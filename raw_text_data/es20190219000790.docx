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C9CAE2" w14:textId="77777777" w:rsidR="002D2592" w:rsidRPr="002D2592" w:rsidRDefault="002D2592" w:rsidP="002D2592">
      <w:pPr>
        <w:spacing w:after="0" w:line="360" w:lineRule="auto"/>
        <w:rPr>
          <w:ins w:id="0" w:author="Φλούδα Χριστίνα" w:date="2019-02-26T11:09:00Z"/>
          <w:rFonts w:eastAsia="Times New Roman"/>
          <w:szCs w:val="24"/>
          <w:lang w:eastAsia="en-US"/>
        </w:rPr>
      </w:pPr>
      <w:ins w:id="1" w:author="Φλούδα Χριστίνα" w:date="2019-02-26T11:09:00Z">
        <w:r w:rsidRPr="002D2592">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567903B0" w14:textId="77777777" w:rsidR="002D2592" w:rsidRPr="002D2592" w:rsidRDefault="002D2592" w:rsidP="002D2592">
      <w:pPr>
        <w:spacing w:after="0" w:line="360" w:lineRule="auto"/>
        <w:rPr>
          <w:ins w:id="2" w:author="Φλούδα Χριστίνα" w:date="2019-02-26T11:09:00Z"/>
          <w:rFonts w:eastAsia="Times New Roman"/>
          <w:szCs w:val="24"/>
          <w:lang w:eastAsia="en-US"/>
        </w:rPr>
      </w:pPr>
    </w:p>
    <w:p w14:paraId="7B8F4AA1" w14:textId="77777777" w:rsidR="002D2592" w:rsidRPr="002D2592" w:rsidRDefault="002D2592" w:rsidP="002D2592">
      <w:pPr>
        <w:spacing w:after="0" w:line="360" w:lineRule="auto"/>
        <w:rPr>
          <w:ins w:id="3" w:author="Φλούδα Χριστίνα" w:date="2019-02-26T11:09:00Z"/>
          <w:rFonts w:eastAsia="Times New Roman"/>
          <w:szCs w:val="24"/>
          <w:lang w:eastAsia="en-US"/>
        </w:rPr>
      </w:pPr>
      <w:ins w:id="4" w:author="Φλούδα Χριστίνα" w:date="2019-02-26T11:09:00Z">
        <w:r w:rsidRPr="002D2592">
          <w:rPr>
            <w:rFonts w:eastAsia="Times New Roman"/>
            <w:szCs w:val="24"/>
            <w:lang w:eastAsia="en-US"/>
          </w:rPr>
          <w:t>ΠΙΝΑΚΑΣ ΠΕΡΙΕΧΟΜΕΝΩΝ</w:t>
        </w:r>
      </w:ins>
    </w:p>
    <w:p w14:paraId="432EFE92" w14:textId="77777777" w:rsidR="002D2592" w:rsidRPr="002D2592" w:rsidRDefault="002D2592" w:rsidP="002D2592">
      <w:pPr>
        <w:spacing w:after="0" w:line="360" w:lineRule="auto"/>
        <w:rPr>
          <w:ins w:id="5" w:author="Φλούδα Χριστίνα" w:date="2019-02-26T11:09:00Z"/>
          <w:rFonts w:eastAsia="Times New Roman"/>
          <w:szCs w:val="24"/>
          <w:lang w:eastAsia="en-US"/>
        </w:rPr>
      </w:pPr>
      <w:ins w:id="6" w:author="Φλούδα Χριστίνα" w:date="2019-02-26T11:09:00Z">
        <w:r w:rsidRPr="002D2592">
          <w:rPr>
            <w:rFonts w:eastAsia="Times New Roman"/>
            <w:szCs w:val="24"/>
            <w:lang w:eastAsia="en-US"/>
          </w:rPr>
          <w:t xml:space="preserve">ΙΖ΄ ΠΕΡΙΟΔΟΣ </w:t>
        </w:r>
      </w:ins>
    </w:p>
    <w:p w14:paraId="7CE8F915" w14:textId="77777777" w:rsidR="002D2592" w:rsidRPr="002D2592" w:rsidRDefault="002D2592" w:rsidP="002D2592">
      <w:pPr>
        <w:spacing w:after="0" w:line="360" w:lineRule="auto"/>
        <w:rPr>
          <w:ins w:id="7" w:author="Φλούδα Χριστίνα" w:date="2019-02-26T11:09:00Z"/>
          <w:rFonts w:eastAsia="Times New Roman"/>
          <w:szCs w:val="24"/>
          <w:lang w:eastAsia="en-US"/>
        </w:rPr>
      </w:pPr>
      <w:ins w:id="8" w:author="Φλούδα Χριστίνα" w:date="2019-02-26T11:09:00Z">
        <w:r w:rsidRPr="002D2592">
          <w:rPr>
            <w:rFonts w:eastAsia="Times New Roman"/>
            <w:szCs w:val="24"/>
            <w:lang w:eastAsia="en-US"/>
          </w:rPr>
          <w:t>ΠΡΟΕΔΡΕΥΟΜΕΝΗΣ ΚΟΙΝΟΒΟΥΛΕΥΤΙΚΗΣ ΔΗΜΟΚΡΑΤΙΑΣ</w:t>
        </w:r>
      </w:ins>
    </w:p>
    <w:p w14:paraId="10A896DD" w14:textId="77777777" w:rsidR="002D2592" w:rsidRPr="002D2592" w:rsidRDefault="002D2592" w:rsidP="002D2592">
      <w:pPr>
        <w:spacing w:after="0" w:line="360" w:lineRule="auto"/>
        <w:rPr>
          <w:ins w:id="9" w:author="Φλούδα Χριστίνα" w:date="2019-02-26T11:09:00Z"/>
          <w:rFonts w:eastAsia="Times New Roman"/>
          <w:szCs w:val="24"/>
          <w:lang w:eastAsia="en-US"/>
        </w:rPr>
      </w:pPr>
      <w:ins w:id="10" w:author="Φλούδα Χριστίνα" w:date="2019-02-26T11:09:00Z">
        <w:r w:rsidRPr="002D2592">
          <w:rPr>
            <w:rFonts w:eastAsia="Times New Roman"/>
            <w:szCs w:val="24"/>
            <w:lang w:eastAsia="en-US"/>
          </w:rPr>
          <w:t>ΣΥΝΟΔΟΣ Δ΄</w:t>
        </w:r>
      </w:ins>
    </w:p>
    <w:p w14:paraId="2EB0560E" w14:textId="77777777" w:rsidR="002D2592" w:rsidRPr="002D2592" w:rsidRDefault="002D2592" w:rsidP="002D2592">
      <w:pPr>
        <w:spacing w:after="0" w:line="360" w:lineRule="auto"/>
        <w:rPr>
          <w:ins w:id="11" w:author="Φλούδα Χριστίνα" w:date="2019-02-26T11:09:00Z"/>
          <w:rFonts w:eastAsia="Times New Roman"/>
          <w:szCs w:val="24"/>
          <w:lang w:eastAsia="en-US"/>
        </w:rPr>
      </w:pPr>
    </w:p>
    <w:p w14:paraId="3DE232A6" w14:textId="77777777" w:rsidR="002D2592" w:rsidRPr="002D2592" w:rsidRDefault="002D2592" w:rsidP="002D2592">
      <w:pPr>
        <w:spacing w:after="0" w:line="360" w:lineRule="auto"/>
        <w:rPr>
          <w:ins w:id="12" w:author="Φλούδα Χριστίνα" w:date="2019-02-26T11:09:00Z"/>
          <w:rFonts w:eastAsia="Times New Roman"/>
          <w:szCs w:val="24"/>
          <w:lang w:eastAsia="en-US"/>
        </w:rPr>
      </w:pPr>
      <w:ins w:id="13" w:author="Φλούδα Χριστίνα" w:date="2019-02-26T11:09:00Z">
        <w:r w:rsidRPr="002D2592">
          <w:rPr>
            <w:rFonts w:eastAsia="Times New Roman"/>
            <w:szCs w:val="24"/>
            <w:lang w:eastAsia="en-US"/>
          </w:rPr>
          <w:t>ΣΥΝΕΔΡΙΑΣΗ ΟΘ΄</w:t>
        </w:r>
      </w:ins>
    </w:p>
    <w:p w14:paraId="29BDE2CC" w14:textId="77777777" w:rsidR="002D2592" w:rsidRPr="002D2592" w:rsidRDefault="002D2592" w:rsidP="002D2592">
      <w:pPr>
        <w:spacing w:after="0" w:line="360" w:lineRule="auto"/>
        <w:rPr>
          <w:ins w:id="14" w:author="Φλούδα Χριστίνα" w:date="2019-02-26T11:09:00Z"/>
          <w:rFonts w:eastAsia="Times New Roman"/>
          <w:szCs w:val="24"/>
          <w:lang w:eastAsia="en-US"/>
        </w:rPr>
      </w:pPr>
      <w:ins w:id="15" w:author="Φλούδα Χριστίνα" w:date="2019-02-26T11:09:00Z">
        <w:r w:rsidRPr="002D2592">
          <w:rPr>
            <w:rFonts w:eastAsia="Times New Roman"/>
            <w:szCs w:val="24"/>
            <w:lang w:eastAsia="en-US"/>
          </w:rPr>
          <w:t>Τρίτη  19 Φεβρουαρίου 2019</w:t>
        </w:r>
      </w:ins>
    </w:p>
    <w:p w14:paraId="74B27370" w14:textId="77777777" w:rsidR="002D2592" w:rsidRPr="002D2592" w:rsidRDefault="002D2592" w:rsidP="002D2592">
      <w:pPr>
        <w:spacing w:after="0" w:line="360" w:lineRule="auto"/>
        <w:rPr>
          <w:ins w:id="16" w:author="Φλούδα Χριστίνα" w:date="2019-02-26T11:09:00Z"/>
          <w:rFonts w:eastAsia="Times New Roman"/>
          <w:szCs w:val="24"/>
          <w:lang w:eastAsia="en-US"/>
        </w:rPr>
      </w:pPr>
    </w:p>
    <w:p w14:paraId="7D038CE4" w14:textId="77777777" w:rsidR="002D2592" w:rsidRPr="002D2592" w:rsidRDefault="002D2592" w:rsidP="002D2592">
      <w:pPr>
        <w:spacing w:after="0" w:line="360" w:lineRule="auto"/>
        <w:rPr>
          <w:ins w:id="17" w:author="Φλούδα Χριστίνα" w:date="2019-02-26T11:09:00Z"/>
          <w:rFonts w:eastAsia="Times New Roman"/>
          <w:szCs w:val="24"/>
          <w:lang w:eastAsia="en-US"/>
        </w:rPr>
      </w:pPr>
      <w:ins w:id="18" w:author="Φλούδα Χριστίνα" w:date="2019-02-26T11:09:00Z">
        <w:r w:rsidRPr="002D2592">
          <w:rPr>
            <w:rFonts w:eastAsia="Times New Roman"/>
            <w:szCs w:val="24"/>
            <w:lang w:eastAsia="en-US"/>
          </w:rPr>
          <w:t>ΘΕΜΑΤΑ</w:t>
        </w:r>
      </w:ins>
    </w:p>
    <w:p w14:paraId="0C40F4C0" w14:textId="77777777" w:rsidR="002D2592" w:rsidRPr="002D2592" w:rsidRDefault="002D2592" w:rsidP="002D2592">
      <w:pPr>
        <w:spacing w:after="0" w:line="360" w:lineRule="auto"/>
        <w:rPr>
          <w:ins w:id="19" w:author="Φλούδα Χριστίνα" w:date="2019-02-26T11:09:00Z"/>
          <w:rFonts w:eastAsia="Times New Roman"/>
          <w:szCs w:val="24"/>
          <w:lang w:eastAsia="en-US"/>
        </w:rPr>
      </w:pPr>
      <w:ins w:id="20" w:author="Φλούδα Χριστίνα" w:date="2019-02-26T11:09:00Z">
        <w:r w:rsidRPr="002D2592">
          <w:rPr>
            <w:rFonts w:eastAsia="Times New Roman"/>
            <w:szCs w:val="24"/>
            <w:lang w:eastAsia="en-US"/>
          </w:rPr>
          <w:t xml:space="preserve"> </w:t>
        </w:r>
        <w:r w:rsidRPr="002D2592">
          <w:rPr>
            <w:rFonts w:eastAsia="Times New Roman"/>
            <w:szCs w:val="24"/>
            <w:lang w:eastAsia="en-US"/>
          </w:rPr>
          <w:br/>
          <w:t xml:space="preserve">Α. ΕΙΔΙΚΑ ΘΕΜΑΤΑ </w:t>
        </w:r>
        <w:r w:rsidRPr="002D2592">
          <w:rPr>
            <w:rFonts w:eastAsia="Times New Roman"/>
            <w:szCs w:val="24"/>
            <w:lang w:eastAsia="en-US"/>
          </w:rPr>
          <w:br/>
          <w:t xml:space="preserve">1. Επικύρωση Πρακτικών, σελ. </w:t>
        </w:r>
        <w:r w:rsidRPr="002D2592">
          <w:rPr>
            <w:rFonts w:eastAsia="Times New Roman"/>
            <w:szCs w:val="24"/>
            <w:lang w:eastAsia="en-US"/>
          </w:rPr>
          <w:br/>
          <w:t xml:space="preserve">2. Ανακοινώνεται ότι τη συνεδρίαση παρακολουθούν μαθητές από το 7ο Γυμνάσιο Νίκαιας, το Γυμνάσιο Ζευγολατιού Κορινθίας, το 4ο Γυμνάσιο Νέας Ιωνίας Βόλου, το 4ο Γυμνάσιο  Άρτας και το 3ο Γυμνάσιο Καλαμάτας, σελ. </w:t>
        </w:r>
        <w:r w:rsidRPr="002D2592">
          <w:rPr>
            <w:rFonts w:eastAsia="Times New Roman"/>
            <w:szCs w:val="24"/>
            <w:lang w:eastAsia="en-US"/>
          </w:rPr>
          <w:br/>
          <w:t xml:space="preserve">3. Ανακοινώνεται επιστολή του Πρωθυπουργού προς τον Πρόεδρο της Βουλής κ. Νικόλαο Βούτση, με θέμα: «Κυβερνητική μεταβολή» με την οποία γνωστοποιεί τα υπ' αριθμόν 22/18-2-2019 (ΦΕΚ 27/18-2-2019, τεύχος Α') και το 23/18-2-2019 (ΦΕΚ 28/18-2-2019, τεύχος Α'), σελ. </w:t>
        </w:r>
        <w:r w:rsidRPr="002D2592">
          <w:rPr>
            <w:rFonts w:eastAsia="Times New Roman"/>
            <w:szCs w:val="24"/>
            <w:lang w:eastAsia="en-US"/>
          </w:rPr>
          <w:br/>
          <w:t xml:space="preserve">4. Επί προσωπικού θέματος, σελ. </w:t>
        </w:r>
        <w:r w:rsidRPr="002D2592">
          <w:rPr>
            <w:rFonts w:eastAsia="Times New Roman"/>
            <w:szCs w:val="24"/>
            <w:lang w:eastAsia="en-US"/>
          </w:rPr>
          <w:br/>
          <w:t xml:space="preserve">5. Επί διαδικαστικού θέματος, σελ. </w:t>
        </w:r>
        <w:r w:rsidRPr="002D2592">
          <w:rPr>
            <w:rFonts w:eastAsia="Times New Roman"/>
            <w:szCs w:val="24"/>
            <w:lang w:eastAsia="en-US"/>
          </w:rPr>
          <w:br/>
          <w:t xml:space="preserve"> </w:t>
        </w:r>
        <w:r w:rsidRPr="002D2592">
          <w:rPr>
            <w:rFonts w:eastAsia="Times New Roman"/>
            <w:szCs w:val="24"/>
            <w:lang w:eastAsia="en-US"/>
          </w:rPr>
          <w:br/>
          <w:t xml:space="preserve">Β. ΝΟΜΟΘΕΤΙΚΗ ΕΡΓΑΣΙΑ </w:t>
        </w:r>
        <w:r w:rsidRPr="002D2592">
          <w:rPr>
            <w:rFonts w:eastAsia="Times New Roman"/>
            <w:szCs w:val="24"/>
            <w:lang w:eastAsia="en-US"/>
          </w:rPr>
          <w:br/>
          <w:t xml:space="preserve">1. Συζήτηση και ψήφιση επί της αρχής, των άρθρων, των τροπολογιών και του συνόλου του σχεδίου νόμου του Υπουργείου Δικαιοσύνης, Διαφάνειας και Ανθρωπίνων Δικαιωμάτων: «Ι) Κύρωση του Πρωτοκόλλου υπ’ αριθμόν 16 στη Σύμβαση για την Προάσπιση των Δικαιωμάτων του Ανθρώπου και των Θεμελιωδών Ελευθεριών, ΙΙ) Ενσωμάτωση της Οδηγίας 2016/343 του Ευρωπαϊκού Κοινοβουλίου και του Συμβουλίου της 9ης Μαρτίου 2016, ΙΙΙ) Τροποποίηση του ν.3251/2004 σε συμμόρφωση με την απόφαση-πλαίσιο 2002/584/ΔΕΥ του Συμβουλίου της 13ης Ιουνίου 2002 κατά το μέρος που τροποποιήθηκε με την απόφαση-πλαίσιο 2009/299/ΔΕΥ του Συμβουλίου της 26ης Φεβρουαρίου 2009, ΙV) Εφαρμογή διατάξεων του Κανονισμού (ΕΕ) 2017/1939 του Συμβουλίου της 12ης Οκτωβρίου 2017, σχετικά με την εφαρμογή ενισχυμένης συνεργασίας για τη σύσταση της Ευρωπαϊκής Εισαγγελίας, V) Διατάξεις που αφορούν στη λειτουργία και την αποτελεσματικότητα της Δικαιοσύνης και άλλες διατάξεις και VI) Διατάξεις που αφορούν στη λειτουργία του σωφρονιστικού συστήματος», σελ. </w:t>
        </w:r>
        <w:r w:rsidRPr="002D2592">
          <w:rPr>
            <w:rFonts w:eastAsia="Times New Roman"/>
            <w:szCs w:val="24"/>
            <w:lang w:eastAsia="en-US"/>
          </w:rPr>
          <w:br/>
          <w:t xml:space="preserve">2. Κατάθεση Εκθέσεως Διαρκούς Επιτροπής: </w:t>
        </w:r>
      </w:ins>
    </w:p>
    <w:p w14:paraId="32FA2F36" w14:textId="77777777" w:rsidR="002D2592" w:rsidRPr="002D2592" w:rsidRDefault="002D2592" w:rsidP="002D2592">
      <w:pPr>
        <w:spacing w:after="0" w:line="360" w:lineRule="auto"/>
        <w:rPr>
          <w:ins w:id="21" w:author="Φλούδα Χριστίνα" w:date="2019-02-26T11:09:00Z"/>
          <w:rFonts w:eastAsia="Times New Roman"/>
          <w:szCs w:val="24"/>
          <w:lang w:eastAsia="en-US"/>
        </w:rPr>
      </w:pPr>
      <w:ins w:id="22" w:author="Φλούδα Χριστίνα" w:date="2019-02-26T11:09:00Z">
        <w:r w:rsidRPr="002D2592">
          <w:rPr>
            <w:rFonts w:eastAsia="Times New Roman"/>
            <w:szCs w:val="24"/>
            <w:lang w:eastAsia="en-US"/>
          </w:rPr>
          <w:t xml:space="preserve">Η Διαρκής Επιτροπή Παραγωγής και Εμπορίου καταθέτει την έκθεσή της στο σχέδιο νόμου του Υπουργείου Ναυτιλίας και Νησιωτικής Πολιτικής: «Για την κύρωση των Συμβάσεων Παραχώρησης που έχουν συναφθεί μεταξύ του Ελληνικού Δημοσίου και των Οργανισμών Λιμένων ΑΕ - Διατάξεις για τη λειτουργία του συστήματος λιμενικής διακυβέρνησης και άλλες διατάξεις», σελ. </w:t>
        </w:r>
        <w:r w:rsidRPr="002D2592">
          <w:rPr>
            <w:rFonts w:eastAsia="Times New Roman"/>
            <w:szCs w:val="24"/>
            <w:lang w:eastAsia="en-US"/>
          </w:rPr>
          <w:br/>
        </w:r>
      </w:ins>
    </w:p>
    <w:p w14:paraId="42F1ECB4" w14:textId="77777777" w:rsidR="002D2592" w:rsidRPr="002D2592" w:rsidRDefault="002D2592" w:rsidP="002D2592">
      <w:pPr>
        <w:spacing w:after="0" w:line="360" w:lineRule="auto"/>
        <w:rPr>
          <w:ins w:id="23" w:author="Φλούδα Χριστίνα" w:date="2019-02-26T11:09:00Z"/>
          <w:rFonts w:eastAsia="Times New Roman"/>
          <w:szCs w:val="24"/>
          <w:lang w:eastAsia="en-US"/>
        </w:rPr>
      </w:pPr>
      <w:ins w:id="24" w:author="Φλούδα Χριστίνα" w:date="2019-02-26T11:09:00Z">
        <w:r w:rsidRPr="002D2592">
          <w:rPr>
            <w:rFonts w:eastAsia="Times New Roman"/>
            <w:szCs w:val="24"/>
            <w:lang w:eastAsia="en-US"/>
          </w:rPr>
          <w:t>ΠΡΟΕΔΡΕΥΟΝΤΕΣ</w:t>
        </w:r>
      </w:ins>
    </w:p>
    <w:p w14:paraId="5612972C" w14:textId="77777777" w:rsidR="002D2592" w:rsidRPr="002D2592" w:rsidRDefault="002D2592" w:rsidP="002D2592">
      <w:pPr>
        <w:spacing w:after="0" w:line="360" w:lineRule="auto"/>
        <w:rPr>
          <w:ins w:id="25" w:author="Φλούδα Χριστίνα" w:date="2019-02-26T11:09:00Z"/>
          <w:rFonts w:eastAsia="Times New Roman"/>
          <w:szCs w:val="24"/>
          <w:lang w:eastAsia="en-US"/>
        </w:rPr>
      </w:pPr>
      <w:ins w:id="26" w:author="Φλούδα Χριστίνα" w:date="2019-02-26T11:09:00Z">
        <w:r w:rsidRPr="002D2592">
          <w:rPr>
            <w:rFonts w:eastAsia="Times New Roman"/>
            <w:szCs w:val="24"/>
            <w:lang w:eastAsia="en-US"/>
          </w:rPr>
          <w:t>ΒΑΡΕΜΕΝΟΣ Γ. , σελ.</w:t>
        </w:r>
        <w:r w:rsidRPr="002D2592">
          <w:rPr>
            <w:rFonts w:eastAsia="Times New Roman"/>
            <w:szCs w:val="24"/>
            <w:lang w:eastAsia="en-US"/>
          </w:rPr>
          <w:br/>
          <w:t>ΚΑΚΛΑΜΑΝΗΣ Ν. , σελ.</w:t>
        </w:r>
        <w:r w:rsidRPr="002D2592">
          <w:rPr>
            <w:rFonts w:eastAsia="Times New Roman"/>
            <w:szCs w:val="24"/>
            <w:lang w:eastAsia="en-US"/>
          </w:rPr>
          <w:br/>
          <w:t>ΚΟΥΡΑΚΗΣ Α. , σελ.</w:t>
        </w:r>
        <w:r w:rsidRPr="002D2592">
          <w:rPr>
            <w:rFonts w:eastAsia="Times New Roman"/>
            <w:szCs w:val="24"/>
            <w:lang w:eastAsia="en-US"/>
          </w:rPr>
          <w:br/>
        </w:r>
      </w:ins>
    </w:p>
    <w:p w14:paraId="223E4E66" w14:textId="77777777" w:rsidR="002D2592" w:rsidRPr="002D2592" w:rsidRDefault="002D2592" w:rsidP="002D2592">
      <w:pPr>
        <w:spacing w:after="0" w:line="360" w:lineRule="auto"/>
        <w:rPr>
          <w:ins w:id="27" w:author="Φλούδα Χριστίνα" w:date="2019-02-26T11:09:00Z"/>
          <w:rFonts w:eastAsia="Times New Roman"/>
          <w:szCs w:val="24"/>
          <w:lang w:eastAsia="en-US"/>
        </w:rPr>
      </w:pPr>
    </w:p>
    <w:p w14:paraId="4B52699C" w14:textId="77777777" w:rsidR="002D2592" w:rsidRPr="002D2592" w:rsidRDefault="002D2592" w:rsidP="002D2592">
      <w:pPr>
        <w:spacing w:after="0" w:line="360" w:lineRule="auto"/>
        <w:rPr>
          <w:ins w:id="28" w:author="Φλούδα Χριστίνα" w:date="2019-02-26T11:09:00Z"/>
          <w:rFonts w:eastAsia="Times New Roman"/>
          <w:szCs w:val="24"/>
          <w:lang w:eastAsia="en-US"/>
        </w:rPr>
      </w:pPr>
      <w:ins w:id="29" w:author="Φλούδα Χριστίνα" w:date="2019-02-26T11:09:00Z">
        <w:r w:rsidRPr="002D2592">
          <w:rPr>
            <w:rFonts w:eastAsia="Times New Roman"/>
            <w:szCs w:val="24"/>
            <w:lang w:eastAsia="en-US"/>
          </w:rPr>
          <w:t>ΟΜΙΛΗΤΕΣ</w:t>
        </w:r>
      </w:ins>
    </w:p>
    <w:p w14:paraId="20C73F08" w14:textId="33AA553F" w:rsidR="002D2592" w:rsidRDefault="002D2592" w:rsidP="002D2592">
      <w:pPr>
        <w:spacing w:line="600" w:lineRule="auto"/>
        <w:ind w:firstLine="709"/>
        <w:jc w:val="center"/>
        <w:rPr>
          <w:ins w:id="30" w:author="Φλούδα Χριστίνα" w:date="2019-02-26T11:09:00Z"/>
          <w:rFonts w:eastAsia="Times New Roman" w:cs="Times New Roman"/>
          <w:szCs w:val="24"/>
        </w:rPr>
      </w:pPr>
      <w:ins w:id="31" w:author="Φλούδα Χριστίνα" w:date="2019-02-26T11:09:00Z">
        <w:r w:rsidRPr="002D2592">
          <w:rPr>
            <w:rFonts w:eastAsia="Times New Roman"/>
            <w:szCs w:val="24"/>
            <w:lang w:eastAsia="en-US"/>
          </w:rPr>
          <w:br/>
          <w:t>Α. Επί προσωπικού θέματος:</w:t>
        </w:r>
        <w:r w:rsidRPr="002D2592">
          <w:rPr>
            <w:rFonts w:eastAsia="Times New Roman"/>
            <w:szCs w:val="24"/>
            <w:lang w:eastAsia="en-US"/>
          </w:rPr>
          <w:br/>
          <w:t>ΓΕΩΡΓΙΑΔΗΣ Σ. , σελ.</w:t>
        </w:r>
        <w:r w:rsidRPr="002D2592">
          <w:rPr>
            <w:rFonts w:eastAsia="Times New Roman"/>
            <w:szCs w:val="24"/>
            <w:lang w:eastAsia="en-US"/>
          </w:rPr>
          <w:br/>
          <w:t>ΚΩΝΣΤΑΝΤΟΠΟΥΛΟΣ Δ. , σελ.</w:t>
        </w:r>
        <w:r w:rsidRPr="002D2592">
          <w:rPr>
            <w:rFonts w:eastAsia="Times New Roman"/>
            <w:szCs w:val="24"/>
            <w:lang w:eastAsia="en-US"/>
          </w:rPr>
          <w:br/>
          <w:t>ΠΑΝΑΓΙΩΤΟΠΟΥΛΟΣ Ν. , σελ.</w:t>
        </w:r>
        <w:r w:rsidRPr="002D2592">
          <w:rPr>
            <w:rFonts w:eastAsia="Times New Roman"/>
            <w:szCs w:val="24"/>
            <w:lang w:eastAsia="en-US"/>
          </w:rPr>
          <w:br/>
          <w:t>ΠΑΠΑΘΕΟΔΩΡΟΥ Θ. , σελ.</w:t>
        </w:r>
        <w:r w:rsidRPr="002D2592">
          <w:rPr>
            <w:rFonts w:eastAsia="Times New Roman"/>
            <w:szCs w:val="24"/>
            <w:lang w:eastAsia="en-US"/>
          </w:rPr>
          <w:br/>
          <w:t>ΠΟΛΑΚΗΣ Π. , σελ.</w:t>
        </w:r>
        <w:r w:rsidRPr="002D2592">
          <w:rPr>
            <w:rFonts w:eastAsia="Times New Roman"/>
            <w:szCs w:val="24"/>
            <w:lang w:eastAsia="en-US"/>
          </w:rPr>
          <w:br/>
        </w:r>
        <w:r w:rsidRPr="002D2592">
          <w:rPr>
            <w:rFonts w:eastAsia="Times New Roman"/>
            <w:szCs w:val="24"/>
            <w:lang w:eastAsia="en-US"/>
          </w:rPr>
          <w:br/>
          <w:t>Β. Επί διαδικαστικού θέματος:</w:t>
        </w:r>
        <w:r w:rsidRPr="002D2592">
          <w:rPr>
            <w:rFonts w:eastAsia="Times New Roman"/>
            <w:szCs w:val="24"/>
            <w:lang w:eastAsia="en-US"/>
          </w:rPr>
          <w:br/>
          <w:t>ΒΑΡΕΜΕΝΟΣ Γ. , σελ.</w:t>
        </w:r>
        <w:r w:rsidRPr="002D2592">
          <w:rPr>
            <w:rFonts w:eastAsia="Times New Roman"/>
            <w:szCs w:val="24"/>
            <w:lang w:eastAsia="en-US"/>
          </w:rPr>
          <w:br/>
          <w:t>ΓΕΩΡΓΙΑΔΗΣ Σ. , σελ.</w:t>
        </w:r>
        <w:r w:rsidRPr="002D2592">
          <w:rPr>
            <w:rFonts w:eastAsia="Times New Roman"/>
            <w:szCs w:val="24"/>
            <w:lang w:eastAsia="en-US"/>
          </w:rPr>
          <w:br/>
          <w:t>ΚΑΚΛΑΜΑΝΗΣ Ν. , σελ.</w:t>
        </w:r>
        <w:r w:rsidRPr="002D2592">
          <w:rPr>
            <w:rFonts w:eastAsia="Times New Roman"/>
            <w:szCs w:val="24"/>
            <w:lang w:eastAsia="en-US"/>
          </w:rPr>
          <w:br/>
          <w:t>ΚΟΥΡΑΚΗΣ Α. , σελ.</w:t>
        </w:r>
        <w:r w:rsidRPr="002D2592">
          <w:rPr>
            <w:rFonts w:eastAsia="Times New Roman"/>
            <w:szCs w:val="24"/>
            <w:lang w:eastAsia="en-US"/>
          </w:rPr>
          <w:br/>
          <w:t>ΚΩΝΣΤΑΝΤΟΠΟΥΛΟΣ Δ. , σελ.</w:t>
        </w:r>
        <w:r w:rsidRPr="002D2592">
          <w:rPr>
            <w:rFonts w:eastAsia="Times New Roman"/>
            <w:szCs w:val="24"/>
            <w:lang w:eastAsia="en-US"/>
          </w:rPr>
          <w:br/>
          <w:t>ΠΑΝΑΓΙΩΤΟΠΟΥΛΟΣ Ν. , σελ.</w:t>
        </w:r>
        <w:r w:rsidRPr="002D2592">
          <w:rPr>
            <w:rFonts w:eastAsia="Times New Roman"/>
            <w:szCs w:val="24"/>
            <w:lang w:eastAsia="en-US"/>
          </w:rPr>
          <w:br/>
          <w:t>ΣΥΝΤΥΧΑΚΗΣ Ε. , σελ.</w:t>
        </w:r>
        <w:r w:rsidRPr="002D2592">
          <w:rPr>
            <w:rFonts w:eastAsia="Times New Roman"/>
            <w:szCs w:val="24"/>
            <w:lang w:eastAsia="en-US"/>
          </w:rPr>
          <w:br/>
          <w:t>ΤΖΑΒΑΡΑΣ Κ. , σελ.</w:t>
        </w:r>
        <w:r w:rsidRPr="002D2592">
          <w:rPr>
            <w:rFonts w:eastAsia="Times New Roman"/>
            <w:szCs w:val="24"/>
            <w:lang w:eastAsia="en-US"/>
          </w:rPr>
          <w:br/>
        </w:r>
        <w:r w:rsidRPr="002D2592">
          <w:rPr>
            <w:rFonts w:eastAsia="Times New Roman"/>
            <w:szCs w:val="24"/>
            <w:lang w:eastAsia="en-US"/>
          </w:rPr>
          <w:br/>
          <w:t>Γ. Επί του σχεδίου νόμου του Υπουργείου Δικαιοσύνης, Διαφάνειας και Ανθρωπίνων Δικαιωμάτων:</w:t>
        </w:r>
        <w:r w:rsidRPr="002D2592">
          <w:rPr>
            <w:rFonts w:eastAsia="Times New Roman"/>
            <w:szCs w:val="24"/>
            <w:lang w:eastAsia="en-US"/>
          </w:rPr>
          <w:br/>
          <w:t>ΑΪΒΑΤΙΔΗΣ Ι. , σελ.</w:t>
        </w:r>
        <w:r w:rsidRPr="002D2592">
          <w:rPr>
            <w:rFonts w:eastAsia="Times New Roman"/>
            <w:szCs w:val="24"/>
            <w:lang w:eastAsia="en-US"/>
          </w:rPr>
          <w:br/>
          <w:t>ΒΕΝΙΖΕΛΟΣ Ε. , σελ.</w:t>
        </w:r>
        <w:r w:rsidRPr="002D2592">
          <w:rPr>
            <w:rFonts w:eastAsia="Times New Roman"/>
            <w:szCs w:val="24"/>
            <w:lang w:eastAsia="en-US"/>
          </w:rPr>
          <w:br/>
          <w:t>ΒΟΡΙΔΗΣ Μ. , σελ.</w:t>
        </w:r>
        <w:r w:rsidRPr="002D2592">
          <w:rPr>
            <w:rFonts w:eastAsia="Times New Roman"/>
            <w:szCs w:val="24"/>
            <w:lang w:eastAsia="en-US"/>
          </w:rPr>
          <w:br/>
          <w:t>ΒΡΑΝΤΖΑ Π. , σελ.</w:t>
        </w:r>
        <w:r w:rsidRPr="002D2592">
          <w:rPr>
            <w:rFonts w:eastAsia="Times New Roman"/>
            <w:szCs w:val="24"/>
            <w:lang w:eastAsia="en-US"/>
          </w:rPr>
          <w:br/>
          <w:t>ΓΕΩΡΓΙΑΔΗΣ Σ. , σελ.</w:t>
        </w:r>
        <w:r w:rsidRPr="002D2592">
          <w:rPr>
            <w:rFonts w:eastAsia="Times New Roman"/>
            <w:szCs w:val="24"/>
            <w:lang w:eastAsia="en-US"/>
          </w:rPr>
          <w:br/>
          <w:t>ΓΚΙΟΛΑΣ Ι. , σελ.</w:t>
        </w:r>
        <w:r w:rsidRPr="002D2592">
          <w:rPr>
            <w:rFonts w:eastAsia="Times New Roman"/>
            <w:szCs w:val="24"/>
            <w:lang w:eastAsia="en-US"/>
          </w:rPr>
          <w:br/>
          <w:t>ΓΡΗΓΟΡΑΚΟΣ Λ. , σελ.</w:t>
        </w:r>
        <w:r w:rsidRPr="002D2592">
          <w:rPr>
            <w:rFonts w:eastAsia="Times New Roman"/>
            <w:szCs w:val="24"/>
            <w:lang w:eastAsia="en-US"/>
          </w:rPr>
          <w:br/>
          <w:t>ΚΑΛΟΓΗΡΟΥ Μ. , σελ.</w:t>
        </w:r>
        <w:r w:rsidRPr="002D2592">
          <w:rPr>
            <w:rFonts w:eastAsia="Times New Roman"/>
            <w:szCs w:val="24"/>
            <w:lang w:eastAsia="en-US"/>
          </w:rPr>
          <w:br/>
          <w:t>ΚΕΓΚΕΡΟΓΛΟΥ Β. , σελ.</w:t>
        </w:r>
        <w:r w:rsidRPr="002D2592">
          <w:rPr>
            <w:rFonts w:eastAsia="Times New Roman"/>
            <w:szCs w:val="24"/>
            <w:lang w:eastAsia="en-US"/>
          </w:rPr>
          <w:br/>
          <w:t>ΚΟΖΟΜΠΟΛΗ - ΑΜΑΝΑΤΙΔΗ Π. , σελ.</w:t>
        </w:r>
        <w:r w:rsidRPr="002D2592">
          <w:rPr>
            <w:rFonts w:eastAsia="Times New Roman"/>
            <w:szCs w:val="24"/>
            <w:lang w:eastAsia="en-US"/>
          </w:rPr>
          <w:br/>
          <w:t>ΚΟΝΤΟΝΗΣ Χ. , σελ.</w:t>
        </w:r>
        <w:r w:rsidRPr="002D2592">
          <w:rPr>
            <w:rFonts w:eastAsia="Times New Roman"/>
            <w:szCs w:val="24"/>
            <w:lang w:eastAsia="en-US"/>
          </w:rPr>
          <w:br/>
          <w:t>ΚΥΡΙΑΖΙΔΗΣ Δ. , σελ.</w:t>
        </w:r>
        <w:r w:rsidRPr="002D2592">
          <w:rPr>
            <w:rFonts w:eastAsia="Times New Roman"/>
            <w:szCs w:val="24"/>
            <w:lang w:eastAsia="en-US"/>
          </w:rPr>
          <w:br/>
          <w:t>ΛΑΠΠΑΣ Σ. , σελ.</w:t>
        </w:r>
        <w:r w:rsidRPr="002D2592">
          <w:rPr>
            <w:rFonts w:eastAsia="Times New Roman"/>
            <w:szCs w:val="24"/>
            <w:lang w:eastAsia="en-US"/>
          </w:rPr>
          <w:br/>
          <w:t>ΞΥΔΑΚΗΣ Ν. , σελ.</w:t>
        </w:r>
        <w:r w:rsidRPr="002D2592">
          <w:rPr>
            <w:rFonts w:eastAsia="Times New Roman"/>
            <w:szCs w:val="24"/>
            <w:lang w:eastAsia="en-US"/>
          </w:rPr>
          <w:br/>
          <w:t>ΠΑΝΑΓΙΩΤΑΡΟΣ Η. , σελ.</w:t>
        </w:r>
        <w:r w:rsidRPr="002D2592">
          <w:rPr>
            <w:rFonts w:eastAsia="Times New Roman"/>
            <w:szCs w:val="24"/>
            <w:lang w:eastAsia="en-US"/>
          </w:rPr>
          <w:br/>
          <w:t>ΠΑΝΑΓΙΩΤΟΠΟΥΛΟΣ Ν. , σελ.</w:t>
        </w:r>
        <w:r w:rsidRPr="002D2592">
          <w:rPr>
            <w:rFonts w:eastAsia="Times New Roman"/>
            <w:szCs w:val="24"/>
            <w:lang w:eastAsia="en-US"/>
          </w:rPr>
          <w:br/>
          <w:t>ΠΑΠΑΘΕΟΔΩΡΟΥ Θ. , σελ.</w:t>
        </w:r>
        <w:r w:rsidRPr="002D2592">
          <w:rPr>
            <w:rFonts w:eastAsia="Times New Roman"/>
            <w:szCs w:val="24"/>
            <w:lang w:eastAsia="en-US"/>
          </w:rPr>
          <w:br/>
          <w:t>ΠΟΛΑΚΗΣ Π. , σελ.</w:t>
        </w:r>
        <w:r w:rsidRPr="002D2592">
          <w:rPr>
            <w:rFonts w:eastAsia="Times New Roman"/>
            <w:szCs w:val="24"/>
            <w:lang w:eastAsia="en-US"/>
          </w:rPr>
          <w:br/>
          <w:t>ΣΑΡΑΚΙΩΤΗΣ Ι. , σελ.</w:t>
        </w:r>
        <w:r w:rsidRPr="002D2592">
          <w:rPr>
            <w:rFonts w:eastAsia="Times New Roman"/>
            <w:szCs w:val="24"/>
            <w:lang w:eastAsia="en-US"/>
          </w:rPr>
          <w:br/>
          <w:t>ΣΑΡΙΔΗΣ Ι. , σελ.</w:t>
        </w:r>
        <w:r w:rsidRPr="002D2592">
          <w:rPr>
            <w:rFonts w:eastAsia="Times New Roman"/>
            <w:szCs w:val="24"/>
            <w:lang w:eastAsia="en-US"/>
          </w:rPr>
          <w:br/>
          <w:t>ΣΥΝΤΥΧΑΚΗΣ Ε. , σελ.</w:t>
        </w:r>
        <w:r w:rsidRPr="002D2592">
          <w:rPr>
            <w:rFonts w:eastAsia="Times New Roman"/>
            <w:szCs w:val="24"/>
            <w:lang w:eastAsia="en-US"/>
          </w:rPr>
          <w:br/>
          <w:t>ΤΖΑΒΑΡΑΣ Κ. , σελ.</w:t>
        </w:r>
        <w:r w:rsidRPr="002D2592">
          <w:rPr>
            <w:rFonts w:eastAsia="Times New Roman"/>
            <w:szCs w:val="24"/>
            <w:lang w:eastAsia="en-US"/>
          </w:rPr>
          <w:br/>
          <w:t>ΧΡΙΣΤΟΦΙΛΟΠΟΥΛΟΥ Π. , σελ.</w:t>
        </w:r>
        <w:r w:rsidRPr="002D2592">
          <w:rPr>
            <w:rFonts w:eastAsia="Times New Roman"/>
            <w:szCs w:val="24"/>
            <w:lang w:eastAsia="en-US"/>
          </w:rPr>
          <w:br/>
        </w:r>
      </w:ins>
    </w:p>
    <w:p w14:paraId="69A55C11" w14:textId="78E5BE6C" w:rsidR="00C9651F" w:rsidRDefault="002D2592">
      <w:pPr>
        <w:spacing w:line="600" w:lineRule="auto"/>
        <w:ind w:firstLine="709"/>
        <w:jc w:val="center"/>
        <w:rPr>
          <w:rFonts w:eastAsia="Times New Roman" w:cs="Times New Roman"/>
          <w:szCs w:val="24"/>
        </w:rPr>
      </w:pPr>
      <w:r w:rsidRPr="003F7C10">
        <w:rPr>
          <w:rFonts w:eastAsia="Times New Roman" w:cs="Times New Roman"/>
          <w:szCs w:val="24"/>
        </w:rPr>
        <w:t>ΠΡΑΚΤΙΚΑ ΒΟΥΛΗΣ</w:t>
      </w:r>
    </w:p>
    <w:p w14:paraId="69A55C12" w14:textId="77777777" w:rsidR="00C9651F" w:rsidRDefault="002D2592">
      <w:pPr>
        <w:spacing w:line="600" w:lineRule="auto"/>
        <w:ind w:firstLine="720"/>
        <w:jc w:val="center"/>
        <w:rPr>
          <w:rFonts w:eastAsia="Times New Roman" w:cs="Times New Roman"/>
          <w:szCs w:val="24"/>
        </w:rPr>
      </w:pPr>
      <w:r w:rsidRPr="003F7C10">
        <w:rPr>
          <w:rFonts w:eastAsia="Times New Roman" w:cs="Times New Roman"/>
          <w:szCs w:val="24"/>
        </w:rPr>
        <w:t>Ι</w:t>
      </w:r>
      <w:r w:rsidRPr="003F7C10">
        <w:rPr>
          <w:rFonts w:eastAsia="Times New Roman" w:cs="Times New Roman"/>
          <w:szCs w:val="24"/>
        </w:rPr>
        <w:t xml:space="preserve">Ζ΄ ΠΕΡΙΟΔΟΣ </w:t>
      </w:r>
    </w:p>
    <w:p w14:paraId="69A55C13" w14:textId="77777777" w:rsidR="00C9651F" w:rsidRDefault="002D2592">
      <w:pPr>
        <w:spacing w:line="600" w:lineRule="auto"/>
        <w:ind w:firstLine="720"/>
        <w:jc w:val="center"/>
        <w:rPr>
          <w:rFonts w:eastAsia="Times New Roman" w:cs="Times New Roman"/>
          <w:szCs w:val="24"/>
        </w:rPr>
      </w:pPr>
      <w:r w:rsidRPr="003F7C10">
        <w:rPr>
          <w:rFonts w:eastAsia="Times New Roman" w:cs="Times New Roman"/>
          <w:szCs w:val="24"/>
        </w:rPr>
        <w:t>ΠΡΟΕΔΡΕΥΟΜΕΝΗΣ ΚΟΙΝΟΒΟΥΛΕΥΤΙΚΗΣ ΔΗΜΟΚΡΑΤΙΑΣ</w:t>
      </w:r>
    </w:p>
    <w:p w14:paraId="69A55C14" w14:textId="77777777" w:rsidR="00C9651F" w:rsidRDefault="002D2592">
      <w:pPr>
        <w:spacing w:line="600" w:lineRule="auto"/>
        <w:ind w:firstLine="720"/>
        <w:jc w:val="center"/>
        <w:rPr>
          <w:rFonts w:eastAsia="Times New Roman" w:cs="Times New Roman"/>
          <w:szCs w:val="24"/>
        </w:rPr>
      </w:pPr>
      <w:bookmarkStart w:id="32" w:name="_GoBack"/>
      <w:bookmarkEnd w:id="32"/>
      <w:r w:rsidRPr="003F7C10">
        <w:rPr>
          <w:rFonts w:eastAsia="Times New Roman" w:cs="Times New Roman"/>
          <w:szCs w:val="24"/>
        </w:rPr>
        <w:t>ΣΥΝΟΔΟΣ Δ΄</w:t>
      </w:r>
    </w:p>
    <w:p w14:paraId="69A55C15" w14:textId="77777777" w:rsidR="00C9651F" w:rsidRDefault="002D2592">
      <w:pPr>
        <w:spacing w:line="600" w:lineRule="auto"/>
        <w:ind w:firstLine="720"/>
        <w:jc w:val="center"/>
        <w:rPr>
          <w:rFonts w:eastAsia="Times New Roman" w:cs="Times New Roman"/>
          <w:szCs w:val="24"/>
        </w:rPr>
      </w:pPr>
      <w:r>
        <w:rPr>
          <w:rFonts w:eastAsia="Times New Roman" w:cs="Times New Roman"/>
          <w:szCs w:val="24"/>
        </w:rPr>
        <w:t>ΣΥΝΕΔΡΙΑΣΗ OΘ</w:t>
      </w:r>
      <w:r w:rsidRPr="003F7C10">
        <w:rPr>
          <w:rFonts w:eastAsia="Times New Roman" w:cs="Times New Roman"/>
          <w:szCs w:val="24"/>
        </w:rPr>
        <w:t>΄</w:t>
      </w:r>
    </w:p>
    <w:p w14:paraId="69A55C16" w14:textId="77777777" w:rsidR="00C9651F" w:rsidRDefault="002D2592">
      <w:pPr>
        <w:spacing w:line="600" w:lineRule="auto"/>
        <w:ind w:firstLine="720"/>
        <w:jc w:val="center"/>
        <w:rPr>
          <w:rFonts w:eastAsia="Times New Roman" w:cs="Times New Roman"/>
          <w:szCs w:val="24"/>
        </w:rPr>
      </w:pPr>
      <w:r>
        <w:rPr>
          <w:rFonts w:eastAsia="Times New Roman" w:cs="Times New Roman"/>
          <w:szCs w:val="24"/>
        </w:rPr>
        <w:t>Τρίτη 19</w:t>
      </w:r>
      <w:r w:rsidRPr="003F7C10">
        <w:rPr>
          <w:rFonts w:eastAsia="Times New Roman" w:cs="Times New Roman"/>
          <w:szCs w:val="24"/>
        </w:rPr>
        <w:t xml:space="preserve"> Φεβρουαρίου 2019</w:t>
      </w:r>
    </w:p>
    <w:p w14:paraId="69A55C17"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Αθήνα, σήμερα στις 19</w:t>
      </w:r>
      <w:r w:rsidRPr="003F7C10">
        <w:rPr>
          <w:rFonts w:eastAsia="Times New Roman" w:cs="Times New Roman"/>
          <w:szCs w:val="24"/>
        </w:rPr>
        <w:t xml:space="preserve"> Φεβρουαρίου 2019, ημέρα </w:t>
      </w:r>
      <w:r>
        <w:rPr>
          <w:rFonts w:eastAsia="Times New Roman" w:cs="Times New Roman"/>
          <w:szCs w:val="24"/>
        </w:rPr>
        <w:t>Τρίτη</w:t>
      </w:r>
      <w:r w:rsidRPr="003F7C10">
        <w:rPr>
          <w:rFonts w:eastAsia="Times New Roman" w:cs="Times New Roman"/>
          <w:szCs w:val="24"/>
        </w:rPr>
        <w:t xml:space="preserve"> και ώρα 1</w:t>
      </w:r>
      <w:r>
        <w:rPr>
          <w:rFonts w:eastAsia="Times New Roman" w:cs="Times New Roman"/>
          <w:szCs w:val="24"/>
        </w:rPr>
        <w:t>2.10</w:t>
      </w:r>
      <w:r w:rsidRPr="003F7C10">
        <w:rPr>
          <w:rFonts w:eastAsia="Times New Roman" w:cs="Times New Roman"/>
          <w:szCs w:val="24"/>
        </w:rPr>
        <w:t>΄</w:t>
      </w:r>
      <w:r>
        <w:rPr>
          <w:rFonts w:eastAsia="Times New Roman" w:cs="Times New Roman"/>
          <w:szCs w:val="24"/>
        </w:rPr>
        <w:t>,</w:t>
      </w:r>
      <w:r w:rsidRPr="003F7C10">
        <w:rPr>
          <w:rFonts w:eastAsia="Times New Roman" w:cs="Times New Roman"/>
          <w:szCs w:val="24"/>
        </w:rPr>
        <w:t xml:space="preserve"> συνήλθε στην Αίθουσα των συνεδριάσεων του Βουλευτηρίου η Βουλή σε ολομέλεια για να συ</w:t>
      </w:r>
      <w:r>
        <w:rPr>
          <w:rFonts w:eastAsia="Times New Roman" w:cs="Times New Roman"/>
          <w:szCs w:val="24"/>
        </w:rPr>
        <w:t>νεδριάσει υπό την προεδρία του Δ</w:t>
      </w:r>
      <w:r w:rsidRPr="003F7C10">
        <w:rPr>
          <w:rFonts w:eastAsia="Times New Roman" w:cs="Times New Roman"/>
          <w:szCs w:val="24"/>
        </w:rPr>
        <w:t>΄ Αντιπροέδρου αυτής κ</w:t>
      </w:r>
      <w:r>
        <w:rPr>
          <w:rFonts w:eastAsia="Times New Roman" w:cs="Times New Roman"/>
          <w:szCs w:val="24"/>
        </w:rPr>
        <w:t>.</w:t>
      </w:r>
      <w:r w:rsidRPr="003F7C10">
        <w:rPr>
          <w:rFonts w:eastAsia="Times New Roman" w:cs="Times New Roman"/>
          <w:szCs w:val="24"/>
        </w:rPr>
        <w:t xml:space="preserve"> </w:t>
      </w:r>
      <w:r w:rsidRPr="008224DC">
        <w:rPr>
          <w:rFonts w:eastAsia="Times New Roman" w:cs="Times New Roman"/>
          <w:b/>
          <w:szCs w:val="24"/>
        </w:rPr>
        <w:t>ΝΙΚΗΤΑ ΚΑΚΛΑΜΑΝΗ</w:t>
      </w:r>
      <w:r>
        <w:rPr>
          <w:rFonts w:eastAsia="Times New Roman" w:cs="Times New Roman"/>
          <w:szCs w:val="24"/>
        </w:rPr>
        <w:t>.</w:t>
      </w:r>
    </w:p>
    <w:p w14:paraId="69A55C18" w14:textId="77777777" w:rsidR="00C9651F" w:rsidRDefault="002D2592">
      <w:pPr>
        <w:spacing w:line="600" w:lineRule="auto"/>
        <w:ind w:firstLine="720"/>
        <w:jc w:val="both"/>
        <w:rPr>
          <w:rFonts w:eastAsia="Times New Roman" w:cs="Times New Roman"/>
          <w:szCs w:val="24"/>
        </w:rPr>
      </w:pPr>
      <w:r w:rsidRPr="00324F2D">
        <w:rPr>
          <w:rFonts w:eastAsia="Times New Roman" w:cs="Times New Roman"/>
          <w:b/>
          <w:szCs w:val="24"/>
        </w:rPr>
        <w:t>ΠΡΟΕΔΡΕΥΩΝ (</w:t>
      </w:r>
      <w:r>
        <w:rPr>
          <w:rFonts w:eastAsia="Times New Roman" w:cs="Times New Roman"/>
          <w:b/>
          <w:szCs w:val="24"/>
        </w:rPr>
        <w:t>Νικήτας Κακλαμάνης</w:t>
      </w:r>
      <w:r w:rsidRPr="00324F2D">
        <w:rPr>
          <w:rFonts w:eastAsia="Times New Roman" w:cs="Times New Roman"/>
          <w:b/>
          <w:szCs w:val="24"/>
        </w:rPr>
        <w:t>):</w:t>
      </w:r>
      <w:r w:rsidRPr="003F7C10">
        <w:rPr>
          <w:rFonts w:eastAsia="Times New Roman" w:cs="Times New Roman"/>
          <w:szCs w:val="24"/>
        </w:rPr>
        <w:t xml:space="preserve"> Κυρίες και κύριοι συνάδελφοι, αρχίζει η συνεδρίαση.</w:t>
      </w:r>
    </w:p>
    <w:p w14:paraId="69A55C19"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Εισερχόμ</w:t>
      </w:r>
      <w:r>
        <w:rPr>
          <w:rFonts w:eastAsia="Times New Roman" w:cs="Times New Roman"/>
          <w:szCs w:val="24"/>
        </w:rPr>
        <w:t>αστ</w:t>
      </w:r>
      <w:r>
        <w:rPr>
          <w:rFonts w:eastAsia="Times New Roman" w:cs="Times New Roman"/>
          <w:szCs w:val="24"/>
        </w:rPr>
        <w:t>ε</w:t>
      </w:r>
      <w:r>
        <w:rPr>
          <w:rFonts w:eastAsia="Times New Roman" w:cs="Times New Roman"/>
          <w:szCs w:val="24"/>
        </w:rPr>
        <w:t xml:space="preserve"> στην ημερήσια διάταξη της </w:t>
      </w:r>
    </w:p>
    <w:p w14:paraId="69A55C1A" w14:textId="77777777" w:rsidR="00C9651F" w:rsidRDefault="002D2592">
      <w:pPr>
        <w:spacing w:line="600" w:lineRule="auto"/>
        <w:ind w:firstLine="720"/>
        <w:jc w:val="center"/>
        <w:rPr>
          <w:rFonts w:eastAsia="Times New Roman" w:cs="Times New Roman"/>
          <w:b/>
          <w:szCs w:val="24"/>
        </w:rPr>
      </w:pPr>
      <w:r w:rsidRPr="00AF370A">
        <w:rPr>
          <w:rFonts w:eastAsia="Times New Roman" w:cs="Times New Roman"/>
          <w:b/>
          <w:szCs w:val="24"/>
        </w:rPr>
        <w:t>ΝΟΜΟΘΕΤΙΚΗΣ ΕΡΓΑΣΙΑΣ</w:t>
      </w:r>
    </w:p>
    <w:p w14:paraId="69A55C1B"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lastRenderedPageBreak/>
        <w:t xml:space="preserve">Μόνη συζήτηση και ψήφιση επί της αρχής, των άρθρων και του συνόλου του σχεδίου νόμου του Υπουργείου Δικαιοσύνης, Διαφάνειας και Ανθρωπίνων Δικαιωμάτων: «Ι) Κύρωση του Πρωτοκόλλου υπ’ αριθμόν 16 στη Σύμβαση </w:t>
      </w:r>
      <w:r>
        <w:rPr>
          <w:rFonts w:eastAsia="Times New Roman" w:cs="Times New Roman"/>
          <w:szCs w:val="24"/>
        </w:rPr>
        <w:t>για την Προάσπιση των Δικαιωμάτων του Ανθρώπου και των Θεμελιωδών Ελευθεριών, ΙΙ) Ενσωμάτωση της Οδηγίας 2016/343 του Ευρωπαϊκού Κοινοβουλίου και του Συμβουλίου της 9ης Μαρτίου 2016, ΙΙΙ) Τροποποίηση του ν.3251/2004 σε συμμόρφωση με την απόφαση-πλαίσιο 200</w:t>
      </w:r>
      <w:r>
        <w:rPr>
          <w:rFonts w:eastAsia="Times New Roman" w:cs="Times New Roman"/>
          <w:szCs w:val="24"/>
        </w:rPr>
        <w:t>2/584/ΔΕΥ του Συμβουλίου της 13ης Ιουνίου 2002 κατά το μέρος που τροποποιήθηκε με την απόφαση-πλαίσιο 2009/299/ΔΕΥ του Συμβουλίου της 26ης Φεβρουαρίου 2009, ΙV) Εφαρμογή διατάξεων του Κανονισμού (ΕΕ) 2017/1939 του Συμβουλίου της 12ης Οκτωβρίου 2017, σχετικ</w:t>
      </w:r>
      <w:r>
        <w:rPr>
          <w:rFonts w:eastAsia="Times New Roman" w:cs="Times New Roman"/>
          <w:szCs w:val="24"/>
        </w:rPr>
        <w:t>ά με την εφαρμογή ενισχυμένης συνεργασίας για τη σύσταση της Ευρωπαϊκής Εισαγγελίας, V) Διατάξεις που αφορούν στη λειτουργία και την αποτελεσματικότητα της Δικαιοσύνης και άλλες διατάξεις</w:t>
      </w:r>
      <w:r>
        <w:rPr>
          <w:rFonts w:eastAsia="Times New Roman" w:cs="Times New Roman"/>
          <w:szCs w:val="24"/>
        </w:rPr>
        <w:t>,</w:t>
      </w:r>
      <w:r>
        <w:rPr>
          <w:rFonts w:eastAsia="Times New Roman" w:cs="Times New Roman"/>
          <w:szCs w:val="24"/>
        </w:rPr>
        <w:t xml:space="preserve"> VI) Διατάξεις που αφορούν στη λειτουργία του σωφρονιστικού συστήματ</w:t>
      </w:r>
      <w:r>
        <w:rPr>
          <w:rFonts w:eastAsia="Times New Roman" w:cs="Times New Roman"/>
          <w:szCs w:val="24"/>
        </w:rPr>
        <w:t>ος».</w:t>
      </w:r>
    </w:p>
    <w:p w14:paraId="69A55C1C" w14:textId="77777777" w:rsidR="00C9651F" w:rsidRDefault="002D259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Η Διάσκεψη των Προέδρων αποφάσισε στη συνεδρίασή της στις 18 Φεβρουαρίου 2019 τη συζήτηση του νομοσχεδίου σε μία συνεδρίαση ενιαία επί της αρχής, των άρθρων και των τροπολογιών. Οι τροπολογίες, από ό,τι έχω μπροστά μου, είναι τρεις υπουργικές και πέντ</w:t>
      </w:r>
      <w:r>
        <w:rPr>
          <w:rFonts w:eastAsia="Times New Roman"/>
          <w:color w:val="222222"/>
          <w:szCs w:val="24"/>
          <w:shd w:val="clear" w:color="auto" w:fill="FFFFFF"/>
        </w:rPr>
        <w:t>ε βουλευτικές.</w:t>
      </w:r>
    </w:p>
    <w:p w14:paraId="69A55C1D" w14:textId="77777777" w:rsidR="00C9651F" w:rsidRDefault="002D259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Στην </w:t>
      </w:r>
      <w:r>
        <w:rPr>
          <w:rFonts w:eastAsia="Times New Roman"/>
          <w:color w:val="222222"/>
          <w:szCs w:val="24"/>
          <w:shd w:val="clear" w:color="auto" w:fill="FFFFFF"/>
        </w:rPr>
        <w:t>ε</w:t>
      </w:r>
      <w:r>
        <w:rPr>
          <w:rFonts w:eastAsia="Times New Roman"/>
          <w:color w:val="222222"/>
          <w:szCs w:val="24"/>
          <w:shd w:val="clear" w:color="auto" w:fill="FFFFFF"/>
        </w:rPr>
        <w:t>πιτροπή μίλησαν, αν θυμάμαι καλά, τέσσερις ή πέντε συνάδελφοι. Συνήθως παρόμοιος αριθμός μιλάει και στην Ολομέλεια. Οπότε, για τη διαδικασία πιστεύω ότι συμφωνούμε ομοφώνως.</w:t>
      </w:r>
    </w:p>
    <w:p w14:paraId="69A55C1E" w14:textId="77777777" w:rsidR="00C9651F" w:rsidRDefault="002D2592">
      <w:pPr>
        <w:spacing w:line="600" w:lineRule="auto"/>
        <w:ind w:firstLine="720"/>
        <w:jc w:val="both"/>
        <w:rPr>
          <w:rFonts w:eastAsia="Times New Roman"/>
          <w:szCs w:val="24"/>
        </w:rPr>
      </w:pPr>
      <w:r>
        <w:rPr>
          <w:rFonts w:eastAsia="Times New Roman"/>
          <w:szCs w:val="24"/>
        </w:rPr>
        <w:t xml:space="preserve">Πριν δώσω τον λόγο στον εισηγητή του ΣΥΡΙΖΑ, θα ήθελα να </w:t>
      </w:r>
      <w:r>
        <w:rPr>
          <w:rFonts w:eastAsia="Times New Roman"/>
          <w:szCs w:val="24"/>
        </w:rPr>
        <w:t>ανακοινώσω ότι με επιστολή του Πρωθυπουργού προς τον Πρόεδρο της Βουλής, με θέμα</w:t>
      </w:r>
      <w:r>
        <w:rPr>
          <w:rFonts w:eastAsia="Times New Roman"/>
          <w:szCs w:val="24"/>
        </w:rPr>
        <w:t>:</w:t>
      </w:r>
      <w:r>
        <w:rPr>
          <w:rFonts w:eastAsia="Times New Roman"/>
          <w:szCs w:val="24"/>
        </w:rPr>
        <w:t xml:space="preserve"> «Κυβερνητική μεταβολή», γίνεται γνωστό στο Σώμα ότι με το 22/18-2-2019 </w:t>
      </w:r>
      <w:r>
        <w:rPr>
          <w:rFonts w:eastAsia="Times New Roman"/>
          <w:szCs w:val="24"/>
        </w:rPr>
        <w:t>π</w:t>
      </w:r>
      <w:r>
        <w:rPr>
          <w:rFonts w:eastAsia="Times New Roman"/>
          <w:szCs w:val="24"/>
        </w:rPr>
        <w:t xml:space="preserve">ροεδρικό </w:t>
      </w:r>
      <w:r>
        <w:rPr>
          <w:rFonts w:eastAsia="Times New Roman"/>
          <w:szCs w:val="24"/>
        </w:rPr>
        <w:t>δ</w:t>
      </w:r>
      <w:r>
        <w:rPr>
          <w:rFonts w:eastAsia="Times New Roman"/>
          <w:szCs w:val="24"/>
        </w:rPr>
        <w:t xml:space="preserve">ιάταγμα, </w:t>
      </w:r>
      <w:r w:rsidRPr="00ED281D">
        <w:rPr>
          <w:rFonts w:eastAsia="Times New Roman"/>
          <w:szCs w:val="24"/>
        </w:rPr>
        <w:t>που δημοσιεύτηκε στο ΦΕΚ 2</w:t>
      </w:r>
      <w:r>
        <w:rPr>
          <w:rFonts w:eastAsia="Times New Roman"/>
          <w:szCs w:val="24"/>
        </w:rPr>
        <w:t>7</w:t>
      </w:r>
      <w:r w:rsidRPr="00ED281D">
        <w:rPr>
          <w:rFonts w:eastAsia="Times New Roman"/>
          <w:szCs w:val="24"/>
        </w:rPr>
        <w:t>/</w:t>
      </w:r>
      <w:r>
        <w:rPr>
          <w:rFonts w:eastAsia="Times New Roman"/>
          <w:szCs w:val="24"/>
        </w:rPr>
        <w:t>18-2-2019</w:t>
      </w:r>
      <w:r w:rsidRPr="00ED281D">
        <w:rPr>
          <w:rFonts w:eastAsia="Times New Roman"/>
          <w:szCs w:val="24"/>
        </w:rPr>
        <w:t xml:space="preserve"> τεύχος Α</w:t>
      </w:r>
      <w:r>
        <w:rPr>
          <w:rFonts w:eastAsia="Times New Roman"/>
          <w:szCs w:val="24"/>
        </w:rPr>
        <w:t>΄</w:t>
      </w:r>
      <w:r>
        <w:rPr>
          <w:rFonts w:eastAsia="Times New Roman"/>
          <w:szCs w:val="24"/>
        </w:rPr>
        <w:t xml:space="preserve"> έγιναν αποδεκτές οι παραιτήσεις που</w:t>
      </w:r>
      <w:r>
        <w:rPr>
          <w:rFonts w:eastAsia="Times New Roman"/>
          <w:szCs w:val="24"/>
        </w:rPr>
        <w:t xml:space="preserve"> υπέβαλαν οι: Αλέξιος Τσίπρας του Παύλου από τη θέση του Υπουργού Εξωτερικών, Γεώργιος Κατρούγκαλος του Στέλιου</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Παναγιώτη από τη θέση του Αναπληρωτή Υπουργού Εξωτερικών, Αικατερίνη Νοτοπούλου του Παναγιώτη από τη θέση της Υφυπουργού Εσωτερικών, Αθανάσιος</w:t>
      </w:r>
      <w:r>
        <w:rPr>
          <w:rFonts w:eastAsia="Times New Roman"/>
          <w:szCs w:val="24"/>
        </w:rPr>
        <w:t xml:space="preserve"> </w:t>
      </w:r>
      <w:r>
        <w:rPr>
          <w:rFonts w:eastAsia="Times New Roman"/>
          <w:szCs w:val="24"/>
        </w:rPr>
        <w:lastRenderedPageBreak/>
        <w:t xml:space="preserve">Ηλιόπουλος του Κωνσταντίνου από τη θέση του Υφυπουργού Εργασίας, Κοινωνικής Ασφάλισης και Κοινωνικής Αλληλεγγύης και απαλλάχθηκαν από τα καθήκοντά τους. </w:t>
      </w:r>
    </w:p>
    <w:p w14:paraId="69A55C1F" w14:textId="77777777" w:rsidR="00C9651F" w:rsidRDefault="002D2592">
      <w:pPr>
        <w:spacing w:line="600" w:lineRule="auto"/>
        <w:ind w:firstLine="720"/>
        <w:jc w:val="both"/>
        <w:rPr>
          <w:rFonts w:eastAsia="Times New Roman"/>
          <w:szCs w:val="24"/>
        </w:rPr>
      </w:pPr>
      <w:r>
        <w:rPr>
          <w:rFonts w:eastAsia="Times New Roman"/>
          <w:szCs w:val="24"/>
        </w:rPr>
        <w:t xml:space="preserve">Με το 23/18-2-2019 </w:t>
      </w:r>
      <w:r>
        <w:rPr>
          <w:rFonts w:eastAsia="Times New Roman"/>
          <w:szCs w:val="24"/>
        </w:rPr>
        <w:t>π</w:t>
      </w:r>
      <w:r>
        <w:rPr>
          <w:rFonts w:eastAsia="Times New Roman"/>
          <w:szCs w:val="24"/>
        </w:rPr>
        <w:t xml:space="preserve">ροεδρικό </w:t>
      </w:r>
      <w:r>
        <w:rPr>
          <w:rFonts w:eastAsia="Times New Roman"/>
          <w:szCs w:val="24"/>
        </w:rPr>
        <w:t>δ</w:t>
      </w:r>
      <w:r>
        <w:rPr>
          <w:rFonts w:eastAsia="Times New Roman"/>
          <w:szCs w:val="24"/>
        </w:rPr>
        <w:t xml:space="preserve">ιάταγμα, </w:t>
      </w:r>
      <w:r w:rsidRPr="00ED281D">
        <w:rPr>
          <w:rFonts w:eastAsia="Times New Roman"/>
          <w:szCs w:val="24"/>
        </w:rPr>
        <w:t>που δημοσιεύτηκε στο ΦΕΚ 2</w:t>
      </w:r>
      <w:r>
        <w:rPr>
          <w:rFonts w:eastAsia="Times New Roman"/>
          <w:szCs w:val="24"/>
        </w:rPr>
        <w:t>8</w:t>
      </w:r>
      <w:r w:rsidRPr="00ED281D">
        <w:rPr>
          <w:rFonts w:eastAsia="Times New Roman"/>
          <w:szCs w:val="24"/>
        </w:rPr>
        <w:t>/</w:t>
      </w:r>
      <w:r>
        <w:rPr>
          <w:rFonts w:eastAsia="Times New Roman"/>
          <w:szCs w:val="24"/>
        </w:rPr>
        <w:t>18-2-2019</w:t>
      </w:r>
      <w:r w:rsidRPr="00ED281D">
        <w:rPr>
          <w:rFonts w:eastAsia="Times New Roman"/>
          <w:szCs w:val="24"/>
        </w:rPr>
        <w:t xml:space="preserve"> τεύχος Α</w:t>
      </w:r>
      <w:r>
        <w:rPr>
          <w:rFonts w:eastAsia="Times New Roman"/>
          <w:szCs w:val="24"/>
        </w:rPr>
        <w:t>΄</w:t>
      </w:r>
      <w:r>
        <w:rPr>
          <w:rFonts w:eastAsia="Times New Roman"/>
          <w:szCs w:val="24"/>
        </w:rPr>
        <w:t>, διορίστηκαν ο</w:t>
      </w:r>
      <w:r>
        <w:rPr>
          <w:rFonts w:eastAsia="Times New Roman"/>
          <w:szCs w:val="24"/>
        </w:rPr>
        <w:t xml:space="preserve">ι: </w:t>
      </w:r>
      <w:r w:rsidRPr="00ED281D">
        <w:rPr>
          <w:rFonts w:eastAsia="Times New Roman"/>
          <w:szCs w:val="24"/>
        </w:rPr>
        <w:t>Γε</w:t>
      </w:r>
      <w:r>
        <w:rPr>
          <w:rFonts w:eastAsia="Times New Roman"/>
          <w:szCs w:val="24"/>
        </w:rPr>
        <w:t>ώργιος Κατρούγκαλος του Στέλιου</w:t>
      </w:r>
      <w:r>
        <w:rPr>
          <w:rFonts w:eastAsia="Times New Roman"/>
          <w:szCs w:val="24"/>
        </w:rPr>
        <w:t xml:space="preserve"> </w:t>
      </w:r>
      <w:r>
        <w:rPr>
          <w:rFonts w:eastAsia="Times New Roman"/>
          <w:szCs w:val="24"/>
        </w:rPr>
        <w:t>-</w:t>
      </w:r>
      <w:r>
        <w:rPr>
          <w:rFonts w:eastAsia="Times New Roman"/>
          <w:szCs w:val="24"/>
        </w:rPr>
        <w:t xml:space="preserve"> </w:t>
      </w:r>
      <w:r w:rsidRPr="00ED281D">
        <w:rPr>
          <w:rFonts w:eastAsia="Times New Roman"/>
          <w:szCs w:val="24"/>
        </w:rPr>
        <w:t>Παναγιώτη στη θέση του Υπουργού Εξωτερικών</w:t>
      </w:r>
      <w:r>
        <w:rPr>
          <w:rFonts w:eastAsia="Times New Roman"/>
          <w:szCs w:val="24"/>
        </w:rPr>
        <w:t>,</w:t>
      </w:r>
      <w:r w:rsidRPr="00ED281D">
        <w:rPr>
          <w:rFonts w:eastAsia="Times New Roman"/>
          <w:szCs w:val="24"/>
        </w:rPr>
        <w:t xml:space="preserve"> Αθανασία Αναγνωστοπούλου του Πέτρου στη θέση της </w:t>
      </w:r>
      <w:r>
        <w:rPr>
          <w:rFonts w:eastAsia="Times New Roman"/>
          <w:szCs w:val="24"/>
        </w:rPr>
        <w:t>Α</w:t>
      </w:r>
      <w:r w:rsidRPr="00ED281D">
        <w:rPr>
          <w:rFonts w:eastAsia="Times New Roman"/>
          <w:szCs w:val="24"/>
        </w:rPr>
        <w:t xml:space="preserve">ναπληρώτριας Υπουργού </w:t>
      </w:r>
      <w:r>
        <w:rPr>
          <w:rFonts w:eastAsia="Times New Roman"/>
          <w:szCs w:val="24"/>
        </w:rPr>
        <w:t>Ε</w:t>
      </w:r>
      <w:r w:rsidRPr="00ED281D">
        <w:rPr>
          <w:rFonts w:eastAsia="Times New Roman"/>
          <w:szCs w:val="24"/>
        </w:rPr>
        <w:t>ξωτερικών</w:t>
      </w:r>
      <w:r>
        <w:rPr>
          <w:rFonts w:eastAsia="Times New Roman"/>
          <w:szCs w:val="24"/>
        </w:rPr>
        <w:t>,</w:t>
      </w:r>
      <w:r w:rsidRPr="00ED281D">
        <w:rPr>
          <w:rFonts w:eastAsia="Times New Roman"/>
          <w:szCs w:val="24"/>
        </w:rPr>
        <w:t xml:space="preserve"> Ελευθερία Χατζηγεωργίου του Ιωάννη στη θέση της </w:t>
      </w:r>
      <w:r>
        <w:rPr>
          <w:rFonts w:eastAsia="Times New Roman"/>
          <w:szCs w:val="24"/>
        </w:rPr>
        <w:t>Υ</w:t>
      </w:r>
      <w:r w:rsidRPr="00ED281D">
        <w:rPr>
          <w:rFonts w:eastAsia="Times New Roman"/>
          <w:szCs w:val="24"/>
        </w:rPr>
        <w:t>φυπουργού Εσωτερικών</w:t>
      </w:r>
      <w:r>
        <w:rPr>
          <w:rFonts w:eastAsia="Times New Roman"/>
          <w:szCs w:val="24"/>
        </w:rPr>
        <w:t>,</w:t>
      </w:r>
      <w:r w:rsidRPr="00ED281D">
        <w:rPr>
          <w:rFonts w:eastAsia="Times New Roman"/>
          <w:szCs w:val="24"/>
        </w:rPr>
        <w:t xml:space="preserve"> Κωνσταντίνος Μπάρκ</w:t>
      </w:r>
      <w:r w:rsidRPr="00ED281D">
        <w:rPr>
          <w:rFonts w:eastAsia="Times New Roman"/>
          <w:szCs w:val="24"/>
        </w:rPr>
        <w:t xml:space="preserve">ας του Θεοφάνη στη θέση του </w:t>
      </w:r>
      <w:r>
        <w:rPr>
          <w:rFonts w:eastAsia="Times New Roman"/>
          <w:szCs w:val="24"/>
        </w:rPr>
        <w:t>Υ</w:t>
      </w:r>
      <w:r w:rsidRPr="00ED281D">
        <w:rPr>
          <w:rFonts w:eastAsia="Times New Roman"/>
          <w:szCs w:val="24"/>
        </w:rPr>
        <w:t xml:space="preserve">φυπουργού </w:t>
      </w:r>
      <w:r>
        <w:rPr>
          <w:rFonts w:eastAsia="Times New Roman"/>
          <w:szCs w:val="24"/>
        </w:rPr>
        <w:t>Ε</w:t>
      </w:r>
      <w:r w:rsidRPr="00ED281D">
        <w:rPr>
          <w:rFonts w:eastAsia="Times New Roman"/>
          <w:szCs w:val="24"/>
        </w:rPr>
        <w:t>ργασίας</w:t>
      </w:r>
      <w:r>
        <w:rPr>
          <w:rFonts w:eastAsia="Times New Roman"/>
          <w:szCs w:val="24"/>
        </w:rPr>
        <w:t>,</w:t>
      </w:r>
      <w:r w:rsidRPr="00ED281D">
        <w:rPr>
          <w:rFonts w:eastAsia="Times New Roman"/>
          <w:szCs w:val="24"/>
        </w:rPr>
        <w:t xml:space="preserve"> </w:t>
      </w:r>
      <w:r>
        <w:rPr>
          <w:rFonts w:eastAsia="Times New Roman"/>
          <w:szCs w:val="24"/>
        </w:rPr>
        <w:t>Κ</w:t>
      </w:r>
      <w:r w:rsidRPr="00ED281D">
        <w:rPr>
          <w:rFonts w:eastAsia="Times New Roman"/>
          <w:szCs w:val="24"/>
        </w:rPr>
        <w:t xml:space="preserve">οινωνικής </w:t>
      </w:r>
      <w:r>
        <w:rPr>
          <w:rFonts w:eastAsia="Times New Roman"/>
          <w:szCs w:val="24"/>
        </w:rPr>
        <w:t>Α</w:t>
      </w:r>
      <w:r w:rsidRPr="00ED281D">
        <w:rPr>
          <w:rFonts w:eastAsia="Times New Roman"/>
          <w:szCs w:val="24"/>
        </w:rPr>
        <w:t>σφάλισης και Κοινωνικής Αλληλεγγύης</w:t>
      </w:r>
      <w:r>
        <w:rPr>
          <w:rFonts w:eastAsia="Times New Roman"/>
          <w:szCs w:val="24"/>
        </w:rPr>
        <w:t>,</w:t>
      </w:r>
      <w:r w:rsidRPr="00ED281D">
        <w:rPr>
          <w:rFonts w:eastAsia="Times New Roman"/>
          <w:szCs w:val="24"/>
        </w:rPr>
        <w:t xml:space="preserve"> Αθανάσιος Μωραΐτης του Χρ</w:t>
      </w:r>
      <w:r>
        <w:rPr>
          <w:rFonts w:eastAsia="Times New Roman"/>
          <w:szCs w:val="24"/>
        </w:rPr>
        <w:t>ήστου</w:t>
      </w:r>
      <w:r w:rsidRPr="00ED281D">
        <w:rPr>
          <w:rFonts w:eastAsia="Times New Roman"/>
          <w:szCs w:val="24"/>
        </w:rPr>
        <w:t xml:space="preserve"> </w:t>
      </w:r>
      <w:r>
        <w:rPr>
          <w:rFonts w:eastAsia="Times New Roman"/>
          <w:szCs w:val="24"/>
        </w:rPr>
        <w:t>στη θέση</w:t>
      </w:r>
      <w:r w:rsidRPr="00ED281D">
        <w:rPr>
          <w:rFonts w:eastAsia="Times New Roman"/>
          <w:szCs w:val="24"/>
        </w:rPr>
        <w:t xml:space="preserve"> του </w:t>
      </w:r>
      <w:r>
        <w:rPr>
          <w:rFonts w:eastAsia="Times New Roman"/>
          <w:szCs w:val="24"/>
        </w:rPr>
        <w:t>Υ</w:t>
      </w:r>
      <w:r w:rsidRPr="00ED281D">
        <w:rPr>
          <w:rFonts w:eastAsia="Times New Roman"/>
          <w:szCs w:val="24"/>
        </w:rPr>
        <w:t xml:space="preserve">φυπουργού </w:t>
      </w:r>
      <w:r>
        <w:rPr>
          <w:rFonts w:eastAsia="Times New Roman"/>
          <w:szCs w:val="24"/>
        </w:rPr>
        <w:t>Υ</w:t>
      </w:r>
      <w:r w:rsidRPr="00ED281D">
        <w:rPr>
          <w:rFonts w:eastAsia="Times New Roman"/>
          <w:szCs w:val="24"/>
        </w:rPr>
        <w:t xml:space="preserve">ποδομών και </w:t>
      </w:r>
      <w:r>
        <w:rPr>
          <w:rFonts w:eastAsia="Times New Roman"/>
          <w:szCs w:val="24"/>
        </w:rPr>
        <w:t>Μ</w:t>
      </w:r>
      <w:r w:rsidRPr="00ED281D">
        <w:rPr>
          <w:rFonts w:eastAsia="Times New Roman"/>
          <w:szCs w:val="24"/>
        </w:rPr>
        <w:t>εταφορών</w:t>
      </w:r>
      <w:r>
        <w:rPr>
          <w:rFonts w:eastAsia="Times New Roman"/>
          <w:szCs w:val="24"/>
        </w:rPr>
        <w:t>…</w:t>
      </w:r>
    </w:p>
    <w:p w14:paraId="69A55C20" w14:textId="77777777" w:rsidR="00C9651F" w:rsidRDefault="002D2592">
      <w:pPr>
        <w:spacing w:line="600" w:lineRule="auto"/>
        <w:ind w:firstLine="720"/>
        <w:jc w:val="both"/>
        <w:rPr>
          <w:rFonts w:eastAsia="Times New Roman"/>
          <w:szCs w:val="24"/>
        </w:rPr>
      </w:pPr>
      <w:r>
        <w:rPr>
          <w:rFonts w:eastAsia="Times New Roman"/>
          <w:szCs w:val="24"/>
        </w:rPr>
        <w:t>(Χειροκροτήματα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γέλωτες από την πτέρυγα της Δημοκρατικής Συμπαράταξης)</w:t>
      </w:r>
    </w:p>
    <w:p w14:paraId="69A55C21" w14:textId="77777777" w:rsidR="00C9651F" w:rsidRDefault="002D2592">
      <w:pPr>
        <w:spacing w:line="600" w:lineRule="auto"/>
        <w:ind w:firstLine="720"/>
        <w:jc w:val="both"/>
        <w:rPr>
          <w:rFonts w:eastAsia="Times New Roman"/>
          <w:szCs w:val="24"/>
        </w:rPr>
      </w:pPr>
      <w:r>
        <w:rPr>
          <w:rFonts w:eastAsia="Times New Roman"/>
          <w:szCs w:val="24"/>
        </w:rPr>
        <w:t>…και</w:t>
      </w:r>
      <w:r w:rsidRPr="00ED281D">
        <w:rPr>
          <w:rFonts w:eastAsia="Times New Roman"/>
          <w:szCs w:val="24"/>
        </w:rPr>
        <w:t xml:space="preserve"> Άγγελος Τόλκας </w:t>
      </w:r>
      <w:r>
        <w:rPr>
          <w:rFonts w:eastAsia="Times New Roman"/>
          <w:szCs w:val="24"/>
        </w:rPr>
        <w:t xml:space="preserve">του Χαραλάμπους </w:t>
      </w:r>
      <w:r w:rsidRPr="00ED281D">
        <w:rPr>
          <w:rFonts w:eastAsia="Times New Roman"/>
          <w:szCs w:val="24"/>
        </w:rPr>
        <w:t xml:space="preserve">στη θέση του </w:t>
      </w:r>
      <w:r>
        <w:rPr>
          <w:rFonts w:eastAsia="Times New Roman"/>
          <w:szCs w:val="24"/>
        </w:rPr>
        <w:t>Υ</w:t>
      </w:r>
      <w:r w:rsidRPr="00ED281D">
        <w:rPr>
          <w:rFonts w:eastAsia="Times New Roman"/>
          <w:szCs w:val="24"/>
        </w:rPr>
        <w:t xml:space="preserve">φυπουργού </w:t>
      </w:r>
      <w:r>
        <w:rPr>
          <w:rFonts w:eastAsia="Times New Roman"/>
          <w:szCs w:val="24"/>
        </w:rPr>
        <w:t>Μ</w:t>
      </w:r>
      <w:r w:rsidRPr="00ED281D">
        <w:rPr>
          <w:rFonts w:eastAsia="Times New Roman"/>
          <w:szCs w:val="24"/>
        </w:rPr>
        <w:t xml:space="preserve">εταναστευτικής </w:t>
      </w:r>
      <w:r>
        <w:rPr>
          <w:rFonts w:eastAsia="Times New Roman"/>
          <w:szCs w:val="24"/>
        </w:rPr>
        <w:t>Π</w:t>
      </w:r>
      <w:r w:rsidRPr="00ED281D">
        <w:rPr>
          <w:rFonts w:eastAsia="Times New Roman"/>
          <w:szCs w:val="24"/>
        </w:rPr>
        <w:t>ολιτικής</w:t>
      </w:r>
      <w:r>
        <w:rPr>
          <w:rFonts w:eastAsia="Times New Roman"/>
          <w:szCs w:val="24"/>
        </w:rPr>
        <w:t>.</w:t>
      </w:r>
    </w:p>
    <w:p w14:paraId="69A55C22" w14:textId="77777777" w:rsidR="00C9651F" w:rsidRDefault="002D2592">
      <w:pPr>
        <w:spacing w:line="600" w:lineRule="auto"/>
        <w:ind w:firstLine="720"/>
        <w:jc w:val="both"/>
        <w:rPr>
          <w:rFonts w:eastAsia="Times New Roman"/>
          <w:szCs w:val="24"/>
        </w:rPr>
      </w:pPr>
      <w:r>
        <w:rPr>
          <w:rFonts w:eastAsia="Times New Roman"/>
          <w:szCs w:val="24"/>
        </w:rPr>
        <w:lastRenderedPageBreak/>
        <w:t>(Χειροκροτήματα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γέλωτες από την πτέρυγα της Δημοκρατικής Συμπαράταξης)</w:t>
      </w:r>
    </w:p>
    <w:p w14:paraId="69A55C23" w14:textId="77777777" w:rsidR="00C9651F" w:rsidRDefault="002D2592">
      <w:pPr>
        <w:spacing w:line="600" w:lineRule="auto"/>
        <w:ind w:firstLine="720"/>
        <w:jc w:val="both"/>
        <w:rPr>
          <w:rFonts w:eastAsia="Times New Roman"/>
          <w:szCs w:val="24"/>
        </w:rPr>
      </w:pPr>
      <w:r>
        <w:rPr>
          <w:rFonts w:eastAsia="Times New Roman"/>
          <w:szCs w:val="24"/>
        </w:rPr>
        <w:t>Η προαναφερθείσα επιστολή έχει ως εξής:</w:t>
      </w:r>
    </w:p>
    <w:p w14:paraId="69A55C24" w14:textId="77777777" w:rsidR="00C9651F" w:rsidRDefault="002D2592">
      <w:pPr>
        <w:spacing w:line="600" w:lineRule="auto"/>
        <w:ind w:firstLine="720"/>
        <w:jc w:val="center"/>
        <w:rPr>
          <w:rFonts w:eastAsia="Times New Roman"/>
          <w:color w:val="FF0000"/>
          <w:szCs w:val="24"/>
        </w:rPr>
      </w:pPr>
      <w:r>
        <w:rPr>
          <w:rFonts w:eastAsia="Times New Roman"/>
          <w:color w:val="FF0000"/>
          <w:szCs w:val="24"/>
        </w:rPr>
        <w:t>(</w:t>
      </w:r>
      <w:r w:rsidRPr="00DD5151">
        <w:rPr>
          <w:rFonts w:eastAsia="Times New Roman"/>
          <w:color w:val="FF0000"/>
          <w:szCs w:val="24"/>
        </w:rPr>
        <w:t>ΑΛΛΑΓΗ ΣΕΛΙΔΑΣ</w:t>
      </w:r>
      <w:r>
        <w:rPr>
          <w:rFonts w:eastAsia="Times New Roman"/>
          <w:color w:val="FF0000"/>
          <w:szCs w:val="24"/>
        </w:rPr>
        <w:t>)</w:t>
      </w:r>
    </w:p>
    <w:p w14:paraId="69A55C25" w14:textId="77777777" w:rsidR="00C9651F" w:rsidRDefault="002D2592">
      <w:pPr>
        <w:spacing w:line="600" w:lineRule="auto"/>
        <w:ind w:firstLine="720"/>
        <w:jc w:val="center"/>
        <w:rPr>
          <w:rFonts w:eastAsia="Times New Roman"/>
          <w:color w:val="FF0000"/>
          <w:szCs w:val="24"/>
        </w:rPr>
      </w:pPr>
      <w:r w:rsidRPr="00DD5151">
        <w:rPr>
          <w:rFonts w:eastAsia="Times New Roman"/>
          <w:color w:val="FF0000"/>
          <w:szCs w:val="24"/>
        </w:rPr>
        <w:t>(Να μπει η σελ</w:t>
      </w:r>
      <w:r w:rsidRPr="00DD5151">
        <w:rPr>
          <w:rFonts w:eastAsia="Times New Roman"/>
          <w:color w:val="FF0000"/>
          <w:szCs w:val="24"/>
        </w:rPr>
        <w:t>.5)</w:t>
      </w:r>
    </w:p>
    <w:p w14:paraId="69A55C26" w14:textId="77777777" w:rsidR="00C9651F" w:rsidRDefault="002D2592">
      <w:pPr>
        <w:spacing w:line="600" w:lineRule="auto"/>
        <w:ind w:firstLine="720"/>
        <w:jc w:val="center"/>
        <w:rPr>
          <w:rFonts w:eastAsia="Times New Roman"/>
          <w:szCs w:val="24"/>
        </w:rPr>
      </w:pPr>
      <w:r>
        <w:rPr>
          <w:rFonts w:eastAsia="Times New Roman"/>
          <w:color w:val="FF0000"/>
          <w:szCs w:val="24"/>
        </w:rPr>
        <w:t>(</w:t>
      </w:r>
      <w:r w:rsidRPr="00DD5151">
        <w:rPr>
          <w:rFonts w:eastAsia="Times New Roman"/>
          <w:color w:val="FF0000"/>
          <w:szCs w:val="24"/>
        </w:rPr>
        <w:t>ΑΛΛΑΓΗ ΣΕΛΙΔΑΣ</w:t>
      </w:r>
      <w:r>
        <w:rPr>
          <w:rFonts w:eastAsia="Times New Roman"/>
          <w:color w:val="FF0000"/>
          <w:szCs w:val="24"/>
        </w:rPr>
        <w:t>_</w:t>
      </w:r>
    </w:p>
    <w:p w14:paraId="69A55C27" w14:textId="77777777" w:rsidR="00C9651F" w:rsidRDefault="002D2592">
      <w:pPr>
        <w:spacing w:line="600" w:lineRule="auto"/>
        <w:ind w:firstLine="720"/>
        <w:jc w:val="both"/>
        <w:rPr>
          <w:rFonts w:eastAsia="Times New Roman"/>
          <w:szCs w:val="24"/>
        </w:rPr>
      </w:pPr>
      <w:r w:rsidRPr="00446A54">
        <w:rPr>
          <w:rFonts w:eastAsia="Times New Roman"/>
          <w:b/>
          <w:bCs/>
        </w:rPr>
        <w:t>ΠΡΟΕΔΡΕΥ</w:t>
      </w:r>
      <w:r w:rsidRPr="00446A54">
        <w:rPr>
          <w:rFonts w:eastAsia="Times New Roman"/>
          <w:b/>
          <w:bCs/>
        </w:rPr>
        <w:t>ΩΝ (Νικήτας Κακλαμάνης):</w:t>
      </w:r>
      <w:r>
        <w:rPr>
          <w:rFonts w:eastAsia="Times New Roman"/>
          <w:szCs w:val="24"/>
        </w:rPr>
        <w:t xml:space="preserve"> Ε</w:t>
      </w:r>
      <w:r w:rsidRPr="00ED281D">
        <w:rPr>
          <w:rFonts w:eastAsia="Times New Roman"/>
          <w:szCs w:val="24"/>
        </w:rPr>
        <w:t xml:space="preserve">κ μέρους του </w:t>
      </w:r>
      <w:r>
        <w:rPr>
          <w:rFonts w:eastAsia="Times New Roman"/>
          <w:szCs w:val="24"/>
        </w:rPr>
        <w:t>Π</w:t>
      </w:r>
      <w:r w:rsidRPr="00ED281D">
        <w:rPr>
          <w:rFonts w:eastAsia="Times New Roman"/>
          <w:szCs w:val="24"/>
        </w:rPr>
        <w:t xml:space="preserve">ροεδρείου και των συναδέλφων εκφράζουμε τα </w:t>
      </w:r>
      <w:r>
        <w:rPr>
          <w:rFonts w:eastAsia="Times New Roman"/>
          <w:szCs w:val="24"/>
        </w:rPr>
        <w:t>σ</w:t>
      </w:r>
      <w:r w:rsidRPr="00ED281D">
        <w:rPr>
          <w:rFonts w:eastAsia="Times New Roman"/>
          <w:szCs w:val="24"/>
        </w:rPr>
        <w:t>υλλυπητ</w:t>
      </w:r>
      <w:r>
        <w:rPr>
          <w:rFonts w:eastAsia="Times New Roman"/>
          <w:szCs w:val="24"/>
        </w:rPr>
        <w:t>ήριά μας</w:t>
      </w:r>
      <w:r w:rsidRPr="00ED281D">
        <w:rPr>
          <w:rFonts w:eastAsia="Times New Roman"/>
          <w:szCs w:val="24"/>
        </w:rPr>
        <w:t xml:space="preserve"> στον συνάδελφο Μάκη </w:t>
      </w:r>
      <w:r>
        <w:rPr>
          <w:rFonts w:eastAsia="Times New Roman"/>
          <w:szCs w:val="24"/>
        </w:rPr>
        <w:t>Β</w:t>
      </w:r>
      <w:r w:rsidRPr="00ED281D">
        <w:rPr>
          <w:rFonts w:eastAsia="Times New Roman"/>
          <w:szCs w:val="24"/>
        </w:rPr>
        <w:t>ορίδη</w:t>
      </w:r>
      <w:r>
        <w:rPr>
          <w:rFonts w:eastAsia="Times New Roman"/>
          <w:szCs w:val="24"/>
        </w:rPr>
        <w:t>,</w:t>
      </w:r>
      <w:r w:rsidRPr="00ED281D">
        <w:rPr>
          <w:rFonts w:eastAsia="Times New Roman"/>
          <w:szCs w:val="24"/>
        </w:rPr>
        <w:t xml:space="preserve"> </w:t>
      </w:r>
      <w:r>
        <w:rPr>
          <w:rFonts w:eastAsia="Times New Roman"/>
          <w:szCs w:val="24"/>
        </w:rPr>
        <w:t xml:space="preserve">που αποχαιρέτησε εχθές </w:t>
      </w:r>
      <w:r w:rsidRPr="00ED281D">
        <w:rPr>
          <w:rFonts w:eastAsia="Times New Roman"/>
          <w:szCs w:val="24"/>
        </w:rPr>
        <w:t>τον πατέρα του</w:t>
      </w:r>
      <w:r>
        <w:rPr>
          <w:rFonts w:eastAsia="Times New Roman"/>
          <w:szCs w:val="24"/>
        </w:rPr>
        <w:t>.</w:t>
      </w:r>
    </w:p>
    <w:p w14:paraId="69A55C28" w14:textId="77777777" w:rsidR="00C9651F" w:rsidRDefault="002D2592">
      <w:pPr>
        <w:spacing w:line="600" w:lineRule="auto"/>
        <w:ind w:firstLine="720"/>
        <w:jc w:val="both"/>
        <w:rPr>
          <w:rFonts w:eastAsia="Times New Roman"/>
          <w:szCs w:val="24"/>
        </w:rPr>
      </w:pPr>
      <w:r>
        <w:rPr>
          <w:rFonts w:eastAsia="Times New Roman"/>
          <w:szCs w:val="24"/>
        </w:rPr>
        <w:t xml:space="preserve">Κύριε Σαρακιώτη, έχετε τον λόγο. </w:t>
      </w:r>
      <w:r w:rsidRPr="00ED281D">
        <w:rPr>
          <w:rFonts w:eastAsia="Times New Roman"/>
          <w:szCs w:val="24"/>
        </w:rPr>
        <w:t xml:space="preserve"> </w:t>
      </w:r>
    </w:p>
    <w:p w14:paraId="69A55C29" w14:textId="77777777" w:rsidR="00C9651F" w:rsidRDefault="002D2592">
      <w:pPr>
        <w:spacing w:line="600" w:lineRule="auto"/>
        <w:ind w:firstLine="720"/>
        <w:jc w:val="both"/>
        <w:rPr>
          <w:rFonts w:eastAsia="Times New Roman"/>
          <w:szCs w:val="24"/>
        </w:rPr>
      </w:pPr>
      <w:r w:rsidRPr="00F13CA4">
        <w:rPr>
          <w:rFonts w:eastAsia="Times New Roman"/>
          <w:b/>
          <w:szCs w:val="24"/>
        </w:rPr>
        <w:t xml:space="preserve">ΙΩΑΝΝΗΣ ΣΑΡΑΚΙΩΤΗΣ: </w:t>
      </w:r>
      <w:r w:rsidRPr="00ED281D">
        <w:rPr>
          <w:rFonts w:eastAsia="Times New Roman"/>
          <w:szCs w:val="24"/>
        </w:rPr>
        <w:t>Ευχαριστώ</w:t>
      </w:r>
      <w:r>
        <w:rPr>
          <w:rFonts w:eastAsia="Times New Roman"/>
          <w:szCs w:val="24"/>
        </w:rPr>
        <w:t>,</w:t>
      </w:r>
      <w:r w:rsidRPr="00ED281D">
        <w:rPr>
          <w:rFonts w:eastAsia="Times New Roman"/>
          <w:szCs w:val="24"/>
        </w:rPr>
        <w:t xml:space="preserve"> κύριε </w:t>
      </w:r>
      <w:r>
        <w:rPr>
          <w:rFonts w:eastAsia="Times New Roman"/>
          <w:szCs w:val="24"/>
        </w:rPr>
        <w:t>Π</w:t>
      </w:r>
      <w:r w:rsidRPr="00ED281D">
        <w:rPr>
          <w:rFonts w:eastAsia="Times New Roman"/>
          <w:szCs w:val="24"/>
        </w:rPr>
        <w:t>ρόεδρε</w:t>
      </w:r>
      <w:r>
        <w:rPr>
          <w:rFonts w:eastAsia="Times New Roman"/>
          <w:szCs w:val="24"/>
        </w:rPr>
        <w:t>.</w:t>
      </w:r>
    </w:p>
    <w:p w14:paraId="69A55C2A" w14:textId="77777777" w:rsidR="00C9651F" w:rsidRDefault="002D2592">
      <w:pPr>
        <w:spacing w:line="600" w:lineRule="auto"/>
        <w:ind w:firstLine="720"/>
        <w:jc w:val="both"/>
        <w:rPr>
          <w:rFonts w:eastAsia="Times New Roman" w:cs="Times New Roman"/>
          <w:szCs w:val="24"/>
        </w:rPr>
      </w:pPr>
      <w:r>
        <w:rPr>
          <w:rFonts w:eastAsia="Times New Roman"/>
          <w:szCs w:val="24"/>
        </w:rPr>
        <w:t>Κ</w:t>
      </w:r>
      <w:r w:rsidRPr="00ED281D">
        <w:rPr>
          <w:rFonts w:eastAsia="Times New Roman"/>
          <w:szCs w:val="24"/>
        </w:rPr>
        <w:t xml:space="preserve">ύριοι </w:t>
      </w:r>
      <w:r>
        <w:rPr>
          <w:rFonts w:eastAsia="Times New Roman"/>
          <w:szCs w:val="24"/>
        </w:rPr>
        <w:t>Υ</w:t>
      </w:r>
      <w:r w:rsidRPr="00ED281D">
        <w:rPr>
          <w:rFonts w:eastAsia="Times New Roman"/>
          <w:szCs w:val="24"/>
        </w:rPr>
        <w:t>πουργοί</w:t>
      </w:r>
      <w:r>
        <w:rPr>
          <w:rFonts w:eastAsia="Times New Roman"/>
          <w:szCs w:val="24"/>
        </w:rPr>
        <w:t>,</w:t>
      </w:r>
      <w:r w:rsidRPr="00ED281D">
        <w:rPr>
          <w:rFonts w:eastAsia="Times New Roman"/>
          <w:szCs w:val="24"/>
        </w:rPr>
        <w:t xml:space="preserve"> κυρίες και κύριοι συνάδελφοι</w:t>
      </w:r>
      <w:r>
        <w:rPr>
          <w:rFonts w:eastAsia="Times New Roman"/>
          <w:szCs w:val="24"/>
        </w:rPr>
        <w:t>,</w:t>
      </w:r>
      <w:r w:rsidRPr="00ED281D">
        <w:rPr>
          <w:rFonts w:eastAsia="Times New Roman"/>
          <w:szCs w:val="24"/>
        </w:rPr>
        <w:t xml:space="preserve"> ξεκινώντας θα ήθελα να επισημάνω τη σημαντική συνεισφορά του εν λόγω σχεδίου νόμου στη θεσμική αναδιάταξη</w:t>
      </w:r>
      <w:r>
        <w:rPr>
          <w:rFonts w:eastAsia="Times New Roman"/>
          <w:szCs w:val="24"/>
        </w:rPr>
        <w:t>,</w:t>
      </w:r>
      <w:r w:rsidRPr="00ED281D">
        <w:rPr>
          <w:rFonts w:eastAsia="Times New Roman"/>
          <w:szCs w:val="24"/>
        </w:rPr>
        <w:t xml:space="preserve"> η οποία απαιτείται στο κράτος μετά από τα μνημονιακά έτη</w:t>
      </w:r>
      <w:r>
        <w:rPr>
          <w:rFonts w:eastAsia="Times New Roman"/>
          <w:szCs w:val="24"/>
        </w:rPr>
        <w:t>,</w:t>
      </w:r>
      <w:r w:rsidRPr="00ED281D">
        <w:rPr>
          <w:rFonts w:eastAsia="Times New Roman"/>
          <w:szCs w:val="24"/>
        </w:rPr>
        <w:t xml:space="preserve"> της περιστολής δικαιω</w:t>
      </w:r>
      <w:r w:rsidRPr="00ED281D">
        <w:rPr>
          <w:rFonts w:eastAsia="Times New Roman"/>
          <w:szCs w:val="24"/>
        </w:rPr>
        <w:lastRenderedPageBreak/>
        <w:t xml:space="preserve">μάτων και </w:t>
      </w:r>
      <w:r>
        <w:rPr>
          <w:rFonts w:eastAsia="Times New Roman"/>
          <w:szCs w:val="24"/>
        </w:rPr>
        <w:t>ο</w:t>
      </w:r>
      <w:r w:rsidRPr="00ED281D">
        <w:rPr>
          <w:rFonts w:eastAsia="Times New Roman"/>
          <w:szCs w:val="24"/>
        </w:rPr>
        <w:t>ικονομικών πόρων</w:t>
      </w:r>
      <w:r>
        <w:rPr>
          <w:rFonts w:eastAsia="Times New Roman"/>
          <w:szCs w:val="24"/>
        </w:rPr>
        <w:t>.</w:t>
      </w:r>
      <w:r>
        <w:rPr>
          <w:rFonts w:eastAsia="Times New Roman" w:cs="Times New Roman"/>
          <w:szCs w:val="24"/>
        </w:rPr>
        <w:t xml:space="preserve"> </w:t>
      </w:r>
      <w:r>
        <w:rPr>
          <w:rFonts w:eastAsia="Times New Roman" w:cs="Times New Roman"/>
          <w:szCs w:val="24"/>
        </w:rPr>
        <w:t>Απ</w:t>
      </w:r>
      <w:r>
        <w:rPr>
          <w:rFonts w:eastAsia="Times New Roman" w:cs="Times New Roman"/>
          <w:szCs w:val="24"/>
        </w:rPr>
        <w:t>οτελεί κοινό τόπο ότι η εμπιστοσύνη των πολιτών προς τους θεσμούς κατά τα προηγούμενα έτη κλονίστηκε –και δικαίως- και η περιπέτεια της δημοσιονομικής προσαρμογής…</w:t>
      </w:r>
    </w:p>
    <w:p w14:paraId="69A55C2B" w14:textId="77777777" w:rsidR="00C9651F" w:rsidRDefault="002D2592">
      <w:pPr>
        <w:spacing w:line="600" w:lineRule="auto"/>
        <w:ind w:firstLine="720"/>
        <w:jc w:val="both"/>
        <w:rPr>
          <w:rFonts w:eastAsia="Times New Roman" w:cs="Times New Roman"/>
          <w:szCs w:val="24"/>
        </w:rPr>
      </w:pPr>
      <w:r w:rsidRPr="002F2628">
        <w:rPr>
          <w:rFonts w:eastAsia="Times New Roman" w:cs="Times New Roman"/>
          <w:b/>
          <w:szCs w:val="24"/>
        </w:rPr>
        <w:t>ΠΡΟΕΔΡΕΥΩΝ (Νικήτας Κακλαμάνης):</w:t>
      </w:r>
      <w:r w:rsidRPr="002F2628">
        <w:rPr>
          <w:rFonts w:eastAsia="Times New Roman" w:cs="Times New Roman"/>
          <w:szCs w:val="24"/>
        </w:rPr>
        <w:t xml:space="preserve"> </w:t>
      </w:r>
      <w:r>
        <w:rPr>
          <w:rFonts w:eastAsia="Times New Roman" w:cs="Times New Roman"/>
          <w:szCs w:val="24"/>
        </w:rPr>
        <w:t>Κύριε Σαρακιώτη, συ</w:t>
      </w:r>
      <w:r>
        <w:rPr>
          <w:rFonts w:eastAsia="Times New Roman" w:cs="Times New Roman"/>
          <w:szCs w:val="24"/>
        </w:rPr>
        <w:t>γ</w:t>
      </w:r>
      <w:r>
        <w:rPr>
          <w:rFonts w:eastAsia="Times New Roman" w:cs="Times New Roman"/>
          <w:szCs w:val="24"/>
        </w:rPr>
        <w:t>γνώμη.</w:t>
      </w:r>
    </w:p>
    <w:p w14:paraId="69A55C2C"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Όποιος συνάδελφος θέλει, εγγράφε</w:t>
      </w:r>
      <w:r>
        <w:rPr>
          <w:rFonts w:eastAsia="Times New Roman" w:cs="Times New Roman"/>
          <w:szCs w:val="24"/>
        </w:rPr>
        <w:t xml:space="preserve">ται. Έχει ανοίξει το σύστημα και θα μείνει ανοιχτό μέχρι να μιλήσει και ο κ. Παναγιωτόπουλος. Ευχαριστώ. </w:t>
      </w:r>
    </w:p>
    <w:p w14:paraId="69A55C2D"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Συνεχίστε, κύριε Σαρακιώτη.</w:t>
      </w:r>
    </w:p>
    <w:p w14:paraId="69A55C2E" w14:textId="77777777" w:rsidR="00C9651F" w:rsidRDefault="002D2592">
      <w:pPr>
        <w:spacing w:line="600" w:lineRule="auto"/>
        <w:ind w:firstLine="720"/>
        <w:jc w:val="both"/>
        <w:rPr>
          <w:rFonts w:eastAsia="Times New Roman" w:cs="Times New Roman"/>
          <w:szCs w:val="24"/>
        </w:rPr>
      </w:pPr>
      <w:r>
        <w:rPr>
          <w:rFonts w:eastAsia="Times New Roman" w:cs="Times New Roman"/>
          <w:b/>
          <w:szCs w:val="24"/>
        </w:rPr>
        <w:t>ΙΩΑΝΝΗΣ ΣΑΡΑΚΙΩΤΗΣ:</w:t>
      </w:r>
      <w:r>
        <w:rPr>
          <w:rFonts w:eastAsia="Times New Roman" w:cs="Times New Roman"/>
          <w:b/>
          <w:szCs w:val="24"/>
        </w:rPr>
        <w:t xml:space="preserve"> </w:t>
      </w:r>
      <w:r>
        <w:rPr>
          <w:rFonts w:eastAsia="Times New Roman" w:cs="Times New Roman"/>
          <w:szCs w:val="24"/>
        </w:rPr>
        <w:t>...και η περιπέτεια της δημοσιονομικής προσαρμογής άφησε τα σημάδια της στο κοινωνικό κράτος. Πρωταρχι</w:t>
      </w:r>
      <w:r>
        <w:rPr>
          <w:rFonts w:eastAsia="Times New Roman" w:cs="Times New Roman"/>
          <w:szCs w:val="24"/>
        </w:rPr>
        <w:t xml:space="preserve">κός μας στόχος πλέον είναι η επανάκτηση αυτής της εμπιστοσύνης. </w:t>
      </w:r>
    </w:p>
    <w:p w14:paraId="69A55C2F"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Η παρούσα νομοθετική πρωτοβουλία συνεπώς, τόσο όσον αφορά το σκέλος της κύρωσης των ευρωπαϊκών οδηγιών όσο και εκείνο των αλλαγών στη δικαιοσύνη και στη σωφρονι</w:t>
      </w:r>
      <w:r>
        <w:rPr>
          <w:rFonts w:eastAsia="Times New Roman" w:cs="Times New Roman"/>
          <w:szCs w:val="24"/>
        </w:rPr>
        <w:lastRenderedPageBreak/>
        <w:t>στική πολιτική της χώρας, συνισ</w:t>
      </w:r>
      <w:r>
        <w:rPr>
          <w:rFonts w:eastAsia="Times New Roman" w:cs="Times New Roman"/>
          <w:szCs w:val="24"/>
        </w:rPr>
        <w:t>τά θεμέλιο δημοκρατίας και εμπέδωσης της αρχής της ισότιμης μεταχείρισης όλων των πολιτών. Με γνώμονα τις ως άνω προτεραιότητες και λαμβάνοντας υπ</w:t>
      </w:r>
      <w:r>
        <w:rPr>
          <w:rFonts w:eastAsia="Times New Roman" w:cs="Times New Roman"/>
          <w:szCs w:val="24"/>
        </w:rPr>
        <w:t xml:space="preserve">’ </w:t>
      </w:r>
      <w:r>
        <w:rPr>
          <w:rFonts w:eastAsia="Times New Roman" w:cs="Times New Roman"/>
          <w:szCs w:val="24"/>
        </w:rPr>
        <w:t>όψ</w:t>
      </w:r>
      <w:r>
        <w:rPr>
          <w:rFonts w:eastAsia="Times New Roman" w:cs="Times New Roman"/>
          <w:szCs w:val="24"/>
        </w:rPr>
        <w:t>ιν</w:t>
      </w:r>
      <w:r>
        <w:rPr>
          <w:rFonts w:eastAsia="Times New Roman" w:cs="Times New Roman"/>
          <w:szCs w:val="24"/>
        </w:rPr>
        <w:t xml:space="preserve"> τις παρατηρήσεις των φορέων, επιτρέψτε μου να αναφερθώ στα επιμέρους κεφάλαια.</w:t>
      </w:r>
    </w:p>
    <w:p w14:paraId="69A55C30"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 xml:space="preserve">Μέσω του </w:t>
      </w:r>
      <w:r>
        <w:rPr>
          <w:rFonts w:eastAsia="Times New Roman" w:cs="Times New Roman"/>
          <w:szCs w:val="24"/>
        </w:rPr>
        <w:t>Κ</w:t>
      </w:r>
      <w:r>
        <w:rPr>
          <w:rFonts w:eastAsia="Times New Roman" w:cs="Times New Roman"/>
          <w:szCs w:val="24"/>
        </w:rPr>
        <w:t>εφαλαίου Α</w:t>
      </w:r>
      <w:r>
        <w:rPr>
          <w:rFonts w:eastAsia="Times New Roman" w:cs="Times New Roman"/>
          <w:szCs w:val="24"/>
        </w:rPr>
        <w:t>΄</w:t>
      </w:r>
      <w:r>
        <w:rPr>
          <w:rFonts w:eastAsia="Times New Roman" w:cs="Times New Roman"/>
          <w:szCs w:val="24"/>
        </w:rPr>
        <w:t xml:space="preserve"> τα ανώτατα δικαστήρια της χώρας –το Ανώτατο Ειδικό Δικαστήριο, ο Άρειος Πάγος, το Συμβούλιο της Επικρατείας και το Ελεγκτικό Συνέδριο- αποκτούν τη δυνατότητα υποβολής αιτημάτων, γνωμοδοτήσεων προς το Ευρωπαϊκό Δικαστήριο, με αντικείμενο δικαιώματα και ελε</w:t>
      </w:r>
      <w:r>
        <w:rPr>
          <w:rFonts w:eastAsia="Times New Roman" w:cs="Times New Roman"/>
          <w:szCs w:val="24"/>
        </w:rPr>
        <w:t xml:space="preserve">υθερίες που απορρέουν και προστατεύονται από την Ευρωπαϊκή Σύμβαση για την προστασία των δικαιωμάτων του ανθρώπου. Τα εν λόγω αιτήματα έχουν προαιρετικό χαρακτήρα και υποβάλλονται είτε αυτεπάγγελτα από το δικαστήριο είτε από τους διαδίκους. </w:t>
      </w:r>
    </w:p>
    <w:p w14:paraId="69A55C31"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 xml:space="preserve">Εντός του </w:t>
      </w:r>
      <w:r>
        <w:rPr>
          <w:rFonts w:eastAsia="Times New Roman" w:cs="Times New Roman"/>
          <w:szCs w:val="24"/>
        </w:rPr>
        <w:t>Κεφα</w:t>
      </w:r>
      <w:r>
        <w:rPr>
          <w:rFonts w:eastAsia="Times New Roman" w:cs="Times New Roman"/>
          <w:szCs w:val="24"/>
        </w:rPr>
        <w:t xml:space="preserve">λαίου </w:t>
      </w:r>
      <w:r>
        <w:rPr>
          <w:rFonts w:eastAsia="Times New Roman" w:cs="Times New Roman"/>
          <w:szCs w:val="24"/>
        </w:rPr>
        <w:t>Α</w:t>
      </w:r>
      <w:r>
        <w:rPr>
          <w:rFonts w:eastAsia="Times New Roman" w:cs="Times New Roman"/>
          <w:szCs w:val="24"/>
        </w:rPr>
        <w:t>΄</w:t>
      </w:r>
      <w:r>
        <w:rPr>
          <w:rFonts w:eastAsia="Times New Roman" w:cs="Times New Roman"/>
          <w:szCs w:val="24"/>
        </w:rPr>
        <w:t xml:space="preserve"> συμπεριλαμβάνεται και η εκτενής περιγραφή της διαδικασίας υποβολής και έκδοσης των γνωμοδοτήσεων. Μέσω της κύρωσης του Πρωτοκόλλου 16 της ΕΣΔΑ δημιουργείται μ</w:t>
      </w:r>
      <w:r>
        <w:rPr>
          <w:rFonts w:eastAsia="Times New Roman" w:cs="Times New Roman"/>
          <w:szCs w:val="24"/>
        </w:rPr>
        <w:t>ί</w:t>
      </w:r>
      <w:r>
        <w:rPr>
          <w:rFonts w:eastAsia="Times New Roman" w:cs="Times New Roman"/>
          <w:szCs w:val="24"/>
        </w:rPr>
        <w:t xml:space="preserve">α προστατευτική ομπρέλα για τα δικαιώματα και </w:t>
      </w:r>
      <w:r>
        <w:rPr>
          <w:rFonts w:eastAsia="Times New Roman" w:cs="Times New Roman"/>
          <w:szCs w:val="24"/>
        </w:rPr>
        <w:lastRenderedPageBreak/>
        <w:t>τις δυνατότητες διεκδίκησης όλων των πολιτ</w:t>
      </w:r>
      <w:r>
        <w:rPr>
          <w:rFonts w:eastAsia="Times New Roman" w:cs="Times New Roman"/>
          <w:szCs w:val="24"/>
        </w:rPr>
        <w:t>ών, δίχως φυσικά να θίγεται η ανεξαρτησία της ελληνικής δικαιοσύνης.</w:t>
      </w:r>
    </w:p>
    <w:p w14:paraId="69A55C32"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 xml:space="preserve">Το </w:t>
      </w:r>
      <w:r>
        <w:rPr>
          <w:rFonts w:eastAsia="Times New Roman" w:cs="Times New Roman"/>
          <w:szCs w:val="24"/>
        </w:rPr>
        <w:t xml:space="preserve">Κεφάλαιο </w:t>
      </w:r>
      <w:r>
        <w:rPr>
          <w:rFonts w:eastAsia="Times New Roman" w:cs="Times New Roman"/>
          <w:szCs w:val="24"/>
        </w:rPr>
        <w:t>Β</w:t>
      </w:r>
      <w:r>
        <w:rPr>
          <w:rFonts w:eastAsia="Times New Roman" w:cs="Times New Roman"/>
          <w:szCs w:val="24"/>
        </w:rPr>
        <w:t>΄</w:t>
      </w:r>
      <w:r>
        <w:rPr>
          <w:rFonts w:eastAsia="Times New Roman" w:cs="Times New Roman"/>
          <w:szCs w:val="24"/>
        </w:rPr>
        <w:t xml:space="preserve"> αφορά και αυτό την ενσωμάτωση </w:t>
      </w:r>
      <w:r>
        <w:rPr>
          <w:rFonts w:eastAsia="Times New Roman" w:cs="Times New Roman"/>
          <w:szCs w:val="24"/>
        </w:rPr>
        <w:t>ε</w:t>
      </w:r>
      <w:r>
        <w:rPr>
          <w:rFonts w:eastAsia="Times New Roman" w:cs="Times New Roman"/>
          <w:szCs w:val="24"/>
        </w:rPr>
        <w:t xml:space="preserve">υρωπαϊκής </w:t>
      </w:r>
      <w:r>
        <w:rPr>
          <w:rFonts w:eastAsia="Times New Roman" w:cs="Times New Roman"/>
          <w:szCs w:val="24"/>
        </w:rPr>
        <w:t>ο</w:t>
      </w:r>
      <w:r>
        <w:rPr>
          <w:rFonts w:eastAsia="Times New Roman" w:cs="Times New Roman"/>
          <w:szCs w:val="24"/>
        </w:rPr>
        <w:t xml:space="preserve">δηγίας για τα δικαιώματα υπόπτων, κατηγορουμένων και καταδικασθέντων. Συγκεκριμένα, παρέχονται δικονομικές εγγυήσεις προς τους εν </w:t>
      </w:r>
      <w:r>
        <w:rPr>
          <w:rFonts w:eastAsia="Times New Roman" w:cs="Times New Roman"/>
          <w:szCs w:val="24"/>
        </w:rPr>
        <w:t xml:space="preserve">λόγω πολίτες εντός του πλαισίου του ευρωπαϊκού εντάλματος σύλληψης. Πρόκειται για αναγκαίες να ενσωματωθούν προβλέψεις υπό ένα πρίσμα συναντίληψης και αλληλοκατανόησης σε πανευρωπαϊκό επίπεδο, επίδειξης αμοιβαιότητας και τήρησης του ευρωπαϊκού κεκτημένου. </w:t>
      </w:r>
    </w:p>
    <w:p w14:paraId="69A55C33"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Αποτελεί σημαντική νομοθετική συμβολή ότι τα ως άνω πρόσωπα, που καλούνται να λογοδοτήσουν ή να εκτίσουν ποινή κάθειρξης, πλέον θα έχουν το δικαίωμα άσκησης αγωγής αποζημίωσης σε περίπτωση που θεωρήσουν ότι έχει προκύψει καταπάτηση του τεκμηρίου της αθωότ</w:t>
      </w:r>
      <w:r>
        <w:rPr>
          <w:rFonts w:eastAsia="Times New Roman" w:cs="Times New Roman"/>
          <w:szCs w:val="24"/>
        </w:rPr>
        <w:t xml:space="preserve">ητάς τους. Παράλληλα, το βάρος της απόδειξης μεταφέρεται στους δικαστές, ενώ κατοχυρώνεται και το δικαίωμα της σιωπής και μη αυτοενοχοποίησης. </w:t>
      </w:r>
    </w:p>
    <w:p w14:paraId="69A55C34"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lastRenderedPageBreak/>
        <w:t xml:space="preserve">Περαιτέρω, με το </w:t>
      </w:r>
      <w:r>
        <w:rPr>
          <w:rFonts w:eastAsia="Times New Roman" w:cs="Times New Roman"/>
          <w:szCs w:val="24"/>
        </w:rPr>
        <w:t xml:space="preserve">Κεφάλαιο </w:t>
      </w:r>
      <w:r>
        <w:rPr>
          <w:rFonts w:eastAsia="Times New Roman" w:cs="Times New Roman"/>
          <w:szCs w:val="24"/>
        </w:rPr>
        <w:t>Γ</w:t>
      </w:r>
      <w:r>
        <w:rPr>
          <w:rFonts w:eastAsia="Times New Roman" w:cs="Times New Roman"/>
          <w:szCs w:val="24"/>
        </w:rPr>
        <w:t>΄</w:t>
      </w:r>
      <w:r>
        <w:rPr>
          <w:rFonts w:eastAsia="Times New Roman" w:cs="Times New Roman"/>
          <w:szCs w:val="24"/>
        </w:rPr>
        <w:t>, προβλέπεται η υποχρέωση του εισαγγελέα που εκδίδει το ευρωπαϊκό ένταλμα σύλληψης ν</w:t>
      </w:r>
      <w:r>
        <w:rPr>
          <w:rFonts w:eastAsia="Times New Roman" w:cs="Times New Roman"/>
          <w:szCs w:val="24"/>
        </w:rPr>
        <w:t>α διαβιβάζει στην αρχή εκτέλεσης τα θέματα επίδοσης απόφασης, η οποία επιβάλλει ποινή ή μέτρο ασφαλείας που στερεί την ελευθερία, εφόσον αυτή δεν έχει επιδοθεί στον κατηγορούμενο. Διασφαλίζεται διά μέσου του συγκεκριμένου κεφαλαίου μ</w:t>
      </w:r>
      <w:r>
        <w:rPr>
          <w:rFonts w:eastAsia="Times New Roman" w:cs="Times New Roman"/>
          <w:szCs w:val="24"/>
        </w:rPr>
        <w:t>ί</w:t>
      </w:r>
      <w:r>
        <w:rPr>
          <w:rFonts w:eastAsia="Times New Roman" w:cs="Times New Roman"/>
          <w:szCs w:val="24"/>
        </w:rPr>
        <w:t>α κοινή βάση σε ενωσια</w:t>
      </w:r>
      <w:r>
        <w:rPr>
          <w:rFonts w:eastAsia="Times New Roman" w:cs="Times New Roman"/>
          <w:szCs w:val="24"/>
        </w:rPr>
        <w:t xml:space="preserve">κό επίπεδο για την άρνηση αναγνώρισης αποφάσεων που έχουν εκδοθεί σε δίκες, κατά τις οποίες ο κατηγορούμενος δεν παρέστη αυτοπροσώπως. </w:t>
      </w:r>
    </w:p>
    <w:p w14:paraId="69A55C35"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 xml:space="preserve">Το </w:t>
      </w:r>
      <w:r>
        <w:rPr>
          <w:rFonts w:eastAsia="Times New Roman" w:cs="Times New Roman"/>
          <w:szCs w:val="24"/>
        </w:rPr>
        <w:t xml:space="preserve">Κεφάλαιο </w:t>
      </w:r>
      <w:r>
        <w:rPr>
          <w:rFonts w:eastAsia="Times New Roman" w:cs="Times New Roman"/>
          <w:szCs w:val="24"/>
        </w:rPr>
        <w:t>Δ</w:t>
      </w:r>
      <w:r>
        <w:rPr>
          <w:rFonts w:eastAsia="Times New Roman" w:cs="Times New Roman"/>
          <w:szCs w:val="24"/>
        </w:rPr>
        <w:t>΄</w:t>
      </w:r>
      <w:r>
        <w:rPr>
          <w:rFonts w:eastAsia="Times New Roman" w:cs="Times New Roman"/>
          <w:szCs w:val="24"/>
        </w:rPr>
        <w:t xml:space="preserve"> αφορά τον σημαντικότατο θεσμό του ευρωπαίου εισαγγελέα, ο οποίος έχει ήδη ξεκινήσει στην Ευρωπαϊκή Ένωση </w:t>
      </w:r>
      <w:r>
        <w:rPr>
          <w:rFonts w:eastAsia="Times New Roman" w:cs="Times New Roman"/>
          <w:szCs w:val="24"/>
        </w:rPr>
        <w:t>και βρισκόμαστε πλέον σε μ</w:t>
      </w:r>
      <w:r>
        <w:rPr>
          <w:rFonts w:eastAsia="Times New Roman" w:cs="Times New Roman"/>
          <w:szCs w:val="24"/>
        </w:rPr>
        <w:t>ί</w:t>
      </w:r>
      <w:r>
        <w:rPr>
          <w:rFonts w:eastAsia="Times New Roman" w:cs="Times New Roman"/>
          <w:szCs w:val="24"/>
        </w:rPr>
        <w:t>α χρονική φάση εγκόλπωσης της λειτουργίας του με τη συμμετοχή της χώρας μας στον θεσμό να αναβαθμίζει τον ρόλο του εισαγγελικού λειτουργού.</w:t>
      </w:r>
    </w:p>
    <w:p w14:paraId="69A55C36"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 xml:space="preserve">Μέσω των επιμέρους άρθρων του κεφαλαίου αποσαφηνίζεται πλήρως το πλαίσιο συνεργασίας και </w:t>
      </w:r>
      <w:r>
        <w:rPr>
          <w:rFonts w:eastAsia="Times New Roman" w:cs="Times New Roman"/>
          <w:szCs w:val="24"/>
        </w:rPr>
        <w:t>συλλειτουργίας της Ευρωπαϊκής Εισαγγελίας και της Εθνικής Εισαγγελικής Αρχής. Επιπλέον, ενσωματώνεται ρητά η υποχρέωση από τους δημό</w:t>
      </w:r>
      <w:r>
        <w:rPr>
          <w:rFonts w:eastAsia="Times New Roman" w:cs="Times New Roman"/>
          <w:szCs w:val="24"/>
        </w:rPr>
        <w:lastRenderedPageBreak/>
        <w:t>σιους λειτουργούς, υπαλλήλους και οργανισμούς, συμπεριλαμβανομένων των ανεξαρτήτων αρχών, να παρέχουν στον ευρωπαίο εντεταλμ</w:t>
      </w:r>
      <w:r>
        <w:rPr>
          <w:rFonts w:eastAsia="Times New Roman" w:cs="Times New Roman"/>
          <w:szCs w:val="24"/>
        </w:rPr>
        <w:t>ένο εισαγγελέα οποιοδήποτε ζητούμενο στοιχείο και κάθε πρόσθετη συνδρομή.</w:t>
      </w:r>
    </w:p>
    <w:p w14:paraId="69A55C37"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Επιτρέψτε μου τώρα να έρθω στα δύο τελευταία κεφάλαια, τα οποία είναι τα πλέον ενδεικτικά όλων όσων ανέφερα στην αρχή για τη συνολική φιλοσοφία της κυβερνητικής πολιτικής. Πέραν, δηλ</w:t>
      </w:r>
      <w:r>
        <w:rPr>
          <w:rFonts w:eastAsia="Times New Roman" w:cs="Times New Roman"/>
          <w:szCs w:val="24"/>
        </w:rPr>
        <w:t xml:space="preserve">αδή, της αναγκαίας ενσωμάτωσης των ευρωπαϊκών </w:t>
      </w:r>
      <w:r>
        <w:rPr>
          <w:rFonts w:eastAsia="Times New Roman" w:cs="Times New Roman"/>
          <w:szCs w:val="24"/>
        </w:rPr>
        <w:t>ο</w:t>
      </w:r>
      <w:r>
        <w:rPr>
          <w:rFonts w:eastAsia="Times New Roman" w:cs="Times New Roman"/>
          <w:szCs w:val="24"/>
        </w:rPr>
        <w:t>δηγιών, λαμβάνονται νομοθετικές πρωτοβουλίες που έχουν ως στόχο την οριστική μετάβαση στη μεταμνημονιακή εποχή με την επούλωση των πληγών που προκλήθηκαν. Τα μνημονιακά παθήματα οφείλουν να γίνουν μαθήματα για</w:t>
      </w:r>
      <w:r>
        <w:rPr>
          <w:rFonts w:eastAsia="Times New Roman" w:cs="Times New Roman"/>
          <w:szCs w:val="24"/>
        </w:rPr>
        <w:t xml:space="preserve"> όλους μας. </w:t>
      </w:r>
    </w:p>
    <w:p w14:paraId="69A55C38"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Η υποχρηματοδότηση της δικαιοσύνης, η έκπτωση στους θεσμούς, η αδυναμία νομικής προστασίας αδυνάμων συμπολιτών μας, η καταστρατήγηση των επαγγελματικών δικαιωμάτων των νομικών και οι απηνείς διώξεις εις βάρος δημοσιογράφων δίχως κριτήρια και π</w:t>
      </w:r>
      <w:r>
        <w:rPr>
          <w:rFonts w:eastAsia="Times New Roman" w:cs="Times New Roman"/>
          <w:szCs w:val="24"/>
        </w:rPr>
        <w:t xml:space="preserve">ροϋποθέσεις αποτυπώθηκαν στη συνείδηση των πολιτών ως ενδείξεις απουσίας της δημοκρατίας και </w:t>
      </w:r>
      <w:r>
        <w:rPr>
          <w:rFonts w:eastAsia="Times New Roman" w:cs="Times New Roman"/>
          <w:szCs w:val="24"/>
        </w:rPr>
        <w:lastRenderedPageBreak/>
        <w:t xml:space="preserve">πιο συγκεκριμένα του ύστατου καταφύγιού της, της αμερόληπτης και κοινωνικά ευαίσθητης δικαιοσύνης. </w:t>
      </w:r>
    </w:p>
    <w:p w14:paraId="69A55C39"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 xml:space="preserve">Υπό αυτό το πρίσμα το </w:t>
      </w:r>
      <w:r>
        <w:rPr>
          <w:rFonts w:eastAsia="Times New Roman" w:cs="Times New Roman"/>
          <w:szCs w:val="24"/>
        </w:rPr>
        <w:t xml:space="preserve">Κεφάλαιο </w:t>
      </w:r>
      <w:r>
        <w:rPr>
          <w:rFonts w:eastAsia="Times New Roman" w:cs="Times New Roman"/>
          <w:szCs w:val="24"/>
        </w:rPr>
        <w:t>Ε΄ σκοπεύει στην αύξηση της αποτ</w:t>
      </w:r>
      <w:r>
        <w:rPr>
          <w:rFonts w:eastAsia="Times New Roman" w:cs="Times New Roman"/>
          <w:szCs w:val="24"/>
        </w:rPr>
        <w:t>ελεσματικότητας και στη βελτίωση της λειτουργίας των δικαστηρίων και εν γένει της δικαιοσύνης.</w:t>
      </w:r>
    </w:p>
    <w:p w14:paraId="69A55C3A"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 xml:space="preserve">Προβλέπεται η αναπομπή των κανονισμών της εσωτερικής υπηρεσίας των δικαστηρίων, για την οποία η Ένωση Διοικητικών Δικαστών εκφράστηκε θετικά υπογραμμίζοντας ότι </w:t>
      </w:r>
      <w:r>
        <w:rPr>
          <w:rFonts w:eastAsia="Times New Roman" w:cs="Times New Roman"/>
          <w:szCs w:val="24"/>
        </w:rPr>
        <w:t>η ολομέλεια του οικείου ανωτάτου δικαστηρίου δεν θα έχει πλέον εξουσία συμπλήρωσης, τροποποίησης ή ακύρωσης ενός κανονισμού εσωτερικής υπηρεσίας παρά μόνο δικαίωμα αναπομπής του στο δικαστήριο ή την εισαγγελία που αφορά, προκειμένου να τον αναπροσαρμόσει.</w:t>
      </w:r>
    </w:p>
    <w:p w14:paraId="69A55C3B"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 xml:space="preserve">Επίσης, αυξάνονται κατά οκτώ συνολικά οι θέσεις των δικαστικών λειτουργών, ενώ σύμφωνα με τις επιταγές των καιρών προτάσσεται η ανάγκη νέας δομής για την Οικονομική Εισαγγελία και την Εισαγγελία Διαφθοράς. </w:t>
      </w:r>
    </w:p>
    <w:p w14:paraId="69A55C3C"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lastRenderedPageBreak/>
        <w:t>Αναφορικά με την πρώτη, θα δύναται πλέον να αποσπ</w:t>
      </w:r>
      <w:r>
        <w:rPr>
          <w:rFonts w:eastAsia="Times New Roman" w:cs="Times New Roman"/>
          <w:szCs w:val="24"/>
        </w:rPr>
        <w:t>άται εξειδικευμένο επιστημονικό προσωπικό όταν ο οικονομικός εισαγγελέας καλείται να διαχειριστεί συγκεκριμένης τεχνογνωσίας θέματα. Σχετικά με την Εισαγγελία Διαφθοράς παραχωρείται η δυνατότητα μετάθεσης ή απόσπασης αστυνομικών υπαλλήλων.</w:t>
      </w:r>
    </w:p>
    <w:p w14:paraId="69A55C3D"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Ωστόσο, ίσως η σ</w:t>
      </w:r>
      <w:r>
        <w:rPr>
          <w:rFonts w:eastAsia="Times New Roman" w:cs="Times New Roman"/>
          <w:szCs w:val="24"/>
        </w:rPr>
        <w:t>ημαντικότερη και πλέον φιλοκοινωνική πρόβλεψη αφορά την επέκταση μάλλον του θεσμού της Νομικής Βοήθειας στις περιπτώσεις συναινετικών διαζυγίων ενώπιον συμβολαιογράφου.</w:t>
      </w:r>
    </w:p>
    <w:p w14:paraId="69A55C3E"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Επίσης, καλύπτονται πάγια αιτήματα των δικηγορικών συλλόγων της χώρας για την έκδοση τω</w:t>
      </w:r>
      <w:r>
        <w:rPr>
          <w:rFonts w:eastAsia="Times New Roman" w:cs="Times New Roman"/>
          <w:szCs w:val="24"/>
        </w:rPr>
        <w:t xml:space="preserve">ν παραστατικών και την καταβολή των ασφαλιστικών εισφορών στις περιπτώσεις παροχής νομικής βοήθειας. Είναι ενδεικτικά άλλωστε τα λόγια του </w:t>
      </w:r>
      <w:r>
        <w:rPr>
          <w:rFonts w:eastAsia="Times New Roman" w:cs="Times New Roman"/>
          <w:szCs w:val="24"/>
        </w:rPr>
        <w:t>π</w:t>
      </w:r>
      <w:r>
        <w:rPr>
          <w:rFonts w:eastAsia="Times New Roman" w:cs="Times New Roman"/>
          <w:szCs w:val="24"/>
        </w:rPr>
        <w:t xml:space="preserve">ροέδρου της ολομέλειας των δικηγορικών συλλόγων και </w:t>
      </w:r>
      <w:r>
        <w:rPr>
          <w:rFonts w:eastAsia="Times New Roman" w:cs="Times New Roman"/>
          <w:szCs w:val="24"/>
        </w:rPr>
        <w:t>π</w:t>
      </w:r>
      <w:r>
        <w:rPr>
          <w:rFonts w:eastAsia="Times New Roman" w:cs="Times New Roman"/>
          <w:szCs w:val="24"/>
        </w:rPr>
        <w:t>ροέδρου του Δικηγορικού Συλλόγου Αθηνών ότι το παρόν νομοσχέδιο</w:t>
      </w:r>
      <w:r>
        <w:rPr>
          <w:rFonts w:eastAsia="Times New Roman" w:cs="Times New Roman"/>
          <w:szCs w:val="24"/>
        </w:rPr>
        <w:t xml:space="preserve"> μεταφέρει τον χρόνο έκδοσης του ΑΠΥ όχι στον χρόνο διενέργειας δικαστικής πράξης, αλλά στον χρόνο πληρωμής της α</w:t>
      </w:r>
      <w:r>
        <w:rPr>
          <w:rFonts w:eastAsia="Times New Roman" w:cs="Times New Roman"/>
          <w:szCs w:val="24"/>
        </w:rPr>
        <w:lastRenderedPageBreak/>
        <w:t>παίτησης, οπότε δεν χρειάζεται πλέον ο δικηγόρος να προχρηματοδοτεί από την τσέπη του την υπόθεση. Επιλύεται με αυτόν τον τρόπο μία στρέβλωση η</w:t>
      </w:r>
      <w:r>
        <w:rPr>
          <w:rFonts w:eastAsia="Times New Roman" w:cs="Times New Roman"/>
          <w:szCs w:val="24"/>
        </w:rPr>
        <w:t xml:space="preserve"> οποία ταλαιπωρούσε χιλιάδες δικηγόρους. </w:t>
      </w:r>
    </w:p>
    <w:p w14:paraId="69A55C3F"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Παράλληλα, κατοχυρώνεται η οικονομική και διοικητική ανεξαρτησία των δικηγορικών συλλόγων, πρόβλεψη η οποία ενισχύει φορείς με παραδοσιακή αναφορά στη δημοκρατία και στην προάσπιση των θεσμών.</w:t>
      </w:r>
    </w:p>
    <w:p w14:paraId="69A55C40"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Τέλος, θα ήθελα να αν</w:t>
      </w:r>
      <w:r>
        <w:rPr>
          <w:rFonts w:eastAsia="Times New Roman" w:cs="Times New Roman"/>
          <w:szCs w:val="24"/>
        </w:rPr>
        <w:t xml:space="preserve">αφερθώ στην τροποποίηση του άρθρου 417 του Κώδικα Ποινικής Δικονομίας και στην ενεργοποίηση της αυτόφωρης διαδικασίας στα αδικήματα της εξύβρισης, της δυσφήμησης και της συκοφαντικής δυσφήμησης. </w:t>
      </w:r>
    </w:p>
    <w:p w14:paraId="69A55C41"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Η τροποποίηση προφανώς αφορά όλους τους πολίτες, αλλά, ως γν</w:t>
      </w:r>
      <w:r>
        <w:rPr>
          <w:rFonts w:eastAsia="Times New Roman" w:cs="Times New Roman"/>
          <w:szCs w:val="24"/>
        </w:rPr>
        <w:t>ωστό, αποτελούσε ένα πάγιο αίτημα της ΕΣΗΕΑ, καθώς δεκάδες δημοσιογράφοι έπεσαν θύματα μίας βιομηχανίας μηνύσεων τα προηγούμενα χρόνια, οι οποίες μάλιστα πολλές φορές καταθέτονταν Παρασκευή βράδυ, ούτως ώστε ο δημοσιο</w:t>
      </w:r>
      <w:r>
        <w:rPr>
          <w:rFonts w:eastAsia="Times New Roman" w:cs="Times New Roman"/>
          <w:szCs w:val="24"/>
        </w:rPr>
        <w:lastRenderedPageBreak/>
        <w:t xml:space="preserve">γράφος να κρατηθεί τρεις ημέρες και με </w:t>
      </w:r>
      <w:r>
        <w:rPr>
          <w:rFonts w:eastAsia="Times New Roman" w:cs="Times New Roman"/>
          <w:szCs w:val="24"/>
        </w:rPr>
        <w:t>αυτόν τον τρόπο να αυτοπεριοριστεί και να τον νουθετήσουν κάποιοι. Επρόκειτο καθαρά για καταστρατήγηση της ελευθερίας του Τύπου χωρίς τούτο να σημαίνει ότι πλέον οδηγούμαστε στην πλήρη ασυδοσία. Έλεγχος θα συνεχίσει να υπάρχει, αλλά όχι με αυτόφωρες διαδικ</w:t>
      </w:r>
      <w:r>
        <w:rPr>
          <w:rFonts w:eastAsia="Times New Roman" w:cs="Times New Roman"/>
          <w:szCs w:val="24"/>
        </w:rPr>
        <w:t>ασίες οι οποίες πολλές φορές κινούνται εν αδίκω.</w:t>
      </w:r>
    </w:p>
    <w:p w14:paraId="69A55C42"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 xml:space="preserve">Τέλος, αναφορικά με το </w:t>
      </w:r>
      <w:r>
        <w:rPr>
          <w:rFonts w:eastAsia="Times New Roman" w:cs="Times New Roman"/>
          <w:szCs w:val="24"/>
        </w:rPr>
        <w:t xml:space="preserve">Κεφάλαιο </w:t>
      </w:r>
      <w:r>
        <w:rPr>
          <w:rFonts w:eastAsia="Times New Roman" w:cs="Times New Roman"/>
          <w:szCs w:val="24"/>
        </w:rPr>
        <w:t>ΣΤ΄ αναλαμβάνονται πρωτοβουλίες για τη βελτίωση πτυχών της σωφρονιστικής πολιτικής της χώρας. Οι κατάδικοι οι οποίοι παρέχουν κοινωφελή εργασία ως εναλλακτικό τρόπο έκτισης τη</w:t>
      </w:r>
      <w:r>
        <w:rPr>
          <w:rFonts w:eastAsia="Times New Roman" w:cs="Times New Roman"/>
          <w:szCs w:val="24"/>
        </w:rPr>
        <w:t>ς ποινής τους θα διαθέτουν πλέον ασφαλιστική κάλυψη για τις περιπτώσεις ατυχημάτων.</w:t>
      </w:r>
    </w:p>
    <w:p w14:paraId="69A55C43"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Επιπροσθέτως, η φιλοσοφία στην εξίσωση ημερών εργασίας και ημερών ποινής ενοποιείται, καθόσον αυτήν τη στιγμή παρατηρείται το παράδοξο κάθε αγροτική φυλακή της χώρας να έχε</w:t>
      </w:r>
      <w:r>
        <w:rPr>
          <w:rFonts w:eastAsia="Times New Roman" w:cs="Times New Roman"/>
          <w:szCs w:val="24"/>
        </w:rPr>
        <w:t>ι ένα δικό της σύστημα μέτρησης. Ήρθε η ώρα αυτό να αλλάξει και θεωρώ ότι αποτελεί μία ακόμη θεμιτή ρύθμιση.</w:t>
      </w:r>
    </w:p>
    <w:p w14:paraId="69A55C44"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lastRenderedPageBreak/>
        <w:t>Τέλος, λαμβάνεται πρωτοβουλία και για τις ιατροδικαστικές υπηρεσίες, με το επικουρικό προσωπικό του Εθνικού Συστήματος Υγείας να δύναται πλέον να π</w:t>
      </w:r>
      <w:r>
        <w:rPr>
          <w:rFonts w:eastAsia="Times New Roman" w:cs="Times New Roman"/>
          <w:szCs w:val="24"/>
        </w:rPr>
        <w:t>αράσχει τις υπηρεσίες του επικουρικά. Διαχειριζόμαστε έτσι κενά και ελλείψεις οι οποίες είχαν ως αποτέλεσμα να πραγματοποιούνται μετακινήσεις από πόλη σε πόλη και να παρουσιάζονται σημαντικές δυσλειτουργίες.</w:t>
      </w:r>
    </w:p>
    <w:p w14:paraId="69A55C45"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χώρα έχει αφήσει</w:t>
      </w:r>
      <w:r>
        <w:rPr>
          <w:rFonts w:eastAsia="Times New Roman" w:cs="Times New Roman"/>
          <w:szCs w:val="24"/>
        </w:rPr>
        <w:t xml:space="preserve"> πίσω της μια δύσκολη ιστορική περίοδο και πλέον κοιτά μπροστά προχωρώντας στην υλοποίηση αναγκαίων μεταρρυθμίσεων. Η δημοσιονομική προσαρμογή των προηγούμενων ετών οφείλει να δώσει τη θέση της στη θεσμική προσαρμογή με τις επιταγές της ισότητας, της ισονο</w:t>
      </w:r>
      <w:r>
        <w:rPr>
          <w:rFonts w:eastAsia="Times New Roman" w:cs="Times New Roman"/>
          <w:szCs w:val="24"/>
        </w:rPr>
        <w:t xml:space="preserve">μίας και της ισοπολιτείας μέσω και του ευρωπαϊκού κεκτημένου. Σε αυτήν την πορεία η διαφύλαξη του ρόλου της δικαιοσύνης ως προστάτιδα των φτωχών και αδυνάμων συνιστά προϋπόθεση δημοκρατίας. </w:t>
      </w:r>
    </w:p>
    <w:p w14:paraId="69A55C46"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Σας ευχαριστώ.</w:t>
      </w:r>
    </w:p>
    <w:p w14:paraId="69A55C47" w14:textId="77777777" w:rsidR="00C9651F" w:rsidRDefault="002D2592">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69A55C48" w14:textId="77777777" w:rsidR="00C9651F" w:rsidRDefault="002D2592">
      <w:pPr>
        <w:spacing w:line="600" w:lineRule="auto"/>
        <w:ind w:firstLine="720"/>
        <w:jc w:val="both"/>
        <w:rPr>
          <w:rFonts w:eastAsia="Times New Roman" w:cs="Times New Roman"/>
          <w:szCs w:val="24"/>
        </w:rPr>
      </w:pPr>
      <w:r w:rsidRPr="00641445">
        <w:rPr>
          <w:rFonts w:eastAsia="Times New Roman" w:cs="Times New Roman"/>
          <w:b/>
          <w:szCs w:val="24"/>
        </w:rPr>
        <w:lastRenderedPageBreak/>
        <w:t>ΠΡΟΕΔΡΕΥΩΝ (Νικήτας Κακλαμάνης):</w:t>
      </w:r>
      <w:r>
        <w:rPr>
          <w:rFonts w:eastAsia="Times New Roman" w:cs="Times New Roman"/>
          <w:szCs w:val="24"/>
        </w:rPr>
        <w:t xml:space="preserve"> Τον λόγο έχει ο </w:t>
      </w:r>
      <w:r>
        <w:rPr>
          <w:rFonts w:eastAsia="Times New Roman" w:cs="Times New Roman"/>
          <w:szCs w:val="24"/>
        </w:rPr>
        <w:t>γ</w:t>
      </w:r>
      <w:r>
        <w:rPr>
          <w:rFonts w:eastAsia="Times New Roman" w:cs="Times New Roman"/>
          <w:szCs w:val="24"/>
        </w:rPr>
        <w:t xml:space="preserve">ενικός </w:t>
      </w:r>
      <w:r>
        <w:rPr>
          <w:rFonts w:eastAsia="Times New Roman" w:cs="Times New Roman"/>
          <w:szCs w:val="24"/>
        </w:rPr>
        <w:t>ε</w:t>
      </w:r>
      <w:r>
        <w:rPr>
          <w:rFonts w:eastAsia="Times New Roman" w:cs="Times New Roman"/>
          <w:szCs w:val="24"/>
        </w:rPr>
        <w:t>ισηγητής της Νέας Δημοκρατίας κ. Νικόλαος Παναγιωτόπουλος.</w:t>
      </w:r>
    </w:p>
    <w:p w14:paraId="69A55C49" w14:textId="77777777" w:rsidR="00C9651F" w:rsidRDefault="002D2592">
      <w:pPr>
        <w:spacing w:line="600" w:lineRule="auto"/>
        <w:ind w:firstLine="720"/>
        <w:jc w:val="both"/>
        <w:rPr>
          <w:rFonts w:eastAsia="Times New Roman" w:cs="Times New Roman"/>
          <w:szCs w:val="24"/>
        </w:rPr>
      </w:pPr>
      <w:r w:rsidRPr="00361A92">
        <w:rPr>
          <w:rFonts w:eastAsia="Times New Roman" w:cs="Times New Roman"/>
          <w:b/>
          <w:szCs w:val="24"/>
        </w:rPr>
        <w:t>ΝΙΚΟΛΑΟΣ ΠΑΝΑΓΙΩΤΟΠΟΥΛΟΣ:</w:t>
      </w:r>
      <w:r>
        <w:rPr>
          <w:rFonts w:eastAsia="Times New Roman" w:cs="Times New Roman"/>
          <w:szCs w:val="24"/>
        </w:rPr>
        <w:t xml:space="preserve"> Κύριε Πρόεδρε, πριν ξεκινήσω, θα ήθελα να κάνω μ</w:t>
      </w:r>
      <w:r>
        <w:rPr>
          <w:rFonts w:eastAsia="Times New Roman" w:cs="Times New Roman"/>
          <w:szCs w:val="24"/>
        </w:rPr>
        <w:t>ί</w:t>
      </w:r>
      <w:r>
        <w:rPr>
          <w:rFonts w:eastAsia="Times New Roman" w:cs="Times New Roman"/>
          <w:szCs w:val="24"/>
        </w:rPr>
        <w:t xml:space="preserve">α ερώτηση: Θα έχω τη δυνατότητα να τοποθετηθώ και επί της αρχής </w:t>
      </w:r>
      <w:r>
        <w:rPr>
          <w:rFonts w:eastAsia="Times New Roman" w:cs="Times New Roman"/>
          <w:szCs w:val="24"/>
        </w:rPr>
        <w:t>και με κάποια σχόλια πάνω σε άρθρα;</w:t>
      </w:r>
    </w:p>
    <w:p w14:paraId="69A55C4A" w14:textId="77777777" w:rsidR="00C9651F" w:rsidRDefault="002D2592">
      <w:pPr>
        <w:spacing w:line="600" w:lineRule="auto"/>
        <w:ind w:firstLine="720"/>
        <w:jc w:val="both"/>
        <w:rPr>
          <w:rFonts w:eastAsia="Times New Roman" w:cs="Times New Roman"/>
          <w:szCs w:val="24"/>
        </w:rPr>
      </w:pPr>
      <w:r w:rsidRPr="00641445">
        <w:rPr>
          <w:rFonts w:eastAsia="Times New Roman" w:cs="Times New Roman"/>
          <w:b/>
          <w:szCs w:val="24"/>
        </w:rPr>
        <w:t>ΠΡΟΕΔΡΕΥΩΝ (Νικήτας Κακλαμάνης):</w:t>
      </w:r>
      <w:r>
        <w:rPr>
          <w:rFonts w:eastAsia="Times New Roman" w:cs="Times New Roman"/>
          <w:szCs w:val="24"/>
        </w:rPr>
        <w:t xml:space="preserve"> Είπαμε ότι πάει «πακέτο». Η συζήτηση γίνεται επί της αρχής, επί των άρθρων και των τροπολογιών. Και επειδή βλέπω ότι και ο χρόνος επαρκεί, αλλά και δεν βλέπω να γράφονται πολλοί συνάδελφο</w:t>
      </w:r>
      <w:r>
        <w:rPr>
          <w:rFonts w:eastAsia="Times New Roman" w:cs="Times New Roman"/>
          <w:szCs w:val="24"/>
        </w:rPr>
        <w:t xml:space="preserve">ι, θα έχετε οι </w:t>
      </w:r>
      <w:r>
        <w:rPr>
          <w:rFonts w:eastAsia="Times New Roman" w:cs="Times New Roman"/>
          <w:szCs w:val="24"/>
        </w:rPr>
        <w:t>ε</w:t>
      </w:r>
      <w:r>
        <w:rPr>
          <w:rFonts w:eastAsia="Times New Roman" w:cs="Times New Roman"/>
          <w:szCs w:val="24"/>
        </w:rPr>
        <w:t>ισηγητές και μ</w:t>
      </w:r>
      <w:r>
        <w:rPr>
          <w:rFonts w:eastAsia="Times New Roman" w:cs="Times New Roman"/>
          <w:szCs w:val="24"/>
        </w:rPr>
        <w:t>ί</w:t>
      </w:r>
      <w:r>
        <w:rPr>
          <w:rFonts w:eastAsia="Times New Roman" w:cs="Times New Roman"/>
          <w:szCs w:val="24"/>
        </w:rPr>
        <w:t xml:space="preserve">α μικρή δευτερολογία, εάν το επιθυμείτε, προς το τέλος. </w:t>
      </w:r>
    </w:p>
    <w:p w14:paraId="69A55C4B" w14:textId="77777777" w:rsidR="00C9651F" w:rsidRDefault="002D2592">
      <w:pPr>
        <w:spacing w:line="600" w:lineRule="auto"/>
        <w:ind w:firstLine="720"/>
        <w:jc w:val="both"/>
        <w:rPr>
          <w:rFonts w:eastAsia="Times New Roman" w:cs="Times New Roman"/>
          <w:szCs w:val="24"/>
        </w:rPr>
      </w:pPr>
      <w:r>
        <w:rPr>
          <w:rFonts w:eastAsia="Times New Roman" w:cs="Times New Roman"/>
          <w:b/>
          <w:szCs w:val="24"/>
        </w:rPr>
        <w:t>ΝΙΚΟΛΑΟΣ ΠΑΝΑΓΙΩΤΟΠΟΥΛΟΣ:</w:t>
      </w:r>
      <w:r>
        <w:rPr>
          <w:rFonts w:eastAsia="Times New Roman" w:cs="Times New Roman"/>
          <w:szCs w:val="24"/>
        </w:rPr>
        <w:t xml:space="preserve"> Θα το ήθελα, κύριε Πρόεδρε, μόνο και μόνο για τις τροπολογίες. Τα άλλα θα τα καλύψω τώρα. </w:t>
      </w:r>
    </w:p>
    <w:p w14:paraId="69A55C4C"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Σας ευχαριστώ.</w:t>
      </w:r>
    </w:p>
    <w:p w14:paraId="69A55C4D" w14:textId="77777777" w:rsidR="00C9651F" w:rsidRDefault="002D2592">
      <w:pPr>
        <w:spacing w:line="600" w:lineRule="auto"/>
        <w:ind w:firstLine="720"/>
        <w:jc w:val="both"/>
        <w:rPr>
          <w:rFonts w:eastAsia="Times New Roman" w:cs="Times New Roman"/>
          <w:szCs w:val="24"/>
        </w:rPr>
      </w:pPr>
      <w:r w:rsidRPr="00641445">
        <w:rPr>
          <w:rFonts w:eastAsia="Times New Roman" w:cs="Times New Roman"/>
          <w:b/>
          <w:szCs w:val="24"/>
        </w:rPr>
        <w:lastRenderedPageBreak/>
        <w:t>ΠΡΟΕΔΡΕΥΩΝ (Νικήτας Κακλαμάνης):</w:t>
      </w:r>
      <w:r>
        <w:rPr>
          <w:rFonts w:eastAsia="Times New Roman" w:cs="Times New Roman"/>
          <w:szCs w:val="24"/>
        </w:rPr>
        <w:t xml:space="preserve"> Κύρ</w:t>
      </w:r>
      <w:r>
        <w:rPr>
          <w:rFonts w:eastAsia="Times New Roman" w:cs="Times New Roman"/>
          <w:szCs w:val="24"/>
        </w:rPr>
        <w:t>ιε συνάδελφε, έχετε τον λόγο.</w:t>
      </w:r>
    </w:p>
    <w:p w14:paraId="69A55C4E" w14:textId="77777777" w:rsidR="00C9651F" w:rsidRDefault="002D2592">
      <w:pPr>
        <w:spacing w:line="600" w:lineRule="auto"/>
        <w:ind w:firstLine="720"/>
        <w:jc w:val="both"/>
        <w:rPr>
          <w:rFonts w:eastAsia="Times New Roman" w:cs="Times New Roman"/>
          <w:szCs w:val="24"/>
        </w:rPr>
      </w:pPr>
      <w:r>
        <w:rPr>
          <w:rFonts w:eastAsia="Times New Roman" w:cs="Times New Roman"/>
          <w:b/>
          <w:szCs w:val="24"/>
        </w:rPr>
        <w:t>ΝΙΚΟΛΑΟΣ ΠΑΝΑΓΙΩΤΟΠΟΥΛΟΣ:</w:t>
      </w:r>
      <w:r>
        <w:rPr>
          <w:rFonts w:eastAsia="Times New Roman" w:cs="Times New Roman"/>
          <w:szCs w:val="24"/>
        </w:rPr>
        <w:t xml:space="preserve"> Κυρίες και κύριοι συνάδελφοι, δίκην εισαγωγής, χθες ο κ. Πολάκης ηχογράφησε τηλεφωνική συνομιλία του με τον κεντρικό τραπεζίτη της χώρας χωρίς τη συναίνεση του κεντρικού τραπεζίτη της χώρας και κατόπι</w:t>
      </w:r>
      <w:r>
        <w:rPr>
          <w:rFonts w:eastAsia="Times New Roman" w:cs="Times New Roman"/>
          <w:szCs w:val="24"/>
        </w:rPr>
        <w:t>ν τη δημοσιοποίησε. Κατά το άρθρο 370Α του Ποινικού Κώδικα διέπραξε κακουργηματική πράξη, η οποία, βέβαια, δεν καλύπτεται από καμ</w:t>
      </w:r>
      <w:r>
        <w:rPr>
          <w:rFonts w:eastAsia="Times New Roman" w:cs="Times New Roman"/>
          <w:szCs w:val="24"/>
        </w:rPr>
        <w:t>μ</w:t>
      </w:r>
      <w:r>
        <w:rPr>
          <w:rFonts w:eastAsia="Times New Roman" w:cs="Times New Roman"/>
          <w:szCs w:val="24"/>
        </w:rPr>
        <w:t xml:space="preserve">ία βουλευτική ασυλία, δεδομένου ότι δεν υπάρχει βουλευτική ασυλία </w:t>
      </w:r>
      <w:r w:rsidRPr="00F66C73">
        <w:rPr>
          <w:rFonts w:eastAsia="Times New Roman" w:cs="Times New Roman"/>
          <w:szCs w:val="24"/>
        </w:rPr>
        <w:t>στα επ’ αυτοφώρω τελούμενα εγκλήματα</w:t>
      </w:r>
      <w:r>
        <w:rPr>
          <w:rFonts w:eastAsia="Times New Roman" w:cs="Times New Roman"/>
          <w:szCs w:val="24"/>
        </w:rPr>
        <w:t xml:space="preserve"> και επίσης, διότι η μάλ</w:t>
      </w:r>
      <w:r>
        <w:rPr>
          <w:rFonts w:eastAsia="Times New Roman" w:cs="Times New Roman"/>
          <w:szCs w:val="24"/>
        </w:rPr>
        <w:t xml:space="preserve">λον ομολογημένη πράξη, για την οποία κάνει ο ίδιος λόγο, προφανώς συνιστά, όπως καταλαβαίνετε, ότι τελέστηκε στα πλαίσια ή περίπου γύρω από το πλαίσιο άσκησης των καθηκόντων του. </w:t>
      </w:r>
    </w:p>
    <w:p w14:paraId="69A55C4F"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Δεν επιλήφθηκε κανείς. Δεν συγκινήθηκε κα</w:t>
      </w:r>
      <w:r>
        <w:rPr>
          <w:rFonts w:eastAsia="Times New Roman" w:cs="Times New Roman"/>
          <w:szCs w:val="24"/>
        </w:rPr>
        <w:t>μ</w:t>
      </w:r>
      <w:r>
        <w:rPr>
          <w:rFonts w:eastAsia="Times New Roman" w:cs="Times New Roman"/>
          <w:szCs w:val="24"/>
        </w:rPr>
        <w:t>μία εισαγγελική αρχή της χώρας, κα</w:t>
      </w:r>
      <w:r>
        <w:rPr>
          <w:rFonts w:eastAsia="Times New Roman" w:cs="Times New Roman"/>
          <w:szCs w:val="24"/>
        </w:rPr>
        <w:t xml:space="preserve">νείς δεν έκρινε επιβεβλημένο να κάνει κάτι. Η δικαιοσύνη παρακολουθεί αμήχανη ή αμέριμνη, πάντως </w:t>
      </w:r>
      <w:r>
        <w:rPr>
          <w:rFonts w:eastAsia="Times New Roman" w:cs="Times New Roman"/>
          <w:szCs w:val="24"/>
        </w:rPr>
        <w:lastRenderedPageBreak/>
        <w:t>παρακολουθεί. Και φυσικά κα</w:t>
      </w:r>
      <w:r>
        <w:rPr>
          <w:rFonts w:eastAsia="Times New Roman" w:cs="Times New Roman"/>
          <w:szCs w:val="24"/>
        </w:rPr>
        <w:t>μ</w:t>
      </w:r>
      <w:r>
        <w:rPr>
          <w:rFonts w:eastAsia="Times New Roman" w:cs="Times New Roman"/>
          <w:szCs w:val="24"/>
        </w:rPr>
        <w:t>μία αντίδραση και από την Κυβέρνηση που ταυτίζεται, προφανώς, και καλύπτει πλήρως τις πράξεις του εκλεκτού στελέχους της.</w:t>
      </w:r>
    </w:p>
    <w:p w14:paraId="69A55C50"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 xml:space="preserve">Θα ήθελα </w:t>
      </w:r>
      <w:r>
        <w:rPr>
          <w:rFonts w:eastAsia="Times New Roman" w:cs="Times New Roman"/>
          <w:szCs w:val="24"/>
        </w:rPr>
        <w:t>να καταθέσω στα Πρακτικά το άρθρο 370Α του Ποινικού Κώδικα για να δείτε σε τι ακριβώς συνίσταται αυτή η πράξη και ποιες οι έννομες συνέπειες.</w:t>
      </w:r>
    </w:p>
    <w:p w14:paraId="69A55C51" w14:textId="77777777" w:rsidR="00C9651F" w:rsidRDefault="002D2592">
      <w:pPr>
        <w:spacing w:line="600" w:lineRule="auto"/>
        <w:ind w:firstLine="720"/>
        <w:jc w:val="both"/>
        <w:rPr>
          <w:rFonts w:eastAsia="Times New Roman" w:cs="Times New Roman"/>
          <w:szCs w:val="24"/>
        </w:rPr>
      </w:pPr>
      <w:r w:rsidRPr="00361A92">
        <w:rPr>
          <w:rFonts w:eastAsia="Times New Roman" w:cs="Times New Roman"/>
          <w:szCs w:val="24"/>
        </w:rPr>
        <w:t>(Στο σημείο αυτό ο Βουλευτής κ.</w:t>
      </w:r>
      <w:r>
        <w:rPr>
          <w:rFonts w:eastAsia="Times New Roman" w:cs="Times New Roman"/>
          <w:szCs w:val="24"/>
        </w:rPr>
        <w:t xml:space="preserve"> Νικόλαος Παναγιωτόπουλος καταθέτει για τα Πρακτικά το προαναφερθέν έγγραφο, το οπο</w:t>
      </w:r>
      <w:r>
        <w:rPr>
          <w:rFonts w:eastAsia="Times New Roman" w:cs="Times New Roman"/>
          <w:szCs w:val="24"/>
        </w:rPr>
        <w:t>ίο βρίσκε</w:t>
      </w:r>
      <w:r w:rsidRPr="00361A92">
        <w:rPr>
          <w:rFonts w:eastAsia="Times New Roman" w:cs="Times New Roman"/>
          <w:szCs w:val="24"/>
        </w:rPr>
        <w:t xml:space="preserve">ται στο αρχείο του Τμήματος Γραμματείας </w:t>
      </w:r>
      <w:r>
        <w:rPr>
          <w:rFonts w:eastAsia="Times New Roman" w:cs="Times New Roman"/>
          <w:szCs w:val="24"/>
        </w:rPr>
        <w:t>της Διεύθυνσης Στενογραφίας και</w:t>
      </w:r>
      <w:r w:rsidRPr="00361A92">
        <w:rPr>
          <w:rFonts w:eastAsia="Times New Roman" w:cs="Times New Roman"/>
          <w:szCs w:val="24"/>
        </w:rPr>
        <w:t xml:space="preserve"> Πρακτικών της Βουλής)</w:t>
      </w:r>
    </w:p>
    <w:p w14:paraId="69A55C52"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Ως προς το νομοσχέδιο: Το νομοσχέδιο που συζητάμε, όπως όλα περίπου τα νομοσχέδια του Υπουργείου Δικαιοσύνης, είναι σχετικά μεγάλο, αρκετά έως πολύ τεχνι</w:t>
      </w:r>
      <w:r>
        <w:rPr>
          <w:rFonts w:eastAsia="Times New Roman" w:cs="Times New Roman"/>
          <w:szCs w:val="24"/>
        </w:rPr>
        <w:t xml:space="preserve">κό και διέπεται, κυρίως, από δύο άξονες. </w:t>
      </w:r>
    </w:p>
    <w:p w14:paraId="69A55C53"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Ο πρώτος άξονας έχει να κάνει με την ενσωμάτωση στο εθνικό δίκαιο τεσσάρων νομοθετικών κειμένων, την Κύρωση του Πρωτοκόλλου υπ’ αριθμ. 16, Σύμβαση για την Προάσπιση των Δικαιωμάτων του Ανθρώπου και των Θεμελιωδών Ε</w:t>
      </w:r>
      <w:r>
        <w:rPr>
          <w:rFonts w:eastAsia="Times New Roman" w:cs="Times New Roman"/>
          <w:szCs w:val="24"/>
        </w:rPr>
        <w:t xml:space="preserve">λευθεριών, </w:t>
      </w:r>
      <w:r>
        <w:rPr>
          <w:rFonts w:eastAsia="Times New Roman" w:cs="Times New Roman"/>
          <w:szCs w:val="24"/>
        </w:rPr>
        <w:lastRenderedPageBreak/>
        <w:t xml:space="preserve">δηλαδή της Ευρωπαϊκής Σύμβασης Δικαιωμάτων του Ανθρώπου, το κεφάλαιο Α’, τα τέσσερα πρώτα άρθρα. </w:t>
      </w:r>
    </w:p>
    <w:p w14:paraId="69A55C54"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 xml:space="preserve">Δεύτερον, την ενσωμάτωση μιας </w:t>
      </w:r>
      <w:r>
        <w:rPr>
          <w:rFonts w:eastAsia="Times New Roman" w:cs="Times New Roman"/>
          <w:szCs w:val="24"/>
        </w:rPr>
        <w:t>ο</w:t>
      </w:r>
      <w:r>
        <w:rPr>
          <w:rFonts w:eastAsia="Times New Roman" w:cs="Times New Roman"/>
          <w:szCs w:val="24"/>
        </w:rPr>
        <w:t>δηγίας, της 2016/343 του Ευρωπαϊκού Κοινοβουλίου για την ενίσχυση του τεκμηρίου αθωότητας, το πιο ενδιαφέρον ίσως απ</w:t>
      </w:r>
      <w:r>
        <w:rPr>
          <w:rFonts w:eastAsia="Times New Roman" w:cs="Times New Roman"/>
          <w:szCs w:val="24"/>
        </w:rPr>
        <w:t xml:space="preserve">ό πλευράς ανάπτυξης νομικής συζήτησης κομμάτι του νομοσχεδίου, το </w:t>
      </w:r>
      <w:r>
        <w:rPr>
          <w:rFonts w:eastAsia="Times New Roman" w:cs="Times New Roman"/>
          <w:szCs w:val="24"/>
        </w:rPr>
        <w:t xml:space="preserve">Κεφάλαιο </w:t>
      </w:r>
      <w:r>
        <w:rPr>
          <w:rFonts w:eastAsia="Times New Roman" w:cs="Times New Roman"/>
          <w:szCs w:val="24"/>
        </w:rPr>
        <w:t>Β</w:t>
      </w:r>
      <w:r>
        <w:rPr>
          <w:rFonts w:eastAsia="Times New Roman" w:cs="Times New Roman"/>
          <w:szCs w:val="24"/>
        </w:rPr>
        <w:t>΄</w:t>
      </w:r>
      <w:r>
        <w:rPr>
          <w:rFonts w:eastAsia="Times New Roman" w:cs="Times New Roman"/>
          <w:szCs w:val="24"/>
        </w:rPr>
        <w:t xml:space="preserve">, άρθρα 5 έως 10. </w:t>
      </w:r>
    </w:p>
    <w:p w14:paraId="69A55C55"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 xml:space="preserve">Τρίτον, τη συμμόρφωση της εθνικής νομοθεσίας με απόφαση-πλαίσιο του Συμβουλίου σχετικά με το ευρωπαϊκό ένταλμα σύλληψης, </w:t>
      </w:r>
      <w:r>
        <w:rPr>
          <w:rFonts w:eastAsia="Times New Roman" w:cs="Times New Roman"/>
          <w:szCs w:val="24"/>
        </w:rPr>
        <w:t xml:space="preserve">Κεφάλαιο </w:t>
      </w:r>
      <w:r>
        <w:rPr>
          <w:rFonts w:eastAsia="Times New Roman" w:cs="Times New Roman"/>
          <w:szCs w:val="24"/>
        </w:rPr>
        <w:t>Γ</w:t>
      </w:r>
      <w:r>
        <w:rPr>
          <w:rFonts w:eastAsia="Times New Roman" w:cs="Times New Roman"/>
          <w:szCs w:val="24"/>
        </w:rPr>
        <w:t>΄</w:t>
      </w:r>
      <w:r>
        <w:rPr>
          <w:rFonts w:eastAsia="Times New Roman" w:cs="Times New Roman"/>
          <w:szCs w:val="24"/>
        </w:rPr>
        <w:t>, άρθρα 11 έως 15 και τέταρτον, την εφαρμογή διατάξεων του Κανονισμού Ευρωπαϊκής Ένωσης 2017/1939 και του Συμβουλίου σχετικά με την ενίσχυση της Ευρωπαϊκής Εισαγγελίας, στο πλαίσιο των άρθρων 85 και 86 της Συνθήκης της Λισαβόνας, που κάνουν λόγο για τη συν</w:t>
      </w:r>
      <w:r>
        <w:rPr>
          <w:rFonts w:eastAsia="Times New Roman" w:cs="Times New Roman"/>
          <w:szCs w:val="24"/>
        </w:rPr>
        <w:t xml:space="preserve">εργασία κρατών-μελών σε ποινικές υποθέσεις, τη δημιουργία και τη λειτουργία </w:t>
      </w:r>
      <w:r w:rsidRPr="00F66C73">
        <w:rPr>
          <w:rFonts w:eastAsia="Times New Roman" w:cs="Times New Roman"/>
          <w:szCs w:val="24"/>
        </w:rPr>
        <w:t xml:space="preserve">της </w:t>
      </w:r>
      <w:r w:rsidRPr="00F66C73">
        <w:rPr>
          <w:rFonts w:eastAsia="Times New Roman" w:cs="Times New Roman"/>
          <w:szCs w:val="24"/>
          <w:lang w:val="en-US"/>
        </w:rPr>
        <w:t>Eurojust</w:t>
      </w:r>
      <w:r w:rsidRPr="00F66C73">
        <w:rPr>
          <w:rFonts w:eastAsia="Times New Roman" w:cs="Times New Roman"/>
          <w:szCs w:val="24"/>
        </w:rPr>
        <w:t>,</w:t>
      </w:r>
      <w:r>
        <w:rPr>
          <w:rFonts w:eastAsia="Times New Roman" w:cs="Times New Roman"/>
          <w:szCs w:val="24"/>
        </w:rPr>
        <w:t xml:space="preserve"> την αρχή της αμοιβαίας αναγνώρισης δικαστικών αποφάσεων και διαταγών, τη σύσταση Ευρωπαϊκής Εισαγγελίας για την καταπολέμηση εγκλημάτων που θίγουν τα </w:t>
      </w:r>
      <w:r>
        <w:rPr>
          <w:rFonts w:eastAsia="Times New Roman" w:cs="Times New Roman"/>
          <w:szCs w:val="24"/>
        </w:rPr>
        <w:lastRenderedPageBreak/>
        <w:t>οικονομικά συμφέ</w:t>
      </w:r>
      <w:r>
        <w:rPr>
          <w:rFonts w:eastAsia="Times New Roman" w:cs="Times New Roman"/>
          <w:szCs w:val="24"/>
        </w:rPr>
        <w:t xml:space="preserve">ροντα της Ευρωπαϊκής Ένωσης. Αυτό είναι το </w:t>
      </w:r>
      <w:r>
        <w:rPr>
          <w:rFonts w:eastAsia="Times New Roman" w:cs="Times New Roman"/>
          <w:szCs w:val="24"/>
        </w:rPr>
        <w:t xml:space="preserve">Κεφάλαιο </w:t>
      </w:r>
      <w:r>
        <w:rPr>
          <w:rFonts w:eastAsia="Times New Roman" w:cs="Times New Roman"/>
          <w:szCs w:val="24"/>
        </w:rPr>
        <w:t>Δ</w:t>
      </w:r>
      <w:r>
        <w:rPr>
          <w:rFonts w:eastAsia="Times New Roman" w:cs="Times New Roman"/>
          <w:szCs w:val="24"/>
        </w:rPr>
        <w:t>΄</w:t>
      </w:r>
      <w:r>
        <w:rPr>
          <w:rFonts w:eastAsia="Times New Roman" w:cs="Times New Roman"/>
          <w:szCs w:val="24"/>
        </w:rPr>
        <w:t>, άρθρα 16 έως 21.</w:t>
      </w:r>
    </w:p>
    <w:p w14:paraId="69A55C56"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Ο δεύτερος άξονας τώρα έχει να κάνει με την εισαγωγή πολλών διάσπαρτων και διαφόρων μεταξύ τους, ρυθμιζόντων διαφορετικά αντικείμενα, διατάξεων σχετικά με τη λειτουργία της δικαιοσύνη</w:t>
      </w:r>
      <w:r>
        <w:rPr>
          <w:rFonts w:eastAsia="Times New Roman" w:cs="Times New Roman"/>
          <w:szCs w:val="24"/>
        </w:rPr>
        <w:t xml:space="preserve">ς και του σωφρονιστικού συστήματος. </w:t>
      </w:r>
    </w:p>
    <w:p w14:paraId="69A55C57"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 xml:space="preserve">Το πρώτο κεφάλαιο του δεύτερου άξονα περί αποτελεσματικότητας της δικαιοσύνης είναι το </w:t>
      </w:r>
      <w:r>
        <w:rPr>
          <w:rFonts w:eastAsia="Times New Roman" w:cs="Times New Roman"/>
          <w:szCs w:val="24"/>
        </w:rPr>
        <w:t xml:space="preserve">Κεφάλαιο </w:t>
      </w:r>
      <w:r>
        <w:rPr>
          <w:rFonts w:eastAsia="Times New Roman" w:cs="Times New Roman"/>
          <w:szCs w:val="24"/>
        </w:rPr>
        <w:t>Ε</w:t>
      </w:r>
      <w:r>
        <w:rPr>
          <w:rFonts w:eastAsia="Times New Roman" w:cs="Times New Roman"/>
          <w:szCs w:val="24"/>
        </w:rPr>
        <w:t>΄</w:t>
      </w:r>
      <w:r>
        <w:rPr>
          <w:rFonts w:eastAsia="Times New Roman" w:cs="Times New Roman"/>
          <w:szCs w:val="24"/>
        </w:rPr>
        <w:t xml:space="preserve">, άρθρα 22 έως 35 και το δεύτερο κεφάλαιο του δεύτερου άξονα σχετικά με το σωφρονιστικό σύστημα καλύπτει το </w:t>
      </w:r>
      <w:r>
        <w:rPr>
          <w:rFonts w:eastAsia="Times New Roman" w:cs="Times New Roman"/>
          <w:szCs w:val="24"/>
        </w:rPr>
        <w:t xml:space="preserve">Κεφάλαιο </w:t>
      </w:r>
      <w:r>
        <w:rPr>
          <w:rFonts w:eastAsia="Times New Roman" w:cs="Times New Roman"/>
          <w:szCs w:val="24"/>
        </w:rPr>
        <w:t>ΣΤ</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του νομοσχεδίου, άρθρα 36 έως 39. </w:t>
      </w:r>
    </w:p>
    <w:p w14:paraId="69A55C58"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 xml:space="preserve">Κοιτάξτε, το πρώτο σχόλιο είναι ότι -το έχουμε πει και άλλες φορές- υπάρχει ένα πρόβλημα σχετικά με τη δομή, αλλά περισσότερο έχει να κάνει με την ποιότητα του νομοθετικού έργου και της νομοθετικής διαδικασίας. </w:t>
      </w:r>
    </w:p>
    <w:p w14:paraId="69A55C59"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 xml:space="preserve">Θεωρούμε </w:t>
      </w:r>
      <w:r>
        <w:rPr>
          <w:rFonts w:eastAsia="Times New Roman" w:cs="Times New Roman"/>
          <w:szCs w:val="24"/>
        </w:rPr>
        <w:t>-και το έχουμε ξαναπεί- ότι ο συνδυασμός εισαγωγής προς ψήφιση, προς κύρωση στο ημεδαπό δίκαιο ση</w:t>
      </w:r>
      <w:r>
        <w:rPr>
          <w:rFonts w:eastAsia="Times New Roman" w:cs="Times New Roman"/>
          <w:szCs w:val="24"/>
        </w:rPr>
        <w:lastRenderedPageBreak/>
        <w:t xml:space="preserve">μαντικών κειμένων της ευρωπαϊκής νομοθεσίας, </w:t>
      </w:r>
      <w:r>
        <w:rPr>
          <w:rFonts w:eastAsia="Times New Roman" w:cs="Times New Roman"/>
          <w:szCs w:val="24"/>
        </w:rPr>
        <w:t>ο</w:t>
      </w:r>
      <w:r>
        <w:rPr>
          <w:rFonts w:eastAsia="Times New Roman" w:cs="Times New Roman"/>
          <w:szCs w:val="24"/>
        </w:rPr>
        <w:t>δηγιών, Κανονισμών, αποφάσεων-πλαίσιο και συμβάσεων σε σχέση με την παράλληλη εισαγωγή προς ψήφιση πολλών, διάφορ</w:t>
      </w:r>
      <w:r>
        <w:rPr>
          <w:rFonts w:eastAsia="Times New Roman" w:cs="Times New Roman"/>
          <w:szCs w:val="24"/>
        </w:rPr>
        <w:t>ων μεταξύ τους, διατάξεων περί τη λειτουργία της δικαιοσύνης δημιουργεί πρόβλημα.</w:t>
      </w:r>
    </w:p>
    <w:p w14:paraId="69A55C5A"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Κατ</w:t>
      </w:r>
      <w:r>
        <w:rPr>
          <w:rFonts w:eastAsia="Times New Roman" w:cs="Times New Roman"/>
          <w:szCs w:val="24"/>
        </w:rPr>
        <w:t xml:space="preserve">’ </w:t>
      </w:r>
      <w:r>
        <w:rPr>
          <w:rFonts w:eastAsia="Times New Roman" w:cs="Times New Roman"/>
          <w:szCs w:val="24"/>
        </w:rPr>
        <w:t>αρχ</w:t>
      </w:r>
      <w:r>
        <w:rPr>
          <w:rFonts w:eastAsia="Times New Roman" w:cs="Times New Roman"/>
          <w:szCs w:val="24"/>
        </w:rPr>
        <w:t>άς</w:t>
      </w:r>
      <w:r>
        <w:rPr>
          <w:rFonts w:eastAsia="Times New Roman" w:cs="Times New Roman"/>
          <w:szCs w:val="24"/>
        </w:rPr>
        <w:t>, δημιουργεί μ</w:t>
      </w:r>
      <w:r>
        <w:rPr>
          <w:rFonts w:eastAsia="Times New Roman" w:cs="Times New Roman"/>
          <w:szCs w:val="24"/>
        </w:rPr>
        <w:t>ί</w:t>
      </w:r>
      <w:r>
        <w:rPr>
          <w:rFonts w:eastAsia="Times New Roman" w:cs="Times New Roman"/>
          <w:szCs w:val="24"/>
        </w:rPr>
        <w:t>α δυσχέρεια σε επί της αρχής διατύπωση θέσης και ψήφου όσον αφορά τα κόμματα της Αντιπολίτευσης. Εμείς θα μπορούσαμε να ψηφίσουμε, να είμαστε θετικοί</w:t>
      </w:r>
      <w:r>
        <w:rPr>
          <w:rFonts w:eastAsia="Times New Roman" w:cs="Times New Roman"/>
          <w:szCs w:val="24"/>
        </w:rPr>
        <w:t xml:space="preserve"> απέναντι στην υπερψήφιση ενός ευρωπαϊκού κειμένου, καθώς πάγια τακτική της Νέας Δημοκρατίας είναι αυτή, αλλά δεν μπορούμε να το κάνουμε, διότι διαφωνούμε σε κάποια σημεία του περιεχομένου. Δηλαδή, συμβαίνει είτε να συμφωνούμε με το ένα κείμενο και να έχου</w:t>
      </w:r>
      <w:r>
        <w:rPr>
          <w:rFonts w:eastAsia="Times New Roman" w:cs="Times New Roman"/>
          <w:szCs w:val="24"/>
        </w:rPr>
        <w:t xml:space="preserve">με κάποιες ενστάσεις ως προς το άλλο είτε να διαφωνούμε ως προς το περιεχόμενο αρκετών από τις διάσπαρτες διατάξεις περί της λειτουργίας της </w:t>
      </w:r>
      <w:r>
        <w:rPr>
          <w:rFonts w:eastAsia="Times New Roman" w:cs="Times New Roman"/>
          <w:szCs w:val="24"/>
        </w:rPr>
        <w:t>δ</w:t>
      </w:r>
      <w:r>
        <w:rPr>
          <w:rFonts w:eastAsia="Times New Roman" w:cs="Times New Roman"/>
          <w:szCs w:val="24"/>
        </w:rPr>
        <w:t>ικαιοσύνης.</w:t>
      </w:r>
    </w:p>
    <w:p w14:paraId="69A55C5B"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Το ίδιο είχε γίνει και κατά την εισαγωγή προς κύρωση της Σύμβασης της Κωνσταντινούπολης για την καταπο</w:t>
      </w:r>
      <w:r>
        <w:rPr>
          <w:rFonts w:eastAsia="Times New Roman" w:cs="Times New Roman"/>
          <w:szCs w:val="24"/>
        </w:rPr>
        <w:t xml:space="preserve">λέμηση της βίας κατά των γυναικών. Ήρθε από την προηγούμενη πολιτική </w:t>
      </w:r>
      <w:r>
        <w:rPr>
          <w:rFonts w:eastAsia="Times New Roman" w:cs="Times New Roman"/>
          <w:szCs w:val="24"/>
        </w:rPr>
        <w:lastRenderedPageBreak/>
        <w:t>ηγεσία του Υπουργείου Δικαιοσύνης προς ψήφιση μαζί με πανσπερμία άλλων διατάξεων και αυτός ο συνδυασμός των δυο κατηγοριών νομοθετικών διατάξεων, δηλαδή ευρωπαϊκό κείμενο αφενός και άλλες</w:t>
      </w:r>
      <w:r>
        <w:rPr>
          <w:rFonts w:eastAsia="Times New Roman" w:cs="Times New Roman"/>
          <w:szCs w:val="24"/>
        </w:rPr>
        <w:t xml:space="preserve"> διατάξεις από την άλλη, καθόρισε και την τελική μας αρνητική στάση.</w:t>
      </w:r>
    </w:p>
    <w:p w14:paraId="69A55C5C"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Ας μπούμε, όμως, στην ουσία και ας πούμε δυο λόγια για το βασικό, εάν θέλετε, νομοθετικό κείμενο και το πιο ενδιαφέρον από πλευράς νομικής ανάλυσης, αυτό για την ενίσχυση του τεκμηρίου αθ</w:t>
      </w:r>
      <w:r>
        <w:rPr>
          <w:rFonts w:eastAsia="Times New Roman" w:cs="Times New Roman"/>
          <w:szCs w:val="24"/>
        </w:rPr>
        <w:t xml:space="preserve">ωότητας και τη σχετική </w:t>
      </w:r>
      <w:r>
        <w:rPr>
          <w:rFonts w:eastAsia="Times New Roman" w:cs="Times New Roman"/>
          <w:szCs w:val="24"/>
        </w:rPr>
        <w:t>ο</w:t>
      </w:r>
      <w:r>
        <w:rPr>
          <w:rFonts w:eastAsia="Times New Roman" w:cs="Times New Roman"/>
          <w:szCs w:val="24"/>
        </w:rPr>
        <w:t>δηγία που το εισάγει.</w:t>
      </w:r>
    </w:p>
    <w:p w14:paraId="69A55C5D"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Θέλω να θυμίσω ότι το τεκμήριο αθωότητας εισήχθη με ρητή διάταξη στο επαναστατικό Σύνταγμα της Τροιζήνας. Αυτήν τη στιγμή δεν υπάρχει κα</w:t>
      </w:r>
      <w:r>
        <w:rPr>
          <w:rFonts w:eastAsia="Times New Roman" w:cs="Times New Roman"/>
          <w:szCs w:val="24"/>
        </w:rPr>
        <w:t>μ</w:t>
      </w:r>
      <w:r>
        <w:rPr>
          <w:rFonts w:eastAsia="Times New Roman" w:cs="Times New Roman"/>
          <w:szCs w:val="24"/>
        </w:rPr>
        <w:t>μιά συνταγματική πρόβλεψη ή πρόβλεψη του κοινού νομοθέτη στο ημεδαπό Δίκα</w:t>
      </w:r>
      <w:r>
        <w:rPr>
          <w:rFonts w:eastAsia="Times New Roman" w:cs="Times New Roman"/>
          <w:szCs w:val="24"/>
        </w:rPr>
        <w:t>ιο περί του τεκμηρίου αθωότητας. Αυτό είναι αρκετά ενδιαφέρον στοιχείο. Τότε, μετά τον αχό της Επανάστασης, είχαν προβλέψει οι νομοθέτες, αλλά αυτήν τη στιγμή δεν υπάρχει κάτι πιο συγκεκριμένο. Έχει ρητή αναγνώριση από ευρωπαϊκά συντάγματα, όπως της Ιταλία</w:t>
      </w:r>
      <w:r>
        <w:rPr>
          <w:rFonts w:eastAsia="Times New Roman" w:cs="Times New Roman"/>
          <w:szCs w:val="24"/>
        </w:rPr>
        <w:t xml:space="preserve">ς, της Πορτογαλίας και της Κύπρου και φυσικά ορίζεται στο </w:t>
      </w:r>
      <w:r>
        <w:rPr>
          <w:rFonts w:eastAsia="Times New Roman" w:cs="Times New Roman"/>
          <w:szCs w:val="24"/>
        </w:rPr>
        <w:lastRenderedPageBreak/>
        <w:t xml:space="preserve">άρθρο 6 παράγραφος 2 της Ευρωπαϊκής Σύμβασης των Δικαιωμάτων του Ανθρώπου. </w:t>
      </w:r>
    </w:p>
    <w:p w14:paraId="69A55C5E"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Το τεκμήριο της αθωότητας δεν έχει σχέση με την ύπαρξη ή μη στοιχείων σε βάρος του κατηγορουμένου, αλλά προστατεύει απόλυτ</w:t>
      </w:r>
      <w:r>
        <w:rPr>
          <w:rFonts w:eastAsia="Times New Roman" w:cs="Times New Roman"/>
          <w:szCs w:val="24"/>
        </w:rPr>
        <w:t xml:space="preserve">α τον κατηγορούμενο μέχρι να αναγνωριστεί αμετακλήτως η ενοχή του. Επομένως, μέχρι να καταδικαστεί κάποιος, μέχρι να αποδειχθεί η ενοχή κάποιου, αυτός τεκμαίρεται αθώος. Αυτή είναι η ουσία στη διατύπωση του τεκμηρίου. </w:t>
      </w:r>
    </w:p>
    <w:p w14:paraId="69A55C5F"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Εδώ θεσμοθετείται η υποχρέωση κάθε Έλ</w:t>
      </w:r>
      <w:r>
        <w:rPr>
          <w:rFonts w:eastAsia="Times New Roman" w:cs="Times New Roman"/>
          <w:szCs w:val="24"/>
        </w:rPr>
        <w:t>ληνα κρατικού αξιωματούχου να σέβεται το τεκμήριο αθωότητας και επομένως να υποχρεούται να μην προβαίνει σε δημόσιες αξιολογικές δηλώσεις σχετικά με εν εξελίξει ποινικές υποθέσεις.</w:t>
      </w:r>
    </w:p>
    <w:p w14:paraId="69A55C60"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 xml:space="preserve">Θα είχαν πολλά να διδαχθούν αρκετά μέλη της Κυβέρνησης από την ενίσχυση και την εφαρμογή αυτής της </w:t>
      </w:r>
      <w:r>
        <w:rPr>
          <w:rFonts w:eastAsia="Times New Roman" w:cs="Times New Roman"/>
          <w:szCs w:val="24"/>
        </w:rPr>
        <w:t>ο</w:t>
      </w:r>
      <w:r>
        <w:rPr>
          <w:rFonts w:eastAsia="Times New Roman" w:cs="Times New Roman"/>
          <w:szCs w:val="24"/>
        </w:rPr>
        <w:t xml:space="preserve">δηγίας περί του τεκμηρίου αθωότητας. Θα πρέπει να υποστούν εντατικά φροντιστήρια -είχα πει και στην </w:t>
      </w:r>
      <w:r>
        <w:rPr>
          <w:rFonts w:eastAsia="Times New Roman" w:cs="Times New Roman"/>
          <w:szCs w:val="24"/>
        </w:rPr>
        <w:t>ε</w:t>
      </w:r>
      <w:r>
        <w:rPr>
          <w:rFonts w:eastAsia="Times New Roman" w:cs="Times New Roman"/>
          <w:szCs w:val="24"/>
        </w:rPr>
        <w:t>πιτροπή- από την ηγεσία του Υπουργείου Δικαιοσύνης, διό</w:t>
      </w:r>
      <w:r>
        <w:rPr>
          <w:rFonts w:eastAsia="Times New Roman" w:cs="Times New Roman"/>
          <w:szCs w:val="24"/>
        </w:rPr>
        <w:t xml:space="preserve">τι εσχάτως οι παραβάτες δεν είναι τόσο οι δικαστές, που κάνουν κάποια αξιολογική χρήση σε εν </w:t>
      </w:r>
      <w:r>
        <w:rPr>
          <w:rFonts w:eastAsia="Times New Roman" w:cs="Times New Roman"/>
          <w:szCs w:val="24"/>
        </w:rPr>
        <w:lastRenderedPageBreak/>
        <w:t>εξελίξει ποινική υπόθεση, αλλά κυβερνητικοί παράγοντες παντού. Θυμίζω την υπόθεση Ριχάρδου, όπου εδώ αποφάνθηκε ο Πρωθυπουργός από του Βήματος της Ολομέλειας της Β</w:t>
      </w:r>
      <w:r>
        <w:rPr>
          <w:rFonts w:eastAsia="Times New Roman" w:cs="Times New Roman"/>
          <w:szCs w:val="24"/>
        </w:rPr>
        <w:t xml:space="preserve">ουλής –παρακαλώ!- αλλά και τις δηλώσεις της μισής κυριολεκτικά Κυβέρνησης, σχετικά με την υπόθεση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sidRPr="0057368F">
        <w:rPr>
          <w:rFonts w:eastAsia="Times New Roman" w:cs="Times New Roman"/>
          <w:szCs w:val="24"/>
        </w:rPr>
        <w:t>.</w:t>
      </w:r>
      <w:r w:rsidRPr="0057368F">
        <w:rPr>
          <w:rFonts w:eastAsia="Times New Roman" w:cs="Times New Roman"/>
          <w:szCs w:val="24"/>
        </w:rPr>
        <w:t xml:space="preserve"> </w:t>
      </w:r>
      <w:r>
        <w:rPr>
          <w:rFonts w:eastAsia="Times New Roman" w:cs="Times New Roman"/>
          <w:szCs w:val="24"/>
        </w:rPr>
        <w:t xml:space="preserve">Άρα, η προσβολή του τεκμηρίου αθωότητας ισοδυναμεί με κυβερνητική απόπειρα χειραγώγησης των ποινικών δικαστών. </w:t>
      </w:r>
    </w:p>
    <w:p w14:paraId="69A55C61"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Οι διατάξεις που προκάλεσαν την περισσότερη συζήτηση στις Επιτροπές ήταν δύο. Αυτή του άρθρου 7, σχετικά με το δικαίωμα άσκησης αγωγής αποζημίωσης αυτού που αισθάνεται ότι προσβάλλεται το τεκμήριο αθωότητός του και οι διατάξεις του άρθρου 8 σχετικά με το β</w:t>
      </w:r>
      <w:r>
        <w:rPr>
          <w:rFonts w:eastAsia="Times New Roman" w:cs="Times New Roman"/>
          <w:szCs w:val="24"/>
        </w:rPr>
        <w:t xml:space="preserve">άρος της απόδειξης. </w:t>
      </w:r>
    </w:p>
    <w:p w14:paraId="69A55C62"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 xml:space="preserve">Κοιτάξτε, έχει κριθεί από το Ευρωπαϊκό Δικαστήριο των Δικαιωμάτων του Ανθρώπου ότι η καταβολή αποζημίωσης δεν συνιστά επαρκές μέσο θεραπείας στα θύματα προσβολής του τεκμηρίου αθωότητάς τους. Είναι η υπόθεση </w:t>
      </w:r>
      <w:r>
        <w:rPr>
          <w:rFonts w:eastAsia="Times New Roman" w:cs="Times New Roman"/>
          <w:szCs w:val="24"/>
          <w:lang w:val="en-US"/>
        </w:rPr>
        <w:t>Costa</w:t>
      </w:r>
      <w:r w:rsidRPr="0057368F">
        <w:rPr>
          <w:rFonts w:eastAsia="Times New Roman" w:cs="Times New Roman"/>
          <w:szCs w:val="24"/>
        </w:rPr>
        <w:t xml:space="preserve"> </w:t>
      </w:r>
      <w:r>
        <w:rPr>
          <w:rFonts w:eastAsia="Times New Roman" w:cs="Times New Roman"/>
          <w:szCs w:val="24"/>
        </w:rPr>
        <w:t xml:space="preserve">κατά της Ελλάδος. </w:t>
      </w:r>
    </w:p>
    <w:p w14:paraId="69A55C63"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lastRenderedPageBreak/>
        <w:t>Επ</w:t>
      </w:r>
      <w:r>
        <w:rPr>
          <w:rFonts w:eastAsia="Times New Roman" w:cs="Times New Roman"/>
          <w:szCs w:val="24"/>
        </w:rPr>
        <w:t xml:space="preserve">ίσης, μπορούμε να πούμε ότι η διαδικασία αγωγής αποζημίωσης στα ελληνικά πολιτικά δικαστήρια, που προβλέπει το άρθρο 7, αφενός θα αποβεί χρονοβόρα και αφετέρου εισάγεται με τα άρθρα 105 και 106 του Εισαγωγικού Νόμου του Αστικού Κώδικα και επομένως, τελικά </w:t>
      </w:r>
      <w:r>
        <w:rPr>
          <w:rFonts w:eastAsia="Times New Roman" w:cs="Times New Roman"/>
          <w:szCs w:val="24"/>
        </w:rPr>
        <w:t>θα αποζημιώσει το κράτος και όχι ο υπαίτιος προσβολής του τεκμηρίου αθωότητος αξιωματούχος. Είναι άλλη μία στρέβλωση. Εάν ακολουθείτο το 57 του Αστικού Κώδικα σχετικά με την προσβολή της προσωπικότητας, τότε ο υπαίτιος ή μάλλον ο υπόχρεος καταβολής αποζημί</w:t>
      </w:r>
      <w:r>
        <w:rPr>
          <w:rFonts w:eastAsia="Times New Roman" w:cs="Times New Roman"/>
          <w:szCs w:val="24"/>
        </w:rPr>
        <w:t xml:space="preserve">ωσης θα ήταν ακριβώς αυτός ο αξιωματούχος που με δηλώσεις του έχει προσβάλλει το τεκμήριο αθωότητας του θιγομένου. Είναι διαφορετικό αυτό, ενώ ο τρόπος που εισάγεται η αγωγή αποζημίωσης τελικά δυσχεραίνει την απευθείας προσφυγή του θιγομένου στο Ευρωπαϊκό </w:t>
      </w:r>
      <w:r>
        <w:rPr>
          <w:rFonts w:eastAsia="Times New Roman" w:cs="Times New Roman"/>
          <w:szCs w:val="24"/>
        </w:rPr>
        <w:t xml:space="preserve">Δικαστήριο των Δικαιωμάτων του Ανθρώπου. </w:t>
      </w:r>
    </w:p>
    <w:p w14:paraId="69A55C64"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Με τον ν.3904/2010 η ελληνική έννομη τάξη έχει προστατεύσει το τεκμήριο αθωότητας σε συγκεκριμένο άρθρο, δια του οποίου τροποποιείται το άρθρο 171 του Κώδικα Ποινικής Δικονομίας περί ακυρότητος της διαδικασίας, έτσ</w:t>
      </w:r>
      <w:r>
        <w:rPr>
          <w:rFonts w:eastAsia="Times New Roman" w:cs="Times New Roman"/>
          <w:szCs w:val="24"/>
        </w:rPr>
        <w:t>ι ώστε να συμπερι</w:t>
      </w:r>
      <w:r>
        <w:rPr>
          <w:rFonts w:eastAsia="Times New Roman" w:cs="Times New Roman"/>
          <w:szCs w:val="24"/>
        </w:rPr>
        <w:lastRenderedPageBreak/>
        <w:t>λαμβάνεται στους λόγους ακυρότητας και η άσκηση δικαιωμάτων που παρέχονται στον κατηγορούμενο και από την Ευρωπαϊκή Σύμβαση Δικαιωμάτων του Ανθρώπου και το Διεθνές Σύμφωνο για Ατομικά και Πολιτικά Δικαιώματα, ήτοι οι διατάξεις που έχουν να</w:t>
      </w:r>
      <w:r>
        <w:rPr>
          <w:rFonts w:eastAsia="Times New Roman" w:cs="Times New Roman"/>
          <w:szCs w:val="24"/>
        </w:rPr>
        <w:t xml:space="preserve"> κάνουν με το τεκμήριο αθωότητος.</w:t>
      </w:r>
    </w:p>
    <w:p w14:paraId="69A55C65" w14:textId="77777777" w:rsidR="00C9651F" w:rsidRDefault="002D2592">
      <w:pPr>
        <w:tabs>
          <w:tab w:val="left" w:pos="6168"/>
        </w:tabs>
        <w:spacing w:line="600" w:lineRule="auto"/>
        <w:ind w:firstLine="720"/>
        <w:jc w:val="both"/>
        <w:rPr>
          <w:rFonts w:eastAsia="Times New Roman" w:cs="Times New Roman"/>
          <w:szCs w:val="24"/>
        </w:rPr>
      </w:pPr>
      <w:r w:rsidRPr="00F57D15">
        <w:rPr>
          <w:rFonts w:eastAsia="Times New Roman" w:cs="Times New Roman"/>
          <w:szCs w:val="24"/>
        </w:rPr>
        <w:t>Δοθέντος ότι η πραγματική αποκατάσταση είναι η απόλυτη ακυρότητα της διαδικασίας</w:t>
      </w:r>
      <w:r w:rsidRPr="0089705D">
        <w:rPr>
          <w:rFonts w:eastAsia="Times New Roman" w:cs="Times New Roman"/>
          <w:szCs w:val="24"/>
        </w:rPr>
        <w:t>,</w:t>
      </w:r>
      <w:r w:rsidRPr="00F57D15">
        <w:rPr>
          <w:rFonts w:eastAsia="Times New Roman" w:cs="Times New Roman"/>
          <w:szCs w:val="24"/>
        </w:rPr>
        <w:t xml:space="preserve"> υπάρχει και η άποψη</w:t>
      </w:r>
      <w:r w:rsidRPr="0089705D">
        <w:rPr>
          <w:rFonts w:eastAsia="Times New Roman" w:cs="Times New Roman"/>
          <w:szCs w:val="24"/>
        </w:rPr>
        <w:t>,</w:t>
      </w:r>
      <w:r w:rsidRPr="00F57D15">
        <w:rPr>
          <w:rFonts w:eastAsia="Times New Roman" w:cs="Times New Roman"/>
          <w:szCs w:val="24"/>
        </w:rPr>
        <w:t xml:space="preserve"> η πρόταση να ενταχθεί ρητώς η προσβολή του τεκμηρίου αθωότητας από πολιτικά πρόσωπα στους λόγους ακυρότητας </w:t>
      </w:r>
      <w:r>
        <w:rPr>
          <w:rFonts w:eastAsia="Times New Roman" w:cs="Times New Roman"/>
          <w:szCs w:val="24"/>
        </w:rPr>
        <w:t xml:space="preserve">της </w:t>
      </w:r>
      <w:r w:rsidRPr="00F57D15">
        <w:rPr>
          <w:rFonts w:eastAsia="Times New Roman" w:cs="Times New Roman"/>
          <w:szCs w:val="24"/>
        </w:rPr>
        <w:t>ποινική</w:t>
      </w:r>
      <w:r w:rsidRPr="00F57D15">
        <w:rPr>
          <w:rFonts w:eastAsia="Times New Roman" w:cs="Times New Roman"/>
          <w:szCs w:val="24"/>
        </w:rPr>
        <w:t>ς διαδικασίας</w:t>
      </w:r>
      <w:r>
        <w:rPr>
          <w:rFonts w:eastAsia="Times New Roman" w:cs="Times New Roman"/>
          <w:szCs w:val="24"/>
        </w:rPr>
        <w:t>.</w:t>
      </w:r>
      <w:r w:rsidRPr="00F57D15">
        <w:rPr>
          <w:rFonts w:eastAsia="Times New Roman" w:cs="Times New Roman"/>
          <w:szCs w:val="24"/>
        </w:rPr>
        <w:t xml:space="preserve"> Είναι το </w:t>
      </w:r>
      <w:r>
        <w:rPr>
          <w:rFonts w:eastAsia="Times New Roman" w:cs="Times New Roman"/>
          <w:szCs w:val="24"/>
        </w:rPr>
        <w:t>άρθρο 17</w:t>
      </w:r>
      <w:r w:rsidRPr="00F57D15">
        <w:rPr>
          <w:rFonts w:eastAsia="Times New Roman" w:cs="Times New Roman"/>
          <w:szCs w:val="24"/>
        </w:rPr>
        <w:t>1</w:t>
      </w:r>
      <w:r>
        <w:rPr>
          <w:rFonts w:eastAsia="Times New Roman" w:cs="Times New Roman"/>
          <w:szCs w:val="24"/>
        </w:rPr>
        <w:t>, παράγραφος 1</w:t>
      </w:r>
      <w:r w:rsidRPr="00F57D15">
        <w:rPr>
          <w:rFonts w:eastAsia="Times New Roman" w:cs="Times New Roman"/>
          <w:szCs w:val="24"/>
        </w:rPr>
        <w:t>δ του Κώδικα Ποινικής Δικονομίας</w:t>
      </w:r>
      <w:r>
        <w:rPr>
          <w:rFonts w:eastAsia="Times New Roman" w:cs="Times New Roman"/>
          <w:szCs w:val="24"/>
        </w:rPr>
        <w:t>. Άλλω</w:t>
      </w:r>
      <w:r w:rsidRPr="00F57D15">
        <w:rPr>
          <w:rFonts w:eastAsia="Times New Roman" w:cs="Times New Roman"/>
          <w:szCs w:val="24"/>
        </w:rPr>
        <w:t>ς</w:t>
      </w:r>
      <w:r>
        <w:rPr>
          <w:rFonts w:eastAsia="Times New Roman" w:cs="Times New Roman"/>
          <w:szCs w:val="24"/>
        </w:rPr>
        <w:t>, σε</w:t>
      </w:r>
      <w:r w:rsidRPr="00F57D15">
        <w:rPr>
          <w:rFonts w:eastAsia="Times New Roman" w:cs="Times New Roman"/>
          <w:szCs w:val="24"/>
        </w:rPr>
        <w:t xml:space="preserve"> διαφορετική περίπτωση</w:t>
      </w:r>
      <w:r>
        <w:rPr>
          <w:rFonts w:eastAsia="Times New Roman" w:cs="Times New Roman"/>
          <w:szCs w:val="24"/>
        </w:rPr>
        <w:t>,</w:t>
      </w:r>
      <w:r w:rsidRPr="00F57D15">
        <w:rPr>
          <w:rFonts w:eastAsia="Times New Roman" w:cs="Times New Roman"/>
          <w:szCs w:val="24"/>
        </w:rPr>
        <w:t xml:space="preserve"> αν δεν συμβεί αυτό</w:t>
      </w:r>
      <w:r>
        <w:rPr>
          <w:rFonts w:eastAsia="Times New Roman" w:cs="Times New Roman"/>
          <w:szCs w:val="24"/>
        </w:rPr>
        <w:t>, η</w:t>
      </w:r>
      <w:r w:rsidRPr="00F57D15">
        <w:rPr>
          <w:rFonts w:eastAsia="Times New Roman" w:cs="Times New Roman"/>
          <w:szCs w:val="24"/>
        </w:rPr>
        <w:t xml:space="preserve"> προστασία </w:t>
      </w:r>
      <w:r>
        <w:rPr>
          <w:rFonts w:eastAsia="Times New Roman" w:cs="Times New Roman"/>
          <w:szCs w:val="24"/>
        </w:rPr>
        <w:t>του τεκμηρίου αθωότητας</w:t>
      </w:r>
      <w:r w:rsidRPr="00EE263C">
        <w:rPr>
          <w:rFonts w:eastAsia="Times New Roman" w:cs="Times New Roman"/>
          <w:szCs w:val="24"/>
        </w:rPr>
        <w:t>,</w:t>
      </w:r>
      <w:r>
        <w:rPr>
          <w:rFonts w:eastAsia="Times New Roman" w:cs="Times New Roman"/>
          <w:szCs w:val="24"/>
        </w:rPr>
        <w:t xml:space="preserve"> </w:t>
      </w:r>
      <w:r w:rsidRPr="00F57D15">
        <w:rPr>
          <w:rFonts w:eastAsia="Times New Roman" w:cs="Times New Roman"/>
          <w:szCs w:val="24"/>
        </w:rPr>
        <w:t>τελικά</w:t>
      </w:r>
      <w:r w:rsidRPr="00EE263C">
        <w:rPr>
          <w:rFonts w:eastAsia="Times New Roman" w:cs="Times New Roman"/>
          <w:szCs w:val="24"/>
        </w:rPr>
        <w:t>,</w:t>
      </w:r>
      <w:r w:rsidRPr="00F57D15">
        <w:rPr>
          <w:rFonts w:eastAsia="Times New Roman" w:cs="Times New Roman"/>
          <w:szCs w:val="24"/>
        </w:rPr>
        <w:t xml:space="preserve"> είναι ατελής και ελλειμματική και θα προκύψουν ξανά κυβερνητικοί αξιωματούχοι</w:t>
      </w:r>
      <w:r>
        <w:rPr>
          <w:rFonts w:eastAsia="Times New Roman" w:cs="Times New Roman"/>
          <w:szCs w:val="24"/>
        </w:rPr>
        <w:t>,</w:t>
      </w:r>
      <w:r w:rsidRPr="00F57D15">
        <w:rPr>
          <w:rFonts w:eastAsia="Times New Roman" w:cs="Times New Roman"/>
          <w:szCs w:val="24"/>
        </w:rPr>
        <w:t xml:space="preserve"> οι οποίοι για </w:t>
      </w:r>
      <w:r>
        <w:rPr>
          <w:rFonts w:eastAsia="Times New Roman" w:cs="Times New Roman"/>
          <w:szCs w:val="24"/>
        </w:rPr>
        <w:t xml:space="preserve">τον </w:t>
      </w:r>
      <w:r w:rsidRPr="00F57D15">
        <w:rPr>
          <w:rFonts w:eastAsia="Times New Roman" w:cs="Times New Roman"/>
          <w:szCs w:val="24"/>
        </w:rPr>
        <w:t>σκοπό της αποκομιδής πολιτικών εντυπώσεων</w:t>
      </w:r>
      <w:r>
        <w:rPr>
          <w:rFonts w:eastAsia="Times New Roman" w:cs="Times New Roman"/>
          <w:szCs w:val="24"/>
        </w:rPr>
        <w:t>, σ</w:t>
      </w:r>
      <w:r w:rsidRPr="00F57D15">
        <w:rPr>
          <w:rFonts w:eastAsia="Times New Roman" w:cs="Times New Roman"/>
          <w:szCs w:val="24"/>
        </w:rPr>
        <w:t>τ</w:t>
      </w:r>
      <w:r>
        <w:rPr>
          <w:rFonts w:eastAsia="Times New Roman" w:cs="Times New Roman"/>
          <w:szCs w:val="24"/>
        </w:rPr>
        <w:t>ο</w:t>
      </w:r>
      <w:r w:rsidRPr="00F57D15">
        <w:rPr>
          <w:rFonts w:eastAsia="Times New Roman" w:cs="Times New Roman"/>
          <w:szCs w:val="24"/>
        </w:rPr>
        <w:t xml:space="preserve"> πλαίσι</w:t>
      </w:r>
      <w:r>
        <w:rPr>
          <w:rFonts w:eastAsia="Times New Roman" w:cs="Times New Roman"/>
          <w:szCs w:val="24"/>
        </w:rPr>
        <w:t>ο</w:t>
      </w:r>
      <w:r w:rsidRPr="00F57D15">
        <w:rPr>
          <w:rFonts w:eastAsia="Times New Roman" w:cs="Times New Roman"/>
          <w:szCs w:val="24"/>
        </w:rPr>
        <w:t xml:space="preserve"> του πολιτικού παιχνιδιού με αθέμιτους </w:t>
      </w:r>
      <w:r>
        <w:rPr>
          <w:rFonts w:eastAsia="Times New Roman" w:cs="Times New Roman"/>
          <w:szCs w:val="24"/>
        </w:rPr>
        <w:t xml:space="preserve">–θα έλεγα- </w:t>
      </w:r>
      <w:r w:rsidRPr="00F57D15">
        <w:rPr>
          <w:rFonts w:eastAsia="Times New Roman" w:cs="Times New Roman"/>
          <w:szCs w:val="24"/>
        </w:rPr>
        <w:t>όρους θα προβαίνουν σε αξιολογικές κρίσεις</w:t>
      </w:r>
      <w:r>
        <w:rPr>
          <w:rFonts w:eastAsia="Times New Roman" w:cs="Times New Roman"/>
          <w:szCs w:val="24"/>
        </w:rPr>
        <w:t>,</w:t>
      </w:r>
      <w:r w:rsidRPr="00F57D15">
        <w:rPr>
          <w:rFonts w:eastAsia="Times New Roman" w:cs="Times New Roman"/>
          <w:szCs w:val="24"/>
        </w:rPr>
        <w:t xml:space="preserve"> στοχοποιώντας πολιτικούς αντιπάλους</w:t>
      </w:r>
      <w:r>
        <w:rPr>
          <w:rFonts w:eastAsia="Times New Roman" w:cs="Times New Roman"/>
          <w:szCs w:val="24"/>
        </w:rPr>
        <w:t>,</w:t>
      </w:r>
      <w:r w:rsidRPr="00F57D15">
        <w:rPr>
          <w:rFonts w:eastAsia="Times New Roman" w:cs="Times New Roman"/>
          <w:szCs w:val="24"/>
        </w:rPr>
        <w:t xml:space="preserve"> προσ</w:t>
      </w:r>
      <w:r>
        <w:rPr>
          <w:rFonts w:eastAsia="Times New Roman" w:cs="Times New Roman"/>
          <w:szCs w:val="24"/>
        </w:rPr>
        <w:t>βάλλοντας κατάφωρα και βάναυσα α</w:t>
      </w:r>
      <w:r w:rsidRPr="00F57D15">
        <w:rPr>
          <w:rFonts w:eastAsia="Times New Roman" w:cs="Times New Roman"/>
          <w:szCs w:val="24"/>
        </w:rPr>
        <w:t xml:space="preserve">υτό ακριβώς το </w:t>
      </w:r>
      <w:r w:rsidRPr="00F57D15">
        <w:rPr>
          <w:rFonts w:eastAsia="Times New Roman" w:cs="Times New Roman"/>
          <w:szCs w:val="24"/>
        </w:rPr>
        <w:t xml:space="preserve">τεκμήριο αθωότητας που έρχεται να ενισχύσει αυτή η </w:t>
      </w:r>
      <w:r>
        <w:rPr>
          <w:rFonts w:eastAsia="Times New Roman" w:cs="Times New Roman"/>
          <w:szCs w:val="24"/>
        </w:rPr>
        <w:t>ο</w:t>
      </w:r>
      <w:r w:rsidRPr="00F57D15">
        <w:rPr>
          <w:rFonts w:eastAsia="Times New Roman" w:cs="Times New Roman"/>
          <w:szCs w:val="24"/>
        </w:rPr>
        <w:t>δηγία</w:t>
      </w:r>
      <w:r>
        <w:rPr>
          <w:rFonts w:eastAsia="Times New Roman" w:cs="Times New Roman"/>
          <w:szCs w:val="24"/>
        </w:rPr>
        <w:t>.</w:t>
      </w:r>
    </w:p>
    <w:p w14:paraId="69A55C66" w14:textId="77777777" w:rsidR="00C9651F" w:rsidRDefault="002D2592">
      <w:pPr>
        <w:tabs>
          <w:tab w:val="left" w:pos="6168"/>
        </w:tabs>
        <w:spacing w:line="600" w:lineRule="auto"/>
        <w:ind w:firstLine="720"/>
        <w:jc w:val="both"/>
        <w:rPr>
          <w:rFonts w:eastAsia="Times New Roman" w:cs="Times New Roman"/>
          <w:szCs w:val="24"/>
        </w:rPr>
      </w:pPr>
      <w:r>
        <w:rPr>
          <w:rFonts w:eastAsia="Times New Roman" w:cs="Times New Roman"/>
          <w:szCs w:val="24"/>
        </w:rPr>
        <w:lastRenderedPageBreak/>
        <w:t xml:space="preserve">Όσον αφορά το </w:t>
      </w:r>
      <w:r w:rsidRPr="00F57D15">
        <w:rPr>
          <w:rFonts w:eastAsia="Times New Roman" w:cs="Times New Roman"/>
          <w:szCs w:val="24"/>
        </w:rPr>
        <w:t>άρθρο 8</w:t>
      </w:r>
      <w:r>
        <w:rPr>
          <w:rFonts w:eastAsia="Times New Roman" w:cs="Times New Roman"/>
          <w:szCs w:val="24"/>
        </w:rPr>
        <w:t>,</w:t>
      </w:r>
      <w:r w:rsidRPr="00F57D15">
        <w:rPr>
          <w:rFonts w:eastAsia="Times New Roman" w:cs="Times New Roman"/>
          <w:szCs w:val="24"/>
        </w:rPr>
        <w:t xml:space="preserve"> για το βάρο</w:t>
      </w:r>
      <w:r>
        <w:rPr>
          <w:rFonts w:eastAsia="Times New Roman" w:cs="Times New Roman"/>
          <w:szCs w:val="24"/>
        </w:rPr>
        <w:t>ς της απόδειξης, κατ</w:t>
      </w:r>
      <w:r>
        <w:rPr>
          <w:rFonts w:eastAsia="Times New Roman" w:cs="Times New Roman"/>
          <w:szCs w:val="24"/>
        </w:rPr>
        <w:t xml:space="preserve">’ </w:t>
      </w:r>
      <w:r>
        <w:rPr>
          <w:rFonts w:eastAsia="Times New Roman" w:cs="Times New Roman"/>
          <w:szCs w:val="24"/>
        </w:rPr>
        <w:t xml:space="preserve">αρχάς, έχουμε πει ότι </w:t>
      </w:r>
      <w:r w:rsidRPr="00F57D15">
        <w:rPr>
          <w:rFonts w:eastAsia="Times New Roman" w:cs="Times New Roman"/>
          <w:szCs w:val="24"/>
        </w:rPr>
        <w:t xml:space="preserve">στο ποινικό μας σύστημα δεν υπάρχει βάρος απόδειξης </w:t>
      </w:r>
      <w:r>
        <w:rPr>
          <w:rFonts w:eastAsia="Times New Roman" w:cs="Times New Roman"/>
          <w:szCs w:val="24"/>
        </w:rPr>
        <w:t xml:space="preserve">σε </w:t>
      </w:r>
      <w:r w:rsidRPr="00F57D15">
        <w:rPr>
          <w:rFonts w:eastAsia="Times New Roman" w:cs="Times New Roman"/>
          <w:szCs w:val="24"/>
        </w:rPr>
        <w:t>ένα</w:t>
      </w:r>
      <w:r>
        <w:rPr>
          <w:rFonts w:eastAsia="Times New Roman" w:cs="Times New Roman"/>
          <w:szCs w:val="24"/>
        </w:rPr>
        <w:t>ν</w:t>
      </w:r>
      <w:r w:rsidRPr="00F57D15">
        <w:rPr>
          <w:rFonts w:eastAsia="Times New Roman" w:cs="Times New Roman"/>
          <w:szCs w:val="24"/>
        </w:rPr>
        <w:t xml:space="preserve"> από τους δύο παράγοντες της δίκης</w:t>
      </w:r>
      <w:r>
        <w:rPr>
          <w:rFonts w:eastAsia="Times New Roman" w:cs="Times New Roman"/>
          <w:szCs w:val="24"/>
        </w:rPr>
        <w:t>.</w:t>
      </w:r>
      <w:r w:rsidRPr="00F57D15">
        <w:rPr>
          <w:rFonts w:eastAsia="Times New Roman" w:cs="Times New Roman"/>
          <w:szCs w:val="24"/>
        </w:rPr>
        <w:t xml:space="preserve"> Δεν είναι οι διάδικοι της πολιτικής δίκης</w:t>
      </w:r>
      <w:r>
        <w:rPr>
          <w:rFonts w:eastAsia="Times New Roman" w:cs="Times New Roman"/>
          <w:szCs w:val="24"/>
        </w:rPr>
        <w:t>,</w:t>
      </w:r>
      <w:r w:rsidRPr="00F57D15">
        <w:rPr>
          <w:rFonts w:eastAsia="Times New Roman" w:cs="Times New Roman"/>
          <w:szCs w:val="24"/>
        </w:rPr>
        <w:t xml:space="preserve"> εδώ</w:t>
      </w:r>
      <w:r>
        <w:rPr>
          <w:rFonts w:eastAsia="Times New Roman" w:cs="Times New Roman"/>
          <w:szCs w:val="24"/>
        </w:rPr>
        <w:t>,</w:t>
      </w:r>
      <w:r w:rsidRPr="00F57D15">
        <w:rPr>
          <w:rFonts w:eastAsia="Times New Roman" w:cs="Times New Roman"/>
          <w:szCs w:val="24"/>
        </w:rPr>
        <w:t xml:space="preserve"> στα ποινικά δικαστήρια</w:t>
      </w:r>
      <w:r>
        <w:rPr>
          <w:rFonts w:eastAsia="Times New Roman" w:cs="Times New Roman"/>
          <w:szCs w:val="24"/>
        </w:rPr>
        <w:t>.</w:t>
      </w:r>
      <w:r w:rsidRPr="00F57D15">
        <w:rPr>
          <w:rFonts w:eastAsia="Times New Roman" w:cs="Times New Roman"/>
          <w:szCs w:val="24"/>
        </w:rPr>
        <w:t xml:space="preserve"> </w:t>
      </w:r>
    </w:p>
    <w:p w14:paraId="69A55C67" w14:textId="77777777" w:rsidR="00C9651F" w:rsidRDefault="002D2592">
      <w:pPr>
        <w:tabs>
          <w:tab w:val="left" w:pos="6168"/>
        </w:tabs>
        <w:spacing w:line="600" w:lineRule="auto"/>
        <w:ind w:firstLine="720"/>
        <w:jc w:val="both"/>
        <w:rPr>
          <w:rFonts w:eastAsia="Times New Roman" w:cs="Times New Roman"/>
          <w:szCs w:val="24"/>
        </w:rPr>
      </w:pPr>
      <w:r w:rsidRPr="00F57D15">
        <w:rPr>
          <w:rFonts w:eastAsia="Times New Roman" w:cs="Times New Roman"/>
          <w:szCs w:val="24"/>
        </w:rPr>
        <w:t xml:space="preserve">Ο </w:t>
      </w:r>
      <w:r>
        <w:rPr>
          <w:rFonts w:eastAsia="Times New Roman" w:cs="Times New Roman"/>
          <w:szCs w:val="24"/>
        </w:rPr>
        <w:t xml:space="preserve">Εκπρόσωπος της Ένωσης Εισαγγελέων </w:t>
      </w:r>
      <w:r w:rsidRPr="00F57D15">
        <w:rPr>
          <w:rFonts w:eastAsia="Times New Roman" w:cs="Times New Roman"/>
          <w:szCs w:val="24"/>
        </w:rPr>
        <w:t>εξέφρασε σε αυτό το σημείο τον προβληματισμό του</w:t>
      </w:r>
      <w:r>
        <w:rPr>
          <w:rFonts w:eastAsia="Times New Roman" w:cs="Times New Roman"/>
          <w:szCs w:val="24"/>
        </w:rPr>
        <w:t>.</w:t>
      </w:r>
      <w:r w:rsidRPr="00F57D15">
        <w:rPr>
          <w:rFonts w:eastAsia="Times New Roman" w:cs="Times New Roman"/>
          <w:szCs w:val="24"/>
        </w:rPr>
        <w:t xml:space="preserve"> Είπε συγκεκριμένα ότι μπορούν να αν</w:t>
      </w:r>
      <w:r>
        <w:rPr>
          <w:rFonts w:eastAsia="Times New Roman" w:cs="Times New Roman"/>
          <w:szCs w:val="24"/>
        </w:rPr>
        <w:t>οίξουν οι ασκοί του Α</w:t>
      </w:r>
      <w:r w:rsidRPr="00F57D15">
        <w:rPr>
          <w:rFonts w:eastAsia="Times New Roman" w:cs="Times New Roman"/>
          <w:szCs w:val="24"/>
        </w:rPr>
        <w:t>ιόλου από αυτή τη διάταξη</w:t>
      </w:r>
      <w:r>
        <w:rPr>
          <w:rFonts w:eastAsia="Times New Roman" w:cs="Times New Roman"/>
          <w:szCs w:val="24"/>
        </w:rPr>
        <w:t>,</w:t>
      </w:r>
      <w:r w:rsidRPr="00F57D15">
        <w:rPr>
          <w:rFonts w:eastAsia="Times New Roman" w:cs="Times New Roman"/>
          <w:szCs w:val="24"/>
        </w:rPr>
        <w:t xml:space="preserve"> </w:t>
      </w:r>
      <w:r>
        <w:rPr>
          <w:rFonts w:eastAsia="Times New Roman" w:cs="Times New Roman"/>
          <w:szCs w:val="24"/>
        </w:rPr>
        <w:t xml:space="preserve">όπου </w:t>
      </w:r>
      <w:r w:rsidRPr="00F57D15">
        <w:rPr>
          <w:rFonts w:eastAsia="Times New Roman" w:cs="Times New Roman"/>
          <w:szCs w:val="24"/>
        </w:rPr>
        <w:t>ο κατηγο</w:t>
      </w:r>
      <w:r w:rsidRPr="00F57D15">
        <w:rPr>
          <w:rFonts w:eastAsia="Times New Roman" w:cs="Times New Roman"/>
          <w:szCs w:val="24"/>
        </w:rPr>
        <w:t>ρούμενος δεν υποχρεούται να αποδείξει πραγματικά περιστατικά που επικαλείται</w:t>
      </w:r>
      <w:r>
        <w:rPr>
          <w:rFonts w:eastAsia="Times New Roman" w:cs="Times New Roman"/>
          <w:szCs w:val="24"/>
        </w:rPr>
        <w:t>,</w:t>
      </w:r>
      <w:r w:rsidRPr="00F57D15">
        <w:rPr>
          <w:rFonts w:eastAsia="Times New Roman" w:cs="Times New Roman"/>
          <w:szCs w:val="24"/>
        </w:rPr>
        <w:t xml:space="preserve"> αλλά η υποχρέωση αυτή εμπίπτει στο </w:t>
      </w:r>
      <w:r>
        <w:rPr>
          <w:rFonts w:eastAsia="Times New Roman" w:cs="Times New Roman"/>
          <w:szCs w:val="24"/>
        </w:rPr>
        <w:t>δικαστήριο ή την</w:t>
      </w:r>
      <w:r w:rsidRPr="00F57D15">
        <w:rPr>
          <w:rFonts w:eastAsia="Times New Roman" w:cs="Times New Roman"/>
          <w:szCs w:val="24"/>
        </w:rPr>
        <w:t xml:space="preserve"> εισαγγελική αρχή</w:t>
      </w:r>
      <w:r>
        <w:rPr>
          <w:rFonts w:eastAsia="Times New Roman" w:cs="Times New Roman"/>
          <w:szCs w:val="24"/>
        </w:rPr>
        <w:t>.</w:t>
      </w:r>
      <w:r w:rsidRPr="00F57D15">
        <w:rPr>
          <w:rFonts w:eastAsia="Times New Roman" w:cs="Times New Roman"/>
          <w:szCs w:val="24"/>
        </w:rPr>
        <w:t xml:space="preserve"> Αυτό θα μπορούσε να οδηγήσει</w:t>
      </w:r>
      <w:r>
        <w:rPr>
          <w:rFonts w:eastAsia="Times New Roman" w:cs="Times New Roman"/>
          <w:szCs w:val="24"/>
        </w:rPr>
        <w:t xml:space="preserve"> σε περιπτώσεις αναβολών </w:t>
      </w:r>
      <w:r w:rsidRPr="00F57D15">
        <w:rPr>
          <w:rFonts w:eastAsia="Times New Roman" w:cs="Times New Roman"/>
          <w:szCs w:val="24"/>
        </w:rPr>
        <w:t>σε δίκες για την π</w:t>
      </w:r>
      <w:r>
        <w:rPr>
          <w:rFonts w:eastAsia="Times New Roman" w:cs="Times New Roman"/>
          <w:szCs w:val="24"/>
        </w:rPr>
        <w:t>ροσκόμιση ισχυρότερων αποδείξεων -</w:t>
      </w:r>
      <w:r w:rsidRPr="00F57D15">
        <w:rPr>
          <w:rFonts w:eastAsia="Times New Roman" w:cs="Times New Roman"/>
          <w:szCs w:val="24"/>
        </w:rPr>
        <w:t>ανα</w:t>
      </w:r>
      <w:r w:rsidRPr="00F57D15">
        <w:rPr>
          <w:rFonts w:eastAsia="Times New Roman" w:cs="Times New Roman"/>
          <w:szCs w:val="24"/>
        </w:rPr>
        <w:t>βολή κρείσσονες</w:t>
      </w:r>
      <w:r>
        <w:rPr>
          <w:rFonts w:eastAsia="Times New Roman" w:cs="Times New Roman"/>
          <w:szCs w:val="24"/>
        </w:rPr>
        <w:t>,</w:t>
      </w:r>
      <w:r w:rsidRPr="00F57D15">
        <w:rPr>
          <w:rFonts w:eastAsia="Times New Roman" w:cs="Times New Roman"/>
          <w:szCs w:val="24"/>
        </w:rPr>
        <w:t xml:space="preserve"> όπως λέμε όσοι ασχολούμαστε </w:t>
      </w:r>
      <w:r>
        <w:rPr>
          <w:rFonts w:eastAsia="Times New Roman" w:cs="Times New Roman"/>
          <w:szCs w:val="24"/>
        </w:rPr>
        <w:t xml:space="preserve">περί την </w:t>
      </w:r>
      <w:r w:rsidRPr="00F57D15">
        <w:rPr>
          <w:rFonts w:eastAsia="Times New Roman" w:cs="Times New Roman"/>
          <w:szCs w:val="24"/>
        </w:rPr>
        <w:t>ποινική δικαιοσύνη</w:t>
      </w:r>
      <w:r>
        <w:rPr>
          <w:rFonts w:eastAsia="Times New Roman" w:cs="Times New Roman"/>
          <w:szCs w:val="24"/>
        </w:rPr>
        <w:t>-</w:t>
      </w:r>
      <w:r w:rsidRPr="00F57D15">
        <w:rPr>
          <w:rFonts w:eastAsia="Times New Roman" w:cs="Times New Roman"/>
          <w:szCs w:val="24"/>
        </w:rPr>
        <w:t xml:space="preserve"> ακόμα και σε λόγο αναίρεσης δικαστικών αποφάσεων αν δεν συντρέχει αυτή η προϋπόθεση που σας είπα</w:t>
      </w:r>
      <w:r>
        <w:rPr>
          <w:rFonts w:eastAsia="Times New Roman" w:cs="Times New Roman"/>
          <w:szCs w:val="24"/>
        </w:rPr>
        <w:t>.</w:t>
      </w:r>
      <w:r w:rsidRPr="00F57D15">
        <w:rPr>
          <w:rFonts w:eastAsia="Times New Roman" w:cs="Times New Roman"/>
          <w:szCs w:val="24"/>
        </w:rPr>
        <w:t xml:space="preserve"> </w:t>
      </w:r>
    </w:p>
    <w:p w14:paraId="69A55C68" w14:textId="77777777" w:rsidR="00C9651F" w:rsidRDefault="002D2592">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Ανέφερα </w:t>
      </w:r>
      <w:r w:rsidRPr="00F57D15">
        <w:rPr>
          <w:rFonts w:eastAsia="Times New Roman" w:cs="Times New Roman"/>
          <w:szCs w:val="24"/>
        </w:rPr>
        <w:t>το παράδειγμα</w:t>
      </w:r>
      <w:r>
        <w:rPr>
          <w:rFonts w:eastAsia="Times New Roman" w:cs="Times New Roman"/>
          <w:szCs w:val="24"/>
        </w:rPr>
        <w:t>,</w:t>
      </w:r>
      <w:r w:rsidRPr="00F57D15">
        <w:rPr>
          <w:rFonts w:eastAsia="Times New Roman" w:cs="Times New Roman"/>
          <w:szCs w:val="24"/>
        </w:rPr>
        <w:t xml:space="preserve"> κάποιος να επικαλεστεί στο δικαστήριο ότι δεν χρωστάει για α</w:t>
      </w:r>
      <w:r w:rsidRPr="00F57D15">
        <w:rPr>
          <w:rFonts w:eastAsia="Times New Roman" w:cs="Times New Roman"/>
          <w:szCs w:val="24"/>
        </w:rPr>
        <w:t>υτό</w:t>
      </w:r>
      <w:r>
        <w:rPr>
          <w:rFonts w:eastAsia="Times New Roman" w:cs="Times New Roman"/>
          <w:szCs w:val="24"/>
        </w:rPr>
        <w:t>,</w:t>
      </w:r>
      <w:r w:rsidRPr="00F57D15">
        <w:rPr>
          <w:rFonts w:eastAsia="Times New Roman" w:cs="Times New Roman"/>
          <w:szCs w:val="24"/>
        </w:rPr>
        <w:t xml:space="preserve"> το οποίο κατηγορείται</w:t>
      </w:r>
      <w:r>
        <w:rPr>
          <w:rFonts w:eastAsia="Times New Roman" w:cs="Times New Roman"/>
          <w:szCs w:val="24"/>
        </w:rPr>
        <w:t>,</w:t>
      </w:r>
      <w:r w:rsidRPr="00F57D15">
        <w:rPr>
          <w:rFonts w:eastAsia="Times New Roman" w:cs="Times New Roman"/>
          <w:szCs w:val="24"/>
        </w:rPr>
        <w:t xml:space="preserve"> ότι έχει εξοφλήσει πριν από </w:t>
      </w:r>
      <w:r>
        <w:rPr>
          <w:rFonts w:eastAsia="Times New Roman" w:cs="Times New Roman"/>
          <w:szCs w:val="24"/>
        </w:rPr>
        <w:t xml:space="preserve">δέκα </w:t>
      </w:r>
      <w:r w:rsidRPr="00F57D15">
        <w:rPr>
          <w:rFonts w:eastAsia="Times New Roman" w:cs="Times New Roman"/>
          <w:szCs w:val="24"/>
        </w:rPr>
        <w:t>μέρες</w:t>
      </w:r>
      <w:r>
        <w:rPr>
          <w:rFonts w:eastAsia="Times New Roman" w:cs="Times New Roman"/>
          <w:szCs w:val="24"/>
        </w:rPr>
        <w:t>,</w:t>
      </w:r>
      <w:r w:rsidRPr="00F57D15">
        <w:rPr>
          <w:rFonts w:eastAsia="Times New Roman" w:cs="Times New Roman"/>
          <w:szCs w:val="24"/>
        </w:rPr>
        <w:t xml:space="preserve"> παρ</w:t>
      </w:r>
      <w:r>
        <w:rPr>
          <w:rFonts w:eastAsia="Times New Roman" w:cs="Times New Roman"/>
          <w:szCs w:val="24"/>
        </w:rPr>
        <w:t xml:space="preserve">’ </w:t>
      </w:r>
      <w:r w:rsidRPr="00F57D15">
        <w:rPr>
          <w:rFonts w:eastAsia="Times New Roman" w:cs="Times New Roman"/>
          <w:szCs w:val="24"/>
        </w:rPr>
        <w:t xml:space="preserve">ότι στα αποδεικτικά </w:t>
      </w:r>
      <w:r w:rsidRPr="00F57D15">
        <w:rPr>
          <w:rFonts w:eastAsia="Times New Roman" w:cs="Times New Roman"/>
          <w:szCs w:val="24"/>
        </w:rPr>
        <w:lastRenderedPageBreak/>
        <w:t>στοιχεία της δικογραφίας υπάρχει την ίδια στιγμή η σχετική βεβαίωση οφειλής ή της εξόφλησης μερικής</w:t>
      </w:r>
      <w:r>
        <w:rPr>
          <w:rFonts w:eastAsia="Times New Roman" w:cs="Times New Roman"/>
          <w:szCs w:val="24"/>
        </w:rPr>
        <w:t>,</w:t>
      </w:r>
      <w:r w:rsidRPr="00F57D15">
        <w:rPr>
          <w:rFonts w:eastAsia="Times New Roman" w:cs="Times New Roman"/>
          <w:szCs w:val="24"/>
        </w:rPr>
        <w:t xml:space="preserve"> </w:t>
      </w:r>
      <w:r>
        <w:rPr>
          <w:rFonts w:eastAsia="Times New Roman" w:cs="Times New Roman"/>
          <w:szCs w:val="24"/>
        </w:rPr>
        <w:t xml:space="preserve">εν πάση </w:t>
      </w:r>
      <w:r w:rsidRPr="00F57D15">
        <w:rPr>
          <w:rFonts w:eastAsia="Times New Roman" w:cs="Times New Roman"/>
          <w:szCs w:val="24"/>
        </w:rPr>
        <w:t>περίπτωση</w:t>
      </w:r>
      <w:r>
        <w:rPr>
          <w:rFonts w:eastAsia="Times New Roman" w:cs="Times New Roman"/>
          <w:szCs w:val="24"/>
        </w:rPr>
        <w:t>,</w:t>
      </w:r>
      <w:r w:rsidRPr="00F57D15">
        <w:rPr>
          <w:rFonts w:eastAsia="Times New Roman" w:cs="Times New Roman"/>
          <w:szCs w:val="24"/>
        </w:rPr>
        <w:t xml:space="preserve"> του υπόλοιπου χρέους από το παραστατικό της</w:t>
      </w:r>
      <w:r w:rsidRPr="00F57D15">
        <w:rPr>
          <w:rFonts w:eastAsia="Times New Roman" w:cs="Times New Roman"/>
          <w:szCs w:val="24"/>
        </w:rPr>
        <w:t xml:space="preserve"> </w:t>
      </w:r>
      <w:r>
        <w:rPr>
          <w:rFonts w:eastAsia="Times New Roman" w:cs="Times New Roman"/>
          <w:szCs w:val="24"/>
        </w:rPr>
        <w:t xml:space="preserve">ΔΟΥ. </w:t>
      </w:r>
      <w:r w:rsidRPr="00F57D15">
        <w:rPr>
          <w:rFonts w:eastAsia="Times New Roman" w:cs="Times New Roman"/>
          <w:szCs w:val="24"/>
        </w:rPr>
        <w:t>Το δικαστήριο ο</w:t>
      </w:r>
      <w:r>
        <w:rPr>
          <w:rFonts w:eastAsia="Times New Roman" w:cs="Times New Roman"/>
          <w:szCs w:val="24"/>
        </w:rPr>
        <w:t xml:space="preserve">φείλει να λάβει τοις μετρητοίς </w:t>
      </w:r>
      <w:r w:rsidRPr="00F57D15">
        <w:rPr>
          <w:rFonts w:eastAsia="Times New Roman" w:cs="Times New Roman"/>
          <w:szCs w:val="24"/>
        </w:rPr>
        <w:t>τον πραγματικό ισχυρισμό του κατηγ</w:t>
      </w:r>
      <w:r>
        <w:rPr>
          <w:rFonts w:eastAsia="Times New Roman" w:cs="Times New Roman"/>
          <w:szCs w:val="24"/>
        </w:rPr>
        <w:t>ορουμένου ότι δεν χρωστάει. Και π</w:t>
      </w:r>
      <w:r w:rsidRPr="00F57D15">
        <w:rPr>
          <w:rFonts w:eastAsia="Times New Roman" w:cs="Times New Roman"/>
          <w:szCs w:val="24"/>
        </w:rPr>
        <w:t>αρά το γεγονός ότι υπάρχει ένα δημόσιο έγγραφο με όλη την αποδεικ</w:t>
      </w:r>
      <w:r>
        <w:rPr>
          <w:rFonts w:eastAsia="Times New Roman" w:cs="Times New Roman"/>
          <w:szCs w:val="24"/>
        </w:rPr>
        <w:t>τική ισχύ που αυτό συνεπάγεται, ν</w:t>
      </w:r>
      <w:r w:rsidRPr="00F57D15">
        <w:rPr>
          <w:rFonts w:eastAsia="Times New Roman" w:cs="Times New Roman"/>
          <w:szCs w:val="24"/>
        </w:rPr>
        <w:t xml:space="preserve">α αναγκαστεί να πάει σε </w:t>
      </w:r>
      <w:r>
        <w:rPr>
          <w:rFonts w:eastAsia="Times New Roman" w:cs="Times New Roman"/>
          <w:szCs w:val="24"/>
        </w:rPr>
        <w:t xml:space="preserve">αναβολή, </w:t>
      </w:r>
      <w:r w:rsidRPr="00F57D15">
        <w:rPr>
          <w:rFonts w:eastAsia="Times New Roman" w:cs="Times New Roman"/>
          <w:szCs w:val="24"/>
        </w:rPr>
        <w:t>προκει</w:t>
      </w:r>
      <w:r w:rsidRPr="00F57D15">
        <w:rPr>
          <w:rFonts w:eastAsia="Times New Roman" w:cs="Times New Roman"/>
          <w:szCs w:val="24"/>
        </w:rPr>
        <w:t xml:space="preserve">μένου να ερευνήσει </w:t>
      </w:r>
      <w:r>
        <w:rPr>
          <w:rFonts w:eastAsia="Times New Roman" w:cs="Times New Roman"/>
          <w:szCs w:val="24"/>
        </w:rPr>
        <w:t xml:space="preserve">ο </w:t>
      </w:r>
      <w:r w:rsidRPr="00F57D15">
        <w:rPr>
          <w:rFonts w:eastAsia="Times New Roman" w:cs="Times New Roman"/>
          <w:szCs w:val="24"/>
        </w:rPr>
        <w:t>εισαγγελέας αν ευσταθούν οι ισχυρισμοί του κατηγορουμένου</w:t>
      </w:r>
      <w:r>
        <w:rPr>
          <w:rFonts w:eastAsia="Times New Roman" w:cs="Times New Roman"/>
          <w:szCs w:val="24"/>
        </w:rPr>
        <w:t>.</w:t>
      </w:r>
      <w:r w:rsidRPr="00F57D15">
        <w:rPr>
          <w:rFonts w:eastAsia="Times New Roman" w:cs="Times New Roman"/>
          <w:szCs w:val="24"/>
        </w:rPr>
        <w:t xml:space="preserve"> Αυτό θα οδηγήσει σε μία στρέβλωση</w:t>
      </w:r>
      <w:r>
        <w:rPr>
          <w:rFonts w:eastAsia="Times New Roman" w:cs="Times New Roman"/>
          <w:szCs w:val="24"/>
        </w:rPr>
        <w:t>,</w:t>
      </w:r>
      <w:r w:rsidRPr="00F57D15">
        <w:rPr>
          <w:rFonts w:eastAsia="Times New Roman" w:cs="Times New Roman"/>
          <w:szCs w:val="24"/>
        </w:rPr>
        <w:t xml:space="preserve"> σε μία παρελκυστική τακτική που θα δυσχεραίνει ακόμα περισσότερο την ομαλή ακόμα την ομαλή εξέλιξη</w:t>
      </w:r>
      <w:r>
        <w:rPr>
          <w:rFonts w:eastAsia="Times New Roman" w:cs="Times New Roman"/>
          <w:szCs w:val="24"/>
        </w:rPr>
        <w:t>, την</w:t>
      </w:r>
      <w:r w:rsidRPr="00F57D15">
        <w:rPr>
          <w:rFonts w:eastAsia="Times New Roman" w:cs="Times New Roman"/>
          <w:szCs w:val="24"/>
        </w:rPr>
        <w:t xml:space="preserve"> ταχύτατη διεκπεραίωση της ποινικής δί</w:t>
      </w:r>
      <w:r w:rsidRPr="00F57D15">
        <w:rPr>
          <w:rFonts w:eastAsia="Times New Roman" w:cs="Times New Roman"/>
          <w:szCs w:val="24"/>
        </w:rPr>
        <w:t>κης</w:t>
      </w:r>
      <w:r>
        <w:rPr>
          <w:rFonts w:eastAsia="Times New Roman" w:cs="Times New Roman"/>
          <w:szCs w:val="24"/>
        </w:rPr>
        <w:t>.</w:t>
      </w:r>
      <w:r w:rsidRPr="00F57D15">
        <w:rPr>
          <w:rFonts w:eastAsia="Times New Roman" w:cs="Times New Roman"/>
          <w:szCs w:val="24"/>
        </w:rPr>
        <w:t xml:space="preserve"> Αυτή είναι η στρεβλή εφαρμογή των διατάξεων που ενισχύουν το τεκμήριο αθωότητας</w:t>
      </w:r>
      <w:r>
        <w:rPr>
          <w:rFonts w:eastAsia="Times New Roman" w:cs="Times New Roman"/>
          <w:szCs w:val="24"/>
        </w:rPr>
        <w:t>.</w:t>
      </w:r>
    </w:p>
    <w:p w14:paraId="69A55C69" w14:textId="77777777" w:rsidR="00C9651F" w:rsidRDefault="002D2592">
      <w:pPr>
        <w:tabs>
          <w:tab w:val="left" w:pos="6168"/>
        </w:tabs>
        <w:spacing w:line="600" w:lineRule="auto"/>
        <w:ind w:firstLine="720"/>
        <w:jc w:val="both"/>
        <w:rPr>
          <w:rFonts w:eastAsia="Times New Roman" w:cs="Times New Roman"/>
          <w:szCs w:val="24"/>
        </w:rPr>
      </w:pPr>
      <w:r w:rsidRPr="00F57D15">
        <w:rPr>
          <w:rFonts w:eastAsia="Times New Roman" w:cs="Times New Roman"/>
          <w:szCs w:val="24"/>
        </w:rPr>
        <w:t>Σταχυολογώ κάποιες άλλες διατάξεις</w:t>
      </w:r>
      <w:r>
        <w:rPr>
          <w:rFonts w:eastAsia="Times New Roman" w:cs="Times New Roman"/>
          <w:szCs w:val="24"/>
        </w:rPr>
        <w:t>,</w:t>
      </w:r>
      <w:r w:rsidRPr="00F57D15">
        <w:rPr>
          <w:rFonts w:eastAsia="Times New Roman" w:cs="Times New Roman"/>
          <w:szCs w:val="24"/>
        </w:rPr>
        <w:t xml:space="preserve"> διότι ο χρόνος πιέζει</w:t>
      </w:r>
      <w:r>
        <w:rPr>
          <w:rFonts w:eastAsia="Times New Roman" w:cs="Times New Roman"/>
          <w:szCs w:val="24"/>
        </w:rPr>
        <w:t>,</w:t>
      </w:r>
      <w:r w:rsidRPr="00F57D15">
        <w:rPr>
          <w:rFonts w:eastAsia="Times New Roman" w:cs="Times New Roman"/>
          <w:szCs w:val="24"/>
        </w:rPr>
        <w:t xml:space="preserve"> στις οποίες εντοπίσαμε κάποια προβλήματα</w:t>
      </w:r>
      <w:r>
        <w:rPr>
          <w:rFonts w:eastAsia="Times New Roman" w:cs="Times New Roman"/>
          <w:szCs w:val="24"/>
        </w:rPr>
        <w:t>.</w:t>
      </w:r>
      <w:r w:rsidRPr="00F57D15">
        <w:rPr>
          <w:rFonts w:eastAsia="Times New Roman" w:cs="Times New Roman"/>
          <w:szCs w:val="24"/>
        </w:rPr>
        <w:t xml:space="preserve"> </w:t>
      </w:r>
    </w:p>
    <w:p w14:paraId="69A55C6A" w14:textId="77777777" w:rsidR="00C9651F" w:rsidRDefault="002D2592">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Έρχομαι στο </w:t>
      </w:r>
      <w:r>
        <w:rPr>
          <w:rFonts w:eastAsia="Times New Roman" w:cs="Times New Roman"/>
          <w:szCs w:val="24"/>
        </w:rPr>
        <w:t>Κ</w:t>
      </w:r>
      <w:r w:rsidRPr="00F57D15">
        <w:rPr>
          <w:rFonts w:eastAsia="Times New Roman" w:cs="Times New Roman"/>
          <w:szCs w:val="24"/>
        </w:rPr>
        <w:t xml:space="preserve">εφάλαιο </w:t>
      </w:r>
      <w:r w:rsidRPr="00F57D15">
        <w:rPr>
          <w:rFonts w:eastAsia="Times New Roman" w:cs="Times New Roman"/>
          <w:szCs w:val="24"/>
        </w:rPr>
        <w:t>Δ</w:t>
      </w:r>
      <w:r>
        <w:rPr>
          <w:rFonts w:eastAsia="Times New Roman" w:cs="Times New Roman"/>
          <w:szCs w:val="24"/>
        </w:rPr>
        <w:t>΄</w:t>
      </w:r>
      <w:r>
        <w:rPr>
          <w:rFonts w:eastAsia="Times New Roman" w:cs="Times New Roman"/>
          <w:szCs w:val="24"/>
        </w:rPr>
        <w:t>,</w:t>
      </w:r>
      <w:r w:rsidRPr="00F57D15">
        <w:rPr>
          <w:rFonts w:eastAsia="Times New Roman" w:cs="Times New Roman"/>
          <w:szCs w:val="24"/>
        </w:rPr>
        <w:t xml:space="preserve"> </w:t>
      </w:r>
      <w:r>
        <w:rPr>
          <w:rFonts w:eastAsia="Times New Roman" w:cs="Times New Roman"/>
          <w:szCs w:val="24"/>
        </w:rPr>
        <w:t xml:space="preserve">αναφορικά με την </w:t>
      </w:r>
      <w:r w:rsidRPr="00F57D15">
        <w:rPr>
          <w:rFonts w:eastAsia="Times New Roman" w:cs="Times New Roman"/>
          <w:szCs w:val="24"/>
        </w:rPr>
        <w:t xml:space="preserve">εφαρμογή διατάξεων </w:t>
      </w:r>
      <w:r w:rsidRPr="00F57D15">
        <w:rPr>
          <w:rFonts w:eastAsia="Times New Roman" w:cs="Times New Roman"/>
          <w:szCs w:val="24"/>
        </w:rPr>
        <w:t>κανονισμού</w:t>
      </w:r>
      <w:r>
        <w:rPr>
          <w:rFonts w:eastAsia="Times New Roman" w:cs="Times New Roman"/>
          <w:szCs w:val="24"/>
        </w:rPr>
        <w:t xml:space="preserve"> και</w:t>
      </w:r>
      <w:r w:rsidRPr="00F57D15">
        <w:rPr>
          <w:rFonts w:eastAsia="Times New Roman" w:cs="Times New Roman"/>
          <w:szCs w:val="24"/>
        </w:rPr>
        <w:t xml:space="preserve"> σχετικά με τη σύσταση Ευρωπαϊκής Εισαγγελίας</w:t>
      </w:r>
      <w:r>
        <w:rPr>
          <w:rFonts w:eastAsia="Times New Roman" w:cs="Times New Roman"/>
          <w:szCs w:val="24"/>
        </w:rPr>
        <w:t xml:space="preserve">. Στο άρθρο </w:t>
      </w:r>
      <w:r w:rsidRPr="00F57D15">
        <w:rPr>
          <w:rFonts w:eastAsia="Times New Roman" w:cs="Times New Roman"/>
          <w:szCs w:val="24"/>
        </w:rPr>
        <w:t xml:space="preserve">18 </w:t>
      </w:r>
      <w:r>
        <w:rPr>
          <w:rFonts w:eastAsia="Times New Roman" w:cs="Times New Roman"/>
          <w:szCs w:val="24"/>
        </w:rPr>
        <w:t xml:space="preserve">αναφέρονται τα </w:t>
      </w:r>
      <w:r w:rsidRPr="00F57D15">
        <w:rPr>
          <w:rFonts w:eastAsia="Times New Roman" w:cs="Times New Roman"/>
          <w:szCs w:val="24"/>
        </w:rPr>
        <w:t xml:space="preserve">προσόντα για την </w:t>
      </w:r>
      <w:r w:rsidRPr="00F57D15">
        <w:rPr>
          <w:rFonts w:eastAsia="Times New Roman" w:cs="Times New Roman"/>
          <w:szCs w:val="24"/>
        </w:rPr>
        <w:lastRenderedPageBreak/>
        <w:t xml:space="preserve">επιλογή υποψηφίου </w:t>
      </w:r>
      <w:r>
        <w:rPr>
          <w:rFonts w:eastAsia="Times New Roman" w:cs="Times New Roman"/>
          <w:szCs w:val="24"/>
        </w:rPr>
        <w:t xml:space="preserve">για θέση του </w:t>
      </w:r>
      <w:r w:rsidRPr="00F57D15">
        <w:rPr>
          <w:rFonts w:eastAsia="Times New Roman" w:cs="Times New Roman"/>
          <w:szCs w:val="24"/>
        </w:rPr>
        <w:t>Έλληνα Ευρωπαίου Εισαγγελέα</w:t>
      </w:r>
      <w:r>
        <w:rPr>
          <w:rFonts w:eastAsia="Times New Roman" w:cs="Times New Roman"/>
          <w:szCs w:val="24"/>
        </w:rPr>
        <w:t>.</w:t>
      </w:r>
      <w:r w:rsidRPr="00F57D15">
        <w:rPr>
          <w:rFonts w:eastAsia="Times New Roman" w:cs="Times New Roman"/>
          <w:szCs w:val="24"/>
        </w:rPr>
        <w:t xml:space="preserve"> Εδώ</w:t>
      </w:r>
      <w:r>
        <w:rPr>
          <w:rFonts w:eastAsia="Times New Roman" w:cs="Times New Roman"/>
          <w:szCs w:val="24"/>
        </w:rPr>
        <w:t>,</w:t>
      </w:r>
      <w:r w:rsidRPr="00F57D15">
        <w:rPr>
          <w:rFonts w:eastAsia="Times New Roman" w:cs="Times New Roman"/>
          <w:szCs w:val="24"/>
        </w:rPr>
        <w:t xml:space="preserve"> θίξαμε στην </w:t>
      </w:r>
      <w:r>
        <w:rPr>
          <w:rFonts w:eastAsia="Times New Roman" w:cs="Times New Roman"/>
          <w:szCs w:val="24"/>
        </w:rPr>
        <w:t>ε</w:t>
      </w:r>
      <w:r w:rsidRPr="00F57D15">
        <w:rPr>
          <w:rFonts w:eastAsia="Times New Roman" w:cs="Times New Roman"/>
          <w:szCs w:val="24"/>
        </w:rPr>
        <w:t xml:space="preserve">πιτροπή </w:t>
      </w:r>
      <w:r>
        <w:rPr>
          <w:rFonts w:eastAsia="Times New Roman" w:cs="Times New Roman"/>
          <w:szCs w:val="24"/>
        </w:rPr>
        <w:t>τ</w:t>
      </w:r>
      <w:r w:rsidRPr="00F57D15">
        <w:rPr>
          <w:rFonts w:eastAsia="Times New Roman" w:cs="Times New Roman"/>
          <w:szCs w:val="24"/>
        </w:rPr>
        <w:t>ο ζήτημα του περιορισμού της δεξαμενής των</w:t>
      </w:r>
      <w:r>
        <w:rPr>
          <w:rFonts w:eastAsia="Times New Roman" w:cs="Times New Roman"/>
          <w:szCs w:val="24"/>
        </w:rPr>
        <w:t xml:space="preserve"> υποψηφίων με υπόνοιε</w:t>
      </w:r>
      <w:r>
        <w:rPr>
          <w:rFonts w:eastAsia="Times New Roman" w:cs="Times New Roman"/>
          <w:szCs w:val="24"/>
        </w:rPr>
        <w:t>ς για ε</w:t>
      </w:r>
      <w:r w:rsidRPr="00F57D15">
        <w:rPr>
          <w:rFonts w:eastAsia="Times New Roman" w:cs="Times New Roman"/>
          <w:szCs w:val="24"/>
        </w:rPr>
        <w:t>ξαιρετικό περιορισμό</w:t>
      </w:r>
      <w:r>
        <w:rPr>
          <w:rFonts w:eastAsia="Times New Roman" w:cs="Times New Roman"/>
          <w:szCs w:val="24"/>
        </w:rPr>
        <w:t>,</w:t>
      </w:r>
      <w:r w:rsidRPr="00F57D15">
        <w:rPr>
          <w:rFonts w:eastAsia="Times New Roman" w:cs="Times New Roman"/>
          <w:szCs w:val="24"/>
        </w:rPr>
        <w:t xml:space="preserve"> έτσι ώστε να </w:t>
      </w:r>
      <w:r>
        <w:rPr>
          <w:rFonts w:eastAsia="Times New Roman" w:cs="Times New Roman"/>
          <w:szCs w:val="24"/>
        </w:rPr>
        <w:t xml:space="preserve">υπάρχουν </w:t>
      </w:r>
      <w:r w:rsidRPr="00F57D15">
        <w:rPr>
          <w:rFonts w:eastAsia="Times New Roman" w:cs="Times New Roman"/>
          <w:szCs w:val="24"/>
        </w:rPr>
        <w:t>κάπως φωτογραφικές διατάξεις που θα περιγράφουν το πρόσωπο που ικανοποιεί αυτά τα προσόντα που βάζει το κείμενο</w:t>
      </w:r>
      <w:r>
        <w:rPr>
          <w:rFonts w:eastAsia="Times New Roman" w:cs="Times New Roman"/>
          <w:szCs w:val="24"/>
        </w:rPr>
        <w:t xml:space="preserve">, </w:t>
      </w:r>
      <w:r w:rsidRPr="00F57D15">
        <w:rPr>
          <w:rFonts w:eastAsia="Times New Roman" w:cs="Times New Roman"/>
          <w:szCs w:val="24"/>
        </w:rPr>
        <w:t xml:space="preserve">ειδικά την πρόβλεψη για προϋπηρεσία σε </w:t>
      </w:r>
      <w:r>
        <w:rPr>
          <w:rFonts w:eastAsia="Times New Roman" w:cs="Times New Roman"/>
          <w:szCs w:val="24"/>
          <w:lang w:val="en-US"/>
        </w:rPr>
        <w:t>MEA</w:t>
      </w:r>
      <w:r w:rsidRPr="00DD6BF4">
        <w:rPr>
          <w:rFonts w:eastAsia="Times New Roman" w:cs="Times New Roman"/>
          <w:szCs w:val="24"/>
        </w:rPr>
        <w:t xml:space="preserve">, </w:t>
      </w:r>
      <w:r>
        <w:rPr>
          <w:rFonts w:eastAsia="Times New Roman" w:cs="Times New Roman"/>
          <w:szCs w:val="24"/>
          <w:lang w:val="en-US"/>
        </w:rPr>
        <w:t>OLAF</w:t>
      </w:r>
      <w:r w:rsidRPr="00DD6BF4">
        <w:rPr>
          <w:rFonts w:eastAsia="Times New Roman" w:cs="Times New Roman"/>
          <w:szCs w:val="24"/>
        </w:rPr>
        <w:t xml:space="preserve"> και </w:t>
      </w:r>
      <w:r>
        <w:rPr>
          <w:rFonts w:eastAsia="Times New Roman" w:cs="Times New Roman"/>
          <w:szCs w:val="24"/>
          <w:lang w:val="en-US"/>
        </w:rPr>
        <w:t>E</w:t>
      </w:r>
      <w:r>
        <w:rPr>
          <w:rFonts w:eastAsia="Times New Roman" w:cs="Times New Roman"/>
          <w:szCs w:val="24"/>
          <w:lang w:val="en-US"/>
        </w:rPr>
        <w:t>urojust</w:t>
      </w:r>
      <w:r>
        <w:rPr>
          <w:rFonts w:eastAsia="Times New Roman" w:cs="Times New Roman"/>
          <w:szCs w:val="24"/>
        </w:rPr>
        <w:t xml:space="preserve">, σε </w:t>
      </w:r>
      <w:r w:rsidRPr="00F57D15">
        <w:rPr>
          <w:rFonts w:eastAsia="Times New Roman" w:cs="Times New Roman"/>
          <w:szCs w:val="24"/>
        </w:rPr>
        <w:t>αυτές τις διεθνείς υπηρεσί</w:t>
      </w:r>
      <w:r w:rsidRPr="00F57D15">
        <w:rPr>
          <w:rFonts w:eastAsia="Times New Roman" w:cs="Times New Roman"/>
          <w:szCs w:val="24"/>
        </w:rPr>
        <w:t>ες</w:t>
      </w:r>
      <w:r>
        <w:rPr>
          <w:rFonts w:eastAsia="Times New Roman" w:cs="Times New Roman"/>
          <w:szCs w:val="24"/>
        </w:rPr>
        <w:t>.</w:t>
      </w:r>
      <w:r w:rsidRPr="00F57D15">
        <w:rPr>
          <w:rFonts w:eastAsia="Times New Roman" w:cs="Times New Roman"/>
          <w:szCs w:val="24"/>
        </w:rPr>
        <w:t xml:space="preserve"> Βέβαια</w:t>
      </w:r>
      <w:r>
        <w:rPr>
          <w:rFonts w:eastAsia="Times New Roman" w:cs="Times New Roman"/>
          <w:szCs w:val="24"/>
        </w:rPr>
        <w:t>,</w:t>
      </w:r>
      <w:r w:rsidRPr="00F57D15">
        <w:rPr>
          <w:rFonts w:eastAsia="Times New Roman" w:cs="Times New Roman"/>
          <w:szCs w:val="24"/>
        </w:rPr>
        <w:t xml:space="preserve"> </w:t>
      </w:r>
      <w:r>
        <w:rPr>
          <w:rFonts w:eastAsia="Times New Roman" w:cs="Times New Roman"/>
          <w:szCs w:val="24"/>
        </w:rPr>
        <w:t>καλό</w:t>
      </w:r>
      <w:r w:rsidRPr="00F57D15">
        <w:rPr>
          <w:rFonts w:eastAsia="Times New Roman" w:cs="Times New Roman"/>
          <w:szCs w:val="24"/>
        </w:rPr>
        <w:t xml:space="preserve"> είναι να υπάρχουν αυτά τα προσόντα και </w:t>
      </w:r>
      <w:r>
        <w:rPr>
          <w:rFonts w:eastAsia="Times New Roman" w:cs="Times New Roman"/>
          <w:szCs w:val="24"/>
        </w:rPr>
        <w:t xml:space="preserve">αναμφισβήτητα ο </w:t>
      </w:r>
      <w:r w:rsidRPr="00F57D15">
        <w:rPr>
          <w:rFonts w:eastAsia="Times New Roman" w:cs="Times New Roman"/>
          <w:szCs w:val="24"/>
        </w:rPr>
        <w:t>αιτών</w:t>
      </w:r>
      <w:r>
        <w:rPr>
          <w:rFonts w:eastAsia="Times New Roman" w:cs="Times New Roman"/>
          <w:szCs w:val="24"/>
        </w:rPr>
        <w:t>,</w:t>
      </w:r>
      <w:r w:rsidRPr="00F57D15">
        <w:rPr>
          <w:rFonts w:eastAsia="Times New Roman" w:cs="Times New Roman"/>
          <w:szCs w:val="24"/>
        </w:rPr>
        <w:t xml:space="preserve"> </w:t>
      </w:r>
      <w:r>
        <w:rPr>
          <w:rFonts w:eastAsia="Times New Roman" w:cs="Times New Roman"/>
          <w:szCs w:val="24"/>
        </w:rPr>
        <w:t xml:space="preserve">εν πάση περιπτώσει, </w:t>
      </w:r>
      <w:r w:rsidRPr="00F57D15">
        <w:rPr>
          <w:rFonts w:eastAsia="Times New Roman" w:cs="Times New Roman"/>
          <w:szCs w:val="24"/>
        </w:rPr>
        <w:t>θα έπρεπε να τα διαθέτει</w:t>
      </w:r>
      <w:r>
        <w:rPr>
          <w:rFonts w:eastAsia="Times New Roman" w:cs="Times New Roman"/>
          <w:szCs w:val="24"/>
        </w:rPr>
        <w:t>.</w:t>
      </w:r>
      <w:r w:rsidRPr="00F57D15">
        <w:rPr>
          <w:rFonts w:eastAsia="Times New Roman" w:cs="Times New Roman"/>
          <w:szCs w:val="24"/>
        </w:rPr>
        <w:t xml:space="preserve"> Θεωρούμε</w:t>
      </w:r>
      <w:r>
        <w:rPr>
          <w:rFonts w:eastAsia="Times New Roman" w:cs="Times New Roman"/>
          <w:szCs w:val="24"/>
        </w:rPr>
        <w:t>, όμως,</w:t>
      </w:r>
      <w:r w:rsidRPr="00F57D15">
        <w:rPr>
          <w:rFonts w:eastAsia="Times New Roman" w:cs="Times New Roman"/>
          <w:szCs w:val="24"/>
        </w:rPr>
        <w:t xml:space="preserve"> ότι αυτός ο υπερβολικός περιορισμός δημιουργεί κάποιες υπόνοιες</w:t>
      </w:r>
      <w:r>
        <w:rPr>
          <w:rFonts w:eastAsia="Times New Roman" w:cs="Times New Roman"/>
          <w:szCs w:val="24"/>
        </w:rPr>
        <w:t>.</w:t>
      </w:r>
    </w:p>
    <w:p w14:paraId="69A55C6B" w14:textId="77777777" w:rsidR="00C9651F" w:rsidRDefault="002D2592">
      <w:pPr>
        <w:tabs>
          <w:tab w:val="left" w:pos="6168"/>
        </w:tabs>
        <w:spacing w:line="600" w:lineRule="auto"/>
        <w:ind w:firstLine="720"/>
        <w:jc w:val="both"/>
        <w:rPr>
          <w:rFonts w:eastAsia="Times New Roman" w:cs="Times New Roman"/>
          <w:szCs w:val="24"/>
        </w:rPr>
      </w:pPr>
      <w:r>
        <w:rPr>
          <w:rFonts w:eastAsia="Times New Roman" w:cs="Times New Roman"/>
          <w:szCs w:val="24"/>
        </w:rPr>
        <w:t>Επίσης,</w:t>
      </w:r>
      <w:r w:rsidRPr="00F57D15">
        <w:rPr>
          <w:rFonts w:eastAsia="Times New Roman" w:cs="Times New Roman"/>
          <w:szCs w:val="24"/>
        </w:rPr>
        <w:t xml:space="preserve"> επαναλαμβάνω τον προβληματισμό που εκφράστηκε από την Ένωση Δικαστών για τον αποκλεισμό δικαστικών λειτουργών </w:t>
      </w:r>
      <w:r>
        <w:rPr>
          <w:rFonts w:eastAsia="Times New Roman" w:cs="Times New Roman"/>
          <w:szCs w:val="24"/>
        </w:rPr>
        <w:t xml:space="preserve">από την </w:t>
      </w:r>
      <w:r w:rsidRPr="00F57D15">
        <w:rPr>
          <w:rFonts w:eastAsia="Times New Roman" w:cs="Times New Roman"/>
          <w:szCs w:val="24"/>
        </w:rPr>
        <w:t xml:space="preserve">επιλογή του υποψηφίου για τη θέση του </w:t>
      </w:r>
      <w:r>
        <w:rPr>
          <w:rFonts w:eastAsia="Times New Roman" w:cs="Times New Roman"/>
          <w:szCs w:val="24"/>
        </w:rPr>
        <w:t xml:space="preserve">Έλληνα Ευρωπαίου Εισαγγελέα. </w:t>
      </w:r>
      <w:r w:rsidRPr="00F57D15">
        <w:rPr>
          <w:rFonts w:eastAsia="Times New Roman" w:cs="Times New Roman"/>
          <w:szCs w:val="24"/>
        </w:rPr>
        <w:t xml:space="preserve">Μόνο </w:t>
      </w:r>
      <w:r>
        <w:rPr>
          <w:rFonts w:eastAsia="Times New Roman" w:cs="Times New Roman"/>
          <w:szCs w:val="24"/>
        </w:rPr>
        <w:t xml:space="preserve">κάποιος </w:t>
      </w:r>
      <w:r w:rsidRPr="00F57D15">
        <w:rPr>
          <w:rFonts w:eastAsia="Times New Roman" w:cs="Times New Roman"/>
          <w:szCs w:val="24"/>
        </w:rPr>
        <w:t>εισαγγελέας μπορεί να είναι υποψήφιος</w:t>
      </w:r>
      <w:r>
        <w:rPr>
          <w:rFonts w:eastAsia="Times New Roman" w:cs="Times New Roman"/>
          <w:szCs w:val="24"/>
        </w:rPr>
        <w:t>.</w:t>
      </w:r>
      <w:r w:rsidRPr="00F57D15">
        <w:rPr>
          <w:rFonts w:eastAsia="Times New Roman" w:cs="Times New Roman"/>
          <w:szCs w:val="24"/>
        </w:rPr>
        <w:t xml:space="preserve"> Αυτό είναι κάπως π</w:t>
      </w:r>
      <w:r w:rsidRPr="00F57D15">
        <w:rPr>
          <w:rFonts w:eastAsia="Times New Roman" w:cs="Times New Roman"/>
          <w:szCs w:val="24"/>
        </w:rPr>
        <w:t>ροβληματικό</w:t>
      </w:r>
      <w:r>
        <w:rPr>
          <w:rFonts w:eastAsia="Times New Roman" w:cs="Times New Roman"/>
          <w:szCs w:val="24"/>
        </w:rPr>
        <w:t>.</w:t>
      </w:r>
    </w:p>
    <w:p w14:paraId="69A55C6C" w14:textId="77777777" w:rsidR="00C9651F" w:rsidRDefault="002D2592">
      <w:pPr>
        <w:tabs>
          <w:tab w:val="left" w:pos="6168"/>
        </w:tabs>
        <w:spacing w:line="600" w:lineRule="auto"/>
        <w:ind w:firstLine="720"/>
        <w:jc w:val="both"/>
        <w:rPr>
          <w:rFonts w:eastAsia="Times New Roman" w:cs="Times New Roman"/>
          <w:szCs w:val="24"/>
        </w:rPr>
      </w:pPr>
      <w:r w:rsidRPr="00F57D15">
        <w:rPr>
          <w:rFonts w:eastAsia="Times New Roman" w:cs="Times New Roman"/>
          <w:szCs w:val="24"/>
        </w:rPr>
        <w:t xml:space="preserve">Από </w:t>
      </w:r>
      <w:r>
        <w:rPr>
          <w:rFonts w:eastAsia="Times New Roman" w:cs="Times New Roman"/>
          <w:szCs w:val="24"/>
        </w:rPr>
        <w:t>ε</w:t>
      </w:r>
      <w:r w:rsidRPr="00F57D15">
        <w:rPr>
          <w:rFonts w:eastAsia="Times New Roman" w:cs="Times New Roman"/>
          <w:szCs w:val="24"/>
        </w:rPr>
        <w:t>κεί και πέρα</w:t>
      </w:r>
      <w:r>
        <w:rPr>
          <w:rFonts w:eastAsia="Times New Roman" w:cs="Times New Roman"/>
          <w:szCs w:val="24"/>
        </w:rPr>
        <w:t>,</w:t>
      </w:r>
      <w:r w:rsidRPr="00F57D15">
        <w:rPr>
          <w:rFonts w:eastAsia="Times New Roman" w:cs="Times New Roman"/>
          <w:szCs w:val="24"/>
        </w:rPr>
        <w:t xml:space="preserve"> δεδομένου ότι υπάρχουν αρκετές διατάξεις</w:t>
      </w:r>
      <w:r>
        <w:rPr>
          <w:rFonts w:eastAsia="Times New Roman" w:cs="Times New Roman"/>
          <w:szCs w:val="24"/>
        </w:rPr>
        <w:t xml:space="preserve">, θα εστιάσω </w:t>
      </w:r>
      <w:r w:rsidRPr="00F57D15">
        <w:rPr>
          <w:rFonts w:eastAsia="Times New Roman" w:cs="Times New Roman"/>
          <w:szCs w:val="24"/>
        </w:rPr>
        <w:t>σε κάποιες διατάξεις</w:t>
      </w:r>
      <w:r>
        <w:rPr>
          <w:rFonts w:eastAsia="Times New Roman" w:cs="Times New Roman"/>
          <w:szCs w:val="24"/>
        </w:rPr>
        <w:t>,</w:t>
      </w:r>
      <w:r w:rsidRPr="00F57D15">
        <w:rPr>
          <w:rFonts w:eastAsia="Times New Roman" w:cs="Times New Roman"/>
          <w:szCs w:val="24"/>
        </w:rPr>
        <w:t xml:space="preserve"> ειδικά όσον αφορά την απονομή της δικαιοσύνης</w:t>
      </w:r>
      <w:r>
        <w:rPr>
          <w:rFonts w:eastAsia="Times New Roman" w:cs="Times New Roman"/>
          <w:szCs w:val="24"/>
        </w:rPr>
        <w:t xml:space="preserve">. </w:t>
      </w:r>
    </w:p>
    <w:p w14:paraId="69A55C6D" w14:textId="77777777" w:rsidR="00C9651F" w:rsidRDefault="002D2592">
      <w:pPr>
        <w:tabs>
          <w:tab w:val="left" w:pos="6168"/>
        </w:tabs>
        <w:spacing w:line="600" w:lineRule="auto"/>
        <w:ind w:firstLine="720"/>
        <w:jc w:val="both"/>
        <w:rPr>
          <w:rFonts w:eastAsia="Times New Roman" w:cs="Times New Roman"/>
          <w:szCs w:val="24"/>
        </w:rPr>
      </w:pPr>
      <w:r>
        <w:rPr>
          <w:rFonts w:eastAsia="Times New Roman" w:cs="Times New Roman"/>
          <w:szCs w:val="24"/>
        </w:rPr>
        <w:lastRenderedPageBreak/>
        <w:t>Έρχομαι στο</w:t>
      </w:r>
      <w:r w:rsidRPr="00F57D15">
        <w:rPr>
          <w:rFonts w:eastAsia="Times New Roman" w:cs="Times New Roman"/>
          <w:szCs w:val="24"/>
        </w:rPr>
        <w:t xml:space="preserve"> άρθρο 28 </w:t>
      </w:r>
      <w:r>
        <w:rPr>
          <w:rFonts w:eastAsia="Times New Roman" w:cs="Times New Roman"/>
          <w:szCs w:val="24"/>
        </w:rPr>
        <w:t>για την παροχή ν</w:t>
      </w:r>
      <w:r w:rsidRPr="00F57D15">
        <w:rPr>
          <w:rFonts w:eastAsia="Times New Roman" w:cs="Times New Roman"/>
          <w:szCs w:val="24"/>
        </w:rPr>
        <w:t>ομικής βοήθειας σε πολίτες χαμηλού εισοδήματος</w:t>
      </w:r>
      <w:r>
        <w:rPr>
          <w:rFonts w:eastAsia="Times New Roman" w:cs="Times New Roman"/>
          <w:szCs w:val="24"/>
        </w:rPr>
        <w:t>.</w:t>
      </w:r>
      <w:r w:rsidRPr="00F57D15">
        <w:rPr>
          <w:rFonts w:eastAsia="Times New Roman" w:cs="Times New Roman"/>
          <w:szCs w:val="24"/>
        </w:rPr>
        <w:t xml:space="preserve"> Το πρώτο σχόλιο </w:t>
      </w:r>
      <w:r w:rsidRPr="00F57D15">
        <w:rPr>
          <w:rFonts w:eastAsia="Times New Roman" w:cs="Times New Roman"/>
          <w:szCs w:val="24"/>
        </w:rPr>
        <w:t>εί</w:t>
      </w:r>
      <w:r>
        <w:rPr>
          <w:rFonts w:eastAsia="Times New Roman" w:cs="Times New Roman"/>
          <w:szCs w:val="24"/>
        </w:rPr>
        <w:t>ναι ότι οι αιτήσεις για παροχή ν</w:t>
      </w:r>
      <w:r w:rsidRPr="00F57D15">
        <w:rPr>
          <w:rFonts w:eastAsia="Times New Roman" w:cs="Times New Roman"/>
          <w:szCs w:val="24"/>
        </w:rPr>
        <w:t>ομικής βοήθειας έχουν εκτοξευθεί το τελευταίο διάστημα</w:t>
      </w:r>
      <w:r>
        <w:rPr>
          <w:rFonts w:eastAsia="Times New Roman" w:cs="Times New Roman"/>
          <w:szCs w:val="24"/>
        </w:rPr>
        <w:t xml:space="preserve">. Είχαμε πεντακόσιες πενήντα μία </w:t>
      </w:r>
      <w:r w:rsidRPr="00F57D15">
        <w:rPr>
          <w:rFonts w:eastAsia="Times New Roman" w:cs="Times New Roman"/>
          <w:szCs w:val="24"/>
        </w:rPr>
        <w:t>αιτήσεις το 2014</w:t>
      </w:r>
      <w:r>
        <w:rPr>
          <w:rFonts w:eastAsia="Times New Roman" w:cs="Times New Roman"/>
          <w:szCs w:val="24"/>
        </w:rPr>
        <w:t xml:space="preserve">, ενώ το 2017 είχαμε επτά χιλιάδες οκτακόσιες εβδομήντα επτά αιτήσεις. </w:t>
      </w:r>
    </w:p>
    <w:p w14:paraId="69A55C6E" w14:textId="77777777" w:rsidR="00C9651F" w:rsidRDefault="002D2592">
      <w:pPr>
        <w:spacing w:line="600" w:lineRule="auto"/>
        <w:ind w:firstLine="720"/>
        <w:jc w:val="both"/>
        <w:rPr>
          <w:rFonts w:eastAsia="Times New Roman"/>
          <w:color w:val="212121"/>
          <w:szCs w:val="24"/>
        </w:rPr>
      </w:pPr>
      <w:r>
        <w:rPr>
          <w:rFonts w:eastAsia="Times New Roman"/>
          <w:color w:val="212121"/>
          <w:szCs w:val="24"/>
        </w:rPr>
        <w:t>Ο λόγος είναι ότι αφ</w:t>
      </w:r>
      <w:r>
        <w:rPr>
          <w:rFonts w:eastAsia="Times New Roman"/>
          <w:color w:val="212121"/>
          <w:szCs w:val="24"/>
        </w:rPr>
        <w:t xml:space="preserve">’ </w:t>
      </w:r>
      <w:r>
        <w:rPr>
          <w:rFonts w:eastAsia="Times New Roman"/>
          <w:color w:val="212121"/>
          <w:szCs w:val="24"/>
        </w:rPr>
        <w:t xml:space="preserve">ενός το κόστος προσφυγής </w:t>
      </w:r>
      <w:r>
        <w:rPr>
          <w:rFonts w:eastAsia="Times New Roman"/>
          <w:color w:val="212121"/>
          <w:szCs w:val="24"/>
        </w:rPr>
        <w:t xml:space="preserve">στη </w:t>
      </w:r>
      <w:r>
        <w:rPr>
          <w:rFonts w:eastAsia="Times New Roman"/>
          <w:color w:val="212121"/>
          <w:szCs w:val="24"/>
        </w:rPr>
        <w:t>δ</w:t>
      </w:r>
      <w:r>
        <w:rPr>
          <w:rFonts w:eastAsia="Times New Roman"/>
          <w:color w:val="212121"/>
          <w:szCs w:val="24"/>
        </w:rPr>
        <w:t>ικαιοσύνη έχει αυξηθεί και αφ</w:t>
      </w:r>
      <w:r>
        <w:rPr>
          <w:rFonts w:eastAsia="Times New Roman"/>
          <w:color w:val="212121"/>
          <w:szCs w:val="24"/>
        </w:rPr>
        <w:t xml:space="preserve">’ </w:t>
      </w:r>
      <w:r>
        <w:rPr>
          <w:rFonts w:eastAsia="Times New Roman"/>
          <w:color w:val="212121"/>
          <w:szCs w:val="24"/>
        </w:rPr>
        <w:t xml:space="preserve">ετέρου ότι υπάρχει πολύ μεγαλύτερη, θα έλεγα, οικονομική αδυναμία του απλού πολίτη να προσφύγει στη </w:t>
      </w:r>
      <w:r>
        <w:rPr>
          <w:rFonts w:eastAsia="Times New Roman"/>
          <w:color w:val="212121"/>
          <w:szCs w:val="24"/>
        </w:rPr>
        <w:t>δ</w:t>
      </w:r>
      <w:r>
        <w:rPr>
          <w:rFonts w:eastAsia="Times New Roman"/>
          <w:color w:val="212121"/>
          <w:szCs w:val="24"/>
        </w:rPr>
        <w:t>ικαιοσύνη. Έπαιξε τον ρόλο της εδώ και η πολιτική φτωχοποίησης, η οποία εδώ έρχεται να ικανοποιηθεί, όσον αφορά το συγκ</w:t>
      </w:r>
      <w:r>
        <w:rPr>
          <w:rFonts w:eastAsia="Times New Roman"/>
          <w:color w:val="212121"/>
          <w:szCs w:val="24"/>
        </w:rPr>
        <w:t xml:space="preserve">εκριμένο κομμάτι της προσφυγής στη </w:t>
      </w:r>
      <w:r>
        <w:rPr>
          <w:rFonts w:eastAsia="Times New Roman"/>
          <w:color w:val="212121"/>
          <w:szCs w:val="24"/>
        </w:rPr>
        <w:t>δ</w:t>
      </w:r>
      <w:r>
        <w:rPr>
          <w:rFonts w:eastAsia="Times New Roman"/>
          <w:color w:val="212121"/>
          <w:szCs w:val="24"/>
        </w:rPr>
        <w:t>ικαιοσύνη, με ένα βοήθημα προκειμένου να καταστεί αυτή δυνατή.</w:t>
      </w:r>
    </w:p>
    <w:p w14:paraId="69A55C6F" w14:textId="77777777" w:rsidR="00C9651F" w:rsidRDefault="002D2592">
      <w:pPr>
        <w:spacing w:line="600" w:lineRule="auto"/>
        <w:ind w:firstLine="720"/>
        <w:jc w:val="both"/>
        <w:rPr>
          <w:rFonts w:eastAsia="Times New Roman"/>
          <w:color w:val="212121"/>
          <w:szCs w:val="24"/>
        </w:rPr>
      </w:pPr>
      <w:r>
        <w:rPr>
          <w:rFonts w:eastAsia="Times New Roman"/>
          <w:color w:val="212121"/>
          <w:szCs w:val="24"/>
        </w:rPr>
        <w:t>Το πρόβλημα, όμως, στη νομική βοήθεια αυτήν τη στιγμή για όσους ασκούν το επάγγελμα της δικηγορίας είναι οι τεράστιες καθυστερήσεις όσον αφορά τον χρόνο εκκα</w:t>
      </w:r>
      <w:r>
        <w:rPr>
          <w:rFonts w:eastAsia="Times New Roman"/>
          <w:color w:val="212121"/>
          <w:szCs w:val="24"/>
        </w:rPr>
        <w:t>θάρισης και καταβολής αποζημίωσης στους δικηγόρους. Η αιτία είναι ότι το ΤΑΧΔΙΚ</w:t>
      </w:r>
      <w:r w:rsidRPr="0078787B">
        <w:rPr>
          <w:rFonts w:eastAsia="Times New Roman"/>
          <w:color w:val="212121"/>
          <w:szCs w:val="24"/>
        </w:rPr>
        <w:t>,</w:t>
      </w:r>
      <w:r>
        <w:rPr>
          <w:rFonts w:eastAsia="Times New Roman"/>
          <w:color w:val="212121"/>
          <w:szCs w:val="24"/>
        </w:rPr>
        <w:t xml:space="preserve"> ο φορέας που διεκπεραιώνει την εκκαθάριση</w:t>
      </w:r>
      <w:r w:rsidRPr="0078787B">
        <w:rPr>
          <w:rFonts w:eastAsia="Times New Roman"/>
          <w:color w:val="212121"/>
          <w:szCs w:val="24"/>
        </w:rPr>
        <w:t>,</w:t>
      </w:r>
      <w:r>
        <w:rPr>
          <w:rFonts w:eastAsia="Times New Roman"/>
          <w:color w:val="212121"/>
          <w:szCs w:val="24"/>
        </w:rPr>
        <w:t xml:space="preserve"> ζητά συνήθως την </w:t>
      </w:r>
      <w:r>
        <w:rPr>
          <w:rFonts w:eastAsia="Times New Roman"/>
          <w:color w:val="212121"/>
          <w:szCs w:val="24"/>
        </w:rPr>
        <w:lastRenderedPageBreak/>
        <w:t>καθαρογραμμένη απόφαση, η οποία καθυστερεί πολλές φορές ολόκληρα έτη.</w:t>
      </w:r>
    </w:p>
    <w:p w14:paraId="69A55C70" w14:textId="77777777" w:rsidR="00C9651F" w:rsidRDefault="002D2592">
      <w:pPr>
        <w:spacing w:line="600" w:lineRule="auto"/>
        <w:ind w:firstLine="720"/>
        <w:jc w:val="both"/>
        <w:rPr>
          <w:rFonts w:eastAsia="Times New Roman"/>
          <w:color w:val="212121"/>
          <w:szCs w:val="24"/>
        </w:rPr>
      </w:pPr>
      <w:r>
        <w:rPr>
          <w:rFonts w:eastAsia="Times New Roman"/>
          <w:color w:val="212121"/>
          <w:szCs w:val="24"/>
        </w:rPr>
        <w:t xml:space="preserve">Στην </w:t>
      </w:r>
      <w:r>
        <w:rPr>
          <w:rFonts w:eastAsia="Times New Roman"/>
          <w:color w:val="212121"/>
          <w:szCs w:val="24"/>
        </w:rPr>
        <w:t>ε</w:t>
      </w:r>
      <w:r>
        <w:rPr>
          <w:rFonts w:eastAsia="Times New Roman"/>
          <w:color w:val="212121"/>
          <w:szCs w:val="24"/>
        </w:rPr>
        <w:t>πιτροπή κάναμε την πρόταση να μπορεί να</w:t>
      </w:r>
      <w:r>
        <w:rPr>
          <w:rFonts w:eastAsia="Times New Roman"/>
          <w:color w:val="212121"/>
          <w:szCs w:val="24"/>
        </w:rPr>
        <w:t xml:space="preserve"> δοθεί μία βεβαίωση παράστασης του δικηγόρου στη δίκη από τον πρόεδρο του δικαστηρίου που δίκασε, η οποία θα αποστέλλεται πάραυτα στο ΤΑΧΔΙΚ μαζί με το σχετικό φορολογικό παραστατικό, έτσι ώστε να εκκαθαριστεί γρηγορότερα η αμοιβή του δικηγόρου και ώστε τε</w:t>
      </w:r>
      <w:r>
        <w:rPr>
          <w:rFonts w:eastAsia="Times New Roman"/>
          <w:color w:val="212121"/>
          <w:szCs w:val="24"/>
        </w:rPr>
        <w:t xml:space="preserve">λικά ο θεσμός να ενισχυθεί, αφού ο δικηγόρος θα έχει κίνητρο και όχι αντικίνητρο να παρέχει τη νομική βοήθεια, αλλά και ο πολίτης, κατά συνέπεια, θα έχει ευχερέστερη πρόσβαση στη </w:t>
      </w:r>
      <w:r>
        <w:rPr>
          <w:rFonts w:eastAsia="Times New Roman"/>
          <w:color w:val="212121"/>
          <w:szCs w:val="24"/>
        </w:rPr>
        <w:t>δ</w:t>
      </w:r>
      <w:r>
        <w:rPr>
          <w:rFonts w:eastAsia="Times New Roman"/>
          <w:color w:val="212121"/>
          <w:szCs w:val="24"/>
        </w:rPr>
        <w:t xml:space="preserve">ικαιοσύνη και ιδίως στην </w:t>
      </w:r>
      <w:r>
        <w:rPr>
          <w:rFonts w:eastAsia="Times New Roman"/>
          <w:color w:val="212121"/>
          <w:szCs w:val="24"/>
        </w:rPr>
        <w:t>π</w:t>
      </w:r>
      <w:r>
        <w:rPr>
          <w:rFonts w:eastAsia="Times New Roman"/>
          <w:color w:val="212121"/>
          <w:szCs w:val="24"/>
        </w:rPr>
        <w:t>οινική με την ιδιότητα του κατηγορουμένου. Έτσι εν</w:t>
      </w:r>
      <w:r>
        <w:rPr>
          <w:rFonts w:eastAsia="Times New Roman"/>
          <w:color w:val="212121"/>
          <w:szCs w:val="24"/>
        </w:rPr>
        <w:t>ισχύεται στην ουσία και το δικαίωμά του αυτό και τελικά ενισχύεται ο θεσμός.</w:t>
      </w:r>
    </w:p>
    <w:p w14:paraId="69A55C71" w14:textId="77777777" w:rsidR="00C9651F" w:rsidRDefault="002D2592">
      <w:pPr>
        <w:spacing w:line="600" w:lineRule="auto"/>
        <w:ind w:firstLine="720"/>
        <w:jc w:val="both"/>
        <w:rPr>
          <w:rFonts w:eastAsia="Times New Roman"/>
          <w:color w:val="212121"/>
          <w:szCs w:val="24"/>
        </w:rPr>
      </w:pPr>
      <w:r>
        <w:rPr>
          <w:rFonts w:eastAsia="Times New Roman"/>
          <w:color w:val="212121"/>
          <w:szCs w:val="24"/>
        </w:rPr>
        <w:t>Σχετικά με το άρθρο 30 «Διατάξεις περί Κώδικα Δικηγόρων»</w:t>
      </w:r>
      <w:r w:rsidRPr="0078787B">
        <w:rPr>
          <w:rFonts w:eastAsia="Times New Roman"/>
          <w:color w:val="212121"/>
          <w:szCs w:val="24"/>
        </w:rPr>
        <w:t>,</w:t>
      </w:r>
      <w:r>
        <w:rPr>
          <w:rFonts w:eastAsia="Times New Roman"/>
          <w:color w:val="212121"/>
          <w:szCs w:val="24"/>
        </w:rPr>
        <w:t xml:space="preserve"> όπως φάνηκε στη συζήτηση</w:t>
      </w:r>
      <w:r w:rsidRPr="0078787B">
        <w:rPr>
          <w:rFonts w:eastAsia="Times New Roman"/>
          <w:color w:val="212121"/>
          <w:szCs w:val="24"/>
        </w:rPr>
        <w:t>,</w:t>
      </w:r>
      <w:r>
        <w:rPr>
          <w:rFonts w:eastAsia="Times New Roman"/>
          <w:color w:val="212121"/>
          <w:szCs w:val="24"/>
        </w:rPr>
        <w:t xml:space="preserve"> η επιβάρυνση 0,5 ευρώ ανά γραμμάτιο εκδιδόμενο φάνηκε σε πολλούς κάπως υπερβολική. Στην ουσία ε</w:t>
      </w:r>
      <w:r>
        <w:rPr>
          <w:rFonts w:eastAsia="Times New Roman"/>
          <w:color w:val="212121"/>
          <w:szCs w:val="24"/>
        </w:rPr>
        <w:t xml:space="preserve">ίναι μια ακόμα φορολογικής φύσεως επιβάρυνση σε έναν κλάδο ο οποίος έχει ήδη φορολογηθεί υπερβολικά. Θυμίζω ότι μέχρι πρότινος η επιβάρυνση ήταν 5,5 ευρώ ανά δικηγόρο </w:t>
      </w:r>
      <w:r>
        <w:rPr>
          <w:rFonts w:eastAsia="Times New Roman"/>
          <w:color w:val="212121"/>
          <w:szCs w:val="24"/>
        </w:rPr>
        <w:lastRenderedPageBreak/>
        <w:t xml:space="preserve">ετησίως και όχι 0,5 ευρώ στο εκδιδόμενο γραμμάτιο. Περιμένουμε να δούμε αν έχουμε κάποιο </w:t>
      </w:r>
      <w:r>
        <w:rPr>
          <w:rFonts w:eastAsia="Times New Roman"/>
          <w:color w:val="212121"/>
          <w:szCs w:val="24"/>
        </w:rPr>
        <w:t xml:space="preserve">νέο όσον αφορά κάποια άλλη στάση που θα διατυπωθεί από την πολιτική ηγεσία του Υπουργείου. Καταλαβαίνουμε την ανάγκη να διατηρηθεί το </w:t>
      </w:r>
      <w:r>
        <w:rPr>
          <w:rFonts w:eastAsia="Times New Roman"/>
          <w:color w:val="212121"/>
          <w:szCs w:val="24"/>
          <w:lang w:val="en-US"/>
        </w:rPr>
        <w:t>portal</w:t>
      </w:r>
      <w:r>
        <w:rPr>
          <w:rFonts w:eastAsia="Times New Roman"/>
          <w:color w:val="212121"/>
          <w:szCs w:val="24"/>
        </w:rPr>
        <w:t xml:space="preserve"> της Ολομέλειας των Δικηγορικών Συλλόγων, αλλά από εκεί και πέρα θεωρούμε ότι αυτό γίνεται με αντίτιμο μία υπερβολικ</w:t>
      </w:r>
      <w:r>
        <w:rPr>
          <w:rFonts w:eastAsia="Times New Roman"/>
          <w:color w:val="212121"/>
          <w:szCs w:val="24"/>
        </w:rPr>
        <w:t xml:space="preserve">ή οικονομική επιβάρυνση του δικηγόρου. </w:t>
      </w:r>
    </w:p>
    <w:p w14:paraId="69A55C72" w14:textId="77777777" w:rsidR="00C9651F" w:rsidRDefault="002D2592">
      <w:pPr>
        <w:spacing w:line="600" w:lineRule="auto"/>
        <w:ind w:firstLine="720"/>
        <w:jc w:val="both"/>
        <w:rPr>
          <w:rFonts w:eastAsia="Times New Roman"/>
          <w:color w:val="212121"/>
          <w:szCs w:val="24"/>
        </w:rPr>
      </w:pPr>
      <w:r>
        <w:rPr>
          <w:rFonts w:eastAsia="Times New Roman"/>
          <w:color w:val="212121"/>
          <w:szCs w:val="24"/>
        </w:rPr>
        <w:t>Από εκεί και πέρα, σε σχέση με τις παραγράφους 2 και 3</w:t>
      </w:r>
      <w:r w:rsidRPr="0078787B">
        <w:rPr>
          <w:rFonts w:eastAsia="Times New Roman"/>
          <w:color w:val="212121"/>
          <w:szCs w:val="24"/>
        </w:rPr>
        <w:t>,</w:t>
      </w:r>
      <w:r>
        <w:rPr>
          <w:rFonts w:eastAsia="Times New Roman"/>
          <w:color w:val="212121"/>
          <w:szCs w:val="24"/>
        </w:rPr>
        <w:t xml:space="preserve"> τις δεχθήκαμε, δεδομένου ότι με την παράγραφο 2 του άρθρου 30 ρυθμίζεται το εργασιακό καθεστώς…</w:t>
      </w:r>
    </w:p>
    <w:p w14:paraId="69A55C73" w14:textId="77777777" w:rsidR="00C9651F" w:rsidRDefault="002D2592">
      <w:pPr>
        <w:spacing w:line="600" w:lineRule="auto"/>
        <w:ind w:firstLine="720"/>
        <w:jc w:val="both"/>
        <w:rPr>
          <w:rFonts w:eastAsia="Times New Roman"/>
          <w:color w:val="212121"/>
          <w:szCs w:val="24"/>
        </w:rPr>
      </w:pPr>
      <w:r w:rsidRPr="00FF125F">
        <w:rPr>
          <w:rFonts w:eastAsia="Times New Roman"/>
          <w:b/>
          <w:color w:val="212121"/>
          <w:szCs w:val="24"/>
        </w:rPr>
        <w:t>ΠΡΟΕΔΡΕΥΩΝ (Νικήτας Κακλαμάνης):</w:t>
      </w:r>
      <w:r>
        <w:rPr>
          <w:rFonts w:eastAsia="Times New Roman"/>
          <w:color w:val="212121"/>
          <w:szCs w:val="24"/>
        </w:rPr>
        <w:t xml:space="preserve"> Κύριε Παναγιωτόπουλε, να το κλείνετε σιγά σιγά.</w:t>
      </w:r>
    </w:p>
    <w:p w14:paraId="69A55C74" w14:textId="77777777" w:rsidR="00C9651F" w:rsidRDefault="002D2592">
      <w:pPr>
        <w:spacing w:line="600" w:lineRule="auto"/>
        <w:ind w:firstLine="720"/>
        <w:jc w:val="both"/>
        <w:rPr>
          <w:rFonts w:eastAsia="Times New Roman"/>
          <w:color w:val="212121"/>
          <w:szCs w:val="24"/>
        </w:rPr>
      </w:pPr>
      <w:r w:rsidRPr="00FF125F">
        <w:rPr>
          <w:rFonts w:eastAsia="Times New Roman"/>
          <w:b/>
          <w:color w:val="212121"/>
          <w:szCs w:val="24"/>
        </w:rPr>
        <w:t>ΝΙΚΟΛΑΟΣ ΠΑΝΑΓΙΩΤΟΠΟΥΛΟΣ:</w:t>
      </w:r>
      <w:r>
        <w:rPr>
          <w:rFonts w:eastAsia="Times New Roman"/>
          <w:color w:val="212121"/>
          <w:szCs w:val="24"/>
        </w:rPr>
        <w:t xml:space="preserve"> Τελειώνω, κύριε Πρόεδρε. Την ανοχή σας θα ήθελα για τριάντα δευτερόλεπτα.</w:t>
      </w:r>
    </w:p>
    <w:p w14:paraId="69A55C75" w14:textId="77777777" w:rsidR="00C9651F" w:rsidRDefault="002D2592">
      <w:pPr>
        <w:spacing w:line="600" w:lineRule="auto"/>
        <w:ind w:firstLine="720"/>
        <w:jc w:val="both"/>
        <w:rPr>
          <w:rFonts w:eastAsia="Times New Roman"/>
          <w:color w:val="212121"/>
          <w:szCs w:val="24"/>
        </w:rPr>
      </w:pPr>
      <w:r>
        <w:rPr>
          <w:rFonts w:eastAsia="Times New Roman"/>
          <w:color w:val="212121"/>
          <w:szCs w:val="24"/>
        </w:rPr>
        <w:t xml:space="preserve">Και στην παράγραφο 3 για το άρθρο 96 του Κώδικα Δικηγόρων, θεωρούμε ότι το προεδρικό διάταγμα έγκρισης του </w:t>
      </w:r>
      <w:r>
        <w:rPr>
          <w:rFonts w:eastAsia="Times New Roman"/>
          <w:color w:val="212121"/>
          <w:szCs w:val="24"/>
        </w:rPr>
        <w:t>ορ</w:t>
      </w:r>
      <w:r>
        <w:rPr>
          <w:rFonts w:eastAsia="Times New Roman"/>
          <w:color w:val="212121"/>
          <w:szCs w:val="24"/>
        </w:rPr>
        <w:lastRenderedPageBreak/>
        <w:t xml:space="preserve">γανισμού των δικηγορικών συλλόγων παρέχει τις σχετικές εγγυήσεις διαφάνειας για την ομαλή λειτουργία των δικηγορικών συλλόγων. </w:t>
      </w:r>
    </w:p>
    <w:p w14:paraId="69A55C76" w14:textId="77777777" w:rsidR="00C9651F" w:rsidRDefault="002D2592">
      <w:pPr>
        <w:spacing w:line="600" w:lineRule="auto"/>
        <w:ind w:firstLine="720"/>
        <w:jc w:val="both"/>
        <w:rPr>
          <w:rFonts w:eastAsia="Times New Roman"/>
          <w:color w:val="212121"/>
          <w:szCs w:val="24"/>
        </w:rPr>
      </w:pPr>
      <w:r>
        <w:rPr>
          <w:rFonts w:eastAsia="Times New Roman"/>
          <w:color w:val="212121"/>
          <w:szCs w:val="24"/>
        </w:rPr>
        <w:t xml:space="preserve">Προβληματική διάταξη είναι αυτή του άρθρου 31, διότι δεν μπορεί να είναι προϊστάμενος υποθηκοφυλακείου υπάλληλος χωρίς πτυχίο </w:t>
      </w:r>
      <w:r>
        <w:rPr>
          <w:rFonts w:eastAsia="Times New Roman"/>
          <w:color w:val="212121"/>
          <w:szCs w:val="24"/>
        </w:rPr>
        <w:t>Νομικής, καθώς ανοίγει έτσι ο δρόμος για την πλήρη αποδυνάμωση του θεσμού των υποθηκοφυλακείων και την απόσπαση των εργαζομένων από τη δομή και τη εποπτεία της δικαστικής εξουσίας και την περιέλευσή της σε δομές εκτελεστικής εξουσίας, σύμφωνα με την «</w:t>
      </w:r>
      <w:r>
        <w:rPr>
          <w:rFonts w:eastAsia="Times New Roman"/>
          <w:color w:val="212121"/>
          <w:szCs w:val="24"/>
        </w:rPr>
        <w:t>ΚΤΗΜΑ</w:t>
      </w:r>
      <w:r>
        <w:rPr>
          <w:rFonts w:eastAsia="Times New Roman"/>
          <w:color w:val="212121"/>
          <w:szCs w:val="24"/>
        </w:rPr>
        <w:t>ΤΟΛΟΓΙΟ Α.Ε.</w:t>
      </w:r>
      <w:r>
        <w:rPr>
          <w:rFonts w:eastAsia="Times New Roman"/>
          <w:color w:val="212121"/>
          <w:szCs w:val="24"/>
        </w:rPr>
        <w:t>». Αυτό είναι ένα μεγαλύτερο θέμα το οποίο θα κριθεί τελικά από την ολομέλεια του Συμβουλίου της Επικρατείας.</w:t>
      </w:r>
    </w:p>
    <w:p w14:paraId="69A55C77" w14:textId="77777777" w:rsidR="00C9651F" w:rsidRDefault="002D2592">
      <w:pPr>
        <w:spacing w:line="600" w:lineRule="auto"/>
        <w:ind w:firstLine="720"/>
        <w:jc w:val="both"/>
        <w:rPr>
          <w:rFonts w:eastAsia="Times New Roman"/>
          <w:color w:val="212121"/>
          <w:szCs w:val="24"/>
        </w:rPr>
      </w:pPr>
      <w:r>
        <w:rPr>
          <w:rFonts w:eastAsia="Times New Roman"/>
          <w:color w:val="212121"/>
          <w:szCs w:val="24"/>
        </w:rPr>
        <w:t>Ένα σχόλιο για το άρθρο 33. Κατάργηση του αυτοφώρου στα διά του Τύπου τελούμενα εγκλήματα. Εδώ το κεντρικό ζητούμενο είναι η αποφυγή τ</w:t>
      </w:r>
      <w:r>
        <w:rPr>
          <w:rFonts w:eastAsia="Times New Roman"/>
          <w:color w:val="212121"/>
          <w:szCs w:val="24"/>
        </w:rPr>
        <w:t>ης σύλληψης και της καταταλαιπώρησης του φερόμενου ως δράστη, ενδεχομένως λόγω μίας πράξης τιμωρητικής, αντεκδίκησης αυτών που θεωρούν ότι θίγονται, υβρίζονται, συκοφαντούνται κ.λπ.</w:t>
      </w:r>
      <w:r>
        <w:rPr>
          <w:rFonts w:eastAsia="Times New Roman"/>
          <w:color w:val="212121"/>
          <w:szCs w:val="24"/>
        </w:rPr>
        <w:t>.</w:t>
      </w:r>
      <w:r>
        <w:rPr>
          <w:rFonts w:eastAsia="Times New Roman"/>
          <w:color w:val="212121"/>
          <w:szCs w:val="24"/>
        </w:rPr>
        <w:t xml:space="preserve"> Εάν, λοιπόν, δεν αποφεύγεται η σύλληψη -που έτσι όπως παρατίθεται η διάτα</w:t>
      </w:r>
      <w:r>
        <w:rPr>
          <w:rFonts w:eastAsia="Times New Roman"/>
          <w:color w:val="212121"/>
          <w:szCs w:val="24"/>
        </w:rPr>
        <w:t xml:space="preserve">ξη δεν συμβαίνει </w:t>
      </w:r>
      <w:r>
        <w:rPr>
          <w:rFonts w:eastAsia="Times New Roman"/>
          <w:color w:val="212121"/>
          <w:szCs w:val="24"/>
        </w:rPr>
        <w:lastRenderedPageBreak/>
        <w:t>αυτό-, τότε με συγχωρείτε, αλλά δεν βλέπω πού είναι η βελτιωτική διάθεση του Υπουργείου, έτσι ώστε να αποφεύγεται η καταταλαιπώρηση των δημοσιογράφων, οι οποίοι φέρεται ότι έχουν διαπράξει το αδίκημα της συκοφαντικής δυσφήμισης διά του Τύπ</w:t>
      </w:r>
      <w:r>
        <w:rPr>
          <w:rFonts w:eastAsia="Times New Roman"/>
          <w:color w:val="212121"/>
          <w:szCs w:val="24"/>
        </w:rPr>
        <w:t>ου κ.λπ.</w:t>
      </w:r>
      <w:r>
        <w:rPr>
          <w:rFonts w:eastAsia="Times New Roman"/>
          <w:color w:val="212121"/>
          <w:szCs w:val="24"/>
        </w:rPr>
        <w:t>.</w:t>
      </w:r>
      <w:r>
        <w:rPr>
          <w:rFonts w:eastAsia="Times New Roman"/>
          <w:color w:val="212121"/>
          <w:szCs w:val="24"/>
        </w:rPr>
        <w:t xml:space="preserve"> Πρέπει να σταθμιστούν τα συμφέροντα. </w:t>
      </w:r>
    </w:p>
    <w:p w14:paraId="69A55C78" w14:textId="77777777" w:rsidR="00C9651F" w:rsidRDefault="002D2592">
      <w:pPr>
        <w:spacing w:line="600" w:lineRule="auto"/>
        <w:ind w:firstLine="720"/>
        <w:jc w:val="both"/>
        <w:rPr>
          <w:rFonts w:eastAsia="Times New Roman"/>
          <w:color w:val="212121"/>
          <w:szCs w:val="24"/>
        </w:rPr>
      </w:pPr>
      <w:r>
        <w:rPr>
          <w:rFonts w:eastAsia="Times New Roman"/>
          <w:b/>
          <w:color w:val="212121"/>
          <w:szCs w:val="24"/>
        </w:rPr>
        <w:t>ΠΡΟΕΔΡΕΥΩΝ (Νικήτας Κακλαμάνης):</w:t>
      </w:r>
      <w:r>
        <w:rPr>
          <w:rFonts w:eastAsia="Times New Roman"/>
          <w:color w:val="212121"/>
          <w:szCs w:val="24"/>
        </w:rPr>
        <w:t xml:space="preserve"> Κύριε Παναγιωτόπουλε, δεν μπορώ να σας αφήσω άλλο.</w:t>
      </w:r>
    </w:p>
    <w:p w14:paraId="69A55C79" w14:textId="77777777" w:rsidR="00C9651F" w:rsidRDefault="002D2592">
      <w:pPr>
        <w:spacing w:line="600" w:lineRule="auto"/>
        <w:ind w:firstLine="720"/>
        <w:jc w:val="both"/>
        <w:rPr>
          <w:rFonts w:eastAsia="Times New Roman"/>
          <w:color w:val="212121"/>
          <w:szCs w:val="24"/>
        </w:rPr>
      </w:pPr>
      <w:r>
        <w:rPr>
          <w:rFonts w:eastAsia="Times New Roman"/>
          <w:b/>
          <w:color w:val="212121"/>
          <w:szCs w:val="24"/>
        </w:rPr>
        <w:t>ΝΙΚΟΛΑΟΣ ΠΑΝΑΓΙΩΤΟΠΟΥΛΟΣ:</w:t>
      </w:r>
      <w:r>
        <w:rPr>
          <w:rFonts w:eastAsia="Times New Roman"/>
          <w:color w:val="212121"/>
          <w:szCs w:val="24"/>
        </w:rPr>
        <w:t xml:space="preserve"> Τελειώνω, κύριε Πρόεδρε. Στη δευτερολογία μου θα τοποθετηθώ για άλλα δύο άρθρα.</w:t>
      </w:r>
    </w:p>
    <w:p w14:paraId="69A55C7A" w14:textId="77777777" w:rsidR="00C9651F" w:rsidRDefault="002D2592">
      <w:pPr>
        <w:spacing w:line="600" w:lineRule="auto"/>
        <w:ind w:firstLine="720"/>
        <w:jc w:val="both"/>
        <w:rPr>
          <w:rFonts w:eastAsia="Times New Roman"/>
          <w:color w:val="212121"/>
          <w:szCs w:val="24"/>
        </w:rPr>
      </w:pPr>
      <w:r>
        <w:rPr>
          <w:rFonts w:eastAsia="Times New Roman"/>
          <w:color w:val="212121"/>
          <w:szCs w:val="24"/>
        </w:rPr>
        <w:t>Συμπερασματικά, πρόκειται για ένα νομοσχέδιο με στοιχεία που είναι στη σωστή κατεύθυνση και με άλλες διατάξεις με τις οποίες διαφωνούμε. Η συμβολή μας στη συζήτηση έγινε περισσότερο προς τον σκοπό της βελτίωσης αυτών των διατάξεων, με εποικοδομητικό σκοπό,</w:t>
      </w:r>
      <w:r>
        <w:rPr>
          <w:rFonts w:eastAsia="Times New Roman"/>
          <w:color w:val="212121"/>
          <w:szCs w:val="24"/>
        </w:rPr>
        <w:t xml:space="preserve"> δηλαδή, και όχι με στείρο αντιπολιτευτικό μένος. </w:t>
      </w:r>
    </w:p>
    <w:p w14:paraId="69A55C7B" w14:textId="77777777" w:rsidR="00C9651F" w:rsidRDefault="002D2592">
      <w:pPr>
        <w:spacing w:line="600" w:lineRule="auto"/>
        <w:ind w:firstLine="720"/>
        <w:jc w:val="both"/>
        <w:rPr>
          <w:rFonts w:eastAsia="Times New Roman"/>
          <w:color w:val="212121"/>
          <w:szCs w:val="24"/>
        </w:rPr>
      </w:pPr>
      <w:r>
        <w:rPr>
          <w:rFonts w:eastAsia="Times New Roman"/>
          <w:color w:val="212121"/>
          <w:szCs w:val="24"/>
        </w:rPr>
        <w:t>Θα καταψηφίσουμε επί της αρχής, επειδή δεν συμφωνούμε και με τη δομή αυτών των νομοσχεδίων.</w:t>
      </w:r>
    </w:p>
    <w:p w14:paraId="69A55C7C" w14:textId="77777777" w:rsidR="00C9651F" w:rsidRDefault="002D2592">
      <w:pPr>
        <w:spacing w:line="600" w:lineRule="auto"/>
        <w:ind w:firstLine="720"/>
        <w:jc w:val="both"/>
        <w:rPr>
          <w:rFonts w:eastAsia="Times New Roman"/>
          <w:color w:val="212121"/>
          <w:szCs w:val="24"/>
        </w:rPr>
      </w:pPr>
      <w:r>
        <w:rPr>
          <w:rFonts w:eastAsia="Times New Roman"/>
          <w:b/>
          <w:color w:val="212121"/>
          <w:szCs w:val="24"/>
        </w:rPr>
        <w:lastRenderedPageBreak/>
        <w:t>ΠΡΟΕΔΡΕΥΩΝ (Νικήτας Κακλαμάνης):</w:t>
      </w:r>
      <w:r>
        <w:rPr>
          <w:rFonts w:eastAsia="Times New Roman"/>
          <w:color w:val="212121"/>
          <w:szCs w:val="24"/>
        </w:rPr>
        <w:t xml:space="preserve"> Κύριε Παναγιωτόπουλε, κλείστε, παρακαλώ.</w:t>
      </w:r>
    </w:p>
    <w:p w14:paraId="69A55C7D" w14:textId="77777777" w:rsidR="00C9651F" w:rsidRDefault="002D2592">
      <w:pPr>
        <w:spacing w:line="600" w:lineRule="auto"/>
        <w:ind w:firstLine="720"/>
        <w:jc w:val="both"/>
        <w:rPr>
          <w:rFonts w:eastAsia="Times New Roman"/>
          <w:szCs w:val="24"/>
        </w:rPr>
      </w:pPr>
      <w:r>
        <w:rPr>
          <w:rFonts w:eastAsia="Times New Roman"/>
          <w:b/>
          <w:color w:val="212121"/>
          <w:szCs w:val="24"/>
        </w:rPr>
        <w:t>ΝΙΚΟΛΑΟΣ ΠΑΝΑΓΙΩΤΟΠΟΥΛΟΣ:</w:t>
      </w:r>
      <w:r>
        <w:rPr>
          <w:rFonts w:eastAsia="Times New Roman"/>
          <w:color w:val="212121"/>
          <w:szCs w:val="24"/>
        </w:rPr>
        <w:t xml:space="preserve"> </w:t>
      </w:r>
      <w:r w:rsidRPr="00DB7853">
        <w:rPr>
          <w:rFonts w:eastAsia="Times New Roman"/>
          <w:szCs w:val="24"/>
        </w:rPr>
        <w:t>Κάποια ευρωπα</w:t>
      </w:r>
      <w:r w:rsidRPr="00DB7853">
        <w:rPr>
          <w:rFonts w:eastAsia="Times New Roman"/>
          <w:szCs w:val="24"/>
        </w:rPr>
        <w:t>ϊκά κείμενα</w:t>
      </w:r>
      <w:r>
        <w:rPr>
          <w:rFonts w:eastAsia="Times New Roman"/>
          <w:szCs w:val="24"/>
        </w:rPr>
        <w:t>,</w:t>
      </w:r>
      <w:r w:rsidRPr="00DB7853">
        <w:rPr>
          <w:rFonts w:eastAsia="Times New Roman"/>
          <w:szCs w:val="24"/>
        </w:rPr>
        <w:t xml:space="preserve"> στα οποία διακείμεθα θετικά, δεν μπορούμε να τα συνδυάσουμε με τα άλλα. Θα ψηφίσουμε θετικά σε </w:t>
      </w:r>
      <w:r>
        <w:rPr>
          <w:rFonts w:eastAsia="Times New Roman"/>
          <w:szCs w:val="24"/>
        </w:rPr>
        <w:t xml:space="preserve">συγκεκριμένα άρθρα, σε </w:t>
      </w:r>
      <w:r w:rsidRPr="00DB7853">
        <w:rPr>
          <w:rFonts w:eastAsia="Times New Roman"/>
          <w:szCs w:val="24"/>
        </w:rPr>
        <w:t xml:space="preserve">κάποια ειδικά άρθρα του νομοσχεδίου. </w:t>
      </w:r>
    </w:p>
    <w:p w14:paraId="69A55C7E" w14:textId="77777777" w:rsidR="00C9651F" w:rsidRDefault="002D2592">
      <w:pPr>
        <w:spacing w:line="600" w:lineRule="auto"/>
        <w:ind w:firstLine="720"/>
        <w:jc w:val="both"/>
        <w:rPr>
          <w:rFonts w:eastAsia="Times New Roman"/>
          <w:szCs w:val="24"/>
        </w:rPr>
      </w:pPr>
      <w:r w:rsidRPr="00DB7853">
        <w:rPr>
          <w:rFonts w:eastAsia="Times New Roman"/>
          <w:szCs w:val="24"/>
        </w:rPr>
        <w:t xml:space="preserve">Σας ευχαριστώ και για την ανοχή σας. </w:t>
      </w:r>
    </w:p>
    <w:p w14:paraId="69A55C7F" w14:textId="77777777" w:rsidR="00C9651F" w:rsidRDefault="002D2592">
      <w:pPr>
        <w:spacing w:line="600" w:lineRule="auto"/>
        <w:ind w:firstLine="720"/>
        <w:jc w:val="center"/>
        <w:rPr>
          <w:rFonts w:eastAsia="Times New Roman"/>
          <w:szCs w:val="24"/>
        </w:rPr>
      </w:pPr>
      <w:r w:rsidRPr="00DB7853">
        <w:rPr>
          <w:rFonts w:eastAsia="Times New Roman"/>
          <w:szCs w:val="24"/>
        </w:rPr>
        <w:t>(Χειροκροτήματα από την πτέρυγα της Νέας Δημοκρατ</w:t>
      </w:r>
      <w:r w:rsidRPr="00DB7853">
        <w:rPr>
          <w:rFonts w:eastAsia="Times New Roman"/>
          <w:szCs w:val="24"/>
        </w:rPr>
        <w:t>ίας)</w:t>
      </w:r>
    </w:p>
    <w:p w14:paraId="69A55C80" w14:textId="77777777" w:rsidR="00C9651F" w:rsidRDefault="002D2592">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Τους συναδέλφους σας.</w:t>
      </w:r>
    </w:p>
    <w:p w14:paraId="69A55C81"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 xml:space="preserve">Προχωράμε με τον </w:t>
      </w:r>
      <w:r>
        <w:rPr>
          <w:rFonts w:eastAsia="Times New Roman" w:cs="Times New Roman"/>
          <w:szCs w:val="24"/>
        </w:rPr>
        <w:t>ε</w:t>
      </w:r>
      <w:r>
        <w:rPr>
          <w:rFonts w:eastAsia="Times New Roman" w:cs="Times New Roman"/>
          <w:szCs w:val="24"/>
        </w:rPr>
        <w:t xml:space="preserve">ιδικό </w:t>
      </w:r>
      <w:r>
        <w:rPr>
          <w:rFonts w:eastAsia="Times New Roman" w:cs="Times New Roman"/>
          <w:szCs w:val="24"/>
        </w:rPr>
        <w:t>α</w:t>
      </w:r>
      <w:r>
        <w:rPr>
          <w:rFonts w:eastAsia="Times New Roman" w:cs="Times New Roman"/>
          <w:szCs w:val="24"/>
        </w:rPr>
        <w:t>γορητή από τη Δημοκρατική Συμπαράταξη κ. Θεόδωρο Παπαθεοδώρου.</w:t>
      </w:r>
    </w:p>
    <w:p w14:paraId="69A55C82" w14:textId="77777777" w:rsidR="00C9651F" w:rsidRDefault="002D2592">
      <w:pPr>
        <w:spacing w:line="600" w:lineRule="auto"/>
        <w:ind w:firstLine="720"/>
        <w:jc w:val="both"/>
        <w:rPr>
          <w:rFonts w:eastAsia="Times New Roman"/>
          <w:szCs w:val="24"/>
        </w:rPr>
      </w:pPr>
      <w:r>
        <w:rPr>
          <w:rFonts w:eastAsia="Times New Roman"/>
          <w:szCs w:val="24"/>
        </w:rPr>
        <w:t xml:space="preserve">Να σας ενημερώσω ότι </w:t>
      </w:r>
      <w:r w:rsidRPr="009579FD">
        <w:rPr>
          <w:rFonts w:eastAsia="Times New Roman"/>
          <w:szCs w:val="24"/>
        </w:rPr>
        <w:t>ο κατάλογος έκλεισε</w:t>
      </w:r>
      <w:r>
        <w:rPr>
          <w:rFonts w:eastAsia="Times New Roman"/>
          <w:szCs w:val="24"/>
        </w:rPr>
        <w:t>.</w:t>
      </w:r>
      <w:r w:rsidRPr="009579FD">
        <w:rPr>
          <w:rFonts w:eastAsia="Times New Roman"/>
          <w:szCs w:val="24"/>
        </w:rPr>
        <w:t xml:space="preserve"> Δεν μπορεί να εγγραφεί άλλος συνάδελφος</w:t>
      </w:r>
      <w:r>
        <w:rPr>
          <w:rFonts w:eastAsia="Times New Roman"/>
          <w:szCs w:val="24"/>
        </w:rPr>
        <w:t>.</w:t>
      </w:r>
      <w:r w:rsidRPr="00E960D4">
        <w:rPr>
          <w:rFonts w:eastAsia="Times New Roman"/>
          <w:szCs w:val="24"/>
        </w:rPr>
        <w:t xml:space="preserve"> </w:t>
      </w:r>
    </w:p>
    <w:p w14:paraId="69A55C83" w14:textId="77777777" w:rsidR="00C9651F" w:rsidRDefault="002D2592">
      <w:pPr>
        <w:spacing w:line="600" w:lineRule="auto"/>
        <w:ind w:firstLine="720"/>
        <w:jc w:val="both"/>
        <w:rPr>
          <w:rFonts w:eastAsia="Times New Roman" w:cs="Times New Roman"/>
          <w:szCs w:val="24"/>
        </w:rPr>
      </w:pPr>
      <w:r w:rsidRPr="009579FD">
        <w:rPr>
          <w:rFonts w:eastAsia="Times New Roman"/>
          <w:szCs w:val="24"/>
        </w:rPr>
        <w:t>Ορίστε</w:t>
      </w:r>
      <w:r>
        <w:rPr>
          <w:rFonts w:eastAsia="Times New Roman"/>
          <w:szCs w:val="24"/>
        </w:rPr>
        <w:t>,</w:t>
      </w:r>
      <w:r w:rsidRPr="009579FD">
        <w:rPr>
          <w:rFonts w:eastAsia="Times New Roman"/>
          <w:szCs w:val="24"/>
        </w:rPr>
        <w:t xml:space="preserve"> κύριε Παπαθεοδώρου</w:t>
      </w:r>
      <w:r>
        <w:rPr>
          <w:rFonts w:eastAsia="Times New Roman"/>
          <w:szCs w:val="24"/>
        </w:rPr>
        <w:t>.</w:t>
      </w:r>
    </w:p>
    <w:p w14:paraId="69A55C84" w14:textId="77777777" w:rsidR="00C9651F" w:rsidRDefault="002D2592">
      <w:pPr>
        <w:spacing w:line="600" w:lineRule="auto"/>
        <w:ind w:firstLine="720"/>
        <w:jc w:val="both"/>
        <w:rPr>
          <w:rFonts w:eastAsia="Times New Roman"/>
          <w:szCs w:val="24"/>
        </w:rPr>
      </w:pPr>
      <w:r>
        <w:rPr>
          <w:rFonts w:eastAsia="Times New Roman" w:cs="Times New Roman"/>
          <w:b/>
          <w:szCs w:val="24"/>
        </w:rPr>
        <w:lastRenderedPageBreak/>
        <w:t xml:space="preserve">ΘΕΟΔΩΡΟΣ ΠΑΠΑΘΕΟΔΩΡΟΥ: </w:t>
      </w:r>
      <w:r>
        <w:rPr>
          <w:rFonts w:eastAsia="Times New Roman" w:cs="Times New Roman"/>
          <w:szCs w:val="24"/>
        </w:rPr>
        <w:t xml:space="preserve">Ευχαριστώ, κύριε </w:t>
      </w:r>
      <w:r w:rsidRPr="009579FD">
        <w:rPr>
          <w:rFonts w:eastAsia="Times New Roman"/>
          <w:szCs w:val="24"/>
        </w:rPr>
        <w:t>Πρόεδρε</w:t>
      </w:r>
      <w:r>
        <w:rPr>
          <w:rFonts w:eastAsia="Times New Roman"/>
          <w:szCs w:val="24"/>
        </w:rPr>
        <w:t>.</w:t>
      </w:r>
      <w:r w:rsidRPr="009579FD">
        <w:rPr>
          <w:rFonts w:eastAsia="Times New Roman"/>
          <w:szCs w:val="24"/>
        </w:rPr>
        <w:t xml:space="preserve"> </w:t>
      </w:r>
    </w:p>
    <w:p w14:paraId="69A55C85" w14:textId="77777777" w:rsidR="00C9651F" w:rsidRDefault="002D2592">
      <w:pPr>
        <w:spacing w:line="600" w:lineRule="auto"/>
        <w:ind w:firstLine="720"/>
        <w:jc w:val="both"/>
        <w:rPr>
          <w:rFonts w:eastAsia="Times New Roman"/>
          <w:szCs w:val="24"/>
        </w:rPr>
      </w:pPr>
      <w:r>
        <w:rPr>
          <w:rFonts w:eastAsia="Times New Roman"/>
          <w:szCs w:val="24"/>
        </w:rPr>
        <w:t>Αναπόφευκτα, κ</w:t>
      </w:r>
      <w:r w:rsidRPr="009579FD">
        <w:rPr>
          <w:rFonts w:eastAsia="Times New Roman"/>
          <w:szCs w:val="24"/>
        </w:rPr>
        <w:t xml:space="preserve">ύριε </w:t>
      </w:r>
      <w:r>
        <w:rPr>
          <w:rFonts w:eastAsia="Times New Roman"/>
          <w:szCs w:val="24"/>
        </w:rPr>
        <w:t>Υπουργέ,</w:t>
      </w:r>
      <w:r w:rsidRPr="009579FD">
        <w:rPr>
          <w:rFonts w:eastAsia="Times New Roman"/>
          <w:szCs w:val="24"/>
        </w:rPr>
        <w:t xml:space="preserve"> θα πρέπει να ξεκινήσω από το θέμα της ημέρας και δυστυχώς το θέμα της ημέρας δεν είναι το σχέδιο νόμου</w:t>
      </w:r>
      <w:r>
        <w:rPr>
          <w:rFonts w:eastAsia="Times New Roman"/>
          <w:szCs w:val="24"/>
        </w:rPr>
        <w:t>,</w:t>
      </w:r>
      <w:r w:rsidRPr="009579FD">
        <w:rPr>
          <w:rFonts w:eastAsia="Times New Roman"/>
          <w:szCs w:val="24"/>
        </w:rPr>
        <w:t xml:space="preserve"> το οπο</w:t>
      </w:r>
      <w:r>
        <w:rPr>
          <w:rFonts w:eastAsia="Times New Roman"/>
          <w:szCs w:val="24"/>
        </w:rPr>
        <w:t>ίο εισηγείστε.</w:t>
      </w:r>
      <w:r w:rsidRPr="009579FD">
        <w:rPr>
          <w:rFonts w:eastAsia="Times New Roman"/>
          <w:szCs w:val="24"/>
        </w:rPr>
        <w:t xml:space="preserve"> Το θέμα της ημέρας είναι η αδιαν</w:t>
      </w:r>
      <w:r w:rsidRPr="009579FD">
        <w:rPr>
          <w:rFonts w:eastAsia="Times New Roman"/>
          <w:szCs w:val="24"/>
        </w:rPr>
        <w:t xml:space="preserve">όητη για μία </w:t>
      </w:r>
      <w:r>
        <w:rPr>
          <w:rFonts w:eastAsia="Times New Roman"/>
          <w:szCs w:val="24"/>
        </w:rPr>
        <w:t>Κ</w:t>
      </w:r>
      <w:r w:rsidRPr="009579FD">
        <w:rPr>
          <w:rFonts w:eastAsia="Times New Roman"/>
          <w:szCs w:val="24"/>
        </w:rPr>
        <w:t xml:space="preserve">οινοβουλευτική </w:t>
      </w:r>
      <w:r>
        <w:rPr>
          <w:rFonts w:eastAsia="Times New Roman"/>
          <w:szCs w:val="24"/>
        </w:rPr>
        <w:t>Δ</w:t>
      </w:r>
      <w:r w:rsidRPr="009579FD">
        <w:rPr>
          <w:rFonts w:eastAsia="Times New Roman"/>
          <w:szCs w:val="24"/>
        </w:rPr>
        <w:t>ημοκρατία παράνομη πράξη συναδέλφου</w:t>
      </w:r>
      <w:r>
        <w:rPr>
          <w:rFonts w:eastAsia="Times New Roman"/>
          <w:szCs w:val="24"/>
        </w:rPr>
        <w:t xml:space="preserve"> σας να καταγράψει παρανόμω</w:t>
      </w:r>
      <w:r w:rsidRPr="009579FD">
        <w:rPr>
          <w:rFonts w:eastAsia="Times New Roman"/>
          <w:szCs w:val="24"/>
        </w:rPr>
        <w:t>ς</w:t>
      </w:r>
      <w:r>
        <w:rPr>
          <w:rFonts w:eastAsia="Times New Roman"/>
          <w:szCs w:val="24"/>
        </w:rPr>
        <w:t xml:space="preserve"> και να διακινήσει, επίσης, παρανόμω</w:t>
      </w:r>
      <w:r w:rsidRPr="009579FD">
        <w:rPr>
          <w:rFonts w:eastAsia="Times New Roman"/>
          <w:szCs w:val="24"/>
        </w:rPr>
        <w:t xml:space="preserve">ς </w:t>
      </w:r>
      <w:r>
        <w:rPr>
          <w:rFonts w:eastAsia="Times New Roman"/>
          <w:szCs w:val="24"/>
        </w:rPr>
        <w:t>υποκλαπείσες</w:t>
      </w:r>
      <w:r w:rsidRPr="009579FD">
        <w:rPr>
          <w:rFonts w:eastAsia="Times New Roman"/>
          <w:szCs w:val="24"/>
        </w:rPr>
        <w:t xml:space="preserve"> τηλεφωνικές συνδιαλέξεις με τον </w:t>
      </w:r>
      <w:r>
        <w:rPr>
          <w:rFonts w:eastAsia="Times New Roman"/>
          <w:szCs w:val="24"/>
        </w:rPr>
        <w:t>κ</w:t>
      </w:r>
      <w:r w:rsidRPr="009579FD">
        <w:rPr>
          <w:rFonts w:eastAsia="Times New Roman"/>
          <w:szCs w:val="24"/>
        </w:rPr>
        <w:t xml:space="preserve">εντρικό </w:t>
      </w:r>
      <w:r>
        <w:rPr>
          <w:rFonts w:eastAsia="Times New Roman"/>
          <w:szCs w:val="24"/>
        </w:rPr>
        <w:t>τ</w:t>
      </w:r>
      <w:r w:rsidRPr="009579FD">
        <w:rPr>
          <w:rFonts w:eastAsia="Times New Roman"/>
          <w:szCs w:val="24"/>
        </w:rPr>
        <w:t>ραπεζίτη</w:t>
      </w:r>
      <w:r>
        <w:rPr>
          <w:rFonts w:eastAsia="Times New Roman"/>
          <w:szCs w:val="24"/>
        </w:rPr>
        <w:t>,</w:t>
      </w:r>
      <w:r w:rsidRPr="009579FD">
        <w:rPr>
          <w:rFonts w:eastAsia="Times New Roman"/>
          <w:szCs w:val="24"/>
        </w:rPr>
        <w:t xml:space="preserve"> </w:t>
      </w:r>
      <w:r>
        <w:rPr>
          <w:rFonts w:eastAsia="Times New Roman"/>
          <w:szCs w:val="24"/>
        </w:rPr>
        <w:t>να τι</w:t>
      </w:r>
      <w:r w:rsidRPr="009579FD">
        <w:rPr>
          <w:rFonts w:eastAsia="Times New Roman"/>
          <w:szCs w:val="24"/>
        </w:rPr>
        <w:t>ς διακινή</w:t>
      </w:r>
      <w:r>
        <w:rPr>
          <w:rFonts w:eastAsia="Times New Roman"/>
          <w:szCs w:val="24"/>
        </w:rPr>
        <w:t>σει σ</w:t>
      </w:r>
      <w:r w:rsidRPr="009579FD">
        <w:rPr>
          <w:rFonts w:eastAsia="Times New Roman"/>
          <w:szCs w:val="24"/>
        </w:rPr>
        <w:t xml:space="preserve">το γνωστό </w:t>
      </w:r>
      <w:r>
        <w:rPr>
          <w:rFonts w:eastAsia="Times New Roman"/>
          <w:szCs w:val="24"/>
        </w:rPr>
        <w:t>μέσο</w:t>
      </w:r>
      <w:r w:rsidRPr="009579FD">
        <w:rPr>
          <w:rFonts w:eastAsia="Times New Roman"/>
          <w:szCs w:val="24"/>
        </w:rPr>
        <w:t xml:space="preserve"> </w:t>
      </w:r>
      <w:r>
        <w:rPr>
          <w:rFonts w:eastAsia="Times New Roman"/>
          <w:szCs w:val="24"/>
        </w:rPr>
        <w:t>μαζικής ε</w:t>
      </w:r>
      <w:r w:rsidRPr="009579FD">
        <w:rPr>
          <w:rFonts w:eastAsia="Times New Roman"/>
          <w:szCs w:val="24"/>
        </w:rPr>
        <w:t>νημέρωσης του Μεγ</w:t>
      </w:r>
      <w:r w:rsidRPr="009579FD">
        <w:rPr>
          <w:rFonts w:eastAsia="Times New Roman"/>
          <w:szCs w:val="24"/>
        </w:rPr>
        <w:t>άρου Μαξίμου</w:t>
      </w:r>
      <w:r>
        <w:rPr>
          <w:rFonts w:eastAsia="Times New Roman"/>
          <w:szCs w:val="24"/>
        </w:rPr>
        <w:t>.</w:t>
      </w:r>
      <w:r w:rsidRPr="009579FD">
        <w:rPr>
          <w:rFonts w:eastAsia="Times New Roman"/>
          <w:szCs w:val="24"/>
        </w:rPr>
        <w:t xml:space="preserve"> </w:t>
      </w:r>
    </w:p>
    <w:p w14:paraId="69A55C86" w14:textId="77777777" w:rsidR="00C9651F" w:rsidRDefault="002D2592">
      <w:pPr>
        <w:spacing w:line="600" w:lineRule="auto"/>
        <w:ind w:firstLine="720"/>
        <w:jc w:val="both"/>
        <w:rPr>
          <w:rFonts w:eastAsia="Times New Roman"/>
          <w:szCs w:val="24"/>
        </w:rPr>
      </w:pPr>
      <w:r w:rsidRPr="009579FD">
        <w:rPr>
          <w:rFonts w:eastAsia="Times New Roman"/>
          <w:szCs w:val="24"/>
        </w:rPr>
        <w:t>Σε ποια χώρα</w:t>
      </w:r>
      <w:r>
        <w:rPr>
          <w:rFonts w:eastAsia="Times New Roman"/>
          <w:szCs w:val="24"/>
        </w:rPr>
        <w:t>, κύριε Υπουργέ,</w:t>
      </w:r>
      <w:r w:rsidRPr="009579FD">
        <w:rPr>
          <w:rFonts w:eastAsia="Times New Roman"/>
          <w:szCs w:val="24"/>
        </w:rPr>
        <w:t xml:space="preserve"> θα </w:t>
      </w:r>
      <w:r>
        <w:rPr>
          <w:rFonts w:eastAsia="Times New Roman"/>
          <w:szCs w:val="24"/>
        </w:rPr>
        <w:t xml:space="preserve">είχε </w:t>
      </w:r>
      <w:r w:rsidRPr="009579FD">
        <w:rPr>
          <w:rFonts w:eastAsia="Times New Roman"/>
          <w:szCs w:val="24"/>
        </w:rPr>
        <w:t>γίνει μία τέτοιου συμβολισμού και κακουργηματικού χαρακτήρα παράνομη πράξη</w:t>
      </w:r>
      <w:r>
        <w:rPr>
          <w:rFonts w:eastAsia="Times New Roman"/>
          <w:szCs w:val="24"/>
        </w:rPr>
        <w:t>,</w:t>
      </w:r>
      <w:r w:rsidRPr="009579FD">
        <w:rPr>
          <w:rFonts w:eastAsia="Times New Roman"/>
          <w:szCs w:val="24"/>
        </w:rPr>
        <w:t xml:space="preserve"> όπως την περιγράφει το </w:t>
      </w:r>
      <w:r>
        <w:rPr>
          <w:rFonts w:eastAsia="Times New Roman"/>
          <w:szCs w:val="24"/>
        </w:rPr>
        <w:t>άρθρο 370Α</w:t>
      </w:r>
      <w:r w:rsidRPr="009579FD">
        <w:rPr>
          <w:rFonts w:eastAsia="Times New Roman"/>
          <w:szCs w:val="24"/>
        </w:rPr>
        <w:t xml:space="preserve"> του Ποινικού Κώδικα</w:t>
      </w:r>
      <w:r>
        <w:rPr>
          <w:rFonts w:eastAsia="Times New Roman"/>
          <w:szCs w:val="24"/>
        </w:rPr>
        <w:t>,</w:t>
      </w:r>
      <w:r w:rsidRPr="009579FD">
        <w:rPr>
          <w:rFonts w:eastAsia="Times New Roman"/>
          <w:szCs w:val="24"/>
        </w:rPr>
        <w:t xml:space="preserve"> αλλά και μία πράξη άκρως </w:t>
      </w:r>
      <w:r>
        <w:rPr>
          <w:rFonts w:eastAsia="Times New Roman"/>
          <w:szCs w:val="24"/>
        </w:rPr>
        <w:t>αντιθεσμική</w:t>
      </w:r>
      <w:r w:rsidRPr="009579FD">
        <w:rPr>
          <w:rFonts w:eastAsia="Times New Roman"/>
          <w:szCs w:val="24"/>
        </w:rPr>
        <w:t xml:space="preserve"> για τα πολιτικά και κοινοβουλευτικά </w:t>
      </w:r>
      <w:r w:rsidRPr="009579FD">
        <w:rPr>
          <w:rFonts w:eastAsia="Times New Roman"/>
          <w:szCs w:val="24"/>
        </w:rPr>
        <w:t>ήθη</w:t>
      </w:r>
      <w:r>
        <w:rPr>
          <w:rFonts w:eastAsia="Times New Roman"/>
          <w:szCs w:val="24"/>
        </w:rPr>
        <w:t>,</w:t>
      </w:r>
      <w:r w:rsidRPr="009579FD">
        <w:rPr>
          <w:rFonts w:eastAsia="Times New Roman"/>
          <w:szCs w:val="24"/>
        </w:rPr>
        <w:t xml:space="preserve"> χωρίς να έχει υπάρξει από την πλευρά </w:t>
      </w:r>
      <w:r>
        <w:rPr>
          <w:rFonts w:eastAsia="Times New Roman"/>
          <w:szCs w:val="24"/>
        </w:rPr>
        <w:t xml:space="preserve">σας, από την πλευρά του Υπουργού </w:t>
      </w:r>
      <w:r w:rsidRPr="009579FD">
        <w:rPr>
          <w:rFonts w:eastAsia="Times New Roman"/>
          <w:szCs w:val="24"/>
        </w:rPr>
        <w:t>Δικαιοσύνης</w:t>
      </w:r>
      <w:r>
        <w:rPr>
          <w:rFonts w:eastAsia="Times New Roman"/>
          <w:szCs w:val="24"/>
        </w:rPr>
        <w:t>,</w:t>
      </w:r>
      <w:r w:rsidRPr="009579FD">
        <w:rPr>
          <w:rFonts w:eastAsia="Times New Roman"/>
          <w:szCs w:val="24"/>
        </w:rPr>
        <w:t xml:space="preserve"> οποιαδήποτε άμεση αποδοκιμασία</w:t>
      </w:r>
      <w:r>
        <w:rPr>
          <w:rFonts w:eastAsia="Times New Roman"/>
          <w:szCs w:val="24"/>
        </w:rPr>
        <w:t xml:space="preserve">; </w:t>
      </w:r>
    </w:p>
    <w:p w14:paraId="69A55C87" w14:textId="77777777" w:rsidR="00C9651F" w:rsidRDefault="002D2592">
      <w:pPr>
        <w:spacing w:line="600" w:lineRule="auto"/>
        <w:ind w:firstLine="720"/>
        <w:jc w:val="both"/>
        <w:rPr>
          <w:rFonts w:eastAsia="Times New Roman"/>
          <w:szCs w:val="24"/>
        </w:rPr>
      </w:pPr>
      <w:r>
        <w:rPr>
          <w:rFonts w:eastAsia="Times New Roman"/>
          <w:szCs w:val="24"/>
        </w:rPr>
        <w:lastRenderedPageBreak/>
        <w:t>Όπως</w:t>
      </w:r>
      <w:r w:rsidRPr="009579FD">
        <w:rPr>
          <w:rFonts w:eastAsia="Times New Roman"/>
          <w:szCs w:val="24"/>
        </w:rPr>
        <w:t xml:space="preserve"> και έχουμε φτάσει μεσημέρι</w:t>
      </w:r>
      <w:r>
        <w:rPr>
          <w:rFonts w:eastAsia="Times New Roman"/>
          <w:szCs w:val="24"/>
        </w:rPr>
        <w:t>, θα έλεγα</w:t>
      </w:r>
      <w:r w:rsidRPr="009579FD">
        <w:rPr>
          <w:rFonts w:eastAsia="Times New Roman"/>
          <w:szCs w:val="24"/>
        </w:rPr>
        <w:t xml:space="preserve"> ότι από το πρωί θα περίμενα </w:t>
      </w:r>
      <w:r>
        <w:rPr>
          <w:rFonts w:eastAsia="Times New Roman"/>
          <w:szCs w:val="24"/>
        </w:rPr>
        <w:t xml:space="preserve">την </w:t>
      </w:r>
      <w:r>
        <w:rPr>
          <w:rFonts w:eastAsia="Times New Roman"/>
          <w:szCs w:val="24"/>
        </w:rPr>
        <w:t>ε</w:t>
      </w:r>
      <w:r>
        <w:rPr>
          <w:rFonts w:eastAsia="Times New Roman"/>
          <w:szCs w:val="24"/>
        </w:rPr>
        <w:t>ισαγγελέα του Αρείου Πάγου</w:t>
      </w:r>
      <w:r>
        <w:rPr>
          <w:rFonts w:eastAsia="Times New Roman"/>
          <w:szCs w:val="24"/>
        </w:rPr>
        <w:t>,</w:t>
      </w:r>
      <w:r>
        <w:rPr>
          <w:rFonts w:eastAsia="Times New Roman"/>
          <w:szCs w:val="24"/>
        </w:rPr>
        <w:t xml:space="preserve"> </w:t>
      </w:r>
      <w:r w:rsidRPr="009579FD">
        <w:rPr>
          <w:rFonts w:eastAsia="Times New Roman"/>
          <w:szCs w:val="24"/>
        </w:rPr>
        <w:t xml:space="preserve">που βρίσκεται </w:t>
      </w:r>
      <w:r>
        <w:rPr>
          <w:rFonts w:eastAsia="Times New Roman"/>
          <w:szCs w:val="24"/>
        </w:rPr>
        <w:t>τ</w:t>
      </w:r>
      <w:r w:rsidRPr="009579FD">
        <w:rPr>
          <w:rFonts w:eastAsia="Times New Roman"/>
          <w:szCs w:val="24"/>
        </w:rPr>
        <w:t xml:space="preserve">όσο πολύ σε </w:t>
      </w:r>
      <w:r w:rsidRPr="009579FD">
        <w:rPr>
          <w:rFonts w:eastAsia="Times New Roman"/>
          <w:szCs w:val="24"/>
        </w:rPr>
        <w:t>εγρήγορση κάθε φορά</w:t>
      </w:r>
      <w:r>
        <w:rPr>
          <w:rFonts w:eastAsia="Times New Roman"/>
          <w:szCs w:val="24"/>
        </w:rPr>
        <w:t>,</w:t>
      </w:r>
      <w:r w:rsidRPr="009579FD">
        <w:rPr>
          <w:rFonts w:eastAsia="Times New Roman"/>
          <w:szCs w:val="24"/>
        </w:rPr>
        <w:t xml:space="preserve"> να είχε παρέμβει και να είχε παρέμβει ανεξάρτητα εάν ο </w:t>
      </w:r>
      <w:r>
        <w:rPr>
          <w:rFonts w:eastAsia="Times New Roman"/>
          <w:szCs w:val="24"/>
        </w:rPr>
        <w:t>κ.</w:t>
      </w:r>
      <w:r w:rsidRPr="009579FD">
        <w:rPr>
          <w:rFonts w:eastAsia="Times New Roman"/>
          <w:szCs w:val="24"/>
        </w:rPr>
        <w:t xml:space="preserve"> Στουρνάρας είχε μιλήσει</w:t>
      </w:r>
      <w:r>
        <w:rPr>
          <w:rFonts w:eastAsia="Times New Roman"/>
          <w:szCs w:val="24"/>
        </w:rPr>
        <w:t xml:space="preserve"> ή</w:t>
      </w:r>
      <w:r w:rsidRPr="009579FD">
        <w:rPr>
          <w:rFonts w:eastAsia="Times New Roman"/>
          <w:szCs w:val="24"/>
        </w:rPr>
        <w:t xml:space="preserve"> όχι για βάναυση θεσμική εκτροπή και για πρωτοφανή ενέργεια</w:t>
      </w:r>
      <w:r>
        <w:rPr>
          <w:rFonts w:eastAsia="Times New Roman"/>
          <w:szCs w:val="24"/>
        </w:rPr>
        <w:t>.</w:t>
      </w:r>
      <w:r w:rsidRPr="009579FD">
        <w:rPr>
          <w:rFonts w:eastAsia="Times New Roman"/>
          <w:szCs w:val="24"/>
        </w:rPr>
        <w:t xml:space="preserve"> </w:t>
      </w:r>
    </w:p>
    <w:p w14:paraId="69A55C88" w14:textId="77777777" w:rsidR="00C9651F" w:rsidRDefault="002D2592">
      <w:pPr>
        <w:spacing w:line="600" w:lineRule="auto"/>
        <w:ind w:firstLine="720"/>
        <w:jc w:val="both"/>
        <w:rPr>
          <w:rFonts w:eastAsia="Times New Roman"/>
          <w:szCs w:val="24"/>
        </w:rPr>
      </w:pPr>
      <w:r>
        <w:rPr>
          <w:rFonts w:eastAsia="Times New Roman"/>
          <w:szCs w:val="24"/>
        </w:rPr>
        <w:t xml:space="preserve">Το ζήτημα, κύριε Υπουργέ, </w:t>
      </w:r>
      <w:r w:rsidRPr="009579FD">
        <w:rPr>
          <w:rFonts w:eastAsia="Times New Roman"/>
          <w:szCs w:val="24"/>
        </w:rPr>
        <w:t xml:space="preserve">είναι δυστυχώς ότι </w:t>
      </w:r>
      <w:r>
        <w:rPr>
          <w:rFonts w:eastAsia="Times New Roman"/>
          <w:szCs w:val="24"/>
        </w:rPr>
        <w:t xml:space="preserve">με </w:t>
      </w:r>
      <w:r w:rsidRPr="009579FD">
        <w:rPr>
          <w:rFonts w:eastAsia="Times New Roman"/>
          <w:szCs w:val="24"/>
        </w:rPr>
        <w:t>τέτοιου είδους παράνομες πράξεις</w:t>
      </w:r>
      <w:r>
        <w:rPr>
          <w:rFonts w:eastAsia="Times New Roman"/>
          <w:szCs w:val="24"/>
        </w:rPr>
        <w:t>, με τέτοι</w:t>
      </w:r>
      <w:r>
        <w:rPr>
          <w:rFonts w:eastAsia="Times New Roman"/>
          <w:szCs w:val="24"/>
        </w:rPr>
        <w:t>ου είδους αντι</w:t>
      </w:r>
      <w:r w:rsidRPr="009579FD">
        <w:rPr>
          <w:rFonts w:eastAsia="Times New Roman"/>
          <w:szCs w:val="24"/>
        </w:rPr>
        <w:t xml:space="preserve">κοινοβουλευτικές συμπεριφορές μόνο σε καθεστώτα </w:t>
      </w:r>
      <w:r>
        <w:rPr>
          <w:rFonts w:eastAsia="Times New Roman"/>
          <w:szCs w:val="24"/>
        </w:rPr>
        <w:t>Όρμπαν</w:t>
      </w:r>
      <w:r w:rsidRPr="009579FD">
        <w:rPr>
          <w:rFonts w:eastAsia="Times New Roman"/>
          <w:szCs w:val="24"/>
        </w:rPr>
        <w:t xml:space="preserve"> και Μαδούρο μπορεί να απειλείται και να εκβιάζεται ο </w:t>
      </w:r>
      <w:r>
        <w:rPr>
          <w:rFonts w:eastAsia="Times New Roman"/>
          <w:szCs w:val="24"/>
        </w:rPr>
        <w:t>κ</w:t>
      </w:r>
      <w:r w:rsidRPr="009579FD">
        <w:rPr>
          <w:rFonts w:eastAsia="Times New Roman"/>
          <w:szCs w:val="24"/>
        </w:rPr>
        <w:t xml:space="preserve">εντρικός </w:t>
      </w:r>
      <w:r>
        <w:rPr>
          <w:rFonts w:eastAsia="Times New Roman"/>
          <w:szCs w:val="24"/>
        </w:rPr>
        <w:t>τ</w:t>
      </w:r>
      <w:r w:rsidRPr="009579FD">
        <w:rPr>
          <w:rFonts w:eastAsia="Times New Roman"/>
          <w:szCs w:val="24"/>
        </w:rPr>
        <w:t>ραπεζίτης από έναν Υπουργό</w:t>
      </w:r>
      <w:r>
        <w:rPr>
          <w:rFonts w:eastAsia="Times New Roman"/>
          <w:szCs w:val="24"/>
        </w:rPr>
        <w:t>, καθ’ έξιν</w:t>
      </w:r>
      <w:r w:rsidRPr="009579FD">
        <w:rPr>
          <w:rFonts w:eastAsia="Times New Roman"/>
          <w:szCs w:val="24"/>
        </w:rPr>
        <w:t xml:space="preserve"> </w:t>
      </w:r>
      <w:r>
        <w:rPr>
          <w:rFonts w:eastAsia="Times New Roman"/>
          <w:szCs w:val="24"/>
        </w:rPr>
        <w:t xml:space="preserve">και </w:t>
      </w:r>
      <w:r w:rsidRPr="009579FD">
        <w:rPr>
          <w:rFonts w:eastAsia="Times New Roman"/>
          <w:szCs w:val="24"/>
        </w:rPr>
        <w:t>κατά σύστημα υβριστή</w:t>
      </w:r>
      <w:r>
        <w:rPr>
          <w:rFonts w:eastAsia="Times New Roman"/>
          <w:szCs w:val="24"/>
        </w:rPr>
        <w:t>,</w:t>
      </w:r>
      <w:r w:rsidRPr="009579FD">
        <w:rPr>
          <w:rFonts w:eastAsia="Times New Roman"/>
          <w:szCs w:val="24"/>
        </w:rPr>
        <w:t xml:space="preserve"> </w:t>
      </w:r>
      <w:r>
        <w:rPr>
          <w:rFonts w:eastAsia="Times New Roman"/>
          <w:szCs w:val="24"/>
        </w:rPr>
        <w:t xml:space="preserve">που παρά τις συνεχείς κουτσαβάκικες </w:t>
      </w:r>
      <w:r w:rsidRPr="009579FD">
        <w:rPr>
          <w:rFonts w:eastAsia="Times New Roman"/>
          <w:szCs w:val="24"/>
        </w:rPr>
        <w:t>συμπεριφορές του</w:t>
      </w:r>
      <w:r>
        <w:rPr>
          <w:rFonts w:eastAsia="Times New Roman"/>
          <w:szCs w:val="24"/>
        </w:rPr>
        <w:t>,</w:t>
      </w:r>
      <w:r w:rsidRPr="009579FD">
        <w:rPr>
          <w:rFonts w:eastAsia="Times New Roman"/>
          <w:szCs w:val="24"/>
        </w:rPr>
        <w:t xml:space="preserve"> τις σ</w:t>
      </w:r>
      <w:r w:rsidRPr="009579FD">
        <w:rPr>
          <w:rFonts w:eastAsia="Times New Roman"/>
          <w:szCs w:val="24"/>
        </w:rPr>
        <w:t>υκοφαντικές επιθέσεις ε</w:t>
      </w:r>
      <w:r>
        <w:rPr>
          <w:rFonts w:eastAsia="Times New Roman"/>
          <w:szCs w:val="24"/>
        </w:rPr>
        <w:t xml:space="preserve">ναντίον πολιτικών του αντιπάλων, </w:t>
      </w:r>
      <w:r w:rsidRPr="009579FD">
        <w:rPr>
          <w:rFonts w:eastAsia="Times New Roman"/>
          <w:szCs w:val="24"/>
        </w:rPr>
        <w:t>τις συκοφαντικές επιθέσεις εναντίον δημοσιογράφων</w:t>
      </w:r>
      <w:r>
        <w:rPr>
          <w:rFonts w:eastAsia="Times New Roman"/>
          <w:szCs w:val="24"/>
        </w:rPr>
        <w:t>,</w:t>
      </w:r>
      <w:r w:rsidRPr="009579FD">
        <w:rPr>
          <w:rFonts w:eastAsia="Times New Roman"/>
          <w:szCs w:val="24"/>
        </w:rPr>
        <w:t xml:space="preserve"> ακόμα και </w:t>
      </w:r>
      <w:r>
        <w:rPr>
          <w:rFonts w:eastAsia="Times New Roman"/>
          <w:szCs w:val="24"/>
        </w:rPr>
        <w:t>εναντίον</w:t>
      </w:r>
      <w:r w:rsidRPr="009579FD">
        <w:rPr>
          <w:rFonts w:eastAsia="Times New Roman"/>
          <w:szCs w:val="24"/>
        </w:rPr>
        <w:t xml:space="preserve"> νεκρών προσβάλλοντας τη μνήμη </w:t>
      </w:r>
      <w:r>
        <w:rPr>
          <w:rFonts w:eastAsia="Times New Roman"/>
          <w:szCs w:val="24"/>
        </w:rPr>
        <w:t xml:space="preserve">τους, όπως </w:t>
      </w:r>
      <w:r w:rsidRPr="009579FD">
        <w:rPr>
          <w:rFonts w:eastAsia="Times New Roman"/>
          <w:szCs w:val="24"/>
        </w:rPr>
        <w:t>του αείμνηστου Βασίλη Μπεσκένη</w:t>
      </w:r>
      <w:r>
        <w:rPr>
          <w:rFonts w:eastAsia="Times New Roman"/>
          <w:szCs w:val="24"/>
        </w:rPr>
        <w:t>,</w:t>
      </w:r>
      <w:r w:rsidRPr="009579FD">
        <w:rPr>
          <w:rFonts w:eastAsia="Times New Roman"/>
          <w:szCs w:val="24"/>
        </w:rPr>
        <w:t xml:space="preserve"> απολαμβάνει</w:t>
      </w:r>
      <w:r>
        <w:rPr>
          <w:rFonts w:eastAsia="Times New Roman"/>
          <w:szCs w:val="24"/>
        </w:rPr>
        <w:t>,</w:t>
      </w:r>
      <w:r w:rsidRPr="009579FD">
        <w:rPr>
          <w:rFonts w:eastAsia="Times New Roman"/>
          <w:szCs w:val="24"/>
        </w:rPr>
        <w:t xml:space="preserve"> </w:t>
      </w:r>
      <w:r>
        <w:rPr>
          <w:rFonts w:eastAsia="Times New Roman"/>
          <w:szCs w:val="24"/>
        </w:rPr>
        <w:t>κ</w:t>
      </w:r>
      <w:r w:rsidRPr="009579FD">
        <w:rPr>
          <w:rFonts w:eastAsia="Times New Roman"/>
          <w:szCs w:val="24"/>
        </w:rPr>
        <w:t>ύριε Υπουργέ</w:t>
      </w:r>
      <w:r>
        <w:rPr>
          <w:rFonts w:eastAsia="Times New Roman"/>
          <w:szCs w:val="24"/>
        </w:rPr>
        <w:t>,</w:t>
      </w:r>
      <w:r w:rsidRPr="009579FD">
        <w:rPr>
          <w:rFonts w:eastAsia="Times New Roman"/>
          <w:szCs w:val="24"/>
        </w:rPr>
        <w:t xml:space="preserve"> συστηματικά την εύνοια της αυ</w:t>
      </w:r>
      <w:r w:rsidRPr="009579FD">
        <w:rPr>
          <w:rFonts w:eastAsia="Times New Roman"/>
          <w:szCs w:val="24"/>
        </w:rPr>
        <w:t>λής του Πρωθυπουργού</w:t>
      </w:r>
      <w:r>
        <w:rPr>
          <w:rFonts w:eastAsia="Times New Roman"/>
          <w:szCs w:val="24"/>
        </w:rPr>
        <w:t>,</w:t>
      </w:r>
      <w:r w:rsidRPr="009579FD">
        <w:rPr>
          <w:rFonts w:eastAsia="Times New Roman"/>
          <w:szCs w:val="24"/>
        </w:rPr>
        <w:t xml:space="preserve"> την προστασία του </w:t>
      </w:r>
      <w:r w:rsidRPr="009579FD">
        <w:rPr>
          <w:rFonts w:eastAsia="Times New Roman"/>
          <w:szCs w:val="24"/>
        </w:rPr>
        <w:lastRenderedPageBreak/>
        <w:t>κομματικού μηχανισμού</w:t>
      </w:r>
      <w:r>
        <w:rPr>
          <w:rFonts w:eastAsia="Times New Roman"/>
          <w:szCs w:val="24"/>
        </w:rPr>
        <w:t xml:space="preserve">. </w:t>
      </w:r>
      <w:r w:rsidRPr="009579FD">
        <w:rPr>
          <w:rFonts w:eastAsia="Times New Roman"/>
          <w:szCs w:val="24"/>
        </w:rPr>
        <w:t xml:space="preserve">Διάβασα μία ανακοίνωση εχθές του ΣΥΡΙΖΑ και </w:t>
      </w:r>
      <w:r>
        <w:rPr>
          <w:rFonts w:eastAsia="Times New Roman"/>
          <w:szCs w:val="24"/>
        </w:rPr>
        <w:t>ν</w:t>
      </w:r>
      <w:r w:rsidRPr="009579FD">
        <w:rPr>
          <w:rFonts w:eastAsia="Times New Roman"/>
          <w:szCs w:val="24"/>
        </w:rPr>
        <w:t>τράπηκα</w:t>
      </w:r>
      <w:r>
        <w:rPr>
          <w:rFonts w:eastAsia="Times New Roman"/>
          <w:szCs w:val="24"/>
        </w:rPr>
        <w:t>. Κρύβεται</w:t>
      </w:r>
      <w:r w:rsidRPr="009579FD">
        <w:rPr>
          <w:rFonts w:eastAsia="Times New Roman"/>
          <w:szCs w:val="24"/>
        </w:rPr>
        <w:t xml:space="preserve"> πίσω από την υπουργική ασυλία του </w:t>
      </w:r>
      <w:r>
        <w:rPr>
          <w:rFonts w:eastAsia="Times New Roman"/>
          <w:szCs w:val="24"/>
        </w:rPr>
        <w:t>κ</w:t>
      </w:r>
      <w:r w:rsidRPr="009579FD">
        <w:rPr>
          <w:rFonts w:eastAsia="Times New Roman"/>
          <w:szCs w:val="24"/>
        </w:rPr>
        <w:t>ατά τα άλλα επαίσχυντου άρθρου 86 του Συντάγματος</w:t>
      </w:r>
      <w:r>
        <w:rPr>
          <w:rFonts w:eastAsia="Times New Roman"/>
          <w:szCs w:val="24"/>
        </w:rPr>
        <w:t>.</w:t>
      </w:r>
      <w:r w:rsidRPr="009579FD">
        <w:rPr>
          <w:rFonts w:eastAsia="Times New Roman"/>
          <w:szCs w:val="24"/>
        </w:rPr>
        <w:t xml:space="preserve"> </w:t>
      </w:r>
    </w:p>
    <w:p w14:paraId="69A55C89" w14:textId="77777777" w:rsidR="00C9651F" w:rsidRDefault="002D2592">
      <w:pPr>
        <w:spacing w:line="600" w:lineRule="auto"/>
        <w:ind w:firstLine="720"/>
        <w:jc w:val="both"/>
        <w:rPr>
          <w:rFonts w:eastAsia="Times New Roman"/>
          <w:szCs w:val="24"/>
        </w:rPr>
      </w:pPr>
      <w:r w:rsidRPr="009579FD">
        <w:rPr>
          <w:rFonts w:eastAsia="Times New Roman"/>
          <w:szCs w:val="24"/>
        </w:rPr>
        <w:t xml:space="preserve">Θυμίζω ότι είναι ο </w:t>
      </w:r>
      <w:r>
        <w:rPr>
          <w:rFonts w:eastAsia="Times New Roman"/>
          <w:szCs w:val="24"/>
        </w:rPr>
        <w:t>Υπουργός: «</w:t>
      </w:r>
      <w:r w:rsidRPr="009579FD">
        <w:rPr>
          <w:rFonts w:eastAsia="Times New Roman"/>
          <w:szCs w:val="24"/>
        </w:rPr>
        <w:t>Μόνος μου και</w:t>
      </w:r>
      <w:r w:rsidRPr="009579FD">
        <w:rPr>
          <w:rFonts w:eastAsia="Times New Roman"/>
          <w:szCs w:val="24"/>
        </w:rPr>
        <w:t xml:space="preserve"> όλοι </w:t>
      </w:r>
      <w:r>
        <w:rPr>
          <w:rFonts w:eastAsia="Times New Roman"/>
          <w:szCs w:val="24"/>
        </w:rPr>
        <w:t>σας».</w:t>
      </w:r>
      <w:r w:rsidRPr="009579FD">
        <w:rPr>
          <w:rFonts w:eastAsia="Times New Roman"/>
          <w:szCs w:val="24"/>
        </w:rPr>
        <w:t xml:space="preserve"> Είναι </w:t>
      </w:r>
      <w:r>
        <w:rPr>
          <w:rFonts w:eastAsia="Times New Roman"/>
          <w:szCs w:val="24"/>
        </w:rPr>
        <w:t>ο Υπουργός:</w:t>
      </w:r>
      <w:r w:rsidRPr="009579FD">
        <w:rPr>
          <w:rFonts w:eastAsia="Times New Roman"/>
          <w:szCs w:val="24"/>
        </w:rPr>
        <w:t xml:space="preserve"> </w:t>
      </w:r>
      <w:r>
        <w:rPr>
          <w:rFonts w:eastAsia="Times New Roman"/>
          <w:szCs w:val="24"/>
        </w:rPr>
        <w:t>«</w:t>
      </w:r>
      <w:r w:rsidRPr="009579FD">
        <w:rPr>
          <w:rFonts w:eastAsia="Times New Roman"/>
          <w:szCs w:val="24"/>
        </w:rPr>
        <w:t>Σας έχω</w:t>
      </w:r>
      <w:r>
        <w:rPr>
          <w:rFonts w:eastAsia="Times New Roman"/>
          <w:szCs w:val="24"/>
        </w:rPr>
        <w:t>».</w:t>
      </w:r>
      <w:r w:rsidRPr="009579FD">
        <w:rPr>
          <w:rFonts w:eastAsia="Times New Roman"/>
          <w:szCs w:val="24"/>
        </w:rPr>
        <w:t xml:space="preserve"> </w:t>
      </w:r>
      <w:r>
        <w:rPr>
          <w:rFonts w:eastAsia="Times New Roman"/>
          <w:szCs w:val="24"/>
        </w:rPr>
        <w:t>Θυμίζω, κ</w:t>
      </w:r>
      <w:r w:rsidRPr="009579FD">
        <w:rPr>
          <w:rFonts w:eastAsia="Times New Roman"/>
          <w:szCs w:val="24"/>
        </w:rPr>
        <w:t>ύριε Υπουργέ</w:t>
      </w:r>
      <w:r>
        <w:rPr>
          <w:rFonts w:eastAsia="Times New Roman"/>
          <w:szCs w:val="24"/>
        </w:rPr>
        <w:t>,</w:t>
      </w:r>
      <w:r w:rsidRPr="009579FD">
        <w:rPr>
          <w:rFonts w:eastAsia="Times New Roman"/>
          <w:szCs w:val="24"/>
        </w:rPr>
        <w:t xml:space="preserve"> ότι πάντα μετά από τέτοιου είδους α</w:t>
      </w:r>
      <w:r>
        <w:rPr>
          <w:rFonts w:eastAsia="Times New Roman"/>
          <w:szCs w:val="24"/>
        </w:rPr>
        <w:t>πειλές συκοφαντικές και δυσφημίσει</w:t>
      </w:r>
      <w:r w:rsidRPr="009579FD">
        <w:rPr>
          <w:rFonts w:eastAsia="Times New Roman"/>
          <w:szCs w:val="24"/>
        </w:rPr>
        <w:t>ς προσέρχεται στην Επιτροπή Δεοντολογίας και αυτό το οποίο ζητάε</w:t>
      </w:r>
      <w:r>
        <w:rPr>
          <w:rFonts w:eastAsia="Times New Roman"/>
          <w:szCs w:val="24"/>
        </w:rPr>
        <w:t>ι κάθε φορά είναι να εξεταστεί ε</w:t>
      </w:r>
      <w:r w:rsidRPr="009579FD">
        <w:rPr>
          <w:rFonts w:eastAsia="Times New Roman"/>
          <w:szCs w:val="24"/>
        </w:rPr>
        <w:t>άν η περίπτωσ</w:t>
      </w:r>
      <w:r>
        <w:rPr>
          <w:rFonts w:eastAsia="Times New Roman"/>
          <w:szCs w:val="24"/>
        </w:rPr>
        <w:t>ή</w:t>
      </w:r>
      <w:r w:rsidRPr="009579FD">
        <w:rPr>
          <w:rFonts w:eastAsia="Times New Roman"/>
          <w:szCs w:val="24"/>
        </w:rPr>
        <w:t xml:space="preserve"> του εμπίπτει στη</w:t>
      </w:r>
      <w:r>
        <w:rPr>
          <w:rFonts w:eastAsia="Times New Roman"/>
          <w:szCs w:val="24"/>
        </w:rPr>
        <w:t>ν</w:t>
      </w:r>
      <w:r w:rsidRPr="009579FD">
        <w:rPr>
          <w:rFonts w:eastAsia="Times New Roman"/>
          <w:szCs w:val="24"/>
        </w:rPr>
        <w:t xml:space="preserve"> </w:t>
      </w:r>
      <w:r>
        <w:rPr>
          <w:rFonts w:eastAsia="Times New Roman"/>
          <w:szCs w:val="24"/>
        </w:rPr>
        <w:t>ασυλία που του δίνει</w:t>
      </w:r>
      <w:r w:rsidRPr="009579FD">
        <w:rPr>
          <w:rFonts w:eastAsia="Times New Roman"/>
          <w:szCs w:val="24"/>
        </w:rPr>
        <w:t xml:space="preserve"> ο νόμος περί ευθύνης Υπουργών</w:t>
      </w:r>
      <w:r>
        <w:rPr>
          <w:rFonts w:eastAsia="Times New Roman"/>
          <w:szCs w:val="24"/>
        </w:rPr>
        <w:t>, το κ</w:t>
      </w:r>
      <w:r w:rsidRPr="009579FD">
        <w:rPr>
          <w:rFonts w:eastAsia="Times New Roman"/>
          <w:szCs w:val="24"/>
        </w:rPr>
        <w:t xml:space="preserve">ατά τα άλλα </w:t>
      </w:r>
      <w:r>
        <w:rPr>
          <w:rFonts w:eastAsia="Times New Roman"/>
          <w:szCs w:val="24"/>
        </w:rPr>
        <w:t>επαίσχυντο άρθρο</w:t>
      </w:r>
      <w:r w:rsidRPr="009579FD">
        <w:rPr>
          <w:rFonts w:eastAsia="Times New Roman"/>
          <w:szCs w:val="24"/>
        </w:rPr>
        <w:t xml:space="preserve"> 86</w:t>
      </w:r>
      <w:r>
        <w:rPr>
          <w:rFonts w:eastAsia="Times New Roman"/>
          <w:szCs w:val="24"/>
        </w:rPr>
        <w:t>.</w:t>
      </w:r>
    </w:p>
    <w:p w14:paraId="69A55C8A" w14:textId="77777777" w:rsidR="00C9651F" w:rsidRDefault="002D2592">
      <w:pPr>
        <w:spacing w:line="600" w:lineRule="auto"/>
        <w:ind w:firstLine="720"/>
        <w:jc w:val="both"/>
        <w:rPr>
          <w:rFonts w:eastAsia="Times New Roman"/>
          <w:szCs w:val="24"/>
        </w:rPr>
      </w:pPr>
      <w:r>
        <w:rPr>
          <w:rFonts w:eastAsia="Times New Roman"/>
          <w:szCs w:val="24"/>
        </w:rPr>
        <w:t>Υπάρχει</w:t>
      </w:r>
      <w:r w:rsidRPr="009579FD">
        <w:rPr>
          <w:rFonts w:eastAsia="Times New Roman"/>
          <w:szCs w:val="24"/>
        </w:rPr>
        <w:t xml:space="preserve"> και κάτι</w:t>
      </w:r>
      <w:r>
        <w:rPr>
          <w:rFonts w:eastAsia="Times New Roman"/>
          <w:szCs w:val="24"/>
        </w:rPr>
        <w:t xml:space="preserve"> άλλο, </w:t>
      </w:r>
      <w:r w:rsidRPr="009579FD">
        <w:rPr>
          <w:rFonts w:eastAsia="Times New Roman"/>
          <w:szCs w:val="24"/>
        </w:rPr>
        <w:t>το οποίο αφορά το Κοινοβούλιο</w:t>
      </w:r>
      <w:r>
        <w:rPr>
          <w:rFonts w:eastAsia="Times New Roman"/>
          <w:szCs w:val="24"/>
        </w:rPr>
        <w:t>,</w:t>
      </w:r>
      <w:r w:rsidRPr="009579FD">
        <w:rPr>
          <w:rFonts w:eastAsia="Times New Roman"/>
          <w:szCs w:val="24"/>
        </w:rPr>
        <w:t xml:space="preserve"> αφορά την Κυβέρνηση</w:t>
      </w:r>
      <w:r>
        <w:rPr>
          <w:rFonts w:eastAsia="Times New Roman"/>
          <w:szCs w:val="24"/>
        </w:rPr>
        <w:t>,</w:t>
      </w:r>
      <w:r w:rsidRPr="009579FD">
        <w:rPr>
          <w:rFonts w:eastAsia="Times New Roman"/>
          <w:szCs w:val="24"/>
        </w:rPr>
        <w:t xml:space="preserve"> αφορά τους Βουλευτές</w:t>
      </w:r>
      <w:r>
        <w:rPr>
          <w:rFonts w:eastAsia="Times New Roman"/>
          <w:szCs w:val="24"/>
        </w:rPr>
        <w:t>,</w:t>
      </w:r>
      <w:r w:rsidRPr="009579FD">
        <w:rPr>
          <w:rFonts w:eastAsia="Times New Roman"/>
          <w:szCs w:val="24"/>
        </w:rPr>
        <w:t xml:space="preserve"> αφορά τη δημοκρατία</w:t>
      </w:r>
      <w:r>
        <w:rPr>
          <w:rFonts w:eastAsia="Times New Roman"/>
          <w:szCs w:val="24"/>
        </w:rPr>
        <w:t>,</w:t>
      </w:r>
      <w:r w:rsidRPr="009579FD">
        <w:rPr>
          <w:rFonts w:eastAsia="Times New Roman"/>
          <w:szCs w:val="24"/>
        </w:rPr>
        <w:t xml:space="preserve"> αφορά το πώς καταλαβαίνουμε εμ</w:t>
      </w:r>
      <w:r w:rsidRPr="009579FD">
        <w:rPr>
          <w:rFonts w:eastAsia="Times New Roman"/>
          <w:szCs w:val="24"/>
        </w:rPr>
        <w:t>είς την άσκηση της πολιτικής</w:t>
      </w:r>
      <w:r>
        <w:rPr>
          <w:rFonts w:eastAsia="Times New Roman"/>
          <w:szCs w:val="24"/>
        </w:rPr>
        <w:t>.</w:t>
      </w:r>
      <w:r w:rsidRPr="009579FD">
        <w:rPr>
          <w:rFonts w:eastAsia="Times New Roman"/>
          <w:szCs w:val="24"/>
        </w:rPr>
        <w:t xml:space="preserve"> Παραμένει σήμερα Υπουργός ο εκφραστής των λούμπεν χαρακτηριστικών </w:t>
      </w:r>
      <w:r>
        <w:rPr>
          <w:rFonts w:eastAsia="Times New Roman"/>
          <w:szCs w:val="24"/>
        </w:rPr>
        <w:t xml:space="preserve">της </w:t>
      </w:r>
      <w:r w:rsidRPr="009579FD">
        <w:rPr>
          <w:rFonts w:eastAsia="Times New Roman"/>
          <w:szCs w:val="24"/>
        </w:rPr>
        <w:t>Κυβέρνησης</w:t>
      </w:r>
      <w:r>
        <w:rPr>
          <w:rFonts w:eastAsia="Times New Roman"/>
          <w:szCs w:val="24"/>
        </w:rPr>
        <w:t>.</w:t>
      </w:r>
      <w:r w:rsidRPr="009579FD">
        <w:rPr>
          <w:rFonts w:eastAsia="Times New Roman"/>
          <w:szCs w:val="24"/>
        </w:rPr>
        <w:t xml:space="preserve"> Παραμένει από αυτή την Κυβέρνηση</w:t>
      </w:r>
      <w:r>
        <w:rPr>
          <w:rFonts w:eastAsia="Times New Roman"/>
          <w:szCs w:val="24"/>
        </w:rPr>
        <w:t>,</w:t>
      </w:r>
      <w:r w:rsidRPr="009579FD">
        <w:rPr>
          <w:rFonts w:eastAsia="Times New Roman"/>
          <w:szCs w:val="24"/>
        </w:rPr>
        <w:t xml:space="preserve"> </w:t>
      </w:r>
      <w:r>
        <w:rPr>
          <w:rFonts w:eastAsia="Times New Roman"/>
          <w:szCs w:val="24"/>
        </w:rPr>
        <w:t>η</w:t>
      </w:r>
      <w:r w:rsidRPr="009579FD">
        <w:rPr>
          <w:rFonts w:eastAsia="Times New Roman"/>
          <w:szCs w:val="24"/>
        </w:rPr>
        <w:t xml:space="preserve"> οποία τον επιβραβεύει και ε</w:t>
      </w:r>
      <w:r>
        <w:rPr>
          <w:rFonts w:eastAsia="Times New Roman"/>
          <w:szCs w:val="24"/>
        </w:rPr>
        <w:t>πιβραβεύει στελέχη με χυδαίο στ</w:t>
      </w:r>
      <w:r>
        <w:rPr>
          <w:rFonts w:eastAsia="Times New Roman"/>
          <w:szCs w:val="24"/>
        </w:rPr>
        <w:t>ι</w:t>
      </w:r>
      <w:r>
        <w:rPr>
          <w:rFonts w:eastAsia="Times New Roman"/>
          <w:szCs w:val="24"/>
        </w:rPr>
        <w:t>λ,</w:t>
      </w:r>
      <w:r w:rsidRPr="009579FD">
        <w:rPr>
          <w:rFonts w:eastAsia="Times New Roman"/>
          <w:szCs w:val="24"/>
        </w:rPr>
        <w:t xml:space="preserve"> δήθεν λαϊκό</w:t>
      </w:r>
      <w:r>
        <w:rPr>
          <w:rFonts w:eastAsia="Times New Roman"/>
          <w:szCs w:val="24"/>
        </w:rPr>
        <w:t>,</w:t>
      </w:r>
      <w:r w:rsidRPr="009579FD">
        <w:rPr>
          <w:rFonts w:eastAsia="Times New Roman"/>
          <w:szCs w:val="24"/>
        </w:rPr>
        <w:t xml:space="preserve"> δήθεν ανεξέλεγκτο</w:t>
      </w:r>
      <w:r>
        <w:rPr>
          <w:rFonts w:eastAsia="Times New Roman"/>
          <w:szCs w:val="24"/>
        </w:rPr>
        <w:t>,</w:t>
      </w:r>
      <w:r w:rsidRPr="009579FD">
        <w:rPr>
          <w:rFonts w:eastAsia="Times New Roman"/>
          <w:szCs w:val="24"/>
        </w:rPr>
        <w:t xml:space="preserve"> δήθεν με ένα </w:t>
      </w:r>
      <w:r>
        <w:rPr>
          <w:rFonts w:eastAsia="Times New Roman"/>
          <w:szCs w:val="24"/>
        </w:rPr>
        <w:t>θ</w:t>
      </w:r>
      <w:r>
        <w:rPr>
          <w:rFonts w:eastAsia="Times New Roman"/>
          <w:szCs w:val="24"/>
        </w:rPr>
        <w:t>υμικό</w:t>
      </w:r>
      <w:r w:rsidRPr="009579FD">
        <w:rPr>
          <w:rFonts w:eastAsia="Times New Roman"/>
          <w:szCs w:val="24"/>
        </w:rPr>
        <w:t xml:space="preserve"> λίγο προχωρημένο</w:t>
      </w:r>
      <w:r>
        <w:rPr>
          <w:rFonts w:eastAsia="Times New Roman"/>
          <w:szCs w:val="24"/>
        </w:rPr>
        <w:t>, δήθεν άγαρμπο,</w:t>
      </w:r>
      <w:r w:rsidRPr="009579FD">
        <w:rPr>
          <w:rFonts w:eastAsia="Times New Roman"/>
          <w:szCs w:val="24"/>
        </w:rPr>
        <w:t xml:space="preserve"> για να συντηρούνται συνειδητά συμπεριφορές </w:t>
      </w:r>
      <w:r>
        <w:rPr>
          <w:rFonts w:eastAsia="Times New Roman"/>
          <w:szCs w:val="24"/>
        </w:rPr>
        <w:t>του</w:t>
      </w:r>
      <w:r w:rsidRPr="009579FD">
        <w:rPr>
          <w:rFonts w:eastAsia="Times New Roman"/>
          <w:szCs w:val="24"/>
        </w:rPr>
        <w:t xml:space="preserve"> πολιτικού τραμπουκισμού</w:t>
      </w:r>
      <w:r>
        <w:rPr>
          <w:rFonts w:eastAsia="Times New Roman"/>
          <w:szCs w:val="24"/>
        </w:rPr>
        <w:t>.</w:t>
      </w:r>
      <w:r w:rsidRPr="009579FD">
        <w:rPr>
          <w:rFonts w:eastAsia="Times New Roman"/>
          <w:szCs w:val="24"/>
        </w:rPr>
        <w:t xml:space="preserve"> </w:t>
      </w:r>
    </w:p>
    <w:p w14:paraId="69A55C8B" w14:textId="77777777" w:rsidR="00C9651F" w:rsidRDefault="002D2592">
      <w:pPr>
        <w:spacing w:line="600" w:lineRule="auto"/>
        <w:ind w:firstLine="720"/>
        <w:jc w:val="both"/>
        <w:rPr>
          <w:rFonts w:eastAsia="Times New Roman"/>
          <w:szCs w:val="24"/>
        </w:rPr>
      </w:pPr>
      <w:r w:rsidRPr="009579FD">
        <w:rPr>
          <w:rFonts w:eastAsia="Times New Roman"/>
          <w:szCs w:val="24"/>
        </w:rPr>
        <w:lastRenderedPageBreak/>
        <w:t>Εγώ πραγματικά σας λέω ότι εκ μέρους του Υπουργού Δικαιοσύνης</w:t>
      </w:r>
      <w:r>
        <w:rPr>
          <w:rFonts w:eastAsia="Times New Roman"/>
          <w:szCs w:val="24"/>
        </w:rPr>
        <w:t>,</w:t>
      </w:r>
      <w:r w:rsidRPr="009579FD">
        <w:rPr>
          <w:rFonts w:eastAsia="Times New Roman"/>
          <w:szCs w:val="24"/>
        </w:rPr>
        <w:t xml:space="preserve"> όχι από άλλον Υπουργό</w:t>
      </w:r>
      <w:r>
        <w:rPr>
          <w:rFonts w:eastAsia="Times New Roman"/>
          <w:szCs w:val="24"/>
        </w:rPr>
        <w:t>,</w:t>
      </w:r>
      <w:r w:rsidRPr="009579FD">
        <w:rPr>
          <w:rFonts w:eastAsia="Times New Roman"/>
          <w:szCs w:val="24"/>
        </w:rPr>
        <w:t xml:space="preserve"> περιμένω μία δήλωση που θα λέει</w:t>
      </w:r>
      <w:r>
        <w:rPr>
          <w:rFonts w:eastAsia="Times New Roman"/>
          <w:szCs w:val="24"/>
        </w:rPr>
        <w:t xml:space="preserve"> ότι αποδοκιμάζει τέτοιου ε</w:t>
      </w:r>
      <w:r>
        <w:rPr>
          <w:rFonts w:eastAsia="Times New Roman"/>
          <w:szCs w:val="24"/>
        </w:rPr>
        <w:t>ίδου</w:t>
      </w:r>
      <w:r w:rsidRPr="009579FD">
        <w:rPr>
          <w:rFonts w:eastAsia="Times New Roman"/>
          <w:szCs w:val="24"/>
        </w:rPr>
        <w:t>ς συμπεριφορές</w:t>
      </w:r>
      <w:r>
        <w:rPr>
          <w:rFonts w:eastAsia="Times New Roman"/>
          <w:szCs w:val="24"/>
        </w:rPr>
        <w:t>.</w:t>
      </w:r>
      <w:r w:rsidRPr="009579FD">
        <w:rPr>
          <w:rFonts w:eastAsia="Times New Roman"/>
          <w:szCs w:val="24"/>
        </w:rPr>
        <w:t xml:space="preserve"> Από εκεί και πέρα</w:t>
      </w:r>
      <w:r>
        <w:rPr>
          <w:rFonts w:eastAsia="Times New Roman"/>
          <w:szCs w:val="24"/>
        </w:rPr>
        <w:t>,</w:t>
      </w:r>
      <w:r w:rsidRPr="009579FD">
        <w:rPr>
          <w:rFonts w:eastAsia="Times New Roman"/>
          <w:szCs w:val="24"/>
        </w:rPr>
        <w:t xml:space="preserve"> η δικαιοσύνη θα πρέπει να κάνει τη δουλειά </w:t>
      </w:r>
      <w:r>
        <w:rPr>
          <w:rFonts w:eastAsia="Times New Roman"/>
          <w:szCs w:val="24"/>
        </w:rPr>
        <w:t>της.</w:t>
      </w:r>
      <w:r w:rsidRPr="009579FD">
        <w:rPr>
          <w:rFonts w:eastAsia="Times New Roman"/>
          <w:szCs w:val="24"/>
        </w:rPr>
        <w:t xml:space="preserve"> Από εκεί και πέρα η δικαιοσύνη θα έπρεπε να είχε κάνει τη δουλειά της με την κ</w:t>
      </w:r>
      <w:r>
        <w:rPr>
          <w:rFonts w:eastAsia="Times New Roman"/>
          <w:szCs w:val="24"/>
        </w:rPr>
        <w:t>.</w:t>
      </w:r>
      <w:r w:rsidRPr="009579FD">
        <w:rPr>
          <w:rFonts w:eastAsia="Times New Roman"/>
          <w:szCs w:val="24"/>
        </w:rPr>
        <w:t xml:space="preserve"> Θάνου</w:t>
      </w:r>
      <w:r>
        <w:rPr>
          <w:rFonts w:eastAsia="Times New Roman"/>
          <w:szCs w:val="24"/>
        </w:rPr>
        <w:t>,</w:t>
      </w:r>
      <w:r w:rsidRPr="009579FD">
        <w:rPr>
          <w:rFonts w:eastAsia="Times New Roman"/>
          <w:szCs w:val="24"/>
        </w:rPr>
        <w:t xml:space="preserve"> η οποία είναι τόσο πολύ ευαίσθητη σε πάρα πολύ μεγάλη σειρά</w:t>
      </w:r>
      <w:r>
        <w:rPr>
          <w:rFonts w:eastAsia="Times New Roman"/>
          <w:szCs w:val="24"/>
        </w:rPr>
        <w:t>…</w:t>
      </w:r>
    </w:p>
    <w:p w14:paraId="69A55C8C" w14:textId="77777777" w:rsidR="00C9651F" w:rsidRDefault="002D2592">
      <w:pPr>
        <w:spacing w:line="600" w:lineRule="auto"/>
        <w:ind w:firstLine="720"/>
        <w:jc w:val="center"/>
        <w:rPr>
          <w:rFonts w:eastAsia="Times New Roman" w:cs="Times New Roman"/>
          <w:szCs w:val="24"/>
        </w:rPr>
      </w:pPr>
      <w:r>
        <w:rPr>
          <w:rFonts w:eastAsia="Times New Roman"/>
          <w:szCs w:val="24"/>
        </w:rPr>
        <w:t>(Θόρυβος</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διαμαρτυρίες από την πτέρυγα του ΣΥΡΙΖΑ)</w:t>
      </w:r>
    </w:p>
    <w:p w14:paraId="69A55C8D" w14:textId="77777777" w:rsidR="00C9651F" w:rsidRDefault="002D2592">
      <w:pPr>
        <w:tabs>
          <w:tab w:val="left" w:pos="2738"/>
          <w:tab w:val="center" w:pos="4753"/>
          <w:tab w:val="left" w:pos="5723"/>
        </w:tabs>
        <w:spacing w:line="600" w:lineRule="auto"/>
        <w:ind w:firstLine="720"/>
        <w:jc w:val="both"/>
        <w:rPr>
          <w:rFonts w:eastAsia="Times New Roman"/>
          <w:szCs w:val="24"/>
        </w:rPr>
      </w:pPr>
      <w:r>
        <w:rPr>
          <w:rFonts w:eastAsia="Times New Roman"/>
          <w:szCs w:val="24"/>
        </w:rPr>
        <w:t xml:space="preserve">Μισό λεπτό, κύριοι συνάδελφοι. </w:t>
      </w:r>
    </w:p>
    <w:p w14:paraId="69A55C8E" w14:textId="77777777" w:rsidR="00C9651F" w:rsidRDefault="002D2592">
      <w:pPr>
        <w:tabs>
          <w:tab w:val="left" w:pos="2738"/>
          <w:tab w:val="center" w:pos="4753"/>
          <w:tab w:val="left" w:pos="5723"/>
        </w:tabs>
        <w:spacing w:line="600" w:lineRule="auto"/>
        <w:ind w:firstLine="720"/>
        <w:jc w:val="both"/>
        <w:rPr>
          <w:rFonts w:eastAsia="Times New Roman"/>
          <w:szCs w:val="24"/>
        </w:rPr>
      </w:pPr>
      <w:r>
        <w:rPr>
          <w:rFonts w:eastAsia="Times New Roman"/>
          <w:szCs w:val="24"/>
        </w:rPr>
        <w:t>Είναι τόσο πολύ ευαίσθητη σε τέτοιου είδους συμπεριφορές, όταν βλέπουμε ότι πρέπει να υπάρξει εδώ μία εισαγγελική παραγγελία</w:t>
      </w:r>
      <w:r>
        <w:rPr>
          <w:rFonts w:eastAsia="Times New Roman"/>
          <w:szCs w:val="24"/>
        </w:rPr>
        <w:t>,</w:t>
      </w:r>
      <w:r>
        <w:rPr>
          <w:rFonts w:eastAsia="Times New Roman"/>
          <w:szCs w:val="24"/>
        </w:rPr>
        <w:t xml:space="preserve"> για να διερευνηθεί η υπόθεση. </w:t>
      </w:r>
    </w:p>
    <w:p w14:paraId="69A55C8F" w14:textId="77777777" w:rsidR="00C9651F" w:rsidRDefault="002D2592">
      <w:pPr>
        <w:tabs>
          <w:tab w:val="left" w:pos="2738"/>
          <w:tab w:val="center" w:pos="4753"/>
          <w:tab w:val="left" w:pos="5723"/>
        </w:tabs>
        <w:spacing w:line="600" w:lineRule="auto"/>
        <w:ind w:firstLine="720"/>
        <w:jc w:val="both"/>
        <w:rPr>
          <w:rFonts w:eastAsia="Times New Roman"/>
          <w:color w:val="212121"/>
          <w:szCs w:val="24"/>
        </w:rPr>
      </w:pPr>
      <w:r w:rsidRPr="00D94953">
        <w:rPr>
          <w:rFonts w:eastAsia="Times New Roman"/>
          <w:szCs w:val="24"/>
        </w:rPr>
        <w:t xml:space="preserve">Εγώ βλέπω και κάτι </w:t>
      </w:r>
      <w:r>
        <w:rPr>
          <w:rFonts w:eastAsia="Times New Roman"/>
          <w:szCs w:val="24"/>
        </w:rPr>
        <w:t xml:space="preserve">άλλο. </w:t>
      </w:r>
      <w:r w:rsidRPr="00D94953">
        <w:rPr>
          <w:rFonts w:eastAsia="Times New Roman"/>
          <w:color w:val="212121"/>
          <w:szCs w:val="24"/>
        </w:rPr>
        <w:t>Ο</w:t>
      </w:r>
      <w:r w:rsidRPr="00D94953">
        <w:rPr>
          <w:rFonts w:eastAsia="Times New Roman"/>
          <w:color w:val="212121"/>
          <w:szCs w:val="24"/>
        </w:rPr>
        <w:t xml:space="preserve"> πανικός αυτής της </w:t>
      </w:r>
      <w:r>
        <w:rPr>
          <w:rFonts w:eastAsia="Times New Roman"/>
          <w:color w:val="212121"/>
          <w:szCs w:val="24"/>
        </w:rPr>
        <w:t>Κ</w:t>
      </w:r>
      <w:r w:rsidRPr="00D94953">
        <w:rPr>
          <w:rFonts w:eastAsia="Times New Roman"/>
          <w:color w:val="212121"/>
          <w:szCs w:val="24"/>
        </w:rPr>
        <w:t>υ</w:t>
      </w:r>
      <w:r>
        <w:rPr>
          <w:rFonts w:eastAsia="Times New Roman"/>
          <w:color w:val="212121"/>
          <w:szCs w:val="24"/>
        </w:rPr>
        <w:t>βέρνησης είναι πλέον ανεξέλεγκτο</w:t>
      </w:r>
      <w:r w:rsidRPr="00D94953">
        <w:rPr>
          <w:rFonts w:eastAsia="Times New Roman"/>
          <w:color w:val="212121"/>
          <w:szCs w:val="24"/>
        </w:rPr>
        <w:t>ς</w:t>
      </w:r>
      <w:r>
        <w:rPr>
          <w:rFonts w:eastAsia="Times New Roman"/>
          <w:color w:val="212121"/>
          <w:szCs w:val="24"/>
        </w:rPr>
        <w:t>. Έχει φτάσει σε σημεία αντι</w:t>
      </w:r>
      <w:r w:rsidRPr="00D94953">
        <w:rPr>
          <w:rFonts w:eastAsia="Times New Roman"/>
          <w:color w:val="212121"/>
          <w:szCs w:val="24"/>
        </w:rPr>
        <w:t>κοινοβ</w:t>
      </w:r>
      <w:r>
        <w:rPr>
          <w:rFonts w:eastAsia="Times New Roman"/>
          <w:color w:val="212121"/>
          <w:szCs w:val="24"/>
        </w:rPr>
        <w:t>ουλευτικού παροξυσμού, με πρώην Υ</w:t>
      </w:r>
      <w:r w:rsidRPr="00D94953">
        <w:rPr>
          <w:rFonts w:eastAsia="Times New Roman"/>
          <w:color w:val="212121"/>
          <w:szCs w:val="24"/>
        </w:rPr>
        <w:t xml:space="preserve">πουργούς να </w:t>
      </w:r>
      <w:r>
        <w:rPr>
          <w:rFonts w:eastAsia="Times New Roman"/>
          <w:color w:val="212121"/>
          <w:szCs w:val="24"/>
        </w:rPr>
        <w:t>αλληλομηνύο</w:t>
      </w:r>
      <w:r w:rsidRPr="00D94953">
        <w:rPr>
          <w:rFonts w:eastAsia="Times New Roman"/>
          <w:color w:val="212121"/>
          <w:szCs w:val="24"/>
        </w:rPr>
        <w:t>νται και να χρησιμοποιούν κατηγορίες και φράσεις υποκόσμου</w:t>
      </w:r>
      <w:r>
        <w:rPr>
          <w:rFonts w:eastAsia="Times New Roman"/>
          <w:color w:val="212121"/>
          <w:szCs w:val="24"/>
        </w:rPr>
        <w:t xml:space="preserve"> -α</w:t>
      </w:r>
      <w:r w:rsidRPr="00D94953">
        <w:rPr>
          <w:rFonts w:eastAsia="Times New Roman"/>
          <w:color w:val="212121"/>
          <w:szCs w:val="24"/>
        </w:rPr>
        <w:t>υτό δεν μας ενοχλεί</w:t>
      </w:r>
      <w:r>
        <w:rPr>
          <w:rFonts w:eastAsia="Times New Roman"/>
          <w:color w:val="212121"/>
          <w:szCs w:val="24"/>
        </w:rPr>
        <w:t>;-</w:t>
      </w:r>
      <w:r>
        <w:rPr>
          <w:rFonts w:eastAsia="Times New Roman"/>
          <w:color w:val="212121"/>
          <w:szCs w:val="24"/>
        </w:rPr>
        <w:t>,</w:t>
      </w:r>
      <w:r>
        <w:rPr>
          <w:rFonts w:eastAsia="Times New Roman"/>
          <w:color w:val="212121"/>
          <w:szCs w:val="24"/>
        </w:rPr>
        <w:t xml:space="preserve"> με πρώην Υπουργό ν</w:t>
      </w:r>
      <w:r w:rsidRPr="00D94953">
        <w:rPr>
          <w:rFonts w:eastAsia="Times New Roman"/>
          <w:color w:val="212121"/>
          <w:szCs w:val="24"/>
        </w:rPr>
        <w:t>α καταθέτε</w:t>
      </w:r>
      <w:r w:rsidRPr="00D94953">
        <w:rPr>
          <w:rFonts w:eastAsia="Times New Roman"/>
          <w:color w:val="212121"/>
          <w:szCs w:val="24"/>
        </w:rPr>
        <w:t xml:space="preserve">ι μήνυση και να λέει ότι </w:t>
      </w:r>
      <w:r>
        <w:rPr>
          <w:rFonts w:eastAsia="Times New Roman"/>
          <w:color w:val="212121"/>
          <w:szCs w:val="24"/>
        </w:rPr>
        <w:t xml:space="preserve">εκβιάστηκε κατ’ </w:t>
      </w:r>
      <w:r w:rsidRPr="00D94953">
        <w:rPr>
          <w:rFonts w:eastAsia="Times New Roman"/>
          <w:color w:val="212121"/>
          <w:szCs w:val="24"/>
        </w:rPr>
        <w:t>επανάληψη και με χυδα</w:t>
      </w:r>
      <w:r>
        <w:rPr>
          <w:rFonts w:eastAsia="Times New Roman"/>
          <w:color w:val="212121"/>
          <w:szCs w:val="24"/>
        </w:rPr>
        <w:t xml:space="preserve">ίο </w:t>
      </w:r>
      <w:r>
        <w:rPr>
          <w:rFonts w:eastAsia="Times New Roman"/>
          <w:color w:val="212121"/>
          <w:szCs w:val="24"/>
        </w:rPr>
        <w:lastRenderedPageBreak/>
        <w:t>τρόπο από άλλον Υπουργό της Κ</w:t>
      </w:r>
      <w:r w:rsidRPr="00D94953">
        <w:rPr>
          <w:rFonts w:eastAsia="Times New Roman"/>
          <w:color w:val="212121"/>
          <w:szCs w:val="24"/>
        </w:rPr>
        <w:t>υβέρνησης</w:t>
      </w:r>
      <w:r>
        <w:rPr>
          <w:rFonts w:eastAsia="Times New Roman"/>
          <w:color w:val="212121"/>
          <w:szCs w:val="24"/>
        </w:rPr>
        <w:t>. Κ</w:t>
      </w:r>
      <w:r w:rsidRPr="00D94953">
        <w:rPr>
          <w:rFonts w:eastAsia="Times New Roman"/>
          <w:color w:val="212121"/>
          <w:szCs w:val="24"/>
        </w:rPr>
        <w:t xml:space="preserve">αι δεν ήταν </w:t>
      </w:r>
      <w:r>
        <w:rPr>
          <w:rFonts w:eastAsia="Times New Roman"/>
          <w:color w:val="212121"/>
          <w:szCs w:val="24"/>
        </w:rPr>
        <w:t>η οποιαδήποτε περίπτωση Υ</w:t>
      </w:r>
      <w:r w:rsidRPr="00D94953">
        <w:rPr>
          <w:rFonts w:eastAsia="Times New Roman"/>
          <w:color w:val="212121"/>
          <w:szCs w:val="24"/>
        </w:rPr>
        <w:t>πουργών</w:t>
      </w:r>
      <w:r>
        <w:rPr>
          <w:rFonts w:eastAsia="Times New Roman"/>
          <w:color w:val="212121"/>
          <w:szCs w:val="24"/>
        </w:rPr>
        <w:t>,</w:t>
      </w:r>
      <w:r w:rsidRPr="00D94953">
        <w:rPr>
          <w:rFonts w:eastAsia="Times New Roman"/>
          <w:color w:val="212121"/>
          <w:szCs w:val="24"/>
        </w:rPr>
        <w:t xml:space="preserve"> ήταν ο </w:t>
      </w:r>
      <w:r>
        <w:rPr>
          <w:rFonts w:eastAsia="Times New Roman"/>
          <w:color w:val="212121"/>
          <w:szCs w:val="24"/>
        </w:rPr>
        <w:t>Υπουργός Εθνικής Άμυνας με τον Υπουργό Ε</w:t>
      </w:r>
      <w:r w:rsidRPr="00D94953">
        <w:rPr>
          <w:rFonts w:eastAsia="Times New Roman"/>
          <w:color w:val="212121"/>
          <w:szCs w:val="24"/>
        </w:rPr>
        <w:t>ξωτερικών</w:t>
      </w:r>
      <w:r>
        <w:rPr>
          <w:rFonts w:eastAsia="Times New Roman"/>
          <w:color w:val="212121"/>
          <w:szCs w:val="24"/>
        </w:rPr>
        <w:t xml:space="preserve">. </w:t>
      </w:r>
    </w:p>
    <w:p w14:paraId="69A55C90" w14:textId="77777777" w:rsidR="00C9651F" w:rsidRDefault="002D2592">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Κ</w:t>
      </w:r>
      <w:r w:rsidRPr="00D94953">
        <w:rPr>
          <w:rFonts w:eastAsia="Times New Roman"/>
          <w:color w:val="212121"/>
          <w:szCs w:val="24"/>
        </w:rPr>
        <w:t>αι πιστεύ</w:t>
      </w:r>
      <w:r>
        <w:rPr>
          <w:rFonts w:eastAsia="Times New Roman"/>
          <w:color w:val="212121"/>
          <w:szCs w:val="24"/>
        </w:rPr>
        <w:t>ετε</w:t>
      </w:r>
      <w:r w:rsidRPr="00D94953">
        <w:rPr>
          <w:rFonts w:eastAsia="Times New Roman"/>
          <w:color w:val="212121"/>
          <w:szCs w:val="24"/>
        </w:rPr>
        <w:t xml:space="preserve"> ότι όλα αυτά δεν διασύρουν διεθ</w:t>
      </w:r>
      <w:r w:rsidRPr="00D94953">
        <w:rPr>
          <w:rFonts w:eastAsia="Times New Roman"/>
          <w:color w:val="212121"/>
          <w:szCs w:val="24"/>
        </w:rPr>
        <w:t xml:space="preserve">νώς </w:t>
      </w:r>
      <w:r>
        <w:rPr>
          <w:rFonts w:eastAsia="Times New Roman"/>
          <w:color w:val="212121"/>
          <w:szCs w:val="24"/>
        </w:rPr>
        <w:t>τη χώρα; Πιστεύετε ό</w:t>
      </w:r>
      <w:r w:rsidRPr="00D94953">
        <w:rPr>
          <w:rFonts w:eastAsia="Times New Roman"/>
          <w:color w:val="212121"/>
          <w:szCs w:val="24"/>
        </w:rPr>
        <w:t>τι αυτές οι συμπεριφορέ</w:t>
      </w:r>
      <w:r>
        <w:rPr>
          <w:rFonts w:eastAsia="Times New Roman"/>
          <w:color w:val="212121"/>
          <w:szCs w:val="24"/>
        </w:rPr>
        <w:t xml:space="preserve">ς είναι μέσα σε αυτό που ονομάζουμε </w:t>
      </w:r>
      <w:r>
        <w:rPr>
          <w:rFonts w:eastAsia="Times New Roman"/>
          <w:color w:val="212121"/>
          <w:szCs w:val="24"/>
        </w:rPr>
        <w:t>«</w:t>
      </w:r>
      <w:r>
        <w:rPr>
          <w:rFonts w:eastAsia="Times New Roman"/>
          <w:color w:val="212121"/>
          <w:szCs w:val="24"/>
        </w:rPr>
        <w:t>ε</w:t>
      </w:r>
      <w:r w:rsidRPr="00D94953">
        <w:rPr>
          <w:rFonts w:eastAsia="Times New Roman"/>
          <w:color w:val="212121"/>
          <w:szCs w:val="24"/>
        </w:rPr>
        <w:t>υρωπαϊκό πολιτικό κεκτημένο</w:t>
      </w:r>
      <w:r>
        <w:rPr>
          <w:rFonts w:eastAsia="Times New Roman"/>
          <w:color w:val="212121"/>
          <w:szCs w:val="24"/>
        </w:rPr>
        <w:t>»</w:t>
      </w:r>
      <w:r>
        <w:rPr>
          <w:rFonts w:eastAsia="Times New Roman"/>
          <w:color w:val="212121"/>
          <w:szCs w:val="24"/>
        </w:rPr>
        <w:t>;</w:t>
      </w:r>
      <w:r w:rsidRPr="00D94953">
        <w:rPr>
          <w:rFonts w:eastAsia="Times New Roman"/>
          <w:color w:val="212121"/>
          <w:szCs w:val="24"/>
        </w:rPr>
        <w:t xml:space="preserve"> Όχι</w:t>
      </w:r>
      <w:r>
        <w:rPr>
          <w:rFonts w:eastAsia="Times New Roman"/>
          <w:color w:val="212121"/>
          <w:szCs w:val="24"/>
        </w:rPr>
        <w:t>,</w:t>
      </w:r>
      <w:r w:rsidRPr="00D94953">
        <w:rPr>
          <w:rFonts w:eastAsia="Times New Roman"/>
          <w:color w:val="212121"/>
          <w:szCs w:val="24"/>
        </w:rPr>
        <w:t xml:space="preserve"> δεν είναι </w:t>
      </w:r>
      <w:r>
        <w:rPr>
          <w:rFonts w:eastAsia="Times New Roman"/>
          <w:color w:val="212121"/>
          <w:szCs w:val="24"/>
        </w:rPr>
        <w:t>και δεν θα πρέπει να είναι κ</w:t>
      </w:r>
      <w:r w:rsidRPr="00D94953">
        <w:rPr>
          <w:rFonts w:eastAsia="Times New Roman"/>
          <w:color w:val="212121"/>
          <w:szCs w:val="24"/>
        </w:rPr>
        <w:t>αι δεν θα πρέπει εμείς να αν</w:t>
      </w:r>
      <w:r>
        <w:rPr>
          <w:rFonts w:eastAsia="Times New Roman"/>
          <w:color w:val="212121"/>
          <w:szCs w:val="24"/>
        </w:rPr>
        <w:t>εχτο</w:t>
      </w:r>
      <w:r w:rsidRPr="00D94953">
        <w:rPr>
          <w:rFonts w:eastAsia="Times New Roman"/>
          <w:color w:val="212121"/>
          <w:szCs w:val="24"/>
        </w:rPr>
        <w:t>ύμε να είναι</w:t>
      </w:r>
      <w:r>
        <w:rPr>
          <w:rFonts w:eastAsia="Times New Roman"/>
          <w:color w:val="212121"/>
          <w:szCs w:val="24"/>
        </w:rPr>
        <w:t>.</w:t>
      </w:r>
    </w:p>
    <w:p w14:paraId="69A55C91" w14:textId="77777777" w:rsidR="00C9651F" w:rsidRDefault="002D2592">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 xml:space="preserve">Έχουμε και άλλους Υπουργούς που προπηλακίζουν </w:t>
      </w:r>
      <w:r w:rsidRPr="00D94953">
        <w:rPr>
          <w:rFonts w:eastAsia="Times New Roman"/>
          <w:color w:val="212121"/>
          <w:szCs w:val="24"/>
        </w:rPr>
        <w:t>στο</w:t>
      </w:r>
      <w:r>
        <w:rPr>
          <w:rFonts w:eastAsia="Times New Roman"/>
          <w:color w:val="212121"/>
          <w:szCs w:val="24"/>
        </w:rPr>
        <w:t xml:space="preserve">ν </w:t>
      </w:r>
      <w:r w:rsidRPr="00D94953">
        <w:rPr>
          <w:rFonts w:eastAsia="Times New Roman"/>
          <w:color w:val="212121"/>
          <w:szCs w:val="24"/>
        </w:rPr>
        <w:t>δρόμο δημοσιογράφο</w:t>
      </w:r>
      <w:r>
        <w:rPr>
          <w:rFonts w:eastAsia="Times New Roman"/>
          <w:color w:val="212121"/>
          <w:szCs w:val="24"/>
        </w:rPr>
        <w:t>υ</w:t>
      </w:r>
      <w:r w:rsidRPr="00D94953">
        <w:rPr>
          <w:rFonts w:eastAsia="Times New Roman"/>
          <w:color w:val="212121"/>
          <w:szCs w:val="24"/>
        </w:rPr>
        <w:t>ς</w:t>
      </w:r>
      <w:r>
        <w:rPr>
          <w:rFonts w:eastAsia="Times New Roman"/>
          <w:color w:val="212121"/>
          <w:szCs w:val="24"/>
        </w:rPr>
        <w:t>, που διακινούν προϊόντα παράνομων</w:t>
      </w:r>
      <w:r w:rsidRPr="00D94953">
        <w:rPr>
          <w:rFonts w:eastAsia="Times New Roman"/>
          <w:color w:val="212121"/>
          <w:szCs w:val="24"/>
        </w:rPr>
        <w:t xml:space="preserve"> τηλεφωνικών καταγραφών</w:t>
      </w:r>
      <w:r>
        <w:rPr>
          <w:rFonts w:eastAsia="Times New Roman"/>
          <w:color w:val="212121"/>
          <w:szCs w:val="24"/>
        </w:rPr>
        <w:t>,</w:t>
      </w:r>
      <w:r w:rsidRPr="00D94953">
        <w:rPr>
          <w:rFonts w:eastAsia="Times New Roman"/>
          <w:color w:val="212121"/>
          <w:szCs w:val="24"/>
        </w:rPr>
        <w:t xml:space="preserve"> αποδεικνύοντας ότι σε αυτό το κυβερνητικό σχήμα η πολιτική παρακμή και </w:t>
      </w:r>
      <w:r>
        <w:rPr>
          <w:rFonts w:eastAsia="Times New Roman"/>
          <w:color w:val="212121"/>
          <w:szCs w:val="24"/>
        </w:rPr>
        <w:t xml:space="preserve">ο </w:t>
      </w:r>
      <w:r w:rsidRPr="00D94953">
        <w:rPr>
          <w:rFonts w:eastAsia="Times New Roman"/>
          <w:color w:val="212121"/>
          <w:szCs w:val="24"/>
        </w:rPr>
        <w:t>κοινοβουλευτικός εξευτελισμός δεν έχει πάτο</w:t>
      </w:r>
      <w:r>
        <w:rPr>
          <w:rFonts w:eastAsia="Times New Roman"/>
          <w:color w:val="212121"/>
          <w:szCs w:val="24"/>
        </w:rPr>
        <w:t>. Πρόκειται για πολιτικό βούρκο. Κ</w:t>
      </w:r>
      <w:r w:rsidRPr="00D94953">
        <w:rPr>
          <w:rFonts w:eastAsia="Times New Roman"/>
          <w:color w:val="212121"/>
          <w:szCs w:val="24"/>
        </w:rPr>
        <w:t>αι αν αυτό</w:t>
      </w:r>
      <w:r>
        <w:rPr>
          <w:rFonts w:eastAsia="Times New Roman"/>
          <w:color w:val="212121"/>
          <w:szCs w:val="24"/>
        </w:rPr>
        <w:t>ν</w:t>
      </w:r>
      <w:r w:rsidRPr="00D94953">
        <w:rPr>
          <w:rFonts w:eastAsia="Times New Roman"/>
          <w:color w:val="212121"/>
          <w:szCs w:val="24"/>
        </w:rPr>
        <w:t xml:space="preserve"> το</w:t>
      </w:r>
      <w:r>
        <w:rPr>
          <w:rFonts w:eastAsia="Times New Roman"/>
          <w:color w:val="212121"/>
          <w:szCs w:val="24"/>
        </w:rPr>
        <w:t>ν πολιτικό βο</w:t>
      </w:r>
      <w:r>
        <w:rPr>
          <w:rFonts w:eastAsia="Times New Roman"/>
          <w:color w:val="212121"/>
          <w:szCs w:val="24"/>
        </w:rPr>
        <w:t>ύρκο δεν τον βγάλουμε</w:t>
      </w:r>
      <w:r w:rsidRPr="00D94953">
        <w:rPr>
          <w:rFonts w:eastAsia="Times New Roman"/>
          <w:color w:val="212121"/>
          <w:szCs w:val="24"/>
        </w:rPr>
        <w:t xml:space="preserve"> από την πολιτική ζωή</w:t>
      </w:r>
      <w:r>
        <w:rPr>
          <w:rFonts w:eastAsia="Times New Roman"/>
          <w:color w:val="212121"/>
          <w:szCs w:val="24"/>
        </w:rPr>
        <w:t>,</w:t>
      </w:r>
      <w:r w:rsidRPr="00D94953">
        <w:rPr>
          <w:rFonts w:eastAsia="Times New Roman"/>
          <w:color w:val="212121"/>
          <w:szCs w:val="24"/>
        </w:rPr>
        <w:t xml:space="preserve"> τότε αυτός ο οποίος επωφελείται είναι τα άκρα</w:t>
      </w:r>
      <w:r>
        <w:rPr>
          <w:rFonts w:eastAsia="Times New Roman"/>
          <w:color w:val="212121"/>
          <w:szCs w:val="24"/>
        </w:rPr>
        <w:t xml:space="preserve">, είναι οι αρνητές της </w:t>
      </w:r>
      <w:r>
        <w:rPr>
          <w:rFonts w:eastAsia="Times New Roman"/>
          <w:color w:val="212121"/>
          <w:szCs w:val="24"/>
        </w:rPr>
        <w:t>δ</w:t>
      </w:r>
      <w:r w:rsidRPr="00D94953">
        <w:rPr>
          <w:rFonts w:eastAsia="Times New Roman"/>
          <w:color w:val="212121"/>
          <w:szCs w:val="24"/>
        </w:rPr>
        <w:t>ημοκρατίας</w:t>
      </w:r>
      <w:r>
        <w:rPr>
          <w:rFonts w:eastAsia="Times New Roman"/>
          <w:color w:val="212121"/>
          <w:szCs w:val="24"/>
        </w:rPr>
        <w:t>,</w:t>
      </w:r>
      <w:r w:rsidRPr="00D94953">
        <w:rPr>
          <w:rFonts w:eastAsia="Times New Roman"/>
          <w:color w:val="212121"/>
          <w:szCs w:val="24"/>
        </w:rPr>
        <w:t xml:space="preserve"> είναι το αντισυστημικό</w:t>
      </w:r>
      <w:r>
        <w:rPr>
          <w:rFonts w:eastAsia="Times New Roman"/>
          <w:color w:val="212121"/>
          <w:szCs w:val="24"/>
        </w:rPr>
        <w:t>, το αντι</w:t>
      </w:r>
      <w:r w:rsidRPr="00D94953">
        <w:rPr>
          <w:rFonts w:eastAsia="Times New Roman"/>
          <w:color w:val="212121"/>
          <w:szCs w:val="24"/>
        </w:rPr>
        <w:t xml:space="preserve">κοινοβουλευτικό </w:t>
      </w:r>
      <w:r>
        <w:rPr>
          <w:rFonts w:eastAsia="Times New Roman"/>
          <w:color w:val="212121"/>
          <w:szCs w:val="24"/>
        </w:rPr>
        <w:t>αίσθη</w:t>
      </w:r>
      <w:r w:rsidRPr="00D94953">
        <w:rPr>
          <w:rFonts w:eastAsia="Times New Roman"/>
          <w:color w:val="212121"/>
          <w:szCs w:val="24"/>
        </w:rPr>
        <w:t>μα το οποίο αναπτύσσεται συνεχώς από τέτοιες συμπεριφορές</w:t>
      </w:r>
      <w:r>
        <w:rPr>
          <w:rFonts w:eastAsia="Times New Roman"/>
          <w:color w:val="212121"/>
          <w:szCs w:val="24"/>
        </w:rPr>
        <w:t xml:space="preserve">, </w:t>
      </w:r>
      <w:r w:rsidRPr="00D94953">
        <w:rPr>
          <w:rFonts w:eastAsia="Times New Roman"/>
          <w:color w:val="212121"/>
          <w:szCs w:val="24"/>
        </w:rPr>
        <w:t>από την εντύπω</w:t>
      </w:r>
      <w:r>
        <w:rPr>
          <w:rFonts w:eastAsia="Times New Roman"/>
          <w:color w:val="212121"/>
          <w:szCs w:val="24"/>
        </w:rPr>
        <w:t>ση που</w:t>
      </w:r>
      <w:r>
        <w:rPr>
          <w:rFonts w:eastAsia="Times New Roman"/>
          <w:color w:val="212121"/>
          <w:szCs w:val="24"/>
        </w:rPr>
        <w:t xml:space="preserve"> μπορεί να έχει ο </w:t>
      </w:r>
      <w:r>
        <w:rPr>
          <w:rFonts w:eastAsia="Times New Roman"/>
          <w:color w:val="212121"/>
          <w:szCs w:val="24"/>
        </w:rPr>
        <w:lastRenderedPageBreak/>
        <w:t>πολίτης</w:t>
      </w:r>
      <w:r>
        <w:rPr>
          <w:rFonts w:eastAsia="Times New Roman"/>
          <w:color w:val="212121"/>
          <w:szCs w:val="24"/>
        </w:rPr>
        <w:t xml:space="preserve"> ότι</w:t>
      </w:r>
      <w:r>
        <w:rPr>
          <w:rFonts w:eastAsia="Times New Roman"/>
          <w:color w:val="212121"/>
          <w:szCs w:val="24"/>
        </w:rPr>
        <w:t xml:space="preserve"> «</w:t>
      </w:r>
      <w:r w:rsidRPr="00D94953">
        <w:rPr>
          <w:rFonts w:eastAsia="Times New Roman"/>
          <w:color w:val="212121"/>
          <w:szCs w:val="24"/>
        </w:rPr>
        <w:t>όλοι ίδιοι είστε</w:t>
      </w:r>
      <w:r>
        <w:rPr>
          <w:rFonts w:eastAsia="Times New Roman"/>
          <w:color w:val="212121"/>
          <w:szCs w:val="24"/>
        </w:rPr>
        <w:t>» και να αποστρέφει</w:t>
      </w:r>
      <w:r w:rsidRPr="00D94953">
        <w:rPr>
          <w:rFonts w:eastAsia="Times New Roman"/>
          <w:color w:val="212121"/>
          <w:szCs w:val="24"/>
        </w:rPr>
        <w:t xml:space="preserve"> το βλέμμα </w:t>
      </w:r>
      <w:r>
        <w:rPr>
          <w:rFonts w:eastAsia="Times New Roman"/>
          <w:color w:val="212121"/>
          <w:szCs w:val="24"/>
        </w:rPr>
        <w:t xml:space="preserve">του από το πολιτικό σύστημα. </w:t>
      </w:r>
    </w:p>
    <w:p w14:paraId="69A55C92" w14:textId="77777777" w:rsidR="00C9651F" w:rsidRDefault="002D2592">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Καταθέτω μια π</w:t>
      </w:r>
      <w:r w:rsidRPr="00D94953">
        <w:rPr>
          <w:rFonts w:eastAsia="Times New Roman"/>
          <w:color w:val="212121"/>
          <w:szCs w:val="24"/>
        </w:rPr>
        <w:t>ρόταση</w:t>
      </w:r>
      <w:r>
        <w:rPr>
          <w:rFonts w:eastAsia="Times New Roman"/>
          <w:color w:val="212121"/>
          <w:szCs w:val="24"/>
        </w:rPr>
        <w:t>, κύριε Υπουργέ</w:t>
      </w:r>
      <w:r>
        <w:rPr>
          <w:rFonts w:eastAsia="Times New Roman"/>
          <w:color w:val="212121"/>
          <w:szCs w:val="24"/>
        </w:rPr>
        <w:t>,</w:t>
      </w:r>
      <w:r>
        <w:rPr>
          <w:rFonts w:eastAsia="Times New Roman"/>
          <w:color w:val="212121"/>
          <w:szCs w:val="24"/>
        </w:rPr>
        <w:t xml:space="preserve"> και, </w:t>
      </w:r>
      <w:r w:rsidRPr="00D94953">
        <w:rPr>
          <w:rFonts w:eastAsia="Times New Roman"/>
          <w:color w:val="212121"/>
          <w:szCs w:val="24"/>
        </w:rPr>
        <w:t>αν έχετε την καλοσύνη</w:t>
      </w:r>
      <w:r>
        <w:rPr>
          <w:rFonts w:eastAsia="Times New Roman"/>
          <w:color w:val="212121"/>
          <w:szCs w:val="24"/>
        </w:rPr>
        <w:t>,</w:t>
      </w:r>
      <w:r w:rsidRPr="00D94953">
        <w:rPr>
          <w:rFonts w:eastAsia="Times New Roman"/>
          <w:color w:val="212121"/>
          <w:szCs w:val="24"/>
        </w:rPr>
        <w:t xml:space="preserve"> να με ακούσετε</w:t>
      </w:r>
      <w:r>
        <w:rPr>
          <w:rFonts w:eastAsia="Times New Roman"/>
          <w:color w:val="212121"/>
          <w:szCs w:val="24"/>
        </w:rPr>
        <w:t>.</w:t>
      </w:r>
      <w:r w:rsidRPr="00D94953">
        <w:rPr>
          <w:rFonts w:eastAsia="Times New Roman"/>
          <w:color w:val="212121"/>
          <w:szCs w:val="24"/>
        </w:rPr>
        <w:t xml:space="preserve"> Η απάντηση εκ μέρους σας πρέπει να είναι άμεση</w:t>
      </w:r>
      <w:r>
        <w:rPr>
          <w:rFonts w:eastAsia="Times New Roman"/>
          <w:color w:val="212121"/>
          <w:szCs w:val="24"/>
        </w:rPr>
        <w:t xml:space="preserve">, </w:t>
      </w:r>
      <w:r w:rsidRPr="00D94953">
        <w:rPr>
          <w:rFonts w:eastAsia="Times New Roman"/>
          <w:color w:val="212121"/>
          <w:szCs w:val="24"/>
        </w:rPr>
        <w:t xml:space="preserve">αλλιώς πολιτικά εγώ αυτό το οποίο καταλαβαίνω είναι ότι εμπλέκεστε </w:t>
      </w:r>
      <w:r>
        <w:rPr>
          <w:rFonts w:eastAsia="Times New Roman"/>
          <w:color w:val="212121"/>
          <w:szCs w:val="24"/>
        </w:rPr>
        <w:t>-</w:t>
      </w:r>
      <w:r w:rsidRPr="00D94953">
        <w:rPr>
          <w:rFonts w:eastAsia="Times New Roman"/>
          <w:color w:val="212121"/>
          <w:szCs w:val="24"/>
        </w:rPr>
        <w:t>εκουσίως ή ακουσίως</w:t>
      </w:r>
      <w:r>
        <w:rPr>
          <w:rFonts w:eastAsia="Times New Roman"/>
          <w:color w:val="212121"/>
          <w:szCs w:val="24"/>
        </w:rPr>
        <w:t>-</w:t>
      </w:r>
      <w:r w:rsidRPr="00D94953">
        <w:rPr>
          <w:rFonts w:eastAsia="Times New Roman"/>
          <w:color w:val="212121"/>
          <w:szCs w:val="24"/>
        </w:rPr>
        <w:t xml:space="preserve"> στη συγκάλυψη </w:t>
      </w:r>
      <w:r>
        <w:rPr>
          <w:rFonts w:eastAsia="Times New Roman"/>
          <w:color w:val="212121"/>
          <w:szCs w:val="24"/>
        </w:rPr>
        <w:t>ενός σκανδάλου που έχει όλες τις α</w:t>
      </w:r>
      <w:r w:rsidRPr="00D94953">
        <w:rPr>
          <w:rFonts w:eastAsia="Times New Roman"/>
          <w:color w:val="212121"/>
          <w:szCs w:val="24"/>
        </w:rPr>
        <w:t>ποχρώσεις της σήψης</w:t>
      </w:r>
      <w:r>
        <w:rPr>
          <w:rFonts w:eastAsia="Times New Roman"/>
          <w:color w:val="212121"/>
          <w:szCs w:val="24"/>
        </w:rPr>
        <w:t xml:space="preserve">. </w:t>
      </w:r>
    </w:p>
    <w:p w14:paraId="69A55C93" w14:textId="77777777" w:rsidR="00C9651F" w:rsidRDefault="002D2592">
      <w:pPr>
        <w:tabs>
          <w:tab w:val="left" w:pos="2738"/>
          <w:tab w:val="center" w:pos="4753"/>
          <w:tab w:val="left" w:pos="5723"/>
        </w:tabs>
        <w:spacing w:line="600" w:lineRule="auto"/>
        <w:ind w:firstLine="720"/>
        <w:jc w:val="center"/>
        <w:rPr>
          <w:rFonts w:eastAsia="Times New Roman"/>
          <w:color w:val="212121"/>
          <w:szCs w:val="24"/>
        </w:rPr>
      </w:pPr>
      <w:r>
        <w:rPr>
          <w:rFonts w:eastAsia="Times New Roman"/>
          <w:color w:val="212121"/>
          <w:szCs w:val="24"/>
        </w:rPr>
        <w:t>(Θόρυβος από την πτέρυγα του ΣΥΡΙΖΑ)</w:t>
      </w:r>
    </w:p>
    <w:p w14:paraId="69A55C94" w14:textId="77777777" w:rsidR="00C9651F" w:rsidRDefault="002D2592">
      <w:pPr>
        <w:tabs>
          <w:tab w:val="left" w:pos="2738"/>
          <w:tab w:val="center" w:pos="4753"/>
          <w:tab w:val="left" w:pos="5723"/>
        </w:tabs>
        <w:spacing w:line="600" w:lineRule="auto"/>
        <w:ind w:firstLine="720"/>
        <w:jc w:val="both"/>
        <w:rPr>
          <w:rFonts w:eastAsia="Times New Roman"/>
          <w:color w:val="212121"/>
          <w:szCs w:val="24"/>
        </w:rPr>
      </w:pPr>
      <w:r>
        <w:rPr>
          <w:rFonts w:eastAsia="Times New Roman"/>
          <w:b/>
          <w:color w:val="212121"/>
          <w:szCs w:val="24"/>
        </w:rPr>
        <w:t>ΣΠΥΡΙΔΩΝ</w:t>
      </w:r>
      <w:r>
        <w:rPr>
          <w:rFonts w:eastAsia="Times New Roman"/>
          <w:b/>
          <w:color w:val="212121"/>
          <w:szCs w:val="24"/>
        </w:rPr>
        <w:t>ΑΣ</w:t>
      </w:r>
      <w:r>
        <w:rPr>
          <w:rFonts w:eastAsia="Times New Roman"/>
          <w:b/>
          <w:color w:val="212121"/>
          <w:szCs w:val="24"/>
        </w:rPr>
        <w:t xml:space="preserve"> ΛΑΠΠΑΣ: </w:t>
      </w:r>
      <w:r>
        <w:rPr>
          <w:rFonts w:eastAsia="Times New Roman"/>
          <w:color w:val="212121"/>
          <w:szCs w:val="24"/>
        </w:rPr>
        <w:t>Ο κύριος Υπουργός είναι αρμόδιος να κάνει</w:t>
      </w:r>
      <w:r>
        <w:rPr>
          <w:rFonts w:eastAsia="Times New Roman"/>
          <w:color w:val="212121"/>
          <w:szCs w:val="24"/>
        </w:rPr>
        <w:t xml:space="preserve"> τέτοια πράγματα;</w:t>
      </w:r>
    </w:p>
    <w:p w14:paraId="69A55C95" w14:textId="77777777" w:rsidR="00C9651F" w:rsidRDefault="002D2592">
      <w:pPr>
        <w:tabs>
          <w:tab w:val="left" w:pos="2738"/>
          <w:tab w:val="center" w:pos="4753"/>
          <w:tab w:val="left" w:pos="5723"/>
        </w:tabs>
        <w:spacing w:line="600" w:lineRule="auto"/>
        <w:ind w:firstLine="720"/>
        <w:jc w:val="both"/>
        <w:rPr>
          <w:rFonts w:eastAsia="Times New Roman"/>
          <w:color w:val="212121"/>
          <w:szCs w:val="24"/>
        </w:rPr>
      </w:pPr>
      <w:r>
        <w:rPr>
          <w:rFonts w:eastAsia="Times New Roman"/>
          <w:b/>
          <w:color w:val="212121"/>
          <w:szCs w:val="24"/>
        </w:rPr>
        <w:t xml:space="preserve">ΘΕΟΔΩΡΟΣ ΠΑΠΑΘΕΟΔΩΡΟΥ: </w:t>
      </w:r>
      <w:r>
        <w:rPr>
          <w:rFonts w:eastAsia="Times New Roman"/>
          <w:color w:val="212121"/>
          <w:szCs w:val="24"/>
        </w:rPr>
        <w:t xml:space="preserve">Ακούστε με. </w:t>
      </w:r>
    </w:p>
    <w:p w14:paraId="69A55C96" w14:textId="77777777" w:rsidR="00C9651F" w:rsidRDefault="002D2592">
      <w:pPr>
        <w:tabs>
          <w:tab w:val="left" w:pos="2738"/>
          <w:tab w:val="center" w:pos="4753"/>
          <w:tab w:val="left" w:pos="5723"/>
        </w:tabs>
        <w:spacing w:line="600" w:lineRule="auto"/>
        <w:ind w:firstLine="720"/>
        <w:jc w:val="both"/>
        <w:rPr>
          <w:rFonts w:eastAsia="Times New Roman"/>
          <w:color w:val="212121"/>
          <w:szCs w:val="24"/>
        </w:rPr>
      </w:pPr>
      <w:r>
        <w:rPr>
          <w:rFonts w:eastAsia="Times New Roman"/>
          <w:b/>
          <w:color w:val="212121"/>
          <w:szCs w:val="24"/>
        </w:rPr>
        <w:t xml:space="preserve">ΠΡΟΕΔΡΕΥΩΝ (Νικήτας Κακλαμάνης): </w:t>
      </w:r>
      <w:r>
        <w:rPr>
          <w:rFonts w:eastAsia="Times New Roman"/>
          <w:color w:val="212121"/>
          <w:szCs w:val="24"/>
        </w:rPr>
        <w:t xml:space="preserve">Παρακαλώ, ηρεμήστε. </w:t>
      </w:r>
    </w:p>
    <w:p w14:paraId="69A55C97" w14:textId="77777777" w:rsidR="00C9651F" w:rsidRDefault="002D2592">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 xml:space="preserve">Κύριε Παπαθεοδώρου, σας επισημαίνω ότι τον μισό χρόνο τον έχετε σπαταλήσει εκτός νομοσχεδίου. Δικαίωμά σας, βέβαια, αλλά το επισημαίνω. </w:t>
      </w:r>
    </w:p>
    <w:p w14:paraId="69A55C98" w14:textId="77777777" w:rsidR="00C9651F" w:rsidRDefault="002D2592">
      <w:pPr>
        <w:tabs>
          <w:tab w:val="left" w:pos="2738"/>
          <w:tab w:val="center" w:pos="4753"/>
          <w:tab w:val="left" w:pos="5723"/>
        </w:tabs>
        <w:spacing w:line="600" w:lineRule="auto"/>
        <w:ind w:firstLine="720"/>
        <w:jc w:val="both"/>
        <w:rPr>
          <w:rFonts w:eastAsia="Times New Roman"/>
          <w:color w:val="212121"/>
          <w:szCs w:val="24"/>
        </w:rPr>
      </w:pPr>
      <w:r>
        <w:rPr>
          <w:rFonts w:eastAsia="Times New Roman"/>
          <w:b/>
          <w:color w:val="212121"/>
          <w:szCs w:val="24"/>
        </w:rPr>
        <w:lastRenderedPageBreak/>
        <w:t>ΘΕΟΔΩΡΟΣ ΠΑ</w:t>
      </w:r>
      <w:r>
        <w:rPr>
          <w:rFonts w:eastAsia="Times New Roman"/>
          <w:b/>
          <w:color w:val="212121"/>
          <w:szCs w:val="24"/>
        </w:rPr>
        <w:t xml:space="preserve">ΠΑΘΕΟΔΩΡΟΥ: </w:t>
      </w:r>
      <w:r>
        <w:rPr>
          <w:rFonts w:eastAsia="Times New Roman"/>
          <w:color w:val="212121"/>
          <w:szCs w:val="24"/>
        </w:rPr>
        <w:t xml:space="preserve">Σας ευχαριστώ, κύριε Πρόεδρε, για την επισήμανση. Το ξέρω. Άλλωστε, το </w:t>
      </w:r>
      <w:r w:rsidRPr="00D94953">
        <w:rPr>
          <w:rFonts w:eastAsia="Times New Roman"/>
          <w:color w:val="212121"/>
          <w:szCs w:val="24"/>
        </w:rPr>
        <w:t xml:space="preserve">είπα από την αρχή ότι το θέμα της ημέρας είναι </w:t>
      </w:r>
      <w:r>
        <w:rPr>
          <w:rFonts w:eastAsia="Times New Roman"/>
          <w:color w:val="212121"/>
          <w:szCs w:val="24"/>
        </w:rPr>
        <w:t xml:space="preserve">άλλο. </w:t>
      </w:r>
    </w:p>
    <w:p w14:paraId="69A55C99" w14:textId="77777777" w:rsidR="00C9651F" w:rsidRDefault="002D2592">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Κ</w:t>
      </w:r>
      <w:r w:rsidRPr="00D94953">
        <w:rPr>
          <w:rFonts w:eastAsia="Times New Roman"/>
          <w:color w:val="212121"/>
          <w:szCs w:val="24"/>
        </w:rPr>
        <w:t>αι λέω λοιπόν το εξής</w:t>
      </w:r>
      <w:r>
        <w:rPr>
          <w:rFonts w:eastAsia="Times New Roman"/>
          <w:color w:val="212121"/>
          <w:szCs w:val="24"/>
        </w:rPr>
        <w:t xml:space="preserve">, </w:t>
      </w:r>
      <w:r w:rsidRPr="00D94953">
        <w:rPr>
          <w:rFonts w:eastAsia="Times New Roman"/>
          <w:color w:val="212121"/>
          <w:szCs w:val="24"/>
        </w:rPr>
        <w:t>ότι κατά την άποψή μου αν δεν αποδοκιμαστεί αυτή η συμπεριφορά</w:t>
      </w:r>
      <w:r>
        <w:rPr>
          <w:rFonts w:eastAsia="Times New Roman"/>
          <w:color w:val="212121"/>
          <w:szCs w:val="24"/>
        </w:rPr>
        <w:t>, η οποία παραβιάζει κατάφωρα του</w:t>
      </w:r>
      <w:r w:rsidRPr="00D94953">
        <w:rPr>
          <w:rFonts w:eastAsia="Times New Roman"/>
          <w:color w:val="212121"/>
          <w:szCs w:val="24"/>
        </w:rPr>
        <w:t>ς κοινοβουλευτικούς κανόνες</w:t>
      </w:r>
      <w:r>
        <w:rPr>
          <w:rFonts w:eastAsia="Times New Roman"/>
          <w:color w:val="212121"/>
          <w:szCs w:val="24"/>
        </w:rPr>
        <w:t>,</w:t>
      </w:r>
      <w:r w:rsidRPr="00D94953">
        <w:rPr>
          <w:rFonts w:eastAsia="Times New Roman"/>
          <w:color w:val="212121"/>
          <w:szCs w:val="24"/>
        </w:rPr>
        <w:t xml:space="preserve"> τους κανόνες της </w:t>
      </w:r>
      <w:r>
        <w:rPr>
          <w:rFonts w:eastAsia="Times New Roman"/>
          <w:color w:val="212121"/>
          <w:szCs w:val="24"/>
        </w:rPr>
        <w:t>Κ</w:t>
      </w:r>
      <w:r w:rsidRPr="00D94953">
        <w:rPr>
          <w:rFonts w:eastAsia="Times New Roman"/>
          <w:color w:val="212121"/>
          <w:szCs w:val="24"/>
        </w:rPr>
        <w:t>υβέρνησης</w:t>
      </w:r>
      <w:r>
        <w:rPr>
          <w:rFonts w:eastAsia="Times New Roman"/>
          <w:color w:val="212121"/>
          <w:szCs w:val="24"/>
        </w:rPr>
        <w:t>, της</w:t>
      </w:r>
      <w:r w:rsidRPr="00D94953">
        <w:rPr>
          <w:rFonts w:eastAsia="Times New Roman"/>
          <w:color w:val="212121"/>
          <w:szCs w:val="24"/>
        </w:rPr>
        <w:t xml:space="preserve"> </w:t>
      </w:r>
      <w:r>
        <w:rPr>
          <w:rFonts w:eastAsia="Times New Roman"/>
          <w:color w:val="212121"/>
          <w:szCs w:val="24"/>
        </w:rPr>
        <w:t>Δ</w:t>
      </w:r>
      <w:r w:rsidRPr="00D94953">
        <w:rPr>
          <w:rFonts w:eastAsia="Times New Roman"/>
          <w:color w:val="212121"/>
          <w:szCs w:val="24"/>
        </w:rPr>
        <w:t>ημοκρατίας</w:t>
      </w:r>
      <w:r>
        <w:rPr>
          <w:rFonts w:eastAsia="Times New Roman"/>
          <w:color w:val="212121"/>
          <w:szCs w:val="24"/>
        </w:rPr>
        <w:t>,</w:t>
      </w:r>
      <w:r w:rsidRPr="00D94953">
        <w:rPr>
          <w:rFonts w:eastAsia="Times New Roman"/>
          <w:color w:val="212121"/>
          <w:szCs w:val="24"/>
        </w:rPr>
        <w:t xml:space="preserve"> τότε εμπλέκεστε </w:t>
      </w:r>
      <w:r>
        <w:rPr>
          <w:rFonts w:eastAsia="Times New Roman"/>
          <w:color w:val="212121"/>
          <w:szCs w:val="24"/>
        </w:rPr>
        <w:t>–ακουσίως ή εκουσίως- σε μία συγκάλυψη ενός σκανδάλου που έχει όλες τις α</w:t>
      </w:r>
      <w:r w:rsidRPr="00D94953">
        <w:rPr>
          <w:rFonts w:eastAsia="Times New Roman"/>
          <w:color w:val="212121"/>
          <w:szCs w:val="24"/>
        </w:rPr>
        <w:t>ποχρώσεις της σήψης των πολιτικών συμπεριφορών του ΣΥΡΙΖΑ εδώ και τέσσερα χρόνια</w:t>
      </w:r>
      <w:r>
        <w:rPr>
          <w:rFonts w:eastAsia="Times New Roman"/>
          <w:color w:val="212121"/>
          <w:szCs w:val="24"/>
        </w:rPr>
        <w:t>.</w:t>
      </w:r>
    </w:p>
    <w:p w14:paraId="69A55C9A" w14:textId="77777777" w:rsidR="00C9651F" w:rsidRDefault="002D2592">
      <w:pPr>
        <w:tabs>
          <w:tab w:val="left" w:pos="2738"/>
          <w:tab w:val="center" w:pos="4753"/>
          <w:tab w:val="left" w:pos="5723"/>
        </w:tabs>
        <w:spacing w:line="600" w:lineRule="auto"/>
        <w:ind w:firstLine="720"/>
        <w:jc w:val="both"/>
        <w:rPr>
          <w:rFonts w:eastAsia="Times New Roman"/>
          <w:color w:val="212121"/>
          <w:szCs w:val="24"/>
        </w:rPr>
      </w:pPr>
      <w:r w:rsidRPr="00D94953">
        <w:rPr>
          <w:rFonts w:eastAsia="Times New Roman"/>
          <w:color w:val="212121"/>
          <w:szCs w:val="24"/>
        </w:rPr>
        <w:t>Αυτά εί</w:t>
      </w:r>
      <w:r>
        <w:rPr>
          <w:rFonts w:eastAsia="Times New Roman"/>
          <w:color w:val="212121"/>
          <w:szCs w:val="24"/>
        </w:rPr>
        <w:t>ναι</w:t>
      </w:r>
      <w:r>
        <w:rPr>
          <w:rFonts w:eastAsia="Times New Roman"/>
          <w:color w:val="212121"/>
          <w:szCs w:val="24"/>
        </w:rPr>
        <w:t xml:space="preserve"> επικίνδυνα πράγματα για τη </w:t>
      </w:r>
      <w:r>
        <w:rPr>
          <w:rFonts w:eastAsia="Times New Roman"/>
          <w:color w:val="212121"/>
          <w:szCs w:val="24"/>
        </w:rPr>
        <w:t>δ</w:t>
      </w:r>
      <w:r w:rsidRPr="00D94953">
        <w:rPr>
          <w:rFonts w:eastAsia="Times New Roman"/>
          <w:color w:val="212121"/>
          <w:szCs w:val="24"/>
        </w:rPr>
        <w:t xml:space="preserve">ημοκρατία και κανείς δεν έχει το δικαίωμα να </w:t>
      </w:r>
      <w:r>
        <w:rPr>
          <w:rFonts w:eastAsia="Times New Roman"/>
          <w:color w:val="212121"/>
          <w:szCs w:val="24"/>
        </w:rPr>
        <w:t>το αντιμετωπίζ</w:t>
      </w:r>
      <w:r w:rsidRPr="00D94953">
        <w:rPr>
          <w:rFonts w:eastAsia="Times New Roman"/>
          <w:color w:val="212121"/>
          <w:szCs w:val="24"/>
        </w:rPr>
        <w:t>ει με τον παρακμιακό κυνισμό με τον οποίο συμπεριφέρεται ο κ</w:t>
      </w:r>
      <w:r>
        <w:rPr>
          <w:rFonts w:eastAsia="Times New Roman"/>
          <w:color w:val="212121"/>
          <w:szCs w:val="24"/>
        </w:rPr>
        <w:t xml:space="preserve">. </w:t>
      </w:r>
      <w:r w:rsidRPr="00D94953">
        <w:rPr>
          <w:rFonts w:eastAsia="Times New Roman"/>
          <w:color w:val="212121"/>
          <w:szCs w:val="24"/>
        </w:rPr>
        <w:t xml:space="preserve">Τσίπρας απέναντι στο </w:t>
      </w:r>
      <w:r>
        <w:rPr>
          <w:rFonts w:eastAsia="Times New Roman"/>
          <w:color w:val="212121"/>
          <w:szCs w:val="24"/>
        </w:rPr>
        <w:t>Κ</w:t>
      </w:r>
      <w:r w:rsidRPr="00D94953">
        <w:rPr>
          <w:rFonts w:eastAsia="Times New Roman"/>
          <w:color w:val="212121"/>
          <w:szCs w:val="24"/>
        </w:rPr>
        <w:t xml:space="preserve">οινοβούλιο </w:t>
      </w:r>
      <w:r>
        <w:rPr>
          <w:rFonts w:eastAsia="Times New Roman"/>
          <w:color w:val="212121"/>
          <w:szCs w:val="24"/>
        </w:rPr>
        <w:t>και σ</w:t>
      </w:r>
      <w:r w:rsidRPr="00D94953">
        <w:rPr>
          <w:rFonts w:eastAsia="Times New Roman"/>
          <w:color w:val="212121"/>
          <w:szCs w:val="24"/>
        </w:rPr>
        <w:t>τους πολίτες</w:t>
      </w:r>
      <w:r>
        <w:rPr>
          <w:rFonts w:eastAsia="Times New Roman"/>
          <w:color w:val="212121"/>
          <w:szCs w:val="24"/>
        </w:rPr>
        <w:t>.</w:t>
      </w:r>
    </w:p>
    <w:p w14:paraId="69A55C9B" w14:textId="77777777" w:rsidR="00C9651F" w:rsidRDefault="002D2592">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Περιμένουμε, ε</w:t>
      </w:r>
      <w:r w:rsidRPr="00D94953">
        <w:rPr>
          <w:rFonts w:eastAsia="Times New Roman"/>
          <w:color w:val="212121"/>
          <w:szCs w:val="24"/>
        </w:rPr>
        <w:t>πομένως</w:t>
      </w:r>
      <w:r>
        <w:rPr>
          <w:rFonts w:eastAsia="Times New Roman"/>
          <w:color w:val="212121"/>
          <w:szCs w:val="24"/>
        </w:rPr>
        <w:t>, μια θεσμική απάντηση, μι</w:t>
      </w:r>
      <w:r w:rsidRPr="00D94953">
        <w:rPr>
          <w:rFonts w:eastAsia="Times New Roman"/>
          <w:color w:val="212121"/>
          <w:szCs w:val="24"/>
        </w:rPr>
        <w:t>α αποδο</w:t>
      </w:r>
      <w:r w:rsidRPr="00D94953">
        <w:rPr>
          <w:rFonts w:eastAsia="Times New Roman"/>
          <w:color w:val="212121"/>
          <w:szCs w:val="24"/>
        </w:rPr>
        <w:t xml:space="preserve">κιμασία και από </w:t>
      </w:r>
      <w:r>
        <w:rPr>
          <w:rFonts w:eastAsia="Times New Roman"/>
          <w:color w:val="212121"/>
          <w:szCs w:val="24"/>
        </w:rPr>
        <w:t xml:space="preserve">εκεί και πέρα τη </w:t>
      </w:r>
      <w:r>
        <w:rPr>
          <w:rFonts w:eastAsia="Times New Roman"/>
          <w:color w:val="212121"/>
          <w:szCs w:val="24"/>
        </w:rPr>
        <w:t>δ</w:t>
      </w:r>
      <w:r w:rsidRPr="00D94953">
        <w:rPr>
          <w:rFonts w:eastAsia="Times New Roman"/>
          <w:color w:val="212121"/>
          <w:szCs w:val="24"/>
        </w:rPr>
        <w:t xml:space="preserve">ικαιοσύνη να κάνει </w:t>
      </w:r>
      <w:r>
        <w:rPr>
          <w:rFonts w:eastAsia="Times New Roman"/>
          <w:color w:val="212121"/>
          <w:szCs w:val="24"/>
        </w:rPr>
        <w:t xml:space="preserve">τη </w:t>
      </w:r>
      <w:r w:rsidRPr="00D94953">
        <w:rPr>
          <w:rFonts w:eastAsia="Times New Roman"/>
          <w:color w:val="212121"/>
          <w:szCs w:val="24"/>
        </w:rPr>
        <w:t xml:space="preserve">δουλειά </w:t>
      </w:r>
      <w:r>
        <w:rPr>
          <w:rFonts w:eastAsia="Times New Roman"/>
          <w:color w:val="212121"/>
          <w:szCs w:val="24"/>
        </w:rPr>
        <w:t>της.</w:t>
      </w:r>
    </w:p>
    <w:p w14:paraId="69A55C9C" w14:textId="77777777" w:rsidR="00C9651F" w:rsidRDefault="002D2592">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lastRenderedPageBreak/>
        <w:t>Μια και ο κύριος Π</w:t>
      </w:r>
      <w:r w:rsidRPr="00D94953">
        <w:rPr>
          <w:rFonts w:eastAsia="Times New Roman"/>
          <w:color w:val="212121"/>
          <w:szCs w:val="24"/>
        </w:rPr>
        <w:t xml:space="preserve">ρόεδρος είχε την καλοσύνη να μου </w:t>
      </w:r>
      <w:r>
        <w:rPr>
          <w:rFonts w:eastAsia="Times New Roman"/>
          <w:color w:val="212121"/>
          <w:szCs w:val="24"/>
        </w:rPr>
        <w:t>επισημάνει</w:t>
      </w:r>
      <w:r w:rsidRPr="00D94953">
        <w:rPr>
          <w:rFonts w:eastAsia="Times New Roman"/>
          <w:color w:val="212121"/>
          <w:szCs w:val="24"/>
        </w:rPr>
        <w:t xml:space="preserve"> ότι πρέπει να περάσω και στο νομοσχέδιο</w:t>
      </w:r>
      <w:r>
        <w:rPr>
          <w:rFonts w:eastAsia="Times New Roman"/>
          <w:color w:val="212121"/>
          <w:szCs w:val="24"/>
        </w:rPr>
        <w:t>, το 16</w:t>
      </w:r>
      <w:r w:rsidRPr="00FF6425">
        <w:rPr>
          <w:rFonts w:eastAsia="Times New Roman"/>
          <w:color w:val="212121"/>
          <w:szCs w:val="24"/>
          <w:vertAlign w:val="superscript"/>
        </w:rPr>
        <w:t>ο</w:t>
      </w:r>
      <w:r>
        <w:rPr>
          <w:rFonts w:eastAsia="Times New Roman"/>
          <w:color w:val="212121"/>
          <w:szCs w:val="24"/>
        </w:rPr>
        <w:t xml:space="preserve"> π</w:t>
      </w:r>
      <w:r>
        <w:rPr>
          <w:rFonts w:eastAsia="Times New Roman"/>
          <w:color w:val="212121"/>
          <w:szCs w:val="24"/>
        </w:rPr>
        <w:t>ρωτόκολλο πράγματι αποτελεί μι</w:t>
      </w:r>
      <w:r w:rsidRPr="00D94953">
        <w:rPr>
          <w:rFonts w:eastAsia="Times New Roman"/>
          <w:color w:val="212121"/>
          <w:szCs w:val="24"/>
        </w:rPr>
        <w:t>α αναγκαία κανονιστική προσθήκη</w:t>
      </w:r>
      <w:r>
        <w:rPr>
          <w:rFonts w:eastAsia="Times New Roman"/>
          <w:color w:val="212121"/>
          <w:szCs w:val="24"/>
        </w:rPr>
        <w:t xml:space="preserve"> στην ΕΣΔΑ, η ο</w:t>
      </w:r>
      <w:r>
        <w:rPr>
          <w:rFonts w:eastAsia="Times New Roman"/>
          <w:color w:val="212121"/>
          <w:szCs w:val="24"/>
        </w:rPr>
        <w:t>ποία</w:t>
      </w:r>
      <w:r w:rsidRPr="00D94953">
        <w:rPr>
          <w:rFonts w:eastAsia="Times New Roman"/>
          <w:color w:val="212121"/>
          <w:szCs w:val="24"/>
        </w:rPr>
        <w:t xml:space="preserve"> προέκυψε μέσα από τις σχετικές διαδικασίες διαβούλευσης του Συμβουλίου</w:t>
      </w:r>
      <w:r>
        <w:rPr>
          <w:rFonts w:eastAsia="Times New Roman"/>
          <w:color w:val="212121"/>
          <w:szCs w:val="24"/>
        </w:rPr>
        <w:t xml:space="preserve"> της Ευρώπης για το μέλλον του Ευρωπαϊκού Δικαστηρίου Δικαιωμάτων του Α</w:t>
      </w:r>
      <w:r w:rsidRPr="00D94953">
        <w:rPr>
          <w:rFonts w:eastAsia="Times New Roman"/>
          <w:color w:val="212121"/>
          <w:szCs w:val="24"/>
        </w:rPr>
        <w:t>νθρώπου</w:t>
      </w:r>
      <w:r>
        <w:rPr>
          <w:rFonts w:eastAsia="Times New Roman"/>
          <w:color w:val="212121"/>
          <w:szCs w:val="24"/>
        </w:rPr>
        <w:t xml:space="preserve">. </w:t>
      </w:r>
    </w:p>
    <w:p w14:paraId="69A55C9D" w14:textId="77777777" w:rsidR="00C9651F" w:rsidRDefault="002D2592">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Θ</w:t>
      </w:r>
      <w:r w:rsidRPr="00D94953">
        <w:rPr>
          <w:rFonts w:eastAsia="Times New Roman"/>
          <w:color w:val="212121"/>
          <w:szCs w:val="24"/>
        </w:rPr>
        <w:t>εσμοθετεί</w:t>
      </w:r>
      <w:r>
        <w:rPr>
          <w:rFonts w:eastAsia="Times New Roman"/>
          <w:color w:val="212121"/>
          <w:szCs w:val="24"/>
        </w:rPr>
        <w:t xml:space="preserve"> αυξημένο γνωμοδοτικό ρόλο του Ευρωπαϊκού Δ</w:t>
      </w:r>
      <w:r w:rsidRPr="00D94953">
        <w:rPr>
          <w:rFonts w:eastAsia="Times New Roman"/>
          <w:color w:val="212121"/>
          <w:szCs w:val="24"/>
        </w:rPr>
        <w:t>ικαστηρίου</w:t>
      </w:r>
      <w:r>
        <w:rPr>
          <w:rFonts w:eastAsia="Times New Roman"/>
          <w:color w:val="212121"/>
          <w:szCs w:val="24"/>
        </w:rPr>
        <w:t>, όσον αφορά τα ζητήματα αρχής σ</w:t>
      </w:r>
      <w:r w:rsidRPr="00D94953">
        <w:rPr>
          <w:rFonts w:eastAsia="Times New Roman"/>
          <w:color w:val="212121"/>
          <w:szCs w:val="24"/>
        </w:rPr>
        <w:t xml:space="preserve">την ερμηνεία και εφαρμογή της </w:t>
      </w:r>
      <w:r>
        <w:rPr>
          <w:rFonts w:eastAsia="Times New Roman"/>
          <w:color w:val="212121"/>
          <w:szCs w:val="24"/>
        </w:rPr>
        <w:t>ΕΣΔΑ</w:t>
      </w:r>
      <w:r>
        <w:rPr>
          <w:rFonts w:eastAsia="Times New Roman"/>
          <w:color w:val="212121"/>
          <w:szCs w:val="24"/>
        </w:rPr>
        <w:t>,</w:t>
      </w:r>
      <w:r>
        <w:rPr>
          <w:rFonts w:eastAsia="Times New Roman"/>
          <w:color w:val="212121"/>
          <w:szCs w:val="24"/>
        </w:rPr>
        <w:t xml:space="preserve"> μετά από σχετικό αίτημα ε</w:t>
      </w:r>
      <w:r w:rsidRPr="00D94953">
        <w:rPr>
          <w:rFonts w:eastAsia="Times New Roman"/>
          <w:color w:val="212121"/>
          <w:szCs w:val="24"/>
        </w:rPr>
        <w:t>θνι</w:t>
      </w:r>
      <w:r>
        <w:rPr>
          <w:rFonts w:eastAsia="Times New Roman"/>
          <w:color w:val="212121"/>
          <w:szCs w:val="24"/>
        </w:rPr>
        <w:t>κού δ</w:t>
      </w:r>
      <w:r w:rsidRPr="00D94953">
        <w:rPr>
          <w:rFonts w:eastAsia="Times New Roman"/>
          <w:color w:val="212121"/>
          <w:szCs w:val="24"/>
        </w:rPr>
        <w:t xml:space="preserve">ικαστηρίου και </w:t>
      </w:r>
      <w:r>
        <w:rPr>
          <w:rFonts w:eastAsia="Times New Roman"/>
          <w:color w:val="212121"/>
          <w:szCs w:val="24"/>
        </w:rPr>
        <w:t xml:space="preserve">δη </w:t>
      </w:r>
      <w:r w:rsidRPr="00D94953">
        <w:rPr>
          <w:rFonts w:eastAsia="Times New Roman"/>
          <w:color w:val="212121"/>
          <w:szCs w:val="24"/>
        </w:rPr>
        <w:t>ανώτατου δικαστηρίου</w:t>
      </w:r>
      <w:r>
        <w:rPr>
          <w:rFonts w:eastAsia="Times New Roman"/>
          <w:color w:val="212121"/>
          <w:szCs w:val="24"/>
        </w:rPr>
        <w:t xml:space="preserve">. </w:t>
      </w:r>
    </w:p>
    <w:p w14:paraId="69A55C9E" w14:textId="77777777" w:rsidR="00C9651F" w:rsidRDefault="002D2592">
      <w:pPr>
        <w:tabs>
          <w:tab w:val="left" w:pos="2738"/>
          <w:tab w:val="center" w:pos="4753"/>
          <w:tab w:val="left" w:pos="5723"/>
        </w:tabs>
        <w:spacing w:line="600" w:lineRule="auto"/>
        <w:ind w:firstLine="720"/>
        <w:jc w:val="both"/>
        <w:rPr>
          <w:rFonts w:eastAsia="Times New Roman"/>
          <w:color w:val="212121"/>
          <w:szCs w:val="24"/>
        </w:rPr>
      </w:pPr>
      <w:r w:rsidRPr="00D94953">
        <w:rPr>
          <w:rFonts w:eastAsia="Times New Roman"/>
          <w:color w:val="212121"/>
          <w:szCs w:val="24"/>
        </w:rPr>
        <w:t>Άρα αναβαθμίζει το</w:t>
      </w:r>
      <w:r>
        <w:rPr>
          <w:rFonts w:eastAsia="Times New Roman"/>
          <w:color w:val="212121"/>
          <w:szCs w:val="24"/>
        </w:rPr>
        <w:t>ν ρόλο του Ευρωπαϊκού Δ</w:t>
      </w:r>
      <w:r w:rsidRPr="00D94953">
        <w:rPr>
          <w:rFonts w:eastAsia="Times New Roman"/>
          <w:color w:val="212121"/>
          <w:szCs w:val="24"/>
        </w:rPr>
        <w:t>ικαστηρίου</w:t>
      </w:r>
      <w:r>
        <w:rPr>
          <w:rFonts w:eastAsia="Times New Roman"/>
          <w:color w:val="212121"/>
          <w:szCs w:val="24"/>
        </w:rPr>
        <w:t xml:space="preserve">, </w:t>
      </w:r>
      <w:r w:rsidRPr="00D94953">
        <w:rPr>
          <w:rFonts w:eastAsia="Times New Roman"/>
          <w:color w:val="212121"/>
          <w:szCs w:val="24"/>
        </w:rPr>
        <w:t>καθώς διευρύνει τη γνωμοδοτική</w:t>
      </w:r>
      <w:r>
        <w:rPr>
          <w:rFonts w:eastAsia="Times New Roman"/>
          <w:color w:val="212121"/>
          <w:szCs w:val="24"/>
        </w:rPr>
        <w:t xml:space="preserve"> του</w:t>
      </w:r>
      <w:r w:rsidRPr="00D94953">
        <w:rPr>
          <w:rFonts w:eastAsia="Times New Roman"/>
          <w:color w:val="212121"/>
          <w:szCs w:val="24"/>
        </w:rPr>
        <w:t xml:space="preserve"> αρμοδιότητα</w:t>
      </w:r>
      <w:r>
        <w:rPr>
          <w:rFonts w:eastAsia="Times New Roman"/>
          <w:color w:val="212121"/>
          <w:szCs w:val="24"/>
        </w:rPr>
        <w:t>, ε</w:t>
      </w:r>
      <w:r w:rsidRPr="00D94953">
        <w:rPr>
          <w:rFonts w:eastAsia="Times New Roman"/>
          <w:color w:val="212121"/>
          <w:szCs w:val="24"/>
        </w:rPr>
        <w:t>νισχύει το</w:t>
      </w:r>
      <w:r>
        <w:rPr>
          <w:rFonts w:eastAsia="Times New Roman"/>
          <w:color w:val="212121"/>
          <w:szCs w:val="24"/>
        </w:rPr>
        <w:t>ν</w:t>
      </w:r>
      <w:r w:rsidRPr="00D94953">
        <w:rPr>
          <w:rFonts w:eastAsia="Times New Roman"/>
          <w:color w:val="212121"/>
          <w:szCs w:val="24"/>
        </w:rPr>
        <w:t xml:space="preserve"> διάλογο και την αλληλεπίδραση με</w:t>
      </w:r>
      <w:r w:rsidRPr="00D94953">
        <w:rPr>
          <w:rFonts w:eastAsia="Times New Roman"/>
          <w:color w:val="212121"/>
          <w:szCs w:val="24"/>
        </w:rPr>
        <w:t>ταξύ τ</w:t>
      </w:r>
      <w:r>
        <w:rPr>
          <w:rFonts w:eastAsia="Times New Roman"/>
          <w:color w:val="212121"/>
          <w:szCs w:val="24"/>
        </w:rPr>
        <w:t>ων εθνικών δικαστηρίων και του Ε</w:t>
      </w:r>
      <w:r w:rsidRPr="00D94953">
        <w:rPr>
          <w:rFonts w:eastAsia="Times New Roman"/>
          <w:color w:val="212121"/>
          <w:szCs w:val="24"/>
        </w:rPr>
        <w:t xml:space="preserve">υρωπαϊκού </w:t>
      </w:r>
      <w:r>
        <w:rPr>
          <w:rFonts w:eastAsia="Times New Roman"/>
          <w:color w:val="212121"/>
          <w:szCs w:val="24"/>
        </w:rPr>
        <w:t>Δ</w:t>
      </w:r>
      <w:r w:rsidRPr="00D94953">
        <w:rPr>
          <w:rFonts w:eastAsia="Times New Roman"/>
          <w:color w:val="212121"/>
          <w:szCs w:val="24"/>
        </w:rPr>
        <w:t>ικαστηρίου και διευκολύνει την εφαρμογή διατάξεων της ΕΣ</w:t>
      </w:r>
      <w:r>
        <w:rPr>
          <w:rFonts w:eastAsia="Times New Roman"/>
          <w:color w:val="212121"/>
          <w:szCs w:val="24"/>
        </w:rPr>
        <w:t>ΔΑ</w:t>
      </w:r>
      <w:r w:rsidRPr="00D94953">
        <w:rPr>
          <w:rFonts w:eastAsia="Times New Roman"/>
          <w:color w:val="212121"/>
          <w:szCs w:val="24"/>
        </w:rPr>
        <w:t xml:space="preserve"> από τα εθνικά δικαστήρια</w:t>
      </w:r>
      <w:r>
        <w:rPr>
          <w:rFonts w:eastAsia="Times New Roman"/>
          <w:color w:val="212121"/>
          <w:szCs w:val="24"/>
        </w:rPr>
        <w:t xml:space="preserve">. </w:t>
      </w:r>
    </w:p>
    <w:p w14:paraId="69A55C9F" w14:textId="77777777" w:rsidR="00C9651F" w:rsidRDefault="002D2592">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Α</w:t>
      </w:r>
      <w:r w:rsidRPr="00D94953">
        <w:rPr>
          <w:rFonts w:eastAsia="Times New Roman"/>
          <w:color w:val="212121"/>
          <w:szCs w:val="24"/>
        </w:rPr>
        <w:t>ποσκοπεί</w:t>
      </w:r>
      <w:r>
        <w:rPr>
          <w:rFonts w:eastAsia="Times New Roman"/>
          <w:color w:val="212121"/>
          <w:szCs w:val="24"/>
        </w:rPr>
        <w:t>,</w:t>
      </w:r>
      <w:r w:rsidRPr="00D94953">
        <w:rPr>
          <w:rFonts w:eastAsia="Times New Roman"/>
          <w:color w:val="212121"/>
          <w:szCs w:val="24"/>
        </w:rPr>
        <w:t xml:space="preserve"> τέλος</w:t>
      </w:r>
      <w:r>
        <w:rPr>
          <w:rFonts w:eastAsia="Times New Roman"/>
          <w:color w:val="212121"/>
          <w:szCs w:val="24"/>
        </w:rPr>
        <w:t>, στην ομοιόμορφη εφαρμογή της Ευρωπαϊκής Σ</w:t>
      </w:r>
      <w:r w:rsidRPr="00D94953">
        <w:rPr>
          <w:rFonts w:eastAsia="Times New Roman"/>
          <w:color w:val="212121"/>
          <w:szCs w:val="24"/>
        </w:rPr>
        <w:t xml:space="preserve">ύμβασης </w:t>
      </w:r>
      <w:r>
        <w:rPr>
          <w:rFonts w:eastAsia="Times New Roman"/>
          <w:color w:val="212121"/>
          <w:szCs w:val="24"/>
        </w:rPr>
        <w:t xml:space="preserve">για τα Δικαιώματα του Ανθρώπου από τα κράτη-μέρη της </w:t>
      </w:r>
      <w:r>
        <w:rPr>
          <w:rFonts w:eastAsia="Times New Roman"/>
          <w:color w:val="212121"/>
          <w:szCs w:val="24"/>
        </w:rPr>
        <w:t>σ</w:t>
      </w:r>
      <w:r w:rsidRPr="00D94953">
        <w:rPr>
          <w:rFonts w:eastAsia="Times New Roman"/>
          <w:color w:val="212121"/>
          <w:szCs w:val="24"/>
        </w:rPr>
        <w:t xml:space="preserve">ύμβασης και τα εθνικά δικαστήρια μέσα από </w:t>
      </w:r>
      <w:r>
        <w:rPr>
          <w:rFonts w:eastAsia="Times New Roman"/>
          <w:color w:val="212121"/>
          <w:szCs w:val="24"/>
        </w:rPr>
        <w:lastRenderedPageBreak/>
        <w:t>αιτιολογημένες γνωμοδοτήσεις. Υπό την έννοια α</w:t>
      </w:r>
      <w:r w:rsidRPr="00D94953">
        <w:rPr>
          <w:rFonts w:eastAsia="Times New Roman"/>
          <w:color w:val="212121"/>
          <w:szCs w:val="24"/>
        </w:rPr>
        <w:t>υτή</w:t>
      </w:r>
      <w:r>
        <w:rPr>
          <w:rFonts w:eastAsia="Times New Roman"/>
          <w:color w:val="212121"/>
          <w:szCs w:val="24"/>
        </w:rPr>
        <w:t>,</w:t>
      </w:r>
      <w:r w:rsidRPr="00D94953">
        <w:rPr>
          <w:rFonts w:eastAsia="Times New Roman"/>
          <w:color w:val="212121"/>
          <w:szCs w:val="24"/>
        </w:rPr>
        <w:t xml:space="preserve"> είναι μία ορθή και αναγκαία πρωτοβουλία που πρέπει να στηριχθεί κατά την άποψή </w:t>
      </w:r>
      <w:r>
        <w:rPr>
          <w:rFonts w:eastAsia="Times New Roman"/>
          <w:color w:val="212121"/>
          <w:szCs w:val="24"/>
        </w:rPr>
        <w:t xml:space="preserve">μας. </w:t>
      </w:r>
    </w:p>
    <w:p w14:paraId="69A55CA0" w14:textId="77777777" w:rsidR="00C9651F" w:rsidRDefault="002D2592">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Επίσης, ε</w:t>
      </w:r>
      <w:r w:rsidRPr="00D94953">
        <w:rPr>
          <w:rFonts w:eastAsia="Times New Roman"/>
          <w:color w:val="212121"/>
          <w:szCs w:val="24"/>
        </w:rPr>
        <w:t xml:space="preserve">ίναι αυτονόητα </w:t>
      </w:r>
      <w:r>
        <w:rPr>
          <w:rFonts w:eastAsia="Times New Roman"/>
          <w:color w:val="212121"/>
          <w:szCs w:val="24"/>
        </w:rPr>
        <w:t>αναγκαίες οι ρυθμίσεις για την προσαρμογή της ελληνική</w:t>
      </w:r>
      <w:r>
        <w:rPr>
          <w:rFonts w:eastAsia="Times New Roman"/>
          <w:color w:val="212121"/>
          <w:szCs w:val="24"/>
        </w:rPr>
        <w:t>ς νομοθεσίας στο 16</w:t>
      </w:r>
      <w:r w:rsidRPr="00FF6425">
        <w:rPr>
          <w:rFonts w:eastAsia="Times New Roman"/>
          <w:color w:val="212121"/>
          <w:szCs w:val="24"/>
          <w:vertAlign w:val="superscript"/>
        </w:rPr>
        <w:t>ο</w:t>
      </w:r>
      <w:r>
        <w:rPr>
          <w:rFonts w:eastAsia="Times New Roman"/>
          <w:color w:val="212121"/>
          <w:szCs w:val="24"/>
        </w:rPr>
        <w:t xml:space="preserve"> π</w:t>
      </w:r>
      <w:r w:rsidRPr="00D94953">
        <w:rPr>
          <w:rFonts w:eastAsia="Times New Roman"/>
          <w:color w:val="212121"/>
          <w:szCs w:val="24"/>
        </w:rPr>
        <w:t xml:space="preserve">ρωτόκολλο της </w:t>
      </w:r>
      <w:r>
        <w:rPr>
          <w:rFonts w:eastAsia="Times New Roman"/>
          <w:color w:val="212121"/>
          <w:szCs w:val="24"/>
        </w:rPr>
        <w:t>ΕΣΔΑ</w:t>
      </w:r>
      <w:r w:rsidRPr="00D94953">
        <w:rPr>
          <w:rFonts w:eastAsia="Times New Roman"/>
          <w:color w:val="212121"/>
          <w:szCs w:val="24"/>
        </w:rPr>
        <w:t xml:space="preserve"> για </w:t>
      </w:r>
      <w:r>
        <w:rPr>
          <w:rFonts w:eastAsia="Times New Roman"/>
          <w:color w:val="212121"/>
          <w:szCs w:val="24"/>
        </w:rPr>
        <w:t xml:space="preserve">τον ορισμό ανωτάτων δικαστηρίων, </w:t>
      </w:r>
      <w:r w:rsidRPr="00D94953">
        <w:rPr>
          <w:rFonts w:eastAsia="Times New Roman"/>
          <w:color w:val="212121"/>
          <w:szCs w:val="24"/>
        </w:rPr>
        <w:t xml:space="preserve">διαδικασία αιτήματος γνωμοδότησης και </w:t>
      </w:r>
      <w:r>
        <w:rPr>
          <w:rFonts w:eastAsia="Times New Roman"/>
          <w:color w:val="212121"/>
          <w:szCs w:val="24"/>
        </w:rPr>
        <w:t>ούτω</w:t>
      </w:r>
      <w:r w:rsidRPr="00D94953">
        <w:rPr>
          <w:rFonts w:eastAsia="Times New Roman"/>
          <w:color w:val="212121"/>
          <w:szCs w:val="24"/>
        </w:rPr>
        <w:t xml:space="preserve"> καθεξής</w:t>
      </w:r>
      <w:r>
        <w:rPr>
          <w:rFonts w:eastAsia="Times New Roman"/>
          <w:color w:val="212121"/>
          <w:szCs w:val="24"/>
        </w:rPr>
        <w:t>.</w:t>
      </w:r>
    </w:p>
    <w:p w14:paraId="69A55CA1" w14:textId="77777777" w:rsidR="00C9651F" w:rsidRDefault="002D2592">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Σ</w:t>
      </w:r>
      <w:r w:rsidRPr="00D94953">
        <w:rPr>
          <w:rFonts w:eastAsia="Times New Roman"/>
          <w:color w:val="212121"/>
          <w:szCs w:val="24"/>
        </w:rPr>
        <w:t xml:space="preserve">το </w:t>
      </w:r>
      <w:r>
        <w:rPr>
          <w:rFonts w:eastAsia="Times New Roman"/>
          <w:color w:val="212121"/>
          <w:szCs w:val="24"/>
        </w:rPr>
        <w:t xml:space="preserve">Β΄ </w:t>
      </w:r>
      <w:r>
        <w:rPr>
          <w:rFonts w:eastAsia="Times New Roman"/>
          <w:color w:val="212121"/>
          <w:szCs w:val="24"/>
        </w:rPr>
        <w:t>κ</w:t>
      </w:r>
      <w:r w:rsidRPr="00D94953">
        <w:rPr>
          <w:rFonts w:eastAsia="Times New Roman"/>
          <w:color w:val="212121"/>
          <w:szCs w:val="24"/>
        </w:rPr>
        <w:t>εφάλαιο</w:t>
      </w:r>
      <w:r>
        <w:rPr>
          <w:rFonts w:eastAsia="Times New Roman"/>
          <w:color w:val="212121"/>
          <w:szCs w:val="24"/>
        </w:rPr>
        <w:t>,</w:t>
      </w:r>
      <w:r w:rsidRPr="00D94953">
        <w:rPr>
          <w:rFonts w:eastAsia="Times New Roman"/>
          <w:color w:val="212121"/>
          <w:szCs w:val="24"/>
        </w:rPr>
        <w:t xml:space="preserve"> </w:t>
      </w:r>
      <w:r>
        <w:rPr>
          <w:rFonts w:eastAsia="Times New Roman"/>
          <w:color w:val="212121"/>
          <w:szCs w:val="24"/>
        </w:rPr>
        <w:t>που αφορά την</w:t>
      </w:r>
      <w:r w:rsidRPr="00D94953">
        <w:rPr>
          <w:rFonts w:eastAsia="Times New Roman"/>
          <w:color w:val="212121"/>
          <w:szCs w:val="24"/>
        </w:rPr>
        <w:t xml:space="preserve"> ελάχιστη </w:t>
      </w:r>
      <w:r>
        <w:rPr>
          <w:rFonts w:eastAsia="Times New Roman"/>
          <w:color w:val="212121"/>
          <w:szCs w:val="24"/>
        </w:rPr>
        <w:t>δικονομι</w:t>
      </w:r>
      <w:r w:rsidRPr="00D94953">
        <w:rPr>
          <w:rFonts w:eastAsia="Times New Roman"/>
          <w:color w:val="212121"/>
          <w:szCs w:val="24"/>
        </w:rPr>
        <w:t>κή προστασία στο πλαίσιο του ευρωπαϊκού εντάλματος σύλληψης</w:t>
      </w:r>
      <w:r>
        <w:rPr>
          <w:rFonts w:eastAsia="Times New Roman"/>
          <w:color w:val="212121"/>
          <w:szCs w:val="24"/>
        </w:rPr>
        <w:t xml:space="preserve"> και το τεκμήριο τη</w:t>
      </w:r>
      <w:r>
        <w:rPr>
          <w:rFonts w:eastAsia="Times New Roman"/>
          <w:color w:val="212121"/>
          <w:szCs w:val="24"/>
        </w:rPr>
        <w:t>ς αθωότητας</w:t>
      </w:r>
      <w:r>
        <w:rPr>
          <w:rFonts w:eastAsia="Times New Roman"/>
          <w:color w:val="212121"/>
          <w:szCs w:val="24"/>
        </w:rPr>
        <w:t>,</w:t>
      </w:r>
      <w:r>
        <w:rPr>
          <w:rFonts w:eastAsia="Times New Roman"/>
          <w:color w:val="212121"/>
          <w:szCs w:val="24"/>
        </w:rPr>
        <w:t xml:space="preserve"> τ</w:t>
      </w:r>
      <w:r w:rsidRPr="00D94953">
        <w:rPr>
          <w:rFonts w:eastAsia="Times New Roman"/>
          <w:color w:val="212121"/>
          <w:szCs w:val="24"/>
        </w:rPr>
        <w:t>ο ζητούμενο είναι η ενίσχυση της αρχής της αμοιβαίας αναγνώρισης και της εμπιστοσύνης μεταξύ των κρατών</w:t>
      </w:r>
      <w:r>
        <w:rPr>
          <w:rFonts w:eastAsia="Times New Roman"/>
          <w:color w:val="212121"/>
          <w:szCs w:val="24"/>
        </w:rPr>
        <w:t>-</w:t>
      </w:r>
      <w:r w:rsidRPr="00D94953">
        <w:rPr>
          <w:rFonts w:eastAsia="Times New Roman"/>
          <w:color w:val="212121"/>
          <w:szCs w:val="24"/>
        </w:rPr>
        <w:t>μελών για τη διασφάλιση των δικονομικών δικαιωμάτων και εγγυήσεων</w:t>
      </w:r>
      <w:r>
        <w:rPr>
          <w:rFonts w:eastAsia="Times New Roman"/>
          <w:color w:val="212121"/>
          <w:szCs w:val="24"/>
        </w:rPr>
        <w:t xml:space="preserve"> στο πλαίσιο της εκτέλεσης του ε</w:t>
      </w:r>
      <w:r w:rsidRPr="00D94953">
        <w:rPr>
          <w:rFonts w:eastAsia="Times New Roman"/>
          <w:color w:val="212121"/>
          <w:szCs w:val="24"/>
        </w:rPr>
        <w:t xml:space="preserve">υρωπαϊκού </w:t>
      </w:r>
      <w:r>
        <w:rPr>
          <w:rFonts w:eastAsia="Times New Roman"/>
          <w:color w:val="212121"/>
          <w:szCs w:val="24"/>
        </w:rPr>
        <w:t>εντάλμ</w:t>
      </w:r>
      <w:r w:rsidRPr="00D94953">
        <w:rPr>
          <w:rFonts w:eastAsia="Times New Roman"/>
          <w:color w:val="212121"/>
          <w:szCs w:val="24"/>
        </w:rPr>
        <w:t>ατος σύλληψης</w:t>
      </w:r>
      <w:r>
        <w:rPr>
          <w:rFonts w:eastAsia="Times New Roman"/>
          <w:color w:val="212121"/>
          <w:szCs w:val="24"/>
        </w:rPr>
        <w:t>.</w:t>
      </w:r>
      <w:r w:rsidRPr="00D94953">
        <w:rPr>
          <w:rFonts w:eastAsia="Times New Roman"/>
          <w:color w:val="212121"/>
          <w:szCs w:val="24"/>
        </w:rPr>
        <w:t xml:space="preserve"> </w:t>
      </w:r>
    </w:p>
    <w:p w14:paraId="69A55CA2" w14:textId="77777777" w:rsidR="00C9651F" w:rsidRDefault="002D2592">
      <w:pPr>
        <w:tabs>
          <w:tab w:val="left" w:pos="2246"/>
        </w:tabs>
        <w:spacing w:line="600" w:lineRule="auto"/>
        <w:ind w:firstLine="720"/>
        <w:jc w:val="both"/>
        <w:rPr>
          <w:rFonts w:eastAsia="Times New Roman" w:cs="Times New Roman"/>
          <w:szCs w:val="24"/>
        </w:rPr>
      </w:pPr>
      <w:r>
        <w:rPr>
          <w:rFonts w:eastAsia="Times New Roman" w:cs="Times New Roman"/>
          <w:szCs w:val="24"/>
        </w:rPr>
        <w:t xml:space="preserve">Αυτό το </w:t>
      </w:r>
      <w:r>
        <w:rPr>
          <w:rFonts w:eastAsia="Times New Roman" w:cs="Times New Roman"/>
          <w:szCs w:val="24"/>
        </w:rPr>
        <w:t>πλαίσιο, ως ελάχιστο πλαίσιο, είναι αναγκαίο για τα δικαιώματα αυτού που συλλαμβάνεται, αυτού που κρατείται με ευρωπαϊκό ένταλμα σύλληψης.</w:t>
      </w:r>
    </w:p>
    <w:p w14:paraId="69A55CA3"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lastRenderedPageBreak/>
        <w:t>Ήδη, από το 2014 έχουν ψηφιστεί διατάξεις για τα δικαιώματα σε διερμηνεία και μετάφραση καθώς και για το δικαίωμα ενη</w:t>
      </w:r>
      <w:r>
        <w:rPr>
          <w:rFonts w:eastAsia="Times New Roman" w:cs="Times New Roman"/>
          <w:szCs w:val="24"/>
        </w:rPr>
        <w:t>μέρωσης σε ποινικές υποθέσεις και ήδη από το 2007 υπάρχουν οι ρυθμίσεις για το δικαίωμα πρόσβασης σε δικηγόρο και επικοινωνίας του κατηγορουμένου με τρίτα πρόσωπα.</w:t>
      </w:r>
    </w:p>
    <w:p w14:paraId="69A55CA4"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 xml:space="preserve">Με την </w:t>
      </w:r>
      <w:r>
        <w:rPr>
          <w:rFonts w:eastAsia="Times New Roman" w:cs="Times New Roman"/>
          <w:szCs w:val="24"/>
        </w:rPr>
        <w:t>ο</w:t>
      </w:r>
      <w:r>
        <w:rPr>
          <w:rFonts w:eastAsia="Times New Roman" w:cs="Times New Roman"/>
          <w:szCs w:val="24"/>
        </w:rPr>
        <w:t xml:space="preserve">δηγία 2016/343 έρχεται να συμπληρωθεί το παραπάνω πλαίσιο μέτρων για τη δίκαιη δίκη </w:t>
      </w:r>
      <w:r>
        <w:rPr>
          <w:rFonts w:eastAsia="Times New Roman" w:cs="Times New Roman"/>
          <w:szCs w:val="24"/>
        </w:rPr>
        <w:t xml:space="preserve">και τη θέσπιση κοινών εγγυήσεων για το τεκμήριο αθωότητας και την παράσταση του κατηγορουμένου σε ποινικές δίκες. Ουσιαστικά, στόχος είναι η ενσωμάτωση της νομολογίας του Ευρωπαϊκού Δικαστηρίου στο δίκαιο των χωρών της Ευρωπαϊκής Ένωσης. </w:t>
      </w:r>
    </w:p>
    <w:p w14:paraId="69A55CA5"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Επίσης, διασφαλίζ</w:t>
      </w:r>
      <w:r>
        <w:rPr>
          <w:rFonts w:eastAsia="Times New Roman" w:cs="Times New Roman"/>
          <w:szCs w:val="24"/>
        </w:rPr>
        <w:t xml:space="preserve">εται το δικαίωμα σιωπής και μη αυτοενοχοποίησης, στα οποία, βέβαια, η ελληνική έννομη τάξη παρουσιάζει ανώτερο επίπεδο προστασίας σε σχέση με τον ευρωπαϊκό μέσο όρο. </w:t>
      </w:r>
    </w:p>
    <w:p w14:paraId="69A55CA6"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Είναι διακηρυκτική, λοιπόν, η διατύπωση που προτείνεται με το άρθρο 9, αλλά τελικά αναγκα</w:t>
      </w:r>
      <w:r>
        <w:rPr>
          <w:rFonts w:eastAsia="Times New Roman" w:cs="Times New Roman"/>
          <w:szCs w:val="24"/>
        </w:rPr>
        <w:t xml:space="preserve">ία στο πλαίσιο εναρμόνισης </w:t>
      </w:r>
      <w:r>
        <w:rPr>
          <w:rFonts w:eastAsia="Times New Roman" w:cs="Times New Roman"/>
          <w:szCs w:val="24"/>
        </w:rPr>
        <w:lastRenderedPageBreak/>
        <w:t xml:space="preserve">με την παραπάνω </w:t>
      </w:r>
      <w:r>
        <w:rPr>
          <w:rFonts w:eastAsia="Times New Roman" w:cs="Times New Roman"/>
          <w:szCs w:val="24"/>
        </w:rPr>
        <w:t>ο</w:t>
      </w:r>
      <w:r>
        <w:rPr>
          <w:rFonts w:eastAsia="Times New Roman" w:cs="Times New Roman"/>
          <w:szCs w:val="24"/>
        </w:rPr>
        <w:t xml:space="preserve">δηγία για την ομοιόμορφη ελάχιστη δικονομική εγγύηση των δικαιωμάτων του κατηγορουμένου. </w:t>
      </w:r>
    </w:p>
    <w:p w14:paraId="69A55CA7"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Για τον λόγο αυτόν, παρά την επίσης διακηρυκτική της διάσταση, είναι ορθή η αναγνώριση του τεκμηρίου της αθωότητας ως δικα</w:t>
      </w:r>
      <w:r>
        <w:rPr>
          <w:rFonts w:eastAsia="Times New Roman" w:cs="Times New Roman"/>
          <w:szCs w:val="24"/>
        </w:rPr>
        <w:t>ιώματος του κατηγορουμένου στον Κώδικα Ποινικής Δικονομίας</w:t>
      </w:r>
      <w:r>
        <w:rPr>
          <w:rFonts w:eastAsia="Times New Roman" w:cs="Times New Roman"/>
          <w:szCs w:val="24"/>
        </w:rPr>
        <w:t>,</w:t>
      </w:r>
      <w:r>
        <w:rPr>
          <w:rFonts w:eastAsia="Times New Roman" w:cs="Times New Roman"/>
          <w:szCs w:val="24"/>
        </w:rPr>
        <w:t xml:space="preserve"> στο άρθρο 6 του σχεδίου νόμου. </w:t>
      </w:r>
    </w:p>
    <w:p w14:paraId="69A55CA8"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 xml:space="preserve">Με αφορμή την αναφορά της </w:t>
      </w:r>
      <w:r>
        <w:rPr>
          <w:rFonts w:eastAsia="Times New Roman" w:cs="Times New Roman"/>
          <w:szCs w:val="24"/>
        </w:rPr>
        <w:t>ο</w:t>
      </w:r>
      <w:r>
        <w:rPr>
          <w:rFonts w:eastAsia="Times New Roman" w:cs="Times New Roman"/>
          <w:szCs w:val="24"/>
        </w:rPr>
        <w:t xml:space="preserve">δηγίας στο τι συνιστά παραβίαση του τεκμηρίου της αθωότητας, αξίζει να επισημανθεί η περίπτωση των δημοσίων δηλώσεων δημοσίων οργάνων </w:t>
      </w:r>
      <w:r>
        <w:rPr>
          <w:rFonts w:eastAsia="Times New Roman" w:cs="Times New Roman"/>
          <w:szCs w:val="24"/>
        </w:rPr>
        <w:t>ενός κράτους-μέλους. Αναρωτιόμαστε πόσες φορές έχει συντελεστεί, έχει υλοποιηθεί αυτή η παραβίαση από αξιωματούχους και από κυβερνητικά στελέχη της ελληνικής Κυβέρνησης.</w:t>
      </w:r>
    </w:p>
    <w:p w14:paraId="69A55CA9"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Φαίνεται, επίσης, ότι είναι σωστή η ρύθμιση σχετικά με το βάρος της απόδειξης στην ποι</w:t>
      </w:r>
      <w:r>
        <w:rPr>
          <w:rFonts w:eastAsia="Times New Roman" w:cs="Times New Roman"/>
          <w:szCs w:val="24"/>
        </w:rPr>
        <w:t xml:space="preserve">νική δίκη στο άρθρο 8, δηλαδή την επιβεβαίωση της διαχρονικής αρχής του </w:t>
      </w:r>
      <w:r>
        <w:rPr>
          <w:rFonts w:eastAsia="Times New Roman" w:cs="Times New Roman"/>
          <w:szCs w:val="24"/>
        </w:rPr>
        <w:t>Ε</w:t>
      </w:r>
      <w:r>
        <w:rPr>
          <w:rFonts w:eastAsia="Times New Roman" w:cs="Times New Roman"/>
          <w:szCs w:val="24"/>
        </w:rPr>
        <w:t xml:space="preserve">λληνικού </w:t>
      </w:r>
      <w:r>
        <w:rPr>
          <w:rFonts w:eastAsia="Times New Roman" w:cs="Times New Roman"/>
          <w:szCs w:val="24"/>
        </w:rPr>
        <w:t>Δι</w:t>
      </w:r>
      <w:r>
        <w:rPr>
          <w:rFonts w:eastAsia="Times New Roman" w:cs="Times New Roman"/>
          <w:szCs w:val="24"/>
        </w:rPr>
        <w:t xml:space="preserve">καίου ότι ο κατηγορούμενος δεν οφείλει να αποδείξει την αθωότητά του, αλλά, αντιθέτως, οι εισαγγελείς και οι δικαστικές αρχές οφείλουν </w:t>
      </w:r>
      <w:r>
        <w:rPr>
          <w:rFonts w:eastAsia="Times New Roman" w:cs="Times New Roman"/>
          <w:szCs w:val="24"/>
        </w:rPr>
        <w:lastRenderedPageBreak/>
        <w:t>να ερευνούν αυτεπαγγέλτως τα στοιχεία</w:t>
      </w:r>
      <w:r>
        <w:rPr>
          <w:rFonts w:eastAsia="Times New Roman" w:cs="Times New Roman"/>
          <w:szCs w:val="24"/>
        </w:rPr>
        <w:t xml:space="preserve"> της υπόθεσης που θεμελιώνουν την ενοχή ή κατατείνουν στην αθωότητα.</w:t>
      </w:r>
    </w:p>
    <w:p w14:paraId="69A55CAA"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Ωστόσο, κυρίες και κύριοι συνάδελφοι, προβληματική, κατά την άποψή μας, είναι η κατάταξη αυτής της διάταξης περί του βάρους της απόδειξης ως νέο άρθρο 117Α΄ στον Κώδικα Ποινικής Δικονομία</w:t>
      </w:r>
      <w:r>
        <w:rPr>
          <w:rFonts w:eastAsia="Times New Roman" w:cs="Times New Roman"/>
          <w:szCs w:val="24"/>
        </w:rPr>
        <w:t xml:space="preserve">ς, στο κεφάλαιο για την καθ’ ύλην αρμοδιότητα, ενώ αφορά κατ’ εξοχήν τα δικαιώματα του κατηγορουμένου ως γενική αρχή της Ποινικής Δικονομίας και έπρεπε να καταταγεί σε άλλο κεφάλαιο. </w:t>
      </w:r>
    </w:p>
    <w:p w14:paraId="69A55CAB"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 xml:space="preserve">Σε σχέση τώρα με το </w:t>
      </w:r>
      <w:r>
        <w:rPr>
          <w:rFonts w:eastAsia="Times New Roman" w:cs="Times New Roman"/>
          <w:szCs w:val="24"/>
        </w:rPr>
        <w:t>κ</w:t>
      </w:r>
      <w:r>
        <w:rPr>
          <w:rFonts w:eastAsia="Times New Roman" w:cs="Times New Roman"/>
          <w:szCs w:val="24"/>
        </w:rPr>
        <w:t xml:space="preserve">εφάλαιο Δ΄ για την </w:t>
      </w:r>
      <w:r>
        <w:rPr>
          <w:rFonts w:eastAsia="Times New Roman" w:cs="Times New Roman"/>
          <w:szCs w:val="24"/>
        </w:rPr>
        <w:t>Ε</w:t>
      </w:r>
      <w:r>
        <w:rPr>
          <w:rFonts w:eastAsia="Times New Roman" w:cs="Times New Roman"/>
          <w:szCs w:val="24"/>
        </w:rPr>
        <w:t xml:space="preserve">υρωπαϊκή </w:t>
      </w:r>
      <w:r>
        <w:rPr>
          <w:rFonts w:eastAsia="Times New Roman" w:cs="Times New Roman"/>
          <w:szCs w:val="24"/>
        </w:rPr>
        <w:t>Ε</w:t>
      </w:r>
      <w:r>
        <w:rPr>
          <w:rFonts w:eastAsia="Times New Roman" w:cs="Times New Roman"/>
          <w:szCs w:val="24"/>
        </w:rPr>
        <w:t xml:space="preserve">ισαγγελία: Πρόκειται </w:t>
      </w:r>
      <w:r>
        <w:rPr>
          <w:rFonts w:eastAsia="Times New Roman" w:cs="Times New Roman"/>
          <w:szCs w:val="24"/>
        </w:rPr>
        <w:t xml:space="preserve">για εφαρμογή των διατάξεων του </w:t>
      </w:r>
      <w:r>
        <w:rPr>
          <w:rFonts w:eastAsia="Times New Roman" w:cs="Times New Roman"/>
          <w:szCs w:val="24"/>
        </w:rPr>
        <w:t>κ</w:t>
      </w:r>
      <w:r>
        <w:rPr>
          <w:rFonts w:eastAsia="Times New Roman" w:cs="Times New Roman"/>
          <w:szCs w:val="24"/>
        </w:rPr>
        <w:t xml:space="preserve">ανονισμού για τη σύσταση </w:t>
      </w:r>
      <w:r>
        <w:rPr>
          <w:rFonts w:eastAsia="Times New Roman" w:cs="Times New Roman"/>
          <w:szCs w:val="24"/>
        </w:rPr>
        <w:t>Ε</w:t>
      </w:r>
      <w:r>
        <w:rPr>
          <w:rFonts w:eastAsia="Times New Roman" w:cs="Times New Roman"/>
          <w:szCs w:val="24"/>
        </w:rPr>
        <w:t xml:space="preserve">υρωπαϊκής </w:t>
      </w:r>
      <w:r>
        <w:rPr>
          <w:rFonts w:eastAsia="Times New Roman" w:cs="Times New Roman"/>
          <w:szCs w:val="24"/>
        </w:rPr>
        <w:t>Ε</w:t>
      </w:r>
      <w:r>
        <w:rPr>
          <w:rFonts w:eastAsia="Times New Roman" w:cs="Times New Roman"/>
          <w:szCs w:val="24"/>
        </w:rPr>
        <w:t xml:space="preserve">ισαγγελίας με αρμοδιότητα τη δίωξη εγκλημάτων που θίγουν τα οικονομικά συμφέροντα της Ευρωπαϊκής Ένωσης. Ο </w:t>
      </w:r>
      <w:r>
        <w:rPr>
          <w:rFonts w:eastAsia="Times New Roman" w:cs="Times New Roman"/>
          <w:szCs w:val="24"/>
        </w:rPr>
        <w:t>κ</w:t>
      </w:r>
      <w:r>
        <w:rPr>
          <w:rFonts w:eastAsia="Times New Roman" w:cs="Times New Roman"/>
          <w:szCs w:val="24"/>
        </w:rPr>
        <w:t>ανονισμός έχει ήδη άμεση εφαρμογή σε όλη την Ευρωπαϊκή Ένωση. Ωστόσο, κάθε κράτ</w:t>
      </w:r>
      <w:r>
        <w:rPr>
          <w:rFonts w:eastAsia="Times New Roman" w:cs="Times New Roman"/>
          <w:szCs w:val="24"/>
        </w:rPr>
        <w:t xml:space="preserve">ος-μέλος -και εκεί βρίσκεται, αν θέλετε, η παρέμβασή μας- μπορεί να ρυθμίσει τα επιμέρους ζητήματα με εθνικό νόμο. Έτσι, με τα άρθρα 16 και 18 ρυθμίζονται τα σχετικά ζητήματα με τη διαδικασία επιλογής </w:t>
      </w:r>
      <w:r>
        <w:rPr>
          <w:rFonts w:eastAsia="Times New Roman" w:cs="Times New Roman"/>
          <w:szCs w:val="24"/>
        </w:rPr>
        <w:lastRenderedPageBreak/>
        <w:t xml:space="preserve">του Ευρωπαίου </w:t>
      </w:r>
      <w:r>
        <w:rPr>
          <w:rFonts w:eastAsia="Times New Roman" w:cs="Times New Roman"/>
          <w:szCs w:val="24"/>
        </w:rPr>
        <w:t>ε</w:t>
      </w:r>
      <w:r>
        <w:rPr>
          <w:rFonts w:eastAsia="Times New Roman" w:cs="Times New Roman"/>
          <w:szCs w:val="24"/>
        </w:rPr>
        <w:t>ισαγγελέα εκ μέρους της Ελλάδας που θα α</w:t>
      </w:r>
      <w:r>
        <w:rPr>
          <w:rFonts w:eastAsia="Times New Roman" w:cs="Times New Roman"/>
          <w:szCs w:val="24"/>
        </w:rPr>
        <w:t xml:space="preserve">πασχοληθεί στην </w:t>
      </w:r>
      <w:r>
        <w:rPr>
          <w:rFonts w:eastAsia="Times New Roman" w:cs="Times New Roman"/>
          <w:szCs w:val="24"/>
        </w:rPr>
        <w:t>Ε</w:t>
      </w:r>
      <w:r>
        <w:rPr>
          <w:rFonts w:eastAsia="Times New Roman" w:cs="Times New Roman"/>
          <w:szCs w:val="24"/>
        </w:rPr>
        <w:t xml:space="preserve">υρωπαϊκή </w:t>
      </w:r>
      <w:r>
        <w:rPr>
          <w:rFonts w:eastAsia="Times New Roman" w:cs="Times New Roman"/>
          <w:szCs w:val="24"/>
        </w:rPr>
        <w:t>Ε</w:t>
      </w:r>
      <w:r>
        <w:rPr>
          <w:rFonts w:eastAsia="Times New Roman" w:cs="Times New Roman"/>
          <w:szCs w:val="24"/>
        </w:rPr>
        <w:t xml:space="preserve">ισαγγελία και -επίσης- μετά από πρόταση τριών υποψηφιοτήτων και τις διαδικαστικές λεπτομέρειες που αναφέρει το οικείο άρθρο. </w:t>
      </w:r>
    </w:p>
    <w:p w14:paraId="69A55CAC"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Θεωρούμε, όμως, ότι στο άρθρο 18 ο περιορισμός των υποψηφίων για τη θέση του Έλληνα Ευρωπαίου Εισαγγελέ</w:t>
      </w:r>
      <w:r>
        <w:rPr>
          <w:rFonts w:eastAsia="Times New Roman" w:cs="Times New Roman"/>
          <w:szCs w:val="24"/>
        </w:rPr>
        <w:t xml:space="preserve">α στους </w:t>
      </w:r>
      <w:r>
        <w:rPr>
          <w:rFonts w:eastAsia="Times New Roman" w:cs="Times New Roman"/>
          <w:szCs w:val="24"/>
        </w:rPr>
        <w:t>ε</w:t>
      </w:r>
      <w:r>
        <w:rPr>
          <w:rFonts w:eastAsia="Times New Roman" w:cs="Times New Roman"/>
          <w:szCs w:val="24"/>
        </w:rPr>
        <w:t xml:space="preserve">ισαγγελείς </w:t>
      </w:r>
      <w:r>
        <w:rPr>
          <w:rFonts w:eastAsia="Times New Roman" w:cs="Times New Roman"/>
          <w:szCs w:val="24"/>
        </w:rPr>
        <w:t>π</w:t>
      </w:r>
      <w:r>
        <w:rPr>
          <w:rFonts w:eastAsia="Times New Roman" w:cs="Times New Roman"/>
          <w:szCs w:val="24"/>
        </w:rPr>
        <w:t xml:space="preserve">ρωτοδικών και </w:t>
      </w:r>
      <w:r>
        <w:rPr>
          <w:rFonts w:eastAsia="Times New Roman" w:cs="Times New Roman"/>
          <w:szCs w:val="24"/>
        </w:rPr>
        <w:t>ε</w:t>
      </w:r>
      <w:r>
        <w:rPr>
          <w:rFonts w:eastAsia="Times New Roman" w:cs="Times New Roman"/>
          <w:szCs w:val="24"/>
        </w:rPr>
        <w:t xml:space="preserve">φετών αποκλείει άλλους δικαστικούς λειτουργούς κατά τρόπο αυθαίρετο και αναιτιολόγητο. Κατά την άποψή μας, θα πρέπει να ανοίγει αυτή τη διαδικασία -όπως και σε άλλες ευρωπαϊκές χώρες- σε όλους τους δικαστικούς </w:t>
      </w:r>
      <w:r>
        <w:rPr>
          <w:rFonts w:eastAsia="Times New Roman" w:cs="Times New Roman"/>
          <w:szCs w:val="24"/>
        </w:rPr>
        <w:t>λειτουργούς.</w:t>
      </w:r>
    </w:p>
    <w:p w14:paraId="69A55CAD" w14:textId="77777777" w:rsidR="00C9651F" w:rsidRDefault="002D2592">
      <w:pPr>
        <w:spacing w:line="600" w:lineRule="auto"/>
        <w:ind w:firstLine="720"/>
        <w:jc w:val="both"/>
        <w:rPr>
          <w:rFonts w:eastAsia="Times New Roman" w:cs="Times New Roman"/>
          <w:szCs w:val="24"/>
        </w:rPr>
      </w:pPr>
      <w:r w:rsidRPr="003231A5">
        <w:rPr>
          <w:rFonts w:eastAsia="Times New Roman" w:cs="Times New Roman"/>
          <w:szCs w:val="24"/>
        </w:rPr>
        <w:t xml:space="preserve">(Στο σημείο αυτό </w:t>
      </w:r>
      <w:r>
        <w:rPr>
          <w:rFonts w:eastAsia="Times New Roman" w:cs="Times New Roman"/>
          <w:szCs w:val="24"/>
        </w:rPr>
        <w:t>κ</w:t>
      </w:r>
      <w:r w:rsidRPr="003231A5">
        <w:rPr>
          <w:rFonts w:eastAsia="Times New Roman" w:cs="Times New Roman"/>
          <w:szCs w:val="24"/>
        </w:rPr>
        <w:t>τυπά</w:t>
      </w:r>
      <w:r>
        <w:rPr>
          <w:rFonts w:eastAsia="Times New Roman" w:cs="Times New Roman"/>
          <w:szCs w:val="24"/>
        </w:rPr>
        <w:t>ει</w:t>
      </w:r>
      <w:r w:rsidRPr="003231A5">
        <w:rPr>
          <w:rFonts w:eastAsia="Times New Roman" w:cs="Times New Roman"/>
          <w:szCs w:val="24"/>
        </w:rPr>
        <w:t xml:space="preserve"> </w:t>
      </w:r>
      <w:r>
        <w:rPr>
          <w:rFonts w:eastAsia="Times New Roman" w:cs="Times New Roman"/>
          <w:szCs w:val="24"/>
        </w:rPr>
        <w:t xml:space="preserve">προειδοποιητικά </w:t>
      </w:r>
      <w:r w:rsidRPr="003231A5">
        <w:rPr>
          <w:rFonts w:eastAsia="Times New Roman" w:cs="Times New Roman"/>
          <w:szCs w:val="24"/>
        </w:rPr>
        <w:t>το κουδούνι λήξ</w:t>
      </w:r>
      <w:r>
        <w:rPr>
          <w:rFonts w:eastAsia="Times New Roman" w:cs="Times New Roman"/>
          <w:szCs w:val="24"/>
        </w:rPr>
        <w:t>εω</w:t>
      </w:r>
      <w:r w:rsidRPr="003231A5">
        <w:rPr>
          <w:rFonts w:eastAsia="Times New Roman" w:cs="Times New Roman"/>
          <w:szCs w:val="24"/>
        </w:rPr>
        <w:t>ς του χρόνου ομιλίας του κυρίου Βουλευτή)</w:t>
      </w:r>
    </w:p>
    <w:p w14:paraId="69A55CAE"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Θα ήθελα να σας ζητήσω δύο λεπτά, κύριε Πρόεδρε. Δεν θα καταχραστώ τον χρόνο σας.</w:t>
      </w:r>
    </w:p>
    <w:p w14:paraId="69A55CAF" w14:textId="77777777" w:rsidR="00C9651F" w:rsidRDefault="002D2592">
      <w:pPr>
        <w:spacing w:line="600" w:lineRule="auto"/>
        <w:jc w:val="both"/>
        <w:rPr>
          <w:rFonts w:eastAsia="Times New Roman" w:cs="Times New Roman"/>
          <w:szCs w:val="24"/>
        </w:rPr>
      </w:pPr>
      <w:r>
        <w:rPr>
          <w:rFonts w:eastAsia="Times New Roman" w:cs="Times New Roman"/>
          <w:szCs w:val="24"/>
        </w:rPr>
        <w:t>Άρθρο 22: Στο όνομα της ενίσχυσης του αυτοδιοίκητου των δικασ</w:t>
      </w:r>
      <w:r>
        <w:rPr>
          <w:rFonts w:eastAsia="Times New Roman" w:cs="Times New Roman"/>
          <w:szCs w:val="24"/>
        </w:rPr>
        <w:t xml:space="preserve">τηρίων τροποποιείται η παράγραφος 7 του άρθρου 17 του Κώδικα Οργανισμού των Δικαστηρίων που είχε εισαχθεί με τον </w:t>
      </w:r>
      <w:r>
        <w:rPr>
          <w:rFonts w:eastAsia="Times New Roman" w:cs="Times New Roman"/>
          <w:szCs w:val="24"/>
        </w:rPr>
        <w:lastRenderedPageBreak/>
        <w:t xml:space="preserve">νόμο του 2012 του ΠΑΣΟΚ, έτσι ώστε οι </w:t>
      </w:r>
      <w:r>
        <w:rPr>
          <w:rFonts w:eastAsia="Times New Roman" w:cs="Times New Roman"/>
          <w:szCs w:val="24"/>
        </w:rPr>
        <w:t>ο</w:t>
      </w:r>
      <w:r>
        <w:rPr>
          <w:rFonts w:eastAsia="Times New Roman" w:cs="Times New Roman"/>
          <w:szCs w:val="24"/>
        </w:rPr>
        <w:t xml:space="preserve">λομέλειες των </w:t>
      </w:r>
      <w:r>
        <w:rPr>
          <w:rFonts w:eastAsia="Times New Roman" w:cs="Times New Roman"/>
          <w:szCs w:val="24"/>
        </w:rPr>
        <w:t>α</w:t>
      </w:r>
      <w:r>
        <w:rPr>
          <w:rFonts w:eastAsia="Times New Roman" w:cs="Times New Roman"/>
          <w:szCs w:val="24"/>
        </w:rPr>
        <w:t xml:space="preserve">νωτάτων </w:t>
      </w:r>
      <w:r>
        <w:rPr>
          <w:rFonts w:eastAsia="Times New Roman" w:cs="Times New Roman"/>
          <w:szCs w:val="24"/>
        </w:rPr>
        <w:t>δ</w:t>
      </w:r>
      <w:r>
        <w:rPr>
          <w:rFonts w:eastAsia="Times New Roman" w:cs="Times New Roman"/>
          <w:szCs w:val="24"/>
        </w:rPr>
        <w:t xml:space="preserve">ικαστηρίων να μπορούν μόνο να αναπέμψουν τους </w:t>
      </w:r>
      <w:r>
        <w:rPr>
          <w:rFonts w:eastAsia="Times New Roman" w:cs="Times New Roman"/>
          <w:szCs w:val="24"/>
        </w:rPr>
        <w:t>κ</w:t>
      </w:r>
      <w:r>
        <w:rPr>
          <w:rFonts w:eastAsia="Times New Roman" w:cs="Times New Roman"/>
          <w:szCs w:val="24"/>
        </w:rPr>
        <w:t>ανονισμούς των δικαστηρίων και ει</w:t>
      </w:r>
      <w:r>
        <w:rPr>
          <w:rFonts w:eastAsia="Times New Roman" w:cs="Times New Roman"/>
          <w:szCs w:val="24"/>
        </w:rPr>
        <w:t>σαγγελιών και όχι να τους συμπληρώσουν ή να τους τροποποιήσουν.</w:t>
      </w:r>
      <w:r>
        <w:rPr>
          <w:rFonts w:eastAsia="Times New Roman" w:cs="Times New Roman"/>
          <w:szCs w:val="24"/>
        </w:rPr>
        <w:t xml:space="preserve"> </w:t>
      </w:r>
      <w:r>
        <w:rPr>
          <w:rFonts w:eastAsia="Times New Roman" w:cs="Times New Roman"/>
          <w:szCs w:val="24"/>
        </w:rPr>
        <w:t>Αυτός ο λόγος που γίνεται η συγκεκριμένη τροποποίηση, εμένα τουλάχιστον, δεν μου δίνει καμ</w:t>
      </w:r>
      <w:r>
        <w:rPr>
          <w:rFonts w:eastAsia="Times New Roman" w:cs="Times New Roman"/>
          <w:szCs w:val="24"/>
        </w:rPr>
        <w:t>μ</w:t>
      </w:r>
      <w:r>
        <w:rPr>
          <w:rFonts w:eastAsia="Times New Roman" w:cs="Times New Roman"/>
          <w:szCs w:val="24"/>
        </w:rPr>
        <w:t xml:space="preserve">ία πειστική απάντηση. </w:t>
      </w:r>
    </w:p>
    <w:p w14:paraId="69A55CB0" w14:textId="77777777" w:rsidR="00C9651F" w:rsidRDefault="002D2592">
      <w:pPr>
        <w:spacing w:line="600" w:lineRule="auto"/>
        <w:ind w:firstLine="709"/>
        <w:jc w:val="both"/>
        <w:rPr>
          <w:rFonts w:eastAsia="Times New Roman" w:cs="Times New Roman"/>
          <w:szCs w:val="24"/>
        </w:rPr>
      </w:pPr>
      <w:r>
        <w:rPr>
          <w:rFonts w:eastAsia="Times New Roman" w:cs="Times New Roman"/>
          <w:szCs w:val="24"/>
        </w:rPr>
        <w:t xml:space="preserve">Αυξάνεται ο αριθμός των εισαγγελικών λειτουργών. </w:t>
      </w:r>
      <w:r w:rsidRPr="00B57C5C">
        <w:rPr>
          <w:rFonts w:eastAsia="Times New Roman" w:cs="Times New Roman"/>
          <w:szCs w:val="24"/>
        </w:rPr>
        <w:t>Βεβαίως</w:t>
      </w:r>
      <w:r>
        <w:rPr>
          <w:rFonts w:eastAsia="Times New Roman" w:cs="Times New Roman"/>
          <w:szCs w:val="24"/>
        </w:rPr>
        <w:t>,</w:t>
      </w:r>
      <w:r w:rsidRPr="00B57C5C">
        <w:rPr>
          <w:rFonts w:eastAsia="Times New Roman" w:cs="Times New Roman"/>
          <w:szCs w:val="24"/>
        </w:rPr>
        <w:t xml:space="preserve"> χρειάζεται η ενίσχυσ</w:t>
      </w:r>
      <w:r w:rsidRPr="00B57C5C">
        <w:rPr>
          <w:rFonts w:eastAsia="Times New Roman" w:cs="Times New Roman"/>
          <w:szCs w:val="24"/>
        </w:rPr>
        <w:t xml:space="preserve">η σε ανθρώπινους </w:t>
      </w:r>
      <w:r>
        <w:rPr>
          <w:rFonts w:eastAsia="Times New Roman" w:cs="Times New Roman"/>
          <w:szCs w:val="24"/>
        </w:rPr>
        <w:t>π</w:t>
      </w:r>
      <w:r w:rsidRPr="00B57C5C">
        <w:rPr>
          <w:rFonts w:eastAsia="Times New Roman" w:cs="Times New Roman"/>
          <w:szCs w:val="24"/>
        </w:rPr>
        <w:t>όρους</w:t>
      </w:r>
      <w:r>
        <w:rPr>
          <w:rFonts w:eastAsia="Times New Roman" w:cs="Times New Roman"/>
          <w:szCs w:val="24"/>
        </w:rPr>
        <w:t>,</w:t>
      </w:r>
      <w:r w:rsidRPr="00B57C5C">
        <w:rPr>
          <w:rFonts w:eastAsia="Times New Roman" w:cs="Times New Roman"/>
          <w:szCs w:val="24"/>
        </w:rPr>
        <w:t xml:space="preserve"> αλλά τελικά είναι ανεπαρκής</w:t>
      </w:r>
      <w:r>
        <w:rPr>
          <w:rFonts w:eastAsia="Times New Roman" w:cs="Times New Roman"/>
          <w:szCs w:val="24"/>
        </w:rPr>
        <w:t>. Α</w:t>
      </w:r>
      <w:r w:rsidRPr="00B57C5C">
        <w:rPr>
          <w:rFonts w:eastAsia="Times New Roman" w:cs="Times New Roman"/>
          <w:szCs w:val="24"/>
        </w:rPr>
        <w:t xml:space="preserve">υτό το οποίο χρειάζεται </w:t>
      </w:r>
      <w:r>
        <w:rPr>
          <w:rFonts w:eastAsia="Times New Roman" w:cs="Times New Roman"/>
          <w:szCs w:val="24"/>
        </w:rPr>
        <w:t xml:space="preserve">άμεσα </w:t>
      </w:r>
      <w:r w:rsidRPr="00B57C5C">
        <w:rPr>
          <w:rFonts w:eastAsia="Times New Roman" w:cs="Times New Roman"/>
          <w:szCs w:val="24"/>
        </w:rPr>
        <w:t>είναι η αναμόρφωση της ποινικής νομοθεσίας</w:t>
      </w:r>
      <w:r>
        <w:rPr>
          <w:rFonts w:eastAsia="Times New Roman" w:cs="Times New Roman"/>
          <w:szCs w:val="24"/>
        </w:rPr>
        <w:t>,</w:t>
      </w:r>
      <w:r w:rsidRPr="00B57C5C">
        <w:rPr>
          <w:rFonts w:eastAsia="Times New Roman" w:cs="Times New Roman"/>
          <w:szCs w:val="24"/>
        </w:rPr>
        <w:t xml:space="preserve"> </w:t>
      </w:r>
      <w:r>
        <w:rPr>
          <w:rFonts w:eastAsia="Times New Roman" w:cs="Times New Roman"/>
          <w:szCs w:val="24"/>
        </w:rPr>
        <w:t>τ</w:t>
      </w:r>
      <w:r w:rsidRPr="00B57C5C">
        <w:rPr>
          <w:rFonts w:eastAsia="Times New Roman" w:cs="Times New Roman"/>
          <w:szCs w:val="24"/>
        </w:rPr>
        <w:t xml:space="preserve">ου </w:t>
      </w:r>
      <w:r>
        <w:rPr>
          <w:rFonts w:eastAsia="Times New Roman" w:cs="Times New Roman"/>
          <w:szCs w:val="24"/>
        </w:rPr>
        <w:t>Π</w:t>
      </w:r>
      <w:r w:rsidRPr="00B57C5C">
        <w:rPr>
          <w:rFonts w:eastAsia="Times New Roman" w:cs="Times New Roman"/>
          <w:szCs w:val="24"/>
        </w:rPr>
        <w:t xml:space="preserve">οινικού </w:t>
      </w:r>
      <w:r>
        <w:rPr>
          <w:rFonts w:eastAsia="Times New Roman" w:cs="Times New Roman"/>
          <w:szCs w:val="24"/>
        </w:rPr>
        <w:t>Κ</w:t>
      </w:r>
      <w:r w:rsidRPr="00B57C5C">
        <w:rPr>
          <w:rFonts w:eastAsia="Times New Roman" w:cs="Times New Roman"/>
          <w:szCs w:val="24"/>
        </w:rPr>
        <w:t>ώδικα και του Κώδικα Ποινικής Δικονομίας</w:t>
      </w:r>
      <w:r>
        <w:rPr>
          <w:rFonts w:eastAsia="Times New Roman" w:cs="Times New Roman"/>
          <w:szCs w:val="24"/>
        </w:rPr>
        <w:t>.</w:t>
      </w:r>
    </w:p>
    <w:p w14:paraId="69A55CB1"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Ε</w:t>
      </w:r>
      <w:r w:rsidRPr="00B57C5C">
        <w:rPr>
          <w:rFonts w:eastAsia="Times New Roman" w:cs="Times New Roman"/>
          <w:szCs w:val="24"/>
        </w:rPr>
        <w:t>ίναι σωστή</w:t>
      </w:r>
      <w:r>
        <w:rPr>
          <w:rFonts w:eastAsia="Times New Roman" w:cs="Times New Roman"/>
          <w:szCs w:val="24"/>
        </w:rPr>
        <w:t xml:space="preserve"> </w:t>
      </w:r>
      <w:r w:rsidRPr="00B57C5C">
        <w:rPr>
          <w:rFonts w:eastAsia="Times New Roman" w:cs="Times New Roman"/>
          <w:szCs w:val="24"/>
        </w:rPr>
        <w:t>τεχνική ρύθμιση για τον ορισμό υπαλλή</w:t>
      </w:r>
      <w:r>
        <w:rPr>
          <w:rFonts w:eastAsia="Times New Roman" w:cs="Times New Roman"/>
          <w:szCs w:val="24"/>
        </w:rPr>
        <w:t>λου για την καταχώρ</w:t>
      </w:r>
      <w:r>
        <w:rPr>
          <w:rFonts w:eastAsia="Times New Roman" w:cs="Times New Roman"/>
          <w:szCs w:val="24"/>
        </w:rPr>
        <w:t>ι</w:t>
      </w:r>
      <w:r>
        <w:rPr>
          <w:rFonts w:eastAsia="Times New Roman" w:cs="Times New Roman"/>
          <w:szCs w:val="24"/>
        </w:rPr>
        <w:t>ση</w:t>
      </w:r>
      <w:r>
        <w:rPr>
          <w:rFonts w:eastAsia="Times New Roman" w:cs="Times New Roman"/>
          <w:szCs w:val="24"/>
        </w:rPr>
        <w:t xml:space="preserve"> αποφάσεων</w:t>
      </w:r>
      <w:r w:rsidRPr="00B57C5C">
        <w:rPr>
          <w:rFonts w:eastAsia="Times New Roman" w:cs="Times New Roman"/>
          <w:szCs w:val="24"/>
        </w:rPr>
        <w:t xml:space="preserve"> </w:t>
      </w:r>
      <w:r>
        <w:rPr>
          <w:rFonts w:eastAsia="Times New Roman" w:cs="Times New Roman"/>
          <w:szCs w:val="24"/>
        </w:rPr>
        <w:t>σ</w:t>
      </w:r>
      <w:r w:rsidRPr="00B57C5C">
        <w:rPr>
          <w:rFonts w:eastAsia="Times New Roman" w:cs="Times New Roman"/>
          <w:szCs w:val="24"/>
        </w:rPr>
        <w:t>το ολοκληρωμένο σύστημα</w:t>
      </w:r>
      <w:r>
        <w:rPr>
          <w:rFonts w:eastAsia="Times New Roman" w:cs="Times New Roman"/>
          <w:szCs w:val="24"/>
        </w:rPr>
        <w:t>. Π</w:t>
      </w:r>
      <w:r w:rsidRPr="00B57C5C">
        <w:rPr>
          <w:rFonts w:eastAsia="Times New Roman" w:cs="Times New Roman"/>
          <w:szCs w:val="24"/>
        </w:rPr>
        <w:t>ρέπει να σας θυμίσω ότι από την περίοδο 2011</w:t>
      </w:r>
      <w:r>
        <w:rPr>
          <w:rFonts w:eastAsia="Times New Roman" w:cs="Times New Roman"/>
          <w:szCs w:val="24"/>
        </w:rPr>
        <w:t xml:space="preserve"> </w:t>
      </w:r>
      <w:r w:rsidRPr="00B57C5C">
        <w:rPr>
          <w:rFonts w:eastAsia="Times New Roman" w:cs="Times New Roman"/>
          <w:szCs w:val="24"/>
        </w:rPr>
        <w:t>-</w:t>
      </w:r>
      <w:r>
        <w:rPr>
          <w:rFonts w:eastAsia="Times New Roman" w:cs="Times New Roman"/>
          <w:szCs w:val="24"/>
        </w:rPr>
        <w:t xml:space="preserve"> </w:t>
      </w:r>
      <w:r>
        <w:rPr>
          <w:rFonts w:eastAsia="Times New Roman" w:cs="Times New Roman"/>
          <w:szCs w:val="24"/>
        </w:rPr>
        <w:t>20</w:t>
      </w:r>
      <w:r w:rsidRPr="00B57C5C">
        <w:rPr>
          <w:rFonts w:eastAsia="Times New Roman" w:cs="Times New Roman"/>
          <w:szCs w:val="24"/>
        </w:rPr>
        <w:t>12 καρκινοβατεί ακόμα η διαδικασία</w:t>
      </w:r>
      <w:r>
        <w:rPr>
          <w:rFonts w:eastAsia="Times New Roman" w:cs="Times New Roman"/>
          <w:szCs w:val="24"/>
        </w:rPr>
        <w:t xml:space="preserve"> -</w:t>
      </w:r>
      <w:r w:rsidRPr="00B57C5C">
        <w:rPr>
          <w:rFonts w:eastAsia="Times New Roman" w:cs="Times New Roman"/>
          <w:szCs w:val="24"/>
        </w:rPr>
        <w:t xml:space="preserve">η οποία </w:t>
      </w:r>
      <w:r>
        <w:rPr>
          <w:rFonts w:eastAsia="Times New Roman" w:cs="Times New Roman"/>
          <w:szCs w:val="24"/>
        </w:rPr>
        <w:t>ευελπιστούμε τελικά</w:t>
      </w:r>
      <w:r w:rsidRPr="00B57C5C">
        <w:rPr>
          <w:rFonts w:eastAsia="Times New Roman" w:cs="Times New Roman"/>
          <w:szCs w:val="24"/>
        </w:rPr>
        <w:t xml:space="preserve"> να ξεκολλήσει κάποια στιγμή</w:t>
      </w:r>
      <w:r>
        <w:rPr>
          <w:rFonts w:eastAsia="Times New Roman" w:cs="Times New Roman"/>
          <w:szCs w:val="24"/>
        </w:rPr>
        <w:t>-</w:t>
      </w:r>
      <w:r w:rsidRPr="00B57C5C">
        <w:rPr>
          <w:rFonts w:eastAsia="Times New Roman" w:cs="Times New Roman"/>
          <w:szCs w:val="24"/>
        </w:rPr>
        <w:t xml:space="preserve"> </w:t>
      </w:r>
      <w:r>
        <w:rPr>
          <w:rFonts w:eastAsia="Times New Roman" w:cs="Times New Roman"/>
          <w:szCs w:val="24"/>
        </w:rPr>
        <w:t xml:space="preserve">και </w:t>
      </w:r>
      <w:r w:rsidRPr="00B57C5C">
        <w:rPr>
          <w:rFonts w:eastAsia="Times New Roman" w:cs="Times New Roman"/>
          <w:szCs w:val="24"/>
        </w:rPr>
        <w:t xml:space="preserve">για την οργάνωση </w:t>
      </w:r>
      <w:r>
        <w:rPr>
          <w:rFonts w:eastAsia="Times New Roman" w:cs="Times New Roman"/>
          <w:szCs w:val="24"/>
        </w:rPr>
        <w:t xml:space="preserve">της </w:t>
      </w:r>
      <w:r>
        <w:rPr>
          <w:rFonts w:eastAsia="Times New Roman" w:cs="Times New Roman"/>
          <w:szCs w:val="24"/>
        </w:rPr>
        <w:t>η</w:t>
      </w:r>
      <w:r w:rsidRPr="00B57C5C">
        <w:rPr>
          <w:rFonts w:eastAsia="Times New Roman" w:cs="Times New Roman"/>
          <w:szCs w:val="24"/>
        </w:rPr>
        <w:t xml:space="preserve">λεκτρονικής </w:t>
      </w:r>
      <w:r>
        <w:rPr>
          <w:rFonts w:eastAsia="Times New Roman" w:cs="Times New Roman"/>
          <w:szCs w:val="24"/>
        </w:rPr>
        <w:t>δ</w:t>
      </w:r>
      <w:r w:rsidRPr="00B57C5C">
        <w:rPr>
          <w:rFonts w:eastAsia="Times New Roman" w:cs="Times New Roman"/>
          <w:szCs w:val="24"/>
        </w:rPr>
        <w:t>ικαιοσύνης</w:t>
      </w:r>
      <w:r>
        <w:rPr>
          <w:rFonts w:eastAsia="Times New Roman" w:cs="Times New Roman"/>
          <w:szCs w:val="24"/>
        </w:rPr>
        <w:t>,</w:t>
      </w:r>
      <w:r w:rsidRPr="00B57C5C">
        <w:rPr>
          <w:rFonts w:eastAsia="Times New Roman" w:cs="Times New Roman"/>
          <w:szCs w:val="24"/>
        </w:rPr>
        <w:t xml:space="preserve"> αλλά και για τα ζητήματα της αναμόρφωσης της </w:t>
      </w:r>
      <w:r>
        <w:rPr>
          <w:rFonts w:eastAsia="Times New Roman" w:cs="Times New Roman"/>
          <w:szCs w:val="24"/>
        </w:rPr>
        <w:t>δ</w:t>
      </w:r>
      <w:r w:rsidRPr="00B57C5C">
        <w:rPr>
          <w:rFonts w:eastAsia="Times New Roman" w:cs="Times New Roman"/>
          <w:szCs w:val="24"/>
        </w:rPr>
        <w:t>ικαιοσύνης</w:t>
      </w:r>
      <w:r>
        <w:rPr>
          <w:rFonts w:eastAsia="Times New Roman" w:cs="Times New Roman"/>
          <w:szCs w:val="24"/>
        </w:rPr>
        <w:t>.</w:t>
      </w:r>
    </w:p>
    <w:p w14:paraId="69A55CB2"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lastRenderedPageBreak/>
        <w:t>Θ</w:t>
      </w:r>
      <w:r w:rsidRPr="00B57C5C">
        <w:rPr>
          <w:rFonts w:eastAsia="Times New Roman" w:cs="Times New Roman"/>
          <w:szCs w:val="24"/>
        </w:rPr>
        <w:t>έλω να τελειώσω με δύο παρατηρήσεις</w:t>
      </w:r>
      <w:r>
        <w:rPr>
          <w:rFonts w:eastAsia="Times New Roman" w:cs="Times New Roman"/>
          <w:szCs w:val="24"/>
        </w:rPr>
        <w:t>,</w:t>
      </w:r>
      <w:r w:rsidRPr="00B57C5C">
        <w:rPr>
          <w:rFonts w:eastAsia="Times New Roman" w:cs="Times New Roman"/>
          <w:szCs w:val="24"/>
        </w:rPr>
        <w:t xml:space="preserve"> οι οποίες έχουν σημασία και αφορούν </w:t>
      </w:r>
      <w:r>
        <w:rPr>
          <w:rFonts w:eastAsia="Times New Roman" w:cs="Times New Roman"/>
          <w:szCs w:val="24"/>
        </w:rPr>
        <w:t xml:space="preserve">την κατάργηση της </w:t>
      </w:r>
      <w:r w:rsidRPr="00B57C5C">
        <w:rPr>
          <w:rFonts w:eastAsia="Times New Roman" w:cs="Times New Roman"/>
          <w:szCs w:val="24"/>
        </w:rPr>
        <w:t>αυτόφωρης διαδικασίας για τα αδικήματα εξύβρισης</w:t>
      </w:r>
      <w:r>
        <w:rPr>
          <w:rFonts w:eastAsia="Times New Roman" w:cs="Times New Roman"/>
          <w:szCs w:val="24"/>
        </w:rPr>
        <w:t>,</w:t>
      </w:r>
      <w:r w:rsidRPr="00B57C5C">
        <w:rPr>
          <w:rFonts w:eastAsia="Times New Roman" w:cs="Times New Roman"/>
          <w:szCs w:val="24"/>
        </w:rPr>
        <w:t xml:space="preserve"> δυσφήμισης και συκοφαντικής δυσφήμισης</w:t>
      </w:r>
      <w:r>
        <w:rPr>
          <w:rFonts w:eastAsia="Times New Roman" w:cs="Times New Roman"/>
          <w:szCs w:val="24"/>
        </w:rPr>
        <w:t>. Π</w:t>
      </w:r>
      <w:r w:rsidRPr="00B57C5C">
        <w:rPr>
          <w:rFonts w:eastAsia="Times New Roman" w:cs="Times New Roman"/>
          <w:szCs w:val="24"/>
        </w:rPr>
        <w:t>ρόκειται</w:t>
      </w:r>
      <w:r>
        <w:rPr>
          <w:rFonts w:eastAsia="Times New Roman" w:cs="Times New Roman"/>
          <w:szCs w:val="24"/>
        </w:rPr>
        <w:t>,</w:t>
      </w:r>
      <w:r w:rsidRPr="00B57C5C">
        <w:rPr>
          <w:rFonts w:eastAsia="Times New Roman" w:cs="Times New Roman"/>
          <w:szCs w:val="24"/>
        </w:rPr>
        <w:t xml:space="preserve"> ουσι</w:t>
      </w:r>
      <w:r w:rsidRPr="00B57C5C">
        <w:rPr>
          <w:rFonts w:eastAsia="Times New Roman" w:cs="Times New Roman"/>
          <w:szCs w:val="24"/>
        </w:rPr>
        <w:t>αστικά</w:t>
      </w:r>
      <w:r>
        <w:rPr>
          <w:rFonts w:eastAsia="Times New Roman" w:cs="Times New Roman"/>
          <w:szCs w:val="24"/>
        </w:rPr>
        <w:t>,</w:t>
      </w:r>
      <w:r w:rsidRPr="00B57C5C">
        <w:rPr>
          <w:rFonts w:eastAsia="Times New Roman" w:cs="Times New Roman"/>
          <w:szCs w:val="24"/>
        </w:rPr>
        <w:t xml:space="preserve"> για ρύθμιση που αφορά κυρίως τα </w:t>
      </w:r>
      <w:r>
        <w:rPr>
          <w:rFonts w:eastAsia="Times New Roman" w:cs="Times New Roman"/>
          <w:szCs w:val="24"/>
        </w:rPr>
        <w:t>διά του Τ</w:t>
      </w:r>
      <w:r w:rsidRPr="00B57C5C">
        <w:rPr>
          <w:rFonts w:eastAsia="Times New Roman" w:cs="Times New Roman"/>
          <w:szCs w:val="24"/>
        </w:rPr>
        <w:t>ύπου τελούμενα εγκλήματα</w:t>
      </w:r>
      <w:r>
        <w:rPr>
          <w:rFonts w:eastAsia="Times New Roman" w:cs="Times New Roman"/>
          <w:szCs w:val="24"/>
        </w:rPr>
        <w:t>.</w:t>
      </w:r>
      <w:r w:rsidRPr="00B57C5C">
        <w:rPr>
          <w:rFonts w:eastAsia="Times New Roman" w:cs="Times New Roman"/>
          <w:szCs w:val="24"/>
        </w:rPr>
        <w:t xml:space="preserve"> </w:t>
      </w:r>
      <w:r>
        <w:rPr>
          <w:rFonts w:eastAsia="Times New Roman" w:cs="Times New Roman"/>
          <w:szCs w:val="24"/>
        </w:rPr>
        <w:t>Ε</w:t>
      </w:r>
      <w:r w:rsidRPr="00B57C5C">
        <w:rPr>
          <w:rFonts w:eastAsia="Times New Roman" w:cs="Times New Roman"/>
          <w:szCs w:val="24"/>
        </w:rPr>
        <w:t xml:space="preserve">ίμαστε </w:t>
      </w:r>
      <w:r>
        <w:rPr>
          <w:rFonts w:eastAsia="Times New Roman" w:cs="Times New Roman"/>
          <w:szCs w:val="24"/>
        </w:rPr>
        <w:t>παγίως</w:t>
      </w:r>
      <w:r w:rsidRPr="00B57C5C">
        <w:rPr>
          <w:rFonts w:eastAsia="Times New Roman" w:cs="Times New Roman"/>
          <w:szCs w:val="24"/>
        </w:rPr>
        <w:t xml:space="preserve"> </w:t>
      </w:r>
      <w:r>
        <w:rPr>
          <w:rFonts w:eastAsia="Times New Roman" w:cs="Times New Roman"/>
          <w:szCs w:val="24"/>
        </w:rPr>
        <w:t>θετικοί</w:t>
      </w:r>
      <w:r w:rsidRPr="00B57C5C">
        <w:rPr>
          <w:rFonts w:eastAsia="Times New Roman" w:cs="Times New Roman"/>
          <w:szCs w:val="24"/>
        </w:rPr>
        <w:t xml:space="preserve"> σε κάτι τέτοιο</w:t>
      </w:r>
      <w:r>
        <w:rPr>
          <w:rFonts w:eastAsia="Times New Roman" w:cs="Times New Roman"/>
          <w:szCs w:val="24"/>
        </w:rPr>
        <w:t>. Β</w:t>
      </w:r>
      <w:r w:rsidRPr="00B57C5C">
        <w:rPr>
          <w:rFonts w:eastAsia="Times New Roman" w:cs="Times New Roman"/>
          <w:szCs w:val="24"/>
        </w:rPr>
        <w:t>έβαια</w:t>
      </w:r>
      <w:r>
        <w:rPr>
          <w:rFonts w:eastAsia="Times New Roman" w:cs="Times New Roman"/>
          <w:szCs w:val="24"/>
        </w:rPr>
        <w:t>,</w:t>
      </w:r>
      <w:r w:rsidRPr="00B57C5C">
        <w:rPr>
          <w:rFonts w:eastAsia="Times New Roman" w:cs="Times New Roman"/>
          <w:szCs w:val="24"/>
        </w:rPr>
        <w:t xml:space="preserve"> η αιτιολογική έκθεση δεν κάνει καμ</w:t>
      </w:r>
      <w:r>
        <w:rPr>
          <w:rFonts w:eastAsia="Times New Roman" w:cs="Times New Roman"/>
          <w:szCs w:val="24"/>
        </w:rPr>
        <w:t>μ</w:t>
      </w:r>
      <w:r w:rsidRPr="00B57C5C">
        <w:rPr>
          <w:rFonts w:eastAsia="Times New Roman" w:cs="Times New Roman"/>
          <w:szCs w:val="24"/>
        </w:rPr>
        <w:t xml:space="preserve">ία αναφορά </w:t>
      </w:r>
      <w:r>
        <w:rPr>
          <w:rFonts w:eastAsia="Times New Roman" w:cs="Times New Roman"/>
          <w:szCs w:val="24"/>
        </w:rPr>
        <w:t>στον Τ</w:t>
      </w:r>
      <w:r w:rsidRPr="00B57C5C">
        <w:rPr>
          <w:rFonts w:eastAsia="Times New Roman" w:cs="Times New Roman"/>
          <w:szCs w:val="24"/>
        </w:rPr>
        <w:t>ύπο</w:t>
      </w:r>
      <w:r>
        <w:rPr>
          <w:rFonts w:eastAsia="Times New Roman" w:cs="Times New Roman"/>
          <w:szCs w:val="24"/>
        </w:rPr>
        <w:t>,</w:t>
      </w:r>
      <w:r w:rsidRPr="00B57C5C">
        <w:rPr>
          <w:rFonts w:eastAsia="Times New Roman" w:cs="Times New Roman"/>
          <w:szCs w:val="24"/>
        </w:rPr>
        <w:t xml:space="preserve"> αποσιωπώντας </w:t>
      </w:r>
      <w:r>
        <w:rPr>
          <w:rFonts w:eastAsia="Times New Roman" w:cs="Times New Roman"/>
          <w:szCs w:val="24"/>
        </w:rPr>
        <w:t>-</w:t>
      </w:r>
      <w:r w:rsidRPr="00B57C5C">
        <w:rPr>
          <w:rFonts w:eastAsia="Times New Roman" w:cs="Times New Roman"/>
          <w:szCs w:val="24"/>
        </w:rPr>
        <w:t xml:space="preserve">άγνωστο </w:t>
      </w:r>
      <w:r>
        <w:rPr>
          <w:rFonts w:eastAsia="Times New Roman" w:cs="Times New Roman"/>
          <w:szCs w:val="24"/>
        </w:rPr>
        <w:t>γ</w:t>
      </w:r>
      <w:r w:rsidRPr="00B57C5C">
        <w:rPr>
          <w:rFonts w:eastAsia="Times New Roman" w:cs="Times New Roman"/>
          <w:szCs w:val="24"/>
        </w:rPr>
        <w:t>ιατί</w:t>
      </w:r>
      <w:r>
        <w:rPr>
          <w:rFonts w:eastAsia="Times New Roman" w:cs="Times New Roman"/>
          <w:szCs w:val="24"/>
        </w:rPr>
        <w:t>-</w:t>
      </w:r>
      <w:r w:rsidRPr="00B57C5C">
        <w:rPr>
          <w:rFonts w:eastAsia="Times New Roman" w:cs="Times New Roman"/>
          <w:szCs w:val="24"/>
        </w:rPr>
        <w:t xml:space="preserve"> τις προθέσεις του νομοθέτη</w:t>
      </w:r>
      <w:r>
        <w:rPr>
          <w:rFonts w:eastAsia="Times New Roman" w:cs="Times New Roman"/>
          <w:szCs w:val="24"/>
        </w:rPr>
        <w:t>. Τ</w:t>
      </w:r>
      <w:r w:rsidRPr="00B57C5C">
        <w:rPr>
          <w:rFonts w:eastAsia="Times New Roman" w:cs="Times New Roman"/>
          <w:szCs w:val="24"/>
        </w:rPr>
        <w:t>ο διακύβευμα για μα</w:t>
      </w:r>
      <w:r w:rsidRPr="00B57C5C">
        <w:rPr>
          <w:rFonts w:eastAsia="Times New Roman" w:cs="Times New Roman"/>
          <w:szCs w:val="24"/>
        </w:rPr>
        <w:t xml:space="preserve">ς είναι η ελευθερία του </w:t>
      </w:r>
      <w:r>
        <w:rPr>
          <w:rFonts w:eastAsia="Times New Roman" w:cs="Times New Roman"/>
          <w:szCs w:val="24"/>
        </w:rPr>
        <w:t>Τ</w:t>
      </w:r>
      <w:r w:rsidRPr="00B57C5C">
        <w:rPr>
          <w:rFonts w:eastAsia="Times New Roman" w:cs="Times New Roman"/>
          <w:szCs w:val="24"/>
        </w:rPr>
        <w:t>ύπου και της δημοσιογραφικής ελευθερίας</w:t>
      </w:r>
      <w:r>
        <w:rPr>
          <w:rFonts w:eastAsia="Times New Roman" w:cs="Times New Roman"/>
          <w:szCs w:val="24"/>
        </w:rPr>
        <w:t>.</w:t>
      </w:r>
    </w:p>
    <w:p w14:paraId="69A55CB3" w14:textId="77777777" w:rsidR="00C9651F" w:rsidRDefault="002D2592">
      <w:pPr>
        <w:spacing w:line="600" w:lineRule="auto"/>
        <w:ind w:firstLine="720"/>
        <w:jc w:val="both"/>
        <w:rPr>
          <w:rFonts w:eastAsia="Times New Roman" w:cs="Times New Roman"/>
          <w:szCs w:val="24"/>
        </w:rPr>
      </w:pPr>
      <w:r w:rsidRPr="00B57C5C">
        <w:rPr>
          <w:rFonts w:eastAsia="Times New Roman" w:cs="Times New Roman"/>
          <w:szCs w:val="24"/>
        </w:rPr>
        <w:t>Θυμίζουμε ότι από τον περασμένο Σεπτέμβριο</w:t>
      </w:r>
      <w:r>
        <w:rPr>
          <w:rFonts w:eastAsia="Times New Roman" w:cs="Times New Roman"/>
          <w:szCs w:val="24"/>
        </w:rPr>
        <w:t>,</w:t>
      </w:r>
      <w:r w:rsidRPr="00B57C5C">
        <w:rPr>
          <w:rFonts w:eastAsia="Times New Roman" w:cs="Times New Roman"/>
          <w:szCs w:val="24"/>
        </w:rPr>
        <w:t xml:space="preserve"> του 2018</w:t>
      </w:r>
      <w:r>
        <w:rPr>
          <w:rFonts w:eastAsia="Times New Roman" w:cs="Times New Roman"/>
          <w:szCs w:val="24"/>
        </w:rPr>
        <w:t>,</w:t>
      </w:r>
      <w:r w:rsidRPr="00B57C5C">
        <w:rPr>
          <w:rFonts w:eastAsia="Times New Roman" w:cs="Times New Roman"/>
          <w:szCs w:val="24"/>
        </w:rPr>
        <w:t xml:space="preserve"> </w:t>
      </w:r>
      <w:r>
        <w:rPr>
          <w:rFonts w:eastAsia="Times New Roman" w:cs="Times New Roman"/>
          <w:szCs w:val="24"/>
        </w:rPr>
        <w:t>η Δ</w:t>
      </w:r>
      <w:r w:rsidRPr="00B57C5C">
        <w:rPr>
          <w:rFonts w:eastAsia="Times New Roman" w:cs="Times New Roman"/>
          <w:szCs w:val="24"/>
        </w:rPr>
        <w:t xml:space="preserve">ημοκρατική </w:t>
      </w:r>
      <w:r>
        <w:rPr>
          <w:rFonts w:eastAsia="Times New Roman" w:cs="Times New Roman"/>
          <w:szCs w:val="24"/>
        </w:rPr>
        <w:t>Σ</w:t>
      </w:r>
      <w:r w:rsidRPr="00B57C5C">
        <w:rPr>
          <w:rFonts w:eastAsia="Times New Roman" w:cs="Times New Roman"/>
          <w:szCs w:val="24"/>
        </w:rPr>
        <w:t>υμπαράταξη είχε καταθέσει τροπολογία για την κατάργηση του αυτοφώρου</w:t>
      </w:r>
      <w:r>
        <w:rPr>
          <w:rFonts w:eastAsia="Times New Roman" w:cs="Times New Roman"/>
          <w:szCs w:val="24"/>
        </w:rPr>
        <w:t>,</w:t>
      </w:r>
      <w:r w:rsidRPr="00B57C5C">
        <w:rPr>
          <w:rFonts w:eastAsia="Times New Roman" w:cs="Times New Roman"/>
          <w:szCs w:val="24"/>
        </w:rPr>
        <w:t xml:space="preserve"> αλλά η </w:t>
      </w:r>
      <w:r>
        <w:rPr>
          <w:rFonts w:eastAsia="Times New Roman" w:cs="Times New Roman"/>
          <w:szCs w:val="24"/>
        </w:rPr>
        <w:t>Κ</w:t>
      </w:r>
      <w:r w:rsidRPr="00B57C5C">
        <w:rPr>
          <w:rFonts w:eastAsia="Times New Roman" w:cs="Times New Roman"/>
          <w:szCs w:val="24"/>
        </w:rPr>
        <w:t>υβέρνηση είχε τότε αρνηθεί</w:t>
      </w:r>
      <w:r>
        <w:rPr>
          <w:rFonts w:eastAsia="Times New Roman" w:cs="Times New Roman"/>
          <w:szCs w:val="24"/>
        </w:rPr>
        <w:t xml:space="preserve"> </w:t>
      </w:r>
      <w:r w:rsidRPr="00B57C5C">
        <w:rPr>
          <w:rFonts w:eastAsia="Times New Roman" w:cs="Times New Roman"/>
          <w:szCs w:val="24"/>
        </w:rPr>
        <w:t xml:space="preserve">να το </w:t>
      </w:r>
      <w:r>
        <w:rPr>
          <w:rFonts w:eastAsia="Times New Roman" w:cs="Times New Roman"/>
          <w:szCs w:val="24"/>
        </w:rPr>
        <w:t>συζητήσει.</w:t>
      </w:r>
      <w:r>
        <w:rPr>
          <w:rFonts w:eastAsia="Times New Roman" w:cs="Times New Roman"/>
          <w:szCs w:val="24"/>
        </w:rPr>
        <w:t xml:space="preserve"> Ο</w:t>
      </w:r>
      <w:r w:rsidRPr="00B57C5C">
        <w:rPr>
          <w:rFonts w:eastAsia="Times New Roman" w:cs="Times New Roman"/>
          <w:szCs w:val="24"/>
        </w:rPr>
        <w:t xml:space="preserve"> κ</w:t>
      </w:r>
      <w:r>
        <w:rPr>
          <w:rFonts w:eastAsia="Times New Roman" w:cs="Times New Roman"/>
          <w:szCs w:val="24"/>
        </w:rPr>
        <w:t>.</w:t>
      </w:r>
      <w:r w:rsidRPr="00B57C5C">
        <w:rPr>
          <w:rFonts w:eastAsia="Times New Roman" w:cs="Times New Roman"/>
          <w:szCs w:val="24"/>
        </w:rPr>
        <w:t xml:space="preserve"> Κατρούγκαλος έλεγε ότι θα πρέπει </w:t>
      </w:r>
      <w:r>
        <w:rPr>
          <w:rFonts w:eastAsia="Times New Roman" w:cs="Times New Roman"/>
          <w:szCs w:val="24"/>
        </w:rPr>
        <w:t>η</w:t>
      </w:r>
      <w:r w:rsidRPr="00B57C5C">
        <w:rPr>
          <w:rFonts w:eastAsia="Times New Roman" w:cs="Times New Roman"/>
          <w:szCs w:val="24"/>
        </w:rPr>
        <w:t xml:space="preserve"> αλλαγή </w:t>
      </w:r>
      <w:r>
        <w:rPr>
          <w:rFonts w:eastAsia="Times New Roman" w:cs="Times New Roman"/>
          <w:szCs w:val="24"/>
        </w:rPr>
        <w:t>ν</w:t>
      </w:r>
      <w:r w:rsidRPr="00B57C5C">
        <w:rPr>
          <w:rFonts w:eastAsia="Times New Roman" w:cs="Times New Roman"/>
          <w:szCs w:val="24"/>
        </w:rPr>
        <w:t>α έρθει με το</w:t>
      </w:r>
      <w:r>
        <w:rPr>
          <w:rFonts w:eastAsia="Times New Roman" w:cs="Times New Roman"/>
          <w:szCs w:val="24"/>
        </w:rPr>
        <w:t>ν</w:t>
      </w:r>
      <w:r w:rsidRPr="00B57C5C">
        <w:rPr>
          <w:rFonts w:eastAsia="Times New Roman" w:cs="Times New Roman"/>
          <w:szCs w:val="24"/>
        </w:rPr>
        <w:t xml:space="preserve"> νέο </w:t>
      </w:r>
      <w:r>
        <w:rPr>
          <w:rFonts w:eastAsia="Times New Roman" w:cs="Times New Roman"/>
          <w:szCs w:val="24"/>
        </w:rPr>
        <w:t>Ποινικό Κ</w:t>
      </w:r>
      <w:r w:rsidRPr="00B57C5C">
        <w:rPr>
          <w:rFonts w:eastAsia="Times New Roman" w:cs="Times New Roman"/>
          <w:szCs w:val="24"/>
        </w:rPr>
        <w:t>ώδικα</w:t>
      </w:r>
      <w:r>
        <w:rPr>
          <w:rFonts w:eastAsia="Times New Roman" w:cs="Times New Roman"/>
          <w:szCs w:val="24"/>
        </w:rPr>
        <w:t>.</w:t>
      </w:r>
      <w:r w:rsidRPr="00B57C5C">
        <w:rPr>
          <w:rFonts w:eastAsia="Times New Roman" w:cs="Times New Roman"/>
          <w:szCs w:val="24"/>
        </w:rPr>
        <w:t xml:space="preserve"> Επομένως</w:t>
      </w:r>
      <w:r>
        <w:rPr>
          <w:rFonts w:eastAsia="Times New Roman" w:cs="Times New Roman"/>
          <w:szCs w:val="24"/>
        </w:rPr>
        <w:t>, μιας</w:t>
      </w:r>
      <w:r w:rsidRPr="00B57C5C">
        <w:rPr>
          <w:rFonts w:eastAsia="Times New Roman" w:cs="Times New Roman"/>
          <w:szCs w:val="24"/>
        </w:rPr>
        <w:t xml:space="preserve"> και δεν έχουμε νέο Ποινικό </w:t>
      </w:r>
      <w:r>
        <w:rPr>
          <w:rFonts w:eastAsia="Times New Roman" w:cs="Times New Roman"/>
          <w:szCs w:val="24"/>
        </w:rPr>
        <w:t>Κ</w:t>
      </w:r>
      <w:r w:rsidRPr="00B57C5C">
        <w:rPr>
          <w:rFonts w:eastAsia="Times New Roman" w:cs="Times New Roman"/>
          <w:szCs w:val="24"/>
        </w:rPr>
        <w:t>ώδικα</w:t>
      </w:r>
      <w:r>
        <w:rPr>
          <w:rFonts w:eastAsia="Times New Roman" w:cs="Times New Roman"/>
          <w:szCs w:val="24"/>
        </w:rPr>
        <w:t>,</w:t>
      </w:r>
      <w:r w:rsidRPr="00B57C5C">
        <w:rPr>
          <w:rFonts w:eastAsia="Times New Roman" w:cs="Times New Roman"/>
          <w:szCs w:val="24"/>
        </w:rPr>
        <w:t xml:space="preserve"> δεν καταλαβαίνω γιατί έρχεται σήμερα</w:t>
      </w:r>
      <w:r>
        <w:rPr>
          <w:rFonts w:eastAsia="Times New Roman" w:cs="Times New Roman"/>
          <w:szCs w:val="24"/>
        </w:rPr>
        <w:t xml:space="preserve">. Είναι, όμως, </w:t>
      </w:r>
      <w:r w:rsidRPr="00B57C5C">
        <w:rPr>
          <w:rFonts w:eastAsia="Times New Roman" w:cs="Times New Roman"/>
          <w:szCs w:val="24"/>
        </w:rPr>
        <w:t>καλοδεχούμενη</w:t>
      </w:r>
      <w:r>
        <w:rPr>
          <w:rFonts w:eastAsia="Times New Roman" w:cs="Times New Roman"/>
          <w:szCs w:val="24"/>
        </w:rPr>
        <w:t>,</w:t>
      </w:r>
      <w:r w:rsidRPr="00B57C5C">
        <w:rPr>
          <w:rFonts w:eastAsia="Times New Roman" w:cs="Times New Roman"/>
          <w:szCs w:val="24"/>
        </w:rPr>
        <w:t xml:space="preserve"> διότι είναι αναγκαία η συγκεκριμένη διάταξη</w:t>
      </w:r>
      <w:r>
        <w:rPr>
          <w:rFonts w:eastAsia="Times New Roman" w:cs="Times New Roman"/>
          <w:szCs w:val="24"/>
        </w:rPr>
        <w:t>.</w:t>
      </w:r>
    </w:p>
    <w:p w14:paraId="69A55CB4"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Τ</w:t>
      </w:r>
      <w:r w:rsidRPr="00B57C5C">
        <w:rPr>
          <w:rFonts w:eastAsia="Times New Roman" w:cs="Times New Roman"/>
          <w:szCs w:val="24"/>
        </w:rPr>
        <w:t>ελειών</w:t>
      </w:r>
      <w:r>
        <w:rPr>
          <w:rFonts w:eastAsia="Times New Roman" w:cs="Times New Roman"/>
          <w:szCs w:val="24"/>
        </w:rPr>
        <w:t xml:space="preserve">ω με το </w:t>
      </w:r>
      <w:r>
        <w:rPr>
          <w:rFonts w:eastAsia="Times New Roman" w:cs="Times New Roman"/>
          <w:szCs w:val="24"/>
        </w:rPr>
        <w:t>Κ</w:t>
      </w:r>
      <w:r w:rsidRPr="00B57C5C">
        <w:rPr>
          <w:rFonts w:eastAsia="Times New Roman" w:cs="Times New Roman"/>
          <w:szCs w:val="24"/>
        </w:rPr>
        <w:t>εφάλαιο</w:t>
      </w:r>
      <w:r>
        <w:rPr>
          <w:rFonts w:eastAsia="Times New Roman" w:cs="Times New Roman"/>
          <w:szCs w:val="24"/>
        </w:rPr>
        <w:t xml:space="preserve"> </w:t>
      </w:r>
      <w:r>
        <w:rPr>
          <w:rFonts w:eastAsia="Times New Roman" w:cs="Times New Roman"/>
          <w:szCs w:val="24"/>
        </w:rPr>
        <w:t>ΣΤ΄</w:t>
      </w:r>
      <w:r>
        <w:rPr>
          <w:rFonts w:eastAsia="Times New Roman" w:cs="Times New Roman"/>
          <w:szCs w:val="24"/>
        </w:rPr>
        <w:t>,</w:t>
      </w:r>
      <w:r>
        <w:rPr>
          <w:rFonts w:eastAsia="Times New Roman" w:cs="Times New Roman"/>
          <w:szCs w:val="24"/>
        </w:rPr>
        <w:t xml:space="preserve"> που περιέχει διατάξεις για το</w:t>
      </w:r>
      <w:r w:rsidRPr="00B57C5C">
        <w:rPr>
          <w:rFonts w:eastAsia="Times New Roman" w:cs="Times New Roman"/>
          <w:szCs w:val="24"/>
        </w:rPr>
        <w:t xml:space="preserve"> σωφρονιστικό σύστημα και </w:t>
      </w:r>
      <w:r>
        <w:rPr>
          <w:rFonts w:eastAsia="Times New Roman" w:cs="Times New Roman"/>
          <w:szCs w:val="24"/>
        </w:rPr>
        <w:t>τ</w:t>
      </w:r>
      <w:r w:rsidRPr="00B57C5C">
        <w:rPr>
          <w:rFonts w:eastAsia="Times New Roman" w:cs="Times New Roman"/>
          <w:szCs w:val="24"/>
        </w:rPr>
        <w:t>η λειτουργία του</w:t>
      </w:r>
      <w:r>
        <w:rPr>
          <w:rFonts w:eastAsia="Times New Roman" w:cs="Times New Roman"/>
          <w:szCs w:val="24"/>
        </w:rPr>
        <w:t>. Π</w:t>
      </w:r>
      <w:r w:rsidRPr="00B57C5C">
        <w:rPr>
          <w:rFonts w:eastAsia="Times New Roman" w:cs="Times New Roman"/>
          <w:szCs w:val="24"/>
        </w:rPr>
        <w:t xml:space="preserve">ροβλέπεται η </w:t>
      </w:r>
      <w:r w:rsidRPr="00B57C5C">
        <w:rPr>
          <w:rFonts w:eastAsia="Times New Roman" w:cs="Times New Roman"/>
          <w:szCs w:val="24"/>
        </w:rPr>
        <w:lastRenderedPageBreak/>
        <w:t xml:space="preserve">επέκταση του </w:t>
      </w:r>
      <w:r>
        <w:rPr>
          <w:rFonts w:eastAsia="Times New Roman" w:cs="Times New Roman"/>
          <w:szCs w:val="24"/>
        </w:rPr>
        <w:t>ευεργετικού</w:t>
      </w:r>
      <w:r w:rsidRPr="00B57C5C">
        <w:rPr>
          <w:rFonts w:eastAsia="Times New Roman" w:cs="Times New Roman"/>
          <w:szCs w:val="24"/>
        </w:rPr>
        <w:t xml:space="preserve"> υπολογισμού των ποινών και στους εργαζόμενους στα αρτοζαχαροπλαστεία των αγροτικών φυλακών</w:t>
      </w:r>
      <w:r>
        <w:rPr>
          <w:rFonts w:eastAsia="Times New Roman" w:cs="Times New Roman"/>
          <w:szCs w:val="24"/>
        </w:rPr>
        <w:t>. Η</w:t>
      </w:r>
      <w:r w:rsidRPr="00B57C5C">
        <w:rPr>
          <w:rFonts w:eastAsia="Times New Roman" w:cs="Times New Roman"/>
          <w:szCs w:val="24"/>
        </w:rPr>
        <w:t xml:space="preserve"> ρύθμιση είναι σωστή για την</w:t>
      </w:r>
      <w:r w:rsidRPr="00B57C5C">
        <w:rPr>
          <w:rFonts w:eastAsia="Times New Roman" w:cs="Times New Roman"/>
          <w:szCs w:val="24"/>
        </w:rPr>
        <w:t xml:space="preserve"> ίση μεταχείριση των κρατουμένων</w:t>
      </w:r>
      <w:r>
        <w:rPr>
          <w:rFonts w:eastAsia="Times New Roman" w:cs="Times New Roman"/>
          <w:szCs w:val="24"/>
        </w:rPr>
        <w:t>.</w:t>
      </w:r>
      <w:r w:rsidRPr="00B57C5C">
        <w:rPr>
          <w:rFonts w:eastAsia="Times New Roman" w:cs="Times New Roman"/>
          <w:szCs w:val="24"/>
        </w:rPr>
        <w:t xml:space="preserve"> </w:t>
      </w:r>
    </w:p>
    <w:p w14:paraId="69A55CB5" w14:textId="77777777" w:rsidR="00C9651F" w:rsidRDefault="002D2592">
      <w:pPr>
        <w:spacing w:line="600" w:lineRule="auto"/>
        <w:ind w:firstLine="720"/>
        <w:jc w:val="both"/>
        <w:rPr>
          <w:rFonts w:eastAsia="Times New Roman" w:cs="Times New Roman"/>
          <w:szCs w:val="24"/>
        </w:rPr>
      </w:pPr>
      <w:r w:rsidRPr="00B57C5C">
        <w:rPr>
          <w:rFonts w:eastAsia="Times New Roman" w:cs="Times New Roman"/>
          <w:szCs w:val="24"/>
        </w:rPr>
        <w:t>Ωστόσο</w:t>
      </w:r>
      <w:r>
        <w:rPr>
          <w:rFonts w:eastAsia="Times New Roman" w:cs="Times New Roman"/>
          <w:szCs w:val="24"/>
        </w:rPr>
        <w:t>,</w:t>
      </w:r>
      <w:r w:rsidRPr="00B57C5C">
        <w:rPr>
          <w:rFonts w:eastAsia="Times New Roman" w:cs="Times New Roman"/>
          <w:szCs w:val="24"/>
        </w:rPr>
        <w:t xml:space="preserve"> εφόσον προβλέπονται σε αυτό το σχέδιο νόμου διατάξεις για τη λειτουργία του σωφρονιστικού συστήματος</w:t>
      </w:r>
      <w:r>
        <w:rPr>
          <w:rFonts w:eastAsia="Times New Roman" w:cs="Times New Roman"/>
          <w:szCs w:val="24"/>
        </w:rPr>
        <w:t>, δεν μπορώ να μην αναφερθώ, κ</w:t>
      </w:r>
      <w:r w:rsidRPr="00B57C5C">
        <w:rPr>
          <w:rFonts w:eastAsia="Times New Roman" w:cs="Times New Roman"/>
          <w:szCs w:val="24"/>
        </w:rPr>
        <w:t>ύριε Υπουργέ</w:t>
      </w:r>
      <w:r>
        <w:rPr>
          <w:rFonts w:eastAsia="Times New Roman" w:cs="Times New Roman"/>
          <w:szCs w:val="24"/>
        </w:rPr>
        <w:t>, σ</w:t>
      </w:r>
      <w:r w:rsidRPr="00B57C5C">
        <w:rPr>
          <w:rFonts w:eastAsia="Times New Roman" w:cs="Times New Roman"/>
          <w:szCs w:val="24"/>
        </w:rPr>
        <w:t>την κατάσταση που επικρατεί σήμερα στις ελληνικές φυλακές</w:t>
      </w:r>
      <w:r>
        <w:rPr>
          <w:rFonts w:eastAsia="Times New Roman" w:cs="Times New Roman"/>
          <w:szCs w:val="24"/>
        </w:rPr>
        <w:t>. Μέχρι και</w:t>
      </w:r>
      <w:r>
        <w:rPr>
          <w:rFonts w:eastAsia="Times New Roman" w:cs="Times New Roman"/>
          <w:szCs w:val="24"/>
        </w:rPr>
        <w:t xml:space="preserve"> χθες</w:t>
      </w:r>
      <w:r w:rsidRPr="00B57C5C">
        <w:rPr>
          <w:rFonts w:eastAsia="Times New Roman" w:cs="Times New Roman"/>
          <w:szCs w:val="24"/>
        </w:rPr>
        <w:t xml:space="preserve"> συμμορίες και ομάδες τύπου μαφίας </w:t>
      </w:r>
      <w:r>
        <w:rPr>
          <w:rFonts w:eastAsia="Times New Roman" w:cs="Times New Roman"/>
          <w:szCs w:val="24"/>
        </w:rPr>
        <w:t>λυμαίνονταν</w:t>
      </w:r>
      <w:r w:rsidRPr="00B57C5C">
        <w:rPr>
          <w:rFonts w:eastAsia="Times New Roman" w:cs="Times New Roman"/>
          <w:szCs w:val="24"/>
        </w:rPr>
        <w:t xml:space="preserve"> τα σωφρονιστικά καταστήματα</w:t>
      </w:r>
      <w:r>
        <w:rPr>
          <w:rFonts w:eastAsia="Times New Roman" w:cs="Times New Roman"/>
          <w:szCs w:val="24"/>
        </w:rPr>
        <w:t>, σ</w:t>
      </w:r>
      <w:r w:rsidRPr="00B57C5C">
        <w:rPr>
          <w:rFonts w:eastAsia="Times New Roman" w:cs="Times New Roman"/>
          <w:szCs w:val="24"/>
        </w:rPr>
        <w:t>ωφρο</w:t>
      </w:r>
      <w:r>
        <w:rPr>
          <w:rFonts w:eastAsia="Times New Roman" w:cs="Times New Roman"/>
          <w:szCs w:val="24"/>
        </w:rPr>
        <w:t>νιστικοί υπάλληλοι κακοποιούνταν</w:t>
      </w:r>
      <w:r w:rsidRPr="00B57C5C">
        <w:rPr>
          <w:rFonts w:eastAsia="Times New Roman" w:cs="Times New Roman"/>
          <w:szCs w:val="24"/>
        </w:rPr>
        <w:t xml:space="preserve"> από κρατούμενους</w:t>
      </w:r>
      <w:r>
        <w:rPr>
          <w:rFonts w:eastAsia="Times New Roman" w:cs="Times New Roman"/>
          <w:szCs w:val="24"/>
        </w:rPr>
        <w:t>, πραγματοποιούνταν</w:t>
      </w:r>
      <w:r w:rsidRPr="00B57C5C">
        <w:rPr>
          <w:rFonts w:eastAsia="Times New Roman" w:cs="Times New Roman"/>
          <w:szCs w:val="24"/>
        </w:rPr>
        <w:t xml:space="preserve"> απαγωγές από </w:t>
      </w:r>
      <w:r>
        <w:rPr>
          <w:rFonts w:eastAsia="Times New Roman" w:cs="Times New Roman"/>
          <w:szCs w:val="24"/>
        </w:rPr>
        <w:t>π</w:t>
      </w:r>
      <w:r w:rsidRPr="00B57C5C">
        <w:rPr>
          <w:rFonts w:eastAsia="Times New Roman" w:cs="Times New Roman"/>
          <w:szCs w:val="24"/>
        </w:rPr>
        <w:t xml:space="preserve">τέρυγα σε </w:t>
      </w:r>
      <w:r>
        <w:rPr>
          <w:rFonts w:eastAsia="Times New Roman" w:cs="Times New Roman"/>
          <w:szCs w:val="24"/>
        </w:rPr>
        <w:t>π</w:t>
      </w:r>
      <w:r w:rsidRPr="00B57C5C">
        <w:rPr>
          <w:rFonts w:eastAsia="Times New Roman" w:cs="Times New Roman"/>
          <w:szCs w:val="24"/>
        </w:rPr>
        <w:t>τέρυγα</w:t>
      </w:r>
      <w:r>
        <w:rPr>
          <w:rFonts w:eastAsia="Times New Roman" w:cs="Times New Roman"/>
          <w:szCs w:val="24"/>
        </w:rPr>
        <w:t xml:space="preserve"> και οι απαγωγείς ζητούσαν</w:t>
      </w:r>
      <w:r w:rsidRPr="00B57C5C">
        <w:rPr>
          <w:rFonts w:eastAsia="Times New Roman" w:cs="Times New Roman"/>
          <w:szCs w:val="24"/>
        </w:rPr>
        <w:t xml:space="preserve"> </w:t>
      </w:r>
      <w:r>
        <w:rPr>
          <w:rFonts w:eastAsia="Times New Roman" w:cs="Times New Roman"/>
          <w:szCs w:val="24"/>
        </w:rPr>
        <w:t>λ</w:t>
      </w:r>
      <w:r w:rsidRPr="00B57C5C">
        <w:rPr>
          <w:rFonts w:eastAsia="Times New Roman" w:cs="Times New Roman"/>
          <w:szCs w:val="24"/>
        </w:rPr>
        <w:t xml:space="preserve">ύτρα από τους ίδιους και τις οικογένειές </w:t>
      </w:r>
      <w:r>
        <w:rPr>
          <w:rFonts w:eastAsia="Times New Roman" w:cs="Times New Roman"/>
          <w:szCs w:val="24"/>
        </w:rPr>
        <w:t>τ</w:t>
      </w:r>
      <w:r>
        <w:rPr>
          <w:rFonts w:eastAsia="Times New Roman" w:cs="Times New Roman"/>
          <w:szCs w:val="24"/>
        </w:rPr>
        <w:t>ους, που κυμαίνονταν,</w:t>
      </w:r>
      <w:r w:rsidRPr="00B57C5C">
        <w:rPr>
          <w:rFonts w:eastAsia="Times New Roman" w:cs="Times New Roman"/>
          <w:szCs w:val="24"/>
        </w:rPr>
        <w:t xml:space="preserve"> </w:t>
      </w:r>
      <w:r>
        <w:rPr>
          <w:rFonts w:eastAsia="Times New Roman" w:cs="Times New Roman"/>
          <w:szCs w:val="24"/>
        </w:rPr>
        <w:t>απ’ ό,τι</w:t>
      </w:r>
      <w:r w:rsidRPr="00B57C5C">
        <w:rPr>
          <w:rFonts w:eastAsia="Times New Roman" w:cs="Times New Roman"/>
          <w:szCs w:val="24"/>
        </w:rPr>
        <w:t xml:space="preserve"> λένε </w:t>
      </w:r>
      <w:r>
        <w:rPr>
          <w:rFonts w:eastAsia="Times New Roman" w:cs="Times New Roman"/>
          <w:szCs w:val="24"/>
        </w:rPr>
        <w:t>τ</w:t>
      </w:r>
      <w:r w:rsidRPr="00B57C5C">
        <w:rPr>
          <w:rFonts w:eastAsia="Times New Roman" w:cs="Times New Roman"/>
          <w:szCs w:val="24"/>
        </w:rPr>
        <w:t>ουλάχιστον</w:t>
      </w:r>
      <w:r>
        <w:rPr>
          <w:rFonts w:eastAsia="Times New Roman" w:cs="Times New Roman"/>
          <w:szCs w:val="24"/>
        </w:rPr>
        <w:t>,</w:t>
      </w:r>
      <w:r w:rsidRPr="00B57C5C">
        <w:rPr>
          <w:rFonts w:eastAsia="Times New Roman" w:cs="Times New Roman"/>
          <w:szCs w:val="24"/>
        </w:rPr>
        <w:t xml:space="preserve"> από </w:t>
      </w:r>
      <w:r>
        <w:rPr>
          <w:rFonts w:eastAsia="Times New Roman" w:cs="Times New Roman"/>
          <w:szCs w:val="24"/>
        </w:rPr>
        <w:t xml:space="preserve">πεντακόσια </w:t>
      </w:r>
      <w:r w:rsidRPr="00B57C5C">
        <w:rPr>
          <w:rFonts w:eastAsia="Times New Roman" w:cs="Times New Roman"/>
          <w:szCs w:val="24"/>
        </w:rPr>
        <w:t xml:space="preserve">ευρώ έως </w:t>
      </w:r>
      <w:r>
        <w:rPr>
          <w:rFonts w:eastAsia="Times New Roman" w:cs="Times New Roman"/>
          <w:szCs w:val="24"/>
        </w:rPr>
        <w:t>δέκα χιλιάδες</w:t>
      </w:r>
      <w:r w:rsidRPr="00B57C5C">
        <w:rPr>
          <w:rFonts w:eastAsia="Times New Roman" w:cs="Times New Roman"/>
          <w:szCs w:val="24"/>
        </w:rPr>
        <w:t xml:space="preserve"> ευρώ</w:t>
      </w:r>
      <w:r>
        <w:rPr>
          <w:rFonts w:eastAsia="Times New Roman" w:cs="Times New Roman"/>
          <w:szCs w:val="24"/>
        </w:rPr>
        <w:t>. Ο</w:t>
      </w:r>
      <w:r w:rsidRPr="00B57C5C">
        <w:rPr>
          <w:rFonts w:eastAsia="Times New Roman" w:cs="Times New Roman"/>
          <w:szCs w:val="24"/>
        </w:rPr>
        <w:t>μάδες ποινικών και καταδικα</w:t>
      </w:r>
      <w:r>
        <w:rPr>
          <w:rFonts w:eastAsia="Times New Roman" w:cs="Times New Roman"/>
          <w:szCs w:val="24"/>
        </w:rPr>
        <w:t>σθέντων για τρομοκρατία απειλούσαν</w:t>
      </w:r>
      <w:r w:rsidRPr="00B57C5C">
        <w:rPr>
          <w:rFonts w:eastAsia="Times New Roman" w:cs="Times New Roman"/>
          <w:szCs w:val="24"/>
        </w:rPr>
        <w:t xml:space="preserve"> και </w:t>
      </w:r>
      <w:r>
        <w:rPr>
          <w:rFonts w:eastAsia="Times New Roman" w:cs="Times New Roman"/>
          <w:szCs w:val="24"/>
        </w:rPr>
        <w:t xml:space="preserve">εκβίαζαν </w:t>
      </w:r>
      <w:r w:rsidRPr="00B57C5C">
        <w:rPr>
          <w:rFonts w:eastAsia="Times New Roman" w:cs="Times New Roman"/>
          <w:szCs w:val="24"/>
        </w:rPr>
        <w:t>κρατούμενους με ιδιαίτερη οικονομική επιφάνεια ή πολιτικά πρόσωπα</w:t>
      </w:r>
      <w:r>
        <w:rPr>
          <w:rFonts w:eastAsia="Times New Roman" w:cs="Times New Roman"/>
          <w:szCs w:val="24"/>
        </w:rPr>
        <w:t>.</w:t>
      </w:r>
      <w:r w:rsidRPr="00B57C5C">
        <w:rPr>
          <w:rFonts w:eastAsia="Times New Roman" w:cs="Times New Roman"/>
          <w:szCs w:val="24"/>
        </w:rPr>
        <w:t xml:space="preserve"> Το γνωρίζετε αυτό</w:t>
      </w:r>
      <w:r>
        <w:rPr>
          <w:rFonts w:eastAsia="Times New Roman" w:cs="Times New Roman"/>
          <w:szCs w:val="24"/>
        </w:rPr>
        <w:t xml:space="preserve">. </w:t>
      </w:r>
    </w:p>
    <w:p w14:paraId="69A55CB6"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lastRenderedPageBreak/>
        <w:t xml:space="preserve">Χθες </w:t>
      </w:r>
      <w:r w:rsidRPr="00B57C5C">
        <w:rPr>
          <w:rFonts w:eastAsia="Times New Roman" w:cs="Times New Roman"/>
          <w:szCs w:val="24"/>
        </w:rPr>
        <w:t xml:space="preserve">έγινε γνωστή η συγκρότηση δικογραφίας για δράση κυκλώματος </w:t>
      </w:r>
      <w:r>
        <w:rPr>
          <w:rFonts w:eastAsia="Times New Roman" w:cs="Times New Roman"/>
          <w:szCs w:val="24"/>
        </w:rPr>
        <w:t>μαφίας</w:t>
      </w:r>
      <w:r w:rsidRPr="00B57C5C">
        <w:rPr>
          <w:rFonts w:eastAsia="Times New Roman" w:cs="Times New Roman"/>
          <w:szCs w:val="24"/>
        </w:rPr>
        <w:t xml:space="preserve"> στις φυλακές</w:t>
      </w:r>
      <w:r>
        <w:rPr>
          <w:rFonts w:eastAsia="Times New Roman" w:cs="Times New Roman"/>
          <w:szCs w:val="24"/>
        </w:rPr>
        <w:t>,</w:t>
      </w:r>
      <w:r w:rsidRPr="00B57C5C">
        <w:rPr>
          <w:rFonts w:eastAsia="Times New Roman" w:cs="Times New Roman"/>
          <w:szCs w:val="24"/>
        </w:rPr>
        <w:t xml:space="preserve"> που εκτελούσε συμβόλαια θανάτου και έκανε διακίνηση ναρκωτικών</w:t>
      </w:r>
      <w:r>
        <w:rPr>
          <w:rFonts w:eastAsia="Times New Roman" w:cs="Times New Roman"/>
          <w:szCs w:val="24"/>
        </w:rPr>
        <w:t>.</w:t>
      </w:r>
      <w:r w:rsidRPr="00B57C5C">
        <w:rPr>
          <w:rFonts w:eastAsia="Times New Roman" w:cs="Times New Roman"/>
          <w:szCs w:val="24"/>
        </w:rPr>
        <w:t xml:space="preserve"> Εν ολίγοις</w:t>
      </w:r>
      <w:r>
        <w:rPr>
          <w:rFonts w:eastAsia="Times New Roman" w:cs="Times New Roman"/>
          <w:szCs w:val="24"/>
        </w:rPr>
        <w:t>,</w:t>
      </w:r>
      <w:r w:rsidRPr="00B57C5C">
        <w:rPr>
          <w:rFonts w:eastAsia="Times New Roman" w:cs="Times New Roman"/>
          <w:szCs w:val="24"/>
        </w:rPr>
        <w:t xml:space="preserve"> </w:t>
      </w:r>
      <w:r>
        <w:rPr>
          <w:rFonts w:eastAsia="Times New Roman" w:cs="Times New Roman"/>
          <w:szCs w:val="24"/>
        </w:rPr>
        <w:t xml:space="preserve">πενήντα </w:t>
      </w:r>
      <w:r w:rsidRPr="00B57C5C">
        <w:rPr>
          <w:rFonts w:eastAsia="Times New Roman" w:cs="Times New Roman"/>
          <w:szCs w:val="24"/>
        </w:rPr>
        <w:t xml:space="preserve">μαφιόζοι ελέγχουν τις φυλακές και η κατάσταση </w:t>
      </w:r>
      <w:r>
        <w:rPr>
          <w:rFonts w:eastAsia="Times New Roman" w:cs="Times New Roman"/>
          <w:szCs w:val="24"/>
        </w:rPr>
        <w:t>έ</w:t>
      </w:r>
      <w:r w:rsidRPr="00B57C5C">
        <w:rPr>
          <w:rFonts w:eastAsia="Times New Roman" w:cs="Times New Roman"/>
          <w:szCs w:val="24"/>
        </w:rPr>
        <w:t>χει φτάσει</w:t>
      </w:r>
      <w:r>
        <w:rPr>
          <w:rFonts w:eastAsia="Times New Roman" w:cs="Times New Roman"/>
          <w:szCs w:val="24"/>
        </w:rPr>
        <w:t>,</w:t>
      </w:r>
      <w:r w:rsidRPr="00B57C5C">
        <w:rPr>
          <w:rFonts w:eastAsia="Times New Roman" w:cs="Times New Roman"/>
          <w:szCs w:val="24"/>
        </w:rPr>
        <w:t xml:space="preserve"> με την ανοχή </w:t>
      </w:r>
      <w:r>
        <w:rPr>
          <w:rFonts w:eastAsia="Times New Roman" w:cs="Times New Roman"/>
          <w:szCs w:val="24"/>
        </w:rPr>
        <w:t>ή</w:t>
      </w:r>
      <w:r w:rsidRPr="00B57C5C">
        <w:rPr>
          <w:rFonts w:eastAsia="Times New Roman" w:cs="Times New Roman"/>
          <w:szCs w:val="24"/>
        </w:rPr>
        <w:t xml:space="preserve"> αδράνεια της </w:t>
      </w:r>
      <w:r>
        <w:rPr>
          <w:rFonts w:eastAsia="Times New Roman" w:cs="Times New Roman"/>
          <w:szCs w:val="24"/>
        </w:rPr>
        <w:t>Κ</w:t>
      </w:r>
      <w:r w:rsidRPr="00B57C5C">
        <w:rPr>
          <w:rFonts w:eastAsia="Times New Roman" w:cs="Times New Roman"/>
          <w:szCs w:val="24"/>
        </w:rPr>
        <w:t>υβέρνησης</w:t>
      </w:r>
      <w:r>
        <w:rPr>
          <w:rFonts w:eastAsia="Times New Roman" w:cs="Times New Roman"/>
          <w:szCs w:val="24"/>
        </w:rPr>
        <w:t>,</w:t>
      </w:r>
      <w:r w:rsidRPr="00B57C5C">
        <w:rPr>
          <w:rFonts w:eastAsia="Times New Roman" w:cs="Times New Roman"/>
          <w:szCs w:val="24"/>
        </w:rPr>
        <w:t xml:space="preserve"> στο απόλυτο χάος</w:t>
      </w:r>
      <w:r>
        <w:rPr>
          <w:rFonts w:eastAsia="Times New Roman" w:cs="Times New Roman"/>
          <w:szCs w:val="24"/>
        </w:rPr>
        <w:t>.</w:t>
      </w:r>
      <w:r w:rsidRPr="00B57C5C">
        <w:rPr>
          <w:rFonts w:eastAsia="Times New Roman" w:cs="Times New Roman"/>
          <w:szCs w:val="24"/>
        </w:rPr>
        <w:t xml:space="preserve"> </w:t>
      </w:r>
    </w:p>
    <w:p w14:paraId="69A55CB7" w14:textId="77777777" w:rsidR="00C9651F" w:rsidRDefault="002D2592">
      <w:pPr>
        <w:spacing w:line="600" w:lineRule="auto"/>
        <w:ind w:firstLine="720"/>
        <w:jc w:val="both"/>
        <w:rPr>
          <w:rFonts w:eastAsia="Times New Roman" w:cs="Times New Roman"/>
          <w:szCs w:val="24"/>
        </w:rPr>
      </w:pPr>
      <w:r>
        <w:rPr>
          <w:rFonts w:eastAsia="Times New Roman" w:cs="Times New Roman"/>
          <w:b/>
          <w:szCs w:val="24"/>
        </w:rPr>
        <w:t xml:space="preserve">ΜΙΧΑΗΛ ΚΑΛΟΓΗΡΟΥ (Υπουργός Δικαιοσύνης, Διαφάνειας και Ανθρωπίνων Δικαιωμάτων): </w:t>
      </w:r>
      <w:r>
        <w:rPr>
          <w:rFonts w:eastAsia="Times New Roman" w:cs="Times New Roman"/>
          <w:szCs w:val="24"/>
        </w:rPr>
        <w:t>Ελέγχουν ή εξαρθρώνονται;</w:t>
      </w:r>
    </w:p>
    <w:p w14:paraId="69A55CB8" w14:textId="77777777" w:rsidR="00C9651F" w:rsidRDefault="002D2592">
      <w:pPr>
        <w:spacing w:line="600" w:lineRule="auto"/>
        <w:ind w:firstLine="720"/>
        <w:jc w:val="both"/>
        <w:rPr>
          <w:rFonts w:eastAsia="Times New Roman" w:cs="Times New Roman"/>
          <w:szCs w:val="24"/>
        </w:rPr>
      </w:pPr>
      <w:r w:rsidRPr="00B57C5C">
        <w:rPr>
          <w:rFonts w:eastAsia="Times New Roman" w:cs="Times New Roman"/>
          <w:szCs w:val="24"/>
        </w:rPr>
        <w:t xml:space="preserve"> </w:t>
      </w:r>
      <w:r>
        <w:rPr>
          <w:rFonts w:eastAsia="Times New Roman" w:cs="Times New Roman"/>
          <w:b/>
          <w:szCs w:val="24"/>
        </w:rPr>
        <w:t xml:space="preserve">ΘΕΟΔΩΡΟΣ ΠΑΠΑΘΕΟΔΩΡΟΥ: </w:t>
      </w:r>
      <w:r>
        <w:rPr>
          <w:rFonts w:eastAsia="Times New Roman" w:cs="Times New Roman"/>
          <w:szCs w:val="24"/>
        </w:rPr>
        <w:t>Μίλησα για τη δικογραφία η οποία σχηματίστηκε.</w:t>
      </w:r>
    </w:p>
    <w:p w14:paraId="69A55CB9"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Κύριε Υπουργέ -μια και το θέσατε-</w:t>
      </w:r>
      <w:r>
        <w:rPr>
          <w:rFonts w:eastAsia="Times New Roman" w:cs="Times New Roman"/>
          <w:szCs w:val="24"/>
        </w:rPr>
        <w:t>,</w:t>
      </w:r>
      <w:r>
        <w:rPr>
          <w:rFonts w:eastAsia="Times New Roman" w:cs="Times New Roman"/>
          <w:szCs w:val="24"/>
        </w:rPr>
        <w:t xml:space="preserve"> συναντήσατε π</w:t>
      </w:r>
      <w:r>
        <w:rPr>
          <w:rFonts w:eastAsia="Times New Roman" w:cs="Times New Roman"/>
          <w:szCs w:val="24"/>
        </w:rPr>
        <w:t xml:space="preserve">ριν από λίγες ημέρες </w:t>
      </w:r>
      <w:r w:rsidRPr="00B57C5C">
        <w:rPr>
          <w:rFonts w:eastAsia="Times New Roman" w:cs="Times New Roman"/>
          <w:szCs w:val="24"/>
        </w:rPr>
        <w:t>τους διευθυντές των φυλακών</w:t>
      </w:r>
      <w:r>
        <w:rPr>
          <w:rFonts w:eastAsia="Times New Roman" w:cs="Times New Roman"/>
          <w:szCs w:val="24"/>
        </w:rPr>
        <w:t>.</w:t>
      </w:r>
      <w:r w:rsidRPr="00B57C5C">
        <w:rPr>
          <w:rFonts w:eastAsia="Times New Roman" w:cs="Times New Roman"/>
          <w:szCs w:val="24"/>
        </w:rPr>
        <w:t xml:space="preserve"> </w:t>
      </w:r>
      <w:r>
        <w:rPr>
          <w:rFonts w:eastAsia="Times New Roman" w:cs="Times New Roman"/>
          <w:szCs w:val="24"/>
        </w:rPr>
        <w:t>Τι σχεδιάσατε</w:t>
      </w:r>
      <w:r w:rsidRPr="00B57C5C">
        <w:rPr>
          <w:rFonts w:eastAsia="Times New Roman" w:cs="Times New Roman"/>
          <w:szCs w:val="24"/>
        </w:rPr>
        <w:t xml:space="preserve"> για να αλλάξει αυτή η κατάσταση</w:t>
      </w:r>
      <w:r>
        <w:rPr>
          <w:rFonts w:eastAsia="Times New Roman" w:cs="Times New Roman"/>
          <w:szCs w:val="24"/>
        </w:rPr>
        <w:t>;</w:t>
      </w:r>
      <w:r w:rsidRPr="00B57C5C">
        <w:rPr>
          <w:rFonts w:eastAsia="Times New Roman" w:cs="Times New Roman"/>
          <w:szCs w:val="24"/>
        </w:rPr>
        <w:t xml:space="preserve"> </w:t>
      </w:r>
      <w:r>
        <w:rPr>
          <w:rFonts w:eastAsia="Times New Roman" w:cs="Times New Roman"/>
          <w:szCs w:val="24"/>
        </w:rPr>
        <w:t>Γι</w:t>
      </w:r>
      <w:r w:rsidRPr="00B57C5C">
        <w:rPr>
          <w:rFonts w:eastAsia="Times New Roman" w:cs="Times New Roman"/>
          <w:szCs w:val="24"/>
        </w:rPr>
        <w:t xml:space="preserve">ατί οπωσδήποτε η κατάσταση της λειτουργίας </w:t>
      </w:r>
      <w:r>
        <w:rPr>
          <w:rFonts w:eastAsia="Times New Roman" w:cs="Times New Roman"/>
          <w:szCs w:val="24"/>
        </w:rPr>
        <w:t>κυκλωμάτων</w:t>
      </w:r>
      <w:r w:rsidRPr="00B57C5C">
        <w:rPr>
          <w:rFonts w:eastAsia="Times New Roman" w:cs="Times New Roman"/>
          <w:szCs w:val="24"/>
        </w:rPr>
        <w:t xml:space="preserve"> μαφίας μέσα στις φυλακές</w:t>
      </w:r>
      <w:r>
        <w:rPr>
          <w:rFonts w:eastAsia="Times New Roman" w:cs="Times New Roman"/>
          <w:szCs w:val="24"/>
        </w:rPr>
        <w:t>,</w:t>
      </w:r>
      <w:r w:rsidRPr="00B57C5C">
        <w:rPr>
          <w:rFonts w:eastAsia="Times New Roman" w:cs="Times New Roman"/>
          <w:szCs w:val="24"/>
        </w:rPr>
        <w:t xml:space="preserve"> με τόσο σοβαρά ποινικά αδικήματα και τέτοιες σοβαρές ποινικές πράξεις</w:t>
      </w:r>
      <w:r>
        <w:rPr>
          <w:rFonts w:eastAsia="Times New Roman" w:cs="Times New Roman"/>
          <w:szCs w:val="24"/>
        </w:rPr>
        <w:t>,</w:t>
      </w:r>
      <w:r w:rsidRPr="00B57C5C">
        <w:rPr>
          <w:rFonts w:eastAsia="Times New Roman" w:cs="Times New Roman"/>
          <w:szCs w:val="24"/>
        </w:rPr>
        <w:t xml:space="preserve"> </w:t>
      </w:r>
      <w:r>
        <w:rPr>
          <w:rFonts w:eastAsia="Times New Roman" w:cs="Times New Roman"/>
          <w:szCs w:val="24"/>
        </w:rPr>
        <w:t>δ</w:t>
      </w:r>
      <w:r w:rsidRPr="00B57C5C">
        <w:rPr>
          <w:rFonts w:eastAsia="Times New Roman" w:cs="Times New Roman"/>
          <w:szCs w:val="24"/>
        </w:rPr>
        <w:t>εν νο</w:t>
      </w:r>
      <w:r w:rsidRPr="00B57C5C">
        <w:rPr>
          <w:rFonts w:eastAsia="Times New Roman" w:cs="Times New Roman"/>
          <w:szCs w:val="24"/>
        </w:rPr>
        <w:t>μίζω ότι είναι μία κατάσταση ελεγχόμεν</w:t>
      </w:r>
      <w:r>
        <w:rPr>
          <w:rFonts w:eastAsia="Times New Roman" w:cs="Times New Roman"/>
          <w:szCs w:val="24"/>
        </w:rPr>
        <w:t xml:space="preserve">η. </w:t>
      </w:r>
    </w:p>
    <w:p w14:paraId="69A55CBA"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Επομένως, όχι,</w:t>
      </w:r>
      <w:r w:rsidRPr="00B57C5C">
        <w:rPr>
          <w:rFonts w:eastAsia="Times New Roman" w:cs="Times New Roman"/>
          <w:szCs w:val="24"/>
        </w:rPr>
        <w:t xml:space="preserve"> δεν ελέγχεται και κατά καιρούς υπάρχουν συλλήψεις</w:t>
      </w:r>
      <w:r>
        <w:rPr>
          <w:rFonts w:eastAsia="Times New Roman" w:cs="Times New Roman"/>
          <w:szCs w:val="24"/>
        </w:rPr>
        <w:t>,</w:t>
      </w:r>
      <w:r>
        <w:rPr>
          <w:rFonts w:eastAsia="Times New Roman" w:cs="Times New Roman"/>
          <w:szCs w:val="24"/>
        </w:rPr>
        <w:t xml:space="preserve"> τις</w:t>
      </w:r>
      <w:r w:rsidRPr="00B57C5C">
        <w:rPr>
          <w:rFonts w:eastAsia="Times New Roman" w:cs="Times New Roman"/>
          <w:szCs w:val="24"/>
        </w:rPr>
        <w:t xml:space="preserve"> οποίες</w:t>
      </w:r>
      <w:r>
        <w:rPr>
          <w:rFonts w:eastAsia="Times New Roman" w:cs="Times New Roman"/>
          <w:szCs w:val="24"/>
        </w:rPr>
        <w:t>,</w:t>
      </w:r>
      <w:r w:rsidRPr="00B57C5C">
        <w:rPr>
          <w:rFonts w:eastAsia="Times New Roman" w:cs="Times New Roman"/>
          <w:szCs w:val="24"/>
        </w:rPr>
        <w:t xml:space="preserve"> προφανώς</w:t>
      </w:r>
      <w:r>
        <w:rPr>
          <w:rFonts w:eastAsia="Times New Roman" w:cs="Times New Roman"/>
          <w:szCs w:val="24"/>
        </w:rPr>
        <w:t>,</w:t>
      </w:r>
      <w:r w:rsidRPr="00B57C5C">
        <w:rPr>
          <w:rFonts w:eastAsia="Times New Roman" w:cs="Times New Roman"/>
          <w:szCs w:val="24"/>
        </w:rPr>
        <w:t xml:space="preserve"> και δεν </w:t>
      </w:r>
      <w:r>
        <w:rPr>
          <w:rFonts w:eastAsia="Times New Roman" w:cs="Times New Roman"/>
          <w:szCs w:val="24"/>
        </w:rPr>
        <w:t xml:space="preserve">διαψεύδω. </w:t>
      </w:r>
      <w:r w:rsidRPr="00B57C5C">
        <w:rPr>
          <w:rFonts w:eastAsia="Times New Roman" w:cs="Times New Roman"/>
          <w:szCs w:val="24"/>
        </w:rPr>
        <w:t>Απλώς</w:t>
      </w:r>
      <w:r>
        <w:rPr>
          <w:rFonts w:eastAsia="Times New Roman" w:cs="Times New Roman"/>
          <w:szCs w:val="24"/>
        </w:rPr>
        <w:t xml:space="preserve"> </w:t>
      </w:r>
      <w:r>
        <w:rPr>
          <w:rFonts w:eastAsia="Times New Roman" w:cs="Times New Roman"/>
          <w:szCs w:val="24"/>
        </w:rPr>
        <w:lastRenderedPageBreak/>
        <w:t>λέω</w:t>
      </w:r>
      <w:r w:rsidRPr="00B57C5C">
        <w:rPr>
          <w:rFonts w:eastAsia="Times New Roman" w:cs="Times New Roman"/>
          <w:szCs w:val="24"/>
        </w:rPr>
        <w:t xml:space="preserve"> ότι αυτή η κατάσταση </w:t>
      </w:r>
      <w:r>
        <w:rPr>
          <w:rFonts w:eastAsia="Times New Roman" w:cs="Times New Roman"/>
          <w:szCs w:val="24"/>
        </w:rPr>
        <w:t>έ</w:t>
      </w:r>
      <w:r w:rsidRPr="00B57C5C">
        <w:rPr>
          <w:rFonts w:eastAsia="Times New Roman" w:cs="Times New Roman"/>
          <w:szCs w:val="24"/>
        </w:rPr>
        <w:t>χει ξεφύγει</w:t>
      </w:r>
      <w:r>
        <w:rPr>
          <w:rFonts w:eastAsia="Times New Roman" w:cs="Times New Roman"/>
          <w:szCs w:val="24"/>
        </w:rPr>
        <w:t xml:space="preserve">. Σε πολλές </w:t>
      </w:r>
      <w:r w:rsidRPr="00B57C5C">
        <w:rPr>
          <w:rFonts w:eastAsia="Times New Roman" w:cs="Times New Roman"/>
          <w:szCs w:val="24"/>
        </w:rPr>
        <w:t>φυλακές</w:t>
      </w:r>
      <w:r>
        <w:rPr>
          <w:rFonts w:eastAsia="Times New Roman" w:cs="Times New Roman"/>
          <w:szCs w:val="24"/>
        </w:rPr>
        <w:t xml:space="preserve"> </w:t>
      </w:r>
      <w:r w:rsidRPr="00B57C5C">
        <w:rPr>
          <w:rFonts w:eastAsia="Times New Roman" w:cs="Times New Roman"/>
          <w:szCs w:val="24"/>
        </w:rPr>
        <w:t>επικρατεί πλέον το απόλυτο χάος</w:t>
      </w:r>
      <w:r>
        <w:rPr>
          <w:rFonts w:eastAsia="Times New Roman" w:cs="Times New Roman"/>
          <w:szCs w:val="24"/>
        </w:rPr>
        <w:t>.</w:t>
      </w:r>
    </w:p>
    <w:p w14:paraId="69A55CBB"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 xml:space="preserve">Όμως, </w:t>
      </w:r>
      <w:r w:rsidRPr="00B57C5C">
        <w:rPr>
          <w:rFonts w:eastAsia="Times New Roman" w:cs="Times New Roman"/>
          <w:szCs w:val="24"/>
        </w:rPr>
        <w:t>θεωρώ</w:t>
      </w:r>
      <w:r>
        <w:rPr>
          <w:rFonts w:eastAsia="Times New Roman" w:cs="Times New Roman"/>
          <w:szCs w:val="24"/>
        </w:rPr>
        <w:t>…</w:t>
      </w:r>
    </w:p>
    <w:p w14:paraId="69A55CBC" w14:textId="77777777" w:rsidR="00C9651F" w:rsidRDefault="002D2592">
      <w:pPr>
        <w:spacing w:line="600" w:lineRule="auto"/>
        <w:ind w:firstLine="720"/>
        <w:jc w:val="both"/>
        <w:rPr>
          <w:rFonts w:eastAsia="Times New Roman" w:cs="Times New Roman"/>
          <w:szCs w:val="24"/>
        </w:rPr>
      </w:pPr>
      <w:r w:rsidRPr="00EF76A2">
        <w:rPr>
          <w:rFonts w:eastAsia="Times New Roman" w:cs="Times New Roman"/>
          <w:b/>
          <w:szCs w:val="24"/>
        </w:rPr>
        <w:t>ΠΡΟΕΔΡΕΥΩΝ (Νικήτας Κακλαμάνης):</w:t>
      </w:r>
      <w:r>
        <w:rPr>
          <w:rFonts w:eastAsia="Times New Roman" w:cs="Times New Roman"/>
          <w:b/>
          <w:szCs w:val="24"/>
        </w:rPr>
        <w:t xml:space="preserve"> </w:t>
      </w:r>
      <w:r>
        <w:rPr>
          <w:rFonts w:eastAsia="Times New Roman" w:cs="Times New Roman"/>
          <w:szCs w:val="24"/>
        </w:rPr>
        <w:t xml:space="preserve">Και με αυτό κλείνετε, κύριε Παπαθεοδώρου. </w:t>
      </w:r>
    </w:p>
    <w:p w14:paraId="69A55CBD" w14:textId="77777777" w:rsidR="00C9651F" w:rsidRDefault="002D2592">
      <w:pPr>
        <w:spacing w:line="600" w:lineRule="auto"/>
        <w:ind w:firstLine="720"/>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Τ</w:t>
      </w:r>
      <w:r w:rsidRPr="00B57C5C">
        <w:rPr>
          <w:rFonts w:eastAsia="Times New Roman" w:cs="Times New Roman"/>
          <w:szCs w:val="24"/>
        </w:rPr>
        <w:t>ελευταία φράση</w:t>
      </w:r>
      <w:r>
        <w:rPr>
          <w:rFonts w:eastAsia="Times New Roman" w:cs="Times New Roman"/>
          <w:szCs w:val="24"/>
        </w:rPr>
        <w:t xml:space="preserve">, κύριε Πρόεδρε. </w:t>
      </w:r>
    </w:p>
    <w:p w14:paraId="69A55CBE"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Θ</w:t>
      </w:r>
      <w:r w:rsidRPr="00B57C5C">
        <w:rPr>
          <w:rFonts w:eastAsia="Times New Roman" w:cs="Times New Roman"/>
          <w:szCs w:val="24"/>
        </w:rPr>
        <w:t>εωρώ ότι</w:t>
      </w:r>
      <w:r>
        <w:rPr>
          <w:rFonts w:eastAsia="Times New Roman" w:cs="Times New Roman"/>
          <w:szCs w:val="24"/>
        </w:rPr>
        <w:t>,</w:t>
      </w:r>
      <w:r w:rsidRPr="00B57C5C">
        <w:rPr>
          <w:rFonts w:eastAsia="Times New Roman" w:cs="Times New Roman"/>
          <w:szCs w:val="24"/>
        </w:rPr>
        <w:t xml:space="preserve"> αν το Υπουργείο Δικαιοσύνης ασχολείται περισσότερο με τη μεταγωγή του </w:t>
      </w:r>
      <w:r>
        <w:rPr>
          <w:rFonts w:eastAsia="Times New Roman" w:cs="Times New Roman"/>
          <w:szCs w:val="24"/>
        </w:rPr>
        <w:t>κ. Κ</w:t>
      </w:r>
      <w:r w:rsidRPr="00B57C5C">
        <w:rPr>
          <w:rFonts w:eastAsia="Times New Roman" w:cs="Times New Roman"/>
          <w:szCs w:val="24"/>
        </w:rPr>
        <w:t xml:space="preserve">ουφοντίνα σε αγροτικές φυλακές από το </w:t>
      </w:r>
      <w:r w:rsidRPr="00B57C5C">
        <w:rPr>
          <w:rFonts w:eastAsia="Times New Roman" w:cs="Times New Roman"/>
          <w:szCs w:val="24"/>
        </w:rPr>
        <w:t>να αποκαταστήσει την τάξη και την ασφάλεια στις φυλακές</w:t>
      </w:r>
      <w:r>
        <w:rPr>
          <w:rFonts w:eastAsia="Times New Roman" w:cs="Times New Roman"/>
          <w:szCs w:val="24"/>
        </w:rPr>
        <w:t xml:space="preserve"> ή</w:t>
      </w:r>
      <w:r w:rsidRPr="00B57C5C">
        <w:rPr>
          <w:rFonts w:eastAsia="Times New Roman" w:cs="Times New Roman"/>
          <w:szCs w:val="24"/>
        </w:rPr>
        <w:t xml:space="preserve"> με τις άδειες ορισμένων κρατουμένων</w:t>
      </w:r>
      <w:r>
        <w:rPr>
          <w:rFonts w:eastAsia="Times New Roman" w:cs="Times New Roman"/>
          <w:szCs w:val="24"/>
        </w:rPr>
        <w:t>,</w:t>
      </w:r>
      <w:r w:rsidRPr="00B57C5C">
        <w:rPr>
          <w:rFonts w:eastAsia="Times New Roman" w:cs="Times New Roman"/>
          <w:szCs w:val="24"/>
        </w:rPr>
        <w:t xml:space="preserve"> τότε </w:t>
      </w:r>
      <w:r>
        <w:rPr>
          <w:rFonts w:eastAsia="Times New Roman" w:cs="Times New Roman"/>
          <w:szCs w:val="24"/>
        </w:rPr>
        <w:t>καταλαβαίνουμε</w:t>
      </w:r>
      <w:r w:rsidRPr="00B57C5C">
        <w:rPr>
          <w:rFonts w:eastAsia="Times New Roman" w:cs="Times New Roman"/>
          <w:szCs w:val="24"/>
        </w:rPr>
        <w:t xml:space="preserve"> γιατί τα </w:t>
      </w:r>
      <w:r>
        <w:rPr>
          <w:rFonts w:eastAsia="Times New Roman" w:cs="Times New Roman"/>
          <w:szCs w:val="24"/>
        </w:rPr>
        <w:t>ε</w:t>
      </w:r>
      <w:r w:rsidRPr="00B57C5C">
        <w:rPr>
          <w:rFonts w:eastAsia="Times New Roman" w:cs="Times New Roman"/>
          <w:szCs w:val="24"/>
        </w:rPr>
        <w:t>γκλήματα τόσο βαριάς μορφής είναι καθημερινότητα στη φυλακή</w:t>
      </w:r>
      <w:r>
        <w:rPr>
          <w:rFonts w:eastAsia="Times New Roman" w:cs="Times New Roman"/>
          <w:szCs w:val="24"/>
        </w:rPr>
        <w:t>.</w:t>
      </w:r>
      <w:r w:rsidRPr="00B57C5C">
        <w:rPr>
          <w:rFonts w:eastAsia="Times New Roman" w:cs="Times New Roman"/>
          <w:szCs w:val="24"/>
        </w:rPr>
        <w:t xml:space="preserve"> </w:t>
      </w:r>
      <w:r>
        <w:rPr>
          <w:rFonts w:eastAsia="Times New Roman" w:cs="Times New Roman"/>
          <w:szCs w:val="24"/>
        </w:rPr>
        <w:t>Γ</w:t>
      </w:r>
      <w:r w:rsidRPr="00B57C5C">
        <w:rPr>
          <w:rFonts w:eastAsia="Times New Roman" w:cs="Times New Roman"/>
          <w:szCs w:val="24"/>
        </w:rPr>
        <w:t>ι</w:t>
      </w:r>
      <w:r>
        <w:rPr>
          <w:rFonts w:eastAsia="Times New Roman" w:cs="Times New Roman"/>
          <w:szCs w:val="24"/>
        </w:rPr>
        <w:t>α</w:t>
      </w:r>
      <w:r w:rsidRPr="00B57C5C">
        <w:rPr>
          <w:rFonts w:eastAsia="Times New Roman" w:cs="Times New Roman"/>
          <w:szCs w:val="24"/>
        </w:rPr>
        <w:t xml:space="preserve"> αυτό φτάσαμε εδώ</w:t>
      </w:r>
      <w:r>
        <w:rPr>
          <w:rFonts w:eastAsia="Times New Roman" w:cs="Times New Roman"/>
          <w:szCs w:val="24"/>
        </w:rPr>
        <w:t>.</w:t>
      </w:r>
    </w:p>
    <w:p w14:paraId="69A55CBF"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Με αυτές τις παρατηρήσεις, κύριε Υπουργέ, στις ο</w:t>
      </w:r>
      <w:r>
        <w:rPr>
          <w:rFonts w:eastAsia="Times New Roman" w:cs="Times New Roman"/>
          <w:szCs w:val="24"/>
        </w:rPr>
        <w:t xml:space="preserve">ποίες πραγματικά </w:t>
      </w:r>
      <w:r w:rsidRPr="00B57C5C">
        <w:rPr>
          <w:rFonts w:eastAsia="Times New Roman" w:cs="Times New Roman"/>
          <w:szCs w:val="24"/>
        </w:rPr>
        <w:t>θα ήθελα μία απάντηση</w:t>
      </w:r>
      <w:r>
        <w:rPr>
          <w:rFonts w:eastAsia="Times New Roman" w:cs="Times New Roman"/>
          <w:szCs w:val="24"/>
        </w:rPr>
        <w:t>,</w:t>
      </w:r>
      <w:r w:rsidRPr="00B57C5C">
        <w:rPr>
          <w:rFonts w:eastAsia="Times New Roman" w:cs="Times New Roman"/>
          <w:szCs w:val="24"/>
        </w:rPr>
        <w:t xml:space="preserve"> θα σας έλεγα ότι εμείς </w:t>
      </w:r>
      <w:r>
        <w:rPr>
          <w:rFonts w:eastAsia="Times New Roman" w:cs="Times New Roman"/>
          <w:szCs w:val="24"/>
        </w:rPr>
        <w:t>δηλώνουμε «</w:t>
      </w:r>
      <w:r>
        <w:rPr>
          <w:rFonts w:eastAsia="Times New Roman" w:cs="Times New Roman"/>
          <w:szCs w:val="24"/>
        </w:rPr>
        <w:t>παρών</w:t>
      </w:r>
      <w:r>
        <w:rPr>
          <w:rFonts w:eastAsia="Times New Roman" w:cs="Times New Roman"/>
          <w:szCs w:val="24"/>
        </w:rPr>
        <w:t>»</w:t>
      </w:r>
      <w:r w:rsidRPr="00B57C5C">
        <w:rPr>
          <w:rFonts w:eastAsia="Times New Roman" w:cs="Times New Roman"/>
          <w:szCs w:val="24"/>
        </w:rPr>
        <w:t xml:space="preserve"> επί της </w:t>
      </w:r>
      <w:r>
        <w:rPr>
          <w:rFonts w:eastAsia="Times New Roman" w:cs="Times New Roman"/>
          <w:szCs w:val="24"/>
        </w:rPr>
        <w:t>αρχής και ορισμένα άρθρα -τ</w:t>
      </w:r>
      <w:r w:rsidRPr="00B57C5C">
        <w:rPr>
          <w:rFonts w:eastAsia="Times New Roman" w:cs="Times New Roman"/>
          <w:szCs w:val="24"/>
        </w:rPr>
        <w:t xml:space="preserve">ουλάχιστον από τον </w:t>
      </w:r>
      <w:r>
        <w:rPr>
          <w:rFonts w:eastAsia="Times New Roman" w:cs="Times New Roman"/>
          <w:szCs w:val="24"/>
        </w:rPr>
        <w:t>κ</w:t>
      </w:r>
      <w:r w:rsidRPr="00B57C5C">
        <w:rPr>
          <w:rFonts w:eastAsia="Times New Roman" w:cs="Times New Roman"/>
          <w:szCs w:val="24"/>
        </w:rPr>
        <w:t>ανονισμό</w:t>
      </w:r>
      <w:r>
        <w:rPr>
          <w:rFonts w:eastAsia="Times New Roman" w:cs="Times New Roman"/>
          <w:szCs w:val="24"/>
        </w:rPr>
        <w:t xml:space="preserve">- θα τα υπερψηφίσουμε. </w:t>
      </w:r>
    </w:p>
    <w:p w14:paraId="69A55CC0" w14:textId="77777777" w:rsidR="00C9651F" w:rsidRDefault="002D2592">
      <w:pPr>
        <w:spacing w:line="600" w:lineRule="auto"/>
        <w:ind w:firstLine="720"/>
        <w:jc w:val="both"/>
        <w:rPr>
          <w:rFonts w:eastAsia="Times New Roman" w:cs="Times New Roman"/>
          <w:szCs w:val="24"/>
        </w:rPr>
      </w:pPr>
      <w:r w:rsidRPr="00B57C5C">
        <w:rPr>
          <w:rFonts w:eastAsia="Times New Roman" w:cs="Times New Roman"/>
          <w:szCs w:val="24"/>
        </w:rPr>
        <w:lastRenderedPageBreak/>
        <w:t>Το ζήτημα είναι ότι ζητάμε και απαντήσεις στα ερωτήματα τα οποία τόσο επιτακτικά δεν θέσ</w:t>
      </w:r>
      <w:r w:rsidRPr="00B57C5C">
        <w:rPr>
          <w:rFonts w:eastAsia="Times New Roman" w:cs="Times New Roman"/>
          <w:szCs w:val="24"/>
        </w:rPr>
        <w:t xml:space="preserve">αμε </w:t>
      </w:r>
      <w:r>
        <w:rPr>
          <w:rFonts w:eastAsia="Times New Roman" w:cs="Times New Roman"/>
          <w:szCs w:val="24"/>
        </w:rPr>
        <w:t xml:space="preserve">εμείς, αλλά θέτει η </w:t>
      </w:r>
      <w:r w:rsidRPr="00B57C5C">
        <w:rPr>
          <w:rFonts w:eastAsia="Times New Roman" w:cs="Times New Roman"/>
          <w:szCs w:val="24"/>
        </w:rPr>
        <w:t>επικαιρότητα σήμερα</w:t>
      </w:r>
      <w:r>
        <w:rPr>
          <w:rFonts w:eastAsia="Times New Roman" w:cs="Times New Roman"/>
          <w:szCs w:val="24"/>
        </w:rPr>
        <w:t>.</w:t>
      </w:r>
    </w:p>
    <w:p w14:paraId="69A55CC1"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Ε</w:t>
      </w:r>
      <w:r w:rsidRPr="00B57C5C">
        <w:rPr>
          <w:rFonts w:eastAsia="Times New Roman" w:cs="Times New Roman"/>
          <w:szCs w:val="24"/>
        </w:rPr>
        <w:t>υχαριστώ πολύ</w:t>
      </w:r>
      <w:r>
        <w:rPr>
          <w:rFonts w:eastAsia="Times New Roman" w:cs="Times New Roman"/>
          <w:szCs w:val="24"/>
        </w:rPr>
        <w:t>.</w:t>
      </w:r>
    </w:p>
    <w:p w14:paraId="69A55CC2"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w:t>
      </w:r>
    </w:p>
    <w:p w14:paraId="69A55CC3" w14:textId="77777777" w:rsidR="00C9651F" w:rsidRDefault="002D2592">
      <w:pPr>
        <w:spacing w:line="600" w:lineRule="auto"/>
        <w:ind w:firstLine="720"/>
        <w:jc w:val="both"/>
        <w:rPr>
          <w:rFonts w:eastAsia="Times New Roman" w:cs="Times New Roman"/>
          <w:szCs w:val="24"/>
        </w:rPr>
      </w:pPr>
      <w:r w:rsidRPr="00E814B5">
        <w:rPr>
          <w:rFonts w:eastAsia="Times New Roman" w:cs="Times New Roman"/>
          <w:b/>
          <w:szCs w:val="24"/>
        </w:rPr>
        <w:t>ΠΡΟΕΔΡΕΥΩΝ (Νικήτας Κακλαμάνης):</w:t>
      </w:r>
      <w:r>
        <w:rPr>
          <w:rFonts w:eastAsia="Times New Roman" w:cs="Times New Roman"/>
          <w:szCs w:val="24"/>
        </w:rPr>
        <w:t xml:space="preserve"> Τον λόγο έχει ο </w:t>
      </w:r>
      <w:r>
        <w:rPr>
          <w:rFonts w:eastAsia="Times New Roman" w:cs="Times New Roman"/>
          <w:szCs w:val="24"/>
        </w:rPr>
        <w:t>ε</w:t>
      </w:r>
      <w:r>
        <w:rPr>
          <w:rFonts w:eastAsia="Times New Roman" w:cs="Times New Roman"/>
          <w:szCs w:val="24"/>
        </w:rPr>
        <w:t xml:space="preserve">ιδικός </w:t>
      </w:r>
      <w:r>
        <w:rPr>
          <w:rFonts w:eastAsia="Times New Roman" w:cs="Times New Roman"/>
          <w:szCs w:val="24"/>
        </w:rPr>
        <w:t>α</w:t>
      </w:r>
      <w:r>
        <w:rPr>
          <w:rFonts w:eastAsia="Times New Roman" w:cs="Times New Roman"/>
          <w:szCs w:val="24"/>
        </w:rPr>
        <w:t>γορητής της Χρυσής Αυγής, ο κ. Ιωάννης Αϊβατίδης.</w:t>
      </w:r>
    </w:p>
    <w:p w14:paraId="69A55CC4" w14:textId="77777777" w:rsidR="00C9651F" w:rsidRDefault="002D2592">
      <w:pPr>
        <w:spacing w:line="600" w:lineRule="auto"/>
        <w:ind w:firstLine="720"/>
        <w:jc w:val="both"/>
        <w:rPr>
          <w:rFonts w:eastAsia="Times New Roman" w:cs="Times New Roman"/>
          <w:szCs w:val="24"/>
        </w:rPr>
      </w:pPr>
      <w:r>
        <w:rPr>
          <w:rFonts w:eastAsia="Times New Roman" w:cs="Times New Roman"/>
          <w:b/>
          <w:szCs w:val="24"/>
        </w:rPr>
        <w:t>ΙΩΑΝΝΗΣ ΑΪΒΑΤΙΔΗΣ</w:t>
      </w:r>
      <w:r w:rsidRPr="00280B35">
        <w:rPr>
          <w:rFonts w:eastAsia="Times New Roman" w:cs="Times New Roman"/>
          <w:b/>
          <w:szCs w:val="24"/>
        </w:rPr>
        <w:t>:</w:t>
      </w:r>
      <w:r w:rsidRPr="00280B35">
        <w:rPr>
          <w:rFonts w:eastAsia="Times New Roman" w:cs="Times New Roman"/>
          <w:szCs w:val="24"/>
        </w:rPr>
        <w:t xml:space="preserve"> </w:t>
      </w:r>
      <w:r>
        <w:rPr>
          <w:rFonts w:eastAsia="Times New Roman" w:cs="Times New Roman"/>
          <w:szCs w:val="24"/>
        </w:rPr>
        <w:t>Ευχαριστώ, κύριε Πρόεδρε.</w:t>
      </w:r>
    </w:p>
    <w:p w14:paraId="69A55CC5"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 xml:space="preserve">Θα κάνω μια σύντομη αναφορά, στην αρχή, στο νομικό σύστημα που διέπει την Ευρωπαϊκή Ένωση. </w:t>
      </w:r>
    </w:p>
    <w:p w14:paraId="69A55CC6"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 xml:space="preserve">Οι </w:t>
      </w:r>
      <w:r>
        <w:rPr>
          <w:rFonts w:eastAsia="Times New Roman" w:cs="Times New Roman"/>
          <w:szCs w:val="24"/>
        </w:rPr>
        <w:t>ο</w:t>
      </w:r>
      <w:r>
        <w:rPr>
          <w:rFonts w:eastAsia="Times New Roman" w:cs="Times New Roman"/>
          <w:szCs w:val="24"/>
        </w:rPr>
        <w:t xml:space="preserve">δηγίες της Ευρωπαϊκής Ένωσης δεν έχουν δεσμευτικό χαρακτήρα παρά μόνον όσον αφορά στη στόχευσή τους. Αντιθέτως, οι </w:t>
      </w:r>
      <w:r>
        <w:rPr>
          <w:rFonts w:eastAsia="Times New Roman" w:cs="Times New Roman"/>
          <w:szCs w:val="24"/>
        </w:rPr>
        <w:t>κ</w:t>
      </w:r>
      <w:r>
        <w:rPr>
          <w:rFonts w:eastAsia="Times New Roman" w:cs="Times New Roman"/>
          <w:szCs w:val="24"/>
        </w:rPr>
        <w:t>ανονισμοί της Ευρω</w:t>
      </w:r>
      <w:r>
        <w:rPr>
          <w:rFonts w:eastAsia="Times New Roman" w:cs="Times New Roman"/>
          <w:szCs w:val="24"/>
        </w:rPr>
        <w:t>παϊκής Ένωσης έχουν μια υποχρεωτικότητα, μια δεσμευτικότητα όσον αφορά στην ουσία τους.</w:t>
      </w:r>
    </w:p>
    <w:p w14:paraId="69A55CC7"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 xml:space="preserve">Εμείς, ως Χρυσή Αυγή, θα καταψηφίσουμε το συγκεκριμένο σχέδιο νόμου συνολικά και αυτό διότι σε καμμία περίπτωση </w:t>
      </w:r>
      <w:r>
        <w:rPr>
          <w:rFonts w:eastAsia="Times New Roman" w:cs="Times New Roman"/>
          <w:szCs w:val="24"/>
        </w:rPr>
        <w:lastRenderedPageBreak/>
        <w:t>δεν θέλουμε να νομιμοποιήσουμε, με μια θετική ψήφο σε κά</w:t>
      </w:r>
      <w:r>
        <w:rPr>
          <w:rFonts w:eastAsia="Times New Roman" w:cs="Times New Roman"/>
          <w:szCs w:val="24"/>
        </w:rPr>
        <w:t>ποιο άρθρο ή με την ψήφιση «</w:t>
      </w:r>
      <w:r>
        <w:rPr>
          <w:rFonts w:eastAsia="Times New Roman" w:cs="Times New Roman"/>
          <w:szCs w:val="24"/>
        </w:rPr>
        <w:t>παρών</w:t>
      </w:r>
      <w:r>
        <w:rPr>
          <w:rFonts w:eastAsia="Times New Roman" w:cs="Times New Roman"/>
          <w:szCs w:val="24"/>
        </w:rPr>
        <w:t>», μια Κυβέρνηση η οποία είναι πραγματικά αλλόκοτη, η οποία έχει αποκτήσει μια τεχνητή πλειοψηφία και το πιο σημαντικό και με τις πλέον δυσάρεστες και δυσμενείς επιπτώσεις για την πατρίδα μας, έχει εκχωρήσει το ιερό όνομα τ</w:t>
      </w:r>
      <w:r>
        <w:rPr>
          <w:rFonts w:eastAsia="Times New Roman" w:cs="Times New Roman"/>
          <w:szCs w:val="24"/>
        </w:rPr>
        <w:t>ης Μακεδονίας στους Σκοπιανούς.</w:t>
      </w:r>
    </w:p>
    <w:p w14:paraId="69A55CC8"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Σε καμμία περίπτωση, δηλαδή, δεν μπορούμε να υιοθετήσουμε για ένα σχέδιο νόμου μια θετική άποψη ή μια θετική άποψη επί άρθρων και να συνταχθούμε</w:t>
      </w:r>
      <w:r>
        <w:rPr>
          <w:rFonts w:eastAsia="Times New Roman" w:cs="Times New Roman"/>
          <w:szCs w:val="24"/>
        </w:rPr>
        <w:t>,</w:t>
      </w:r>
      <w:r>
        <w:rPr>
          <w:rFonts w:eastAsia="Times New Roman" w:cs="Times New Roman"/>
          <w:szCs w:val="24"/>
        </w:rPr>
        <w:t xml:space="preserve"> εμμέσως πλην σαφώς</w:t>
      </w:r>
      <w:r>
        <w:rPr>
          <w:rFonts w:eastAsia="Times New Roman" w:cs="Times New Roman"/>
          <w:szCs w:val="24"/>
        </w:rPr>
        <w:t>,</w:t>
      </w:r>
      <w:r>
        <w:rPr>
          <w:rFonts w:eastAsia="Times New Roman" w:cs="Times New Roman"/>
          <w:szCs w:val="24"/>
        </w:rPr>
        <w:t xml:space="preserve"> με μια Κυβέρνηση η οποία έχει εκχωρήσει, επαναλαμβάνω, το </w:t>
      </w:r>
      <w:r>
        <w:rPr>
          <w:rFonts w:eastAsia="Times New Roman" w:cs="Times New Roman"/>
          <w:szCs w:val="24"/>
        </w:rPr>
        <w:t>ιερό όνομα της Μακεδονίας.</w:t>
      </w:r>
    </w:p>
    <w:p w14:paraId="69A55CC9"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 xml:space="preserve">Τόσο οι </w:t>
      </w:r>
      <w:r>
        <w:rPr>
          <w:rFonts w:eastAsia="Times New Roman" w:cs="Times New Roman"/>
          <w:szCs w:val="24"/>
        </w:rPr>
        <w:t>ο</w:t>
      </w:r>
      <w:r>
        <w:rPr>
          <w:rFonts w:eastAsia="Times New Roman" w:cs="Times New Roman"/>
          <w:szCs w:val="24"/>
        </w:rPr>
        <w:t xml:space="preserve">δηγίες όσο και οι </w:t>
      </w:r>
      <w:r>
        <w:rPr>
          <w:rFonts w:eastAsia="Times New Roman" w:cs="Times New Roman"/>
          <w:szCs w:val="24"/>
        </w:rPr>
        <w:t>κ</w:t>
      </w:r>
      <w:r>
        <w:rPr>
          <w:rFonts w:eastAsia="Times New Roman" w:cs="Times New Roman"/>
          <w:szCs w:val="24"/>
        </w:rPr>
        <w:t xml:space="preserve">ανονισμοί της Ευρωπαϊκής Ένωσης, όσον αφορά στην εναρμόνισή τους με το </w:t>
      </w:r>
      <w:r>
        <w:rPr>
          <w:rFonts w:eastAsia="Times New Roman" w:cs="Times New Roman"/>
          <w:szCs w:val="24"/>
        </w:rPr>
        <w:t>Ε</w:t>
      </w:r>
      <w:r>
        <w:rPr>
          <w:rFonts w:eastAsia="Times New Roman" w:cs="Times New Roman"/>
          <w:szCs w:val="24"/>
        </w:rPr>
        <w:t xml:space="preserve">θνικό μας </w:t>
      </w:r>
      <w:r>
        <w:rPr>
          <w:rFonts w:eastAsia="Times New Roman" w:cs="Times New Roman"/>
          <w:szCs w:val="24"/>
        </w:rPr>
        <w:t>Δ</w:t>
      </w:r>
      <w:r>
        <w:rPr>
          <w:rFonts w:eastAsia="Times New Roman" w:cs="Times New Roman"/>
          <w:szCs w:val="24"/>
        </w:rPr>
        <w:t>ίκαιο, είναι μια άλλη μορφή εκχώρησης εθνικής κυριαρχίας. Η Χρυσή Αυγή είναι αντίθετη στην εκχώρηση εθνικής κυριαρχίας</w:t>
      </w:r>
      <w:r>
        <w:rPr>
          <w:rFonts w:eastAsia="Times New Roman" w:cs="Times New Roman"/>
          <w:szCs w:val="24"/>
        </w:rPr>
        <w:t xml:space="preserve"> σε οιαδήποτε μορφή και οποιοδήποτε επίπεδο.</w:t>
      </w:r>
    </w:p>
    <w:p w14:paraId="69A55CCA"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lastRenderedPageBreak/>
        <w:t xml:space="preserve">Στο </w:t>
      </w:r>
      <w:r>
        <w:rPr>
          <w:rFonts w:eastAsia="Times New Roman" w:cs="Times New Roman"/>
          <w:szCs w:val="24"/>
        </w:rPr>
        <w:t>κ</w:t>
      </w:r>
      <w:r>
        <w:rPr>
          <w:rFonts w:eastAsia="Times New Roman" w:cs="Times New Roman"/>
          <w:szCs w:val="24"/>
        </w:rPr>
        <w:t>εφάλαιο Α</w:t>
      </w:r>
      <w:r>
        <w:rPr>
          <w:rFonts w:eastAsia="Times New Roman" w:cs="Times New Roman"/>
          <w:szCs w:val="24"/>
        </w:rPr>
        <w:t>΄</w:t>
      </w:r>
      <w:r>
        <w:rPr>
          <w:rFonts w:eastAsia="Times New Roman" w:cs="Times New Roman"/>
          <w:szCs w:val="24"/>
        </w:rPr>
        <w:t xml:space="preserve"> του σχεδίου νόμου γίνεται μια κύρωση του με αριθμό 16 </w:t>
      </w:r>
      <w:r>
        <w:rPr>
          <w:rFonts w:eastAsia="Times New Roman" w:cs="Times New Roman"/>
          <w:szCs w:val="24"/>
        </w:rPr>
        <w:t>π</w:t>
      </w:r>
      <w:r>
        <w:rPr>
          <w:rFonts w:eastAsia="Times New Roman" w:cs="Times New Roman"/>
          <w:szCs w:val="24"/>
        </w:rPr>
        <w:t>ρωτοκόλλου της Σύμβασης για την Προάσπιση των Δικαιωμάτων του Ανθρώπου και των Θεμελιωδών Ελευθεριών και προβλέπεται σε αυτό το Ανώτατο Ελλη</w:t>
      </w:r>
      <w:r>
        <w:rPr>
          <w:rFonts w:eastAsia="Times New Roman" w:cs="Times New Roman"/>
          <w:szCs w:val="24"/>
        </w:rPr>
        <w:t>νικό Δικαστήριο να υποβάλλει αίτημα για γνωμοδότηση προς το Ευρωπαϊκό Δικαστήριο των Δικαιωμάτων του Ανθρώπου.</w:t>
      </w:r>
    </w:p>
    <w:p w14:paraId="69A55CCB"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Η γνωμοδότηση αυτή δεν έχει δεσμευτικό χαρακτήρα, δηλαδή υπάρχει ένας προαιρετικός χαρακτήρας όσον αφορά στη γνωμοδοτική διαδικασία. Δεν είναι, δ</w:t>
      </w:r>
      <w:r>
        <w:rPr>
          <w:rFonts w:eastAsia="Times New Roman" w:cs="Times New Roman"/>
          <w:szCs w:val="24"/>
        </w:rPr>
        <w:t>ηλαδή, δεσμευτική για το Ελληνικό Ανώτατο Δικαστήριο και</w:t>
      </w:r>
      <w:r>
        <w:rPr>
          <w:rFonts w:eastAsia="Times New Roman" w:cs="Times New Roman"/>
          <w:szCs w:val="24"/>
        </w:rPr>
        <w:t>,</w:t>
      </w:r>
      <w:r>
        <w:rPr>
          <w:rFonts w:eastAsia="Times New Roman" w:cs="Times New Roman"/>
          <w:szCs w:val="24"/>
        </w:rPr>
        <w:t xml:space="preserve"> ως εκ τούτου, η συγκεκριμένη κύρωση, κατά τη γνώμη μας, είναι άνευ ουσιαστικού αντικειμένου.</w:t>
      </w:r>
    </w:p>
    <w:p w14:paraId="69A55CCC"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 xml:space="preserve">Στο </w:t>
      </w:r>
      <w:r>
        <w:rPr>
          <w:rFonts w:eastAsia="Times New Roman" w:cs="Times New Roman"/>
          <w:szCs w:val="24"/>
        </w:rPr>
        <w:t xml:space="preserve">Κεφάλαιο </w:t>
      </w:r>
      <w:r>
        <w:rPr>
          <w:rFonts w:eastAsia="Times New Roman" w:cs="Times New Roman"/>
          <w:szCs w:val="24"/>
        </w:rPr>
        <w:t>Β</w:t>
      </w:r>
      <w:r>
        <w:rPr>
          <w:rFonts w:eastAsia="Times New Roman" w:cs="Times New Roman"/>
          <w:szCs w:val="24"/>
        </w:rPr>
        <w:t>΄</w:t>
      </w:r>
      <w:r>
        <w:rPr>
          <w:rFonts w:eastAsia="Times New Roman" w:cs="Times New Roman"/>
          <w:szCs w:val="24"/>
        </w:rPr>
        <w:t xml:space="preserve"> υπάρχει η </w:t>
      </w:r>
      <w:r>
        <w:rPr>
          <w:rFonts w:eastAsia="Times New Roman" w:cs="Times New Roman"/>
          <w:szCs w:val="24"/>
        </w:rPr>
        <w:t>ο</w:t>
      </w:r>
      <w:r>
        <w:rPr>
          <w:rFonts w:eastAsia="Times New Roman" w:cs="Times New Roman"/>
          <w:szCs w:val="24"/>
        </w:rPr>
        <w:t>δηγία 343/2016. Υπάρχουν δύο άρθρα στα οποία θα εστιάσω. Είναι το άρθρο 6, που</w:t>
      </w:r>
      <w:r>
        <w:rPr>
          <w:rFonts w:eastAsia="Times New Roman" w:cs="Times New Roman"/>
          <w:szCs w:val="24"/>
        </w:rPr>
        <w:t xml:space="preserve"> αφορά στο τεκμήριο της αθωότητος</w:t>
      </w:r>
      <w:r>
        <w:rPr>
          <w:rFonts w:eastAsia="Times New Roman" w:cs="Times New Roman"/>
          <w:szCs w:val="24"/>
        </w:rPr>
        <w:t>,</w:t>
      </w:r>
      <w:r>
        <w:rPr>
          <w:rFonts w:eastAsia="Times New Roman" w:cs="Times New Roman"/>
          <w:szCs w:val="24"/>
        </w:rPr>
        <w:t xml:space="preserve"> και το άρθρο 9, που αφορά στο δικαίωμα σιωπής και μη αυτοενοχοποίησης υπόπτων και κατηγορουμένων.</w:t>
      </w:r>
    </w:p>
    <w:p w14:paraId="69A55CCD"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lastRenderedPageBreak/>
        <w:t>Σύμφωνα με το άρθρο 6, όταν παραβιάζεται το τεκμήριο της αθωότητας -με υπαινιγμούς ενοχής, δηλαδή- με δημόσιες δηλώσεις από</w:t>
      </w:r>
      <w:r>
        <w:rPr>
          <w:rFonts w:eastAsia="Times New Roman" w:cs="Times New Roman"/>
          <w:szCs w:val="24"/>
        </w:rPr>
        <w:t xml:space="preserve"> δημόσιες αρχές, τότε ο θιγόμενος, ο κατηγορούμενος ή ύποπτος, έχει δικαίωμα να εγείρει αστική διεκδίκηση, αποζημίωση με αγωγή, σύμφωνα με τα άρθρα 105 και 106 του εισαγωγικού νόμου του Αστικού Κώδικα.</w:t>
      </w:r>
    </w:p>
    <w:p w14:paraId="69A55CCE" w14:textId="77777777" w:rsidR="00C9651F" w:rsidRDefault="002D2592">
      <w:pPr>
        <w:spacing w:line="600" w:lineRule="auto"/>
        <w:ind w:firstLine="720"/>
        <w:contextualSpacing/>
        <w:jc w:val="both"/>
        <w:rPr>
          <w:rFonts w:eastAsia="Times New Roman" w:cs="Times New Roman"/>
          <w:szCs w:val="24"/>
        </w:rPr>
      </w:pPr>
      <w:r>
        <w:rPr>
          <w:rFonts w:eastAsia="Times New Roman" w:cs="Times New Roman"/>
          <w:szCs w:val="24"/>
        </w:rPr>
        <w:t>Ποια σημασία έχει η συγκεκριμένη διάταξη; Σαφώς και πρ</w:t>
      </w:r>
      <w:r>
        <w:rPr>
          <w:rFonts w:eastAsia="Times New Roman" w:cs="Times New Roman"/>
          <w:szCs w:val="24"/>
        </w:rPr>
        <w:t xml:space="preserve">ος την κατεύθυνση αυτού που επονομάζεται «δίκαιη δίκη», «fair trial». Όμως, γνωρίζουμε όλοι ότι είναι σε εξέλιξη μια δίκη με κατηγορούμενους Βουλευτές της Χρυσής Αυγής και στελέχη του </w:t>
      </w:r>
      <w:r w:rsidRPr="00E64EEF">
        <w:rPr>
          <w:rFonts w:eastAsia="Times New Roman" w:cs="Times New Roman"/>
          <w:szCs w:val="24"/>
        </w:rPr>
        <w:t>κ</w:t>
      </w:r>
      <w:r>
        <w:rPr>
          <w:rFonts w:eastAsia="Times New Roman" w:cs="Times New Roman"/>
          <w:szCs w:val="24"/>
        </w:rPr>
        <w:t>ινήματος για εγκληματική οργάνωση, με χαλκευμένη κατηγορία. Και κάποιοι</w:t>
      </w:r>
      <w:r>
        <w:rPr>
          <w:rFonts w:eastAsia="Times New Roman" w:cs="Times New Roman"/>
          <w:szCs w:val="24"/>
        </w:rPr>
        <w:t xml:space="preserve"> Βουλευτές -και όχι μόνο, και Υπουργοί- καταστρατηγούν αμέσως ή εμμέσως το τεκμήριο της αθωότητας.</w:t>
      </w:r>
    </w:p>
    <w:p w14:paraId="69A55CCF" w14:textId="77777777" w:rsidR="00C9651F" w:rsidRDefault="002D2592">
      <w:pPr>
        <w:spacing w:line="600" w:lineRule="auto"/>
        <w:ind w:firstLine="720"/>
        <w:contextualSpacing/>
        <w:jc w:val="both"/>
        <w:rPr>
          <w:rFonts w:eastAsia="Times New Roman" w:cs="Times New Roman"/>
          <w:szCs w:val="24"/>
        </w:rPr>
      </w:pPr>
      <w:r>
        <w:rPr>
          <w:rFonts w:eastAsia="Times New Roman" w:cs="Times New Roman"/>
          <w:szCs w:val="24"/>
        </w:rPr>
        <w:t>Ο κύριος Υπουργός της Δ</w:t>
      </w:r>
      <w:r w:rsidRPr="006D768A">
        <w:rPr>
          <w:rFonts w:eastAsia="Times New Roman" w:cs="Times New Roman"/>
          <w:szCs w:val="24"/>
        </w:rPr>
        <w:t xml:space="preserve">ικαιοσύνης δεν απαντά </w:t>
      </w:r>
      <w:r>
        <w:rPr>
          <w:rFonts w:eastAsia="Times New Roman" w:cs="Times New Roman"/>
          <w:szCs w:val="24"/>
        </w:rPr>
        <w:t>σε ερωτήματα που θέτουν οι Β</w:t>
      </w:r>
      <w:r w:rsidRPr="006D768A">
        <w:rPr>
          <w:rFonts w:eastAsia="Times New Roman" w:cs="Times New Roman"/>
          <w:szCs w:val="24"/>
        </w:rPr>
        <w:t>ουλευτές της Χρυσής Αυγής και αφορού</w:t>
      </w:r>
      <w:r>
        <w:rPr>
          <w:rFonts w:eastAsia="Times New Roman" w:cs="Times New Roman"/>
          <w:szCs w:val="24"/>
        </w:rPr>
        <w:t xml:space="preserve">ν </w:t>
      </w:r>
      <w:r w:rsidRPr="006D768A">
        <w:rPr>
          <w:rFonts w:eastAsia="Times New Roman" w:cs="Times New Roman"/>
          <w:szCs w:val="24"/>
        </w:rPr>
        <w:t xml:space="preserve">σε θέματα </w:t>
      </w:r>
      <w:r>
        <w:rPr>
          <w:rFonts w:eastAsia="Times New Roman" w:cs="Times New Roman"/>
          <w:szCs w:val="24"/>
        </w:rPr>
        <w:t>δ</w:t>
      </w:r>
      <w:r w:rsidRPr="006D768A">
        <w:rPr>
          <w:rFonts w:eastAsia="Times New Roman" w:cs="Times New Roman"/>
          <w:szCs w:val="24"/>
        </w:rPr>
        <w:t>ικαιοσύνης</w:t>
      </w:r>
      <w:r>
        <w:rPr>
          <w:rFonts w:eastAsia="Times New Roman" w:cs="Times New Roman"/>
          <w:szCs w:val="24"/>
        </w:rPr>
        <w:t>,</w:t>
      </w:r>
      <w:r w:rsidRPr="006D768A">
        <w:rPr>
          <w:rFonts w:eastAsia="Times New Roman" w:cs="Times New Roman"/>
          <w:szCs w:val="24"/>
        </w:rPr>
        <w:t xml:space="preserve"> με το σκεπτικό ότι τηρεί ο ίδιος </w:t>
      </w:r>
      <w:r>
        <w:rPr>
          <w:rFonts w:eastAsia="Times New Roman" w:cs="Times New Roman"/>
          <w:szCs w:val="24"/>
        </w:rPr>
        <w:t>τη συνταγματική και κ</w:t>
      </w:r>
      <w:r w:rsidRPr="006D768A">
        <w:rPr>
          <w:rFonts w:eastAsia="Times New Roman" w:cs="Times New Roman"/>
          <w:szCs w:val="24"/>
        </w:rPr>
        <w:t xml:space="preserve">οινοβουλευτική </w:t>
      </w:r>
      <w:r>
        <w:rPr>
          <w:rFonts w:eastAsia="Times New Roman" w:cs="Times New Roman"/>
          <w:szCs w:val="24"/>
        </w:rPr>
        <w:t>τάξη,</w:t>
      </w:r>
      <w:r w:rsidRPr="006D768A">
        <w:rPr>
          <w:rFonts w:eastAsia="Times New Roman" w:cs="Times New Roman"/>
          <w:szCs w:val="24"/>
        </w:rPr>
        <w:t xml:space="preserve"> ενώ συμβαίνει ακριβώς το αντίθετο</w:t>
      </w:r>
      <w:r>
        <w:rPr>
          <w:rFonts w:eastAsia="Times New Roman" w:cs="Times New Roman"/>
          <w:szCs w:val="24"/>
        </w:rPr>
        <w:t>.</w:t>
      </w:r>
      <w:r>
        <w:rPr>
          <w:rFonts w:eastAsia="Times New Roman" w:cs="Times New Roman"/>
          <w:szCs w:val="24"/>
        </w:rPr>
        <w:t xml:space="preserve"> Ε</w:t>
      </w:r>
      <w:r w:rsidRPr="006D768A">
        <w:rPr>
          <w:rFonts w:eastAsia="Times New Roman" w:cs="Times New Roman"/>
          <w:szCs w:val="24"/>
        </w:rPr>
        <w:t>υθέως καταστρατηγεί τ</w:t>
      </w:r>
      <w:r>
        <w:rPr>
          <w:rFonts w:eastAsia="Times New Roman" w:cs="Times New Roman"/>
          <w:szCs w:val="24"/>
        </w:rPr>
        <w:t xml:space="preserve">ο τεκμήριο της αθωότητας, </w:t>
      </w:r>
      <w:r w:rsidRPr="006D768A">
        <w:rPr>
          <w:rFonts w:eastAsia="Times New Roman" w:cs="Times New Roman"/>
          <w:szCs w:val="24"/>
        </w:rPr>
        <w:t xml:space="preserve">διότι όχι μόνο αυτός </w:t>
      </w:r>
      <w:r>
        <w:rPr>
          <w:rFonts w:eastAsia="Times New Roman" w:cs="Times New Roman"/>
          <w:szCs w:val="24"/>
        </w:rPr>
        <w:t>ανα</w:t>
      </w:r>
      <w:r w:rsidRPr="006D768A">
        <w:rPr>
          <w:rFonts w:eastAsia="Times New Roman" w:cs="Times New Roman"/>
          <w:szCs w:val="24"/>
        </w:rPr>
        <w:t>φέρεται στη δήθεν τηρουμένη</w:t>
      </w:r>
      <w:r>
        <w:rPr>
          <w:rFonts w:eastAsia="Times New Roman" w:cs="Times New Roman"/>
          <w:szCs w:val="24"/>
        </w:rPr>
        <w:t>,</w:t>
      </w:r>
      <w:r w:rsidRPr="006D768A">
        <w:rPr>
          <w:rFonts w:eastAsia="Times New Roman" w:cs="Times New Roman"/>
          <w:szCs w:val="24"/>
        </w:rPr>
        <w:t xml:space="preserve"> μέσω της </w:t>
      </w:r>
      <w:r w:rsidRPr="006D768A">
        <w:rPr>
          <w:rFonts w:eastAsia="Times New Roman" w:cs="Times New Roman"/>
          <w:szCs w:val="24"/>
        </w:rPr>
        <w:lastRenderedPageBreak/>
        <w:t>μη απαντήσεως</w:t>
      </w:r>
      <w:r>
        <w:rPr>
          <w:rFonts w:eastAsia="Times New Roman" w:cs="Times New Roman"/>
          <w:szCs w:val="24"/>
        </w:rPr>
        <w:t>,</w:t>
      </w:r>
      <w:r w:rsidRPr="006D768A">
        <w:rPr>
          <w:rFonts w:eastAsia="Times New Roman" w:cs="Times New Roman"/>
          <w:szCs w:val="24"/>
        </w:rPr>
        <w:t xml:space="preserve"> </w:t>
      </w:r>
      <w:r>
        <w:rPr>
          <w:rFonts w:eastAsia="Times New Roman" w:cs="Times New Roman"/>
          <w:szCs w:val="24"/>
        </w:rPr>
        <w:t>σ</w:t>
      </w:r>
      <w:r w:rsidRPr="006D768A">
        <w:rPr>
          <w:rFonts w:eastAsia="Times New Roman" w:cs="Times New Roman"/>
          <w:szCs w:val="24"/>
        </w:rPr>
        <w:t xml:space="preserve">υνταγματική </w:t>
      </w:r>
      <w:r>
        <w:rPr>
          <w:rFonts w:eastAsia="Times New Roman" w:cs="Times New Roman"/>
          <w:szCs w:val="24"/>
        </w:rPr>
        <w:t>κ</w:t>
      </w:r>
      <w:r w:rsidRPr="006D768A">
        <w:rPr>
          <w:rFonts w:eastAsia="Times New Roman" w:cs="Times New Roman"/>
          <w:szCs w:val="24"/>
        </w:rPr>
        <w:t>οινοβο</w:t>
      </w:r>
      <w:r w:rsidRPr="006D768A">
        <w:rPr>
          <w:rFonts w:eastAsia="Times New Roman" w:cs="Times New Roman"/>
          <w:szCs w:val="24"/>
        </w:rPr>
        <w:t>υλευτική τάξη</w:t>
      </w:r>
      <w:r>
        <w:rPr>
          <w:rFonts w:eastAsia="Times New Roman" w:cs="Times New Roman"/>
          <w:szCs w:val="24"/>
        </w:rPr>
        <w:t>,</w:t>
      </w:r>
      <w:r w:rsidRPr="006D768A">
        <w:rPr>
          <w:rFonts w:eastAsia="Times New Roman" w:cs="Times New Roman"/>
          <w:szCs w:val="24"/>
        </w:rPr>
        <w:t xml:space="preserve"> αλλά και άλλοι </w:t>
      </w:r>
      <w:r>
        <w:rPr>
          <w:rFonts w:eastAsia="Times New Roman" w:cs="Times New Roman"/>
          <w:szCs w:val="24"/>
        </w:rPr>
        <w:t>Υ</w:t>
      </w:r>
      <w:r w:rsidRPr="006D768A">
        <w:rPr>
          <w:rFonts w:eastAsia="Times New Roman" w:cs="Times New Roman"/>
          <w:szCs w:val="24"/>
        </w:rPr>
        <w:t xml:space="preserve">πουργοί </w:t>
      </w:r>
      <w:r>
        <w:rPr>
          <w:rFonts w:eastAsia="Times New Roman" w:cs="Times New Roman"/>
          <w:szCs w:val="24"/>
        </w:rPr>
        <w:t>-</w:t>
      </w:r>
      <w:r w:rsidRPr="006D768A">
        <w:rPr>
          <w:rFonts w:eastAsia="Times New Roman" w:cs="Times New Roman"/>
          <w:szCs w:val="24"/>
        </w:rPr>
        <w:t xml:space="preserve">όπως και ο παριστάμενος </w:t>
      </w:r>
      <w:r>
        <w:rPr>
          <w:rFonts w:eastAsia="Times New Roman" w:cs="Times New Roman"/>
          <w:szCs w:val="24"/>
        </w:rPr>
        <w:t>Α</w:t>
      </w:r>
      <w:r w:rsidRPr="006D768A">
        <w:rPr>
          <w:rFonts w:eastAsia="Times New Roman" w:cs="Times New Roman"/>
          <w:szCs w:val="24"/>
        </w:rPr>
        <w:t xml:space="preserve">ναπληρωτής </w:t>
      </w:r>
      <w:r>
        <w:rPr>
          <w:rFonts w:eastAsia="Times New Roman" w:cs="Times New Roman"/>
          <w:szCs w:val="24"/>
        </w:rPr>
        <w:t>Υ</w:t>
      </w:r>
      <w:r w:rsidRPr="006D768A">
        <w:rPr>
          <w:rFonts w:eastAsia="Times New Roman" w:cs="Times New Roman"/>
          <w:szCs w:val="24"/>
        </w:rPr>
        <w:t>πουργός Υγείας</w:t>
      </w:r>
      <w:r>
        <w:rPr>
          <w:rFonts w:eastAsia="Times New Roman" w:cs="Times New Roman"/>
          <w:szCs w:val="24"/>
        </w:rPr>
        <w:t>,</w:t>
      </w:r>
      <w:r w:rsidRPr="006D768A">
        <w:rPr>
          <w:rFonts w:eastAsia="Times New Roman" w:cs="Times New Roman"/>
          <w:szCs w:val="24"/>
        </w:rPr>
        <w:t xml:space="preserve"> ο κ</w:t>
      </w:r>
      <w:r>
        <w:rPr>
          <w:rFonts w:eastAsia="Times New Roman" w:cs="Times New Roman"/>
          <w:szCs w:val="24"/>
        </w:rPr>
        <w:t>.</w:t>
      </w:r>
      <w:r w:rsidRPr="006D768A">
        <w:rPr>
          <w:rFonts w:eastAsia="Times New Roman" w:cs="Times New Roman"/>
          <w:szCs w:val="24"/>
        </w:rPr>
        <w:t xml:space="preserve"> Πολάκης</w:t>
      </w:r>
      <w:r>
        <w:rPr>
          <w:rFonts w:eastAsia="Times New Roman" w:cs="Times New Roman"/>
          <w:szCs w:val="24"/>
        </w:rPr>
        <w:t>,</w:t>
      </w:r>
      <w:r w:rsidRPr="006D768A">
        <w:rPr>
          <w:rFonts w:eastAsia="Times New Roman" w:cs="Times New Roman"/>
          <w:szCs w:val="24"/>
        </w:rPr>
        <w:t xml:space="preserve"> ο οποίος δεν απαντά σε ερωτήματα της Χρυσής Αυγής</w:t>
      </w:r>
      <w:r>
        <w:rPr>
          <w:rFonts w:eastAsia="Times New Roman" w:cs="Times New Roman"/>
          <w:szCs w:val="24"/>
        </w:rPr>
        <w:t>,</w:t>
      </w:r>
      <w:r w:rsidRPr="006D768A">
        <w:rPr>
          <w:rFonts w:eastAsia="Times New Roman" w:cs="Times New Roman"/>
          <w:szCs w:val="24"/>
        </w:rPr>
        <w:t xml:space="preserve"> επειδή εκκρεμεί</w:t>
      </w:r>
      <w:r>
        <w:rPr>
          <w:rFonts w:eastAsia="Times New Roman" w:cs="Times New Roman"/>
          <w:szCs w:val="24"/>
        </w:rPr>
        <w:t>…</w:t>
      </w:r>
    </w:p>
    <w:p w14:paraId="69A55CD0" w14:textId="77777777" w:rsidR="00C9651F" w:rsidRDefault="002D2592">
      <w:pPr>
        <w:spacing w:line="600" w:lineRule="auto"/>
        <w:ind w:firstLine="720"/>
        <w:contextualSpacing/>
        <w:jc w:val="both"/>
        <w:rPr>
          <w:rFonts w:eastAsia="Times New Roman" w:cs="Times New Roman"/>
          <w:szCs w:val="24"/>
        </w:rPr>
      </w:pPr>
      <w:r w:rsidRPr="006D768A">
        <w:rPr>
          <w:rFonts w:eastAsia="Times New Roman" w:cs="Times New Roman"/>
          <w:b/>
          <w:szCs w:val="24"/>
        </w:rPr>
        <w:t>ΠΑΥΛΟΣ ΠΟΛΑΚΗΣ (Αναπληρωτής Υπουργός Υγείας):</w:t>
      </w:r>
      <w:r>
        <w:rPr>
          <w:rFonts w:eastAsia="Times New Roman" w:cs="Times New Roman"/>
          <w:szCs w:val="24"/>
        </w:rPr>
        <w:t xml:space="preserve"> Όχι, δεν απαντώ.</w:t>
      </w:r>
      <w:r w:rsidRPr="00C5395A">
        <w:rPr>
          <w:rFonts w:eastAsia="Times New Roman" w:cs="Times New Roman"/>
          <w:szCs w:val="24"/>
        </w:rPr>
        <w:t xml:space="preserve"> </w:t>
      </w:r>
    </w:p>
    <w:p w14:paraId="69A55CD1" w14:textId="77777777" w:rsidR="00C9651F" w:rsidRDefault="002D2592">
      <w:pPr>
        <w:spacing w:line="600" w:lineRule="auto"/>
        <w:ind w:firstLine="720"/>
        <w:contextualSpacing/>
        <w:jc w:val="both"/>
        <w:rPr>
          <w:rFonts w:eastAsia="Times New Roman" w:cs="Times New Roman"/>
          <w:szCs w:val="24"/>
        </w:rPr>
      </w:pPr>
      <w:r w:rsidRPr="006D768A">
        <w:rPr>
          <w:rFonts w:eastAsia="Times New Roman" w:cs="Times New Roman"/>
          <w:b/>
          <w:szCs w:val="24"/>
        </w:rPr>
        <w:t>ΙΩΑΝΝΗΣ ΑΪΒΑΤΙΔΗΣ</w:t>
      </w:r>
      <w:r w:rsidRPr="006D768A">
        <w:rPr>
          <w:rFonts w:eastAsia="Times New Roman" w:cs="Times New Roman"/>
          <w:b/>
          <w:szCs w:val="24"/>
        </w:rPr>
        <w:t>:</w:t>
      </w:r>
      <w:r>
        <w:rPr>
          <w:rFonts w:eastAsia="Times New Roman" w:cs="Times New Roman"/>
          <w:szCs w:val="24"/>
        </w:rPr>
        <w:t xml:space="preserve"> Εδώ, κύριε Πολάκη, θα με προσέξετε, γιατί σας αφορά.</w:t>
      </w:r>
    </w:p>
    <w:p w14:paraId="69A55CD2" w14:textId="77777777" w:rsidR="00C9651F" w:rsidRDefault="002D2592">
      <w:pPr>
        <w:spacing w:line="600" w:lineRule="auto"/>
        <w:ind w:firstLine="720"/>
        <w:contextualSpacing/>
        <w:jc w:val="both"/>
        <w:rPr>
          <w:rFonts w:eastAsia="Times New Roman" w:cs="Times New Roman"/>
          <w:szCs w:val="24"/>
        </w:rPr>
      </w:pPr>
      <w:r>
        <w:rPr>
          <w:rFonts w:eastAsia="Times New Roman" w:cs="Times New Roman"/>
          <w:b/>
          <w:szCs w:val="24"/>
        </w:rPr>
        <w:t>ΠΑΥΛΟ</w:t>
      </w:r>
      <w:r w:rsidRPr="006D768A">
        <w:rPr>
          <w:rFonts w:eastAsia="Times New Roman" w:cs="Times New Roman"/>
          <w:b/>
          <w:szCs w:val="24"/>
        </w:rPr>
        <w:t>Σ ΠΟΛΑΚΗΣ (Αναπληρωτής Υπουργός Υγείας):</w:t>
      </w:r>
      <w:r>
        <w:rPr>
          <w:rFonts w:eastAsia="Times New Roman" w:cs="Times New Roman"/>
          <w:szCs w:val="24"/>
        </w:rPr>
        <w:t xml:space="preserve"> Μέχρι να λήξει η δίκη</w:t>
      </w:r>
      <w:r>
        <w:rPr>
          <w:rFonts w:eastAsia="Times New Roman" w:cs="Times New Roman"/>
          <w:szCs w:val="24"/>
        </w:rPr>
        <w:t>,</w:t>
      </w:r>
      <w:r>
        <w:rPr>
          <w:rFonts w:eastAsia="Times New Roman" w:cs="Times New Roman"/>
          <w:szCs w:val="24"/>
        </w:rPr>
        <w:t xml:space="preserve"> δεν απαντώ.</w:t>
      </w:r>
    </w:p>
    <w:p w14:paraId="69A55CD3" w14:textId="77777777" w:rsidR="00C9651F" w:rsidRDefault="002D2592">
      <w:pPr>
        <w:spacing w:line="600" w:lineRule="auto"/>
        <w:ind w:firstLine="720"/>
        <w:contextualSpacing/>
        <w:jc w:val="both"/>
        <w:rPr>
          <w:rFonts w:eastAsia="Times New Roman" w:cs="Times New Roman"/>
          <w:szCs w:val="24"/>
        </w:rPr>
      </w:pPr>
      <w:r w:rsidRPr="006D768A">
        <w:rPr>
          <w:rFonts w:eastAsia="Times New Roman" w:cs="Times New Roman"/>
          <w:b/>
          <w:szCs w:val="24"/>
        </w:rPr>
        <w:t>ΙΩΑΝΝΗΣ ΑΪΒΑΤΙΔΗΣ:</w:t>
      </w:r>
      <w:r>
        <w:rPr>
          <w:rFonts w:eastAsia="Times New Roman" w:cs="Times New Roman"/>
          <w:szCs w:val="24"/>
        </w:rPr>
        <w:t xml:space="preserve"> Σας αφορά.</w:t>
      </w:r>
    </w:p>
    <w:p w14:paraId="69A55CD4" w14:textId="77777777" w:rsidR="00C9651F" w:rsidRDefault="002D2592">
      <w:pPr>
        <w:spacing w:line="600" w:lineRule="auto"/>
        <w:ind w:firstLine="720"/>
        <w:contextualSpacing/>
        <w:jc w:val="both"/>
        <w:rPr>
          <w:rFonts w:eastAsia="Times New Roman" w:cs="Times New Roman"/>
          <w:szCs w:val="24"/>
        </w:rPr>
      </w:pPr>
      <w:r w:rsidRPr="006D768A">
        <w:rPr>
          <w:rFonts w:eastAsia="Times New Roman" w:cs="Times New Roman"/>
          <w:b/>
          <w:szCs w:val="24"/>
        </w:rPr>
        <w:t>ΠΑΥΛΟΣ ΠΟΛΑΚΗΣ (Αναπληρωτής Υπουργός Υγείας):</w:t>
      </w:r>
      <w:r>
        <w:rPr>
          <w:rFonts w:eastAsia="Times New Roman" w:cs="Times New Roman"/>
          <w:szCs w:val="24"/>
        </w:rPr>
        <w:t xml:space="preserve"> Πάνω στην ώρα μπήκα.</w:t>
      </w:r>
    </w:p>
    <w:p w14:paraId="69A55CD5" w14:textId="77777777" w:rsidR="00C9651F" w:rsidRDefault="002D2592">
      <w:pPr>
        <w:spacing w:line="600" w:lineRule="auto"/>
        <w:ind w:firstLine="720"/>
        <w:contextualSpacing/>
        <w:jc w:val="both"/>
        <w:rPr>
          <w:rFonts w:eastAsia="Times New Roman" w:cs="Times New Roman"/>
          <w:szCs w:val="24"/>
        </w:rPr>
      </w:pPr>
      <w:r w:rsidRPr="006D768A">
        <w:rPr>
          <w:rFonts w:eastAsia="Times New Roman" w:cs="Times New Roman"/>
          <w:b/>
          <w:szCs w:val="24"/>
        </w:rPr>
        <w:t>ΙΩΑΝΝΗΣ ΑΪΒΑΤΙΔΗΣ:</w:t>
      </w:r>
      <w:r>
        <w:rPr>
          <w:rFonts w:eastAsia="Times New Roman" w:cs="Times New Roman"/>
          <w:szCs w:val="24"/>
        </w:rPr>
        <w:t xml:space="preserve"> Πάνω</w:t>
      </w:r>
      <w:r>
        <w:rPr>
          <w:rFonts w:eastAsia="Times New Roman" w:cs="Times New Roman"/>
          <w:szCs w:val="24"/>
        </w:rPr>
        <w:t xml:space="preserve"> στην ώρα, ακριβώς.</w:t>
      </w:r>
    </w:p>
    <w:p w14:paraId="69A55CD6" w14:textId="77777777" w:rsidR="00C9651F" w:rsidRDefault="002D2592">
      <w:pPr>
        <w:spacing w:line="600" w:lineRule="auto"/>
        <w:ind w:firstLine="720"/>
        <w:contextualSpacing/>
        <w:jc w:val="both"/>
        <w:rPr>
          <w:rFonts w:eastAsia="Times New Roman" w:cs="Times New Roman"/>
          <w:szCs w:val="24"/>
        </w:rPr>
      </w:pPr>
      <w:r w:rsidRPr="00C5395A">
        <w:rPr>
          <w:rFonts w:eastAsia="Times New Roman" w:cs="Times New Roman"/>
          <w:b/>
          <w:szCs w:val="24"/>
        </w:rPr>
        <w:t>ΕΛΕΝΗ ΖΑΡΟΥΛΙΑ:</w:t>
      </w:r>
      <w:r>
        <w:rPr>
          <w:rFonts w:eastAsia="Times New Roman" w:cs="Times New Roman"/>
          <w:szCs w:val="24"/>
        </w:rPr>
        <w:t xml:space="preserve"> …(</w:t>
      </w:r>
      <w:r>
        <w:rPr>
          <w:rFonts w:eastAsia="Times New Roman" w:cs="Times New Roman"/>
          <w:szCs w:val="24"/>
        </w:rPr>
        <w:t xml:space="preserve">δεν </w:t>
      </w:r>
      <w:r>
        <w:rPr>
          <w:rFonts w:eastAsia="Times New Roman" w:cs="Times New Roman"/>
          <w:szCs w:val="24"/>
        </w:rPr>
        <w:t>ακούστηκε)</w:t>
      </w:r>
    </w:p>
    <w:p w14:paraId="69A55CD7" w14:textId="77777777" w:rsidR="00C9651F" w:rsidRDefault="002D2592">
      <w:pPr>
        <w:spacing w:line="600" w:lineRule="auto"/>
        <w:ind w:firstLine="720"/>
        <w:jc w:val="both"/>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Ο κ. Πολάκης, λοιπόν -</w:t>
      </w:r>
      <w:r w:rsidRPr="006D768A">
        <w:rPr>
          <w:rFonts w:eastAsia="Times New Roman" w:cs="Times New Roman"/>
          <w:szCs w:val="24"/>
        </w:rPr>
        <w:t xml:space="preserve">το λέω </w:t>
      </w:r>
      <w:r>
        <w:rPr>
          <w:rFonts w:eastAsia="Times New Roman" w:cs="Times New Roman"/>
          <w:szCs w:val="24"/>
        </w:rPr>
        <w:t xml:space="preserve">για </w:t>
      </w:r>
      <w:r w:rsidRPr="006D768A">
        <w:rPr>
          <w:rFonts w:eastAsia="Times New Roman" w:cs="Times New Roman"/>
          <w:szCs w:val="24"/>
        </w:rPr>
        <w:t>τον κ</w:t>
      </w:r>
      <w:r>
        <w:rPr>
          <w:rFonts w:eastAsia="Times New Roman" w:cs="Times New Roman"/>
          <w:szCs w:val="24"/>
        </w:rPr>
        <w:t>.</w:t>
      </w:r>
      <w:r w:rsidRPr="006D768A">
        <w:rPr>
          <w:rFonts w:eastAsia="Times New Roman" w:cs="Times New Roman"/>
          <w:szCs w:val="24"/>
        </w:rPr>
        <w:t xml:space="preserve"> Πολάκη</w:t>
      </w:r>
      <w:r>
        <w:rPr>
          <w:rFonts w:eastAsia="Times New Roman" w:cs="Times New Roman"/>
          <w:szCs w:val="24"/>
        </w:rPr>
        <w:t>, ο οποί</w:t>
      </w:r>
      <w:r w:rsidRPr="006D768A">
        <w:rPr>
          <w:rFonts w:eastAsia="Times New Roman" w:cs="Times New Roman"/>
          <w:szCs w:val="24"/>
        </w:rPr>
        <w:t>ος φέρεται ότι βάλλεται πανταχόθεν και ότι τους έχει όλους</w:t>
      </w:r>
      <w:r>
        <w:rPr>
          <w:rFonts w:eastAsia="Times New Roman" w:cs="Times New Roman"/>
          <w:szCs w:val="24"/>
        </w:rPr>
        <w:t>,</w:t>
      </w:r>
      <w:r w:rsidRPr="006D768A">
        <w:rPr>
          <w:rFonts w:eastAsia="Times New Roman" w:cs="Times New Roman"/>
          <w:szCs w:val="24"/>
        </w:rPr>
        <w:t xml:space="preserve"> ενώ δεν τους έχει ούτε πολιτικά ούτε με άλλον τρόπο</w:t>
      </w:r>
      <w:r>
        <w:rPr>
          <w:rFonts w:eastAsia="Times New Roman" w:cs="Times New Roman"/>
          <w:szCs w:val="24"/>
        </w:rPr>
        <w:t>-</w:t>
      </w:r>
      <w:r>
        <w:rPr>
          <w:rFonts w:eastAsia="Times New Roman" w:cs="Times New Roman"/>
          <w:szCs w:val="24"/>
        </w:rPr>
        <w:t>,</w:t>
      </w:r>
      <w:r>
        <w:rPr>
          <w:rFonts w:eastAsia="Times New Roman" w:cs="Times New Roman"/>
          <w:szCs w:val="24"/>
        </w:rPr>
        <w:t xml:space="preserve"> δεν απαντά -αλλά</w:t>
      </w:r>
      <w:r>
        <w:rPr>
          <w:rFonts w:eastAsia="Times New Roman" w:cs="Times New Roman"/>
          <w:szCs w:val="24"/>
        </w:rPr>
        <w:t xml:space="preserve"> και ο κ. Ξανθός-</w:t>
      </w:r>
      <w:r w:rsidRPr="006D768A">
        <w:rPr>
          <w:rFonts w:eastAsia="Times New Roman" w:cs="Times New Roman"/>
          <w:szCs w:val="24"/>
        </w:rPr>
        <w:t xml:space="preserve"> σε ερωτήματα που </w:t>
      </w:r>
      <w:r w:rsidRPr="006D768A">
        <w:rPr>
          <w:rFonts w:eastAsia="Times New Roman" w:cs="Times New Roman"/>
          <w:szCs w:val="24"/>
        </w:rPr>
        <w:lastRenderedPageBreak/>
        <w:t>θέτουν</w:t>
      </w:r>
      <w:r>
        <w:rPr>
          <w:rFonts w:eastAsia="Times New Roman" w:cs="Times New Roman"/>
          <w:szCs w:val="24"/>
        </w:rPr>
        <w:t xml:space="preserve"> </w:t>
      </w:r>
      <w:r w:rsidRPr="006D768A">
        <w:rPr>
          <w:rFonts w:eastAsia="Times New Roman" w:cs="Times New Roman"/>
          <w:szCs w:val="24"/>
        </w:rPr>
        <w:t xml:space="preserve">για θέματα </w:t>
      </w:r>
      <w:r>
        <w:rPr>
          <w:rFonts w:eastAsia="Times New Roman" w:cs="Times New Roman"/>
          <w:szCs w:val="24"/>
        </w:rPr>
        <w:t>υ</w:t>
      </w:r>
      <w:r w:rsidRPr="006D768A">
        <w:rPr>
          <w:rFonts w:eastAsia="Times New Roman" w:cs="Times New Roman"/>
          <w:szCs w:val="24"/>
        </w:rPr>
        <w:t>γείας</w:t>
      </w:r>
      <w:r>
        <w:rPr>
          <w:rFonts w:eastAsia="Times New Roman" w:cs="Times New Roman"/>
          <w:szCs w:val="24"/>
        </w:rPr>
        <w:t xml:space="preserve"> οι Β</w:t>
      </w:r>
      <w:r w:rsidRPr="006D768A">
        <w:rPr>
          <w:rFonts w:eastAsia="Times New Roman" w:cs="Times New Roman"/>
          <w:szCs w:val="24"/>
        </w:rPr>
        <w:t>ουλευτές της Χρυσής</w:t>
      </w:r>
      <w:r>
        <w:rPr>
          <w:rFonts w:eastAsia="Times New Roman" w:cs="Times New Roman"/>
          <w:szCs w:val="24"/>
        </w:rPr>
        <w:t xml:space="preserve"> Αυγής</w:t>
      </w:r>
      <w:r>
        <w:rPr>
          <w:rFonts w:eastAsia="Times New Roman" w:cs="Times New Roman"/>
          <w:szCs w:val="24"/>
        </w:rPr>
        <w:t>, π</w:t>
      </w:r>
      <w:r w:rsidRPr="006D768A">
        <w:rPr>
          <w:rFonts w:eastAsia="Times New Roman" w:cs="Times New Roman"/>
          <w:szCs w:val="24"/>
        </w:rPr>
        <w:t xml:space="preserve">αραβιάζει ευθέως το τεκμήριο της αθωότητας και θα πρέπει να αλλάξει </w:t>
      </w:r>
      <w:r>
        <w:rPr>
          <w:rFonts w:eastAsia="Times New Roman" w:cs="Times New Roman"/>
          <w:szCs w:val="24"/>
        </w:rPr>
        <w:t xml:space="preserve">τακτική, </w:t>
      </w:r>
      <w:r w:rsidRPr="006D768A">
        <w:rPr>
          <w:rFonts w:eastAsia="Times New Roman" w:cs="Times New Roman"/>
          <w:szCs w:val="24"/>
        </w:rPr>
        <w:t>διότι θα ακολουθήσουμε το προς ψήφιση σχετικό άρθρο του εισαχθέντ</w:t>
      </w:r>
      <w:r>
        <w:rPr>
          <w:rFonts w:eastAsia="Times New Roman" w:cs="Times New Roman"/>
          <w:szCs w:val="24"/>
        </w:rPr>
        <w:t xml:space="preserve">ος </w:t>
      </w:r>
      <w:r w:rsidRPr="006D768A">
        <w:rPr>
          <w:rFonts w:eastAsia="Times New Roman" w:cs="Times New Roman"/>
          <w:szCs w:val="24"/>
        </w:rPr>
        <w:t>σήμερα σχ</w:t>
      </w:r>
      <w:r>
        <w:rPr>
          <w:rFonts w:eastAsia="Times New Roman" w:cs="Times New Roman"/>
          <w:szCs w:val="24"/>
        </w:rPr>
        <w:t>εδίου</w:t>
      </w:r>
      <w:r w:rsidRPr="006D768A">
        <w:rPr>
          <w:rFonts w:eastAsia="Times New Roman" w:cs="Times New Roman"/>
          <w:szCs w:val="24"/>
        </w:rPr>
        <w:t xml:space="preserve"> νόμο</w:t>
      </w:r>
      <w:r w:rsidRPr="006D768A">
        <w:rPr>
          <w:rFonts w:eastAsia="Times New Roman" w:cs="Times New Roman"/>
          <w:szCs w:val="24"/>
        </w:rPr>
        <w:t>υ</w:t>
      </w:r>
      <w:r>
        <w:rPr>
          <w:rFonts w:eastAsia="Times New Roman" w:cs="Times New Roman"/>
          <w:szCs w:val="24"/>
        </w:rPr>
        <w:t>,</w:t>
      </w:r>
      <w:r w:rsidRPr="006D768A">
        <w:rPr>
          <w:rFonts w:eastAsia="Times New Roman" w:cs="Times New Roman"/>
          <w:szCs w:val="24"/>
        </w:rPr>
        <w:t xml:space="preserve"> για αγωγές αποζημίωσης </w:t>
      </w:r>
      <w:r>
        <w:rPr>
          <w:rFonts w:eastAsia="Times New Roman" w:cs="Times New Roman"/>
          <w:szCs w:val="24"/>
        </w:rPr>
        <w:t>κατά τα άρθρα -</w:t>
      </w:r>
      <w:r w:rsidRPr="006D768A">
        <w:rPr>
          <w:rFonts w:eastAsia="Times New Roman" w:cs="Times New Roman"/>
          <w:szCs w:val="24"/>
        </w:rPr>
        <w:t>επαναλαμβάνω</w:t>
      </w:r>
      <w:r>
        <w:rPr>
          <w:rFonts w:eastAsia="Times New Roman" w:cs="Times New Roman"/>
          <w:szCs w:val="24"/>
        </w:rPr>
        <w:t>- 105 και 106 του εισαγωγικού ν</w:t>
      </w:r>
      <w:r w:rsidRPr="006D768A">
        <w:rPr>
          <w:rFonts w:eastAsia="Times New Roman" w:cs="Times New Roman"/>
          <w:szCs w:val="24"/>
        </w:rPr>
        <w:t>όμου του Αστικού Κώδικα</w:t>
      </w:r>
      <w:r>
        <w:rPr>
          <w:rFonts w:eastAsia="Times New Roman" w:cs="Times New Roman"/>
          <w:szCs w:val="24"/>
        </w:rPr>
        <w:t>.</w:t>
      </w:r>
    </w:p>
    <w:p w14:paraId="69A55CD8"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Ό</w:t>
      </w:r>
      <w:r w:rsidRPr="006D768A">
        <w:rPr>
          <w:rFonts w:eastAsia="Times New Roman" w:cs="Times New Roman"/>
          <w:szCs w:val="24"/>
        </w:rPr>
        <w:t>σον αφορά στο δικαίωμα της σιωπής και μη αυτοενοχοποίησης ενός υπόπτου ή κατηγορουμένου και το άρθρο 9</w:t>
      </w:r>
      <w:r>
        <w:rPr>
          <w:rFonts w:eastAsia="Times New Roman" w:cs="Times New Roman"/>
          <w:szCs w:val="24"/>
        </w:rPr>
        <w:t>,</w:t>
      </w:r>
      <w:r w:rsidRPr="006D768A">
        <w:rPr>
          <w:rFonts w:eastAsia="Times New Roman" w:cs="Times New Roman"/>
          <w:szCs w:val="24"/>
        </w:rPr>
        <w:t xml:space="preserve"> στο </w:t>
      </w:r>
      <w:r>
        <w:rPr>
          <w:rFonts w:eastAsia="Times New Roman" w:cs="Times New Roman"/>
          <w:szCs w:val="24"/>
        </w:rPr>
        <w:t>Β</w:t>
      </w:r>
      <w:r>
        <w:rPr>
          <w:rFonts w:eastAsia="Times New Roman" w:cs="Times New Roman"/>
          <w:szCs w:val="24"/>
        </w:rPr>
        <w:t>΄</w:t>
      </w:r>
      <w:r>
        <w:rPr>
          <w:rFonts w:eastAsia="Times New Roman" w:cs="Times New Roman"/>
          <w:szCs w:val="24"/>
        </w:rPr>
        <w:t xml:space="preserve"> </w:t>
      </w:r>
      <w:r>
        <w:rPr>
          <w:rFonts w:eastAsia="Times New Roman" w:cs="Times New Roman"/>
          <w:szCs w:val="24"/>
        </w:rPr>
        <w:t>κ</w:t>
      </w:r>
      <w:r w:rsidRPr="006D768A">
        <w:rPr>
          <w:rFonts w:eastAsia="Times New Roman" w:cs="Times New Roman"/>
          <w:szCs w:val="24"/>
        </w:rPr>
        <w:t xml:space="preserve">εφάλαιο της </w:t>
      </w:r>
      <w:r>
        <w:rPr>
          <w:rFonts w:eastAsia="Times New Roman" w:cs="Times New Roman"/>
          <w:szCs w:val="24"/>
        </w:rPr>
        <w:t>ο</w:t>
      </w:r>
      <w:r w:rsidRPr="006D768A">
        <w:rPr>
          <w:rFonts w:eastAsia="Times New Roman" w:cs="Times New Roman"/>
          <w:szCs w:val="24"/>
        </w:rPr>
        <w:t xml:space="preserve">δηγίας αναφέρεται </w:t>
      </w:r>
      <w:r>
        <w:rPr>
          <w:rFonts w:eastAsia="Times New Roman" w:cs="Times New Roman"/>
          <w:szCs w:val="24"/>
        </w:rPr>
        <w:t>π</w:t>
      </w:r>
      <w:r w:rsidRPr="006D768A">
        <w:rPr>
          <w:rFonts w:eastAsia="Times New Roman" w:cs="Times New Roman"/>
          <w:szCs w:val="24"/>
        </w:rPr>
        <w:t>ως</w:t>
      </w:r>
      <w:r>
        <w:rPr>
          <w:rFonts w:eastAsia="Times New Roman" w:cs="Times New Roman"/>
          <w:szCs w:val="24"/>
        </w:rPr>
        <w:t>:</w:t>
      </w:r>
      <w:r w:rsidRPr="006D768A">
        <w:rPr>
          <w:rFonts w:eastAsia="Times New Roman" w:cs="Times New Roman"/>
          <w:szCs w:val="24"/>
        </w:rPr>
        <w:t xml:space="preserve"> </w:t>
      </w:r>
      <w:r>
        <w:rPr>
          <w:rFonts w:eastAsia="Times New Roman" w:cs="Times New Roman"/>
          <w:szCs w:val="24"/>
        </w:rPr>
        <w:t>«</w:t>
      </w:r>
      <w:r w:rsidRPr="006D768A">
        <w:rPr>
          <w:rFonts w:eastAsia="Times New Roman" w:cs="Times New Roman"/>
          <w:szCs w:val="24"/>
        </w:rPr>
        <w:t xml:space="preserve">Ύποπτοι και κατηγορούμενοι δεν θα πρέπει να εξαναγκάζονται να προσκομίσουν αποδεικτικά στοιχεία ή </w:t>
      </w:r>
      <w:r>
        <w:rPr>
          <w:rFonts w:eastAsia="Times New Roman" w:cs="Times New Roman"/>
          <w:szCs w:val="24"/>
        </w:rPr>
        <w:t>έ</w:t>
      </w:r>
      <w:r w:rsidRPr="006D768A">
        <w:rPr>
          <w:rFonts w:eastAsia="Times New Roman" w:cs="Times New Roman"/>
          <w:szCs w:val="24"/>
        </w:rPr>
        <w:t>γγραφα που οδηγούν σε αυτοενοχοποίηση</w:t>
      </w:r>
      <w:r>
        <w:rPr>
          <w:rFonts w:eastAsia="Times New Roman" w:cs="Times New Roman"/>
          <w:szCs w:val="24"/>
        </w:rPr>
        <w:t>.</w:t>
      </w:r>
      <w:r>
        <w:rPr>
          <w:rFonts w:eastAsia="Times New Roman" w:cs="Times New Roman"/>
          <w:szCs w:val="24"/>
        </w:rPr>
        <w:t>». Θ</w:t>
      </w:r>
      <w:r w:rsidRPr="006D768A">
        <w:rPr>
          <w:rFonts w:eastAsia="Times New Roman" w:cs="Times New Roman"/>
          <w:szCs w:val="24"/>
        </w:rPr>
        <w:t>εωρούμε ότι είναι λάθος</w:t>
      </w:r>
      <w:r>
        <w:rPr>
          <w:rFonts w:eastAsia="Times New Roman" w:cs="Times New Roman"/>
          <w:szCs w:val="24"/>
        </w:rPr>
        <w:t>,</w:t>
      </w:r>
      <w:r w:rsidRPr="006D768A">
        <w:rPr>
          <w:rFonts w:eastAsia="Times New Roman" w:cs="Times New Roman"/>
          <w:szCs w:val="24"/>
        </w:rPr>
        <w:t xml:space="preserve"> διότι το να αναζητήσει </w:t>
      </w:r>
      <w:r>
        <w:rPr>
          <w:rFonts w:eastAsia="Times New Roman" w:cs="Times New Roman"/>
          <w:szCs w:val="24"/>
        </w:rPr>
        <w:t>-κατόπιν κάποιας αιτίασης</w:t>
      </w:r>
      <w:r w:rsidRPr="006D768A">
        <w:rPr>
          <w:rFonts w:eastAsia="Times New Roman" w:cs="Times New Roman"/>
          <w:szCs w:val="24"/>
        </w:rPr>
        <w:t xml:space="preserve"> υπόπτου </w:t>
      </w:r>
      <w:r>
        <w:rPr>
          <w:rFonts w:eastAsia="Times New Roman" w:cs="Times New Roman"/>
          <w:szCs w:val="24"/>
        </w:rPr>
        <w:t xml:space="preserve">ή </w:t>
      </w:r>
      <w:r w:rsidRPr="006D768A">
        <w:rPr>
          <w:rFonts w:eastAsia="Times New Roman" w:cs="Times New Roman"/>
          <w:szCs w:val="24"/>
        </w:rPr>
        <w:t>κατηγορο</w:t>
      </w:r>
      <w:r>
        <w:rPr>
          <w:rFonts w:eastAsia="Times New Roman" w:cs="Times New Roman"/>
          <w:szCs w:val="24"/>
        </w:rPr>
        <w:t xml:space="preserve">υμένου- ο δικαστής, </w:t>
      </w:r>
      <w:r>
        <w:rPr>
          <w:rFonts w:eastAsia="Times New Roman" w:cs="Times New Roman"/>
          <w:szCs w:val="24"/>
        </w:rPr>
        <w:t xml:space="preserve">σε οποιοδήποτε </w:t>
      </w:r>
      <w:r w:rsidRPr="006D768A">
        <w:rPr>
          <w:rFonts w:eastAsia="Times New Roman" w:cs="Times New Roman"/>
          <w:szCs w:val="24"/>
        </w:rPr>
        <w:t>επίπεδο σχηματισμού δικανικής πεποίθησης</w:t>
      </w:r>
      <w:r>
        <w:rPr>
          <w:rFonts w:eastAsia="Times New Roman" w:cs="Times New Roman"/>
          <w:szCs w:val="24"/>
        </w:rPr>
        <w:t>,</w:t>
      </w:r>
      <w:r w:rsidRPr="006D768A">
        <w:rPr>
          <w:rFonts w:eastAsia="Times New Roman" w:cs="Times New Roman"/>
          <w:szCs w:val="24"/>
        </w:rPr>
        <w:t xml:space="preserve"> ένα έγγραφο δεν αποτελεί αυτό </w:t>
      </w:r>
      <w:r>
        <w:rPr>
          <w:rFonts w:eastAsia="Times New Roman" w:cs="Times New Roman"/>
          <w:szCs w:val="24"/>
        </w:rPr>
        <w:t xml:space="preserve">μια μεθοδολογία </w:t>
      </w:r>
      <w:r w:rsidRPr="006D768A">
        <w:rPr>
          <w:rFonts w:eastAsia="Times New Roman" w:cs="Times New Roman"/>
          <w:szCs w:val="24"/>
        </w:rPr>
        <w:t>αυτοενοχοποίησης</w:t>
      </w:r>
      <w:r>
        <w:rPr>
          <w:rFonts w:eastAsia="Times New Roman" w:cs="Times New Roman"/>
          <w:szCs w:val="24"/>
        </w:rPr>
        <w:t>,</w:t>
      </w:r>
      <w:r w:rsidRPr="006D768A">
        <w:rPr>
          <w:rFonts w:eastAsia="Times New Roman" w:cs="Times New Roman"/>
          <w:szCs w:val="24"/>
        </w:rPr>
        <w:t xml:space="preserve"> αλλά μία μεθοδολογία</w:t>
      </w:r>
      <w:r>
        <w:rPr>
          <w:rFonts w:eastAsia="Times New Roman" w:cs="Times New Roman"/>
          <w:szCs w:val="24"/>
        </w:rPr>
        <w:t xml:space="preserve"> στο</w:t>
      </w:r>
      <w:r w:rsidRPr="006D768A">
        <w:rPr>
          <w:rFonts w:eastAsia="Times New Roman" w:cs="Times New Roman"/>
          <w:szCs w:val="24"/>
        </w:rPr>
        <w:t xml:space="preserve"> πλαίσιο της αποδεικτικής διαδικασίας</w:t>
      </w:r>
      <w:r>
        <w:rPr>
          <w:rFonts w:eastAsia="Times New Roman" w:cs="Times New Roman"/>
          <w:szCs w:val="24"/>
        </w:rPr>
        <w:t>. Ε</w:t>
      </w:r>
      <w:r w:rsidRPr="006D768A">
        <w:rPr>
          <w:rFonts w:eastAsia="Times New Roman" w:cs="Times New Roman"/>
          <w:szCs w:val="24"/>
        </w:rPr>
        <w:t>μμέσως δε</w:t>
      </w:r>
      <w:r>
        <w:rPr>
          <w:rFonts w:eastAsia="Times New Roman" w:cs="Times New Roman"/>
          <w:szCs w:val="24"/>
        </w:rPr>
        <w:t>,</w:t>
      </w:r>
      <w:r w:rsidRPr="006D768A">
        <w:rPr>
          <w:rFonts w:eastAsia="Times New Roman" w:cs="Times New Roman"/>
          <w:szCs w:val="24"/>
        </w:rPr>
        <w:t xml:space="preserve"> κατά τη γνώμη </w:t>
      </w:r>
      <w:r>
        <w:rPr>
          <w:rFonts w:eastAsia="Times New Roman" w:cs="Times New Roman"/>
          <w:szCs w:val="24"/>
        </w:rPr>
        <w:t>μας,</w:t>
      </w:r>
      <w:r w:rsidRPr="006D768A">
        <w:rPr>
          <w:rFonts w:eastAsia="Times New Roman" w:cs="Times New Roman"/>
          <w:szCs w:val="24"/>
        </w:rPr>
        <w:t xml:space="preserve"> πλήττεται και αυτό που ονομάζεται </w:t>
      </w:r>
      <w:r>
        <w:rPr>
          <w:rFonts w:eastAsia="Times New Roman" w:cs="Times New Roman"/>
          <w:szCs w:val="24"/>
        </w:rPr>
        <w:t>«</w:t>
      </w:r>
      <w:r w:rsidRPr="006D768A">
        <w:rPr>
          <w:rFonts w:eastAsia="Times New Roman" w:cs="Times New Roman"/>
          <w:szCs w:val="24"/>
        </w:rPr>
        <w:t xml:space="preserve">ηθική </w:t>
      </w:r>
      <w:r w:rsidRPr="006D768A">
        <w:rPr>
          <w:rFonts w:eastAsia="Times New Roman" w:cs="Times New Roman"/>
          <w:szCs w:val="24"/>
        </w:rPr>
        <w:t>απόδειξη</w:t>
      </w:r>
      <w:r>
        <w:rPr>
          <w:rFonts w:eastAsia="Times New Roman" w:cs="Times New Roman"/>
          <w:szCs w:val="24"/>
        </w:rPr>
        <w:t>»</w:t>
      </w:r>
      <w:r w:rsidRPr="006D768A">
        <w:rPr>
          <w:rFonts w:eastAsia="Times New Roman" w:cs="Times New Roman"/>
          <w:szCs w:val="24"/>
        </w:rPr>
        <w:t xml:space="preserve"> ως αποδεικτικό μέσο</w:t>
      </w:r>
      <w:r>
        <w:rPr>
          <w:rFonts w:eastAsia="Times New Roman" w:cs="Times New Roman"/>
          <w:szCs w:val="24"/>
        </w:rPr>
        <w:t>.</w:t>
      </w:r>
    </w:p>
    <w:p w14:paraId="69A55CD9"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lastRenderedPageBreak/>
        <w:t xml:space="preserve">Στο </w:t>
      </w:r>
      <w:r>
        <w:rPr>
          <w:rFonts w:eastAsia="Times New Roman" w:cs="Times New Roman"/>
          <w:szCs w:val="24"/>
        </w:rPr>
        <w:t>Κ</w:t>
      </w:r>
      <w:r w:rsidRPr="006D768A">
        <w:rPr>
          <w:rFonts w:eastAsia="Times New Roman" w:cs="Times New Roman"/>
          <w:szCs w:val="24"/>
        </w:rPr>
        <w:t xml:space="preserve">εφάλαιο </w:t>
      </w:r>
      <w:r>
        <w:rPr>
          <w:rFonts w:eastAsia="Times New Roman" w:cs="Times New Roman"/>
          <w:szCs w:val="24"/>
        </w:rPr>
        <w:t>Γ</w:t>
      </w:r>
      <w:r>
        <w:rPr>
          <w:rFonts w:eastAsia="Times New Roman" w:cs="Times New Roman"/>
          <w:szCs w:val="24"/>
        </w:rPr>
        <w:t>΄</w:t>
      </w:r>
      <w:r>
        <w:rPr>
          <w:rFonts w:eastAsia="Times New Roman" w:cs="Times New Roman"/>
          <w:szCs w:val="24"/>
        </w:rPr>
        <w:t xml:space="preserve"> </w:t>
      </w:r>
      <w:r w:rsidRPr="006D768A">
        <w:rPr>
          <w:rFonts w:eastAsia="Times New Roman" w:cs="Times New Roman"/>
          <w:szCs w:val="24"/>
        </w:rPr>
        <w:t>και συγκεκριμένα στο άρθρο 15</w:t>
      </w:r>
      <w:r>
        <w:rPr>
          <w:rFonts w:eastAsia="Times New Roman" w:cs="Times New Roman"/>
          <w:szCs w:val="24"/>
        </w:rPr>
        <w:t>, θα</w:t>
      </w:r>
      <w:r w:rsidRPr="006D768A">
        <w:rPr>
          <w:rFonts w:eastAsia="Times New Roman" w:cs="Times New Roman"/>
          <w:szCs w:val="24"/>
        </w:rPr>
        <w:t xml:space="preserve"> πρέπει να υπάρξει μία τροποποίηση</w:t>
      </w:r>
      <w:r>
        <w:rPr>
          <w:rFonts w:eastAsia="Times New Roman" w:cs="Times New Roman"/>
          <w:szCs w:val="24"/>
        </w:rPr>
        <w:t xml:space="preserve">, μια </w:t>
      </w:r>
      <w:r w:rsidRPr="006D768A">
        <w:rPr>
          <w:rFonts w:eastAsia="Times New Roman" w:cs="Times New Roman"/>
          <w:szCs w:val="24"/>
        </w:rPr>
        <w:t>προσθήκη</w:t>
      </w:r>
      <w:r>
        <w:rPr>
          <w:rFonts w:eastAsia="Times New Roman" w:cs="Times New Roman"/>
          <w:szCs w:val="24"/>
        </w:rPr>
        <w:t>,</w:t>
      </w:r>
      <w:r w:rsidRPr="006D768A">
        <w:rPr>
          <w:rFonts w:eastAsia="Times New Roman" w:cs="Times New Roman"/>
          <w:szCs w:val="24"/>
        </w:rPr>
        <w:t xml:space="preserve"> θα έλεγα</w:t>
      </w:r>
      <w:r>
        <w:rPr>
          <w:rFonts w:eastAsia="Times New Roman" w:cs="Times New Roman"/>
          <w:szCs w:val="24"/>
        </w:rPr>
        <w:t>. Σ</w:t>
      </w:r>
      <w:r w:rsidRPr="006D768A">
        <w:rPr>
          <w:rFonts w:eastAsia="Times New Roman" w:cs="Times New Roman"/>
          <w:szCs w:val="24"/>
        </w:rPr>
        <w:t>ύμφωνα με το άρθρο αυτό</w:t>
      </w:r>
      <w:r>
        <w:rPr>
          <w:rFonts w:eastAsia="Times New Roman" w:cs="Times New Roman"/>
          <w:szCs w:val="24"/>
        </w:rPr>
        <w:t>,</w:t>
      </w:r>
      <w:r w:rsidRPr="006D768A">
        <w:rPr>
          <w:rFonts w:eastAsia="Times New Roman" w:cs="Times New Roman"/>
          <w:szCs w:val="24"/>
        </w:rPr>
        <w:t xml:space="preserve"> κάποιος </w:t>
      </w:r>
      <w:r>
        <w:rPr>
          <w:rFonts w:eastAsia="Times New Roman" w:cs="Times New Roman"/>
          <w:szCs w:val="24"/>
        </w:rPr>
        <w:t>εκζητούμενος</w:t>
      </w:r>
      <w:r w:rsidRPr="006D768A">
        <w:rPr>
          <w:rFonts w:eastAsia="Times New Roman" w:cs="Times New Roman"/>
          <w:szCs w:val="24"/>
        </w:rPr>
        <w:t xml:space="preserve"> ο οποίος έχει καταδικαστεί ερήμην σε κάποια χώρα της </w:t>
      </w:r>
      <w:r>
        <w:rPr>
          <w:rFonts w:eastAsia="Times New Roman" w:cs="Times New Roman"/>
          <w:szCs w:val="24"/>
        </w:rPr>
        <w:t>Ευρωπαϊκής Έ</w:t>
      </w:r>
      <w:r w:rsidRPr="006D768A">
        <w:rPr>
          <w:rFonts w:eastAsia="Times New Roman" w:cs="Times New Roman"/>
          <w:szCs w:val="24"/>
        </w:rPr>
        <w:t>νωση</w:t>
      </w:r>
      <w:r w:rsidRPr="006D768A">
        <w:rPr>
          <w:rFonts w:eastAsia="Times New Roman" w:cs="Times New Roman"/>
          <w:szCs w:val="24"/>
        </w:rPr>
        <w:t xml:space="preserve">ς και δεν του έχει επιδοθεί </w:t>
      </w:r>
      <w:r>
        <w:rPr>
          <w:rFonts w:eastAsia="Times New Roman" w:cs="Times New Roman"/>
          <w:szCs w:val="24"/>
        </w:rPr>
        <w:t>η</w:t>
      </w:r>
      <w:r w:rsidRPr="006D768A">
        <w:rPr>
          <w:rFonts w:eastAsia="Times New Roman" w:cs="Times New Roman"/>
          <w:szCs w:val="24"/>
        </w:rPr>
        <w:t xml:space="preserve"> καταδικαστική απόφαση είναι δυνατόν να ζητήσει αναστολή ή διακοπή τη</w:t>
      </w:r>
      <w:r>
        <w:rPr>
          <w:rFonts w:eastAsia="Times New Roman" w:cs="Times New Roman"/>
          <w:szCs w:val="24"/>
        </w:rPr>
        <w:t xml:space="preserve">ς εκτέλεσης της εις βάρος του απόφασης </w:t>
      </w:r>
      <w:r w:rsidRPr="006D768A">
        <w:rPr>
          <w:rFonts w:eastAsia="Times New Roman" w:cs="Times New Roman"/>
          <w:szCs w:val="24"/>
        </w:rPr>
        <w:t xml:space="preserve">και να </w:t>
      </w:r>
      <w:r>
        <w:rPr>
          <w:rFonts w:eastAsia="Times New Roman" w:cs="Times New Roman"/>
          <w:szCs w:val="24"/>
        </w:rPr>
        <w:t xml:space="preserve">αφεθεί </w:t>
      </w:r>
      <w:r w:rsidRPr="006D768A">
        <w:rPr>
          <w:rFonts w:eastAsia="Times New Roman" w:cs="Times New Roman"/>
          <w:szCs w:val="24"/>
        </w:rPr>
        <w:t>ουσιαστικά ελεύθερος</w:t>
      </w:r>
      <w:r>
        <w:rPr>
          <w:rFonts w:eastAsia="Times New Roman" w:cs="Times New Roman"/>
          <w:szCs w:val="24"/>
        </w:rPr>
        <w:t xml:space="preserve">. </w:t>
      </w:r>
    </w:p>
    <w:p w14:paraId="69A55CDA"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Π</w:t>
      </w:r>
      <w:r w:rsidRPr="002E1CCF">
        <w:rPr>
          <w:rFonts w:eastAsia="Times New Roman" w:cs="Times New Roman"/>
          <w:szCs w:val="24"/>
        </w:rPr>
        <w:t>ιστεύουμε ότι εγείρονται μείζονα ζητήματα δημόσιας ασφάλειας</w:t>
      </w:r>
      <w:r>
        <w:rPr>
          <w:rFonts w:eastAsia="Times New Roman" w:cs="Times New Roman"/>
          <w:szCs w:val="24"/>
        </w:rPr>
        <w:t>,</w:t>
      </w:r>
      <w:r w:rsidRPr="002E1CCF">
        <w:rPr>
          <w:rFonts w:eastAsia="Times New Roman" w:cs="Times New Roman"/>
          <w:szCs w:val="24"/>
        </w:rPr>
        <w:t xml:space="preserve"> διότι τέτοιοι καταδ</w:t>
      </w:r>
      <w:r w:rsidRPr="002E1CCF">
        <w:rPr>
          <w:rFonts w:eastAsia="Times New Roman" w:cs="Times New Roman"/>
          <w:szCs w:val="24"/>
        </w:rPr>
        <w:t>ικασθέντες</w:t>
      </w:r>
      <w:r>
        <w:rPr>
          <w:rFonts w:eastAsia="Times New Roman" w:cs="Times New Roman"/>
          <w:szCs w:val="24"/>
        </w:rPr>
        <w:t xml:space="preserve"> μπορεί να είναι ακόμα και τρομοκράτες, ακόμα και τρομοκράτες </w:t>
      </w:r>
      <w:r w:rsidRPr="002E1CCF">
        <w:rPr>
          <w:rFonts w:eastAsia="Times New Roman" w:cs="Times New Roman"/>
          <w:szCs w:val="24"/>
        </w:rPr>
        <w:t xml:space="preserve">που </w:t>
      </w:r>
      <w:r>
        <w:rPr>
          <w:rFonts w:eastAsia="Times New Roman" w:cs="Times New Roman"/>
          <w:szCs w:val="24"/>
        </w:rPr>
        <w:t>αφορούν σε</w:t>
      </w:r>
      <w:r w:rsidRPr="002E1CCF">
        <w:rPr>
          <w:rFonts w:eastAsia="Times New Roman" w:cs="Times New Roman"/>
          <w:szCs w:val="24"/>
        </w:rPr>
        <w:t xml:space="preserve"> αυτό που ονομάζεται </w:t>
      </w:r>
      <w:r>
        <w:rPr>
          <w:rFonts w:eastAsia="Times New Roman" w:cs="Times New Roman"/>
          <w:szCs w:val="24"/>
        </w:rPr>
        <w:t>«</w:t>
      </w:r>
      <w:r w:rsidRPr="002E1CCF">
        <w:rPr>
          <w:rFonts w:eastAsia="Times New Roman" w:cs="Times New Roman"/>
          <w:szCs w:val="24"/>
        </w:rPr>
        <w:t>ισλαμική τρομοκρατία</w:t>
      </w:r>
      <w:r>
        <w:rPr>
          <w:rFonts w:eastAsia="Times New Roman" w:cs="Times New Roman"/>
          <w:szCs w:val="24"/>
        </w:rPr>
        <w:t xml:space="preserve">». </w:t>
      </w:r>
    </w:p>
    <w:p w14:paraId="69A55CDB"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 xml:space="preserve">Άρα, θα </w:t>
      </w:r>
      <w:r w:rsidRPr="002E1CCF">
        <w:rPr>
          <w:rFonts w:eastAsia="Times New Roman" w:cs="Times New Roman"/>
          <w:szCs w:val="24"/>
        </w:rPr>
        <w:t>πρέπει να υπάρξει μία ρητή προσθήκη</w:t>
      </w:r>
      <w:r>
        <w:rPr>
          <w:rFonts w:eastAsia="Times New Roman" w:cs="Times New Roman"/>
          <w:szCs w:val="24"/>
        </w:rPr>
        <w:t>,</w:t>
      </w:r>
      <w:r w:rsidRPr="002E1CCF">
        <w:rPr>
          <w:rFonts w:eastAsia="Times New Roman" w:cs="Times New Roman"/>
          <w:szCs w:val="24"/>
        </w:rPr>
        <w:t xml:space="preserve"> ότι δεν θα πρέπει να τίθεται εν κινδύνω η </w:t>
      </w:r>
      <w:r>
        <w:rPr>
          <w:rFonts w:eastAsia="Times New Roman" w:cs="Times New Roman"/>
          <w:szCs w:val="24"/>
        </w:rPr>
        <w:t>δ</w:t>
      </w:r>
      <w:r w:rsidRPr="002E1CCF">
        <w:rPr>
          <w:rFonts w:eastAsia="Times New Roman" w:cs="Times New Roman"/>
          <w:szCs w:val="24"/>
        </w:rPr>
        <w:t>ημόσια ασφάλεια</w:t>
      </w:r>
      <w:r>
        <w:rPr>
          <w:rFonts w:eastAsia="Times New Roman" w:cs="Times New Roman"/>
          <w:szCs w:val="24"/>
        </w:rPr>
        <w:t>,</w:t>
      </w:r>
      <w:r w:rsidRPr="002E1CCF">
        <w:rPr>
          <w:rFonts w:eastAsia="Times New Roman" w:cs="Times New Roman"/>
          <w:szCs w:val="24"/>
        </w:rPr>
        <w:t xml:space="preserve"> όταν εφαρμόζεται το</w:t>
      </w:r>
      <w:r w:rsidRPr="002E1CCF">
        <w:rPr>
          <w:rFonts w:eastAsia="Times New Roman" w:cs="Times New Roman"/>
          <w:szCs w:val="24"/>
        </w:rPr>
        <w:t xml:space="preserve"> άρθρο 15</w:t>
      </w:r>
      <w:r>
        <w:rPr>
          <w:rFonts w:eastAsia="Times New Roman" w:cs="Times New Roman"/>
          <w:szCs w:val="24"/>
        </w:rPr>
        <w:t>.</w:t>
      </w:r>
    </w:p>
    <w:p w14:paraId="69A55CDC" w14:textId="77777777" w:rsidR="00C9651F" w:rsidRDefault="002D2592">
      <w:pPr>
        <w:spacing w:line="600" w:lineRule="auto"/>
        <w:ind w:firstLine="720"/>
        <w:jc w:val="both"/>
        <w:rPr>
          <w:rFonts w:eastAsia="Times New Roman" w:cs="Times New Roman"/>
          <w:szCs w:val="24"/>
        </w:rPr>
      </w:pPr>
      <w:r w:rsidRPr="002E1CCF">
        <w:rPr>
          <w:rFonts w:eastAsia="Times New Roman" w:cs="Times New Roman"/>
          <w:b/>
          <w:szCs w:val="24"/>
        </w:rPr>
        <w:t xml:space="preserve">ΠΡΟΕΔΡΕΥΩΝ (Νικήτας Κακλαμάνης): </w:t>
      </w:r>
      <w:r>
        <w:rPr>
          <w:rFonts w:eastAsia="Times New Roman" w:cs="Times New Roman"/>
          <w:szCs w:val="24"/>
        </w:rPr>
        <w:t>Κύριε Αϊβατίδη, συγγνώμη για λίγα δευτερόλεπτα.</w:t>
      </w:r>
    </w:p>
    <w:p w14:paraId="69A55CDD" w14:textId="77777777" w:rsidR="00C9651F" w:rsidRDefault="002D2592">
      <w:pPr>
        <w:spacing w:line="600" w:lineRule="auto"/>
        <w:ind w:firstLine="720"/>
        <w:jc w:val="both"/>
        <w:rPr>
          <w:rFonts w:eastAsia="Times New Roman" w:cs="Times New Roman"/>
        </w:rPr>
      </w:pPr>
      <w:r w:rsidRPr="000742D7">
        <w:rPr>
          <w:rFonts w:eastAsia="Times New Roman" w:cs="Times New Roman"/>
        </w:rPr>
        <w:t xml:space="preserve">Κυρίες και κύριοι συνάδελφοι, </w:t>
      </w:r>
      <w:r>
        <w:rPr>
          <w:rFonts w:eastAsia="Times New Roman" w:cs="Times New Roman"/>
        </w:rPr>
        <w:t>έχω την τιμή να ανακοινώσω</w:t>
      </w:r>
      <w:r w:rsidRPr="000742D7">
        <w:rPr>
          <w:rFonts w:eastAsia="Times New Roman" w:cs="Times New Roman"/>
        </w:rPr>
        <w:t xml:space="preserve"> στο Σώμα ότι τη συνεδρίασή μας παρακολουθούν από τα </w:t>
      </w:r>
      <w:r w:rsidRPr="000742D7">
        <w:rPr>
          <w:rFonts w:eastAsia="Times New Roman" w:cs="Times New Roman"/>
        </w:rPr>
        <w:lastRenderedPageBreak/>
        <w:t>άνω δυτικά θεωρεία</w:t>
      </w:r>
      <w:r>
        <w:rPr>
          <w:rFonts w:eastAsia="Times New Roman" w:cs="Times New Roman"/>
        </w:rPr>
        <w:t xml:space="preserve"> είκοσι δύο</w:t>
      </w:r>
      <w:r w:rsidRPr="000742D7">
        <w:rPr>
          <w:rFonts w:eastAsia="Times New Roman" w:cs="Times New Roman"/>
        </w:rPr>
        <w:t xml:space="preserve"> μαθητές και μαθήτριες και </w:t>
      </w:r>
      <w:r>
        <w:rPr>
          <w:rFonts w:eastAsia="Times New Roman" w:cs="Times New Roman"/>
        </w:rPr>
        <w:t>δύο</w:t>
      </w:r>
      <w:r w:rsidRPr="000742D7">
        <w:rPr>
          <w:rFonts w:eastAsia="Times New Roman" w:cs="Times New Roman"/>
        </w:rPr>
        <w:t xml:space="preserve"> εκπαιδευτικοί συνοδοί τους από το </w:t>
      </w:r>
      <w:r>
        <w:rPr>
          <w:rFonts w:eastAsia="Times New Roman" w:cs="Times New Roman"/>
        </w:rPr>
        <w:t>7</w:t>
      </w:r>
      <w:r w:rsidRPr="002E1CCF">
        <w:rPr>
          <w:rFonts w:eastAsia="Times New Roman" w:cs="Times New Roman"/>
          <w:vertAlign w:val="superscript"/>
        </w:rPr>
        <w:t>ο</w:t>
      </w:r>
      <w:r>
        <w:rPr>
          <w:rFonts w:eastAsia="Times New Roman" w:cs="Times New Roman"/>
        </w:rPr>
        <w:t xml:space="preserve"> Γυμνάσιο Νίκαιας.</w:t>
      </w:r>
    </w:p>
    <w:p w14:paraId="69A55CDE" w14:textId="77777777" w:rsidR="00C9651F" w:rsidRDefault="002D2592">
      <w:pPr>
        <w:spacing w:line="600" w:lineRule="auto"/>
        <w:ind w:left="360" w:firstLine="360"/>
        <w:jc w:val="both"/>
        <w:rPr>
          <w:rFonts w:eastAsia="Times New Roman" w:cs="Times New Roman"/>
        </w:rPr>
      </w:pPr>
      <w:r>
        <w:rPr>
          <w:rFonts w:eastAsia="Times New Roman" w:cs="Times New Roman"/>
        </w:rPr>
        <w:t>Η Βουλή τούς καλωσορίζει.</w:t>
      </w:r>
    </w:p>
    <w:p w14:paraId="69A55CDF" w14:textId="77777777" w:rsidR="00C9651F" w:rsidRDefault="002D2592">
      <w:pPr>
        <w:spacing w:line="600" w:lineRule="auto"/>
        <w:ind w:firstLine="709"/>
        <w:jc w:val="center"/>
        <w:rPr>
          <w:rFonts w:eastAsia="Times New Roman" w:cs="Times New Roman"/>
        </w:rPr>
      </w:pPr>
      <w:r w:rsidRPr="000742D7">
        <w:rPr>
          <w:rFonts w:eastAsia="Times New Roman" w:cs="Times New Roman"/>
        </w:rPr>
        <w:t>(Χειροκροτήματα απ’ όλες τις πτέρυγες της Βουλής)</w:t>
      </w:r>
    </w:p>
    <w:p w14:paraId="69A55CE0" w14:textId="77777777" w:rsidR="00C9651F" w:rsidRDefault="002D2592">
      <w:pPr>
        <w:spacing w:line="600" w:lineRule="auto"/>
        <w:ind w:left="360" w:firstLine="360"/>
        <w:jc w:val="both"/>
        <w:rPr>
          <w:rFonts w:eastAsia="Times New Roman" w:cs="Times New Roman"/>
        </w:rPr>
      </w:pPr>
      <w:r>
        <w:rPr>
          <w:rFonts w:eastAsia="Times New Roman" w:cs="Times New Roman"/>
        </w:rPr>
        <w:t>Ευχαριστώ, κύριε Αϊβατίδη, συνεχίστε.</w:t>
      </w:r>
    </w:p>
    <w:p w14:paraId="69A55CE1" w14:textId="77777777" w:rsidR="00C9651F" w:rsidRDefault="002D2592">
      <w:pPr>
        <w:spacing w:line="600" w:lineRule="auto"/>
        <w:ind w:firstLine="720"/>
        <w:jc w:val="both"/>
        <w:rPr>
          <w:rFonts w:eastAsia="Times New Roman" w:cs="Times New Roman"/>
        </w:rPr>
      </w:pPr>
      <w:r w:rsidRPr="002E1CCF">
        <w:rPr>
          <w:rFonts w:eastAsia="Times New Roman" w:cs="Times New Roman"/>
          <w:b/>
        </w:rPr>
        <w:t>ΙΩΑΝΝΗΣ ΑΪΒΑΤΙΔΗΣ:</w:t>
      </w:r>
      <w:r>
        <w:rPr>
          <w:rFonts w:eastAsia="Times New Roman" w:cs="Times New Roman"/>
        </w:rPr>
        <w:t xml:space="preserve"> Στο </w:t>
      </w:r>
      <w:r>
        <w:rPr>
          <w:rFonts w:eastAsia="Times New Roman" w:cs="Times New Roman"/>
        </w:rPr>
        <w:t xml:space="preserve">Κεφάλαιο </w:t>
      </w:r>
      <w:r>
        <w:rPr>
          <w:rFonts w:eastAsia="Times New Roman" w:cs="Times New Roman"/>
        </w:rPr>
        <w:t>Δ</w:t>
      </w:r>
      <w:r>
        <w:rPr>
          <w:rFonts w:eastAsia="Times New Roman" w:cs="Times New Roman"/>
        </w:rPr>
        <w:t>΄</w:t>
      </w:r>
      <w:r>
        <w:rPr>
          <w:rFonts w:eastAsia="Times New Roman" w:cs="Times New Roman"/>
        </w:rPr>
        <w:t xml:space="preserve"> </w:t>
      </w:r>
      <w:r w:rsidRPr="002E1CCF">
        <w:rPr>
          <w:rFonts w:eastAsia="Times New Roman" w:cs="Times New Roman"/>
          <w:szCs w:val="24"/>
        </w:rPr>
        <w:t xml:space="preserve">εμπεριέχεται </w:t>
      </w:r>
      <w:r>
        <w:rPr>
          <w:rFonts w:eastAsia="Times New Roman" w:cs="Times New Roman"/>
          <w:szCs w:val="24"/>
        </w:rPr>
        <w:t xml:space="preserve">ο </w:t>
      </w:r>
      <w:r>
        <w:rPr>
          <w:rFonts w:eastAsia="Times New Roman" w:cs="Times New Roman"/>
          <w:szCs w:val="24"/>
        </w:rPr>
        <w:t>κ</w:t>
      </w:r>
      <w:r>
        <w:rPr>
          <w:rFonts w:eastAsia="Times New Roman" w:cs="Times New Roman"/>
          <w:szCs w:val="24"/>
        </w:rPr>
        <w:t>ανονι</w:t>
      </w:r>
      <w:r>
        <w:rPr>
          <w:rFonts w:eastAsia="Times New Roman" w:cs="Times New Roman"/>
          <w:szCs w:val="24"/>
        </w:rPr>
        <w:t xml:space="preserve">σμός της </w:t>
      </w:r>
      <w:r w:rsidRPr="002E1CCF">
        <w:rPr>
          <w:rFonts w:eastAsia="Times New Roman" w:cs="Times New Roman"/>
          <w:szCs w:val="24"/>
        </w:rPr>
        <w:t>Ευρωπαϊκής Ένωσης</w:t>
      </w:r>
      <w:r>
        <w:rPr>
          <w:rFonts w:eastAsia="Times New Roman" w:cs="Times New Roman"/>
          <w:szCs w:val="24"/>
        </w:rPr>
        <w:t>,</w:t>
      </w:r>
      <w:r w:rsidRPr="002E1CCF">
        <w:rPr>
          <w:rFonts w:eastAsia="Times New Roman" w:cs="Times New Roman"/>
          <w:szCs w:val="24"/>
        </w:rPr>
        <w:t xml:space="preserve"> που</w:t>
      </w:r>
      <w:r>
        <w:rPr>
          <w:rFonts w:eastAsia="Times New Roman" w:cs="Times New Roman"/>
          <w:szCs w:val="24"/>
        </w:rPr>
        <w:t>,</w:t>
      </w:r>
      <w:r w:rsidRPr="002E1CCF">
        <w:rPr>
          <w:rFonts w:eastAsia="Times New Roman" w:cs="Times New Roman"/>
          <w:szCs w:val="24"/>
        </w:rPr>
        <w:t xml:space="preserve"> επαναλαμβάνω</w:t>
      </w:r>
      <w:r>
        <w:rPr>
          <w:rFonts w:eastAsia="Times New Roman" w:cs="Times New Roman"/>
          <w:szCs w:val="24"/>
        </w:rPr>
        <w:t>,</w:t>
      </w:r>
      <w:r w:rsidRPr="002E1CCF">
        <w:rPr>
          <w:rFonts w:eastAsia="Times New Roman" w:cs="Times New Roman"/>
          <w:szCs w:val="24"/>
        </w:rPr>
        <w:t xml:space="preserve"> έχει ρητή υποχρεωτικότητα για το κράτος μας ως μέλος της Ευρωπαϊκής Ένωσης και αφορά στη σύστασ</w:t>
      </w:r>
      <w:r>
        <w:rPr>
          <w:rFonts w:eastAsia="Times New Roman" w:cs="Times New Roman"/>
          <w:szCs w:val="24"/>
        </w:rPr>
        <w:t>η</w:t>
      </w:r>
      <w:r w:rsidRPr="002E1CCF">
        <w:rPr>
          <w:rFonts w:eastAsia="Times New Roman" w:cs="Times New Roman"/>
          <w:szCs w:val="24"/>
        </w:rPr>
        <w:t xml:space="preserve"> της </w:t>
      </w:r>
      <w:r>
        <w:rPr>
          <w:rFonts w:eastAsia="Times New Roman" w:cs="Times New Roman"/>
          <w:szCs w:val="24"/>
        </w:rPr>
        <w:t>Ευρωπαϊκής Ε</w:t>
      </w:r>
      <w:r w:rsidRPr="002E1CCF">
        <w:rPr>
          <w:rFonts w:eastAsia="Times New Roman" w:cs="Times New Roman"/>
          <w:szCs w:val="24"/>
        </w:rPr>
        <w:t>ισαγγελίας</w:t>
      </w:r>
      <w:r>
        <w:rPr>
          <w:rFonts w:eastAsia="Times New Roman" w:cs="Times New Roman"/>
          <w:szCs w:val="24"/>
        </w:rPr>
        <w:t>. Δ</w:t>
      </w:r>
      <w:r w:rsidRPr="002E1CCF">
        <w:rPr>
          <w:rFonts w:eastAsia="Times New Roman" w:cs="Times New Roman"/>
          <w:szCs w:val="24"/>
        </w:rPr>
        <w:t xml:space="preserve">ιευκρινίζω ότι </w:t>
      </w:r>
      <w:r>
        <w:rPr>
          <w:rFonts w:eastAsia="Times New Roman" w:cs="Times New Roman"/>
          <w:szCs w:val="24"/>
        </w:rPr>
        <w:t xml:space="preserve">αφορά σε </w:t>
      </w:r>
      <w:r w:rsidRPr="002E1CCF">
        <w:rPr>
          <w:rFonts w:eastAsia="Times New Roman" w:cs="Times New Roman"/>
          <w:szCs w:val="24"/>
        </w:rPr>
        <w:t xml:space="preserve">οικονομική ευρωπαϊκή εισαγγελία και όχι εισαγγελία κάποιας </w:t>
      </w:r>
      <w:r w:rsidRPr="002E1CCF">
        <w:rPr>
          <w:rFonts w:eastAsia="Times New Roman" w:cs="Times New Roman"/>
          <w:szCs w:val="24"/>
        </w:rPr>
        <w:t>άλλης μορφής</w:t>
      </w:r>
      <w:r>
        <w:rPr>
          <w:rFonts w:eastAsia="Times New Roman" w:cs="Times New Roman"/>
          <w:szCs w:val="24"/>
        </w:rPr>
        <w:t xml:space="preserve">. Μάλιστα, σκοπός </w:t>
      </w:r>
      <w:r w:rsidRPr="002E1CCF">
        <w:rPr>
          <w:rFonts w:eastAsia="Times New Roman" w:cs="Times New Roman"/>
          <w:szCs w:val="24"/>
        </w:rPr>
        <w:t>είναι να διασφαλιστούν τα οικονομικά συμφέροντα της Ευρωπαϊκής Ένωσης σε περίπτωση απάτης</w:t>
      </w:r>
      <w:r>
        <w:rPr>
          <w:rFonts w:eastAsia="Times New Roman" w:cs="Times New Roman"/>
          <w:szCs w:val="24"/>
        </w:rPr>
        <w:t>.</w:t>
      </w:r>
    </w:p>
    <w:p w14:paraId="69A55CE2"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Ε</w:t>
      </w:r>
      <w:r w:rsidRPr="002E1CCF">
        <w:rPr>
          <w:rFonts w:eastAsia="Times New Roman" w:cs="Times New Roman"/>
          <w:szCs w:val="24"/>
        </w:rPr>
        <w:t xml:space="preserve">ίμαι βέβαιος ότι το πρώτο θέμα με το οποίο θα ασχοληθεί </w:t>
      </w:r>
      <w:r>
        <w:rPr>
          <w:rFonts w:eastAsia="Times New Roman" w:cs="Times New Roman"/>
          <w:szCs w:val="24"/>
        </w:rPr>
        <w:t xml:space="preserve">ο Έλληνας </w:t>
      </w:r>
      <w:r w:rsidRPr="002E1CCF">
        <w:rPr>
          <w:rFonts w:eastAsia="Times New Roman" w:cs="Times New Roman"/>
          <w:szCs w:val="24"/>
        </w:rPr>
        <w:t>Ευρωπαϊκός Οικονομικός Εισαγγελέας</w:t>
      </w:r>
      <w:r>
        <w:rPr>
          <w:rFonts w:eastAsia="Times New Roman" w:cs="Times New Roman"/>
          <w:szCs w:val="24"/>
        </w:rPr>
        <w:t xml:space="preserve"> ή θα του ζητηθεί να</w:t>
      </w:r>
      <w:r w:rsidRPr="002E1CCF">
        <w:rPr>
          <w:rFonts w:eastAsia="Times New Roman" w:cs="Times New Roman"/>
          <w:szCs w:val="24"/>
        </w:rPr>
        <w:t xml:space="preserve"> ερευνήσει</w:t>
      </w:r>
      <w:r>
        <w:rPr>
          <w:rFonts w:eastAsia="Times New Roman" w:cs="Times New Roman"/>
          <w:szCs w:val="24"/>
        </w:rPr>
        <w:t xml:space="preserve"> είν</w:t>
      </w:r>
      <w:r>
        <w:rPr>
          <w:rFonts w:eastAsia="Times New Roman" w:cs="Times New Roman"/>
          <w:szCs w:val="24"/>
        </w:rPr>
        <w:t>αι</w:t>
      </w:r>
      <w:r w:rsidRPr="002E1CCF">
        <w:rPr>
          <w:rFonts w:eastAsia="Times New Roman" w:cs="Times New Roman"/>
          <w:szCs w:val="24"/>
        </w:rPr>
        <w:t xml:space="preserve"> το θέμα </w:t>
      </w:r>
      <w:r>
        <w:rPr>
          <w:rFonts w:eastAsia="Times New Roman" w:cs="Times New Roman"/>
          <w:szCs w:val="24"/>
        </w:rPr>
        <w:t xml:space="preserve">της </w:t>
      </w:r>
      <w:r w:rsidRPr="002E1CCF">
        <w:rPr>
          <w:rFonts w:eastAsia="Times New Roman" w:cs="Times New Roman"/>
          <w:szCs w:val="24"/>
        </w:rPr>
        <w:t>διασπάθισης ευρωπαϊκών κονδυλίων</w:t>
      </w:r>
      <w:r>
        <w:rPr>
          <w:rFonts w:eastAsia="Times New Roman" w:cs="Times New Roman"/>
          <w:szCs w:val="24"/>
        </w:rPr>
        <w:t>,</w:t>
      </w:r>
      <w:r w:rsidRPr="002E1CCF">
        <w:rPr>
          <w:rFonts w:eastAsia="Times New Roman" w:cs="Times New Roman"/>
          <w:szCs w:val="24"/>
        </w:rPr>
        <w:t xml:space="preserve"> περίπου 53 </w:t>
      </w:r>
      <w:r>
        <w:rPr>
          <w:rFonts w:eastAsia="Times New Roman" w:cs="Times New Roman"/>
          <w:szCs w:val="24"/>
        </w:rPr>
        <w:t>εκατομμυρίων</w:t>
      </w:r>
      <w:r w:rsidRPr="002E1CCF">
        <w:rPr>
          <w:rFonts w:eastAsia="Times New Roman" w:cs="Times New Roman"/>
          <w:szCs w:val="24"/>
        </w:rPr>
        <w:t xml:space="preserve"> ευρώ</w:t>
      </w:r>
      <w:r>
        <w:rPr>
          <w:rFonts w:eastAsia="Times New Roman" w:cs="Times New Roman"/>
          <w:szCs w:val="24"/>
        </w:rPr>
        <w:t>. Α</w:t>
      </w:r>
      <w:r w:rsidRPr="002E1CCF">
        <w:rPr>
          <w:rFonts w:eastAsia="Times New Roman" w:cs="Times New Roman"/>
          <w:szCs w:val="24"/>
        </w:rPr>
        <w:t>ναφέρεται ότι ερευνάται από τη E</w:t>
      </w:r>
      <w:r>
        <w:rPr>
          <w:rFonts w:eastAsia="Times New Roman" w:cs="Times New Roman"/>
          <w:szCs w:val="24"/>
        </w:rPr>
        <w:t xml:space="preserve">uropean </w:t>
      </w:r>
      <w:r>
        <w:rPr>
          <w:rFonts w:eastAsia="Times New Roman" w:cs="Times New Roman"/>
          <w:szCs w:val="24"/>
          <w:lang w:val="en-US"/>
        </w:rPr>
        <w:t>Anti</w:t>
      </w:r>
      <w:r>
        <w:rPr>
          <w:rFonts w:eastAsia="Times New Roman" w:cs="Times New Roman"/>
          <w:szCs w:val="24"/>
        </w:rPr>
        <w:t>-F</w:t>
      </w:r>
      <w:r w:rsidRPr="002E1CCF">
        <w:rPr>
          <w:rFonts w:eastAsia="Times New Roman" w:cs="Times New Roman"/>
          <w:szCs w:val="24"/>
        </w:rPr>
        <w:t xml:space="preserve">raud </w:t>
      </w:r>
      <w:r>
        <w:rPr>
          <w:rFonts w:eastAsia="Times New Roman" w:cs="Times New Roman"/>
          <w:szCs w:val="24"/>
          <w:lang w:val="en-US"/>
        </w:rPr>
        <w:t>Agency</w:t>
      </w:r>
      <w:r>
        <w:rPr>
          <w:rFonts w:eastAsia="Times New Roman" w:cs="Times New Roman"/>
          <w:szCs w:val="24"/>
        </w:rPr>
        <w:t>,</w:t>
      </w:r>
      <w:r w:rsidRPr="002E1CCF">
        <w:rPr>
          <w:rFonts w:eastAsia="Times New Roman" w:cs="Times New Roman"/>
          <w:szCs w:val="24"/>
        </w:rPr>
        <w:t xml:space="preserve"> τη γνωστή </w:t>
      </w:r>
      <w:r>
        <w:rPr>
          <w:rFonts w:eastAsia="Times New Roman" w:cs="Times New Roman"/>
          <w:szCs w:val="24"/>
          <w:lang w:val="en-US"/>
        </w:rPr>
        <w:t>OLAF</w:t>
      </w:r>
      <w:r>
        <w:rPr>
          <w:rFonts w:eastAsia="Times New Roman" w:cs="Times New Roman"/>
          <w:szCs w:val="24"/>
        </w:rPr>
        <w:t>,</w:t>
      </w:r>
      <w:r w:rsidRPr="002E1CCF">
        <w:rPr>
          <w:rFonts w:eastAsia="Times New Roman" w:cs="Times New Roman"/>
          <w:szCs w:val="24"/>
        </w:rPr>
        <w:t xml:space="preserve"> </w:t>
      </w:r>
      <w:r w:rsidRPr="002E1CCF">
        <w:rPr>
          <w:rFonts w:eastAsia="Times New Roman" w:cs="Times New Roman"/>
          <w:szCs w:val="24"/>
        </w:rPr>
        <w:lastRenderedPageBreak/>
        <w:t xml:space="preserve">που είναι μία </w:t>
      </w:r>
      <w:r>
        <w:rPr>
          <w:rFonts w:eastAsia="Times New Roman" w:cs="Times New Roman"/>
          <w:szCs w:val="24"/>
        </w:rPr>
        <w:t xml:space="preserve">ευρωπαϊκή </w:t>
      </w:r>
      <w:r>
        <w:rPr>
          <w:rFonts w:eastAsia="Times New Roman" w:cs="Times New Roman"/>
          <w:szCs w:val="24"/>
        </w:rPr>
        <w:t>ε</w:t>
      </w:r>
      <w:r w:rsidRPr="002E1CCF">
        <w:rPr>
          <w:rFonts w:eastAsia="Times New Roman" w:cs="Times New Roman"/>
          <w:szCs w:val="24"/>
        </w:rPr>
        <w:t xml:space="preserve">πιτροπή κατά </w:t>
      </w:r>
      <w:r>
        <w:rPr>
          <w:rFonts w:eastAsia="Times New Roman" w:cs="Times New Roman"/>
          <w:szCs w:val="24"/>
        </w:rPr>
        <w:t>της απάτης. Η έρευνα αυτή α</w:t>
      </w:r>
      <w:r w:rsidRPr="002E1CCF">
        <w:rPr>
          <w:rFonts w:eastAsia="Times New Roman" w:cs="Times New Roman"/>
          <w:szCs w:val="24"/>
        </w:rPr>
        <w:t>φορά σε διασπάθιση κονδυλίων</w:t>
      </w:r>
      <w:r>
        <w:rPr>
          <w:rFonts w:eastAsia="Times New Roman" w:cs="Times New Roman"/>
          <w:szCs w:val="24"/>
        </w:rPr>
        <w:t xml:space="preserve"> ό</w:t>
      </w:r>
      <w:r w:rsidRPr="002E1CCF">
        <w:rPr>
          <w:rFonts w:eastAsia="Times New Roman" w:cs="Times New Roman"/>
          <w:szCs w:val="24"/>
        </w:rPr>
        <w:t xml:space="preserve">σον αφορά στη σίτιση μεταναστών και των ελάχιστων προσφύγων που υπάρχουν στη χώρα </w:t>
      </w:r>
      <w:r>
        <w:rPr>
          <w:rFonts w:eastAsia="Times New Roman" w:cs="Times New Roman"/>
          <w:szCs w:val="24"/>
        </w:rPr>
        <w:t>μας.</w:t>
      </w:r>
    </w:p>
    <w:p w14:paraId="69A55CE3"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 xml:space="preserve">Στο </w:t>
      </w:r>
      <w:r>
        <w:rPr>
          <w:rFonts w:eastAsia="Times New Roman" w:cs="Times New Roman"/>
          <w:szCs w:val="24"/>
        </w:rPr>
        <w:t>Κ</w:t>
      </w:r>
      <w:r w:rsidRPr="002E1CCF">
        <w:rPr>
          <w:rFonts w:eastAsia="Times New Roman" w:cs="Times New Roman"/>
          <w:szCs w:val="24"/>
        </w:rPr>
        <w:t xml:space="preserve">εφάλαιο </w:t>
      </w:r>
      <w:r>
        <w:rPr>
          <w:rFonts w:eastAsia="Times New Roman" w:cs="Times New Roman"/>
          <w:szCs w:val="24"/>
        </w:rPr>
        <w:t>Ε</w:t>
      </w:r>
      <w:r>
        <w:rPr>
          <w:rFonts w:eastAsia="Times New Roman" w:cs="Times New Roman"/>
          <w:szCs w:val="24"/>
        </w:rPr>
        <w:t>΄</w:t>
      </w:r>
      <w:r w:rsidRPr="002E1CCF">
        <w:rPr>
          <w:rFonts w:eastAsia="Times New Roman" w:cs="Times New Roman"/>
          <w:szCs w:val="24"/>
        </w:rPr>
        <w:t xml:space="preserve"> </w:t>
      </w:r>
      <w:r>
        <w:rPr>
          <w:rFonts w:eastAsia="Times New Roman" w:cs="Times New Roman"/>
          <w:szCs w:val="24"/>
        </w:rPr>
        <w:t xml:space="preserve">και ειδικότερα </w:t>
      </w:r>
      <w:r w:rsidRPr="002E1CCF">
        <w:rPr>
          <w:rFonts w:eastAsia="Times New Roman" w:cs="Times New Roman"/>
          <w:szCs w:val="24"/>
        </w:rPr>
        <w:t>στο άρθρο 3</w:t>
      </w:r>
      <w:r>
        <w:rPr>
          <w:rFonts w:eastAsia="Times New Roman" w:cs="Times New Roman"/>
          <w:szCs w:val="24"/>
        </w:rPr>
        <w:t xml:space="preserve">3 προβλέπεται η μεσολάβηση του </w:t>
      </w:r>
      <w:r>
        <w:rPr>
          <w:rFonts w:eastAsia="Times New Roman" w:cs="Times New Roman"/>
          <w:szCs w:val="24"/>
        </w:rPr>
        <w:t>ε</w:t>
      </w:r>
      <w:r w:rsidRPr="002E1CCF">
        <w:rPr>
          <w:rFonts w:eastAsia="Times New Roman" w:cs="Times New Roman"/>
          <w:szCs w:val="24"/>
        </w:rPr>
        <w:t xml:space="preserve">ισαγγελέα πριν </w:t>
      </w:r>
      <w:r>
        <w:rPr>
          <w:rFonts w:eastAsia="Times New Roman" w:cs="Times New Roman"/>
          <w:szCs w:val="24"/>
        </w:rPr>
        <w:t>από</w:t>
      </w:r>
      <w:r w:rsidRPr="002E1CCF">
        <w:rPr>
          <w:rFonts w:eastAsia="Times New Roman" w:cs="Times New Roman"/>
          <w:szCs w:val="24"/>
        </w:rPr>
        <w:t xml:space="preserve"> τη σύλληψη και προσαγωγή εγκαλουμένου</w:t>
      </w:r>
      <w:r>
        <w:rPr>
          <w:rFonts w:eastAsia="Times New Roman" w:cs="Times New Roman"/>
          <w:szCs w:val="24"/>
        </w:rPr>
        <w:t xml:space="preserve"> για εξύβριση, δυσφήμιση ή</w:t>
      </w:r>
      <w:r w:rsidRPr="002E1CCF">
        <w:rPr>
          <w:rFonts w:eastAsia="Times New Roman" w:cs="Times New Roman"/>
          <w:szCs w:val="24"/>
        </w:rPr>
        <w:t xml:space="preserve"> συκοφαντική </w:t>
      </w:r>
      <w:r w:rsidRPr="002E1CCF">
        <w:rPr>
          <w:rFonts w:eastAsia="Times New Roman" w:cs="Times New Roman"/>
          <w:szCs w:val="24"/>
        </w:rPr>
        <w:t>δυσφήμιση κατά άρθρο 361</w:t>
      </w:r>
      <w:r>
        <w:rPr>
          <w:rFonts w:eastAsia="Times New Roman" w:cs="Times New Roman"/>
          <w:szCs w:val="24"/>
        </w:rPr>
        <w:t>,</w:t>
      </w:r>
      <w:r w:rsidRPr="002E1CCF">
        <w:rPr>
          <w:rFonts w:eastAsia="Times New Roman" w:cs="Times New Roman"/>
          <w:szCs w:val="24"/>
        </w:rPr>
        <w:t xml:space="preserve"> 362 και 363 του Ποινικού Κώδικα</w:t>
      </w:r>
      <w:r>
        <w:rPr>
          <w:rFonts w:eastAsia="Times New Roman" w:cs="Times New Roman"/>
          <w:szCs w:val="24"/>
        </w:rPr>
        <w:t>. Θ</w:t>
      </w:r>
      <w:r w:rsidRPr="002E1CCF">
        <w:rPr>
          <w:rFonts w:eastAsia="Times New Roman" w:cs="Times New Roman"/>
          <w:szCs w:val="24"/>
        </w:rPr>
        <w:t>εωρούμε ότι αυτή η διάταξη είναι προσχηματική</w:t>
      </w:r>
      <w:r>
        <w:rPr>
          <w:rFonts w:eastAsia="Times New Roman" w:cs="Times New Roman"/>
          <w:szCs w:val="24"/>
        </w:rPr>
        <w:t xml:space="preserve"> και</w:t>
      </w:r>
      <w:r w:rsidRPr="002E1CCF">
        <w:rPr>
          <w:rFonts w:eastAsia="Times New Roman" w:cs="Times New Roman"/>
          <w:szCs w:val="24"/>
        </w:rPr>
        <w:t xml:space="preserve"> δεν επιλύει το πρόβλημα</w:t>
      </w:r>
      <w:r>
        <w:rPr>
          <w:rFonts w:eastAsia="Times New Roman" w:cs="Times New Roman"/>
          <w:szCs w:val="24"/>
        </w:rPr>
        <w:t>. Νομίζω</w:t>
      </w:r>
      <w:r w:rsidRPr="002E1CCF">
        <w:rPr>
          <w:rFonts w:eastAsia="Times New Roman" w:cs="Times New Roman"/>
          <w:szCs w:val="24"/>
        </w:rPr>
        <w:t xml:space="preserve"> ότι </w:t>
      </w:r>
      <w:r>
        <w:rPr>
          <w:rFonts w:eastAsia="Times New Roman" w:cs="Times New Roman"/>
          <w:szCs w:val="24"/>
        </w:rPr>
        <w:t>οι κραυγαλέες</w:t>
      </w:r>
      <w:r w:rsidRPr="002E1CCF">
        <w:rPr>
          <w:rFonts w:eastAsia="Times New Roman" w:cs="Times New Roman"/>
          <w:szCs w:val="24"/>
        </w:rPr>
        <w:t xml:space="preserve"> περιπτώσεις είναι αυτές που αφορού</w:t>
      </w:r>
      <w:r>
        <w:rPr>
          <w:rFonts w:eastAsia="Times New Roman" w:cs="Times New Roman"/>
          <w:szCs w:val="24"/>
        </w:rPr>
        <w:t>ν σ</w:t>
      </w:r>
      <w:r w:rsidRPr="002E1CCF">
        <w:rPr>
          <w:rFonts w:eastAsia="Times New Roman" w:cs="Times New Roman"/>
          <w:szCs w:val="24"/>
        </w:rPr>
        <w:t>ε δημοσιογράφους</w:t>
      </w:r>
      <w:r>
        <w:rPr>
          <w:rFonts w:eastAsia="Times New Roman" w:cs="Times New Roman"/>
          <w:szCs w:val="24"/>
        </w:rPr>
        <w:t>. Κ</w:t>
      </w:r>
      <w:r w:rsidRPr="002E1CCF">
        <w:rPr>
          <w:rFonts w:eastAsia="Times New Roman" w:cs="Times New Roman"/>
          <w:szCs w:val="24"/>
        </w:rPr>
        <w:t>αι θέλω να τονίσω ότι με ξένισε ιδιαίτερ</w:t>
      </w:r>
      <w:r w:rsidRPr="002E1CCF">
        <w:rPr>
          <w:rFonts w:eastAsia="Times New Roman" w:cs="Times New Roman"/>
          <w:szCs w:val="24"/>
        </w:rPr>
        <w:t xml:space="preserve">α η άποψη της ΕΣΗΕΑ και των εκπροσώπων </w:t>
      </w:r>
      <w:r>
        <w:rPr>
          <w:rFonts w:eastAsia="Times New Roman" w:cs="Times New Roman"/>
          <w:szCs w:val="24"/>
        </w:rPr>
        <w:t>της,</w:t>
      </w:r>
      <w:r w:rsidRPr="002E1CCF">
        <w:rPr>
          <w:rFonts w:eastAsia="Times New Roman" w:cs="Times New Roman"/>
          <w:szCs w:val="24"/>
        </w:rPr>
        <w:t xml:space="preserve"> ότι ουσιαστικά θα πρέπει σε κάποιες περιπτώσεις να εφαρμόζεται το αυτόφωρο</w:t>
      </w:r>
      <w:r>
        <w:rPr>
          <w:rFonts w:eastAsia="Times New Roman" w:cs="Times New Roman"/>
          <w:szCs w:val="24"/>
        </w:rPr>
        <w:t>,</w:t>
      </w:r>
      <w:r w:rsidRPr="002E1CCF">
        <w:rPr>
          <w:rFonts w:eastAsia="Times New Roman" w:cs="Times New Roman"/>
          <w:szCs w:val="24"/>
        </w:rPr>
        <w:t xml:space="preserve"> η σύλληψη δημοσιογράφου</w:t>
      </w:r>
      <w:r>
        <w:rPr>
          <w:rFonts w:eastAsia="Times New Roman" w:cs="Times New Roman"/>
          <w:szCs w:val="24"/>
        </w:rPr>
        <w:t>.</w:t>
      </w:r>
      <w:r w:rsidRPr="002E1CCF">
        <w:rPr>
          <w:rFonts w:eastAsia="Times New Roman" w:cs="Times New Roman"/>
          <w:szCs w:val="24"/>
        </w:rPr>
        <w:t xml:space="preserve"> Προφανώς</w:t>
      </w:r>
      <w:r>
        <w:rPr>
          <w:rFonts w:eastAsia="Times New Roman" w:cs="Times New Roman"/>
          <w:szCs w:val="24"/>
        </w:rPr>
        <w:t>,</w:t>
      </w:r>
      <w:r w:rsidRPr="002E1CCF">
        <w:rPr>
          <w:rFonts w:eastAsia="Times New Roman" w:cs="Times New Roman"/>
          <w:szCs w:val="24"/>
        </w:rPr>
        <w:t xml:space="preserve"> όταν</w:t>
      </w:r>
      <w:r>
        <w:rPr>
          <w:rFonts w:eastAsia="Times New Roman" w:cs="Times New Roman"/>
          <w:szCs w:val="24"/>
        </w:rPr>
        <w:t xml:space="preserve"> αυτοί οι δημοσιογράφοι </w:t>
      </w:r>
      <w:r w:rsidRPr="002E1CCF">
        <w:rPr>
          <w:rFonts w:eastAsia="Times New Roman" w:cs="Times New Roman"/>
          <w:szCs w:val="24"/>
        </w:rPr>
        <w:t xml:space="preserve">δεν είναι </w:t>
      </w:r>
      <w:r>
        <w:rPr>
          <w:rFonts w:eastAsia="Times New Roman" w:cs="Times New Roman"/>
          <w:szCs w:val="24"/>
        </w:rPr>
        <w:t>αρεστοί</w:t>
      </w:r>
      <w:r w:rsidRPr="002E1CCF">
        <w:rPr>
          <w:rFonts w:eastAsia="Times New Roman" w:cs="Times New Roman"/>
          <w:szCs w:val="24"/>
        </w:rPr>
        <w:t xml:space="preserve"> στην ίδια την </w:t>
      </w:r>
      <w:r>
        <w:rPr>
          <w:rFonts w:eastAsia="Times New Roman" w:cs="Times New Roman"/>
          <w:szCs w:val="24"/>
        </w:rPr>
        <w:t>ΕΣΗΕΑ.</w:t>
      </w:r>
    </w:p>
    <w:p w14:paraId="69A55CE4"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 xml:space="preserve">Τέλος, </w:t>
      </w:r>
      <w:r w:rsidRPr="002E1CCF">
        <w:rPr>
          <w:rFonts w:eastAsia="Times New Roman" w:cs="Times New Roman"/>
          <w:szCs w:val="24"/>
        </w:rPr>
        <w:t>θα αναφερθώ στο άρθρο 38</w:t>
      </w:r>
      <w:r>
        <w:rPr>
          <w:rFonts w:eastAsia="Times New Roman" w:cs="Times New Roman"/>
          <w:szCs w:val="24"/>
        </w:rPr>
        <w:t>,</w:t>
      </w:r>
      <w:r w:rsidRPr="002E1CCF">
        <w:rPr>
          <w:rFonts w:eastAsia="Times New Roman" w:cs="Times New Roman"/>
          <w:szCs w:val="24"/>
        </w:rPr>
        <w:t xml:space="preserve"> τ</w:t>
      </w:r>
      <w:r w:rsidRPr="002E1CCF">
        <w:rPr>
          <w:rFonts w:eastAsia="Times New Roman" w:cs="Times New Roman"/>
          <w:szCs w:val="24"/>
        </w:rPr>
        <w:t xml:space="preserve">ο οποίο </w:t>
      </w:r>
      <w:r>
        <w:rPr>
          <w:rFonts w:eastAsia="Times New Roman" w:cs="Times New Roman"/>
          <w:szCs w:val="24"/>
        </w:rPr>
        <w:t xml:space="preserve">ζητούμε ως </w:t>
      </w:r>
      <w:r w:rsidRPr="002E1CCF">
        <w:rPr>
          <w:rFonts w:eastAsia="Times New Roman" w:cs="Times New Roman"/>
          <w:szCs w:val="24"/>
        </w:rPr>
        <w:t>Χρυσή Αυγή να αποσυρθεί</w:t>
      </w:r>
      <w:r>
        <w:rPr>
          <w:rFonts w:eastAsia="Times New Roman" w:cs="Times New Roman"/>
          <w:szCs w:val="24"/>
        </w:rPr>
        <w:t>. Α</w:t>
      </w:r>
      <w:r w:rsidRPr="002E1CCF">
        <w:rPr>
          <w:rFonts w:eastAsia="Times New Roman" w:cs="Times New Roman"/>
          <w:szCs w:val="24"/>
        </w:rPr>
        <w:t>φορά στις ιατροδικαστικές πράξεις</w:t>
      </w:r>
      <w:r>
        <w:rPr>
          <w:rFonts w:eastAsia="Times New Roman" w:cs="Times New Roman"/>
          <w:szCs w:val="24"/>
        </w:rPr>
        <w:t>. Έ</w:t>
      </w:r>
      <w:r w:rsidRPr="002E1CCF">
        <w:rPr>
          <w:rFonts w:eastAsia="Times New Roman" w:cs="Times New Roman"/>
          <w:szCs w:val="24"/>
        </w:rPr>
        <w:t xml:space="preserve">χοντας υπηρετήσει </w:t>
      </w:r>
      <w:r>
        <w:rPr>
          <w:rFonts w:eastAsia="Times New Roman" w:cs="Times New Roman"/>
          <w:szCs w:val="24"/>
        </w:rPr>
        <w:t xml:space="preserve">πολλά χρόνια </w:t>
      </w:r>
      <w:r w:rsidRPr="002E1CCF">
        <w:rPr>
          <w:rFonts w:eastAsia="Times New Roman" w:cs="Times New Roman"/>
          <w:szCs w:val="24"/>
        </w:rPr>
        <w:t xml:space="preserve">στο Υπουργείο Δικαιοσύνης </w:t>
      </w:r>
      <w:r>
        <w:rPr>
          <w:rFonts w:eastAsia="Times New Roman" w:cs="Times New Roman"/>
          <w:szCs w:val="24"/>
        </w:rPr>
        <w:t>ως ιατροδικαστής, σ</w:t>
      </w:r>
      <w:r w:rsidRPr="002E1CCF">
        <w:rPr>
          <w:rFonts w:eastAsia="Times New Roman" w:cs="Times New Roman"/>
          <w:szCs w:val="24"/>
        </w:rPr>
        <w:t>ε διάφορες ιατροδικαστικές υπηρεσίες</w:t>
      </w:r>
      <w:r>
        <w:rPr>
          <w:rFonts w:eastAsia="Times New Roman" w:cs="Times New Roman"/>
          <w:szCs w:val="24"/>
        </w:rPr>
        <w:t>, θα</w:t>
      </w:r>
      <w:r w:rsidRPr="002E1CCF">
        <w:rPr>
          <w:rFonts w:eastAsia="Times New Roman" w:cs="Times New Roman"/>
          <w:szCs w:val="24"/>
        </w:rPr>
        <w:t xml:space="preserve"> </w:t>
      </w:r>
      <w:r w:rsidRPr="002E1CCF">
        <w:rPr>
          <w:rFonts w:eastAsia="Times New Roman" w:cs="Times New Roman"/>
          <w:szCs w:val="24"/>
        </w:rPr>
        <w:lastRenderedPageBreak/>
        <w:t xml:space="preserve">ήθελα να </w:t>
      </w:r>
      <w:r>
        <w:rPr>
          <w:rFonts w:eastAsia="Times New Roman" w:cs="Times New Roman"/>
          <w:szCs w:val="24"/>
        </w:rPr>
        <w:t>βεβαιώσω</w:t>
      </w:r>
      <w:r w:rsidRPr="002E1CCF">
        <w:rPr>
          <w:rFonts w:eastAsia="Times New Roman" w:cs="Times New Roman"/>
          <w:szCs w:val="24"/>
        </w:rPr>
        <w:t xml:space="preserve"> </w:t>
      </w:r>
      <w:r>
        <w:rPr>
          <w:rFonts w:eastAsia="Times New Roman" w:cs="Times New Roman"/>
          <w:szCs w:val="24"/>
        </w:rPr>
        <w:t>το Σ</w:t>
      </w:r>
      <w:r w:rsidRPr="002E1CCF">
        <w:rPr>
          <w:rFonts w:eastAsia="Times New Roman" w:cs="Times New Roman"/>
          <w:szCs w:val="24"/>
        </w:rPr>
        <w:t xml:space="preserve">ώμα ότι στη συλλογή νομοθεσίας περί ιατροδικαστικών υπηρεσιών εμπεριέχεται </w:t>
      </w:r>
      <w:r>
        <w:rPr>
          <w:rFonts w:eastAsia="Times New Roman" w:cs="Times New Roman"/>
          <w:szCs w:val="24"/>
        </w:rPr>
        <w:t xml:space="preserve">απόσπασμα </w:t>
      </w:r>
      <w:r w:rsidRPr="002E1CCF">
        <w:rPr>
          <w:rFonts w:eastAsia="Times New Roman" w:cs="Times New Roman"/>
          <w:szCs w:val="24"/>
        </w:rPr>
        <w:t>με το οποίο οι ιατροδικασ</w:t>
      </w:r>
      <w:r>
        <w:rPr>
          <w:rFonts w:eastAsia="Times New Roman" w:cs="Times New Roman"/>
          <w:szCs w:val="24"/>
        </w:rPr>
        <w:t>τές του Υπουργείου Δικαιοσύνης, β</w:t>
      </w:r>
      <w:r w:rsidRPr="002E1CCF">
        <w:rPr>
          <w:rFonts w:eastAsia="Times New Roman" w:cs="Times New Roman"/>
          <w:szCs w:val="24"/>
        </w:rPr>
        <w:t>εβαίως</w:t>
      </w:r>
      <w:r>
        <w:rPr>
          <w:rFonts w:eastAsia="Times New Roman" w:cs="Times New Roman"/>
          <w:szCs w:val="24"/>
        </w:rPr>
        <w:t>,</w:t>
      </w:r>
      <w:r w:rsidRPr="002E1CCF">
        <w:rPr>
          <w:rFonts w:eastAsia="Times New Roman" w:cs="Times New Roman"/>
          <w:szCs w:val="24"/>
        </w:rPr>
        <w:t xml:space="preserve"> είναι ε</w:t>
      </w:r>
      <w:r>
        <w:rPr>
          <w:rFonts w:eastAsia="Times New Roman" w:cs="Times New Roman"/>
          <w:szCs w:val="24"/>
        </w:rPr>
        <w:t xml:space="preserve">πίσημοι σύμβουλοι της τακτικής </w:t>
      </w:r>
      <w:r>
        <w:rPr>
          <w:rFonts w:eastAsia="Times New Roman" w:cs="Times New Roman"/>
          <w:szCs w:val="24"/>
        </w:rPr>
        <w:t>δ</w:t>
      </w:r>
      <w:r w:rsidRPr="002E1CCF">
        <w:rPr>
          <w:rFonts w:eastAsia="Times New Roman" w:cs="Times New Roman"/>
          <w:szCs w:val="24"/>
        </w:rPr>
        <w:t>ικαιοσύνης</w:t>
      </w:r>
      <w:r>
        <w:rPr>
          <w:rFonts w:eastAsia="Times New Roman" w:cs="Times New Roman"/>
          <w:szCs w:val="24"/>
        </w:rPr>
        <w:t>.</w:t>
      </w:r>
      <w:r w:rsidRPr="002E1CCF">
        <w:rPr>
          <w:rFonts w:eastAsia="Times New Roman" w:cs="Times New Roman"/>
          <w:szCs w:val="24"/>
        </w:rPr>
        <w:t xml:space="preserve"> </w:t>
      </w:r>
      <w:r>
        <w:rPr>
          <w:rFonts w:eastAsia="Times New Roman" w:cs="Times New Roman"/>
          <w:szCs w:val="24"/>
        </w:rPr>
        <w:t>Με α</w:t>
      </w:r>
      <w:r w:rsidRPr="002E1CCF">
        <w:rPr>
          <w:rFonts w:eastAsia="Times New Roman" w:cs="Times New Roman"/>
          <w:szCs w:val="24"/>
        </w:rPr>
        <w:t>υτό ακριβώς</w:t>
      </w:r>
      <w:r>
        <w:rPr>
          <w:rFonts w:eastAsia="Times New Roman" w:cs="Times New Roman"/>
          <w:szCs w:val="24"/>
        </w:rPr>
        <w:t>,</w:t>
      </w:r>
      <w:r w:rsidRPr="002E1CCF">
        <w:rPr>
          <w:rFonts w:eastAsia="Times New Roman" w:cs="Times New Roman"/>
          <w:szCs w:val="24"/>
        </w:rPr>
        <w:t xml:space="preserve"> με </w:t>
      </w:r>
      <w:r>
        <w:rPr>
          <w:rFonts w:eastAsia="Times New Roman" w:cs="Times New Roman"/>
          <w:szCs w:val="24"/>
        </w:rPr>
        <w:t>νόμο που σήμερα εισάγει το Υ</w:t>
      </w:r>
      <w:r w:rsidRPr="002E1CCF">
        <w:rPr>
          <w:rFonts w:eastAsia="Times New Roman" w:cs="Times New Roman"/>
          <w:szCs w:val="24"/>
        </w:rPr>
        <w:t>πουργε</w:t>
      </w:r>
      <w:r w:rsidRPr="002E1CCF">
        <w:rPr>
          <w:rFonts w:eastAsia="Times New Roman" w:cs="Times New Roman"/>
          <w:szCs w:val="24"/>
        </w:rPr>
        <w:t>ίο Δικαιοσύνης</w:t>
      </w:r>
      <w:r>
        <w:rPr>
          <w:rFonts w:eastAsia="Times New Roman" w:cs="Times New Roman"/>
          <w:szCs w:val="24"/>
        </w:rPr>
        <w:t>,</w:t>
      </w:r>
      <w:r w:rsidRPr="002E1CCF">
        <w:rPr>
          <w:rFonts w:eastAsia="Times New Roman" w:cs="Times New Roman"/>
          <w:szCs w:val="24"/>
        </w:rPr>
        <w:t xml:space="preserve"> </w:t>
      </w:r>
      <w:r>
        <w:rPr>
          <w:rFonts w:eastAsia="Times New Roman" w:cs="Times New Roman"/>
          <w:szCs w:val="24"/>
        </w:rPr>
        <w:t>υποβαθμίζεται υ</w:t>
      </w:r>
      <w:r w:rsidRPr="002E1CCF">
        <w:rPr>
          <w:rFonts w:eastAsia="Times New Roman" w:cs="Times New Roman"/>
          <w:szCs w:val="24"/>
        </w:rPr>
        <w:t>πηρεσία του Υπουργείου Δικαιοσύνης</w:t>
      </w:r>
      <w:r>
        <w:rPr>
          <w:rFonts w:eastAsia="Times New Roman" w:cs="Times New Roman"/>
          <w:szCs w:val="24"/>
        </w:rPr>
        <w:t>. Ε</w:t>
      </w:r>
      <w:r w:rsidRPr="002E1CCF">
        <w:rPr>
          <w:rFonts w:eastAsia="Times New Roman" w:cs="Times New Roman"/>
          <w:szCs w:val="24"/>
        </w:rPr>
        <w:t xml:space="preserve">ίναι πρωτόγνωρο πραγματικά και επιφυλάσσει ισότιμο </w:t>
      </w:r>
      <w:r>
        <w:rPr>
          <w:rFonts w:eastAsia="Times New Roman" w:cs="Times New Roman"/>
          <w:szCs w:val="24"/>
        </w:rPr>
        <w:t xml:space="preserve">επιστημονικό και </w:t>
      </w:r>
      <w:r w:rsidRPr="002E1CCF">
        <w:rPr>
          <w:rFonts w:eastAsia="Times New Roman" w:cs="Times New Roman"/>
          <w:szCs w:val="24"/>
        </w:rPr>
        <w:t xml:space="preserve">υπηρεσιακό </w:t>
      </w:r>
      <w:r>
        <w:rPr>
          <w:rFonts w:eastAsia="Times New Roman" w:cs="Times New Roman"/>
          <w:szCs w:val="24"/>
        </w:rPr>
        <w:t xml:space="preserve">ρόλο </w:t>
      </w:r>
      <w:r w:rsidRPr="002E1CCF">
        <w:rPr>
          <w:rFonts w:eastAsia="Times New Roman" w:cs="Times New Roman"/>
          <w:szCs w:val="24"/>
        </w:rPr>
        <w:t>σε επικουρικούς επιμελητές Β</w:t>
      </w:r>
      <w:r>
        <w:rPr>
          <w:rFonts w:eastAsia="Times New Roman" w:cs="Times New Roman"/>
          <w:szCs w:val="24"/>
        </w:rPr>
        <w:t>΄ Ι</w:t>
      </w:r>
      <w:r w:rsidRPr="002E1CCF">
        <w:rPr>
          <w:rFonts w:eastAsia="Times New Roman" w:cs="Times New Roman"/>
          <w:szCs w:val="24"/>
        </w:rPr>
        <w:t>ατροδικαστικής</w:t>
      </w:r>
      <w:r>
        <w:rPr>
          <w:rFonts w:eastAsia="Times New Roman" w:cs="Times New Roman"/>
          <w:szCs w:val="24"/>
        </w:rPr>
        <w:t>,</w:t>
      </w:r>
      <w:r w:rsidRPr="002E1CCF">
        <w:rPr>
          <w:rFonts w:eastAsia="Times New Roman" w:cs="Times New Roman"/>
          <w:szCs w:val="24"/>
        </w:rPr>
        <w:t xml:space="preserve"> μη μόνιμους υπαλλήλους</w:t>
      </w:r>
      <w:r>
        <w:rPr>
          <w:rFonts w:eastAsia="Times New Roman" w:cs="Times New Roman"/>
          <w:szCs w:val="24"/>
        </w:rPr>
        <w:t>,</w:t>
      </w:r>
      <w:r w:rsidRPr="002E1CCF">
        <w:rPr>
          <w:rFonts w:eastAsia="Times New Roman" w:cs="Times New Roman"/>
          <w:szCs w:val="24"/>
        </w:rPr>
        <w:t xml:space="preserve"> που δεν είναι άπαξ ορκισμένοι</w:t>
      </w:r>
      <w:r>
        <w:rPr>
          <w:rFonts w:eastAsia="Times New Roman" w:cs="Times New Roman"/>
          <w:szCs w:val="24"/>
        </w:rPr>
        <w:t>,</w:t>
      </w:r>
      <w:r w:rsidRPr="002E1CCF">
        <w:rPr>
          <w:rFonts w:eastAsia="Times New Roman" w:cs="Times New Roman"/>
          <w:szCs w:val="24"/>
        </w:rPr>
        <w:t xml:space="preserve"> πο</w:t>
      </w:r>
      <w:r w:rsidRPr="002E1CCF">
        <w:rPr>
          <w:rFonts w:eastAsia="Times New Roman" w:cs="Times New Roman"/>
          <w:szCs w:val="24"/>
        </w:rPr>
        <w:t>υ έχουν ελάχιστη εμπειρία</w:t>
      </w:r>
      <w:r>
        <w:rPr>
          <w:rFonts w:eastAsia="Times New Roman" w:cs="Times New Roman"/>
          <w:szCs w:val="24"/>
        </w:rPr>
        <w:t>,</w:t>
      </w:r>
      <w:r w:rsidRPr="002E1CCF">
        <w:rPr>
          <w:rFonts w:eastAsia="Times New Roman" w:cs="Times New Roman"/>
          <w:szCs w:val="24"/>
        </w:rPr>
        <w:t xml:space="preserve"> προκειμένου να υπάρχει εξυπηρέτηση</w:t>
      </w:r>
      <w:r>
        <w:rPr>
          <w:rFonts w:eastAsia="Times New Roman" w:cs="Times New Roman"/>
          <w:szCs w:val="24"/>
        </w:rPr>
        <w:t>,</w:t>
      </w:r>
      <w:r w:rsidRPr="002E1CCF">
        <w:rPr>
          <w:rFonts w:eastAsia="Times New Roman" w:cs="Times New Roman"/>
          <w:szCs w:val="24"/>
        </w:rPr>
        <w:t xml:space="preserve"> όπως είπε ο κ</w:t>
      </w:r>
      <w:r>
        <w:rPr>
          <w:rFonts w:eastAsia="Times New Roman" w:cs="Times New Roman"/>
          <w:szCs w:val="24"/>
        </w:rPr>
        <w:t xml:space="preserve">ύριος Υπουργός της Δικαιοσύνης, </w:t>
      </w:r>
      <w:r w:rsidRPr="002E1CCF">
        <w:rPr>
          <w:rFonts w:eastAsia="Times New Roman" w:cs="Times New Roman"/>
          <w:szCs w:val="24"/>
        </w:rPr>
        <w:t>των πολιτών</w:t>
      </w:r>
      <w:r>
        <w:rPr>
          <w:rFonts w:eastAsia="Times New Roman" w:cs="Times New Roman"/>
          <w:szCs w:val="24"/>
        </w:rPr>
        <w:t>.</w:t>
      </w:r>
    </w:p>
    <w:p w14:paraId="69A55CE5" w14:textId="77777777" w:rsidR="00C9651F" w:rsidRDefault="002D2592">
      <w:pPr>
        <w:tabs>
          <w:tab w:val="left" w:pos="709"/>
          <w:tab w:val="center" w:pos="4753"/>
        </w:tabs>
        <w:spacing w:line="600" w:lineRule="auto"/>
        <w:ind w:firstLine="709"/>
        <w:contextualSpacing/>
        <w:jc w:val="both"/>
        <w:rPr>
          <w:rFonts w:eastAsia="Times New Roman"/>
          <w:szCs w:val="24"/>
        </w:rPr>
      </w:pPr>
      <w:r>
        <w:rPr>
          <w:rFonts w:eastAsia="Times New Roman"/>
          <w:szCs w:val="24"/>
        </w:rPr>
        <w:t>Ως έγκριτοι νομικοί ο κύριος Υπουργός Δικαιοσύνης αλλά και ο κύριος Αναπληρωτής γνωρίζουν πολύ καλά ότι σκοπός, αυτοσκοπός</w:t>
      </w:r>
      <w:r>
        <w:rPr>
          <w:rFonts w:eastAsia="Times New Roman"/>
          <w:szCs w:val="24"/>
        </w:rPr>
        <w:t xml:space="preserve">, </w:t>
      </w:r>
      <w:r>
        <w:rPr>
          <w:rFonts w:eastAsia="Times New Roman"/>
          <w:szCs w:val="24"/>
        </w:rPr>
        <w:t>θα έλεγα</w:t>
      </w:r>
      <w:r>
        <w:rPr>
          <w:rFonts w:eastAsia="Times New Roman"/>
          <w:szCs w:val="24"/>
        </w:rPr>
        <w:t>,</w:t>
      </w:r>
      <w:r>
        <w:rPr>
          <w:rFonts w:eastAsia="Times New Roman"/>
          <w:szCs w:val="24"/>
        </w:rPr>
        <w:t xml:space="preserve"> γ</w:t>
      </w:r>
      <w:r>
        <w:rPr>
          <w:rFonts w:eastAsia="Times New Roman"/>
          <w:szCs w:val="24"/>
        </w:rPr>
        <w:t>ια τη διενέργεια μιας ιατροδικαστικής πράξης είναι η ανακάλυψη της αληθείας και η αυξημένη εγγύηση της πραγματογνωμοσύνης, όχι η εξυπηρέτηση, η οποία βέβαια μπορεί να οδηγηθεί σε μια μακάβρια εξυπηρέτηση, σε ρουσφέτια δηλαδή, με μακάβριο χαρακτήρα. Πρέπει,</w:t>
      </w:r>
      <w:r>
        <w:rPr>
          <w:rFonts w:eastAsia="Times New Roman"/>
          <w:szCs w:val="24"/>
        </w:rPr>
        <w:t xml:space="preserve"> λοιπόν, να αποσυρθεί </w:t>
      </w:r>
      <w:r>
        <w:rPr>
          <w:rFonts w:eastAsia="Times New Roman"/>
          <w:szCs w:val="24"/>
        </w:rPr>
        <w:lastRenderedPageBreak/>
        <w:t xml:space="preserve">αυτό. Δεν είναι δυνατόν αυτό που επονομάζεται </w:t>
      </w:r>
      <w:r>
        <w:rPr>
          <w:rFonts w:eastAsia="Times New Roman"/>
          <w:szCs w:val="24"/>
        </w:rPr>
        <w:t>«</w:t>
      </w:r>
      <w:r>
        <w:rPr>
          <w:rFonts w:eastAsia="Times New Roman"/>
          <w:szCs w:val="24"/>
        </w:rPr>
        <w:t>ισοκατανομή</w:t>
      </w:r>
      <w:r>
        <w:rPr>
          <w:rFonts w:eastAsia="Times New Roman"/>
          <w:szCs w:val="24"/>
        </w:rPr>
        <w:t>»</w:t>
      </w:r>
      <w:r>
        <w:rPr>
          <w:rFonts w:eastAsia="Times New Roman"/>
          <w:szCs w:val="24"/>
        </w:rPr>
        <w:t xml:space="preserve"> να καταστεί μια ισοπέδωση των ιατροδικαστικών υπηρεσιών, των εργαστηρίων </w:t>
      </w:r>
      <w:r>
        <w:rPr>
          <w:rFonts w:eastAsia="Times New Roman"/>
          <w:szCs w:val="24"/>
        </w:rPr>
        <w:t>Ι</w:t>
      </w:r>
      <w:r>
        <w:rPr>
          <w:rFonts w:eastAsia="Times New Roman"/>
          <w:szCs w:val="24"/>
        </w:rPr>
        <w:t>ατροδικαστικής των πανεπιστημίων, με νοσηλευτικά ιδρύματα τα οποία δεν έχουν υποδομή, διότι δεν υπάρ</w:t>
      </w:r>
      <w:r>
        <w:rPr>
          <w:rFonts w:eastAsia="Times New Roman"/>
          <w:szCs w:val="24"/>
        </w:rPr>
        <w:t xml:space="preserve">χει ούτε ένα νοσηλευτικό ίδρυμα που να έχει κατάλληλη υποδομή. Είναι άνευ αντικειμένου η συγκεκριμένη διάταξη. </w:t>
      </w:r>
    </w:p>
    <w:p w14:paraId="69A55CE6" w14:textId="77777777" w:rsidR="00C9651F" w:rsidRDefault="002D2592">
      <w:pPr>
        <w:tabs>
          <w:tab w:val="left" w:pos="709"/>
          <w:tab w:val="center" w:pos="4753"/>
        </w:tabs>
        <w:spacing w:line="600" w:lineRule="auto"/>
        <w:ind w:firstLine="709"/>
        <w:contextualSpacing/>
        <w:jc w:val="both"/>
        <w:rPr>
          <w:rFonts w:eastAsia="Times New Roman"/>
          <w:szCs w:val="24"/>
        </w:rPr>
      </w:pPr>
      <w:r>
        <w:rPr>
          <w:rFonts w:eastAsia="Times New Roman"/>
          <w:szCs w:val="24"/>
        </w:rPr>
        <w:t>Τέλος, θα κλείσω με το εξής</w:t>
      </w:r>
      <w:r w:rsidRPr="00C34FE6">
        <w:rPr>
          <w:rFonts w:eastAsia="Times New Roman"/>
          <w:szCs w:val="24"/>
        </w:rPr>
        <w:t>:</w:t>
      </w:r>
      <w:r>
        <w:rPr>
          <w:rFonts w:eastAsia="Times New Roman"/>
          <w:szCs w:val="24"/>
        </w:rPr>
        <w:t xml:space="preserve"> Ο Υπουργός Δικαιοσύνης κ. Καλογήρου αλλά και ο κ. Πολάκης θα πρέπει εφεξής να απαντούν στα ερωτήματα που θέτουν οι </w:t>
      </w:r>
      <w:r>
        <w:rPr>
          <w:rFonts w:eastAsia="Times New Roman"/>
          <w:szCs w:val="24"/>
        </w:rPr>
        <w:t>Βουλευτές της Χρυσής Αυγής και για έναν επιπλέον λόγο, διότι δεν μπορεί κάποιος να διανοηθεί ότι ο κ. Πολάκης ή ο κ. Καλογήρου είναι πιο δημοκράτες από τον κ. Κοντονή ή τον κ. Παρασκευόπουλο, οι οποίοι απαντούσαν.</w:t>
      </w:r>
    </w:p>
    <w:p w14:paraId="69A55CE7" w14:textId="77777777" w:rsidR="00C9651F" w:rsidRDefault="002D2592">
      <w:pPr>
        <w:tabs>
          <w:tab w:val="left" w:pos="709"/>
          <w:tab w:val="center" w:pos="4753"/>
        </w:tabs>
        <w:spacing w:line="600" w:lineRule="auto"/>
        <w:ind w:firstLine="709"/>
        <w:contextualSpacing/>
        <w:jc w:val="both"/>
        <w:rPr>
          <w:rFonts w:eastAsia="Times New Roman"/>
          <w:szCs w:val="24"/>
        </w:rPr>
      </w:pPr>
      <w:r>
        <w:rPr>
          <w:rFonts w:eastAsia="Times New Roman"/>
          <w:szCs w:val="24"/>
        </w:rPr>
        <w:t>Κάτι τελευταίο</w:t>
      </w:r>
      <w:r w:rsidRPr="00C34FE6">
        <w:rPr>
          <w:rFonts w:eastAsia="Times New Roman"/>
          <w:szCs w:val="24"/>
        </w:rPr>
        <w:t>:</w:t>
      </w:r>
      <w:r>
        <w:rPr>
          <w:rFonts w:eastAsia="Times New Roman"/>
          <w:szCs w:val="24"/>
        </w:rPr>
        <w:t xml:space="preserve"> Ο κύριος Υπουργός Δικαιοσύ</w:t>
      </w:r>
      <w:r>
        <w:rPr>
          <w:rFonts w:eastAsia="Times New Roman"/>
          <w:szCs w:val="24"/>
        </w:rPr>
        <w:t>νης, ο οποίος βέβαια έχει μια μερικώς αφοπλιστική ευγένεια και νομικές γνώσεις επίσης μερικώς αφοπλιστικές, δεν μπορεί σε καμμία περίπτωση ως εξωκοινοβουλευτικός να επικαλείται την κοινοβουλευτική τάξη.</w:t>
      </w:r>
    </w:p>
    <w:p w14:paraId="69A55CE8" w14:textId="77777777" w:rsidR="00C9651F" w:rsidRDefault="002D2592">
      <w:pPr>
        <w:tabs>
          <w:tab w:val="left" w:pos="709"/>
          <w:tab w:val="center" w:pos="4753"/>
        </w:tabs>
        <w:spacing w:line="600" w:lineRule="auto"/>
        <w:ind w:firstLine="709"/>
        <w:contextualSpacing/>
        <w:jc w:val="both"/>
        <w:rPr>
          <w:rFonts w:eastAsia="Times New Roman"/>
          <w:szCs w:val="24"/>
        </w:rPr>
      </w:pPr>
      <w:r>
        <w:rPr>
          <w:rFonts w:eastAsia="Times New Roman"/>
          <w:szCs w:val="24"/>
        </w:rPr>
        <w:t>Ευχαριστώ.</w:t>
      </w:r>
    </w:p>
    <w:p w14:paraId="69A55CE9" w14:textId="77777777" w:rsidR="00C9651F" w:rsidRDefault="002D2592">
      <w:pPr>
        <w:tabs>
          <w:tab w:val="left" w:pos="709"/>
          <w:tab w:val="center" w:pos="4753"/>
        </w:tabs>
        <w:spacing w:line="600" w:lineRule="auto"/>
        <w:ind w:firstLine="709"/>
        <w:contextualSpacing/>
        <w:jc w:val="center"/>
        <w:rPr>
          <w:rFonts w:eastAsia="Times New Roman"/>
          <w:szCs w:val="24"/>
        </w:rPr>
      </w:pPr>
      <w:r>
        <w:rPr>
          <w:rFonts w:eastAsia="Times New Roman"/>
          <w:szCs w:val="24"/>
        </w:rPr>
        <w:lastRenderedPageBreak/>
        <w:t>(Χειροκροτήματα από την πτέρυγα τ</w:t>
      </w:r>
      <w:r>
        <w:rPr>
          <w:rFonts w:eastAsia="Times New Roman"/>
          <w:szCs w:val="24"/>
        </w:rPr>
        <w:t>ης</w:t>
      </w:r>
      <w:r>
        <w:rPr>
          <w:rFonts w:eastAsia="Times New Roman"/>
          <w:szCs w:val="24"/>
        </w:rPr>
        <w:t xml:space="preserve"> Χρυσή</w:t>
      </w:r>
      <w:r>
        <w:rPr>
          <w:rFonts w:eastAsia="Times New Roman"/>
          <w:szCs w:val="24"/>
        </w:rPr>
        <w:t>ς</w:t>
      </w:r>
      <w:r>
        <w:rPr>
          <w:rFonts w:eastAsia="Times New Roman"/>
          <w:szCs w:val="24"/>
        </w:rPr>
        <w:t xml:space="preserve"> Αυγή</w:t>
      </w:r>
      <w:r>
        <w:rPr>
          <w:rFonts w:eastAsia="Times New Roman"/>
          <w:szCs w:val="24"/>
        </w:rPr>
        <w:t>ς</w:t>
      </w:r>
      <w:r>
        <w:rPr>
          <w:rFonts w:eastAsia="Times New Roman"/>
          <w:szCs w:val="24"/>
        </w:rPr>
        <w:t>)</w:t>
      </w:r>
    </w:p>
    <w:p w14:paraId="69A55CEA" w14:textId="77777777" w:rsidR="00C9651F" w:rsidRDefault="002D2592">
      <w:pPr>
        <w:tabs>
          <w:tab w:val="left" w:pos="709"/>
          <w:tab w:val="center" w:pos="4753"/>
        </w:tabs>
        <w:spacing w:line="600" w:lineRule="auto"/>
        <w:ind w:firstLine="709"/>
        <w:contextualSpacing/>
        <w:jc w:val="both"/>
        <w:rPr>
          <w:rFonts w:eastAsia="Times New Roman"/>
          <w:szCs w:val="24"/>
        </w:rPr>
      </w:pPr>
      <w:r w:rsidRPr="00D1473B">
        <w:rPr>
          <w:rFonts w:eastAsia="Times New Roman"/>
          <w:b/>
          <w:szCs w:val="24"/>
        </w:rPr>
        <w:t>ΠΡΟΕΔΡΕΥΩΝ (Νικήτας Κακλαμάνης):</w:t>
      </w:r>
      <w:r>
        <w:rPr>
          <w:rFonts w:eastAsia="Times New Roman"/>
          <w:szCs w:val="24"/>
        </w:rPr>
        <w:t xml:space="preserve"> Τον λόγο έχει ο ειδικός αγορητής του Κομμουνιστικού Κόμματος Ελλάδ</w:t>
      </w:r>
      <w:r>
        <w:rPr>
          <w:rFonts w:eastAsia="Times New Roman"/>
          <w:szCs w:val="24"/>
        </w:rPr>
        <w:t>α</w:t>
      </w:r>
      <w:r>
        <w:rPr>
          <w:rFonts w:eastAsia="Times New Roman"/>
          <w:szCs w:val="24"/>
        </w:rPr>
        <w:t>ς κ. Μανώλης Συντυχάκης.</w:t>
      </w:r>
    </w:p>
    <w:p w14:paraId="69A55CEB" w14:textId="77777777" w:rsidR="00C9651F" w:rsidRDefault="002D2592">
      <w:pPr>
        <w:tabs>
          <w:tab w:val="left" w:pos="709"/>
          <w:tab w:val="center" w:pos="4753"/>
        </w:tabs>
        <w:spacing w:line="600" w:lineRule="auto"/>
        <w:ind w:firstLine="709"/>
        <w:contextualSpacing/>
        <w:jc w:val="both"/>
        <w:rPr>
          <w:rFonts w:eastAsia="Times New Roman"/>
          <w:szCs w:val="24"/>
        </w:rPr>
      </w:pPr>
      <w:r w:rsidRPr="00D1473B">
        <w:rPr>
          <w:rFonts w:eastAsia="Times New Roman"/>
          <w:b/>
          <w:szCs w:val="24"/>
        </w:rPr>
        <w:t xml:space="preserve">ΕΜΜΑΝΟΥΗΛ ΣΥΝΤΥΧΑΚΗΣ: </w:t>
      </w:r>
      <w:r>
        <w:rPr>
          <w:rFonts w:eastAsia="Times New Roman"/>
          <w:szCs w:val="24"/>
        </w:rPr>
        <w:t>Ευχαριστώ, κύριε Πρόεδρε.</w:t>
      </w:r>
    </w:p>
    <w:p w14:paraId="69A55CEC" w14:textId="77777777" w:rsidR="00C9651F" w:rsidRDefault="002D2592">
      <w:pPr>
        <w:tabs>
          <w:tab w:val="left" w:pos="709"/>
          <w:tab w:val="center" w:pos="4753"/>
        </w:tabs>
        <w:spacing w:line="600" w:lineRule="auto"/>
        <w:ind w:firstLine="709"/>
        <w:contextualSpacing/>
        <w:jc w:val="both"/>
        <w:rPr>
          <w:rFonts w:eastAsia="Times New Roman"/>
          <w:szCs w:val="24"/>
        </w:rPr>
      </w:pPr>
      <w:r>
        <w:rPr>
          <w:rFonts w:eastAsia="Times New Roman"/>
          <w:szCs w:val="24"/>
        </w:rPr>
        <w:t xml:space="preserve">Πριν περάσω στο σχέδιο νόμου, επιτρέψτε μου να εκφράσω εκ μέρους του </w:t>
      </w:r>
      <w:r>
        <w:rPr>
          <w:rFonts w:eastAsia="Times New Roman"/>
          <w:szCs w:val="24"/>
        </w:rPr>
        <w:t>Κομμουνιστικού Κόμματος Ελλάδας τα θερμά συλλυπητήριά μας στις οικογένειες των θυμάτων που χάθηκαν τόσο άδικα στα νερά του Γεροποτάμου στον Δήμο Φαιστού Κρήτης. Αυτό το τραγικό συμβάν</w:t>
      </w:r>
      <w:r>
        <w:rPr>
          <w:rFonts w:eastAsia="Times New Roman"/>
          <w:szCs w:val="24"/>
        </w:rPr>
        <w:t>,</w:t>
      </w:r>
      <w:r>
        <w:rPr>
          <w:rFonts w:eastAsia="Times New Roman"/>
          <w:szCs w:val="24"/>
        </w:rPr>
        <w:t xml:space="preserve"> με θύματα τέσσερις ανθρώπινες ζωές</w:t>
      </w:r>
      <w:r>
        <w:rPr>
          <w:rFonts w:eastAsia="Times New Roman"/>
          <w:szCs w:val="24"/>
        </w:rPr>
        <w:t>,</w:t>
      </w:r>
      <w:r>
        <w:rPr>
          <w:rFonts w:eastAsia="Times New Roman"/>
          <w:szCs w:val="24"/>
        </w:rPr>
        <w:t xml:space="preserve"> αναδεικνύει την κρατική γύμνια, την</w:t>
      </w:r>
      <w:r>
        <w:rPr>
          <w:rFonts w:eastAsia="Times New Roman"/>
          <w:szCs w:val="24"/>
        </w:rPr>
        <w:t xml:space="preserve"> έλλειψη υποδομών και κυβερνητικού σχεδιασμού για την προστασία από τα φυσικά φαινόμενα, αναδεικνύει την περιφρονητική στάση απέναντι στην ανθρώπινη ζωή. </w:t>
      </w:r>
    </w:p>
    <w:p w14:paraId="69A55CED" w14:textId="77777777" w:rsidR="00C9651F" w:rsidRDefault="002D2592">
      <w:pPr>
        <w:tabs>
          <w:tab w:val="left" w:pos="709"/>
          <w:tab w:val="center" w:pos="4753"/>
        </w:tabs>
        <w:spacing w:line="600" w:lineRule="auto"/>
        <w:ind w:firstLine="709"/>
        <w:contextualSpacing/>
        <w:jc w:val="both"/>
        <w:rPr>
          <w:rFonts w:eastAsia="Times New Roman"/>
          <w:szCs w:val="24"/>
        </w:rPr>
      </w:pPr>
      <w:r>
        <w:rPr>
          <w:rFonts w:eastAsia="Times New Roman"/>
          <w:szCs w:val="24"/>
        </w:rPr>
        <w:t xml:space="preserve">Πολλοί μιλάνε για την πολιτική προστασία, για την ανάγκη να παρθούν μέτρα από την Κυβέρνηση, από την </w:t>
      </w:r>
      <w:r>
        <w:rPr>
          <w:rFonts w:eastAsia="Times New Roman"/>
          <w:szCs w:val="24"/>
        </w:rPr>
        <w:t xml:space="preserve">τοπική, από την περιφερειακή διοίκηση. Κάνουν ανέξοδους σχεδιασμούς, </w:t>
      </w:r>
      <w:r>
        <w:rPr>
          <w:rFonts w:eastAsia="Times New Roman"/>
          <w:szCs w:val="24"/>
        </w:rPr>
        <w:lastRenderedPageBreak/>
        <w:t xml:space="preserve">αλλά επί χάρτου στην πραγματικότητα αυτά είναι για να ξεγελάσουν τον λαό, δίνοντας ψίχουλα για τις λαϊκές ανάγκες. </w:t>
      </w:r>
    </w:p>
    <w:p w14:paraId="69A55CEE" w14:textId="77777777" w:rsidR="00C9651F" w:rsidRDefault="002D2592">
      <w:pPr>
        <w:tabs>
          <w:tab w:val="left" w:pos="709"/>
          <w:tab w:val="center" w:pos="4753"/>
        </w:tabs>
        <w:spacing w:line="600" w:lineRule="auto"/>
        <w:ind w:firstLine="709"/>
        <w:contextualSpacing/>
        <w:jc w:val="both"/>
        <w:rPr>
          <w:rFonts w:eastAsia="Times New Roman"/>
          <w:szCs w:val="24"/>
        </w:rPr>
      </w:pPr>
      <w:r>
        <w:rPr>
          <w:rFonts w:eastAsia="Times New Roman"/>
          <w:szCs w:val="24"/>
        </w:rPr>
        <w:t xml:space="preserve">Δυστυχώς η Κρήτη, ως αποτέλεσμα βέβαια αυτών των έντονων βροχοπτώσεων, </w:t>
      </w:r>
      <w:r>
        <w:rPr>
          <w:rFonts w:eastAsia="Times New Roman"/>
          <w:szCs w:val="24"/>
        </w:rPr>
        <w:t>πρέπει να κηρυχθεί σε κατάσταση εκτάκτου ανάγκης και ο Νομός Χανίων και οι περιοχές του Ρεθύμνου και του Ηρακλείου. Οι Υπουργοί αρνήθηκαν δύο φορές να έρθουν να συζητήσουμε επίκαιρη ερώτηση γύρω απ’ αυτό το ζήτημα για την κατάσταση στην Κρήτη. Ο ένας πετάε</w:t>
      </w:r>
      <w:r>
        <w:rPr>
          <w:rFonts w:eastAsia="Times New Roman"/>
          <w:szCs w:val="24"/>
        </w:rPr>
        <w:t>ι το μπαλάκι στον άλλο. Ο κ. Σπίρτζης πετάει την ευθύνη στην περιφέρεια, η περιφέρεια στον κ. Σπίρτζη, ο δήμος στην περιφέρεια, ο κ. Σπίρτζης στον κ. Χαρίτση. Δεν βρίσκει κανένας άκρη για το ποιος έχει την πρώτη και την κύρια ευθύνη. Η ευθύνη είναι αποκλει</w:t>
      </w:r>
      <w:r>
        <w:rPr>
          <w:rFonts w:eastAsia="Times New Roman"/>
          <w:szCs w:val="24"/>
        </w:rPr>
        <w:t xml:space="preserve">στικά στις κυβερνήσεις που διαχρονικά οδήγησαν τα πράγματα εκεί κι έτσι κατέληξαν οι ανθρώπινες ζωές να είναι στο έλεος των καιρικών συνθηκών. </w:t>
      </w:r>
    </w:p>
    <w:p w14:paraId="69A55CEF" w14:textId="77777777" w:rsidR="00C9651F" w:rsidRDefault="002D2592">
      <w:pPr>
        <w:tabs>
          <w:tab w:val="left" w:pos="709"/>
          <w:tab w:val="center" w:pos="4753"/>
        </w:tabs>
        <w:spacing w:line="600" w:lineRule="auto"/>
        <w:ind w:firstLine="709"/>
        <w:contextualSpacing/>
        <w:jc w:val="both"/>
        <w:rPr>
          <w:rFonts w:eastAsia="Times New Roman"/>
          <w:szCs w:val="24"/>
        </w:rPr>
      </w:pPr>
      <w:r>
        <w:rPr>
          <w:rFonts w:eastAsia="Times New Roman"/>
          <w:szCs w:val="24"/>
        </w:rPr>
        <w:t>Περνώντας στο σχέδιο νόμου, θα πω ότι πρόκειται για ένα πολυσύνθετο και σπονδυλωτό σχέδιο νόμου, απ’ αυτά που συ</w:t>
      </w:r>
      <w:r>
        <w:rPr>
          <w:rFonts w:eastAsia="Times New Roman"/>
          <w:szCs w:val="24"/>
        </w:rPr>
        <w:t>νηθίζουν να εισάγουν το Υπουργείο Δικαιοσύνης και η Κυβέρνηση, δυσκολεύοντας την ουσιαστική συζήτηση και τοποθέτηση.</w:t>
      </w:r>
    </w:p>
    <w:p w14:paraId="69A55CF0" w14:textId="77777777" w:rsidR="00C9651F" w:rsidRDefault="002D2592">
      <w:pPr>
        <w:tabs>
          <w:tab w:val="left" w:pos="709"/>
          <w:tab w:val="center" w:pos="4753"/>
        </w:tabs>
        <w:spacing w:line="600" w:lineRule="auto"/>
        <w:ind w:firstLine="709"/>
        <w:contextualSpacing/>
        <w:jc w:val="both"/>
        <w:rPr>
          <w:rFonts w:eastAsia="Times New Roman"/>
          <w:szCs w:val="24"/>
        </w:rPr>
      </w:pPr>
      <w:r>
        <w:rPr>
          <w:rFonts w:eastAsia="Times New Roman"/>
          <w:szCs w:val="24"/>
        </w:rPr>
        <w:lastRenderedPageBreak/>
        <w:t xml:space="preserve">Πιο συγκεκριμένα, το </w:t>
      </w:r>
      <w:r>
        <w:rPr>
          <w:rFonts w:eastAsia="Times New Roman"/>
          <w:szCs w:val="24"/>
        </w:rPr>
        <w:t xml:space="preserve">Κεφάλαιο Α΄ </w:t>
      </w:r>
      <w:r>
        <w:rPr>
          <w:rFonts w:eastAsia="Times New Roman"/>
          <w:szCs w:val="24"/>
        </w:rPr>
        <w:t>για τα άρθρα 1 έως 4, που αφορά την κύρωση του 16</w:t>
      </w:r>
      <w:r w:rsidRPr="00E0227D">
        <w:rPr>
          <w:rFonts w:eastAsia="Times New Roman"/>
          <w:szCs w:val="24"/>
          <w:vertAlign w:val="superscript"/>
        </w:rPr>
        <w:t>ου</w:t>
      </w:r>
      <w:r>
        <w:rPr>
          <w:rFonts w:eastAsia="Times New Roman"/>
          <w:szCs w:val="24"/>
        </w:rPr>
        <w:t xml:space="preserve"> </w:t>
      </w:r>
      <w:r>
        <w:rPr>
          <w:rFonts w:eastAsia="Times New Roman"/>
          <w:szCs w:val="24"/>
        </w:rPr>
        <w:t>π</w:t>
      </w:r>
      <w:r>
        <w:rPr>
          <w:rFonts w:eastAsia="Times New Roman"/>
          <w:szCs w:val="24"/>
        </w:rPr>
        <w:t>ρωτοκόλλου στην Ευρωπαϊκή Σύμβαση των Δικαιωμάτων του</w:t>
      </w:r>
      <w:r>
        <w:rPr>
          <w:rFonts w:eastAsia="Times New Roman"/>
          <w:szCs w:val="24"/>
        </w:rPr>
        <w:t xml:space="preserve"> Ανθρώπου -εφεξής ΕΣΔΑ</w:t>
      </w:r>
      <w:r>
        <w:rPr>
          <w:rFonts w:eastAsia="Times New Roman"/>
          <w:szCs w:val="24"/>
        </w:rPr>
        <w:t>,</w:t>
      </w:r>
      <w:r>
        <w:rPr>
          <w:rFonts w:eastAsia="Times New Roman"/>
          <w:szCs w:val="24"/>
        </w:rPr>
        <w:t xml:space="preserve"> για συντομία-</w:t>
      </w:r>
      <w:r>
        <w:rPr>
          <w:rFonts w:eastAsia="Times New Roman"/>
          <w:szCs w:val="24"/>
        </w:rPr>
        <w:t>,</w:t>
      </w:r>
      <w:r>
        <w:rPr>
          <w:rFonts w:eastAsia="Times New Roman"/>
          <w:szCs w:val="24"/>
        </w:rPr>
        <w:t xml:space="preserve"> κατά την άποψή μας αποτελεί τη συνέχεια και κινείται στην ίδια λογική που διέπει και την κύρωση του 15</w:t>
      </w:r>
      <w:r w:rsidRPr="00E0227D">
        <w:rPr>
          <w:rFonts w:eastAsia="Times New Roman"/>
          <w:szCs w:val="24"/>
          <w:vertAlign w:val="superscript"/>
        </w:rPr>
        <w:t>ου</w:t>
      </w:r>
      <w:r>
        <w:rPr>
          <w:rFonts w:eastAsia="Times New Roman"/>
          <w:szCs w:val="24"/>
        </w:rPr>
        <w:t xml:space="preserve"> </w:t>
      </w:r>
      <w:r>
        <w:rPr>
          <w:rFonts w:eastAsia="Times New Roman"/>
          <w:szCs w:val="24"/>
        </w:rPr>
        <w:t>π</w:t>
      </w:r>
      <w:r>
        <w:rPr>
          <w:rFonts w:eastAsia="Times New Roman"/>
          <w:szCs w:val="24"/>
        </w:rPr>
        <w:t xml:space="preserve">ρωτοκόλλου, η οποία ψηφίστηκε από την </w:t>
      </w:r>
      <w:r>
        <w:rPr>
          <w:rFonts w:eastAsia="Times New Roman"/>
          <w:szCs w:val="24"/>
        </w:rPr>
        <w:t>ο</w:t>
      </w:r>
      <w:r>
        <w:rPr>
          <w:rFonts w:eastAsia="Times New Roman"/>
          <w:szCs w:val="24"/>
        </w:rPr>
        <w:t xml:space="preserve">λομέλεια περίπου πριν από δύο μήνες. </w:t>
      </w:r>
    </w:p>
    <w:p w14:paraId="69A55CF1" w14:textId="77777777" w:rsidR="00C9651F" w:rsidRDefault="002D2592">
      <w:pPr>
        <w:spacing w:line="600" w:lineRule="auto"/>
        <w:ind w:firstLine="720"/>
        <w:jc w:val="both"/>
        <w:rPr>
          <w:rFonts w:eastAsia="Times New Roman"/>
          <w:szCs w:val="24"/>
        </w:rPr>
      </w:pPr>
      <w:r>
        <w:rPr>
          <w:rFonts w:eastAsia="Times New Roman"/>
          <w:szCs w:val="24"/>
        </w:rPr>
        <w:t>Το 15</w:t>
      </w:r>
      <w:r w:rsidRPr="00A94546">
        <w:rPr>
          <w:rFonts w:eastAsia="Times New Roman"/>
          <w:szCs w:val="24"/>
          <w:vertAlign w:val="superscript"/>
        </w:rPr>
        <w:t>ο</w:t>
      </w:r>
      <w:r>
        <w:rPr>
          <w:rFonts w:eastAsia="Times New Roman"/>
          <w:szCs w:val="24"/>
        </w:rPr>
        <w:t xml:space="preserve"> </w:t>
      </w:r>
      <w:r>
        <w:rPr>
          <w:rFonts w:eastAsia="Times New Roman"/>
          <w:szCs w:val="24"/>
        </w:rPr>
        <w:t>π</w:t>
      </w:r>
      <w:r>
        <w:rPr>
          <w:rFonts w:eastAsia="Times New Roman"/>
          <w:szCs w:val="24"/>
        </w:rPr>
        <w:t>ρωτόκολλο ήταν ένα αποτέλε</w:t>
      </w:r>
      <w:r>
        <w:rPr>
          <w:rFonts w:eastAsia="Times New Roman"/>
          <w:szCs w:val="24"/>
        </w:rPr>
        <w:t>σμα π</w:t>
      </w:r>
      <w:r w:rsidRPr="00A94546">
        <w:rPr>
          <w:rFonts w:eastAsia="Times New Roman"/>
          <w:szCs w:val="24"/>
        </w:rPr>
        <w:t>ροσπάθει</w:t>
      </w:r>
      <w:r>
        <w:rPr>
          <w:rFonts w:eastAsia="Times New Roman"/>
          <w:szCs w:val="24"/>
        </w:rPr>
        <w:t>α</w:t>
      </w:r>
      <w:r w:rsidRPr="00A94546">
        <w:rPr>
          <w:rFonts w:eastAsia="Times New Roman"/>
          <w:szCs w:val="24"/>
        </w:rPr>
        <w:t xml:space="preserve">ς </w:t>
      </w:r>
      <w:r>
        <w:rPr>
          <w:rFonts w:eastAsia="Times New Roman"/>
          <w:szCs w:val="24"/>
        </w:rPr>
        <w:t xml:space="preserve">να αμβλυνθούν τριβές </w:t>
      </w:r>
      <w:r w:rsidRPr="00A94546">
        <w:rPr>
          <w:rFonts w:eastAsia="Times New Roman"/>
          <w:szCs w:val="24"/>
        </w:rPr>
        <w:t xml:space="preserve">που είχαν προκύψει ανάμεσα στο Ευρωπαϊκό Δικαστήριο των </w:t>
      </w:r>
      <w:r>
        <w:rPr>
          <w:rFonts w:eastAsia="Times New Roman"/>
          <w:szCs w:val="24"/>
        </w:rPr>
        <w:t>Δ</w:t>
      </w:r>
      <w:r w:rsidRPr="00A94546">
        <w:rPr>
          <w:rFonts w:eastAsia="Times New Roman"/>
          <w:szCs w:val="24"/>
        </w:rPr>
        <w:t xml:space="preserve">ικαιωμάτων του </w:t>
      </w:r>
      <w:r>
        <w:rPr>
          <w:rFonts w:eastAsia="Times New Roman"/>
          <w:szCs w:val="24"/>
        </w:rPr>
        <w:t>Α</w:t>
      </w:r>
      <w:r w:rsidRPr="00A94546">
        <w:rPr>
          <w:rFonts w:eastAsia="Times New Roman"/>
          <w:szCs w:val="24"/>
        </w:rPr>
        <w:t xml:space="preserve">νθρώπου </w:t>
      </w:r>
      <w:r>
        <w:rPr>
          <w:rFonts w:eastAsia="Times New Roman"/>
          <w:szCs w:val="24"/>
        </w:rPr>
        <w:t xml:space="preserve">και τις εθνικές </w:t>
      </w:r>
      <w:r>
        <w:rPr>
          <w:rFonts w:eastAsia="Times New Roman"/>
          <w:szCs w:val="24"/>
        </w:rPr>
        <w:t>α</w:t>
      </w:r>
      <w:r>
        <w:rPr>
          <w:rFonts w:eastAsia="Times New Roman"/>
          <w:szCs w:val="24"/>
        </w:rPr>
        <w:t xml:space="preserve">ρχές και τα δικαστήρια, </w:t>
      </w:r>
      <w:r w:rsidRPr="00A94546">
        <w:rPr>
          <w:rFonts w:eastAsia="Times New Roman"/>
          <w:szCs w:val="24"/>
        </w:rPr>
        <w:t xml:space="preserve">ως αποτέλεσμα </w:t>
      </w:r>
      <w:r>
        <w:rPr>
          <w:rFonts w:eastAsia="Times New Roman"/>
          <w:szCs w:val="24"/>
        </w:rPr>
        <w:t>σ</w:t>
      </w:r>
      <w:r w:rsidRPr="00A94546">
        <w:rPr>
          <w:rFonts w:eastAsia="Times New Roman"/>
          <w:szCs w:val="24"/>
        </w:rPr>
        <w:t>υγκρούσεων στην Ευρωπαϊκή Ένωση και ταλαντεύσ</w:t>
      </w:r>
      <w:r>
        <w:rPr>
          <w:rFonts w:eastAsia="Times New Roman"/>
          <w:szCs w:val="24"/>
        </w:rPr>
        <w:t>εων</w:t>
      </w:r>
      <w:r w:rsidRPr="00A94546">
        <w:rPr>
          <w:rFonts w:eastAsia="Times New Roman"/>
          <w:szCs w:val="24"/>
        </w:rPr>
        <w:t xml:space="preserve"> που εκφράζονται </w:t>
      </w:r>
      <w:r>
        <w:rPr>
          <w:rFonts w:eastAsia="Times New Roman"/>
          <w:szCs w:val="24"/>
        </w:rPr>
        <w:t xml:space="preserve">και </w:t>
      </w:r>
      <w:r w:rsidRPr="00A94546">
        <w:rPr>
          <w:rFonts w:eastAsia="Times New Roman"/>
          <w:szCs w:val="24"/>
        </w:rPr>
        <w:t>στο επίπεδο τ</w:t>
      </w:r>
      <w:r w:rsidRPr="00A94546">
        <w:rPr>
          <w:rFonts w:eastAsia="Times New Roman"/>
          <w:szCs w:val="24"/>
        </w:rPr>
        <w:t>ων ατομικών δικαιωμάτων</w:t>
      </w:r>
      <w:r>
        <w:rPr>
          <w:rFonts w:eastAsia="Times New Roman"/>
          <w:szCs w:val="24"/>
        </w:rPr>
        <w:t>.</w:t>
      </w:r>
      <w:r w:rsidRPr="00A94546">
        <w:rPr>
          <w:rFonts w:eastAsia="Times New Roman"/>
          <w:szCs w:val="24"/>
        </w:rPr>
        <w:t xml:space="preserve"> </w:t>
      </w:r>
      <w:r>
        <w:rPr>
          <w:rFonts w:eastAsia="Times New Roman"/>
          <w:szCs w:val="24"/>
        </w:rPr>
        <w:t>Μ</w:t>
      </w:r>
      <w:r w:rsidRPr="00A94546">
        <w:rPr>
          <w:rFonts w:eastAsia="Times New Roman"/>
          <w:szCs w:val="24"/>
        </w:rPr>
        <w:t xml:space="preserve">ε το σχετικό </w:t>
      </w:r>
      <w:r>
        <w:rPr>
          <w:rFonts w:eastAsia="Times New Roman"/>
          <w:szCs w:val="24"/>
        </w:rPr>
        <w:t>π</w:t>
      </w:r>
      <w:r w:rsidRPr="00A94546">
        <w:rPr>
          <w:rFonts w:eastAsia="Times New Roman"/>
          <w:szCs w:val="24"/>
        </w:rPr>
        <w:t xml:space="preserve">ρωτόκολλο </w:t>
      </w:r>
      <w:r>
        <w:rPr>
          <w:rFonts w:eastAsia="Times New Roman"/>
          <w:szCs w:val="24"/>
        </w:rPr>
        <w:t>αναγνωρίστηκε</w:t>
      </w:r>
      <w:r w:rsidRPr="00A94546">
        <w:rPr>
          <w:rFonts w:eastAsia="Times New Roman"/>
          <w:szCs w:val="24"/>
        </w:rPr>
        <w:t xml:space="preserve"> ένας σημαντικός ρόλος </w:t>
      </w:r>
      <w:r>
        <w:rPr>
          <w:rFonts w:eastAsia="Times New Roman"/>
          <w:szCs w:val="24"/>
        </w:rPr>
        <w:t>σ</w:t>
      </w:r>
      <w:r w:rsidRPr="00A94546">
        <w:rPr>
          <w:rFonts w:eastAsia="Times New Roman"/>
          <w:szCs w:val="24"/>
        </w:rPr>
        <w:t xml:space="preserve">τα εθνικά </w:t>
      </w:r>
      <w:r>
        <w:rPr>
          <w:rFonts w:eastAsia="Times New Roman"/>
          <w:szCs w:val="24"/>
        </w:rPr>
        <w:t>δ</w:t>
      </w:r>
      <w:r w:rsidRPr="00A94546">
        <w:rPr>
          <w:rFonts w:eastAsia="Times New Roman"/>
          <w:szCs w:val="24"/>
        </w:rPr>
        <w:t>ικαστήρια</w:t>
      </w:r>
      <w:r>
        <w:rPr>
          <w:rFonts w:eastAsia="Times New Roman"/>
          <w:szCs w:val="24"/>
        </w:rPr>
        <w:t>,</w:t>
      </w:r>
      <w:r w:rsidRPr="00A94546">
        <w:rPr>
          <w:rFonts w:eastAsia="Times New Roman"/>
          <w:szCs w:val="24"/>
        </w:rPr>
        <w:t xml:space="preserve"> βάσει της αρχής της επικουρικότητας</w:t>
      </w:r>
      <w:r>
        <w:rPr>
          <w:rFonts w:eastAsia="Times New Roman"/>
          <w:szCs w:val="24"/>
        </w:rPr>
        <w:t>,</w:t>
      </w:r>
      <w:r w:rsidRPr="00A94546">
        <w:rPr>
          <w:rFonts w:eastAsia="Times New Roman"/>
          <w:szCs w:val="24"/>
        </w:rPr>
        <w:t xml:space="preserve"> και τους δόθηκε ένα περιθώριο ελιγμών</w:t>
      </w:r>
      <w:r>
        <w:rPr>
          <w:rFonts w:eastAsia="Times New Roman"/>
          <w:szCs w:val="24"/>
        </w:rPr>
        <w:t>,</w:t>
      </w:r>
      <w:r w:rsidRPr="00A94546">
        <w:rPr>
          <w:rFonts w:eastAsia="Times New Roman"/>
          <w:szCs w:val="24"/>
        </w:rPr>
        <w:t xml:space="preserve"> ώστε να προσαρμόζονται με </w:t>
      </w:r>
      <w:r>
        <w:rPr>
          <w:rFonts w:eastAsia="Times New Roman"/>
          <w:szCs w:val="24"/>
        </w:rPr>
        <w:t>μια</w:t>
      </w:r>
      <w:r w:rsidRPr="00A94546">
        <w:rPr>
          <w:rFonts w:eastAsia="Times New Roman"/>
          <w:szCs w:val="24"/>
        </w:rPr>
        <w:t xml:space="preserve"> ευελιξία στην εφαρμογή των υποχρεώσεων από την </w:t>
      </w:r>
      <w:r>
        <w:rPr>
          <w:rFonts w:eastAsia="Times New Roman"/>
          <w:szCs w:val="24"/>
        </w:rPr>
        <w:t>ΕΣΔΑ.</w:t>
      </w:r>
    </w:p>
    <w:p w14:paraId="69A55CF2" w14:textId="77777777" w:rsidR="00C9651F" w:rsidRDefault="002D2592">
      <w:pPr>
        <w:spacing w:line="600" w:lineRule="auto"/>
        <w:ind w:firstLine="720"/>
        <w:jc w:val="both"/>
        <w:rPr>
          <w:rFonts w:eastAsia="Times New Roman"/>
          <w:szCs w:val="24"/>
        </w:rPr>
      </w:pPr>
      <w:r>
        <w:rPr>
          <w:rFonts w:eastAsia="Times New Roman"/>
          <w:szCs w:val="24"/>
        </w:rPr>
        <w:t>Επιφυλάχτηκε για</w:t>
      </w:r>
      <w:r w:rsidRPr="00A94546">
        <w:rPr>
          <w:rFonts w:eastAsia="Times New Roman"/>
          <w:szCs w:val="24"/>
        </w:rPr>
        <w:t xml:space="preserve"> το Ευρωπαϊκό Δικαστήριο ένας πιο επιτελικός ρόλος στην ενοποίηση της σχετικής νομολογίας</w:t>
      </w:r>
      <w:r>
        <w:rPr>
          <w:rFonts w:eastAsia="Times New Roman"/>
          <w:szCs w:val="24"/>
        </w:rPr>
        <w:t>. Σ</w:t>
      </w:r>
      <w:r w:rsidRPr="00A94546">
        <w:rPr>
          <w:rFonts w:eastAsia="Times New Roman"/>
          <w:szCs w:val="24"/>
        </w:rPr>
        <w:t xml:space="preserve">ε </w:t>
      </w:r>
      <w:r w:rsidRPr="00A94546">
        <w:rPr>
          <w:rFonts w:eastAsia="Times New Roman"/>
          <w:szCs w:val="24"/>
        </w:rPr>
        <w:lastRenderedPageBreak/>
        <w:t>αυτή την κατεύθυνση</w:t>
      </w:r>
      <w:r>
        <w:rPr>
          <w:rFonts w:eastAsia="Times New Roman"/>
          <w:szCs w:val="24"/>
        </w:rPr>
        <w:t>,</w:t>
      </w:r>
      <w:r w:rsidRPr="00A94546">
        <w:rPr>
          <w:rFonts w:eastAsia="Times New Roman"/>
          <w:szCs w:val="24"/>
        </w:rPr>
        <w:t xml:space="preserve"> της ενίσχυσης του </w:t>
      </w:r>
      <w:r>
        <w:rPr>
          <w:rFonts w:eastAsia="Times New Roman"/>
          <w:szCs w:val="24"/>
        </w:rPr>
        <w:t>επιτελικού</w:t>
      </w:r>
      <w:r w:rsidRPr="00A94546">
        <w:rPr>
          <w:rFonts w:eastAsia="Times New Roman"/>
          <w:szCs w:val="24"/>
        </w:rPr>
        <w:t xml:space="preserve"> ρόλο</w:t>
      </w:r>
      <w:r>
        <w:rPr>
          <w:rFonts w:eastAsia="Times New Roman"/>
          <w:szCs w:val="24"/>
        </w:rPr>
        <w:t>υ</w:t>
      </w:r>
      <w:r w:rsidRPr="00A94546">
        <w:rPr>
          <w:rFonts w:eastAsia="Times New Roman"/>
          <w:szCs w:val="24"/>
        </w:rPr>
        <w:t xml:space="preserve"> που καλείται να διαδραματίσει το Ευρ</w:t>
      </w:r>
      <w:r w:rsidRPr="00A94546">
        <w:rPr>
          <w:rFonts w:eastAsia="Times New Roman"/>
          <w:szCs w:val="24"/>
        </w:rPr>
        <w:t xml:space="preserve">ωπαϊκό Δικαστήριο </w:t>
      </w:r>
      <w:r>
        <w:rPr>
          <w:rFonts w:eastAsia="Times New Roman"/>
          <w:szCs w:val="24"/>
        </w:rPr>
        <w:t>Δ</w:t>
      </w:r>
      <w:r w:rsidRPr="00A94546">
        <w:rPr>
          <w:rFonts w:eastAsia="Times New Roman"/>
          <w:szCs w:val="24"/>
        </w:rPr>
        <w:t xml:space="preserve">ικαιωμάτων του </w:t>
      </w:r>
      <w:r>
        <w:rPr>
          <w:rFonts w:eastAsia="Times New Roman"/>
          <w:szCs w:val="24"/>
        </w:rPr>
        <w:t>Α</w:t>
      </w:r>
      <w:r w:rsidRPr="00A94546">
        <w:rPr>
          <w:rFonts w:eastAsia="Times New Roman"/>
          <w:szCs w:val="24"/>
        </w:rPr>
        <w:t>νθρώπου</w:t>
      </w:r>
      <w:r>
        <w:rPr>
          <w:rFonts w:eastAsia="Times New Roman"/>
          <w:szCs w:val="24"/>
        </w:rPr>
        <w:t>,</w:t>
      </w:r>
      <w:r w:rsidRPr="00A94546">
        <w:rPr>
          <w:rFonts w:eastAsia="Times New Roman"/>
          <w:szCs w:val="24"/>
        </w:rPr>
        <w:t xml:space="preserve"> κινείται και το 16</w:t>
      </w:r>
      <w:r w:rsidRPr="00421B53">
        <w:rPr>
          <w:rFonts w:eastAsia="Times New Roman"/>
          <w:szCs w:val="24"/>
          <w:vertAlign w:val="superscript"/>
        </w:rPr>
        <w:t>ο</w:t>
      </w:r>
      <w:r>
        <w:rPr>
          <w:rFonts w:eastAsia="Times New Roman"/>
          <w:szCs w:val="24"/>
        </w:rPr>
        <w:t xml:space="preserve"> </w:t>
      </w:r>
      <w:r>
        <w:rPr>
          <w:rFonts w:eastAsia="Times New Roman"/>
          <w:szCs w:val="24"/>
        </w:rPr>
        <w:t>π</w:t>
      </w:r>
      <w:r w:rsidRPr="00A94546">
        <w:rPr>
          <w:rFonts w:eastAsia="Times New Roman"/>
          <w:szCs w:val="24"/>
        </w:rPr>
        <w:t>ρωτόκολλο της ΕΣΔΑ</w:t>
      </w:r>
      <w:r>
        <w:rPr>
          <w:rFonts w:eastAsia="Times New Roman"/>
          <w:szCs w:val="24"/>
        </w:rPr>
        <w:t>,</w:t>
      </w:r>
      <w:r w:rsidRPr="00A94546">
        <w:rPr>
          <w:rFonts w:eastAsia="Times New Roman"/>
          <w:szCs w:val="24"/>
        </w:rPr>
        <w:t xml:space="preserve"> το οποίο και συζητούμε</w:t>
      </w:r>
      <w:r>
        <w:rPr>
          <w:rFonts w:eastAsia="Times New Roman"/>
          <w:szCs w:val="24"/>
        </w:rPr>
        <w:t>.</w:t>
      </w:r>
    </w:p>
    <w:p w14:paraId="69A55CF3" w14:textId="77777777" w:rsidR="00C9651F" w:rsidRDefault="002D2592">
      <w:pPr>
        <w:spacing w:line="600" w:lineRule="auto"/>
        <w:ind w:firstLine="720"/>
        <w:jc w:val="both"/>
        <w:rPr>
          <w:rFonts w:eastAsia="Times New Roman"/>
          <w:szCs w:val="24"/>
        </w:rPr>
      </w:pPr>
      <w:r>
        <w:rPr>
          <w:rFonts w:eastAsia="Times New Roman"/>
          <w:szCs w:val="24"/>
        </w:rPr>
        <w:t>Π</w:t>
      </w:r>
      <w:r w:rsidRPr="00A94546">
        <w:rPr>
          <w:rFonts w:eastAsia="Times New Roman"/>
          <w:szCs w:val="24"/>
        </w:rPr>
        <w:t xml:space="preserve">ροβληματικό σημείο του </w:t>
      </w:r>
      <w:r>
        <w:rPr>
          <w:rFonts w:eastAsia="Times New Roman"/>
          <w:szCs w:val="24"/>
        </w:rPr>
        <w:t>π</w:t>
      </w:r>
      <w:r w:rsidRPr="00A94546">
        <w:rPr>
          <w:rFonts w:eastAsia="Times New Roman"/>
          <w:szCs w:val="24"/>
        </w:rPr>
        <w:t>ρωτοκόλλου</w:t>
      </w:r>
      <w:r>
        <w:rPr>
          <w:rFonts w:eastAsia="Times New Roman"/>
          <w:szCs w:val="24"/>
        </w:rPr>
        <w:t>,</w:t>
      </w:r>
      <w:r w:rsidRPr="00A94546">
        <w:rPr>
          <w:rFonts w:eastAsia="Times New Roman"/>
          <w:szCs w:val="24"/>
        </w:rPr>
        <w:t xml:space="preserve"> κατά τη γνώμη </w:t>
      </w:r>
      <w:r>
        <w:rPr>
          <w:rFonts w:eastAsia="Times New Roman"/>
          <w:szCs w:val="24"/>
        </w:rPr>
        <w:t>μας,</w:t>
      </w:r>
      <w:r w:rsidRPr="00A94546">
        <w:rPr>
          <w:rFonts w:eastAsia="Times New Roman"/>
          <w:szCs w:val="24"/>
        </w:rPr>
        <w:t xml:space="preserve"> </w:t>
      </w:r>
      <w:r>
        <w:rPr>
          <w:rFonts w:eastAsia="Times New Roman"/>
          <w:szCs w:val="24"/>
        </w:rPr>
        <w:t>π</w:t>
      </w:r>
      <w:r w:rsidRPr="00A94546">
        <w:rPr>
          <w:rFonts w:eastAsia="Times New Roman"/>
          <w:szCs w:val="24"/>
        </w:rPr>
        <w:t>έραν της γενικής</w:t>
      </w:r>
      <w:r>
        <w:rPr>
          <w:rFonts w:eastAsia="Times New Roman"/>
          <w:szCs w:val="24"/>
        </w:rPr>
        <w:t>,</w:t>
      </w:r>
      <w:r w:rsidRPr="00A94546">
        <w:rPr>
          <w:rFonts w:eastAsia="Times New Roman"/>
          <w:szCs w:val="24"/>
        </w:rPr>
        <w:t xml:space="preserve"> τουλάχιστον</w:t>
      </w:r>
      <w:r>
        <w:rPr>
          <w:rFonts w:eastAsia="Times New Roman"/>
          <w:szCs w:val="24"/>
        </w:rPr>
        <w:t>,</w:t>
      </w:r>
      <w:r w:rsidRPr="00A94546">
        <w:rPr>
          <w:rFonts w:eastAsia="Times New Roman"/>
          <w:szCs w:val="24"/>
        </w:rPr>
        <w:t xml:space="preserve"> επιφύλαξ</w:t>
      </w:r>
      <w:r>
        <w:rPr>
          <w:rFonts w:eastAsia="Times New Roman"/>
          <w:szCs w:val="24"/>
        </w:rPr>
        <w:t>ή</w:t>
      </w:r>
      <w:r w:rsidRPr="00A94546">
        <w:rPr>
          <w:rFonts w:eastAsia="Times New Roman"/>
          <w:szCs w:val="24"/>
        </w:rPr>
        <w:t>ς μας για το</w:t>
      </w:r>
      <w:r>
        <w:rPr>
          <w:rFonts w:eastAsia="Times New Roman"/>
          <w:szCs w:val="24"/>
        </w:rPr>
        <w:t>ν</w:t>
      </w:r>
      <w:r w:rsidRPr="00A94546">
        <w:rPr>
          <w:rFonts w:eastAsia="Times New Roman"/>
          <w:szCs w:val="24"/>
        </w:rPr>
        <w:t xml:space="preserve"> ρόλο του </w:t>
      </w:r>
      <w:r>
        <w:rPr>
          <w:rFonts w:eastAsia="Times New Roman"/>
          <w:szCs w:val="24"/>
        </w:rPr>
        <w:t>Ε</w:t>
      </w:r>
      <w:r w:rsidRPr="00A94546">
        <w:rPr>
          <w:rFonts w:eastAsia="Times New Roman"/>
          <w:szCs w:val="24"/>
        </w:rPr>
        <w:t xml:space="preserve">υρωπαϊκού </w:t>
      </w:r>
      <w:r>
        <w:rPr>
          <w:rFonts w:eastAsia="Times New Roman"/>
          <w:szCs w:val="24"/>
        </w:rPr>
        <w:t>Δ</w:t>
      </w:r>
      <w:r w:rsidRPr="00A94546">
        <w:rPr>
          <w:rFonts w:eastAsia="Times New Roman"/>
          <w:szCs w:val="24"/>
        </w:rPr>
        <w:t xml:space="preserve">ικαστηρίου </w:t>
      </w:r>
      <w:r>
        <w:rPr>
          <w:rFonts w:eastAsia="Times New Roman"/>
          <w:szCs w:val="24"/>
        </w:rPr>
        <w:t xml:space="preserve">των </w:t>
      </w:r>
      <w:r>
        <w:rPr>
          <w:rFonts w:eastAsia="Times New Roman"/>
          <w:szCs w:val="24"/>
        </w:rPr>
        <w:t>Δ</w:t>
      </w:r>
      <w:r w:rsidRPr="00A94546">
        <w:rPr>
          <w:rFonts w:eastAsia="Times New Roman"/>
          <w:szCs w:val="24"/>
        </w:rPr>
        <w:t xml:space="preserve">ικαιωμάτων του </w:t>
      </w:r>
      <w:r>
        <w:rPr>
          <w:rFonts w:eastAsia="Times New Roman"/>
          <w:szCs w:val="24"/>
        </w:rPr>
        <w:t>Α</w:t>
      </w:r>
      <w:r w:rsidRPr="00A94546">
        <w:rPr>
          <w:rFonts w:eastAsia="Times New Roman"/>
          <w:szCs w:val="24"/>
        </w:rPr>
        <w:t xml:space="preserve">νθρώπου είναι το άρθρο του 3 του </w:t>
      </w:r>
      <w:r>
        <w:rPr>
          <w:rFonts w:eastAsia="Times New Roman"/>
          <w:szCs w:val="24"/>
        </w:rPr>
        <w:t>π</w:t>
      </w:r>
      <w:r w:rsidRPr="00A94546">
        <w:rPr>
          <w:rFonts w:eastAsia="Times New Roman"/>
          <w:szCs w:val="24"/>
        </w:rPr>
        <w:t>ρωτοκόλλου</w:t>
      </w:r>
      <w:r>
        <w:rPr>
          <w:rFonts w:eastAsia="Times New Roman"/>
          <w:szCs w:val="24"/>
        </w:rPr>
        <w:t>,</w:t>
      </w:r>
      <w:r w:rsidRPr="00A94546">
        <w:rPr>
          <w:rFonts w:eastAsia="Times New Roman"/>
          <w:szCs w:val="24"/>
        </w:rPr>
        <w:t xml:space="preserve"> το οποίο παρέχει στον </w:t>
      </w:r>
      <w:r>
        <w:rPr>
          <w:rFonts w:eastAsia="Times New Roman"/>
          <w:szCs w:val="24"/>
        </w:rPr>
        <w:t>Π</w:t>
      </w:r>
      <w:r w:rsidRPr="00A94546">
        <w:rPr>
          <w:rFonts w:eastAsia="Times New Roman"/>
          <w:szCs w:val="24"/>
        </w:rPr>
        <w:t xml:space="preserve">ρόεδρο του </w:t>
      </w:r>
      <w:r>
        <w:rPr>
          <w:rFonts w:eastAsia="Times New Roman"/>
          <w:szCs w:val="24"/>
        </w:rPr>
        <w:t>Ε</w:t>
      </w:r>
      <w:r w:rsidRPr="00A94546">
        <w:rPr>
          <w:rFonts w:eastAsia="Times New Roman"/>
          <w:szCs w:val="24"/>
        </w:rPr>
        <w:t xml:space="preserve">υρωπαϊκού </w:t>
      </w:r>
      <w:r>
        <w:rPr>
          <w:rFonts w:eastAsia="Times New Roman"/>
          <w:szCs w:val="24"/>
        </w:rPr>
        <w:t>Δ</w:t>
      </w:r>
      <w:r w:rsidRPr="00A94546">
        <w:rPr>
          <w:rFonts w:eastAsia="Times New Roman"/>
          <w:szCs w:val="24"/>
        </w:rPr>
        <w:t>ικαστηρίου</w:t>
      </w:r>
      <w:r>
        <w:rPr>
          <w:rFonts w:eastAsia="Times New Roman"/>
          <w:szCs w:val="24"/>
        </w:rPr>
        <w:t>,</w:t>
      </w:r>
      <w:r w:rsidRPr="00A94546">
        <w:rPr>
          <w:rFonts w:eastAsia="Times New Roman"/>
          <w:szCs w:val="24"/>
        </w:rPr>
        <w:t xml:space="preserve"> στ</w:t>
      </w:r>
      <w:r>
        <w:rPr>
          <w:rFonts w:eastAsia="Times New Roman"/>
          <w:szCs w:val="24"/>
        </w:rPr>
        <w:t>ο</w:t>
      </w:r>
      <w:r w:rsidRPr="00A94546">
        <w:rPr>
          <w:rFonts w:eastAsia="Times New Roman"/>
          <w:szCs w:val="24"/>
        </w:rPr>
        <w:t xml:space="preserve"> πλαίσι</w:t>
      </w:r>
      <w:r>
        <w:rPr>
          <w:rFonts w:eastAsia="Times New Roman"/>
          <w:szCs w:val="24"/>
        </w:rPr>
        <w:t xml:space="preserve">ο </w:t>
      </w:r>
      <w:r w:rsidRPr="00A94546">
        <w:rPr>
          <w:rFonts w:eastAsia="Times New Roman"/>
          <w:szCs w:val="24"/>
        </w:rPr>
        <w:t>της γνωμοδοτικής διαδικασίας και στη σχετική ακροαματική διαδικασία</w:t>
      </w:r>
      <w:r>
        <w:rPr>
          <w:rFonts w:eastAsia="Times New Roman"/>
          <w:szCs w:val="24"/>
        </w:rPr>
        <w:t>,</w:t>
      </w:r>
      <w:r w:rsidRPr="00A94546">
        <w:rPr>
          <w:rFonts w:eastAsia="Times New Roman"/>
          <w:szCs w:val="24"/>
        </w:rPr>
        <w:t xml:space="preserve"> τη δυνατότητα</w:t>
      </w:r>
      <w:r>
        <w:rPr>
          <w:rFonts w:eastAsia="Times New Roman"/>
          <w:szCs w:val="24"/>
        </w:rPr>
        <w:t>,</w:t>
      </w:r>
      <w:r w:rsidRPr="00A94546">
        <w:rPr>
          <w:rFonts w:eastAsia="Times New Roman"/>
          <w:szCs w:val="24"/>
        </w:rPr>
        <w:t xml:space="preserve"> </w:t>
      </w:r>
      <w:r>
        <w:rPr>
          <w:rFonts w:eastAsia="Times New Roman"/>
          <w:szCs w:val="24"/>
        </w:rPr>
        <w:t>κατ’ ελεύθερη</w:t>
      </w:r>
      <w:r w:rsidRPr="00A94546">
        <w:rPr>
          <w:rFonts w:eastAsia="Times New Roman"/>
          <w:szCs w:val="24"/>
        </w:rPr>
        <w:t xml:space="preserve"> κρίση του</w:t>
      </w:r>
      <w:r>
        <w:rPr>
          <w:rFonts w:eastAsia="Times New Roman"/>
          <w:szCs w:val="24"/>
        </w:rPr>
        <w:t>,</w:t>
      </w:r>
      <w:r w:rsidRPr="00A94546">
        <w:rPr>
          <w:rFonts w:eastAsia="Times New Roman"/>
          <w:szCs w:val="24"/>
        </w:rPr>
        <w:t xml:space="preserve"> να καλέσει στη σχετική διαδικασία για να υποβάλ</w:t>
      </w:r>
      <w:r>
        <w:rPr>
          <w:rFonts w:eastAsia="Times New Roman"/>
          <w:szCs w:val="24"/>
        </w:rPr>
        <w:t>ει</w:t>
      </w:r>
      <w:r w:rsidRPr="00A94546">
        <w:rPr>
          <w:rFonts w:eastAsia="Times New Roman"/>
          <w:szCs w:val="24"/>
        </w:rPr>
        <w:t xml:space="preserve"> εγγράφως παρατηρήσεις οποιοδήποτε άλλο</w:t>
      </w:r>
      <w:r>
        <w:rPr>
          <w:rFonts w:eastAsia="Times New Roman"/>
          <w:szCs w:val="24"/>
        </w:rPr>
        <w:t>,</w:t>
      </w:r>
      <w:r w:rsidRPr="00A94546">
        <w:rPr>
          <w:rFonts w:eastAsia="Times New Roman"/>
          <w:szCs w:val="24"/>
        </w:rPr>
        <w:t xml:space="preserve"> πλην του </w:t>
      </w:r>
      <w:r>
        <w:rPr>
          <w:rFonts w:eastAsia="Times New Roman"/>
          <w:szCs w:val="24"/>
        </w:rPr>
        <w:t>κ</w:t>
      </w:r>
      <w:r w:rsidRPr="00A94546">
        <w:rPr>
          <w:rFonts w:eastAsia="Times New Roman"/>
          <w:szCs w:val="24"/>
        </w:rPr>
        <w:t>ράτους</w:t>
      </w:r>
      <w:r>
        <w:rPr>
          <w:rFonts w:eastAsia="Times New Roman"/>
          <w:szCs w:val="24"/>
        </w:rPr>
        <w:t>,</w:t>
      </w:r>
      <w:r w:rsidRPr="00A94546">
        <w:rPr>
          <w:rFonts w:eastAsia="Times New Roman"/>
          <w:szCs w:val="24"/>
        </w:rPr>
        <w:t xml:space="preserve"> </w:t>
      </w:r>
      <w:r>
        <w:rPr>
          <w:rFonts w:eastAsia="Times New Roman"/>
          <w:szCs w:val="24"/>
        </w:rPr>
        <w:t>α</w:t>
      </w:r>
      <w:r w:rsidRPr="00A94546">
        <w:rPr>
          <w:rFonts w:eastAsia="Times New Roman"/>
          <w:szCs w:val="24"/>
        </w:rPr>
        <w:t xml:space="preserve">νώτατο </w:t>
      </w:r>
      <w:r>
        <w:rPr>
          <w:rFonts w:eastAsia="Times New Roman"/>
          <w:szCs w:val="24"/>
        </w:rPr>
        <w:t>δ</w:t>
      </w:r>
      <w:r w:rsidRPr="00A94546">
        <w:rPr>
          <w:rFonts w:eastAsia="Times New Roman"/>
          <w:szCs w:val="24"/>
        </w:rPr>
        <w:t>ικαστήριο</w:t>
      </w:r>
      <w:r>
        <w:rPr>
          <w:rFonts w:eastAsia="Times New Roman"/>
          <w:szCs w:val="24"/>
        </w:rPr>
        <w:t>,</w:t>
      </w:r>
      <w:r w:rsidRPr="00A94546">
        <w:rPr>
          <w:rFonts w:eastAsia="Times New Roman"/>
          <w:szCs w:val="24"/>
        </w:rPr>
        <w:t xml:space="preserve"> του οποίου ζητεί</w:t>
      </w:r>
      <w:r>
        <w:rPr>
          <w:rFonts w:eastAsia="Times New Roman"/>
          <w:szCs w:val="24"/>
        </w:rPr>
        <w:t xml:space="preserve"> τη</w:t>
      </w:r>
      <w:r w:rsidRPr="00A94546">
        <w:rPr>
          <w:rFonts w:eastAsia="Times New Roman"/>
          <w:szCs w:val="24"/>
        </w:rPr>
        <w:t xml:space="preserve"> γνωμοδότηση και εκφράζει την άποψή του</w:t>
      </w:r>
      <w:r>
        <w:rPr>
          <w:rFonts w:eastAsia="Times New Roman"/>
          <w:szCs w:val="24"/>
        </w:rPr>
        <w:t>,</w:t>
      </w:r>
      <w:r w:rsidRPr="00A94546">
        <w:rPr>
          <w:rFonts w:eastAsia="Times New Roman"/>
          <w:szCs w:val="24"/>
        </w:rPr>
        <w:t xml:space="preserve"> συμβαλλόμενο </w:t>
      </w:r>
      <w:r>
        <w:rPr>
          <w:rFonts w:eastAsia="Times New Roman"/>
          <w:szCs w:val="24"/>
        </w:rPr>
        <w:t>κ</w:t>
      </w:r>
      <w:r w:rsidRPr="00A94546">
        <w:rPr>
          <w:rFonts w:eastAsia="Times New Roman"/>
          <w:szCs w:val="24"/>
        </w:rPr>
        <w:t>ράτος ή π</w:t>
      </w:r>
      <w:r>
        <w:rPr>
          <w:rFonts w:eastAsia="Times New Roman"/>
          <w:szCs w:val="24"/>
        </w:rPr>
        <w:t>ρόσωπο</w:t>
      </w:r>
      <w:r>
        <w:rPr>
          <w:rFonts w:eastAsia="Times New Roman"/>
          <w:szCs w:val="24"/>
        </w:rPr>
        <w:t>,</w:t>
      </w:r>
      <w:r>
        <w:rPr>
          <w:rFonts w:eastAsia="Times New Roman"/>
          <w:szCs w:val="24"/>
        </w:rPr>
        <w:t xml:space="preserve"> που δεν είναι διάδικος ή κάθε ενδιαφ</w:t>
      </w:r>
      <w:r>
        <w:rPr>
          <w:rFonts w:eastAsia="Times New Roman"/>
          <w:szCs w:val="24"/>
        </w:rPr>
        <w:t xml:space="preserve">ερόμενο πρόσωπο, </w:t>
      </w:r>
      <w:r w:rsidRPr="00A94546">
        <w:rPr>
          <w:rFonts w:eastAsia="Times New Roman"/>
          <w:szCs w:val="24"/>
        </w:rPr>
        <w:t xml:space="preserve">το οποίο </w:t>
      </w:r>
      <w:r>
        <w:rPr>
          <w:rFonts w:eastAsia="Times New Roman"/>
          <w:szCs w:val="24"/>
        </w:rPr>
        <w:t>β</w:t>
      </w:r>
      <w:r w:rsidRPr="00A94546">
        <w:rPr>
          <w:rFonts w:eastAsia="Times New Roman"/>
          <w:szCs w:val="24"/>
        </w:rPr>
        <w:t>εβαίως μπορεί να εκφράζει σημαντικά οικονομικά</w:t>
      </w:r>
      <w:r>
        <w:rPr>
          <w:rFonts w:eastAsia="Times New Roman"/>
          <w:szCs w:val="24"/>
        </w:rPr>
        <w:t>,</w:t>
      </w:r>
      <w:r w:rsidRPr="00A94546">
        <w:rPr>
          <w:rFonts w:eastAsia="Times New Roman"/>
          <w:szCs w:val="24"/>
        </w:rPr>
        <w:t xml:space="preserve"> πολιτικά συμφέροντα και να επηρεά</w:t>
      </w:r>
      <w:r>
        <w:rPr>
          <w:rFonts w:eastAsia="Times New Roman"/>
          <w:szCs w:val="24"/>
        </w:rPr>
        <w:t>ζ</w:t>
      </w:r>
      <w:r w:rsidRPr="00A94546">
        <w:rPr>
          <w:rFonts w:eastAsia="Times New Roman"/>
          <w:szCs w:val="24"/>
        </w:rPr>
        <w:t xml:space="preserve">ει την κρίση του </w:t>
      </w:r>
      <w:r>
        <w:rPr>
          <w:rFonts w:eastAsia="Times New Roman"/>
          <w:szCs w:val="24"/>
        </w:rPr>
        <w:t>δ</w:t>
      </w:r>
      <w:r>
        <w:rPr>
          <w:rFonts w:eastAsia="Times New Roman"/>
          <w:szCs w:val="24"/>
        </w:rPr>
        <w:t>ικαστηρίου για τη γνωμοδότηση.</w:t>
      </w:r>
    </w:p>
    <w:p w14:paraId="69A55CF4" w14:textId="77777777" w:rsidR="00C9651F" w:rsidRDefault="002D2592">
      <w:pPr>
        <w:spacing w:line="600" w:lineRule="auto"/>
        <w:ind w:firstLine="720"/>
        <w:jc w:val="both"/>
        <w:rPr>
          <w:rFonts w:eastAsia="Times New Roman"/>
          <w:szCs w:val="24"/>
        </w:rPr>
      </w:pPr>
      <w:r>
        <w:rPr>
          <w:rFonts w:eastAsia="Times New Roman"/>
          <w:szCs w:val="24"/>
        </w:rPr>
        <w:lastRenderedPageBreak/>
        <w:t>Το βασικό ζήτημα</w:t>
      </w:r>
      <w:r w:rsidRPr="00A94546">
        <w:rPr>
          <w:rFonts w:eastAsia="Times New Roman"/>
          <w:szCs w:val="24"/>
        </w:rPr>
        <w:t xml:space="preserve"> για το Κομμουνιστικό Κόμμα Ελλάδας είναι ότι η ευρωενωσιακή αλλά και η εγχώρια νο</w:t>
      </w:r>
      <w:r w:rsidRPr="00A94546">
        <w:rPr>
          <w:rFonts w:eastAsia="Times New Roman"/>
          <w:szCs w:val="24"/>
        </w:rPr>
        <w:t>μοθεσία και άσκηση της δημόσιας εξουσίας γίνονται πιο αντιδραστικές και αυταρχικές απέναντι στους εργαζόμενους και τα λαϊκά στρώματα και όσον αφορά τα ατομικά δικαιώματα και ελευθ</w:t>
      </w:r>
      <w:r>
        <w:rPr>
          <w:rFonts w:eastAsia="Times New Roman"/>
          <w:szCs w:val="24"/>
        </w:rPr>
        <w:t>ερίες. Η αποτελεσματική διέξοδος δ</w:t>
      </w:r>
      <w:r w:rsidRPr="00A94546">
        <w:rPr>
          <w:rFonts w:eastAsia="Times New Roman"/>
          <w:szCs w:val="24"/>
        </w:rPr>
        <w:t>εν μπορεί να είναι η καταφυγή στο Ευρωπαϊκό</w:t>
      </w:r>
      <w:r w:rsidRPr="00A94546">
        <w:rPr>
          <w:rFonts w:eastAsia="Times New Roman"/>
          <w:szCs w:val="24"/>
        </w:rPr>
        <w:t xml:space="preserve"> Δικαστήριο</w:t>
      </w:r>
      <w:r>
        <w:rPr>
          <w:rFonts w:eastAsia="Times New Roman"/>
          <w:szCs w:val="24"/>
        </w:rPr>
        <w:t>,</w:t>
      </w:r>
      <w:r w:rsidRPr="00A94546">
        <w:rPr>
          <w:rFonts w:eastAsia="Times New Roman"/>
          <w:szCs w:val="24"/>
        </w:rPr>
        <w:t xml:space="preserve"> για το</w:t>
      </w:r>
      <w:r>
        <w:rPr>
          <w:rFonts w:eastAsia="Times New Roman"/>
          <w:szCs w:val="24"/>
        </w:rPr>
        <w:t>ν</w:t>
      </w:r>
      <w:r w:rsidRPr="00A94546">
        <w:rPr>
          <w:rFonts w:eastAsia="Times New Roman"/>
          <w:szCs w:val="24"/>
        </w:rPr>
        <w:t xml:space="preserve"> ρόλο του οποίου</w:t>
      </w:r>
      <w:r>
        <w:rPr>
          <w:rFonts w:eastAsia="Times New Roman"/>
          <w:szCs w:val="24"/>
        </w:rPr>
        <w:t>,</w:t>
      </w:r>
      <w:r w:rsidRPr="00A94546">
        <w:rPr>
          <w:rFonts w:eastAsia="Times New Roman"/>
          <w:szCs w:val="24"/>
        </w:rPr>
        <w:t xml:space="preserve"> όπως προαναφέραμε</w:t>
      </w:r>
      <w:r>
        <w:rPr>
          <w:rFonts w:eastAsia="Times New Roman"/>
          <w:szCs w:val="24"/>
        </w:rPr>
        <w:t>,</w:t>
      </w:r>
      <w:r w:rsidRPr="00A94546">
        <w:rPr>
          <w:rFonts w:eastAsia="Times New Roman"/>
          <w:szCs w:val="24"/>
        </w:rPr>
        <w:t xml:space="preserve"> έχουμε τουλάχιστον ισχυρές επιφυλάξεις</w:t>
      </w:r>
      <w:r>
        <w:rPr>
          <w:rFonts w:eastAsia="Times New Roman"/>
          <w:szCs w:val="24"/>
        </w:rPr>
        <w:t>,</w:t>
      </w:r>
      <w:r w:rsidRPr="00A94546">
        <w:rPr>
          <w:rFonts w:eastAsia="Times New Roman"/>
          <w:szCs w:val="24"/>
        </w:rPr>
        <w:t xml:space="preserve"> αλλά ο αγώνας των εργαζομένων και του λαού της χώρας </w:t>
      </w:r>
      <w:r>
        <w:rPr>
          <w:rFonts w:eastAsia="Times New Roman"/>
          <w:szCs w:val="24"/>
        </w:rPr>
        <w:t>μας,</w:t>
      </w:r>
      <w:r w:rsidRPr="00A94546">
        <w:rPr>
          <w:rFonts w:eastAsia="Times New Roman"/>
          <w:szCs w:val="24"/>
        </w:rPr>
        <w:t xml:space="preserve"> όπως και των άλλων κρατών της Ευρώπης</w:t>
      </w:r>
      <w:r>
        <w:rPr>
          <w:rFonts w:eastAsia="Times New Roman"/>
          <w:szCs w:val="24"/>
        </w:rPr>
        <w:t>,</w:t>
      </w:r>
      <w:r w:rsidRPr="00A94546">
        <w:rPr>
          <w:rFonts w:eastAsia="Times New Roman"/>
          <w:szCs w:val="24"/>
        </w:rPr>
        <w:t xml:space="preserve"> για την ανατροπή αυτής της νομοθεσίας και εξουσίας</w:t>
      </w:r>
      <w:r>
        <w:rPr>
          <w:rFonts w:eastAsia="Times New Roman"/>
          <w:szCs w:val="24"/>
        </w:rPr>
        <w:t>. Μ</w:t>
      </w:r>
      <w:r w:rsidRPr="00A94546">
        <w:rPr>
          <w:rFonts w:eastAsia="Times New Roman"/>
          <w:szCs w:val="24"/>
        </w:rPr>
        <w:t>έσα σε αυ</w:t>
      </w:r>
      <w:r w:rsidRPr="00A94546">
        <w:rPr>
          <w:rFonts w:eastAsia="Times New Roman"/>
          <w:szCs w:val="24"/>
        </w:rPr>
        <w:t>τόν τον συνολικό αγώνα θα κατακτ</w:t>
      </w:r>
      <w:r>
        <w:rPr>
          <w:rFonts w:eastAsia="Times New Roman"/>
          <w:szCs w:val="24"/>
        </w:rPr>
        <w:t>ώ</w:t>
      </w:r>
      <w:r w:rsidRPr="00A94546">
        <w:rPr>
          <w:rFonts w:eastAsia="Times New Roman"/>
          <w:szCs w:val="24"/>
        </w:rPr>
        <w:t>νται</w:t>
      </w:r>
      <w:r>
        <w:rPr>
          <w:rFonts w:eastAsia="Times New Roman"/>
          <w:szCs w:val="24"/>
        </w:rPr>
        <w:t>,</w:t>
      </w:r>
      <w:r w:rsidRPr="00A94546">
        <w:rPr>
          <w:rFonts w:eastAsia="Times New Roman"/>
          <w:szCs w:val="24"/>
        </w:rPr>
        <w:t xml:space="preserve"> έστω και προσωρινά</w:t>
      </w:r>
      <w:r>
        <w:rPr>
          <w:rFonts w:eastAsia="Times New Roman"/>
          <w:szCs w:val="24"/>
        </w:rPr>
        <w:t>,</w:t>
      </w:r>
      <w:r w:rsidRPr="00A94546">
        <w:rPr>
          <w:rFonts w:eastAsia="Times New Roman"/>
          <w:szCs w:val="24"/>
        </w:rPr>
        <w:t xml:space="preserve"> κάποια επιμέρους δικαιώματα και ελευθερίες</w:t>
      </w:r>
      <w:r>
        <w:rPr>
          <w:rFonts w:eastAsia="Times New Roman"/>
          <w:szCs w:val="24"/>
        </w:rPr>
        <w:t>.</w:t>
      </w:r>
    </w:p>
    <w:p w14:paraId="69A55CF5" w14:textId="77777777" w:rsidR="00C9651F" w:rsidRDefault="002D2592">
      <w:pPr>
        <w:spacing w:line="600" w:lineRule="auto"/>
        <w:ind w:firstLine="720"/>
        <w:jc w:val="both"/>
        <w:rPr>
          <w:rFonts w:eastAsia="Times New Roman"/>
          <w:szCs w:val="24"/>
        </w:rPr>
      </w:pPr>
      <w:r>
        <w:rPr>
          <w:rFonts w:eastAsia="Times New Roman"/>
          <w:szCs w:val="24"/>
        </w:rPr>
        <w:t>Γ</w:t>
      </w:r>
      <w:r w:rsidRPr="00A94546">
        <w:rPr>
          <w:rFonts w:eastAsia="Times New Roman"/>
          <w:szCs w:val="24"/>
        </w:rPr>
        <w:t>ια τους παραπάνω λόγους</w:t>
      </w:r>
      <w:r>
        <w:rPr>
          <w:rFonts w:eastAsia="Times New Roman"/>
          <w:szCs w:val="24"/>
        </w:rPr>
        <w:t>,</w:t>
      </w:r>
      <w:r w:rsidRPr="00A94546">
        <w:rPr>
          <w:rFonts w:eastAsia="Times New Roman"/>
          <w:szCs w:val="24"/>
        </w:rPr>
        <w:t xml:space="preserve"> </w:t>
      </w:r>
      <w:r>
        <w:rPr>
          <w:rFonts w:eastAsia="Times New Roman"/>
          <w:szCs w:val="24"/>
        </w:rPr>
        <w:t>τ</w:t>
      </w:r>
      <w:r w:rsidRPr="00A94546">
        <w:rPr>
          <w:rFonts w:eastAsia="Times New Roman"/>
          <w:szCs w:val="24"/>
        </w:rPr>
        <w:t xml:space="preserve">ο </w:t>
      </w:r>
      <w:r>
        <w:rPr>
          <w:rFonts w:eastAsia="Times New Roman"/>
          <w:szCs w:val="24"/>
        </w:rPr>
        <w:t>ΚΚΕ</w:t>
      </w:r>
      <w:r w:rsidRPr="00A94546">
        <w:rPr>
          <w:rFonts w:eastAsia="Times New Roman"/>
          <w:szCs w:val="24"/>
        </w:rPr>
        <w:t xml:space="preserve"> ψηφί</w:t>
      </w:r>
      <w:r>
        <w:rPr>
          <w:rFonts w:eastAsia="Times New Roman"/>
          <w:szCs w:val="24"/>
        </w:rPr>
        <w:t>ζει</w:t>
      </w:r>
      <w:r w:rsidRPr="00A94546">
        <w:rPr>
          <w:rFonts w:eastAsia="Times New Roman"/>
          <w:szCs w:val="24"/>
        </w:rPr>
        <w:t xml:space="preserve"> </w:t>
      </w:r>
      <w:r>
        <w:rPr>
          <w:rFonts w:eastAsia="Times New Roman"/>
          <w:szCs w:val="24"/>
        </w:rPr>
        <w:t>«</w:t>
      </w:r>
      <w:r w:rsidRPr="00A94546">
        <w:rPr>
          <w:rFonts w:eastAsia="Times New Roman"/>
          <w:szCs w:val="24"/>
        </w:rPr>
        <w:t>παρών</w:t>
      </w:r>
      <w:r>
        <w:rPr>
          <w:rFonts w:eastAsia="Times New Roman"/>
          <w:szCs w:val="24"/>
        </w:rPr>
        <w:t>»</w:t>
      </w:r>
      <w:r w:rsidRPr="00A94546">
        <w:rPr>
          <w:rFonts w:eastAsia="Times New Roman"/>
          <w:szCs w:val="24"/>
        </w:rPr>
        <w:t xml:space="preserve"> στα σχετικά άρθρα 1 έως 4</w:t>
      </w:r>
      <w:r>
        <w:rPr>
          <w:rFonts w:eastAsia="Times New Roman"/>
          <w:szCs w:val="24"/>
        </w:rPr>
        <w:t>,</w:t>
      </w:r>
      <w:r w:rsidRPr="00A94546">
        <w:rPr>
          <w:rFonts w:eastAsia="Times New Roman"/>
          <w:szCs w:val="24"/>
        </w:rPr>
        <w:t xml:space="preserve"> όπως αντίστοιχα είχε τοποθετηθεί και για το 15</w:t>
      </w:r>
      <w:r w:rsidRPr="007B78A3">
        <w:rPr>
          <w:rFonts w:eastAsia="Times New Roman"/>
          <w:szCs w:val="24"/>
          <w:vertAlign w:val="superscript"/>
        </w:rPr>
        <w:t>ο</w:t>
      </w:r>
      <w:r>
        <w:rPr>
          <w:rFonts w:eastAsia="Times New Roman"/>
          <w:szCs w:val="24"/>
        </w:rPr>
        <w:t xml:space="preserve"> </w:t>
      </w:r>
      <w:r>
        <w:rPr>
          <w:rFonts w:eastAsia="Times New Roman"/>
          <w:szCs w:val="24"/>
        </w:rPr>
        <w:t>π</w:t>
      </w:r>
      <w:r w:rsidRPr="00A94546">
        <w:rPr>
          <w:rFonts w:eastAsia="Times New Roman"/>
          <w:szCs w:val="24"/>
        </w:rPr>
        <w:t>ρωτόκολλο</w:t>
      </w:r>
      <w:r>
        <w:rPr>
          <w:rFonts w:eastAsia="Times New Roman"/>
          <w:szCs w:val="24"/>
        </w:rPr>
        <w:t>,</w:t>
      </w:r>
      <w:r w:rsidRPr="00A94546">
        <w:rPr>
          <w:rFonts w:eastAsia="Times New Roman"/>
          <w:szCs w:val="24"/>
        </w:rPr>
        <w:t xml:space="preserve"> το οποίο προηγήθηκε του </w:t>
      </w:r>
      <w:r>
        <w:rPr>
          <w:rFonts w:eastAsia="Times New Roman"/>
          <w:szCs w:val="24"/>
        </w:rPr>
        <w:t>16</w:t>
      </w:r>
      <w:r w:rsidRPr="007B78A3">
        <w:rPr>
          <w:rFonts w:eastAsia="Times New Roman"/>
          <w:szCs w:val="24"/>
          <w:vertAlign w:val="superscript"/>
        </w:rPr>
        <w:t>ου</w:t>
      </w:r>
      <w:r>
        <w:rPr>
          <w:rFonts w:eastAsia="Times New Roman"/>
          <w:szCs w:val="24"/>
        </w:rPr>
        <w:t xml:space="preserve"> </w:t>
      </w:r>
      <w:r w:rsidRPr="00A94546">
        <w:rPr>
          <w:rFonts w:eastAsia="Times New Roman"/>
          <w:szCs w:val="24"/>
        </w:rPr>
        <w:t>που συζητάμε σήμερα</w:t>
      </w:r>
      <w:r>
        <w:rPr>
          <w:rFonts w:eastAsia="Times New Roman"/>
          <w:szCs w:val="24"/>
        </w:rPr>
        <w:t>.</w:t>
      </w:r>
    </w:p>
    <w:p w14:paraId="69A55CF6" w14:textId="77777777" w:rsidR="00C9651F" w:rsidRDefault="002D2592">
      <w:pPr>
        <w:spacing w:line="600" w:lineRule="auto"/>
        <w:ind w:firstLine="720"/>
        <w:jc w:val="both"/>
        <w:rPr>
          <w:rFonts w:eastAsia="Times New Roman"/>
          <w:szCs w:val="24"/>
        </w:rPr>
      </w:pPr>
      <w:r>
        <w:rPr>
          <w:rFonts w:eastAsia="Times New Roman"/>
          <w:szCs w:val="24"/>
        </w:rPr>
        <w:lastRenderedPageBreak/>
        <w:t>Όσον αφορά τ</w:t>
      </w:r>
      <w:r w:rsidRPr="00A94546">
        <w:rPr>
          <w:rFonts w:eastAsia="Times New Roman"/>
          <w:szCs w:val="24"/>
        </w:rPr>
        <w:t xml:space="preserve">ο </w:t>
      </w:r>
      <w:r>
        <w:rPr>
          <w:rFonts w:eastAsia="Times New Roman"/>
          <w:szCs w:val="24"/>
        </w:rPr>
        <w:t>Κεφάλαιο Β΄</w:t>
      </w:r>
      <w:r>
        <w:rPr>
          <w:rFonts w:eastAsia="Times New Roman"/>
          <w:szCs w:val="24"/>
        </w:rPr>
        <w:t>,</w:t>
      </w:r>
      <w:r w:rsidRPr="00A94546">
        <w:rPr>
          <w:rFonts w:eastAsia="Times New Roman"/>
          <w:szCs w:val="24"/>
        </w:rPr>
        <w:t xml:space="preserve"> </w:t>
      </w:r>
      <w:r>
        <w:rPr>
          <w:rFonts w:eastAsia="Times New Roman"/>
          <w:szCs w:val="24"/>
        </w:rPr>
        <w:t>σ</w:t>
      </w:r>
      <w:r w:rsidRPr="00A94546">
        <w:rPr>
          <w:rFonts w:eastAsia="Times New Roman"/>
          <w:szCs w:val="24"/>
        </w:rPr>
        <w:t>τα άρθρα 5 έως 10</w:t>
      </w:r>
      <w:r>
        <w:rPr>
          <w:rFonts w:eastAsia="Times New Roman"/>
          <w:szCs w:val="24"/>
        </w:rPr>
        <w:t>,</w:t>
      </w:r>
      <w:r w:rsidRPr="00A94546">
        <w:rPr>
          <w:rFonts w:eastAsia="Times New Roman"/>
          <w:szCs w:val="24"/>
        </w:rPr>
        <w:t xml:space="preserve"> που αφορούν πλευρές του τεκμηρίου αθωότητας</w:t>
      </w:r>
      <w:r>
        <w:rPr>
          <w:rFonts w:eastAsia="Times New Roman"/>
          <w:szCs w:val="24"/>
        </w:rPr>
        <w:t>,</w:t>
      </w:r>
      <w:r w:rsidRPr="00A94546">
        <w:rPr>
          <w:rFonts w:eastAsia="Times New Roman"/>
          <w:szCs w:val="24"/>
        </w:rPr>
        <w:t xml:space="preserve"> στην ίδια την αιτιολογική έκθεση αναφέρεται ότι στόχος </w:t>
      </w:r>
      <w:r>
        <w:rPr>
          <w:rFonts w:eastAsia="Times New Roman"/>
          <w:szCs w:val="24"/>
        </w:rPr>
        <w:t xml:space="preserve">της </w:t>
      </w:r>
      <w:r>
        <w:rPr>
          <w:rFonts w:eastAsia="Times New Roman"/>
          <w:szCs w:val="24"/>
        </w:rPr>
        <w:t>ο</w:t>
      </w:r>
      <w:r w:rsidRPr="00A94546">
        <w:rPr>
          <w:rFonts w:eastAsia="Times New Roman"/>
          <w:szCs w:val="24"/>
        </w:rPr>
        <w:t>δηγίας είναι να θεσπιστούν ελάχιστοι κοινοί κανόνες γ</w:t>
      </w:r>
      <w:r w:rsidRPr="00A94546">
        <w:rPr>
          <w:rFonts w:eastAsia="Times New Roman"/>
          <w:szCs w:val="24"/>
        </w:rPr>
        <w:t xml:space="preserve">ια ορισμένες πτυχές του </w:t>
      </w:r>
      <w:r>
        <w:rPr>
          <w:rFonts w:eastAsia="Times New Roman"/>
          <w:szCs w:val="24"/>
        </w:rPr>
        <w:t>τεκμηρίου</w:t>
      </w:r>
      <w:r w:rsidRPr="00A94546">
        <w:rPr>
          <w:rFonts w:eastAsia="Times New Roman"/>
          <w:szCs w:val="24"/>
        </w:rPr>
        <w:t xml:space="preserve"> αθωότητας και του δικαιώματος παράστασης του κατηγορουμένου στη </w:t>
      </w:r>
      <w:r>
        <w:rPr>
          <w:rFonts w:eastAsia="Times New Roman"/>
          <w:szCs w:val="24"/>
        </w:rPr>
        <w:t>δίκη,</w:t>
      </w:r>
      <w:r w:rsidRPr="00A94546">
        <w:rPr>
          <w:rFonts w:eastAsia="Times New Roman"/>
          <w:szCs w:val="24"/>
        </w:rPr>
        <w:t xml:space="preserve"> μέσω της θέσπισης ελ</w:t>
      </w:r>
      <w:r>
        <w:rPr>
          <w:rFonts w:eastAsia="Times New Roman"/>
          <w:szCs w:val="24"/>
        </w:rPr>
        <w:t>αχίσ</w:t>
      </w:r>
      <w:r w:rsidRPr="00A94546">
        <w:rPr>
          <w:rFonts w:eastAsia="Times New Roman"/>
          <w:szCs w:val="24"/>
        </w:rPr>
        <w:t>των κανόνων για την προστασία των δικονομικών δικαιωμάτων των υπόπτων και των κατηγορουμένων</w:t>
      </w:r>
      <w:r>
        <w:rPr>
          <w:rFonts w:eastAsia="Times New Roman"/>
          <w:szCs w:val="24"/>
        </w:rPr>
        <w:t>,</w:t>
      </w:r>
      <w:r w:rsidRPr="00A94546">
        <w:rPr>
          <w:rFonts w:eastAsia="Times New Roman"/>
          <w:szCs w:val="24"/>
        </w:rPr>
        <w:t xml:space="preserve"> όχι</w:t>
      </w:r>
      <w:r>
        <w:rPr>
          <w:rFonts w:eastAsia="Times New Roman"/>
          <w:szCs w:val="24"/>
        </w:rPr>
        <w:t xml:space="preserve"> βέβαια για λόγους</w:t>
      </w:r>
      <w:r w:rsidRPr="00A94546">
        <w:rPr>
          <w:rFonts w:eastAsia="Times New Roman"/>
          <w:szCs w:val="24"/>
        </w:rPr>
        <w:t xml:space="preserve"> ευαισθησίας </w:t>
      </w:r>
      <w:r w:rsidRPr="00A94546">
        <w:rPr>
          <w:rFonts w:eastAsia="Times New Roman"/>
          <w:szCs w:val="24"/>
        </w:rPr>
        <w:t>για τα ατομικά δικαιώματα</w:t>
      </w:r>
      <w:r>
        <w:rPr>
          <w:rFonts w:eastAsia="Times New Roman"/>
          <w:szCs w:val="24"/>
        </w:rPr>
        <w:t>,</w:t>
      </w:r>
      <w:r w:rsidRPr="00A94546">
        <w:rPr>
          <w:rFonts w:eastAsia="Times New Roman"/>
          <w:szCs w:val="24"/>
        </w:rPr>
        <w:t xml:space="preserve"> τα οποία</w:t>
      </w:r>
      <w:r>
        <w:rPr>
          <w:rFonts w:eastAsia="Times New Roman"/>
          <w:szCs w:val="24"/>
        </w:rPr>
        <w:t>,</w:t>
      </w:r>
      <w:r w:rsidRPr="00A94546">
        <w:rPr>
          <w:rFonts w:eastAsia="Times New Roman"/>
          <w:szCs w:val="24"/>
        </w:rPr>
        <w:t xml:space="preserve"> έτσι κι αλλιώς</w:t>
      </w:r>
      <w:r>
        <w:rPr>
          <w:rFonts w:eastAsia="Times New Roman"/>
          <w:szCs w:val="24"/>
        </w:rPr>
        <w:t>,</w:t>
      </w:r>
      <w:r w:rsidRPr="00A94546">
        <w:rPr>
          <w:rFonts w:eastAsia="Times New Roman"/>
          <w:szCs w:val="24"/>
        </w:rPr>
        <w:t xml:space="preserve"> έχουν κατακρεουργ</w:t>
      </w:r>
      <w:r>
        <w:rPr>
          <w:rFonts w:eastAsia="Times New Roman"/>
          <w:szCs w:val="24"/>
        </w:rPr>
        <w:t>ηθεί</w:t>
      </w:r>
      <w:r w:rsidRPr="00A94546">
        <w:rPr>
          <w:rFonts w:eastAsia="Times New Roman"/>
          <w:szCs w:val="24"/>
        </w:rPr>
        <w:t xml:space="preserve"> μαζί με τα κοινωνικά δικαιώματα και τους διάφορους τρομονόμο</w:t>
      </w:r>
      <w:r>
        <w:rPr>
          <w:rFonts w:eastAsia="Times New Roman"/>
          <w:szCs w:val="24"/>
        </w:rPr>
        <w:t>υ</w:t>
      </w:r>
      <w:r w:rsidRPr="00A94546">
        <w:rPr>
          <w:rFonts w:eastAsia="Times New Roman"/>
          <w:szCs w:val="24"/>
        </w:rPr>
        <w:t>ς</w:t>
      </w:r>
      <w:r>
        <w:rPr>
          <w:rFonts w:eastAsia="Times New Roman"/>
          <w:szCs w:val="24"/>
        </w:rPr>
        <w:t>,</w:t>
      </w:r>
      <w:r w:rsidRPr="00A94546">
        <w:rPr>
          <w:rFonts w:eastAsia="Times New Roman"/>
          <w:szCs w:val="24"/>
        </w:rPr>
        <w:t xml:space="preserve"> αλλά για να ενισχυθεί η εμπιστοσύνη των κρατών-μελών στα συστήματα απονομής ποινικής δικαιοσύνης των άλλων κρατών-μελ</w:t>
      </w:r>
      <w:r w:rsidRPr="00A94546">
        <w:rPr>
          <w:rFonts w:eastAsia="Times New Roman"/>
          <w:szCs w:val="24"/>
        </w:rPr>
        <w:t xml:space="preserve">ών και έτσι να διευκολυνθεί η αμοιβαία αναγνώριση των αποφάσεων σε ποινικές υποθέσεις και να αρθούν τα τυχόν εμπόδια στην </w:t>
      </w:r>
      <w:r>
        <w:rPr>
          <w:rFonts w:eastAsia="Times New Roman"/>
          <w:szCs w:val="24"/>
        </w:rPr>
        <w:t>ε</w:t>
      </w:r>
      <w:r w:rsidRPr="00A94546">
        <w:rPr>
          <w:rFonts w:eastAsia="Times New Roman"/>
          <w:szCs w:val="24"/>
        </w:rPr>
        <w:t>λεύθερη κυκλοφορία των πολιτών στην επικράτεια των κρατών</w:t>
      </w:r>
      <w:r>
        <w:rPr>
          <w:rFonts w:eastAsia="Times New Roman"/>
          <w:szCs w:val="24"/>
        </w:rPr>
        <w:t>-</w:t>
      </w:r>
      <w:r w:rsidRPr="00A94546">
        <w:rPr>
          <w:rFonts w:eastAsia="Times New Roman"/>
          <w:szCs w:val="24"/>
        </w:rPr>
        <w:t>μελών</w:t>
      </w:r>
      <w:r>
        <w:rPr>
          <w:rFonts w:eastAsia="Times New Roman"/>
          <w:szCs w:val="24"/>
        </w:rPr>
        <w:t>.</w:t>
      </w:r>
      <w:r w:rsidRPr="00A94546">
        <w:rPr>
          <w:rFonts w:eastAsia="Times New Roman"/>
          <w:szCs w:val="24"/>
        </w:rPr>
        <w:t xml:space="preserve"> Με άλλα λόγια</w:t>
      </w:r>
      <w:r>
        <w:rPr>
          <w:rFonts w:eastAsia="Times New Roman"/>
          <w:szCs w:val="24"/>
        </w:rPr>
        <w:t>,</w:t>
      </w:r>
      <w:r w:rsidRPr="00A94546">
        <w:rPr>
          <w:rFonts w:eastAsia="Times New Roman"/>
          <w:szCs w:val="24"/>
        </w:rPr>
        <w:t xml:space="preserve"> ο λόγος καθιέρωσης της </w:t>
      </w:r>
      <w:r>
        <w:rPr>
          <w:rFonts w:eastAsia="Times New Roman"/>
          <w:szCs w:val="24"/>
        </w:rPr>
        <w:t>ο</w:t>
      </w:r>
      <w:r>
        <w:rPr>
          <w:rFonts w:eastAsia="Times New Roman"/>
          <w:szCs w:val="24"/>
        </w:rPr>
        <w:t xml:space="preserve">δηγίας είναι, </w:t>
      </w:r>
      <w:r w:rsidRPr="00A94546">
        <w:rPr>
          <w:rFonts w:eastAsia="Times New Roman"/>
          <w:szCs w:val="24"/>
        </w:rPr>
        <w:t>μέσ</w:t>
      </w:r>
      <w:r>
        <w:rPr>
          <w:rFonts w:eastAsia="Times New Roman"/>
          <w:szCs w:val="24"/>
        </w:rPr>
        <w:t>ω</w:t>
      </w:r>
      <w:r w:rsidRPr="00A94546">
        <w:rPr>
          <w:rFonts w:eastAsia="Times New Roman"/>
          <w:szCs w:val="24"/>
        </w:rPr>
        <w:t xml:space="preserve"> της διευκό</w:t>
      </w:r>
      <w:r w:rsidRPr="00A94546">
        <w:rPr>
          <w:rFonts w:eastAsia="Times New Roman"/>
          <w:szCs w:val="24"/>
        </w:rPr>
        <w:t xml:space="preserve">λυνσης της εφαρμογής της </w:t>
      </w:r>
      <w:r>
        <w:rPr>
          <w:rFonts w:eastAsia="Times New Roman"/>
          <w:szCs w:val="24"/>
        </w:rPr>
        <w:t>α</w:t>
      </w:r>
      <w:r w:rsidRPr="00A94546">
        <w:rPr>
          <w:rFonts w:eastAsia="Times New Roman"/>
          <w:szCs w:val="24"/>
        </w:rPr>
        <w:t>ρχής της αμοιβαίας αναγνώρισης των αποφάσεων σε ποινικές υποθέσεις</w:t>
      </w:r>
      <w:r>
        <w:rPr>
          <w:rFonts w:eastAsia="Times New Roman"/>
          <w:szCs w:val="24"/>
        </w:rPr>
        <w:t>,</w:t>
      </w:r>
      <w:r w:rsidRPr="00A94546">
        <w:rPr>
          <w:rFonts w:eastAsia="Times New Roman"/>
          <w:szCs w:val="24"/>
        </w:rPr>
        <w:t xml:space="preserve"> να προωθηθεί η διατήρηση και </w:t>
      </w:r>
      <w:r>
        <w:rPr>
          <w:rFonts w:eastAsia="Times New Roman"/>
          <w:szCs w:val="24"/>
        </w:rPr>
        <w:t xml:space="preserve">η </w:t>
      </w:r>
      <w:r w:rsidRPr="00A94546">
        <w:rPr>
          <w:rFonts w:eastAsia="Times New Roman"/>
          <w:szCs w:val="24"/>
        </w:rPr>
        <w:t xml:space="preserve">ανάπτυξη του </w:t>
      </w:r>
      <w:r w:rsidRPr="00A94546">
        <w:rPr>
          <w:rFonts w:eastAsia="Times New Roman"/>
          <w:szCs w:val="24"/>
        </w:rPr>
        <w:lastRenderedPageBreak/>
        <w:t xml:space="preserve">αντιδραστικού </w:t>
      </w:r>
      <w:r>
        <w:rPr>
          <w:rFonts w:eastAsia="Times New Roman"/>
          <w:szCs w:val="24"/>
        </w:rPr>
        <w:t>ε</w:t>
      </w:r>
      <w:r w:rsidRPr="00A94546">
        <w:rPr>
          <w:rFonts w:eastAsia="Times New Roman"/>
          <w:szCs w:val="24"/>
        </w:rPr>
        <w:t xml:space="preserve">νιαίου χώρου </w:t>
      </w:r>
      <w:r>
        <w:rPr>
          <w:rFonts w:eastAsia="Times New Roman"/>
          <w:szCs w:val="24"/>
        </w:rPr>
        <w:t>ε</w:t>
      </w:r>
      <w:r w:rsidRPr="00A94546">
        <w:rPr>
          <w:rFonts w:eastAsia="Times New Roman"/>
          <w:szCs w:val="24"/>
        </w:rPr>
        <w:t>λευθερίας</w:t>
      </w:r>
      <w:r>
        <w:rPr>
          <w:rFonts w:eastAsia="Times New Roman"/>
          <w:szCs w:val="24"/>
        </w:rPr>
        <w:t>,</w:t>
      </w:r>
      <w:r w:rsidRPr="00A94546">
        <w:rPr>
          <w:rFonts w:eastAsia="Times New Roman"/>
          <w:szCs w:val="24"/>
        </w:rPr>
        <w:t xml:space="preserve"> ασφάλειας και δικαιοσύνης της Ευρωπαϊκής Ένωσης</w:t>
      </w:r>
      <w:r>
        <w:rPr>
          <w:rFonts w:eastAsia="Times New Roman"/>
          <w:szCs w:val="24"/>
        </w:rPr>
        <w:t>,</w:t>
      </w:r>
      <w:r w:rsidRPr="00A94546">
        <w:rPr>
          <w:rFonts w:eastAsia="Times New Roman"/>
          <w:szCs w:val="24"/>
        </w:rPr>
        <w:t xml:space="preserve"> όπως αυτά διαμορφώθηκαν </w:t>
      </w:r>
      <w:r>
        <w:rPr>
          <w:rFonts w:eastAsia="Times New Roman"/>
          <w:szCs w:val="24"/>
        </w:rPr>
        <w:t>μ</w:t>
      </w:r>
      <w:r w:rsidRPr="00A94546">
        <w:rPr>
          <w:rFonts w:eastAsia="Times New Roman"/>
          <w:szCs w:val="24"/>
        </w:rPr>
        <w:t>ε τη</w:t>
      </w:r>
      <w:r w:rsidRPr="00A94546">
        <w:rPr>
          <w:rFonts w:eastAsia="Times New Roman"/>
          <w:szCs w:val="24"/>
        </w:rPr>
        <w:t xml:space="preserve"> </w:t>
      </w:r>
      <w:r>
        <w:rPr>
          <w:rFonts w:eastAsia="Times New Roman"/>
          <w:szCs w:val="24"/>
        </w:rPr>
        <w:t>Σ</w:t>
      </w:r>
      <w:r w:rsidRPr="00A94546">
        <w:rPr>
          <w:rFonts w:eastAsia="Times New Roman"/>
          <w:szCs w:val="24"/>
        </w:rPr>
        <w:t xml:space="preserve">υμφωνία του </w:t>
      </w:r>
      <w:r>
        <w:rPr>
          <w:rFonts w:eastAsia="Times New Roman"/>
          <w:szCs w:val="24"/>
        </w:rPr>
        <w:t>Τ</w:t>
      </w:r>
      <w:r w:rsidRPr="00A94546">
        <w:rPr>
          <w:rFonts w:eastAsia="Times New Roman"/>
          <w:szCs w:val="24"/>
        </w:rPr>
        <w:t>άμπερε της Φινλανδίας</w:t>
      </w:r>
      <w:r>
        <w:rPr>
          <w:rFonts w:eastAsia="Times New Roman"/>
          <w:szCs w:val="24"/>
        </w:rPr>
        <w:t>,</w:t>
      </w:r>
      <w:r w:rsidRPr="00A94546">
        <w:rPr>
          <w:rFonts w:eastAsia="Times New Roman"/>
          <w:szCs w:val="24"/>
        </w:rPr>
        <w:t xml:space="preserve"> στη συνέχεια με το </w:t>
      </w:r>
      <w:r>
        <w:rPr>
          <w:rFonts w:eastAsia="Times New Roman"/>
          <w:szCs w:val="24"/>
        </w:rPr>
        <w:t>Π</w:t>
      </w:r>
      <w:r w:rsidRPr="00A94546">
        <w:rPr>
          <w:rFonts w:eastAsia="Times New Roman"/>
          <w:szCs w:val="24"/>
        </w:rPr>
        <w:t>ρόγραμμα</w:t>
      </w:r>
      <w:r>
        <w:rPr>
          <w:rFonts w:eastAsia="Times New Roman"/>
          <w:szCs w:val="24"/>
        </w:rPr>
        <w:t xml:space="preserve"> της Χάγης</w:t>
      </w:r>
      <w:r w:rsidRPr="00A94546">
        <w:rPr>
          <w:rFonts w:eastAsia="Times New Roman"/>
          <w:szCs w:val="24"/>
        </w:rPr>
        <w:t xml:space="preserve"> και το </w:t>
      </w:r>
      <w:r>
        <w:rPr>
          <w:rFonts w:eastAsia="Times New Roman"/>
          <w:szCs w:val="24"/>
        </w:rPr>
        <w:t>Π</w:t>
      </w:r>
      <w:r w:rsidRPr="00A94546">
        <w:rPr>
          <w:rFonts w:eastAsia="Times New Roman"/>
          <w:szCs w:val="24"/>
        </w:rPr>
        <w:t>ρόγραμμα της Στοκχόλμης του 2010</w:t>
      </w:r>
      <w:r>
        <w:rPr>
          <w:rFonts w:eastAsia="Times New Roman"/>
          <w:szCs w:val="24"/>
        </w:rPr>
        <w:t xml:space="preserve"> κ</w:t>
      </w:r>
      <w:r w:rsidRPr="00A94546">
        <w:rPr>
          <w:rFonts w:eastAsia="Times New Roman"/>
          <w:szCs w:val="24"/>
        </w:rPr>
        <w:t>αι ειδικότερα σε ζητήματα δικαστικής συνεργασίας των κρα</w:t>
      </w:r>
      <w:r>
        <w:rPr>
          <w:rFonts w:eastAsia="Times New Roman"/>
          <w:szCs w:val="24"/>
        </w:rPr>
        <w:t>τών-μελών σε ποινικές υποθ</w:t>
      </w:r>
      <w:r>
        <w:rPr>
          <w:rFonts w:eastAsia="Times New Roman"/>
          <w:szCs w:val="24"/>
        </w:rPr>
        <w:t>έ</w:t>
      </w:r>
      <w:r>
        <w:rPr>
          <w:rFonts w:eastAsia="Times New Roman"/>
          <w:szCs w:val="24"/>
        </w:rPr>
        <w:t>σεις.</w:t>
      </w:r>
    </w:p>
    <w:p w14:paraId="69A55CF7" w14:textId="77777777" w:rsidR="00C9651F" w:rsidRDefault="002D2592">
      <w:pPr>
        <w:spacing w:line="600" w:lineRule="auto"/>
        <w:ind w:firstLine="720"/>
        <w:jc w:val="both"/>
        <w:rPr>
          <w:rFonts w:eastAsia="Times New Roman"/>
          <w:szCs w:val="24"/>
        </w:rPr>
      </w:pPr>
      <w:r>
        <w:rPr>
          <w:rFonts w:eastAsia="Times New Roman"/>
          <w:szCs w:val="24"/>
        </w:rPr>
        <w:t>Τ</w:t>
      </w:r>
      <w:r w:rsidRPr="00ED303E">
        <w:rPr>
          <w:rFonts w:eastAsia="Times New Roman"/>
          <w:szCs w:val="24"/>
        </w:rPr>
        <w:t xml:space="preserve">ο </w:t>
      </w:r>
      <w:r>
        <w:rPr>
          <w:rFonts w:eastAsia="Times New Roman"/>
          <w:szCs w:val="24"/>
        </w:rPr>
        <w:t xml:space="preserve">ΚΚΕ </w:t>
      </w:r>
      <w:r w:rsidRPr="00ED303E">
        <w:rPr>
          <w:rFonts w:eastAsia="Times New Roman"/>
          <w:szCs w:val="24"/>
        </w:rPr>
        <w:t xml:space="preserve">είχε αντιδράσει και είχε αντιταχθεί σε </w:t>
      </w:r>
      <w:r w:rsidRPr="00ED303E">
        <w:rPr>
          <w:rFonts w:eastAsia="Times New Roman"/>
          <w:szCs w:val="24"/>
        </w:rPr>
        <w:t>αυτή</w:t>
      </w:r>
      <w:r>
        <w:rPr>
          <w:rFonts w:eastAsia="Times New Roman"/>
          <w:szCs w:val="24"/>
        </w:rPr>
        <w:t xml:space="preserve"> </w:t>
      </w:r>
      <w:r w:rsidRPr="00ED303E">
        <w:rPr>
          <w:rFonts w:eastAsia="Times New Roman"/>
          <w:szCs w:val="24"/>
        </w:rPr>
        <w:t>τη διαδικασία</w:t>
      </w:r>
      <w:r>
        <w:rPr>
          <w:rFonts w:eastAsia="Times New Roman"/>
          <w:szCs w:val="24"/>
        </w:rPr>
        <w:t>.</w:t>
      </w:r>
      <w:r w:rsidRPr="00ED303E">
        <w:rPr>
          <w:rFonts w:eastAsia="Times New Roman"/>
          <w:szCs w:val="24"/>
        </w:rPr>
        <w:t xml:space="preserve"> </w:t>
      </w:r>
      <w:r>
        <w:rPr>
          <w:rFonts w:eastAsia="Times New Roman"/>
          <w:szCs w:val="24"/>
        </w:rPr>
        <w:t>Ε</w:t>
      </w:r>
      <w:r w:rsidRPr="00ED303E">
        <w:rPr>
          <w:rFonts w:eastAsia="Times New Roman"/>
          <w:szCs w:val="24"/>
        </w:rPr>
        <w:t>ίχε επισημάνει τις μεγάλες αρνητικές συνέπειες για τα δικαιώματα και τις ελευθερίες</w:t>
      </w:r>
      <w:r>
        <w:rPr>
          <w:rFonts w:eastAsia="Times New Roman"/>
          <w:szCs w:val="24"/>
        </w:rPr>
        <w:t>,</w:t>
      </w:r>
      <w:r w:rsidRPr="00ED303E">
        <w:rPr>
          <w:rFonts w:eastAsia="Times New Roman"/>
          <w:szCs w:val="24"/>
        </w:rPr>
        <w:t xml:space="preserve"> τόσο των πολιτών των κρατών-μελών της Ευρωπαϊκής Ένωσης </w:t>
      </w:r>
      <w:r>
        <w:rPr>
          <w:rFonts w:eastAsia="Times New Roman"/>
          <w:szCs w:val="24"/>
        </w:rPr>
        <w:t xml:space="preserve">όσο </w:t>
      </w:r>
      <w:r w:rsidRPr="00ED303E">
        <w:rPr>
          <w:rFonts w:eastAsia="Times New Roman"/>
          <w:szCs w:val="24"/>
        </w:rPr>
        <w:t>και των πολιτών τρίτων χωρών</w:t>
      </w:r>
      <w:r>
        <w:rPr>
          <w:rFonts w:eastAsia="Times New Roman"/>
          <w:szCs w:val="24"/>
        </w:rPr>
        <w:t>,</w:t>
      </w:r>
      <w:r w:rsidRPr="00ED303E">
        <w:rPr>
          <w:rFonts w:eastAsia="Times New Roman"/>
          <w:szCs w:val="24"/>
        </w:rPr>
        <w:t xml:space="preserve"> ιδίως των μεταναστών και των προσφύγων</w:t>
      </w:r>
      <w:r>
        <w:rPr>
          <w:rFonts w:eastAsia="Times New Roman"/>
          <w:szCs w:val="24"/>
        </w:rPr>
        <w:t>.</w:t>
      </w:r>
      <w:r w:rsidRPr="00ED303E">
        <w:rPr>
          <w:rFonts w:eastAsia="Times New Roman"/>
          <w:szCs w:val="24"/>
        </w:rPr>
        <w:t xml:space="preserve"> </w:t>
      </w:r>
      <w:r>
        <w:rPr>
          <w:rFonts w:eastAsia="Times New Roman"/>
          <w:szCs w:val="24"/>
        </w:rPr>
        <w:t>Όλες οι αντιδραστικέ</w:t>
      </w:r>
      <w:r>
        <w:rPr>
          <w:rFonts w:eastAsia="Times New Roman"/>
          <w:szCs w:val="24"/>
        </w:rPr>
        <w:t xml:space="preserve">ς </w:t>
      </w:r>
      <w:r w:rsidRPr="00ED303E">
        <w:rPr>
          <w:rFonts w:eastAsia="Times New Roman"/>
          <w:szCs w:val="24"/>
        </w:rPr>
        <w:t xml:space="preserve">νομοθετικές παρεμβάσεις σε διακρατικό και </w:t>
      </w:r>
      <w:r>
        <w:rPr>
          <w:rFonts w:eastAsia="Times New Roman"/>
          <w:szCs w:val="24"/>
        </w:rPr>
        <w:t>ε</w:t>
      </w:r>
      <w:r w:rsidRPr="00ED303E">
        <w:rPr>
          <w:rFonts w:eastAsia="Times New Roman"/>
          <w:szCs w:val="24"/>
        </w:rPr>
        <w:t xml:space="preserve">θνικό επίπεδο επιβεβαίωσαν τη θέση του </w:t>
      </w:r>
      <w:r>
        <w:rPr>
          <w:rFonts w:eastAsia="Times New Roman"/>
          <w:szCs w:val="24"/>
        </w:rPr>
        <w:t xml:space="preserve">ΚΚΕ </w:t>
      </w:r>
      <w:r w:rsidRPr="00ED303E">
        <w:rPr>
          <w:rFonts w:eastAsia="Times New Roman"/>
          <w:szCs w:val="24"/>
        </w:rPr>
        <w:t xml:space="preserve">και αναφέρομαι στη Συνθήκη </w:t>
      </w:r>
      <w:r>
        <w:rPr>
          <w:rFonts w:eastAsia="Times New Roman"/>
          <w:szCs w:val="24"/>
        </w:rPr>
        <w:t>Σένγκεν,</w:t>
      </w:r>
      <w:r w:rsidRPr="00ED303E">
        <w:rPr>
          <w:rFonts w:eastAsia="Times New Roman"/>
          <w:szCs w:val="24"/>
        </w:rPr>
        <w:t xml:space="preserve"> στην προώθηση νομοθεσίας για το αρμόδιο κράτος να εξετάσει την αίτηση ασύλου</w:t>
      </w:r>
      <w:r>
        <w:rPr>
          <w:rFonts w:eastAsia="Times New Roman"/>
          <w:szCs w:val="24"/>
        </w:rPr>
        <w:t>, οι τρομονόμοι,</w:t>
      </w:r>
      <w:r w:rsidRPr="00ED303E">
        <w:rPr>
          <w:rFonts w:eastAsia="Times New Roman"/>
          <w:szCs w:val="24"/>
        </w:rPr>
        <w:t xml:space="preserve"> το Δουβλίνο </w:t>
      </w:r>
      <w:r>
        <w:rPr>
          <w:rFonts w:eastAsia="Times New Roman"/>
          <w:szCs w:val="24"/>
        </w:rPr>
        <w:t xml:space="preserve">Ι, </w:t>
      </w:r>
      <w:r>
        <w:rPr>
          <w:rFonts w:eastAsia="Times New Roman"/>
          <w:szCs w:val="24"/>
        </w:rPr>
        <w:t xml:space="preserve">το </w:t>
      </w:r>
      <w:r>
        <w:rPr>
          <w:rFonts w:eastAsia="Times New Roman"/>
          <w:szCs w:val="24"/>
        </w:rPr>
        <w:t xml:space="preserve">Δουβλίνο ΙΙ, </w:t>
      </w:r>
      <w:r w:rsidRPr="00ED303E">
        <w:rPr>
          <w:rFonts w:eastAsia="Times New Roman"/>
          <w:szCs w:val="24"/>
        </w:rPr>
        <w:t>το ευρωπ</w:t>
      </w:r>
      <w:r w:rsidRPr="00ED303E">
        <w:rPr>
          <w:rFonts w:eastAsia="Times New Roman"/>
          <w:szCs w:val="24"/>
        </w:rPr>
        <w:t>αϊκό ένταλμα σύλληψης και διάφορα άλλα καθώς και πρακτικές των κρατών-μελών της Ευρωπαϊκής Ένωσης και οι καταστ</w:t>
      </w:r>
      <w:r>
        <w:rPr>
          <w:rFonts w:eastAsia="Times New Roman"/>
          <w:szCs w:val="24"/>
        </w:rPr>
        <w:t xml:space="preserve">αλτικοί μηχανισμοί που έφτιαξαν, </w:t>
      </w:r>
      <w:r w:rsidRPr="00ED303E">
        <w:rPr>
          <w:rFonts w:eastAsia="Times New Roman"/>
          <w:szCs w:val="24"/>
        </w:rPr>
        <w:t xml:space="preserve">όπως η </w:t>
      </w:r>
      <w:r w:rsidRPr="00ED303E">
        <w:rPr>
          <w:rFonts w:eastAsia="Times New Roman"/>
          <w:szCs w:val="24"/>
        </w:rPr>
        <w:t xml:space="preserve">EUROPOL </w:t>
      </w:r>
      <w:r w:rsidRPr="00ED303E">
        <w:rPr>
          <w:rFonts w:eastAsia="Times New Roman"/>
          <w:szCs w:val="24"/>
        </w:rPr>
        <w:t xml:space="preserve">και η </w:t>
      </w:r>
      <w:r w:rsidRPr="00ED303E">
        <w:rPr>
          <w:rFonts w:eastAsia="Times New Roman"/>
          <w:szCs w:val="24"/>
        </w:rPr>
        <w:t>EUROJUST</w:t>
      </w:r>
      <w:r>
        <w:rPr>
          <w:rFonts w:eastAsia="Times New Roman"/>
          <w:szCs w:val="24"/>
        </w:rPr>
        <w:t>.</w:t>
      </w:r>
    </w:p>
    <w:p w14:paraId="69A55CF8" w14:textId="77777777" w:rsidR="00C9651F" w:rsidRDefault="002D2592">
      <w:pPr>
        <w:spacing w:line="600" w:lineRule="auto"/>
        <w:ind w:firstLine="720"/>
        <w:jc w:val="both"/>
        <w:rPr>
          <w:rFonts w:eastAsia="Times New Roman"/>
          <w:szCs w:val="24"/>
        </w:rPr>
      </w:pPr>
      <w:r>
        <w:rPr>
          <w:rFonts w:eastAsia="Times New Roman"/>
          <w:szCs w:val="24"/>
        </w:rPr>
        <w:lastRenderedPageBreak/>
        <w:t>Π</w:t>
      </w:r>
      <w:r w:rsidRPr="00ED303E">
        <w:rPr>
          <w:rFonts w:eastAsia="Times New Roman"/>
          <w:szCs w:val="24"/>
        </w:rPr>
        <w:t>ιο συγκεκριμένα για τα σχετικά άρθρα</w:t>
      </w:r>
      <w:r>
        <w:rPr>
          <w:rFonts w:eastAsia="Times New Roman"/>
          <w:szCs w:val="24"/>
        </w:rPr>
        <w:t>,</w:t>
      </w:r>
      <w:r w:rsidRPr="00ED303E">
        <w:rPr>
          <w:rFonts w:eastAsia="Times New Roman"/>
          <w:szCs w:val="24"/>
        </w:rPr>
        <w:t xml:space="preserve"> επισημαίνου</w:t>
      </w:r>
      <w:r>
        <w:rPr>
          <w:rFonts w:eastAsia="Times New Roman"/>
          <w:szCs w:val="24"/>
        </w:rPr>
        <w:t>με</w:t>
      </w:r>
      <w:r w:rsidRPr="00ED303E">
        <w:rPr>
          <w:rFonts w:eastAsia="Times New Roman"/>
          <w:szCs w:val="24"/>
        </w:rPr>
        <w:t xml:space="preserve"> ως π</w:t>
      </w:r>
      <w:r>
        <w:rPr>
          <w:rFonts w:eastAsia="Times New Roman"/>
          <w:szCs w:val="24"/>
        </w:rPr>
        <w:t>ροβληματικό σημείο της ο</w:t>
      </w:r>
      <w:r>
        <w:rPr>
          <w:rFonts w:eastAsia="Times New Roman"/>
          <w:szCs w:val="24"/>
        </w:rPr>
        <w:t xml:space="preserve">δηγίας </w:t>
      </w:r>
      <w:r w:rsidRPr="00ED303E">
        <w:rPr>
          <w:rFonts w:eastAsia="Times New Roman"/>
          <w:szCs w:val="24"/>
        </w:rPr>
        <w:t>τα άρθρα 5</w:t>
      </w:r>
      <w:r>
        <w:rPr>
          <w:rFonts w:eastAsia="Times New Roman"/>
          <w:szCs w:val="24"/>
        </w:rPr>
        <w:t>,</w:t>
      </w:r>
      <w:r w:rsidRPr="00ED303E">
        <w:rPr>
          <w:rFonts w:eastAsia="Times New Roman"/>
          <w:szCs w:val="24"/>
        </w:rPr>
        <w:t xml:space="preserve"> 6</w:t>
      </w:r>
      <w:r>
        <w:rPr>
          <w:rFonts w:eastAsia="Times New Roman"/>
          <w:szCs w:val="24"/>
        </w:rPr>
        <w:t>,</w:t>
      </w:r>
      <w:r w:rsidRPr="00ED303E">
        <w:rPr>
          <w:rFonts w:eastAsia="Times New Roman"/>
          <w:szCs w:val="24"/>
        </w:rPr>
        <w:t xml:space="preserve"> 7</w:t>
      </w:r>
      <w:r>
        <w:rPr>
          <w:rFonts w:eastAsia="Times New Roman"/>
          <w:szCs w:val="24"/>
        </w:rPr>
        <w:t>,</w:t>
      </w:r>
      <w:r w:rsidRPr="00ED303E">
        <w:rPr>
          <w:rFonts w:eastAsia="Times New Roman"/>
          <w:szCs w:val="24"/>
        </w:rPr>
        <w:t xml:space="preserve"> σχετικά με την κοινή αντιμετώπιση του υπόπτου με το</w:t>
      </w:r>
      <w:r>
        <w:rPr>
          <w:rFonts w:eastAsia="Times New Roman"/>
          <w:szCs w:val="24"/>
        </w:rPr>
        <w:t>ν</w:t>
      </w:r>
      <w:r w:rsidRPr="00ED303E">
        <w:rPr>
          <w:rFonts w:eastAsia="Times New Roman"/>
          <w:szCs w:val="24"/>
        </w:rPr>
        <w:t xml:space="preserve"> κατηγορούμενο στο ζήτημα του λεγόμενου τεκμηρίου αθωότητας</w:t>
      </w:r>
      <w:r>
        <w:rPr>
          <w:rFonts w:eastAsia="Times New Roman"/>
          <w:szCs w:val="24"/>
        </w:rPr>
        <w:t>,</w:t>
      </w:r>
      <w:r w:rsidRPr="00ED303E">
        <w:rPr>
          <w:rFonts w:eastAsia="Times New Roman"/>
          <w:szCs w:val="24"/>
        </w:rPr>
        <w:t xml:space="preserve"> </w:t>
      </w:r>
      <w:r>
        <w:rPr>
          <w:rFonts w:eastAsia="Times New Roman"/>
          <w:szCs w:val="24"/>
        </w:rPr>
        <w:t>ε</w:t>
      </w:r>
      <w:r w:rsidRPr="00ED303E">
        <w:rPr>
          <w:rFonts w:eastAsia="Times New Roman"/>
          <w:szCs w:val="24"/>
        </w:rPr>
        <w:t>ιδικότερα με</w:t>
      </w:r>
      <w:r>
        <w:rPr>
          <w:rFonts w:eastAsia="Times New Roman"/>
          <w:szCs w:val="24"/>
        </w:rPr>
        <w:t xml:space="preserve"> την προσθήκη και του άρθρου 72</w:t>
      </w:r>
      <w:r w:rsidRPr="00ED303E">
        <w:rPr>
          <w:rFonts w:eastAsia="Times New Roman"/>
          <w:szCs w:val="24"/>
        </w:rPr>
        <w:t>Α του Κώδικα Ποινικής Δικονομίας που εισάγει το άρθρο 6</w:t>
      </w:r>
      <w:r>
        <w:rPr>
          <w:rFonts w:eastAsia="Times New Roman"/>
          <w:szCs w:val="24"/>
        </w:rPr>
        <w:t>.</w:t>
      </w:r>
      <w:r w:rsidRPr="00ED303E">
        <w:rPr>
          <w:rFonts w:eastAsia="Times New Roman"/>
          <w:szCs w:val="24"/>
        </w:rPr>
        <w:t xml:space="preserve"> Είναι προβληματικ</w:t>
      </w:r>
      <w:r w:rsidRPr="00ED303E">
        <w:rPr>
          <w:rFonts w:eastAsia="Times New Roman"/>
          <w:szCs w:val="24"/>
        </w:rPr>
        <w:t>ό</w:t>
      </w:r>
      <w:r>
        <w:rPr>
          <w:rFonts w:eastAsia="Times New Roman"/>
          <w:szCs w:val="24"/>
        </w:rPr>
        <w:t>,</w:t>
      </w:r>
      <w:r w:rsidRPr="00ED303E">
        <w:rPr>
          <w:rFonts w:eastAsia="Times New Roman"/>
          <w:szCs w:val="24"/>
        </w:rPr>
        <w:t xml:space="preserve"> διότι για τον απλό ύποπτο </w:t>
      </w:r>
      <w:r>
        <w:rPr>
          <w:rFonts w:eastAsia="Times New Roman"/>
          <w:szCs w:val="24"/>
        </w:rPr>
        <w:t>δ</w:t>
      </w:r>
      <w:r w:rsidRPr="00ED303E">
        <w:rPr>
          <w:rFonts w:eastAsia="Times New Roman"/>
          <w:szCs w:val="24"/>
        </w:rPr>
        <w:t>εν θα έπρεπε καν να τεθεί θέμα εφαρμογής τεκμηρίου αθωότητας</w:t>
      </w:r>
      <w:r>
        <w:rPr>
          <w:rFonts w:eastAsia="Times New Roman"/>
          <w:szCs w:val="24"/>
        </w:rPr>
        <w:t>,</w:t>
      </w:r>
      <w:r w:rsidRPr="00ED303E">
        <w:rPr>
          <w:rFonts w:eastAsia="Times New Roman"/>
          <w:szCs w:val="24"/>
        </w:rPr>
        <w:t xml:space="preserve"> αφού δεν θα </w:t>
      </w:r>
      <w:r>
        <w:rPr>
          <w:rFonts w:eastAsia="Times New Roman"/>
          <w:szCs w:val="24"/>
        </w:rPr>
        <w:t xml:space="preserve">έπρεπε να αντιμετωπίζεται ως εν </w:t>
      </w:r>
      <w:r w:rsidRPr="00ED303E">
        <w:rPr>
          <w:rFonts w:eastAsia="Times New Roman"/>
          <w:szCs w:val="24"/>
        </w:rPr>
        <w:t>δυνάμει κατηγορούμενος</w:t>
      </w:r>
      <w:r>
        <w:rPr>
          <w:rFonts w:eastAsia="Times New Roman"/>
          <w:szCs w:val="24"/>
        </w:rPr>
        <w:t>,</w:t>
      </w:r>
      <w:r w:rsidRPr="00ED303E">
        <w:rPr>
          <w:rFonts w:eastAsia="Times New Roman"/>
          <w:szCs w:val="24"/>
        </w:rPr>
        <w:t xml:space="preserve"> </w:t>
      </w:r>
      <w:r>
        <w:rPr>
          <w:rFonts w:eastAsia="Times New Roman"/>
          <w:szCs w:val="24"/>
        </w:rPr>
        <w:t>έ</w:t>
      </w:r>
      <w:r w:rsidRPr="00ED303E">
        <w:rPr>
          <w:rFonts w:eastAsia="Times New Roman"/>
          <w:szCs w:val="24"/>
        </w:rPr>
        <w:t>νας λόγος παραπάνω</w:t>
      </w:r>
      <w:r>
        <w:rPr>
          <w:rFonts w:eastAsia="Times New Roman"/>
          <w:szCs w:val="24"/>
        </w:rPr>
        <w:t>,</w:t>
      </w:r>
      <w:r w:rsidRPr="00ED303E">
        <w:rPr>
          <w:rFonts w:eastAsia="Times New Roman"/>
          <w:szCs w:val="24"/>
        </w:rPr>
        <w:t xml:space="preserve"> όταν στην πράξη </w:t>
      </w:r>
      <w:r>
        <w:rPr>
          <w:rFonts w:eastAsia="Times New Roman"/>
          <w:szCs w:val="24"/>
        </w:rPr>
        <w:t>η ολοένα και πιο κατασταλτική</w:t>
      </w:r>
      <w:r w:rsidRPr="00ED303E">
        <w:rPr>
          <w:rFonts w:eastAsia="Times New Roman"/>
          <w:szCs w:val="24"/>
        </w:rPr>
        <w:t xml:space="preserve"> νομοθεσία στερεί από τους πολίτες στοιχειώδεις δικονομικές εγγυήσεις</w:t>
      </w:r>
      <w:r>
        <w:rPr>
          <w:rFonts w:eastAsia="Times New Roman"/>
          <w:szCs w:val="24"/>
        </w:rPr>
        <w:t>,</w:t>
      </w:r>
      <w:r w:rsidRPr="00ED303E">
        <w:rPr>
          <w:rFonts w:eastAsia="Times New Roman"/>
          <w:szCs w:val="24"/>
        </w:rPr>
        <w:t xml:space="preserve"> όπως για παράδειγμα τη λήψη του DNA</w:t>
      </w:r>
      <w:r>
        <w:rPr>
          <w:rFonts w:eastAsia="Times New Roman"/>
          <w:szCs w:val="24"/>
        </w:rPr>
        <w:t>.</w:t>
      </w:r>
      <w:r w:rsidRPr="00ED303E">
        <w:rPr>
          <w:rFonts w:eastAsia="Times New Roman"/>
          <w:szCs w:val="24"/>
        </w:rPr>
        <w:t xml:space="preserve"> </w:t>
      </w:r>
      <w:r>
        <w:rPr>
          <w:rFonts w:eastAsia="Times New Roman"/>
          <w:szCs w:val="24"/>
        </w:rPr>
        <w:t>Σ</w:t>
      </w:r>
      <w:r w:rsidRPr="00ED303E">
        <w:rPr>
          <w:rFonts w:eastAsia="Times New Roman"/>
          <w:szCs w:val="24"/>
        </w:rPr>
        <w:t>το όνομα της αντιμετώπισης της τρομοκρατίας παρατηρείται διεύρυνσ</w:t>
      </w:r>
      <w:r>
        <w:rPr>
          <w:rFonts w:eastAsia="Times New Roman"/>
          <w:szCs w:val="24"/>
        </w:rPr>
        <w:t>η του κύκλου των υπόπτων και</w:t>
      </w:r>
      <w:r w:rsidRPr="00ED303E">
        <w:rPr>
          <w:rFonts w:eastAsia="Times New Roman"/>
          <w:szCs w:val="24"/>
        </w:rPr>
        <w:t xml:space="preserve"> </w:t>
      </w:r>
      <w:r>
        <w:rPr>
          <w:rFonts w:eastAsia="Times New Roman"/>
          <w:szCs w:val="24"/>
        </w:rPr>
        <w:t>αβασάνιστης</w:t>
      </w:r>
      <w:r w:rsidRPr="00ED303E">
        <w:rPr>
          <w:rFonts w:eastAsia="Times New Roman"/>
          <w:szCs w:val="24"/>
        </w:rPr>
        <w:t xml:space="preserve"> μετατροπή του</w:t>
      </w:r>
      <w:r>
        <w:rPr>
          <w:rFonts w:eastAsia="Times New Roman"/>
          <w:szCs w:val="24"/>
        </w:rPr>
        <w:t>ς</w:t>
      </w:r>
      <w:r w:rsidRPr="00ED303E">
        <w:rPr>
          <w:rFonts w:eastAsia="Times New Roman"/>
          <w:szCs w:val="24"/>
        </w:rPr>
        <w:t xml:space="preserve"> σε κατηγορούμενους</w:t>
      </w:r>
      <w:r>
        <w:rPr>
          <w:rFonts w:eastAsia="Times New Roman"/>
          <w:szCs w:val="24"/>
        </w:rPr>
        <w:t>.</w:t>
      </w:r>
      <w:r w:rsidRPr="00ED303E">
        <w:rPr>
          <w:rFonts w:eastAsia="Times New Roman"/>
          <w:szCs w:val="24"/>
        </w:rPr>
        <w:t xml:space="preserve"> </w:t>
      </w:r>
      <w:r>
        <w:rPr>
          <w:rFonts w:eastAsia="Times New Roman"/>
          <w:szCs w:val="24"/>
        </w:rPr>
        <w:t>Ε</w:t>
      </w:r>
      <w:r w:rsidRPr="00ED303E">
        <w:rPr>
          <w:rFonts w:eastAsia="Times New Roman"/>
          <w:szCs w:val="24"/>
        </w:rPr>
        <w:t xml:space="preserve">ίναι </w:t>
      </w:r>
      <w:r w:rsidRPr="00ED303E">
        <w:rPr>
          <w:rFonts w:eastAsia="Times New Roman"/>
          <w:szCs w:val="24"/>
        </w:rPr>
        <w:t>νωπή ακόμα η χαρακτηριστική υπόθεση της Ηρι</w:t>
      </w:r>
      <w:r>
        <w:rPr>
          <w:rFonts w:eastAsia="Times New Roman"/>
          <w:szCs w:val="24"/>
        </w:rPr>
        <w:t>ά</w:t>
      </w:r>
      <w:r w:rsidRPr="00ED303E">
        <w:rPr>
          <w:rFonts w:eastAsia="Times New Roman"/>
          <w:szCs w:val="24"/>
        </w:rPr>
        <w:t>ννας και του Περικλή</w:t>
      </w:r>
      <w:r>
        <w:rPr>
          <w:rFonts w:eastAsia="Times New Roman"/>
          <w:szCs w:val="24"/>
        </w:rPr>
        <w:t>.</w:t>
      </w:r>
      <w:r w:rsidRPr="00ED303E">
        <w:rPr>
          <w:rFonts w:eastAsia="Times New Roman"/>
          <w:szCs w:val="24"/>
        </w:rPr>
        <w:t xml:space="preserve"> </w:t>
      </w:r>
    </w:p>
    <w:p w14:paraId="69A55CF9" w14:textId="77777777" w:rsidR="00C9651F" w:rsidRDefault="002D2592">
      <w:pPr>
        <w:spacing w:line="600" w:lineRule="auto"/>
        <w:ind w:firstLine="720"/>
        <w:jc w:val="both"/>
        <w:rPr>
          <w:rFonts w:eastAsia="Times New Roman"/>
          <w:szCs w:val="24"/>
        </w:rPr>
      </w:pPr>
      <w:r>
        <w:rPr>
          <w:rFonts w:eastAsia="Times New Roman"/>
          <w:szCs w:val="24"/>
        </w:rPr>
        <w:t xml:space="preserve">Ως Κομμουνιστικό Κόμμα Ελλάδας </w:t>
      </w:r>
      <w:r w:rsidRPr="00ED303E">
        <w:rPr>
          <w:rFonts w:eastAsia="Times New Roman"/>
          <w:szCs w:val="24"/>
        </w:rPr>
        <w:t xml:space="preserve">είχαμε ασκήσει έντονη κριτική στο </w:t>
      </w:r>
      <w:r>
        <w:rPr>
          <w:rFonts w:eastAsia="Times New Roman"/>
          <w:szCs w:val="24"/>
        </w:rPr>
        <w:t>ε</w:t>
      </w:r>
      <w:r w:rsidRPr="00ED303E">
        <w:rPr>
          <w:rFonts w:eastAsia="Times New Roman"/>
          <w:szCs w:val="24"/>
        </w:rPr>
        <w:t>υρωπαϊκό ένταλμα σύλληψης</w:t>
      </w:r>
      <w:r>
        <w:rPr>
          <w:rFonts w:eastAsia="Times New Roman"/>
          <w:szCs w:val="24"/>
        </w:rPr>
        <w:t>,</w:t>
      </w:r>
      <w:r w:rsidRPr="00ED303E">
        <w:rPr>
          <w:rFonts w:eastAsia="Times New Roman"/>
          <w:szCs w:val="24"/>
        </w:rPr>
        <w:t xml:space="preserve"> στον </w:t>
      </w:r>
      <w:r>
        <w:rPr>
          <w:rFonts w:eastAsia="Times New Roman"/>
          <w:szCs w:val="24"/>
        </w:rPr>
        <w:t>ν.</w:t>
      </w:r>
      <w:r w:rsidRPr="00ED303E">
        <w:rPr>
          <w:rFonts w:eastAsia="Times New Roman"/>
          <w:szCs w:val="24"/>
        </w:rPr>
        <w:t>3251</w:t>
      </w:r>
      <w:r>
        <w:rPr>
          <w:rFonts w:eastAsia="Times New Roman"/>
          <w:szCs w:val="24"/>
        </w:rPr>
        <w:t>/</w:t>
      </w:r>
      <w:r w:rsidRPr="00ED303E">
        <w:rPr>
          <w:rFonts w:eastAsia="Times New Roman"/>
          <w:szCs w:val="24"/>
        </w:rPr>
        <w:t>2004 και σας υπενθυμίζω ότι εισάγει για πρώτη φορά το καθεστώς του υπόπτου</w:t>
      </w:r>
      <w:r>
        <w:rPr>
          <w:rFonts w:eastAsia="Times New Roman"/>
          <w:szCs w:val="24"/>
        </w:rPr>
        <w:t>.</w:t>
      </w:r>
      <w:r w:rsidRPr="00ED303E">
        <w:rPr>
          <w:rFonts w:eastAsia="Times New Roman"/>
          <w:szCs w:val="24"/>
        </w:rPr>
        <w:t xml:space="preserve"> </w:t>
      </w:r>
      <w:r>
        <w:rPr>
          <w:rFonts w:eastAsia="Times New Roman"/>
          <w:szCs w:val="24"/>
        </w:rPr>
        <w:t>Γ</w:t>
      </w:r>
      <w:r w:rsidRPr="00ED303E">
        <w:rPr>
          <w:rFonts w:eastAsia="Times New Roman"/>
          <w:szCs w:val="24"/>
        </w:rPr>
        <w:t>ια παρά</w:t>
      </w:r>
      <w:r w:rsidRPr="00ED303E">
        <w:rPr>
          <w:rFonts w:eastAsia="Times New Roman"/>
          <w:szCs w:val="24"/>
        </w:rPr>
        <w:t>δειγμα θα μπορούσε να πακετ</w:t>
      </w:r>
      <w:r>
        <w:rPr>
          <w:rFonts w:eastAsia="Times New Roman"/>
          <w:szCs w:val="24"/>
        </w:rPr>
        <w:t xml:space="preserve">αριστεί </w:t>
      </w:r>
      <w:r w:rsidRPr="00ED303E">
        <w:rPr>
          <w:rFonts w:eastAsia="Times New Roman"/>
          <w:szCs w:val="24"/>
        </w:rPr>
        <w:t xml:space="preserve">και να </w:t>
      </w:r>
      <w:r w:rsidRPr="00ED303E">
        <w:rPr>
          <w:rFonts w:eastAsia="Times New Roman"/>
          <w:szCs w:val="24"/>
        </w:rPr>
        <w:lastRenderedPageBreak/>
        <w:t xml:space="preserve">σταλεί ένας Έλληνας σε </w:t>
      </w:r>
      <w:r>
        <w:rPr>
          <w:rFonts w:eastAsia="Times New Roman"/>
          <w:szCs w:val="24"/>
        </w:rPr>
        <w:t>κράτος-</w:t>
      </w:r>
      <w:r w:rsidRPr="00ED303E">
        <w:rPr>
          <w:rFonts w:eastAsia="Times New Roman"/>
          <w:szCs w:val="24"/>
        </w:rPr>
        <w:t xml:space="preserve">μέλος της Ευρωπαϊκής Ένωσης που οι αστυνομικές </w:t>
      </w:r>
      <w:r>
        <w:rPr>
          <w:rFonts w:eastAsia="Times New Roman"/>
          <w:szCs w:val="24"/>
        </w:rPr>
        <w:t xml:space="preserve">του </w:t>
      </w:r>
      <w:r w:rsidRPr="00ED303E">
        <w:rPr>
          <w:rFonts w:eastAsia="Times New Roman"/>
          <w:szCs w:val="24"/>
        </w:rPr>
        <w:t>αρχές θα το</w:t>
      </w:r>
      <w:r>
        <w:rPr>
          <w:rFonts w:eastAsia="Times New Roman"/>
          <w:szCs w:val="24"/>
        </w:rPr>
        <w:t>ν</w:t>
      </w:r>
      <w:r w:rsidRPr="00ED303E">
        <w:rPr>
          <w:rFonts w:eastAsia="Times New Roman"/>
          <w:szCs w:val="24"/>
        </w:rPr>
        <w:t xml:space="preserve"> θεωρούσαν ύποπτο τέλεσης </w:t>
      </w:r>
      <w:r>
        <w:rPr>
          <w:rFonts w:eastAsia="Times New Roman"/>
          <w:szCs w:val="24"/>
        </w:rPr>
        <w:t xml:space="preserve">κάποιου </w:t>
      </w:r>
      <w:r w:rsidRPr="00ED303E">
        <w:rPr>
          <w:rFonts w:eastAsia="Times New Roman"/>
          <w:szCs w:val="24"/>
        </w:rPr>
        <w:t>αδικήματος</w:t>
      </w:r>
      <w:r>
        <w:rPr>
          <w:rFonts w:eastAsia="Times New Roman"/>
          <w:szCs w:val="24"/>
        </w:rPr>
        <w:t>.</w:t>
      </w:r>
      <w:r w:rsidRPr="00ED303E">
        <w:rPr>
          <w:rFonts w:eastAsia="Times New Roman"/>
          <w:szCs w:val="24"/>
        </w:rPr>
        <w:t xml:space="preserve"> </w:t>
      </w:r>
      <w:r>
        <w:rPr>
          <w:rFonts w:eastAsia="Times New Roman"/>
          <w:szCs w:val="24"/>
        </w:rPr>
        <w:t>Με προβληματικό επίσης τρόπο α</w:t>
      </w:r>
      <w:r w:rsidRPr="00ED303E">
        <w:rPr>
          <w:rFonts w:eastAsia="Times New Roman"/>
          <w:szCs w:val="24"/>
        </w:rPr>
        <w:t>ποτυπώνεται στο άρθρο 7 η παροχή της δυνατότη</w:t>
      </w:r>
      <w:r w:rsidRPr="00ED303E">
        <w:rPr>
          <w:rFonts w:eastAsia="Times New Roman"/>
          <w:szCs w:val="24"/>
        </w:rPr>
        <w:t>τας άσκησης αγωγής αποζημίωσης από τον κατηγορούμενο</w:t>
      </w:r>
      <w:r>
        <w:rPr>
          <w:rFonts w:eastAsia="Times New Roman"/>
          <w:szCs w:val="24"/>
        </w:rPr>
        <w:t>,</w:t>
      </w:r>
      <w:r w:rsidRPr="00ED303E">
        <w:rPr>
          <w:rFonts w:eastAsia="Times New Roman"/>
          <w:szCs w:val="24"/>
        </w:rPr>
        <w:t xml:space="preserve"> εξαιτίας της προσβολής του τεκμηρίου αθωότητας από δηλώσεις </w:t>
      </w:r>
      <w:r>
        <w:rPr>
          <w:rFonts w:eastAsia="Times New Roman"/>
          <w:szCs w:val="24"/>
        </w:rPr>
        <w:t>δ</w:t>
      </w:r>
      <w:r w:rsidRPr="00ED303E">
        <w:rPr>
          <w:rFonts w:eastAsia="Times New Roman"/>
          <w:szCs w:val="24"/>
        </w:rPr>
        <w:t>ημοσίων αρχών σε οποιοδήποτε στάδιο της διαδικασίας πριν την έκδοση απόφασης πρώτου ή δευτέρου βαθμού</w:t>
      </w:r>
      <w:r>
        <w:rPr>
          <w:rFonts w:eastAsia="Times New Roman"/>
          <w:szCs w:val="24"/>
        </w:rPr>
        <w:t>,</w:t>
      </w:r>
      <w:r w:rsidRPr="00ED303E">
        <w:rPr>
          <w:rFonts w:eastAsia="Times New Roman"/>
          <w:szCs w:val="24"/>
        </w:rPr>
        <w:t xml:space="preserve"> οι οποίες δηλώσεις αναφέρονται κατά τρ</w:t>
      </w:r>
      <w:r w:rsidRPr="00ED303E">
        <w:rPr>
          <w:rFonts w:eastAsia="Times New Roman"/>
          <w:szCs w:val="24"/>
        </w:rPr>
        <w:t>όπο</w:t>
      </w:r>
      <w:r>
        <w:rPr>
          <w:rFonts w:eastAsia="Times New Roman"/>
          <w:szCs w:val="24"/>
        </w:rPr>
        <w:t>ν</w:t>
      </w:r>
      <w:r w:rsidRPr="00ED303E">
        <w:rPr>
          <w:rFonts w:eastAsia="Times New Roman"/>
          <w:szCs w:val="24"/>
        </w:rPr>
        <w:t xml:space="preserve"> άμεσο στην εκκρεμ</w:t>
      </w:r>
      <w:r>
        <w:rPr>
          <w:rFonts w:eastAsia="Times New Roman"/>
          <w:szCs w:val="24"/>
        </w:rPr>
        <w:t>ή</w:t>
      </w:r>
      <w:r w:rsidRPr="00ED303E">
        <w:rPr>
          <w:rFonts w:eastAsia="Times New Roman"/>
          <w:szCs w:val="24"/>
        </w:rPr>
        <w:t xml:space="preserve"> ποινική διαδικασία και είτε παροτρύνουν το </w:t>
      </w:r>
      <w:r>
        <w:rPr>
          <w:rFonts w:eastAsia="Times New Roman"/>
          <w:szCs w:val="24"/>
        </w:rPr>
        <w:t>κοινό να πιστέψει</w:t>
      </w:r>
      <w:r w:rsidRPr="00ED303E">
        <w:rPr>
          <w:rFonts w:eastAsia="Times New Roman"/>
          <w:szCs w:val="24"/>
        </w:rPr>
        <w:t xml:space="preserve"> </w:t>
      </w:r>
      <w:r>
        <w:rPr>
          <w:rFonts w:eastAsia="Times New Roman"/>
          <w:szCs w:val="24"/>
        </w:rPr>
        <w:t>σ</w:t>
      </w:r>
      <w:r w:rsidRPr="00ED303E">
        <w:rPr>
          <w:rFonts w:eastAsia="Times New Roman"/>
          <w:szCs w:val="24"/>
        </w:rPr>
        <w:t>την ενοχή του κατηγορουμένου είτε προβαίνουν σε εκτίμηση των πραγματικών περιστατικών με την οποία προδικάζουν το αποτέλεσμα της δικαστικής κρίσης</w:t>
      </w:r>
      <w:r>
        <w:rPr>
          <w:rFonts w:eastAsia="Times New Roman"/>
          <w:szCs w:val="24"/>
        </w:rPr>
        <w:t>.</w:t>
      </w:r>
    </w:p>
    <w:p w14:paraId="69A55CFA" w14:textId="77777777" w:rsidR="00C9651F" w:rsidRDefault="002D2592">
      <w:pPr>
        <w:spacing w:line="600" w:lineRule="auto"/>
        <w:ind w:firstLine="720"/>
        <w:jc w:val="both"/>
        <w:rPr>
          <w:rFonts w:eastAsia="Times New Roman"/>
          <w:szCs w:val="24"/>
        </w:rPr>
      </w:pPr>
      <w:r>
        <w:rPr>
          <w:rFonts w:eastAsia="Times New Roman"/>
          <w:szCs w:val="24"/>
        </w:rPr>
        <w:t>Η</w:t>
      </w:r>
      <w:r w:rsidRPr="00ED303E">
        <w:rPr>
          <w:rFonts w:eastAsia="Times New Roman"/>
          <w:szCs w:val="24"/>
        </w:rPr>
        <w:t xml:space="preserve"> βουλευτική τροπολογί</w:t>
      </w:r>
      <w:r w:rsidRPr="00ED303E">
        <w:rPr>
          <w:rFonts w:eastAsia="Times New Roman"/>
          <w:szCs w:val="24"/>
        </w:rPr>
        <w:t>α που έχει κατατεθεί με γενικό αριθμό 1956 και ειδικό 170</w:t>
      </w:r>
      <w:r>
        <w:rPr>
          <w:rFonts w:eastAsia="Times New Roman"/>
          <w:szCs w:val="24"/>
        </w:rPr>
        <w:t>,</w:t>
      </w:r>
      <w:r w:rsidRPr="00ED303E">
        <w:rPr>
          <w:rFonts w:eastAsia="Times New Roman"/>
          <w:szCs w:val="24"/>
        </w:rPr>
        <w:t xml:space="preserve"> που αφορά την προσθήκη στο συγκεκριμένο άρθρο 7 για την παραβίαση του τεκμηρίου αθωότητας</w:t>
      </w:r>
      <w:r>
        <w:rPr>
          <w:rFonts w:eastAsia="Times New Roman"/>
          <w:szCs w:val="24"/>
        </w:rPr>
        <w:t>,</w:t>
      </w:r>
      <w:r w:rsidRPr="00ED303E">
        <w:rPr>
          <w:rFonts w:eastAsia="Times New Roman"/>
          <w:szCs w:val="24"/>
        </w:rPr>
        <w:t xml:space="preserve"> εάν γίνει δεκτή</w:t>
      </w:r>
      <w:r>
        <w:rPr>
          <w:rFonts w:eastAsia="Times New Roman"/>
          <w:szCs w:val="24"/>
        </w:rPr>
        <w:t>,</w:t>
      </w:r>
      <w:r w:rsidRPr="00ED303E">
        <w:rPr>
          <w:rFonts w:eastAsia="Times New Roman"/>
          <w:szCs w:val="24"/>
        </w:rPr>
        <w:t xml:space="preserve"> εμείς θα ψηφίσουμε </w:t>
      </w:r>
      <w:r>
        <w:rPr>
          <w:rFonts w:eastAsia="Times New Roman"/>
          <w:szCs w:val="24"/>
        </w:rPr>
        <w:t>«</w:t>
      </w:r>
      <w:r w:rsidRPr="00ED303E">
        <w:rPr>
          <w:rFonts w:eastAsia="Times New Roman"/>
          <w:szCs w:val="24"/>
        </w:rPr>
        <w:t>παρών</w:t>
      </w:r>
      <w:r>
        <w:rPr>
          <w:rFonts w:eastAsia="Times New Roman"/>
          <w:szCs w:val="24"/>
        </w:rPr>
        <w:t>».</w:t>
      </w:r>
      <w:r w:rsidRPr="00ED303E">
        <w:rPr>
          <w:rFonts w:eastAsia="Times New Roman"/>
          <w:szCs w:val="24"/>
        </w:rPr>
        <w:t xml:space="preserve"> </w:t>
      </w:r>
      <w:r>
        <w:rPr>
          <w:rFonts w:eastAsia="Times New Roman"/>
          <w:szCs w:val="24"/>
        </w:rPr>
        <w:t>Α</w:t>
      </w:r>
      <w:r w:rsidRPr="00ED303E">
        <w:rPr>
          <w:rFonts w:eastAsia="Times New Roman"/>
          <w:szCs w:val="24"/>
        </w:rPr>
        <w:t>υτή η τροπολογία</w:t>
      </w:r>
      <w:r>
        <w:rPr>
          <w:rFonts w:eastAsia="Times New Roman"/>
          <w:szCs w:val="24"/>
        </w:rPr>
        <w:t>,</w:t>
      </w:r>
      <w:r w:rsidRPr="00ED303E">
        <w:rPr>
          <w:rFonts w:eastAsia="Times New Roman"/>
          <w:szCs w:val="24"/>
        </w:rPr>
        <w:t xml:space="preserve"> </w:t>
      </w:r>
      <w:r>
        <w:rPr>
          <w:rFonts w:eastAsia="Times New Roman"/>
          <w:szCs w:val="24"/>
        </w:rPr>
        <w:t>όμως,</w:t>
      </w:r>
      <w:r w:rsidRPr="00ED303E">
        <w:rPr>
          <w:rFonts w:eastAsia="Times New Roman"/>
          <w:szCs w:val="24"/>
        </w:rPr>
        <w:t xml:space="preserve"> μπορεί να έχει βάση</w:t>
      </w:r>
      <w:r>
        <w:rPr>
          <w:rFonts w:eastAsia="Times New Roman"/>
          <w:szCs w:val="24"/>
        </w:rPr>
        <w:t>, γι’ αυτό ψηφίζο</w:t>
      </w:r>
      <w:r>
        <w:rPr>
          <w:rFonts w:eastAsia="Times New Roman"/>
          <w:szCs w:val="24"/>
        </w:rPr>
        <w:t xml:space="preserve">υμε </w:t>
      </w:r>
      <w:r>
        <w:rPr>
          <w:rFonts w:eastAsia="Times New Roman"/>
          <w:szCs w:val="24"/>
        </w:rPr>
        <w:t>«</w:t>
      </w:r>
      <w:r>
        <w:rPr>
          <w:rFonts w:eastAsia="Times New Roman"/>
          <w:szCs w:val="24"/>
        </w:rPr>
        <w:t>παρών</w:t>
      </w:r>
      <w:r>
        <w:rPr>
          <w:rFonts w:eastAsia="Times New Roman"/>
          <w:szCs w:val="24"/>
        </w:rPr>
        <w:t>»</w:t>
      </w:r>
      <w:r>
        <w:rPr>
          <w:rFonts w:eastAsia="Times New Roman"/>
          <w:szCs w:val="24"/>
        </w:rPr>
        <w:t>,</w:t>
      </w:r>
      <w:r w:rsidRPr="00ED303E">
        <w:rPr>
          <w:rFonts w:eastAsia="Times New Roman"/>
          <w:szCs w:val="24"/>
        </w:rPr>
        <w:t xml:space="preserve"> </w:t>
      </w:r>
      <w:r w:rsidRPr="00ED303E">
        <w:rPr>
          <w:rFonts w:eastAsia="Times New Roman"/>
          <w:szCs w:val="24"/>
        </w:rPr>
        <w:lastRenderedPageBreak/>
        <w:t xml:space="preserve">αλλά ελλοχεύει κινδύνους στο </w:t>
      </w:r>
      <w:r>
        <w:rPr>
          <w:rFonts w:eastAsia="Times New Roman"/>
          <w:szCs w:val="24"/>
        </w:rPr>
        <w:t>π</w:t>
      </w:r>
      <w:r w:rsidRPr="00ED303E">
        <w:rPr>
          <w:rFonts w:eastAsia="Times New Roman"/>
          <w:szCs w:val="24"/>
        </w:rPr>
        <w:t>ώς και από ποιο</w:t>
      </w:r>
      <w:r>
        <w:rPr>
          <w:rFonts w:eastAsia="Times New Roman"/>
          <w:szCs w:val="24"/>
        </w:rPr>
        <w:t>υ</w:t>
      </w:r>
      <w:r w:rsidRPr="00ED303E">
        <w:rPr>
          <w:rFonts w:eastAsia="Times New Roman"/>
          <w:szCs w:val="24"/>
        </w:rPr>
        <w:t>ς μπορεί να αξιοποιηθεί</w:t>
      </w:r>
      <w:r>
        <w:rPr>
          <w:rFonts w:eastAsia="Times New Roman"/>
          <w:szCs w:val="24"/>
        </w:rPr>
        <w:t>.</w:t>
      </w:r>
    </w:p>
    <w:p w14:paraId="69A55CFB" w14:textId="77777777" w:rsidR="00C9651F" w:rsidRDefault="002D2592">
      <w:pPr>
        <w:spacing w:line="600" w:lineRule="auto"/>
        <w:ind w:firstLine="720"/>
        <w:jc w:val="both"/>
        <w:rPr>
          <w:rFonts w:eastAsia="Times New Roman"/>
          <w:szCs w:val="24"/>
        </w:rPr>
      </w:pPr>
      <w:r>
        <w:rPr>
          <w:rFonts w:eastAsia="Times New Roman"/>
          <w:szCs w:val="24"/>
        </w:rPr>
        <w:t>Κ</w:t>
      </w:r>
      <w:r w:rsidRPr="00ED303E">
        <w:rPr>
          <w:rFonts w:eastAsia="Times New Roman"/>
          <w:szCs w:val="24"/>
        </w:rPr>
        <w:t>ατά τη γνώμη μας το τεκμήριο αθωότητας του κατηγορουμένου πρέπει να προστατευτεί</w:t>
      </w:r>
      <w:r>
        <w:rPr>
          <w:rFonts w:eastAsia="Times New Roman"/>
          <w:szCs w:val="24"/>
        </w:rPr>
        <w:t>,</w:t>
      </w:r>
      <w:r w:rsidRPr="00ED303E">
        <w:rPr>
          <w:rFonts w:eastAsia="Times New Roman"/>
          <w:szCs w:val="24"/>
        </w:rPr>
        <w:t xml:space="preserve"> αλλά δεν αποτελούν τα παραπάνω τον καταλληλότερο τρόπο</w:t>
      </w:r>
      <w:r>
        <w:rPr>
          <w:rFonts w:eastAsia="Times New Roman"/>
          <w:szCs w:val="24"/>
        </w:rPr>
        <w:t>. Π</w:t>
      </w:r>
      <w:r w:rsidRPr="00ED303E">
        <w:rPr>
          <w:rFonts w:eastAsia="Times New Roman"/>
          <w:szCs w:val="24"/>
        </w:rPr>
        <w:t>όσο αποτελεσματική προστασία του</w:t>
      </w:r>
      <w:r w:rsidRPr="00ED303E">
        <w:rPr>
          <w:rFonts w:eastAsia="Times New Roman"/>
          <w:szCs w:val="24"/>
        </w:rPr>
        <w:t xml:space="preserve"> τεκμηρίου αθωότητας παρέχεται με τη ρύθμιση</w:t>
      </w:r>
      <w:r>
        <w:rPr>
          <w:rFonts w:eastAsia="Times New Roman"/>
          <w:szCs w:val="24"/>
        </w:rPr>
        <w:t>,</w:t>
      </w:r>
      <w:r w:rsidRPr="00ED303E">
        <w:rPr>
          <w:rFonts w:eastAsia="Times New Roman"/>
          <w:szCs w:val="24"/>
        </w:rPr>
        <w:t xml:space="preserve"> όταν περιορίζεται η προσβολή του </w:t>
      </w:r>
      <w:r>
        <w:rPr>
          <w:rFonts w:eastAsia="Times New Roman"/>
          <w:szCs w:val="24"/>
        </w:rPr>
        <w:t xml:space="preserve">από </w:t>
      </w:r>
      <w:r w:rsidRPr="00ED303E">
        <w:rPr>
          <w:rFonts w:eastAsia="Times New Roman"/>
          <w:szCs w:val="24"/>
        </w:rPr>
        <w:t>τις δημόσιες αρχές</w:t>
      </w:r>
      <w:r>
        <w:rPr>
          <w:rFonts w:eastAsia="Times New Roman"/>
          <w:szCs w:val="24"/>
        </w:rPr>
        <w:t>,</w:t>
      </w:r>
      <w:r w:rsidRPr="00ED303E">
        <w:rPr>
          <w:rFonts w:eastAsia="Times New Roman"/>
          <w:szCs w:val="24"/>
        </w:rPr>
        <w:t xml:space="preserve"> από τα μέσα μαζικής ενημέρωσης των μεγαλοεπιχειρηματιών που διαπομπεύουν </w:t>
      </w:r>
      <w:r>
        <w:rPr>
          <w:rFonts w:eastAsia="Times New Roman"/>
          <w:szCs w:val="24"/>
        </w:rPr>
        <w:t>όποιον</w:t>
      </w:r>
      <w:r w:rsidRPr="00ED303E">
        <w:rPr>
          <w:rFonts w:eastAsia="Times New Roman"/>
          <w:szCs w:val="24"/>
        </w:rPr>
        <w:t xml:space="preserve"> συλληφθέντα θέλουν για λόγους αύξησης της τηλεθέασης</w:t>
      </w:r>
      <w:r>
        <w:rPr>
          <w:rFonts w:eastAsia="Times New Roman"/>
          <w:szCs w:val="24"/>
        </w:rPr>
        <w:t>,</w:t>
      </w:r>
      <w:r w:rsidRPr="00ED303E">
        <w:rPr>
          <w:rFonts w:eastAsia="Times New Roman"/>
          <w:szCs w:val="24"/>
        </w:rPr>
        <w:t xml:space="preserve"> της διαφήμισης και </w:t>
      </w:r>
      <w:r w:rsidRPr="00ED303E">
        <w:rPr>
          <w:rFonts w:eastAsia="Times New Roman"/>
          <w:szCs w:val="24"/>
        </w:rPr>
        <w:t xml:space="preserve">τελικά των κερδών </w:t>
      </w:r>
      <w:r>
        <w:rPr>
          <w:rFonts w:eastAsia="Times New Roman"/>
          <w:szCs w:val="24"/>
        </w:rPr>
        <w:t>τους ή και</w:t>
      </w:r>
      <w:r w:rsidRPr="00ED303E">
        <w:rPr>
          <w:rFonts w:eastAsia="Times New Roman"/>
          <w:szCs w:val="24"/>
        </w:rPr>
        <w:t xml:space="preserve"> για λόγους </w:t>
      </w:r>
      <w:r>
        <w:rPr>
          <w:rFonts w:eastAsia="Times New Roman"/>
          <w:szCs w:val="24"/>
        </w:rPr>
        <w:t>διασύνδεσης</w:t>
      </w:r>
      <w:r w:rsidRPr="00ED303E">
        <w:rPr>
          <w:rFonts w:eastAsia="Times New Roman"/>
          <w:szCs w:val="24"/>
        </w:rPr>
        <w:t xml:space="preserve"> με δημόσια πρόσωπα</w:t>
      </w:r>
      <w:r>
        <w:rPr>
          <w:rFonts w:eastAsia="Times New Roman"/>
          <w:szCs w:val="24"/>
        </w:rPr>
        <w:t>;</w:t>
      </w:r>
      <w:r w:rsidRPr="00ED303E">
        <w:rPr>
          <w:rFonts w:eastAsia="Times New Roman"/>
          <w:szCs w:val="24"/>
        </w:rPr>
        <w:t xml:space="preserve"> </w:t>
      </w:r>
      <w:r>
        <w:rPr>
          <w:rFonts w:eastAsia="Times New Roman"/>
          <w:szCs w:val="24"/>
        </w:rPr>
        <w:t>Ποια</w:t>
      </w:r>
      <w:r w:rsidRPr="00ED303E">
        <w:rPr>
          <w:rFonts w:eastAsia="Times New Roman"/>
          <w:szCs w:val="24"/>
        </w:rPr>
        <w:t xml:space="preserve"> προστασία του τεκμηρίου αθωότητας παρέχεται σε αυτή την περίπτωση</w:t>
      </w:r>
      <w:r>
        <w:rPr>
          <w:rFonts w:eastAsia="Times New Roman"/>
          <w:szCs w:val="24"/>
        </w:rPr>
        <w:t>;</w:t>
      </w:r>
      <w:r w:rsidRPr="00ED303E">
        <w:rPr>
          <w:rFonts w:eastAsia="Times New Roman"/>
          <w:szCs w:val="24"/>
        </w:rPr>
        <w:t xml:space="preserve"> </w:t>
      </w:r>
      <w:r>
        <w:rPr>
          <w:rFonts w:eastAsia="Times New Roman"/>
          <w:szCs w:val="24"/>
        </w:rPr>
        <w:t>Δ</w:t>
      </w:r>
      <w:r w:rsidRPr="00ED303E">
        <w:rPr>
          <w:rFonts w:eastAsia="Times New Roman"/>
          <w:szCs w:val="24"/>
        </w:rPr>
        <w:t>ιόλου απίθανο</w:t>
      </w:r>
      <w:r>
        <w:rPr>
          <w:rFonts w:eastAsia="Times New Roman"/>
          <w:szCs w:val="24"/>
        </w:rPr>
        <w:t>,</w:t>
      </w:r>
      <w:r w:rsidRPr="00ED303E">
        <w:rPr>
          <w:rFonts w:eastAsia="Times New Roman"/>
          <w:szCs w:val="24"/>
        </w:rPr>
        <w:t xml:space="preserve"> </w:t>
      </w:r>
      <w:r>
        <w:rPr>
          <w:rFonts w:eastAsia="Times New Roman"/>
          <w:szCs w:val="24"/>
        </w:rPr>
        <w:t>όμως,</w:t>
      </w:r>
      <w:r w:rsidRPr="00ED303E">
        <w:rPr>
          <w:rFonts w:eastAsia="Times New Roman"/>
          <w:szCs w:val="24"/>
        </w:rPr>
        <w:t xml:space="preserve"> η ρύθμιση να λειτουργήσει και προς την αντίθετη κατεύθυνση από την επιδιωκόμενη κατεύθυνση</w:t>
      </w:r>
      <w:r>
        <w:rPr>
          <w:rFonts w:eastAsia="Times New Roman"/>
          <w:szCs w:val="24"/>
        </w:rPr>
        <w:t>,</w:t>
      </w:r>
      <w:r w:rsidRPr="00ED303E">
        <w:rPr>
          <w:rFonts w:eastAsia="Times New Roman"/>
          <w:szCs w:val="24"/>
        </w:rPr>
        <w:t xml:space="preserve"> δηλαδή να την αξιοποιήσουν </w:t>
      </w:r>
      <w:r>
        <w:rPr>
          <w:rFonts w:eastAsia="Times New Roman"/>
          <w:szCs w:val="24"/>
        </w:rPr>
        <w:t>ακόμα και καθ’</w:t>
      </w:r>
      <w:r w:rsidRPr="00ED303E">
        <w:rPr>
          <w:rFonts w:eastAsia="Times New Roman"/>
          <w:szCs w:val="24"/>
        </w:rPr>
        <w:t xml:space="preserve"> ομολογία τους εγκληματίες για να επιτύχουν οικονομικό όφελος</w:t>
      </w:r>
      <w:r>
        <w:rPr>
          <w:rFonts w:eastAsia="Times New Roman"/>
          <w:szCs w:val="24"/>
        </w:rPr>
        <w:t>.</w:t>
      </w:r>
    </w:p>
    <w:p w14:paraId="69A55CFC" w14:textId="77777777" w:rsidR="00C9651F" w:rsidRDefault="002D2592">
      <w:pPr>
        <w:spacing w:line="600" w:lineRule="auto"/>
        <w:ind w:firstLine="720"/>
        <w:jc w:val="both"/>
        <w:rPr>
          <w:rFonts w:eastAsia="Times New Roman"/>
          <w:szCs w:val="24"/>
        </w:rPr>
      </w:pPr>
      <w:r>
        <w:rPr>
          <w:rFonts w:eastAsia="Times New Roman"/>
          <w:szCs w:val="24"/>
        </w:rPr>
        <w:t>Α</w:t>
      </w:r>
      <w:r w:rsidRPr="00ED303E">
        <w:rPr>
          <w:rFonts w:eastAsia="Times New Roman"/>
          <w:szCs w:val="24"/>
        </w:rPr>
        <w:t xml:space="preserve">πό </w:t>
      </w:r>
      <w:r>
        <w:rPr>
          <w:rFonts w:eastAsia="Times New Roman"/>
          <w:szCs w:val="24"/>
        </w:rPr>
        <w:t>εκεί</w:t>
      </w:r>
      <w:r w:rsidRPr="00ED303E">
        <w:rPr>
          <w:rFonts w:eastAsia="Times New Roman"/>
          <w:szCs w:val="24"/>
        </w:rPr>
        <w:t xml:space="preserve"> και πέρα</w:t>
      </w:r>
      <w:r>
        <w:rPr>
          <w:rFonts w:eastAsia="Times New Roman"/>
          <w:szCs w:val="24"/>
        </w:rPr>
        <w:t>, με τα υπόλοιπα σχετικά άρθρα του</w:t>
      </w:r>
      <w:r w:rsidRPr="00ED303E">
        <w:rPr>
          <w:rFonts w:eastAsia="Times New Roman"/>
          <w:szCs w:val="24"/>
        </w:rPr>
        <w:t xml:space="preserve"> κεφαλαίου αυτού εισάγονται απλές</w:t>
      </w:r>
      <w:r>
        <w:rPr>
          <w:rFonts w:eastAsia="Times New Roman"/>
          <w:szCs w:val="24"/>
        </w:rPr>
        <w:t>,</w:t>
      </w:r>
      <w:r w:rsidRPr="00ED303E">
        <w:rPr>
          <w:rFonts w:eastAsia="Times New Roman"/>
          <w:szCs w:val="24"/>
        </w:rPr>
        <w:t xml:space="preserve"> λογικές ρυθμίσεις</w:t>
      </w:r>
      <w:r>
        <w:rPr>
          <w:rFonts w:eastAsia="Times New Roman"/>
          <w:szCs w:val="24"/>
        </w:rPr>
        <w:t>,</w:t>
      </w:r>
      <w:r w:rsidRPr="00ED303E">
        <w:rPr>
          <w:rFonts w:eastAsia="Times New Roman"/>
          <w:szCs w:val="24"/>
        </w:rPr>
        <w:t xml:space="preserve"> οι οποίες σχεδόν αυτονόητα έπρεπε ήδη να ισχύ</w:t>
      </w:r>
      <w:r w:rsidRPr="00ED303E">
        <w:rPr>
          <w:rFonts w:eastAsia="Times New Roman"/>
          <w:szCs w:val="24"/>
        </w:rPr>
        <w:t>ουν</w:t>
      </w:r>
      <w:r>
        <w:rPr>
          <w:rFonts w:eastAsia="Times New Roman"/>
          <w:szCs w:val="24"/>
        </w:rPr>
        <w:t>.</w:t>
      </w:r>
      <w:r w:rsidRPr="00ED303E">
        <w:rPr>
          <w:rFonts w:eastAsia="Times New Roman"/>
          <w:szCs w:val="24"/>
        </w:rPr>
        <w:t xml:space="preserve"> </w:t>
      </w:r>
      <w:r>
        <w:rPr>
          <w:rFonts w:eastAsia="Times New Roman"/>
          <w:szCs w:val="24"/>
        </w:rPr>
        <w:t>Σ</w:t>
      </w:r>
      <w:r w:rsidRPr="00ED303E">
        <w:rPr>
          <w:rFonts w:eastAsia="Times New Roman"/>
          <w:szCs w:val="24"/>
        </w:rPr>
        <w:t>τα άρθρα 5</w:t>
      </w:r>
      <w:r>
        <w:rPr>
          <w:rFonts w:eastAsia="Times New Roman"/>
          <w:szCs w:val="24"/>
        </w:rPr>
        <w:t>,</w:t>
      </w:r>
      <w:r w:rsidRPr="00ED303E">
        <w:rPr>
          <w:rFonts w:eastAsia="Times New Roman"/>
          <w:szCs w:val="24"/>
        </w:rPr>
        <w:t xml:space="preserve"> 6 και </w:t>
      </w:r>
      <w:r w:rsidRPr="00ED303E">
        <w:rPr>
          <w:rFonts w:eastAsia="Times New Roman"/>
          <w:szCs w:val="24"/>
        </w:rPr>
        <w:lastRenderedPageBreak/>
        <w:t xml:space="preserve">7 λέμε </w:t>
      </w:r>
      <w:r>
        <w:rPr>
          <w:rFonts w:eastAsia="Times New Roman"/>
          <w:szCs w:val="24"/>
        </w:rPr>
        <w:t>«παρών» και υπερψηφίζου</w:t>
      </w:r>
      <w:r w:rsidRPr="00ED303E">
        <w:rPr>
          <w:rFonts w:eastAsia="Times New Roman"/>
          <w:szCs w:val="24"/>
        </w:rPr>
        <w:t>με τα άρθρα 8</w:t>
      </w:r>
      <w:r>
        <w:rPr>
          <w:rFonts w:eastAsia="Times New Roman"/>
          <w:szCs w:val="24"/>
        </w:rPr>
        <w:t xml:space="preserve">, </w:t>
      </w:r>
      <w:r w:rsidRPr="00ED303E">
        <w:rPr>
          <w:rFonts w:eastAsia="Times New Roman"/>
          <w:szCs w:val="24"/>
        </w:rPr>
        <w:t>9</w:t>
      </w:r>
      <w:r>
        <w:rPr>
          <w:rFonts w:eastAsia="Times New Roman"/>
          <w:szCs w:val="24"/>
        </w:rPr>
        <w:t xml:space="preserve">, </w:t>
      </w:r>
      <w:r w:rsidRPr="00ED303E">
        <w:rPr>
          <w:rFonts w:eastAsia="Times New Roman"/>
          <w:szCs w:val="24"/>
        </w:rPr>
        <w:t>10</w:t>
      </w:r>
      <w:r>
        <w:rPr>
          <w:rFonts w:eastAsia="Times New Roman"/>
          <w:szCs w:val="24"/>
        </w:rPr>
        <w:t>.</w:t>
      </w:r>
      <w:r w:rsidRPr="00ED303E">
        <w:rPr>
          <w:rFonts w:eastAsia="Times New Roman"/>
          <w:szCs w:val="24"/>
        </w:rPr>
        <w:t xml:space="preserve"> </w:t>
      </w:r>
      <w:r>
        <w:rPr>
          <w:rFonts w:eastAsia="Times New Roman"/>
          <w:szCs w:val="24"/>
        </w:rPr>
        <w:t>Σ</w:t>
      </w:r>
      <w:r w:rsidRPr="00ED303E">
        <w:rPr>
          <w:rFonts w:eastAsia="Times New Roman"/>
          <w:szCs w:val="24"/>
        </w:rPr>
        <w:t xml:space="preserve">το </w:t>
      </w:r>
      <w:r>
        <w:rPr>
          <w:rFonts w:eastAsia="Times New Roman"/>
          <w:szCs w:val="24"/>
        </w:rPr>
        <w:t>τρίτο κ</w:t>
      </w:r>
      <w:r w:rsidRPr="00ED303E">
        <w:rPr>
          <w:rFonts w:eastAsia="Times New Roman"/>
          <w:szCs w:val="24"/>
        </w:rPr>
        <w:t xml:space="preserve">εφάλαιο </w:t>
      </w:r>
      <w:r>
        <w:rPr>
          <w:rFonts w:eastAsia="Times New Roman"/>
          <w:szCs w:val="24"/>
        </w:rPr>
        <w:t>,</w:t>
      </w:r>
      <w:r w:rsidRPr="00ED303E">
        <w:rPr>
          <w:rFonts w:eastAsia="Times New Roman"/>
          <w:szCs w:val="24"/>
        </w:rPr>
        <w:t xml:space="preserve"> </w:t>
      </w:r>
      <w:r>
        <w:rPr>
          <w:rFonts w:eastAsia="Times New Roman"/>
          <w:szCs w:val="24"/>
        </w:rPr>
        <w:t xml:space="preserve">στα </w:t>
      </w:r>
      <w:r w:rsidRPr="00ED303E">
        <w:rPr>
          <w:rFonts w:eastAsia="Times New Roman"/>
          <w:szCs w:val="24"/>
        </w:rPr>
        <w:t xml:space="preserve">άρθρα 11 έως 15 ψηφίζουμε </w:t>
      </w:r>
      <w:r>
        <w:rPr>
          <w:rFonts w:eastAsia="Times New Roman"/>
          <w:szCs w:val="24"/>
        </w:rPr>
        <w:t xml:space="preserve">«παρών». </w:t>
      </w:r>
    </w:p>
    <w:p w14:paraId="69A55CFD" w14:textId="77777777" w:rsidR="00C9651F" w:rsidRDefault="002D259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Αφορά μια πλευρά του ευρωπαϊκού εντάλματος σύλληψης και ειδικότερα, όπως αναφέρεται στην αιτιολογική έκθεση, τη </w:t>
      </w:r>
      <w:r>
        <w:rPr>
          <w:rFonts w:eastAsia="Times New Roman"/>
          <w:color w:val="222222"/>
          <w:szCs w:val="24"/>
          <w:shd w:val="clear" w:color="auto" w:fill="FFFFFF"/>
        </w:rPr>
        <w:t>θεσμοθέτηση κοινών βάσεων που θα επιτρέπουν την άρνηση αναγνώρισης αποφάσεων οι οποίες έχουν εκδοθεί σε δίκες κατά τις οποίες ο εκζητούμενος δεν εμφανίστηκε αυτοπροσώπως.</w:t>
      </w:r>
    </w:p>
    <w:p w14:paraId="69A55CFE" w14:textId="77777777" w:rsidR="00C9651F" w:rsidRDefault="002D259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Από μια πρώτη ματιά φαίνεται οι ρυθμίσεις να ενισχύουν τη διαφύλαξη των δικονομικών δ</w:t>
      </w:r>
      <w:r>
        <w:rPr>
          <w:rFonts w:eastAsia="Times New Roman"/>
          <w:color w:val="222222"/>
          <w:szCs w:val="24"/>
          <w:shd w:val="clear" w:color="auto" w:fill="FFFFFF"/>
        </w:rPr>
        <w:t xml:space="preserve">ικαιωμάτων του εκζητουμένου, ώστε να αποφευχθεί η εκτέλεση ενός ευρωπαϊκού εντάλματος σε βάρος του αναφορικά με μια απόφαση που εκδόθηκε σε δίκη χωρίς τη φυσική του παρουσία. Στην ουσία, όμως, όπως είναι διαμορφωμένες οι διατάξεις, ιδίως των άρθρων 11 και </w:t>
      </w:r>
      <w:r>
        <w:rPr>
          <w:rFonts w:eastAsia="Times New Roman"/>
          <w:color w:val="222222"/>
          <w:szCs w:val="24"/>
          <w:shd w:val="clear" w:color="auto" w:fill="FFFFFF"/>
        </w:rPr>
        <w:t>13, αφήνονται παράθυρα ανοι</w:t>
      </w:r>
      <w:r>
        <w:rPr>
          <w:rFonts w:eastAsia="Times New Roman"/>
          <w:color w:val="222222"/>
          <w:szCs w:val="24"/>
          <w:shd w:val="clear" w:color="auto" w:fill="FFFFFF"/>
        </w:rPr>
        <w:t>κ</w:t>
      </w:r>
      <w:r>
        <w:rPr>
          <w:rFonts w:eastAsia="Times New Roman"/>
          <w:color w:val="222222"/>
          <w:szCs w:val="24"/>
          <w:shd w:val="clear" w:color="auto" w:fill="FFFFFF"/>
        </w:rPr>
        <w:t>τά υπό προϋποθέσεις για εκτέλεση ενός ευρωπαϊκού εντάλματος αναφορικά με απόφαση που εκδόθηκε από το εκζητούν κράτος και επιβάλλει ποινή στερητική της ελευθερίας ακόμα και αν ο εκζητούμενος καταδικάστηκε στο εκζητούν κράτος χωρί</w:t>
      </w:r>
      <w:r>
        <w:rPr>
          <w:rFonts w:eastAsia="Times New Roman"/>
          <w:color w:val="222222"/>
          <w:szCs w:val="24"/>
          <w:shd w:val="clear" w:color="auto" w:fill="FFFFFF"/>
        </w:rPr>
        <w:t>ς την αυτοπρόσωπη παρουσία του στο δικαστήριο.</w:t>
      </w:r>
    </w:p>
    <w:p w14:paraId="69A55CFF" w14:textId="77777777" w:rsidR="00C9651F" w:rsidRDefault="002D259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Οι ρυθμίσεις συνολικά επιδιώκουν στην ουσία να εξασφαλίσουν κάποιες κοινές εγγυήσεις νομιμότητας, ώστε τελικά να διευκολύνεται η εκτέλεση ευρωπαϊκών ενταλμάτων σύλληψης και αυτό για να προωθείται η αρχή της αμ</w:t>
      </w:r>
      <w:r>
        <w:rPr>
          <w:rFonts w:eastAsia="Times New Roman"/>
          <w:color w:val="222222"/>
          <w:szCs w:val="24"/>
          <w:shd w:val="clear" w:color="auto" w:fill="FFFFFF"/>
        </w:rPr>
        <w:t>οιβαίας αναγνώρισης των αποφάσεων σε επίπεδο κρατών-μελών της Ευρωπαϊκής Ένωσης στ</w:t>
      </w:r>
      <w:r>
        <w:rPr>
          <w:rFonts w:eastAsia="Times New Roman"/>
          <w:color w:val="222222"/>
          <w:szCs w:val="24"/>
          <w:shd w:val="clear" w:color="auto" w:fill="FFFFFF"/>
        </w:rPr>
        <w:t>ο</w:t>
      </w:r>
      <w:r>
        <w:rPr>
          <w:rFonts w:eastAsia="Times New Roman"/>
          <w:color w:val="222222"/>
          <w:szCs w:val="24"/>
          <w:shd w:val="clear" w:color="auto" w:fill="FFFFFF"/>
        </w:rPr>
        <w:t xml:space="preserve"> πλαίσι</w:t>
      </w:r>
      <w:r>
        <w:rPr>
          <w:rFonts w:eastAsia="Times New Roman"/>
          <w:color w:val="222222"/>
          <w:szCs w:val="24"/>
          <w:shd w:val="clear" w:color="auto" w:fill="FFFFFF"/>
        </w:rPr>
        <w:t>ο</w:t>
      </w:r>
      <w:r>
        <w:rPr>
          <w:rFonts w:eastAsia="Times New Roman"/>
          <w:color w:val="222222"/>
          <w:szCs w:val="24"/>
          <w:shd w:val="clear" w:color="auto" w:fill="FFFFFF"/>
        </w:rPr>
        <w:t xml:space="preserve"> του λεγόμενου Ενιαίου Χώρου Ελευθερίας, Ασφάλειας και Δικαιοσύνης.</w:t>
      </w:r>
    </w:p>
    <w:p w14:paraId="69A55D00" w14:textId="77777777" w:rsidR="00C9651F" w:rsidRDefault="002D259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Το ΚΚΕ είχε διαφωνήσει έντονα στη θεσμοθέτηση του ευρωπαϊκού εντάλματος το 2004 στη συζήτηση του </w:t>
      </w:r>
      <w:r>
        <w:rPr>
          <w:rFonts w:eastAsia="Times New Roman"/>
          <w:color w:val="222222"/>
          <w:szCs w:val="24"/>
          <w:shd w:val="clear" w:color="auto" w:fill="FFFFFF"/>
        </w:rPr>
        <w:t xml:space="preserve">σχετικού νομοσχεδίου. Μάλιστα, αποχώρησε τότε. Μεταξύ άλλων, είχαμε υποστηρίξει ως </w:t>
      </w:r>
      <w:r>
        <w:rPr>
          <w:rFonts w:eastAsia="Times New Roman"/>
          <w:color w:val="222222"/>
          <w:szCs w:val="24"/>
          <w:shd w:val="clear" w:color="auto" w:fill="FFFFFF"/>
        </w:rPr>
        <w:t>κ</w:t>
      </w:r>
      <w:r>
        <w:rPr>
          <w:rFonts w:eastAsia="Times New Roman"/>
          <w:color w:val="222222"/>
          <w:szCs w:val="24"/>
          <w:shd w:val="clear" w:color="auto" w:fill="FFFFFF"/>
        </w:rPr>
        <w:t>όμμα:</w:t>
      </w:r>
    </w:p>
    <w:p w14:paraId="69A55D01" w14:textId="77777777" w:rsidR="00C9651F" w:rsidRDefault="002D259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Πρώτον, ότι με την καθιέρωση του ευρωπαϊκού εντάλματος μεταφέρεται αρμοδιότητα που ανήκει στον στενό πυρήνα του κράτους, και μάλιστα σε σχέση με τα ατομικά δικαιώματα</w:t>
      </w:r>
      <w:r>
        <w:rPr>
          <w:rFonts w:eastAsia="Times New Roman"/>
          <w:color w:val="222222"/>
          <w:szCs w:val="24"/>
          <w:shd w:val="clear" w:color="auto" w:fill="FFFFFF"/>
        </w:rPr>
        <w:t>, από το ελληνικό κράτος σε ευρωπαϊκά όργανα και άλλες χώρες.</w:t>
      </w:r>
    </w:p>
    <w:p w14:paraId="69A55D02" w14:textId="77777777" w:rsidR="00C9651F" w:rsidRDefault="002D259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Δεύτερον, καθιερώνεται η δυνατότητα να παραδίδονται Έλληνες πολίτες σε τρίτες χώρες, κάτι που είναι αντίθετο με το </w:t>
      </w:r>
      <w:r>
        <w:rPr>
          <w:rFonts w:eastAsia="Times New Roman"/>
          <w:color w:val="222222"/>
          <w:szCs w:val="24"/>
          <w:shd w:val="clear" w:color="auto" w:fill="FFFFFF"/>
        </w:rPr>
        <w:lastRenderedPageBreak/>
        <w:t>άρθρο 5 παράγραφος 2 του Συντάγματος, που προβλέπει την έκδοση μόνο αλλοδαπών.</w:t>
      </w:r>
    </w:p>
    <w:p w14:paraId="69A55D03" w14:textId="77777777" w:rsidR="00C9651F" w:rsidRDefault="002D259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Τρίτον, κάμπτεται η αρχή του διττού αξιοποίνου από τη στιγμή που μπορεί να υποχρεωθεί η χώρα να παραδώσει Έλληνα πολίτη ή άλλο πρόσωπο σε τρίτη χώρα για ένα αδίκημα, χωρίς να προβλέπεται το σχετικό αδίκημα και στη χώρα μας.</w:t>
      </w:r>
    </w:p>
    <w:p w14:paraId="69A55D04" w14:textId="77777777" w:rsidR="00C9651F" w:rsidRDefault="002D259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Τέταρτον, κάμπτεται η αρχή της ε</w:t>
      </w:r>
      <w:r>
        <w:rPr>
          <w:rFonts w:eastAsia="Times New Roman"/>
          <w:color w:val="222222"/>
          <w:szCs w:val="24"/>
          <w:shd w:val="clear" w:color="auto" w:fill="FFFFFF"/>
        </w:rPr>
        <w:t>ιδικότητας, καθώς, πέρα από το αδίκημα για το οποίο εκτελείται ένα ευρωπαϊκό ένταλμα, μπορεί να φορτωθούν στη συνέχεια στο εκζητούν κράτος και άλλες κατηγορίες σε βάση του εκδιδομένου, ενώ διευκολύνεται και η παράδοση του εκδιδομένου και σε τρίτες χώρες εκ</w:t>
      </w:r>
      <w:r>
        <w:rPr>
          <w:rFonts w:eastAsia="Times New Roman"/>
          <w:color w:val="222222"/>
          <w:szCs w:val="24"/>
          <w:shd w:val="clear" w:color="auto" w:fill="FFFFFF"/>
        </w:rPr>
        <w:t>τός Ευρωπαϊκής Ένωσης, όπως στις Ηνωμένες Πολιτείες της Αμερικής.</w:t>
      </w:r>
    </w:p>
    <w:p w14:paraId="69A55D05" w14:textId="77777777" w:rsidR="00C9651F" w:rsidRDefault="002D259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Σχετικά με το </w:t>
      </w:r>
      <w:r>
        <w:rPr>
          <w:rFonts w:eastAsia="Times New Roman"/>
          <w:color w:val="222222"/>
          <w:szCs w:val="24"/>
          <w:shd w:val="clear" w:color="auto" w:fill="FFFFFF"/>
        </w:rPr>
        <w:t>τέταρτο κ</w:t>
      </w:r>
      <w:r>
        <w:rPr>
          <w:rFonts w:eastAsia="Times New Roman"/>
          <w:color w:val="222222"/>
          <w:szCs w:val="24"/>
          <w:shd w:val="clear" w:color="auto" w:fill="FFFFFF"/>
        </w:rPr>
        <w:t xml:space="preserve">εφάλαιο στα άρθρα </w:t>
      </w:r>
      <w:r w:rsidRPr="003E40B0">
        <w:rPr>
          <w:rFonts w:eastAsia="Times New Roman"/>
          <w:color w:val="222222"/>
          <w:szCs w:val="24"/>
          <w:shd w:val="clear" w:color="auto" w:fill="FFFFFF"/>
        </w:rPr>
        <w:t xml:space="preserve">16 </w:t>
      </w:r>
      <w:r>
        <w:rPr>
          <w:rFonts w:eastAsia="Times New Roman"/>
          <w:color w:val="222222"/>
          <w:szCs w:val="24"/>
          <w:shd w:val="clear" w:color="auto" w:fill="FFFFFF"/>
        </w:rPr>
        <w:t xml:space="preserve">έως </w:t>
      </w:r>
      <w:r w:rsidRPr="003E40B0">
        <w:rPr>
          <w:rFonts w:eastAsia="Times New Roman"/>
          <w:color w:val="222222"/>
          <w:szCs w:val="24"/>
          <w:shd w:val="clear" w:color="auto" w:fill="FFFFFF"/>
        </w:rPr>
        <w:t>21</w:t>
      </w:r>
      <w:r>
        <w:rPr>
          <w:rFonts w:eastAsia="Times New Roman"/>
          <w:color w:val="222222"/>
          <w:szCs w:val="24"/>
          <w:shd w:val="clear" w:color="auto" w:fill="FFFFFF"/>
        </w:rPr>
        <w:t xml:space="preserve"> που αφορούν την Ευρωπαϊκή Εισαγγελία, θα ήθελα να πω τα εξής. Οι διατάξεις αυτές είναι άκρως αντιδραστικές και επικίνδυνες για τις λαϊκές ε</w:t>
      </w:r>
      <w:r>
        <w:rPr>
          <w:rFonts w:eastAsia="Times New Roman"/>
          <w:color w:val="222222"/>
          <w:szCs w:val="24"/>
          <w:shd w:val="clear" w:color="auto" w:fill="FFFFFF"/>
        </w:rPr>
        <w:t>λευθερίες. Το ΚΚΕ είχε αντιταχθεί έντονα στις διατά</w:t>
      </w:r>
      <w:r>
        <w:rPr>
          <w:rFonts w:eastAsia="Times New Roman"/>
          <w:color w:val="222222"/>
          <w:szCs w:val="24"/>
          <w:shd w:val="clear" w:color="auto" w:fill="FFFFFF"/>
        </w:rPr>
        <w:lastRenderedPageBreak/>
        <w:t>ξεις αυτές, τις είχε καταγγείλει, καθώς και τη συμμετοχή της χώρας μας σε αυτόν, δηλαδή στην Ευρωπαϊκή Εισαγγελία, με διορισμό Έλληνα Ευρωπαίου Εισαγγελέα.</w:t>
      </w:r>
    </w:p>
    <w:p w14:paraId="69A55D06" w14:textId="77777777" w:rsidR="00C9651F" w:rsidRDefault="002D259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Ιδιαίτερα αρνητικό και επικίνδυνο είναι το άρθρο </w:t>
      </w:r>
      <w:r>
        <w:rPr>
          <w:rFonts w:eastAsia="Times New Roman"/>
          <w:color w:val="222222"/>
          <w:szCs w:val="24"/>
          <w:shd w:val="clear" w:color="auto" w:fill="FFFFFF"/>
        </w:rPr>
        <w:t xml:space="preserve">19 του σχεδίου νόμου που δίνει στους Ευρωπαίους εντεταλμένους εισαγγελείς τις ίδιες εξουσίες με τους εθνικούς εισαγγελείς όσον αφορά την έρευνα, τη δίωξη και την παραπομπή υποθέσεων ενώπιον της </w:t>
      </w:r>
      <w:r>
        <w:rPr>
          <w:rFonts w:eastAsia="Times New Roman"/>
          <w:color w:val="222222"/>
          <w:szCs w:val="24"/>
          <w:shd w:val="clear" w:color="auto" w:fill="FFFFFF"/>
        </w:rPr>
        <w:t>δ</w:t>
      </w:r>
      <w:r>
        <w:rPr>
          <w:rFonts w:eastAsia="Times New Roman"/>
          <w:color w:val="222222"/>
          <w:szCs w:val="24"/>
          <w:shd w:val="clear" w:color="auto" w:fill="FFFFFF"/>
        </w:rPr>
        <w:t xml:space="preserve">ικαιοσύνης. Αυτό το </w:t>
      </w:r>
      <w:r>
        <w:rPr>
          <w:rFonts w:eastAsia="Times New Roman"/>
          <w:color w:val="222222"/>
          <w:szCs w:val="24"/>
          <w:shd w:val="clear" w:color="auto" w:fill="FFFFFF"/>
        </w:rPr>
        <w:t>κ</w:t>
      </w:r>
      <w:r>
        <w:rPr>
          <w:rFonts w:eastAsia="Times New Roman"/>
          <w:color w:val="222222"/>
          <w:szCs w:val="24"/>
          <w:shd w:val="clear" w:color="auto" w:fill="FFFFFF"/>
        </w:rPr>
        <w:t>εφάλαιο το καταψηφίζουμε στο σύνολό του.</w:t>
      </w:r>
      <w:r>
        <w:rPr>
          <w:rFonts w:eastAsia="Times New Roman"/>
          <w:color w:val="222222"/>
          <w:szCs w:val="24"/>
          <w:shd w:val="clear" w:color="auto" w:fill="FFFFFF"/>
        </w:rPr>
        <w:t xml:space="preserve"> Μάλιστα, ζητάμε την απόσυρσή του.</w:t>
      </w:r>
    </w:p>
    <w:p w14:paraId="69A55D07" w14:textId="77777777" w:rsidR="00C9651F" w:rsidRDefault="002D259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Σχετικά με το </w:t>
      </w:r>
      <w:r>
        <w:rPr>
          <w:rFonts w:eastAsia="Times New Roman"/>
          <w:color w:val="222222"/>
          <w:szCs w:val="24"/>
          <w:shd w:val="clear" w:color="auto" w:fill="FFFFFF"/>
        </w:rPr>
        <w:t>πέμπτο κ</w:t>
      </w:r>
      <w:r>
        <w:rPr>
          <w:rFonts w:eastAsia="Times New Roman"/>
          <w:color w:val="222222"/>
          <w:szCs w:val="24"/>
          <w:shd w:val="clear" w:color="auto" w:fill="FFFFFF"/>
        </w:rPr>
        <w:t xml:space="preserve">εφάλαιο, άρθρα 22 και 39, που αφορούν διάφορα ζητήματα λειτουργίας της </w:t>
      </w:r>
      <w:r>
        <w:rPr>
          <w:rFonts w:eastAsia="Times New Roman"/>
          <w:color w:val="222222"/>
          <w:szCs w:val="24"/>
          <w:shd w:val="clear" w:color="auto" w:fill="FFFFFF"/>
        </w:rPr>
        <w:t>δ</w:t>
      </w:r>
      <w:r>
        <w:rPr>
          <w:rFonts w:eastAsia="Times New Roman"/>
          <w:color w:val="222222"/>
          <w:szCs w:val="24"/>
          <w:shd w:val="clear" w:color="auto" w:fill="FFFFFF"/>
        </w:rPr>
        <w:t>ικαιοσύνης, δεν θέλω να επεκταθώ περισσότερο, διότι δεν με παίρνει ο χρόνος. Απλώς να πω για το άρθρο 38...</w:t>
      </w:r>
    </w:p>
    <w:p w14:paraId="69A55D08" w14:textId="77777777" w:rsidR="00C9651F" w:rsidRDefault="002D2592">
      <w:pPr>
        <w:spacing w:line="600" w:lineRule="auto"/>
        <w:ind w:firstLine="720"/>
        <w:jc w:val="both"/>
        <w:rPr>
          <w:rFonts w:eastAsia="Times New Roman"/>
          <w:color w:val="222222"/>
          <w:szCs w:val="24"/>
          <w:shd w:val="clear" w:color="auto" w:fill="FFFFFF"/>
        </w:rPr>
      </w:pPr>
      <w:r w:rsidRPr="00FE316B">
        <w:rPr>
          <w:rFonts w:eastAsia="Times New Roman"/>
          <w:b/>
          <w:color w:val="222222"/>
          <w:szCs w:val="24"/>
          <w:shd w:val="clear" w:color="auto" w:fill="FFFFFF"/>
        </w:rPr>
        <w:t>ΠΡΟΕΔΡΕΥΩΝ (Νικήτας</w:t>
      </w:r>
      <w:r w:rsidRPr="00FE316B">
        <w:rPr>
          <w:rFonts w:eastAsia="Times New Roman"/>
          <w:b/>
          <w:color w:val="222222"/>
          <w:szCs w:val="24"/>
          <w:shd w:val="clear" w:color="auto" w:fill="FFFFFF"/>
        </w:rPr>
        <w:t xml:space="preserve"> Κακλαμάνης):</w:t>
      </w:r>
      <w:r>
        <w:rPr>
          <w:rFonts w:eastAsia="Times New Roman"/>
          <w:color w:val="222222"/>
          <w:szCs w:val="24"/>
          <w:shd w:val="clear" w:color="auto" w:fill="FFFFFF"/>
        </w:rPr>
        <w:t xml:space="preserve"> Θα έχετε και δευτερολογία, κύριε Συντυχάκη.</w:t>
      </w:r>
    </w:p>
    <w:p w14:paraId="69A55D09" w14:textId="77777777" w:rsidR="00C9651F" w:rsidRDefault="002D2592">
      <w:pPr>
        <w:spacing w:line="600" w:lineRule="auto"/>
        <w:ind w:firstLine="720"/>
        <w:jc w:val="both"/>
        <w:rPr>
          <w:rFonts w:eastAsia="Times New Roman"/>
          <w:b/>
          <w:color w:val="222222"/>
          <w:szCs w:val="24"/>
          <w:shd w:val="clear" w:color="auto" w:fill="FFFFFF"/>
        </w:rPr>
      </w:pPr>
      <w:r w:rsidRPr="00FE316B">
        <w:rPr>
          <w:rFonts w:eastAsia="Times New Roman"/>
          <w:b/>
          <w:color w:val="222222"/>
          <w:szCs w:val="24"/>
          <w:shd w:val="clear" w:color="auto" w:fill="FFFFFF"/>
        </w:rPr>
        <w:t xml:space="preserve">ΕΜΜΑΝΟΥΗΛ ΣΥΝΤΥΧΑΚΗΣ: </w:t>
      </w:r>
      <w:r w:rsidRPr="00FE316B">
        <w:rPr>
          <w:rFonts w:eastAsia="Times New Roman"/>
          <w:color w:val="222222"/>
          <w:szCs w:val="24"/>
          <w:shd w:val="clear" w:color="auto" w:fill="FFFFFF"/>
        </w:rPr>
        <w:t>Ευχαριστώ, κύριε Πρόεδρε.</w:t>
      </w:r>
    </w:p>
    <w:p w14:paraId="69A55D0A" w14:textId="77777777" w:rsidR="00C9651F" w:rsidRDefault="002D259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Το άρθρο 38 –και να ολοκληρώσω με αυτό- σχετικά με τη διενέργεια ιατροδικαστικών πράξεων, θα το υπερψηφίσουμε. Για τη συγκεκριμένη ρύθμιση έχει </w:t>
      </w:r>
      <w:r>
        <w:rPr>
          <w:rFonts w:eastAsia="Times New Roman"/>
          <w:color w:val="222222"/>
          <w:szCs w:val="24"/>
          <w:shd w:val="clear" w:color="auto" w:fill="FFFFFF"/>
        </w:rPr>
        <w:t>γνωματεύσει θετικά η Εισαγγελία του Αρείου Πάγου και θετικά αντιμετωπίζει τη ρύθμιση και η Ελληνική Ιατροδικαστική Εταιρεία.</w:t>
      </w:r>
    </w:p>
    <w:p w14:paraId="69A55D0B" w14:textId="77777777" w:rsidR="00C9651F" w:rsidRDefault="002D259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Η ρύθμιση προβλέπει οι ιατροδικαστικές πράξεις να γίνονται και στα νοσηλευτικά ιδρύματα του ΕΣΥ που διαθέτουν ιατροδικαστή και κατά</w:t>
      </w:r>
      <w:r>
        <w:rPr>
          <w:rFonts w:eastAsia="Times New Roman"/>
          <w:color w:val="222222"/>
          <w:szCs w:val="24"/>
          <w:shd w:val="clear" w:color="auto" w:fill="FFFFFF"/>
        </w:rPr>
        <w:t>λληλη εργαστηριακή υποδομή με την ίδια διαδικασία που υπάρχει και στις άλλες ιατροδικαστικές υπηρεσίες. Δηλαδή δεν θα γίνονται κατ’ εξαίρεσιν, όπως ίσχυε μέχρι σήμερα.</w:t>
      </w:r>
    </w:p>
    <w:p w14:paraId="69A55D0C" w14:textId="77777777" w:rsidR="00C9651F" w:rsidRDefault="002D259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Επισημαίνουμε, όμως, ότι οι ιατροδικαστές που εργάζονται στα δημόσια νοσοκομεία ως επικο</w:t>
      </w:r>
      <w:r>
        <w:rPr>
          <w:rFonts w:eastAsia="Times New Roman"/>
          <w:color w:val="222222"/>
          <w:szCs w:val="24"/>
          <w:shd w:val="clear" w:color="auto" w:fill="FFFFFF"/>
        </w:rPr>
        <w:t>υρικοί πρέπει να μονιμοποιηθούν άμεσα και, δεύτερον, καμ</w:t>
      </w:r>
      <w:r>
        <w:rPr>
          <w:rFonts w:eastAsia="Times New Roman"/>
          <w:color w:val="222222"/>
          <w:szCs w:val="24"/>
          <w:shd w:val="clear" w:color="auto" w:fill="FFFFFF"/>
        </w:rPr>
        <w:t>μ</w:t>
      </w:r>
      <w:r>
        <w:rPr>
          <w:rFonts w:eastAsia="Times New Roman"/>
          <w:color w:val="222222"/>
          <w:szCs w:val="24"/>
          <w:shd w:val="clear" w:color="auto" w:fill="FFFFFF"/>
        </w:rPr>
        <w:t>ία ιατροδικαστική πράξη να μην επιβαρύνει τις οικογένειες, είτε αφορά γνωματεύσεις είτε αφορά τα έξοδα της μεταφοράς, όταν αυτό απαιτείται, του εξεταζομένου.</w:t>
      </w:r>
    </w:p>
    <w:p w14:paraId="69A55D0D" w14:textId="77777777" w:rsidR="00C9651F" w:rsidRDefault="002D2592">
      <w:pPr>
        <w:spacing w:line="600" w:lineRule="auto"/>
        <w:ind w:firstLine="720"/>
        <w:jc w:val="both"/>
        <w:rPr>
          <w:rFonts w:eastAsia="Times New Roman"/>
          <w:szCs w:val="24"/>
        </w:rPr>
      </w:pPr>
      <w:r>
        <w:rPr>
          <w:rFonts w:eastAsia="Times New Roman"/>
          <w:szCs w:val="24"/>
        </w:rPr>
        <w:lastRenderedPageBreak/>
        <w:t>Σ</w:t>
      </w:r>
      <w:r w:rsidRPr="00D13C29">
        <w:rPr>
          <w:rFonts w:eastAsia="Times New Roman"/>
          <w:szCs w:val="24"/>
        </w:rPr>
        <w:t>υνολικά</w:t>
      </w:r>
      <w:r>
        <w:rPr>
          <w:rFonts w:eastAsia="Times New Roman"/>
          <w:szCs w:val="24"/>
        </w:rPr>
        <w:t>,</w:t>
      </w:r>
      <w:r w:rsidRPr="00D13C29">
        <w:rPr>
          <w:rFonts w:eastAsia="Times New Roman"/>
          <w:szCs w:val="24"/>
        </w:rPr>
        <w:t xml:space="preserve"> επί της αρχής</w:t>
      </w:r>
      <w:r>
        <w:rPr>
          <w:rFonts w:eastAsia="Times New Roman"/>
          <w:szCs w:val="24"/>
        </w:rPr>
        <w:t>,</w:t>
      </w:r>
      <w:r w:rsidRPr="00D13C29">
        <w:rPr>
          <w:rFonts w:eastAsia="Times New Roman"/>
          <w:szCs w:val="24"/>
        </w:rPr>
        <w:t xml:space="preserve"> καταψηφίζουμε το</w:t>
      </w:r>
      <w:r w:rsidRPr="00D13C29">
        <w:rPr>
          <w:rFonts w:eastAsia="Times New Roman"/>
          <w:szCs w:val="24"/>
        </w:rPr>
        <w:t xml:space="preserve"> νομοσχέδιο</w:t>
      </w:r>
      <w:r>
        <w:rPr>
          <w:rFonts w:eastAsia="Times New Roman"/>
          <w:szCs w:val="24"/>
        </w:rPr>
        <w:t>,</w:t>
      </w:r>
      <w:r w:rsidRPr="00D13C29">
        <w:rPr>
          <w:rFonts w:eastAsia="Times New Roman"/>
          <w:szCs w:val="24"/>
        </w:rPr>
        <w:t xml:space="preserve"> κυρίως επειδή περιλαμβάνει το </w:t>
      </w:r>
      <w:r>
        <w:rPr>
          <w:rFonts w:eastAsia="Times New Roman"/>
          <w:szCs w:val="24"/>
        </w:rPr>
        <w:t>τέταρτο κ</w:t>
      </w:r>
      <w:r w:rsidRPr="00D13C29">
        <w:rPr>
          <w:rFonts w:eastAsia="Times New Roman"/>
          <w:szCs w:val="24"/>
        </w:rPr>
        <w:t>εφάλαιο</w:t>
      </w:r>
      <w:r>
        <w:rPr>
          <w:rFonts w:eastAsia="Times New Roman"/>
          <w:szCs w:val="24"/>
        </w:rPr>
        <w:t xml:space="preserve"> </w:t>
      </w:r>
      <w:r w:rsidRPr="00D13C29">
        <w:rPr>
          <w:rFonts w:eastAsia="Times New Roman"/>
          <w:szCs w:val="24"/>
        </w:rPr>
        <w:t xml:space="preserve">με διατάξεις για τον αντιδραστικό και επικίνδυνο για τις λαϊκές ελευθερίες θεσμό της </w:t>
      </w:r>
      <w:r>
        <w:rPr>
          <w:rFonts w:eastAsia="Times New Roman"/>
          <w:szCs w:val="24"/>
        </w:rPr>
        <w:t>Ε</w:t>
      </w:r>
      <w:r w:rsidRPr="00D13C29">
        <w:rPr>
          <w:rFonts w:eastAsia="Times New Roman"/>
          <w:szCs w:val="24"/>
        </w:rPr>
        <w:t xml:space="preserve">υρωπαϊκής </w:t>
      </w:r>
      <w:r>
        <w:rPr>
          <w:rFonts w:eastAsia="Times New Roman"/>
          <w:szCs w:val="24"/>
        </w:rPr>
        <w:t>Εισ</w:t>
      </w:r>
      <w:r w:rsidRPr="00D13C29">
        <w:rPr>
          <w:rFonts w:eastAsia="Times New Roman"/>
          <w:szCs w:val="24"/>
        </w:rPr>
        <w:t>αγγελίας</w:t>
      </w:r>
      <w:r>
        <w:rPr>
          <w:rFonts w:eastAsia="Times New Roman"/>
          <w:szCs w:val="24"/>
        </w:rPr>
        <w:t xml:space="preserve">. </w:t>
      </w:r>
    </w:p>
    <w:p w14:paraId="69A55D0E" w14:textId="77777777" w:rsidR="00C9651F" w:rsidRDefault="002D2592">
      <w:pPr>
        <w:spacing w:line="600" w:lineRule="auto"/>
        <w:ind w:firstLine="720"/>
        <w:jc w:val="both"/>
        <w:rPr>
          <w:rFonts w:eastAsia="Times New Roman"/>
          <w:szCs w:val="24"/>
        </w:rPr>
      </w:pPr>
      <w:r w:rsidRPr="00D13C29">
        <w:rPr>
          <w:rFonts w:eastAsia="Times New Roman"/>
          <w:szCs w:val="24"/>
        </w:rPr>
        <w:t>Ευχαριστώ</w:t>
      </w:r>
      <w:r>
        <w:rPr>
          <w:rFonts w:eastAsia="Times New Roman"/>
          <w:szCs w:val="24"/>
        </w:rPr>
        <w:t>,</w:t>
      </w:r>
      <w:r w:rsidRPr="00D13C29">
        <w:rPr>
          <w:rFonts w:eastAsia="Times New Roman"/>
          <w:szCs w:val="24"/>
        </w:rPr>
        <w:t xml:space="preserve"> κύριε </w:t>
      </w:r>
      <w:r>
        <w:rPr>
          <w:rFonts w:eastAsia="Times New Roman"/>
          <w:szCs w:val="24"/>
        </w:rPr>
        <w:t>Π</w:t>
      </w:r>
      <w:r w:rsidRPr="00D13C29">
        <w:rPr>
          <w:rFonts w:eastAsia="Times New Roman"/>
          <w:szCs w:val="24"/>
        </w:rPr>
        <w:t xml:space="preserve">ρόεδρε για την </w:t>
      </w:r>
      <w:r>
        <w:rPr>
          <w:rFonts w:eastAsia="Times New Roman"/>
          <w:szCs w:val="24"/>
        </w:rPr>
        <w:t xml:space="preserve">ανοχή. </w:t>
      </w:r>
    </w:p>
    <w:p w14:paraId="69A55D0F" w14:textId="77777777" w:rsidR="00C9651F" w:rsidRDefault="002D2592">
      <w:pPr>
        <w:spacing w:line="600" w:lineRule="auto"/>
        <w:ind w:firstLine="720"/>
        <w:jc w:val="both"/>
        <w:rPr>
          <w:rFonts w:eastAsia="Times New Roman"/>
          <w:szCs w:val="24"/>
        </w:rPr>
      </w:pPr>
      <w:r w:rsidRPr="006726DA">
        <w:rPr>
          <w:rFonts w:eastAsia="Times New Roman"/>
          <w:b/>
          <w:szCs w:val="24"/>
        </w:rPr>
        <w:t xml:space="preserve">ΠΡΟΕΔΡΕΥΩΝ (Νικήτας Κακλαμάνης): </w:t>
      </w:r>
      <w:r w:rsidRPr="00404E28">
        <w:rPr>
          <w:rFonts w:eastAsia="Times New Roman"/>
          <w:szCs w:val="24"/>
        </w:rPr>
        <w:t>Κυρίες και κ</w:t>
      </w:r>
      <w:r w:rsidRPr="00404E28">
        <w:rPr>
          <w:rFonts w:eastAsia="Times New Roman"/>
          <w:szCs w:val="24"/>
        </w:rPr>
        <w:t xml:space="preserve">ύριοι συνάδελφοι, έχω την τιμή να ανακοινώσω στο Σώμα ότι τη συνεδρίασή μας παρακολουθούν από τα άνω δυτικά θεωρία </w:t>
      </w:r>
      <w:r>
        <w:rPr>
          <w:rFonts w:eastAsia="Times New Roman"/>
          <w:szCs w:val="24"/>
        </w:rPr>
        <w:t xml:space="preserve">τριάντα εννέα </w:t>
      </w:r>
      <w:r w:rsidRPr="00404E28">
        <w:rPr>
          <w:rFonts w:eastAsia="Times New Roman"/>
          <w:szCs w:val="24"/>
        </w:rPr>
        <w:t xml:space="preserve">μαθήτριες και μαθητές και </w:t>
      </w:r>
      <w:r>
        <w:rPr>
          <w:rFonts w:eastAsia="Times New Roman"/>
          <w:szCs w:val="24"/>
        </w:rPr>
        <w:t xml:space="preserve">τρεις </w:t>
      </w:r>
      <w:r w:rsidRPr="00404E28">
        <w:rPr>
          <w:rFonts w:eastAsia="Times New Roman"/>
          <w:szCs w:val="24"/>
        </w:rPr>
        <w:t xml:space="preserve">εκπαιδευτικοί συνοδοί τους από το </w:t>
      </w:r>
      <w:r>
        <w:rPr>
          <w:rFonts w:eastAsia="Times New Roman"/>
          <w:szCs w:val="24"/>
        </w:rPr>
        <w:t xml:space="preserve">Γυμνάσιο Ζευγολατιού Κορινθίας. </w:t>
      </w:r>
    </w:p>
    <w:p w14:paraId="69A55D10" w14:textId="77777777" w:rsidR="00C9651F" w:rsidRDefault="002D2592">
      <w:pPr>
        <w:spacing w:line="600" w:lineRule="auto"/>
        <w:ind w:firstLine="720"/>
        <w:jc w:val="both"/>
        <w:rPr>
          <w:rFonts w:eastAsia="Times New Roman"/>
          <w:szCs w:val="24"/>
        </w:rPr>
      </w:pPr>
      <w:r w:rsidRPr="00404E28">
        <w:rPr>
          <w:rFonts w:eastAsia="Times New Roman"/>
          <w:szCs w:val="24"/>
        </w:rPr>
        <w:t>Η Βουλή τους καλωσορίζει.</w:t>
      </w:r>
    </w:p>
    <w:p w14:paraId="69A55D11" w14:textId="77777777" w:rsidR="00C9651F" w:rsidRDefault="002D2592">
      <w:pPr>
        <w:spacing w:line="600" w:lineRule="auto"/>
        <w:ind w:firstLine="720"/>
        <w:jc w:val="center"/>
        <w:rPr>
          <w:rFonts w:eastAsia="Times New Roman"/>
          <w:b/>
          <w:szCs w:val="24"/>
        </w:rPr>
      </w:pPr>
      <w:r w:rsidRPr="00404E28">
        <w:rPr>
          <w:rFonts w:eastAsia="Times New Roman"/>
          <w:szCs w:val="24"/>
        </w:rPr>
        <w:t>(Χειροκροτήματα απ’ όλες τις πτέρυγες της Βουλής)</w:t>
      </w:r>
    </w:p>
    <w:p w14:paraId="69A55D12" w14:textId="77777777" w:rsidR="00C9651F" w:rsidRDefault="002D2592">
      <w:pPr>
        <w:spacing w:line="600" w:lineRule="auto"/>
        <w:ind w:firstLine="720"/>
        <w:jc w:val="both"/>
        <w:rPr>
          <w:rFonts w:eastAsia="Times New Roman"/>
          <w:szCs w:val="24"/>
        </w:rPr>
      </w:pPr>
      <w:r w:rsidRPr="00D13C29">
        <w:rPr>
          <w:rFonts w:eastAsia="Times New Roman"/>
          <w:szCs w:val="24"/>
        </w:rPr>
        <w:t>Μ</w:t>
      </w:r>
      <w:r>
        <w:rPr>
          <w:rFonts w:eastAsia="Times New Roman"/>
          <w:szCs w:val="24"/>
        </w:rPr>
        <w:t>ι</w:t>
      </w:r>
      <w:r w:rsidRPr="00D13C29">
        <w:rPr>
          <w:rFonts w:eastAsia="Times New Roman"/>
          <w:szCs w:val="24"/>
        </w:rPr>
        <w:t>α παράκληση εκ μέρους του κ</w:t>
      </w:r>
      <w:r>
        <w:rPr>
          <w:rFonts w:eastAsia="Times New Roman"/>
          <w:szCs w:val="24"/>
        </w:rPr>
        <w:t>. Ξ</w:t>
      </w:r>
      <w:r w:rsidRPr="00D13C29">
        <w:rPr>
          <w:rFonts w:eastAsia="Times New Roman"/>
          <w:szCs w:val="24"/>
        </w:rPr>
        <w:t>υδάκη</w:t>
      </w:r>
      <w:r>
        <w:rPr>
          <w:rFonts w:eastAsia="Times New Roman"/>
          <w:szCs w:val="24"/>
        </w:rPr>
        <w:t>,</w:t>
      </w:r>
      <w:r w:rsidRPr="00D13C29">
        <w:rPr>
          <w:rFonts w:eastAsia="Times New Roman"/>
          <w:szCs w:val="24"/>
        </w:rPr>
        <w:t xml:space="preserve"> ο οποίος πρέπει να πάει στην </w:t>
      </w:r>
      <w:r>
        <w:rPr>
          <w:rFonts w:eastAsia="Times New Roman"/>
          <w:szCs w:val="24"/>
        </w:rPr>
        <w:t>ε</w:t>
      </w:r>
      <w:r w:rsidRPr="00D13C29">
        <w:rPr>
          <w:rFonts w:eastAsia="Times New Roman"/>
          <w:szCs w:val="24"/>
        </w:rPr>
        <w:t>πιτροπή που μετέχει</w:t>
      </w:r>
      <w:r>
        <w:rPr>
          <w:rFonts w:eastAsia="Times New Roman"/>
          <w:szCs w:val="24"/>
        </w:rPr>
        <w:t>, να πάρει τον λόγο</w:t>
      </w:r>
      <w:r w:rsidRPr="00D13C29">
        <w:rPr>
          <w:rFonts w:eastAsia="Times New Roman"/>
          <w:szCs w:val="24"/>
        </w:rPr>
        <w:t xml:space="preserve"> για </w:t>
      </w:r>
      <w:r>
        <w:rPr>
          <w:rFonts w:eastAsia="Times New Roman"/>
          <w:szCs w:val="24"/>
        </w:rPr>
        <w:t>δύο</w:t>
      </w:r>
      <w:r w:rsidRPr="00D13C29">
        <w:rPr>
          <w:rFonts w:eastAsia="Times New Roman"/>
          <w:szCs w:val="24"/>
        </w:rPr>
        <w:t xml:space="preserve"> λεπτά</w:t>
      </w:r>
      <w:r>
        <w:rPr>
          <w:rFonts w:eastAsia="Times New Roman"/>
          <w:szCs w:val="24"/>
        </w:rPr>
        <w:t>, για να υπερασπιστεί μι</w:t>
      </w:r>
      <w:r w:rsidRPr="00D13C29">
        <w:rPr>
          <w:rFonts w:eastAsia="Times New Roman"/>
          <w:szCs w:val="24"/>
        </w:rPr>
        <w:t>α βουλευτική τροπολογία που έχει καταθέσει</w:t>
      </w:r>
      <w:r>
        <w:rPr>
          <w:rFonts w:eastAsia="Times New Roman"/>
          <w:szCs w:val="24"/>
        </w:rPr>
        <w:t>.</w:t>
      </w:r>
    </w:p>
    <w:p w14:paraId="69A55D13" w14:textId="77777777" w:rsidR="00C9651F" w:rsidRDefault="002D2592">
      <w:pPr>
        <w:spacing w:line="600" w:lineRule="auto"/>
        <w:ind w:firstLine="720"/>
        <w:jc w:val="both"/>
        <w:rPr>
          <w:rFonts w:eastAsia="Times New Roman"/>
          <w:szCs w:val="24"/>
        </w:rPr>
      </w:pPr>
      <w:r>
        <w:rPr>
          <w:rFonts w:eastAsia="Times New Roman"/>
          <w:szCs w:val="24"/>
        </w:rPr>
        <w:lastRenderedPageBreak/>
        <w:t xml:space="preserve">Όποιοι θέλουν να </w:t>
      </w:r>
      <w:r>
        <w:rPr>
          <w:rFonts w:eastAsia="Times New Roman"/>
          <w:szCs w:val="24"/>
        </w:rPr>
        <w:t xml:space="preserve">μιλήσουν από τα κόμματα θα μιλήσουν στο τέλος, είτε στη δευτερολογία τους είτε τελειώνοντας την τοποθέτησή τους. </w:t>
      </w:r>
    </w:p>
    <w:p w14:paraId="69A55D14" w14:textId="77777777" w:rsidR="00C9651F" w:rsidRDefault="002D2592">
      <w:pPr>
        <w:spacing w:line="600" w:lineRule="auto"/>
        <w:ind w:firstLine="720"/>
        <w:jc w:val="both"/>
        <w:rPr>
          <w:rFonts w:eastAsia="Times New Roman"/>
          <w:szCs w:val="24"/>
        </w:rPr>
      </w:pPr>
      <w:r>
        <w:rPr>
          <w:rFonts w:eastAsia="Times New Roman"/>
          <w:szCs w:val="24"/>
        </w:rPr>
        <w:t>Ορίστε, κύριε Ξυδάκη, έχετε τον λόγο δύο λεπτά.</w:t>
      </w:r>
    </w:p>
    <w:p w14:paraId="69A55D15" w14:textId="77777777" w:rsidR="00C9651F" w:rsidRDefault="002D2592">
      <w:pPr>
        <w:spacing w:line="600" w:lineRule="auto"/>
        <w:ind w:firstLine="720"/>
        <w:jc w:val="both"/>
        <w:rPr>
          <w:rFonts w:eastAsia="Times New Roman"/>
          <w:szCs w:val="24"/>
        </w:rPr>
      </w:pPr>
      <w:r w:rsidRPr="00F95477">
        <w:rPr>
          <w:rFonts w:eastAsia="Times New Roman"/>
          <w:b/>
          <w:szCs w:val="24"/>
        </w:rPr>
        <w:t xml:space="preserve">ΝΙΚΟΛΑΟΣ ΞΥΔΑΚΗΣ: </w:t>
      </w:r>
      <w:r>
        <w:rPr>
          <w:rFonts w:eastAsia="Times New Roman"/>
          <w:szCs w:val="24"/>
        </w:rPr>
        <w:t>Ε</w:t>
      </w:r>
      <w:r w:rsidRPr="00D13C29">
        <w:rPr>
          <w:rFonts w:eastAsia="Times New Roman"/>
          <w:szCs w:val="24"/>
        </w:rPr>
        <w:t>υχαριστώ πολύ</w:t>
      </w:r>
      <w:r>
        <w:rPr>
          <w:rFonts w:eastAsia="Times New Roman"/>
          <w:szCs w:val="24"/>
        </w:rPr>
        <w:t>,</w:t>
      </w:r>
      <w:r w:rsidRPr="00D13C29">
        <w:rPr>
          <w:rFonts w:eastAsia="Times New Roman"/>
          <w:szCs w:val="24"/>
        </w:rPr>
        <w:t xml:space="preserve"> κύριε </w:t>
      </w:r>
      <w:r>
        <w:rPr>
          <w:rFonts w:eastAsia="Times New Roman"/>
          <w:szCs w:val="24"/>
        </w:rPr>
        <w:t>Π</w:t>
      </w:r>
      <w:r w:rsidRPr="00D13C29">
        <w:rPr>
          <w:rFonts w:eastAsia="Times New Roman"/>
          <w:szCs w:val="24"/>
        </w:rPr>
        <w:t>ρόεδρε</w:t>
      </w:r>
      <w:r>
        <w:rPr>
          <w:rFonts w:eastAsia="Times New Roman"/>
          <w:szCs w:val="24"/>
        </w:rPr>
        <w:t>.</w:t>
      </w:r>
    </w:p>
    <w:p w14:paraId="69A55D16" w14:textId="77777777" w:rsidR="00C9651F" w:rsidRDefault="002D2592">
      <w:pPr>
        <w:spacing w:line="600" w:lineRule="auto"/>
        <w:ind w:firstLine="720"/>
        <w:jc w:val="both"/>
        <w:rPr>
          <w:rFonts w:eastAsia="Times New Roman"/>
          <w:szCs w:val="24"/>
        </w:rPr>
      </w:pPr>
      <w:r>
        <w:rPr>
          <w:rFonts w:eastAsia="Times New Roman"/>
          <w:szCs w:val="24"/>
        </w:rPr>
        <w:t>Θα χρειαστώ</w:t>
      </w:r>
      <w:r w:rsidRPr="00D13C29">
        <w:rPr>
          <w:rFonts w:eastAsia="Times New Roman"/>
          <w:szCs w:val="24"/>
        </w:rPr>
        <w:t xml:space="preserve"> ακριβώς δύο λεπτά</w:t>
      </w:r>
      <w:r>
        <w:rPr>
          <w:rFonts w:eastAsia="Times New Roman"/>
          <w:szCs w:val="24"/>
        </w:rPr>
        <w:t>.</w:t>
      </w:r>
      <w:r w:rsidRPr="00D13C29">
        <w:rPr>
          <w:rFonts w:eastAsia="Times New Roman"/>
          <w:szCs w:val="24"/>
        </w:rPr>
        <w:t xml:space="preserve"> </w:t>
      </w:r>
      <w:r>
        <w:rPr>
          <w:rFonts w:eastAsia="Times New Roman"/>
          <w:szCs w:val="24"/>
        </w:rPr>
        <w:t>Ζ</w:t>
      </w:r>
      <w:r w:rsidRPr="00D13C29">
        <w:rPr>
          <w:rFonts w:eastAsia="Times New Roman"/>
          <w:szCs w:val="24"/>
        </w:rPr>
        <w:t>ητούμε από το</w:t>
      </w:r>
      <w:r w:rsidRPr="00D13C29">
        <w:rPr>
          <w:rFonts w:eastAsia="Times New Roman"/>
          <w:szCs w:val="24"/>
        </w:rPr>
        <w:t>ν Υπουργό να ενσωματώσει στο σχέδιο νόμου μ</w:t>
      </w:r>
      <w:r>
        <w:rPr>
          <w:rFonts w:eastAsia="Times New Roman"/>
          <w:szCs w:val="24"/>
        </w:rPr>
        <w:t>ι</w:t>
      </w:r>
      <w:r w:rsidRPr="00D13C29">
        <w:rPr>
          <w:rFonts w:eastAsia="Times New Roman"/>
          <w:szCs w:val="24"/>
        </w:rPr>
        <w:t xml:space="preserve">α προσθήκη στο άρθρο 7 για την παραβίαση του </w:t>
      </w:r>
      <w:r>
        <w:rPr>
          <w:rFonts w:eastAsia="Times New Roman"/>
          <w:szCs w:val="24"/>
        </w:rPr>
        <w:t xml:space="preserve">τεκμηρίου αθωότητας, </w:t>
      </w:r>
      <w:r w:rsidRPr="00D13C29">
        <w:rPr>
          <w:rFonts w:eastAsia="Times New Roman"/>
          <w:szCs w:val="24"/>
        </w:rPr>
        <w:t xml:space="preserve">λέγοντας ότι αν κάποιος έχει καταδικαστεί αμετάκλητα από τα ελληνικά δικαστήρια και έχει διαπιστωθεί από το Ευρωπαϊκό Δικαστήριο για τα </w:t>
      </w:r>
      <w:r>
        <w:rPr>
          <w:rFonts w:eastAsia="Times New Roman"/>
          <w:szCs w:val="24"/>
        </w:rPr>
        <w:t>Δ</w:t>
      </w:r>
      <w:r w:rsidRPr="00D13C29">
        <w:rPr>
          <w:rFonts w:eastAsia="Times New Roman"/>
          <w:szCs w:val="24"/>
        </w:rPr>
        <w:t>ικαιώματα</w:t>
      </w:r>
      <w:r w:rsidRPr="00D13C29">
        <w:rPr>
          <w:rFonts w:eastAsia="Times New Roman"/>
          <w:szCs w:val="24"/>
        </w:rPr>
        <w:t xml:space="preserve"> του </w:t>
      </w:r>
      <w:r>
        <w:rPr>
          <w:rFonts w:eastAsia="Times New Roman"/>
          <w:szCs w:val="24"/>
        </w:rPr>
        <w:t>Α</w:t>
      </w:r>
      <w:r w:rsidRPr="00D13C29">
        <w:rPr>
          <w:rFonts w:eastAsia="Times New Roman"/>
          <w:szCs w:val="24"/>
        </w:rPr>
        <w:t xml:space="preserve">νθρώπου </w:t>
      </w:r>
      <w:r>
        <w:rPr>
          <w:rFonts w:eastAsia="Times New Roman"/>
          <w:szCs w:val="24"/>
        </w:rPr>
        <w:t xml:space="preserve">ότι έχει παραβιαστεί η διαδικασία του τεκμηρίου αθωότητας, να </w:t>
      </w:r>
      <w:r w:rsidRPr="00D13C29">
        <w:rPr>
          <w:rFonts w:eastAsia="Times New Roman"/>
          <w:szCs w:val="24"/>
        </w:rPr>
        <w:t>έχει το δ</w:t>
      </w:r>
      <w:r>
        <w:rPr>
          <w:rFonts w:eastAsia="Times New Roman"/>
          <w:szCs w:val="24"/>
        </w:rPr>
        <w:t>ικαίωμα</w:t>
      </w:r>
      <w:r w:rsidRPr="00D13C29">
        <w:rPr>
          <w:rFonts w:eastAsia="Times New Roman"/>
          <w:szCs w:val="24"/>
        </w:rPr>
        <w:t xml:space="preserve"> να ζητήσει χάρη</w:t>
      </w:r>
      <w:r>
        <w:rPr>
          <w:rFonts w:eastAsia="Times New Roman"/>
          <w:szCs w:val="24"/>
        </w:rPr>
        <w:t>,</w:t>
      </w:r>
      <w:r w:rsidRPr="00D13C29">
        <w:rPr>
          <w:rFonts w:eastAsia="Times New Roman"/>
          <w:szCs w:val="24"/>
        </w:rPr>
        <w:t xml:space="preserve"> να υποβάλει αίτηση στο </w:t>
      </w:r>
      <w:r>
        <w:rPr>
          <w:rFonts w:eastAsia="Times New Roman"/>
          <w:szCs w:val="24"/>
        </w:rPr>
        <w:t>σ</w:t>
      </w:r>
      <w:r w:rsidRPr="00D13C29">
        <w:rPr>
          <w:rFonts w:eastAsia="Times New Roman"/>
          <w:szCs w:val="24"/>
        </w:rPr>
        <w:t xml:space="preserve">υμβούλιο </w:t>
      </w:r>
      <w:r>
        <w:rPr>
          <w:rFonts w:eastAsia="Times New Roman"/>
          <w:szCs w:val="24"/>
        </w:rPr>
        <w:t>χ</w:t>
      </w:r>
      <w:r w:rsidRPr="00D13C29">
        <w:rPr>
          <w:rFonts w:eastAsia="Times New Roman"/>
          <w:szCs w:val="24"/>
        </w:rPr>
        <w:t>αρίτων</w:t>
      </w:r>
      <w:r>
        <w:rPr>
          <w:rFonts w:eastAsia="Times New Roman"/>
          <w:szCs w:val="24"/>
        </w:rPr>
        <w:t xml:space="preserve"> κ</w:t>
      </w:r>
      <w:r w:rsidRPr="00D13C29">
        <w:rPr>
          <w:rFonts w:eastAsia="Times New Roman"/>
          <w:szCs w:val="24"/>
        </w:rPr>
        <w:t>αι σε δεύτερο βαθμό</w:t>
      </w:r>
      <w:r>
        <w:rPr>
          <w:rFonts w:eastAsia="Times New Roman"/>
          <w:szCs w:val="24"/>
        </w:rPr>
        <w:t>,</w:t>
      </w:r>
      <w:r w:rsidRPr="00D13C29">
        <w:rPr>
          <w:rFonts w:eastAsia="Times New Roman"/>
          <w:szCs w:val="24"/>
        </w:rPr>
        <w:t xml:space="preserve"> </w:t>
      </w:r>
      <w:r>
        <w:rPr>
          <w:rFonts w:eastAsia="Times New Roman"/>
          <w:szCs w:val="24"/>
        </w:rPr>
        <w:t>β</w:t>
      </w:r>
      <w:r w:rsidRPr="00D13C29">
        <w:rPr>
          <w:rFonts w:eastAsia="Times New Roman"/>
          <w:szCs w:val="24"/>
        </w:rPr>
        <w:t>εβαίως</w:t>
      </w:r>
      <w:r>
        <w:rPr>
          <w:rFonts w:eastAsia="Times New Roman"/>
          <w:szCs w:val="24"/>
        </w:rPr>
        <w:t>,</w:t>
      </w:r>
      <w:r w:rsidRPr="00D13C29">
        <w:rPr>
          <w:rFonts w:eastAsia="Times New Roman"/>
          <w:szCs w:val="24"/>
        </w:rPr>
        <w:t xml:space="preserve"> όπως θα πάει στον Πρόεδρο της Δημοκρατίας</w:t>
      </w:r>
      <w:r>
        <w:rPr>
          <w:rFonts w:eastAsia="Times New Roman"/>
          <w:szCs w:val="24"/>
        </w:rPr>
        <w:t>,</w:t>
      </w:r>
      <w:r w:rsidRPr="00D13C29">
        <w:rPr>
          <w:rFonts w:eastAsia="Times New Roman"/>
          <w:szCs w:val="24"/>
        </w:rPr>
        <w:t xml:space="preserve"> για να γίνει ένας μετριασμός τη</w:t>
      </w:r>
      <w:r w:rsidRPr="00D13C29">
        <w:rPr>
          <w:rFonts w:eastAsia="Times New Roman"/>
          <w:szCs w:val="24"/>
        </w:rPr>
        <w:t>ς ποινής και μόνο</w:t>
      </w:r>
      <w:r>
        <w:rPr>
          <w:rFonts w:eastAsia="Times New Roman"/>
          <w:szCs w:val="24"/>
        </w:rPr>
        <w:t>,</w:t>
      </w:r>
      <w:r w:rsidRPr="00D13C29">
        <w:rPr>
          <w:rFonts w:eastAsia="Times New Roman"/>
          <w:szCs w:val="24"/>
        </w:rPr>
        <w:t xml:space="preserve"> να μην αλλάξει τίποτα από την ουσία της αμετάκλητης καταδίκης</w:t>
      </w:r>
      <w:r>
        <w:rPr>
          <w:rFonts w:eastAsia="Times New Roman"/>
          <w:szCs w:val="24"/>
        </w:rPr>
        <w:t>,</w:t>
      </w:r>
      <w:r w:rsidRPr="00D13C29">
        <w:rPr>
          <w:rFonts w:eastAsia="Times New Roman"/>
          <w:szCs w:val="24"/>
        </w:rPr>
        <w:t xml:space="preserve"> αλλά </w:t>
      </w:r>
      <w:r>
        <w:rPr>
          <w:rFonts w:eastAsia="Times New Roman"/>
          <w:szCs w:val="24"/>
        </w:rPr>
        <w:t>ν</w:t>
      </w:r>
      <w:r w:rsidRPr="00D13C29">
        <w:rPr>
          <w:rFonts w:eastAsia="Times New Roman"/>
          <w:szCs w:val="24"/>
        </w:rPr>
        <w:t>α ζητήσει την επιείκεια του ελληνικού πολιτικού συστήματος</w:t>
      </w:r>
      <w:r>
        <w:rPr>
          <w:rFonts w:eastAsia="Times New Roman"/>
          <w:szCs w:val="24"/>
        </w:rPr>
        <w:t>.</w:t>
      </w:r>
    </w:p>
    <w:p w14:paraId="69A55D17" w14:textId="77777777" w:rsidR="00C9651F" w:rsidRDefault="002D2592">
      <w:pPr>
        <w:spacing w:line="600" w:lineRule="auto"/>
        <w:ind w:firstLine="720"/>
        <w:jc w:val="both"/>
        <w:rPr>
          <w:rFonts w:eastAsia="Times New Roman"/>
          <w:szCs w:val="24"/>
        </w:rPr>
      </w:pPr>
      <w:r w:rsidRPr="00D13C29">
        <w:rPr>
          <w:rFonts w:eastAsia="Times New Roman"/>
          <w:szCs w:val="24"/>
        </w:rPr>
        <w:lastRenderedPageBreak/>
        <w:t xml:space="preserve">Νομίζω ότι είναι μέσα στο πνεύμα και </w:t>
      </w:r>
      <w:r>
        <w:rPr>
          <w:rFonts w:eastAsia="Times New Roman"/>
          <w:szCs w:val="24"/>
        </w:rPr>
        <w:t xml:space="preserve">της </w:t>
      </w:r>
      <w:r>
        <w:rPr>
          <w:rFonts w:eastAsia="Times New Roman"/>
          <w:szCs w:val="24"/>
        </w:rPr>
        <w:t>ο</w:t>
      </w:r>
      <w:r>
        <w:rPr>
          <w:rFonts w:eastAsia="Times New Roman"/>
          <w:szCs w:val="24"/>
        </w:rPr>
        <w:t>δηγίας</w:t>
      </w:r>
      <w:r w:rsidRPr="00D13C29">
        <w:rPr>
          <w:rFonts w:eastAsia="Times New Roman"/>
          <w:szCs w:val="24"/>
        </w:rPr>
        <w:t xml:space="preserve"> </w:t>
      </w:r>
      <w:r>
        <w:rPr>
          <w:rFonts w:eastAsia="Times New Roman"/>
          <w:szCs w:val="24"/>
        </w:rPr>
        <w:t>π</w:t>
      </w:r>
      <w:r w:rsidRPr="00D13C29">
        <w:rPr>
          <w:rFonts w:eastAsia="Times New Roman"/>
          <w:szCs w:val="24"/>
        </w:rPr>
        <w:t xml:space="preserve">ου ενσωματώνουμε και μέσα στο πνεύμα της </w:t>
      </w:r>
      <w:r>
        <w:rPr>
          <w:rFonts w:eastAsia="Times New Roman"/>
          <w:szCs w:val="24"/>
        </w:rPr>
        <w:t>ε</w:t>
      </w:r>
      <w:r w:rsidRPr="00D13C29">
        <w:rPr>
          <w:rFonts w:eastAsia="Times New Roman"/>
          <w:szCs w:val="24"/>
        </w:rPr>
        <w:t xml:space="preserve">λληνικής </w:t>
      </w:r>
      <w:r>
        <w:rPr>
          <w:rFonts w:eastAsia="Times New Roman"/>
          <w:szCs w:val="24"/>
        </w:rPr>
        <w:t>δ</w:t>
      </w:r>
      <w:r w:rsidRPr="00D13C29">
        <w:rPr>
          <w:rFonts w:eastAsia="Times New Roman"/>
          <w:szCs w:val="24"/>
        </w:rPr>
        <w:t xml:space="preserve">ημοκρατίας και του </w:t>
      </w:r>
      <w:r>
        <w:rPr>
          <w:rFonts w:eastAsia="Times New Roman"/>
          <w:szCs w:val="24"/>
        </w:rPr>
        <w:t>Σ</w:t>
      </w:r>
      <w:r w:rsidRPr="00D13C29">
        <w:rPr>
          <w:rFonts w:eastAsia="Times New Roman"/>
          <w:szCs w:val="24"/>
        </w:rPr>
        <w:t xml:space="preserve">υντάγματος για την απονομή </w:t>
      </w:r>
      <w:r>
        <w:rPr>
          <w:rFonts w:eastAsia="Times New Roman"/>
          <w:szCs w:val="24"/>
        </w:rPr>
        <w:t>χ</w:t>
      </w:r>
      <w:r w:rsidRPr="00D13C29">
        <w:rPr>
          <w:rFonts w:eastAsia="Times New Roman"/>
          <w:szCs w:val="24"/>
        </w:rPr>
        <w:t>άριτος και την αίτηση αυτή</w:t>
      </w:r>
      <w:r>
        <w:rPr>
          <w:rFonts w:eastAsia="Times New Roman"/>
          <w:szCs w:val="24"/>
        </w:rPr>
        <w:t>.</w:t>
      </w:r>
      <w:r w:rsidRPr="00D13C29">
        <w:rPr>
          <w:rFonts w:eastAsia="Times New Roman"/>
          <w:szCs w:val="24"/>
        </w:rPr>
        <w:t xml:space="preserve"> </w:t>
      </w:r>
      <w:r>
        <w:rPr>
          <w:rFonts w:eastAsia="Times New Roman"/>
          <w:szCs w:val="24"/>
        </w:rPr>
        <w:t>Έ</w:t>
      </w:r>
      <w:r w:rsidRPr="00D13C29">
        <w:rPr>
          <w:rFonts w:eastAsia="Times New Roman"/>
          <w:szCs w:val="24"/>
        </w:rPr>
        <w:t>χουμε εδώ έγκριτους νομικούς που στελεχώνουν τις Κοινοβουλευτικές Ομάδες</w:t>
      </w:r>
      <w:r>
        <w:rPr>
          <w:rFonts w:eastAsia="Times New Roman"/>
          <w:szCs w:val="24"/>
        </w:rPr>
        <w:t>,</w:t>
      </w:r>
      <w:r w:rsidRPr="00D13C29">
        <w:rPr>
          <w:rFonts w:eastAsia="Times New Roman"/>
          <w:szCs w:val="24"/>
        </w:rPr>
        <w:t xml:space="preserve"> έχουν ενημερωθεί πάνω-κάτω</w:t>
      </w:r>
      <w:r>
        <w:rPr>
          <w:rFonts w:eastAsia="Times New Roman"/>
          <w:szCs w:val="24"/>
        </w:rPr>
        <w:t>,</w:t>
      </w:r>
      <w:r w:rsidRPr="00D13C29">
        <w:rPr>
          <w:rFonts w:eastAsia="Times New Roman"/>
          <w:szCs w:val="24"/>
        </w:rPr>
        <w:t xml:space="preserve"> τα ξέρουν όλα</w:t>
      </w:r>
      <w:r>
        <w:rPr>
          <w:rFonts w:eastAsia="Times New Roman"/>
          <w:szCs w:val="24"/>
        </w:rPr>
        <w:t xml:space="preserve"> και</w:t>
      </w:r>
      <w:r w:rsidRPr="00D13C29">
        <w:rPr>
          <w:rFonts w:eastAsia="Times New Roman"/>
          <w:szCs w:val="24"/>
        </w:rPr>
        <w:t xml:space="preserve"> θα τοποθετηθούν</w:t>
      </w:r>
      <w:r>
        <w:rPr>
          <w:rFonts w:eastAsia="Times New Roman"/>
          <w:szCs w:val="24"/>
        </w:rPr>
        <w:t>.</w:t>
      </w:r>
    </w:p>
    <w:p w14:paraId="69A55D18" w14:textId="77777777" w:rsidR="00C9651F" w:rsidRDefault="002D2592">
      <w:pPr>
        <w:spacing w:line="600" w:lineRule="auto"/>
        <w:ind w:firstLine="720"/>
        <w:jc w:val="both"/>
        <w:rPr>
          <w:rFonts w:eastAsia="Times New Roman"/>
          <w:szCs w:val="24"/>
        </w:rPr>
      </w:pPr>
      <w:r>
        <w:rPr>
          <w:rFonts w:eastAsia="Times New Roman"/>
          <w:szCs w:val="24"/>
        </w:rPr>
        <w:t>Α</w:t>
      </w:r>
      <w:r w:rsidRPr="00D13C29">
        <w:rPr>
          <w:rFonts w:eastAsia="Times New Roman"/>
          <w:szCs w:val="24"/>
        </w:rPr>
        <w:t xml:space="preserve">υτό είναι και ζητώ την κατανόηση του </w:t>
      </w:r>
      <w:r>
        <w:rPr>
          <w:rFonts w:eastAsia="Times New Roman"/>
          <w:szCs w:val="24"/>
        </w:rPr>
        <w:t>Σ</w:t>
      </w:r>
      <w:r w:rsidRPr="00D13C29">
        <w:rPr>
          <w:rFonts w:eastAsia="Times New Roman"/>
          <w:szCs w:val="24"/>
        </w:rPr>
        <w:t>ώμα</w:t>
      </w:r>
      <w:r w:rsidRPr="00D13C29">
        <w:rPr>
          <w:rFonts w:eastAsia="Times New Roman"/>
          <w:szCs w:val="24"/>
        </w:rPr>
        <w:t xml:space="preserve">τος </w:t>
      </w:r>
      <w:r>
        <w:rPr>
          <w:rFonts w:eastAsia="Times New Roman"/>
          <w:szCs w:val="24"/>
        </w:rPr>
        <w:t>και του Υπουργού γι’</w:t>
      </w:r>
      <w:r w:rsidRPr="00D13C29">
        <w:rPr>
          <w:rFonts w:eastAsia="Times New Roman"/>
          <w:szCs w:val="24"/>
        </w:rPr>
        <w:t xml:space="preserve"> αυτή τη μικρή τροπολογία</w:t>
      </w:r>
      <w:r>
        <w:rPr>
          <w:rFonts w:eastAsia="Times New Roman"/>
          <w:szCs w:val="24"/>
        </w:rPr>
        <w:t>.</w:t>
      </w:r>
    </w:p>
    <w:p w14:paraId="69A55D19" w14:textId="77777777" w:rsidR="00C9651F" w:rsidRDefault="002D2592">
      <w:pPr>
        <w:spacing w:line="600" w:lineRule="auto"/>
        <w:ind w:firstLine="720"/>
        <w:jc w:val="both"/>
        <w:rPr>
          <w:rFonts w:eastAsia="Times New Roman"/>
          <w:szCs w:val="24"/>
        </w:rPr>
      </w:pPr>
      <w:r w:rsidRPr="006726DA">
        <w:rPr>
          <w:rFonts w:eastAsia="Times New Roman"/>
          <w:b/>
          <w:szCs w:val="24"/>
        </w:rPr>
        <w:t>ΠΡΟΕΔΡΕΥΩΝ (Νικήτας Κακλαμάνης):</w:t>
      </w:r>
      <w:r>
        <w:rPr>
          <w:rFonts w:eastAsia="Times New Roman"/>
          <w:b/>
          <w:szCs w:val="24"/>
        </w:rPr>
        <w:t xml:space="preserve"> </w:t>
      </w:r>
      <w:r>
        <w:rPr>
          <w:rFonts w:eastAsia="Times New Roman"/>
          <w:szCs w:val="24"/>
        </w:rPr>
        <w:t>Εντάξει, όταν λάβει τον λόγο ο Υπουργός, θα τοποθετηθεί.</w:t>
      </w:r>
    </w:p>
    <w:p w14:paraId="69A55D1A" w14:textId="77777777" w:rsidR="00C9651F" w:rsidRDefault="002D2592">
      <w:pPr>
        <w:spacing w:line="600" w:lineRule="auto"/>
        <w:ind w:firstLine="720"/>
        <w:jc w:val="both"/>
        <w:rPr>
          <w:rFonts w:eastAsia="Times New Roman"/>
          <w:szCs w:val="24"/>
        </w:rPr>
      </w:pPr>
      <w:r>
        <w:rPr>
          <w:rFonts w:eastAsia="Times New Roman"/>
          <w:szCs w:val="24"/>
        </w:rPr>
        <w:t>Ε</w:t>
      </w:r>
      <w:r w:rsidRPr="00D13C29">
        <w:rPr>
          <w:rFonts w:eastAsia="Times New Roman"/>
          <w:szCs w:val="24"/>
        </w:rPr>
        <w:t>πειδή ο κ</w:t>
      </w:r>
      <w:r>
        <w:rPr>
          <w:rFonts w:eastAsia="Times New Roman"/>
          <w:szCs w:val="24"/>
        </w:rPr>
        <w:t>.</w:t>
      </w:r>
      <w:r w:rsidRPr="00D13C29">
        <w:rPr>
          <w:rFonts w:eastAsia="Times New Roman"/>
          <w:szCs w:val="24"/>
        </w:rPr>
        <w:t xml:space="preserve"> Πολάκης τελείωσε</w:t>
      </w:r>
      <w:r>
        <w:rPr>
          <w:rFonts w:eastAsia="Times New Roman"/>
          <w:szCs w:val="24"/>
        </w:rPr>
        <w:t xml:space="preserve"> από</w:t>
      </w:r>
      <w:r w:rsidRPr="00D13C29">
        <w:rPr>
          <w:rFonts w:eastAsia="Times New Roman"/>
          <w:szCs w:val="24"/>
        </w:rPr>
        <w:t xml:space="preserve"> την </w:t>
      </w:r>
      <w:r>
        <w:rPr>
          <w:rFonts w:eastAsia="Times New Roman"/>
          <w:szCs w:val="24"/>
        </w:rPr>
        <w:t>ε</w:t>
      </w:r>
      <w:r w:rsidRPr="00D13C29">
        <w:rPr>
          <w:rFonts w:eastAsia="Times New Roman"/>
          <w:szCs w:val="24"/>
        </w:rPr>
        <w:t xml:space="preserve">πιτροπή που είχε νομοσχέδιο και πρέπει να πάει στο </w:t>
      </w:r>
      <w:r>
        <w:rPr>
          <w:rFonts w:eastAsia="Times New Roman"/>
          <w:szCs w:val="24"/>
        </w:rPr>
        <w:t>Υ</w:t>
      </w:r>
      <w:r w:rsidRPr="00D13C29">
        <w:rPr>
          <w:rFonts w:eastAsia="Times New Roman"/>
          <w:szCs w:val="24"/>
        </w:rPr>
        <w:t>πουργείο</w:t>
      </w:r>
      <w:r>
        <w:rPr>
          <w:rFonts w:eastAsia="Times New Roman"/>
          <w:szCs w:val="24"/>
        </w:rPr>
        <w:t>,</w:t>
      </w:r>
      <w:r w:rsidRPr="00D13C29">
        <w:rPr>
          <w:rFonts w:eastAsia="Times New Roman"/>
          <w:szCs w:val="24"/>
        </w:rPr>
        <w:t xml:space="preserve"> θα του δώσω το</w:t>
      </w:r>
      <w:r>
        <w:rPr>
          <w:rFonts w:eastAsia="Times New Roman"/>
          <w:szCs w:val="24"/>
        </w:rPr>
        <w:t>ν</w:t>
      </w:r>
      <w:r w:rsidRPr="00D13C29">
        <w:rPr>
          <w:rFonts w:eastAsia="Times New Roman"/>
          <w:szCs w:val="24"/>
        </w:rPr>
        <w:t xml:space="preserve"> λόγο για </w:t>
      </w:r>
      <w:r>
        <w:rPr>
          <w:rFonts w:eastAsia="Times New Roman"/>
          <w:szCs w:val="24"/>
        </w:rPr>
        <w:t>πέντε</w:t>
      </w:r>
      <w:r w:rsidRPr="00D13C29">
        <w:rPr>
          <w:rFonts w:eastAsia="Times New Roman"/>
          <w:szCs w:val="24"/>
        </w:rPr>
        <w:t xml:space="preserve"> λεπτά</w:t>
      </w:r>
      <w:r>
        <w:rPr>
          <w:rFonts w:eastAsia="Times New Roman"/>
          <w:szCs w:val="24"/>
        </w:rPr>
        <w:t>,</w:t>
      </w:r>
      <w:r w:rsidRPr="00D13C29">
        <w:rPr>
          <w:rFonts w:eastAsia="Times New Roman"/>
          <w:szCs w:val="24"/>
        </w:rPr>
        <w:t xml:space="preserve"> </w:t>
      </w:r>
      <w:r>
        <w:rPr>
          <w:rFonts w:eastAsia="Times New Roman"/>
          <w:szCs w:val="24"/>
        </w:rPr>
        <w:t>π</w:t>
      </w:r>
      <w:r w:rsidRPr="00D13C29">
        <w:rPr>
          <w:rFonts w:eastAsia="Times New Roman"/>
          <w:szCs w:val="24"/>
        </w:rPr>
        <w:t>ρώτον</w:t>
      </w:r>
      <w:r>
        <w:rPr>
          <w:rFonts w:eastAsia="Times New Roman"/>
          <w:szCs w:val="24"/>
        </w:rPr>
        <w:t>,</w:t>
      </w:r>
      <w:r w:rsidRPr="00D13C29">
        <w:rPr>
          <w:rFonts w:eastAsia="Times New Roman"/>
          <w:szCs w:val="24"/>
        </w:rPr>
        <w:t xml:space="preserve"> για να παρουσιάσει την τροπολογία που έχει σαν </w:t>
      </w:r>
      <w:r>
        <w:rPr>
          <w:rFonts w:eastAsia="Times New Roman"/>
          <w:szCs w:val="24"/>
        </w:rPr>
        <w:t>Υ</w:t>
      </w:r>
      <w:r w:rsidRPr="00D13C29">
        <w:rPr>
          <w:rFonts w:eastAsia="Times New Roman"/>
          <w:szCs w:val="24"/>
        </w:rPr>
        <w:t xml:space="preserve">πουργείο </w:t>
      </w:r>
      <w:r>
        <w:rPr>
          <w:rFonts w:eastAsia="Times New Roman"/>
          <w:szCs w:val="24"/>
        </w:rPr>
        <w:t xml:space="preserve">Υγείας και, </w:t>
      </w:r>
      <w:r w:rsidRPr="00D13C29">
        <w:rPr>
          <w:rFonts w:eastAsia="Times New Roman"/>
          <w:szCs w:val="24"/>
        </w:rPr>
        <w:t>δεύτερον</w:t>
      </w:r>
      <w:r>
        <w:rPr>
          <w:rFonts w:eastAsia="Times New Roman"/>
          <w:szCs w:val="24"/>
        </w:rPr>
        <w:t>,</w:t>
      </w:r>
      <w:r w:rsidRPr="00D13C29">
        <w:rPr>
          <w:rFonts w:eastAsia="Times New Roman"/>
          <w:szCs w:val="24"/>
        </w:rPr>
        <w:t xml:space="preserve"> μου είπε ότι θεώρησε ότι αυτά που ειπώθηκαν</w:t>
      </w:r>
      <w:r>
        <w:rPr>
          <w:rFonts w:eastAsia="Times New Roman"/>
          <w:szCs w:val="24"/>
        </w:rPr>
        <w:t>,</w:t>
      </w:r>
      <w:r w:rsidRPr="00D13C29">
        <w:rPr>
          <w:rFonts w:eastAsia="Times New Roman"/>
          <w:szCs w:val="24"/>
        </w:rPr>
        <w:t xml:space="preserve"> κυρίως από τον κ</w:t>
      </w:r>
      <w:r>
        <w:rPr>
          <w:rFonts w:eastAsia="Times New Roman"/>
          <w:szCs w:val="24"/>
        </w:rPr>
        <w:t>.</w:t>
      </w:r>
      <w:r w:rsidRPr="00D13C29">
        <w:rPr>
          <w:rFonts w:eastAsia="Times New Roman"/>
          <w:szCs w:val="24"/>
        </w:rPr>
        <w:t xml:space="preserve"> Παπαθεοδώρου</w:t>
      </w:r>
      <w:r>
        <w:rPr>
          <w:rFonts w:eastAsia="Times New Roman"/>
          <w:szCs w:val="24"/>
        </w:rPr>
        <w:t>,</w:t>
      </w:r>
      <w:r w:rsidRPr="00D13C29">
        <w:rPr>
          <w:rFonts w:eastAsia="Times New Roman"/>
          <w:szCs w:val="24"/>
        </w:rPr>
        <w:t xml:space="preserve"> είναι </w:t>
      </w:r>
      <w:r>
        <w:rPr>
          <w:rFonts w:eastAsia="Times New Roman"/>
          <w:szCs w:val="24"/>
        </w:rPr>
        <w:t>προσωπική</w:t>
      </w:r>
      <w:r w:rsidRPr="00D13C29">
        <w:rPr>
          <w:rFonts w:eastAsia="Times New Roman"/>
          <w:szCs w:val="24"/>
        </w:rPr>
        <w:t xml:space="preserve"> επίθεση και θέλει να απαντήσει</w:t>
      </w:r>
      <w:r>
        <w:rPr>
          <w:rFonts w:eastAsia="Times New Roman"/>
          <w:szCs w:val="24"/>
        </w:rPr>
        <w:t>.</w:t>
      </w:r>
    </w:p>
    <w:p w14:paraId="69A55D1B" w14:textId="77777777" w:rsidR="00C9651F" w:rsidRDefault="002D2592">
      <w:pPr>
        <w:spacing w:line="600" w:lineRule="auto"/>
        <w:ind w:firstLine="720"/>
        <w:jc w:val="both"/>
        <w:rPr>
          <w:rFonts w:eastAsia="Times New Roman"/>
          <w:szCs w:val="24"/>
        </w:rPr>
      </w:pPr>
      <w:r>
        <w:rPr>
          <w:rFonts w:eastAsia="Times New Roman"/>
          <w:szCs w:val="24"/>
        </w:rPr>
        <w:t>Κ</w:t>
      </w:r>
      <w:r w:rsidRPr="00D13C29">
        <w:rPr>
          <w:rFonts w:eastAsia="Times New Roman"/>
          <w:szCs w:val="24"/>
        </w:rPr>
        <w:t>ύριε Πολάκη</w:t>
      </w:r>
      <w:r>
        <w:rPr>
          <w:rFonts w:eastAsia="Times New Roman"/>
          <w:szCs w:val="24"/>
        </w:rPr>
        <w:t>, έχετε τ</w:t>
      </w:r>
      <w:r>
        <w:rPr>
          <w:rFonts w:eastAsia="Times New Roman"/>
          <w:szCs w:val="24"/>
        </w:rPr>
        <w:t>ον λόγο για</w:t>
      </w:r>
      <w:r w:rsidRPr="00D13C29">
        <w:rPr>
          <w:rFonts w:eastAsia="Times New Roman"/>
          <w:szCs w:val="24"/>
        </w:rPr>
        <w:t xml:space="preserve"> </w:t>
      </w:r>
      <w:r>
        <w:rPr>
          <w:rFonts w:eastAsia="Times New Roman"/>
          <w:szCs w:val="24"/>
        </w:rPr>
        <w:t>πέντε</w:t>
      </w:r>
      <w:r w:rsidRPr="00D13C29">
        <w:rPr>
          <w:rFonts w:eastAsia="Times New Roman"/>
          <w:szCs w:val="24"/>
        </w:rPr>
        <w:t xml:space="preserve"> λεπτά</w:t>
      </w:r>
      <w:r>
        <w:rPr>
          <w:rFonts w:eastAsia="Times New Roman"/>
          <w:szCs w:val="24"/>
        </w:rPr>
        <w:t>.</w:t>
      </w:r>
      <w:r w:rsidRPr="00D13C29">
        <w:rPr>
          <w:rFonts w:eastAsia="Times New Roman"/>
          <w:szCs w:val="24"/>
        </w:rPr>
        <w:t xml:space="preserve"> </w:t>
      </w:r>
      <w:r>
        <w:rPr>
          <w:rFonts w:eastAsia="Times New Roman"/>
          <w:szCs w:val="24"/>
        </w:rPr>
        <w:t>Ξ</w:t>
      </w:r>
      <w:r w:rsidRPr="00D13C29">
        <w:rPr>
          <w:rFonts w:eastAsia="Times New Roman"/>
          <w:szCs w:val="24"/>
        </w:rPr>
        <w:t>εκινήστε με την τροπολογία</w:t>
      </w:r>
      <w:r>
        <w:rPr>
          <w:rFonts w:eastAsia="Times New Roman"/>
          <w:szCs w:val="24"/>
        </w:rPr>
        <w:t>.</w:t>
      </w:r>
    </w:p>
    <w:p w14:paraId="69A55D1C" w14:textId="77777777" w:rsidR="00C9651F" w:rsidRDefault="002D2592">
      <w:pPr>
        <w:spacing w:line="600" w:lineRule="auto"/>
        <w:ind w:firstLine="720"/>
        <w:jc w:val="both"/>
        <w:rPr>
          <w:rFonts w:eastAsia="Times New Roman"/>
          <w:szCs w:val="24"/>
        </w:rPr>
      </w:pPr>
      <w:r w:rsidRPr="00C47CB5">
        <w:rPr>
          <w:rFonts w:eastAsia="Times New Roman"/>
          <w:b/>
          <w:szCs w:val="24"/>
        </w:rPr>
        <w:lastRenderedPageBreak/>
        <w:t xml:space="preserve">ΠΑΥΛΟΣ ΠΟΛΑΚΗΣ (Αναπληρωτής Υπουργός Υγείας): </w:t>
      </w:r>
      <w:r>
        <w:rPr>
          <w:rFonts w:eastAsia="Times New Roman"/>
          <w:szCs w:val="24"/>
        </w:rPr>
        <w:t xml:space="preserve">Ευχαριστώ πολύ, κύριε Πρόεδρε. </w:t>
      </w:r>
    </w:p>
    <w:p w14:paraId="69A55D1D" w14:textId="77777777" w:rsidR="00C9651F" w:rsidRDefault="002D2592">
      <w:pPr>
        <w:spacing w:line="600" w:lineRule="auto"/>
        <w:ind w:firstLine="720"/>
        <w:jc w:val="both"/>
        <w:rPr>
          <w:rFonts w:eastAsia="Times New Roman"/>
          <w:szCs w:val="24"/>
        </w:rPr>
      </w:pPr>
      <w:r>
        <w:rPr>
          <w:rFonts w:eastAsia="Times New Roman"/>
          <w:szCs w:val="24"/>
        </w:rPr>
        <w:t>Είναι η τροπολογία που</w:t>
      </w:r>
      <w:r w:rsidRPr="00D13C29">
        <w:rPr>
          <w:rFonts w:eastAsia="Times New Roman"/>
          <w:szCs w:val="24"/>
        </w:rPr>
        <w:t xml:space="preserve"> έχουμε καταθέσει στο νομοσχέδιο </w:t>
      </w:r>
      <w:r>
        <w:rPr>
          <w:rFonts w:eastAsia="Times New Roman"/>
          <w:szCs w:val="24"/>
        </w:rPr>
        <w:t xml:space="preserve">του </w:t>
      </w:r>
      <w:r w:rsidRPr="00D13C29">
        <w:rPr>
          <w:rFonts w:eastAsia="Times New Roman"/>
          <w:szCs w:val="24"/>
        </w:rPr>
        <w:t>Υπουργείου Δικαιοσύνης με γενικό αριθμό 1954 και ειδικό 168</w:t>
      </w:r>
      <w:r>
        <w:rPr>
          <w:rFonts w:eastAsia="Times New Roman"/>
          <w:szCs w:val="24"/>
        </w:rPr>
        <w:t xml:space="preserve">, η οποία παρατείνει τη θητεία του Κεντρικού Συμβουλίου Υγείας </w:t>
      </w:r>
      <w:r w:rsidRPr="00D13C29">
        <w:rPr>
          <w:rFonts w:eastAsia="Times New Roman"/>
          <w:szCs w:val="24"/>
        </w:rPr>
        <w:t>για τρεις μήνες</w:t>
      </w:r>
      <w:r>
        <w:rPr>
          <w:rFonts w:eastAsia="Times New Roman"/>
          <w:szCs w:val="24"/>
        </w:rPr>
        <w:t>.</w:t>
      </w:r>
      <w:r w:rsidRPr="00D13C29">
        <w:rPr>
          <w:rFonts w:eastAsia="Times New Roman"/>
          <w:szCs w:val="24"/>
        </w:rPr>
        <w:t xml:space="preserve"> </w:t>
      </w:r>
    </w:p>
    <w:p w14:paraId="69A55D1E" w14:textId="77777777" w:rsidR="00C9651F" w:rsidRDefault="002D2592">
      <w:pPr>
        <w:spacing w:line="600" w:lineRule="auto"/>
        <w:ind w:firstLine="720"/>
        <w:jc w:val="both"/>
        <w:rPr>
          <w:rFonts w:eastAsia="Times New Roman"/>
          <w:szCs w:val="24"/>
        </w:rPr>
      </w:pPr>
      <w:r>
        <w:rPr>
          <w:rFonts w:eastAsia="Times New Roman"/>
          <w:szCs w:val="24"/>
        </w:rPr>
        <w:t>Ο</w:t>
      </w:r>
      <w:r w:rsidRPr="00D13C29">
        <w:rPr>
          <w:rFonts w:eastAsia="Times New Roman"/>
          <w:szCs w:val="24"/>
        </w:rPr>
        <w:t xml:space="preserve"> λόγος που γίνεται αυτό είναι για</w:t>
      </w:r>
      <w:r>
        <w:rPr>
          <w:rFonts w:eastAsia="Times New Roman"/>
          <w:szCs w:val="24"/>
        </w:rPr>
        <w:t>τί</w:t>
      </w:r>
      <w:r w:rsidRPr="00D13C29">
        <w:rPr>
          <w:rFonts w:eastAsia="Times New Roman"/>
          <w:szCs w:val="24"/>
        </w:rPr>
        <w:t xml:space="preserve"> </w:t>
      </w:r>
      <w:r>
        <w:rPr>
          <w:rFonts w:eastAsia="Times New Roman"/>
          <w:szCs w:val="24"/>
        </w:rPr>
        <w:t>σ</w:t>
      </w:r>
      <w:r w:rsidRPr="00D13C29">
        <w:rPr>
          <w:rFonts w:eastAsia="Times New Roman"/>
          <w:szCs w:val="24"/>
        </w:rPr>
        <w:t>το νομοσχέδιο</w:t>
      </w:r>
      <w:r w:rsidRPr="005851E6">
        <w:rPr>
          <w:rFonts w:eastAsia="Times New Roman"/>
          <w:szCs w:val="24"/>
        </w:rPr>
        <w:t xml:space="preserve"> </w:t>
      </w:r>
      <w:r>
        <w:rPr>
          <w:rFonts w:eastAsia="Times New Roman"/>
          <w:szCs w:val="24"/>
        </w:rPr>
        <w:t>του Υπουργείου</w:t>
      </w:r>
      <w:r w:rsidRPr="00D13C29">
        <w:rPr>
          <w:rFonts w:eastAsia="Times New Roman"/>
          <w:szCs w:val="24"/>
        </w:rPr>
        <w:t xml:space="preserve"> </w:t>
      </w:r>
      <w:r>
        <w:rPr>
          <w:rFonts w:eastAsia="Times New Roman"/>
          <w:szCs w:val="24"/>
        </w:rPr>
        <w:t>Υ</w:t>
      </w:r>
      <w:r w:rsidRPr="00D13C29">
        <w:rPr>
          <w:rFonts w:eastAsia="Times New Roman"/>
          <w:szCs w:val="24"/>
        </w:rPr>
        <w:t>γείας</w:t>
      </w:r>
      <w:r>
        <w:rPr>
          <w:rFonts w:eastAsia="Times New Roman"/>
          <w:szCs w:val="24"/>
        </w:rPr>
        <w:t>,</w:t>
      </w:r>
      <w:r w:rsidRPr="00D13C29">
        <w:rPr>
          <w:rFonts w:eastAsia="Times New Roman"/>
          <w:szCs w:val="24"/>
        </w:rPr>
        <w:t xml:space="preserve"> </w:t>
      </w:r>
      <w:r>
        <w:rPr>
          <w:rFonts w:eastAsia="Times New Roman"/>
          <w:szCs w:val="24"/>
        </w:rPr>
        <w:t>του οποίου η</w:t>
      </w:r>
      <w:r w:rsidRPr="00D13C29">
        <w:rPr>
          <w:rFonts w:eastAsia="Times New Roman"/>
          <w:szCs w:val="24"/>
        </w:rPr>
        <w:t xml:space="preserve"> συζήτηση </w:t>
      </w:r>
      <w:r>
        <w:rPr>
          <w:rFonts w:eastAsia="Times New Roman"/>
          <w:szCs w:val="24"/>
        </w:rPr>
        <w:t xml:space="preserve">ήδη ξεκίνησε στην Επιτροπή </w:t>
      </w:r>
      <w:r w:rsidRPr="00D13C29">
        <w:rPr>
          <w:rFonts w:eastAsia="Times New Roman"/>
          <w:szCs w:val="24"/>
        </w:rPr>
        <w:t>Κοινωνικών Υποθέσεων της Βουλής</w:t>
      </w:r>
      <w:r>
        <w:rPr>
          <w:rFonts w:eastAsia="Times New Roman"/>
          <w:szCs w:val="24"/>
        </w:rPr>
        <w:t>,</w:t>
      </w:r>
      <w:r w:rsidRPr="00D13C29">
        <w:rPr>
          <w:rFonts w:eastAsia="Times New Roman"/>
          <w:szCs w:val="24"/>
        </w:rPr>
        <w:t xml:space="preserve"> προβλέπεται νομοθε</w:t>
      </w:r>
      <w:r w:rsidRPr="00D13C29">
        <w:rPr>
          <w:rFonts w:eastAsia="Times New Roman"/>
          <w:szCs w:val="24"/>
        </w:rPr>
        <w:t>τική ρύθμιση που αλλάζει τη σύνθεση του οργάνου</w:t>
      </w:r>
      <w:r>
        <w:rPr>
          <w:rFonts w:eastAsia="Times New Roman"/>
          <w:szCs w:val="24"/>
        </w:rPr>
        <w:t>.</w:t>
      </w:r>
      <w:r w:rsidRPr="00D13C29">
        <w:rPr>
          <w:rFonts w:eastAsia="Times New Roman"/>
          <w:szCs w:val="24"/>
        </w:rPr>
        <w:t xml:space="preserve"> </w:t>
      </w:r>
      <w:r>
        <w:rPr>
          <w:rFonts w:eastAsia="Times New Roman"/>
          <w:szCs w:val="24"/>
        </w:rPr>
        <w:t xml:space="preserve">Γι’ </w:t>
      </w:r>
      <w:r w:rsidRPr="00D13C29">
        <w:rPr>
          <w:rFonts w:eastAsia="Times New Roman"/>
          <w:szCs w:val="24"/>
        </w:rPr>
        <w:t>αυτό</w:t>
      </w:r>
      <w:r>
        <w:rPr>
          <w:rFonts w:eastAsia="Times New Roman"/>
          <w:szCs w:val="24"/>
        </w:rPr>
        <w:t>ν</w:t>
      </w:r>
      <w:r w:rsidRPr="00D13C29">
        <w:rPr>
          <w:rFonts w:eastAsia="Times New Roman"/>
          <w:szCs w:val="24"/>
        </w:rPr>
        <w:t xml:space="preserve"> το</w:t>
      </w:r>
      <w:r>
        <w:rPr>
          <w:rFonts w:eastAsia="Times New Roman"/>
          <w:szCs w:val="24"/>
        </w:rPr>
        <w:t>ν</w:t>
      </w:r>
      <w:r w:rsidRPr="00D13C29">
        <w:rPr>
          <w:rFonts w:eastAsia="Times New Roman"/>
          <w:szCs w:val="24"/>
        </w:rPr>
        <w:t xml:space="preserve"> λόγο</w:t>
      </w:r>
      <w:r>
        <w:rPr>
          <w:rFonts w:eastAsia="Times New Roman"/>
          <w:szCs w:val="24"/>
        </w:rPr>
        <w:t>,</w:t>
      </w:r>
      <w:r w:rsidRPr="00D13C29">
        <w:rPr>
          <w:rFonts w:eastAsia="Times New Roman"/>
          <w:szCs w:val="24"/>
        </w:rPr>
        <w:t xml:space="preserve"> </w:t>
      </w:r>
      <w:r>
        <w:rPr>
          <w:rFonts w:eastAsia="Times New Roman"/>
          <w:szCs w:val="24"/>
        </w:rPr>
        <w:t>γ</w:t>
      </w:r>
      <w:r w:rsidRPr="00D13C29">
        <w:rPr>
          <w:rFonts w:eastAsia="Times New Roman"/>
          <w:szCs w:val="24"/>
        </w:rPr>
        <w:t>ια να μην προχωρήσουμε σε δύο διορισμούς</w:t>
      </w:r>
      <w:r>
        <w:rPr>
          <w:rFonts w:eastAsia="Times New Roman"/>
          <w:szCs w:val="24"/>
        </w:rPr>
        <w:t>,</w:t>
      </w:r>
      <w:r w:rsidRPr="00D13C29">
        <w:rPr>
          <w:rFonts w:eastAsia="Times New Roman"/>
          <w:szCs w:val="24"/>
        </w:rPr>
        <w:t xml:space="preserve"> παρατείνουμε τη θητεία του υπάρχοντος Κεντρικού Συμβουλίου Υγείας για τρεις μήνες και με το νέο νομοσχέδιο και τη νέα σύνθεση θα προχωρήσουμε </w:t>
      </w:r>
      <w:r>
        <w:rPr>
          <w:rFonts w:eastAsia="Times New Roman"/>
          <w:szCs w:val="24"/>
        </w:rPr>
        <w:t>πρ</w:t>
      </w:r>
      <w:r>
        <w:rPr>
          <w:rFonts w:eastAsia="Times New Roman"/>
          <w:szCs w:val="24"/>
        </w:rPr>
        <w:t>ιν τη</w:t>
      </w:r>
      <w:r w:rsidRPr="00D13C29">
        <w:rPr>
          <w:rFonts w:eastAsia="Times New Roman"/>
          <w:szCs w:val="24"/>
        </w:rPr>
        <w:t xml:space="preserve"> λήξη των τριών μηνών στην ανασυγκρότησ</w:t>
      </w:r>
      <w:r>
        <w:rPr>
          <w:rFonts w:eastAsia="Times New Roman"/>
          <w:szCs w:val="24"/>
        </w:rPr>
        <w:t>ή του.</w:t>
      </w:r>
      <w:r w:rsidRPr="00D13C29">
        <w:rPr>
          <w:rFonts w:eastAsia="Times New Roman"/>
          <w:szCs w:val="24"/>
        </w:rPr>
        <w:t xml:space="preserve"> Αυτή είναι η τροπολογία</w:t>
      </w:r>
      <w:r>
        <w:rPr>
          <w:rFonts w:eastAsia="Times New Roman"/>
          <w:szCs w:val="24"/>
        </w:rPr>
        <w:t>.</w:t>
      </w:r>
    </w:p>
    <w:p w14:paraId="69A55D1F" w14:textId="77777777" w:rsidR="00C9651F" w:rsidRDefault="002D2592">
      <w:pPr>
        <w:spacing w:line="600" w:lineRule="auto"/>
        <w:ind w:firstLine="720"/>
        <w:jc w:val="both"/>
        <w:rPr>
          <w:rFonts w:eastAsia="Times New Roman"/>
          <w:szCs w:val="24"/>
        </w:rPr>
      </w:pPr>
      <w:r>
        <w:rPr>
          <w:rFonts w:eastAsia="Times New Roman"/>
          <w:szCs w:val="24"/>
        </w:rPr>
        <w:t>Τώρα,</w:t>
      </w:r>
      <w:r w:rsidRPr="00D13C29">
        <w:rPr>
          <w:rFonts w:eastAsia="Times New Roman"/>
          <w:szCs w:val="24"/>
        </w:rPr>
        <w:t xml:space="preserve"> επειδή εδώ και τρεις-τέσσερις μέρες </w:t>
      </w:r>
      <w:r>
        <w:rPr>
          <w:rFonts w:eastAsia="Times New Roman"/>
          <w:szCs w:val="24"/>
        </w:rPr>
        <w:t>έχει εξαπολυθεί μι</w:t>
      </w:r>
      <w:r w:rsidRPr="00D13C29">
        <w:rPr>
          <w:rFonts w:eastAsia="Times New Roman"/>
          <w:szCs w:val="24"/>
        </w:rPr>
        <w:t xml:space="preserve">α τεράστια επιχείρηση δολοφονίας </w:t>
      </w:r>
      <w:r>
        <w:rPr>
          <w:rFonts w:eastAsia="Times New Roman"/>
          <w:szCs w:val="24"/>
        </w:rPr>
        <w:t xml:space="preserve">του </w:t>
      </w:r>
      <w:r w:rsidRPr="00D13C29">
        <w:rPr>
          <w:rFonts w:eastAsia="Times New Roman"/>
          <w:szCs w:val="24"/>
        </w:rPr>
        <w:t xml:space="preserve">χαρακτήρα μου </w:t>
      </w:r>
      <w:r>
        <w:rPr>
          <w:rFonts w:eastAsia="Times New Roman"/>
          <w:szCs w:val="24"/>
        </w:rPr>
        <w:t>για άλλη μι</w:t>
      </w:r>
      <w:r w:rsidRPr="00D13C29">
        <w:rPr>
          <w:rFonts w:eastAsia="Times New Roman"/>
          <w:szCs w:val="24"/>
        </w:rPr>
        <w:t>α φορά</w:t>
      </w:r>
      <w:r>
        <w:rPr>
          <w:rFonts w:eastAsia="Times New Roman"/>
          <w:szCs w:val="24"/>
        </w:rPr>
        <w:t>,</w:t>
      </w:r>
      <w:r w:rsidRPr="00D13C29">
        <w:rPr>
          <w:rFonts w:eastAsia="Times New Roman"/>
          <w:szCs w:val="24"/>
        </w:rPr>
        <w:t xml:space="preserve"> νιώθω την υποχρέωση να απαντήσω</w:t>
      </w:r>
      <w:r>
        <w:rPr>
          <w:rFonts w:eastAsia="Times New Roman"/>
          <w:szCs w:val="24"/>
        </w:rPr>
        <w:t>.</w:t>
      </w:r>
      <w:r w:rsidRPr="00D13C29">
        <w:rPr>
          <w:rFonts w:eastAsia="Times New Roman"/>
          <w:szCs w:val="24"/>
        </w:rPr>
        <w:t xml:space="preserve"> </w:t>
      </w:r>
      <w:r>
        <w:rPr>
          <w:rFonts w:eastAsia="Times New Roman"/>
          <w:szCs w:val="24"/>
        </w:rPr>
        <w:t>Α</w:t>
      </w:r>
      <w:r w:rsidRPr="00D13C29">
        <w:rPr>
          <w:rFonts w:eastAsia="Times New Roman"/>
          <w:szCs w:val="24"/>
        </w:rPr>
        <w:t xml:space="preserve">πάντησα </w:t>
      </w:r>
      <w:r>
        <w:rPr>
          <w:rFonts w:eastAsia="Times New Roman"/>
          <w:szCs w:val="24"/>
        </w:rPr>
        <w:lastRenderedPageBreak/>
        <w:t>πριν και</w:t>
      </w:r>
      <w:r>
        <w:rPr>
          <w:rFonts w:eastAsia="Times New Roman"/>
          <w:szCs w:val="24"/>
        </w:rPr>
        <w:t xml:space="preserve"> με μ</w:t>
      </w:r>
      <w:r>
        <w:rPr>
          <w:rFonts w:eastAsia="Times New Roman"/>
          <w:szCs w:val="24"/>
        </w:rPr>
        <w:t>ί</w:t>
      </w:r>
      <w:r w:rsidRPr="00D13C29">
        <w:rPr>
          <w:rFonts w:eastAsia="Times New Roman"/>
          <w:szCs w:val="24"/>
        </w:rPr>
        <w:t>α ανακοίνωση</w:t>
      </w:r>
      <w:r>
        <w:rPr>
          <w:rFonts w:eastAsia="Times New Roman"/>
          <w:szCs w:val="24"/>
        </w:rPr>
        <w:t>.</w:t>
      </w:r>
      <w:r w:rsidRPr="00D13C29">
        <w:rPr>
          <w:rFonts w:eastAsia="Times New Roman"/>
          <w:szCs w:val="24"/>
        </w:rPr>
        <w:t xml:space="preserve"> </w:t>
      </w:r>
      <w:r>
        <w:rPr>
          <w:rFonts w:eastAsia="Times New Roman"/>
          <w:szCs w:val="24"/>
        </w:rPr>
        <w:t>Κ</w:t>
      </w:r>
      <w:r w:rsidRPr="00D13C29">
        <w:rPr>
          <w:rFonts w:eastAsia="Times New Roman"/>
          <w:szCs w:val="24"/>
        </w:rPr>
        <w:t>οιτάξτε ποια είναι η μεγάλη εικόνα</w:t>
      </w:r>
      <w:r>
        <w:rPr>
          <w:rFonts w:eastAsia="Times New Roman"/>
          <w:szCs w:val="24"/>
        </w:rPr>
        <w:t>.</w:t>
      </w:r>
      <w:r w:rsidRPr="00D13C29">
        <w:rPr>
          <w:rFonts w:eastAsia="Times New Roman"/>
          <w:szCs w:val="24"/>
        </w:rPr>
        <w:t xml:space="preserve"> </w:t>
      </w:r>
      <w:r>
        <w:rPr>
          <w:rFonts w:eastAsia="Times New Roman"/>
          <w:szCs w:val="24"/>
        </w:rPr>
        <w:t>Β</w:t>
      </w:r>
      <w:r w:rsidRPr="00D13C29">
        <w:rPr>
          <w:rFonts w:eastAsia="Times New Roman"/>
          <w:szCs w:val="24"/>
        </w:rPr>
        <w:t xml:space="preserve">γαίνει ο </w:t>
      </w:r>
      <w:r>
        <w:rPr>
          <w:rFonts w:eastAsia="Times New Roman"/>
          <w:szCs w:val="24"/>
        </w:rPr>
        <w:t>Τ</w:t>
      </w:r>
      <w:r w:rsidRPr="00D13C29">
        <w:rPr>
          <w:rFonts w:eastAsia="Times New Roman"/>
          <w:szCs w:val="24"/>
        </w:rPr>
        <w:t xml:space="preserve">σουκάτος </w:t>
      </w:r>
      <w:r>
        <w:rPr>
          <w:rFonts w:eastAsia="Times New Roman"/>
          <w:szCs w:val="24"/>
        </w:rPr>
        <w:t>σ</w:t>
      </w:r>
      <w:r w:rsidRPr="00D13C29">
        <w:rPr>
          <w:rFonts w:eastAsia="Times New Roman"/>
          <w:szCs w:val="24"/>
        </w:rPr>
        <w:t xml:space="preserve">το δικαστήριο και λέει </w:t>
      </w:r>
      <w:r>
        <w:rPr>
          <w:rFonts w:eastAsia="Times New Roman"/>
          <w:szCs w:val="24"/>
        </w:rPr>
        <w:t xml:space="preserve">ότι </w:t>
      </w:r>
      <w:r w:rsidRPr="00D13C29">
        <w:rPr>
          <w:rFonts w:eastAsia="Times New Roman"/>
          <w:szCs w:val="24"/>
        </w:rPr>
        <w:t>το 2000 το ΠΑΣΟΚ πήρε 16 δισεκατομμύρια δραχμές από εταιρείες</w:t>
      </w:r>
      <w:r>
        <w:rPr>
          <w:rFonts w:eastAsia="Times New Roman"/>
          <w:szCs w:val="24"/>
        </w:rPr>
        <w:t>,</w:t>
      </w:r>
      <w:r w:rsidRPr="00D13C29">
        <w:rPr>
          <w:rFonts w:eastAsia="Times New Roman"/>
          <w:szCs w:val="24"/>
        </w:rPr>
        <w:t xml:space="preserve"> που </w:t>
      </w:r>
      <w:r>
        <w:rPr>
          <w:rFonts w:eastAsia="Times New Roman"/>
          <w:szCs w:val="24"/>
        </w:rPr>
        <w:t>κρατούν την ανωνυμία τους β</w:t>
      </w:r>
      <w:r w:rsidRPr="00D13C29">
        <w:rPr>
          <w:rFonts w:eastAsia="Times New Roman"/>
          <w:szCs w:val="24"/>
        </w:rPr>
        <w:t>έβαια</w:t>
      </w:r>
      <w:r>
        <w:rPr>
          <w:rFonts w:eastAsia="Times New Roman"/>
          <w:szCs w:val="24"/>
        </w:rPr>
        <w:t>,</w:t>
      </w:r>
      <w:r w:rsidRPr="00D13C29">
        <w:rPr>
          <w:rFonts w:eastAsia="Times New Roman"/>
          <w:szCs w:val="24"/>
        </w:rPr>
        <w:t xml:space="preserve"> </w:t>
      </w:r>
      <w:r>
        <w:rPr>
          <w:rFonts w:eastAsia="Times New Roman"/>
          <w:szCs w:val="24"/>
        </w:rPr>
        <w:t xml:space="preserve">οι </w:t>
      </w:r>
      <w:r w:rsidRPr="00D13C29">
        <w:rPr>
          <w:rFonts w:eastAsia="Times New Roman"/>
          <w:szCs w:val="24"/>
        </w:rPr>
        <w:t xml:space="preserve">οποίες και σήμερα χρηματοδοτούν πολιτικά </w:t>
      </w:r>
      <w:r w:rsidRPr="00D13C29">
        <w:rPr>
          <w:rFonts w:eastAsia="Times New Roman"/>
          <w:szCs w:val="24"/>
        </w:rPr>
        <w:t>κόμματα</w:t>
      </w:r>
      <w:r>
        <w:rPr>
          <w:rFonts w:eastAsia="Times New Roman"/>
          <w:szCs w:val="24"/>
        </w:rPr>
        <w:t>, για να κάνει εκλογές το</w:t>
      </w:r>
      <w:r w:rsidRPr="00D13C29">
        <w:rPr>
          <w:rFonts w:eastAsia="Times New Roman"/>
          <w:szCs w:val="24"/>
        </w:rPr>
        <w:t xml:space="preserve"> 2000</w:t>
      </w:r>
      <w:r>
        <w:rPr>
          <w:rFonts w:eastAsia="Times New Roman"/>
          <w:szCs w:val="24"/>
        </w:rPr>
        <w:t>.</w:t>
      </w:r>
    </w:p>
    <w:p w14:paraId="69A55D20" w14:textId="77777777" w:rsidR="00C9651F" w:rsidRDefault="002D2592">
      <w:pPr>
        <w:spacing w:line="600" w:lineRule="auto"/>
        <w:ind w:firstLine="720"/>
        <w:jc w:val="both"/>
        <w:rPr>
          <w:rFonts w:eastAsia="Times New Roman"/>
          <w:szCs w:val="24"/>
        </w:rPr>
      </w:pPr>
      <w:r>
        <w:rPr>
          <w:rFonts w:eastAsia="Times New Roman"/>
          <w:szCs w:val="24"/>
        </w:rPr>
        <w:t xml:space="preserve">Βγαίνει </w:t>
      </w:r>
      <w:r w:rsidRPr="00D13C29">
        <w:rPr>
          <w:rFonts w:eastAsia="Times New Roman"/>
          <w:szCs w:val="24"/>
        </w:rPr>
        <w:t>στην επιφάνεια</w:t>
      </w:r>
      <w:r>
        <w:rPr>
          <w:rFonts w:eastAsia="Times New Roman"/>
          <w:szCs w:val="24"/>
        </w:rPr>
        <w:t xml:space="preserve"> ότι </w:t>
      </w:r>
      <w:r w:rsidRPr="00D13C29">
        <w:rPr>
          <w:rFonts w:eastAsia="Times New Roman"/>
          <w:szCs w:val="24"/>
        </w:rPr>
        <w:t xml:space="preserve">το </w:t>
      </w:r>
      <w:r>
        <w:rPr>
          <w:rFonts w:eastAsia="Times New Roman"/>
          <w:szCs w:val="24"/>
        </w:rPr>
        <w:t>«</w:t>
      </w:r>
      <w:r w:rsidRPr="00D13C29">
        <w:rPr>
          <w:rFonts w:eastAsia="Times New Roman"/>
          <w:szCs w:val="24"/>
        </w:rPr>
        <w:t>ΠΡΩΤΟ ΘΕΜΑ</w:t>
      </w:r>
      <w:r>
        <w:rPr>
          <w:rFonts w:eastAsia="Times New Roman"/>
          <w:szCs w:val="24"/>
        </w:rPr>
        <w:t>»,</w:t>
      </w:r>
      <w:r w:rsidRPr="00D13C29">
        <w:rPr>
          <w:rFonts w:eastAsia="Times New Roman"/>
          <w:szCs w:val="24"/>
        </w:rPr>
        <w:t xml:space="preserve"> αυτή η ανεξάρτητη εφημερίδα</w:t>
      </w:r>
      <w:r>
        <w:rPr>
          <w:rFonts w:eastAsia="Times New Roman"/>
          <w:szCs w:val="24"/>
        </w:rPr>
        <w:t xml:space="preserve">, πέρα από τα δάνεια 33 εκατομμυρίων </w:t>
      </w:r>
      <w:r w:rsidRPr="00D13C29">
        <w:rPr>
          <w:rFonts w:eastAsia="Times New Roman"/>
          <w:szCs w:val="24"/>
        </w:rPr>
        <w:t>ευρώ που έχει</w:t>
      </w:r>
      <w:r>
        <w:rPr>
          <w:rFonts w:eastAsia="Times New Roman"/>
          <w:szCs w:val="24"/>
        </w:rPr>
        <w:t>,</w:t>
      </w:r>
      <w:r w:rsidRPr="00D13C29">
        <w:rPr>
          <w:rFonts w:eastAsia="Times New Roman"/>
          <w:szCs w:val="24"/>
        </w:rPr>
        <w:t xml:space="preserve"> το χρηματοδότησε </w:t>
      </w:r>
      <w:r>
        <w:rPr>
          <w:rFonts w:eastAsia="Times New Roman"/>
          <w:szCs w:val="24"/>
        </w:rPr>
        <w:t>–</w:t>
      </w:r>
      <w:r w:rsidRPr="00D13C29">
        <w:rPr>
          <w:rFonts w:eastAsia="Times New Roman"/>
          <w:szCs w:val="24"/>
        </w:rPr>
        <w:t>λέει</w:t>
      </w:r>
      <w:r>
        <w:rPr>
          <w:rFonts w:eastAsia="Times New Roman"/>
          <w:szCs w:val="24"/>
        </w:rPr>
        <w:t>-</w:t>
      </w:r>
      <w:r w:rsidRPr="00D13C29">
        <w:rPr>
          <w:rFonts w:eastAsia="Times New Roman"/>
          <w:szCs w:val="24"/>
        </w:rPr>
        <w:t xml:space="preserve"> ένας εφοπλιστής</w:t>
      </w:r>
      <w:r>
        <w:rPr>
          <w:rFonts w:eastAsia="Times New Roman"/>
          <w:szCs w:val="24"/>
        </w:rPr>
        <w:t>,</w:t>
      </w:r>
      <w:r w:rsidRPr="00D13C29">
        <w:rPr>
          <w:rFonts w:eastAsia="Times New Roman"/>
          <w:szCs w:val="24"/>
        </w:rPr>
        <w:t xml:space="preserve"> μέσω μπροστινών του</w:t>
      </w:r>
      <w:r>
        <w:rPr>
          <w:rFonts w:eastAsia="Times New Roman"/>
          <w:szCs w:val="24"/>
        </w:rPr>
        <w:t>,</w:t>
      </w:r>
      <w:r w:rsidRPr="00D13C29">
        <w:rPr>
          <w:rFonts w:eastAsia="Times New Roman"/>
          <w:szCs w:val="24"/>
        </w:rPr>
        <w:t xml:space="preserve"> και με </w:t>
      </w:r>
      <w:r>
        <w:rPr>
          <w:rFonts w:eastAsia="Times New Roman"/>
          <w:szCs w:val="24"/>
        </w:rPr>
        <w:t xml:space="preserve">καταθέσεις </w:t>
      </w:r>
      <w:r w:rsidRPr="00D13C29">
        <w:rPr>
          <w:rFonts w:eastAsia="Times New Roman"/>
          <w:szCs w:val="24"/>
        </w:rPr>
        <w:t xml:space="preserve">στην Ελβετία </w:t>
      </w:r>
      <w:r>
        <w:rPr>
          <w:rFonts w:eastAsia="Times New Roman"/>
          <w:szCs w:val="24"/>
        </w:rPr>
        <w:t>μ</w:t>
      </w:r>
      <w:r>
        <w:rPr>
          <w:rFonts w:eastAsia="Times New Roman"/>
          <w:szCs w:val="24"/>
        </w:rPr>
        <w:t xml:space="preserve">ε </w:t>
      </w:r>
      <w:r w:rsidRPr="00D13C29">
        <w:rPr>
          <w:rFonts w:eastAsia="Times New Roman"/>
          <w:szCs w:val="24"/>
        </w:rPr>
        <w:t>1,8 δισεκατομμύρια ευρώ</w:t>
      </w:r>
      <w:r>
        <w:rPr>
          <w:rFonts w:eastAsia="Times New Roman"/>
          <w:szCs w:val="24"/>
        </w:rPr>
        <w:t>.</w:t>
      </w:r>
    </w:p>
    <w:p w14:paraId="69A55D21" w14:textId="77777777" w:rsidR="00C9651F" w:rsidRDefault="002D2592">
      <w:pPr>
        <w:spacing w:line="600" w:lineRule="auto"/>
        <w:ind w:firstLine="720"/>
        <w:jc w:val="both"/>
        <w:rPr>
          <w:rFonts w:eastAsia="Times New Roman"/>
          <w:szCs w:val="24"/>
        </w:rPr>
      </w:pPr>
      <w:r w:rsidRPr="00520930">
        <w:rPr>
          <w:rFonts w:eastAsia="Times New Roman"/>
          <w:b/>
          <w:szCs w:val="24"/>
        </w:rPr>
        <w:t>ΣΠΥΡΙΔΩΝ</w:t>
      </w:r>
      <w:r>
        <w:rPr>
          <w:rFonts w:eastAsia="Times New Roman"/>
          <w:b/>
          <w:szCs w:val="24"/>
        </w:rPr>
        <w:t xml:space="preserve"> </w:t>
      </w:r>
      <w:r w:rsidRPr="00520930">
        <w:rPr>
          <w:rFonts w:eastAsia="Times New Roman"/>
          <w:b/>
          <w:szCs w:val="24"/>
        </w:rPr>
        <w:t>-</w:t>
      </w:r>
      <w:r>
        <w:rPr>
          <w:rFonts w:eastAsia="Times New Roman"/>
          <w:b/>
          <w:szCs w:val="24"/>
        </w:rPr>
        <w:t xml:space="preserve"> </w:t>
      </w:r>
      <w:r w:rsidRPr="00520930">
        <w:rPr>
          <w:rFonts w:eastAsia="Times New Roman"/>
          <w:b/>
          <w:szCs w:val="24"/>
        </w:rPr>
        <w:t>ΑΔΩΝΙΣ ΓΕΩΡΓΙΑΔΗΣ:</w:t>
      </w:r>
      <w:r>
        <w:rPr>
          <w:rFonts w:eastAsia="Times New Roman"/>
          <w:szCs w:val="24"/>
        </w:rPr>
        <w:t xml:space="preserve"> Εκατομμύρια.</w:t>
      </w:r>
    </w:p>
    <w:p w14:paraId="69A55D22" w14:textId="77777777" w:rsidR="00C9651F" w:rsidRDefault="002D2592">
      <w:pPr>
        <w:spacing w:line="600" w:lineRule="auto"/>
        <w:ind w:firstLine="720"/>
        <w:jc w:val="both"/>
        <w:rPr>
          <w:rFonts w:eastAsia="Times New Roman" w:cs="Times New Roman"/>
          <w:szCs w:val="24"/>
        </w:rPr>
      </w:pPr>
      <w:r w:rsidRPr="00FB66BA">
        <w:rPr>
          <w:rFonts w:eastAsia="Times New Roman" w:cs="Times New Roman"/>
          <w:b/>
          <w:szCs w:val="24"/>
        </w:rPr>
        <w:t>ΠΑΥΛΟΣ ΠΟΛΑΚΗΣ (Αναπληρωτής Υπουργός Υγείας):</w:t>
      </w:r>
      <w:r>
        <w:rPr>
          <w:rFonts w:eastAsia="Times New Roman" w:cs="Times New Roman"/>
          <w:b/>
          <w:szCs w:val="24"/>
        </w:rPr>
        <w:t xml:space="preserve"> </w:t>
      </w:r>
      <w:r>
        <w:rPr>
          <w:rFonts w:eastAsia="Times New Roman" w:cs="Times New Roman"/>
          <w:szCs w:val="24"/>
        </w:rPr>
        <w:t>Εκατομμύρια ευρώ! Ξέρετε να μετράτε καλά, κύριε Γεωργιάδη, τα εκατομμύρια από τα δισεκατομμύρια.</w:t>
      </w:r>
    </w:p>
    <w:p w14:paraId="69A55D23" w14:textId="77777777" w:rsidR="00C9651F" w:rsidRDefault="002D2592">
      <w:pPr>
        <w:spacing w:line="600" w:lineRule="auto"/>
        <w:ind w:firstLine="720"/>
        <w:jc w:val="both"/>
        <w:rPr>
          <w:rFonts w:eastAsia="Times New Roman" w:cs="Times New Roman"/>
          <w:szCs w:val="24"/>
        </w:rPr>
      </w:pPr>
      <w:r w:rsidRPr="00FB66BA">
        <w:rPr>
          <w:rFonts w:eastAsia="Times New Roman" w:cs="Times New Roman"/>
          <w:b/>
          <w:szCs w:val="24"/>
        </w:rPr>
        <w:t>ΠΡΟΕΔΡΕΥΩΝ (Νικήτας Κακλαμάνης):</w:t>
      </w:r>
      <w:r>
        <w:rPr>
          <w:rFonts w:eastAsia="Times New Roman" w:cs="Times New Roman"/>
          <w:szCs w:val="24"/>
        </w:rPr>
        <w:t xml:space="preserve"> Όχι διάλογ</w:t>
      </w:r>
      <w:r>
        <w:rPr>
          <w:rFonts w:eastAsia="Times New Roman" w:cs="Times New Roman"/>
          <w:szCs w:val="24"/>
        </w:rPr>
        <w:t>ο, κύριοι συνάδελφοι!</w:t>
      </w:r>
    </w:p>
    <w:p w14:paraId="69A55D24" w14:textId="77777777" w:rsidR="00C9651F" w:rsidRDefault="002D2592">
      <w:pPr>
        <w:spacing w:line="600" w:lineRule="auto"/>
        <w:ind w:firstLine="720"/>
        <w:jc w:val="both"/>
        <w:rPr>
          <w:rFonts w:eastAsia="Times New Roman" w:cs="Times New Roman"/>
          <w:szCs w:val="24"/>
        </w:rPr>
      </w:pPr>
      <w:r w:rsidRPr="00370A01">
        <w:rPr>
          <w:rFonts w:eastAsia="Times New Roman" w:cs="Times New Roman"/>
          <w:b/>
          <w:szCs w:val="24"/>
        </w:rPr>
        <w:t>ΠΑΥΛΟΣ ΠΟΛΑΚΗΣ (Αναπληρωτής Υπουργός Υγείας):</w:t>
      </w:r>
      <w:r>
        <w:rPr>
          <w:rFonts w:eastAsia="Times New Roman" w:cs="Times New Roman"/>
          <w:b/>
          <w:szCs w:val="24"/>
        </w:rPr>
        <w:t xml:space="preserve"> </w:t>
      </w:r>
      <w:r w:rsidRPr="00FB66BA">
        <w:rPr>
          <w:rFonts w:eastAsia="Times New Roman" w:cs="Times New Roman"/>
          <w:szCs w:val="24"/>
        </w:rPr>
        <w:t>Βεβαίως</w:t>
      </w:r>
      <w:r>
        <w:rPr>
          <w:rFonts w:eastAsia="Times New Roman" w:cs="Times New Roman"/>
          <w:szCs w:val="24"/>
        </w:rPr>
        <w:t>, κύριε Πρόεδρε. Ο κύριος πετάχτηκε!</w:t>
      </w:r>
    </w:p>
    <w:p w14:paraId="69A55D25"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lastRenderedPageBreak/>
        <w:t xml:space="preserve">Βγαίνει ότι ο ίδιος εφοπλιστής έχει χρηματοδοτήσει την εταιρεία της κ. </w:t>
      </w:r>
      <w:r w:rsidRPr="008C5760">
        <w:rPr>
          <w:rFonts w:eastAsia="Times New Roman" w:cs="Times New Roman"/>
          <w:szCs w:val="24"/>
        </w:rPr>
        <w:t>Μαρέβα Γκραμπόφσκ</w:t>
      </w:r>
      <w:r>
        <w:rPr>
          <w:rFonts w:eastAsia="Times New Roman" w:cs="Times New Roman"/>
          <w:szCs w:val="24"/>
        </w:rPr>
        <w:t xml:space="preserve"> </w:t>
      </w:r>
      <w:r w:rsidRPr="008C5760">
        <w:rPr>
          <w:rFonts w:eastAsia="Times New Roman" w:cs="Times New Roman"/>
          <w:szCs w:val="24"/>
        </w:rPr>
        <w:t>ι-</w:t>
      </w:r>
      <w:r>
        <w:rPr>
          <w:rFonts w:eastAsia="Times New Roman" w:cs="Times New Roman"/>
          <w:szCs w:val="24"/>
        </w:rPr>
        <w:t xml:space="preserve"> </w:t>
      </w:r>
      <w:r w:rsidRPr="008C5760">
        <w:rPr>
          <w:rFonts w:eastAsia="Times New Roman" w:cs="Times New Roman"/>
          <w:szCs w:val="24"/>
        </w:rPr>
        <w:t>Μητσοτάκη</w:t>
      </w:r>
      <w:r>
        <w:rPr>
          <w:rFonts w:eastAsia="Times New Roman" w:cs="Times New Roman"/>
          <w:szCs w:val="24"/>
        </w:rPr>
        <w:t xml:space="preserve"> με 800.000 ευρώ. Και ποιο είναι το θέμα των ημερών, διότι όλα αυτά έγιναν μονόστηλα; Είναι ότι εγώ πήρα δάνειο 100.000 ευρώ για το οποίο ξεκίνησε ένα σπέκουλο.</w:t>
      </w:r>
    </w:p>
    <w:p w14:paraId="69A55D26"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Κατ’ αρχ</w:t>
      </w:r>
      <w:r>
        <w:rPr>
          <w:rFonts w:eastAsia="Times New Roman" w:cs="Times New Roman"/>
          <w:szCs w:val="24"/>
        </w:rPr>
        <w:t>άς</w:t>
      </w:r>
      <w:r>
        <w:rPr>
          <w:rFonts w:eastAsia="Times New Roman" w:cs="Times New Roman"/>
          <w:szCs w:val="24"/>
        </w:rPr>
        <w:t>, μια υποσημείωση μόνο, γιατί εγώ είμαι διάφανος: Πού είναι όλοι αυτοί οι υπερασπιστέ</w:t>
      </w:r>
      <w:r>
        <w:rPr>
          <w:rFonts w:eastAsia="Times New Roman" w:cs="Times New Roman"/>
          <w:szCs w:val="24"/>
        </w:rPr>
        <w:t>ς των προσωπικών δικαιωμάτων; Πού είναι όλοι αυτοί που ριγεί το φρύδι τους και το δέρμα τους όταν αποκαλύπτονται προσωπικά στοιχεία; Πού είναι όλοι αυτοί να υπερασπίσουν την κατακρεούργηση εμού -και δεν είναι μόνο το «εμένα», εγώ είμαι μπροστά και τα σηκών</w:t>
      </w:r>
      <w:r>
        <w:rPr>
          <w:rFonts w:eastAsia="Times New Roman" w:cs="Times New Roman"/>
          <w:szCs w:val="24"/>
        </w:rPr>
        <w:t>ω-, της οικογένειάς μου, με αυτό που έχει γίνει; Κλείνει η παρένθεση. Δεν με νοιάζει αυτό!</w:t>
      </w:r>
    </w:p>
    <w:p w14:paraId="69A55D27"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 xml:space="preserve">Το θέμα είναι αυτό: Βγαίνει μια διαρροή, η οποία λέει ότι «πήρε παράνομο δάνειο». Βγαίνει η </w:t>
      </w:r>
      <w:r>
        <w:rPr>
          <w:rFonts w:eastAsia="Times New Roman" w:cs="Times New Roman"/>
          <w:szCs w:val="24"/>
        </w:rPr>
        <w:t>τ</w:t>
      </w:r>
      <w:r>
        <w:rPr>
          <w:rFonts w:eastAsia="Times New Roman" w:cs="Times New Roman"/>
          <w:szCs w:val="24"/>
        </w:rPr>
        <w:t>ράπεζα και λέει «όχι, είναι νόμιμο το δάνειο, τα πάντα» και την ίδια στι</w:t>
      </w:r>
      <w:r>
        <w:rPr>
          <w:rFonts w:eastAsia="Times New Roman" w:cs="Times New Roman"/>
          <w:szCs w:val="24"/>
        </w:rPr>
        <w:t>γμή βγαίνει ο κ. Στουρνάρας, λίγο μετά -αυτό έγινε χθες, γιατί έχει σημασία και η χρονική σειρά-, ενώ βγαίνει δελτίο Τύπου από την Τράπεζα Ατ</w:t>
      </w:r>
      <w:r>
        <w:rPr>
          <w:rFonts w:eastAsia="Times New Roman" w:cs="Times New Roman"/>
          <w:szCs w:val="24"/>
        </w:rPr>
        <w:lastRenderedPageBreak/>
        <w:t>τικής που απαντά σε όλους αυτούς με τα πρωινάδικα, με τις εκπομπές –Προτοσάλτε, Παπαπαναγιώτου και όλοι αυτοί που τ</w:t>
      </w:r>
      <w:r>
        <w:rPr>
          <w:rFonts w:eastAsia="Times New Roman" w:cs="Times New Roman"/>
          <w:szCs w:val="24"/>
        </w:rPr>
        <w:t>αΐζονταν και παλιότερα από το ΚΕΕΛΠΝΟ, όλο το σύστημα αυτό των ΜΜΕ- βγαίνει διαρροή της Τράπεζας της Ελλάδος ότι συγκάλεσε για να ελέγξει το νόμιμο ή όχι του δανείου.</w:t>
      </w:r>
    </w:p>
    <w:p w14:paraId="69A55D28"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Βεβαίως, πήρα τηλέφωνο το κ. Στουρνάρα, σαφώς και τον πήρα. Και του το είπα και επιβεβαιώ</w:t>
      </w:r>
      <w:r>
        <w:rPr>
          <w:rFonts w:eastAsia="Times New Roman" w:cs="Times New Roman"/>
          <w:szCs w:val="24"/>
        </w:rPr>
        <w:t>νω πλήρως τη συνομιλία που δι</w:t>
      </w:r>
      <w:r>
        <w:rPr>
          <w:rFonts w:eastAsia="Times New Roman" w:cs="Times New Roman"/>
          <w:szCs w:val="24"/>
        </w:rPr>
        <w:t>α</w:t>
      </w:r>
      <w:r>
        <w:rPr>
          <w:rFonts w:eastAsia="Times New Roman" w:cs="Times New Roman"/>
          <w:szCs w:val="24"/>
        </w:rPr>
        <w:t xml:space="preserve">μείφθηκε και δημοσιεύτηκε στην ιστοσελίδα </w:t>
      </w:r>
      <w:r>
        <w:rPr>
          <w:rFonts w:eastAsia="Times New Roman" w:cs="Times New Roman"/>
          <w:szCs w:val="24"/>
        </w:rPr>
        <w:t>της εφημερίδας</w:t>
      </w:r>
      <w:r>
        <w:rPr>
          <w:rFonts w:eastAsia="Times New Roman" w:cs="Times New Roman"/>
          <w:szCs w:val="24"/>
        </w:rPr>
        <w:t xml:space="preserve"> </w:t>
      </w:r>
      <w:r>
        <w:rPr>
          <w:rFonts w:eastAsia="Times New Roman" w:cs="Times New Roman"/>
          <w:szCs w:val="24"/>
        </w:rPr>
        <w:t>«</w:t>
      </w:r>
      <w:r>
        <w:rPr>
          <w:rFonts w:eastAsia="Times New Roman" w:cs="Times New Roman"/>
          <w:szCs w:val="24"/>
          <w:lang w:val="en-US"/>
        </w:rPr>
        <w:t>DOCUMENTO</w:t>
      </w:r>
      <w:r>
        <w:rPr>
          <w:rFonts w:eastAsia="Times New Roman" w:cs="Times New Roman"/>
          <w:szCs w:val="24"/>
        </w:rPr>
        <w:t>»</w:t>
      </w:r>
      <w:r>
        <w:rPr>
          <w:rFonts w:eastAsia="Times New Roman" w:cs="Times New Roman"/>
          <w:szCs w:val="24"/>
        </w:rPr>
        <w:t xml:space="preserve">. </w:t>
      </w:r>
    </w:p>
    <w:p w14:paraId="69A55D29"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Αναπληρωτή Υπουργού) </w:t>
      </w:r>
    </w:p>
    <w:p w14:paraId="69A55D2A"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 xml:space="preserve">Βγαίνει να διαψεύσει το περιεχόμενο της συνομιλίας, για να </w:t>
      </w:r>
      <w:r>
        <w:rPr>
          <w:rFonts w:eastAsia="Times New Roman" w:cs="Times New Roman"/>
          <w:szCs w:val="24"/>
        </w:rPr>
        <w:t>μιλήσουμε πολιτικά; Υπάρχει κα</w:t>
      </w:r>
      <w:r>
        <w:rPr>
          <w:rFonts w:eastAsia="Times New Roman" w:cs="Times New Roman"/>
          <w:szCs w:val="24"/>
        </w:rPr>
        <w:t>μ</w:t>
      </w:r>
      <w:r>
        <w:rPr>
          <w:rFonts w:eastAsia="Times New Roman" w:cs="Times New Roman"/>
          <w:szCs w:val="24"/>
        </w:rPr>
        <w:t xml:space="preserve">μία διάψευση του περιεχομένου της συνομιλίας, που λέω ότι πολύ καλά κάνετε, κύριε Στουρνάρα, αυτό είστε, ο αρχιτραπεζίτης της χώρας και πρέπει να ελέγξετε και τα δημόσια πρόσωπα εάν το πήραν νόμιμα ή όχι το δάνειο. Πολύ καλά </w:t>
      </w:r>
      <w:r>
        <w:rPr>
          <w:rFonts w:eastAsia="Times New Roman" w:cs="Times New Roman"/>
          <w:szCs w:val="24"/>
        </w:rPr>
        <w:t xml:space="preserve">κάνετε, αλλά από τη στιγμή που δείξατε τέτοια ευαισθησία και λειτουργείτε με τέτοια ανεξάρτητη θεσμική </w:t>
      </w:r>
      <w:r>
        <w:rPr>
          <w:rFonts w:eastAsia="Times New Roman" w:cs="Times New Roman"/>
          <w:szCs w:val="24"/>
        </w:rPr>
        <w:lastRenderedPageBreak/>
        <w:t xml:space="preserve">ακεραιότητα, για δείτε λίγο και μια σειρά από άλλα δάνεια για τα οποία δεν έχετε κάνει απολύτως τίποτα και ούτε μονοστηλάκι, πουθενά. </w:t>
      </w:r>
    </w:p>
    <w:p w14:paraId="69A55D2B"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Ποια είναι αυτά τα</w:t>
      </w:r>
      <w:r>
        <w:rPr>
          <w:rFonts w:eastAsia="Times New Roman" w:cs="Times New Roman"/>
          <w:szCs w:val="24"/>
        </w:rPr>
        <w:t xml:space="preserve"> δάνεια; Είναι 33.000.000 ευρώ </w:t>
      </w:r>
      <w:r>
        <w:rPr>
          <w:rFonts w:eastAsia="Times New Roman" w:cs="Times New Roman"/>
          <w:szCs w:val="24"/>
        </w:rPr>
        <w:t>της εφημερίδας</w:t>
      </w:r>
      <w:r>
        <w:rPr>
          <w:rFonts w:eastAsia="Times New Roman" w:cs="Times New Roman"/>
          <w:szCs w:val="24"/>
        </w:rPr>
        <w:t xml:space="preserve"> </w:t>
      </w:r>
      <w:r>
        <w:rPr>
          <w:rFonts w:eastAsia="Times New Roman" w:cs="Times New Roman"/>
          <w:szCs w:val="24"/>
        </w:rPr>
        <w:t>«</w:t>
      </w:r>
      <w:r>
        <w:rPr>
          <w:rFonts w:eastAsia="Times New Roman" w:cs="Times New Roman"/>
          <w:szCs w:val="24"/>
        </w:rPr>
        <w:t>ΠΡΩΤΟ ΘΕΜΑ</w:t>
      </w:r>
      <w:r>
        <w:rPr>
          <w:rFonts w:eastAsia="Times New Roman" w:cs="Times New Roman"/>
          <w:szCs w:val="24"/>
        </w:rPr>
        <w:t>»</w:t>
      </w:r>
      <w:r>
        <w:rPr>
          <w:rFonts w:eastAsia="Times New Roman" w:cs="Times New Roman"/>
          <w:szCs w:val="24"/>
        </w:rPr>
        <w:t>, που πρέπει να είναι</w:t>
      </w:r>
      <w:r w:rsidRPr="0070728C">
        <w:rPr>
          <w:rFonts w:eastAsia="Times New Roman" w:cs="Times New Roman"/>
          <w:szCs w:val="24"/>
        </w:rPr>
        <w:t xml:space="preserve"> </w:t>
      </w:r>
      <w:r>
        <w:rPr>
          <w:rFonts w:eastAsia="Times New Roman" w:cs="Times New Roman"/>
          <w:szCs w:val="24"/>
        </w:rPr>
        <w:t>απαιτητά από την Τράπεζα Πειραιώς εδώ και ένα χρόνο. Και τι γίνεται; Εκεί δεν τον ενδιαφέρει η κεφαλαιακή επάρκεια της τράπεζας που της βαράει πιστόλι ένα μεγάλο ΜΜΕ; Δεν ενδια</w:t>
      </w:r>
      <w:r>
        <w:rPr>
          <w:rFonts w:eastAsia="Times New Roman" w:cs="Times New Roman"/>
          <w:szCs w:val="24"/>
        </w:rPr>
        <w:t>φέρουν αυτόν τον ανεξάρτητο τραπεζίτη τα δάνεια άλλων πολιτικών προσώπων που έχουν δει το φως της δημοσιότητας;</w:t>
      </w:r>
    </w:p>
    <w:p w14:paraId="69A55D2C" w14:textId="77777777" w:rsidR="00C9651F" w:rsidRDefault="002D2592">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ΑΔΩΝΙΣ ΓΕΩΡΓΙΑΔΗΣ:</w:t>
      </w:r>
      <w:r>
        <w:rPr>
          <w:rFonts w:eastAsia="Times New Roman" w:cs="Times New Roman"/>
          <w:szCs w:val="24"/>
        </w:rPr>
        <w:t xml:space="preserve"> Κύριε Πρόεδρε, ζητώ τον λόγο επί προσωπικού.</w:t>
      </w:r>
    </w:p>
    <w:p w14:paraId="69A55D2D" w14:textId="77777777" w:rsidR="00C9651F" w:rsidRDefault="002D2592">
      <w:pPr>
        <w:spacing w:line="600" w:lineRule="auto"/>
        <w:ind w:firstLine="720"/>
        <w:jc w:val="both"/>
        <w:rPr>
          <w:rFonts w:eastAsia="Times New Roman" w:cs="Times New Roman"/>
          <w:szCs w:val="24"/>
        </w:rPr>
      </w:pPr>
      <w:r w:rsidRPr="00370A01">
        <w:rPr>
          <w:rFonts w:eastAsia="Times New Roman" w:cs="Times New Roman"/>
          <w:b/>
          <w:szCs w:val="24"/>
        </w:rPr>
        <w:t>ΠΑΥΛΟΣ ΠΟΛΑΚΗΣ (Αναπληρωτής Υπουργός Υγείας):</w:t>
      </w:r>
      <w:r>
        <w:rPr>
          <w:rFonts w:eastAsia="Times New Roman" w:cs="Times New Roman"/>
          <w:szCs w:val="24"/>
        </w:rPr>
        <w:t xml:space="preserve"> Ένας εσύ! Ωπ, το χεράκι</w:t>
      </w:r>
      <w:r>
        <w:rPr>
          <w:rFonts w:eastAsia="Times New Roman" w:cs="Times New Roman"/>
          <w:szCs w:val="24"/>
        </w:rPr>
        <w:t xml:space="preserve"> πάνω! Κουνήθηκε το </w:t>
      </w:r>
      <w:r>
        <w:rPr>
          <w:rFonts w:eastAsia="Times New Roman" w:cs="Times New Roman"/>
          <w:szCs w:val="24"/>
          <w:lang w:val="en-US"/>
        </w:rPr>
        <w:t>playmobil</w:t>
      </w:r>
      <w:r w:rsidRPr="00722DC4">
        <w:rPr>
          <w:rFonts w:eastAsia="Times New Roman" w:cs="Times New Roman"/>
          <w:szCs w:val="24"/>
        </w:rPr>
        <w:t>!</w:t>
      </w:r>
    </w:p>
    <w:p w14:paraId="69A55D2E" w14:textId="77777777" w:rsidR="00C9651F" w:rsidRDefault="002D2592">
      <w:pPr>
        <w:spacing w:line="600" w:lineRule="auto"/>
        <w:ind w:firstLine="720"/>
        <w:jc w:val="both"/>
        <w:rPr>
          <w:rFonts w:eastAsia="Times New Roman" w:cs="Times New Roman"/>
          <w:szCs w:val="24"/>
        </w:rPr>
      </w:pPr>
      <w:r w:rsidRPr="00E07C82">
        <w:rPr>
          <w:rFonts w:eastAsia="Times New Roman" w:cs="Times New Roman"/>
          <w:b/>
          <w:szCs w:val="24"/>
        </w:rPr>
        <w:t>ΠΡΟΕΔΡΕΥΩΝ (Νικήτας Κακλαμάνης):</w:t>
      </w:r>
      <w:r>
        <w:rPr>
          <w:rFonts w:eastAsia="Times New Roman" w:cs="Times New Roman"/>
          <w:szCs w:val="24"/>
        </w:rPr>
        <w:t xml:space="preserve"> Ακούστε, κύριε Πολάκη, σε ένα λεπτό ολοκληρώστε, απαντώντας γιατί το θέμα ήταν άλλο, δηλαδή αν ήξερε ο κ. Στουρνάρας ότι τον μαγνητοφωνούσατε ή όχι. Αυτό πείτε μας και τελειώστε.</w:t>
      </w:r>
    </w:p>
    <w:p w14:paraId="69A55D2F" w14:textId="77777777" w:rsidR="00C9651F" w:rsidRDefault="002D2592">
      <w:pPr>
        <w:spacing w:line="600" w:lineRule="auto"/>
        <w:ind w:firstLine="720"/>
        <w:jc w:val="both"/>
        <w:rPr>
          <w:rFonts w:eastAsia="Times New Roman" w:cs="Times New Roman"/>
          <w:szCs w:val="24"/>
        </w:rPr>
      </w:pPr>
      <w:r w:rsidRPr="00370A01">
        <w:rPr>
          <w:rFonts w:eastAsia="Times New Roman" w:cs="Times New Roman"/>
          <w:b/>
          <w:szCs w:val="24"/>
        </w:rPr>
        <w:lastRenderedPageBreak/>
        <w:t xml:space="preserve">ΠΑΥΛΟΣ </w:t>
      </w:r>
      <w:r w:rsidRPr="00370A01">
        <w:rPr>
          <w:rFonts w:eastAsia="Times New Roman" w:cs="Times New Roman"/>
          <w:b/>
          <w:szCs w:val="24"/>
        </w:rPr>
        <w:t>ΠΟΛΑΚΗΣ (Αναπληρωτής Υπουργός Υγείας):</w:t>
      </w:r>
      <w:r>
        <w:rPr>
          <w:rFonts w:eastAsia="Times New Roman" w:cs="Times New Roman"/>
          <w:b/>
          <w:szCs w:val="24"/>
        </w:rPr>
        <w:t xml:space="preserve"> </w:t>
      </w:r>
      <w:r>
        <w:rPr>
          <w:rFonts w:eastAsia="Times New Roman" w:cs="Times New Roman"/>
          <w:szCs w:val="24"/>
        </w:rPr>
        <w:t>Λέω, λοιπόν, …</w:t>
      </w:r>
    </w:p>
    <w:p w14:paraId="69A55D30" w14:textId="77777777" w:rsidR="00C9651F" w:rsidRDefault="002D2592">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ΑΔΩΝΙΣ ΓΕΩΡΓΙΑΔΗΣ:</w:t>
      </w:r>
      <w:r>
        <w:rPr>
          <w:rFonts w:eastAsia="Times New Roman" w:cs="Times New Roman"/>
          <w:szCs w:val="24"/>
        </w:rPr>
        <w:t xml:space="preserve"> Κύριε Πρόεδρε, ζητώ τον λόγο επί προσωπικού.</w:t>
      </w:r>
    </w:p>
    <w:p w14:paraId="69A55D31" w14:textId="77777777" w:rsidR="00C9651F" w:rsidRDefault="002D2592">
      <w:pPr>
        <w:spacing w:line="600" w:lineRule="auto"/>
        <w:ind w:firstLine="720"/>
        <w:jc w:val="both"/>
        <w:rPr>
          <w:rFonts w:eastAsia="Times New Roman" w:cs="Times New Roman"/>
          <w:szCs w:val="24"/>
        </w:rPr>
      </w:pPr>
      <w:r w:rsidRPr="00E07C82">
        <w:rPr>
          <w:rFonts w:eastAsia="Times New Roman" w:cs="Times New Roman"/>
          <w:b/>
          <w:szCs w:val="24"/>
        </w:rPr>
        <w:t>ΠΡΟΕΔΡΕΥΩΝ (Νικήτας Κακλαμάνης):</w:t>
      </w:r>
      <w:r>
        <w:rPr>
          <w:rFonts w:eastAsia="Times New Roman" w:cs="Times New Roman"/>
          <w:szCs w:val="24"/>
        </w:rPr>
        <w:t xml:space="preserve"> Κύριε Γεωργιάδη, δεν είμαι τυφλός. Εγώ διευθύνω και όποτε θέλω θα δώσω τον λόγο. </w:t>
      </w:r>
    </w:p>
    <w:p w14:paraId="69A55D32"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Κύριε Πολάκη</w:t>
      </w:r>
      <w:r>
        <w:rPr>
          <w:rFonts w:eastAsia="Times New Roman" w:cs="Times New Roman"/>
          <w:szCs w:val="24"/>
        </w:rPr>
        <w:t>, κλείστε σε ένα λεπτό!</w:t>
      </w:r>
    </w:p>
    <w:p w14:paraId="69A55D33"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Με εμένα στην Έδρα, αυτά κομμένα!</w:t>
      </w:r>
    </w:p>
    <w:p w14:paraId="69A55D34" w14:textId="77777777" w:rsidR="00C9651F" w:rsidRDefault="002D2592">
      <w:pPr>
        <w:spacing w:line="600" w:lineRule="auto"/>
        <w:ind w:firstLine="720"/>
        <w:jc w:val="both"/>
        <w:rPr>
          <w:rFonts w:eastAsia="Times New Roman" w:cs="Times New Roman"/>
          <w:szCs w:val="24"/>
        </w:rPr>
      </w:pPr>
      <w:r w:rsidRPr="00370A01">
        <w:rPr>
          <w:rFonts w:eastAsia="Times New Roman" w:cs="Times New Roman"/>
          <w:b/>
          <w:szCs w:val="24"/>
        </w:rPr>
        <w:t>ΠΑΥΛΟΣ ΠΟΛΑΚΗΣ (Αναπληρωτής Υπουργός Υγείας):</w:t>
      </w:r>
      <w:r>
        <w:rPr>
          <w:rFonts w:eastAsia="Times New Roman" w:cs="Times New Roman"/>
          <w:szCs w:val="24"/>
        </w:rPr>
        <w:t xml:space="preserve"> Λέω, λοιπόν, όπως ελέγξατε και εμένα, βεβαίως, να προχωρήσετε και στον έλεγχο των υπόλοιπων δανείων, τα οποία υπάρχουν, που αφορούν πολιτικά πρόσωπα, πο</w:t>
      </w:r>
      <w:r>
        <w:rPr>
          <w:rFonts w:eastAsia="Times New Roman" w:cs="Times New Roman"/>
          <w:szCs w:val="24"/>
        </w:rPr>
        <w:t>υ αφορούν μια σειρά από προβεβλημένες επιχειρήσεις της χώρας κ.λπ.</w:t>
      </w:r>
      <w:r>
        <w:rPr>
          <w:rFonts w:eastAsia="Times New Roman" w:cs="Times New Roman"/>
          <w:szCs w:val="24"/>
        </w:rPr>
        <w:t>,</w:t>
      </w:r>
      <w:r>
        <w:rPr>
          <w:rFonts w:eastAsia="Times New Roman" w:cs="Times New Roman"/>
          <w:szCs w:val="24"/>
        </w:rPr>
        <w:t xml:space="preserve"> και να κάνετε αυτόν τον έλεγχο και να τον ζητήσετε για να δούμε τι; Μόλις τελειώνουμε το τηλέφωνο και αφού έχουν περάσει τα δελτία ειδήσεων, στέλνει και η Τράπεζα της Ελλάδας ότι το θέμα ε</w:t>
      </w:r>
      <w:r>
        <w:rPr>
          <w:rFonts w:eastAsia="Times New Roman" w:cs="Times New Roman"/>
          <w:szCs w:val="24"/>
        </w:rPr>
        <w:t xml:space="preserve">ίναι λήξαν, είναι νόμιμο προϊόν της </w:t>
      </w:r>
      <w:r>
        <w:rPr>
          <w:rFonts w:eastAsia="Times New Roman" w:cs="Times New Roman"/>
          <w:szCs w:val="24"/>
          <w:lang w:val="en-US"/>
        </w:rPr>
        <w:t>Attica</w:t>
      </w:r>
      <w:r w:rsidRPr="00453725">
        <w:rPr>
          <w:rFonts w:eastAsia="Times New Roman" w:cs="Times New Roman"/>
          <w:szCs w:val="24"/>
        </w:rPr>
        <w:t xml:space="preserve"> </w:t>
      </w:r>
      <w:r>
        <w:rPr>
          <w:rFonts w:eastAsia="Times New Roman" w:cs="Times New Roman"/>
          <w:szCs w:val="24"/>
          <w:lang w:val="en-US"/>
        </w:rPr>
        <w:t>Bank</w:t>
      </w:r>
      <w:r>
        <w:rPr>
          <w:rFonts w:eastAsia="Times New Roman" w:cs="Times New Roman"/>
          <w:szCs w:val="24"/>
        </w:rPr>
        <w:t xml:space="preserve">. Βέβαια, πετάει τη </w:t>
      </w:r>
      <w:r>
        <w:rPr>
          <w:rFonts w:eastAsia="Times New Roman" w:cs="Times New Roman"/>
          <w:szCs w:val="24"/>
        </w:rPr>
        <w:lastRenderedPageBreak/>
        <w:t>μπηχτούλα, ότι έχει πάρει μόνο ο Πολάκης, μόνο το πολιτικό πρόσωπο και δεν λέει πόσοι άλλοι έχουν πάρει.</w:t>
      </w:r>
    </w:p>
    <w:p w14:paraId="69A55D35"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Και τώρα, σήμερα, αντί να πούμε αυτά, ότι η όλη επιχείρηση προσωπικής μου κατακρεούρ</w:t>
      </w:r>
      <w:r>
        <w:rPr>
          <w:rFonts w:eastAsia="Times New Roman" w:cs="Times New Roman"/>
          <w:szCs w:val="24"/>
        </w:rPr>
        <w:t xml:space="preserve">γησης των τριών ημερών, για να καλυφθούν όλα αυτά που βγήκανε στη φόρα σε σχέση με τις χρηματοδοτήσεις από </w:t>
      </w:r>
      <w:r>
        <w:rPr>
          <w:rFonts w:eastAsia="Times New Roman" w:cs="Times New Roman"/>
          <w:szCs w:val="24"/>
          <w:lang w:val="en-US"/>
        </w:rPr>
        <w:t>offshore</w:t>
      </w:r>
      <w:r>
        <w:rPr>
          <w:rFonts w:eastAsia="Times New Roman" w:cs="Times New Roman"/>
          <w:szCs w:val="24"/>
        </w:rPr>
        <w:t xml:space="preserve"> της εφημερίδας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w:t>
      </w:r>
      <w:r>
        <w:rPr>
          <w:rFonts w:eastAsia="Times New Roman" w:cs="Times New Roman"/>
          <w:szCs w:val="24"/>
        </w:rPr>
        <w:t>ΠΡΩΤΟ ΘΕΜΑ</w:t>
      </w:r>
      <w:r>
        <w:rPr>
          <w:rFonts w:eastAsia="Times New Roman" w:cs="Times New Roman"/>
          <w:szCs w:val="24"/>
        </w:rPr>
        <w:t>»</w:t>
      </w:r>
      <w:r>
        <w:rPr>
          <w:rFonts w:eastAsia="Times New Roman" w:cs="Times New Roman"/>
          <w:szCs w:val="24"/>
        </w:rPr>
        <w:t>, της συζύγου του κ. Μητσοτάκη κ</w:t>
      </w:r>
      <w:r w:rsidRPr="00484C75">
        <w:rPr>
          <w:rFonts w:eastAsia="Times New Roman" w:cs="Times New Roman"/>
          <w:szCs w:val="24"/>
        </w:rPr>
        <w:t>.</w:t>
      </w:r>
      <w:r>
        <w:rPr>
          <w:rFonts w:eastAsia="Times New Roman" w:cs="Times New Roman"/>
          <w:szCs w:val="24"/>
        </w:rPr>
        <w:t>λπ</w:t>
      </w:r>
      <w:r w:rsidRPr="00484C75">
        <w:rPr>
          <w:rFonts w:eastAsia="Times New Roman" w:cs="Times New Roman"/>
          <w:szCs w:val="24"/>
        </w:rPr>
        <w:t>.</w:t>
      </w:r>
      <w:r>
        <w:rPr>
          <w:rFonts w:eastAsia="Times New Roman" w:cs="Times New Roman"/>
          <w:szCs w:val="24"/>
        </w:rPr>
        <w:t>, το πρόβλημα είναι αν ηχογράφησα.</w:t>
      </w:r>
    </w:p>
    <w:p w14:paraId="69A55D36"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Δεν ηχογραφώ κανέναν εγώ, παιδιά. Ότι έ</w:t>
      </w:r>
      <w:r>
        <w:rPr>
          <w:rFonts w:eastAsia="Times New Roman" w:cs="Times New Roman"/>
          <w:szCs w:val="24"/>
        </w:rPr>
        <w:t>χω να πω το λέω καθαρά και ξάστερα και μπροστά. Να μη χρησιμοποιεί και να μην πετάει τη μπάλα στην εξέδρα ο κ. Στουρνάρας για να στρέψουμε την κουβέντα με γελοιότητες περί δήθεν κακουργηματικής πράξης κ.λπ.</w:t>
      </w:r>
      <w:r>
        <w:rPr>
          <w:rFonts w:eastAsia="Times New Roman" w:cs="Times New Roman"/>
          <w:szCs w:val="24"/>
        </w:rPr>
        <w:t>.</w:t>
      </w:r>
      <w:r>
        <w:rPr>
          <w:rFonts w:eastAsia="Times New Roman" w:cs="Times New Roman"/>
          <w:szCs w:val="24"/>
        </w:rPr>
        <w:t xml:space="preserve"> Να πει πολιτικά: Διαψεύδει το περιεχόμενο της ου</w:t>
      </w:r>
      <w:r>
        <w:rPr>
          <w:rFonts w:eastAsia="Times New Roman" w:cs="Times New Roman"/>
          <w:szCs w:val="24"/>
        </w:rPr>
        <w:t>σιαστικής συνομιλίας την οποία έκανε;</w:t>
      </w:r>
    </w:p>
    <w:p w14:paraId="69A55D37" w14:textId="77777777" w:rsidR="00C9651F" w:rsidRDefault="002D2592">
      <w:pPr>
        <w:spacing w:line="600" w:lineRule="auto"/>
        <w:ind w:firstLine="720"/>
        <w:jc w:val="both"/>
        <w:rPr>
          <w:rFonts w:eastAsia="Times New Roman" w:cs="Times New Roman"/>
          <w:szCs w:val="24"/>
        </w:rPr>
      </w:pPr>
      <w:r w:rsidRPr="00AE3AC1">
        <w:rPr>
          <w:rFonts w:eastAsia="Times New Roman" w:cs="Times New Roman"/>
          <w:b/>
          <w:szCs w:val="24"/>
        </w:rPr>
        <w:t>ΠΡΟΕΔΡΕΥΩΝ (Νικήτας Κακλαμάνης):</w:t>
      </w:r>
      <w:r>
        <w:rPr>
          <w:rFonts w:eastAsia="Times New Roman" w:cs="Times New Roman"/>
          <w:szCs w:val="24"/>
        </w:rPr>
        <w:t xml:space="preserve"> Ωραία, κλείσατε. Δεν απαντήσατε στο ερώτημά μου.</w:t>
      </w:r>
    </w:p>
    <w:p w14:paraId="69A55D38" w14:textId="77777777" w:rsidR="00C9651F" w:rsidRDefault="002D2592">
      <w:pPr>
        <w:spacing w:line="600" w:lineRule="auto"/>
        <w:ind w:firstLine="720"/>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Τα υπόλοιπα είναι απλά για να έχουνε να λένε όλοι αυτοί </w:t>
      </w:r>
      <w:r>
        <w:rPr>
          <w:rFonts w:eastAsia="Times New Roman" w:cs="Times New Roman"/>
          <w:szCs w:val="24"/>
        </w:rPr>
        <w:lastRenderedPageBreak/>
        <w:t>οι παπαγάλοι οι οποίοι, το καταλαβ</w:t>
      </w:r>
      <w:r>
        <w:rPr>
          <w:rFonts w:eastAsia="Times New Roman" w:cs="Times New Roman"/>
          <w:szCs w:val="24"/>
        </w:rPr>
        <w:t>αίνω, το νιώθω, τους συμπονώ, τους συναισθάνομαι, έρχεται η ώρα…</w:t>
      </w:r>
    </w:p>
    <w:p w14:paraId="69A55D39" w14:textId="77777777" w:rsidR="00C9651F" w:rsidRDefault="002D2592">
      <w:pPr>
        <w:spacing w:line="600" w:lineRule="auto"/>
        <w:ind w:firstLine="720"/>
        <w:jc w:val="both"/>
        <w:rPr>
          <w:rFonts w:eastAsia="Times New Roman" w:cs="Times New Roman"/>
          <w:szCs w:val="24"/>
        </w:rPr>
      </w:pPr>
      <w:r w:rsidRPr="00AE3AC1">
        <w:rPr>
          <w:rFonts w:eastAsia="Times New Roman" w:cs="Times New Roman"/>
          <w:b/>
          <w:szCs w:val="24"/>
        </w:rPr>
        <w:t>ΠΡΟΕΔΡΕΥΩΝ (Νικήτας Κακλαμάνης):</w:t>
      </w:r>
      <w:r>
        <w:rPr>
          <w:rFonts w:eastAsia="Times New Roman" w:cs="Times New Roman"/>
          <w:szCs w:val="24"/>
        </w:rPr>
        <w:t xml:space="preserve"> Κύριε Πολάκη, θα κλείσω το μικρόφωνο, εάν σε τριάντα δεύτερα δεν έχετε τελειώσει.</w:t>
      </w:r>
    </w:p>
    <w:p w14:paraId="69A55D3A" w14:textId="77777777" w:rsidR="00C9651F" w:rsidRDefault="002D2592">
      <w:pPr>
        <w:spacing w:line="600" w:lineRule="auto"/>
        <w:ind w:firstLine="720"/>
        <w:jc w:val="both"/>
        <w:rPr>
          <w:rFonts w:eastAsia="Times New Roman" w:cs="Times New Roman"/>
          <w:szCs w:val="24"/>
        </w:rPr>
      </w:pPr>
      <w:r w:rsidRPr="00AE3AC1">
        <w:rPr>
          <w:rFonts w:eastAsia="Times New Roman" w:cs="Times New Roman"/>
          <w:b/>
          <w:szCs w:val="24"/>
        </w:rPr>
        <w:t>ΠΑΥΛΟΣ ΠΟΛΑΚΗΣ (</w:t>
      </w:r>
      <w:r>
        <w:rPr>
          <w:rFonts w:eastAsia="Times New Roman" w:cs="Times New Roman"/>
          <w:b/>
          <w:szCs w:val="24"/>
        </w:rPr>
        <w:t>Αναπληρωτής Υπουργός</w:t>
      </w:r>
      <w:r w:rsidRPr="00AE3AC1">
        <w:rPr>
          <w:rFonts w:eastAsia="Times New Roman" w:cs="Times New Roman"/>
          <w:b/>
          <w:szCs w:val="24"/>
        </w:rPr>
        <w:t xml:space="preserve"> Υγείας):</w:t>
      </w:r>
      <w:r>
        <w:rPr>
          <w:rFonts w:eastAsia="Times New Roman" w:cs="Times New Roman"/>
          <w:szCs w:val="24"/>
        </w:rPr>
        <w:t xml:space="preserve"> Εντάξει, κύριε Πρόεδρε.</w:t>
      </w:r>
    </w:p>
    <w:p w14:paraId="69A55D3B"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Έρχεται η ώρα που θα αποδοθούν ευθύνες, που θα τελειώσουν και τα πορίσματα.</w:t>
      </w:r>
    </w:p>
    <w:p w14:paraId="69A55D3C"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Δεν μπορεί ο κ. Στουρνάρας να χρησιμοποιεί τη θεσμική του ιδιότητα για να στήνει επιχειρήσεις σπίλωσης εναντίον μου. Και ο λόγος που κάνει αυτή την επιχείρηση σπίλωσης, οικειοποιού</w:t>
      </w:r>
      <w:r>
        <w:rPr>
          <w:rFonts w:eastAsia="Times New Roman" w:cs="Times New Roman"/>
          <w:szCs w:val="24"/>
        </w:rPr>
        <w:t xml:space="preserve">μενος τη θεσμική του ιδιότητα, είναι επειδή, ναι, έχω συμβάλει στην αποκάλυψη και του σκανδάλου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και του σκανδάλου ΚΕΕΛΠΝΟ, που είναι εμπλεκόμενοι και αυτός και η σύζυγός του.</w:t>
      </w:r>
    </w:p>
    <w:p w14:paraId="69A55D3D" w14:textId="77777777" w:rsidR="00C9651F" w:rsidRDefault="002D2592">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Λοιπόν! Δεν έχετε άλλο τον λόγο! Κλεί</w:t>
      </w:r>
      <w:r>
        <w:rPr>
          <w:rFonts w:eastAsia="Times New Roman" w:cs="Times New Roman"/>
          <w:szCs w:val="24"/>
        </w:rPr>
        <w:t xml:space="preserve">στε το μικρόφωνο στον κ. Πολάκη. Δεν </w:t>
      </w:r>
      <w:r>
        <w:rPr>
          <w:rFonts w:eastAsia="Times New Roman" w:cs="Times New Roman"/>
          <w:szCs w:val="24"/>
        </w:rPr>
        <w:lastRenderedPageBreak/>
        <w:t>γράφεται τίποτα από εδώ και πέρα. Δεν μπορείτε να παίρνετε δέκα λεπτά. Τελειώσαμε! Κλείστε το μικρόφωνο τώρα!</w:t>
      </w:r>
    </w:p>
    <w:p w14:paraId="69A55D3E"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Επειδή αναφερθήκατε σε δύο συναδέλφους που μίλησαν για την ιστορία την τελευταία, όχι για το δάνειο, αλλά για</w:t>
      </w:r>
      <w:r>
        <w:rPr>
          <w:rFonts w:eastAsia="Times New Roman" w:cs="Times New Roman"/>
          <w:szCs w:val="24"/>
        </w:rPr>
        <w:t xml:space="preserve"> την ιστορία της τηλεφωνικής σας επικοινωνίας με τον κ. Στουρνάρα, ο ένας ήταν ο κ. Παναγιωτόπουλος και ο άλλος ήταν ο κ. Παπαθεοδώρου, εκ μέρους της Νέας Δημοκρατίας –για δύο λεπτά παρακαλώ- και εκ μέρους της Δημοκρατικής Συμπαράταξης ή εσείς, κύριε Παπαθ</w:t>
      </w:r>
      <w:r>
        <w:rPr>
          <w:rFonts w:eastAsia="Times New Roman" w:cs="Times New Roman"/>
          <w:szCs w:val="24"/>
        </w:rPr>
        <w:t>εοδώρου ή η Κοινοβουλευτική σας Εκπρόσωπος –ό,τι θέλετε- και για ένα λεπτό μετά και το προσωπικό του κ. Γεωργιάδη.</w:t>
      </w:r>
    </w:p>
    <w:p w14:paraId="69A55D3F"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Παρακαλώ ήπια και παρακαλώ για ένα λεπτό. Οι χαρακτηρισμοί «</w:t>
      </w:r>
      <w:r>
        <w:rPr>
          <w:rFonts w:eastAsia="Times New Roman" w:cs="Times New Roman"/>
          <w:szCs w:val="24"/>
        </w:rPr>
        <w:t>…</w:t>
      </w:r>
      <w:r>
        <w:rPr>
          <w:rFonts w:eastAsia="Times New Roman" w:cs="Times New Roman"/>
          <w:szCs w:val="24"/>
        </w:rPr>
        <w:t>» και «</w:t>
      </w:r>
      <w:r>
        <w:rPr>
          <w:rFonts w:eastAsia="Times New Roman" w:cs="Times New Roman"/>
          <w:szCs w:val="24"/>
        </w:rPr>
        <w:t>…</w:t>
      </w:r>
      <w:r>
        <w:rPr>
          <w:rFonts w:eastAsia="Times New Roman" w:cs="Times New Roman"/>
          <w:szCs w:val="24"/>
        </w:rPr>
        <w:t>» για ανθρώπους που δεν είναι μέσα στη Βουλή και δεν μπορούν να υπερασπί</w:t>
      </w:r>
      <w:r>
        <w:rPr>
          <w:rFonts w:eastAsia="Times New Roman" w:cs="Times New Roman"/>
          <w:szCs w:val="24"/>
        </w:rPr>
        <w:t>σουν τον εαυτό τους, με δική μου απόφαση σβήνονται από τα Πρακτικά.</w:t>
      </w:r>
    </w:p>
    <w:p w14:paraId="69A55D40" w14:textId="77777777" w:rsidR="00C9651F" w:rsidRDefault="002D2592">
      <w:pPr>
        <w:spacing w:line="600" w:lineRule="auto"/>
        <w:ind w:firstLine="720"/>
        <w:jc w:val="both"/>
        <w:rPr>
          <w:rFonts w:eastAsia="Times New Roman" w:cs="Times New Roman"/>
          <w:szCs w:val="24"/>
        </w:rPr>
      </w:pPr>
      <w:r w:rsidRPr="00AE3AC1">
        <w:rPr>
          <w:rFonts w:eastAsia="Times New Roman" w:cs="Times New Roman"/>
          <w:b/>
          <w:szCs w:val="24"/>
        </w:rPr>
        <w:t>ΠΑΥΛΟΣ ΠΟΛΑΚΗΣ (</w:t>
      </w:r>
      <w:r>
        <w:rPr>
          <w:rFonts w:eastAsia="Times New Roman" w:cs="Times New Roman"/>
          <w:b/>
          <w:szCs w:val="24"/>
        </w:rPr>
        <w:t>Αναπληρωτής Υπουργός</w:t>
      </w:r>
      <w:r w:rsidRPr="00AE3AC1">
        <w:rPr>
          <w:rFonts w:eastAsia="Times New Roman" w:cs="Times New Roman"/>
          <w:b/>
          <w:szCs w:val="24"/>
        </w:rPr>
        <w:t xml:space="preserve"> Υγείας):</w:t>
      </w:r>
      <w:r>
        <w:rPr>
          <w:rFonts w:eastAsia="Times New Roman" w:cs="Times New Roman"/>
          <w:szCs w:val="24"/>
        </w:rPr>
        <w:t xml:space="preserve"> Κι εγώ συμφωνώ.</w:t>
      </w:r>
    </w:p>
    <w:p w14:paraId="69A55D41" w14:textId="77777777" w:rsidR="00C9651F" w:rsidRDefault="002D2592">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 xml:space="preserve">Το ίδιο παρακαλώ πολύ και για τις αναφορές σας -σας δίνω την ευκαιρία να το πείτε γιατί δεν </w:t>
      </w:r>
      <w:r>
        <w:rPr>
          <w:rFonts w:eastAsia="Times New Roman" w:cs="Times New Roman"/>
          <w:szCs w:val="24"/>
        </w:rPr>
        <w:t>έχετε φέρει κανένα στοιχείο- στην κ</w:t>
      </w:r>
      <w:r>
        <w:rPr>
          <w:rFonts w:eastAsia="Times New Roman" w:cs="Times New Roman"/>
          <w:szCs w:val="24"/>
        </w:rPr>
        <w:t>.</w:t>
      </w:r>
      <w:r>
        <w:rPr>
          <w:rFonts w:eastAsia="Times New Roman" w:cs="Times New Roman"/>
          <w:szCs w:val="24"/>
        </w:rPr>
        <w:t xml:space="preserve"> Μαρέβα Μητσοτάκη. Το λέτε και το ξαναλέτε χωρίς να έχετε φέρει κανένα στοιχείο για ανθρώπους που δεν μπορούν να υπερασπ</w:t>
      </w:r>
      <w:r>
        <w:rPr>
          <w:rFonts w:eastAsia="Times New Roman" w:cs="Times New Roman"/>
          <w:szCs w:val="24"/>
        </w:rPr>
        <w:t xml:space="preserve">ίσουν </w:t>
      </w:r>
      <w:r>
        <w:rPr>
          <w:rFonts w:eastAsia="Times New Roman" w:cs="Times New Roman"/>
          <w:szCs w:val="24"/>
        </w:rPr>
        <w:t xml:space="preserve"> </w:t>
      </w:r>
      <w:r>
        <w:rPr>
          <w:rFonts w:eastAsia="Times New Roman" w:cs="Times New Roman"/>
          <w:szCs w:val="24"/>
        </w:rPr>
        <w:t>τον εαυτό τους</w:t>
      </w:r>
      <w:r>
        <w:rPr>
          <w:rFonts w:eastAsia="Times New Roman" w:cs="Times New Roman"/>
          <w:szCs w:val="24"/>
        </w:rPr>
        <w:t xml:space="preserve"> την ώρα που το λέτε.</w:t>
      </w:r>
    </w:p>
    <w:p w14:paraId="69A55D42"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Τον λόγο έχει ο κ. Παναγιωτόπουλος.</w:t>
      </w:r>
    </w:p>
    <w:p w14:paraId="69A55D43" w14:textId="77777777" w:rsidR="00C9651F" w:rsidRDefault="002D2592">
      <w:pPr>
        <w:spacing w:line="600" w:lineRule="auto"/>
        <w:ind w:firstLine="720"/>
        <w:jc w:val="both"/>
        <w:rPr>
          <w:rFonts w:eastAsia="Times New Roman" w:cs="Times New Roman"/>
          <w:szCs w:val="24"/>
        </w:rPr>
      </w:pPr>
      <w:r w:rsidRPr="006D5963">
        <w:rPr>
          <w:rFonts w:eastAsia="Times New Roman" w:cs="Times New Roman"/>
          <w:b/>
          <w:szCs w:val="24"/>
        </w:rPr>
        <w:t>ΝΙΚΟΛΑΟΣ ΠΑΝΑΓΙΩΤΟΠΟΥ</w:t>
      </w:r>
      <w:r w:rsidRPr="006D5963">
        <w:rPr>
          <w:rFonts w:eastAsia="Times New Roman" w:cs="Times New Roman"/>
          <w:b/>
          <w:szCs w:val="24"/>
        </w:rPr>
        <w:t>ΛΟΣ:</w:t>
      </w:r>
      <w:r>
        <w:rPr>
          <w:rFonts w:eastAsia="Times New Roman" w:cs="Times New Roman"/>
          <w:szCs w:val="24"/>
        </w:rPr>
        <w:t xml:space="preserve"> Δεν αναφέρθηκα ούτε στα δημοσιεύματα ούτε στη δανειοληπτική πολιτική της τράπεζας που δάνεισε τον κ. Πολάκη ούτε βέβαια στην εποπτική αρμοδιότητα του κ. Στουρνάρα ως κεντρικού τραπεζίτη.</w:t>
      </w:r>
    </w:p>
    <w:p w14:paraId="69A55D44"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Αναφέρθηκα σε μία πολύ συγκεκριμένη διάταξη του Ποινικού Κώδικα,</w:t>
      </w:r>
      <w:r>
        <w:rPr>
          <w:rFonts w:eastAsia="Times New Roman" w:cs="Times New Roman"/>
          <w:szCs w:val="24"/>
        </w:rPr>
        <w:t xml:space="preserve"> την οποία προσεκόμισα και στα πρακτικά του δικαστηρίου. Ο νόμος, κύριε Πολάκη, δεν είναι μία ηλιθιότητα ούτε μία τετριμμένη λεπτομέρεια άβολη για μερικούς. Ο νόμος είναι νόμος.</w:t>
      </w:r>
    </w:p>
    <w:p w14:paraId="69A55D45"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Και είπα στην εισαγωγή της εισηγήσεώς μου ότι με βάση αυτά που ισχυριστήκατε ε</w:t>
      </w:r>
      <w:r>
        <w:rPr>
          <w:rFonts w:eastAsia="Times New Roman" w:cs="Times New Roman"/>
          <w:szCs w:val="24"/>
        </w:rPr>
        <w:t xml:space="preserve">σείς, ότι καταγράψατε τη συνομιλία </w:t>
      </w:r>
      <w:r>
        <w:rPr>
          <w:rFonts w:eastAsia="Times New Roman" w:cs="Times New Roman"/>
          <w:szCs w:val="24"/>
        </w:rPr>
        <w:lastRenderedPageBreak/>
        <w:t>που είχατε με τον κεντρικό τραπεζίτη χωρίς τη συναίνεσή του, παραβήκατε μ</w:t>
      </w:r>
      <w:r>
        <w:rPr>
          <w:rFonts w:eastAsia="Times New Roman" w:cs="Times New Roman"/>
          <w:szCs w:val="24"/>
        </w:rPr>
        <w:t>ί</w:t>
      </w:r>
      <w:r>
        <w:rPr>
          <w:rFonts w:eastAsia="Times New Roman" w:cs="Times New Roman"/>
          <w:szCs w:val="24"/>
        </w:rPr>
        <w:t>α πολύ συγκεκριμένη διάταξη του νόμου ποινικής φύσεως.</w:t>
      </w:r>
      <w:r w:rsidRPr="006D5963">
        <w:rPr>
          <w:rFonts w:eastAsia="Times New Roman" w:cs="Times New Roman"/>
          <w:szCs w:val="24"/>
        </w:rPr>
        <w:t xml:space="preserve"> </w:t>
      </w:r>
      <w:r>
        <w:rPr>
          <w:rFonts w:eastAsia="Times New Roman" w:cs="Times New Roman"/>
          <w:szCs w:val="24"/>
        </w:rPr>
        <w:t>Τέλος, ούτε δάνεια ούτε Στουρνάρας ούτε δημοσιεύματα ούτε τίποτα!</w:t>
      </w:r>
    </w:p>
    <w:p w14:paraId="69A55D46" w14:textId="77777777" w:rsidR="00C9651F" w:rsidRDefault="002D2592">
      <w:pPr>
        <w:spacing w:line="600" w:lineRule="auto"/>
        <w:ind w:firstLine="720"/>
        <w:jc w:val="both"/>
        <w:rPr>
          <w:rFonts w:eastAsia="Times New Roman" w:cs="Times New Roman"/>
          <w:szCs w:val="24"/>
        </w:rPr>
      </w:pPr>
      <w:r>
        <w:rPr>
          <w:rFonts w:eastAsia="Times New Roman" w:cs="Times New Roman"/>
          <w:b/>
          <w:szCs w:val="24"/>
        </w:rPr>
        <w:t>ΠΑΥΛΟΣ ΠΟΛΑΚΗΣ (Αναπληρωτή</w:t>
      </w:r>
      <w:r>
        <w:rPr>
          <w:rFonts w:eastAsia="Times New Roman" w:cs="Times New Roman"/>
          <w:b/>
          <w:szCs w:val="24"/>
        </w:rPr>
        <w:t>ς Υπουργός Υγείας):</w:t>
      </w:r>
      <w:r>
        <w:rPr>
          <w:rFonts w:eastAsia="Times New Roman" w:cs="Times New Roman"/>
          <w:szCs w:val="24"/>
        </w:rPr>
        <w:t xml:space="preserve"> Πού το ισχυρίστηκα αυτό;</w:t>
      </w:r>
    </w:p>
    <w:p w14:paraId="69A55D47" w14:textId="77777777" w:rsidR="00C9651F" w:rsidRDefault="002D2592">
      <w:pPr>
        <w:spacing w:line="600" w:lineRule="auto"/>
        <w:ind w:firstLine="720"/>
        <w:jc w:val="both"/>
        <w:rPr>
          <w:rFonts w:eastAsia="Times New Roman" w:cs="Times New Roman"/>
          <w:szCs w:val="24"/>
        </w:rPr>
      </w:pPr>
      <w:r w:rsidRPr="006D5963">
        <w:rPr>
          <w:rFonts w:eastAsia="Times New Roman" w:cs="Times New Roman"/>
          <w:b/>
          <w:szCs w:val="24"/>
        </w:rPr>
        <w:t>ΝΙΚΟΛΑΟΣ ΠΑΝΑΓΙΩΤΟΠΟΥΛΟΣ:</w:t>
      </w:r>
      <w:r>
        <w:rPr>
          <w:rFonts w:eastAsia="Times New Roman" w:cs="Times New Roman"/>
          <w:szCs w:val="24"/>
        </w:rPr>
        <w:t xml:space="preserve"> Μα, εσείς σε ανάρτησή σας το βγάλατε αυτό.</w:t>
      </w:r>
    </w:p>
    <w:p w14:paraId="69A55D48" w14:textId="77777777" w:rsidR="00C9651F" w:rsidRDefault="002D2592">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Πολάκη, εσείς θα κλείσ</w:t>
      </w:r>
      <w:r>
        <w:rPr>
          <w:rFonts w:eastAsia="Times New Roman" w:cs="Times New Roman"/>
          <w:szCs w:val="24"/>
        </w:rPr>
        <w:t>ε</w:t>
      </w:r>
      <w:r>
        <w:rPr>
          <w:rFonts w:eastAsia="Times New Roman" w:cs="Times New Roman"/>
          <w:szCs w:val="24"/>
        </w:rPr>
        <w:t>τε ανταπαντώντας στους δύο συναδέλφους. Μην διακόπτετε.</w:t>
      </w:r>
    </w:p>
    <w:p w14:paraId="69A55D49" w14:textId="77777777" w:rsidR="00C9651F" w:rsidRDefault="002D2592">
      <w:pPr>
        <w:spacing w:line="600" w:lineRule="auto"/>
        <w:ind w:firstLine="720"/>
        <w:jc w:val="both"/>
        <w:rPr>
          <w:rFonts w:eastAsia="Times New Roman" w:cs="Times New Roman"/>
          <w:szCs w:val="24"/>
        </w:rPr>
      </w:pPr>
      <w:r>
        <w:rPr>
          <w:rFonts w:eastAsia="Times New Roman" w:cs="Times New Roman"/>
          <w:b/>
          <w:szCs w:val="24"/>
        </w:rPr>
        <w:t>ΝΙΚΟΛΑΟΣ ΠΑΝΑΓΙΩΤΟΠΟΥΛΟΣ</w:t>
      </w:r>
      <w:r>
        <w:rPr>
          <w:rFonts w:eastAsia="Times New Roman" w:cs="Times New Roman"/>
          <w:b/>
          <w:szCs w:val="24"/>
        </w:rPr>
        <w:t>:</w:t>
      </w:r>
      <w:r>
        <w:rPr>
          <w:rFonts w:eastAsia="Times New Roman" w:cs="Times New Roman"/>
          <w:szCs w:val="24"/>
        </w:rPr>
        <w:t xml:space="preserve"> Αυτό στηλίτευσα.</w:t>
      </w:r>
    </w:p>
    <w:p w14:paraId="69A55D4A"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 xml:space="preserve">Και επίσης στηλίτευσα την απουσία μέχρι τώρα της παραμικρής αντίδρασης από πλευράς </w:t>
      </w:r>
      <w:r>
        <w:rPr>
          <w:rFonts w:eastAsia="Times New Roman" w:cs="Times New Roman"/>
          <w:szCs w:val="24"/>
        </w:rPr>
        <w:t>δ</w:t>
      </w:r>
      <w:r>
        <w:rPr>
          <w:rFonts w:eastAsia="Times New Roman" w:cs="Times New Roman"/>
          <w:szCs w:val="24"/>
        </w:rPr>
        <w:t>ικαιοσύνης. Δεν μιλάω καν για την Κυβέρνηση. Αυτό ήταν όλο. Τίποτα περισσότερο, τίποτα λιγότερο.</w:t>
      </w:r>
    </w:p>
    <w:p w14:paraId="69A55D4B" w14:textId="77777777" w:rsidR="00C9651F" w:rsidRDefault="002D2592">
      <w:pPr>
        <w:spacing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Αυτό δεν αφορά τον κ. Πολάκη. Θα απαντήσει ο παρευρισκόμενος Υπουργός.</w:t>
      </w:r>
    </w:p>
    <w:p w14:paraId="69A55D4C"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Τον λόγο έχει ο κ. Παπαθεοδώρου.</w:t>
      </w:r>
    </w:p>
    <w:p w14:paraId="69A55D4D" w14:textId="77777777" w:rsidR="00C9651F" w:rsidRDefault="002D2592">
      <w:pPr>
        <w:spacing w:line="600" w:lineRule="auto"/>
        <w:ind w:firstLine="720"/>
        <w:jc w:val="both"/>
        <w:rPr>
          <w:rFonts w:eastAsia="Times New Roman" w:cs="Times New Roman"/>
          <w:szCs w:val="24"/>
        </w:rPr>
      </w:pPr>
      <w:r w:rsidRPr="00626CF5">
        <w:rPr>
          <w:rFonts w:eastAsia="Times New Roman" w:cs="Times New Roman"/>
          <w:b/>
          <w:szCs w:val="24"/>
        </w:rPr>
        <w:t>ΘΕΟΔΩΡΟΣ ΠΑΠΑΘΕΟΔΩΡΟΥ:</w:t>
      </w:r>
      <w:r>
        <w:rPr>
          <w:rFonts w:eastAsia="Times New Roman" w:cs="Times New Roman"/>
          <w:szCs w:val="24"/>
        </w:rPr>
        <w:t xml:space="preserve"> Ο κ. Πολάκης, λοιπόν, έρχεται και μας εξηγεί για το δάνειό του. Ούτε εγώ αναφέρθηκα </w:t>
      </w:r>
      <w:r>
        <w:rPr>
          <w:rFonts w:eastAsia="Times New Roman" w:cs="Times New Roman"/>
          <w:szCs w:val="24"/>
        </w:rPr>
        <w:t>σ</w:t>
      </w:r>
      <w:r>
        <w:rPr>
          <w:rFonts w:eastAsia="Times New Roman" w:cs="Times New Roman"/>
          <w:szCs w:val="24"/>
        </w:rPr>
        <w:t xml:space="preserve">το δάνειό σας, αυτό αφορά τις τράπεζες δεν </w:t>
      </w:r>
      <w:r>
        <w:rPr>
          <w:rFonts w:eastAsia="Times New Roman" w:cs="Times New Roman"/>
          <w:szCs w:val="24"/>
        </w:rPr>
        <w:t>αφορά τη Βουλή. Αυτό το οποίο, όμως, αφορά τη Βουλή είναι η διακίνηση συνομιλίας που έχει υποκλαπεί από Υπουργό στον κεντρικό τραπεζίτη.</w:t>
      </w:r>
    </w:p>
    <w:p w14:paraId="69A55D4E"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 xml:space="preserve">Και λέει ο κ. Πολάκης: «Δεν με ενδιαφέρει εμένα το 370Α του Ποινικού Κώδικα». Σωστά, αφήστε να το δει η </w:t>
      </w:r>
      <w:r>
        <w:rPr>
          <w:rFonts w:eastAsia="Times New Roman" w:cs="Times New Roman"/>
          <w:szCs w:val="24"/>
        </w:rPr>
        <w:t>δ</w:t>
      </w:r>
      <w:r>
        <w:rPr>
          <w:rFonts w:eastAsia="Times New Roman" w:cs="Times New Roman"/>
          <w:szCs w:val="24"/>
        </w:rPr>
        <w:t>ικαιοσύνη. Ελά</w:t>
      </w:r>
      <w:r>
        <w:rPr>
          <w:rFonts w:eastAsia="Times New Roman" w:cs="Times New Roman"/>
          <w:szCs w:val="24"/>
        </w:rPr>
        <w:t>τε, όμως, να μιλήσουμε πολιτικά. Πολιτικά, λοιπόν, σας λέω ότι από τη στιγμή που έρχεστε εδώ και τραβάτε το θέμα πίσω, «ότι δεν έκανα καμ</w:t>
      </w:r>
      <w:r>
        <w:rPr>
          <w:rFonts w:eastAsia="Times New Roman" w:cs="Times New Roman"/>
          <w:szCs w:val="24"/>
        </w:rPr>
        <w:t>μ</w:t>
      </w:r>
      <w:r>
        <w:rPr>
          <w:rFonts w:eastAsia="Times New Roman" w:cs="Times New Roman"/>
          <w:szCs w:val="24"/>
        </w:rPr>
        <w:t>ία υποκλοπή, γιατί δεν κατέγραψα κανέναν», θα πρέπει να σβήσετε αυτά τα οποία λέγατε πριν από μια ημέρα ή αλλιώς παραι</w:t>
      </w:r>
      <w:r>
        <w:rPr>
          <w:rFonts w:eastAsia="Times New Roman" w:cs="Times New Roman"/>
          <w:szCs w:val="24"/>
        </w:rPr>
        <w:t xml:space="preserve">τηθείτε. Γιατί Υπουργός, ο οποίος παίρνει τηλέφωνο τον κεντρικό τραπεζίτη και του λέει ότι «θα έρθω εγώ εκεί και θα δεις», δεν είναι Υπουργός δημοκρατικής χώρας. Αυτό </w:t>
      </w:r>
      <w:r>
        <w:rPr>
          <w:rFonts w:eastAsia="Times New Roman" w:cs="Times New Roman"/>
          <w:szCs w:val="24"/>
        </w:rPr>
        <w:lastRenderedPageBreak/>
        <w:t xml:space="preserve">είπα. Τι θα βρει η </w:t>
      </w:r>
      <w:r>
        <w:rPr>
          <w:rFonts w:eastAsia="Times New Roman" w:cs="Times New Roman"/>
          <w:szCs w:val="24"/>
        </w:rPr>
        <w:t>δ</w:t>
      </w:r>
      <w:r>
        <w:rPr>
          <w:rFonts w:eastAsia="Times New Roman" w:cs="Times New Roman"/>
          <w:szCs w:val="24"/>
        </w:rPr>
        <w:t xml:space="preserve">ικαιοσύνη από εκεί και πέρα, θα το βρει μόνη της και εφόσον κινηθεί. </w:t>
      </w:r>
    </w:p>
    <w:p w14:paraId="69A55D4F"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Όμως, από την άλλη πλευρά, είναι προσφιλής τακτική σας και θέλω να σας το πω αυτό. Από τη μια, έχουμε γιοφύρια που γίνονται και όταν έρχεστε στην Επιτροπή Δεοντολογίας και μας λέτε, «κοιτάξτε να δείτε, είχα συλλογική απόφαση συλλογικού οργάνου, γιατί έρχο</w:t>
      </w:r>
      <w:r>
        <w:rPr>
          <w:rFonts w:eastAsia="Times New Roman" w:cs="Times New Roman"/>
          <w:szCs w:val="24"/>
        </w:rPr>
        <w:t>νταν κάποιοι τουρίστες», από την άλλη, κρατάμε διπλά βιβλία, αλλά το κάνουμε για πολιτικούς λόγους και από την τρίτη, μπορούμε να συκοφαντούμε τους πάντες, αλλά επειδή είμαστε Υπουργοί μπορούμε να πηγαίνουμε και να λέμε ο νόμος...</w:t>
      </w:r>
    </w:p>
    <w:p w14:paraId="69A55D50" w14:textId="77777777" w:rsidR="00C9651F" w:rsidRDefault="002D2592">
      <w:pPr>
        <w:spacing w:line="600" w:lineRule="auto"/>
        <w:ind w:firstLine="720"/>
        <w:jc w:val="both"/>
        <w:rPr>
          <w:rFonts w:eastAsia="Times New Roman" w:cs="Times New Roman"/>
          <w:szCs w:val="24"/>
        </w:rPr>
      </w:pPr>
      <w:r w:rsidRPr="002F2628">
        <w:rPr>
          <w:rFonts w:eastAsia="Times New Roman" w:cs="Times New Roman"/>
          <w:b/>
          <w:szCs w:val="24"/>
        </w:rPr>
        <w:t>ΠΡΟΕΔΡΕΥΩΝ (Νικήτας Κακλα</w:t>
      </w:r>
      <w:r w:rsidRPr="002F2628">
        <w:rPr>
          <w:rFonts w:eastAsia="Times New Roman" w:cs="Times New Roman"/>
          <w:b/>
          <w:szCs w:val="24"/>
        </w:rPr>
        <w:t>μάνης):</w:t>
      </w:r>
      <w:r w:rsidRPr="002F2628">
        <w:rPr>
          <w:rFonts w:eastAsia="Times New Roman" w:cs="Times New Roman"/>
          <w:szCs w:val="24"/>
        </w:rPr>
        <w:t xml:space="preserve"> </w:t>
      </w:r>
      <w:r>
        <w:rPr>
          <w:rFonts w:eastAsia="Times New Roman" w:cs="Times New Roman"/>
          <w:szCs w:val="24"/>
        </w:rPr>
        <w:t>Κύριε Παπαθεοδώρου, μην ξεφεύγετε και εσείς. Είναι συγκεκριμένο το θέμα.</w:t>
      </w:r>
    </w:p>
    <w:p w14:paraId="69A55D51" w14:textId="77777777" w:rsidR="00C9651F" w:rsidRDefault="002D2592">
      <w:pPr>
        <w:spacing w:line="600" w:lineRule="auto"/>
        <w:ind w:firstLine="720"/>
        <w:jc w:val="both"/>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Τελείωσα με μια φράση. </w:t>
      </w:r>
    </w:p>
    <w:p w14:paraId="69A55D52"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Κύριε Πολάκη, προς τα εδώ δεν θα λέτε για τα 16 δισεκατομμύρια δραχμές του κ. Τσουκάτου. Είναι κατηγορούμενος και ο κατηγορούμεν</w:t>
      </w:r>
      <w:r>
        <w:rPr>
          <w:rFonts w:eastAsia="Times New Roman" w:cs="Times New Roman"/>
          <w:szCs w:val="24"/>
        </w:rPr>
        <w:t xml:space="preserve">ος λέει ό,τι θέλει. Το κουβεντιάζουμε, μάλιστα, </w:t>
      </w:r>
      <w:r>
        <w:rPr>
          <w:rFonts w:eastAsia="Times New Roman" w:cs="Times New Roman"/>
          <w:szCs w:val="24"/>
        </w:rPr>
        <w:lastRenderedPageBreak/>
        <w:t>σήμερα αυτό. Δεν υπάρχουν αυτά τα πράγματα. Ψάξτε σ</w:t>
      </w:r>
      <w:r>
        <w:rPr>
          <w:rFonts w:eastAsia="Times New Roman" w:cs="Times New Roman"/>
          <w:szCs w:val="24"/>
        </w:rPr>
        <w:t>ε</w:t>
      </w:r>
      <w:r>
        <w:rPr>
          <w:rFonts w:eastAsia="Times New Roman" w:cs="Times New Roman"/>
          <w:szCs w:val="24"/>
        </w:rPr>
        <w:t xml:space="preserve"> αυτούς που έχετε πάρει εκεί. Ψάξτε στους πρώην γραμματείς του ΠΑΣΟΚ, που τους έχετε πάρει εκεί. Ψάξτε στα πρώην στελέχη, τα οποία τα «χουχουλιάζετε» αυτή τ</w:t>
      </w:r>
      <w:r>
        <w:rPr>
          <w:rFonts w:eastAsia="Times New Roman" w:cs="Times New Roman"/>
          <w:szCs w:val="24"/>
        </w:rPr>
        <w:t xml:space="preserve">η στιγμή και τα έχετε αποδεχθεί έτσι όπως είναι. Προς τα εδώ δεν θα κοιτάτε. Προς το παρόν, το πολιτικό πρόβλημα δεν είναι εδώ, το πολιτικό πρόβλημα το έχετε εσείς και θα πρέπει να παραιτηθείτε, κύριε Πολάκη. Κάνετε κακό, όχι στην Κυβέρνηση -τέλειωσε αυτή </w:t>
      </w:r>
      <w:r>
        <w:rPr>
          <w:rFonts w:eastAsia="Times New Roman" w:cs="Times New Roman"/>
          <w:szCs w:val="24"/>
        </w:rPr>
        <w:t xml:space="preserve">η Κυβέρνηση- αλλά κάνετε κακό στην ποιότητα της δημοκρατίας. </w:t>
      </w:r>
    </w:p>
    <w:p w14:paraId="69A55D53" w14:textId="77777777" w:rsidR="00C9651F" w:rsidRDefault="002D2592">
      <w:pPr>
        <w:spacing w:line="600" w:lineRule="auto"/>
        <w:ind w:firstLine="720"/>
        <w:jc w:val="center"/>
        <w:rPr>
          <w:rFonts w:eastAsia="Times New Roman" w:cs="Times New Roman"/>
          <w:szCs w:val="24"/>
        </w:rPr>
      </w:pPr>
      <w:r w:rsidRPr="009166E7">
        <w:rPr>
          <w:rFonts w:eastAsia="Times New Roman"/>
          <w:bCs/>
        </w:rPr>
        <w:t>(Χειροκροτήματα από την πτέρυγα της Δημοκρατικής Συμπαράταξης)</w:t>
      </w:r>
    </w:p>
    <w:p w14:paraId="69A55D54" w14:textId="77777777" w:rsidR="00C9651F" w:rsidRDefault="002D2592">
      <w:pPr>
        <w:spacing w:line="600" w:lineRule="auto"/>
        <w:ind w:firstLine="720"/>
        <w:jc w:val="both"/>
        <w:rPr>
          <w:rFonts w:eastAsia="Times New Roman" w:cs="Times New Roman"/>
          <w:szCs w:val="24"/>
        </w:rPr>
      </w:pPr>
      <w:r w:rsidRPr="002F2628">
        <w:rPr>
          <w:rFonts w:eastAsia="Times New Roman" w:cs="Times New Roman"/>
          <w:b/>
          <w:szCs w:val="24"/>
        </w:rPr>
        <w:t>ΠΡΟΕΔΡΕΥΩΝ (Νικήτας Κακλαμάνης):</w:t>
      </w:r>
      <w:r w:rsidRPr="002F2628">
        <w:rPr>
          <w:rFonts w:eastAsia="Times New Roman" w:cs="Times New Roman"/>
          <w:szCs w:val="24"/>
        </w:rPr>
        <w:t xml:space="preserve"> </w:t>
      </w:r>
      <w:r>
        <w:rPr>
          <w:rFonts w:eastAsia="Times New Roman" w:cs="Times New Roman"/>
          <w:szCs w:val="24"/>
        </w:rPr>
        <w:t xml:space="preserve">Θα δώσω τον λόγο για ένα λεπτό στον κ. Γεωργιάδη, γιατί αναφερθήκατε και μετά για τρία λεπτά στον </w:t>
      </w:r>
      <w:r>
        <w:rPr>
          <w:rFonts w:eastAsia="Times New Roman" w:cs="Times New Roman"/>
          <w:szCs w:val="24"/>
        </w:rPr>
        <w:t>κ. Πολάκη και θα συνεχίσουμε με το νομοσχέδιο.</w:t>
      </w:r>
    </w:p>
    <w:p w14:paraId="69A55D55"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 xml:space="preserve">Ορίστε, κύριε Γεωργιάδη, έχετε τον λόγο. </w:t>
      </w:r>
    </w:p>
    <w:p w14:paraId="69A55D56" w14:textId="77777777" w:rsidR="00C9651F" w:rsidRDefault="002D2592">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ΑΔΩΝΙΣ ΓΕΩΡΓΙΑΔΗΣ:</w:t>
      </w:r>
      <w:r>
        <w:rPr>
          <w:rFonts w:eastAsia="Times New Roman" w:cs="Times New Roman"/>
          <w:szCs w:val="24"/>
        </w:rPr>
        <w:t xml:space="preserve"> Ευχαριστώ πάρα πολύ, κύριε Πρόεδρε.</w:t>
      </w:r>
    </w:p>
    <w:p w14:paraId="69A55D57"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lastRenderedPageBreak/>
        <w:t>Πολύ ήρεμα και καλόπιστα όσο γίνεται προς τον κ. Πολάκη θέλω να του πω το εξής. Την Πέμπτη έχουμε δικ</w:t>
      </w:r>
      <w:r>
        <w:rPr>
          <w:rFonts w:eastAsia="Times New Roman" w:cs="Times New Roman"/>
          <w:szCs w:val="24"/>
        </w:rPr>
        <w:t xml:space="preserve">αστήριο. Εκδικάζεται δική μου αγωγή κατά του κ. Πολάκη πάλι για ψευδή αναφορά στο δικό μου </w:t>
      </w:r>
      <w:r>
        <w:rPr>
          <w:rFonts w:eastAsia="Times New Roman" w:cs="Times New Roman"/>
          <w:szCs w:val="24"/>
        </w:rPr>
        <w:t>«</w:t>
      </w:r>
      <w:r>
        <w:rPr>
          <w:rFonts w:eastAsia="Times New Roman" w:cs="Times New Roman"/>
          <w:szCs w:val="24"/>
        </w:rPr>
        <w:t>πόθεν έσχες</w:t>
      </w:r>
      <w:r>
        <w:rPr>
          <w:rFonts w:eastAsia="Times New Roman" w:cs="Times New Roman"/>
          <w:szCs w:val="24"/>
        </w:rPr>
        <w:t>»</w:t>
      </w:r>
      <w:r>
        <w:rPr>
          <w:rFonts w:eastAsia="Times New Roman" w:cs="Times New Roman"/>
          <w:szCs w:val="24"/>
        </w:rPr>
        <w:t xml:space="preserve">, το οποίο γνωρίζει, γιατί του έστειλα το πόρισμα της αρμόδιας Επιτροπής </w:t>
      </w:r>
      <w:r>
        <w:rPr>
          <w:rFonts w:eastAsia="Times New Roman" w:cs="Times New Roman"/>
          <w:szCs w:val="24"/>
        </w:rPr>
        <w:t>«</w:t>
      </w:r>
      <w:r>
        <w:rPr>
          <w:rFonts w:eastAsia="Times New Roman" w:cs="Times New Roman"/>
          <w:szCs w:val="24"/>
        </w:rPr>
        <w:t>Πόθεν Έσχες</w:t>
      </w:r>
      <w:r>
        <w:rPr>
          <w:rFonts w:eastAsia="Times New Roman" w:cs="Times New Roman"/>
          <w:szCs w:val="24"/>
        </w:rPr>
        <w:t>»</w:t>
      </w:r>
      <w:r>
        <w:rPr>
          <w:rFonts w:eastAsia="Times New Roman" w:cs="Times New Roman"/>
          <w:szCs w:val="24"/>
        </w:rPr>
        <w:t xml:space="preserve"> της Βουλής, που ομόφωνα ήλεγξε το </w:t>
      </w:r>
      <w:r>
        <w:rPr>
          <w:rFonts w:eastAsia="Times New Roman" w:cs="Times New Roman"/>
          <w:szCs w:val="24"/>
        </w:rPr>
        <w:t>«</w:t>
      </w:r>
      <w:r>
        <w:rPr>
          <w:rFonts w:eastAsia="Times New Roman" w:cs="Times New Roman"/>
          <w:szCs w:val="24"/>
        </w:rPr>
        <w:t>πόθεν έσχες</w:t>
      </w:r>
      <w:r>
        <w:rPr>
          <w:rFonts w:eastAsia="Times New Roman" w:cs="Times New Roman"/>
          <w:szCs w:val="24"/>
        </w:rPr>
        <w:t>»</w:t>
      </w:r>
      <w:r>
        <w:rPr>
          <w:rFonts w:eastAsia="Times New Roman" w:cs="Times New Roman"/>
          <w:szCs w:val="24"/>
        </w:rPr>
        <w:t xml:space="preserve"> μου, με δική μου εντολή πριν από λίγους μήνες και ομόφωνα –το τονίζω- και με την υπογραφή του ΣΥΡΙΖΑ έκρινε ότι το </w:t>
      </w:r>
      <w:r>
        <w:rPr>
          <w:rFonts w:eastAsia="Times New Roman" w:cs="Times New Roman"/>
          <w:szCs w:val="24"/>
        </w:rPr>
        <w:t>«</w:t>
      </w:r>
      <w:r>
        <w:rPr>
          <w:rFonts w:eastAsia="Times New Roman" w:cs="Times New Roman"/>
          <w:szCs w:val="24"/>
        </w:rPr>
        <w:t>πόθεν έσχες</w:t>
      </w:r>
      <w:r>
        <w:rPr>
          <w:rFonts w:eastAsia="Times New Roman" w:cs="Times New Roman"/>
          <w:szCs w:val="24"/>
        </w:rPr>
        <w:t>»</w:t>
      </w:r>
      <w:r>
        <w:rPr>
          <w:rFonts w:eastAsia="Times New Roman" w:cs="Times New Roman"/>
          <w:szCs w:val="24"/>
        </w:rPr>
        <w:t xml:space="preserve"> μου είναι μια χαρά. </w:t>
      </w:r>
    </w:p>
    <w:p w14:paraId="69A55D58"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 xml:space="preserve">Ως προς το δάνειό μου, εάν έχει απορία, εάν με ρωτούσε, θα του εξηγούσα ότι το πήρα, όντας ιδιώτης, πριν </w:t>
      </w:r>
      <w:r>
        <w:rPr>
          <w:rFonts w:eastAsia="Times New Roman" w:cs="Times New Roman"/>
          <w:szCs w:val="24"/>
        </w:rPr>
        <w:t>εκλεγώ Βουλευτής, είναι στεγαστικό, είναι τοκοχρεωλυτικό. Ο λόγος που βλέπετε να μην έχει μειωθεί το κεφάλαιο είναι γιατί όσοι ξέρουν τα τοκοχρεωλυτικά δάνεια ξέρουν ότι την πρώτη δεκαετία πληρώνεις τους τόκους και μετά πληρώνεις τα δάνεια, το κεφάλαιο δηλ</w:t>
      </w:r>
      <w:r>
        <w:rPr>
          <w:rFonts w:eastAsia="Times New Roman" w:cs="Times New Roman"/>
          <w:szCs w:val="24"/>
        </w:rPr>
        <w:t xml:space="preserve">αδή. Εξυπηρετείται κανονικά. Είναι ένα δάνειο παρόμοιο με χιλιάδων Ελλήνων, στεγαστικό πρώτης κατοικίας. </w:t>
      </w:r>
    </w:p>
    <w:p w14:paraId="69A55D59"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lastRenderedPageBreak/>
        <w:t xml:space="preserve">Εάν είναι, κύριε Πρόεδρε, να συνεννοούμαστε στη Βουλή με λάσπη για τα απολύτως αυτονόητα των Ελλήνων πολιτών, δεν θα βγάλουμε άκρη. </w:t>
      </w:r>
    </w:p>
    <w:p w14:paraId="69A55D5A"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69A55D5B"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 xml:space="preserve">Κλείνοντας, κύριε Πρόεδρε, θέλω να πω –και απευθύνομαι στον κύριο Υπουργό Δικαιοσύνης, που είναι ευγενής άνθρωπος- ότι, ξέρετε, είναι και λίγο χάος. Συζητούμε την </w:t>
      </w:r>
      <w:r>
        <w:rPr>
          <w:rFonts w:eastAsia="Times New Roman" w:cs="Times New Roman"/>
          <w:szCs w:val="24"/>
        </w:rPr>
        <w:t>ο</w:t>
      </w:r>
      <w:r>
        <w:rPr>
          <w:rFonts w:eastAsia="Times New Roman" w:cs="Times New Roman"/>
          <w:szCs w:val="24"/>
        </w:rPr>
        <w:t>δηγία για τα δικαιώματα τ</w:t>
      </w:r>
      <w:r>
        <w:rPr>
          <w:rFonts w:eastAsia="Times New Roman" w:cs="Times New Roman"/>
          <w:szCs w:val="24"/>
        </w:rPr>
        <w:t xml:space="preserve">ων κατηγορουμένων και ο κ. Πολάκης κατηγορεί τον κ. Στουρνάρα και τη σύζυγό του για εν εξελίξει ποινική διαδικασία. Δηλαδή, βάσει του νόμου που φέρνει ο κ. Καλογήρου, τώρα ο κ. Πολάκης πρέπει να πληρώσει πρόστιμο. </w:t>
      </w:r>
    </w:p>
    <w:p w14:paraId="69A55D5C"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Ούτε αυτό δεν έχεις καταλάβει και το παίζ</w:t>
      </w:r>
      <w:r>
        <w:rPr>
          <w:rFonts w:eastAsia="Times New Roman" w:cs="Times New Roman"/>
          <w:szCs w:val="24"/>
        </w:rPr>
        <w:t>εις και Υπουργός!</w:t>
      </w:r>
    </w:p>
    <w:p w14:paraId="69A55D5D" w14:textId="77777777" w:rsidR="00C9651F" w:rsidRDefault="002D2592">
      <w:pPr>
        <w:spacing w:line="600" w:lineRule="auto"/>
        <w:ind w:firstLine="720"/>
        <w:jc w:val="both"/>
        <w:rPr>
          <w:rFonts w:eastAsia="Times New Roman" w:cs="Times New Roman"/>
          <w:szCs w:val="24"/>
        </w:rPr>
      </w:pPr>
      <w:r w:rsidRPr="002F2628">
        <w:rPr>
          <w:rFonts w:eastAsia="Times New Roman" w:cs="Times New Roman"/>
          <w:b/>
          <w:szCs w:val="24"/>
        </w:rPr>
        <w:t>ΠΡΟΕΔΡΕΥΩΝ (Νικήτας Κακλαμάνης):</w:t>
      </w:r>
      <w:r w:rsidRPr="002F2628">
        <w:rPr>
          <w:rFonts w:eastAsia="Times New Roman" w:cs="Times New Roman"/>
          <w:szCs w:val="24"/>
        </w:rPr>
        <w:t xml:space="preserve"> </w:t>
      </w:r>
      <w:r>
        <w:rPr>
          <w:rFonts w:eastAsia="Times New Roman" w:cs="Times New Roman"/>
          <w:szCs w:val="24"/>
        </w:rPr>
        <w:t>Εις τον πληθυντικό.</w:t>
      </w:r>
    </w:p>
    <w:p w14:paraId="69A55D5E"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Κλείνουμε με τον κ. Πολάκη.</w:t>
      </w:r>
    </w:p>
    <w:p w14:paraId="69A55D5F"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lastRenderedPageBreak/>
        <w:t>Κύριε Πολάκη, έχετε τον λόγο για τρία λεπτά και μας αποχαιρετάτε, για να πάτε στο Υπουργείο.</w:t>
      </w:r>
    </w:p>
    <w:p w14:paraId="69A55D60" w14:textId="77777777" w:rsidR="00C9651F" w:rsidRDefault="002D2592">
      <w:pPr>
        <w:spacing w:line="600" w:lineRule="auto"/>
        <w:ind w:firstLine="720"/>
        <w:jc w:val="both"/>
        <w:rPr>
          <w:rFonts w:eastAsia="Times New Roman" w:cs="Times New Roman"/>
          <w:szCs w:val="24"/>
        </w:rPr>
      </w:pPr>
      <w:r w:rsidRPr="00B13DC3">
        <w:rPr>
          <w:rFonts w:eastAsia="Times New Roman" w:cs="Times New Roman"/>
          <w:b/>
          <w:szCs w:val="24"/>
        </w:rPr>
        <w:t>ΠΑΥΛΟΣ ΠΟΛΑΚΗΣ (Αναπληρωτής Υπουργός Υγείας):</w:t>
      </w:r>
      <w:r>
        <w:rPr>
          <w:rFonts w:eastAsia="Times New Roman" w:cs="Times New Roman"/>
          <w:b/>
          <w:szCs w:val="24"/>
        </w:rPr>
        <w:t xml:space="preserve"> </w:t>
      </w:r>
      <w:r>
        <w:rPr>
          <w:rFonts w:eastAsia="Times New Roman" w:cs="Times New Roman"/>
          <w:szCs w:val="24"/>
        </w:rPr>
        <w:t>Ευχαριστώ, κύριε Π</w:t>
      </w:r>
      <w:r>
        <w:rPr>
          <w:rFonts w:eastAsia="Times New Roman" w:cs="Times New Roman"/>
          <w:szCs w:val="24"/>
        </w:rPr>
        <w:t>ρόεδρε.</w:t>
      </w:r>
    </w:p>
    <w:p w14:paraId="69A55D61"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 xml:space="preserve">Έχετε παραποιήσει τα λόγια μου και εσείς, κύριε Παναγιωτόπουλε, και ο κ. Παπαθεοδώρου. Πού είπα εγώ ότι ηχογράφησα τη συνομιλία; Εγώ επιβεβαίωσα το δημοσίευμα. </w:t>
      </w:r>
    </w:p>
    <w:p w14:paraId="69A55D62" w14:textId="77777777" w:rsidR="00C9651F" w:rsidRDefault="002D2592">
      <w:pPr>
        <w:spacing w:line="600" w:lineRule="auto"/>
        <w:ind w:firstLine="720"/>
        <w:jc w:val="center"/>
        <w:rPr>
          <w:rFonts w:eastAsia="Times New Roman"/>
          <w:bCs/>
        </w:rPr>
      </w:pPr>
      <w:r w:rsidRPr="00115525">
        <w:rPr>
          <w:rFonts w:eastAsia="Times New Roman"/>
          <w:bCs/>
        </w:rPr>
        <w:t xml:space="preserve">(Θόρυβος </w:t>
      </w:r>
      <w:r>
        <w:rPr>
          <w:rFonts w:eastAsia="Times New Roman"/>
          <w:bCs/>
        </w:rPr>
        <w:t>από την πτέρυγα της Νέας Δημοκρατίας</w:t>
      </w:r>
      <w:r w:rsidRPr="00115525">
        <w:rPr>
          <w:rFonts w:eastAsia="Times New Roman"/>
          <w:bCs/>
        </w:rPr>
        <w:t>)</w:t>
      </w:r>
    </w:p>
    <w:p w14:paraId="69A55D63" w14:textId="77777777" w:rsidR="00C9651F" w:rsidRDefault="002D2592">
      <w:pPr>
        <w:spacing w:line="600" w:lineRule="auto"/>
        <w:ind w:firstLine="720"/>
        <w:jc w:val="both"/>
        <w:rPr>
          <w:rFonts w:eastAsia="Times New Roman"/>
          <w:bCs/>
        </w:rPr>
      </w:pPr>
      <w:r w:rsidRPr="00EE671F">
        <w:rPr>
          <w:rFonts w:eastAsia="Times New Roman"/>
          <w:b/>
          <w:bCs/>
        </w:rPr>
        <w:t>ΣΠΥΡΙΔΩΝ</w:t>
      </w:r>
      <w:r>
        <w:rPr>
          <w:rFonts w:eastAsia="Times New Roman"/>
          <w:b/>
          <w:bCs/>
        </w:rPr>
        <w:t xml:space="preserve"> </w:t>
      </w:r>
      <w:r w:rsidRPr="00EE671F">
        <w:rPr>
          <w:rFonts w:eastAsia="Times New Roman"/>
          <w:b/>
          <w:bCs/>
        </w:rPr>
        <w:t>-</w:t>
      </w:r>
      <w:r>
        <w:rPr>
          <w:rFonts w:eastAsia="Times New Roman"/>
          <w:b/>
          <w:bCs/>
        </w:rPr>
        <w:t xml:space="preserve"> </w:t>
      </w:r>
      <w:r w:rsidRPr="00EE671F">
        <w:rPr>
          <w:rFonts w:eastAsia="Times New Roman"/>
          <w:b/>
          <w:bCs/>
        </w:rPr>
        <w:t>ΑΔΩΝΙΣ ΓΕΩΡΓΙΑΔΗΣ</w:t>
      </w:r>
      <w:r>
        <w:rPr>
          <w:rFonts w:eastAsia="Times New Roman"/>
          <w:b/>
          <w:bCs/>
        </w:rPr>
        <w:t xml:space="preserve">: </w:t>
      </w:r>
      <w:r>
        <w:rPr>
          <w:rFonts w:eastAsia="Times New Roman"/>
          <w:bCs/>
        </w:rPr>
        <w:t>Ηχογράφηση</w:t>
      </w:r>
      <w:r>
        <w:rPr>
          <w:rFonts w:eastAsia="Times New Roman"/>
          <w:bCs/>
        </w:rPr>
        <w:t>...</w:t>
      </w:r>
    </w:p>
    <w:p w14:paraId="69A55D64" w14:textId="77777777" w:rsidR="00C9651F" w:rsidRDefault="002D2592">
      <w:pPr>
        <w:spacing w:line="600" w:lineRule="auto"/>
        <w:ind w:firstLine="720"/>
        <w:jc w:val="both"/>
        <w:rPr>
          <w:rFonts w:eastAsia="Times New Roman" w:cs="Times New Roman"/>
          <w:szCs w:val="24"/>
        </w:rPr>
      </w:pPr>
      <w:r w:rsidRPr="002F2628">
        <w:rPr>
          <w:rFonts w:eastAsia="Times New Roman" w:cs="Times New Roman"/>
          <w:b/>
          <w:szCs w:val="24"/>
        </w:rPr>
        <w:t>ΠΡΟΕΔΡΕΥΩΝ (Νικήτας Κακλαμάνης):</w:t>
      </w:r>
      <w:r w:rsidRPr="002F2628">
        <w:rPr>
          <w:rFonts w:eastAsia="Times New Roman" w:cs="Times New Roman"/>
          <w:szCs w:val="24"/>
        </w:rPr>
        <w:t xml:space="preserve"> </w:t>
      </w:r>
      <w:r>
        <w:rPr>
          <w:rFonts w:eastAsia="Times New Roman" w:cs="Times New Roman"/>
          <w:szCs w:val="24"/>
        </w:rPr>
        <w:t xml:space="preserve">Κύριε Γεωργιάδη, παρακαλώ. </w:t>
      </w:r>
    </w:p>
    <w:p w14:paraId="69A55D65" w14:textId="77777777" w:rsidR="00C9651F" w:rsidRDefault="002D2592">
      <w:pPr>
        <w:spacing w:line="600" w:lineRule="auto"/>
        <w:ind w:firstLine="720"/>
        <w:jc w:val="both"/>
        <w:rPr>
          <w:rFonts w:eastAsia="Times New Roman" w:cs="Times New Roman"/>
          <w:szCs w:val="24"/>
        </w:rPr>
      </w:pPr>
      <w:r w:rsidRPr="00B13DC3">
        <w:rPr>
          <w:rFonts w:eastAsia="Times New Roman" w:cs="Times New Roman"/>
          <w:b/>
          <w:szCs w:val="24"/>
        </w:rPr>
        <w:t>ΠΑΥΛΟΣ ΠΟΛΑΚΗΣ (Αναπληρωτής Υπουργός Υγείας):</w:t>
      </w:r>
      <w:r>
        <w:rPr>
          <w:rFonts w:eastAsia="Times New Roman" w:cs="Times New Roman"/>
          <w:b/>
          <w:szCs w:val="24"/>
        </w:rPr>
        <w:t xml:space="preserve"> </w:t>
      </w:r>
      <w:r>
        <w:rPr>
          <w:rFonts w:eastAsia="Times New Roman" w:cs="Times New Roman"/>
          <w:szCs w:val="24"/>
        </w:rPr>
        <w:t>Μισό λεπτό.</w:t>
      </w:r>
      <w:r w:rsidRPr="00B13DC3">
        <w:rPr>
          <w:rFonts w:eastAsia="Times New Roman" w:cs="Times New Roman"/>
          <w:szCs w:val="24"/>
        </w:rPr>
        <w:t xml:space="preserve"> </w:t>
      </w:r>
      <w:r>
        <w:rPr>
          <w:rFonts w:eastAsia="Times New Roman" w:cs="Times New Roman"/>
          <w:szCs w:val="24"/>
        </w:rPr>
        <w:t>Κα</w:t>
      </w:r>
      <w:r>
        <w:rPr>
          <w:rFonts w:eastAsia="Times New Roman" w:cs="Times New Roman"/>
          <w:szCs w:val="24"/>
        </w:rPr>
        <w:t>μ</w:t>
      </w:r>
      <w:r>
        <w:rPr>
          <w:rFonts w:eastAsia="Times New Roman" w:cs="Times New Roman"/>
          <w:szCs w:val="24"/>
        </w:rPr>
        <w:t xml:space="preserve">μία ηχογράφηση. </w:t>
      </w:r>
    </w:p>
    <w:p w14:paraId="69A55D66" w14:textId="77777777" w:rsidR="00C9651F" w:rsidRDefault="002D2592">
      <w:pPr>
        <w:spacing w:line="600" w:lineRule="auto"/>
        <w:ind w:firstLine="720"/>
        <w:jc w:val="center"/>
        <w:rPr>
          <w:rFonts w:eastAsia="Times New Roman"/>
          <w:bCs/>
        </w:rPr>
      </w:pPr>
      <w:r w:rsidRPr="00115525">
        <w:rPr>
          <w:rFonts w:eastAsia="Times New Roman"/>
          <w:bCs/>
        </w:rPr>
        <w:t>(Θόρυβος στην Αίθουσα)</w:t>
      </w:r>
    </w:p>
    <w:p w14:paraId="69A55D67" w14:textId="77777777" w:rsidR="00C9651F" w:rsidRDefault="002D2592">
      <w:pPr>
        <w:spacing w:line="600" w:lineRule="auto"/>
        <w:ind w:firstLine="720"/>
        <w:jc w:val="both"/>
        <w:rPr>
          <w:rFonts w:eastAsia="Times New Roman" w:cs="Times New Roman"/>
          <w:szCs w:val="24"/>
        </w:rPr>
      </w:pPr>
      <w:r w:rsidRPr="002F2628">
        <w:rPr>
          <w:rFonts w:eastAsia="Times New Roman" w:cs="Times New Roman"/>
          <w:b/>
          <w:szCs w:val="24"/>
        </w:rPr>
        <w:t>ΠΡΟΕΔΡΕΥΩΝ (Νικήτας Κακλαμάνης):</w:t>
      </w:r>
      <w:r>
        <w:rPr>
          <w:rFonts w:eastAsia="Times New Roman" w:cs="Times New Roman"/>
          <w:b/>
          <w:szCs w:val="24"/>
        </w:rPr>
        <w:t xml:space="preserve"> </w:t>
      </w:r>
      <w:r>
        <w:rPr>
          <w:rFonts w:eastAsia="Times New Roman" w:cs="Times New Roman"/>
          <w:szCs w:val="24"/>
        </w:rPr>
        <w:t xml:space="preserve">Κύριοι συνάδελφοι, δεν μας ενδιαφέρει να ακούσουμε; Μας </w:t>
      </w:r>
      <w:r>
        <w:rPr>
          <w:rFonts w:eastAsia="Times New Roman" w:cs="Times New Roman"/>
          <w:szCs w:val="24"/>
        </w:rPr>
        <w:t>ενδιαφέρει.</w:t>
      </w:r>
    </w:p>
    <w:p w14:paraId="69A55D68" w14:textId="77777777" w:rsidR="00C9651F" w:rsidRDefault="002D2592">
      <w:pPr>
        <w:spacing w:line="600" w:lineRule="auto"/>
        <w:ind w:firstLine="720"/>
        <w:jc w:val="both"/>
        <w:rPr>
          <w:rFonts w:eastAsia="Times New Roman" w:cs="Times New Roman"/>
          <w:szCs w:val="24"/>
        </w:rPr>
      </w:pPr>
      <w:r>
        <w:rPr>
          <w:rFonts w:eastAsia="Times New Roman" w:cs="Times New Roman"/>
          <w:b/>
          <w:szCs w:val="24"/>
        </w:rPr>
        <w:lastRenderedPageBreak/>
        <w:t>ΠΑΥΛΟΣ ΠΟΛΑΚΗΣ (Αναπληρωτής Υπουργός Υγείας):</w:t>
      </w:r>
      <w:r>
        <w:rPr>
          <w:rFonts w:eastAsia="Times New Roman" w:cs="Times New Roman"/>
          <w:szCs w:val="24"/>
        </w:rPr>
        <w:t xml:space="preserve"> Ξέρετε κάτι; Έχω τεράστιο μνημονικό. Θυμάμαι πάρα πολύ καλά τι λέω. Θυμάμαι τι έχω πει πριν από είκοσι πέντε χρόνια. Έχω πάρα πολύ μεγάλο μνημονικό. </w:t>
      </w:r>
    </w:p>
    <w:p w14:paraId="69A55D69"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 xml:space="preserve">Επαναλαμβάνω το ερώτημα: Απ’ αυτά που είπα, απ’ </w:t>
      </w:r>
      <w:r>
        <w:rPr>
          <w:rFonts w:eastAsia="Times New Roman" w:cs="Times New Roman"/>
          <w:szCs w:val="24"/>
        </w:rPr>
        <w:t xml:space="preserve">αυτά που μετέφερε η ιστοσελίδα, έχει να διαψεύσει κάτι ο κ. Στουρνάρας; </w:t>
      </w:r>
    </w:p>
    <w:p w14:paraId="69A55D6A" w14:textId="77777777" w:rsidR="00C9651F" w:rsidRDefault="002D2592">
      <w:pPr>
        <w:spacing w:line="600" w:lineRule="auto"/>
        <w:ind w:firstLine="720"/>
        <w:jc w:val="both"/>
        <w:rPr>
          <w:rFonts w:eastAsia="Times New Roman" w:cs="Times New Roman"/>
          <w:szCs w:val="24"/>
        </w:rPr>
      </w:pPr>
      <w:r w:rsidRPr="00953C20">
        <w:rPr>
          <w:rFonts w:eastAsia="Times New Roman" w:cs="Times New Roman"/>
          <w:b/>
          <w:szCs w:val="24"/>
        </w:rPr>
        <w:t>ΜΑΥΡΟΥΔΗΣ ΒΟΡΙΔΗΣ:</w:t>
      </w:r>
      <w:r w:rsidRPr="00953C20">
        <w:rPr>
          <w:rFonts w:eastAsia="Times New Roman" w:cs="Times New Roman"/>
          <w:szCs w:val="24"/>
        </w:rPr>
        <w:t xml:space="preserve"> </w:t>
      </w:r>
      <w:r>
        <w:rPr>
          <w:rFonts w:eastAsia="Times New Roman" w:cs="Times New Roman"/>
          <w:szCs w:val="24"/>
        </w:rPr>
        <w:t>Διέψευσε.</w:t>
      </w:r>
    </w:p>
    <w:p w14:paraId="69A55D6B" w14:textId="77777777" w:rsidR="00C9651F" w:rsidRDefault="002D2592">
      <w:pPr>
        <w:spacing w:line="600" w:lineRule="auto"/>
        <w:ind w:firstLine="720"/>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Ο </w:t>
      </w:r>
      <w:r>
        <w:rPr>
          <w:rFonts w:eastAsia="Times New Roman" w:cs="Times New Roman"/>
          <w:szCs w:val="24"/>
          <w:lang w:val="en-US"/>
        </w:rPr>
        <w:t>SSM</w:t>
      </w:r>
      <w:r>
        <w:rPr>
          <w:rFonts w:eastAsia="Times New Roman" w:cs="Times New Roman"/>
          <w:szCs w:val="24"/>
        </w:rPr>
        <w:t xml:space="preserve"> έδωσε εντολή να ελέγξει στην </w:t>
      </w:r>
      <w:r>
        <w:rPr>
          <w:rFonts w:eastAsia="Times New Roman" w:cs="Times New Roman"/>
          <w:szCs w:val="24"/>
          <w:lang w:val="en-US"/>
        </w:rPr>
        <w:t>Attica</w:t>
      </w:r>
      <w:r w:rsidRPr="00E85E5B">
        <w:rPr>
          <w:rFonts w:eastAsia="Times New Roman" w:cs="Times New Roman"/>
          <w:szCs w:val="24"/>
        </w:rPr>
        <w:t xml:space="preserve"> </w:t>
      </w:r>
      <w:r>
        <w:rPr>
          <w:rFonts w:eastAsia="Times New Roman" w:cs="Times New Roman"/>
          <w:szCs w:val="24"/>
          <w:lang w:val="en-US"/>
        </w:rPr>
        <w:t>Bank</w:t>
      </w:r>
      <w:r>
        <w:rPr>
          <w:rFonts w:eastAsia="Times New Roman" w:cs="Times New Roman"/>
          <w:szCs w:val="24"/>
        </w:rPr>
        <w:t xml:space="preserve"> και τις συνεταιριστικές και δεν μπορεί να ελέγξει τις συστημι</w:t>
      </w:r>
      <w:r>
        <w:rPr>
          <w:rFonts w:eastAsia="Times New Roman" w:cs="Times New Roman"/>
          <w:szCs w:val="24"/>
        </w:rPr>
        <w:t xml:space="preserve">κές, που είναι τα άλλα δάνεια εκεί; </w:t>
      </w:r>
    </w:p>
    <w:p w14:paraId="69A55D6C" w14:textId="77777777" w:rsidR="00C9651F" w:rsidRDefault="002D2592">
      <w:pPr>
        <w:tabs>
          <w:tab w:val="left" w:pos="6168"/>
        </w:tabs>
        <w:spacing w:line="600" w:lineRule="auto"/>
        <w:ind w:firstLine="720"/>
        <w:jc w:val="both"/>
        <w:rPr>
          <w:rFonts w:eastAsia="Times New Roman" w:cs="Times New Roman"/>
          <w:szCs w:val="24"/>
        </w:rPr>
      </w:pPr>
      <w:r>
        <w:rPr>
          <w:rFonts w:eastAsia="Times New Roman" w:cs="Times New Roman"/>
          <w:szCs w:val="24"/>
        </w:rPr>
        <w:t>Διότι</w:t>
      </w:r>
      <w:r w:rsidRPr="00281403">
        <w:rPr>
          <w:rFonts w:eastAsia="Times New Roman" w:cs="Times New Roman"/>
          <w:szCs w:val="24"/>
        </w:rPr>
        <w:t xml:space="preserve"> αυτό είναι</w:t>
      </w:r>
      <w:r>
        <w:rPr>
          <w:rFonts w:eastAsia="Times New Roman" w:cs="Times New Roman"/>
          <w:szCs w:val="24"/>
        </w:rPr>
        <w:t>.</w:t>
      </w:r>
      <w:r w:rsidRPr="00281403">
        <w:rPr>
          <w:rFonts w:eastAsia="Times New Roman" w:cs="Times New Roman"/>
          <w:szCs w:val="24"/>
        </w:rPr>
        <w:t xml:space="preserve"> Μην πετάμε την μπάλα στην εξέδρα</w:t>
      </w:r>
      <w:r>
        <w:rPr>
          <w:rFonts w:eastAsia="Times New Roman" w:cs="Times New Roman"/>
          <w:szCs w:val="24"/>
        </w:rPr>
        <w:t>.</w:t>
      </w:r>
      <w:r w:rsidRPr="00281403">
        <w:rPr>
          <w:rFonts w:eastAsia="Times New Roman" w:cs="Times New Roman"/>
          <w:szCs w:val="24"/>
        </w:rPr>
        <w:t xml:space="preserve"> Στήσατε ένα ολόκληρο πράγμα σε σχέση με το δάνειο</w:t>
      </w:r>
      <w:r>
        <w:rPr>
          <w:rFonts w:eastAsia="Times New Roman" w:cs="Times New Roman"/>
          <w:szCs w:val="24"/>
        </w:rPr>
        <w:t>,</w:t>
      </w:r>
      <w:r w:rsidRPr="00281403">
        <w:rPr>
          <w:rFonts w:eastAsia="Times New Roman" w:cs="Times New Roman"/>
          <w:szCs w:val="24"/>
        </w:rPr>
        <w:t xml:space="preserve"> το οποίο κατέπεσε και όχι από την </w:t>
      </w:r>
      <w:r w:rsidRPr="00281403">
        <w:rPr>
          <w:rFonts w:eastAsia="Times New Roman" w:cs="Times New Roman"/>
          <w:szCs w:val="24"/>
          <w:lang w:val="en-US"/>
        </w:rPr>
        <w:t>Attica</w:t>
      </w:r>
      <w:r w:rsidRPr="00281403">
        <w:rPr>
          <w:rFonts w:eastAsia="Times New Roman" w:cs="Times New Roman"/>
          <w:szCs w:val="24"/>
        </w:rPr>
        <w:t xml:space="preserve"> </w:t>
      </w:r>
      <w:r w:rsidRPr="00281403">
        <w:rPr>
          <w:rFonts w:eastAsia="Times New Roman" w:cs="Times New Roman"/>
          <w:szCs w:val="24"/>
          <w:lang w:val="en-US"/>
        </w:rPr>
        <w:t>Bank</w:t>
      </w:r>
      <w:r>
        <w:rPr>
          <w:rFonts w:eastAsia="Times New Roman" w:cs="Times New Roman"/>
          <w:szCs w:val="24"/>
        </w:rPr>
        <w:t xml:space="preserve">, αλλά </w:t>
      </w:r>
      <w:r w:rsidRPr="00281403">
        <w:rPr>
          <w:rFonts w:eastAsia="Times New Roman" w:cs="Times New Roman"/>
          <w:szCs w:val="24"/>
        </w:rPr>
        <w:t>από την εποπτική αρχή της Τράπεζας της Ελλάδας</w:t>
      </w:r>
      <w:r>
        <w:rPr>
          <w:rFonts w:eastAsia="Times New Roman" w:cs="Times New Roman"/>
          <w:szCs w:val="24"/>
        </w:rPr>
        <w:t>.</w:t>
      </w:r>
      <w:r w:rsidRPr="00281403">
        <w:rPr>
          <w:rFonts w:eastAsia="Times New Roman" w:cs="Times New Roman"/>
          <w:szCs w:val="24"/>
        </w:rPr>
        <w:t xml:space="preserve"> Από </w:t>
      </w:r>
      <w:r>
        <w:rPr>
          <w:rFonts w:eastAsia="Times New Roman" w:cs="Times New Roman"/>
          <w:szCs w:val="24"/>
        </w:rPr>
        <w:t>ε</w:t>
      </w:r>
      <w:r w:rsidRPr="00281403">
        <w:rPr>
          <w:rFonts w:eastAsia="Times New Roman" w:cs="Times New Roman"/>
          <w:szCs w:val="24"/>
        </w:rPr>
        <w:t xml:space="preserve">κεί </w:t>
      </w:r>
      <w:r>
        <w:rPr>
          <w:rFonts w:eastAsia="Times New Roman" w:cs="Times New Roman"/>
          <w:szCs w:val="24"/>
        </w:rPr>
        <w:t xml:space="preserve">έφυγαν </w:t>
      </w:r>
      <w:r>
        <w:rPr>
          <w:rFonts w:eastAsia="Times New Roman" w:cs="Times New Roman"/>
          <w:szCs w:val="24"/>
        </w:rPr>
        <w:t>οι</w:t>
      </w:r>
      <w:r w:rsidRPr="00281403">
        <w:rPr>
          <w:rFonts w:eastAsia="Times New Roman" w:cs="Times New Roman"/>
          <w:szCs w:val="24"/>
        </w:rPr>
        <w:t xml:space="preserve"> διαρροές</w:t>
      </w:r>
      <w:r>
        <w:rPr>
          <w:rFonts w:eastAsia="Times New Roman" w:cs="Times New Roman"/>
          <w:szCs w:val="24"/>
        </w:rPr>
        <w:t>. Από πού</w:t>
      </w:r>
      <w:r w:rsidRPr="00281403">
        <w:rPr>
          <w:rFonts w:eastAsia="Times New Roman" w:cs="Times New Roman"/>
          <w:szCs w:val="24"/>
        </w:rPr>
        <w:t xml:space="preserve"> </w:t>
      </w:r>
      <w:r>
        <w:rPr>
          <w:rFonts w:eastAsia="Times New Roman" w:cs="Times New Roman"/>
          <w:szCs w:val="24"/>
        </w:rPr>
        <w:t>έ</w:t>
      </w:r>
      <w:r w:rsidRPr="00281403">
        <w:rPr>
          <w:rFonts w:eastAsia="Times New Roman" w:cs="Times New Roman"/>
          <w:szCs w:val="24"/>
        </w:rPr>
        <w:t>φυγαν</w:t>
      </w:r>
      <w:r>
        <w:rPr>
          <w:rFonts w:eastAsia="Times New Roman" w:cs="Times New Roman"/>
          <w:szCs w:val="24"/>
        </w:rPr>
        <w:t>;</w:t>
      </w:r>
      <w:r w:rsidRPr="00281403">
        <w:rPr>
          <w:rFonts w:eastAsia="Times New Roman" w:cs="Times New Roman"/>
          <w:szCs w:val="24"/>
        </w:rPr>
        <w:t xml:space="preserve"> </w:t>
      </w:r>
      <w:r>
        <w:rPr>
          <w:rFonts w:eastAsia="Times New Roman" w:cs="Times New Roman"/>
          <w:szCs w:val="24"/>
        </w:rPr>
        <w:t xml:space="preserve">Μύρισαν τα νύχια τους και το έγραψαν; </w:t>
      </w:r>
    </w:p>
    <w:p w14:paraId="69A55D6D" w14:textId="77777777" w:rsidR="00C9651F" w:rsidRDefault="002D2592">
      <w:pPr>
        <w:tabs>
          <w:tab w:val="left" w:pos="6168"/>
        </w:tabs>
        <w:spacing w:line="600" w:lineRule="auto"/>
        <w:ind w:firstLine="720"/>
        <w:jc w:val="both"/>
        <w:rPr>
          <w:rFonts w:eastAsia="Times New Roman" w:cs="Times New Roman"/>
          <w:szCs w:val="24"/>
        </w:rPr>
      </w:pPr>
      <w:r>
        <w:rPr>
          <w:rFonts w:eastAsia="Times New Roman" w:cs="Times New Roman"/>
          <w:szCs w:val="24"/>
        </w:rPr>
        <w:lastRenderedPageBreak/>
        <w:t xml:space="preserve">Όταν, στήνουμε, λοιπόν αυτή τη συμπαιγνία </w:t>
      </w:r>
      <w:r w:rsidRPr="00281403">
        <w:rPr>
          <w:rFonts w:eastAsia="Times New Roman" w:cs="Times New Roman"/>
          <w:szCs w:val="24"/>
        </w:rPr>
        <w:t xml:space="preserve">και την αποκαλύπτουμε και </w:t>
      </w:r>
      <w:r>
        <w:rPr>
          <w:rFonts w:eastAsia="Times New Roman" w:cs="Times New Roman"/>
          <w:szCs w:val="24"/>
        </w:rPr>
        <w:t>καταπίπτει, τώρα τι λέμε; Λέμε: «Α,</w:t>
      </w:r>
      <w:r w:rsidRPr="00281403">
        <w:rPr>
          <w:rFonts w:eastAsia="Times New Roman" w:cs="Times New Roman"/>
          <w:szCs w:val="24"/>
        </w:rPr>
        <w:t xml:space="preserve"> ηχογράφησε</w:t>
      </w:r>
      <w:r>
        <w:rPr>
          <w:rFonts w:eastAsia="Times New Roman" w:cs="Times New Roman"/>
          <w:szCs w:val="24"/>
        </w:rPr>
        <w:t>.</w:t>
      </w:r>
      <w:r w:rsidRPr="00281403">
        <w:rPr>
          <w:rFonts w:eastAsia="Times New Roman" w:cs="Times New Roman"/>
          <w:szCs w:val="24"/>
        </w:rPr>
        <w:t xml:space="preserve"> Παρανόμησε</w:t>
      </w:r>
      <w:r>
        <w:rPr>
          <w:rFonts w:eastAsia="Times New Roman" w:cs="Times New Roman"/>
          <w:szCs w:val="24"/>
        </w:rPr>
        <w:t>».</w:t>
      </w:r>
      <w:r w:rsidRPr="00281403">
        <w:rPr>
          <w:rFonts w:eastAsia="Times New Roman" w:cs="Times New Roman"/>
          <w:szCs w:val="24"/>
        </w:rPr>
        <w:t xml:space="preserve"> Επί της ουσίας</w:t>
      </w:r>
      <w:r>
        <w:rPr>
          <w:rFonts w:eastAsia="Times New Roman" w:cs="Times New Roman"/>
          <w:szCs w:val="24"/>
        </w:rPr>
        <w:t>,</w:t>
      </w:r>
      <w:r w:rsidRPr="00281403">
        <w:rPr>
          <w:rFonts w:eastAsia="Times New Roman" w:cs="Times New Roman"/>
          <w:szCs w:val="24"/>
        </w:rPr>
        <w:t xml:space="preserve"> αυτό είναι</w:t>
      </w:r>
      <w:r>
        <w:rPr>
          <w:rFonts w:eastAsia="Times New Roman" w:cs="Times New Roman"/>
          <w:szCs w:val="24"/>
        </w:rPr>
        <w:t>.</w:t>
      </w:r>
    </w:p>
    <w:p w14:paraId="69A55D6E" w14:textId="77777777" w:rsidR="00C9651F" w:rsidRDefault="002D2592">
      <w:pPr>
        <w:tabs>
          <w:tab w:val="left" w:pos="6168"/>
        </w:tabs>
        <w:spacing w:line="600" w:lineRule="auto"/>
        <w:ind w:firstLine="720"/>
        <w:jc w:val="both"/>
        <w:rPr>
          <w:rFonts w:eastAsia="Times New Roman" w:cs="Times New Roman"/>
          <w:szCs w:val="24"/>
        </w:rPr>
      </w:pPr>
      <w:r>
        <w:rPr>
          <w:rFonts w:eastAsia="Times New Roman" w:cs="Times New Roman"/>
          <w:b/>
          <w:szCs w:val="24"/>
        </w:rPr>
        <w:t xml:space="preserve">ΔΗΜΗΤΡΙΟΣ ΚΥΡΙΑΖΙΔΗΣ: </w:t>
      </w:r>
      <w:r>
        <w:rPr>
          <w:rFonts w:eastAsia="Times New Roman" w:cs="Times New Roman"/>
          <w:szCs w:val="24"/>
        </w:rPr>
        <w:t xml:space="preserve">Ο Στουρνάρας έστειλε τη συνομιλία. </w:t>
      </w:r>
    </w:p>
    <w:p w14:paraId="69A55D6F" w14:textId="77777777" w:rsidR="00C9651F" w:rsidRDefault="002D2592">
      <w:pPr>
        <w:tabs>
          <w:tab w:val="left" w:pos="6168"/>
        </w:tabs>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Κυριαζίδη, έχετε γραφτεί ομιλητής. Όταν έρθει η σειρά σας, πείτε ό,τι θέλετε. </w:t>
      </w:r>
    </w:p>
    <w:p w14:paraId="69A55D70" w14:textId="77777777" w:rsidR="00C9651F" w:rsidRDefault="002D2592">
      <w:pPr>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Δεύτερον, κι εσείς παραποιήσατε. Εγώ είπα: «Θα έρθω, κύρ</w:t>
      </w:r>
      <w:r>
        <w:rPr>
          <w:rFonts w:eastAsia="Times New Roman" w:cs="Times New Roman"/>
          <w:szCs w:val="24"/>
        </w:rPr>
        <w:t xml:space="preserve">ιε Στουρνάρα και </w:t>
      </w:r>
      <w:r w:rsidRPr="00281403">
        <w:rPr>
          <w:rFonts w:eastAsia="Times New Roman" w:cs="Times New Roman"/>
          <w:szCs w:val="24"/>
        </w:rPr>
        <w:t>θα απαιτήσω να ελέγξετε και τα άλλα δάνεια και δεν θα φύγω</w:t>
      </w:r>
      <w:r>
        <w:rPr>
          <w:rFonts w:eastAsia="Times New Roman" w:cs="Times New Roman"/>
          <w:szCs w:val="24"/>
        </w:rPr>
        <w:t>…».</w:t>
      </w:r>
    </w:p>
    <w:p w14:paraId="69A55D71" w14:textId="77777777" w:rsidR="00C9651F" w:rsidRDefault="002D2592">
      <w:pPr>
        <w:spacing w:line="600" w:lineRule="auto"/>
        <w:ind w:firstLine="720"/>
        <w:jc w:val="both"/>
        <w:rPr>
          <w:rFonts w:eastAsia="Times New Roman" w:cs="Times New Roman"/>
          <w:szCs w:val="24"/>
        </w:rPr>
      </w:pPr>
      <w:r>
        <w:rPr>
          <w:rFonts w:eastAsia="Times New Roman" w:cs="Times New Roman"/>
          <w:b/>
          <w:szCs w:val="24"/>
        </w:rPr>
        <w:t xml:space="preserve">ΝΙΚΟΛΑΟΣ ΠΑΝΑΓΙΩΤΟΠΟΥΛΟΣ: </w:t>
      </w:r>
      <w:r>
        <w:rPr>
          <w:rFonts w:eastAsia="Times New Roman" w:cs="Times New Roman"/>
          <w:szCs w:val="24"/>
        </w:rPr>
        <w:t xml:space="preserve">Με ποια ιδιότητα; </w:t>
      </w:r>
    </w:p>
    <w:p w14:paraId="69A55D72" w14:textId="77777777" w:rsidR="00C9651F" w:rsidRDefault="002D2592">
      <w:pPr>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 xml:space="preserve">Με την ιδιότητα </w:t>
      </w:r>
      <w:r w:rsidRPr="00281403">
        <w:rPr>
          <w:rFonts w:eastAsia="Times New Roman" w:cs="Times New Roman"/>
          <w:szCs w:val="24"/>
        </w:rPr>
        <w:t xml:space="preserve">του ανθρώπου που κατακρεουργήθηκε από τα </w:t>
      </w:r>
      <w:r>
        <w:rPr>
          <w:rFonts w:eastAsia="Times New Roman" w:cs="Times New Roman"/>
          <w:szCs w:val="24"/>
        </w:rPr>
        <w:t xml:space="preserve">δικά σας </w:t>
      </w:r>
      <w:r>
        <w:rPr>
          <w:rFonts w:eastAsia="Times New Roman" w:cs="Times New Roman"/>
          <w:szCs w:val="24"/>
        </w:rPr>
        <w:t>μ</w:t>
      </w:r>
      <w:r>
        <w:rPr>
          <w:rFonts w:eastAsia="Times New Roman" w:cs="Times New Roman"/>
          <w:szCs w:val="24"/>
        </w:rPr>
        <w:t xml:space="preserve">έσα </w:t>
      </w:r>
      <w:r>
        <w:rPr>
          <w:rFonts w:eastAsia="Times New Roman" w:cs="Times New Roman"/>
          <w:szCs w:val="24"/>
        </w:rPr>
        <w:t>μ</w:t>
      </w:r>
      <w:r>
        <w:rPr>
          <w:rFonts w:eastAsia="Times New Roman" w:cs="Times New Roman"/>
          <w:szCs w:val="24"/>
        </w:rPr>
        <w:t xml:space="preserve">αζικής </w:t>
      </w:r>
      <w:r>
        <w:rPr>
          <w:rFonts w:eastAsia="Times New Roman" w:cs="Times New Roman"/>
          <w:szCs w:val="24"/>
        </w:rPr>
        <w:t>ε</w:t>
      </w:r>
      <w:r>
        <w:rPr>
          <w:rFonts w:eastAsia="Times New Roman" w:cs="Times New Roman"/>
          <w:szCs w:val="24"/>
        </w:rPr>
        <w:t>νημέρω</w:t>
      </w:r>
      <w:r>
        <w:rPr>
          <w:rFonts w:eastAsia="Times New Roman" w:cs="Times New Roman"/>
          <w:szCs w:val="24"/>
        </w:rPr>
        <w:t xml:space="preserve">σης </w:t>
      </w:r>
      <w:r w:rsidRPr="00281403">
        <w:rPr>
          <w:rFonts w:eastAsia="Times New Roman" w:cs="Times New Roman"/>
          <w:szCs w:val="24"/>
        </w:rPr>
        <w:t>και αυτός και η οικογένεια του τρεις μέρες</w:t>
      </w:r>
      <w:r>
        <w:rPr>
          <w:rFonts w:eastAsia="Times New Roman" w:cs="Times New Roman"/>
          <w:szCs w:val="24"/>
        </w:rPr>
        <w:t>.</w:t>
      </w:r>
      <w:r w:rsidRPr="00281403">
        <w:rPr>
          <w:rFonts w:eastAsia="Times New Roman" w:cs="Times New Roman"/>
          <w:szCs w:val="24"/>
        </w:rPr>
        <w:t xml:space="preserve"> Με αυτή την ιδιότητα</w:t>
      </w:r>
      <w:r>
        <w:rPr>
          <w:rFonts w:eastAsia="Times New Roman" w:cs="Times New Roman"/>
          <w:szCs w:val="24"/>
        </w:rPr>
        <w:t>.</w:t>
      </w:r>
      <w:r w:rsidRPr="00281403">
        <w:rPr>
          <w:rFonts w:eastAsia="Times New Roman" w:cs="Times New Roman"/>
          <w:szCs w:val="24"/>
        </w:rPr>
        <w:t xml:space="preserve"> Δεν το έχω το δικαίωμα ως Έλληνας πολίτης</w:t>
      </w:r>
      <w:r>
        <w:rPr>
          <w:rFonts w:eastAsia="Times New Roman" w:cs="Times New Roman"/>
          <w:szCs w:val="24"/>
        </w:rPr>
        <w:t>;</w:t>
      </w:r>
      <w:r w:rsidRPr="00281403">
        <w:rPr>
          <w:rFonts w:eastAsia="Times New Roman" w:cs="Times New Roman"/>
          <w:szCs w:val="24"/>
        </w:rPr>
        <w:t xml:space="preserve"> </w:t>
      </w:r>
    </w:p>
    <w:p w14:paraId="69A55D73" w14:textId="77777777" w:rsidR="00C9651F" w:rsidRDefault="002D2592">
      <w:pPr>
        <w:spacing w:line="600" w:lineRule="auto"/>
        <w:ind w:firstLine="720"/>
        <w:jc w:val="both"/>
        <w:rPr>
          <w:rFonts w:eastAsia="Times New Roman" w:cs="Times New Roman"/>
          <w:szCs w:val="24"/>
        </w:rPr>
      </w:pPr>
      <w:r>
        <w:rPr>
          <w:rFonts w:eastAsia="Times New Roman" w:cs="Times New Roman"/>
          <w:b/>
          <w:szCs w:val="24"/>
        </w:rPr>
        <w:lastRenderedPageBreak/>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ΑΔΩΝΙΣ ΓΕΩΡΓΙΑΔΗΣ: </w:t>
      </w:r>
      <w:r>
        <w:rPr>
          <w:rFonts w:eastAsia="Times New Roman" w:cs="Times New Roman"/>
          <w:szCs w:val="24"/>
        </w:rPr>
        <w:t>Όχι.</w:t>
      </w:r>
    </w:p>
    <w:p w14:paraId="69A55D74" w14:textId="77777777" w:rsidR="00C9651F" w:rsidRDefault="002D2592">
      <w:pPr>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sidRPr="00281403">
        <w:rPr>
          <w:rFonts w:eastAsia="Times New Roman" w:cs="Times New Roman"/>
          <w:szCs w:val="24"/>
        </w:rPr>
        <w:t>Δεν το έχω</w:t>
      </w:r>
      <w:r>
        <w:rPr>
          <w:rFonts w:eastAsia="Times New Roman" w:cs="Times New Roman"/>
          <w:szCs w:val="24"/>
        </w:rPr>
        <w:t>,</w:t>
      </w:r>
      <w:r w:rsidRPr="00281403">
        <w:rPr>
          <w:rFonts w:eastAsia="Times New Roman" w:cs="Times New Roman"/>
          <w:szCs w:val="24"/>
        </w:rPr>
        <w:t xml:space="preserve"> κατά τη γνώμη </w:t>
      </w:r>
      <w:r>
        <w:rPr>
          <w:rFonts w:eastAsia="Times New Roman" w:cs="Times New Roman"/>
          <w:szCs w:val="24"/>
        </w:rPr>
        <w:t>σας, γ</w:t>
      </w:r>
      <w:r w:rsidRPr="00281403">
        <w:rPr>
          <w:rFonts w:eastAsia="Times New Roman" w:cs="Times New Roman"/>
          <w:szCs w:val="24"/>
        </w:rPr>
        <w:t xml:space="preserve">ιατί έτσι </w:t>
      </w:r>
      <w:r>
        <w:rPr>
          <w:rFonts w:eastAsia="Times New Roman" w:cs="Times New Roman"/>
          <w:szCs w:val="24"/>
        </w:rPr>
        <w:t xml:space="preserve">κρύβονται οι πομπές σας. </w:t>
      </w:r>
    </w:p>
    <w:p w14:paraId="69A55D75"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Επίσης,</w:t>
      </w:r>
      <w:r w:rsidRPr="00281403">
        <w:rPr>
          <w:rFonts w:eastAsia="Times New Roman" w:cs="Times New Roman"/>
          <w:szCs w:val="24"/>
        </w:rPr>
        <w:t xml:space="preserve"> </w:t>
      </w:r>
      <w:r>
        <w:rPr>
          <w:rFonts w:eastAsia="Times New Roman" w:cs="Times New Roman"/>
          <w:szCs w:val="24"/>
        </w:rPr>
        <w:t xml:space="preserve">κι εγώ καλόπιστα, κύριε Γεωργιάδη, πάρα </w:t>
      </w:r>
      <w:r w:rsidRPr="00281403">
        <w:rPr>
          <w:rFonts w:eastAsia="Times New Roman" w:cs="Times New Roman"/>
          <w:szCs w:val="24"/>
        </w:rPr>
        <w:t xml:space="preserve">πολύ θα ήθελα να έχω στο πρώτο στεγαστικό </w:t>
      </w:r>
      <w:r>
        <w:rPr>
          <w:rFonts w:eastAsia="Times New Roman" w:cs="Times New Roman"/>
          <w:szCs w:val="24"/>
        </w:rPr>
        <w:t xml:space="preserve">μου </w:t>
      </w:r>
      <w:r w:rsidRPr="00281403">
        <w:rPr>
          <w:rFonts w:eastAsia="Times New Roman" w:cs="Times New Roman"/>
          <w:szCs w:val="24"/>
        </w:rPr>
        <w:t xml:space="preserve">δάνειο μία τέτοια ρύθμιση που να πληρώνεις μόνο τόκους για </w:t>
      </w:r>
      <w:r>
        <w:rPr>
          <w:rFonts w:eastAsia="Times New Roman" w:cs="Times New Roman"/>
          <w:szCs w:val="24"/>
        </w:rPr>
        <w:t>δέκα</w:t>
      </w:r>
      <w:r w:rsidRPr="00281403">
        <w:rPr>
          <w:rFonts w:eastAsia="Times New Roman" w:cs="Times New Roman"/>
          <w:szCs w:val="24"/>
        </w:rPr>
        <w:t xml:space="preserve"> χρόνια και να </w:t>
      </w:r>
      <w:r>
        <w:rPr>
          <w:rFonts w:eastAsia="Times New Roman" w:cs="Times New Roman"/>
          <w:szCs w:val="24"/>
        </w:rPr>
        <w:t xml:space="preserve">μη μειώνεται το κεφάλαιο. </w:t>
      </w:r>
    </w:p>
    <w:p w14:paraId="69A55D76" w14:textId="77777777" w:rsidR="00C9651F" w:rsidRDefault="002D2592">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ΑΔΩΝΙΣ ΓΕΩΡΓΙΑΔΗΣ: </w:t>
      </w:r>
      <w:r>
        <w:rPr>
          <w:rFonts w:eastAsia="Times New Roman" w:cs="Times New Roman"/>
          <w:szCs w:val="24"/>
        </w:rPr>
        <w:t xml:space="preserve">Όλοι την έχουν! </w:t>
      </w:r>
    </w:p>
    <w:p w14:paraId="69A55D77" w14:textId="77777777" w:rsidR="00C9651F" w:rsidRDefault="002D2592">
      <w:pPr>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 xml:space="preserve">Όχι, δεν την έχουν. Είναι σαν να μου λέτε </w:t>
      </w:r>
      <w:r w:rsidRPr="00281403">
        <w:rPr>
          <w:rFonts w:eastAsia="Times New Roman" w:cs="Times New Roman"/>
          <w:szCs w:val="24"/>
        </w:rPr>
        <w:t xml:space="preserve">το άλλο δάνειο του </w:t>
      </w:r>
      <w:r>
        <w:rPr>
          <w:rFonts w:eastAsia="Times New Roman" w:cs="Times New Roman"/>
          <w:szCs w:val="24"/>
        </w:rPr>
        <w:t>«</w:t>
      </w:r>
      <w:r w:rsidRPr="00281403">
        <w:rPr>
          <w:rFonts w:eastAsia="Times New Roman" w:cs="Times New Roman"/>
          <w:szCs w:val="24"/>
        </w:rPr>
        <w:t>ΚΗΡΥΚΑ</w:t>
      </w:r>
      <w:r>
        <w:rPr>
          <w:rFonts w:eastAsia="Times New Roman" w:cs="Times New Roman"/>
          <w:szCs w:val="24"/>
        </w:rPr>
        <w:t>»</w:t>
      </w:r>
      <w:r w:rsidRPr="00281403">
        <w:rPr>
          <w:rFonts w:eastAsia="Times New Roman" w:cs="Times New Roman"/>
          <w:szCs w:val="24"/>
        </w:rPr>
        <w:t xml:space="preserve"> που είναι 600.000</w:t>
      </w:r>
      <w:r>
        <w:rPr>
          <w:rFonts w:eastAsia="Times New Roman" w:cs="Times New Roman"/>
          <w:szCs w:val="24"/>
        </w:rPr>
        <w:t>…</w:t>
      </w:r>
    </w:p>
    <w:p w14:paraId="69A55D78" w14:textId="77777777" w:rsidR="00C9651F" w:rsidRDefault="002D2592">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Δεν προχωράμε σε «</w:t>
      </w:r>
      <w:r>
        <w:rPr>
          <w:rFonts w:eastAsia="Times New Roman" w:cs="Times New Roman"/>
          <w:szCs w:val="24"/>
        </w:rPr>
        <w:t>Κ</w:t>
      </w:r>
      <w:r>
        <w:rPr>
          <w:rFonts w:eastAsia="Times New Roman" w:cs="Times New Roman"/>
          <w:szCs w:val="24"/>
        </w:rPr>
        <w:t xml:space="preserve">ήρυκες» και διακηρύξεις! </w:t>
      </w:r>
    </w:p>
    <w:p w14:paraId="69A55D79" w14:textId="77777777" w:rsidR="00C9651F" w:rsidRDefault="002D2592">
      <w:pPr>
        <w:spacing w:line="600" w:lineRule="auto"/>
        <w:ind w:firstLine="720"/>
        <w:jc w:val="both"/>
        <w:rPr>
          <w:rFonts w:eastAsia="Times New Roman" w:cs="Times New Roman"/>
          <w:szCs w:val="24"/>
        </w:rPr>
      </w:pPr>
      <w:r>
        <w:rPr>
          <w:rFonts w:eastAsia="Times New Roman" w:cs="Times New Roman"/>
          <w:b/>
          <w:szCs w:val="24"/>
        </w:rPr>
        <w:t>ΠΑΥΛΟΣ ΠΟΛΑΚΗΣ (Αναπληρωτή</w:t>
      </w:r>
      <w:r>
        <w:rPr>
          <w:rFonts w:eastAsia="Times New Roman" w:cs="Times New Roman"/>
          <w:b/>
          <w:szCs w:val="24"/>
        </w:rPr>
        <w:t xml:space="preserve">ς Υπουργός Υγείας): </w:t>
      </w:r>
      <w:r>
        <w:rPr>
          <w:rFonts w:eastAsia="Times New Roman" w:cs="Times New Roman"/>
          <w:szCs w:val="24"/>
        </w:rPr>
        <w:t xml:space="preserve">Μισό λεπτό. </w:t>
      </w:r>
    </w:p>
    <w:p w14:paraId="69A55D7A"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Θα πληρώνω λέει…</w:t>
      </w:r>
    </w:p>
    <w:p w14:paraId="69A55D7B" w14:textId="77777777" w:rsidR="00C9651F" w:rsidRDefault="002D2592">
      <w:pPr>
        <w:spacing w:line="600" w:lineRule="auto"/>
        <w:ind w:firstLine="720"/>
        <w:jc w:val="center"/>
        <w:rPr>
          <w:rFonts w:eastAsia="Times New Roman" w:cs="Times New Roman"/>
          <w:szCs w:val="24"/>
        </w:rPr>
      </w:pPr>
      <w:r>
        <w:rPr>
          <w:rFonts w:eastAsia="Times New Roman" w:cs="Times New Roman"/>
          <w:szCs w:val="24"/>
        </w:rPr>
        <w:lastRenderedPageBreak/>
        <w:t>(Θόρυβος στην Αίθουσα)</w:t>
      </w:r>
    </w:p>
    <w:p w14:paraId="69A55D7C" w14:textId="77777777" w:rsidR="00C9651F" w:rsidRDefault="002D2592">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Δεν είναι προσωπικό σας θέμα αυτό.</w:t>
      </w:r>
    </w:p>
    <w:p w14:paraId="69A55D7D" w14:textId="77777777" w:rsidR="00C9651F" w:rsidRDefault="002D2592">
      <w:pPr>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 xml:space="preserve">…και τα εξακόσια πενήντα στο τέλος. Ωραία ρύθμιση! Πού την κάνουν να </w:t>
      </w:r>
      <w:r>
        <w:rPr>
          <w:rFonts w:eastAsia="Times New Roman" w:cs="Times New Roman"/>
          <w:szCs w:val="24"/>
        </w:rPr>
        <w:t>πάμε να την κάνουμε κι εμείς;</w:t>
      </w:r>
    </w:p>
    <w:p w14:paraId="69A55D7E" w14:textId="77777777" w:rsidR="00C9651F" w:rsidRDefault="002D2592">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ΑΔΩΝΙΣ ΓΕΩΡΓΙΑΔΗΣ: </w:t>
      </w:r>
      <w:r>
        <w:rPr>
          <w:rFonts w:eastAsia="Times New Roman" w:cs="Times New Roman"/>
          <w:szCs w:val="24"/>
        </w:rPr>
        <w:t>Κύριε Πρόεδρε, δώστε μου ένα λεπτό να το εξηγήσω!</w:t>
      </w:r>
    </w:p>
    <w:p w14:paraId="69A55D7F" w14:textId="77777777" w:rsidR="00C9651F" w:rsidRDefault="002D2592">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Γεωργιάδη, δεν θα κάνουμε μάθημα τώρα. Κι εγώ έχω στο </w:t>
      </w:r>
      <w:r w:rsidRPr="00281403">
        <w:rPr>
          <w:rFonts w:eastAsia="Times New Roman" w:cs="Times New Roman"/>
          <w:szCs w:val="24"/>
        </w:rPr>
        <w:t xml:space="preserve">Παρακαταθηκών και Δανείων </w:t>
      </w:r>
      <w:r>
        <w:rPr>
          <w:rFonts w:eastAsia="Times New Roman" w:cs="Times New Roman"/>
          <w:szCs w:val="24"/>
        </w:rPr>
        <w:t xml:space="preserve">και είναι </w:t>
      </w:r>
      <w:r w:rsidRPr="00281403">
        <w:rPr>
          <w:rFonts w:eastAsia="Times New Roman" w:cs="Times New Roman"/>
          <w:szCs w:val="24"/>
        </w:rPr>
        <w:t xml:space="preserve">όπως το </w:t>
      </w:r>
      <w:r>
        <w:rPr>
          <w:rFonts w:eastAsia="Times New Roman" w:cs="Times New Roman"/>
          <w:szCs w:val="24"/>
        </w:rPr>
        <w:t>είπατε εσ</w:t>
      </w:r>
      <w:r>
        <w:rPr>
          <w:rFonts w:eastAsia="Times New Roman" w:cs="Times New Roman"/>
          <w:szCs w:val="24"/>
        </w:rPr>
        <w:t>είς.</w:t>
      </w:r>
      <w:r w:rsidRPr="00281403">
        <w:rPr>
          <w:rFonts w:eastAsia="Times New Roman" w:cs="Times New Roman"/>
          <w:szCs w:val="24"/>
        </w:rPr>
        <w:t xml:space="preserve"> </w:t>
      </w:r>
    </w:p>
    <w:p w14:paraId="69A55D80" w14:textId="77777777" w:rsidR="00C9651F" w:rsidRDefault="002D2592">
      <w:pPr>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Ευχαριστώ πάρα πολύ. Γεια σας!</w:t>
      </w:r>
    </w:p>
    <w:p w14:paraId="69A55D81" w14:textId="77777777" w:rsidR="00C9651F" w:rsidRDefault="002D2592">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Τα δέκα από τα δεκαπέντε χρόνια ξεχρέωνα </w:t>
      </w:r>
      <w:r w:rsidRPr="00281403">
        <w:rPr>
          <w:rFonts w:eastAsia="Times New Roman" w:cs="Times New Roman"/>
          <w:szCs w:val="24"/>
        </w:rPr>
        <w:t>τόκους και χρεολύσια</w:t>
      </w:r>
      <w:r>
        <w:rPr>
          <w:rFonts w:eastAsia="Times New Roman" w:cs="Times New Roman"/>
          <w:szCs w:val="24"/>
        </w:rPr>
        <w:t>.</w:t>
      </w:r>
      <w:r w:rsidRPr="00281403">
        <w:rPr>
          <w:rFonts w:eastAsia="Times New Roman" w:cs="Times New Roman"/>
          <w:szCs w:val="24"/>
        </w:rPr>
        <w:t xml:space="preserve"> </w:t>
      </w:r>
      <w:r>
        <w:rPr>
          <w:rFonts w:eastAsia="Times New Roman" w:cs="Times New Roman"/>
          <w:szCs w:val="24"/>
        </w:rPr>
        <w:t>Αυτό το ξέρουμε ό</w:t>
      </w:r>
      <w:r w:rsidRPr="00281403">
        <w:rPr>
          <w:rFonts w:eastAsia="Times New Roman" w:cs="Times New Roman"/>
          <w:szCs w:val="24"/>
        </w:rPr>
        <w:t>λοι μέσα στην Αίθουσα</w:t>
      </w:r>
      <w:r>
        <w:rPr>
          <w:rFonts w:eastAsia="Times New Roman" w:cs="Times New Roman"/>
          <w:szCs w:val="24"/>
        </w:rPr>
        <w:t>.</w:t>
      </w:r>
    </w:p>
    <w:p w14:paraId="69A55D82" w14:textId="77777777" w:rsidR="00C9651F" w:rsidRDefault="002D2592">
      <w:pPr>
        <w:spacing w:line="600" w:lineRule="auto"/>
        <w:ind w:firstLine="720"/>
        <w:jc w:val="both"/>
        <w:rPr>
          <w:rFonts w:eastAsia="Times New Roman" w:cs="Times New Roman"/>
          <w:szCs w:val="24"/>
        </w:rPr>
      </w:pPr>
      <w:r>
        <w:rPr>
          <w:rFonts w:eastAsia="Times New Roman" w:cs="Times New Roman"/>
          <w:b/>
          <w:szCs w:val="24"/>
        </w:rPr>
        <w:lastRenderedPageBreak/>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ΑΔΩΝΙΣ ΓΕΩΡΓΙΑΔΗΣ: </w:t>
      </w:r>
      <w:r>
        <w:rPr>
          <w:rFonts w:eastAsia="Times New Roman" w:cs="Times New Roman"/>
          <w:szCs w:val="24"/>
        </w:rPr>
        <w:t>Ε, πείτ</w:t>
      </w:r>
      <w:r>
        <w:rPr>
          <w:rFonts w:eastAsia="Times New Roman" w:cs="Times New Roman"/>
          <w:szCs w:val="24"/>
        </w:rPr>
        <w:t xml:space="preserve">ε το στον κ. Πολάκη. </w:t>
      </w:r>
    </w:p>
    <w:p w14:paraId="69A55D83" w14:textId="77777777" w:rsidR="00C9651F" w:rsidRDefault="002D2592">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Σαρίδη, έχετε τον λόγο. </w:t>
      </w:r>
    </w:p>
    <w:p w14:paraId="69A55D84" w14:textId="77777777" w:rsidR="00C9651F" w:rsidRDefault="002D2592">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69A55D85"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Πιάστε τώρα και πηγαδάκι! Βγείτε έξω!</w:t>
      </w:r>
    </w:p>
    <w:p w14:paraId="69A55D86"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Κύριε Σαρίδη, σας ζητώ προσωπικά συγγνώμη που σας καθυστερήσαμε.</w:t>
      </w:r>
    </w:p>
    <w:p w14:paraId="69A55D87"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 xml:space="preserve">Ορίστε, έχετε τον λόγο. </w:t>
      </w:r>
    </w:p>
    <w:p w14:paraId="69A55D88" w14:textId="77777777" w:rsidR="00C9651F" w:rsidRDefault="002D2592">
      <w:pPr>
        <w:spacing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Ευχαριστώ, κύριε Πρόεδρε. </w:t>
      </w:r>
    </w:p>
    <w:p w14:paraId="69A55D89" w14:textId="77777777" w:rsidR="00C9651F" w:rsidRDefault="002D2592">
      <w:pPr>
        <w:spacing w:line="600" w:lineRule="auto"/>
        <w:ind w:firstLine="720"/>
        <w:jc w:val="both"/>
        <w:rPr>
          <w:rFonts w:eastAsia="Times New Roman" w:cs="Times New Roman"/>
          <w:szCs w:val="24"/>
        </w:rPr>
      </w:pPr>
      <w:r w:rsidRPr="00281403">
        <w:rPr>
          <w:rFonts w:eastAsia="Times New Roman" w:cs="Times New Roman"/>
          <w:szCs w:val="24"/>
        </w:rPr>
        <w:t>Αγαπητοί συνάδελφοι</w:t>
      </w:r>
      <w:r>
        <w:rPr>
          <w:rFonts w:eastAsia="Times New Roman" w:cs="Times New Roman"/>
          <w:szCs w:val="24"/>
        </w:rPr>
        <w:t>, κ</w:t>
      </w:r>
      <w:r w:rsidRPr="00281403">
        <w:rPr>
          <w:rFonts w:eastAsia="Times New Roman" w:cs="Times New Roman"/>
          <w:szCs w:val="24"/>
        </w:rPr>
        <w:t>ύριε Υπουργέ</w:t>
      </w:r>
      <w:r>
        <w:rPr>
          <w:rFonts w:eastAsia="Times New Roman" w:cs="Times New Roman"/>
          <w:szCs w:val="24"/>
        </w:rPr>
        <w:t>,</w:t>
      </w:r>
      <w:r w:rsidRPr="00281403">
        <w:rPr>
          <w:rFonts w:eastAsia="Times New Roman" w:cs="Times New Roman"/>
          <w:szCs w:val="24"/>
        </w:rPr>
        <w:t xml:space="preserve"> όπως καταλαβαίνετε</w:t>
      </w:r>
      <w:r>
        <w:rPr>
          <w:rFonts w:eastAsia="Times New Roman" w:cs="Times New Roman"/>
          <w:szCs w:val="24"/>
        </w:rPr>
        <w:t>,</w:t>
      </w:r>
      <w:r w:rsidRPr="00281403">
        <w:rPr>
          <w:rFonts w:eastAsia="Times New Roman" w:cs="Times New Roman"/>
          <w:szCs w:val="24"/>
        </w:rPr>
        <w:t xml:space="preserve"> το πολιτικό περιβάλλον εντός του οποίου νομοθετούμε αυτές τις μέρες είναι ιδιαίτερα τοξικό</w:t>
      </w:r>
      <w:r>
        <w:rPr>
          <w:rFonts w:eastAsia="Times New Roman" w:cs="Times New Roman"/>
          <w:szCs w:val="24"/>
        </w:rPr>
        <w:t>.</w:t>
      </w:r>
      <w:r w:rsidRPr="00281403">
        <w:rPr>
          <w:rFonts w:eastAsia="Times New Roman" w:cs="Times New Roman"/>
          <w:szCs w:val="24"/>
        </w:rPr>
        <w:t xml:space="preserve"> </w:t>
      </w:r>
      <w:r>
        <w:rPr>
          <w:rFonts w:eastAsia="Times New Roman" w:cs="Times New Roman"/>
          <w:szCs w:val="24"/>
        </w:rPr>
        <w:t xml:space="preserve">Ήλπιζα, λοιπόν, </w:t>
      </w:r>
      <w:r w:rsidRPr="00281403">
        <w:rPr>
          <w:rFonts w:eastAsia="Times New Roman" w:cs="Times New Roman"/>
          <w:szCs w:val="24"/>
        </w:rPr>
        <w:t>πως η Κυβέρνησή</w:t>
      </w:r>
      <w:r>
        <w:rPr>
          <w:rFonts w:eastAsia="Times New Roman" w:cs="Times New Roman"/>
          <w:szCs w:val="24"/>
        </w:rPr>
        <w:t>,</w:t>
      </w:r>
      <w:r w:rsidRPr="00281403">
        <w:rPr>
          <w:rFonts w:eastAsia="Times New Roman" w:cs="Times New Roman"/>
          <w:szCs w:val="24"/>
        </w:rPr>
        <w:t xml:space="preserve"> αντιλαμβανόμενη τον κίνδυνο της διχόνοιας</w:t>
      </w:r>
      <w:r>
        <w:rPr>
          <w:rFonts w:eastAsia="Times New Roman" w:cs="Times New Roman"/>
          <w:szCs w:val="24"/>
        </w:rPr>
        <w:t>,</w:t>
      </w:r>
      <w:r w:rsidRPr="00281403">
        <w:rPr>
          <w:rFonts w:eastAsia="Times New Roman" w:cs="Times New Roman"/>
          <w:szCs w:val="24"/>
        </w:rPr>
        <w:t xml:space="preserve"> η οπο</w:t>
      </w:r>
      <w:r w:rsidRPr="00281403">
        <w:rPr>
          <w:rFonts w:eastAsia="Times New Roman" w:cs="Times New Roman"/>
          <w:szCs w:val="24"/>
        </w:rPr>
        <w:t xml:space="preserve">ία περνάει έξω από τις πόρτες του ναού της </w:t>
      </w:r>
      <w:r>
        <w:rPr>
          <w:rFonts w:eastAsia="Times New Roman" w:cs="Times New Roman"/>
          <w:szCs w:val="24"/>
        </w:rPr>
        <w:t>δ</w:t>
      </w:r>
      <w:r w:rsidRPr="00281403">
        <w:rPr>
          <w:rFonts w:eastAsia="Times New Roman" w:cs="Times New Roman"/>
          <w:szCs w:val="24"/>
        </w:rPr>
        <w:t xml:space="preserve">ημοκρατίας </w:t>
      </w:r>
      <w:r>
        <w:rPr>
          <w:rFonts w:eastAsia="Times New Roman" w:cs="Times New Roman"/>
          <w:szCs w:val="24"/>
        </w:rPr>
        <w:t xml:space="preserve">και ακουμπάει </w:t>
      </w:r>
      <w:r w:rsidRPr="00281403">
        <w:rPr>
          <w:rFonts w:eastAsia="Times New Roman" w:cs="Times New Roman"/>
          <w:szCs w:val="24"/>
        </w:rPr>
        <w:t>τους Έλληνες πολίτες με έναν ύπουλο τρόπο και διαταράσσει την κοινωνική συνοχή</w:t>
      </w:r>
      <w:r>
        <w:rPr>
          <w:rFonts w:eastAsia="Times New Roman" w:cs="Times New Roman"/>
          <w:szCs w:val="24"/>
        </w:rPr>
        <w:t>,</w:t>
      </w:r>
      <w:r w:rsidRPr="00281403">
        <w:rPr>
          <w:rFonts w:eastAsia="Times New Roman" w:cs="Times New Roman"/>
          <w:szCs w:val="24"/>
        </w:rPr>
        <w:t xml:space="preserve"> θα μπορούσε να κάνει</w:t>
      </w:r>
      <w:r>
        <w:rPr>
          <w:rFonts w:eastAsia="Times New Roman" w:cs="Times New Roman"/>
          <w:szCs w:val="24"/>
        </w:rPr>
        <w:t xml:space="preserve"> κάτι</w:t>
      </w:r>
      <w:r w:rsidRPr="00281403">
        <w:rPr>
          <w:rFonts w:eastAsia="Times New Roman" w:cs="Times New Roman"/>
          <w:szCs w:val="24"/>
        </w:rPr>
        <w:t xml:space="preserve"> για να ανα</w:t>
      </w:r>
      <w:r>
        <w:rPr>
          <w:rFonts w:eastAsia="Times New Roman" w:cs="Times New Roman"/>
          <w:szCs w:val="24"/>
        </w:rPr>
        <w:t>σ</w:t>
      </w:r>
      <w:r w:rsidRPr="00281403">
        <w:rPr>
          <w:rFonts w:eastAsia="Times New Roman" w:cs="Times New Roman"/>
          <w:szCs w:val="24"/>
        </w:rPr>
        <w:t>τρέψει αυτή την κατάσταση</w:t>
      </w:r>
      <w:r>
        <w:rPr>
          <w:rFonts w:eastAsia="Times New Roman" w:cs="Times New Roman"/>
          <w:szCs w:val="24"/>
        </w:rPr>
        <w:t>.</w:t>
      </w:r>
      <w:r w:rsidRPr="00281403">
        <w:rPr>
          <w:rFonts w:eastAsia="Times New Roman" w:cs="Times New Roman"/>
          <w:szCs w:val="24"/>
        </w:rPr>
        <w:t xml:space="preserve"> Το ίδιο </w:t>
      </w:r>
      <w:r>
        <w:rPr>
          <w:rFonts w:eastAsia="Times New Roman" w:cs="Times New Roman"/>
          <w:szCs w:val="24"/>
        </w:rPr>
        <w:t xml:space="preserve">ήλπιζα </w:t>
      </w:r>
      <w:r w:rsidRPr="00281403">
        <w:rPr>
          <w:rFonts w:eastAsia="Times New Roman" w:cs="Times New Roman"/>
          <w:szCs w:val="24"/>
        </w:rPr>
        <w:t xml:space="preserve">ότι θα μπορούσε </w:t>
      </w:r>
      <w:r w:rsidRPr="00281403">
        <w:rPr>
          <w:rFonts w:eastAsia="Times New Roman" w:cs="Times New Roman"/>
          <w:szCs w:val="24"/>
        </w:rPr>
        <w:lastRenderedPageBreak/>
        <w:t>να κάνει και</w:t>
      </w:r>
      <w:r w:rsidRPr="00281403">
        <w:rPr>
          <w:rFonts w:eastAsia="Times New Roman" w:cs="Times New Roman"/>
          <w:szCs w:val="24"/>
        </w:rPr>
        <w:t xml:space="preserve"> </w:t>
      </w:r>
      <w:r>
        <w:rPr>
          <w:rFonts w:eastAsia="Times New Roman" w:cs="Times New Roman"/>
          <w:szCs w:val="24"/>
        </w:rPr>
        <w:t xml:space="preserve">η </w:t>
      </w:r>
      <w:r w:rsidRPr="00281403">
        <w:rPr>
          <w:rFonts w:eastAsia="Times New Roman" w:cs="Times New Roman"/>
          <w:szCs w:val="24"/>
        </w:rPr>
        <w:t xml:space="preserve">Αξιωματική Αντιπολίτευση </w:t>
      </w:r>
      <w:r>
        <w:rPr>
          <w:rFonts w:eastAsia="Times New Roman" w:cs="Times New Roman"/>
          <w:szCs w:val="24"/>
        </w:rPr>
        <w:t>και η</w:t>
      </w:r>
      <w:r w:rsidRPr="00281403">
        <w:rPr>
          <w:rFonts w:eastAsia="Times New Roman" w:cs="Times New Roman"/>
          <w:szCs w:val="24"/>
        </w:rPr>
        <w:t xml:space="preserve"> Αντιπολίτευση γενικότερα</w:t>
      </w:r>
      <w:r>
        <w:rPr>
          <w:rFonts w:eastAsia="Times New Roman" w:cs="Times New Roman"/>
          <w:szCs w:val="24"/>
        </w:rPr>
        <w:t>.</w:t>
      </w:r>
    </w:p>
    <w:p w14:paraId="69A55D8A"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Ήλπιζα, επίσης,</w:t>
      </w:r>
      <w:r w:rsidRPr="00281403">
        <w:rPr>
          <w:rFonts w:eastAsia="Times New Roman" w:cs="Times New Roman"/>
          <w:szCs w:val="24"/>
        </w:rPr>
        <w:t xml:space="preserve"> πως η Κυβέρνηση θα ήταν συνεπής στις υποχρεώσεις </w:t>
      </w:r>
      <w:r>
        <w:rPr>
          <w:rFonts w:eastAsia="Times New Roman" w:cs="Times New Roman"/>
          <w:szCs w:val="24"/>
        </w:rPr>
        <w:t>της,</w:t>
      </w:r>
      <w:r w:rsidRPr="00281403">
        <w:rPr>
          <w:rFonts w:eastAsia="Times New Roman" w:cs="Times New Roman"/>
          <w:szCs w:val="24"/>
        </w:rPr>
        <w:t xml:space="preserve"> ακριβώς για να στείλει ένα μήνυμα</w:t>
      </w:r>
      <w:r>
        <w:rPr>
          <w:rFonts w:eastAsia="Times New Roman" w:cs="Times New Roman"/>
          <w:szCs w:val="24"/>
        </w:rPr>
        <w:t xml:space="preserve"> πως επιθυμεί</w:t>
      </w:r>
      <w:r w:rsidRPr="00281403">
        <w:rPr>
          <w:rFonts w:eastAsia="Times New Roman" w:cs="Times New Roman"/>
          <w:szCs w:val="24"/>
        </w:rPr>
        <w:t xml:space="preserve"> να </w:t>
      </w:r>
      <w:r>
        <w:rPr>
          <w:rFonts w:eastAsia="Times New Roman" w:cs="Times New Roman"/>
          <w:szCs w:val="24"/>
        </w:rPr>
        <w:t xml:space="preserve">περιορίσει </w:t>
      </w:r>
      <w:r w:rsidRPr="00281403">
        <w:rPr>
          <w:rFonts w:eastAsia="Times New Roman" w:cs="Times New Roman"/>
          <w:szCs w:val="24"/>
        </w:rPr>
        <w:t xml:space="preserve">τις συνέπειες του κλονισμού της εμπιστοσύνης των Ελλήνων πολιτών </w:t>
      </w:r>
      <w:r w:rsidRPr="00281403">
        <w:rPr>
          <w:rFonts w:eastAsia="Times New Roman" w:cs="Times New Roman"/>
          <w:szCs w:val="24"/>
        </w:rPr>
        <w:t>προς τη λειτ</w:t>
      </w:r>
      <w:r>
        <w:rPr>
          <w:rFonts w:eastAsia="Times New Roman" w:cs="Times New Roman"/>
          <w:szCs w:val="24"/>
        </w:rPr>
        <w:t xml:space="preserve">ουργία της </w:t>
      </w:r>
      <w:r>
        <w:rPr>
          <w:rFonts w:eastAsia="Times New Roman" w:cs="Times New Roman"/>
          <w:szCs w:val="24"/>
        </w:rPr>
        <w:t>δ</w:t>
      </w:r>
      <w:r>
        <w:rPr>
          <w:rFonts w:eastAsia="Times New Roman" w:cs="Times New Roman"/>
          <w:szCs w:val="24"/>
        </w:rPr>
        <w:t>ημοκρατίας και των θ</w:t>
      </w:r>
      <w:r w:rsidRPr="00281403">
        <w:rPr>
          <w:rFonts w:eastAsia="Times New Roman" w:cs="Times New Roman"/>
          <w:szCs w:val="24"/>
        </w:rPr>
        <w:t xml:space="preserve">εσμών </w:t>
      </w:r>
      <w:r>
        <w:rPr>
          <w:rFonts w:eastAsia="Times New Roman" w:cs="Times New Roman"/>
          <w:szCs w:val="24"/>
        </w:rPr>
        <w:t>της.</w:t>
      </w:r>
      <w:r w:rsidRPr="00281403">
        <w:rPr>
          <w:rFonts w:eastAsia="Times New Roman" w:cs="Times New Roman"/>
          <w:szCs w:val="24"/>
        </w:rPr>
        <w:t xml:space="preserve"> </w:t>
      </w:r>
    </w:p>
    <w:p w14:paraId="69A55D8B" w14:textId="77777777" w:rsidR="00C9651F" w:rsidRDefault="002D2592">
      <w:pPr>
        <w:spacing w:line="600" w:lineRule="auto"/>
        <w:ind w:firstLine="720"/>
        <w:jc w:val="both"/>
        <w:rPr>
          <w:rFonts w:eastAsia="Times New Roman" w:cs="Times New Roman"/>
          <w:szCs w:val="24"/>
        </w:rPr>
      </w:pPr>
      <w:r w:rsidRPr="00281403">
        <w:rPr>
          <w:rFonts w:eastAsia="Times New Roman" w:cs="Times New Roman"/>
          <w:szCs w:val="24"/>
        </w:rPr>
        <w:t>Ανέφερε νωρίτερα ο εισηγητής του ΣΥΡΙΖΑ πως η εμπιστοσύνη των πολιτών προς τους θεσμούς κλονίστηκε δικαίως</w:t>
      </w:r>
      <w:r>
        <w:rPr>
          <w:rFonts w:eastAsia="Times New Roman" w:cs="Times New Roman"/>
          <w:szCs w:val="24"/>
        </w:rPr>
        <w:t xml:space="preserve"> και πως απαιτείται</w:t>
      </w:r>
      <w:r w:rsidRPr="00281403">
        <w:rPr>
          <w:rFonts w:eastAsia="Times New Roman" w:cs="Times New Roman"/>
          <w:szCs w:val="24"/>
        </w:rPr>
        <w:t xml:space="preserve"> μία θεσμική αναδιάταξη</w:t>
      </w:r>
      <w:r>
        <w:rPr>
          <w:rFonts w:eastAsia="Times New Roman" w:cs="Times New Roman"/>
          <w:szCs w:val="24"/>
        </w:rPr>
        <w:t>. Ο ίδιος ο κύριος</w:t>
      </w:r>
      <w:r w:rsidRPr="00281403">
        <w:rPr>
          <w:rFonts w:eastAsia="Times New Roman" w:cs="Times New Roman"/>
          <w:szCs w:val="24"/>
        </w:rPr>
        <w:t xml:space="preserve"> Υπουργός κατά την αρχική εισήγηση</w:t>
      </w:r>
      <w:r w:rsidRPr="00281403">
        <w:rPr>
          <w:rFonts w:eastAsia="Times New Roman" w:cs="Times New Roman"/>
          <w:szCs w:val="24"/>
        </w:rPr>
        <w:t xml:space="preserve"> του στις αρμόδιες </w:t>
      </w:r>
      <w:r>
        <w:rPr>
          <w:rFonts w:eastAsia="Times New Roman" w:cs="Times New Roman"/>
          <w:szCs w:val="24"/>
        </w:rPr>
        <w:t>ε</w:t>
      </w:r>
      <w:r w:rsidRPr="00281403">
        <w:rPr>
          <w:rFonts w:eastAsia="Times New Roman" w:cs="Times New Roman"/>
          <w:szCs w:val="24"/>
        </w:rPr>
        <w:t>πιτροπές μ</w:t>
      </w:r>
      <w:r>
        <w:rPr>
          <w:rFonts w:eastAsia="Times New Roman" w:cs="Times New Roman"/>
          <w:szCs w:val="24"/>
        </w:rPr>
        <w:t>ά</w:t>
      </w:r>
      <w:r w:rsidRPr="00281403">
        <w:rPr>
          <w:rFonts w:eastAsia="Times New Roman" w:cs="Times New Roman"/>
          <w:szCs w:val="24"/>
        </w:rPr>
        <w:t xml:space="preserve">ς εξηγούσε πως η εμπιστοσύνη στη </w:t>
      </w:r>
      <w:r>
        <w:rPr>
          <w:rFonts w:eastAsia="Times New Roman" w:cs="Times New Roman"/>
          <w:szCs w:val="24"/>
        </w:rPr>
        <w:t>δ</w:t>
      </w:r>
      <w:r w:rsidRPr="00281403">
        <w:rPr>
          <w:rFonts w:eastAsia="Times New Roman" w:cs="Times New Roman"/>
          <w:szCs w:val="24"/>
        </w:rPr>
        <w:t>ικαιοσύνη και η εμπιστοσύνη στην πολιτική είναι αλληλένδετες</w:t>
      </w:r>
      <w:r>
        <w:rPr>
          <w:rFonts w:eastAsia="Times New Roman" w:cs="Times New Roman"/>
          <w:szCs w:val="24"/>
        </w:rPr>
        <w:t xml:space="preserve">. Είναι έννοιες </w:t>
      </w:r>
      <w:r w:rsidRPr="00281403">
        <w:rPr>
          <w:rFonts w:eastAsia="Times New Roman" w:cs="Times New Roman"/>
          <w:szCs w:val="24"/>
        </w:rPr>
        <w:t>άρρηκτα συνδεδεμένες μεταξύ τους και πρέπει να ενισχυθούν ταυτόχρονα</w:t>
      </w:r>
      <w:r>
        <w:rPr>
          <w:rFonts w:eastAsia="Times New Roman" w:cs="Times New Roman"/>
          <w:szCs w:val="24"/>
        </w:rPr>
        <w:t>.</w:t>
      </w:r>
      <w:r w:rsidRPr="00281403">
        <w:rPr>
          <w:rFonts w:eastAsia="Times New Roman" w:cs="Times New Roman"/>
          <w:szCs w:val="24"/>
        </w:rPr>
        <w:t xml:space="preserve"> </w:t>
      </w:r>
    </w:p>
    <w:p w14:paraId="69A55D8C" w14:textId="77777777" w:rsidR="00C9651F" w:rsidRDefault="002D2592">
      <w:pPr>
        <w:spacing w:line="600" w:lineRule="auto"/>
        <w:ind w:firstLine="720"/>
        <w:jc w:val="both"/>
        <w:rPr>
          <w:rFonts w:eastAsia="Times New Roman" w:cs="Times New Roman"/>
          <w:szCs w:val="24"/>
        </w:rPr>
      </w:pPr>
      <w:r w:rsidRPr="00E105A9">
        <w:rPr>
          <w:rFonts w:eastAsia="Times New Roman" w:cs="Times New Roman"/>
          <w:szCs w:val="24"/>
        </w:rPr>
        <w:t>Δυστυχώς</w:t>
      </w:r>
      <w:r w:rsidRPr="00B80FFE">
        <w:rPr>
          <w:rFonts w:eastAsia="Times New Roman" w:cs="Times New Roman"/>
          <w:szCs w:val="24"/>
        </w:rPr>
        <w:t>,</w:t>
      </w:r>
      <w:r w:rsidRPr="00E105A9">
        <w:rPr>
          <w:rFonts w:eastAsia="Times New Roman" w:cs="Times New Roman"/>
          <w:szCs w:val="24"/>
        </w:rPr>
        <w:t xml:space="preserve"> όλα </w:t>
      </w:r>
      <w:r>
        <w:rPr>
          <w:rFonts w:eastAsia="Times New Roman" w:cs="Times New Roman"/>
          <w:szCs w:val="24"/>
        </w:rPr>
        <w:t xml:space="preserve">αυτά δεν είναι τίποτα άλλο παρά, κατά </w:t>
      </w:r>
      <w:r w:rsidRPr="00E105A9">
        <w:rPr>
          <w:rFonts w:eastAsia="Times New Roman" w:cs="Times New Roman"/>
          <w:szCs w:val="24"/>
        </w:rPr>
        <w:t>την ταπεινή μου άποψη</w:t>
      </w:r>
      <w:r>
        <w:rPr>
          <w:rFonts w:eastAsia="Times New Roman" w:cs="Times New Roman"/>
          <w:szCs w:val="24"/>
        </w:rPr>
        <w:t>,</w:t>
      </w:r>
      <w:r w:rsidRPr="00E105A9">
        <w:rPr>
          <w:rFonts w:eastAsia="Times New Roman" w:cs="Times New Roman"/>
          <w:szCs w:val="24"/>
        </w:rPr>
        <w:t xml:space="preserve"> λόγια του αέρα</w:t>
      </w:r>
      <w:r>
        <w:rPr>
          <w:rFonts w:eastAsia="Times New Roman" w:cs="Times New Roman"/>
          <w:szCs w:val="24"/>
        </w:rPr>
        <w:t>.</w:t>
      </w:r>
      <w:r w:rsidRPr="00E105A9">
        <w:rPr>
          <w:rFonts w:eastAsia="Times New Roman" w:cs="Times New Roman"/>
          <w:szCs w:val="24"/>
        </w:rPr>
        <w:t xml:space="preserve"> Είτε δεν τα εννοείτε αυτά που λέτε</w:t>
      </w:r>
      <w:r>
        <w:rPr>
          <w:rFonts w:eastAsia="Times New Roman" w:cs="Times New Roman"/>
          <w:szCs w:val="24"/>
        </w:rPr>
        <w:t xml:space="preserve"> </w:t>
      </w:r>
      <w:r w:rsidRPr="00E105A9">
        <w:rPr>
          <w:rFonts w:eastAsia="Times New Roman" w:cs="Times New Roman"/>
          <w:szCs w:val="24"/>
        </w:rPr>
        <w:t>είτε δεν καταλαβαίνετε τι λέτε</w:t>
      </w:r>
      <w:r>
        <w:rPr>
          <w:rFonts w:eastAsia="Times New Roman" w:cs="Times New Roman"/>
          <w:szCs w:val="24"/>
        </w:rPr>
        <w:t>.</w:t>
      </w:r>
    </w:p>
    <w:p w14:paraId="69A55D8D"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w:t>
      </w:r>
      <w:r w:rsidRPr="00E105A9">
        <w:rPr>
          <w:rFonts w:eastAsia="Times New Roman" w:cs="Times New Roman"/>
          <w:szCs w:val="24"/>
        </w:rPr>
        <w:t xml:space="preserve"> συνάδελφοί της Πλειοψηφίας</w:t>
      </w:r>
      <w:r>
        <w:rPr>
          <w:rFonts w:eastAsia="Times New Roman" w:cs="Times New Roman"/>
          <w:szCs w:val="24"/>
        </w:rPr>
        <w:t>,</w:t>
      </w:r>
      <w:r w:rsidRPr="00E105A9">
        <w:rPr>
          <w:rFonts w:eastAsia="Times New Roman" w:cs="Times New Roman"/>
          <w:szCs w:val="24"/>
        </w:rPr>
        <w:t xml:space="preserve"> σας είχα πει και κατά την ομιλία μου στον </w:t>
      </w:r>
      <w:r>
        <w:rPr>
          <w:rFonts w:eastAsia="Times New Roman" w:cs="Times New Roman"/>
          <w:szCs w:val="24"/>
        </w:rPr>
        <w:t>π</w:t>
      </w:r>
      <w:r w:rsidRPr="00E105A9">
        <w:rPr>
          <w:rFonts w:eastAsia="Times New Roman" w:cs="Times New Roman"/>
          <w:szCs w:val="24"/>
        </w:rPr>
        <w:t>ροϋπολογισμό</w:t>
      </w:r>
      <w:r>
        <w:rPr>
          <w:rFonts w:eastAsia="Times New Roman" w:cs="Times New Roman"/>
          <w:szCs w:val="24"/>
        </w:rPr>
        <w:t xml:space="preserve"> </w:t>
      </w:r>
      <w:r w:rsidRPr="00E105A9">
        <w:rPr>
          <w:rFonts w:eastAsia="Times New Roman" w:cs="Times New Roman"/>
          <w:szCs w:val="24"/>
        </w:rPr>
        <w:t>πως το π</w:t>
      </w:r>
      <w:r>
        <w:rPr>
          <w:rFonts w:eastAsia="Times New Roman" w:cs="Times New Roman"/>
          <w:szCs w:val="24"/>
        </w:rPr>
        <w:t>ραγματικό ά</w:t>
      </w:r>
      <w:r w:rsidRPr="00E105A9">
        <w:rPr>
          <w:rFonts w:eastAsia="Times New Roman" w:cs="Times New Roman"/>
          <w:szCs w:val="24"/>
        </w:rPr>
        <w:t xml:space="preserve">νοιγμα </w:t>
      </w:r>
      <w:r>
        <w:rPr>
          <w:rFonts w:eastAsia="Times New Roman" w:cs="Times New Roman"/>
          <w:szCs w:val="24"/>
        </w:rPr>
        <w:t xml:space="preserve">στο </w:t>
      </w:r>
      <w:r>
        <w:rPr>
          <w:rFonts w:eastAsia="Times New Roman" w:cs="Times New Roman"/>
          <w:szCs w:val="24"/>
        </w:rPr>
        <w:t>κ</w:t>
      </w:r>
      <w:r>
        <w:rPr>
          <w:rFonts w:eastAsia="Times New Roman" w:cs="Times New Roman"/>
          <w:szCs w:val="24"/>
        </w:rPr>
        <w:t>έντρο δεν γ</w:t>
      </w:r>
      <w:r w:rsidRPr="00E105A9">
        <w:rPr>
          <w:rFonts w:eastAsia="Times New Roman" w:cs="Times New Roman"/>
          <w:szCs w:val="24"/>
        </w:rPr>
        <w:t>ίνεται με πολιτικές μεταγραφές</w:t>
      </w:r>
      <w:r>
        <w:rPr>
          <w:rFonts w:eastAsia="Times New Roman" w:cs="Times New Roman"/>
          <w:szCs w:val="24"/>
        </w:rPr>
        <w:t>,</w:t>
      </w:r>
      <w:r w:rsidRPr="00E105A9">
        <w:rPr>
          <w:rFonts w:eastAsia="Times New Roman" w:cs="Times New Roman"/>
          <w:szCs w:val="24"/>
        </w:rPr>
        <w:t xml:space="preserve"> ούτε με κλεισίματα του ματιού σε συνέδρια</w:t>
      </w:r>
      <w:r>
        <w:rPr>
          <w:rFonts w:eastAsia="Times New Roman" w:cs="Times New Roman"/>
          <w:szCs w:val="24"/>
        </w:rPr>
        <w:t>.</w:t>
      </w:r>
      <w:r w:rsidRPr="00E105A9">
        <w:rPr>
          <w:rFonts w:eastAsia="Times New Roman" w:cs="Times New Roman"/>
          <w:szCs w:val="24"/>
        </w:rPr>
        <w:t xml:space="preserve"> Σήμερα </w:t>
      </w:r>
      <w:r>
        <w:rPr>
          <w:rFonts w:eastAsia="Times New Roman" w:cs="Times New Roman"/>
          <w:szCs w:val="24"/>
        </w:rPr>
        <w:t xml:space="preserve">προσθέτω </w:t>
      </w:r>
      <w:r w:rsidRPr="00E105A9">
        <w:rPr>
          <w:rFonts w:eastAsia="Times New Roman" w:cs="Times New Roman"/>
          <w:szCs w:val="24"/>
        </w:rPr>
        <w:t xml:space="preserve">πως το άνοιγμα στο </w:t>
      </w:r>
      <w:r>
        <w:rPr>
          <w:rFonts w:eastAsia="Times New Roman" w:cs="Times New Roman"/>
          <w:szCs w:val="24"/>
        </w:rPr>
        <w:t>κ</w:t>
      </w:r>
      <w:r w:rsidRPr="00E105A9">
        <w:rPr>
          <w:rFonts w:eastAsia="Times New Roman" w:cs="Times New Roman"/>
          <w:szCs w:val="24"/>
        </w:rPr>
        <w:t>έντρο δεν γ</w:t>
      </w:r>
      <w:r>
        <w:rPr>
          <w:rFonts w:eastAsia="Times New Roman" w:cs="Times New Roman"/>
          <w:szCs w:val="24"/>
        </w:rPr>
        <w:t>ίνεται ούτε και με υπουργοποιήσει</w:t>
      </w:r>
      <w:r w:rsidRPr="00E105A9">
        <w:rPr>
          <w:rFonts w:eastAsia="Times New Roman" w:cs="Times New Roman"/>
          <w:szCs w:val="24"/>
        </w:rPr>
        <w:t>ς</w:t>
      </w:r>
      <w:r>
        <w:rPr>
          <w:rFonts w:eastAsia="Times New Roman" w:cs="Times New Roman"/>
          <w:szCs w:val="24"/>
        </w:rPr>
        <w:t>.</w:t>
      </w:r>
      <w:r w:rsidRPr="00E105A9">
        <w:rPr>
          <w:rFonts w:eastAsia="Times New Roman" w:cs="Times New Roman"/>
          <w:szCs w:val="24"/>
        </w:rPr>
        <w:t xml:space="preserve"> </w:t>
      </w:r>
    </w:p>
    <w:p w14:paraId="69A55D8E" w14:textId="77777777" w:rsidR="00C9651F" w:rsidRDefault="002D2592">
      <w:pPr>
        <w:spacing w:line="600" w:lineRule="auto"/>
        <w:ind w:firstLine="720"/>
        <w:jc w:val="both"/>
        <w:rPr>
          <w:rFonts w:eastAsia="Times New Roman" w:cs="Times New Roman"/>
          <w:szCs w:val="24"/>
        </w:rPr>
      </w:pPr>
      <w:r w:rsidRPr="00E105A9">
        <w:rPr>
          <w:rFonts w:eastAsia="Times New Roman" w:cs="Times New Roman"/>
          <w:szCs w:val="24"/>
        </w:rPr>
        <w:t>Από ό</w:t>
      </w:r>
      <w:r>
        <w:rPr>
          <w:rFonts w:eastAsia="Times New Roman" w:cs="Times New Roman"/>
          <w:szCs w:val="24"/>
        </w:rPr>
        <w:t>,</w:t>
      </w:r>
      <w:r w:rsidRPr="00E105A9">
        <w:rPr>
          <w:rFonts w:eastAsia="Times New Roman" w:cs="Times New Roman"/>
          <w:szCs w:val="24"/>
        </w:rPr>
        <w:t xml:space="preserve">τι φαίνεται η Κυβέρνησή σας προτιμάει να προσεγγίσει το </w:t>
      </w:r>
      <w:r>
        <w:rPr>
          <w:rFonts w:eastAsia="Times New Roman" w:cs="Times New Roman"/>
          <w:szCs w:val="24"/>
        </w:rPr>
        <w:t>κ</w:t>
      </w:r>
      <w:r w:rsidRPr="00E105A9">
        <w:rPr>
          <w:rFonts w:eastAsia="Times New Roman" w:cs="Times New Roman"/>
          <w:szCs w:val="24"/>
        </w:rPr>
        <w:t xml:space="preserve">έντρο με επικοινωνιακούς </w:t>
      </w:r>
      <w:r>
        <w:rPr>
          <w:rFonts w:eastAsia="Times New Roman" w:cs="Times New Roman"/>
          <w:szCs w:val="24"/>
        </w:rPr>
        <w:t>όρους, υπουργοποιώντας</w:t>
      </w:r>
      <w:r w:rsidRPr="00E105A9">
        <w:rPr>
          <w:rFonts w:eastAsia="Times New Roman" w:cs="Times New Roman"/>
          <w:szCs w:val="24"/>
        </w:rPr>
        <w:t xml:space="preserve"> εξωκοινοβουλευτικούς που είναι άγνωστο το τι πρεσβεύουν πολιτικά</w:t>
      </w:r>
      <w:r>
        <w:rPr>
          <w:rFonts w:eastAsia="Times New Roman" w:cs="Times New Roman"/>
          <w:szCs w:val="24"/>
        </w:rPr>
        <w:t>, π</w:t>
      </w:r>
      <w:r w:rsidRPr="00E105A9">
        <w:rPr>
          <w:rFonts w:eastAsia="Times New Roman" w:cs="Times New Roman"/>
          <w:szCs w:val="24"/>
        </w:rPr>
        <w:t xml:space="preserve">οιες είναι οι θέσεις τους και ποιες είναι οι απόψεις </w:t>
      </w:r>
      <w:r>
        <w:rPr>
          <w:rFonts w:eastAsia="Times New Roman" w:cs="Times New Roman"/>
          <w:szCs w:val="24"/>
        </w:rPr>
        <w:t>τους,</w:t>
      </w:r>
      <w:r w:rsidRPr="00E105A9">
        <w:rPr>
          <w:rFonts w:eastAsia="Times New Roman" w:cs="Times New Roman"/>
          <w:szCs w:val="24"/>
        </w:rPr>
        <w:t xml:space="preserve"> αδιαφορώντας ακόμα και </w:t>
      </w:r>
      <w:r>
        <w:rPr>
          <w:rFonts w:eastAsia="Times New Roman" w:cs="Times New Roman"/>
          <w:szCs w:val="24"/>
        </w:rPr>
        <w:t xml:space="preserve">για τη στάση εκείνων που υπουργοποιεί πριν </w:t>
      </w:r>
      <w:r w:rsidRPr="00E105A9">
        <w:rPr>
          <w:rFonts w:eastAsia="Times New Roman" w:cs="Times New Roman"/>
          <w:szCs w:val="24"/>
        </w:rPr>
        <w:t>από τρεις μήνες</w:t>
      </w:r>
      <w:r>
        <w:rPr>
          <w:rFonts w:eastAsia="Times New Roman" w:cs="Times New Roman"/>
          <w:szCs w:val="24"/>
        </w:rPr>
        <w:t>,</w:t>
      </w:r>
      <w:r w:rsidRPr="00E105A9">
        <w:rPr>
          <w:rFonts w:eastAsia="Times New Roman" w:cs="Times New Roman"/>
          <w:szCs w:val="24"/>
        </w:rPr>
        <w:t xml:space="preserve"> </w:t>
      </w:r>
      <w:r>
        <w:rPr>
          <w:rFonts w:eastAsia="Times New Roman" w:cs="Times New Roman"/>
          <w:szCs w:val="24"/>
        </w:rPr>
        <w:t xml:space="preserve">δηλαδή </w:t>
      </w:r>
      <w:r w:rsidRPr="00E105A9">
        <w:rPr>
          <w:rFonts w:eastAsia="Times New Roman" w:cs="Times New Roman"/>
          <w:szCs w:val="24"/>
        </w:rPr>
        <w:t>αν την έβριζα</w:t>
      </w:r>
      <w:r>
        <w:rPr>
          <w:rFonts w:eastAsia="Times New Roman" w:cs="Times New Roman"/>
          <w:szCs w:val="24"/>
        </w:rPr>
        <w:t xml:space="preserve">ν και </w:t>
      </w:r>
      <w:r w:rsidRPr="00E105A9">
        <w:rPr>
          <w:rFonts w:eastAsia="Times New Roman" w:cs="Times New Roman"/>
          <w:szCs w:val="24"/>
        </w:rPr>
        <w:t>τι κριτική της έκανα</w:t>
      </w:r>
      <w:r>
        <w:rPr>
          <w:rFonts w:eastAsia="Times New Roman" w:cs="Times New Roman"/>
          <w:szCs w:val="24"/>
        </w:rPr>
        <w:t xml:space="preserve">ν. </w:t>
      </w:r>
      <w:r w:rsidRPr="00E105A9">
        <w:rPr>
          <w:rFonts w:eastAsia="Times New Roman" w:cs="Times New Roman"/>
          <w:szCs w:val="24"/>
        </w:rPr>
        <w:t xml:space="preserve">Όταν </w:t>
      </w:r>
      <w:r>
        <w:rPr>
          <w:rFonts w:eastAsia="Times New Roman" w:cs="Times New Roman"/>
          <w:szCs w:val="24"/>
        </w:rPr>
        <w:t>εσείς,</w:t>
      </w:r>
      <w:r w:rsidRPr="00E105A9">
        <w:rPr>
          <w:rFonts w:eastAsia="Times New Roman" w:cs="Times New Roman"/>
          <w:szCs w:val="24"/>
        </w:rPr>
        <w:t xml:space="preserve"> οι Βουλευτές </w:t>
      </w:r>
      <w:r>
        <w:rPr>
          <w:rFonts w:eastAsia="Times New Roman" w:cs="Times New Roman"/>
          <w:szCs w:val="24"/>
        </w:rPr>
        <w:t xml:space="preserve">της Συμπολίτευσης, υπερασπιζόσασταν </w:t>
      </w:r>
      <w:r w:rsidRPr="00E105A9">
        <w:rPr>
          <w:rFonts w:eastAsia="Times New Roman" w:cs="Times New Roman"/>
          <w:szCs w:val="24"/>
        </w:rPr>
        <w:t xml:space="preserve">την Κυβέρνησή </w:t>
      </w:r>
      <w:r>
        <w:rPr>
          <w:rFonts w:eastAsia="Times New Roman" w:cs="Times New Roman"/>
          <w:szCs w:val="24"/>
        </w:rPr>
        <w:t>σας,</w:t>
      </w:r>
      <w:r w:rsidRPr="00E105A9">
        <w:rPr>
          <w:rFonts w:eastAsia="Times New Roman" w:cs="Times New Roman"/>
          <w:szCs w:val="24"/>
        </w:rPr>
        <w:t xml:space="preserve"> αυτ</w:t>
      </w:r>
      <w:r>
        <w:rPr>
          <w:rFonts w:eastAsia="Times New Roman" w:cs="Times New Roman"/>
          <w:szCs w:val="24"/>
        </w:rPr>
        <w:t>οί</w:t>
      </w:r>
      <w:r w:rsidRPr="00E105A9">
        <w:rPr>
          <w:rFonts w:eastAsia="Times New Roman" w:cs="Times New Roman"/>
          <w:szCs w:val="24"/>
        </w:rPr>
        <w:t xml:space="preserve"> που </w:t>
      </w:r>
      <w:r>
        <w:rPr>
          <w:rFonts w:eastAsia="Times New Roman" w:cs="Times New Roman"/>
          <w:szCs w:val="24"/>
        </w:rPr>
        <w:t>υπουργοποιήθηκαν</w:t>
      </w:r>
      <w:r w:rsidRPr="00E105A9">
        <w:rPr>
          <w:rFonts w:eastAsia="Times New Roman" w:cs="Times New Roman"/>
          <w:szCs w:val="24"/>
        </w:rPr>
        <w:t xml:space="preserve"> την έβριζα</w:t>
      </w:r>
      <w:r>
        <w:rPr>
          <w:rFonts w:eastAsia="Times New Roman" w:cs="Times New Roman"/>
          <w:szCs w:val="24"/>
        </w:rPr>
        <w:t xml:space="preserve">ν! </w:t>
      </w:r>
    </w:p>
    <w:p w14:paraId="69A55D8F"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Είχατε δώσει μι</w:t>
      </w:r>
      <w:r w:rsidRPr="00E105A9">
        <w:rPr>
          <w:rFonts w:eastAsia="Times New Roman" w:cs="Times New Roman"/>
          <w:szCs w:val="24"/>
        </w:rPr>
        <w:t xml:space="preserve">α υπόσχεση από αυτό εδώ το </w:t>
      </w:r>
      <w:r>
        <w:rPr>
          <w:rFonts w:eastAsia="Times New Roman" w:cs="Times New Roman"/>
          <w:szCs w:val="24"/>
        </w:rPr>
        <w:t>Βήμα, κ</w:t>
      </w:r>
      <w:r w:rsidRPr="00E105A9">
        <w:rPr>
          <w:rFonts w:eastAsia="Times New Roman" w:cs="Times New Roman"/>
          <w:szCs w:val="24"/>
        </w:rPr>
        <w:t>ύριε Υπουργέ</w:t>
      </w:r>
      <w:r>
        <w:rPr>
          <w:rFonts w:eastAsia="Times New Roman" w:cs="Times New Roman"/>
          <w:szCs w:val="24"/>
        </w:rPr>
        <w:t>, κ</w:t>
      </w:r>
      <w:r w:rsidRPr="00E105A9">
        <w:rPr>
          <w:rFonts w:eastAsia="Times New Roman" w:cs="Times New Roman"/>
          <w:szCs w:val="24"/>
        </w:rPr>
        <w:t xml:space="preserve">ι εσείς και οι άλλοι </w:t>
      </w:r>
      <w:r w:rsidRPr="00E105A9">
        <w:rPr>
          <w:rFonts w:eastAsia="Times New Roman" w:cs="Times New Roman"/>
          <w:szCs w:val="24"/>
        </w:rPr>
        <w:t xml:space="preserve">συνάδελφοί </w:t>
      </w:r>
      <w:r>
        <w:rPr>
          <w:rFonts w:eastAsia="Times New Roman" w:cs="Times New Roman"/>
          <w:szCs w:val="24"/>
        </w:rPr>
        <w:t>σας,</w:t>
      </w:r>
      <w:r w:rsidRPr="00E105A9">
        <w:rPr>
          <w:rFonts w:eastAsia="Times New Roman" w:cs="Times New Roman"/>
          <w:szCs w:val="24"/>
        </w:rPr>
        <w:t xml:space="preserve"> πως θα δώσε</w:t>
      </w:r>
      <w:r>
        <w:rPr>
          <w:rFonts w:eastAsia="Times New Roman" w:cs="Times New Roman"/>
          <w:szCs w:val="24"/>
        </w:rPr>
        <w:t>τε σημασία σε όσα σας προτείνουμε.</w:t>
      </w:r>
      <w:r w:rsidRPr="00E105A9">
        <w:rPr>
          <w:rFonts w:eastAsia="Times New Roman" w:cs="Times New Roman"/>
          <w:szCs w:val="24"/>
        </w:rPr>
        <w:t xml:space="preserve"> Περιμένουμε ακόμα τη δέ</w:t>
      </w:r>
      <w:r w:rsidRPr="00E105A9">
        <w:rPr>
          <w:rFonts w:eastAsia="Times New Roman" w:cs="Times New Roman"/>
          <w:szCs w:val="24"/>
        </w:rPr>
        <w:lastRenderedPageBreak/>
        <w:t xml:space="preserve">σμευσή </w:t>
      </w:r>
      <w:r>
        <w:rPr>
          <w:rFonts w:eastAsia="Times New Roman" w:cs="Times New Roman"/>
          <w:szCs w:val="24"/>
        </w:rPr>
        <w:t>σας,</w:t>
      </w:r>
      <w:r w:rsidRPr="00E105A9">
        <w:rPr>
          <w:rFonts w:eastAsia="Times New Roman" w:cs="Times New Roman"/>
          <w:szCs w:val="24"/>
        </w:rPr>
        <w:t xml:space="preserve"> </w:t>
      </w:r>
      <w:r>
        <w:rPr>
          <w:rFonts w:eastAsia="Times New Roman" w:cs="Times New Roman"/>
          <w:szCs w:val="24"/>
        </w:rPr>
        <w:t>κ</w:t>
      </w:r>
      <w:r w:rsidRPr="00E105A9">
        <w:rPr>
          <w:rFonts w:eastAsia="Times New Roman" w:cs="Times New Roman"/>
          <w:szCs w:val="24"/>
        </w:rPr>
        <w:t>ύριε Υπουργέ</w:t>
      </w:r>
      <w:r>
        <w:rPr>
          <w:rFonts w:eastAsia="Times New Roman" w:cs="Times New Roman"/>
          <w:szCs w:val="24"/>
        </w:rPr>
        <w:t>, και θ</w:t>
      </w:r>
      <w:r w:rsidRPr="00E105A9">
        <w:rPr>
          <w:rFonts w:eastAsia="Times New Roman" w:cs="Times New Roman"/>
          <w:szCs w:val="24"/>
        </w:rPr>
        <w:t>α την περι</w:t>
      </w:r>
      <w:r>
        <w:rPr>
          <w:rFonts w:eastAsia="Times New Roman" w:cs="Times New Roman"/>
          <w:szCs w:val="24"/>
        </w:rPr>
        <w:t xml:space="preserve">μένουμε για λίγο ακόμα αυτήν την δέσμευση. </w:t>
      </w:r>
      <w:r w:rsidRPr="00E105A9">
        <w:rPr>
          <w:rFonts w:eastAsia="Times New Roman" w:cs="Times New Roman"/>
          <w:szCs w:val="24"/>
        </w:rPr>
        <w:t>Μπορεί να μην την κάνετε πράξη ποτέ</w:t>
      </w:r>
      <w:r>
        <w:rPr>
          <w:rFonts w:eastAsia="Times New Roman" w:cs="Times New Roman"/>
          <w:szCs w:val="24"/>
        </w:rPr>
        <w:t>, μπορεί να αποδειχθεί πως είστε</w:t>
      </w:r>
      <w:r w:rsidRPr="00E105A9">
        <w:rPr>
          <w:rFonts w:eastAsia="Times New Roman" w:cs="Times New Roman"/>
          <w:szCs w:val="24"/>
        </w:rPr>
        <w:t xml:space="preserve"> σαν</w:t>
      </w:r>
      <w:r>
        <w:rPr>
          <w:rFonts w:eastAsia="Times New Roman" w:cs="Times New Roman"/>
          <w:szCs w:val="24"/>
        </w:rPr>
        <w:t xml:space="preserve"> όλους τους</w:t>
      </w:r>
      <w:r w:rsidRPr="00E105A9">
        <w:rPr>
          <w:rFonts w:eastAsia="Times New Roman" w:cs="Times New Roman"/>
          <w:szCs w:val="24"/>
        </w:rPr>
        <w:t xml:space="preserve"> </w:t>
      </w:r>
      <w:r>
        <w:rPr>
          <w:rFonts w:eastAsia="Times New Roman" w:cs="Times New Roman"/>
          <w:szCs w:val="24"/>
        </w:rPr>
        <w:t>άλλους, ίδιοι, σαν κι αυτούς που καταγγέλλατε,</w:t>
      </w:r>
      <w:r w:rsidRPr="00E105A9">
        <w:rPr>
          <w:rFonts w:eastAsia="Times New Roman" w:cs="Times New Roman"/>
          <w:szCs w:val="24"/>
        </w:rPr>
        <w:t xml:space="preserve"> </w:t>
      </w:r>
      <w:r>
        <w:rPr>
          <w:rFonts w:eastAsia="Times New Roman" w:cs="Times New Roman"/>
          <w:szCs w:val="24"/>
        </w:rPr>
        <w:t>ίδιοι χ</w:t>
      </w:r>
      <w:r w:rsidRPr="00E105A9">
        <w:rPr>
          <w:rFonts w:eastAsia="Times New Roman" w:cs="Times New Roman"/>
          <w:szCs w:val="24"/>
        </w:rPr>
        <w:t>ωρίς κα</w:t>
      </w:r>
      <w:r>
        <w:rPr>
          <w:rFonts w:eastAsia="Times New Roman" w:cs="Times New Roman"/>
          <w:szCs w:val="24"/>
        </w:rPr>
        <w:t>μ</w:t>
      </w:r>
      <w:r w:rsidRPr="00E105A9">
        <w:rPr>
          <w:rFonts w:eastAsia="Times New Roman" w:cs="Times New Roman"/>
          <w:szCs w:val="24"/>
        </w:rPr>
        <w:t xml:space="preserve">μία </w:t>
      </w:r>
      <w:r>
        <w:rPr>
          <w:rFonts w:eastAsia="Times New Roman" w:cs="Times New Roman"/>
          <w:szCs w:val="24"/>
        </w:rPr>
        <w:t xml:space="preserve">διαφορά. </w:t>
      </w:r>
    </w:p>
    <w:p w14:paraId="69A55D90" w14:textId="77777777" w:rsidR="00C9651F" w:rsidRDefault="002D2592">
      <w:pPr>
        <w:spacing w:line="600" w:lineRule="auto"/>
        <w:ind w:firstLine="720"/>
        <w:jc w:val="both"/>
        <w:rPr>
          <w:rFonts w:eastAsia="Times New Roman" w:cs="Times New Roman"/>
          <w:szCs w:val="24"/>
        </w:rPr>
      </w:pPr>
      <w:r w:rsidRPr="002935AE">
        <w:rPr>
          <w:rFonts w:eastAsia="Times New Roman" w:cs="Times New Roman"/>
          <w:color w:val="000000" w:themeColor="text1"/>
          <w:szCs w:val="24"/>
        </w:rPr>
        <w:t>Αφού δεν θα έχετε κα</w:t>
      </w:r>
      <w:r w:rsidRPr="002935AE">
        <w:rPr>
          <w:rFonts w:eastAsia="Times New Roman" w:cs="Times New Roman"/>
          <w:color w:val="000000" w:themeColor="text1"/>
          <w:szCs w:val="24"/>
        </w:rPr>
        <w:t>μ</w:t>
      </w:r>
      <w:r w:rsidRPr="002935AE">
        <w:rPr>
          <w:rFonts w:eastAsia="Times New Roman" w:cs="Times New Roman"/>
          <w:color w:val="000000" w:themeColor="text1"/>
          <w:szCs w:val="24"/>
        </w:rPr>
        <w:t>μία διαφορά τελικά, όπως θα αποδειχτεί, τότε γιατί να σας ψηφίσει εκ νέου ο ελληνικός λαός; Τι δεν θα έκανε, δηλαδή, η Νέα Δημοκρατία και το Κίνημα Αλλαγής, αν</w:t>
      </w:r>
      <w:r w:rsidRPr="002935AE">
        <w:rPr>
          <w:rFonts w:eastAsia="Times New Roman" w:cs="Times New Roman"/>
          <w:color w:val="000000" w:themeColor="text1"/>
          <w:szCs w:val="24"/>
        </w:rPr>
        <w:t xml:space="preserve"> ήταν στην εξουσία; Δεν θα έβαζε φόρους; Δεν θα μείωνε μισθούς; Δεν θα μείωνε συντάξεις; Δεν θα </w:t>
      </w:r>
      <w:r>
        <w:rPr>
          <w:rFonts w:eastAsia="Times New Roman" w:cs="Times New Roman"/>
          <w:szCs w:val="24"/>
        </w:rPr>
        <w:t xml:space="preserve">συμβιβαζόντουσαν </w:t>
      </w:r>
      <w:r w:rsidRPr="00E105A9">
        <w:rPr>
          <w:rFonts w:eastAsia="Times New Roman" w:cs="Times New Roman"/>
          <w:szCs w:val="24"/>
        </w:rPr>
        <w:t>με τις απαιτήσεις των δανειστών</w:t>
      </w:r>
      <w:r>
        <w:rPr>
          <w:rFonts w:eastAsia="Times New Roman" w:cs="Times New Roman"/>
          <w:szCs w:val="24"/>
        </w:rPr>
        <w:t>; Δεν θα έβγαζαν τη</w:t>
      </w:r>
      <w:r w:rsidRPr="00E105A9">
        <w:rPr>
          <w:rFonts w:eastAsia="Times New Roman" w:cs="Times New Roman"/>
          <w:szCs w:val="24"/>
        </w:rPr>
        <w:t xml:space="preserve"> χώρα από τα μνημόνια τον Αύγουστο του </w:t>
      </w:r>
      <w:r>
        <w:rPr>
          <w:rFonts w:eastAsia="Times New Roman" w:cs="Times New Roman"/>
          <w:szCs w:val="24"/>
        </w:rPr>
        <w:t>20</w:t>
      </w:r>
      <w:r w:rsidRPr="00E105A9">
        <w:rPr>
          <w:rFonts w:eastAsia="Times New Roman" w:cs="Times New Roman"/>
          <w:szCs w:val="24"/>
        </w:rPr>
        <w:t>18</w:t>
      </w:r>
      <w:r>
        <w:rPr>
          <w:rFonts w:eastAsia="Times New Roman" w:cs="Times New Roman"/>
          <w:szCs w:val="24"/>
        </w:rPr>
        <w:t>;</w:t>
      </w:r>
      <w:r w:rsidRPr="00E105A9">
        <w:rPr>
          <w:rFonts w:eastAsia="Times New Roman" w:cs="Times New Roman"/>
          <w:szCs w:val="24"/>
        </w:rPr>
        <w:t xml:space="preserve"> Τι δεν θα έκαναν που το κάνατε </w:t>
      </w:r>
      <w:r>
        <w:rPr>
          <w:rFonts w:eastAsia="Times New Roman" w:cs="Times New Roman"/>
          <w:szCs w:val="24"/>
        </w:rPr>
        <w:t>εσείς;</w:t>
      </w:r>
      <w:r w:rsidRPr="00E105A9">
        <w:rPr>
          <w:rFonts w:eastAsia="Times New Roman" w:cs="Times New Roman"/>
          <w:szCs w:val="24"/>
        </w:rPr>
        <w:t xml:space="preserve"> </w:t>
      </w:r>
      <w:r>
        <w:rPr>
          <w:rFonts w:eastAsia="Times New Roman" w:cs="Times New Roman"/>
          <w:szCs w:val="24"/>
        </w:rPr>
        <w:t>Πολεμήσατ</w:t>
      </w:r>
      <w:r w:rsidRPr="00E105A9">
        <w:rPr>
          <w:rFonts w:eastAsia="Times New Roman" w:cs="Times New Roman"/>
          <w:szCs w:val="24"/>
        </w:rPr>
        <w:t>ε</w:t>
      </w:r>
      <w:r w:rsidRPr="00E105A9">
        <w:rPr>
          <w:rFonts w:eastAsia="Times New Roman" w:cs="Times New Roman"/>
          <w:szCs w:val="24"/>
        </w:rPr>
        <w:t xml:space="preserve"> μήπως τη διαφ</w:t>
      </w:r>
      <w:r>
        <w:rPr>
          <w:rFonts w:eastAsia="Times New Roman" w:cs="Times New Roman"/>
          <w:szCs w:val="24"/>
        </w:rPr>
        <w:t>θ</w:t>
      </w:r>
      <w:r w:rsidRPr="00E105A9">
        <w:rPr>
          <w:rFonts w:eastAsia="Times New Roman" w:cs="Times New Roman"/>
          <w:szCs w:val="24"/>
        </w:rPr>
        <w:t>ορά</w:t>
      </w:r>
      <w:r>
        <w:rPr>
          <w:rFonts w:eastAsia="Times New Roman" w:cs="Times New Roman"/>
          <w:szCs w:val="24"/>
        </w:rPr>
        <w:t>;</w:t>
      </w:r>
      <w:r w:rsidRPr="00E105A9">
        <w:rPr>
          <w:rFonts w:eastAsia="Times New Roman" w:cs="Times New Roman"/>
          <w:szCs w:val="24"/>
        </w:rPr>
        <w:t xml:space="preserve"> Πολεμήσα</w:t>
      </w:r>
      <w:r>
        <w:rPr>
          <w:rFonts w:eastAsia="Times New Roman" w:cs="Times New Roman"/>
          <w:szCs w:val="24"/>
        </w:rPr>
        <w:t>τε</w:t>
      </w:r>
      <w:r w:rsidRPr="00E105A9">
        <w:rPr>
          <w:rFonts w:eastAsia="Times New Roman" w:cs="Times New Roman"/>
          <w:szCs w:val="24"/>
        </w:rPr>
        <w:t xml:space="preserve"> τη διαπλοκή</w:t>
      </w:r>
      <w:r>
        <w:rPr>
          <w:rFonts w:eastAsia="Times New Roman" w:cs="Times New Roman"/>
          <w:szCs w:val="24"/>
        </w:rPr>
        <w:t>;</w:t>
      </w:r>
      <w:r w:rsidRPr="00E105A9">
        <w:rPr>
          <w:rFonts w:eastAsia="Times New Roman" w:cs="Times New Roman"/>
          <w:szCs w:val="24"/>
        </w:rPr>
        <w:t xml:space="preserve"> Ποια αποτελέσματα φέρατε</w:t>
      </w:r>
      <w:r>
        <w:rPr>
          <w:rFonts w:eastAsia="Times New Roman" w:cs="Times New Roman"/>
          <w:szCs w:val="24"/>
        </w:rPr>
        <w:t>;</w:t>
      </w:r>
      <w:r w:rsidRPr="00E105A9">
        <w:rPr>
          <w:rFonts w:eastAsia="Times New Roman" w:cs="Times New Roman"/>
          <w:szCs w:val="24"/>
        </w:rPr>
        <w:t xml:space="preserve"> Γιατί οι Έλληνες πολίτες </w:t>
      </w:r>
      <w:r>
        <w:rPr>
          <w:rFonts w:eastAsia="Times New Roman" w:cs="Times New Roman"/>
          <w:szCs w:val="24"/>
        </w:rPr>
        <w:t xml:space="preserve">έξω περιμένουν αποτελέσματα. </w:t>
      </w:r>
      <w:r w:rsidRPr="00E105A9">
        <w:rPr>
          <w:rFonts w:eastAsia="Times New Roman" w:cs="Times New Roman"/>
          <w:szCs w:val="24"/>
        </w:rPr>
        <w:t>Ποια αποτελέσματα φέρατε</w:t>
      </w:r>
      <w:r>
        <w:rPr>
          <w:rFonts w:eastAsia="Times New Roman" w:cs="Times New Roman"/>
          <w:szCs w:val="24"/>
        </w:rPr>
        <w:t xml:space="preserve"> για να σας πιστέψουν</w:t>
      </w:r>
      <w:r w:rsidRPr="00E105A9">
        <w:rPr>
          <w:rFonts w:eastAsia="Times New Roman" w:cs="Times New Roman"/>
          <w:szCs w:val="24"/>
        </w:rPr>
        <w:t xml:space="preserve"> ότι έχετε κάνει τη διαφορά</w:t>
      </w:r>
      <w:r>
        <w:rPr>
          <w:rFonts w:eastAsia="Times New Roman" w:cs="Times New Roman"/>
          <w:szCs w:val="24"/>
        </w:rPr>
        <w:t>;</w:t>
      </w:r>
      <w:r w:rsidRPr="00E105A9">
        <w:rPr>
          <w:rFonts w:eastAsia="Times New Roman" w:cs="Times New Roman"/>
          <w:szCs w:val="24"/>
        </w:rPr>
        <w:t xml:space="preserve"> </w:t>
      </w:r>
    </w:p>
    <w:p w14:paraId="69A55D91"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 xml:space="preserve">Ως </w:t>
      </w:r>
      <w:r w:rsidRPr="00E105A9">
        <w:rPr>
          <w:rFonts w:eastAsia="Times New Roman" w:cs="Times New Roman"/>
          <w:szCs w:val="24"/>
        </w:rPr>
        <w:t>Ένωση Κεντρώων προσεγγίζουμε και εξετάζουμε το παρόν ν</w:t>
      </w:r>
      <w:r w:rsidRPr="00E105A9">
        <w:rPr>
          <w:rFonts w:eastAsia="Times New Roman" w:cs="Times New Roman"/>
          <w:szCs w:val="24"/>
        </w:rPr>
        <w:t xml:space="preserve">ομοσχέδιο με διάθεση να ενισχύσουμε οτιδήποτε θα </w:t>
      </w:r>
      <w:r w:rsidRPr="00E105A9">
        <w:rPr>
          <w:rFonts w:eastAsia="Times New Roman" w:cs="Times New Roman"/>
          <w:szCs w:val="24"/>
        </w:rPr>
        <w:lastRenderedPageBreak/>
        <w:t xml:space="preserve">μπορούσε να βοηθήσει τη </w:t>
      </w:r>
      <w:r>
        <w:rPr>
          <w:rFonts w:eastAsia="Times New Roman" w:cs="Times New Roman"/>
          <w:szCs w:val="24"/>
        </w:rPr>
        <w:t>δ</w:t>
      </w:r>
      <w:r w:rsidRPr="00E105A9">
        <w:rPr>
          <w:rFonts w:eastAsia="Times New Roman" w:cs="Times New Roman"/>
          <w:szCs w:val="24"/>
        </w:rPr>
        <w:t>ικαιοσύνη να ασκεί το έργο της απρόσκοπτα</w:t>
      </w:r>
      <w:r>
        <w:rPr>
          <w:rFonts w:eastAsia="Times New Roman" w:cs="Times New Roman"/>
          <w:szCs w:val="24"/>
        </w:rPr>
        <w:t>,</w:t>
      </w:r>
      <w:r w:rsidRPr="00E105A9">
        <w:rPr>
          <w:rFonts w:eastAsia="Times New Roman" w:cs="Times New Roman"/>
          <w:szCs w:val="24"/>
        </w:rPr>
        <w:t xml:space="preserve"> να λειτουργεί χωρίς καθυστερήσεις και να ανακτήσει το συντομότερο δυνατό την εμπιστοσύνη των πολιτών</w:t>
      </w:r>
      <w:r>
        <w:rPr>
          <w:rFonts w:eastAsia="Times New Roman" w:cs="Times New Roman"/>
          <w:szCs w:val="24"/>
        </w:rPr>
        <w:t>.</w:t>
      </w:r>
      <w:r w:rsidRPr="00E105A9">
        <w:rPr>
          <w:rFonts w:eastAsia="Times New Roman" w:cs="Times New Roman"/>
          <w:szCs w:val="24"/>
        </w:rPr>
        <w:t xml:space="preserve"> </w:t>
      </w:r>
      <w:r>
        <w:rPr>
          <w:rFonts w:eastAsia="Times New Roman" w:cs="Times New Roman"/>
          <w:szCs w:val="24"/>
        </w:rPr>
        <w:t xml:space="preserve">Ως εκ τούτου, </w:t>
      </w:r>
      <w:r w:rsidRPr="00E105A9">
        <w:rPr>
          <w:rFonts w:eastAsia="Times New Roman" w:cs="Times New Roman"/>
          <w:szCs w:val="24"/>
        </w:rPr>
        <w:t xml:space="preserve">η </w:t>
      </w:r>
      <w:r>
        <w:rPr>
          <w:rFonts w:eastAsia="Times New Roman" w:cs="Times New Roman"/>
          <w:szCs w:val="24"/>
        </w:rPr>
        <w:t xml:space="preserve">επιχειρούμενη </w:t>
      </w:r>
      <w:r w:rsidRPr="00E105A9">
        <w:rPr>
          <w:rFonts w:eastAsia="Times New Roman" w:cs="Times New Roman"/>
          <w:szCs w:val="24"/>
        </w:rPr>
        <w:t>θεσμική</w:t>
      </w:r>
      <w:r w:rsidRPr="00E105A9">
        <w:rPr>
          <w:rFonts w:eastAsia="Times New Roman" w:cs="Times New Roman"/>
          <w:szCs w:val="24"/>
        </w:rPr>
        <w:t xml:space="preserve"> θωράκιση μας βρίσκει σύμφωνους</w:t>
      </w:r>
      <w:r>
        <w:rPr>
          <w:rFonts w:eastAsia="Times New Roman" w:cs="Times New Roman"/>
          <w:szCs w:val="24"/>
        </w:rPr>
        <w:t>,</w:t>
      </w:r>
      <w:r w:rsidRPr="00E105A9">
        <w:rPr>
          <w:rFonts w:eastAsia="Times New Roman" w:cs="Times New Roman"/>
          <w:szCs w:val="24"/>
        </w:rPr>
        <w:t xml:space="preserve"> όπως και η δηλωμένη διάθεση της Κυβέρνησης να προχωρήσει σε επανέλεγχο νομοθετημάτων</w:t>
      </w:r>
      <w:r>
        <w:rPr>
          <w:rFonts w:eastAsia="Times New Roman" w:cs="Times New Roman"/>
          <w:szCs w:val="24"/>
        </w:rPr>
        <w:t>,</w:t>
      </w:r>
      <w:r w:rsidRPr="00E105A9">
        <w:rPr>
          <w:rFonts w:eastAsia="Times New Roman" w:cs="Times New Roman"/>
          <w:szCs w:val="24"/>
        </w:rPr>
        <w:t xml:space="preserve"> αλλά και στην επίπονη διαδικασία εξορθολογισμού που αφορά τους διάφορους κώδικες</w:t>
      </w:r>
      <w:r>
        <w:rPr>
          <w:rFonts w:eastAsia="Times New Roman" w:cs="Times New Roman"/>
          <w:szCs w:val="24"/>
        </w:rPr>
        <w:t>.</w:t>
      </w:r>
      <w:r w:rsidRPr="00E105A9">
        <w:rPr>
          <w:rFonts w:eastAsia="Times New Roman" w:cs="Times New Roman"/>
          <w:szCs w:val="24"/>
        </w:rPr>
        <w:t xml:space="preserve"> </w:t>
      </w:r>
    </w:p>
    <w:p w14:paraId="69A55D92" w14:textId="77777777" w:rsidR="00C9651F" w:rsidRDefault="002D2592">
      <w:pPr>
        <w:spacing w:line="600" w:lineRule="auto"/>
        <w:ind w:firstLine="720"/>
        <w:jc w:val="both"/>
        <w:rPr>
          <w:rFonts w:eastAsia="Times New Roman" w:cs="Times New Roman"/>
          <w:szCs w:val="24"/>
        </w:rPr>
      </w:pPr>
      <w:r w:rsidRPr="00E105A9">
        <w:rPr>
          <w:rFonts w:eastAsia="Times New Roman" w:cs="Times New Roman"/>
          <w:szCs w:val="24"/>
        </w:rPr>
        <w:t xml:space="preserve">Σχετικά </w:t>
      </w:r>
      <w:r>
        <w:rPr>
          <w:rFonts w:eastAsia="Times New Roman" w:cs="Times New Roman"/>
          <w:szCs w:val="24"/>
        </w:rPr>
        <w:t>με τα τέσσερα</w:t>
      </w:r>
      <w:r w:rsidRPr="00E105A9">
        <w:rPr>
          <w:rFonts w:eastAsia="Times New Roman" w:cs="Times New Roman"/>
          <w:szCs w:val="24"/>
        </w:rPr>
        <w:t xml:space="preserve"> πρώτα κεφάλαια του νομοσχεδίου</w:t>
      </w:r>
      <w:r>
        <w:rPr>
          <w:rFonts w:eastAsia="Times New Roman" w:cs="Times New Roman"/>
          <w:szCs w:val="24"/>
        </w:rPr>
        <w:t xml:space="preserve">, </w:t>
      </w:r>
      <w:r>
        <w:rPr>
          <w:rFonts w:eastAsia="Times New Roman" w:cs="Times New Roman"/>
          <w:szCs w:val="24"/>
        </w:rPr>
        <w:t>είμαστε θετικοί έ</w:t>
      </w:r>
      <w:r w:rsidRPr="00E105A9">
        <w:rPr>
          <w:rFonts w:eastAsia="Times New Roman" w:cs="Times New Roman"/>
          <w:szCs w:val="24"/>
        </w:rPr>
        <w:t>πειτα και από τις διευκρινίσεις επί διαφόρων ζητημάτων που δόθηκαν από τον Υπουργό</w:t>
      </w:r>
      <w:r>
        <w:rPr>
          <w:rFonts w:eastAsia="Times New Roman" w:cs="Times New Roman"/>
          <w:szCs w:val="24"/>
        </w:rPr>
        <w:t>.</w:t>
      </w:r>
      <w:r w:rsidRPr="00E105A9">
        <w:rPr>
          <w:rFonts w:eastAsia="Times New Roman" w:cs="Times New Roman"/>
          <w:szCs w:val="24"/>
        </w:rPr>
        <w:t xml:space="preserve"> </w:t>
      </w:r>
    </w:p>
    <w:p w14:paraId="69A55D93" w14:textId="77777777" w:rsidR="00C9651F" w:rsidRDefault="002D2592">
      <w:pPr>
        <w:spacing w:line="600" w:lineRule="auto"/>
        <w:ind w:firstLine="720"/>
        <w:jc w:val="both"/>
        <w:rPr>
          <w:rFonts w:eastAsia="Times New Roman" w:cs="Times New Roman"/>
          <w:szCs w:val="24"/>
        </w:rPr>
      </w:pPr>
      <w:r w:rsidRPr="00E105A9">
        <w:rPr>
          <w:rFonts w:eastAsia="Times New Roman" w:cs="Times New Roman"/>
          <w:szCs w:val="24"/>
        </w:rPr>
        <w:t xml:space="preserve">Στο </w:t>
      </w:r>
      <w:r w:rsidRPr="00E105A9">
        <w:rPr>
          <w:rFonts w:eastAsia="Times New Roman" w:cs="Times New Roman"/>
          <w:szCs w:val="24"/>
        </w:rPr>
        <w:t xml:space="preserve">Κεφάλαιο </w:t>
      </w:r>
      <w:r>
        <w:rPr>
          <w:rFonts w:eastAsia="Times New Roman" w:cs="Times New Roman"/>
          <w:szCs w:val="24"/>
        </w:rPr>
        <w:t>Α΄</w:t>
      </w:r>
      <w:r w:rsidRPr="00E105A9">
        <w:rPr>
          <w:rFonts w:eastAsia="Times New Roman" w:cs="Times New Roman"/>
          <w:szCs w:val="24"/>
        </w:rPr>
        <w:t xml:space="preserve"> </w:t>
      </w:r>
      <w:r w:rsidRPr="00E105A9">
        <w:rPr>
          <w:rFonts w:eastAsia="Times New Roman" w:cs="Times New Roman"/>
          <w:szCs w:val="24"/>
        </w:rPr>
        <w:t>η παροχή της δυνατότητας να ζητάνε τα ανώτατα δικαστήρια της χώρας</w:t>
      </w:r>
      <w:r>
        <w:rPr>
          <w:rFonts w:eastAsia="Times New Roman" w:cs="Times New Roman"/>
          <w:szCs w:val="24"/>
        </w:rPr>
        <w:t>,</w:t>
      </w:r>
      <w:r w:rsidRPr="00E105A9">
        <w:rPr>
          <w:rFonts w:eastAsia="Times New Roman" w:cs="Times New Roman"/>
          <w:szCs w:val="24"/>
        </w:rPr>
        <w:t xml:space="preserve"> όποτε κρίνουν πως χρειάζεται</w:t>
      </w:r>
      <w:r>
        <w:rPr>
          <w:rFonts w:eastAsia="Times New Roman" w:cs="Times New Roman"/>
          <w:szCs w:val="24"/>
        </w:rPr>
        <w:t>,</w:t>
      </w:r>
      <w:r w:rsidRPr="00E105A9">
        <w:rPr>
          <w:rFonts w:eastAsia="Times New Roman" w:cs="Times New Roman"/>
          <w:szCs w:val="24"/>
        </w:rPr>
        <w:t xml:space="preserve"> μία μη δεσμευτική γνωμοδότηση από το Ευρ</w:t>
      </w:r>
      <w:r w:rsidRPr="00E105A9">
        <w:rPr>
          <w:rFonts w:eastAsia="Times New Roman" w:cs="Times New Roman"/>
          <w:szCs w:val="24"/>
        </w:rPr>
        <w:t xml:space="preserve">ωπαϊκό Δικαστήριο Ανθρωπίνων Δικαιωμάτων </w:t>
      </w:r>
      <w:r>
        <w:rPr>
          <w:rFonts w:eastAsia="Times New Roman" w:cs="Times New Roman"/>
          <w:szCs w:val="24"/>
        </w:rPr>
        <w:t>μ</w:t>
      </w:r>
      <w:r>
        <w:rPr>
          <w:rFonts w:eastAsia="Times New Roman" w:cs="Times New Roman"/>
          <w:szCs w:val="24"/>
        </w:rPr>
        <w:t>ά</w:t>
      </w:r>
      <w:r>
        <w:rPr>
          <w:rFonts w:eastAsia="Times New Roman" w:cs="Times New Roman"/>
          <w:szCs w:val="24"/>
        </w:rPr>
        <w:t>ς βρίσκει σύμφωνους, όπως φ</w:t>
      </w:r>
      <w:r w:rsidRPr="00E105A9">
        <w:rPr>
          <w:rFonts w:eastAsia="Times New Roman" w:cs="Times New Roman"/>
          <w:szCs w:val="24"/>
        </w:rPr>
        <w:t>υ</w:t>
      </w:r>
      <w:r>
        <w:rPr>
          <w:rFonts w:eastAsia="Times New Roman" w:cs="Times New Roman"/>
          <w:szCs w:val="24"/>
        </w:rPr>
        <w:t>σικά και το σύνολο των προβλέψεώ</w:t>
      </w:r>
      <w:r w:rsidRPr="00E105A9">
        <w:rPr>
          <w:rFonts w:eastAsia="Times New Roman" w:cs="Times New Roman"/>
          <w:szCs w:val="24"/>
        </w:rPr>
        <w:t xml:space="preserve">ν του </w:t>
      </w:r>
      <w:r>
        <w:rPr>
          <w:rFonts w:eastAsia="Times New Roman" w:cs="Times New Roman"/>
          <w:szCs w:val="24"/>
        </w:rPr>
        <w:t xml:space="preserve">προς </w:t>
      </w:r>
      <w:r w:rsidRPr="00E105A9">
        <w:rPr>
          <w:rFonts w:eastAsia="Times New Roman" w:cs="Times New Roman"/>
          <w:szCs w:val="24"/>
        </w:rPr>
        <w:t>κύρωση πρωτοκόλλου υπ</w:t>
      </w:r>
      <w:r>
        <w:rPr>
          <w:rFonts w:eastAsia="Times New Roman" w:cs="Times New Roman"/>
          <w:szCs w:val="24"/>
        </w:rPr>
        <w:t>’</w:t>
      </w:r>
      <w:r w:rsidRPr="00E105A9">
        <w:rPr>
          <w:rFonts w:eastAsia="Times New Roman" w:cs="Times New Roman"/>
          <w:szCs w:val="24"/>
        </w:rPr>
        <w:t xml:space="preserve"> αριθμόν 16 στη Σύμβαση για την </w:t>
      </w:r>
      <w:r>
        <w:rPr>
          <w:rFonts w:eastAsia="Times New Roman" w:cs="Times New Roman"/>
          <w:szCs w:val="24"/>
        </w:rPr>
        <w:t>Π</w:t>
      </w:r>
      <w:r w:rsidRPr="00E105A9">
        <w:rPr>
          <w:rFonts w:eastAsia="Times New Roman" w:cs="Times New Roman"/>
          <w:szCs w:val="24"/>
        </w:rPr>
        <w:t xml:space="preserve">ροάσπιση των </w:t>
      </w:r>
      <w:r>
        <w:rPr>
          <w:rFonts w:eastAsia="Times New Roman" w:cs="Times New Roman"/>
          <w:szCs w:val="24"/>
        </w:rPr>
        <w:t>Δ</w:t>
      </w:r>
      <w:r w:rsidRPr="00E105A9">
        <w:rPr>
          <w:rFonts w:eastAsia="Times New Roman" w:cs="Times New Roman"/>
          <w:szCs w:val="24"/>
        </w:rPr>
        <w:t xml:space="preserve">ικαιωμάτων του </w:t>
      </w:r>
      <w:r>
        <w:rPr>
          <w:rFonts w:eastAsia="Times New Roman" w:cs="Times New Roman"/>
          <w:szCs w:val="24"/>
        </w:rPr>
        <w:t>Α</w:t>
      </w:r>
      <w:r w:rsidRPr="00E105A9">
        <w:rPr>
          <w:rFonts w:eastAsia="Times New Roman" w:cs="Times New Roman"/>
          <w:szCs w:val="24"/>
        </w:rPr>
        <w:t xml:space="preserve">νθρώπου και των </w:t>
      </w:r>
      <w:r>
        <w:rPr>
          <w:rFonts w:eastAsia="Times New Roman" w:cs="Times New Roman"/>
          <w:szCs w:val="24"/>
        </w:rPr>
        <w:t>Θ</w:t>
      </w:r>
      <w:r w:rsidRPr="00E105A9">
        <w:rPr>
          <w:rFonts w:eastAsia="Times New Roman" w:cs="Times New Roman"/>
          <w:szCs w:val="24"/>
        </w:rPr>
        <w:t xml:space="preserve">εμελιωδών </w:t>
      </w:r>
      <w:r>
        <w:rPr>
          <w:rFonts w:eastAsia="Times New Roman" w:cs="Times New Roman"/>
          <w:szCs w:val="24"/>
        </w:rPr>
        <w:t>Ε</w:t>
      </w:r>
      <w:r w:rsidRPr="00E105A9">
        <w:rPr>
          <w:rFonts w:eastAsia="Times New Roman" w:cs="Times New Roman"/>
          <w:szCs w:val="24"/>
        </w:rPr>
        <w:t>λευθεριών</w:t>
      </w:r>
      <w:r>
        <w:rPr>
          <w:rFonts w:eastAsia="Times New Roman" w:cs="Times New Roman"/>
          <w:szCs w:val="24"/>
        </w:rPr>
        <w:t>.</w:t>
      </w:r>
      <w:r w:rsidRPr="00E105A9">
        <w:rPr>
          <w:rFonts w:eastAsia="Times New Roman" w:cs="Times New Roman"/>
          <w:szCs w:val="24"/>
        </w:rPr>
        <w:t xml:space="preserve"> </w:t>
      </w:r>
    </w:p>
    <w:p w14:paraId="69A55D94"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lastRenderedPageBreak/>
        <w:t>Τα</w:t>
      </w:r>
      <w:r w:rsidRPr="00E105A9">
        <w:rPr>
          <w:rFonts w:eastAsia="Times New Roman" w:cs="Times New Roman"/>
          <w:szCs w:val="24"/>
        </w:rPr>
        <w:t xml:space="preserve"> </w:t>
      </w:r>
      <w:r>
        <w:rPr>
          <w:rFonts w:eastAsia="Times New Roman" w:cs="Times New Roman"/>
          <w:szCs w:val="24"/>
        </w:rPr>
        <w:t>Κεφάλαια</w:t>
      </w:r>
      <w:r w:rsidRPr="00E105A9">
        <w:rPr>
          <w:rFonts w:eastAsia="Times New Roman" w:cs="Times New Roman"/>
          <w:szCs w:val="24"/>
        </w:rPr>
        <w:t xml:space="preserve"> </w:t>
      </w:r>
      <w:r>
        <w:rPr>
          <w:rFonts w:eastAsia="Times New Roman" w:cs="Times New Roman"/>
          <w:szCs w:val="24"/>
        </w:rPr>
        <w:t>Β΄</w:t>
      </w:r>
      <w:r w:rsidRPr="00E105A9">
        <w:rPr>
          <w:rFonts w:eastAsia="Times New Roman" w:cs="Times New Roman"/>
          <w:szCs w:val="24"/>
        </w:rPr>
        <w:t xml:space="preserve"> </w:t>
      </w:r>
      <w:r w:rsidRPr="00E105A9">
        <w:rPr>
          <w:rFonts w:eastAsia="Times New Roman" w:cs="Times New Roman"/>
          <w:szCs w:val="24"/>
        </w:rPr>
        <w:t>κα</w:t>
      </w:r>
      <w:r w:rsidRPr="00E105A9">
        <w:rPr>
          <w:rFonts w:eastAsia="Times New Roman" w:cs="Times New Roman"/>
          <w:szCs w:val="24"/>
        </w:rPr>
        <w:t xml:space="preserve">ι </w:t>
      </w:r>
      <w:r>
        <w:rPr>
          <w:rFonts w:eastAsia="Times New Roman" w:cs="Times New Roman"/>
          <w:szCs w:val="24"/>
        </w:rPr>
        <w:t>Γ΄</w:t>
      </w:r>
      <w:r w:rsidRPr="00E105A9">
        <w:rPr>
          <w:rFonts w:eastAsia="Times New Roman" w:cs="Times New Roman"/>
          <w:szCs w:val="24"/>
        </w:rPr>
        <w:t xml:space="preserve"> κινούν</w:t>
      </w:r>
      <w:r>
        <w:rPr>
          <w:rFonts w:eastAsia="Times New Roman" w:cs="Times New Roman"/>
          <w:szCs w:val="24"/>
        </w:rPr>
        <w:t>ται στη σωστή κατεύθυνση και γι’</w:t>
      </w:r>
      <w:r w:rsidRPr="00E105A9">
        <w:rPr>
          <w:rFonts w:eastAsia="Times New Roman" w:cs="Times New Roman"/>
          <w:szCs w:val="24"/>
        </w:rPr>
        <w:t xml:space="preserve"> αυτό θα τα </w:t>
      </w:r>
      <w:r>
        <w:rPr>
          <w:rFonts w:eastAsia="Times New Roman" w:cs="Times New Roman"/>
          <w:szCs w:val="24"/>
        </w:rPr>
        <w:t>στηρίξουμε στην ψήφιση κατά άρθρο</w:t>
      </w:r>
      <w:r w:rsidRPr="00E105A9">
        <w:rPr>
          <w:rFonts w:eastAsia="Times New Roman" w:cs="Times New Roman"/>
          <w:szCs w:val="24"/>
        </w:rPr>
        <w:t>ν</w:t>
      </w:r>
      <w:r>
        <w:rPr>
          <w:rFonts w:eastAsia="Times New Roman" w:cs="Times New Roman"/>
          <w:szCs w:val="24"/>
        </w:rPr>
        <w:t>, κ</w:t>
      </w:r>
      <w:r w:rsidRPr="00E105A9">
        <w:rPr>
          <w:rFonts w:eastAsia="Times New Roman" w:cs="Times New Roman"/>
          <w:szCs w:val="24"/>
        </w:rPr>
        <w:t xml:space="preserve">αθώς προτείνουν την ενσωμάτωση της </w:t>
      </w:r>
      <w:r>
        <w:rPr>
          <w:rFonts w:eastAsia="Times New Roman" w:cs="Times New Roman"/>
          <w:szCs w:val="24"/>
        </w:rPr>
        <w:t>ο</w:t>
      </w:r>
      <w:r w:rsidRPr="00E105A9">
        <w:rPr>
          <w:rFonts w:eastAsia="Times New Roman" w:cs="Times New Roman"/>
          <w:szCs w:val="24"/>
        </w:rPr>
        <w:t xml:space="preserve">δηγίας </w:t>
      </w:r>
      <w:r>
        <w:rPr>
          <w:rFonts w:eastAsia="Times New Roman" w:cs="Times New Roman"/>
          <w:szCs w:val="24"/>
        </w:rPr>
        <w:t>343/</w:t>
      </w:r>
      <w:r w:rsidRPr="00E105A9">
        <w:rPr>
          <w:rFonts w:eastAsia="Times New Roman" w:cs="Times New Roman"/>
          <w:szCs w:val="24"/>
        </w:rPr>
        <w:t>2016 και την τροποποίηση του ν</w:t>
      </w:r>
      <w:r>
        <w:rPr>
          <w:rFonts w:eastAsia="Times New Roman" w:cs="Times New Roman"/>
          <w:szCs w:val="24"/>
        </w:rPr>
        <w:t>.</w:t>
      </w:r>
      <w:r w:rsidRPr="00E105A9">
        <w:rPr>
          <w:rFonts w:eastAsia="Times New Roman" w:cs="Times New Roman"/>
          <w:szCs w:val="24"/>
        </w:rPr>
        <w:t>3251</w:t>
      </w:r>
      <w:r>
        <w:rPr>
          <w:rFonts w:eastAsia="Times New Roman" w:cs="Times New Roman"/>
          <w:szCs w:val="24"/>
        </w:rPr>
        <w:t>/2004 αντίστοιχα.</w:t>
      </w:r>
    </w:p>
    <w:p w14:paraId="69A55D95" w14:textId="77777777" w:rsidR="00C9651F" w:rsidRDefault="002D2592">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Σ</w:t>
      </w:r>
      <w:r w:rsidRPr="00C236D8">
        <w:rPr>
          <w:rFonts w:eastAsia="Times New Roman"/>
          <w:color w:val="212121"/>
          <w:szCs w:val="24"/>
        </w:rPr>
        <w:t>κοπό έχουν να ενισχύσουν τον θεσμό του ευρωπαϊκού εντάλματος σύ</w:t>
      </w:r>
      <w:r w:rsidRPr="00C236D8">
        <w:rPr>
          <w:rFonts w:eastAsia="Times New Roman"/>
          <w:color w:val="212121"/>
          <w:szCs w:val="24"/>
        </w:rPr>
        <w:t>λληψης</w:t>
      </w:r>
      <w:r>
        <w:rPr>
          <w:rFonts w:eastAsia="Times New Roman"/>
          <w:color w:val="212121"/>
          <w:szCs w:val="24"/>
        </w:rPr>
        <w:t>,</w:t>
      </w:r>
      <w:r w:rsidRPr="00C236D8">
        <w:rPr>
          <w:rFonts w:eastAsia="Times New Roman"/>
          <w:color w:val="212121"/>
          <w:szCs w:val="24"/>
        </w:rPr>
        <w:t xml:space="preserve"> διασφαλίζοντας ταυτόχρονα το δικαίωμα στη σιωπή</w:t>
      </w:r>
      <w:r>
        <w:rPr>
          <w:rFonts w:eastAsia="Times New Roman"/>
          <w:color w:val="212121"/>
          <w:szCs w:val="24"/>
        </w:rPr>
        <w:t>,</w:t>
      </w:r>
      <w:r w:rsidRPr="00C236D8">
        <w:rPr>
          <w:rFonts w:eastAsia="Times New Roman"/>
          <w:color w:val="212121"/>
          <w:szCs w:val="24"/>
        </w:rPr>
        <w:t xml:space="preserve"> το δικαίωμα της μη αυτοενοχοποίησης</w:t>
      </w:r>
      <w:r>
        <w:rPr>
          <w:rFonts w:eastAsia="Times New Roman"/>
          <w:color w:val="212121"/>
          <w:szCs w:val="24"/>
        </w:rPr>
        <w:t>, ό</w:t>
      </w:r>
      <w:r w:rsidRPr="00C236D8">
        <w:rPr>
          <w:rFonts w:eastAsia="Times New Roman"/>
          <w:color w:val="212121"/>
          <w:szCs w:val="24"/>
        </w:rPr>
        <w:t>πως και το δικαίωμα άσκησης αγωγής αποζημίωσης</w:t>
      </w:r>
      <w:r>
        <w:rPr>
          <w:rFonts w:eastAsia="Times New Roman"/>
          <w:color w:val="212121"/>
          <w:szCs w:val="24"/>
        </w:rPr>
        <w:t xml:space="preserve">. </w:t>
      </w:r>
    </w:p>
    <w:p w14:paraId="69A55D96" w14:textId="77777777" w:rsidR="00C9651F" w:rsidRDefault="002D2592">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Τ</w:t>
      </w:r>
      <w:r w:rsidRPr="00C236D8">
        <w:rPr>
          <w:rFonts w:eastAsia="Times New Roman"/>
          <w:color w:val="212121"/>
          <w:szCs w:val="24"/>
        </w:rPr>
        <w:t xml:space="preserve">ο </w:t>
      </w:r>
      <w:r>
        <w:rPr>
          <w:rFonts w:eastAsia="Times New Roman"/>
          <w:color w:val="212121"/>
          <w:szCs w:val="24"/>
        </w:rPr>
        <w:t>Κ</w:t>
      </w:r>
      <w:r w:rsidRPr="00C236D8">
        <w:rPr>
          <w:rFonts w:eastAsia="Times New Roman"/>
          <w:color w:val="212121"/>
          <w:szCs w:val="24"/>
        </w:rPr>
        <w:t>εφάλα</w:t>
      </w:r>
      <w:r>
        <w:rPr>
          <w:rFonts w:eastAsia="Times New Roman"/>
          <w:color w:val="212121"/>
          <w:szCs w:val="24"/>
        </w:rPr>
        <w:t xml:space="preserve">ιο </w:t>
      </w:r>
      <w:r>
        <w:rPr>
          <w:rFonts w:eastAsia="Times New Roman"/>
          <w:color w:val="212121"/>
          <w:szCs w:val="24"/>
        </w:rPr>
        <w:t xml:space="preserve">Δ΄ αναδεικνύει εντονότερα αυτή </w:t>
      </w:r>
      <w:r w:rsidRPr="00C236D8">
        <w:rPr>
          <w:rFonts w:eastAsia="Times New Roman"/>
          <w:color w:val="212121"/>
          <w:szCs w:val="24"/>
        </w:rPr>
        <w:t>την άρρηκτη σχέση</w:t>
      </w:r>
      <w:r>
        <w:rPr>
          <w:rFonts w:eastAsia="Times New Roman"/>
          <w:color w:val="212121"/>
          <w:szCs w:val="24"/>
        </w:rPr>
        <w:t xml:space="preserve"> που,</w:t>
      </w:r>
      <w:r w:rsidRPr="00C236D8">
        <w:rPr>
          <w:rFonts w:eastAsia="Times New Roman"/>
          <w:color w:val="212121"/>
          <w:szCs w:val="24"/>
        </w:rPr>
        <w:t xml:space="preserve"> όπως ανέφερα και νωρίτερα</w:t>
      </w:r>
      <w:r>
        <w:rPr>
          <w:rFonts w:eastAsia="Times New Roman"/>
          <w:color w:val="212121"/>
          <w:szCs w:val="24"/>
        </w:rPr>
        <w:t xml:space="preserve">, υπάρχει και </w:t>
      </w:r>
      <w:r>
        <w:rPr>
          <w:rFonts w:eastAsia="Times New Roman"/>
          <w:color w:val="212121"/>
          <w:szCs w:val="24"/>
        </w:rPr>
        <w:t>αναπτύσσεται ανάμεσα στη δ</w:t>
      </w:r>
      <w:r w:rsidRPr="00C236D8">
        <w:rPr>
          <w:rFonts w:eastAsia="Times New Roman"/>
          <w:color w:val="212121"/>
          <w:szCs w:val="24"/>
        </w:rPr>
        <w:t>ικαιοσύνη και στην π</w:t>
      </w:r>
      <w:r>
        <w:rPr>
          <w:rFonts w:eastAsia="Times New Roman"/>
          <w:color w:val="212121"/>
          <w:szCs w:val="24"/>
        </w:rPr>
        <w:t>ολιτική, ό</w:t>
      </w:r>
      <w:r w:rsidRPr="00C236D8">
        <w:rPr>
          <w:rFonts w:eastAsia="Times New Roman"/>
          <w:color w:val="212121"/>
          <w:szCs w:val="24"/>
        </w:rPr>
        <w:t>σον αφο</w:t>
      </w:r>
      <w:r>
        <w:rPr>
          <w:rFonts w:eastAsia="Times New Roman"/>
          <w:color w:val="212121"/>
          <w:szCs w:val="24"/>
        </w:rPr>
        <w:t>ρά την εμπιστοσύνη των πολιτών σ</w:t>
      </w:r>
      <w:r w:rsidRPr="00C236D8">
        <w:rPr>
          <w:rFonts w:eastAsia="Times New Roman"/>
          <w:color w:val="212121"/>
          <w:szCs w:val="24"/>
        </w:rPr>
        <w:t>τους θεσμούς</w:t>
      </w:r>
      <w:r>
        <w:rPr>
          <w:rFonts w:eastAsia="Times New Roman"/>
          <w:color w:val="212121"/>
          <w:szCs w:val="24"/>
        </w:rPr>
        <w:t>.</w:t>
      </w:r>
    </w:p>
    <w:p w14:paraId="69A55D97" w14:textId="77777777" w:rsidR="00C9651F" w:rsidRDefault="002D2592">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Ο νέος θεσμός, λ</w:t>
      </w:r>
      <w:r w:rsidRPr="00C236D8">
        <w:rPr>
          <w:rFonts w:eastAsia="Times New Roman"/>
          <w:color w:val="212121"/>
          <w:szCs w:val="24"/>
        </w:rPr>
        <w:t>οιπόν</w:t>
      </w:r>
      <w:r>
        <w:rPr>
          <w:rFonts w:eastAsia="Times New Roman"/>
          <w:color w:val="212121"/>
          <w:szCs w:val="24"/>
        </w:rPr>
        <w:t>, του Ευρωπαίου Γενικού Ε</w:t>
      </w:r>
      <w:r w:rsidRPr="00C236D8">
        <w:rPr>
          <w:rFonts w:eastAsia="Times New Roman"/>
          <w:color w:val="212121"/>
          <w:szCs w:val="24"/>
        </w:rPr>
        <w:t>ισαγγελέα</w:t>
      </w:r>
      <w:r>
        <w:rPr>
          <w:rFonts w:eastAsia="Times New Roman"/>
          <w:color w:val="212121"/>
          <w:szCs w:val="24"/>
        </w:rPr>
        <w:t>,</w:t>
      </w:r>
      <w:r w:rsidRPr="00C236D8">
        <w:rPr>
          <w:rFonts w:eastAsia="Times New Roman"/>
          <w:color w:val="212121"/>
          <w:szCs w:val="24"/>
        </w:rPr>
        <w:t xml:space="preserve"> </w:t>
      </w:r>
      <w:r>
        <w:rPr>
          <w:rFonts w:eastAsia="Times New Roman"/>
          <w:color w:val="212121"/>
          <w:szCs w:val="24"/>
        </w:rPr>
        <w:t>τον οποίο</w:t>
      </w:r>
      <w:r w:rsidRPr="00C236D8">
        <w:rPr>
          <w:rFonts w:eastAsia="Times New Roman"/>
          <w:color w:val="212121"/>
          <w:szCs w:val="24"/>
        </w:rPr>
        <w:t xml:space="preserve"> και εμείς επιθυμούμε να δούμε να λειτουργεί το συντομότερο δυνατό</w:t>
      </w:r>
      <w:r>
        <w:rPr>
          <w:rFonts w:eastAsia="Times New Roman"/>
          <w:color w:val="212121"/>
          <w:szCs w:val="24"/>
        </w:rPr>
        <w:t>,</w:t>
      </w:r>
      <w:r w:rsidRPr="00C236D8">
        <w:rPr>
          <w:rFonts w:eastAsia="Times New Roman"/>
          <w:color w:val="212121"/>
          <w:szCs w:val="24"/>
        </w:rPr>
        <w:t xml:space="preserve"> είναι ένα θετ</w:t>
      </w:r>
      <w:r w:rsidRPr="00C236D8">
        <w:rPr>
          <w:rFonts w:eastAsia="Times New Roman"/>
          <w:color w:val="212121"/>
          <w:szCs w:val="24"/>
        </w:rPr>
        <w:t>ικό βήμα από κάθε άποψη</w:t>
      </w:r>
      <w:r>
        <w:rPr>
          <w:rFonts w:eastAsia="Times New Roman"/>
          <w:color w:val="212121"/>
          <w:szCs w:val="24"/>
        </w:rPr>
        <w:t>,</w:t>
      </w:r>
      <w:r w:rsidRPr="00C236D8">
        <w:rPr>
          <w:rFonts w:eastAsia="Times New Roman"/>
          <w:color w:val="212121"/>
          <w:szCs w:val="24"/>
        </w:rPr>
        <w:t xml:space="preserve"> καθώς είναι ένα βήμα π</w:t>
      </w:r>
      <w:r>
        <w:rPr>
          <w:rFonts w:eastAsia="Times New Roman"/>
          <w:color w:val="212121"/>
          <w:szCs w:val="24"/>
        </w:rPr>
        <w:t>ου το κάνουμε όλες μαζί οι ε</w:t>
      </w:r>
      <w:r w:rsidRPr="00C236D8">
        <w:rPr>
          <w:rFonts w:eastAsia="Times New Roman"/>
          <w:color w:val="212121"/>
          <w:szCs w:val="24"/>
        </w:rPr>
        <w:t>υρωπαϊκές χώρες</w:t>
      </w:r>
      <w:r>
        <w:rPr>
          <w:rFonts w:eastAsia="Times New Roman"/>
          <w:color w:val="212121"/>
          <w:szCs w:val="24"/>
        </w:rPr>
        <w:t>,</w:t>
      </w:r>
      <w:r w:rsidRPr="00C236D8">
        <w:rPr>
          <w:rFonts w:eastAsia="Times New Roman"/>
          <w:color w:val="212121"/>
          <w:szCs w:val="24"/>
        </w:rPr>
        <w:t xml:space="preserve"> σε μία στιγμή</w:t>
      </w:r>
      <w:r>
        <w:rPr>
          <w:rFonts w:eastAsia="Times New Roman"/>
          <w:color w:val="212121"/>
          <w:szCs w:val="24"/>
        </w:rPr>
        <w:t>,</w:t>
      </w:r>
      <w:r w:rsidRPr="00C236D8">
        <w:rPr>
          <w:rFonts w:eastAsia="Times New Roman"/>
          <w:color w:val="212121"/>
          <w:szCs w:val="24"/>
        </w:rPr>
        <w:t xml:space="preserve"> μάλιστα</w:t>
      </w:r>
      <w:r>
        <w:rPr>
          <w:rFonts w:eastAsia="Times New Roman"/>
          <w:color w:val="212121"/>
          <w:szCs w:val="24"/>
        </w:rPr>
        <w:t>,</w:t>
      </w:r>
      <w:r w:rsidRPr="00C236D8">
        <w:rPr>
          <w:rFonts w:eastAsia="Times New Roman"/>
          <w:color w:val="212121"/>
          <w:szCs w:val="24"/>
        </w:rPr>
        <w:t xml:space="preserve"> που η Ευρώπη ψάχνει να βρει τον βηματισμό </w:t>
      </w:r>
      <w:r>
        <w:rPr>
          <w:rFonts w:eastAsia="Times New Roman"/>
          <w:color w:val="212121"/>
          <w:szCs w:val="24"/>
        </w:rPr>
        <w:t>της,</w:t>
      </w:r>
      <w:r w:rsidRPr="00C236D8">
        <w:rPr>
          <w:rFonts w:eastAsia="Times New Roman"/>
          <w:color w:val="212121"/>
          <w:szCs w:val="24"/>
        </w:rPr>
        <w:t xml:space="preserve"> αναγνωρίζοντας την ανάγκη να </w:t>
      </w:r>
      <w:r>
        <w:rPr>
          <w:rFonts w:eastAsia="Times New Roman"/>
          <w:color w:val="212121"/>
          <w:szCs w:val="24"/>
        </w:rPr>
        <w:t xml:space="preserve">κάνουμε </w:t>
      </w:r>
      <w:r w:rsidRPr="00C236D8">
        <w:rPr>
          <w:rFonts w:eastAsia="Times New Roman"/>
          <w:color w:val="212121"/>
          <w:szCs w:val="24"/>
        </w:rPr>
        <w:lastRenderedPageBreak/>
        <w:t>αυτό το βήμα</w:t>
      </w:r>
      <w:r>
        <w:rPr>
          <w:rFonts w:eastAsia="Times New Roman"/>
          <w:color w:val="212121"/>
          <w:szCs w:val="24"/>
        </w:rPr>
        <w:t>, παραδεχόμενες πως είναι π</w:t>
      </w:r>
      <w:r w:rsidRPr="00C236D8">
        <w:rPr>
          <w:rFonts w:eastAsia="Times New Roman"/>
          <w:color w:val="212121"/>
          <w:szCs w:val="24"/>
        </w:rPr>
        <w:t>ρος όφελος όλων μ</w:t>
      </w:r>
      <w:r w:rsidRPr="00C236D8">
        <w:rPr>
          <w:rFonts w:eastAsia="Times New Roman"/>
          <w:color w:val="212121"/>
          <w:szCs w:val="24"/>
        </w:rPr>
        <w:t>ας και υπενθυμίζοντας με αυτόν τον τρόπο σε όλους τους πολίτες πως τ</w:t>
      </w:r>
      <w:r>
        <w:rPr>
          <w:rFonts w:eastAsia="Times New Roman"/>
          <w:color w:val="212121"/>
          <w:szCs w:val="24"/>
        </w:rPr>
        <w:t>ο περίφημο ευρωπαϊκό κεκτημένο, ό</w:t>
      </w:r>
      <w:r w:rsidRPr="00C236D8">
        <w:rPr>
          <w:rFonts w:eastAsia="Times New Roman"/>
          <w:color w:val="212121"/>
          <w:szCs w:val="24"/>
        </w:rPr>
        <w:t>σο και αν τελεί υπό διαρκή αμφισβήτηση</w:t>
      </w:r>
      <w:r>
        <w:rPr>
          <w:rFonts w:eastAsia="Times New Roman"/>
          <w:color w:val="212121"/>
          <w:szCs w:val="24"/>
        </w:rPr>
        <w:t xml:space="preserve"> -</w:t>
      </w:r>
      <w:r w:rsidRPr="00C236D8">
        <w:rPr>
          <w:rFonts w:eastAsia="Times New Roman"/>
          <w:color w:val="212121"/>
          <w:szCs w:val="24"/>
        </w:rPr>
        <w:t>την αμφισβήτηση του λαϊκισμού δηλαδή</w:t>
      </w:r>
      <w:r>
        <w:rPr>
          <w:rFonts w:eastAsia="Times New Roman"/>
          <w:color w:val="212121"/>
          <w:szCs w:val="24"/>
        </w:rPr>
        <w:t>-</w:t>
      </w:r>
      <w:r w:rsidRPr="00C236D8">
        <w:rPr>
          <w:rFonts w:eastAsia="Times New Roman"/>
          <w:color w:val="212121"/>
          <w:szCs w:val="24"/>
        </w:rPr>
        <w:t xml:space="preserve"> συνεχίζει να αποτελεί ισχυρό θ</w:t>
      </w:r>
      <w:r>
        <w:rPr>
          <w:rFonts w:eastAsia="Times New Roman"/>
          <w:color w:val="212121"/>
          <w:szCs w:val="24"/>
        </w:rPr>
        <w:t xml:space="preserve">εμέλιο συνεργασιών και συναινέσεων. </w:t>
      </w:r>
    </w:p>
    <w:p w14:paraId="69A55D98" w14:textId="77777777" w:rsidR="00C9651F" w:rsidRDefault="002D2592">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Κ</w:t>
      </w:r>
      <w:r w:rsidRPr="00C236D8">
        <w:rPr>
          <w:rFonts w:eastAsia="Times New Roman"/>
          <w:color w:val="212121"/>
          <w:szCs w:val="24"/>
        </w:rPr>
        <w:t xml:space="preserve">αι είναι </w:t>
      </w:r>
      <w:r w:rsidRPr="00C236D8">
        <w:rPr>
          <w:rFonts w:eastAsia="Times New Roman"/>
          <w:color w:val="212121"/>
          <w:szCs w:val="24"/>
        </w:rPr>
        <w:t xml:space="preserve">καλό αυτό </w:t>
      </w:r>
      <w:r>
        <w:rPr>
          <w:rFonts w:eastAsia="Times New Roman"/>
          <w:color w:val="212121"/>
          <w:szCs w:val="24"/>
        </w:rPr>
        <w:t>να</w:t>
      </w:r>
      <w:r w:rsidRPr="00C236D8">
        <w:rPr>
          <w:rFonts w:eastAsia="Times New Roman"/>
          <w:color w:val="212121"/>
          <w:szCs w:val="24"/>
        </w:rPr>
        <w:t xml:space="preserve"> το θυμούνται οι Έλληνες πολίτες</w:t>
      </w:r>
      <w:r>
        <w:rPr>
          <w:rFonts w:eastAsia="Times New Roman"/>
          <w:color w:val="212121"/>
          <w:szCs w:val="24"/>
        </w:rPr>
        <w:t>,</w:t>
      </w:r>
      <w:r w:rsidRPr="00C236D8">
        <w:rPr>
          <w:rFonts w:eastAsia="Times New Roman"/>
          <w:color w:val="212121"/>
          <w:szCs w:val="24"/>
        </w:rPr>
        <w:t xml:space="preserve"> εν όψει μάλιστ</w:t>
      </w:r>
      <w:r>
        <w:rPr>
          <w:rFonts w:eastAsia="Times New Roman"/>
          <w:color w:val="212121"/>
          <w:szCs w:val="24"/>
        </w:rPr>
        <w:t xml:space="preserve">α και των επικείμενων κρίσιμων </w:t>
      </w:r>
      <w:r>
        <w:rPr>
          <w:rFonts w:eastAsia="Times New Roman"/>
          <w:color w:val="212121"/>
          <w:szCs w:val="24"/>
        </w:rPr>
        <w:t>ε</w:t>
      </w:r>
      <w:r w:rsidRPr="00C236D8">
        <w:rPr>
          <w:rFonts w:eastAsia="Times New Roman"/>
          <w:color w:val="212121"/>
          <w:szCs w:val="24"/>
        </w:rPr>
        <w:t>υρωεκλογών</w:t>
      </w:r>
      <w:r>
        <w:rPr>
          <w:rFonts w:eastAsia="Times New Roman"/>
          <w:color w:val="212121"/>
          <w:szCs w:val="24"/>
        </w:rPr>
        <w:t xml:space="preserve">, </w:t>
      </w:r>
      <w:r w:rsidRPr="00C236D8">
        <w:rPr>
          <w:rFonts w:eastAsia="Times New Roman"/>
          <w:color w:val="212121"/>
          <w:szCs w:val="24"/>
        </w:rPr>
        <w:t>που</w:t>
      </w:r>
      <w:r>
        <w:rPr>
          <w:rFonts w:eastAsia="Times New Roman"/>
          <w:color w:val="212121"/>
          <w:szCs w:val="24"/>
        </w:rPr>
        <w:t>,</w:t>
      </w:r>
      <w:r w:rsidRPr="00C236D8">
        <w:rPr>
          <w:rFonts w:eastAsia="Times New Roman"/>
          <w:color w:val="212121"/>
          <w:szCs w:val="24"/>
        </w:rPr>
        <w:t xml:space="preserve"> ούτε λίγο ούτε πολύ</w:t>
      </w:r>
      <w:r>
        <w:rPr>
          <w:rFonts w:eastAsia="Times New Roman"/>
          <w:color w:val="212121"/>
          <w:szCs w:val="24"/>
        </w:rPr>
        <w:t>,</w:t>
      </w:r>
      <w:r w:rsidRPr="00C236D8">
        <w:rPr>
          <w:rFonts w:eastAsia="Times New Roman"/>
          <w:color w:val="212121"/>
          <w:szCs w:val="24"/>
        </w:rPr>
        <w:t xml:space="preserve"> θα κρίνουν </w:t>
      </w:r>
      <w:r>
        <w:rPr>
          <w:rFonts w:eastAsia="Times New Roman"/>
          <w:color w:val="212121"/>
          <w:szCs w:val="24"/>
        </w:rPr>
        <w:t>και την πορεία της Ε</w:t>
      </w:r>
      <w:r w:rsidRPr="00C236D8">
        <w:rPr>
          <w:rFonts w:eastAsia="Times New Roman"/>
          <w:color w:val="212121"/>
          <w:szCs w:val="24"/>
        </w:rPr>
        <w:t>νωμένης Ευρώπης</w:t>
      </w:r>
      <w:r>
        <w:rPr>
          <w:rFonts w:eastAsia="Times New Roman"/>
          <w:color w:val="212121"/>
          <w:szCs w:val="24"/>
        </w:rPr>
        <w:t xml:space="preserve">. </w:t>
      </w:r>
    </w:p>
    <w:p w14:paraId="69A55D99" w14:textId="77777777" w:rsidR="00C9651F" w:rsidRDefault="002D2592">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Ε</w:t>
      </w:r>
      <w:r w:rsidRPr="00C236D8">
        <w:rPr>
          <w:rFonts w:eastAsia="Times New Roman"/>
          <w:color w:val="212121"/>
          <w:szCs w:val="24"/>
        </w:rPr>
        <w:t>ίμαστε σύμφωνοι</w:t>
      </w:r>
      <w:r>
        <w:rPr>
          <w:rFonts w:eastAsia="Times New Roman"/>
          <w:color w:val="212121"/>
          <w:szCs w:val="24"/>
        </w:rPr>
        <w:t>,</w:t>
      </w:r>
      <w:r w:rsidRPr="00C236D8">
        <w:rPr>
          <w:rFonts w:eastAsia="Times New Roman"/>
          <w:color w:val="212121"/>
          <w:szCs w:val="24"/>
        </w:rPr>
        <w:t xml:space="preserve"> λοιπόν και με το </w:t>
      </w:r>
      <w:r>
        <w:rPr>
          <w:rFonts w:eastAsia="Times New Roman"/>
          <w:color w:val="212121"/>
          <w:szCs w:val="24"/>
        </w:rPr>
        <w:t>Κ</w:t>
      </w:r>
      <w:r w:rsidRPr="00C236D8">
        <w:rPr>
          <w:rFonts w:eastAsia="Times New Roman"/>
          <w:color w:val="212121"/>
          <w:szCs w:val="24"/>
        </w:rPr>
        <w:t xml:space="preserve">εφάλαιο </w:t>
      </w:r>
      <w:r>
        <w:rPr>
          <w:rFonts w:eastAsia="Times New Roman"/>
          <w:color w:val="212121"/>
          <w:szCs w:val="24"/>
        </w:rPr>
        <w:t xml:space="preserve">Δ΄ </w:t>
      </w:r>
      <w:r w:rsidRPr="00C236D8">
        <w:rPr>
          <w:rFonts w:eastAsia="Times New Roman"/>
          <w:color w:val="212121"/>
          <w:szCs w:val="24"/>
        </w:rPr>
        <w:t>που προβλέ</w:t>
      </w:r>
      <w:r>
        <w:rPr>
          <w:rFonts w:eastAsia="Times New Roman"/>
          <w:color w:val="212121"/>
          <w:szCs w:val="24"/>
        </w:rPr>
        <w:t xml:space="preserve">πει την εφαρμογή </w:t>
      </w:r>
      <w:r>
        <w:rPr>
          <w:rFonts w:eastAsia="Times New Roman"/>
          <w:color w:val="212121"/>
          <w:szCs w:val="24"/>
        </w:rPr>
        <w:t>διατάξεων του Κ</w:t>
      </w:r>
      <w:r w:rsidRPr="00C236D8">
        <w:rPr>
          <w:rFonts w:eastAsia="Times New Roman"/>
          <w:color w:val="212121"/>
          <w:szCs w:val="24"/>
        </w:rPr>
        <w:t>ανονισμού 1939 του Συμβουλίου τ</w:t>
      </w:r>
      <w:r>
        <w:rPr>
          <w:rFonts w:eastAsia="Times New Roman"/>
          <w:color w:val="212121"/>
          <w:szCs w:val="24"/>
        </w:rPr>
        <w:t>ης</w:t>
      </w:r>
      <w:r w:rsidRPr="00C236D8">
        <w:rPr>
          <w:rFonts w:eastAsia="Times New Roman"/>
          <w:color w:val="212121"/>
          <w:szCs w:val="24"/>
        </w:rPr>
        <w:t xml:space="preserve"> 12</w:t>
      </w:r>
      <w:r w:rsidRPr="002461D4">
        <w:rPr>
          <w:rFonts w:eastAsia="Times New Roman"/>
          <w:color w:val="212121"/>
          <w:szCs w:val="24"/>
          <w:vertAlign w:val="superscript"/>
        </w:rPr>
        <w:t>ης</w:t>
      </w:r>
      <w:r>
        <w:rPr>
          <w:rFonts w:eastAsia="Times New Roman"/>
          <w:color w:val="212121"/>
          <w:szCs w:val="24"/>
        </w:rPr>
        <w:t xml:space="preserve"> Οκτωβρίου</w:t>
      </w:r>
      <w:r w:rsidRPr="00C236D8">
        <w:rPr>
          <w:rFonts w:eastAsia="Times New Roman"/>
          <w:color w:val="212121"/>
          <w:szCs w:val="24"/>
        </w:rPr>
        <w:t xml:space="preserve"> 2017</w:t>
      </w:r>
      <w:r>
        <w:rPr>
          <w:rFonts w:eastAsia="Times New Roman"/>
          <w:color w:val="212121"/>
          <w:szCs w:val="24"/>
        </w:rPr>
        <w:t>,</w:t>
      </w:r>
      <w:r w:rsidRPr="00C236D8">
        <w:rPr>
          <w:rFonts w:eastAsia="Times New Roman"/>
          <w:color w:val="212121"/>
          <w:szCs w:val="24"/>
        </w:rPr>
        <w:t xml:space="preserve"> σχετικά με τη</w:t>
      </w:r>
      <w:r>
        <w:rPr>
          <w:rFonts w:eastAsia="Times New Roman"/>
          <w:color w:val="212121"/>
          <w:szCs w:val="24"/>
        </w:rPr>
        <w:t>ν ενισχυμένη συνεργασία για τη σύσταση της Ευρωπαϊκής Ε</w:t>
      </w:r>
      <w:r w:rsidRPr="00C236D8">
        <w:rPr>
          <w:rFonts w:eastAsia="Times New Roman"/>
          <w:color w:val="212121"/>
          <w:szCs w:val="24"/>
        </w:rPr>
        <w:t>ισαγγελίας</w:t>
      </w:r>
      <w:r>
        <w:rPr>
          <w:rFonts w:eastAsia="Times New Roman"/>
          <w:color w:val="212121"/>
          <w:szCs w:val="24"/>
        </w:rPr>
        <w:t xml:space="preserve">. </w:t>
      </w:r>
    </w:p>
    <w:p w14:paraId="69A55D9A" w14:textId="77777777" w:rsidR="00C9651F" w:rsidRDefault="002D2592">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Σ</w:t>
      </w:r>
      <w:r w:rsidRPr="00C236D8">
        <w:rPr>
          <w:rFonts w:eastAsia="Times New Roman"/>
          <w:color w:val="212121"/>
          <w:szCs w:val="24"/>
        </w:rPr>
        <w:t xml:space="preserve">χετικά με τα όσα προβλέπονται στο </w:t>
      </w:r>
      <w:r>
        <w:rPr>
          <w:rFonts w:eastAsia="Times New Roman"/>
          <w:color w:val="212121"/>
          <w:szCs w:val="24"/>
        </w:rPr>
        <w:t>Ε΄</w:t>
      </w:r>
      <w:r w:rsidRPr="00C236D8">
        <w:rPr>
          <w:rFonts w:eastAsia="Times New Roman"/>
          <w:color w:val="212121"/>
          <w:szCs w:val="24"/>
        </w:rPr>
        <w:t xml:space="preserve"> και στο </w:t>
      </w:r>
      <w:r>
        <w:rPr>
          <w:rFonts w:eastAsia="Times New Roman"/>
          <w:color w:val="212121"/>
          <w:szCs w:val="24"/>
        </w:rPr>
        <w:t>ΣΤ΄ Κ</w:t>
      </w:r>
      <w:r w:rsidRPr="00C236D8">
        <w:rPr>
          <w:rFonts w:eastAsia="Times New Roman"/>
          <w:color w:val="212121"/>
          <w:szCs w:val="24"/>
        </w:rPr>
        <w:t>εφάλαι</w:t>
      </w:r>
      <w:r>
        <w:rPr>
          <w:rFonts w:eastAsia="Times New Roman"/>
          <w:color w:val="212121"/>
          <w:szCs w:val="24"/>
        </w:rPr>
        <w:t>α</w:t>
      </w:r>
      <w:r>
        <w:rPr>
          <w:rFonts w:eastAsia="Times New Roman"/>
          <w:color w:val="212121"/>
          <w:szCs w:val="24"/>
        </w:rPr>
        <w:t>, α</w:t>
      </w:r>
      <w:r w:rsidRPr="00C236D8">
        <w:rPr>
          <w:rFonts w:eastAsia="Times New Roman"/>
          <w:color w:val="212121"/>
          <w:szCs w:val="24"/>
        </w:rPr>
        <w:t>υτά δηλαδή που βρίσκονται εκτός της περιβόητ</w:t>
      </w:r>
      <w:r w:rsidRPr="00C236D8">
        <w:rPr>
          <w:rFonts w:eastAsia="Times New Roman"/>
          <w:color w:val="212121"/>
          <w:szCs w:val="24"/>
        </w:rPr>
        <w:t>ης αρ</w:t>
      </w:r>
      <w:r w:rsidRPr="00C236D8">
        <w:rPr>
          <w:rFonts w:eastAsia="Times New Roman"/>
          <w:color w:val="212121"/>
          <w:szCs w:val="24"/>
        </w:rPr>
        <w:lastRenderedPageBreak/>
        <w:t>χής</w:t>
      </w:r>
      <w:r>
        <w:rPr>
          <w:rFonts w:eastAsia="Times New Roman"/>
          <w:color w:val="212121"/>
          <w:szCs w:val="24"/>
        </w:rPr>
        <w:t>,</w:t>
      </w:r>
      <w:r w:rsidRPr="00C236D8">
        <w:rPr>
          <w:rFonts w:eastAsia="Times New Roman"/>
          <w:color w:val="212121"/>
          <w:szCs w:val="24"/>
        </w:rPr>
        <w:t xml:space="preserve"> αυτά που καθιστούν πολυνομοσ</w:t>
      </w:r>
      <w:r>
        <w:rPr>
          <w:rFonts w:eastAsia="Times New Roman"/>
          <w:color w:val="212121"/>
          <w:szCs w:val="24"/>
        </w:rPr>
        <w:t>χέδιο</w:t>
      </w:r>
      <w:r w:rsidRPr="00C236D8">
        <w:rPr>
          <w:rFonts w:eastAsia="Times New Roman"/>
          <w:color w:val="212121"/>
          <w:szCs w:val="24"/>
        </w:rPr>
        <w:t xml:space="preserve"> </w:t>
      </w:r>
      <w:r>
        <w:rPr>
          <w:rFonts w:eastAsia="Times New Roman"/>
          <w:color w:val="212121"/>
          <w:szCs w:val="24"/>
        </w:rPr>
        <w:t>-</w:t>
      </w:r>
      <w:r w:rsidRPr="00C236D8">
        <w:rPr>
          <w:rFonts w:eastAsia="Times New Roman"/>
          <w:color w:val="212121"/>
          <w:szCs w:val="24"/>
        </w:rPr>
        <w:t>ουσ</w:t>
      </w:r>
      <w:r>
        <w:rPr>
          <w:rFonts w:eastAsia="Times New Roman"/>
          <w:color w:val="212121"/>
          <w:szCs w:val="24"/>
        </w:rPr>
        <w:t>ιαστικά</w:t>
      </w:r>
      <w:r>
        <w:rPr>
          <w:rFonts w:eastAsia="Times New Roman"/>
          <w:color w:val="212121"/>
          <w:szCs w:val="24"/>
        </w:rPr>
        <w:t>-</w:t>
      </w:r>
      <w:r>
        <w:rPr>
          <w:rFonts w:eastAsia="Times New Roman"/>
          <w:color w:val="212121"/>
          <w:szCs w:val="24"/>
        </w:rPr>
        <w:t xml:space="preserve"> την παρούσα νομοθετική πρωτοβουλία της Κ</w:t>
      </w:r>
      <w:r w:rsidRPr="00C236D8">
        <w:rPr>
          <w:rFonts w:eastAsia="Times New Roman"/>
          <w:color w:val="212121"/>
          <w:szCs w:val="24"/>
        </w:rPr>
        <w:t>υβέρνησης</w:t>
      </w:r>
      <w:r>
        <w:rPr>
          <w:rFonts w:eastAsia="Times New Roman"/>
          <w:color w:val="212121"/>
          <w:szCs w:val="24"/>
        </w:rPr>
        <w:t>,</w:t>
      </w:r>
      <w:r w:rsidRPr="00C236D8">
        <w:rPr>
          <w:rFonts w:eastAsia="Times New Roman"/>
          <w:color w:val="212121"/>
          <w:szCs w:val="24"/>
        </w:rPr>
        <w:t xml:space="preserve"> υπήρξαν πολ</w:t>
      </w:r>
      <w:r>
        <w:rPr>
          <w:rFonts w:eastAsia="Times New Roman"/>
          <w:color w:val="212121"/>
          <w:szCs w:val="24"/>
        </w:rPr>
        <w:t xml:space="preserve">λές αλλαγές και βελτιώσεις. </w:t>
      </w:r>
    </w:p>
    <w:p w14:paraId="69A55D9B" w14:textId="77777777" w:rsidR="00C9651F" w:rsidRDefault="002D2592">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Ω</w:t>
      </w:r>
      <w:r w:rsidRPr="00C236D8">
        <w:rPr>
          <w:rFonts w:eastAsia="Times New Roman"/>
          <w:color w:val="212121"/>
          <w:szCs w:val="24"/>
        </w:rPr>
        <w:t>ς εκ τούτου</w:t>
      </w:r>
      <w:r>
        <w:rPr>
          <w:rFonts w:eastAsia="Times New Roman"/>
          <w:color w:val="212121"/>
          <w:szCs w:val="24"/>
        </w:rPr>
        <w:t>,</w:t>
      </w:r>
      <w:r w:rsidRPr="00C236D8">
        <w:rPr>
          <w:rFonts w:eastAsia="Times New Roman"/>
          <w:color w:val="212121"/>
          <w:szCs w:val="24"/>
        </w:rPr>
        <w:t xml:space="preserve"> από </w:t>
      </w:r>
      <w:r>
        <w:rPr>
          <w:rFonts w:eastAsia="Times New Roman"/>
          <w:color w:val="212121"/>
          <w:szCs w:val="24"/>
        </w:rPr>
        <w:t>αυτές τις αλλαγές ε</w:t>
      </w:r>
      <w:r w:rsidRPr="00C236D8">
        <w:rPr>
          <w:rFonts w:eastAsia="Times New Roman"/>
          <w:color w:val="212121"/>
          <w:szCs w:val="24"/>
        </w:rPr>
        <w:t xml:space="preserve">μείς </w:t>
      </w:r>
      <w:r>
        <w:rPr>
          <w:rFonts w:eastAsia="Times New Roman"/>
          <w:color w:val="212121"/>
          <w:szCs w:val="24"/>
        </w:rPr>
        <w:t>ως Ένωση Κεντρώων οδηγούμαστε σ</w:t>
      </w:r>
      <w:r w:rsidRPr="00C236D8">
        <w:rPr>
          <w:rFonts w:eastAsia="Times New Roman"/>
          <w:color w:val="212121"/>
          <w:szCs w:val="24"/>
        </w:rPr>
        <w:t>το παρόν</w:t>
      </w:r>
      <w:r>
        <w:rPr>
          <w:rFonts w:eastAsia="Times New Roman"/>
          <w:color w:val="212121"/>
          <w:szCs w:val="24"/>
        </w:rPr>
        <w:t>,</w:t>
      </w:r>
      <w:r w:rsidRPr="00C236D8">
        <w:rPr>
          <w:rFonts w:eastAsia="Times New Roman"/>
          <w:color w:val="212121"/>
          <w:szCs w:val="24"/>
        </w:rPr>
        <w:t xml:space="preserve"> κυρίως όμως οδηγούμαστε σ</w:t>
      </w:r>
      <w:r w:rsidRPr="00C236D8">
        <w:rPr>
          <w:rFonts w:eastAsia="Times New Roman"/>
          <w:color w:val="212121"/>
          <w:szCs w:val="24"/>
        </w:rPr>
        <w:t>το παρόν</w:t>
      </w:r>
      <w:r>
        <w:rPr>
          <w:rFonts w:eastAsia="Times New Roman"/>
          <w:color w:val="212121"/>
          <w:szCs w:val="24"/>
        </w:rPr>
        <w:t>,</w:t>
      </w:r>
      <w:r w:rsidRPr="00C236D8">
        <w:rPr>
          <w:rFonts w:eastAsia="Times New Roman"/>
          <w:color w:val="212121"/>
          <w:szCs w:val="24"/>
        </w:rPr>
        <w:t xml:space="preserve"> συμφωνώντας επί της αρχής με</w:t>
      </w:r>
      <w:r>
        <w:rPr>
          <w:rFonts w:eastAsia="Times New Roman"/>
          <w:color w:val="212121"/>
          <w:szCs w:val="24"/>
        </w:rPr>
        <w:t>ν</w:t>
      </w:r>
      <w:r w:rsidRPr="00C236D8">
        <w:rPr>
          <w:rFonts w:eastAsia="Times New Roman"/>
          <w:color w:val="212121"/>
          <w:szCs w:val="24"/>
        </w:rPr>
        <w:t xml:space="preserve"> του νομοσχεδίου</w:t>
      </w:r>
      <w:r>
        <w:rPr>
          <w:rFonts w:eastAsia="Times New Roman"/>
          <w:color w:val="212121"/>
          <w:szCs w:val="24"/>
        </w:rPr>
        <w:t>,</w:t>
      </w:r>
      <w:r w:rsidRPr="00C236D8">
        <w:rPr>
          <w:rFonts w:eastAsia="Times New Roman"/>
          <w:color w:val="212121"/>
          <w:szCs w:val="24"/>
        </w:rPr>
        <w:t xml:space="preserve"> αλλά διαφωνώντας με το </w:t>
      </w:r>
      <w:r>
        <w:rPr>
          <w:rFonts w:eastAsia="Times New Roman"/>
          <w:color w:val="212121"/>
          <w:szCs w:val="24"/>
        </w:rPr>
        <w:t>«</w:t>
      </w:r>
      <w:r w:rsidRPr="00C236D8">
        <w:rPr>
          <w:rFonts w:eastAsia="Times New Roman"/>
          <w:color w:val="212121"/>
          <w:szCs w:val="24"/>
        </w:rPr>
        <w:t>πακετάρισμα</w:t>
      </w:r>
      <w:r>
        <w:rPr>
          <w:rFonts w:eastAsia="Times New Roman"/>
          <w:color w:val="212121"/>
          <w:szCs w:val="24"/>
        </w:rPr>
        <w:t>»</w:t>
      </w:r>
      <w:r w:rsidRPr="00C236D8">
        <w:rPr>
          <w:rFonts w:eastAsia="Times New Roman"/>
          <w:color w:val="212121"/>
          <w:szCs w:val="24"/>
        </w:rPr>
        <w:t xml:space="preserve"> διατάξεων</w:t>
      </w:r>
      <w:r>
        <w:rPr>
          <w:rFonts w:eastAsia="Times New Roman"/>
          <w:color w:val="212121"/>
          <w:szCs w:val="24"/>
        </w:rPr>
        <w:t xml:space="preserve"> -</w:t>
      </w:r>
      <w:r w:rsidRPr="00C236D8">
        <w:rPr>
          <w:rFonts w:eastAsia="Times New Roman"/>
          <w:color w:val="212121"/>
          <w:szCs w:val="24"/>
        </w:rPr>
        <w:t>το οποίο γ</w:t>
      </w:r>
      <w:r>
        <w:rPr>
          <w:rFonts w:eastAsia="Times New Roman"/>
          <w:color w:val="212121"/>
          <w:szCs w:val="24"/>
        </w:rPr>
        <w:t>ίνεται εκτός μνημονίων συνέχεια, διότι μπορούσαμε</w:t>
      </w:r>
      <w:r w:rsidRPr="00C236D8">
        <w:rPr>
          <w:rFonts w:eastAsia="Times New Roman"/>
          <w:color w:val="212121"/>
          <w:szCs w:val="24"/>
        </w:rPr>
        <w:t xml:space="preserve"> να σας δικαιολογήσουμε όσο ήμασταν μέσα στα μνημόνια</w:t>
      </w:r>
      <w:r>
        <w:rPr>
          <w:rFonts w:eastAsia="Times New Roman"/>
          <w:color w:val="212121"/>
          <w:szCs w:val="24"/>
        </w:rPr>
        <w:t>, α</w:t>
      </w:r>
      <w:r w:rsidRPr="00C236D8">
        <w:rPr>
          <w:rFonts w:eastAsia="Times New Roman"/>
          <w:color w:val="212121"/>
          <w:szCs w:val="24"/>
        </w:rPr>
        <w:t xml:space="preserve">λλά εκτός μνημονίων δεν μπορούμε να </w:t>
      </w:r>
      <w:r w:rsidRPr="00C236D8">
        <w:rPr>
          <w:rFonts w:eastAsia="Times New Roman"/>
          <w:color w:val="212121"/>
          <w:szCs w:val="24"/>
        </w:rPr>
        <w:t>σας δικαιολογήσουμε με τίποτα</w:t>
      </w:r>
      <w:r>
        <w:rPr>
          <w:rFonts w:eastAsia="Times New Roman"/>
          <w:color w:val="212121"/>
          <w:szCs w:val="24"/>
        </w:rPr>
        <w:t>-</w:t>
      </w:r>
      <w:r w:rsidRPr="00C236D8">
        <w:rPr>
          <w:rFonts w:eastAsia="Times New Roman"/>
          <w:color w:val="212121"/>
          <w:szCs w:val="24"/>
        </w:rPr>
        <w:t xml:space="preserve"> </w:t>
      </w:r>
      <w:r>
        <w:rPr>
          <w:rFonts w:eastAsia="Times New Roman"/>
          <w:color w:val="212121"/>
          <w:szCs w:val="24"/>
        </w:rPr>
        <w:t xml:space="preserve">που βρίσκονται με άλλη αρχή. </w:t>
      </w:r>
    </w:p>
    <w:p w14:paraId="69A55D9C" w14:textId="77777777" w:rsidR="00C9651F" w:rsidRDefault="002D2592">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Θ</w:t>
      </w:r>
      <w:r w:rsidRPr="00C236D8">
        <w:rPr>
          <w:rFonts w:eastAsia="Times New Roman"/>
          <w:color w:val="212121"/>
          <w:szCs w:val="24"/>
        </w:rPr>
        <w:t>α ήθελα</w:t>
      </w:r>
      <w:r>
        <w:rPr>
          <w:rFonts w:eastAsia="Times New Roman"/>
          <w:color w:val="212121"/>
          <w:szCs w:val="24"/>
        </w:rPr>
        <w:t>,</w:t>
      </w:r>
      <w:r w:rsidRPr="00C236D8">
        <w:rPr>
          <w:rFonts w:eastAsia="Times New Roman"/>
          <w:color w:val="212121"/>
          <w:szCs w:val="24"/>
        </w:rPr>
        <w:t xml:space="preserve"> πριν </w:t>
      </w:r>
      <w:r>
        <w:rPr>
          <w:rFonts w:eastAsia="Times New Roman"/>
          <w:color w:val="212121"/>
          <w:szCs w:val="24"/>
        </w:rPr>
        <w:t xml:space="preserve">να </w:t>
      </w:r>
      <w:r w:rsidRPr="00C236D8">
        <w:rPr>
          <w:rFonts w:eastAsia="Times New Roman"/>
          <w:color w:val="212121"/>
          <w:szCs w:val="24"/>
        </w:rPr>
        <w:t xml:space="preserve">κατέβω από </w:t>
      </w:r>
      <w:r>
        <w:rPr>
          <w:rFonts w:eastAsia="Times New Roman"/>
          <w:color w:val="212121"/>
          <w:szCs w:val="24"/>
        </w:rPr>
        <w:t xml:space="preserve">αυτό το Βήμα, </w:t>
      </w:r>
      <w:r w:rsidRPr="00C236D8">
        <w:rPr>
          <w:rFonts w:eastAsia="Times New Roman"/>
          <w:color w:val="212121"/>
          <w:szCs w:val="24"/>
        </w:rPr>
        <w:t>να κάνω μία αναφορά σε μία μεγάλη αδικία που έχει συντελεστεί σε βάρος μερίδα</w:t>
      </w:r>
      <w:r>
        <w:rPr>
          <w:rFonts w:eastAsia="Times New Roman"/>
          <w:color w:val="212121"/>
          <w:szCs w:val="24"/>
        </w:rPr>
        <w:t>ς</w:t>
      </w:r>
      <w:r w:rsidRPr="00C236D8">
        <w:rPr>
          <w:rFonts w:eastAsia="Times New Roman"/>
          <w:color w:val="212121"/>
          <w:szCs w:val="24"/>
        </w:rPr>
        <w:t xml:space="preserve"> συμπολιτών </w:t>
      </w:r>
      <w:r>
        <w:rPr>
          <w:rFonts w:eastAsia="Times New Roman"/>
          <w:color w:val="212121"/>
          <w:szCs w:val="24"/>
        </w:rPr>
        <w:t xml:space="preserve">μας, νέων παιδιών με μεταπτυχιακούς, </w:t>
      </w:r>
      <w:r w:rsidRPr="00C236D8">
        <w:rPr>
          <w:rFonts w:eastAsia="Times New Roman"/>
          <w:color w:val="212121"/>
          <w:szCs w:val="24"/>
        </w:rPr>
        <w:t xml:space="preserve">με διδακτορικούς τίτλους </w:t>
      </w:r>
      <w:r w:rsidRPr="00C236D8">
        <w:rPr>
          <w:rFonts w:eastAsia="Times New Roman"/>
          <w:color w:val="212121"/>
          <w:szCs w:val="24"/>
        </w:rPr>
        <w:t>σπουδών</w:t>
      </w:r>
      <w:r>
        <w:rPr>
          <w:rFonts w:eastAsia="Times New Roman"/>
          <w:color w:val="212121"/>
          <w:szCs w:val="24"/>
        </w:rPr>
        <w:t xml:space="preserve">, </w:t>
      </w:r>
      <w:r w:rsidRPr="00C236D8">
        <w:rPr>
          <w:rFonts w:eastAsia="Times New Roman"/>
          <w:color w:val="212121"/>
          <w:szCs w:val="24"/>
        </w:rPr>
        <w:t>που αποκλείστηκαν αυθαίρετα από ένα</w:t>
      </w:r>
      <w:r>
        <w:rPr>
          <w:rFonts w:eastAsia="Times New Roman"/>
          <w:color w:val="212121"/>
          <w:szCs w:val="24"/>
        </w:rPr>
        <w:t>ν</w:t>
      </w:r>
      <w:r w:rsidRPr="00C236D8">
        <w:rPr>
          <w:rFonts w:eastAsia="Times New Roman"/>
          <w:color w:val="212121"/>
          <w:szCs w:val="24"/>
        </w:rPr>
        <w:t xml:space="preserve"> διαγωνισμό του ΑΣΕΠ και αγωνίζονται να βρουν το δίκιο </w:t>
      </w:r>
      <w:r>
        <w:rPr>
          <w:rFonts w:eastAsia="Times New Roman"/>
          <w:color w:val="212121"/>
          <w:szCs w:val="24"/>
        </w:rPr>
        <w:t xml:space="preserve">τους. </w:t>
      </w:r>
    </w:p>
    <w:p w14:paraId="69A55D9D" w14:textId="77777777" w:rsidR="00C9651F" w:rsidRDefault="002D2592">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lastRenderedPageBreak/>
        <w:t>Αναφέρομαι στην προκήρυξη 1Κ/</w:t>
      </w:r>
      <w:r w:rsidRPr="00C236D8">
        <w:rPr>
          <w:rFonts w:eastAsia="Times New Roman"/>
          <w:color w:val="212121"/>
          <w:szCs w:val="24"/>
        </w:rPr>
        <w:t>2017 του ΑΣΕΠ</w:t>
      </w:r>
      <w:r>
        <w:rPr>
          <w:rFonts w:eastAsia="Times New Roman"/>
          <w:color w:val="212121"/>
          <w:szCs w:val="24"/>
        </w:rPr>
        <w:t>,</w:t>
      </w:r>
      <w:r w:rsidRPr="00C236D8">
        <w:rPr>
          <w:rFonts w:eastAsia="Times New Roman"/>
          <w:color w:val="212121"/>
          <w:szCs w:val="24"/>
        </w:rPr>
        <w:t xml:space="preserve"> που αφορά σε </w:t>
      </w:r>
      <w:r>
        <w:rPr>
          <w:rFonts w:eastAsia="Times New Roman"/>
          <w:color w:val="212121"/>
          <w:szCs w:val="24"/>
        </w:rPr>
        <w:t xml:space="preserve">τετρακόσιες </w:t>
      </w:r>
      <w:r w:rsidRPr="00C236D8">
        <w:rPr>
          <w:rFonts w:eastAsia="Times New Roman"/>
          <w:color w:val="212121"/>
          <w:szCs w:val="24"/>
        </w:rPr>
        <w:t xml:space="preserve">θέσεις </w:t>
      </w:r>
      <w:r>
        <w:rPr>
          <w:rFonts w:eastAsia="Times New Roman"/>
          <w:color w:val="212121"/>
          <w:szCs w:val="24"/>
        </w:rPr>
        <w:t>ΠΕ Γ</w:t>
      </w:r>
      <w:r w:rsidRPr="00C236D8">
        <w:rPr>
          <w:rFonts w:eastAsia="Times New Roman"/>
          <w:color w:val="212121"/>
          <w:szCs w:val="24"/>
        </w:rPr>
        <w:t>ραμματέων</w:t>
      </w:r>
      <w:r>
        <w:rPr>
          <w:rFonts w:eastAsia="Times New Roman"/>
          <w:color w:val="212121"/>
          <w:szCs w:val="24"/>
        </w:rPr>
        <w:t>, κύριε Υπουργέ. Σ</w:t>
      </w:r>
      <w:r w:rsidRPr="00C236D8">
        <w:rPr>
          <w:rFonts w:eastAsia="Times New Roman"/>
          <w:color w:val="212121"/>
          <w:szCs w:val="24"/>
        </w:rPr>
        <w:t xml:space="preserve">την αρχική δημοσίευση </w:t>
      </w:r>
      <w:r>
        <w:rPr>
          <w:rFonts w:eastAsia="Times New Roman"/>
          <w:color w:val="212121"/>
          <w:szCs w:val="24"/>
        </w:rPr>
        <w:t xml:space="preserve">αυτής </w:t>
      </w:r>
      <w:r w:rsidRPr="00C236D8">
        <w:rPr>
          <w:rFonts w:eastAsia="Times New Roman"/>
          <w:color w:val="212121"/>
          <w:szCs w:val="24"/>
        </w:rPr>
        <w:t>της προκήρυξης</w:t>
      </w:r>
      <w:r w:rsidRPr="00C236D8">
        <w:rPr>
          <w:rFonts w:eastAsia="Times New Roman"/>
          <w:color w:val="212121"/>
          <w:szCs w:val="24"/>
        </w:rPr>
        <w:t xml:space="preserve"> </w:t>
      </w:r>
      <w:r>
        <w:rPr>
          <w:rFonts w:eastAsia="Times New Roman"/>
          <w:color w:val="212121"/>
          <w:szCs w:val="24"/>
        </w:rPr>
        <w:t>στις 10 Μαρτίου 2017 γινότα</w:t>
      </w:r>
      <w:r w:rsidRPr="00C236D8">
        <w:rPr>
          <w:rFonts w:eastAsia="Times New Roman"/>
          <w:color w:val="212121"/>
          <w:szCs w:val="24"/>
        </w:rPr>
        <w:t>ν αποδεκ</w:t>
      </w:r>
      <w:r>
        <w:rPr>
          <w:rFonts w:eastAsia="Times New Roman"/>
          <w:color w:val="212121"/>
          <w:szCs w:val="24"/>
        </w:rPr>
        <w:t>τή</w:t>
      </w:r>
      <w:r w:rsidRPr="00C236D8">
        <w:rPr>
          <w:rFonts w:eastAsia="Times New Roman"/>
          <w:color w:val="212121"/>
          <w:szCs w:val="24"/>
        </w:rPr>
        <w:t xml:space="preserve"> μία ευρεία λίστα πτυχίων και μεταπτυχιακών και διδακτορικών </w:t>
      </w:r>
      <w:r>
        <w:rPr>
          <w:rFonts w:eastAsia="Times New Roman"/>
          <w:color w:val="212121"/>
          <w:szCs w:val="24"/>
        </w:rPr>
        <w:t>τίτλων. Στις 20-10-20</w:t>
      </w:r>
      <w:r w:rsidRPr="00C236D8">
        <w:rPr>
          <w:rFonts w:eastAsia="Times New Roman"/>
          <w:color w:val="212121"/>
          <w:szCs w:val="24"/>
        </w:rPr>
        <w:t>17</w:t>
      </w:r>
      <w:r>
        <w:rPr>
          <w:rFonts w:eastAsia="Times New Roman"/>
          <w:color w:val="212121"/>
          <w:szCs w:val="24"/>
        </w:rPr>
        <w:t>,</w:t>
      </w:r>
      <w:r w:rsidRPr="00C236D8">
        <w:rPr>
          <w:rFonts w:eastAsia="Times New Roman"/>
          <w:color w:val="212121"/>
          <w:szCs w:val="24"/>
        </w:rPr>
        <w:t xml:space="preserve"> μετά από τον έλεγχο δικαιολογητικών</w:t>
      </w:r>
      <w:r>
        <w:rPr>
          <w:rFonts w:eastAsia="Times New Roman"/>
          <w:color w:val="212121"/>
          <w:szCs w:val="24"/>
        </w:rPr>
        <w:t>,</w:t>
      </w:r>
      <w:r w:rsidRPr="00C236D8">
        <w:rPr>
          <w:rFonts w:eastAsia="Times New Roman"/>
          <w:color w:val="212121"/>
          <w:szCs w:val="24"/>
        </w:rPr>
        <w:t xml:space="preserve"> σύμφωνα με την προβλεπόμενη διαδικασία του ΑΣΕΠ</w:t>
      </w:r>
      <w:r>
        <w:rPr>
          <w:rFonts w:eastAsia="Times New Roman"/>
          <w:color w:val="212121"/>
          <w:szCs w:val="24"/>
        </w:rPr>
        <w:t>,</w:t>
      </w:r>
      <w:r w:rsidRPr="00C236D8">
        <w:rPr>
          <w:rFonts w:eastAsia="Times New Roman"/>
          <w:color w:val="212121"/>
          <w:szCs w:val="24"/>
        </w:rPr>
        <w:t xml:space="preserve"> σύμφωνα με τα κριτήρια που είχε βάλει ο ΑΣΕΠ</w:t>
      </w:r>
      <w:r>
        <w:rPr>
          <w:rFonts w:eastAsia="Times New Roman"/>
          <w:color w:val="212121"/>
          <w:szCs w:val="24"/>
        </w:rPr>
        <w:t xml:space="preserve">, </w:t>
      </w:r>
      <w:r>
        <w:rPr>
          <w:rFonts w:eastAsia="Times New Roman"/>
          <w:color w:val="212121"/>
          <w:szCs w:val="24"/>
        </w:rPr>
        <w:t>ανακοινώθηκε ο</w:t>
      </w:r>
      <w:r w:rsidRPr="00C236D8">
        <w:rPr>
          <w:rFonts w:eastAsia="Times New Roman"/>
          <w:color w:val="212121"/>
          <w:szCs w:val="24"/>
        </w:rPr>
        <w:t xml:space="preserve"> πίνακας των προσωρινά διορι</w:t>
      </w:r>
      <w:r>
        <w:rPr>
          <w:rFonts w:eastAsia="Times New Roman"/>
          <w:color w:val="212121"/>
          <w:szCs w:val="24"/>
        </w:rPr>
        <w:t xml:space="preserve">στέων, </w:t>
      </w:r>
      <w:r w:rsidRPr="00C236D8">
        <w:rPr>
          <w:rFonts w:eastAsia="Times New Roman"/>
          <w:color w:val="212121"/>
          <w:szCs w:val="24"/>
        </w:rPr>
        <w:t xml:space="preserve">οι οποίοι στη συνέχεια εκλήθησαν να αναλάβουν </w:t>
      </w:r>
      <w:r>
        <w:rPr>
          <w:rFonts w:eastAsia="Times New Roman"/>
          <w:color w:val="212121"/>
          <w:szCs w:val="24"/>
        </w:rPr>
        <w:t>τα καθήκοντά τους στις θέσεις</w:t>
      </w:r>
      <w:r w:rsidRPr="00C236D8">
        <w:rPr>
          <w:rFonts w:eastAsia="Times New Roman"/>
          <w:color w:val="212121"/>
          <w:szCs w:val="24"/>
        </w:rPr>
        <w:t xml:space="preserve"> </w:t>
      </w:r>
      <w:r>
        <w:rPr>
          <w:rFonts w:eastAsia="Times New Roman"/>
          <w:color w:val="212121"/>
          <w:szCs w:val="24"/>
        </w:rPr>
        <w:t>τους. Άλλο</w:t>
      </w:r>
      <w:r w:rsidRPr="00C236D8">
        <w:rPr>
          <w:rFonts w:eastAsia="Times New Roman"/>
          <w:color w:val="212121"/>
          <w:szCs w:val="24"/>
        </w:rPr>
        <w:t>ς πήγε στο Μεσολόγγι</w:t>
      </w:r>
      <w:r>
        <w:rPr>
          <w:rFonts w:eastAsia="Times New Roman"/>
          <w:color w:val="212121"/>
          <w:szCs w:val="24"/>
        </w:rPr>
        <w:t xml:space="preserve">, </w:t>
      </w:r>
      <w:r w:rsidRPr="00C236D8">
        <w:rPr>
          <w:rFonts w:eastAsia="Times New Roman"/>
          <w:color w:val="212121"/>
          <w:szCs w:val="24"/>
        </w:rPr>
        <w:t>άλλος πήγε στην Καλαμάτα</w:t>
      </w:r>
      <w:r>
        <w:rPr>
          <w:rFonts w:eastAsia="Times New Roman"/>
          <w:color w:val="212121"/>
          <w:szCs w:val="24"/>
        </w:rPr>
        <w:t>,</w:t>
      </w:r>
      <w:r w:rsidRPr="00C236D8">
        <w:rPr>
          <w:rFonts w:eastAsia="Times New Roman"/>
          <w:color w:val="212121"/>
          <w:szCs w:val="24"/>
        </w:rPr>
        <w:t xml:space="preserve"> άλλος πήγε στα Ιωάννινα</w:t>
      </w:r>
      <w:r>
        <w:rPr>
          <w:rFonts w:eastAsia="Times New Roman"/>
          <w:color w:val="212121"/>
          <w:szCs w:val="24"/>
        </w:rPr>
        <w:t>. Έκαναν όνειρα αυτοί οι άνθρωποι, ξέρετε. Άνοιξαν</w:t>
      </w:r>
      <w:r>
        <w:rPr>
          <w:rFonts w:eastAsia="Times New Roman"/>
          <w:color w:val="212121"/>
          <w:szCs w:val="24"/>
        </w:rPr>
        <w:t xml:space="preserve"> σπίτια εκεί που πήγαν. Χάλασαν χρήματα που δεν τους περίσσευαν. </w:t>
      </w:r>
    </w:p>
    <w:p w14:paraId="69A55D9E" w14:textId="77777777" w:rsidR="00C9651F" w:rsidRDefault="002D2592">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Κατόπιν, λ</w:t>
      </w:r>
      <w:r w:rsidRPr="00C236D8">
        <w:rPr>
          <w:rFonts w:eastAsia="Times New Roman"/>
          <w:color w:val="212121"/>
          <w:szCs w:val="24"/>
        </w:rPr>
        <w:t>οιπόν</w:t>
      </w:r>
      <w:r>
        <w:rPr>
          <w:rFonts w:eastAsia="Times New Roman"/>
          <w:color w:val="212121"/>
          <w:szCs w:val="24"/>
        </w:rPr>
        <w:t>,</w:t>
      </w:r>
      <w:r w:rsidRPr="00C236D8">
        <w:rPr>
          <w:rFonts w:eastAsia="Times New Roman"/>
          <w:color w:val="212121"/>
          <w:szCs w:val="24"/>
        </w:rPr>
        <w:t xml:space="preserve"> αυτού και με προβολή αυθαιρέτων </w:t>
      </w:r>
      <w:r>
        <w:rPr>
          <w:rFonts w:eastAsia="Times New Roman"/>
          <w:color w:val="212121"/>
          <w:szCs w:val="24"/>
        </w:rPr>
        <w:t>-κατά την άποψη τη</w:t>
      </w:r>
      <w:r w:rsidRPr="00C236D8">
        <w:rPr>
          <w:rFonts w:eastAsia="Times New Roman"/>
          <w:color w:val="212121"/>
          <w:szCs w:val="24"/>
        </w:rPr>
        <w:t xml:space="preserve"> δική </w:t>
      </w:r>
      <w:r>
        <w:rPr>
          <w:rFonts w:eastAsia="Times New Roman"/>
          <w:color w:val="212121"/>
          <w:szCs w:val="24"/>
        </w:rPr>
        <w:t>μας-</w:t>
      </w:r>
      <w:r w:rsidRPr="00C236D8">
        <w:rPr>
          <w:rFonts w:eastAsia="Times New Roman"/>
          <w:color w:val="212121"/>
          <w:szCs w:val="24"/>
        </w:rPr>
        <w:t xml:space="preserve"> και κ</w:t>
      </w:r>
      <w:r>
        <w:rPr>
          <w:rFonts w:eastAsia="Times New Roman"/>
          <w:color w:val="212121"/>
          <w:szCs w:val="24"/>
        </w:rPr>
        <w:t xml:space="preserve">αινοφανών </w:t>
      </w:r>
      <w:r w:rsidRPr="00C236D8">
        <w:rPr>
          <w:rFonts w:eastAsia="Times New Roman"/>
          <w:color w:val="212121"/>
          <w:szCs w:val="24"/>
        </w:rPr>
        <w:t>κριτηρίων</w:t>
      </w:r>
      <w:r>
        <w:rPr>
          <w:rFonts w:eastAsia="Times New Roman"/>
          <w:color w:val="212121"/>
          <w:szCs w:val="24"/>
        </w:rPr>
        <w:t>, τα οποία μεταβλήθηκαν</w:t>
      </w:r>
      <w:r w:rsidRPr="00C236D8">
        <w:rPr>
          <w:rFonts w:eastAsia="Times New Roman"/>
          <w:color w:val="212121"/>
          <w:szCs w:val="24"/>
        </w:rPr>
        <w:t xml:space="preserve"> αυθαίρετα</w:t>
      </w:r>
      <w:r>
        <w:rPr>
          <w:rFonts w:eastAsia="Times New Roman"/>
          <w:color w:val="212121"/>
          <w:szCs w:val="24"/>
        </w:rPr>
        <w:t>,</w:t>
      </w:r>
      <w:r w:rsidRPr="00C236D8">
        <w:rPr>
          <w:rFonts w:eastAsia="Times New Roman"/>
          <w:color w:val="212121"/>
          <w:szCs w:val="24"/>
        </w:rPr>
        <w:t xml:space="preserve"> </w:t>
      </w:r>
      <w:r>
        <w:rPr>
          <w:rFonts w:eastAsia="Times New Roman"/>
          <w:color w:val="212121"/>
          <w:szCs w:val="24"/>
        </w:rPr>
        <w:t>εκατόν τριάντα εννιά</w:t>
      </w:r>
      <w:r w:rsidRPr="00C236D8">
        <w:rPr>
          <w:rFonts w:eastAsia="Times New Roman"/>
          <w:color w:val="212121"/>
          <w:szCs w:val="24"/>
        </w:rPr>
        <w:t xml:space="preserve"> άτομα</w:t>
      </w:r>
      <w:r>
        <w:rPr>
          <w:rFonts w:eastAsia="Times New Roman"/>
          <w:color w:val="212121"/>
          <w:szCs w:val="24"/>
        </w:rPr>
        <w:t>,</w:t>
      </w:r>
      <w:r w:rsidRPr="00C236D8">
        <w:rPr>
          <w:rFonts w:eastAsia="Times New Roman"/>
          <w:color w:val="212121"/>
          <w:szCs w:val="24"/>
        </w:rPr>
        <w:t xml:space="preserve"> μεταξύ των οποίων </w:t>
      </w:r>
      <w:r>
        <w:rPr>
          <w:rFonts w:eastAsia="Times New Roman"/>
          <w:color w:val="212121"/>
          <w:szCs w:val="24"/>
        </w:rPr>
        <w:t xml:space="preserve">ενενήντα δύο </w:t>
      </w:r>
      <w:r w:rsidRPr="00C236D8">
        <w:rPr>
          <w:rFonts w:eastAsia="Times New Roman"/>
          <w:color w:val="212121"/>
          <w:szCs w:val="24"/>
        </w:rPr>
        <w:t>με διδακτορικούς τίτλους</w:t>
      </w:r>
      <w:r>
        <w:rPr>
          <w:rFonts w:eastAsia="Times New Roman"/>
          <w:color w:val="212121"/>
          <w:szCs w:val="24"/>
        </w:rPr>
        <w:t>,</w:t>
      </w:r>
      <w:r w:rsidRPr="00C236D8">
        <w:rPr>
          <w:rFonts w:eastAsia="Times New Roman"/>
          <w:color w:val="212121"/>
          <w:szCs w:val="24"/>
        </w:rPr>
        <w:t xml:space="preserve"> που είχαν επιλεγεί στην πρώτη φάση</w:t>
      </w:r>
      <w:r>
        <w:rPr>
          <w:rFonts w:eastAsia="Times New Roman"/>
          <w:color w:val="212121"/>
          <w:szCs w:val="24"/>
        </w:rPr>
        <w:t xml:space="preserve">, </w:t>
      </w:r>
      <w:r w:rsidRPr="00C236D8">
        <w:rPr>
          <w:rFonts w:eastAsia="Times New Roman"/>
          <w:color w:val="212121"/>
          <w:szCs w:val="24"/>
        </w:rPr>
        <w:t xml:space="preserve">βρέθηκαν εκτός διορισμού και οι συνολικές ανακατατάξεις του πίνακα στον ΑΣΕΠ έφτασαν στο ποσοστό </w:t>
      </w:r>
      <w:r>
        <w:rPr>
          <w:rFonts w:eastAsia="Times New Roman"/>
          <w:color w:val="212121"/>
          <w:szCs w:val="24"/>
        </w:rPr>
        <w:lastRenderedPageBreak/>
        <w:t xml:space="preserve">περίπου </w:t>
      </w:r>
      <w:r w:rsidRPr="00C236D8">
        <w:rPr>
          <w:rFonts w:eastAsia="Times New Roman"/>
          <w:color w:val="212121"/>
          <w:szCs w:val="24"/>
        </w:rPr>
        <w:t xml:space="preserve">του </w:t>
      </w:r>
      <w:r>
        <w:rPr>
          <w:rFonts w:eastAsia="Times New Roman"/>
          <w:color w:val="212121"/>
          <w:szCs w:val="24"/>
        </w:rPr>
        <w:t xml:space="preserve">70%, ποσοστό </w:t>
      </w:r>
      <w:r w:rsidRPr="00C236D8">
        <w:rPr>
          <w:rFonts w:eastAsia="Times New Roman"/>
          <w:color w:val="212121"/>
          <w:szCs w:val="24"/>
        </w:rPr>
        <w:t>πρωτοφανές για τα πεπραγμένα του ίδιου του ΑΣΕΠ</w:t>
      </w:r>
      <w:r>
        <w:rPr>
          <w:rFonts w:eastAsia="Times New Roman"/>
          <w:color w:val="212121"/>
          <w:szCs w:val="24"/>
        </w:rPr>
        <w:t>.</w:t>
      </w:r>
      <w:r w:rsidRPr="00C236D8">
        <w:rPr>
          <w:rFonts w:eastAsia="Times New Roman"/>
          <w:color w:val="212121"/>
          <w:szCs w:val="24"/>
        </w:rPr>
        <w:t xml:space="preserve"> </w:t>
      </w:r>
    </w:p>
    <w:p w14:paraId="69A55D9F" w14:textId="77777777" w:rsidR="00C9651F" w:rsidRDefault="002D2592">
      <w:pPr>
        <w:spacing w:line="600" w:lineRule="auto"/>
        <w:ind w:firstLine="720"/>
        <w:jc w:val="both"/>
        <w:rPr>
          <w:rFonts w:eastAsia="Times New Roman"/>
          <w:color w:val="212121"/>
          <w:szCs w:val="24"/>
        </w:rPr>
      </w:pPr>
      <w:r>
        <w:rPr>
          <w:rFonts w:eastAsia="Times New Roman"/>
          <w:color w:val="212121"/>
          <w:szCs w:val="24"/>
        </w:rPr>
        <w:t>Απευθύνομ</w:t>
      </w:r>
      <w:r>
        <w:rPr>
          <w:rFonts w:eastAsia="Times New Roman"/>
          <w:color w:val="212121"/>
          <w:szCs w:val="24"/>
        </w:rPr>
        <w:t>αι, αγαπητοί συνάδελφοι, σε όλους εσάς, απευθύνομαι στη Βουλή, απευθύνομαι στον Υπουργό: Έτσι σκεφτόμαστε να αλλάξουμε την Ελλάδα; Έτσι σκέφτεστε να κερδίσετε την εμπιστοσύνη της νεολαίας μας, των επιστημόνων μας; Έτσι σκέφτεστε να υπηρετήσετε την αλήθεια,</w:t>
      </w:r>
      <w:r>
        <w:rPr>
          <w:rFonts w:eastAsia="Times New Roman"/>
          <w:color w:val="212121"/>
          <w:szCs w:val="24"/>
        </w:rPr>
        <w:t xml:space="preserve"> τη διαφάνεια, τη δικαιοσύνη, τη δημοκρατία; Σφάλλετε, αν έτσι το σκέφτεστε αυτό.</w:t>
      </w:r>
    </w:p>
    <w:p w14:paraId="69A55DA0" w14:textId="77777777" w:rsidR="00C9651F" w:rsidRDefault="002D2592">
      <w:pPr>
        <w:spacing w:line="600" w:lineRule="auto"/>
        <w:ind w:firstLine="720"/>
        <w:jc w:val="both"/>
        <w:rPr>
          <w:rFonts w:eastAsia="Times New Roman"/>
          <w:color w:val="212121"/>
          <w:szCs w:val="24"/>
        </w:rPr>
      </w:pPr>
      <w:r>
        <w:rPr>
          <w:rFonts w:eastAsia="Times New Roman"/>
          <w:color w:val="212121"/>
          <w:szCs w:val="24"/>
        </w:rPr>
        <w:t>Σας καλώ, λοιπόν, να εξετάσουμε όλοι μαζί την υπόθεση, και ο Υπουργός από τη δική του την πλευρά και εσείς από τη δική σας την πλευρά και η Βουλή από τη δική της την πλευρά κ</w:t>
      </w:r>
      <w:r>
        <w:rPr>
          <w:rFonts w:eastAsia="Times New Roman"/>
          <w:color w:val="212121"/>
          <w:szCs w:val="24"/>
        </w:rPr>
        <w:t>αι να δώσουμε μια απάντηση σε αυτά τα παιδιά, σε αυτούς τους νέους επιστήμονες. Να δώσετε απάντηση όχι για σας, όχι για μας, αλλά για τη δημοκρατία μας.</w:t>
      </w:r>
    </w:p>
    <w:p w14:paraId="69A55DA1" w14:textId="77777777" w:rsidR="00C9651F" w:rsidRDefault="002D2592">
      <w:pPr>
        <w:spacing w:line="600" w:lineRule="auto"/>
        <w:ind w:firstLine="720"/>
        <w:jc w:val="both"/>
        <w:rPr>
          <w:rFonts w:eastAsia="Times New Roman"/>
          <w:color w:val="212121"/>
          <w:szCs w:val="24"/>
        </w:rPr>
      </w:pPr>
      <w:r>
        <w:rPr>
          <w:rFonts w:eastAsia="Times New Roman"/>
          <w:color w:val="212121"/>
          <w:szCs w:val="24"/>
        </w:rPr>
        <w:t>Ψηφίζουμε «</w:t>
      </w:r>
      <w:r>
        <w:rPr>
          <w:rFonts w:eastAsia="Times New Roman"/>
          <w:color w:val="212121"/>
          <w:szCs w:val="24"/>
        </w:rPr>
        <w:t>παρών</w:t>
      </w:r>
      <w:r>
        <w:rPr>
          <w:rFonts w:eastAsia="Times New Roman"/>
          <w:color w:val="212121"/>
          <w:szCs w:val="24"/>
        </w:rPr>
        <w:t>» επί της αρχής στο συγκεκριμένο νομοσχέδιο. Για τα άρθρα θα τοποθετηθούμε κατά την ψηφ</w:t>
      </w:r>
      <w:r>
        <w:rPr>
          <w:rFonts w:eastAsia="Times New Roman"/>
          <w:color w:val="212121"/>
          <w:szCs w:val="24"/>
        </w:rPr>
        <w:t>οφορία και για τις τροπολογίες στη δευτερολογία μας.</w:t>
      </w:r>
    </w:p>
    <w:p w14:paraId="69A55DA2" w14:textId="77777777" w:rsidR="00C9651F" w:rsidRDefault="002D2592">
      <w:pPr>
        <w:tabs>
          <w:tab w:val="left" w:pos="3195"/>
        </w:tabs>
        <w:spacing w:line="600" w:lineRule="auto"/>
        <w:ind w:firstLine="720"/>
        <w:rPr>
          <w:rFonts w:eastAsia="Times New Roman"/>
          <w:color w:val="212121"/>
          <w:szCs w:val="24"/>
        </w:rPr>
      </w:pPr>
      <w:r>
        <w:rPr>
          <w:rFonts w:eastAsia="Times New Roman"/>
          <w:color w:val="212121"/>
          <w:szCs w:val="24"/>
        </w:rPr>
        <w:t>Ευχαριστώ πολύ.</w:t>
      </w:r>
    </w:p>
    <w:p w14:paraId="69A55DA3" w14:textId="77777777" w:rsidR="00C9651F" w:rsidRDefault="002D2592">
      <w:pPr>
        <w:tabs>
          <w:tab w:val="left" w:pos="3195"/>
        </w:tabs>
        <w:spacing w:line="600" w:lineRule="auto"/>
        <w:ind w:firstLine="709"/>
        <w:jc w:val="center"/>
        <w:rPr>
          <w:rFonts w:eastAsia="Times New Roman"/>
          <w:color w:val="212121"/>
          <w:szCs w:val="24"/>
        </w:rPr>
      </w:pPr>
      <w:r>
        <w:rPr>
          <w:rFonts w:eastAsia="Times New Roman"/>
          <w:color w:val="212121"/>
          <w:szCs w:val="24"/>
        </w:rPr>
        <w:lastRenderedPageBreak/>
        <w:t>(Χειροκροτήματα από την πτέρυγα της Ένωσης Κεντρώων)</w:t>
      </w:r>
    </w:p>
    <w:p w14:paraId="69A55DA4" w14:textId="77777777" w:rsidR="00C9651F" w:rsidRDefault="002D2592">
      <w:pPr>
        <w:tabs>
          <w:tab w:val="left" w:pos="3195"/>
        </w:tabs>
        <w:spacing w:line="600" w:lineRule="auto"/>
        <w:ind w:firstLine="720"/>
        <w:jc w:val="both"/>
        <w:rPr>
          <w:rFonts w:eastAsia="Times New Roman"/>
          <w:color w:val="212121"/>
          <w:szCs w:val="24"/>
        </w:rPr>
      </w:pPr>
      <w:r w:rsidRPr="002C258B">
        <w:rPr>
          <w:rFonts w:eastAsia="Times New Roman"/>
          <w:b/>
          <w:color w:val="212121"/>
          <w:szCs w:val="24"/>
        </w:rPr>
        <w:t>ΠΡΟΕΔΡΕΥΩΝ (Νικήτας Κακλαμάνης):</w:t>
      </w:r>
      <w:r>
        <w:rPr>
          <w:rFonts w:eastAsia="Times New Roman"/>
          <w:color w:val="212121"/>
          <w:szCs w:val="24"/>
        </w:rPr>
        <w:t xml:space="preserve"> Κύριε Καλογήρου, επιθυμείτε να πάρετε τον λόγο τώρα για την κεντρική σας ομιλία; Έχετε βεβαίως και δευτερολογία.</w:t>
      </w:r>
    </w:p>
    <w:p w14:paraId="69A55DA5" w14:textId="77777777" w:rsidR="00C9651F" w:rsidRDefault="002D2592">
      <w:pPr>
        <w:tabs>
          <w:tab w:val="left" w:pos="3195"/>
        </w:tabs>
        <w:spacing w:line="600" w:lineRule="auto"/>
        <w:ind w:firstLine="720"/>
        <w:jc w:val="both"/>
        <w:rPr>
          <w:rFonts w:eastAsia="Times New Roman"/>
          <w:color w:val="212121"/>
          <w:szCs w:val="24"/>
        </w:rPr>
      </w:pPr>
      <w:r w:rsidRPr="002C258B">
        <w:rPr>
          <w:rFonts w:eastAsia="Times New Roman"/>
          <w:b/>
          <w:color w:val="212121"/>
          <w:szCs w:val="24"/>
        </w:rPr>
        <w:t>ΜΙΧΑΗΛ ΚΑΛΟΓΗΡΟΥ (Υπουργός Δικαιοσύνης, Διαφάνειας και Ανθρωπίνων Δικαιωμάτων):</w:t>
      </w:r>
      <w:r>
        <w:rPr>
          <w:rFonts w:eastAsia="Times New Roman"/>
          <w:color w:val="212121"/>
          <w:szCs w:val="24"/>
        </w:rPr>
        <w:t xml:space="preserve"> Κύριε Πρόεδρε, θα ήθελα να τοποθετηθώ τώρα.</w:t>
      </w:r>
    </w:p>
    <w:p w14:paraId="69A55DA6" w14:textId="77777777" w:rsidR="00C9651F" w:rsidRDefault="002D2592">
      <w:pPr>
        <w:tabs>
          <w:tab w:val="left" w:pos="3195"/>
        </w:tabs>
        <w:spacing w:line="600" w:lineRule="auto"/>
        <w:ind w:firstLine="720"/>
        <w:jc w:val="both"/>
        <w:rPr>
          <w:rFonts w:eastAsia="Times New Roman"/>
          <w:color w:val="212121"/>
          <w:szCs w:val="24"/>
        </w:rPr>
      </w:pPr>
      <w:r w:rsidRPr="002C258B">
        <w:rPr>
          <w:rFonts w:eastAsia="Times New Roman"/>
          <w:b/>
          <w:color w:val="212121"/>
          <w:szCs w:val="24"/>
        </w:rPr>
        <w:t>ΠΡΟΕΔΡΕΥΩΝ (Νικήτα</w:t>
      </w:r>
      <w:r w:rsidRPr="002C258B">
        <w:rPr>
          <w:rFonts w:eastAsia="Times New Roman"/>
          <w:b/>
          <w:color w:val="212121"/>
          <w:szCs w:val="24"/>
        </w:rPr>
        <w:t>ς Κακλαμάνης):</w:t>
      </w:r>
      <w:r>
        <w:rPr>
          <w:rFonts w:eastAsia="Times New Roman"/>
          <w:color w:val="212121"/>
          <w:szCs w:val="24"/>
        </w:rPr>
        <w:t xml:space="preserve"> Εντάξει. Αμέσως μετά θα ξεκινήσουμε τον κατάλογο των ομιλητών. Οι πρώτοι πέντε είναι ο κ. Γκιόλας, ο κ. Γεωργιάδης, ο κ. Κεγκέρογλου, η κ. Κοζομπόλη και ο κ. Βορίδης. Και</w:t>
      </w:r>
      <w:r>
        <w:rPr>
          <w:rFonts w:eastAsia="Times New Roman"/>
          <w:color w:val="212121"/>
          <w:szCs w:val="24"/>
        </w:rPr>
        <w:t>,</w:t>
      </w:r>
      <w:r>
        <w:rPr>
          <w:rFonts w:eastAsia="Times New Roman"/>
          <w:color w:val="212121"/>
          <w:szCs w:val="24"/>
        </w:rPr>
        <w:t xml:space="preserve"> βεβαίως</w:t>
      </w:r>
      <w:r>
        <w:rPr>
          <w:rFonts w:eastAsia="Times New Roman"/>
          <w:color w:val="212121"/>
          <w:szCs w:val="24"/>
        </w:rPr>
        <w:t>,</w:t>
      </w:r>
      <w:r>
        <w:rPr>
          <w:rFonts w:eastAsia="Times New Roman"/>
          <w:color w:val="212121"/>
          <w:szCs w:val="24"/>
        </w:rPr>
        <w:t xml:space="preserve"> οι Κοινοβουλευτικοί Εκπρόσωποι ζητάτε τον λόγο όποτε θέλετε.</w:t>
      </w:r>
    </w:p>
    <w:p w14:paraId="69A55DA7" w14:textId="77777777" w:rsidR="00C9651F" w:rsidRDefault="002D2592">
      <w:pPr>
        <w:tabs>
          <w:tab w:val="left" w:pos="3195"/>
        </w:tabs>
        <w:spacing w:line="600" w:lineRule="auto"/>
        <w:ind w:firstLine="720"/>
        <w:jc w:val="both"/>
        <w:rPr>
          <w:rFonts w:eastAsia="Times New Roman"/>
          <w:color w:val="212121"/>
          <w:szCs w:val="24"/>
        </w:rPr>
      </w:pPr>
      <w:r>
        <w:rPr>
          <w:rFonts w:eastAsia="Times New Roman"/>
          <w:color w:val="212121"/>
          <w:szCs w:val="24"/>
        </w:rPr>
        <w:t>Κύριε Υπουργέ, έχετε τον λόγο. Σας βάζω λίγο παραπάνω χρόνο, γιατί ενδεχομένως θα θέλετε να απαντήσετε και σε αρκετά παρεμπίπτοντα που τέθηκαν.</w:t>
      </w:r>
    </w:p>
    <w:p w14:paraId="69A55DA8" w14:textId="77777777" w:rsidR="00C9651F" w:rsidRDefault="002D2592">
      <w:pPr>
        <w:tabs>
          <w:tab w:val="left" w:pos="3195"/>
        </w:tabs>
        <w:spacing w:line="600" w:lineRule="auto"/>
        <w:ind w:firstLine="720"/>
        <w:jc w:val="both"/>
        <w:rPr>
          <w:rFonts w:eastAsia="Times New Roman"/>
          <w:color w:val="212121"/>
          <w:szCs w:val="24"/>
        </w:rPr>
      </w:pPr>
      <w:r w:rsidRPr="002C258B">
        <w:rPr>
          <w:rFonts w:eastAsia="Times New Roman"/>
          <w:b/>
          <w:color w:val="212121"/>
          <w:szCs w:val="24"/>
        </w:rPr>
        <w:lastRenderedPageBreak/>
        <w:t>ΜΙΧΑΗΛ ΚΑΛΟΓΗΡΟΥ (Υπουργός Δικαιοσύνης, Διαφάνειας και Ανθρωπίνων Δικαιωμάτων):</w:t>
      </w:r>
      <w:r>
        <w:rPr>
          <w:rFonts w:eastAsia="Times New Roman"/>
          <w:color w:val="212121"/>
          <w:szCs w:val="24"/>
        </w:rPr>
        <w:t xml:space="preserve"> Ευχαριστώ, κύριε Πρόεδρε.</w:t>
      </w:r>
    </w:p>
    <w:p w14:paraId="69A55DA9" w14:textId="77777777" w:rsidR="00C9651F" w:rsidRDefault="002D2592">
      <w:pPr>
        <w:tabs>
          <w:tab w:val="left" w:pos="3195"/>
        </w:tabs>
        <w:spacing w:line="600" w:lineRule="auto"/>
        <w:ind w:firstLine="720"/>
        <w:jc w:val="both"/>
        <w:rPr>
          <w:rFonts w:eastAsia="Times New Roman"/>
          <w:color w:val="212121"/>
          <w:szCs w:val="24"/>
        </w:rPr>
      </w:pPr>
      <w:r>
        <w:rPr>
          <w:rFonts w:eastAsia="Times New Roman"/>
          <w:color w:val="212121"/>
          <w:szCs w:val="24"/>
        </w:rPr>
        <w:t>Κυρίε</w:t>
      </w:r>
      <w:r>
        <w:rPr>
          <w:rFonts w:eastAsia="Times New Roman"/>
          <w:color w:val="212121"/>
          <w:szCs w:val="24"/>
        </w:rPr>
        <w:t>ς και κύριοι Βουλευτές, θα προσπαθήσω να απαντήσω στα θέματα, χωρίς να μετατρέψω τη συζήτησή μου και χωρίς να επιφυλάξω για τον εαυτό μου την ιδιότητα του δημ</w:t>
      </w:r>
      <w:r>
        <w:rPr>
          <w:rFonts w:eastAsia="Times New Roman"/>
          <w:color w:val="212121"/>
          <w:szCs w:val="24"/>
        </w:rPr>
        <w:t>ο</w:t>
      </w:r>
      <w:r>
        <w:rPr>
          <w:rFonts w:eastAsia="Times New Roman"/>
          <w:color w:val="212121"/>
          <w:szCs w:val="24"/>
        </w:rPr>
        <w:t>σ</w:t>
      </w:r>
      <w:r>
        <w:rPr>
          <w:rFonts w:eastAsia="Times New Roman"/>
          <w:color w:val="212121"/>
          <w:szCs w:val="24"/>
        </w:rPr>
        <w:t>ί</w:t>
      </w:r>
      <w:r>
        <w:rPr>
          <w:rFonts w:eastAsia="Times New Roman"/>
          <w:color w:val="212121"/>
          <w:szCs w:val="24"/>
        </w:rPr>
        <w:t>ου κατηγόρου ή του εισαγγελέα ή του συνηγόρου υπεράσπισης, καθόσον εκτιμώ ότι η συζήτηση αυτή ε</w:t>
      </w:r>
      <w:r>
        <w:rPr>
          <w:rFonts w:eastAsia="Times New Roman"/>
          <w:color w:val="212121"/>
          <w:szCs w:val="24"/>
        </w:rPr>
        <w:t xml:space="preserve">ντός της Ολομέλειας είναι μια συζήτηση νομοθετικού έργου. Αντιλαμβάνομαι και την επικαιρότητα και θέματα που απασχολούν. Νομίζω ότι τέθηκε το μέτρο και από το Προεδρείο. </w:t>
      </w:r>
    </w:p>
    <w:p w14:paraId="69A55DAA" w14:textId="77777777" w:rsidR="00C9651F" w:rsidRDefault="002D2592">
      <w:pPr>
        <w:tabs>
          <w:tab w:val="left" w:pos="3195"/>
        </w:tabs>
        <w:spacing w:line="600" w:lineRule="auto"/>
        <w:ind w:firstLine="720"/>
        <w:jc w:val="both"/>
        <w:rPr>
          <w:rFonts w:eastAsia="Times New Roman"/>
          <w:color w:val="212121"/>
          <w:szCs w:val="24"/>
        </w:rPr>
      </w:pPr>
      <w:r>
        <w:rPr>
          <w:rFonts w:eastAsia="Times New Roman"/>
          <w:color w:val="212121"/>
          <w:szCs w:val="24"/>
        </w:rPr>
        <w:t>Συνεπώ</w:t>
      </w:r>
      <w:r>
        <w:rPr>
          <w:rFonts w:eastAsia="Times New Roman"/>
          <w:color w:val="212121"/>
          <w:szCs w:val="24"/>
        </w:rPr>
        <w:t>ς</w:t>
      </w:r>
      <w:r>
        <w:rPr>
          <w:rFonts w:eastAsia="Times New Roman"/>
          <w:color w:val="212121"/>
          <w:szCs w:val="24"/>
        </w:rPr>
        <w:t xml:space="preserve"> εγώ θα επικεντρωθώ στα ζητήματα του νομοσχεδίου, τα οποία αντιμετωπίζουν </w:t>
      </w:r>
      <w:r>
        <w:rPr>
          <w:rFonts w:eastAsia="Times New Roman"/>
          <w:color w:val="212121"/>
          <w:szCs w:val="24"/>
        </w:rPr>
        <w:t>-</w:t>
      </w:r>
      <w:r>
        <w:rPr>
          <w:rFonts w:eastAsia="Times New Roman"/>
          <w:color w:val="212121"/>
          <w:szCs w:val="24"/>
        </w:rPr>
        <w:t>εμμ</w:t>
      </w:r>
      <w:r>
        <w:rPr>
          <w:rFonts w:eastAsia="Times New Roman"/>
          <w:color w:val="212121"/>
          <w:szCs w:val="24"/>
        </w:rPr>
        <w:t>έσως πλην σαφώς</w:t>
      </w:r>
      <w:r>
        <w:rPr>
          <w:rFonts w:eastAsia="Times New Roman"/>
          <w:color w:val="212121"/>
          <w:szCs w:val="24"/>
        </w:rPr>
        <w:t>-</w:t>
      </w:r>
      <w:r>
        <w:rPr>
          <w:rFonts w:eastAsia="Times New Roman"/>
          <w:color w:val="212121"/>
          <w:szCs w:val="24"/>
        </w:rPr>
        <w:t xml:space="preserve"> και τα παρεμπίπτοντα θέματα που τέθηκαν μέχρι στιγμής και</w:t>
      </w:r>
      <w:r>
        <w:rPr>
          <w:rFonts w:eastAsia="Times New Roman"/>
          <w:color w:val="212121"/>
          <w:szCs w:val="24"/>
        </w:rPr>
        <w:t>,</w:t>
      </w:r>
      <w:r>
        <w:rPr>
          <w:rFonts w:eastAsia="Times New Roman"/>
          <w:color w:val="212121"/>
          <w:szCs w:val="24"/>
        </w:rPr>
        <w:t xml:space="preserve"> αν χρειαστεί, θα επανέλθω.</w:t>
      </w:r>
    </w:p>
    <w:p w14:paraId="69A55DAB" w14:textId="77777777" w:rsidR="00C9651F" w:rsidRDefault="002D2592">
      <w:pPr>
        <w:tabs>
          <w:tab w:val="left" w:pos="3195"/>
        </w:tabs>
        <w:spacing w:line="600" w:lineRule="auto"/>
        <w:ind w:firstLine="720"/>
        <w:jc w:val="both"/>
        <w:rPr>
          <w:rFonts w:eastAsia="Times New Roman"/>
          <w:color w:val="212121"/>
          <w:szCs w:val="24"/>
        </w:rPr>
      </w:pPr>
      <w:r>
        <w:rPr>
          <w:rFonts w:eastAsia="Times New Roman"/>
          <w:color w:val="212121"/>
          <w:szCs w:val="24"/>
        </w:rPr>
        <w:t xml:space="preserve">Θεωρώ δεδομένο, αντικειμενικό γεγονός ότι η ολοκλήρωση του </w:t>
      </w:r>
      <w:r>
        <w:rPr>
          <w:rFonts w:eastAsia="Times New Roman"/>
          <w:color w:val="212121"/>
          <w:szCs w:val="24"/>
        </w:rPr>
        <w:t>Π</w:t>
      </w:r>
      <w:r>
        <w:rPr>
          <w:rFonts w:eastAsia="Times New Roman"/>
          <w:color w:val="212121"/>
          <w:szCs w:val="24"/>
        </w:rPr>
        <w:t xml:space="preserve">ρογράμματος </w:t>
      </w:r>
      <w:r>
        <w:rPr>
          <w:rFonts w:eastAsia="Times New Roman"/>
          <w:color w:val="212121"/>
          <w:szCs w:val="24"/>
        </w:rPr>
        <w:t>Δ</w:t>
      </w:r>
      <w:r>
        <w:rPr>
          <w:rFonts w:eastAsia="Times New Roman"/>
          <w:color w:val="212121"/>
          <w:szCs w:val="24"/>
        </w:rPr>
        <w:t xml:space="preserve">ημοσιονομικής </w:t>
      </w:r>
      <w:r>
        <w:rPr>
          <w:rFonts w:eastAsia="Times New Roman"/>
          <w:color w:val="212121"/>
          <w:szCs w:val="24"/>
        </w:rPr>
        <w:t>Π</w:t>
      </w:r>
      <w:r>
        <w:rPr>
          <w:rFonts w:eastAsia="Times New Roman"/>
          <w:color w:val="212121"/>
          <w:szCs w:val="24"/>
        </w:rPr>
        <w:t>ροσαρμογής τον Αύγουστο του 2018 έχει δώσει τη δυνατότητα όσον αφ</w:t>
      </w:r>
      <w:r>
        <w:rPr>
          <w:rFonts w:eastAsia="Times New Roman"/>
          <w:color w:val="212121"/>
          <w:szCs w:val="24"/>
        </w:rPr>
        <w:t xml:space="preserve">ορά την </w:t>
      </w:r>
      <w:r>
        <w:rPr>
          <w:rFonts w:eastAsia="Times New Roman"/>
          <w:color w:val="212121"/>
          <w:szCs w:val="24"/>
        </w:rPr>
        <w:lastRenderedPageBreak/>
        <w:t>ανάπτυξη και την υλοποίηση του κυβερνητικού έργου, και το Υπουργείο Δικαιοσύνης, μαζί με τα υπόλοιπα Υπουργεία της Κυβέρνησης αυτής να νομοθετεί και να επανέρχεται -κυρίως το Υπουργείο Δικαιοσύνης- σε δύο άξονες κατά την εκτίμησή μου: πρώτον, τη θε</w:t>
      </w:r>
      <w:r>
        <w:rPr>
          <w:rFonts w:eastAsia="Times New Roman"/>
          <w:color w:val="212121"/>
          <w:szCs w:val="24"/>
        </w:rPr>
        <w:t>σμική θωράκιση, τη θεσμική αντιμετώπιση συγκεκριμένων προβλημάτων και ζητημάτων και αφ</w:t>
      </w:r>
      <w:r>
        <w:rPr>
          <w:rFonts w:eastAsia="Times New Roman"/>
          <w:color w:val="212121"/>
          <w:szCs w:val="24"/>
        </w:rPr>
        <w:t xml:space="preserve">’ </w:t>
      </w:r>
      <w:r>
        <w:rPr>
          <w:rFonts w:eastAsia="Times New Roman"/>
          <w:color w:val="212121"/>
          <w:szCs w:val="24"/>
        </w:rPr>
        <w:t xml:space="preserve">ετέρου την αντιμετώπιση προβλημάτων καθημερινότητας, αυτό που εμείς αποκαλούμε «επούλωση των πληγών στο κοινωνικό σώμα», προβλήματα τα οποία δημιουργήθηκαν μετά από τη </w:t>
      </w:r>
      <w:r>
        <w:rPr>
          <w:rFonts w:eastAsia="Times New Roman"/>
          <w:color w:val="212121"/>
          <w:szCs w:val="24"/>
        </w:rPr>
        <w:t xml:space="preserve">λαίλαπα της οικονομικής κρίσης και των μνημονιακών πολιτικών. </w:t>
      </w:r>
    </w:p>
    <w:p w14:paraId="69A55DAC" w14:textId="77777777" w:rsidR="00C9651F" w:rsidRDefault="002D2592">
      <w:pPr>
        <w:tabs>
          <w:tab w:val="left" w:pos="3195"/>
        </w:tabs>
        <w:spacing w:line="600" w:lineRule="auto"/>
        <w:ind w:firstLine="720"/>
        <w:jc w:val="both"/>
        <w:rPr>
          <w:rFonts w:eastAsia="Times New Roman"/>
          <w:color w:val="212121"/>
          <w:szCs w:val="24"/>
        </w:rPr>
      </w:pPr>
      <w:r>
        <w:rPr>
          <w:rFonts w:eastAsia="Times New Roman"/>
          <w:color w:val="212121"/>
          <w:szCs w:val="24"/>
        </w:rPr>
        <w:t>Στους δύο αυτούς άξονες κινείται το νομοσχέδιο αυτό, που σε μεγάλο του μέρος είχε προετοιμαστεί και όσον αφορά το Πρωτόκολλο 16 και όσον αφορά την ενσωμάτωση της 343 από το Υπουργείο Δικαιοσύνη</w:t>
      </w:r>
      <w:r>
        <w:rPr>
          <w:rFonts w:eastAsia="Times New Roman"/>
          <w:color w:val="212121"/>
          <w:szCs w:val="24"/>
        </w:rPr>
        <w:t>ς σε προγενέστερο χρονικό διάστημα και το οποίο συμπληρώθηκε με δύο κεφάλαια που αφορούν στην ικανοποίηση αιτημάτων τα οποία έχουν υποβληθεί και από τις δικαστικές ενώσεις και από τον δικηγορικό κόσμο, καθώς και σε επείγοντα ζητήματα που αφορούν στην άσκησ</w:t>
      </w:r>
      <w:r>
        <w:rPr>
          <w:rFonts w:eastAsia="Times New Roman"/>
          <w:color w:val="212121"/>
          <w:szCs w:val="24"/>
        </w:rPr>
        <w:t xml:space="preserve">η της δικής μας σωφρονιστικής πολιτικής. </w:t>
      </w:r>
    </w:p>
    <w:p w14:paraId="69A55DAD" w14:textId="77777777" w:rsidR="00C9651F" w:rsidRDefault="002D2592">
      <w:pPr>
        <w:tabs>
          <w:tab w:val="left" w:pos="3195"/>
        </w:tabs>
        <w:spacing w:line="600" w:lineRule="auto"/>
        <w:ind w:firstLine="720"/>
        <w:jc w:val="both"/>
        <w:rPr>
          <w:rFonts w:eastAsia="Times New Roman"/>
          <w:color w:val="212121"/>
          <w:szCs w:val="24"/>
        </w:rPr>
      </w:pPr>
      <w:r>
        <w:rPr>
          <w:rFonts w:eastAsia="Times New Roman"/>
          <w:color w:val="212121"/>
          <w:szCs w:val="24"/>
        </w:rPr>
        <w:lastRenderedPageBreak/>
        <w:t xml:space="preserve">Θα προσπαθήσω, επίσης, να απαντήσω, επειδή η συζήτηση στις </w:t>
      </w:r>
      <w:r>
        <w:rPr>
          <w:rFonts w:eastAsia="Times New Roman"/>
          <w:color w:val="212121"/>
          <w:szCs w:val="24"/>
        </w:rPr>
        <w:t>ε</w:t>
      </w:r>
      <w:r>
        <w:rPr>
          <w:rFonts w:eastAsia="Times New Roman"/>
          <w:color w:val="212121"/>
          <w:szCs w:val="24"/>
        </w:rPr>
        <w:t xml:space="preserve">πιτροπές ήταν ουσιαστική και εποικοδομητική και επειδή θέλουμε να προβούμε σε νομοτεχνικές βελτιώσεις που ικανοποιούν </w:t>
      </w:r>
      <w:r>
        <w:rPr>
          <w:rFonts w:eastAsia="Times New Roman"/>
          <w:color w:val="212121"/>
          <w:szCs w:val="24"/>
        </w:rPr>
        <w:t>-</w:t>
      </w:r>
      <w:r>
        <w:rPr>
          <w:rFonts w:eastAsia="Times New Roman"/>
          <w:color w:val="212121"/>
          <w:szCs w:val="24"/>
        </w:rPr>
        <w:t>κατά τη γνώμη μου</w:t>
      </w:r>
      <w:r>
        <w:rPr>
          <w:rFonts w:eastAsia="Times New Roman"/>
          <w:color w:val="212121"/>
          <w:szCs w:val="24"/>
        </w:rPr>
        <w:t>-</w:t>
      </w:r>
      <w:r>
        <w:rPr>
          <w:rFonts w:eastAsia="Times New Roman"/>
          <w:color w:val="212121"/>
          <w:szCs w:val="24"/>
        </w:rPr>
        <w:t xml:space="preserve"> και απαντούν σε ζητήματα που έχουν τεθεί από Βουλευτές όλων των Κοινοβουλευτικών Ομάδων.</w:t>
      </w:r>
    </w:p>
    <w:p w14:paraId="69A55DAE" w14:textId="77777777" w:rsidR="00C9651F" w:rsidRDefault="002D2592">
      <w:pPr>
        <w:tabs>
          <w:tab w:val="left" w:pos="3195"/>
        </w:tabs>
        <w:spacing w:line="600" w:lineRule="auto"/>
        <w:ind w:firstLine="720"/>
        <w:jc w:val="both"/>
        <w:rPr>
          <w:rFonts w:eastAsia="Times New Roman"/>
          <w:color w:val="212121"/>
          <w:szCs w:val="24"/>
        </w:rPr>
      </w:pPr>
      <w:r>
        <w:rPr>
          <w:rFonts w:eastAsia="Times New Roman"/>
          <w:color w:val="212121"/>
          <w:szCs w:val="24"/>
        </w:rPr>
        <w:t xml:space="preserve">Έτσι, λοιπόν, θα ξεκινήσω αντίστροφα. Θα ξεκινήσω από </w:t>
      </w:r>
      <w:r>
        <w:rPr>
          <w:rFonts w:eastAsia="Times New Roman"/>
          <w:color w:val="212121"/>
          <w:szCs w:val="24"/>
        </w:rPr>
        <w:t xml:space="preserve">τα Κεφάλαια </w:t>
      </w:r>
      <w:r>
        <w:rPr>
          <w:rFonts w:eastAsia="Times New Roman"/>
          <w:color w:val="212121"/>
          <w:szCs w:val="24"/>
        </w:rPr>
        <w:t>Ε</w:t>
      </w:r>
      <w:r>
        <w:rPr>
          <w:rFonts w:eastAsia="Times New Roman"/>
          <w:color w:val="212121"/>
          <w:szCs w:val="24"/>
        </w:rPr>
        <w:t>΄</w:t>
      </w:r>
      <w:r>
        <w:rPr>
          <w:rFonts w:eastAsia="Times New Roman"/>
          <w:color w:val="212121"/>
          <w:szCs w:val="24"/>
        </w:rPr>
        <w:t xml:space="preserve"> και ΣΤ</w:t>
      </w:r>
      <w:r>
        <w:rPr>
          <w:rFonts w:eastAsia="Times New Roman"/>
          <w:color w:val="212121"/>
          <w:szCs w:val="24"/>
        </w:rPr>
        <w:t>΄</w:t>
      </w:r>
      <w:r>
        <w:rPr>
          <w:rFonts w:eastAsia="Times New Roman"/>
          <w:color w:val="212121"/>
          <w:szCs w:val="24"/>
        </w:rPr>
        <w:t xml:space="preserve"> που θεωρώ ότι είναι εξαιρετικά σημαντικά όσον αφορά την ικανοποίηση χρονίων αιτημάτων. </w:t>
      </w:r>
    </w:p>
    <w:p w14:paraId="69A55DAF" w14:textId="77777777" w:rsidR="00C9651F" w:rsidRDefault="002D2592">
      <w:pPr>
        <w:tabs>
          <w:tab w:val="left" w:pos="3195"/>
        </w:tabs>
        <w:spacing w:line="600" w:lineRule="auto"/>
        <w:ind w:firstLine="720"/>
        <w:jc w:val="both"/>
        <w:rPr>
          <w:rFonts w:eastAsia="Times New Roman"/>
          <w:color w:val="212121"/>
          <w:szCs w:val="24"/>
        </w:rPr>
      </w:pPr>
      <w:r>
        <w:rPr>
          <w:rFonts w:eastAsia="Times New Roman"/>
          <w:color w:val="212121"/>
          <w:szCs w:val="24"/>
        </w:rPr>
        <w:t>Α</w:t>
      </w:r>
      <w:r>
        <w:rPr>
          <w:rFonts w:eastAsia="Times New Roman"/>
          <w:color w:val="212121"/>
          <w:szCs w:val="24"/>
        </w:rPr>
        <w:t xml:space="preserve">ρχίζω από το ζήτημα της νομικής βοήθειας. Πρώτον, υπάρχει σημαντική πρόβλεψη για την παροχή νομικής βοήθειας και στην πρόσφατη διαδικασία έκδοσης συμβολαιογραφικού συναινετικού διαζυγίου. Εισάγεται η ρύθμιση που προβλέπει νομική βοήθεια και στη διαδικασία </w:t>
      </w:r>
      <w:r>
        <w:rPr>
          <w:rFonts w:eastAsia="Times New Roman"/>
          <w:color w:val="212121"/>
          <w:szCs w:val="24"/>
        </w:rPr>
        <w:t>αυτή.</w:t>
      </w:r>
    </w:p>
    <w:p w14:paraId="69A55DB0"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Και</w:t>
      </w:r>
      <w:r>
        <w:rPr>
          <w:rFonts w:eastAsia="Times New Roman" w:cs="Times New Roman"/>
          <w:szCs w:val="24"/>
        </w:rPr>
        <w:t>,</w:t>
      </w:r>
      <w:r>
        <w:rPr>
          <w:rFonts w:eastAsia="Times New Roman" w:cs="Times New Roman"/>
          <w:szCs w:val="24"/>
        </w:rPr>
        <w:t xml:space="preserve"> βεβαίως, το κύριο, το σημαντικό είναι ότι αντιμετωπίζουμε μια πολυετή αρρυθμία, μια αναντιστοιχία μεταξύ της πα</w:t>
      </w:r>
      <w:r>
        <w:rPr>
          <w:rFonts w:eastAsia="Times New Roman" w:cs="Times New Roman"/>
          <w:szCs w:val="24"/>
        </w:rPr>
        <w:lastRenderedPageBreak/>
        <w:t>ροχής της νομικής βοήθειας από πλευράς δικηγόρων, της έκδοσης των παραστατικών και της μεγάλης χρονικής απόστασης που υπάρχει στην κατ</w:t>
      </w:r>
      <w:r>
        <w:rPr>
          <w:rFonts w:eastAsia="Times New Roman" w:cs="Times New Roman"/>
          <w:szCs w:val="24"/>
        </w:rPr>
        <w:t>αβολή της προβλεπόμενης αποζημίωσης.</w:t>
      </w:r>
    </w:p>
    <w:p w14:paraId="69A55DB1"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Με τη ρύθμιση αυτή, λοιπόν, η έκδοση των σχετικών παραστατικών επισυμβαίνει κατά την καταβολή της αποζημίωσης και έτσι κλείνει αυτή η χρονική αναντιστοιχία.</w:t>
      </w:r>
    </w:p>
    <w:p w14:paraId="69A55DB2"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Στο θέμα που θέσατε, κύριε Παναγιωτόπουλε, όσον αφορά στα αναγ</w:t>
      </w:r>
      <w:r>
        <w:rPr>
          <w:rFonts w:eastAsia="Times New Roman" w:cs="Times New Roman"/>
          <w:szCs w:val="24"/>
        </w:rPr>
        <w:t>καία δικαιολογητικά, δεν τίθεται θέμα νομοθέτησης. Υπάρχει εξουσιοδοτική και μπορώ να δεσμευτώ ως προς αυτό ότι θα προβούμε στην έκδοση υπουργικής απόφασης που θα προβλέπει την έκδοση σχετικής βεβαίωσης από πλευράς δικαστηρίου, προκειμένου να αντιμετωπιστε</w:t>
      </w:r>
      <w:r>
        <w:rPr>
          <w:rFonts w:eastAsia="Times New Roman" w:cs="Times New Roman"/>
          <w:szCs w:val="24"/>
        </w:rPr>
        <w:t>ί και χρονικά η συγκεκριμένη καταβολή αποζημίωσης προς τους δικηγόρους που παρέχουν τη νομική βοήθεια.</w:t>
      </w:r>
    </w:p>
    <w:p w14:paraId="69A55DB3"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 xml:space="preserve">Εξαιρετικά σημαντική είναι και η ρύθμιση που αφορά στη νομική φύση των δικηγορικών συλλόγων -πάγιο αίτημά τους- και ασφαλώς, όπως δηλώθηκε και από τον </w:t>
      </w:r>
      <w:r>
        <w:rPr>
          <w:rFonts w:eastAsia="Times New Roman" w:cs="Times New Roman"/>
          <w:szCs w:val="24"/>
        </w:rPr>
        <w:t>πρ</w:t>
      </w:r>
      <w:r>
        <w:rPr>
          <w:rFonts w:eastAsia="Times New Roman" w:cs="Times New Roman"/>
          <w:szCs w:val="24"/>
        </w:rPr>
        <w:t>όεδρο</w:t>
      </w:r>
      <w:r>
        <w:rPr>
          <w:rFonts w:eastAsia="Times New Roman" w:cs="Times New Roman"/>
          <w:szCs w:val="24"/>
        </w:rPr>
        <w:t xml:space="preserve"> της </w:t>
      </w:r>
      <w:r>
        <w:rPr>
          <w:rFonts w:eastAsia="Times New Roman" w:cs="Times New Roman"/>
          <w:szCs w:val="24"/>
        </w:rPr>
        <w:t>ο</w:t>
      </w:r>
      <w:r>
        <w:rPr>
          <w:rFonts w:eastAsia="Times New Roman" w:cs="Times New Roman"/>
          <w:szCs w:val="24"/>
        </w:rPr>
        <w:t xml:space="preserve">λομέλειας </w:t>
      </w:r>
      <w:r>
        <w:rPr>
          <w:rFonts w:eastAsia="Times New Roman" w:cs="Times New Roman"/>
          <w:szCs w:val="24"/>
        </w:rPr>
        <w:lastRenderedPageBreak/>
        <w:t xml:space="preserve">των </w:t>
      </w:r>
      <w:r>
        <w:rPr>
          <w:rFonts w:eastAsia="Times New Roman" w:cs="Times New Roman"/>
          <w:szCs w:val="24"/>
        </w:rPr>
        <w:t>δικηγορικών συλλόγων</w:t>
      </w:r>
      <w:r>
        <w:rPr>
          <w:rFonts w:eastAsia="Times New Roman" w:cs="Times New Roman"/>
          <w:szCs w:val="24"/>
        </w:rPr>
        <w:t xml:space="preserve">, η ρύθμιση αυτή κατατείνει και προβλέπει και στη διασφάλιση των εργαζομένων στους </w:t>
      </w:r>
      <w:r>
        <w:rPr>
          <w:rFonts w:eastAsia="Times New Roman" w:cs="Times New Roman"/>
          <w:szCs w:val="24"/>
        </w:rPr>
        <w:t>δικηγορικούς συλλόγους</w:t>
      </w:r>
      <w:r>
        <w:rPr>
          <w:rFonts w:eastAsia="Times New Roman" w:cs="Times New Roman"/>
          <w:szCs w:val="24"/>
        </w:rPr>
        <w:t>.</w:t>
      </w:r>
    </w:p>
    <w:p w14:paraId="69A55DB4"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Θετική ρύθμιση, επίσης, είναι η ικανοποίηση πάγιου αιτήματος δικαστικών ενώσεων που προβλέπει την προκατ</w:t>
      </w:r>
      <w:r>
        <w:rPr>
          <w:rFonts w:eastAsia="Times New Roman" w:cs="Times New Roman"/>
          <w:szCs w:val="24"/>
        </w:rPr>
        <w:t>αβολή της αποζημίωσης-μετάβασης</w:t>
      </w:r>
      <w:r>
        <w:rPr>
          <w:rFonts w:eastAsia="Times New Roman" w:cs="Times New Roman"/>
          <w:szCs w:val="24"/>
        </w:rPr>
        <w:t>,</w:t>
      </w:r>
      <w:r>
        <w:rPr>
          <w:rFonts w:eastAsia="Times New Roman" w:cs="Times New Roman"/>
          <w:szCs w:val="24"/>
        </w:rPr>
        <w:t xml:space="preserve"> τόσο των δικαστικών λειτουργών όσο και των γραμματέων των μεταβατικών δικαστηρίων. Μέχρι τώρα τι συνέβαινε; Τόσο οι δικαστικοί λειτουργοί όσο και οι γραμματείς ήταν υποχρεωμένοι να καταβάλλουν οι ίδιοι τη δαπάνη μετακίνησής</w:t>
      </w:r>
      <w:r>
        <w:rPr>
          <w:rFonts w:eastAsia="Times New Roman" w:cs="Times New Roman"/>
          <w:szCs w:val="24"/>
        </w:rPr>
        <w:t xml:space="preserve"> τους. Με τη συγκεκριμένη διάταξη θα προκαταβάλλεται η δαπάνη αυτή. Νομίζω ότι είναι και αυτή μια πολύ αναγκαία και θετική ρύθμιση.</w:t>
      </w:r>
    </w:p>
    <w:p w14:paraId="69A55DB5"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Σημαντική, επίσης, είναι η ασφαλιστική κάλυψη όσων παρέχουν την κοινωφελή εργασία. Νομίζω ότι και αυτή είναι μια διάταξη ανα</w:t>
      </w:r>
      <w:r>
        <w:rPr>
          <w:rFonts w:eastAsia="Times New Roman" w:cs="Times New Roman"/>
          <w:szCs w:val="24"/>
        </w:rPr>
        <w:t>γκαία, όπως και η αύξηση των οργανικών θέσεων των δικαστών, που επίσης προβλέπεται στο Κεφάλαιο Ε</w:t>
      </w:r>
      <w:r>
        <w:rPr>
          <w:rFonts w:eastAsia="Times New Roman" w:cs="Times New Roman"/>
          <w:szCs w:val="24"/>
        </w:rPr>
        <w:t>΄</w:t>
      </w:r>
      <w:r>
        <w:rPr>
          <w:rFonts w:eastAsia="Times New Roman" w:cs="Times New Roman"/>
          <w:szCs w:val="24"/>
        </w:rPr>
        <w:t>.</w:t>
      </w:r>
    </w:p>
    <w:p w14:paraId="69A55DB6"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Σημαντική θετική ρύθμιση, επίσης, του Κεφαλαίου Ε</w:t>
      </w:r>
      <w:r>
        <w:rPr>
          <w:rFonts w:eastAsia="Times New Roman" w:cs="Times New Roman"/>
          <w:szCs w:val="24"/>
        </w:rPr>
        <w:t>΄</w:t>
      </w:r>
      <w:r>
        <w:rPr>
          <w:rFonts w:eastAsia="Times New Roman" w:cs="Times New Roman"/>
          <w:szCs w:val="24"/>
        </w:rPr>
        <w:t xml:space="preserve"> είναι η διάταξη που αφορά στη μη αυτόφωρη διαδικασία όσον αφορά </w:t>
      </w:r>
      <w:r>
        <w:rPr>
          <w:rFonts w:eastAsia="Times New Roman" w:cs="Times New Roman"/>
          <w:szCs w:val="24"/>
        </w:rPr>
        <w:lastRenderedPageBreak/>
        <w:t>στα αδικήματα 361 και 363 του Ποινικού Κώ</w:t>
      </w:r>
      <w:r>
        <w:rPr>
          <w:rFonts w:eastAsia="Times New Roman" w:cs="Times New Roman"/>
          <w:szCs w:val="24"/>
        </w:rPr>
        <w:t>δικα. Ως προς το σημείο αυτό, διευκρινίζουμε ότι με τη νομοτεχνική συγκεκριμενοποιούμε και συμπληρώνουμε ότι «και όταν τελούνται διά του Τύπου», προκειμένου να μην υπάρχει κανένας προβληματισμός όσον αφορά στις διατάξεις του άρθρου 262.</w:t>
      </w:r>
    </w:p>
    <w:p w14:paraId="69A55DB7"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Επισημαίνω ξανά ότι</w:t>
      </w:r>
      <w:r>
        <w:rPr>
          <w:rFonts w:eastAsia="Times New Roman" w:cs="Times New Roman"/>
          <w:szCs w:val="24"/>
        </w:rPr>
        <w:t xml:space="preserve"> υπάρχει εκεί η εισαγγελική επιφύλαξη, υπό την έννοια ότι ο εισαγγελέας μπορεί να κρίνει και κατά περίπτωση την τήρηση της αυτόφωρης διαδικασίας, όταν κρίνει τόσο το μέγεθος της προσβολής όσο κυρίως τη χρονική ανάγκη αποκατάστασης προσώπων που δύνανται να </w:t>
      </w:r>
      <w:r>
        <w:rPr>
          <w:rFonts w:eastAsia="Times New Roman" w:cs="Times New Roman"/>
          <w:szCs w:val="24"/>
        </w:rPr>
        <w:t>πληγούν από τα αδικήματα αυτά. Τότε, σε αυτές τις περιπτώσεις ίσως είναι προτιμότερο για την αποκατάσταση του έννομου αγαθού που θα έχει προσβληθεί, να τηρηθεί και η αυτόφωρη διαδικασία.</w:t>
      </w:r>
    </w:p>
    <w:p w14:paraId="69A55DB8"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Ως προς το γεγονός ότι ρητά δεν προβλέπεται για τους δημοσιογράφους η</w:t>
      </w:r>
      <w:r>
        <w:rPr>
          <w:rFonts w:eastAsia="Times New Roman" w:cs="Times New Roman"/>
          <w:szCs w:val="24"/>
        </w:rPr>
        <w:t xml:space="preserve"> παρατήρηση που έγινε, αν δεν κάνω λάθος, από τον κ. Παπαθεοδώρου, η απάντηση εδώ είναι απλή: Δεν προβλέπεται, γιατί δεν αφορά μόνο τους δημοσιογράφους. Αφορά -και αυτό λέει και η αιτιολογική- το σύνολο των πολιτών και </w:t>
      </w:r>
      <w:r>
        <w:rPr>
          <w:rFonts w:eastAsia="Times New Roman" w:cs="Times New Roman"/>
          <w:szCs w:val="24"/>
        </w:rPr>
        <w:lastRenderedPageBreak/>
        <w:t>όχι μόνο των πολιτών που φέρουν την ι</w:t>
      </w:r>
      <w:r>
        <w:rPr>
          <w:rFonts w:eastAsia="Times New Roman" w:cs="Times New Roman"/>
          <w:szCs w:val="24"/>
        </w:rPr>
        <w:t>διότητα του δημοσιογράφου.</w:t>
      </w:r>
    </w:p>
    <w:p w14:paraId="69A55DB9"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 xml:space="preserve">Τέλος, υπάρχουν και οι εμβληματικές, κατά την άποψή μου, ρυθμίσεις, που έρχονται να συμπληρώσουν τα όσα έχουν προηγηθεί τους προηγούμενους μήνες, δηλαδή η καταβολή των αναδρομικών προς τους δικαστικούς λειτουργούς, που έγινε, αν </w:t>
      </w:r>
      <w:r>
        <w:rPr>
          <w:rFonts w:eastAsia="Times New Roman" w:cs="Times New Roman"/>
          <w:szCs w:val="24"/>
        </w:rPr>
        <w:t>δεν κάνω λάθος, τον Οκτώβρη του 2018, αλλά και η μείωση των ασφαλιστικών εισφορών, μέτρο το οποίο αφορά τους δικηγόρους.</w:t>
      </w:r>
    </w:p>
    <w:p w14:paraId="69A55DBA"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Κλείνω, λοιπόν</w:t>
      </w:r>
      <w:r>
        <w:rPr>
          <w:rFonts w:eastAsia="Times New Roman" w:cs="Times New Roman"/>
          <w:szCs w:val="24"/>
        </w:rPr>
        <w:t>,</w:t>
      </w:r>
      <w:r>
        <w:rPr>
          <w:rFonts w:eastAsia="Times New Roman" w:cs="Times New Roman"/>
          <w:szCs w:val="24"/>
        </w:rPr>
        <w:t xml:space="preserve"> και με τη διάταξη του Κεφαλαίου ΣΤ</w:t>
      </w:r>
      <w:r>
        <w:rPr>
          <w:rFonts w:eastAsia="Times New Roman" w:cs="Times New Roman"/>
          <w:szCs w:val="24"/>
        </w:rPr>
        <w:t>΄</w:t>
      </w:r>
      <w:r>
        <w:rPr>
          <w:rFonts w:eastAsia="Times New Roman" w:cs="Times New Roman"/>
          <w:szCs w:val="24"/>
        </w:rPr>
        <w:t xml:space="preserve"> του νομοσχεδίου, που αφορά στο ζήτημα των επικουρικών ιατροδικαστών του ΕΣΥ. Αντιλα</w:t>
      </w:r>
      <w:r>
        <w:rPr>
          <w:rFonts w:eastAsia="Times New Roman" w:cs="Times New Roman"/>
          <w:szCs w:val="24"/>
        </w:rPr>
        <w:t>μβανόμαστε όλοι το θετικό της ρύθμισης, καθόσον με αυτό δίνει τη δυνατότητα στους επίκουρους ιατροδικαστές του ΕΣΥ να προβαίνουν σε ιατροδικαστικές εκθέσεις και στις πραγματογνωμοσύνες τους, χωρίς να χρειάζεται οι πολίτες να μεταφέρουν από πόλη σε πόλη τού</w:t>
      </w:r>
      <w:r>
        <w:rPr>
          <w:rFonts w:eastAsia="Times New Roman" w:cs="Times New Roman"/>
          <w:szCs w:val="24"/>
        </w:rPr>
        <w:t>ς συγγενείς οι οποίοι έχουν αποβιώσει.</w:t>
      </w:r>
    </w:p>
    <w:p w14:paraId="69A55DBB" w14:textId="77777777" w:rsidR="00C9651F" w:rsidRDefault="002D2592">
      <w:pPr>
        <w:spacing w:line="600" w:lineRule="auto"/>
        <w:ind w:firstLine="720"/>
        <w:jc w:val="both"/>
        <w:rPr>
          <w:rFonts w:eastAsia="Times New Roman"/>
          <w:color w:val="222222"/>
          <w:szCs w:val="24"/>
        </w:rPr>
      </w:pPr>
      <w:r>
        <w:rPr>
          <w:rFonts w:eastAsia="Times New Roman"/>
          <w:color w:val="222222"/>
          <w:szCs w:val="24"/>
        </w:rPr>
        <w:lastRenderedPageBreak/>
        <w:t>Τώρα, επανέρχομαι στα ζητήματα που αφορούν τις απαραίτητες νομοτεχνικές βελτιώσεις.</w:t>
      </w:r>
    </w:p>
    <w:p w14:paraId="69A55DBC" w14:textId="77777777" w:rsidR="00C9651F" w:rsidRDefault="002D2592">
      <w:pPr>
        <w:spacing w:line="600" w:lineRule="auto"/>
        <w:ind w:firstLine="720"/>
        <w:jc w:val="both"/>
        <w:rPr>
          <w:rFonts w:eastAsia="Times New Roman"/>
          <w:color w:val="222222"/>
          <w:szCs w:val="24"/>
        </w:rPr>
      </w:pPr>
      <w:r>
        <w:rPr>
          <w:rFonts w:eastAsia="Times New Roman"/>
          <w:color w:val="222222"/>
          <w:szCs w:val="24"/>
        </w:rPr>
        <w:t xml:space="preserve">Όσον αφορά το Κεφάλαιο Α΄ του νομοσχεδίου, νομίζω ότι δεν τίθεται κάποιο ζήτημα. Έχει διευκρινιστεί επαρκώς ότι έχουμε τη δυνατότητα </w:t>
      </w:r>
      <w:r>
        <w:rPr>
          <w:rFonts w:eastAsia="Times New Roman"/>
          <w:color w:val="222222"/>
          <w:szCs w:val="24"/>
        </w:rPr>
        <w:t xml:space="preserve">υποβολής αιτήματος γνωμοδότησης προς το Ευρωπαϊκό Δικαστήριο Δικαιωμάτων του Ανθρώπου. Έχει αποσαφηνιστεί αρκετά ο προαιρετικός χαρακτήρας της συγκεκριμένης γνωμοδότησης. Ο προβληματισμός ο οποίος τέθηκε από τον κ. Βορίδη, όσον αφορά την απαραίτητη ειδική </w:t>
      </w:r>
      <w:r>
        <w:rPr>
          <w:rFonts w:eastAsia="Times New Roman"/>
          <w:color w:val="222222"/>
          <w:szCs w:val="24"/>
        </w:rPr>
        <w:t>αιτιολογία στην περίπτωση απόρριψης, δεν χρήζει αποσαφήνισης</w:t>
      </w:r>
      <w:r>
        <w:rPr>
          <w:rFonts w:eastAsia="Times New Roman"/>
          <w:color w:val="222222"/>
          <w:szCs w:val="24"/>
        </w:rPr>
        <w:t>,</w:t>
      </w:r>
      <w:r>
        <w:rPr>
          <w:rFonts w:eastAsia="Times New Roman"/>
          <w:color w:val="222222"/>
          <w:szCs w:val="24"/>
        </w:rPr>
        <w:t xml:space="preserve"> γιατί δεν προβλέπεται ειδική αιτιολογία. Αφού, λοιπόν, δεν προβλέπεται, αυτό σημαίνει ότι δεν απαιτείται.</w:t>
      </w:r>
    </w:p>
    <w:p w14:paraId="69A55DBD" w14:textId="77777777" w:rsidR="00C9651F" w:rsidRDefault="002D2592">
      <w:pPr>
        <w:spacing w:line="600" w:lineRule="auto"/>
        <w:ind w:firstLine="720"/>
        <w:jc w:val="both"/>
        <w:rPr>
          <w:rFonts w:eastAsia="Times New Roman"/>
          <w:color w:val="222222"/>
          <w:szCs w:val="24"/>
        </w:rPr>
      </w:pPr>
      <w:r>
        <w:rPr>
          <w:rFonts w:eastAsia="Times New Roman"/>
          <w:color w:val="222222"/>
          <w:szCs w:val="24"/>
        </w:rPr>
        <w:t xml:space="preserve">Τώρα, σε σχέση με την ενσωμάτωση </w:t>
      </w:r>
      <w:r>
        <w:rPr>
          <w:rFonts w:eastAsia="Times New Roman"/>
          <w:color w:val="222222"/>
          <w:szCs w:val="24"/>
        </w:rPr>
        <w:t>ο</w:t>
      </w:r>
      <w:r>
        <w:rPr>
          <w:rFonts w:eastAsia="Times New Roman"/>
          <w:color w:val="222222"/>
          <w:szCs w:val="24"/>
        </w:rPr>
        <w:t>δηγίας για το τεκμήριο αθωότητας, αυτό που είναι σημαν</w:t>
      </w:r>
      <w:r>
        <w:rPr>
          <w:rFonts w:eastAsia="Times New Roman"/>
          <w:color w:val="222222"/>
          <w:szCs w:val="24"/>
        </w:rPr>
        <w:t>τικό και πρέπει να ειπωθεί είναι ότι το βάρος της προσβολής του τεκμηρίου ουσιαστικά ανάγεται στον ίδιο τον θεσμό που εκπροσωπεί ή στο αξίωμα που φέρει ο προσβάλλων και όχι στο πρόσωπο κ</w:t>
      </w:r>
      <w:r>
        <w:rPr>
          <w:rFonts w:eastAsia="Times New Roman"/>
          <w:color w:val="222222"/>
          <w:szCs w:val="24"/>
        </w:rPr>
        <w:t>α</w:t>
      </w:r>
      <w:r>
        <w:rPr>
          <w:rFonts w:eastAsia="Times New Roman"/>
          <w:color w:val="222222"/>
          <w:szCs w:val="24"/>
        </w:rPr>
        <w:t>θεαυτό. Αυτό είναι το σημαντικό, κατά την άποψή μου, της συγκεκριμένη</w:t>
      </w:r>
      <w:r>
        <w:rPr>
          <w:rFonts w:eastAsia="Times New Roman"/>
          <w:color w:val="222222"/>
          <w:szCs w:val="24"/>
        </w:rPr>
        <w:t xml:space="preserve">ς διάταξης. </w:t>
      </w:r>
      <w:r>
        <w:rPr>
          <w:rFonts w:eastAsia="Times New Roman"/>
          <w:color w:val="222222"/>
          <w:szCs w:val="24"/>
        </w:rPr>
        <w:lastRenderedPageBreak/>
        <w:t xml:space="preserve">Ο προσβάλλων λειτουργεί ως εκπρόσωπος της πολιτείας, ο οποίος συνεπώς μπορεί να αναζητήσει αναγωγικά ευθύνη για πράξεις ή παραλείψεις. </w:t>
      </w:r>
    </w:p>
    <w:p w14:paraId="69A55DBE" w14:textId="77777777" w:rsidR="00C9651F" w:rsidRDefault="002D2592">
      <w:pPr>
        <w:spacing w:line="600" w:lineRule="auto"/>
        <w:ind w:firstLine="720"/>
        <w:jc w:val="both"/>
        <w:rPr>
          <w:rFonts w:eastAsia="Times New Roman"/>
          <w:color w:val="222222"/>
          <w:szCs w:val="24"/>
        </w:rPr>
      </w:pPr>
      <w:r>
        <w:rPr>
          <w:rFonts w:eastAsia="Times New Roman"/>
          <w:color w:val="222222"/>
          <w:szCs w:val="24"/>
        </w:rPr>
        <w:t xml:space="preserve">Έτσι, λοιπόν, με την πρόβλεψη του άρθρου 105 του </w:t>
      </w:r>
      <w:r>
        <w:rPr>
          <w:rFonts w:eastAsia="Times New Roman"/>
          <w:color w:val="222222"/>
          <w:szCs w:val="24"/>
        </w:rPr>
        <w:t>εισαγωγικού νόμου</w:t>
      </w:r>
      <w:r>
        <w:rPr>
          <w:rFonts w:eastAsia="Times New Roman"/>
          <w:color w:val="222222"/>
          <w:szCs w:val="24"/>
        </w:rPr>
        <w:t xml:space="preserve"> του Αστικού Κώδικα, όπου επαναλαμβάνω ότι</w:t>
      </w:r>
      <w:r>
        <w:rPr>
          <w:rFonts w:eastAsia="Times New Roman"/>
          <w:color w:val="222222"/>
          <w:szCs w:val="24"/>
        </w:rPr>
        <w:t xml:space="preserve"> αναφέρεται η διάταξη που κάνει λόγο για παράνομες πράξεις ή παραλείψεις των οργάνων του </w:t>
      </w:r>
      <w:r>
        <w:rPr>
          <w:rFonts w:eastAsia="Times New Roman"/>
          <w:color w:val="222222"/>
          <w:szCs w:val="24"/>
        </w:rPr>
        <w:t>δ</w:t>
      </w:r>
      <w:r>
        <w:rPr>
          <w:rFonts w:eastAsia="Times New Roman"/>
          <w:color w:val="222222"/>
          <w:szCs w:val="24"/>
        </w:rPr>
        <w:t xml:space="preserve">ημοσίου κατά την άσκηση της δημόσιας εξουσίας που τους έχει ανατεθεί, το </w:t>
      </w:r>
      <w:r>
        <w:rPr>
          <w:rFonts w:eastAsia="Times New Roman"/>
          <w:color w:val="222222"/>
          <w:szCs w:val="24"/>
        </w:rPr>
        <w:t>δ</w:t>
      </w:r>
      <w:r>
        <w:rPr>
          <w:rFonts w:eastAsia="Times New Roman"/>
          <w:color w:val="222222"/>
          <w:szCs w:val="24"/>
        </w:rPr>
        <w:t>ημόσιο ενέχεται σε αποζημίωση, εκτός αν η πράξη ή η παράλειψη έγινε κατά παράβαση διάταξης π</w:t>
      </w:r>
      <w:r>
        <w:rPr>
          <w:rFonts w:eastAsia="Times New Roman"/>
          <w:color w:val="222222"/>
          <w:szCs w:val="24"/>
        </w:rPr>
        <w:t xml:space="preserve">ου υπάρχει για χάρη του γενικού συμφέροντος. Μαζί με το </w:t>
      </w:r>
      <w:r>
        <w:rPr>
          <w:rFonts w:eastAsia="Times New Roman"/>
          <w:color w:val="222222"/>
          <w:szCs w:val="24"/>
        </w:rPr>
        <w:t>δ</w:t>
      </w:r>
      <w:r>
        <w:rPr>
          <w:rFonts w:eastAsia="Times New Roman"/>
          <w:color w:val="222222"/>
          <w:szCs w:val="24"/>
        </w:rPr>
        <w:t>ημόσιο ευθύνεται εις ολόκληρον και το υπαίτιο πρόσωπο, λέει η διάταξη, με την επιφύλαξη των ειδικών διατάξεων ασφαλώς για την ευθύνη των Υπουργών. Αυτό λέει η συγκεκριμένη διάταξη.</w:t>
      </w:r>
    </w:p>
    <w:p w14:paraId="69A55DBF" w14:textId="77777777" w:rsidR="00C9651F" w:rsidRDefault="002D2592">
      <w:pPr>
        <w:spacing w:line="600" w:lineRule="auto"/>
        <w:ind w:firstLine="720"/>
        <w:jc w:val="both"/>
        <w:rPr>
          <w:rFonts w:eastAsia="Times New Roman"/>
          <w:color w:val="222222"/>
          <w:szCs w:val="24"/>
        </w:rPr>
      </w:pPr>
      <w:r>
        <w:rPr>
          <w:rFonts w:eastAsia="Times New Roman"/>
          <w:color w:val="222222"/>
          <w:szCs w:val="24"/>
        </w:rPr>
        <w:t>Επίσης, έγινε λόγο</w:t>
      </w:r>
      <w:r>
        <w:rPr>
          <w:rFonts w:eastAsia="Times New Roman"/>
          <w:color w:val="222222"/>
          <w:szCs w:val="24"/>
        </w:rPr>
        <w:t xml:space="preserve">ς για τα θέματα του λεγόμενου «βάρους απόδειξης». Αυτό διευκρινίστηκε, κατά τη γνώμη μου, αρκετά. Όταν </w:t>
      </w:r>
      <w:r w:rsidRPr="005238BB">
        <w:rPr>
          <w:rFonts w:eastAsia="Times New Roman"/>
          <w:color w:val="222222"/>
          <w:szCs w:val="24"/>
        </w:rPr>
        <w:t>λέμε</w:t>
      </w:r>
      <w:r>
        <w:rPr>
          <w:rFonts w:eastAsia="Times New Roman"/>
          <w:color w:val="222222"/>
          <w:szCs w:val="24"/>
        </w:rPr>
        <w:t xml:space="preserve"> για «βάρος απόδειξης» είναι η μεταφορά από την ενσωμάτωση. Το «βάρος απόδειξης» μπαίνει σε εισαγωγικά. </w:t>
      </w:r>
      <w:r>
        <w:rPr>
          <w:rFonts w:eastAsia="Times New Roman"/>
          <w:color w:val="222222"/>
          <w:szCs w:val="24"/>
        </w:rPr>
        <w:lastRenderedPageBreak/>
        <w:t xml:space="preserve">Αυτό που είναι σημαντικό </w:t>
      </w:r>
      <w:r>
        <w:rPr>
          <w:rFonts w:eastAsia="Times New Roman"/>
          <w:color w:val="222222"/>
          <w:szCs w:val="24"/>
        </w:rPr>
        <w:t>-</w:t>
      </w:r>
      <w:r>
        <w:rPr>
          <w:rFonts w:eastAsia="Times New Roman"/>
          <w:color w:val="222222"/>
          <w:szCs w:val="24"/>
        </w:rPr>
        <w:t xml:space="preserve">και νομίζω ότι και </w:t>
      </w:r>
      <w:r>
        <w:rPr>
          <w:rFonts w:eastAsia="Times New Roman"/>
          <w:color w:val="222222"/>
          <w:szCs w:val="24"/>
        </w:rPr>
        <w:t xml:space="preserve">αυτό έχει διευκρινιστεί επαρκώς- είναι ότι δεν είναι κάποια ιδιαίτερη πρόβλεψη, παρά η αυτονόητη πρόβλεψη για ό,τι συμβαίνει στην προδικασία, το οποίο ρητά αναφέρεται στα άρθρα που αφορούν την προδικασία γενικότερα και την ανάκριση. </w:t>
      </w:r>
    </w:p>
    <w:p w14:paraId="69A55DC0" w14:textId="77777777" w:rsidR="00C9651F" w:rsidRDefault="002D2592">
      <w:pPr>
        <w:spacing w:line="600" w:lineRule="auto"/>
        <w:ind w:firstLine="720"/>
        <w:jc w:val="both"/>
        <w:rPr>
          <w:rFonts w:eastAsia="Times New Roman"/>
          <w:color w:val="222222"/>
          <w:szCs w:val="24"/>
        </w:rPr>
      </w:pPr>
      <w:r>
        <w:rPr>
          <w:rFonts w:eastAsia="Times New Roman"/>
          <w:color w:val="222222"/>
          <w:szCs w:val="24"/>
        </w:rPr>
        <w:t>Αναφέρομαι στα άρθρα 2</w:t>
      </w:r>
      <w:r>
        <w:rPr>
          <w:rFonts w:eastAsia="Times New Roman"/>
          <w:color w:val="222222"/>
          <w:szCs w:val="24"/>
        </w:rPr>
        <w:t>39, παράγραφος 2 και στο άρθρο 274, ότι δηλαδή η διερεύνηση όχι μόνο των ισχυρισμών, όπως αναφέρεται στα άρθρα της προδικασίας, αλλά και των στοιχείων τα οποία επικαλείται ο κατηγορούμενος -αυτή η αναζήτηση η οποία ούτως ή άλλως είναι υποχρέωση του δικαστή</w:t>
      </w:r>
      <w:r>
        <w:rPr>
          <w:rFonts w:eastAsia="Times New Roman"/>
          <w:color w:val="222222"/>
          <w:szCs w:val="24"/>
        </w:rPr>
        <w:t>- αφορά και στον έλεγχο των στοιχείων τα οποία εισφέρονται και κατά τη διάρκεια της ποινικής δίκης και όχι μόνο στην ανάκριση και την προδικασία.</w:t>
      </w:r>
    </w:p>
    <w:p w14:paraId="69A55DC1" w14:textId="77777777" w:rsidR="00C9651F" w:rsidRDefault="002D2592">
      <w:pPr>
        <w:spacing w:line="600" w:lineRule="auto"/>
        <w:ind w:firstLine="720"/>
        <w:jc w:val="both"/>
        <w:rPr>
          <w:rFonts w:eastAsia="Times New Roman"/>
          <w:color w:val="222222"/>
          <w:szCs w:val="24"/>
        </w:rPr>
      </w:pPr>
      <w:r>
        <w:rPr>
          <w:rFonts w:eastAsia="Times New Roman"/>
          <w:color w:val="222222"/>
          <w:szCs w:val="24"/>
        </w:rPr>
        <w:t>Όσον αφορά τον θεσμό του Ευρωπαίου Εισαγγελέα, κατ’ αρχάς -και αυτή είναι η άποψη του Υπουργείου- λόγω των αρμ</w:t>
      </w:r>
      <w:r>
        <w:rPr>
          <w:rFonts w:eastAsia="Times New Roman"/>
          <w:color w:val="222222"/>
          <w:szCs w:val="24"/>
        </w:rPr>
        <w:t xml:space="preserve">οδιοτήτων, έτσι όπως περιγράφονται στον Κανονισμό, αλλά λόγω και της διασύνδεσης του Ευρωπαίου </w:t>
      </w:r>
      <w:r>
        <w:rPr>
          <w:rFonts w:eastAsia="Times New Roman"/>
          <w:color w:val="222222"/>
          <w:szCs w:val="24"/>
        </w:rPr>
        <w:t>γενικού εισαγγελέα</w:t>
      </w:r>
      <w:r>
        <w:rPr>
          <w:rFonts w:eastAsia="Times New Roman"/>
          <w:color w:val="222222"/>
          <w:szCs w:val="24"/>
        </w:rPr>
        <w:t xml:space="preserve"> με τους εντεταλμένους, οι αρμοδιότητές τους και τα καθήκοντά </w:t>
      </w:r>
      <w:r>
        <w:rPr>
          <w:rFonts w:eastAsia="Times New Roman"/>
          <w:color w:val="222222"/>
          <w:szCs w:val="24"/>
        </w:rPr>
        <w:lastRenderedPageBreak/>
        <w:t>τους προσιδιάζουν προς τα καθήκοντα του εισαγγελικού λειτουργού. Η γενικότερη πρό</w:t>
      </w:r>
      <w:r>
        <w:rPr>
          <w:rFonts w:eastAsia="Times New Roman"/>
          <w:color w:val="222222"/>
          <w:szCs w:val="24"/>
        </w:rPr>
        <w:t xml:space="preserve">βλεψη του Κανονισμού που δίνει τη δυνατότητα να οριστεί </w:t>
      </w:r>
      <w:r>
        <w:rPr>
          <w:rFonts w:eastAsia="Times New Roman"/>
          <w:color w:val="222222"/>
          <w:szCs w:val="24"/>
        </w:rPr>
        <w:t>ευρωπαίος εισαγγελέας</w:t>
      </w:r>
      <w:r>
        <w:rPr>
          <w:rFonts w:eastAsia="Times New Roman"/>
          <w:color w:val="222222"/>
          <w:szCs w:val="24"/>
        </w:rPr>
        <w:t xml:space="preserve"> και δικαστικός λειτουργός έγινε για άλλα δικαστικά συστήματα, στα οποία προβλέπονται διαρκείς εναλλασσόμενες θητείες μεταξύ δικαστικών και εισαγγελικών λειτουργών.</w:t>
      </w:r>
    </w:p>
    <w:p w14:paraId="69A55DC2" w14:textId="77777777" w:rsidR="00C9651F" w:rsidRDefault="002D2592">
      <w:pPr>
        <w:spacing w:line="600" w:lineRule="auto"/>
        <w:ind w:firstLine="720"/>
        <w:jc w:val="both"/>
        <w:rPr>
          <w:rFonts w:eastAsia="Times New Roman"/>
          <w:color w:val="222222"/>
          <w:szCs w:val="24"/>
        </w:rPr>
      </w:pPr>
      <w:r>
        <w:rPr>
          <w:rFonts w:eastAsia="Times New Roman"/>
          <w:color w:val="222222"/>
          <w:szCs w:val="24"/>
        </w:rPr>
        <w:t>Όμως, για να μ</w:t>
      </w:r>
      <w:r>
        <w:rPr>
          <w:rFonts w:eastAsia="Times New Roman"/>
          <w:color w:val="222222"/>
          <w:szCs w:val="24"/>
        </w:rPr>
        <w:t>ην υπάρξει κα</w:t>
      </w:r>
      <w:r>
        <w:rPr>
          <w:rFonts w:eastAsia="Times New Roman"/>
          <w:color w:val="222222"/>
          <w:szCs w:val="24"/>
        </w:rPr>
        <w:t>μ</w:t>
      </w:r>
      <w:r>
        <w:rPr>
          <w:rFonts w:eastAsia="Times New Roman"/>
          <w:color w:val="222222"/>
          <w:szCs w:val="24"/>
        </w:rPr>
        <w:t>μία παρεξήγηση ή παρερμηνεία ως προς αυτό, με νομοτεχνική βελτίωση εκεί που περιγράφεται η εξειδίκευση και τα προσόντα των υποψηφίων για τη συγκεκριμένη θέση, θα συμπληρωθεί η λέξη «ιδίως», προκειμένου να είναι αποτυπωμένο και στη διάταξη ότι</w:t>
      </w:r>
      <w:r>
        <w:rPr>
          <w:rFonts w:eastAsia="Times New Roman"/>
          <w:color w:val="222222"/>
          <w:szCs w:val="24"/>
        </w:rPr>
        <w:t xml:space="preserve"> πρόκειται για ενδεικτική απαρίθμηση των προσόντων που θα ληφθούν υπ’ όψιν κατά την εξέταση των υποψηφιοτήτων, γιατί σαφώς αντιλαμβανόμαστε όλοι ότι η ευρωπαϊκή εμπειρία δεν μπορεί να αγνοηθεί, αλλά ασφαλώς δεν μπορεί να αποτελεί και άνευ άλλου τινός δέσμε</w:t>
      </w:r>
      <w:r>
        <w:rPr>
          <w:rFonts w:eastAsia="Times New Roman"/>
          <w:color w:val="222222"/>
          <w:szCs w:val="24"/>
        </w:rPr>
        <w:t xml:space="preserve">υση του </w:t>
      </w:r>
      <w:r>
        <w:rPr>
          <w:rFonts w:eastAsia="Times New Roman"/>
          <w:color w:val="222222"/>
          <w:szCs w:val="24"/>
        </w:rPr>
        <w:t>ανώτατου δικαστικού συμβουλίου</w:t>
      </w:r>
      <w:r>
        <w:rPr>
          <w:rFonts w:eastAsia="Times New Roman"/>
          <w:color w:val="222222"/>
          <w:szCs w:val="24"/>
        </w:rPr>
        <w:t xml:space="preserve"> που θα έρθει να κρίνει τις συγκεκριμένες υποψηφιότητες και να προβεί στην επιλογή αυτή.</w:t>
      </w:r>
    </w:p>
    <w:p w14:paraId="69A55DC3"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 xml:space="preserve">Νομίζω ότι γρήγορα διέτρεξα </w:t>
      </w:r>
      <w:r w:rsidRPr="003F0A69">
        <w:rPr>
          <w:rFonts w:eastAsia="Times New Roman" w:cs="Times New Roman"/>
          <w:szCs w:val="24"/>
        </w:rPr>
        <w:t>το σύνολο του νομοσχεδίου</w:t>
      </w:r>
      <w:r>
        <w:rPr>
          <w:rFonts w:eastAsia="Times New Roman" w:cs="Times New Roman"/>
          <w:szCs w:val="24"/>
        </w:rPr>
        <w:t>.</w:t>
      </w:r>
      <w:r w:rsidRPr="003F0A69">
        <w:rPr>
          <w:rFonts w:eastAsia="Times New Roman" w:cs="Times New Roman"/>
          <w:szCs w:val="24"/>
        </w:rPr>
        <w:t xml:space="preserve"> </w:t>
      </w:r>
    </w:p>
    <w:p w14:paraId="69A55DC4"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lastRenderedPageBreak/>
        <w:t>Έ</w:t>
      </w:r>
      <w:r w:rsidRPr="003F0A69">
        <w:rPr>
          <w:rFonts w:eastAsia="Times New Roman" w:cs="Times New Roman"/>
          <w:szCs w:val="24"/>
        </w:rPr>
        <w:t xml:space="preserve">γιναν συγκεκριμένες αναφορές </w:t>
      </w:r>
      <w:r>
        <w:rPr>
          <w:rFonts w:eastAsia="Times New Roman" w:cs="Times New Roman"/>
          <w:szCs w:val="24"/>
        </w:rPr>
        <w:t>ό</w:t>
      </w:r>
      <w:r w:rsidRPr="003F0A69">
        <w:rPr>
          <w:rFonts w:eastAsia="Times New Roman" w:cs="Times New Roman"/>
          <w:szCs w:val="24"/>
        </w:rPr>
        <w:t>σον αφορά τα θέματα των καταστημάτων κράτη</w:t>
      </w:r>
      <w:r w:rsidRPr="003F0A69">
        <w:rPr>
          <w:rFonts w:eastAsia="Times New Roman" w:cs="Times New Roman"/>
          <w:szCs w:val="24"/>
        </w:rPr>
        <w:t xml:space="preserve">σης και της σωφρονιστικής πολιτικής της </w:t>
      </w:r>
      <w:r>
        <w:rPr>
          <w:rFonts w:eastAsia="Times New Roman" w:cs="Times New Roman"/>
          <w:szCs w:val="24"/>
        </w:rPr>
        <w:t>Κ</w:t>
      </w:r>
      <w:r w:rsidRPr="003F0A69">
        <w:rPr>
          <w:rFonts w:eastAsia="Times New Roman" w:cs="Times New Roman"/>
          <w:szCs w:val="24"/>
        </w:rPr>
        <w:t xml:space="preserve">υβέρνησης </w:t>
      </w:r>
      <w:r>
        <w:rPr>
          <w:rFonts w:eastAsia="Times New Roman" w:cs="Times New Roman"/>
          <w:szCs w:val="24"/>
        </w:rPr>
        <w:t>κυρίως</w:t>
      </w:r>
      <w:r w:rsidRPr="003F0A69">
        <w:rPr>
          <w:rFonts w:eastAsia="Times New Roman" w:cs="Times New Roman"/>
          <w:szCs w:val="24"/>
        </w:rPr>
        <w:t xml:space="preserve"> από τον κ</w:t>
      </w:r>
      <w:r>
        <w:rPr>
          <w:rFonts w:eastAsia="Times New Roman" w:cs="Times New Roman"/>
          <w:szCs w:val="24"/>
        </w:rPr>
        <w:t>. Παπαθ</w:t>
      </w:r>
      <w:r w:rsidRPr="003F0A69">
        <w:rPr>
          <w:rFonts w:eastAsia="Times New Roman" w:cs="Times New Roman"/>
          <w:szCs w:val="24"/>
        </w:rPr>
        <w:t>εοδώρου</w:t>
      </w:r>
      <w:r>
        <w:rPr>
          <w:rFonts w:eastAsia="Times New Roman" w:cs="Times New Roman"/>
          <w:szCs w:val="24"/>
        </w:rPr>
        <w:t xml:space="preserve">. </w:t>
      </w:r>
    </w:p>
    <w:p w14:paraId="69A55DC5"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Υ</w:t>
      </w:r>
      <w:r w:rsidRPr="003F0A69">
        <w:rPr>
          <w:rFonts w:eastAsia="Times New Roman" w:cs="Times New Roman"/>
          <w:szCs w:val="24"/>
        </w:rPr>
        <w:t xml:space="preserve">πάρχει ένα </w:t>
      </w:r>
      <w:r>
        <w:rPr>
          <w:rFonts w:eastAsia="Times New Roman" w:cs="Times New Roman"/>
          <w:szCs w:val="24"/>
        </w:rPr>
        <w:t>γενικό π</w:t>
      </w:r>
      <w:r w:rsidRPr="003F0A69">
        <w:rPr>
          <w:rFonts w:eastAsia="Times New Roman" w:cs="Times New Roman"/>
          <w:szCs w:val="24"/>
        </w:rPr>
        <w:t>λαίσιο άσκησης πολιτικής τα τελευταία χρόνια</w:t>
      </w:r>
      <w:r>
        <w:rPr>
          <w:rFonts w:eastAsia="Times New Roman" w:cs="Times New Roman"/>
          <w:szCs w:val="24"/>
        </w:rPr>
        <w:t>,</w:t>
      </w:r>
      <w:r w:rsidRPr="003F0A69">
        <w:rPr>
          <w:rFonts w:eastAsia="Times New Roman" w:cs="Times New Roman"/>
          <w:szCs w:val="24"/>
        </w:rPr>
        <w:t xml:space="preserve"> από το 2015 μέχρι το 2018</w:t>
      </w:r>
      <w:r>
        <w:rPr>
          <w:rFonts w:eastAsia="Times New Roman" w:cs="Times New Roman"/>
          <w:szCs w:val="24"/>
        </w:rPr>
        <w:t>,</w:t>
      </w:r>
      <w:r w:rsidRPr="003F0A69">
        <w:rPr>
          <w:rFonts w:eastAsia="Times New Roman" w:cs="Times New Roman"/>
          <w:szCs w:val="24"/>
        </w:rPr>
        <w:t xml:space="preserve"> </w:t>
      </w:r>
      <w:r>
        <w:rPr>
          <w:rFonts w:eastAsia="Times New Roman" w:cs="Times New Roman"/>
          <w:szCs w:val="24"/>
        </w:rPr>
        <w:t>το οποίο, κατά τη γνώμη μας,</w:t>
      </w:r>
      <w:r w:rsidRPr="003F0A69">
        <w:rPr>
          <w:rFonts w:eastAsia="Times New Roman" w:cs="Times New Roman"/>
          <w:szCs w:val="24"/>
        </w:rPr>
        <w:t xml:space="preserve"> έχει αποφέρει πολύ σημαντικά αποτελέσματα</w:t>
      </w:r>
      <w:r>
        <w:rPr>
          <w:rFonts w:eastAsia="Times New Roman" w:cs="Times New Roman"/>
          <w:szCs w:val="24"/>
        </w:rPr>
        <w:t>.</w:t>
      </w:r>
      <w:r w:rsidRPr="003F0A69">
        <w:rPr>
          <w:rFonts w:eastAsia="Times New Roman" w:cs="Times New Roman"/>
          <w:szCs w:val="24"/>
        </w:rPr>
        <w:t xml:space="preserve"> </w:t>
      </w:r>
      <w:r>
        <w:rPr>
          <w:rFonts w:eastAsia="Times New Roman" w:cs="Times New Roman"/>
          <w:szCs w:val="24"/>
        </w:rPr>
        <w:t>Α</w:t>
      </w:r>
      <w:r w:rsidRPr="003F0A69">
        <w:rPr>
          <w:rFonts w:eastAsia="Times New Roman" w:cs="Times New Roman"/>
          <w:szCs w:val="24"/>
        </w:rPr>
        <w:t>υτά τα</w:t>
      </w:r>
      <w:r w:rsidRPr="003F0A69">
        <w:rPr>
          <w:rFonts w:eastAsia="Times New Roman" w:cs="Times New Roman"/>
          <w:szCs w:val="24"/>
        </w:rPr>
        <w:t xml:space="preserve"> σημαντικά αποτελέσματα διατυπώνονται και από τις απόψεις του Συμβουλίου της Ευρώπης</w:t>
      </w:r>
      <w:r>
        <w:rPr>
          <w:rFonts w:eastAsia="Times New Roman" w:cs="Times New Roman"/>
          <w:szCs w:val="24"/>
        </w:rPr>
        <w:t xml:space="preserve"> ό</w:t>
      </w:r>
      <w:r w:rsidRPr="003F0A69">
        <w:rPr>
          <w:rFonts w:eastAsia="Times New Roman" w:cs="Times New Roman"/>
          <w:szCs w:val="24"/>
        </w:rPr>
        <w:t>σον αφορά τις συνθήκες κράτησ</w:t>
      </w:r>
      <w:r>
        <w:rPr>
          <w:rFonts w:eastAsia="Times New Roman" w:cs="Times New Roman"/>
          <w:szCs w:val="24"/>
        </w:rPr>
        <w:t>η</w:t>
      </w:r>
      <w:r w:rsidRPr="003F0A69">
        <w:rPr>
          <w:rFonts w:eastAsia="Times New Roman" w:cs="Times New Roman"/>
          <w:szCs w:val="24"/>
        </w:rPr>
        <w:t xml:space="preserve">ς πλέον στα </w:t>
      </w:r>
      <w:r>
        <w:rPr>
          <w:rFonts w:eastAsia="Times New Roman" w:cs="Times New Roman"/>
          <w:szCs w:val="24"/>
        </w:rPr>
        <w:t xml:space="preserve">ελληνικά </w:t>
      </w:r>
      <w:r w:rsidRPr="003F0A69">
        <w:rPr>
          <w:rFonts w:eastAsia="Times New Roman" w:cs="Times New Roman"/>
          <w:szCs w:val="24"/>
        </w:rPr>
        <w:t>καταστήματα κράτησης</w:t>
      </w:r>
      <w:r>
        <w:rPr>
          <w:rFonts w:eastAsia="Times New Roman" w:cs="Times New Roman"/>
          <w:szCs w:val="24"/>
        </w:rPr>
        <w:t>. Α</w:t>
      </w:r>
      <w:r w:rsidRPr="003F0A69">
        <w:rPr>
          <w:rFonts w:eastAsia="Times New Roman" w:cs="Times New Roman"/>
          <w:szCs w:val="24"/>
        </w:rPr>
        <w:t xml:space="preserve">ποτυπώνονται και </w:t>
      </w:r>
      <w:r>
        <w:rPr>
          <w:rFonts w:eastAsia="Times New Roman" w:cs="Times New Roman"/>
          <w:szCs w:val="24"/>
        </w:rPr>
        <w:t xml:space="preserve">αριθμητικά, αν θέλουμε να πούμε τα ποσά σχετικά με </w:t>
      </w:r>
      <w:r w:rsidRPr="003F0A69">
        <w:rPr>
          <w:rFonts w:eastAsia="Times New Roman" w:cs="Times New Roman"/>
          <w:szCs w:val="24"/>
        </w:rPr>
        <w:t xml:space="preserve">τις καταδίκες της χώρας μας </w:t>
      </w:r>
      <w:r w:rsidRPr="003F0A69">
        <w:rPr>
          <w:rFonts w:eastAsia="Times New Roman" w:cs="Times New Roman"/>
          <w:szCs w:val="24"/>
        </w:rPr>
        <w:t xml:space="preserve">από το Ευρωπαϊκό Δικαστήριο </w:t>
      </w:r>
      <w:r>
        <w:rPr>
          <w:rFonts w:eastAsia="Times New Roman" w:cs="Times New Roman"/>
          <w:szCs w:val="24"/>
        </w:rPr>
        <w:t>Δ</w:t>
      </w:r>
      <w:r w:rsidRPr="003F0A69">
        <w:rPr>
          <w:rFonts w:eastAsia="Times New Roman" w:cs="Times New Roman"/>
          <w:szCs w:val="24"/>
        </w:rPr>
        <w:t xml:space="preserve">ικαιωμάτων </w:t>
      </w:r>
      <w:r>
        <w:rPr>
          <w:rFonts w:eastAsia="Times New Roman" w:cs="Times New Roman"/>
          <w:szCs w:val="24"/>
        </w:rPr>
        <w:t>Α</w:t>
      </w:r>
      <w:r w:rsidRPr="003F0A69">
        <w:rPr>
          <w:rFonts w:eastAsia="Times New Roman" w:cs="Times New Roman"/>
          <w:szCs w:val="24"/>
        </w:rPr>
        <w:t xml:space="preserve">νθρώπων τα τελευταία χρόνια </w:t>
      </w:r>
      <w:r>
        <w:rPr>
          <w:rFonts w:eastAsia="Times New Roman" w:cs="Times New Roman"/>
          <w:szCs w:val="24"/>
        </w:rPr>
        <w:t>ό</w:t>
      </w:r>
      <w:r w:rsidRPr="003F0A69">
        <w:rPr>
          <w:rFonts w:eastAsia="Times New Roman" w:cs="Times New Roman"/>
          <w:szCs w:val="24"/>
        </w:rPr>
        <w:t xml:space="preserve">σον αφορά τις συνθήκες κράτησης και έχουμε δώσει και συγκεκριμένα στοιχεία </w:t>
      </w:r>
      <w:r>
        <w:rPr>
          <w:rFonts w:eastAsia="Times New Roman" w:cs="Times New Roman"/>
          <w:szCs w:val="24"/>
        </w:rPr>
        <w:t xml:space="preserve">για το τι συνέβαινε </w:t>
      </w:r>
      <w:r w:rsidRPr="003F0A69">
        <w:rPr>
          <w:rFonts w:eastAsia="Times New Roman" w:cs="Times New Roman"/>
          <w:szCs w:val="24"/>
        </w:rPr>
        <w:t>μέχρι το 2015</w:t>
      </w:r>
      <w:r>
        <w:rPr>
          <w:rFonts w:eastAsia="Times New Roman" w:cs="Times New Roman"/>
          <w:szCs w:val="24"/>
        </w:rPr>
        <w:t xml:space="preserve"> και</w:t>
      </w:r>
      <w:r w:rsidRPr="003F0A69">
        <w:rPr>
          <w:rFonts w:eastAsia="Times New Roman" w:cs="Times New Roman"/>
          <w:szCs w:val="24"/>
        </w:rPr>
        <w:t xml:space="preserve"> τι έχει συμβεί από το 2015 μέχρι το 2018</w:t>
      </w:r>
      <w:r>
        <w:rPr>
          <w:rFonts w:eastAsia="Times New Roman" w:cs="Times New Roman"/>
          <w:szCs w:val="24"/>
        </w:rPr>
        <w:t>.</w:t>
      </w:r>
    </w:p>
    <w:p w14:paraId="69A55DC6"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Υ</w:t>
      </w:r>
      <w:r w:rsidRPr="003F0A69">
        <w:rPr>
          <w:rFonts w:eastAsia="Times New Roman" w:cs="Times New Roman"/>
          <w:szCs w:val="24"/>
        </w:rPr>
        <w:t>πάρχ</w:t>
      </w:r>
      <w:r>
        <w:rPr>
          <w:rFonts w:eastAsia="Times New Roman" w:cs="Times New Roman"/>
          <w:szCs w:val="24"/>
        </w:rPr>
        <w:t>ει, επίσης,</w:t>
      </w:r>
      <w:r w:rsidRPr="003F0A69">
        <w:rPr>
          <w:rFonts w:eastAsia="Times New Roman" w:cs="Times New Roman"/>
          <w:szCs w:val="24"/>
        </w:rPr>
        <w:t xml:space="preserve"> μία σειρά από </w:t>
      </w:r>
      <w:r w:rsidRPr="003F0A69">
        <w:rPr>
          <w:rFonts w:eastAsia="Times New Roman" w:cs="Times New Roman"/>
          <w:szCs w:val="24"/>
        </w:rPr>
        <w:t>δράσεις οι οποίες είναι εξαιρετικές</w:t>
      </w:r>
      <w:r>
        <w:rPr>
          <w:rFonts w:eastAsia="Times New Roman" w:cs="Times New Roman"/>
          <w:szCs w:val="24"/>
        </w:rPr>
        <w:t>,</w:t>
      </w:r>
      <w:r w:rsidRPr="003F0A69">
        <w:rPr>
          <w:rFonts w:eastAsia="Times New Roman" w:cs="Times New Roman"/>
          <w:szCs w:val="24"/>
        </w:rPr>
        <w:t xml:space="preserve"> </w:t>
      </w:r>
      <w:r>
        <w:rPr>
          <w:rFonts w:eastAsia="Times New Roman" w:cs="Times New Roman"/>
          <w:szCs w:val="24"/>
        </w:rPr>
        <w:t>ό</w:t>
      </w:r>
      <w:r w:rsidRPr="003F0A69">
        <w:rPr>
          <w:rFonts w:eastAsia="Times New Roman" w:cs="Times New Roman"/>
          <w:szCs w:val="24"/>
        </w:rPr>
        <w:t xml:space="preserve">σον αφορά </w:t>
      </w:r>
      <w:r>
        <w:rPr>
          <w:rFonts w:eastAsia="Times New Roman" w:cs="Times New Roman"/>
          <w:szCs w:val="24"/>
        </w:rPr>
        <w:t xml:space="preserve">τα νέα </w:t>
      </w:r>
      <w:r w:rsidRPr="003F0A69">
        <w:rPr>
          <w:rFonts w:eastAsia="Times New Roman" w:cs="Times New Roman"/>
          <w:szCs w:val="24"/>
        </w:rPr>
        <w:t>καταστήματα κράτησης</w:t>
      </w:r>
      <w:r>
        <w:rPr>
          <w:rFonts w:eastAsia="Times New Roman" w:cs="Times New Roman"/>
          <w:szCs w:val="24"/>
        </w:rPr>
        <w:t>, ό</w:t>
      </w:r>
      <w:r w:rsidRPr="003F0A69">
        <w:rPr>
          <w:rFonts w:eastAsia="Times New Roman" w:cs="Times New Roman"/>
          <w:szCs w:val="24"/>
        </w:rPr>
        <w:t xml:space="preserve">σον αφορά τις προσλήψεις </w:t>
      </w:r>
      <w:r>
        <w:rPr>
          <w:rFonts w:eastAsia="Times New Roman" w:cs="Times New Roman"/>
          <w:szCs w:val="24"/>
        </w:rPr>
        <w:t>και τον</w:t>
      </w:r>
      <w:r w:rsidRPr="003F0A69">
        <w:rPr>
          <w:rFonts w:eastAsia="Times New Roman" w:cs="Times New Roman"/>
          <w:szCs w:val="24"/>
        </w:rPr>
        <w:t xml:space="preserve"> διαγωνισμό </w:t>
      </w:r>
      <w:r>
        <w:rPr>
          <w:rFonts w:eastAsia="Times New Roman" w:cs="Times New Roman"/>
          <w:szCs w:val="24"/>
        </w:rPr>
        <w:t>ο ο</w:t>
      </w:r>
      <w:r w:rsidRPr="003F0A69">
        <w:rPr>
          <w:rFonts w:eastAsia="Times New Roman" w:cs="Times New Roman"/>
          <w:szCs w:val="24"/>
        </w:rPr>
        <w:t>π</w:t>
      </w:r>
      <w:r>
        <w:rPr>
          <w:rFonts w:eastAsia="Times New Roman" w:cs="Times New Roman"/>
          <w:szCs w:val="24"/>
        </w:rPr>
        <w:t>οί</w:t>
      </w:r>
      <w:r w:rsidRPr="003F0A69">
        <w:rPr>
          <w:rFonts w:eastAsia="Times New Roman" w:cs="Times New Roman"/>
          <w:szCs w:val="24"/>
        </w:rPr>
        <w:t>ος είναι αυτή τη στιγμή σε εκκρεμότητα</w:t>
      </w:r>
      <w:r>
        <w:rPr>
          <w:rFonts w:eastAsia="Times New Roman" w:cs="Times New Roman"/>
          <w:szCs w:val="24"/>
        </w:rPr>
        <w:t>.</w:t>
      </w:r>
      <w:r w:rsidRPr="003F0A69">
        <w:rPr>
          <w:rFonts w:eastAsia="Times New Roman" w:cs="Times New Roman"/>
          <w:szCs w:val="24"/>
        </w:rPr>
        <w:t xml:space="preserve"> </w:t>
      </w:r>
      <w:r>
        <w:rPr>
          <w:rFonts w:eastAsia="Times New Roman" w:cs="Times New Roman"/>
          <w:szCs w:val="24"/>
        </w:rPr>
        <w:t>Α</w:t>
      </w:r>
      <w:r w:rsidRPr="003F0A69">
        <w:rPr>
          <w:rFonts w:eastAsia="Times New Roman" w:cs="Times New Roman"/>
          <w:szCs w:val="24"/>
        </w:rPr>
        <w:t>ναμένεται να ολοκληρωθεί</w:t>
      </w:r>
      <w:r>
        <w:rPr>
          <w:rFonts w:eastAsia="Times New Roman" w:cs="Times New Roman"/>
          <w:szCs w:val="24"/>
        </w:rPr>
        <w:t>,</w:t>
      </w:r>
      <w:r w:rsidRPr="003F0A69">
        <w:rPr>
          <w:rFonts w:eastAsia="Times New Roman" w:cs="Times New Roman"/>
          <w:szCs w:val="24"/>
        </w:rPr>
        <w:t xml:space="preserve"> όπως μας </w:t>
      </w:r>
      <w:r w:rsidRPr="003F0A69">
        <w:rPr>
          <w:rFonts w:eastAsia="Times New Roman" w:cs="Times New Roman"/>
          <w:szCs w:val="24"/>
        </w:rPr>
        <w:lastRenderedPageBreak/>
        <w:t xml:space="preserve">ενημερώνει </w:t>
      </w:r>
      <w:r>
        <w:rPr>
          <w:rFonts w:eastAsia="Times New Roman" w:cs="Times New Roman"/>
          <w:szCs w:val="24"/>
        </w:rPr>
        <w:t>το ΑΣΕΠ,</w:t>
      </w:r>
      <w:r w:rsidRPr="003F0A69">
        <w:rPr>
          <w:rFonts w:eastAsia="Times New Roman" w:cs="Times New Roman"/>
          <w:szCs w:val="24"/>
        </w:rPr>
        <w:t xml:space="preserve"> μέχρι τα τέλη Μαρτίου </w:t>
      </w:r>
      <w:r>
        <w:rPr>
          <w:rFonts w:eastAsia="Times New Roman" w:cs="Times New Roman"/>
          <w:szCs w:val="24"/>
        </w:rPr>
        <w:t>όσον α</w:t>
      </w:r>
      <w:r w:rsidRPr="003F0A69">
        <w:rPr>
          <w:rFonts w:eastAsia="Times New Roman" w:cs="Times New Roman"/>
          <w:szCs w:val="24"/>
        </w:rPr>
        <w:t>φορά</w:t>
      </w:r>
      <w:r w:rsidRPr="003F0A69">
        <w:rPr>
          <w:rFonts w:eastAsia="Times New Roman" w:cs="Times New Roman"/>
          <w:szCs w:val="24"/>
        </w:rPr>
        <w:t xml:space="preserve"> την πρόσληψη μετά από πολλά χρόνια σωφρονιστικών υπαλλήλων</w:t>
      </w:r>
      <w:r>
        <w:rPr>
          <w:rFonts w:eastAsia="Times New Roman" w:cs="Times New Roman"/>
          <w:szCs w:val="24"/>
        </w:rPr>
        <w:t>.</w:t>
      </w:r>
      <w:r w:rsidRPr="003F0A69">
        <w:rPr>
          <w:rFonts w:eastAsia="Times New Roman" w:cs="Times New Roman"/>
          <w:szCs w:val="24"/>
        </w:rPr>
        <w:t xml:space="preserve"> </w:t>
      </w:r>
    </w:p>
    <w:p w14:paraId="69A55DC7" w14:textId="77777777" w:rsidR="00C9651F" w:rsidRDefault="002D2592">
      <w:pPr>
        <w:spacing w:line="600" w:lineRule="auto"/>
        <w:ind w:firstLine="720"/>
        <w:jc w:val="both"/>
        <w:rPr>
          <w:rFonts w:eastAsia="Times New Roman" w:cs="Times New Roman"/>
          <w:szCs w:val="24"/>
        </w:rPr>
      </w:pPr>
      <w:r w:rsidRPr="003F0A69">
        <w:rPr>
          <w:rFonts w:eastAsia="Times New Roman" w:cs="Times New Roman"/>
          <w:szCs w:val="24"/>
        </w:rPr>
        <w:t>Ασφαλώς</w:t>
      </w:r>
      <w:r>
        <w:rPr>
          <w:rFonts w:eastAsia="Times New Roman" w:cs="Times New Roman"/>
          <w:szCs w:val="24"/>
        </w:rPr>
        <w:t>,</w:t>
      </w:r>
      <w:r w:rsidRPr="003F0A69">
        <w:rPr>
          <w:rFonts w:eastAsia="Times New Roman" w:cs="Times New Roman"/>
          <w:szCs w:val="24"/>
        </w:rPr>
        <w:t xml:space="preserve"> </w:t>
      </w:r>
      <w:r>
        <w:rPr>
          <w:rFonts w:eastAsia="Times New Roman" w:cs="Times New Roman"/>
          <w:szCs w:val="24"/>
        </w:rPr>
        <w:t>όμως,</w:t>
      </w:r>
      <w:r w:rsidRPr="003F0A69">
        <w:rPr>
          <w:rFonts w:eastAsia="Times New Roman" w:cs="Times New Roman"/>
          <w:szCs w:val="24"/>
        </w:rPr>
        <w:t xml:space="preserve"> τα </w:t>
      </w:r>
      <w:r>
        <w:rPr>
          <w:rFonts w:eastAsia="Times New Roman" w:cs="Times New Roman"/>
          <w:szCs w:val="24"/>
        </w:rPr>
        <w:t>ζη</w:t>
      </w:r>
      <w:r w:rsidRPr="003F0A69">
        <w:rPr>
          <w:rFonts w:eastAsia="Times New Roman" w:cs="Times New Roman"/>
          <w:szCs w:val="24"/>
        </w:rPr>
        <w:t>τήματα δεν τελειώνουν</w:t>
      </w:r>
      <w:r>
        <w:rPr>
          <w:rFonts w:eastAsia="Times New Roman" w:cs="Times New Roman"/>
          <w:szCs w:val="24"/>
        </w:rPr>
        <w:t xml:space="preserve"> εκεί. Έχουν να κάνουν και</w:t>
      </w:r>
      <w:r w:rsidRPr="003F0A69">
        <w:rPr>
          <w:rFonts w:eastAsia="Times New Roman" w:cs="Times New Roman"/>
          <w:szCs w:val="24"/>
        </w:rPr>
        <w:t xml:space="preserve"> με την εξειδίκευσή τους και </w:t>
      </w:r>
      <w:r>
        <w:rPr>
          <w:rFonts w:eastAsia="Times New Roman" w:cs="Times New Roman"/>
          <w:szCs w:val="24"/>
        </w:rPr>
        <w:t>με τα υλικοτεχνικά</w:t>
      </w:r>
      <w:r w:rsidRPr="003F0A69">
        <w:rPr>
          <w:rFonts w:eastAsia="Times New Roman" w:cs="Times New Roman"/>
          <w:szCs w:val="24"/>
        </w:rPr>
        <w:t xml:space="preserve"> ζητήματα</w:t>
      </w:r>
      <w:r>
        <w:rPr>
          <w:rFonts w:eastAsia="Times New Roman" w:cs="Times New Roman"/>
          <w:szCs w:val="24"/>
        </w:rPr>
        <w:t>,</w:t>
      </w:r>
      <w:r w:rsidRPr="003F0A69">
        <w:rPr>
          <w:rFonts w:eastAsia="Times New Roman" w:cs="Times New Roman"/>
          <w:szCs w:val="24"/>
        </w:rPr>
        <w:t xml:space="preserve"> με συγκεκριμένες δράσεις του </w:t>
      </w:r>
      <w:r>
        <w:rPr>
          <w:rFonts w:eastAsia="Times New Roman" w:cs="Times New Roman"/>
          <w:szCs w:val="24"/>
        </w:rPr>
        <w:t>Υ</w:t>
      </w:r>
      <w:r w:rsidRPr="003F0A69">
        <w:rPr>
          <w:rFonts w:eastAsia="Times New Roman" w:cs="Times New Roman"/>
          <w:szCs w:val="24"/>
        </w:rPr>
        <w:t>πουργείου</w:t>
      </w:r>
      <w:r>
        <w:rPr>
          <w:rFonts w:eastAsia="Times New Roman" w:cs="Times New Roman"/>
          <w:szCs w:val="24"/>
        </w:rPr>
        <w:t>,</w:t>
      </w:r>
      <w:r w:rsidRPr="003F0A69">
        <w:rPr>
          <w:rFonts w:eastAsia="Times New Roman" w:cs="Times New Roman"/>
          <w:szCs w:val="24"/>
        </w:rPr>
        <w:t xml:space="preserve"> </w:t>
      </w:r>
      <w:r>
        <w:rPr>
          <w:rFonts w:eastAsia="Times New Roman" w:cs="Times New Roman"/>
          <w:szCs w:val="24"/>
        </w:rPr>
        <w:t>ό</w:t>
      </w:r>
      <w:r w:rsidRPr="003F0A69">
        <w:rPr>
          <w:rFonts w:eastAsia="Times New Roman" w:cs="Times New Roman"/>
          <w:szCs w:val="24"/>
        </w:rPr>
        <w:t xml:space="preserve">σον αφορά την ενίσχυση των </w:t>
      </w:r>
      <w:r w:rsidRPr="003F0A69">
        <w:rPr>
          <w:rFonts w:eastAsia="Times New Roman" w:cs="Times New Roman"/>
          <w:szCs w:val="24"/>
        </w:rPr>
        <w:t xml:space="preserve">δομών και την ενίσχυση της </w:t>
      </w:r>
      <w:r>
        <w:rPr>
          <w:rFonts w:eastAsia="Times New Roman" w:cs="Times New Roman"/>
          <w:szCs w:val="24"/>
        </w:rPr>
        <w:t>α</w:t>
      </w:r>
      <w:r w:rsidRPr="003F0A69">
        <w:rPr>
          <w:rFonts w:eastAsia="Times New Roman" w:cs="Times New Roman"/>
          <w:szCs w:val="24"/>
        </w:rPr>
        <w:t>σφάλειας στα καταστήματα κράτησης</w:t>
      </w:r>
      <w:r>
        <w:rPr>
          <w:rFonts w:eastAsia="Times New Roman" w:cs="Times New Roman"/>
          <w:szCs w:val="24"/>
        </w:rPr>
        <w:t>. Γ</w:t>
      </w:r>
      <w:r w:rsidRPr="003F0A69">
        <w:rPr>
          <w:rFonts w:eastAsia="Times New Roman" w:cs="Times New Roman"/>
          <w:szCs w:val="24"/>
        </w:rPr>
        <w:t xml:space="preserve">ιατί αντιλαμβανόμαστε </w:t>
      </w:r>
      <w:r>
        <w:rPr>
          <w:rFonts w:eastAsia="Times New Roman" w:cs="Times New Roman"/>
          <w:szCs w:val="24"/>
        </w:rPr>
        <w:t xml:space="preserve">όλοι </w:t>
      </w:r>
      <w:r w:rsidRPr="003F0A69">
        <w:rPr>
          <w:rFonts w:eastAsia="Times New Roman" w:cs="Times New Roman"/>
          <w:szCs w:val="24"/>
        </w:rPr>
        <w:t>ότι το μνημόνιο δεν πέρασε μόνο πάνω από το σύνολο των κοινωνικών δομών της χώρας</w:t>
      </w:r>
      <w:r>
        <w:rPr>
          <w:rFonts w:eastAsia="Times New Roman" w:cs="Times New Roman"/>
          <w:szCs w:val="24"/>
        </w:rPr>
        <w:t>.</w:t>
      </w:r>
      <w:r w:rsidRPr="003F0A69">
        <w:rPr>
          <w:rFonts w:eastAsia="Times New Roman" w:cs="Times New Roman"/>
          <w:szCs w:val="24"/>
        </w:rPr>
        <w:t xml:space="preserve"> </w:t>
      </w:r>
      <w:r>
        <w:rPr>
          <w:rFonts w:eastAsia="Times New Roman" w:cs="Times New Roman"/>
          <w:szCs w:val="24"/>
        </w:rPr>
        <w:t>Επηρέασε,</w:t>
      </w:r>
      <w:r w:rsidRPr="003F0A69">
        <w:rPr>
          <w:rFonts w:eastAsia="Times New Roman" w:cs="Times New Roman"/>
          <w:szCs w:val="24"/>
        </w:rPr>
        <w:t xml:space="preserve"> ασφαλώς</w:t>
      </w:r>
      <w:r>
        <w:rPr>
          <w:rFonts w:eastAsia="Times New Roman" w:cs="Times New Roman"/>
          <w:szCs w:val="24"/>
        </w:rPr>
        <w:t>,</w:t>
      </w:r>
      <w:r w:rsidRPr="003F0A69">
        <w:rPr>
          <w:rFonts w:eastAsia="Times New Roman" w:cs="Times New Roman"/>
          <w:szCs w:val="24"/>
        </w:rPr>
        <w:t xml:space="preserve"> και τον τρόπο οργάνωσης και λειτουργίας </w:t>
      </w:r>
      <w:r>
        <w:rPr>
          <w:rFonts w:eastAsia="Times New Roman" w:cs="Times New Roman"/>
          <w:szCs w:val="24"/>
        </w:rPr>
        <w:t xml:space="preserve">των </w:t>
      </w:r>
      <w:r w:rsidRPr="003F0A69">
        <w:rPr>
          <w:rFonts w:eastAsia="Times New Roman" w:cs="Times New Roman"/>
          <w:szCs w:val="24"/>
        </w:rPr>
        <w:t xml:space="preserve">καταστημάτων </w:t>
      </w:r>
      <w:r w:rsidRPr="003F0A69">
        <w:rPr>
          <w:rFonts w:eastAsia="Times New Roman" w:cs="Times New Roman"/>
          <w:szCs w:val="24"/>
        </w:rPr>
        <w:t>κράτησης</w:t>
      </w:r>
      <w:r>
        <w:rPr>
          <w:rFonts w:eastAsia="Times New Roman" w:cs="Times New Roman"/>
          <w:szCs w:val="24"/>
        </w:rPr>
        <w:t>.</w:t>
      </w:r>
    </w:p>
    <w:p w14:paraId="69A55DC8"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Τα</w:t>
      </w:r>
      <w:r w:rsidRPr="003F0A69">
        <w:rPr>
          <w:rFonts w:eastAsia="Times New Roman" w:cs="Times New Roman"/>
          <w:szCs w:val="24"/>
        </w:rPr>
        <w:t xml:space="preserve"> τελευταία γεγονότα</w:t>
      </w:r>
      <w:r>
        <w:rPr>
          <w:rFonts w:eastAsia="Times New Roman" w:cs="Times New Roman"/>
          <w:szCs w:val="24"/>
        </w:rPr>
        <w:t>, όπως αντιλαμβανόμαστε όλοι, και στο μέτρο</w:t>
      </w:r>
      <w:r w:rsidRPr="003F0A69">
        <w:rPr>
          <w:rFonts w:eastAsia="Times New Roman" w:cs="Times New Roman"/>
          <w:szCs w:val="24"/>
        </w:rPr>
        <w:t xml:space="preserve"> που μπορούμε να </w:t>
      </w:r>
      <w:r>
        <w:rPr>
          <w:rFonts w:eastAsia="Times New Roman" w:cs="Times New Roman"/>
          <w:szCs w:val="24"/>
        </w:rPr>
        <w:t xml:space="preserve">τα </w:t>
      </w:r>
      <w:r w:rsidRPr="003F0A69">
        <w:rPr>
          <w:rFonts w:eastAsia="Times New Roman" w:cs="Times New Roman"/>
          <w:szCs w:val="24"/>
        </w:rPr>
        <w:t>αξιολογήσουμε</w:t>
      </w:r>
      <w:r>
        <w:rPr>
          <w:rFonts w:eastAsia="Times New Roman" w:cs="Times New Roman"/>
          <w:szCs w:val="24"/>
        </w:rPr>
        <w:t>,</w:t>
      </w:r>
      <w:r w:rsidRPr="003F0A69">
        <w:rPr>
          <w:rFonts w:eastAsia="Times New Roman" w:cs="Times New Roman"/>
          <w:szCs w:val="24"/>
        </w:rPr>
        <w:t xml:space="preserve"> καθόσον πρόκειται για</w:t>
      </w:r>
      <w:r>
        <w:rPr>
          <w:rFonts w:eastAsia="Times New Roman" w:cs="Times New Roman"/>
          <w:szCs w:val="24"/>
        </w:rPr>
        <w:t xml:space="preserve"> γεγονότα τα οποία διερευνώνται</w:t>
      </w:r>
      <w:r w:rsidRPr="003F0A69">
        <w:rPr>
          <w:rFonts w:eastAsia="Times New Roman" w:cs="Times New Roman"/>
          <w:szCs w:val="24"/>
        </w:rPr>
        <w:t xml:space="preserve"> αυτή τη στιγμή </w:t>
      </w:r>
      <w:r>
        <w:rPr>
          <w:rFonts w:eastAsia="Times New Roman" w:cs="Times New Roman"/>
          <w:szCs w:val="24"/>
        </w:rPr>
        <w:t xml:space="preserve">από την ελληνική </w:t>
      </w:r>
      <w:r>
        <w:rPr>
          <w:rFonts w:eastAsia="Times New Roman" w:cs="Times New Roman"/>
          <w:szCs w:val="24"/>
        </w:rPr>
        <w:t>δ</w:t>
      </w:r>
      <w:r>
        <w:rPr>
          <w:rFonts w:eastAsia="Times New Roman" w:cs="Times New Roman"/>
          <w:szCs w:val="24"/>
        </w:rPr>
        <w:t xml:space="preserve">ικαιοσύνη, νομίζω ότι δημιουργούν ένα </w:t>
      </w:r>
      <w:r w:rsidRPr="003F0A69">
        <w:rPr>
          <w:rFonts w:eastAsia="Times New Roman" w:cs="Times New Roman"/>
          <w:szCs w:val="24"/>
        </w:rPr>
        <w:t xml:space="preserve">αντεπιχείρημα </w:t>
      </w:r>
      <w:r>
        <w:rPr>
          <w:rFonts w:eastAsia="Times New Roman" w:cs="Times New Roman"/>
          <w:szCs w:val="24"/>
        </w:rPr>
        <w:t xml:space="preserve">σε σχέση </w:t>
      </w:r>
      <w:r>
        <w:rPr>
          <w:rFonts w:eastAsia="Times New Roman" w:cs="Times New Roman"/>
          <w:szCs w:val="24"/>
        </w:rPr>
        <w:t xml:space="preserve">με </w:t>
      </w:r>
      <w:r w:rsidRPr="003F0A69">
        <w:rPr>
          <w:rFonts w:eastAsia="Times New Roman" w:cs="Times New Roman"/>
          <w:szCs w:val="24"/>
        </w:rPr>
        <w:t>όσα ακούστηκαν από εσάς</w:t>
      </w:r>
      <w:r>
        <w:rPr>
          <w:rFonts w:eastAsia="Times New Roman" w:cs="Times New Roman"/>
          <w:szCs w:val="24"/>
        </w:rPr>
        <w:t>,</w:t>
      </w:r>
      <w:r w:rsidRPr="003F0A69">
        <w:rPr>
          <w:rFonts w:eastAsia="Times New Roman" w:cs="Times New Roman"/>
          <w:szCs w:val="24"/>
        </w:rPr>
        <w:t xml:space="preserve"> κύριε Παπαθεοδώρου</w:t>
      </w:r>
      <w:r>
        <w:rPr>
          <w:rFonts w:eastAsia="Times New Roman" w:cs="Times New Roman"/>
          <w:szCs w:val="24"/>
        </w:rPr>
        <w:t>.</w:t>
      </w:r>
      <w:r w:rsidRPr="003F0A69">
        <w:rPr>
          <w:rFonts w:eastAsia="Times New Roman" w:cs="Times New Roman"/>
          <w:szCs w:val="24"/>
        </w:rPr>
        <w:t xml:space="preserve"> </w:t>
      </w:r>
    </w:p>
    <w:p w14:paraId="69A55DC9" w14:textId="77777777" w:rsidR="00C9651F" w:rsidRDefault="002D2592">
      <w:pPr>
        <w:spacing w:line="600" w:lineRule="auto"/>
        <w:ind w:firstLine="720"/>
        <w:jc w:val="both"/>
        <w:rPr>
          <w:rFonts w:eastAsia="Times New Roman" w:cs="Times New Roman"/>
          <w:szCs w:val="24"/>
        </w:rPr>
      </w:pPr>
      <w:r w:rsidRPr="003F0A69">
        <w:rPr>
          <w:rFonts w:eastAsia="Times New Roman" w:cs="Times New Roman"/>
          <w:szCs w:val="24"/>
        </w:rPr>
        <w:lastRenderedPageBreak/>
        <w:t xml:space="preserve">Η φυλακή δεν ελέγχεται από </w:t>
      </w:r>
      <w:r>
        <w:rPr>
          <w:rFonts w:eastAsia="Times New Roman" w:cs="Times New Roman"/>
          <w:szCs w:val="24"/>
        </w:rPr>
        <w:t>την παρανομία. Ο χώρος της φυλακής είναι, πράγματι, έ</w:t>
      </w:r>
      <w:r w:rsidRPr="003F0A69">
        <w:rPr>
          <w:rFonts w:eastAsia="Times New Roman" w:cs="Times New Roman"/>
          <w:szCs w:val="24"/>
        </w:rPr>
        <w:t>νας ευαίσθητος χώρος στο</w:t>
      </w:r>
      <w:r>
        <w:rPr>
          <w:rFonts w:eastAsia="Times New Roman" w:cs="Times New Roman"/>
          <w:szCs w:val="24"/>
        </w:rPr>
        <w:t>ν</w:t>
      </w:r>
      <w:r w:rsidRPr="003F0A69">
        <w:rPr>
          <w:rFonts w:eastAsia="Times New Roman" w:cs="Times New Roman"/>
          <w:szCs w:val="24"/>
        </w:rPr>
        <w:t xml:space="preserve"> οποίο </w:t>
      </w:r>
      <w:r>
        <w:rPr>
          <w:rFonts w:eastAsia="Times New Roman" w:cs="Times New Roman"/>
          <w:szCs w:val="24"/>
        </w:rPr>
        <w:t>κ</w:t>
      </w:r>
      <w:r w:rsidRPr="003F0A69">
        <w:rPr>
          <w:rFonts w:eastAsia="Times New Roman" w:cs="Times New Roman"/>
          <w:szCs w:val="24"/>
        </w:rPr>
        <w:t xml:space="preserve">ανείς </w:t>
      </w:r>
      <w:r>
        <w:rPr>
          <w:rFonts w:eastAsia="Times New Roman" w:cs="Times New Roman"/>
          <w:szCs w:val="24"/>
        </w:rPr>
        <w:t xml:space="preserve">όχι μόνο </w:t>
      </w:r>
      <w:r w:rsidRPr="003F0A69">
        <w:rPr>
          <w:rFonts w:eastAsia="Times New Roman" w:cs="Times New Roman"/>
          <w:szCs w:val="24"/>
        </w:rPr>
        <w:t>δεν μπορεί να</w:t>
      </w:r>
      <w:r>
        <w:rPr>
          <w:rFonts w:eastAsia="Times New Roman" w:cs="Times New Roman"/>
          <w:szCs w:val="24"/>
        </w:rPr>
        <w:t xml:space="preserve"> αποκλείσει, αλλά όλοι αντιλαμβανόμαστε ότι </w:t>
      </w:r>
      <w:r w:rsidRPr="003F0A69">
        <w:rPr>
          <w:rFonts w:eastAsia="Times New Roman" w:cs="Times New Roman"/>
          <w:szCs w:val="24"/>
        </w:rPr>
        <w:t>δημ</w:t>
      </w:r>
      <w:r>
        <w:rPr>
          <w:rFonts w:eastAsia="Times New Roman" w:cs="Times New Roman"/>
          <w:szCs w:val="24"/>
        </w:rPr>
        <w:t>ιουργούνται κατά κα</w:t>
      </w:r>
      <w:r>
        <w:rPr>
          <w:rFonts w:eastAsia="Times New Roman" w:cs="Times New Roman"/>
          <w:szCs w:val="24"/>
        </w:rPr>
        <w:t>ιρούς εστίες, πράγματι, έκνομων πράξεων,</w:t>
      </w:r>
      <w:r w:rsidRPr="003F0A69">
        <w:rPr>
          <w:rFonts w:eastAsia="Times New Roman" w:cs="Times New Roman"/>
          <w:szCs w:val="24"/>
        </w:rPr>
        <w:t xml:space="preserve"> πολλώ δε μάλλον </w:t>
      </w:r>
      <w:r>
        <w:rPr>
          <w:rFonts w:eastAsia="Times New Roman" w:cs="Times New Roman"/>
          <w:szCs w:val="24"/>
        </w:rPr>
        <w:t xml:space="preserve">αφού </w:t>
      </w:r>
      <w:r w:rsidRPr="003F0A69">
        <w:rPr>
          <w:rFonts w:eastAsia="Times New Roman" w:cs="Times New Roman"/>
          <w:szCs w:val="24"/>
        </w:rPr>
        <w:t>τώρα όλοι</w:t>
      </w:r>
      <w:r>
        <w:rPr>
          <w:rFonts w:eastAsia="Times New Roman" w:cs="Times New Roman"/>
          <w:szCs w:val="24"/>
        </w:rPr>
        <w:t xml:space="preserve"> αντιλαμβανό</w:t>
      </w:r>
      <w:r w:rsidRPr="003F0A69">
        <w:rPr>
          <w:rFonts w:eastAsia="Times New Roman" w:cs="Times New Roman"/>
          <w:szCs w:val="24"/>
        </w:rPr>
        <w:t>μαστε ότι τα γεγονότα τα οποία έλαβαν χώρα το</w:t>
      </w:r>
      <w:r>
        <w:rPr>
          <w:rFonts w:eastAsia="Times New Roman" w:cs="Times New Roman"/>
          <w:szCs w:val="24"/>
        </w:rPr>
        <w:t>ν</w:t>
      </w:r>
      <w:r w:rsidRPr="003F0A69">
        <w:rPr>
          <w:rFonts w:eastAsia="Times New Roman" w:cs="Times New Roman"/>
          <w:szCs w:val="24"/>
        </w:rPr>
        <w:t xml:space="preserve"> τελευταίο ενάμιση μήνα καθόλου τυχαία δεν ήταν</w:t>
      </w:r>
      <w:r>
        <w:rPr>
          <w:rFonts w:eastAsia="Times New Roman" w:cs="Times New Roman"/>
          <w:szCs w:val="24"/>
        </w:rPr>
        <w:t>,</w:t>
      </w:r>
      <w:r w:rsidRPr="003F0A69">
        <w:rPr>
          <w:rFonts w:eastAsia="Times New Roman" w:cs="Times New Roman"/>
          <w:szCs w:val="24"/>
        </w:rPr>
        <w:t xml:space="preserve"> αλλά </w:t>
      </w:r>
      <w:r>
        <w:rPr>
          <w:rFonts w:eastAsia="Times New Roman" w:cs="Times New Roman"/>
          <w:szCs w:val="24"/>
        </w:rPr>
        <w:t xml:space="preserve">φαίνεται </w:t>
      </w:r>
      <w:r>
        <w:rPr>
          <w:rFonts w:eastAsia="Times New Roman" w:cs="Times New Roman"/>
          <w:szCs w:val="24"/>
        </w:rPr>
        <w:t>-</w:t>
      </w:r>
      <w:r>
        <w:rPr>
          <w:rFonts w:eastAsia="Times New Roman" w:cs="Times New Roman"/>
          <w:szCs w:val="24"/>
        </w:rPr>
        <w:t>και αυτό θα διερευνηθεί- να</w:t>
      </w:r>
      <w:r w:rsidRPr="003F0A69">
        <w:rPr>
          <w:rFonts w:eastAsia="Times New Roman" w:cs="Times New Roman"/>
          <w:szCs w:val="24"/>
        </w:rPr>
        <w:t xml:space="preserve"> αποτελούν εγκληματική δράση μιας εγ</w:t>
      </w:r>
      <w:r w:rsidRPr="003F0A69">
        <w:rPr>
          <w:rFonts w:eastAsia="Times New Roman" w:cs="Times New Roman"/>
          <w:szCs w:val="24"/>
        </w:rPr>
        <w:t>κληματικής οργάνωσης η οποία δρούσε</w:t>
      </w:r>
      <w:r>
        <w:rPr>
          <w:rFonts w:eastAsia="Times New Roman" w:cs="Times New Roman"/>
          <w:szCs w:val="24"/>
        </w:rPr>
        <w:t xml:space="preserve"> ή</w:t>
      </w:r>
      <w:r w:rsidRPr="003F0A69">
        <w:rPr>
          <w:rFonts w:eastAsia="Times New Roman" w:cs="Times New Roman"/>
          <w:szCs w:val="24"/>
        </w:rPr>
        <w:t xml:space="preserve"> κατηγορούνται σε κάθε περίπτωση</w:t>
      </w:r>
      <w:r>
        <w:rPr>
          <w:rFonts w:eastAsia="Times New Roman" w:cs="Times New Roman"/>
          <w:szCs w:val="24"/>
        </w:rPr>
        <w:t xml:space="preserve"> οι εμπλεκόμενοι εκεί να έχουν</w:t>
      </w:r>
      <w:r w:rsidRPr="003F0A69">
        <w:rPr>
          <w:rFonts w:eastAsia="Times New Roman" w:cs="Times New Roman"/>
          <w:szCs w:val="24"/>
        </w:rPr>
        <w:t xml:space="preserve"> δράση εντός και εκτός φυλακής</w:t>
      </w:r>
      <w:r>
        <w:rPr>
          <w:rFonts w:eastAsia="Times New Roman" w:cs="Times New Roman"/>
          <w:szCs w:val="24"/>
        </w:rPr>
        <w:t>.</w:t>
      </w:r>
    </w:p>
    <w:p w14:paraId="69A55DCA" w14:textId="77777777" w:rsidR="00C9651F" w:rsidRDefault="002D2592">
      <w:pPr>
        <w:spacing w:line="600" w:lineRule="auto"/>
        <w:ind w:firstLine="720"/>
        <w:jc w:val="both"/>
        <w:rPr>
          <w:rFonts w:eastAsia="Times New Roman" w:cs="Times New Roman"/>
          <w:szCs w:val="24"/>
        </w:rPr>
      </w:pPr>
      <w:r w:rsidRPr="003F0A69">
        <w:rPr>
          <w:rFonts w:eastAsia="Times New Roman" w:cs="Times New Roman"/>
          <w:szCs w:val="24"/>
        </w:rPr>
        <w:t xml:space="preserve">Εγώ θα έλεγα </w:t>
      </w:r>
      <w:r>
        <w:rPr>
          <w:rFonts w:eastAsia="Times New Roman" w:cs="Times New Roman"/>
          <w:szCs w:val="24"/>
        </w:rPr>
        <w:t>να ε</w:t>
      </w:r>
      <w:r w:rsidRPr="003F0A69">
        <w:rPr>
          <w:rFonts w:eastAsia="Times New Roman" w:cs="Times New Roman"/>
          <w:szCs w:val="24"/>
        </w:rPr>
        <w:t xml:space="preserve">ίμαστε αρκετά επιφυλακτικοί </w:t>
      </w:r>
      <w:r>
        <w:rPr>
          <w:rFonts w:eastAsia="Times New Roman" w:cs="Times New Roman"/>
          <w:szCs w:val="24"/>
        </w:rPr>
        <w:t>ό</w:t>
      </w:r>
      <w:r w:rsidRPr="003F0A69">
        <w:rPr>
          <w:rFonts w:eastAsia="Times New Roman" w:cs="Times New Roman"/>
          <w:szCs w:val="24"/>
        </w:rPr>
        <w:t xml:space="preserve">σον </w:t>
      </w:r>
      <w:r>
        <w:rPr>
          <w:rFonts w:eastAsia="Times New Roman" w:cs="Times New Roman"/>
          <w:szCs w:val="24"/>
        </w:rPr>
        <w:t>αφορά τον τρόπο που διατυπώνουμε τον λόγο μας για</w:t>
      </w:r>
      <w:r w:rsidRPr="003F0A69">
        <w:rPr>
          <w:rFonts w:eastAsia="Times New Roman" w:cs="Times New Roman"/>
          <w:szCs w:val="24"/>
        </w:rPr>
        <w:t xml:space="preserve"> τα γεγονότα </w:t>
      </w:r>
      <w:r>
        <w:rPr>
          <w:rFonts w:eastAsia="Times New Roman" w:cs="Times New Roman"/>
          <w:szCs w:val="24"/>
        </w:rPr>
        <w:t>που</w:t>
      </w:r>
      <w:r w:rsidRPr="003F0A69">
        <w:rPr>
          <w:rFonts w:eastAsia="Times New Roman" w:cs="Times New Roman"/>
          <w:szCs w:val="24"/>
        </w:rPr>
        <w:t xml:space="preserve"> </w:t>
      </w:r>
      <w:r>
        <w:rPr>
          <w:rFonts w:eastAsia="Times New Roman" w:cs="Times New Roman"/>
          <w:szCs w:val="24"/>
        </w:rPr>
        <w:t>διερευνών</w:t>
      </w:r>
      <w:r>
        <w:rPr>
          <w:rFonts w:eastAsia="Times New Roman" w:cs="Times New Roman"/>
          <w:szCs w:val="24"/>
        </w:rPr>
        <w:t>ται</w:t>
      </w:r>
      <w:r w:rsidRPr="003F0A69">
        <w:rPr>
          <w:rFonts w:eastAsia="Times New Roman" w:cs="Times New Roman"/>
          <w:szCs w:val="24"/>
        </w:rPr>
        <w:t xml:space="preserve"> αυτή τη στιγμή </w:t>
      </w:r>
      <w:r>
        <w:rPr>
          <w:rFonts w:eastAsia="Times New Roman" w:cs="Times New Roman"/>
          <w:szCs w:val="24"/>
        </w:rPr>
        <w:t>από την</w:t>
      </w:r>
      <w:r w:rsidRPr="003F0A69">
        <w:rPr>
          <w:rFonts w:eastAsia="Times New Roman" w:cs="Times New Roman"/>
          <w:szCs w:val="24"/>
        </w:rPr>
        <w:t xml:space="preserve"> ελληνική </w:t>
      </w:r>
      <w:r>
        <w:rPr>
          <w:rFonts w:eastAsia="Times New Roman" w:cs="Times New Roman"/>
          <w:szCs w:val="24"/>
        </w:rPr>
        <w:t>δ</w:t>
      </w:r>
      <w:r w:rsidRPr="003F0A69">
        <w:rPr>
          <w:rFonts w:eastAsia="Times New Roman" w:cs="Times New Roman"/>
          <w:szCs w:val="24"/>
        </w:rPr>
        <w:t>ικαιοσύνη</w:t>
      </w:r>
      <w:r>
        <w:rPr>
          <w:rFonts w:eastAsia="Times New Roman" w:cs="Times New Roman"/>
          <w:szCs w:val="24"/>
        </w:rPr>
        <w:t>. Β</w:t>
      </w:r>
      <w:r w:rsidRPr="003F0A69">
        <w:rPr>
          <w:rFonts w:eastAsia="Times New Roman" w:cs="Times New Roman"/>
          <w:szCs w:val="24"/>
        </w:rPr>
        <w:t>λέπουμε ότι</w:t>
      </w:r>
      <w:r>
        <w:rPr>
          <w:rFonts w:eastAsia="Times New Roman" w:cs="Times New Roman"/>
          <w:szCs w:val="24"/>
        </w:rPr>
        <w:t xml:space="preserve"> κάθε μέρα προκύπτει και κάτι καινούργιο όσον αφορά</w:t>
      </w:r>
      <w:r w:rsidRPr="003F0A69">
        <w:rPr>
          <w:rFonts w:eastAsia="Times New Roman" w:cs="Times New Roman"/>
          <w:szCs w:val="24"/>
        </w:rPr>
        <w:t xml:space="preserve"> το μέγεθος της εγκληματικής δράσης</w:t>
      </w:r>
      <w:r>
        <w:rPr>
          <w:rFonts w:eastAsia="Times New Roman" w:cs="Times New Roman"/>
          <w:szCs w:val="24"/>
        </w:rPr>
        <w:t xml:space="preserve"> των προσώπων που προς το παρόν</w:t>
      </w:r>
      <w:r w:rsidRPr="003F0A69">
        <w:rPr>
          <w:rFonts w:eastAsia="Times New Roman" w:cs="Times New Roman"/>
          <w:szCs w:val="24"/>
        </w:rPr>
        <w:t xml:space="preserve"> κατηγορούνται στην υπόθεση αυτή</w:t>
      </w:r>
      <w:r>
        <w:rPr>
          <w:rFonts w:eastAsia="Times New Roman" w:cs="Times New Roman"/>
          <w:szCs w:val="24"/>
        </w:rPr>
        <w:t xml:space="preserve">. </w:t>
      </w:r>
    </w:p>
    <w:p w14:paraId="69A55DCB" w14:textId="77777777" w:rsidR="00C9651F" w:rsidRDefault="002D2592">
      <w:pPr>
        <w:spacing w:line="600" w:lineRule="auto"/>
        <w:ind w:firstLine="720"/>
        <w:jc w:val="both"/>
        <w:rPr>
          <w:rFonts w:eastAsia="Times New Roman" w:cs="Times New Roman"/>
          <w:szCs w:val="24"/>
        </w:rPr>
      </w:pPr>
      <w:r w:rsidRPr="00295B03">
        <w:rPr>
          <w:rFonts w:eastAsia="Times New Roman" w:cs="Times New Roman"/>
          <w:szCs w:val="24"/>
        </w:rPr>
        <w:t>(</w:t>
      </w:r>
      <w:r>
        <w:rPr>
          <w:rFonts w:eastAsia="Times New Roman" w:cs="Times New Roman"/>
          <w:szCs w:val="24"/>
        </w:rPr>
        <w:t xml:space="preserve">Στο σημείο αυτό την Προεδρική Έδρα καταλαμβάνει ο Β΄ Αντιπρόεδρος της Βουλής κ. </w:t>
      </w:r>
      <w:r w:rsidRPr="00E95490">
        <w:rPr>
          <w:rFonts w:eastAsia="Times New Roman" w:cs="Times New Roman"/>
          <w:b/>
          <w:szCs w:val="24"/>
        </w:rPr>
        <w:t>ΓΕΩΡΓΙΟΣ ΒΑΡΕΜΕΝΟΣ</w:t>
      </w:r>
      <w:r>
        <w:rPr>
          <w:rFonts w:eastAsia="Times New Roman" w:cs="Times New Roman"/>
          <w:szCs w:val="24"/>
        </w:rPr>
        <w:t>)</w:t>
      </w:r>
    </w:p>
    <w:p w14:paraId="69A55DCC"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lastRenderedPageBreak/>
        <w:t>Νομίζω ότι δεν πρέπει να μεταφέρουμε άκριτα. Ε</w:t>
      </w:r>
      <w:r w:rsidRPr="003F0A69">
        <w:rPr>
          <w:rFonts w:eastAsia="Times New Roman" w:cs="Times New Roman"/>
          <w:szCs w:val="24"/>
        </w:rPr>
        <w:t>γώ</w:t>
      </w:r>
      <w:r>
        <w:rPr>
          <w:rFonts w:eastAsia="Times New Roman" w:cs="Times New Roman"/>
          <w:szCs w:val="24"/>
        </w:rPr>
        <w:t>, βέβαια,</w:t>
      </w:r>
      <w:r w:rsidRPr="003F0A69">
        <w:rPr>
          <w:rFonts w:eastAsia="Times New Roman" w:cs="Times New Roman"/>
          <w:szCs w:val="24"/>
        </w:rPr>
        <w:t xml:space="preserve"> </w:t>
      </w:r>
      <w:r>
        <w:rPr>
          <w:rFonts w:eastAsia="Times New Roman" w:cs="Times New Roman"/>
          <w:szCs w:val="24"/>
        </w:rPr>
        <w:t>αντιλαμβάνομαι τον προβληματισμό και των σωφρονιστικών</w:t>
      </w:r>
      <w:r w:rsidRPr="003F0A69">
        <w:rPr>
          <w:rFonts w:eastAsia="Times New Roman" w:cs="Times New Roman"/>
          <w:szCs w:val="24"/>
        </w:rPr>
        <w:t xml:space="preserve"> υπαλλήλων και των </w:t>
      </w:r>
      <w:r>
        <w:rPr>
          <w:rFonts w:eastAsia="Times New Roman" w:cs="Times New Roman"/>
          <w:szCs w:val="24"/>
        </w:rPr>
        <w:t>συνδικαλιστικών</w:t>
      </w:r>
      <w:r w:rsidRPr="003F0A69">
        <w:rPr>
          <w:rFonts w:eastAsia="Times New Roman" w:cs="Times New Roman"/>
          <w:szCs w:val="24"/>
        </w:rPr>
        <w:t xml:space="preserve"> οργανώσε</w:t>
      </w:r>
      <w:r>
        <w:rPr>
          <w:rFonts w:eastAsia="Times New Roman" w:cs="Times New Roman"/>
          <w:szCs w:val="24"/>
        </w:rPr>
        <w:t>ώ</w:t>
      </w:r>
      <w:r w:rsidRPr="003F0A69">
        <w:rPr>
          <w:rFonts w:eastAsia="Times New Roman" w:cs="Times New Roman"/>
          <w:szCs w:val="24"/>
        </w:rPr>
        <w:t>ν</w:t>
      </w:r>
      <w:r>
        <w:rPr>
          <w:rFonts w:eastAsia="Times New Roman" w:cs="Times New Roman"/>
          <w:szCs w:val="24"/>
        </w:rPr>
        <w:t xml:space="preserve"> τους,</w:t>
      </w:r>
      <w:r w:rsidRPr="003F0A69">
        <w:rPr>
          <w:rFonts w:eastAsia="Times New Roman" w:cs="Times New Roman"/>
          <w:szCs w:val="24"/>
        </w:rPr>
        <w:t xml:space="preserve"> </w:t>
      </w:r>
      <w:r>
        <w:rPr>
          <w:rFonts w:eastAsia="Times New Roman" w:cs="Times New Roman"/>
          <w:szCs w:val="24"/>
        </w:rPr>
        <w:t>που</w:t>
      </w:r>
      <w:r w:rsidRPr="003F0A69">
        <w:rPr>
          <w:rFonts w:eastAsia="Times New Roman" w:cs="Times New Roman"/>
          <w:szCs w:val="24"/>
        </w:rPr>
        <w:t xml:space="preserve"> έχουν ελεύθερη πρόσβαση στο </w:t>
      </w:r>
      <w:r>
        <w:rPr>
          <w:rFonts w:eastAsia="Times New Roman" w:cs="Times New Roman"/>
          <w:szCs w:val="24"/>
        </w:rPr>
        <w:t>Υ</w:t>
      </w:r>
      <w:r w:rsidRPr="003F0A69">
        <w:rPr>
          <w:rFonts w:eastAsia="Times New Roman" w:cs="Times New Roman"/>
          <w:szCs w:val="24"/>
        </w:rPr>
        <w:t>πουργείο και είμαστε σε διαρκ</w:t>
      </w:r>
      <w:r>
        <w:rPr>
          <w:rFonts w:eastAsia="Times New Roman" w:cs="Times New Roman"/>
          <w:szCs w:val="24"/>
        </w:rPr>
        <w:t>είς</w:t>
      </w:r>
      <w:r w:rsidRPr="003F0A69">
        <w:rPr>
          <w:rFonts w:eastAsia="Times New Roman" w:cs="Times New Roman"/>
          <w:szCs w:val="24"/>
        </w:rPr>
        <w:t xml:space="preserve"> συνομιλί</w:t>
      </w:r>
      <w:r>
        <w:rPr>
          <w:rFonts w:eastAsia="Times New Roman" w:cs="Times New Roman"/>
          <w:szCs w:val="24"/>
        </w:rPr>
        <w:t>ες</w:t>
      </w:r>
      <w:r w:rsidRPr="003F0A69">
        <w:rPr>
          <w:rFonts w:eastAsia="Times New Roman" w:cs="Times New Roman"/>
          <w:szCs w:val="24"/>
        </w:rPr>
        <w:t xml:space="preserve"> </w:t>
      </w:r>
      <w:r>
        <w:rPr>
          <w:rFonts w:eastAsia="Times New Roman" w:cs="Times New Roman"/>
          <w:szCs w:val="24"/>
        </w:rPr>
        <w:t>μ</w:t>
      </w:r>
      <w:r w:rsidRPr="003F0A69">
        <w:rPr>
          <w:rFonts w:eastAsia="Times New Roman" w:cs="Times New Roman"/>
          <w:szCs w:val="24"/>
        </w:rPr>
        <w:t xml:space="preserve">ε </w:t>
      </w:r>
      <w:r>
        <w:rPr>
          <w:rFonts w:eastAsia="Times New Roman" w:cs="Times New Roman"/>
          <w:szCs w:val="24"/>
        </w:rPr>
        <w:t xml:space="preserve">αυτούς. Όμως </w:t>
      </w:r>
      <w:r w:rsidRPr="003F0A69">
        <w:rPr>
          <w:rFonts w:eastAsia="Times New Roman" w:cs="Times New Roman"/>
          <w:szCs w:val="24"/>
        </w:rPr>
        <w:t>το να μεταφέρου</w:t>
      </w:r>
      <w:r>
        <w:rPr>
          <w:rFonts w:eastAsia="Times New Roman" w:cs="Times New Roman"/>
          <w:szCs w:val="24"/>
        </w:rPr>
        <w:t>με άκρι</w:t>
      </w:r>
      <w:r w:rsidRPr="003F0A69">
        <w:rPr>
          <w:rFonts w:eastAsia="Times New Roman" w:cs="Times New Roman"/>
          <w:szCs w:val="24"/>
        </w:rPr>
        <w:t>τα</w:t>
      </w:r>
      <w:r>
        <w:rPr>
          <w:rFonts w:eastAsia="Times New Roman" w:cs="Times New Roman"/>
          <w:szCs w:val="24"/>
        </w:rPr>
        <w:t>,</w:t>
      </w:r>
      <w:r w:rsidRPr="003F0A69">
        <w:rPr>
          <w:rFonts w:eastAsia="Times New Roman" w:cs="Times New Roman"/>
          <w:szCs w:val="24"/>
        </w:rPr>
        <w:t xml:space="preserve"> κατά τη γνώμη</w:t>
      </w:r>
      <w:r>
        <w:rPr>
          <w:rFonts w:eastAsia="Times New Roman" w:cs="Times New Roman"/>
          <w:szCs w:val="24"/>
        </w:rPr>
        <w:t xml:space="preserve"> μου -</w:t>
      </w:r>
      <w:r w:rsidRPr="003F0A69">
        <w:rPr>
          <w:rFonts w:eastAsia="Times New Roman" w:cs="Times New Roman"/>
          <w:szCs w:val="24"/>
        </w:rPr>
        <w:t xml:space="preserve">και λέω </w:t>
      </w:r>
      <w:r>
        <w:rPr>
          <w:rFonts w:eastAsia="Times New Roman" w:cs="Times New Roman"/>
          <w:szCs w:val="24"/>
        </w:rPr>
        <w:t xml:space="preserve">«άκριτα», </w:t>
      </w:r>
      <w:r w:rsidRPr="003F0A69">
        <w:rPr>
          <w:rFonts w:eastAsia="Times New Roman" w:cs="Times New Roman"/>
          <w:szCs w:val="24"/>
        </w:rPr>
        <w:t xml:space="preserve">γιατί και στην </w:t>
      </w:r>
      <w:r>
        <w:rPr>
          <w:rFonts w:eastAsia="Times New Roman" w:cs="Times New Roman"/>
          <w:szCs w:val="24"/>
        </w:rPr>
        <w:t>ε</w:t>
      </w:r>
      <w:r w:rsidRPr="003F0A69">
        <w:rPr>
          <w:rFonts w:eastAsia="Times New Roman" w:cs="Times New Roman"/>
          <w:szCs w:val="24"/>
        </w:rPr>
        <w:t>πιτροπή</w:t>
      </w:r>
      <w:r>
        <w:rPr>
          <w:rFonts w:eastAsia="Times New Roman" w:cs="Times New Roman"/>
          <w:szCs w:val="24"/>
        </w:rPr>
        <w:t xml:space="preserve"> και εδώ, </w:t>
      </w:r>
      <w:r w:rsidRPr="003F0A69">
        <w:rPr>
          <w:rFonts w:eastAsia="Times New Roman" w:cs="Times New Roman"/>
          <w:szCs w:val="24"/>
        </w:rPr>
        <w:t>κύριε Παπαθεοδώρου</w:t>
      </w:r>
      <w:r>
        <w:rPr>
          <w:rFonts w:eastAsia="Times New Roman" w:cs="Times New Roman"/>
          <w:szCs w:val="24"/>
        </w:rPr>
        <w:t>,</w:t>
      </w:r>
      <w:r w:rsidRPr="003F0A69">
        <w:rPr>
          <w:rFonts w:eastAsia="Times New Roman" w:cs="Times New Roman"/>
          <w:szCs w:val="24"/>
        </w:rPr>
        <w:t xml:space="preserve"> εσείς </w:t>
      </w:r>
      <w:r>
        <w:rPr>
          <w:rFonts w:eastAsia="Times New Roman" w:cs="Times New Roman"/>
          <w:szCs w:val="24"/>
        </w:rPr>
        <w:t>τ</w:t>
      </w:r>
      <w:r w:rsidRPr="003F0A69">
        <w:rPr>
          <w:rFonts w:eastAsia="Times New Roman" w:cs="Times New Roman"/>
          <w:szCs w:val="24"/>
        </w:rPr>
        <w:t xml:space="preserve">α υιοθετήσετε και </w:t>
      </w:r>
      <w:r>
        <w:rPr>
          <w:rFonts w:eastAsia="Times New Roman" w:cs="Times New Roman"/>
          <w:szCs w:val="24"/>
        </w:rPr>
        <w:t>ε</w:t>
      </w:r>
      <w:r w:rsidRPr="003F0A69">
        <w:rPr>
          <w:rFonts w:eastAsia="Times New Roman" w:cs="Times New Roman"/>
          <w:szCs w:val="24"/>
        </w:rPr>
        <w:t>γώ σας είπα ό</w:t>
      </w:r>
      <w:r w:rsidRPr="003F0A69">
        <w:rPr>
          <w:rFonts w:eastAsia="Times New Roman" w:cs="Times New Roman"/>
          <w:szCs w:val="24"/>
        </w:rPr>
        <w:t>τι έχ</w:t>
      </w:r>
      <w:r>
        <w:rPr>
          <w:rFonts w:eastAsia="Times New Roman" w:cs="Times New Roman"/>
          <w:szCs w:val="24"/>
        </w:rPr>
        <w:t>ω</w:t>
      </w:r>
      <w:r w:rsidRPr="003F0A69">
        <w:rPr>
          <w:rFonts w:eastAsia="Times New Roman" w:cs="Times New Roman"/>
          <w:szCs w:val="24"/>
        </w:rPr>
        <w:t xml:space="preserve"> μία συγκεκριμένη άποψη</w:t>
      </w:r>
      <w:r>
        <w:rPr>
          <w:rFonts w:eastAsia="Times New Roman" w:cs="Times New Roman"/>
          <w:szCs w:val="24"/>
        </w:rPr>
        <w:t xml:space="preserve">- δεν είναι καλό. </w:t>
      </w:r>
    </w:p>
    <w:p w14:paraId="69A55DCD"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Η</w:t>
      </w:r>
      <w:r w:rsidRPr="003F0A69">
        <w:rPr>
          <w:rFonts w:eastAsia="Times New Roman" w:cs="Times New Roman"/>
          <w:szCs w:val="24"/>
        </w:rPr>
        <w:t xml:space="preserve"> άποψή μου είναι ότι δεν μπορεί να </w:t>
      </w:r>
      <w:r>
        <w:rPr>
          <w:rFonts w:eastAsia="Times New Roman" w:cs="Times New Roman"/>
          <w:szCs w:val="24"/>
        </w:rPr>
        <w:t>γίνονται τέτοιες αναφορές,</w:t>
      </w:r>
      <w:r w:rsidRPr="003F0A69">
        <w:rPr>
          <w:rFonts w:eastAsia="Times New Roman" w:cs="Times New Roman"/>
          <w:szCs w:val="24"/>
        </w:rPr>
        <w:t xml:space="preserve"> οι οποίες όμως την ίδια στιγμή να</w:t>
      </w:r>
      <w:r>
        <w:rPr>
          <w:rFonts w:eastAsia="Times New Roman" w:cs="Times New Roman"/>
          <w:szCs w:val="24"/>
        </w:rPr>
        <w:t xml:space="preserve"> μην έχουν</w:t>
      </w:r>
      <w:r w:rsidRPr="003F0A69">
        <w:rPr>
          <w:rFonts w:eastAsia="Times New Roman" w:cs="Times New Roman"/>
          <w:szCs w:val="24"/>
        </w:rPr>
        <w:t xml:space="preserve"> καταγγελθεί </w:t>
      </w:r>
      <w:r>
        <w:rPr>
          <w:rFonts w:eastAsia="Times New Roman" w:cs="Times New Roman"/>
          <w:szCs w:val="24"/>
        </w:rPr>
        <w:t xml:space="preserve">εκεί που πρέπει. Και </w:t>
      </w:r>
      <w:r w:rsidRPr="003F0A69">
        <w:rPr>
          <w:rFonts w:eastAsia="Times New Roman" w:cs="Times New Roman"/>
          <w:szCs w:val="24"/>
        </w:rPr>
        <w:t>αυτό είναι</w:t>
      </w:r>
      <w:r>
        <w:rPr>
          <w:rFonts w:eastAsia="Times New Roman" w:cs="Times New Roman"/>
          <w:szCs w:val="24"/>
        </w:rPr>
        <w:t>,</w:t>
      </w:r>
      <w:r w:rsidRPr="003F0A69">
        <w:rPr>
          <w:rFonts w:eastAsia="Times New Roman" w:cs="Times New Roman"/>
          <w:szCs w:val="24"/>
        </w:rPr>
        <w:t xml:space="preserve"> νομίζω</w:t>
      </w:r>
      <w:r>
        <w:rPr>
          <w:rFonts w:eastAsia="Times New Roman" w:cs="Times New Roman"/>
          <w:szCs w:val="24"/>
        </w:rPr>
        <w:t>,</w:t>
      </w:r>
      <w:r w:rsidRPr="003F0A69">
        <w:rPr>
          <w:rFonts w:eastAsia="Times New Roman" w:cs="Times New Roman"/>
          <w:szCs w:val="24"/>
        </w:rPr>
        <w:t xml:space="preserve"> υποχρέωση </w:t>
      </w:r>
      <w:r>
        <w:rPr>
          <w:rFonts w:eastAsia="Times New Roman" w:cs="Times New Roman"/>
          <w:szCs w:val="24"/>
        </w:rPr>
        <w:t xml:space="preserve">όλων όσων καταγγέλλουν </w:t>
      </w:r>
      <w:r w:rsidRPr="003F0A69">
        <w:rPr>
          <w:rFonts w:eastAsia="Times New Roman" w:cs="Times New Roman"/>
          <w:szCs w:val="24"/>
        </w:rPr>
        <w:t xml:space="preserve">συγκεκριμένα </w:t>
      </w:r>
      <w:r>
        <w:rPr>
          <w:rFonts w:eastAsia="Times New Roman" w:cs="Times New Roman"/>
          <w:szCs w:val="24"/>
        </w:rPr>
        <w:t>πε</w:t>
      </w:r>
      <w:r>
        <w:rPr>
          <w:rFonts w:eastAsia="Times New Roman" w:cs="Times New Roman"/>
          <w:szCs w:val="24"/>
        </w:rPr>
        <w:t xml:space="preserve">ριστατικά και, με </w:t>
      </w:r>
      <w:r w:rsidRPr="003F0A69">
        <w:rPr>
          <w:rFonts w:eastAsia="Times New Roman" w:cs="Times New Roman"/>
          <w:szCs w:val="24"/>
        </w:rPr>
        <w:t>δεδομέν</w:t>
      </w:r>
      <w:r>
        <w:rPr>
          <w:rFonts w:eastAsia="Times New Roman" w:cs="Times New Roman"/>
          <w:szCs w:val="24"/>
        </w:rPr>
        <w:t>η μάλιστα την ανακριτική, εισαγγελική και δικαστική έρευνα που είναι σε εξέλιξη, πρέπει να εμφανιστούν και να καταγγείλουν είτε συγκεκριμένες εκβιάσεις είτε απειλές και κάθε περιστατικό που έχει έρθει στο φως τη</w:t>
      </w:r>
      <w:r>
        <w:rPr>
          <w:rFonts w:eastAsia="Times New Roman" w:cs="Times New Roman"/>
          <w:szCs w:val="24"/>
        </w:rPr>
        <w:t>ς</w:t>
      </w:r>
      <w:r>
        <w:rPr>
          <w:rFonts w:eastAsia="Times New Roman" w:cs="Times New Roman"/>
          <w:szCs w:val="24"/>
        </w:rPr>
        <w:t xml:space="preserve"> δημοσιότητας με λί</w:t>
      </w:r>
      <w:r>
        <w:rPr>
          <w:rFonts w:eastAsia="Times New Roman" w:cs="Times New Roman"/>
          <w:szCs w:val="24"/>
        </w:rPr>
        <w:t xml:space="preserve">γο αφηρημένο τρόπο. Καλό είναι να συγκεκριμενοποιηθούν και να καταγγελθούν </w:t>
      </w:r>
      <w:r w:rsidRPr="003F0A69">
        <w:rPr>
          <w:rFonts w:eastAsia="Times New Roman" w:cs="Times New Roman"/>
          <w:szCs w:val="24"/>
        </w:rPr>
        <w:t>εκεί που πρέπει</w:t>
      </w:r>
      <w:r>
        <w:rPr>
          <w:rFonts w:eastAsia="Times New Roman" w:cs="Times New Roman"/>
          <w:szCs w:val="24"/>
        </w:rPr>
        <w:t>.</w:t>
      </w:r>
    </w:p>
    <w:p w14:paraId="69A55DCE"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lastRenderedPageBreak/>
        <w:t>Κύριε Πρόεδρε,</w:t>
      </w:r>
      <w:r w:rsidRPr="003F0A69">
        <w:rPr>
          <w:rFonts w:eastAsia="Times New Roman" w:cs="Times New Roman"/>
          <w:szCs w:val="24"/>
        </w:rPr>
        <w:t xml:space="preserve"> στον χρόνο που έχω</w:t>
      </w:r>
      <w:r>
        <w:rPr>
          <w:rFonts w:eastAsia="Times New Roman" w:cs="Times New Roman"/>
          <w:szCs w:val="24"/>
        </w:rPr>
        <w:t>,</w:t>
      </w:r>
      <w:r w:rsidRPr="003F0A69">
        <w:rPr>
          <w:rFonts w:eastAsia="Times New Roman" w:cs="Times New Roman"/>
          <w:szCs w:val="24"/>
        </w:rPr>
        <w:t xml:space="preserve"> αν θέλετε</w:t>
      </w:r>
      <w:r>
        <w:rPr>
          <w:rFonts w:eastAsia="Times New Roman" w:cs="Times New Roman"/>
          <w:szCs w:val="24"/>
        </w:rPr>
        <w:t>,</w:t>
      </w:r>
      <w:r w:rsidRPr="003F0A69">
        <w:rPr>
          <w:rFonts w:eastAsia="Times New Roman" w:cs="Times New Roman"/>
          <w:szCs w:val="24"/>
        </w:rPr>
        <w:t xml:space="preserve"> να έχω και το</w:t>
      </w:r>
      <w:r>
        <w:rPr>
          <w:rFonts w:eastAsia="Times New Roman" w:cs="Times New Roman"/>
          <w:szCs w:val="24"/>
        </w:rPr>
        <w:t>ν</w:t>
      </w:r>
      <w:r w:rsidRPr="003F0A69">
        <w:rPr>
          <w:rFonts w:eastAsia="Times New Roman" w:cs="Times New Roman"/>
          <w:szCs w:val="24"/>
        </w:rPr>
        <w:t xml:space="preserve"> λόγο τόσο για τις υπουργικές όσο και </w:t>
      </w:r>
      <w:r>
        <w:rPr>
          <w:rFonts w:eastAsia="Times New Roman" w:cs="Times New Roman"/>
          <w:szCs w:val="24"/>
        </w:rPr>
        <w:t xml:space="preserve">τις βουλευτικές </w:t>
      </w:r>
      <w:r w:rsidRPr="003F0A69">
        <w:rPr>
          <w:rFonts w:eastAsia="Times New Roman" w:cs="Times New Roman"/>
          <w:szCs w:val="24"/>
        </w:rPr>
        <w:t>τροπολογίες</w:t>
      </w:r>
      <w:r>
        <w:rPr>
          <w:rFonts w:eastAsia="Times New Roman" w:cs="Times New Roman"/>
          <w:szCs w:val="24"/>
        </w:rPr>
        <w:t>.</w:t>
      </w:r>
    </w:p>
    <w:p w14:paraId="69A55DCF" w14:textId="77777777" w:rsidR="00C9651F" w:rsidRDefault="002D2592">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Εντάξει, κύριε Υπουργέ, συνεχίστε. </w:t>
      </w:r>
    </w:p>
    <w:p w14:paraId="69A55DD0" w14:textId="77777777" w:rsidR="00C9651F" w:rsidRDefault="002D2592">
      <w:pPr>
        <w:spacing w:line="600" w:lineRule="auto"/>
        <w:ind w:firstLine="720"/>
        <w:jc w:val="both"/>
        <w:rPr>
          <w:rFonts w:eastAsia="Times New Roman" w:cs="Times New Roman"/>
          <w:szCs w:val="24"/>
        </w:rPr>
      </w:pPr>
      <w:r>
        <w:rPr>
          <w:rFonts w:eastAsia="Times New Roman" w:cs="Times New Roman"/>
          <w:b/>
          <w:szCs w:val="24"/>
        </w:rPr>
        <w:t xml:space="preserve">ΜΙΧΑΗΛ ΚΑΛΟΓΗΡΟΥ (Υπουργός Δικαιοσύνης, Διαφάνειας και Ανθρωπίνων Δικαιωμάτων): </w:t>
      </w:r>
      <w:r>
        <w:rPr>
          <w:rFonts w:eastAsia="Times New Roman" w:cs="Times New Roman"/>
          <w:szCs w:val="24"/>
        </w:rPr>
        <w:t>Οι βουλευτικές τροπολογίες δεν έχουν υποστηριχθεί όλες. Οπότε, αν θέλετε, μπορούμε να ακούσουμε πρώτα τους Βουλευτές, να υποστηριχθούν πρώτα</w:t>
      </w:r>
      <w:r>
        <w:rPr>
          <w:rFonts w:eastAsia="Times New Roman" w:cs="Times New Roman"/>
          <w:szCs w:val="24"/>
        </w:rPr>
        <w:t xml:space="preserve"> από τους Βουλευτές και να πούμε στο τέλος ποιες κάνουμε δεκτές. </w:t>
      </w:r>
    </w:p>
    <w:p w14:paraId="69A55DD1" w14:textId="77777777" w:rsidR="00C9651F" w:rsidRDefault="002D2592">
      <w:pPr>
        <w:spacing w:line="600" w:lineRule="auto"/>
        <w:ind w:firstLine="720"/>
        <w:contextualSpacing/>
        <w:jc w:val="both"/>
        <w:rPr>
          <w:rFonts w:eastAsia="Times New Roman" w:cs="Times New Roman"/>
          <w:szCs w:val="24"/>
        </w:rPr>
      </w:pPr>
      <w:r w:rsidRPr="006F4ABC">
        <w:rPr>
          <w:rFonts w:eastAsia="Times New Roman" w:cs="Times New Roman"/>
          <w:szCs w:val="24"/>
        </w:rPr>
        <w:t xml:space="preserve">Εγώ σας λέω ότι η </w:t>
      </w:r>
      <w:r>
        <w:rPr>
          <w:rFonts w:eastAsia="Times New Roman" w:cs="Times New Roman"/>
          <w:szCs w:val="24"/>
        </w:rPr>
        <w:t>με γενικό αριθμό</w:t>
      </w:r>
      <w:r w:rsidRPr="006F4ABC">
        <w:rPr>
          <w:rFonts w:eastAsia="Times New Roman" w:cs="Times New Roman"/>
          <w:szCs w:val="24"/>
        </w:rPr>
        <w:t xml:space="preserve"> 195</w:t>
      </w:r>
      <w:r>
        <w:rPr>
          <w:rFonts w:eastAsia="Times New Roman" w:cs="Times New Roman"/>
          <w:szCs w:val="24"/>
        </w:rPr>
        <w:t>3 και ειδικό 167</w:t>
      </w:r>
      <w:r w:rsidRPr="006F4ABC">
        <w:rPr>
          <w:rFonts w:eastAsia="Times New Roman" w:cs="Times New Roman"/>
          <w:szCs w:val="24"/>
        </w:rPr>
        <w:t xml:space="preserve"> </w:t>
      </w:r>
      <w:r>
        <w:rPr>
          <w:rFonts w:eastAsia="Times New Roman" w:cs="Times New Roman"/>
          <w:szCs w:val="24"/>
        </w:rPr>
        <w:t>«</w:t>
      </w:r>
      <w:r w:rsidRPr="006F4ABC">
        <w:rPr>
          <w:rFonts w:eastAsia="Times New Roman" w:cs="Times New Roman"/>
          <w:szCs w:val="24"/>
        </w:rPr>
        <w:t>για την αντιμ</w:t>
      </w:r>
      <w:r>
        <w:rPr>
          <w:rFonts w:eastAsia="Times New Roman" w:cs="Times New Roman"/>
          <w:szCs w:val="24"/>
        </w:rPr>
        <w:t>ετώπιση επειγουσών αναγκών του Νοσοκομείου Κ</w:t>
      </w:r>
      <w:r w:rsidRPr="006F4ABC">
        <w:rPr>
          <w:rFonts w:eastAsia="Times New Roman" w:cs="Times New Roman"/>
          <w:szCs w:val="24"/>
        </w:rPr>
        <w:t xml:space="preserve">ρατουμένων Κορυδαλλού μέχρι την πλήρη κάλυψη πίσω από το </w:t>
      </w:r>
      <w:r>
        <w:rPr>
          <w:rFonts w:eastAsia="Times New Roman" w:cs="Times New Roman"/>
          <w:szCs w:val="24"/>
        </w:rPr>
        <w:t>ΕΣΥ»</w:t>
      </w:r>
      <w:r w:rsidRPr="006F4ABC">
        <w:rPr>
          <w:rFonts w:eastAsia="Times New Roman" w:cs="Times New Roman"/>
          <w:szCs w:val="24"/>
        </w:rPr>
        <w:t xml:space="preserve"> που έχει καταθέ</w:t>
      </w:r>
      <w:r w:rsidRPr="006F4ABC">
        <w:rPr>
          <w:rFonts w:eastAsia="Times New Roman" w:cs="Times New Roman"/>
          <w:szCs w:val="24"/>
        </w:rPr>
        <w:t xml:space="preserve">σει </w:t>
      </w:r>
      <w:r>
        <w:rPr>
          <w:rFonts w:eastAsia="Times New Roman" w:cs="Times New Roman"/>
          <w:szCs w:val="24"/>
        </w:rPr>
        <w:t>η κ</w:t>
      </w:r>
      <w:r>
        <w:rPr>
          <w:rFonts w:eastAsia="Times New Roman" w:cs="Times New Roman"/>
          <w:szCs w:val="24"/>
        </w:rPr>
        <w:t>.</w:t>
      </w:r>
      <w:r>
        <w:rPr>
          <w:rFonts w:eastAsia="Times New Roman" w:cs="Times New Roman"/>
          <w:szCs w:val="24"/>
        </w:rPr>
        <w:t xml:space="preserve"> Κοζομπόλη </w:t>
      </w:r>
      <w:r w:rsidRPr="006F4ABC">
        <w:rPr>
          <w:rFonts w:eastAsia="Times New Roman" w:cs="Times New Roman"/>
          <w:szCs w:val="24"/>
        </w:rPr>
        <w:t xml:space="preserve">και οι άλλοι </w:t>
      </w:r>
      <w:r>
        <w:rPr>
          <w:rFonts w:eastAsia="Times New Roman" w:cs="Times New Roman"/>
          <w:szCs w:val="24"/>
        </w:rPr>
        <w:t>Β</w:t>
      </w:r>
      <w:r w:rsidRPr="006F4ABC">
        <w:rPr>
          <w:rFonts w:eastAsia="Times New Roman" w:cs="Times New Roman"/>
          <w:szCs w:val="24"/>
        </w:rPr>
        <w:t>ουλευτές</w:t>
      </w:r>
      <w:r>
        <w:rPr>
          <w:rFonts w:eastAsia="Times New Roman" w:cs="Times New Roman"/>
          <w:szCs w:val="24"/>
        </w:rPr>
        <w:t>, γίνε</w:t>
      </w:r>
      <w:r w:rsidRPr="006F4ABC">
        <w:rPr>
          <w:rFonts w:eastAsia="Times New Roman" w:cs="Times New Roman"/>
          <w:szCs w:val="24"/>
        </w:rPr>
        <w:t>ται δεκτ</w:t>
      </w:r>
      <w:r>
        <w:rPr>
          <w:rFonts w:eastAsia="Times New Roman" w:cs="Times New Roman"/>
          <w:szCs w:val="24"/>
        </w:rPr>
        <w:t xml:space="preserve">ή. </w:t>
      </w:r>
    </w:p>
    <w:p w14:paraId="69A55DD2" w14:textId="77777777" w:rsidR="00C9651F" w:rsidRDefault="002D2592">
      <w:pPr>
        <w:spacing w:line="600" w:lineRule="auto"/>
        <w:ind w:firstLine="720"/>
        <w:contextualSpacing/>
        <w:jc w:val="both"/>
        <w:rPr>
          <w:rFonts w:eastAsia="Times New Roman" w:cs="Times New Roman"/>
          <w:szCs w:val="24"/>
        </w:rPr>
      </w:pPr>
      <w:r>
        <w:rPr>
          <w:rFonts w:eastAsia="Times New Roman" w:cs="Times New Roman"/>
          <w:szCs w:val="24"/>
        </w:rPr>
        <w:lastRenderedPageBreak/>
        <w:t>Η</w:t>
      </w:r>
      <w:r w:rsidRPr="007B0525">
        <w:rPr>
          <w:rFonts w:eastAsia="Times New Roman" w:cs="Times New Roman"/>
          <w:szCs w:val="24"/>
        </w:rPr>
        <w:t xml:space="preserve"> </w:t>
      </w:r>
      <w:r w:rsidRPr="00B21F21">
        <w:rPr>
          <w:rFonts w:eastAsia="Times New Roman" w:cs="Times New Roman"/>
          <w:szCs w:val="24"/>
        </w:rPr>
        <w:t xml:space="preserve">με γενικό αριθμό </w:t>
      </w:r>
      <w:r w:rsidRPr="007B0525">
        <w:rPr>
          <w:rFonts w:eastAsia="Times New Roman" w:cs="Times New Roman"/>
          <w:szCs w:val="24"/>
        </w:rPr>
        <w:t>195</w:t>
      </w:r>
      <w:r>
        <w:rPr>
          <w:rFonts w:eastAsia="Times New Roman" w:cs="Times New Roman"/>
          <w:szCs w:val="24"/>
        </w:rPr>
        <w:t>6</w:t>
      </w:r>
      <w:r w:rsidRPr="007B0525">
        <w:rPr>
          <w:rFonts w:eastAsia="Times New Roman" w:cs="Times New Roman"/>
          <w:szCs w:val="24"/>
        </w:rPr>
        <w:t xml:space="preserve"> και </w:t>
      </w:r>
      <w:r w:rsidRPr="00B21F21">
        <w:rPr>
          <w:rFonts w:eastAsia="Times New Roman" w:cs="Times New Roman"/>
          <w:szCs w:val="24"/>
        </w:rPr>
        <w:t>ειδικό</w:t>
      </w:r>
      <w:r w:rsidRPr="007B0525">
        <w:rPr>
          <w:rFonts w:eastAsia="Times New Roman" w:cs="Times New Roman"/>
          <w:szCs w:val="24"/>
        </w:rPr>
        <w:t xml:space="preserve"> 1</w:t>
      </w:r>
      <w:r>
        <w:rPr>
          <w:rFonts w:eastAsia="Times New Roman" w:cs="Times New Roman"/>
          <w:szCs w:val="24"/>
        </w:rPr>
        <w:t>70</w:t>
      </w:r>
      <w:r w:rsidRPr="006F4ABC">
        <w:rPr>
          <w:rFonts w:eastAsia="Times New Roman" w:cs="Times New Roman"/>
          <w:szCs w:val="24"/>
        </w:rPr>
        <w:t xml:space="preserve"> του κ</w:t>
      </w:r>
      <w:r>
        <w:rPr>
          <w:rFonts w:eastAsia="Times New Roman" w:cs="Times New Roman"/>
          <w:szCs w:val="24"/>
        </w:rPr>
        <w:t>.</w:t>
      </w:r>
      <w:r>
        <w:rPr>
          <w:rFonts w:eastAsia="Times New Roman" w:cs="Times New Roman"/>
          <w:szCs w:val="24"/>
        </w:rPr>
        <w:t xml:space="preserve"> Ξ</w:t>
      </w:r>
      <w:r w:rsidRPr="006F4ABC">
        <w:rPr>
          <w:rFonts w:eastAsia="Times New Roman" w:cs="Times New Roman"/>
          <w:szCs w:val="24"/>
        </w:rPr>
        <w:t>υδάκη</w:t>
      </w:r>
      <w:r>
        <w:rPr>
          <w:rFonts w:eastAsia="Times New Roman" w:cs="Times New Roman"/>
          <w:szCs w:val="24"/>
        </w:rPr>
        <w:t xml:space="preserve"> και του κ</w:t>
      </w:r>
      <w:r>
        <w:rPr>
          <w:rFonts w:eastAsia="Times New Roman" w:cs="Times New Roman"/>
          <w:szCs w:val="24"/>
        </w:rPr>
        <w:t>.</w:t>
      </w:r>
      <w:r w:rsidRPr="006F4ABC">
        <w:rPr>
          <w:rFonts w:eastAsia="Times New Roman" w:cs="Times New Roman"/>
          <w:szCs w:val="24"/>
        </w:rPr>
        <w:t xml:space="preserve"> Παρασκευοπούλου μπορεί να γίν</w:t>
      </w:r>
      <w:r>
        <w:rPr>
          <w:rFonts w:eastAsia="Times New Roman" w:cs="Times New Roman"/>
          <w:szCs w:val="24"/>
        </w:rPr>
        <w:t xml:space="preserve">ει </w:t>
      </w:r>
      <w:r w:rsidRPr="006F4ABC">
        <w:rPr>
          <w:rFonts w:eastAsia="Times New Roman" w:cs="Times New Roman"/>
          <w:szCs w:val="24"/>
        </w:rPr>
        <w:t>δεκτ</w:t>
      </w:r>
      <w:r>
        <w:rPr>
          <w:rFonts w:eastAsia="Times New Roman" w:cs="Times New Roman"/>
          <w:szCs w:val="24"/>
        </w:rPr>
        <w:t xml:space="preserve">ή, που έχει να </w:t>
      </w:r>
      <w:r w:rsidRPr="006F4ABC">
        <w:rPr>
          <w:rFonts w:eastAsia="Times New Roman" w:cs="Times New Roman"/>
          <w:szCs w:val="24"/>
        </w:rPr>
        <w:t>κάνει</w:t>
      </w:r>
      <w:r>
        <w:rPr>
          <w:rFonts w:eastAsia="Times New Roman" w:cs="Times New Roman"/>
          <w:szCs w:val="24"/>
        </w:rPr>
        <w:t xml:space="preserve"> </w:t>
      </w:r>
      <w:r w:rsidRPr="006F4ABC">
        <w:rPr>
          <w:rFonts w:eastAsia="Times New Roman" w:cs="Times New Roman"/>
          <w:szCs w:val="24"/>
        </w:rPr>
        <w:t>με ένα θέμα που είχε θέσ</w:t>
      </w:r>
      <w:r>
        <w:rPr>
          <w:rFonts w:eastAsia="Times New Roman" w:cs="Times New Roman"/>
          <w:szCs w:val="24"/>
        </w:rPr>
        <w:t>ει και ο</w:t>
      </w:r>
      <w:r w:rsidRPr="006F4ABC">
        <w:rPr>
          <w:rFonts w:eastAsia="Times New Roman" w:cs="Times New Roman"/>
          <w:szCs w:val="24"/>
        </w:rPr>
        <w:t xml:space="preserve"> κ</w:t>
      </w:r>
      <w:r>
        <w:rPr>
          <w:rFonts w:eastAsia="Times New Roman" w:cs="Times New Roman"/>
          <w:szCs w:val="24"/>
        </w:rPr>
        <w:t>.</w:t>
      </w:r>
      <w:r w:rsidRPr="006F4ABC">
        <w:rPr>
          <w:rFonts w:eastAsia="Times New Roman" w:cs="Times New Roman"/>
          <w:szCs w:val="24"/>
        </w:rPr>
        <w:t xml:space="preserve"> Παναγιωτόπουλος</w:t>
      </w:r>
      <w:r>
        <w:rPr>
          <w:rFonts w:eastAsia="Times New Roman" w:cs="Times New Roman"/>
          <w:szCs w:val="24"/>
        </w:rPr>
        <w:t>, α</w:t>
      </w:r>
      <w:r w:rsidRPr="006F4ABC">
        <w:rPr>
          <w:rFonts w:eastAsia="Times New Roman" w:cs="Times New Roman"/>
          <w:szCs w:val="24"/>
        </w:rPr>
        <w:t xml:space="preserve">ν δεν κάνω λάθος </w:t>
      </w:r>
      <w:r>
        <w:rPr>
          <w:rFonts w:eastAsia="Times New Roman" w:cs="Times New Roman"/>
          <w:szCs w:val="24"/>
        </w:rPr>
        <w:t xml:space="preserve">στις </w:t>
      </w:r>
      <w:r>
        <w:rPr>
          <w:rFonts w:eastAsia="Times New Roman" w:cs="Times New Roman"/>
          <w:szCs w:val="24"/>
        </w:rPr>
        <w:t>ε</w:t>
      </w:r>
      <w:r w:rsidRPr="006F4ABC">
        <w:rPr>
          <w:rFonts w:eastAsia="Times New Roman" w:cs="Times New Roman"/>
          <w:szCs w:val="24"/>
        </w:rPr>
        <w:t>πιτροπές</w:t>
      </w:r>
      <w:r>
        <w:rPr>
          <w:rFonts w:eastAsia="Times New Roman" w:cs="Times New Roman"/>
          <w:szCs w:val="24"/>
        </w:rPr>
        <w:t>, δ</w:t>
      </w:r>
      <w:r w:rsidRPr="006F4ABC">
        <w:rPr>
          <w:rFonts w:eastAsia="Times New Roman" w:cs="Times New Roman"/>
          <w:szCs w:val="24"/>
        </w:rPr>
        <w:t xml:space="preserve">ηλαδή </w:t>
      </w:r>
      <w:r>
        <w:rPr>
          <w:rFonts w:eastAsia="Times New Roman" w:cs="Times New Roman"/>
          <w:szCs w:val="24"/>
        </w:rPr>
        <w:t>«</w:t>
      </w:r>
      <w:r w:rsidRPr="006F4ABC">
        <w:rPr>
          <w:rFonts w:eastAsia="Times New Roman" w:cs="Times New Roman"/>
          <w:szCs w:val="24"/>
        </w:rPr>
        <w:t xml:space="preserve">τι γίνεται αν έχουμε απόφαση εξαιρετικά με την παραβίαση του τεκμηρίου της αθωότητας μετά την έκδοση αμετάκλητης απόφασης και ποιο είναι το μέτρο αποκατάσταση πέραν του δικαιώματος αγωγής με </w:t>
      </w:r>
      <w:r>
        <w:rPr>
          <w:rFonts w:eastAsia="Times New Roman" w:cs="Times New Roman"/>
          <w:szCs w:val="24"/>
        </w:rPr>
        <w:t xml:space="preserve">το </w:t>
      </w:r>
      <w:r w:rsidRPr="006F4ABC">
        <w:rPr>
          <w:rFonts w:eastAsia="Times New Roman" w:cs="Times New Roman"/>
          <w:szCs w:val="24"/>
        </w:rPr>
        <w:t>105</w:t>
      </w:r>
      <w:r>
        <w:rPr>
          <w:rFonts w:eastAsia="Times New Roman" w:cs="Times New Roman"/>
          <w:szCs w:val="24"/>
        </w:rPr>
        <w:t>,</w:t>
      </w:r>
      <w:r w:rsidRPr="006F4ABC">
        <w:rPr>
          <w:rFonts w:eastAsia="Times New Roman" w:cs="Times New Roman"/>
          <w:szCs w:val="24"/>
        </w:rPr>
        <w:t xml:space="preserve"> το οποίο λαμβάνεται υπ</w:t>
      </w:r>
      <w:r>
        <w:rPr>
          <w:rFonts w:eastAsia="Times New Roman" w:cs="Times New Roman"/>
          <w:szCs w:val="24"/>
        </w:rPr>
        <w:t xml:space="preserve">’ </w:t>
      </w:r>
      <w:r w:rsidRPr="006F4ABC">
        <w:rPr>
          <w:rFonts w:eastAsia="Times New Roman" w:cs="Times New Roman"/>
          <w:szCs w:val="24"/>
        </w:rPr>
        <w:t>όψ</w:t>
      </w:r>
      <w:r>
        <w:rPr>
          <w:rFonts w:eastAsia="Times New Roman" w:cs="Times New Roman"/>
          <w:szCs w:val="24"/>
        </w:rPr>
        <w:t>ιν</w:t>
      </w:r>
      <w:r w:rsidRPr="006F4ABC">
        <w:rPr>
          <w:rFonts w:eastAsia="Times New Roman" w:cs="Times New Roman"/>
          <w:szCs w:val="24"/>
        </w:rPr>
        <w:t xml:space="preserve"> κατά τη διαδικασία απο</w:t>
      </w:r>
      <w:r>
        <w:rPr>
          <w:rFonts w:eastAsia="Times New Roman" w:cs="Times New Roman"/>
          <w:szCs w:val="24"/>
        </w:rPr>
        <w:t>νομής χ</w:t>
      </w:r>
      <w:r w:rsidRPr="006F4ABC">
        <w:rPr>
          <w:rFonts w:eastAsia="Times New Roman" w:cs="Times New Roman"/>
          <w:szCs w:val="24"/>
        </w:rPr>
        <w:t>άριτος</w:t>
      </w:r>
      <w:r>
        <w:rPr>
          <w:rFonts w:eastAsia="Times New Roman" w:cs="Times New Roman"/>
          <w:szCs w:val="24"/>
        </w:rPr>
        <w:t>».</w:t>
      </w:r>
    </w:p>
    <w:p w14:paraId="69A55DD3" w14:textId="77777777" w:rsidR="00C9651F" w:rsidRDefault="002D2592">
      <w:pPr>
        <w:spacing w:line="600" w:lineRule="auto"/>
        <w:ind w:firstLine="720"/>
        <w:contextualSpacing/>
        <w:jc w:val="both"/>
        <w:rPr>
          <w:rFonts w:eastAsia="Times New Roman" w:cs="Times New Roman"/>
          <w:szCs w:val="24"/>
        </w:rPr>
      </w:pPr>
      <w:r>
        <w:rPr>
          <w:rFonts w:eastAsia="Times New Roman" w:cs="Times New Roman"/>
          <w:szCs w:val="24"/>
        </w:rPr>
        <w:t xml:space="preserve">Η </w:t>
      </w:r>
      <w:r w:rsidRPr="00B21F21">
        <w:rPr>
          <w:rFonts w:eastAsia="Times New Roman" w:cs="Times New Roman"/>
          <w:szCs w:val="24"/>
        </w:rPr>
        <w:t xml:space="preserve">με γενικό αριθμό </w:t>
      </w:r>
      <w:r>
        <w:rPr>
          <w:rFonts w:eastAsia="Times New Roman" w:cs="Times New Roman"/>
          <w:szCs w:val="24"/>
        </w:rPr>
        <w:t xml:space="preserve">1957 και </w:t>
      </w:r>
      <w:r w:rsidRPr="00B21F21">
        <w:rPr>
          <w:rFonts w:eastAsia="Times New Roman" w:cs="Times New Roman"/>
          <w:szCs w:val="24"/>
        </w:rPr>
        <w:t>ειδικό</w:t>
      </w:r>
      <w:r>
        <w:rPr>
          <w:rFonts w:eastAsia="Times New Roman" w:cs="Times New Roman"/>
          <w:szCs w:val="24"/>
        </w:rPr>
        <w:t xml:space="preserve"> 171 </w:t>
      </w:r>
      <w:r w:rsidRPr="006F4ABC">
        <w:rPr>
          <w:rFonts w:eastAsia="Times New Roman" w:cs="Times New Roman"/>
          <w:szCs w:val="24"/>
        </w:rPr>
        <w:t xml:space="preserve">σε σχέση </w:t>
      </w:r>
      <w:r>
        <w:rPr>
          <w:rFonts w:eastAsia="Times New Roman" w:cs="Times New Roman"/>
          <w:szCs w:val="24"/>
        </w:rPr>
        <w:t>«</w:t>
      </w:r>
      <w:r w:rsidRPr="006F4ABC">
        <w:rPr>
          <w:rFonts w:eastAsia="Times New Roman" w:cs="Times New Roman"/>
          <w:szCs w:val="24"/>
        </w:rPr>
        <w:t xml:space="preserve">με την αλλαγή καθεστώτος ορισμού ανταποκριτών ΕΛΓΑ για την εύρυθμη λειτουργία του </w:t>
      </w:r>
      <w:r>
        <w:rPr>
          <w:rFonts w:eastAsia="Times New Roman" w:cs="Times New Roman"/>
          <w:szCs w:val="24"/>
        </w:rPr>
        <w:t>ο</w:t>
      </w:r>
      <w:r w:rsidRPr="006F4ABC">
        <w:rPr>
          <w:rFonts w:eastAsia="Times New Roman" w:cs="Times New Roman"/>
          <w:szCs w:val="24"/>
        </w:rPr>
        <w:t>ργανισμού</w:t>
      </w:r>
      <w:r>
        <w:rPr>
          <w:rFonts w:eastAsia="Times New Roman" w:cs="Times New Roman"/>
          <w:szCs w:val="24"/>
        </w:rPr>
        <w:t>»</w:t>
      </w:r>
      <w:r w:rsidRPr="006F4ABC">
        <w:rPr>
          <w:rFonts w:eastAsia="Times New Roman" w:cs="Times New Roman"/>
          <w:szCs w:val="24"/>
        </w:rPr>
        <w:t xml:space="preserve"> και αυτή γίνεται δεκτή</w:t>
      </w:r>
      <w:r>
        <w:rPr>
          <w:rFonts w:eastAsia="Times New Roman" w:cs="Times New Roman"/>
          <w:szCs w:val="24"/>
        </w:rPr>
        <w:t>. Ή</w:t>
      </w:r>
      <w:r w:rsidRPr="006F4ABC">
        <w:rPr>
          <w:rFonts w:eastAsia="Times New Roman" w:cs="Times New Roman"/>
          <w:szCs w:val="24"/>
        </w:rPr>
        <w:t xml:space="preserve">ταν εδώ και </w:t>
      </w:r>
      <w:r>
        <w:rPr>
          <w:rFonts w:eastAsia="Times New Roman" w:cs="Times New Roman"/>
          <w:szCs w:val="24"/>
        </w:rPr>
        <w:t>ο κ. Α</w:t>
      </w:r>
      <w:r w:rsidRPr="006F4ABC">
        <w:rPr>
          <w:rFonts w:eastAsia="Times New Roman" w:cs="Times New Roman"/>
          <w:szCs w:val="24"/>
        </w:rPr>
        <w:t>ραχωβίτης</w:t>
      </w:r>
      <w:r>
        <w:rPr>
          <w:rFonts w:eastAsia="Times New Roman" w:cs="Times New Roman"/>
          <w:szCs w:val="24"/>
        </w:rPr>
        <w:t>,</w:t>
      </w:r>
      <w:r w:rsidRPr="006F4ABC">
        <w:rPr>
          <w:rFonts w:eastAsia="Times New Roman" w:cs="Times New Roman"/>
          <w:szCs w:val="24"/>
        </w:rPr>
        <w:t xml:space="preserve"> αν χρειαστεί μπορεί </w:t>
      </w:r>
      <w:r w:rsidRPr="006F4ABC">
        <w:rPr>
          <w:rFonts w:eastAsia="Times New Roman" w:cs="Times New Roman"/>
          <w:szCs w:val="24"/>
        </w:rPr>
        <w:t>και να επανέλθει</w:t>
      </w:r>
      <w:r>
        <w:rPr>
          <w:rFonts w:eastAsia="Times New Roman" w:cs="Times New Roman"/>
          <w:szCs w:val="24"/>
        </w:rPr>
        <w:t>,</w:t>
      </w:r>
      <w:r w:rsidRPr="006F4ABC">
        <w:rPr>
          <w:rFonts w:eastAsia="Times New Roman" w:cs="Times New Roman"/>
          <w:szCs w:val="24"/>
        </w:rPr>
        <w:t xml:space="preserve"> για να </w:t>
      </w:r>
      <w:r>
        <w:rPr>
          <w:rFonts w:eastAsia="Times New Roman" w:cs="Times New Roman"/>
          <w:szCs w:val="24"/>
        </w:rPr>
        <w:t xml:space="preserve">εξηγηθεί και από τους υποβάλλοντες Υπουργούς, </w:t>
      </w:r>
      <w:r w:rsidRPr="006F4ABC">
        <w:rPr>
          <w:rFonts w:eastAsia="Times New Roman" w:cs="Times New Roman"/>
          <w:szCs w:val="24"/>
        </w:rPr>
        <w:t xml:space="preserve">αλλά και ο Υπουργός Αγροτικής Ανάπτυξης </w:t>
      </w:r>
      <w:r>
        <w:rPr>
          <w:rFonts w:eastAsia="Times New Roman" w:cs="Times New Roman"/>
          <w:szCs w:val="24"/>
        </w:rPr>
        <w:t>είναι στη διάθεση του Σ</w:t>
      </w:r>
      <w:r w:rsidRPr="006F4ABC">
        <w:rPr>
          <w:rFonts w:eastAsia="Times New Roman" w:cs="Times New Roman"/>
          <w:szCs w:val="24"/>
        </w:rPr>
        <w:t>ώματος</w:t>
      </w:r>
      <w:r>
        <w:rPr>
          <w:rFonts w:eastAsia="Times New Roman" w:cs="Times New Roman"/>
          <w:szCs w:val="24"/>
        </w:rPr>
        <w:t>,</w:t>
      </w:r>
      <w:r w:rsidRPr="006F4ABC">
        <w:rPr>
          <w:rFonts w:eastAsia="Times New Roman" w:cs="Times New Roman"/>
          <w:szCs w:val="24"/>
        </w:rPr>
        <w:t xml:space="preserve"> προκειμένου</w:t>
      </w:r>
      <w:r>
        <w:rPr>
          <w:rFonts w:eastAsia="Times New Roman" w:cs="Times New Roman"/>
          <w:szCs w:val="24"/>
        </w:rPr>
        <w:t>…</w:t>
      </w:r>
    </w:p>
    <w:p w14:paraId="69A55DD4" w14:textId="77777777" w:rsidR="00C9651F" w:rsidRDefault="002D2592">
      <w:pPr>
        <w:spacing w:line="600" w:lineRule="auto"/>
        <w:ind w:firstLine="720"/>
        <w:contextualSpacing/>
        <w:jc w:val="both"/>
        <w:rPr>
          <w:rFonts w:eastAsia="Times New Roman" w:cs="Times New Roman"/>
          <w:szCs w:val="24"/>
        </w:rPr>
      </w:pPr>
      <w:r w:rsidRPr="00F46F87">
        <w:rPr>
          <w:rFonts w:eastAsia="Times New Roman" w:cs="Times New Roman"/>
          <w:b/>
          <w:szCs w:val="24"/>
        </w:rPr>
        <w:t>ΣΠΥΡΙΔΩΝ</w:t>
      </w:r>
      <w:r>
        <w:rPr>
          <w:rFonts w:eastAsia="Times New Roman" w:cs="Times New Roman"/>
          <w:b/>
          <w:szCs w:val="24"/>
        </w:rPr>
        <w:t>ΑΣ</w:t>
      </w:r>
      <w:r w:rsidRPr="00F46F87">
        <w:rPr>
          <w:rFonts w:eastAsia="Times New Roman" w:cs="Times New Roman"/>
          <w:b/>
          <w:szCs w:val="24"/>
        </w:rPr>
        <w:t xml:space="preserve"> Λ</w:t>
      </w:r>
      <w:r>
        <w:rPr>
          <w:rFonts w:eastAsia="Times New Roman" w:cs="Times New Roman"/>
          <w:b/>
          <w:szCs w:val="24"/>
        </w:rPr>
        <w:t>ΑΠΠΑΣ</w:t>
      </w:r>
      <w:r w:rsidRPr="00F46F87">
        <w:rPr>
          <w:rFonts w:eastAsia="Times New Roman" w:cs="Times New Roman"/>
          <w:b/>
          <w:szCs w:val="24"/>
        </w:rPr>
        <w:t>:</w:t>
      </w:r>
      <w:r>
        <w:rPr>
          <w:rFonts w:eastAsia="Times New Roman" w:cs="Times New Roman"/>
          <w:szCs w:val="24"/>
        </w:rPr>
        <w:t xml:space="preserve"> Από την κ</w:t>
      </w:r>
      <w:r>
        <w:rPr>
          <w:rFonts w:eastAsia="Times New Roman" w:cs="Times New Roman"/>
          <w:szCs w:val="24"/>
        </w:rPr>
        <w:t>.</w:t>
      </w:r>
      <w:r>
        <w:rPr>
          <w:rFonts w:eastAsia="Times New Roman" w:cs="Times New Roman"/>
          <w:szCs w:val="24"/>
        </w:rPr>
        <w:t xml:space="preserve"> Βράντζα.</w:t>
      </w:r>
    </w:p>
    <w:p w14:paraId="69A55DD5" w14:textId="77777777" w:rsidR="00C9651F" w:rsidRDefault="002D2592">
      <w:pPr>
        <w:spacing w:line="600" w:lineRule="auto"/>
        <w:ind w:firstLine="720"/>
        <w:contextualSpacing/>
        <w:jc w:val="both"/>
        <w:rPr>
          <w:rFonts w:eastAsia="Times New Roman" w:cs="Times New Roman"/>
          <w:b/>
          <w:szCs w:val="24"/>
        </w:rPr>
      </w:pPr>
      <w:r w:rsidRPr="00F46F87">
        <w:rPr>
          <w:rFonts w:eastAsia="Times New Roman" w:cs="Times New Roman"/>
          <w:b/>
          <w:szCs w:val="24"/>
        </w:rPr>
        <w:lastRenderedPageBreak/>
        <w:t xml:space="preserve">ΜΙΧΑΗΛ ΚΑΛΟΓΗΡΟΥ (Υπουργός Δικαιοσύνης, Διαφάνειας και Ανθρωπίνων Δικαιωμάτων): </w:t>
      </w:r>
      <w:r w:rsidRPr="00F46F87">
        <w:rPr>
          <w:rFonts w:eastAsia="Times New Roman" w:cs="Times New Roman"/>
          <w:szCs w:val="24"/>
        </w:rPr>
        <w:t>Από την κ</w:t>
      </w:r>
      <w:r>
        <w:rPr>
          <w:rFonts w:eastAsia="Times New Roman" w:cs="Times New Roman"/>
          <w:szCs w:val="24"/>
        </w:rPr>
        <w:t>.</w:t>
      </w:r>
      <w:r w:rsidRPr="00F46F87">
        <w:rPr>
          <w:rFonts w:eastAsia="Times New Roman" w:cs="Times New Roman"/>
          <w:szCs w:val="24"/>
        </w:rPr>
        <w:t xml:space="preserve"> Βράντζα θα υποστηριχθεί.</w:t>
      </w:r>
    </w:p>
    <w:p w14:paraId="69A55DD6" w14:textId="77777777" w:rsidR="00C9651F" w:rsidRDefault="002D2592">
      <w:pPr>
        <w:spacing w:line="600" w:lineRule="auto"/>
        <w:ind w:firstLine="720"/>
        <w:contextualSpacing/>
        <w:jc w:val="both"/>
        <w:rPr>
          <w:rFonts w:eastAsia="Times New Roman" w:cs="Times New Roman"/>
          <w:szCs w:val="24"/>
        </w:rPr>
      </w:pPr>
      <w:r>
        <w:rPr>
          <w:rFonts w:eastAsia="Times New Roman" w:cs="Times New Roman"/>
          <w:szCs w:val="24"/>
        </w:rPr>
        <w:t>Σ</w:t>
      </w:r>
      <w:r w:rsidRPr="006F4ABC">
        <w:rPr>
          <w:rFonts w:eastAsia="Times New Roman" w:cs="Times New Roman"/>
          <w:szCs w:val="24"/>
        </w:rPr>
        <w:t>ε σχέση με τ</w:t>
      </w:r>
      <w:r>
        <w:rPr>
          <w:rFonts w:eastAsia="Times New Roman" w:cs="Times New Roman"/>
          <w:szCs w:val="24"/>
        </w:rPr>
        <w:t>η με</w:t>
      </w:r>
      <w:r w:rsidRPr="00B21F21">
        <w:rPr>
          <w:rFonts w:eastAsia="Times New Roman" w:cs="Times New Roman"/>
          <w:szCs w:val="24"/>
        </w:rPr>
        <w:t xml:space="preserve"> γενικό αριθμό </w:t>
      </w:r>
      <w:r>
        <w:rPr>
          <w:rFonts w:eastAsia="Times New Roman" w:cs="Times New Roman"/>
          <w:szCs w:val="24"/>
        </w:rPr>
        <w:t xml:space="preserve">1958 «για την άρση των κωλυμάτων </w:t>
      </w:r>
      <w:r w:rsidRPr="006F4ABC">
        <w:rPr>
          <w:rFonts w:eastAsia="Times New Roman" w:cs="Times New Roman"/>
          <w:szCs w:val="24"/>
        </w:rPr>
        <w:t>διορισμ</w:t>
      </w:r>
      <w:r>
        <w:rPr>
          <w:rFonts w:eastAsia="Times New Roman" w:cs="Times New Roman"/>
          <w:szCs w:val="24"/>
        </w:rPr>
        <w:t>ού</w:t>
      </w:r>
      <w:r w:rsidRPr="006F4ABC">
        <w:rPr>
          <w:rFonts w:eastAsia="Times New Roman" w:cs="Times New Roman"/>
          <w:szCs w:val="24"/>
        </w:rPr>
        <w:t xml:space="preserve"> των απεξαρτημένων</w:t>
      </w:r>
      <w:r>
        <w:rPr>
          <w:rFonts w:eastAsia="Times New Roman" w:cs="Times New Roman"/>
          <w:szCs w:val="24"/>
        </w:rPr>
        <w:t xml:space="preserve">», επειδή υπάρχει ειδική </w:t>
      </w:r>
      <w:r>
        <w:rPr>
          <w:rFonts w:eastAsia="Times New Roman" w:cs="Times New Roman"/>
          <w:szCs w:val="24"/>
        </w:rPr>
        <w:t>ε</w:t>
      </w:r>
      <w:r w:rsidRPr="006F4ABC">
        <w:rPr>
          <w:rFonts w:eastAsia="Times New Roman" w:cs="Times New Roman"/>
          <w:szCs w:val="24"/>
        </w:rPr>
        <w:t xml:space="preserve">πιτροπή στο </w:t>
      </w:r>
      <w:r>
        <w:rPr>
          <w:rFonts w:eastAsia="Times New Roman" w:cs="Times New Roman"/>
          <w:szCs w:val="24"/>
        </w:rPr>
        <w:t>Υ</w:t>
      </w:r>
      <w:r w:rsidRPr="006F4ABC">
        <w:rPr>
          <w:rFonts w:eastAsia="Times New Roman" w:cs="Times New Roman"/>
          <w:szCs w:val="24"/>
        </w:rPr>
        <w:t>πουργείο</w:t>
      </w:r>
      <w:r>
        <w:rPr>
          <w:rFonts w:eastAsia="Times New Roman" w:cs="Times New Roman"/>
          <w:szCs w:val="24"/>
        </w:rPr>
        <w:t>,</w:t>
      </w:r>
      <w:r>
        <w:rPr>
          <w:rFonts w:eastAsia="Times New Roman" w:cs="Times New Roman"/>
          <w:szCs w:val="24"/>
        </w:rPr>
        <w:t xml:space="preserve"> όπου επεξεργάζεται α</w:t>
      </w:r>
      <w:r w:rsidRPr="006F4ABC">
        <w:rPr>
          <w:rFonts w:eastAsia="Times New Roman" w:cs="Times New Roman"/>
          <w:szCs w:val="24"/>
        </w:rPr>
        <w:t>υτή και θέλει λίγο προσοχή</w:t>
      </w:r>
      <w:r>
        <w:rPr>
          <w:rFonts w:eastAsia="Times New Roman" w:cs="Times New Roman"/>
          <w:szCs w:val="24"/>
        </w:rPr>
        <w:t>,</w:t>
      </w:r>
      <w:r w:rsidRPr="006F4ABC">
        <w:rPr>
          <w:rFonts w:eastAsia="Times New Roman" w:cs="Times New Roman"/>
          <w:szCs w:val="24"/>
        </w:rPr>
        <w:t xml:space="preserve"> θα την ξαναδούμε και με την κ</w:t>
      </w:r>
      <w:r>
        <w:rPr>
          <w:rFonts w:eastAsia="Times New Roman" w:cs="Times New Roman"/>
          <w:szCs w:val="24"/>
        </w:rPr>
        <w:t>.</w:t>
      </w:r>
      <w:r w:rsidRPr="006F4ABC">
        <w:rPr>
          <w:rFonts w:eastAsia="Times New Roman" w:cs="Times New Roman"/>
          <w:szCs w:val="24"/>
        </w:rPr>
        <w:t xml:space="preserve"> </w:t>
      </w:r>
      <w:r>
        <w:rPr>
          <w:rFonts w:eastAsia="Times New Roman" w:cs="Times New Roman"/>
          <w:szCs w:val="24"/>
        </w:rPr>
        <w:t>Κ</w:t>
      </w:r>
      <w:r w:rsidRPr="006F4ABC">
        <w:rPr>
          <w:rFonts w:eastAsia="Times New Roman" w:cs="Times New Roman"/>
          <w:szCs w:val="24"/>
        </w:rPr>
        <w:t>οζομπόλη</w:t>
      </w:r>
      <w:r>
        <w:rPr>
          <w:rFonts w:eastAsia="Times New Roman" w:cs="Times New Roman"/>
          <w:szCs w:val="24"/>
        </w:rPr>
        <w:t xml:space="preserve">, αλλά θα τη </w:t>
      </w:r>
      <w:r w:rsidRPr="006F4ABC">
        <w:rPr>
          <w:rFonts w:eastAsia="Times New Roman" w:cs="Times New Roman"/>
          <w:szCs w:val="24"/>
        </w:rPr>
        <w:t xml:space="preserve">δούμε και εμείς </w:t>
      </w:r>
      <w:r>
        <w:rPr>
          <w:rFonts w:eastAsia="Times New Roman" w:cs="Times New Roman"/>
          <w:szCs w:val="24"/>
        </w:rPr>
        <w:t>σ</w:t>
      </w:r>
      <w:r w:rsidRPr="006F4ABC">
        <w:rPr>
          <w:rFonts w:eastAsia="Times New Roman" w:cs="Times New Roman"/>
          <w:szCs w:val="24"/>
        </w:rPr>
        <w:t>το Υπουργείο</w:t>
      </w:r>
      <w:r>
        <w:rPr>
          <w:rFonts w:eastAsia="Times New Roman" w:cs="Times New Roman"/>
          <w:szCs w:val="24"/>
        </w:rPr>
        <w:t>, ο</w:t>
      </w:r>
      <w:r w:rsidRPr="006F4ABC">
        <w:rPr>
          <w:rFonts w:eastAsia="Times New Roman" w:cs="Times New Roman"/>
          <w:szCs w:val="24"/>
        </w:rPr>
        <w:t xml:space="preserve">πότε </w:t>
      </w:r>
      <w:r>
        <w:rPr>
          <w:rFonts w:eastAsia="Times New Roman" w:cs="Times New Roman"/>
          <w:szCs w:val="24"/>
        </w:rPr>
        <w:t>π</w:t>
      </w:r>
      <w:r w:rsidRPr="006F4ABC">
        <w:rPr>
          <w:rFonts w:eastAsia="Times New Roman" w:cs="Times New Roman"/>
          <w:szCs w:val="24"/>
        </w:rPr>
        <w:t>ρος το παρόν</w:t>
      </w:r>
      <w:r>
        <w:rPr>
          <w:rFonts w:eastAsia="Times New Roman" w:cs="Times New Roman"/>
          <w:szCs w:val="24"/>
        </w:rPr>
        <w:t>,</w:t>
      </w:r>
      <w:r w:rsidRPr="006F4ABC">
        <w:rPr>
          <w:rFonts w:eastAsia="Times New Roman" w:cs="Times New Roman"/>
          <w:szCs w:val="24"/>
        </w:rPr>
        <w:t xml:space="preserve"> την απορρίπτουμε</w:t>
      </w:r>
      <w:r>
        <w:rPr>
          <w:rFonts w:eastAsia="Times New Roman" w:cs="Times New Roman"/>
          <w:szCs w:val="24"/>
        </w:rPr>
        <w:t>,</w:t>
      </w:r>
      <w:r w:rsidRPr="006F4ABC">
        <w:rPr>
          <w:rFonts w:eastAsia="Times New Roman" w:cs="Times New Roman"/>
          <w:szCs w:val="24"/>
        </w:rPr>
        <w:t xml:space="preserve"> προκειμένου να επανέλθουμε έχοντας αντιμετωπίσει </w:t>
      </w:r>
      <w:r>
        <w:rPr>
          <w:rFonts w:eastAsia="Times New Roman" w:cs="Times New Roman"/>
          <w:szCs w:val="24"/>
        </w:rPr>
        <w:t>σ</w:t>
      </w:r>
      <w:r w:rsidRPr="006F4ABC">
        <w:rPr>
          <w:rFonts w:eastAsia="Times New Roman" w:cs="Times New Roman"/>
          <w:szCs w:val="24"/>
        </w:rPr>
        <w:t>το σύνολο το πρόβλημα</w:t>
      </w:r>
      <w:r>
        <w:rPr>
          <w:rFonts w:eastAsia="Times New Roman" w:cs="Times New Roman"/>
          <w:szCs w:val="24"/>
        </w:rPr>
        <w:t>.</w:t>
      </w:r>
    </w:p>
    <w:p w14:paraId="69A55DD7" w14:textId="77777777" w:rsidR="00C9651F" w:rsidRDefault="002D2592">
      <w:pPr>
        <w:spacing w:line="600" w:lineRule="auto"/>
        <w:ind w:firstLine="720"/>
        <w:contextualSpacing/>
        <w:jc w:val="both"/>
        <w:rPr>
          <w:rFonts w:eastAsia="Times New Roman" w:cs="Times New Roman"/>
          <w:szCs w:val="24"/>
        </w:rPr>
      </w:pPr>
      <w:r>
        <w:rPr>
          <w:rFonts w:eastAsia="Times New Roman" w:cs="Times New Roman"/>
          <w:szCs w:val="24"/>
        </w:rPr>
        <w:t>Κ</w:t>
      </w:r>
      <w:r w:rsidRPr="006F4ABC">
        <w:rPr>
          <w:rFonts w:eastAsia="Times New Roman" w:cs="Times New Roman"/>
          <w:szCs w:val="24"/>
        </w:rPr>
        <w:t xml:space="preserve">αι </w:t>
      </w:r>
      <w:r>
        <w:rPr>
          <w:rFonts w:eastAsia="Times New Roman" w:cs="Times New Roman"/>
          <w:szCs w:val="24"/>
        </w:rPr>
        <w:t>επίσης,</w:t>
      </w:r>
      <w:r>
        <w:rPr>
          <w:rFonts w:eastAsia="Times New Roman" w:cs="Times New Roman"/>
          <w:szCs w:val="24"/>
        </w:rPr>
        <w:t xml:space="preserve"> </w:t>
      </w:r>
      <w:r w:rsidRPr="006F4ABC">
        <w:rPr>
          <w:rFonts w:eastAsia="Times New Roman" w:cs="Times New Roman"/>
          <w:szCs w:val="24"/>
        </w:rPr>
        <w:t>απορρίπτετ</w:t>
      </w:r>
      <w:r>
        <w:rPr>
          <w:rFonts w:eastAsia="Times New Roman" w:cs="Times New Roman"/>
          <w:szCs w:val="24"/>
        </w:rPr>
        <w:t>αι</w:t>
      </w:r>
      <w:r w:rsidRPr="006F4ABC">
        <w:rPr>
          <w:rFonts w:eastAsia="Times New Roman" w:cs="Times New Roman"/>
          <w:szCs w:val="24"/>
        </w:rPr>
        <w:t xml:space="preserve"> </w:t>
      </w:r>
      <w:r>
        <w:rPr>
          <w:rFonts w:eastAsia="Times New Roman" w:cs="Times New Roman"/>
          <w:szCs w:val="24"/>
        </w:rPr>
        <w:t xml:space="preserve">η </w:t>
      </w:r>
      <w:r w:rsidRPr="00B21F21">
        <w:rPr>
          <w:rFonts w:eastAsia="Times New Roman" w:cs="Times New Roman"/>
          <w:szCs w:val="24"/>
        </w:rPr>
        <w:t xml:space="preserve">με γενικό αριθμό </w:t>
      </w:r>
      <w:r>
        <w:rPr>
          <w:rFonts w:eastAsia="Times New Roman" w:cs="Times New Roman"/>
          <w:szCs w:val="24"/>
        </w:rPr>
        <w:t>1959 και ειδικό 173</w:t>
      </w:r>
      <w:r w:rsidRPr="006F4ABC">
        <w:rPr>
          <w:rFonts w:eastAsia="Times New Roman" w:cs="Times New Roman"/>
          <w:szCs w:val="24"/>
        </w:rPr>
        <w:t xml:space="preserve"> του κ</w:t>
      </w:r>
      <w:r>
        <w:rPr>
          <w:rFonts w:eastAsia="Times New Roman" w:cs="Times New Roman"/>
          <w:szCs w:val="24"/>
        </w:rPr>
        <w:t>.</w:t>
      </w:r>
      <w:r w:rsidRPr="006F4ABC">
        <w:rPr>
          <w:rFonts w:eastAsia="Times New Roman" w:cs="Times New Roman"/>
          <w:szCs w:val="24"/>
        </w:rPr>
        <w:t xml:space="preserve"> </w:t>
      </w:r>
      <w:r>
        <w:rPr>
          <w:rFonts w:eastAsia="Times New Roman" w:cs="Times New Roman"/>
          <w:szCs w:val="24"/>
        </w:rPr>
        <w:t>Καρρά.</w:t>
      </w:r>
    </w:p>
    <w:p w14:paraId="69A55DD8" w14:textId="77777777" w:rsidR="00C9651F" w:rsidRDefault="002D2592">
      <w:pPr>
        <w:spacing w:line="600" w:lineRule="auto"/>
        <w:ind w:firstLine="720"/>
        <w:contextualSpacing/>
        <w:jc w:val="both"/>
        <w:rPr>
          <w:rFonts w:eastAsia="Times New Roman" w:cs="Times New Roman"/>
          <w:szCs w:val="24"/>
        </w:rPr>
      </w:pPr>
      <w:r>
        <w:rPr>
          <w:rFonts w:eastAsia="Times New Roman" w:cs="Times New Roman"/>
          <w:szCs w:val="24"/>
        </w:rPr>
        <w:t xml:space="preserve">Τώρα, σε σχέση με τις νομοτεχνικές, </w:t>
      </w:r>
      <w:r w:rsidRPr="006F4ABC">
        <w:rPr>
          <w:rFonts w:eastAsia="Times New Roman" w:cs="Times New Roman"/>
          <w:szCs w:val="24"/>
        </w:rPr>
        <w:t xml:space="preserve">υπάρχει η </w:t>
      </w:r>
      <w:r>
        <w:rPr>
          <w:rFonts w:eastAsia="Times New Roman" w:cs="Times New Roman"/>
          <w:szCs w:val="24"/>
        </w:rPr>
        <w:t xml:space="preserve">αναδιατύπωση και η </w:t>
      </w:r>
      <w:r w:rsidRPr="006F4ABC">
        <w:rPr>
          <w:rFonts w:eastAsia="Times New Roman" w:cs="Times New Roman"/>
          <w:szCs w:val="24"/>
        </w:rPr>
        <w:t>αντικατάσταση</w:t>
      </w:r>
      <w:r>
        <w:rPr>
          <w:rFonts w:eastAsia="Times New Roman" w:cs="Times New Roman"/>
          <w:szCs w:val="24"/>
        </w:rPr>
        <w:t xml:space="preserve"> της</w:t>
      </w:r>
      <w:r w:rsidRPr="006F4ABC">
        <w:rPr>
          <w:rFonts w:eastAsia="Times New Roman" w:cs="Times New Roman"/>
          <w:szCs w:val="24"/>
        </w:rPr>
        <w:t xml:space="preserve"> παρ</w:t>
      </w:r>
      <w:r>
        <w:rPr>
          <w:rFonts w:eastAsia="Times New Roman" w:cs="Times New Roman"/>
          <w:szCs w:val="24"/>
        </w:rPr>
        <w:t xml:space="preserve">αγράφου </w:t>
      </w:r>
      <w:r w:rsidRPr="006F4ABC">
        <w:rPr>
          <w:rFonts w:eastAsia="Times New Roman" w:cs="Times New Roman"/>
          <w:szCs w:val="24"/>
        </w:rPr>
        <w:t>που αφορά στα προσόντα των υποψηφίων</w:t>
      </w:r>
      <w:r>
        <w:rPr>
          <w:rFonts w:eastAsia="Times New Roman" w:cs="Times New Roman"/>
          <w:szCs w:val="24"/>
        </w:rPr>
        <w:t>,</w:t>
      </w:r>
      <w:r w:rsidRPr="006F4ABC">
        <w:rPr>
          <w:rFonts w:eastAsia="Times New Roman" w:cs="Times New Roman"/>
          <w:szCs w:val="24"/>
        </w:rPr>
        <w:t xml:space="preserve"> για τη θέση του </w:t>
      </w:r>
      <w:r>
        <w:rPr>
          <w:rFonts w:eastAsia="Times New Roman" w:cs="Times New Roman"/>
          <w:szCs w:val="24"/>
        </w:rPr>
        <w:t xml:space="preserve">Ευρωπαίου </w:t>
      </w:r>
      <w:r>
        <w:rPr>
          <w:rFonts w:eastAsia="Times New Roman" w:cs="Times New Roman"/>
          <w:szCs w:val="24"/>
        </w:rPr>
        <w:t>ε</w:t>
      </w:r>
      <w:r w:rsidRPr="006F4ABC">
        <w:rPr>
          <w:rFonts w:eastAsia="Times New Roman" w:cs="Times New Roman"/>
          <w:szCs w:val="24"/>
        </w:rPr>
        <w:t>ισαγγελέα</w:t>
      </w:r>
      <w:r>
        <w:rPr>
          <w:rFonts w:eastAsia="Times New Roman" w:cs="Times New Roman"/>
          <w:szCs w:val="24"/>
        </w:rPr>
        <w:t>. Υπάρχει μια ν</w:t>
      </w:r>
      <w:r w:rsidRPr="006F4ABC">
        <w:rPr>
          <w:rFonts w:eastAsia="Times New Roman" w:cs="Times New Roman"/>
          <w:szCs w:val="24"/>
        </w:rPr>
        <w:t>ομοτεχ</w:t>
      </w:r>
      <w:r w:rsidRPr="006F4ABC">
        <w:rPr>
          <w:rFonts w:eastAsia="Times New Roman" w:cs="Times New Roman"/>
          <w:szCs w:val="24"/>
        </w:rPr>
        <w:t>νική</w:t>
      </w:r>
      <w:r>
        <w:rPr>
          <w:rFonts w:eastAsia="Times New Roman" w:cs="Times New Roman"/>
          <w:szCs w:val="24"/>
        </w:rPr>
        <w:t>,</w:t>
      </w:r>
      <w:r w:rsidRPr="006F4ABC">
        <w:rPr>
          <w:rFonts w:eastAsia="Times New Roman" w:cs="Times New Roman"/>
          <w:szCs w:val="24"/>
        </w:rPr>
        <w:t xml:space="preserve"> η οποία αφορά </w:t>
      </w:r>
      <w:r>
        <w:rPr>
          <w:rFonts w:eastAsia="Times New Roman" w:cs="Times New Roman"/>
          <w:szCs w:val="24"/>
        </w:rPr>
        <w:t xml:space="preserve">την παραπομπή </w:t>
      </w:r>
      <w:r w:rsidRPr="006F4ABC">
        <w:rPr>
          <w:rFonts w:eastAsia="Times New Roman" w:cs="Times New Roman"/>
          <w:szCs w:val="24"/>
        </w:rPr>
        <w:t>στο τέλος της παραγράφου 1 του άρθρου 15</w:t>
      </w:r>
      <w:r>
        <w:rPr>
          <w:rFonts w:eastAsia="Times New Roman" w:cs="Times New Roman"/>
          <w:szCs w:val="24"/>
        </w:rPr>
        <w:t xml:space="preserve"> του ν.</w:t>
      </w:r>
      <w:r w:rsidRPr="006F4ABC">
        <w:rPr>
          <w:rFonts w:eastAsia="Times New Roman" w:cs="Times New Roman"/>
          <w:szCs w:val="24"/>
        </w:rPr>
        <w:t>3226</w:t>
      </w:r>
      <w:r>
        <w:rPr>
          <w:rFonts w:eastAsia="Times New Roman" w:cs="Times New Roman"/>
          <w:szCs w:val="24"/>
        </w:rPr>
        <w:t>/</w:t>
      </w:r>
      <w:r w:rsidRPr="006F4ABC">
        <w:rPr>
          <w:rFonts w:eastAsia="Times New Roman" w:cs="Times New Roman"/>
          <w:szCs w:val="24"/>
        </w:rPr>
        <w:t>2004</w:t>
      </w:r>
      <w:r>
        <w:rPr>
          <w:rFonts w:eastAsia="Times New Roman" w:cs="Times New Roman"/>
          <w:szCs w:val="24"/>
        </w:rPr>
        <w:t>,</w:t>
      </w:r>
      <w:r w:rsidRPr="006F4ABC">
        <w:rPr>
          <w:rFonts w:eastAsia="Times New Roman" w:cs="Times New Roman"/>
          <w:szCs w:val="24"/>
        </w:rPr>
        <w:t xml:space="preserve"> όπως αντικαθίσταται με την παράγραφο 4 του άρθρου 28</w:t>
      </w:r>
      <w:r>
        <w:rPr>
          <w:rFonts w:eastAsia="Times New Roman" w:cs="Times New Roman"/>
          <w:szCs w:val="24"/>
        </w:rPr>
        <w:t>,</w:t>
      </w:r>
      <w:r w:rsidRPr="006F4ABC">
        <w:rPr>
          <w:rFonts w:eastAsia="Times New Roman" w:cs="Times New Roman"/>
          <w:szCs w:val="24"/>
        </w:rPr>
        <w:t xml:space="preserve"> που έχει να κάνει με την καταβολή των ασφαλιστικών εισφορών</w:t>
      </w:r>
      <w:r>
        <w:rPr>
          <w:rFonts w:eastAsia="Times New Roman" w:cs="Times New Roman"/>
          <w:szCs w:val="24"/>
        </w:rPr>
        <w:t xml:space="preserve">, </w:t>
      </w:r>
      <w:r>
        <w:rPr>
          <w:rFonts w:eastAsia="Times New Roman" w:cs="Times New Roman"/>
          <w:szCs w:val="24"/>
        </w:rPr>
        <w:lastRenderedPageBreak/>
        <w:t>προσδιορίζονται</w:t>
      </w:r>
      <w:r w:rsidRPr="006F4ABC">
        <w:rPr>
          <w:rFonts w:eastAsia="Times New Roman" w:cs="Times New Roman"/>
          <w:szCs w:val="24"/>
        </w:rPr>
        <w:t xml:space="preserve"> ότι καταβάλλονται οι παρακ</w:t>
      </w:r>
      <w:r>
        <w:rPr>
          <w:rFonts w:eastAsia="Times New Roman" w:cs="Times New Roman"/>
          <w:szCs w:val="24"/>
        </w:rPr>
        <w:t>ρατούμε</w:t>
      </w:r>
      <w:r>
        <w:rPr>
          <w:rFonts w:eastAsia="Times New Roman" w:cs="Times New Roman"/>
          <w:szCs w:val="24"/>
        </w:rPr>
        <w:t xml:space="preserve">νες </w:t>
      </w:r>
      <w:r w:rsidRPr="006F4ABC">
        <w:rPr>
          <w:rFonts w:eastAsia="Times New Roman" w:cs="Times New Roman"/>
          <w:szCs w:val="24"/>
        </w:rPr>
        <w:t>ασφαλιστικές εισφορές</w:t>
      </w:r>
      <w:r>
        <w:rPr>
          <w:rFonts w:eastAsia="Times New Roman" w:cs="Times New Roman"/>
          <w:szCs w:val="24"/>
        </w:rPr>
        <w:t>,</w:t>
      </w:r>
      <w:r w:rsidRPr="006F4ABC">
        <w:rPr>
          <w:rFonts w:eastAsia="Times New Roman" w:cs="Times New Roman"/>
          <w:szCs w:val="24"/>
        </w:rPr>
        <w:t xml:space="preserve"> αποδίδονται μέσω των δικηγορικών συλλόγων στον </w:t>
      </w:r>
      <w:r>
        <w:rPr>
          <w:rFonts w:eastAsia="Times New Roman" w:cs="Times New Roman"/>
          <w:szCs w:val="24"/>
        </w:rPr>
        <w:t>ΕΦΚΑ.</w:t>
      </w:r>
    </w:p>
    <w:p w14:paraId="69A55DD9" w14:textId="77777777" w:rsidR="00C9651F" w:rsidRDefault="002D2592">
      <w:pPr>
        <w:spacing w:line="600" w:lineRule="auto"/>
        <w:ind w:firstLine="720"/>
        <w:contextualSpacing/>
        <w:jc w:val="both"/>
        <w:rPr>
          <w:rFonts w:eastAsia="Times New Roman" w:cs="Times New Roman"/>
          <w:szCs w:val="24"/>
        </w:rPr>
      </w:pPr>
      <w:r>
        <w:rPr>
          <w:rFonts w:eastAsia="Times New Roman" w:cs="Times New Roman"/>
          <w:szCs w:val="24"/>
        </w:rPr>
        <w:t>Σ</w:t>
      </w:r>
      <w:r w:rsidRPr="006F4ABC">
        <w:rPr>
          <w:rFonts w:eastAsia="Times New Roman" w:cs="Times New Roman"/>
          <w:szCs w:val="24"/>
        </w:rPr>
        <w:t xml:space="preserve">ε </w:t>
      </w:r>
      <w:r>
        <w:rPr>
          <w:rFonts w:eastAsia="Times New Roman" w:cs="Times New Roman"/>
          <w:szCs w:val="24"/>
        </w:rPr>
        <w:t xml:space="preserve">σχέση με το άρθρο 30 και με το </w:t>
      </w:r>
      <w:r>
        <w:rPr>
          <w:rFonts w:eastAsia="Times New Roman" w:cs="Times New Roman"/>
          <w:szCs w:val="24"/>
          <w:lang w:val="en-US"/>
        </w:rPr>
        <w:t>p</w:t>
      </w:r>
      <w:r w:rsidRPr="006F4ABC">
        <w:rPr>
          <w:rFonts w:eastAsia="Times New Roman" w:cs="Times New Roman"/>
          <w:szCs w:val="24"/>
        </w:rPr>
        <w:t>ortal και με την επιβά</w:t>
      </w:r>
      <w:r>
        <w:rPr>
          <w:rFonts w:eastAsia="Times New Roman" w:cs="Times New Roman"/>
          <w:szCs w:val="24"/>
        </w:rPr>
        <w:t xml:space="preserve">ρυνση </w:t>
      </w:r>
      <w:r w:rsidRPr="006F4ABC">
        <w:rPr>
          <w:rFonts w:eastAsia="Times New Roman" w:cs="Times New Roman"/>
          <w:szCs w:val="24"/>
        </w:rPr>
        <w:t>0</w:t>
      </w:r>
      <w:r>
        <w:rPr>
          <w:rFonts w:eastAsia="Times New Roman" w:cs="Times New Roman"/>
          <w:szCs w:val="24"/>
        </w:rPr>
        <w:t>,</w:t>
      </w:r>
      <w:r w:rsidRPr="006F4ABC">
        <w:rPr>
          <w:rFonts w:eastAsia="Times New Roman" w:cs="Times New Roman"/>
          <w:szCs w:val="24"/>
        </w:rPr>
        <w:t>50 στα γραμμάτια προείσπραξης</w:t>
      </w:r>
      <w:r>
        <w:rPr>
          <w:rFonts w:eastAsia="Times New Roman" w:cs="Times New Roman"/>
          <w:szCs w:val="24"/>
        </w:rPr>
        <w:t xml:space="preserve">, </w:t>
      </w:r>
      <w:r w:rsidRPr="006F4ABC">
        <w:rPr>
          <w:rFonts w:eastAsia="Times New Roman" w:cs="Times New Roman"/>
          <w:szCs w:val="24"/>
        </w:rPr>
        <w:t xml:space="preserve">έχουμε κάνει ήδη μία </w:t>
      </w:r>
      <w:r>
        <w:rPr>
          <w:rFonts w:eastAsia="Times New Roman" w:cs="Times New Roman"/>
          <w:szCs w:val="24"/>
        </w:rPr>
        <w:t>νομο</w:t>
      </w:r>
      <w:r w:rsidRPr="006F4ABC">
        <w:rPr>
          <w:rFonts w:eastAsia="Times New Roman" w:cs="Times New Roman"/>
          <w:szCs w:val="24"/>
        </w:rPr>
        <w:t>τεχνική</w:t>
      </w:r>
      <w:r>
        <w:rPr>
          <w:rFonts w:eastAsia="Times New Roman" w:cs="Times New Roman"/>
          <w:szCs w:val="24"/>
        </w:rPr>
        <w:t xml:space="preserve">, η οποία προβλέπει τα εξής: Πρώτον, </w:t>
      </w:r>
      <w:r w:rsidRPr="006F4ABC">
        <w:rPr>
          <w:rFonts w:eastAsia="Times New Roman" w:cs="Times New Roman"/>
          <w:szCs w:val="24"/>
        </w:rPr>
        <w:t>ορίζεται με</w:t>
      </w:r>
      <w:r w:rsidRPr="006F4ABC">
        <w:rPr>
          <w:rFonts w:eastAsia="Times New Roman" w:cs="Times New Roman"/>
          <w:szCs w:val="24"/>
        </w:rPr>
        <w:t xml:space="preserve"> συγκεκριμένο τρόπο ότι αυτό είναι το ανώτατο</w:t>
      </w:r>
      <w:r>
        <w:rPr>
          <w:rFonts w:eastAsia="Times New Roman" w:cs="Times New Roman"/>
          <w:szCs w:val="24"/>
        </w:rPr>
        <w:t>,</w:t>
      </w:r>
      <w:r w:rsidRPr="006F4ABC">
        <w:rPr>
          <w:rFonts w:eastAsia="Times New Roman" w:cs="Times New Roman"/>
          <w:szCs w:val="24"/>
        </w:rPr>
        <w:t xml:space="preserve"> ότι δεν </w:t>
      </w:r>
      <w:r>
        <w:rPr>
          <w:rFonts w:eastAsia="Times New Roman" w:cs="Times New Roman"/>
          <w:szCs w:val="24"/>
        </w:rPr>
        <w:t xml:space="preserve">θα </w:t>
      </w:r>
      <w:r w:rsidRPr="006F4ABC">
        <w:rPr>
          <w:rFonts w:eastAsia="Times New Roman" w:cs="Times New Roman"/>
          <w:szCs w:val="24"/>
        </w:rPr>
        <w:t xml:space="preserve">μπορούμε να </w:t>
      </w:r>
      <w:r>
        <w:rPr>
          <w:rFonts w:eastAsia="Times New Roman" w:cs="Times New Roman"/>
          <w:szCs w:val="24"/>
        </w:rPr>
        <w:t>φύγουμε</w:t>
      </w:r>
      <w:r w:rsidRPr="006F4ABC">
        <w:rPr>
          <w:rFonts w:eastAsia="Times New Roman" w:cs="Times New Roman"/>
          <w:szCs w:val="24"/>
        </w:rPr>
        <w:t xml:space="preserve"> πάνω από το 0</w:t>
      </w:r>
      <w:r>
        <w:rPr>
          <w:rFonts w:eastAsia="Times New Roman" w:cs="Times New Roman"/>
          <w:szCs w:val="24"/>
        </w:rPr>
        <w:t>,</w:t>
      </w:r>
      <w:r w:rsidRPr="006F4ABC">
        <w:rPr>
          <w:rFonts w:eastAsia="Times New Roman" w:cs="Times New Roman"/>
          <w:szCs w:val="24"/>
        </w:rPr>
        <w:t xml:space="preserve">50 και ότι μπορεί </w:t>
      </w:r>
      <w:r>
        <w:rPr>
          <w:rFonts w:eastAsia="Times New Roman" w:cs="Times New Roman"/>
          <w:szCs w:val="24"/>
        </w:rPr>
        <w:t>με</w:t>
      </w:r>
      <w:r w:rsidRPr="006F4ABC">
        <w:rPr>
          <w:rFonts w:eastAsia="Times New Roman" w:cs="Times New Roman"/>
          <w:szCs w:val="24"/>
        </w:rPr>
        <w:t xml:space="preserve"> υπουργική απόφαση</w:t>
      </w:r>
      <w:r>
        <w:rPr>
          <w:rFonts w:eastAsia="Times New Roman" w:cs="Times New Roman"/>
          <w:szCs w:val="24"/>
        </w:rPr>
        <w:t xml:space="preserve"> μετά από πρόταση της </w:t>
      </w:r>
      <w:r>
        <w:rPr>
          <w:rFonts w:eastAsia="Times New Roman" w:cs="Times New Roman"/>
          <w:szCs w:val="24"/>
        </w:rPr>
        <w:t>ο</w:t>
      </w:r>
      <w:r w:rsidRPr="006F4ABC">
        <w:rPr>
          <w:rFonts w:eastAsia="Times New Roman" w:cs="Times New Roman"/>
          <w:szCs w:val="24"/>
        </w:rPr>
        <w:t>λομέλειας</w:t>
      </w:r>
      <w:r w:rsidRPr="006F4ABC">
        <w:rPr>
          <w:rFonts w:eastAsia="Times New Roman" w:cs="Times New Roman"/>
          <w:szCs w:val="24"/>
        </w:rPr>
        <w:t xml:space="preserve"> των </w:t>
      </w:r>
      <w:r>
        <w:rPr>
          <w:rFonts w:eastAsia="Times New Roman" w:cs="Times New Roman"/>
          <w:szCs w:val="24"/>
        </w:rPr>
        <w:t>δικηγορικών σ</w:t>
      </w:r>
      <w:r w:rsidRPr="006F4ABC">
        <w:rPr>
          <w:rFonts w:eastAsia="Times New Roman" w:cs="Times New Roman"/>
          <w:szCs w:val="24"/>
        </w:rPr>
        <w:t>υλλόγων</w:t>
      </w:r>
      <w:r>
        <w:rPr>
          <w:rFonts w:eastAsia="Times New Roman" w:cs="Times New Roman"/>
          <w:szCs w:val="24"/>
        </w:rPr>
        <w:t>,</w:t>
      </w:r>
      <w:r w:rsidRPr="006F4ABC">
        <w:rPr>
          <w:rFonts w:eastAsia="Times New Roman" w:cs="Times New Roman"/>
          <w:szCs w:val="24"/>
        </w:rPr>
        <w:t xml:space="preserve"> αυτό το ποσόν </w:t>
      </w:r>
      <w:r>
        <w:rPr>
          <w:rFonts w:eastAsia="Times New Roman" w:cs="Times New Roman"/>
          <w:szCs w:val="24"/>
        </w:rPr>
        <w:t xml:space="preserve">να </w:t>
      </w:r>
      <w:r w:rsidRPr="006F4ABC">
        <w:rPr>
          <w:rFonts w:eastAsia="Times New Roman" w:cs="Times New Roman"/>
          <w:szCs w:val="24"/>
        </w:rPr>
        <w:t>μειώνεται</w:t>
      </w:r>
      <w:r>
        <w:rPr>
          <w:rFonts w:eastAsia="Times New Roman" w:cs="Times New Roman"/>
          <w:szCs w:val="24"/>
        </w:rPr>
        <w:t>. Ε</w:t>
      </w:r>
      <w:r w:rsidRPr="006F4ABC">
        <w:rPr>
          <w:rFonts w:eastAsia="Times New Roman" w:cs="Times New Roman"/>
          <w:szCs w:val="24"/>
        </w:rPr>
        <w:t xml:space="preserve">γώ </w:t>
      </w:r>
      <w:r>
        <w:rPr>
          <w:rFonts w:eastAsia="Times New Roman" w:cs="Times New Roman"/>
          <w:szCs w:val="24"/>
        </w:rPr>
        <w:t xml:space="preserve">επικοινώνησα ξανά με τον εκπρόσωπο </w:t>
      </w:r>
      <w:r>
        <w:rPr>
          <w:rFonts w:eastAsia="Times New Roman" w:cs="Times New Roman"/>
          <w:szCs w:val="24"/>
        </w:rPr>
        <w:t xml:space="preserve">των </w:t>
      </w:r>
      <w:r w:rsidRPr="006F4ABC">
        <w:rPr>
          <w:rFonts w:eastAsia="Times New Roman" w:cs="Times New Roman"/>
          <w:szCs w:val="24"/>
        </w:rPr>
        <w:t>δικηγορικ</w:t>
      </w:r>
      <w:r>
        <w:rPr>
          <w:rFonts w:eastAsia="Times New Roman" w:cs="Times New Roman"/>
          <w:szCs w:val="24"/>
        </w:rPr>
        <w:t>ών</w:t>
      </w:r>
      <w:r w:rsidRPr="006F4ABC">
        <w:rPr>
          <w:rFonts w:eastAsia="Times New Roman" w:cs="Times New Roman"/>
          <w:szCs w:val="24"/>
        </w:rPr>
        <w:t xml:space="preserve"> σ</w:t>
      </w:r>
      <w:r>
        <w:rPr>
          <w:rFonts w:eastAsia="Times New Roman" w:cs="Times New Roman"/>
          <w:szCs w:val="24"/>
        </w:rPr>
        <w:t>υ</w:t>
      </w:r>
      <w:r w:rsidRPr="006F4ABC">
        <w:rPr>
          <w:rFonts w:eastAsia="Times New Roman" w:cs="Times New Roman"/>
          <w:szCs w:val="24"/>
        </w:rPr>
        <w:t>λλ</w:t>
      </w:r>
      <w:r>
        <w:rPr>
          <w:rFonts w:eastAsia="Times New Roman" w:cs="Times New Roman"/>
          <w:szCs w:val="24"/>
        </w:rPr>
        <w:t>όγων</w:t>
      </w:r>
      <w:r>
        <w:rPr>
          <w:rFonts w:eastAsia="Times New Roman" w:cs="Times New Roman"/>
          <w:szCs w:val="24"/>
        </w:rPr>
        <w:t xml:space="preserve"> και</w:t>
      </w:r>
      <w:r w:rsidRPr="006F4ABC">
        <w:rPr>
          <w:rFonts w:eastAsia="Times New Roman" w:cs="Times New Roman"/>
          <w:szCs w:val="24"/>
        </w:rPr>
        <w:t xml:space="preserve"> δεν έχω κα</w:t>
      </w:r>
      <w:r>
        <w:rPr>
          <w:rFonts w:eastAsia="Times New Roman" w:cs="Times New Roman"/>
          <w:szCs w:val="24"/>
        </w:rPr>
        <w:t>μ</w:t>
      </w:r>
      <w:r w:rsidRPr="006F4ABC">
        <w:rPr>
          <w:rFonts w:eastAsia="Times New Roman" w:cs="Times New Roman"/>
          <w:szCs w:val="24"/>
        </w:rPr>
        <w:t>μία αντίρρηση</w:t>
      </w:r>
      <w:r>
        <w:rPr>
          <w:rFonts w:eastAsia="Times New Roman" w:cs="Times New Roman"/>
          <w:szCs w:val="24"/>
        </w:rPr>
        <w:t>,</w:t>
      </w:r>
      <w:r w:rsidRPr="006F4ABC">
        <w:rPr>
          <w:rFonts w:eastAsia="Times New Roman" w:cs="Times New Roman"/>
          <w:szCs w:val="24"/>
        </w:rPr>
        <w:t xml:space="preserve"> αν θέλουμε να αλλάξουμε και το ποσό </w:t>
      </w:r>
      <w:r>
        <w:rPr>
          <w:rFonts w:eastAsia="Times New Roman" w:cs="Times New Roman"/>
          <w:szCs w:val="24"/>
        </w:rPr>
        <w:t>από 0,</w:t>
      </w:r>
      <w:r w:rsidRPr="006F4ABC">
        <w:rPr>
          <w:rFonts w:eastAsia="Times New Roman" w:cs="Times New Roman"/>
          <w:szCs w:val="24"/>
        </w:rPr>
        <w:t>50 να γίν</w:t>
      </w:r>
      <w:r>
        <w:rPr>
          <w:rFonts w:eastAsia="Times New Roman" w:cs="Times New Roman"/>
          <w:szCs w:val="24"/>
        </w:rPr>
        <w:t>ει 0,</w:t>
      </w:r>
      <w:r w:rsidRPr="006F4ABC">
        <w:rPr>
          <w:rFonts w:eastAsia="Times New Roman" w:cs="Times New Roman"/>
          <w:szCs w:val="24"/>
        </w:rPr>
        <w:t>40</w:t>
      </w:r>
      <w:r>
        <w:rPr>
          <w:rFonts w:eastAsia="Times New Roman" w:cs="Times New Roman"/>
          <w:szCs w:val="24"/>
        </w:rPr>
        <w:t>,</w:t>
      </w:r>
      <w:r w:rsidRPr="006F4ABC">
        <w:rPr>
          <w:rFonts w:eastAsia="Times New Roman" w:cs="Times New Roman"/>
          <w:szCs w:val="24"/>
        </w:rPr>
        <w:t xml:space="preserve"> γιατί φαίνεται ότι και αυτό το ποσό επαρκεί για την κάλυψη των συγκεκριμένων αναγκών</w:t>
      </w:r>
      <w:r>
        <w:rPr>
          <w:rFonts w:eastAsia="Times New Roman" w:cs="Times New Roman"/>
          <w:szCs w:val="24"/>
        </w:rPr>
        <w:t xml:space="preserve">. </w:t>
      </w:r>
    </w:p>
    <w:p w14:paraId="69A55DDA" w14:textId="77777777" w:rsidR="00C9651F" w:rsidRDefault="002D2592">
      <w:pPr>
        <w:spacing w:line="600" w:lineRule="auto"/>
        <w:ind w:firstLine="720"/>
        <w:contextualSpacing/>
        <w:jc w:val="both"/>
        <w:rPr>
          <w:rFonts w:eastAsia="Times New Roman" w:cs="Times New Roman"/>
          <w:szCs w:val="24"/>
        </w:rPr>
      </w:pPr>
      <w:r w:rsidRPr="003D5F25">
        <w:rPr>
          <w:rFonts w:eastAsia="Times New Roman" w:cs="Times New Roman"/>
          <w:b/>
          <w:szCs w:val="24"/>
        </w:rPr>
        <w:t>ΜΑΥΡΟΥΔΗΣ ΒΟΡΙΔΗΣ:</w:t>
      </w:r>
      <w:r>
        <w:rPr>
          <w:rFonts w:eastAsia="Times New Roman" w:cs="Times New Roman"/>
          <w:szCs w:val="24"/>
        </w:rPr>
        <w:t xml:space="preserve"> Να το αλλάξουμε.</w:t>
      </w:r>
    </w:p>
    <w:p w14:paraId="69A55DDB" w14:textId="77777777" w:rsidR="00C9651F" w:rsidRDefault="002D2592">
      <w:pPr>
        <w:spacing w:line="600" w:lineRule="auto"/>
        <w:ind w:firstLine="720"/>
        <w:contextualSpacing/>
        <w:jc w:val="both"/>
        <w:rPr>
          <w:rFonts w:eastAsia="Times New Roman" w:cs="Times New Roman"/>
          <w:szCs w:val="24"/>
        </w:rPr>
      </w:pPr>
      <w:r w:rsidRPr="003D5F25">
        <w:rPr>
          <w:rFonts w:eastAsia="Times New Roman" w:cs="Times New Roman"/>
          <w:b/>
          <w:szCs w:val="24"/>
        </w:rPr>
        <w:t>ΜΙΧΑΗΛ ΚΑΛΟΓΗΡΟΥ (</w:t>
      </w:r>
      <w:r w:rsidRPr="003D5F25">
        <w:rPr>
          <w:rFonts w:eastAsia="Times New Roman" w:cs="Times New Roman"/>
          <w:b/>
          <w:szCs w:val="24"/>
        </w:rPr>
        <w:t>Υπουργός Δικαιοσύνης, Διαφάνειας και Ανθρωπίνων Δικαιωμάτων):</w:t>
      </w:r>
      <w:r>
        <w:rPr>
          <w:rFonts w:eastAsia="Times New Roman" w:cs="Times New Roman"/>
          <w:b/>
          <w:szCs w:val="24"/>
        </w:rPr>
        <w:t xml:space="preserve"> </w:t>
      </w:r>
      <w:r>
        <w:rPr>
          <w:rFonts w:eastAsia="Times New Roman" w:cs="Times New Roman"/>
          <w:szCs w:val="24"/>
        </w:rPr>
        <w:t>Μ</w:t>
      </w:r>
      <w:r w:rsidRPr="006F4ABC">
        <w:rPr>
          <w:rFonts w:eastAsia="Times New Roman" w:cs="Times New Roman"/>
          <w:szCs w:val="24"/>
        </w:rPr>
        <w:t>πορούμε να το κάνουμε</w:t>
      </w:r>
      <w:r>
        <w:rPr>
          <w:rFonts w:eastAsia="Times New Roman" w:cs="Times New Roman"/>
          <w:szCs w:val="24"/>
        </w:rPr>
        <w:t>,</w:t>
      </w:r>
      <w:r w:rsidRPr="006F4ABC">
        <w:rPr>
          <w:rFonts w:eastAsia="Times New Roman" w:cs="Times New Roman"/>
          <w:szCs w:val="24"/>
        </w:rPr>
        <w:t xml:space="preserve"> λοιπόν</w:t>
      </w:r>
      <w:r>
        <w:rPr>
          <w:rFonts w:eastAsia="Times New Roman" w:cs="Times New Roman"/>
          <w:szCs w:val="24"/>
        </w:rPr>
        <w:t xml:space="preserve">, να πούμε </w:t>
      </w:r>
      <w:r w:rsidRPr="006F4ABC">
        <w:rPr>
          <w:rFonts w:eastAsia="Times New Roman" w:cs="Times New Roman"/>
          <w:szCs w:val="24"/>
        </w:rPr>
        <w:t>ανώτατο το 0</w:t>
      </w:r>
      <w:r>
        <w:rPr>
          <w:rFonts w:eastAsia="Times New Roman" w:cs="Times New Roman"/>
          <w:szCs w:val="24"/>
        </w:rPr>
        <w:t>,</w:t>
      </w:r>
      <w:r w:rsidRPr="006F4ABC">
        <w:rPr>
          <w:rFonts w:eastAsia="Times New Roman" w:cs="Times New Roman"/>
          <w:szCs w:val="24"/>
        </w:rPr>
        <w:t>4</w:t>
      </w:r>
      <w:r>
        <w:rPr>
          <w:rFonts w:eastAsia="Times New Roman" w:cs="Times New Roman"/>
          <w:szCs w:val="24"/>
        </w:rPr>
        <w:t>0</w:t>
      </w:r>
      <w:r w:rsidRPr="006F4ABC">
        <w:rPr>
          <w:rFonts w:eastAsia="Times New Roman" w:cs="Times New Roman"/>
          <w:szCs w:val="24"/>
        </w:rPr>
        <w:t xml:space="preserve"> και το ποσό αυτό </w:t>
      </w:r>
      <w:r w:rsidRPr="006F4ABC">
        <w:rPr>
          <w:rFonts w:eastAsia="Times New Roman" w:cs="Times New Roman"/>
          <w:szCs w:val="24"/>
        </w:rPr>
        <w:lastRenderedPageBreak/>
        <w:t>μπορεί να μειώνεται</w:t>
      </w:r>
      <w:r>
        <w:rPr>
          <w:rFonts w:eastAsia="Times New Roman" w:cs="Times New Roman"/>
          <w:szCs w:val="24"/>
        </w:rPr>
        <w:t>,</w:t>
      </w:r>
      <w:r w:rsidRPr="006F4ABC">
        <w:rPr>
          <w:rFonts w:eastAsia="Times New Roman" w:cs="Times New Roman"/>
          <w:szCs w:val="24"/>
        </w:rPr>
        <w:t xml:space="preserve"> μετά από εισήγηση της </w:t>
      </w:r>
      <w:r>
        <w:rPr>
          <w:rFonts w:eastAsia="Times New Roman" w:cs="Times New Roman"/>
          <w:szCs w:val="24"/>
        </w:rPr>
        <w:t>ο</w:t>
      </w:r>
      <w:r w:rsidRPr="006F4ABC">
        <w:rPr>
          <w:rFonts w:eastAsia="Times New Roman" w:cs="Times New Roman"/>
          <w:szCs w:val="24"/>
        </w:rPr>
        <w:t>λομέλειας</w:t>
      </w:r>
      <w:r w:rsidRPr="006F4ABC">
        <w:rPr>
          <w:rFonts w:eastAsia="Times New Roman" w:cs="Times New Roman"/>
          <w:szCs w:val="24"/>
        </w:rPr>
        <w:t xml:space="preserve"> των </w:t>
      </w:r>
      <w:r>
        <w:rPr>
          <w:rFonts w:eastAsia="Times New Roman" w:cs="Times New Roman"/>
          <w:szCs w:val="24"/>
        </w:rPr>
        <w:t>δ</w:t>
      </w:r>
      <w:r w:rsidRPr="006F4ABC">
        <w:rPr>
          <w:rFonts w:eastAsia="Times New Roman" w:cs="Times New Roman"/>
          <w:szCs w:val="24"/>
        </w:rPr>
        <w:t xml:space="preserve">ικηγορικών </w:t>
      </w:r>
      <w:r>
        <w:rPr>
          <w:rFonts w:eastAsia="Times New Roman" w:cs="Times New Roman"/>
          <w:szCs w:val="24"/>
        </w:rPr>
        <w:t>σ</w:t>
      </w:r>
      <w:r w:rsidRPr="006F4ABC">
        <w:rPr>
          <w:rFonts w:eastAsia="Times New Roman" w:cs="Times New Roman"/>
          <w:szCs w:val="24"/>
        </w:rPr>
        <w:t>υλλόγων</w:t>
      </w:r>
      <w:r>
        <w:rPr>
          <w:rFonts w:eastAsia="Times New Roman" w:cs="Times New Roman"/>
          <w:szCs w:val="24"/>
        </w:rPr>
        <w:t>.</w:t>
      </w:r>
    </w:p>
    <w:p w14:paraId="69A55DDC" w14:textId="77777777" w:rsidR="00C9651F" w:rsidRDefault="002D2592">
      <w:pPr>
        <w:spacing w:line="600" w:lineRule="auto"/>
        <w:ind w:firstLine="720"/>
        <w:contextualSpacing/>
        <w:jc w:val="both"/>
        <w:rPr>
          <w:rFonts w:eastAsia="Times New Roman" w:cs="Times New Roman"/>
          <w:szCs w:val="24"/>
        </w:rPr>
      </w:pPr>
      <w:r>
        <w:rPr>
          <w:rFonts w:eastAsia="Times New Roman" w:cs="Times New Roman"/>
          <w:szCs w:val="24"/>
        </w:rPr>
        <w:t>Υ</w:t>
      </w:r>
      <w:r w:rsidRPr="006F4ABC">
        <w:rPr>
          <w:rFonts w:eastAsia="Times New Roman" w:cs="Times New Roman"/>
          <w:szCs w:val="24"/>
        </w:rPr>
        <w:t>πάρχει</w:t>
      </w:r>
      <w:r>
        <w:rPr>
          <w:rFonts w:eastAsia="Times New Roman" w:cs="Times New Roman"/>
          <w:szCs w:val="24"/>
        </w:rPr>
        <w:t xml:space="preserve"> επίσης, </w:t>
      </w:r>
      <w:r w:rsidRPr="006F4ABC">
        <w:rPr>
          <w:rFonts w:eastAsia="Times New Roman" w:cs="Times New Roman"/>
          <w:szCs w:val="24"/>
        </w:rPr>
        <w:t xml:space="preserve">μία </w:t>
      </w:r>
      <w:r>
        <w:rPr>
          <w:rFonts w:eastAsia="Times New Roman" w:cs="Times New Roman"/>
          <w:szCs w:val="24"/>
        </w:rPr>
        <w:t>νομο</w:t>
      </w:r>
      <w:r w:rsidRPr="006F4ABC">
        <w:rPr>
          <w:rFonts w:eastAsia="Times New Roman" w:cs="Times New Roman"/>
          <w:szCs w:val="24"/>
        </w:rPr>
        <w:t>τεχνική βελτίωση</w:t>
      </w:r>
      <w:r>
        <w:rPr>
          <w:rFonts w:eastAsia="Times New Roman" w:cs="Times New Roman"/>
          <w:szCs w:val="24"/>
        </w:rPr>
        <w:t xml:space="preserve">, όσον αφορά τη </w:t>
      </w:r>
      <w:r w:rsidRPr="006F4ABC">
        <w:rPr>
          <w:rFonts w:eastAsia="Times New Roman" w:cs="Times New Roman"/>
          <w:szCs w:val="24"/>
        </w:rPr>
        <w:t xml:space="preserve">λειτουργία των </w:t>
      </w:r>
      <w:r>
        <w:rPr>
          <w:rFonts w:eastAsia="Times New Roman" w:cs="Times New Roman"/>
          <w:szCs w:val="24"/>
        </w:rPr>
        <w:t>π</w:t>
      </w:r>
      <w:r w:rsidRPr="006F4ABC">
        <w:rPr>
          <w:rFonts w:eastAsia="Times New Roman" w:cs="Times New Roman"/>
          <w:szCs w:val="24"/>
        </w:rPr>
        <w:t>ειθαρχικών συμβουλίων</w:t>
      </w:r>
      <w:r w:rsidRPr="006F4ABC">
        <w:rPr>
          <w:rFonts w:eastAsia="Times New Roman" w:cs="Times New Roman"/>
          <w:szCs w:val="24"/>
        </w:rPr>
        <w:t xml:space="preserve"> των </w:t>
      </w:r>
      <w:r>
        <w:rPr>
          <w:rFonts w:eastAsia="Times New Roman" w:cs="Times New Roman"/>
          <w:szCs w:val="24"/>
        </w:rPr>
        <w:t>δικηγορικών συλλόγων</w:t>
      </w:r>
      <w:r>
        <w:rPr>
          <w:rFonts w:eastAsia="Times New Roman" w:cs="Times New Roman"/>
          <w:szCs w:val="24"/>
        </w:rPr>
        <w:t xml:space="preserve"> και πώ</w:t>
      </w:r>
      <w:r w:rsidRPr="006F4ABC">
        <w:rPr>
          <w:rFonts w:eastAsia="Times New Roman" w:cs="Times New Roman"/>
          <w:szCs w:val="24"/>
        </w:rPr>
        <w:t>ς επιλαμβάνεται</w:t>
      </w:r>
      <w:r>
        <w:rPr>
          <w:rFonts w:eastAsia="Times New Roman" w:cs="Times New Roman"/>
          <w:szCs w:val="24"/>
        </w:rPr>
        <w:t xml:space="preserve">, τόσο </w:t>
      </w:r>
      <w:r>
        <w:rPr>
          <w:rFonts w:eastAsia="Times New Roman" w:cs="Times New Roman"/>
          <w:szCs w:val="24"/>
        </w:rPr>
        <w:t>π</w:t>
      </w:r>
      <w:r w:rsidRPr="006F4ABC">
        <w:rPr>
          <w:rFonts w:eastAsia="Times New Roman" w:cs="Times New Roman"/>
          <w:szCs w:val="24"/>
        </w:rPr>
        <w:t>ρόεδρος</w:t>
      </w:r>
      <w:r w:rsidRPr="006F4ABC">
        <w:rPr>
          <w:rFonts w:eastAsia="Times New Roman" w:cs="Times New Roman"/>
          <w:szCs w:val="24"/>
        </w:rPr>
        <w:t xml:space="preserve"> του </w:t>
      </w:r>
      <w:r>
        <w:rPr>
          <w:rFonts w:eastAsia="Times New Roman" w:cs="Times New Roman"/>
          <w:szCs w:val="24"/>
        </w:rPr>
        <w:t>δικηγορικού σ</w:t>
      </w:r>
      <w:r w:rsidRPr="006F4ABC">
        <w:rPr>
          <w:rFonts w:eastAsia="Times New Roman" w:cs="Times New Roman"/>
          <w:szCs w:val="24"/>
        </w:rPr>
        <w:t>υλλόγου</w:t>
      </w:r>
      <w:r>
        <w:rPr>
          <w:rFonts w:eastAsia="Times New Roman" w:cs="Times New Roman"/>
          <w:szCs w:val="24"/>
        </w:rPr>
        <w:t>, κυρίως όμως,</w:t>
      </w:r>
      <w:r w:rsidRPr="006F4ABC">
        <w:rPr>
          <w:rFonts w:eastAsia="Times New Roman" w:cs="Times New Roman"/>
          <w:szCs w:val="24"/>
        </w:rPr>
        <w:t xml:space="preserve"> τη δυνατότητα πο</w:t>
      </w:r>
      <w:r>
        <w:rPr>
          <w:rFonts w:eastAsia="Times New Roman" w:cs="Times New Roman"/>
          <w:szCs w:val="24"/>
        </w:rPr>
        <w:t xml:space="preserve">υ έχει ο </w:t>
      </w:r>
      <w:r>
        <w:rPr>
          <w:rFonts w:eastAsia="Times New Roman" w:cs="Times New Roman"/>
          <w:szCs w:val="24"/>
        </w:rPr>
        <w:t>πρόεδρος</w:t>
      </w:r>
      <w:r>
        <w:rPr>
          <w:rFonts w:eastAsia="Times New Roman" w:cs="Times New Roman"/>
          <w:szCs w:val="24"/>
        </w:rPr>
        <w:t xml:space="preserve"> των </w:t>
      </w:r>
      <w:r>
        <w:rPr>
          <w:rFonts w:eastAsia="Times New Roman" w:cs="Times New Roman"/>
          <w:szCs w:val="24"/>
        </w:rPr>
        <w:t>π</w:t>
      </w:r>
      <w:r w:rsidRPr="006F4ABC">
        <w:rPr>
          <w:rFonts w:eastAsia="Times New Roman" w:cs="Times New Roman"/>
          <w:szCs w:val="24"/>
        </w:rPr>
        <w:t>ειθαρχικών συμβουλίων</w:t>
      </w:r>
      <w:r w:rsidRPr="006F4ABC">
        <w:rPr>
          <w:rFonts w:eastAsia="Times New Roman" w:cs="Times New Roman"/>
          <w:szCs w:val="24"/>
        </w:rPr>
        <w:t xml:space="preserve"> </w:t>
      </w:r>
      <w:r>
        <w:rPr>
          <w:rFonts w:eastAsia="Times New Roman" w:cs="Times New Roman"/>
          <w:szCs w:val="24"/>
        </w:rPr>
        <w:t xml:space="preserve">να κινεί την </w:t>
      </w:r>
      <w:r w:rsidRPr="006F4ABC">
        <w:rPr>
          <w:rFonts w:eastAsia="Times New Roman" w:cs="Times New Roman"/>
          <w:szCs w:val="24"/>
        </w:rPr>
        <w:t>πειθαρχική διαδικασία</w:t>
      </w:r>
      <w:r>
        <w:rPr>
          <w:rFonts w:eastAsia="Times New Roman" w:cs="Times New Roman"/>
          <w:szCs w:val="24"/>
        </w:rPr>
        <w:t xml:space="preserve">. </w:t>
      </w:r>
    </w:p>
    <w:p w14:paraId="69A55DDD" w14:textId="77777777" w:rsidR="00C9651F" w:rsidRDefault="002D2592">
      <w:pPr>
        <w:spacing w:line="600" w:lineRule="auto"/>
        <w:ind w:firstLine="720"/>
        <w:contextualSpacing/>
        <w:jc w:val="both"/>
        <w:rPr>
          <w:rFonts w:eastAsia="Times New Roman" w:cs="Times New Roman"/>
          <w:szCs w:val="24"/>
        </w:rPr>
      </w:pPr>
      <w:r>
        <w:rPr>
          <w:rFonts w:eastAsia="Times New Roman" w:cs="Times New Roman"/>
          <w:szCs w:val="24"/>
        </w:rPr>
        <w:t>Σας</w:t>
      </w:r>
      <w:r>
        <w:rPr>
          <w:rFonts w:eastAsia="Times New Roman" w:cs="Times New Roman"/>
          <w:szCs w:val="24"/>
        </w:rPr>
        <w:t xml:space="preserve"> είπα τη νομοτεχνική γ</w:t>
      </w:r>
      <w:r w:rsidRPr="006F4ABC">
        <w:rPr>
          <w:rFonts w:eastAsia="Times New Roman" w:cs="Times New Roman"/>
          <w:szCs w:val="24"/>
        </w:rPr>
        <w:t>ια το άρθρο 417</w:t>
      </w:r>
      <w:r>
        <w:rPr>
          <w:rFonts w:eastAsia="Times New Roman" w:cs="Times New Roman"/>
          <w:szCs w:val="24"/>
        </w:rPr>
        <w:t>.</w:t>
      </w:r>
    </w:p>
    <w:p w14:paraId="69A55DDE" w14:textId="77777777" w:rsidR="00C9651F" w:rsidRDefault="002D2592">
      <w:pPr>
        <w:spacing w:line="600" w:lineRule="auto"/>
        <w:ind w:firstLine="720"/>
        <w:contextualSpacing/>
        <w:jc w:val="both"/>
        <w:rPr>
          <w:rFonts w:eastAsia="Times New Roman" w:cs="Times New Roman"/>
          <w:szCs w:val="24"/>
        </w:rPr>
      </w:pPr>
      <w:r>
        <w:rPr>
          <w:rFonts w:eastAsia="Times New Roman" w:cs="Times New Roman"/>
          <w:szCs w:val="24"/>
        </w:rPr>
        <w:t>Αυτές είναι οι ν</w:t>
      </w:r>
      <w:r w:rsidRPr="006F4ABC">
        <w:rPr>
          <w:rFonts w:eastAsia="Times New Roman" w:cs="Times New Roman"/>
          <w:szCs w:val="24"/>
        </w:rPr>
        <w:t>ομοτεχνικές</w:t>
      </w:r>
      <w:r>
        <w:rPr>
          <w:rFonts w:eastAsia="Times New Roman" w:cs="Times New Roman"/>
          <w:szCs w:val="24"/>
        </w:rPr>
        <w:t>.</w:t>
      </w:r>
    </w:p>
    <w:p w14:paraId="69A55DDF" w14:textId="77777777" w:rsidR="00C9651F" w:rsidRDefault="002D2592">
      <w:pPr>
        <w:spacing w:line="600" w:lineRule="auto"/>
        <w:ind w:firstLine="720"/>
        <w:contextualSpacing/>
        <w:jc w:val="both"/>
        <w:rPr>
          <w:rFonts w:eastAsia="Times New Roman" w:cs="Times New Roman"/>
          <w:szCs w:val="24"/>
        </w:rPr>
      </w:pPr>
      <w:r w:rsidRPr="006F4ABC">
        <w:rPr>
          <w:rFonts w:eastAsia="Times New Roman" w:cs="Times New Roman"/>
          <w:szCs w:val="24"/>
        </w:rPr>
        <w:t>Τελειών</w:t>
      </w:r>
      <w:r>
        <w:rPr>
          <w:rFonts w:eastAsia="Times New Roman" w:cs="Times New Roman"/>
          <w:szCs w:val="24"/>
        </w:rPr>
        <w:t xml:space="preserve">ω, κύριε Πρόεδρε, σε ένα λεπτό και </w:t>
      </w:r>
      <w:r w:rsidRPr="006F4ABC">
        <w:rPr>
          <w:rFonts w:eastAsia="Times New Roman" w:cs="Times New Roman"/>
          <w:szCs w:val="24"/>
        </w:rPr>
        <w:t>ευχαριστώ για την ανοχή</w:t>
      </w:r>
      <w:r>
        <w:rPr>
          <w:rFonts w:eastAsia="Times New Roman" w:cs="Times New Roman"/>
          <w:szCs w:val="24"/>
        </w:rPr>
        <w:t>.</w:t>
      </w:r>
    </w:p>
    <w:p w14:paraId="69A55DE0" w14:textId="77777777" w:rsidR="00C9651F" w:rsidRDefault="002D2592">
      <w:pPr>
        <w:spacing w:line="600" w:lineRule="auto"/>
        <w:ind w:firstLine="720"/>
        <w:contextualSpacing/>
        <w:jc w:val="both"/>
        <w:rPr>
          <w:rFonts w:eastAsia="Times New Roman" w:cs="Times New Roman"/>
          <w:szCs w:val="24"/>
        </w:rPr>
      </w:pPr>
      <w:r>
        <w:rPr>
          <w:rFonts w:eastAsia="Times New Roman" w:cs="Times New Roman"/>
          <w:szCs w:val="24"/>
        </w:rPr>
        <w:t>Υ</w:t>
      </w:r>
      <w:r w:rsidRPr="006F4ABC">
        <w:rPr>
          <w:rFonts w:eastAsia="Times New Roman" w:cs="Times New Roman"/>
          <w:szCs w:val="24"/>
        </w:rPr>
        <w:t>πάρχουν οι εξής υπουργικές τροπολογί</w:t>
      </w:r>
      <w:r>
        <w:rPr>
          <w:rFonts w:eastAsia="Times New Roman" w:cs="Times New Roman"/>
          <w:szCs w:val="24"/>
        </w:rPr>
        <w:t xml:space="preserve">ες: </w:t>
      </w:r>
    </w:p>
    <w:p w14:paraId="69A55DE1" w14:textId="77777777" w:rsidR="00C9651F" w:rsidRDefault="002D2592">
      <w:pPr>
        <w:spacing w:line="600" w:lineRule="auto"/>
        <w:ind w:firstLine="720"/>
        <w:contextualSpacing/>
        <w:jc w:val="both"/>
        <w:rPr>
          <w:rFonts w:eastAsia="Times New Roman" w:cs="Times New Roman"/>
          <w:szCs w:val="24"/>
        </w:rPr>
      </w:pPr>
      <w:r>
        <w:rPr>
          <w:rFonts w:eastAsia="Times New Roman" w:cs="Times New Roman"/>
          <w:szCs w:val="24"/>
        </w:rPr>
        <w:t xml:space="preserve">Υπάρχει υπουργική τροπολογία, </w:t>
      </w:r>
      <w:r w:rsidRPr="006F4ABC">
        <w:rPr>
          <w:rFonts w:eastAsia="Times New Roman" w:cs="Times New Roman"/>
          <w:szCs w:val="24"/>
        </w:rPr>
        <w:t>η οποία υποστηρίχθηκε από τον κ</w:t>
      </w:r>
      <w:r>
        <w:rPr>
          <w:rFonts w:eastAsia="Times New Roman" w:cs="Times New Roman"/>
          <w:szCs w:val="24"/>
        </w:rPr>
        <w:t>.</w:t>
      </w:r>
      <w:r w:rsidRPr="006F4ABC">
        <w:rPr>
          <w:rFonts w:eastAsia="Times New Roman" w:cs="Times New Roman"/>
          <w:szCs w:val="24"/>
        </w:rPr>
        <w:t xml:space="preserve"> Πολάκη είναι η μ</w:t>
      </w:r>
      <w:r w:rsidRPr="006F4ABC">
        <w:rPr>
          <w:rFonts w:eastAsia="Times New Roman" w:cs="Times New Roman"/>
          <w:szCs w:val="24"/>
        </w:rPr>
        <w:t xml:space="preserve">ε </w:t>
      </w:r>
      <w:r>
        <w:rPr>
          <w:rFonts w:eastAsia="Times New Roman" w:cs="Times New Roman"/>
          <w:szCs w:val="24"/>
        </w:rPr>
        <w:t>γ</w:t>
      </w:r>
      <w:r w:rsidRPr="006F4ABC">
        <w:rPr>
          <w:rFonts w:eastAsia="Times New Roman" w:cs="Times New Roman"/>
          <w:szCs w:val="24"/>
        </w:rPr>
        <w:t xml:space="preserve">ενικό </w:t>
      </w:r>
      <w:r>
        <w:rPr>
          <w:rFonts w:eastAsia="Times New Roman" w:cs="Times New Roman"/>
          <w:szCs w:val="24"/>
        </w:rPr>
        <w:t>α</w:t>
      </w:r>
      <w:r w:rsidRPr="006F4ABC">
        <w:rPr>
          <w:rFonts w:eastAsia="Times New Roman" w:cs="Times New Roman"/>
          <w:szCs w:val="24"/>
        </w:rPr>
        <w:t xml:space="preserve">ριθμό 1954 </w:t>
      </w:r>
      <w:r>
        <w:rPr>
          <w:rFonts w:eastAsia="Times New Roman" w:cs="Times New Roman"/>
          <w:szCs w:val="24"/>
        </w:rPr>
        <w:t xml:space="preserve">και ειδικό </w:t>
      </w:r>
      <w:r w:rsidRPr="006F4ABC">
        <w:rPr>
          <w:rFonts w:eastAsia="Times New Roman" w:cs="Times New Roman"/>
          <w:szCs w:val="24"/>
        </w:rPr>
        <w:t xml:space="preserve">168 </w:t>
      </w:r>
      <w:r>
        <w:rPr>
          <w:rFonts w:eastAsia="Times New Roman" w:cs="Times New Roman"/>
          <w:szCs w:val="24"/>
        </w:rPr>
        <w:t>«</w:t>
      </w:r>
      <w:r w:rsidRPr="006F4ABC">
        <w:rPr>
          <w:rFonts w:eastAsia="Times New Roman" w:cs="Times New Roman"/>
          <w:szCs w:val="24"/>
        </w:rPr>
        <w:t xml:space="preserve">για </w:t>
      </w:r>
      <w:r>
        <w:rPr>
          <w:rFonts w:eastAsia="Times New Roman" w:cs="Times New Roman"/>
          <w:szCs w:val="24"/>
        </w:rPr>
        <w:t>τ</w:t>
      </w:r>
      <w:r w:rsidRPr="006F4ABC">
        <w:rPr>
          <w:rFonts w:eastAsia="Times New Roman" w:cs="Times New Roman"/>
          <w:szCs w:val="24"/>
        </w:rPr>
        <w:t>ην παράτ</w:t>
      </w:r>
      <w:r>
        <w:rPr>
          <w:rFonts w:eastAsia="Times New Roman" w:cs="Times New Roman"/>
          <w:szCs w:val="24"/>
        </w:rPr>
        <w:t>αση της θητείας των μελών του Κεντρικού Σ</w:t>
      </w:r>
      <w:r w:rsidRPr="006F4ABC">
        <w:rPr>
          <w:rFonts w:eastAsia="Times New Roman" w:cs="Times New Roman"/>
          <w:szCs w:val="24"/>
        </w:rPr>
        <w:t xml:space="preserve">υμβουλίου </w:t>
      </w:r>
      <w:r>
        <w:rPr>
          <w:rFonts w:eastAsia="Times New Roman" w:cs="Times New Roman"/>
          <w:szCs w:val="24"/>
        </w:rPr>
        <w:t>Υ</w:t>
      </w:r>
      <w:r w:rsidRPr="006F4ABC">
        <w:rPr>
          <w:rFonts w:eastAsia="Times New Roman" w:cs="Times New Roman"/>
          <w:szCs w:val="24"/>
        </w:rPr>
        <w:t>γείας</w:t>
      </w:r>
      <w:r>
        <w:rPr>
          <w:rFonts w:eastAsia="Times New Roman" w:cs="Times New Roman"/>
          <w:szCs w:val="24"/>
        </w:rPr>
        <w:t xml:space="preserve">», την </w:t>
      </w:r>
      <w:r w:rsidRPr="006F4ABC">
        <w:rPr>
          <w:rFonts w:eastAsia="Times New Roman" w:cs="Times New Roman"/>
          <w:szCs w:val="24"/>
        </w:rPr>
        <w:t>οποία την κάνουμε δεκτή</w:t>
      </w:r>
      <w:r>
        <w:rPr>
          <w:rFonts w:eastAsia="Times New Roman" w:cs="Times New Roman"/>
          <w:szCs w:val="24"/>
        </w:rPr>
        <w:t>.</w:t>
      </w:r>
    </w:p>
    <w:p w14:paraId="69A55DE2" w14:textId="77777777" w:rsidR="00C9651F" w:rsidRDefault="002D2592">
      <w:pPr>
        <w:spacing w:line="600" w:lineRule="auto"/>
        <w:ind w:firstLine="720"/>
        <w:contextualSpacing/>
        <w:jc w:val="both"/>
        <w:rPr>
          <w:rFonts w:eastAsia="Times New Roman" w:cs="Times New Roman"/>
          <w:szCs w:val="24"/>
        </w:rPr>
      </w:pPr>
      <w:r>
        <w:rPr>
          <w:rFonts w:eastAsia="Times New Roman" w:cs="Times New Roman"/>
          <w:szCs w:val="24"/>
        </w:rPr>
        <w:lastRenderedPageBreak/>
        <w:t>Υ</w:t>
      </w:r>
      <w:r w:rsidRPr="006F4ABC">
        <w:rPr>
          <w:rFonts w:eastAsia="Times New Roman" w:cs="Times New Roman"/>
          <w:szCs w:val="24"/>
        </w:rPr>
        <w:t xml:space="preserve">πάρχει </w:t>
      </w:r>
      <w:r>
        <w:rPr>
          <w:rFonts w:eastAsia="Times New Roman" w:cs="Times New Roman"/>
          <w:szCs w:val="24"/>
        </w:rPr>
        <w:t>υ</w:t>
      </w:r>
      <w:r w:rsidRPr="00D16E52">
        <w:rPr>
          <w:rFonts w:eastAsia="Times New Roman" w:cs="Times New Roman"/>
          <w:szCs w:val="24"/>
        </w:rPr>
        <w:t xml:space="preserve">πουργική τροπολογία </w:t>
      </w:r>
      <w:r>
        <w:rPr>
          <w:rFonts w:eastAsia="Times New Roman" w:cs="Times New Roman"/>
          <w:szCs w:val="24"/>
        </w:rPr>
        <w:t>με γ</w:t>
      </w:r>
      <w:r w:rsidRPr="006F4ABC">
        <w:rPr>
          <w:rFonts w:eastAsia="Times New Roman" w:cs="Times New Roman"/>
          <w:szCs w:val="24"/>
        </w:rPr>
        <w:t xml:space="preserve">ενικό </w:t>
      </w:r>
      <w:r>
        <w:rPr>
          <w:rFonts w:eastAsia="Times New Roman" w:cs="Times New Roman"/>
          <w:szCs w:val="24"/>
        </w:rPr>
        <w:t>α</w:t>
      </w:r>
      <w:r w:rsidRPr="006F4ABC">
        <w:rPr>
          <w:rFonts w:eastAsia="Times New Roman" w:cs="Times New Roman"/>
          <w:szCs w:val="24"/>
        </w:rPr>
        <w:t xml:space="preserve">ριθμό </w:t>
      </w:r>
      <w:r>
        <w:rPr>
          <w:rFonts w:eastAsia="Times New Roman" w:cs="Times New Roman"/>
          <w:szCs w:val="24"/>
        </w:rPr>
        <w:t>1955 και ειδικό</w:t>
      </w:r>
      <w:r w:rsidRPr="006F4ABC">
        <w:rPr>
          <w:rFonts w:eastAsia="Times New Roman" w:cs="Times New Roman"/>
          <w:szCs w:val="24"/>
        </w:rPr>
        <w:t xml:space="preserve"> 169 του Υπουργείου Δικαιοσύνης που αφορά τ</w:t>
      </w:r>
      <w:r>
        <w:rPr>
          <w:rFonts w:eastAsia="Times New Roman" w:cs="Times New Roman"/>
          <w:szCs w:val="24"/>
        </w:rPr>
        <w:t>ις</w:t>
      </w:r>
      <w:r w:rsidRPr="006F4ABC">
        <w:rPr>
          <w:rFonts w:eastAsia="Times New Roman" w:cs="Times New Roman"/>
          <w:szCs w:val="24"/>
        </w:rPr>
        <w:t xml:space="preserve"> </w:t>
      </w:r>
      <w:r>
        <w:rPr>
          <w:rFonts w:eastAsia="Times New Roman" w:cs="Times New Roman"/>
          <w:szCs w:val="24"/>
        </w:rPr>
        <w:t>ανεξάρτητες επιτροπές π</w:t>
      </w:r>
      <w:r w:rsidRPr="006F4ABC">
        <w:rPr>
          <w:rFonts w:eastAsia="Times New Roman" w:cs="Times New Roman"/>
          <w:szCs w:val="24"/>
        </w:rPr>
        <w:t>ροσφυγών</w:t>
      </w:r>
      <w:r>
        <w:rPr>
          <w:rFonts w:eastAsia="Times New Roman" w:cs="Times New Roman"/>
          <w:szCs w:val="24"/>
        </w:rPr>
        <w:t>,</w:t>
      </w:r>
      <w:r w:rsidRPr="006F4ABC">
        <w:rPr>
          <w:rFonts w:eastAsia="Times New Roman" w:cs="Times New Roman"/>
          <w:szCs w:val="24"/>
        </w:rPr>
        <w:t xml:space="preserve"> που ορίζεται </w:t>
      </w:r>
      <w:r>
        <w:rPr>
          <w:rFonts w:eastAsia="Times New Roman" w:cs="Times New Roman"/>
          <w:szCs w:val="24"/>
        </w:rPr>
        <w:t xml:space="preserve">ότι αρχαιότερος προεδρεύει των </w:t>
      </w:r>
      <w:r>
        <w:rPr>
          <w:rFonts w:eastAsia="Times New Roman" w:cs="Times New Roman"/>
          <w:szCs w:val="24"/>
        </w:rPr>
        <w:t>ε</w:t>
      </w:r>
      <w:r w:rsidRPr="006F4ABC">
        <w:rPr>
          <w:rFonts w:eastAsia="Times New Roman" w:cs="Times New Roman"/>
          <w:szCs w:val="24"/>
        </w:rPr>
        <w:t>πιτροπών</w:t>
      </w:r>
      <w:r>
        <w:rPr>
          <w:rFonts w:eastAsia="Times New Roman" w:cs="Times New Roman"/>
          <w:szCs w:val="24"/>
        </w:rPr>
        <w:t>. Συνυπογράφει το Υπουργείο Μ</w:t>
      </w:r>
      <w:r w:rsidRPr="006F4ABC">
        <w:rPr>
          <w:rFonts w:eastAsia="Times New Roman" w:cs="Times New Roman"/>
          <w:szCs w:val="24"/>
        </w:rPr>
        <w:t xml:space="preserve">εταναστευτικής </w:t>
      </w:r>
      <w:r>
        <w:rPr>
          <w:rFonts w:eastAsia="Times New Roman" w:cs="Times New Roman"/>
          <w:szCs w:val="24"/>
        </w:rPr>
        <w:t>Π</w:t>
      </w:r>
      <w:r w:rsidRPr="006F4ABC">
        <w:rPr>
          <w:rFonts w:eastAsia="Times New Roman" w:cs="Times New Roman"/>
          <w:szCs w:val="24"/>
        </w:rPr>
        <w:t xml:space="preserve">ολιτικής </w:t>
      </w:r>
    </w:p>
    <w:p w14:paraId="69A55DE3" w14:textId="77777777" w:rsidR="00C9651F" w:rsidRDefault="002D2592">
      <w:pPr>
        <w:spacing w:line="600" w:lineRule="auto"/>
        <w:ind w:firstLine="720"/>
        <w:contextualSpacing/>
        <w:jc w:val="both"/>
        <w:rPr>
          <w:rFonts w:eastAsia="Times New Roman" w:cs="Times New Roman"/>
          <w:szCs w:val="24"/>
        </w:rPr>
      </w:pPr>
      <w:r>
        <w:rPr>
          <w:rFonts w:eastAsia="Times New Roman" w:cs="Times New Roman"/>
          <w:szCs w:val="24"/>
        </w:rPr>
        <w:t>Κ</w:t>
      </w:r>
      <w:r w:rsidRPr="006F4ABC">
        <w:rPr>
          <w:rFonts w:eastAsia="Times New Roman" w:cs="Times New Roman"/>
          <w:szCs w:val="24"/>
        </w:rPr>
        <w:t xml:space="preserve">αι η τελευταία του Υπουργείου Δικαιοσύνης είναι </w:t>
      </w:r>
      <w:r>
        <w:rPr>
          <w:rFonts w:eastAsia="Times New Roman" w:cs="Times New Roman"/>
          <w:szCs w:val="24"/>
        </w:rPr>
        <w:t xml:space="preserve">η με </w:t>
      </w:r>
      <w:r w:rsidRPr="0091428B">
        <w:rPr>
          <w:rFonts w:eastAsia="Times New Roman" w:cs="Times New Roman"/>
          <w:szCs w:val="24"/>
        </w:rPr>
        <w:t xml:space="preserve">γενικό αριθμό </w:t>
      </w:r>
      <w:r>
        <w:rPr>
          <w:rFonts w:eastAsia="Times New Roman" w:cs="Times New Roman"/>
          <w:szCs w:val="24"/>
        </w:rPr>
        <w:t>1960 και ειδικό 174.</w:t>
      </w:r>
    </w:p>
    <w:p w14:paraId="69A55DE4" w14:textId="77777777" w:rsidR="00C9651F" w:rsidRDefault="002D2592">
      <w:pPr>
        <w:spacing w:line="600" w:lineRule="auto"/>
        <w:ind w:firstLine="720"/>
        <w:jc w:val="both"/>
        <w:rPr>
          <w:rFonts w:eastAsia="Times New Roman"/>
          <w:szCs w:val="24"/>
        </w:rPr>
      </w:pPr>
      <w:r>
        <w:rPr>
          <w:rFonts w:eastAsia="Times New Roman"/>
          <w:szCs w:val="24"/>
        </w:rPr>
        <w:t>Ε</w:t>
      </w:r>
      <w:r w:rsidRPr="00255FE3">
        <w:rPr>
          <w:rFonts w:eastAsia="Times New Roman"/>
          <w:szCs w:val="24"/>
        </w:rPr>
        <w:t>δώ υπάρχουν τρεις διατάξε</w:t>
      </w:r>
      <w:r w:rsidRPr="00255FE3">
        <w:rPr>
          <w:rFonts w:eastAsia="Times New Roman"/>
          <w:szCs w:val="24"/>
        </w:rPr>
        <w:t>ις</w:t>
      </w:r>
      <w:r>
        <w:rPr>
          <w:rFonts w:eastAsia="Times New Roman"/>
          <w:szCs w:val="24"/>
        </w:rPr>
        <w:t>, τρεις</w:t>
      </w:r>
      <w:r w:rsidRPr="00255FE3">
        <w:rPr>
          <w:rFonts w:eastAsia="Times New Roman"/>
          <w:szCs w:val="24"/>
        </w:rPr>
        <w:t xml:space="preserve"> παράγραφο</w:t>
      </w:r>
      <w:r>
        <w:rPr>
          <w:rFonts w:eastAsia="Times New Roman"/>
          <w:szCs w:val="24"/>
        </w:rPr>
        <w:t>ι. Η</w:t>
      </w:r>
      <w:r w:rsidRPr="00255FE3">
        <w:rPr>
          <w:rFonts w:eastAsia="Times New Roman"/>
          <w:szCs w:val="24"/>
        </w:rPr>
        <w:t xml:space="preserve"> </w:t>
      </w:r>
      <w:r>
        <w:rPr>
          <w:rFonts w:eastAsia="Times New Roman"/>
          <w:szCs w:val="24"/>
        </w:rPr>
        <w:t>μία</w:t>
      </w:r>
      <w:r w:rsidRPr="00255FE3">
        <w:rPr>
          <w:rFonts w:eastAsia="Times New Roman"/>
          <w:szCs w:val="24"/>
        </w:rPr>
        <w:t xml:space="preserve"> </w:t>
      </w:r>
      <w:r>
        <w:rPr>
          <w:rFonts w:eastAsia="Times New Roman"/>
          <w:szCs w:val="24"/>
        </w:rPr>
        <w:t>α</w:t>
      </w:r>
      <w:r w:rsidRPr="00255FE3">
        <w:rPr>
          <w:rFonts w:eastAsia="Times New Roman"/>
          <w:szCs w:val="24"/>
        </w:rPr>
        <w:t xml:space="preserve">φορά σε </w:t>
      </w:r>
      <w:r>
        <w:rPr>
          <w:rFonts w:eastAsia="Times New Roman"/>
          <w:szCs w:val="24"/>
        </w:rPr>
        <w:t>μια</w:t>
      </w:r>
      <w:r w:rsidRPr="00255FE3">
        <w:rPr>
          <w:rFonts w:eastAsia="Times New Roman"/>
          <w:szCs w:val="24"/>
        </w:rPr>
        <w:t xml:space="preserve"> αναγκαία διόρθωση του άρθρου 35 του ν</w:t>
      </w:r>
      <w:r>
        <w:rPr>
          <w:rFonts w:eastAsia="Times New Roman"/>
          <w:szCs w:val="24"/>
        </w:rPr>
        <w:t>.</w:t>
      </w:r>
      <w:r w:rsidRPr="00255FE3">
        <w:rPr>
          <w:rFonts w:eastAsia="Times New Roman"/>
          <w:szCs w:val="24"/>
        </w:rPr>
        <w:t>450</w:t>
      </w:r>
      <w:r>
        <w:rPr>
          <w:rFonts w:eastAsia="Times New Roman"/>
          <w:szCs w:val="24"/>
        </w:rPr>
        <w:t>9/</w:t>
      </w:r>
      <w:r w:rsidRPr="00255FE3">
        <w:rPr>
          <w:rFonts w:eastAsia="Times New Roman"/>
          <w:szCs w:val="24"/>
        </w:rPr>
        <w:t>2017</w:t>
      </w:r>
      <w:r>
        <w:rPr>
          <w:rFonts w:eastAsia="Times New Roman"/>
          <w:szCs w:val="24"/>
        </w:rPr>
        <w:t>,</w:t>
      </w:r>
      <w:r w:rsidRPr="00255FE3">
        <w:rPr>
          <w:rFonts w:eastAsia="Times New Roman"/>
          <w:szCs w:val="24"/>
        </w:rPr>
        <w:t xml:space="preserve"> όπου είχε συμβεί ένα αριθμητικό λάθος και με αυτό</w:t>
      </w:r>
      <w:r>
        <w:rPr>
          <w:rFonts w:eastAsia="Times New Roman"/>
          <w:szCs w:val="24"/>
        </w:rPr>
        <w:t>ν</w:t>
      </w:r>
      <w:r w:rsidRPr="00255FE3">
        <w:rPr>
          <w:rFonts w:eastAsia="Times New Roman"/>
          <w:szCs w:val="24"/>
        </w:rPr>
        <w:t xml:space="preserve"> τον τρόπο υπήρχαν </w:t>
      </w:r>
      <w:r>
        <w:rPr>
          <w:rFonts w:eastAsia="Times New Roman"/>
          <w:szCs w:val="24"/>
        </w:rPr>
        <w:t>δυσ</w:t>
      </w:r>
      <w:r w:rsidRPr="00255FE3">
        <w:rPr>
          <w:rFonts w:eastAsia="Times New Roman"/>
          <w:szCs w:val="24"/>
        </w:rPr>
        <w:t>λειτουργί</w:t>
      </w:r>
      <w:r>
        <w:rPr>
          <w:rFonts w:eastAsia="Times New Roman"/>
          <w:szCs w:val="24"/>
        </w:rPr>
        <w:t>ες, ό</w:t>
      </w:r>
      <w:r w:rsidRPr="00255FE3">
        <w:rPr>
          <w:rFonts w:eastAsia="Times New Roman"/>
          <w:szCs w:val="24"/>
        </w:rPr>
        <w:t xml:space="preserve">σον αφορά τους χειριστές </w:t>
      </w:r>
      <w:r>
        <w:rPr>
          <w:rFonts w:eastAsia="Times New Roman"/>
          <w:szCs w:val="24"/>
        </w:rPr>
        <w:t>π</w:t>
      </w:r>
      <w:r w:rsidRPr="00255FE3">
        <w:rPr>
          <w:rFonts w:eastAsia="Times New Roman"/>
          <w:szCs w:val="24"/>
        </w:rPr>
        <w:t xml:space="preserve">ληροφοριακών </w:t>
      </w:r>
      <w:r>
        <w:rPr>
          <w:rFonts w:eastAsia="Times New Roman"/>
          <w:szCs w:val="24"/>
        </w:rPr>
        <w:t>σ</w:t>
      </w:r>
      <w:r w:rsidRPr="00255FE3">
        <w:rPr>
          <w:rFonts w:eastAsia="Times New Roman"/>
          <w:szCs w:val="24"/>
        </w:rPr>
        <w:t>υστημάτων</w:t>
      </w:r>
      <w:r>
        <w:rPr>
          <w:rFonts w:eastAsia="Times New Roman"/>
          <w:szCs w:val="24"/>
        </w:rPr>
        <w:t>,</w:t>
      </w:r>
      <w:r w:rsidRPr="00255FE3">
        <w:rPr>
          <w:rFonts w:eastAsia="Times New Roman"/>
          <w:szCs w:val="24"/>
        </w:rPr>
        <w:t xml:space="preserve"> όσους εργάζονται σε ηλεκτρονι</w:t>
      </w:r>
      <w:r w:rsidRPr="00255FE3">
        <w:rPr>
          <w:rFonts w:eastAsia="Times New Roman"/>
          <w:szCs w:val="24"/>
        </w:rPr>
        <w:t>κούς υπολογιστές του δικαστηρίου</w:t>
      </w:r>
      <w:r>
        <w:rPr>
          <w:rFonts w:eastAsia="Times New Roman"/>
          <w:szCs w:val="24"/>
        </w:rPr>
        <w:t>. Έ</w:t>
      </w:r>
      <w:r w:rsidRPr="00255FE3">
        <w:rPr>
          <w:rFonts w:eastAsia="Times New Roman"/>
          <w:szCs w:val="24"/>
        </w:rPr>
        <w:t>τσι είχε προβλεφθεί σε πρωτοδικεία που δεν υπήρχε η ανάγκη να προβλεφθεί η συγκεκριμένη θέση</w:t>
      </w:r>
      <w:r>
        <w:rPr>
          <w:rFonts w:eastAsia="Times New Roman"/>
          <w:szCs w:val="24"/>
        </w:rPr>
        <w:t>,</w:t>
      </w:r>
      <w:r w:rsidRPr="00255FE3">
        <w:rPr>
          <w:rFonts w:eastAsia="Times New Roman"/>
          <w:szCs w:val="24"/>
        </w:rPr>
        <w:t xml:space="preserve"> να προ</w:t>
      </w:r>
      <w:r>
        <w:rPr>
          <w:rFonts w:eastAsia="Times New Roman"/>
          <w:szCs w:val="24"/>
        </w:rPr>
        <w:t>β</w:t>
      </w:r>
      <w:r w:rsidRPr="00255FE3">
        <w:rPr>
          <w:rFonts w:eastAsia="Times New Roman"/>
          <w:szCs w:val="24"/>
        </w:rPr>
        <w:t>λ</w:t>
      </w:r>
      <w:r>
        <w:rPr>
          <w:rFonts w:eastAsia="Times New Roman"/>
          <w:szCs w:val="24"/>
        </w:rPr>
        <w:t>εφθούν πάνω από μία, να υ</w:t>
      </w:r>
      <w:r w:rsidRPr="00255FE3">
        <w:rPr>
          <w:rFonts w:eastAsia="Times New Roman"/>
          <w:szCs w:val="24"/>
        </w:rPr>
        <w:t>πάρχουν δύο</w:t>
      </w:r>
      <w:r>
        <w:rPr>
          <w:rFonts w:eastAsia="Times New Roman"/>
          <w:szCs w:val="24"/>
        </w:rPr>
        <w:t>,</w:t>
      </w:r>
      <w:r w:rsidRPr="00255FE3">
        <w:rPr>
          <w:rFonts w:eastAsia="Times New Roman"/>
          <w:szCs w:val="24"/>
        </w:rPr>
        <w:t xml:space="preserve"> και σε άλλες υπηρεσίες των δικαστηρίων της Αθήνας να μην υπάρχουν</w:t>
      </w:r>
      <w:r>
        <w:rPr>
          <w:rFonts w:eastAsia="Times New Roman"/>
          <w:szCs w:val="24"/>
        </w:rPr>
        <w:t>.</w:t>
      </w:r>
      <w:r w:rsidRPr="00255FE3">
        <w:rPr>
          <w:rFonts w:eastAsia="Times New Roman"/>
          <w:szCs w:val="24"/>
        </w:rPr>
        <w:t xml:space="preserve"> Οπότε κάνουμε αυτή την απαραίτητη διόρθωση</w:t>
      </w:r>
      <w:r>
        <w:rPr>
          <w:rFonts w:eastAsia="Times New Roman"/>
          <w:szCs w:val="24"/>
        </w:rPr>
        <w:t>.</w:t>
      </w:r>
    </w:p>
    <w:p w14:paraId="69A55DE5" w14:textId="77777777" w:rsidR="00C9651F" w:rsidRDefault="002D2592">
      <w:pPr>
        <w:spacing w:line="600" w:lineRule="auto"/>
        <w:ind w:firstLine="720"/>
        <w:jc w:val="both"/>
        <w:rPr>
          <w:rFonts w:eastAsia="Times New Roman"/>
          <w:szCs w:val="24"/>
        </w:rPr>
      </w:pPr>
      <w:r>
        <w:rPr>
          <w:rFonts w:eastAsia="Times New Roman"/>
          <w:szCs w:val="24"/>
        </w:rPr>
        <w:t>Υ</w:t>
      </w:r>
      <w:r w:rsidRPr="00255FE3">
        <w:rPr>
          <w:rFonts w:eastAsia="Times New Roman"/>
          <w:szCs w:val="24"/>
        </w:rPr>
        <w:t xml:space="preserve">πάρχει </w:t>
      </w:r>
      <w:r>
        <w:rPr>
          <w:rFonts w:eastAsia="Times New Roman"/>
          <w:szCs w:val="24"/>
        </w:rPr>
        <w:t>μια</w:t>
      </w:r>
      <w:r w:rsidRPr="00255FE3">
        <w:rPr>
          <w:rFonts w:eastAsia="Times New Roman"/>
          <w:szCs w:val="24"/>
        </w:rPr>
        <w:t xml:space="preserve"> διάταξη που αφορά την υλοποίηση του </w:t>
      </w:r>
      <w:r>
        <w:rPr>
          <w:rFonts w:eastAsia="Times New Roman"/>
          <w:szCs w:val="24"/>
        </w:rPr>
        <w:t>π</w:t>
      </w:r>
      <w:r w:rsidRPr="00255FE3">
        <w:rPr>
          <w:rFonts w:eastAsia="Times New Roman"/>
          <w:szCs w:val="24"/>
        </w:rPr>
        <w:t xml:space="preserve">ρογράμματος </w:t>
      </w:r>
      <w:r>
        <w:rPr>
          <w:rFonts w:eastAsia="Times New Roman"/>
          <w:szCs w:val="24"/>
        </w:rPr>
        <w:t>ΟΣΔΥΠΠ, σ</w:t>
      </w:r>
      <w:r w:rsidRPr="00255FE3">
        <w:rPr>
          <w:rFonts w:eastAsia="Times New Roman"/>
          <w:szCs w:val="24"/>
        </w:rPr>
        <w:t xml:space="preserve">το οποίο θα επανέλθω </w:t>
      </w:r>
      <w:r>
        <w:rPr>
          <w:rFonts w:eastAsia="Times New Roman"/>
          <w:szCs w:val="24"/>
        </w:rPr>
        <w:t xml:space="preserve">αναλυτικά </w:t>
      </w:r>
      <w:r w:rsidRPr="00255FE3">
        <w:rPr>
          <w:rFonts w:eastAsia="Times New Roman"/>
          <w:szCs w:val="24"/>
        </w:rPr>
        <w:t xml:space="preserve">στη </w:t>
      </w:r>
      <w:r w:rsidRPr="00255FE3">
        <w:rPr>
          <w:rFonts w:eastAsia="Times New Roman"/>
          <w:szCs w:val="24"/>
        </w:rPr>
        <w:lastRenderedPageBreak/>
        <w:t xml:space="preserve">δευτερολογία </w:t>
      </w:r>
      <w:r>
        <w:rPr>
          <w:rFonts w:eastAsia="Times New Roman"/>
          <w:szCs w:val="24"/>
        </w:rPr>
        <w:t xml:space="preserve">μου </w:t>
      </w:r>
      <w:r w:rsidRPr="00255FE3">
        <w:rPr>
          <w:rFonts w:eastAsia="Times New Roman"/>
          <w:szCs w:val="24"/>
        </w:rPr>
        <w:t xml:space="preserve">για να σας </w:t>
      </w:r>
      <w:r>
        <w:rPr>
          <w:rFonts w:eastAsia="Times New Roman"/>
          <w:szCs w:val="24"/>
        </w:rPr>
        <w:t>πώς</w:t>
      </w:r>
      <w:r w:rsidRPr="00255FE3">
        <w:rPr>
          <w:rFonts w:eastAsia="Times New Roman"/>
          <w:szCs w:val="24"/>
        </w:rPr>
        <w:t xml:space="preserve"> προχωράει το συγκεκριμένο έργο που ξεκίνησε το 2014 και είναι εξαιρετικά σ</w:t>
      </w:r>
      <w:r w:rsidRPr="00255FE3">
        <w:rPr>
          <w:rFonts w:eastAsia="Times New Roman"/>
          <w:szCs w:val="24"/>
        </w:rPr>
        <w:t>ημαντικό για την καθημερινότητα και των δικηγόρων και των πολιτών</w:t>
      </w:r>
      <w:r>
        <w:rPr>
          <w:rFonts w:eastAsia="Times New Roman"/>
          <w:szCs w:val="24"/>
        </w:rPr>
        <w:t>. Υ</w:t>
      </w:r>
      <w:r w:rsidRPr="00255FE3">
        <w:rPr>
          <w:rFonts w:eastAsia="Times New Roman"/>
          <w:szCs w:val="24"/>
        </w:rPr>
        <w:t xml:space="preserve">πάρχει και </w:t>
      </w:r>
      <w:r>
        <w:rPr>
          <w:rFonts w:eastAsia="Times New Roman"/>
          <w:szCs w:val="24"/>
        </w:rPr>
        <w:t>μια</w:t>
      </w:r>
      <w:r w:rsidRPr="00255FE3">
        <w:rPr>
          <w:rFonts w:eastAsia="Times New Roman"/>
          <w:szCs w:val="24"/>
        </w:rPr>
        <w:t xml:space="preserve"> διάταξη η οποία αφορά σε συμβάσεις αρτοποιίας που έγιναν πριν από ένα</w:t>
      </w:r>
      <w:r>
        <w:rPr>
          <w:rFonts w:eastAsia="Times New Roman"/>
          <w:szCs w:val="24"/>
        </w:rPr>
        <w:t>ν</w:t>
      </w:r>
      <w:r w:rsidRPr="00255FE3">
        <w:rPr>
          <w:rFonts w:eastAsia="Times New Roman"/>
          <w:szCs w:val="24"/>
        </w:rPr>
        <w:t xml:space="preserve"> χρόνο</w:t>
      </w:r>
      <w:r>
        <w:rPr>
          <w:rFonts w:eastAsia="Times New Roman"/>
          <w:szCs w:val="24"/>
        </w:rPr>
        <w:t>,</w:t>
      </w:r>
      <w:r w:rsidRPr="00255FE3">
        <w:rPr>
          <w:rFonts w:eastAsia="Times New Roman"/>
          <w:szCs w:val="24"/>
        </w:rPr>
        <w:t xml:space="preserve"> οι οποίες εκτελέστηκαν κανονικά</w:t>
      </w:r>
      <w:r>
        <w:rPr>
          <w:rFonts w:eastAsia="Times New Roman"/>
          <w:szCs w:val="24"/>
        </w:rPr>
        <w:t>, δεν έχουν προβλήματα, α</w:t>
      </w:r>
      <w:r w:rsidRPr="00255FE3">
        <w:rPr>
          <w:rFonts w:eastAsia="Times New Roman"/>
          <w:szCs w:val="24"/>
        </w:rPr>
        <w:t>λλά προκειμένου να εκδοθούν τα εντάλματ</w:t>
      </w:r>
      <w:r w:rsidRPr="00255FE3">
        <w:rPr>
          <w:rFonts w:eastAsia="Times New Roman"/>
          <w:szCs w:val="24"/>
        </w:rPr>
        <w:t>α</w:t>
      </w:r>
      <w:r>
        <w:rPr>
          <w:rFonts w:eastAsia="Times New Roman"/>
          <w:szCs w:val="24"/>
        </w:rPr>
        <w:t>,</w:t>
      </w:r>
      <w:r w:rsidRPr="00255FE3">
        <w:rPr>
          <w:rFonts w:eastAsia="Times New Roman"/>
          <w:szCs w:val="24"/>
        </w:rPr>
        <w:t xml:space="preserve"> επειδή δεν έχει υπάρξει ο απαραίτητος προσυμβατικός έλεγχος</w:t>
      </w:r>
      <w:r>
        <w:rPr>
          <w:rFonts w:eastAsia="Times New Roman"/>
          <w:szCs w:val="24"/>
        </w:rPr>
        <w:t>,</w:t>
      </w:r>
      <w:r w:rsidRPr="00255FE3">
        <w:rPr>
          <w:rFonts w:eastAsia="Times New Roman"/>
          <w:szCs w:val="24"/>
        </w:rPr>
        <w:t xml:space="preserve"> κινδυνεύει </w:t>
      </w:r>
      <w:r>
        <w:rPr>
          <w:rFonts w:eastAsia="Times New Roman"/>
          <w:szCs w:val="24"/>
        </w:rPr>
        <w:t>ο ομιλών να του καταλογιστούν</w:t>
      </w:r>
      <w:r w:rsidRPr="00255FE3">
        <w:rPr>
          <w:rFonts w:eastAsia="Times New Roman"/>
          <w:szCs w:val="24"/>
        </w:rPr>
        <w:t xml:space="preserve"> τα συγκεκριμένα ποσά</w:t>
      </w:r>
      <w:r>
        <w:rPr>
          <w:rFonts w:eastAsia="Times New Roman"/>
          <w:szCs w:val="24"/>
        </w:rPr>
        <w:t>. Θ</w:t>
      </w:r>
      <w:r w:rsidRPr="00255FE3">
        <w:rPr>
          <w:rFonts w:eastAsia="Times New Roman"/>
          <w:szCs w:val="24"/>
        </w:rPr>
        <w:t>α σ</w:t>
      </w:r>
      <w:r>
        <w:rPr>
          <w:rFonts w:eastAsia="Times New Roman"/>
          <w:szCs w:val="24"/>
        </w:rPr>
        <w:t>ας</w:t>
      </w:r>
      <w:r w:rsidRPr="00255FE3">
        <w:rPr>
          <w:rFonts w:eastAsia="Times New Roman"/>
          <w:szCs w:val="24"/>
        </w:rPr>
        <w:t xml:space="preserve"> δώσω</w:t>
      </w:r>
      <w:r>
        <w:rPr>
          <w:rFonts w:eastAsia="Times New Roman"/>
          <w:szCs w:val="24"/>
        </w:rPr>
        <w:t>, όμως,</w:t>
      </w:r>
      <w:r w:rsidRPr="00255FE3">
        <w:rPr>
          <w:rFonts w:eastAsia="Times New Roman"/>
          <w:szCs w:val="24"/>
        </w:rPr>
        <w:t xml:space="preserve"> συγκεκριμέν</w:t>
      </w:r>
      <w:r>
        <w:rPr>
          <w:rFonts w:eastAsia="Times New Roman"/>
          <w:szCs w:val="24"/>
        </w:rPr>
        <w:t>α</w:t>
      </w:r>
      <w:r w:rsidRPr="00255FE3">
        <w:rPr>
          <w:rFonts w:eastAsia="Times New Roman"/>
          <w:szCs w:val="24"/>
        </w:rPr>
        <w:t xml:space="preserve"> </w:t>
      </w:r>
      <w:r>
        <w:rPr>
          <w:rFonts w:eastAsia="Times New Roman"/>
          <w:szCs w:val="24"/>
        </w:rPr>
        <w:t>στοιχεία, ό</w:t>
      </w:r>
      <w:r w:rsidRPr="00255FE3">
        <w:rPr>
          <w:rFonts w:eastAsia="Times New Roman"/>
          <w:szCs w:val="24"/>
        </w:rPr>
        <w:t>σον αφορά την υλοποίηση των συγκεκριμένων συμβάσεων και π</w:t>
      </w:r>
      <w:r>
        <w:rPr>
          <w:rFonts w:eastAsia="Times New Roman"/>
          <w:szCs w:val="24"/>
        </w:rPr>
        <w:t>ώς</w:t>
      </w:r>
      <w:r w:rsidRPr="00255FE3">
        <w:rPr>
          <w:rFonts w:eastAsia="Times New Roman"/>
          <w:szCs w:val="24"/>
        </w:rPr>
        <w:t xml:space="preserve"> εκτελέστηκαν αυτές οι τρει</w:t>
      </w:r>
      <w:r w:rsidRPr="00255FE3">
        <w:rPr>
          <w:rFonts w:eastAsia="Times New Roman"/>
          <w:szCs w:val="24"/>
        </w:rPr>
        <w:t>ς τροπολογίες</w:t>
      </w:r>
      <w:r>
        <w:rPr>
          <w:rFonts w:eastAsia="Times New Roman"/>
          <w:szCs w:val="24"/>
        </w:rPr>
        <w:t>.</w:t>
      </w:r>
      <w:r w:rsidRPr="00A707F0">
        <w:rPr>
          <w:rFonts w:eastAsia="Times New Roman"/>
          <w:szCs w:val="24"/>
        </w:rPr>
        <w:t xml:space="preserve"> </w:t>
      </w:r>
      <w:r>
        <w:rPr>
          <w:rFonts w:eastAsia="Times New Roman"/>
          <w:szCs w:val="24"/>
        </w:rPr>
        <w:t>Θ</w:t>
      </w:r>
      <w:r w:rsidRPr="00255FE3">
        <w:rPr>
          <w:rFonts w:eastAsia="Times New Roman"/>
          <w:szCs w:val="24"/>
        </w:rPr>
        <w:t>α επανέλθω στη δευτερολογία</w:t>
      </w:r>
      <w:r>
        <w:rPr>
          <w:rFonts w:eastAsia="Times New Roman"/>
          <w:szCs w:val="24"/>
        </w:rPr>
        <w:t xml:space="preserve"> μου.</w:t>
      </w:r>
    </w:p>
    <w:p w14:paraId="69A55DE6" w14:textId="77777777" w:rsidR="00C9651F" w:rsidRDefault="002D2592">
      <w:pPr>
        <w:spacing w:line="600" w:lineRule="auto"/>
        <w:ind w:firstLine="720"/>
        <w:jc w:val="both"/>
        <w:rPr>
          <w:rFonts w:eastAsia="Times New Roman"/>
          <w:szCs w:val="24"/>
        </w:rPr>
      </w:pPr>
      <w:r>
        <w:rPr>
          <w:rFonts w:eastAsia="Times New Roman"/>
          <w:szCs w:val="24"/>
        </w:rPr>
        <w:t>Μ</w:t>
      </w:r>
      <w:r w:rsidRPr="00255FE3">
        <w:rPr>
          <w:rFonts w:eastAsia="Times New Roman"/>
          <w:szCs w:val="24"/>
        </w:rPr>
        <w:t xml:space="preserve">ετά από αρκετά μεγάλο χρονικό διάστημα και έντονη δουλειά </w:t>
      </w:r>
      <w:r>
        <w:rPr>
          <w:rFonts w:eastAsia="Times New Roman"/>
          <w:szCs w:val="24"/>
        </w:rPr>
        <w:t>οι</w:t>
      </w:r>
      <w:r w:rsidRPr="00255FE3">
        <w:rPr>
          <w:rFonts w:eastAsia="Times New Roman"/>
          <w:szCs w:val="24"/>
        </w:rPr>
        <w:t xml:space="preserve"> νομοπαρασκευαστικ</w:t>
      </w:r>
      <w:r>
        <w:rPr>
          <w:rFonts w:eastAsia="Times New Roman"/>
          <w:szCs w:val="24"/>
        </w:rPr>
        <w:t>ές</w:t>
      </w:r>
      <w:r w:rsidRPr="00255FE3">
        <w:rPr>
          <w:rFonts w:eastAsia="Times New Roman"/>
          <w:szCs w:val="24"/>
        </w:rPr>
        <w:t xml:space="preserve"> επιτροπές που αφορούν στον Ποινικό </w:t>
      </w:r>
      <w:r>
        <w:rPr>
          <w:rFonts w:eastAsia="Times New Roman"/>
          <w:szCs w:val="24"/>
        </w:rPr>
        <w:t>Κώδικα και τον Κ</w:t>
      </w:r>
      <w:r w:rsidRPr="00255FE3">
        <w:rPr>
          <w:rFonts w:eastAsia="Times New Roman"/>
          <w:szCs w:val="24"/>
        </w:rPr>
        <w:t xml:space="preserve">ώδικα </w:t>
      </w:r>
      <w:r>
        <w:rPr>
          <w:rFonts w:eastAsia="Times New Roman"/>
          <w:szCs w:val="24"/>
        </w:rPr>
        <w:t>Π</w:t>
      </w:r>
      <w:r w:rsidRPr="00255FE3">
        <w:rPr>
          <w:rFonts w:eastAsia="Times New Roman"/>
          <w:szCs w:val="24"/>
        </w:rPr>
        <w:t xml:space="preserve">οινικής </w:t>
      </w:r>
      <w:r>
        <w:rPr>
          <w:rFonts w:eastAsia="Times New Roman"/>
          <w:szCs w:val="24"/>
        </w:rPr>
        <w:t>Δ</w:t>
      </w:r>
      <w:r w:rsidRPr="00255FE3">
        <w:rPr>
          <w:rFonts w:eastAsia="Times New Roman"/>
          <w:szCs w:val="24"/>
        </w:rPr>
        <w:t>ικονο</w:t>
      </w:r>
      <w:r>
        <w:rPr>
          <w:rFonts w:eastAsia="Times New Roman"/>
          <w:szCs w:val="24"/>
        </w:rPr>
        <w:t>μία</w:t>
      </w:r>
      <w:r w:rsidRPr="00255FE3">
        <w:rPr>
          <w:rFonts w:eastAsia="Times New Roman"/>
          <w:szCs w:val="24"/>
        </w:rPr>
        <w:t xml:space="preserve">ς ολοκληρώθηκαν </w:t>
      </w:r>
      <w:r>
        <w:rPr>
          <w:rFonts w:eastAsia="Times New Roman"/>
          <w:szCs w:val="24"/>
        </w:rPr>
        <w:t>π</w:t>
      </w:r>
      <w:r w:rsidRPr="00255FE3">
        <w:rPr>
          <w:rFonts w:eastAsia="Times New Roman"/>
          <w:szCs w:val="24"/>
        </w:rPr>
        <w:t xml:space="preserve">ρος το παρόν </w:t>
      </w:r>
      <w:r>
        <w:rPr>
          <w:rFonts w:eastAsia="Times New Roman"/>
          <w:szCs w:val="24"/>
        </w:rPr>
        <w:t>και μας παραδόθηκαν.</w:t>
      </w:r>
      <w:r>
        <w:rPr>
          <w:rFonts w:eastAsia="Times New Roman"/>
          <w:szCs w:val="24"/>
        </w:rPr>
        <w:t xml:space="preserve"> Τ</w:t>
      </w:r>
      <w:r w:rsidRPr="00255FE3">
        <w:rPr>
          <w:rFonts w:eastAsia="Times New Roman"/>
          <w:szCs w:val="24"/>
        </w:rPr>
        <w:t>ο επόμενο βήμα είναι η συζήτηση γι</w:t>
      </w:r>
      <w:r>
        <w:rPr>
          <w:rFonts w:eastAsia="Times New Roman"/>
          <w:szCs w:val="24"/>
        </w:rPr>
        <w:t>’</w:t>
      </w:r>
      <w:r w:rsidRPr="00255FE3">
        <w:rPr>
          <w:rFonts w:eastAsia="Times New Roman"/>
          <w:szCs w:val="24"/>
        </w:rPr>
        <w:t xml:space="preserve"> αυτά τα δύο σχέδια</w:t>
      </w:r>
      <w:r>
        <w:rPr>
          <w:rFonts w:eastAsia="Times New Roman"/>
          <w:szCs w:val="24"/>
        </w:rPr>
        <w:t>,</w:t>
      </w:r>
      <w:r w:rsidRPr="00255FE3">
        <w:rPr>
          <w:rFonts w:eastAsia="Times New Roman"/>
          <w:szCs w:val="24"/>
        </w:rPr>
        <w:t xml:space="preserve"> τόσο στα συλλογικά κυβερνητικά όργανα </w:t>
      </w:r>
      <w:r>
        <w:rPr>
          <w:rFonts w:eastAsia="Times New Roman"/>
          <w:szCs w:val="24"/>
        </w:rPr>
        <w:t xml:space="preserve">όσο </w:t>
      </w:r>
      <w:r w:rsidRPr="00255FE3">
        <w:rPr>
          <w:rFonts w:eastAsia="Times New Roman"/>
          <w:szCs w:val="24"/>
        </w:rPr>
        <w:t xml:space="preserve">και με εκπροσώπους όλων των </w:t>
      </w:r>
      <w:r>
        <w:rPr>
          <w:rFonts w:eastAsia="Times New Roman"/>
          <w:szCs w:val="24"/>
        </w:rPr>
        <w:t>Κ</w:t>
      </w:r>
      <w:r w:rsidRPr="00255FE3">
        <w:rPr>
          <w:rFonts w:eastAsia="Times New Roman"/>
          <w:szCs w:val="24"/>
        </w:rPr>
        <w:t>οινο</w:t>
      </w:r>
      <w:r w:rsidRPr="00255FE3">
        <w:rPr>
          <w:rFonts w:eastAsia="Times New Roman"/>
          <w:szCs w:val="24"/>
        </w:rPr>
        <w:lastRenderedPageBreak/>
        <w:t xml:space="preserve">βουλευτικών </w:t>
      </w:r>
      <w:r>
        <w:rPr>
          <w:rFonts w:eastAsia="Times New Roman"/>
          <w:szCs w:val="24"/>
        </w:rPr>
        <w:t>Ο</w:t>
      </w:r>
      <w:r w:rsidRPr="00255FE3">
        <w:rPr>
          <w:rFonts w:eastAsia="Times New Roman"/>
          <w:szCs w:val="24"/>
        </w:rPr>
        <w:t>μάδων</w:t>
      </w:r>
      <w:r>
        <w:rPr>
          <w:rFonts w:eastAsia="Times New Roman"/>
          <w:szCs w:val="24"/>
        </w:rPr>
        <w:t xml:space="preserve">, πριν τεθούν </w:t>
      </w:r>
      <w:r w:rsidRPr="00255FE3">
        <w:rPr>
          <w:rFonts w:eastAsia="Times New Roman"/>
          <w:szCs w:val="24"/>
        </w:rPr>
        <w:t>το αργότερο εντός του επόμενου μήνα στη δημόσια διαβούλευση</w:t>
      </w:r>
      <w:r>
        <w:rPr>
          <w:rFonts w:eastAsia="Times New Roman"/>
          <w:szCs w:val="24"/>
        </w:rPr>
        <w:t>. Θα</w:t>
      </w:r>
      <w:r w:rsidRPr="00255FE3">
        <w:rPr>
          <w:rFonts w:eastAsia="Times New Roman"/>
          <w:szCs w:val="24"/>
        </w:rPr>
        <w:t xml:space="preserve"> χρειαστεί αυτή η συζήτηση με όλα τα κόμματα</w:t>
      </w:r>
      <w:r>
        <w:rPr>
          <w:rFonts w:eastAsia="Times New Roman"/>
          <w:szCs w:val="24"/>
        </w:rPr>
        <w:t>,</w:t>
      </w:r>
      <w:r w:rsidRPr="00255FE3">
        <w:rPr>
          <w:rFonts w:eastAsia="Times New Roman"/>
          <w:szCs w:val="24"/>
        </w:rPr>
        <w:t xml:space="preserve"> γιατί αντιλαμβανόμαστε όλοι ότι </w:t>
      </w:r>
      <w:r>
        <w:rPr>
          <w:rFonts w:eastAsia="Times New Roman"/>
          <w:szCs w:val="24"/>
        </w:rPr>
        <w:t>μια</w:t>
      </w:r>
      <w:r w:rsidRPr="00255FE3">
        <w:rPr>
          <w:rFonts w:eastAsia="Times New Roman"/>
          <w:szCs w:val="24"/>
        </w:rPr>
        <w:t xml:space="preserve"> τέτοια μεταρρύθμιση</w:t>
      </w:r>
      <w:r>
        <w:rPr>
          <w:rFonts w:eastAsia="Times New Roman"/>
          <w:szCs w:val="24"/>
        </w:rPr>
        <w:t>,</w:t>
      </w:r>
      <w:r w:rsidRPr="00255FE3">
        <w:rPr>
          <w:rFonts w:eastAsia="Times New Roman"/>
          <w:szCs w:val="24"/>
        </w:rPr>
        <w:t xml:space="preserve"> που έχει να κάνει με τον Ποινικό </w:t>
      </w:r>
      <w:r>
        <w:rPr>
          <w:rFonts w:eastAsia="Times New Roman"/>
          <w:szCs w:val="24"/>
        </w:rPr>
        <w:t>Κ</w:t>
      </w:r>
      <w:r w:rsidRPr="00255FE3">
        <w:rPr>
          <w:rFonts w:eastAsia="Times New Roman"/>
          <w:szCs w:val="24"/>
        </w:rPr>
        <w:t xml:space="preserve">ώδικα και τον </w:t>
      </w:r>
      <w:r>
        <w:rPr>
          <w:rFonts w:eastAsia="Times New Roman"/>
          <w:szCs w:val="24"/>
        </w:rPr>
        <w:t>Κ</w:t>
      </w:r>
      <w:r w:rsidRPr="00255FE3">
        <w:rPr>
          <w:rFonts w:eastAsia="Times New Roman"/>
          <w:szCs w:val="24"/>
        </w:rPr>
        <w:t xml:space="preserve">ώδικα </w:t>
      </w:r>
      <w:r>
        <w:rPr>
          <w:rFonts w:eastAsia="Times New Roman"/>
          <w:szCs w:val="24"/>
        </w:rPr>
        <w:t>Π</w:t>
      </w:r>
      <w:r w:rsidRPr="00255FE3">
        <w:rPr>
          <w:rFonts w:eastAsia="Times New Roman"/>
          <w:szCs w:val="24"/>
        </w:rPr>
        <w:t xml:space="preserve">οινικής </w:t>
      </w:r>
      <w:r>
        <w:rPr>
          <w:rFonts w:eastAsia="Times New Roman"/>
          <w:szCs w:val="24"/>
        </w:rPr>
        <w:t>Δ</w:t>
      </w:r>
      <w:r w:rsidRPr="00255FE3">
        <w:rPr>
          <w:rFonts w:eastAsia="Times New Roman"/>
          <w:szCs w:val="24"/>
        </w:rPr>
        <w:t>ικονο</w:t>
      </w:r>
      <w:r>
        <w:rPr>
          <w:rFonts w:eastAsia="Times New Roman"/>
          <w:szCs w:val="24"/>
        </w:rPr>
        <w:t>μία</w:t>
      </w:r>
      <w:r w:rsidRPr="00255FE3">
        <w:rPr>
          <w:rFonts w:eastAsia="Times New Roman"/>
          <w:szCs w:val="24"/>
        </w:rPr>
        <w:t>ς</w:t>
      </w:r>
      <w:r>
        <w:rPr>
          <w:rFonts w:eastAsia="Times New Roman"/>
          <w:szCs w:val="24"/>
        </w:rPr>
        <w:t>,</w:t>
      </w:r>
      <w:r w:rsidRPr="00255FE3">
        <w:rPr>
          <w:rFonts w:eastAsia="Times New Roman"/>
          <w:szCs w:val="24"/>
        </w:rPr>
        <w:t xml:space="preserve"> θα πρέπει να απολαύσει</w:t>
      </w:r>
      <w:r>
        <w:rPr>
          <w:rFonts w:eastAsia="Times New Roman"/>
          <w:szCs w:val="24"/>
        </w:rPr>
        <w:t>,</w:t>
      </w:r>
      <w:r w:rsidRPr="00255FE3">
        <w:rPr>
          <w:rFonts w:eastAsia="Times New Roman"/>
          <w:szCs w:val="24"/>
        </w:rPr>
        <w:t xml:space="preserve"> κατά τη γνώμη</w:t>
      </w:r>
      <w:r>
        <w:rPr>
          <w:rFonts w:eastAsia="Times New Roman"/>
          <w:szCs w:val="24"/>
        </w:rPr>
        <w:t xml:space="preserve"> μου,</w:t>
      </w:r>
      <w:r w:rsidRPr="00255FE3">
        <w:rPr>
          <w:rFonts w:eastAsia="Times New Roman"/>
          <w:szCs w:val="24"/>
        </w:rPr>
        <w:t xml:space="preserve"> της μεγαλύτερης δυνατής συνέλευσης</w:t>
      </w:r>
      <w:r w:rsidRPr="00255FE3">
        <w:rPr>
          <w:rFonts w:eastAsia="Times New Roman"/>
          <w:szCs w:val="24"/>
        </w:rPr>
        <w:t xml:space="preserve"> με ένα δεδομένο </w:t>
      </w:r>
      <w:r>
        <w:rPr>
          <w:rFonts w:eastAsia="Times New Roman"/>
          <w:szCs w:val="24"/>
        </w:rPr>
        <w:t>που όλοι</w:t>
      </w:r>
      <w:r w:rsidRPr="00255FE3">
        <w:rPr>
          <w:rFonts w:eastAsia="Times New Roman"/>
          <w:szCs w:val="24"/>
        </w:rPr>
        <w:t xml:space="preserve"> αντιλαμβανόμαστε</w:t>
      </w:r>
      <w:r>
        <w:rPr>
          <w:rFonts w:eastAsia="Times New Roman"/>
          <w:szCs w:val="24"/>
        </w:rPr>
        <w:t>,</w:t>
      </w:r>
      <w:r w:rsidRPr="00255FE3">
        <w:rPr>
          <w:rFonts w:eastAsia="Times New Roman"/>
          <w:szCs w:val="24"/>
        </w:rPr>
        <w:t xml:space="preserve"> ότι από το πρώτο μέχρι το τελευταίο άρθρο είναι φωτογραφικές</w:t>
      </w:r>
      <w:r>
        <w:rPr>
          <w:rFonts w:eastAsia="Times New Roman"/>
          <w:szCs w:val="24"/>
        </w:rPr>
        <w:t xml:space="preserve"> οι διατάξεις. Θ</w:t>
      </w:r>
      <w:r w:rsidRPr="00255FE3">
        <w:rPr>
          <w:rFonts w:eastAsia="Times New Roman"/>
          <w:szCs w:val="24"/>
        </w:rPr>
        <w:t>έλω να πω</w:t>
      </w:r>
      <w:r>
        <w:rPr>
          <w:rFonts w:eastAsia="Times New Roman"/>
          <w:szCs w:val="24"/>
        </w:rPr>
        <w:t>,</w:t>
      </w:r>
      <w:r w:rsidRPr="00255FE3">
        <w:rPr>
          <w:rFonts w:eastAsia="Times New Roman"/>
          <w:szCs w:val="24"/>
        </w:rPr>
        <w:t xml:space="preserve"> δηλαδή</w:t>
      </w:r>
      <w:r>
        <w:rPr>
          <w:rFonts w:eastAsia="Times New Roman"/>
          <w:szCs w:val="24"/>
        </w:rPr>
        <w:t>,</w:t>
      </w:r>
      <w:r w:rsidRPr="00255FE3">
        <w:rPr>
          <w:rFonts w:eastAsia="Times New Roman"/>
          <w:szCs w:val="24"/>
        </w:rPr>
        <w:t xml:space="preserve"> ότι αντιλαμβάνεστε </w:t>
      </w:r>
      <w:r>
        <w:rPr>
          <w:rFonts w:eastAsia="Times New Roman"/>
          <w:szCs w:val="24"/>
        </w:rPr>
        <w:t>πως</w:t>
      </w:r>
      <w:r w:rsidRPr="00255FE3">
        <w:rPr>
          <w:rFonts w:eastAsia="Times New Roman"/>
          <w:szCs w:val="24"/>
        </w:rPr>
        <w:t xml:space="preserve"> </w:t>
      </w:r>
      <w:r>
        <w:rPr>
          <w:rFonts w:eastAsia="Times New Roman"/>
          <w:szCs w:val="24"/>
        </w:rPr>
        <w:t>μια</w:t>
      </w:r>
      <w:r w:rsidRPr="00255FE3">
        <w:rPr>
          <w:rFonts w:eastAsia="Times New Roman"/>
          <w:szCs w:val="24"/>
        </w:rPr>
        <w:t xml:space="preserve"> τέτοια μεταρρύθμιση που αφορά στον Ποινικό </w:t>
      </w:r>
      <w:r>
        <w:rPr>
          <w:rFonts w:eastAsia="Times New Roman"/>
          <w:szCs w:val="24"/>
        </w:rPr>
        <w:t>Κ</w:t>
      </w:r>
      <w:r w:rsidRPr="00255FE3">
        <w:rPr>
          <w:rFonts w:eastAsia="Times New Roman"/>
          <w:szCs w:val="24"/>
        </w:rPr>
        <w:t>ώδικα</w:t>
      </w:r>
      <w:r>
        <w:rPr>
          <w:rFonts w:eastAsia="Times New Roman"/>
          <w:szCs w:val="24"/>
        </w:rPr>
        <w:t>,</w:t>
      </w:r>
      <w:r w:rsidRPr="00255FE3">
        <w:rPr>
          <w:rFonts w:eastAsia="Times New Roman"/>
          <w:szCs w:val="24"/>
        </w:rPr>
        <w:t xml:space="preserve"> αφορά σε όλες τις εκκρεμείς δίκες</w:t>
      </w:r>
      <w:r>
        <w:rPr>
          <w:rFonts w:eastAsia="Times New Roman"/>
          <w:szCs w:val="24"/>
        </w:rPr>
        <w:t>,</w:t>
      </w:r>
      <w:r w:rsidRPr="00255FE3">
        <w:rPr>
          <w:rFonts w:eastAsia="Times New Roman"/>
          <w:szCs w:val="24"/>
        </w:rPr>
        <w:t xml:space="preserve"> σε ό</w:t>
      </w:r>
      <w:r w:rsidRPr="00255FE3">
        <w:rPr>
          <w:rFonts w:eastAsia="Times New Roman"/>
          <w:szCs w:val="24"/>
        </w:rPr>
        <w:t>λες οι εκκρεμείς υποθέσεις</w:t>
      </w:r>
      <w:r>
        <w:rPr>
          <w:rFonts w:eastAsia="Times New Roman"/>
          <w:szCs w:val="24"/>
        </w:rPr>
        <w:t>. Ε</w:t>
      </w:r>
      <w:r w:rsidRPr="00255FE3">
        <w:rPr>
          <w:rFonts w:eastAsia="Times New Roman"/>
          <w:szCs w:val="24"/>
        </w:rPr>
        <w:t xml:space="preserve">ίναι </w:t>
      </w:r>
      <w:r>
        <w:rPr>
          <w:rFonts w:eastAsia="Times New Roman"/>
          <w:szCs w:val="24"/>
        </w:rPr>
        <w:t>μια</w:t>
      </w:r>
      <w:r w:rsidRPr="00255FE3">
        <w:rPr>
          <w:rFonts w:eastAsia="Times New Roman"/>
          <w:szCs w:val="24"/>
        </w:rPr>
        <w:t xml:space="preserve"> πολύ μεγ</w:t>
      </w:r>
      <w:r>
        <w:rPr>
          <w:rFonts w:eastAsia="Times New Roman"/>
          <w:szCs w:val="24"/>
        </w:rPr>
        <w:t>άλη μεταρρύθμιση που χρειάζεται, ν</w:t>
      </w:r>
      <w:r w:rsidRPr="00255FE3">
        <w:rPr>
          <w:rFonts w:eastAsia="Times New Roman"/>
          <w:szCs w:val="24"/>
        </w:rPr>
        <w:t>ομίζω</w:t>
      </w:r>
      <w:r>
        <w:rPr>
          <w:rFonts w:eastAsia="Times New Roman"/>
          <w:szCs w:val="24"/>
        </w:rPr>
        <w:t>,</w:t>
      </w:r>
      <w:r w:rsidRPr="00255FE3">
        <w:rPr>
          <w:rFonts w:eastAsia="Times New Roman"/>
          <w:szCs w:val="24"/>
        </w:rPr>
        <w:t xml:space="preserve"> το απα</w:t>
      </w:r>
      <w:r>
        <w:rPr>
          <w:rFonts w:eastAsia="Times New Roman"/>
          <w:szCs w:val="24"/>
        </w:rPr>
        <w:t xml:space="preserve">ραίτητο πολιτικό θάρρος και την </w:t>
      </w:r>
      <w:r w:rsidRPr="00255FE3">
        <w:rPr>
          <w:rFonts w:eastAsia="Times New Roman"/>
          <w:szCs w:val="24"/>
        </w:rPr>
        <w:t>απαραίτητη πολιτική ωριμότητα</w:t>
      </w:r>
      <w:r>
        <w:rPr>
          <w:rFonts w:eastAsia="Times New Roman"/>
          <w:szCs w:val="24"/>
        </w:rPr>
        <w:t>,</w:t>
      </w:r>
      <w:r w:rsidRPr="00255FE3">
        <w:rPr>
          <w:rFonts w:eastAsia="Times New Roman"/>
          <w:szCs w:val="24"/>
        </w:rPr>
        <w:t xml:space="preserve"> προκειμένου να οδηγηθούμε σε </w:t>
      </w:r>
      <w:r>
        <w:rPr>
          <w:rFonts w:eastAsia="Times New Roman"/>
          <w:szCs w:val="24"/>
        </w:rPr>
        <w:t>μια</w:t>
      </w:r>
      <w:r w:rsidRPr="00255FE3">
        <w:rPr>
          <w:rFonts w:eastAsia="Times New Roman"/>
          <w:szCs w:val="24"/>
        </w:rPr>
        <w:t xml:space="preserve"> τέτοια μεταρρύθμιση</w:t>
      </w:r>
      <w:r>
        <w:rPr>
          <w:rFonts w:eastAsia="Times New Roman"/>
          <w:szCs w:val="24"/>
        </w:rPr>
        <w:t>. Δ</w:t>
      </w:r>
      <w:r w:rsidRPr="00255FE3">
        <w:rPr>
          <w:rFonts w:eastAsia="Times New Roman"/>
          <w:szCs w:val="24"/>
        </w:rPr>
        <w:t>εν εί</w:t>
      </w:r>
      <w:r>
        <w:rPr>
          <w:rFonts w:eastAsia="Times New Roman"/>
          <w:szCs w:val="24"/>
        </w:rPr>
        <w:t>μ</w:t>
      </w:r>
      <w:r w:rsidRPr="00255FE3">
        <w:rPr>
          <w:rFonts w:eastAsia="Times New Roman"/>
          <w:szCs w:val="24"/>
        </w:rPr>
        <w:t>αι και πολύ αισιόδοξος</w:t>
      </w:r>
      <w:r>
        <w:rPr>
          <w:rFonts w:eastAsia="Times New Roman"/>
          <w:szCs w:val="24"/>
        </w:rPr>
        <w:t xml:space="preserve"> όσον αφορά τ</w:t>
      </w:r>
      <w:r w:rsidRPr="00255FE3">
        <w:rPr>
          <w:rFonts w:eastAsia="Times New Roman"/>
          <w:szCs w:val="24"/>
        </w:rPr>
        <w:t>ο κλ</w:t>
      </w:r>
      <w:r w:rsidRPr="00255FE3">
        <w:rPr>
          <w:rFonts w:eastAsia="Times New Roman"/>
          <w:szCs w:val="24"/>
        </w:rPr>
        <w:t xml:space="preserve">ίμα συναίνεσης το οποίο θα πρέπει να επικρατήσει </w:t>
      </w:r>
      <w:r>
        <w:rPr>
          <w:rFonts w:eastAsia="Times New Roman"/>
          <w:szCs w:val="24"/>
        </w:rPr>
        <w:t>σ</w:t>
      </w:r>
      <w:r w:rsidRPr="00255FE3">
        <w:rPr>
          <w:rFonts w:eastAsia="Times New Roman"/>
          <w:szCs w:val="24"/>
        </w:rPr>
        <w:t>τη συζήτηση αυτή</w:t>
      </w:r>
      <w:r>
        <w:rPr>
          <w:rFonts w:eastAsia="Times New Roman"/>
          <w:szCs w:val="24"/>
        </w:rPr>
        <w:t>.</w:t>
      </w:r>
      <w:r w:rsidRPr="00255FE3">
        <w:rPr>
          <w:rFonts w:eastAsia="Times New Roman"/>
          <w:szCs w:val="24"/>
        </w:rPr>
        <w:t xml:space="preserve"> Νομίζω</w:t>
      </w:r>
      <w:r>
        <w:rPr>
          <w:rFonts w:eastAsia="Times New Roman"/>
          <w:szCs w:val="24"/>
        </w:rPr>
        <w:t>,</w:t>
      </w:r>
      <w:r w:rsidRPr="00255FE3">
        <w:rPr>
          <w:rFonts w:eastAsia="Times New Roman"/>
          <w:szCs w:val="24"/>
        </w:rPr>
        <w:t xml:space="preserve"> </w:t>
      </w:r>
      <w:r>
        <w:rPr>
          <w:rFonts w:eastAsia="Times New Roman"/>
          <w:szCs w:val="24"/>
        </w:rPr>
        <w:t>όμως,</w:t>
      </w:r>
      <w:r w:rsidRPr="00255FE3">
        <w:rPr>
          <w:rFonts w:eastAsia="Times New Roman"/>
          <w:szCs w:val="24"/>
        </w:rPr>
        <w:t xml:space="preserve"> ότι αξίζει τον κόπο για όλους μας να οδηγηθούμε στη μεταρρύθμιση αυτή μετά από όλα αυτά τα χρόνια</w:t>
      </w:r>
      <w:r>
        <w:rPr>
          <w:rFonts w:eastAsia="Times New Roman"/>
          <w:szCs w:val="24"/>
        </w:rPr>
        <w:t>.</w:t>
      </w:r>
    </w:p>
    <w:p w14:paraId="69A55DE7" w14:textId="77777777" w:rsidR="00C9651F" w:rsidRDefault="002D2592">
      <w:pPr>
        <w:spacing w:line="600" w:lineRule="auto"/>
        <w:ind w:firstLine="720"/>
        <w:jc w:val="both"/>
        <w:rPr>
          <w:rFonts w:eastAsia="Times New Roman"/>
          <w:szCs w:val="24"/>
        </w:rPr>
      </w:pPr>
      <w:r w:rsidRPr="00255FE3">
        <w:rPr>
          <w:rFonts w:eastAsia="Times New Roman"/>
          <w:szCs w:val="24"/>
        </w:rPr>
        <w:t>Σε ευχαριστώ πολύ</w:t>
      </w:r>
      <w:r>
        <w:rPr>
          <w:rFonts w:eastAsia="Times New Roman"/>
          <w:szCs w:val="24"/>
        </w:rPr>
        <w:t>.</w:t>
      </w:r>
    </w:p>
    <w:p w14:paraId="69A55DE8" w14:textId="77777777" w:rsidR="00C9651F" w:rsidRDefault="002D2592">
      <w:pPr>
        <w:spacing w:line="600" w:lineRule="auto"/>
        <w:ind w:firstLine="720"/>
        <w:jc w:val="both"/>
        <w:rPr>
          <w:rFonts w:eastAsia="Times New Roman"/>
          <w:szCs w:val="24"/>
        </w:rPr>
      </w:pPr>
      <w:r>
        <w:rPr>
          <w:rFonts w:eastAsia="Times New Roman"/>
          <w:szCs w:val="24"/>
        </w:rPr>
        <w:lastRenderedPageBreak/>
        <w:t>(Στο σημείο αυτό ο Υπουργός κ. Μιχαήλ Καλογήρου καταθέτε</w:t>
      </w:r>
      <w:r>
        <w:rPr>
          <w:rFonts w:eastAsia="Times New Roman"/>
          <w:szCs w:val="24"/>
        </w:rPr>
        <w:t>ι για τα Πρακτικά τις προαναφερθείσες νομοτεχνικές βελτιώσεις, οι οποίες έχουν ως εξής:</w:t>
      </w:r>
    </w:p>
    <w:p w14:paraId="69A55DE9" w14:textId="77777777" w:rsidR="00C9651F" w:rsidRDefault="002D2592">
      <w:pPr>
        <w:spacing w:line="600" w:lineRule="auto"/>
        <w:ind w:firstLine="709"/>
        <w:jc w:val="center"/>
        <w:rPr>
          <w:rFonts w:eastAsia="Times New Roman"/>
          <w:color w:val="FF0000"/>
          <w:szCs w:val="24"/>
        </w:rPr>
      </w:pPr>
      <w:r>
        <w:rPr>
          <w:rFonts w:eastAsia="Times New Roman"/>
          <w:color w:val="FF0000"/>
          <w:szCs w:val="24"/>
        </w:rPr>
        <w:t>(</w:t>
      </w:r>
      <w:r w:rsidRPr="00543EB8">
        <w:rPr>
          <w:rFonts w:eastAsia="Times New Roman"/>
          <w:color w:val="FF0000"/>
          <w:szCs w:val="24"/>
        </w:rPr>
        <w:t>ΑΛΛΑΓΗ ΣΕΛΙΔΑΣ</w:t>
      </w:r>
      <w:r>
        <w:rPr>
          <w:rFonts w:eastAsia="Times New Roman"/>
          <w:color w:val="FF0000"/>
          <w:szCs w:val="24"/>
        </w:rPr>
        <w:t>)</w:t>
      </w:r>
    </w:p>
    <w:p w14:paraId="69A55DEA" w14:textId="77777777" w:rsidR="00C9651F" w:rsidRDefault="002D2592">
      <w:pPr>
        <w:spacing w:line="600" w:lineRule="auto"/>
        <w:ind w:firstLine="709"/>
        <w:jc w:val="center"/>
        <w:rPr>
          <w:rFonts w:eastAsia="Times New Roman"/>
          <w:color w:val="FF0000"/>
          <w:szCs w:val="24"/>
        </w:rPr>
      </w:pPr>
      <w:r w:rsidRPr="00BC28D3">
        <w:rPr>
          <w:rFonts w:eastAsia="Times New Roman"/>
          <w:color w:val="FF0000"/>
          <w:szCs w:val="24"/>
        </w:rPr>
        <w:t>(Να μπουν οι σελίδες 117 έως και 119)</w:t>
      </w:r>
    </w:p>
    <w:p w14:paraId="69A55DEB" w14:textId="77777777" w:rsidR="00C9651F" w:rsidRDefault="002D2592">
      <w:pPr>
        <w:spacing w:line="600" w:lineRule="auto"/>
        <w:ind w:firstLine="720"/>
        <w:jc w:val="center"/>
        <w:rPr>
          <w:rFonts w:eastAsia="Times New Roman"/>
          <w:color w:val="FF0000"/>
          <w:szCs w:val="24"/>
        </w:rPr>
      </w:pPr>
      <w:r>
        <w:rPr>
          <w:rFonts w:eastAsia="Times New Roman"/>
          <w:color w:val="FF0000"/>
          <w:szCs w:val="24"/>
        </w:rPr>
        <w:t>(</w:t>
      </w:r>
      <w:r w:rsidRPr="00543EB8">
        <w:rPr>
          <w:rFonts w:eastAsia="Times New Roman"/>
          <w:color w:val="FF0000"/>
          <w:szCs w:val="24"/>
        </w:rPr>
        <w:t>ΑΛΛΑΓΗ ΣΕΛΙΔΑΣ</w:t>
      </w:r>
      <w:r>
        <w:rPr>
          <w:rFonts w:eastAsia="Times New Roman"/>
          <w:color w:val="FF0000"/>
          <w:szCs w:val="24"/>
        </w:rPr>
        <w:t>)</w:t>
      </w:r>
    </w:p>
    <w:p w14:paraId="69A55DEC" w14:textId="77777777" w:rsidR="00C9651F" w:rsidRDefault="002D2592">
      <w:pPr>
        <w:spacing w:line="600" w:lineRule="auto"/>
        <w:ind w:firstLine="709"/>
        <w:jc w:val="both"/>
        <w:rPr>
          <w:rFonts w:eastAsia="Times New Roman"/>
          <w:szCs w:val="24"/>
        </w:rPr>
      </w:pPr>
      <w:r>
        <w:rPr>
          <w:rFonts w:eastAsia="Times New Roman"/>
          <w:szCs w:val="24"/>
        </w:rPr>
        <w:tab/>
      </w:r>
      <w:r>
        <w:rPr>
          <w:rFonts w:eastAsia="Times New Roman"/>
          <w:b/>
          <w:szCs w:val="24"/>
        </w:rPr>
        <w:t>ΠΡΟΕΔΡΕΥΩΝ (Γεώργιος Βαρεμένος):</w:t>
      </w:r>
      <w:r>
        <w:rPr>
          <w:rFonts w:eastAsia="Times New Roman"/>
          <w:szCs w:val="24"/>
        </w:rPr>
        <w:t xml:space="preserve"> Ο κ. Ευάγγελος Βενιζέλος έχει τον λόγο.</w:t>
      </w:r>
    </w:p>
    <w:p w14:paraId="69A55DED" w14:textId="77777777" w:rsidR="00C9651F" w:rsidRDefault="002D2592">
      <w:pPr>
        <w:spacing w:line="600" w:lineRule="auto"/>
        <w:ind w:firstLine="720"/>
        <w:jc w:val="both"/>
        <w:rPr>
          <w:rFonts w:eastAsia="Times New Roman"/>
          <w:szCs w:val="24"/>
        </w:rPr>
      </w:pPr>
      <w:r>
        <w:rPr>
          <w:rFonts w:eastAsia="Times New Roman"/>
          <w:b/>
          <w:szCs w:val="24"/>
        </w:rPr>
        <w:t>ΕΥΑΓΓΕΛΟΣ ΒΕΝΙΖΕΛΟΣ:</w:t>
      </w:r>
      <w:r>
        <w:rPr>
          <w:rFonts w:eastAsia="Times New Roman"/>
          <w:szCs w:val="24"/>
        </w:rPr>
        <w:t xml:space="preserve"> Κύριες και κύριοι Βουλευτές, θα αρχίσω από τα θετικά, από την κύρωση του Πρωτοκόλλου υπ’ αριθμ. 16 που προστίθεται στην Ευρωπαϊκή Σύμβαση Δικαιωμάτων του Ανθρώπου.</w:t>
      </w:r>
    </w:p>
    <w:p w14:paraId="69A55DEE" w14:textId="77777777" w:rsidR="00C9651F" w:rsidRDefault="002D2592">
      <w:pPr>
        <w:spacing w:line="600" w:lineRule="auto"/>
        <w:ind w:firstLine="720"/>
        <w:jc w:val="both"/>
        <w:rPr>
          <w:rFonts w:eastAsia="Times New Roman"/>
          <w:szCs w:val="24"/>
        </w:rPr>
      </w:pPr>
      <w:r>
        <w:rPr>
          <w:rFonts w:eastAsia="Times New Roman"/>
          <w:szCs w:val="24"/>
        </w:rPr>
        <w:t xml:space="preserve">Το </w:t>
      </w:r>
      <w:r>
        <w:rPr>
          <w:rFonts w:eastAsia="Times New Roman"/>
          <w:szCs w:val="24"/>
        </w:rPr>
        <w:t>π</w:t>
      </w:r>
      <w:r>
        <w:rPr>
          <w:rFonts w:eastAsia="Times New Roman"/>
          <w:szCs w:val="24"/>
        </w:rPr>
        <w:t xml:space="preserve">ρωτόκολλο έχει τεθεί σε ισχύ και ήδη έχουν αρχίσει ανώτατα δικαστήρια κρατών-μελών της </w:t>
      </w:r>
      <w:r>
        <w:rPr>
          <w:rFonts w:eastAsia="Times New Roman"/>
          <w:szCs w:val="24"/>
        </w:rPr>
        <w:t xml:space="preserve">Ευρωπαϊκής Σύμβασης Δικαιωμάτων του Ανθρώπου με πρώτο το γαλλικό ακυρωτικό, τον γαλλικό Άρειο Πάγο, την </w:t>
      </w:r>
      <w:r w:rsidRPr="00440E59">
        <w:rPr>
          <w:rFonts w:eastAsia="Times New Roman"/>
          <w:bCs/>
          <w:szCs w:val="24"/>
        </w:rPr>
        <w:t>Cour de</w:t>
      </w:r>
      <w:r>
        <w:rPr>
          <w:rFonts w:eastAsia="Times New Roman"/>
          <w:szCs w:val="24"/>
        </w:rPr>
        <w:t xml:space="preserve"> </w:t>
      </w:r>
      <w:r w:rsidRPr="00440E59">
        <w:rPr>
          <w:rFonts w:eastAsia="Times New Roman"/>
          <w:szCs w:val="24"/>
        </w:rPr>
        <w:t>c</w:t>
      </w:r>
      <w:r w:rsidRPr="00440E59">
        <w:rPr>
          <w:rFonts w:eastAsia="Times New Roman"/>
          <w:szCs w:val="24"/>
        </w:rPr>
        <w:t>assation</w:t>
      </w:r>
      <w:r>
        <w:rPr>
          <w:rFonts w:eastAsia="Times New Roman"/>
          <w:szCs w:val="24"/>
        </w:rPr>
        <w:t xml:space="preserve">, να απευθύνουν παρόμοια ερωτήματα, προκειμένου να γνωμοδοτήσει η </w:t>
      </w:r>
      <w:r>
        <w:rPr>
          <w:rFonts w:eastAsia="Times New Roman"/>
          <w:szCs w:val="24"/>
        </w:rPr>
        <w:t>ολομέλει</w:t>
      </w:r>
      <w:r>
        <w:rPr>
          <w:rFonts w:eastAsia="Times New Roman"/>
          <w:szCs w:val="24"/>
        </w:rPr>
        <w:t xml:space="preserve">α, το μεγάλο τμήμα του Δικαστηρίου του Στρασβούργου, </w:t>
      </w:r>
      <w:r>
        <w:rPr>
          <w:rFonts w:eastAsia="Times New Roman"/>
          <w:szCs w:val="24"/>
        </w:rPr>
        <w:lastRenderedPageBreak/>
        <w:t xml:space="preserve">πάνω σε </w:t>
      </w:r>
      <w:r>
        <w:rPr>
          <w:rFonts w:eastAsia="Times New Roman"/>
          <w:szCs w:val="24"/>
        </w:rPr>
        <w:t xml:space="preserve">θέματα που έχουν τεράστιο ενδιαφέρον. Η πρώτη υπόθεση αφορά ένα εξαιρετικά πολύπλοκο ζήτημα βιοηθικής και την εναρμόνιση της γαλλικής νομοθεσίας και του </w:t>
      </w:r>
      <w:r>
        <w:rPr>
          <w:rFonts w:eastAsia="Times New Roman"/>
          <w:szCs w:val="24"/>
        </w:rPr>
        <w:t>γαλλικού συντάγματος</w:t>
      </w:r>
      <w:r>
        <w:rPr>
          <w:rFonts w:eastAsia="Times New Roman"/>
          <w:szCs w:val="24"/>
        </w:rPr>
        <w:t xml:space="preserve"> με την Ευρωπαϊκή Σύμβαση Δικαιωμάτων του Ανθρώπου.</w:t>
      </w:r>
    </w:p>
    <w:p w14:paraId="69A55DEF" w14:textId="77777777" w:rsidR="00C9651F" w:rsidRDefault="002D2592">
      <w:pPr>
        <w:spacing w:line="600" w:lineRule="auto"/>
        <w:ind w:firstLine="720"/>
        <w:jc w:val="both"/>
        <w:rPr>
          <w:rFonts w:eastAsia="Times New Roman"/>
          <w:szCs w:val="24"/>
        </w:rPr>
      </w:pPr>
      <w:r>
        <w:rPr>
          <w:rFonts w:eastAsia="Times New Roman"/>
          <w:szCs w:val="24"/>
        </w:rPr>
        <w:t>Είναι πάρα πολύ σημαντικό ότι η</w:t>
      </w:r>
      <w:r>
        <w:rPr>
          <w:rFonts w:eastAsia="Times New Roman"/>
          <w:szCs w:val="24"/>
        </w:rPr>
        <w:t xml:space="preserve"> Ελλάδα με καθυστέρηση κυρώνει το 16</w:t>
      </w:r>
      <w:r w:rsidRPr="00440E59">
        <w:rPr>
          <w:rFonts w:eastAsia="Times New Roman"/>
          <w:szCs w:val="24"/>
          <w:vertAlign w:val="superscript"/>
        </w:rPr>
        <w:t>ο</w:t>
      </w:r>
      <w:r>
        <w:rPr>
          <w:rFonts w:eastAsia="Times New Roman"/>
          <w:szCs w:val="24"/>
        </w:rPr>
        <w:t xml:space="preserve"> Πρωτόκολλο και είναι πολύ σημαντικό ότι τα τρία ανώτατα </w:t>
      </w:r>
      <w:r>
        <w:rPr>
          <w:rFonts w:eastAsia="Times New Roman"/>
          <w:szCs w:val="24"/>
        </w:rPr>
        <w:t>δ</w:t>
      </w:r>
      <w:r>
        <w:rPr>
          <w:rFonts w:eastAsia="Times New Roman"/>
          <w:szCs w:val="24"/>
        </w:rPr>
        <w:t xml:space="preserve">ικαστήριά μας και το </w:t>
      </w:r>
      <w:r>
        <w:rPr>
          <w:rFonts w:eastAsia="Times New Roman"/>
          <w:szCs w:val="24"/>
        </w:rPr>
        <w:t>ανώτατο ειδικό δικαστήριο</w:t>
      </w:r>
      <w:r>
        <w:rPr>
          <w:rFonts w:eastAsia="Times New Roman"/>
          <w:szCs w:val="24"/>
        </w:rPr>
        <w:t xml:space="preserve"> μπορούν πλέον να απευθύνουν παρόμοια ερωτήματα προς το Ευρωπαϊκό Δικαστήριο Δικαιωμάτων του Ανθρώπου, ζητώντας να </w:t>
      </w:r>
      <w:r>
        <w:rPr>
          <w:rFonts w:eastAsia="Times New Roman"/>
          <w:szCs w:val="24"/>
        </w:rPr>
        <w:t xml:space="preserve">γνωμοδοτήσει επί θεμάτων αρχών, δηλαδή πάνω στην ερμηνεία συγκεκριμένων διατάξεων της σύμβασης και των προσθέτων πρωτοκόλλων, </w:t>
      </w:r>
      <w:r w:rsidRPr="002935AE">
        <w:rPr>
          <w:rFonts w:eastAsia="Times New Roman"/>
          <w:color w:val="000000" w:themeColor="text1"/>
          <w:szCs w:val="24"/>
        </w:rPr>
        <w:t>προκειμένου να αποφεύγονται μετά οι ατομικές προσφυγές, οι οποίες, εφόσον ευδοκιμήσουν και οδηγήσουν σε μια απόφαση του δικαστηρίο</w:t>
      </w:r>
      <w:r w:rsidRPr="002935AE">
        <w:rPr>
          <w:rFonts w:eastAsia="Times New Roman"/>
          <w:color w:val="000000" w:themeColor="text1"/>
          <w:szCs w:val="24"/>
        </w:rPr>
        <w:t>υ καταδικαστική για τη χώρα, δημιουργούν τεράστια προβλήματα άρσης του δεδικασμένου και εφαρμογής εκτάκτων ενδίκων μέσων που προβλέπονται πλέον σε όλους τους κλάδους και που πρέπει να γίνονται σεβαστά από ελληνικά ανώτατα δικαστήρια, τα οποία δυστυχώς αδια</w:t>
      </w:r>
      <w:r w:rsidRPr="002935AE">
        <w:rPr>
          <w:rFonts w:eastAsia="Times New Roman"/>
          <w:color w:val="000000" w:themeColor="text1"/>
          <w:szCs w:val="24"/>
        </w:rPr>
        <w:t xml:space="preserve">φορούν ή αποφεύγουν να σεβαστούν την υποχρέωσή τους αυτή, ιδίως ο </w:t>
      </w:r>
      <w:r w:rsidRPr="002935AE">
        <w:rPr>
          <w:rFonts w:eastAsia="Times New Roman"/>
          <w:color w:val="000000" w:themeColor="text1"/>
          <w:szCs w:val="24"/>
        </w:rPr>
        <w:lastRenderedPageBreak/>
        <w:t>Άρειος Πάγος, όπως έχει φανεί σε ορισμένες πολύ κρίσιμες υποθέσεις μέχρι τώρα.</w:t>
      </w:r>
    </w:p>
    <w:p w14:paraId="69A55DF0" w14:textId="77777777" w:rsidR="00C9651F" w:rsidRDefault="002D2592">
      <w:pPr>
        <w:spacing w:line="600" w:lineRule="auto"/>
        <w:ind w:firstLine="720"/>
        <w:jc w:val="both"/>
        <w:rPr>
          <w:rFonts w:eastAsia="Times New Roman" w:cs="Times New Roman"/>
          <w:szCs w:val="24"/>
        </w:rPr>
      </w:pPr>
      <w:r w:rsidRPr="002A4DB8">
        <w:rPr>
          <w:rFonts w:eastAsia="Times New Roman" w:cs="Times New Roman"/>
          <w:szCs w:val="24"/>
        </w:rPr>
        <w:t>Η μεγάλη αλλαγή, όμως, που συντελείται με το πρωτόκολλο 16</w:t>
      </w:r>
      <w:r w:rsidRPr="002A4DB8">
        <w:rPr>
          <w:rFonts w:eastAsia="Times New Roman" w:cs="Times New Roman"/>
          <w:szCs w:val="24"/>
        </w:rPr>
        <w:t>,</w:t>
      </w:r>
      <w:r w:rsidRPr="002A4DB8">
        <w:rPr>
          <w:rFonts w:eastAsia="Times New Roman" w:cs="Times New Roman"/>
          <w:szCs w:val="24"/>
        </w:rPr>
        <w:t xml:space="preserve"> είναι η διεύρυνση του δεδικασμένου του Ευρωπαϊκού Δικαστηρίου Δικαιωμάτων του Ανθρώπου. Διότι είναι πλέον προφανές ότι το δεδικασμένο που παράγεται από το δικαστήριο -και άρα η υποχρέωση των κρατών-μελών να συμμορφώνονται </w:t>
      </w:r>
      <w:r w:rsidRPr="00AA7CF0">
        <w:rPr>
          <w:rFonts w:eastAsia="Times New Roman" w:cs="Times New Roman"/>
          <w:szCs w:val="24"/>
        </w:rPr>
        <w:t>στη νομολογία του δικαστηρίου</w:t>
      </w:r>
      <w:r>
        <w:rPr>
          <w:rFonts w:eastAsia="Times New Roman" w:cs="Times New Roman"/>
          <w:szCs w:val="24"/>
        </w:rPr>
        <w:t>-</w:t>
      </w:r>
      <w:r w:rsidRPr="00AA7CF0">
        <w:rPr>
          <w:rFonts w:eastAsia="Times New Roman" w:cs="Times New Roman"/>
          <w:szCs w:val="24"/>
        </w:rPr>
        <w:t xml:space="preserve"> δε</w:t>
      </w:r>
      <w:r w:rsidRPr="00AA7CF0">
        <w:rPr>
          <w:rFonts w:eastAsia="Times New Roman" w:cs="Times New Roman"/>
          <w:szCs w:val="24"/>
        </w:rPr>
        <w:t xml:space="preserve">ν αφορά μόνον τις αποφάσεις </w:t>
      </w:r>
      <w:r>
        <w:rPr>
          <w:rFonts w:eastAsia="Times New Roman" w:cs="Times New Roman"/>
          <w:szCs w:val="24"/>
        </w:rPr>
        <w:t>σ</w:t>
      </w:r>
      <w:r w:rsidRPr="00AA7CF0">
        <w:rPr>
          <w:rFonts w:eastAsia="Times New Roman" w:cs="Times New Roman"/>
          <w:szCs w:val="24"/>
        </w:rPr>
        <w:t xml:space="preserve">τις οποίες κάθε κράτος είναι </w:t>
      </w:r>
      <w:r>
        <w:rPr>
          <w:rFonts w:eastAsia="Times New Roman" w:cs="Times New Roman"/>
          <w:szCs w:val="24"/>
        </w:rPr>
        <w:t xml:space="preserve">διάδικο -και άρα </w:t>
      </w:r>
      <w:r w:rsidRPr="00AA7CF0">
        <w:rPr>
          <w:rFonts w:eastAsia="Times New Roman" w:cs="Times New Roman"/>
          <w:szCs w:val="24"/>
        </w:rPr>
        <w:t>έχει ρητή υποχρέωση από τη σύμβαση να εκτελέσει την απόφαση αυτή</w:t>
      </w:r>
      <w:r>
        <w:rPr>
          <w:rFonts w:eastAsia="Times New Roman" w:cs="Times New Roman"/>
          <w:szCs w:val="24"/>
        </w:rPr>
        <w:t>-,</w:t>
      </w:r>
      <w:r w:rsidRPr="00AA7CF0">
        <w:rPr>
          <w:rFonts w:eastAsia="Times New Roman" w:cs="Times New Roman"/>
          <w:szCs w:val="24"/>
        </w:rPr>
        <w:t xml:space="preserve"> αλλά </w:t>
      </w:r>
      <w:r>
        <w:rPr>
          <w:rFonts w:eastAsia="Times New Roman" w:cs="Times New Roman"/>
          <w:szCs w:val="24"/>
        </w:rPr>
        <w:t xml:space="preserve">η </w:t>
      </w:r>
      <w:r w:rsidRPr="00AA7CF0">
        <w:rPr>
          <w:rFonts w:eastAsia="Times New Roman" w:cs="Times New Roman"/>
          <w:szCs w:val="24"/>
        </w:rPr>
        <w:t>υποχρέωσή του εκτείνεται στα πορίσματα της νομολογίας</w:t>
      </w:r>
      <w:r>
        <w:rPr>
          <w:rFonts w:eastAsia="Times New Roman" w:cs="Times New Roman"/>
          <w:szCs w:val="24"/>
        </w:rPr>
        <w:t>.</w:t>
      </w:r>
    </w:p>
    <w:p w14:paraId="69A55DF1"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Π</w:t>
      </w:r>
      <w:r w:rsidRPr="00AA7CF0">
        <w:rPr>
          <w:rFonts w:eastAsia="Times New Roman" w:cs="Times New Roman"/>
          <w:szCs w:val="24"/>
        </w:rPr>
        <w:t xml:space="preserve">ρόκειται για τη διαφορά που έχει το </w:t>
      </w:r>
      <w:r>
        <w:rPr>
          <w:rFonts w:eastAsia="Times New Roman" w:cs="Times New Roman"/>
          <w:szCs w:val="24"/>
          <w:lang w:val="en-US"/>
        </w:rPr>
        <w:t>r</w:t>
      </w:r>
      <w:r>
        <w:rPr>
          <w:rFonts w:eastAsia="Times New Roman" w:cs="Times New Roman"/>
          <w:szCs w:val="24"/>
        </w:rPr>
        <w:t>es i</w:t>
      </w:r>
      <w:r w:rsidRPr="00AA7CF0">
        <w:rPr>
          <w:rFonts w:eastAsia="Times New Roman" w:cs="Times New Roman"/>
          <w:szCs w:val="24"/>
        </w:rPr>
        <w:t>nterpretat</w:t>
      </w:r>
      <w:r w:rsidRPr="00AA7CF0">
        <w:rPr>
          <w:rFonts w:eastAsia="Times New Roman" w:cs="Times New Roman"/>
          <w:szCs w:val="24"/>
        </w:rPr>
        <w:t xml:space="preserve">a σε σχέση με το </w:t>
      </w:r>
      <w:r>
        <w:rPr>
          <w:rFonts w:eastAsia="Times New Roman" w:cs="Times New Roman"/>
          <w:szCs w:val="24"/>
          <w:lang w:val="en-US"/>
        </w:rPr>
        <w:t>r</w:t>
      </w:r>
      <w:r w:rsidRPr="00AA7CF0">
        <w:rPr>
          <w:rFonts w:eastAsia="Times New Roman" w:cs="Times New Roman"/>
          <w:szCs w:val="24"/>
        </w:rPr>
        <w:t xml:space="preserve">es </w:t>
      </w:r>
      <w:r>
        <w:rPr>
          <w:rFonts w:eastAsia="Times New Roman" w:cs="Times New Roman"/>
          <w:szCs w:val="24"/>
          <w:lang w:val="en-US"/>
        </w:rPr>
        <w:t>j</w:t>
      </w:r>
      <w:r w:rsidRPr="00AA7CF0">
        <w:rPr>
          <w:rFonts w:eastAsia="Times New Roman" w:cs="Times New Roman"/>
          <w:szCs w:val="24"/>
        </w:rPr>
        <w:t xml:space="preserve">udicata </w:t>
      </w:r>
      <w:r>
        <w:rPr>
          <w:rFonts w:eastAsia="Times New Roman" w:cs="Times New Roman"/>
          <w:szCs w:val="24"/>
        </w:rPr>
        <w:t>τη</w:t>
      </w:r>
      <w:r w:rsidRPr="00AA7CF0">
        <w:rPr>
          <w:rFonts w:eastAsia="Times New Roman" w:cs="Times New Roman"/>
          <w:szCs w:val="24"/>
        </w:rPr>
        <w:t xml:space="preserve">ς </w:t>
      </w:r>
      <w:r>
        <w:rPr>
          <w:rFonts w:eastAsia="Times New Roman" w:cs="Times New Roman"/>
          <w:szCs w:val="24"/>
        </w:rPr>
        <w:t xml:space="preserve">σύμβασης. </w:t>
      </w:r>
      <w:r w:rsidRPr="00AA7CF0">
        <w:rPr>
          <w:rFonts w:eastAsia="Times New Roman" w:cs="Times New Roman"/>
          <w:szCs w:val="24"/>
        </w:rPr>
        <w:t>Αυτή είναι μία πολύ μ</w:t>
      </w:r>
      <w:r>
        <w:rPr>
          <w:rFonts w:eastAsia="Times New Roman" w:cs="Times New Roman"/>
          <w:szCs w:val="24"/>
        </w:rPr>
        <w:t xml:space="preserve">εγάλη συζήτηση στο επίπεδο της </w:t>
      </w:r>
      <w:r>
        <w:rPr>
          <w:rFonts w:eastAsia="Times New Roman" w:cs="Times New Roman"/>
          <w:szCs w:val="24"/>
        </w:rPr>
        <w:t>ε</w:t>
      </w:r>
      <w:r w:rsidRPr="00AA7CF0">
        <w:rPr>
          <w:rFonts w:eastAsia="Times New Roman" w:cs="Times New Roman"/>
          <w:szCs w:val="24"/>
        </w:rPr>
        <w:t xml:space="preserve">πιτροπής </w:t>
      </w:r>
      <w:r>
        <w:rPr>
          <w:rFonts w:eastAsia="Times New Roman" w:cs="Times New Roman"/>
          <w:szCs w:val="24"/>
        </w:rPr>
        <w:t>Υ</w:t>
      </w:r>
      <w:r w:rsidRPr="00AA7CF0">
        <w:rPr>
          <w:rFonts w:eastAsia="Times New Roman" w:cs="Times New Roman"/>
          <w:szCs w:val="24"/>
        </w:rPr>
        <w:t>πουργών του Συμβουλίου της Ευρώπης</w:t>
      </w:r>
      <w:r>
        <w:rPr>
          <w:rFonts w:eastAsia="Times New Roman" w:cs="Times New Roman"/>
          <w:szCs w:val="24"/>
        </w:rPr>
        <w:t xml:space="preserve">, στο επίπεδο της </w:t>
      </w:r>
      <w:r>
        <w:rPr>
          <w:rFonts w:eastAsia="Times New Roman" w:cs="Times New Roman"/>
          <w:szCs w:val="24"/>
        </w:rPr>
        <w:t>κ</w:t>
      </w:r>
      <w:r w:rsidRPr="00AA7CF0">
        <w:rPr>
          <w:rFonts w:eastAsia="Times New Roman" w:cs="Times New Roman"/>
          <w:szCs w:val="24"/>
        </w:rPr>
        <w:t xml:space="preserve">οινοβουλευτικής </w:t>
      </w:r>
      <w:r>
        <w:rPr>
          <w:rFonts w:eastAsia="Times New Roman" w:cs="Times New Roman"/>
          <w:szCs w:val="24"/>
        </w:rPr>
        <w:t>σ</w:t>
      </w:r>
      <w:r w:rsidRPr="00AA7CF0">
        <w:rPr>
          <w:rFonts w:eastAsia="Times New Roman" w:cs="Times New Roman"/>
          <w:szCs w:val="24"/>
        </w:rPr>
        <w:t>υνέλευσης</w:t>
      </w:r>
      <w:r>
        <w:rPr>
          <w:rFonts w:eastAsia="Times New Roman" w:cs="Times New Roman"/>
          <w:szCs w:val="24"/>
        </w:rPr>
        <w:t xml:space="preserve">, ιδίως </w:t>
      </w:r>
      <w:r w:rsidRPr="00AA7CF0">
        <w:rPr>
          <w:rFonts w:eastAsia="Times New Roman" w:cs="Times New Roman"/>
          <w:szCs w:val="24"/>
        </w:rPr>
        <w:t xml:space="preserve">όμως </w:t>
      </w:r>
      <w:r>
        <w:rPr>
          <w:rFonts w:eastAsia="Times New Roman" w:cs="Times New Roman"/>
          <w:szCs w:val="24"/>
        </w:rPr>
        <w:t>σ</w:t>
      </w:r>
      <w:r w:rsidRPr="00AA7CF0">
        <w:rPr>
          <w:rFonts w:eastAsia="Times New Roman" w:cs="Times New Roman"/>
          <w:szCs w:val="24"/>
        </w:rPr>
        <w:t xml:space="preserve">το επίπεδο της </w:t>
      </w:r>
      <w:r>
        <w:rPr>
          <w:rFonts w:eastAsia="Times New Roman" w:cs="Times New Roman"/>
          <w:szCs w:val="24"/>
        </w:rPr>
        <w:t>ε</w:t>
      </w:r>
      <w:r w:rsidRPr="00AA7CF0">
        <w:rPr>
          <w:rFonts w:eastAsia="Times New Roman" w:cs="Times New Roman"/>
          <w:szCs w:val="24"/>
        </w:rPr>
        <w:t>πιτροπής Υπουργών</w:t>
      </w:r>
      <w:r>
        <w:rPr>
          <w:rFonts w:eastAsia="Times New Roman" w:cs="Times New Roman"/>
          <w:szCs w:val="24"/>
        </w:rPr>
        <w:t>. Ό</w:t>
      </w:r>
      <w:r w:rsidRPr="00AA7CF0">
        <w:rPr>
          <w:rFonts w:eastAsia="Times New Roman" w:cs="Times New Roman"/>
          <w:szCs w:val="24"/>
        </w:rPr>
        <w:t xml:space="preserve">πως η </w:t>
      </w:r>
      <w:r>
        <w:rPr>
          <w:rFonts w:eastAsia="Times New Roman" w:cs="Times New Roman"/>
          <w:szCs w:val="24"/>
        </w:rPr>
        <w:t>Α</w:t>
      </w:r>
      <w:r w:rsidRPr="00AA7CF0">
        <w:rPr>
          <w:rFonts w:eastAsia="Times New Roman" w:cs="Times New Roman"/>
          <w:szCs w:val="24"/>
        </w:rPr>
        <w:t>ίθουσα γνωρίζ</w:t>
      </w:r>
      <w:r w:rsidRPr="00AA7CF0">
        <w:rPr>
          <w:rFonts w:eastAsia="Times New Roman" w:cs="Times New Roman"/>
          <w:szCs w:val="24"/>
        </w:rPr>
        <w:t>ει</w:t>
      </w:r>
      <w:r>
        <w:rPr>
          <w:rFonts w:eastAsia="Times New Roman" w:cs="Times New Roman"/>
          <w:szCs w:val="24"/>
        </w:rPr>
        <w:t>,</w:t>
      </w:r>
      <w:r w:rsidRPr="00AA7CF0">
        <w:rPr>
          <w:rFonts w:eastAsia="Times New Roman" w:cs="Times New Roman"/>
          <w:szCs w:val="24"/>
        </w:rPr>
        <w:t xml:space="preserve"> έχω μία προσωπική εμπλοκή στα ζητήματα αυτά ως</w:t>
      </w:r>
      <w:r>
        <w:rPr>
          <w:rFonts w:eastAsia="Times New Roman" w:cs="Times New Roman"/>
          <w:szCs w:val="24"/>
        </w:rPr>
        <w:t xml:space="preserve"> </w:t>
      </w:r>
      <w:r>
        <w:rPr>
          <w:rFonts w:eastAsia="Times New Roman" w:cs="Times New Roman"/>
          <w:szCs w:val="24"/>
        </w:rPr>
        <w:t>ε</w:t>
      </w:r>
      <w:r w:rsidRPr="00AA7CF0">
        <w:rPr>
          <w:rFonts w:eastAsia="Times New Roman" w:cs="Times New Roman"/>
          <w:szCs w:val="24"/>
        </w:rPr>
        <w:t xml:space="preserve">ισηγητής της </w:t>
      </w:r>
      <w:r>
        <w:rPr>
          <w:rFonts w:eastAsia="Times New Roman" w:cs="Times New Roman"/>
          <w:szCs w:val="24"/>
        </w:rPr>
        <w:t>κ</w:t>
      </w:r>
      <w:r w:rsidRPr="00AA7CF0">
        <w:rPr>
          <w:rFonts w:eastAsia="Times New Roman" w:cs="Times New Roman"/>
          <w:szCs w:val="24"/>
        </w:rPr>
        <w:t xml:space="preserve">οινοβουλευτικής </w:t>
      </w:r>
      <w:r>
        <w:rPr>
          <w:rFonts w:eastAsia="Times New Roman" w:cs="Times New Roman"/>
          <w:szCs w:val="24"/>
        </w:rPr>
        <w:t>σ</w:t>
      </w:r>
      <w:r w:rsidRPr="00AA7CF0">
        <w:rPr>
          <w:rFonts w:eastAsia="Times New Roman" w:cs="Times New Roman"/>
          <w:szCs w:val="24"/>
        </w:rPr>
        <w:t xml:space="preserve">υνέλευσης του Συμβουλίου της Ευρώπης για την εκτέλεση των αποφάσεων του </w:t>
      </w:r>
      <w:r w:rsidRPr="00AA7CF0">
        <w:rPr>
          <w:rFonts w:eastAsia="Times New Roman" w:cs="Times New Roman"/>
          <w:szCs w:val="24"/>
        </w:rPr>
        <w:lastRenderedPageBreak/>
        <w:t xml:space="preserve">δικαστηρίου σε </w:t>
      </w:r>
      <w:r>
        <w:rPr>
          <w:rFonts w:eastAsia="Times New Roman" w:cs="Times New Roman"/>
          <w:szCs w:val="24"/>
        </w:rPr>
        <w:t>σαράντα επτά</w:t>
      </w:r>
      <w:r w:rsidRPr="00AA7CF0">
        <w:rPr>
          <w:rFonts w:eastAsia="Times New Roman" w:cs="Times New Roman"/>
          <w:szCs w:val="24"/>
        </w:rPr>
        <w:t xml:space="preserve"> χώρες</w:t>
      </w:r>
      <w:r>
        <w:rPr>
          <w:rFonts w:eastAsia="Times New Roman" w:cs="Times New Roman"/>
          <w:szCs w:val="24"/>
        </w:rPr>
        <w:t>-</w:t>
      </w:r>
      <w:r w:rsidRPr="00AA7CF0">
        <w:rPr>
          <w:rFonts w:eastAsia="Times New Roman" w:cs="Times New Roman"/>
          <w:szCs w:val="24"/>
        </w:rPr>
        <w:t>μέλη του Συμβουλίου της Ευρώπης</w:t>
      </w:r>
      <w:r>
        <w:rPr>
          <w:rFonts w:eastAsia="Times New Roman" w:cs="Times New Roman"/>
          <w:szCs w:val="24"/>
        </w:rPr>
        <w:t>. Ε</w:t>
      </w:r>
      <w:r w:rsidRPr="00AA7CF0">
        <w:rPr>
          <w:rFonts w:eastAsia="Times New Roman" w:cs="Times New Roman"/>
          <w:szCs w:val="24"/>
        </w:rPr>
        <w:t xml:space="preserve">ίναι σταθερή </w:t>
      </w:r>
      <w:r>
        <w:rPr>
          <w:rFonts w:eastAsia="Times New Roman" w:cs="Times New Roman"/>
          <w:szCs w:val="24"/>
        </w:rPr>
        <w:t xml:space="preserve">η </w:t>
      </w:r>
      <w:r w:rsidRPr="00AA7CF0">
        <w:rPr>
          <w:rFonts w:eastAsia="Times New Roman" w:cs="Times New Roman"/>
          <w:szCs w:val="24"/>
        </w:rPr>
        <w:t xml:space="preserve">θέση μου ότι </w:t>
      </w:r>
      <w:r>
        <w:rPr>
          <w:rFonts w:eastAsia="Times New Roman" w:cs="Times New Roman"/>
          <w:szCs w:val="24"/>
        </w:rPr>
        <w:t xml:space="preserve">η </w:t>
      </w:r>
      <w:r w:rsidRPr="00AA7CF0">
        <w:rPr>
          <w:rFonts w:eastAsia="Times New Roman" w:cs="Times New Roman"/>
          <w:szCs w:val="24"/>
        </w:rPr>
        <w:t>υπο</w:t>
      </w:r>
      <w:r w:rsidRPr="00AA7CF0">
        <w:rPr>
          <w:rFonts w:eastAsia="Times New Roman" w:cs="Times New Roman"/>
          <w:szCs w:val="24"/>
        </w:rPr>
        <w:t>χρέωση των κρατών-μελών</w:t>
      </w:r>
      <w:r>
        <w:rPr>
          <w:rFonts w:eastAsia="Times New Roman" w:cs="Times New Roman"/>
          <w:szCs w:val="24"/>
        </w:rPr>
        <w:t>,</w:t>
      </w:r>
      <w:r w:rsidRPr="00AA7CF0">
        <w:rPr>
          <w:rFonts w:eastAsia="Times New Roman" w:cs="Times New Roman"/>
          <w:szCs w:val="24"/>
        </w:rPr>
        <w:t xml:space="preserve"> αφορά και το δεδικασμένο που παράγεται από τις αποφάσεις </w:t>
      </w:r>
      <w:r>
        <w:rPr>
          <w:rFonts w:eastAsia="Times New Roman" w:cs="Times New Roman"/>
          <w:szCs w:val="24"/>
        </w:rPr>
        <w:t xml:space="preserve">στις </w:t>
      </w:r>
      <w:r w:rsidRPr="00AA7CF0">
        <w:rPr>
          <w:rFonts w:eastAsia="Times New Roman" w:cs="Times New Roman"/>
          <w:szCs w:val="24"/>
        </w:rPr>
        <w:t xml:space="preserve">οποίες τα κράτη δεν είναι </w:t>
      </w:r>
      <w:r>
        <w:rPr>
          <w:rFonts w:eastAsia="Times New Roman" w:cs="Times New Roman"/>
          <w:szCs w:val="24"/>
        </w:rPr>
        <w:t>διάδικα,</w:t>
      </w:r>
      <w:r w:rsidRPr="00AA7CF0">
        <w:rPr>
          <w:rFonts w:eastAsia="Times New Roman" w:cs="Times New Roman"/>
          <w:szCs w:val="24"/>
        </w:rPr>
        <w:t xml:space="preserve"> αλλά πρέπει να αποφεύγεται αυτή η συνεχής ανακύκλωση των ίδιων θεμάτων ενώπιον του δικαστηρίου</w:t>
      </w:r>
      <w:r>
        <w:rPr>
          <w:rFonts w:eastAsia="Times New Roman" w:cs="Times New Roman"/>
          <w:szCs w:val="24"/>
        </w:rPr>
        <w:t>. Η</w:t>
      </w:r>
      <w:r w:rsidRPr="00AA7CF0">
        <w:rPr>
          <w:rFonts w:eastAsia="Times New Roman" w:cs="Times New Roman"/>
          <w:szCs w:val="24"/>
        </w:rPr>
        <w:t xml:space="preserve"> επανάληψη των ίδιων νομικών ζητημάτω</w:t>
      </w:r>
      <w:r w:rsidRPr="00AA7CF0">
        <w:rPr>
          <w:rFonts w:eastAsia="Times New Roman" w:cs="Times New Roman"/>
          <w:szCs w:val="24"/>
        </w:rPr>
        <w:t>ν και των ίδιων υποθέσεων και αυτό που συμβαίνει με το πρωτόκολλο 16</w:t>
      </w:r>
      <w:r>
        <w:rPr>
          <w:rFonts w:eastAsia="Times New Roman" w:cs="Times New Roman"/>
          <w:szCs w:val="24"/>
        </w:rPr>
        <w:t>,</w:t>
      </w:r>
      <w:r w:rsidRPr="00AA7CF0">
        <w:rPr>
          <w:rFonts w:eastAsia="Times New Roman" w:cs="Times New Roman"/>
          <w:szCs w:val="24"/>
        </w:rPr>
        <w:t xml:space="preserve"> νομίζω θα βοηθήσει πάρα πολύ</w:t>
      </w:r>
      <w:r>
        <w:rPr>
          <w:rFonts w:eastAsia="Times New Roman" w:cs="Times New Roman"/>
          <w:szCs w:val="24"/>
        </w:rPr>
        <w:t>, παρ</w:t>
      </w:r>
      <w:r>
        <w:rPr>
          <w:rFonts w:eastAsia="Times New Roman" w:cs="Times New Roman"/>
          <w:szCs w:val="24"/>
        </w:rPr>
        <w:t xml:space="preserve">’ </w:t>
      </w:r>
      <w:r>
        <w:rPr>
          <w:rFonts w:eastAsia="Times New Roman" w:cs="Times New Roman"/>
          <w:szCs w:val="24"/>
        </w:rPr>
        <w:t xml:space="preserve">ότι βεβαίως, όπως αντιλαμβανόμαστε όλοι, </w:t>
      </w:r>
      <w:r w:rsidRPr="00AA7CF0">
        <w:rPr>
          <w:rFonts w:eastAsia="Times New Roman" w:cs="Times New Roman"/>
          <w:szCs w:val="24"/>
        </w:rPr>
        <w:t>έτσι ει</w:t>
      </w:r>
      <w:r>
        <w:rPr>
          <w:rFonts w:eastAsia="Times New Roman" w:cs="Times New Roman"/>
          <w:szCs w:val="24"/>
        </w:rPr>
        <w:t>σάγεται ένας ακόμη δικονομικός δ</w:t>
      </w:r>
      <w:r w:rsidRPr="00AA7CF0">
        <w:rPr>
          <w:rFonts w:eastAsia="Times New Roman" w:cs="Times New Roman"/>
          <w:szCs w:val="24"/>
        </w:rPr>
        <w:t>ίαυλος για τη συγκέντρωση του δικαστικού ελέγχου</w:t>
      </w:r>
      <w:r>
        <w:rPr>
          <w:rFonts w:eastAsia="Times New Roman" w:cs="Times New Roman"/>
          <w:szCs w:val="24"/>
        </w:rPr>
        <w:t>,</w:t>
      </w:r>
      <w:r w:rsidRPr="00AA7CF0">
        <w:rPr>
          <w:rFonts w:eastAsia="Times New Roman" w:cs="Times New Roman"/>
          <w:szCs w:val="24"/>
        </w:rPr>
        <w:t xml:space="preserve"> της συνταγματικότητας των νόμων και της συμβατότητας </w:t>
      </w:r>
      <w:r>
        <w:rPr>
          <w:rFonts w:eastAsia="Times New Roman" w:cs="Times New Roman"/>
          <w:szCs w:val="24"/>
        </w:rPr>
        <w:t>τους</w:t>
      </w:r>
      <w:r w:rsidRPr="00AA7CF0">
        <w:rPr>
          <w:rFonts w:eastAsia="Times New Roman" w:cs="Times New Roman"/>
          <w:szCs w:val="24"/>
        </w:rPr>
        <w:t xml:space="preserve"> με το διεθνές δίκαιο </w:t>
      </w:r>
      <w:r>
        <w:rPr>
          <w:rFonts w:eastAsia="Times New Roman" w:cs="Times New Roman"/>
          <w:szCs w:val="24"/>
        </w:rPr>
        <w:t>εν προκειμένω με</w:t>
      </w:r>
      <w:r w:rsidRPr="00AA7CF0">
        <w:rPr>
          <w:rFonts w:eastAsia="Times New Roman" w:cs="Times New Roman"/>
          <w:szCs w:val="24"/>
        </w:rPr>
        <w:t xml:space="preserve"> την </w:t>
      </w:r>
      <w:r>
        <w:rPr>
          <w:rFonts w:eastAsia="Times New Roman" w:cs="Times New Roman"/>
          <w:szCs w:val="24"/>
        </w:rPr>
        <w:t>Ε</w:t>
      </w:r>
      <w:r w:rsidRPr="00AA7CF0">
        <w:rPr>
          <w:rFonts w:eastAsia="Times New Roman" w:cs="Times New Roman"/>
          <w:szCs w:val="24"/>
        </w:rPr>
        <w:t xml:space="preserve">υρωπαϊκή </w:t>
      </w:r>
      <w:r>
        <w:rPr>
          <w:rFonts w:eastAsia="Times New Roman" w:cs="Times New Roman"/>
          <w:szCs w:val="24"/>
        </w:rPr>
        <w:t>Σ</w:t>
      </w:r>
      <w:r w:rsidRPr="00AA7CF0">
        <w:rPr>
          <w:rFonts w:eastAsia="Times New Roman" w:cs="Times New Roman"/>
          <w:szCs w:val="24"/>
        </w:rPr>
        <w:t xml:space="preserve">ύμβαση </w:t>
      </w:r>
      <w:r>
        <w:rPr>
          <w:rFonts w:eastAsia="Times New Roman" w:cs="Times New Roman"/>
          <w:szCs w:val="24"/>
        </w:rPr>
        <w:t>Δ</w:t>
      </w:r>
      <w:r w:rsidRPr="00AA7CF0">
        <w:rPr>
          <w:rFonts w:eastAsia="Times New Roman" w:cs="Times New Roman"/>
          <w:szCs w:val="24"/>
        </w:rPr>
        <w:t xml:space="preserve">ικαιωμάτων του </w:t>
      </w:r>
      <w:r>
        <w:rPr>
          <w:rFonts w:eastAsia="Times New Roman" w:cs="Times New Roman"/>
          <w:szCs w:val="24"/>
        </w:rPr>
        <w:t>Α</w:t>
      </w:r>
      <w:r w:rsidRPr="00AA7CF0">
        <w:rPr>
          <w:rFonts w:eastAsia="Times New Roman" w:cs="Times New Roman"/>
          <w:szCs w:val="24"/>
        </w:rPr>
        <w:t>νθρώπου</w:t>
      </w:r>
      <w:r>
        <w:rPr>
          <w:rFonts w:eastAsia="Times New Roman" w:cs="Times New Roman"/>
          <w:szCs w:val="24"/>
        </w:rPr>
        <w:t>. Μ</w:t>
      </w:r>
      <w:r w:rsidRPr="00AA7CF0">
        <w:rPr>
          <w:rFonts w:eastAsia="Times New Roman" w:cs="Times New Roman"/>
          <w:szCs w:val="24"/>
        </w:rPr>
        <w:t>πορεί στην Ελλάδα να μην έχουμε συγκεντρωτικό σύστημα ελέγχου της συνταγματικότητας</w:t>
      </w:r>
      <w:r>
        <w:rPr>
          <w:rFonts w:eastAsia="Times New Roman" w:cs="Times New Roman"/>
          <w:szCs w:val="24"/>
        </w:rPr>
        <w:t>,</w:t>
      </w:r>
      <w:r w:rsidRPr="00AA7CF0">
        <w:rPr>
          <w:rFonts w:eastAsia="Times New Roman" w:cs="Times New Roman"/>
          <w:szCs w:val="24"/>
        </w:rPr>
        <w:t xml:space="preserve"> με συνταγματικό δικαστήρι</w:t>
      </w:r>
      <w:r w:rsidRPr="00AA7CF0">
        <w:rPr>
          <w:rFonts w:eastAsia="Times New Roman" w:cs="Times New Roman"/>
          <w:szCs w:val="24"/>
        </w:rPr>
        <w:t>ο</w:t>
      </w:r>
      <w:r>
        <w:rPr>
          <w:rFonts w:eastAsia="Times New Roman" w:cs="Times New Roman"/>
          <w:szCs w:val="24"/>
        </w:rPr>
        <w:t>, αλλά</w:t>
      </w:r>
      <w:r w:rsidRPr="00AA7CF0">
        <w:rPr>
          <w:rFonts w:eastAsia="Times New Roman" w:cs="Times New Roman"/>
          <w:szCs w:val="24"/>
        </w:rPr>
        <w:t xml:space="preserve"> έχουμε πιλοτική δίκη</w:t>
      </w:r>
      <w:r>
        <w:rPr>
          <w:rFonts w:eastAsia="Times New Roman" w:cs="Times New Roman"/>
          <w:szCs w:val="24"/>
        </w:rPr>
        <w:t>,</w:t>
      </w:r>
      <w:r w:rsidRPr="00AA7CF0">
        <w:rPr>
          <w:rFonts w:eastAsia="Times New Roman" w:cs="Times New Roman"/>
          <w:szCs w:val="24"/>
        </w:rPr>
        <w:t xml:space="preserve"> έχουμε απευθείας εισαγωγή των θεμάτων στην </w:t>
      </w:r>
      <w:r>
        <w:rPr>
          <w:rFonts w:eastAsia="Times New Roman" w:cs="Times New Roman"/>
          <w:szCs w:val="24"/>
        </w:rPr>
        <w:t>ο</w:t>
      </w:r>
      <w:r w:rsidRPr="00AA7CF0">
        <w:rPr>
          <w:rFonts w:eastAsia="Times New Roman" w:cs="Times New Roman"/>
          <w:szCs w:val="24"/>
        </w:rPr>
        <w:t>λομέλεια του Συμβουλίου της Επικρατείας</w:t>
      </w:r>
      <w:r>
        <w:rPr>
          <w:rFonts w:eastAsia="Times New Roman" w:cs="Times New Roman"/>
          <w:szCs w:val="24"/>
        </w:rPr>
        <w:t xml:space="preserve"> κ</w:t>
      </w:r>
      <w:r w:rsidRPr="00AA7CF0">
        <w:rPr>
          <w:rFonts w:eastAsia="Times New Roman" w:cs="Times New Roman"/>
          <w:szCs w:val="24"/>
        </w:rPr>
        <w:t>αι εν πολλοίς και των άλλων δικαστηρίων</w:t>
      </w:r>
      <w:r>
        <w:rPr>
          <w:rFonts w:eastAsia="Times New Roman" w:cs="Times New Roman"/>
          <w:szCs w:val="24"/>
        </w:rPr>
        <w:t>,</w:t>
      </w:r>
      <w:r w:rsidRPr="00AA7CF0">
        <w:rPr>
          <w:rFonts w:eastAsia="Times New Roman" w:cs="Times New Roman"/>
          <w:szCs w:val="24"/>
        </w:rPr>
        <w:t xml:space="preserve"> έχουμε διάφορους παλιούς μηχανισμούς όπως η αναίρεση υπέρ </w:t>
      </w:r>
      <w:r w:rsidRPr="00AA7CF0">
        <w:rPr>
          <w:rFonts w:eastAsia="Times New Roman" w:cs="Times New Roman"/>
          <w:szCs w:val="24"/>
        </w:rPr>
        <w:lastRenderedPageBreak/>
        <w:t>του νόμου και έχουμε</w:t>
      </w:r>
      <w:r>
        <w:rPr>
          <w:rFonts w:eastAsia="Times New Roman" w:cs="Times New Roman"/>
          <w:szCs w:val="24"/>
        </w:rPr>
        <w:t>, β</w:t>
      </w:r>
      <w:r w:rsidRPr="00AA7CF0">
        <w:rPr>
          <w:rFonts w:eastAsia="Times New Roman" w:cs="Times New Roman"/>
          <w:szCs w:val="24"/>
        </w:rPr>
        <w:t>εβαίως</w:t>
      </w:r>
      <w:r>
        <w:rPr>
          <w:rFonts w:eastAsia="Times New Roman" w:cs="Times New Roman"/>
          <w:szCs w:val="24"/>
        </w:rPr>
        <w:t>,</w:t>
      </w:r>
      <w:r w:rsidRPr="00AA7CF0">
        <w:rPr>
          <w:rFonts w:eastAsia="Times New Roman" w:cs="Times New Roman"/>
          <w:szCs w:val="24"/>
        </w:rPr>
        <w:t xml:space="preserve"> τα προδ</w:t>
      </w:r>
      <w:r>
        <w:rPr>
          <w:rFonts w:eastAsia="Times New Roman" w:cs="Times New Roman"/>
          <w:szCs w:val="24"/>
        </w:rPr>
        <w:t>ικασ</w:t>
      </w:r>
      <w:r>
        <w:rPr>
          <w:rFonts w:eastAsia="Times New Roman" w:cs="Times New Roman"/>
          <w:szCs w:val="24"/>
        </w:rPr>
        <w:t>τικά ερωτήματα ενώπιον του Δ</w:t>
      </w:r>
      <w:r w:rsidRPr="00AA7CF0">
        <w:rPr>
          <w:rFonts w:eastAsia="Times New Roman" w:cs="Times New Roman"/>
          <w:szCs w:val="24"/>
        </w:rPr>
        <w:t>ικαστηρίου της Ευρωπαϊκής Ένωσης</w:t>
      </w:r>
      <w:r>
        <w:rPr>
          <w:rFonts w:eastAsia="Times New Roman" w:cs="Times New Roman"/>
          <w:szCs w:val="24"/>
        </w:rPr>
        <w:t xml:space="preserve"> και </w:t>
      </w:r>
      <w:r w:rsidRPr="00AA7CF0">
        <w:rPr>
          <w:rFonts w:eastAsia="Times New Roman" w:cs="Times New Roman"/>
          <w:szCs w:val="24"/>
        </w:rPr>
        <w:t xml:space="preserve">τώρα το αίτημα για έκδοση γνωμοδότησης ενώπιον του Ευρωπαϊκού Δικαστηρίου Δικαιωμάτων του </w:t>
      </w:r>
      <w:r>
        <w:rPr>
          <w:rFonts w:eastAsia="Times New Roman" w:cs="Times New Roman"/>
          <w:szCs w:val="24"/>
        </w:rPr>
        <w:t>Α</w:t>
      </w:r>
      <w:r w:rsidRPr="00AA7CF0">
        <w:rPr>
          <w:rFonts w:eastAsia="Times New Roman" w:cs="Times New Roman"/>
          <w:szCs w:val="24"/>
        </w:rPr>
        <w:t>νθρώπου</w:t>
      </w:r>
      <w:r>
        <w:rPr>
          <w:rFonts w:eastAsia="Times New Roman" w:cs="Times New Roman"/>
          <w:szCs w:val="24"/>
        </w:rPr>
        <w:t xml:space="preserve">. </w:t>
      </w:r>
    </w:p>
    <w:p w14:paraId="69A55DF2"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Άρα</w:t>
      </w:r>
      <w:r w:rsidRPr="00AA7CF0">
        <w:rPr>
          <w:rFonts w:eastAsia="Times New Roman" w:cs="Times New Roman"/>
          <w:szCs w:val="24"/>
        </w:rPr>
        <w:t xml:space="preserve"> έχουμε επιπλέον στοιχεία συγκέντρωσης του ελέγχου στα χέρια των </w:t>
      </w:r>
      <w:r>
        <w:rPr>
          <w:rFonts w:eastAsia="Times New Roman" w:cs="Times New Roman"/>
          <w:szCs w:val="24"/>
        </w:rPr>
        <w:t>α</w:t>
      </w:r>
      <w:r w:rsidRPr="00AA7CF0">
        <w:rPr>
          <w:rFonts w:eastAsia="Times New Roman" w:cs="Times New Roman"/>
          <w:szCs w:val="24"/>
        </w:rPr>
        <w:t xml:space="preserve">νωτάτων </w:t>
      </w:r>
      <w:r>
        <w:rPr>
          <w:rFonts w:eastAsia="Times New Roman" w:cs="Times New Roman"/>
          <w:szCs w:val="24"/>
        </w:rPr>
        <w:t>δ</w:t>
      </w:r>
      <w:r w:rsidRPr="00AA7CF0">
        <w:rPr>
          <w:rFonts w:eastAsia="Times New Roman" w:cs="Times New Roman"/>
          <w:szCs w:val="24"/>
        </w:rPr>
        <w:t>ικαστηρίων</w:t>
      </w:r>
      <w:r>
        <w:rPr>
          <w:rFonts w:eastAsia="Times New Roman" w:cs="Times New Roman"/>
          <w:szCs w:val="24"/>
        </w:rPr>
        <w:t>,</w:t>
      </w:r>
      <w:r w:rsidRPr="00AA7CF0">
        <w:rPr>
          <w:rFonts w:eastAsia="Times New Roman" w:cs="Times New Roman"/>
          <w:szCs w:val="24"/>
        </w:rPr>
        <w:t xml:space="preserve"> </w:t>
      </w:r>
      <w:r w:rsidRPr="00AA7CF0">
        <w:rPr>
          <w:rFonts w:eastAsia="Times New Roman" w:cs="Times New Roman"/>
          <w:szCs w:val="24"/>
        </w:rPr>
        <w:t xml:space="preserve">και </w:t>
      </w:r>
      <w:r>
        <w:rPr>
          <w:rFonts w:eastAsia="Times New Roman" w:cs="Times New Roman"/>
          <w:szCs w:val="24"/>
        </w:rPr>
        <w:t>δι</w:t>
      </w:r>
      <w:r>
        <w:rPr>
          <w:rFonts w:eastAsia="Times New Roman" w:cs="Times New Roman"/>
          <w:szCs w:val="24"/>
        </w:rPr>
        <w:t>ά</w:t>
      </w:r>
      <w:r>
        <w:rPr>
          <w:rFonts w:eastAsia="Times New Roman" w:cs="Times New Roman"/>
          <w:szCs w:val="24"/>
        </w:rPr>
        <w:t xml:space="preserve"> των </w:t>
      </w:r>
      <w:r>
        <w:rPr>
          <w:rFonts w:eastAsia="Times New Roman" w:cs="Times New Roman"/>
          <w:szCs w:val="24"/>
        </w:rPr>
        <w:t>α</w:t>
      </w:r>
      <w:r>
        <w:rPr>
          <w:rFonts w:eastAsia="Times New Roman" w:cs="Times New Roman"/>
          <w:szCs w:val="24"/>
        </w:rPr>
        <w:t xml:space="preserve">νωτάτων </w:t>
      </w:r>
      <w:r>
        <w:rPr>
          <w:rFonts w:eastAsia="Times New Roman" w:cs="Times New Roman"/>
          <w:szCs w:val="24"/>
        </w:rPr>
        <w:t>δ</w:t>
      </w:r>
      <w:r w:rsidRPr="00AA7CF0">
        <w:rPr>
          <w:rFonts w:eastAsia="Times New Roman" w:cs="Times New Roman"/>
          <w:szCs w:val="24"/>
        </w:rPr>
        <w:t xml:space="preserve">ικαστηρίων των </w:t>
      </w:r>
      <w:r>
        <w:rPr>
          <w:rFonts w:eastAsia="Times New Roman" w:cs="Times New Roman"/>
          <w:szCs w:val="24"/>
        </w:rPr>
        <w:t>δ</w:t>
      </w:r>
      <w:r w:rsidRPr="00AA7CF0">
        <w:rPr>
          <w:rFonts w:eastAsia="Times New Roman" w:cs="Times New Roman"/>
          <w:szCs w:val="24"/>
        </w:rPr>
        <w:t xml:space="preserve">ιεθνών </w:t>
      </w:r>
      <w:r>
        <w:rPr>
          <w:rFonts w:eastAsia="Times New Roman" w:cs="Times New Roman"/>
          <w:szCs w:val="24"/>
        </w:rPr>
        <w:t>δ</w:t>
      </w:r>
      <w:r w:rsidRPr="00AA7CF0">
        <w:rPr>
          <w:rFonts w:eastAsia="Times New Roman" w:cs="Times New Roman"/>
          <w:szCs w:val="24"/>
        </w:rPr>
        <w:t xml:space="preserve">ικαστηρίων που θέτουν υπό έλεγχο την εθνική έννομη τάξη και στο επίπεδο του </w:t>
      </w:r>
      <w:r>
        <w:rPr>
          <w:rFonts w:eastAsia="Times New Roman" w:cs="Times New Roman"/>
          <w:szCs w:val="24"/>
        </w:rPr>
        <w:t>ε</w:t>
      </w:r>
      <w:r w:rsidRPr="00AA7CF0">
        <w:rPr>
          <w:rFonts w:eastAsia="Times New Roman" w:cs="Times New Roman"/>
          <w:szCs w:val="24"/>
        </w:rPr>
        <w:t xml:space="preserve">θνικού </w:t>
      </w:r>
      <w:r>
        <w:rPr>
          <w:rFonts w:eastAsia="Times New Roman" w:cs="Times New Roman"/>
          <w:szCs w:val="24"/>
        </w:rPr>
        <w:t>Σ</w:t>
      </w:r>
      <w:r w:rsidRPr="00AA7CF0">
        <w:rPr>
          <w:rFonts w:eastAsia="Times New Roman" w:cs="Times New Roman"/>
          <w:szCs w:val="24"/>
        </w:rPr>
        <w:t>υντάγματος</w:t>
      </w:r>
      <w:r>
        <w:rPr>
          <w:rFonts w:eastAsia="Times New Roman" w:cs="Times New Roman"/>
          <w:szCs w:val="24"/>
        </w:rPr>
        <w:t>. Άρα</w:t>
      </w:r>
      <w:r w:rsidRPr="00AA7CF0">
        <w:rPr>
          <w:rFonts w:eastAsia="Times New Roman" w:cs="Times New Roman"/>
          <w:szCs w:val="24"/>
        </w:rPr>
        <w:t xml:space="preserve"> φαίνεται και πόσο στενά είναι τα όρια του αναθεωρητικού νομοθέτη στην εκκρεμή διαδικασία αναθεώρησης ιδίως στ</w:t>
      </w:r>
      <w:r w:rsidRPr="00AA7CF0">
        <w:rPr>
          <w:rFonts w:eastAsia="Times New Roman" w:cs="Times New Roman"/>
          <w:szCs w:val="24"/>
        </w:rPr>
        <w:t xml:space="preserve">ον τομέα της </w:t>
      </w:r>
      <w:r>
        <w:rPr>
          <w:rFonts w:eastAsia="Times New Roman" w:cs="Times New Roman"/>
          <w:szCs w:val="24"/>
        </w:rPr>
        <w:t>δ</w:t>
      </w:r>
      <w:r w:rsidRPr="00AA7CF0">
        <w:rPr>
          <w:rFonts w:eastAsia="Times New Roman" w:cs="Times New Roman"/>
          <w:szCs w:val="24"/>
        </w:rPr>
        <w:t>ιεθνούς προστασίας των ατομικών και ομαδικών δικαιωμάτων</w:t>
      </w:r>
      <w:r>
        <w:rPr>
          <w:rFonts w:eastAsia="Times New Roman" w:cs="Times New Roman"/>
          <w:szCs w:val="24"/>
        </w:rPr>
        <w:t xml:space="preserve"> α</w:t>
      </w:r>
      <w:r w:rsidRPr="00AA7CF0">
        <w:rPr>
          <w:rFonts w:eastAsia="Times New Roman" w:cs="Times New Roman"/>
          <w:szCs w:val="24"/>
        </w:rPr>
        <w:t xml:space="preserve">κόμη και των λεγόμενων </w:t>
      </w:r>
      <w:r>
        <w:rPr>
          <w:rFonts w:eastAsia="Times New Roman" w:cs="Times New Roman"/>
          <w:szCs w:val="24"/>
        </w:rPr>
        <w:t>παροχικών ή</w:t>
      </w:r>
      <w:r w:rsidRPr="00AA7CF0">
        <w:rPr>
          <w:rFonts w:eastAsia="Times New Roman" w:cs="Times New Roman"/>
          <w:szCs w:val="24"/>
        </w:rPr>
        <w:t xml:space="preserve"> κοινωνικών δικαιωμάτων</w:t>
      </w:r>
      <w:r>
        <w:rPr>
          <w:rFonts w:eastAsia="Times New Roman" w:cs="Times New Roman"/>
          <w:szCs w:val="24"/>
        </w:rPr>
        <w:t>,</w:t>
      </w:r>
      <w:r w:rsidRPr="00AA7CF0">
        <w:rPr>
          <w:rFonts w:eastAsia="Times New Roman" w:cs="Times New Roman"/>
          <w:szCs w:val="24"/>
        </w:rPr>
        <w:t xml:space="preserve"> όπου αυτά προστατεύοντα</w:t>
      </w:r>
      <w:r>
        <w:rPr>
          <w:rFonts w:eastAsia="Times New Roman" w:cs="Times New Roman"/>
          <w:szCs w:val="24"/>
        </w:rPr>
        <w:t xml:space="preserve">ι είτε από το </w:t>
      </w:r>
      <w:r>
        <w:rPr>
          <w:rFonts w:eastAsia="Times New Roman" w:cs="Times New Roman"/>
          <w:szCs w:val="24"/>
        </w:rPr>
        <w:t>Ε</w:t>
      </w:r>
      <w:r>
        <w:rPr>
          <w:rFonts w:eastAsia="Times New Roman" w:cs="Times New Roman"/>
          <w:szCs w:val="24"/>
        </w:rPr>
        <w:t xml:space="preserve">υρωπαϊκό </w:t>
      </w:r>
      <w:r>
        <w:rPr>
          <w:rFonts w:eastAsia="Times New Roman" w:cs="Times New Roman"/>
          <w:szCs w:val="24"/>
        </w:rPr>
        <w:t>Δ</w:t>
      </w:r>
      <w:r>
        <w:rPr>
          <w:rFonts w:eastAsia="Times New Roman" w:cs="Times New Roman"/>
          <w:szCs w:val="24"/>
        </w:rPr>
        <w:t xml:space="preserve">ίκαιο </w:t>
      </w:r>
      <w:r w:rsidRPr="00AA7CF0">
        <w:rPr>
          <w:rFonts w:eastAsia="Times New Roman" w:cs="Times New Roman"/>
          <w:szCs w:val="24"/>
        </w:rPr>
        <w:t xml:space="preserve">είτε από την Ευρωπαϊκή Σύμβαση Δικαιωμάτων </w:t>
      </w:r>
      <w:r>
        <w:rPr>
          <w:rFonts w:eastAsia="Times New Roman" w:cs="Times New Roman"/>
          <w:szCs w:val="24"/>
        </w:rPr>
        <w:t>τ</w:t>
      </w:r>
      <w:r w:rsidRPr="00AA7CF0">
        <w:rPr>
          <w:rFonts w:eastAsia="Times New Roman" w:cs="Times New Roman"/>
          <w:szCs w:val="24"/>
        </w:rPr>
        <w:t>ου Ανθρώπου</w:t>
      </w:r>
      <w:r>
        <w:rPr>
          <w:rFonts w:eastAsia="Times New Roman" w:cs="Times New Roman"/>
          <w:szCs w:val="24"/>
        </w:rPr>
        <w:t>,</w:t>
      </w:r>
      <w:r w:rsidRPr="00AA7CF0">
        <w:rPr>
          <w:rFonts w:eastAsia="Times New Roman" w:cs="Times New Roman"/>
          <w:szCs w:val="24"/>
        </w:rPr>
        <w:t xml:space="preserve"> έμμεσα</w:t>
      </w:r>
      <w:r>
        <w:rPr>
          <w:rFonts w:eastAsia="Times New Roman" w:cs="Times New Roman"/>
          <w:szCs w:val="24"/>
        </w:rPr>
        <w:t>,</w:t>
      </w:r>
      <w:r w:rsidRPr="00AA7CF0">
        <w:rPr>
          <w:rFonts w:eastAsia="Times New Roman" w:cs="Times New Roman"/>
          <w:szCs w:val="24"/>
        </w:rPr>
        <w:t xml:space="preserve"> μέσω της προστασίας </w:t>
      </w:r>
      <w:r>
        <w:rPr>
          <w:rFonts w:eastAsia="Times New Roman" w:cs="Times New Roman"/>
          <w:szCs w:val="24"/>
        </w:rPr>
        <w:t>αμυντικών</w:t>
      </w:r>
      <w:r w:rsidRPr="00AA7CF0">
        <w:rPr>
          <w:rFonts w:eastAsia="Times New Roman" w:cs="Times New Roman"/>
          <w:szCs w:val="24"/>
        </w:rPr>
        <w:t xml:space="preserve"> δικαιωμάτων</w:t>
      </w:r>
      <w:r>
        <w:rPr>
          <w:rFonts w:eastAsia="Times New Roman" w:cs="Times New Roman"/>
          <w:szCs w:val="24"/>
        </w:rPr>
        <w:t>. Πρόκειται</w:t>
      </w:r>
      <w:r>
        <w:rPr>
          <w:rFonts w:eastAsia="Times New Roman" w:cs="Times New Roman"/>
          <w:szCs w:val="24"/>
        </w:rPr>
        <w:t>,</w:t>
      </w:r>
      <w:r>
        <w:rPr>
          <w:rFonts w:eastAsia="Times New Roman" w:cs="Times New Roman"/>
          <w:szCs w:val="24"/>
        </w:rPr>
        <w:t xml:space="preserve"> λ</w:t>
      </w:r>
      <w:r w:rsidRPr="00AA7CF0">
        <w:rPr>
          <w:rFonts w:eastAsia="Times New Roman" w:cs="Times New Roman"/>
          <w:szCs w:val="24"/>
        </w:rPr>
        <w:t>οιπόν</w:t>
      </w:r>
      <w:r>
        <w:rPr>
          <w:rFonts w:eastAsia="Times New Roman" w:cs="Times New Roman"/>
          <w:szCs w:val="24"/>
        </w:rPr>
        <w:t>,</w:t>
      </w:r>
      <w:r w:rsidRPr="00AA7CF0">
        <w:rPr>
          <w:rFonts w:eastAsia="Times New Roman" w:cs="Times New Roman"/>
          <w:szCs w:val="24"/>
        </w:rPr>
        <w:t xml:space="preserve"> για μία πολύ σημαντική θετική εξέλιξη</w:t>
      </w:r>
      <w:r>
        <w:rPr>
          <w:rFonts w:eastAsia="Times New Roman" w:cs="Times New Roman"/>
          <w:szCs w:val="24"/>
        </w:rPr>
        <w:t>.</w:t>
      </w:r>
    </w:p>
    <w:p w14:paraId="69A55DF3"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lastRenderedPageBreak/>
        <w:t>Ε</w:t>
      </w:r>
      <w:r w:rsidRPr="00AA7CF0">
        <w:rPr>
          <w:rFonts w:eastAsia="Times New Roman" w:cs="Times New Roman"/>
          <w:szCs w:val="24"/>
        </w:rPr>
        <w:t>ίναι</w:t>
      </w:r>
      <w:r>
        <w:rPr>
          <w:rFonts w:eastAsia="Times New Roman" w:cs="Times New Roman"/>
          <w:szCs w:val="24"/>
        </w:rPr>
        <w:t>,</w:t>
      </w:r>
      <w:r w:rsidRPr="00AA7CF0">
        <w:rPr>
          <w:rFonts w:eastAsia="Times New Roman" w:cs="Times New Roman"/>
          <w:szCs w:val="24"/>
        </w:rPr>
        <w:t xml:space="preserve"> </w:t>
      </w:r>
      <w:r>
        <w:rPr>
          <w:rFonts w:eastAsia="Times New Roman" w:cs="Times New Roman"/>
          <w:szCs w:val="24"/>
        </w:rPr>
        <w:t>επίσης,</w:t>
      </w:r>
      <w:r w:rsidRPr="00AA7CF0">
        <w:rPr>
          <w:rFonts w:eastAsia="Times New Roman" w:cs="Times New Roman"/>
          <w:szCs w:val="24"/>
        </w:rPr>
        <w:t xml:space="preserve"> σημαντικό το γεγονός ότι ο </w:t>
      </w:r>
      <w:r>
        <w:rPr>
          <w:rFonts w:eastAsia="Times New Roman" w:cs="Times New Roman"/>
          <w:szCs w:val="24"/>
        </w:rPr>
        <w:t>Υ</w:t>
      </w:r>
      <w:r w:rsidRPr="00AA7CF0">
        <w:rPr>
          <w:rFonts w:eastAsia="Times New Roman" w:cs="Times New Roman"/>
          <w:szCs w:val="24"/>
        </w:rPr>
        <w:t xml:space="preserve">πουργός </w:t>
      </w:r>
      <w:r>
        <w:rPr>
          <w:rFonts w:eastAsia="Times New Roman" w:cs="Times New Roman"/>
          <w:szCs w:val="24"/>
        </w:rPr>
        <w:t>α</w:t>
      </w:r>
      <w:r w:rsidRPr="00AA7CF0">
        <w:rPr>
          <w:rFonts w:eastAsia="Times New Roman" w:cs="Times New Roman"/>
          <w:szCs w:val="24"/>
        </w:rPr>
        <w:t xml:space="preserve">ναφέρθηκε προηγουμένως </w:t>
      </w:r>
      <w:r>
        <w:rPr>
          <w:rFonts w:eastAsia="Times New Roman" w:cs="Times New Roman"/>
          <w:szCs w:val="24"/>
        </w:rPr>
        <w:t>σ</w:t>
      </w:r>
      <w:r w:rsidRPr="00AA7CF0">
        <w:rPr>
          <w:rFonts w:eastAsia="Times New Roman" w:cs="Times New Roman"/>
          <w:szCs w:val="24"/>
        </w:rPr>
        <w:t>την κατάσταση στο σωφρονιστικό σύστημα</w:t>
      </w:r>
      <w:r>
        <w:rPr>
          <w:rFonts w:eastAsia="Times New Roman" w:cs="Times New Roman"/>
          <w:szCs w:val="24"/>
        </w:rPr>
        <w:t>. Η κατάσταση</w:t>
      </w:r>
      <w:r>
        <w:rPr>
          <w:rFonts w:eastAsia="Times New Roman" w:cs="Times New Roman"/>
          <w:szCs w:val="24"/>
        </w:rPr>
        <w:t>,</w:t>
      </w:r>
      <w:r>
        <w:rPr>
          <w:rFonts w:eastAsia="Times New Roman" w:cs="Times New Roman"/>
          <w:szCs w:val="24"/>
        </w:rPr>
        <w:t xml:space="preserve"> δυστυχώς, βαίνει </w:t>
      </w:r>
      <w:r w:rsidRPr="00AA7CF0">
        <w:rPr>
          <w:rFonts w:eastAsia="Times New Roman" w:cs="Times New Roman"/>
          <w:szCs w:val="24"/>
        </w:rPr>
        <w:t>επιδεινο</w:t>
      </w:r>
      <w:r w:rsidRPr="00AA7CF0">
        <w:rPr>
          <w:rFonts w:eastAsia="Times New Roman" w:cs="Times New Roman"/>
          <w:szCs w:val="24"/>
        </w:rPr>
        <w:t>ύμενη</w:t>
      </w:r>
      <w:r>
        <w:rPr>
          <w:rFonts w:eastAsia="Times New Roman" w:cs="Times New Roman"/>
          <w:szCs w:val="24"/>
        </w:rPr>
        <w:t>. Α</w:t>
      </w:r>
      <w:r w:rsidRPr="00AA7CF0">
        <w:rPr>
          <w:rFonts w:eastAsia="Times New Roman" w:cs="Times New Roman"/>
          <w:szCs w:val="24"/>
        </w:rPr>
        <w:t>υτή η αλυσίδα δολοφονιών</w:t>
      </w:r>
      <w:r>
        <w:rPr>
          <w:rFonts w:eastAsia="Times New Roman" w:cs="Times New Roman"/>
          <w:szCs w:val="24"/>
        </w:rPr>
        <w:t>,</w:t>
      </w:r>
      <w:r w:rsidRPr="00AA7CF0">
        <w:rPr>
          <w:rFonts w:eastAsia="Times New Roman" w:cs="Times New Roman"/>
          <w:szCs w:val="24"/>
        </w:rPr>
        <w:t xml:space="preserve"> </w:t>
      </w:r>
      <w:r>
        <w:rPr>
          <w:rFonts w:eastAsia="Times New Roman" w:cs="Times New Roman"/>
          <w:szCs w:val="24"/>
        </w:rPr>
        <w:t xml:space="preserve">πράξεων βίας, </w:t>
      </w:r>
      <w:r w:rsidRPr="00AA7CF0">
        <w:rPr>
          <w:rFonts w:eastAsia="Times New Roman" w:cs="Times New Roman"/>
          <w:szCs w:val="24"/>
        </w:rPr>
        <w:t xml:space="preserve">αυτή η ανάδειξη της φυλακίσεως στρατηγείου του οργανωμένου εγκλήματος είναι κάτι </w:t>
      </w:r>
      <w:r>
        <w:rPr>
          <w:rFonts w:eastAsia="Times New Roman" w:cs="Times New Roman"/>
          <w:szCs w:val="24"/>
        </w:rPr>
        <w:t xml:space="preserve">που </w:t>
      </w:r>
      <w:r w:rsidRPr="00AA7CF0">
        <w:rPr>
          <w:rFonts w:eastAsia="Times New Roman" w:cs="Times New Roman"/>
          <w:szCs w:val="24"/>
        </w:rPr>
        <w:t xml:space="preserve">πρέπει να μας απασχολήσει πιο συστηματικά και πιο έντονα σε συνδυασμό και με τα πορίσματα της τελευταίας έκθεσης της </w:t>
      </w:r>
      <w:r>
        <w:rPr>
          <w:rFonts w:eastAsia="Times New Roman" w:cs="Times New Roman"/>
          <w:szCs w:val="24"/>
        </w:rPr>
        <w:t>ε</w:t>
      </w:r>
      <w:r w:rsidRPr="00AA7CF0">
        <w:rPr>
          <w:rFonts w:eastAsia="Times New Roman" w:cs="Times New Roman"/>
          <w:szCs w:val="24"/>
        </w:rPr>
        <w:t>πιτρο</w:t>
      </w:r>
      <w:r w:rsidRPr="00AA7CF0">
        <w:rPr>
          <w:rFonts w:eastAsia="Times New Roman" w:cs="Times New Roman"/>
          <w:szCs w:val="24"/>
        </w:rPr>
        <w:t>πής του Συμβουλίου της Ευρώπης για την πρόληψη των βασανιστηρίων της CPT</w:t>
      </w:r>
      <w:r>
        <w:rPr>
          <w:rFonts w:eastAsia="Times New Roman" w:cs="Times New Roman"/>
          <w:szCs w:val="24"/>
        </w:rPr>
        <w:t xml:space="preserve">. </w:t>
      </w:r>
    </w:p>
    <w:p w14:paraId="69A55DF4"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Ε</w:t>
      </w:r>
      <w:r w:rsidRPr="00AA7CF0">
        <w:rPr>
          <w:rFonts w:eastAsia="Times New Roman" w:cs="Times New Roman"/>
          <w:szCs w:val="24"/>
        </w:rPr>
        <w:t>ίδαμε όλοι την έκθεση</w:t>
      </w:r>
      <w:r>
        <w:rPr>
          <w:rFonts w:eastAsia="Times New Roman" w:cs="Times New Roman"/>
          <w:szCs w:val="24"/>
        </w:rPr>
        <w:t>, είδαμε τις απαντήσεις των Υ</w:t>
      </w:r>
      <w:r w:rsidRPr="00AA7CF0">
        <w:rPr>
          <w:rFonts w:eastAsia="Times New Roman" w:cs="Times New Roman"/>
          <w:szCs w:val="24"/>
        </w:rPr>
        <w:t>πουργείων</w:t>
      </w:r>
      <w:r>
        <w:rPr>
          <w:rFonts w:eastAsia="Times New Roman" w:cs="Times New Roman"/>
          <w:szCs w:val="24"/>
        </w:rPr>
        <w:t>,</w:t>
      </w:r>
      <w:r w:rsidRPr="00AA7CF0">
        <w:rPr>
          <w:rFonts w:eastAsia="Times New Roman" w:cs="Times New Roman"/>
          <w:szCs w:val="24"/>
        </w:rPr>
        <w:t xml:space="preserve"> οι οποίες </w:t>
      </w:r>
      <w:r>
        <w:rPr>
          <w:rFonts w:eastAsia="Times New Roman" w:cs="Times New Roman"/>
          <w:szCs w:val="24"/>
        </w:rPr>
        <w:t>θ</w:t>
      </w:r>
      <w:r w:rsidRPr="00AA7CF0">
        <w:rPr>
          <w:rFonts w:eastAsia="Times New Roman" w:cs="Times New Roman"/>
          <w:szCs w:val="24"/>
        </w:rPr>
        <w:t>α μου επιτρέψετε να πω ότι είναι γραφειοκρατικές</w:t>
      </w:r>
      <w:r>
        <w:rPr>
          <w:rFonts w:eastAsia="Times New Roman" w:cs="Times New Roman"/>
          <w:szCs w:val="24"/>
        </w:rPr>
        <w:t>, διότι</w:t>
      </w:r>
      <w:r w:rsidRPr="00AA7CF0">
        <w:rPr>
          <w:rFonts w:eastAsia="Times New Roman" w:cs="Times New Roman"/>
          <w:szCs w:val="24"/>
        </w:rPr>
        <w:t xml:space="preserve"> δεν έχουν το αναγκαίο πολιτικό θάρρος παρά σε ελάχισ</w:t>
      </w:r>
      <w:r w:rsidRPr="00AA7CF0">
        <w:rPr>
          <w:rFonts w:eastAsia="Times New Roman" w:cs="Times New Roman"/>
          <w:szCs w:val="24"/>
        </w:rPr>
        <w:t>τες περιπτώσεις</w:t>
      </w:r>
      <w:r>
        <w:rPr>
          <w:rFonts w:eastAsia="Times New Roman" w:cs="Times New Roman"/>
          <w:szCs w:val="24"/>
        </w:rPr>
        <w:t>. Μ</w:t>
      </w:r>
      <w:r w:rsidRPr="00AA7CF0">
        <w:rPr>
          <w:rFonts w:eastAsia="Times New Roman" w:cs="Times New Roman"/>
          <w:szCs w:val="24"/>
        </w:rPr>
        <w:t xml:space="preserve">ε τη φροντίδα και του Προέδρου της Βουλής η έκθεση αυτή της </w:t>
      </w:r>
      <w:r>
        <w:rPr>
          <w:rFonts w:eastAsia="Times New Roman" w:cs="Times New Roman"/>
          <w:szCs w:val="24"/>
        </w:rPr>
        <w:t>ε</w:t>
      </w:r>
      <w:r w:rsidRPr="00AA7CF0">
        <w:rPr>
          <w:rFonts w:eastAsia="Times New Roman" w:cs="Times New Roman"/>
          <w:szCs w:val="24"/>
        </w:rPr>
        <w:t xml:space="preserve">πιτροπής για την πρόληψη των βασανιστηρίων </w:t>
      </w:r>
      <w:r>
        <w:rPr>
          <w:rFonts w:eastAsia="Times New Roman" w:cs="Times New Roman"/>
          <w:szCs w:val="24"/>
        </w:rPr>
        <w:t>-</w:t>
      </w:r>
      <w:r w:rsidRPr="00AA7CF0">
        <w:rPr>
          <w:rFonts w:eastAsia="Times New Roman" w:cs="Times New Roman"/>
          <w:szCs w:val="24"/>
        </w:rPr>
        <w:t>που είναι μία πολύ σημαντική επιτροπή του Συμβουλίου της Ευρώπης</w:t>
      </w:r>
      <w:r>
        <w:rPr>
          <w:rFonts w:eastAsia="Times New Roman" w:cs="Times New Roman"/>
          <w:szCs w:val="24"/>
        </w:rPr>
        <w:t>-</w:t>
      </w:r>
      <w:r w:rsidRPr="00AA7CF0">
        <w:rPr>
          <w:rFonts w:eastAsia="Times New Roman" w:cs="Times New Roman"/>
          <w:szCs w:val="24"/>
        </w:rPr>
        <w:t xml:space="preserve"> </w:t>
      </w:r>
      <w:r>
        <w:rPr>
          <w:rFonts w:eastAsia="Times New Roman" w:cs="Times New Roman"/>
          <w:szCs w:val="24"/>
        </w:rPr>
        <w:t xml:space="preserve">πρέπει </w:t>
      </w:r>
      <w:r w:rsidRPr="00AA7CF0">
        <w:rPr>
          <w:rFonts w:eastAsia="Times New Roman" w:cs="Times New Roman"/>
          <w:szCs w:val="24"/>
        </w:rPr>
        <w:t>να ει</w:t>
      </w:r>
      <w:r>
        <w:rPr>
          <w:rFonts w:eastAsia="Times New Roman" w:cs="Times New Roman"/>
          <w:szCs w:val="24"/>
        </w:rPr>
        <w:t>σαχθεί σε κοινή συνεδρίαση της Ε</w:t>
      </w:r>
      <w:r w:rsidRPr="00AA7CF0">
        <w:rPr>
          <w:rFonts w:eastAsia="Times New Roman" w:cs="Times New Roman"/>
          <w:szCs w:val="24"/>
        </w:rPr>
        <w:t xml:space="preserve">πιτροπής Θεσμών και </w:t>
      </w:r>
      <w:r>
        <w:rPr>
          <w:rFonts w:eastAsia="Times New Roman" w:cs="Times New Roman"/>
          <w:szCs w:val="24"/>
        </w:rPr>
        <w:t>Δ</w:t>
      </w:r>
      <w:r w:rsidRPr="00AA7CF0">
        <w:rPr>
          <w:rFonts w:eastAsia="Times New Roman" w:cs="Times New Roman"/>
          <w:szCs w:val="24"/>
        </w:rPr>
        <w:t>ια</w:t>
      </w:r>
      <w:r w:rsidRPr="00AA7CF0">
        <w:rPr>
          <w:rFonts w:eastAsia="Times New Roman" w:cs="Times New Roman"/>
          <w:szCs w:val="24"/>
        </w:rPr>
        <w:t xml:space="preserve">φάνειας και της επιτροπής </w:t>
      </w:r>
      <w:r>
        <w:rPr>
          <w:rFonts w:eastAsia="Times New Roman" w:cs="Times New Roman"/>
          <w:szCs w:val="24"/>
        </w:rPr>
        <w:t xml:space="preserve">που </w:t>
      </w:r>
      <w:r>
        <w:rPr>
          <w:rFonts w:eastAsia="Times New Roman" w:cs="Times New Roman"/>
          <w:szCs w:val="24"/>
        </w:rPr>
        <w:lastRenderedPageBreak/>
        <w:t xml:space="preserve">έχει συγκροτηθεί για </w:t>
      </w:r>
      <w:r w:rsidRPr="00AA7CF0">
        <w:rPr>
          <w:rFonts w:eastAsia="Times New Roman" w:cs="Times New Roman"/>
          <w:szCs w:val="24"/>
        </w:rPr>
        <w:t xml:space="preserve">την εκτέλεση των αποφάσεων του Ευρωπαϊκού Δικαστηρίου Δικαιωμάτων </w:t>
      </w:r>
      <w:r>
        <w:rPr>
          <w:rFonts w:eastAsia="Times New Roman" w:cs="Times New Roman"/>
          <w:szCs w:val="24"/>
        </w:rPr>
        <w:t>τ</w:t>
      </w:r>
      <w:r w:rsidRPr="00AA7CF0">
        <w:rPr>
          <w:rFonts w:eastAsia="Times New Roman" w:cs="Times New Roman"/>
          <w:szCs w:val="24"/>
        </w:rPr>
        <w:t>ου Ανθρώπου</w:t>
      </w:r>
      <w:r>
        <w:rPr>
          <w:rFonts w:eastAsia="Times New Roman" w:cs="Times New Roman"/>
          <w:szCs w:val="24"/>
        </w:rPr>
        <w:t>. Ε</w:t>
      </w:r>
      <w:r w:rsidRPr="00AA7CF0">
        <w:rPr>
          <w:rFonts w:eastAsia="Times New Roman" w:cs="Times New Roman"/>
          <w:szCs w:val="24"/>
        </w:rPr>
        <w:t>ίναι επείγον αυτό και πρέπει να γίνει</w:t>
      </w:r>
      <w:r>
        <w:rPr>
          <w:rFonts w:eastAsia="Times New Roman" w:cs="Times New Roman"/>
          <w:szCs w:val="24"/>
        </w:rPr>
        <w:t>.</w:t>
      </w:r>
    </w:p>
    <w:p w14:paraId="69A55DF5" w14:textId="77777777" w:rsidR="00C9651F" w:rsidRDefault="002D2592">
      <w:pPr>
        <w:spacing w:line="600" w:lineRule="auto"/>
        <w:ind w:firstLine="720"/>
        <w:jc w:val="both"/>
        <w:rPr>
          <w:rFonts w:eastAsia="Times New Roman"/>
          <w:szCs w:val="24"/>
        </w:rPr>
      </w:pPr>
      <w:r>
        <w:rPr>
          <w:rFonts w:eastAsia="Times New Roman"/>
          <w:szCs w:val="24"/>
        </w:rPr>
        <w:t>Η</w:t>
      </w:r>
      <w:r>
        <w:rPr>
          <w:rFonts w:eastAsia="Times New Roman"/>
          <w:szCs w:val="24"/>
        </w:rPr>
        <w:t xml:space="preserve"> άλλη πολύ σημαντική εξέλιξη είναι αυτή που αφορά το τεκμήριο αθωότητας, δηλαδή την ενσωμάτωση της </w:t>
      </w:r>
      <w:r>
        <w:rPr>
          <w:rFonts w:eastAsia="Times New Roman"/>
          <w:szCs w:val="24"/>
        </w:rPr>
        <w:t>ο</w:t>
      </w:r>
      <w:r>
        <w:rPr>
          <w:rFonts w:eastAsia="Times New Roman"/>
          <w:szCs w:val="24"/>
        </w:rPr>
        <w:t xml:space="preserve">δηγίας 2016/343 του Ευρωπαϊκού Κοινοβουλίου και του Συμβουλίου, με την οποία επέρχονται σημαντικές αλλαγές στον Κώδικα Ποινικής Δικονομίας. </w:t>
      </w:r>
    </w:p>
    <w:p w14:paraId="69A55DF6" w14:textId="77777777" w:rsidR="00C9651F" w:rsidRDefault="002D2592">
      <w:pPr>
        <w:spacing w:line="600" w:lineRule="auto"/>
        <w:ind w:firstLine="720"/>
        <w:jc w:val="both"/>
        <w:rPr>
          <w:rFonts w:eastAsia="Times New Roman"/>
          <w:szCs w:val="24"/>
        </w:rPr>
      </w:pPr>
      <w:r>
        <w:rPr>
          <w:rFonts w:eastAsia="Times New Roman"/>
          <w:szCs w:val="24"/>
        </w:rPr>
        <w:t xml:space="preserve">Στην αρχή όταν </w:t>
      </w:r>
      <w:r>
        <w:rPr>
          <w:rFonts w:eastAsia="Times New Roman"/>
          <w:szCs w:val="24"/>
        </w:rPr>
        <w:t>είδα στην τηλεόραση στη μετάδοση της συζήτησης τον κ. Πολάκη παρόντα και αγορεύοντα από τα υπουργικά έδρανα, υπέθεσα ότι ο Υπουργός Δικαιοσύνης</w:t>
      </w:r>
      <w:r>
        <w:rPr>
          <w:rFonts w:eastAsia="Times New Roman"/>
          <w:szCs w:val="24"/>
        </w:rPr>
        <w:t>,</w:t>
      </w:r>
      <w:r>
        <w:rPr>
          <w:rFonts w:eastAsia="Times New Roman"/>
          <w:szCs w:val="24"/>
        </w:rPr>
        <w:t xml:space="preserve"> κάλεσε τον κ. Πολάκη ως εργαστηριακό παράδειγμα Υπουργού που παραβιάζει συστηματικά το τεκμήριο αθωότητος.</w:t>
      </w:r>
    </w:p>
    <w:p w14:paraId="69A55DF7" w14:textId="77777777" w:rsidR="00C9651F" w:rsidRDefault="002D2592">
      <w:pPr>
        <w:tabs>
          <w:tab w:val="left" w:pos="709"/>
          <w:tab w:val="center" w:pos="4753"/>
        </w:tabs>
        <w:spacing w:line="600" w:lineRule="auto"/>
        <w:ind w:firstLine="709"/>
        <w:contextualSpacing/>
        <w:jc w:val="both"/>
        <w:rPr>
          <w:rFonts w:eastAsia="Times New Roman"/>
          <w:szCs w:val="24"/>
        </w:rPr>
      </w:pPr>
      <w:r>
        <w:rPr>
          <w:rFonts w:eastAsia="Times New Roman"/>
          <w:szCs w:val="24"/>
        </w:rPr>
        <w:tab/>
        <w:t>(Γέ</w:t>
      </w:r>
      <w:r>
        <w:rPr>
          <w:rFonts w:eastAsia="Times New Roman"/>
          <w:szCs w:val="24"/>
        </w:rPr>
        <w:t>λωτες–</w:t>
      </w:r>
      <w:r>
        <w:rPr>
          <w:rFonts w:eastAsia="Times New Roman"/>
          <w:szCs w:val="24"/>
        </w:rPr>
        <w:t xml:space="preserve"> - χ</w:t>
      </w:r>
      <w:r>
        <w:rPr>
          <w:rFonts w:eastAsia="Times New Roman"/>
          <w:szCs w:val="24"/>
        </w:rPr>
        <w:t>ειροκροτήματα από τις πτέρυγες της Νέας Δημοκρατίας και της Δημοκρατικής Συμπαράταξης)</w:t>
      </w:r>
    </w:p>
    <w:p w14:paraId="69A55DF8" w14:textId="77777777" w:rsidR="00C9651F" w:rsidRDefault="002D2592">
      <w:pPr>
        <w:tabs>
          <w:tab w:val="left" w:pos="709"/>
          <w:tab w:val="center" w:pos="4753"/>
        </w:tabs>
        <w:spacing w:line="600" w:lineRule="auto"/>
        <w:ind w:firstLine="709"/>
        <w:contextualSpacing/>
        <w:jc w:val="both"/>
        <w:rPr>
          <w:rFonts w:eastAsia="Times New Roman"/>
          <w:szCs w:val="24"/>
        </w:rPr>
      </w:pPr>
      <w:r>
        <w:rPr>
          <w:rFonts w:eastAsia="Times New Roman"/>
          <w:szCs w:val="24"/>
        </w:rPr>
        <w:t xml:space="preserve">Παραβιάζει συστηματικά την </w:t>
      </w:r>
      <w:r>
        <w:rPr>
          <w:rFonts w:eastAsia="Times New Roman"/>
          <w:szCs w:val="24"/>
        </w:rPr>
        <w:t>ο</w:t>
      </w:r>
      <w:r>
        <w:rPr>
          <w:rFonts w:eastAsia="Times New Roman"/>
          <w:szCs w:val="24"/>
        </w:rPr>
        <w:t>δηγία της Ευρωπαϊκής Ένωσης και τη σχετική διάταξη του Κώδικα Ποινικής Δικονομίας, η οποία ισχύει από το 2010, το άρθρο 171 του Κώδ</w:t>
      </w:r>
      <w:r>
        <w:rPr>
          <w:rFonts w:eastAsia="Times New Roman"/>
          <w:szCs w:val="24"/>
        </w:rPr>
        <w:t xml:space="preserve">ικα Ποινικής </w:t>
      </w:r>
      <w:r>
        <w:rPr>
          <w:rFonts w:eastAsia="Times New Roman"/>
          <w:szCs w:val="24"/>
        </w:rPr>
        <w:lastRenderedPageBreak/>
        <w:t>Δικονομίας. Επειδή τώρα πια εισάγεται και η δικονομική δυνατότητα διεκδίκησης αποζημίωσης με τις διατάξεις περί αστικής ευθύνης του δημοσίου, έφερε εδώ ο Υπουργός Δικαιοσύνης ένα υπόδειγμα δράστη τέτοιων παραβάσεων</w:t>
      </w:r>
      <w:r>
        <w:rPr>
          <w:rFonts w:eastAsia="Times New Roman"/>
          <w:szCs w:val="24"/>
        </w:rPr>
        <w:t>,</w:t>
      </w:r>
      <w:r>
        <w:rPr>
          <w:rFonts w:eastAsia="Times New Roman"/>
          <w:szCs w:val="24"/>
        </w:rPr>
        <w:t xml:space="preserve"> που οδηγούν σε καταδίκη του</w:t>
      </w:r>
      <w:r>
        <w:rPr>
          <w:rFonts w:eastAsia="Times New Roman"/>
          <w:szCs w:val="24"/>
        </w:rPr>
        <w:t xml:space="preserve"> δημοσίου σε υποχρέωση αποζημίωσης. </w:t>
      </w:r>
    </w:p>
    <w:p w14:paraId="69A55DF9" w14:textId="77777777" w:rsidR="00C9651F" w:rsidRDefault="002D2592">
      <w:pPr>
        <w:tabs>
          <w:tab w:val="left" w:pos="709"/>
          <w:tab w:val="center" w:pos="4753"/>
        </w:tabs>
        <w:spacing w:line="600" w:lineRule="auto"/>
        <w:ind w:firstLine="709"/>
        <w:contextualSpacing/>
        <w:jc w:val="both"/>
        <w:rPr>
          <w:rFonts w:eastAsia="Times New Roman"/>
          <w:szCs w:val="24"/>
        </w:rPr>
      </w:pPr>
      <w:r>
        <w:rPr>
          <w:rFonts w:eastAsia="Times New Roman"/>
          <w:szCs w:val="24"/>
        </w:rPr>
        <w:t>Επιπλέον όμως –και αυτό είναι το σημαντικότερο- οι ενέργειές του και οι συμπεριφορές του όταν στοχοποιεί πρόσωπα, όταν δολοφονεί χαρακτήρες, όταν προαναγγέλλει εισαγγελικές ενέργειες, όταν αποκαλύπτεται ότι γνωρίζει προ</w:t>
      </w:r>
      <w:r>
        <w:rPr>
          <w:rFonts w:eastAsia="Times New Roman"/>
          <w:szCs w:val="24"/>
        </w:rPr>
        <w:t>στατευόμενους μάρτυρες και όλα τα στοιχεία της δικογραφίας σε συνεργασία με κάποιους που υπηρεσιακά τα γνωρίζουν -και πρέπει να ερευνηθεί και να αποκαλυφθεί ποιες είναι οι πηγές του-, όταν</w:t>
      </w:r>
      <w:r>
        <w:rPr>
          <w:rFonts w:eastAsia="Times New Roman"/>
          <w:szCs w:val="24"/>
        </w:rPr>
        <w:t>,</w:t>
      </w:r>
      <w:r>
        <w:rPr>
          <w:rFonts w:eastAsia="Times New Roman"/>
          <w:szCs w:val="24"/>
        </w:rPr>
        <w:t xml:space="preserve"> λοιπόν</w:t>
      </w:r>
      <w:r>
        <w:rPr>
          <w:rFonts w:eastAsia="Times New Roman"/>
          <w:szCs w:val="24"/>
        </w:rPr>
        <w:t>,</w:t>
      </w:r>
      <w:r>
        <w:rPr>
          <w:rFonts w:eastAsia="Times New Roman"/>
          <w:szCs w:val="24"/>
        </w:rPr>
        <w:t xml:space="preserve"> τα κάνει όλα αυτά, παραβιάζει το άρθρο 171 του Κώδικα Ποιν</w:t>
      </w:r>
      <w:r>
        <w:rPr>
          <w:rFonts w:eastAsia="Times New Roman"/>
          <w:szCs w:val="24"/>
        </w:rPr>
        <w:t xml:space="preserve">ικής Δικονομίας και άρα οδηγεί σε απόλυτη ακυρότητα τη σχετική διαδικασία και την προδικασία και την κύρια διαδικασία. </w:t>
      </w:r>
    </w:p>
    <w:p w14:paraId="69A55DFA" w14:textId="77777777" w:rsidR="00C9651F" w:rsidRDefault="002D2592">
      <w:pPr>
        <w:tabs>
          <w:tab w:val="left" w:pos="709"/>
          <w:tab w:val="center" w:pos="4753"/>
        </w:tabs>
        <w:spacing w:line="600" w:lineRule="auto"/>
        <w:ind w:firstLine="709"/>
        <w:contextualSpacing/>
        <w:jc w:val="both"/>
        <w:rPr>
          <w:rFonts w:eastAsia="Times New Roman"/>
          <w:szCs w:val="24"/>
        </w:rPr>
      </w:pPr>
      <w:r>
        <w:rPr>
          <w:rFonts w:eastAsia="Times New Roman"/>
          <w:szCs w:val="24"/>
        </w:rPr>
        <w:t>Σας λέω, λοιπόν, κύριε Υπουργέ Δικαιοσύνης, ότι ενώ τον φέρατε μ</w:t>
      </w:r>
      <w:r>
        <w:rPr>
          <w:rFonts w:eastAsia="Times New Roman"/>
          <w:szCs w:val="24"/>
        </w:rPr>
        <w:t>ε</w:t>
      </w:r>
      <w:r>
        <w:rPr>
          <w:rFonts w:eastAsia="Times New Roman"/>
          <w:szCs w:val="24"/>
        </w:rPr>
        <w:t xml:space="preserve"> αυτόν τον καλό σκοπό, να τον επιδείξετε ως παράδειγμα παραβάτη ασεβούς</w:t>
      </w:r>
      <w:r>
        <w:rPr>
          <w:rFonts w:eastAsia="Times New Roman"/>
          <w:szCs w:val="24"/>
        </w:rPr>
        <w:t xml:space="preserve"> του τεκμηρίου αθωότητας, προχώρησε σε ομολογίες πέραν των υπουργικών του καθηκόντων, </w:t>
      </w:r>
      <w:r>
        <w:rPr>
          <w:rFonts w:eastAsia="Times New Roman"/>
          <w:szCs w:val="24"/>
        </w:rPr>
        <w:lastRenderedPageBreak/>
        <w:t>που αφορούν την παραβίαση του άρθρου 370</w:t>
      </w:r>
      <w:r w:rsidRPr="00A97774">
        <w:rPr>
          <w:rFonts w:eastAsia="Times New Roman"/>
          <w:szCs w:val="24"/>
        </w:rPr>
        <w:t>Α</w:t>
      </w:r>
      <w:r>
        <w:rPr>
          <w:rFonts w:eastAsia="Times New Roman"/>
          <w:szCs w:val="24"/>
        </w:rPr>
        <w:t xml:space="preserve"> του Ποινικού Κώδικα σε βαθμό κακουργήματος, που είναι και αυτόφωρο ακόμη σε σχέση με τις χθεσινές ενέργειες της δημοσιοποίησης</w:t>
      </w:r>
      <w:r>
        <w:rPr>
          <w:rFonts w:eastAsia="Times New Roman"/>
          <w:szCs w:val="24"/>
        </w:rPr>
        <w:t>,</w:t>
      </w:r>
      <w:r>
        <w:rPr>
          <w:rFonts w:eastAsia="Times New Roman"/>
          <w:szCs w:val="24"/>
        </w:rPr>
        <w:t xml:space="preserve"> </w:t>
      </w:r>
      <w:r>
        <w:rPr>
          <w:rFonts w:eastAsia="Times New Roman"/>
          <w:szCs w:val="24"/>
        </w:rPr>
        <w:t xml:space="preserve">και τώρα πια έχουμε τα Πρακτικά της Βουλής ως </w:t>
      </w:r>
      <w:r>
        <w:rPr>
          <w:rFonts w:eastAsia="Times New Roman"/>
          <w:szCs w:val="24"/>
          <w:lang w:val="en-US"/>
        </w:rPr>
        <w:t>corpus</w:t>
      </w:r>
      <w:r w:rsidRPr="000B6AD1">
        <w:rPr>
          <w:rFonts w:eastAsia="Times New Roman"/>
          <w:szCs w:val="24"/>
        </w:rPr>
        <w:t xml:space="preserve"> </w:t>
      </w:r>
      <w:r>
        <w:rPr>
          <w:rFonts w:eastAsia="Times New Roman"/>
          <w:szCs w:val="24"/>
          <w:lang w:val="en-US"/>
        </w:rPr>
        <w:t>delicti</w:t>
      </w:r>
      <w:r>
        <w:rPr>
          <w:rFonts w:eastAsia="Times New Roman"/>
          <w:szCs w:val="24"/>
        </w:rPr>
        <w:t>, ως απόδειξη ομολογίας και ως έναρξη της εισαγγελικής έρευνας.</w:t>
      </w:r>
    </w:p>
    <w:p w14:paraId="69A55DFB" w14:textId="77777777" w:rsidR="00C9651F" w:rsidRDefault="002D2592">
      <w:pPr>
        <w:tabs>
          <w:tab w:val="left" w:pos="709"/>
          <w:tab w:val="center" w:pos="4753"/>
        </w:tabs>
        <w:spacing w:line="600" w:lineRule="auto"/>
        <w:ind w:firstLine="709"/>
        <w:contextualSpacing/>
        <w:jc w:val="both"/>
        <w:rPr>
          <w:rFonts w:eastAsia="Times New Roman"/>
          <w:szCs w:val="24"/>
        </w:rPr>
      </w:pPr>
      <w:r>
        <w:rPr>
          <w:rFonts w:eastAsia="Times New Roman"/>
          <w:szCs w:val="24"/>
        </w:rPr>
        <w:t>Παρακαλώ τον Πρόεδρο της Βουλής και τον Προεδρεύοντα να διαβιβάσουν στην Εισαγγελία του Αρείου Πάγου και στην Εισαγγελία Πλημμελειοδ</w:t>
      </w:r>
      <w:r>
        <w:rPr>
          <w:rFonts w:eastAsia="Times New Roman"/>
          <w:szCs w:val="24"/>
        </w:rPr>
        <w:t>ικών Αθηνών τα Πρακτικά της σημερινής συνεδρίασης, που συνιστούν και απόλυτη συνομολόγηση.</w:t>
      </w:r>
    </w:p>
    <w:p w14:paraId="69A55DFC" w14:textId="77777777" w:rsidR="00C9651F" w:rsidRDefault="002D2592">
      <w:pPr>
        <w:tabs>
          <w:tab w:val="left" w:pos="709"/>
          <w:tab w:val="center" w:pos="4753"/>
        </w:tabs>
        <w:spacing w:line="600" w:lineRule="auto"/>
        <w:ind w:firstLine="709"/>
        <w:contextualSpacing/>
        <w:jc w:val="both"/>
        <w:rPr>
          <w:rFonts w:eastAsia="Times New Roman"/>
          <w:szCs w:val="24"/>
        </w:rPr>
      </w:pPr>
      <w:r>
        <w:rPr>
          <w:rFonts w:eastAsia="Times New Roman"/>
          <w:szCs w:val="24"/>
        </w:rPr>
        <w:tab/>
        <w:t>(Χειροκροτήματα από τις πτέρυγες της Νέας Δημοκρατίας και της Δημοκρατικής Συμπαράταξης)</w:t>
      </w:r>
    </w:p>
    <w:p w14:paraId="69A55DFD" w14:textId="77777777" w:rsidR="00C9651F" w:rsidRDefault="002D2592">
      <w:pPr>
        <w:tabs>
          <w:tab w:val="left" w:pos="709"/>
          <w:tab w:val="center" w:pos="4753"/>
        </w:tabs>
        <w:spacing w:line="600" w:lineRule="auto"/>
        <w:ind w:firstLine="709"/>
        <w:contextualSpacing/>
        <w:jc w:val="both"/>
        <w:rPr>
          <w:rFonts w:eastAsia="Times New Roman"/>
          <w:szCs w:val="24"/>
        </w:rPr>
      </w:pPr>
      <w:r>
        <w:rPr>
          <w:rFonts w:eastAsia="Times New Roman"/>
          <w:szCs w:val="24"/>
        </w:rPr>
        <w:t>Διότι ο κ. Πολάκης δεν έκανε χρήση ούτε του δικαιώματος σιωπής ούτε του δικ</w:t>
      </w:r>
      <w:r>
        <w:rPr>
          <w:rFonts w:eastAsia="Times New Roman"/>
          <w:szCs w:val="24"/>
        </w:rPr>
        <w:t>αιώματος μη αυτοενοχοποίησης, γιατί δεν έχει αντιληφθεί τη σημασία που έχουν αυτές οι πολύ σημαντικές ποινικές, πολιτιστικές κατακτήσεις για το κράτος δικαίου, για την προστασία της δικαστικής ανεξαρτησίας, για την προστασία κάποιου που κατηγορείται και πο</w:t>
      </w:r>
      <w:r>
        <w:rPr>
          <w:rFonts w:eastAsia="Times New Roman"/>
          <w:szCs w:val="24"/>
        </w:rPr>
        <w:t>υ πρέπει</w:t>
      </w:r>
      <w:r>
        <w:rPr>
          <w:rFonts w:eastAsia="Times New Roman"/>
          <w:szCs w:val="24"/>
        </w:rPr>
        <w:t>,</w:t>
      </w:r>
      <w:r>
        <w:rPr>
          <w:rFonts w:eastAsia="Times New Roman"/>
          <w:szCs w:val="24"/>
        </w:rPr>
        <w:t xml:space="preserve"> βεβαίως</w:t>
      </w:r>
      <w:r>
        <w:rPr>
          <w:rFonts w:eastAsia="Times New Roman"/>
          <w:szCs w:val="24"/>
        </w:rPr>
        <w:t>,</w:t>
      </w:r>
      <w:r>
        <w:rPr>
          <w:rFonts w:eastAsia="Times New Roman"/>
          <w:szCs w:val="24"/>
        </w:rPr>
        <w:t xml:space="preserve"> να προστατεύεται με τη ρητή εισαγωγή του τεκμηρίου αθωότητας. </w:t>
      </w:r>
    </w:p>
    <w:p w14:paraId="69A55DFE" w14:textId="77777777" w:rsidR="00C9651F" w:rsidRDefault="002D2592">
      <w:pPr>
        <w:tabs>
          <w:tab w:val="left" w:pos="709"/>
          <w:tab w:val="center" w:pos="4753"/>
        </w:tabs>
        <w:spacing w:line="600" w:lineRule="auto"/>
        <w:ind w:firstLine="709"/>
        <w:contextualSpacing/>
        <w:jc w:val="both"/>
        <w:rPr>
          <w:rFonts w:eastAsia="Times New Roman"/>
          <w:szCs w:val="24"/>
        </w:rPr>
      </w:pPr>
      <w:r>
        <w:rPr>
          <w:rFonts w:eastAsia="Times New Roman"/>
          <w:szCs w:val="24"/>
        </w:rPr>
        <w:lastRenderedPageBreak/>
        <w:tab/>
        <w:t>(Στο σημείο αυτό κτυπάει το κουδούνι λήξεως του χρόνου ομιλίας του κυρίου Βουλευτή)</w:t>
      </w:r>
    </w:p>
    <w:p w14:paraId="69A55DFF" w14:textId="77777777" w:rsidR="00C9651F" w:rsidRDefault="002D2592">
      <w:pPr>
        <w:tabs>
          <w:tab w:val="left" w:pos="709"/>
          <w:tab w:val="center" w:pos="4753"/>
        </w:tabs>
        <w:spacing w:line="600" w:lineRule="auto"/>
        <w:ind w:firstLine="709"/>
        <w:contextualSpacing/>
        <w:jc w:val="both"/>
        <w:rPr>
          <w:rFonts w:eastAsia="Times New Roman"/>
          <w:szCs w:val="24"/>
        </w:rPr>
      </w:pPr>
      <w:r>
        <w:rPr>
          <w:rFonts w:eastAsia="Times New Roman"/>
          <w:szCs w:val="24"/>
        </w:rPr>
        <w:t>Θα ήθελα, όμως, να παροτρύνω τον Υπουργό Δικαιοσύνης, ο οποίος φαίνεται καλοπροαίρετος, τ</w:t>
      </w:r>
      <w:r>
        <w:rPr>
          <w:rFonts w:eastAsia="Times New Roman"/>
          <w:szCs w:val="24"/>
        </w:rPr>
        <w:t>ώρα που εισάγεται ρητά και ορθά το τεκμήριο αθωότητας στον Κώδικα Ποινικής Δικονομίας με το άρθρο 72</w:t>
      </w:r>
      <w:r w:rsidRPr="00A97774">
        <w:rPr>
          <w:rFonts w:eastAsia="Times New Roman"/>
          <w:szCs w:val="24"/>
        </w:rPr>
        <w:t>Α</w:t>
      </w:r>
      <w:r>
        <w:rPr>
          <w:rFonts w:eastAsia="Times New Roman"/>
          <w:szCs w:val="24"/>
        </w:rPr>
        <w:t xml:space="preserve"> του Κώδικα Ποινικής Δικονομίας, αυτή η ρύθμιση να είναι ορθή.</w:t>
      </w:r>
      <w:r w:rsidRPr="009C447A">
        <w:rPr>
          <w:rFonts w:eastAsia="Times New Roman"/>
          <w:szCs w:val="24"/>
        </w:rPr>
        <w:t xml:space="preserve"> </w:t>
      </w:r>
      <w:r>
        <w:rPr>
          <w:rFonts w:eastAsia="Times New Roman"/>
          <w:szCs w:val="24"/>
        </w:rPr>
        <w:t>Δηλαδή δεν αρκεί η διατύπωση «οι ύποπτοι κατηγορούμενοι τεκμαίρονται αθώοι μέχρι να αποδειχθ</w:t>
      </w:r>
      <w:r>
        <w:rPr>
          <w:rFonts w:eastAsia="Times New Roman"/>
          <w:szCs w:val="24"/>
        </w:rPr>
        <w:t>εί η ενοχή τους σύμφωνα με τον νόμο», αλλά πρέπει αυτό να αντικατασταθεί με την έκφραση «μέχρι να καταδικαστούν αμετάκλητα». Διότι πώς θα αποδειχθεί η ενοχή τους σύμφωνα με τον νόμο σε ποιο βαθμό και πώς; Πρέπει αυτό να πιστοποιείται, να καταγιγνώσκεται με</w:t>
      </w:r>
      <w:r>
        <w:rPr>
          <w:rFonts w:eastAsia="Times New Roman"/>
          <w:szCs w:val="24"/>
        </w:rPr>
        <w:t xml:space="preserve"> δικαστική απόφαση</w:t>
      </w:r>
      <w:r>
        <w:rPr>
          <w:rFonts w:eastAsia="Times New Roman"/>
          <w:szCs w:val="24"/>
        </w:rPr>
        <w:t>,</w:t>
      </w:r>
      <w:r>
        <w:rPr>
          <w:rFonts w:eastAsia="Times New Roman"/>
          <w:szCs w:val="24"/>
        </w:rPr>
        <w:t xml:space="preserve"> η οποία, σύμφωνα με το κείμενο της οδηγίας, πρέπει να είναι </w:t>
      </w:r>
      <w:r>
        <w:rPr>
          <w:rFonts w:eastAsia="Times New Roman"/>
          <w:szCs w:val="24"/>
          <w:lang w:val="en-US"/>
        </w:rPr>
        <w:t>final</w:t>
      </w:r>
      <w:r>
        <w:rPr>
          <w:rFonts w:eastAsia="Times New Roman"/>
          <w:szCs w:val="24"/>
        </w:rPr>
        <w:t>, πρέπει να είναι αμετάκλητη με βάση την ελληνική ορολογία. Δεν αρκεί να είναι ούτε οριστική ούτε τελεσίδικη η απόφαση.</w:t>
      </w:r>
    </w:p>
    <w:p w14:paraId="69A55E00" w14:textId="77777777" w:rsidR="00C9651F" w:rsidRDefault="002D2592">
      <w:pPr>
        <w:tabs>
          <w:tab w:val="left" w:pos="709"/>
          <w:tab w:val="center" w:pos="4753"/>
        </w:tabs>
        <w:spacing w:line="600" w:lineRule="auto"/>
        <w:ind w:firstLine="709"/>
        <w:contextualSpacing/>
        <w:jc w:val="both"/>
        <w:rPr>
          <w:rFonts w:eastAsia="Times New Roman"/>
          <w:szCs w:val="24"/>
        </w:rPr>
      </w:pPr>
      <w:r>
        <w:rPr>
          <w:rFonts w:eastAsia="Times New Roman"/>
          <w:szCs w:val="24"/>
        </w:rPr>
        <w:t>Ε</w:t>
      </w:r>
      <w:r w:rsidRPr="00186686">
        <w:rPr>
          <w:rFonts w:eastAsia="Times New Roman"/>
          <w:szCs w:val="24"/>
        </w:rPr>
        <w:t>ίναι</w:t>
      </w:r>
      <w:r>
        <w:rPr>
          <w:rFonts w:eastAsia="Times New Roman"/>
          <w:szCs w:val="24"/>
        </w:rPr>
        <w:t>,</w:t>
      </w:r>
      <w:r w:rsidRPr="00186686">
        <w:rPr>
          <w:rFonts w:eastAsia="Times New Roman"/>
          <w:szCs w:val="24"/>
        </w:rPr>
        <w:t xml:space="preserve"> </w:t>
      </w:r>
      <w:r>
        <w:rPr>
          <w:rFonts w:eastAsia="Times New Roman"/>
          <w:szCs w:val="24"/>
        </w:rPr>
        <w:t>επίσης,</w:t>
      </w:r>
      <w:r w:rsidRPr="00186686">
        <w:rPr>
          <w:rFonts w:eastAsia="Times New Roman"/>
          <w:szCs w:val="24"/>
        </w:rPr>
        <w:t xml:space="preserve"> πάρα πολύ σωστή και ισορροπημένη </w:t>
      </w:r>
      <w:r>
        <w:rPr>
          <w:rFonts w:eastAsia="Times New Roman"/>
          <w:szCs w:val="24"/>
        </w:rPr>
        <w:t xml:space="preserve">η </w:t>
      </w:r>
      <w:r w:rsidRPr="00186686">
        <w:rPr>
          <w:rFonts w:eastAsia="Times New Roman"/>
          <w:szCs w:val="24"/>
        </w:rPr>
        <w:t>δ</w:t>
      </w:r>
      <w:r w:rsidRPr="00186686">
        <w:rPr>
          <w:rFonts w:eastAsia="Times New Roman"/>
          <w:szCs w:val="24"/>
        </w:rPr>
        <w:t>ιατύπωση του άρθρου 77</w:t>
      </w:r>
      <w:r>
        <w:rPr>
          <w:rFonts w:eastAsia="Times New Roman"/>
          <w:szCs w:val="24"/>
        </w:rPr>
        <w:t>Α</w:t>
      </w:r>
      <w:r w:rsidRPr="00186686">
        <w:rPr>
          <w:rFonts w:eastAsia="Times New Roman"/>
          <w:szCs w:val="24"/>
        </w:rPr>
        <w:t xml:space="preserve"> του Κώδικα Ποινικής Δικονομίας</w:t>
      </w:r>
      <w:r>
        <w:rPr>
          <w:rFonts w:eastAsia="Times New Roman"/>
          <w:szCs w:val="24"/>
        </w:rPr>
        <w:t>,</w:t>
      </w:r>
      <w:r w:rsidRPr="00186686">
        <w:rPr>
          <w:rFonts w:eastAsia="Times New Roman"/>
          <w:szCs w:val="24"/>
        </w:rPr>
        <w:t xml:space="preserve"> το δικό μας </w:t>
      </w:r>
      <w:r>
        <w:rPr>
          <w:rFonts w:eastAsia="Times New Roman"/>
          <w:szCs w:val="24"/>
        </w:rPr>
        <w:t>ανακριτικό</w:t>
      </w:r>
      <w:r w:rsidRPr="00186686">
        <w:rPr>
          <w:rFonts w:eastAsia="Times New Roman"/>
          <w:szCs w:val="24"/>
        </w:rPr>
        <w:t xml:space="preserve"> σύστημα με το οποίο διεξάγεται η ποινική </w:t>
      </w:r>
      <w:r w:rsidRPr="00186686">
        <w:rPr>
          <w:rFonts w:eastAsia="Times New Roman"/>
          <w:szCs w:val="24"/>
        </w:rPr>
        <w:lastRenderedPageBreak/>
        <w:t>δίκη</w:t>
      </w:r>
      <w:r>
        <w:rPr>
          <w:rFonts w:eastAsia="Times New Roman"/>
          <w:szCs w:val="24"/>
        </w:rPr>
        <w:t>,</w:t>
      </w:r>
      <w:r w:rsidRPr="00186686">
        <w:rPr>
          <w:rFonts w:eastAsia="Times New Roman"/>
          <w:szCs w:val="24"/>
        </w:rPr>
        <w:t xml:space="preserve"> και με βάση το</w:t>
      </w:r>
      <w:r>
        <w:rPr>
          <w:rFonts w:eastAsia="Times New Roman"/>
          <w:szCs w:val="24"/>
        </w:rPr>
        <w:t>ν</w:t>
      </w:r>
      <w:r w:rsidRPr="00186686">
        <w:rPr>
          <w:rFonts w:eastAsia="Times New Roman"/>
          <w:szCs w:val="24"/>
        </w:rPr>
        <w:t xml:space="preserve"> θεσμικό ρόλο του εισαγγελέα που δεν εκπροσωπεί την κατηγορία αλλά το</w:t>
      </w:r>
      <w:r>
        <w:rPr>
          <w:rFonts w:eastAsia="Times New Roman"/>
          <w:szCs w:val="24"/>
        </w:rPr>
        <w:t>ν</w:t>
      </w:r>
      <w:r w:rsidRPr="00186686">
        <w:rPr>
          <w:rFonts w:eastAsia="Times New Roman"/>
          <w:szCs w:val="24"/>
        </w:rPr>
        <w:t xml:space="preserve"> νόμο</w:t>
      </w:r>
      <w:r>
        <w:rPr>
          <w:rFonts w:eastAsia="Times New Roman"/>
          <w:szCs w:val="24"/>
        </w:rPr>
        <w:t>,</w:t>
      </w:r>
      <w:r w:rsidRPr="00186686">
        <w:rPr>
          <w:rFonts w:eastAsia="Times New Roman"/>
          <w:szCs w:val="24"/>
        </w:rPr>
        <w:t xml:space="preserve"> </w:t>
      </w:r>
      <w:r>
        <w:rPr>
          <w:rFonts w:eastAsia="Times New Roman"/>
          <w:szCs w:val="24"/>
        </w:rPr>
        <w:t>πώ</w:t>
      </w:r>
      <w:r w:rsidRPr="00186686">
        <w:rPr>
          <w:rFonts w:eastAsia="Times New Roman"/>
          <w:szCs w:val="24"/>
        </w:rPr>
        <w:t>ς</w:t>
      </w:r>
      <w:r>
        <w:rPr>
          <w:rFonts w:eastAsia="Times New Roman"/>
          <w:szCs w:val="24"/>
        </w:rPr>
        <w:t>,</w:t>
      </w:r>
      <w:r w:rsidRPr="00186686">
        <w:rPr>
          <w:rFonts w:eastAsia="Times New Roman"/>
          <w:szCs w:val="24"/>
        </w:rPr>
        <w:t xml:space="preserve"> </w:t>
      </w:r>
      <w:r>
        <w:rPr>
          <w:rFonts w:eastAsia="Times New Roman"/>
          <w:szCs w:val="24"/>
        </w:rPr>
        <w:t>β</w:t>
      </w:r>
      <w:r w:rsidRPr="00186686">
        <w:rPr>
          <w:rFonts w:eastAsia="Times New Roman"/>
          <w:szCs w:val="24"/>
        </w:rPr>
        <w:t>εβαίως</w:t>
      </w:r>
      <w:r>
        <w:rPr>
          <w:rFonts w:eastAsia="Times New Roman"/>
          <w:szCs w:val="24"/>
        </w:rPr>
        <w:t>,</w:t>
      </w:r>
      <w:r w:rsidRPr="00186686">
        <w:rPr>
          <w:rFonts w:eastAsia="Times New Roman"/>
          <w:szCs w:val="24"/>
        </w:rPr>
        <w:t xml:space="preserve"> και οι δικαστές και </w:t>
      </w:r>
      <w:r>
        <w:rPr>
          <w:rFonts w:eastAsia="Times New Roman"/>
          <w:szCs w:val="24"/>
        </w:rPr>
        <w:t xml:space="preserve">οι </w:t>
      </w:r>
      <w:r w:rsidRPr="00186686">
        <w:rPr>
          <w:rFonts w:eastAsia="Times New Roman"/>
          <w:szCs w:val="24"/>
        </w:rPr>
        <w:t>εισαγγελείς πρέπει να διερευνούν τις αποδείξεις είτε για καταδίκη είτε για την αθώωση</w:t>
      </w:r>
      <w:r>
        <w:rPr>
          <w:rFonts w:eastAsia="Times New Roman"/>
          <w:szCs w:val="24"/>
        </w:rPr>
        <w:t>.</w:t>
      </w:r>
      <w:r w:rsidRPr="00186686">
        <w:rPr>
          <w:rFonts w:eastAsia="Times New Roman"/>
          <w:szCs w:val="24"/>
        </w:rPr>
        <w:t xml:space="preserve"> </w:t>
      </w:r>
      <w:r>
        <w:rPr>
          <w:rFonts w:eastAsia="Times New Roman"/>
          <w:szCs w:val="24"/>
        </w:rPr>
        <w:t>Γ</w:t>
      </w:r>
      <w:r w:rsidRPr="00186686">
        <w:rPr>
          <w:rFonts w:eastAsia="Times New Roman"/>
          <w:szCs w:val="24"/>
        </w:rPr>
        <w:t xml:space="preserve">ια την καταδίκη πρέπει να αναζητούν και </w:t>
      </w:r>
      <w:r>
        <w:rPr>
          <w:rFonts w:eastAsia="Times New Roman"/>
          <w:szCs w:val="24"/>
        </w:rPr>
        <w:t>όχι για την αθώωση, γ</w:t>
      </w:r>
      <w:r w:rsidRPr="00186686">
        <w:rPr>
          <w:rFonts w:eastAsia="Times New Roman"/>
          <w:szCs w:val="24"/>
        </w:rPr>
        <w:t xml:space="preserve">ιατί </w:t>
      </w:r>
      <w:r>
        <w:rPr>
          <w:rFonts w:eastAsia="Times New Roman"/>
          <w:szCs w:val="24"/>
        </w:rPr>
        <w:t xml:space="preserve">η αθώωση </w:t>
      </w:r>
      <w:r w:rsidRPr="00186686">
        <w:rPr>
          <w:rFonts w:eastAsia="Times New Roman"/>
          <w:szCs w:val="24"/>
        </w:rPr>
        <w:t xml:space="preserve">προκύπτει από </w:t>
      </w:r>
      <w:r>
        <w:rPr>
          <w:rFonts w:eastAsia="Times New Roman"/>
          <w:szCs w:val="24"/>
        </w:rPr>
        <w:t xml:space="preserve">το </w:t>
      </w:r>
      <w:r w:rsidRPr="00186686">
        <w:rPr>
          <w:rFonts w:eastAsia="Times New Roman"/>
          <w:szCs w:val="24"/>
        </w:rPr>
        <w:t>τεκμήριο αθωότητας</w:t>
      </w:r>
      <w:r>
        <w:rPr>
          <w:rFonts w:eastAsia="Times New Roman"/>
          <w:szCs w:val="24"/>
        </w:rPr>
        <w:t>.</w:t>
      </w:r>
      <w:r w:rsidRPr="00186686">
        <w:rPr>
          <w:rFonts w:eastAsia="Times New Roman"/>
          <w:szCs w:val="24"/>
        </w:rPr>
        <w:t xml:space="preserve"> </w:t>
      </w:r>
      <w:r>
        <w:rPr>
          <w:rFonts w:eastAsia="Times New Roman"/>
          <w:szCs w:val="24"/>
        </w:rPr>
        <w:t>Α</w:t>
      </w:r>
      <w:r w:rsidRPr="00186686">
        <w:rPr>
          <w:rFonts w:eastAsia="Times New Roman"/>
          <w:szCs w:val="24"/>
        </w:rPr>
        <w:t>υτό</w:t>
      </w:r>
      <w:r>
        <w:rPr>
          <w:rFonts w:eastAsia="Times New Roman"/>
          <w:szCs w:val="24"/>
        </w:rPr>
        <w:t>,</w:t>
      </w:r>
      <w:r w:rsidRPr="00186686">
        <w:rPr>
          <w:rFonts w:eastAsia="Times New Roman"/>
          <w:szCs w:val="24"/>
        </w:rPr>
        <w:t xml:space="preserve"> φυσικά</w:t>
      </w:r>
      <w:r>
        <w:rPr>
          <w:rFonts w:eastAsia="Times New Roman"/>
          <w:szCs w:val="24"/>
        </w:rPr>
        <w:t>,</w:t>
      </w:r>
      <w:r w:rsidRPr="00186686">
        <w:rPr>
          <w:rFonts w:eastAsia="Times New Roman"/>
          <w:szCs w:val="24"/>
        </w:rPr>
        <w:t xml:space="preserve"> </w:t>
      </w:r>
      <w:r>
        <w:rPr>
          <w:rFonts w:eastAsia="Times New Roman"/>
          <w:szCs w:val="24"/>
        </w:rPr>
        <w:t>λειτουργεί</w:t>
      </w:r>
      <w:r w:rsidRPr="00186686">
        <w:rPr>
          <w:rFonts w:eastAsia="Times New Roman"/>
          <w:szCs w:val="24"/>
        </w:rPr>
        <w:t xml:space="preserve"> αυτεπαγγέλτως</w:t>
      </w:r>
      <w:r>
        <w:rPr>
          <w:rFonts w:eastAsia="Times New Roman"/>
          <w:szCs w:val="24"/>
        </w:rPr>
        <w:t>,</w:t>
      </w:r>
      <w:r w:rsidRPr="00186686">
        <w:rPr>
          <w:rFonts w:eastAsia="Times New Roman"/>
          <w:szCs w:val="24"/>
        </w:rPr>
        <w:t xml:space="preserve"> με τον κατηγορού</w:t>
      </w:r>
      <w:r w:rsidRPr="00186686">
        <w:rPr>
          <w:rFonts w:eastAsia="Times New Roman"/>
          <w:szCs w:val="24"/>
        </w:rPr>
        <w:t>μενο να μπορεί να σιωπά</w:t>
      </w:r>
      <w:r>
        <w:rPr>
          <w:rFonts w:eastAsia="Times New Roman"/>
          <w:szCs w:val="24"/>
        </w:rPr>
        <w:t>,</w:t>
      </w:r>
      <w:r w:rsidRPr="00186686">
        <w:rPr>
          <w:rFonts w:eastAsia="Times New Roman"/>
          <w:szCs w:val="24"/>
        </w:rPr>
        <w:t xml:space="preserve"> και</w:t>
      </w:r>
      <w:r>
        <w:rPr>
          <w:rFonts w:eastAsia="Times New Roman"/>
          <w:szCs w:val="24"/>
        </w:rPr>
        <w:t>,</w:t>
      </w:r>
      <w:r w:rsidRPr="00186686">
        <w:rPr>
          <w:rFonts w:eastAsia="Times New Roman"/>
          <w:szCs w:val="24"/>
        </w:rPr>
        <w:t xml:space="preserve"> </w:t>
      </w:r>
      <w:r>
        <w:rPr>
          <w:rFonts w:eastAsia="Times New Roman"/>
          <w:szCs w:val="24"/>
        </w:rPr>
        <w:t>βεβαίως</w:t>
      </w:r>
      <w:r>
        <w:rPr>
          <w:rFonts w:eastAsia="Times New Roman"/>
          <w:szCs w:val="24"/>
        </w:rPr>
        <w:t>,</w:t>
      </w:r>
      <w:r>
        <w:rPr>
          <w:rFonts w:eastAsia="Times New Roman"/>
          <w:szCs w:val="24"/>
        </w:rPr>
        <w:t xml:space="preserve"> αυτό αφορά ακόμη και τους αυτοτελείς υπερασπιστικούς </w:t>
      </w:r>
      <w:r w:rsidRPr="00186686">
        <w:rPr>
          <w:rFonts w:eastAsia="Times New Roman"/>
          <w:szCs w:val="24"/>
        </w:rPr>
        <w:t>ισχυρισμούς του κατηγορουμένου</w:t>
      </w:r>
      <w:r>
        <w:rPr>
          <w:rFonts w:eastAsia="Times New Roman"/>
          <w:szCs w:val="24"/>
        </w:rPr>
        <w:t>.</w:t>
      </w:r>
      <w:r w:rsidRPr="00186686">
        <w:rPr>
          <w:rFonts w:eastAsia="Times New Roman"/>
          <w:szCs w:val="24"/>
        </w:rPr>
        <w:t xml:space="preserve"> Αυτά έχουν πάρα πολύ μεγάλη σημασία να διατυπωθούν ρητά και με νομοτεχνικά άψογο τρόπο</w:t>
      </w:r>
      <w:r>
        <w:rPr>
          <w:rFonts w:eastAsia="Times New Roman"/>
          <w:szCs w:val="24"/>
        </w:rPr>
        <w:t>,</w:t>
      </w:r>
      <w:r w:rsidRPr="00186686">
        <w:rPr>
          <w:rFonts w:eastAsia="Times New Roman"/>
          <w:szCs w:val="24"/>
        </w:rPr>
        <w:t xml:space="preserve"> γιατί ούτως ή άλλως είναι και ένας τρόπος ελ</w:t>
      </w:r>
      <w:r w:rsidRPr="00186686">
        <w:rPr>
          <w:rFonts w:eastAsia="Times New Roman"/>
          <w:szCs w:val="24"/>
        </w:rPr>
        <w:t>εγχόμενος διεθνώς</w:t>
      </w:r>
      <w:r>
        <w:rPr>
          <w:rFonts w:eastAsia="Times New Roman"/>
          <w:szCs w:val="24"/>
        </w:rPr>
        <w:t>,</w:t>
      </w:r>
      <w:r w:rsidRPr="00186686">
        <w:rPr>
          <w:rFonts w:eastAsia="Times New Roman"/>
          <w:szCs w:val="24"/>
        </w:rPr>
        <w:t xml:space="preserve"> </w:t>
      </w:r>
      <w:r>
        <w:rPr>
          <w:rFonts w:eastAsia="Times New Roman"/>
          <w:szCs w:val="24"/>
        </w:rPr>
        <w:t>μια</w:t>
      </w:r>
      <w:r w:rsidRPr="00186686">
        <w:rPr>
          <w:rFonts w:eastAsia="Times New Roman"/>
          <w:szCs w:val="24"/>
        </w:rPr>
        <w:t xml:space="preserve"> που</w:t>
      </w:r>
      <w:r>
        <w:rPr>
          <w:rFonts w:eastAsia="Times New Roman"/>
          <w:szCs w:val="24"/>
        </w:rPr>
        <w:t xml:space="preserve"> μεταφέρουμε και ενσωματώνουμε </w:t>
      </w:r>
      <w:r>
        <w:rPr>
          <w:rFonts w:eastAsia="Times New Roman"/>
          <w:szCs w:val="24"/>
        </w:rPr>
        <w:t>ο</w:t>
      </w:r>
      <w:r w:rsidRPr="00186686">
        <w:rPr>
          <w:rFonts w:eastAsia="Times New Roman"/>
          <w:szCs w:val="24"/>
        </w:rPr>
        <w:t>δηγία της Ευρωπαϊκής Ένωσης</w:t>
      </w:r>
      <w:r>
        <w:rPr>
          <w:rFonts w:eastAsia="Times New Roman"/>
          <w:szCs w:val="24"/>
        </w:rPr>
        <w:t>.</w:t>
      </w:r>
    </w:p>
    <w:p w14:paraId="69A55E01" w14:textId="77777777" w:rsidR="00C9651F" w:rsidRDefault="002D2592">
      <w:pPr>
        <w:spacing w:line="600" w:lineRule="auto"/>
        <w:ind w:firstLine="720"/>
        <w:jc w:val="both"/>
        <w:rPr>
          <w:rFonts w:eastAsia="Times New Roman"/>
          <w:szCs w:val="24"/>
        </w:rPr>
      </w:pPr>
      <w:r w:rsidRPr="00186686">
        <w:rPr>
          <w:rFonts w:eastAsia="Times New Roman"/>
          <w:szCs w:val="24"/>
        </w:rPr>
        <w:t>Βεβαίως τίποτα από αυτά δεν θα λειτουργήσει</w:t>
      </w:r>
      <w:r>
        <w:rPr>
          <w:rFonts w:eastAsia="Times New Roman"/>
          <w:szCs w:val="24"/>
        </w:rPr>
        <w:t>.</w:t>
      </w:r>
      <w:r w:rsidRPr="00186686">
        <w:rPr>
          <w:rFonts w:eastAsia="Times New Roman"/>
          <w:szCs w:val="24"/>
        </w:rPr>
        <w:t xml:space="preserve"> </w:t>
      </w:r>
      <w:r>
        <w:rPr>
          <w:rFonts w:eastAsia="Times New Roman"/>
          <w:szCs w:val="24"/>
        </w:rPr>
        <w:t>Δ</w:t>
      </w:r>
      <w:r w:rsidRPr="00186686">
        <w:rPr>
          <w:rFonts w:eastAsia="Times New Roman"/>
          <w:szCs w:val="24"/>
        </w:rPr>
        <w:t xml:space="preserve">εν θα λειτουργήσει το τεκμήριο αθωότητας </w:t>
      </w:r>
      <w:r>
        <w:rPr>
          <w:rFonts w:eastAsia="Times New Roman"/>
          <w:szCs w:val="24"/>
        </w:rPr>
        <w:t>όταν</w:t>
      </w:r>
      <w:r w:rsidRPr="00186686">
        <w:rPr>
          <w:rFonts w:eastAsia="Times New Roman"/>
          <w:szCs w:val="24"/>
        </w:rPr>
        <w:t xml:space="preserve"> το παραβιάζει ο ίδιος ο </w:t>
      </w:r>
      <w:r>
        <w:rPr>
          <w:rFonts w:eastAsia="Times New Roman"/>
          <w:szCs w:val="24"/>
        </w:rPr>
        <w:t xml:space="preserve">Πρωθυπουργός με ενθουσιασμό, κατ’ </w:t>
      </w:r>
      <w:r w:rsidRPr="00186686">
        <w:rPr>
          <w:rFonts w:eastAsia="Times New Roman"/>
          <w:szCs w:val="24"/>
        </w:rPr>
        <w:t>επανάληψη</w:t>
      </w:r>
      <w:r>
        <w:rPr>
          <w:rFonts w:eastAsia="Times New Roman"/>
          <w:szCs w:val="24"/>
        </w:rPr>
        <w:t>,</w:t>
      </w:r>
      <w:r w:rsidRPr="00186686">
        <w:rPr>
          <w:rFonts w:eastAsia="Times New Roman"/>
          <w:szCs w:val="24"/>
        </w:rPr>
        <w:t xml:space="preserve"> έχοντας </w:t>
      </w:r>
      <w:r w:rsidRPr="00186686">
        <w:rPr>
          <w:rFonts w:eastAsia="Times New Roman"/>
          <w:szCs w:val="24"/>
        </w:rPr>
        <w:t xml:space="preserve">πλήρη </w:t>
      </w:r>
      <w:r>
        <w:rPr>
          <w:rFonts w:eastAsia="Times New Roman"/>
          <w:szCs w:val="24"/>
        </w:rPr>
        <w:t>σ</w:t>
      </w:r>
      <w:r w:rsidRPr="00186686">
        <w:rPr>
          <w:rFonts w:eastAsia="Times New Roman"/>
          <w:szCs w:val="24"/>
        </w:rPr>
        <w:t xml:space="preserve">υνείδηση </w:t>
      </w:r>
      <w:r>
        <w:rPr>
          <w:rFonts w:eastAsia="Times New Roman"/>
          <w:szCs w:val="24"/>
        </w:rPr>
        <w:t xml:space="preserve">του </w:t>
      </w:r>
      <w:r w:rsidRPr="00186686">
        <w:rPr>
          <w:rFonts w:eastAsia="Times New Roman"/>
          <w:szCs w:val="24"/>
        </w:rPr>
        <w:t>τι</w:t>
      </w:r>
      <w:r>
        <w:rPr>
          <w:rFonts w:eastAsia="Times New Roman"/>
          <w:szCs w:val="24"/>
        </w:rPr>
        <w:t xml:space="preserve"> κάνει</w:t>
      </w:r>
      <w:r w:rsidRPr="00186686">
        <w:rPr>
          <w:rFonts w:eastAsia="Times New Roman"/>
          <w:szCs w:val="24"/>
        </w:rPr>
        <w:t xml:space="preserve"> μέσα στη Βουλή</w:t>
      </w:r>
      <w:r>
        <w:rPr>
          <w:rFonts w:eastAsia="Times New Roman"/>
          <w:szCs w:val="24"/>
        </w:rPr>
        <w:t>,</w:t>
      </w:r>
      <w:r w:rsidRPr="00186686">
        <w:rPr>
          <w:rFonts w:eastAsia="Times New Roman"/>
          <w:szCs w:val="24"/>
        </w:rPr>
        <w:t xml:space="preserve"> όταν αναφέρεται </w:t>
      </w:r>
      <w:r>
        <w:rPr>
          <w:rFonts w:eastAsia="Times New Roman"/>
          <w:szCs w:val="24"/>
        </w:rPr>
        <w:t>ό</w:t>
      </w:r>
      <w:r w:rsidRPr="00186686">
        <w:rPr>
          <w:rFonts w:eastAsia="Times New Roman"/>
          <w:szCs w:val="24"/>
        </w:rPr>
        <w:t xml:space="preserve">χι απλά και μόνο σε πολιτικούς αντιπάλους </w:t>
      </w:r>
      <w:r>
        <w:rPr>
          <w:rFonts w:eastAsia="Times New Roman"/>
          <w:szCs w:val="24"/>
        </w:rPr>
        <w:t>σ</w:t>
      </w:r>
      <w:r w:rsidRPr="00186686">
        <w:rPr>
          <w:rFonts w:eastAsia="Times New Roman"/>
          <w:szCs w:val="24"/>
        </w:rPr>
        <w:t xml:space="preserve">ε προηγούμενες </w:t>
      </w:r>
      <w:r w:rsidRPr="00186686">
        <w:rPr>
          <w:rFonts w:eastAsia="Times New Roman"/>
          <w:szCs w:val="24"/>
        </w:rPr>
        <w:lastRenderedPageBreak/>
        <w:t xml:space="preserve">κυβερνήσεις αλλά όταν αναφέρεται </w:t>
      </w:r>
      <w:r>
        <w:rPr>
          <w:rFonts w:eastAsia="Times New Roman"/>
          <w:szCs w:val="24"/>
        </w:rPr>
        <w:t>α</w:t>
      </w:r>
      <w:r w:rsidRPr="00186686">
        <w:rPr>
          <w:rFonts w:eastAsia="Times New Roman"/>
          <w:szCs w:val="24"/>
        </w:rPr>
        <w:t>κόμη και σε απλούς πολίτες</w:t>
      </w:r>
      <w:r>
        <w:rPr>
          <w:rFonts w:eastAsia="Times New Roman"/>
          <w:szCs w:val="24"/>
        </w:rPr>
        <w:t>,</w:t>
      </w:r>
      <w:r w:rsidRPr="00186686">
        <w:rPr>
          <w:rFonts w:eastAsia="Times New Roman"/>
          <w:szCs w:val="24"/>
        </w:rPr>
        <w:t xml:space="preserve"> που μπορεί να βαρύνονται με ενδεχόμενες εγκληματικές ενέργειες</w:t>
      </w:r>
      <w:r>
        <w:rPr>
          <w:rFonts w:eastAsia="Times New Roman"/>
          <w:szCs w:val="24"/>
        </w:rPr>
        <w:t>,</w:t>
      </w:r>
      <w:r w:rsidRPr="00186686">
        <w:rPr>
          <w:rFonts w:eastAsia="Times New Roman"/>
          <w:szCs w:val="24"/>
        </w:rPr>
        <w:t xml:space="preserve"> αλλά που </w:t>
      </w:r>
      <w:r>
        <w:rPr>
          <w:rFonts w:eastAsia="Times New Roman"/>
          <w:szCs w:val="24"/>
        </w:rPr>
        <w:t>τεκμαίρονται αθώοι</w:t>
      </w:r>
      <w:r w:rsidRPr="00186686">
        <w:rPr>
          <w:rFonts w:eastAsia="Times New Roman"/>
          <w:szCs w:val="24"/>
        </w:rPr>
        <w:t xml:space="preserve"> </w:t>
      </w:r>
      <w:r>
        <w:rPr>
          <w:rFonts w:eastAsia="Times New Roman"/>
          <w:szCs w:val="24"/>
        </w:rPr>
        <w:t xml:space="preserve">και </w:t>
      </w:r>
      <w:r w:rsidRPr="00186686">
        <w:rPr>
          <w:rFonts w:eastAsia="Times New Roman"/>
          <w:szCs w:val="24"/>
        </w:rPr>
        <w:t xml:space="preserve">πρέπει να γίνονται σεβαστοί </w:t>
      </w:r>
      <w:r>
        <w:rPr>
          <w:rFonts w:eastAsia="Times New Roman"/>
          <w:szCs w:val="24"/>
        </w:rPr>
        <w:t>ως τέτοιοι και</w:t>
      </w:r>
      <w:r>
        <w:rPr>
          <w:rFonts w:eastAsia="Times New Roman"/>
          <w:szCs w:val="24"/>
        </w:rPr>
        <w:t>,</w:t>
      </w:r>
      <w:r>
        <w:rPr>
          <w:rFonts w:eastAsia="Times New Roman"/>
          <w:szCs w:val="24"/>
        </w:rPr>
        <w:t xml:space="preserve"> κυρίως</w:t>
      </w:r>
      <w:r>
        <w:rPr>
          <w:rFonts w:eastAsia="Times New Roman"/>
          <w:szCs w:val="24"/>
        </w:rPr>
        <w:t>,</w:t>
      </w:r>
      <w:r>
        <w:rPr>
          <w:rFonts w:eastAsia="Times New Roman"/>
          <w:szCs w:val="24"/>
        </w:rPr>
        <w:t xml:space="preserve"> πρέπει να γίνεται σεβαστό </w:t>
      </w:r>
      <w:r w:rsidRPr="00186686">
        <w:rPr>
          <w:rFonts w:eastAsia="Times New Roman"/>
          <w:szCs w:val="24"/>
        </w:rPr>
        <w:t xml:space="preserve">το τεκμήριο της αθωότητάς </w:t>
      </w:r>
      <w:r>
        <w:rPr>
          <w:rFonts w:eastAsia="Times New Roman"/>
          <w:szCs w:val="24"/>
        </w:rPr>
        <w:t xml:space="preserve">τους. </w:t>
      </w:r>
    </w:p>
    <w:p w14:paraId="69A55E02" w14:textId="77777777" w:rsidR="00C9651F" w:rsidRDefault="002D2592">
      <w:pPr>
        <w:spacing w:line="600" w:lineRule="auto"/>
        <w:ind w:firstLine="720"/>
        <w:jc w:val="both"/>
        <w:rPr>
          <w:rFonts w:eastAsia="Times New Roman"/>
          <w:szCs w:val="24"/>
        </w:rPr>
      </w:pPr>
      <w:r>
        <w:rPr>
          <w:rFonts w:eastAsia="Times New Roman"/>
          <w:szCs w:val="24"/>
        </w:rPr>
        <w:t xml:space="preserve">Όταν μια </w:t>
      </w:r>
      <w:r>
        <w:rPr>
          <w:rFonts w:eastAsia="Times New Roman"/>
          <w:szCs w:val="24"/>
        </w:rPr>
        <w:t>Κ</w:t>
      </w:r>
      <w:r>
        <w:rPr>
          <w:rFonts w:eastAsia="Times New Roman"/>
          <w:szCs w:val="24"/>
        </w:rPr>
        <w:t xml:space="preserve">υβέρνηση δεν έχει αίσθηση της </w:t>
      </w:r>
      <w:r w:rsidRPr="00186686">
        <w:rPr>
          <w:rFonts w:eastAsia="Times New Roman"/>
          <w:szCs w:val="24"/>
        </w:rPr>
        <w:t>διάκρισης των εξουσιών και της ανεξαρτησίας της δικαιοσύνης</w:t>
      </w:r>
      <w:r>
        <w:rPr>
          <w:rFonts w:eastAsia="Times New Roman"/>
          <w:szCs w:val="24"/>
        </w:rPr>
        <w:t>,</w:t>
      </w:r>
      <w:r w:rsidRPr="00186686">
        <w:rPr>
          <w:rFonts w:eastAsia="Times New Roman"/>
          <w:szCs w:val="24"/>
        </w:rPr>
        <w:t xml:space="preserve"> όταν θεωρεί ότι συνισ</w:t>
      </w:r>
      <w:r w:rsidRPr="00186686">
        <w:rPr>
          <w:rFonts w:eastAsia="Times New Roman"/>
          <w:szCs w:val="24"/>
        </w:rPr>
        <w:t xml:space="preserve">τά </w:t>
      </w:r>
      <w:r>
        <w:rPr>
          <w:rFonts w:eastAsia="Times New Roman"/>
          <w:szCs w:val="24"/>
        </w:rPr>
        <w:t xml:space="preserve">εργαλείο της </w:t>
      </w:r>
      <w:r w:rsidRPr="00186686">
        <w:rPr>
          <w:rFonts w:eastAsia="Times New Roman"/>
          <w:szCs w:val="24"/>
        </w:rPr>
        <w:t xml:space="preserve">η δικαιοσύνη μέσω συγκεκριμένων </w:t>
      </w:r>
      <w:r>
        <w:rPr>
          <w:rFonts w:eastAsia="Times New Roman"/>
          <w:szCs w:val="24"/>
        </w:rPr>
        <w:t>–</w:t>
      </w:r>
      <w:r w:rsidRPr="00186686">
        <w:rPr>
          <w:rFonts w:eastAsia="Times New Roman"/>
          <w:szCs w:val="24"/>
        </w:rPr>
        <w:t>ελάχιστων</w:t>
      </w:r>
      <w:r>
        <w:rPr>
          <w:rFonts w:eastAsia="Times New Roman"/>
          <w:szCs w:val="24"/>
        </w:rPr>
        <w:t>-</w:t>
      </w:r>
      <w:r w:rsidRPr="00186686">
        <w:rPr>
          <w:rFonts w:eastAsia="Times New Roman"/>
          <w:szCs w:val="24"/>
        </w:rPr>
        <w:t xml:space="preserve"> εισαγγελικών</w:t>
      </w:r>
      <w:r>
        <w:rPr>
          <w:rFonts w:eastAsia="Times New Roman"/>
          <w:szCs w:val="24"/>
        </w:rPr>
        <w:t>,</w:t>
      </w:r>
      <w:r w:rsidRPr="00186686">
        <w:rPr>
          <w:rFonts w:eastAsia="Times New Roman"/>
          <w:szCs w:val="24"/>
        </w:rPr>
        <w:t xml:space="preserve"> κυρίως</w:t>
      </w:r>
      <w:r>
        <w:rPr>
          <w:rFonts w:eastAsia="Times New Roman"/>
          <w:szCs w:val="24"/>
        </w:rPr>
        <w:t>,</w:t>
      </w:r>
      <w:r w:rsidRPr="00186686">
        <w:rPr>
          <w:rFonts w:eastAsia="Times New Roman"/>
          <w:szCs w:val="24"/>
        </w:rPr>
        <w:t xml:space="preserve"> αλλά και δικαστικών λειτουργών</w:t>
      </w:r>
      <w:r>
        <w:rPr>
          <w:rFonts w:eastAsia="Times New Roman"/>
          <w:szCs w:val="24"/>
        </w:rPr>
        <w:t>,</w:t>
      </w:r>
      <w:r w:rsidRPr="00186686">
        <w:rPr>
          <w:rFonts w:eastAsia="Times New Roman"/>
          <w:szCs w:val="24"/>
        </w:rPr>
        <w:t xml:space="preserve"> όταν υπάρχουν Υπουργοί </w:t>
      </w:r>
      <w:r>
        <w:rPr>
          <w:rFonts w:eastAsia="Times New Roman"/>
          <w:szCs w:val="24"/>
        </w:rPr>
        <w:t>-</w:t>
      </w:r>
      <w:r w:rsidRPr="00186686">
        <w:rPr>
          <w:rFonts w:eastAsia="Times New Roman"/>
          <w:szCs w:val="24"/>
        </w:rPr>
        <w:t>είδαμε ένα παράδειγμα</w:t>
      </w:r>
      <w:r>
        <w:rPr>
          <w:rFonts w:eastAsia="Times New Roman"/>
          <w:szCs w:val="24"/>
        </w:rPr>
        <w:t>-</w:t>
      </w:r>
      <w:r w:rsidRPr="00186686">
        <w:rPr>
          <w:rFonts w:eastAsia="Times New Roman"/>
          <w:szCs w:val="24"/>
        </w:rPr>
        <w:t xml:space="preserve"> που θεωρούν ότι έχουν το δικαίωμα να </w:t>
      </w:r>
      <w:r>
        <w:rPr>
          <w:rFonts w:eastAsia="Times New Roman"/>
          <w:szCs w:val="24"/>
        </w:rPr>
        <w:t>τραμπουκίζουν</w:t>
      </w:r>
      <w:r w:rsidRPr="00186686">
        <w:rPr>
          <w:rFonts w:eastAsia="Times New Roman"/>
          <w:szCs w:val="24"/>
        </w:rPr>
        <w:t xml:space="preserve"> εις βάρος της δικαιοσύνης</w:t>
      </w:r>
      <w:r>
        <w:rPr>
          <w:rFonts w:eastAsia="Times New Roman"/>
          <w:szCs w:val="24"/>
        </w:rPr>
        <w:t>,</w:t>
      </w:r>
      <w:r w:rsidRPr="00186686">
        <w:rPr>
          <w:rFonts w:eastAsia="Times New Roman"/>
          <w:szCs w:val="24"/>
        </w:rPr>
        <w:t xml:space="preserve"> να έρχονται αυτοί</w:t>
      </w:r>
      <w:r w:rsidRPr="00186686">
        <w:rPr>
          <w:rFonts w:eastAsia="Times New Roman"/>
          <w:szCs w:val="24"/>
        </w:rPr>
        <w:t xml:space="preserve"> σείοντας την </w:t>
      </w:r>
      <w:r>
        <w:rPr>
          <w:rFonts w:eastAsia="Times New Roman"/>
          <w:szCs w:val="24"/>
        </w:rPr>
        <w:t>ρ</w:t>
      </w:r>
      <w:r w:rsidRPr="00186686">
        <w:rPr>
          <w:rFonts w:eastAsia="Times New Roman"/>
          <w:szCs w:val="24"/>
        </w:rPr>
        <w:t>ομφαία της εισαγγελικής αρμοδιότητας</w:t>
      </w:r>
      <w:r>
        <w:rPr>
          <w:rFonts w:eastAsia="Times New Roman"/>
          <w:szCs w:val="24"/>
        </w:rPr>
        <w:t>,</w:t>
      </w:r>
      <w:r w:rsidRPr="00186686">
        <w:rPr>
          <w:rFonts w:eastAsia="Times New Roman"/>
          <w:szCs w:val="24"/>
        </w:rPr>
        <w:t xml:space="preserve"> την οποία έχουν </w:t>
      </w:r>
      <w:r>
        <w:rPr>
          <w:rFonts w:eastAsia="Times New Roman"/>
          <w:szCs w:val="24"/>
        </w:rPr>
        <w:t xml:space="preserve">υφαρπάξει παραβιάζοντας </w:t>
      </w:r>
      <w:r w:rsidRPr="00186686">
        <w:rPr>
          <w:rFonts w:eastAsia="Times New Roman"/>
          <w:szCs w:val="24"/>
        </w:rPr>
        <w:t xml:space="preserve">και </w:t>
      </w:r>
      <w:r>
        <w:rPr>
          <w:rFonts w:eastAsia="Times New Roman"/>
          <w:szCs w:val="24"/>
        </w:rPr>
        <w:t>καταλύοντας</w:t>
      </w:r>
      <w:r w:rsidRPr="00186686">
        <w:rPr>
          <w:rFonts w:eastAsia="Times New Roman"/>
          <w:szCs w:val="24"/>
        </w:rPr>
        <w:t xml:space="preserve"> θεμελιώδεις θεσμούς και αρχές του πολιτεύματος</w:t>
      </w:r>
      <w:r>
        <w:rPr>
          <w:rFonts w:eastAsia="Times New Roman"/>
          <w:szCs w:val="24"/>
        </w:rPr>
        <w:t xml:space="preserve">, τότε </w:t>
      </w:r>
      <w:r w:rsidRPr="00186686">
        <w:rPr>
          <w:rFonts w:eastAsia="Times New Roman"/>
          <w:szCs w:val="24"/>
        </w:rPr>
        <w:t>λίγα πράγματα μπορεί να κάνει ο νόμος</w:t>
      </w:r>
      <w:r>
        <w:rPr>
          <w:rFonts w:eastAsia="Times New Roman"/>
          <w:szCs w:val="24"/>
        </w:rPr>
        <w:t>.</w:t>
      </w:r>
      <w:r w:rsidRPr="00186686">
        <w:rPr>
          <w:rFonts w:eastAsia="Times New Roman"/>
          <w:szCs w:val="24"/>
        </w:rPr>
        <w:t xml:space="preserve"> </w:t>
      </w:r>
    </w:p>
    <w:p w14:paraId="69A55E03" w14:textId="77777777" w:rsidR="00C9651F" w:rsidRDefault="002D2592">
      <w:pPr>
        <w:spacing w:line="600" w:lineRule="auto"/>
        <w:ind w:firstLine="720"/>
        <w:jc w:val="both"/>
        <w:rPr>
          <w:rFonts w:eastAsia="Times New Roman"/>
          <w:szCs w:val="24"/>
        </w:rPr>
      </w:pPr>
      <w:r>
        <w:rPr>
          <w:rFonts w:eastAsia="Times New Roman"/>
          <w:szCs w:val="24"/>
        </w:rPr>
        <w:t>Κ</w:t>
      </w:r>
      <w:r w:rsidRPr="00186686">
        <w:rPr>
          <w:rFonts w:eastAsia="Times New Roman"/>
          <w:szCs w:val="24"/>
        </w:rPr>
        <w:t>αι</w:t>
      </w:r>
      <w:r>
        <w:rPr>
          <w:rFonts w:eastAsia="Times New Roman"/>
          <w:szCs w:val="24"/>
        </w:rPr>
        <w:t>,</w:t>
      </w:r>
      <w:r w:rsidRPr="00186686">
        <w:rPr>
          <w:rFonts w:eastAsia="Times New Roman"/>
          <w:szCs w:val="24"/>
        </w:rPr>
        <w:t xml:space="preserve"> κυρίως</w:t>
      </w:r>
      <w:r>
        <w:rPr>
          <w:rFonts w:eastAsia="Times New Roman"/>
          <w:szCs w:val="24"/>
        </w:rPr>
        <w:t>,</w:t>
      </w:r>
      <w:r w:rsidRPr="00186686">
        <w:rPr>
          <w:rFonts w:eastAsia="Times New Roman"/>
          <w:szCs w:val="24"/>
        </w:rPr>
        <w:t xml:space="preserve"> πρέπει να έχει καταγραφεί στα </w:t>
      </w:r>
      <w:r>
        <w:rPr>
          <w:rFonts w:eastAsia="Times New Roman"/>
          <w:szCs w:val="24"/>
        </w:rPr>
        <w:t>Π</w:t>
      </w:r>
      <w:r w:rsidRPr="00186686">
        <w:rPr>
          <w:rFonts w:eastAsia="Times New Roman"/>
          <w:szCs w:val="24"/>
        </w:rPr>
        <w:t>ρακτικά</w:t>
      </w:r>
      <w:r>
        <w:rPr>
          <w:rFonts w:eastAsia="Times New Roman"/>
          <w:szCs w:val="24"/>
        </w:rPr>
        <w:t xml:space="preserve"> -γ</w:t>
      </w:r>
      <w:r>
        <w:rPr>
          <w:rFonts w:eastAsia="Times New Roman"/>
          <w:szCs w:val="24"/>
        </w:rPr>
        <w:t>ιατί</w:t>
      </w:r>
      <w:r w:rsidRPr="00186686">
        <w:rPr>
          <w:rFonts w:eastAsia="Times New Roman"/>
          <w:szCs w:val="24"/>
        </w:rPr>
        <w:t xml:space="preserve"> </w:t>
      </w:r>
      <w:r>
        <w:rPr>
          <w:rFonts w:eastAsia="Times New Roman"/>
          <w:szCs w:val="24"/>
        </w:rPr>
        <w:t xml:space="preserve">έχουμε μέλλον μπροστά μας και θα χρειαστούν όλοι </w:t>
      </w:r>
      <w:r w:rsidRPr="00186686">
        <w:rPr>
          <w:rFonts w:eastAsia="Times New Roman"/>
          <w:szCs w:val="24"/>
        </w:rPr>
        <w:t>το τεκμήριο αθωότητας</w:t>
      </w:r>
      <w:r>
        <w:rPr>
          <w:rFonts w:eastAsia="Times New Roman"/>
          <w:szCs w:val="24"/>
        </w:rPr>
        <w:t>,</w:t>
      </w:r>
      <w:r w:rsidRPr="00186686">
        <w:rPr>
          <w:rFonts w:eastAsia="Times New Roman"/>
          <w:szCs w:val="24"/>
        </w:rPr>
        <w:t xml:space="preserve"> αυτοί που δεν το συνειδητοποιούν τώρα το τεκμήριο αθωότητας</w:t>
      </w:r>
      <w:r>
        <w:rPr>
          <w:rFonts w:eastAsia="Times New Roman"/>
          <w:szCs w:val="24"/>
        </w:rPr>
        <w:t>-</w:t>
      </w:r>
      <w:r w:rsidRPr="00186686">
        <w:rPr>
          <w:rFonts w:eastAsia="Times New Roman"/>
          <w:szCs w:val="24"/>
        </w:rPr>
        <w:t xml:space="preserve"> ότι η </w:t>
      </w:r>
      <w:r>
        <w:rPr>
          <w:rFonts w:eastAsia="Times New Roman"/>
          <w:szCs w:val="24"/>
        </w:rPr>
        <w:t xml:space="preserve">κύρια </w:t>
      </w:r>
      <w:r w:rsidRPr="00186686">
        <w:rPr>
          <w:rFonts w:eastAsia="Times New Roman"/>
          <w:szCs w:val="24"/>
        </w:rPr>
        <w:t xml:space="preserve">διάταξη η οποία προστατεύει </w:t>
      </w:r>
      <w:r>
        <w:rPr>
          <w:rFonts w:eastAsia="Times New Roman"/>
          <w:szCs w:val="24"/>
        </w:rPr>
        <w:lastRenderedPageBreak/>
        <w:t xml:space="preserve">το </w:t>
      </w:r>
      <w:r w:rsidRPr="00186686">
        <w:rPr>
          <w:rFonts w:eastAsia="Times New Roman"/>
          <w:szCs w:val="24"/>
        </w:rPr>
        <w:t>τεκμήριο</w:t>
      </w:r>
      <w:r>
        <w:rPr>
          <w:rFonts w:eastAsia="Times New Roman"/>
          <w:szCs w:val="24"/>
        </w:rPr>
        <w:t>,</w:t>
      </w:r>
      <w:r w:rsidRPr="00186686">
        <w:rPr>
          <w:rFonts w:eastAsia="Times New Roman"/>
          <w:szCs w:val="24"/>
        </w:rPr>
        <w:t xml:space="preserve"> δεν είναι αυτή που μπορεί να επιδικάσει αποζημίωση </w:t>
      </w:r>
      <w:r>
        <w:rPr>
          <w:rFonts w:eastAsia="Times New Roman"/>
          <w:szCs w:val="24"/>
        </w:rPr>
        <w:t>α</w:t>
      </w:r>
      <w:r w:rsidRPr="00186686">
        <w:rPr>
          <w:rFonts w:eastAsia="Times New Roman"/>
          <w:szCs w:val="24"/>
        </w:rPr>
        <w:t>λλά αυτή η οπ</w:t>
      </w:r>
      <w:r w:rsidRPr="00186686">
        <w:rPr>
          <w:rFonts w:eastAsia="Times New Roman"/>
          <w:szCs w:val="24"/>
        </w:rPr>
        <w:t>οία οδηγεί στην απόλυτη ακυρότητα της προδικασίας και της διαδικασίας</w:t>
      </w:r>
      <w:r>
        <w:rPr>
          <w:rFonts w:eastAsia="Times New Roman"/>
          <w:szCs w:val="24"/>
        </w:rPr>
        <w:t>,</w:t>
      </w:r>
      <w:r w:rsidRPr="00186686">
        <w:rPr>
          <w:rFonts w:eastAsia="Times New Roman"/>
          <w:szCs w:val="24"/>
        </w:rPr>
        <w:t xml:space="preserve"> δηλαδή το άρθρο 171</w:t>
      </w:r>
      <w:r>
        <w:rPr>
          <w:rFonts w:eastAsia="Times New Roman"/>
          <w:szCs w:val="24"/>
        </w:rPr>
        <w:t xml:space="preserve"> του Κώδικα Ποινικής Δικονομίας. Δ</w:t>
      </w:r>
      <w:r w:rsidRPr="00186686">
        <w:rPr>
          <w:rFonts w:eastAsia="Times New Roman"/>
          <w:szCs w:val="24"/>
        </w:rPr>
        <w:t>ιότι όλα τα άλλα έρχονται μετά</w:t>
      </w:r>
      <w:r>
        <w:rPr>
          <w:rFonts w:eastAsia="Times New Roman"/>
          <w:szCs w:val="24"/>
        </w:rPr>
        <w:t>, όπως</w:t>
      </w:r>
      <w:r w:rsidRPr="00186686">
        <w:rPr>
          <w:rFonts w:eastAsia="Times New Roman"/>
          <w:szCs w:val="24"/>
        </w:rPr>
        <w:t xml:space="preserve"> </w:t>
      </w:r>
      <w:r>
        <w:rPr>
          <w:rFonts w:eastAsia="Times New Roman"/>
          <w:szCs w:val="24"/>
        </w:rPr>
        <w:t>α</w:t>
      </w:r>
      <w:r w:rsidRPr="00186686">
        <w:rPr>
          <w:rFonts w:eastAsia="Times New Roman"/>
          <w:szCs w:val="24"/>
        </w:rPr>
        <w:t xml:space="preserve">κόμη και η απονομή </w:t>
      </w:r>
      <w:r>
        <w:rPr>
          <w:rFonts w:eastAsia="Times New Roman"/>
          <w:szCs w:val="24"/>
        </w:rPr>
        <w:t>χ</w:t>
      </w:r>
      <w:r w:rsidRPr="00186686">
        <w:rPr>
          <w:rFonts w:eastAsia="Times New Roman"/>
          <w:szCs w:val="24"/>
        </w:rPr>
        <w:t xml:space="preserve">άριτος την οποία </w:t>
      </w:r>
      <w:r>
        <w:rPr>
          <w:rFonts w:eastAsia="Times New Roman"/>
          <w:szCs w:val="24"/>
        </w:rPr>
        <w:t xml:space="preserve">είδα να προτείνουν </w:t>
      </w:r>
      <w:r w:rsidRPr="00186686">
        <w:rPr>
          <w:rFonts w:eastAsia="Times New Roman"/>
          <w:szCs w:val="24"/>
        </w:rPr>
        <w:t>δύο Βουλευτές πρώην Υπουργοί της Κυβέρ</w:t>
      </w:r>
      <w:r w:rsidRPr="00186686">
        <w:rPr>
          <w:rFonts w:eastAsia="Times New Roman"/>
          <w:szCs w:val="24"/>
        </w:rPr>
        <w:t>νησης</w:t>
      </w:r>
      <w:r>
        <w:rPr>
          <w:rFonts w:eastAsia="Times New Roman"/>
          <w:szCs w:val="24"/>
        </w:rPr>
        <w:t>. Το γεγονός ότι πρέπει και αυτό να ληφθεί</w:t>
      </w:r>
      <w:r w:rsidRPr="00186686">
        <w:rPr>
          <w:rFonts w:eastAsia="Times New Roman"/>
          <w:szCs w:val="24"/>
        </w:rPr>
        <w:t xml:space="preserve"> υπ</w:t>
      </w:r>
      <w:r>
        <w:rPr>
          <w:rFonts w:eastAsia="Times New Roman"/>
          <w:szCs w:val="24"/>
        </w:rPr>
        <w:t xml:space="preserve">’ </w:t>
      </w:r>
      <w:r w:rsidRPr="00186686">
        <w:rPr>
          <w:rFonts w:eastAsia="Times New Roman"/>
          <w:szCs w:val="24"/>
        </w:rPr>
        <w:t>όψ</w:t>
      </w:r>
      <w:r>
        <w:rPr>
          <w:rFonts w:eastAsia="Times New Roman"/>
          <w:szCs w:val="24"/>
        </w:rPr>
        <w:t>ιν</w:t>
      </w:r>
      <w:r w:rsidRPr="00186686">
        <w:rPr>
          <w:rFonts w:eastAsia="Times New Roman"/>
          <w:szCs w:val="24"/>
        </w:rPr>
        <w:t xml:space="preserve"> σε ενδεχόμενη γνωμοδότηση του Συμβουλίου Χαρίτων</w:t>
      </w:r>
      <w:r>
        <w:rPr>
          <w:rFonts w:eastAsia="Times New Roman"/>
          <w:szCs w:val="24"/>
        </w:rPr>
        <w:t>,</w:t>
      </w:r>
      <w:r w:rsidRPr="00186686">
        <w:rPr>
          <w:rFonts w:eastAsia="Times New Roman"/>
          <w:szCs w:val="24"/>
        </w:rPr>
        <w:t xml:space="preserve"> και αυτό είναι ένα </w:t>
      </w:r>
      <w:r>
        <w:rPr>
          <w:rFonts w:eastAsia="Times New Roman"/>
          <w:szCs w:val="24"/>
        </w:rPr>
        <w:t>μέτρο αναπληρωματικό,</w:t>
      </w:r>
      <w:r w:rsidRPr="00186686">
        <w:rPr>
          <w:rFonts w:eastAsia="Times New Roman"/>
          <w:szCs w:val="24"/>
        </w:rPr>
        <w:t xml:space="preserve"> συμπληρωματικό</w:t>
      </w:r>
      <w:r>
        <w:rPr>
          <w:rFonts w:eastAsia="Times New Roman"/>
          <w:szCs w:val="24"/>
        </w:rPr>
        <w:t>,</w:t>
      </w:r>
      <w:r w:rsidRPr="00186686">
        <w:rPr>
          <w:rFonts w:eastAsia="Times New Roman"/>
          <w:szCs w:val="24"/>
        </w:rPr>
        <w:t xml:space="preserve"> καθυστερημένο</w:t>
      </w:r>
      <w:r>
        <w:rPr>
          <w:rFonts w:eastAsia="Times New Roman"/>
          <w:szCs w:val="24"/>
        </w:rPr>
        <w:t>,</w:t>
      </w:r>
      <w:r w:rsidRPr="00186686">
        <w:rPr>
          <w:rFonts w:eastAsia="Times New Roman"/>
          <w:szCs w:val="24"/>
        </w:rPr>
        <w:t xml:space="preserve"> ανεπαρκές</w:t>
      </w:r>
      <w:r>
        <w:rPr>
          <w:rFonts w:eastAsia="Times New Roman"/>
          <w:szCs w:val="24"/>
        </w:rPr>
        <w:t>. Τ</w:t>
      </w:r>
      <w:r w:rsidRPr="00186686">
        <w:rPr>
          <w:rFonts w:eastAsia="Times New Roman"/>
          <w:szCs w:val="24"/>
        </w:rPr>
        <w:t xml:space="preserve">ο κύριο μέτρο </w:t>
      </w:r>
      <w:r>
        <w:rPr>
          <w:rFonts w:eastAsia="Times New Roman"/>
          <w:szCs w:val="24"/>
        </w:rPr>
        <w:t>-</w:t>
      </w:r>
      <w:r w:rsidRPr="00186686">
        <w:rPr>
          <w:rFonts w:eastAsia="Times New Roman"/>
          <w:szCs w:val="24"/>
        </w:rPr>
        <w:t xml:space="preserve">και παρακαλώ αυτό </w:t>
      </w:r>
      <w:r>
        <w:rPr>
          <w:rFonts w:eastAsia="Times New Roman"/>
          <w:szCs w:val="24"/>
        </w:rPr>
        <w:t xml:space="preserve">να </w:t>
      </w:r>
      <w:r w:rsidRPr="00186686">
        <w:rPr>
          <w:rFonts w:eastAsia="Times New Roman"/>
          <w:szCs w:val="24"/>
        </w:rPr>
        <w:t>το συνομολόγησε</w:t>
      </w:r>
      <w:r>
        <w:rPr>
          <w:rFonts w:eastAsia="Times New Roman"/>
          <w:szCs w:val="24"/>
        </w:rPr>
        <w:t>τε, κ</w:t>
      </w:r>
      <w:r w:rsidRPr="00186686">
        <w:rPr>
          <w:rFonts w:eastAsia="Times New Roman"/>
          <w:szCs w:val="24"/>
        </w:rPr>
        <w:t xml:space="preserve">ύριε </w:t>
      </w:r>
      <w:r w:rsidRPr="00186686">
        <w:rPr>
          <w:rFonts w:eastAsia="Times New Roman"/>
          <w:szCs w:val="24"/>
        </w:rPr>
        <w:t>Υπουργέ</w:t>
      </w:r>
      <w:r>
        <w:rPr>
          <w:rFonts w:eastAsia="Times New Roman"/>
          <w:szCs w:val="24"/>
        </w:rPr>
        <w:t>,</w:t>
      </w:r>
      <w:r w:rsidRPr="00186686">
        <w:rPr>
          <w:rFonts w:eastAsia="Times New Roman"/>
          <w:szCs w:val="24"/>
        </w:rPr>
        <w:t xml:space="preserve"> με ρητή δήλωσ</w:t>
      </w:r>
      <w:r>
        <w:rPr>
          <w:rFonts w:eastAsia="Times New Roman"/>
          <w:szCs w:val="24"/>
        </w:rPr>
        <w:t xml:space="preserve">ή σας </w:t>
      </w:r>
      <w:r w:rsidRPr="00186686">
        <w:rPr>
          <w:rFonts w:eastAsia="Times New Roman"/>
          <w:szCs w:val="24"/>
        </w:rPr>
        <w:t xml:space="preserve">στα </w:t>
      </w:r>
      <w:r>
        <w:rPr>
          <w:rFonts w:eastAsia="Times New Roman"/>
          <w:szCs w:val="24"/>
        </w:rPr>
        <w:t>Π</w:t>
      </w:r>
      <w:r w:rsidRPr="00186686">
        <w:rPr>
          <w:rFonts w:eastAsia="Times New Roman"/>
          <w:szCs w:val="24"/>
        </w:rPr>
        <w:t>ρακτικά</w:t>
      </w:r>
      <w:r>
        <w:rPr>
          <w:rFonts w:eastAsia="Times New Roman"/>
          <w:szCs w:val="24"/>
        </w:rPr>
        <w:t>-</w:t>
      </w:r>
      <w:r w:rsidRPr="00186686">
        <w:rPr>
          <w:rFonts w:eastAsia="Times New Roman"/>
          <w:szCs w:val="24"/>
        </w:rPr>
        <w:t xml:space="preserve"> είναι το άρθρο 171 του Κώδικα Ποινικής Δικονομίας</w:t>
      </w:r>
      <w:r>
        <w:rPr>
          <w:rFonts w:eastAsia="Times New Roman"/>
          <w:szCs w:val="24"/>
        </w:rPr>
        <w:t>.</w:t>
      </w:r>
    </w:p>
    <w:p w14:paraId="69A55E04" w14:textId="77777777" w:rsidR="00C9651F" w:rsidRDefault="002D2592">
      <w:pPr>
        <w:spacing w:line="600" w:lineRule="auto"/>
        <w:ind w:firstLine="720"/>
        <w:jc w:val="both"/>
        <w:rPr>
          <w:rFonts w:eastAsia="Times New Roman"/>
          <w:szCs w:val="24"/>
        </w:rPr>
      </w:pPr>
      <w:r w:rsidRPr="00186686">
        <w:rPr>
          <w:rFonts w:eastAsia="Times New Roman"/>
          <w:szCs w:val="24"/>
        </w:rPr>
        <w:t xml:space="preserve">Κατά </w:t>
      </w:r>
      <w:r>
        <w:rPr>
          <w:rFonts w:eastAsia="Times New Roman"/>
          <w:szCs w:val="24"/>
        </w:rPr>
        <w:t>τα</w:t>
      </w:r>
      <w:r w:rsidRPr="00186686">
        <w:rPr>
          <w:rFonts w:eastAsia="Times New Roman"/>
          <w:szCs w:val="24"/>
        </w:rPr>
        <w:t xml:space="preserve"> άλλα</w:t>
      </w:r>
      <w:r>
        <w:rPr>
          <w:rFonts w:eastAsia="Times New Roman"/>
          <w:szCs w:val="24"/>
        </w:rPr>
        <w:t xml:space="preserve"> όλοι </w:t>
      </w:r>
      <w:r w:rsidRPr="00186686">
        <w:rPr>
          <w:rFonts w:eastAsia="Times New Roman"/>
          <w:szCs w:val="24"/>
        </w:rPr>
        <w:t>θα έπρεπε όταν συζητ</w:t>
      </w:r>
      <w:r>
        <w:rPr>
          <w:rFonts w:eastAsia="Times New Roman"/>
          <w:szCs w:val="24"/>
        </w:rPr>
        <w:t>ι</w:t>
      </w:r>
      <w:r w:rsidRPr="00186686">
        <w:rPr>
          <w:rFonts w:eastAsia="Times New Roman"/>
          <w:szCs w:val="24"/>
        </w:rPr>
        <w:t>ούνται τέτοια θέματα</w:t>
      </w:r>
      <w:r>
        <w:rPr>
          <w:rFonts w:eastAsia="Times New Roman"/>
          <w:szCs w:val="24"/>
        </w:rPr>
        <w:t>, να έχουν</w:t>
      </w:r>
      <w:r w:rsidRPr="00186686">
        <w:rPr>
          <w:rFonts w:eastAsia="Times New Roman"/>
          <w:szCs w:val="24"/>
        </w:rPr>
        <w:t xml:space="preserve"> </w:t>
      </w:r>
      <w:r>
        <w:rPr>
          <w:rFonts w:eastAsia="Times New Roman"/>
          <w:szCs w:val="24"/>
        </w:rPr>
        <w:t>μια</w:t>
      </w:r>
      <w:r w:rsidRPr="00186686">
        <w:rPr>
          <w:rFonts w:eastAsia="Times New Roman"/>
          <w:szCs w:val="24"/>
        </w:rPr>
        <w:t xml:space="preserve"> αίσθηση και του παρελθόντος και του παρόντος και του μέλλοντος και να προσπαθούν να βγουν από το</w:t>
      </w:r>
      <w:r>
        <w:rPr>
          <w:rFonts w:eastAsia="Times New Roman"/>
          <w:szCs w:val="24"/>
        </w:rPr>
        <w:t>ν</w:t>
      </w:r>
      <w:r w:rsidRPr="00186686">
        <w:rPr>
          <w:rFonts w:eastAsia="Times New Roman"/>
          <w:szCs w:val="24"/>
        </w:rPr>
        <w:t xml:space="preserve"> συγκεκριμένο ρόλο τους και να κινηθούν θεσμικά με κριτήριο το κράτος δικαίου και την προστασία των δημοκρατικών </w:t>
      </w:r>
      <w:r>
        <w:rPr>
          <w:rFonts w:eastAsia="Times New Roman"/>
          <w:szCs w:val="24"/>
        </w:rPr>
        <w:t>θ</w:t>
      </w:r>
      <w:r w:rsidRPr="00186686">
        <w:rPr>
          <w:rFonts w:eastAsia="Times New Roman"/>
          <w:szCs w:val="24"/>
        </w:rPr>
        <w:t>εσμών</w:t>
      </w:r>
      <w:r>
        <w:rPr>
          <w:rFonts w:eastAsia="Times New Roman"/>
          <w:szCs w:val="24"/>
        </w:rPr>
        <w:t>.</w:t>
      </w:r>
      <w:r w:rsidRPr="00186686">
        <w:rPr>
          <w:rFonts w:eastAsia="Times New Roman"/>
          <w:szCs w:val="24"/>
        </w:rPr>
        <w:t xml:space="preserve"> </w:t>
      </w:r>
      <w:r>
        <w:rPr>
          <w:rFonts w:eastAsia="Times New Roman"/>
          <w:szCs w:val="24"/>
        </w:rPr>
        <w:t>Α</w:t>
      </w:r>
      <w:r w:rsidRPr="00186686">
        <w:rPr>
          <w:rFonts w:eastAsia="Times New Roman"/>
          <w:szCs w:val="24"/>
        </w:rPr>
        <w:t>υτό</w:t>
      </w:r>
      <w:r>
        <w:rPr>
          <w:rFonts w:eastAsia="Times New Roman"/>
          <w:szCs w:val="24"/>
        </w:rPr>
        <w:t>,</w:t>
      </w:r>
      <w:r w:rsidRPr="00186686">
        <w:rPr>
          <w:rFonts w:eastAsia="Times New Roman"/>
          <w:szCs w:val="24"/>
        </w:rPr>
        <w:t xml:space="preserve"> δυστυχώς</w:t>
      </w:r>
      <w:r>
        <w:rPr>
          <w:rFonts w:eastAsia="Times New Roman"/>
          <w:szCs w:val="24"/>
        </w:rPr>
        <w:t>,</w:t>
      </w:r>
      <w:r w:rsidRPr="00186686">
        <w:rPr>
          <w:rFonts w:eastAsia="Times New Roman"/>
          <w:szCs w:val="24"/>
        </w:rPr>
        <w:t xml:space="preserve"> </w:t>
      </w:r>
      <w:r>
        <w:rPr>
          <w:rFonts w:eastAsia="Times New Roman"/>
          <w:szCs w:val="24"/>
        </w:rPr>
        <w:t>είναι</w:t>
      </w:r>
      <w:r w:rsidRPr="00186686">
        <w:rPr>
          <w:rFonts w:eastAsia="Times New Roman"/>
          <w:szCs w:val="24"/>
        </w:rPr>
        <w:t xml:space="preserve"> πολύ δύσκολο κα</w:t>
      </w:r>
      <w:r w:rsidRPr="00186686">
        <w:rPr>
          <w:rFonts w:eastAsia="Times New Roman"/>
          <w:szCs w:val="24"/>
        </w:rPr>
        <w:t>ι γι</w:t>
      </w:r>
      <w:r>
        <w:rPr>
          <w:rFonts w:eastAsia="Times New Roman"/>
          <w:szCs w:val="24"/>
        </w:rPr>
        <w:t>’</w:t>
      </w:r>
      <w:r w:rsidRPr="00186686">
        <w:rPr>
          <w:rFonts w:eastAsia="Times New Roman"/>
          <w:szCs w:val="24"/>
        </w:rPr>
        <w:t xml:space="preserve"> αυτό βλέπω ότι δεν </w:t>
      </w:r>
      <w:r w:rsidRPr="00186686">
        <w:rPr>
          <w:rFonts w:eastAsia="Times New Roman"/>
          <w:szCs w:val="24"/>
        </w:rPr>
        <w:lastRenderedPageBreak/>
        <w:t>γίνεται</w:t>
      </w:r>
      <w:r>
        <w:rPr>
          <w:rFonts w:eastAsia="Times New Roman"/>
          <w:szCs w:val="24"/>
        </w:rPr>
        <w:t>.</w:t>
      </w:r>
      <w:r w:rsidRPr="00186686">
        <w:rPr>
          <w:rFonts w:eastAsia="Times New Roman"/>
          <w:szCs w:val="24"/>
        </w:rPr>
        <w:t xml:space="preserve"> </w:t>
      </w:r>
      <w:r>
        <w:rPr>
          <w:rFonts w:eastAsia="Times New Roman"/>
          <w:szCs w:val="24"/>
        </w:rPr>
        <w:t>Ό</w:t>
      </w:r>
      <w:r w:rsidRPr="00186686">
        <w:rPr>
          <w:rFonts w:eastAsia="Times New Roman"/>
          <w:szCs w:val="24"/>
        </w:rPr>
        <w:t>ποιοι δεν το κάνουν</w:t>
      </w:r>
      <w:r>
        <w:rPr>
          <w:rFonts w:eastAsia="Times New Roman"/>
          <w:szCs w:val="24"/>
        </w:rPr>
        <w:t>,</w:t>
      </w:r>
      <w:r w:rsidRPr="00186686">
        <w:rPr>
          <w:rFonts w:eastAsia="Times New Roman"/>
          <w:szCs w:val="24"/>
        </w:rPr>
        <w:t xml:space="preserve"> να το ξανασκεφτούν</w:t>
      </w:r>
      <w:r>
        <w:rPr>
          <w:rFonts w:eastAsia="Times New Roman"/>
          <w:szCs w:val="24"/>
        </w:rPr>
        <w:t>,</w:t>
      </w:r>
      <w:r w:rsidRPr="00186686">
        <w:rPr>
          <w:rFonts w:eastAsia="Times New Roman"/>
          <w:szCs w:val="24"/>
        </w:rPr>
        <w:t xml:space="preserve"> </w:t>
      </w:r>
      <w:r>
        <w:rPr>
          <w:rFonts w:eastAsia="Times New Roman"/>
          <w:szCs w:val="24"/>
        </w:rPr>
        <w:t>γ</w:t>
      </w:r>
      <w:r w:rsidRPr="00186686">
        <w:rPr>
          <w:rFonts w:eastAsia="Times New Roman"/>
          <w:szCs w:val="24"/>
        </w:rPr>
        <w:t>ιατί αυτό μπορεί να έχει πολύ βαριές επιπτώσεις</w:t>
      </w:r>
      <w:r>
        <w:rPr>
          <w:rFonts w:eastAsia="Times New Roman"/>
          <w:szCs w:val="24"/>
        </w:rPr>
        <w:t>.</w:t>
      </w:r>
    </w:p>
    <w:p w14:paraId="69A55E05" w14:textId="77777777" w:rsidR="00C9651F" w:rsidRDefault="002D2592">
      <w:pPr>
        <w:spacing w:line="600" w:lineRule="auto"/>
        <w:ind w:firstLine="720"/>
        <w:jc w:val="both"/>
        <w:rPr>
          <w:rFonts w:eastAsia="Times New Roman"/>
          <w:szCs w:val="24"/>
        </w:rPr>
      </w:pPr>
      <w:r w:rsidRPr="00186686">
        <w:rPr>
          <w:rFonts w:eastAsia="Times New Roman"/>
          <w:szCs w:val="24"/>
        </w:rPr>
        <w:t>Ευχαριστώ</w:t>
      </w:r>
      <w:r>
        <w:rPr>
          <w:rFonts w:eastAsia="Times New Roman"/>
          <w:szCs w:val="24"/>
        </w:rPr>
        <w:t>.</w:t>
      </w:r>
    </w:p>
    <w:p w14:paraId="69A55E06" w14:textId="77777777" w:rsidR="00C9651F" w:rsidRDefault="002D2592">
      <w:pPr>
        <w:spacing w:line="600" w:lineRule="auto"/>
        <w:ind w:firstLine="720"/>
        <w:jc w:val="center"/>
        <w:rPr>
          <w:rFonts w:eastAsia="Times New Roman" w:cs="Times New Roman"/>
          <w:szCs w:val="24"/>
        </w:rPr>
      </w:pPr>
      <w:r w:rsidRPr="005204DF">
        <w:rPr>
          <w:rFonts w:eastAsia="Times New Roman" w:cs="Times New Roman"/>
          <w:szCs w:val="24"/>
        </w:rPr>
        <w:t>(Χειροκροτήματα από την πτέρυγα της Δημοκρατικής Συμπαράταξης</w:t>
      </w:r>
      <w:r>
        <w:rPr>
          <w:rFonts w:eastAsia="Times New Roman" w:cs="Times New Roman"/>
          <w:szCs w:val="24"/>
        </w:rPr>
        <w:t>)</w:t>
      </w:r>
      <w:r w:rsidRPr="005204DF">
        <w:rPr>
          <w:rFonts w:eastAsia="Times New Roman" w:cs="Times New Roman"/>
          <w:szCs w:val="24"/>
        </w:rPr>
        <w:t xml:space="preserve"> </w:t>
      </w:r>
    </w:p>
    <w:p w14:paraId="69A55E07" w14:textId="77777777" w:rsidR="00C9651F" w:rsidRDefault="002D2592">
      <w:pPr>
        <w:spacing w:line="600" w:lineRule="auto"/>
        <w:ind w:firstLine="720"/>
        <w:jc w:val="both"/>
        <w:rPr>
          <w:rFonts w:eastAsia="Times New Roman" w:cs="Times New Roman"/>
          <w:szCs w:val="24"/>
        </w:rPr>
      </w:pPr>
      <w:r w:rsidRPr="006D4AA9">
        <w:rPr>
          <w:rFonts w:eastAsia="Times New Roman" w:cs="Times New Roman"/>
          <w:b/>
          <w:szCs w:val="24"/>
        </w:rPr>
        <w:t xml:space="preserve">ΠΡΟΕΔΡΕΥΩΝ (Γεώργιος Βαρεμένος): </w:t>
      </w:r>
      <w:r>
        <w:rPr>
          <w:rFonts w:eastAsia="Times New Roman" w:cs="Times New Roman"/>
          <w:szCs w:val="24"/>
        </w:rPr>
        <w:t xml:space="preserve">Και εμείς. </w:t>
      </w:r>
    </w:p>
    <w:p w14:paraId="69A55E08"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 xml:space="preserve">Τον λόγο έχει ο κ. Γκιόλας από τον ΣΥΡΙΖΑ. </w:t>
      </w:r>
    </w:p>
    <w:p w14:paraId="69A55E09" w14:textId="77777777" w:rsidR="00C9651F" w:rsidRDefault="002D2592">
      <w:pPr>
        <w:spacing w:line="600" w:lineRule="auto"/>
        <w:ind w:firstLine="720"/>
        <w:jc w:val="both"/>
        <w:rPr>
          <w:rFonts w:eastAsia="Times New Roman" w:cs="Times New Roman"/>
          <w:szCs w:val="24"/>
        </w:rPr>
      </w:pPr>
      <w:r w:rsidRPr="00163EAF">
        <w:rPr>
          <w:rFonts w:eastAsia="Times New Roman"/>
          <w:b/>
          <w:szCs w:val="24"/>
        </w:rPr>
        <w:t>ΚΩΝΣΤΑΝΤΙΝΟΣ ΤΖΑΒΑΡΑΣ:</w:t>
      </w:r>
      <w:r>
        <w:rPr>
          <w:rFonts w:eastAsia="Times New Roman" w:cs="Times New Roman"/>
          <w:szCs w:val="24"/>
        </w:rPr>
        <w:t xml:space="preserve"> Κύριε Πρόεδρε, με τους Κοινοβουλευτικούς </w:t>
      </w:r>
      <w:r>
        <w:rPr>
          <w:rFonts w:eastAsia="Times New Roman" w:cs="Times New Roman"/>
          <w:szCs w:val="24"/>
        </w:rPr>
        <w:t xml:space="preserve">Εκπροσώπους </w:t>
      </w:r>
      <w:r>
        <w:rPr>
          <w:rFonts w:eastAsia="Times New Roman" w:cs="Times New Roman"/>
          <w:szCs w:val="24"/>
        </w:rPr>
        <w:t>πώς θα ρυθμιστεί η κατάσταση;</w:t>
      </w:r>
    </w:p>
    <w:p w14:paraId="69A55E0A" w14:textId="77777777" w:rsidR="00C9651F" w:rsidRDefault="002D2592">
      <w:pPr>
        <w:spacing w:line="600" w:lineRule="auto"/>
        <w:ind w:firstLine="720"/>
        <w:jc w:val="both"/>
        <w:rPr>
          <w:rFonts w:eastAsia="Times New Roman" w:cs="Times New Roman"/>
          <w:szCs w:val="24"/>
        </w:rPr>
      </w:pPr>
      <w:r w:rsidRPr="006D4AA9">
        <w:rPr>
          <w:rFonts w:eastAsia="Times New Roman" w:cs="Times New Roman"/>
          <w:b/>
          <w:szCs w:val="24"/>
        </w:rPr>
        <w:t xml:space="preserve">ΠΡΟΕΔΡΕΥΩΝ (Γεώργιος Βαρεμένος): </w:t>
      </w:r>
      <w:r>
        <w:rPr>
          <w:rFonts w:eastAsia="Times New Roman" w:cs="Times New Roman"/>
          <w:szCs w:val="24"/>
        </w:rPr>
        <w:t xml:space="preserve">Δεν έχει υπάρξει αίτημα μέχρι στιγμής. </w:t>
      </w:r>
    </w:p>
    <w:p w14:paraId="69A55E0B" w14:textId="77777777" w:rsidR="00C9651F" w:rsidRDefault="002D2592">
      <w:pPr>
        <w:spacing w:line="600" w:lineRule="auto"/>
        <w:ind w:firstLine="720"/>
        <w:jc w:val="both"/>
        <w:rPr>
          <w:rFonts w:eastAsia="Times New Roman" w:cs="Times New Roman"/>
          <w:szCs w:val="24"/>
        </w:rPr>
      </w:pPr>
      <w:r w:rsidRPr="00C412C7">
        <w:rPr>
          <w:rFonts w:eastAsia="Times New Roman"/>
          <w:b/>
          <w:szCs w:val="24"/>
        </w:rPr>
        <w:t>ΚΩΝΣΤΑΝΤΙΝΟΣ ΤΖΑΒΑΡΑΣ:</w:t>
      </w:r>
      <w:r>
        <w:rPr>
          <w:rFonts w:eastAsia="Times New Roman" w:cs="Times New Roman"/>
          <w:b/>
          <w:szCs w:val="24"/>
        </w:rPr>
        <w:t xml:space="preserve"> </w:t>
      </w:r>
      <w:r>
        <w:rPr>
          <w:rFonts w:eastAsia="Times New Roman" w:cs="Times New Roman"/>
          <w:szCs w:val="24"/>
        </w:rPr>
        <w:t>Έχω ζητήσε</w:t>
      </w:r>
      <w:r>
        <w:rPr>
          <w:rFonts w:eastAsia="Times New Roman" w:cs="Times New Roman"/>
          <w:szCs w:val="24"/>
        </w:rPr>
        <w:t>ι, κύριε Πρόεδρε.</w:t>
      </w:r>
    </w:p>
    <w:p w14:paraId="69A55E0C" w14:textId="77777777" w:rsidR="00C9651F" w:rsidRDefault="002D2592">
      <w:pPr>
        <w:spacing w:line="600" w:lineRule="auto"/>
        <w:ind w:firstLine="720"/>
        <w:jc w:val="both"/>
        <w:rPr>
          <w:rFonts w:eastAsia="Times New Roman" w:cs="Times New Roman"/>
          <w:szCs w:val="24"/>
        </w:rPr>
      </w:pPr>
      <w:r w:rsidRPr="006D4AA9">
        <w:rPr>
          <w:rFonts w:eastAsia="Times New Roman" w:cs="Times New Roman"/>
          <w:b/>
          <w:szCs w:val="24"/>
        </w:rPr>
        <w:t xml:space="preserve">ΠΡΟΕΔΡΕΥΩΝ (Γεώργιος Βαρεμένος): </w:t>
      </w:r>
      <w:r>
        <w:rPr>
          <w:rFonts w:eastAsia="Times New Roman" w:cs="Times New Roman"/>
          <w:szCs w:val="24"/>
        </w:rPr>
        <w:t xml:space="preserve">Τα αιτήματα γίνονται σεβαστά, κύριε Τζαβάρα, αρκεί να διατυπωθούν. </w:t>
      </w:r>
    </w:p>
    <w:p w14:paraId="69A55E0D" w14:textId="77777777" w:rsidR="00C9651F" w:rsidRDefault="002D2592">
      <w:pPr>
        <w:spacing w:line="600" w:lineRule="auto"/>
        <w:ind w:firstLine="720"/>
        <w:jc w:val="both"/>
        <w:rPr>
          <w:rFonts w:eastAsia="Times New Roman" w:cs="Times New Roman"/>
          <w:szCs w:val="24"/>
        </w:rPr>
      </w:pPr>
      <w:r w:rsidRPr="00163EAF">
        <w:rPr>
          <w:rFonts w:eastAsia="Times New Roman"/>
          <w:b/>
          <w:szCs w:val="24"/>
        </w:rPr>
        <w:lastRenderedPageBreak/>
        <w:t>ΚΩΝΣΤΑΝΤΙΝΟΣ ΤΖΑΒΑΡΑΣ:</w:t>
      </w:r>
      <w:r>
        <w:rPr>
          <w:rFonts w:eastAsia="Times New Roman" w:cs="Times New Roman"/>
          <w:szCs w:val="24"/>
        </w:rPr>
        <w:t xml:space="preserve"> Το διατυπώνω, λοιπόν</w:t>
      </w:r>
      <w:r>
        <w:rPr>
          <w:rFonts w:eastAsia="Times New Roman" w:cs="Times New Roman"/>
          <w:szCs w:val="24"/>
        </w:rPr>
        <w:t>,</w:t>
      </w:r>
      <w:r>
        <w:rPr>
          <w:rFonts w:eastAsia="Times New Roman" w:cs="Times New Roman"/>
          <w:szCs w:val="24"/>
        </w:rPr>
        <w:t xml:space="preserve"> και κανονίστε πώς θα μιλήσουμε. </w:t>
      </w:r>
    </w:p>
    <w:p w14:paraId="69A55E0E" w14:textId="77777777" w:rsidR="00C9651F" w:rsidRDefault="002D2592">
      <w:pPr>
        <w:spacing w:line="600" w:lineRule="auto"/>
        <w:ind w:firstLine="720"/>
        <w:jc w:val="both"/>
        <w:rPr>
          <w:rFonts w:eastAsia="Times New Roman" w:cs="Times New Roman"/>
          <w:szCs w:val="24"/>
        </w:rPr>
      </w:pPr>
      <w:r w:rsidRPr="006D4AA9">
        <w:rPr>
          <w:rFonts w:eastAsia="Times New Roman" w:cs="Times New Roman"/>
          <w:b/>
          <w:szCs w:val="24"/>
        </w:rPr>
        <w:t xml:space="preserve">ΠΡΟΕΔΡΕΥΩΝ (Γεώργιος Βαρεμένος): </w:t>
      </w:r>
      <w:r>
        <w:rPr>
          <w:rFonts w:eastAsia="Times New Roman" w:cs="Times New Roman"/>
          <w:szCs w:val="24"/>
        </w:rPr>
        <w:t>Με πανηγυρικό τρόπο μάλιστ</w:t>
      </w:r>
      <w:r>
        <w:rPr>
          <w:rFonts w:eastAsia="Times New Roman" w:cs="Times New Roman"/>
          <w:szCs w:val="24"/>
        </w:rPr>
        <w:t>α το διατυπώνετε.</w:t>
      </w:r>
    </w:p>
    <w:p w14:paraId="69A55E0F" w14:textId="77777777" w:rsidR="00C9651F" w:rsidRDefault="002D2592">
      <w:pPr>
        <w:spacing w:line="600" w:lineRule="auto"/>
        <w:ind w:firstLine="720"/>
        <w:jc w:val="both"/>
        <w:rPr>
          <w:rFonts w:eastAsia="Times New Roman" w:cs="Times New Roman"/>
          <w:szCs w:val="24"/>
        </w:rPr>
      </w:pPr>
      <w:r w:rsidRPr="00163EAF">
        <w:rPr>
          <w:rFonts w:eastAsia="Times New Roman"/>
          <w:b/>
          <w:szCs w:val="24"/>
        </w:rPr>
        <w:t>ΚΩΝΣΤΑΝΤΙΝΟΣ ΤΖΑΒΑΡΑΣ:</w:t>
      </w:r>
      <w:r>
        <w:rPr>
          <w:rFonts w:eastAsia="Times New Roman" w:cs="Times New Roman"/>
          <w:szCs w:val="24"/>
        </w:rPr>
        <w:t xml:space="preserve"> Για να γίνεται αντιληπτό. </w:t>
      </w:r>
    </w:p>
    <w:p w14:paraId="69A55E10" w14:textId="77777777" w:rsidR="00C9651F" w:rsidRDefault="002D2592">
      <w:pPr>
        <w:spacing w:line="600" w:lineRule="auto"/>
        <w:ind w:firstLine="720"/>
        <w:jc w:val="both"/>
        <w:rPr>
          <w:rFonts w:eastAsia="Times New Roman" w:cs="Times New Roman"/>
          <w:szCs w:val="24"/>
        </w:rPr>
      </w:pPr>
      <w:r w:rsidRPr="006D4AA9">
        <w:rPr>
          <w:rFonts w:eastAsia="Times New Roman" w:cs="Times New Roman"/>
          <w:b/>
          <w:szCs w:val="24"/>
        </w:rPr>
        <w:t xml:space="preserve">ΠΡΟΕΔΡΕΥΩΝ (Γεώργιος Βαρεμένος): </w:t>
      </w:r>
      <w:r>
        <w:rPr>
          <w:rFonts w:eastAsia="Times New Roman" w:cs="Times New Roman"/>
          <w:szCs w:val="24"/>
        </w:rPr>
        <w:t xml:space="preserve">Να είστε καλά. </w:t>
      </w:r>
    </w:p>
    <w:p w14:paraId="69A55E11"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 xml:space="preserve">Κύριε Γκιόλα, έχετε τον λόγο. </w:t>
      </w:r>
    </w:p>
    <w:p w14:paraId="69A55E12" w14:textId="77777777" w:rsidR="00C9651F" w:rsidRDefault="002D2592">
      <w:pPr>
        <w:spacing w:line="600" w:lineRule="auto"/>
        <w:ind w:firstLine="720"/>
        <w:jc w:val="both"/>
        <w:rPr>
          <w:rFonts w:eastAsia="Times New Roman"/>
          <w:szCs w:val="24"/>
        </w:rPr>
      </w:pPr>
      <w:r w:rsidRPr="00E81102">
        <w:rPr>
          <w:rFonts w:eastAsia="Times New Roman" w:cs="Times New Roman"/>
          <w:b/>
          <w:szCs w:val="24"/>
        </w:rPr>
        <w:t>ΙΩΑΝΝΗΣ ΓΚΙΟΛΑΣ:</w:t>
      </w:r>
      <w:r w:rsidRPr="00E81102">
        <w:rPr>
          <w:rFonts w:eastAsia="Times New Roman" w:cs="Times New Roman"/>
          <w:szCs w:val="24"/>
        </w:rPr>
        <w:t xml:space="preserve"> </w:t>
      </w:r>
      <w:r w:rsidRPr="00186686">
        <w:rPr>
          <w:rFonts w:eastAsia="Times New Roman"/>
          <w:szCs w:val="24"/>
        </w:rPr>
        <w:t>Ευχαριστώ</w:t>
      </w:r>
      <w:r>
        <w:rPr>
          <w:rFonts w:eastAsia="Times New Roman"/>
          <w:szCs w:val="24"/>
        </w:rPr>
        <w:t>,</w:t>
      </w:r>
      <w:r w:rsidRPr="00186686">
        <w:rPr>
          <w:rFonts w:eastAsia="Times New Roman"/>
          <w:szCs w:val="24"/>
        </w:rPr>
        <w:t xml:space="preserve"> </w:t>
      </w:r>
      <w:r>
        <w:rPr>
          <w:rFonts w:eastAsia="Times New Roman"/>
          <w:szCs w:val="24"/>
        </w:rPr>
        <w:t xml:space="preserve">κύριε Πρόεδρε. </w:t>
      </w:r>
    </w:p>
    <w:p w14:paraId="69A55E13" w14:textId="77777777" w:rsidR="00C9651F" w:rsidRDefault="002D2592">
      <w:pPr>
        <w:spacing w:line="600" w:lineRule="auto"/>
        <w:ind w:firstLine="720"/>
        <w:jc w:val="both"/>
        <w:rPr>
          <w:rFonts w:eastAsia="Times New Roman" w:cs="Times New Roman"/>
          <w:b/>
          <w:szCs w:val="24"/>
        </w:rPr>
      </w:pPr>
      <w:r>
        <w:rPr>
          <w:rFonts w:eastAsia="Times New Roman"/>
          <w:szCs w:val="24"/>
        </w:rPr>
        <w:t>Κ</w:t>
      </w:r>
      <w:r w:rsidRPr="00186686">
        <w:rPr>
          <w:rFonts w:eastAsia="Times New Roman"/>
          <w:szCs w:val="24"/>
        </w:rPr>
        <w:t xml:space="preserve">υρίες και κύριοι </w:t>
      </w:r>
      <w:r>
        <w:rPr>
          <w:rFonts w:eastAsia="Times New Roman"/>
          <w:szCs w:val="24"/>
        </w:rPr>
        <w:t>Β</w:t>
      </w:r>
      <w:r w:rsidRPr="00186686">
        <w:rPr>
          <w:rFonts w:eastAsia="Times New Roman"/>
          <w:szCs w:val="24"/>
        </w:rPr>
        <w:t>ουλευτές</w:t>
      </w:r>
      <w:r>
        <w:rPr>
          <w:rFonts w:eastAsia="Times New Roman"/>
          <w:szCs w:val="24"/>
        </w:rPr>
        <w:t>, ήθελα να</w:t>
      </w:r>
      <w:r w:rsidRPr="00186686">
        <w:rPr>
          <w:rFonts w:eastAsia="Times New Roman"/>
          <w:szCs w:val="24"/>
        </w:rPr>
        <w:t xml:space="preserve"> αντιπαρέλθω τα παρεμπίπτον</w:t>
      </w:r>
      <w:r w:rsidRPr="00186686">
        <w:rPr>
          <w:rFonts w:eastAsia="Times New Roman"/>
          <w:szCs w:val="24"/>
        </w:rPr>
        <w:t>τα</w:t>
      </w:r>
      <w:r>
        <w:rPr>
          <w:rFonts w:eastAsia="Times New Roman"/>
          <w:szCs w:val="24"/>
        </w:rPr>
        <w:t>,</w:t>
      </w:r>
      <w:r w:rsidRPr="00186686">
        <w:rPr>
          <w:rFonts w:eastAsia="Times New Roman"/>
          <w:szCs w:val="24"/>
        </w:rPr>
        <w:t xml:space="preserve"> αλλά</w:t>
      </w:r>
      <w:r>
        <w:rPr>
          <w:rFonts w:eastAsia="Times New Roman"/>
          <w:szCs w:val="24"/>
        </w:rPr>
        <w:t>,</w:t>
      </w:r>
      <w:r w:rsidRPr="00186686">
        <w:rPr>
          <w:rFonts w:eastAsia="Times New Roman"/>
          <w:szCs w:val="24"/>
        </w:rPr>
        <w:t xml:space="preserve"> δυστυχώς</w:t>
      </w:r>
      <w:r>
        <w:rPr>
          <w:rFonts w:eastAsia="Times New Roman"/>
          <w:szCs w:val="24"/>
        </w:rPr>
        <w:t>,</w:t>
      </w:r>
      <w:r w:rsidRPr="00186686">
        <w:rPr>
          <w:rFonts w:eastAsia="Times New Roman"/>
          <w:szCs w:val="24"/>
        </w:rPr>
        <w:t xml:space="preserve"> βλέπω </w:t>
      </w:r>
      <w:r>
        <w:rPr>
          <w:rFonts w:eastAsia="Times New Roman"/>
          <w:szCs w:val="24"/>
        </w:rPr>
        <w:t>την</w:t>
      </w:r>
      <w:r w:rsidRPr="00186686">
        <w:rPr>
          <w:rFonts w:eastAsia="Times New Roman"/>
          <w:szCs w:val="24"/>
        </w:rPr>
        <w:t xml:space="preserve"> αμετανόητη εμμονή ορισμένων να εκστομίζουν μεγαλοστομίες</w:t>
      </w:r>
      <w:r>
        <w:rPr>
          <w:rFonts w:eastAsia="Times New Roman"/>
          <w:szCs w:val="24"/>
        </w:rPr>
        <w:t>,</w:t>
      </w:r>
      <w:r w:rsidRPr="00186686">
        <w:rPr>
          <w:rFonts w:eastAsia="Times New Roman"/>
          <w:szCs w:val="24"/>
        </w:rPr>
        <w:t xml:space="preserve"> εικασίες και υπερβολές μέχρι και έμμεσες απειλές για δήθεν ωμή παρέμβαση της Κυβέρνησης </w:t>
      </w:r>
      <w:r>
        <w:rPr>
          <w:rFonts w:eastAsia="Times New Roman"/>
          <w:szCs w:val="24"/>
        </w:rPr>
        <w:t>στο θεσμό της δικαιοσύνης.</w:t>
      </w:r>
    </w:p>
    <w:p w14:paraId="69A55E14" w14:textId="77777777" w:rsidR="00C9651F" w:rsidRDefault="002D259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 συντηρούν δε καθημερινά με διάφορα μυθεύματα</w:t>
      </w:r>
      <w:r>
        <w:rPr>
          <w:rFonts w:eastAsia="Times New Roman"/>
          <w:color w:val="222222"/>
          <w:szCs w:val="24"/>
          <w:shd w:val="clear" w:color="auto" w:fill="FFFFFF"/>
        </w:rPr>
        <w:t xml:space="preserve"> σε συνεχή επεισόδια, για να γίνουν και λίγο εύπεπτα. Δεν θα κάνουμε τη χάρη να συνεχίσουμε στο ίδιο μοτίβο. Θέλω να πω ότι εμείς οι Βουλευτές του ΣΥΡΙΖΑ, οι Βουλευτές που στηρίζουμε </w:t>
      </w:r>
      <w:r>
        <w:rPr>
          <w:rFonts w:eastAsia="Times New Roman"/>
          <w:color w:val="222222"/>
          <w:szCs w:val="24"/>
          <w:shd w:val="clear" w:color="auto" w:fill="FFFFFF"/>
        </w:rPr>
        <w:lastRenderedPageBreak/>
        <w:t xml:space="preserve">την Κυβέρνηση, έχουμε απόλυτη εμπιστοσύνη στην ανεξαρτησία της </w:t>
      </w:r>
      <w:r>
        <w:rPr>
          <w:rFonts w:eastAsia="Times New Roman"/>
          <w:color w:val="222222"/>
          <w:szCs w:val="24"/>
          <w:shd w:val="clear" w:color="auto" w:fill="FFFFFF"/>
        </w:rPr>
        <w:t>δ</w:t>
      </w:r>
      <w:r>
        <w:rPr>
          <w:rFonts w:eastAsia="Times New Roman"/>
          <w:color w:val="222222"/>
          <w:szCs w:val="24"/>
          <w:shd w:val="clear" w:color="auto" w:fill="FFFFFF"/>
        </w:rPr>
        <w:t>ικαιοσύνη</w:t>
      </w:r>
      <w:r>
        <w:rPr>
          <w:rFonts w:eastAsia="Times New Roman"/>
          <w:color w:val="222222"/>
          <w:szCs w:val="24"/>
          <w:shd w:val="clear" w:color="auto" w:fill="FFFFFF"/>
        </w:rPr>
        <w:t>ς, την οποία υπηρετούμε και την αναγνωρίζουμε απόλυτα, όπως είπα.</w:t>
      </w:r>
    </w:p>
    <w:p w14:paraId="69A55E15" w14:textId="77777777" w:rsidR="00C9651F" w:rsidRDefault="002D259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 ίδιο ισχύει και από την πλευρά των Υπουργών που έχουν διατελέσει μέχρι τώρα αλλά και των τωρινών, με τρόπο που, κατά τη γνώμη μας, δεν σηκώνει κα</w:t>
      </w:r>
      <w:r>
        <w:rPr>
          <w:rFonts w:eastAsia="Times New Roman"/>
          <w:color w:val="222222"/>
          <w:szCs w:val="24"/>
          <w:shd w:val="clear" w:color="auto" w:fill="FFFFFF"/>
        </w:rPr>
        <w:t>μ</w:t>
      </w:r>
      <w:r>
        <w:rPr>
          <w:rFonts w:eastAsia="Times New Roman"/>
          <w:color w:val="222222"/>
          <w:szCs w:val="24"/>
          <w:shd w:val="clear" w:color="auto" w:fill="FFFFFF"/>
        </w:rPr>
        <w:t>μία αντίρρηση. Τουναντίον, όπως ειπώθηκε,</w:t>
      </w:r>
      <w:r>
        <w:rPr>
          <w:rFonts w:eastAsia="Times New Roman"/>
          <w:color w:val="222222"/>
          <w:szCs w:val="24"/>
          <w:shd w:val="clear" w:color="auto" w:fill="FFFFFF"/>
        </w:rPr>
        <w:t xml:space="preserve"> εμείς με εργώδη προσπάθεια, με φιλότιμες προσπάθειες, ήσυχες και όχι τόσο εκκωφαντικές, προσπαθούμε να ισχυροποιούμε τη Δικαιοσύνη, προσπαθούμε να την εξοπλίζουμε για να κάνει αποτελεσματικά τη δουλειά της και να λειτουργεί με επάρκεια το δικαιϊκό σύστημα</w:t>
      </w:r>
      <w:r>
        <w:rPr>
          <w:rFonts w:eastAsia="Times New Roman"/>
          <w:color w:val="222222"/>
          <w:szCs w:val="24"/>
          <w:shd w:val="clear" w:color="auto" w:fill="FFFFFF"/>
        </w:rPr>
        <w:t xml:space="preserve"> στη χώρα μας.</w:t>
      </w:r>
    </w:p>
    <w:p w14:paraId="69A55E16" w14:textId="77777777" w:rsidR="00C9651F" w:rsidRDefault="002D259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Μία τέτοια απότοκη αυτής της προσπάθειας είναι και το παρόν νομοσχέδιο, το οποίο -πρέπει να υπογραμμιστεί- στα πρώτα τέσσερα κεφάλαιά του περιλαμβάνει θετικές ρυθμίσεις στην κατεύθυνση της θεσμικής θωράκισης του </w:t>
      </w:r>
      <w:r>
        <w:rPr>
          <w:rFonts w:eastAsia="Times New Roman"/>
          <w:color w:val="222222"/>
          <w:szCs w:val="24"/>
          <w:shd w:val="clear" w:color="auto" w:fill="FFFFFF"/>
        </w:rPr>
        <w:t>Ε</w:t>
      </w:r>
      <w:r>
        <w:rPr>
          <w:rFonts w:eastAsia="Times New Roman"/>
          <w:color w:val="222222"/>
          <w:szCs w:val="24"/>
          <w:shd w:val="clear" w:color="auto" w:fill="FFFFFF"/>
        </w:rPr>
        <w:t xml:space="preserve">θνικού μας </w:t>
      </w:r>
      <w:r>
        <w:rPr>
          <w:rFonts w:eastAsia="Times New Roman"/>
          <w:color w:val="222222"/>
          <w:szCs w:val="24"/>
          <w:shd w:val="clear" w:color="auto" w:fill="FFFFFF"/>
        </w:rPr>
        <w:t>Δ</w:t>
      </w:r>
      <w:r>
        <w:rPr>
          <w:rFonts w:eastAsia="Times New Roman"/>
          <w:color w:val="222222"/>
          <w:szCs w:val="24"/>
          <w:shd w:val="clear" w:color="auto" w:fill="FFFFFF"/>
        </w:rPr>
        <w:t>ικαίου με βάση τ</w:t>
      </w:r>
      <w:r>
        <w:rPr>
          <w:rFonts w:eastAsia="Times New Roman"/>
          <w:color w:val="222222"/>
          <w:szCs w:val="24"/>
          <w:shd w:val="clear" w:color="auto" w:fill="FFFFFF"/>
        </w:rPr>
        <w:t>ο ευρωπαϊκό νομοθετικό πλαίσιο-πρωτόκολλα που με επάρκεια αναλύθηκαν από τον κύριο Υπουργό.</w:t>
      </w:r>
    </w:p>
    <w:p w14:paraId="69A55E17" w14:textId="77777777" w:rsidR="00C9651F" w:rsidRDefault="002D259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Το νομοσχέδιο ήρθε να ανακουφίσει τους εμπλεκόμενους φορείς. Χαρακτηρίστηκε, μάλιστα, και από τον ίδιο τον </w:t>
      </w:r>
      <w:r>
        <w:rPr>
          <w:rFonts w:eastAsia="Times New Roman"/>
          <w:color w:val="222222"/>
          <w:szCs w:val="24"/>
          <w:shd w:val="clear" w:color="auto" w:fill="FFFFFF"/>
        </w:rPr>
        <w:t>ε</w:t>
      </w:r>
      <w:r>
        <w:rPr>
          <w:rFonts w:eastAsia="Times New Roman"/>
          <w:color w:val="222222"/>
          <w:szCs w:val="24"/>
          <w:shd w:val="clear" w:color="auto" w:fill="FFFFFF"/>
        </w:rPr>
        <w:t>ισηγητή της Αξιωματικής Αντιπολίτευσης</w:t>
      </w:r>
      <w:r>
        <w:rPr>
          <w:rFonts w:eastAsia="Times New Roman"/>
          <w:color w:val="222222"/>
          <w:szCs w:val="24"/>
          <w:shd w:val="clear" w:color="auto" w:fill="FFFFFF"/>
        </w:rPr>
        <w:t>,</w:t>
      </w:r>
      <w:r>
        <w:rPr>
          <w:rFonts w:eastAsia="Times New Roman"/>
          <w:color w:val="222222"/>
          <w:szCs w:val="24"/>
          <w:shd w:val="clear" w:color="auto" w:fill="FFFFFF"/>
        </w:rPr>
        <w:t xml:space="preserve"> σαν μία φιλότιμη</w:t>
      </w:r>
      <w:r>
        <w:rPr>
          <w:rFonts w:eastAsia="Times New Roman"/>
          <w:color w:val="222222"/>
          <w:szCs w:val="24"/>
          <w:shd w:val="clear" w:color="auto" w:fill="FFFFFF"/>
        </w:rPr>
        <w:t xml:space="preserve"> προσπάθεια να εξορθολογιστεί το σύστημα.</w:t>
      </w:r>
    </w:p>
    <w:p w14:paraId="69A55E18" w14:textId="77777777" w:rsidR="00C9651F" w:rsidRDefault="002D259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Σταχυολογώντας θα ήθελα να σταθώ στο Κεφάλαιο Α</w:t>
      </w:r>
      <w:r>
        <w:rPr>
          <w:rFonts w:eastAsia="Times New Roman"/>
          <w:color w:val="222222"/>
          <w:szCs w:val="24"/>
          <w:shd w:val="clear" w:color="auto" w:fill="FFFFFF"/>
        </w:rPr>
        <w:t>΄</w:t>
      </w:r>
      <w:r>
        <w:rPr>
          <w:rFonts w:eastAsia="Times New Roman"/>
          <w:color w:val="222222"/>
          <w:szCs w:val="24"/>
          <w:shd w:val="clear" w:color="auto" w:fill="FFFFFF"/>
        </w:rPr>
        <w:t xml:space="preserve">, το οποίο αναφέρεται στην </w:t>
      </w:r>
      <w:r>
        <w:rPr>
          <w:rFonts w:eastAsia="Times New Roman"/>
          <w:color w:val="222222"/>
          <w:szCs w:val="24"/>
          <w:shd w:val="clear" w:color="auto" w:fill="FFFFFF"/>
        </w:rPr>
        <w:t>κ</w:t>
      </w:r>
      <w:r>
        <w:rPr>
          <w:rFonts w:eastAsia="Times New Roman"/>
          <w:color w:val="222222"/>
          <w:szCs w:val="24"/>
          <w:shd w:val="clear" w:color="auto" w:fill="FFFFFF"/>
        </w:rPr>
        <w:t>ύρωση του Πρωτοκόλλου 16 της ΕΣΔΑ, στο γεγονός ότι ενεργοποιείται πλέον η δυνατότητα</w:t>
      </w:r>
      <w:r>
        <w:rPr>
          <w:rFonts w:eastAsia="Times New Roman"/>
          <w:color w:val="222222"/>
          <w:szCs w:val="24"/>
          <w:shd w:val="clear" w:color="auto" w:fill="FFFFFF"/>
        </w:rPr>
        <w:t>,</w:t>
      </w:r>
      <w:r>
        <w:rPr>
          <w:rFonts w:eastAsia="Times New Roman"/>
          <w:color w:val="222222"/>
          <w:szCs w:val="24"/>
          <w:shd w:val="clear" w:color="auto" w:fill="FFFFFF"/>
        </w:rPr>
        <w:t xml:space="preserve"> τα ανώτατα δικαστήρια της χώρας μας να υποβάλλουν αι</w:t>
      </w:r>
      <w:r>
        <w:rPr>
          <w:rFonts w:eastAsia="Times New Roman"/>
          <w:color w:val="222222"/>
          <w:szCs w:val="24"/>
          <w:shd w:val="clear" w:color="auto" w:fill="FFFFFF"/>
        </w:rPr>
        <w:t>τήματα γνωμοδοτήσεων προς το Ευρωπαϊκό Δικαστήριο Δικαιωμάτων του Ανθρώπου. Αυτό σημαίνει ότι διευρύνεται και διευκολύνεται η ερμηνεία και η εφαρμογή των δικαιωμάτων και των ελευθεριών</w:t>
      </w:r>
      <w:r>
        <w:rPr>
          <w:rFonts w:eastAsia="Times New Roman"/>
          <w:color w:val="222222"/>
          <w:szCs w:val="24"/>
          <w:shd w:val="clear" w:color="auto" w:fill="FFFFFF"/>
        </w:rPr>
        <w:t>,</w:t>
      </w:r>
      <w:r>
        <w:rPr>
          <w:rFonts w:eastAsia="Times New Roman"/>
          <w:color w:val="222222"/>
          <w:szCs w:val="24"/>
          <w:shd w:val="clear" w:color="auto" w:fill="FFFFFF"/>
        </w:rPr>
        <w:t xml:space="preserve"> που κατοχυρώνονται με την Ευρωπαϊκή Σύμβαση των Δικαιωμάτων του Ανθρώπ</w:t>
      </w:r>
      <w:r>
        <w:rPr>
          <w:rFonts w:eastAsia="Times New Roman"/>
          <w:color w:val="222222"/>
          <w:szCs w:val="24"/>
          <w:shd w:val="clear" w:color="auto" w:fill="FFFFFF"/>
        </w:rPr>
        <w:t>ου.</w:t>
      </w:r>
    </w:p>
    <w:p w14:paraId="69A55E19" w14:textId="77777777" w:rsidR="00C9651F" w:rsidRDefault="002D259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Το Κεφάλαιο Β΄ που ενσωματώνει την 343/2016 </w:t>
      </w:r>
      <w:r>
        <w:rPr>
          <w:rFonts w:eastAsia="Times New Roman"/>
          <w:color w:val="222222"/>
          <w:szCs w:val="24"/>
          <w:shd w:val="clear" w:color="auto" w:fill="FFFFFF"/>
        </w:rPr>
        <w:t>ο</w:t>
      </w:r>
      <w:r>
        <w:rPr>
          <w:rFonts w:eastAsia="Times New Roman"/>
          <w:color w:val="222222"/>
          <w:szCs w:val="24"/>
          <w:shd w:val="clear" w:color="auto" w:fill="FFFFFF"/>
        </w:rPr>
        <w:t>δηγία του Ευρωπαϊκού Κοινοβουλίου, συνεισφέρει τα μέγιστα στην ενίσχυση των αρχών της ασφάλειας του δικαίου, της εμπιστοσύνης των πολιτών και της εμπέδωσης του ευρωπαϊκού κεκτημένου.</w:t>
      </w:r>
    </w:p>
    <w:p w14:paraId="69A55E1A" w14:textId="77777777" w:rsidR="00C9651F" w:rsidRDefault="002D259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Ειδικότερα κατοχυρώνοντα</w:t>
      </w:r>
      <w:r>
        <w:rPr>
          <w:rFonts w:eastAsia="Times New Roman"/>
          <w:color w:val="222222"/>
          <w:szCs w:val="24"/>
          <w:shd w:val="clear" w:color="auto" w:fill="FFFFFF"/>
        </w:rPr>
        <w:t xml:space="preserve">ι με τρόπο ρητό και απερίφραστο τα δικαιώματα των υπόπτων, των κατηγορουμένων και των καταδικασθέντων υπό το πρίσμα του τρόπου εκτέλεσης του ευρωπαϊκού εντάλματος σύλληψης. </w:t>
      </w:r>
    </w:p>
    <w:p w14:paraId="69A55E1B" w14:textId="77777777" w:rsidR="00C9651F" w:rsidRDefault="002D259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Στο Κεφάλαιο Γ</w:t>
      </w:r>
      <w:r>
        <w:rPr>
          <w:rFonts w:eastAsia="Times New Roman"/>
          <w:color w:val="222222"/>
          <w:szCs w:val="24"/>
          <w:shd w:val="clear" w:color="auto" w:fill="FFFFFF"/>
        </w:rPr>
        <w:t>΄</w:t>
      </w:r>
      <w:r>
        <w:rPr>
          <w:rFonts w:eastAsia="Times New Roman"/>
          <w:color w:val="222222"/>
          <w:szCs w:val="24"/>
          <w:shd w:val="clear" w:color="auto" w:fill="FFFFFF"/>
        </w:rPr>
        <w:t xml:space="preserve"> περιλαμβάνονται ευρωπαϊκές διατάξεις σχετικά με την έκδοση του ευρ</w:t>
      </w:r>
      <w:r>
        <w:rPr>
          <w:rFonts w:eastAsia="Times New Roman"/>
          <w:color w:val="222222"/>
          <w:szCs w:val="24"/>
          <w:shd w:val="clear" w:color="auto" w:fill="FFFFFF"/>
        </w:rPr>
        <w:t>ωπαϊκού εντάλματος σύλληψης, η οποία, επίσης, κινείται στο πνεύμα της κατοχύρωσης των δικαιωμάτων των εκζητουμένων και της αρχής της αμοιβαίας αναγνώρισης αποφάσεων, οι οποίες εκδίδονται ερήμην του ενδιαφερομένου προσώπου.</w:t>
      </w:r>
    </w:p>
    <w:p w14:paraId="69A55E1C" w14:textId="77777777" w:rsidR="00C9651F" w:rsidRDefault="002D259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Στο Κεφάλαιο Δ</w:t>
      </w:r>
      <w:r>
        <w:rPr>
          <w:rFonts w:eastAsia="Times New Roman"/>
          <w:color w:val="222222"/>
          <w:szCs w:val="24"/>
          <w:shd w:val="clear" w:color="auto" w:fill="FFFFFF"/>
        </w:rPr>
        <w:t>΄</w:t>
      </w:r>
      <w:r>
        <w:rPr>
          <w:rFonts w:eastAsia="Times New Roman"/>
          <w:color w:val="222222"/>
          <w:szCs w:val="24"/>
          <w:shd w:val="clear" w:color="auto" w:fill="FFFFFF"/>
        </w:rPr>
        <w:t xml:space="preserve"> εισάγεται ο θεσμό</w:t>
      </w:r>
      <w:r>
        <w:rPr>
          <w:rFonts w:eastAsia="Times New Roman"/>
          <w:color w:val="222222"/>
          <w:szCs w:val="24"/>
          <w:shd w:val="clear" w:color="auto" w:fill="FFFFFF"/>
        </w:rPr>
        <w:t xml:space="preserve">ς του Έλληνα Ευρωπαίου Εισαγγελέα, όπως θεσπίστηκε με </w:t>
      </w:r>
      <w:r>
        <w:rPr>
          <w:rFonts w:eastAsia="Times New Roman"/>
          <w:color w:val="222222"/>
          <w:szCs w:val="24"/>
          <w:shd w:val="clear" w:color="auto" w:fill="FFFFFF"/>
        </w:rPr>
        <w:t>κ</w:t>
      </w:r>
      <w:r>
        <w:rPr>
          <w:rFonts w:eastAsia="Times New Roman"/>
          <w:color w:val="222222"/>
          <w:szCs w:val="24"/>
          <w:shd w:val="clear" w:color="auto" w:fill="FFFFFF"/>
        </w:rPr>
        <w:t>ανονισμό της Ευρωπαϊκής Ένωσης του 2017, ο οποίος, μεταξύ των άλλων, θα συνεπικουρήσει στην καταπολέμηση του οικονομικού εγκλήματος και των εγκλημάτων διαφθοράς και απάτης, που τόσο ταλανίζουν τον τόπο</w:t>
      </w:r>
      <w:r>
        <w:rPr>
          <w:rFonts w:eastAsia="Times New Roman"/>
          <w:color w:val="222222"/>
          <w:szCs w:val="24"/>
          <w:shd w:val="clear" w:color="auto" w:fill="FFFFFF"/>
        </w:rPr>
        <w:t xml:space="preserve"> μας εδώ και μια δεκαετία και πλέον.</w:t>
      </w:r>
    </w:p>
    <w:p w14:paraId="69A55E1D" w14:textId="77777777" w:rsidR="00C9651F" w:rsidRDefault="002D259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Όπως τόνισα και στην αρχή, το </w:t>
      </w:r>
      <w:r>
        <w:rPr>
          <w:rFonts w:eastAsia="Times New Roman"/>
          <w:color w:val="222222"/>
          <w:szCs w:val="24"/>
          <w:shd w:val="clear" w:color="auto" w:fill="FFFFFF"/>
        </w:rPr>
        <w:t xml:space="preserve">Κεφάλαιο </w:t>
      </w:r>
      <w:r>
        <w:rPr>
          <w:rFonts w:eastAsia="Times New Roman"/>
          <w:color w:val="222222"/>
          <w:szCs w:val="24"/>
          <w:shd w:val="clear" w:color="auto" w:fill="FFFFFF"/>
        </w:rPr>
        <w:t>Ε</w:t>
      </w:r>
      <w:r>
        <w:rPr>
          <w:rFonts w:eastAsia="Times New Roman"/>
          <w:color w:val="222222"/>
          <w:szCs w:val="24"/>
          <w:shd w:val="clear" w:color="auto" w:fill="FFFFFF"/>
        </w:rPr>
        <w:t>΄</w:t>
      </w:r>
      <w:r>
        <w:rPr>
          <w:rFonts w:eastAsia="Times New Roman"/>
          <w:color w:val="222222"/>
          <w:szCs w:val="24"/>
          <w:shd w:val="clear" w:color="auto" w:fill="FFFFFF"/>
        </w:rPr>
        <w:t xml:space="preserve"> και το </w:t>
      </w:r>
      <w:r>
        <w:rPr>
          <w:rFonts w:eastAsia="Times New Roman"/>
          <w:color w:val="222222"/>
          <w:szCs w:val="24"/>
          <w:shd w:val="clear" w:color="auto" w:fill="FFFFFF"/>
        </w:rPr>
        <w:t xml:space="preserve">Κεφάλαιο </w:t>
      </w:r>
      <w:r>
        <w:rPr>
          <w:rFonts w:eastAsia="Times New Roman"/>
          <w:color w:val="222222"/>
          <w:szCs w:val="24"/>
          <w:shd w:val="clear" w:color="auto" w:fill="FFFFFF"/>
        </w:rPr>
        <w:t xml:space="preserve">ΣΤ΄ αντιμετωπίζουν ζητήματα καθημερινότητας, ενίσχυσης </w:t>
      </w:r>
      <w:r>
        <w:rPr>
          <w:rFonts w:eastAsia="Times New Roman"/>
          <w:color w:val="222222"/>
          <w:szCs w:val="24"/>
          <w:shd w:val="clear" w:color="auto" w:fill="FFFFFF"/>
        </w:rPr>
        <w:lastRenderedPageBreak/>
        <w:t xml:space="preserve">και διευκόλυνσης της λειτουργίας της </w:t>
      </w:r>
      <w:r>
        <w:rPr>
          <w:rFonts w:eastAsia="Times New Roman"/>
          <w:color w:val="222222"/>
          <w:szCs w:val="24"/>
          <w:shd w:val="clear" w:color="auto" w:fill="FFFFFF"/>
        </w:rPr>
        <w:t>δ</w:t>
      </w:r>
      <w:r>
        <w:rPr>
          <w:rFonts w:eastAsia="Times New Roman"/>
          <w:color w:val="222222"/>
          <w:szCs w:val="24"/>
          <w:shd w:val="clear" w:color="auto" w:fill="FFFFFF"/>
        </w:rPr>
        <w:t>ικαιοσύνης</w:t>
      </w:r>
      <w:r>
        <w:rPr>
          <w:rFonts w:eastAsia="Times New Roman"/>
          <w:color w:val="222222"/>
          <w:szCs w:val="24"/>
          <w:shd w:val="clear" w:color="auto" w:fill="FFFFFF"/>
        </w:rPr>
        <w:t>.</w:t>
      </w:r>
      <w:r>
        <w:rPr>
          <w:rFonts w:eastAsia="Times New Roman"/>
          <w:color w:val="222222"/>
          <w:szCs w:val="24"/>
          <w:shd w:val="clear" w:color="auto" w:fill="FFFFFF"/>
        </w:rPr>
        <w:t xml:space="preserve"> Αυξάνονται οι θέσεις των δικαστικών λειτουργιών κατά οκτώ συνολικά. Διευκολύνεται η κάλυψη εξόδων μετάβασης δικαστών, δικαστικών λειτουργών και δικαστικών υπαλλήλων για την εκτέλεση της υπηρεσίας τους σε μεταβατικές έδρες. Εμπεδώνονται οι δημοκρατικές δια</w:t>
      </w:r>
      <w:r>
        <w:rPr>
          <w:rFonts w:eastAsia="Times New Roman"/>
          <w:color w:val="222222"/>
          <w:szCs w:val="24"/>
          <w:shd w:val="clear" w:color="auto" w:fill="FFFFFF"/>
        </w:rPr>
        <w:t xml:space="preserve">δικασίες κατά τη ρύθμιση ζητημάτων οργάνωσης και λειτουργίας των δικαστηρίων όλων των βαθμών με τον αποκλεισμό του δικαιώματος παρέμβασης του </w:t>
      </w:r>
      <w:r>
        <w:rPr>
          <w:rFonts w:eastAsia="Times New Roman"/>
          <w:color w:val="222222"/>
          <w:szCs w:val="24"/>
          <w:shd w:val="clear" w:color="auto" w:fill="FFFFFF"/>
        </w:rPr>
        <w:t>α</w:t>
      </w:r>
      <w:r>
        <w:rPr>
          <w:rFonts w:eastAsia="Times New Roman"/>
          <w:color w:val="222222"/>
          <w:szCs w:val="24"/>
          <w:shd w:val="clear" w:color="auto" w:fill="FFFFFF"/>
        </w:rPr>
        <w:t xml:space="preserve">νώτατου </w:t>
      </w:r>
      <w:r>
        <w:rPr>
          <w:rFonts w:eastAsia="Times New Roman"/>
          <w:color w:val="222222"/>
          <w:szCs w:val="24"/>
          <w:shd w:val="clear" w:color="auto" w:fill="FFFFFF"/>
        </w:rPr>
        <w:t>δ</w:t>
      </w:r>
      <w:r>
        <w:rPr>
          <w:rFonts w:eastAsia="Times New Roman"/>
          <w:color w:val="222222"/>
          <w:szCs w:val="24"/>
          <w:shd w:val="clear" w:color="auto" w:fill="FFFFFF"/>
        </w:rPr>
        <w:t>ικαστηρίου στις τροποποιήσεις του κανονισμού λειτουργίας των δικαστηρίων, που υιοθετεί η ολομέλεια εκάστ</w:t>
      </w:r>
      <w:r>
        <w:rPr>
          <w:rFonts w:eastAsia="Times New Roman"/>
          <w:color w:val="222222"/>
          <w:szCs w:val="24"/>
          <w:shd w:val="clear" w:color="auto" w:fill="FFFFFF"/>
        </w:rPr>
        <w:t>ου δικαστηρίου.</w:t>
      </w:r>
    </w:p>
    <w:p w14:paraId="69A55E1E" w14:textId="77777777" w:rsidR="00C9651F" w:rsidRDefault="002D259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Όλες οι πιο πάνω ρυθμίσεις αποτελούσαν πάγια αιτήματα, άλλωστε, των εκπροσώπων της δικαστικής εξουσίας και υιοθετήθηκαν μέσω του παρόντος νομοσχεδίου.</w:t>
      </w:r>
    </w:p>
    <w:p w14:paraId="69A55E1F" w14:textId="77777777" w:rsidR="00C9651F" w:rsidRDefault="002D259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Επιπροσθέτως</w:t>
      </w:r>
      <w:r>
        <w:rPr>
          <w:rFonts w:eastAsia="Times New Roman"/>
          <w:color w:val="222222"/>
          <w:szCs w:val="24"/>
          <w:shd w:val="clear" w:color="auto" w:fill="FFFFFF"/>
        </w:rPr>
        <w:t xml:space="preserve"> λαμβάνεται μέριμνα για τη δομή της Οικονομικής Εισαγγελίας και της Εισαγγελίας Διαφθοράς, προκειμένου να καθίσταται εφικτή η απόσπαση προσωπικού στην πρώτη, όταν αυτά απαιτούν έργο υψηλής και εξειδικευμένης τεχνογνωσίας.</w:t>
      </w:r>
    </w:p>
    <w:p w14:paraId="69A55E20" w14:textId="77777777" w:rsidR="00C9651F" w:rsidRDefault="002D2592">
      <w:pPr>
        <w:spacing w:line="600" w:lineRule="auto"/>
        <w:ind w:firstLine="720"/>
        <w:jc w:val="both"/>
        <w:rPr>
          <w:rFonts w:eastAsia="Times New Roman" w:cs="Times New Roman"/>
          <w:szCs w:val="24"/>
        </w:rPr>
      </w:pPr>
      <w:r>
        <w:rPr>
          <w:rFonts w:eastAsia="Times New Roman"/>
          <w:color w:val="222222"/>
          <w:szCs w:val="24"/>
          <w:shd w:val="clear" w:color="auto" w:fill="FFFFFF"/>
        </w:rPr>
        <w:lastRenderedPageBreak/>
        <w:t>Πολύ σημαντικό από τα υπόλοιπα άρθ</w:t>
      </w:r>
      <w:r>
        <w:rPr>
          <w:rFonts w:eastAsia="Times New Roman"/>
          <w:color w:val="222222"/>
          <w:szCs w:val="24"/>
          <w:shd w:val="clear" w:color="auto" w:fill="FFFFFF"/>
        </w:rPr>
        <w:t>ρα του νομοσχεδίου είναι το άρθρο 28</w:t>
      </w:r>
      <w:r>
        <w:rPr>
          <w:rFonts w:eastAsia="Times New Roman"/>
          <w:color w:val="222222"/>
          <w:szCs w:val="24"/>
          <w:shd w:val="clear" w:color="auto" w:fill="FFFFFF"/>
        </w:rPr>
        <w:t>,</w:t>
      </w:r>
      <w:r>
        <w:rPr>
          <w:rFonts w:eastAsia="Times New Roman"/>
          <w:color w:val="222222"/>
          <w:szCs w:val="24"/>
          <w:shd w:val="clear" w:color="auto" w:fill="FFFFFF"/>
        </w:rPr>
        <w:t xml:space="preserve"> που ενισχύει το θεσμό της «νομικής βοήθειας», ένα πολύτιμο εργαλείο για την εξυπηρέτηση των χαμηλότερων οικονομικών στρωμάτων που δεν έχουν την οικονομική δυνατότητα να αντεπεξέλθουν στα δικαστικά έξοδα.</w:t>
      </w:r>
    </w:p>
    <w:p w14:paraId="69A55E21" w14:textId="77777777" w:rsidR="00C9651F" w:rsidRDefault="002D2592">
      <w:pPr>
        <w:spacing w:line="600" w:lineRule="auto"/>
        <w:ind w:firstLine="720"/>
        <w:jc w:val="both"/>
        <w:rPr>
          <w:rFonts w:eastAsia="Times New Roman"/>
          <w:szCs w:val="24"/>
        </w:rPr>
      </w:pPr>
      <w:r>
        <w:rPr>
          <w:rFonts w:eastAsia="Times New Roman"/>
          <w:szCs w:val="24"/>
        </w:rPr>
        <w:t xml:space="preserve">Συγκεκριμένα </w:t>
      </w:r>
      <w:r w:rsidRPr="00CF184E">
        <w:rPr>
          <w:rFonts w:eastAsia="Times New Roman"/>
          <w:szCs w:val="24"/>
        </w:rPr>
        <w:t>ο</w:t>
      </w:r>
      <w:r w:rsidRPr="00CF184E">
        <w:rPr>
          <w:rFonts w:eastAsia="Times New Roman"/>
          <w:szCs w:val="24"/>
        </w:rPr>
        <w:t>ι δικηγόροι που ορίζονται από το</w:t>
      </w:r>
      <w:r>
        <w:rPr>
          <w:rFonts w:eastAsia="Times New Roman"/>
          <w:szCs w:val="24"/>
        </w:rPr>
        <w:t>ν</w:t>
      </w:r>
      <w:r w:rsidRPr="00CF184E">
        <w:rPr>
          <w:rFonts w:eastAsia="Times New Roman"/>
          <w:szCs w:val="24"/>
        </w:rPr>
        <w:t xml:space="preserve"> θεσμό αυτό</w:t>
      </w:r>
      <w:r>
        <w:rPr>
          <w:rFonts w:eastAsia="Times New Roman"/>
          <w:szCs w:val="24"/>
        </w:rPr>
        <w:t>,</w:t>
      </w:r>
      <w:r w:rsidRPr="00CF184E">
        <w:rPr>
          <w:rFonts w:eastAsia="Times New Roman"/>
          <w:szCs w:val="24"/>
        </w:rPr>
        <w:t xml:space="preserve"> δεν χρειάζεται πλέον να προκαταβάλουν οι ίδιοι με δικές τους δαπάνες τα έξοδα για τις υποθέσεις</w:t>
      </w:r>
      <w:r>
        <w:rPr>
          <w:rFonts w:eastAsia="Times New Roman"/>
          <w:szCs w:val="24"/>
        </w:rPr>
        <w:t>.</w:t>
      </w:r>
      <w:r w:rsidRPr="00CF184E">
        <w:rPr>
          <w:rFonts w:eastAsia="Times New Roman"/>
          <w:szCs w:val="24"/>
        </w:rPr>
        <w:t xml:space="preserve"> </w:t>
      </w:r>
      <w:r>
        <w:rPr>
          <w:rFonts w:eastAsia="Times New Roman"/>
          <w:szCs w:val="24"/>
        </w:rPr>
        <w:t>Ο</w:t>
      </w:r>
      <w:r w:rsidRPr="00CF184E">
        <w:rPr>
          <w:rFonts w:eastAsia="Times New Roman"/>
          <w:szCs w:val="24"/>
        </w:rPr>
        <w:t xml:space="preserve"> θεσμός</w:t>
      </w:r>
      <w:r>
        <w:rPr>
          <w:rFonts w:eastAsia="Times New Roman"/>
          <w:szCs w:val="24"/>
        </w:rPr>
        <w:t>,</w:t>
      </w:r>
      <w:r w:rsidRPr="00CF184E">
        <w:rPr>
          <w:rFonts w:eastAsia="Times New Roman"/>
          <w:szCs w:val="24"/>
        </w:rPr>
        <w:t xml:space="preserve"> </w:t>
      </w:r>
      <w:r>
        <w:rPr>
          <w:rFonts w:eastAsia="Times New Roman"/>
          <w:szCs w:val="24"/>
        </w:rPr>
        <w:t>β</w:t>
      </w:r>
      <w:r w:rsidRPr="00CF184E">
        <w:rPr>
          <w:rFonts w:eastAsia="Times New Roman"/>
          <w:szCs w:val="24"/>
        </w:rPr>
        <w:t>έβαια</w:t>
      </w:r>
      <w:r>
        <w:rPr>
          <w:rFonts w:eastAsia="Times New Roman"/>
          <w:szCs w:val="24"/>
        </w:rPr>
        <w:t>,</w:t>
      </w:r>
      <w:r w:rsidRPr="00CF184E">
        <w:rPr>
          <w:rFonts w:eastAsia="Times New Roman"/>
          <w:szCs w:val="24"/>
        </w:rPr>
        <w:t xml:space="preserve"> υιοθετείται και σε περ</w:t>
      </w:r>
      <w:r>
        <w:rPr>
          <w:rFonts w:eastAsia="Times New Roman"/>
          <w:szCs w:val="24"/>
        </w:rPr>
        <w:t>ιπτώσεις</w:t>
      </w:r>
      <w:r w:rsidRPr="00CF184E">
        <w:rPr>
          <w:rFonts w:eastAsia="Times New Roman"/>
          <w:szCs w:val="24"/>
        </w:rPr>
        <w:t xml:space="preserve"> συναινετικών διαζυγίων ενώπιον συμβολαιογράφου</w:t>
      </w:r>
      <w:r>
        <w:rPr>
          <w:rFonts w:eastAsia="Times New Roman"/>
          <w:szCs w:val="24"/>
        </w:rPr>
        <w:t>.</w:t>
      </w:r>
    </w:p>
    <w:p w14:paraId="69A55E22" w14:textId="77777777" w:rsidR="00C9651F" w:rsidRDefault="002D2592">
      <w:pPr>
        <w:spacing w:line="600" w:lineRule="auto"/>
        <w:ind w:firstLine="720"/>
        <w:jc w:val="both"/>
        <w:rPr>
          <w:rFonts w:eastAsia="Times New Roman"/>
          <w:szCs w:val="24"/>
        </w:rPr>
      </w:pPr>
      <w:r>
        <w:rPr>
          <w:rFonts w:eastAsia="Times New Roman"/>
          <w:szCs w:val="24"/>
        </w:rPr>
        <w:t>Μ</w:t>
      </w:r>
      <w:r w:rsidRPr="00CF184E">
        <w:rPr>
          <w:rFonts w:eastAsia="Times New Roman"/>
          <w:szCs w:val="24"/>
        </w:rPr>
        <w:t>ε τις συγκεκριμ</w:t>
      </w:r>
      <w:r w:rsidRPr="00CF184E">
        <w:rPr>
          <w:rFonts w:eastAsia="Times New Roman"/>
          <w:szCs w:val="24"/>
        </w:rPr>
        <w:t>ένες διατάξεις το νομοσχέδιο κάνει ένα άκρως θετικό βήμα</w:t>
      </w:r>
      <w:r>
        <w:rPr>
          <w:rFonts w:eastAsia="Times New Roman"/>
          <w:szCs w:val="24"/>
        </w:rPr>
        <w:t xml:space="preserve"> προς την ισότιμη πρόσβαση στη </w:t>
      </w:r>
      <w:r>
        <w:rPr>
          <w:rFonts w:eastAsia="Times New Roman"/>
          <w:szCs w:val="24"/>
        </w:rPr>
        <w:t>δ</w:t>
      </w:r>
      <w:r w:rsidRPr="00CF184E">
        <w:rPr>
          <w:rFonts w:eastAsia="Times New Roman"/>
          <w:szCs w:val="24"/>
        </w:rPr>
        <w:t>ικαιοσύνη όλων των πολιτών</w:t>
      </w:r>
      <w:r>
        <w:rPr>
          <w:rFonts w:eastAsia="Times New Roman"/>
          <w:szCs w:val="24"/>
        </w:rPr>
        <w:t>,</w:t>
      </w:r>
      <w:r w:rsidRPr="00CF184E">
        <w:rPr>
          <w:rFonts w:eastAsia="Times New Roman"/>
          <w:szCs w:val="24"/>
        </w:rPr>
        <w:t xml:space="preserve"> διευκολύνοντας</w:t>
      </w:r>
      <w:r>
        <w:rPr>
          <w:rFonts w:eastAsia="Times New Roman"/>
          <w:szCs w:val="24"/>
        </w:rPr>
        <w:t>,</w:t>
      </w:r>
      <w:r w:rsidRPr="00CF184E">
        <w:rPr>
          <w:rFonts w:eastAsia="Times New Roman"/>
          <w:szCs w:val="24"/>
        </w:rPr>
        <w:t xml:space="preserve"> </w:t>
      </w:r>
      <w:r>
        <w:rPr>
          <w:rFonts w:eastAsia="Times New Roman"/>
          <w:szCs w:val="24"/>
        </w:rPr>
        <w:t>ό</w:t>
      </w:r>
      <w:r w:rsidRPr="00CF184E">
        <w:rPr>
          <w:rFonts w:eastAsia="Times New Roman"/>
          <w:szCs w:val="24"/>
        </w:rPr>
        <w:t>πως είπα</w:t>
      </w:r>
      <w:r>
        <w:rPr>
          <w:rFonts w:eastAsia="Times New Roman"/>
          <w:szCs w:val="24"/>
        </w:rPr>
        <w:t>,</w:t>
      </w:r>
      <w:r w:rsidRPr="00CF184E">
        <w:rPr>
          <w:rFonts w:eastAsia="Times New Roman"/>
          <w:szCs w:val="24"/>
        </w:rPr>
        <w:t xml:space="preserve"> ασθενέστερους οικονομικά συμπολίτες </w:t>
      </w:r>
      <w:r>
        <w:rPr>
          <w:rFonts w:eastAsia="Times New Roman"/>
          <w:szCs w:val="24"/>
        </w:rPr>
        <w:t>μας.</w:t>
      </w:r>
    </w:p>
    <w:p w14:paraId="69A55E23" w14:textId="77777777" w:rsidR="00C9651F" w:rsidRDefault="002D2592">
      <w:pPr>
        <w:spacing w:line="600" w:lineRule="auto"/>
        <w:ind w:firstLine="720"/>
        <w:jc w:val="both"/>
        <w:rPr>
          <w:rFonts w:eastAsia="Times New Roman"/>
          <w:szCs w:val="24"/>
        </w:rPr>
      </w:pPr>
      <w:r>
        <w:rPr>
          <w:rFonts w:eastAsia="Times New Roman"/>
          <w:szCs w:val="24"/>
        </w:rPr>
        <w:t>Επίσης</w:t>
      </w:r>
      <w:r w:rsidRPr="00CF184E">
        <w:rPr>
          <w:rFonts w:eastAsia="Times New Roman"/>
          <w:szCs w:val="24"/>
        </w:rPr>
        <w:t xml:space="preserve"> θεσπίζοντας </w:t>
      </w:r>
      <w:r>
        <w:rPr>
          <w:rFonts w:eastAsia="Times New Roman"/>
          <w:szCs w:val="24"/>
        </w:rPr>
        <w:t>το</w:t>
      </w:r>
      <w:r w:rsidRPr="00CF184E">
        <w:rPr>
          <w:rFonts w:eastAsia="Times New Roman"/>
          <w:szCs w:val="24"/>
        </w:rPr>
        <w:t xml:space="preserve"> </w:t>
      </w:r>
      <w:r>
        <w:rPr>
          <w:rFonts w:eastAsia="Times New Roman"/>
          <w:szCs w:val="24"/>
        </w:rPr>
        <w:t>μιας μικρής σχετικά</w:t>
      </w:r>
      <w:r w:rsidRPr="00CF184E">
        <w:rPr>
          <w:rFonts w:eastAsia="Times New Roman"/>
          <w:szCs w:val="24"/>
        </w:rPr>
        <w:t xml:space="preserve"> επιβάρυνσης</w:t>
      </w:r>
      <w:r>
        <w:rPr>
          <w:rFonts w:eastAsia="Times New Roman"/>
          <w:szCs w:val="24"/>
        </w:rPr>
        <w:t xml:space="preserve"> της τάξεως των 40 ή </w:t>
      </w:r>
      <w:r w:rsidRPr="00CF184E">
        <w:rPr>
          <w:rFonts w:eastAsia="Times New Roman"/>
          <w:szCs w:val="24"/>
        </w:rPr>
        <w:t>50 λεπτών</w:t>
      </w:r>
      <w:r>
        <w:rPr>
          <w:rFonts w:eastAsia="Times New Roman"/>
          <w:szCs w:val="24"/>
        </w:rPr>
        <w:t>,</w:t>
      </w:r>
      <w:r w:rsidRPr="00CF184E">
        <w:rPr>
          <w:rFonts w:eastAsia="Times New Roman"/>
          <w:szCs w:val="24"/>
        </w:rPr>
        <w:t xml:space="preserve"> όπως ειπώθηκε και από τον κύριο Υπουργό</w:t>
      </w:r>
      <w:r>
        <w:rPr>
          <w:rFonts w:eastAsia="Times New Roman"/>
          <w:szCs w:val="24"/>
        </w:rPr>
        <w:t>,</w:t>
      </w:r>
      <w:r w:rsidRPr="00CF184E">
        <w:rPr>
          <w:rFonts w:eastAsia="Times New Roman"/>
          <w:szCs w:val="24"/>
        </w:rPr>
        <w:t xml:space="preserve"> που ήτανε σε συνεννόηση με την </w:t>
      </w:r>
      <w:r>
        <w:rPr>
          <w:rFonts w:eastAsia="Times New Roman"/>
          <w:szCs w:val="24"/>
        </w:rPr>
        <w:t>ο</w:t>
      </w:r>
      <w:r w:rsidRPr="00CF184E">
        <w:rPr>
          <w:rFonts w:eastAsia="Times New Roman"/>
          <w:szCs w:val="24"/>
        </w:rPr>
        <w:t xml:space="preserve">λομέλεια των </w:t>
      </w:r>
      <w:r>
        <w:rPr>
          <w:rFonts w:eastAsia="Times New Roman"/>
          <w:szCs w:val="24"/>
        </w:rPr>
        <w:lastRenderedPageBreak/>
        <w:t>π</w:t>
      </w:r>
      <w:r w:rsidRPr="00CF184E">
        <w:rPr>
          <w:rFonts w:eastAsia="Times New Roman"/>
          <w:szCs w:val="24"/>
        </w:rPr>
        <w:t xml:space="preserve">ροέδρων των </w:t>
      </w:r>
      <w:r>
        <w:rPr>
          <w:rFonts w:eastAsia="Times New Roman"/>
          <w:szCs w:val="24"/>
        </w:rPr>
        <w:t>δ</w:t>
      </w:r>
      <w:r w:rsidRPr="00CF184E">
        <w:rPr>
          <w:rFonts w:eastAsia="Times New Roman"/>
          <w:szCs w:val="24"/>
        </w:rPr>
        <w:t xml:space="preserve">ικηγορικών </w:t>
      </w:r>
      <w:r>
        <w:rPr>
          <w:rFonts w:eastAsia="Times New Roman"/>
          <w:szCs w:val="24"/>
        </w:rPr>
        <w:t>σ</w:t>
      </w:r>
      <w:r w:rsidRPr="00CF184E">
        <w:rPr>
          <w:rFonts w:eastAsia="Times New Roman"/>
          <w:szCs w:val="24"/>
        </w:rPr>
        <w:t>υλλόγων</w:t>
      </w:r>
      <w:r>
        <w:rPr>
          <w:rFonts w:eastAsia="Times New Roman"/>
          <w:szCs w:val="24"/>
        </w:rPr>
        <w:t>,</w:t>
      </w:r>
      <w:r w:rsidRPr="00CF184E">
        <w:rPr>
          <w:rFonts w:eastAsia="Times New Roman"/>
          <w:szCs w:val="24"/>
        </w:rPr>
        <w:t xml:space="preserve"> αποσκοπείται με το παρόν νομοσχέδιο να διευρυνθεί και να εξυγιανθεί το σύστημα της ηλεκτρονικής δικαιοσ</w:t>
      </w:r>
      <w:r w:rsidRPr="00CF184E">
        <w:rPr>
          <w:rFonts w:eastAsia="Times New Roman"/>
          <w:szCs w:val="24"/>
        </w:rPr>
        <w:t>ύνης</w:t>
      </w:r>
      <w:r>
        <w:rPr>
          <w:rFonts w:eastAsia="Times New Roman"/>
          <w:szCs w:val="24"/>
        </w:rPr>
        <w:t>,</w:t>
      </w:r>
      <w:r w:rsidRPr="00CF184E">
        <w:rPr>
          <w:rFonts w:eastAsia="Times New Roman"/>
          <w:szCs w:val="24"/>
        </w:rPr>
        <w:t xml:space="preserve"> ένα τόσο εξαιρετικά χρήσιμο εργαλείο που μπορεί να υποβοηθήσει την καθημερινότητα όχι μόνο των δικηγόρων και των δικαστών αλλά και των πολιτών</w:t>
      </w:r>
      <w:r>
        <w:rPr>
          <w:rFonts w:eastAsia="Times New Roman"/>
          <w:szCs w:val="24"/>
        </w:rPr>
        <w:t>.</w:t>
      </w:r>
    </w:p>
    <w:p w14:paraId="69A55E24" w14:textId="77777777" w:rsidR="00C9651F" w:rsidRDefault="002D2592">
      <w:pPr>
        <w:spacing w:line="600" w:lineRule="auto"/>
        <w:ind w:firstLine="720"/>
        <w:jc w:val="both"/>
        <w:rPr>
          <w:rFonts w:eastAsia="Times New Roman"/>
          <w:szCs w:val="24"/>
        </w:rPr>
      </w:pPr>
      <w:r>
        <w:rPr>
          <w:rFonts w:eastAsia="Times New Roman"/>
          <w:szCs w:val="24"/>
        </w:rPr>
        <w:t>Έ</w:t>
      </w:r>
      <w:r w:rsidRPr="00CF184E">
        <w:rPr>
          <w:rFonts w:eastAsia="Times New Roman"/>
          <w:szCs w:val="24"/>
        </w:rPr>
        <w:t>χουμε</w:t>
      </w:r>
      <w:r>
        <w:rPr>
          <w:rFonts w:eastAsia="Times New Roman"/>
          <w:szCs w:val="24"/>
        </w:rPr>
        <w:t>,</w:t>
      </w:r>
      <w:r w:rsidRPr="00CF184E">
        <w:rPr>
          <w:rFonts w:eastAsia="Times New Roman"/>
          <w:szCs w:val="24"/>
        </w:rPr>
        <w:t xml:space="preserve"> </w:t>
      </w:r>
      <w:r>
        <w:rPr>
          <w:rFonts w:eastAsia="Times New Roman"/>
          <w:szCs w:val="24"/>
        </w:rPr>
        <w:t>επίσης,</w:t>
      </w:r>
      <w:r w:rsidRPr="00CF184E">
        <w:rPr>
          <w:rFonts w:eastAsia="Times New Roman"/>
          <w:szCs w:val="24"/>
        </w:rPr>
        <w:t xml:space="preserve"> ηλεκτρονική υπογραφή</w:t>
      </w:r>
      <w:r>
        <w:rPr>
          <w:rFonts w:eastAsia="Times New Roman"/>
          <w:szCs w:val="24"/>
        </w:rPr>
        <w:t>,</w:t>
      </w:r>
      <w:r w:rsidRPr="00CF184E">
        <w:rPr>
          <w:rFonts w:eastAsia="Times New Roman"/>
          <w:szCs w:val="24"/>
        </w:rPr>
        <w:t xml:space="preserve"> ηλεκτρονική κατάθεση δικογράφων</w:t>
      </w:r>
      <w:r>
        <w:rPr>
          <w:rFonts w:eastAsia="Times New Roman"/>
          <w:szCs w:val="24"/>
        </w:rPr>
        <w:t>,</w:t>
      </w:r>
      <w:r w:rsidRPr="00CF184E">
        <w:rPr>
          <w:rFonts w:eastAsia="Times New Roman"/>
          <w:szCs w:val="24"/>
        </w:rPr>
        <w:t xml:space="preserve"> ηλεκτρονική παρακολούθηση υποθέσεων</w:t>
      </w:r>
      <w:r>
        <w:rPr>
          <w:rFonts w:eastAsia="Times New Roman"/>
          <w:szCs w:val="24"/>
        </w:rPr>
        <w:t>,</w:t>
      </w:r>
      <w:r w:rsidRPr="00CF184E">
        <w:rPr>
          <w:rFonts w:eastAsia="Times New Roman"/>
          <w:szCs w:val="24"/>
        </w:rPr>
        <w:t xml:space="preserve"> έκδοση γραμματίων από τον προσωπικό υπολογιστή κάθε δικηγόρου</w:t>
      </w:r>
      <w:r>
        <w:rPr>
          <w:rFonts w:eastAsia="Times New Roman"/>
          <w:szCs w:val="24"/>
        </w:rPr>
        <w:t>,</w:t>
      </w:r>
      <w:r w:rsidRPr="00CF184E">
        <w:rPr>
          <w:rFonts w:eastAsia="Times New Roman"/>
          <w:szCs w:val="24"/>
        </w:rPr>
        <w:t xml:space="preserve"> ηλεκτρονικά εκθέματα και πινάκια</w:t>
      </w:r>
      <w:r>
        <w:rPr>
          <w:rFonts w:eastAsia="Times New Roman"/>
          <w:szCs w:val="24"/>
        </w:rPr>
        <w:t>,</w:t>
      </w:r>
      <w:r w:rsidRPr="00CF184E">
        <w:rPr>
          <w:rFonts w:eastAsia="Times New Roman"/>
          <w:szCs w:val="24"/>
        </w:rPr>
        <w:t xml:space="preserve"> ηλεκτρονικές υπηρεσίες των συλλόγων με ένα πάτημα του πληκτρολογίου</w:t>
      </w:r>
      <w:r>
        <w:rPr>
          <w:rFonts w:eastAsia="Times New Roman"/>
          <w:szCs w:val="24"/>
        </w:rPr>
        <w:t>.</w:t>
      </w:r>
      <w:r w:rsidRPr="00CF184E">
        <w:rPr>
          <w:rFonts w:eastAsia="Times New Roman"/>
          <w:szCs w:val="24"/>
        </w:rPr>
        <w:t xml:space="preserve"> </w:t>
      </w:r>
      <w:r>
        <w:rPr>
          <w:rFonts w:eastAsia="Times New Roman"/>
          <w:szCs w:val="24"/>
        </w:rPr>
        <w:t>Ό</w:t>
      </w:r>
      <w:r w:rsidRPr="00CF184E">
        <w:rPr>
          <w:rFonts w:eastAsia="Times New Roman"/>
          <w:szCs w:val="24"/>
        </w:rPr>
        <w:t>λα αυτά αποτελούν πολύτιμα βοηθήματα</w:t>
      </w:r>
      <w:r>
        <w:rPr>
          <w:rFonts w:eastAsia="Times New Roman"/>
          <w:szCs w:val="24"/>
        </w:rPr>
        <w:t>,</w:t>
      </w:r>
      <w:r w:rsidRPr="00CF184E">
        <w:rPr>
          <w:rFonts w:eastAsia="Times New Roman"/>
          <w:szCs w:val="24"/>
        </w:rPr>
        <w:t xml:space="preserve"> απλουστευμένες και σύντομες διαδικασίες για το</w:t>
      </w:r>
      <w:r>
        <w:rPr>
          <w:rFonts w:eastAsia="Times New Roman"/>
          <w:szCs w:val="24"/>
        </w:rPr>
        <w:t>ν</w:t>
      </w:r>
      <w:r w:rsidRPr="00CF184E">
        <w:rPr>
          <w:rFonts w:eastAsia="Times New Roman"/>
          <w:szCs w:val="24"/>
        </w:rPr>
        <w:t xml:space="preserve"> μ</w:t>
      </w:r>
      <w:r w:rsidRPr="00CF184E">
        <w:rPr>
          <w:rFonts w:eastAsia="Times New Roman"/>
          <w:szCs w:val="24"/>
        </w:rPr>
        <w:t>αχόμενο δικηγόρο και κατ</w:t>
      </w:r>
      <w:r>
        <w:rPr>
          <w:rFonts w:eastAsia="Times New Roman"/>
          <w:szCs w:val="24"/>
        </w:rPr>
        <w:t>’</w:t>
      </w:r>
      <w:r w:rsidRPr="00CF184E">
        <w:rPr>
          <w:rFonts w:eastAsia="Times New Roman"/>
          <w:szCs w:val="24"/>
        </w:rPr>
        <w:t xml:space="preserve"> επέκταση για τους πολίτες που προσφεύγουν στη </w:t>
      </w:r>
      <w:r>
        <w:rPr>
          <w:rFonts w:eastAsia="Times New Roman"/>
          <w:szCs w:val="24"/>
        </w:rPr>
        <w:t>δ</w:t>
      </w:r>
      <w:r w:rsidRPr="00CF184E">
        <w:rPr>
          <w:rFonts w:eastAsia="Times New Roman"/>
          <w:szCs w:val="24"/>
        </w:rPr>
        <w:t>ικαιοσύνη</w:t>
      </w:r>
      <w:r>
        <w:rPr>
          <w:rFonts w:eastAsia="Times New Roman"/>
          <w:szCs w:val="24"/>
        </w:rPr>
        <w:t>.</w:t>
      </w:r>
    </w:p>
    <w:p w14:paraId="69A55E25" w14:textId="77777777" w:rsidR="00C9651F" w:rsidRDefault="002D2592">
      <w:pPr>
        <w:spacing w:line="600" w:lineRule="auto"/>
        <w:ind w:firstLine="720"/>
        <w:jc w:val="both"/>
        <w:rPr>
          <w:rFonts w:eastAsia="Times New Roman"/>
          <w:szCs w:val="24"/>
        </w:rPr>
      </w:pPr>
      <w:r>
        <w:rPr>
          <w:rFonts w:eastAsia="Times New Roman"/>
          <w:szCs w:val="24"/>
        </w:rPr>
        <w:t>Ι</w:t>
      </w:r>
      <w:r w:rsidRPr="00CF184E">
        <w:rPr>
          <w:rFonts w:eastAsia="Times New Roman"/>
          <w:szCs w:val="24"/>
        </w:rPr>
        <w:t>διαίτερα αναγκαία</w:t>
      </w:r>
      <w:r>
        <w:rPr>
          <w:rFonts w:eastAsia="Times New Roman"/>
          <w:szCs w:val="24"/>
        </w:rPr>
        <w:t>,</w:t>
      </w:r>
      <w:r w:rsidRPr="00CF184E">
        <w:rPr>
          <w:rFonts w:eastAsia="Times New Roman"/>
          <w:szCs w:val="24"/>
        </w:rPr>
        <w:t xml:space="preserve"> επωφελής και οπωσδήποτε ανθρωπιστικής </w:t>
      </w:r>
      <w:r>
        <w:rPr>
          <w:rFonts w:eastAsia="Times New Roman"/>
          <w:szCs w:val="24"/>
        </w:rPr>
        <w:t>υφής</w:t>
      </w:r>
      <w:r w:rsidRPr="00CF184E">
        <w:rPr>
          <w:rFonts w:eastAsia="Times New Roman"/>
          <w:szCs w:val="24"/>
        </w:rPr>
        <w:t xml:space="preserve"> είναι και η διάταξη του άρθρου 42</w:t>
      </w:r>
      <w:r>
        <w:rPr>
          <w:rFonts w:eastAsia="Times New Roman"/>
          <w:szCs w:val="24"/>
        </w:rPr>
        <w:t>,</w:t>
      </w:r>
      <w:r w:rsidRPr="00CF184E">
        <w:rPr>
          <w:rFonts w:eastAsia="Times New Roman"/>
          <w:szCs w:val="24"/>
        </w:rPr>
        <w:t xml:space="preserve"> για την πρόβλεψη </w:t>
      </w:r>
      <w:r>
        <w:rPr>
          <w:rFonts w:eastAsia="Times New Roman"/>
          <w:szCs w:val="24"/>
        </w:rPr>
        <w:t>α</w:t>
      </w:r>
      <w:r w:rsidRPr="00CF184E">
        <w:rPr>
          <w:rFonts w:eastAsia="Times New Roman"/>
          <w:szCs w:val="24"/>
        </w:rPr>
        <w:t xml:space="preserve">σφαλιστικής κάλυψης </w:t>
      </w:r>
      <w:r>
        <w:rPr>
          <w:rFonts w:eastAsia="Times New Roman"/>
          <w:szCs w:val="24"/>
        </w:rPr>
        <w:t>τ</w:t>
      </w:r>
      <w:r w:rsidRPr="00CF184E">
        <w:rPr>
          <w:rFonts w:eastAsia="Times New Roman"/>
          <w:szCs w:val="24"/>
        </w:rPr>
        <w:t xml:space="preserve">ων προσώπων που παρέχουν κοινωφελή </w:t>
      </w:r>
      <w:r w:rsidRPr="00CF184E">
        <w:rPr>
          <w:rFonts w:eastAsia="Times New Roman"/>
          <w:szCs w:val="24"/>
        </w:rPr>
        <w:t>εργασία ως μέτρο έκτιση</w:t>
      </w:r>
      <w:r>
        <w:rPr>
          <w:rFonts w:eastAsia="Times New Roman"/>
          <w:szCs w:val="24"/>
        </w:rPr>
        <w:t>ς</w:t>
      </w:r>
      <w:r w:rsidRPr="00CF184E">
        <w:rPr>
          <w:rFonts w:eastAsia="Times New Roman"/>
          <w:szCs w:val="24"/>
        </w:rPr>
        <w:t xml:space="preserve"> της ποινής ή ως αναμορφωτικό μέτρο</w:t>
      </w:r>
      <w:r>
        <w:rPr>
          <w:rFonts w:eastAsia="Times New Roman"/>
          <w:szCs w:val="24"/>
        </w:rPr>
        <w:t>.</w:t>
      </w:r>
      <w:r w:rsidRPr="00CF184E">
        <w:rPr>
          <w:rFonts w:eastAsia="Times New Roman"/>
          <w:szCs w:val="24"/>
        </w:rPr>
        <w:t xml:space="preserve"> </w:t>
      </w:r>
    </w:p>
    <w:p w14:paraId="69A55E26" w14:textId="77777777" w:rsidR="00C9651F" w:rsidRDefault="002D2592">
      <w:pPr>
        <w:spacing w:line="600" w:lineRule="auto"/>
        <w:ind w:firstLine="720"/>
        <w:jc w:val="both"/>
        <w:rPr>
          <w:rFonts w:eastAsia="Times New Roman"/>
          <w:szCs w:val="24"/>
        </w:rPr>
      </w:pPr>
      <w:r>
        <w:rPr>
          <w:rFonts w:eastAsia="Times New Roman"/>
          <w:szCs w:val="24"/>
        </w:rPr>
        <w:lastRenderedPageBreak/>
        <w:t>Π</w:t>
      </w:r>
      <w:r w:rsidRPr="00CF184E">
        <w:rPr>
          <w:rFonts w:eastAsia="Times New Roman"/>
          <w:szCs w:val="24"/>
        </w:rPr>
        <w:t xml:space="preserve">εραιτέρω με το παρόν νομοσχέδιο </w:t>
      </w:r>
      <w:r>
        <w:rPr>
          <w:rFonts w:eastAsia="Times New Roman"/>
          <w:szCs w:val="24"/>
        </w:rPr>
        <w:t>τροποποιείται,</w:t>
      </w:r>
      <w:r w:rsidRPr="00CF184E">
        <w:rPr>
          <w:rFonts w:eastAsia="Times New Roman"/>
          <w:szCs w:val="24"/>
        </w:rPr>
        <w:t xml:space="preserve"> όπως ελέχθη</w:t>
      </w:r>
      <w:r>
        <w:rPr>
          <w:rFonts w:eastAsia="Times New Roman"/>
          <w:szCs w:val="24"/>
        </w:rPr>
        <w:t>,</w:t>
      </w:r>
      <w:r w:rsidRPr="00CF184E">
        <w:rPr>
          <w:rFonts w:eastAsia="Times New Roman"/>
          <w:szCs w:val="24"/>
        </w:rPr>
        <w:t xml:space="preserve"> </w:t>
      </w:r>
      <w:r>
        <w:rPr>
          <w:rFonts w:eastAsia="Times New Roman"/>
          <w:szCs w:val="24"/>
        </w:rPr>
        <w:t xml:space="preserve">η </w:t>
      </w:r>
      <w:r w:rsidRPr="00CF184E">
        <w:rPr>
          <w:rFonts w:eastAsia="Times New Roman"/>
          <w:szCs w:val="24"/>
        </w:rPr>
        <w:t>διάταξη του σχετικού άρθρου 417</w:t>
      </w:r>
      <w:r>
        <w:rPr>
          <w:rFonts w:eastAsia="Times New Roman"/>
          <w:szCs w:val="24"/>
        </w:rPr>
        <w:t xml:space="preserve"> του Κώδικα Ποινικής Δικονομίας, </w:t>
      </w:r>
      <w:r w:rsidRPr="00CF184E">
        <w:rPr>
          <w:rFonts w:eastAsia="Times New Roman"/>
          <w:szCs w:val="24"/>
        </w:rPr>
        <w:t>η ενεργοποίηση της αυτόφωρης διαδικασίας για τα αδικήματα της εξύβρ</w:t>
      </w:r>
      <w:r w:rsidRPr="00CF184E">
        <w:rPr>
          <w:rFonts w:eastAsia="Times New Roman"/>
          <w:szCs w:val="24"/>
        </w:rPr>
        <w:t>ισης</w:t>
      </w:r>
      <w:r>
        <w:rPr>
          <w:rFonts w:eastAsia="Times New Roman"/>
          <w:szCs w:val="24"/>
        </w:rPr>
        <w:t>,</w:t>
      </w:r>
      <w:r w:rsidRPr="00CF184E">
        <w:rPr>
          <w:rFonts w:eastAsia="Times New Roman"/>
          <w:szCs w:val="24"/>
        </w:rPr>
        <w:t xml:space="preserve"> της δυσφήμισης και της συκοφαντικής δυσφήμισης</w:t>
      </w:r>
      <w:r>
        <w:rPr>
          <w:rFonts w:eastAsia="Times New Roman"/>
          <w:szCs w:val="24"/>
        </w:rPr>
        <w:t xml:space="preserve"> δι</w:t>
      </w:r>
      <w:r>
        <w:rPr>
          <w:rFonts w:eastAsia="Times New Roman"/>
          <w:szCs w:val="24"/>
        </w:rPr>
        <w:t>ά</w:t>
      </w:r>
      <w:r>
        <w:rPr>
          <w:rFonts w:eastAsia="Times New Roman"/>
          <w:szCs w:val="24"/>
        </w:rPr>
        <w:t xml:space="preserve"> του Τύπου. Εκ παραλλήλου δι</w:t>
      </w:r>
      <w:r>
        <w:rPr>
          <w:rFonts w:eastAsia="Times New Roman"/>
          <w:szCs w:val="24"/>
        </w:rPr>
        <w:t>ά</w:t>
      </w:r>
      <w:r>
        <w:rPr>
          <w:rFonts w:eastAsia="Times New Roman"/>
          <w:szCs w:val="24"/>
        </w:rPr>
        <w:t xml:space="preserve"> της αποφυγής</w:t>
      </w:r>
      <w:r w:rsidRPr="00CF184E">
        <w:rPr>
          <w:rFonts w:eastAsia="Times New Roman"/>
          <w:szCs w:val="24"/>
        </w:rPr>
        <w:t xml:space="preserve"> της αυτόφωρης διαδικασίας επιτυγχάνεται και ένα σημαντικό βήμα στην κατεύθυνση της θωράκισης του ίδιου του </w:t>
      </w:r>
      <w:r>
        <w:rPr>
          <w:rFonts w:eastAsia="Times New Roman"/>
          <w:szCs w:val="24"/>
        </w:rPr>
        <w:t>Τ</w:t>
      </w:r>
      <w:r w:rsidRPr="00CF184E">
        <w:rPr>
          <w:rFonts w:eastAsia="Times New Roman"/>
          <w:szCs w:val="24"/>
        </w:rPr>
        <w:t>ύπου και των λειτουργών</w:t>
      </w:r>
      <w:r>
        <w:rPr>
          <w:rFonts w:eastAsia="Times New Roman"/>
          <w:szCs w:val="24"/>
        </w:rPr>
        <w:t xml:space="preserve"> του.</w:t>
      </w:r>
      <w:r w:rsidRPr="00CF184E">
        <w:rPr>
          <w:rFonts w:eastAsia="Times New Roman"/>
          <w:szCs w:val="24"/>
        </w:rPr>
        <w:t xml:space="preserve"> </w:t>
      </w:r>
    </w:p>
    <w:p w14:paraId="69A55E27" w14:textId="77777777" w:rsidR="00C9651F" w:rsidRDefault="002D2592">
      <w:pPr>
        <w:spacing w:line="600" w:lineRule="auto"/>
        <w:ind w:firstLine="720"/>
        <w:jc w:val="both"/>
        <w:rPr>
          <w:rFonts w:eastAsia="Times New Roman"/>
          <w:szCs w:val="24"/>
        </w:rPr>
      </w:pPr>
      <w:r>
        <w:rPr>
          <w:rFonts w:eastAsia="Times New Roman"/>
          <w:szCs w:val="24"/>
        </w:rPr>
        <w:t>Κ</w:t>
      </w:r>
      <w:r w:rsidRPr="00CF184E">
        <w:rPr>
          <w:rFonts w:eastAsia="Times New Roman"/>
          <w:szCs w:val="24"/>
        </w:rPr>
        <w:t>λείνοντας</w:t>
      </w:r>
      <w:r>
        <w:rPr>
          <w:rFonts w:eastAsia="Times New Roman"/>
          <w:szCs w:val="24"/>
        </w:rPr>
        <w:t>,</w:t>
      </w:r>
      <w:r w:rsidRPr="00CF184E">
        <w:rPr>
          <w:rFonts w:eastAsia="Times New Roman"/>
          <w:szCs w:val="24"/>
        </w:rPr>
        <w:t xml:space="preserve"> </w:t>
      </w:r>
      <w:r>
        <w:rPr>
          <w:rFonts w:eastAsia="Times New Roman"/>
          <w:szCs w:val="24"/>
        </w:rPr>
        <w:t>στο Κ</w:t>
      </w:r>
      <w:r w:rsidRPr="00CF184E">
        <w:rPr>
          <w:rFonts w:eastAsia="Times New Roman"/>
          <w:szCs w:val="24"/>
        </w:rPr>
        <w:t>εφάλαιο</w:t>
      </w:r>
      <w:r>
        <w:rPr>
          <w:rFonts w:eastAsia="Times New Roman"/>
          <w:szCs w:val="24"/>
        </w:rPr>
        <w:t xml:space="preserve"> ΣΤ</w:t>
      </w:r>
      <w:r>
        <w:rPr>
          <w:rFonts w:eastAsia="Times New Roman"/>
          <w:szCs w:val="24"/>
        </w:rPr>
        <w:t>΄</w:t>
      </w:r>
      <w:r w:rsidRPr="00CF184E">
        <w:rPr>
          <w:rFonts w:eastAsia="Times New Roman"/>
          <w:szCs w:val="24"/>
        </w:rPr>
        <w:t xml:space="preserve"> παρουσιάζονται σημαντικές αλλαγές στη λειτουργ</w:t>
      </w:r>
      <w:r>
        <w:rPr>
          <w:rFonts w:eastAsia="Times New Roman"/>
          <w:szCs w:val="24"/>
        </w:rPr>
        <w:t xml:space="preserve">ία του σωφρονιστικού συστήματος, </w:t>
      </w:r>
      <w:r w:rsidRPr="00CF184E">
        <w:rPr>
          <w:rFonts w:eastAsia="Times New Roman"/>
          <w:szCs w:val="24"/>
        </w:rPr>
        <w:t>με σημαντικότερη την εξίσωση ως προς την επιμέτρηση των ημερών εργασίας στις αγροτικές φυλακές</w:t>
      </w:r>
      <w:r>
        <w:rPr>
          <w:rFonts w:eastAsia="Times New Roman"/>
          <w:szCs w:val="24"/>
        </w:rPr>
        <w:t>,</w:t>
      </w:r>
      <w:r w:rsidRPr="00CF184E">
        <w:rPr>
          <w:rFonts w:eastAsia="Times New Roman"/>
          <w:szCs w:val="24"/>
        </w:rPr>
        <w:t xml:space="preserve"> κάτι που μέχρι τώρα δεν ήταν ενιαίο και εναρμονισμένο απόλυτα</w:t>
      </w:r>
      <w:r>
        <w:rPr>
          <w:rFonts w:eastAsia="Times New Roman"/>
          <w:szCs w:val="24"/>
        </w:rPr>
        <w:t>.</w:t>
      </w:r>
    </w:p>
    <w:p w14:paraId="69A55E28" w14:textId="77777777" w:rsidR="00C9651F" w:rsidRDefault="002D2592">
      <w:pPr>
        <w:spacing w:line="600" w:lineRule="auto"/>
        <w:ind w:firstLine="720"/>
        <w:jc w:val="both"/>
        <w:rPr>
          <w:rFonts w:eastAsia="Times New Roman"/>
          <w:szCs w:val="24"/>
        </w:rPr>
      </w:pPr>
      <w:r>
        <w:rPr>
          <w:rFonts w:eastAsia="Times New Roman"/>
          <w:szCs w:val="24"/>
        </w:rPr>
        <w:t>Πολλές</w:t>
      </w:r>
      <w:r w:rsidRPr="00CF184E">
        <w:rPr>
          <w:rFonts w:eastAsia="Times New Roman"/>
          <w:szCs w:val="24"/>
        </w:rPr>
        <w:t xml:space="preserve"> αλλά απλές και αναγκαίες μεταρρυθμίσεις </w:t>
      </w:r>
      <w:r>
        <w:rPr>
          <w:rFonts w:eastAsia="Times New Roman"/>
          <w:szCs w:val="24"/>
        </w:rPr>
        <w:t>α</w:t>
      </w:r>
      <w:r w:rsidRPr="00CF184E">
        <w:rPr>
          <w:rFonts w:eastAsia="Times New Roman"/>
          <w:szCs w:val="24"/>
        </w:rPr>
        <w:t xml:space="preserve">ναμένουμε να επέλθουν στη λειτουργία και απονομή της </w:t>
      </w:r>
      <w:r>
        <w:rPr>
          <w:rFonts w:eastAsia="Times New Roman"/>
          <w:szCs w:val="24"/>
        </w:rPr>
        <w:t>δ</w:t>
      </w:r>
      <w:r w:rsidRPr="00CF184E">
        <w:rPr>
          <w:rFonts w:eastAsia="Times New Roman"/>
          <w:szCs w:val="24"/>
        </w:rPr>
        <w:t>ικαιοσύνης με το υπό ψήφιση νομοσχέδιο</w:t>
      </w:r>
      <w:r>
        <w:rPr>
          <w:rFonts w:eastAsia="Times New Roman"/>
          <w:szCs w:val="24"/>
        </w:rPr>
        <w:t>.</w:t>
      </w:r>
      <w:r w:rsidRPr="00CF184E">
        <w:rPr>
          <w:rFonts w:eastAsia="Times New Roman"/>
          <w:szCs w:val="24"/>
        </w:rPr>
        <w:t xml:space="preserve"> </w:t>
      </w:r>
      <w:r>
        <w:rPr>
          <w:rFonts w:eastAsia="Times New Roman"/>
          <w:szCs w:val="24"/>
        </w:rPr>
        <w:t>Ο</w:t>
      </w:r>
      <w:r w:rsidRPr="00CF184E">
        <w:rPr>
          <w:rFonts w:eastAsia="Times New Roman"/>
          <w:szCs w:val="24"/>
        </w:rPr>
        <w:t>ρθώς λέχθηκε ότι αποτελεί μία συρραφή διάσπαρτων</w:t>
      </w:r>
      <w:r>
        <w:rPr>
          <w:rFonts w:eastAsia="Times New Roman"/>
          <w:szCs w:val="24"/>
        </w:rPr>
        <w:t>,</w:t>
      </w:r>
      <w:r w:rsidRPr="00CF184E">
        <w:rPr>
          <w:rFonts w:eastAsia="Times New Roman"/>
          <w:szCs w:val="24"/>
        </w:rPr>
        <w:t xml:space="preserve"> αλλά κατά ενότητες δομημένων νομοθετικών διατάξεων</w:t>
      </w:r>
      <w:r>
        <w:rPr>
          <w:rFonts w:eastAsia="Times New Roman"/>
          <w:szCs w:val="24"/>
        </w:rPr>
        <w:t>,</w:t>
      </w:r>
      <w:r w:rsidRPr="00CF184E">
        <w:rPr>
          <w:rFonts w:eastAsia="Times New Roman"/>
          <w:szCs w:val="24"/>
        </w:rPr>
        <w:t xml:space="preserve"> που μπορεί να μη </w:t>
      </w:r>
      <w:r w:rsidRPr="00CF184E">
        <w:rPr>
          <w:rFonts w:eastAsia="Times New Roman"/>
          <w:szCs w:val="24"/>
        </w:rPr>
        <w:t>επιλύουν ή να μη διορθώνουν όλες τις ατέλειες του συστήματος</w:t>
      </w:r>
      <w:r>
        <w:rPr>
          <w:rFonts w:eastAsia="Times New Roman"/>
          <w:szCs w:val="24"/>
        </w:rPr>
        <w:t>,</w:t>
      </w:r>
      <w:r w:rsidRPr="00CF184E">
        <w:rPr>
          <w:rFonts w:eastAsia="Times New Roman"/>
          <w:szCs w:val="24"/>
        </w:rPr>
        <w:t xml:space="preserve"> βελτιώνονται</w:t>
      </w:r>
      <w:r>
        <w:rPr>
          <w:rFonts w:eastAsia="Times New Roman"/>
          <w:szCs w:val="24"/>
        </w:rPr>
        <w:t>,</w:t>
      </w:r>
      <w:r w:rsidRPr="00CF184E">
        <w:rPr>
          <w:rFonts w:eastAsia="Times New Roman"/>
          <w:szCs w:val="24"/>
        </w:rPr>
        <w:t xml:space="preserve"> </w:t>
      </w:r>
      <w:r>
        <w:rPr>
          <w:rFonts w:eastAsia="Times New Roman"/>
          <w:szCs w:val="24"/>
        </w:rPr>
        <w:t>όμως,</w:t>
      </w:r>
      <w:r w:rsidRPr="00CF184E">
        <w:rPr>
          <w:rFonts w:eastAsia="Times New Roman"/>
          <w:szCs w:val="24"/>
        </w:rPr>
        <w:t xml:space="preserve"> </w:t>
      </w:r>
      <w:r w:rsidRPr="00CF184E">
        <w:rPr>
          <w:rFonts w:eastAsia="Times New Roman"/>
          <w:szCs w:val="24"/>
        </w:rPr>
        <w:lastRenderedPageBreak/>
        <w:t>προφαν</w:t>
      </w:r>
      <w:r>
        <w:rPr>
          <w:rFonts w:eastAsia="Times New Roman"/>
          <w:szCs w:val="24"/>
        </w:rPr>
        <w:t>είς</w:t>
      </w:r>
      <w:r w:rsidRPr="00CF184E">
        <w:rPr>
          <w:rFonts w:eastAsia="Times New Roman"/>
          <w:szCs w:val="24"/>
        </w:rPr>
        <w:t xml:space="preserve"> στρεβλώσεις</w:t>
      </w:r>
      <w:r>
        <w:rPr>
          <w:rFonts w:eastAsia="Times New Roman"/>
          <w:szCs w:val="24"/>
        </w:rPr>
        <w:t>,</w:t>
      </w:r>
      <w:r w:rsidRPr="00CF184E">
        <w:rPr>
          <w:rFonts w:eastAsia="Times New Roman"/>
          <w:szCs w:val="24"/>
        </w:rPr>
        <w:t xml:space="preserve"> εισάγονται μικρές αλλά απαραίτητες μεταρρυθμιστικές τομές </w:t>
      </w:r>
      <w:r>
        <w:rPr>
          <w:rFonts w:eastAsia="Times New Roman"/>
          <w:szCs w:val="24"/>
        </w:rPr>
        <w:t>κ</w:t>
      </w:r>
      <w:r w:rsidRPr="00CF184E">
        <w:rPr>
          <w:rFonts w:eastAsia="Times New Roman"/>
          <w:szCs w:val="24"/>
        </w:rPr>
        <w:t xml:space="preserve">αι εν τέλει </w:t>
      </w:r>
      <w:r>
        <w:rPr>
          <w:rFonts w:eastAsia="Times New Roman"/>
          <w:szCs w:val="24"/>
        </w:rPr>
        <w:t>κανονικοποι</w:t>
      </w:r>
      <w:r>
        <w:rPr>
          <w:rFonts w:eastAsia="Times New Roman"/>
          <w:szCs w:val="24"/>
        </w:rPr>
        <w:t>εί</w:t>
      </w:r>
      <w:r>
        <w:rPr>
          <w:rFonts w:eastAsia="Times New Roman"/>
          <w:szCs w:val="24"/>
        </w:rPr>
        <w:t>ται</w:t>
      </w:r>
      <w:r w:rsidRPr="00CF184E">
        <w:rPr>
          <w:rFonts w:eastAsia="Times New Roman"/>
          <w:szCs w:val="24"/>
        </w:rPr>
        <w:t xml:space="preserve"> και απλουστεύ</w:t>
      </w:r>
      <w:r>
        <w:rPr>
          <w:rFonts w:eastAsia="Times New Roman"/>
          <w:szCs w:val="24"/>
        </w:rPr>
        <w:t>ε</w:t>
      </w:r>
      <w:r w:rsidRPr="00CF184E">
        <w:rPr>
          <w:rFonts w:eastAsia="Times New Roman"/>
          <w:szCs w:val="24"/>
        </w:rPr>
        <w:t>ται και η καθημερινότητα των πολιτών και όχι μόνο</w:t>
      </w:r>
      <w:r w:rsidRPr="00CF184E">
        <w:rPr>
          <w:rFonts w:eastAsia="Times New Roman"/>
          <w:szCs w:val="24"/>
        </w:rPr>
        <w:t xml:space="preserve"> όσοι συνεπικουρούν και υποβοηθ</w:t>
      </w:r>
      <w:r>
        <w:rPr>
          <w:rFonts w:eastAsia="Times New Roman"/>
          <w:szCs w:val="24"/>
        </w:rPr>
        <w:t xml:space="preserve">ούν </w:t>
      </w:r>
      <w:r w:rsidRPr="00CF184E">
        <w:rPr>
          <w:rFonts w:eastAsia="Times New Roman"/>
          <w:szCs w:val="24"/>
        </w:rPr>
        <w:t xml:space="preserve">τη </w:t>
      </w:r>
      <w:r>
        <w:rPr>
          <w:rFonts w:eastAsia="Times New Roman"/>
          <w:szCs w:val="24"/>
        </w:rPr>
        <w:t>δ</w:t>
      </w:r>
      <w:r w:rsidRPr="00CF184E">
        <w:rPr>
          <w:rFonts w:eastAsia="Times New Roman"/>
          <w:szCs w:val="24"/>
        </w:rPr>
        <w:t>ικαιοσύνη και τ</w:t>
      </w:r>
      <w:r>
        <w:rPr>
          <w:rFonts w:eastAsia="Times New Roman"/>
          <w:szCs w:val="24"/>
        </w:rPr>
        <w:t>ον</w:t>
      </w:r>
      <w:r w:rsidRPr="00CF184E">
        <w:rPr>
          <w:rFonts w:eastAsia="Times New Roman"/>
          <w:szCs w:val="24"/>
        </w:rPr>
        <w:t xml:space="preserve"> </w:t>
      </w:r>
      <w:r>
        <w:rPr>
          <w:rFonts w:eastAsia="Times New Roman"/>
          <w:szCs w:val="24"/>
        </w:rPr>
        <w:t>θ</w:t>
      </w:r>
      <w:r w:rsidRPr="00CF184E">
        <w:rPr>
          <w:rFonts w:eastAsia="Times New Roman"/>
          <w:szCs w:val="24"/>
        </w:rPr>
        <w:t>εσμ</w:t>
      </w:r>
      <w:r>
        <w:rPr>
          <w:rFonts w:eastAsia="Times New Roman"/>
          <w:szCs w:val="24"/>
        </w:rPr>
        <w:t>ό.</w:t>
      </w:r>
    </w:p>
    <w:p w14:paraId="69A55E29" w14:textId="77777777" w:rsidR="00C9651F" w:rsidRDefault="002D2592">
      <w:pPr>
        <w:spacing w:line="600" w:lineRule="auto"/>
        <w:ind w:firstLine="720"/>
        <w:jc w:val="both"/>
        <w:rPr>
          <w:rFonts w:eastAsia="Times New Roman"/>
          <w:szCs w:val="24"/>
        </w:rPr>
      </w:pPr>
      <w:r>
        <w:rPr>
          <w:rFonts w:eastAsia="Times New Roman"/>
          <w:szCs w:val="24"/>
        </w:rPr>
        <w:t>Ε</w:t>
      </w:r>
      <w:r w:rsidRPr="00CF184E">
        <w:rPr>
          <w:rFonts w:eastAsia="Times New Roman"/>
          <w:szCs w:val="24"/>
        </w:rPr>
        <w:t>υχαριστώ</w:t>
      </w:r>
      <w:r>
        <w:rPr>
          <w:rFonts w:eastAsia="Times New Roman"/>
          <w:szCs w:val="24"/>
        </w:rPr>
        <w:t>.</w:t>
      </w:r>
    </w:p>
    <w:p w14:paraId="69A55E2A" w14:textId="77777777" w:rsidR="00C9651F" w:rsidRDefault="002D2592">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69A55E2B" w14:textId="77777777" w:rsidR="00C9651F" w:rsidRDefault="002D2592">
      <w:pPr>
        <w:spacing w:line="600" w:lineRule="auto"/>
        <w:ind w:firstLine="720"/>
        <w:jc w:val="both"/>
        <w:rPr>
          <w:rFonts w:eastAsia="Times New Roman"/>
          <w:szCs w:val="24"/>
        </w:rPr>
      </w:pPr>
      <w:r>
        <w:rPr>
          <w:rFonts w:eastAsia="Times New Roman"/>
          <w:b/>
          <w:szCs w:val="24"/>
        </w:rPr>
        <w:t xml:space="preserve">ΠΡΟΕΔΡΕΥΩΝ (ΓΕΩΡΓΙΟΣ ΒΑΡΕΜΕΝΟΣ): </w:t>
      </w:r>
      <w:r w:rsidRPr="00404E28">
        <w:rPr>
          <w:rFonts w:eastAsia="Times New Roman"/>
          <w:szCs w:val="24"/>
        </w:rPr>
        <w:t>Κυρίες και κύριοι συνάδελφοι, έχω την τιμή να ανακοινώσω στο Σώμα ότι τη συνεδρίασή μας παρακολουθούν απ</w:t>
      </w:r>
      <w:r w:rsidRPr="00404E28">
        <w:rPr>
          <w:rFonts w:eastAsia="Times New Roman"/>
          <w:szCs w:val="24"/>
        </w:rPr>
        <w:t xml:space="preserve">ό τα άνω δυτικά θεωρία,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w:t>
      </w:r>
      <w:r>
        <w:rPr>
          <w:rFonts w:eastAsia="Times New Roman"/>
          <w:szCs w:val="24"/>
        </w:rPr>
        <w:t xml:space="preserve">τριάντα τέσσερις </w:t>
      </w:r>
      <w:r w:rsidRPr="00404E28">
        <w:rPr>
          <w:rFonts w:eastAsia="Times New Roman"/>
          <w:szCs w:val="24"/>
        </w:rPr>
        <w:t xml:space="preserve">μαθητές και μαθήτριες και </w:t>
      </w:r>
      <w:r>
        <w:rPr>
          <w:rFonts w:eastAsia="Times New Roman"/>
          <w:szCs w:val="24"/>
        </w:rPr>
        <w:t xml:space="preserve">τρεις </w:t>
      </w:r>
      <w:r w:rsidRPr="00404E28">
        <w:rPr>
          <w:rFonts w:eastAsia="Times New Roman"/>
          <w:szCs w:val="24"/>
        </w:rPr>
        <w:t>εκπαιδευ</w:t>
      </w:r>
      <w:r w:rsidRPr="00404E28">
        <w:rPr>
          <w:rFonts w:eastAsia="Times New Roman"/>
          <w:szCs w:val="24"/>
        </w:rPr>
        <w:t xml:space="preserve">τικοί συνοδοί τους από το </w:t>
      </w:r>
      <w:r>
        <w:rPr>
          <w:rFonts w:eastAsia="Times New Roman"/>
          <w:szCs w:val="24"/>
        </w:rPr>
        <w:t>4</w:t>
      </w:r>
      <w:r w:rsidRPr="004277F0">
        <w:rPr>
          <w:rFonts w:eastAsia="Times New Roman"/>
          <w:szCs w:val="24"/>
          <w:vertAlign w:val="superscript"/>
        </w:rPr>
        <w:t>ο</w:t>
      </w:r>
      <w:r>
        <w:rPr>
          <w:rFonts w:eastAsia="Times New Roman"/>
          <w:szCs w:val="24"/>
        </w:rPr>
        <w:t xml:space="preserve"> Γυμνάσιο Νέας Ιωνίας Βόλου</w:t>
      </w:r>
      <w:r w:rsidRPr="00404E28">
        <w:rPr>
          <w:rFonts w:eastAsia="Times New Roman"/>
          <w:szCs w:val="24"/>
        </w:rPr>
        <w:t>.</w:t>
      </w:r>
    </w:p>
    <w:p w14:paraId="69A55E2C" w14:textId="77777777" w:rsidR="00C9651F" w:rsidRDefault="002D2592">
      <w:pPr>
        <w:spacing w:line="600" w:lineRule="auto"/>
        <w:ind w:firstLine="720"/>
        <w:rPr>
          <w:rFonts w:eastAsia="Times New Roman"/>
          <w:szCs w:val="24"/>
        </w:rPr>
      </w:pPr>
      <w:r w:rsidRPr="00404E28">
        <w:rPr>
          <w:rFonts w:eastAsia="Times New Roman"/>
          <w:szCs w:val="24"/>
        </w:rPr>
        <w:t>Η Βουλή το</w:t>
      </w:r>
      <w:r>
        <w:rPr>
          <w:rFonts w:eastAsia="Times New Roman"/>
          <w:szCs w:val="24"/>
        </w:rPr>
        <w:t>ύ</w:t>
      </w:r>
      <w:r w:rsidRPr="00404E28">
        <w:rPr>
          <w:rFonts w:eastAsia="Times New Roman"/>
          <w:szCs w:val="24"/>
        </w:rPr>
        <w:t>ς καλωσορίζει.</w:t>
      </w:r>
    </w:p>
    <w:p w14:paraId="69A55E2D" w14:textId="77777777" w:rsidR="00C9651F" w:rsidRDefault="002D2592">
      <w:pPr>
        <w:spacing w:line="600" w:lineRule="auto"/>
        <w:ind w:firstLine="720"/>
        <w:jc w:val="center"/>
        <w:rPr>
          <w:rFonts w:eastAsia="Times New Roman"/>
          <w:b/>
          <w:szCs w:val="24"/>
        </w:rPr>
      </w:pPr>
      <w:r w:rsidRPr="00404E28">
        <w:rPr>
          <w:rFonts w:eastAsia="Times New Roman"/>
          <w:szCs w:val="24"/>
        </w:rPr>
        <w:t>(Χειροκροτήματα απ’ όλες τις πτέρυγες της Βουλής)</w:t>
      </w:r>
    </w:p>
    <w:p w14:paraId="69A55E2E" w14:textId="77777777" w:rsidR="00C9651F" w:rsidRDefault="002D2592">
      <w:pPr>
        <w:spacing w:line="600" w:lineRule="auto"/>
        <w:ind w:firstLine="720"/>
        <w:jc w:val="both"/>
        <w:rPr>
          <w:rFonts w:eastAsia="Times New Roman"/>
          <w:szCs w:val="24"/>
        </w:rPr>
      </w:pPr>
      <w:r>
        <w:rPr>
          <w:rFonts w:eastAsia="Times New Roman"/>
          <w:szCs w:val="24"/>
        </w:rPr>
        <w:t xml:space="preserve">Τον λόγο έχει ο Κοινοβουλευτικός Εκπρόσωπος της Νέας Δημοκρατίας κ. Τζαβάρας. </w:t>
      </w:r>
    </w:p>
    <w:p w14:paraId="69A55E2F" w14:textId="77777777" w:rsidR="00C9651F" w:rsidRDefault="002D2592">
      <w:pPr>
        <w:spacing w:line="600" w:lineRule="auto"/>
        <w:ind w:firstLine="720"/>
        <w:jc w:val="both"/>
        <w:rPr>
          <w:rFonts w:eastAsia="Times New Roman"/>
          <w:szCs w:val="24"/>
        </w:rPr>
      </w:pPr>
      <w:r>
        <w:rPr>
          <w:rFonts w:eastAsia="Times New Roman"/>
          <w:b/>
          <w:szCs w:val="24"/>
        </w:rPr>
        <w:lastRenderedPageBreak/>
        <w:t xml:space="preserve">ΚΩΝΣΤΑΝΤΙΝΟΣ ΤΖΑΒΑΡΑΣ: </w:t>
      </w:r>
      <w:r>
        <w:rPr>
          <w:rFonts w:eastAsia="Times New Roman"/>
          <w:szCs w:val="24"/>
        </w:rPr>
        <w:t>Ε</w:t>
      </w:r>
      <w:r w:rsidRPr="00CF184E">
        <w:rPr>
          <w:rFonts w:eastAsia="Times New Roman"/>
          <w:szCs w:val="24"/>
        </w:rPr>
        <w:t>υχαριστώ πολύ</w:t>
      </w:r>
      <w:r>
        <w:rPr>
          <w:rFonts w:eastAsia="Times New Roman"/>
          <w:szCs w:val="24"/>
        </w:rPr>
        <w:t>,</w:t>
      </w:r>
      <w:r w:rsidRPr="00CF184E">
        <w:rPr>
          <w:rFonts w:eastAsia="Times New Roman"/>
          <w:szCs w:val="24"/>
        </w:rPr>
        <w:t xml:space="preserve"> κύριε </w:t>
      </w:r>
      <w:r>
        <w:rPr>
          <w:rFonts w:eastAsia="Times New Roman"/>
          <w:szCs w:val="24"/>
        </w:rPr>
        <w:t>Π</w:t>
      </w:r>
      <w:r w:rsidRPr="00CF184E">
        <w:rPr>
          <w:rFonts w:eastAsia="Times New Roman"/>
          <w:szCs w:val="24"/>
        </w:rPr>
        <w:t>ρόεδρε</w:t>
      </w:r>
      <w:r>
        <w:rPr>
          <w:rFonts w:eastAsia="Times New Roman"/>
          <w:szCs w:val="24"/>
        </w:rPr>
        <w:t>.</w:t>
      </w:r>
    </w:p>
    <w:p w14:paraId="69A55E30" w14:textId="77777777" w:rsidR="00C9651F" w:rsidRDefault="002D2592">
      <w:pPr>
        <w:spacing w:line="600" w:lineRule="auto"/>
        <w:ind w:firstLine="720"/>
        <w:jc w:val="both"/>
        <w:rPr>
          <w:rFonts w:eastAsia="Times New Roman"/>
          <w:szCs w:val="24"/>
        </w:rPr>
      </w:pPr>
      <w:r>
        <w:rPr>
          <w:rFonts w:eastAsia="Times New Roman"/>
          <w:szCs w:val="24"/>
        </w:rPr>
        <w:t>Ν</w:t>
      </w:r>
      <w:r w:rsidRPr="00CF184E">
        <w:rPr>
          <w:rFonts w:eastAsia="Times New Roman"/>
          <w:szCs w:val="24"/>
        </w:rPr>
        <w:t>ομίζω ότι όλοι μας συμφωνούμε σήμερα</w:t>
      </w:r>
      <w:r>
        <w:rPr>
          <w:rFonts w:eastAsia="Times New Roman"/>
          <w:szCs w:val="24"/>
        </w:rPr>
        <w:t>, κύριοι Βουλευτές, ότι</w:t>
      </w:r>
      <w:r w:rsidRPr="00CF184E">
        <w:rPr>
          <w:rFonts w:eastAsia="Times New Roman"/>
          <w:szCs w:val="24"/>
        </w:rPr>
        <w:t xml:space="preserve"> με το νομοσχέδιο που συζητούμε και σε λίγο θα ψηφίσουμε</w:t>
      </w:r>
      <w:r>
        <w:rPr>
          <w:rFonts w:eastAsia="Times New Roman"/>
          <w:szCs w:val="24"/>
        </w:rPr>
        <w:t>,</w:t>
      </w:r>
      <w:r w:rsidRPr="00CF184E">
        <w:rPr>
          <w:rFonts w:eastAsia="Times New Roman"/>
          <w:szCs w:val="24"/>
        </w:rPr>
        <w:t xml:space="preserve"> η ελληνική πολιτεία ενσωματώνει με τον πιο επίσημο τρόπο</w:t>
      </w:r>
      <w:r>
        <w:rPr>
          <w:rFonts w:eastAsia="Times New Roman"/>
          <w:szCs w:val="24"/>
        </w:rPr>
        <w:t xml:space="preserve"> -</w:t>
      </w:r>
      <w:r w:rsidRPr="00CF184E">
        <w:rPr>
          <w:rFonts w:eastAsia="Times New Roman"/>
          <w:szCs w:val="24"/>
        </w:rPr>
        <w:t xml:space="preserve">δηλαδή μέσα από τη νομοθετική λειτουργία του </w:t>
      </w:r>
      <w:r>
        <w:rPr>
          <w:rFonts w:eastAsia="Times New Roman"/>
          <w:szCs w:val="24"/>
        </w:rPr>
        <w:t>κ</w:t>
      </w:r>
      <w:r w:rsidRPr="00CF184E">
        <w:rPr>
          <w:rFonts w:eastAsia="Times New Roman"/>
          <w:szCs w:val="24"/>
        </w:rPr>
        <w:t>ράτους</w:t>
      </w:r>
      <w:r>
        <w:rPr>
          <w:rFonts w:eastAsia="Times New Roman"/>
          <w:szCs w:val="24"/>
        </w:rPr>
        <w:t>-</w:t>
      </w:r>
      <w:r w:rsidRPr="00CF184E">
        <w:rPr>
          <w:rFonts w:eastAsia="Times New Roman"/>
          <w:szCs w:val="24"/>
        </w:rPr>
        <w:t xml:space="preserve"> μία σειρά </w:t>
      </w:r>
      <w:r w:rsidRPr="00CF184E">
        <w:rPr>
          <w:rFonts w:eastAsia="Times New Roman"/>
          <w:szCs w:val="24"/>
        </w:rPr>
        <w:t xml:space="preserve">ρυθμίσεων που μας καταξιώνουν σε </w:t>
      </w:r>
      <w:r>
        <w:rPr>
          <w:rFonts w:eastAsia="Times New Roman"/>
          <w:szCs w:val="24"/>
        </w:rPr>
        <w:t>ε</w:t>
      </w:r>
      <w:r w:rsidRPr="00CF184E">
        <w:rPr>
          <w:rFonts w:eastAsia="Times New Roman"/>
          <w:szCs w:val="24"/>
        </w:rPr>
        <w:t>υρωπαϊκό επίπεδο ως κράτος δικαίου</w:t>
      </w:r>
      <w:r>
        <w:rPr>
          <w:rFonts w:eastAsia="Times New Roman"/>
          <w:szCs w:val="24"/>
        </w:rPr>
        <w:t>.</w:t>
      </w:r>
    </w:p>
    <w:p w14:paraId="69A55E31" w14:textId="77777777" w:rsidR="00C9651F" w:rsidRDefault="002D2592">
      <w:pPr>
        <w:spacing w:line="600" w:lineRule="auto"/>
        <w:ind w:firstLine="720"/>
        <w:jc w:val="both"/>
        <w:rPr>
          <w:rFonts w:eastAsia="Times New Roman"/>
          <w:szCs w:val="24"/>
        </w:rPr>
      </w:pPr>
      <w:r>
        <w:rPr>
          <w:rFonts w:eastAsia="Times New Roman"/>
          <w:szCs w:val="24"/>
        </w:rPr>
        <w:t>Γ</w:t>
      </w:r>
      <w:r w:rsidRPr="00CF184E">
        <w:rPr>
          <w:rFonts w:eastAsia="Times New Roman"/>
          <w:szCs w:val="24"/>
        </w:rPr>
        <w:t>ιατί</w:t>
      </w:r>
      <w:r>
        <w:rPr>
          <w:rFonts w:eastAsia="Times New Roman"/>
          <w:szCs w:val="24"/>
        </w:rPr>
        <w:t>,</w:t>
      </w:r>
      <w:r w:rsidRPr="00CF184E">
        <w:rPr>
          <w:rFonts w:eastAsia="Times New Roman"/>
          <w:szCs w:val="24"/>
        </w:rPr>
        <w:t xml:space="preserve"> πράγματι</w:t>
      </w:r>
      <w:r>
        <w:rPr>
          <w:rFonts w:eastAsia="Times New Roman"/>
          <w:szCs w:val="24"/>
        </w:rPr>
        <w:t>,</w:t>
      </w:r>
      <w:r w:rsidRPr="00CF184E">
        <w:rPr>
          <w:rFonts w:eastAsia="Times New Roman"/>
          <w:szCs w:val="24"/>
        </w:rPr>
        <w:t xml:space="preserve"> με αυτές τις ρυθμίσεις το κράτος δεσμεύεται ότι θα έχει μία πολιτισμένη συμπεριφορά στον τρόπο με τον οποίον αντιμετωπίζει τον ύποπτο ή τον κατηγορούμενο </w:t>
      </w:r>
      <w:r>
        <w:rPr>
          <w:rFonts w:eastAsia="Times New Roman"/>
          <w:szCs w:val="24"/>
        </w:rPr>
        <w:t>π</w:t>
      </w:r>
      <w:r w:rsidRPr="00CF184E">
        <w:rPr>
          <w:rFonts w:eastAsia="Times New Roman"/>
          <w:szCs w:val="24"/>
        </w:rPr>
        <w:t xml:space="preserve">ολίτη σε κάθε </w:t>
      </w:r>
      <w:r w:rsidRPr="00CF184E">
        <w:rPr>
          <w:rFonts w:eastAsia="Times New Roman"/>
          <w:szCs w:val="24"/>
        </w:rPr>
        <w:t>φάση της διαδικασίας</w:t>
      </w:r>
      <w:r>
        <w:rPr>
          <w:rFonts w:eastAsia="Times New Roman"/>
          <w:szCs w:val="24"/>
        </w:rPr>
        <w:t>,</w:t>
      </w:r>
      <w:r w:rsidRPr="00CF184E">
        <w:rPr>
          <w:rFonts w:eastAsia="Times New Roman"/>
          <w:szCs w:val="24"/>
        </w:rPr>
        <w:t xml:space="preserve"> που ξεκινάει από την άσκηση της ποινικής δίωξης μέχρι την έκδοση τελεσίδικης</w:t>
      </w:r>
      <w:r>
        <w:rPr>
          <w:rFonts w:eastAsia="Times New Roman"/>
          <w:szCs w:val="24"/>
        </w:rPr>
        <w:t>,</w:t>
      </w:r>
      <w:r w:rsidRPr="00CF184E">
        <w:rPr>
          <w:rFonts w:eastAsia="Times New Roman"/>
          <w:szCs w:val="24"/>
        </w:rPr>
        <w:t xml:space="preserve"> αλλά οπωσδήποτε </w:t>
      </w:r>
      <w:r>
        <w:rPr>
          <w:rFonts w:eastAsia="Times New Roman"/>
          <w:szCs w:val="24"/>
        </w:rPr>
        <w:t>- σ</w:t>
      </w:r>
      <w:r w:rsidRPr="00CF184E">
        <w:rPr>
          <w:rFonts w:eastAsia="Times New Roman"/>
          <w:szCs w:val="24"/>
        </w:rPr>
        <w:t>υμφωνώ με τον</w:t>
      </w:r>
      <w:r>
        <w:rPr>
          <w:rFonts w:eastAsia="Times New Roman"/>
          <w:szCs w:val="24"/>
        </w:rPr>
        <w:t xml:space="preserve"> κ.</w:t>
      </w:r>
      <w:r w:rsidRPr="00CF184E">
        <w:rPr>
          <w:rFonts w:eastAsia="Times New Roman"/>
          <w:szCs w:val="24"/>
        </w:rPr>
        <w:t xml:space="preserve"> </w:t>
      </w:r>
      <w:r>
        <w:rPr>
          <w:rFonts w:eastAsia="Times New Roman"/>
          <w:szCs w:val="24"/>
        </w:rPr>
        <w:t>Β</w:t>
      </w:r>
      <w:r w:rsidRPr="00CF184E">
        <w:rPr>
          <w:rFonts w:eastAsia="Times New Roman"/>
          <w:szCs w:val="24"/>
        </w:rPr>
        <w:t>ενιζέλο</w:t>
      </w:r>
      <w:r>
        <w:rPr>
          <w:rFonts w:eastAsia="Times New Roman"/>
          <w:szCs w:val="24"/>
        </w:rPr>
        <w:t xml:space="preserve"> και θα πρέπει να το δ</w:t>
      </w:r>
      <w:r w:rsidRPr="00CF184E">
        <w:rPr>
          <w:rFonts w:eastAsia="Times New Roman"/>
          <w:szCs w:val="24"/>
        </w:rPr>
        <w:t>είτε αυτό</w:t>
      </w:r>
      <w:r>
        <w:rPr>
          <w:rFonts w:eastAsia="Times New Roman"/>
          <w:szCs w:val="24"/>
        </w:rPr>
        <w:t>,</w:t>
      </w:r>
      <w:r w:rsidRPr="00CF184E">
        <w:rPr>
          <w:rFonts w:eastAsia="Times New Roman"/>
          <w:szCs w:val="24"/>
        </w:rPr>
        <w:t xml:space="preserve"> </w:t>
      </w:r>
      <w:r>
        <w:rPr>
          <w:rFonts w:eastAsia="Times New Roman"/>
          <w:szCs w:val="24"/>
        </w:rPr>
        <w:t>κ</w:t>
      </w:r>
      <w:r w:rsidRPr="00CF184E">
        <w:rPr>
          <w:rFonts w:eastAsia="Times New Roman"/>
          <w:szCs w:val="24"/>
        </w:rPr>
        <w:t>ύριε Υπουργέ</w:t>
      </w:r>
      <w:r>
        <w:rPr>
          <w:rFonts w:eastAsia="Times New Roman"/>
          <w:szCs w:val="24"/>
        </w:rPr>
        <w:t>-</w:t>
      </w:r>
      <w:r w:rsidRPr="00CF184E">
        <w:rPr>
          <w:rFonts w:eastAsia="Times New Roman"/>
          <w:szCs w:val="24"/>
        </w:rPr>
        <w:t xml:space="preserve"> αμετάκλητης δικαστικής απόφασης</w:t>
      </w:r>
      <w:r>
        <w:rPr>
          <w:rFonts w:eastAsia="Times New Roman"/>
          <w:szCs w:val="24"/>
        </w:rPr>
        <w:t>.</w:t>
      </w:r>
    </w:p>
    <w:p w14:paraId="69A55E32"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 xml:space="preserve">Αυτό, </w:t>
      </w:r>
      <w:r>
        <w:rPr>
          <w:rFonts w:eastAsia="Times New Roman" w:cs="Times New Roman"/>
          <w:szCs w:val="24"/>
        </w:rPr>
        <w:t>όμως,</w:t>
      </w:r>
      <w:r>
        <w:rPr>
          <w:rFonts w:eastAsia="Times New Roman" w:cs="Times New Roman"/>
          <w:szCs w:val="24"/>
        </w:rPr>
        <w:t xml:space="preserve"> που θα πρέπει να έχ</w:t>
      </w:r>
      <w:r>
        <w:rPr>
          <w:rFonts w:eastAsia="Times New Roman" w:cs="Times New Roman"/>
          <w:szCs w:val="24"/>
        </w:rPr>
        <w:t>ουμε στο μυαλό μας όταν συζητάμε αυτά τα ζητήματα, είναι ότι σήμερα επισημοποιείται μια πρακτική</w:t>
      </w:r>
      <w:r>
        <w:rPr>
          <w:rFonts w:eastAsia="Times New Roman" w:cs="Times New Roman"/>
          <w:szCs w:val="24"/>
        </w:rPr>
        <w:t>,</w:t>
      </w:r>
      <w:r>
        <w:rPr>
          <w:rFonts w:eastAsia="Times New Roman" w:cs="Times New Roman"/>
          <w:szCs w:val="24"/>
        </w:rPr>
        <w:t xml:space="preserve"> που η πλειονότητα των ελληνικών δικαστηρίων </w:t>
      </w:r>
      <w:r>
        <w:rPr>
          <w:rFonts w:eastAsia="Times New Roman" w:cs="Times New Roman"/>
          <w:szCs w:val="24"/>
        </w:rPr>
        <w:lastRenderedPageBreak/>
        <w:t xml:space="preserve">την έχει διαμορφώσει νομολογιακά και την τηρεί. Το δικαίωμα, δηλαδή, της μη αυτοενοχοποίησης του κατηγορουμένου ή </w:t>
      </w:r>
      <w:r>
        <w:rPr>
          <w:rFonts w:eastAsia="Times New Roman" w:cs="Times New Roman"/>
          <w:szCs w:val="24"/>
        </w:rPr>
        <w:t>του υπόπτου, το δικαίωμα της σιωπής του υπόπτου ή του κατηγορουμένου αλλά και ο σεβασμός του τεκμηρίου της αθωότητας</w:t>
      </w:r>
      <w:r>
        <w:rPr>
          <w:rFonts w:eastAsia="Times New Roman" w:cs="Times New Roman"/>
          <w:szCs w:val="24"/>
        </w:rPr>
        <w:t>,</w:t>
      </w:r>
      <w:r>
        <w:rPr>
          <w:rFonts w:eastAsia="Times New Roman" w:cs="Times New Roman"/>
          <w:szCs w:val="24"/>
        </w:rPr>
        <w:t xml:space="preserve"> είναι υποχρεώσεις οι οποίες απορρέουν από το Σύνταγμα, επιβάλλονται από το άρθρο 6 της Ευρωπαϊκής Σύμβασης των Δικαιωμάτων του Ανθρώπου κα</w:t>
      </w:r>
      <w:r>
        <w:rPr>
          <w:rFonts w:eastAsia="Times New Roman" w:cs="Times New Roman"/>
          <w:szCs w:val="24"/>
        </w:rPr>
        <w:t xml:space="preserve">ι προκύπτουν από μία σειρά επίσημους χάρτες διακηρύξεων των ατομικών και πολιτικών δικαιωμάτων. </w:t>
      </w:r>
    </w:p>
    <w:p w14:paraId="69A55E33"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Και τέλος η Ελλάδα σήμερα με το συγκεκριμένο νομοσχέδιο</w:t>
      </w:r>
      <w:r>
        <w:rPr>
          <w:rFonts w:eastAsia="Times New Roman" w:cs="Times New Roman"/>
          <w:szCs w:val="24"/>
        </w:rPr>
        <w:t xml:space="preserve"> τις περιλαμβάνει μέσα στο δικονομικό οπλοστάσιο, που προσφέρεται σε αυτούς τους πολίτες, οι οποίοι σε κάποια φάση της ζωής τους μπλέκουν με τους μηχανισμούς της ποινικής δίωξης ή έχουν δικαστικές περιπέτειες στα ποινικά δικαστήρια.</w:t>
      </w:r>
    </w:p>
    <w:p w14:paraId="69A55E34"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Θεωρώ, όμως, ότι οι ρυθ</w:t>
      </w:r>
      <w:r>
        <w:rPr>
          <w:rFonts w:eastAsia="Times New Roman" w:cs="Times New Roman"/>
          <w:szCs w:val="24"/>
        </w:rPr>
        <w:t xml:space="preserve">μίσεις αυτές, από τη στιγμή που ενσωματώνονται με τον συγκεκριμένο τρόπο που ορίζει το νομοσχέδιο στο άρθρο 7 και στο άρθρο 8, δεν θα πρέπει να έχουν διακηρυκτικό απλά χαρακτήρα. Θα πρέπει να μπορούν να είναι </w:t>
      </w:r>
      <w:r>
        <w:rPr>
          <w:rFonts w:eastAsia="Times New Roman" w:cs="Times New Roman"/>
          <w:szCs w:val="24"/>
        </w:rPr>
        <w:lastRenderedPageBreak/>
        <w:t>αποτελεσματικές</w:t>
      </w:r>
      <w:r>
        <w:rPr>
          <w:rFonts w:eastAsia="Times New Roman" w:cs="Times New Roman"/>
          <w:szCs w:val="24"/>
        </w:rPr>
        <w:t>,</w:t>
      </w:r>
      <w:r>
        <w:rPr>
          <w:rFonts w:eastAsia="Times New Roman" w:cs="Times New Roman"/>
          <w:szCs w:val="24"/>
        </w:rPr>
        <w:t xml:space="preserve"> όσον αφορά την προστασία των δ</w:t>
      </w:r>
      <w:r>
        <w:rPr>
          <w:rFonts w:eastAsia="Times New Roman" w:cs="Times New Roman"/>
          <w:szCs w:val="24"/>
        </w:rPr>
        <w:t xml:space="preserve">ικαιωμάτων στα οποία αναφέρονται. </w:t>
      </w:r>
    </w:p>
    <w:p w14:paraId="69A55E35"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Και εδώ θα μου επιτρέψετε, κύριε Υπουργέ, να σχολιάσω το άρθρο 7 και το άρθρο 8. Πράγματι -και το είπαν πολλοί συνάδελφοι- με βάση το κατηγορικό σύστημα που ισχύει και με βάση το, επίσης, το ανακριτικό σύστημα που επικρατ</w:t>
      </w:r>
      <w:r>
        <w:rPr>
          <w:rFonts w:eastAsia="Times New Roman" w:cs="Times New Roman"/>
          <w:szCs w:val="24"/>
        </w:rPr>
        <w:t>εί στην ποινική δίκη, το βάρος της απόδειξης της κατηγορίας στο σύνολό της το έχει η κατηγορούσα αρχή. Και το βάρος, επίσης, του να συλλεγούν οι αποδείξεις που τείνουν στην ενοχή ή τίθενται υπέρ της απαλλαγής του κατηγορουμένου, το έχουν οι ανακριτικές δικ</w:t>
      </w:r>
      <w:r>
        <w:rPr>
          <w:rFonts w:eastAsia="Times New Roman" w:cs="Times New Roman"/>
          <w:szCs w:val="24"/>
        </w:rPr>
        <w:t>αστικές αρχές.</w:t>
      </w:r>
    </w:p>
    <w:p w14:paraId="69A55E36"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Θεωρώ, λοιπόν, ότι δεν είναι επιτυχής η έκφραση -το έχει τονίσει και ο εισηγητής μας, κ. Παναγιωτόπουλος- ότι το βάρος απόδειξης των ισχυρισμών που επικαλείται και προβάλλει ο κατηγορούμενος κατά την απολογία του, καθώς και τις αποδείξεις πο</w:t>
      </w:r>
      <w:r>
        <w:rPr>
          <w:rFonts w:eastAsia="Times New Roman" w:cs="Times New Roman"/>
          <w:szCs w:val="24"/>
        </w:rPr>
        <w:t xml:space="preserve">υ συνηγορούν για τη βασιμότητα αυτών των ισχυρισμών, τις έχει το δικαστήριο. Απλώς θα έπρεπε να ενισχυθεί η υποχρέωση τόσο της εισαγγελικής αρχής όσο και των ανακριτικών αρχών αλλά και των δικαστηρίων εν τέλει, να συλλέγουν τις αποδείξεις </w:t>
      </w:r>
      <w:r>
        <w:rPr>
          <w:rFonts w:eastAsia="Times New Roman" w:cs="Times New Roman"/>
          <w:szCs w:val="24"/>
        </w:rPr>
        <w:lastRenderedPageBreak/>
        <w:t>οι οποίες θα αποτ</w:t>
      </w:r>
      <w:r>
        <w:rPr>
          <w:rFonts w:eastAsia="Times New Roman" w:cs="Times New Roman"/>
          <w:szCs w:val="24"/>
        </w:rPr>
        <w:t>ελέσουν τη λογική και τη νομική βάση της ενοχής του κατηγορούμενου.</w:t>
      </w:r>
    </w:p>
    <w:p w14:paraId="69A55E37"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Τ</w:t>
      </w:r>
      <w:r>
        <w:rPr>
          <w:rFonts w:eastAsia="Times New Roman" w:cs="Times New Roman"/>
          <w:szCs w:val="24"/>
        </w:rPr>
        <w:t>ώρα έρχομαι στο άρθρο 8. Στο άρθρο 8 δημιουργείται η εντύπωση ότι υπάρχει μια επιεικής μεταχείριση στους εκπροσώπους των δημοσίων αρχών</w:t>
      </w:r>
      <w:r>
        <w:rPr>
          <w:rFonts w:eastAsia="Times New Roman" w:cs="Times New Roman"/>
          <w:szCs w:val="24"/>
        </w:rPr>
        <w:t>,</w:t>
      </w:r>
      <w:r>
        <w:rPr>
          <w:rFonts w:eastAsia="Times New Roman" w:cs="Times New Roman"/>
          <w:szCs w:val="24"/>
        </w:rPr>
        <w:t xml:space="preserve"> που με δημόσιες δηλώσεις τους προσβάλλουν το τεκμήριο αθωότητας. Γιατί; Διότι ιδρύεται αστική ευθύνη του κράτους με βάση το άρθρο 105 του εισαγωγικού νόμου του Αστικού Κώδικα. </w:t>
      </w:r>
    </w:p>
    <w:p w14:paraId="69A55E38"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 xml:space="preserve">Εδώ, δηλαδή, θεωρεί ο νομοθέτης -και αυτό μας προτείνετε- ότι εάν κάποιος από </w:t>
      </w:r>
      <w:r>
        <w:rPr>
          <w:rFonts w:eastAsia="Times New Roman" w:cs="Times New Roman"/>
          <w:szCs w:val="24"/>
        </w:rPr>
        <w:t>τους κρατικούς αξιωματούχους κατά την άσκηση της δημόσιας εξουσίας παραβιάσει το τεκμήριο της αθωότητας υπόπτου ή κατηγορούμενου, τότε η ευθύνη ανήκει στο κράτος. Θεωρώ ότι είναι ατυχής αυτή η ρύθμιση. Και, βεβαίως, ατυχέστερη είναι η ίδρυση ενός δικαιώματ</w:t>
      </w:r>
      <w:r>
        <w:rPr>
          <w:rFonts w:eastAsia="Times New Roman" w:cs="Times New Roman"/>
          <w:szCs w:val="24"/>
        </w:rPr>
        <w:t>ος για άσκηση αγωγής στα αρμόδια δικαστήρια από τον θιγόμενο ύποπτο ή κατηγορούμενο</w:t>
      </w:r>
      <w:r>
        <w:rPr>
          <w:rFonts w:eastAsia="Times New Roman" w:cs="Times New Roman"/>
          <w:szCs w:val="24"/>
        </w:rPr>
        <w:t>,</w:t>
      </w:r>
      <w:r>
        <w:rPr>
          <w:rFonts w:eastAsia="Times New Roman" w:cs="Times New Roman"/>
          <w:szCs w:val="24"/>
        </w:rPr>
        <w:t xml:space="preserve"> με την υποχρέωση να ζητήσει μεν αποζημίωση αλλά αφού επικαλεστεί βλάβη.</w:t>
      </w:r>
    </w:p>
    <w:p w14:paraId="69A55E39"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lastRenderedPageBreak/>
        <w:t>Και αυτή η βλάβη θα πρέπει με το άρθρο 914 του Αστικού Κώδικα να βρίσκεται σε σχέση αιτιώδους συνδέ</w:t>
      </w:r>
      <w:r>
        <w:rPr>
          <w:rFonts w:eastAsia="Times New Roman" w:cs="Times New Roman"/>
          <w:szCs w:val="24"/>
        </w:rPr>
        <w:t>σμου με τη δήλωση η οποία έχει διατυπωθεί από τον εκπρόσωπο της δημόσιας αρχής.</w:t>
      </w:r>
    </w:p>
    <w:p w14:paraId="69A55E3A"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Νομίζω, λοιπόν -και το θέτω υπό την κρίση σας, κύριε Υπουργέ- ότι εδώ θα έπρεπε μάλλον να ακολουθηθεί -όπως προτείνει και αναφέρει και η Επιστημονική Επιτροπή της Βουλής- η λύσ</w:t>
      </w:r>
      <w:r>
        <w:rPr>
          <w:rFonts w:eastAsia="Times New Roman" w:cs="Times New Roman"/>
          <w:szCs w:val="24"/>
        </w:rPr>
        <w:t>η που έχει υπάρξει και λειτουργεί για τις περιπτώσεις εκείνες όπου έχουμε υπέρβαση της εύλογης διάρκειας της δίκης στα πολιτικά και στα διοικητικά δικαστήρια. Διότι εκεί πλέον η δίκαιη αποζημίωση αποτελεί, ανεξαρτήτως βλάβης, την κύρωση που πρέπει ο νομοθέ</w:t>
      </w:r>
      <w:r>
        <w:rPr>
          <w:rFonts w:eastAsia="Times New Roman" w:cs="Times New Roman"/>
          <w:szCs w:val="24"/>
        </w:rPr>
        <w:t>της μιας δικαιοκρατούμενης πολιτείας να επιβάλει</w:t>
      </w:r>
      <w:r>
        <w:rPr>
          <w:rFonts w:eastAsia="Times New Roman" w:cs="Times New Roman"/>
          <w:szCs w:val="24"/>
        </w:rPr>
        <w:t>,</w:t>
      </w:r>
      <w:r>
        <w:rPr>
          <w:rFonts w:eastAsia="Times New Roman" w:cs="Times New Roman"/>
          <w:szCs w:val="24"/>
        </w:rPr>
        <w:t xml:space="preserve"> σε όποιον κρατικό αξιωματούχο παραβιάζει αυτή την αυτονόητη υποχρέωση που έχει του σεβασμού του τεκμηρίου της αθωότητας. Γιατί διαφορετικά και η διάταξη του ν.3904/2010 δηλαδή εκείνη που -όπως εύστοχα λέχθη</w:t>
      </w:r>
      <w:r>
        <w:rPr>
          <w:rFonts w:eastAsia="Times New Roman" w:cs="Times New Roman"/>
          <w:szCs w:val="24"/>
        </w:rPr>
        <w:t>κε και προηγουμένως- δημιουργούσε ελάττωμα στο κύρος της διαδικασίας</w:t>
      </w:r>
      <w:r>
        <w:rPr>
          <w:rFonts w:eastAsia="Times New Roman" w:cs="Times New Roman"/>
          <w:szCs w:val="24"/>
        </w:rPr>
        <w:t>,</w:t>
      </w:r>
      <w:r>
        <w:rPr>
          <w:rFonts w:eastAsia="Times New Roman" w:cs="Times New Roman"/>
          <w:szCs w:val="24"/>
        </w:rPr>
        <w:t xml:space="preserve"> εάν συνέβαινε να υπάρξει παρόμοια δήλωση από επίσημα χείλη κρατικού </w:t>
      </w:r>
      <w:r>
        <w:rPr>
          <w:rFonts w:eastAsia="Times New Roman" w:cs="Times New Roman"/>
          <w:szCs w:val="24"/>
        </w:rPr>
        <w:lastRenderedPageBreak/>
        <w:t>αξιωματούχου, τότε και αυτή ακόμα εάν δεν υπάρχει εκ παραλλήλου και δεν λειτουργεί μια τέτοια ρύθμιση κύρωσης και επιβ</w:t>
      </w:r>
      <w:r>
        <w:rPr>
          <w:rFonts w:eastAsia="Times New Roman" w:cs="Times New Roman"/>
          <w:szCs w:val="24"/>
        </w:rPr>
        <w:t>ολής αποζημίωσης στον υπαίτιο αυτής της παραβίασης ανεξαρτήτως βλάβης, τότε</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θα μείνει χωρίς αποτελεσματική κύρωση η συγκεκριμένη πρωτοβουλία που παίρνετε σήμερα, την οποία επικροτούμε με τον τρόπο που σας ανέφερα.</w:t>
      </w:r>
    </w:p>
    <w:p w14:paraId="69A55E3B"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 xml:space="preserve">Επίσης θα ήθελα να επισημάνω </w:t>
      </w:r>
      <w:r>
        <w:rPr>
          <w:rFonts w:eastAsia="Times New Roman" w:cs="Times New Roman"/>
          <w:szCs w:val="24"/>
        </w:rPr>
        <w:t>και κάτι άλλο: Αποτελεί</w:t>
      </w:r>
      <w:r>
        <w:rPr>
          <w:rFonts w:eastAsia="Times New Roman" w:cs="Times New Roman"/>
          <w:szCs w:val="24"/>
        </w:rPr>
        <w:t>,</w:t>
      </w:r>
      <w:r>
        <w:rPr>
          <w:rFonts w:eastAsia="Times New Roman" w:cs="Times New Roman"/>
          <w:szCs w:val="24"/>
        </w:rPr>
        <w:t xml:space="preserve"> πράγματι</w:t>
      </w:r>
      <w:r>
        <w:rPr>
          <w:rFonts w:eastAsia="Times New Roman" w:cs="Times New Roman"/>
          <w:szCs w:val="24"/>
        </w:rPr>
        <w:t>,</w:t>
      </w:r>
      <w:r>
        <w:rPr>
          <w:rFonts w:eastAsia="Times New Roman" w:cs="Times New Roman"/>
          <w:szCs w:val="24"/>
        </w:rPr>
        <w:t xml:space="preserve"> μια περίπτωση ο κ. Πολάκης μιας συστηματικής και επανειλημμένης παραβίασης του τεκμηρίου της αθωότητας</w:t>
      </w:r>
      <w:r>
        <w:rPr>
          <w:rFonts w:eastAsia="Times New Roman" w:cs="Times New Roman"/>
          <w:szCs w:val="24"/>
        </w:rPr>
        <w:t>,</w:t>
      </w:r>
      <w:r>
        <w:rPr>
          <w:rFonts w:eastAsia="Times New Roman" w:cs="Times New Roman"/>
          <w:szCs w:val="24"/>
        </w:rPr>
        <w:t xml:space="preserve"> εναντίον όλων όσων κατά καιρούς είχαν την ατυχία να περάσουν από τα χείλη του είτε είναι πολιτικοί είτε είναι κρατικο</w:t>
      </w:r>
      <w:r>
        <w:rPr>
          <w:rFonts w:eastAsia="Times New Roman" w:cs="Times New Roman"/>
          <w:szCs w:val="24"/>
        </w:rPr>
        <w:t>ί λειτουργοί. Πλην, όμως, εδώ θα πρέπει αυτό που σήμερα νομοθετούμε, να αποτελέσει και μια συναίσθηση</w:t>
      </w:r>
      <w:r>
        <w:rPr>
          <w:rFonts w:eastAsia="Times New Roman" w:cs="Times New Roman"/>
          <w:szCs w:val="24"/>
        </w:rPr>
        <w:t>,</w:t>
      </w:r>
      <w:r>
        <w:rPr>
          <w:rFonts w:eastAsia="Times New Roman" w:cs="Times New Roman"/>
          <w:szCs w:val="24"/>
        </w:rPr>
        <w:t xml:space="preserve"> του ότι μέσω αυτής της νομοθέτησης συμμετέχουμε σε ένα ευρύτερο πλαίσιο πολιτισμικών αξιών και αρχών, που το πρώτο πράγμα που αναγνωρίζουν και σέβονται</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είναι η αξιοπρέπεια του ανθρώπου, όπως την αναγνωρίζει το άρθρο 2 του Συντάγματος και η αξιοπρέπεια του ανθρώπου και του πολίτη όπως ακριβώς την καθιέρωσαν οι μεγάλες </w:t>
      </w:r>
      <w:r>
        <w:rPr>
          <w:rFonts w:eastAsia="Times New Roman" w:cs="Times New Roman"/>
          <w:szCs w:val="24"/>
        </w:rPr>
        <w:lastRenderedPageBreak/>
        <w:t>κατακτήσεις που είχαμε στη Γαλλική Επανάσταση</w:t>
      </w:r>
      <w:r>
        <w:rPr>
          <w:rFonts w:eastAsia="Times New Roman" w:cs="Times New Roman"/>
          <w:szCs w:val="24"/>
        </w:rPr>
        <w:t>,</w:t>
      </w:r>
      <w:r>
        <w:rPr>
          <w:rFonts w:eastAsia="Times New Roman" w:cs="Times New Roman"/>
          <w:szCs w:val="24"/>
        </w:rPr>
        <w:t xml:space="preserve"> και που σήμερα αποτελούν περιεχόμενο του λ</w:t>
      </w:r>
      <w:r>
        <w:rPr>
          <w:rFonts w:eastAsia="Times New Roman" w:cs="Times New Roman"/>
          <w:szCs w:val="24"/>
        </w:rPr>
        <w:t>εγόμενου «ιδεολογικού προτάγματος του Διαφωτισμού». Γιατί διαφορετικά πώς είναι δυνατόν να βλέπουμε τον Πρωθυπουργό ή Υπουργούς από του Βήματος αυτού ή και με την ευκαιρία άλλων δημοσίων δηλώσεων, να στρέφονται εναντίον πολιτών, εναντίον πολιτικών και να π</w:t>
      </w:r>
      <w:r>
        <w:rPr>
          <w:rFonts w:eastAsia="Times New Roman" w:cs="Times New Roman"/>
          <w:szCs w:val="24"/>
        </w:rPr>
        <w:t>ροδικάζουν με τις δηλώσεις τους κρίσεις δικαστηρίων ή να κατηγορούν δικαστήρια</w:t>
      </w:r>
      <w:r>
        <w:rPr>
          <w:rFonts w:eastAsia="Times New Roman" w:cs="Times New Roman"/>
          <w:szCs w:val="24"/>
        </w:rPr>
        <w:t>,</w:t>
      </w:r>
      <w:r>
        <w:rPr>
          <w:rFonts w:eastAsia="Times New Roman" w:cs="Times New Roman"/>
          <w:szCs w:val="24"/>
        </w:rPr>
        <w:t xml:space="preserve"> όταν οι αποφάσεις που παίρνουν δεν ανταποκρίνονται στις προσδοκίες που οι ίδιοι έχουν καλλιεργήσει στο κόμμα τους, στους φίλους τους, στους συντρόφους τους;</w:t>
      </w:r>
    </w:p>
    <w:p w14:paraId="69A55E3C"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Αυτό αποτελεί, πράγ</w:t>
      </w:r>
      <w:r>
        <w:rPr>
          <w:rFonts w:eastAsia="Times New Roman" w:cs="Times New Roman"/>
          <w:szCs w:val="24"/>
        </w:rPr>
        <w:t>ματι, μια ασθένεια του δημοσίου βίου, την οποία πρέπει να θεραπεύσουμε. Γι’ αυτό</w:t>
      </w:r>
      <w:r>
        <w:rPr>
          <w:rFonts w:eastAsia="Times New Roman" w:cs="Times New Roman"/>
          <w:szCs w:val="24"/>
        </w:rPr>
        <w:t>,,</w:t>
      </w:r>
      <w:r>
        <w:rPr>
          <w:rFonts w:eastAsia="Times New Roman" w:cs="Times New Roman"/>
          <w:szCs w:val="24"/>
        </w:rPr>
        <w:t xml:space="preserve"> ακριβώς επιμένω ότι η κύρωση που πρέπει να μπει στη διάταξη του άρθρου 8, θα πρέπει να επιβάλλεται ανεξαρτήτως βλάβης, για να μην πω ότι θα πρέπει να ισχύσει ή να θεσπιστεί </w:t>
      </w:r>
      <w:r>
        <w:rPr>
          <w:rFonts w:eastAsia="Times New Roman" w:cs="Times New Roman"/>
          <w:szCs w:val="24"/>
        </w:rPr>
        <w:t>ως ιδιώνυμο αδίκημα τόσο για τον κρατικό αξιωματούχο που έχει κυβερνητική θέση</w:t>
      </w:r>
      <w:r>
        <w:rPr>
          <w:rFonts w:eastAsia="Times New Roman" w:cs="Times New Roman"/>
          <w:szCs w:val="24"/>
        </w:rPr>
        <w:t>,</w:t>
      </w:r>
      <w:r>
        <w:rPr>
          <w:rFonts w:eastAsia="Times New Roman" w:cs="Times New Roman"/>
          <w:szCs w:val="24"/>
        </w:rPr>
        <w:t xml:space="preserve"> όσο και για τον κρατικό αξιωματούχο που υπηρετεί τη δικαστική λειτουργία. </w:t>
      </w:r>
    </w:p>
    <w:p w14:paraId="69A55E3D"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lastRenderedPageBreak/>
        <w:t>Για εκείνον, λοιπόν, ο οποίος παραβιάζει το τεκμήριο αθωότητας  με δημόσιες δηλώσεις του ή με πράξεις</w:t>
      </w:r>
      <w:r>
        <w:rPr>
          <w:rFonts w:eastAsia="Times New Roman" w:cs="Times New Roman"/>
          <w:szCs w:val="24"/>
        </w:rPr>
        <w:t xml:space="preserve"> και ενέργειές του, θα πρέπει να υπάρξει και μια τέτοια μεταχείριση.</w:t>
      </w:r>
    </w:p>
    <w:p w14:paraId="69A55E3E"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Πολλές φορές μου έχει συμβεί στις αίθουσες των δικαστηρίων</w:t>
      </w:r>
      <w:r>
        <w:rPr>
          <w:rFonts w:eastAsia="Times New Roman" w:cs="Times New Roman"/>
          <w:szCs w:val="24"/>
        </w:rPr>
        <w:t>,</w:t>
      </w:r>
      <w:r>
        <w:rPr>
          <w:rFonts w:eastAsia="Times New Roman" w:cs="Times New Roman"/>
          <w:szCs w:val="24"/>
        </w:rPr>
        <w:t xml:space="preserve"> να χαίρομαι να ακούω </w:t>
      </w:r>
      <w:r>
        <w:rPr>
          <w:rFonts w:eastAsia="Times New Roman" w:cs="Times New Roman"/>
          <w:szCs w:val="24"/>
        </w:rPr>
        <w:t>π</w:t>
      </w:r>
      <w:r>
        <w:rPr>
          <w:rFonts w:eastAsia="Times New Roman" w:cs="Times New Roman"/>
          <w:szCs w:val="24"/>
        </w:rPr>
        <w:t>ροέδρους σχηματισμών και συνθέσεων ποινικών δικαστηρίων</w:t>
      </w:r>
      <w:r>
        <w:rPr>
          <w:rFonts w:eastAsia="Times New Roman" w:cs="Times New Roman"/>
          <w:szCs w:val="24"/>
        </w:rPr>
        <w:t>,</w:t>
      </w:r>
      <w:r>
        <w:rPr>
          <w:rFonts w:eastAsia="Times New Roman" w:cs="Times New Roman"/>
          <w:szCs w:val="24"/>
        </w:rPr>
        <w:t xml:space="preserve"> να σέβονται με έναν άψογο τρόπο τον κατηγορούμεν</w:t>
      </w:r>
      <w:r>
        <w:rPr>
          <w:rFonts w:eastAsia="Times New Roman" w:cs="Times New Roman"/>
          <w:szCs w:val="24"/>
        </w:rPr>
        <w:t>ο, να του ομιλούν στον πληθυντικό, να του εξηγούν ποια είναι τα δικαιώματά του</w:t>
      </w:r>
      <w:r>
        <w:rPr>
          <w:rFonts w:eastAsia="Times New Roman" w:cs="Times New Roman"/>
          <w:szCs w:val="24"/>
        </w:rPr>
        <w:t>,</w:t>
      </w:r>
      <w:r>
        <w:rPr>
          <w:rFonts w:eastAsia="Times New Roman" w:cs="Times New Roman"/>
          <w:szCs w:val="24"/>
        </w:rPr>
        <w:t xml:space="preserve"> και πολλές φορές να ανέχονται και προπηλακισμούς από κατηγορούμενους εναντίον του προσώπου τους. </w:t>
      </w:r>
    </w:p>
    <w:p w14:paraId="69A55E3F"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Όμως υπάρχουν και κάποιες φορές όπου σε ανώτερα δικαστήρια -σε εφετεία κυρίως-</w:t>
      </w:r>
      <w:r>
        <w:rPr>
          <w:rFonts w:eastAsia="Times New Roman" w:cs="Times New Roman"/>
          <w:szCs w:val="24"/>
        </w:rPr>
        <w:t xml:space="preserve"> υπάρχουν περιπτώσεις κακοποίησης του δικαιώματος αυτού και από δικαστές και από εισαγγελείς, οι οποίοι, προφανώς, και δεν μετέχουν αυτού του προτάγματος των αξιών και των ιδεών που συνεπάγεται για εμάς τόσο η ένταξή μας στη διαδικασία της ευρωπαϊκής ολοκλ</w:t>
      </w:r>
      <w:r>
        <w:rPr>
          <w:rFonts w:eastAsia="Times New Roman" w:cs="Times New Roman"/>
          <w:szCs w:val="24"/>
        </w:rPr>
        <w:t xml:space="preserve">ήρωσης, όσο και το γεγονός ότι η Ελλάδα αποτελεί από τα βασικά μέλη του Συμβουλίου της Ευρώπης, του διεθνούς, δηλαδή, αυτού </w:t>
      </w:r>
      <w:r>
        <w:rPr>
          <w:rFonts w:eastAsia="Times New Roman" w:cs="Times New Roman"/>
          <w:szCs w:val="24"/>
        </w:rPr>
        <w:t>ο</w:t>
      </w:r>
      <w:r>
        <w:rPr>
          <w:rFonts w:eastAsia="Times New Roman" w:cs="Times New Roman"/>
          <w:szCs w:val="24"/>
        </w:rPr>
        <w:t>ργανι</w:t>
      </w:r>
      <w:r>
        <w:rPr>
          <w:rFonts w:eastAsia="Times New Roman" w:cs="Times New Roman"/>
          <w:szCs w:val="24"/>
        </w:rPr>
        <w:lastRenderedPageBreak/>
        <w:t>σμού</w:t>
      </w:r>
      <w:r>
        <w:rPr>
          <w:rFonts w:eastAsia="Times New Roman" w:cs="Times New Roman"/>
          <w:szCs w:val="24"/>
        </w:rPr>
        <w:t>,</w:t>
      </w:r>
      <w:r>
        <w:rPr>
          <w:rFonts w:eastAsia="Times New Roman" w:cs="Times New Roman"/>
          <w:szCs w:val="24"/>
        </w:rPr>
        <w:t xml:space="preserve"> ο οποίος είναι ο θεματοφύλακας και ο εγγυητής της εφαρμογής των διατάξεων της Ευρωπαϊκής Σύμβασης των Δικαιωμάτων του Αν</w:t>
      </w:r>
      <w:r>
        <w:rPr>
          <w:rFonts w:eastAsia="Times New Roman" w:cs="Times New Roman"/>
          <w:szCs w:val="24"/>
        </w:rPr>
        <w:t>θρώπου.</w:t>
      </w:r>
    </w:p>
    <w:p w14:paraId="69A55E40"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Και ένα τελευταίο. Στο άρθρο 18 παράγραφος 2 στοιχείο α΄ θα ήθελα να κάνω ένα σχόλιο, κύριε Υπουργέ. Μεταξύ των προσόντων που πρέπει να έχει ο υποψήφιος εισαγγελέας, ο Έλληνας Ευρωπαίος Εισαγγελέας, θα πρέπει μεταξύ των άλλων -το αναφέρει το στοιχε</w:t>
      </w:r>
      <w:r>
        <w:rPr>
          <w:rFonts w:eastAsia="Times New Roman" w:cs="Times New Roman"/>
          <w:szCs w:val="24"/>
        </w:rPr>
        <w:t>ίο α΄- να παρουσιάζει εχέγγυα ανεξαρτησίας. Θεωρώ ότι αυτό πρέπει να το απαλείψετε, διότι, πράγματι, αν ο Υπουργός της Δικαιοσύνης χρειάζεται εχέγγυα</w:t>
      </w:r>
      <w:r>
        <w:rPr>
          <w:rFonts w:eastAsia="Times New Roman" w:cs="Times New Roman"/>
          <w:szCs w:val="24"/>
        </w:rPr>
        <w:t>,</w:t>
      </w:r>
      <w:r>
        <w:rPr>
          <w:rFonts w:eastAsia="Times New Roman" w:cs="Times New Roman"/>
          <w:szCs w:val="24"/>
        </w:rPr>
        <w:t xml:space="preserve"> για να πειστεί ότι ένας δικαστικός λειτουργός που έχει κατά το Σύνταγμα το προνόμιο και τη θεσμική εγγύησ</w:t>
      </w:r>
      <w:r>
        <w:rPr>
          <w:rFonts w:eastAsia="Times New Roman" w:cs="Times New Roman"/>
          <w:szCs w:val="24"/>
        </w:rPr>
        <w:t>η της ανεξαρτησίας και πρέπει να το αποδείξει, ε τότε η καχυποψία που επιδεικνύετε στο εισαγγελικό Σώμα</w:t>
      </w:r>
      <w:r>
        <w:rPr>
          <w:rFonts w:eastAsia="Times New Roman" w:cs="Times New Roman"/>
          <w:szCs w:val="24"/>
        </w:rPr>
        <w:t>,</w:t>
      </w:r>
      <w:r>
        <w:rPr>
          <w:rFonts w:eastAsia="Times New Roman" w:cs="Times New Roman"/>
          <w:szCs w:val="24"/>
        </w:rPr>
        <w:t xml:space="preserve"> θεωρώ ότι είναι ένα παράδειγμα μιας καχυποψίας που δεν πρέπει να τη δεχθούμε σε αυτή την Αίθουσα.</w:t>
      </w:r>
    </w:p>
    <w:p w14:paraId="69A55E41"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14:paraId="69A55E42" w14:textId="77777777" w:rsidR="00C9651F" w:rsidRDefault="002D2592">
      <w:pPr>
        <w:spacing w:line="600" w:lineRule="auto"/>
        <w:ind w:firstLine="720"/>
        <w:jc w:val="both"/>
        <w:rPr>
          <w:rFonts w:eastAsia="Times New Roman" w:cs="Times New Roman"/>
          <w:szCs w:val="24"/>
        </w:rPr>
      </w:pPr>
      <w:r w:rsidRPr="002037D0">
        <w:rPr>
          <w:rFonts w:eastAsia="Times New Roman" w:cs="Times New Roman"/>
          <w:b/>
          <w:szCs w:val="24"/>
        </w:rPr>
        <w:t>ΠΡΟΕΔΡΕΥΩΝ (Γεώργιος Β</w:t>
      </w:r>
      <w:r w:rsidRPr="002037D0">
        <w:rPr>
          <w:rFonts w:eastAsia="Times New Roman" w:cs="Times New Roman"/>
          <w:b/>
          <w:szCs w:val="24"/>
        </w:rPr>
        <w:t>αρεμένος):</w:t>
      </w:r>
      <w:r>
        <w:rPr>
          <w:rFonts w:eastAsia="Times New Roman" w:cs="Times New Roman"/>
          <w:szCs w:val="24"/>
        </w:rPr>
        <w:t xml:space="preserve"> Και εμείς ευχαριστούμε.</w:t>
      </w:r>
    </w:p>
    <w:p w14:paraId="69A55E43" w14:textId="77777777" w:rsidR="00C9651F" w:rsidRDefault="002D2592">
      <w:pPr>
        <w:spacing w:line="600" w:lineRule="auto"/>
        <w:ind w:firstLine="720"/>
        <w:jc w:val="both"/>
        <w:rPr>
          <w:rFonts w:eastAsia="Times New Roman" w:cs="Times New Roman"/>
          <w:szCs w:val="24"/>
        </w:rPr>
      </w:pPr>
      <w:r w:rsidRPr="002037D0">
        <w:rPr>
          <w:rFonts w:eastAsia="Times New Roman" w:cs="Times New Roman"/>
          <w:b/>
          <w:szCs w:val="24"/>
        </w:rPr>
        <w:lastRenderedPageBreak/>
        <w:t>ΜΙΧΑΗΛ ΚΑΛΟΓΗΡΟΥ (Υπουργός Δικαιοσύνης, Διαφάνειας και Ανθρωπίνων Δικαιωμάτων):</w:t>
      </w:r>
      <w:r>
        <w:rPr>
          <w:rFonts w:eastAsia="Times New Roman" w:cs="Times New Roman"/>
          <w:szCs w:val="24"/>
        </w:rPr>
        <w:t xml:space="preserve"> Κύριε Πρόεδρε, μπορώ να έχω για μισό λεπτό τον λόγο;</w:t>
      </w:r>
    </w:p>
    <w:p w14:paraId="69A55E44" w14:textId="77777777" w:rsidR="00C9651F" w:rsidRDefault="002D2592">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Ορίστε, κύριε Υπουργέ, έχετε τον λόγο.</w:t>
      </w:r>
    </w:p>
    <w:p w14:paraId="69A55E45" w14:textId="77777777" w:rsidR="00C9651F" w:rsidRDefault="002D2592">
      <w:pPr>
        <w:spacing w:line="600" w:lineRule="auto"/>
        <w:ind w:firstLine="720"/>
        <w:jc w:val="both"/>
        <w:rPr>
          <w:rFonts w:eastAsia="Times New Roman" w:cs="Times New Roman"/>
          <w:szCs w:val="24"/>
        </w:rPr>
      </w:pPr>
      <w:r>
        <w:rPr>
          <w:rFonts w:eastAsia="Times New Roman" w:cs="Times New Roman"/>
          <w:b/>
          <w:szCs w:val="24"/>
        </w:rPr>
        <w:t>ΜΙΧΑΗΛ ΚΑΛΟΓΗΡΟΥ</w:t>
      </w:r>
      <w:r>
        <w:rPr>
          <w:rFonts w:eastAsia="Times New Roman" w:cs="Times New Roman"/>
          <w:b/>
          <w:szCs w:val="24"/>
        </w:rPr>
        <w:t xml:space="preserve"> (Υπουργός Δικαιοσύνης, Διαφάνειας και Ανθρωπίνων Δικαιωμάτων):</w:t>
      </w:r>
      <w:r>
        <w:rPr>
          <w:rFonts w:eastAsia="Times New Roman" w:cs="Times New Roman"/>
          <w:szCs w:val="24"/>
        </w:rPr>
        <w:t xml:space="preserve"> Επειδή διανεμήθηκαν οι νομοτεχνικές, το 0,40 το δηλώνουμε προφορικά, προκειμένου να καταγραφεί στα Πρακτικά. Θα το δούμε και στον έλεγχο που θα κάνουμε στο σπλάχνο και στο σώμα. </w:t>
      </w:r>
    </w:p>
    <w:p w14:paraId="69A55E46"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Επίσης υπάρχε</w:t>
      </w:r>
      <w:r>
        <w:rPr>
          <w:rFonts w:eastAsia="Times New Roman" w:cs="Times New Roman"/>
          <w:szCs w:val="24"/>
        </w:rPr>
        <w:t>ι μία νομοτεχνική, η οποία έχει να κάνει με την απάλειψη του άρθρου 22 σχετικά με την αναπομπή στον Κώδικα Οργανισμού Δικαστηρίων.</w:t>
      </w:r>
    </w:p>
    <w:p w14:paraId="69A55E47"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Επειδή ο Κώδικας Οργανισμού Δικαστηρίων κατατέθηκε στις ολομέλειες και συνεδριάζουν τις ημέρες αυτές οι ολομέλειες όσον αφορά</w:t>
      </w:r>
      <w:r>
        <w:rPr>
          <w:rFonts w:eastAsia="Times New Roman" w:cs="Times New Roman"/>
          <w:szCs w:val="24"/>
        </w:rPr>
        <w:t xml:space="preserve"> το σύνολο των διατάξεων, σε επικοινωνία που είχα με τους </w:t>
      </w:r>
      <w:r>
        <w:rPr>
          <w:rFonts w:eastAsia="Times New Roman" w:cs="Times New Roman"/>
          <w:szCs w:val="24"/>
        </w:rPr>
        <w:t>π</w:t>
      </w:r>
      <w:r>
        <w:rPr>
          <w:rFonts w:eastAsia="Times New Roman" w:cs="Times New Roman"/>
          <w:szCs w:val="24"/>
        </w:rPr>
        <w:t xml:space="preserve">ροέδρους των ανωτάτων δικαστηρίων, επειδή θα αποφανθούν επί του συνόλου των διατάξεων, είναι σωστό παρά το </w:t>
      </w:r>
      <w:r>
        <w:rPr>
          <w:rFonts w:eastAsia="Times New Roman" w:cs="Times New Roman"/>
          <w:szCs w:val="24"/>
        </w:rPr>
        <w:lastRenderedPageBreak/>
        <w:t>γεγονός ότι είναι θετική η ρύθμιση -και οι ενώσεις χαιρέτησαν τη συγκεκριμένη ρύθμιση- απο</w:t>
      </w:r>
      <w:r>
        <w:rPr>
          <w:rFonts w:eastAsia="Times New Roman" w:cs="Times New Roman"/>
          <w:szCs w:val="24"/>
        </w:rPr>
        <w:t>σύρεται και αναριθμούνται τα υπόλοιπα άρθρα, προκειμένου να δούμε τι θα πουν και οι ολομέλειες.</w:t>
      </w:r>
    </w:p>
    <w:p w14:paraId="69A55E48"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69A55E49" w14:textId="77777777" w:rsidR="00C9651F" w:rsidRDefault="002D2592">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Τον λόγο έχει ο κ. Γεωργιάδης.</w:t>
      </w:r>
    </w:p>
    <w:p w14:paraId="69A55E4A" w14:textId="77777777" w:rsidR="00C9651F" w:rsidRDefault="002D2592">
      <w:pPr>
        <w:spacing w:line="600" w:lineRule="auto"/>
        <w:ind w:firstLine="720"/>
        <w:jc w:val="both"/>
        <w:rPr>
          <w:rFonts w:eastAsia="Times New Roman" w:cs="Times New Roman"/>
          <w:szCs w:val="24"/>
        </w:rPr>
      </w:pPr>
      <w:r w:rsidRPr="00113036">
        <w:rPr>
          <w:rFonts w:eastAsia="Times New Roman" w:cs="Times New Roman"/>
          <w:b/>
          <w:szCs w:val="24"/>
        </w:rPr>
        <w:t>ΣΠΥΡΙΔΩΝ</w:t>
      </w:r>
      <w:r>
        <w:rPr>
          <w:rFonts w:eastAsia="Times New Roman" w:cs="Times New Roman"/>
          <w:b/>
          <w:szCs w:val="24"/>
        </w:rPr>
        <w:t xml:space="preserve"> </w:t>
      </w:r>
      <w:r w:rsidRPr="00113036">
        <w:rPr>
          <w:rFonts w:eastAsia="Times New Roman" w:cs="Times New Roman"/>
          <w:b/>
          <w:szCs w:val="24"/>
        </w:rPr>
        <w:t>-</w:t>
      </w:r>
      <w:r>
        <w:rPr>
          <w:rFonts w:eastAsia="Times New Roman" w:cs="Times New Roman"/>
          <w:b/>
          <w:szCs w:val="24"/>
        </w:rPr>
        <w:t xml:space="preserve"> </w:t>
      </w:r>
      <w:r w:rsidRPr="00113036">
        <w:rPr>
          <w:rFonts w:eastAsia="Times New Roman" w:cs="Times New Roman"/>
          <w:b/>
          <w:szCs w:val="24"/>
        </w:rPr>
        <w:t>ΑΔΩΝΙΣ ΓΕΩΡΓΙΑΔΗΣ:</w:t>
      </w:r>
      <w:r>
        <w:rPr>
          <w:rFonts w:eastAsia="Times New Roman" w:cs="Times New Roman"/>
          <w:szCs w:val="24"/>
        </w:rPr>
        <w:t xml:space="preserve"> Κύριε Πρόεδρε, ευχαριστώ πάρα πολύ.</w:t>
      </w:r>
    </w:p>
    <w:p w14:paraId="69A55E4B"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Κύριε Υπουργέ</w:t>
      </w:r>
      <w:r>
        <w:rPr>
          <w:rFonts w:eastAsia="Times New Roman" w:cs="Times New Roman"/>
          <w:szCs w:val="24"/>
        </w:rPr>
        <w:t>, θέλω να είμαι εξαιρετικά ειλικρινής. Είστε ευγενέστατος και δημιουργείτε ένα κλίμα καλής και καλόπιστης συζήτησης στην Αίθουσα. Και θέλω αυτό να προσπαθήσω να σας το επιστρέψω, παρά το ότι είμαστε σε μία ημέρα</w:t>
      </w:r>
      <w:r>
        <w:rPr>
          <w:rFonts w:eastAsia="Times New Roman" w:cs="Times New Roman"/>
          <w:szCs w:val="24"/>
        </w:rPr>
        <w:t>,</w:t>
      </w:r>
      <w:r>
        <w:rPr>
          <w:rFonts w:eastAsia="Times New Roman" w:cs="Times New Roman"/>
          <w:szCs w:val="24"/>
        </w:rPr>
        <w:t xml:space="preserve"> που θα περίμενε κανείς ότι ειδικά εγώ, που </w:t>
      </w:r>
      <w:r>
        <w:rPr>
          <w:rFonts w:eastAsia="Times New Roman" w:cs="Times New Roman"/>
          <w:szCs w:val="24"/>
        </w:rPr>
        <w:t xml:space="preserve">μου αρέσουν γενικώς οι φασαρίες, </w:t>
      </w:r>
      <w:r>
        <w:rPr>
          <w:rFonts w:eastAsia="Times New Roman" w:cs="Times New Roman"/>
          <w:szCs w:val="24"/>
        </w:rPr>
        <w:t xml:space="preserve">πως </w:t>
      </w:r>
      <w:r>
        <w:rPr>
          <w:rFonts w:eastAsia="Times New Roman" w:cs="Times New Roman"/>
          <w:szCs w:val="24"/>
        </w:rPr>
        <w:t>θα έκανα μία πολύ μεγάλη φασαρία.</w:t>
      </w:r>
    </w:p>
    <w:p w14:paraId="69A55E4C"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 xml:space="preserve">Θα ήθελα, όμως, να σας θέσω μερικά ερωτήματα και αν θα είχατε την ευγενή καλοσύνη να μου απαντήσετε, θα ήταν πολύ ενδιαφέρον να είχα μία ευθεία απάντηση. Γιατί εδώ είμαστε </w:t>
      </w:r>
      <w:r>
        <w:rPr>
          <w:rFonts w:eastAsia="Times New Roman" w:cs="Times New Roman"/>
          <w:szCs w:val="24"/>
        </w:rPr>
        <w:lastRenderedPageBreak/>
        <w:t xml:space="preserve">Κοινοβούλιο. </w:t>
      </w:r>
      <w:r>
        <w:rPr>
          <w:rFonts w:eastAsia="Times New Roman" w:cs="Times New Roman"/>
          <w:szCs w:val="24"/>
        </w:rPr>
        <w:t>Δεν είμαστε απλώς μία παρέα που συζητάει, αλλά πολιτικοί που λαμβάνουμε θέση επί συγκεκριμένων ζητημάτων και δείχνουμε στον ελληνικό λαό τι πιστεύουμε ότι πρέπει να γίνει.</w:t>
      </w:r>
    </w:p>
    <w:p w14:paraId="69A55E4D"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Άρθρο 7 όσον αφορά το τεκμήριο της αθωότητας. «Οι ύποπτοι ή κατηγορούμενοι τεκμαίρον</w:t>
      </w:r>
      <w:r>
        <w:rPr>
          <w:rFonts w:eastAsia="Times New Roman" w:cs="Times New Roman"/>
          <w:szCs w:val="24"/>
        </w:rPr>
        <w:t>ται αθώοι μέχρι να αποδειχθεί η ενοχή τους σύμφωνα με τον νόμο. Ο ύποπτος ή κατηγορούμενος έχει δικαίωμα να ασκήσει αγωγή αποζημίωσης ενώπιον του αρμοδίου δικαστηρίου, σύμφωνα με τις διατάξεις των άρθρων 105 και 106 του εισαγωγικού νόμου του Αστικού Κώδικα</w:t>
      </w:r>
      <w:r>
        <w:rPr>
          <w:rFonts w:eastAsia="Times New Roman" w:cs="Times New Roman"/>
          <w:szCs w:val="24"/>
        </w:rPr>
        <w:t xml:space="preserve"> προς αποκατάσταση βλάβης την οποία υπέστη εξαιτίας προσβολής του τεκμηρίου αθωότητάς του από δηλώσεις δημοσίων αρχών</w:t>
      </w:r>
      <w:r>
        <w:rPr>
          <w:rFonts w:eastAsia="Times New Roman" w:cs="Times New Roman"/>
          <w:szCs w:val="24"/>
        </w:rPr>
        <w:t>,</w:t>
      </w:r>
      <w:r>
        <w:rPr>
          <w:rFonts w:eastAsia="Times New Roman" w:cs="Times New Roman"/>
          <w:szCs w:val="24"/>
        </w:rPr>
        <w:t xml:space="preserve"> που έλαβαν χώρα σε οποιοδήποτε στάδιο της διαδικασίας πριν την έκδοση της απόφασης σε Α΄ ή Β’ βαθμό, οι οποίες αναφέρονται κατά τρόπο άμε</w:t>
      </w:r>
      <w:r>
        <w:rPr>
          <w:rFonts w:eastAsia="Times New Roman" w:cs="Times New Roman"/>
          <w:szCs w:val="24"/>
        </w:rPr>
        <w:t xml:space="preserve">σο στην εκκρεμή ποινική διαδικασία και είτε παροτρύνουν το κοινό να πιστέψει την ενοχή του…» -τονίζω είτε παροτρύνουν το κοινό να πιστέψει στην ενοχή του- </w:t>
      </w:r>
      <w:r>
        <w:rPr>
          <w:rFonts w:eastAsia="Times New Roman" w:cs="Times New Roman"/>
          <w:szCs w:val="24"/>
        </w:rPr>
        <w:lastRenderedPageBreak/>
        <w:t>«…είτε προβαίνουν σε εκτίμηση των πραγματικών περιστατικών, με την οποία προδικάζουν τη δικαστική κρί</w:t>
      </w:r>
      <w:r>
        <w:rPr>
          <w:rFonts w:eastAsia="Times New Roman" w:cs="Times New Roman"/>
          <w:szCs w:val="24"/>
        </w:rPr>
        <w:t>ση της υπόθεσης».</w:t>
      </w:r>
    </w:p>
    <w:p w14:paraId="69A55E4E"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 xml:space="preserve">Εξαιρετικά επαινετό. Μπράβο! Έπρεπε να έρθει στην Ελλάδα, ήρθε με καθυστέρηση, δεν έχει σημασία, μπράβο! </w:t>
      </w:r>
    </w:p>
    <w:p w14:paraId="69A55E4F"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Το ερώτημα τώρα, κύριε Υπουργέ -και θα ήθελα την προσοχή σας- είναι το εξής: Υπάρχει Υπουργός που φέρνει νόμο, που θέλει ο νόμος του</w:t>
      </w:r>
      <w:r>
        <w:rPr>
          <w:rFonts w:eastAsia="Times New Roman" w:cs="Times New Roman"/>
          <w:szCs w:val="24"/>
        </w:rPr>
        <w:t xml:space="preserve"> να μην τηρείται</w:t>
      </w:r>
      <w:r>
        <w:rPr>
          <w:rFonts w:eastAsia="Times New Roman" w:cs="Times New Roman"/>
          <w:szCs w:val="24"/>
        </w:rPr>
        <w:t>.</w:t>
      </w:r>
      <w:r>
        <w:rPr>
          <w:rFonts w:eastAsia="Times New Roman" w:cs="Times New Roman"/>
          <w:szCs w:val="24"/>
        </w:rPr>
        <w:t xml:space="preserve"> </w:t>
      </w:r>
      <w:r>
        <w:rPr>
          <w:rFonts w:eastAsia="Times New Roman" w:cs="Times New Roman"/>
          <w:szCs w:val="24"/>
        </w:rPr>
        <w:t>Ή</w:t>
      </w:r>
      <w:r>
        <w:rPr>
          <w:rFonts w:eastAsia="Times New Roman" w:cs="Times New Roman"/>
          <w:szCs w:val="24"/>
        </w:rPr>
        <w:t xml:space="preserve"> εκ προοιμίου ο Υπουργός που φέρνει έναν νόμο τον υπερασπίζεται; </w:t>
      </w:r>
    </w:p>
    <w:p w14:paraId="69A55E50"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Δύο καθίσματα παραδίπλα, μόλις προς σαράντα λεπτών, ο κ. Πολάκης είπε τη φράση για τον κ. Γιάννη Στουρνάρα και τη σύζυγό του «διότι εμπλέκονται ο κ. Στουρνάρας και η σύζυγ</w:t>
      </w:r>
      <w:r>
        <w:rPr>
          <w:rFonts w:eastAsia="Times New Roman" w:cs="Times New Roman"/>
          <w:szCs w:val="24"/>
        </w:rPr>
        <w:t xml:space="preserve">ός του στο σκάνδαλο της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και του ΚΕΕΛΠΝΟ και θα βρεθούν καταδικασμένοι». Ένα λεπτό ώπα! </w:t>
      </w:r>
    </w:p>
    <w:p w14:paraId="69A55E51"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Κύριε Υπουργέ, θέλω καλόπιστα να μου απαντήσετε, γιατί δεν ήρθαμε εδώ για να τσακωθούμε, ήρθαμε για να καταλάβουμε τι κάνουμε εδώ μέσα. Μας φέρνετε έναν υπέρ</w:t>
      </w:r>
      <w:r>
        <w:rPr>
          <w:rFonts w:eastAsia="Times New Roman" w:cs="Times New Roman"/>
          <w:szCs w:val="24"/>
        </w:rPr>
        <w:t xml:space="preserve">οχο νόμο. Λέμε όλοι ότι είναι καταπληκτικός, ότι θα τον ψηφίσουμε και </w:t>
      </w:r>
      <w:r>
        <w:rPr>
          <w:rFonts w:eastAsia="Times New Roman" w:cs="Times New Roman"/>
          <w:szCs w:val="24"/>
        </w:rPr>
        <w:lastRenderedPageBreak/>
        <w:t>μπράβο, ότι σηματοδοτεί μια πιο ισχυρή ποιότητα κράτους δικαίου στην Ελλάδα. Όμως την ώρα που τον ψηφίζουμε, κατά τη διαδικασία που εσείς σηκωθήκατε και υπερασπιστήκατε τον νόμο σας, δυο</w:t>
      </w:r>
      <w:r>
        <w:rPr>
          <w:rFonts w:eastAsia="Times New Roman" w:cs="Times New Roman"/>
          <w:szCs w:val="24"/>
        </w:rPr>
        <w:t xml:space="preserve"> καθίσματα παραδίπλα ένας συνάδελφός σας Υπουργός για δυο Έλληνες πολίτες σε μια εν εξελίξει διαδικασία όπου ερευνάται ο κ. Στουρνάρας όπως και εγώ για τη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και η σύζυγός του για το ΚΕΕΛΠΝΟ, που είναι στην προδικασία ακόμα, ο Υπουργός Υγείας –δηλα</w:t>
      </w:r>
      <w:r>
        <w:rPr>
          <w:rFonts w:eastAsia="Times New Roman" w:cs="Times New Roman"/>
          <w:szCs w:val="24"/>
        </w:rPr>
        <w:t xml:space="preserve">δή σύμφωνα με τον νόμο σας, δημόσια αρχή- έσπευσε να πει ότι «είναι εμπλεκόμενος και θα καταδικαστεί». Είναι τα ακριβή λόγια του κ. Πολάκη. </w:t>
      </w:r>
    </w:p>
    <w:p w14:paraId="69A55E52" w14:textId="77777777" w:rsidR="00C9651F" w:rsidRDefault="002D2592">
      <w:pPr>
        <w:spacing w:line="600" w:lineRule="auto"/>
        <w:ind w:firstLine="720"/>
        <w:jc w:val="both"/>
        <w:rPr>
          <w:rFonts w:eastAsia="Times New Roman" w:cs="Times New Roman"/>
          <w:szCs w:val="24"/>
        </w:rPr>
      </w:pPr>
      <w:r>
        <w:rPr>
          <w:rFonts w:eastAsia="Times New Roman" w:cs="Times New Roman"/>
          <w:b/>
          <w:szCs w:val="24"/>
        </w:rPr>
        <w:t xml:space="preserve">ΜΙΧΑΗΛ ΚΑΛΟΓΗΡΟΥ (Υπουργός Δικαιοσύνης, Διαφάνειας και Ανθρωπίνων Δικαιωμάτων): </w:t>
      </w:r>
      <w:r>
        <w:rPr>
          <w:rFonts w:eastAsia="Times New Roman" w:cs="Times New Roman"/>
          <w:szCs w:val="24"/>
        </w:rPr>
        <w:t xml:space="preserve">Δεν είπε έτσι. </w:t>
      </w:r>
    </w:p>
    <w:p w14:paraId="69A55E53" w14:textId="77777777" w:rsidR="00C9651F" w:rsidRDefault="002D2592">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ΑΔΩΝΙΣ ΓΕΩΡΓΙΑΔΗΣ: </w:t>
      </w:r>
      <w:r>
        <w:rPr>
          <w:rFonts w:eastAsia="Times New Roman" w:cs="Times New Roman"/>
          <w:szCs w:val="24"/>
        </w:rPr>
        <w:t xml:space="preserve">Ε, πώς δεν είπε; Τι είπε; Θέλετε να το ξαναδούμε στα Πρακτικά; Επί λέξει το είπε, το παρακολούθησα. </w:t>
      </w:r>
    </w:p>
    <w:p w14:paraId="69A55E54" w14:textId="77777777" w:rsidR="00C9651F" w:rsidRDefault="002D2592">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ΑΣ</w:t>
      </w:r>
      <w:r>
        <w:rPr>
          <w:rFonts w:eastAsia="Times New Roman" w:cs="Times New Roman"/>
          <w:b/>
          <w:szCs w:val="24"/>
        </w:rPr>
        <w:t xml:space="preserve"> ΛΑΠΠΑΣ: </w:t>
      </w:r>
      <w:r>
        <w:rPr>
          <w:rFonts w:eastAsia="Times New Roman" w:cs="Times New Roman"/>
          <w:szCs w:val="24"/>
        </w:rPr>
        <w:t xml:space="preserve">Εμπλέκεται, είπε. </w:t>
      </w:r>
    </w:p>
    <w:p w14:paraId="69A55E55" w14:textId="77777777" w:rsidR="00C9651F" w:rsidRDefault="002D2592">
      <w:pPr>
        <w:spacing w:line="600" w:lineRule="auto"/>
        <w:ind w:firstLine="720"/>
        <w:jc w:val="both"/>
        <w:rPr>
          <w:rFonts w:eastAsia="Times New Roman" w:cs="Times New Roman"/>
          <w:szCs w:val="24"/>
        </w:rPr>
      </w:pPr>
      <w:r>
        <w:rPr>
          <w:rFonts w:eastAsia="Times New Roman" w:cs="Times New Roman"/>
          <w:b/>
          <w:szCs w:val="24"/>
        </w:rPr>
        <w:lastRenderedPageBreak/>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ΑΔΩΝΙΣ ΓΕΩΡΓΙΑΔΗΣ: </w:t>
      </w:r>
      <w:r>
        <w:rPr>
          <w:rFonts w:eastAsia="Times New Roman" w:cs="Times New Roman"/>
          <w:szCs w:val="24"/>
        </w:rPr>
        <w:t>Εμπλέκεται, καλά. Και θα καταδικαστεί, είπε. Είναι κατηγορούμενος κα</w:t>
      </w:r>
      <w:r>
        <w:rPr>
          <w:rFonts w:eastAsia="Times New Roman" w:cs="Times New Roman"/>
          <w:szCs w:val="24"/>
        </w:rPr>
        <w:t xml:space="preserve">ι εμπλέκεται. </w:t>
      </w:r>
    </w:p>
    <w:p w14:paraId="69A55E56"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 xml:space="preserve">Κύριε Υπουργέ, εκείνη την ώρα, ειλικρινά πείτε μου, δεν αισθανθήκατε την ανάγκη εσείς, ο Καλογήρου, ο ευγενής –το τονίζω, τονίζω τον χαρακτήρα που έχετε, ότι είναι ευγενής- να πείτε: «Ένα λεπτό, βρε παιδιά, εδώ συζητούμε το ακριβώς ανάποδο. </w:t>
      </w:r>
      <w:r>
        <w:rPr>
          <w:rFonts w:eastAsia="Times New Roman" w:cs="Times New Roman"/>
          <w:szCs w:val="24"/>
        </w:rPr>
        <w:t>Εάν ο κ. Στουρνάρας ή η κ. Στουρνάρα ή ο κ. Γεωργιάδης ή ο κ. Βενιζέλος ή όποιος άλλος είναι ένοχος, θα κριθεί στα δικαστήρια. Όταν θα κριθεί στα δικαστήρια, εδώ είμαστε, ερχόμαστε». Είναι δυνατόν να επιτρέπετε ταυτόχρονα και τα δυο; Με συγχωρείτε, κύριε Υ</w:t>
      </w:r>
      <w:r>
        <w:rPr>
          <w:rFonts w:eastAsia="Times New Roman" w:cs="Times New Roman"/>
          <w:szCs w:val="24"/>
        </w:rPr>
        <w:t xml:space="preserve">πουργέ, αλλά ταυτόχρονα και τα δυο δεν γίνονται. </w:t>
      </w:r>
    </w:p>
    <w:p w14:paraId="69A55E57"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Και θα μου επιτρέψετε και μια ερώτηση επί του προσωπικού, την οποία πραγματικά θέλω να μου την απαντήσετε, γιατί ρώτησα τον κ. Βορίδη και δεν είχε να μου απαντήσει. Εγώ, ο Άδωνις Γεωργιάδης, έχω δεχθεί κυρί</w:t>
      </w:r>
      <w:r>
        <w:rPr>
          <w:rFonts w:eastAsia="Times New Roman" w:cs="Times New Roman"/>
          <w:szCs w:val="24"/>
        </w:rPr>
        <w:t xml:space="preserve">ως από τον κ. Πολάκη –δεν θα πω για άλλους Υπουργούς, αν και έχει γίνει και από άλλους, για να μην τους ξεχάσω, αλλά ας πω για τον κ. Πολάκη, το πιο </w:t>
      </w:r>
      <w:r>
        <w:rPr>
          <w:rFonts w:eastAsia="Times New Roman" w:cs="Times New Roman"/>
          <w:szCs w:val="24"/>
        </w:rPr>
        <w:lastRenderedPageBreak/>
        <w:t xml:space="preserve">εμφανές παράδειγμα- μέχρι σήμερα περίπου τετρακόσιες αναφορές στο </w:t>
      </w:r>
      <w:r>
        <w:rPr>
          <w:rFonts w:eastAsia="Times New Roman" w:cs="Times New Roman"/>
          <w:szCs w:val="24"/>
          <w:lang w:val="en-US"/>
        </w:rPr>
        <w:t>Facebook</w:t>
      </w:r>
      <w:r>
        <w:rPr>
          <w:rFonts w:eastAsia="Times New Roman" w:cs="Times New Roman"/>
          <w:szCs w:val="24"/>
        </w:rPr>
        <w:t>,</w:t>
      </w:r>
      <w:r w:rsidRPr="002904F1">
        <w:rPr>
          <w:rFonts w:eastAsia="Times New Roman" w:cs="Times New Roman"/>
          <w:szCs w:val="24"/>
        </w:rPr>
        <w:t xml:space="preserve"> </w:t>
      </w:r>
      <w:r>
        <w:rPr>
          <w:rFonts w:eastAsia="Times New Roman" w:cs="Times New Roman"/>
          <w:szCs w:val="24"/>
        </w:rPr>
        <w:t>«ότι είμαι ένοχος, ότι πρέπει ν</w:t>
      </w:r>
      <w:r>
        <w:rPr>
          <w:rFonts w:eastAsia="Times New Roman" w:cs="Times New Roman"/>
          <w:szCs w:val="24"/>
        </w:rPr>
        <w:t xml:space="preserve">α πάω φυλακή με ριγέ κοστουμάκι, ότι τα «έφαγα» από το ΚΕΕΛΠΝΟ, από τη </w:t>
      </w:r>
      <w:r>
        <w:rPr>
          <w:rFonts w:eastAsia="Times New Roman" w:cs="Times New Roman"/>
          <w:szCs w:val="24"/>
        </w:rPr>
        <w:t>«</w:t>
      </w:r>
      <w:r>
        <w:rPr>
          <w:rFonts w:eastAsia="Times New Roman" w:cs="Times New Roman"/>
          <w:szCs w:val="24"/>
          <w:lang w:val="en-US"/>
        </w:rPr>
        <w:t>N</w:t>
      </w:r>
      <w:r>
        <w:rPr>
          <w:rFonts w:eastAsia="Times New Roman" w:cs="Times New Roman"/>
          <w:szCs w:val="24"/>
          <w:lang w:val="en-US"/>
        </w:rPr>
        <w:t>OVARTIS</w:t>
      </w:r>
      <w:r>
        <w:rPr>
          <w:rFonts w:eastAsia="Times New Roman" w:cs="Times New Roman"/>
          <w:szCs w:val="24"/>
        </w:rPr>
        <w:t>»</w:t>
      </w:r>
      <w:r>
        <w:rPr>
          <w:rFonts w:eastAsia="Times New Roman" w:cs="Times New Roman"/>
          <w:szCs w:val="24"/>
        </w:rPr>
        <w:t>»</w:t>
      </w:r>
      <w:r>
        <w:rPr>
          <w:rFonts w:eastAsia="Times New Roman" w:cs="Times New Roman"/>
          <w:szCs w:val="24"/>
        </w:rPr>
        <w:t>. Τετρακόσιες αναφορές. Μία ερώτηση έχω να κάνω, κύριε Υπουργέ, και παρακαλώ να μου την απαντήσετε: Δικαιούμαι να πάω το κράτος και να πάρω αποζημίωση, βάσει του άρθρου που φ</w:t>
      </w:r>
      <w:r>
        <w:rPr>
          <w:rFonts w:eastAsia="Times New Roman" w:cs="Times New Roman"/>
          <w:szCs w:val="24"/>
        </w:rPr>
        <w:t xml:space="preserve">έρατε, γι’ αυτά που έχει πει μέχρι σήμερα ο κ. Πολάκης ή πρέπει να πει άλλα τετρακόσια μπροστά, για να πάρω αποζημίωση; </w:t>
      </w:r>
    </w:p>
    <w:p w14:paraId="69A55E58" w14:textId="77777777" w:rsidR="00C9651F" w:rsidRDefault="002D2592">
      <w:pPr>
        <w:spacing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Όχι.</w:t>
      </w:r>
    </w:p>
    <w:p w14:paraId="69A55E59" w14:textId="77777777" w:rsidR="00C9651F" w:rsidRDefault="002D2592">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ΑΣ</w:t>
      </w:r>
      <w:r>
        <w:rPr>
          <w:rFonts w:eastAsia="Times New Roman" w:cs="Times New Roman"/>
          <w:b/>
          <w:szCs w:val="24"/>
        </w:rPr>
        <w:t xml:space="preserve"> ΛΑΠΠΑΣ: </w:t>
      </w:r>
      <w:r>
        <w:rPr>
          <w:rFonts w:eastAsia="Times New Roman" w:cs="Times New Roman"/>
          <w:szCs w:val="24"/>
        </w:rPr>
        <w:t xml:space="preserve">Ναι. </w:t>
      </w:r>
    </w:p>
    <w:p w14:paraId="69A55E5A" w14:textId="77777777" w:rsidR="00C9651F" w:rsidRDefault="002D2592">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ΑΔΩΝΙΣ ΓΕΩΡΓΙΑΔΗΣ: </w:t>
      </w:r>
      <w:r>
        <w:rPr>
          <w:rFonts w:eastAsia="Times New Roman" w:cs="Times New Roman"/>
          <w:szCs w:val="24"/>
        </w:rPr>
        <w:t xml:space="preserve">«Όχι», λέει ο κ. Τζαβάρας. «Ναι», λέει ο κ. Λάππας. </w:t>
      </w:r>
      <w:r>
        <w:rPr>
          <w:rFonts w:eastAsia="Times New Roman" w:cs="Times New Roman"/>
          <w:szCs w:val="24"/>
        </w:rPr>
        <w:t xml:space="preserve">Θα ήθελα πάρα πολύ να μου το εξηγήσετε. </w:t>
      </w:r>
    </w:p>
    <w:p w14:paraId="69A55E5B"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Εάν δικαιούμαι, σας ευχαριστώ</w:t>
      </w:r>
      <w:r>
        <w:rPr>
          <w:rFonts w:eastAsia="Times New Roman" w:cs="Times New Roman"/>
          <w:szCs w:val="24"/>
        </w:rPr>
        <w:t xml:space="preserve">! </w:t>
      </w:r>
      <w:r>
        <w:rPr>
          <w:rFonts w:eastAsia="Times New Roman" w:cs="Times New Roman"/>
          <w:szCs w:val="24"/>
        </w:rPr>
        <w:t xml:space="preserve">Κάνατε ένα καλό δώρο στα παιδιά μου, θα πάρω από το ελληνικό </w:t>
      </w:r>
      <w:r>
        <w:rPr>
          <w:rFonts w:eastAsia="Times New Roman" w:cs="Times New Roman"/>
          <w:szCs w:val="24"/>
        </w:rPr>
        <w:t xml:space="preserve">δημόσιο </w:t>
      </w:r>
      <w:r>
        <w:rPr>
          <w:rFonts w:eastAsia="Times New Roman" w:cs="Times New Roman"/>
          <w:szCs w:val="24"/>
        </w:rPr>
        <w:t xml:space="preserve">μια τεράστια αποζημίωση μόνο με τις αναρτήσεις στο </w:t>
      </w:r>
      <w:r>
        <w:rPr>
          <w:rFonts w:eastAsia="Times New Roman" w:cs="Times New Roman"/>
          <w:szCs w:val="24"/>
          <w:lang w:val="en-US"/>
        </w:rPr>
        <w:t>Facebook</w:t>
      </w:r>
      <w:r>
        <w:rPr>
          <w:rFonts w:eastAsia="Times New Roman" w:cs="Times New Roman"/>
          <w:szCs w:val="24"/>
        </w:rPr>
        <w:t>. Παρακαλώ πολύ, προσθέστε ότι θα μπορούμε να πάμε και α</w:t>
      </w:r>
      <w:r>
        <w:rPr>
          <w:rFonts w:eastAsia="Times New Roman" w:cs="Times New Roman"/>
          <w:szCs w:val="24"/>
        </w:rPr>
        <w:t xml:space="preserve">ναδρομικά </w:t>
      </w:r>
      <w:r>
        <w:rPr>
          <w:rFonts w:eastAsia="Times New Roman" w:cs="Times New Roman"/>
          <w:szCs w:val="24"/>
        </w:rPr>
        <w:lastRenderedPageBreak/>
        <w:t>προς τα πίσω, μην γίνει κα</w:t>
      </w:r>
      <w:r>
        <w:rPr>
          <w:rFonts w:eastAsia="Times New Roman" w:cs="Times New Roman"/>
          <w:szCs w:val="24"/>
        </w:rPr>
        <w:t>μ</w:t>
      </w:r>
      <w:r>
        <w:rPr>
          <w:rFonts w:eastAsia="Times New Roman" w:cs="Times New Roman"/>
          <w:szCs w:val="24"/>
        </w:rPr>
        <w:t xml:space="preserve">μιά παρεξήγηση στο δικαστήριο. Προσθέστε το, γιατί μια και έχω χάσει αυτήν τη </w:t>
      </w:r>
      <w:r>
        <w:rPr>
          <w:rFonts w:eastAsia="Times New Roman" w:cs="Times New Roman"/>
          <w:szCs w:val="24"/>
        </w:rPr>
        <w:t>«</w:t>
      </w:r>
      <w:r>
        <w:rPr>
          <w:rFonts w:eastAsia="Times New Roman" w:cs="Times New Roman"/>
          <w:szCs w:val="24"/>
        </w:rPr>
        <w:t>βαλίτσα</w:t>
      </w:r>
      <w:r>
        <w:rPr>
          <w:rFonts w:eastAsia="Times New Roman" w:cs="Times New Roman"/>
          <w:szCs w:val="24"/>
        </w:rPr>
        <w:t>»</w:t>
      </w:r>
      <w:r>
        <w:rPr>
          <w:rFonts w:eastAsia="Times New Roman" w:cs="Times New Roman"/>
          <w:szCs w:val="24"/>
        </w:rPr>
        <w:t xml:space="preserve"> από τη </w:t>
      </w:r>
      <w:r>
        <w:rPr>
          <w:rFonts w:eastAsia="Times New Roman" w:cs="Times New Roman"/>
          <w:szCs w:val="24"/>
        </w:rPr>
        <w:t>«</w:t>
      </w:r>
      <w:r>
        <w:rPr>
          <w:rFonts w:eastAsia="Times New Roman" w:cs="Times New Roman"/>
          <w:szCs w:val="24"/>
          <w:lang w:val="en-US"/>
        </w:rPr>
        <w:t>N</w:t>
      </w:r>
      <w:r>
        <w:rPr>
          <w:rFonts w:eastAsia="Times New Roman" w:cs="Times New Roman"/>
          <w:szCs w:val="24"/>
          <w:lang w:val="en-US"/>
        </w:rPr>
        <w:t>OVARTIS</w:t>
      </w:r>
      <w:r>
        <w:rPr>
          <w:rFonts w:eastAsia="Times New Roman" w:cs="Times New Roman"/>
          <w:szCs w:val="24"/>
        </w:rPr>
        <w:t>»</w:t>
      </w:r>
      <w:r w:rsidRPr="00F3275D">
        <w:rPr>
          <w:rFonts w:eastAsia="Times New Roman" w:cs="Times New Roman"/>
          <w:szCs w:val="24"/>
        </w:rPr>
        <w:t xml:space="preserve"> </w:t>
      </w:r>
      <w:r>
        <w:rPr>
          <w:rFonts w:eastAsia="Times New Roman" w:cs="Times New Roman"/>
          <w:szCs w:val="24"/>
        </w:rPr>
        <w:t>και δεν μπορώ να τη βρω πού την έχω κρύψει, τουλάχιστον να πάρω αυτά τα λεφτά, για να σπουδάσουν τα παιδιά μας</w:t>
      </w:r>
      <w:r>
        <w:rPr>
          <w:rFonts w:eastAsia="Times New Roman" w:cs="Times New Roman"/>
          <w:szCs w:val="24"/>
        </w:rPr>
        <w:t xml:space="preserve">! </w:t>
      </w:r>
    </w:p>
    <w:p w14:paraId="69A55E5C"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 xml:space="preserve">Άρα, λοιπόν, αφού με κατηγορείτε που με κατηγορείτε εδώ και δύο χρόνια σε όλα τα κανάλια, τα ραδιόφωνα, τη Βουλή, το </w:t>
      </w:r>
      <w:r>
        <w:rPr>
          <w:rFonts w:eastAsia="Times New Roman" w:cs="Times New Roman"/>
          <w:szCs w:val="24"/>
          <w:lang w:val="en-US"/>
        </w:rPr>
        <w:t>Facebook</w:t>
      </w:r>
      <w:r>
        <w:rPr>
          <w:rFonts w:eastAsia="Times New Roman" w:cs="Times New Roman"/>
          <w:szCs w:val="24"/>
        </w:rPr>
        <w:t xml:space="preserve">, το </w:t>
      </w:r>
      <w:r>
        <w:rPr>
          <w:rFonts w:eastAsia="Times New Roman" w:cs="Times New Roman"/>
          <w:szCs w:val="24"/>
          <w:lang w:val="en-US"/>
        </w:rPr>
        <w:t>Twitter</w:t>
      </w:r>
      <w:r>
        <w:rPr>
          <w:rFonts w:eastAsia="Times New Roman" w:cs="Times New Roman"/>
          <w:szCs w:val="24"/>
        </w:rPr>
        <w:t xml:space="preserve">, τουλάχιστον να ασκήσω και εγώ τα νόμιμα δικαιώματά μου βάσει του ωραίου νόμου που φέρνετε, να μην πάει χαμένος. Έτσι </w:t>
      </w:r>
      <w:r>
        <w:rPr>
          <w:rFonts w:eastAsia="Times New Roman" w:cs="Times New Roman"/>
          <w:szCs w:val="24"/>
        </w:rPr>
        <w:t xml:space="preserve">δεν είναι; </w:t>
      </w:r>
    </w:p>
    <w:p w14:paraId="69A55E5D" w14:textId="77777777" w:rsidR="00C9651F" w:rsidRDefault="002D2592">
      <w:pPr>
        <w:spacing w:line="600" w:lineRule="auto"/>
        <w:ind w:firstLine="720"/>
        <w:jc w:val="both"/>
        <w:rPr>
          <w:rFonts w:eastAsia="Times New Roman" w:cs="Times New Roman"/>
          <w:szCs w:val="24"/>
        </w:rPr>
      </w:pPr>
      <w:r w:rsidRPr="00BF1F57">
        <w:rPr>
          <w:rFonts w:eastAsia="Times New Roman" w:cs="Times New Roman"/>
          <w:b/>
          <w:szCs w:val="24"/>
        </w:rPr>
        <w:t>ΜΑΥΡΟΥΔΗΣ ΒΟΡΙΔΗΣ:</w:t>
      </w:r>
      <w:r>
        <w:rPr>
          <w:rFonts w:eastAsia="Times New Roman" w:cs="Times New Roman"/>
          <w:szCs w:val="24"/>
        </w:rPr>
        <w:t xml:space="preserve"> Δεν θα πάει χαμένος.</w:t>
      </w:r>
    </w:p>
    <w:p w14:paraId="69A55E5E" w14:textId="77777777" w:rsidR="00C9651F" w:rsidRDefault="002D2592">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ΑΔΩΝΙΣ ΓΕΩΡΓΙΑΔΗΣ: </w:t>
      </w:r>
      <w:r>
        <w:rPr>
          <w:rFonts w:eastAsia="Times New Roman" w:cs="Times New Roman"/>
          <w:szCs w:val="24"/>
        </w:rPr>
        <w:t xml:space="preserve">Καλά, θα πει και άλλα, είμαι σίγουρος, δεν θα συγκρατηθεί. Εντάξει, το λέω τώρα έτσι, αλλά δεν έχω αμφιβολία ότι θα πει και άλλα. </w:t>
      </w:r>
    </w:p>
    <w:p w14:paraId="69A55E5F"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Το λέω, κυρίες και κύριοι συνάδελφοι, γιατί</w:t>
      </w:r>
      <w:r>
        <w:rPr>
          <w:rFonts w:eastAsia="Times New Roman" w:cs="Times New Roman"/>
          <w:szCs w:val="24"/>
        </w:rPr>
        <w:t xml:space="preserve">; Εντάξει, το να έχουμε πολιτικές συγκρούσεις είναι μέσα στο παιχνίδι. Εγώ, για παράδειγμα, με τον κ. Λάππα στην Εξεταστική Επιτροπή της Υγείας είχαμε τεράστιες συγκρούσεις. Δεν ξεπεράσαμε τα όρια. </w:t>
      </w:r>
      <w:r>
        <w:rPr>
          <w:rFonts w:eastAsia="Times New Roman" w:cs="Times New Roman"/>
          <w:szCs w:val="24"/>
        </w:rPr>
        <w:lastRenderedPageBreak/>
        <w:t xml:space="preserve">Οφείλω να το αναγνωρίσω αυτό, θέλω να είμαι δίκαιος. Ήταν </w:t>
      </w:r>
      <w:r>
        <w:rPr>
          <w:rFonts w:eastAsia="Times New Roman" w:cs="Times New Roman"/>
          <w:szCs w:val="24"/>
        </w:rPr>
        <w:t>λογικές συγκρούσεις δυο ανθρώπων που εκπροσωπούν διαφορετικούς πολιτικούς χώρους και υπερασπίζονταν τις θέσεις τους. Κανένα πρόβλημα στο να κάνουμε αυτό. Το να κατηγορούμε, όμως, ο ένας τον άλλο ακόμη και για το στεγαστικό δάνειο που πήρε, πριν βγει Βουλευ</w:t>
      </w:r>
      <w:r>
        <w:rPr>
          <w:rFonts w:eastAsia="Times New Roman" w:cs="Times New Roman"/>
          <w:szCs w:val="24"/>
        </w:rPr>
        <w:t xml:space="preserve">τής, με συγχωρείτε, παιδιά, αλλά αυτά δεν είναι σοβαρά πράγματα. Να είμαστε σοβαροί τώρα. Αυτά δεν είναι σοβαρά πράγματα, κύριε Κοντονή. </w:t>
      </w:r>
    </w:p>
    <w:p w14:paraId="69A55E60" w14:textId="77777777" w:rsidR="00C9651F" w:rsidRDefault="002D2592">
      <w:pPr>
        <w:spacing w:line="600" w:lineRule="auto"/>
        <w:ind w:firstLine="720"/>
        <w:jc w:val="both"/>
        <w:rPr>
          <w:rFonts w:eastAsia="Times New Roman" w:cs="Times New Roman"/>
          <w:szCs w:val="24"/>
        </w:rPr>
      </w:pPr>
      <w:r>
        <w:rPr>
          <w:rFonts w:eastAsia="Times New Roman" w:cs="Times New Roman"/>
          <w:b/>
          <w:szCs w:val="24"/>
        </w:rPr>
        <w:t>ΣΤΑΥΡΟΣ ΚΟΝΤΟΝΗΣ:</w:t>
      </w:r>
      <w:r>
        <w:rPr>
          <w:rFonts w:eastAsia="Times New Roman" w:cs="Times New Roman"/>
          <w:szCs w:val="24"/>
        </w:rPr>
        <w:t xml:space="preserve"> Γιατί το λέτε σε εμένα; </w:t>
      </w:r>
    </w:p>
    <w:p w14:paraId="69A55E61" w14:textId="77777777" w:rsidR="00C9651F" w:rsidRDefault="002D2592">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ΑΔΩΝΙΣ ΓΕΩΡΓΙΑΔΗΣ: </w:t>
      </w:r>
      <w:r>
        <w:rPr>
          <w:rFonts w:eastAsia="Times New Roman" w:cs="Times New Roman"/>
          <w:szCs w:val="24"/>
        </w:rPr>
        <w:t>Το λέω ρητορικά, από συμπάθεια, όχι ως κατηγο</w:t>
      </w:r>
      <w:r>
        <w:rPr>
          <w:rFonts w:eastAsia="Times New Roman" w:cs="Times New Roman"/>
          <w:szCs w:val="24"/>
        </w:rPr>
        <w:t xml:space="preserve">ρία. </w:t>
      </w:r>
    </w:p>
    <w:p w14:paraId="69A55E62" w14:textId="77777777" w:rsidR="00C9651F" w:rsidRDefault="002D2592">
      <w:pPr>
        <w:spacing w:line="600" w:lineRule="auto"/>
        <w:ind w:firstLine="720"/>
        <w:jc w:val="both"/>
        <w:rPr>
          <w:rFonts w:eastAsia="Times New Roman" w:cs="Times New Roman"/>
          <w:szCs w:val="24"/>
        </w:rPr>
      </w:pPr>
      <w:r>
        <w:rPr>
          <w:rFonts w:eastAsia="Times New Roman" w:cs="Times New Roman"/>
          <w:b/>
          <w:szCs w:val="24"/>
        </w:rPr>
        <w:t>ΣΤΑΥΡΟΣ ΚΟΝΤΟΝΗΣ:</w:t>
      </w:r>
      <w:r>
        <w:rPr>
          <w:rFonts w:eastAsia="Times New Roman" w:cs="Times New Roman"/>
          <w:szCs w:val="24"/>
        </w:rPr>
        <w:t xml:space="preserve"> Για ποιον λόγο το λέτε σε εμένα; </w:t>
      </w:r>
    </w:p>
    <w:p w14:paraId="69A55E63" w14:textId="77777777" w:rsidR="00C9651F" w:rsidRDefault="002D2592">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ΑΔΩΝΙΣ ΓΕΩΡΓΙΑΔΗΣ: </w:t>
      </w:r>
      <w:r>
        <w:rPr>
          <w:rFonts w:eastAsia="Times New Roman" w:cs="Times New Roman"/>
          <w:szCs w:val="24"/>
        </w:rPr>
        <w:t xml:space="preserve">Όχι ως κατηγορία. Το αποσύρω, από συμπάθεια το λέω. </w:t>
      </w:r>
    </w:p>
    <w:p w14:paraId="69A55E64"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 xml:space="preserve">Λέω, λοιπόν, πώς γίνεται, ρε παιδιά, να τα κάνουμε όλα; Δεν μπορούμε, κύριε Υπουργέ, να τα κάνουμε όλα. </w:t>
      </w:r>
    </w:p>
    <w:p w14:paraId="69A55E65" w14:textId="77777777" w:rsidR="00C9651F" w:rsidRDefault="002D2592">
      <w:pPr>
        <w:tabs>
          <w:tab w:val="left" w:pos="6168"/>
        </w:tabs>
        <w:spacing w:line="600" w:lineRule="auto"/>
        <w:ind w:firstLine="720"/>
        <w:jc w:val="both"/>
        <w:rPr>
          <w:rFonts w:eastAsia="Times New Roman" w:cs="Times New Roman"/>
          <w:szCs w:val="24"/>
        </w:rPr>
      </w:pPr>
      <w:r>
        <w:rPr>
          <w:rFonts w:eastAsia="Times New Roman" w:cs="Times New Roman"/>
          <w:szCs w:val="24"/>
        </w:rPr>
        <w:t>Θέλω να κλ</w:t>
      </w:r>
      <w:r>
        <w:rPr>
          <w:rFonts w:eastAsia="Times New Roman" w:cs="Times New Roman"/>
          <w:szCs w:val="24"/>
        </w:rPr>
        <w:t xml:space="preserve">είσω με το εξής: Κυρίες και κύριοι συνάδελφοι, δεν είμαι ο πιο συμπαθής σε εσάς Βουλευτής. Είναι προφανές. </w:t>
      </w:r>
      <w:r>
        <w:rPr>
          <w:rFonts w:eastAsia="Times New Roman" w:cs="Times New Roman"/>
          <w:szCs w:val="24"/>
        </w:rPr>
        <w:lastRenderedPageBreak/>
        <w:t>Εγώ, όμως, αναγνωρίζω ότι πολλοί από εσάς είστε γνήσια ιδεολόγοι και αυτά που λέγατε τα πιστεύατε και δώσατε μάχη για τις ιδέες σας. Εγώ από τη Δεξιά</w:t>
      </w:r>
      <w:r>
        <w:rPr>
          <w:rFonts w:eastAsia="Times New Roman" w:cs="Times New Roman"/>
          <w:szCs w:val="24"/>
        </w:rPr>
        <w:t>, εσείς από την Αριστερά. Κα</w:t>
      </w:r>
      <w:r>
        <w:rPr>
          <w:rFonts w:eastAsia="Times New Roman" w:cs="Times New Roman"/>
          <w:szCs w:val="24"/>
        </w:rPr>
        <w:t>μ</w:t>
      </w:r>
      <w:r>
        <w:rPr>
          <w:rFonts w:eastAsia="Times New Roman" w:cs="Times New Roman"/>
          <w:szCs w:val="24"/>
        </w:rPr>
        <w:t xml:space="preserve">μία αντίρρηση. </w:t>
      </w:r>
    </w:p>
    <w:p w14:paraId="69A55E66" w14:textId="77777777" w:rsidR="00C9651F" w:rsidRDefault="002D2592">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Ειλικρινά, όμως, για παράδειγμα, ο κ. Δουζίνας, ένας αξιοπρεπής άνθρωπος, καθηγητής πανεπιστημίου, ονειρευόταν να γίνει Βουλευτής για να βλέπει μια Ελλάδα, όπως διαβάζει ο ελληνικός λαός σήμερα, όπου ο Υπουργός </w:t>
      </w:r>
      <w:r>
        <w:rPr>
          <w:rFonts w:eastAsia="Times New Roman" w:cs="Times New Roman"/>
          <w:szCs w:val="24"/>
        </w:rPr>
        <w:t>Αμύνης έστελνε στο</w:t>
      </w:r>
      <w:r>
        <w:rPr>
          <w:rFonts w:eastAsia="Times New Roman" w:cs="Times New Roman"/>
          <w:szCs w:val="24"/>
        </w:rPr>
        <w:t>ν</w:t>
      </w:r>
      <w:r>
        <w:rPr>
          <w:rFonts w:eastAsia="Times New Roman" w:cs="Times New Roman"/>
          <w:szCs w:val="24"/>
        </w:rPr>
        <w:t xml:space="preserve"> Υπουργό Εξωτερικών μήνυμα </w:t>
      </w:r>
      <w:r>
        <w:rPr>
          <w:rFonts w:eastAsia="Times New Roman" w:cs="Times New Roman"/>
          <w:szCs w:val="24"/>
        </w:rPr>
        <w:t xml:space="preserve">στο κινητό </w:t>
      </w:r>
      <w:r>
        <w:rPr>
          <w:rFonts w:eastAsia="Times New Roman" w:cs="Times New Roman"/>
          <w:szCs w:val="24"/>
        </w:rPr>
        <w:t xml:space="preserve">που έλεγε «θα σε λιώσω, αλήτη, και θα σου στείλω τα 25 εκατομμύρια του Σόρος </w:t>
      </w:r>
      <w:r w:rsidRPr="006F07D8">
        <w:rPr>
          <w:rFonts w:eastAsia="Times New Roman" w:cs="Times New Roman"/>
          <w:szCs w:val="24"/>
        </w:rPr>
        <w:t>στον εισαγγελέα</w:t>
      </w:r>
      <w:r>
        <w:rPr>
          <w:rFonts w:eastAsia="Times New Roman" w:cs="Times New Roman"/>
          <w:szCs w:val="24"/>
        </w:rPr>
        <w:t xml:space="preserve">»; Και ο Πρωθυπουργός που τα ήξερε αυτά από τότε έκανε το </w:t>
      </w:r>
      <w:r w:rsidRPr="006F07D8">
        <w:rPr>
          <w:rFonts w:eastAsia="Times New Roman" w:cs="Times New Roman"/>
          <w:szCs w:val="24"/>
        </w:rPr>
        <w:t>κορόιδο για να μη χάσει την Κυβέρνηση</w:t>
      </w:r>
      <w:r>
        <w:rPr>
          <w:rFonts w:eastAsia="Times New Roman" w:cs="Times New Roman"/>
          <w:szCs w:val="24"/>
        </w:rPr>
        <w:t>.</w:t>
      </w:r>
      <w:r w:rsidRPr="006F07D8">
        <w:rPr>
          <w:rFonts w:eastAsia="Times New Roman" w:cs="Times New Roman"/>
          <w:szCs w:val="24"/>
        </w:rPr>
        <w:t xml:space="preserve"> Και </w:t>
      </w:r>
      <w:r>
        <w:rPr>
          <w:rFonts w:eastAsia="Times New Roman" w:cs="Times New Roman"/>
          <w:szCs w:val="24"/>
        </w:rPr>
        <w:t xml:space="preserve">έρχεται και </w:t>
      </w:r>
      <w:r w:rsidRPr="006F07D8">
        <w:rPr>
          <w:rFonts w:eastAsia="Times New Roman" w:cs="Times New Roman"/>
          <w:szCs w:val="24"/>
        </w:rPr>
        <w:t xml:space="preserve">ο άλλος Υπουργός </w:t>
      </w:r>
      <w:r>
        <w:rPr>
          <w:rFonts w:eastAsia="Times New Roman" w:cs="Times New Roman"/>
          <w:szCs w:val="24"/>
        </w:rPr>
        <w:t>να εξηγήσει στη Βουλή και να πει «ν</w:t>
      </w:r>
      <w:r w:rsidRPr="006F07D8">
        <w:rPr>
          <w:rFonts w:eastAsia="Times New Roman" w:cs="Times New Roman"/>
          <w:szCs w:val="24"/>
        </w:rPr>
        <w:t>αι</w:t>
      </w:r>
      <w:r>
        <w:rPr>
          <w:rFonts w:eastAsia="Times New Roman" w:cs="Times New Roman"/>
          <w:szCs w:val="24"/>
        </w:rPr>
        <w:t>,</w:t>
      </w:r>
      <w:r w:rsidRPr="006F07D8">
        <w:rPr>
          <w:rFonts w:eastAsia="Times New Roman" w:cs="Times New Roman"/>
          <w:szCs w:val="24"/>
        </w:rPr>
        <w:t xml:space="preserve"> αυτός είναι ο διάλογος </w:t>
      </w:r>
      <w:r>
        <w:rPr>
          <w:rFonts w:eastAsia="Times New Roman" w:cs="Times New Roman"/>
          <w:szCs w:val="24"/>
          <w:lang w:val="en-US"/>
        </w:rPr>
        <w:t>mot</w:t>
      </w:r>
      <w:r w:rsidRPr="006F07D8">
        <w:rPr>
          <w:rFonts w:eastAsia="Times New Roman" w:cs="Times New Roman"/>
          <w:szCs w:val="24"/>
        </w:rPr>
        <w:t xml:space="preserve"> </w:t>
      </w:r>
      <w:r>
        <w:rPr>
          <w:rFonts w:eastAsia="Times New Roman" w:cs="Times New Roman"/>
          <w:szCs w:val="24"/>
          <w:lang w:val="en-US"/>
        </w:rPr>
        <w:t>a</w:t>
      </w:r>
      <w:r w:rsidRPr="006F07D8">
        <w:rPr>
          <w:rFonts w:eastAsia="Times New Roman" w:cs="Times New Roman"/>
          <w:szCs w:val="24"/>
        </w:rPr>
        <w:t xml:space="preserve"> </w:t>
      </w:r>
      <w:r>
        <w:rPr>
          <w:rFonts w:eastAsia="Times New Roman" w:cs="Times New Roman"/>
          <w:szCs w:val="24"/>
          <w:lang w:val="en-US"/>
        </w:rPr>
        <w:t>mot</w:t>
      </w:r>
      <w:r w:rsidRPr="006F07D8">
        <w:rPr>
          <w:rFonts w:eastAsia="Times New Roman" w:cs="Times New Roman"/>
          <w:szCs w:val="24"/>
        </w:rPr>
        <w:t xml:space="preserve"> </w:t>
      </w:r>
      <w:r>
        <w:rPr>
          <w:rFonts w:eastAsia="Times New Roman" w:cs="Times New Roman"/>
          <w:szCs w:val="24"/>
        </w:rPr>
        <w:t xml:space="preserve">πάλι, αλλά δεν τον έγραψα εγώ». Λέει τον έγραψε ο κ. Βαξεβάνης. </w:t>
      </w:r>
    </w:p>
    <w:p w14:paraId="69A55E67"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14:paraId="69A55E68"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Κλείν</w:t>
      </w:r>
      <w:r>
        <w:rPr>
          <w:rFonts w:eastAsia="Times New Roman" w:cs="Times New Roman"/>
          <w:szCs w:val="24"/>
        </w:rPr>
        <w:t xml:space="preserve">ω, κύριε Πρόεδρε. </w:t>
      </w:r>
    </w:p>
    <w:p w14:paraId="69A55E69" w14:textId="77777777" w:rsidR="00C9651F" w:rsidRDefault="002D2592">
      <w:pPr>
        <w:tabs>
          <w:tab w:val="left" w:pos="6168"/>
        </w:tabs>
        <w:spacing w:line="600" w:lineRule="auto"/>
        <w:ind w:firstLine="720"/>
        <w:jc w:val="both"/>
        <w:rPr>
          <w:rFonts w:eastAsia="Times New Roman" w:cs="Times New Roman"/>
          <w:szCs w:val="24"/>
        </w:rPr>
      </w:pPr>
      <w:r>
        <w:rPr>
          <w:rFonts w:eastAsia="Times New Roman" w:cs="Times New Roman"/>
          <w:szCs w:val="24"/>
        </w:rPr>
        <w:lastRenderedPageBreak/>
        <w:t xml:space="preserve">Προσέξτε, τι είπε ο κ. Πολάκης. «Αυτός είναι ο διάλογος που δημοσιεύτηκε, αλλά δεν τον έγραψα εγώ». Λέει ότι τον έγραψε ο κ. Βαξεβάνης που το δημοσίευσε. Αυτός είναι που έχει κάνει </w:t>
      </w:r>
      <w:r w:rsidRPr="006F07D8">
        <w:rPr>
          <w:rFonts w:eastAsia="Times New Roman" w:cs="Times New Roman"/>
          <w:szCs w:val="24"/>
        </w:rPr>
        <w:t xml:space="preserve">το κακούργημα </w:t>
      </w:r>
      <w:r>
        <w:rPr>
          <w:rFonts w:eastAsia="Times New Roman" w:cs="Times New Roman"/>
          <w:szCs w:val="24"/>
        </w:rPr>
        <w:t>κατά τον κ. Πολάκη. Ή το «</w:t>
      </w:r>
      <w:r>
        <w:rPr>
          <w:rFonts w:eastAsia="Times New Roman" w:cs="Times New Roman"/>
          <w:szCs w:val="24"/>
          <w:lang w:val="en-US"/>
        </w:rPr>
        <w:t>Documento</w:t>
      </w:r>
      <w:r>
        <w:rPr>
          <w:rFonts w:eastAsia="Times New Roman" w:cs="Times New Roman"/>
          <w:szCs w:val="24"/>
        </w:rPr>
        <w:t>»</w:t>
      </w:r>
      <w:r w:rsidRPr="00316346">
        <w:rPr>
          <w:rFonts w:eastAsia="Times New Roman" w:cs="Times New Roman"/>
          <w:szCs w:val="24"/>
        </w:rPr>
        <w:t xml:space="preserve"> </w:t>
      </w:r>
      <w:r w:rsidRPr="006F07D8">
        <w:rPr>
          <w:rFonts w:eastAsia="Times New Roman" w:cs="Times New Roman"/>
          <w:szCs w:val="24"/>
        </w:rPr>
        <w:t>που δ</w:t>
      </w:r>
      <w:r w:rsidRPr="006F07D8">
        <w:rPr>
          <w:rFonts w:eastAsia="Times New Roman" w:cs="Times New Roman"/>
          <w:szCs w:val="24"/>
        </w:rPr>
        <w:t>ημοσίευσε το</w:t>
      </w:r>
      <w:r>
        <w:rPr>
          <w:rFonts w:eastAsia="Times New Roman" w:cs="Times New Roman"/>
          <w:szCs w:val="24"/>
        </w:rPr>
        <w:t>ν</w:t>
      </w:r>
      <w:r w:rsidRPr="006F07D8">
        <w:rPr>
          <w:rFonts w:eastAsia="Times New Roman" w:cs="Times New Roman"/>
          <w:szCs w:val="24"/>
        </w:rPr>
        <w:t xml:space="preserve"> διάλογο που </w:t>
      </w:r>
      <w:r w:rsidRPr="006F07D8">
        <w:rPr>
          <w:rFonts w:eastAsia="Times New Roman" w:cs="Times New Roman"/>
          <w:szCs w:val="24"/>
        </w:rPr>
        <w:t>εί</w:t>
      </w:r>
      <w:r>
        <w:rPr>
          <w:rFonts w:eastAsia="Times New Roman" w:cs="Times New Roman"/>
          <w:szCs w:val="24"/>
        </w:rPr>
        <w:t>τε</w:t>
      </w:r>
      <w:r w:rsidRPr="006F07D8">
        <w:rPr>
          <w:rFonts w:eastAsia="Times New Roman" w:cs="Times New Roman"/>
          <w:szCs w:val="24"/>
        </w:rPr>
        <w:t xml:space="preserve"> </w:t>
      </w:r>
      <w:r w:rsidRPr="006F07D8">
        <w:rPr>
          <w:rFonts w:eastAsia="Times New Roman" w:cs="Times New Roman"/>
          <w:szCs w:val="24"/>
        </w:rPr>
        <w:t xml:space="preserve">έτσι έκανε την καταγραφή </w:t>
      </w:r>
      <w:r>
        <w:rPr>
          <w:rFonts w:eastAsia="Times New Roman" w:cs="Times New Roman"/>
          <w:szCs w:val="24"/>
        </w:rPr>
        <w:t>κατά τον κ. Πολάκη, άρα πρέπει να πάει φυλακή ο Βαξεβάνης ή ο Πολάκης έδωσε τον διάλογο στον Βαξεβάνη, άρα, πρέπει να πάει φυλακή ο Πολάκης. Δεν γίνονται και τα δύο. Ένα από τα δύο είναι</w:t>
      </w:r>
      <w:r>
        <w:rPr>
          <w:rFonts w:eastAsia="Times New Roman" w:cs="Times New Roman"/>
          <w:szCs w:val="24"/>
        </w:rPr>
        <w:t xml:space="preserve">! </w:t>
      </w:r>
    </w:p>
    <w:p w14:paraId="69A55E6A" w14:textId="77777777" w:rsidR="00C9651F" w:rsidRDefault="002D2592">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Ειλικρινά, </w:t>
      </w:r>
      <w:r>
        <w:rPr>
          <w:rFonts w:eastAsia="Times New Roman" w:cs="Times New Roman"/>
          <w:szCs w:val="24"/>
        </w:rPr>
        <w:t xml:space="preserve">κυρίες και κύριοι συνάδελφοι, πολύ καλόπιστα σας ρωτάω: Αυτήν την Ελλάδα ονειρευτήκατε; Γι’ αυτήν την Ελλάδα πολεμήσατε στα νιάτα σας; </w:t>
      </w:r>
      <w:r w:rsidRPr="006F07D8">
        <w:rPr>
          <w:rFonts w:eastAsia="Times New Roman" w:cs="Times New Roman"/>
          <w:szCs w:val="24"/>
        </w:rPr>
        <w:t xml:space="preserve">Για τους Υπουργούς που μιλάνε μεταξύ τους με </w:t>
      </w:r>
      <w:r>
        <w:rPr>
          <w:rFonts w:eastAsia="Times New Roman" w:cs="Times New Roman"/>
          <w:szCs w:val="24"/>
        </w:rPr>
        <w:t xml:space="preserve">μηνύματα </w:t>
      </w:r>
      <w:r w:rsidRPr="006F07D8">
        <w:rPr>
          <w:rFonts w:eastAsia="Times New Roman" w:cs="Times New Roman"/>
          <w:szCs w:val="24"/>
        </w:rPr>
        <w:t>με αυτή τη φρασεολογία για να βλέπει ο ελληνικός λαός αυτή</w:t>
      </w:r>
      <w:r>
        <w:rPr>
          <w:rFonts w:eastAsia="Times New Roman" w:cs="Times New Roman"/>
          <w:szCs w:val="24"/>
        </w:rPr>
        <w:t>ν</w:t>
      </w:r>
      <w:r w:rsidRPr="006F07D8">
        <w:rPr>
          <w:rFonts w:eastAsia="Times New Roman" w:cs="Times New Roman"/>
          <w:szCs w:val="24"/>
        </w:rPr>
        <w:t xml:space="preserve"> την Ελλ</w:t>
      </w:r>
      <w:r w:rsidRPr="006F07D8">
        <w:rPr>
          <w:rFonts w:eastAsia="Times New Roman" w:cs="Times New Roman"/>
          <w:szCs w:val="24"/>
        </w:rPr>
        <w:t xml:space="preserve">άδα </w:t>
      </w:r>
      <w:r>
        <w:rPr>
          <w:rFonts w:eastAsia="Times New Roman" w:cs="Times New Roman"/>
          <w:szCs w:val="24"/>
        </w:rPr>
        <w:t xml:space="preserve">της παρακμής; </w:t>
      </w:r>
    </w:p>
    <w:p w14:paraId="69A55E6B" w14:textId="77777777" w:rsidR="00C9651F" w:rsidRDefault="002D2592">
      <w:pPr>
        <w:tabs>
          <w:tab w:val="left" w:pos="6168"/>
        </w:tabs>
        <w:spacing w:line="600" w:lineRule="auto"/>
        <w:ind w:firstLine="720"/>
        <w:jc w:val="both"/>
        <w:rPr>
          <w:rFonts w:eastAsia="Times New Roman" w:cs="Times New Roman"/>
          <w:szCs w:val="24"/>
        </w:rPr>
      </w:pPr>
      <w:r w:rsidRPr="006F07D8">
        <w:rPr>
          <w:rFonts w:eastAsia="Times New Roman" w:cs="Times New Roman"/>
          <w:szCs w:val="24"/>
        </w:rPr>
        <w:t>Με συγχωρείτε πάρα πολύ</w:t>
      </w:r>
      <w:r>
        <w:rPr>
          <w:rFonts w:eastAsia="Times New Roman" w:cs="Times New Roman"/>
          <w:szCs w:val="24"/>
        </w:rPr>
        <w:t>, αλλά ούτε ε</w:t>
      </w:r>
      <w:r w:rsidRPr="006F07D8">
        <w:rPr>
          <w:rFonts w:eastAsia="Times New Roman" w:cs="Times New Roman"/>
          <w:szCs w:val="24"/>
        </w:rPr>
        <w:t xml:space="preserve">σείς πιστεύω ότι ονειρευτήκατε αυτή την Ελλάδα </w:t>
      </w:r>
      <w:r>
        <w:rPr>
          <w:rFonts w:eastAsia="Times New Roman" w:cs="Times New Roman"/>
          <w:szCs w:val="24"/>
        </w:rPr>
        <w:t>-</w:t>
      </w:r>
      <w:r w:rsidRPr="006F07D8">
        <w:rPr>
          <w:rFonts w:eastAsia="Times New Roman" w:cs="Times New Roman"/>
          <w:szCs w:val="24"/>
        </w:rPr>
        <w:t>ειλικρινά το λέω</w:t>
      </w:r>
      <w:r>
        <w:rPr>
          <w:rFonts w:eastAsia="Times New Roman" w:cs="Times New Roman"/>
          <w:szCs w:val="24"/>
        </w:rPr>
        <w:t>-</w:t>
      </w:r>
      <w:r w:rsidRPr="006F07D8">
        <w:rPr>
          <w:rFonts w:eastAsia="Times New Roman" w:cs="Times New Roman"/>
          <w:szCs w:val="24"/>
        </w:rPr>
        <w:t xml:space="preserve"> ούτε εμείς ονειρευτήκα</w:t>
      </w:r>
      <w:r>
        <w:rPr>
          <w:rFonts w:eastAsia="Times New Roman" w:cs="Times New Roman"/>
          <w:szCs w:val="24"/>
        </w:rPr>
        <w:t>με</w:t>
      </w:r>
      <w:r w:rsidRPr="006F07D8">
        <w:rPr>
          <w:rFonts w:eastAsia="Times New Roman" w:cs="Times New Roman"/>
          <w:szCs w:val="24"/>
        </w:rPr>
        <w:t xml:space="preserve"> αυτή την Ελλάδα</w:t>
      </w:r>
      <w:r>
        <w:rPr>
          <w:rFonts w:eastAsia="Times New Roman" w:cs="Times New Roman"/>
          <w:szCs w:val="24"/>
        </w:rPr>
        <w:t>.</w:t>
      </w:r>
      <w:r w:rsidRPr="006F07D8">
        <w:rPr>
          <w:rFonts w:eastAsia="Times New Roman" w:cs="Times New Roman"/>
          <w:szCs w:val="24"/>
        </w:rPr>
        <w:t xml:space="preserve"> Και σίγουρα δεν είναι αυτή </w:t>
      </w:r>
      <w:r>
        <w:rPr>
          <w:rFonts w:eastAsia="Times New Roman" w:cs="Times New Roman"/>
          <w:szCs w:val="24"/>
        </w:rPr>
        <w:t xml:space="preserve">η Ελλάδα που μας αξίζει. </w:t>
      </w:r>
      <w:r>
        <w:rPr>
          <w:rFonts w:eastAsia="Times New Roman" w:cs="Times New Roman"/>
          <w:szCs w:val="24"/>
        </w:rPr>
        <w:t>Να είστε καλά.</w:t>
      </w:r>
    </w:p>
    <w:p w14:paraId="69A55E6C" w14:textId="77777777" w:rsidR="00C9651F" w:rsidRDefault="002D2592">
      <w:pPr>
        <w:tabs>
          <w:tab w:val="left" w:pos="6168"/>
        </w:tabs>
        <w:spacing w:line="600" w:lineRule="auto"/>
        <w:ind w:firstLine="720"/>
        <w:jc w:val="center"/>
        <w:rPr>
          <w:rFonts w:eastAsia="Times New Roman" w:cs="Times New Roman"/>
          <w:szCs w:val="24"/>
        </w:rPr>
      </w:pPr>
      <w:r>
        <w:rPr>
          <w:rFonts w:eastAsia="Times New Roman" w:cs="Times New Roman"/>
          <w:szCs w:val="24"/>
        </w:rPr>
        <w:lastRenderedPageBreak/>
        <w:t xml:space="preserve">(Χειροκροτήματα από την </w:t>
      </w:r>
      <w:r>
        <w:rPr>
          <w:rFonts w:eastAsia="Times New Roman" w:cs="Times New Roman"/>
          <w:szCs w:val="24"/>
        </w:rPr>
        <w:t>πτέρυγα της Νέας Δημοκρατίας)</w:t>
      </w:r>
    </w:p>
    <w:p w14:paraId="69A55E6D" w14:textId="77777777" w:rsidR="00C9651F" w:rsidRDefault="002D2592">
      <w:pPr>
        <w:spacing w:line="600" w:lineRule="auto"/>
        <w:ind w:firstLine="720"/>
        <w:jc w:val="both"/>
        <w:rPr>
          <w:rFonts w:eastAsia="Times New Roman" w:cs="Times New Roman"/>
          <w:szCs w:val="24"/>
        </w:rPr>
      </w:pPr>
      <w:r w:rsidRPr="00FE35C3">
        <w:rPr>
          <w:rFonts w:eastAsia="Times New Roman" w:cs="Times New Roman"/>
          <w:b/>
          <w:szCs w:val="24"/>
        </w:rPr>
        <w:t>ΠΡΟΕΔΡΕΥΩΝ (</w:t>
      </w:r>
      <w:r>
        <w:rPr>
          <w:rFonts w:eastAsia="Times New Roman" w:cs="Times New Roman"/>
          <w:b/>
          <w:szCs w:val="24"/>
        </w:rPr>
        <w:t>Γεώργιος Βαρεμένος</w:t>
      </w:r>
      <w:r w:rsidRPr="00FE35C3">
        <w:rPr>
          <w:rFonts w:eastAsia="Times New Roman" w:cs="Times New Roman"/>
          <w:b/>
          <w:szCs w:val="24"/>
        </w:rPr>
        <w:t>):</w:t>
      </w:r>
      <w:r w:rsidRPr="00FE35C3">
        <w:rPr>
          <w:rFonts w:eastAsia="Times New Roman" w:cs="Times New Roman"/>
          <w:szCs w:val="24"/>
        </w:rPr>
        <w:t xml:space="preserve"> </w:t>
      </w:r>
      <w:r>
        <w:rPr>
          <w:rFonts w:eastAsia="Times New Roman" w:cs="Times New Roman"/>
          <w:szCs w:val="24"/>
        </w:rPr>
        <w:t xml:space="preserve">Ευχαριστούμε. </w:t>
      </w:r>
    </w:p>
    <w:p w14:paraId="69A55E6E"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 xml:space="preserve">Τον λόγο έχει ο κ. Βασίλης Κεγκέρογλου από τη Δημοκρατική Συμπαράταξη. </w:t>
      </w:r>
    </w:p>
    <w:p w14:paraId="69A55E6F" w14:textId="77777777" w:rsidR="00C9651F" w:rsidRDefault="002D2592">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 xml:space="preserve">Ευχαριστώ, κύριε Πρόεδρε. </w:t>
      </w:r>
    </w:p>
    <w:p w14:paraId="69A55E70" w14:textId="77777777" w:rsidR="00C9651F" w:rsidRDefault="002D2592">
      <w:pPr>
        <w:tabs>
          <w:tab w:val="left" w:pos="6168"/>
        </w:tabs>
        <w:spacing w:line="600" w:lineRule="auto"/>
        <w:ind w:firstLine="720"/>
        <w:jc w:val="both"/>
        <w:rPr>
          <w:rFonts w:eastAsia="Times New Roman" w:cs="Times New Roman"/>
          <w:szCs w:val="24"/>
        </w:rPr>
      </w:pPr>
      <w:r w:rsidRPr="006F07D8">
        <w:rPr>
          <w:rFonts w:eastAsia="Times New Roman" w:cs="Times New Roman"/>
          <w:szCs w:val="24"/>
        </w:rPr>
        <w:t>Κυρίες και κύριοι συνάδελφοι</w:t>
      </w:r>
      <w:r>
        <w:rPr>
          <w:rFonts w:eastAsia="Times New Roman" w:cs="Times New Roman"/>
          <w:szCs w:val="24"/>
        </w:rPr>
        <w:t>,</w:t>
      </w:r>
      <w:r w:rsidRPr="006F07D8">
        <w:rPr>
          <w:rFonts w:eastAsia="Times New Roman" w:cs="Times New Roman"/>
          <w:szCs w:val="24"/>
        </w:rPr>
        <w:t xml:space="preserve"> θυμόμαστε όλοι</w:t>
      </w:r>
      <w:r>
        <w:rPr>
          <w:rFonts w:eastAsia="Times New Roman" w:cs="Times New Roman"/>
          <w:szCs w:val="24"/>
        </w:rPr>
        <w:t>,</w:t>
      </w:r>
      <w:r w:rsidRPr="006F07D8">
        <w:rPr>
          <w:rFonts w:eastAsia="Times New Roman" w:cs="Times New Roman"/>
          <w:szCs w:val="24"/>
        </w:rPr>
        <w:t xml:space="preserve"> όλος ο ελληνικός λαός ότι πριν το 2015 ο ΣΥΡΙΖΑ και ο κ</w:t>
      </w:r>
      <w:r>
        <w:rPr>
          <w:rFonts w:eastAsia="Times New Roman" w:cs="Times New Roman"/>
          <w:szCs w:val="24"/>
        </w:rPr>
        <w:t>.</w:t>
      </w:r>
      <w:r w:rsidRPr="006F07D8">
        <w:rPr>
          <w:rFonts w:eastAsia="Times New Roman" w:cs="Times New Roman"/>
          <w:szCs w:val="24"/>
        </w:rPr>
        <w:t xml:space="preserve"> Τσίπρας προσωπικά τρία ουσιαστικά συνθήματα είχε προπαγανδίσει για να κερδίσει τις εκλογές</w:t>
      </w:r>
      <w:r>
        <w:rPr>
          <w:rFonts w:eastAsia="Times New Roman" w:cs="Times New Roman"/>
          <w:szCs w:val="24"/>
        </w:rPr>
        <w:t>.</w:t>
      </w:r>
      <w:r w:rsidRPr="006F07D8">
        <w:rPr>
          <w:rFonts w:eastAsia="Times New Roman" w:cs="Times New Roman"/>
          <w:szCs w:val="24"/>
        </w:rPr>
        <w:t xml:space="preserve"> Το πρώτο ήταν </w:t>
      </w:r>
      <w:r>
        <w:rPr>
          <w:rFonts w:eastAsia="Times New Roman" w:cs="Times New Roman"/>
          <w:szCs w:val="24"/>
        </w:rPr>
        <w:t>«</w:t>
      </w:r>
      <w:r w:rsidRPr="006F07D8">
        <w:rPr>
          <w:rFonts w:eastAsia="Times New Roman" w:cs="Times New Roman"/>
          <w:szCs w:val="24"/>
        </w:rPr>
        <w:t>σκίζουμε τα μνημόνια και καταργούμε με ένα άρθρο και ένα</w:t>
      </w:r>
      <w:r>
        <w:rPr>
          <w:rFonts w:eastAsia="Times New Roman" w:cs="Times New Roman"/>
          <w:szCs w:val="24"/>
        </w:rPr>
        <w:t>ν</w:t>
      </w:r>
      <w:r w:rsidRPr="006F07D8">
        <w:rPr>
          <w:rFonts w:eastAsia="Times New Roman" w:cs="Times New Roman"/>
          <w:szCs w:val="24"/>
        </w:rPr>
        <w:t xml:space="preserve"> νόμο κάθε μνημονιακή διάταξη</w:t>
      </w:r>
      <w:r>
        <w:rPr>
          <w:rFonts w:eastAsia="Times New Roman" w:cs="Times New Roman"/>
          <w:szCs w:val="24"/>
        </w:rPr>
        <w:t>».</w:t>
      </w:r>
      <w:r w:rsidRPr="006F07D8">
        <w:rPr>
          <w:rFonts w:eastAsia="Times New Roman" w:cs="Times New Roman"/>
          <w:szCs w:val="24"/>
        </w:rPr>
        <w:t xml:space="preserve"> Το</w:t>
      </w:r>
      <w:r w:rsidRPr="006F07D8">
        <w:rPr>
          <w:rFonts w:eastAsia="Times New Roman" w:cs="Times New Roman"/>
          <w:szCs w:val="24"/>
        </w:rPr>
        <w:t xml:space="preserve"> δεύτερο ήταν </w:t>
      </w:r>
      <w:r>
        <w:rPr>
          <w:rFonts w:eastAsia="Times New Roman" w:cs="Times New Roman"/>
          <w:szCs w:val="24"/>
        </w:rPr>
        <w:t>«</w:t>
      </w:r>
      <w:r w:rsidRPr="006F07D8">
        <w:rPr>
          <w:rFonts w:eastAsia="Times New Roman" w:cs="Times New Roman"/>
          <w:szCs w:val="24"/>
        </w:rPr>
        <w:t xml:space="preserve">ηθική στην πολιτική </w:t>
      </w:r>
      <w:r>
        <w:rPr>
          <w:rFonts w:eastAsia="Times New Roman" w:cs="Times New Roman"/>
          <w:szCs w:val="24"/>
        </w:rPr>
        <w:t xml:space="preserve">και </w:t>
      </w:r>
      <w:r w:rsidRPr="006F07D8">
        <w:rPr>
          <w:rFonts w:eastAsia="Times New Roman" w:cs="Times New Roman"/>
          <w:szCs w:val="24"/>
        </w:rPr>
        <w:t>δικαιοσύνη</w:t>
      </w:r>
      <w:r>
        <w:rPr>
          <w:rFonts w:eastAsia="Times New Roman" w:cs="Times New Roman"/>
          <w:szCs w:val="24"/>
        </w:rPr>
        <w:t>».</w:t>
      </w:r>
      <w:r w:rsidRPr="006F07D8">
        <w:rPr>
          <w:rFonts w:eastAsia="Times New Roman" w:cs="Times New Roman"/>
          <w:szCs w:val="24"/>
        </w:rPr>
        <w:t xml:space="preserve"> Το τρίτο ήταν </w:t>
      </w:r>
      <w:r>
        <w:rPr>
          <w:rFonts w:eastAsia="Times New Roman" w:cs="Times New Roman"/>
          <w:szCs w:val="24"/>
        </w:rPr>
        <w:t>«</w:t>
      </w:r>
      <w:r w:rsidRPr="006F07D8">
        <w:rPr>
          <w:rFonts w:eastAsia="Times New Roman" w:cs="Times New Roman"/>
          <w:szCs w:val="24"/>
        </w:rPr>
        <w:t>τελειώνουμε με το παλιό</w:t>
      </w:r>
      <w:r>
        <w:rPr>
          <w:rFonts w:eastAsia="Times New Roman" w:cs="Times New Roman"/>
          <w:szCs w:val="24"/>
        </w:rPr>
        <w:t>».</w:t>
      </w:r>
    </w:p>
    <w:p w14:paraId="69A55E71" w14:textId="77777777" w:rsidR="00C9651F" w:rsidRDefault="002D2592">
      <w:pPr>
        <w:tabs>
          <w:tab w:val="left" w:pos="6168"/>
        </w:tabs>
        <w:spacing w:line="600" w:lineRule="auto"/>
        <w:ind w:firstLine="720"/>
        <w:jc w:val="both"/>
        <w:rPr>
          <w:rFonts w:eastAsia="Times New Roman" w:cs="Times New Roman"/>
          <w:szCs w:val="24"/>
        </w:rPr>
      </w:pPr>
      <w:r w:rsidRPr="006F07D8">
        <w:rPr>
          <w:rFonts w:eastAsia="Times New Roman" w:cs="Times New Roman"/>
          <w:szCs w:val="24"/>
        </w:rPr>
        <w:t>Το 2</w:t>
      </w:r>
      <w:r>
        <w:rPr>
          <w:rFonts w:eastAsia="Times New Roman" w:cs="Times New Roman"/>
          <w:szCs w:val="24"/>
        </w:rPr>
        <w:t>0</w:t>
      </w:r>
      <w:r w:rsidRPr="006F07D8">
        <w:rPr>
          <w:rFonts w:eastAsia="Times New Roman" w:cs="Times New Roman"/>
          <w:szCs w:val="24"/>
        </w:rPr>
        <w:t xml:space="preserve">15 που κατάφερε να κερδίσει τις εκλογές </w:t>
      </w:r>
      <w:r>
        <w:rPr>
          <w:rFonts w:eastAsia="Times New Roman" w:cs="Times New Roman"/>
          <w:szCs w:val="24"/>
        </w:rPr>
        <w:t xml:space="preserve">έδωσε την </w:t>
      </w:r>
      <w:r w:rsidRPr="006F07D8">
        <w:rPr>
          <w:rFonts w:eastAsia="Times New Roman" w:cs="Times New Roman"/>
          <w:szCs w:val="24"/>
        </w:rPr>
        <w:t>ευκαιρία στη συνέχεια στον ελληνικό λαό να βιώσει ποιος είναι πραγματικά ο ΣΥΡΙΖΑ</w:t>
      </w:r>
      <w:r>
        <w:rPr>
          <w:rFonts w:eastAsia="Times New Roman" w:cs="Times New Roman"/>
          <w:szCs w:val="24"/>
        </w:rPr>
        <w:t xml:space="preserve">, ποιος είναι πραγματικά ο </w:t>
      </w:r>
      <w:r>
        <w:rPr>
          <w:rFonts w:eastAsia="Times New Roman" w:cs="Times New Roman"/>
          <w:szCs w:val="24"/>
        </w:rPr>
        <w:t xml:space="preserve">κ. </w:t>
      </w:r>
      <w:r w:rsidRPr="006F07D8">
        <w:rPr>
          <w:rFonts w:eastAsia="Times New Roman" w:cs="Times New Roman"/>
          <w:szCs w:val="24"/>
        </w:rPr>
        <w:t>Τσίπρας</w:t>
      </w:r>
      <w:r>
        <w:rPr>
          <w:rFonts w:eastAsia="Times New Roman" w:cs="Times New Roman"/>
          <w:szCs w:val="24"/>
        </w:rPr>
        <w:t>.</w:t>
      </w:r>
      <w:r w:rsidRPr="006F07D8">
        <w:rPr>
          <w:rFonts w:eastAsia="Times New Roman" w:cs="Times New Roman"/>
          <w:szCs w:val="24"/>
        </w:rPr>
        <w:t xml:space="preserve"> Α</w:t>
      </w:r>
      <w:r w:rsidRPr="006F07D8">
        <w:rPr>
          <w:rFonts w:eastAsia="Times New Roman" w:cs="Times New Roman"/>
          <w:szCs w:val="24"/>
        </w:rPr>
        <w:lastRenderedPageBreak/>
        <w:t xml:space="preserve">φού επέλεξαν να </w:t>
      </w:r>
      <w:r>
        <w:rPr>
          <w:rFonts w:eastAsia="Times New Roman" w:cs="Times New Roman"/>
          <w:szCs w:val="24"/>
        </w:rPr>
        <w:t xml:space="preserve">συγκρουστούν –δήθεν- αντί </w:t>
      </w:r>
      <w:r w:rsidRPr="006F07D8">
        <w:rPr>
          <w:rFonts w:eastAsia="Times New Roman" w:cs="Times New Roman"/>
          <w:szCs w:val="24"/>
        </w:rPr>
        <w:t>να διαπραγματευτούν</w:t>
      </w:r>
      <w:r>
        <w:rPr>
          <w:rFonts w:eastAsia="Times New Roman" w:cs="Times New Roman"/>
          <w:szCs w:val="24"/>
        </w:rPr>
        <w:t xml:space="preserve"> και να πετύχουν περισσότερα απ’</w:t>
      </w:r>
      <w:r w:rsidRPr="006F07D8">
        <w:rPr>
          <w:rFonts w:eastAsia="Times New Roman" w:cs="Times New Roman"/>
          <w:szCs w:val="24"/>
        </w:rPr>
        <w:t xml:space="preserve"> ό</w:t>
      </w:r>
      <w:r>
        <w:rPr>
          <w:rFonts w:eastAsia="Times New Roman" w:cs="Times New Roman"/>
          <w:szCs w:val="24"/>
        </w:rPr>
        <w:t>,</w:t>
      </w:r>
      <w:r w:rsidRPr="006F07D8">
        <w:rPr>
          <w:rFonts w:eastAsia="Times New Roman" w:cs="Times New Roman"/>
          <w:szCs w:val="24"/>
        </w:rPr>
        <w:t>τι είχαμε πετύχει εμείς</w:t>
      </w:r>
      <w:r>
        <w:rPr>
          <w:rFonts w:eastAsia="Times New Roman" w:cs="Times New Roman"/>
          <w:szCs w:val="24"/>
        </w:rPr>
        <w:t>,</w:t>
      </w:r>
      <w:r w:rsidRPr="006F07D8">
        <w:rPr>
          <w:rFonts w:eastAsia="Times New Roman" w:cs="Times New Roman"/>
          <w:szCs w:val="24"/>
        </w:rPr>
        <w:t xml:space="preserve"> μεταλλάχ</w:t>
      </w:r>
      <w:r>
        <w:rPr>
          <w:rFonts w:eastAsia="Times New Roman" w:cs="Times New Roman"/>
          <w:szCs w:val="24"/>
        </w:rPr>
        <w:t>θηκαν από αντιμνημονιακός σε υπ</w:t>
      </w:r>
      <w:r>
        <w:rPr>
          <w:rFonts w:eastAsia="Times New Roman" w:cs="Times New Roman"/>
          <w:szCs w:val="24"/>
        </w:rPr>
        <w:t>ε</w:t>
      </w:r>
      <w:r>
        <w:rPr>
          <w:rFonts w:eastAsia="Times New Roman" w:cs="Times New Roman"/>
          <w:szCs w:val="24"/>
        </w:rPr>
        <w:t>ρ</w:t>
      </w:r>
      <w:r w:rsidRPr="006F07D8">
        <w:rPr>
          <w:rFonts w:eastAsia="Times New Roman" w:cs="Times New Roman"/>
          <w:szCs w:val="24"/>
        </w:rPr>
        <w:t>μνημονιακούς</w:t>
      </w:r>
      <w:r>
        <w:rPr>
          <w:rFonts w:eastAsia="Times New Roman" w:cs="Times New Roman"/>
          <w:szCs w:val="24"/>
        </w:rPr>
        <w:t>,</w:t>
      </w:r>
      <w:r w:rsidRPr="006F07D8">
        <w:rPr>
          <w:rFonts w:eastAsia="Times New Roman" w:cs="Times New Roman"/>
          <w:szCs w:val="24"/>
        </w:rPr>
        <w:t xml:space="preserve"> μετέτρεψαν το</w:t>
      </w:r>
      <w:r>
        <w:rPr>
          <w:rFonts w:eastAsia="Times New Roman" w:cs="Times New Roman"/>
          <w:szCs w:val="24"/>
        </w:rPr>
        <w:t xml:space="preserve"> 63% του «</w:t>
      </w:r>
      <w:r w:rsidRPr="006F07D8">
        <w:rPr>
          <w:rFonts w:eastAsia="Times New Roman" w:cs="Times New Roman"/>
          <w:szCs w:val="24"/>
        </w:rPr>
        <w:t>όχι</w:t>
      </w:r>
      <w:r>
        <w:rPr>
          <w:rFonts w:eastAsia="Times New Roman" w:cs="Times New Roman"/>
          <w:szCs w:val="24"/>
        </w:rPr>
        <w:t>»</w:t>
      </w:r>
      <w:r w:rsidRPr="006F07D8">
        <w:rPr>
          <w:rFonts w:eastAsia="Times New Roman" w:cs="Times New Roman"/>
          <w:szCs w:val="24"/>
        </w:rPr>
        <w:t xml:space="preserve"> σε ένα δουλικό </w:t>
      </w:r>
      <w:r>
        <w:rPr>
          <w:rFonts w:eastAsia="Times New Roman" w:cs="Times New Roman"/>
          <w:szCs w:val="24"/>
        </w:rPr>
        <w:t>«</w:t>
      </w:r>
      <w:r w:rsidRPr="006F07D8">
        <w:rPr>
          <w:rFonts w:eastAsia="Times New Roman" w:cs="Times New Roman"/>
          <w:szCs w:val="24"/>
        </w:rPr>
        <w:t>ναι</w:t>
      </w:r>
      <w:r>
        <w:rPr>
          <w:rFonts w:eastAsia="Times New Roman" w:cs="Times New Roman"/>
          <w:szCs w:val="24"/>
        </w:rPr>
        <w:t>»,</w:t>
      </w:r>
      <w:r w:rsidRPr="006F07D8">
        <w:rPr>
          <w:rFonts w:eastAsia="Times New Roman" w:cs="Times New Roman"/>
          <w:szCs w:val="24"/>
        </w:rPr>
        <w:t xml:space="preserve"> φόρτωσαν τη χώρα </w:t>
      </w:r>
      <w:r w:rsidRPr="006F07D8">
        <w:rPr>
          <w:rFonts w:eastAsia="Times New Roman" w:cs="Times New Roman"/>
          <w:szCs w:val="24"/>
        </w:rPr>
        <w:t>με το τρίτο αχρείαστο μνημόνιο</w:t>
      </w:r>
      <w:r>
        <w:rPr>
          <w:rFonts w:eastAsia="Times New Roman" w:cs="Times New Roman"/>
          <w:szCs w:val="24"/>
        </w:rPr>
        <w:t>, με 86 δισεκατομμύρια</w:t>
      </w:r>
      <w:r w:rsidRPr="006F07D8">
        <w:rPr>
          <w:rFonts w:eastAsia="Times New Roman" w:cs="Times New Roman"/>
          <w:szCs w:val="24"/>
        </w:rPr>
        <w:t xml:space="preserve"> δάνειο</w:t>
      </w:r>
      <w:r>
        <w:rPr>
          <w:rFonts w:eastAsia="Times New Roman" w:cs="Times New Roman"/>
          <w:szCs w:val="24"/>
        </w:rPr>
        <w:t>, με 24 δισεκατομμύρια</w:t>
      </w:r>
      <w:r w:rsidRPr="006F07D8">
        <w:rPr>
          <w:rFonts w:eastAsia="Times New Roman" w:cs="Times New Roman"/>
          <w:szCs w:val="24"/>
        </w:rPr>
        <w:t xml:space="preserve"> επιπλέον μέτρα δυσβάστακτα</w:t>
      </w:r>
      <w:r>
        <w:rPr>
          <w:rFonts w:eastAsia="Times New Roman" w:cs="Times New Roman"/>
          <w:szCs w:val="24"/>
        </w:rPr>
        <w:t xml:space="preserve"> και συνολικά 100 δισεκατομμύρια ζημιά</w:t>
      </w:r>
      <w:r w:rsidRPr="006F07D8">
        <w:rPr>
          <w:rFonts w:eastAsia="Times New Roman" w:cs="Times New Roman"/>
          <w:szCs w:val="24"/>
        </w:rPr>
        <w:t xml:space="preserve"> για την οικονομία</w:t>
      </w:r>
      <w:r>
        <w:rPr>
          <w:rFonts w:eastAsia="Times New Roman" w:cs="Times New Roman"/>
          <w:szCs w:val="24"/>
        </w:rPr>
        <w:t>.</w:t>
      </w:r>
      <w:r w:rsidRPr="006F07D8">
        <w:rPr>
          <w:rFonts w:eastAsia="Times New Roman" w:cs="Times New Roman"/>
          <w:szCs w:val="24"/>
        </w:rPr>
        <w:t xml:space="preserve"> </w:t>
      </w:r>
    </w:p>
    <w:p w14:paraId="69A55E72" w14:textId="77777777" w:rsidR="00C9651F" w:rsidRDefault="002D2592">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Όλη η κοινωνία συνεχίζει να </w:t>
      </w:r>
      <w:r w:rsidRPr="006F07D8">
        <w:rPr>
          <w:rFonts w:eastAsia="Times New Roman" w:cs="Times New Roman"/>
          <w:szCs w:val="24"/>
        </w:rPr>
        <w:t xml:space="preserve">βιώνει την υπερφορολόγηση και την καθημερινή φτωχοποίηση των </w:t>
      </w:r>
      <w:r w:rsidRPr="006F07D8">
        <w:rPr>
          <w:rFonts w:eastAsia="Times New Roman" w:cs="Times New Roman"/>
          <w:szCs w:val="24"/>
        </w:rPr>
        <w:t>μικρομεσαίων</w:t>
      </w:r>
      <w:r>
        <w:rPr>
          <w:rFonts w:eastAsia="Times New Roman" w:cs="Times New Roman"/>
          <w:szCs w:val="24"/>
        </w:rPr>
        <w:t>,</w:t>
      </w:r>
      <w:r w:rsidRPr="006F07D8">
        <w:rPr>
          <w:rFonts w:eastAsia="Times New Roman" w:cs="Times New Roman"/>
          <w:szCs w:val="24"/>
        </w:rPr>
        <w:t xml:space="preserve"> όπως δείχνει το συνεχές αυξανόμενο πλήθος των δικαιούχων του ΚΕΑ και τους οδηγούν στην παγίδα φτώχειας που έχουν στήσει με αυτό</w:t>
      </w:r>
      <w:r>
        <w:rPr>
          <w:rFonts w:eastAsia="Times New Roman" w:cs="Times New Roman"/>
          <w:szCs w:val="24"/>
        </w:rPr>
        <w:t>ν</w:t>
      </w:r>
      <w:r w:rsidRPr="006F07D8">
        <w:rPr>
          <w:rFonts w:eastAsia="Times New Roman" w:cs="Times New Roman"/>
          <w:szCs w:val="24"/>
        </w:rPr>
        <w:t xml:space="preserve"> το</w:t>
      </w:r>
      <w:r>
        <w:rPr>
          <w:rFonts w:eastAsia="Times New Roman" w:cs="Times New Roman"/>
          <w:szCs w:val="24"/>
        </w:rPr>
        <w:t>ν</w:t>
      </w:r>
      <w:r w:rsidRPr="006F07D8">
        <w:rPr>
          <w:rFonts w:eastAsia="Times New Roman" w:cs="Times New Roman"/>
          <w:szCs w:val="24"/>
        </w:rPr>
        <w:t xml:space="preserve"> θεσμό</w:t>
      </w:r>
      <w:r>
        <w:rPr>
          <w:rFonts w:eastAsia="Times New Roman" w:cs="Times New Roman"/>
          <w:szCs w:val="24"/>
        </w:rPr>
        <w:t>.</w:t>
      </w:r>
    </w:p>
    <w:p w14:paraId="69A55E73" w14:textId="77777777" w:rsidR="00C9651F" w:rsidRDefault="002D2592">
      <w:pPr>
        <w:tabs>
          <w:tab w:val="left" w:pos="6168"/>
        </w:tabs>
        <w:spacing w:line="600" w:lineRule="auto"/>
        <w:ind w:firstLine="720"/>
        <w:jc w:val="both"/>
        <w:rPr>
          <w:rFonts w:eastAsia="Times New Roman" w:cs="Times New Roman"/>
          <w:szCs w:val="24"/>
        </w:rPr>
      </w:pPr>
      <w:r w:rsidRPr="006F07D8">
        <w:rPr>
          <w:rFonts w:eastAsia="Times New Roman" w:cs="Times New Roman"/>
          <w:szCs w:val="24"/>
        </w:rPr>
        <w:t xml:space="preserve">Το </w:t>
      </w:r>
      <w:r>
        <w:rPr>
          <w:rFonts w:eastAsia="Times New Roman" w:cs="Times New Roman"/>
          <w:szCs w:val="24"/>
        </w:rPr>
        <w:t>δημόσιο χρέος, το ίδιο διάστημα, μέσα σε δύο</w:t>
      </w:r>
      <w:r w:rsidRPr="006F07D8">
        <w:rPr>
          <w:rFonts w:eastAsia="Times New Roman" w:cs="Times New Roman"/>
          <w:szCs w:val="24"/>
        </w:rPr>
        <w:t xml:space="preserve"> χρόνια μόλις</w:t>
      </w:r>
      <w:r>
        <w:rPr>
          <w:rFonts w:eastAsia="Times New Roman" w:cs="Times New Roman"/>
          <w:szCs w:val="24"/>
        </w:rPr>
        <w:t>,</w:t>
      </w:r>
      <w:r w:rsidRPr="006F07D8">
        <w:rPr>
          <w:rFonts w:eastAsia="Times New Roman" w:cs="Times New Roman"/>
          <w:szCs w:val="24"/>
        </w:rPr>
        <w:t xml:space="preserve"> ανήλθε στα 335 δισεκατομμύρια</w:t>
      </w:r>
      <w:r>
        <w:rPr>
          <w:rFonts w:eastAsia="Times New Roman" w:cs="Times New Roman"/>
          <w:szCs w:val="24"/>
        </w:rPr>
        <w:t>.</w:t>
      </w:r>
      <w:r w:rsidRPr="006F07D8">
        <w:rPr>
          <w:rFonts w:eastAsia="Times New Roman" w:cs="Times New Roman"/>
          <w:szCs w:val="24"/>
        </w:rPr>
        <w:t xml:space="preserve"> Τα </w:t>
      </w:r>
      <w:r>
        <w:rPr>
          <w:rFonts w:eastAsia="Times New Roman" w:cs="Times New Roman"/>
          <w:szCs w:val="24"/>
        </w:rPr>
        <w:t>εισοδή</w:t>
      </w:r>
      <w:r>
        <w:rPr>
          <w:rFonts w:eastAsia="Times New Roman" w:cs="Times New Roman"/>
          <w:szCs w:val="24"/>
        </w:rPr>
        <w:t>ματα των</w:t>
      </w:r>
      <w:r w:rsidRPr="006F07D8">
        <w:rPr>
          <w:rFonts w:eastAsia="Times New Roman" w:cs="Times New Roman"/>
          <w:szCs w:val="24"/>
        </w:rPr>
        <w:t xml:space="preserve"> εργαζομένων σύμφωνα με την </w:t>
      </w:r>
      <w:r>
        <w:rPr>
          <w:rFonts w:eastAsia="Times New Roman" w:cs="Times New Roman"/>
          <w:szCs w:val="24"/>
        </w:rPr>
        <w:t>«</w:t>
      </w:r>
      <w:r w:rsidRPr="006F07D8">
        <w:rPr>
          <w:rFonts w:eastAsia="Times New Roman" w:cs="Times New Roman"/>
          <w:szCs w:val="24"/>
        </w:rPr>
        <w:t>ΕΡΓΑΝΗ</w:t>
      </w:r>
      <w:r>
        <w:rPr>
          <w:rFonts w:eastAsia="Times New Roman" w:cs="Times New Roman"/>
          <w:szCs w:val="24"/>
        </w:rPr>
        <w:t>»</w:t>
      </w:r>
      <w:r w:rsidRPr="006F07D8">
        <w:rPr>
          <w:rFonts w:eastAsia="Times New Roman" w:cs="Times New Roman"/>
          <w:szCs w:val="24"/>
        </w:rPr>
        <w:t xml:space="preserve"> μειώνονται</w:t>
      </w:r>
      <w:r>
        <w:rPr>
          <w:rFonts w:eastAsia="Times New Roman" w:cs="Times New Roman"/>
          <w:szCs w:val="24"/>
        </w:rPr>
        <w:t>.</w:t>
      </w:r>
      <w:r w:rsidRPr="006F07D8">
        <w:rPr>
          <w:rFonts w:eastAsia="Times New Roman" w:cs="Times New Roman"/>
          <w:szCs w:val="24"/>
        </w:rPr>
        <w:t xml:space="preserve"> Το αγροτικό εισόδημα το 2</w:t>
      </w:r>
      <w:r>
        <w:rPr>
          <w:rFonts w:eastAsia="Times New Roman" w:cs="Times New Roman"/>
          <w:szCs w:val="24"/>
        </w:rPr>
        <w:t xml:space="preserve">018 μειώθηκε, κάτι </w:t>
      </w:r>
      <w:r w:rsidRPr="006F07D8">
        <w:rPr>
          <w:rFonts w:eastAsia="Times New Roman" w:cs="Times New Roman"/>
          <w:szCs w:val="24"/>
        </w:rPr>
        <w:t>πρωτοφανές</w:t>
      </w:r>
      <w:r>
        <w:rPr>
          <w:rFonts w:eastAsia="Times New Roman" w:cs="Times New Roman"/>
          <w:szCs w:val="24"/>
        </w:rPr>
        <w:t>.</w:t>
      </w:r>
      <w:r w:rsidRPr="006F07D8">
        <w:rPr>
          <w:rFonts w:eastAsia="Times New Roman" w:cs="Times New Roman"/>
          <w:szCs w:val="24"/>
        </w:rPr>
        <w:t xml:space="preserve"> Η ανεργία διατηρεί το</w:t>
      </w:r>
      <w:r>
        <w:rPr>
          <w:rFonts w:eastAsia="Times New Roman" w:cs="Times New Roman"/>
          <w:szCs w:val="24"/>
        </w:rPr>
        <w:t>ν</w:t>
      </w:r>
      <w:r w:rsidRPr="006F07D8">
        <w:rPr>
          <w:rFonts w:eastAsia="Times New Roman" w:cs="Times New Roman"/>
          <w:szCs w:val="24"/>
        </w:rPr>
        <w:t xml:space="preserve"> σκληρό πυρήνα </w:t>
      </w:r>
      <w:r>
        <w:rPr>
          <w:rFonts w:eastAsia="Times New Roman" w:cs="Times New Roman"/>
          <w:szCs w:val="24"/>
        </w:rPr>
        <w:t>της.</w:t>
      </w:r>
      <w:r w:rsidRPr="006F07D8">
        <w:rPr>
          <w:rFonts w:eastAsia="Times New Roman" w:cs="Times New Roman"/>
          <w:szCs w:val="24"/>
        </w:rPr>
        <w:t xml:space="preserve"> Και η Κυβέρνηση παίζει με τους αριθμούς</w:t>
      </w:r>
      <w:r>
        <w:rPr>
          <w:rFonts w:eastAsia="Times New Roman" w:cs="Times New Roman"/>
          <w:szCs w:val="24"/>
        </w:rPr>
        <w:t>,</w:t>
      </w:r>
      <w:r w:rsidRPr="006F07D8">
        <w:rPr>
          <w:rFonts w:eastAsia="Times New Roman" w:cs="Times New Roman"/>
          <w:szCs w:val="24"/>
        </w:rPr>
        <w:t xml:space="preserve"> αδιαφορώντας για τους ανέργους και τις οικογένειές </w:t>
      </w:r>
      <w:r>
        <w:rPr>
          <w:rFonts w:eastAsia="Times New Roman" w:cs="Times New Roman"/>
          <w:szCs w:val="24"/>
        </w:rPr>
        <w:t>τους.</w:t>
      </w:r>
    </w:p>
    <w:p w14:paraId="69A55E74" w14:textId="77777777" w:rsidR="00C9651F" w:rsidRDefault="002D2592">
      <w:pPr>
        <w:tabs>
          <w:tab w:val="left" w:pos="6168"/>
        </w:tabs>
        <w:spacing w:line="600" w:lineRule="auto"/>
        <w:ind w:firstLine="720"/>
        <w:jc w:val="both"/>
        <w:rPr>
          <w:rFonts w:eastAsia="Times New Roman" w:cs="Times New Roman"/>
          <w:szCs w:val="24"/>
        </w:rPr>
      </w:pPr>
      <w:r w:rsidRPr="006F07D8">
        <w:rPr>
          <w:rFonts w:eastAsia="Times New Roman" w:cs="Times New Roman"/>
          <w:szCs w:val="24"/>
        </w:rPr>
        <w:lastRenderedPageBreak/>
        <w:t xml:space="preserve">Το </w:t>
      </w:r>
      <w:r w:rsidRPr="006F07D8">
        <w:rPr>
          <w:rFonts w:eastAsia="Times New Roman" w:cs="Times New Roman"/>
          <w:szCs w:val="24"/>
        </w:rPr>
        <w:t>μεγαλύτε</w:t>
      </w:r>
      <w:r>
        <w:rPr>
          <w:rFonts w:eastAsia="Times New Roman" w:cs="Times New Roman"/>
          <w:szCs w:val="24"/>
        </w:rPr>
        <w:t>ρο πρόβλημα που βιώνουν ό</w:t>
      </w:r>
      <w:r w:rsidRPr="006F07D8">
        <w:rPr>
          <w:rFonts w:eastAsia="Times New Roman" w:cs="Times New Roman"/>
          <w:szCs w:val="24"/>
        </w:rPr>
        <w:t xml:space="preserve">λοι οι δημιουργικοί άνθρωποι και ιδιαίτερα οι νέοι είναι </w:t>
      </w:r>
      <w:r>
        <w:rPr>
          <w:rFonts w:eastAsia="Times New Roman" w:cs="Times New Roman"/>
          <w:szCs w:val="24"/>
        </w:rPr>
        <w:t xml:space="preserve">ένα πλέγμα </w:t>
      </w:r>
      <w:r w:rsidRPr="006F07D8">
        <w:rPr>
          <w:rFonts w:eastAsia="Times New Roman" w:cs="Times New Roman"/>
          <w:szCs w:val="24"/>
        </w:rPr>
        <w:t>φραγμών για δημιουργία και ανάπτυξη</w:t>
      </w:r>
      <w:r>
        <w:rPr>
          <w:rFonts w:eastAsia="Times New Roman" w:cs="Times New Roman"/>
          <w:szCs w:val="24"/>
        </w:rPr>
        <w:t>. Η</w:t>
      </w:r>
      <w:r w:rsidRPr="006F07D8">
        <w:rPr>
          <w:rFonts w:eastAsia="Times New Roman" w:cs="Times New Roman"/>
          <w:szCs w:val="24"/>
        </w:rPr>
        <w:t xml:space="preserve"> Κυβέρνηση Τσίπρα</w:t>
      </w:r>
      <w:r>
        <w:rPr>
          <w:rFonts w:eastAsia="Times New Roman" w:cs="Times New Roman"/>
          <w:szCs w:val="24"/>
        </w:rPr>
        <w:t>,</w:t>
      </w:r>
      <w:r w:rsidRPr="006F07D8">
        <w:rPr>
          <w:rFonts w:eastAsia="Times New Roman" w:cs="Times New Roman"/>
          <w:szCs w:val="24"/>
        </w:rPr>
        <w:t xml:space="preserve"> αντί να υιοθετήσει το </w:t>
      </w:r>
      <w:r>
        <w:rPr>
          <w:rFonts w:eastAsia="Times New Roman" w:cs="Times New Roman"/>
          <w:szCs w:val="24"/>
        </w:rPr>
        <w:t>σ</w:t>
      </w:r>
      <w:r w:rsidRPr="006F07D8">
        <w:rPr>
          <w:rFonts w:eastAsia="Times New Roman" w:cs="Times New Roman"/>
          <w:szCs w:val="24"/>
        </w:rPr>
        <w:t xml:space="preserve">χέδιο </w:t>
      </w:r>
      <w:r>
        <w:rPr>
          <w:rFonts w:eastAsia="Times New Roman" w:cs="Times New Roman"/>
          <w:szCs w:val="24"/>
        </w:rPr>
        <w:t>«</w:t>
      </w:r>
      <w:r w:rsidRPr="006F07D8">
        <w:rPr>
          <w:rFonts w:eastAsia="Times New Roman" w:cs="Times New Roman"/>
          <w:szCs w:val="24"/>
        </w:rPr>
        <w:t>Ε</w:t>
      </w:r>
      <w:r w:rsidRPr="006F07D8">
        <w:rPr>
          <w:rFonts w:eastAsia="Times New Roman" w:cs="Times New Roman"/>
          <w:szCs w:val="24"/>
        </w:rPr>
        <w:t>ΛΛΑΔΑ</w:t>
      </w:r>
      <w:r>
        <w:rPr>
          <w:rFonts w:eastAsia="Times New Roman" w:cs="Times New Roman"/>
          <w:szCs w:val="24"/>
        </w:rPr>
        <w:t>»</w:t>
      </w:r>
      <w:r w:rsidRPr="006F07D8">
        <w:rPr>
          <w:rFonts w:eastAsia="Times New Roman" w:cs="Times New Roman"/>
          <w:szCs w:val="24"/>
        </w:rPr>
        <w:t xml:space="preserve"> και τις πολιτικές </w:t>
      </w:r>
      <w:r>
        <w:rPr>
          <w:rFonts w:eastAsia="Times New Roman" w:cs="Times New Roman"/>
          <w:szCs w:val="24"/>
        </w:rPr>
        <w:t>οικονομικής ανάκαμψης και κ</w:t>
      </w:r>
      <w:r w:rsidRPr="006F07D8">
        <w:rPr>
          <w:rFonts w:eastAsia="Times New Roman" w:cs="Times New Roman"/>
          <w:szCs w:val="24"/>
        </w:rPr>
        <w:t>οινωνικής δικαι</w:t>
      </w:r>
      <w:r w:rsidRPr="006F07D8">
        <w:rPr>
          <w:rFonts w:eastAsia="Times New Roman" w:cs="Times New Roman"/>
          <w:szCs w:val="24"/>
        </w:rPr>
        <w:t>οσύνης που έχει προτείνει το Κίνημα Αλλαγής</w:t>
      </w:r>
      <w:r>
        <w:rPr>
          <w:rFonts w:eastAsia="Times New Roman" w:cs="Times New Roman"/>
          <w:szCs w:val="24"/>
        </w:rPr>
        <w:t>,</w:t>
      </w:r>
      <w:r w:rsidRPr="006F07D8">
        <w:rPr>
          <w:rFonts w:eastAsia="Times New Roman" w:cs="Times New Roman"/>
          <w:szCs w:val="24"/>
        </w:rPr>
        <w:t xml:space="preserve"> </w:t>
      </w:r>
      <w:r>
        <w:rPr>
          <w:rFonts w:eastAsia="Times New Roman" w:cs="Times New Roman"/>
          <w:szCs w:val="24"/>
        </w:rPr>
        <w:t>συνεχίζει να υπερφορολογεί</w:t>
      </w:r>
      <w:r w:rsidRPr="006F07D8">
        <w:rPr>
          <w:rFonts w:eastAsia="Times New Roman" w:cs="Times New Roman"/>
          <w:szCs w:val="24"/>
        </w:rPr>
        <w:t xml:space="preserve"> το</w:t>
      </w:r>
      <w:r>
        <w:rPr>
          <w:rFonts w:eastAsia="Times New Roman" w:cs="Times New Roman"/>
          <w:szCs w:val="24"/>
        </w:rPr>
        <w:t>ν</w:t>
      </w:r>
      <w:r w:rsidRPr="006F07D8">
        <w:rPr>
          <w:rFonts w:eastAsia="Times New Roman" w:cs="Times New Roman"/>
          <w:szCs w:val="24"/>
        </w:rPr>
        <w:t xml:space="preserve"> μόχθο των αγροτών</w:t>
      </w:r>
      <w:r>
        <w:rPr>
          <w:rFonts w:eastAsia="Times New Roman" w:cs="Times New Roman"/>
          <w:szCs w:val="24"/>
        </w:rPr>
        <w:t>,</w:t>
      </w:r>
      <w:r w:rsidRPr="006F07D8">
        <w:rPr>
          <w:rFonts w:eastAsia="Times New Roman" w:cs="Times New Roman"/>
          <w:szCs w:val="24"/>
        </w:rPr>
        <w:t xml:space="preserve"> των μικρών επιχειρηματιών</w:t>
      </w:r>
      <w:r>
        <w:rPr>
          <w:rFonts w:eastAsia="Times New Roman" w:cs="Times New Roman"/>
          <w:szCs w:val="24"/>
        </w:rPr>
        <w:t>,</w:t>
      </w:r>
      <w:r w:rsidRPr="006F07D8">
        <w:rPr>
          <w:rFonts w:eastAsia="Times New Roman" w:cs="Times New Roman"/>
          <w:szCs w:val="24"/>
        </w:rPr>
        <w:t xml:space="preserve"> των επαγγελματιών για να δημιουργεί ταμείο</w:t>
      </w:r>
      <w:r>
        <w:rPr>
          <w:rFonts w:eastAsia="Times New Roman" w:cs="Times New Roman"/>
          <w:szCs w:val="24"/>
        </w:rPr>
        <w:t>,</w:t>
      </w:r>
      <w:r w:rsidRPr="006F07D8">
        <w:rPr>
          <w:rFonts w:eastAsia="Times New Roman" w:cs="Times New Roman"/>
          <w:szCs w:val="24"/>
        </w:rPr>
        <w:t xml:space="preserve"> το οποίο διαχειρίζεται με απόλυτα πελατειακούς όρους</w:t>
      </w:r>
      <w:r>
        <w:rPr>
          <w:rFonts w:eastAsia="Times New Roman" w:cs="Times New Roman"/>
          <w:szCs w:val="24"/>
        </w:rPr>
        <w:t>.</w:t>
      </w:r>
      <w:r w:rsidRPr="006F07D8">
        <w:rPr>
          <w:rFonts w:eastAsia="Times New Roman" w:cs="Times New Roman"/>
          <w:szCs w:val="24"/>
        </w:rPr>
        <w:t xml:space="preserve"> </w:t>
      </w:r>
    </w:p>
    <w:p w14:paraId="69A55E75" w14:textId="77777777" w:rsidR="00C9651F" w:rsidRDefault="002D2592">
      <w:pPr>
        <w:spacing w:line="600" w:lineRule="auto"/>
        <w:ind w:firstLine="720"/>
        <w:jc w:val="both"/>
        <w:rPr>
          <w:rFonts w:eastAsia="Times New Roman" w:cs="Times New Roman"/>
          <w:szCs w:val="24"/>
        </w:rPr>
      </w:pPr>
      <w:r w:rsidRPr="004E3F43">
        <w:rPr>
          <w:rFonts w:eastAsia="Times New Roman" w:cs="Times New Roman"/>
          <w:szCs w:val="24"/>
        </w:rPr>
        <w:t>Ταυτόχρονα</w:t>
      </w:r>
      <w:r>
        <w:rPr>
          <w:rFonts w:eastAsia="Times New Roman" w:cs="Times New Roman"/>
          <w:szCs w:val="24"/>
        </w:rPr>
        <w:t>,</w:t>
      </w:r>
      <w:r w:rsidRPr="004E3F43">
        <w:rPr>
          <w:rFonts w:eastAsia="Times New Roman" w:cs="Times New Roman"/>
          <w:szCs w:val="24"/>
        </w:rPr>
        <w:t xml:space="preserve"> αντί να τελειώσουν </w:t>
      </w:r>
      <w:r>
        <w:rPr>
          <w:rFonts w:eastAsia="Times New Roman" w:cs="Times New Roman"/>
          <w:szCs w:val="24"/>
        </w:rPr>
        <w:t xml:space="preserve">στις </w:t>
      </w:r>
      <w:r w:rsidRPr="004E3F43">
        <w:rPr>
          <w:rFonts w:eastAsia="Times New Roman" w:cs="Times New Roman"/>
          <w:szCs w:val="24"/>
        </w:rPr>
        <w:t>20 Αυγούστου οι δεσμεύσεις στις οποίες είχε βάλει τη χώρα με το τρίτο αχρείαστο μνημόνιο</w:t>
      </w:r>
      <w:r>
        <w:rPr>
          <w:rFonts w:eastAsia="Times New Roman" w:cs="Times New Roman"/>
          <w:szCs w:val="24"/>
        </w:rPr>
        <w:t>,</w:t>
      </w:r>
      <w:r w:rsidRPr="004E3F43">
        <w:rPr>
          <w:rFonts w:eastAsia="Times New Roman" w:cs="Times New Roman"/>
          <w:szCs w:val="24"/>
        </w:rPr>
        <w:t xml:space="preserve"> υπέγραψε νέες δεσμεύσεις με υψηλά πλεονάσματα μέχρι το 2060 και </w:t>
      </w:r>
      <w:r>
        <w:rPr>
          <w:rFonts w:eastAsia="Times New Roman" w:cs="Times New Roman"/>
          <w:szCs w:val="24"/>
        </w:rPr>
        <w:t>εκχώρηση</w:t>
      </w:r>
      <w:r w:rsidRPr="004E3F43">
        <w:rPr>
          <w:rFonts w:eastAsia="Times New Roman" w:cs="Times New Roman"/>
          <w:szCs w:val="24"/>
        </w:rPr>
        <w:t xml:space="preserve"> της εθνικής περιουσίας για </w:t>
      </w:r>
      <w:r>
        <w:rPr>
          <w:rFonts w:eastAsia="Times New Roman" w:cs="Times New Roman"/>
          <w:szCs w:val="24"/>
        </w:rPr>
        <w:t xml:space="preserve">ενενήντα εννιά χρόνια. </w:t>
      </w:r>
    </w:p>
    <w:p w14:paraId="69A55E76" w14:textId="77777777" w:rsidR="00C9651F" w:rsidRDefault="002D2592">
      <w:pPr>
        <w:spacing w:line="600" w:lineRule="auto"/>
        <w:ind w:firstLine="720"/>
        <w:jc w:val="both"/>
        <w:rPr>
          <w:rFonts w:eastAsia="Times New Roman" w:cs="Times New Roman"/>
          <w:szCs w:val="24"/>
        </w:rPr>
      </w:pPr>
      <w:r w:rsidRPr="004E3F43">
        <w:rPr>
          <w:rFonts w:eastAsia="Times New Roman" w:cs="Times New Roman"/>
          <w:szCs w:val="24"/>
        </w:rPr>
        <w:t>Για να δούμε</w:t>
      </w:r>
      <w:r>
        <w:rPr>
          <w:rFonts w:eastAsia="Times New Roman" w:cs="Times New Roman"/>
          <w:szCs w:val="24"/>
        </w:rPr>
        <w:t>,</w:t>
      </w:r>
      <w:r w:rsidRPr="004E3F43">
        <w:rPr>
          <w:rFonts w:eastAsia="Times New Roman" w:cs="Times New Roman"/>
          <w:szCs w:val="24"/>
        </w:rPr>
        <w:t xml:space="preserve"> </w:t>
      </w:r>
      <w:r>
        <w:rPr>
          <w:rFonts w:eastAsia="Times New Roman" w:cs="Times New Roman"/>
          <w:szCs w:val="24"/>
        </w:rPr>
        <w:t>όμως,</w:t>
      </w:r>
      <w:r w:rsidRPr="004E3F43">
        <w:rPr>
          <w:rFonts w:eastAsia="Times New Roman" w:cs="Times New Roman"/>
          <w:szCs w:val="24"/>
        </w:rPr>
        <w:t xml:space="preserve"> μήπως </w:t>
      </w:r>
      <w:r>
        <w:rPr>
          <w:rFonts w:eastAsia="Times New Roman" w:cs="Times New Roman"/>
          <w:szCs w:val="24"/>
        </w:rPr>
        <w:t>σ</w:t>
      </w:r>
      <w:r w:rsidRPr="004E3F43">
        <w:rPr>
          <w:rFonts w:eastAsia="Times New Roman" w:cs="Times New Roman"/>
          <w:szCs w:val="24"/>
        </w:rPr>
        <w:t>το πεδίο τ</w:t>
      </w:r>
      <w:r w:rsidRPr="004E3F43">
        <w:rPr>
          <w:rFonts w:eastAsia="Times New Roman" w:cs="Times New Roman"/>
          <w:szCs w:val="24"/>
        </w:rPr>
        <w:t>ης ηθικής</w:t>
      </w:r>
      <w:r>
        <w:rPr>
          <w:rFonts w:eastAsia="Times New Roman" w:cs="Times New Roman"/>
          <w:szCs w:val="24"/>
        </w:rPr>
        <w:t xml:space="preserve">, της </w:t>
      </w:r>
      <w:r>
        <w:rPr>
          <w:rFonts w:eastAsia="Times New Roman" w:cs="Times New Roman"/>
          <w:szCs w:val="24"/>
        </w:rPr>
        <w:t xml:space="preserve">δικαιοσύνης </w:t>
      </w:r>
      <w:r>
        <w:rPr>
          <w:rFonts w:eastAsia="Times New Roman" w:cs="Times New Roman"/>
          <w:szCs w:val="24"/>
        </w:rPr>
        <w:t xml:space="preserve">τα πήγε </w:t>
      </w:r>
      <w:r w:rsidRPr="004E3F43">
        <w:rPr>
          <w:rFonts w:eastAsia="Times New Roman" w:cs="Times New Roman"/>
          <w:szCs w:val="24"/>
        </w:rPr>
        <w:t>καλά</w:t>
      </w:r>
      <w:r>
        <w:rPr>
          <w:rFonts w:eastAsia="Times New Roman" w:cs="Times New Roman"/>
          <w:szCs w:val="24"/>
        </w:rPr>
        <w:t>.</w:t>
      </w:r>
      <w:r w:rsidRPr="004E3F43">
        <w:rPr>
          <w:rFonts w:eastAsia="Times New Roman" w:cs="Times New Roman"/>
          <w:szCs w:val="24"/>
        </w:rPr>
        <w:t xml:space="preserve"> Ισχύει αυτό που</w:t>
      </w:r>
      <w:r>
        <w:rPr>
          <w:rFonts w:eastAsia="Times New Roman" w:cs="Times New Roman"/>
          <w:szCs w:val="24"/>
        </w:rPr>
        <w:t xml:space="preserve"> είπε</w:t>
      </w:r>
      <w:r w:rsidRPr="004E3F43">
        <w:rPr>
          <w:rFonts w:eastAsia="Times New Roman" w:cs="Times New Roman"/>
          <w:szCs w:val="24"/>
        </w:rPr>
        <w:t xml:space="preserve"> ο Πρωθυπουργός</w:t>
      </w:r>
      <w:r>
        <w:rPr>
          <w:rFonts w:eastAsia="Times New Roman" w:cs="Times New Roman"/>
          <w:szCs w:val="24"/>
        </w:rPr>
        <w:t>:</w:t>
      </w:r>
      <w:r w:rsidRPr="004E3F43">
        <w:rPr>
          <w:rFonts w:eastAsia="Times New Roman" w:cs="Times New Roman"/>
          <w:szCs w:val="24"/>
        </w:rPr>
        <w:t xml:space="preserve"> </w:t>
      </w:r>
      <w:r>
        <w:rPr>
          <w:rFonts w:eastAsia="Times New Roman" w:cs="Times New Roman"/>
          <w:szCs w:val="24"/>
        </w:rPr>
        <w:t>«</w:t>
      </w:r>
      <w:r w:rsidRPr="004E3F43">
        <w:rPr>
          <w:rFonts w:eastAsia="Times New Roman" w:cs="Times New Roman"/>
          <w:szCs w:val="24"/>
        </w:rPr>
        <w:t>Εί</w:t>
      </w:r>
      <w:r>
        <w:rPr>
          <w:rFonts w:eastAsia="Times New Roman" w:cs="Times New Roman"/>
          <w:szCs w:val="24"/>
        </w:rPr>
        <w:t>μα</w:t>
      </w:r>
      <w:r w:rsidRPr="004E3F43">
        <w:rPr>
          <w:rFonts w:eastAsia="Times New Roman" w:cs="Times New Roman"/>
          <w:szCs w:val="24"/>
        </w:rPr>
        <w:t xml:space="preserve">στε </w:t>
      </w:r>
      <w:r>
        <w:rPr>
          <w:rFonts w:eastAsia="Times New Roman" w:cs="Times New Roman"/>
          <w:szCs w:val="24"/>
        </w:rPr>
        <w:t xml:space="preserve">ψεύτες, </w:t>
      </w:r>
      <w:r w:rsidRPr="004E3F43">
        <w:rPr>
          <w:rFonts w:eastAsia="Times New Roman" w:cs="Times New Roman"/>
          <w:szCs w:val="24"/>
        </w:rPr>
        <w:t>αλλά όχι κλέφτες</w:t>
      </w:r>
      <w:r>
        <w:rPr>
          <w:rFonts w:eastAsia="Times New Roman" w:cs="Times New Roman"/>
          <w:szCs w:val="24"/>
        </w:rPr>
        <w:t>»;</w:t>
      </w:r>
      <w:r w:rsidRPr="004E3F43">
        <w:rPr>
          <w:rFonts w:eastAsia="Times New Roman" w:cs="Times New Roman"/>
          <w:szCs w:val="24"/>
        </w:rPr>
        <w:t xml:space="preserve"> Είναι μερικά θέματα που είναι της αρμοδιότητας του Υπουργείου Δικαιοσύνης και πρέπει να δούμε τι γίνεται με αυτά</w:t>
      </w:r>
      <w:r>
        <w:rPr>
          <w:rFonts w:eastAsia="Times New Roman" w:cs="Times New Roman"/>
          <w:szCs w:val="24"/>
        </w:rPr>
        <w:t>.</w:t>
      </w:r>
      <w:r w:rsidRPr="004E3F43">
        <w:rPr>
          <w:rFonts w:eastAsia="Times New Roman" w:cs="Times New Roman"/>
          <w:szCs w:val="24"/>
        </w:rPr>
        <w:t xml:space="preserve"> </w:t>
      </w:r>
    </w:p>
    <w:p w14:paraId="69A55E77"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lastRenderedPageBreak/>
        <w:t>Πρώτον, α</w:t>
      </w:r>
      <w:r w:rsidRPr="004E3F43">
        <w:rPr>
          <w:rFonts w:eastAsia="Times New Roman" w:cs="Times New Roman"/>
          <w:szCs w:val="24"/>
        </w:rPr>
        <w:t>πόπειρα να χαριστο</w:t>
      </w:r>
      <w:r w:rsidRPr="004E3F43">
        <w:rPr>
          <w:rFonts w:eastAsia="Times New Roman" w:cs="Times New Roman"/>
          <w:szCs w:val="24"/>
        </w:rPr>
        <w:t xml:space="preserve">ύν από </w:t>
      </w:r>
      <w:r>
        <w:rPr>
          <w:rFonts w:eastAsia="Times New Roman" w:cs="Times New Roman"/>
          <w:szCs w:val="24"/>
        </w:rPr>
        <w:t>τον κ.</w:t>
      </w:r>
      <w:r w:rsidRPr="004E3F43">
        <w:rPr>
          <w:rFonts w:eastAsia="Times New Roman" w:cs="Times New Roman"/>
          <w:szCs w:val="24"/>
        </w:rPr>
        <w:t xml:space="preserve"> Τσακαλώτο </w:t>
      </w:r>
      <w:r>
        <w:rPr>
          <w:rFonts w:eastAsia="Times New Roman" w:cs="Times New Roman"/>
          <w:szCs w:val="24"/>
        </w:rPr>
        <w:t xml:space="preserve">και τον κ. Σπίρτζη </w:t>
      </w:r>
      <w:r w:rsidRPr="004E3F43">
        <w:rPr>
          <w:rFonts w:eastAsia="Times New Roman" w:cs="Times New Roman"/>
          <w:szCs w:val="24"/>
        </w:rPr>
        <w:t>650</w:t>
      </w:r>
      <w:r>
        <w:rPr>
          <w:rFonts w:eastAsia="Times New Roman" w:cs="Times New Roman"/>
          <w:szCs w:val="24"/>
        </w:rPr>
        <w:t>.000.000 ευρώ</w:t>
      </w:r>
      <w:r w:rsidRPr="004E3F43">
        <w:rPr>
          <w:rFonts w:eastAsia="Times New Roman" w:cs="Times New Roman"/>
          <w:szCs w:val="24"/>
        </w:rPr>
        <w:t xml:space="preserve"> με την επέκταση σύμβασης για το αεροδρόμιο </w:t>
      </w:r>
      <w:r>
        <w:rPr>
          <w:rFonts w:eastAsia="Times New Roman" w:cs="Times New Roman"/>
          <w:szCs w:val="24"/>
        </w:rPr>
        <w:t>«</w:t>
      </w:r>
      <w:r w:rsidRPr="004E3F43">
        <w:rPr>
          <w:rFonts w:eastAsia="Times New Roman" w:cs="Times New Roman"/>
          <w:szCs w:val="24"/>
        </w:rPr>
        <w:t>Ελευθέριος Βενιζέλος</w:t>
      </w:r>
      <w:r>
        <w:rPr>
          <w:rFonts w:eastAsia="Times New Roman" w:cs="Times New Roman"/>
          <w:szCs w:val="24"/>
        </w:rPr>
        <w:t>»</w:t>
      </w:r>
      <w:r>
        <w:rPr>
          <w:rFonts w:eastAsia="Times New Roman" w:cs="Times New Roman"/>
          <w:szCs w:val="24"/>
        </w:rPr>
        <w:t>.</w:t>
      </w:r>
      <w:r w:rsidRPr="004E3F43">
        <w:rPr>
          <w:rFonts w:eastAsia="Times New Roman" w:cs="Times New Roman"/>
          <w:szCs w:val="24"/>
        </w:rPr>
        <w:t xml:space="preserve"> Αντί να γίνει δημόσιος διαγωνισμός</w:t>
      </w:r>
      <w:r>
        <w:rPr>
          <w:rFonts w:eastAsia="Times New Roman" w:cs="Times New Roman"/>
          <w:szCs w:val="24"/>
        </w:rPr>
        <w:t>,</w:t>
      </w:r>
      <w:r w:rsidRPr="004E3F43">
        <w:rPr>
          <w:rFonts w:eastAsia="Times New Roman" w:cs="Times New Roman"/>
          <w:szCs w:val="24"/>
        </w:rPr>
        <w:t xml:space="preserve"> κατάφερε </w:t>
      </w:r>
      <w:r>
        <w:rPr>
          <w:rFonts w:eastAsia="Times New Roman" w:cs="Times New Roman"/>
          <w:szCs w:val="24"/>
        </w:rPr>
        <w:t>β</w:t>
      </w:r>
      <w:r w:rsidRPr="004E3F43">
        <w:rPr>
          <w:rFonts w:eastAsia="Times New Roman" w:cs="Times New Roman"/>
          <w:szCs w:val="24"/>
        </w:rPr>
        <w:t xml:space="preserve">εβαίως </w:t>
      </w:r>
      <w:r>
        <w:rPr>
          <w:rFonts w:eastAsia="Times New Roman" w:cs="Times New Roman"/>
          <w:szCs w:val="24"/>
        </w:rPr>
        <w:t>η</w:t>
      </w:r>
      <w:r w:rsidRPr="004E3F43">
        <w:rPr>
          <w:rFonts w:eastAsia="Times New Roman" w:cs="Times New Roman"/>
          <w:szCs w:val="24"/>
        </w:rPr>
        <w:t xml:space="preserve"> Ευρωπα</w:t>
      </w:r>
      <w:r>
        <w:rPr>
          <w:rFonts w:eastAsia="Times New Roman" w:cs="Times New Roman"/>
          <w:szCs w:val="24"/>
        </w:rPr>
        <w:t xml:space="preserve">ϊκή Επιτροπή να γλιτώσει τα 650.000.000 ευρώ, </w:t>
      </w:r>
      <w:r w:rsidRPr="004E3F43">
        <w:rPr>
          <w:rFonts w:eastAsia="Times New Roman" w:cs="Times New Roman"/>
          <w:szCs w:val="24"/>
        </w:rPr>
        <w:t>βάζοντας ως ελάχιστο ό</w:t>
      </w:r>
      <w:r w:rsidRPr="004E3F43">
        <w:rPr>
          <w:rFonts w:eastAsia="Times New Roman" w:cs="Times New Roman"/>
          <w:szCs w:val="24"/>
        </w:rPr>
        <w:t>ριο</w:t>
      </w:r>
      <w:r>
        <w:rPr>
          <w:rFonts w:eastAsia="Times New Roman" w:cs="Times New Roman"/>
          <w:szCs w:val="24"/>
        </w:rPr>
        <w:t>.</w:t>
      </w:r>
    </w:p>
    <w:p w14:paraId="69A55E78"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Δεύτερον, οι βαρύτατες καταγγελίες α</w:t>
      </w:r>
      <w:r w:rsidRPr="004E3F43">
        <w:rPr>
          <w:rFonts w:eastAsia="Times New Roman" w:cs="Times New Roman"/>
          <w:szCs w:val="24"/>
        </w:rPr>
        <w:t xml:space="preserve">νάμεσα σε </w:t>
      </w:r>
      <w:r>
        <w:rPr>
          <w:rFonts w:eastAsia="Times New Roman" w:cs="Times New Roman"/>
          <w:szCs w:val="24"/>
        </w:rPr>
        <w:t>δ</w:t>
      </w:r>
      <w:r w:rsidRPr="004E3F43">
        <w:rPr>
          <w:rFonts w:eastAsia="Times New Roman" w:cs="Times New Roman"/>
          <w:szCs w:val="24"/>
        </w:rPr>
        <w:t xml:space="preserve">ύο </w:t>
      </w:r>
      <w:r>
        <w:rPr>
          <w:rFonts w:eastAsia="Times New Roman" w:cs="Times New Roman"/>
          <w:szCs w:val="24"/>
        </w:rPr>
        <w:t xml:space="preserve">Υπουργούς, </w:t>
      </w:r>
      <w:r w:rsidRPr="004E3F43">
        <w:rPr>
          <w:rFonts w:eastAsia="Times New Roman" w:cs="Times New Roman"/>
          <w:szCs w:val="24"/>
        </w:rPr>
        <w:t>που έγιν</w:t>
      </w:r>
      <w:r>
        <w:rPr>
          <w:rFonts w:eastAsia="Times New Roman" w:cs="Times New Roman"/>
          <w:szCs w:val="24"/>
        </w:rPr>
        <w:t>αν</w:t>
      </w:r>
      <w:r w:rsidRPr="004E3F43">
        <w:rPr>
          <w:rFonts w:eastAsia="Times New Roman" w:cs="Times New Roman"/>
          <w:szCs w:val="24"/>
        </w:rPr>
        <w:t xml:space="preserve"> παρουσία του </w:t>
      </w:r>
      <w:r>
        <w:rPr>
          <w:rFonts w:eastAsia="Times New Roman" w:cs="Times New Roman"/>
          <w:szCs w:val="24"/>
        </w:rPr>
        <w:t>κ.</w:t>
      </w:r>
      <w:r w:rsidRPr="004E3F43">
        <w:rPr>
          <w:rFonts w:eastAsia="Times New Roman" w:cs="Times New Roman"/>
          <w:szCs w:val="24"/>
        </w:rPr>
        <w:t xml:space="preserve"> Τσίπρα στο Υπουργικό Συμβούλιο</w:t>
      </w:r>
      <w:r>
        <w:rPr>
          <w:rFonts w:eastAsia="Times New Roman" w:cs="Times New Roman"/>
          <w:szCs w:val="24"/>
        </w:rPr>
        <w:t>,</w:t>
      </w:r>
      <w:r w:rsidRPr="004E3F43">
        <w:rPr>
          <w:rFonts w:eastAsia="Times New Roman" w:cs="Times New Roman"/>
          <w:szCs w:val="24"/>
        </w:rPr>
        <w:t xml:space="preserve"> για χρηματοδότηση 5</w:t>
      </w:r>
      <w:r>
        <w:rPr>
          <w:rFonts w:eastAsia="Times New Roman" w:cs="Times New Roman"/>
          <w:szCs w:val="24"/>
        </w:rPr>
        <w:t>0.000.000 ευρώ από τον Σόρος και</w:t>
      </w:r>
      <w:r w:rsidRPr="004E3F43">
        <w:rPr>
          <w:rFonts w:eastAsia="Times New Roman" w:cs="Times New Roman"/>
          <w:szCs w:val="24"/>
        </w:rPr>
        <w:t xml:space="preserve"> τη </w:t>
      </w:r>
      <w:r w:rsidRPr="004E3F43">
        <w:rPr>
          <w:rFonts w:eastAsia="Times New Roman" w:cs="Times New Roman"/>
          <w:szCs w:val="24"/>
        </w:rPr>
        <w:t>διαχείρισ</w:t>
      </w:r>
      <w:r>
        <w:rPr>
          <w:rFonts w:eastAsia="Times New Roman" w:cs="Times New Roman"/>
          <w:szCs w:val="24"/>
        </w:rPr>
        <w:t>ή</w:t>
      </w:r>
      <w:r w:rsidRPr="004E3F43">
        <w:rPr>
          <w:rFonts w:eastAsia="Times New Roman" w:cs="Times New Roman"/>
          <w:szCs w:val="24"/>
        </w:rPr>
        <w:t xml:space="preserve"> </w:t>
      </w:r>
      <w:r>
        <w:rPr>
          <w:rFonts w:eastAsia="Times New Roman" w:cs="Times New Roman"/>
          <w:szCs w:val="24"/>
        </w:rPr>
        <w:t>τους.</w:t>
      </w:r>
      <w:r w:rsidRPr="004E3F43">
        <w:rPr>
          <w:rFonts w:eastAsia="Times New Roman" w:cs="Times New Roman"/>
          <w:szCs w:val="24"/>
        </w:rPr>
        <w:t xml:space="preserve"> </w:t>
      </w:r>
      <w:r>
        <w:rPr>
          <w:rFonts w:eastAsia="Times New Roman" w:cs="Times New Roman"/>
          <w:szCs w:val="24"/>
        </w:rPr>
        <w:t>Οι ε</w:t>
      </w:r>
      <w:r w:rsidRPr="004E3F43">
        <w:rPr>
          <w:rFonts w:eastAsia="Times New Roman" w:cs="Times New Roman"/>
          <w:szCs w:val="24"/>
        </w:rPr>
        <w:t xml:space="preserve">πίσης βαρύτατες κατηγορίες και καταγγελίες για το </w:t>
      </w:r>
      <w:r w:rsidRPr="004E3F43">
        <w:rPr>
          <w:rFonts w:eastAsia="Times New Roman" w:cs="Times New Roman"/>
          <w:szCs w:val="24"/>
        </w:rPr>
        <w:t>αίτημα του πρώην Υπουργού κ</w:t>
      </w:r>
      <w:r>
        <w:rPr>
          <w:rFonts w:eastAsia="Times New Roman" w:cs="Times New Roman"/>
          <w:szCs w:val="24"/>
        </w:rPr>
        <w:t>.</w:t>
      </w:r>
      <w:r w:rsidRPr="004E3F43">
        <w:rPr>
          <w:rFonts w:eastAsia="Times New Roman" w:cs="Times New Roman"/>
          <w:szCs w:val="24"/>
        </w:rPr>
        <w:t xml:space="preserve"> Κοτζιά να ελεγχθούν τα μυστικά κονδύλια των Υπουργών Άμυνας και Εσωτερικών</w:t>
      </w:r>
      <w:r>
        <w:rPr>
          <w:rFonts w:eastAsia="Times New Roman" w:cs="Times New Roman"/>
          <w:szCs w:val="24"/>
        </w:rPr>
        <w:t>, αλλά και τη</w:t>
      </w:r>
      <w:r w:rsidRPr="004E3F43">
        <w:rPr>
          <w:rFonts w:eastAsia="Times New Roman" w:cs="Times New Roman"/>
          <w:szCs w:val="24"/>
        </w:rPr>
        <w:t xml:space="preserve">ς </w:t>
      </w:r>
      <w:r>
        <w:rPr>
          <w:rFonts w:eastAsia="Times New Roman" w:cs="Times New Roman"/>
          <w:szCs w:val="24"/>
        </w:rPr>
        <w:t xml:space="preserve">ΕΥΠ. </w:t>
      </w:r>
    </w:p>
    <w:p w14:paraId="69A55E79"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Τρίτον</w:t>
      </w:r>
      <w:r>
        <w:rPr>
          <w:rFonts w:eastAsia="Times New Roman" w:cs="Times New Roman"/>
          <w:szCs w:val="24"/>
        </w:rPr>
        <w:t xml:space="preserve">, το </w:t>
      </w:r>
      <w:r w:rsidRPr="004E3F43">
        <w:rPr>
          <w:rFonts w:eastAsia="Times New Roman" w:cs="Times New Roman"/>
          <w:szCs w:val="24"/>
        </w:rPr>
        <w:t>σκάνδαλο του Θρι</w:t>
      </w:r>
      <w:r>
        <w:rPr>
          <w:rFonts w:eastAsia="Times New Roman" w:cs="Times New Roman"/>
          <w:szCs w:val="24"/>
        </w:rPr>
        <w:t>άσι</w:t>
      </w:r>
      <w:r w:rsidRPr="004E3F43">
        <w:rPr>
          <w:rFonts w:eastAsia="Times New Roman" w:cs="Times New Roman"/>
          <w:szCs w:val="24"/>
        </w:rPr>
        <w:t xml:space="preserve">ου </w:t>
      </w:r>
      <w:r>
        <w:rPr>
          <w:rFonts w:eastAsia="Times New Roman" w:cs="Times New Roman"/>
          <w:szCs w:val="24"/>
        </w:rPr>
        <w:t>Εμπορευματικού Πε</w:t>
      </w:r>
      <w:r w:rsidRPr="004E3F43">
        <w:rPr>
          <w:rFonts w:eastAsia="Times New Roman" w:cs="Times New Roman"/>
          <w:szCs w:val="24"/>
        </w:rPr>
        <w:t xml:space="preserve">δίου </w:t>
      </w:r>
      <w:r>
        <w:rPr>
          <w:rFonts w:eastAsia="Times New Roman" w:cs="Times New Roman"/>
          <w:szCs w:val="24"/>
        </w:rPr>
        <w:t>με τις χαριστικές παραχωρήσει</w:t>
      </w:r>
      <w:r w:rsidRPr="004E3F43">
        <w:rPr>
          <w:rFonts w:eastAsia="Times New Roman" w:cs="Times New Roman"/>
          <w:szCs w:val="24"/>
        </w:rPr>
        <w:t>ς μετά το</w:t>
      </w:r>
      <w:r>
        <w:rPr>
          <w:rFonts w:eastAsia="Times New Roman" w:cs="Times New Roman"/>
          <w:szCs w:val="24"/>
        </w:rPr>
        <w:t>ν</w:t>
      </w:r>
      <w:r w:rsidRPr="004E3F43">
        <w:rPr>
          <w:rFonts w:eastAsia="Times New Roman" w:cs="Times New Roman"/>
          <w:szCs w:val="24"/>
        </w:rPr>
        <w:t xml:space="preserve"> διαγωνισμό από τον κ</w:t>
      </w:r>
      <w:r>
        <w:rPr>
          <w:rFonts w:eastAsia="Times New Roman" w:cs="Times New Roman"/>
          <w:szCs w:val="24"/>
        </w:rPr>
        <w:t>. Σπίρτζη, που, ό</w:t>
      </w:r>
      <w:r w:rsidRPr="004E3F43">
        <w:rPr>
          <w:rFonts w:eastAsia="Times New Roman" w:cs="Times New Roman"/>
          <w:szCs w:val="24"/>
        </w:rPr>
        <w:t>πως πολλοί λένε</w:t>
      </w:r>
      <w:r>
        <w:rPr>
          <w:rFonts w:eastAsia="Times New Roman" w:cs="Times New Roman"/>
          <w:szCs w:val="24"/>
        </w:rPr>
        <w:t>,</w:t>
      </w:r>
      <w:r w:rsidRPr="004E3F43">
        <w:rPr>
          <w:rFonts w:eastAsia="Times New Roman" w:cs="Times New Roman"/>
          <w:szCs w:val="24"/>
        </w:rPr>
        <w:t xml:space="preserve"> ο μοναδικός όμιλος ωφελήθηκε πολλά εκατομμύρια ευρώ</w:t>
      </w:r>
      <w:r>
        <w:rPr>
          <w:rFonts w:eastAsia="Times New Roman" w:cs="Times New Roman"/>
          <w:szCs w:val="24"/>
        </w:rPr>
        <w:t>.</w:t>
      </w:r>
      <w:r w:rsidRPr="004E3F43">
        <w:rPr>
          <w:rFonts w:eastAsia="Times New Roman" w:cs="Times New Roman"/>
          <w:szCs w:val="24"/>
        </w:rPr>
        <w:t xml:space="preserve"> </w:t>
      </w:r>
    </w:p>
    <w:p w14:paraId="69A55E7A"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Τέταρτον</w:t>
      </w:r>
      <w:r>
        <w:rPr>
          <w:rFonts w:eastAsia="Times New Roman" w:cs="Times New Roman"/>
          <w:szCs w:val="24"/>
        </w:rPr>
        <w:t>, η</w:t>
      </w:r>
      <w:r w:rsidRPr="004E3F43">
        <w:rPr>
          <w:rFonts w:eastAsia="Times New Roman" w:cs="Times New Roman"/>
          <w:szCs w:val="24"/>
        </w:rPr>
        <w:t xml:space="preserve"> σκανδαλώδης εξαγορά από τη ΔΕΗ της υπερχρεωμένης ιδιωτικής εταιρείας του Αντιπροέδρου Ζάεφ στη </w:t>
      </w:r>
      <w:r>
        <w:rPr>
          <w:rFonts w:eastAsia="Times New Roman" w:cs="Times New Roman"/>
          <w:szCs w:val="24"/>
          <w:lang w:val="en-US"/>
        </w:rPr>
        <w:lastRenderedPageBreak/>
        <w:t>FYROM</w:t>
      </w:r>
      <w:r w:rsidRPr="004E3F43">
        <w:rPr>
          <w:rFonts w:eastAsia="Times New Roman" w:cs="Times New Roman"/>
          <w:szCs w:val="24"/>
        </w:rPr>
        <w:t xml:space="preserve"> </w:t>
      </w:r>
      <w:r>
        <w:rPr>
          <w:rFonts w:eastAsia="Times New Roman" w:cs="Times New Roman"/>
          <w:szCs w:val="24"/>
        </w:rPr>
        <w:t>και μάλιστα σε μια</w:t>
      </w:r>
      <w:r w:rsidRPr="004E3F43">
        <w:rPr>
          <w:rFonts w:eastAsia="Times New Roman" w:cs="Times New Roman"/>
          <w:szCs w:val="24"/>
        </w:rPr>
        <w:t xml:space="preserve"> περίοδο που ήταν σε εξέλιξη η σύναψη </w:t>
      </w:r>
      <w:r>
        <w:rPr>
          <w:rFonts w:eastAsia="Times New Roman" w:cs="Times New Roman"/>
          <w:szCs w:val="24"/>
        </w:rPr>
        <w:t xml:space="preserve">της </w:t>
      </w:r>
      <w:r w:rsidRPr="004E3F43">
        <w:rPr>
          <w:rFonts w:eastAsia="Times New Roman" w:cs="Times New Roman"/>
          <w:szCs w:val="24"/>
        </w:rPr>
        <w:t>Συμφωνίας τω</w:t>
      </w:r>
      <w:r w:rsidRPr="004E3F43">
        <w:rPr>
          <w:rFonts w:eastAsia="Times New Roman" w:cs="Times New Roman"/>
          <w:szCs w:val="24"/>
        </w:rPr>
        <w:t>ν Πρεσπών</w:t>
      </w:r>
      <w:r>
        <w:rPr>
          <w:rFonts w:eastAsia="Times New Roman" w:cs="Times New Roman"/>
          <w:szCs w:val="24"/>
        </w:rPr>
        <w:t>.</w:t>
      </w:r>
    </w:p>
    <w:p w14:paraId="69A55E7B"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Πέμπτον</w:t>
      </w:r>
      <w:r>
        <w:rPr>
          <w:rFonts w:eastAsia="Times New Roman" w:cs="Times New Roman"/>
          <w:szCs w:val="24"/>
        </w:rPr>
        <w:t>,</w:t>
      </w:r>
      <w:r w:rsidRPr="004E3F43">
        <w:rPr>
          <w:rFonts w:eastAsia="Times New Roman" w:cs="Times New Roman"/>
          <w:szCs w:val="24"/>
        </w:rPr>
        <w:t xml:space="preserve"> η </w:t>
      </w:r>
      <w:r>
        <w:rPr>
          <w:rFonts w:eastAsia="Times New Roman" w:cs="Times New Roman"/>
          <w:szCs w:val="24"/>
        </w:rPr>
        <w:t xml:space="preserve">ζημιογόνα </w:t>
      </w:r>
      <w:r w:rsidRPr="004E3F43">
        <w:rPr>
          <w:rFonts w:eastAsia="Times New Roman" w:cs="Times New Roman"/>
          <w:szCs w:val="24"/>
        </w:rPr>
        <w:t>συμφωνία για την παραχώρηση του 50% του πελατολογίου της ΔΕΗ στις ιδιωτικές εταιρείες χωρίς ουσιαστικά αντάλλαγμα</w:t>
      </w:r>
      <w:r>
        <w:rPr>
          <w:rFonts w:eastAsia="Times New Roman" w:cs="Times New Roman"/>
          <w:szCs w:val="24"/>
        </w:rPr>
        <w:t>.</w:t>
      </w:r>
    </w:p>
    <w:p w14:paraId="69A55E7C"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Έκτον</w:t>
      </w:r>
      <w:r>
        <w:rPr>
          <w:rFonts w:eastAsia="Times New Roman" w:cs="Times New Roman"/>
          <w:szCs w:val="24"/>
        </w:rPr>
        <w:t>, η</w:t>
      </w:r>
      <w:r w:rsidRPr="004E3F43">
        <w:rPr>
          <w:rFonts w:eastAsia="Times New Roman" w:cs="Times New Roman"/>
          <w:szCs w:val="24"/>
        </w:rPr>
        <w:t xml:space="preserve"> προστασία και οι χαριστικές πράξεις </w:t>
      </w:r>
      <w:r>
        <w:rPr>
          <w:rFonts w:eastAsia="Times New Roman" w:cs="Times New Roman"/>
          <w:szCs w:val="24"/>
        </w:rPr>
        <w:t>και</w:t>
      </w:r>
      <w:r w:rsidRPr="004E3F43">
        <w:rPr>
          <w:rFonts w:eastAsia="Times New Roman" w:cs="Times New Roman"/>
          <w:szCs w:val="24"/>
        </w:rPr>
        <w:t xml:space="preserve"> μεθοδεύσεις έξ</w:t>
      </w:r>
      <w:r>
        <w:rPr>
          <w:rFonts w:eastAsia="Times New Roman" w:cs="Times New Roman"/>
          <w:szCs w:val="24"/>
        </w:rPr>
        <w:t>ι</w:t>
      </w:r>
      <w:r w:rsidRPr="004E3F43">
        <w:rPr>
          <w:rFonts w:eastAsia="Times New Roman" w:cs="Times New Roman"/>
          <w:szCs w:val="24"/>
        </w:rPr>
        <w:t xml:space="preserve"> Υπουργών </w:t>
      </w:r>
      <w:r>
        <w:rPr>
          <w:rFonts w:eastAsia="Times New Roman" w:cs="Times New Roman"/>
          <w:szCs w:val="24"/>
        </w:rPr>
        <w:t>Δραγασάκη, Φλαμπουράρη,</w:t>
      </w:r>
      <w:r w:rsidRPr="004E3F43">
        <w:rPr>
          <w:rFonts w:eastAsia="Times New Roman" w:cs="Times New Roman"/>
          <w:szCs w:val="24"/>
        </w:rPr>
        <w:t xml:space="preserve"> Σταθάκη</w:t>
      </w:r>
      <w:r>
        <w:rPr>
          <w:rFonts w:eastAsia="Times New Roman" w:cs="Times New Roman"/>
          <w:szCs w:val="24"/>
        </w:rPr>
        <w:t>,</w:t>
      </w:r>
      <w:r w:rsidRPr="004E3F43">
        <w:rPr>
          <w:rFonts w:eastAsia="Times New Roman" w:cs="Times New Roman"/>
          <w:szCs w:val="24"/>
        </w:rPr>
        <w:t xml:space="preserve"> Πα</w:t>
      </w:r>
      <w:r w:rsidRPr="004E3F43">
        <w:rPr>
          <w:rFonts w:eastAsia="Times New Roman" w:cs="Times New Roman"/>
          <w:szCs w:val="24"/>
        </w:rPr>
        <w:t>ππά</w:t>
      </w:r>
      <w:r>
        <w:rPr>
          <w:rFonts w:eastAsia="Times New Roman" w:cs="Times New Roman"/>
          <w:szCs w:val="24"/>
        </w:rPr>
        <w:t>,</w:t>
      </w:r>
      <w:r w:rsidRPr="004E3F43">
        <w:rPr>
          <w:rFonts w:eastAsia="Times New Roman" w:cs="Times New Roman"/>
          <w:szCs w:val="24"/>
        </w:rPr>
        <w:t xml:space="preserve"> Τσακαλώτου</w:t>
      </w:r>
      <w:r>
        <w:rPr>
          <w:rFonts w:eastAsia="Times New Roman" w:cs="Times New Roman"/>
          <w:szCs w:val="24"/>
        </w:rPr>
        <w:t xml:space="preserve"> και</w:t>
      </w:r>
      <w:r w:rsidRPr="004E3F43">
        <w:rPr>
          <w:rFonts w:eastAsia="Times New Roman" w:cs="Times New Roman"/>
          <w:szCs w:val="24"/>
        </w:rPr>
        <w:t xml:space="preserve"> Καλογήρου υπέρ του </w:t>
      </w:r>
      <w:r>
        <w:rPr>
          <w:rFonts w:eastAsia="Times New Roman" w:cs="Times New Roman"/>
          <w:szCs w:val="24"/>
        </w:rPr>
        <w:t>κ.</w:t>
      </w:r>
      <w:r w:rsidRPr="004E3F43">
        <w:rPr>
          <w:rFonts w:eastAsia="Times New Roman" w:cs="Times New Roman"/>
          <w:szCs w:val="24"/>
        </w:rPr>
        <w:t xml:space="preserve"> Λαυρεντιάδη</w:t>
      </w:r>
      <w:r>
        <w:rPr>
          <w:rFonts w:eastAsia="Times New Roman" w:cs="Times New Roman"/>
          <w:szCs w:val="24"/>
        </w:rPr>
        <w:t>,</w:t>
      </w:r>
      <w:r w:rsidRPr="004E3F43">
        <w:rPr>
          <w:rFonts w:eastAsia="Times New Roman" w:cs="Times New Roman"/>
          <w:szCs w:val="24"/>
        </w:rPr>
        <w:t xml:space="preserve"> ώστε να μην πληρώσει το ύψος των 115</w:t>
      </w:r>
      <w:r>
        <w:rPr>
          <w:rFonts w:eastAsia="Times New Roman" w:cs="Times New Roman"/>
          <w:szCs w:val="24"/>
        </w:rPr>
        <w:t>.000.000 ευρώ</w:t>
      </w:r>
      <w:r w:rsidRPr="004E3F43">
        <w:rPr>
          <w:rFonts w:eastAsia="Times New Roman" w:cs="Times New Roman"/>
          <w:szCs w:val="24"/>
        </w:rPr>
        <w:t xml:space="preserve"> </w:t>
      </w:r>
      <w:r>
        <w:rPr>
          <w:rFonts w:eastAsia="Times New Roman" w:cs="Times New Roman"/>
          <w:szCs w:val="24"/>
        </w:rPr>
        <w:t>χρέους του</w:t>
      </w:r>
      <w:r w:rsidRPr="004E3F43">
        <w:rPr>
          <w:rFonts w:eastAsia="Times New Roman" w:cs="Times New Roman"/>
          <w:szCs w:val="24"/>
        </w:rPr>
        <w:t xml:space="preserve"> στη ΔΕΠΑ</w:t>
      </w:r>
      <w:r>
        <w:rPr>
          <w:rFonts w:eastAsia="Times New Roman" w:cs="Times New Roman"/>
          <w:szCs w:val="24"/>
        </w:rPr>
        <w:t xml:space="preserve">. </w:t>
      </w:r>
    </w:p>
    <w:p w14:paraId="69A55E7D"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Έβδομον</w:t>
      </w:r>
      <w:r>
        <w:rPr>
          <w:rFonts w:eastAsia="Times New Roman" w:cs="Times New Roman"/>
          <w:szCs w:val="24"/>
        </w:rPr>
        <w:t>, τριγωνικό σκάνδαλο ουσιαστικά ΔΕΠΑ-Λαυρεντιάδης-Πετσί</w:t>
      </w:r>
      <w:r w:rsidRPr="004E3F43">
        <w:rPr>
          <w:rFonts w:eastAsia="Times New Roman" w:cs="Times New Roman"/>
          <w:szCs w:val="24"/>
        </w:rPr>
        <w:t>της</w:t>
      </w:r>
      <w:r>
        <w:rPr>
          <w:rFonts w:eastAsia="Times New Roman" w:cs="Times New Roman"/>
          <w:szCs w:val="24"/>
        </w:rPr>
        <w:t>. Ο</w:t>
      </w:r>
      <w:r w:rsidRPr="004E3F43">
        <w:rPr>
          <w:rFonts w:eastAsia="Times New Roman" w:cs="Times New Roman"/>
          <w:szCs w:val="24"/>
        </w:rPr>
        <w:t xml:space="preserve"> Μανώλης του Μαξίμου</w:t>
      </w:r>
      <w:r>
        <w:rPr>
          <w:rFonts w:eastAsia="Times New Roman" w:cs="Times New Roman"/>
          <w:szCs w:val="24"/>
        </w:rPr>
        <w:t>.</w:t>
      </w:r>
    </w:p>
    <w:p w14:paraId="69A55E7E"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Όγδοον</w:t>
      </w:r>
      <w:r>
        <w:rPr>
          <w:rFonts w:eastAsia="Times New Roman" w:cs="Times New Roman"/>
          <w:szCs w:val="24"/>
        </w:rPr>
        <w:t>, η σκοτεινή διαχείριση του 1.</w:t>
      </w:r>
      <w:r w:rsidRPr="004E3F43">
        <w:rPr>
          <w:rFonts w:eastAsia="Times New Roman" w:cs="Times New Roman"/>
          <w:szCs w:val="24"/>
        </w:rPr>
        <w:t>600</w:t>
      </w:r>
      <w:r>
        <w:rPr>
          <w:rFonts w:eastAsia="Times New Roman" w:cs="Times New Roman"/>
          <w:szCs w:val="24"/>
        </w:rPr>
        <w:t>.000.000</w:t>
      </w:r>
      <w:r w:rsidRPr="004E3F43">
        <w:rPr>
          <w:rFonts w:eastAsia="Times New Roman" w:cs="Times New Roman"/>
          <w:szCs w:val="24"/>
        </w:rPr>
        <w:t xml:space="preserve"> ευρώ</w:t>
      </w:r>
      <w:r>
        <w:rPr>
          <w:rFonts w:eastAsia="Times New Roman" w:cs="Times New Roman"/>
          <w:szCs w:val="24"/>
        </w:rPr>
        <w:t>,</w:t>
      </w:r>
      <w:r w:rsidRPr="004E3F43">
        <w:rPr>
          <w:rFonts w:eastAsia="Times New Roman" w:cs="Times New Roman"/>
          <w:szCs w:val="24"/>
        </w:rPr>
        <w:t xml:space="preserve"> </w:t>
      </w:r>
      <w:r>
        <w:rPr>
          <w:rFonts w:eastAsia="Times New Roman" w:cs="Times New Roman"/>
          <w:szCs w:val="24"/>
        </w:rPr>
        <w:t>σ</w:t>
      </w:r>
      <w:r w:rsidRPr="004E3F43">
        <w:rPr>
          <w:rFonts w:eastAsia="Times New Roman" w:cs="Times New Roman"/>
          <w:szCs w:val="24"/>
        </w:rPr>
        <w:t>ύμφωνα με τις καταγγελίες του στελεχών του Υπουργείου Μεταναστευτικής Πολιτικής του ΣΥΡΙΖΑ</w:t>
      </w:r>
      <w:r>
        <w:rPr>
          <w:rFonts w:eastAsia="Times New Roman" w:cs="Times New Roman"/>
          <w:szCs w:val="24"/>
        </w:rPr>
        <w:t>,</w:t>
      </w:r>
      <w:r w:rsidRPr="004E3F43">
        <w:rPr>
          <w:rFonts w:eastAsia="Times New Roman" w:cs="Times New Roman"/>
          <w:szCs w:val="24"/>
        </w:rPr>
        <w:t xml:space="preserve"> Βουδούρης</w:t>
      </w:r>
      <w:r>
        <w:rPr>
          <w:rFonts w:eastAsia="Times New Roman" w:cs="Times New Roman"/>
          <w:szCs w:val="24"/>
        </w:rPr>
        <w:t>,</w:t>
      </w:r>
      <w:r w:rsidRPr="004E3F43">
        <w:rPr>
          <w:rFonts w:eastAsia="Times New Roman" w:cs="Times New Roman"/>
          <w:szCs w:val="24"/>
        </w:rPr>
        <w:t xml:space="preserve"> Ηλιόπουλος </w:t>
      </w:r>
      <w:r>
        <w:rPr>
          <w:rFonts w:eastAsia="Times New Roman" w:cs="Times New Roman"/>
          <w:szCs w:val="24"/>
        </w:rPr>
        <w:t>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Η ευρωπαϊκή</w:t>
      </w:r>
      <w:r w:rsidRPr="004E3F43">
        <w:rPr>
          <w:rFonts w:eastAsia="Times New Roman" w:cs="Times New Roman"/>
          <w:szCs w:val="24"/>
        </w:rPr>
        <w:t xml:space="preserve"> </w:t>
      </w:r>
      <w:r>
        <w:rPr>
          <w:rFonts w:eastAsia="Times New Roman" w:cs="Times New Roman"/>
          <w:szCs w:val="24"/>
        </w:rPr>
        <w:t xml:space="preserve">υπηρεσία ως γνωστόν, η </w:t>
      </w:r>
      <w:r>
        <w:rPr>
          <w:rFonts w:eastAsia="Times New Roman" w:cs="Times New Roman"/>
          <w:szCs w:val="24"/>
          <w:lang w:val="en-US"/>
        </w:rPr>
        <w:t>OLAF</w:t>
      </w:r>
      <w:r>
        <w:rPr>
          <w:rFonts w:eastAsia="Times New Roman" w:cs="Times New Roman"/>
          <w:szCs w:val="24"/>
        </w:rPr>
        <w:t xml:space="preserve">, ερευνά δύο </w:t>
      </w:r>
      <w:r w:rsidRPr="004E3F43">
        <w:rPr>
          <w:rFonts w:eastAsia="Times New Roman" w:cs="Times New Roman"/>
          <w:szCs w:val="24"/>
        </w:rPr>
        <w:t>από τ</w:t>
      </w:r>
      <w:r>
        <w:rPr>
          <w:rFonts w:eastAsia="Times New Roman" w:cs="Times New Roman"/>
          <w:szCs w:val="24"/>
        </w:rPr>
        <w:t>ις περιπτώσεις απάτης ύψους 100.000.000 ευρώ.</w:t>
      </w:r>
    </w:p>
    <w:p w14:paraId="69A55E7F"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lastRenderedPageBreak/>
        <w:t>Ένατον</w:t>
      </w:r>
      <w:r>
        <w:rPr>
          <w:rFonts w:eastAsia="Times New Roman" w:cs="Times New Roman"/>
          <w:szCs w:val="24"/>
        </w:rPr>
        <w:t>, 166.000.</w:t>
      </w:r>
      <w:r>
        <w:rPr>
          <w:rFonts w:eastAsia="Times New Roman" w:cs="Times New Roman"/>
          <w:szCs w:val="24"/>
        </w:rPr>
        <w:t xml:space="preserve">000 ευρώ </w:t>
      </w:r>
      <w:r w:rsidRPr="004E3F43">
        <w:rPr>
          <w:rFonts w:eastAsia="Times New Roman" w:cs="Times New Roman"/>
          <w:szCs w:val="24"/>
        </w:rPr>
        <w:t xml:space="preserve">η ζημιά που υπέστη το ελληνικό </w:t>
      </w:r>
      <w:r>
        <w:rPr>
          <w:rFonts w:eastAsia="Times New Roman" w:cs="Times New Roman"/>
          <w:szCs w:val="24"/>
        </w:rPr>
        <w:t>δ</w:t>
      </w:r>
      <w:r w:rsidRPr="004E3F43">
        <w:rPr>
          <w:rFonts w:eastAsia="Times New Roman" w:cs="Times New Roman"/>
          <w:szCs w:val="24"/>
        </w:rPr>
        <w:t xml:space="preserve">ημόσιο </w:t>
      </w:r>
      <w:r w:rsidRPr="004E3F43">
        <w:rPr>
          <w:rFonts w:eastAsia="Times New Roman" w:cs="Times New Roman"/>
          <w:szCs w:val="24"/>
        </w:rPr>
        <w:t xml:space="preserve">από τη μη τιμολόγηση των φαρμάκων το πρώτο εξάμηνο του </w:t>
      </w:r>
      <w:r>
        <w:rPr>
          <w:rFonts w:eastAsia="Times New Roman" w:cs="Times New Roman"/>
          <w:szCs w:val="24"/>
        </w:rPr>
        <w:t>20</w:t>
      </w:r>
      <w:r w:rsidRPr="004E3F43">
        <w:rPr>
          <w:rFonts w:eastAsia="Times New Roman" w:cs="Times New Roman"/>
          <w:szCs w:val="24"/>
        </w:rPr>
        <w:t>15</w:t>
      </w:r>
      <w:r>
        <w:rPr>
          <w:rFonts w:eastAsia="Times New Roman" w:cs="Times New Roman"/>
          <w:szCs w:val="24"/>
        </w:rPr>
        <w:t>.</w:t>
      </w:r>
    </w:p>
    <w:p w14:paraId="69A55E80"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Δέκατον</w:t>
      </w:r>
      <w:r>
        <w:rPr>
          <w:rFonts w:eastAsia="Times New Roman" w:cs="Times New Roman"/>
          <w:szCs w:val="24"/>
        </w:rPr>
        <w:t>, η ΤΡΑΙΝΟΣΕ ξεπουλήθηκε 45.000.000 ευρώ αντί του ποσού των 300</w:t>
      </w:r>
      <w:r w:rsidRPr="009F170E">
        <w:rPr>
          <w:rFonts w:eastAsia="Times New Roman" w:cs="Times New Roman"/>
          <w:szCs w:val="24"/>
        </w:rPr>
        <w:t>.</w:t>
      </w:r>
      <w:r>
        <w:rPr>
          <w:rFonts w:eastAsia="Times New Roman" w:cs="Times New Roman"/>
          <w:szCs w:val="24"/>
        </w:rPr>
        <w:t>000.000 ευρώ</w:t>
      </w:r>
      <w:r w:rsidRPr="004E3F43">
        <w:rPr>
          <w:rFonts w:eastAsia="Times New Roman" w:cs="Times New Roman"/>
          <w:szCs w:val="24"/>
        </w:rPr>
        <w:t xml:space="preserve"> εκατομμυρίων που την είχε εκτιμήσει ο </w:t>
      </w:r>
      <w:r>
        <w:rPr>
          <w:rFonts w:eastAsia="Times New Roman" w:cs="Times New Roman"/>
          <w:szCs w:val="24"/>
        </w:rPr>
        <w:t>κ.</w:t>
      </w:r>
      <w:r w:rsidRPr="004E3F43">
        <w:rPr>
          <w:rFonts w:eastAsia="Times New Roman" w:cs="Times New Roman"/>
          <w:szCs w:val="24"/>
        </w:rPr>
        <w:t xml:space="preserve"> Σταθάκης</w:t>
      </w:r>
      <w:r>
        <w:rPr>
          <w:rFonts w:eastAsia="Times New Roman" w:cs="Times New Roman"/>
          <w:szCs w:val="24"/>
        </w:rPr>
        <w:t>.</w:t>
      </w:r>
    </w:p>
    <w:p w14:paraId="69A55E81"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Ενδέκατον</w:t>
      </w:r>
      <w:r>
        <w:rPr>
          <w:rFonts w:eastAsia="Times New Roman" w:cs="Times New Roman"/>
          <w:szCs w:val="24"/>
        </w:rPr>
        <w:t>,</w:t>
      </w:r>
      <w:r w:rsidRPr="004E3F43">
        <w:rPr>
          <w:rFonts w:eastAsia="Times New Roman" w:cs="Times New Roman"/>
          <w:szCs w:val="24"/>
        </w:rPr>
        <w:t xml:space="preserve"> τ</w:t>
      </w:r>
      <w:r w:rsidRPr="004E3F43">
        <w:rPr>
          <w:rFonts w:eastAsia="Times New Roman" w:cs="Times New Roman"/>
          <w:szCs w:val="24"/>
        </w:rPr>
        <w:t xml:space="preserve">ο εκκολαπτόμενο σκάνδαλο των </w:t>
      </w:r>
      <w:r>
        <w:rPr>
          <w:rFonts w:eastAsia="Times New Roman" w:cs="Times New Roman"/>
          <w:szCs w:val="24"/>
        </w:rPr>
        <w:t>31.000.000</w:t>
      </w:r>
      <w:r w:rsidRPr="004E3F43">
        <w:rPr>
          <w:rFonts w:eastAsia="Times New Roman" w:cs="Times New Roman"/>
          <w:szCs w:val="24"/>
        </w:rPr>
        <w:t xml:space="preserve"> ευρώ για την ψηφιακή </w:t>
      </w:r>
      <w:r>
        <w:rPr>
          <w:rFonts w:eastAsia="Times New Roman" w:cs="Times New Roman"/>
          <w:szCs w:val="24"/>
        </w:rPr>
        <w:t>γ</w:t>
      </w:r>
      <w:r w:rsidRPr="004E3F43">
        <w:rPr>
          <w:rFonts w:eastAsia="Times New Roman" w:cs="Times New Roman"/>
          <w:szCs w:val="24"/>
        </w:rPr>
        <w:t xml:space="preserve">εωργία ή αλλιώς το </w:t>
      </w:r>
      <w:r>
        <w:rPr>
          <w:rFonts w:eastAsia="Times New Roman" w:cs="Times New Roman"/>
          <w:szCs w:val="24"/>
        </w:rPr>
        <w:t>«μ</w:t>
      </w:r>
      <w:r w:rsidRPr="004E3F43">
        <w:rPr>
          <w:rFonts w:eastAsia="Times New Roman" w:cs="Times New Roman"/>
          <w:szCs w:val="24"/>
        </w:rPr>
        <w:t xml:space="preserve">εγάλο </w:t>
      </w:r>
      <w:r>
        <w:rPr>
          <w:rFonts w:eastAsia="Times New Roman" w:cs="Times New Roman"/>
          <w:szCs w:val="24"/>
        </w:rPr>
        <w:t>κ</w:t>
      </w:r>
      <w:r w:rsidRPr="004E3F43">
        <w:rPr>
          <w:rFonts w:eastAsia="Times New Roman" w:cs="Times New Roman"/>
          <w:szCs w:val="24"/>
        </w:rPr>
        <w:t xml:space="preserve">όλπο του </w:t>
      </w:r>
      <w:r>
        <w:rPr>
          <w:rFonts w:eastAsia="Times New Roman" w:cs="Times New Roman"/>
          <w:szCs w:val="24"/>
        </w:rPr>
        <w:t>κ. Παππά», ό</w:t>
      </w:r>
      <w:r w:rsidRPr="004E3F43">
        <w:rPr>
          <w:rFonts w:eastAsia="Times New Roman" w:cs="Times New Roman"/>
          <w:szCs w:val="24"/>
        </w:rPr>
        <w:t>πως λένε οι γνωρίζοντες</w:t>
      </w:r>
      <w:r>
        <w:rPr>
          <w:rFonts w:eastAsia="Times New Roman" w:cs="Times New Roman"/>
          <w:szCs w:val="24"/>
        </w:rPr>
        <w:t>.</w:t>
      </w:r>
    </w:p>
    <w:p w14:paraId="69A55E82"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Δωδέκατον</w:t>
      </w:r>
      <w:r>
        <w:rPr>
          <w:rFonts w:eastAsia="Times New Roman" w:cs="Times New Roman"/>
          <w:szCs w:val="24"/>
        </w:rPr>
        <w:t>,</w:t>
      </w:r>
      <w:r w:rsidRPr="004E3F43">
        <w:rPr>
          <w:rFonts w:eastAsia="Times New Roman" w:cs="Times New Roman"/>
          <w:szCs w:val="24"/>
        </w:rPr>
        <w:t xml:space="preserve"> </w:t>
      </w:r>
      <w:r>
        <w:rPr>
          <w:rFonts w:eastAsia="Times New Roman" w:cs="Times New Roman"/>
          <w:szCs w:val="24"/>
        </w:rPr>
        <w:t>σκανδαλώδεις κατατμήσεις έργων και απευθείας αναθέσει</w:t>
      </w:r>
      <w:r w:rsidRPr="004E3F43">
        <w:rPr>
          <w:rFonts w:eastAsia="Times New Roman" w:cs="Times New Roman"/>
          <w:szCs w:val="24"/>
        </w:rPr>
        <w:t>ς</w:t>
      </w:r>
      <w:r>
        <w:rPr>
          <w:rFonts w:eastAsia="Times New Roman" w:cs="Times New Roman"/>
          <w:szCs w:val="24"/>
        </w:rPr>
        <w:t xml:space="preserve"> όπως Πύργος-Πάτρα κ</w:t>
      </w:r>
      <w:r>
        <w:rPr>
          <w:rFonts w:eastAsia="Times New Roman" w:cs="Times New Roman"/>
          <w:szCs w:val="24"/>
        </w:rPr>
        <w:t>.</w:t>
      </w:r>
      <w:r>
        <w:rPr>
          <w:rFonts w:eastAsia="Times New Roman" w:cs="Times New Roman"/>
          <w:szCs w:val="24"/>
        </w:rPr>
        <w:t>λπ.</w:t>
      </w:r>
      <w:r>
        <w:rPr>
          <w:rFonts w:eastAsia="Times New Roman" w:cs="Times New Roman"/>
          <w:szCs w:val="24"/>
        </w:rPr>
        <w:t>.</w:t>
      </w:r>
    </w:p>
    <w:p w14:paraId="69A55E83"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 xml:space="preserve">Δέκατο </w:t>
      </w:r>
      <w:r>
        <w:rPr>
          <w:rFonts w:eastAsia="Times New Roman" w:cs="Times New Roman"/>
          <w:szCs w:val="24"/>
        </w:rPr>
        <w:t>τρίτον</w:t>
      </w:r>
      <w:r>
        <w:rPr>
          <w:rFonts w:eastAsia="Times New Roman" w:cs="Times New Roman"/>
          <w:szCs w:val="24"/>
        </w:rPr>
        <w:t>, «</w:t>
      </w:r>
      <w:r w:rsidRPr="004E3F43">
        <w:rPr>
          <w:rFonts w:eastAsia="Times New Roman" w:cs="Times New Roman"/>
          <w:szCs w:val="24"/>
        </w:rPr>
        <w:t xml:space="preserve">ΣΥΡΙΖΑ </w:t>
      </w:r>
      <w:r>
        <w:rPr>
          <w:rFonts w:eastAsia="Times New Roman" w:cs="Times New Roman"/>
          <w:szCs w:val="24"/>
          <w:lang w:val="en-US"/>
        </w:rPr>
        <w:t>Bank</w:t>
      </w:r>
      <w:r>
        <w:rPr>
          <w:rFonts w:eastAsia="Times New Roman" w:cs="Times New Roman"/>
          <w:szCs w:val="24"/>
        </w:rPr>
        <w:t>».</w:t>
      </w:r>
    </w:p>
    <w:p w14:paraId="69A55E84"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 xml:space="preserve">Δέκατο </w:t>
      </w:r>
      <w:r>
        <w:rPr>
          <w:rFonts w:eastAsia="Times New Roman" w:cs="Times New Roman"/>
          <w:szCs w:val="24"/>
        </w:rPr>
        <w:t>τέταρτον</w:t>
      </w:r>
      <w:r>
        <w:rPr>
          <w:rFonts w:eastAsia="Times New Roman" w:cs="Times New Roman"/>
          <w:szCs w:val="24"/>
        </w:rPr>
        <w:t>,</w:t>
      </w:r>
      <w:r w:rsidRPr="004E3F43">
        <w:rPr>
          <w:rFonts w:eastAsia="Times New Roman" w:cs="Times New Roman"/>
          <w:szCs w:val="24"/>
        </w:rPr>
        <w:t xml:space="preserve"> το σκάνδαλο της </w:t>
      </w:r>
      <w:r>
        <w:rPr>
          <w:rFonts w:eastAsia="Times New Roman" w:cs="Times New Roman"/>
          <w:szCs w:val="24"/>
        </w:rPr>
        <w:t>πώλησης</w:t>
      </w:r>
      <w:r w:rsidRPr="004E3F43">
        <w:rPr>
          <w:rFonts w:eastAsia="Times New Roman" w:cs="Times New Roman"/>
          <w:szCs w:val="24"/>
        </w:rPr>
        <w:t xml:space="preserve"> βλημάτων στη Σαουδική Αραβία</w:t>
      </w:r>
      <w:r>
        <w:rPr>
          <w:rFonts w:eastAsia="Times New Roman" w:cs="Times New Roman"/>
          <w:szCs w:val="24"/>
        </w:rPr>
        <w:t>.</w:t>
      </w:r>
    </w:p>
    <w:p w14:paraId="69A55E85"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 xml:space="preserve">Δέκατο </w:t>
      </w:r>
      <w:r>
        <w:rPr>
          <w:rFonts w:eastAsia="Times New Roman" w:cs="Times New Roman"/>
          <w:szCs w:val="24"/>
        </w:rPr>
        <w:t>πέμπτον</w:t>
      </w:r>
      <w:r>
        <w:rPr>
          <w:rFonts w:eastAsia="Times New Roman" w:cs="Times New Roman"/>
          <w:szCs w:val="24"/>
        </w:rPr>
        <w:t xml:space="preserve">, </w:t>
      </w:r>
      <w:r w:rsidRPr="004E3F43">
        <w:rPr>
          <w:rFonts w:eastAsia="Times New Roman" w:cs="Times New Roman"/>
          <w:szCs w:val="24"/>
        </w:rPr>
        <w:t>οι χαριστικές ρυθμίσεις για το λαθρεμπόριο και οι τροπολογίες διαγραφή</w:t>
      </w:r>
      <w:r>
        <w:rPr>
          <w:rFonts w:eastAsia="Times New Roman" w:cs="Times New Roman"/>
          <w:szCs w:val="24"/>
        </w:rPr>
        <w:t>ς</w:t>
      </w:r>
      <w:r w:rsidRPr="004E3F43">
        <w:rPr>
          <w:rFonts w:eastAsia="Times New Roman" w:cs="Times New Roman"/>
          <w:szCs w:val="24"/>
        </w:rPr>
        <w:t xml:space="preserve"> προστίμων δεκάδων εκατομμυρίων ευρώ</w:t>
      </w:r>
      <w:r>
        <w:rPr>
          <w:rFonts w:eastAsia="Times New Roman" w:cs="Times New Roman"/>
          <w:szCs w:val="24"/>
        </w:rPr>
        <w:t>.</w:t>
      </w:r>
    </w:p>
    <w:p w14:paraId="69A55E86"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lastRenderedPageBreak/>
        <w:t xml:space="preserve">Δέκατο </w:t>
      </w:r>
      <w:r>
        <w:rPr>
          <w:rFonts w:eastAsia="Times New Roman" w:cs="Times New Roman"/>
          <w:szCs w:val="24"/>
        </w:rPr>
        <w:t>έκτον</w:t>
      </w:r>
      <w:r>
        <w:rPr>
          <w:rFonts w:eastAsia="Times New Roman" w:cs="Times New Roman"/>
          <w:szCs w:val="24"/>
        </w:rPr>
        <w:t>,</w:t>
      </w:r>
      <w:r w:rsidRPr="004E3F43">
        <w:rPr>
          <w:rFonts w:eastAsia="Times New Roman" w:cs="Times New Roman"/>
          <w:szCs w:val="24"/>
        </w:rPr>
        <w:t xml:space="preserve"> η απόκρυψη από τη Βουλή της υπόθεσης των τροποποιήσεων των συμβάσεων και της παραλαβής του </w:t>
      </w:r>
      <w:r>
        <w:rPr>
          <w:rFonts w:eastAsia="Times New Roman" w:cs="Times New Roman"/>
          <w:szCs w:val="24"/>
          <w:lang w:val="en-US"/>
        </w:rPr>
        <w:t>C</w:t>
      </w:r>
      <w:r w:rsidRPr="00FA4F1A">
        <w:rPr>
          <w:rFonts w:eastAsia="Times New Roman" w:cs="Times New Roman"/>
          <w:szCs w:val="24"/>
        </w:rPr>
        <w:t>4</w:t>
      </w:r>
      <w:r>
        <w:rPr>
          <w:rFonts w:eastAsia="Times New Roman" w:cs="Times New Roman"/>
          <w:szCs w:val="24"/>
          <w:lang w:val="en-US"/>
        </w:rPr>
        <w:t>I</w:t>
      </w:r>
      <w:r>
        <w:rPr>
          <w:rFonts w:eastAsia="Times New Roman" w:cs="Times New Roman"/>
          <w:szCs w:val="24"/>
        </w:rPr>
        <w:t xml:space="preserve">, που ζημίωσε τη χώρα 147.000.000 </w:t>
      </w:r>
      <w:r w:rsidRPr="004E3F43">
        <w:rPr>
          <w:rFonts w:eastAsia="Times New Roman" w:cs="Times New Roman"/>
          <w:szCs w:val="24"/>
        </w:rPr>
        <w:t>ευρώ</w:t>
      </w:r>
      <w:r>
        <w:rPr>
          <w:rFonts w:eastAsia="Times New Roman" w:cs="Times New Roman"/>
          <w:szCs w:val="24"/>
        </w:rPr>
        <w:t>,</w:t>
      </w:r>
      <w:r w:rsidRPr="004E3F43">
        <w:rPr>
          <w:rFonts w:eastAsia="Times New Roman" w:cs="Times New Roman"/>
          <w:szCs w:val="24"/>
        </w:rPr>
        <w:t xml:space="preserve"> σύμφωνα με απόφαση του Συμβουλίου Εφετών το 2</w:t>
      </w:r>
      <w:r>
        <w:rPr>
          <w:rFonts w:eastAsia="Times New Roman" w:cs="Times New Roman"/>
          <w:szCs w:val="24"/>
        </w:rPr>
        <w:t>0</w:t>
      </w:r>
      <w:r w:rsidRPr="004E3F43">
        <w:rPr>
          <w:rFonts w:eastAsia="Times New Roman" w:cs="Times New Roman"/>
          <w:szCs w:val="24"/>
        </w:rPr>
        <w:t>15</w:t>
      </w:r>
      <w:r>
        <w:rPr>
          <w:rFonts w:eastAsia="Times New Roman" w:cs="Times New Roman"/>
          <w:szCs w:val="24"/>
        </w:rPr>
        <w:t>.</w:t>
      </w:r>
      <w:r w:rsidRPr="004E3F43">
        <w:rPr>
          <w:rFonts w:eastAsia="Times New Roman" w:cs="Times New Roman"/>
          <w:szCs w:val="24"/>
        </w:rPr>
        <w:t xml:space="preserve"> </w:t>
      </w:r>
    </w:p>
    <w:p w14:paraId="69A55E87"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w:t>
      </w:r>
      <w:r w:rsidRPr="004E3F43">
        <w:rPr>
          <w:rFonts w:eastAsia="Times New Roman" w:cs="Times New Roman"/>
          <w:szCs w:val="24"/>
        </w:rPr>
        <w:t>Για να τελειώνουμε με το παλιό</w:t>
      </w:r>
      <w:r>
        <w:rPr>
          <w:rFonts w:eastAsia="Times New Roman" w:cs="Times New Roman"/>
          <w:szCs w:val="24"/>
        </w:rPr>
        <w:t>» είχε πει ε</w:t>
      </w:r>
      <w:r w:rsidRPr="004E3F43">
        <w:rPr>
          <w:rFonts w:eastAsia="Times New Roman" w:cs="Times New Roman"/>
          <w:szCs w:val="24"/>
        </w:rPr>
        <w:t>πίσης και αποδεικνύεται ότι</w:t>
      </w:r>
      <w:r w:rsidRPr="004E3F43">
        <w:rPr>
          <w:rFonts w:eastAsia="Times New Roman" w:cs="Times New Roman"/>
          <w:szCs w:val="24"/>
        </w:rPr>
        <w:t xml:space="preserve"> δεν αντιγράφει μόνο τα κακώς κείμενα του </w:t>
      </w:r>
      <w:r>
        <w:rPr>
          <w:rFonts w:eastAsia="Times New Roman" w:cs="Times New Roman"/>
          <w:szCs w:val="24"/>
        </w:rPr>
        <w:t>π</w:t>
      </w:r>
      <w:r w:rsidRPr="004E3F43">
        <w:rPr>
          <w:rFonts w:eastAsia="Times New Roman" w:cs="Times New Roman"/>
          <w:szCs w:val="24"/>
        </w:rPr>
        <w:t>αλαιού πολιτικού συστήματος</w:t>
      </w:r>
      <w:r>
        <w:rPr>
          <w:rFonts w:eastAsia="Times New Roman" w:cs="Times New Roman"/>
          <w:szCs w:val="24"/>
        </w:rPr>
        <w:t>,</w:t>
      </w:r>
      <w:r w:rsidRPr="004E3F43">
        <w:rPr>
          <w:rFonts w:eastAsia="Times New Roman" w:cs="Times New Roman"/>
          <w:szCs w:val="24"/>
        </w:rPr>
        <w:t xml:space="preserve"> αντιγράφ</w:t>
      </w:r>
      <w:r>
        <w:rPr>
          <w:rFonts w:eastAsia="Times New Roman" w:cs="Times New Roman"/>
          <w:szCs w:val="24"/>
        </w:rPr>
        <w:t>ει</w:t>
      </w:r>
      <w:r w:rsidRPr="004E3F43">
        <w:rPr>
          <w:rFonts w:eastAsia="Times New Roman" w:cs="Times New Roman"/>
          <w:szCs w:val="24"/>
        </w:rPr>
        <w:t xml:space="preserve"> και τις μεθοδεύσεις του παλατιού</w:t>
      </w:r>
      <w:r>
        <w:rPr>
          <w:rFonts w:eastAsia="Times New Roman" w:cs="Times New Roman"/>
          <w:szCs w:val="24"/>
        </w:rPr>
        <w:t>.</w:t>
      </w:r>
      <w:r w:rsidRPr="004E3F43">
        <w:rPr>
          <w:rFonts w:eastAsia="Times New Roman" w:cs="Times New Roman"/>
          <w:szCs w:val="24"/>
        </w:rPr>
        <w:t xml:space="preserve"> Μετά τη συγχώνευση με την ακροδεξιά των ΑΝΕΛ</w:t>
      </w:r>
      <w:r>
        <w:rPr>
          <w:rFonts w:eastAsia="Times New Roman" w:cs="Times New Roman"/>
          <w:szCs w:val="24"/>
        </w:rPr>
        <w:t>,</w:t>
      </w:r>
      <w:r w:rsidRPr="004E3F43">
        <w:rPr>
          <w:rFonts w:eastAsia="Times New Roman" w:cs="Times New Roman"/>
          <w:szCs w:val="24"/>
        </w:rPr>
        <w:t xml:space="preserve"> που είναι πλέον μέσα στην καρδιά </w:t>
      </w:r>
      <w:r>
        <w:rPr>
          <w:rFonts w:eastAsia="Times New Roman" w:cs="Times New Roman"/>
          <w:szCs w:val="24"/>
        </w:rPr>
        <w:t>τους, ε</w:t>
      </w:r>
      <w:r w:rsidRPr="004E3F43">
        <w:rPr>
          <w:rFonts w:eastAsia="Times New Roman" w:cs="Times New Roman"/>
          <w:szCs w:val="24"/>
        </w:rPr>
        <w:t xml:space="preserve">ίδαμε πολύ γέλιο να προκαλεί </w:t>
      </w:r>
      <w:r>
        <w:rPr>
          <w:rFonts w:eastAsia="Times New Roman" w:cs="Times New Roman"/>
          <w:szCs w:val="24"/>
        </w:rPr>
        <w:t>η</w:t>
      </w:r>
      <w:r w:rsidRPr="004E3F43">
        <w:rPr>
          <w:rFonts w:eastAsia="Times New Roman" w:cs="Times New Roman"/>
          <w:szCs w:val="24"/>
        </w:rPr>
        <w:t xml:space="preserve"> ανακοίνωση ότι θέλει ν</w:t>
      </w:r>
      <w:r w:rsidRPr="004E3F43">
        <w:rPr>
          <w:rFonts w:eastAsia="Times New Roman" w:cs="Times New Roman"/>
          <w:szCs w:val="24"/>
        </w:rPr>
        <w:t>α φτιάξει προοδευτικό μέτωπο</w:t>
      </w:r>
      <w:r>
        <w:rPr>
          <w:rFonts w:eastAsia="Times New Roman" w:cs="Times New Roman"/>
          <w:szCs w:val="24"/>
        </w:rPr>
        <w:t>.</w:t>
      </w:r>
      <w:r w:rsidRPr="004E3F43">
        <w:rPr>
          <w:rFonts w:eastAsia="Times New Roman" w:cs="Times New Roman"/>
          <w:szCs w:val="24"/>
        </w:rPr>
        <w:t xml:space="preserve"> </w:t>
      </w:r>
    </w:p>
    <w:p w14:paraId="69A55E88" w14:textId="77777777" w:rsidR="00C9651F" w:rsidRDefault="002D2592">
      <w:pPr>
        <w:spacing w:line="600" w:lineRule="auto"/>
        <w:ind w:firstLine="720"/>
        <w:jc w:val="both"/>
        <w:rPr>
          <w:rFonts w:eastAsia="Times New Roman" w:cs="Times New Roman"/>
          <w:szCs w:val="24"/>
        </w:rPr>
      </w:pPr>
      <w:r w:rsidRPr="004E3F43">
        <w:rPr>
          <w:rFonts w:eastAsia="Times New Roman" w:cs="Times New Roman"/>
          <w:szCs w:val="24"/>
        </w:rPr>
        <w:t>Και δήλωσε ο Θάνος Μωραΐτης</w:t>
      </w:r>
      <w:r>
        <w:rPr>
          <w:rFonts w:eastAsia="Times New Roman" w:cs="Times New Roman"/>
          <w:szCs w:val="24"/>
        </w:rPr>
        <w:t>,</w:t>
      </w:r>
      <w:r w:rsidRPr="004E3F43">
        <w:rPr>
          <w:rFonts w:eastAsia="Times New Roman" w:cs="Times New Roman"/>
          <w:szCs w:val="24"/>
        </w:rPr>
        <w:t xml:space="preserve"> </w:t>
      </w:r>
      <w:r>
        <w:rPr>
          <w:rFonts w:eastAsia="Times New Roman" w:cs="Times New Roman"/>
          <w:szCs w:val="24"/>
        </w:rPr>
        <w:t>κύριε Κωνσταντόπουλε,</w:t>
      </w:r>
      <w:r w:rsidRPr="004E3F43">
        <w:rPr>
          <w:rFonts w:eastAsia="Times New Roman" w:cs="Times New Roman"/>
          <w:szCs w:val="24"/>
        </w:rPr>
        <w:t xml:space="preserve"> αν δεν τον ακούσατε</w:t>
      </w:r>
      <w:r>
        <w:rPr>
          <w:rFonts w:eastAsia="Times New Roman" w:cs="Times New Roman"/>
          <w:szCs w:val="24"/>
        </w:rPr>
        <w:t>,</w:t>
      </w:r>
      <w:r w:rsidRPr="004E3F43">
        <w:rPr>
          <w:rFonts w:eastAsia="Times New Roman" w:cs="Times New Roman"/>
          <w:szCs w:val="24"/>
        </w:rPr>
        <w:t xml:space="preserve"> ότι </w:t>
      </w:r>
      <w:r>
        <w:rPr>
          <w:rFonts w:eastAsia="Times New Roman" w:cs="Times New Roman"/>
          <w:szCs w:val="24"/>
        </w:rPr>
        <w:t>«θ</w:t>
      </w:r>
      <w:r w:rsidRPr="004E3F43">
        <w:rPr>
          <w:rFonts w:eastAsia="Times New Roman" w:cs="Times New Roman"/>
          <w:szCs w:val="24"/>
        </w:rPr>
        <w:t>α δώσουμε τον αγώνα κατά της ακροδεξιάς</w:t>
      </w:r>
      <w:r>
        <w:rPr>
          <w:rFonts w:eastAsia="Times New Roman" w:cs="Times New Roman"/>
          <w:szCs w:val="24"/>
        </w:rPr>
        <w:t>».</w:t>
      </w:r>
      <w:r w:rsidRPr="004E3F43">
        <w:rPr>
          <w:rFonts w:eastAsia="Times New Roman" w:cs="Times New Roman"/>
          <w:szCs w:val="24"/>
        </w:rPr>
        <w:t xml:space="preserve"> Δεν μας είπε</w:t>
      </w:r>
      <w:r>
        <w:rPr>
          <w:rFonts w:eastAsia="Times New Roman" w:cs="Times New Roman"/>
          <w:szCs w:val="24"/>
        </w:rPr>
        <w:t>,</w:t>
      </w:r>
      <w:r w:rsidRPr="004E3F43">
        <w:rPr>
          <w:rFonts w:eastAsia="Times New Roman" w:cs="Times New Roman"/>
          <w:szCs w:val="24"/>
        </w:rPr>
        <w:t xml:space="preserve"> </w:t>
      </w:r>
      <w:r>
        <w:rPr>
          <w:rFonts w:eastAsia="Times New Roman" w:cs="Times New Roman"/>
          <w:szCs w:val="24"/>
        </w:rPr>
        <w:t>όμως, ποια ακροδεξιά, εννοούσε. Αυτή που είναι μέσα στον ΣΥΡΙΖΑ ή αυτή που είναι απ’ έξω;</w:t>
      </w:r>
      <w:r w:rsidRPr="004E3F43">
        <w:rPr>
          <w:rFonts w:eastAsia="Times New Roman" w:cs="Times New Roman"/>
          <w:szCs w:val="24"/>
        </w:rPr>
        <w:t xml:space="preserve"> </w:t>
      </w:r>
      <w:r>
        <w:rPr>
          <w:rFonts w:eastAsia="Times New Roman" w:cs="Times New Roman"/>
          <w:szCs w:val="24"/>
        </w:rPr>
        <w:t>Γ</w:t>
      </w:r>
      <w:r>
        <w:rPr>
          <w:rFonts w:eastAsia="Times New Roman" w:cs="Times New Roman"/>
          <w:szCs w:val="24"/>
        </w:rPr>
        <w:t>ιατί για την απ’ έξω δεν τον είδαμε να κάνει τίποτα!</w:t>
      </w:r>
    </w:p>
    <w:p w14:paraId="69A55E89" w14:textId="77777777" w:rsidR="00C9651F" w:rsidRDefault="002D2592">
      <w:pPr>
        <w:spacing w:line="600" w:lineRule="auto"/>
        <w:ind w:firstLine="720"/>
        <w:jc w:val="center"/>
        <w:rPr>
          <w:rFonts w:eastAsia="Times New Roman" w:cs="Times New Roman"/>
          <w:szCs w:val="24"/>
        </w:rPr>
      </w:pPr>
      <w:r>
        <w:rPr>
          <w:rFonts w:eastAsia="Times New Roman" w:cs="Times New Roman"/>
          <w:szCs w:val="24"/>
        </w:rPr>
        <w:t>(</w:t>
      </w:r>
      <w:r w:rsidRPr="00517DAE">
        <w:rPr>
          <w:rFonts w:eastAsia="Times New Roman" w:cs="Times New Roman"/>
          <w:szCs w:val="24"/>
        </w:rPr>
        <w:t>Χε</w:t>
      </w:r>
      <w:r>
        <w:rPr>
          <w:rFonts w:eastAsia="Times New Roman" w:cs="Times New Roman"/>
          <w:szCs w:val="24"/>
        </w:rPr>
        <w:t>ιροκροτήματα από την πτέρυγα της Δημοκρατικής Συμπαράταξης</w:t>
      </w:r>
      <w:r w:rsidRPr="00517DAE">
        <w:rPr>
          <w:rFonts w:eastAsia="Times New Roman" w:cs="Times New Roman"/>
          <w:szCs w:val="24"/>
        </w:rPr>
        <w:t>)</w:t>
      </w:r>
    </w:p>
    <w:p w14:paraId="69A55E8A" w14:textId="77777777" w:rsidR="00C9651F" w:rsidRDefault="002D2592">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lastRenderedPageBreak/>
        <w:t xml:space="preserve">Οι φθηνές εξαγορές –και τελειώνω, κύριε Πρόεδρε- συναλλασσομένων από την άκρα Δεξιά ως την Αριστερά </w:t>
      </w:r>
      <w:r w:rsidRPr="002F194F">
        <w:rPr>
          <w:rFonts w:eastAsia="Times New Roman"/>
          <w:color w:val="212121"/>
          <w:szCs w:val="24"/>
        </w:rPr>
        <w:t xml:space="preserve">δεν μπορούν να ανακόψουν τη στήριξη του δημοκρατικού κόσμου </w:t>
      </w:r>
      <w:r>
        <w:rPr>
          <w:rFonts w:eastAsia="Times New Roman"/>
          <w:color w:val="212121"/>
          <w:szCs w:val="24"/>
        </w:rPr>
        <w:t>στο ΠΑΣΟΚ και στο Κίνημα Α</w:t>
      </w:r>
      <w:r w:rsidRPr="002F194F">
        <w:rPr>
          <w:rFonts w:eastAsia="Times New Roman"/>
          <w:color w:val="212121"/>
          <w:szCs w:val="24"/>
        </w:rPr>
        <w:t>λλαγής</w:t>
      </w:r>
      <w:r>
        <w:rPr>
          <w:rFonts w:eastAsia="Times New Roman"/>
          <w:color w:val="212121"/>
          <w:szCs w:val="24"/>
        </w:rPr>
        <w:t xml:space="preserve">, </w:t>
      </w:r>
      <w:r w:rsidRPr="002F194F">
        <w:rPr>
          <w:rFonts w:eastAsia="Times New Roman"/>
          <w:color w:val="212121"/>
          <w:szCs w:val="24"/>
        </w:rPr>
        <w:t>α</w:t>
      </w:r>
      <w:r>
        <w:rPr>
          <w:rFonts w:eastAsia="Times New Roman"/>
          <w:color w:val="212121"/>
          <w:szCs w:val="24"/>
        </w:rPr>
        <w:t xml:space="preserve">λλά ούτε να γλιτώσουν τον κ. </w:t>
      </w:r>
      <w:r w:rsidRPr="002F194F">
        <w:rPr>
          <w:rFonts w:eastAsia="Times New Roman"/>
          <w:color w:val="212121"/>
          <w:szCs w:val="24"/>
        </w:rPr>
        <w:t>Τσίπρα από την επερχόμενη ήττα που θα είναι συντριπτική</w:t>
      </w:r>
      <w:r>
        <w:rPr>
          <w:rFonts w:eastAsia="Times New Roman"/>
          <w:color w:val="212121"/>
          <w:szCs w:val="24"/>
        </w:rPr>
        <w:t>.</w:t>
      </w:r>
    </w:p>
    <w:p w14:paraId="69A55E8B" w14:textId="77777777" w:rsidR="00C9651F" w:rsidRDefault="002D2592">
      <w:pPr>
        <w:tabs>
          <w:tab w:val="left" w:pos="2738"/>
          <w:tab w:val="center" w:pos="4753"/>
          <w:tab w:val="left" w:pos="5723"/>
        </w:tabs>
        <w:spacing w:line="600" w:lineRule="auto"/>
        <w:ind w:firstLine="720"/>
        <w:jc w:val="center"/>
        <w:rPr>
          <w:rFonts w:eastAsia="Times New Roman"/>
          <w:color w:val="212121"/>
          <w:szCs w:val="24"/>
        </w:rPr>
      </w:pPr>
      <w:r>
        <w:rPr>
          <w:rFonts w:eastAsia="Times New Roman"/>
          <w:color w:val="212121"/>
          <w:szCs w:val="24"/>
        </w:rPr>
        <w:t>(Χειροκροτήματα από την πτέρυγα της Δημοκρατικής Συμπαράταξης)</w:t>
      </w:r>
    </w:p>
    <w:p w14:paraId="69A55E8C" w14:textId="77777777" w:rsidR="00C9651F" w:rsidRDefault="002D2592">
      <w:pPr>
        <w:tabs>
          <w:tab w:val="left" w:pos="2738"/>
          <w:tab w:val="center" w:pos="4753"/>
          <w:tab w:val="left" w:pos="5723"/>
        </w:tabs>
        <w:spacing w:line="600" w:lineRule="auto"/>
        <w:ind w:firstLine="720"/>
        <w:jc w:val="both"/>
        <w:rPr>
          <w:rFonts w:eastAsia="Times New Roman"/>
          <w:szCs w:val="24"/>
        </w:rPr>
      </w:pPr>
      <w:r w:rsidRPr="00672108">
        <w:rPr>
          <w:rFonts w:eastAsia="Times New Roman"/>
          <w:b/>
          <w:szCs w:val="24"/>
        </w:rPr>
        <w:t>ΠΡΟΕΔΡΕΥΩΝ (</w:t>
      </w:r>
      <w:r w:rsidRPr="00672108">
        <w:rPr>
          <w:rFonts w:eastAsia="Times New Roman"/>
          <w:b/>
          <w:szCs w:val="24"/>
        </w:rPr>
        <w:t>Γεώργιος Βαρεμένος):</w:t>
      </w:r>
      <w:r>
        <w:rPr>
          <w:rFonts w:eastAsia="Times New Roman"/>
          <w:b/>
          <w:szCs w:val="24"/>
        </w:rPr>
        <w:t xml:space="preserve"> </w:t>
      </w:r>
      <w:r>
        <w:rPr>
          <w:rFonts w:eastAsia="Times New Roman"/>
          <w:szCs w:val="24"/>
        </w:rPr>
        <w:t xml:space="preserve">Η </w:t>
      </w:r>
      <w:r>
        <w:rPr>
          <w:rFonts w:eastAsia="Times New Roman"/>
          <w:szCs w:val="24"/>
        </w:rPr>
        <w:t xml:space="preserve">κ. </w:t>
      </w:r>
      <w:r>
        <w:rPr>
          <w:rFonts w:eastAsia="Times New Roman"/>
          <w:szCs w:val="24"/>
        </w:rPr>
        <w:t xml:space="preserve">Κοζομπόλη από τον ΣΥΡΙΖΑ έχει τον λόγο. </w:t>
      </w:r>
    </w:p>
    <w:p w14:paraId="69A55E8D" w14:textId="77777777" w:rsidR="00C9651F" w:rsidRDefault="002D2592">
      <w:pPr>
        <w:tabs>
          <w:tab w:val="left" w:pos="2738"/>
          <w:tab w:val="center" w:pos="4753"/>
          <w:tab w:val="left" w:pos="5723"/>
        </w:tabs>
        <w:spacing w:line="600" w:lineRule="auto"/>
        <w:ind w:firstLine="720"/>
        <w:jc w:val="both"/>
        <w:rPr>
          <w:rFonts w:eastAsia="Times New Roman"/>
          <w:color w:val="212121"/>
          <w:szCs w:val="24"/>
        </w:rPr>
      </w:pPr>
      <w:r>
        <w:rPr>
          <w:rFonts w:eastAsia="Times New Roman"/>
          <w:b/>
          <w:szCs w:val="24"/>
        </w:rPr>
        <w:t>ΠΑΝΑΓΙΩΤΑ ΚΟΖΟΜΠΟΛΗ</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 xml:space="preserve">ΑΜΑΝΑΤΙΔΗ: </w:t>
      </w:r>
      <w:r>
        <w:rPr>
          <w:rFonts w:eastAsia="Times New Roman"/>
          <w:szCs w:val="24"/>
        </w:rPr>
        <w:t>Ε</w:t>
      </w:r>
      <w:r w:rsidRPr="002F194F">
        <w:rPr>
          <w:rFonts w:eastAsia="Times New Roman"/>
          <w:color w:val="212121"/>
          <w:szCs w:val="24"/>
        </w:rPr>
        <w:t>υχαριστώ</w:t>
      </w:r>
      <w:r>
        <w:rPr>
          <w:rFonts w:eastAsia="Times New Roman"/>
          <w:color w:val="212121"/>
          <w:szCs w:val="24"/>
        </w:rPr>
        <w:t>, κύριε Π</w:t>
      </w:r>
      <w:r w:rsidRPr="002F194F">
        <w:rPr>
          <w:rFonts w:eastAsia="Times New Roman"/>
          <w:color w:val="212121"/>
          <w:szCs w:val="24"/>
        </w:rPr>
        <w:t>ρόεδρε</w:t>
      </w:r>
      <w:r>
        <w:rPr>
          <w:rFonts w:eastAsia="Times New Roman"/>
          <w:color w:val="212121"/>
          <w:szCs w:val="24"/>
        </w:rPr>
        <w:t xml:space="preserve">. </w:t>
      </w:r>
    </w:p>
    <w:p w14:paraId="69A55E8E" w14:textId="77777777" w:rsidR="00C9651F" w:rsidRDefault="002D2592">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 xml:space="preserve">Όντως </w:t>
      </w:r>
      <w:r w:rsidRPr="002F194F">
        <w:rPr>
          <w:rFonts w:eastAsia="Times New Roman"/>
          <w:color w:val="212121"/>
          <w:szCs w:val="24"/>
        </w:rPr>
        <w:t>ο προλαλήσας</w:t>
      </w:r>
      <w:r>
        <w:rPr>
          <w:rFonts w:eastAsia="Times New Roman"/>
          <w:color w:val="212121"/>
          <w:szCs w:val="24"/>
        </w:rPr>
        <w:t>,</w:t>
      </w:r>
      <w:r w:rsidRPr="002F194F">
        <w:rPr>
          <w:rFonts w:eastAsia="Times New Roman"/>
          <w:color w:val="212121"/>
          <w:szCs w:val="24"/>
        </w:rPr>
        <w:t xml:space="preserve"> ο </w:t>
      </w:r>
      <w:r>
        <w:rPr>
          <w:rFonts w:eastAsia="Times New Roman"/>
          <w:color w:val="212121"/>
          <w:szCs w:val="24"/>
        </w:rPr>
        <w:t xml:space="preserve">κατελθών από το Βήμα </w:t>
      </w:r>
      <w:r w:rsidRPr="002F194F">
        <w:rPr>
          <w:rFonts w:eastAsia="Times New Roman"/>
          <w:color w:val="212121"/>
          <w:szCs w:val="24"/>
        </w:rPr>
        <w:t>συνάδελφο</w:t>
      </w:r>
      <w:r>
        <w:rPr>
          <w:rFonts w:eastAsia="Times New Roman"/>
          <w:color w:val="212121"/>
          <w:szCs w:val="24"/>
        </w:rPr>
        <w:t>ς,</w:t>
      </w:r>
      <w:r w:rsidRPr="002F194F">
        <w:rPr>
          <w:rFonts w:eastAsia="Times New Roman"/>
          <w:color w:val="212121"/>
          <w:szCs w:val="24"/>
        </w:rPr>
        <w:t xml:space="preserve"> </w:t>
      </w:r>
      <w:r>
        <w:rPr>
          <w:rFonts w:eastAsia="Times New Roman"/>
          <w:color w:val="212121"/>
          <w:szCs w:val="24"/>
        </w:rPr>
        <w:t>ήταν</w:t>
      </w:r>
      <w:r w:rsidRPr="002F194F">
        <w:rPr>
          <w:rFonts w:eastAsia="Times New Roman"/>
          <w:color w:val="212121"/>
          <w:szCs w:val="24"/>
        </w:rPr>
        <w:t xml:space="preserve"> πολύ διαφωτιστικό</w:t>
      </w:r>
      <w:r>
        <w:rPr>
          <w:rFonts w:eastAsia="Times New Roman"/>
          <w:color w:val="212121"/>
          <w:szCs w:val="24"/>
        </w:rPr>
        <w:t>ς</w:t>
      </w:r>
      <w:r w:rsidRPr="002F194F">
        <w:rPr>
          <w:rFonts w:eastAsia="Times New Roman"/>
          <w:color w:val="212121"/>
          <w:szCs w:val="24"/>
        </w:rPr>
        <w:t xml:space="preserve"> για το νομοσχέδιο που συζητάμε σήμερα</w:t>
      </w:r>
      <w:r>
        <w:rPr>
          <w:rFonts w:eastAsia="Times New Roman"/>
          <w:color w:val="212121"/>
          <w:szCs w:val="24"/>
        </w:rPr>
        <w:t>. Δεν είπε ο</w:t>
      </w:r>
      <w:r w:rsidRPr="002F194F">
        <w:rPr>
          <w:rFonts w:eastAsia="Times New Roman"/>
          <w:color w:val="212121"/>
          <w:szCs w:val="24"/>
        </w:rPr>
        <w:t>ύ</w:t>
      </w:r>
      <w:r w:rsidRPr="002F194F">
        <w:rPr>
          <w:rFonts w:eastAsia="Times New Roman"/>
          <w:color w:val="212121"/>
          <w:szCs w:val="24"/>
        </w:rPr>
        <w:t xml:space="preserve">τε ένα </w:t>
      </w:r>
      <w:r>
        <w:rPr>
          <w:rFonts w:eastAsia="Times New Roman"/>
          <w:color w:val="212121"/>
          <w:szCs w:val="24"/>
        </w:rPr>
        <w:t>«</w:t>
      </w:r>
      <w:r w:rsidRPr="002F194F">
        <w:rPr>
          <w:rFonts w:eastAsia="Times New Roman"/>
          <w:color w:val="212121"/>
          <w:szCs w:val="24"/>
        </w:rPr>
        <w:t>και</w:t>
      </w:r>
      <w:r>
        <w:rPr>
          <w:rFonts w:eastAsia="Times New Roman"/>
          <w:color w:val="212121"/>
          <w:szCs w:val="24"/>
        </w:rPr>
        <w:t xml:space="preserve">» για το νομοσχέδιο, ούτε μία λέξη. </w:t>
      </w:r>
    </w:p>
    <w:p w14:paraId="69A55E8F" w14:textId="77777777" w:rsidR="00C9651F" w:rsidRDefault="002D2592">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Δ</w:t>
      </w:r>
      <w:r w:rsidRPr="002F194F">
        <w:rPr>
          <w:rFonts w:eastAsia="Times New Roman"/>
          <w:color w:val="212121"/>
          <w:szCs w:val="24"/>
        </w:rPr>
        <w:t>υστυχώς</w:t>
      </w:r>
      <w:r>
        <w:rPr>
          <w:rFonts w:eastAsia="Times New Roman"/>
          <w:color w:val="212121"/>
          <w:szCs w:val="24"/>
        </w:rPr>
        <w:t>,</w:t>
      </w:r>
      <w:r w:rsidRPr="002F194F">
        <w:rPr>
          <w:rFonts w:eastAsia="Times New Roman"/>
          <w:color w:val="212121"/>
          <w:szCs w:val="24"/>
        </w:rPr>
        <w:t xml:space="preserve"> ενώ </w:t>
      </w:r>
      <w:r>
        <w:rPr>
          <w:rFonts w:eastAsia="Times New Roman"/>
          <w:color w:val="212121"/>
          <w:szCs w:val="24"/>
        </w:rPr>
        <w:t>σήμερα συζητάμε</w:t>
      </w:r>
      <w:r w:rsidRPr="002F194F">
        <w:rPr>
          <w:rFonts w:eastAsia="Times New Roman"/>
          <w:color w:val="212121"/>
          <w:szCs w:val="24"/>
        </w:rPr>
        <w:t xml:space="preserve"> ένα πολύ ωραίο νομοσχέδιο </w:t>
      </w:r>
      <w:r>
        <w:rPr>
          <w:rFonts w:eastAsia="Times New Roman"/>
          <w:color w:val="212121"/>
          <w:szCs w:val="24"/>
        </w:rPr>
        <w:t>και πολύ θετικό κατά κοινή ομολογία, αδικείται. Οι φορείς το</w:t>
      </w:r>
      <w:r w:rsidRPr="002F194F">
        <w:rPr>
          <w:rFonts w:eastAsia="Times New Roman"/>
          <w:color w:val="212121"/>
          <w:szCs w:val="24"/>
        </w:rPr>
        <w:t xml:space="preserve"> χαιρέτισαν</w:t>
      </w:r>
      <w:r>
        <w:rPr>
          <w:rFonts w:eastAsia="Times New Roman"/>
          <w:color w:val="212121"/>
          <w:szCs w:val="24"/>
        </w:rPr>
        <w:t>,</w:t>
      </w:r>
      <w:r w:rsidRPr="002F194F">
        <w:rPr>
          <w:rFonts w:eastAsia="Times New Roman"/>
          <w:color w:val="212121"/>
          <w:szCs w:val="24"/>
        </w:rPr>
        <w:t xml:space="preserve"> το σύνολο σχεδόν των φορέων </w:t>
      </w:r>
      <w:r>
        <w:rPr>
          <w:rFonts w:eastAsia="Times New Roman"/>
          <w:color w:val="212121"/>
          <w:szCs w:val="24"/>
        </w:rPr>
        <w:t xml:space="preserve">το χαιρέτισε, </w:t>
      </w:r>
      <w:r w:rsidRPr="002F194F">
        <w:rPr>
          <w:rFonts w:eastAsia="Times New Roman"/>
          <w:color w:val="212121"/>
          <w:szCs w:val="24"/>
        </w:rPr>
        <w:t xml:space="preserve">αλλά </w:t>
      </w:r>
      <w:r w:rsidRPr="002F194F">
        <w:rPr>
          <w:rFonts w:eastAsia="Times New Roman"/>
          <w:color w:val="212121"/>
          <w:szCs w:val="24"/>
        </w:rPr>
        <w:lastRenderedPageBreak/>
        <w:t>και όσο</w:t>
      </w:r>
      <w:r>
        <w:rPr>
          <w:rFonts w:eastAsia="Times New Roman"/>
          <w:color w:val="212121"/>
          <w:szCs w:val="24"/>
        </w:rPr>
        <w:t>ι από τους Β</w:t>
      </w:r>
      <w:r w:rsidRPr="002F194F">
        <w:rPr>
          <w:rFonts w:eastAsia="Times New Roman"/>
          <w:color w:val="212121"/>
          <w:szCs w:val="24"/>
        </w:rPr>
        <w:t>ουλευτές τοπο</w:t>
      </w:r>
      <w:r w:rsidRPr="002F194F">
        <w:rPr>
          <w:rFonts w:eastAsia="Times New Roman"/>
          <w:color w:val="212121"/>
          <w:szCs w:val="24"/>
        </w:rPr>
        <w:t>θετήθηκαν επί του νομοσχεδίου το θεώρησα</w:t>
      </w:r>
      <w:r>
        <w:rPr>
          <w:rFonts w:eastAsia="Times New Roman"/>
          <w:color w:val="212121"/>
          <w:szCs w:val="24"/>
        </w:rPr>
        <w:t>ν</w:t>
      </w:r>
      <w:r w:rsidRPr="002F194F">
        <w:rPr>
          <w:rFonts w:eastAsia="Times New Roman"/>
          <w:color w:val="212121"/>
          <w:szCs w:val="24"/>
        </w:rPr>
        <w:t xml:space="preserve"> θετικό στην πλειοψηφία του και δήλωσαν </w:t>
      </w:r>
      <w:r>
        <w:rPr>
          <w:rFonts w:eastAsia="Times New Roman"/>
          <w:color w:val="212121"/>
          <w:szCs w:val="24"/>
        </w:rPr>
        <w:t>ότι</w:t>
      </w:r>
      <w:r w:rsidRPr="002F194F">
        <w:rPr>
          <w:rFonts w:eastAsia="Times New Roman"/>
          <w:color w:val="212121"/>
          <w:szCs w:val="24"/>
        </w:rPr>
        <w:t xml:space="preserve"> θα ψηφίσουν τα περισσότερα άρθρα</w:t>
      </w:r>
      <w:r>
        <w:rPr>
          <w:rFonts w:eastAsia="Times New Roman"/>
          <w:color w:val="212121"/>
          <w:szCs w:val="24"/>
        </w:rPr>
        <w:t>. Ε</w:t>
      </w:r>
      <w:r w:rsidRPr="002F194F">
        <w:rPr>
          <w:rFonts w:eastAsia="Times New Roman"/>
          <w:color w:val="212121"/>
          <w:szCs w:val="24"/>
        </w:rPr>
        <w:t xml:space="preserve">ίναι κρίμα να </w:t>
      </w:r>
      <w:r>
        <w:rPr>
          <w:rFonts w:eastAsia="Times New Roman"/>
          <w:color w:val="212121"/>
          <w:szCs w:val="24"/>
        </w:rPr>
        <w:t>αδικείται</w:t>
      </w:r>
      <w:r w:rsidRPr="002F194F">
        <w:rPr>
          <w:rFonts w:eastAsia="Times New Roman"/>
          <w:color w:val="212121"/>
          <w:szCs w:val="24"/>
        </w:rPr>
        <w:t xml:space="preserve"> με αυτό</w:t>
      </w:r>
      <w:r>
        <w:rPr>
          <w:rFonts w:eastAsia="Times New Roman"/>
          <w:color w:val="212121"/>
          <w:szCs w:val="24"/>
        </w:rPr>
        <w:t>ν</w:t>
      </w:r>
      <w:r w:rsidRPr="002F194F">
        <w:rPr>
          <w:rFonts w:eastAsia="Times New Roman"/>
          <w:color w:val="212121"/>
          <w:szCs w:val="24"/>
        </w:rPr>
        <w:t xml:space="preserve"> τον τρόπο</w:t>
      </w:r>
      <w:r>
        <w:rPr>
          <w:rFonts w:eastAsia="Times New Roman"/>
          <w:color w:val="212121"/>
          <w:szCs w:val="24"/>
        </w:rPr>
        <w:t xml:space="preserve">. </w:t>
      </w:r>
    </w:p>
    <w:p w14:paraId="69A55E90" w14:textId="77777777" w:rsidR="00C9651F" w:rsidRDefault="002D2592">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Θέλω</w:t>
      </w:r>
      <w:r w:rsidRPr="002F194F">
        <w:rPr>
          <w:rFonts w:eastAsia="Times New Roman"/>
          <w:color w:val="212121"/>
          <w:szCs w:val="24"/>
        </w:rPr>
        <w:t xml:space="preserve"> μόνο να πω </w:t>
      </w:r>
      <w:r>
        <w:rPr>
          <w:rFonts w:eastAsia="Times New Roman"/>
          <w:color w:val="212121"/>
          <w:szCs w:val="24"/>
        </w:rPr>
        <w:t>-</w:t>
      </w:r>
      <w:r w:rsidRPr="002F194F">
        <w:rPr>
          <w:rFonts w:eastAsia="Times New Roman"/>
          <w:color w:val="212121"/>
          <w:szCs w:val="24"/>
        </w:rPr>
        <w:t>δεν θα σχολιάσω τίποτα από τα προηγούμενα</w:t>
      </w:r>
      <w:r>
        <w:rPr>
          <w:rFonts w:eastAsia="Times New Roman"/>
          <w:color w:val="212121"/>
          <w:szCs w:val="24"/>
        </w:rPr>
        <w:t>,</w:t>
      </w:r>
      <w:r w:rsidRPr="002F194F">
        <w:rPr>
          <w:rFonts w:eastAsia="Times New Roman"/>
          <w:color w:val="212121"/>
          <w:szCs w:val="24"/>
        </w:rPr>
        <w:t xml:space="preserve"> από αυτά που </w:t>
      </w:r>
      <w:r>
        <w:rPr>
          <w:rFonts w:eastAsia="Times New Roman"/>
          <w:color w:val="212121"/>
          <w:szCs w:val="24"/>
        </w:rPr>
        <w:t xml:space="preserve">είπε ο συνάδελφος </w:t>
      </w:r>
      <w:r>
        <w:rPr>
          <w:rFonts w:eastAsia="Times New Roman"/>
          <w:color w:val="212121"/>
          <w:szCs w:val="24"/>
        </w:rPr>
        <w:t>που</w:t>
      </w:r>
      <w:r w:rsidRPr="002F194F">
        <w:rPr>
          <w:rFonts w:eastAsia="Times New Roman"/>
          <w:color w:val="212121"/>
          <w:szCs w:val="24"/>
        </w:rPr>
        <w:t xml:space="preserve"> κατέβηκε προ ολίγου</w:t>
      </w:r>
      <w:r>
        <w:rPr>
          <w:rFonts w:eastAsia="Times New Roman"/>
          <w:color w:val="212121"/>
          <w:szCs w:val="24"/>
        </w:rPr>
        <w:t>-</w:t>
      </w:r>
      <w:r w:rsidRPr="002F194F">
        <w:rPr>
          <w:rFonts w:eastAsia="Times New Roman"/>
          <w:color w:val="212121"/>
          <w:szCs w:val="24"/>
        </w:rPr>
        <w:t xml:space="preserve"> </w:t>
      </w:r>
      <w:r>
        <w:rPr>
          <w:rFonts w:eastAsia="Times New Roman"/>
          <w:color w:val="212121"/>
          <w:szCs w:val="24"/>
        </w:rPr>
        <w:t>και να στηλιτεύσω -</w:t>
      </w:r>
      <w:r w:rsidRPr="002F194F">
        <w:rPr>
          <w:rFonts w:eastAsia="Times New Roman"/>
          <w:color w:val="212121"/>
          <w:szCs w:val="24"/>
        </w:rPr>
        <w:t>δεν μπορώ να μη</w:t>
      </w:r>
      <w:r>
        <w:rPr>
          <w:rFonts w:eastAsia="Times New Roman"/>
          <w:color w:val="212121"/>
          <w:szCs w:val="24"/>
        </w:rPr>
        <w:t xml:space="preserve">ν στηλιτεύσω- </w:t>
      </w:r>
      <w:r w:rsidRPr="002F194F">
        <w:rPr>
          <w:rFonts w:eastAsia="Times New Roman"/>
          <w:color w:val="212121"/>
          <w:szCs w:val="24"/>
        </w:rPr>
        <w:t>την υποκρισία μερικών από εκείνους που μίλησαν σήμερα</w:t>
      </w:r>
      <w:r>
        <w:rPr>
          <w:rFonts w:eastAsia="Times New Roman"/>
          <w:color w:val="212121"/>
          <w:szCs w:val="24"/>
        </w:rPr>
        <w:t>. Δ</w:t>
      </w:r>
      <w:r w:rsidRPr="002F194F">
        <w:rPr>
          <w:rFonts w:eastAsia="Times New Roman"/>
          <w:color w:val="212121"/>
          <w:szCs w:val="24"/>
        </w:rPr>
        <w:t xml:space="preserve">ηλαδή </w:t>
      </w:r>
      <w:r>
        <w:rPr>
          <w:rFonts w:eastAsia="Times New Roman"/>
          <w:color w:val="212121"/>
          <w:szCs w:val="24"/>
        </w:rPr>
        <w:t>αναβιβάζουν σε πολύ μεγάλο έγκλημα έναν τηλεφωνικό διάλογο</w:t>
      </w:r>
      <w:r w:rsidRPr="002F194F">
        <w:rPr>
          <w:rFonts w:eastAsia="Times New Roman"/>
          <w:color w:val="212121"/>
          <w:szCs w:val="24"/>
        </w:rPr>
        <w:t xml:space="preserve"> που </w:t>
      </w:r>
      <w:r>
        <w:rPr>
          <w:rFonts w:eastAsia="Times New Roman"/>
          <w:color w:val="212121"/>
          <w:szCs w:val="24"/>
        </w:rPr>
        <w:t xml:space="preserve">διέρρευσε </w:t>
      </w:r>
      <w:r w:rsidRPr="002F194F">
        <w:rPr>
          <w:rFonts w:eastAsia="Times New Roman"/>
          <w:color w:val="212121"/>
          <w:szCs w:val="24"/>
        </w:rPr>
        <w:t xml:space="preserve">μεταξύ του </w:t>
      </w:r>
      <w:r>
        <w:rPr>
          <w:rFonts w:eastAsia="Times New Roman"/>
          <w:color w:val="212121"/>
          <w:szCs w:val="24"/>
        </w:rPr>
        <w:t>Α</w:t>
      </w:r>
      <w:r w:rsidRPr="002F194F">
        <w:rPr>
          <w:rFonts w:eastAsia="Times New Roman"/>
          <w:color w:val="212121"/>
          <w:szCs w:val="24"/>
        </w:rPr>
        <w:t xml:space="preserve">ναπληρωτή Υπουργού </w:t>
      </w:r>
      <w:r>
        <w:rPr>
          <w:rFonts w:eastAsia="Times New Roman"/>
          <w:color w:val="212121"/>
          <w:szCs w:val="24"/>
        </w:rPr>
        <w:t xml:space="preserve">κ. </w:t>
      </w:r>
      <w:r w:rsidRPr="002F194F">
        <w:rPr>
          <w:rFonts w:eastAsia="Times New Roman"/>
          <w:color w:val="212121"/>
          <w:szCs w:val="24"/>
        </w:rPr>
        <w:t>Πολάκη</w:t>
      </w:r>
      <w:r>
        <w:rPr>
          <w:rFonts w:eastAsia="Times New Roman"/>
          <w:color w:val="212121"/>
          <w:szCs w:val="24"/>
        </w:rPr>
        <w:t xml:space="preserve">. </w:t>
      </w:r>
      <w:r w:rsidRPr="002F194F">
        <w:rPr>
          <w:rFonts w:eastAsia="Times New Roman"/>
          <w:color w:val="212121"/>
          <w:szCs w:val="24"/>
        </w:rPr>
        <w:t>Δεν ξέ</w:t>
      </w:r>
      <w:r w:rsidRPr="002F194F">
        <w:rPr>
          <w:rFonts w:eastAsia="Times New Roman"/>
          <w:color w:val="212121"/>
          <w:szCs w:val="24"/>
        </w:rPr>
        <w:t>ρω τι έχει γίνει</w:t>
      </w:r>
      <w:r>
        <w:rPr>
          <w:rFonts w:eastAsia="Times New Roman"/>
          <w:color w:val="212121"/>
          <w:szCs w:val="24"/>
        </w:rPr>
        <w:t>, δεν ξέρω αν είναι α</w:t>
      </w:r>
      <w:r w:rsidRPr="002F194F">
        <w:rPr>
          <w:rFonts w:eastAsia="Times New Roman"/>
          <w:color w:val="212121"/>
          <w:szCs w:val="24"/>
        </w:rPr>
        <w:t>λήθεια</w:t>
      </w:r>
      <w:r>
        <w:rPr>
          <w:rFonts w:eastAsia="Times New Roman"/>
          <w:color w:val="212121"/>
          <w:szCs w:val="24"/>
        </w:rPr>
        <w:t>,</w:t>
      </w:r>
      <w:r w:rsidRPr="002F194F">
        <w:rPr>
          <w:rFonts w:eastAsia="Times New Roman"/>
          <w:color w:val="212121"/>
          <w:szCs w:val="24"/>
        </w:rPr>
        <w:t xml:space="preserve"> δεν ξέρω ποιος το</w:t>
      </w:r>
      <w:r>
        <w:rPr>
          <w:rFonts w:eastAsia="Times New Roman"/>
          <w:color w:val="212121"/>
          <w:szCs w:val="24"/>
        </w:rPr>
        <w:t>ν δημοσίευσε, τι έγινε. Κ</w:t>
      </w:r>
      <w:r w:rsidRPr="002F194F">
        <w:rPr>
          <w:rFonts w:eastAsia="Times New Roman"/>
          <w:color w:val="212121"/>
          <w:szCs w:val="24"/>
        </w:rPr>
        <w:t xml:space="preserve">αι </w:t>
      </w:r>
      <w:r>
        <w:rPr>
          <w:rFonts w:eastAsia="Times New Roman"/>
          <w:color w:val="212121"/>
          <w:szCs w:val="24"/>
        </w:rPr>
        <w:t xml:space="preserve">εάν </w:t>
      </w:r>
      <w:r w:rsidRPr="002F194F">
        <w:rPr>
          <w:rFonts w:eastAsia="Times New Roman"/>
          <w:color w:val="212121"/>
          <w:szCs w:val="24"/>
        </w:rPr>
        <w:t xml:space="preserve">πραγματικά </w:t>
      </w:r>
      <w:r>
        <w:rPr>
          <w:rFonts w:eastAsia="Times New Roman"/>
          <w:color w:val="212121"/>
          <w:szCs w:val="24"/>
        </w:rPr>
        <w:t>έχει διαπραχθεί κάποια</w:t>
      </w:r>
      <w:r w:rsidRPr="002F194F">
        <w:rPr>
          <w:rFonts w:eastAsia="Times New Roman"/>
          <w:color w:val="212121"/>
          <w:szCs w:val="24"/>
        </w:rPr>
        <w:t xml:space="preserve"> αξιόποινη πράξη</w:t>
      </w:r>
      <w:r>
        <w:rPr>
          <w:rFonts w:eastAsia="Times New Roman"/>
          <w:color w:val="212121"/>
          <w:szCs w:val="24"/>
        </w:rPr>
        <w:t>,</w:t>
      </w:r>
      <w:r w:rsidRPr="002F194F">
        <w:rPr>
          <w:rFonts w:eastAsia="Times New Roman"/>
          <w:color w:val="212121"/>
          <w:szCs w:val="24"/>
        </w:rPr>
        <w:t xml:space="preserve"> να αποδοθούν οι ευθύνες</w:t>
      </w:r>
      <w:r>
        <w:rPr>
          <w:rFonts w:eastAsia="Times New Roman"/>
          <w:color w:val="212121"/>
          <w:szCs w:val="24"/>
        </w:rPr>
        <w:t>.</w:t>
      </w:r>
    </w:p>
    <w:p w14:paraId="69A55E91" w14:textId="77777777" w:rsidR="00C9651F" w:rsidRDefault="002D2592">
      <w:pPr>
        <w:tabs>
          <w:tab w:val="left" w:pos="2738"/>
          <w:tab w:val="center" w:pos="4753"/>
          <w:tab w:val="left" w:pos="5723"/>
        </w:tabs>
        <w:spacing w:line="600" w:lineRule="auto"/>
        <w:ind w:firstLine="720"/>
        <w:jc w:val="both"/>
        <w:rPr>
          <w:rFonts w:eastAsia="Times New Roman"/>
          <w:color w:val="212121"/>
          <w:szCs w:val="24"/>
        </w:rPr>
      </w:pPr>
      <w:r w:rsidRPr="002F194F">
        <w:rPr>
          <w:rFonts w:eastAsia="Times New Roman"/>
          <w:color w:val="212121"/>
          <w:szCs w:val="24"/>
        </w:rPr>
        <w:t xml:space="preserve">Εγώ δεν θα </w:t>
      </w:r>
      <w:r>
        <w:rPr>
          <w:rFonts w:eastAsia="Times New Roman"/>
          <w:color w:val="212121"/>
          <w:szCs w:val="24"/>
        </w:rPr>
        <w:t xml:space="preserve">μιλήσω επ’ αυτού, </w:t>
      </w:r>
      <w:r w:rsidRPr="002F194F">
        <w:rPr>
          <w:rFonts w:eastAsia="Times New Roman"/>
          <w:color w:val="212121"/>
          <w:szCs w:val="24"/>
        </w:rPr>
        <w:t xml:space="preserve">αλλά </w:t>
      </w:r>
      <w:r>
        <w:rPr>
          <w:rFonts w:eastAsia="Times New Roman"/>
          <w:color w:val="212121"/>
          <w:szCs w:val="24"/>
        </w:rPr>
        <w:t>θα θυμίσω μόνο πόσες φορές ασχολήθηκε</w:t>
      </w:r>
      <w:r w:rsidRPr="002F194F">
        <w:rPr>
          <w:rFonts w:eastAsia="Times New Roman"/>
          <w:color w:val="212121"/>
          <w:szCs w:val="24"/>
        </w:rPr>
        <w:t xml:space="preserve"> </w:t>
      </w:r>
      <w:r>
        <w:rPr>
          <w:rFonts w:eastAsia="Times New Roman"/>
          <w:color w:val="212121"/>
          <w:szCs w:val="24"/>
        </w:rPr>
        <w:t>και η Εθνική Α</w:t>
      </w:r>
      <w:r w:rsidRPr="002F194F">
        <w:rPr>
          <w:rFonts w:eastAsia="Times New Roman"/>
          <w:color w:val="212121"/>
          <w:szCs w:val="24"/>
        </w:rPr>
        <w:t>ντιπροσωπεία με κάποιες τηλεφωνικές συνδιαλέξεις που δεν μάθαμε ποτέ π</w:t>
      </w:r>
      <w:r>
        <w:rPr>
          <w:rFonts w:eastAsia="Times New Roman"/>
          <w:color w:val="212121"/>
          <w:szCs w:val="24"/>
        </w:rPr>
        <w:t>ώς</w:t>
      </w:r>
      <w:r w:rsidRPr="002F194F">
        <w:rPr>
          <w:rFonts w:eastAsia="Times New Roman"/>
          <w:color w:val="212121"/>
          <w:szCs w:val="24"/>
        </w:rPr>
        <w:t xml:space="preserve"> κυκλοφόρησαν</w:t>
      </w:r>
      <w:r>
        <w:rPr>
          <w:rFonts w:eastAsia="Times New Roman"/>
          <w:color w:val="212121"/>
          <w:szCs w:val="24"/>
        </w:rPr>
        <w:t>. Θα θυμίσω ότι τ</w:t>
      </w:r>
      <w:r w:rsidRPr="002F194F">
        <w:rPr>
          <w:rFonts w:eastAsia="Times New Roman"/>
          <w:color w:val="212121"/>
          <w:szCs w:val="24"/>
        </w:rPr>
        <w:t xml:space="preserve">ο σύνολο </w:t>
      </w:r>
      <w:r>
        <w:rPr>
          <w:rFonts w:eastAsia="Times New Roman"/>
          <w:color w:val="212121"/>
          <w:szCs w:val="24"/>
        </w:rPr>
        <w:t xml:space="preserve">των μέσων </w:t>
      </w:r>
      <w:r w:rsidRPr="002F194F">
        <w:rPr>
          <w:rFonts w:eastAsia="Times New Roman"/>
          <w:color w:val="212121"/>
          <w:szCs w:val="24"/>
        </w:rPr>
        <w:t>του κοινο</w:t>
      </w:r>
      <w:r>
        <w:rPr>
          <w:rFonts w:eastAsia="Times New Roman"/>
          <w:color w:val="212121"/>
          <w:szCs w:val="24"/>
        </w:rPr>
        <w:t>βουλευτικού ελέγχου εξαντλήθηκε, έγιναν ε</w:t>
      </w:r>
      <w:r w:rsidRPr="002F194F">
        <w:rPr>
          <w:rFonts w:eastAsia="Times New Roman"/>
          <w:color w:val="212121"/>
          <w:szCs w:val="24"/>
        </w:rPr>
        <w:t>ρωτήσεις</w:t>
      </w:r>
      <w:r>
        <w:rPr>
          <w:rFonts w:eastAsia="Times New Roman"/>
          <w:color w:val="212121"/>
          <w:szCs w:val="24"/>
        </w:rPr>
        <w:t>,</w:t>
      </w:r>
      <w:r w:rsidRPr="002F194F">
        <w:rPr>
          <w:rFonts w:eastAsia="Times New Roman"/>
          <w:color w:val="212121"/>
          <w:szCs w:val="24"/>
        </w:rPr>
        <w:t xml:space="preserve"> επερωτήσεις</w:t>
      </w:r>
      <w:r>
        <w:rPr>
          <w:rFonts w:eastAsia="Times New Roman"/>
          <w:color w:val="212121"/>
          <w:szCs w:val="24"/>
        </w:rPr>
        <w:t>,</w:t>
      </w:r>
      <w:r w:rsidRPr="002F194F">
        <w:rPr>
          <w:rFonts w:eastAsia="Times New Roman"/>
          <w:color w:val="212121"/>
          <w:szCs w:val="24"/>
        </w:rPr>
        <w:t xml:space="preserve"> η Ε</w:t>
      </w:r>
      <w:r w:rsidRPr="002F194F">
        <w:rPr>
          <w:rFonts w:eastAsia="Times New Roman"/>
          <w:color w:val="212121"/>
          <w:szCs w:val="24"/>
        </w:rPr>
        <w:lastRenderedPageBreak/>
        <w:t>πιτροπή Θεσμών</w:t>
      </w:r>
      <w:r>
        <w:rPr>
          <w:rFonts w:eastAsia="Times New Roman"/>
          <w:color w:val="212121"/>
          <w:szCs w:val="24"/>
        </w:rPr>
        <w:t>, η Ο</w:t>
      </w:r>
      <w:r w:rsidRPr="002F194F">
        <w:rPr>
          <w:rFonts w:eastAsia="Times New Roman"/>
          <w:color w:val="212121"/>
          <w:szCs w:val="24"/>
        </w:rPr>
        <w:t xml:space="preserve">λομέλεια </w:t>
      </w:r>
      <w:r>
        <w:rPr>
          <w:rFonts w:eastAsia="Times New Roman"/>
          <w:color w:val="212121"/>
          <w:szCs w:val="24"/>
        </w:rPr>
        <w:t>ασχολήθηκε με</w:t>
      </w:r>
      <w:r w:rsidRPr="002F194F">
        <w:rPr>
          <w:rFonts w:eastAsia="Times New Roman"/>
          <w:color w:val="212121"/>
          <w:szCs w:val="24"/>
        </w:rPr>
        <w:t xml:space="preserve"> κάποιες τηλεφωνικ</w:t>
      </w:r>
      <w:r w:rsidRPr="002F194F">
        <w:rPr>
          <w:rFonts w:eastAsia="Times New Roman"/>
          <w:color w:val="212121"/>
          <w:szCs w:val="24"/>
        </w:rPr>
        <w:t xml:space="preserve">ές συνδιαλέξεις </w:t>
      </w:r>
      <w:r>
        <w:rPr>
          <w:rFonts w:eastAsia="Times New Roman"/>
          <w:color w:val="212121"/>
          <w:szCs w:val="24"/>
        </w:rPr>
        <w:t>που ποτέ δεν μάθαμ</w:t>
      </w:r>
      <w:r w:rsidRPr="002F194F">
        <w:rPr>
          <w:rFonts w:eastAsia="Times New Roman"/>
          <w:color w:val="212121"/>
          <w:szCs w:val="24"/>
        </w:rPr>
        <w:t xml:space="preserve">ε </w:t>
      </w:r>
      <w:r>
        <w:rPr>
          <w:rFonts w:eastAsia="Times New Roman"/>
          <w:color w:val="212121"/>
          <w:szCs w:val="24"/>
        </w:rPr>
        <w:t>-ούτε αξιώθηκε κανένας να πει- πώς</w:t>
      </w:r>
      <w:r w:rsidRPr="002F194F">
        <w:rPr>
          <w:rFonts w:eastAsia="Times New Roman"/>
          <w:color w:val="212121"/>
          <w:szCs w:val="24"/>
        </w:rPr>
        <w:t xml:space="preserve"> κυκλοφόρησαν</w:t>
      </w:r>
      <w:r>
        <w:rPr>
          <w:rFonts w:eastAsia="Times New Roman"/>
          <w:color w:val="212121"/>
          <w:szCs w:val="24"/>
        </w:rPr>
        <w:t>.</w:t>
      </w:r>
      <w:r w:rsidRPr="002F194F">
        <w:rPr>
          <w:rFonts w:eastAsia="Times New Roman"/>
          <w:color w:val="212121"/>
          <w:szCs w:val="24"/>
        </w:rPr>
        <w:t xml:space="preserve"> </w:t>
      </w:r>
    </w:p>
    <w:p w14:paraId="69A55E92" w14:textId="77777777" w:rsidR="00C9651F" w:rsidRDefault="002D2592">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Είναι πραγματικά άδικο σ</w:t>
      </w:r>
      <w:r w:rsidRPr="002F194F">
        <w:rPr>
          <w:rFonts w:eastAsia="Times New Roman"/>
          <w:color w:val="212121"/>
          <w:szCs w:val="24"/>
        </w:rPr>
        <w:t>το συγκεκριμένο νομοσχέδιο</w:t>
      </w:r>
      <w:r>
        <w:rPr>
          <w:rFonts w:eastAsia="Times New Roman"/>
          <w:color w:val="212121"/>
          <w:szCs w:val="24"/>
        </w:rPr>
        <w:t xml:space="preserve"> να χρησιμοποιούνται δύο μέτρα και </w:t>
      </w:r>
      <w:r w:rsidRPr="002F194F">
        <w:rPr>
          <w:rFonts w:eastAsia="Times New Roman"/>
          <w:color w:val="212121"/>
          <w:szCs w:val="24"/>
        </w:rPr>
        <w:t xml:space="preserve">δύο σταθμά και πραγματικά </w:t>
      </w:r>
      <w:r>
        <w:rPr>
          <w:rFonts w:eastAsia="Times New Roman"/>
          <w:color w:val="212121"/>
          <w:szCs w:val="24"/>
        </w:rPr>
        <w:t>είναι μι</w:t>
      </w:r>
      <w:r w:rsidRPr="002F194F">
        <w:rPr>
          <w:rFonts w:eastAsia="Times New Roman"/>
          <w:color w:val="212121"/>
          <w:szCs w:val="24"/>
        </w:rPr>
        <w:t>α μεγάλη υποκρισία</w:t>
      </w:r>
      <w:r>
        <w:rPr>
          <w:rFonts w:eastAsia="Times New Roman"/>
          <w:color w:val="212121"/>
          <w:szCs w:val="24"/>
        </w:rPr>
        <w:t>.</w:t>
      </w:r>
    </w:p>
    <w:p w14:paraId="69A55E93" w14:textId="77777777" w:rsidR="00C9651F" w:rsidRDefault="002D2592">
      <w:pPr>
        <w:tabs>
          <w:tab w:val="left" w:pos="2738"/>
          <w:tab w:val="center" w:pos="4753"/>
          <w:tab w:val="left" w:pos="5723"/>
        </w:tabs>
        <w:spacing w:line="600" w:lineRule="auto"/>
        <w:ind w:firstLine="720"/>
        <w:jc w:val="both"/>
        <w:rPr>
          <w:rFonts w:eastAsia="Times New Roman"/>
          <w:color w:val="212121"/>
          <w:szCs w:val="24"/>
        </w:rPr>
      </w:pPr>
      <w:r w:rsidRPr="002F194F">
        <w:rPr>
          <w:rFonts w:eastAsia="Times New Roman"/>
          <w:color w:val="212121"/>
          <w:szCs w:val="24"/>
        </w:rPr>
        <w:t>Εγώ δεν θα μπω στον πειρασμό</w:t>
      </w:r>
      <w:r>
        <w:rPr>
          <w:rFonts w:eastAsia="Times New Roman"/>
          <w:color w:val="212121"/>
          <w:szCs w:val="24"/>
        </w:rPr>
        <w:t xml:space="preserve">, </w:t>
      </w:r>
      <w:r w:rsidRPr="002F194F">
        <w:rPr>
          <w:rFonts w:eastAsia="Times New Roman"/>
          <w:color w:val="212121"/>
          <w:szCs w:val="24"/>
        </w:rPr>
        <w:t>θα επικεντρωθώ στο νομοσχέδιο</w:t>
      </w:r>
      <w:r>
        <w:rPr>
          <w:rFonts w:eastAsia="Times New Roman"/>
          <w:color w:val="212121"/>
          <w:szCs w:val="24"/>
        </w:rPr>
        <w:t>,</w:t>
      </w:r>
      <w:r w:rsidRPr="002F194F">
        <w:rPr>
          <w:rFonts w:eastAsia="Times New Roman"/>
          <w:color w:val="212121"/>
          <w:szCs w:val="24"/>
        </w:rPr>
        <w:t xml:space="preserve"> που πραγματικά είναι πάρα πολύ θετικό και εστιάζει στα δικαιώματα του κατηγορούμενου</w:t>
      </w:r>
      <w:r>
        <w:rPr>
          <w:rFonts w:eastAsia="Times New Roman"/>
          <w:color w:val="212121"/>
          <w:szCs w:val="24"/>
        </w:rPr>
        <w:t>,</w:t>
      </w:r>
      <w:r w:rsidRPr="002F194F">
        <w:rPr>
          <w:rFonts w:eastAsia="Times New Roman"/>
          <w:color w:val="212121"/>
          <w:szCs w:val="24"/>
        </w:rPr>
        <w:t xml:space="preserve"> στα δικαιώματα του ανθρώπου</w:t>
      </w:r>
      <w:r>
        <w:rPr>
          <w:rFonts w:eastAsia="Times New Roman"/>
          <w:color w:val="212121"/>
          <w:szCs w:val="24"/>
        </w:rPr>
        <w:t>,</w:t>
      </w:r>
      <w:r w:rsidRPr="002F194F">
        <w:rPr>
          <w:rFonts w:eastAsia="Times New Roman"/>
          <w:color w:val="212121"/>
          <w:szCs w:val="24"/>
        </w:rPr>
        <w:t xml:space="preserve"> στη θέσπιση κανόνων </w:t>
      </w:r>
      <w:r>
        <w:rPr>
          <w:rFonts w:eastAsia="Times New Roman"/>
          <w:color w:val="212121"/>
          <w:szCs w:val="24"/>
        </w:rPr>
        <w:t>για</w:t>
      </w:r>
      <w:r w:rsidRPr="002F194F">
        <w:rPr>
          <w:rFonts w:eastAsia="Times New Roman"/>
          <w:color w:val="212121"/>
          <w:szCs w:val="24"/>
        </w:rPr>
        <w:t xml:space="preserve"> τη θωράκιση του τεκμηρίου αθωότητας και καθορίζει τις διατάξεις για τη σύσταση τ</w:t>
      </w:r>
      <w:r>
        <w:rPr>
          <w:rFonts w:eastAsia="Times New Roman"/>
          <w:color w:val="212121"/>
          <w:szCs w:val="24"/>
        </w:rPr>
        <w:t>ης Ευρ</w:t>
      </w:r>
      <w:r>
        <w:rPr>
          <w:rFonts w:eastAsia="Times New Roman"/>
          <w:color w:val="212121"/>
          <w:szCs w:val="24"/>
        </w:rPr>
        <w:t>ωπαϊκής Ε</w:t>
      </w:r>
      <w:r w:rsidRPr="002F194F">
        <w:rPr>
          <w:rFonts w:eastAsia="Times New Roman"/>
          <w:color w:val="212121"/>
          <w:szCs w:val="24"/>
        </w:rPr>
        <w:t>ισαγγελίας</w:t>
      </w:r>
      <w:r>
        <w:rPr>
          <w:rFonts w:eastAsia="Times New Roman"/>
          <w:color w:val="212121"/>
          <w:szCs w:val="24"/>
        </w:rPr>
        <w:t>.</w:t>
      </w:r>
    </w:p>
    <w:p w14:paraId="69A55E94" w14:textId="77777777" w:rsidR="00C9651F" w:rsidRDefault="002D2592">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Θ</w:t>
      </w:r>
      <w:r w:rsidRPr="002F194F">
        <w:rPr>
          <w:rFonts w:eastAsia="Times New Roman"/>
          <w:color w:val="212121"/>
          <w:szCs w:val="24"/>
        </w:rPr>
        <w:t>α εστιάσω</w:t>
      </w:r>
      <w:r>
        <w:rPr>
          <w:rFonts w:eastAsia="Times New Roman"/>
          <w:color w:val="212121"/>
          <w:szCs w:val="24"/>
        </w:rPr>
        <w:t>,</w:t>
      </w:r>
      <w:r w:rsidRPr="002F194F">
        <w:rPr>
          <w:rFonts w:eastAsia="Times New Roman"/>
          <w:color w:val="212121"/>
          <w:szCs w:val="24"/>
        </w:rPr>
        <w:t xml:space="preserve"> </w:t>
      </w:r>
      <w:r>
        <w:rPr>
          <w:rFonts w:eastAsia="Times New Roman"/>
          <w:color w:val="212121"/>
          <w:szCs w:val="24"/>
        </w:rPr>
        <w:t>όμως,</w:t>
      </w:r>
      <w:r w:rsidRPr="002F194F">
        <w:rPr>
          <w:rFonts w:eastAsia="Times New Roman"/>
          <w:color w:val="212121"/>
          <w:szCs w:val="24"/>
        </w:rPr>
        <w:t xml:space="preserve"> επ</w:t>
      </w:r>
      <w:r>
        <w:rPr>
          <w:rFonts w:eastAsia="Times New Roman"/>
          <w:color w:val="212121"/>
          <w:szCs w:val="24"/>
        </w:rPr>
        <w:t xml:space="preserve">ειδή ειπώθηκαν και πολλά για </w:t>
      </w:r>
      <w:r w:rsidRPr="002F194F">
        <w:rPr>
          <w:rFonts w:eastAsia="Times New Roman"/>
          <w:color w:val="212121"/>
          <w:szCs w:val="24"/>
        </w:rPr>
        <w:t>αυτό το κομμάτι που προανέφερα</w:t>
      </w:r>
      <w:r>
        <w:rPr>
          <w:rFonts w:eastAsia="Times New Roman"/>
          <w:color w:val="212121"/>
          <w:szCs w:val="24"/>
        </w:rPr>
        <w:t>,</w:t>
      </w:r>
      <w:r w:rsidRPr="002F194F">
        <w:rPr>
          <w:rFonts w:eastAsia="Times New Roman"/>
          <w:color w:val="212121"/>
          <w:szCs w:val="24"/>
        </w:rPr>
        <w:t xml:space="preserve"> </w:t>
      </w:r>
      <w:r>
        <w:rPr>
          <w:rFonts w:eastAsia="Times New Roman"/>
          <w:color w:val="212121"/>
          <w:szCs w:val="24"/>
        </w:rPr>
        <w:t>στα τελευταία δύο Κ</w:t>
      </w:r>
      <w:r w:rsidRPr="002F194F">
        <w:rPr>
          <w:rFonts w:eastAsia="Times New Roman"/>
          <w:color w:val="212121"/>
          <w:szCs w:val="24"/>
        </w:rPr>
        <w:t>εφάλαια</w:t>
      </w:r>
      <w:r>
        <w:rPr>
          <w:rFonts w:eastAsia="Times New Roman"/>
          <w:color w:val="212121"/>
          <w:szCs w:val="24"/>
        </w:rPr>
        <w:t xml:space="preserve">, στο Κεφάλαιο Ε΄ και στο Κεφάλαιο ΣΤ΄, όπου </w:t>
      </w:r>
      <w:r w:rsidRPr="002F194F">
        <w:rPr>
          <w:rFonts w:eastAsia="Times New Roman"/>
          <w:color w:val="212121"/>
          <w:szCs w:val="24"/>
        </w:rPr>
        <w:t>ρυθμίζονται θέματα αρμοδιότητας του Υπουργείου Δικαιοσύνης και θέματα για το σωφρον</w:t>
      </w:r>
      <w:r w:rsidRPr="002F194F">
        <w:rPr>
          <w:rFonts w:eastAsia="Times New Roman"/>
          <w:color w:val="212121"/>
          <w:szCs w:val="24"/>
        </w:rPr>
        <w:t>ιστικό σύστημα</w:t>
      </w:r>
      <w:r>
        <w:rPr>
          <w:rFonts w:eastAsia="Times New Roman"/>
          <w:color w:val="212121"/>
          <w:szCs w:val="24"/>
        </w:rPr>
        <w:t>.</w:t>
      </w:r>
    </w:p>
    <w:p w14:paraId="69A55E95" w14:textId="77777777" w:rsidR="00C9651F" w:rsidRDefault="002D2592">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lastRenderedPageBreak/>
        <w:t>Σ</w:t>
      </w:r>
      <w:r w:rsidRPr="002F194F">
        <w:rPr>
          <w:rFonts w:eastAsia="Times New Roman"/>
          <w:color w:val="212121"/>
          <w:szCs w:val="24"/>
        </w:rPr>
        <w:t xml:space="preserve">χετικά με </w:t>
      </w:r>
      <w:r>
        <w:rPr>
          <w:rFonts w:eastAsia="Times New Roman"/>
          <w:color w:val="212121"/>
          <w:szCs w:val="24"/>
        </w:rPr>
        <w:t xml:space="preserve">το Ε΄ Κεφάλαιο, </w:t>
      </w:r>
      <w:r w:rsidRPr="002F194F">
        <w:rPr>
          <w:rFonts w:eastAsia="Times New Roman"/>
          <w:color w:val="212121"/>
          <w:szCs w:val="24"/>
        </w:rPr>
        <w:t xml:space="preserve">ενισχύεται η αρχή του αυτοδιοίκητου των </w:t>
      </w:r>
      <w:r>
        <w:rPr>
          <w:rFonts w:eastAsia="Times New Roman"/>
          <w:color w:val="212121"/>
          <w:szCs w:val="24"/>
        </w:rPr>
        <w:t>δικαστηρίων που στηρίζεται στη σ</w:t>
      </w:r>
      <w:r w:rsidRPr="002F194F">
        <w:rPr>
          <w:rFonts w:eastAsia="Times New Roman"/>
          <w:color w:val="212121"/>
          <w:szCs w:val="24"/>
        </w:rPr>
        <w:t>υνταγματική αρχή της διακρίσεως των λειτουργιών</w:t>
      </w:r>
      <w:r>
        <w:rPr>
          <w:rFonts w:eastAsia="Times New Roman"/>
          <w:color w:val="212121"/>
          <w:szCs w:val="24"/>
        </w:rPr>
        <w:t>. Π</w:t>
      </w:r>
      <w:r w:rsidRPr="002F194F">
        <w:rPr>
          <w:rFonts w:eastAsia="Times New Roman"/>
          <w:color w:val="212121"/>
          <w:szCs w:val="24"/>
        </w:rPr>
        <w:t>ροκειμένο</w:t>
      </w:r>
      <w:r>
        <w:rPr>
          <w:rFonts w:eastAsia="Times New Roman"/>
          <w:color w:val="212121"/>
          <w:szCs w:val="24"/>
        </w:rPr>
        <w:t xml:space="preserve">υ να επιταχυνθεί η απονομή της </w:t>
      </w:r>
      <w:r>
        <w:rPr>
          <w:rFonts w:eastAsia="Times New Roman"/>
          <w:color w:val="212121"/>
          <w:szCs w:val="24"/>
        </w:rPr>
        <w:t>δ</w:t>
      </w:r>
      <w:r w:rsidRPr="002F194F">
        <w:rPr>
          <w:rFonts w:eastAsia="Times New Roman"/>
          <w:color w:val="212121"/>
          <w:szCs w:val="24"/>
        </w:rPr>
        <w:t>ικαιοσύνης</w:t>
      </w:r>
      <w:r>
        <w:rPr>
          <w:rFonts w:eastAsia="Times New Roman"/>
          <w:color w:val="212121"/>
          <w:szCs w:val="24"/>
        </w:rPr>
        <w:t>,</w:t>
      </w:r>
      <w:r w:rsidRPr="002F194F">
        <w:rPr>
          <w:rFonts w:eastAsia="Times New Roman"/>
          <w:color w:val="212121"/>
          <w:szCs w:val="24"/>
        </w:rPr>
        <w:t xml:space="preserve"> αυξάνονται από την </w:t>
      </w:r>
      <w:r>
        <w:rPr>
          <w:rFonts w:eastAsia="Times New Roman"/>
          <w:color w:val="212121"/>
          <w:szCs w:val="24"/>
        </w:rPr>
        <w:t>1-2-</w:t>
      </w:r>
      <w:r w:rsidRPr="002F194F">
        <w:rPr>
          <w:rFonts w:eastAsia="Times New Roman"/>
          <w:color w:val="212121"/>
          <w:szCs w:val="24"/>
        </w:rPr>
        <w:t xml:space="preserve">2019 κατά οκτώ </w:t>
      </w:r>
      <w:r w:rsidRPr="002F194F">
        <w:rPr>
          <w:rFonts w:eastAsia="Times New Roman"/>
          <w:color w:val="212121"/>
          <w:szCs w:val="24"/>
        </w:rPr>
        <w:t xml:space="preserve">συνολικά </w:t>
      </w:r>
      <w:r>
        <w:rPr>
          <w:rFonts w:eastAsia="Times New Roman"/>
          <w:color w:val="212121"/>
          <w:szCs w:val="24"/>
        </w:rPr>
        <w:t>οι οργανικέ</w:t>
      </w:r>
      <w:r w:rsidRPr="002F194F">
        <w:rPr>
          <w:rFonts w:eastAsia="Times New Roman"/>
          <w:color w:val="212121"/>
          <w:szCs w:val="24"/>
        </w:rPr>
        <w:t>ς θέσεις των εισαγγελικών λει</w:t>
      </w:r>
      <w:r>
        <w:rPr>
          <w:rFonts w:eastAsia="Times New Roman"/>
          <w:color w:val="212121"/>
          <w:szCs w:val="24"/>
        </w:rPr>
        <w:t>τουργών πολιτικής και ποινικής δ</w:t>
      </w:r>
      <w:r w:rsidRPr="002F194F">
        <w:rPr>
          <w:rFonts w:eastAsia="Times New Roman"/>
          <w:color w:val="212121"/>
          <w:szCs w:val="24"/>
        </w:rPr>
        <w:t>ικαιοσύνης</w:t>
      </w:r>
      <w:r>
        <w:rPr>
          <w:rFonts w:eastAsia="Times New Roman"/>
          <w:color w:val="212121"/>
          <w:szCs w:val="24"/>
        </w:rPr>
        <w:t xml:space="preserve">. </w:t>
      </w:r>
    </w:p>
    <w:p w14:paraId="69A55E96" w14:textId="77777777" w:rsidR="00C9651F" w:rsidRDefault="002D2592">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Δ</w:t>
      </w:r>
      <w:r w:rsidRPr="002F194F">
        <w:rPr>
          <w:rFonts w:eastAsia="Times New Roman"/>
          <w:color w:val="212121"/>
          <w:szCs w:val="24"/>
        </w:rPr>
        <w:t>ιευθετούνται σημαντικά πρακτικά θέματα για τη στελέχ</w:t>
      </w:r>
      <w:r>
        <w:rPr>
          <w:rFonts w:eastAsia="Times New Roman"/>
          <w:color w:val="212121"/>
          <w:szCs w:val="24"/>
        </w:rPr>
        <w:t>ωση του Γραφείου του Εισαγγελέα Οικονομικού Ε</w:t>
      </w:r>
      <w:r w:rsidRPr="002F194F">
        <w:rPr>
          <w:rFonts w:eastAsia="Times New Roman"/>
          <w:color w:val="212121"/>
          <w:szCs w:val="24"/>
        </w:rPr>
        <w:t>γκλήματος από ειδικούς επιστήμονες</w:t>
      </w:r>
      <w:r>
        <w:rPr>
          <w:rFonts w:eastAsia="Times New Roman"/>
          <w:color w:val="212121"/>
          <w:szCs w:val="24"/>
        </w:rPr>
        <w:t>,</w:t>
      </w:r>
      <w:r w:rsidRPr="002F194F">
        <w:rPr>
          <w:rFonts w:eastAsia="Times New Roman"/>
          <w:color w:val="212121"/>
          <w:szCs w:val="24"/>
        </w:rPr>
        <w:t xml:space="preserve"> με σκοπό την εύρυθμη και απο</w:t>
      </w:r>
      <w:r w:rsidRPr="002F194F">
        <w:rPr>
          <w:rFonts w:eastAsia="Times New Roman"/>
          <w:color w:val="212121"/>
          <w:szCs w:val="24"/>
        </w:rPr>
        <w:t>τελεσματικ</w:t>
      </w:r>
      <w:r>
        <w:rPr>
          <w:rFonts w:eastAsia="Times New Roman"/>
          <w:color w:val="212121"/>
          <w:szCs w:val="24"/>
        </w:rPr>
        <w:t xml:space="preserve">ή λειτουργία του συγκεκριμένου </w:t>
      </w:r>
      <w:r>
        <w:rPr>
          <w:rFonts w:eastAsia="Times New Roman"/>
          <w:color w:val="212121"/>
          <w:szCs w:val="24"/>
        </w:rPr>
        <w:t>γ</w:t>
      </w:r>
      <w:r w:rsidRPr="002F194F">
        <w:rPr>
          <w:rFonts w:eastAsia="Times New Roman"/>
          <w:color w:val="212121"/>
          <w:szCs w:val="24"/>
        </w:rPr>
        <w:t>ραφείου</w:t>
      </w:r>
      <w:r>
        <w:rPr>
          <w:rFonts w:eastAsia="Times New Roman"/>
          <w:color w:val="212121"/>
          <w:szCs w:val="24"/>
        </w:rPr>
        <w:t xml:space="preserve">. </w:t>
      </w:r>
    </w:p>
    <w:p w14:paraId="69A55E97" w14:textId="77777777" w:rsidR="00C9651F" w:rsidRDefault="002D2592">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Ε</w:t>
      </w:r>
      <w:r w:rsidRPr="002F194F">
        <w:rPr>
          <w:rFonts w:eastAsia="Times New Roman"/>
          <w:color w:val="212121"/>
          <w:szCs w:val="24"/>
        </w:rPr>
        <w:t>πιλύονται θέματα υγειονομικού ενδιαφέροντος των φυλακών</w:t>
      </w:r>
      <w:r>
        <w:rPr>
          <w:rFonts w:eastAsia="Times New Roman"/>
          <w:color w:val="212121"/>
          <w:szCs w:val="24"/>
        </w:rPr>
        <w:t>,</w:t>
      </w:r>
      <w:r w:rsidRPr="002F194F">
        <w:rPr>
          <w:rFonts w:eastAsia="Times New Roman"/>
          <w:color w:val="212121"/>
          <w:szCs w:val="24"/>
        </w:rPr>
        <w:t xml:space="preserve"> ρυθμίζεται η διαδικασία κάλυψης των δαπανών μετακίνησης των δικαστικών λειτουργών</w:t>
      </w:r>
      <w:r>
        <w:rPr>
          <w:rFonts w:eastAsia="Times New Roman"/>
          <w:color w:val="212121"/>
          <w:szCs w:val="24"/>
        </w:rPr>
        <w:t xml:space="preserve"> -έ</w:t>
      </w:r>
      <w:r w:rsidRPr="002F194F">
        <w:rPr>
          <w:rFonts w:eastAsia="Times New Roman"/>
          <w:color w:val="212121"/>
          <w:szCs w:val="24"/>
        </w:rPr>
        <w:t>να χρόνιο πρόβλημα</w:t>
      </w:r>
      <w:r>
        <w:rPr>
          <w:rFonts w:eastAsia="Times New Roman"/>
          <w:color w:val="212121"/>
          <w:szCs w:val="24"/>
        </w:rPr>
        <w:t>-</w:t>
      </w:r>
      <w:r w:rsidRPr="002F194F">
        <w:rPr>
          <w:rFonts w:eastAsia="Times New Roman"/>
          <w:color w:val="212121"/>
          <w:szCs w:val="24"/>
        </w:rPr>
        <w:t xml:space="preserve"> και των γραμματέων των δικαστηρίων για τις</w:t>
      </w:r>
      <w:r w:rsidRPr="002F194F">
        <w:rPr>
          <w:rFonts w:eastAsia="Times New Roman"/>
          <w:color w:val="212121"/>
          <w:szCs w:val="24"/>
        </w:rPr>
        <w:t xml:space="preserve"> συνεδριάσεις στις μεταβατικές </w:t>
      </w:r>
      <w:r>
        <w:rPr>
          <w:rFonts w:eastAsia="Times New Roman"/>
          <w:color w:val="212121"/>
          <w:szCs w:val="24"/>
        </w:rPr>
        <w:t>τους</w:t>
      </w:r>
      <w:r w:rsidRPr="002F194F">
        <w:rPr>
          <w:rFonts w:eastAsia="Times New Roman"/>
          <w:color w:val="212121"/>
          <w:szCs w:val="24"/>
        </w:rPr>
        <w:t xml:space="preserve"> έδρες</w:t>
      </w:r>
      <w:r>
        <w:rPr>
          <w:rFonts w:eastAsia="Times New Roman"/>
          <w:color w:val="212121"/>
          <w:szCs w:val="24"/>
        </w:rPr>
        <w:t>.</w:t>
      </w:r>
    </w:p>
    <w:p w14:paraId="69A55E98" w14:textId="77777777" w:rsidR="00C9651F" w:rsidRDefault="002D2592">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Ε</w:t>
      </w:r>
      <w:r w:rsidRPr="002F194F">
        <w:rPr>
          <w:rFonts w:eastAsia="Times New Roman"/>
          <w:color w:val="212121"/>
          <w:szCs w:val="24"/>
        </w:rPr>
        <w:t>πικαιροποιείται το νομοθετικό πλαίσιο καταχώρησης αποφάσεων και βουλευμάτων στο ολοκληρωμένο σύστημα δια</w:t>
      </w:r>
      <w:r w:rsidRPr="002F194F">
        <w:rPr>
          <w:rFonts w:eastAsia="Times New Roman"/>
          <w:color w:val="212121"/>
          <w:szCs w:val="24"/>
        </w:rPr>
        <w:lastRenderedPageBreak/>
        <w:t>χείρισης ποινικών υποθέσεων πολιτικής και ποινικής δικαιοσύνης</w:t>
      </w:r>
      <w:r>
        <w:rPr>
          <w:rFonts w:eastAsia="Times New Roman"/>
          <w:color w:val="212121"/>
          <w:szCs w:val="24"/>
        </w:rPr>
        <w:t>,</w:t>
      </w:r>
      <w:r w:rsidRPr="002F194F">
        <w:rPr>
          <w:rFonts w:eastAsia="Times New Roman"/>
          <w:color w:val="212121"/>
          <w:szCs w:val="24"/>
        </w:rPr>
        <w:t xml:space="preserve"> που αποτελεί νέο έργο στον τομέα </w:t>
      </w:r>
      <w:r>
        <w:rPr>
          <w:rFonts w:eastAsia="Times New Roman"/>
          <w:color w:val="212121"/>
          <w:szCs w:val="24"/>
        </w:rPr>
        <w:t>ηλεκτρονικής</w:t>
      </w:r>
      <w:r w:rsidRPr="002F194F">
        <w:rPr>
          <w:rFonts w:eastAsia="Times New Roman"/>
          <w:color w:val="212121"/>
          <w:szCs w:val="24"/>
        </w:rPr>
        <w:t xml:space="preserve"> δικαιοσύνης</w:t>
      </w:r>
      <w:r>
        <w:rPr>
          <w:rFonts w:eastAsia="Times New Roman"/>
          <w:color w:val="212121"/>
          <w:szCs w:val="24"/>
        </w:rPr>
        <w:t>.</w:t>
      </w:r>
    </w:p>
    <w:p w14:paraId="69A55E99" w14:textId="77777777" w:rsidR="00C9651F" w:rsidRDefault="002D2592">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Π</w:t>
      </w:r>
      <w:r w:rsidRPr="002F194F">
        <w:rPr>
          <w:rFonts w:eastAsia="Times New Roman"/>
          <w:color w:val="212121"/>
          <w:szCs w:val="24"/>
        </w:rPr>
        <w:t>ολύ σημαντικές είναι οι διατάξεις με τ</w:t>
      </w:r>
      <w:r>
        <w:rPr>
          <w:rFonts w:eastAsia="Times New Roman"/>
          <w:color w:val="212121"/>
          <w:szCs w:val="24"/>
        </w:rPr>
        <w:t>ις οποίες βελτιώνεται η παροχή ν</w:t>
      </w:r>
      <w:r w:rsidRPr="002F194F">
        <w:rPr>
          <w:rFonts w:eastAsia="Times New Roman"/>
          <w:color w:val="212121"/>
          <w:szCs w:val="24"/>
        </w:rPr>
        <w:t xml:space="preserve">ομικής βοήθειας σε πολίτες χαμηλού εισοδήματος και </w:t>
      </w:r>
      <w:r>
        <w:rPr>
          <w:rFonts w:eastAsia="Times New Roman"/>
          <w:color w:val="212121"/>
          <w:szCs w:val="24"/>
        </w:rPr>
        <w:t xml:space="preserve">επίσης </w:t>
      </w:r>
      <w:r w:rsidRPr="002F194F">
        <w:rPr>
          <w:rFonts w:eastAsia="Times New Roman"/>
          <w:color w:val="212121"/>
          <w:szCs w:val="24"/>
        </w:rPr>
        <w:t>ρυθμίζεται η ταχύτερη εκκαθάριση και απόδοση της αμοιβής του δικηγόρου</w:t>
      </w:r>
      <w:r>
        <w:rPr>
          <w:rFonts w:eastAsia="Times New Roman"/>
          <w:color w:val="212121"/>
          <w:szCs w:val="24"/>
        </w:rPr>
        <w:t xml:space="preserve">. </w:t>
      </w:r>
    </w:p>
    <w:p w14:paraId="69A55E9A" w14:textId="77777777" w:rsidR="00C9651F" w:rsidRDefault="002D2592">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Εδώ να τονίσω, ν</w:t>
      </w:r>
      <w:r w:rsidRPr="002F194F">
        <w:rPr>
          <w:rFonts w:eastAsia="Times New Roman"/>
          <w:color w:val="212121"/>
          <w:szCs w:val="24"/>
        </w:rPr>
        <w:t xml:space="preserve">α θυμίσω ότι συμπεριλαμβάνονται πλέον και οι δαπάνες </w:t>
      </w:r>
      <w:r>
        <w:rPr>
          <w:rFonts w:eastAsia="Times New Roman"/>
          <w:color w:val="212121"/>
          <w:szCs w:val="24"/>
        </w:rPr>
        <w:t>έκπτωση</w:t>
      </w:r>
      <w:r w:rsidRPr="002F194F">
        <w:rPr>
          <w:rFonts w:eastAsia="Times New Roman"/>
          <w:color w:val="212121"/>
          <w:szCs w:val="24"/>
        </w:rPr>
        <w:t>ς συναινετικού διαζυγίου</w:t>
      </w:r>
      <w:r>
        <w:rPr>
          <w:rFonts w:eastAsia="Times New Roman"/>
          <w:color w:val="212121"/>
          <w:szCs w:val="24"/>
        </w:rPr>
        <w:t>, που ως γνωστό δεν είναι μι</w:t>
      </w:r>
      <w:r w:rsidRPr="002F194F">
        <w:rPr>
          <w:rFonts w:eastAsia="Times New Roman"/>
          <w:color w:val="212121"/>
          <w:szCs w:val="24"/>
        </w:rPr>
        <w:t>α διαδικασία ενώπιον του δικαστηρίου</w:t>
      </w:r>
      <w:r>
        <w:rPr>
          <w:rFonts w:eastAsia="Times New Roman"/>
          <w:color w:val="212121"/>
          <w:szCs w:val="24"/>
        </w:rPr>
        <w:t>, αλλά</w:t>
      </w:r>
      <w:r w:rsidRPr="002F194F">
        <w:rPr>
          <w:rFonts w:eastAsia="Times New Roman"/>
          <w:color w:val="212121"/>
          <w:szCs w:val="24"/>
        </w:rPr>
        <w:t xml:space="preserve"> ενώπιον συμβολαιογράφου</w:t>
      </w:r>
      <w:r>
        <w:rPr>
          <w:rFonts w:eastAsia="Times New Roman"/>
          <w:color w:val="212121"/>
          <w:szCs w:val="24"/>
        </w:rPr>
        <w:t xml:space="preserve">. </w:t>
      </w:r>
    </w:p>
    <w:p w14:paraId="69A55E9B" w14:textId="77777777" w:rsidR="00C9651F" w:rsidRDefault="002D2592">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Π</w:t>
      </w:r>
      <w:r w:rsidRPr="002F194F">
        <w:rPr>
          <w:rFonts w:eastAsia="Times New Roman"/>
          <w:color w:val="212121"/>
          <w:szCs w:val="24"/>
        </w:rPr>
        <w:t>ροβλέπ</w:t>
      </w:r>
      <w:r>
        <w:rPr>
          <w:rFonts w:eastAsia="Times New Roman"/>
          <w:color w:val="212121"/>
          <w:szCs w:val="24"/>
        </w:rPr>
        <w:t>εται, ε</w:t>
      </w:r>
      <w:r w:rsidRPr="002F194F">
        <w:rPr>
          <w:rFonts w:eastAsia="Times New Roman"/>
          <w:color w:val="212121"/>
          <w:szCs w:val="24"/>
        </w:rPr>
        <w:t>πίσης και αποζημίωση για τις δίκες μακράς διαρκείας από τον ε</w:t>
      </w:r>
      <w:r w:rsidRPr="002F194F">
        <w:rPr>
          <w:rFonts w:eastAsia="Times New Roman"/>
          <w:color w:val="212121"/>
          <w:szCs w:val="24"/>
        </w:rPr>
        <w:t>νιαίο φορέα αποζημίωσης</w:t>
      </w:r>
      <w:r>
        <w:rPr>
          <w:rFonts w:eastAsia="Times New Roman"/>
          <w:color w:val="212121"/>
          <w:szCs w:val="24"/>
        </w:rPr>
        <w:t>,</w:t>
      </w:r>
      <w:r w:rsidRPr="002F194F">
        <w:rPr>
          <w:rFonts w:eastAsia="Times New Roman"/>
          <w:color w:val="212121"/>
          <w:szCs w:val="24"/>
        </w:rPr>
        <w:t xml:space="preserve"> το </w:t>
      </w:r>
      <w:r>
        <w:rPr>
          <w:rFonts w:eastAsia="Times New Roman"/>
          <w:color w:val="212121"/>
          <w:szCs w:val="24"/>
        </w:rPr>
        <w:t xml:space="preserve">ΤΑΧΔΙΚ, </w:t>
      </w:r>
      <w:r w:rsidRPr="002F194F">
        <w:rPr>
          <w:rFonts w:eastAsia="Times New Roman"/>
          <w:color w:val="212121"/>
          <w:szCs w:val="24"/>
        </w:rPr>
        <w:t>ενώ καταργείται αυτό που γινόταν έως τώρα</w:t>
      </w:r>
      <w:r>
        <w:rPr>
          <w:rFonts w:eastAsia="Times New Roman"/>
          <w:color w:val="212121"/>
          <w:szCs w:val="24"/>
        </w:rPr>
        <w:t>,</w:t>
      </w:r>
      <w:r w:rsidRPr="002F194F">
        <w:rPr>
          <w:rFonts w:eastAsia="Times New Roman"/>
          <w:color w:val="212121"/>
          <w:szCs w:val="24"/>
        </w:rPr>
        <w:t xml:space="preserve"> η πρόσθετη αποζημίωση να ζητείται με ιδιαίτερη αίτηση ύστε</w:t>
      </w:r>
      <w:r>
        <w:rPr>
          <w:rFonts w:eastAsia="Times New Roman"/>
          <w:color w:val="212121"/>
          <w:szCs w:val="24"/>
        </w:rPr>
        <w:t>ρα από γνωμοδότηση του Νομικού Συμβουλίου του Κ</w:t>
      </w:r>
      <w:r w:rsidRPr="002F194F">
        <w:rPr>
          <w:rFonts w:eastAsia="Times New Roman"/>
          <w:color w:val="212121"/>
          <w:szCs w:val="24"/>
        </w:rPr>
        <w:t>ράτους κ</w:t>
      </w:r>
      <w:r>
        <w:rPr>
          <w:rFonts w:eastAsia="Times New Roman"/>
          <w:color w:val="212121"/>
          <w:szCs w:val="24"/>
        </w:rPr>
        <w:t>αι μετά από μι</w:t>
      </w:r>
      <w:r w:rsidRPr="002F194F">
        <w:rPr>
          <w:rFonts w:eastAsia="Times New Roman"/>
          <w:color w:val="212121"/>
          <w:szCs w:val="24"/>
        </w:rPr>
        <w:t>α πολύπλοκη διαδικασία και φυσικά καθυστέρηση</w:t>
      </w:r>
      <w:r>
        <w:rPr>
          <w:rFonts w:eastAsia="Times New Roman"/>
          <w:color w:val="212121"/>
          <w:szCs w:val="24"/>
        </w:rPr>
        <w:t xml:space="preserve">. </w:t>
      </w:r>
    </w:p>
    <w:p w14:paraId="69A55E9C" w14:textId="77777777" w:rsidR="00C9651F" w:rsidRDefault="002D2592">
      <w:pPr>
        <w:spacing w:line="600" w:lineRule="auto"/>
        <w:ind w:firstLine="720"/>
        <w:jc w:val="both"/>
        <w:rPr>
          <w:rFonts w:eastAsia="Times New Roman"/>
          <w:color w:val="212121"/>
          <w:szCs w:val="24"/>
        </w:rPr>
      </w:pPr>
      <w:r>
        <w:rPr>
          <w:rFonts w:eastAsia="Times New Roman"/>
          <w:color w:val="212121"/>
          <w:szCs w:val="24"/>
        </w:rPr>
        <w:lastRenderedPageBreak/>
        <w:t>Επ</w:t>
      </w:r>
      <w:r>
        <w:rPr>
          <w:rFonts w:eastAsia="Times New Roman"/>
          <w:color w:val="212121"/>
          <w:szCs w:val="24"/>
        </w:rPr>
        <w:t>ίσης, ο χρόνος απόδοσης ΦΠΑ σχετίζεται με τον χρόνο είσπραξης της αμοιβής μέσω της νομικής βοήθειας. Γίνονται παρεμβάσεις για τη βελτίωση διοικητικής υποστήριξης και τεχνολογιών πληροφορικής και επικοινωνιών τόσο στα δικαστήρια της χώρας όσο και στο σύστημ</w:t>
      </w:r>
      <w:r>
        <w:rPr>
          <w:rFonts w:eastAsia="Times New Roman"/>
          <w:color w:val="212121"/>
          <w:szCs w:val="24"/>
        </w:rPr>
        <w:t>α που έχει τεθεί στην υπηρεσία των δικηγόρων μέσω των δικηγορικών συλλόγων.</w:t>
      </w:r>
    </w:p>
    <w:p w14:paraId="69A55E9D" w14:textId="77777777" w:rsidR="00C9651F" w:rsidRDefault="002D2592">
      <w:pPr>
        <w:spacing w:line="600" w:lineRule="auto"/>
        <w:ind w:firstLine="720"/>
        <w:jc w:val="both"/>
        <w:rPr>
          <w:rFonts w:eastAsia="Times New Roman"/>
          <w:color w:val="212121"/>
          <w:szCs w:val="24"/>
        </w:rPr>
      </w:pPr>
      <w:r>
        <w:rPr>
          <w:rFonts w:eastAsia="Times New Roman"/>
          <w:color w:val="212121"/>
          <w:szCs w:val="24"/>
        </w:rPr>
        <w:t>Πολύ σημαντική είναι η διάταξη με την οποία παρέχεται ασφαλιστική κάλυψη έναντι κινδύνου ατυχήματος στους καταδικασθέντες που παρέχουν κοινωφελή εργασία ως μέσο έκτισης της ποινής.</w:t>
      </w:r>
      <w:r>
        <w:rPr>
          <w:rFonts w:eastAsia="Times New Roman"/>
          <w:color w:val="212121"/>
          <w:szCs w:val="24"/>
        </w:rPr>
        <w:t xml:space="preserve"> Είναι ένα αίτημα χρόνων, καθώς θεσπίστηκε μεν η κοινωφελής εργασίας πριν από είκοσι χρόνια ως εναλλακτική μορφή έκτισης της ποινής, πλην όμως υπήρχε το συγκεκριμένο κενό ως προς την ασφαλιστική κάλυψη του προσώπου που την παρείχε. Εν</w:t>
      </w:r>
      <w:r>
        <w:rPr>
          <w:rFonts w:eastAsia="Times New Roman"/>
          <w:color w:val="212121"/>
          <w:szCs w:val="24"/>
        </w:rPr>
        <w:t xml:space="preserve"> </w:t>
      </w:r>
      <w:r>
        <w:rPr>
          <w:rFonts w:eastAsia="Times New Roman"/>
          <w:color w:val="212121"/>
          <w:szCs w:val="24"/>
        </w:rPr>
        <w:t>όψει της ενίσχυσης το</w:t>
      </w:r>
      <w:r>
        <w:rPr>
          <w:rFonts w:eastAsia="Times New Roman"/>
          <w:color w:val="212121"/>
          <w:szCs w:val="24"/>
        </w:rPr>
        <w:t>υ συγκεκριμένου μέτρου και ως αυτοτελούς ποινής και μέσω του νέου Ποινικού Κώδικα η συγκεκριμένη ρύθμιση είναι αναγκαία.</w:t>
      </w:r>
    </w:p>
    <w:p w14:paraId="69A55E9E" w14:textId="77777777" w:rsidR="00C9651F" w:rsidRDefault="002D2592">
      <w:pPr>
        <w:spacing w:line="600" w:lineRule="auto"/>
        <w:ind w:firstLine="720"/>
        <w:jc w:val="both"/>
        <w:rPr>
          <w:rFonts w:eastAsia="Times New Roman"/>
          <w:color w:val="212121"/>
          <w:szCs w:val="24"/>
        </w:rPr>
      </w:pPr>
      <w:r>
        <w:rPr>
          <w:rFonts w:eastAsia="Times New Roman"/>
          <w:color w:val="212121"/>
          <w:szCs w:val="24"/>
        </w:rPr>
        <w:t xml:space="preserve">Ένα χρόνιο αίτημα κυρίως των δημοσιογράφων επιλύει και η διάταξη του άρθρου 33, καθώς καταργείται η διαδικασία </w:t>
      </w:r>
      <w:r>
        <w:rPr>
          <w:rFonts w:eastAsia="Times New Roman"/>
          <w:color w:val="212121"/>
          <w:szCs w:val="24"/>
        </w:rPr>
        <w:lastRenderedPageBreak/>
        <w:t>του αυτοφώρου για τα αδι</w:t>
      </w:r>
      <w:r>
        <w:rPr>
          <w:rFonts w:eastAsia="Times New Roman"/>
          <w:color w:val="212121"/>
          <w:szCs w:val="24"/>
        </w:rPr>
        <w:t>κήματα εξύβρισης, συκοφαντικής δυσφήμισης διά του Τύπου. Φυσικά αυτός είναι ο κανόνας, αλλά υπάρχουν και εξαιρετικές περιπτώσεις.</w:t>
      </w:r>
    </w:p>
    <w:p w14:paraId="69A55E9F" w14:textId="77777777" w:rsidR="00C9651F" w:rsidRDefault="002D2592">
      <w:pPr>
        <w:spacing w:line="600" w:lineRule="auto"/>
        <w:ind w:firstLine="720"/>
        <w:jc w:val="both"/>
        <w:rPr>
          <w:rFonts w:eastAsia="Times New Roman"/>
          <w:color w:val="212121"/>
          <w:szCs w:val="24"/>
        </w:rPr>
      </w:pPr>
      <w:r>
        <w:rPr>
          <w:rFonts w:eastAsia="Times New Roman"/>
          <w:color w:val="212121"/>
          <w:szCs w:val="24"/>
        </w:rPr>
        <w:t>Έρχομαι στο τελευταίο κεφάλαιο, στις διατάξεις που αφορούν τη λειτουργία του σωφρονιστικού συστήματος. Θα ήθελα στο σημείο αυτ</w:t>
      </w:r>
      <w:r>
        <w:rPr>
          <w:rFonts w:eastAsia="Times New Roman"/>
          <w:color w:val="212121"/>
          <w:szCs w:val="24"/>
        </w:rPr>
        <w:t>ό και πάλι να τονίσω, για κάποιους που εθελοτυφλούν, τα βήματα που έχουν γίνει στον συγκεκριμένο τομέα. Και αυτό δεν το λέει κανένας για να ευλογήσει τα γένια του, να πει τι έκανε η συγκεκριμένη Κυβέρνηση. Προκύπτει από συγκεκριμένες εκθέσεις του Συμβουλίο</w:t>
      </w:r>
      <w:r>
        <w:rPr>
          <w:rFonts w:eastAsia="Times New Roman"/>
          <w:color w:val="212121"/>
          <w:szCs w:val="24"/>
        </w:rPr>
        <w:t xml:space="preserve">υ της Ευρώπης, της </w:t>
      </w:r>
      <w:r>
        <w:rPr>
          <w:rFonts w:eastAsia="Times New Roman"/>
          <w:color w:val="212121"/>
          <w:szCs w:val="24"/>
          <w:lang w:val="en-US"/>
        </w:rPr>
        <w:t>CTP</w:t>
      </w:r>
      <w:r>
        <w:rPr>
          <w:rFonts w:eastAsia="Times New Roman"/>
          <w:color w:val="212121"/>
          <w:szCs w:val="24"/>
        </w:rPr>
        <w:t xml:space="preserve"> και αυτή που δημοσιεύτηκε σήμερα και μνημόνευσε ο κ. Βενιζέλος. Στο κομμάτι που αναφέρεται στο Ψυχιατρείο των Φυλακών Κορυδαλλού -μόνο σε αυτό αναφέρεται όσον αφορά τους χώρους εγκλεισμού- επίσης επαινεί αυτό που έγινε και το οποίο ν</w:t>
      </w:r>
      <w:r>
        <w:rPr>
          <w:rFonts w:eastAsia="Times New Roman"/>
          <w:color w:val="212121"/>
          <w:szCs w:val="24"/>
        </w:rPr>
        <w:t xml:space="preserve">α σας θυμίσω ότι είχε νομοθετηθεί από το 2007 από τον κ. Δένδια, δηλαδή οι υπηρεσίες υγείας να ενταχθούν στο ΕΣΥ. </w:t>
      </w:r>
    </w:p>
    <w:p w14:paraId="69A55EA0" w14:textId="77777777" w:rsidR="00C9651F" w:rsidRDefault="002D2592">
      <w:pPr>
        <w:spacing w:line="600" w:lineRule="auto"/>
        <w:ind w:firstLine="720"/>
        <w:jc w:val="both"/>
        <w:rPr>
          <w:rFonts w:eastAsia="Times New Roman"/>
          <w:color w:val="212121"/>
          <w:szCs w:val="24"/>
        </w:rPr>
      </w:pPr>
      <w:r>
        <w:rPr>
          <w:rFonts w:eastAsia="Times New Roman"/>
          <w:color w:val="212121"/>
          <w:szCs w:val="24"/>
        </w:rPr>
        <w:t>Σχετική είναι -για να μην επανέρχομαι- και μια τροπολογία η οποία είναι καθαρά τεχνικού χαρακτήρα, την οποία συνυπο</w:t>
      </w:r>
      <w:r>
        <w:rPr>
          <w:rFonts w:eastAsia="Times New Roman"/>
          <w:color w:val="212121"/>
          <w:szCs w:val="24"/>
        </w:rPr>
        <w:lastRenderedPageBreak/>
        <w:t xml:space="preserve">γράφω, με την οποία μέχρι </w:t>
      </w:r>
      <w:r>
        <w:rPr>
          <w:rFonts w:eastAsia="Times New Roman"/>
          <w:color w:val="212121"/>
          <w:szCs w:val="24"/>
        </w:rPr>
        <w:t xml:space="preserve">να ικανοποιηθούν οι επείγουσες ανάγκες από το Εθνικό Σύστημα Υγείας σε ιατρικό και νοσηλευτικό </w:t>
      </w:r>
      <w:r w:rsidRPr="00D11737">
        <w:rPr>
          <w:rFonts w:eastAsia="Times New Roman"/>
          <w:color w:val="212121"/>
          <w:szCs w:val="24"/>
        </w:rPr>
        <w:t>προσωπικό</w:t>
      </w:r>
      <w:r>
        <w:rPr>
          <w:rFonts w:eastAsia="Times New Roman"/>
          <w:color w:val="212121"/>
          <w:szCs w:val="24"/>
        </w:rPr>
        <w:t xml:space="preserve"> να εξακολουθεί να ισχύει το σύστημα που ίσχυε ως τώρα, δηλαδή με τους κατ’ επίσκεψιν γιατρούς με ποσό που θα πληρώσει το Υπουργείο Δικαιοσύνης.</w:t>
      </w:r>
    </w:p>
    <w:p w14:paraId="69A55EA1" w14:textId="77777777" w:rsidR="00C9651F" w:rsidRDefault="002D2592">
      <w:pPr>
        <w:spacing w:line="600" w:lineRule="auto"/>
        <w:ind w:firstLine="720"/>
        <w:jc w:val="both"/>
        <w:rPr>
          <w:rFonts w:eastAsia="Times New Roman"/>
          <w:color w:val="212121"/>
          <w:szCs w:val="24"/>
        </w:rPr>
      </w:pPr>
      <w:r>
        <w:rPr>
          <w:rFonts w:eastAsia="Times New Roman"/>
          <w:color w:val="212121"/>
          <w:szCs w:val="24"/>
        </w:rPr>
        <w:t>(Στο ση</w:t>
      </w:r>
      <w:r>
        <w:rPr>
          <w:rFonts w:eastAsia="Times New Roman"/>
          <w:color w:val="212121"/>
          <w:szCs w:val="24"/>
        </w:rPr>
        <w:t>μείο αυτό κτυπάει το κουδούνι λήξεως του χρόνου ομιλίας της κυρίας Βουλευτού)</w:t>
      </w:r>
    </w:p>
    <w:p w14:paraId="69A55EA2" w14:textId="77777777" w:rsidR="00C9651F" w:rsidRDefault="002D2592">
      <w:pPr>
        <w:spacing w:line="600" w:lineRule="auto"/>
        <w:ind w:firstLine="720"/>
        <w:jc w:val="both"/>
        <w:rPr>
          <w:rFonts w:eastAsia="Times New Roman"/>
          <w:color w:val="212121"/>
          <w:szCs w:val="24"/>
        </w:rPr>
      </w:pPr>
      <w:r>
        <w:rPr>
          <w:rFonts w:eastAsia="Times New Roman"/>
          <w:color w:val="212121"/>
          <w:szCs w:val="24"/>
        </w:rPr>
        <w:t>Σε μισό λεπτό, τελειώνω, κύριε Πρόεδρε.</w:t>
      </w:r>
    </w:p>
    <w:p w14:paraId="69A55EA3" w14:textId="77777777" w:rsidR="00C9651F" w:rsidRDefault="002D2592">
      <w:pPr>
        <w:spacing w:line="600" w:lineRule="auto"/>
        <w:ind w:firstLine="720"/>
        <w:jc w:val="both"/>
        <w:rPr>
          <w:rFonts w:eastAsia="Times New Roman"/>
          <w:color w:val="212121"/>
          <w:szCs w:val="24"/>
        </w:rPr>
      </w:pPr>
      <w:r>
        <w:rPr>
          <w:rFonts w:eastAsia="Times New Roman"/>
          <w:color w:val="212121"/>
          <w:szCs w:val="24"/>
        </w:rPr>
        <w:t>Να πω, λοιπόν, ότι οι διατάξεις που αφορούν στη λειτουργία του σωφρονιστικού συστήματος επεκτείνουν το μέτρο του ευεργετικού υπολογισμού τ</w:t>
      </w:r>
      <w:r>
        <w:rPr>
          <w:rFonts w:eastAsia="Times New Roman"/>
          <w:color w:val="212121"/>
          <w:szCs w:val="24"/>
        </w:rPr>
        <w:t>ων εργαζομένων σε περισσότερες μονάδες, όπως αρτοποιίας και ζαχαροπλαστικής, στον χώρο των αγροτικών φυλακών. Η ρύθμιση επιφέρει εξίσωση των εργαζομένων αρτοζαχαροπλαστείων και των αγροτικών φυλακών με το αρτοποιείο κεντρικής αποθήκης υλικού φυλακών και στ</w:t>
      </w:r>
      <w:r>
        <w:rPr>
          <w:rFonts w:eastAsia="Times New Roman"/>
          <w:color w:val="212121"/>
          <w:szCs w:val="24"/>
        </w:rPr>
        <w:t>ις γεωργοκτηνοτροφικές μονάδες. Προάγεται με τον τρόπο αυτόν ο ρόλος των αγροτικών φυλακών με την παροχή κινήτρων για εργασία και εκπαίδευση των κρατουμένων.</w:t>
      </w:r>
    </w:p>
    <w:p w14:paraId="69A55EA4" w14:textId="77777777" w:rsidR="00C9651F" w:rsidRDefault="002D2592">
      <w:pPr>
        <w:spacing w:line="600" w:lineRule="auto"/>
        <w:ind w:firstLine="720"/>
        <w:jc w:val="both"/>
        <w:rPr>
          <w:rFonts w:eastAsia="Times New Roman"/>
          <w:color w:val="212121"/>
          <w:szCs w:val="24"/>
        </w:rPr>
      </w:pPr>
      <w:r>
        <w:rPr>
          <w:rFonts w:eastAsia="Times New Roman"/>
          <w:color w:val="212121"/>
          <w:szCs w:val="24"/>
        </w:rPr>
        <w:lastRenderedPageBreak/>
        <w:t>Δεν μπορώ να μην αναφερθώ στο σημαντικό βήμα που γίνεται για τη διενέργεια ιατροδικαστικών πράξεων</w:t>
      </w:r>
      <w:r>
        <w:rPr>
          <w:rFonts w:eastAsia="Times New Roman"/>
          <w:color w:val="212121"/>
          <w:szCs w:val="24"/>
        </w:rPr>
        <w:t>, επειδή εκλέγομαι σε μια περιφέρεια που είναι έδρα Εφετείου -όπου μόνο εκεί προβλέπεται η διενέργεια ιατροδικαστικών πράξεων-, πλην όμως σε όλη την Πελοπόννησο δεν έχει στην Καλαμάτα, δεν έχει στη Σπάρτη, δεν έχει στην Τρίπολη, παρά μόνο στο Ναύπλιο, ιατρ</w:t>
      </w:r>
      <w:r>
        <w:rPr>
          <w:rFonts w:eastAsia="Times New Roman"/>
          <w:color w:val="212121"/>
          <w:szCs w:val="24"/>
        </w:rPr>
        <w:t xml:space="preserve">οδικαστικό κέντρο. </w:t>
      </w:r>
    </w:p>
    <w:p w14:paraId="69A55EA5" w14:textId="77777777" w:rsidR="00C9651F" w:rsidRDefault="002D2592">
      <w:pPr>
        <w:spacing w:line="600" w:lineRule="auto"/>
        <w:ind w:firstLine="720"/>
        <w:jc w:val="both"/>
        <w:rPr>
          <w:rFonts w:eastAsia="Times New Roman"/>
          <w:color w:val="212121"/>
          <w:szCs w:val="24"/>
        </w:rPr>
      </w:pPr>
      <w:r>
        <w:rPr>
          <w:rFonts w:eastAsia="Times New Roman"/>
          <w:color w:val="212121"/>
          <w:szCs w:val="24"/>
        </w:rPr>
        <w:t>Ήταν ένα μακάβριο πραγματικά θέαμα που θυμίζει το έργο «Κάποτε στην Ανατολία», με όλη την ψυχική ταλαιπωρία που υφίστανται οι συγγενείς, ένα πτώμα να ταξιδεύει για την ιατροδικαστική του εξέταση σε άλλες πόλεις και να καθυστερεί η διαδι</w:t>
      </w:r>
      <w:r>
        <w:rPr>
          <w:rFonts w:eastAsia="Times New Roman"/>
          <w:color w:val="212121"/>
          <w:szCs w:val="24"/>
        </w:rPr>
        <w:t xml:space="preserve">κασία της ταφής δύο μέρες και ίσως και παραπάνω. Αφού, λοιπόν, υπάρχουν επίκουροι γιατροί, με την ειδικότητα τη συγκεκριμένη του ιατροδικαστή και υπηρετούν στα δημόσια νοσοκομεία -έχουν διοριστεί τα τρία τελευταία χρόνια- πρέπει να μπορούν να διενεργήσουν </w:t>
      </w:r>
      <w:r>
        <w:rPr>
          <w:rFonts w:eastAsia="Times New Roman"/>
          <w:color w:val="212121"/>
          <w:szCs w:val="24"/>
        </w:rPr>
        <w:t xml:space="preserve">ιατροδικαστικές πράξεις. </w:t>
      </w:r>
    </w:p>
    <w:p w14:paraId="69A55EA6" w14:textId="77777777" w:rsidR="00C9651F" w:rsidRDefault="002D2592">
      <w:pPr>
        <w:spacing w:line="600" w:lineRule="auto"/>
        <w:ind w:firstLine="720"/>
        <w:jc w:val="both"/>
        <w:rPr>
          <w:rFonts w:eastAsia="Times New Roman"/>
          <w:color w:val="212121"/>
          <w:szCs w:val="24"/>
        </w:rPr>
      </w:pPr>
      <w:r>
        <w:rPr>
          <w:rFonts w:eastAsia="Times New Roman"/>
          <w:color w:val="212121"/>
          <w:szCs w:val="24"/>
        </w:rPr>
        <w:lastRenderedPageBreak/>
        <w:t>Σχετικά με την τροπολογία που είχα καταθέσει, η οποία δεν έγινε δεκτή από τον Υπουργό, πραγματικά, μετά από τη συζήτηση που είχαμε, συμφωνώ και εγώ ότι πρέπει να επανέλθει και να τη δούμε καλύτερα.</w:t>
      </w:r>
    </w:p>
    <w:p w14:paraId="69A55EA7" w14:textId="77777777" w:rsidR="00C9651F" w:rsidRDefault="002D2592">
      <w:pPr>
        <w:spacing w:line="600" w:lineRule="auto"/>
        <w:ind w:firstLine="720"/>
        <w:jc w:val="both"/>
        <w:rPr>
          <w:rFonts w:eastAsia="Times New Roman"/>
          <w:color w:val="212121"/>
          <w:szCs w:val="24"/>
        </w:rPr>
      </w:pPr>
      <w:r>
        <w:rPr>
          <w:rFonts w:eastAsia="Times New Roman"/>
          <w:color w:val="212121"/>
          <w:szCs w:val="24"/>
        </w:rPr>
        <w:t>Ευχαριστώ.</w:t>
      </w:r>
    </w:p>
    <w:p w14:paraId="69A55EA8" w14:textId="77777777" w:rsidR="00C9651F" w:rsidRDefault="002D2592">
      <w:pPr>
        <w:spacing w:line="600" w:lineRule="auto"/>
        <w:ind w:firstLine="720"/>
        <w:jc w:val="center"/>
        <w:rPr>
          <w:rFonts w:eastAsia="Times New Roman"/>
          <w:color w:val="212121"/>
          <w:szCs w:val="24"/>
        </w:rPr>
      </w:pPr>
      <w:r>
        <w:rPr>
          <w:rFonts w:eastAsia="Times New Roman"/>
          <w:color w:val="212121"/>
          <w:szCs w:val="24"/>
        </w:rPr>
        <w:t>(Χειροκροτήματα από τ</w:t>
      </w:r>
      <w:r>
        <w:rPr>
          <w:rFonts w:eastAsia="Times New Roman"/>
          <w:color w:val="212121"/>
          <w:szCs w:val="24"/>
        </w:rPr>
        <w:t>ην πτέρυγα του ΣΥΡΙΖΑ)</w:t>
      </w:r>
    </w:p>
    <w:p w14:paraId="69A55EA9" w14:textId="77777777" w:rsidR="00C9651F" w:rsidRDefault="002D2592">
      <w:pPr>
        <w:spacing w:line="600" w:lineRule="auto"/>
        <w:ind w:firstLine="720"/>
        <w:jc w:val="both"/>
        <w:rPr>
          <w:rFonts w:eastAsia="Times New Roman"/>
          <w:color w:val="212121"/>
          <w:szCs w:val="24"/>
        </w:rPr>
      </w:pPr>
      <w:r w:rsidRPr="005F0D67">
        <w:rPr>
          <w:rFonts w:eastAsia="Times New Roman"/>
          <w:b/>
          <w:color w:val="212121"/>
          <w:szCs w:val="24"/>
        </w:rPr>
        <w:t>ΠΡΟΕΔΡΕΥΩΝ (Γεώργιος Βαρεμένος):</w:t>
      </w:r>
      <w:r>
        <w:rPr>
          <w:rFonts w:eastAsia="Times New Roman"/>
          <w:color w:val="212121"/>
          <w:szCs w:val="24"/>
        </w:rPr>
        <w:t xml:space="preserve"> Και εμείς ευχαριστούμε.</w:t>
      </w:r>
    </w:p>
    <w:p w14:paraId="69A55EAA" w14:textId="77777777" w:rsidR="00C9651F" w:rsidRDefault="002D2592">
      <w:pPr>
        <w:spacing w:line="600" w:lineRule="auto"/>
        <w:ind w:firstLine="720"/>
        <w:jc w:val="both"/>
        <w:rPr>
          <w:rFonts w:eastAsia="Times New Roman"/>
          <w:color w:val="212121"/>
          <w:szCs w:val="24"/>
        </w:rPr>
      </w:pPr>
      <w:r>
        <w:rPr>
          <w:rFonts w:eastAsia="Times New Roman"/>
          <w:color w:val="212121"/>
          <w:szCs w:val="24"/>
        </w:rPr>
        <w:t>Τον λόγο έχει η κ. Χριστοφιλοπούλου, Κοινοβουλευτική Εκπρόσωπος της Δημοκρατικής Συμπαράταξης.</w:t>
      </w:r>
    </w:p>
    <w:p w14:paraId="69A55EAB" w14:textId="77777777" w:rsidR="00C9651F" w:rsidRDefault="002D2592">
      <w:pPr>
        <w:spacing w:line="600" w:lineRule="auto"/>
        <w:ind w:firstLine="720"/>
        <w:jc w:val="both"/>
        <w:rPr>
          <w:rFonts w:eastAsia="Times New Roman" w:cs="Times New Roman"/>
          <w:szCs w:val="24"/>
        </w:rPr>
      </w:pPr>
      <w:r w:rsidRPr="005136E4">
        <w:rPr>
          <w:rFonts w:eastAsia="Times New Roman" w:cs="Times New Roman"/>
          <w:b/>
          <w:szCs w:val="24"/>
        </w:rPr>
        <w:t>ΠΑΡΑΣΚΕΥΗ ΧΡΙΣΤΟΦΙΛΟΠΟΥΛΟΥ:</w:t>
      </w:r>
      <w:r>
        <w:rPr>
          <w:rFonts w:eastAsia="Times New Roman" w:cs="Times New Roman"/>
          <w:szCs w:val="24"/>
        </w:rPr>
        <w:t xml:space="preserve"> Ευχαριστώ, κύριε Πρόεδρε.</w:t>
      </w:r>
    </w:p>
    <w:p w14:paraId="69A55EAC"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w:t>
      </w:r>
      <w:r>
        <w:rPr>
          <w:rFonts w:eastAsia="Times New Roman" w:cs="Times New Roman"/>
          <w:szCs w:val="24"/>
        </w:rPr>
        <w:t>συνάδελφοι, νομίζω ότι ζούμε ένα ιδιότυπο θέατρο του παραλόγου.</w:t>
      </w:r>
    </w:p>
    <w:p w14:paraId="69A55EAD"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 xml:space="preserve">Διότι, κύριε Υπουργέ, ενώ συζητούμε ένα νομοσχέδιο του οποίου πολλές διατάξεις είναι ιδιαίτερα θετικές -τα είπε και εκτενέστερα ο εισηγητής μας, ο κ. Παπαθεοδώρου, τόσο στις </w:t>
      </w:r>
      <w:r>
        <w:rPr>
          <w:rFonts w:eastAsia="Times New Roman" w:cs="Times New Roman"/>
          <w:szCs w:val="24"/>
        </w:rPr>
        <w:t>επι</w:t>
      </w:r>
      <w:r>
        <w:rPr>
          <w:rFonts w:eastAsia="Times New Roman" w:cs="Times New Roman"/>
          <w:szCs w:val="24"/>
        </w:rPr>
        <w:lastRenderedPageBreak/>
        <w:t>τροπές</w:t>
      </w:r>
      <w:r>
        <w:rPr>
          <w:rFonts w:eastAsia="Times New Roman" w:cs="Times New Roman"/>
          <w:szCs w:val="24"/>
        </w:rPr>
        <w:t xml:space="preserve"> όσο και </w:t>
      </w:r>
      <w:r>
        <w:rPr>
          <w:rFonts w:eastAsia="Times New Roman" w:cs="Times New Roman"/>
          <w:szCs w:val="24"/>
        </w:rPr>
        <w:t>σήμερα στην Ολομέλεια- και ενώ, πράγματι, ιδιαίτερα η καλύτερη, η ρητή κατοχύρωση του τεκμηρίου της αθωότητας και του δικαιώματος της μη αυτοενοχοποίησης είναι ίσως από τα πιο σημαντικά και θετικά του νομοσχεδίου -θα επανέλθω στο νομοσχέδιο προς το τέλος τ</w:t>
      </w:r>
      <w:r>
        <w:rPr>
          <w:rFonts w:eastAsia="Times New Roman" w:cs="Times New Roman"/>
          <w:szCs w:val="24"/>
        </w:rPr>
        <w:t>ης ομιλίας μου- αυτή η συζήτηση συντελείται, ενώ στο πολιτικό σύστημα πραγματικά μιλούμε για σκηνές Φαρ Ουέστ. Μιλούμε όχι απλώς για την καταστρατήγηση κάθε τεκμηρίου αθωότητας, αλλά μιλούμε για κατ’ επιλογήν στοχοποιήσεις αναλόγως με το πώς συμφέρει εκάστ</w:t>
      </w:r>
      <w:r>
        <w:rPr>
          <w:rFonts w:eastAsia="Times New Roman" w:cs="Times New Roman"/>
          <w:szCs w:val="24"/>
        </w:rPr>
        <w:t>οτε τον κ. Τσίπρα και την Κυβέρνησή του.</w:t>
      </w:r>
    </w:p>
    <w:p w14:paraId="69A55EAE"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Τι είδαμε και τι βλέπουμε αυτές τις μέρες, κυρίες και κύριοι συνάδελφοι; Βλέπουμε δύο πρώην κορυφαίους Υπουργούς αυτής της Κυβέρνησης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-και σήμερα ΣΥΡΙΖΑ, ολίγον ΑΝΕΛ και ολίγον από διαλεγούρια του ΠΑΣΟ</w:t>
      </w:r>
      <w:r>
        <w:rPr>
          <w:rFonts w:eastAsia="Times New Roman" w:cs="Times New Roman"/>
          <w:szCs w:val="24"/>
        </w:rPr>
        <w:t xml:space="preserve">Κ- τον Υπουργό Εξωτερικών και τον Υπουργό Άμυνας, σε μια μάχη αλληλοεξόντωσης. Εκβιάζουν ο ένας τον άλλον, καταφεύγει ο κ. Κοτζιάς στα δικαστήρια σήμερα με μηνυτήρια αναφορά, έρχονται στο φως της δημοσιότητας </w:t>
      </w:r>
      <w:r>
        <w:rPr>
          <w:rFonts w:eastAsia="Times New Roman" w:cs="Times New Roman"/>
          <w:szCs w:val="24"/>
          <w:lang w:val="en-US"/>
        </w:rPr>
        <w:t>SMS</w:t>
      </w:r>
      <w:r w:rsidRPr="00031E15">
        <w:rPr>
          <w:rFonts w:eastAsia="Times New Roman" w:cs="Times New Roman"/>
          <w:szCs w:val="24"/>
        </w:rPr>
        <w:t xml:space="preserve"> </w:t>
      </w:r>
      <w:r>
        <w:rPr>
          <w:rFonts w:eastAsia="Times New Roman" w:cs="Times New Roman"/>
          <w:szCs w:val="24"/>
        </w:rPr>
        <w:t>του ενός έναντι του άλλου με λέξεις αγοραίε</w:t>
      </w:r>
      <w:r>
        <w:rPr>
          <w:rFonts w:eastAsia="Times New Roman" w:cs="Times New Roman"/>
          <w:szCs w:val="24"/>
        </w:rPr>
        <w:t xml:space="preserve">ς, χυδαίες εκφράσεις, ενώ οι δύο αυτοί Υπουργοί </w:t>
      </w:r>
      <w:r>
        <w:rPr>
          <w:rFonts w:eastAsia="Times New Roman" w:cs="Times New Roman"/>
          <w:szCs w:val="24"/>
        </w:rPr>
        <w:lastRenderedPageBreak/>
        <w:t>κατείχαν από τα πλέον σημαντικά χαρτοφυλάκια αυτής της Κυβέρνησης.</w:t>
      </w:r>
    </w:p>
    <w:p w14:paraId="69A55EAF"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Αυτό το έργο είναι ένα έργο παρακμής, σήψης. Ξέρουμε ότι τελειώνετε, ότι είναι οι τελευταίες ημέρες της Πομπηίας. Όμως, θα πρέπει να μπει ένα</w:t>
      </w:r>
      <w:r>
        <w:rPr>
          <w:rFonts w:eastAsia="Times New Roman" w:cs="Times New Roman"/>
          <w:szCs w:val="24"/>
        </w:rPr>
        <w:t xml:space="preserve"> ανάχωμα σε όλη αυτή τη διαδικασία.</w:t>
      </w:r>
    </w:p>
    <w:p w14:paraId="69A55EB0"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Είδαμε μόλις πρόσφατα δημοσιεύματα, κυρίες και κύριοι συνάδελφοι, ότι έσπευσε το Μαξίμου να στηρίξει τον κ. Πολάκη -άκουσον, άκουσον!- λες και το ό,τι διημείφθη σήμερα μεταξύ του κεντρικού τραπεζίτη, του κ. Στουρνάρα και</w:t>
      </w:r>
      <w:r>
        <w:rPr>
          <w:rFonts w:eastAsia="Times New Roman" w:cs="Times New Roman"/>
          <w:szCs w:val="24"/>
        </w:rPr>
        <w:t xml:space="preserve"> ενός εκ των Υπουργών της Κυβέρνησης, του κ. Πολάκη, είναι ζήτημα να δούμε με ποιον είμαστε και ποιον θα αφήσουμε. Διότι και εδώ παραβιάζουμε τα πάντα, κάθε έννοια δικαίου, κάθε έννοια ευνομίας, κάθε έννοια κράτους δικαίου ευρωπαϊκών διαστάσεων και </w:t>
      </w:r>
      <w:r>
        <w:rPr>
          <w:rFonts w:eastAsia="Times New Roman" w:cs="Times New Roman"/>
          <w:szCs w:val="24"/>
        </w:rPr>
        <w:t>Κοινοβο</w:t>
      </w:r>
      <w:r>
        <w:rPr>
          <w:rFonts w:eastAsia="Times New Roman" w:cs="Times New Roman"/>
          <w:szCs w:val="24"/>
        </w:rPr>
        <w:t xml:space="preserve">υλευτικής </w:t>
      </w:r>
      <w:r>
        <w:rPr>
          <w:rFonts w:eastAsia="Times New Roman" w:cs="Times New Roman"/>
          <w:szCs w:val="24"/>
        </w:rPr>
        <w:t>Δημοκρατίας, ουσιαστικής, θεσμικής, που πράγματι μπορεί να εξυπηρετήσει τη δικαιοσύνη και το κοινό συμφέρον.</w:t>
      </w:r>
    </w:p>
    <w:p w14:paraId="69A55EB1"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 xml:space="preserve">Υιοθετεί, λοιπόν, τον κ. Πολάκη άλλη μια φορά ο κ. Τσίπρας. Υιοθετεί τον κ. Πολάκη, ο οποίος –κατά δική του ομολογία- </w:t>
      </w:r>
      <w:r>
        <w:rPr>
          <w:rFonts w:eastAsia="Times New Roman" w:cs="Times New Roman"/>
          <w:szCs w:val="24"/>
        </w:rPr>
        <w:lastRenderedPageBreak/>
        <w:t>είναι αυτός που έφε</w:t>
      </w:r>
      <w:r>
        <w:rPr>
          <w:rFonts w:eastAsia="Times New Roman" w:cs="Times New Roman"/>
          <w:szCs w:val="24"/>
        </w:rPr>
        <w:t xml:space="preserve">ρε τα διπλά βιβλία στον </w:t>
      </w:r>
      <w:r>
        <w:rPr>
          <w:rFonts w:eastAsia="Times New Roman" w:cs="Times New Roman"/>
          <w:szCs w:val="24"/>
        </w:rPr>
        <w:t xml:space="preserve">δήμο </w:t>
      </w:r>
      <w:r>
        <w:rPr>
          <w:rFonts w:eastAsia="Times New Roman" w:cs="Times New Roman"/>
          <w:szCs w:val="24"/>
        </w:rPr>
        <w:t>του, όντας δήμαρχος!</w:t>
      </w:r>
    </w:p>
    <w:p w14:paraId="69A55EB2"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Αυτή η ιστορία, κύριε Υπουργέ, κάπως κουκουλώθηκε. Δεν ξέρω πώς, αλλά κάπως αυτή η ιστορία χάθηκε. Περίεργο και αυτό! Είναι αυτός ο κ. Πολάκης ο οποίος με δική του δήλωση δήλωνε ότι ως γιατρός έβγαζε διπλάσια και τριπλάσια χρήματα απ’ ό,τι βγάζει ως Βουλευ</w:t>
      </w:r>
      <w:r>
        <w:rPr>
          <w:rFonts w:eastAsia="Times New Roman" w:cs="Times New Roman"/>
          <w:szCs w:val="24"/>
        </w:rPr>
        <w:t>τής. Πού είναι το πόθεν έσχες του; Τι θα κάνουν τα αρμόδια όργανα; Θα το εξετάσουν, ναι ή όχι, ή ο πολλά βαρύς και πολλάκις εκτεθειμένος κ. Πολάκης μπορεί να λέει με ύφος κουτσαβάκικο ό,τι θέλει, όποτε θέλει; Διότι περί αυτού πρόκειται.</w:t>
      </w:r>
    </w:p>
    <w:p w14:paraId="69A55EB3"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 xml:space="preserve">Και βεβαίως, είναι </w:t>
      </w:r>
      <w:r>
        <w:rPr>
          <w:rFonts w:eastAsia="Times New Roman" w:cs="Times New Roman"/>
          <w:szCs w:val="24"/>
        </w:rPr>
        <w:t>αυτός ο κ. Πολάκης ο οποίος υιοθετεί τη συνομιλία που διέρρευσε και σήμερα έρχεται στη Βουλή, βεβαίως-βεβαίως και μας λέει «μα, όχι, εγώ δεν το διέρρευσα». Προσέξτε: Βγαίνει το Μαξίμου και κουνάει το δάκτυλο στον κ. Στουρνάρα.</w:t>
      </w:r>
    </w:p>
    <w:p w14:paraId="69A55EB4"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Αλήθεια, κύριε Υπουργέ της Δι</w:t>
      </w:r>
      <w:r>
        <w:rPr>
          <w:rFonts w:eastAsia="Times New Roman" w:cs="Times New Roman"/>
          <w:szCs w:val="24"/>
        </w:rPr>
        <w:t xml:space="preserve">καιοσύνης, ας αναρωτηθούμε εδώ το εξής: Έχουν περάσει τόσες ώρες. Η ώρα είναι </w:t>
      </w:r>
      <w:r>
        <w:rPr>
          <w:rFonts w:eastAsia="Times New Roman" w:cs="Times New Roman"/>
          <w:szCs w:val="24"/>
        </w:rPr>
        <w:lastRenderedPageBreak/>
        <w:t>16.00΄. Από χθες το βράδυ που διέρρευσαν αυτά τα αποσπάσματα της συνομιλίας μεταξύ κ. Πολάκη και κ. Στουρνάρα και μετά τη δήλωση σήμερα το πρωί του κ. Στουρνάρα ότι δεν έδωσε ποτ</w:t>
      </w:r>
      <w:r>
        <w:rPr>
          <w:rFonts w:eastAsia="Times New Roman" w:cs="Times New Roman"/>
          <w:szCs w:val="24"/>
        </w:rPr>
        <w:t>έ τη συναίνεσή του για μια τέτοια δημοσιοποίηση αυτής της ιδιωτικής συνομιλίας, ερωτώ: Υπάρχουν εισαγγελείς εις τας Αθήνας;</w:t>
      </w:r>
    </w:p>
    <w:p w14:paraId="69A55EB5"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 xml:space="preserve">Πού είναι, λοιπόν, οι εισαγγελείς; Ή και αυτό είναι κατά βούληση και κατ' επιλογήν, όπως θέλουμε; Όλα αυτά θυμίζουν καθεστώς Όρμπαν </w:t>
      </w:r>
      <w:r>
        <w:rPr>
          <w:rFonts w:eastAsia="Times New Roman" w:cs="Times New Roman"/>
          <w:szCs w:val="24"/>
        </w:rPr>
        <w:t xml:space="preserve">και κανένα αριστερό και προοδευτικό προσωπείο δεν θα σας αποτρέψει από το να είστε και να μοιάζετε με την Κυβέρνηση Όρμπαν. Απλώς, έχετε βάλει μία μάσκα και λέτε «είμαστε αριστεροί». Ποιος σας πιστεύει; Την Αριστερά σπιλώνετε μ’ αυτά που κάνετε. </w:t>
      </w:r>
    </w:p>
    <w:p w14:paraId="69A55EB6"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 xml:space="preserve">Βεβαίως, </w:t>
      </w:r>
      <w:r>
        <w:rPr>
          <w:rFonts w:eastAsia="Times New Roman" w:cs="Times New Roman"/>
          <w:szCs w:val="24"/>
        </w:rPr>
        <w:t>όμως, ο κ. Πολάκης ήρθε εδώ και είπε κάτι, το οποίο το σημείωσα, αγαπητοί συνάδελφοι. Θα το δούμε κι από τα Πρακτικά. Είπε, λοιπόν, εδώ πριν από λίγο ο κ. Πολάκης «Ο κ. Στουρνάρας, οικειοποιούμενος τη θεσμική του ιδιότητα, επιχειρεί τη σπίλωση…» -του κ. Πο</w:t>
      </w:r>
      <w:r>
        <w:rPr>
          <w:rFonts w:eastAsia="Times New Roman" w:cs="Times New Roman"/>
          <w:szCs w:val="24"/>
        </w:rPr>
        <w:t>λάκη, προφανώς- «…γιατί συνέβαλα στην αποκάλυψη για το ΚΕΕΛΠΝΟ και τη σύζυγό του».</w:t>
      </w:r>
    </w:p>
    <w:p w14:paraId="69A55EB7" w14:textId="77777777" w:rsidR="00C9651F" w:rsidRDefault="002D2592">
      <w:pPr>
        <w:spacing w:line="600" w:lineRule="auto"/>
        <w:ind w:firstLine="720"/>
        <w:jc w:val="both"/>
        <w:rPr>
          <w:rFonts w:eastAsia="Times New Roman" w:cs="Times New Roman"/>
          <w:szCs w:val="24"/>
        </w:rPr>
      </w:pPr>
      <w:r w:rsidRPr="00511324">
        <w:rPr>
          <w:rFonts w:eastAsia="Times New Roman" w:cs="Times New Roman"/>
          <w:szCs w:val="24"/>
        </w:rPr>
        <w:lastRenderedPageBreak/>
        <w:t xml:space="preserve">Κυρίες και κύριοι συνάδελφοι, </w:t>
      </w:r>
      <w:r>
        <w:rPr>
          <w:rFonts w:eastAsia="Times New Roman" w:cs="Times New Roman"/>
          <w:szCs w:val="24"/>
        </w:rPr>
        <w:t>επειδή είχα την ιδιαίτερη τιμή και ευθύνη να είμαι μέλος της Εξεταστικής Επιτροπής της Υγείας εκ μέρους της Δημοκρατικής Συμπαράταξης και επειδ</w:t>
      </w:r>
      <w:r>
        <w:rPr>
          <w:rFonts w:eastAsia="Times New Roman" w:cs="Times New Roman"/>
          <w:szCs w:val="24"/>
        </w:rPr>
        <w:t>ή εδώ βρίσκονται έγκριτοι νομικοί και συνάδελφοί μου, όπως ο κ. Λάππας και άλλοι συνάδελφοι, που ήμασταν από κοινού και εκεί, θέλω να πω ότι εμείς δεν θέλουμε να υπερασπιστούμε κανέναν, παρά μόνο την αλήθεια.</w:t>
      </w:r>
    </w:p>
    <w:p w14:paraId="69A55EB8"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 xml:space="preserve">Όταν έστειλε επιστολή η </w:t>
      </w:r>
      <w:r>
        <w:rPr>
          <w:rFonts w:eastAsia="Times New Roman" w:cs="Times New Roman"/>
          <w:szCs w:val="24"/>
        </w:rPr>
        <w:t xml:space="preserve">σύζυγος </w:t>
      </w:r>
      <w:r>
        <w:rPr>
          <w:rFonts w:eastAsia="Times New Roman" w:cs="Times New Roman"/>
          <w:szCs w:val="24"/>
        </w:rPr>
        <w:t>του κ. Στουρνάρ</w:t>
      </w:r>
      <w:r>
        <w:rPr>
          <w:rFonts w:eastAsia="Times New Roman" w:cs="Times New Roman"/>
          <w:szCs w:val="24"/>
        </w:rPr>
        <w:t>α και ζήτησε να κληθεί ως μάρτυρας στην Εξεταστική Επιτροπή της Υγείας για τα σκάνδαλα, δεν είχε αυτό το δικαίωμα, κύριε Υπουργέ της Δικαιοσύνης; Ζητούσε να ακουστεί! Ζητούσε να ακουστεί, τίποτα άλλο. Όμως, η Πλειοψηφία, καθοδηγούμενη προφανώς –το ομολόγησ</w:t>
      </w:r>
      <w:r>
        <w:rPr>
          <w:rFonts w:eastAsia="Times New Roman" w:cs="Times New Roman"/>
          <w:szCs w:val="24"/>
        </w:rPr>
        <w:t>ε ο κ. Πολάκης σήμερα- από τον κ. Πολάκη, δεν της το επέτρεψε, παρ’ ότι και εγώ και άλλοι συνάδελφοι είχαμε πει να ακουστούν όλοι από όλες τις πλευρές και να λάμψει η αλήθεια για τον καθένα, όπου και αν αυτός ευρίσκεται, διότι εμείς στο Κίνημα Αλλαγής, στο</w:t>
      </w:r>
      <w:r>
        <w:rPr>
          <w:rFonts w:eastAsia="Times New Roman" w:cs="Times New Roman"/>
          <w:szCs w:val="24"/>
        </w:rPr>
        <w:t xml:space="preserve"> ΠΑΣΟΚ, έχουμε πει καθαρά ότι έπρεπε και πρέπει να τεθεί η όλη αλήθεια στο φως και όσοι ενέχονται και έχουν ευθύνες, να πληρώσουν.</w:t>
      </w:r>
    </w:p>
    <w:p w14:paraId="69A55EB9"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lastRenderedPageBreak/>
        <w:t>Όμως, ο κ. Πολάκης ήρθε σήμερα και έκανε μια από τα ίδια. Και ο κ. Τσίπρας, βεβαίως-βεβαίως, τον στήριξε για άλλη μία φορά. Β</w:t>
      </w:r>
      <w:r>
        <w:rPr>
          <w:rFonts w:eastAsia="Times New Roman" w:cs="Times New Roman"/>
          <w:szCs w:val="24"/>
        </w:rPr>
        <w:t xml:space="preserve">εβαίως, έχει ανάγκη να τον στηρίξει, γιατί βασίζεται σε μια κυβέρνηση και σε μια κυβερνητική πλειοψηφία η οποία είναι τεχνητή και το ξέρετε. Είναι οι εκατόν σαράντα πέντε (145) και οι έξι (6) πρόθυμοι, οι οποίοι έχουν εκ των προτέρων εκχωρήσει το δικαίωμά </w:t>
      </w:r>
      <w:r>
        <w:rPr>
          <w:rFonts w:eastAsia="Times New Roman" w:cs="Times New Roman"/>
          <w:szCs w:val="24"/>
        </w:rPr>
        <w:t xml:space="preserve">τους και είπαν «Θα ψηφίζουμε εμείς όλα τα νομοσχέδια». Είναι ολίγον ΑΝΕΛ, ολίγον «καραμανλική» Δεξιά και ολίγον Ποτάμι, το οποίο έγινε ρυάκι και διαλύθηκε. Αυτή, λοιπόν, η κυβερνητική πλειοψηφία των εκατόν σαράντα πέντε (145) συν έξι (6) καλείται να φέρει </w:t>
      </w:r>
      <w:r>
        <w:rPr>
          <w:rFonts w:eastAsia="Times New Roman" w:cs="Times New Roman"/>
          <w:szCs w:val="24"/>
        </w:rPr>
        <w:t xml:space="preserve">εις πέρας το κυβερνητικό έργο. </w:t>
      </w:r>
    </w:p>
    <w:p w14:paraId="69A55EBA"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Όμως, δεν είναι μόνο τα όποια θετικά -γιατί εμείς δεν μηδενίζουμε, υπάρχουν θετικά που θα ψηφίσουμε σε αυτό το νομοσχέδιο- που θα φέρει εις πέρας αυτή η πλειοψηφία, κυρίες και κύριοι συνάδελφοι. Θα πρέπει να σηκώσει όλα αυτά</w:t>
      </w:r>
      <w:r>
        <w:rPr>
          <w:rFonts w:eastAsia="Times New Roman" w:cs="Times New Roman"/>
          <w:szCs w:val="24"/>
        </w:rPr>
        <w:t xml:space="preserve"> που γίνονται. Αυτά που γίνονται έχουν τεράστιο βάρος, γιατί εδώ παραβιάζεται πραγματικά η διάκριση των εξουσιών, διότι εδώ έχουμε καθεστωτισμό, εδώ έχουμε καταστάσεις τύπου Μαδούρο.</w:t>
      </w:r>
    </w:p>
    <w:p w14:paraId="69A55EBB"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lastRenderedPageBreak/>
        <w:t>Και, βεβαίως, είναι δυνατόν να σκεφτούμε ότι με αυτήν την κατάσταση η χώρ</w:t>
      </w:r>
      <w:r>
        <w:rPr>
          <w:rFonts w:eastAsia="Times New Roman" w:cs="Times New Roman"/>
          <w:szCs w:val="24"/>
        </w:rPr>
        <w:t>α θα οδεύσει για αρκετούς μήνες ακόμα; Ακούστε, για όλα αυτά αρμόδια είναι η δικαιοσύνη, αλλά τελικός αρμόδιος είναι ο ελληνικός λαός. Βεβαίως, κα</w:t>
      </w:r>
      <w:r>
        <w:rPr>
          <w:rFonts w:eastAsia="Times New Roman" w:cs="Times New Roman"/>
          <w:szCs w:val="24"/>
        </w:rPr>
        <w:t>μ</w:t>
      </w:r>
      <w:r>
        <w:rPr>
          <w:rFonts w:eastAsia="Times New Roman" w:cs="Times New Roman"/>
          <w:szCs w:val="24"/>
        </w:rPr>
        <w:t xml:space="preserve">μία κυβέρνηση «κουρελού» δεν μπορεί να στηρίξει αυτή τη στιγμή, παρ’ ότι ο κ. Τσίπρας, μιλώντας από εδώ, από το Βήμα της Βουλής, είχε χαρακτηρίσει την </w:t>
      </w:r>
      <w:r>
        <w:rPr>
          <w:rFonts w:eastAsia="Times New Roman" w:cs="Times New Roman"/>
          <w:szCs w:val="24"/>
        </w:rPr>
        <w:t xml:space="preserve">κυβέρνηση </w:t>
      </w:r>
      <w:r>
        <w:rPr>
          <w:rFonts w:eastAsia="Times New Roman" w:cs="Times New Roman"/>
          <w:szCs w:val="24"/>
        </w:rPr>
        <w:t>Παπαδήμου ως «</w:t>
      </w:r>
      <w:r>
        <w:rPr>
          <w:rFonts w:eastAsia="Times New Roman" w:cs="Times New Roman"/>
          <w:szCs w:val="24"/>
        </w:rPr>
        <w:t xml:space="preserve">κυβέρνηση </w:t>
      </w:r>
      <w:r>
        <w:rPr>
          <w:rFonts w:eastAsia="Times New Roman" w:cs="Times New Roman"/>
          <w:szCs w:val="24"/>
        </w:rPr>
        <w:t xml:space="preserve">κουρελού». Δεν έχει κανένα πρόβλημα. Πήρε την </w:t>
      </w:r>
      <w:r>
        <w:rPr>
          <w:rFonts w:eastAsia="Times New Roman" w:cs="Times New Roman"/>
          <w:szCs w:val="24"/>
        </w:rPr>
        <w:t>κ.</w:t>
      </w:r>
      <w:r>
        <w:rPr>
          <w:rFonts w:eastAsia="Times New Roman" w:cs="Times New Roman"/>
          <w:szCs w:val="24"/>
        </w:rPr>
        <w:t xml:space="preserve"> Ξενογιαννακοπούλου από</w:t>
      </w:r>
      <w:r>
        <w:rPr>
          <w:rFonts w:eastAsia="Times New Roman" w:cs="Times New Roman"/>
          <w:szCs w:val="24"/>
        </w:rPr>
        <w:t xml:space="preserve"> την κυβέρνηση «κουρελού» και μετά είπε να πάρει και τον κ. Μωραΐτη να τον κάνει Υφυπουργό, έτσι για να μην έχουμε πρόβλημα και να έχουμε κι άλλους από την </w:t>
      </w:r>
      <w:r>
        <w:rPr>
          <w:rFonts w:eastAsia="Times New Roman" w:cs="Times New Roman"/>
          <w:szCs w:val="24"/>
        </w:rPr>
        <w:t xml:space="preserve">κυβέρνηση </w:t>
      </w:r>
      <w:r>
        <w:rPr>
          <w:rFonts w:eastAsia="Times New Roman" w:cs="Times New Roman"/>
          <w:szCs w:val="24"/>
        </w:rPr>
        <w:t xml:space="preserve">«κουρελού» στην Κυβέρνηση Τσίπρα. </w:t>
      </w:r>
    </w:p>
    <w:p w14:paraId="69A55EBC"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Μια χαρά το βλέπω το πράγμα! Και ολίγον ΑΝΕΛ, όπως είπα</w:t>
      </w:r>
      <w:r>
        <w:rPr>
          <w:rFonts w:eastAsia="Times New Roman" w:cs="Times New Roman"/>
          <w:szCs w:val="24"/>
        </w:rPr>
        <w:t xml:space="preserve"> και ολίγον «καραμανλική» Δεξιά! Φτιάχτηκε η σούπα του δήθεν προοδευτικού καθεστώτος, για να πραγματοποιηθεί το ρηθέν όχι μόνο από την πρωθυπουργική σύζυγο, αλλά κι από τον κ. Πολάκη, «Δεν έχουμε ακόμα όλη την εξουσία».</w:t>
      </w:r>
    </w:p>
    <w:p w14:paraId="69A55EBD"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lastRenderedPageBreak/>
        <w:t>Για να μας «έχει»</w:t>
      </w:r>
      <w:r w:rsidRPr="00623AF3">
        <w:rPr>
          <w:rFonts w:eastAsia="Times New Roman" w:cs="Times New Roman"/>
          <w:szCs w:val="24"/>
        </w:rPr>
        <w:t>,</w:t>
      </w:r>
      <w:r>
        <w:rPr>
          <w:rFonts w:eastAsia="Times New Roman" w:cs="Times New Roman"/>
          <w:szCs w:val="24"/>
        </w:rPr>
        <w:t xml:space="preserve"> λοιπόν,</w:t>
      </w:r>
      <w:r w:rsidRPr="00623AF3">
        <w:rPr>
          <w:rFonts w:eastAsia="Times New Roman" w:cs="Times New Roman"/>
          <w:szCs w:val="24"/>
        </w:rPr>
        <w:t xml:space="preserve"> </w:t>
      </w:r>
      <w:r>
        <w:rPr>
          <w:rFonts w:eastAsia="Times New Roman" w:cs="Times New Roman"/>
          <w:szCs w:val="24"/>
        </w:rPr>
        <w:t>όλους ο κ</w:t>
      </w:r>
      <w:r>
        <w:rPr>
          <w:rFonts w:eastAsia="Times New Roman" w:cs="Times New Roman"/>
          <w:szCs w:val="24"/>
        </w:rPr>
        <w:t xml:space="preserve">. Πολάκης, </w:t>
      </w:r>
      <w:r w:rsidRPr="001A5AA3">
        <w:rPr>
          <w:rFonts w:eastAsia="Times New Roman" w:cs="Times New Roman"/>
          <w:szCs w:val="24"/>
        </w:rPr>
        <w:t>πρέπει να έχ</w:t>
      </w:r>
      <w:r>
        <w:rPr>
          <w:rFonts w:eastAsia="Times New Roman" w:cs="Times New Roman"/>
          <w:szCs w:val="24"/>
        </w:rPr>
        <w:t>ουμε όλη την</w:t>
      </w:r>
      <w:r w:rsidRPr="001A5AA3">
        <w:rPr>
          <w:rFonts w:eastAsia="Times New Roman" w:cs="Times New Roman"/>
          <w:szCs w:val="24"/>
        </w:rPr>
        <w:t xml:space="preserve"> εξουσία</w:t>
      </w:r>
      <w:r>
        <w:rPr>
          <w:rFonts w:eastAsia="Times New Roman" w:cs="Times New Roman"/>
          <w:szCs w:val="24"/>
        </w:rPr>
        <w:t xml:space="preserve">. Αιδώς, </w:t>
      </w:r>
      <w:r w:rsidRPr="001A5AA3">
        <w:rPr>
          <w:rFonts w:eastAsia="Times New Roman" w:cs="Times New Roman"/>
          <w:szCs w:val="24"/>
        </w:rPr>
        <w:t>Αργείοι! Αίσχος</w:t>
      </w:r>
      <w:r>
        <w:rPr>
          <w:rFonts w:eastAsia="Times New Roman" w:cs="Times New Roman"/>
          <w:szCs w:val="24"/>
        </w:rPr>
        <w:t>!</w:t>
      </w:r>
      <w:r w:rsidRPr="001A5AA3">
        <w:rPr>
          <w:rFonts w:eastAsia="Times New Roman" w:cs="Times New Roman"/>
          <w:szCs w:val="24"/>
        </w:rPr>
        <w:t xml:space="preserve"> </w:t>
      </w:r>
      <w:r>
        <w:rPr>
          <w:rFonts w:eastAsia="Times New Roman" w:cs="Times New Roman"/>
          <w:szCs w:val="24"/>
        </w:rPr>
        <w:t>Α</w:t>
      </w:r>
      <w:r w:rsidRPr="001A5AA3">
        <w:rPr>
          <w:rFonts w:eastAsia="Times New Roman" w:cs="Times New Roman"/>
          <w:szCs w:val="24"/>
        </w:rPr>
        <w:t>υτά</w:t>
      </w:r>
      <w:r>
        <w:rPr>
          <w:rFonts w:eastAsia="Times New Roman" w:cs="Times New Roman"/>
          <w:szCs w:val="24"/>
        </w:rPr>
        <w:t>,</w:t>
      </w:r>
      <w:r w:rsidRPr="001A5AA3">
        <w:rPr>
          <w:rFonts w:eastAsia="Times New Roman" w:cs="Times New Roman"/>
          <w:szCs w:val="24"/>
        </w:rPr>
        <w:t xml:space="preserve"> λοιπόν</w:t>
      </w:r>
      <w:r>
        <w:rPr>
          <w:rFonts w:eastAsia="Times New Roman" w:cs="Times New Roman"/>
          <w:szCs w:val="24"/>
        </w:rPr>
        <w:t>,</w:t>
      </w:r>
      <w:r w:rsidRPr="001A5AA3">
        <w:rPr>
          <w:rFonts w:eastAsia="Times New Roman" w:cs="Times New Roman"/>
          <w:szCs w:val="24"/>
        </w:rPr>
        <w:t xml:space="preserve"> είναι τα τεκταινόμενα και είναι πραγματικά τόσο </w:t>
      </w:r>
      <w:r>
        <w:rPr>
          <w:rFonts w:eastAsia="Times New Roman" w:cs="Times New Roman"/>
          <w:szCs w:val="24"/>
        </w:rPr>
        <w:t>κ</w:t>
      </w:r>
      <w:r w:rsidRPr="001A5AA3">
        <w:rPr>
          <w:rFonts w:eastAsia="Times New Roman" w:cs="Times New Roman"/>
          <w:szCs w:val="24"/>
        </w:rPr>
        <w:t>ρίμα</w:t>
      </w:r>
      <w:r>
        <w:rPr>
          <w:rFonts w:eastAsia="Times New Roman" w:cs="Times New Roman"/>
          <w:szCs w:val="24"/>
        </w:rPr>
        <w:t>!</w:t>
      </w:r>
      <w:r w:rsidRPr="001A5AA3">
        <w:rPr>
          <w:rFonts w:eastAsia="Times New Roman" w:cs="Times New Roman"/>
          <w:szCs w:val="24"/>
        </w:rPr>
        <w:t xml:space="preserve"> </w:t>
      </w:r>
    </w:p>
    <w:p w14:paraId="69A55EBE"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 xml:space="preserve">Είναι </w:t>
      </w:r>
      <w:r w:rsidRPr="001A5AA3">
        <w:rPr>
          <w:rFonts w:eastAsia="Times New Roman" w:cs="Times New Roman"/>
          <w:szCs w:val="24"/>
        </w:rPr>
        <w:t xml:space="preserve">τόσο </w:t>
      </w:r>
      <w:r>
        <w:rPr>
          <w:rFonts w:eastAsia="Times New Roman" w:cs="Times New Roman"/>
          <w:szCs w:val="24"/>
        </w:rPr>
        <w:t>κ</w:t>
      </w:r>
      <w:r w:rsidRPr="001A5AA3">
        <w:rPr>
          <w:rFonts w:eastAsia="Times New Roman" w:cs="Times New Roman"/>
          <w:szCs w:val="24"/>
        </w:rPr>
        <w:t xml:space="preserve">ρίμα </w:t>
      </w:r>
      <w:r>
        <w:rPr>
          <w:rFonts w:eastAsia="Times New Roman" w:cs="Times New Roman"/>
          <w:szCs w:val="24"/>
        </w:rPr>
        <w:t>γιατί</w:t>
      </w:r>
      <w:r w:rsidRPr="001A5AA3">
        <w:rPr>
          <w:rFonts w:eastAsia="Times New Roman" w:cs="Times New Roman"/>
          <w:szCs w:val="24"/>
        </w:rPr>
        <w:t xml:space="preserve"> συζητάμε ένα νομοσχέδιο το οποίο έχει θετικές διατάξεις</w:t>
      </w:r>
      <w:r>
        <w:rPr>
          <w:rFonts w:eastAsia="Times New Roman" w:cs="Times New Roman"/>
          <w:szCs w:val="24"/>
        </w:rPr>
        <w:t>, ρυθμίσεις προς τη</w:t>
      </w:r>
      <w:r w:rsidRPr="001A5AA3">
        <w:rPr>
          <w:rFonts w:eastAsia="Times New Roman" w:cs="Times New Roman"/>
          <w:szCs w:val="24"/>
        </w:rPr>
        <w:t xml:space="preserve"> θετική κατεύθυνση π</w:t>
      </w:r>
      <w:r w:rsidRPr="001A5AA3">
        <w:rPr>
          <w:rFonts w:eastAsia="Times New Roman" w:cs="Times New Roman"/>
          <w:szCs w:val="24"/>
        </w:rPr>
        <w:t xml:space="preserve">ου ενισχύουν τις </w:t>
      </w:r>
      <w:r>
        <w:rPr>
          <w:rFonts w:eastAsia="Times New Roman" w:cs="Times New Roman"/>
          <w:szCs w:val="24"/>
        </w:rPr>
        <w:t>δικαιο</w:t>
      </w:r>
      <w:r w:rsidRPr="001A5AA3">
        <w:rPr>
          <w:rFonts w:eastAsia="Times New Roman" w:cs="Times New Roman"/>
          <w:szCs w:val="24"/>
        </w:rPr>
        <w:t>κρατικές εγγυήσεις</w:t>
      </w:r>
      <w:r>
        <w:rPr>
          <w:rFonts w:eastAsia="Times New Roman" w:cs="Times New Roman"/>
          <w:szCs w:val="24"/>
        </w:rPr>
        <w:t>. Ε</w:t>
      </w:r>
      <w:r w:rsidRPr="001A5AA3">
        <w:rPr>
          <w:rFonts w:eastAsia="Times New Roman" w:cs="Times New Roman"/>
          <w:szCs w:val="24"/>
        </w:rPr>
        <w:t>ίπα τα χαρα</w:t>
      </w:r>
      <w:r>
        <w:rPr>
          <w:rFonts w:eastAsia="Times New Roman" w:cs="Times New Roman"/>
          <w:szCs w:val="24"/>
        </w:rPr>
        <w:t xml:space="preserve">κτηριστικά παραδείγματα για τη ρητή </w:t>
      </w:r>
      <w:r w:rsidRPr="001A5AA3">
        <w:rPr>
          <w:rFonts w:eastAsia="Times New Roman" w:cs="Times New Roman"/>
          <w:szCs w:val="24"/>
        </w:rPr>
        <w:t>κατοχύρωση του τεκμηρίου αθωότητας και του δικαιώματος μη αυτοενοχοποίησης</w:t>
      </w:r>
      <w:r>
        <w:rPr>
          <w:rFonts w:eastAsia="Times New Roman" w:cs="Times New Roman"/>
          <w:szCs w:val="24"/>
        </w:rPr>
        <w:t xml:space="preserve">. </w:t>
      </w:r>
    </w:p>
    <w:p w14:paraId="69A55EBF"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Όμως, θ</w:t>
      </w:r>
      <w:r w:rsidRPr="001A5AA3">
        <w:rPr>
          <w:rFonts w:eastAsia="Times New Roman" w:cs="Times New Roman"/>
          <w:szCs w:val="24"/>
        </w:rPr>
        <w:t>α μου επιτρέψετε</w:t>
      </w:r>
      <w:r>
        <w:rPr>
          <w:rFonts w:eastAsia="Times New Roman" w:cs="Times New Roman"/>
          <w:szCs w:val="24"/>
        </w:rPr>
        <w:t>,</w:t>
      </w:r>
      <w:r w:rsidRPr="001A5AA3">
        <w:rPr>
          <w:rFonts w:eastAsia="Times New Roman" w:cs="Times New Roman"/>
          <w:szCs w:val="24"/>
        </w:rPr>
        <w:t xml:space="preserve"> πριν κλείσ</w:t>
      </w:r>
      <w:r>
        <w:rPr>
          <w:rFonts w:eastAsia="Times New Roman" w:cs="Times New Roman"/>
          <w:szCs w:val="24"/>
        </w:rPr>
        <w:t xml:space="preserve">ω την </w:t>
      </w:r>
      <w:r w:rsidRPr="001A5AA3">
        <w:rPr>
          <w:rFonts w:eastAsia="Times New Roman" w:cs="Times New Roman"/>
          <w:szCs w:val="24"/>
        </w:rPr>
        <w:t>ομιλία μου</w:t>
      </w:r>
      <w:r>
        <w:rPr>
          <w:rFonts w:eastAsia="Times New Roman" w:cs="Times New Roman"/>
          <w:szCs w:val="24"/>
        </w:rPr>
        <w:t>,</w:t>
      </w:r>
      <w:r w:rsidRPr="001A5AA3">
        <w:rPr>
          <w:rFonts w:eastAsia="Times New Roman" w:cs="Times New Roman"/>
          <w:szCs w:val="24"/>
        </w:rPr>
        <w:t xml:space="preserve"> να κάνω και </w:t>
      </w:r>
      <w:r>
        <w:rPr>
          <w:rFonts w:eastAsia="Times New Roman" w:cs="Times New Roman"/>
          <w:szCs w:val="24"/>
        </w:rPr>
        <w:t>δύο</w:t>
      </w:r>
      <w:r w:rsidRPr="001A5AA3">
        <w:rPr>
          <w:rFonts w:eastAsia="Times New Roman" w:cs="Times New Roman"/>
          <w:szCs w:val="24"/>
        </w:rPr>
        <w:t xml:space="preserve"> κριτικές επισημάνσε</w:t>
      </w:r>
      <w:r w:rsidRPr="001A5AA3">
        <w:rPr>
          <w:rFonts w:eastAsia="Times New Roman" w:cs="Times New Roman"/>
          <w:szCs w:val="24"/>
        </w:rPr>
        <w:t>ις</w:t>
      </w:r>
      <w:r>
        <w:rPr>
          <w:rFonts w:eastAsia="Times New Roman" w:cs="Times New Roman"/>
          <w:szCs w:val="24"/>
        </w:rPr>
        <w:t>. Κ</w:t>
      </w:r>
      <w:r w:rsidRPr="001A5AA3">
        <w:rPr>
          <w:rFonts w:eastAsia="Times New Roman" w:cs="Times New Roman"/>
          <w:szCs w:val="24"/>
        </w:rPr>
        <w:t xml:space="preserve">ατά την πάγια πρακτική </w:t>
      </w:r>
      <w:r>
        <w:rPr>
          <w:rFonts w:eastAsia="Times New Roman" w:cs="Times New Roman"/>
          <w:szCs w:val="24"/>
        </w:rPr>
        <w:t>σας,</w:t>
      </w:r>
      <w:r w:rsidRPr="001A5AA3">
        <w:rPr>
          <w:rFonts w:eastAsia="Times New Roman" w:cs="Times New Roman"/>
          <w:szCs w:val="24"/>
        </w:rPr>
        <w:t xml:space="preserve"> κύριοι της </w:t>
      </w:r>
      <w:r>
        <w:rPr>
          <w:rFonts w:eastAsia="Times New Roman" w:cs="Times New Roman"/>
          <w:szCs w:val="24"/>
        </w:rPr>
        <w:t>Κ</w:t>
      </w:r>
      <w:r w:rsidRPr="001A5AA3">
        <w:rPr>
          <w:rFonts w:eastAsia="Times New Roman" w:cs="Times New Roman"/>
          <w:szCs w:val="24"/>
        </w:rPr>
        <w:t>υβέρνησης</w:t>
      </w:r>
      <w:r>
        <w:rPr>
          <w:rFonts w:eastAsia="Times New Roman" w:cs="Times New Roman"/>
          <w:szCs w:val="24"/>
        </w:rPr>
        <w:t>,</w:t>
      </w:r>
      <w:r w:rsidRPr="001A5AA3">
        <w:rPr>
          <w:rFonts w:eastAsia="Times New Roman" w:cs="Times New Roman"/>
          <w:szCs w:val="24"/>
        </w:rPr>
        <w:t xml:space="preserve"> φέρ</w:t>
      </w:r>
      <w:r>
        <w:rPr>
          <w:rFonts w:eastAsia="Times New Roman" w:cs="Times New Roman"/>
          <w:szCs w:val="24"/>
        </w:rPr>
        <w:t>ατε</w:t>
      </w:r>
      <w:r w:rsidRPr="001A5AA3">
        <w:rPr>
          <w:rFonts w:eastAsia="Times New Roman" w:cs="Times New Roman"/>
          <w:szCs w:val="24"/>
        </w:rPr>
        <w:t xml:space="preserve"> κύρωση </w:t>
      </w:r>
      <w:r>
        <w:rPr>
          <w:rFonts w:eastAsia="Times New Roman" w:cs="Times New Roman"/>
          <w:szCs w:val="24"/>
        </w:rPr>
        <w:t>Πρωτοκόλλου Δ</w:t>
      </w:r>
      <w:r w:rsidRPr="001A5AA3">
        <w:rPr>
          <w:rFonts w:eastAsia="Times New Roman" w:cs="Times New Roman"/>
          <w:szCs w:val="24"/>
        </w:rPr>
        <w:t xml:space="preserve">ιεθνούς </w:t>
      </w:r>
      <w:r>
        <w:rPr>
          <w:rFonts w:eastAsia="Times New Roman" w:cs="Times New Roman"/>
          <w:szCs w:val="24"/>
        </w:rPr>
        <w:t>Σ</w:t>
      </w:r>
      <w:r w:rsidRPr="001A5AA3">
        <w:rPr>
          <w:rFonts w:eastAsia="Times New Roman" w:cs="Times New Roman"/>
          <w:szCs w:val="24"/>
        </w:rPr>
        <w:t xml:space="preserve">ύμβασης και ενσωμάτωση </w:t>
      </w:r>
      <w:r>
        <w:rPr>
          <w:rFonts w:eastAsia="Times New Roman" w:cs="Times New Roman"/>
          <w:szCs w:val="24"/>
        </w:rPr>
        <w:t>ο</w:t>
      </w:r>
      <w:r w:rsidRPr="001A5AA3">
        <w:rPr>
          <w:rFonts w:eastAsia="Times New Roman" w:cs="Times New Roman"/>
          <w:szCs w:val="24"/>
        </w:rPr>
        <w:t xml:space="preserve">δηγιών </w:t>
      </w:r>
      <w:r w:rsidRPr="001A5AA3">
        <w:rPr>
          <w:rFonts w:eastAsia="Times New Roman" w:cs="Times New Roman"/>
          <w:szCs w:val="24"/>
        </w:rPr>
        <w:t xml:space="preserve">μαζί με </w:t>
      </w:r>
      <w:r>
        <w:rPr>
          <w:rFonts w:eastAsia="Times New Roman" w:cs="Times New Roman"/>
          <w:szCs w:val="24"/>
        </w:rPr>
        <w:t>άλλες λίγες διατάξεις. Γ</w:t>
      </w:r>
      <w:r w:rsidRPr="001A5AA3">
        <w:rPr>
          <w:rFonts w:eastAsia="Times New Roman" w:cs="Times New Roman"/>
          <w:szCs w:val="24"/>
        </w:rPr>
        <w:t>ιατί το κάνετε αυτό</w:t>
      </w:r>
      <w:r>
        <w:rPr>
          <w:rFonts w:eastAsia="Times New Roman" w:cs="Times New Roman"/>
          <w:szCs w:val="24"/>
        </w:rPr>
        <w:t>;</w:t>
      </w:r>
      <w:r w:rsidRPr="001A5AA3">
        <w:rPr>
          <w:rFonts w:eastAsia="Times New Roman" w:cs="Times New Roman"/>
          <w:szCs w:val="24"/>
        </w:rPr>
        <w:t xml:space="preserve"> </w:t>
      </w:r>
    </w:p>
    <w:p w14:paraId="69A55EC0"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Π</w:t>
      </w:r>
      <w:r w:rsidRPr="001A5AA3">
        <w:rPr>
          <w:rFonts w:eastAsia="Times New Roman" w:cs="Times New Roman"/>
          <w:szCs w:val="24"/>
        </w:rPr>
        <w:t xml:space="preserve">ροφανώς και θα πούμε </w:t>
      </w:r>
      <w:r>
        <w:rPr>
          <w:rFonts w:eastAsia="Times New Roman" w:cs="Times New Roman"/>
          <w:szCs w:val="24"/>
        </w:rPr>
        <w:t>«</w:t>
      </w:r>
      <w:r>
        <w:rPr>
          <w:rFonts w:eastAsia="Times New Roman" w:cs="Times New Roman"/>
          <w:szCs w:val="24"/>
        </w:rPr>
        <w:t>παρών</w:t>
      </w:r>
      <w:r>
        <w:rPr>
          <w:rFonts w:eastAsia="Times New Roman" w:cs="Times New Roman"/>
          <w:szCs w:val="24"/>
        </w:rPr>
        <w:t xml:space="preserve">» -το είπε ήδη ο εισηγητής μας- όχι </w:t>
      </w:r>
      <w:r w:rsidRPr="001A5AA3">
        <w:rPr>
          <w:rFonts w:eastAsia="Times New Roman" w:cs="Times New Roman"/>
          <w:szCs w:val="24"/>
        </w:rPr>
        <w:t xml:space="preserve">μόνο για όσα τρομερά γίνονται σε αυτή τη </w:t>
      </w:r>
      <w:r>
        <w:rPr>
          <w:rFonts w:eastAsia="Times New Roman" w:cs="Times New Roman"/>
          <w:szCs w:val="24"/>
        </w:rPr>
        <w:t>χώρα,</w:t>
      </w:r>
      <w:r w:rsidRPr="001A5AA3">
        <w:rPr>
          <w:rFonts w:eastAsia="Times New Roman" w:cs="Times New Roman"/>
          <w:szCs w:val="24"/>
        </w:rPr>
        <w:t xml:space="preserve"> αλλά βεβαίως</w:t>
      </w:r>
      <w:r>
        <w:rPr>
          <w:rFonts w:eastAsia="Times New Roman" w:cs="Times New Roman"/>
          <w:szCs w:val="24"/>
        </w:rPr>
        <w:t xml:space="preserve"> διότι</w:t>
      </w:r>
      <w:r w:rsidRPr="001A5AA3">
        <w:rPr>
          <w:rFonts w:eastAsia="Times New Roman" w:cs="Times New Roman"/>
          <w:szCs w:val="24"/>
        </w:rPr>
        <w:t xml:space="preserve"> </w:t>
      </w:r>
      <w:r>
        <w:rPr>
          <w:rFonts w:eastAsia="Times New Roman" w:cs="Times New Roman"/>
          <w:szCs w:val="24"/>
        </w:rPr>
        <w:t xml:space="preserve">υπάρχουν </w:t>
      </w:r>
      <w:r w:rsidRPr="001A5AA3">
        <w:rPr>
          <w:rFonts w:eastAsia="Times New Roman" w:cs="Times New Roman"/>
          <w:szCs w:val="24"/>
        </w:rPr>
        <w:t xml:space="preserve">μέσα </w:t>
      </w:r>
      <w:r>
        <w:rPr>
          <w:rFonts w:eastAsia="Times New Roman" w:cs="Times New Roman"/>
          <w:szCs w:val="24"/>
        </w:rPr>
        <w:t xml:space="preserve">και διατάξεις, </w:t>
      </w:r>
      <w:r w:rsidRPr="001A5AA3">
        <w:rPr>
          <w:rFonts w:eastAsia="Times New Roman" w:cs="Times New Roman"/>
          <w:szCs w:val="24"/>
        </w:rPr>
        <w:t>όπως αυτή η ακροτελεύτια διάταξη για τη νομιμοποίηση δαπανών</w:t>
      </w:r>
      <w:r>
        <w:rPr>
          <w:rFonts w:eastAsia="Times New Roman" w:cs="Times New Roman"/>
          <w:szCs w:val="24"/>
        </w:rPr>
        <w:t xml:space="preserve"> -όλα</w:t>
      </w:r>
      <w:r w:rsidRPr="001A5AA3">
        <w:rPr>
          <w:rFonts w:eastAsia="Times New Roman" w:cs="Times New Roman"/>
          <w:szCs w:val="24"/>
        </w:rPr>
        <w:t xml:space="preserve"> χύμα</w:t>
      </w:r>
      <w:r>
        <w:rPr>
          <w:rFonts w:eastAsia="Times New Roman" w:cs="Times New Roman"/>
          <w:szCs w:val="24"/>
        </w:rPr>
        <w:t>!-</w:t>
      </w:r>
      <w:r w:rsidRPr="001A5AA3">
        <w:rPr>
          <w:rFonts w:eastAsia="Times New Roman" w:cs="Times New Roman"/>
          <w:szCs w:val="24"/>
        </w:rPr>
        <w:t xml:space="preserve"> ηλεκτροφωτισμού</w:t>
      </w:r>
      <w:r>
        <w:rPr>
          <w:rFonts w:eastAsia="Times New Roman" w:cs="Times New Roman"/>
          <w:szCs w:val="24"/>
        </w:rPr>
        <w:t>,</w:t>
      </w:r>
      <w:r w:rsidRPr="001A5AA3">
        <w:rPr>
          <w:rFonts w:eastAsia="Times New Roman" w:cs="Times New Roman"/>
          <w:szCs w:val="24"/>
        </w:rPr>
        <w:t xml:space="preserve"> ύδρευσης</w:t>
      </w:r>
      <w:r>
        <w:rPr>
          <w:rFonts w:eastAsia="Times New Roman" w:cs="Times New Roman"/>
          <w:szCs w:val="24"/>
        </w:rPr>
        <w:t>,</w:t>
      </w:r>
      <w:r w:rsidRPr="001A5AA3">
        <w:rPr>
          <w:rFonts w:eastAsia="Times New Roman" w:cs="Times New Roman"/>
          <w:szCs w:val="24"/>
        </w:rPr>
        <w:t xml:space="preserve"> τηλεφωνίας</w:t>
      </w:r>
      <w:r>
        <w:rPr>
          <w:rFonts w:eastAsia="Times New Roman" w:cs="Times New Roman"/>
          <w:szCs w:val="24"/>
        </w:rPr>
        <w:t>,</w:t>
      </w:r>
      <w:r w:rsidRPr="001A5AA3">
        <w:rPr>
          <w:rFonts w:eastAsia="Times New Roman" w:cs="Times New Roman"/>
          <w:szCs w:val="24"/>
        </w:rPr>
        <w:t xml:space="preserve"> κοινοχρήστων</w:t>
      </w:r>
      <w:r>
        <w:rPr>
          <w:rFonts w:eastAsia="Times New Roman" w:cs="Times New Roman"/>
          <w:szCs w:val="24"/>
        </w:rPr>
        <w:t>. Ε</w:t>
      </w:r>
      <w:r w:rsidRPr="001A5AA3">
        <w:rPr>
          <w:rFonts w:eastAsia="Times New Roman" w:cs="Times New Roman"/>
          <w:szCs w:val="24"/>
        </w:rPr>
        <w:t xml:space="preserve">ίναι </w:t>
      </w:r>
      <w:r w:rsidRPr="001A5AA3">
        <w:rPr>
          <w:rFonts w:eastAsia="Times New Roman" w:cs="Times New Roman"/>
          <w:szCs w:val="24"/>
        </w:rPr>
        <w:lastRenderedPageBreak/>
        <w:t>ακριβώς</w:t>
      </w:r>
      <w:r>
        <w:rPr>
          <w:rFonts w:eastAsia="Times New Roman" w:cs="Times New Roman"/>
          <w:szCs w:val="24"/>
        </w:rPr>
        <w:t>,</w:t>
      </w:r>
      <w:r w:rsidRPr="001A5AA3">
        <w:rPr>
          <w:rFonts w:eastAsia="Times New Roman" w:cs="Times New Roman"/>
          <w:szCs w:val="24"/>
        </w:rPr>
        <w:t xml:space="preserve"> </w:t>
      </w:r>
      <w:r>
        <w:rPr>
          <w:rFonts w:eastAsia="Times New Roman" w:cs="Times New Roman"/>
          <w:szCs w:val="24"/>
        </w:rPr>
        <w:t>κ</w:t>
      </w:r>
      <w:r w:rsidRPr="001A5AA3">
        <w:rPr>
          <w:rFonts w:eastAsia="Times New Roman" w:cs="Times New Roman"/>
          <w:szCs w:val="24"/>
        </w:rPr>
        <w:t xml:space="preserve">υρίες και </w:t>
      </w:r>
      <w:r>
        <w:rPr>
          <w:rFonts w:eastAsia="Times New Roman" w:cs="Times New Roman"/>
          <w:szCs w:val="24"/>
        </w:rPr>
        <w:t>κύριοι</w:t>
      </w:r>
      <w:r w:rsidRPr="001A5AA3">
        <w:rPr>
          <w:rFonts w:eastAsia="Times New Roman" w:cs="Times New Roman"/>
          <w:szCs w:val="24"/>
        </w:rPr>
        <w:t xml:space="preserve"> συ</w:t>
      </w:r>
      <w:r w:rsidRPr="001A5AA3">
        <w:rPr>
          <w:rFonts w:eastAsia="Times New Roman" w:cs="Times New Roman"/>
          <w:szCs w:val="24"/>
        </w:rPr>
        <w:t>νάδελφοι</w:t>
      </w:r>
      <w:r>
        <w:rPr>
          <w:rFonts w:eastAsia="Times New Roman" w:cs="Times New Roman"/>
          <w:szCs w:val="24"/>
        </w:rPr>
        <w:t>,</w:t>
      </w:r>
      <w:r w:rsidRPr="001A5AA3">
        <w:rPr>
          <w:rFonts w:eastAsia="Times New Roman" w:cs="Times New Roman"/>
          <w:szCs w:val="24"/>
        </w:rPr>
        <w:t xml:space="preserve"> αποκαλυπτική της </w:t>
      </w:r>
      <w:r>
        <w:rPr>
          <w:rFonts w:eastAsia="Times New Roman" w:cs="Times New Roman"/>
          <w:szCs w:val="24"/>
        </w:rPr>
        <w:t>ανεκδιήγητης και ομολογημένης</w:t>
      </w:r>
      <w:r w:rsidRPr="001A5AA3">
        <w:rPr>
          <w:rFonts w:eastAsia="Times New Roman" w:cs="Times New Roman"/>
          <w:szCs w:val="24"/>
        </w:rPr>
        <w:t xml:space="preserve"> κυβερνητικής αβελτηρίας</w:t>
      </w:r>
      <w:r>
        <w:rPr>
          <w:rFonts w:eastAsia="Times New Roman" w:cs="Times New Roman"/>
          <w:szCs w:val="24"/>
        </w:rPr>
        <w:t xml:space="preserve">. Εσείς </w:t>
      </w:r>
      <w:r w:rsidRPr="001A5AA3">
        <w:rPr>
          <w:rFonts w:eastAsia="Times New Roman" w:cs="Times New Roman"/>
          <w:szCs w:val="24"/>
        </w:rPr>
        <w:t xml:space="preserve">στην </w:t>
      </w:r>
      <w:r>
        <w:rPr>
          <w:rFonts w:eastAsia="Times New Roman" w:cs="Times New Roman"/>
          <w:szCs w:val="24"/>
        </w:rPr>
        <w:t>π</w:t>
      </w:r>
      <w:r w:rsidRPr="001A5AA3">
        <w:rPr>
          <w:rFonts w:eastAsia="Times New Roman" w:cs="Times New Roman"/>
          <w:szCs w:val="24"/>
        </w:rPr>
        <w:t>ολυκατοικία</w:t>
      </w:r>
      <w:r>
        <w:rPr>
          <w:rFonts w:eastAsia="Times New Roman" w:cs="Times New Roman"/>
          <w:szCs w:val="24"/>
        </w:rPr>
        <w:t>,</w:t>
      </w:r>
      <w:r w:rsidRPr="001A5AA3">
        <w:rPr>
          <w:rFonts w:eastAsia="Times New Roman" w:cs="Times New Roman"/>
          <w:szCs w:val="24"/>
        </w:rPr>
        <w:t xml:space="preserve"> στο σπίτι </w:t>
      </w:r>
      <w:r>
        <w:rPr>
          <w:rFonts w:eastAsia="Times New Roman" w:cs="Times New Roman"/>
          <w:szCs w:val="24"/>
        </w:rPr>
        <w:t xml:space="preserve">που </w:t>
      </w:r>
      <w:r w:rsidRPr="001A5AA3">
        <w:rPr>
          <w:rFonts w:eastAsia="Times New Roman" w:cs="Times New Roman"/>
          <w:szCs w:val="24"/>
        </w:rPr>
        <w:t>ζείτε π</w:t>
      </w:r>
      <w:r>
        <w:rPr>
          <w:rFonts w:eastAsia="Times New Roman" w:cs="Times New Roman"/>
          <w:szCs w:val="24"/>
        </w:rPr>
        <w:t>ώ</w:t>
      </w:r>
      <w:r w:rsidRPr="001A5AA3">
        <w:rPr>
          <w:rFonts w:eastAsia="Times New Roman" w:cs="Times New Roman"/>
          <w:szCs w:val="24"/>
        </w:rPr>
        <w:t>ς χαρακτηρίζετ</w:t>
      </w:r>
      <w:r>
        <w:rPr>
          <w:rFonts w:eastAsia="Times New Roman" w:cs="Times New Roman"/>
          <w:szCs w:val="24"/>
        </w:rPr>
        <w:t>ε</w:t>
      </w:r>
      <w:r w:rsidRPr="001A5AA3">
        <w:rPr>
          <w:rFonts w:eastAsia="Times New Roman" w:cs="Times New Roman"/>
          <w:szCs w:val="24"/>
        </w:rPr>
        <w:t xml:space="preserve"> αυτούς που συστηματικά δεν πληρώνουν</w:t>
      </w:r>
      <w:r>
        <w:rPr>
          <w:rFonts w:eastAsia="Times New Roman" w:cs="Times New Roman"/>
          <w:szCs w:val="24"/>
        </w:rPr>
        <w:t>;</w:t>
      </w:r>
      <w:r w:rsidRPr="001A5AA3">
        <w:rPr>
          <w:rFonts w:eastAsia="Times New Roman" w:cs="Times New Roman"/>
          <w:szCs w:val="24"/>
        </w:rPr>
        <w:t xml:space="preserve"> Βεβαίως</w:t>
      </w:r>
      <w:r>
        <w:rPr>
          <w:rFonts w:eastAsia="Times New Roman" w:cs="Times New Roman"/>
          <w:szCs w:val="24"/>
        </w:rPr>
        <w:t>,</w:t>
      </w:r>
      <w:r w:rsidRPr="001A5AA3">
        <w:rPr>
          <w:rFonts w:eastAsia="Times New Roman" w:cs="Times New Roman"/>
          <w:szCs w:val="24"/>
        </w:rPr>
        <w:t xml:space="preserve"> ξέρω ότι υπάρχει εδώ </w:t>
      </w:r>
      <w:r>
        <w:rPr>
          <w:rFonts w:eastAsia="Times New Roman" w:cs="Times New Roman"/>
          <w:szCs w:val="24"/>
        </w:rPr>
        <w:t>παράδοση στο «</w:t>
      </w:r>
      <w:r w:rsidRPr="001A5AA3">
        <w:rPr>
          <w:rFonts w:eastAsia="Times New Roman" w:cs="Times New Roman"/>
          <w:szCs w:val="24"/>
        </w:rPr>
        <w:t>Δεν πληρώνω</w:t>
      </w:r>
      <w:r>
        <w:rPr>
          <w:rFonts w:eastAsia="Times New Roman" w:cs="Times New Roman"/>
          <w:szCs w:val="24"/>
        </w:rPr>
        <w:t>»,</w:t>
      </w:r>
      <w:r w:rsidRPr="001A5AA3">
        <w:rPr>
          <w:rFonts w:eastAsia="Times New Roman" w:cs="Times New Roman"/>
          <w:szCs w:val="24"/>
        </w:rPr>
        <w:t xml:space="preserve"> αλλά και τώρα π</w:t>
      </w:r>
      <w:r w:rsidRPr="001A5AA3">
        <w:rPr>
          <w:rFonts w:eastAsia="Times New Roman" w:cs="Times New Roman"/>
          <w:szCs w:val="24"/>
        </w:rPr>
        <w:t xml:space="preserve">ου είμαστε στην </w:t>
      </w:r>
      <w:r>
        <w:rPr>
          <w:rFonts w:eastAsia="Times New Roman" w:cs="Times New Roman"/>
          <w:szCs w:val="24"/>
        </w:rPr>
        <w:t>Κ</w:t>
      </w:r>
      <w:r w:rsidRPr="001A5AA3">
        <w:rPr>
          <w:rFonts w:eastAsia="Times New Roman" w:cs="Times New Roman"/>
          <w:szCs w:val="24"/>
        </w:rPr>
        <w:t>υβέρνηση</w:t>
      </w:r>
      <w:r>
        <w:rPr>
          <w:rFonts w:eastAsia="Times New Roman" w:cs="Times New Roman"/>
          <w:szCs w:val="24"/>
        </w:rPr>
        <w:t>;</w:t>
      </w:r>
      <w:r w:rsidRPr="001A5AA3">
        <w:rPr>
          <w:rFonts w:eastAsia="Times New Roman" w:cs="Times New Roman"/>
          <w:szCs w:val="24"/>
        </w:rPr>
        <w:t xml:space="preserve"> </w:t>
      </w:r>
      <w:r>
        <w:rPr>
          <w:rFonts w:eastAsia="Times New Roman" w:cs="Times New Roman"/>
          <w:szCs w:val="24"/>
        </w:rPr>
        <w:t xml:space="preserve">Κρίμα! </w:t>
      </w:r>
    </w:p>
    <w:p w14:paraId="69A55EC1"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Κ</w:t>
      </w:r>
      <w:r w:rsidRPr="001A5AA3">
        <w:rPr>
          <w:rFonts w:eastAsia="Times New Roman" w:cs="Times New Roman"/>
          <w:szCs w:val="24"/>
        </w:rPr>
        <w:t>λείνοντας</w:t>
      </w:r>
      <w:r>
        <w:rPr>
          <w:rFonts w:eastAsia="Times New Roman" w:cs="Times New Roman"/>
          <w:szCs w:val="24"/>
        </w:rPr>
        <w:t>,</w:t>
      </w:r>
      <w:r w:rsidRPr="001A5AA3">
        <w:rPr>
          <w:rFonts w:eastAsia="Times New Roman" w:cs="Times New Roman"/>
          <w:szCs w:val="24"/>
        </w:rPr>
        <w:t xml:space="preserve"> η </w:t>
      </w:r>
      <w:r>
        <w:rPr>
          <w:rFonts w:eastAsia="Times New Roman" w:cs="Times New Roman"/>
          <w:szCs w:val="24"/>
        </w:rPr>
        <w:t>Δ</w:t>
      </w:r>
      <w:r w:rsidRPr="001A5AA3">
        <w:rPr>
          <w:rFonts w:eastAsia="Times New Roman" w:cs="Times New Roman"/>
          <w:szCs w:val="24"/>
        </w:rPr>
        <w:t xml:space="preserve">ημοκρατική </w:t>
      </w:r>
      <w:r>
        <w:rPr>
          <w:rFonts w:eastAsia="Times New Roman" w:cs="Times New Roman"/>
          <w:szCs w:val="24"/>
        </w:rPr>
        <w:t>Σ</w:t>
      </w:r>
      <w:r w:rsidRPr="001A5AA3">
        <w:rPr>
          <w:rFonts w:eastAsia="Times New Roman" w:cs="Times New Roman"/>
          <w:szCs w:val="24"/>
        </w:rPr>
        <w:t>υμπαράταξη</w:t>
      </w:r>
      <w:r>
        <w:rPr>
          <w:rFonts w:eastAsia="Times New Roman" w:cs="Times New Roman"/>
          <w:szCs w:val="24"/>
        </w:rPr>
        <w:t>,</w:t>
      </w:r>
      <w:r w:rsidRPr="001A5AA3">
        <w:rPr>
          <w:rFonts w:eastAsia="Times New Roman" w:cs="Times New Roman"/>
          <w:szCs w:val="24"/>
        </w:rPr>
        <w:t xml:space="preserve"> </w:t>
      </w:r>
      <w:r>
        <w:rPr>
          <w:rFonts w:eastAsia="Times New Roman" w:cs="Times New Roman"/>
          <w:szCs w:val="24"/>
        </w:rPr>
        <w:t>το Κ</w:t>
      </w:r>
      <w:r w:rsidRPr="001A5AA3">
        <w:rPr>
          <w:rFonts w:eastAsia="Times New Roman" w:cs="Times New Roman"/>
          <w:szCs w:val="24"/>
        </w:rPr>
        <w:t xml:space="preserve">ίνημα </w:t>
      </w:r>
      <w:r>
        <w:rPr>
          <w:rFonts w:eastAsia="Times New Roman" w:cs="Times New Roman"/>
          <w:szCs w:val="24"/>
        </w:rPr>
        <w:t>Α</w:t>
      </w:r>
      <w:r w:rsidRPr="001A5AA3">
        <w:rPr>
          <w:rFonts w:eastAsia="Times New Roman" w:cs="Times New Roman"/>
          <w:szCs w:val="24"/>
        </w:rPr>
        <w:t xml:space="preserve">λλαγής θα ψηφίσει εκείνα τα άρθρα τα οποία είναι </w:t>
      </w:r>
      <w:r>
        <w:rPr>
          <w:rFonts w:eastAsia="Times New Roman" w:cs="Times New Roman"/>
          <w:szCs w:val="24"/>
        </w:rPr>
        <w:t xml:space="preserve">προς τη </w:t>
      </w:r>
      <w:r w:rsidRPr="001A5AA3">
        <w:rPr>
          <w:rFonts w:eastAsia="Times New Roman" w:cs="Times New Roman"/>
          <w:szCs w:val="24"/>
        </w:rPr>
        <w:t>θετική κατεύθυνση</w:t>
      </w:r>
      <w:r>
        <w:rPr>
          <w:rFonts w:eastAsia="Times New Roman" w:cs="Times New Roman"/>
          <w:szCs w:val="24"/>
        </w:rPr>
        <w:t>. Θα πει ένα «</w:t>
      </w:r>
      <w:r>
        <w:rPr>
          <w:rFonts w:eastAsia="Times New Roman" w:cs="Times New Roman"/>
          <w:szCs w:val="24"/>
        </w:rPr>
        <w:t>παρών</w:t>
      </w:r>
      <w:r>
        <w:rPr>
          <w:rFonts w:eastAsia="Times New Roman" w:cs="Times New Roman"/>
          <w:szCs w:val="24"/>
        </w:rPr>
        <w:t>» επί της αρχής,</w:t>
      </w:r>
      <w:r w:rsidRPr="001A5AA3">
        <w:rPr>
          <w:rFonts w:eastAsia="Times New Roman" w:cs="Times New Roman"/>
          <w:szCs w:val="24"/>
        </w:rPr>
        <w:t xml:space="preserve"> αλλά </w:t>
      </w:r>
      <w:r>
        <w:rPr>
          <w:rFonts w:eastAsia="Times New Roman" w:cs="Times New Roman"/>
          <w:szCs w:val="24"/>
        </w:rPr>
        <w:t>β</w:t>
      </w:r>
      <w:r w:rsidRPr="001A5AA3">
        <w:rPr>
          <w:rFonts w:eastAsia="Times New Roman" w:cs="Times New Roman"/>
          <w:szCs w:val="24"/>
        </w:rPr>
        <w:t>εβαίως εκείνο</w:t>
      </w:r>
      <w:r>
        <w:rPr>
          <w:rFonts w:eastAsia="Times New Roman" w:cs="Times New Roman"/>
          <w:szCs w:val="24"/>
        </w:rPr>
        <w:t>ς</w:t>
      </w:r>
      <w:r w:rsidRPr="001A5AA3">
        <w:rPr>
          <w:rFonts w:eastAsia="Times New Roman" w:cs="Times New Roman"/>
          <w:szCs w:val="24"/>
        </w:rPr>
        <w:t xml:space="preserve"> που πρέπει</w:t>
      </w:r>
      <w:r>
        <w:rPr>
          <w:rFonts w:eastAsia="Times New Roman" w:cs="Times New Roman"/>
          <w:szCs w:val="24"/>
        </w:rPr>
        <w:t>,</w:t>
      </w:r>
      <w:r w:rsidRPr="001A5AA3">
        <w:rPr>
          <w:rFonts w:eastAsia="Times New Roman" w:cs="Times New Roman"/>
          <w:szCs w:val="24"/>
        </w:rPr>
        <w:t xml:space="preserve"> </w:t>
      </w:r>
      <w:r>
        <w:rPr>
          <w:rFonts w:eastAsia="Times New Roman" w:cs="Times New Roman"/>
          <w:szCs w:val="24"/>
        </w:rPr>
        <w:t>πρώτα</w:t>
      </w:r>
      <w:r w:rsidRPr="001A5AA3">
        <w:rPr>
          <w:rFonts w:eastAsia="Times New Roman" w:cs="Times New Roman"/>
          <w:szCs w:val="24"/>
        </w:rPr>
        <w:t xml:space="preserve"> απ</w:t>
      </w:r>
      <w:r>
        <w:rPr>
          <w:rFonts w:eastAsia="Times New Roman" w:cs="Times New Roman"/>
          <w:szCs w:val="24"/>
        </w:rPr>
        <w:t xml:space="preserve">’ όλα, να μιλήσει και να σας </w:t>
      </w:r>
      <w:r w:rsidRPr="001A5AA3">
        <w:rPr>
          <w:rFonts w:eastAsia="Times New Roman" w:cs="Times New Roman"/>
          <w:szCs w:val="24"/>
        </w:rPr>
        <w:t>στείλει γρήγορα στο σπίτι σας είναι</w:t>
      </w:r>
      <w:r>
        <w:rPr>
          <w:rFonts w:eastAsia="Times New Roman" w:cs="Times New Roman"/>
          <w:szCs w:val="24"/>
        </w:rPr>
        <w:t xml:space="preserve"> ο ελληνικός λαός. </w:t>
      </w:r>
    </w:p>
    <w:p w14:paraId="69A55EC2" w14:textId="77777777" w:rsidR="00C9651F" w:rsidRDefault="002D2592">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Δημοκρατικής Συμπαράταξης)</w:t>
      </w:r>
    </w:p>
    <w:p w14:paraId="69A55EC3" w14:textId="77777777" w:rsidR="00C9651F" w:rsidRDefault="002D2592">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Τον λόγο έχει ο κ. Μάκης Βορίδης από τη Νέα Δημοκρατία. </w:t>
      </w:r>
    </w:p>
    <w:p w14:paraId="69A55EC4" w14:textId="77777777" w:rsidR="00C9651F" w:rsidRDefault="002D2592">
      <w:pPr>
        <w:spacing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 xml:space="preserve">Ευχαριστώ πολύ, κύριε Πρόεδρε. </w:t>
      </w:r>
    </w:p>
    <w:p w14:paraId="69A55EC5"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lastRenderedPageBreak/>
        <w:t xml:space="preserve">Κοιτάξτε, </w:t>
      </w:r>
      <w:r w:rsidRPr="001A5AA3">
        <w:rPr>
          <w:rFonts w:eastAsia="Times New Roman" w:cs="Times New Roman"/>
          <w:szCs w:val="24"/>
        </w:rPr>
        <w:t>εγώ προσωπικά διερωτώμαι σε αυτή τη συζήτηση τι ακριβώς ήρθε να πει ο κ</w:t>
      </w:r>
      <w:r>
        <w:rPr>
          <w:rFonts w:eastAsia="Times New Roman" w:cs="Times New Roman"/>
          <w:szCs w:val="24"/>
        </w:rPr>
        <w:t xml:space="preserve">. </w:t>
      </w:r>
      <w:r w:rsidRPr="001A5AA3">
        <w:rPr>
          <w:rFonts w:eastAsia="Times New Roman" w:cs="Times New Roman"/>
          <w:szCs w:val="24"/>
        </w:rPr>
        <w:t xml:space="preserve">Πολάκης σήμερα στο ελληνικό </w:t>
      </w:r>
      <w:r>
        <w:rPr>
          <w:rFonts w:eastAsia="Times New Roman" w:cs="Times New Roman"/>
          <w:szCs w:val="24"/>
        </w:rPr>
        <w:t>Κ</w:t>
      </w:r>
      <w:r w:rsidRPr="001A5AA3">
        <w:rPr>
          <w:rFonts w:eastAsia="Times New Roman" w:cs="Times New Roman"/>
          <w:szCs w:val="24"/>
        </w:rPr>
        <w:t>οινοβούλιο</w:t>
      </w:r>
      <w:r>
        <w:rPr>
          <w:rFonts w:eastAsia="Times New Roman" w:cs="Times New Roman"/>
          <w:szCs w:val="24"/>
        </w:rPr>
        <w:t>. Ήρθε να πει ότι</w:t>
      </w:r>
      <w:r w:rsidRPr="001A5AA3">
        <w:rPr>
          <w:rFonts w:eastAsia="Times New Roman" w:cs="Times New Roman"/>
          <w:szCs w:val="24"/>
        </w:rPr>
        <w:t xml:space="preserve"> δεν διέπραξε αδίκημα</w:t>
      </w:r>
      <w:r>
        <w:rPr>
          <w:rFonts w:eastAsia="Times New Roman" w:cs="Times New Roman"/>
          <w:szCs w:val="24"/>
        </w:rPr>
        <w:t>;</w:t>
      </w:r>
      <w:r w:rsidRPr="001A5AA3">
        <w:rPr>
          <w:rFonts w:eastAsia="Times New Roman" w:cs="Times New Roman"/>
          <w:szCs w:val="24"/>
        </w:rPr>
        <w:t xml:space="preserve"> </w:t>
      </w:r>
      <w:r>
        <w:rPr>
          <w:rFonts w:eastAsia="Times New Roman" w:cs="Times New Roman"/>
          <w:szCs w:val="24"/>
        </w:rPr>
        <w:t>Α</w:t>
      </w:r>
      <w:r w:rsidRPr="001A5AA3">
        <w:rPr>
          <w:rFonts w:eastAsia="Times New Roman" w:cs="Times New Roman"/>
          <w:szCs w:val="24"/>
        </w:rPr>
        <w:t>πολογούμενος ήρθε</w:t>
      </w:r>
      <w:r>
        <w:rPr>
          <w:rFonts w:eastAsia="Times New Roman" w:cs="Times New Roman"/>
          <w:szCs w:val="24"/>
        </w:rPr>
        <w:t>; Ήρθε να πει ότι τελικώς</w:t>
      </w:r>
      <w:r w:rsidRPr="001A5AA3">
        <w:rPr>
          <w:rFonts w:eastAsia="Times New Roman" w:cs="Times New Roman"/>
          <w:szCs w:val="24"/>
        </w:rPr>
        <w:t xml:space="preserve"> δεν έκανε </w:t>
      </w:r>
      <w:r>
        <w:rPr>
          <w:rFonts w:eastAsia="Times New Roman" w:cs="Times New Roman"/>
          <w:szCs w:val="24"/>
        </w:rPr>
        <w:t xml:space="preserve">αυτή </w:t>
      </w:r>
      <w:r w:rsidRPr="001A5AA3">
        <w:rPr>
          <w:rFonts w:eastAsia="Times New Roman" w:cs="Times New Roman"/>
          <w:szCs w:val="24"/>
        </w:rPr>
        <w:t>την</w:t>
      </w:r>
      <w:r w:rsidRPr="001A5AA3">
        <w:rPr>
          <w:rFonts w:eastAsia="Times New Roman" w:cs="Times New Roman"/>
          <w:szCs w:val="24"/>
        </w:rPr>
        <w:t xml:space="preserve"> παράνομη ηχογράφηση</w:t>
      </w:r>
      <w:r>
        <w:rPr>
          <w:rFonts w:eastAsia="Times New Roman" w:cs="Times New Roman"/>
          <w:szCs w:val="24"/>
        </w:rPr>
        <w:t>;</w:t>
      </w:r>
      <w:r w:rsidRPr="001A5AA3">
        <w:rPr>
          <w:rFonts w:eastAsia="Times New Roman" w:cs="Times New Roman"/>
          <w:szCs w:val="24"/>
        </w:rPr>
        <w:t xml:space="preserve"> </w:t>
      </w:r>
      <w:r>
        <w:rPr>
          <w:rFonts w:eastAsia="Times New Roman" w:cs="Times New Roman"/>
          <w:szCs w:val="24"/>
        </w:rPr>
        <w:t>Α</w:t>
      </w:r>
      <w:r w:rsidRPr="001A5AA3">
        <w:rPr>
          <w:rFonts w:eastAsia="Times New Roman" w:cs="Times New Roman"/>
          <w:szCs w:val="24"/>
        </w:rPr>
        <w:t>υτό</w:t>
      </w:r>
      <w:r>
        <w:rPr>
          <w:rFonts w:eastAsia="Times New Roman" w:cs="Times New Roman"/>
          <w:szCs w:val="24"/>
        </w:rPr>
        <w:t>,</w:t>
      </w:r>
      <w:r w:rsidRPr="001A5AA3">
        <w:rPr>
          <w:rFonts w:eastAsia="Times New Roman" w:cs="Times New Roman"/>
          <w:szCs w:val="24"/>
        </w:rPr>
        <w:t xml:space="preserve"> </w:t>
      </w:r>
      <w:r>
        <w:rPr>
          <w:rFonts w:eastAsia="Times New Roman" w:cs="Times New Roman"/>
          <w:szCs w:val="24"/>
        </w:rPr>
        <w:t>ε</w:t>
      </w:r>
      <w:r w:rsidRPr="001A5AA3">
        <w:rPr>
          <w:rFonts w:eastAsia="Times New Roman" w:cs="Times New Roman"/>
          <w:szCs w:val="24"/>
        </w:rPr>
        <w:t>ν πάση περιπτώσει</w:t>
      </w:r>
      <w:r>
        <w:rPr>
          <w:rFonts w:eastAsia="Times New Roman" w:cs="Times New Roman"/>
          <w:szCs w:val="24"/>
        </w:rPr>
        <w:t>,</w:t>
      </w:r>
      <w:r w:rsidRPr="001A5AA3">
        <w:rPr>
          <w:rFonts w:eastAsia="Times New Roman" w:cs="Times New Roman"/>
          <w:szCs w:val="24"/>
        </w:rPr>
        <w:t xml:space="preserve"> </w:t>
      </w:r>
      <w:r>
        <w:rPr>
          <w:rFonts w:eastAsia="Times New Roman" w:cs="Times New Roman"/>
          <w:szCs w:val="24"/>
        </w:rPr>
        <w:t>ε</w:t>
      </w:r>
      <w:r w:rsidRPr="001A5AA3">
        <w:rPr>
          <w:rFonts w:eastAsia="Times New Roman" w:cs="Times New Roman"/>
          <w:szCs w:val="24"/>
        </w:rPr>
        <w:t>ντάξει το λέει</w:t>
      </w:r>
      <w:r>
        <w:rPr>
          <w:rFonts w:eastAsia="Times New Roman" w:cs="Times New Roman"/>
          <w:szCs w:val="24"/>
        </w:rPr>
        <w:t>,</w:t>
      </w:r>
      <w:r w:rsidRPr="001A5AA3">
        <w:rPr>
          <w:rFonts w:eastAsia="Times New Roman" w:cs="Times New Roman"/>
          <w:szCs w:val="24"/>
        </w:rPr>
        <w:t xml:space="preserve"> αλλά αφ</w:t>
      </w:r>
      <w:r>
        <w:rPr>
          <w:rFonts w:eastAsia="Times New Roman" w:cs="Times New Roman"/>
          <w:szCs w:val="24"/>
        </w:rPr>
        <w:t xml:space="preserve">’ </w:t>
      </w:r>
      <w:r w:rsidRPr="001A5AA3">
        <w:rPr>
          <w:rFonts w:eastAsia="Times New Roman" w:cs="Times New Roman"/>
          <w:szCs w:val="24"/>
        </w:rPr>
        <w:t>ενός δεν είναι πειστικό</w:t>
      </w:r>
      <w:r>
        <w:rPr>
          <w:rFonts w:eastAsia="Times New Roman" w:cs="Times New Roman"/>
          <w:szCs w:val="24"/>
        </w:rPr>
        <w:t>. Μ</w:t>
      </w:r>
      <w:r w:rsidRPr="001A5AA3">
        <w:rPr>
          <w:rFonts w:eastAsia="Times New Roman" w:cs="Times New Roman"/>
          <w:szCs w:val="24"/>
        </w:rPr>
        <w:t xml:space="preserve">ιας και το </w:t>
      </w:r>
      <w:r>
        <w:rPr>
          <w:rFonts w:eastAsia="Times New Roman" w:cs="Times New Roman"/>
          <w:szCs w:val="24"/>
        </w:rPr>
        <w:t>έθεσε</w:t>
      </w:r>
      <w:r w:rsidRPr="001A5AA3">
        <w:rPr>
          <w:rFonts w:eastAsia="Times New Roman" w:cs="Times New Roman"/>
          <w:szCs w:val="24"/>
        </w:rPr>
        <w:t xml:space="preserve"> στην κρίση </w:t>
      </w:r>
      <w:r>
        <w:rPr>
          <w:rFonts w:eastAsia="Times New Roman" w:cs="Times New Roman"/>
          <w:szCs w:val="24"/>
        </w:rPr>
        <w:t>μας, το λέω.</w:t>
      </w:r>
      <w:r w:rsidRPr="001A5AA3">
        <w:rPr>
          <w:rFonts w:eastAsia="Times New Roman" w:cs="Times New Roman"/>
          <w:szCs w:val="24"/>
        </w:rPr>
        <w:t xml:space="preserve"> </w:t>
      </w:r>
      <w:r>
        <w:rPr>
          <w:rFonts w:eastAsia="Times New Roman" w:cs="Times New Roman"/>
          <w:szCs w:val="24"/>
        </w:rPr>
        <w:t>Γ</w:t>
      </w:r>
      <w:r w:rsidRPr="001A5AA3">
        <w:rPr>
          <w:rFonts w:eastAsia="Times New Roman" w:cs="Times New Roman"/>
          <w:szCs w:val="24"/>
        </w:rPr>
        <w:t>ιατί ήρθε εδώ να μας θέσ</w:t>
      </w:r>
      <w:r>
        <w:rPr>
          <w:rFonts w:eastAsia="Times New Roman" w:cs="Times New Roman"/>
          <w:szCs w:val="24"/>
        </w:rPr>
        <w:t>ει</w:t>
      </w:r>
      <w:r w:rsidRPr="001A5AA3">
        <w:rPr>
          <w:rFonts w:eastAsia="Times New Roman" w:cs="Times New Roman"/>
          <w:szCs w:val="24"/>
        </w:rPr>
        <w:t xml:space="preserve"> αυτ</w:t>
      </w:r>
      <w:r>
        <w:rPr>
          <w:rFonts w:eastAsia="Times New Roman" w:cs="Times New Roman"/>
          <w:szCs w:val="24"/>
        </w:rPr>
        <w:t>ά</w:t>
      </w:r>
      <w:r w:rsidRPr="001A5AA3">
        <w:rPr>
          <w:rFonts w:eastAsia="Times New Roman" w:cs="Times New Roman"/>
          <w:szCs w:val="24"/>
        </w:rPr>
        <w:t xml:space="preserve"> τ</w:t>
      </w:r>
      <w:r>
        <w:rPr>
          <w:rFonts w:eastAsia="Times New Roman" w:cs="Times New Roman"/>
          <w:szCs w:val="24"/>
        </w:rPr>
        <w:t>α</w:t>
      </w:r>
      <w:r w:rsidRPr="001A5AA3">
        <w:rPr>
          <w:rFonts w:eastAsia="Times New Roman" w:cs="Times New Roman"/>
          <w:szCs w:val="24"/>
        </w:rPr>
        <w:t xml:space="preserve"> </w:t>
      </w:r>
      <w:r>
        <w:rPr>
          <w:rFonts w:eastAsia="Times New Roman" w:cs="Times New Roman"/>
          <w:szCs w:val="24"/>
        </w:rPr>
        <w:t>ζητήματα.</w:t>
      </w:r>
    </w:p>
    <w:p w14:paraId="69A55EC6"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Δεν είναι πειστικό, γ</w:t>
      </w:r>
      <w:r w:rsidRPr="001A5AA3">
        <w:rPr>
          <w:rFonts w:eastAsia="Times New Roman" w:cs="Times New Roman"/>
          <w:szCs w:val="24"/>
        </w:rPr>
        <w:t>ιατί η συζήτηση περί μαγνητοφωνήσε</w:t>
      </w:r>
      <w:r>
        <w:rPr>
          <w:rFonts w:eastAsia="Times New Roman" w:cs="Times New Roman"/>
          <w:szCs w:val="24"/>
        </w:rPr>
        <w:t>ω</w:t>
      </w:r>
      <w:r w:rsidRPr="001A5AA3">
        <w:rPr>
          <w:rFonts w:eastAsia="Times New Roman" w:cs="Times New Roman"/>
          <w:szCs w:val="24"/>
        </w:rPr>
        <w:t>ς ξεκίνησε ακ</w:t>
      </w:r>
      <w:r w:rsidRPr="001A5AA3">
        <w:rPr>
          <w:rFonts w:eastAsia="Times New Roman" w:cs="Times New Roman"/>
          <w:szCs w:val="24"/>
        </w:rPr>
        <w:t>ριβώς από την πρώτη παράγραφο στην οποία γίνεται δημοσιοποίηση των συνομιλιών και όπ</w:t>
      </w:r>
      <w:r>
        <w:rPr>
          <w:rFonts w:eastAsia="Times New Roman" w:cs="Times New Roman"/>
          <w:szCs w:val="24"/>
        </w:rPr>
        <w:t>ου η συνομιλία, α</w:t>
      </w:r>
      <w:r w:rsidRPr="001A5AA3">
        <w:rPr>
          <w:rFonts w:eastAsia="Times New Roman" w:cs="Times New Roman"/>
          <w:szCs w:val="24"/>
        </w:rPr>
        <w:t>ν θυμάμαι καλά</w:t>
      </w:r>
      <w:r>
        <w:rPr>
          <w:rFonts w:eastAsia="Times New Roman" w:cs="Times New Roman"/>
          <w:szCs w:val="24"/>
        </w:rPr>
        <w:t>,</w:t>
      </w:r>
      <w:r w:rsidRPr="001A5AA3">
        <w:rPr>
          <w:rFonts w:eastAsia="Times New Roman" w:cs="Times New Roman"/>
          <w:szCs w:val="24"/>
        </w:rPr>
        <w:t xml:space="preserve"> είναι ως εξής</w:t>
      </w:r>
      <w:r>
        <w:rPr>
          <w:rFonts w:eastAsia="Times New Roman" w:cs="Times New Roman"/>
          <w:szCs w:val="24"/>
        </w:rPr>
        <w:t>: «</w:t>
      </w:r>
      <w:r w:rsidRPr="001A5AA3">
        <w:rPr>
          <w:rFonts w:eastAsia="Times New Roman" w:cs="Times New Roman"/>
          <w:szCs w:val="24"/>
        </w:rPr>
        <w:t xml:space="preserve">Γεια </w:t>
      </w:r>
      <w:r>
        <w:rPr>
          <w:rFonts w:eastAsia="Times New Roman" w:cs="Times New Roman"/>
          <w:szCs w:val="24"/>
        </w:rPr>
        <w:t>σας.</w:t>
      </w:r>
      <w:r w:rsidRPr="001A5AA3">
        <w:rPr>
          <w:rFonts w:eastAsia="Times New Roman" w:cs="Times New Roman"/>
          <w:szCs w:val="24"/>
        </w:rPr>
        <w:t xml:space="preserve"> </w:t>
      </w:r>
      <w:r>
        <w:rPr>
          <w:rFonts w:eastAsia="Times New Roman" w:cs="Times New Roman"/>
          <w:szCs w:val="24"/>
        </w:rPr>
        <w:t>Ο</w:t>
      </w:r>
      <w:r w:rsidRPr="001A5AA3">
        <w:rPr>
          <w:rFonts w:eastAsia="Times New Roman" w:cs="Times New Roman"/>
          <w:szCs w:val="24"/>
        </w:rPr>
        <w:t xml:space="preserve"> κ</w:t>
      </w:r>
      <w:r>
        <w:rPr>
          <w:rFonts w:eastAsia="Times New Roman" w:cs="Times New Roman"/>
          <w:szCs w:val="24"/>
        </w:rPr>
        <w:t>.</w:t>
      </w:r>
      <w:r w:rsidRPr="001A5AA3">
        <w:rPr>
          <w:rFonts w:eastAsia="Times New Roman" w:cs="Times New Roman"/>
          <w:szCs w:val="24"/>
        </w:rPr>
        <w:t xml:space="preserve"> Στουρνάρας</w:t>
      </w:r>
      <w:r>
        <w:rPr>
          <w:rFonts w:eastAsia="Times New Roman" w:cs="Times New Roman"/>
          <w:szCs w:val="24"/>
        </w:rPr>
        <w:t>;</w:t>
      </w:r>
      <w:r w:rsidRPr="001A5AA3">
        <w:rPr>
          <w:rFonts w:eastAsia="Times New Roman" w:cs="Times New Roman"/>
          <w:szCs w:val="24"/>
        </w:rPr>
        <w:t xml:space="preserve"> </w:t>
      </w:r>
      <w:r>
        <w:rPr>
          <w:rFonts w:eastAsia="Times New Roman" w:cs="Times New Roman"/>
          <w:szCs w:val="24"/>
        </w:rPr>
        <w:t>Ν</w:t>
      </w:r>
      <w:r w:rsidRPr="001A5AA3">
        <w:rPr>
          <w:rFonts w:eastAsia="Times New Roman" w:cs="Times New Roman"/>
          <w:szCs w:val="24"/>
        </w:rPr>
        <w:t>αι</w:t>
      </w:r>
      <w:r>
        <w:rPr>
          <w:rFonts w:eastAsia="Times New Roman" w:cs="Times New Roman"/>
          <w:szCs w:val="24"/>
        </w:rPr>
        <w:t>. Ο</w:t>
      </w:r>
      <w:r w:rsidRPr="001A5AA3">
        <w:rPr>
          <w:rFonts w:eastAsia="Times New Roman" w:cs="Times New Roman"/>
          <w:szCs w:val="24"/>
        </w:rPr>
        <w:t xml:space="preserve"> Παύλος ο Πολάκης είμαι</w:t>
      </w:r>
      <w:r>
        <w:rPr>
          <w:rFonts w:eastAsia="Times New Roman" w:cs="Times New Roman"/>
          <w:szCs w:val="24"/>
        </w:rPr>
        <w:t>.</w:t>
      </w:r>
      <w:r w:rsidRPr="001A5AA3">
        <w:rPr>
          <w:rFonts w:eastAsia="Times New Roman" w:cs="Times New Roman"/>
          <w:szCs w:val="24"/>
        </w:rPr>
        <w:t xml:space="preserve"> Μάλιστα</w:t>
      </w:r>
      <w:r>
        <w:rPr>
          <w:rFonts w:eastAsia="Times New Roman" w:cs="Times New Roman"/>
          <w:szCs w:val="24"/>
        </w:rPr>
        <w:t>.</w:t>
      </w:r>
      <w:r w:rsidRPr="001A5AA3">
        <w:rPr>
          <w:rFonts w:eastAsia="Times New Roman" w:cs="Times New Roman"/>
          <w:szCs w:val="24"/>
        </w:rPr>
        <w:t xml:space="preserve"> Τι κάνετε</w:t>
      </w:r>
      <w:r>
        <w:rPr>
          <w:rFonts w:eastAsia="Times New Roman" w:cs="Times New Roman"/>
          <w:szCs w:val="24"/>
        </w:rPr>
        <w:t>;</w:t>
      </w:r>
      <w:r w:rsidRPr="001A5AA3">
        <w:rPr>
          <w:rFonts w:eastAsia="Times New Roman" w:cs="Times New Roman"/>
          <w:szCs w:val="24"/>
        </w:rPr>
        <w:t xml:space="preserve"> Καλά</w:t>
      </w:r>
      <w:r>
        <w:rPr>
          <w:rFonts w:eastAsia="Times New Roman" w:cs="Times New Roman"/>
          <w:szCs w:val="24"/>
        </w:rPr>
        <w:t>,</w:t>
      </w:r>
      <w:r w:rsidRPr="001A5AA3">
        <w:rPr>
          <w:rFonts w:eastAsia="Times New Roman" w:cs="Times New Roman"/>
          <w:szCs w:val="24"/>
        </w:rPr>
        <w:t xml:space="preserve"> ευχαριστώ</w:t>
      </w:r>
      <w:r>
        <w:rPr>
          <w:rFonts w:eastAsia="Times New Roman" w:cs="Times New Roman"/>
          <w:szCs w:val="24"/>
        </w:rPr>
        <w:t>.</w:t>
      </w:r>
      <w:r w:rsidRPr="001A5AA3">
        <w:rPr>
          <w:rFonts w:eastAsia="Times New Roman" w:cs="Times New Roman"/>
          <w:szCs w:val="24"/>
        </w:rPr>
        <w:t xml:space="preserve"> </w:t>
      </w:r>
      <w:r>
        <w:rPr>
          <w:rFonts w:eastAsia="Times New Roman" w:cs="Times New Roman"/>
          <w:szCs w:val="24"/>
        </w:rPr>
        <w:t>Κ</w:t>
      </w:r>
      <w:r w:rsidRPr="001A5AA3">
        <w:rPr>
          <w:rFonts w:eastAsia="Times New Roman" w:cs="Times New Roman"/>
          <w:szCs w:val="24"/>
        </w:rPr>
        <w:t>αι ξέρετε</w:t>
      </w:r>
      <w:r>
        <w:rPr>
          <w:rFonts w:eastAsia="Times New Roman" w:cs="Times New Roman"/>
          <w:szCs w:val="24"/>
        </w:rPr>
        <w:t>,</w:t>
      </w:r>
      <w:r w:rsidRPr="001A5AA3">
        <w:rPr>
          <w:rFonts w:eastAsia="Times New Roman" w:cs="Times New Roman"/>
          <w:szCs w:val="24"/>
        </w:rPr>
        <w:t xml:space="preserve"> εγώ σας ηχογραφώ</w:t>
      </w:r>
      <w:r>
        <w:rPr>
          <w:rFonts w:eastAsia="Times New Roman" w:cs="Times New Roman"/>
          <w:szCs w:val="24"/>
        </w:rPr>
        <w:t>,</w:t>
      </w:r>
      <w:r w:rsidRPr="001A5AA3">
        <w:rPr>
          <w:rFonts w:eastAsia="Times New Roman" w:cs="Times New Roman"/>
          <w:szCs w:val="24"/>
        </w:rPr>
        <w:t xml:space="preserve"> όπως με </w:t>
      </w:r>
      <w:r>
        <w:rPr>
          <w:rFonts w:eastAsia="Times New Roman" w:cs="Times New Roman"/>
          <w:szCs w:val="24"/>
        </w:rPr>
        <w:t>ηχογραφούσατε και εσείς.</w:t>
      </w:r>
      <w:r w:rsidRPr="001A5AA3">
        <w:rPr>
          <w:rFonts w:eastAsia="Times New Roman" w:cs="Times New Roman"/>
          <w:szCs w:val="24"/>
        </w:rPr>
        <w:t xml:space="preserve"> Μα</w:t>
      </w:r>
      <w:r>
        <w:rPr>
          <w:rFonts w:eastAsia="Times New Roman" w:cs="Times New Roman"/>
          <w:szCs w:val="24"/>
        </w:rPr>
        <w:t>,</w:t>
      </w:r>
      <w:r w:rsidRPr="001A5AA3">
        <w:rPr>
          <w:rFonts w:eastAsia="Times New Roman" w:cs="Times New Roman"/>
          <w:szCs w:val="24"/>
        </w:rPr>
        <w:t xml:space="preserve"> εγώ δεν σας </w:t>
      </w:r>
      <w:r>
        <w:rPr>
          <w:rFonts w:eastAsia="Times New Roman" w:cs="Times New Roman"/>
          <w:szCs w:val="24"/>
        </w:rPr>
        <w:t xml:space="preserve">ηχογραφούσα </w:t>
      </w:r>
      <w:r w:rsidRPr="001A5AA3">
        <w:rPr>
          <w:rFonts w:eastAsia="Times New Roman" w:cs="Times New Roman"/>
          <w:szCs w:val="24"/>
        </w:rPr>
        <w:t>ποτέ</w:t>
      </w:r>
      <w:r>
        <w:rPr>
          <w:rFonts w:eastAsia="Times New Roman" w:cs="Times New Roman"/>
          <w:szCs w:val="24"/>
        </w:rPr>
        <w:t xml:space="preserve">!» </w:t>
      </w:r>
      <w:r w:rsidRPr="001A5AA3">
        <w:rPr>
          <w:rFonts w:eastAsia="Times New Roman" w:cs="Times New Roman"/>
          <w:szCs w:val="24"/>
        </w:rPr>
        <w:t>Αυτός είναι ο διάλογος ο οποίος αποτυπώθηκε στην εφημερίδα</w:t>
      </w:r>
      <w:r>
        <w:rPr>
          <w:rFonts w:eastAsia="Times New Roman" w:cs="Times New Roman"/>
          <w:szCs w:val="24"/>
        </w:rPr>
        <w:t xml:space="preserve">. </w:t>
      </w:r>
    </w:p>
    <w:p w14:paraId="69A55EC7"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Να</w:t>
      </w:r>
      <w:r w:rsidRPr="001A5AA3">
        <w:rPr>
          <w:rFonts w:eastAsia="Times New Roman" w:cs="Times New Roman"/>
          <w:szCs w:val="24"/>
        </w:rPr>
        <w:t xml:space="preserve"> ενημερώσω</w:t>
      </w:r>
      <w:r>
        <w:rPr>
          <w:rFonts w:eastAsia="Times New Roman" w:cs="Times New Roman"/>
          <w:szCs w:val="24"/>
        </w:rPr>
        <w:t>,</w:t>
      </w:r>
      <w:r w:rsidRPr="001A5AA3">
        <w:rPr>
          <w:rFonts w:eastAsia="Times New Roman" w:cs="Times New Roman"/>
          <w:szCs w:val="24"/>
        </w:rPr>
        <w:t xml:space="preserve"> </w:t>
      </w:r>
      <w:r>
        <w:rPr>
          <w:rFonts w:eastAsia="Times New Roman" w:cs="Times New Roman"/>
          <w:szCs w:val="24"/>
        </w:rPr>
        <w:t>επίσης,</w:t>
      </w:r>
      <w:r w:rsidRPr="001A5AA3">
        <w:rPr>
          <w:rFonts w:eastAsia="Times New Roman" w:cs="Times New Roman"/>
          <w:szCs w:val="24"/>
        </w:rPr>
        <w:t xml:space="preserve"> ότι </w:t>
      </w:r>
      <w:r>
        <w:rPr>
          <w:rFonts w:eastAsia="Times New Roman" w:cs="Times New Roman"/>
          <w:szCs w:val="24"/>
        </w:rPr>
        <w:t>ο Π</w:t>
      </w:r>
      <w:r w:rsidRPr="001A5AA3">
        <w:rPr>
          <w:rFonts w:eastAsia="Times New Roman" w:cs="Times New Roman"/>
          <w:szCs w:val="24"/>
        </w:rPr>
        <w:t xml:space="preserve">οινικός </w:t>
      </w:r>
      <w:r>
        <w:rPr>
          <w:rFonts w:eastAsia="Times New Roman" w:cs="Times New Roman"/>
          <w:szCs w:val="24"/>
        </w:rPr>
        <w:t>Κ</w:t>
      </w:r>
      <w:r w:rsidRPr="001A5AA3">
        <w:rPr>
          <w:rFonts w:eastAsia="Times New Roman" w:cs="Times New Roman"/>
          <w:szCs w:val="24"/>
        </w:rPr>
        <w:t xml:space="preserve">ώδικας </w:t>
      </w:r>
      <w:r>
        <w:rPr>
          <w:rFonts w:eastAsia="Times New Roman" w:cs="Times New Roman"/>
          <w:szCs w:val="24"/>
        </w:rPr>
        <w:t>σ</w:t>
      </w:r>
      <w:r w:rsidRPr="001A5AA3">
        <w:rPr>
          <w:rFonts w:eastAsia="Times New Roman" w:cs="Times New Roman"/>
          <w:szCs w:val="24"/>
        </w:rPr>
        <w:t xml:space="preserve">το </w:t>
      </w:r>
      <w:r>
        <w:rPr>
          <w:rFonts w:eastAsia="Times New Roman" w:cs="Times New Roman"/>
          <w:szCs w:val="24"/>
        </w:rPr>
        <w:t xml:space="preserve">άρθρο </w:t>
      </w:r>
      <w:r w:rsidRPr="001A5AA3">
        <w:rPr>
          <w:rFonts w:eastAsia="Times New Roman" w:cs="Times New Roman"/>
          <w:szCs w:val="24"/>
        </w:rPr>
        <w:t>370</w:t>
      </w:r>
      <w:r>
        <w:rPr>
          <w:rFonts w:eastAsia="Times New Roman" w:cs="Times New Roman"/>
          <w:szCs w:val="24"/>
        </w:rPr>
        <w:t>Α</w:t>
      </w:r>
      <w:r w:rsidRPr="001A5AA3">
        <w:rPr>
          <w:rFonts w:eastAsia="Times New Roman" w:cs="Times New Roman"/>
          <w:szCs w:val="24"/>
        </w:rPr>
        <w:t xml:space="preserve"> είναι σαφής και η χρήση της πληροφορ</w:t>
      </w:r>
      <w:r>
        <w:rPr>
          <w:rFonts w:eastAsia="Times New Roman" w:cs="Times New Roman"/>
          <w:szCs w:val="24"/>
        </w:rPr>
        <w:t xml:space="preserve">ίας </w:t>
      </w:r>
      <w:r w:rsidRPr="001A5AA3">
        <w:rPr>
          <w:rFonts w:eastAsia="Times New Roman" w:cs="Times New Roman"/>
          <w:szCs w:val="24"/>
        </w:rPr>
        <w:t>είναι κακουργηματική πράξ</w:t>
      </w:r>
      <w:r w:rsidRPr="001A5AA3">
        <w:rPr>
          <w:rFonts w:eastAsia="Times New Roman" w:cs="Times New Roman"/>
          <w:szCs w:val="24"/>
        </w:rPr>
        <w:t>η</w:t>
      </w:r>
      <w:r>
        <w:rPr>
          <w:rFonts w:eastAsia="Times New Roman" w:cs="Times New Roman"/>
          <w:szCs w:val="24"/>
        </w:rPr>
        <w:t>,</w:t>
      </w:r>
      <w:r w:rsidRPr="001A5AA3">
        <w:rPr>
          <w:rFonts w:eastAsia="Times New Roman" w:cs="Times New Roman"/>
          <w:szCs w:val="24"/>
        </w:rPr>
        <w:t xml:space="preserve"> όταν είναι προϊόν τέτοιας</w:t>
      </w:r>
      <w:r>
        <w:rPr>
          <w:rFonts w:eastAsia="Times New Roman" w:cs="Times New Roman"/>
          <w:szCs w:val="24"/>
        </w:rPr>
        <w:t xml:space="preserve"> υποκλοπής. Επίσης,</w:t>
      </w:r>
      <w:r w:rsidRPr="001A5AA3">
        <w:rPr>
          <w:rFonts w:eastAsia="Times New Roman" w:cs="Times New Roman"/>
          <w:szCs w:val="24"/>
        </w:rPr>
        <w:t xml:space="preserve"> να ενημερώσω ότι δεν υπάρχει εδώ εικαζ</w:t>
      </w:r>
      <w:r>
        <w:rPr>
          <w:rFonts w:eastAsia="Times New Roman" w:cs="Times New Roman"/>
          <w:szCs w:val="24"/>
        </w:rPr>
        <w:t>ο</w:t>
      </w:r>
      <w:r w:rsidRPr="001A5AA3">
        <w:rPr>
          <w:rFonts w:eastAsia="Times New Roman" w:cs="Times New Roman"/>
          <w:szCs w:val="24"/>
        </w:rPr>
        <w:t>μ</w:t>
      </w:r>
      <w:r>
        <w:rPr>
          <w:rFonts w:eastAsia="Times New Roman" w:cs="Times New Roman"/>
          <w:szCs w:val="24"/>
        </w:rPr>
        <w:t>έ</w:t>
      </w:r>
      <w:r w:rsidRPr="001A5AA3">
        <w:rPr>
          <w:rFonts w:eastAsia="Times New Roman" w:cs="Times New Roman"/>
          <w:szCs w:val="24"/>
        </w:rPr>
        <w:t xml:space="preserve">νη βούληση </w:t>
      </w:r>
      <w:r w:rsidRPr="001A5AA3">
        <w:rPr>
          <w:rFonts w:eastAsia="Times New Roman" w:cs="Times New Roman"/>
          <w:szCs w:val="24"/>
        </w:rPr>
        <w:lastRenderedPageBreak/>
        <w:t>συναινέσεω</w:t>
      </w:r>
      <w:r>
        <w:rPr>
          <w:rFonts w:eastAsia="Times New Roman" w:cs="Times New Roman"/>
          <w:szCs w:val="24"/>
        </w:rPr>
        <w:t>ς</w:t>
      </w:r>
      <w:r w:rsidRPr="001A5AA3">
        <w:rPr>
          <w:rFonts w:eastAsia="Times New Roman" w:cs="Times New Roman"/>
          <w:szCs w:val="24"/>
        </w:rPr>
        <w:t xml:space="preserve"> για την υποκλοπή</w:t>
      </w:r>
      <w:r>
        <w:rPr>
          <w:rFonts w:eastAsia="Times New Roman" w:cs="Times New Roman"/>
          <w:szCs w:val="24"/>
        </w:rPr>
        <w:t>,</w:t>
      </w:r>
      <w:r w:rsidRPr="001A5AA3">
        <w:rPr>
          <w:rFonts w:eastAsia="Times New Roman" w:cs="Times New Roman"/>
          <w:szCs w:val="24"/>
        </w:rPr>
        <w:t xml:space="preserve"> γιατί απαιτείται ρητή συναίνεση για την καταγραφή των συνομιλιών</w:t>
      </w:r>
      <w:r>
        <w:rPr>
          <w:rFonts w:eastAsia="Times New Roman" w:cs="Times New Roman"/>
          <w:szCs w:val="24"/>
        </w:rPr>
        <w:t>.</w:t>
      </w:r>
    </w:p>
    <w:p w14:paraId="69A55EC8"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Τ</w:t>
      </w:r>
      <w:r w:rsidRPr="001A5AA3">
        <w:rPr>
          <w:rFonts w:eastAsia="Times New Roman" w:cs="Times New Roman"/>
          <w:szCs w:val="24"/>
        </w:rPr>
        <w:t>ώρα τι με στ</w:t>
      </w:r>
      <w:r>
        <w:rPr>
          <w:rFonts w:eastAsia="Times New Roman" w:cs="Times New Roman"/>
          <w:szCs w:val="24"/>
        </w:rPr>
        <w:t>ενοχωρεί σε</w:t>
      </w:r>
      <w:r w:rsidRPr="001A5AA3">
        <w:rPr>
          <w:rFonts w:eastAsia="Times New Roman" w:cs="Times New Roman"/>
          <w:szCs w:val="24"/>
        </w:rPr>
        <w:t xml:space="preserve"> όλα αυτά</w:t>
      </w:r>
      <w:r>
        <w:rPr>
          <w:rFonts w:eastAsia="Times New Roman" w:cs="Times New Roman"/>
          <w:szCs w:val="24"/>
        </w:rPr>
        <w:t>;</w:t>
      </w:r>
      <w:r w:rsidRPr="001A5AA3">
        <w:rPr>
          <w:rFonts w:eastAsia="Times New Roman" w:cs="Times New Roman"/>
          <w:szCs w:val="24"/>
        </w:rPr>
        <w:t xml:space="preserve"> </w:t>
      </w:r>
      <w:r>
        <w:rPr>
          <w:rFonts w:eastAsia="Times New Roman" w:cs="Times New Roman"/>
          <w:szCs w:val="24"/>
        </w:rPr>
        <w:t>Ν</w:t>
      </w:r>
      <w:r w:rsidRPr="001A5AA3">
        <w:rPr>
          <w:rFonts w:eastAsia="Times New Roman" w:cs="Times New Roman"/>
          <w:szCs w:val="24"/>
        </w:rPr>
        <w:t>α σας πω ειλικρινά</w:t>
      </w:r>
      <w:r>
        <w:rPr>
          <w:rFonts w:eastAsia="Times New Roman" w:cs="Times New Roman"/>
          <w:szCs w:val="24"/>
        </w:rPr>
        <w:t>. Με σ</w:t>
      </w:r>
      <w:r>
        <w:rPr>
          <w:rFonts w:eastAsia="Times New Roman" w:cs="Times New Roman"/>
          <w:szCs w:val="24"/>
        </w:rPr>
        <w:t>τενοχωρούν άνθρωποι</w:t>
      </w:r>
      <w:r w:rsidRPr="001A5AA3">
        <w:rPr>
          <w:rFonts w:eastAsia="Times New Roman" w:cs="Times New Roman"/>
          <w:szCs w:val="24"/>
        </w:rPr>
        <w:t xml:space="preserve"> οι οποίοι διαπράττουν κακουργήματα </w:t>
      </w:r>
      <w:r>
        <w:rPr>
          <w:rFonts w:eastAsia="Times New Roman" w:cs="Times New Roman"/>
          <w:szCs w:val="24"/>
        </w:rPr>
        <w:t xml:space="preserve">και μετά </w:t>
      </w:r>
      <w:r w:rsidRPr="001A5AA3">
        <w:rPr>
          <w:rFonts w:eastAsia="Times New Roman" w:cs="Times New Roman"/>
          <w:szCs w:val="24"/>
        </w:rPr>
        <w:t>δεν έχου</w:t>
      </w:r>
      <w:r>
        <w:rPr>
          <w:rFonts w:eastAsia="Times New Roman" w:cs="Times New Roman"/>
          <w:szCs w:val="24"/>
        </w:rPr>
        <w:t>ν</w:t>
      </w:r>
      <w:r w:rsidRPr="001A5AA3">
        <w:rPr>
          <w:rFonts w:eastAsia="Times New Roman" w:cs="Times New Roman"/>
          <w:szCs w:val="24"/>
        </w:rPr>
        <w:t xml:space="preserve"> καν επίγνωση ότι </w:t>
      </w:r>
      <w:r>
        <w:rPr>
          <w:rFonts w:eastAsia="Times New Roman" w:cs="Times New Roman"/>
          <w:szCs w:val="24"/>
        </w:rPr>
        <w:t xml:space="preserve">τα </w:t>
      </w:r>
      <w:r w:rsidRPr="001A5AA3">
        <w:rPr>
          <w:rFonts w:eastAsia="Times New Roman" w:cs="Times New Roman"/>
          <w:szCs w:val="24"/>
        </w:rPr>
        <w:t>διέπραξαν</w:t>
      </w:r>
      <w:r>
        <w:rPr>
          <w:rFonts w:eastAsia="Times New Roman" w:cs="Times New Roman"/>
          <w:szCs w:val="24"/>
        </w:rPr>
        <w:t>.</w:t>
      </w:r>
      <w:r w:rsidRPr="001A5AA3">
        <w:rPr>
          <w:rFonts w:eastAsia="Times New Roman" w:cs="Times New Roman"/>
          <w:szCs w:val="24"/>
        </w:rPr>
        <w:t xml:space="preserve"> </w:t>
      </w:r>
      <w:r>
        <w:rPr>
          <w:rFonts w:eastAsia="Times New Roman" w:cs="Times New Roman"/>
          <w:szCs w:val="24"/>
        </w:rPr>
        <w:t>Α</w:t>
      </w:r>
      <w:r w:rsidRPr="001A5AA3">
        <w:rPr>
          <w:rFonts w:eastAsia="Times New Roman" w:cs="Times New Roman"/>
          <w:szCs w:val="24"/>
        </w:rPr>
        <w:t>υτ</w:t>
      </w:r>
      <w:r>
        <w:rPr>
          <w:rFonts w:eastAsia="Times New Roman" w:cs="Times New Roman"/>
          <w:szCs w:val="24"/>
        </w:rPr>
        <w:t>οί</w:t>
      </w:r>
      <w:r w:rsidRPr="001A5AA3">
        <w:rPr>
          <w:rFonts w:eastAsia="Times New Roman" w:cs="Times New Roman"/>
          <w:szCs w:val="24"/>
        </w:rPr>
        <w:t xml:space="preserve"> </w:t>
      </w:r>
      <w:r>
        <w:rPr>
          <w:rFonts w:eastAsia="Times New Roman" w:cs="Times New Roman"/>
          <w:szCs w:val="24"/>
        </w:rPr>
        <w:t>-</w:t>
      </w:r>
      <w:r w:rsidRPr="001A5AA3">
        <w:rPr>
          <w:rFonts w:eastAsia="Times New Roman" w:cs="Times New Roman"/>
          <w:szCs w:val="24"/>
        </w:rPr>
        <w:t xml:space="preserve">από την εμπειρία μου την ποινική </w:t>
      </w:r>
      <w:r>
        <w:rPr>
          <w:rFonts w:eastAsia="Times New Roman" w:cs="Times New Roman"/>
          <w:szCs w:val="24"/>
        </w:rPr>
        <w:t>σας λέω-</w:t>
      </w:r>
      <w:r w:rsidRPr="001A5AA3">
        <w:rPr>
          <w:rFonts w:eastAsia="Times New Roman" w:cs="Times New Roman"/>
          <w:szCs w:val="24"/>
        </w:rPr>
        <w:t xml:space="preserve"> είναι αυτοί που φεύγουν</w:t>
      </w:r>
      <w:r>
        <w:rPr>
          <w:rFonts w:eastAsia="Times New Roman" w:cs="Times New Roman"/>
          <w:szCs w:val="24"/>
        </w:rPr>
        <w:t>,</w:t>
      </w:r>
      <w:r w:rsidRPr="001A5AA3">
        <w:rPr>
          <w:rFonts w:eastAsia="Times New Roman" w:cs="Times New Roman"/>
          <w:szCs w:val="24"/>
        </w:rPr>
        <w:t xml:space="preserve"> όπως το λέμε εμείς στο δικαστήριο</w:t>
      </w:r>
      <w:r>
        <w:rPr>
          <w:rFonts w:eastAsia="Times New Roman" w:cs="Times New Roman"/>
          <w:szCs w:val="24"/>
        </w:rPr>
        <w:t>,</w:t>
      </w:r>
      <w:r w:rsidRPr="001A5AA3">
        <w:rPr>
          <w:rFonts w:eastAsia="Times New Roman" w:cs="Times New Roman"/>
          <w:szCs w:val="24"/>
        </w:rPr>
        <w:t xml:space="preserve"> </w:t>
      </w:r>
      <w:r>
        <w:rPr>
          <w:rFonts w:eastAsia="Times New Roman" w:cs="Times New Roman"/>
          <w:szCs w:val="24"/>
        </w:rPr>
        <w:t>«</w:t>
      </w:r>
      <w:r w:rsidRPr="001A5AA3">
        <w:rPr>
          <w:rFonts w:eastAsia="Times New Roman" w:cs="Times New Roman"/>
          <w:szCs w:val="24"/>
        </w:rPr>
        <w:t>φορτωμέν</w:t>
      </w:r>
      <w:r>
        <w:rPr>
          <w:rFonts w:eastAsia="Times New Roman" w:cs="Times New Roman"/>
          <w:szCs w:val="24"/>
        </w:rPr>
        <w:t>οι</w:t>
      </w:r>
      <w:r w:rsidRPr="001A5AA3">
        <w:rPr>
          <w:rFonts w:eastAsia="Times New Roman" w:cs="Times New Roman"/>
          <w:szCs w:val="24"/>
        </w:rPr>
        <w:t xml:space="preserve"> με χρόνια</w:t>
      </w:r>
      <w:r>
        <w:rPr>
          <w:rFonts w:eastAsia="Times New Roman" w:cs="Times New Roman"/>
          <w:szCs w:val="24"/>
        </w:rPr>
        <w:t>». Γ</w:t>
      </w:r>
      <w:r w:rsidRPr="001A5AA3">
        <w:rPr>
          <w:rFonts w:eastAsia="Times New Roman" w:cs="Times New Roman"/>
          <w:szCs w:val="24"/>
        </w:rPr>
        <w:t>ιατί</w:t>
      </w:r>
      <w:r>
        <w:rPr>
          <w:rFonts w:eastAsia="Times New Roman" w:cs="Times New Roman"/>
          <w:szCs w:val="24"/>
        </w:rPr>
        <w:t>;</w:t>
      </w:r>
      <w:r w:rsidRPr="001A5AA3">
        <w:rPr>
          <w:rFonts w:eastAsia="Times New Roman" w:cs="Times New Roman"/>
          <w:szCs w:val="24"/>
        </w:rPr>
        <w:t xml:space="preserve"> </w:t>
      </w:r>
      <w:r>
        <w:rPr>
          <w:rFonts w:eastAsia="Times New Roman" w:cs="Times New Roman"/>
          <w:szCs w:val="24"/>
        </w:rPr>
        <w:t xml:space="preserve">Γιατί δεν έχουν καταλάβει τι έχουν κάνει. </w:t>
      </w:r>
    </w:p>
    <w:p w14:paraId="69A55EC9"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 xml:space="preserve">Τώρα, ας πούμε, του είπαν του κ. Πολάκη </w:t>
      </w:r>
      <w:r w:rsidRPr="001A5AA3">
        <w:rPr>
          <w:rFonts w:eastAsia="Times New Roman" w:cs="Times New Roman"/>
          <w:szCs w:val="24"/>
        </w:rPr>
        <w:t>ότι έχει κάνει αυτό</w:t>
      </w:r>
      <w:r>
        <w:rPr>
          <w:rFonts w:eastAsia="Times New Roman" w:cs="Times New Roman"/>
          <w:szCs w:val="24"/>
        </w:rPr>
        <w:t>,</w:t>
      </w:r>
      <w:r w:rsidRPr="001A5AA3">
        <w:rPr>
          <w:rFonts w:eastAsia="Times New Roman" w:cs="Times New Roman"/>
          <w:szCs w:val="24"/>
        </w:rPr>
        <w:t xml:space="preserve"> ανησύχησε με τη δημοσιότητα που πήρε </w:t>
      </w:r>
      <w:r>
        <w:rPr>
          <w:rFonts w:eastAsia="Times New Roman" w:cs="Times New Roman"/>
          <w:szCs w:val="24"/>
        </w:rPr>
        <w:t xml:space="preserve">αυτή η ιστορία, ήρθε εδώ </w:t>
      </w:r>
      <w:r w:rsidRPr="001A5AA3">
        <w:rPr>
          <w:rFonts w:eastAsia="Times New Roman" w:cs="Times New Roman"/>
          <w:szCs w:val="24"/>
        </w:rPr>
        <w:t xml:space="preserve">και προσπαθεί να </w:t>
      </w:r>
      <w:r>
        <w:rPr>
          <w:rFonts w:eastAsia="Times New Roman" w:cs="Times New Roman"/>
          <w:szCs w:val="24"/>
        </w:rPr>
        <w:t>αποσείσει</w:t>
      </w:r>
      <w:r w:rsidRPr="001A5AA3">
        <w:rPr>
          <w:rFonts w:eastAsia="Times New Roman" w:cs="Times New Roman"/>
          <w:szCs w:val="24"/>
        </w:rPr>
        <w:t xml:space="preserve"> </w:t>
      </w:r>
      <w:r w:rsidRPr="001A5AA3">
        <w:rPr>
          <w:rFonts w:eastAsia="Times New Roman" w:cs="Times New Roman"/>
          <w:szCs w:val="24"/>
        </w:rPr>
        <w:t>την κατηγορία</w:t>
      </w:r>
      <w:r>
        <w:rPr>
          <w:rFonts w:eastAsia="Times New Roman" w:cs="Times New Roman"/>
          <w:szCs w:val="24"/>
        </w:rPr>
        <w:t>. Σεβαστά τα δικαιώματα των κατηγορουμένων, αν και</w:t>
      </w:r>
      <w:r>
        <w:rPr>
          <w:rFonts w:eastAsia="Times New Roman" w:cs="Times New Roman"/>
          <w:szCs w:val="24"/>
        </w:rPr>
        <w:t xml:space="preserve"> </w:t>
      </w:r>
      <w:r w:rsidRPr="001A5AA3">
        <w:rPr>
          <w:rFonts w:eastAsia="Times New Roman" w:cs="Times New Roman"/>
          <w:szCs w:val="24"/>
        </w:rPr>
        <w:t xml:space="preserve">εδώ </w:t>
      </w:r>
      <w:r>
        <w:rPr>
          <w:rFonts w:eastAsia="Times New Roman" w:cs="Times New Roman"/>
          <w:szCs w:val="24"/>
        </w:rPr>
        <w:t>δ</w:t>
      </w:r>
      <w:r w:rsidRPr="001A5AA3">
        <w:rPr>
          <w:rFonts w:eastAsia="Times New Roman" w:cs="Times New Roman"/>
          <w:szCs w:val="24"/>
        </w:rPr>
        <w:t>εν έχουμε τέτοιο χαρακτήρα</w:t>
      </w:r>
      <w:r>
        <w:rPr>
          <w:rFonts w:eastAsia="Times New Roman" w:cs="Times New Roman"/>
          <w:szCs w:val="24"/>
        </w:rPr>
        <w:t>.</w:t>
      </w:r>
      <w:r w:rsidRPr="001A5AA3">
        <w:rPr>
          <w:rFonts w:eastAsia="Times New Roman" w:cs="Times New Roman"/>
          <w:szCs w:val="24"/>
        </w:rPr>
        <w:t xml:space="preserve"> </w:t>
      </w:r>
      <w:r>
        <w:rPr>
          <w:rFonts w:eastAsia="Times New Roman" w:cs="Times New Roman"/>
          <w:szCs w:val="24"/>
        </w:rPr>
        <w:t>Ε</w:t>
      </w:r>
      <w:r w:rsidRPr="001A5AA3">
        <w:rPr>
          <w:rFonts w:eastAsia="Times New Roman" w:cs="Times New Roman"/>
          <w:szCs w:val="24"/>
        </w:rPr>
        <w:t xml:space="preserve">δώ συζητάμε </w:t>
      </w:r>
      <w:r>
        <w:rPr>
          <w:rFonts w:eastAsia="Times New Roman" w:cs="Times New Roman"/>
          <w:szCs w:val="24"/>
        </w:rPr>
        <w:t>τ</w:t>
      </w:r>
      <w:r w:rsidRPr="001A5AA3">
        <w:rPr>
          <w:rFonts w:eastAsia="Times New Roman" w:cs="Times New Roman"/>
          <w:szCs w:val="24"/>
        </w:rPr>
        <w:t>ο πολιτικό ζήτημα</w:t>
      </w:r>
      <w:r>
        <w:rPr>
          <w:rFonts w:eastAsia="Times New Roman" w:cs="Times New Roman"/>
          <w:szCs w:val="24"/>
        </w:rPr>
        <w:t>.</w:t>
      </w:r>
      <w:r w:rsidRPr="001A5AA3">
        <w:rPr>
          <w:rFonts w:eastAsia="Times New Roman" w:cs="Times New Roman"/>
          <w:szCs w:val="24"/>
        </w:rPr>
        <w:t xml:space="preserve"> </w:t>
      </w:r>
      <w:r>
        <w:rPr>
          <w:rFonts w:eastAsia="Times New Roman" w:cs="Times New Roman"/>
          <w:szCs w:val="24"/>
        </w:rPr>
        <w:t>Και αφού ήρθε εδώ, ομολόγησε</w:t>
      </w:r>
      <w:r w:rsidRPr="001A5AA3">
        <w:rPr>
          <w:rFonts w:eastAsia="Times New Roman" w:cs="Times New Roman"/>
          <w:szCs w:val="24"/>
        </w:rPr>
        <w:t xml:space="preserve"> τα εξής</w:t>
      </w:r>
      <w:r>
        <w:rPr>
          <w:rFonts w:eastAsia="Times New Roman" w:cs="Times New Roman"/>
          <w:szCs w:val="24"/>
        </w:rPr>
        <w:t>: «</w:t>
      </w:r>
      <w:r w:rsidRPr="001A5AA3">
        <w:rPr>
          <w:rFonts w:eastAsia="Times New Roman" w:cs="Times New Roman"/>
          <w:szCs w:val="24"/>
        </w:rPr>
        <w:t>Βεβαίως</w:t>
      </w:r>
      <w:r>
        <w:rPr>
          <w:rFonts w:eastAsia="Times New Roman" w:cs="Times New Roman"/>
          <w:szCs w:val="24"/>
        </w:rPr>
        <w:t>»,</w:t>
      </w:r>
      <w:r w:rsidRPr="001A5AA3">
        <w:rPr>
          <w:rFonts w:eastAsia="Times New Roman" w:cs="Times New Roman"/>
          <w:szCs w:val="24"/>
        </w:rPr>
        <w:t xml:space="preserve"> λέει</w:t>
      </w:r>
      <w:r>
        <w:rPr>
          <w:rFonts w:eastAsia="Times New Roman" w:cs="Times New Roman"/>
          <w:szCs w:val="24"/>
        </w:rPr>
        <w:t>,</w:t>
      </w:r>
      <w:r w:rsidRPr="001A5AA3">
        <w:rPr>
          <w:rFonts w:eastAsia="Times New Roman" w:cs="Times New Roman"/>
          <w:szCs w:val="24"/>
        </w:rPr>
        <w:t xml:space="preserve"> </w:t>
      </w:r>
      <w:r>
        <w:rPr>
          <w:rFonts w:eastAsia="Times New Roman" w:cs="Times New Roman"/>
          <w:szCs w:val="24"/>
        </w:rPr>
        <w:t>«</w:t>
      </w:r>
      <w:r w:rsidRPr="001A5AA3">
        <w:rPr>
          <w:rFonts w:eastAsia="Times New Roman" w:cs="Times New Roman"/>
          <w:szCs w:val="24"/>
        </w:rPr>
        <w:t>και πολύ καλά έκανα που πήγα</w:t>
      </w:r>
      <w:r>
        <w:rPr>
          <w:rFonts w:eastAsia="Times New Roman" w:cs="Times New Roman"/>
          <w:szCs w:val="24"/>
        </w:rPr>
        <w:t>» -προσέξτε, αυτά είναι ομολογίες άλλες-</w:t>
      </w:r>
      <w:r w:rsidRPr="001A5AA3">
        <w:rPr>
          <w:rFonts w:eastAsia="Times New Roman" w:cs="Times New Roman"/>
          <w:szCs w:val="24"/>
        </w:rPr>
        <w:t xml:space="preserve"> </w:t>
      </w:r>
      <w:r>
        <w:rPr>
          <w:rFonts w:eastAsia="Times New Roman" w:cs="Times New Roman"/>
          <w:szCs w:val="24"/>
        </w:rPr>
        <w:t>«</w:t>
      </w:r>
      <w:r w:rsidRPr="001A5AA3">
        <w:rPr>
          <w:rFonts w:eastAsia="Times New Roman" w:cs="Times New Roman"/>
          <w:szCs w:val="24"/>
        </w:rPr>
        <w:t>πολύ καλά έκανα που πήρα</w:t>
      </w:r>
      <w:r>
        <w:rPr>
          <w:rFonts w:eastAsia="Times New Roman" w:cs="Times New Roman"/>
          <w:szCs w:val="24"/>
        </w:rPr>
        <w:t xml:space="preserve"> και τ</w:t>
      </w:r>
      <w:r w:rsidRPr="001A5AA3">
        <w:rPr>
          <w:rFonts w:eastAsia="Times New Roman" w:cs="Times New Roman"/>
          <w:szCs w:val="24"/>
        </w:rPr>
        <w:t xml:space="preserve">ηλέφωνο και του έκανα και έλεγχο </w:t>
      </w:r>
      <w:r w:rsidRPr="001A5AA3">
        <w:rPr>
          <w:rFonts w:eastAsia="Times New Roman" w:cs="Times New Roman"/>
          <w:szCs w:val="24"/>
        </w:rPr>
        <w:t xml:space="preserve">για το δάνειό μου του κεντρικού </w:t>
      </w:r>
      <w:r>
        <w:rPr>
          <w:rFonts w:eastAsia="Times New Roman" w:cs="Times New Roman"/>
          <w:szCs w:val="24"/>
        </w:rPr>
        <w:t>Τ</w:t>
      </w:r>
      <w:r w:rsidRPr="001A5AA3">
        <w:rPr>
          <w:rFonts w:eastAsia="Times New Roman" w:cs="Times New Roman"/>
          <w:szCs w:val="24"/>
        </w:rPr>
        <w:t>ραπεζίτη και του είπα και τι πρέπει να ελέγξει και του είπα</w:t>
      </w:r>
      <w:r>
        <w:rPr>
          <w:rFonts w:eastAsia="Times New Roman" w:cs="Times New Roman"/>
          <w:szCs w:val="24"/>
        </w:rPr>
        <w:t xml:space="preserve"> ότι</w:t>
      </w:r>
      <w:r w:rsidRPr="001A5AA3">
        <w:rPr>
          <w:rFonts w:eastAsia="Times New Roman" w:cs="Times New Roman"/>
          <w:szCs w:val="24"/>
        </w:rPr>
        <w:t xml:space="preserve"> θα πάω </w:t>
      </w:r>
      <w:r>
        <w:rPr>
          <w:rFonts w:eastAsia="Times New Roman" w:cs="Times New Roman"/>
          <w:szCs w:val="24"/>
        </w:rPr>
        <w:t xml:space="preserve">και </w:t>
      </w:r>
      <w:r w:rsidRPr="001A5AA3">
        <w:rPr>
          <w:rFonts w:eastAsia="Times New Roman" w:cs="Times New Roman"/>
          <w:szCs w:val="24"/>
        </w:rPr>
        <w:t xml:space="preserve">στο γραφείο </w:t>
      </w:r>
      <w:r>
        <w:rPr>
          <w:rFonts w:eastAsia="Times New Roman" w:cs="Times New Roman"/>
          <w:szCs w:val="24"/>
        </w:rPr>
        <w:t>τ</w:t>
      </w:r>
      <w:r w:rsidRPr="001A5AA3">
        <w:rPr>
          <w:rFonts w:eastAsia="Times New Roman" w:cs="Times New Roman"/>
          <w:szCs w:val="24"/>
        </w:rPr>
        <w:t>ου να κάτσω μέχρι να κάνει τη δουλειά του</w:t>
      </w:r>
      <w:r>
        <w:rPr>
          <w:rFonts w:eastAsia="Times New Roman" w:cs="Times New Roman"/>
          <w:szCs w:val="24"/>
        </w:rPr>
        <w:t>.»</w:t>
      </w:r>
      <w:r w:rsidRPr="001A5AA3">
        <w:rPr>
          <w:rFonts w:eastAsia="Times New Roman" w:cs="Times New Roman"/>
          <w:szCs w:val="24"/>
        </w:rPr>
        <w:t xml:space="preserve"> </w:t>
      </w:r>
      <w:r>
        <w:rPr>
          <w:rFonts w:eastAsia="Times New Roman" w:cs="Times New Roman"/>
          <w:szCs w:val="24"/>
        </w:rPr>
        <w:t xml:space="preserve">Αυτά τα λέει Υπουργός. </w:t>
      </w:r>
    </w:p>
    <w:p w14:paraId="69A55ECA" w14:textId="77777777" w:rsidR="00C9651F" w:rsidRDefault="002D2592">
      <w:pPr>
        <w:spacing w:line="600" w:lineRule="auto"/>
        <w:ind w:firstLine="720"/>
        <w:contextualSpacing/>
        <w:jc w:val="both"/>
        <w:rPr>
          <w:rFonts w:eastAsia="Times New Roman" w:cs="Times New Roman"/>
          <w:szCs w:val="24"/>
        </w:rPr>
      </w:pPr>
      <w:r w:rsidRPr="00A378D2">
        <w:rPr>
          <w:rFonts w:eastAsia="Times New Roman" w:cs="Times New Roman"/>
          <w:szCs w:val="24"/>
        </w:rPr>
        <w:lastRenderedPageBreak/>
        <w:t xml:space="preserve">Και αναρωτιέμαι </w:t>
      </w:r>
      <w:r>
        <w:rPr>
          <w:rFonts w:eastAsia="Times New Roman" w:cs="Times New Roman"/>
          <w:szCs w:val="24"/>
        </w:rPr>
        <w:t>τώρα εντάξει, προφανώς οι συνάδελφοι Υ</w:t>
      </w:r>
      <w:r w:rsidRPr="00A378D2">
        <w:rPr>
          <w:rFonts w:eastAsia="Times New Roman" w:cs="Times New Roman"/>
          <w:szCs w:val="24"/>
        </w:rPr>
        <w:t>πουργοί ακόμα</w:t>
      </w:r>
      <w:r w:rsidRPr="00A378D2">
        <w:rPr>
          <w:rFonts w:eastAsia="Times New Roman" w:cs="Times New Roman"/>
          <w:szCs w:val="24"/>
        </w:rPr>
        <w:t xml:space="preserve"> και εσείς το κοιτάτε</w:t>
      </w:r>
      <w:r>
        <w:rPr>
          <w:rFonts w:eastAsia="Times New Roman" w:cs="Times New Roman"/>
          <w:szCs w:val="24"/>
        </w:rPr>
        <w:t>,</w:t>
      </w:r>
      <w:r w:rsidRPr="00A378D2">
        <w:rPr>
          <w:rFonts w:eastAsia="Times New Roman" w:cs="Times New Roman"/>
          <w:szCs w:val="24"/>
        </w:rPr>
        <w:t xml:space="preserve"> το </w:t>
      </w:r>
      <w:r>
        <w:rPr>
          <w:rFonts w:eastAsia="Times New Roman" w:cs="Times New Roman"/>
          <w:szCs w:val="24"/>
        </w:rPr>
        <w:t xml:space="preserve">υπομένετε </w:t>
      </w:r>
      <w:r>
        <w:rPr>
          <w:rFonts w:eastAsia="Times New Roman" w:cs="Times New Roman"/>
          <w:szCs w:val="24"/>
        </w:rPr>
        <w:t>-</w:t>
      </w:r>
      <w:r>
        <w:rPr>
          <w:rFonts w:eastAsia="Times New Roman" w:cs="Times New Roman"/>
          <w:szCs w:val="24"/>
        </w:rPr>
        <w:t xml:space="preserve">το καταλαβαίνω αυτό σε έναν </w:t>
      </w:r>
      <w:r w:rsidRPr="00A378D2">
        <w:rPr>
          <w:rFonts w:eastAsia="Times New Roman" w:cs="Times New Roman"/>
          <w:szCs w:val="24"/>
        </w:rPr>
        <w:t>βαθμό</w:t>
      </w:r>
      <w:r>
        <w:rPr>
          <w:rFonts w:eastAsia="Times New Roman" w:cs="Times New Roman"/>
          <w:szCs w:val="24"/>
        </w:rPr>
        <w:t>- α</w:t>
      </w:r>
      <w:r w:rsidRPr="00A378D2">
        <w:rPr>
          <w:rFonts w:eastAsia="Times New Roman" w:cs="Times New Roman"/>
          <w:szCs w:val="24"/>
        </w:rPr>
        <w:t xml:space="preserve">ν και </w:t>
      </w:r>
      <w:r>
        <w:rPr>
          <w:rFonts w:eastAsia="Times New Roman" w:cs="Times New Roman"/>
          <w:szCs w:val="24"/>
        </w:rPr>
        <w:t>η</w:t>
      </w:r>
      <w:r w:rsidRPr="00A378D2">
        <w:rPr>
          <w:rFonts w:eastAsia="Times New Roman" w:cs="Times New Roman"/>
          <w:szCs w:val="24"/>
        </w:rPr>
        <w:t xml:space="preserve"> υπομονή έχει και αυτή όρια</w:t>
      </w:r>
      <w:r>
        <w:rPr>
          <w:rFonts w:eastAsia="Times New Roman" w:cs="Times New Roman"/>
          <w:szCs w:val="24"/>
        </w:rPr>
        <w:t xml:space="preserve">, ε; </w:t>
      </w:r>
      <w:r w:rsidRPr="00A378D2">
        <w:rPr>
          <w:rFonts w:eastAsia="Times New Roman" w:cs="Times New Roman"/>
          <w:szCs w:val="24"/>
        </w:rPr>
        <w:t>Ήδη έχουν υπάρξει δηλώσεις</w:t>
      </w:r>
      <w:r>
        <w:rPr>
          <w:rFonts w:eastAsia="Times New Roman" w:cs="Times New Roman"/>
          <w:szCs w:val="24"/>
        </w:rPr>
        <w:t xml:space="preserve"> -διάβασα</w:t>
      </w:r>
      <w:r w:rsidRPr="00A378D2">
        <w:rPr>
          <w:rFonts w:eastAsia="Times New Roman" w:cs="Times New Roman"/>
          <w:szCs w:val="24"/>
        </w:rPr>
        <w:t xml:space="preserve"> του κ</w:t>
      </w:r>
      <w:r>
        <w:rPr>
          <w:rFonts w:eastAsia="Times New Roman" w:cs="Times New Roman"/>
          <w:szCs w:val="24"/>
        </w:rPr>
        <w:t>.</w:t>
      </w:r>
      <w:r w:rsidRPr="00A378D2">
        <w:rPr>
          <w:rFonts w:eastAsia="Times New Roman" w:cs="Times New Roman"/>
          <w:szCs w:val="24"/>
        </w:rPr>
        <w:t xml:space="preserve"> </w:t>
      </w:r>
      <w:r>
        <w:rPr>
          <w:rFonts w:eastAsia="Times New Roman" w:cs="Times New Roman"/>
          <w:szCs w:val="24"/>
        </w:rPr>
        <w:t>Φ</w:t>
      </w:r>
      <w:r w:rsidRPr="00A378D2">
        <w:rPr>
          <w:rFonts w:eastAsia="Times New Roman" w:cs="Times New Roman"/>
          <w:szCs w:val="24"/>
        </w:rPr>
        <w:t>ίλη</w:t>
      </w:r>
      <w:r>
        <w:rPr>
          <w:rFonts w:eastAsia="Times New Roman" w:cs="Times New Roman"/>
          <w:szCs w:val="24"/>
        </w:rPr>
        <w:t>-</w:t>
      </w:r>
      <w:r w:rsidRPr="00A378D2">
        <w:rPr>
          <w:rFonts w:eastAsia="Times New Roman" w:cs="Times New Roman"/>
          <w:szCs w:val="24"/>
        </w:rPr>
        <w:t xml:space="preserve"> στην αντίθετη κατεύθυνση</w:t>
      </w:r>
      <w:r>
        <w:rPr>
          <w:rFonts w:eastAsia="Times New Roman" w:cs="Times New Roman"/>
          <w:szCs w:val="24"/>
        </w:rPr>
        <w:t xml:space="preserve">. Ο Πρωθυπουργός θα παρέμβει; Γιατί ο κ. Πολάκης </w:t>
      </w:r>
      <w:r w:rsidRPr="00A378D2">
        <w:rPr>
          <w:rFonts w:eastAsia="Times New Roman" w:cs="Times New Roman"/>
          <w:szCs w:val="24"/>
        </w:rPr>
        <w:t>έχει αυτή την ιδιότητα</w:t>
      </w:r>
      <w:r>
        <w:rPr>
          <w:rFonts w:eastAsia="Times New Roman" w:cs="Times New Roman"/>
          <w:szCs w:val="24"/>
        </w:rPr>
        <w:t>, επειδή ο Π</w:t>
      </w:r>
      <w:r w:rsidRPr="00A378D2">
        <w:rPr>
          <w:rFonts w:eastAsia="Times New Roman" w:cs="Times New Roman"/>
          <w:szCs w:val="24"/>
        </w:rPr>
        <w:t>ρωθυπουργός του επιτρέπει να έχει αυτή την ιδιότητα</w:t>
      </w:r>
      <w:r>
        <w:rPr>
          <w:rFonts w:eastAsia="Times New Roman" w:cs="Times New Roman"/>
          <w:szCs w:val="24"/>
        </w:rPr>
        <w:t>. Θ</w:t>
      </w:r>
      <w:r w:rsidRPr="00A378D2">
        <w:rPr>
          <w:rFonts w:eastAsia="Times New Roman" w:cs="Times New Roman"/>
          <w:szCs w:val="24"/>
        </w:rPr>
        <w:t>α συνεχίσει αυτή η κατάσταση για πολύ</w:t>
      </w:r>
      <w:r>
        <w:rPr>
          <w:rFonts w:eastAsia="Times New Roman" w:cs="Times New Roman"/>
          <w:szCs w:val="24"/>
        </w:rPr>
        <w:t>; Α</w:t>
      </w:r>
      <w:r w:rsidRPr="00A378D2">
        <w:rPr>
          <w:rFonts w:eastAsia="Times New Roman" w:cs="Times New Roman"/>
          <w:szCs w:val="24"/>
        </w:rPr>
        <w:t>ντιλαμβανόμαστε τώρα για τι πράγμα συζητάμε</w:t>
      </w:r>
      <w:r>
        <w:rPr>
          <w:rFonts w:eastAsia="Times New Roman" w:cs="Times New Roman"/>
          <w:szCs w:val="24"/>
        </w:rPr>
        <w:t>;</w:t>
      </w:r>
    </w:p>
    <w:p w14:paraId="69A55ECB" w14:textId="77777777" w:rsidR="00C9651F" w:rsidRDefault="002D2592">
      <w:pPr>
        <w:spacing w:line="600" w:lineRule="auto"/>
        <w:ind w:firstLine="720"/>
        <w:contextualSpacing/>
        <w:jc w:val="both"/>
        <w:rPr>
          <w:rFonts w:eastAsia="Times New Roman" w:cs="Times New Roman"/>
          <w:szCs w:val="24"/>
        </w:rPr>
      </w:pPr>
      <w:r>
        <w:rPr>
          <w:rFonts w:eastAsia="Times New Roman" w:cs="Times New Roman"/>
          <w:szCs w:val="24"/>
        </w:rPr>
        <w:t xml:space="preserve">Ως προς τις </w:t>
      </w:r>
      <w:r w:rsidRPr="00A378D2">
        <w:rPr>
          <w:rFonts w:eastAsia="Times New Roman" w:cs="Times New Roman"/>
          <w:szCs w:val="24"/>
        </w:rPr>
        <w:t xml:space="preserve">πλημμέλειες </w:t>
      </w:r>
      <w:r>
        <w:rPr>
          <w:rFonts w:eastAsia="Times New Roman" w:cs="Times New Roman"/>
          <w:szCs w:val="24"/>
        </w:rPr>
        <w:t>σ</w:t>
      </w:r>
      <w:r w:rsidRPr="00A378D2">
        <w:rPr>
          <w:rFonts w:eastAsia="Times New Roman" w:cs="Times New Roman"/>
          <w:szCs w:val="24"/>
        </w:rPr>
        <w:t>τον έλεγχο των δανείων</w:t>
      </w:r>
      <w:r>
        <w:rPr>
          <w:rFonts w:eastAsia="Times New Roman" w:cs="Times New Roman"/>
          <w:szCs w:val="24"/>
        </w:rPr>
        <w:t>,</w:t>
      </w:r>
      <w:r w:rsidRPr="00A378D2">
        <w:rPr>
          <w:rFonts w:eastAsia="Times New Roman" w:cs="Times New Roman"/>
          <w:szCs w:val="24"/>
        </w:rPr>
        <w:t xml:space="preserve"> τ</w:t>
      </w:r>
      <w:r>
        <w:rPr>
          <w:rFonts w:eastAsia="Times New Roman" w:cs="Times New Roman"/>
          <w:szCs w:val="24"/>
        </w:rPr>
        <w:t>ις οποίε</w:t>
      </w:r>
      <w:r w:rsidRPr="00A378D2">
        <w:rPr>
          <w:rFonts w:eastAsia="Times New Roman" w:cs="Times New Roman"/>
          <w:szCs w:val="24"/>
        </w:rPr>
        <w:t>ς επικαλέστηκε</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να πάει λέει να ελέγξει τα δάνεια της εφημερίδας </w:t>
      </w:r>
      <w:r>
        <w:rPr>
          <w:rFonts w:eastAsia="Times New Roman" w:cs="Times New Roman"/>
          <w:szCs w:val="24"/>
        </w:rPr>
        <w:t>«</w:t>
      </w:r>
      <w:r>
        <w:rPr>
          <w:rFonts w:eastAsia="Times New Roman" w:cs="Times New Roman"/>
          <w:szCs w:val="24"/>
        </w:rPr>
        <w:t>ΤΟ ΠΡΩΤΟ ΘΕΜΑ</w:t>
      </w:r>
      <w:r>
        <w:rPr>
          <w:rFonts w:eastAsia="Times New Roman" w:cs="Times New Roman"/>
          <w:szCs w:val="24"/>
        </w:rPr>
        <w:t>»</w:t>
      </w:r>
      <w:r>
        <w:rPr>
          <w:rFonts w:eastAsia="Times New Roman" w:cs="Times New Roman"/>
          <w:szCs w:val="24"/>
        </w:rPr>
        <w:t xml:space="preserve">- μα, δεν έγινε </w:t>
      </w:r>
      <w:r>
        <w:rPr>
          <w:rFonts w:eastAsia="Times New Roman" w:cs="Times New Roman"/>
          <w:szCs w:val="24"/>
        </w:rPr>
        <w:t>ε</w:t>
      </w:r>
      <w:r w:rsidRPr="00A378D2">
        <w:rPr>
          <w:rFonts w:eastAsia="Times New Roman" w:cs="Times New Roman"/>
          <w:szCs w:val="24"/>
        </w:rPr>
        <w:t xml:space="preserve">ξεταστική </w:t>
      </w:r>
      <w:r>
        <w:rPr>
          <w:rFonts w:eastAsia="Times New Roman" w:cs="Times New Roman"/>
          <w:szCs w:val="24"/>
        </w:rPr>
        <w:t>ε</w:t>
      </w:r>
      <w:r w:rsidRPr="00A378D2">
        <w:rPr>
          <w:rFonts w:eastAsia="Times New Roman" w:cs="Times New Roman"/>
          <w:szCs w:val="24"/>
        </w:rPr>
        <w:t xml:space="preserve">πιτροπή για τη χρηματοδότηση των δανείων των </w:t>
      </w:r>
      <w:r>
        <w:rPr>
          <w:rFonts w:eastAsia="Times New Roman" w:cs="Times New Roman"/>
          <w:szCs w:val="24"/>
        </w:rPr>
        <w:t>ΜΜΕ; Δ</w:t>
      </w:r>
      <w:r w:rsidRPr="00A378D2">
        <w:rPr>
          <w:rFonts w:eastAsia="Times New Roman" w:cs="Times New Roman"/>
          <w:szCs w:val="24"/>
        </w:rPr>
        <w:t>εν έχουν αναλυθεί όλα αυτά</w:t>
      </w:r>
      <w:r>
        <w:rPr>
          <w:rFonts w:eastAsia="Times New Roman" w:cs="Times New Roman"/>
          <w:szCs w:val="24"/>
        </w:rPr>
        <w:t>; Δεν έχουν διαβιβα</w:t>
      </w:r>
      <w:r w:rsidRPr="00A378D2">
        <w:rPr>
          <w:rFonts w:eastAsia="Times New Roman" w:cs="Times New Roman"/>
          <w:szCs w:val="24"/>
        </w:rPr>
        <w:t>στ</w:t>
      </w:r>
      <w:r>
        <w:rPr>
          <w:rFonts w:eastAsia="Times New Roman" w:cs="Times New Roman"/>
          <w:szCs w:val="24"/>
        </w:rPr>
        <w:t xml:space="preserve">εί και στους αρμόδιους </w:t>
      </w:r>
      <w:r>
        <w:rPr>
          <w:rFonts w:eastAsia="Times New Roman" w:cs="Times New Roman"/>
          <w:szCs w:val="24"/>
        </w:rPr>
        <w:t>ε</w:t>
      </w:r>
      <w:r w:rsidRPr="00A378D2">
        <w:rPr>
          <w:rFonts w:eastAsia="Times New Roman" w:cs="Times New Roman"/>
          <w:szCs w:val="24"/>
        </w:rPr>
        <w:t>ισαγγελείς</w:t>
      </w:r>
      <w:r>
        <w:rPr>
          <w:rFonts w:eastAsia="Times New Roman" w:cs="Times New Roman"/>
          <w:szCs w:val="24"/>
        </w:rPr>
        <w:t>,</w:t>
      </w:r>
      <w:r w:rsidRPr="00A378D2">
        <w:rPr>
          <w:rFonts w:eastAsia="Times New Roman" w:cs="Times New Roman"/>
          <w:szCs w:val="24"/>
        </w:rPr>
        <w:t xml:space="preserve"> για να κρίνουν </w:t>
      </w:r>
      <w:r>
        <w:rPr>
          <w:rFonts w:eastAsia="Times New Roman" w:cs="Times New Roman"/>
          <w:szCs w:val="24"/>
        </w:rPr>
        <w:t>α</w:t>
      </w:r>
      <w:r w:rsidRPr="00A378D2">
        <w:rPr>
          <w:rFonts w:eastAsia="Times New Roman" w:cs="Times New Roman"/>
          <w:szCs w:val="24"/>
        </w:rPr>
        <w:t>ν πρέπει να κά</w:t>
      </w:r>
      <w:r w:rsidRPr="00A378D2">
        <w:rPr>
          <w:rFonts w:eastAsia="Times New Roman" w:cs="Times New Roman"/>
          <w:szCs w:val="24"/>
        </w:rPr>
        <w:t>νουν</w:t>
      </w:r>
      <w:r>
        <w:rPr>
          <w:rFonts w:eastAsia="Times New Roman" w:cs="Times New Roman"/>
          <w:szCs w:val="24"/>
        </w:rPr>
        <w:t xml:space="preserve"> ενέργειες ή όχι; Τι να εξεταστεί και ποιος</w:t>
      </w:r>
      <w:r w:rsidRPr="00A378D2">
        <w:rPr>
          <w:rFonts w:eastAsia="Times New Roman" w:cs="Times New Roman"/>
          <w:szCs w:val="24"/>
        </w:rPr>
        <w:t xml:space="preserve"> να κάνει τη δουλειά του</w:t>
      </w:r>
      <w:r>
        <w:rPr>
          <w:rFonts w:eastAsia="Times New Roman" w:cs="Times New Roman"/>
          <w:szCs w:val="24"/>
        </w:rPr>
        <w:t>;</w:t>
      </w:r>
      <w:r w:rsidRPr="00A378D2">
        <w:rPr>
          <w:rFonts w:eastAsia="Times New Roman" w:cs="Times New Roman"/>
          <w:szCs w:val="24"/>
        </w:rPr>
        <w:t xml:space="preserve"> </w:t>
      </w:r>
      <w:r>
        <w:rPr>
          <w:rFonts w:eastAsia="Times New Roman" w:cs="Times New Roman"/>
          <w:szCs w:val="24"/>
        </w:rPr>
        <w:t xml:space="preserve">Τα </w:t>
      </w:r>
      <w:r w:rsidRPr="00A378D2">
        <w:rPr>
          <w:rFonts w:eastAsia="Times New Roman" w:cs="Times New Roman"/>
          <w:szCs w:val="24"/>
        </w:rPr>
        <w:t xml:space="preserve">αφήνω </w:t>
      </w:r>
      <w:r>
        <w:rPr>
          <w:rFonts w:eastAsia="Times New Roman" w:cs="Times New Roman"/>
          <w:szCs w:val="24"/>
        </w:rPr>
        <w:t>α</w:t>
      </w:r>
      <w:r w:rsidRPr="00A378D2">
        <w:rPr>
          <w:rFonts w:eastAsia="Times New Roman" w:cs="Times New Roman"/>
          <w:szCs w:val="24"/>
        </w:rPr>
        <w:t>υτά</w:t>
      </w:r>
      <w:r>
        <w:rPr>
          <w:rFonts w:eastAsia="Times New Roman" w:cs="Times New Roman"/>
          <w:szCs w:val="24"/>
        </w:rPr>
        <w:t xml:space="preserve"> ό</w:t>
      </w:r>
      <w:r w:rsidRPr="00A378D2">
        <w:rPr>
          <w:rFonts w:eastAsia="Times New Roman" w:cs="Times New Roman"/>
          <w:szCs w:val="24"/>
        </w:rPr>
        <w:t>λα</w:t>
      </w:r>
      <w:r>
        <w:rPr>
          <w:rFonts w:eastAsia="Times New Roman" w:cs="Times New Roman"/>
          <w:szCs w:val="24"/>
        </w:rPr>
        <w:t xml:space="preserve">. </w:t>
      </w:r>
    </w:p>
    <w:p w14:paraId="69A55ECC" w14:textId="77777777" w:rsidR="00C9651F" w:rsidRDefault="002D2592">
      <w:pPr>
        <w:spacing w:line="600" w:lineRule="auto"/>
        <w:ind w:firstLine="720"/>
        <w:contextualSpacing/>
        <w:jc w:val="both"/>
        <w:rPr>
          <w:rFonts w:eastAsia="Times New Roman" w:cs="Times New Roman"/>
          <w:szCs w:val="24"/>
        </w:rPr>
      </w:pPr>
      <w:r>
        <w:rPr>
          <w:rFonts w:eastAsia="Times New Roman" w:cs="Times New Roman"/>
          <w:szCs w:val="24"/>
        </w:rPr>
        <w:t xml:space="preserve">Παρεμπιπτόντως </w:t>
      </w:r>
      <w:r>
        <w:rPr>
          <w:rFonts w:eastAsia="Times New Roman" w:cs="Times New Roman"/>
          <w:szCs w:val="24"/>
        </w:rPr>
        <w:t>-</w:t>
      </w:r>
      <w:r>
        <w:rPr>
          <w:rFonts w:eastAsia="Times New Roman" w:cs="Times New Roman"/>
          <w:szCs w:val="24"/>
        </w:rPr>
        <w:t>ο κύριος Υπουργός είναι εκεί στη θέση του- ε</w:t>
      </w:r>
      <w:r w:rsidRPr="00A378D2">
        <w:rPr>
          <w:rFonts w:eastAsia="Times New Roman" w:cs="Times New Roman"/>
          <w:szCs w:val="24"/>
        </w:rPr>
        <w:t>πειδή ο κ</w:t>
      </w:r>
      <w:r>
        <w:rPr>
          <w:rFonts w:eastAsia="Times New Roman" w:cs="Times New Roman"/>
          <w:szCs w:val="24"/>
        </w:rPr>
        <w:t>.</w:t>
      </w:r>
      <w:r w:rsidRPr="00A378D2">
        <w:rPr>
          <w:rFonts w:eastAsia="Times New Roman" w:cs="Times New Roman"/>
          <w:szCs w:val="24"/>
        </w:rPr>
        <w:t xml:space="preserve"> Γεωργιάδης ζήτησε μία διευκρίνιση για την αναδρομικότητα της εφαρμογής </w:t>
      </w:r>
      <w:r>
        <w:rPr>
          <w:rFonts w:eastAsia="Times New Roman" w:cs="Times New Roman"/>
          <w:szCs w:val="24"/>
        </w:rPr>
        <w:t xml:space="preserve">του </w:t>
      </w:r>
      <w:r w:rsidRPr="00A378D2">
        <w:rPr>
          <w:rFonts w:eastAsia="Times New Roman" w:cs="Times New Roman"/>
          <w:szCs w:val="24"/>
        </w:rPr>
        <w:t>τεκμηρίου αθωότητ</w:t>
      </w:r>
      <w:r w:rsidRPr="00A378D2">
        <w:rPr>
          <w:rFonts w:eastAsia="Times New Roman" w:cs="Times New Roman"/>
          <w:szCs w:val="24"/>
        </w:rPr>
        <w:t>ας</w:t>
      </w:r>
      <w:r>
        <w:rPr>
          <w:rFonts w:eastAsia="Times New Roman" w:cs="Times New Roman"/>
          <w:szCs w:val="24"/>
        </w:rPr>
        <w:t>,</w:t>
      </w:r>
      <w:r w:rsidRPr="00A378D2">
        <w:rPr>
          <w:rFonts w:eastAsia="Times New Roman" w:cs="Times New Roman"/>
          <w:szCs w:val="24"/>
        </w:rPr>
        <w:t xml:space="preserve"> </w:t>
      </w:r>
      <w:r>
        <w:rPr>
          <w:rFonts w:eastAsia="Times New Roman" w:cs="Times New Roman"/>
          <w:szCs w:val="24"/>
        </w:rPr>
        <w:t>θ</w:t>
      </w:r>
      <w:r w:rsidRPr="00A378D2">
        <w:rPr>
          <w:rFonts w:eastAsia="Times New Roman" w:cs="Times New Roman"/>
          <w:szCs w:val="24"/>
        </w:rPr>
        <w:t xml:space="preserve">α πω </w:t>
      </w:r>
      <w:r w:rsidRPr="00A378D2">
        <w:rPr>
          <w:rFonts w:eastAsia="Times New Roman" w:cs="Times New Roman"/>
          <w:szCs w:val="24"/>
        </w:rPr>
        <w:lastRenderedPageBreak/>
        <w:t xml:space="preserve">ότι κατά </w:t>
      </w:r>
      <w:r>
        <w:rPr>
          <w:rFonts w:eastAsia="Times New Roman" w:cs="Times New Roman"/>
          <w:szCs w:val="24"/>
        </w:rPr>
        <w:t>τη γνώμη μου</w:t>
      </w:r>
      <w:r>
        <w:rPr>
          <w:rFonts w:eastAsia="Times New Roman" w:cs="Times New Roman"/>
          <w:szCs w:val="24"/>
        </w:rPr>
        <w:t>,</w:t>
      </w:r>
      <w:r>
        <w:rPr>
          <w:rFonts w:eastAsia="Times New Roman" w:cs="Times New Roman"/>
          <w:szCs w:val="24"/>
        </w:rPr>
        <w:t xml:space="preserve"> ε</w:t>
      </w:r>
      <w:r w:rsidRPr="00A378D2">
        <w:rPr>
          <w:rFonts w:eastAsia="Times New Roman" w:cs="Times New Roman"/>
          <w:szCs w:val="24"/>
        </w:rPr>
        <w:t>δώ δεν υπάρχει αναδρομική εφαρμογή τεκμηρίου αθωότητας με τη διάταξη αυτή</w:t>
      </w:r>
      <w:r>
        <w:rPr>
          <w:rFonts w:eastAsia="Times New Roman" w:cs="Times New Roman"/>
          <w:szCs w:val="24"/>
        </w:rPr>
        <w:t>, αλ</w:t>
      </w:r>
      <w:r w:rsidRPr="00A378D2">
        <w:rPr>
          <w:rFonts w:eastAsia="Times New Roman" w:cs="Times New Roman"/>
          <w:szCs w:val="24"/>
        </w:rPr>
        <w:t>λά η αποζημίωση του κ</w:t>
      </w:r>
      <w:r>
        <w:rPr>
          <w:rFonts w:eastAsia="Times New Roman" w:cs="Times New Roman"/>
          <w:szCs w:val="24"/>
        </w:rPr>
        <w:t>.</w:t>
      </w:r>
      <w:r w:rsidRPr="00A378D2">
        <w:rPr>
          <w:rFonts w:eastAsia="Times New Roman" w:cs="Times New Roman"/>
          <w:szCs w:val="24"/>
        </w:rPr>
        <w:t xml:space="preserve"> Γεωργιάδη </w:t>
      </w:r>
      <w:r>
        <w:rPr>
          <w:rFonts w:eastAsia="Times New Roman" w:cs="Times New Roman"/>
          <w:szCs w:val="24"/>
        </w:rPr>
        <w:t>-</w:t>
      </w:r>
      <w:r w:rsidRPr="00A378D2">
        <w:rPr>
          <w:rFonts w:eastAsia="Times New Roman" w:cs="Times New Roman"/>
          <w:szCs w:val="24"/>
        </w:rPr>
        <w:t>εγώ αυτό τον συμβούλεψα</w:t>
      </w:r>
      <w:r>
        <w:rPr>
          <w:rFonts w:eastAsia="Times New Roman" w:cs="Times New Roman"/>
          <w:szCs w:val="24"/>
        </w:rPr>
        <w:t>-</w:t>
      </w:r>
      <w:r w:rsidRPr="00A378D2">
        <w:rPr>
          <w:rFonts w:eastAsia="Times New Roman" w:cs="Times New Roman"/>
          <w:szCs w:val="24"/>
        </w:rPr>
        <w:t xml:space="preserve"> θα πάει με τις γενικές διατάξεις</w:t>
      </w:r>
      <w:r>
        <w:rPr>
          <w:rFonts w:eastAsia="Times New Roman" w:cs="Times New Roman"/>
          <w:szCs w:val="24"/>
        </w:rPr>
        <w:t>,</w:t>
      </w:r>
      <w:r w:rsidRPr="00A378D2">
        <w:rPr>
          <w:rFonts w:eastAsia="Times New Roman" w:cs="Times New Roman"/>
          <w:szCs w:val="24"/>
        </w:rPr>
        <w:t xml:space="preserve"> που υπάρχουν</w:t>
      </w:r>
      <w:r>
        <w:rPr>
          <w:rFonts w:eastAsia="Times New Roman" w:cs="Times New Roman"/>
          <w:szCs w:val="24"/>
        </w:rPr>
        <w:t>,</w:t>
      </w:r>
      <w:r w:rsidRPr="00A378D2">
        <w:rPr>
          <w:rFonts w:eastAsia="Times New Roman" w:cs="Times New Roman"/>
          <w:szCs w:val="24"/>
        </w:rPr>
        <w:t xml:space="preserve"> ούτως ή άλλως</w:t>
      </w:r>
      <w:r>
        <w:rPr>
          <w:rFonts w:eastAsia="Times New Roman" w:cs="Times New Roman"/>
          <w:szCs w:val="24"/>
        </w:rPr>
        <w:t>,</w:t>
      </w:r>
      <w:r w:rsidRPr="00A378D2">
        <w:rPr>
          <w:rFonts w:eastAsia="Times New Roman" w:cs="Times New Roman"/>
          <w:szCs w:val="24"/>
        </w:rPr>
        <w:t xml:space="preserve"> από τη </w:t>
      </w:r>
      <w:r>
        <w:rPr>
          <w:rFonts w:eastAsia="Times New Roman" w:cs="Times New Roman"/>
          <w:szCs w:val="24"/>
        </w:rPr>
        <w:t>Σύμβαση Α</w:t>
      </w:r>
      <w:r w:rsidRPr="00A378D2">
        <w:rPr>
          <w:rFonts w:eastAsia="Times New Roman" w:cs="Times New Roman"/>
          <w:szCs w:val="24"/>
        </w:rPr>
        <w:t xml:space="preserve">νθρωπίνων </w:t>
      </w:r>
      <w:r>
        <w:rPr>
          <w:rFonts w:eastAsia="Times New Roman" w:cs="Times New Roman"/>
          <w:szCs w:val="24"/>
        </w:rPr>
        <w:t>Δ</w:t>
      </w:r>
      <w:r w:rsidRPr="00A378D2">
        <w:rPr>
          <w:rFonts w:eastAsia="Times New Roman" w:cs="Times New Roman"/>
          <w:szCs w:val="24"/>
        </w:rPr>
        <w:t>ικαιωμάτων</w:t>
      </w:r>
      <w:r>
        <w:rPr>
          <w:rFonts w:eastAsia="Times New Roman" w:cs="Times New Roman"/>
          <w:szCs w:val="24"/>
        </w:rPr>
        <w:t xml:space="preserve">. </w:t>
      </w:r>
      <w:r w:rsidRPr="00A378D2">
        <w:rPr>
          <w:rFonts w:eastAsia="Times New Roman" w:cs="Times New Roman"/>
          <w:szCs w:val="24"/>
        </w:rPr>
        <w:t>Επομένως</w:t>
      </w:r>
      <w:r>
        <w:rPr>
          <w:rFonts w:eastAsia="Times New Roman" w:cs="Times New Roman"/>
          <w:szCs w:val="24"/>
        </w:rPr>
        <w:t xml:space="preserve">, να μη στεναχωριέται </w:t>
      </w:r>
      <w:r w:rsidRPr="00A378D2">
        <w:rPr>
          <w:rFonts w:eastAsia="Times New Roman" w:cs="Times New Roman"/>
          <w:szCs w:val="24"/>
        </w:rPr>
        <w:t>ως προς το ζήτημα της αποζημιώσεως</w:t>
      </w:r>
      <w:r>
        <w:rPr>
          <w:rFonts w:eastAsia="Times New Roman" w:cs="Times New Roman"/>
          <w:szCs w:val="24"/>
        </w:rPr>
        <w:t>. Έ</w:t>
      </w:r>
      <w:r w:rsidRPr="00A378D2">
        <w:rPr>
          <w:rFonts w:eastAsia="Times New Roman" w:cs="Times New Roman"/>
          <w:szCs w:val="24"/>
        </w:rPr>
        <w:t>χει νομική βάση</w:t>
      </w:r>
      <w:r>
        <w:rPr>
          <w:rFonts w:eastAsia="Times New Roman" w:cs="Times New Roman"/>
          <w:szCs w:val="24"/>
        </w:rPr>
        <w:t>,</w:t>
      </w:r>
      <w:r w:rsidRPr="00A378D2">
        <w:rPr>
          <w:rFonts w:eastAsia="Times New Roman" w:cs="Times New Roman"/>
          <w:szCs w:val="24"/>
        </w:rPr>
        <w:t xml:space="preserve"> </w:t>
      </w:r>
      <w:r>
        <w:rPr>
          <w:rFonts w:eastAsia="Times New Roman" w:cs="Times New Roman"/>
          <w:szCs w:val="24"/>
        </w:rPr>
        <w:t xml:space="preserve">από τη στιγμή </w:t>
      </w:r>
      <w:r w:rsidRPr="00A378D2">
        <w:rPr>
          <w:rFonts w:eastAsia="Times New Roman" w:cs="Times New Roman"/>
          <w:szCs w:val="24"/>
        </w:rPr>
        <w:t xml:space="preserve">που θέλει να </w:t>
      </w:r>
      <w:r>
        <w:rPr>
          <w:rFonts w:eastAsia="Times New Roman" w:cs="Times New Roman"/>
          <w:szCs w:val="24"/>
        </w:rPr>
        <w:t>εγείρει α</w:t>
      </w:r>
      <w:r w:rsidRPr="00A378D2">
        <w:rPr>
          <w:rFonts w:eastAsia="Times New Roman" w:cs="Times New Roman"/>
          <w:szCs w:val="24"/>
        </w:rPr>
        <w:t>ξιώσεις</w:t>
      </w:r>
      <w:r>
        <w:rPr>
          <w:rFonts w:eastAsia="Times New Roman" w:cs="Times New Roman"/>
          <w:szCs w:val="24"/>
        </w:rPr>
        <w:t>.</w:t>
      </w:r>
    </w:p>
    <w:p w14:paraId="69A55ECD" w14:textId="77777777" w:rsidR="00C9651F" w:rsidRDefault="002D2592">
      <w:pPr>
        <w:spacing w:line="600" w:lineRule="auto"/>
        <w:ind w:firstLine="720"/>
        <w:contextualSpacing/>
        <w:jc w:val="both"/>
        <w:rPr>
          <w:rFonts w:eastAsia="Times New Roman" w:cs="Times New Roman"/>
          <w:szCs w:val="24"/>
        </w:rPr>
      </w:pPr>
      <w:r>
        <w:rPr>
          <w:rFonts w:eastAsia="Times New Roman" w:cs="Times New Roman"/>
          <w:szCs w:val="24"/>
        </w:rPr>
        <w:t xml:space="preserve">Τώρα, η </w:t>
      </w:r>
      <w:r w:rsidRPr="00A378D2">
        <w:rPr>
          <w:rFonts w:eastAsia="Times New Roman" w:cs="Times New Roman"/>
          <w:szCs w:val="24"/>
        </w:rPr>
        <w:t xml:space="preserve">εικόνα της </w:t>
      </w:r>
      <w:r>
        <w:rPr>
          <w:rFonts w:eastAsia="Times New Roman" w:cs="Times New Roman"/>
          <w:szCs w:val="24"/>
        </w:rPr>
        <w:t>Κ</w:t>
      </w:r>
      <w:r w:rsidRPr="00A378D2">
        <w:rPr>
          <w:rFonts w:eastAsia="Times New Roman" w:cs="Times New Roman"/>
          <w:szCs w:val="24"/>
        </w:rPr>
        <w:t>υβέρνησης</w:t>
      </w:r>
      <w:r>
        <w:rPr>
          <w:rFonts w:eastAsia="Times New Roman" w:cs="Times New Roman"/>
          <w:szCs w:val="24"/>
        </w:rPr>
        <w:t xml:space="preserve"> σ</w:t>
      </w:r>
      <w:r w:rsidRPr="00A378D2">
        <w:rPr>
          <w:rFonts w:eastAsia="Times New Roman" w:cs="Times New Roman"/>
          <w:szCs w:val="24"/>
        </w:rPr>
        <w:t>ίγουρα είναι κακή</w:t>
      </w:r>
      <w:r>
        <w:rPr>
          <w:rFonts w:eastAsia="Times New Roman" w:cs="Times New Roman"/>
          <w:szCs w:val="24"/>
        </w:rPr>
        <w:t>,</w:t>
      </w:r>
      <w:r w:rsidRPr="00A378D2">
        <w:rPr>
          <w:rFonts w:eastAsia="Times New Roman" w:cs="Times New Roman"/>
          <w:szCs w:val="24"/>
        </w:rPr>
        <w:t xml:space="preserve"> κάκιστη</w:t>
      </w:r>
      <w:r>
        <w:rPr>
          <w:rFonts w:eastAsia="Times New Roman" w:cs="Times New Roman"/>
          <w:szCs w:val="24"/>
        </w:rPr>
        <w:t>. Κα</w:t>
      </w:r>
      <w:r w:rsidRPr="00A378D2">
        <w:rPr>
          <w:rFonts w:eastAsia="Times New Roman" w:cs="Times New Roman"/>
          <w:szCs w:val="24"/>
        </w:rPr>
        <w:t xml:space="preserve">ι </w:t>
      </w:r>
      <w:r>
        <w:rPr>
          <w:rFonts w:eastAsia="Times New Roman" w:cs="Times New Roman"/>
          <w:szCs w:val="24"/>
        </w:rPr>
        <w:t>β</w:t>
      </w:r>
      <w:r w:rsidRPr="00A378D2">
        <w:rPr>
          <w:rFonts w:eastAsia="Times New Roman" w:cs="Times New Roman"/>
          <w:szCs w:val="24"/>
        </w:rPr>
        <w:t>εβαίως</w:t>
      </w:r>
      <w:r>
        <w:rPr>
          <w:rFonts w:eastAsia="Times New Roman" w:cs="Times New Roman"/>
          <w:szCs w:val="24"/>
        </w:rPr>
        <w:t>,</w:t>
      </w:r>
      <w:r w:rsidRPr="00A378D2">
        <w:rPr>
          <w:rFonts w:eastAsia="Times New Roman" w:cs="Times New Roman"/>
          <w:szCs w:val="24"/>
        </w:rPr>
        <w:t xml:space="preserve"> αυτό το οποίο επισημάνθ</w:t>
      </w:r>
      <w:r>
        <w:rPr>
          <w:rFonts w:eastAsia="Times New Roman" w:cs="Times New Roman"/>
          <w:szCs w:val="24"/>
        </w:rPr>
        <w:t>ηκε από ά</w:t>
      </w:r>
      <w:r>
        <w:rPr>
          <w:rFonts w:eastAsia="Times New Roman" w:cs="Times New Roman"/>
          <w:szCs w:val="24"/>
        </w:rPr>
        <w:t>λλους είναι ότι προφανώς</w:t>
      </w:r>
      <w:r>
        <w:rPr>
          <w:rFonts w:eastAsia="Times New Roman" w:cs="Times New Roman"/>
          <w:szCs w:val="24"/>
        </w:rPr>
        <w:t>,</w:t>
      </w:r>
      <w:r>
        <w:rPr>
          <w:rFonts w:eastAsia="Times New Roman" w:cs="Times New Roman"/>
          <w:szCs w:val="24"/>
        </w:rPr>
        <w:t xml:space="preserve"> δεν έχει εξηγηθεί στον κ. Πολάκη τ</w:t>
      </w:r>
      <w:r w:rsidRPr="00A378D2">
        <w:rPr>
          <w:rFonts w:eastAsia="Times New Roman" w:cs="Times New Roman"/>
          <w:szCs w:val="24"/>
        </w:rPr>
        <w:t>ι είναι το τεκμήριο αθωότητας και χρειάζεται εντατικά φροντιστήρια</w:t>
      </w:r>
      <w:r>
        <w:rPr>
          <w:rFonts w:eastAsia="Times New Roman" w:cs="Times New Roman"/>
          <w:szCs w:val="24"/>
        </w:rPr>
        <w:t xml:space="preserve">. </w:t>
      </w:r>
      <w:r w:rsidRPr="00A378D2">
        <w:rPr>
          <w:rFonts w:eastAsia="Times New Roman" w:cs="Times New Roman"/>
          <w:szCs w:val="24"/>
        </w:rPr>
        <w:t>Αν είστε φίλοι του</w:t>
      </w:r>
      <w:r>
        <w:rPr>
          <w:rFonts w:eastAsia="Times New Roman" w:cs="Times New Roman"/>
          <w:szCs w:val="24"/>
        </w:rPr>
        <w:t>, ό</w:t>
      </w:r>
      <w:r w:rsidRPr="00A378D2">
        <w:rPr>
          <w:rFonts w:eastAsia="Times New Roman" w:cs="Times New Roman"/>
          <w:szCs w:val="24"/>
        </w:rPr>
        <w:t>σοι είστε φίλοι του</w:t>
      </w:r>
      <w:r>
        <w:rPr>
          <w:rFonts w:eastAsia="Times New Roman" w:cs="Times New Roman"/>
          <w:szCs w:val="24"/>
        </w:rPr>
        <w:t>,</w:t>
      </w:r>
      <w:r w:rsidRPr="00A378D2">
        <w:rPr>
          <w:rFonts w:eastAsia="Times New Roman" w:cs="Times New Roman"/>
          <w:szCs w:val="24"/>
        </w:rPr>
        <w:t xml:space="preserve"> πρέπει να το</w:t>
      </w:r>
      <w:r>
        <w:rPr>
          <w:rFonts w:eastAsia="Times New Roman" w:cs="Times New Roman"/>
          <w:szCs w:val="24"/>
        </w:rPr>
        <w:t>ν</w:t>
      </w:r>
      <w:r w:rsidRPr="00A378D2">
        <w:rPr>
          <w:rFonts w:eastAsia="Times New Roman" w:cs="Times New Roman"/>
          <w:szCs w:val="24"/>
        </w:rPr>
        <w:t xml:space="preserve"> συμβουλεύσετε γιατί </w:t>
      </w:r>
      <w:r>
        <w:rPr>
          <w:rFonts w:eastAsia="Times New Roman" w:cs="Times New Roman"/>
          <w:szCs w:val="24"/>
        </w:rPr>
        <w:t xml:space="preserve">οδεύει </w:t>
      </w:r>
      <w:r w:rsidRPr="00A378D2">
        <w:rPr>
          <w:rFonts w:eastAsia="Times New Roman" w:cs="Times New Roman"/>
          <w:szCs w:val="24"/>
        </w:rPr>
        <w:t>με μεγάλη ταχύτητα προς την καταστροφή</w:t>
      </w:r>
      <w:r>
        <w:rPr>
          <w:rFonts w:eastAsia="Times New Roman" w:cs="Times New Roman"/>
          <w:szCs w:val="24"/>
        </w:rPr>
        <w:t xml:space="preserve">, αλλά </w:t>
      </w:r>
      <w:r>
        <w:rPr>
          <w:rFonts w:eastAsia="Times New Roman" w:cs="Times New Roman"/>
          <w:szCs w:val="24"/>
        </w:rPr>
        <w:t xml:space="preserve">θα προξενήσει και ζημία </w:t>
      </w:r>
      <w:r w:rsidRPr="00A378D2">
        <w:rPr>
          <w:rFonts w:eastAsia="Times New Roman" w:cs="Times New Roman"/>
          <w:szCs w:val="24"/>
        </w:rPr>
        <w:t xml:space="preserve">στο </w:t>
      </w:r>
      <w:r>
        <w:rPr>
          <w:rFonts w:eastAsia="Times New Roman" w:cs="Times New Roman"/>
          <w:szCs w:val="24"/>
        </w:rPr>
        <w:t>δ</w:t>
      </w:r>
      <w:r w:rsidRPr="00A378D2">
        <w:rPr>
          <w:rFonts w:eastAsia="Times New Roman" w:cs="Times New Roman"/>
          <w:szCs w:val="24"/>
        </w:rPr>
        <w:t>ημόσιο</w:t>
      </w:r>
      <w:r>
        <w:rPr>
          <w:rFonts w:eastAsia="Times New Roman" w:cs="Times New Roman"/>
          <w:szCs w:val="24"/>
        </w:rPr>
        <w:t>.</w:t>
      </w:r>
    </w:p>
    <w:p w14:paraId="69A55ECE" w14:textId="77777777" w:rsidR="00C9651F" w:rsidRDefault="002D2592">
      <w:pPr>
        <w:spacing w:line="600" w:lineRule="auto"/>
        <w:ind w:firstLine="720"/>
        <w:contextualSpacing/>
        <w:jc w:val="both"/>
        <w:rPr>
          <w:rFonts w:eastAsia="Times New Roman" w:cs="Times New Roman"/>
          <w:szCs w:val="24"/>
        </w:rPr>
      </w:pPr>
      <w:r>
        <w:rPr>
          <w:rFonts w:eastAsia="Times New Roman" w:cs="Times New Roman"/>
          <w:szCs w:val="24"/>
        </w:rPr>
        <w:t xml:space="preserve">Πριν έρθω στα </w:t>
      </w:r>
      <w:r w:rsidRPr="00A378D2">
        <w:rPr>
          <w:rFonts w:eastAsia="Times New Roman" w:cs="Times New Roman"/>
          <w:szCs w:val="24"/>
        </w:rPr>
        <w:t>θέματα του νομοσχεδίου</w:t>
      </w:r>
      <w:r>
        <w:rPr>
          <w:rFonts w:eastAsia="Times New Roman" w:cs="Times New Roman"/>
          <w:szCs w:val="24"/>
        </w:rPr>
        <w:t xml:space="preserve">, να αναφέρω ένα </w:t>
      </w:r>
      <w:r w:rsidRPr="00A378D2">
        <w:rPr>
          <w:rFonts w:eastAsia="Times New Roman" w:cs="Times New Roman"/>
          <w:szCs w:val="24"/>
        </w:rPr>
        <w:t xml:space="preserve">ακόμη </w:t>
      </w:r>
      <w:r>
        <w:rPr>
          <w:rFonts w:eastAsia="Times New Roman" w:cs="Times New Roman"/>
          <w:szCs w:val="24"/>
        </w:rPr>
        <w:t>παρεν</w:t>
      </w:r>
      <w:r w:rsidRPr="00A378D2">
        <w:rPr>
          <w:rFonts w:eastAsia="Times New Roman" w:cs="Times New Roman"/>
          <w:szCs w:val="24"/>
        </w:rPr>
        <w:t>θετικό το οποίο ανέκυψε και απασχολεί</w:t>
      </w:r>
      <w:r>
        <w:rPr>
          <w:rFonts w:eastAsia="Times New Roman" w:cs="Times New Roman"/>
          <w:szCs w:val="24"/>
        </w:rPr>
        <w:t xml:space="preserve">. Κύριε Υπουργέ, </w:t>
      </w:r>
      <w:r w:rsidRPr="00A378D2">
        <w:rPr>
          <w:rFonts w:eastAsia="Times New Roman" w:cs="Times New Roman"/>
          <w:szCs w:val="24"/>
        </w:rPr>
        <w:t xml:space="preserve">η απάντησή σας </w:t>
      </w:r>
      <w:r>
        <w:rPr>
          <w:rFonts w:eastAsia="Times New Roman" w:cs="Times New Roman"/>
          <w:szCs w:val="24"/>
        </w:rPr>
        <w:t>ως προς το ζήτημα των φ</w:t>
      </w:r>
      <w:r w:rsidRPr="00A378D2">
        <w:rPr>
          <w:rFonts w:eastAsia="Times New Roman" w:cs="Times New Roman"/>
          <w:szCs w:val="24"/>
        </w:rPr>
        <w:t>υλακών δείχνει ενδεχομένως μία έλλειψη κατανοήσεως της κριτικής</w:t>
      </w:r>
      <w:r>
        <w:rPr>
          <w:rFonts w:eastAsia="Times New Roman" w:cs="Times New Roman"/>
          <w:szCs w:val="24"/>
        </w:rPr>
        <w:t>. Η κριτική</w:t>
      </w:r>
      <w:r w:rsidRPr="00A378D2">
        <w:rPr>
          <w:rFonts w:eastAsia="Times New Roman" w:cs="Times New Roman"/>
          <w:szCs w:val="24"/>
        </w:rPr>
        <w:t xml:space="preserve"> δεν είναι</w:t>
      </w:r>
      <w:r>
        <w:rPr>
          <w:rFonts w:eastAsia="Times New Roman" w:cs="Times New Roman"/>
          <w:szCs w:val="24"/>
        </w:rPr>
        <w:t>,</w:t>
      </w:r>
      <w:r w:rsidRPr="00A378D2">
        <w:rPr>
          <w:rFonts w:eastAsia="Times New Roman" w:cs="Times New Roman"/>
          <w:szCs w:val="24"/>
        </w:rPr>
        <w:t xml:space="preserve"> διότι αυτή η συγκεκριμένη εγκληματική οργάνωση </w:t>
      </w:r>
      <w:r w:rsidRPr="00A378D2">
        <w:rPr>
          <w:rFonts w:eastAsia="Times New Roman" w:cs="Times New Roman"/>
          <w:szCs w:val="24"/>
        </w:rPr>
        <w:lastRenderedPageBreak/>
        <w:t xml:space="preserve">δεν αντιμετωπίζεται </w:t>
      </w:r>
      <w:r>
        <w:rPr>
          <w:rFonts w:eastAsia="Times New Roman" w:cs="Times New Roman"/>
          <w:szCs w:val="24"/>
        </w:rPr>
        <w:t>ή</w:t>
      </w:r>
      <w:r w:rsidRPr="00A378D2">
        <w:rPr>
          <w:rFonts w:eastAsia="Times New Roman" w:cs="Times New Roman"/>
          <w:szCs w:val="24"/>
        </w:rPr>
        <w:t xml:space="preserve"> δε</w:t>
      </w:r>
      <w:r>
        <w:rPr>
          <w:rFonts w:eastAsia="Times New Roman" w:cs="Times New Roman"/>
          <w:szCs w:val="24"/>
        </w:rPr>
        <w:t>ν</w:t>
      </w:r>
      <w:r w:rsidRPr="00A378D2">
        <w:rPr>
          <w:rFonts w:eastAsia="Times New Roman" w:cs="Times New Roman"/>
          <w:szCs w:val="24"/>
        </w:rPr>
        <w:t xml:space="preserve"> διώκεται ποινικά</w:t>
      </w:r>
      <w:r>
        <w:rPr>
          <w:rFonts w:eastAsia="Times New Roman" w:cs="Times New Roman"/>
          <w:szCs w:val="24"/>
        </w:rPr>
        <w:t>. Διώκεται ποινικά. Ε</w:t>
      </w:r>
      <w:r w:rsidRPr="00A378D2">
        <w:rPr>
          <w:rFonts w:eastAsia="Times New Roman" w:cs="Times New Roman"/>
          <w:szCs w:val="24"/>
        </w:rPr>
        <w:t>ίναι σαφές</w:t>
      </w:r>
      <w:r>
        <w:rPr>
          <w:rFonts w:eastAsia="Times New Roman" w:cs="Times New Roman"/>
          <w:szCs w:val="24"/>
        </w:rPr>
        <w:t>. Κ</w:t>
      </w:r>
      <w:r w:rsidRPr="00A378D2">
        <w:rPr>
          <w:rFonts w:eastAsia="Times New Roman" w:cs="Times New Roman"/>
          <w:szCs w:val="24"/>
        </w:rPr>
        <w:t>αι μάλιστα</w:t>
      </w:r>
      <w:r>
        <w:rPr>
          <w:rFonts w:eastAsia="Times New Roman" w:cs="Times New Roman"/>
          <w:szCs w:val="24"/>
        </w:rPr>
        <w:t>,</w:t>
      </w:r>
      <w:r w:rsidRPr="00A378D2">
        <w:rPr>
          <w:rFonts w:eastAsia="Times New Roman" w:cs="Times New Roman"/>
          <w:szCs w:val="24"/>
        </w:rPr>
        <w:t xml:space="preserve"> αθ</w:t>
      </w:r>
      <w:r>
        <w:rPr>
          <w:rFonts w:eastAsia="Times New Roman" w:cs="Times New Roman"/>
          <w:szCs w:val="24"/>
        </w:rPr>
        <w:t>ρο</w:t>
      </w:r>
      <w:r w:rsidRPr="00A378D2">
        <w:rPr>
          <w:rFonts w:eastAsia="Times New Roman" w:cs="Times New Roman"/>
          <w:szCs w:val="24"/>
        </w:rPr>
        <w:t>ίζον</w:t>
      </w:r>
      <w:r>
        <w:rPr>
          <w:rFonts w:eastAsia="Times New Roman" w:cs="Times New Roman"/>
          <w:szCs w:val="24"/>
        </w:rPr>
        <w:t>ται</w:t>
      </w:r>
      <w:r w:rsidRPr="00A378D2">
        <w:rPr>
          <w:rFonts w:eastAsia="Times New Roman" w:cs="Times New Roman"/>
          <w:szCs w:val="24"/>
        </w:rPr>
        <w:t xml:space="preserve"> οι διώξεις</w:t>
      </w:r>
      <w:r>
        <w:rPr>
          <w:rFonts w:eastAsia="Times New Roman" w:cs="Times New Roman"/>
          <w:szCs w:val="24"/>
        </w:rPr>
        <w:t>.</w:t>
      </w:r>
    </w:p>
    <w:p w14:paraId="69A55ECF" w14:textId="77777777" w:rsidR="00C9651F" w:rsidRDefault="002D2592">
      <w:pPr>
        <w:spacing w:line="600" w:lineRule="auto"/>
        <w:ind w:firstLine="720"/>
        <w:contextualSpacing/>
        <w:jc w:val="both"/>
        <w:rPr>
          <w:rFonts w:eastAsia="Times New Roman" w:cs="Times New Roman"/>
          <w:szCs w:val="24"/>
        </w:rPr>
      </w:pPr>
      <w:r w:rsidRPr="007D1A4B">
        <w:rPr>
          <w:rFonts w:eastAsia="Times New Roman" w:cs="Times New Roman"/>
          <w:b/>
          <w:szCs w:val="24"/>
        </w:rPr>
        <w:t>ΣΠΥΡΙΔΩΝ</w:t>
      </w:r>
      <w:r>
        <w:rPr>
          <w:rFonts w:eastAsia="Times New Roman" w:cs="Times New Roman"/>
          <w:b/>
          <w:szCs w:val="24"/>
        </w:rPr>
        <w:t>ΑΣ</w:t>
      </w:r>
      <w:r w:rsidRPr="007D1A4B">
        <w:rPr>
          <w:rFonts w:eastAsia="Times New Roman" w:cs="Times New Roman"/>
          <w:b/>
          <w:szCs w:val="24"/>
        </w:rPr>
        <w:t xml:space="preserve"> ΛΑΠΠΑΣ:</w:t>
      </w:r>
      <w:r>
        <w:rPr>
          <w:rFonts w:eastAsia="Times New Roman" w:cs="Times New Roman"/>
          <w:szCs w:val="24"/>
        </w:rPr>
        <w:t xml:space="preserve"> Όταν εξαρθρώνεται.</w:t>
      </w:r>
    </w:p>
    <w:p w14:paraId="69A55ED0" w14:textId="77777777" w:rsidR="00C9651F" w:rsidRDefault="002D2592">
      <w:pPr>
        <w:spacing w:line="600" w:lineRule="auto"/>
        <w:ind w:firstLine="720"/>
        <w:contextualSpacing/>
        <w:jc w:val="both"/>
        <w:rPr>
          <w:rFonts w:eastAsia="Times New Roman" w:cs="Times New Roman"/>
          <w:b/>
          <w:szCs w:val="24"/>
        </w:rPr>
      </w:pPr>
      <w:r>
        <w:rPr>
          <w:rFonts w:eastAsia="Times New Roman" w:cs="Times New Roman"/>
          <w:b/>
          <w:szCs w:val="24"/>
        </w:rPr>
        <w:t xml:space="preserve">ΜΑΥΡΟΥΔΗΣ </w:t>
      </w:r>
      <w:r w:rsidRPr="007D1A4B">
        <w:rPr>
          <w:rFonts w:eastAsia="Times New Roman" w:cs="Times New Roman"/>
          <w:b/>
          <w:szCs w:val="24"/>
        </w:rPr>
        <w:t>ΒΟΡΙΔΗΣ:</w:t>
      </w:r>
      <w:r w:rsidRPr="007D1A4B">
        <w:rPr>
          <w:rFonts w:eastAsia="Times New Roman" w:cs="Times New Roman"/>
          <w:szCs w:val="24"/>
        </w:rPr>
        <w:t xml:space="preserve"> </w:t>
      </w:r>
      <w:r>
        <w:rPr>
          <w:rFonts w:eastAsia="Times New Roman" w:cs="Times New Roman"/>
          <w:szCs w:val="24"/>
        </w:rPr>
        <w:t>Π</w:t>
      </w:r>
      <w:r w:rsidRPr="00A378D2">
        <w:rPr>
          <w:rFonts w:eastAsia="Times New Roman" w:cs="Times New Roman"/>
          <w:szCs w:val="24"/>
        </w:rPr>
        <w:t>ροσέξτε</w:t>
      </w:r>
      <w:r>
        <w:rPr>
          <w:rFonts w:eastAsia="Times New Roman" w:cs="Times New Roman"/>
          <w:szCs w:val="24"/>
        </w:rPr>
        <w:t>. Τ</w:t>
      </w:r>
      <w:r w:rsidRPr="00A378D2">
        <w:rPr>
          <w:rFonts w:eastAsia="Times New Roman" w:cs="Times New Roman"/>
          <w:szCs w:val="24"/>
        </w:rPr>
        <w:t xml:space="preserve">ο </w:t>
      </w:r>
      <w:r w:rsidRPr="00A378D2">
        <w:rPr>
          <w:rFonts w:eastAsia="Times New Roman" w:cs="Times New Roman"/>
          <w:szCs w:val="24"/>
        </w:rPr>
        <w:t>μεγάλο πρόβλημα είναι ότι αυτοί είναι ήδη κρατούμενοι</w:t>
      </w:r>
      <w:r>
        <w:rPr>
          <w:rFonts w:eastAsia="Times New Roman" w:cs="Times New Roman"/>
          <w:szCs w:val="24"/>
        </w:rPr>
        <w:t xml:space="preserve">. Άρα, το ζήτημα δεν είναι ότι </w:t>
      </w:r>
      <w:r w:rsidRPr="00A378D2">
        <w:rPr>
          <w:rFonts w:eastAsia="Times New Roman" w:cs="Times New Roman"/>
          <w:szCs w:val="24"/>
        </w:rPr>
        <w:t>έχουμε μία εγκληματική οργάνωση</w:t>
      </w:r>
      <w:r>
        <w:rPr>
          <w:rFonts w:eastAsia="Times New Roman" w:cs="Times New Roman"/>
          <w:szCs w:val="24"/>
        </w:rPr>
        <w:t>, η οποία δεν κ</w:t>
      </w:r>
      <w:r w:rsidRPr="00A378D2">
        <w:rPr>
          <w:rFonts w:eastAsia="Times New Roman" w:cs="Times New Roman"/>
          <w:szCs w:val="24"/>
        </w:rPr>
        <w:t>ρατείται</w:t>
      </w:r>
      <w:r>
        <w:rPr>
          <w:rFonts w:eastAsia="Times New Roman" w:cs="Times New Roman"/>
          <w:szCs w:val="24"/>
        </w:rPr>
        <w:t>,</w:t>
      </w:r>
      <w:r w:rsidRPr="00A378D2">
        <w:rPr>
          <w:rFonts w:eastAsia="Times New Roman" w:cs="Times New Roman"/>
          <w:szCs w:val="24"/>
        </w:rPr>
        <w:t xml:space="preserve"> δεν είναι περιορισμένη και δρα</w:t>
      </w:r>
      <w:r>
        <w:rPr>
          <w:rFonts w:eastAsia="Times New Roman" w:cs="Times New Roman"/>
          <w:szCs w:val="24"/>
        </w:rPr>
        <w:t>.</w:t>
      </w:r>
    </w:p>
    <w:p w14:paraId="69A55ED1" w14:textId="77777777" w:rsidR="00C9651F" w:rsidRDefault="002D2592">
      <w:pPr>
        <w:spacing w:line="600" w:lineRule="auto"/>
        <w:ind w:firstLine="720"/>
        <w:contextualSpacing/>
        <w:jc w:val="both"/>
        <w:rPr>
          <w:rFonts w:eastAsia="Times New Roman" w:cs="Times New Roman"/>
          <w:szCs w:val="24"/>
        </w:rPr>
      </w:pPr>
      <w:r w:rsidRPr="007D1A4B">
        <w:rPr>
          <w:rFonts w:eastAsia="Times New Roman" w:cs="Times New Roman"/>
          <w:b/>
          <w:szCs w:val="24"/>
        </w:rPr>
        <w:t>ΣΠΥΡΙΔΩΝ</w:t>
      </w:r>
      <w:r>
        <w:rPr>
          <w:rFonts w:eastAsia="Times New Roman" w:cs="Times New Roman"/>
          <w:b/>
          <w:szCs w:val="24"/>
        </w:rPr>
        <w:t>ΑΣ</w:t>
      </w:r>
      <w:r w:rsidRPr="007D1A4B">
        <w:rPr>
          <w:rFonts w:eastAsia="Times New Roman" w:cs="Times New Roman"/>
          <w:b/>
          <w:szCs w:val="24"/>
        </w:rPr>
        <w:t xml:space="preserve"> ΛΑΠΠΑΣ:</w:t>
      </w:r>
      <w:r>
        <w:rPr>
          <w:rFonts w:eastAsia="Times New Roman" w:cs="Times New Roman"/>
          <w:szCs w:val="24"/>
        </w:rPr>
        <w:t xml:space="preserve"> Σωστό αυτό. </w:t>
      </w:r>
    </w:p>
    <w:p w14:paraId="69A55ED2" w14:textId="77777777" w:rsidR="00C9651F" w:rsidRDefault="002D2592">
      <w:pPr>
        <w:spacing w:line="600" w:lineRule="auto"/>
        <w:ind w:firstLine="720"/>
        <w:contextualSpacing/>
        <w:jc w:val="both"/>
        <w:rPr>
          <w:rFonts w:eastAsia="Times New Roman" w:cs="Times New Roman"/>
          <w:szCs w:val="24"/>
        </w:rPr>
      </w:pPr>
      <w:r w:rsidRPr="007D1A4B">
        <w:rPr>
          <w:rFonts w:eastAsia="Times New Roman" w:cs="Times New Roman"/>
          <w:b/>
          <w:szCs w:val="24"/>
        </w:rPr>
        <w:t>ΜΑΥΡΟΥΔΗΣ ΒΟΡΙΔΗΣ:</w:t>
      </w:r>
      <w:r>
        <w:rPr>
          <w:rFonts w:eastAsia="Times New Roman" w:cs="Times New Roman"/>
          <w:b/>
          <w:szCs w:val="24"/>
        </w:rPr>
        <w:t xml:space="preserve"> </w:t>
      </w:r>
      <w:r w:rsidRPr="007D1A4B">
        <w:rPr>
          <w:rFonts w:eastAsia="Times New Roman" w:cs="Times New Roman"/>
          <w:szCs w:val="24"/>
        </w:rPr>
        <w:t>Και επομένως</w:t>
      </w:r>
      <w:r>
        <w:rPr>
          <w:rFonts w:eastAsia="Times New Roman" w:cs="Times New Roman"/>
          <w:szCs w:val="24"/>
        </w:rPr>
        <w:t>, τότε η απάντηση του</w:t>
      </w:r>
      <w:r>
        <w:rPr>
          <w:rFonts w:eastAsia="Times New Roman" w:cs="Times New Roman"/>
          <w:szCs w:val="24"/>
        </w:rPr>
        <w:t xml:space="preserve"> Υ</w:t>
      </w:r>
      <w:r w:rsidRPr="00A378D2">
        <w:rPr>
          <w:rFonts w:eastAsia="Times New Roman" w:cs="Times New Roman"/>
          <w:szCs w:val="24"/>
        </w:rPr>
        <w:t>πουργού θα ήταν σωστή</w:t>
      </w:r>
      <w:r>
        <w:rPr>
          <w:rFonts w:eastAsia="Times New Roman" w:cs="Times New Roman"/>
          <w:szCs w:val="24"/>
        </w:rPr>
        <w:t>. Δ</w:t>
      </w:r>
      <w:r w:rsidRPr="00A378D2">
        <w:rPr>
          <w:rFonts w:eastAsia="Times New Roman" w:cs="Times New Roman"/>
          <w:szCs w:val="24"/>
        </w:rPr>
        <w:t>ηλαδή</w:t>
      </w:r>
      <w:r>
        <w:rPr>
          <w:rFonts w:eastAsia="Times New Roman" w:cs="Times New Roman"/>
          <w:szCs w:val="24"/>
        </w:rPr>
        <w:t>, τότε η απάντηση του Υ</w:t>
      </w:r>
      <w:r w:rsidRPr="00A378D2">
        <w:rPr>
          <w:rFonts w:eastAsia="Times New Roman" w:cs="Times New Roman"/>
          <w:szCs w:val="24"/>
        </w:rPr>
        <w:t xml:space="preserve">πουργού θα </w:t>
      </w:r>
      <w:r>
        <w:rPr>
          <w:rFonts w:eastAsia="Times New Roman" w:cs="Times New Roman"/>
          <w:szCs w:val="24"/>
        </w:rPr>
        <w:t>ήταν: «Α</w:t>
      </w:r>
      <w:r w:rsidRPr="00A378D2">
        <w:rPr>
          <w:rFonts w:eastAsia="Times New Roman" w:cs="Times New Roman"/>
          <w:szCs w:val="24"/>
        </w:rPr>
        <w:t>λλά εμείς τους συλλάβα</w:t>
      </w:r>
      <w:r>
        <w:rPr>
          <w:rFonts w:eastAsia="Times New Roman" w:cs="Times New Roman"/>
          <w:szCs w:val="24"/>
        </w:rPr>
        <w:t>με και ε</w:t>
      </w:r>
      <w:r w:rsidRPr="00A378D2">
        <w:rPr>
          <w:rFonts w:eastAsia="Times New Roman" w:cs="Times New Roman"/>
          <w:szCs w:val="24"/>
        </w:rPr>
        <w:t>πομένως εξαρθρώθηκε</w:t>
      </w:r>
      <w:r>
        <w:rPr>
          <w:rFonts w:eastAsia="Times New Roman" w:cs="Times New Roman"/>
          <w:szCs w:val="24"/>
        </w:rPr>
        <w:t>».</w:t>
      </w:r>
    </w:p>
    <w:p w14:paraId="69A55ED3" w14:textId="77777777" w:rsidR="00C9651F" w:rsidRDefault="002D2592">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ΑΣ</w:t>
      </w:r>
      <w:r>
        <w:rPr>
          <w:rFonts w:eastAsia="Times New Roman" w:cs="Times New Roman"/>
          <w:b/>
          <w:szCs w:val="24"/>
        </w:rPr>
        <w:t xml:space="preserve"> ΛΑΠΠΑΣ:</w:t>
      </w:r>
      <w:r>
        <w:rPr>
          <w:rFonts w:eastAsia="Times New Roman" w:cs="Times New Roman"/>
          <w:szCs w:val="24"/>
        </w:rPr>
        <w:t xml:space="preserve"> Σωστό.</w:t>
      </w:r>
    </w:p>
    <w:p w14:paraId="69A55ED4" w14:textId="77777777" w:rsidR="00C9651F" w:rsidRDefault="002D2592">
      <w:pPr>
        <w:spacing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sidRPr="007D1A4B">
        <w:rPr>
          <w:rFonts w:eastAsia="Times New Roman" w:cs="Times New Roman"/>
          <w:szCs w:val="24"/>
        </w:rPr>
        <w:t>Εδώ το πρόβλημα είναι ότι</w:t>
      </w:r>
      <w:r w:rsidRPr="00A378D2">
        <w:rPr>
          <w:rFonts w:eastAsia="Times New Roman" w:cs="Times New Roman"/>
          <w:szCs w:val="24"/>
        </w:rPr>
        <w:t xml:space="preserve"> αυτ</w:t>
      </w:r>
      <w:r>
        <w:rPr>
          <w:rFonts w:eastAsia="Times New Roman" w:cs="Times New Roman"/>
          <w:szCs w:val="24"/>
        </w:rPr>
        <w:t>οί</w:t>
      </w:r>
      <w:r w:rsidRPr="00A378D2">
        <w:rPr>
          <w:rFonts w:eastAsia="Times New Roman" w:cs="Times New Roman"/>
          <w:szCs w:val="24"/>
        </w:rPr>
        <w:t xml:space="preserve"> είναι κρατούμενοι</w:t>
      </w:r>
      <w:r>
        <w:rPr>
          <w:rFonts w:eastAsia="Times New Roman" w:cs="Times New Roman"/>
          <w:szCs w:val="24"/>
        </w:rPr>
        <w:t>,</w:t>
      </w:r>
      <w:r w:rsidRPr="00A378D2">
        <w:rPr>
          <w:rFonts w:eastAsia="Times New Roman" w:cs="Times New Roman"/>
          <w:szCs w:val="24"/>
        </w:rPr>
        <w:t xml:space="preserve"> οργανώνουν το έγκλημα μέσα από τη φ</w:t>
      </w:r>
      <w:r w:rsidRPr="00A378D2">
        <w:rPr>
          <w:rFonts w:eastAsia="Times New Roman" w:cs="Times New Roman"/>
          <w:szCs w:val="24"/>
        </w:rPr>
        <w:t>υλακή</w:t>
      </w:r>
      <w:r>
        <w:rPr>
          <w:rFonts w:eastAsia="Times New Roman" w:cs="Times New Roman"/>
          <w:szCs w:val="24"/>
        </w:rPr>
        <w:t>,</w:t>
      </w:r>
      <w:r w:rsidRPr="00A378D2">
        <w:rPr>
          <w:rFonts w:eastAsia="Times New Roman" w:cs="Times New Roman"/>
          <w:szCs w:val="24"/>
        </w:rPr>
        <w:t xml:space="preserve"> παραμένουν κρατούμενοι και απλώς τώρα</w:t>
      </w:r>
      <w:r>
        <w:rPr>
          <w:rFonts w:eastAsia="Times New Roman" w:cs="Times New Roman"/>
          <w:szCs w:val="24"/>
        </w:rPr>
        <w:t>,</w:t>
      </w:r>
      <w:r w:rsidRPr="00A378D2">
        <w:rPr>
          <w:rFonts w:eastAsia="Times New Roman" w:cs="Times New Roman"/>
          <w:szCs w:val="24"/>
        </w:rPr>
        <w:t xml:space="preserve"> τους προστίθε</w:t>
      </w:r>
      <w:r>
        <w:rPr>
          <w:rFonts w:eastAsia="Times New Roman" w:cs="Times New Roman"/>
          <w:szCs w:val="24"/>
        </w:rPr>
        <w:t>ν</w:t>
      </w:r>
      <w:r w:rsidRPr="00A378D2">
        <w:rPr>
          <w:rFonts w:eastAsia="Times New Roman" w:cs="Times New Roman"/>
          <w:szCs w:val="24"/>
        </w:rPr>
        <w:t>ται κατηγορίες</w:t>
      </w:r>
      <w:r>
        <w:rPr>
          <w:rFonts w:eastAsia="Times New Roman" w:cs="Times New Roman"/>
          <w:szCs w:val="24"/>
        </w:rPr>
        <w:t xml:space="preserve">. Μα, </w:t>
      </w:r>
      <w:r w:rsidRPr="00A378D2">
        <w:rPr>
          <w:rFonts w:eastAsia="Times New Roman" w:cs="Times New Roman"/>
          <w:szCs w:val="24"/>
        </w:rPr>
        <w:t>ορισμένοι εξ αυτών εκτίουν ποινές πολ</w:t>
      </w:r>
      <w:r w:rsidRPr="00A378D2">
        <w:rPr>
          <w:rFonts w:eastAsia="Times New Roman" w:cs="Times New Roman"/>
          <w:szCs w:val="24"/>
        </w:rPr>
        <w:lastRenderedPageBreak/>
        <w:t>λών ισοβίων</w:t>
      </w:r>
      <w:r>
        <w:rPr>
          <w:rFonts w:eastAsia="Times New Roman" w:cs="Times New Roman"/>
          <w:szCs w:val="24"/>
        </w:rPr>
        <w:t>. Ορισμένοι εξ αυτών</w:t>
      </w:r>
      <w:r>
        <w:rPr>
          <w:rFonts w:eastAsia="Times New Roman" w:cs="Times New Roman"/>
          <w:szCs w:val="24"/>
        </w:rPr>
        <w:t>,</w:t>
      </w:r>
      <w:r>
        <w:rPr>
          <w:rFonts w:eastAsia="Times New Roman" w:cs="Times New Roman"/>
          <w:szCs w:val="24"/>
        </w:rPr>
        <w:t xml:space="preserve"> κρατούνται ήδη εδώ και δεκαέξι έτη</w:t>
      </w:r>
      <w:r w:rsidRPr="00A378D2">
        <w:rPr>
          <w:rFonts w:eastAsia="Times New Roman" w:cs="Times New Roman"/>
          <w:szCs w:val="24"/>
        </w:rPr>
        <w:t xml:space="preserve"> στις φυλακές</w:t>
      </w:r>
      <w:r>
        <w:rPr>
          <w:rFonts w:eastAsia="Times New Roman" w:cs="Times New Roman"/>
          <w:szCs w:val="24"/>
        </w:rPr>
        <w:t>.</w:t>
      </w:r>
      <w:r w:rsidRPr="00A378D2">
        <w:rPr>
          <w:rFonts w:eastAsia="Times New Roman" w:cs="Times New Roman"/>
          <w:szCs w:val="24"/>
        </w:rPr>
        <w:t xml:space="preserve"> Άρα δεν είναι καν </w:t>
      </w:r>
      <w:r>
        <w:rPr>
          <w:rFonts w:eastAsia="Times New Roman" w:cs="Times New Roman"/>
          <w:szCs w:val="24"/>
        </w:rPr>
        <w:t>-</w:t>
      </w:r>
      <w:r>
        <w:rPr>
          <w:rFonts w:eastAsia="Times New Roman" w:cs="Times New Roman"/>
          <w:szCs w:val="24"/>
        </w:rPr>
        <w:t>ας το πω-</w:t>
      </w:r>
      <w:r w:rsidRPr="00A378D2">
        <w:rPr>
          <w:rFonts w:eastAsia="Times New Roman" w:cs="Times New Roman"/>
          <w:szCs w:val="24"/>
        </w:rPr>
        <w:t xml:space="preserve"> νέες κρατήσεις</w:t>
      </w:r>
      <w:r>
        <w:rPr>
          <w:rFonts w:eastAsia="Times New Roman" w:cs="Times New Roman"/>
          <w:szCs w:val="24"/>
        </w:rPr>
        <w:t>.</w:t>
      </w:r>
    </w:p>
    <w:p w14:paraId="69A55ED5"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Ε</w:t>
      </w:r>
      <w:r w:rsidRPr="00A378D2">
        <w:rPr>
          <w:rFonts w:eastAsia="Times New Roman" w:cs="Times New Roman"/>
          <w:szCs w:val="24"/>
        </w:rPr>
        <w:t xml:space="preserve">δώ το πρόβλημα που βρίσκεται </w:t>
      </w:r>
      <w:r>
        <w:rPr>
          <w:rFonts w:eastAsia="Times New Roman" w:cs="Times New Roman"/>
          <w:szCs w:val="24"/>
        </w:rPr>
        <w:t>-</w:t>
      </w:r>
      <w:r w:rsidRPr="00A378D2">
        <w:rPr>
          <w:rFonts w:eastAsia="Times New Roman" w:cs="Times New Roman"/>
          <w:szCs w:val="24"/>
        </w:rPr>
        <w:t xml:space="preserve">και αυτό </w:t>
      </w:r>
      <w:r>
        <w:rPr>
          <w:rFonts w:eastAsia="Times New Roman" w:cs="Times New Roman"/>
          <w:szCs w:val="24"/>
        </w:rPr>
        <w:t xml:space="preserve">είναι που </w:t>
      </w:r>
      <w:r w:rsidRPr="00A378D2">
        <w:rPr>
          <w:rFonts w:eastAsia="Times New Roman" w:cs="Times New Roman"/>
          <w:szCs w:val="24"/>
        </w:rPr>
        <w:t>πρέπει να απασχολήσει το Υπουργείο</w:t>
      </w:r>
      <w:r>
        <w:rPr>
          <w:rFonts w:eastAsia="Times New Roman" w:cs="Times New Roman"/>
          <w:szCs w:val="24"/>
        </w:rPr>
        <w:t>- είναι η κατάσταση που επικρατεί μέσα στις φ</w:t>
      </w:r>
      <w:r w:rsidRPr="00A378D2">
        <w:rPr>
          <w:rFonts w:eastAsia="Times New Roman" w:cs="Times New Roman"/>
          <w:szCs w:val="24"/>
        </w:rPr>
        <w:t>υλακές</w:t>
      </w:r>
      <w:r>
        <w:rPr>
          <w:rFonts w:eastAsia="Times New Roman" w:cs="Times New Roman"/>
          <w:szCs w:val="24"/>
        </w:rPr>
        <w:t xml:space="preserve">. </w:t>
      </w:r>
      <w:r w:rsidRPr="00A378D2">
        <w:rPr>
          <w:rFonts w:eastAsia="Times New Roman" w:cs="Times New Roman"/>
          <w:szCs w:val="24"/>
        </w:rPr>
        <w:t>Εγώ δεν λέω ότι είναι νέα</w:t>
      </w:r>
      <w:r>
        <w:rPr>
          <w:rFonts w:eastAsia="Times New Roman" w:cs="Times New Roman"/>
          <w:szCs w:val="24"/>
        </w:rPr>
        <w:t>, δ</w:t>
      </w:r>
      <w:r w:rsidRPr="00A378D2">
        <w:rPr>
          <w:rFonts w:eastAsia="Times New Roman" w:cs="Times New Roman"/>
          <w:szCs w:val="24"/>
        </w:rPr>
        <w:t xml:space="preserve">εν λέω ότι συνέβη </w:t>
      </w:r>
      <w:r>
        <w:rPr>
          <w:rFonts w:eastAsia="Times New Roman" w:cs="Times New Roman"/>
          <w:szCs w:val="24"/>
        </w:rPr>
        <w:t xml:space="preserve">επί </w:t>
      </w:r>
      <w:r w:rsidRPr="00A378D2">
        <w:rPr>
          <w:rFonts w:eastAsia="Times New Roman" w:cs="Times New Roman"/>
          <w:szCs w:val="24"/>
        </w:rPr>
        <w:t xml:space="preserve">Καλογήρου </w:t>
      </w:r>
      <w:r>
        <w:rPr>
          <w:rFonts w:eastAsia="Times New Roman" w:cs="Times New Roman"/>
          <w:szCs w:val="24"/>
        </w:rPr>
        <w:t>ή ότι σ</w:t>
      </w:r>
      <w:r w:rsidRPr="00A378D2">
        <w:rPr>
          <w:rFonts w:eastAsia="Times New Roman" w:cs="Times New Roman"/>
          <w:szCs w:val="24"/>
        </w:rPr>
        <w:t xml:space="preserve">υνέβη </w:t>
      </w:r>
      <w:r>
        <w:rPr>
          <w:rFonts w:eastAsia="Times New Roman" w:cs="Times New Roman"/>
          <w:szCs w:val="24"/>
        </w:rPr>
        <w:t>επί</w:t>
      </w:r>
      <w:r w:rsidRPr="00A378D2">
        <w:rPr>
          <w:rFonts w:eastAsia="Times New Roman" w:cs="Times New Roman"/>
          <w:szCs w:val="24"/>
        </w:rPr>
        <w:t xml:space="preserve"> Κοντονή</w:t>
      </w:r>
      <w:r>
        <w:rPr>
          <w:rFonts w:eastAsia="Times New Roman" w:cs="Times New Roman"/>
          <w:szCs w:val="24"/>
        </w:rPr>
        <w:t>.Ε</w:t>
      </w:r>
      <w:r w:rsidRPr="00A378D2">
        <w:rPr>
          <w:rFonts w:eastAsia="Times New Roman" w:cs="Times New Roman"/>
          <w:szCs w:val="24"/>
        </w:rPr>
        <w:t xml:space="preserve">ίναι δύσκολη </w:t>
      </w:r>
      <w:r>
        <w:rPr>
          <w:rFonts w:eastAsia="Times New Roman" w:cs="Times New Roman"/>
          <w:szCs w:val="24"/>
        </w:rPr>
        <w:t xml:space="preserve">η </w:t>
      </w:r>
      <w:r w:rsidRPr="00A378D2">
        <w:rPr>
          <w:rFonts w:eastAsia="Times New Roman" w:cs="Times New Roman"/>
          <w:szCs w:val="24"/>
        </w:rPr>
        <w:t>κατάσταση μέσα στις</w:t>
      </w:r>
      <w:r w:rsidRPr="00A378D2">
        <w:rPr>
          <w:rFonts w:eastAsia="Times New Roman" w:cs="Times New Roman"/>
          <w:szCs w:val="24"/>
        </w:rPr>
        <w:t xml:space="preserve"> φυλακές</w:t>
      </w:r>
      <w:r>
        <w:rPr>
          <w:rFonts w:eastAsia="Times New Roman" w:cs="Times New Roman"/>
          <w:szCs w:val="24"/>
        </w:rPr>
        <w:t xml:space="preserve">. Όμως, </w:t>
      </w:r>
      <w:r w:rsidRPr="00A378D2">
        <w:rPr>
          <w:rFonts w:eastAsia="Times New Roman" w:cs="Times New Roman"/>
          <w:szCs w:val="24"/>
        </w:rPr>
        <w:t>λέω ότι έχετε ευθύνη</w:t>
      </w:r>
      <w:r>
        <w:rPr>
          <w:rFonts w:eastAsia="Times New Roman" w:cs="Times New Roman"/>
          <w:szCs w:val="24"/>
        </w:rPr>
        <w:t>,</w:t>
      </w:r>
      <w:r w:rsidRPr="00A378D2">
        <w:rPr>
          <w:rFonts w:eastAsia="Times New Roman" w:cs="Times New Roman"/>
          <w:szCs w:val="24"/>
        </w:rPr>
        <w:t xml:space="preserve"> κυρίως</w:t>
      </w:r>
      <w:r>
        <w:rPr>
          <w:rFonts w:eastAsia="Times New Roman" w:cs="Times New Roman"/>
          <w:szCs w:val="24"/>
        </w:rPr>
        <w:t xml:space="preserve"> γ</w:t>
      </w:r>
      <w:r w:rsidRPr="00A378D2">
        <w:rPr>
          <w:rFonts w:eastAsia="Times New Roman" w:cs="Times New Roman"/>
          <w:szCs w:val="24"/>
        </w:rPr>
        <w:t>ιατί δεν επιτρέψατε να προχωρήσουν οι φυλακές υψίστης ασφαλείας</w:t>
      </w:r>
      <w:r>
        <w:rPr>
          <w:rFonts w:eastAsia="Times New Roman" w:cs="Times New Roman"/>
          <w:szCs w:val="24"/>
        </w:rPr>
        <w:t>.</w:t>
      </w:r>
      <w:r w:rsidRPr="00A378D2">
        <w:rPr>
          <w:rFonts w:eastAsia="Times New Roman" w:cs="Times New Roman"/>
          <w:szCs w:val="24"/>
        </w:rPr>
        <w:t xml:space="preserve"> Αυτό θα ήταν μία απάντηση στο πρόβλημα των συμμοριών</w:t>
      </w:r>
      <w:r>
        <w:rPr>
          <w:rFonts w:eastAsia="Times New Roman" w:cs="Times New Roman"/>
          <w:szCs w:val="24"/>
        </w:rPr>
        <w:t>,</w:t>
      </w:r>
      <w:r w:rsidRPr="00A378D2">
        <w:rPr>
          <w:rFonts w:eastAsia="Times New Roman" w:cs="Times New Roman"/>
          <w:szCs w:val="24"/>
        </w:rPr>
        <w:t xml:space="preserve"> που δρουν μέσα από τη φυλακή</w:t>
      </w:r>
      <w:r>
        <w:rPr>
          <w:rFonts w:eastAsia="Times New Roman" w:cs="Times New Roman"/>
          <w:szCs w:val="24"/>
        </w:rPr>
        <w:t>.</w:t>
      </w:r>
    </w:p>
    <w:p w14:paraId="69A55ED6"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Τ</w:t>
      </w:r>
      <w:r w:rsidRPr="00A378D2">
        <w:rPr>
          <w:rFonts w:eastAsia="Times New Roman" w:cs="Times New Roman"/>
          <w:szCs w:val="24"/>
        </w:rPr>
        <w:t>ώρα</w:t>
      </w:r>
      <w:r>
        <w:rPr>
          <w:rFonts w:eastAsia="Times New Roman" w:cs="Times New Roman"/>
          <w:szCs w:val="24"/>
        </w:rPr>
        <w:t>,</w:t>
      </w:r>
      <w:r w:rsidRPr="00A378D2">
        <w:rPr>
          <w:rFonts w:eastAsia="Times New Roman" w:cs="Times New Roman"/>
          <w:szCs w:val="24"/>
        </w:rPr>
        <w:t xml:space="preserve"> να επιμείνουμε στη διαφωνία </w:t>
      </w:r>
      <w:r>
        <w:rPr>
          <w:rFonts w:eastAsia="Times New Roman" w:cs="Times New Roman"/>
          <w:szCs w:val="24"/>
        </w:rPr>
        <w:t>μας,</w:t>
      </w:r>
      <w:r w:rsidRPr="00A378D2">
        <w:rPr>
          <w:rFonts w:eastAsia="Times New Roman" w:cs="Times New Roman"/>
          <w:szCs w:val="24"/>
        </w:rPr>
        <w:t xml:space="preserve"> στο</w:t>
      </w:r>
      <w:r>
        <w:rPr>
          <w:rFonts w:eastAsia="Times New Roman" w:cs="Times New Roman"/>
          <w:szCs w:val="24"/>
        </w:rPr>
        <w:t xml:space="preserve"> θέμα εισαγγελέων κ</w:t>
      </w:r>
      <w:r>
        <w:rPr>
          <w:rFonts w:eastAsia="Times New Roman" w:cs="Times New Roman"/>
          <w:szCs w:val="24"/>
        </w:rPr>
        <w:t>αι δ</w:t>
      </w:r>
      <w:r w:rsidRPr="00A378D2">
        <w:rPr>
          <w:rFonts w:eastAsia="Times New Roman" w:cs="Times New Roman"/>
          <w:szCs w:val="24"/>
        </w:rPr>
        <w:t>ικαστών</w:t>
      </w:r>
      <w:r>
        <w:rPr>
          <w:rFonts w:eastAsia="Times New Roman" w:cs="Times New Roman"/>
          <w:szCs w:val="24"/>
        </w:rPr>
        <w:t>. Η</w:t>
      </w:r>
      <w:r w:rsidRPr="00A378D2">
        <w:rPr>
          <w:rFonts w:eastAsia="Times New Roman" w:cs="Times New Roman"/>
          <w:szCs w:val="24"/>
        </w:rPr>
        <w:t xml:space="preserve"> μικρή αυτή η προσθήκη</w:t>
      </w:r>
      <w:r>
        <w:rPr>
          <w:rFonts w:eastAsia="Times New Roman" w:cs="Times New Roman"/>
          <w:szCs w:val="24"/>
        </w:rPr>
        <w:t>,</w:t>
      </w:r>
      <w:r w:rsidRPr="00A378D2">
        <w:rPr>
          <w:rFonts w:eastAsia="Times New Roman" w:cs="Times New Roman"/>
          <w:szCs w:val="24"/>
        </w:rPr>
        <w:t xml:space="preserve"> η οποία προσπαθεί να διευρύνει κάπως το αντικείμενο</w:t>
      </w:r>
      <w:r>
        <w:rPr>
          <w:rFonts w:eastAsia="Times New Roman" w:cs="Times New Roman"/>
          <w:szCs w:val="24"/>
        </w:rPr>
        <w:t>,</w:t>
      </w:r>
      <w:r w:rsidRPr="00A378D2">
        <w:rPr>
          <w:rFonts w:eastAsia="Times New Roman" w:cs="Times New Roman"/>
          <w:szCs w:val="24"/>
        </w:rPr>
        <w:t xml:space="preserve"> δεν καλύπτει το ζήτημα</w:t>
      </w:r>
      <w:r>
        <w:rPr>
          <w:rFonts w:eastAsia="Times New Roman" w:cs="Times New Roman"/>
          <w:szCs w:val="24"/>
        </w:rPr>
        <w:t>. Η</w:t>
      </w:r>
      <w:r w:rsidRPr="00A378D2">
        <w:rPr>
          <w:rFonts w:eastAsia="Times New Roman" w:cs="Times New Roman"/>
          <w:szCs w:val="24"/>
        </w:rPr>
        <w:t xml:space="preserve"> ορθή αντιμετώπιση θα ήταν να ανοίξει πολλαπλώς και να μπορούν να είναι και </w:t>
      </w:r>
      <w:r>
        <w:rPr>
          <w:rFonts w:eastAsia="Times New Roman" w:cs="Times New Roman"/>
          <w:szCs w:val="24"/>
        </w:rPr>
        <w:t>δ</w:t>
      </w:r>
      <w:r w:rsidRPr="00A378D2">
        <w:rPr>
          <w:rFonts w:eastAsia="Times New Roman" w:cs="Times New Roman"/>
          <w:szCs w:val="24"/>
        </w:rPr>
        <w:t>ικαστές</w:t>
      </w:r>
      <w:r>
        <w:rPr>
          <w:rFonts w:eastAsia="Times New Roman" w:cs="Times New Roman"/>
          <w:szCs w:val="24"/>
        </w:rPr>
        <w:t>.</w:t>
      </w:r>
    </w:p>
    <w:p w14:paraId="69A55ED7" w14:textId="77777777" w:rsidR="00C9651F" w:rsidRDefault="002D2592">
      <w:pPr>
        <w:spacing w:line="600" w:lineRule="auto"/>
        <w:ind w:firstLine="720"/>
        <w:jc w:val="both"/>
        <w:rPr>
          <w:rFonts w:eastAsia="Times New Roman" w:cs="Times New Roman"/>
          <w:szCs w:val="24"/>
        </w:rPr>
      </w:pPr>
      <w:r w:rsidDel="005B183A">
        <w:rPr>
          <w:rFonts w:eastAsia="Times New Roman" w:cs="Times New Roman"/>
          <w:szCs w:val="24"/>
        </w:rPr>
        <w:t xml:space="preserve"> </w:t>
      </w:r>
      <w:r w:rsidRPr="00561ACF">
        <w:rPr>
          <w:rFonts w:eastAsia="Times New Roman" w:cs="Times New Roman"/>
          <w:szCs w:val="24"/>
        </w:rPr>
        <w:t>(Στο σημείο αυτό κτυπάει το κουδούνι λήξεως του χρόνο</w:t>
      </w:r>
      <w:r w:rsidRPr="00561ACF">
        <w:rPr>
          <w:rFonts w:eastAsia="Times New Roman" w:cs="Times New Roman"/>
          <w:szCs w:val="24"/>
        </w:rPr>
        <w:t>υ ομιλίας του κυρίου Βουλευτή)</w:t>
      </w:r>
    </w:p>
    <w:p w14:paraId="69A55ED8"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lastRenderedPageBreak/>
        <w:t>Α</w:t>
      </w:r>
      <w:r w:rsidRPr="00A378D2">
        <w:rPr>
          <w:rFonts w:eastAsia="Times New Roman" w:cs="Times New Roman"/>
          <w:szCs w:val="24"/>
        </w:rPr>
        <w:t>ν έχω λίγο χρόνο</w:t>
      </w:r>
      <w:r>
        <w:rPr>
          <w:rFonts w:eastAsia="Times New Roman" w:cs="Times New Roman"/>
          <w:szCs w:val="24"/>
        </w:rPr>
        <w:t>, κύριε Π</w:t>
      </w:r>
      <w:r w:rsidRPr="00A378D2">
        <w:rPr>
          <w:rFonts w:eastAsia="Times New Roman" w:cs="Times New Roman"/>
          <w:szCs w:val="24"/>
        </w:rPr>
        <w:t>ρόεδρε</w:t>
      </w:r>
      <w:r>
        <w:rPr>
          <w:rFonts w:eastAsia="Times New Roman" w:cs="Times New Roman"/>
          <w:szCs w:val="24"/>
        </w:rPr>
        <w:t xml:space="preserve"> -</w:t>
      </w:r>
      <w:r w:rsidRPr="00A378D2">
        <w:rPr>
          <w:rFonts w:eastAsia="Times New Roman" w:cs="Times New Roman"/>
          <w:szCs w:val="24"/>
        </w:rPr>
        <w:t>ένα λεπτό θα χρειαστώ</w:t>
      </w:r>
      <w:r>
        <w:rPr>
          <w:rFonts w:eastAsia="Times New Roman" w:cs="Times New Roman"/>
          <w:szCs w:val="24"/>
        </w:rPr>
        <w:t>,</w:t>
      </w:r>
      <w:r w:rsidRPr="00A378D2">
        <w:rPr>
          <w:rFonts w:eastAsia="Times New Roman" w:cs="Times New Roman"/>
          <w:szCs w:val="24"/>
        </w:rPr>
        <w:t xml:space="preserve"> όχι παραπάνω</w:t>
      </w:r>
      <w:r>
        <w:rPr>
          <w:rFonts w:eastAsia="Times New Roman" w:cs="Times New Roman"/>
          <w:szCs w:val="24"/>
        </w:rPr>
        <w:t>-</w:t>
      </w:r>
      <w:r w:rsidRPr="00A378D2">
        <w:rPr>
          <w:rFonts w:eastAsia="Times New Roman" w:cs="Times New Roman"/>
          <w:szCs w:val="24"/>
        </w:rPr>
        <w:t xml:space="preserve"> για πολύ σύντομες παρατηρήσεις</w:t>
      </w:r>
      <w:r>
        <w:rPr>
          <w:rFonts w:eastAsia="Times New Roman" w:cs="Times New Roman"/>
          <w:szCs w:val="24"/>
        </w:rPr>
        <w:t>,</w:t>
      </w:r>
      <w:r w:rsidRPr="00A378D2">
        <w:rPr>
          <w:rFonts w:eastAsia="Times New Roman" w:cs="Times New Roman"/>
          <w:szCs w:val="24"/>
        </w:rPr>
        <w:t xml:space="preserve"> γιατί τα υπόλοιπα έχουν σε μεγάλο βαθμό</w:t>
      </w:r>
      <w:r>
        <w:rPr>
          <w:rFonts w:eastAsia="Times New Roman" w:cs="Times New Roman"/>
          <w:szCs w:val="24"/>
        </w:rPr>
        <w:t xml:space="preserve"> αναπτυχθεί.</w:t>
      </w:r>
    </w:p>
    <w:p w14:paraId="69A55ED9"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Σ</w:t>
      </w:r>
      <w:r w:rsidRPr="00A378D2">
        <w:rPr>
          <w:rFonts w:eastAsia="Times New Roman" w:cs="Times New Roman"/>
          <w:szCs w:val="24"/>
        </w:rPr>
        <w:t>υνδεόμενο με το ζήτημα της κατάστασης που επικρατεί στις φυλακές</w:t>
      </w:r>
      <w:r>
        <w:rPr>
          <w:rFonts w:eastAsia="Times New Roman" w:cs="Times New Roman"/>
          <w:szCs w:val="24"/>
        </w:rPr>
        <w:t>,</w:t>
      </w:r>
      <w:r w:rsidRPr="00A378D2">
        <w:rPr>
          <w:rFonts w:eastAsia="Times New Roman" w:cs="Times New Roman"/>
          <w:szCs w:val="24"/>
        </w:rPr>
        <w:t xml:space="preserve"> θεωρώ επιεικώς άστοχη και άκυρη</w:t>
      </w:r>
      <w:r>
        <w:rPr>
          <w:rFonts w:eastAsia="Times New Roman" w:cs="Times New Roman"/>
          <w:szCs w:val="24"/>
        </w:rPr>
        <w:t>,</w:t>
      </w:r>
      <w:r w:rsidRPr="00A378D2">
        <w:rPr>
          <w:rFonts w:eastAsia="Times New Roman" w:cs="Times New Roman"/>
          <w:szCs w:val="24"/>
        </w:rPr>
        <w:t xml:space="preserve"> τη διεύρυνση των μεροκάματων με το αρτοποιείο στις αγροτικές</w:t>
      </w:r>
      <w:r>
        <w:rPr>
          <w:rFonts w:eastAsia="Times New Roman" w:cs="Times New Roman"/>
          <w:szCs w:val="24"/>
        </w:rPr>
        <w:t xml:space="preserve"> φυλακές</w:t>
      </w:r>
      <w:r w:rsidRPr="00A378D2">
        <w:rPr>
          <w:rFonts w:eastAsia="Times New Roman" w:cs="Times New Roman"/>
          <w:szCs w:val="24"/>
        </w:rPr>
        <w:t xml:space="preserve"> και τα λοιπά</w:t>
      </w:r>
      <w:r>
        <w:rPr>
          <w:rFonts w:eastAsia="Times New Roman" w:cs="Times New Roman"/>
          <w:szCs w:val="24"/>
        </w:rPr>
        <w:t xml:space="preserve">. Κατά τη γνώμη μου, </w:t>
      </w:r>
      <w:r w:rsidRPr="00A378D2">
        <w:rPr>
          <w:rFonts w:eastAsia="Times New Roman" w:cs="Times New Roman"/>
          <w:szCs w:val="24"/>
        </w:rPr>
        <w:t>αυτή η συζήτηση θα έπρεπε να έχει έρθει συνολικά ως μία συζήτηση για την απόλυση υπό όρους</w:t>
      </w:r>
      <w:r>
        <w:rPr>
          <w:rFonts w:eastAsia="Times New Roman" w:cs="Times New Roman"/>
          <w:szCs w:val="24"/>
        </w:rPr>
        <w:t>. Α</w:t>
      </w:r>
      <w:r w:rsidRPr="00A378D2">
        <w:rPr>
          <w:rFonts w:eastAsia="Times New Roman" w:cs="Times New Roman"/>
          <w:szCs w:val="24"/>
        </w:rPr>
        <w:t xml:space="preserve">υτή είναι </w:t>
      </w:r>
      <w:r>
        <w:rPr>
          <w:rFonts w:eastAsia="Times New Roman" w:cs="Times New Roman"/>
          <w:szCs w:val="24"/>
        </w:rPr>
        <w:t xml:space="preserve">η </w:t>
      </w:r>
      <w:r w:rsidRPr="00A378D2">
        <w:rPr>
          <w:rFonts w:eastAsia="Times New Roman" w:cs="Times New Roman"/>
          <w:szCs w:val="24"/>
        </w:rPr>
        <w:t>μεγάλη συζήτηση</w:t>
      </w:r>
      <w:r>
        <w:rPr>
          <w:rFonts w:eastAsia="Times New Roman" w:cs="Times New Roman"/>
          <w:szCs w:val="24"/>
        </w:rPr>
        <w:t>. Κ</w:t>
      </w:r>
      <w:r w:rsidRPr="00A378D2">
        <w:rPr>
          <w:rFonts w:eastAsia="Times New Roman" w:cs="Times New Roman"/>
          <w:szCs w:val="24"/>
        </w:rPr>
        <w:t>αι εκεί θα έπρεπε να ενταχθεί και η συζήτηση για τ</w:t>
      </w:r>
      <w:r>
        <w:rPr>
          <w:rFonts w:eastAsia="Times New Roman" w:cs="Times New Roman"/>
          <w:szCs w:val="24"/>
        </w:rPr>
        <w:t>ο</w:t>
      </w:r>
      <w:r w:rsidRPr="00A378D2">
        <w:rPr>
          <w:rFonts w:eastAsia="Times New Roman" w:cs="Times New Roman"/>
          <w:szCs w:val="24"/>
        </w:rPr>
        <w:t>ν ευεργετικό υπολογισμό των ημερομισθίων</w:t>
      </w:r>
      <w:r>
        <w:rPr>
          <w:rFonts w:eastAsia="Times New Roman" w:cs="Times New Roman"/>
          <w:szCs w:val="24"/>
        </w:rPr>
        <w:t>,</w:t>
      </w:r>
      <w:r w:rsidRPr="00A378D2">
        <w:rPr>
          <w:rFonts w:eastAsia="Times New Roman" w:cs="Times New Roman"/>
          <w:szCs w:val="24"/>
        </w:rPr>
        <w:t xml:space="preserve"> θα έπρεπε να συζητήσουμε και τους όρους και τους χρόνους της απόλυση</w:t>
      </w:r>
      <w:r>
        <w:rPr>
          <w:rFonts w:eastAsia="Times New Roman" w:cs="Times New Roman"/>
          <w:szCs w:val="24"/>
        </w:rPr>
        <w:t>ς</w:t>
      </w:r>
      <w:r w:rsidRPr="00A378D2">
        <w:rPr>
          <w:rFonts w:eastAsia="Times New Roman" w:cs="Times New Roman"/>
          <w:szCs w:val="24"/>
        </w:rPr>
        <w:t xml:space="preserve"> υπό όρους</w:t>
      </w:r>
      <w:r>
        <w:rPr>
          <w:rFonts w:eastAsia="Times New Roman" w:cs="Times New Roman"/>
          <w:szCs w:val="24"/>
        </w:rPr>
        <w:t xml:space="preserve"> και θα έ</w:t>
      </w:r>
      <w:r w:rsidRPr="00A378D2">
        <w:rPr>
          <w:rFonts w:eastAsia="Times New Roman" w:cs="Times New Roman"/>
          <w:szCs w:val="24"/>
        </w:rPr>
        <w:t xml:space="preserve">πρεπε </w:t>
      </w:r>
      <w:r>
        <w:rPr>
          <w:rFonts w:eastAsia="Times New Roman" w:cs="Times New Roman"/>
          <w:szCs w:val="24"/>
        </w:rPr>
        <w:t>επίσης να συζητήσουμε ένα πραγματικό κ</w:t>
      </w:r>
      <w:r w:rsidRPr="00A378D2">
        <w:rPr>
          <w:rFonts w:eastAsia="Times New Roman" w:cs="Times New Roman"/>
          <w:szCs w:val="24"/>
        </w:rPr>
        <w:t>αι σοβαρό σύστημα</w:t>
      </w:r>
      <w:r>
        <w:rPr>
          <w:rFonts w:eastAsia="Times New Roman" w:cs="Times New Roman"/>
          <w:szCs w:val="24"/>
        </w:rPr>
        <w:t>,</w:t>
      </w:r>
      <w:r w:rsidRPr="00A378D2">
        <w:rPr>
          <w:rFonts w:eastAsia="Times New Roman" w:cs="Times New Roman"/>
          <w:szCs w:val="24"/>
        </w:rPr>
        <w:t xml:space="preserve"> το οποίο </w:t>
      </w:r>
      <w:r w:rsidRPr="00A378D2">
        <w:rPr>
          <w:rFonts w:eastAsia="Times New Roman" w:cs="Times New Roman"/>
          <w:szCs w:val="24"/>
        </w:rPr>
        <w:t>θα διασφαλίζει</w:t>
      </w:r>
      <w:r>
        <w:rPr>
          <w:rFonts w:eastAsia="Times New Roman" w:cs="Times New Roman"/>
          <w:szCs w:val="24"/>
        </w:rPr>
        <w:t xml:space="preserve"> την</w:t>
      </w:r>
      <w:r w:rsidRPr="00A378D2">
        <w:rPr>
          <w:rFonts w:eastAsia="Times New Roman" w:cs="Times New Roman"/>
          <w:szCs w:val="24"/>
        </w:rPr>
        <w:t xml:space="preserve"> κοινωνία από την αποφυλάκιση επικίνδυνων εγκληματιών</w:t>
      </w:r>
      <w:r>
        <w:rPr>
          <w:rFonts w:eastAsia="Times New Roman" w:cs="Times New Roman"/>
          <w:szCs w:val="24"/>
        </w:rPr>
        <w:t>,</w:t>
      </w:r>
      <w:r w:rsidRPr="00A378D2">
        <w:rPr>
          <w:rFonts w:eastAsia="Times New Roman" w:cs="Times New Roman"/>
          <w:szCs w:val="24"/>
        </w:rPr>
        <w:t xml:space="preserve"> χωρίς να έχουν εκτίσει την ποινή </w:t>
      </w:r>
      <w:r>
        <w:rPr>
          <w:rFonts w:eastAsia="Times New Roman" w:cs="Times New Roman"/>
          <w:szCs w:val="24"/>
        </w:rPr>
        <w:t>τους.</w:t>
      </w:r>
    </w:p>
    <w:p w14:paraId="69A55EDA" w14:textId="77777777" w:rsidR="00C9651F" w:rsidRDefault="002D2592">
      <w:pPr>
        <w:spacing w:line="600" w:lineRule="auto"/>
        <w:ind w:firstLine="720"/>
        <w:jc w:val="both"/>
        <w:rPr>
          <w:rFonts w:eastAsia="Times New Roman"/>
          <w:szCs w:val="24"/>
        </w:rPr>
      </w:pPr>
      <w:r>
        <w:rPr>
          <w:rFonts w:eastAsia="Times New Roman"/>
          <w:szCs w:val="24"/>
        </w:rPr>
        <w:t>Τ</w:t>
      </w:r>
      <w:r w:rsidRPr="000D2FD3">
        <w:rPr>
          <w:rFonts w:eastAsia="Times New Roman"/>
          <w:szCs w:val="24"/>
        </w:rPr>
        <w:t>ο τελευταίο ζήτημα</w:t>
      </w:r>
      <w:r>
        <w:rPr>
          <w:rFonts w:eastAsia="Times New Roman"/>
          <w:szCs w:val="24"/>
        </w:rPr>
        <w:t>,</w:t>
      </w:r>
      <w:r w:rsidRPr="000D2FD3">
        <w:rPr>
          <w:rFonts w:eastAsia="Times New Roman"/>
          <w:szCs w:val="24"/>
        </w:rPr>
        <w:t xml:space="preserve"> το οποίο θα ήθελα να θέσω και να επισημάνω</w:t>
      </w:r>
      <w:r>
        <w:rPr>
          <w:rFonts w:eastAsia="Times New Roman"/>
          <w:szCs w:val="24"/>
        </w:rPr>
        <w:t xml:space="preserve"> –</w:t>
      </w:r>
      <w:r w:rsidRPr="000D2FD3">
        <w:rPr>
          <w:rFonts w:eastAsia="Times New Roman"/>
          <w:szCs w:val="24"/>
        </w:rPr>
        <w:t>παρ</w:t>
      </w:r>
      <w:r>
        <w:rPr>
          <w:rFonts w:eastAsia="Times New Roman"/>
          <w:szCs w:val="24"/>
        </w:rPr>
        <w:t>’</w:t>
      </w:r>
      <w:r w:rsidRPr="000D2FD3">
        <w:rPr>
          <w:rFonts w:eastAsia="Times New Roman"/>
          <w:szCs w:val="24"/>
        </w:rPr>
        <w:t>ότι έχουν γίνει προτάσ</w:t>
      </w:r>
      <w:r>
        <w:rPr>
          <w:rFonts w:eastAsia="Times New Roman"/>
          <w:szCs w:val="24"/>
        </w:rPr>
        <w:t>εις</w:t>
      </w:r>
      <w:r w:rsidRPr="000D2FD3">
        <w:rPr>
          <w:rFonts w:eastAsia="Times New Roman"/>
          <w:szCs w:val="24"/>
        </w:rPr>
        <w:t xml:space="preserve"> στην κατεύθυνση αυτή και παρ</w:t>
      </w:r>
      <w:r>
        <w:rPr>
          <w:rFonts w:eastAsia="Times New Roman"/>
          <w:szCs w:val="24"/>
        </w:rPr>
        <w:t>’</w:t>
      </w:r>
      <w:r w:rsidRPr="000D2FD3">
        <w:rPr>
          <w:rFonts w:eastAsia="Times New Roman"/>
          <w:szCs w:val="24"/>
        </w:rPr>
        <w:t>ότι όλοι είμαστε θετ</w:t>
      </w:r>
      <w:r w:rsidRPr="000D2FD3">
        <w:rPr>
          <w:rFonts w:eastAsia="Times New Roman"/>
          <w:szCs w:val="24"/>
        </w:rPr>
        <w:t>ικοί στην κατεύθυνση αυτή και παρ</w:t>
      </w:r>
      <w:r>
        <w:rPr>
          <w:rFonts w:eastAsia="Times New Roman"/>
          <w:szCs w:val="24"/>
        </w:rPr>
        <w:t>’</w:t>
      </w:r>
      <w:r w:rsidRPr="000D2FD3">
        <w:rPr>
          <w:rFonts w:eastAsia="Times New Roman"/>
          <w:szCs w:val="24"/>
        </w:rPr>
        <w:t>ότι το έχουμε συζητήσει</w:t>
      </w:r>
      <w:r>
        <w:rPr>
          <w:rFonts w:eastAsia="Times New Roman"/>
          <w:szCs w:val="24"/>
        </w:rPr>
        <w:t>- είναι</w:t>
      </w:r>
      <w:r w:rsidRPr="000D2FD3">
        <w:rPr>
          <w:rFonts w:eastAsia="Times New Roman"/>
          <w:szCs w:val="24"/>
        </w:rPr>
        <w:t xml:space="preserve"> </w:t>
      </w:r>
      <w:r>
        <w:rPr>
          <w:rFonts w:eastAsia="Times New Roman"/>
          <w:szCs w:val="24"/>
        </w:rPr>
        <w:t xml:space="preserve">το θέμα του αυτοφώρου για </w:t>
      </w:r>
      <w:r>
        <w:rPr>
          <w:rFonts w:eastAsia="Times New Roman"/>
          <w:szCs w:val="24"/>
        </w:rPr>
        <w:lastRenderedPageBreak/>
        <w:t>τα διά</w:t>
      </w:r>
      <w:r w:rsidRPr="000D2FD3">
        <w:rPr>
          <w:rFonts w:eastAsia="Times New Roman"/>
          <w:szCs w:val="24"/>
        </w:rPr>
        <w:t xml:space="preserve"> </w:t>
      </w:r>
      <w:r>
        <w:rPr>
          <w:rFonts w:eastAsia="Times New Roman"/>
          <w:szCs w:val="24"/>
        </w:rPr>
        <w:t xml:space="preserve">του Τύπου τελούμενα αδικήματα, κυρίως </w:t>
      </w:r>
      <w:r w:rsidRPr="000D2FD3">
        <w:rPr>
          <w:rFonts w:eastAsia="Times New Roman"/>
          <w:szCs w:val="24"/>
        </w:rPr>
        <w:t>δηλαδή τ</w:t>
      </w:r>
      <w:r>
        <w:rPr>
          <w:rFonts w:eastAsia="Times New Roman"/>
          <w:szCs w:val="24"/>
        </w:rPr>
        <w:t>ι</w:t>
      </w:r>
      <w:r w:rsidRPr="000D2FD3">
        <w:rPr>
          <w:rFonts w:eastAsia="Times New Roman"/>
          <w:szCs w:val="24"/>
        </w:rPr>
        <w:t>ς εξυβρίσ</w:t>
      </w:r>
      <w:r>
        <w:rPr>
          <w:rFonts w:eastAsia="Times New Roman"/>
          <w:szCs w:val="24"/>
        </w:rPr>
        <w:t>εις,</w:t>
      </w:r>
      <w:r w:rsidRPr="000D2FD3">
        <w:rPr>
          <w:rFonts w:eastAsia="Times New Roman"/>
          <w:szCs w:val="24"/>
        </w:rPr>
        <w:t xml:space="preserve"> </w:t>
      </w:r>
      <w:r>
        <w:rPr>
          <w:rFonts w:eastAsia="Times New Roman"/>
          <w:szCs w:val="24"/>
        </w:rPr>
        <w:t>τις απλές δυσφημίσεις και τις συκοφαντικές δυσφημίσεις. Έ</w:t>
      </w:r>
      <w:r w:rsidRPr="000D2FD3">
        <w:rPr>
          <w:rFonts w:eastAsia="Times New Roman"/>
          <w:szCs w:val="24"/>
        </w:rPr>
        <w:t>χω επισημάνει ότι με τον τρόπο που διατυ</w:t>
      </w:r>
      <w:r w:rsidRPr="000D2FD3">
        <w:rPr>
          <w:rFonts w:eastAsia="Times New Roman"/>
          <w:szCs w:val="24"/>
        </w:rPr>
        <w:t xml:space="preserve">πώνεται η διάταξη </w:t>
      </w:r>
      <w:r>
        <w:rPr>
          <w:rFonts w:eastAsia="Times New Roman"/>
          <w:szCs w:val="24"/>
        </w:rPr>
        <w:t>-</w:t>
      </w:r>
      <w:r w:rsidRPr="000D2FD3">
        <w:rPr>
          <w:rFonts w:eastAsia="Times New Roman"/>
          <w:szCs w:val="24"/>
        </w:rPr>
        <w:t>και επιμένετε σε αυτό</w:t>
      </w:r>
      <w:r>
        <w:rPr>
          <w:rFonts w:eastAsia="Times New Roman"/>
          <w:szCs w:val="24"/>
        </w:rPr>
        <w:t>,</w:t>
      </w:r>
      <w:r w:rsidRPr="000D2FD3">
        <w:rPr>
          <w:rFonts w:eastAsia="Times New Roman"/>
          <w:szCs w:val="24"/>
        </w:rPr>
        <w:t xml:space="preserve"> δεν έχετε κάνει αλλαγή</w:t>
      </w:r>
      <w:r>
        <w:rPr>
          <w:rFonts w:eastAsia="Times New Roman"/>
          <w:szCs w:val="24"/>
        </w:rPr>
        <w:t>-,</w:t>
      </w:r>
      <w:r w:rsidRPr="000D2FD3">
        <w:rPr>
          <w:rFonts w:eastAsia="Times New Roman"/>
          <w:szCs w:val="24"/>
        </w:rPr>
        <w:t xml:space="preserve"> δεν αποφεύγεται η σύλληψ</w:t>
      </w:r>
      <w:r>
        <w:rPr>
          <w:rFonts w:eastAsia="Times New Roman"/>
          <w:szCs w:val="24"/>
        </w:rPr>
        <w:t>ις, α</w:t>
      </w:r>
      <w:r w:rsidRPr="000D2FD3">
        <w:rPr>
          <w:rFonts w:eastAsia="Times New Roman"/>
          <w:szCs w:val="24"/>
        </w:rPr>
        <w:t>λλά εν συνεχεία δεν ακολουθείται η αυτόφωρη διαδικασία</w:t>
      </w:r>
      <w:r>
        <w:rPr>
          <w:rFonts w:eastAsia="Times New Roman"/>
          <w:szCs w:val="24"/>
        </w:rPr>
        <w:t xml:space="preserve">. Κατά τη γνώμη μου, </w:t>
      </w:r>
      <w:r w:rsidRPr="000D2FD3">
        <w:rPr>
          <w:rFonts w:eastAsia="Times New Roman"/>
          <w:szCs w:val="24"/>
        </w:rPr>
        <w:t xml:space="preserve">το αντίθετο θα έπρεπε να </w:t>
      </w:r>
      <w:r>
        <w:rPr>
          <w:rFonts w:eastAsia="Times New Roman"/>
          <w:szCs w:val="24"/>
        </w:rPr>
        <w:t xml:space="preserve">επιδιώκει κανείς, δηλαδή </w:t>
      </w:r>
      <w:r w:rsidRPr="000D2FD3">
        <w:rPr>
          <w:rFonts w:eastAsia="Times New Roman"/>
          <w:szCs w:val="24"/>
        </w:rPr>
        <w:t>να αποφύγει τη σύλληψη</w:t>
      </w:r>
      <w:r>
        <w:rPr>
          <w:rFonts w:eastAsia="Times New Roman"/>
          <w:szCs w:val="24"/>
        </w:rPr>
        <w:t>,</w:t>
      </w:r>
      <w:r w:rsidRPr="000D2FD3">
        <w:rPr>
          <w:rFonts w:eastAsia="Times New Roman"/>
          <w:szCs w:val="24"/>
        </w:rPr>
        <w:t xml:space="preserve"> αλλά να είναι ταχεία η διαδικασία εκκαθαρίσ</w:t>
      </w:r>
      <w:r>
        <w:rPr>
          <w:rFonts w:eastAsia="Times New Roman"/>
          <w:szCs w:val="24"/>
        </w:rPr>
        <w:t>εως</w:t>
      </w:r>
      <w:r w:rsidRPr="000D2FD3">
        <w:rPr>
          <w:rFonts w:eastAsia="Times New Roman"/>
          <w:szCs w:val="24"/>
        </w:rPr>
        <w:t xml:space="preserve"> των συγκεκριμένων ποινικών αδικημάτων και </w:t>
      </w:r>
      <w:r>
        <w:rPr>
          <w:rFonts w:eastAsia="Times New Roman"/>
          <w:szCs w:val="24"/>
        </w:rPr>
        <w:t>ε</w:t>
      </w:r>
      <w:r w:rsidRPr="000D2FD3">
        <w:rPr>
          <w:rFonts w:eastAsia="Times New Roman"/>
          <w:szCs w:val="24"/>
        </w:rPr>
        <w:t>πομένως</w:t>
      </w:r>
      <w:r>
        <w:rPr>
          <w:rFonts w:eastAsia="Times New Roman"/>
          <w:szCs w:val="24"/>
        </w:rPr>
        <w:t>,</w:t>
      </w:r>
      <w:r w:rsidRPr="000D2FD3">
        <w:rPr>
          <w:rFonts w:eastAsia="Times New Roman"/>
          <w:szCs w:val="24"/>
        </w:rPr>
        <w:t xml:space="preserve"> εκεί θα μπορούσε να ακολουθηθεί η ταχεία διαδικασία</w:t>
      </w:r>
      <w:r>
        <w:rPr>
          <w:rFonts w:eastAsia="Times New Roman"/>
          <w:szCs w:val="24"/>
        </w:rPr>
        <w:t>,</w:t>
      </w:r>
      <w:r w:rsidRPr="000D2FD3">
        <w:rPr>
          <w:rFonts w:eastAsia="Times New Roman"/>
          <w:szCs w:val="24"/>
        </w:rPr>
        <w:t xml:space="preserve"> που έχουμε στο ποινικό για την αυτόφωρη διαδικασία</w:t>
      </w:r>
      <w:r>
        <w:rPr>
          <w:rFonts w:eastAsia="Times New Roman"/>
          <w:szCs w:val="24"/>
        </w:rPr>
        <w:t>.</w:t>
      </w:r>
    </w:p>
    <w:p w14:paraId="69A55EDB" w14:textId="77777777" w:rsidR="00C9651F" w:rsidRDefault="002D2592">
      <w:pPr>
        <w:spacing w:line="600" w:lineRule="auto"/>
        <w:ind w:firstLine="720"/>
        <w:jc w:val="both"/>
        <w:rPr>
          <w:rFonts w:eastAsia="Times New Roman"/>
          <w:szCs w:val="24"/>
        </w:rPr>
      </w:pPr>
      <w:r>
        <w:rPr>
          <w:rFonts w:eastAsia="Times New Roman"/>
          <w:szCs w:val="24"/>
        </w:rPr>
        <w:t>Η</w:t>
      </w:r>
      <w:r w:rsidRPr="000D2FD3">
        <w:rPr>
          <w:rFonts w:eastAsia="Times New Roman"/>
          <w:szCs w:val="24"/>
        </w:rPr>
        <w:t xml:space="preserve"> βελτίωση</w:t>
      </w:r>
      <w:r>
        <w:rPr>
          <w:rFonts w:eastAsia="Times New Roman"/>
          <w:szCs w:val="24"/>
        </w:rPr>
        <w:t>,</w:t>
      </w:r>
      <w:r w:rsidRPr="000D2FD3">
        <w:rPr>
          <w:rFonts w:eastAsia="Times New Roman"/>
          <w:szCs w:val="24"/>
        </w:rPr>
        <w:t xml:space="preserve"> την οποία κάνατε</w:t>
      </w:r>
      <w:r>
        <w:rPr>
          <w:rFonts w:eastAsia="Times New Roman"/>
          <w:szCs w:val="24"/>
        </w:rPr>
        <w:t>,</w:t>
      </w:r>
      <w:r w:rsidRPr="000D2FD3">
        <w:rPr>
          <w:rFonts w:eastAsia="Times New Roman"/>
          <w:szCs w:val="24"/>
        </w:rPr>
        <w:t xml:space="preserve"> </w:t>
      </w:r>
      <w:r>
        <w:rPr>
          <w:rFonts w:eastAsia="Times New Roman"/>
          <w:szCs w:val="24"/>
        </w:rPr>
        <w:t>επίσης,</w:t>
      </w:r>
      <w:r w:rsidRPr="000D2FD3">
        <w:rPr>
          <w:rFonts w:eastAsia="Times New Roman"/>
          <w:szCs w:val="24"/>
        </w:rPr>
        <w:t xml:space="preserve"> είναι μερικ</w:t>
      </w:r>
      <w:r>
        <w:rPr>
          <w:rFonts w:eastAsia="Times New Roman"/>
          <w:szCs w:val="24"/>
        </w:rPr>
        <w:t>ή,</w:t>
      </w:r>
      <w:r w:rsidRPr="000D2FD3">
        <w:rPr>
          <w:rFonts w:eastAsia="Times New Roman"/>
          <w:szCs w:val="24"/>
        </w:rPr>
        <w:t xml:space="preserve"> διότι ναι μεν λέει ότι εξαιρείται </w:t>
      </w:r>
      <w:r>
        <w:rPr>
          <w:rFonts w:eastAsia="Times New Roman"/>
          <w:szCs w:val="24"/>
        </w:rPr>
        <w:t xml:space="preserve">στα διά </w:t>
      </w:r>
      <w:r w:rsidRPr="000D2FD3">
        <w:rPr>
          <w:rFonts w:eastAsia="Times New Roman"/>
          <w:szCs w:val="24"/>
        </w:rPr>
        <w:t>του Τύπου η εφαρμογή του αυτοφώρου</w:t>
      </w:r>
      <w:r>
        <w:rPr>
          <w:rFonts w:eastAsia="Times New Roman"/>
          <w:szCs w:val="24"/>
        </w:rPr>
        <w:t>, αλλά</w:t>
      </w:r>
      <w:r w:rsidRPr="000D2FD3">
        <w:rPr>
          <w:rFonts w:eastAsia="Times New Roman"/>
          <w:szCs w:val="24"/>
        </w:rPr>
        <w:t xml:space="preserve"> παραμένει </w:t>
      </w:r>
      <w:r>
        <w:rPr>
          <w:rFonts w:eastAsia="Times New Roman"/>
          <w:szCs w:val="24"/>
        </w:rPr>
        <w:t xml:space="preserve">η </w:t>
      </w:r>
      <w:r w:rsidRPr="000D2FD3">
        <w:rPr>
          <w:rFonts w:eastAsia="Times New Roman"/>
          <w:szCs w:val="24"/>
        </w:rPr>
        <w:t xml:space="preserve">διάταξη </w:t>
      </w:r>
      <w:r>
        <w:rPr>
          <w:rFonts w:eastAsia="Times New Roman"/>
          <w:szCs w:val="24"/>
        </w:rPr>
        <w:t xml:space="preserve">ισχυρή. Επομένως, τώρα </w:t>
      </w:r>
      <w:r w:rsidRPr="000D2FD3">
        <w:rPr>
          <w:rFonts w:eastAsia="Times New Roman"/>
          <w:szCs w:val="24"/>
        </w:rPr>
        <w:t xml:space="preserve">έχουμε δύο διατάξεις </w:t>
      </w:r>
      <w:r>
        <w:rPr>
          <w:rFonts w:eastAsia="Times New Roman"/>
          <w:szCs w:val="24"/>
        </w:rPr>
        <w:t>στον</w:t>
      </w:r>
      <w:r w:rsidRPr="000D2FD3">
        <w:rPr>
          <w:rFonts w:eastAsia="Times New Roman"/>
          <w:szCs w:val="24"/>
        </w:rPr>
        <w:t xml:space="preserve"> Κώδικα Ποινικής Δικονομίας</w:t>
      </w:r>
      <w:r>
        <w:rPr>
          <w:rFonts w:eastAsia="Times New Roman"/>
          <w:szCs w:val="24"/>
        </w:rPr>
        <w:t xml:space="preserve">: Η μία από αυτές μας λέει ότι </w:t>
      </w:r>
      <w:r w:rsidRPr="000D2FD3">
        <w:rPr>
          <w:rFonts w:eastAsia="Times New Roman"/>
          <w:szCs w:val="24"/>
        </w:rPr>
        <w:t>τα δι</w:t>
      </w:r>
      <w:r>
        <w:rPr>
          <w:rFonts w:eastAsia="Times New Roman"/>
          <w:szCs w:val="24"/>
        </w:rPr>
        <w:t>ά</w:t>
      </w:r>
      <w:r w:rsidRPr="000D2FD3">
        <w:rPr>
          <w:rFonts w:eastAsia="Times New Roman"/>
          <w:szCs w:val="24"/>
        </w:rPr>
        <w:t xml:space="preserve"> του Τύπου τελούμενα αδικήματα είναι πάν</w:t>
      </w:r>
      <w:r w:rsidRPr="000D2FD3">
        <w:rPr>
          <w:rFonts w:eastAsia="Times New Roman"/>
          <w:szCs w:val="24"/>
        </w:rPr>
        <w:t>τοτε αυτόφωρ</w:t>
      </w:r>
      <w:r>
        <w:rPr>
          <w:rFonts w:eastAsia="Times New Roman"/>
          <w:szCs w:val="24"/>
        </w:rPr>
        <w:t>α. Όμως, έ</w:t>
      </w:r>
      <w:r w:rsidRPr="000D2FD3">
        <w:rPr>
          <w:rFonts w:eastAsia="Times New Roman"/>
          <w:szCs w:val="24"/>
        </w:rPr>
        <w:t>χουμε και μ</w:t>
      </w:r>
      <w:r>
        <w:rPr>
          <w:rFonts w:eastAsia="Times New Roman"/>
          <w:szCs w:val="24"/>
        </w:rPr>
        <w:t>ι</w:t>
      </w:r>
      <w:r w:rsidRPr="000D2FD3">
        <w:rPr>
          <w:rFonts w:eastAsia="Times New Roman"/>
          <w:szCs w:val="24"/>
        </w:rPr>
        <w:t>α άλλη διάταξη</w:t>
      </w:r>
      <w:r>
        <w:rPr>
          <w:rFonts w:eastAsia="Times New Roman"/>
          <w:szCs w:val="24"/>
        </w:rPr>
        <w:t xml:space="preserve">, </w:t>
      </w:r>
      <w:r w:rsidRPr="000D2FD3">
        <w:rPr>
          <w:rFonts w:eastAsia="Times New Roman"/>
          <w:szCs w:val="24"/>
        </w:rPr>
        <w:t xml:space="preserve">η οποία λέει ότι όταν τελούνται τα αδικήματα </w:t>
      </w:r>
      <w:r>
        <w:rPr>
          <w:rFonts w:eastAsia="Times New Roman"/>
          <w:szCs w:val="24"/>
        </w:rPr>
        <w:t xml:space="preserve">του </w:t>
      </w:r>
      <w:r w:rsidRPr="000D2FD3">
        <w:rPr>
          <w:rFonts w:eastAsia="Times New Roman"/>
          <w:szCs w:val="24"/>
        </w:rPr>
        <w:t>361</w:t>
      </w:r>
      <w:r>
        <w:rPr>
          <w:rFonts w:eastAsia="Times New Roman"/>
          <w:szCs w:val="24"/>
        </w:rPr>
        <w:t>,</w:t>
      </w:r>
      <w:r w:rsidRPr="000D2FD3">
        <w:rPr>
          <w:rFonts w:eastAsia="Times New Roman"/>
          <w:szCs w:val="24"/>
        </w:rPr>
        <w:t xml:space="preserve"> 362</w:t>
      </w:r>
      <w:r>
        <w:rPr>
          <w:rFonts w:eastAsia="Times New Roman"/>
          <w:szCs w:val="24"/>
        </w:rPr>
        <w:t>,</w:t>
      </w:r>
      <w:r w:rsidRPr="000D2FD3">
        <w:rPr>
          <w:rFonts w:eastAsia="Times New Roman"/>
          <w:szCs w:val="24"/>
        </w:rPr>
        <w:t xml:space="preserve"> </w:t>
      </w:r>
      <w:r w:rsidRPr="000D2FD3">
        <w:rPr>
          <w:rFonts w:eastAsia="Times New Roman"/>
          <w:szCs w:val="24"/>
        </w:rPr>
        <w:lastRenderedPageBreak/>
        <w:t>363 δεν εφαρμόζ</w:t>
      </w:r>
      <w:r>
        <w:rPr>
          <w:rFonts w:eastAsia="Times New Roman"/>
          <w:szCs w:val="24"/>
        </w:rPr>
        <w:t>ε</w:t>
      </w:r>
      <w:r w:rsidRPr="000D2FD3">
        <w:rPr>
          <w:rFonts w:eastAsia="Times New Roman"/>
          <w:szCs w:val="24"/>
        </w:rPr>
        <w:t>ται</w:t>
      </w:r>
      <w:r>
        <w:rPr>
          <w:rFonts w:eastAsia="Times New Roman"/>
          <w:szCs w:val="24"/>
        </w:rPr>
        <w:t xml:space="preserve"> η</w:t>
      </w:r>
      <w:r w:rsidRPr="000D2FD3">
        <w:rPr>
          <w:rFonts w:eastAsia="Times New Roman"/>
          <w:szCs w:val="24"/>
        </w:rPr>
        <w:t xml:space="preserve"> αυτόφωρη δ</w:t>
      </w:r>
      <w:r>
        <w:rPr>
          <w:rFonts w:eastAsia="Times New Roman"/>
          <w:szCs w:val="24"/>
        </w:rPr>
        <w:t>ιαδικασία. Έ</w:t>
      </w:r>
      <w:r w:rsidRPr="000D2FD3">
        <w:rPr>
          <w:rFonts w:eastAsia="Times New Roman"/>
          <w:szCs w:val="24"/>
        </w:rPr>
        <w:t xml:space="preserve">χουμε </w:t>
      </w:r>
      <w:r>
        <w:rPr>
          <w:rFonts w:eastAsia="Times New Roman"/>
          <w:szCs w:val="24"/>
        </w:rPr>
        <w:t>δύο τελείως αντιφατικές και αντι</w:t>
      </w:r>
      <w:r w:rsidRPr="000D2FD3">
        <w:rPr>
          <w:rFonts w:eastAsia="Times New Roman"/>
          <w:szCs w:val="24"/>
        </w:rPr>
        <w:t>νομικές διατάξεις μέσα στον Κώδικα Ποινικής Δικονομίας</w:t>
      </w:r>
      <w:r>
        <w:rPr>
          <w:rFonts w:eastAsia="Times New Roman"/>
          <w:szCs w:val="24"/>
        </w:rPr>
        <w:t>.</w:t>
      </w:r>
    </w:p>
    <w:p w14:paraId="69A55EDC" w14:textId="77777777" w:rsidR="00C9651F" w:rsidRDefault="002D2592">
      <w:pPr>
        <w:spacing w:line="600" w:lineRule="auto"/>
        <w:ind w:firstLine="720"/>
        <w:jc w:val="both"/>
        <w:rPr>
          <w:rFonts w:eastAsia="Times New Roman"/>
          <w:szCs w:val="24"/>
        </w:rPr>
      </w:pPr>
      <w:r>
        <w:rPr>
          <w:rFonts w:eastAsia="Times New Roman"/>
          <w:szCs w:val="24"/>
        </w:rPr>
        <w:t>Ε</w:t>
      </w:r>
      <w:r w:rsidRPr="000D2FD3">
        <w:rPr>
          <w:rFonts w:eastAsia="Times New Roman"/>
          <w:szCs w:val="24"/>
        </w:rPr>
        <w:t>υχαριστώ</w:t>
      </w:r>
      <w:r w:rsidRPr="000D2FD3">
        <w:rPr>
          <w:rFonts w:eastAsia="Times New Roman"/>
          <w:szCs w:val="24"/>
        </w:rPr>
        <w:t xml:space="preserve"> πολύ</w:t>
      </w:r>
      <w:r>
        <w:rPr>
          <w:rFonts w:eastAsia="Times New Roman"/>
          <w:szCs w:val="24"/>
        </w:rPr>
        <w:t>.</w:t>
      </w:r>
    </w:p>
    <w:p w14:paraId="69A55EDD" w14:textId="77777777" w:rsidR="00C9651F" w:rsidRDefault="002D2592">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69A55EDE" w14:textId="77777777" w:rsidR="00C9651F" w:rsidRDefault="002D2592">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Κι εμείς.</w:t>
      </w:r>
    </w:p>
    <w:p w14:paraId="69A55EDF" w14:textId="77777777" w:rsidR="00C9651F" w:rsidRDefault="002D2592">
      <w:pPr>
        <w:spacing w:line="600" w:lineRule="auto"/>
        <w:ind w:firstLine="720"/>
        <w:jc w:val="both"/>
        <w:rPr>
          <w:rFonts w:eastAsia="Times New Roman"/>
          <w:szCs w:val="24"/>
        </w:rPr>
      </w:pPr>
      <w:r>
        <w:rPr>
          <w:rFonts w:eastAsia="Times New Roman"/>
          <w:szCs w:val="24"/>
        </w:rPr>
        <w:t>Κυρίες και κύριοι συνάδελφοι, γίνεται</w:t>
      </w:r>
      <w:r w:rsidRPr="000D2FD3">
        <w:rPr>
          <w:rFonts w:eastAsia="Times New Roman"/>
          <w:szCs w:val="24"/>
        </w:rPr>
        <w:t xml:space="preserve"> γνωστό </w:t>
      </w:r>
      <w:r>
        <w:rPr>
          <w:rFonts w:eastAsia="Times New Roman"/>
          <w:szCs w:val="24"/>
        </w:rPr>
        <w:t xml:space="preserve">στο Σώμα ότι </w:t>
      </w:r>
      <w:r>
        <w:rPr>
          <w:rFonts w:eastAsia="Times New Roman"/>
          <w:szCs w:val="24"/>
        </w:rPr>
        <w:t xml:space="preserve">τη συνεδρίασή μας παρακολουθούν </w:t>
      </w:r>
      <w:r>
        <w:rPr>
          <w:rFonts w:eastAsia="Times New Roman"/>
          <w:szCs w:val="24"/>
        </w:rPr>
        <w:t>από τα άνω</w:t>
      </w:r>
      <w:r w:rsidRPr="000D2FD3">
        <w:rPr>
          <w:rFonts w:eastAsia="Times New Roman"/>
          <w:szCs w:val="24"/>
        </w:rPr>
        <w:t xml:space="preserve"> δυτικά θεωρία</w:t>
      </w:r>
      <w:r>
        <w:rPr>
          <w:rFonts w:eastAsia="Times New Roman"/>
          <w:szCs w:val="24"/>
        </w:rPr>
        <w:t xml:space="preserve">, αφού </w:t>
      </w:r>
      <w:r>
        <w:rPr>
          <w:rFonts w:eastAsia="Times New Roman"/>
          <w:szCs w:val="24"/>
        </w:rPr>
        <w:t xml:space="preserve">προηγουμένως </w:t>
      </w:r>
      <w:r>
        <w:rPr>
          <w:rFonts w:eastAsia="Times New Roman"/>
          <w:szCs w:val="24"/>
        </w:rPr>
        <w:t>ενημερώ</w:t>
      </w:r>
      <w:r w:rsidRPr="000D2FD3">
        <w:rPr>
          <w:rFonts w:eastAsia="Times New Roman"/>
          <w:szCs w:val="24"/>
        </w:rPr>
        <w:t>θηκαν για τ</w:t>
      </w:r>
      <w:r w:rsidRPr="000D2FD3">
        <w:rPr>
          <w:rFonts w:eastAsia="Times New Roman"/>
          <w:szCs w:val="24"/>
        </w:rPr>
        <w:t>ην ιστορία του κτ</w:t>
      </w:r>
      <w:r>
        <w:rPr>
          <w:rFonts w:eastAsia="Times New Roman"/>
          <w:szCs w:val="24"/>
        </w:rPr>
        <w:t>η</w:t>
      </w:r>
      <w:r w:rsidRPr="000D2FD3">
        <w:rPr>
          <w:rFonts w:eastAsia="Times New Roman"/>
          <w:szCs w:val="24"/>
        </w:rPr>
        <w:t xml:space="preserve">ρίου και τον τρόπο οργάνωσης και λειτουργίας της </w:t>
      </w:r>
      <w:r>
        <w:rPr>
          <w:rFonts w:eastAsia="Times New Roman"/>
          <w:szCs w:val="24"/>
        </w:rPr>
        <w:t>Β</w:t>
      </w:r>
      <w:r w:rsidRPr="000D2FD3">
        <w:rPr>
          <w:rFonts w:eastAsia="Times New Roman"/>
          <w:szCs w:val="24"/>
        </w:rPr>
        <w:t xml:space="preserve">ουλής και ξεναγήθηκαν στην έκθεση της αίθουσας </w:t>
      </w:r>
      <w:r>
        <w:rPr>
          <w:rFonts w:eastAsia="Times New Roman"/>
          <w:szCs w:val="24"/>
        </w:rPr>
        <w:t>«</w:t>
      </w:r>
      <w:r w:rsidRPr="000D2FD3">
        <w:rPr>
          <w:rFonts w:eastAsia="Times New Roman"/>
          <w:szCs w:val="24"/>
        </w:rPr>
        <w:t>ΕΛΕΥΘΕΡΙΟΣ ΒΕΝΙΖΕΛΟΣ</w:t>
      </w:r>
      <w:r>
        <w:rPr>
          <w:rFonts w:eastAsia="Times New Roman"/>
          <w:szCs w:val="24"/>
        </w:rPr>
        <w:t>», σαράντα εννέα</w:t>
      </w:r>
      <w:r w:rsidRPr="000D2FD3">
        <w:rPr>
          <w:rFonts w:eastAsia="Times New Roman"/>
          <w:szCs w:val="24"/>
        </w:rPr>
        <w:t xml:space="preserve"> μαθήτριες και μαθητές και </w:t>
      </w:r>
      <w:r>
        <w:rPr>
          <w:rFonts w:eastAsia="Times New Roman"/>
          <w:szCs w:val="24"/>
        </w:rPr>
        <w:t>τέσσερεις συνοδοί</w:t>
      </w:r>
      <w:r w:rsidRPr="000D2FD3">
        <w:rPr>
          <w:rFonts w:eastAsia="Times New Roman"/>
          <w:szCs w:val="24"/>
        </w:rPr>
        <w:t xml:space="preserve"> εκπαιδευτικοί από το 4</w:t>
      </w:r>
      <w:r w:rsidRPr="005678EF">
        <w:rPr>
          <w:rFonts w:eastAsia="Times New Roman"/>
          <w:szCs w:val="24"/>
          <w:vertAlign w:val="superscript"/>
        </w:rPr>
        <w:t>ο</w:t>
      </w:r>
      <w:r>
        <w:rPr>
          <w:rFonts w:eastAsia="Times New Roman"/>
          <w:szCs w:val="24"/>
        </w:rPr>
        <w:t xml:space="preserve"> Γυμνάσιο Άργους.</w:t>
      </w:r>
    </w:p>
    <w:p w14:paraId="69A55EE0" w14:textId="77777777" w:rsidR="00C9651F" w:rsidRDefault="002D2592">
      <w:pPr>
        <w:spacing w:line="600" w:lineRule="auto"/>
        <w:ind w:firstLine="720"/>
        <w:jc w:val="both"/>
        <w:rPr>
          <w:rFonts w:eastAsia="Times New Roman"/>
          <w:szCs w:val="24"/>
        </w:rPr>
      </w:pPr>
      <w:r>
        <w:rPr>
          <w:rFonts w:eastAsia="Times New Roman"/>
          <w:szCs w:val="24"/>
        </w:rPr>
        <w:t xml:space="preserve">Η Βουλή σάς </w:t>
      </w:r>
      <w:r>
        <w:rPr>
          <w:rFonts w:eastAsia="Times New Roman"/>
          <w:szCs w:val="24"/>
        </w:rPr>
        <w:t>καλωσορίζει.</w:t>
      </w:r>
    </w:p>
    <w:p w14:paraId="69A55EE1" w14:textId="77777777" w:rsidR="00C9651F" w:rsidRDefault="002D2592">
      <w:pPr>
        <w:spacing w:line="600" w:lineRule="auto"/>
        <w:ind w:firstLine="720"/>
        <w:jc w:val="center"/>
        <w:rPr>
          <w:rFonts w:eastAsia="Times New Roman"/>
          <w:szCs w:val="24"/>
        </w:rPr>
      </w:pPr>
      <w:r>
        <w:rPr>
          <w:rFonts w:eastAsia="Times New Roman"/>
          <w:szCs w:val="24"/>
        </w:rPr>
        <w:t>(Χειροκροτήματα απ</w:t>
      </w:r>
      <w:r>
        <w:rPr>
          <w:rFonts w:eastAsia="Times New Roman"/>
          <w:szCs w:val="24"/>
        </w:rPr>
        <w:t>’</w:t>
      </w:r>
      <w:r>
        <w:rPr>
          <w:rFonts w:eastAsia="Times New Roman"/>
          <w:szCs w:val="24"/>
        </w:rPr>
        <w:t xml:space="preserve"> όλες τις πτέρυγες της Βουλής)</w:t>
      </w:r>
    </w:p>
    <w:p w14:paraId="69A55EE2" w14:textId="77777777" w:rsidR="00C9651F" w:rsidRDefault="002D2592">
      <w:pPr>
        <w:spacing w:line="600" w:lineRule="auto"/>
        <w:ind w:firstLine="720"/>
        <w:jc w:val="both"/>
        <w:rPr>
          <w:rFonts w:eastAsia="Times New Roman"/>
          <w:szCs w:val="24"/>
        </w:rPr>
      </w:pPr>
      <w:r>
        <w:rPr>
          <w:rFonts w:eastAsia="Times New Roman"/>
          <w:szCs w:val="24"/>
        </w:rPr>
        <w:t>Τον λόγο έχει ο</w:t>
      </w:r>
      <w:r w:rsidRPr="000D2FD3">
        <w:rPr>
          <w:rFonts w:eastAsia="Times New Roman"/>
          <w:szCs w:val="24"/>
        </w:rPr>
        <w:t xml:space="preserve"> κ</w:t>
      </w:r>
      <w:r>
        <w:rPr>
          <w:rFonts w:eastAsia="Times New Roman"/>
          <w:szCs w:val="24"/>
        </w:rPr>
        <w:t>.</w:t>
      </w:r>
      <w:r w:rsidRPr="000D2FD3">
        <w:rPr>
          <w:rFonts w:eastAsia="Times New Roman"/>
          <w:szCs w:val="24"/>
        </w:rPr>
        <w:t xml:space="preserve"> Λεωνίδας Γρηγοράκος από τη Δημοκρατική </w:t>
      </w:r>
      <w:r>
        <w:rPr>
          <w:rFonts w:eastAsia="Times New Roman"/>
          <w:szCs w:val="24"/>
        </w:rPr>
        <w:t>Συμπαράταξη</w:t>
      </w:r>
    </w:p>
    <w:p w14:paraId="69A55EE3" w14:textId="77777777" w:rsidR="00C9651F" w:rsidRDefault="002D2592">
      <w:pPr>
        <w:spacing w:line="600" w:lineRule="auto"/>
        <w:ind w:firstLine="720"/>
        <w:jc w:val="both"/>
        <w:rPr>
          <w:rFonts w:eastAsia="Times New Roman"/>
          <w:szCs w:val="24"/>
        </w:rPr>
      </w:pPr>
      <w:r>
        <w:rPr>
          <w:rFonts w:eastAsia="Times New Roman"/>
          <w:b/>
          <w:szCs w:val="24"/>
        </w:rPr>
        <w:lastRenderedPageBreak/>
        <w:t xml:space="preserve">ΛΕΩΝΙΔΑΣ ΓΡΗΓΟΡΑΚΟΣ: </w:t>
      </w:r>
      <w:r>
        <w:rPr>
          <w:rFonts w:eastAsia="Times New Roman"/>
          <w:szCs w:val="24"/>
        </w:rPr>
        <w:t>Ε</w:t>
      </w:r>
      <w:r w:rsidRPr="000D2FD3">
        <w:rPr>
          <w:rFonts w:eastAsia="Times New Roman"/>
          <w:szCs w:val="24"/>
        </w:rPr>
        <w:t>υχαριστώ πολύ</w:t>
      </w:r>
      <w:r>
        <w:rPr>
          <w:rFonts w:eastAsia="Times New Roman"/>
          <w:szCs w:val="24"/>
        </w:rPr>
        <w:t>,</w:t>
      </w:r>
      <w:r w:rsidRPr="000D2FD3">
        <w:rPr>
          <w:rFonts w:eastAsia="Times New Roman"/>
          <w:szCs w:val="24"/>
        </w:rPr>
        <w:t xml:space="preserve"> κύριε </w:t>
      </w:r>
      <w:r>
        <w:rPr>
          <w:rFonts w:eastAsia="Times New Roman"/>
          <w:szCs w:val="24"/>
        </w:rPr>
        <w:t>Πρόεδρε.</w:t>
      </w:r>
    </w:p>
    <w:p w14:paraId="69A55EE4" w14:textId="77777777" w:rsidR="00C9651F" w:rsidRDefault="002D2592">
      <w:pPr>
        <w:spacing w:line="600" w:lineRule="auto"/>
        <w:ind w:firstLine="720"/>
        <w:jc w:val="both"/>
        <w:rPr>
          <w:rFonts w:eastAsia="Times New Roman"/>
          <w:szCs w:val="24"/>
        </w:rPr>
      </w:pPr>
      <w:r>
        <w:rPr>
          <w:rFonts w:eastAsia="Times New Roman"/>
          <w:szCs w:val="24"/>
        </w:rPr>
        <w:t>Κύριε Υπουργέ, κ</w:t>
      </w:r>
      <w:r w:rsidRPr="000D2FD3">
        <w:rPr>
          <w:rFonts w:eastAsia="Times New Roman"/>
          <w:szCs w:val="24"/>
        </w:rPr>
        <w:t>υρίες και κύριοι συνάδελφοι</w:t>
      </w:r>
      <w:r>
        <w:rPr>
          <w:rFonts w:eastAsia="Times New Roman"/>
          <w:szCs w:val="24"/>
        </w:rPr>
        <w:t>,</w:t>
      </w:r>
      <w:r w:rsidRPr="000D2FD3">
        <w:rPr>
          <w:rFonts w:eastAsia="Times New Roman"/>
          <w:szCs w:val="24"/>
        </w:rPr>
        <w:t xml:space="preserve"> </w:t>
      </w:r>
      <w:r>
        <w:rPr>
          <w:rFonts w:eastAsia="Times New Roman"/>
          <w:szCs w:val="24"/>
        </w:rPr>
        <w:t>η</w:t>
      </w:r>
      <w:r w:rsidRPr="000D2FD3">
        <w:rPr>
          <w:rFonts w:eastAsia="Times New Roman"/>
          <w:szCs w:val="24"/>
        </w:rPr>
        <w:t xml:space="preserve"> σχέσ</w:t>
      </w:r>
      <w:r>
        <w:rPr>
          <w:rFonts w:eastAsia="Times New Roman"/>
          <w:szCs w:val="24"/>
        </w:rPr>
        <w:t xml:space="preserve">η της κάθε διακυβέρνησης με τη </w:t>
      </w:r>
      <w:r>
        <w:rPr>
          <w:rFonts w:eastAsia="Times New Roman"/>
          <w:szCs w:val="24"/>
        </w:rPr>
        <w:t>δ</w:t>
      </w:r>
      <w:r>
        <w:rPr>
          <w:rFonts w:eastAsia="Times New Roman"/>
          <w:szCs w:val="24"/>
        </w:rPr>
        <w:t>ικαιοσύνη</w:t>
      </w:r>
      <w:r w:rsidRPr="000D2FD3">
        <w:rPr>
          <w:rFonts w:eastAsia="Times New Roman"/>
          <w:szCs w:val="24"/>
        </w:rPr>
        <w:t xml:space="preserve"> είναι δείκτης της ποιότητας του δημοκρατικού μας πολιτεύματος</w:t>
      </w:r>
      <w:r>
        <w:rPr>
          <w:rFonts w:eastAsia="Times New Roman"/>
          <w:szCs w:val="24"/>
        </w:rPr>
        <w:t>. Όταν, όμως, α</w:t>
      </w:r>
      <w:r w:rsidRPr="000D2FD3">
        <w:rPr>
          <w:rFonts w:eastAsia="Times New Roman"/>
          <w:szCs w:val="24"/>
        </w:rPr>
        <w:t>υτή η σχέση είναι ανάρμοστη</w:t>
      </w:r>
      <w:r>
        <w:rPr>
          <w:rFonts w:eastAsia="Times New Roman"/>
          <w:szCs w:val="24"/>
        </w:rPr>
        <w:t>,</w:t>
      </w:r>
      <w:r w:rsidRPr="000D2FD3">
        <w:rPr>
          <w:rFonts w:eastAsia="Times New Roman"/>
          <w:szCs w:val="24"/>
        </w:rPr>
        <w:t xml:space="preserve"> τότε με βεβαιότητα καταπατώνται τα αξιώματα της δ</w:t>
      </w:r>
      <w:r>
        <w:rPr>
          <w:rFonts w:eastAsia="Times New Roman"/>
          <w:szCs w:val="24"/>
        </w:rPr>
        <w:t>ιάκρισης των εξουσιών, παραβιάζονται οι κ</w:t>
      </w:r>
      <w:r w:rsidRPr="000D2FD3">
        <w:rPr>
          <w:rFonts w:eastAsia="Times New Roman"/>
          <w:szCs w:val="24"/>
        </w:rPr>
        <w:t>ανόνες</w:t>
      </w:r>
      <w:r>
        <w:rPr>
          <w:rFonts w:eastAsia="Times New Roman"/>
          <w:szCs w:val="24"/>
        </w:rPr>
        <w:t>,</w:t>
      </w:r>
      <w:r w:rsidRPr="000D2FD3">
        <w:rPr>
          <w:rFonts w:eastAsia="Times New Roman"/>
          <w:szCs w:val="24"/>
        </w:rPr>
        <w:t xml:space="preserve"> που πρέπει </w:t>
      </w:r>
      <w:r w:rsidRPr="000D2FD3">
        <w:rPr>
          <w:rFonts w:eastAsia="Times New Roman"/>
          <w:szCs w:val="24"/>
        </w:rPr>
        <w:t>να διέπουν το πολιτικό μας σύστημα</w:t>
      </w:r>
      <w:r>
        <w:rPr>
          <w:rFonts w:eastAsia="Times New Roman"/>
          <w:szCs w:val="24"/>
        </w:rPr>
        <w:t>.</w:t>
      </w:r>
    </w:p>
    <w:p w14:paraId="69A55EE5" w14:textId="77777777" w:rsidR="00C9651F" w:rsidRDefault="002D2592">
      <w:pPr>
        <w:spacing w:line="600" w:lineRule="auto"/>
        <w:ind w:firstLine="720"/>
        <w:jc w:val="both"/>
        <w:rPr>
          <w:rFonts w:eastAsia="Times New Roman"/>
          <w:szCs w:val="24"/>
        </w:rPr>
      </w:pPr>
      <w:r>
        <w:rPr>
          <w:rFonts w:eastAsia="Times New Roman"/>
          <w:szCs w:val="24"/>
        </w:rPr>
        <w:t>Ο</w:t>
      </w:r>
      <w:r w:rsidRPr="000D2FD3">
        <w:rPr>
          <w:rFonts w:eastAsia="Times New Roman"/>
          <w:szCs w:val="24"/>
        </w:rPr>
        <w:t xml:space="preserve"> θεσμός της </w:t>
      </w:r>
      <w:r>
        <w:rPr>
          <w:rFonts w:eastAsia="Times New Roman"/>
          <w:szCs w:val="24"/>
        </w:rPr>
        <w:t>δ</w:t>
      </w:r>
      <w:r w:rsidRPr="000D2FD3">
        <w:rPr>
          <w:rFonts w:eastAsia="Times New Roman"/>
          <w:szCs w:val="24"/>
        </w:rPr>
        <w:t>ικαιοσύνης σήμερα</w:t>
      </w:r>
      <w:r>
        <w:rPr>
          <w:rFonts w:eastAsia="Times New Roman"/>
          <w:szCs w:val="24"/>
        </w:rPr>
        <w:t>,</w:t>
      </w:r>
      <w:r w:rsidRPr="000D2FD3">
        <w:rPr>
          <w:rFonts w:eastAsia="Times New Roman"/>
          <w:szCs w:val="24"/>
        </w:rPr>
        <w:t xml:space="preserve"> επί των ημερών της </w:t>
      </w:r>
      <w:r>
        <w:rPr>
          <w:rFonts w:eastAsia="Times New Roman"/>
          <w:szCs w:val="24"/>
        </w:rPr>
        <w:t>Κ</w:t>
      </w:r>
      <w:r w:rsidRPr="000D2FD3">
        <w:rPr>
          <w:rFonts w:eastAsia="Times New Roman"/>
          <w:szCs w:val="24"/>
        </w:rPr>
        <w:t>υβέρνησης Τσίπρα και λοιπών</w:t>
      </w:r>
      <w:r>
        <w:rPr>
          <w:rFonts w:eastAsia="Times New Roman"/>
          <w:szCs w:val="24"/>
        </w:rPr>
        <w:t>,</w:t>
      </w:r>
      <w:r w:rsidRPr="000D2FD3">
        <w:rPr>
          <w:rFonts w:eastAsia="Times New Roman"/>
          <w:szCs w:val="24"/>
        </w:rPr>
        <w:t xml:space="preserve"> μετατρέπεται σε ιμάντα για την προώθηση συγκεκριμένων αποφάσεων</w:t>
      </w:r>
      <w:r>
        <w:rPr>
          <w:rFonts w:eastAsia="Times New Roman"/>
          <w:szCs w:val="24"/>
        </w:rPr>
        <w:t>,</w:t>
      </w:r>
      <w:r w:rsidRPr="000D2FD3">
        <w:rPr>
          <w:rFonts w:eastAsia="Times New Roman"/>
          <w:szCs w:val="24"/>
        </w:rPr>
        <w:t xml:space="preserve"> που ευνοούν και εξυπηρετούν σχέδια και επιδιώξεις των κυβερνώντων</w:t>
      </w:r>
      <w:r>
        <w:rPr>
          <w:rFonts w:eastAsia="Times New Roman"/>
          <w:szCs w:val="24"/>
        </w:rPr>
        <w:t>. Τ</w:t>
      </w:r>
      <w:r w:rsidRPr="000D2FD3">
        <w:rPr>
          <w:rFonts w:eastAsia="Times New Roman"/>
          <w:szCs w:val="24"/>
        </w:rPr>
        <w:t>ο χει</w:t>
      </w:r>
      <w:r w:rsidRPr="000D2FD3">
        <w:rPr>
          <w:rFonts w:eastAsia="Times New Roman"/>
          <w:szCs w:val="24"/>
        </w:rPr>
        <w:t>ρότερο</w:t>
      </w:r>
      <w:r>
        <w:rPr>
          <w:rFonts w:eastAsia="Times New Roman"/>
          <w:szCs w:val="24"/>
        </w:rPr>
        <w:t>; Μετατρέπεται σε</w:t>
      </w:r>
      <w:r w:rsidRPr="000D2FD3">
        <w:rPr>
          <w:rFonts w:eastAsia="Times New Roman"/>
          <w:szCs w:val="24"/>
        </w:rPr>
        <w:t xml:space="preserve"> όργανο δίωξης κομματικών αντιπάλων</w:t>
      </w:r>
      <w:r>
        <w:rPr>
          <w:rFonts w:eastAsia="Times New Roman"/>
          <w:szCs w:val="24"/>
        </w:rPr>
        <w:t>. Αυτό είναι</w:t>
      </w:r>
      <w:r w:rsidRPr="000D2FD3">
        <w:rPr>
          <w:rFonts w:eastAsia="Times New Roman"/>
          <w:szCs w:val="24"/>
        </w:rPr>
        <w:t xml:space="preserve"> ό</w:t>
      </w:r>
      <w:r>
        <w:rPr>
          <w:rFonts w:eastAsia="Times New Roman"/>
          <w:szCs w:val="24"/>
        </w:rPr>
        <w:t>,</w:t>
      </w:r>
      <w:r w:rsidRPr="000D2FD3">
        <w:rPr>
          <w:rFonts w:eastAsia="Times New Roman"/>
          <w:szCs w:val="24"/>
        </w:rPr>
        <w:t xml:space="preserve">τι </w:t>
      </w:r>
      <w:r>
        <w:rPr>
          <w:rFonts w:eastAsia="Times New Roman"/>
          <w:szCs w:val="24"/>
        </w:rPr>
        <w:t>χειρότερο μπορεί να συμβεί σε μι</w:t>
      </w:r>
      <w:r w:rsidRPr="000D2FD3">
        <w:rPr>
          <w:rFonts w:eastAsia="Times New Roman"/>
          <w:szCs w:val="24"/>
        </w:rPr>
        <w:t xml:space="preserve">α </w:t>
      </w:r>
      <w:r>
        <w:rPr>
          <w:rFonts w:eastAsia="Times New Roman"/>
          <w:szCs w:val="24"/>
        </w:rPr>
        <w:t>δ</w:t>
      </w:r>
      <w:r w:rsidRPr="000D2FD3">
        <w:rPr>
          <w:rFonts w:eastAsia="Times New Roman"/>
          <w:szCs w:val="24"/>
        </w:rPr>
        <w:t>υτική δημοκρατία</w:t>
      </w:r>
      <w:r>
        <w:rPr>
          <w:rFonts w:eastAsia="Times New Roman"/>
          <w:szCs w:val="24"/>
        </w:rPr>
        <w:t>.</w:t>
      </w:r>
    </w:p>
    <w:p w14:paraId="69A55EE6" w14:textId="77777777" w:rsidR="00C9651F" w:rsidRDefault="002D2592">
      <w:pPr>
        <w:spacing w:line="600" w:lineRule="auto"/>
        <w:ind w:firstLine="720"/>
        <w:jc w:val="both"/>
        <w:rPr>
          <w:rFonts w:eastAsia="Times New Roman"/>
          <w:szCs w:val="24"/>
        </w:rPr>
      </w:pPr>
      <w:r w:rsidRPr="000D2FD3">
        <w:rPr>
          <w:rFonts w:eastAsia="Times New Roman"/>
          <w:szCs w:val="24"/>
        </w:rPr>
        <w:t>Δυστυχώς</w:t>
      </w:r>
      <w:r>
        <w:rPr>
          <w:rFonts w:eastAsia="Times New Roman"/>
          <w:szCs w:val="24"/>
        </w:rPr>
        <w:t>,</w:t>
      </w:r>
      <w:r w:rsidRPr="000D2FD3">
        <w:rPr>
          <w:rFonts w:eastAsia="Times New Roman"/>
          <w:szCs w:val="24"/>
        </w:rPr>
        <w:t xml:space="preserve"> οι </w:t>
      </w:r>
      <w:r>
        <w:rPr>
          <w:rFonts w:eastAsia="Times New Roman"/>
          <w:szCs w:val="24"/>
        </w:rPr>
        <w:t>ΣΥΡΙΖΑ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ΑΝΕΛ</w:t>
      </w:r>
      <w:r w:rsidRPr="000D2FD3">
        <w:rPr>
          <w:rFonts w:eastAsia="Times New Roman"/>
          <w:szCs w:val="24"/>
        </w:rPr>
        <w:t xml:space="preserve"> και οι </w:t>
      </w:r>
      <w:r>
        <w:rPr>
          <w:rFonts w:eastAsia="Times New Roman"/>
          <w:szCs w:val="24"/>
        </w:rPr>
        <w:t xml:space="preserve">λοιποί </w:t>
      </w:r>
      <w:r w:rsidRPr="000D2FD3">
        <w:rPr>
          <w:rFonts w:eastAsia="Times New Roman"/>
          <w:szCs w:val="24"/>
        </w:rPr>
        <w:t>πρόθυμοι των τελευταίων ημερών</w:t>
      </w:r>
      <w:r>
        <w:rPr>
          <w:rFonts w:eastAsia="Times New Roman"/>
          <w:szCs w:val="24"/>
        </w:rPr>
        <w:t xml:space="preserve">, τέσσερα χρόνια τώρα, </w:t>
      </w:r>
      <w:r w:rsidRPr="000D2FD3">
        <w:rPr>
          <w:rFonts w:eastAsia="Times New Roman"/>
          <w:szCs w:val="24"/>
        </w:rPr>
        <w:t xml:space="preserve">επιχειρούν να καταστήσουν τους </w:t>
      </w:r>
      <w:r w:rsidRPr="000D2FD3">
        <w:rPr>
          <w:rFonts w:eastAsia="Times New Roman"/>
          <w:szCs w:val="24"/>
        </w:rPr>
        <w:t>δικαστικούς λειτουργούς πειθήνια όργαν</w:t>
      </w:r>
      <w:r>
        <w:rPr>
          <w:rFonts w:eastAsia="Times New Roman"/>
          <w:szCs w:val="24"/>
        </w:rPr>
        <w:t>ά</w:t>
      </w:r>
      <w:r w:rsidRPr="000D2FD3">
        <w:rPr>
          <w:rFonts w:eastAsia="Times New Roman"/>
          <w:szCs w:val="24"/>
        </w:rPr>
        <w:t xml:space="preserve"> </w:t>
      </w:r>
      <w:r>
        <w:rPr>
          <w:rFonts w:eastAsia="Times New Roman"/>
          <w:szCs w:val="24"/>
        </w:rPr>
        <w:t xml:space="preserve">τους. </w:t>
      </w:r>
      <w:r>
        <w:rPr>
          <w:rFonts w:eastAsia="Times New Roman"/>
          <w:szCs w:val="24"/>
        </w:rPr>
        <w:lastRenderedPageBreak/>
        <w:t>Τα παραδείγματα είναι αμέτρητα. Ε</w:t>
      </w:r>
      <w:r w:rsidRPr="000D2FD3">
        <w:rPr>
          <w:rFonts w:eastAsia="Times New Roman"/>
          <w:szCs w:val="24"/>
        </w:rPr>
        <w:t xml:space="preserve">ίτε πρόκειται για ωμή παρέμβαση στο έργο </w:t>
      </w:r>
      <w:r>
        <w:rPr>
          <w:rFonts w:eastAsia="Times New Roman"/>
          <w:szCs w:val="24"/>
        </w:rPr>
        <w:t>τους, υποδεικνύοντας</w:t>
      </w:r>
      <w:r w:rsidRPr="000D2FD3">
        <w:rPr>
          <w:rFonts w:eastAsia="Times New Roman"/>
          <w:szCs w:val="24"/>
        </w:rPr>
        <w:t xml:space="preserve"> τις πράξεις και τις ενέργειες</w:t>
      </w:r>
      <w:r>
        <w:rPr>
          <w:rFonts w:eastAsia="Times New Roman"/>
          <w:szCs w:val="24"/>
        </w:rPr>
        <w:t>,</w:t>
      </w:r>
      <w:r w:rsidRPr="000D2FD3">
        <w:rPr>
          <w:rFonts w:eastAsia="Times New Roman"/>
          <w:szCs w:val="24"/>
        </w:rPr>
        <w:t xml:space="preserve"> που πρέπει να κάνουν οι δικαστές είτε τους χρησιμοποιούν</w:t>
      </w:r>
      <w:r>
        <w:rPr>
          <w:rFonts w:eastAsia="Times New Roman"/>
          <w:szCs w:val="24"/>
        </w:rPr>
        <w:t>,</w:t>
      </w:r>
      <w:r w:rsidRPr="000D2FD3">
        <w:rPr>
          <w:rFonts w:eastAsia="Times New Roman"/>
          <w:szCs w:val="24"/>
        </w:rPr>
        <w:t xml:space="preserve"> για να στοχοποιήσουν τους </w:t>
      </w:r>
      <w:r w:rsidRPr="000D2FD3">
        <w:rPr>
          <w:rFonts w:eastAsia="Times New Roman"/>
          <w:szCs w:val="24"/>
        </w:rPr>
        <w:t>μη αρεστούς</w:t>
      </w:r>
      <w:r>
        <w:rPr>
          <w:rFonts w:eastAsia="Times New Roman"/>
          <w:szCs w:val="24"/>
        </w:rPr>
        <w:t>. Έ</w:t>
      </w:r>
      <w:r w:rsidRPr="000D2FD3">
        <w:rPr>
          <w:rFonts w:eastAsia="Times New Roman"/>
          <w:szCs w:val="24"/>
        </w:rPr>
        <w:t xml:space="preserve">νας ολόκληρος παρακρατικός μηχανισμός υπό την υψηλή καθοδήγηση του περιβόητου Ρασπούτιν </w:t>
      </w:r>
      <w:r>
        <w:rPr>
          <w:rFonts w:eastAsia="Times New Roman"/>
          <w:szCs w:val="24"/>
        </w:rPr>
        <w:t>κινεί τα νήματα,</w:t>
      </w:r>
      <w:r w:rsidRPr="000D2FD3">
        <w:rPr>
          <w:rFonts w:eastAsia="Times New Roman"/>
          <w:szCs w:val="24"/>
        </w:rPr>
        <w:t xml:space="preserve"> επιχειρώντας να ελέγξει τα πάντα</w:t>
      </w:r>
      <w:r>
        <w:rPr>
          <w:rFonts w:eastAsia="Times New Roman"/>
          <w:szCs w:val="24"/>
        </w:rPr>
        <w:t>. Τη μεγάλη αυτή αποκάλυψη</w:t>
      </w:r>
      <w:r w:rsidRPr="000D2FD3">
        <w:rPr>
          <w:rFonts w:eastAsia="Times New Roman"/>
          <w:szCs w:val="24"/>
        </w:rPr>
        <w:t xml:space="preserve"> έκαν</w:t>
      </w:r>
      <w:r>
        <w:rPr>
          <w:rFonts w:eastAsia="Times New Roman"/>
          <w:szCs w:val="24"/>
        </w:rPr>
        <w:t>ε</w:t>
      </w:r>
      <w:r w:rsidRPr="000D2FD3">
        <w:rPr>
          <w:rFonts w:eastAsia="Times New Roman"/>
          <w:szCs w:val="24"/>
        </w:rPr>
        <w:t xml:space="preserve"> ανώτατη δικαστική λειτουργός</w:t>
      </w:r>
      <w:r>
        <w:rPr>
          <w:rFonts w:eastAsia="Times New Roman"/>
          <w:szCs w:val="24"/>
        </w:rPr>
        <w:t>,</w:t>
      </w:r>
      <w:r w:rsidRPr="000D2FD3">
        <w:rPr>
          <w:rFonts w:eastAsia="Times New Roman"/>
          <w:szCs w:val="24"/>
        </w:rPr>
        <w:t xml:space="preserve"> κύριε </w:t>
      </w:r>
      <w:r>
        <w:rPr>
          <w:rFonts w:eastAsia="Times New Roman"/>
          <w:szCs w:val="24"/>
        </w:rPr>
        <w:t>Π</w:t>
      </w:r>
      <w:r w:rsidRPr="000D2FD3">
        <w:rPr>
          <w:rFonts w:eastAsia="Times New Roman"/>
          <w:szCs w:val="24"/>
        </w:rPr>
        <w:t>ρόεδρε</w:t>
      </w:r>
      <w:r>
        <w:rPr>
          <w:rFonts w:eastAsia="Times New Roman"/>
          <w:szCs w:val="24"/>
        </w:rPr>
        <w:t>,</w:t>
      </w:r>
      <w:r w:rsidRPr="000D2FD3">
        <w:rPr>
          <w:rFonts w:eastAsia="Times New Roman"/>
          <w:szCs w:val="24"/>
        </w:rPr>
        <w:t xml:space="preserve"> η κ</w:t>
      </w:r>
      <w:r>
        <w:rPr>
          <w:rFonts w:eastAsia="Times New Roman"/>
          <w:szCs w:val="24"/>
        </w:rPr>
        <w:t>.</w:t>
      </w:r>
      <w:r w:rsidRPr="000D2FD3">
        <w:rPr>
          <w:rFonts w:eastAsia="Times New Roman"/>
          <w:szCs w:val="24"/>
        </w:rPr>
        <w:t xml:space="preserve"> Ράϊκου</w:t>
      </w:r>
      <w:r>
        <w:rPr>
          <w:rFonts w:eastAsia="Times New Roman"/>
          <w:szCs w:val="24"/>
        </w:rPr>
        <w:t>,</w:t>
      </w:r>
      <w:r w:rsidRPr="000D2FD3">
        <w:rPr>
          <w:rFonts w:eastAsia="Times New Roman"/>
          <w:szCs w:val="24"/>
        </w:rPr>
        <w:t xml:space="preserve"> αναφερόμενη σε</w:t>
      </w:r>
      <w:r w:rsidRPr="000D2FD3">
        <w:rPr>
          <w:rFonts w:eastAsia="Times New Roman"/>
          <w:szCs w:val="24"/>
        </w:rPr>
        <w:t xml:space="preserve"> συγκεκριμένες περιπτώσεις</w:t>
      </w:r>
      <w:r>
        <w:rPr>
          <w:rFonts w:eastAsia="Times New Roman"/>
          <w:szCs w:val="24"/>
        </w:rPr>
        <w:t>.</w:t>
      </w:r>
    </w:p>
    <w:p w14:paraId="69A55EE7" w14:textId="77777777" w:rsidR="00C9651F" w:rsidRDefault="002D2592">
      <w:pPr>
        <w:spacing w:line="600" w:lineRule="auto"/>
        <w:ind w:firstLine="720"/>
        <w:jc w:val="both"/>
        <w:rPr>
          <w:rFonts w:eastAsia="Times New Roman"/>
          <w:szCs w:val="24"/>
        </w:rPr>
      </w:pPr>
      <w:r>
        <w:rPr>
          <w:rFonts w:eastAsia="Times New Roman"/>
          <w:szCs w:val="24"/>
        </w:rPr>
        <w:t xml:space="preserve">Ο άλλοτε </w:t>
      </w:r>
      <w:r>
        <w:rPr>
          <w:rFonts w:eastAsia="Times New Roman"/>
          <w:szCs w:val="24"/>
        </w:rPr>
        <w:t>δ</w:t>
      </w:r>
      <w:r w:rsidRPr="000D2FD3">
        <w:rPr>
          <w:rFonts w:eastAsia="Times New Roman"/>
          <w:szCs w:val="24"/>
        </w:rPr>
        <w:t xml:space="preserve">ιοικητής </w:t>
      </w:r>
      <w:r>
        <w:rPr>
          <w:rFonts w:eastAsia="Times New Roman"/>
          <w:szCs w:val="24"/>
        </w:rPr>
        <w:t>της ΕΥΠ,</w:t>
      </w:r>
      <w:r w:rsidRPr="000D2FD3">
        <w:rPr>
          <w:rFonts w:eastAsia="Times New Roman"/>
          <w:szCs w:val="24"/>
        </w:rPr>
        <w:t xml:space="preserve"> γνωστός για τα δεξιά και </w:t>
      </w:r>
      <w:r>
        <w:rPr>
          <w:rFonts w:eastAsia="Times New Roman"/>
          <w:szCs w:val="24"/>
        </w:rPr>
        <w:t>φιλοκαραμανλικά του αισθήματα,</w:t>
      </w:r>
      <w:r w:rsidRPr="000D2FD3">
        <w:rPr>
          <w:rFonts w:eastAsia="Times New Roman"/>
          <w:szCs w:val="24"/>
        </w:rPr>
        <w:t xml:space="preserve"> που τα διατυμπανίζει </w:t>
      </w:r>
      <w:r>
        <w:rPr>
          <w:rFonts w:eastAsia="Times New Roman"/>
          <w:szCs w:val="24"/>
        </w:rPr>
        <w:t>α</w:t>
      </w:r>
      <w:r w:rsidRPr="000D2FD3">
        <w:rPr>
          <w:rFonts w:eastAsia="Times New Roman"/>
          <w:szCs w:val="24"/>
        </w:rPr>
        <w:t>κόμη και σήμερα</w:t>
      </w:r>
      <w:r>
        <w:rPr>
          <w:rFonts w:eastAsia="Times New Roman"/>
          <w:szCs w:val="24"/>
        </w:rPr>
        <w:t>,</w:t>
      </w:r>
      <w:r w:rsidRPr="000D2FD3">
        <w:rPr>
          <w:rFonts w:eastAsia="Times New Roman"/>
          <w:szCs w:val="24"/>
        </w:rPr>
        <w:t xml:space="preserve"> είναι </w:t>
      </w:r>
      <w:r>
        <w:rPr>
          <w:rFonts w:eastAsia="Times New Roman"/>
          <w:szCs w:val="24"/>
        </w:rPr>
        <w:t xml:space="preserve">εμπνευστής και </w:t>
      </w:r>
      <w:r w:rsidRPr="000D2FD3">
        <w:rPr>
          <w:rFonts w:eastAsia="Times New Roman"/>
          <w:szCs w:val="24"/>
        </w:rPr>
        <w:t>ενσαρκωτής αυτού του παρακρατικού μηχανισμού</w:t>
      </w:r>
      <w:r>
        <w:rPr>
          <w:rFonts w:eastAsia="Times New Roman"/>
          <w:szCs w:val="24"/>
        </w:rPr>
        <w:t>. Αντιλαμβάνεστε, κ</w:t>
      </w:r>
      <w:r w:rsidRPr="000D2FD3">
        <w:rPr>
          <w:rFonts w:eastAsia="Times New Roman"/>
          <w:szCs w:val="24"/>
        </w:rPr>
        <w:t>υρίες και κύριοι συνά</w:t>
      </w:r>
      <w:r w:rsidRPr="000D2FD3">
        <w:rPr>
          <w:rFonts w:eastAsia="Times New Roman"/>
          <w:szCs w:val="24"/>
        </w:rPr>
        <w:t>δελφοι</w:t>
      </w:r>
      <w:r>
        <w:rPr>
          <w:rFonts w:eastAsia="Times New Roman"/>
          <w:szCs w:val="24"/>
        </w:rPr>
        <w:t>, τι σημαίνει αυτό το γεγονός. Ο έχων</w:t>
      </w:r>
      <w:r w:rsidRPr="000D2FD3">
        <w:rPr>
          <w:rFonts w:eastAsia="Times New Roman"/>
          <w:szCs w:val="24"/>
        </w:rPr>
        <w:t xml:space="preserve"> υπηρετήσει στην Εθνική Υπηρεσία Πληροφοριών </w:t>
      </w:r>
      <w:r>
        <w:rPr>
          <w:rFonts w:eastAsia="Times New Roman"/>
          <w:szCs w:val="24"/>
        </w:rPr>
        <w:t>-</w:t>
      </w:r>
      <w:r w:rsidRPr="000D2FD3">
        <w:rPr>
          <w:rFonts w:eastAsia="Times New Roman"/>
          <w:szCs w:val="24"/>
        </w:rPr>
        <w:t>σε κανένα άλλο κράτος δεν έχει γίνει αυτό σε παγκόσμια κλίμακα</w:t>
      </w:r>
      <w:r>
        <w:rPr>
          <w:rFonts w:eastAsia="Times New Roman"/>
          <w:szCs w:val="24"/>
        </w:rPr>
        <w:t>-</w:t>
      </w:r>
      <w:r w:rsidRPr="000D2FD3">
        <w:rPr>
          <w:rFonts w:eastAsia="Times New Roman"/>
          <w:szCs w:val="24"/>
        </w:rPr>
        <w:t xml:space="preserve"> ηγείται σ</w:t>
      </w:r>
      <w:r>
        <w:rPr>
          <w:rFonts w:eastAsia="Times New Roman"/>
          <w:szCs w:val="24"/>
        </w:rPr>
        <w:t>ήμερα του Υπουργείου Δικαιοσύνη. Δ</w:t>
      </w:r>
      <w:r w:rsidRPr="000D2FD3">
        <w:rPr>
          <w:rFonts w:eastAsia="Times New Roman"/>
          <w:szCs w:val="24"/>
        </w:rPr>
        <w:t xml:space="preserve">ιότι αυτός είναι ο </w:t>
      </w:r>
      <w:r>
        <w:rPr>
          <w:rFonts w:eastAsia="Times New Roman"/>
          <w:szCs w:val="24"/>
        </w:rPr>
        <w:t>πραγματικός Υπουργός.</w:t>
      </w:r>
    </w:p>
    <w:p w14:paraId="69A55EE8" w14:textId="77777777" w:rsidR="00C9651F" w:rsidRDefault="002D2592">
      <w:pPr>
        <w:spacing w:line="600" w:lineRule="auto"/>
        <w:ind w:firstLine="720"/>
        <w:jc w:val="both"/>
        <w:rPr>
          <w:rFonts w:eastAsia="Times New Roman"/>
          <w:szCs w:val="24"/>
        </w:rPr>
      </w:pPr>
      <w:r>
        <w:rPr>
          <w:rFonts w:eastAsia="Times New Roman"/>
          <w:szCs w:val="24"/>
        </w:rPr>
        <w:lastRenderedPageBreak/>
        <w:t>Κ</w:t>
      </w:r>
      <w:r w:rsidRPr="003F1F05">
        <w:rPr>
          <w:rFonts w:eastAsia="Times New Roman"/>
          <w:szCs w:val="24"/>
        </w:rPr>
        <w:t xml:space="preserve">αταλαβαίνετε τώρα </w:t>
      </w:r>
      <w:r w:rsidRPr="003F1F05">
        <w:rPr>
          <w:rFonts w:eastAsia="Times New Roman"/>
          <w:szCs w:val="24"/>
        </w:rPr>
        <w:t>τι μαφιόζικες μεθόδους ακολουθούν ανώτατοι κυβερνητικοί αξιωματούχο</w:t>
      </w:r>
      <w:r>
        <w:rPr>
          <w:rFonts w:eastAsia="Times New Roman"/>
          <w:szCs w:val="24"/>
        </w:rPr>
        <w:t>ι</w:t>
      </w:r>
      <w:r>
        <w:rPr>
          <w:rFonts w:eastAsia="Times New Roman"/>
          <w:szCs w:val="24"/>
        </w:rPr>
        <w:t>,</w:t>
      </w:r>
      <w:r>
        <w:rPr>
          <w:rFonts w:eastAsia="Times New Roman"/>
          <w:szCs w:val="24"/>
        </w:rPr>
        <w:t xml:space="preserve"> προκειμένου να επιβάλουν αποφά</w:t>
      </w:r>
      <w:r w:rsidRPr="003F1F05">
        <w:rPr>
          <w:rFonts w:eastAsia="Times New Roman"/>
          <w:szCs w:val="24"/>
        </w:rPr>
        <w:t>σει</w:t>
      </w:r>
      <w:r>
        <w:rPr>
          <w:rFonts w:eastAsia="Times New Roman"/>
          <w:szCs w:val="24"/>
        </w:rPr>
        <w:t>ς και</w:t>
      </w:r>
      <w:r w:rsidRPr="003F1F05">
        <w:rPr>
          <w:rFonts w:eastAsia="Times New Roman"/>
          <w:szCs w:val="24"/>
        </w:rPr>
        <w:t xml:space="preserve"> ποιες </w:t>
      </w:r>
      <w:r>
        <w:rPr>
          <w:rFonts w:eastAsia="Times New Roman"/>
          <w:szCs w:val="24"/>
        </w:rPr>
        <w:t xml:space="preserve">πηγές πληροφοριοδοτών </w:t>
      </w:r>
      <w:r w:rsidRPr="003F1F05">
        <w:rPr>
          <w:rFonts w:eastAsia="Times New Roman"/>
          <w:szCs w:val="24"/>
        </w:rPr>
        <w:t>χρησιμοποιούν για να πλήξουν πρόσωπα εντός και εκτός πολιτικής</w:t>
      </w:r>
      <w:r>
        <w:rPr>
          <w:rFonts w:eastAsia="Times New Roman"/>
          <w:szCs w:val="24"/>
        </w:rPr>
        <w:t>,</w:t>
      </w:r>
      <w:r w:rsidRPr="003F1F05">
        <w:rPr>
          <w:rFonts w:eastAsia="Times New Roman"/>
          <w:szCs w:val="24"/>
        </w:rPr>
        <w:t xml:space="preserve"> εντός και εκτός δικαιοσύνης</w:t>
      </w:r>
      <w:r>
        <w:rPr>
          <w:rFonts w:eastAsia="Times New Roman"/>
          <w:szCs w:val="24"/>
        </w:rPr>
        <w:t>.</w:t>
      </w:r>
      <w:r w:rsidRPr="003F1F05">
        <w:rPr>
          <w:rFonts w:eastAsia="Times New Roman"/>
          <w:szCs w:val="24"/>
        </w:rPr>
        <w:t xml:space="preserve"> </w:t>
      </w:r>
    </w:p>
    <w:p w14:paraId="69A55EE9" w14:textId="77777777" w:rsidR="00C9651F" w:rsidRDefault="002D2592">
      <w:pPr>
        <w:spacing w:line="600" w:lineRule="auto"/>
        <w:ind w:firstLine="720"/>
        <w:jc w:val="both"/>
        <w:rPr>
          <w:rFonts w:eastAsia="Times New Roman"/>
          <w:szCs w:val="24"/>
        </w:rPr>
      </w:pPr>
      <w:r>
        <w:rPr>
          <w:rFonts w:eastAsia="Times New Roman"/>
          <w:szCs w:val="24"/>
        </w:rPr>
        <w:t>Για παράδειγμα,</w:t>
      </w:r>
      <w:r w:rsidRPr="003F1F05">
        <w:rPr>
          <w:rFonts w:eastAsia="Times New Roman"/>
          <w:szCs w:val="24"/>
        </w:rPr>
        <w:t xml:space="preserve"> να σας </w:t>
      </w:r>
      <w:r>
        <w:rPr>
          <w:rFonts w:eastAsia="Times New Roman"/>
          <w:szCs w:val="24"/>
        </w:rPr>
        <w:t>αν</w:t>
      </w:r>
      <w:r>
        <w:rPr>
          <w:rFonts w:eastAsia="Times New Roman"/>
          <w:szCs w:val="24"/>
        </w:rPr>
        <w:t xml:space="preserve">αφέρω </w:t>
      </w:r>
      <w:r w:rsidRPr="003F1F05">
        <w:rPr>
          <w:rFonts w:eastAsia="Times New Roman"/>
          <w:szCs w:val="24"/>
        </w:rPr>
        <w:t xml:space="preserve">τη </w:t>
      </w:r>
      <w:r>
        <w:rPr>
          <w:rFonts w:eastAsia="Times New Roman"/>
          <w:szCs w:val="24"/>
        </w:rPr>
        <w:t xml:space="preserve">ροζ </w:t>
      </w:r>
      <w:r w:rsidRPr="003F1F05">
        <w:rPr>
          <w:rFonts w:eastAsia="Times New Roman"/>
          <w:szCs w:val="24"/>
        </w:rPr>
        <w:t xml:space="preserve">αποκάλυψη της εφημερίδας </w:t>
      </w:r>
      <w:r>
        <w:rPr>
          <w:rFonts w:eastAsia="Times New Roman"/>
          <w:szCs w:val="24"/>
        </w:rPr>
        <w:t>«</w:t>
      </w:r>
      <w:r w:rsidRPr="003F1F05">
        <w:rPr>
          <w:rFonts w:eastAsia="Times New Roman"/>
          <w:szCs w:val="24"/>
        </w:rPr>
        <w:t>ΑΥΓΗ</w:t>
      </w:r>
      <w:r>
        <w:rPr>
          <w:rFonts w:eastAsia="Times New Roman"/>
          <w:szCs w:val="24"/>
        </w:rPr>
        <w:t>».</w:t>
      </w:r>
      <w:r w:rsidRPr="003F1F05">
        <w:rPr>
          <w:rFonts w:eastAsia="Times New Roman"/>
          <w:szCs w:val="24"/>
        </w:rPr>
        <w:t xml:space="preserve"> </w:t>
      </w:r>
      <w:r>
        <w:rPr>
          <w:rFonts w:eastAsia="Times New Roman"/>
          <w:szCs w:val="24"/>
        </w:rPr>
        <w:t>Έ</w:t>
      </w:r>
      <w:r w:rsidRPr="003F1F05">
        <w:rPr>
          <w:rFonts w:eastAsia="Times New Roman"/>
          <w:szCs w:val="24"/>
        </w:rPr>
        <w:t>φτασε στο σημείο να εκβιά</w:t>
      </w:r>
      <w:r>
        <w:rPr>
          <w:rFonts w:eastAsia="Times New Roman"/>
          <w:szCs w:val="24"/>
        </w:rPr>
        <w:t>ζ</w:t>
      </w:r>
      <w:r w:rsidRPr="003F1F05">
        <w:rPr>
          <w:rFonts w:eastAsia="Times New Roman"/>
          <w:szCs w:val="24"/>
        </w:rPr>
        <w:t xml:space="preserve">ει </w:t>
      </w:r>
      <w:r>
        <w:rPr>
          <w:rFonts w:eastAsia="Times New Roman"/>
          <w:szCs w:val="24"/>
        </w:rPr>
        <w:t>δημόσια ανώτατο</w:t>
      </w:r>
      <w:r w:rsidRPr="003F1F05">
        <w:rPr>
          <w:rFonts w:eastAsia="Times New Roman"/>
          <w:szCs w:val="24"/>
        </w:rPr>
        <w:t xml:space="preserve"> δικαστή</w:t>
      </w:r>
      <w:r>
        <w:rPr>
          <w:rFonts w:eastAsia="Times New Roman"/>
          <w:szCs w:val="24"/>
        </w:rPr>
        <w:t>,</w:t>
      </w:r>
      <w:r w:rsidRPr="003F1F05">
        <w:rPr>
          <w:rFonts w:eastAsia="Times New Roman"/>
          <w:szCs w:val="24"/>
        </w:rPr>
        <w:t xml:space="preserve"> την παραμονή της απόφασης του Συμβουλίου Επικρατείας</w:t>
      </w:r>
      <w:r>
        <w:rPr>
          <w:rFonts w:eastAsia="Times New Roman"/>
          <w:szCs w:val="24"/>
        </w:rPr>
        <w:t>,</w:t>
      </w:r>
      <w:r w:rsidRPr="003F1F05">
        <w:rPr>
          <w:rFonts w:eastAsia="Times New Roman"/>
          <w:szCs w:val="24"/>
        </w:rPr>
        <w:t xml:space="preserve"> το </w:t>
      </w:r>
      <w:r>
        <w:rPr>
          <w:rFonts w:eastAsia="Times New Roman"/>
          <w:szCs w:val="24"/>
        </w:rPr>
        <w:t xml:space="preserve">οποίο είχε κληθεί να κρίνει τη συνταγματικότητα </w:t>
      </w:r>
      <w:r w:rsidRPr="003F1F05">
        <w:rPr>
          <w:rFonts w:eastAsia="Times New Roman"/>
          <w:szCs w:val="24"/>
        </w:rPr>
        <w:t xml:space="preserve">του περιβόητου νόμου </w:t>
      </w:r>
      <w:r>
        <w:rPr>
          <w:rFonts w:eastAsia="Times New Roman"/>
          <w:szCs w:val="24"/>
        </w:rPr>
        <w:t>Παππά</w:t>
      </w:r>
      <w:r w:rsidRPr="003F1F05">
        <w:rPr>
          <w:rFonts w:eastAsia="Times New Roman"/>
          <w:szCs w:val="24"/>
        </w:rPr>
        <w:t xml:space="preserve"> για τα </w:t>
      </w:r>
      <w:r>
        <w:rPr>
          <w:rFonts w:eastAsia="Times New Roman"/>
          <w:szCs w:val="24"/>
        </w:rPr>
        <w:t>ΜΜΕ</w:t>
      </w:r>
      <w:r w:rsidRPr="003F1F05">
        <w:rPr>
          <w:rFonts w:eastAsia="Times New Roman"/>
          <w:szCs w:val="24"/>
        </w:rPr>
        <w:t xml:space="preserve"> και αυτό</w:t>
      </w:r>
      <w:r>
        <w:rPr>
          <w:rFonts w:eastAsia="Times New Roman"/>
          <w:szCs w:val="24"/>
        </w:rPr>
        <w:t>,</w:t>
      </w:r>
      <w:r w:rsidRPr="003F1F05">
        <w:rPr>
          <w:rFonts w:eastAsia="Times New Roman"/>
          <w:szCs w:val="24"/>
        </w:rPr>
        <w:t xml:space="preserve"> γιατί ο συγκεκριμένος δικαστής διαφωνούσε με τις κυβερνητικές μεθοδεύσεις</w:t>
      </w:r>
      <w:r>
        <w:rPr>
          <w:rFonts w:eastAsia="Times New Roman"/>
          <w:szCs w:val="24"/>
        </w:rPr>
        <w:t xml:space="preserve">. </w:t>
      </w:r>
    </w:p>
    <w:p w14:paraId="69A55EEA" w14:textId="77777777" w:rsidR="00C9651F" w:rsidRDefault="002D2592">
      <w:pPr>
        <w:spacing w:line="600" w:lineRule="auto"/>
        <w:ind w:firstLine="720"/>
        <w:jc w:val="both"/>
        <w:rPr>
          <w:rFonts w:eastAsia="Times New Roman"/>
          <w:szCs w:val="24"/>
        </w:rPr>
      </w:pPr>
      <w:r w:rsidRPr="003F1F05">
        <w:rPr>
          <w:rFonts w:eastAsia="Times New Roman"/>
          <w:szCs w:val="24"/>
        </w:rPr>
        <w:t>Τι άλλο να πρωτοθυμηθούμε</w:t>
      </w:r>
      <w:r>
        <w:rPr>
          <w:rFonts w:eastAsia="Times New Roman"/>
          <w:szCs w:val="24"/>
        </w:rPr>
        <w:t>;</w:t>
      </w:r>
      <w:r w:rsidRPr="003F1F05">
        <w:rPr>
          <w:rFonts w:eastAsia="Times New Roman"/>
          <w:szCs w:val="24"/>
        </w:rPr>
        <w:t xml:space="preserve"> </w:t>
      </w:r>
      <w:r>
        <w:rPr>
          <w:rFonts w:eastAsia="Times New Roman"/>
          <w:szCs w:val="24"/>
        </w:rPr>
        <w:t>Τα μηνύματα Καμμένου-</w:t>
      </w:r>
      <w:r w:rsidRPr="003F1F05">
        <w:rPr>
          <w:rFonts w:eastAsia="Times New Roman"/>
          <w:szCs w:val="24"/>
        </w:rPr>
        <w:t xml:space="preserve">Κοτζιά </w:t>
      </w:r>
      <w:r>
        <w:rPr>
          <w:rFonts w:eastAsia="Times New Roman"/>
          <w:szCs w:val="24"/>
        </w:rPr>
        <w:t xml:space="preserve">και </w:t>
      </w:r>
      <w:r w:rsidRPr="003F1F05">
        <w:rPr>
          <w:rFonts w:eastAsia="Times New Roman"/>
          <w:szCs w:val="24"/>
        </w:rPr>
        <w:t xml:space="preserve">τις καταγγελίες στο </w:t>
      </w:r>
      <w:r>
        <w:rPr>
          <w:rFonts w:eastAsia="Times New Roman"/>
          <w:szCs w:val="24"/>
        </w:rPr>
        <w:t>Υ</w:t>
      </w:r>
      <w:r w:rsidRPr="003F1F05">
        <w:rPr>
          <w:rFonts w:eastAsia="Times New Roman"/>
          <w:szCs w:val="24"/>
        </w:rPr>
        <w:t xml:space="preserve">πουργικό </w:t>
      </w:r>
      <w:r>
        <w:rPr>
          <w:rFonts w:eastAsia="Times New Roman"/>
          <w:szCs w:val="24"/>
        </w:rPr>
        <w:t>Σ</w:t>
      </w:r>
      <w:r w:rsidRPr="003F1F05">
        <w:rPr>
          <w:rFonts w:eastAsia="Times New Roman"/>
          <w:szCs w:val="24"/>
        </w:rPr>
        <w:t>υμβούλιο</w:t>
      </w:r>
      <w:r>
        <w:rPr>
          <w:rFonts w:eastAsia="Times New Roman"/>
          <w:szCs w:val="24"/>
        </w:rPr>
        <w:t>, τ</w:t>
      </w:r>
      <w:r w:rsidRPr="003F1F05">
        <w:rPr>
          <w:rFonts w:eastAsia="Times New Roman"/>
          <w:szCs w:val="24"/>
        </w:rPr>
        <w:t>ις υποκλοπές Βελκουλέσκου</w:t>
      </w:r>
      <w:r>
        <w:rPr>
          <w:rFonts w:eastAsia="Times New Roman"/>
          <w:szCs w:val="24"/>
        </w:rPr>
        <w:t>-Τ</w:t>
      </w:r>
      <w:r w:rsidRPr="003F1F05">
        <w:rPr>
          <w:rFonts w:eastAsia="Times New Roman"/>
          <w:szCs w:val="24"/>
        </w:rPr>
        <w:t>όμσεν</w:t>
      </w:r>
      <w:r>
        <w:rPr>
          <w:rFonts w:eastAsia="Times New Roman"/>
          <w:szCs w:val="24"/>
        </w:rPr>
        <w:t>,</w:t>
      </w:r>
      <w:r w:rsidRPr="003F1F05">
        <w:rPr>
          <w:rFonts w:eastAsia="Times New Roman"/>
          <w:szCs w:val="24"/>
        </w:rPr>
        <w:t xml:space="preserve"> </w:t>
      </w:r>
      <w:r>
        <w:rPr>
          <w:rFonts w:eastAsia="Times New Roman"/>
          <w:szCs w:val="24"/>
        </w:rPr>
        <w:t>τις υποκλοπές Βαρουφάκη; Και βέβαια</w:t>
      </w:r>
      <w:r>
        <w:rPr>
          <w:rFonts w:eastAsia="Times New Roman"/>
          <w:szCs w:val="24"/>
        </w:rPr>
        <w:t>,</w:t>
      </w:r>
      <w:r>
        <w:rPr>
          <w:rFonts w:eastAsia="Times New Roman"/>
          <w:szCs w:val="24"/>
        </w:rPr>
        <w:t xml:space="preserve"> </w:t>
      </w:r>
      <w:r w:rsidRPr="003F1F05">
        <w:rPr>
          <w:rFonts w:eastAsia="Times New Roman"/>
          <w:szCs w:val="24"/>
        </w:rPr>
        <w:t>κορυφαί</w:t>
      </w:r>
      <w:r w:rsidRPr="003F1F05">
        <w:rPr>
          <w:rFonts w:eastAsia="Times New Roman"/>
          <w:szCs w:val="24"/>
        </w:rPr>
        <w:t xml:space="preserve">α </w:t>
      </w:r>
      <w:r>
        <w:rPr>
          <w:rFonts w:eastAsia="Times New Roman"/>
          <w:szCs w:val="24"/>
        </w:rPr>
        <w:t xml:space="preserve">αθλιότητα ήταν η </w:t>
      </w:r>
      <w:r w:rsidRPr="003F1F05">
        <w:rPr>
          <w:rFonts w:eastAsia="Times New Roman"/>
          <w:szCs w:val="24"/>
        </w:rPr>
        <w:t xml:space="preserve">υπόθεση </w:t>
      </w:r>
      <w:r>
        <w:rPr>
          <w:rFonts w:eastAsia="Times New Roman"/>
          <w:szCs w:val="24"/>
        </w:rPr>
        <w:t>«</w:t>
      </w:r>
      <w:r w:rsidRPr="003F1F05">
        <w:rPr>
          <w:rFonts w:eastAsia="Times New Roman"/>
          <w:szCs w:val="24"/>
        </w:rPr>
        <w:t>N</w:t>
      </w:r>
      <w:r w:rsidRPr="003F1F05">
        <w:rPr>
          <w:rFonts w:eastAsia="Times New Roman"/>
          <w:szCs w:val="24"/>
        </w:rPr>
        <w:t>OVARTIS</w:t>
      </w:r>
      <w:r>
        <w:rPr>
          <w:rFonts w:eastAsia="Times New Roman"/>
          <w:szCs w:val="24"/>
        </w:rPr>
        <w:t>»</w:t>
      </w:r>
      <w:r>
        <w:rPr>
          <w:rFonts w:eastAsia="Times New Roman"/>
          <w:szCs w:val="24"/>
        </w:rPr>
        <w:t>.</w:t>
      </w:r>
      <w:r w:rsidRPr="003F1F05">
        <w:rPr>
          <w:rFonts w:eastAsia="Times New Roman"/>
          <w:szCs w:val="24"/>
        </w:rPr>
        <w:t xml:space="preserve"> </w:t>
      </w:r>
    </w:p>
    <w:p w14:paraId="69A55EEB" w14:textId="77777777" w:rsidR="00C9651F" w:rsidRDefault="002D2592">
      <w:pPr>
        <w:spacing w:line="600" w:lineRule="auto"/>
        <w:ind w:firstLine="720"/>
        <w:jc w:val="both"/>
        <w:rPr>
          <w:rFonts w:eastAsia="Times New Roman"/>
          <w:szCs w:val="24"/>
        </w:rPr>
      </w:pPr>
      <w:r>
        <w:rPr>
          <w:rFonts w:eastAsia="Times New Roman"/>
          <w:szCs w:val="24"/>
        </w:rPr>
        <w:lastRenderedPageBreak/>
        <w:t xml:space="preserve">Επιστρατεύθηκαν </w:t>
      </w:r>
      <w:r w:rsidRPr="003F1F05">
        <w:rPr>
          <w:rFonts w:eastAsia="Times New Roman"/>
          <w:szCs w:val="24"/>
        </w:rPr>
        <w:t>κουκουλοφόροι ψευδομάρτυρες</w:t>
      </w:r>
      <w:r>
        <w:rPr>
          <w:rFonts w:eastAsia="Times New Roman"/>
          <w:szCs w:val="24"/>
        </w:rPr>
        <w:t xml:space="preserve">. Εξυφάνθηκαν σενάρια. </w:t>
      </w:r>
      <w:r w:rsidRPr="00062524">
        <w:rPr>
          <w:rFonts w:eastAsia="Times New Roman"/>
          <w:szCs w:val="24"/>
        </w:rPr>
        <w:t>Στοιχειοθετ</w:t>
      </w:r>
      <w:r>
        <w:rPr>
          <w:rFonts w:eastAsia="Times New Roman"/>
          <w:szCs w:val="24"/>
        </w:rPr>
        <w:t>ήθηκαν</w:t>
      </w:r>
      <w:r w:rsidRPr="00062524">
        <w:rPr>
          <w:rFonts w:eastAsia="Times New Roman"/>
          <w:szCs w:val="24"/>
        </w:rPr>
        <w:t xml:space="preserve"> </w:t>
      </w:r>
      <w:r>
        <w:rPr>
          <w:rFonts w:eastAsia="Times New Roman"/>
          <w:szCs w:val="24"/>
        </w:rPr>
        <w:t xml:space="preserve">κατηγορητήρια με </w:t>
      </w:r>
      <w:r w:rsidRPr="003F1F05">
        <w:rPr>
          <w:rFonts w:eastAsia="Times New Roman"/>
          <w:szCs w:val="24"/>
        </w:rPr>
        <w:t xml:space="preserve">μοναδικό επιχείρημα </w:t>
      </w:r>
      <w:r>
        <w:rPr>
          <w:rFonts w:eastAsia="Times New Roman"/>
          <w:szCs w:val="24"/>
        </w:rPr>
        <w:t>το «</w:t>
      </w:r>
      <w:r w:rsidRPr="003F1F05">
        <w:rPr>
          <w:rFonts w:eastAsia="Times New Roman"/>
          <w:szCs w:val="24"/>
        </w:rPr>
        <w:t>νομίζω</w:t>
      </w:r>
      <w:r>
        <w:rPr>
          <w:rFonts w:eastAsia="Times New Roman"/>
          <w:szCs w:val="24"/>
        </w:rPr>
        <w:t>», «</w:t>
      </w:r>
      <w:r w:rsidRPr="003F1F05">
        <w:rPr>
          <w:rFonts w:eastAsia="Times New Roman"/>
          <w:szCs w:val="24"/>
        </w:rPr>
        <w:t>άκουσα</w:t>
      </w:r>
      <w:r>
        <w:rPr>
          <w:rFonts w:eastAsia="Times New Roman"/>
          <w:szCs w:val="24"/>
        </w:rPr>
        <w:t>»,</w:t>
      </w:r>
      <w:r w:rsidRPr="003F1F05">
        <w:rPr>
          <w:rFonts w:eastAsia="Times New Roman"/>
          <w:szCs w:val="24"/>
        </w:rPr>
        <w:t xml:space="preserve"> </w:t>
      </w:r>
      <w:r>
        <w:rPr>
          <w:rFonts w:eastAsia="Times New Roman"/>
          <w:szCs w:val="24"/>
        </w:rPr>
        <w:t>«</w:t>
      </w:r>
      <w:r w:rsidRPr="003F1F05">
        <w:rPr>
          <w:rFonts w:eastAsia="Times New Roman"/>
          <w:szCs w:val="24"/>
        </w:rPr>
        <w:t>μου είπαν</w:t>
      </w:r>
      <w:r>
        <w:rPr>
          <w:rFonts w:eastAsia="Times New Roman"/>
          <w:szCs w:val="24"/>
        </w:rPr>
        <w:t xml:space="preserve">». Η άθλια αυτή </w:t>
      </w:r>
      <w:r w:rsidRPr="003F1F05">
        <w:rPr>
          <w:rFonts w:eastAsia="Times New Roman"/>
          <w:szCs w:val="24"/>
        </w:rPr>
        <w:t xml:space="preserve">μεθόδευση εμφανίστηκε από τον Ρασπούτιν της </w:t>
      </w:r>
      <w:r>
        <w:rPr>
          <w:rFonts w:eastAsia="Times New Roman"/>
          <w:szCs w:val="24"/>
        </w:rPr>
        <w:t>δ</w:t>
      </w:r>
      <w:r w:rsidRPr="003F1F05">
        <w:rPr>
          <w:rFonts w:eastAsia="Times New Roman"/>
          <w:szCs w:val="24"/>
        </w:rPr>
        <w:t>ημοκρατίας και της δικαιοσύνης</w:t>
      </w:r>
      <w:r>
        <w:rPr>
          <w:rFonts w:eastAsia="Times New Roman"/>
          <w:szCs w:val="24"/>
        </w:rPr>
        <w:t>,</w:t>
      </w:r>
      <w:r w:rsidRPr="003F1F05">
        <w:rPr>
          <w:rFonts w:eastAsia="Times New Roman"/>
          <w:szCs w:val="24"/>
        </w:rPr>
        <w:t xml:space="preserve"> </w:t>
      </w:r>
      <w:r>
        <w:rPr>
          <w:rFonts w:eastAsia="Times New Roman"/>
          <w:szCs w:val="24"/>
        </w:rPr>
        <w:t>ως το</w:t>
      </w:r>
      <w:r w:rsidRPr="003F1F05">
        <w:rPr>
          <w:rFonts w:eastAsia="Times New Roman"/>
          <w:szCs w:val="24"/>
        </w:rPr>
        <w:t xml:space="preserve"> μεγαλύτερο σκάνδαλο από ιδρύσεως του ελληνικού κράτους</w:t>
      </w:r>
      <w:r>
        <w:rPr>
          <w:rFonts w:eastAsia="Times New Roman"/>
          <w:szCs w:val="24"/>
        </w:rPr>
        <w:t>.</w:t>
      </w:r>
    </w:p>
    <w:p w14:paraId="69A55EEC" w14:textId="77777777" w:rsidR="00C9651F" w:rsidRDefault="002D2592">
      <w:pPr>
        <w:spacing w:line="600" w:lineRule="auto"/>
        <w:ind w:firstLine="720"/>
        <w:jc w:val="both"/>
        <w:rPr>
          <w:rFonts w:eastAsia="Times New Roman"/>
          <w:szCs w:val="24"/>
        </w:rPr>
      </w:pPr>
      <w:r w:rsidRPr="00B33E5D">
        <w:rPr>
          <w:rFonts w:eastAsia="Times New Roman"/>
          <w:szCs w:val="24"/>
        </w:rPr>
        <w:t>Κυρίες και κύριοι συνάδελφοι,</w:t>
      </w:r>
      <w:r>
        <w:rPr>
          <w:rFonts w:eastAsia="Times New Roman"/>
          <w:szCs w:val="24"/>
        </w:rPr>
        <w:t xml:space="preserve"> </w:t>
      </w:r>
      <w:r w:rsidRPr="003F1F05">
        <w:rPr>
          <w:rFonts w:eastAsia="Times New Roman"/>
          <w:szCs w:val="24"/>
        </w:rPr>
        <w:t xml:space="preserve">το σκάνδαλο </w:t>
      </w:r>
      <w:r>
        <w:rPr>
          <w:rFonts w:eastAsia="Times New Roman"/>
          <w:szCs w:val="24"/>
        </w:rPr>
        <w:t>«</w:t>
      </w:r>
      <w:r w:rsidRPr="003F1F05">
        <w:rPr>
          <w:rFonts w:eastAsia="Times New Roman"/>
          <w:szCs w:val="24"/>
        </w:rPr>
        <w:t>NOVARTIS</w:t>
      </w:r>
      <w:r>
        <w:rPr>
          <w:rFonts w:eastAsia="Times New Roman"/>
          <w:szCs w:val="24"/>
        </w:rPr>
        <w:t>»</w:t>
      </w:r>
      <w:r w:rsidRPr="00B33E5D">
        <w:rPr>
          <w:rFonts w:eastAsia="Times New Roman"/>
          <w:szCs w:val="24"/>
        </w:rPr>
        <w:t>,</w:t>
      </w:r>
      <w:r w:rsidRPr="003F1F05">
        <w:rPr>
          <w:rFonts w:eastAsia="Times New Roman"/>
          <w:szCs w:val="24"/>
        </w:rPr>
        <w:t xml:space="preserve"> επειδή </w:t>
      </w:r>
      <w:r w:rsidRPr="00B33E5D">
        <w:rPr>
          <w:rFonts w:eastAsia="Times New Roman"/>
          <w:szCs w:val="24"/>
        </w:rPr>
        <w:t>ε</w:t>
      </w:r>
      <w:r>
        <w:rPr>
          <w:rFonts w:eastAsia="Times New Roman"/>
          <w:szCs w:val="24"/>
        </w:rPr>
        <w:t>ίμαι</w:t>
      </w:r>
      <w:r w:rsidRPr="003F1F05">
        <w:rPr>
          <w:rFonts w:eastAsia="Times New Roman"/>
          <w:szCs w:val="24"/>
        </w:rPr>
        <w:t xml:space="preserve"> γιατρός</w:t>
      </w:r>
      <w:r>
        <w:rPr>
          <w:rFonts w:eastAsia="Times New Roman"/>
          <w:szCs w:val="24"/>
        </w:rPr>
        <w:t>,</w:t>
      </w:r>
      <w:r w:rsidRPr="003F1F05">
        <w:rPr>
          <w:rFonts w:eastAsia="Times New Roman"/>
          <w:szCs w:val="24"/>
        </w:rPr>
        <w:t xml:space="preserve"> είναι ένα σκάνδαλο </w:t>
      </w:r>
      <w:r>
        <w:rPr>
          <w:rFonts w:eastAsia="Times New Roman"/>
          <w:szCs w:val="24"/>
        </w:rPr>
        <w:t>διεθνές και είναι σκάνδαλο</w:t>
      </w:r>
      <w:r>
        <w:rPr>
          <w:rFonts w:eastAsia="Times New Roman"/>
          <w:szCs w:val="24"/>
        </w:rPr>
        <w:t>,</w:t>
      </w:r>
      <w:r>
        <w:rPr>
          <w:rFonts w:eastAsia="Times New Roman"/>
          <w:szCs w:val="24"/>
        </w:rPr>
        <w:t xml:space="preserve"> </w:t>
      </w:r>
      <w:r w:rsidRPr="003F1F05">
        <w:rPr>
          <w:rFonts w:eastAsia="Times New Roman"/>
          <w:szCs w:val="24"/>
        </w:rPr>
        <w:t>που αφορά ειδικά τους γιατρούς</w:t>
      </w:r>
      <w:r>
        <w:rPr>
          <w:rFonts w:eastAsia="Times New Roman"/>
          <w:szCs w:val="24"/>
        </w:rPr>
        <w:t>. Από εκε</w:t>
      </w:r>
      <w:r>
        <w:rPr>
          <w:rFonts w:eastAsia="Times New Roman"/>
          <w:szCs w:val="24"/>
        </w:rPr>
        <w:t>ί και πέρα</w:t>
      </w:r>
      <w:r>
        <w:rPr>
          <w:rFonts w:eastAsia="Times New Roman"/>
          <w:szCs w:val="24"/>
        </w:rPr>
        <w:t>,</w:t>
      </w:r>
      <w:r>
        <w:rPr>
          <w:rFonts w:eastAsia="Times New Roman"/>
          <w:szCs w:val="24"/>
        </w:rPr>
        <w:t xml:space="preserve"> η δικαιοσύνη πιστεύω ότι θα σταθεί στο</w:t>
      </w:r>
      <w:r w:rsidRPr="003F1F05">
        <w:rPr>
          <w:rFonts w:eastAsia="Times New Roman"/>
          <w:szCs w:val="24"/>
        </w:rPr>
        <w:t xml:space="preserve"> ύψος της και θα δώσει τις απαντήσεις για το σκάνδαλο </w:t>
      </w:r>
      <w:r>
        <w:rPr>
          <w:rFonts w:eastAsia="Times New Roman"/>
          <w:szCs w:val="24"/>
        </w:rPr>
        <w:t>«</w:t>
      </w:r>
      <w:r w:rsidRPr="003F1F05">
        <w:rPr>
          <w:rFonts w:eastAsia="Times New Roman"/>
          <w:szCs w:val="24"/>
        </w:rPr>
        <w:t>N</w:t>
      </w:r>
      <w:r w:rsidRPr="003F1F05">
        <w:rPr>
          <w:rFonts w:eastAsia="Times New Roman"/>
          <w:szCs w:val="24"/>
        </w:rPr>
        <w:t>OVARTIS</w:t>
      </w:r>
      <w:r>
        <w:rPr>
          <w:rFonts w:eastAsia="Times New Roman"/>
          <w:szCs w:val="24"/>
        </w:rPr>
        <w:t>»</w:t>
      </w:r>
      <w:r>
        <w:rPr>
          <w:rFonts w:eastAsia="Times New Roman"/>
          <w:szCs w:val="24"/>
        </w:rPr>
        <w:t>. Το αποτέλεσμα, όμως, όλης αυτής</w:t>
      </w:r>
      <w:r w:rsidRPr="003F1F05">
        <w:rPr>
          <w:rFonts w:eastAsia="Times New Roman"/>
          <w:szCs w:val="24"/>
        </w:rPr>
        <w:t xml:space="preserve"> της ιστορίας </w:t>
      </w:r>
      <w:r>
        <w:rPr>
          <w:rFonts w:eastAsia="Times New Roman"/>
          <w:szCs w:val="24"/>
        </w:rPr>
        <w:t xml:space="preserve">ήταν να </w:t>
      </w:r>
      <w:r w:rsidRPr="003F1F05">
        <w:rPr>
          <w:rFonts w:eastAsia="Times New Roman"/>
          <w:szCs w:val="24"/>
        </w:rPr>
        <w:t>κατηγορηθούν για συναλλαγές δύο πρώην Πρωθυπουργοί</w:t>
      </w:r>
      <w:r>
        <w:rPr>
          <w:rFonts w:eastAsia="Times New Roman"/>
          <w:szCs w:val="24"/>
        </w:rPr>
        <w:t>,</w:t>
      </w:r>
      <w:r w:rsidRPr="003F1F05">
        <w:rPr>
          <w:rFonts w:eastAsia="Times New Roman"/>
          <w:szCs w:val="24"/>
        </w:rPr>
        <w:t xml:space="preserve"> οκτώ πρώην Υπουργοί και άλλα </w:t>
      </w:r>
      <w:r>
        <w:rPr>
          <w:rFonts w:eastAsia="Times New Roman"/>
          <w:szCs w:val="24"/>
        </w:rPr>
        <w:t>κυβερν</w:t>
      </w:r>
      <w:r>
        <w:rPr>
          <w:rFonts w:eastAsia="Times New Roman"/>
          <w:szCs w:val="24"/>
        </w:rPr>
        <w:t>ητικά</w:t>
      </w:r>
      <w:r w:rsidRPr="003F1F05">
        <w:rPr>
          <w:rFonts w:eastAsia="Times New Roman"/>
          <w:szCs w:val="24"/>
        </w:rPr>
        <w:t xml:space="preserve"> και κρατικά στελέχη με ανυπόστατες κατηγορίες</w:t>
      </w:r>
      <w:r>
        <w:rPr>
          <w:rFonts w:eastAsia="Times New Roman"/>
          <w:szCs w:val="24"/>
        </w:rPr>
        <w:t>.</w:t>
      </w:r>
    </w:p>
    <w:p w14:paraId="69A55EED" w14:textId="77777777" w:rsidR="00C9651F" w:rsidRDefault="002D2592">
      <w:pPr>
        <w:spacing w:line="600" w:lineRule="auto"/>
        <w:ind w:firstLine="720"/>
        <w:jc w:val="both"/>
        <w:rPr>
          <w:rFonts w:eastAsia="Times New Roman"/>
          <w:szCs w:val="24"/>
        </w:rPr>
      </w:pPr>
      <w:r>
        <w:rPr>
          <w:rFonts w:eastAsia="Times New Roman"/>
          <w:szCs w:val="24"/>
        </w:rPr>
        <w:t>Γ</w:t>
      </w:r>
      <w:r w:rsidRPr="003F1F05">
        <w:rPr>
          <w:rFonts w:eastAsia="Times New Roman"/>
          <w:szCs w:val="24"/>
        </w:rPr>
        <w:t>ια όλα αυτά</w:t>
      </w:r>
      <w:r>
        <w:rPr>
          <w:rFonts w:eastAsia="Times New Roman"/>
          <w:szCs w:val="24"/>
        </w:rPr>
        <w:t>,</w:t>
      </w:r>
      <w:r w:rsidRPr="003F1F05">
        <w:rPr>
          <w:rFonts w:eastAsia="Times New Roman"/>
          <w:szCs w:val="24"/>
        </w:rPr>
        <w:t xml:space="preserve"> τα παραπάνω και αυτά που γίνονται στη </w:t>
      </w:r>
      <w:r>
        <w:rPr>
          <w:rFonts w:eastAsia="Times New Roman"/>
          <w:szCs w:val="24"/>
        </w:rPr>
        <w:t>χ</w:t>
      </w:r>
      <w:r w:rsidRPr="003F1F05">
        <w:rPr>
          <w:rFonts w:eastAsia="Times New Roman"/>
          <w:szCs w:val="24"/>
        </w:rPr>
        <w:t xml:space="preserve">ώρα </w:t>
      </w:r>
      <w:r>
        <w:rPr>
          <w:rFonts w:eastAsia="Times New Roman"/>
          <w:szCs w:val="24"/>
        </w:rPr>
        <w:t>τ</w:t>
      </w:r>
      <w:r w:rsidRPr="003F1F05">
        <w:rPr>
          <w:rFonts w:eastAsia="Times New Roman"/>
          <w:szCs w:val="24"/>
        </w:rPr>
        <w:t>ο τελευταίο χρονικό διάστημα αποκλειστικά υπεύθυνος είναι ο Πρωθυπουργός της χώρας</w:t>
      </w:r>
      <w:r>
        <w:rPr>
          <w:rFonts w:eastAsia="Times New Roman"/>
          <w:szCs w:val="24"/>
        </w:rPr>
        <w:t>.</w:t>
      </w:r>
      <w:r w:rsidRPr="003F1F05">
        <w:rPr>
          <w:rFonts w:eastAsia="Times New Roman"/>
          <w:szCs w:val="24"/>
        </w:rPr>
        <w:t xml:space="preserve"> </w:t>
      </w:r>
      <w:r>
        <w:rPr>
          <w:rFonts w:eastAsia="Times New Roman"/>
          <w:szCs w:val="24"/>
        </w:rPr>
        <w:t>Ε</w:t>
      </w:r>
      <w:r w:rsidRPr="003F1F05">
        <w:rPr>
          <w:rFonts w:eastAsia="Times New Roman"/>
          <w:szCs w:val="24"/>
        </w:rPr>
        <w:t>ίναι αποκλειστικά υπεύθυ</w:t>
      </w:r>
      <w:r w:rsidRPr="003F1F05">
        <w:rPr>
          <w:rFonts w:eastAsia="Times New Roman"/>
          <w:szCs w:val="24"/>
        </w:rPr>
        <w:lastRenderedPageBreak/>
        <w:t>νος για την κατάντια της πολιτικής κ</w:t>
      </w:r>
      <w:r w:rsidRPr="003F1F05">
        <w:rPr>
          <w:rFonts w:eastAsia="Times New Roman"/>
          <w:szCs w:val="24"/>
        </w:rPr>
        <w:t>αι των πολιτικών</w:t>
      </w:r>
      <w:r>
        <w:rPr>
          <w:rFonts w:eastAsia="Times New Roman"/>
          <w:szCs w:val="24"/>
        </w:rPr>
        <w:t>,</w:t>
      </w:r>
      <w:r w:rsidRPr="003F1F05">
        <w:rPr>
          <w:rFonts w:eastAsia="Times New Roman"/>
          <w:szCs w:val="24"/>
        </w:rPr>
        <w:t xml:space="preserve"> για την κατρακύλα της χώρας και την καταπάτηση των αξιών και των </w:t>
      </w:r>
      <w:r>
        <w:rPr>
          <w:rFonts w:eastAsia="Times New Roman"/>
          <w:szCs w:val="24"/>
        </w:rPr>
        <w:t>θ</w:t>
      </w:r>
      <w:r w:rsidRPr="003F1F05">
        <w:rPr>
          <w:rFonts w:eastAsia="Times New Roman"/>
          <w:szCs w:val="24"/>
        </w:rPr>
        <w:t>εσμών της δημοκρατίας μας τα τελευταία χρόνια</w:t>
      </w:r>
      <w:r>
        <w:rPr>
          <w:rFonts w:eastAsia="Times New Roman"/>
          <w:szCs w:val="24"/>
        </w:rPr>
        <w:t>.</w:t>
      </w:r>
      <w:r w:rsidRPr="003F1F05">
        <w:rPr>
          <w:rFonts w:eastAsia="Times New Roman"/>
          <w:szCs w:val="24"/>
        </w:rPr>
        <w:t xml:space="preserve"> </w:t>
      </w:r>
    </w:p>
    <w:p w14:paraId="69A55EEE" w14:textId="77777777" w:rsidR="00C9651F" w:rsidRDefault="002D2592">
      <w:pPr>
        <w:spacing w:line="600" w:lineRule="auto"/>
        <w:ind w:firstLine="720"/>
        <w:jc w:val="both"/>
        <w:rPr>
          <w:rFonts w:eastAsia="Times New Roman"/>
          <w:szCs w:val="24"/>
        </w:rPr>
      </w:pPr>
      <w:r>
        <w:rPr>
          <w:rFonts w:eastAsia="Times New Roman"/>
          <w:szCs w:val="24"/>
        </w:rPr>
        <w:t>Π</w:t>
      </w:r>
      <w:r w:rsidRPr="003F1F05">
        <w:rPr>
          <w:rFonts w:eastAsia="Times New Roman"/>
          <w:szCs w:val="24"/>
        </w:rPr>
        <w:t xml:space="preserve">οια είναι η εξέλιξη της υπόθεσης </w:t>
      </w:r>
      <w:r>
        <w:rPr>
          <w:rFonts w:eastAsia="Times New Roman"/>
          <w:szCs w:val="24"/>
        </w:rPr>
        <w:t>«</w:t>
      </w:r>
      <w:r w:rsidRPr="003F1F05">
        <w:rPr>
          <w:rFonts w:eastAsia="Times New Roman"/>
          <w:szCs w:val="24"/>
        </w:rPr>
        <w:t>N</w:t>
      </w:r>
      <w:r w:rsidRPr="003F1F05">
        <w:rPr>
          <w:rFonts w:eastAsia="Times New Roman"/>
          <w:szCs w:val="24"/>
        </w:rPr>
        <w:t>OVARTIS</w:t>
      </w:r>
      <w:r>
        <w:rPr>
          <w:rFonts w:eastAsia="Times New Roman"/>
          <w:szCs w:val="24"/>
        </w:rPr>
        <w:t>»</w:t>
      </w:r>
      <w:r>
        <w:rPr>
          <w:rFonts w:eastAsia="Times New Roman"/>
          <w:szCs w:val="24"/>
        </w:rPr>
        <w:t>;</w:t>
      </w:r>
      <w:r w:rsidRPr="003F1F05">
        <w:rPr>
          <w:rFonts w:eastAsia="Times New Roman"/>
          <w:szCs w:val="24"/>
        </w:rPr>
        <w:t xml:space="preserve"> </w:t>
      </w:r>
      <w:r>
        <w:rPr>
          <w:rFonts w:eastAsia="Times New Roman"/>
          <w:szCs w:val="24"/>
        </w:rPr>
        <w:t>Α</w:t>
      </w:r>
      <w:r w:rsidRPr="003F1F05">
        <w:rPr>
          <w:rFonts w:eastAsia="Times New Roman"/>
          <w:szCs w:val="24"/>
        </w:rPr>
        <w:t>κόμη και σήμερα</w:t>
      </w:r>
      <w:r>
        <w:rPr>
          <w:rFonts w:eastAsia="Times New Roman"/>
          <w:szCs w:val="24"/>
        </w:rPr>
        <w:t>,</w:t>
      </w:r>
      <w:r w:rsidRPr="003F1F05">
        <w:rPr>
          <w:rFonts w:eastAsia="Times New Roman"/>
          <w:szCs w:val="24"/>
        </w:rPr>
        <w:t xml:space="preserve"> </w:t>
      </w:r>
      <w:r>
        <w:rPr>
          <w:rFonts w:eastAsia="Times New Roman"/>
          <w:szCs w:val="24"/>
        </w:rPr>
        <w:t>ανα</w:t>
      </w:r>
      <w:r w:rsidRPr="003F1F05">
        <w:rPr>
          <w:rFonts w:eastAsia="Times New Roman"/>
          <w:szCs w:val="24"/>
        </w:rPr>
        <w:t xml:space="preserve">ζητείται </w:t>
      </w:r>
      <w:r>
        <w:rPr>
          <w:rFonts w:eastAsia="Times New Roman"/>
          <w:szCs w:val="24"/>
        </w:rPr>
        <w:t>εναγωνίως</w:t>
      </w:r>
      <w:r w:rsidRPr="003F1F05">
        <w:rPr>
          <w:rFonts w:eastAsia="Times New Roman"/>
          <w:szCs w:val="24"/>
        </w:rPr>
        <w:t xml:space="preserve"> </w:t>
      </w:r>
      <w:r>
        <w:rPr>
          <w:rFonts w:eastAsia="Times New Roman"/>
          <w:szCs w:val="24"/>
        </w:rPr>
        <w:t>–</w:t>
      </w:r>
      <w:r>
        <w:rPr>
          <w:rFonts w:eastAsia="Times New Roman"/>
          <w:szCs w:val="24"/>
        </w:rPr>
        <w:t>μ</w:t>
      </w:r>
      <w:r w:rsidRPr="003F1F05">
        <w:rPr>
          <w:rFonts w:eastAsia="Times New Roman"/>
          <w:szCs w:val="24"/>
        </w:rPr>
        <w:t>άλιστα</w:t>
      </w:r>
      <w:r>
        <w:rPr>
          <w:rFonts w:eastAsia="Times New Roman"/>
          <w:szCs w:val="24"/>
        </w:rPr>
        <w:t>,</w:t>
      </w:r>
      <w:r w:rsidRPr="003F1F05">
        <w:rPr>
          <w:rFonts w:eastAsia="Times New Roman"/>
          <w:szCs w:val="24"/>
        </w:rPr>
        <w:t xml:space="preserve"> ενόψει των εκλογών</w:t>
      </w:r>
      <w:r>
        <w:rPr>
          <w:rFonts w:eastAsia="Times New Roman"/>
          <w:szCs w:val="24"/>
        </w:rPr>
        <w:t>-</w:t>
      </w:r>
      <w:r w:rsidRPr="003F1F05">
        <w:rPr>
          <w:rFonts w:eastAsia="Times New Roman"/>
          <w:szCs w:val="24"/>
        </w:rPr>
        <w:t xml:space="preserve"> η φόρμουλα εκείνη που θα οδηγήσει στο εδώλιο του κατηγορουμένου πρώην κυβερνητικούς αξιωματούχους</w:t>
      </w:r>
      <w:r>
        <w:rPr>
          <w:rFonts w:eastAsia="Times New Roman"/>
          <w:szCs w:val="24"/>
        </w:rPr>
        <w:t>.</w:t>
      </w:r>
      <w:r w:rsidRPr="003F1F05">
        <w:rPr>
          <w:rFonts w:eastAsia="Times New Roman"/>
          <w:szCs w:val="24"/>
        </w:rPr>
        <w:t xml:space="preserve"> </w:t>
      </w:r>
    </w:p>
    <w:p w14:paraId="69A55EEF" w14:textId="77777777" w:rsidR="00C9651F" w:rsidRDefault="002D2592">
      <w:pPr>
        <w:spacing w:line="600" w:lineRule="auto"/>
        <w:ind w:firstLine="720"/>
        <w:jc w:val="both"/>
        <w:rPr>
          <w:rFonts w:eastAsia="Times New Roman"/>
          <w:szCs w:val="24"/>
        </w:rPr>
      </w:pPr>
      <w:r>
        <w:rPr>
          <w:rFonts w:eastAsia="Times New Roman"/>
          <w:szCs w:val="24"/>
        </w:rPr>
        <w:t>Κ</w:t>
      </w:r>
      <w:r w:rsidRPr="003F1F05">
        <w:rPr>
          <w:rFonts w:eastAsia="Times New Roman"/>
          <w:szCs w:val="24"/>
        </w:rPr>
        <w:t>υρίες και κύριοι της Κυβέρνησης</w:t>
      </w:r>
      <w:r>
        <w:rPr>
          <w:rFonts w:eastAsia="Times New Roman"/>
          <w:szCs w:val="24"/>
        </w:rPr>
        <w:t>,</w:t>
      </w:r>
      <w:r w:rsidRPr="003F1F05">
        <w:rPr>
          <w:rFonts w:eastAsia="Times New Roman"/>
          <w:szCs w:val="24"/>
        </w:rPr>
        <w:t xml:space="preserve"> φτάσατε στο σημείο να ζητήσετε το άνοιγμα λογαριασμών ενός πρώην Πρωθυπουργού</w:t>
      </w:r>
      <w:r>
        <w:rPr>
          <w:rFonts w:eastAsia="Times New Roman"/>
          <w:szCs w:val="24"/>
        </w:rPr>
        <w:t>,</w:t>
      </w:r>
      <w:r w:rsidRPr="003F1F05">
        <w:rPr>
          <w:rFonts w:eastAsia="Times New Roman"/>
          <w:szCs w:val="24"/>
        </w:rPr>
        <w:t xml:space="preserve"> επικαλούμεν</w:t>
      </w:r>
      <w:r>
        <w:rPr>
          <w:rFonts w:eastAsia="Times New Roman"/>
          <w:szCs w:val="24"/>
        </w:rPr>
        <w:t>οι</w:t>
      </w:r>
      <w:r w:rsidRPr="003F1F05">
        <w:rPr>
          <w:rFonts w:eastAsia="Times New Roman"/>
          <w:szCs w:val="24"/>
        </w:rPr>
        <w:t xml:space="preserve"> τη φημολογία ενός καταδικασμ</w:t>
      </w:r>
      <w:r w:rsidRPr="003F1F05">
        <w:rPr>
          <w:rFonts w:eastAsia="Times New Roman"/>
          <w:szCs w:val="24"/>
        </w:rPr>
        <w:t>ένου σε φυ</w:t>
      </w:r>
      <w:r>
        <w:rPr>
          <w:rFonts w:eastAsia="Times New Roman"/>
          <w:szCs w:val="24"/>
        </w:rPr>
        <w:t xml:space="preserve">λακή στελέχους μεγάλης εταιρείας, </w:t>
      </w:r>
      <w:r w:rsidRPr="003F1F05">
        <w:rPr>
          <w:rFonts w:eastAsia="Times New Roman"/>
          <w:szCs w:val="24"/>
        </w:rPr>
        <w:t>το οποίο</w:t>
      </w:r>
      <w:r>
        <w:rPr>
          <w:rFonts w:eastAsia="Times New Roman"/>
          <w:szCs w:val="24"/>
        </w:rPr>
        <w:t>,</w:t>
      </w:r>
      <w:r w:rsidRPr="003F1F05">
        <w:rPr>
          <w:rFonts w:eastAsia="Times New Roman"/>
          <w:szCs w:val="24"/>
        </w:rPr>
        <w:t xml:space="preserve"> προκειμένου να δικαιολογήσει την απώλεια του έργου της </w:t>
      </w:r>
      <w:r>
        <w:rPr>
          <w:rFonts w:eastAsia="Times New Roman"/>
          <w:szCs w:val="24"/>
        </w:rPr>
        <w:t>α</w:t>
      </w:r>
      <w:r w:rsidRPr="003F1F05">
        <w:rPr>
          <w:rFonts w:eastAsia="Times New Roman"/>
          <w:szCs w:val="24"/>
        </w:rPr>
        <w:t xml:space="preserve">σφάλειας </w:t>
      </w:r>
      <w:r>
        <w:rPr>
          <w:rFonts w:eastAsia="Times New Roman"/>
          <w:szCs w:val="24"/>
        </w:rPr>
        <w:t>των Ο</w:t>
      </w:r>
      <w:r w:rsidRPr="003F1F05">
        <w:rPr>
          <w:rFonts w:eastAsia="Times New Roman"/>
          <w:szCs w:val="24"/>
        </w:rPr>
        <w:t xml:space="preserve">λυμπιακών </w:t>
      </w:r>
      <w:r>
        <w:rPr>
          <w:rFonts w:eastAsia="Times New Roman"/>
          <w:szCs w:val="24"/>
        </w:rPr>
        <w:t>Α</w:t>
      </w:r>
      <w:r w:rsidRPr="003F1F05">
        <w:rPr>
          <w:rFonts w:eastAsia="Times New Roman"/>
          <w:szCs w:val="24"/>
        </w:rPr>
        <w:t xml:space="preserve">γώνων υποστήριξε ότι οι ανταγωνιστές </w:t>
      </w:r>
      <w:r>
        <w:rPr>
          <w:rFonts w:eastAsia="Times New Roman"/>
          <w:szCs w:val="24"/>
        </w:rPr>
        <w:t>Αμερικάνοι</w:t>
      </w:r>
      <w:r w:rsidRPr="003F1F05">
        <w:rPr>
          <w:rFonts w:eastAsia="Times New Roman"/>
          <w:szCs w:val="24"/>
        </w:rPr>
        <w:t xml:space="preserve"> είχαν </w:t>
      </w:r>
      <w:r>
        <w:rPr>
          <w:rFonts w:eastAsia="Times New Roman"/>
          <w:szCs w:val="24"/>
        </w:rPr>
        <w:t>πρόσβαση</w:t>
      </w:r>
      <w:r w:rsidRPr="003F1F05">
        <w:rPr>
          <w:rFonts w:eastAsia="Times New Roman"/>
          <w:szCs w:val="24"/>
        </w:rPr>
        <w:t xml:space="preserve"> στα ανώτατα κυβερνητικά επίπεδα</w:t>
      </w:r>
      <w:r>
        <w:rPr>
          <w:rFonts w:eastAsia="Times New Roman"/>
          <w:szCs w:val="24"/>
        </w:rPr>
        <w:t>.</w:t>
      </w:r>
      <w:r w:rsidRPr="003F1F05">
        <w:rPr>
          <w:rFonts w:eastAsia="Times New Roman"/>
          <w:szCs w:val="24"/>
        </w:rPr>
        <w:t xml:space="preserve"> </w:t>
      </w:r>
    </w:p>
    <w:p w14:paraId="69A55EF0" w14:textId="77777777" w:rsidR="00C9651F" w:rsidRDefault="002D2592">
      <w:pPr>
        <w:spacing w:line="600" w:lineRule="auto"/>
        <w:ind w:firstLine="720"/>
        <w:jc w:val="both"/>
        <w:rPr>
          <w:rFonts w:eastAsia="Times New Roman"/>
          <w:szCs w:val="24"/>
        </w:rPr>
      </w:pPr>
      <w:r>
        <w:rPr>
          <w:rFonts w:eastAsia="Times New Roman"/>
          <w:szCs w:val="24"/>
        </w:rPr>
        <w:t>Ο</w:t>
      </w:r>
      <w:r w:rsidRPr="003F1F05">
        <w:rPr>
          <w:rFonts w:eastAsia="Times New Roman"/>
          <w:szCs w:val="24"/>
        </w:rPr>
        <w:t>ι μεθοδεύσεις</w:t>
      </w:r>
      <w:r>
        <w:rPr>
          <w:rFonts w:eastAsia="Times New Roman"/>
          <w:szCs w:val="24"/>
        </w:rPr>
        <w:t>,</w:t>
      </w:r>
      <w:r w:rsidRPr="003F1F05">
        <w:rPr>
          <w:rFonts w:eastAsia="Times New Roman"/>
          <w:szCs w:val="24"/>
        </w:rPr>
        <w:t xml:space="preserve"> οι αθλιό</w:t>
      </w:r>
      <w:r w:rsidRPr="003F1F05">
        <w:rPr>
          <w:rFonts w:eastAsia="Times New Roman"/>
          <w:szCs w:val="24"/>
        </w:rPr>
        <w:t>τητες</w:t>
      </w:r>
      <w:r>
        <w:rPr>
          <w:rFonts w:eastAsia="Times New Roman"/>
          <w:szCs w:val="24"/>
        </w:rPr>
        <w:t>,</w:t>
      </w:r>
      <w:r w:rsidRPr="003F1F05">
        <w:rPr>
          <w:rFonts w:eastAsia="Times New Roman"/>
          <w:szCs w:val="24"/>
        </w:rPr>
        <w:t xml:space="preserve"> οι </w:t>
      </w:r>
      <w:r>
        <w:rPr>
          <w:rFonts w:eastAsia="Times New Roman"/>
          <w:szCs w:val="24"/>
        </w:rPr>
        <w:t xml:space="preserve">ανάρμοστες πρακτικές σας </w:t>
      </w:r>
      <w:r w:rsidRPr="003F1F05">
        <w:rPr>
          <w:rFonts w:eastAsia="Times New Roman"/>
          <w:szCs w:val="24"/>
        </w:rPr>
        <w:t>δεν έχουν προηγούμενο</w:t>
      </w:r>
      <w:r>
        <w:rPr>
          <w:rFonts w:eastAsia="Times New Roman"/>
          <w:szCs w:val="24"/>
        </w:rPr>
        <w:t>.</w:t>
      </w:r>
      <w:r w:rsidRPr="003F1F05">
        <w:rPr>
          <w:rFonts w:eastAsia="Times New Roman"/>
          <w:szCs w:val="24"/>
        </w:rPr>
        <w:t xml:space="preserve"> </w:t>
      </w:r>
      <w:r>
        <w:rPr>
          <w:rFonts w:eastAsia="Times New Roman"/>
          <w:szCs w:val="24"/>
        </w:rPr>
        <w:t>Π</w:t>
      </w:r>
      <w:r w:rsidRPr="003F1F05">
        <w:rPr>
          <w:rFonts w:eastAsia="Times New Roman"/>
          <w:szCs w:val="24"/>
        </w:rPr>
        <w:t xml:space="preserve">ροσομοιάζουν με εκείνες του συνδικάτου </w:t>
      </w:r>
      <w:r>
        <w:rPr>
          <w:rFonts w:eastAsia="Times New Roman"/>
          <w:szCs w:val="24"/>
        </w:rPr>
        <w:t>εγκλήμ</w:t>
      </w:r>
      <w:r w:rsidRPr="003F1F05">
        <w:rPr>
          <w:rFonts w:eastAsia="Times New Roman"/>
          <w:szCs w:val="24"/>
        </w:rPr>
        <w:t xml:space="preserve">ατος της λεγόμενης </w:t>
      </w:r>
      <w:r>
        <w:rPr>
          <w:rFonts w:eastAsia="Times New Roman"/>
          <w:szCs w:val="24"/>
        </w:rPr>
        <w:t>«Κ</w:t>
      </w:r>
      <w:r w:rsidRPr="003F1F05">
        <w:rPr>
          <w:rFonts w:eastAsia="Times New Roman"/>
          <w:szCs w:val="24"/>
        </w:rPr>
        <w:t>αμόρα</w:t>
      </w:r>
      <w:r>
        <w:rPr>
          <w:rFonts w:eastAsia="Times New Roman"/>
          <w:szCs w:val="24"/>
        </w:rPr>
        <w:t>». Ε</w:t>
      </w:r>
      <w:r w:rsidRPr="003F1F05">
        <w:rPr>
          <w:rFonts w:eastAsia="Times New Roman"/>
          <w:szCs w:val="24"/>
        </w:rPr>
        <w:t>πιπλέον</w:t>
      </w:r>
      <w:r>
        <w:rPr>
          <w:rFonts w:eastAsia="Times New Roman"/>
          <w:szCs w:val="24"/>
        </w:rPr>
        <w:t>,</w:t>
      </w:r>
      <w:r w:rsidRPr="003F1F05">
        <w:rPr>
          <w:rFonts w:eastAsia="Times New Roman"/>
          <w:szCs w:val="24"/>
        </w:rPr>
        <w:t xml:space="preserve"> τι άλλο θυμίζουν</w:t>
      </w:r>
      <w:r>
        <w:rPr>
          <w:rFonts w:eastAsia="Times New Roman"/>
          <w:szCs w:val="24"/>
        </w:rPr>
        <w:t>;</w:t>
      </w:r>
      <w:r w:rsidRPr="003F1F05">
        <w:rPr>
          <w:rFonts w:eastAsia="Times New Roman"/>
          <w:szCs w:val="24"/>
        </w:rPr>
        <w:t xml:space="preserve"> </w:t>
      </w:r>
    </w:p>
    <w:p w14:paraId="69A55EF1" w14:textId="77777777" w:rsidR="00C9651F" w:rsidRDefault="002D2592">
      <w:pPr>
        <w:spacing w:line="600" w:lineRule="auto"/>
        <w:ind w:firstLine="720"/>
        <w:jc w:val="both"/>
        <w:rPr>
          <w:rFonts w:eastAsia="Times New Roman"/>
          <w:szCs w:val="24"/>
        </w:rPr>
      </w:pPr>
      <w:r>
        <w:rPr>
          <w:rFonts w:eastAsia="Times New Roman"/>
          <w:szCs w:val="24"/>
        </w:rPr>
        <w:lastRenderedPageBreak/>
        <w:t>Κύριε Υπουργέ, δεν έχω κανένα</w:t>
      </w:r>
      <w:r w:rsidRPr="003F1F05">
        <w:rPr>
          <w:rFonts w:eastAsia="Times New Roman"/>
          <w:szCs w:val="24"/>
        </w:rPr>
        <w:t xml:space="preserve"> προσωπικό θέμα μαζί </w:t>
      </w:r>
      <w:r>
        <w:rPr>
          <w:rFonts w:eastAsia="Times New Roman"/>
          <w:szCs w:val="24"/>
        </w:rPr>
        <w:t>σας,</w:t>
      </w:r>
      <w:r w:rsidRPr="003F1F05">
        <w:rPr>
          <w:rFonts w:eastAsia="Times New Roman"/>
          <w:szCs w:val="24"/>
        </w:rPr>
        <w:t xml:space="preserve"> </w:t>
      </w:r>
      <w:r>
        <w:rPr>
          <w:rFonts w:eastAsia="Times New Roman"/>
          <w:szCs w:val="24"/>
        </w:rPr>
        <w:t>α</w:t>
      </w:r>
      <w:r w:rsidRPr="003F1F05">
        <w:rPr>
          <w:rFonts w:eastAsia="Times New Roman"/>
          <w:szCs w:val="24"/>
        </w:rPr>
        <w:t>λλά δυστυχώς</w:t>
      </w:r>
      <w:r>
        <w:rPr>
          <w:rFonts w:eastAsia="Times New Roman"/>
          <w:szCs w:val="24"/>
        </w:rPr>
        <w:t>,</w:t>
      </w:r>
      <w:r w:rsidRPr="003F1F05">
        <w:rPr>
          <w:rFonts w:eastAsia="Times New Roman"/>
          <w:szCs w:val="24"/>
        </w:rPr>
        <w:t xml:space="preserve"> αυτά λέει η πραγματικότη</w:t>
      </w:r>
      <w:r w:rsidRPr="003F1F05">
        <w:rPr>
          <w:rFonts w:eastAsia="Times New Roman"/>
          <w:szCs w:val="24"/>
        </w:rPr>
        <w:t>τα</w:t>
      </w:r>
      <w:r>
        <w:rPr>
          <w:rFonts w:eastAsia="Times New Roman"/>
          <w:szCs w:val="24"/>
        </w:rPr>
        <w:t xml:space="preserve">. Αν αρνείστε την πραγματικότητα, δείτε τι έκανε </w:t>
      </w:r>
      <w:r w:rsidRPr="003F1F05">
        <w:rPr>
          <w:rFonts w:eastAsia="Times New Roman"/>
          <w:szCs w:val="24"/>
        </w:rPr>
        <w:t xml:space="preserve">χθες το βράδυ ο </w:t>
      </w:r>
      <w:r>
        <w:rPr>
          <w:rFonts w:eastAsia="Times New Roman"/>
          <w:szCs w:val="24"/>
        </w:rPr>
        <w:t>Υ</w:t>
      </w:r>
      <w:r w:rsidRPr="003F1F05">
        <w:rPr>
          <w:rFonts w:eastAsia="Times New Roman"/>
          <w:szCs w:val="24"/>
        </w:rPr>
        <w:t xml:space="preserve">πουργός </w:t>
      </w:r>
      <w:r>
        <w:rPr>
          <w:rFonts w:eastAsia="Times New Roman"/>
          <w:szCs w:val="24"/>
        </w:rPr>
        <w:t>σας.</w:t>
      </w:r>
      <w:r w:rsidRPr="003F1F05">
        <w:rPr>
          <w:rFonts w:eastAsia="Times New Roman"/>
          <w:szCs w:val="24"/>
        </w:rPr>
        <w:t xml:space="preserve"> </w:t>
      </w:r>
      <w:r>
        <w:rPr>
          <w:rFonts w:eastAsia="Times New Roman"/>
          <w:szCs w:val="24"/>
        </w:rPr>
        <w:t>Δ</w:t>
      </w:r>
      <w:r w:rsidRPr="003F1F05">
        <w:rPr>
          <w:rFonts w:eastAsia="Times New Roman"/>
          <w:szCs w:val="24"/>
        </w:rPr>
        <w:t xml:space="preserve">εν θα ήθελα εγώ να σας υποδείξω τι </w:t>
      </w:r>
      <w:r>
        <w:rPr>
          <w:rFonts w:eastAsia="Times New Roman"/>
          <w:szCs w:val="24"/>
        </w:rPr>
        <w:t xml:space="preserve">θα έπρεπε να έχετε κάνει. </w:t>
      </w:r>
    </w:p>
    <w:p w14:paraId="69A55EF2" w14:textId="77777777" w:rsidR="00C9651F" w:rsidRDefault="002D2592">
      <w:pPr>
        <w:spacing w:line="600" w:lineRule="auto"/>
        <w:ind w:firstLine="720"/>
        <w:jc w:val="both"/>
        <w:rPr>
          <w:rFonts w:eastAsia="Times New Roman"/>
          <w:szCs w:val="24"/>
        </w:rPr>
      </w:pPr>
      <w:r>
        <w:rPr>
          <w:rFonts w:eastAsia="Times New Roman"/>
          <w:szCs w:val="24"/>
        </w:rPr>
        <w:t xml:space="preserve">Αποκαλυπτικοί </w:t>
      </w:r>
      <w:r w:rsidRPr="003F1F05">
        <w:rPr>
          <w:rFonts w:eastAsia="Times New Roman"/>
          <w:szCs w:val="24"/>
        </w:rPr>
        <w:t xml:space="preserve">διάλογοι μεταξύ Υπουργών Εξωτερικών και Άμυνας </w:t>
      </w:r>
      <w:r>
        <w:rPr>
          <w:rFonts w:eastAsia="Times New Roman"/>
          <w:szCs w:val="24"/>
        </w:rPr>
        <w:t>-</w:t>
      </w:r>
      <w:r w:rsidRPr="003F1F05">
        <w:rPr>
          <w:rFonts w:eastAsia="Times New Roman"/>
          <w:szCs w:val="24"/>
        </w:rPr>
        <w:t>και δεν παίρνει κανείς θέση</w:t>
      </w:r>
      <w:r>
        <w:rPr>
          <w:rFonts w:eastAsia="Times New Roman"/>
          <w:szCs w:val="24"/>
        </w:rPr>
        <w:t>-</w:t>
      </w:r>
      <w:r w:rsidRPr="003F1F05">
        <w:rPr>
          <w:rFonts w:eastAsia="Times New Roman"/>
          <w:szCs w:val="24"/>
        </w:rPr>
        <w:t xml:space="preserve"> </w:t>
      </w:r>
      <w:r>
        <w:rPr>
          <w:rFonts w:eastAsia="Times New Roman"/>
          <w:szCs w:val="24"/>
        </w:rPr>
        <w:t xml:space="preserve">λέγοντας ο ένας στον </w:t>
      </w:r>
      <w:r>
        <w:rPr>
          <w:rFonts w:eastAsia="Times New Roman"/>
          <w:szCs w:val="24"/>
        </w:rPr>
        <w:t>άλλον «θ</w:t>
      </w:r>
      <w:r w:rsidRPr="003F1F05">
        <w:rPr>
          <w:rFonts w:eastAsia="Times New Roman"/>
          <w:szCs w:val="24"/>
        </w:rPr>
        <w:t>α σε λιώσω</w:t>
      </w:r>
      <w:r>
        <w:rPr>
          <w:rFonts w:eastAsia="Times New Roman"/>
          <w:szCs w:val="24"/>
        </w:rPr>
        <w:t>», δικαστήρια,</w:t>
      </w:r>
      <w:r w:rsidRPr="003F1F05">
        <w:rPr>
          <w:rFonts w:eastAsia="Times New Roman"/>
          <w:szCs w:val="24"/>
        </w:rPr>
        <w:t xml:space="preserve"> προσφυγή στον </w:t>
      </w:r>
      <w:r>
        <w:rPr>
          <w:rFonts w:eastAsia="Times New Roman"/>
          <w:szCs w:val="24"/>
        </w:rPr>
        <w:t>Ά</w:t>
      </w:r>
      <w:r w:rsidRPr="003F1F05">
        <w:rPr>
          <w:rFonts w:eastAsia="Times New Roman"/>
          <w:szCs w:val="24"/>
        </w:rPr>
        <w:t>ρειο Πάγο</w:t>
      </w:r>
      <w:r>
        <w:rPr>
          <w:rFonts w:eastAsia="Times New Roman"/>
          <w:szCs w:val="24"/>
        </w:rPr>
        <w:t>,</w:t>
      </w:r>
      <w:r w:rsidRPr="003F1F05">
        <w:rPr>
          <w:rFonts w:eastAsia="Times New Roman"/>
          <w:szCs w:val="24"/>
        </w:rPr>
        <w:t xml:space="preserve"> μηνύσεις</w:t>
      </w:r>
      <w:r>
        <w:rPr>
          <w:rFonts w:eastAsia="Times New Roman"/>
          <w:szCs w:val="24"/>
        </w:rPr>
        <w:t>.</w:t>
      </w:r>
      <w:r w:rsidRPr="003F1F05">
        <w:rPr>
          <w:rFonts w:eastAsia="Times New Roman"/>
          <w:szCs w:val="24"/>
        </w:rPr>
        <w:t xml:space="preserve"> Αυτοί είναι οι διάλογοι</w:t>
      </w:r>
      <w:r>
        <w:rPr>
          <w:rFonts w:eastAsia="Times New Roman"/>
          <w:szCs w:val="24"/>
        </w:rPr>
        <w:t>,</w:t>
      </w:r>
      <w:r w:rsidRPr="003F1F05">
        <w:rPr>
          <w:rFonts w:eastAsia="Times New Roman"/>
          <w:szCs w:val="24"/>
        </w:rPr>
        <w:t xml:space="preserve"> </w:t>
      </w:r>
      <w:r>
        <w:rPr>
          <w:rFonts w:eastAsia="Times New Roman"/>
          <w:szCs w:val="24"/>
        </w:rPr>
        <w:t>που έγιναν κατά</w:t>
      </w:r>
      <w:r w:rsidRPr="003F1F05">
        <w:rPr>
          <w:rFonts w:eastAsia="Times New Roman"/>
          <w:szCs w:val="24"/>
        </w:rPr>
        <w:t xml:space="preserve"> τη διάρκεια της κυβερνητικής </w:t>
      </w:r>
      <w:r>
        <w:rPr>
          <w:rFonts w:eastAsia="Times New Roman"/>
          <w:szCs w:val="24"/>
        </w:rPr>
        <w:t xml:space="preserve">σας </w:t>
      </w:r>
      <w:r w:rsidRPr="003F1F05">
        <w:rPr>
          <w:rFonts w:eastAsia="Times New Roman"/>
          <w:szCs w:val="24"/>
        </w:rPr>
        <w:t>θητείας</w:t>
      </w:r>
      <w:r>
        <w:rPr>
          <w:rFonts w:eastAsia="Times New Roman"/>
          <w:szCs w:val="24"/>
        </w:rPr>
        <w:t xml:space="preserve">. Αν αυτοί δεν είναι μαφιόζικοι </w:t>
      </w:r>
      <w:r w:rsidRPr="003F1F05">
        <w:rPr>
          <w:rFonts w:eastAsia="Times New Roman"/>
          <w:szCs w:val="24"/>
        </w:rPr>
        <w:t>τρόποι διακυβέρνησης της χώρας</w:t>
      </w:r>
      <w:r>
        <w:rPr>
          <w:rFonts w:eastAsia="Times New Roman"/>
          <w:szCs w:val="24"/>
        </w:rPr>
        <w:t>, τ</w:t>
      </w:r>
      <w:r w:rsidRPr="003F1F05">
        <w:rPr>
          <w:rFonts w:eastAsia="Times New Roman"/>
          <w:szCs w:val="24"/>
        </w:rPr>
        <w:t>ότε ποιοι είναι</w:t>
      </w:r>
      <w:r>
        <w:rPr>
          <w:rFonts w:eastAsia="Times New Roman"/>
          <w:szCs w:val="24"/>
        </w:rPr>
        <w:t>;</w:t>
      </w:r>
    </w:p>
    <w:p w14:paraId="69A55EF3" w14:textId="77777777" w:rsidR="00C9651F" w:rsidRDefault="002D2592">
      <w:pPr>
        <w:spacing w:line="600" w:lineRule="auto"/>
        <w:ind w:firstLine="720"/>
        <w:jc w:val="both"/>
        <w:rPr>
          <w:rFonts w:eastAsia="Times New Roman"/>
          <w:szCs w:val="24"/>
        </w:rPr>
      </w:pPr>
      <w:r>
        <w:rPr>
          <w:rFonts w:eastAsia="Times New Roman"/>
          <w:szCs w:val="24"/>
        </w:rPr>
        <w:t xml:space="preserve">Αλήθεια, είναι συμβατές </w:t>
      </w:r>
      <w:r>
        <w:rPr>
          <w:rFonts w:eastAsia="Times New Roman"/>
          <w:szCs w:val="24"/>
        </w:rPr>
        <w:t>με τη διάκριση των εξουσιών, κ</w:t>
      </w:r>
      <w:r w:rsidRPr="003F1F05">
        <w:rPr>
          <w:rFonts w:eastAsia="Times New Roman"/>
          <w:szCs w:val="24"/>
        </w:rPr>
        <w:t>ύριε Υπουργέ</w:t>
      </w:r>
      <w:r>
        <w:rPr>
          <w:rFonts w:eastAsia="Times New Roman"/>
          <w:szCs w:val="24"/>
        </w:rPr>
        <w:t>,</w:t>
      </w:r>
      <w:r w:rsidRPr="003F1F05">
        <w:rPr>
          <w:rFonts w:eastAsia="Times New Roman"/>
          <w:szCs w:val="24"/>
        </w:rPr>
        <w:t xml:space="preserve"> </w:t>
      </w:r>
      <w:r>
        <w:rPr>
          <w:rFonts w:eastAsia="Times New Roman"/>
          <w:szCs w:val="24"/>
        </w:rPr>
        <w:t xml:space="preserve">οι ωμές παρεμβάσεις στον χώρο της </w:t>
      </w:r>
      <w:r w:rsidRPr="003F1F05">
        <w:rPr>
          <w:rFonts w:eastAsia="Times New Roman"/>
          <w:szCs w:val="24"/>
        </w:rPr>
        <w:t>δικαιοσύνης</w:t>
      </w:r>
      <w:r>
        <w:rPr>
          <w:rFonts w:eastAsia="Times New Roman"/>
          <w:szCs w:val="24"/>
        </w:rPr>
        <w:t>,</w:t>
      </w:r>
      <w:r w:rsidRPr="003F1F05">
        <w:rPr>
          <w:rFonts w:eastAsia="Times New Roman"/>
          <w:szCs w:val="24"/>
        </w:rPr>
        <w:t xml:space="preserve"> του πλέον ανεκδιήγητου Υπουργού</w:t>
      </w:r>
      <w:r>
        <w:rPr>
          <w:rFonts w:eastAsia="Times New Roman"/>
          <w:szCs w:val="24"/>
        </w:rPr>
        <w:t>,</w:t>
      </w:r>
      <w:r w:rsidRPr="003F1F05">
        <w:rPr>
          <w:rFonts w:eastAsia="Times New Roman"/>
          <w:szCs w:val="24"/>
        </w:rPr>
        <w:t xml:space="preserve"> που διαθέτει σήμερα η Κυβέρνηση</w:t>
      </w:r>
      <w:r>
        <w:rPr>
          <w:rFonts w:eastAsia="Times New Roman"/>
          <w:szCs w:val="24"/>
        </w:rPr>
        <w:t xml:space="preserve">; Δίνει ονόματα, δίνει καταστάσεις και δεν μιλάει κανείς σας; Αποτελεί ή όχι </w:t>
      </w:r>
      <w:r w:rsidRPr="003F1F05">
        <w:rPr>
          <w:rFonts w:eastAsia="Times New Roman"/>
          <w:szCs w:val="24"/>
        </w:rPr>
        <w:t xml:space="preserve">ωμή </w:t>
      </w:r>
      <w:r>
        <w:rPr>
          <w:rFonts w:eastAsia="Times New Roman"/>
          <w:szCs w:val="24"/>
        </w:rPr>
        <w:t xml:space="preserve">παρέμβαση </w:t>
      </w:r>
      <w:r w:rsidRPr="003F1F05">
        <w:rPr>
          <w:rFonts w:eastAsia="Times New Roman"/>
          <w:szCs w:val="24"/>
        </w:rPr>
        <w:t>το γεγονός</w:t>
      </w:r>
      <w:r w:rsidRPr="003F1F05">
        <w:rPr>
          <w:rFonts w:eastAsia="Times New Roman"/>
          <w:szCs w:val="24"/>
        </w:rPr>
        <w:t xml:space="preserve"> ότι </w:t>
      </w:r>
      <w:r>
        <w:rPr>
          <w:rFonts w:eastAsia="Times New Roman"/>
          <w:szCs w:val="24"/>
        </w:rPr>
        <w:t xml:space="preserve">ο </w:t>
      </w:r>
      <w:r w:rsidRPr="003F1F05">
        <w:rPr>
          <w:rFonts w:eastAsia="Times New Roman"/>
          <w:szCs w:val="24"/>
        </w:rPr>
        <w:t>Υπουργός Υγείας κατονομά</w:t>
      </w:r>
      <w:r>
        <w:rPr>
          <w:rFonts w:eastAsia="Times New Roman"/>
          <w:szCs w:val="24"/>
        </w:rPr>
        <w:t>ζ</w:t>
      </w:r>
      <w:r w:rsidRPr="003F1F05">
        <w:rPr>
          <w:rFonts w:eastAsia="Times New Roman"/>
          <w:szCs w:val="24"/>
        </w:rPr>
        <w:t>ει δημοσί</w:t>
      </w:r>
      <w:r>
        <w:rPr>
          <w:rFonts w:eastAsia="Times New Roman"/>
          <w:szCs w:val="24"/>
        </w:rPr>
        <w:t>ως</w:t>
      </w:r>
      <w:r w:rsidRPr="003F1F05">
        <w:rPr>
          <w:rFonts w:eastAsia="Times New Roman"/>
          <w:szCs w:val="24"/>
        </w:rPr>
        <w:t xml:space="preserve"> δικαστές</w:t>
      </w:r>
      <w:r>
        <w:rPr>
          <w:rFonts w:eastAsia="Times New Roman"/>
          <w:szCs w:val="24"/>
        </w:rPr>
        <w:t>,</w:t>
      </w:r>
      <w:r w:rsidRPr="003F1F05">
        <w:rPr>
          <w:rFonts w:eastAsia="Times New Roman"/>
          <w:szCs w:val="24"/>
        </w:rPr>
        <w:t xml:space="preserve"> εγκαλώντας τους </w:t>
      </w:r>
      <w:r>
        <w:rPr>
          <w:rFonts w:eastAsia="Times New Roman"/>
          <w:szCs w:val="24"/>
        </w:rPr>
        <w:t xml:space="preserve">για </w:t>
      </w:r>
      <w:r w:rsidRPr="003F1F05">
        <w:rPr>
          <w:rFonts w:eastAsia="Times New Roman"/>
          <w:szCs w:val="24"/>
        </w:rPr>
        <w:t xml:space="preserve">έργο </w:t>
      </w:r>
      <w:r>
        <w:rPr>
          <w:rFonts w:eastAsia="Times New Roman"/>
          <w:szCs w:val="24"/>
        </w:rPr>
        <w:t>ή</w:t>
      </w:r>
      <w:r w:rsidRPr="003F1F05">
        <w:rPr>
          <w:rFonts w:eastAsia="Times New Roman"/>
          <w:szCs w:val="24"/>
        </w:rPr>
        <w:t xml:space="preserve"> </w:t>
      </w:r>
      <w:r>
        <w:rPr>
          <w:rFonts w:eastAsia="Times New Roman"/>
          <w:szCs w:val="24"/>
        </w:rPr>
        <w:t>αποφάσεις</w:t>
      </w:r>
      <w:r w:rsidRPr="003F1F05">
        <w:rPr>
          <w:rFonts w:eastAsia="Times New Roman"/>
          <w:szCs w:val="24"/>
        </w:rPr>
        <w:t xml:space="preserve"> που δεν είναι της αρεσκείας</w:t>
      </w:r>
      <w:r>
        <w:rPr>
          <w:rFonts w:eastAsia="Times New Roman"/>
          <w:szCs w:val="24"/>
        </w:rPr>
        <w:t xml:space="preserve"> του; </w:t>
      </w:r>
    </w:p>
    <w:p w14:paraId="69A55EF4" w14:textId="77777777" w:rsidR="00C9651F" w:rsidRDefault="002D2592">
      <w:pPr>
        <w:spacing w:line="600" w:lineRule="auto"/>
        <w:ind w:firstLine="720"/>
        <w:jc w:val="both"/>
        <w:rPr>
          <w:rFonts w:eastAsia="Times New Roman"/>
          <w:szCs w:val="24"/>
        </w:rPr>
      </w:pPr>
      <w:r>
        <w:rPr>
          <w:rFonts w:eastAsia="Times New Roman"/>
          <w:szCs w:val="24"/>
        </w:rPr>
        <w:lastRenderedPageBreak/>
        <w:t xml:space="preserve">Όλη η Ελλάδα </w:t>
      </w:r>
      <w:r w:rsidRPr="003F1F05">
        <w:rPr>
          <w:rFonts w:eastAsia="Times New Roman"/>
          <w:szCs w:val="24"/>
        </w:rPr>
        <w:t xml:space="preserve">ξέρει </w:t>
      </w:r>
      <w:r>
        <w:rPr>
          <w:rFonts w:eastAsia="Times New Roman"/>
          <w:szCs w:val="24"/>
        </w:rPr>
        <w:t>ότι ο</w:t>
      </w:r>
      <w:r w:rsidRPr="003F1F05">
        <w:rPr>
          <w:rFonts w:eastAsia="Times New Roman"/>
          <w:szCs w:val="24"/>
        </w:rPr>
        <w:t xml:space="preserve"> Στουρνάρας δεν είχε κα</w:t>
      </w:r>
      <w:r>
        <w:rPr>
          <w:rFonts w:eastAsia="Times New Roman"/>
          <w:szCs w:val="24"/>
        </w:rPr>
        <w:t>μ</w:t>
      </w:r>
      <w:r w:rsidRPr="003F1F05">
        <w:rPr>
          <w:rFonts w:eastAsia="Times New Roman"/>
          <w:szCs w:val="24"/>
        </w:rPr>
        <w:t xml:space="preserve">μία αρμοδιότητα για τις </w:t>
      </w:r>
      <w:r>
        <w:rPr>
          <w:rFonts w:eastAsia="Times New Roman"/>
          <w:szCs w:val="24"/>
        </w:rPr>
        <w:t>συστημικές</w:t>
      </w:r>
      <w:r w:rsidRPr="003F1F05">
        <w:rPr>
          <w:rFonts w:eastAsia="Times New Roman"/>
          <w:szCs w:val="24"/>
        </w:rPr>
        <w:t xml:space="preserve"> τράπεζες</w:t>
      </w:r>
      <w:r>
        <w:rPr>
          <w:rFonts w:eastAsia="Times New Roman"/>
          <w:szCs w:val="24"/>
        </w:rPr>
        <w:t>.</w:t>
      </w:r>
      <w:r w:rsidRPr="003F1F05">
        <w:rPr>
          <w:rFonts w:eastAsia="Times New Roman"/>
          <w:szCs w:val="24"/>
        </w:rPr>
        <w:t xml:space="preserve"> </w:t>
      </w:r>
      <w:r>
        <w:rPr>
          <w:rFonts w:eastAsia="Times New Roman"/>
          <w:szCs w:val="24"/>
        </w:rPr>
        <w:t>Ε</w:t>
      </w:r>
      <w:r w:rsidRPr="003F1F05">
        <w:rPr>
          <w:rFonts w:eastAsia="Times New Roman"/>
          <w:szCs w:val="24"/>
        </w:rPr>
        <w:t xml:space="preserve">ίχε μόνο αρμοδιότητα για την Τράπεζα </w:t>
      </w:r>
      <w:r w:rsidRPr="003F1F05">
        <w:rPr>
          <w:rFonts w:eastAsia="Times New Roman"/>
          <w:szCs w:val="24"/>
        </w:rPr>
        <w:t>Αττικής</w:t>
      </w:r>
      <w:r>
        <w:rPr>
          <w:rFonts w:eastAsia="Times New Roman"/>
          <w:szCs w:val="24"/>
        </w:rPr>
        <w:t xml:space="preserve"> και το ξέρει όλη η κοινωνία αυτό. Ό</w:t>
      </w:r>
      <w:r w:rsidRPr="003F1F05">
        <w:rPr>
          <w:rFonts w:eastAsia="Times New Roman"/>
          <w:szCs w:val="24"/>
        </w:rPr>
        <w:t>μως εσείς δεν κάνατε τίποτα</w:t>
      </w:r>
      <w:r>
        <w:rPr>
          <w:rFonts w:eastAsia="Times New Roman"/>
          <w:szCs w:val="24"/>
        </w:rPr>
        <w:t>.</w:t>
      </w:r>
      <w:r w:rsidRPr="003F1F05">
        <w:rPr>
          <w:rFonts w:eastAsia="Times New Roman"/>
          <w:szCs w:val="24"/>
        </w:rPr>
        <w:t xml:space="preserve"> </w:t>
      </w:r>
      <w:r>
        <w:rPr>
          <w:rFonts w:eastAsia="Times New Roman"/>
          <w:szCs w:val="24"/>
        </w:rPr>
        <w:t>Δ</w:t>
      </w:r>
      <w:r w:rsidRPr="003F1F05">
        <w:rPr>
          <w:rFonts w:eastAsia="Times New Roman"/>
          <w:szCs w:val="24"/>
        </w:rPr>
        <w:t>εν θέλαμε να κάνετε</w:t>
      </w:r>
      <w:r>
        <w:rPr>
          <w:rFonts w:eastAsia="Times New Roman"/>
          <w:szCs w:val="24"/>
        </w:rPr>
        <w:t>,</w:t>
      </w:r>
      <w:r w:rsidRPr="003F1F05">
        <w:rPr>
          <w:rFonts w:eastAsia="Times New Roman"/>
          <w:szCs w:val="24"/>
        </w:rPr>
        <w:t xml:space="preserve"> τουλάχιστον να σηκώσε</w:t>
      </w:r>
      <w:r>
        <w:rPr>
          <w:rFonts w:eastAsia="Times New Roman"/>
          <w:szCs w:val="24"/>
        </w:rPr>
        <w:t xml:space="preserve">τε </w:t>
      </w:r>
      <w:r w:rsidRPr="003F1F05">
        <w:rPr>
          <w:rFonts w:eastAsia="Times New Roman"/>
          <w:szCs w:val="24"/>
        </w:rPr>
        <w:t>ένα τηλέφωνο και να πείτε ότι η δικαιοσύνη δεν λειτουργεί έτσι</w:t>
      </w:r>
      <w:r>
        <w:rPr>
          <w:rFonts w:eastAsia="Times New Roman"/>
          <w:szCs w:val="24"/>
        </w:rPr>
        <w:t>,</w:t>
      </w:r>
      <w:r w:rsidRPr="003F1F05">
        <w:rPr>
          <w:rFonts w:eastAsia="Times New Roman"/>
          <w:szCs w:val="24"/>
        </w:rPr>
        <w:t xml:space="preserve"> </w:t>
      </w:r>
      <w:r>
        <w:rPr>
          <w:rFonts w:eastAsia="Times New Roman"/>
          <w:szCs w:val="24"/>
        </w:rPr>
        <w:t>τ</w:t>
      </w:r>
      <w:r w:rsidRPr="003F1F05">
        <w:rPr>
          <w:rFonts w:eastAsia="Times New Roman"/>
          <w:szCs w:val="24"/>
        </w:rPr>
        <w:t>ο πολίτευμα δεν λειτουργεί</w:t>
      </w:r>
      <w:r>
        <w:rPr>
          <w:rFonts w:eastAsia="Times New Roman"/>
          <w:szCs w:val="24"/>
        </w:rPr>
        <w:t xml:space="preserve"> έτσι, </w:t>
      </w:r>
      <w:r w:rsidRPr="003F1F05">
        <w:rPr>
          <w:rFonts w:eastAsia="Times New Roman"/>
          <w:szCs w:val="24"/>
        </w:rPr>
        <w:t xml:space="preserve">η </w:t>
      </w:r>
      <w:r>
        <w:rPr>
          <w:rFonts w:eastAsia="Times New Roman"/>
          <w:szCs w:val="24"/>
        </w:rPr>
        <w:t>δ</w:t>
      </w:r>
      <w:r w:rsidRPr="003F1F05">
        <w:rPr>
          <w:rFonts w:eastAsia="Times New Roman"/>
          <w:szCs w:val="24"/>
        </w:rPr>
        <w:t>ημοκρατία δεν λειτουργεί έτσι</w:t>
      </w:r>
      <w:r>
        <w:rPr>
          <w:rFonts w:eastAsia="Times New Roman"/>
          <w:szCs w:val="24"/>
        </w:rPr>
        <w:t>.</w:t>
      </w:r>
      <w:r w:rsidRPr="003F1F05">
        <w:rPr>
          <w:rFonts w:eastAsia="Times New Roman"/>
          <w:szCs w:val="24"/>
        </w:rPr>
        <w:t xml:space="preserve"> </w:t>
      </w:r>
      <w:r>
        <w:rPr>
          <w:rFonts w:eastAsia="Times New Roman"/>
          <w:szCs w:val="24"/>
        </w:rPr>
        <w:t>Β</w:t>
      </w:r>
      <w:r w:rsidRPr="003F1F05">
        <w:rPr>
          <w:rFonts w:eastAsia="Times New Roman"/>
          <w:szCs w:val="24"/>
        </w:rPr>
        <w:t>ρισκό</w:t>
      </w:r>
      <w:r w:rsidRPr="003F1F05">
        <w:rPr>
          <w:rFonts w:eastAsia="Times New Roman"/>
          <w:szCs w:val="24"/>
        </w:rPr>
        <w:t xml:space="preserve">μαστε σε ένα κράτος δικαίου του δυτικού </w:t>
      </w:r>
      <w:r>
        <w:rPr>
          <w:rFonts w:eastAsia="Times New Roman"/>
          <w:szCs w:val="24"/>
        </w:rPr>
        <w:t>κ</w:t>
      </w:r>
      <w:r w:rsidRPr="003F1F05">
        <w:rPr>
          <w:rFonts w:eastAsia="Times New Roman"/>
          <w:szCs w:val="24"/>
        </w:rPr>
        <w:t>όσμου</w:t>
      </w:r>
      <w:r>
        <w:rPr>
          <w:rFonts w:eastAsia="Times New Roman"/>
          <w:szCs w:val="24"/>
        </w:rPr>
        <w:t>,</w:t>
      </w:r>
      <w:r w:rsidRPr="003F1F05">
        <w:rPr>
          <w:rFonts w:eastAsia="Times New Roman"/>
          <w:szCs w:val="24"/>
        </w:rPr>
        <w:t xml:space="preserve"> </w:t>
      </w:r>
      <w:r>
        <w:rPr>
          <w:rFonts w:eastAsia="Times New Roman"/>
          <w:szCs w:val="24"/>
        </w:rPr>
        <w:t>ό</w:t>
      </w:r>
      <w:r w:rsidRPr="003F1F05">
        <w:rPr>
          <w:rFonts w:eastAsia="Times New Roman"/>
          <w:szCs w:val="24"/>
        </w:rPr>
        <w:t xml:space="preserve">χι σε ένα κράτος μιας άλλης </w:t>
      </w:r>
      <w:r>
        <w:rPr>
          <w:rFonts w:eastAsia="Times New Roman"/>
          <w:szCs w:val="24"/>
        </w:rPr>
        <w:t>η</w:t>
      </w:r>
      <w:r w:rsidRPr="003F1F05">
        <w:rPr>
          <w:rFonts w:eastAsia="Times New Roman"/>
          <w:szCs w:val="24"/>
        </w:rPr>
        <w:t>πείρου</w:t>
      </w:r>
      <w:r>
        <w:rPr>
          <w:rFonts w:eastAsia="Times New Roman"/>
          <w:szCs w:val="24"/>
        </w:rPr>
        <w:t>.</w:t>
      </w:r>
    </w:p>
    <w:p w14:paraId="69A55EF5" w14:textId="77777777" w:rsidR="00C9651F" w:rsidRDefault="002D2592">
      <w:pPr>
        <w:spacing w:line="600" w:lineRule="auto"/>
        <w:ind w:firstLine="720"/>
        <w:jc w:val="both"/>
        <w:rPr>
          <w:rFonts w:eastAsia="Times New Roman"/>
          <w:szCs w:val="24"/>
        </w:rPr>
      </w:pPr>
      <w:r>
        <w:rPr>
          <w:rFonts w:eastAsia="Times New Roman"/>
          <w:szCs w:val="24"/>
        </w:rPr>
        <w:t>Σ</w:t>
      </w:r>
      <w:r w:rsidRPr="003F1F05">
        <w:rPr>
          <w:rFonts w:eastAsia="Times New Roman"/>
          <w:szCs w:val="24"/>
        </w:rPr>
        <w:t xml:space="preserve">ε ποια ευνομούμενη πολιτεία </w:t>
      </w:r>
      <w:r>
        <w:rPr>
          <w:rFonts w:eastAsia="Times New Roman"/>
          <w:szCs w:val="24"/>
        </w:rPr>
        <w:t>ο Υ</w:t>
      </w:r>
      <w:r w:rsidRPr="003F1F05">
        <w:rPr>
          <w:rFonts w:eastAsia="Times New Roman"/>
          <w:szCs w:val="24"/>
        </w:rPr>
        <w:t xml:space="preserve">πουργός θα </w:t>
      </w:r>
      <w:r>
        <w:rPr>
          <w:rFonts w:eastAsia="Times New Roman"/>
          <w:szCs w:val="24"/>
        </w:rPr>
        <w:t>παρενέβαινε</w:t>
      </w:r>
      <w:r w:rsidRPr="003F1F05">
        <w:rPr>
          <w:rFonts w:eastAsia="Times New Roman"/>
          <w:szCs w:val="24"/>
        </w:rPr>
        <w:t xml:space="preserve"> στο έργο της δικαιοσύνης</w:t>
      </w:r>
      <w:r>
        <w:rPr>
          <w:rFonts w:eastAsia="Times New Roman"/>
          <w:szCs w:val="24"/>
        </w:rPr>
        <w:t xml:space="preserve"> ή</w:t>
      </w:r>
      <w:r w:rsidRPr="003F1F05">
        <w:rPr>
          <w:rFonts w:eastAsia="Times New Roman"/>
          <w:szCs w:val="24"/>
        </w:rPr>
        <w:t xml:space="preserve"> θα έ</w:t>
      </w:r>
      <w:r>
        <w:rPr>
          <w:rFonts w:eastAsia="Times New Roman"/>
          <w:szCs w:val="24"/>
        </w:rPr>
        <w:t>παιρνε</w:t>
      </w:r>
      <w:r w:rsidRPr="003F1F05">
        <w:rPr>
          <w:rFonts w:eastAsia="Times New Roman"/>
          <w:szCs w:val="24"/>
        </w:rPr>
        <w:t xml:space="preserve"> </w:t>
      </w:r>
      <w:r>
        <w:rPr>
          <w:rFonts w:eastAsia="Times New Roman"/>
          <w:szCs w:val="24"/>
        </w:rPr>
        <w:t xml:space="preserve">τηλέφωνο από </w:t>
      </w:r>
      <w:r w:rsidRPr="003F1F05">
        <w:rPr>
          <w:rFonts w:eastAsia="Times New Roman"/>
          <w:szCs w:val="24"/>
        </w:rPr>
        <w:t>το κινητό του τον ανεξάρτητο κεντρικό τραπεζίτη της χώρας</w:t>
      </w:r>
      <w:r>
        <w:rPr>
          <w:rFonts w:eastAsia="Times New Roman"/>
          <w:szCs w:val="24"/>
        </w:rPr>
        <w:t>,</w:t>
      </w:r>
      <w:r w:rsidRPr="003F1F05">
        <w:rPr>
          <w:rFonts w:eastAsia="Times New Roman"/>
          <w:szCs w:val="24"/>
        </w:rPr>
        <w:t xml:space="preserve"> υποδεικνύοντ</w:t>
      </w:r>
      <w:r>
        <w:rPr>
          <w:rFonts w:eastAsia="Times New Roman"/>
          <w:szCs w:val="24"/>
        </w:rPr>
        <w:t>ά</w:t>
      </w:r>
      <w:r w:rsidRPr="003F1F05">
        <w:rPr>
          <w:rFonts w:eastAsia="Times New Roman"/>
          <w:szCs w:val="24"/>
        </w:rPr>
        <w:t>ς του ποιες έρευνες πρέπει να διατάξει το τραπεζικό σύστημα</w:t>
      </w:r>
      <w:r>
        <w:rPr>
          <w:rFonts w:eastAsia="Times New Roman"/>
          <w:szCs w:val="24"/>
        </w:rPr>
        <w:t xml:space="preserve">, </w:t>
      </w:r>
      <w:r w:rsidRPr="003F1F05">
        <w:rPr>
          <w:rFonts w:eastAsia="Times New Roman"/>
          <w:szCs w:val="24"/>
        </w:rPr>
        <w:t>μαγνητ</w:t>
      </w:r>
      <w:r>
        <w:rPr>
          <w:rFonts w:eastAsia="Times New Roman"/>
          <w:szCs w:val="24"/>
        </w:rPr>
        <w:t xml:space="preserve">οφωνώντας τον μάλιστα και </w:t>
      </w:r>
      <w:r w:rsidRPr="003F1F05">
        <w:rPr>
          <w:rFonts w:eastAsia="Times New Roman"/>
          <w:szCs w:val="24"/>
        </w:rPr>
        <w:t xml:space="preserve">δίνοντας </w:t>
      </w:r>
      <w:r>
        <w:rPr>
          <w:rFonts w:eastAsia="Times New Roman"/>
          <w:szCs w:val="24"/>
        </w:rPr>
        <w:t>σ</w:t>
      </w:r>
      <w:r w:rsidRPr="003F1F05">
        <w:rPr>
          <w:rFonts w:eastAsia="Times New Roman"/>
          <w:szCs w:val="24"/>
        </w:rPr>
        <w:t xml:space="preserve">τη </w:t>
      </w:r>
      <w:r>
        <w:rPr>
          <w:rFonts w:eastAsia="Times New Roman"/>
          <w:szCs w:val="24"/>
        </w:rPr>
        <w:t xml:space="preserve">συνέχεια τη </w:t>
      </w:r>
      <w:r w:rsidRPr="003F1F05">
        <w:rPr>
          <w:rFonts w:eastAsia="Times New Roman"/>
          <w:szCs w:val="24"/>
        </w:rPr>
        <w:t xml:space="preserve">μαγνητοφωνημένη ομιλία σε φίλα προσκείμενα </w:t>
      </w:r>
      <w:r>
        <w:rPr>
          <w:rFonts w:eastAsia="Times New Roman"/>
          <w:szCs w:val="24"/>
        </w:rPr>
        <w:t>ΜΜΕ;</w:t>
      </w:r>
    </w:p>
    <w:p w14:paraId="69A55EF6"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Τ</w:t>
      </w:r>
      <w:r w:rsidRPr="00E36371">
        <w:rPr>
          <w:rFonts w:eastAsia="Times New Roman" w:cs="Times New Roman"/>
          <w:szCs w:val="24"/>
        </w:rPr>
        <w:t>α πρωτοφανή αυτά γεγονότα</w:t>
      </w:r>
      <w:r>
        <w:rPr>
          <w:rFonts w:eastAsia="Times New Roman" w:cs="Times New Roman"/>
          <w:szCs w:val="24"/>
        </w:rPr>
        <w:t>, κ</w:t>
      </w:r>
      <w:r w:rsidRPr="00E36371">
        <w:rPr>
          <w:rFonts w:eastAsia="Times New Roman" w:cs="Times New Roman"/>
          <w:szCs w:val="24"/>
        </w:rPr>
        <w:t>ύριε Υπουργέ</w:t>
      </w:r>
      <w:r>
        <w:rPr>
          <w:rFonts w:eastAsia="Times New Roman" w:cs="Times New Roman"/>
          <w:szCs w:val="24"/>
        </w:rPr>
        <w:t>,</w:t>
      </w:r>
      <w:r w:rsidRPr="00E36371">
        <w:rPr>
          <w:rFonts w:eastAsia="Times New Roman" w:cs="Times New Roman"/>
          <w:szCs w:val="24"/>
        </w:rPr>
        <w:t xml:space="preserve"> </w:t>
      </w:r>
      <w:r>
        <w:rPr>
          <w:rFonts w:eastAsia="Times New Roman" w:cs="Times New Roman"/>
          <w:szCs w:val="24"/>
        </w:rPr>
        <w:t xml:space="preserve">για τα οποία </w:t>
      </w:r>
      <w:r w:rsidRPr="00E36371">
        <w:rPr>
          <w:rFonts w:eastAsia="Times New Roman" w:cs="Times New Roman"/>
          <w:szCs w:val="24"/>
        </w:rPr>
        <w:t>δεν έχετε ευθύνη τώρ</w:t>
      </w:r>
      <w:r w:rsidRPr="00E36371">
        <w:rPr>
          <w:rFonts w:eastAsia="Times New Roman" w:cs="Times New Roman"/>
          <w:szCs w:val="24"/>
        </w:rPr>
        <w:t xml:space="preserve">α που </w:t>
      </w:r>
      <w:r>
        <w:rPr>
          <w:rFonts w:eastAsia="Times New Roman" w:cs="Times New Roman"/>
          <w:szCs w:val="24"/>
        </w:rPr>
        <w:t xml:space="preserve">τύχατε να είστε </w:t>
      </w:r>
      <w:r w:rsidRPr="00E36371">
        <w:rPr>
          <w:rFonts w:eastAsia="Times New Roman" w:cs="Times New Roman"/>
          <w:szCs w:val="24"/>
        </w:rPr>
        <w:t>στο Υπου</w:t>
      </w:r>
      <w:r>
        <w:rPr>
          <w:rFonts w:eastAsia="Times New Roman" w:cs="Times New Roman"/>
          <w:szCs w:val="24"/>
        </w:rPr>
        <w:t>ργείο Δικαιοσύνης, εμφανίζονται σ</w:t>
      </w:r>
      <w:r w:rsidRPr="00E36371">
        <w:rPr>
          <w:rFonts w:eastAsia="Times New Roman" w:cs="Times New Roman"/>
          <w:szCs w:val="24"/>
        </w:rPr>
        <w:t>την Ελλάδα του 2019</w:t>
      </w:r>
      <w:r>
        <w:rPr>
          <w:rFonts w:eastAsia="Times New Roman" w:cs="Times New Roman"/>
          <w:szCs w:val="24"/>
        </w:rPr>
        <w:t>,</w:t>
      </w:r>
      <w:r w:rsidRPr="00E36371">
        <w:rPr>
          <w:rFonts w:eastAsia="Times New Roman" w:cs="Times New Roman"/>
          <w:szCs w:val="24"/>
        </w:rPr>
        <w:t xml:space="preserve"> με μία </w:t>
      </w:r>
      <w:r>
        <w:rPr>
          <w:rFonts w:eastAsia="Times New Roman" w:cs="Times New Roman"/>
          <w:szCs w:val="24"/>
        </w:rPr>
        <w:t>Κ</w:t>
      </w:r>
      <w:r w:rsidRPr="00E36371">
        <w:rPr>
          <w:rFonts w:eastAsia="Times New Roman" w:cs="Times New Roman"/>
          <w:szCs w:val="24"/>
        </w:rPr>
        <w:t xml:space="preserve">υβέρνηση </w:t>
      </w:r>
      <w:r>
        <w:rPr>
          <w:rFonts w:eastAsia="Times New Roman" w:cs="Times New Roman"/>
          <w:szCs w:val="24"/>
        </w:rPr>
        <w:t>«</w:t>
      </w:r>
      <w:r w:rsidRPr="00E36371">
        <w:rPr>
          <w:rFonts w:eastAsia="Times New Roman" w:cs="Times New Roman"/>
          <w:szCs w:val="24"/>
        </w:rPr>
        <w:t xml:space="preserve">Πρώτη Φορά </w:t>
      </w:r>
      <w:r>
        <w:rPr>
          <w:rFonts w:eastAsia="Times New Roman" w:cs="Times New Roman"/>
          <w:szCs w:val="24"/>
        </w:rPr>
        <w:t>Α</w:t>
      </w:r>
      <w:r w:rsidRPr="00E36371">
        <w:rPr>
          <w:rFonts w:eastAsia="Times New Roman" w:cs="Times New Roman"/>
          <w:szCs w:val="24"/>
        </w:rPr>
        <w:t>ριστερά</w:t>
      </w:r>
      <w:r>
        <w:rPr>
          <w:rFonts w:eastAsia="Times New Roman" w:cs="Times New Roman"/>
          <w:szCs w:val="24"/>
        </w:rPr>
        <w:t>».</w:t>
      </w:r>
    </w:p>
    <w:p w14:paraId="69A55EF7"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lastRenderedPageBreak/>
        <w:t xml:space="preserve">Η επιχείρηση </w:t>
      </w:r>
      <w:r w:rsidRPr="00E36371">
        <w:rPr>
          <w:rFonts w:eastAsia="Times New Roman" w:cs="Times New Roman"/>
          <w:szCs w:val="24"/>
        </w:rPr>
        <w:t xml:space="preserve">χειραγώγησης των δικαστών και </w:t>
      </w:r>
      <w:r>
        <w:rPr>
          <w:rFonts w:eastAsia="Times New Roman" w:cs="Times New Roman"/>
          <w:szCs w:val="24"/>
        </w:rPr>
        <w:t xml:space="preserve">ο </w:t>
      </w:r>
      <w:r w:rsidRPr="00E36371">
        <w:rPr>
          <w:rFonts w:eastAsia="Times New Roman" w:cs="Times New Roman"/>
          <w:szCs w:val="24"/>
        </w:rPr>
        <w:t xml:space="preserve">οποιοσδήποτε τραμπουκισμός </w:t>
      </w:r>
      <w:r>
        <w:rPr>
          <w:rFonts w:eastAsia="Times New Roman" w:cs="Times New Roman"/>
          <w:szCs w:val="24"/>
        </w:rPr>
        <w:t>εις</w:t>
      </w:r>
      <w:r w:rsidRPr="00E36371">
        <w:rPr>
          <w:rFonts w:eastAsia="Times New Roman" w:cs="Times New Roman"/>
          <w:szCs w:val="24"/>
        </w:rPr>
        <w:t xml:space="preserve"> βάρος του</w:t>
      </w:r>
      <w:r>
        <w:rPr>
          <w:rFonts w:eastAsia="Times New Roman" w:cs="Times New Roman"/>
          <w:szCs w:val="24"/>
        </w:rPr>
        <w:t>ς,</w:t>
      </w:r>
      <w:r w:rsidRPr="00E36371">
        <w:rPr>
          <w:rFonts w:eastAsia="Times New Roman" w:cs="Times New Roman"/>
          <w:szCs w:val="24"/>
        </w:rPr>
        <w:t xml:space="preserve"> αλλά και η παρέμβαση σε βάρος του </w:t>
      </w:r>
      <w:r>
        <w:rPr>
          <w:rFonts w:eastAsia="Times New Roman" w:cs="Times New Roman"/>
          <w:szCs w:val="24"/>
        </w:rPr>
        <w:t>κ</w:t>
      </w:r>
      <w:r w:rsidRPr="00E36371">
        <w:rPr>
          <w:rFonts w:eastAsia="Times New Roman" w:cs="Times New Roman"/>
          <w:szCs w:val="24"/>
        </w:rPr>
        <w:t xml:space="preserve">εντρικού </w:t>
      </w:r>
      <w:r w:rsidRPr="00E36371">
        <w:rPr>
          <w:rFonts w:eastAsia="Times New Roman" w:cs="Times New Roman"/>
          <w:szCs w:val="24"/>
        </w:rPr>
        <w:t>Τραπεζίτη</w:t>
      </w:r>
      <w:r>
        <w:rPr>
          <w:rFonts w:eastAsia="Times New Roman" w:cs="Times New Roman"/>
          <w:szCs w:val="24"/>
        </w:rPr>
        <w:t>,</w:t>
      </w:r>
      <w:r w:rsidRPr="00E36371">
        <w:rPr>
          <w:rFonts w:eastAsia="Times New Roman" w:cs="Times New Roman"/>
          <w:szCs w:val="24"/>
        </w:rPr>
        <w:t xml:space="preserve"> παραπέμπουν σε χώρα της Λατινικής Αμερικής</w:t>
      </w:r>
      <w:r>
        <w:rPr>
          <w:rFonts w:eastAsia="Times New Roman" w:cs="Times New Roman"/>
          <w:szCs w:val="24"/>
        </w:rPr>
        <w:t>. Δ</w:t>
      </w:r>
      <w:r w:rsidRPr="00E36371">
        <w:rPr>
          <w:rFonts w:eastAsia="Times New Roman" w:cs="Times New Roman"/>
          <w:szCs w:val="24"/>
        </w:rPr>
        <w:t>εν έχουν κα</w:t>
      </w:r>
      <w:r>
        <w:rPr>
          <w:rFonts w:eastAsia="Times New Roman" w:cs="Times New Roman"/>
          <w:szCs w:val="24"/>
        </w:rPr>
        <w:t>μ</w:t>
      </w:r>
      <w:r w:rsidRPr="00E36371">
        <w:rPr>
          <w:rFonts w:eastAsia="Times New Roman" w:cs="Times New Roman"/>
          <w:szCs w:val="24"/>
        </w:rPr>
        <w:t>μία σχέση με χώρα του αναπτυγμένου κόσμου</w:t>
      </w:r>
      <w:r>
        <w:rPr>
          <w:rFonts w:eastAsia="Times New Roman" w:cs="Times New Roman"/>
          <w:szCs w:val="24"/>
        </w:rPr>
        <w:t>. Τ</w:t>
      </w:r>
      <w:r w:rsidRPr="00E36371">
        <w:rPr>
          <w:rFonts w:eastAsia="Times New Roman" w:cs="Times New Roman"/>
          <w:szCs w:val="24"/>
        </w:rPr>
        <w:t>ο βέβαιο είναι ότι ο</w:t>
      </w:r>
      <w:r>
        <w:rPr>
          <w:rFonts w:eastAsia="Times New Roman" w:cs="Times New Roman"/>
          <w:szCs w:val="24"/>
        </w:rPr>
        <w:t xml:space="preserve">ι νεόκοποι της </w:t>
      </w:r>
      <w:r w:rsidRPr="00E36371">
        <w:rPr>
          <w:rFonts w:eastAsia="Times New Roman" w:cs="Times New Roman"/>
          <w:szCs w:val="24"/>
        </w:rPr>
        <w:t>εξουσίας</w:t>
      </w:r>
      <w:r>
        <w:rPr>
          <w:rFonts w:eastAsia="Times New Roman" w:cs="Times New Roman"/>
          <w:szCs w:val="24"/>
        </w:rPr>
        <w:t>,</w:t>
      </w:r>
      <w:r w:rsidRPr="00E36371">
        <w:rPr>
          <w:rFonts w:eastAsia="Times New Roman" w:cs="Times New Roman"/>
          <w:szCs w:val="24"/>
        </w:rPr>
        <w:t xml:space="preserve"> βλέποντας το επ</w:t>
      </w:r>
      <w:r>
        <w:rPr>
          <w:rFonts w:eastAsia="Times New Roman" w:cs="Times New Roman"/>
          <w:szCs w:val="24"/>
        </w:rPr>
        <w:t xml:space="preserve">ερχόμενο ναυάγιο τους </w:t>
      </w:r>
      <w:r w:rsidRPr="00E36371">
        <w:rPr>
          <w:rFonts w:eastAsia="Times New Roman" w:cs="Times New Roman"/>
          <w:szCs w:val="24"/>
        </w:rPr>
        <w:t>δεν ορρωδούν προ ουδενός</w:t>
      </w:r>
      <w:r>
        <w:rPr>
          <w:rFonts w:eastAsia="Times New Roman" w:cs="Times New Roman"/>
          <w:szCs w:val="24"/>
        </w:rPr>
        <w:t xml:space="preserve">. </w:t>
      </w:r>
    </w:p>
    <w:p w14:paraId="69A55EF8"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 xml:space="preserve">Είναι ο </w:t>
      </w:r>
      <w:r>
        <w:rPr>
          <w:rFonts w:eastAsia="Times New Roman" w:cs="Times New Roman"/>
          <w:szCs w:val="24"/>
        </w:rPr>
        <w:t>κ.</w:t>
      </w:r>
      <w:r>
        <w:rPr>
          <w:rFonts w:eastAsia="Times New Roman" w:cs="Times New Roman"/>
          <w:szCs w:val="24"/>
        </w:rPr>
        <w:t xml:space="preserve"> Κωνσταντόπουλος εδώ. Ρωτ</w:t>
      </w:r>
      <w:r>
        <w:rPr>
          <w:rFonts w:eastAsia="Times New Roman" w:cs="Times New Roman"/>
          <w:szCs w:val="24"/>
        </w:rPr>
        <w:t>ήστε τον τ</w:t>
      </w:r>
      <w:r w:rsidRPr="00E36371">
        <w:rPr>
          <w:rFonts w:eastAsia="Times New Roman" w:cs="Times New Roman"/>
          <w:szCs w:val="24"/>
        </w:rPr>
        <w:t xml:space="preserve">ι έλεγε </w:t>
      </w:r>
      <w:r>
        <w:rPr>
          <w:rFonts w:eastAsia="Times New Roman" w:cs="Times New Roman"/>
          <w:szCs w:val="24"/>
        </w:rPr>
        <w:t xml:space="preserve">αυτός που κάνατε μεταγραφή αυτές τις μέρες, </w:t>
      </w:r>
      <w:r w:rsidRPr="00E36371">
        <w:rPr>
          <w:rFonts w:eastAsia="Times New Roman" w:cs="Times New Roman"/>
          <w:szCs w:val="24"/>
        </w:rPr>
        <w:t xml:space="preserve">ποιες ήταν οι δημοσκοπήσεις </w:t>
      </w:r>
      <w:r>
        <w:rPr>
          <w:rFonts w:eastAsia="Times New Roman" w:cs="Times New Roman"/>
          <w:szCs w:val="24"/>
        </w:rPr>
        <w:t>στην πατρίδα του και ποιον έβριζ</w:t>
      </w:r>
      <w:r w:rsidRPr="00E36371">
        <w:rPr>
          <w:rFonts w:eastAsia="Times New Roman" w:cs="Times New Roman"/>
          <w:szCs w:val="24"/>
        </w:rPr>
        <w:t>ε</w:t>
      </w:r>
      <w:r>
        <w:rPr>
          <w:rFonts w:eastAsia="Times New Roman" w:cs="Times New Roman"/>
          <w:szCs w:val="24"/>
        </w:rPr>
        <w:t>. Ζ</w:t>
      </w:r>
      <w:r w:rsidRPr="00E36371">
        <w:rPr>
          <w:rFonts w:eastAsia="Times New Roman" w:cs="Times New Roman"/>
          <w:szCs w:val="24"/>
        </w:rPr>
        <w:t>ήτησε συγνώμη</w:t>
      </w:r>
      <w:r>
        <w:rPr>
          <w:rFonts w:eastAsia="Times New Roman" w:cs="Times New Roman"/>
          <w:szCs w:val="24"/>
        </w:rPr>
        <w:t>, τ</w:t>
      </w:r>
      <w:r w:rsidRPr="00E36371">
        <w:rPr>
          <w:rFonts w:eastAsia="Times New Roman" w:cs="Times New Roman"/>
          <w:szCs w:val="24"/>
        </w:rPr>
        <w:t xml:space="preserve">ουλάχιστον από </w:t>
      </w:r>
      <w:r>
        <w:rPr>
          <w:rFonts w:eastAsia="Times New Roman" w:cs="Times New Roman"/>
          <w:szCs w:val="24"/>
        </w:rPr>
        <w:t>τον Πρωθυπουργό</w:t>
      </w:r>
      <w:r w:rsidRPr="00E36371">
        <w:rPr>
          <w:rFonts w:eastAsia="Times New Roman" w:cs="Times New Roman"/>
          <w:szCs w:val="24"/>
        </w:rPr>
        <w:t xml:space="preserve"> της χώρας</w:t>
      </w:r>
      <w:r>
        <w:rPr>
          <w:rFonts w:eastAsia="Times New Roman" w:cs="Times New Roman"/>
          <w:szCs w:val="24"/>
        </w:rPr>
        <w:t>,</w:t>
      </w:r>
      <w:r w:rsidRPr="00E36371">
        <w:rPr>
          <w:rFonts w:eastAsia="Times New Roman" w:cs="Times New Roman"/>
          <w:szCs w:val="24"/>
        </w:rPr>
        <w:t xml:space="preserve"> που τον έκανε </w:t>
      </w:r>
      <w:r>
        <w:rPr>
          <w:rFonts w:eastAsia="Times New Roman" w:cs="Times New Roman"/>
          <w:szCs w:val="24"/>
        </w:rPr>
        <w:t>Υ</w:t>
      </w:r>
      <w:r w:rsidRPr="00E36371">
        <w:rPr>
          <w:rFonts w:eastAsia="Times New Roman" w:cs="Times New Roman"/>
          <w:szCs w:val="24"/>
        </w:rPr>
        <w:t>φυπουργό</w:t>
      </w:r>
      <w:r>
        <w:rPr>
          <w:rFonts w:eastAsia="Times New Roman" w:cs="Times New Roman"/>
          <w:szCs w:val="24"/>
        </w:rPr>
        <w:t>; Χ</w:t>
      </w:r>
      <w:r w:rsidRPr="00E36371">
        <w:rPr>
          <w:rFonts w:eastAsia="Times New Roman" w:cs="Times New Roman"/>
          <w:szCs w:val="24"/>
        </w:rPr>
        <w:t>ρησιμοποιούν</w:t>
      </w:r>
      <w:r>
        <w:rPr>
          <w:rFonts w:eastAsia="Times New Roman" w:cs="Times New Roman"/>
          <w:szCs w:val="24"/>
        </w:rPr>
        <w:t>, λοιπόν</w:t>
      </w:r>
      <w:r w:rsidRPr="00E36371">
        <w:rPr>
          <w:rFonts w:eastAsia="Times New Roman" w:cs="Times New Roman"/>
          <w:szCs w:val="24"/>
        </w:rPr>
        <w:t xml:space="preserve"> όλα τα μέσα</w:t>
      </w:r>
      <w:r>
        <w:rPr>
          <w:rFonts w:eastAsia="Times New Roman" w:cs="Times New Roman"/>
          <w:szCs w:val="24"/>
        </w:rPr>
        <w:t>,</w:t>
      </w:r>
      <w:r w:rsidRPr="00E36371">
        <w:rPr>
          <w:rFonts w:eastAsia="Times New Roman" w:cs="Times New Roman"/>
          <w:szCs w:val="24"/>
        </w:rPr>
        <w:t xml:space="preserve"> προκειμένου να περισώσουν ό</w:t>
      </w:r>
      <w:r>
        <w:rPr>
          <w:rFonts w:eastAsia="Times New Roman" w:cs="Times New Roman"/>
          <w:szCs w:val="24"/>
        </w:rPr>
        <w:t>,</w:t>
      </w:r>
      <w:r w:rsidRPr="00E36371">
        <w:rPr>
          <w:rFonts w:eastAsia="Times New Roman" w:cs="Times New Roman"/>
          <w:szCs w:val="24"/>
        </w:rPr>
        <w:t>τι μπορούν</w:t>
      </w:r>
      <w:r>
        <w:rPr>
          <w:rFonts w:eastAsia="Times New Roman" w:cs="Times New Roman"/>
          <w:szCs w:val="24"/>
        </w:rPr>
        <w:t>.</w:t>
      </w:r>
    </w:p>
    <w:p w14:paraId="69A55EF9"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Η</w:t>
      </w:r>
      <w:r w:rsidRPr="00E36371">
        <w:rPr>
          <w:rFonts w:eastAsia="Times New Roman" w:cs="Times New Roman"/>
          <w:szCs w:val="24"/>
        </w:rPr>
        <w:t xml:space="preserve"> παραμονή της </w:t>
      </w:r>
      <w:r>
        <w:rPr>
          <w:rFonts w:eastAsia="Times New Roman" w:cs="Times New Roman"/>
          <w:szCs w:val="24"/>
        </w:rPr>
        <w:t>Κ</w:t>
      </w:r>
      <w:r w:rsidRPr="00E36371">
        <w:rPr>
          <w:rFonts w:eastAsia="Times New Roman" w:cs="Times New Roman"/>
          <w:szCs w:val="24"/>
        </w:rPr>
        <w:t xml:space="preserve">υβέρνησης </w:t>
      </w:r>
      <w:r>
        <w:rPr>
          <w:rFonts w:eastAsia="Times New Roman" w:cs="Times New Roman"/>
          <w:szCs w:val="24"/>
        </w:rPr>
        <w:t>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w:t>
      </w:r>
      <w:r w:rsidRPr="00E36371">
        <w:rPr>
          <w:rFonts w:eastAsia="Times New Roman" w:cs="Times New Roman"/>
          <w:szCs w:val="24"/>
        </w:rPr>
        <w:t xml:space="preserve"> και των λοιπών </w:t>
      </w:r>
      <w:r>
        <w:rPr>
          <w:rFonts w:eastAsia="Times New Roman" w:cs="Times New Roman"/>
          <w:szCs w:val="24"/>
        </w:rPr>
        <w:t>α</w:t>
      </w:r>
      <w:r w:rsidRPr="00E36371">
        <w:rPr>
          <w:rFonts w:eastAsia="Times New Roman" w:cs="Times New Roman"/>
          <w:szCs w:val="24"/>
        </w:rPr>
        <w:t>ποστατών και</w:t>
      </w:r>
      <w:r>
        <w:rPr>
          <w:rFonts w:eastAsia="Times New Roman" w:cs="Times New Roman"/>
          <w:szCs w:val="24"/>
        </w:rPr>
        <w:t xml:space="preserve"> δηλωσιών, μαζί με τα αποκαλούμενα</w:t>
      </w:r>
      <w:r w:rsidRPr="00E36371">
        <w:rPr>
          <w:rFonts w:eastAsia="Times New Roman" w:cs="Times New Roman"/>
          <w:szCs w:val="24"/>
        </w:rPr>
        <w:t xml:space="preserve"> </w:t>
      </w:r>
      <w:r>
        <w:rPr>
          <w:rFonts w:eastAsia="Times New Roman" w:cs="Times New Roman"/>
          <w:szCs w:val="24"/>
        </w:rPr>
        <w:t>«</w:t>
      </w:r>
      <w:r w:rsidRPr="00E36371">
        <w:rPr>
          <w:rFonts w:eastAsia="Times New Roman" w:cs="Times New Roman"/>
          <w:szCs w:val="24"/>
        </w:rPr>
        <w:t>κεντροαριστερά απολειφάδια</w:t>
      </w:r>
      <w:r>
        <w:rPr>
          <w:rFonts w:eastAsia="Times New Roman" w:cs="Times New Roman"/>
          <w:szCs w:val="24"/>
        </w:rPr>
        <w:t xml:space="preserve">» -όπως είπε ο Πρωθυπουργός, ο οποίος χαρακτήρισε έτσι έναν πρώην Βουλευτή- δεν </w:t>
      </w:r>
      <w:r w:rsidRPr="00E36371">
        <w:rPr>
          <w:rFonts w:eastAsia="Times New Roman" w:cs="Times New Roman"/>
          <w:szCs w:val="24"/>
        </w:rPr>
        <w:t>πρόκε</w:t>
      </w:r>
      <w:r w:rsidRPr="00E36371">
        <w:rPr>
          <w:rFonts w:eastAsia="Times New Roman" w:cs="Times New Roman"/>
          <w:szCs w:val="24"/>
        </w:rPr>
        <w:t>ιται να αλλάξουν τη φορά των πραγμάτων</w:t>
      </w:r>
      <w:r>
        <w:rPr>
          <w:rFonts w:eastAsia="Times New Roman" w:cs="Times New Roman"/>
          <w:szCs w:val="24"/>
        </w:rPr>
        <w:t>. Η</w:t>
      </w:r>
      <w:r w:rsidRPr="00E36371">
        <w:rPr>
          <w:rFonts w:eastAsia="Times New Roman" w:cs="Times New Roman"/>
          <w:szCs w:val="24"/>
        </w:rPr>
        <w:t xml:space="preserve"> χώρα δεν θα γίνει χώρα της Λατινικής Αμερικής</w:t>
      </w:r>
      <w:r>
        <w:rPr>
          <w:rFonts w:eastAsia="Times New Roman" w:cs="Times New Roman"/>
          <w:szCs w:val="24"/>
        </w:rPr>
        <w:t>,</w:t>
      </w:r>
      <w:r w:rsidRPr="00E36371">
        <w:rPr>
          <w:rFonts w:eastAsia="Times New Roman" w:cs="Times New Roman"/>
          <w:szCs w:val="24"/>
        </w:rPr>
        <w:t xml:space="preserve"> όσο και </w:t>
      </w:r>
      <w:r>
        <w:rPr>
          <w:rFonts w:eastAsia="Times New Roman" w:cs="Times New Roman"/>
          <w:szCs w:val="24"/>
        </w:rPr>
        <w:t>αν κάποιοι</w:t>
      </w:r>
      <w:r w:rsidRPr="00E36371">
        <w:rPr>
          <w:rFonts w:eastAsia="Times New Roman" w:cs="Times New Roman"/>
          <w:szCs w:val="24"/>
        </w:rPr>
        <w:t xml:space="preserve"> το επιθυμούν</w:t>
      </w:r>
      <w:r>
        <w:rPr>
          <w:rFonts w:eastAsia="Times New Roman" w:cs="Times New Roman"/>
          <w:szCs w:val="24"/>
        </w:rPr>
        <w:t xml:space="preserve">. </w:t>
      </w:r>
    </w:p>
    <w:p w14:paraId="69A55EFA"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lastRenderedPageBreak/>
        <w:t>Θα μας βρείτε απέναντί</w:t>
      </w:r>
      <w:r w:rsidRPr="00E36371">
        <w:rPr>
          <w:rFonts w:eastAsia="Times New Roman" w:cs="Times New Roman"/>
          <w:szCs w:val="24"/>
        </w:rPr>
        <w:t xml:space="preserve"> </w:t>
      </w:r>
      <w:r>
        <w:rPr>
          <w:rFonts w:eastAsia="Times New Roman" w:cs="Times New Roman"/>
          <w:szCs w:val="24"/>
        </w:rPr>
        <w:t xml:space="preserve">σας σε </w:t>
      </w:r>
      <w:r w:rsidRPr="00E36371">
        <w:rPr>
          <w:rFonts w:eastAsia="Times New Roman" w:cs="Times New Roman"/>
          <w:szCs w:val="24"/>
        </w:rPr>
        <w:t>αυτά τα σχέδια και η καταδίκη σας είναι αναπόφευκτη στις προσεχείς εκλογές</w:t>
      </w:r>
      <w:r>
        <w:rPr>
          <w:rFonts w:eastAsia="Times New Roman" w:cs="Times New Roman"/>
          <w:szCs w:val="24"/>
        </w:rPr>
        <w:t>, ό</w:t>
      </w:r>
      <w:r w:rsidRPr="00E36371">
        <w:rPr>
          <w:rFonts w:eastAsia="Times New Roman" w:cs="Times New Roman"/>
          <w:szCs w:val="24"/>
        </w:rPr>
        <w:t>π</w:t>
      </w:r>
      <w:r>
        <w:rPr>
          <w:rFonts w:eastAsia="Times New Roman" w:cs="Times New Roman"/>
          <w:szCs w:val="24"/>
        </w:rPr>
        <w:t>ο</w:t>
      </w:r>
      <w:r w:rsidRPr="00E36371">
        <w:rPr>
          <w:rFonts w:eastAsia="Times New Roman" w:cs="Times New Roman"/>
          <w:szCs w:val="24"/>
        </w:rPr>
        <w:t>τε και να γίνουν</w:t>
      </w:r>
      <w:r>
        <w:rPr>
          <w:rFonts w:eastAsia="Times New Roman" w:cs="Times New Roman"/>
          <w:szCs w:val="24"/>
        </w:rPr>
        <w:t>.</w:t>
      </w:r>
      <w:r w:rsidRPr="00E36371">
        <w:rPr>
          <w:rFonts w:eastAsia="Times New Roman" w:cs="Times New Roman"/>
          <w:szCs w:val="24"/>
        </w:rPr>
        <w:t xml:space="preserve"> </w:t>
      </w:r>
      <w:r>
        <w:rPr>
          <w:rFonts w:eastAsia="Times New Roman" w:cs="Times New Roman"/>
          <w:szCs w:val="24"/>
        </w:rPr>
        <w:t>Θ</w:t>
      </w:r>
      <w:r w:rsidRPr="00E36371">
        <w:rPr>
          <w:rFonts w:eastAsia="Times New Roman" w:cs="Times New Roman"/>
          <w:szCs w:val="24"/>
        </w:rPr>
        <w:t>α έχε</w:t>
      </w:r>
      <w:r w:rsidRPr="00E36371">
        <w:rPr>
          <w:rFonts w:eastAsia="Times New Roman" w:cs="Times New Roman"/>
          <w:szCs w:val="24"/>
        </w:rPr>
        <w:t>τε το δυσμενέστερο αποτέλεσμα από οποιαδήποτ</w:t>
      </w:r>
      <w:r>
        <w:rPr>
          <w:rFonts w:eastAsia="Times New Roman" w:cs="Times New Roman"/>
          <w:szCs w:val="24"/>
        </w:rPr>
        <w:t>ε κυβέρνηση της Μ</w:t>
      </w:r>
      <w:r w:rsidRPr="00E36371">
        <w:rPr>
          <w:rFonts w:eastAsia="Times New Roman" w:cs="Times New Roman"/>
          <w:szCs w:val="24"/>
        </w:rPr>
        <w:t>εταπολίτευσης</w:t>
      </w:r>
      <w:r>
        <w:rPr>
          <w:rFonts w:eastAsia="Times New Roman" w:cs="Times New Roman"/>
          <w:szCs w:val="24"/>
        </w:rPr>
        <w:t>. Κ</w:t>
      </w:r>
      <w:r w:rsidRPr="00E36371">
        <w:rPr>
          <w:rFonts w:eastAsia="Times New Roman" w:cs="Times New Roman"/>
          <w:szCs w:val="24"/>
        </w:rPr>
        <w:t>αι ξέρετε γιατί θα το έχετε</w:t>
      </w:r>
      <w:r>
        <w:rPr>
          <w:rFonts w:eastAsia="Times New Roman" w:cs="Times New Roman"/>
          <w:szCs w:val="24"/>
        </w:rPr>
        <w:t xml:space="preserve">; Γιατί η </w:t>
      </w:r>
      <w:r w:rsidRPr="00E36371">
        <w:rPr>
          <w:rFonts w:eastAsia="Times New Roman" w:cs="Times New Roman"/>
          <w:szCs w:val="24"/>
        </w:rPr>
        <w:t>δημοκρατία</w:t>
      </w:r>
      <w:r>
        <w:rPr>
          <w:rFonts w:eastAsia="Times New Roman" w:cs="Times New Roman"/>
          <w:szCs w:val="24"/>
        </w:rPr>
        <w:t>,</w:t>
      </w:r>
      <w:r w:rsidRPr="00E36371">
        <w:rPr>
          <w:rFonts w:eastAsia="Times New Roman" w:cs="Times New Roman"/>
          <w:szCs w:val="24"/>
        </w:rPr>
        <w:t xml:space="preserve"> ό</w:t>
      </w:r>
      <w:r>
        <w:rPr>
          <w:rFonts w:eastAsia="Times New Roman" w:cs="Times New Roman"/>
          <w:szCs w:val="24"/>
        </w:rPr>
        <w:t>,</w:t>
      </w:r>
      <w:r w:rsidRPr="00E36371">
        <w:rPr>
          <w:rFonts w:eastAsia="Times New Roman" w:cs="Times New Roman"/>
          <w:szCs w:val="24"/>
        </w:rPr>
        <w:t>τι και να κάνετε</w:t>
      </w:r>
      <w:r>
        <w:rPr>
          <w:rFonts w:eastAsia="Times New Roman" w:cs="Times New Roman"/>
          <w:szCs w:val="24"/>
        </w:rPr>
        <w:t>,</w:t>
      </w:r>
      <w:r w:rsidRPr="00E36371">
        <w:rPr>
          <w:rFonts w:eastAsia="Times New Roman" w:cs="Times New Roman"/>
          <w:szCs w:val="24"/>
        </w:rPr>
        <w:t xml:space="preserve"> θα νικήσει</w:t>
      </w:r>
      <w:r>
        <w:rPr>
          <w:rFonts w:eastAsia="Times New Roman" w:cs="Times New Roman"/>
          <w:szCs w:val="24"/>
        </w:rPr>
        <w:t xml:space="preserve">. </w:t>
      </w:r>
    </w:p>
    <w:p w14:paraId="69A55EFB"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Δ</w:t>
      </w:r>
      <w:r w:rsidRPr="00E36371">
        <w:rPr>
          <w:rFonts w:eastAsia="Times New Roman" w:cs="Times New Roman"/>
          <w:szCs w:val="24"/>
        </w:rPr>
        <w:t>εν είχε κα</w:t>
      </w:r>
      <w:r>
        <w:rPr>
          <w:rFonts w:eastAsia="Times New Roman" w:cs="Times New Roman"/>
          <w:szCs w:val="24"/>
        </w:rPr>
        <w:t>μ</w:t>
      </w:r>
      <w:r w:rsidRPr="00E36371">
        <w:rPr>
          <w:rFonts w:eastAsia="Times New Roman" w:cs="Times New Roman"/>
          <w:szCs w:val="24"/>
        </w:rPr>
        <w:t xml:space="preserve">μία προσωπική </w:t>
      </w:r>
      <w:r>
        <w:rPr>
          <w:rFonts w:eastAsia="Times New Roman" w:cs="Times New Roman"/>
          <w:szCs w:val="24"/>
        </w:rPr>
        <w:t xml:space="preserve">αιχμή, κύριε Υπουργέ, η </w:t>
      </w:r>
      <w:r w:rsidRPr="00E36371">
        <w:rPr>
          <w:rFonts w:eastAsia="Times New Roman" w:cs="Times New Roman"/>
          <w:szCs w:val="24"/>
        </w:rPr>
        <w:t>ομιλία μου σε εσάς</w:t>
      </w:r>
      <w:r>
        <w:rPr>
          <w:rFonts w:eastAsia="Times New Roman" w:cs="Times New Roman"/>
          <w:szCs w:val="24"/>
        </w:rPr>
        <w:t>.</w:t>
      </w:r>
    </w:p>
    <w:p w14:paraId="69A55EFC"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Ευχαριστώ.</w:t>
      </w:r>
    </w:p>
    <w:p w14:paraId="69A55EFD" w14:textId="77777777" w:rsidR="00C9651F" w:rsidRDefault="002D2592">
      <w:pPr>
        <w:spacing w:line="600" w:lineRule="auto"/>
        <w:ind w:firstLine="720"/>
        <w:jc w:val="center"/>
        <w:rPr>
          <w:rFonts w:eastAsia="Times New Roman" w:cs="Times New Roman"/>
          <w:szCs w:val="24"/>
        </w:rPr>
      </w:pPr>
      <w:r>
        <w:rPr>
          <w:rFonts w:eastAsia="Times New Roman" w:cs="Times New Roman"/>
          <w:szCs w:val="24"/>
        </w:rPr>
        <w:t xml:space="preserve">(Χειροκροτήματα </w:t>
      </w:r>
      <w:r>
        <w:rPr>
          <w:rFonts w:eastAsia="Times New Roman" w:cs="Times New Roman"/>
          <w:szCs w:val="24"/>
        </w:rPr>
        <w:t>από την πτέρυγα της Δημοκρατικής Συμπαράταξης)</w:t>
      </w:r>
    </w:p>
    <w:p w14:paraId="69A55EFE" w14:textId="77777777" w:rsidR="00C9651F" w:rsidRDefault="002D2592">
      <w:pPr>
        <w:spacing w:line="600" w:lineRule="auto"/>
        <w:ind w:firstLine="720"/>
        <w:jc w:val="both"/>
        <w:rPr>
          <w:rFonts w:eastAsia="Times New Roman" w:cs="Times New Roman"/>
          <w:szCs w:val="24"/>
        </w:rPr>
      </w:pPr>
      <w:r w:rsidRPr="00E01D67">
        <w:rPr>
          <w:rFonts w:eastAsia="Times New Roman" w:cs="Times New Roman"/>
          <w:b/>
          <w:szCs w:val="24"/>
        </w:rPr>
        <w:t>ΠΡΟΕΔΡΕΥΩΝ (Γεώργιος Βαρεμένος):</w:t>
      </w:r>
      <w:r>
        <w:rPr>
          <w:rFonts w:eastAsia="Times New Roman" w:cs="Times New Roman"/>
          <w:szCs w:val="24"/>
        </w:rPr>
        <w:t xml:space="preserve"> Τον λόγο έχει ο κ. Σ</w:t>
      </w:r>
      <w:r w:rsidRPr="00E36371">
        <w:rPr>
          <w:rFonts w:eastAsia="Times New Roman" w:cs="Times New Roman"/>
          <w:szCs w:val="24"/>
        </w:rPr>
        <w:t>ταύρος Κοντονής από το</w:t>
      </w:r>
      <w:r>
        <w:rPr>
          <w:rFonts w:eastAsia="Times New Roman" w:cs="Times New Roman"/>
          <w:szCs w:val="24"/>
        </w:rPr>
        <w:t>ν</w:t>
      </w:r>
      <w:r w:rsidRPr="00E36371">
        <w:rPr>
          <w:rFonts w:eastAsia="Times New Roman" w:cs="Times New Roman"/>
          <w:szCs w:val="24"/>
        </w:rPr>
        <w:t xml:space="preserve"> ΣΥΡΙΖΑ</w:t>
      </w:r>
      <w:r>
        <w:rPr>
          <w:rFonts w:eastAsia="Times New Roman" w:cs="Times New Roman"/>
          <w:szCs w:val="24"/>
        </w:rPr>
        <w:t>.</w:t>
      </w:r>
    </w:p>
    <w:p w14:paraId="69A55EFF" w14:textId="77777777" w:rsidR="00C9651F" w:rsidRDefault="002D2592">
      <w:pPr>
        <w:spacing w:line="600" w:lineRule="auto"/>
        <w:ind w:firstLine="720"/>
        <w:jc w:val="both"/>
        <w:rPr>
          <w:rFonts w:eastAsia="Times New Roman" w:cs="Times New Roman"/>
          <w:szCs w:val="24"/>
        </w:rPr>
      </w:pPr>
      <w:r w:rsidRPr="00E01D67">
        <w:rPr>
          <w:rFonts w:eastAsia="Times New Roman" w:cs="Times New Roman"/>
          <w:b/>
          <w:szCs w:val="24"/>
        </w:rPr>
        <w:t>ΣΤΑΥΡΟΣ ΚΟΝΤΟΝΗΣ:</w:t>
      </w:r>
      <w:r>
        <w:rPr>
          <w:rFonts w:eastAsia="Times New Roman" w:cs="Times New Roman"/>
          <w:szCs w:val="24"/>
        </w:rPr>
        <w:t xml:space="preserve"> Ευχαριστώ, κύριε Πρόεδρε.</w:t>
      </w:r>
    </w:p>
    <w:p w14:paraId="69A55F00"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Κ</w:t>
      </w:r>
      <w:r w:rsidRPr="00E36371">
        <w:rPr>
          <w:rFonts w:eastAsia="Times New Roman" w:cs="Times New Roman"/>
          <w:szCs w:val="24"/>
        </w:rPr>
        <w:t xml:space="preserve">υρίες και κύριοι </w:t>
      </w:r>
      <w:r>
        <w:rPr>
          <w:rFonts w:eastAsia="Times New Roman" w:cs="Times New Roman"/>
          <w:szCs w:val="24"/>
        </w:rPr>
        <w:t>Β</w:t>
      </w:r>
      <w:r w:rsidRPr="00E36371">
        <w:rPr>
          <w:rFonts w:eastAsia="Times New Roman" w:cs="Times New Roman"/>
          <w:szCs w:val="24"/>
        </w:rPr>
        <w:t>ουλευτές</w:t>
      </w:r>
      <w:r>
        <w:rPr>
          <w:rFonts w:eastAsia="Times New Roman" w:cs="Times New Roman"/>
          <w:szCs w:val="24"/>
        </w:rPr>
        <w:t>,</w:t>
      </w:r>
      <w:r w:rsidRPr="00E36371">
        <w:rPr>
          <w:rFonts w:eastAsia="Times New Roman" w:cs="Times New Roman"/>
          <w:szCs w:val="24"/>
        </w:rPr>
        <w:t xml:space="preserve"> θα αναφερθώ στο ά</w:t>
      </w:r>
      <w:r>
        <w:rPr>
          <w:rFonts w:eastAsia="Times New Roman" w:cs="Times New Roman"/>
          <w:szCs w:val="24"/>
        </w:rPr>
        <w:t>ρθρο 33 του σημερινού νομοσχεδίου,</w:t>
      </w:r>
      <w:r w:rsidRPr="00E36371">
        <w:rPr>
          <w:rFonts w:eastAsia="Times New Roman" w:cs="Times New Roman"/>
          <w:szCs w:val="24"/>
        </w:rPr>
        <w:t xml:space="preserve"> που προβλέπει μ</w:t>
      </w:r>
      <w:r>
        <w:rPr>
          <w:rFonts w:eastAsia="Times New Roman" w:cs="Times New Roman"/>
          <w:szCs w:val="24"/>
        </w:rPr>
        <w:t>ι</w:t>
      </w:r>
      <w:r w:rsidRPr="00E36371">
        <w:rPr>
          <w:rFonts w:eastAsia="Times New Roman" w:cs="Times New Roman"/>
          <w:szCs w:val="24"/>
        </w:rPr>
        <w:t>α αλλαγή στο άρθρο 417 του Κώδικα Ποινικής Δικ</w:t>
      </w:r>
      <w:r>
        <w:rPr>
          <w:rFonts w:eastAsia="Times New Roman" w:cs="Times New Roman"/>
          <w:szCs w:val="24"/>
        </w:rPr>
        <w:t>ονομίας και τούτο διότι και το Π</w:t>
      </w:r>
      <w:r w:rsidRPr="00E36371">
        <w:rPr>
          <w:rFonts w:eastAsia="Times New Roman" w:cs="Times New Roman"/>
          <w:szCs w:val="24"/>
        </w:rPr>
        <w:t>ρωτόκολλο 16</w:t>
      </w:r>
      <w:r>
        <w:rPr>
          <w:rFonts w:eastAsia="Times New Roman" w:cs="Times New Roman"/>
          <w:szCs w:val="24"/>
        </w:rPr>
        <w:t>,</w:t>
      </w:r>
      <w:r w:rsidRPr="00E36371">
        <w:rPr>
          <w:rFonts w:eastAsia="Times New Roman" w:cs="Times New Roman"/>
          <w:szCs w:val="24"/>
        </w:rPr>
        <w:t xml:space="preserve"> </w:t>
      </w:r>
      <w:r>
        <w:rPr>
          <w:rFonts w:eastAsia="Times New Roman" w:cs="Times New Roman"/>
          <w:szCs w:val="24"/>
        </w:rPr>
        <w:t>αλλά και το νομοθέτημα για τον Ε</w:t>
      </w:r>
      <w:r w:rsidRPr="00E36371">
        <w:rPr>
          <w:rFonts w:eastAsia="Times New Roman" w:cs="Times New Roman"/>
          <w:szCs w:val="24"/>
        </w:rPr>
        <w:t xml:space="preserve">υρωπαίο Εισαγγελέα είναι </w:t>
      </w:r>
      <w:r>
        <w:rPr>
          <w:rFonts w:eastAsia="Times New Roman" w:cs="Times New Roman"/>
          <w:szCs w:val="24"/>
        </w:rPr>
        <w:t>εξαιρετικά νομοθετήματα. Είχα ε</w:t>
      </w:r>
      <w:r w:rsidRPr="00E36371">
        <w:rPr>
          <w:rFonts w:eastAsia="Times New Roman" w:cs="Times New Roman"/>
          <w:szCs w:val="24"/>
        </w:rPr>
        <w:t xml:space="preserve">πιληφθεί και εγώ </w:t>
      </w:r>
      <w:r w:rsidRPr="00E36371">
        <w:rPr>
          <w:rFonts w:eastAsia="Times New Roman" w:cs="Times New Roman"/>
          <w:szCs w:val="24"/>
        </w:rPr>
        <w:lastRenderedPageBreak/>
        <w:t>κατά το</w:t>
      </w:r>
      <w:r>
        <w:rPr>
          <w:rFonts w:eastAsia="Times New Roman" w:cs="Times New Roman"/>
          <w:szCs w:val="24"/>
        </w:rPr>
        <w:t>ν</w:t>
      </w:r>
      <w:r w:rsidRPr="00E36371">
        <w:rPr>
          <w:rFonts w:eastAsia="Times New Roman" w:cs="Times New Roman"/>
          <w:szCs w:val="24"/>
        </w:rPr>
        <w:t xml:space="preserve"> χρόνο που ήμουν Υπουργός Δικαιοσύ</w:t>
      </w:r>
      <w:r w:rsidRPr="00E36371">
        <w:rPr>
          <w:rFonts w:eastAsia="Times New Roman" w:cs="Times New Roman"/>
          <w:szCs w:val="24"/>
        </w:rPr>
        <w:t>νης</w:t>
      </w:r>
      <w:r>
        <w:rPr>
          <w:rFonts w:eastAsia="Times New Roman" w:cs="Times New Roman"/>
          <w:szCs w:val="24"/>
        </w:rPr>
        <w:t xml:space="preserve"> και πολύ χαίρομαι - τουλάχιστον για το Π</w:t>
      </w:r>
      <w:r w:rsidRPr="00E36371">
        <w:rPr>
          <w:rFonts w:eastAsia="Times New Roman" w:cs="Times New Roman"/>
          <w:szCs w:val="24"/>
        </w:rPr>
        <w:t>ρωτόκολλο 16</w:t>
      </w:r>
      <w:r>
        <w:rPr>
          <w:rFonts w:eastAsia="Times New Roman" w:cs="Times New Roman"/>
          <w:szCs w:val="24"/>
        </w:rPr>
        <w:t xml:space="preserve">- </w:t>
      </w:r>
      <w:r>
        <w:rPr>
          <w:rFonts w:eastAsia="Times New Roman" w:cs="Times New Roman"/>
          <w:szCs w:val="24"/>
        </w:rPr>
        <w:t>ότι</w:t>
      </w:r>
      <w:r>
        <w:rPr>
          <w:rFonts w:eastAsia="Times New Roman" w:cs="Times New Roman"/>
          <w:szCs w:val="24"/>
        </w:rPr>
        <w:t xml:space="preserve"> δεν έχουν γίνει οι παραμικρές αλλαγές.</w:t>
      </w:r>
    </w:p>
    <w:p w14:paraId="69A55F01"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Θ</w:t>
      </w:r>
      <w:r w:rsidRPr="00E36371">
        <w:rPr>
          <w:rFonts w:eastAsia="Times New Roman" w:cs="Times New Roman"/>
          <w:szCs w:val="24"/>
        </w:rPr>
        <w:t xml:space="preserve">έλω </w:t>
      </w:r>
      <w:r>
        <w:rPr>
          <w:rFonts w:eastAsia="Times New Roman" w:cs="Times New Roman"/>
          <w:szCs w:val="24"/>
        </w:rPr>
        <w:t>όμως,</w:t>
      </w:r>
      <w:r w:rsidRPr="00E36371">
        <w:rPr>
          <w:rFonts w:eastAsia="Times New Roman" w:cs="Times New Roman"/>
          <w:szCs w:val="24"/>
        </w:rPr>
        <w:t xml:space="preserve"> κάποιες διευκρινίσεις </w:t>
      </w:r>
      <w:r>
        <w:rPr>
          <w:rFonts w:eastAsia="Times New Roman" w:cs="Times New Roman"/>
          <w:szCs w:val="24"/>
        </w:rPr>
        <w:t>σήμερα για την αλλαγή αυτού του άρθρου, του</w:t>
      </w:r>
      <w:r w:rsidRPr="00E36371">
        <w:rPr>
          <w:rFonts w:eastAsia="Times New Roman" w:cs="Times New Roman"/>
          <w:szCs w:val="24"/>
        </w:rPr>
        <w:t xml:space="preserve"> 417 του Κώδικα Ποινικής Δικονομίας</w:t>
      </w:r>
      <w:r>
        <w:rPr>
          <w:rFonts w:eastAsia="Times New Roman" w:cs="Times New Roman"/>
          <w:szCs w:val="24"/>
        </w:rPr>
        <w:t>.</w:t>
      </w:r>
      <w:r w:rsidRPr="00E36371">
        <w:rPr>
          <w:rFonts w:eastAsia="Times New Roman" w:cs="Times New Roman"/>
          <w:szCs w:val="24"/>
        </w:rPr>
        <w:t xml:space="preserve"> </w:t>
      </w:r>
      <w:r>
        <w:rPr>
          <w:rFonts w:eastAsia="Times New Roman" w:cs="Times New Roman"/>
          <w:szCs w:val="24"/>
        </w:rPr>
        <w:t>Τ</w:t>
      </w:r>
      <w:r w:rsidRPr="00E36371">
        <w:rPr>
          <w:rFonts w:eastAsia="Times New Roman" w:cs="Times New Roman"/>
          <w:szCs w:val="24"/>
        </w:rPr>
        <w:t>ι μας λέει</w:t>
      </w:r>
      <w:r>
        <w:rPr>
          <w:rFonts w:eastAsia="Times New Roman" w:cs="Times New Roman"/>
          <w:szCs w:val="24"/>
        </w:rPr>
        <w:t>, κύ</w:t>
      </w:r>
      <w:r w:rsidRPr="00E36371">
        <w:rPr>
          <w:rFonts w:eastAsia="Times New Roman" w:cs="Times New Roman"/>
          <w:szCs w:val="24"/>
        </w:rPr>
        <w:t>ριοι συνάδελφοι</w:t>
      </w:r>
      <w:r>
        <w:rPr>
          <w:rFonts w:eastAsia="Times New Roman" w:cs="Times New Roman"/>
          <w:szCs w:val="24"/>
        </w:rPr>
        <w:t>,</w:t>
      </w:r>
      <w:r w:rsidRPr="00E36371">
        <w:rPr>
          <w:rFonts w:eastAsia="Times New Roman" w:cs="Times New Roman"/>
          <w:szCs w:val="24"/>
        </w:rPr>
        <w:t xml:space="preserve"> το 417</w:t>
      </w:r>
      <w:r>
        <w:rPr>
          <w:rFonts w:eastAsia="Times New Roman" w:cs="Times New Roman"/>
          <w:szCs w:val="24"/>
        </w:rPr>
        <w:t>; Ό</w:t>
      </w:r>
      <w:r w:rsidRPr="00E36371">
        <w:rPr>
          <w:rFonts w:eastAsia="Times New Roman" w:cs="Times New Roman"/>
          <w:szCs w:val="24"/>
        </w:rPr>
        <w:t>τ</w:t>
      </w:r>
      <w:r w:rsidRPr="00E36371">
        <w:rPr>
          <w:rFonts w:eastAsia="Times New Roman" w:cs="Times New Roman"/>
          <w:szCs w:val="24"/>
        </w:rPr>
        <w:t>ι αν έχουμε την τέλεση ενός αδικήματος σε βαθμό πλημμελήματος</w:t>
      </w:r>
      <w:r>
        <w:rPr>
          <w:rFonts w:eastAsia="Times New Roman" w:cs="Times New Roman"/>
          <w:szCs w:val="24"/>
        </w:rPr>
        <w:t>,</w:t>
      </w:r>
      <w:r w:rsidRPr="00E36371">
        <w:rPr>
          <w:rFonts w:eastAsia="Times New Roman" w:cs="Times New Roman"/>
          <w:szCs w:val="24"/>
        </w:rPr>
        <w:t xml:space="preserve"> </w:t>
      </w:r>
      <w:r>
        <w:rPr>
          <w:rFonts w:eastAsia="Times New Roman" w:cs="Times New Roman"/>
          <w:szCs w:val="24"/>
        </w:rPr>
        <w:t>ενεργοποιείται</w:t>
      </w:r>
      <w:r w:rsidRPr="00E36371">
        <w:rPr>
          <w:rFonts w:eastAsia="Times New Roman" w:cs="Times New Roman"/>
          <w:szCs w:val="24"/>
        </w:rPr>
        <w:t xml:space="preserve"> η αυτόφωρη διαδικασία</w:t>
      </w:r>
      <w:r>
        <w:rPr>
          <w:rFonts w:eastAsia="Times New Roman" w:cs="Times New Roman"/>
          <w:szCs w:val="24"/>
        </w:rPr>
        <w:t>.</w:t>
      </w:r>
      <w:r w:rsidRPr="00E36371">
        <w:rPr>
          <w:rFonts w:eastAsia="Times New Roman" w:cs="Times New Roman"/>
          <w:szCs w:val="24"/>
        </w:rPr>
        <w:t xml:space="preserve"> Αυτός είναι ο κανόνας</w:t>
      </w:r>
      <w:r>
        <w:rPr>
          <w:rFonts w:eastAsia="Times New Roman" w:cs="Times New Roman"/>
          <w:szCs w:val="24"/>
        </w:rPr>
        <w:t>.</w:t>
      </w:r>
      <w:r w:rsidRPr="00E36371">
        <w:rPr>
          <w:rFonts w:eastAsia="Times New Roman" w:cs="Times New Roman"/>
          <w:szCs w:val="24"/>
        </w:rPr>
        <w:t xml:space="preserve"> </w:t>
      </w:r>
      <w:r>
        <w:rPr>
          <w:rFonts w:eastAsia="Times New Roman" w:cs="Times New Roman"/>
          <w:szCs w:val="24"/>
        </w:rPr>
        <w:t>Κ</w:t>
      </w:r>
      <w:r w:rsidRPr="00E36371">
        <w:rPr>
          <w:rFonts w:eastAsia="Times New Roman" w:cs="Times New Roman"/>
          <w:szCs w:val="24"/>
        </w:rPr>
        <w:t xml:space="preserve">αι προσθέτει το άρθρο </w:t>
      </w:r>
      <w:r>
        <w:rPr>
          <w:rFonts w:eastAsia="Times New Roman" w:cs="Times New Roman"/>
          <w:szCs w:val="24"/>
        </w:rPr>
        <w:t>«ε</w:t>
      </w:r>
      <w:r w:rsidRPr="00E36371">
        <w:rPr>
          <w:rFonts w:eastAsia="Times New Roman" w:cs="Times New Roman"/>
          <w:szCs w:val="24"/>
        </w:rPr>
        <w:t xml:space="preserve">κτός και αν ο </w:t>
      </w:r>
      <w:r>
        <w:rPr>
          <w:rFonts w:eastAsia="Times New Roman" w:cs="Times New Roman"/>
          <w:szCs w:val="24"/>
        </w:rPr>
        <w:t>ε</w:t>
      </w:r>
      <w:r w:rsidRPr="00E36371">
        <w:rPr>
          <w:rFonts w:eastAsia="Times New Roman" w:cs="Times New Roman"/>
          <w:szCs w:val="24"/>
        </w:rPr>
        <w:t>ισαγγελέας κρίνει διαφορετικά</w:t>
      </w:r>
      <w:r>
        <w:rPr>
          <w:rFonts w:eastAsia="Times New Roman" w:cs="Times New Roman"/>
          <w:szCs w:val="24"/>
        </w:rPr>
        <w:t>,</w:t>
      </w:r>
      <w:r w:rsidRPr="00E36371">
        <w:rPr>
          <w:rFonts w:eastAsia="Times New Roman" w:cs="Times New Roman"/>
          <w:szCs w:val="24"/>
        </w:rPr>
        <w:t xml:space="preserve"> αφού </w:t>
      </w:r>
      <w:r>
        <w:rPr>
          <w:rFonts w:eastAsia="Times New Roman" w:cs="Times New Roman"/>
          <w:szCs w:val="24"/>
        </w:rPr>
        <w:t>ενημερωθεί</w:t>
      </w:r>
      <w:r w:rsidRPr="00E36371">
        <w:rPr>
          <w:rFonts w:eastAsia="Times New Roman" w:cs="Times New Roman"/>
          <w:szCs w:val="24"/>
        </w:rPr>
        <w:t xml:space="preserve"> από τη διωκτική α</w:t>
      </w:r>
      <w:r>
        <w:rPr>
          <w:rFonts w:eastAsia="Times New Roman" w:cs="Times New Roman"/>
          <w:szCs w:val="24"/>
        </w:rPr>
        <w:t>ρχή». Α</w:t>
      </w:r>
      <w:r w:rsidRPr="00E36371">
        <w:rPr>
          <w:rFonts w:eastAsia="Times New Roman" w:cs="Times New Roman"/>
          <w:szCs w:val="24"/>
        </w:rPr>
        <w:t xml:space="preserve">υτός </w:t>
      </w:r>
      <w:r>
        <w:rPr>
          <w:rFonts w:eastAsia="Times New Roman" w:cs="Times New Roman"/>
          <w:szCs w:val="24"/>
        </w:rPr>
        <w:t>είναι ο κανόνας.</w:t>
      </w:r>
      <w:r>
        <w:rPr>
          <w:rFonts w:eastAsia="Times New Roman" w:cs="Times New Roman"/>
          <w:szCs w:val="24"/>
        </w:rPr>
        <w:t xml:space="preserve"> Δ</w:t>
      </w:r>
      <w:r w:rsidRPr="00E36371">
        <w:rPr>
          <w:rFonts w:eastAsia="Times New Roman" w:cs="Times New Roman"/>
          <w:szCs w:val="24"/>
        </w:rPr>
        <w:t>ηλαδή</w:t>
      </w:r>
      <w:r>
        <w:rPr>
          <w:rFonts w:eastAsia="Times New Roman" w:cs="Times New Roman"/>
          <w:szCs w:val="24"/>
        </w:rPr>
        <w:t>,</w:t>
      </w:r>
      <w:r w:rsidRPr="00E36371">
        <w:rPr>
          <w:rFonts w:eastAsia="Times New Roman" w:cs="Times New Roman"/>
          <w:szCs w:val="24"/>
        </w:rPr>
        <w:t xml:space="preserve"> εισάγεται ένας κανόνας περί του αυτοφώρου των πλημμελημάτων και μία εξαίρεση</w:t>
      </w:r>
      <w:r>
        <w:rPr>
          <w:rFonts w:eastAsia="Times New Roman" w:cs="Times New Roman"/>
          <w:szCs w:val="24"/>
        </w:rPr>
        <w:t>,</w:t>
      </w:r>
      <w:r w:rsidRPr="00E36371">
        <w:rPr>
          <w:rFonts w:eastAsia="Times New Roman" w:cs="Times New Roman"/>
          <w:szCs w:val="24"/>
        </w:rPr>
        <w:t xml:space="preserve"> την οποία αφήνει στην κρίση του εισαγγελέα</w:t>
      </w:r>
      <w:r>
        <w:rPr>
          <w:rFonts w:eastAsia="Times New Roman" w:cs="Times New Roman"/>
          <w:szCs w:val="24"/>
        </w:rPr>
        <w:t>,</w:t>
      </w:r>
      <w:r w:rsidRPr="00E36371">
        <w:rPr>
          <w:rFonts w:eastAsia="Times New Roman" w:cs="Times New Roman"/>
          <w:szCs w:val="24"/>
        </w:rPr>
        <w:t xml:space="preserve"> να δώσει ρητή δικάσιμο </w:t>
      </w:r>
      <w:r>
        <w:rPr>
          <w:rFonts w:eastAsia="Times New Roman" w:cs="Times New Roman"/>
          <w:szCs w:val="24"/>
        </w:rPr>
        <w:t>κ.λπ.</w:t>
      </w:r>
      <w:r>
        <w:rPr>
          <w:rFonts w:eastAsia="Times New Roman" w:cs="Times New Roman"/>
          <w:szCs w:val="24"/>
        </w:rPr>
        <w:t>.</w:t>
      </w:r>
    </w:p>
    <w:p w14:paraId="69A55F02"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Έχουμε λοιπόν, σήμερα μ</w:t>
      </w:r>
      <w:r w:rsidRPr="00E36371">
        <w:rPr>
          <w:rFonts w:eastAsia="Times New Roman" w:cs="Times New Roman"/>
          <w:szCs w:val="24"/>
        </w:rPr>
        <w:t>ία νομοθετική πρόβλεψη</w:t>
      </w:r>
      <w:r>
        <w:rPr>
          <w:rFonts w:eastAsia="Times New Roman" w:cs="Times New Roman"/>
          <w:szCs w:val="24"/>
        </w:rPr>
        <w:t>,</w:t>
      </w:r>
      <w:r w:rsidRPr="00E36371">
        <w:rPr>
          <w:rFonts w:eastAsia="Times New Roman" w:cs="Times New Roman"/>
          <w:szCs w:val="24"/>
        </w:rPr>
        <w:t xml:space="preserve"> που λέει </w:t>
      </w:r>
      <w:r>
        <w:rPr>
          <w:rFonts w:eastAsia="Times New Roman" w:cs="Times New Roman"/>
          <w:szCs w:val="24"/>
        </w:rPr>
        <w:t xml:space="preserve">«σε </w:t>
      </w:r>
      <w:r w:rsidRPr="00E36371">
        <w:rPr>
          <w:rFonts w:eastAsia="Times New Roman" w:cs="Times New Roman"/>
          <w:szCs w:val="24"/>
        </w:rPr>
        <w:t>ορισμένα άρθρα του Ποινικού Κώδικα</w:t>
      </w:r>
      <w:r>
        <w:rPr>
          <w:rFonts w:eastAsia="Times New Roman" w:cs="Times New Roman"/>
          <w:szCs w:val="24"/>
        </w:rPr>
        <w:t>,</w:t>
      </w:r>
      <w:r w:rsidRPr="00E36371">
        <w:rPr>
          <w:rFonts w:eastAsia="Times New Roman" w:cs="Times New Roman"/>
          <w:szCs w:val="24"/>
        </w:rPr>
        <w:t xml:space="preserve"> που είναι </w:t>
      </w:r>
      <w:r>
        <w:rPr>
          <w:rFonts w:eastAsia="Times New Roman" w:cs="Times New Roman"/>
          <w:szCs w:val="24"/>
        </w:rPr>
        <w:t>η</w:t>
      </w:r>
      <w:r w:rsidRPr="00E36371">
        <w:rPr>
          <w:rFonts w:eastAsia="Times New Roman" w:cs="Times New Roman"/>
          <w:szCs w:val="24"/>
        </w:rPr>
        <w:t xml:space="preserve"> εξύβριση</w:t>
      </w:r>
      <w:r>
        <w:rPr>
          <w:rFonts w:eastAsia="Times New Roman" w:cs="Times New Roman"/>
          <w:szCs w:val="24"/>
        </w:rPr>
        <w:t>,</w:t>
      </w:r>
      <w:r w:rsidRPr="00E36371">
        <w:rPr>
          <w:rFonts w:eastAsia="Times New Roman" w:cs="Times New Roman"/>
          <w:szCs w:val="24"/>
        </w:rPr>
        <w:t xml:space="preserve"> </w:t>
      </w:r>
      <w:r>
        <w:rPr>
          <w:rFonts w:eastAsia="Times New Roman" w:cs="Times New Roman"/>
          <w:szCs w:val="24"/>
        </w:rPr>
        <w:t>η</w:t>
      </w:r>
      <w:r w:rsidRPr="00E36371">
        <w:rPr>
          <w:rFonts w:eastAsia="Times New Roman" w:cs="Times New Roman"/>
          <w:szCs w:val="24"/>
        </w:rPr>
        <w:t xml:space="preserve"> δυσφήμιση </w:t>
      </w:r>
      <w:r>
        <w:rPr>
          <w:rFonts w:eastAsia="Times New Roman" w:cs="Times New Roman"/>
          <w:szCs w:val="24"/>
        </w:rPr>
        <w:t>και η</w:t>
      </w:r>
      <w:r w:rsidRPr="00E36371">
        <w:rPr>
          <w:rFonts w:eastAsia="Times New Roman" w:cs="Times New Roman"/>
          <w:szCs w:val="24"/>
        </w:rPr>
        <w:t xml:space="preserve"> συκοφαντική δυσφήμιση</w:t>
      </w:r>
      <w:r>
        <w:rPr>
          <w:rFonts w:eastAsia="Times New Roman" w:cs="Times New Roman"/>
          <w:szCs w:val="24"/>
        </w:rPr>
        <w:t>, γι’</w:t>
      </w:r>
      <w:r w:rsidRPr="00E36371">
        <w:rPr>
          <w:rFonts w:eastAsia="Times New Roman" w:cs="Times New Roman"/>
          <w:szCs w:val="24"/>
        </w:rPr>
        <w:t xml:space="preserve"> αυτά τα άρθρα δεν ακολουθείται η αυτόφωρη διαδικασία</w:t>
      </w:r>
      <w:r>
        <w:rPr>
          <w:rFonts w:eastAsia="Times New Roman" w:cs="Times New Roman"/>
          <w:szCs w:val="24"/>
        </w:rPr>
        <w:t>». Ε</w:t>
      </w:r>
      <w:r w:rsidRPr="00E36371">
        <w:rPr>
          <w:rFonts w:eastAsia="Times New Roman" w:cs="Times New Roman"/>
          <w:szCs w:val="24"/>
        </w:rPr>
        <w:t>άν έμενε εδώ η ρύθμιση</w:t>
      </w:r>
      <w:r>
        <w:rPr>
          <w:rFonts w:eastAsia="Times New Roman" w:cs="Times New Roman"/>
          <w:szCs w:val="24"/>
        </w:rPr>
        <w:t>,</w:t>
      </w:r>
      <w:r w:rsidRPr="00E36371">
        <w:rPr>
          <w:rFonts w:eastAsia="Times New Roman" w:cs="Times New Roman"/>
          <w:szCs w:val="24"/>
        </w:rPr>
        <w:t xml:space="preserve"> θα ήταν απολύτως λογική να τ</w:t>
      </w:r>
      <w:r>
        <w:rPr>
          <w:rFonts w:eastAsia="Times New Roman" w:cs="Times New Roman"/>
          <w:szCs w:val="24"/>
        </w:rPr>
        <w:t>η</w:t>
      </w:r>
      <w:r w:rsidRPr="00E36371">
        <w:rPr>
          <w:rFonts w:eastAsia="Times New Roman" w:cs="Times New Roman"/>
          <w:szCs w:val="24"/>
        </w:rPr>
        <w:t xml:space="preserve"> συζητήσουμε</w:t>
      </w:r>
      <w:r>
        <w:rPr>
          <w:rFonts w:eastAsia="Times New Roman" w:cs="Times New Roman"/>
          <w:szCs w:val="24"/>
        </w:rPr>
        <w:t xml:space="preserve">. </w:t>
      </w:r>
      <w:r>
        <w:rPr>
          <w:rFonts w:eastAsia="Times New Roman" w:cs="Times New Roman"/>
          <w:szCs w:val="24"/>
        </w:rPr>
        <w:lastRenderedPageBreak/>
        <w:t>Δεν</w:t>
      </w:r>
      <w:r w:rsidRPr="00E36371">
        <w:rPr>
          <w:rFonts w:eastAsia="Times New Roman" w:cs="Times New Roman"/>
          <w:szCs w:val="24"/>
        </w:rPr>
        <w:t xml:space="preserve"> θα συμφωνούσα καθόλου</w:t>
      </w:r>
      <w:r>
        <w:rPr>
          <w:rFonts w:eastAsia="Times New Roman" w:cs="Times New Roman"/>
          <w:szCs w:val="24"/>
        </w:rPr>
        <w:t>,</w:t>
      </w:r>
      <w:r w:rsidRPr="00E36371">
        <w:rPr>
          <w:rFonts w:eastAsia="Times New Roman" w:cs="Times New Roman"/>
          <w:szCs w:val="24"/>
        </w:rPr>
        <w:t xml:space="preserve"> σας το λέω εκ των προτέρων</w:t>
      </w:r>
      <w:r>
        <w:rPr>
          <w:rFonts w:eastAsia="Times New Roman" w:cs="Times New Roman"/>
          <w:szCs w:val="24"/>
        </w:rPr>
        <w:t>,</w:t>
      </w:r>
      <w:r w:rsidRPr="00E36371">
        <w:rPr>
          <w:rFonts w:eastAsia="Times New Roman" w:cs="Times New Roman"/>
          <w:szCs w:val="24"/>
        </w:rPr>
        <w:t xml:space="preserve"> αλλά έχει </w:t>
      </w:r>
      <w:r w:rsidRPr="00E36371">
        <w:rPr>
          <w:rFonts w:eastAsia="Times New Roman" w:cs="Times New Roman"/>
          <w:szCs w:val="24"/>
        </w:rPr>
        <w:t>μία λογική</w:t>
      </w:r>
      <w:r>
        <w:rPr>
          <w:rFonts w:eastAsia="Times New Roman" w:cs="Times New Roman"/>
          <w:szCs w:val="24"/>
        </w:rPr>
        <w:t xml:space="preserve">. </w:t>
      </w:r>
    </w:p>
    <w:p w14:paraId="69A55F03"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Ε</w:t>
      </w:r>
      <w:r w:rsidRPr="00E36371">
        <w:rPr>
          <w:rFonts w:eastAsia="Times New Roman" w:cs="Times New Roman"/>
          <w:szCs w:val="24"/>
        </w:rPr>
        <w:t>ισάγει όμως και η ρύθμιση</w:t>
      </w:r>
      <w:r>
        <w:rPr>
          <w:rFonts w:eastAsia="Times New Roman" w:cs="Times New Roman"/>
          <w:szCs w:val="24"/>
        </w:rPr>
        <w:t>,</w:t>
      </w:r>
      <w:r w:rsidRPr="00E36371">
        <w:rPr>
          <w:rFonts w:eastAsia="Times New Roman" w:cs="Times New Roman"/>
          <w:szCs w:val="24"/>
        </w:rPr>
        <w:t xml:space="preserve"> την οποία συζητούμε</w:t>
      </w:r>
      <w:r>
        <w:rPr>
          <w:rFonts w:eastAsia="Times New Roman" w:cs="Times New Roman"/>
          <w:szCs w:val="24"/>
        </w:rPr>
        <w:t>,</w:t>
      </w:r>
      <w:r w:rsidRPr="00E36371">
        <w:rPr>
          <w:rFonts w:eastAsia="Times New Roman" w:cs="Times New Roman"/>
          <w:szCs w:val="24"/>
        </w:rPr>
        <w:t xml:space="preserve"> εξαίρεση</w:t>
      </w:r>
      <w:r>
        <w:rPr>
          <w:rFonts w:eastAsia="Times New Roman" w:cs="Times New Roman"/>
          <w:szCs w:val="24"/>
        </w:rPr>
        <w:t>. Και τι λέει; «Δ</w:t>
      </w:r>
      <w:r w:rsidRPr="00E36371">
        <w:rPr>
          <w:rFonts w:eastAsia="Times New Roman" w:cs="Times New Roman"/>
          <w:szCs w:val="24"/>
        </w:rPr>
        <w:t>εν θα ακολουθ</w:t>
      </w:r>
      <w:r>
        <w:rPr>
          <w:rFonts w:eastAsia="Times New Roman" w:cs="Times New Roman"/>
          <w:szCs w:val="24"/>
        </w:rPr>
        <w:t>ηθ</w:t>
      </w:r>
      <w:r w:rsidRPr="00E36371">
        <w:rPr>
          <w:rFonts w:eastAsia="Times New Roman" w:cs="Times New Roman"/>
          <w:szCs w:val="24"/>
        </w:rPr>
        <w:t>εί η αυτόφωρη διαδικασία</w:t>
      </w:r>
      <w:r>
        <w:rPr>
          <w:rFonts w:eastAsia="Times New Roman" w:cs="Times New Roman"/>
          <w:szCs w:val="24"/>
        </w:rPr>
        <w:t>, ε</w:t>
      </w:r>
      <w:r w:rsidRPr="00E36371">
        <w:rPr>
          <w:rFonts w:eastAsia="Times New Roman" w:cs="Times New Roman"/>
          <w:szCs w:val="24"/>
        </w:rPr>
        <w:t xml:space="preserve">κτός και αν κρίνει ο </w:t>
      </w:r>
      <w:r>
        <w:rPr>
          <w:rFonts w:eastAsia="Times New Roman" w:cs="Times New Roman"/>
          <w:szCs w:val="24"/>
        </w:rPr>
        <w:t>ε</w:t>
      </w:r>
      <w:r w:rsidRPr="00E36371">
        <w:rPr>
          <w:rFonts w:eastAsia="Times New Roman" w:cs="Times New Roman"/>
          <w:szCs w:val="24"/>
        </w:rPr>
        <w:t>ισαγγελέας ότι έχουμε σοβαρό λόγο</w:t>
      </w:r>
      <w:r>
        <w:rPr>
          <w:rFonts w:eastAsia="Times New Roman" w:cs="Times New Roman"/>
          <w:szCs w:val="24"/>
        </w:rPr>
        <w:t>». Δ</w:t>
      </w:r>
      <w:r w:rsidRPr="00E36371">
        <w:rPr>
          <w:rFonts w:eastAsia="Times New Roman" w:cs="Times New Roman"/>
          <w:szCs w:val="24"/>
        </w:rPr>
        <w:t xml:space="preserve">ηλαδή </w:t>
      </w:r>
      <w:r>
        <w:rPr>
          <w:rFonts w:eastAsia="Times New Roman" w:cs="Times New Roman"/>
          <w:szCs w:val="24"/>
        </w:rPr>
        <w:t>ε</w:t>
      </w:r>
      <w:r w:rsidRPr="00E36371">
        <w:rPr>
          <w:rFonts w:eastAsia="Times New Roman" w:cs="Times New Roman"/>
          <w:szCs w:val="24"/>
        </w:rPr>
        <w:t xml:space="preserve">ρχόμαστε </w:t>
      </w:r>
      <w:r>
        <w:rPr>
          <w:rFonts w:eastAsia="Times New Roman" w:cs="Times New Roman"/>
          <w:szCs w:val="24"/>
        </w:rPr>
        <w:t xml:space="preserve">ξανά </w:t>
      </w:r>
      <w:r w:rsidRPr="00E36371">
        <w:rPr>
          <w:rFonts w:eastAsia="Times New Roman" w:cs="Times New Roman"/>
          <w:szCs w:val="24"/>
        </w:rPr>
        <w:t>στο ίδιο</w:t>
      </w:r>
      <w:r>
        <w:rPr>
          <w:rFonts w:eastAsia="Times New Roman" w:cs="Times New Roman"/>
          <w:szCs w:val="24"/>
        </w:rPr>
        <w:t>,</w:t>
      </w:r>
      <w:r w:rsidRPr="00E36371">
        <w:rPr>
          <w:rFonts w:eastAsia="Times New Roman" w:cs="Times New Roman"/>
          <w:szCs w:val="24"/>
        </w:rPr>
        <w:t xml:space="preserve"> το οποίο προβλέπει το άρθρο 417 του</w:t>
      </w:r>
      <w:r>
        <w:rPr>
          <w:rFonts w:eastAsia="Times New Roman" w:cs="Times New Roman"/>
          <w:szCs w:val="24"/>
        </w:rPr>
        <w:t xml:space="preserve"> Κ</w:t>
      </w:r>
      <w:r>
        <w:rPr>
          <w:rFonts w:eastAsia="Times New Roman" w:cs="Times New Roman"/>
          <w:szCs w:val="24"/>
        </w:rPr>
        <w:t>ώδικα Ποινικής Δικονομίας, ε</w:t>
      </w:r>
      <w:r w:rsidRPr="00E36371">
        <w:rPr>
          <w:rFonts w:eastAsia="Times New Roman" w:cs="Times New Roman"/>
          <w:szCs w:val="24"/>
        </w:rPr>
        <w:t>κτός και αν δεν το καταλαβαίνω</w:t>
      </w:r>
      <w:r>
        <w:rPr>
          <w:rFonts w:eastAsia="Times New Roman" w:cs="Times New Roman"/>
          <w:szCs w:val="24"/>
        </w:rPr>
        <w:t>. Δ</w:t>
      </w:r>
      <w:r w:rsidRPr="00E36371">
        <w:rPr>
          <w:rFonts w:eastAsia="Times New Roman" w:cs="Times New Roman"/>
          <w:szCs w:val="24"/>
        </w:rPr>
        <w:t xml:space="preserve">ιότι εάν </w:t>
      </w:r>
      <w:r>
        <w:rPr>
          <w:rFonts w:eastAsia="Times New Roman" w:cs="Times New Roman"/>
          <w:szCs w:val="24"/>
        </w:rPr>
        <w:t>και</w:t>
      </w:r>
      <w:r w:rsidRPr="00E36371">
        <w:rPr>
          <w:rFonts w:eastAsia="Times New Roman" w:cs="Times New Roman"/>
          <w:szCs w:val="24"/>
        </w:rPr>
        <w:t xml:space="preserve"> στη μία περίπτωση ως κανόνας και στην άλλη περίπτωση ως εξαίρεση</w:t>
      </w:r>
      <w:r>
        <w:rPr>
          <w:rFonts w:eastAsia="Times New Roman" w:cs="Times New Roman"/>
          <w:szCs w:val="24"/>
        </w:rPr>
        <w:t>,</w:t>
      </w:r>
      <w:r w:rsidRPr="00E36371">
        <w:rPr>
          <w:rFonts w:eastAsia="Times New Roman" w:cs="Times New Roman"/>
          <w:szCs w:val="24"/>
        </w:rPr>
        <w:t xml:space="preserve"> </w:t>
      </w:r>
      <w:r>
        <w:rPr>
          <w:rFonts w:eastAsia="Times New Roman" w:cs="Times New Roman"/>
          <w:szCs w:val="24"/>
        </w:rPr>
        <w:t xml:space="preserve">πάλι ο </w:t>
      </w:r>
      <w:r>
        <w:rPr>
          <w:rFonts w:eastAsia="Times New Roman" w:cs="Times New Roman"/>
          <w:szCs w:val="24"/>
        </w:rPr>
        <w:t>ε</w:t>
      </w:r>
      <w:r w:rsidRPr="00E36371">
        <w:rPr>
          <w:rFonts w:eastAsia="Times New Roman" w:cs="Times New Roman"/>
          <w:szCs w:val="24"/>
        </w:rPr>
        <w:t>ισαγγελέας θα αποφασίζει</w:t>
      </w:r>
      <w:r>
        <w:rPr>
          <w:rFonts w:eastAsia="Times New Roman" w:cs="Times New Roman"/>
          <w:szCs w:val="24"/>
        </w:rPr>
        <w:t xml:space="preserve"> για την ενεργοποίηση και </w:t>
      </w:r>
      <w:r w:rsidRPr="00E36371">
        <w:rPr>
          <w:rFonts w:eastAsia="Times New Roman" w:cs="Times New Roman"/>
          <w:szCs w:val="24"/>
        </w:rPr>
        <w:t>ολοκλήρωση διαδικασίας του αυτοφώρου</w:t>
      </w:r>
      <w:r>
        <w:rPr>
          <w:rFonts w:eastAsia="Times New Roman" w:cs="Times New Roman"/>
          <w:szCs w:val="24"/>
        </w:rPr>
        <w:t>,</w:t>
      </w:r>
      <w:r w:rsidRPr="00E36371">
        <w:rPr>
          <w:rFonts w:eastAsia="Times New Roman" w:cs="Times New Roman"/>
          <w:szCs w:val="24"/>
        </w:rPr>
        <w:t xml:space="preserve"> τότε εδώ εισάγουμε μ</w:t>
      </w:r>
      <w:r w:rsidRPr="00E36371">
        <w:rPr>
          <w:rFonts w:eastAsia="Times New Roman" w:cs="Times New Roman"/>
          <w:szCs w:val="24"/>
        </w:rPr>
        <w:t>ία διάταξη</w:t>
      </w:r>
      <w:r>
        <w:rPr>
          <w:rFonts w:eastAsia="Times New Roman" w:cs="Times New Roman"/>
          <w:szCs w:val="24"/>
        </w:rPr>
        <w:t>,</w:t>
      </w:r>
      <w:r w:rsidRPr="00E36371">
        <w:rPr>
          <w:rFonts w:eastAsia="Times New Roman" w:cs="Times New Roman"/>
          <w:szCs w:val="24"/>
        </w:rPr>
        <w:t xml:space="preserve"> η οποία δεν καταλαβαίνω τι εξυπηρετεί</w:t>
      </w:r>
      <w:r>
        <w:rPr>
          <w:rFonts w:eastAsia="Times New Roman" w:cs="Times New Roman"/>
          <w:szCs w:val="24"/>
        </w:rPr>
        <w:t>,</w:t>
      </w:r>
      <w:r w:rsidRPr="00E36371">
        <w:rPr>
          <w:rFonts w:eastAsia="Times New Roman" w:cs="Times New Roman"/>
          <w:szCs w:val="24"/>
        </w:rPr>
        <w:t xml:space="preserve"> για τα τρία αυτά </w:t>
      </w:r>
      <w:r>
        <w:rPr>
          <w:rFonts w:eastAsia="Times New Roman" w:cs="Times New Roman"/>
          <w:szCs w:val="24"/>
        </w:rPr>
        <w:t xml:space="preserve">διαλαμβανόμενα αδικήματα </w:t>
      </w:r>
      <w:r w:rsidRPr="00E36371">
        <w:rPr>
          <w:rFonts w:eastAsia="Times New Roman" w:cs="Times New Roman"/>
          <w:szCs w:val="24"/>
        </w:rPr>
        <w:t xml:space="preserve">στον Ποινικό </w:t>
      </w:r>
      <w:r>
        <w:rPr>
          <w:rFonts w:eastAsia="Times New Roman" w:cs="Times New Roman"/>
          <w:szCs w:val="24"/>
        </w:rPr>
        <w:t>Κ</w:t>
      </w:r>
      <w:r w:rsidRPr="00E36371">
        <w:rPr>
          <w:rFonts w:eastAsia="Times New Roman" w:cs="Times New Roman"/>
          <w:szCs w:val="24"/>
        </w:rPr>
        <w:t>ώδικα</w:t>
      </w:r>
      <w:r>
        <w:rPr>
          <w:rFonts w:eastAsia="Times New Roman" w:cs="Times New Roman"/>
          <w:szCs w:val="24"/>
        </w:rPr>
        <w:t>.</w:t>
      </w:r>
      <w:r w:rsidRPr="00E36371">
        <w:rPr>
          <w:rFonts w:eastAsia="Times New Roman" w:cs="Times New Roman"/>
          <w:szCs w:val="24"/>
        </w:rPr>
        <w:t xml:space="preserve"> </w:t>
      </w:r>
    </w:p>
    <w:p w14:paraId="69A55F04" w14:textId="77777777" w:rsidR="00C9651F" w:rsidRDefault="002D2592">
      <w:pPr>
        <w:tabs>
          <w:tab w:val="left" w:pos="709"/>
          <w:tab w:val="center" w:pos="4753"/>
        </w:tabs>
        <w:spacing w:line="600" w:lineRule="auto"/>
        <w:contextualSpacing/>
        <w:jc w:val="both"/>
        <w:rPr>
          <w:rFonts w:eastAsia="Times New Roman"/>
          <w:szCs w:val="24"/>
        </w:rPr>
      </w:pPr>
      <w:r>
        <w:rPr>
          <w:rFonts w:eastAsia="Times New Roman"/>
          <w:szCs w:val="24"/>
        </w:rPr>
        <w:tab/>
        <w:t xml:space="preserve">Αναφέρθηκε, κύριε Πρόεδρε, από αρκετούς συναδέλφους ότι αυτή η διάταξη αφορά τα διά του Τύπου τελούμενα αδικήματα. Για τα διά του Τύπου, </w:t>
      </w:r>
      <w:r>
        <w:rPr>
          <w:rFonts w:eastAsia="Times New Roman"/>
          <w:szCs w:val="24"/>
        </w:rPr>
        <w:t>όμως, υπάρχει ειδική ρύθμιση και ή θα καταργηθεί η ειδική ρύθμιση</w:t>
      </w:r>
      <w:r>
        <w:rPr>
          <w:rFonts w:eastAsia="Times New Roman"/>
          <w:szCs w:val="24"/>
        </w:rPr>
        <w:t>,</w:t>
      </w:r>
      <w:r>
        <w:rPr>
          <w:rFonts w:eastAsia="Times New Roman"/>
          <w:szCs w:val="24"/>
        </w:rPr>
        <w:t xml:space="preserve"> που προβλέπει τα αδικήματα αυτά ως αυτοφώρως διωκόμενα ή η συγκεκριμένη δεν τα καταλαμβάνει. </w:t>
      </w:r>
      <w:r>
        <w:rPr>
          <w:rFonts w:eastAsia="Times New Roman"/>
          <w:szCs w:val="24"/>
        </w:rPr>
        <w:t>Α</w:t>
      </w:r>
      <w:r>
        <w:rPr>
          <w:rFonts w:eastAsia="Times New Roman"/>
          <w:szCs w:val="24"/>
        </w:rPr>
        <w:t xml:space="preserve">υτό θεωρώ και πιστεύω. </w:t>
      </w:r>
    </w:p>
    <w:p w14:paraId="69A55F05" w14:textId="77777777" w:rsidR="00C9651F" w:rsidRDefault="002D2592">
      <w:pPr>
        <w:tabs>
          <w:tab w:val="left" w:pos="709"/>
          <w:tab w:val="center" w:pos="4753"/>
        </w:tabs>
        <w:spacing w:line="600" w:lineRule="auto"/>
        <w:contextualSpacing/>
        <w:jc w:val="both"/>
        <w:rPr>
          <w:rFonts w:eastAsia="Times New Roman"/>
          <w:szCs w:val="24"/>
        </w:rPr>
      </w:pPr>
      <w:r>
        <w:rPr>
          <w:rFonts w:eastAsia="Times New Roman"/>
          <w:szCs w:val="24"/>
        </w:rPr>
        <w:lastRenderedPageBreak/>
        <w:tab/>
        <w:t>Επί του θέματος αυτού, δηλαδή το πώς νομοθετούμε και τι εξαιρέσεις βάζ</w:t>
      </w:r>
      <w:r>
        <w:rPr>
          <w:rFonts w:eastAsia="Times New Roman"/>
          <w:szCs w:val="24"/>
        </w:rPr>
        <w:t>ουμε -για να επανέλθουμε στην ουσία</w:t>
      </w:r>
      <w:r>
        <w:rPr>
          <w:rFonts w:eastAsia="Times New Roman"/>
          <w:szCs w:val="24"/>
        </w:rPr>
        <w:t>,</w:t>
      </w:r>
      <w:r>
        <w:rPr>
          <w:rFonts w:eastAsia="Times New Roman"/>
          <w:szCs w:val="24"/>
        </w:rPr>
        <w:t xml:space="preserve"> στην αρχική διάταξη- θα ήθελα κάποια τοποθέτηση. </w:t>
      </w:r>
    </w:p>
    <w:p w14:paraId="69A55F06" w14:textId="77777777" w:rsidR="00C9651F" w:rsidRDefault="002D2592">
      <w:pPr>
        <w:tabs>
          <w:tab w:val="left" w:pos="709"/>
          <w:tab w:val="center" w:pos="4753"/>
        </w:tabs>
        <w:spacing w:line="600" w:lineRule="auto"/>
        <w:contextualSpacing/>
        <w:jc w:val="both"/>
        <w:rPr>
          <w:rFonts w:eastAsia="Times New Roman"/>
          <w:szCs w:val="24"/>
        </w:rPr>
      </w:pPr>
      <w:r>
        <w:rPr>
          <w:rFonts w:eastAsia="Times New Roman"/>
          <w:szCs w:val="24"/>
        </w:rPr>
        <w:tab/>
        <w:t>Θέλω δε</w:t>
      </w:r>
      <w:r>
        <w:rPr>
          <w:rFonts w:eastAsia="Times New Roman"/>
          <w:szCs w:val="24"/>
        </w:rPr>
        <w:t>,</w:t>
      </w:r>
      <w:r>
        <w:rPr>
          <w:rFonts w:eastAsia="Times New Roman"/>
          <w:szCs w:val="24"/>
        </w:rPr>
        <w:t xml:space="preserve"> να πω</w:t>
      </w:r>
      <w:r>
        <w:rPr>
          <w:rFonts w:eastAsia="Times New Roman"/>
          <w:szCs w:val="24"/>
        </w:rPr>
        <w:t>,</w:t>
      </w:r>
      <w:r>
        <w:rPr>
          <w:rFonts w:eastAsia="Times New Roman"/>
          <w:szCs w:val="24"/>
        </w:rPr>
        <w:t xml:space="preserve"> ότι ιδίως για διά του Τύπου διωκόμενα αδικήματα ως αυτόφωρα εγώ δικαιούμαι περισσότερο -νομίζω- από τον καθένα να μιλάω σ’ αυτήν την Αίθουσα, διότι έχω </w:t>
      </w:r>
      <w:r>
        <w:rPr>
          <w:rFonts w:eastAsia="Times New Roman"/>
          <w:szCs w:val="24"/>
        </w:rPr>
        <w:t>πέσει θύμα ούτε μία ούτε δύο φορές άθλιων δημοσιευμάτων, για τα οποία είχα πει να γράφουν ό,τι θέλουν</w:t>
      </w:r>
      <w:r>
        <w:rPr>
          <w:rFonts w:eastAsia="Times New Roman"/>
          <w:szCs w:val="24"/>
        </w:rPr>
        <w:t xml:space="preserve">, γιατί </w:t>
      </w:r>
      <w:r>
        <w:rPr>
          <w:rFonts w:eastAsia="Times New Roman"/>
          <w:szCs w:val="24"/>
        </w:rPr>
        <w:t>όσο είμαι Βουλευτής, δεν πρόκειται να κινηθώ εναντίον κανενός. Στην κρίση όλων και αυτά</w:t>
      </w:r>
      <w:r>
        <w:rPr>
          <w:rFonts w:eastAsia="Times New Roman"/>
          <w:szCs w:val="24"/>
        </w:rPr>
        <w:t>,</w:t>
      </w:r>
      <w:r>
        <w:rPr>
          <w:rFonts w:eastAsia="Times New Roman"/>
          <w:szCs w:val="24"/>
        </w:rPr>
        <w:t xml:space="preserve"> που γράφουν και αυτά</w:t>
      </w:r>
      <w:r>
        <w:rPr>
          <w:rFonts w:eastAsia="Times New Roman"/>
          <w:szCs w:val="24"/>
        </w:rPr>
        <w:t>,</w:t>
      </w:r>
      <w:r>
        <w:rPr>
          <w:rFonts w:eastAsia="Times New Roman"/>
          <w:szCs w:val="24"/>
        </w:rPr>
        <w:t xml:space="preserve"> που λένε και αυτά που είχαν πει προε</w:t>
      </w:r>
      <w:r>
        <w:rPr>
          <w:rFonts w:eastAsia="Times New Roman"/>
          <w:szCs w:val="24"/>
        </w:rPr>
        <w:t>κλογικά το 2015. Περιμένω τώρα</w:t>
      </w:r>
      <w:r>
        <w:rPr>
          <w:rFonts w:eastAsia="Times New Roman"/>
          <w:szCs w:val="24"/>
        </w:rPr>
        <w:t>,</w:t>
      </w:r>
      <w:r>
        <w:rPr>
          <w:rFonts w:eastAsia="Times New Roman"/>
          <w:szCs w:val="24"/>
        </w:rPr>
        <w:t xml:space="preserve"> καινούργια ενόψει εκλογών γιατί, ξέρετε, η μονοεδρική της Ζακύνθου είναι «πολύφερνη νύφη», οπότε θα δούμε τέτοια πράγματα για άλλη μια φορά μετά το 2015. Κύριε Βορίδη, θυμάστε τι ωραία πράγματα έγραφαν! </w:t>
      </w:r>
    </w:p>
    <w:p w14:paraId="69A55F07" w14:textId="77777777" w:rsidR="00C9651F" w:rsidRDefault="002D2592">
      <w:pPr>
        <w:tabs>
          <w:tab w:val="left" w:pos="709"/>
          <w:tab w:val="center" w:pos="4753"/>
        </w:tabs>
        <w:spacing w:line="600" w:lineRule="auto"/>
        <w:contextualSpacing/>
        <w:jc w:val="both"/>
        <w:rPr>
          <w:rFonts w:eastAsia="Times New Roman"/>
          <w:szCs w:val="24"/>
        </w:rPr>
      </w:pPr>
      <w:r>
        <w:rPr>
          <w:rFonts w:eastAsia="Times New Roman"/>
          <w:szCs w:val="24"/>
        </w:rPr>
        <w:tab/>
        <w:t>Θέλω, λοιπόν, να πω</w:t>
      </w:r>
      <w:r>
        <w:rPr>
          <w:rFonts w:eastAsia="Times New Roman"/>
          <w:szCs w:val="24"/>
        </w:rPr>
        <w:t xml:space="preserve"> ότι αν και πιστεύω ότι δεν έχουμε εδώ καμμία επαφή με τα αδικήματα διά του Τύπου -γιατί, όπως είπα, έχουμε ειδική διάταξη, </w:t>
      </w:r>
      <w:r>
        <w:rPr>
          <w:rFonts w:eastAsia="Times New Roman"/>
          <w:szCs w:val="24"/>
        </w:rPr>
        <w:t>που</w:t>
      </w:r>
      <w:r>
        <w:rPr>
          <w:rFonts w:eastAsia="Times New Roman"/>
          <w:szCs w:val="24"/>
        </w:rPr>
        <w:t xml:space="preserve"> θα έπρεπε να καταργηθεί- σε κάθε περίπτωση δεν πρέπει να αγγίξουμε αυτήν τη διάταξη, διότι </w:t>
      </w:r>
      <w:r>
        <w:rPr>
          <w:rFonts w:eastAsia="Times New Roman"/>
          <w:szCs w:val="24"/>
        </w:rPr>
        <w:lastRenderedPageBreak/>
        <w:t>είναι το μοναδικό σημείο</w:t>
      </w:r>
      <w:r>
        <w:rPr>
          <w:rFonts w:eastAsia="Times New Roman"/>
          <w:szCs w:val="24"/>
        </w:rPr>
        <w:t>,</w:t>
      </w:r>
      <w:r>
        <w:rPr>
          <w:rFonts w:eastAsia="Times New Roman"/>
          <w:szCs w:val="24"/>
        </w:rPr>
        <w:t xml:space="preserve"> που κάπως φ</w:t>
      </w:r>
      <w:r>
        <w:rPr>
          <w:rFonts w:eastAsia="Times New Roman"/>
          <w:szCs w:val="24"/>
        </w:rPr>
        <w:t xml:space="preserve">ρονηματίζει ορισμένους να μην </w:t>
      </w:r>
      <w:r>
        <w:rPr>
          <w:rFonts w:eastAsia="Times New Roman"/>
          <w:szCs w:val="24"/>
        </w:rPr>
        <w:t>επιτίθενται</w:t>
      </w:r>
      <w:r>
        <w:rPr>
          <w:rFonts w:eastAsia="Times New Roman"/>
          <w:szCs w:val="24"/>
        </w:rPr>
        <w:t xml:space="preserve"> επί δικαίων και αδίκων και να λένε την κάθε </w:t>
      </w:r>
      <w:r>
        <w:rPr>
          <w:rFonts w:eastAsia="Times New Roman"/>
          <w:szCs w:val="24"/>
        </w:rPr>
        <w:t>-</w:t>
      </w:r>
      <w:r>
        <w:rPr>
          <w:rFonts w:eastAsia="Times New Roman"/>
          <w:szCs w:val="24"/>
        </w:rPr>
        <w:t xml:space="preserve">εγώ λέω καλής προαιρέσεως- αδιασταύρωτη πληροφορία. </w:t>
      </w:r>
    </w:p>
    <w:p w14:paraId="69A55F08" w14:textId="77777777" w:rsidR="00C9651F" w:rsidRDefault="002D2592">
      <w:pPr>
        <w:tabs>
          <w:tab w:val="left" w:pos="709"/>
          <w:tab w:val="center" w:pos="4753"/>
        </w:tabs>
        <w:spacing w:line="600" w:lineRule="auto"/>
        <w:contextualSpacing/>
        <w:jc w:val="both"/>
        <w:rPr>
          <w:rFonts w:eastAsia="Times New Roman"/>
          <w:szCs w:val="24"/>
        </w:rPr>
      </w:pPr>
      <w:r>
        <w:rPr>
          <w:rFonts w:eastAsia="Times New Roman"/>
          <w:szCs w:val="24"/>
        </w:rPr>
        <w:tab/>
        <w:t xml:space="preserve">Δυστυχώς, κυρίες και κύριοι συνάδελφοι, δεν έχουμε δημοσιογράφους του επιπέδου του </w:t>
      </w:r>
      <w:r>
        <w:rPr>
          <w:rFonts w:eastAsia="Times New Roman"/>
          <w:szCs w:val="24"/>
        </w:rPr>
        <w:t xml:space="preserve">κ. </w:t>
      </w:r>
      <w:r>
        <w:rPr>
          <w:rFonts w:eastAsia="Times New Roman"/>
          <w:szCs w:val="24"/>
        </w:rPr>
        <w:t>Γιάννη Μαρίνου –και αναφέρω τ</w:t>
      </w:r>
      <w:r>
        <w:rPr>
          <w:rFonts w:eastAsia="Times New Roman"/>
          <w:szCs w:val="24"/>
        </w:rPr>
        <w:t xml:space="preserve">ον </w:t>
      </w:r>
      <w:r>
        <w:rPr>
          <w:rFonts w:eastAsia="Times New Roman"/>
          <w:szCs w:val="24"/>
        </w:rPr>
        <w:t xml:space="preserve">κ. </w:t>
      </w:r>
      <w:r>
        <w:rPr>
          <w:rFonts w:eastAsia="Times New Roman"/>
          <w:szCs w:val="24"/>
        </w:rPr>
        <w:t>Γιάννη Μαρίνο</w:t>
      </w:r>
      <w:r>
        <w:rPr>
          <w:rFonts w:eastAsia="Times New Roman"/>
          <w:szCs w:val="24"/>
        </w:rPr>
        <w:t>,</w:t>
      </w:r>
      <w:r>
        <w:rPr>
          <w:rFonts w:eastAsia="Times New Roman"/>
          <w:szCs w:val="24"/>
        </w:rPr>
        <w:t xml:space="preserve"> γιατί είναι απολύτως εχθρικός με τον ΣΥΡΙΖΑ- οι οποίοι δημοσιογράφοι</w:t>
      </w:r>
      <w:r>
        <w:rPr>
          <w:rFonts w:eastAsia="Times New Roman"/>
          <w:szCs w:val="24"/>
        </w:rPr>
        <w:t>,</w:t>
      </w:r>
      <w:r>
        <w:rPr>
          <w:rFonts w:eastAsia="Times New Roman"/>
          <w:szCs w:val="24"/>
        </w:rPr>
        <w:t xml:space="preserve"> διασταύρωναν μέχρι τελευταίας λεπτομέρειας</w:t>
      </w:r>
      <w:r>
        <w:rPr>
          <w:rFonts w:eastAsia="Times New Roman"/>
          <w:szCs w:val="24"/>
        </w:rPr>
        <w:t>,</w:t>
      </w:r>
      <w:r>
        <w:rPr>
          <w:rFonts w:eastAsia="Times New Roman"/>
          <w:szCs w:val="24"/>
        </w:rPr>
        <w:t xml:space="preserve"> μια πληροφορία. Έχουμε έναν εκτεταμένο «κίτρινο» τύπο, ο οποίος έτσι ζει και έτσι πορεύεται. Θα πρέπει, λοιπόν, από τη στ</w:t>
      </w:r>
      <w:r>
        <w:rPr>
          <w:rFonts w:eastAsia="Times New Roman"/>
          <w:szCs w:val="24"/>
        </w:rPr>
        <w:t>ιγμή</w:t>
      </w:r>
      <w:r>
        <w:rPr>
          <w:rFonts w:eastAsia="Times New Roman"/>
          <w:szCs w:val="24"/>
        </w:rPr>
        <w:t>,</w:t>
      </w:r>
      <w:r>
        <w:rPr>
          <w:rFonts w:eastAsia="Times New Roman"/>
          <w:szCs w:val="24"/>
        </w:rPr>
        <w:t xml:space="preserve"> που δεν έχουμε κάτι άλλο για να προστατεύσουμε</w:t>
      </w:r>
      <w:r>
        <w:rPr>
          <w:rFonts w:eastAsia="Times New Roman"/>
          <w:szCs w:val="24"/>
        </w:rPr>
        <w:t>,</w:t>
      </w:r>
      <w:r>
        <w:rPr>
          <w:rFonts w:eastAsia="Times New Roman"/>
          <w:szCs w:val="24"/>
        </w:rPr>
        <w:t xml:space="preserve"> όχι τον πολιτικό κόσμο, αλλά και απλούς ανθρώπους, οι οποίοι βρίσκονται στο μάτι του κυκλώνα κατά καιρούς, να μην προχωρήσουμε σε τέτοιου είδους νομοθετικές ρυθμίσεις. </w:t>
      </w:r>
    </w:p>
    <w:p w14:paraId="69A55F09" w14:textId="77777777" w:rsidR="00C9651F" w:rsidRDefault="002D2592">
      <w:pPr>
        <w:tabs>
          <w:tab w:val="left" w:pos="709"/>
          <w:tab w:val="center" w:pos="4753"/>
        </w:tabs>
        <w:spacing w:line="600" w:lineRule="auto"/>
        <w:contextualSpacing/>
        <w:jc w:val="both"/>
        <w:rPr>
          <w:rFonts w:eastAsia="Times New Roman"/>
          <w:szCs w:val="24"/>
        </w:rPr>
      </w:pPr>
      <w:r>
        <w:rPr>
          <w:rFonts w:eastAsia="Times New Roman"/>
          <w:szCs w:val="24"/>
        </w:rPr>
        <w:tab/>
        <w:t>Κυρίες και κύριοι συνάδελφοι, θέ</w:t>
      </w:r>
      <w:r>
        <w:rPr>
          <w:rFonts w:eastAsia="Times New Roman"/>
          <w:szCs w:val="24"/>
        </w:rPr>
        <w:t xml:space="preserve">λω να αναφέρω ότι με την ψήφιση του </w:t>
      </w:r>
      <w:r>
        <w:rPr>
          <w:rFonts w:eastAsia="Times New Roman"/>
          <w:szCs w:val="24"/>
        </w:rPr>
        <w:t>π</w:t>
      </w:r>
      <w:r>
        <w:rPr>
          <w:rFonts w:eastAsia="Times New Roman"/>
          <w:szCs w:val="24"/>
        </w:rPr>
        <w:t xml:space="preserve">ρωτοκόλλου 16 </w:t>
      </w:r>
      <w:r>
        <w:rPr>
          <w:rFonts w:eastAsia="Times New Roman"/>
          <w:szCs w:val="24"/>
        </w:rPr>
        <w:t xml:space="preserve">και στις διατάξεις πειρί του τεκμηρίου αθωότητας, </w:t>
      </w:r>
      <w:r>
        <w:rPr>
          <w:rFonts w:eastAsia="Times New Roman"/>
          <w:szCs w:val="24"/>
        </w:rPr>
        <w:t>γίνεται μια μεγάλη τομή στο δικαιϊκό μας σύστημα, γιατί πρέπει να γίνει συνείδηση των πάντων ότι αυτό το έρημο το τεκμήριο αθωότητας πρέπει να γίνεται σεβα</w:t>
      </w:r>
      <w:r>
        <w:rPr>
          <w:rFonts w:eastAsia="Times New Roman"/>
          <w:szCs w:val="24"/>
        </w:rPr>
        <w:t>στό απ’ ό</w:t>
      </w:r>
      <w:r>
        <w:rPr>
          <w:rFonts w:eastAsia="Times New Roman"/>
          <w:szCs w:val="24"/>
        </w:rPr>
        <w:lastRenderedPageBreak/>
        <w:t xml:space="preserve">λους και ιδίως τους κρατικούς λειτουργούς και </w:t>
      </w:r>
      <w:r>
        <w:rPr>
          <w:rFonts w:eastAsia="Times New Roman"/>
          <w:szCs w:val="24"/>
        </w:rPr>
        <w:t>αυτούς,</w:t>
      </w:r>
      <w:r>
        <w:rPr>
          <w:rFonts w:eastAsia="Times New Roman"/>
          <w:szCs w:val="24"/>
        </w:rPr>
        <w:t xml:space="preserve"> που έχουν μια υπεύθυνη θέση στο πολιτικό σύστημα. Αυτό, ξέρετε, χωρίς κύρωση μένει ένα ευχολόγιο. Μιλάμε γενικώς για κανόνες του κράτους δικαίου και πλέον</w:t>
      </w:r>
      <w:r>
        <w:rPr>
          <w:rFonts w:eastAsia="Times New Roman"/>
          <w:szCs w:val="24"/>
        </w:rPr>
        <w:t>,</w:t>
      </w:r>
      <w:r>
        <w:rPr>
          <w:rFonts w:eastAsia="Times New Roman"/>
          <w:szCs w:val="24"/>
        </w:rPr>
        <w:t xml:space="preserve"> ο καθένας να γνωρίζει ότι όταν προσβά</w:t>
      </w:r>
      <w:r>
        <w:rPr>
          <w:rFonts w:eastAsia="Times New Roman"/>
          <w:szCs w:val="24"/>
        </w:rPr>
        <w:t xml:space="preserve">λλει τέτοια θεμελιώδη δικαιώματα, βρίσκεται απέναντι των πράξεών του και των συνεπειών τους, διότι πλέον το κάθε θύμα έχει δικαίωμα αποζημιώσεως. </w:t>
      </w:r>
    </w:p>
    <w:p w14:paraId="69A55F0A" w14:textId="77777777" w:rsidR="00C9651F" w:rsidRDefault="002D2592">
      <w:pPr>
        <w:tabs>
          <w:tab w:val="left" w:pos="709"/>
          <w:tab w:val="center" w:pos="4753"/>
        </w:tabs>
        <w:spacing w:line="600" w:lineRule="auto"/>
        <w:contextualSpacing/>
        <w:jc w:val="both"/>
        <w:rPr>
          <w:rFonts w:eastAsia="Times New Roman"/>
          <w:szCs w:val="24"/>
        </w:rPr>
      </w:pPr>
      <w:r>
        <w:rPr>
          <w:rFonts w:eastAsia="Times New Roman"/>
          <w:szCs w:val="24"/>
        </w:rPr>
        <w:tab/>
        <w:t>Γι’ αυτό</w:t>
      </w:r>
      <w:r>
        <w:rPr>
          <w:rFonts w:eastAsia="Times New Roman"/>
          <w:szCs w:val="24"/>
        </w:rPr>
        <w:t>,</w:t>
      </w:r>
      <w:r>
        <w:rPr>
          <w:rFonts w:eastAsia="Times New Roman"/>
          <w:szCs w:val="24"/>
        </w:rPr>
        <w:t xml:space="preserve"> θεωρώ ιδιαίτερη στιγμή για τον νομικό μας πολιτισμό και για το Κοινοβούλιο το ότι κυρώνει επιτέλου</w:t>
      </w:r>
      <w:r>
        <w:rPr>
          <w:rFonts w:eastAsia="Times New Roman"/>
          <w:szCs w:val="24"/>
        </w:rPr>
        <w:t xml:space="preserve">ς το </w:t>
      </w:r>
      <w:r>
        <w:rPr>
          <w:rFonts w:eastAsia="Times New Roman"/>
          <w:szCs w:val="24"/>
        </w:rPr>
        <w:t>π</w:t>
      </w:r>
      <w:r>
        <w:rPr>
          <w:rFonts w:eastAsia="Times New Roman"/>
          <w:szCs w:val="24"/>
        </w:rPr>
        <w:t xml:space="preserve">ρωτόκολλο 16 </w:t>
      </w:r>
      <w:r>
        <w:rPr>
          <w:rFonts w:eastAsia="Times New Roman"/>
          <w:szCs w:val="24"/>
        </w:rPr>
        <w:t>και τις διατάξεις περί του τεκμηρίου αθω</w:t>
      </w:r>
      <w:r>
        <w:rPr>
          <w:rFonts w:eastAsia="Times New Roman"/>
          <w:szCs w:val="24"/>
        </w:rPr>
        <w:t>και ελπίζω να λειτουργήσει παιδαγωγικά</w:t>
      </w:r>
      <w:r>
        <w:rPr>
          <w:rFonts w:eastAsia="Times New Roman"/>
          <w:szCs w:val="24"/>
        </w:rPr>
        <w:t>,</w:t>
      </w:r>
      <w:r>
        <w:rPr>
          <w:rFonts w:eastAsia="Times New Roman"/>
          <w:szCs w:val="24"/>
        </w:rPr>
        <w:t xml:space="preserve"> για έναν μεγάλο αριθμό πολιτών, ακόμα και δημόσιων προσώπων, ώστε να προσαρμοστούν στο γράμμα και στο πνεύμα του νόμου.</w:t>
      </w:r>
    </w:p>
    <w:p w14:paraId="69A55F0B" w14:textId="77777777" w:rsidR="00C9651F" w:rsidRDefault="002D2592">
      <w:pPr>
        <w:tabs>
          <w:tab w:val="left" w:pos="709"/>
          <w:tab w:val="center" w:pos="4753"/>
        </w:tabs>
        <w:spacing w:line="600" w:lineRule="auto"/>
        <w:contextualSpacing/>
        <w:jc w:val="both"/>
        <w:rPr>
          <w:rFonts w:eastAsia="Times New Roman"/>
          <w:szCs w:val="24"/>
        </w:rPr>
      </w:pPr>
      <w:r>
        <w:rPr>
          <w:rFonts w:eastAsia="Times New Roman"/>
          <w:szCs w:val="24"/>
        </w:rPr>
        <w:tab/>
        <w:t>Σας ευχαριστώ, κύριε Πρόεδρε.</w:t>
      </w:r>
    </w:p>
    <w:p w14:paraId="69A55F0C" w14:textId="77777777" w:rsidR="00C9651F" w:rsidRDefault="002D2592">
      <w:pPr>
        <w:tabs>
          <w:tab w:val="left" w:pos="709"/>
          <w:tab w:val="center" w:pos="4753"/>
        </w:tabs>
        <w:spacing w:line="600" w:lineRule="auto"/>
        <w:contextualSpacing/>
        <w:jc w:val="both"/>
        <w:rPr>
          <w:rFonts w:eastAsia="Times New Roman"/>
          <w:szCs w:val="24"/>
        </w:rPr>
      </w:pPr>
      <w:r>
        <w:rPr>
          <w:rFonts w:eastAsia="Times New Roman"/>
          <w:szCs w:val="24"/>
        </w:rPr>
        <w:tab/>
      </w:r>
      <w:r w:rsidRPr="00D76E01">
        <w:rPr>
          <w:rFonts w:eastAsia="Times New Roman"/>
          <w:b/>
          <w:szCs w:val="24"/>
        </w:rPr>
        <w:t>ΠΡΟΕΔ</w:t>
      </w:r>
      <w:r w:rsidRPr="00D76E01">
        <w:rPr>
          <w:rFonts w:eastAsia="Times New Roman"/>
          <w:b/>
          <w:szCs w:val="24"/>
        </w:rPr>
        <w:t>ΡΕΥΩΝ (Γεώργιος Βαρεμένος):</w:t>
      </w:r>
      <w:r>
        <w:rPr>
          <w:rFonts w:eastAsia="Times New Roman"/>
          <w:b/>
          <w:szCs w:val="24"/>
        </w:rPr>
        <w:t xml:space="preserve"> </w:t>
      </w:r>
      <w:r>
        <w:rPr>
          <w:rFonts w:eastAsia="Times New Roman"/>
          <w:szCs w:val="24"/>
        </w:rPr>
        <w:t>Ευχαριστούμε κι εμείς.</w:t>
      </w:r>
    </w:p>
    <w:p w14:paraId="69A55F0D" w14:textId="77777777" w:rsidR="00C9651F" w:rsidRDefault="002D2592">
      <w:pPr>
        <w:tabs>
          <w:tab w:val="left" w:pos="709"/>
          <w:tab w:val="center" w:pos="4753"/>
        </w:tabs>
        <w:spacing w:line="600" w:lineRule="auto"/>
        <w:contextualSpacing/>
        <w:jc w:val="both"/>
        <w:rPr>
          <w:rFonts w:eastAsia="Times New Roman"/>
          <w:szCs w:val="24"/>
        </w:rPr>
      </w:pPr>
      <w:r w:rsidRPr="00D76E01">
        <w:rPr>
          <w:rFonts w:eastAsia="Times New Roman"/>
          <w:b/>
          <w:szCs w:val="24"/>
        </w:rPr>
        <w:tab/>
        <w:t>ΔΗΜΗΤΡΙΟΣ ΚΩΝΣΤΑΝΤΟΠΟΥΛΟΣ:</w:t>
      </w:r>
      <w:r>
        <w:rPr>
          <w:rFonts w:eastAsia="Times New Roman"/>
          <w:b/>
          <w:szCs w:val="24"/>
        </w:rPr>
        <w:t xml:space="preserve"> </w:t>
      </w:r>
      <w:r>
        <w:rPr>
          <w:rFonts w:eastAsia="Times New Roman"/>
          <w:szCs w:val="24"/>
        </w:rPr>
        <w:t>Κύριε Πρόεδρε, θα ήθελα τον λόγο επί προσωπικού.</w:t>
      </w:r>
    </w:p>
    <w:p w14:paraId="69A55F0E" w14:textId="77777777" w:rsidR="00C9651F" w:rsidRDefault="002D2592">
      <w:pPr>
        <w:tabs>
          <w:tab w:val="left" w:pos="709"/>
          <w:tab w:val="center" w:pos="4753"/>
        </w:tabs>
        <w:spacing w:line="600" w:lineRule="auto"/>
        <w:contextualSpacing/>
        <w:jc w:val="both"/>
        <w:rPr>
          <w:rFonts w:eastAsia="Times New Roman"/>
          <w:szCs w:val="24"/>
        </w:rPr>
      </w:pPr>
      <w:r w:rsidRPr="00D76E01">
        <w:rPr>
          <w:rFonts w:eastAsia="Times New Roman"/>
          <w:b/>
          <w:szCs w:val="24"/>
        </w:rPr>
        <w:lastRenderedPageBreak/>
        <w:tab/>
        <w:t>ΠΡΟΕΔΡΕΥΩΝ (Γεώργιος Βαρεμένος):</w:t>
      </w:r>
      <w:r>
        <w:rPr>
          <w:rFonts w:eastAsia="Times New Roman"/>
          <w:b/>
          <w:szCs w:val="24"/>
        </w:rPr>
        <w:t xml:space="preserve"> </w:t>
      </w:r>
      <w:r>
        <w:rPr>
          <w:rFonts w:eastAsia="Times New Roman"/>
          <w:szCs w:val="24"/>
        </w:rPr>
        <w:t>Μα, δεν ακούστηκε τίποτα για εσάς, κύριε Κωνσταντόπουλε.</w:t>
      </w:r>
    </w:p>
    <w:p w14:paraId="69A55F0F" w14:textId="77777777" w:rsidR="00C9651F" w:rsidRDefault="002D2592">
      <w:pPr>
        <w:tabs>
          <w:tab w:val="left" w:pos="709"/>
          <w:tab w:val="center" w:pos="4753"/>
        </w:tabs>
        <w:spacing w:line="600" w:lineRule="auto"/>
        <w:contextualSpacing/>
        <w:jc w:val="both"/>
        <w:rPr>
          <w:rFonts w:eastAsia="Times New Roman"/>
          <w:szCs w:val="24"/>
        </w:rPr>
      </w:pPr>
      <w:r w:rsidRPr="00D76E01">
        <w:rPr>
          <w:rFonts w:eastAsia="Times New Roman"/>
          <w:b/>
          <w:szCs w:val="24"/>
        </w:rPr>
        <w:tab/>
        <w:t>ΔΗΜΗΤΡΙΟΣ ΚΩΝΣΤΑΝΤΟΠΟΥΛΟΣ:</w:t>
      </w:r>
      <w:r>
        <w:rPr>
          <w:rFonts w:eastAsia="Times New Roman"/>
          <w:b/>
          <w:szCs w:val="24"/>
        </w:rPr>
        <w:t xml:space="preserve"> </w:t>
      </w:r>
      <w:r>
        <w:rPr>
          <w:rFonts w:eastAsia="Times New Roman"/>
          <w:szCs w:val="24"/>
        </w:rPr>
        <w:t>Αναφέρθηκε το όνομά μου από τον κ. Γρηγοράκο προηγουμένως.</w:t>
      </w:r>
    </w:p>
    <w:p w14:paraId="69A55F10" w14:textId="77777777" w:rsidR="00C9651F" w:rsidRDefault="002D2592">
      <w:pPr>
        <w:tabs>
          <w:tab w:val="left" w:pos="709"/>
          <w:tab w:val="center" w:pos="4753"/>
        </w:tabs>
        <w:spacing w:line="600" w:lineRule="auto"/>
        <w:contextualSpacing/>
        <w:jc w:val="both"/>
        <w:rPr>
          <w:rFonts w:eastAsia="Times New Roman"/>
          <w:szCs w:val="24"/>
        </w:rPr>
      </w:pPr>
      <w:r>
        <w:rPr>
          <w:rFonts w:eastAsia="Times New Roman"/>
          <w:b/>
          <w:szCs w:val="24"/>
        </w:rPr>
        <w:tab/>
      </w:r>
      <w:r w:rsidRPr="00D76E01">
        <w:rPr>
          <w:rFonts w:eastAsia="Times New Roman"/>
          <w:b/>
          <w:szCs w:val="24"/>
        </w:rPr>
        <w:t>ΠΡΟΕΔΡΕΥΩΝ (Γεώργιος Βαρεμένος):</w:t>
      </w:r>
      <w:r>
        <w:rPr>
          <w:rFonts w:eastAsia="Times New Roman"/>
          <w:b/>
          <w:szCs w:val="24"/>
        </w:rPr>
        <w:t xml:space="preserve"> </w:t>
      </w:r>
      <w:r>
        <w:rPr>
          <w:rFonts w:eastAsia="Times New Roman"/>
          <w:szCs w:val="24"/>
        </w:rPr>
        <w:t>Αυτό είναι το πιο πρωτότυπο «επί προσωπικού» που έχω ακούσει.</w:t>
      </w:r>
    </w:p>
    <w:p w14:paraId="69A55F11" w14:textId="77777777" w:rsidR="00C9651F" w:rsidRDefault="002D2592">
      <w:pPr>
        <w:tabs>
          <w:tab w:val="left" w:pos="709"/>
          <w:tab w:val="center" w:pos="4753"/>
        </w:tabs>
        <w:spacing w:line="600" w:lineRule="auto"/>
        <w:contextualSpacing/>
        <w:jc w:val="both"/>
        <w:rPr>
          <w:rFonts w:eastAsia="Times New Roman"/>
          <w:szCs w:val="24"/>
        </w:rPr>
      </w:pPr>
      <w:r w:rsidRPr="00D76E01">
        <w:rPr>
          <w:rFonts w:eastAsia="Times New Roman"/>
          <w:b/>
          <w:szCs w:val="24"/>
        </w:rPr>
        <w:tab/>
        <w:t>ΔΗΜΗΤΡΙΟΣ ΚΩΝΣΤΑΝΤΟΠΟΥΛΟΣ:</w:t>
      </w:r>
      <w:r>
        <w:rPr>
          <w:rFonts w:eastAsia="Times New Roman"/>
          <w:b/>
          <w:szCs w:val="24"/>
        </w:rPr>
        <w:t xml:space="preserve"> </w:t>
      </w:r>
      <w:r>
        <w:rPr>
          <w:rFonts w:eastAsia="Times New Roman"/>
          <w:szCs w:val="24"/>
        </w:rPr>
        <w:t>Θα ήθελα τον λόγο.</w:t>
      </w:r>
    </w:p>
    <w:p w14:paraId="69A55F12" w14:textId="77777777" w:rsidR="00C9651F" w:rsidRDefault="002D2592">
      <w:pPr>
        <w:tabs>
          <w:tab w:val="left" w:pos="709"/>
          <w:tab w:val="center" w:pos="4753"/>
        </w:tabs>
        <w:spacing w:line="600" w:lineRule="auto"/>
        <w:contextualSpacing/>
        <w:jc w:val="both"/>
        <w:rPr>
          <w:rFonts w:eastAsia="Times New Roman"/>
          <w:szCs w:val="24"/>
        </w:rPr>
      </w:pPr>
      <w:r>
        <w:rPr>
          <w:rFonts w:eastAsia="Times New Roman"/>
          <w:szCs w:val="24"/>
        </w:rPr>
        <w:tab/>
      </w:r>
      <w:r w:rsidRPr="00D76E01">
        <w:rPr>
          <w:rFonts w:eastAsia="Times New Roman"/>
          <w:b/>
          <w:szCs w:val="24"/>
        </w:rPr>
        <w:t>ΠΡΟΕΔΡΕΥΩΝ (Γεώργιος Βαρεμένος):</w:t>
      </w:r>
      <w:r>
        <w:rPr>
          <w:rFonts w:eastAsia="Times New Roman"/>
          <w:b/>
          <w:szCs w:val="24"/>
        </w:rPr>
        <w:t xml:space="preserve"> </w:t>
      </w:r>
      <w:r>
        <w:rPr>
          <w:rFonts w:eastAsia="Times New Roman"/>
          <w:szCs w:val="24"/>
        </w:rPr>
        <w:t>Σας επαίνεσε, δεν σα</w:t>
      </w:r>
      <w:r>
        <w:rPr>
          <w:rFonts w:eastAsia="Times New Roman"/>
          <w:szCs w:val="24"/>
        </w:rPr>
        <w:t>ς προσέβαλε.</w:t>
      </w:r>
    </w:p>
    <w:p w14:paraId="69A55F13" w14:textId="77777777" w:rsidR="00C9651F" w:rsidRDefault="002D2592">
      <w:pPr>
        <w:tabs>
          <w:tab w:val="left" w:pos="709"/>
          <w:tab w:val="center" w:pos="4753"/>
        </w:tabs>
        <w:spacing w:line="600" w:lineRule="auto"/>
        <w:contextualSpacing/>
        <w:jc w:val="both"/>
        <w:rPr>
          <w:rFonts w:eastAsia="Times New Roman"/>
          <w:szCs w:val="24"/>
        </w:rPr>
      </w:pPr>
      <w:r w:rsidRPr="00D76E01">
        <w:rPr>
          <w:rFonts w:eastAsia="Times New Roman"/>
          <w:b/>
          <w:szCs w:val="24"/>
        </w:rPr>
        <w:tab/>
        <w:t>ΔΗΜΗΤΡΙΟΣ ΚΩΝΣΤΑΝΤΟΠΟΥΛΟΣ:</w:t>
      </w:r>
      <w:r>
        <w:rPr>
          <w:rFonts w:eastAsia="Times New Roman"/>
          <w:b/>
          <w:szCs w:val="24"/>
        </w:rPr>
        <w:t xml:space="preserve"> </w:t>
      </w:r>
      <w:r>
        <w:rPr>
          <w:rFonts w:eastAsia="Times New Roman"/>
          <w:szCs w:val="24"/>
        </w:rPr>
        <w:t>Τον λόγο για ένα λεπτό, κύριε Πρόεδρε.</w:t>
      </w:r>
    </w:p>
    <w:p w14:paraId="69A55F14" w14:textId="77777777" w:rsidR="00C9651F" w:rsidRDefault="002D2592">
      <w:pPr>
        <w:tabs>
          <w:tab w:val="left" w:pos="709"/>
          <w:tab w:val="center" w:pos="4753"/>
        </w:tabs>
        <w:spacing w:line="600" w:lineRule="auto"/>
        <w:contextualSpacing/>
        <w:jc w:val="both"/>
        <w:rPr>
          <w:rFonts w:eastAsia="Times New Roman"/>
          <w:szCs w:val="24"/>
        </w:rPr>
      </w:pPr>
      <w:r>
        <w:rPr>
          <w:rFonts w:eastAsia="Times New Roman"/>
          <w:szCs w:val="24"/>
        </w:rPr>
        <w:tab/>
      </w:r>
      <w:r w:rsidRPr="00D76E01">
        <w:rPr>
          <w:rFonts w:eastAsia="Times New Roman"/>
          <w:b/>
          <w:szCs w:val="24"/>
        </w:rPr>
        <w:t>ΠΡΟΕΔΡΕΥΩΝ (Γεώργιος Βαρεμένος):</w:t>
      </w:r>
      <w:r>
        <w:rPr>
          <w:rFonts w:eastAsia="Times New Roman"/>
          <w:b/>
          <w:szCs w:val="24"/>
        </w:rPr>
        <w:t xml:space="preserve"> </w:t>
      </w:r>
      <w:r>
        <w:rPr>
          <w:rFonts w:eastAsia="Times New Roman"/>
          <w:szCs w:val="24"/>
        </w:rPr>
        <w:t>Κύριε Κωνσταντόπουλε…</w:t>
      </w:r>
    </w:p>
    <w:p w14:paraId="69A55F15" w14:textId="77777777" w:rsidR="00C9651F" w:rsidRDefault="002D2592">
      <w:pPr>
        <w:tabs>
          <w:tab w:val="left" w:pos="709"/>
          <w:tab w:val="center" w:pos="4753"/>
        </w:tabs>
        <w:spacing w:line="600" w:lineRule="auto"/>
        <w:contextualSpacing/>
        <w:jc w:val="both"/>
        <w:rPr>
          <w:rFonts w:eastAsia="Times New Roman"/>
          <w:szCs w:val="24"/>
        </w:rPr>
      </w:pPr>
      <w:r w:rsidRPr="00D76E01">
        <w:rPr>
          <w:rFonts w:eastAsia="Times New Roman"/>
          <w:b/>
          <w:szCs w:val="24"/>
        </w:rPr>
        <w:tab/>
        <w:t>ΔΗΜΗΤΡΙΟΣ ΚΩΝΣΤΑΝΤΟΠΟΥΛΟΣ:</w:t>
      </w:r>
      <w:r>
        <w:rPr>
          <w:rFonts w:eastAsia="Times New Roman"/>
          <w:b/>
          <w:szCs w:val="24"/>
        </w:rPr>
        <w:t xml:space="preserve"> </w:t>
      </w:r>
      <w:r>
        <w:rPr>
          <w:rFonts w:eastAsia="Times New Roman"/>
          <w:szCs w:val="24"/>
        </w:rPr>
        <w:t>Θα ζητήσω συγγνώμη από τον επόμενο ομιλητή για ένα λεπτό, κύριε Πρόεδρε.</w:t>
      </w:r>
    </w:p>
    <w:p w14:paraId="69A55F16" w14:textId="77777777" w:rsidR="00C9651F" w:rsidRDefault="002D2592">
      <w:pPr>
        <w:tabs>
          <w:tab w:val="left" w:pos="709"/>
          <w:tab w:val="center" w:pos="4753"/>
        </w:tabs>
        <w:spacing w:line="600" w:lineRule="auto"/>
        <w:contextualSpacing/>
        <w:jc w:val="both"/>
        <w:rPr>
          <w:rFonts w:eastAsia="Times New Roman"/>
          <w:szCs w:val="24"/>
        </w:rPr>
      </w:pPr>
      <w:r>
        <w:rPr>
          <w:rFonts w:eastAsia="Times New Roman"/>
          <w:szCs w:val="24"/>
        </w:rPr>
        <w:tab/>
      </w:r>
      <w:r w:rsidRPr="00D76E01">
        <w:rPr>
          <w:rFonts w:eastAsia="Times New Roman"/>
          <w:b/>
          <w:szCs w:val="24"/>
        </w:rPr>
        <w:t>ΠΡΟΕΔΡΕΥΩΝ (Γεώργι</w:t>
      </w:r>
      <w:r w:rsidRPr="00D76E01">
        <w:rPr>
          <w:rFonts w:eastAsia="Times New Roman"/>
          <w:b/>
          <w:szCs w:val="24"/>
        </w:rPr>
        <w:t>ος Βαρεμένος):</w:t>
      </w:r>
      <w:r>
        <w:rPr>
          <w:rFonts w:eastAsia="Times New Roman"/>
          <w:b/>
          <w:szCs w:val="24"/>
        </w:rPr>
        <w:t xml:space="preserve"> </w:t>
      </w:r>
      <w:r>
        <w:rPr>
          <w:rFonts w:eastAsia="Times New Roman"/>
          <w:szCs w:val="24"/>
        </w:rPr>
        <w:t>Ορίστε, έχετε τον λόγο.</w:t>
      </w:r>
    </w:p>
    <w:p w14:paraId="69A55F17" w14:textId="77777777" w:rsidR="00C9651F" w:rsidRDefault="002D2592">
      <w:pPr>
        <w:spacing w:line="600" w:lineRule="auto"/>
        <w:ind w:firstLine="720"/>
        <w:jc w:val="both"/>
        <w:rPr>
          <w:rFonts w:eastAsia="Times New Roman"/>
          <w:szCs w:val="24"/>
        </w:rPr>
      </w:pPr>
      <w:r w:rsidRPr="00856740">
        <w:rPr>
          <w:rFonts w:eastAsia="Times New Roman"/>
          <w:b/>
          <w:szCs w:val="24"/>
        </w:rPr>
        <w:lastRenderedPageBreak/>
        <w:t>ΔΗΜΗΤΡΙΟΣ ΚΩΝΣΤΑΝΤΟΠΟΥΛΟΣ:</w:t>
      </w:r>
      <w:r>
        <w:rPr>
          <w:rFonts w:eastAsia="Times New Roman"/>
          <w:szCs w:val="24"/>
        </w:rPr>
        <w:t xml:space="preserve"> Ως προς την υπουργοποίηση</w:t>
      </w:r>
      <w:r w:rsidRPr="00856740">
        <w:rPr>
          <w:rFonts w:eastAsia="Times New Roman"/>
          <w:szCs w:val="24"/>
        </w:rPr>
        <w:t xml:space="preserve"> </w:t>
      </w:r>
      <w:r>
        <w:rPr>
          <w:rFonts w:eastAsia="Times New Roman"/>
          <w:szCs w:val="24"/>
        </w:rPr>
        <w:t xml:space="preserve">του κ. </w:t>
      </w:r>
      <w:r w:rsidRPr="00856740">
        <w:rPr>
          <w:rFonts w:eastAsia="Times New Roman"/>
          <w:szCs w:val="24"/>
        </w:rPr>
        <w:t>Μωραΐτη</w:t>
      </w:r>
      <w:r>
        <w:rPr>
          <w:rFonts w:eastAsia="Times New Roman"/>
          <w:szCs w:val="24"/>
        </w:rPr>
        <w:t>, θα αξιολογηθεί στην</w:t>
      </w:r>
      <w:r w:rsidRPr="00856740">
        <w:rPr>
          <w:rFonts w:eastAsia="Times New Roman"/>
          <w:szCs w:val="24"/>
        </w:rPr>
        <w:t xml:space="preserve"> πορεία του χρόνου</w:t>
      </w:r>
      <w:r>
        <w:rPr>
          <w:rFonts w:eastAsia="Times New Roman"/>
          <w:szCs w:val="24"/>
        </w:rPr>
        <w:t>.</w:t>
      </w:r>
    </w:p>
    <w:p w14:paraId="69A55F18" w14:textId="77777777" w:rsidR="00C9651F" w:rsidRDefault="002D2592">
      <w:pPr>
        <w:spacing w:line="600" w:lineRule="auto"/>
        <w:ind w:firstLine="720"/>
        <w:jc w:val="both"/>
        <w:rPr>
          <w:rFonts w:eastAsia="Times New Roman"/>
          <w:szCs w:val="24"/>
        </w:rPr>
      </w:pPr>
      <w:r>
        <w:rPr>
          <w:rFonts w:eastAsia="Times New Roman"/>
          <w:szCs w:val="24"/>
        </w:rPr>
        <w:t>Σ</w:t>
      </w:r>
      <w:r w:rsidRPr="00856740">
        <w:rPr>
          <w:rFonts w:eastAsia="Times New Roman"/>
          <w:szCs w:val="24"/>
        </w:rPr>
        <w:t>ε ό</w:t>
      </w:r>
      <w:r>
        <w:rPr>
          <w:rFonts w:eastAsia="Times New Roman"/>
          <w:szCs w:val="24"/>
        </w:rPr>
        <w:t>,</w:t>
      </w:r>
      <w:r w:rsidRPr="00856740">
        <w:rPr>
          <w:rFonts w:eastAsia="Times New Roman"/>
          <w:szCs w:val="24"/>
        </w:rPr>
        <w:t>τι αφορά εμένα</w:t>
      </w:r>
      <w:r>
        <w:rPr>
          <w:rFonts w:eastAsia="Times New Roman"/>
          <w:szCs w:val="24"/>
        </w:rPr>
        <w:t>,</w:t>
      </w:r>
      <w:r w:rsidRPr="00856740">
        <w:rPr>
          <w:rFonts w:eastAsia="Times New Roman"/>
          <w:szCs w:val="24"/>
        </w:rPr>
        <w:t xml:space="preserve"> </w:t>
      </w:r>
      <w:r>
        <w:rPr>
          <w:rFonts w:eastAsia="Times New Roman"/>
          <w:szCs w:val="24"/>
        </w:rPr>
        <w:t>όμως,</w:t>
      </w:r>
      <w:r w:rsidRPr="00856740">
        <w:rPr>
          <w:rFonts w:eastAsia="Times New Roman"/>
          <w:szCs w:val="24"/>
        </w:rPr>
        <w:t xml:space="preserve"> θα </w:t>
      </w:r>
      <w:r>
        <w:rPr>
          <w:rFonts w:eastAsia="Times New Roman"/>
          <w:szCs w:val="24"/>
        </w:rPr>
        <w:t>ή</w:t>
      </w:r>
      <w:r w:rsidRPr="00856740">
        <w:rPr>
          <w:rFonts w:eastAsia="Times New Roman"/>
          <w:szCs w:val="24"/>
        </w:rPr>
        <w:t xml:space="preserve">θελα να κάνω </w:t>
      </w:r>
      <w:r>
        <w:rPr>
          <w:rFonts w:eastAsia="Times New Roman"/>
          <w:szCs w:val="24"/>
        </w:rPr>
        <w:t>την εξής δήλωση.</w:t>
      </w:r>
    </w:p>
    <w:p w14:paraId="69A55F19" w14:textId="77777777" w:rsidR="00C9651F" w:rsidRDefault="002D2592">
      <w:pPr>
        <w:spacing w:line="600" w:lineRule="auto"/>
        <w:ind w:firstLine="720"/>
        <w:jc w:val="both"/>
        <w:rPr>
          <w:rFonts w:eastAsia="Times New Roman"/>
          <w:szCs w:val="24"/>
        </w:rPr>
      </w:pPr>
      <w:r>
        <w:rPr>
          <w:rFonts w:eastAsia="Times New Roman"/>
          <w:b/>
          <w:szCs w:val="24"/>
        </w:rPr>
        <w:t xml:space="preserve">ΠΡΟΕΔΡΕΥΩΝ (Γεώργιος </w:t>
      </w:r>
      <w:r w:rsidRPr="000C2178">
        <w:rPr>
          <w:rFonts w:eastAsia="Times New Roman"/>
          <w:b/>
          <w:szCs w:val="24"/>
        </w:rPr>
        <w:t>Β</w:t>
      </w:r>
      <w:r>
        <w:rPr>
          <w:rFonts w:eastAsia="Times New Roman"/>
          <w:b/>
          <w:szCs w:val="24"/>
        </w:rPr>
        <w:t xml:space="preserve">αρεμένος): </w:t>
      </w:r>
      <w:r>
        <w:rPr>
          <w:rFonts w:eastAsia="Times New Roman"/>
          <w:szCs w:val="24"/>
        </w:rPr>
        <w:t xml:space="preserve">Κύριε Κωνσταντόπουλε, μην με φέρνετε σε δύσκολη θέση. Δεν είναι προσωπικό αυτό. Το ξέρετε αυτό. </w:t>
      </w:r>
    </w:p>
    <w:p w14:paraId="69A55F1A" w14:textId="77777777" w:rsidR="00C9651F" w:rsidRDefault="002D2592">
      <w:pPr>
        <w:spacing w:line="600" w:lineRule="auto"/>
        <w:ind w:firstLine="720"/>
        <w:jc w:val="both"/>
        <w:rPr>
          <w:rFonts w:eastAsia="Times New Roman"/>
          <w:szCs w:val="24"/>
        </w:rPr>
      </w:pPr>
      <w:r w:rsidRPr="00856740">
        <w:rPr>
          <w:rFonts w:eastAsia="Times New Roman"/>
          <w:b/>
          <w:szCs w:val="24"/>
        </w:rPr>
        <w:t>ΔΗΜΗΤΡΙΟΣ ΚΩΝΣΤΑΝΤΟΠΟΥΛΟΣ:</w:t>
      </w:r>
      <w:r>
        <w:rPr>
          <w:rFonts w:eastAsia="Times New Roman"/>
          <w:b/>
          <w:szCs w:val="24"/>
        </w:rPr>
        <w:t xml:space="preserve"> </w:t>
      </w:r>
      <w:r>
        <w:rPr>
          <w:rFonts w:eastAsia="Times New Roman"/>
          <w:szCs w:val="24"/>
        </w:rPr>
        <w:t xml:space="preserve">Εγώ δεν αναφέρθηκα ούτε σε απατεώνες ούτε σε κυβερνήσεις της απάτης.  </w:t>
      </w:r>
    </w:p>
    <w:p w14:paraId="69A55F1B" w14:textId="77777777" w:rsidR="00C9651F" w:rsidRDefault="002D2592">
      <w:pPr>
        <w:spacing w:line="600" w:lineRule="auto"/>
        <w:ind w:firstLine="720"/>
        <w:jc w:val="both"/>
        <w:rPr>
          <w:rFonts w:eastAsia="Times New Roman"/>
          <w:szCs w:val="24"/>
        </w:rPr>
      </w:pPr>
      <w:r>
        <w:rPr>
          <w:rFonts w:eastAsia="Times New Roman"/>
          <w:b/>
          <w:szCs w:val="24"/>
        </w:rPr>
        <w:t xml:space="preserve">ΠΡΟΕΔΡΕΥΩΝ (Γεώργιος </w:t>
      </w:r>
      <w:r w:rsidRPr="000C2178">
        <w:rPr>
          <w:rFonts w:eastAsia="Times New Roman"/>
          <w:b/>
          <w:szCs w:val="24"/>
        </w:rPr>
        <w:t>Β</w:t>
      </w:r>
      <w:r>
        <w:rPr>
          <w:rFonts w:eastAsia="Times New Roman"/>
          <w:b/>
          <w:szCs w:val="24"/>
        </w:rPr>
        <w:t xml:space="preserve">αρεμένος): </w:t>
      </w:r>
      <w:r>
        <w:rPr>
          <w:rFonts w:eastAsia="Times New Roman"/>
          <w:szCs w:val="24"/>
        </w:rPr>
        <w:t xml:space="preserve">Δεν είπα τέτοιο πράγμα εγώ. </w:t>
      </w:r>
    </w:p>
    <w:p w14:paraId="69A55F1C" w14:textId="77777777" w:rsidR="00C9651F" w:rsidRDefault="002D2592">
      <w:pPr>
        <w:spacing w:line="600" w:lineRule="auto"/>
        <w:ind w:firstLine="720"/>
        <w:jc w:val="both"/>
        <w:rPr>
          <w:rFonts w:eastAsia="Times New Roman"/>
          <w:szCs w:val="24"/>
        </w:rPr>
      </w:pPr>
      <w:r>
        <w:rPr>
          <w:rFonts w:eastAsia="Times New Roman"/>
          <w:b/>
          <w:szCs w:val="24"/>
        </w:rPr>
        <w:t xml:space="preserve">ΔΗΜΗΤΡΙΟΣ ΚΩΝΣΤΑΝΤΟΠΟΥΛΟΣ: </w:t>
      </w:r>
      <w:r>
        <w:rPr>
          <w:rFonts w:eastAsia="Times New Roman"/>
          <w:szCs w:val="24"/>
        </w:rPr>
        <w:t xml:space="preserve">Γιατί ακούστηκε από το Βήμα σε συσχετισμό με εμένα. </w:t>
      </w:r>
    </w:p>
    <w:p w14:paraId="69A55F1D" w14:textId="77777777" w:rsidR="00C9651F" w:rsidRDefault="002D2592">
      <w:pPr>
        <w:spacing w:line="600" w:lineRule="auto"/>
        <w:ind w:firstLine="720"/>
        <w:jc w:val="both"/>
        <w:rPr>
          <w:rFonts w:eastAsia="Times New Roman"/>
          <w:szCs w:val="24"/>
        </w:rPr>
      </w:pPr>
      <w:r>
        <w:rPr>
          <w:rFonts w:eastAsia="Times New Roman"/>
          <w:szCs w:val="24"/>
        </w:rPr>
        <w:t>Αυτό που έχω να πω</w:t>
      </w:r>
      <w:r>
        <w:rPr>
          <w:rFonts w:eastAsia="Times New Roman"/>
          <w:szCs w:val="24"/>
        </w:rPr>
        <w:t>,</w:t>
      </w:r>
      <w:r>
        <w:rPr>
          <w:rFonts w:eastAsia="Times New Roman"/>
          <w:szCs w:val="24"/>
        </w:rPr>
        <w:t xml:space="preserve"> είναι ας ζητήσει συγγνώμη ο κ. Μωραΐτης </w:t>
      </w:r>
      <w:r w:rsidRPr="00856740">
        <w:rPr>
          <w:rFonts w:eastAsia="Times New Roman"/>
          <w:szCs w:val="24"/>
        </w:rPr>
        <w:t xml:space="preserve">από τους συναδέλφους </w:t>
      </w:r>
      <w:r>
        <w:rPr>
          <w:rFonts w:eastAsia="Times New Roman"/>
          <w:szCs w:val="24"/>
        </w:rPr>
        <w:t>Β</w:t>
      </w:r>
      <w:r w:rsidRPr="00856740">
        <w:rPr>
          <w:rFonts w:eastAsia="Times New Roman"/>
          <w:szCs w:val="24"/>
        </w:rPr>
        <w:t>ουλευτές του ΣΥΡΙΖΑ</w:t>
      </w:r>
      <w:r>
        <w:rPr>
          <w:rFonts w:eastAsia="Times New Roman"/>
          <w:szCs w:val="24"/>
        </w:rPr>
        <w:t xml:space="preserve">, τους οποίους κατονόμαζε </w:t>
      </w:r>
      <w:r w:rsidRPr="00856740">
        <w:rPr>
          <w:rFonts w:eastAsia="Times New Roman"/>
          <w:szCs w:val="24"/>
        </w:rPr>
        <w:t xml:space="preserve">τυχοδιώκτες και απατεώνες και από το ίδιο </w:t>
      </w:r>
      <w:r w:rsidRPr="00856740">
        <w:rPr>
          <w:rFonts w:eastAsia="Times New Roman"/>
          <w:szCs w:val="24"/>
        </w:rPr>
        <w:lastRenderedPageBreak/>
        <w:t xml:space="preserve">τον </w:t>
      </w:r>
      <w:r>
        <w:rPr>
          <w:rFonts w:eastAsia="Times New Roman"/>
          <w:szCs w:val="24"/>
        </w:rPr>
        <w:t>Π</w:t>
      </w:r>
      <w:r w:rsidRPr="00856740">
        <w:rPr>
          <w:rFonts w:eastAsia="Times New Roman"/>
          <w:szCs w:val="24"/>
        </w:rPr>
        <w:t>ρ</w:t>
      </w:r>
      <w:r w:rsidRPr="00856740">
        <w:rPr>
          <w:rFonts w:eastAsia="Times New Roman"/>
          <w:szCs w:val="24"/>
        </w:rPr>
        <w:t>ωθυπουργό</w:t>
      </w:r>
      <w:r>
        <w:rPr>
          <w:rFonts w:eastAsia="Times New Roman"/>
          <w:szCs w:val="24"/>
        </w:rPr>
        <w:t>,</w:t>
      </w:r>
      <w:r w:rsidRPr="00856740">
        <w:rPr>
          <w:rFonts w:eastAsia="Times New Roman"/>
          <w:szCs w:val="24"/>
        </w:rPr>
        <w:t xml:space="preserve"> τον </w:t>
      </w:r>
      <w:r>
        <w:rPr>
          <w:rFonts w:eastAsia="Times New Roman"/>
          <w:szCs w:val="24"/>
        </w:rPr>
        <w:t>οποίο σέβομαι και</w:t>
      </w:r>
      <w:r w:rsidRPr="00856740">
        <w:rPr>
          <w:rFonts w:eastAsia="Times New Roman"/>
          <w:szCs w:val="24"/>
        </w:rPr>
        <w:t xml:space="preserve"> ως θεσμό και ως πρόσωπο</w:t>
      </w:r>
      <w:r>
        <w:rPr>
          <w:rFonts w:eastAsia="Times New Roman"/>
          <w:szCs w:val="24"/>
        </w:rPr>
        <w:t>.</w:t>
      </w:r>
    </w:p>
    <w:p w14:paraId="69A55F1E" w14:textId="77777777" w:rsidR="00C9651F" w:rsidRDefault="002D2592">
      <w:pPr>
        <w:spacing w:line="600" w:lineRule="auto"/>
        <w:ind w:firstLine="720"/>
        <w:jc w:val="both"/>
        <w:rPr>
          <w:rFonts w:eastAsia="Times New Roman"/>
          <w:szCs w:val="24"/>
        </w:rPr>
      </w:pPr>
      <w:r w:rsidRPr="00856740">
        <w:rPr>
          <w:rFonts w:eastAsia="Times New Roman"/>
          <w:szCs w:val="24"/>
        </w:rPr>
        <w:t>Ευχαριστώ</w:t>
      </w:r>
      <w:r>
        <w:rPr>
          <w:rFonts w:eastAsia="Times New Roman"/>
          <w:szCs w:val="24"/>
        </w:rPr>
        <w:t>.</w:t>
      </w:r>
    </w:p>
    <w:p w14:paraId="69A55F1F" w14:textId="77777777" w:rsidR="00C9651F" w:rsidRDefault="002D2592">
      <w:pPr>
        <w:spacing w:line="600" w:lineRule="auto"/>
        <w:ind w:firstLine="720"/>
        <w:jc w:val="both"/>
        <w:rPr>
          <w:rFonts w:eastAsia="Times New Roman"/>
          <w:szCs w:val="24"/>
        </w:rPr>
      </w:pPr>
      <w:r>
        <w:rPr>
          <w:rFonts w:eastAsia="Times New Roman"/>
          <w:b/>
          <w:szCs w:val="24"/>
        </w:rPr>
        <w:t xml:space="preserve">ΠΡΟΕΔΡΕΥΩΝ (Γεώργιος </w:t>
      </w:r>
      <w:r w:rsidRPr="000C2178">
        <w:rPr>
          <w:rFonts w:eastAsia="Times New Roman"/>
          <w:b/>
          <w:szCs w:val="24"/>
        </w:rPr>
        <w:t>Β</w:t>
      </w:r>
      <w:r>
        <w:rPr>
          <w:rFonts w:eastAsia="Times New Roman"/>
          <w:b/>
          <w:szCs w:val="24"/>
        </w:rPr>
        <w:t xml:space="preserve">αρεμένος): </w:t>
      </w:r>
      <w:r>
        <w:rPr>
          <w:rFonts w:eastAsia="Times New Roman"/>
          <w:szCs w:val="24"/>
        </w:rPr>
        <w:t xml:space="preserve">Κι εμείς. </w:t>
      </w:r>
    </w:p>
    <w:p w14:paraId="69A55F20" w14:textId="77777777" w:rsidR="00C9651F" w:rsidRDefault="002D2592">
      <w:pPr>
        <w:spacing w:line="600" w:lineRule="auto"/>
        <w:ind w:firstLine="720"/>
        <w:jc w:val="both"/>
        <w:rPr>
          <w:rFonts w:eastAsia="Times New Roman"/>
          <w:szCs w:val="24"/>
        </w:rPr>
      </w:pPr>
      <w:r>
        <w:rPr>
          <w:rFonts w:eastAsia="Times New Roman"/>
          <w:szCs w:val="24"/>
        </w:rPr>
        <w:t xml:space="preserve">Ο κ. Κυριαζίδης έχει τον λόγο. </w:t>
      </w:r>
    </w:p>
    <w:p w14:paraId="69A55F21" w14:textId="77777777" w:rsidR="00C9651F" w:rsidRDefault="002D2592">
      <w:pPr>
        <w:spacing w:line="600" w:lineRule="auto"/>
        <w:ind w:firstLine="720"/>
        <w:jc w:val="both"/>
        <w:rPr>
          <w:rFonts w:eastAsia="Times New Roman"/>
          <w:szCs w:val="24"/>
        </w:rPr>
      </w:pPr>
      <w:r w:rsidRPr="00C179CB">
        <w:rPr>
          <w:rFonts w:eastAsia="Times New Roman"/>
          <w:b/>
          <w:szCs w:val="24"/>
        </w:rPr>
        <w:t>ΔΗΜΗΤΡΙΟΣ ΚΥΡΙΑΖΙΔΗΣ:</w:t>
      </w:r>
      <w:r>
        <w:rPr>
          <w:rFonts w:eastAsia="Times New Roman"/>
          <w:szCs w:val="24"/>
        </w:rPr>
        <w:t xml:space="preserve"> Κ</w:t>
      </w:r>
      <w:r w:rsidRPr="00856740">
        <w:rPr>
          <w:rFonts w:eastAsia="Times New Roman"/>
          <w:szCs w:val="24"/>
        </w:rPr>
        <w:t>ύριε Υπουργέ</w:t>
      </w:r>
      <w:r>
        <w:rPr>
          <w:rFonts w:eastAsia="Times New Roman"/>
          <w:szCs w:val="24"/>
        </w:rPr>
        <w:t>,</w:t>
      </w:r>
      <w:r w:rsidRPr="00856740">
        <w:rPr>
          <w:rFonts w:eastAsia="Times New Roman"/>
          <w:szCs w:val="24"/>
        </w:rPr>
        <w:t xml:space="preserve"> κατά τη συζήτηση του </w:t>
      </w:r>
      <w:r>
        <w:rPr>
          <w:rFonts w:eastAsia="Times New Roman"/>
          <w:szCs w:val="24"/>
        </w:rPr>
        <w:t>υπό ψήφιση</w:t>
      </w:r>
      <w:r w:rsidRPr="00856740">
        <w:rPr>
          <w:rFonts w:eastAsia="Times New Roman"/>
          <w:szCs w:val="24"/>
        </w:rPr>
        <w:t xml:space="preserve"> νομοσχεδίου στην </w:t>
      </w:r>
      <w:r>
        <w:rPr>
          <w:rFonts w:eastAsia="Times New Roman"/>
          <w:szCs w:val="24"/>
        </w:rPr>
        <w:t>ε</w:t>
      </w:r>
      <w:r w:rsidRPr="00856740">
        <w:rPr>
          <w:rFonts w:eastAsia="Times New Roman"/>
          <w:szCs w:val="24"/>
        </w:rPr>
        <w:t>πιτροπή</w:t>
      </w:r>
      <w:r>
        <w:rPr>
          <w:rFonts w:eastAsia="Times New Roman"/>
          <w:szCs w:val="24"/>
        </w:rPr>
        <w:t>,</w:t>
      </w:r>
      <w:r w:rsidRPr="00856740">
        <w:rPr>
          <w:rFonts w:eastAsia="Times New Roman"/>
          <w:szCs w:val="24"/>
        </w:rPr>
        <w:t xml:space="preserve"> μου γεννήθηκαν </w:t>
      </w:r>
      <w:r w:rsidRPr="00856740">
        <w:rPr>
          <w:rFonts w:eastAsia="Times New Roman"/>
          <w:szCs w:val="24"/>
        </w:rPr>
        <w:t xml:space="preserve">κάποια </w:t>
      </w:r>
      <w:r>
        <w:rPr>
          <w:rFonts w:eastAsia="Times New Roman"/>
          <w:szCs w:val="24"/>
        </w:rPr>
        <w:t>ερωτηματικά</w:t>
      </w:r>
      <w:r>
        <w:rPr>
          <w:rFonts w:eastAsia="Times New Roman"/>
          <w:szCs w:val="24"/>
        </w:rPr>
        <w:t>,</w:t>
      </w:r>
      <w:r>
        <w:rPr>
          <w:rFonts w:eastAsia="Times New Roman"/>
          <w:szCs w:val="24"/>
        </w:rPr>
        <w:t xml:space="preserve"> αναφορικά με συγκεκριμένες διατάξεις. Και ο μόλις προλαλήσας</w:t>
      </w:r>
      <w:r>
        <w:rPr>
          <w:rFonts w:eastAsia="Times New Roman"/>
          <w:szCs w:val="24"/>
        </w:rPr>
        <w:t>,</w:t>
      </w:r>
      <w:r>
        <w:rPr>
          <w:rFonts w:eastAsia="Times New Roman"/>
          <w:szCs w:val="24"/>
        </w:rPr>
        <w:t xml:space="preserve"> τέως Υπουργός Δικαιοσύνης, όμως, μου προσέθεσε ένα ακόμη ερωτηματικό, πράγματι, αναφορικά με την ειδική διάταξη</w:t>
      </w:r>
      <w:r>
        <w:rPr>
          <w:rFonts w:eastAsia="Times New Roman"/>
          <w:szCs w:val="24"/>
        </w:rPr>
        <w:t>,</w:t>
      </w:r>
      <w:r>
        <w:rPr>
          <w:rFonts w:eastAsia="Times New Roman"/>
          <w:szCs w:val="24"/>
        </w:rPr>
        <w:t xml:space="preserve"> που έχει να κάνει με τα τελούμενα εγκλήματα δια του Τύπου. </w:t>
      </w:r>
    </w:p>
    <w:p w14:paraId="69A55F22" w14:textId="77777777" w:rsidR="00C9651F" w:rsidRDefault="002D2592">
      <w:pPr>
        <w:spacing w:line="600" w:lineRule="auto"/>
        <w:ind w:firstLine="720"/>
        <w:jc w:val="both"/>
        <w:rPr>
          <w:rFonts w:eastAsia="Times New Roman"/>
          <w:szCs w:val="24"/>
        </w:rPr>
      </w:pPr>
      <w:r>
        <w:rPr>
          <w:rFonts w:eastAsia="Times New Roman"/>
          <w:szCs w:val="24"/>
        </w:rPr>
        <w:t>Θ</w:t>
      </w:r>
      <w:r>
        <w:rPr>
          <w:rFonts w:eastAsia="Times New Roman"/>
          <w:szCs w:val="24"/>
        </w:rPr>
        <w:t xml:space="preserve">α περιμένω μία απάντησή σας, γιατί την θεωρώ ιδιαίτερα σημαντική. Θα τη συναντήσουμε στην πορεία. Μακάρι, βεβαίως, να μην την συναντήσουμε, αλλά δυστυχώς η πραγματικότητα είναι σκληρή. </w:t>
      </w:r>
    </w:p>
    <w:p w14:paraId="69A55F23" w14:textId="77777777" w:rsidR="00C9651F" w:rsidRDefault="002D2592">
      <w:pPr>
        <w:spacing w:line="600" w:lineRule="auto"/>
        <w:ind w:firstLine="720"/>
        <w:jc w:val="both"/>
        <w:rPr>
          <w:rFonts w:eastAsia="Times New Roman"/>
          <w:szCs w:val="24"/>
        </w:rPr>
      </w:pPr>
      <w:r>
        <w:rPr>
          <w:rFonts w:eastAsia="Times New Roman"/>
          <w:szCs w:val="24"/>
        </w:rPr>
        <w:lastRenderedPageBreak/>
        <w:t>Θέλω να πω</w:t>
      </w:r>
      <w:r>
        <w:rPr>
          <w:rFonts w:eastAsia="Times New Roman"/>
          <w:szCs w:val="24"/>
        </w:rPr>
        <w:t>,</w:t>
      </w:r>
      <w:r>
        <w:rPr>
          <w:rFonts w:eastAsia="Times New Roman"/>
          <w:szCs w:val="24"/>
        </w:rPr>
        <w:t xml:space="preserve"> ότι ήταν αναγκαία η προσθήκη στο εσωτερικό δίκαιο της χώρα</w:t>
      </w:r>
      <w:r>
        <w:rPr>
          <w:rFonts w:eastAsia="Times New Roman"/>
          <w:szCs w:val="24"/>
        </w:rPr>
        <w:t xml:space="preserve">ς του </w:t>
      </w:r>
      <w:r>
        <w:rPr>
          <w:rFonts w:eastAsia="Times New Roman"/>
          <w:szCs w:val="24"/>
        </w:rPr>
        <w:t>π</w:t>
      </w:r>
      <w:r>
        <w:rPr>
          <w:rFonts w:eastAsia="Times New Roman"/>
          <w:szCs w:val="24"/>
        </w:rPr>
        <w:t>ρωτοκόλλου υπ’ αριθμό 1</w:t>
      </w:r>
      <w:r w:rsidRPr="00856740">
        <w:rPr>
          <w:rFonts w:eastAsia="Times New Roman"/>
          <w:szCs w:val="24"/>
        </w:rPr>
        <w:t>6</w:t>
      </w:r>
      <w:r>
        <w:rPr>
          <w:rFonts w:eastAsia="Times New Roman"/>
          <w:szCs w:val="24"/>
        </w:rPr>
        <w:t>,</w:t>
      </w:r>
      <w:r w:rsidRPr="00856740">
        <w:rPr>
          <w:rFonts w:eastAsia="Times New Roman"/>
          <w:szCs w:val="24"/>
        </w:rPr>
        <w:t xml:space="preserve"> αναφορικά </w:t>
      </w:r>
      <w:r>
        <w:rPr>
          <w:rFonts w:eastAsia="Times New Roman"/>
          <w:szCs w:val="24"/>
        </w:rPr>
        <w:t>βέβαια με τη</w:t>
      </w:r>
      <w:r w:rsidRPr="00856740">
        <w:rPr>
          <w:rFonts w:eastAsia="Times New Roman"/>
          <w:szCs w:val="24"/>
        </w:rPr>
        <w:t xml:space="preserve"> διασφάλιση των ανθρωπίνων δικαιωμάτων</w:t>
      </w:r>
      <w:r>
        <w:rPr>
          <w:rFonts w:eastAsia="Times New Roman"/>
          <w:szCs w:val="24"/>
        </w:rPr>
        <w:t>.</w:t>
      </w:r>
      <w:r w:rsidRPr="00856740">
        <w:rPr>
          <w:rFonts w:eastAsia="Times New Roman"/>
          <w:szCs w:val="24"/>
        </w:rPr>
        <w:t xml:space="preserve"> </w:t>
      </w:r>
      <w:r>
        <w:rPr>
          <w:rFonts w:eastAsia="Times New Roman"/>
          <w:szCs w:val="24"/>
        </w:rPr>
        <w:t>Έ</w:t>
      </w:r>
      <w:r w:rsidRPr="00856740">
        <w:rPr>
          <w:rFonts w:eastAsia="Times New Roman"/>
          <w:szCs w:val="24"/>
        </w:rPr>
        <w:t xml:space="preserve">γινε </w:t>
      </w:r>
      <w:r>
        <w:rPr>
          <w:rFonts w:eastAsia="Times New Roman"/>
          <w:szCs w:val="24"/>
        </w:rPr>
        <w:t xml:space="preserve">ευρεία </w:t>
      </w:r>
      <w:r w:rsidRPr="00856740">
        <w:rPr>
          <w:rFonts w:eastAsia="Times New Roman"/>
          <w:szCs w:val="24"/>
        </w:rPr>
        <w:t xml:space="preserve">συζήτηση </w:t>
      </w:r>
      <w:r>
        <w:rPr>
          <w:rFonts w:eastAsia="Times New Roman"/>
          <w:szCs w:val="24"/>
        </w:rPr>
        <w:t>σ</w:t>
      </w:r>
      <w:r w:rsidRPr="00856740">
        <w:rPr>
          <w:rFonts w:eastAsia="Times New Roman"/>
          <w:szCs w:val="24"/>
        </w:rPr>
        <w:t xml:space="preserve">τις </w:t>
      </w:r>
      <w:r>
        <w:rPr>
          <w:rFonts w:eastAsia="Times New Roman"/>
          <w:szCs w:val="24"/>
        </w:rPr>
        <w:t>ε</w:t>
      </w:r>
      <w:r w:rsidRPr="00856740">
        <w:rPr>
          <w:rFonts w:eastAsia="Times New Roman"/>
          <w:szCs w:val="24"/>
        </w:rPr>
        <w:t>πιτροπές και με τους φορείς που κλήθηκαν</w:t>
      </w:r>
      <w:r>
        <w:rPr>
          <w:rFonts w:eastAsia="Times New Roman"/>
          <w:szCs w:val="24"/>
        </w:rPr>
        <w:t>,</w:t>
      </w:r>
      <w:r w:rsidRPr="00856740">
        <w:rPr>
          <w:rFonts w:eastAsia="Times New Roman"/>
          <w:szCs w:val="24"/>
        </w:rPr>
        <w:t xml:space="preserve"> θα </w:t>
      </w:r>
      <w:r>
        <w:rPr>
          <w:rFonts w:eastAsia="Times New Roman"/>
          <w:szCs w:val="24"/>
        </w:rPr>
        <w:t>έ</w:t>
      </w:r>
      <w:r w:rsidRPr="00856740">
        <w:rPr>
          <w:rFonts w:eastAsia="Times New Roman"/>
          <w:szCs w:val="24"/>
        </w:rPr>
        <w:t xml:space="preserve">λεγα σε </w:t>
      </w:r>
      <w:r>
        <w:rPr>
          <w:rFonts w:eastAsia="Times New Roman"/>
          <w:szCs w:val="24"/>
        </w:rPr>
        <w:t>ικανό και πλούσιο χρόνο</w:t>
      </w:r>
      <w:r>
        <w:rPr>
          <w:rFonts w:eastAsia="Times New Roman"/>
          <w:szCs w:val="24"/>
        </w:rPr>
        <w:t>,</w:t>
      </w:r>
      <w:r w:rsidRPr="00856740">
        <w:rPr>
          <w:rFonts w:eastAsia="Times New Roman"/>
          <w:szCs w:val="24"/>
        </w:rPr>
        <w:t xml:space="preserve"> έναντι άλλων </w:t>
      </w:r>
      <w:r>
        <w:rPr>
          <w:rFonts w:eastAsia="Times New Roman"/>
          <w:szCs w:val="24"/>
        </w:rPr>
        <w:t>ογκωδών</w:t>
      </w:r>
      <w:r w:rsidRPr="00856740">
        <w:rPr>
          <w:rFonts w:eastAsia="Times New Roman"/>
          <w:szCs w:val="24"/>
        </w:rPr>
        <w:t xml:space="preserve"> νομοσχεδίων</w:t>
      </w:r>
      <w:r>
        <w:rPr>
          <w:rFonts w:eastAsia="Times New Roman"/>
          <w:szCs w:val="24"/>
        </w:rPr>
        <w:t>.</w:t>
      </w:r>
      <w:r w:rsidRPr="00856740">
        <w:rPr>
          <w:rFonts w:eastAsia="Times New Roman"/>
          <w:szCs w:val="24"/>
        </w:rPr>
        <w:t xml:space="preserve"> Είχαμε αυτή</w:t>
      </w:r>
      <w:r>
        <w:rPr>
          <w:rFonts w:eastAsia="Times New Roman"/>
          <w:szCs w:val="24"/>
        </w:rPr>
        <w:t>,</w:t>
      </w:r>
      <w:r w:rsidRPr="00856740">
        <w:rPr>
          <w:rFonts w:eastAsia="Times New Roman"/>
          <w:szCs w:val="24"/>
        </w:rPr>
        <w:t xml:space="preserve"> αν θέλετε</w:t>
      </w:r>
      <w:r>
        <w:rPr>
          <w:rFonts w:eastAsia="Times New Roman"/>
          <w:szCs w:val="24"/>
        </w:rPr>
        <w:t>,</w:t>
      </w:r>
      <w:r w:rsidRPr="00856740">
        <w:rPr>
          <w:rFonts w:eastAsia="Times New Roman"/>
          <w:szCs w:val="24"/>
        </w:rPr>
        <w:t xml:space="preserve"> την καλή συγκυρία να </w:t>
      </w:r>
      <w:r>
        <w:rPr>
          <w:rFonts w:eastAsia="Times New Roman"/>
          <w:szCs w:val="24"/>
        </w:rPr>
        <w:t>υπάρξει</w:t>
      </w:r>
      <w:r w:rsidRPr="00856740">
        <w:rPr>
          <w:rFonts w:eastAsia="Times New Roman"/>
          <w:szCs w:val="24"/>
        </w:rPr>
        <w:t xml:space="preserve"> μία πλήρη</w:t>
      </w:r>
      <w:r>
        <w:rPr>
          <w:rFonts w:eastAsia="Times New Roman"/>
          <w:szCs w:val="24"/>
        </w:rPr>
        <w:t>ς</w:t>
      </w:r>
      <w:r w:rsidRPr="00856740">
        <w:rPr>
          <w:rFonts w:eastAsia="Times New Roman"/>
          <w:szCs w:val="24"/>
        </w:rPr>
        <w:t xml:space="preserve"> ανάλυση του σχετικού νομοσχεδίου και όσων διατάξεων φέρ</w:t>
      </w:r>
      <w:r>
        <w:rPr>
          <w:rFonts w:eastAsia="Times New Roman"/>
          <w:szCs w:val="24"/>
        </w:rPr>
        <w:t>ατε</w:t>
      </w:r>
      <w:r w:rsidRPr="00856740">
        <w:rPr>
          <w:rFonts w:eastAsia="Times New Roman"/>
          <w:szCs w:val="24"/>
        </w:rPr>
        <w:t xml:space="preserve"> προς συζήτηση</w:t>
      </w:r>
      <w:r>
        <w:rPr>
          <w:rFonts w:eastAsia="Times New Roman"/>
          <w:szCs w:val="24"/>
        </w:rPr>
        <w:t>.</w:t>
      </w:r>
    </w:p>
    <w:p w14:paraId="69A55F24" w14:textId="77777777" w:rsidR="00C9651F" w:rsidRDefault="002D2592">
      <w:pPr>
        <w:spacing w:line="600" w:lineRule="auto"/>
        <w:ind w:firstLine="720"/>
        <w:jc w:val="both"/>
        <w:rPr>
          <w:rFonts w:eastAsia="Times New Roman"/>
          <w:szCs w:val="24"/>
        </w:rPr>
      </w:pPr>
      <w:r>
        <w:rPr>
          <w:rFonts w:eastAsia="Times New Roman"/>
          <w:szCs w:val="24"/>
        </w:rPr>
        <w:t>Όπως</w:t>
      </w:r>
      <w:r w:rsidRPr="00856740">
        <w:rPr>
          <w:rFonts w:eastAsia="Times New Roman"/>
          <w:szCs w:val="24"/>
        </w:rPr>
        <w:t xml:space="preserve"> εισηγητικά </w:t>
      </w:r>
      <w:r>
        <w:rPr>
          <w:rFonts w:eastAsia="Times New Roman"/>
          <w:szCs w:val="24"/>
        </w:rPr>
        <w:t>α</w:t>
      </w:r>
      <w:r w:rsidRPr="00856740">
        <w:rPr>
          <w:rFonts w:eastAsia="Times New Roman"/>
          <w:szCs w:val="24"/>
        </w:rPr>
        <w:t>ναφέρθη</w:t>
      </w:r>
      <w:r>
        <w:rPr>
          <w:rFonts w:eastAsia="Times New Roman"/>
          <w:szCs w:val="24"/>
        </w:rPr>
        <w:t>κα,</w:t>
      </w:r>
      <w:r w:rsidRPr="00856740">
        <w:rPr>
          <w:rFonts w:eastAsia="Times New Roman"/>
          <w:szCs w:val="24"/>
        </w:rPr>
        <w:t xml:space="preserve"> έχω κάποι</w:t>
      </w:r>
      <w:r>
        <w:rPr>
          <w:rFonts w:eastAsia="Times New Roman"/>
          <w:szCs w:val="24"/>
        </w:rPr>
        <w:t>α</w:t>
      </w:r>
      <w:r w:rsidRPr="00856740">
        <w:rPr>
          <w:rFonts w:eastAsia="Times New Roman"/>
          <w:szCs w:val="24"/>
        </w:rPr>
        <w:t xml:space="preserve"> ερωτηματικά αναφορικά με το άρθρο 7 και δεν</w:t>
      </w:r>
      <w:r>
        <w:rPr>
          <w:rFonts w:eastAsia="Times New Roman"/>
          <w:szCs w:val="24"/>
        </w:rPr>
        <w:t xml:space="preserve"> πήρα ούτε μία απάντηση κατά τη</w:t>
      </w:r>
      <w:r w:rsidRPr="00856740">
        <w:rPr>
          <w:rFonts w:eastAsia="Times New Roman"/>
          <w:szCs w:val="24"/>
        </w:rPr>
        <w:t xml:space="preserve"> συζήτηση </w:t>
      </w:r>
      <w:r>
        <w:rPr>
          <w:rFonts w:eastAsia="Times New Roman"/>
          <w:szCs w:val="24"/>
        </w:rPr>
        <w:t>του νομ</w:t>
      </w:r>
      <w:r>
        <w:rPr>
          <w:rFonts w:eastAsia="Times New Roman"/>
          <w:szCs w:val="24"/>
        </w:rPr>
        <w:t xml:space="preserve">οσχεδίου </w:t>
      </w:r>
      <w:r w:rsidRPr="00856740">
        <w:rPr>
          <w:rFonts w:eastAsia="Times New Roman"/>
          <w:szCs w:val="24"/>
        </w:rPr>
        <w:t xml:space="preserve">στις </w:t>
      </w:r>
      <w:r>
        <w:rPr>
          <w:rFonts w:eastAsia="Times New Roman"/>
          <w:szCs w:val="24"/>
        </w:rPr>
        <w:t>ε</w:t>
      </w:r>
      <w:r w:rsidRPr="00856740">
        <w:rPr>
          <w:rFonts w:eastAsia="Times New Roman"/>
          <w:szCs w:val="24"/>
        </w:rPr>
        <w:t>πιτροπές ούτε και σήμερα</w:t>
      </w:r>
      <w:r>
        <w:rPr>
          <w:rFonts w:eastAsia="Times New Roman"/>
          <w:szCs w:val="24"/>
        </w:rPr>
        <w:t>.</w:t>
      </w:r>
      <w:r w:rsidRPr="00856740">
        <w:rPr>
          <w:rFonts w:eastAsia="Times New Roman"/>
          <w:szCs w:val="24"/>
        </w:rPr>
        <w:t xml:space="preserve"> </w:t>
      </w:r>
      <w:r>
        <w:rPr>
          <w:rFonts w:eastAsia="Times New Roman"/>
          <w:szCs w:val="24"/>
        </w:rPr>
        <w:t>Ή</w:t>
      </w:r>
      <w:r w:rsidRPr="00856740">
        <w:rPr>
          <w:rFonts w:eastAsia="Times New Roman"/>
          <w:szCs w:val="24"/>
        </w:rPr>
        <w:t xml:space="preserve">θελα να το συνδέσω και με το άρθρο 86 του </w:t>
      </w:r>
      <w:r>
        <w:rPr>
          <w:rFonts w:eastAsia="Times New Roman"/>
          <w:szCs w:val="24"/>
        </w:rPr>
        <w:t>Σ</w:t>
      </w:r>
      <w:r w:rsidRPr="00856740">
        <w:rPr>
          <w:rFonts w:eastAsia="Times New Roman"/>
          <w:szCs w:val="24"/>
        </w:rPr>
        <w:t xml:space="preserve">υντάγματος για την ευθύνη των </w:t>
      </w:r>
      <w:r>
        <w:rPr>
          <w:rFonts w:eastAsia="Times New Roman"/>
          <w:szCs w:val="24"/>
        </w:rPr>
        <w:t>Υ</w:t>
      </w:r>
      <w:r w:rsidRPr="00856740">
        <w:rPr>
          <w:rFonts w:eastAsia="Times New Roman"/>
          <w:szCs w:val="24"/>
        </w:rPr>
        <w:t>πουργών</w:t>
      </w:r>
      <w:r>
        <w:rPr>
          <w:rFonts w:eastAsia="Times New Roman"/>
          <w:szCs w:val="24"/>
        </w:rPr>
        <w:t>.</w:t>
      </w:r>
      <w:r w:rsidRPr="00856740">
        <w:rPr>
          <w:rFonts w:eastAsia="Times New Roman"/>
          <w:szCs w:val="24"/>
        </w:rPr>
        <w:t xml:space="preserve"> </w:t>
      </w:r>
      <w:r>
        <w:rPr>
          <w:rFonts w:eastAsia="Times New Roman"/>
          <w:szCs w:val="24"/>
        </w:rPr>
        <w:t xml:space="preserve">Είναι </w:t>
      </w:r>
      <w:r w:rsidRPr="00856740">
        <w:rPr>
          <w:rFonts w:eastAsia="Times New Roman"/>
          <w:szCs w:val="24"/>
        </w:rPr>
        <w:t>κάπ</w:t>
      </w:r>
      <w:r>
        <w:rPr>
          <w:rFonts w:eastAsia="Times New Roman"/>
          <w:szCs w:val="24"/>
        </w:rPr>
        <w:t>ως</w:t>
      </w:r>
      <w:r w:rsidRPr="00856740">
        <w:rPr>
          <w:rFonts w:eastAsia="Times New Roman"/>
          <w:szCs w:val="24"/>
        </w:rPr>
        <w:t xml:space="preserve"> συγκε</w:t>
      </w:r>
      <w:r>
        <w:rPr>
          <w:rFonts w:eastAsia="Times New Roman"/>
          <w:szCs w:val="24"/>
        </w:rPr>
        <w:t>χυμένα.</w:t>
      </w:r>
      <w:r w:rsidRPr="00856740">
        <w:rPr>
          <w:rFonts w:eastAsia="Times New Roman"/>
          <w:szCs w:val="24"/>
        </w:rPr>
        <w:t xml:space="preserve"> </w:t>
      </w:r>
      <w:r>
        <w:rPr>
          <w:rFonts w:eastAsia="Times New Roman"/>
          <w:szCs w:val="24"/>
        </w:rPr>
        <w:t>Το</w:t>
      </w:r>
      <w:r w:rsidRPr="00856740">
        <w:rPr>
          <w:rFonts w:eastAsia="Times New Roman"/>
          <w:szCs w:val="24"/>
        </w:rPr>
        <w:t xml:space="preserve"> σχετικό άρθρο</w:t>
      </w:r>
      <w:r>
        <w:rPr>
          <w:rFonts w:eastAsia="Times New Roman"/>
          <w:szCs w:val="24"/>
        </w:rPr>
        <w:t>,</w:t>
      </w:r>
      <w:r w:rsidRPr="00856740">
        <w:rPr>
          <w:rFonts w:eastAsia="Times New Roman"/>
          <w:szCs w:val="24"/>
        </w:rPr>
        <w:t xml:space="preserve"> εμένα μου γεννά ζητήματα και θα ήθελα μία απάντηση</w:t>
      </w:r>
      <w:r>
        <w:rPr>
          <w:rFonts w:eastAsia="Times New Roman"/>
          <w:szCs w:val="24"/>
        </w:rPr>
        <w:t>.</w:t>
      </w:r>
      <w:r w:rsidRPr="00856740">
        <w:rPr>
          <w:rFonts w:eastAsia="Times New Roman"/>
          <w:szCs w:val="24"/>
        </w:rPr>
        <w:t xml:space="preserve"> </w:t>
      </w:r>
    </w:p>
    <w:p w14:paraId="69A55F25" w14:textId="77777777" w:rsidR="00C9651F" w:rsidRDefault="002D2592">
      <w:pPr>
        <w:spacing w:line="600" w:lineRule="auto"/>
        <w:ind w:firstLine="720"/>
        <w:jc w:val="both"/>
        <w:rPr>
          <w:rFonts w:eastAsia="Times New Roman"/>
          <w:szCs w:val="24"/>
        </w:rPr>
      </w:pPr>
      <w:r>
        <w:rPr>
          <w:rFonts w:eastAsia="Times New Roman"/>
          <w:szCs w:val="24"/>
        </w:rPr>
        <w:t xml:space="preserve">Κύριε Υπουργέ, </w:t>
      </w:r>
      <w:r w:rsidRPr="00856740">
        <w:rPr>
          <w:rFonts w:eastAsia="Times New Roman"/>
          <w:szCs w:val="24"/>
        </w:rPr>
        <w:t>υπηρέτησ</w:t>
      </w:r>
      <w:r>
        <w:rPr>
          <w:rFonts w:eastAsia="Times New Roman"/>
          <w:szCs w:val="24"/>
        </w:rPr>
        <w:t>α</w:t>
      </w:r>
      <w:r w:rsidRPr="00856740">
        <w:rPr>
          <w:rFonts w:eastAsia="Times New Roman"/>
          <w:szCs w:val="24"/>
        </w:rPr>
        <w:t xml:space="preserve"> τη δικαιοσ</w:t>
      </w:r>
      <w:r w:rsidRPr="00856740">
        <w:rPr>
          <w:rFonts w:eastAsia="Times New Roman"/>
          <w:szCs w:val="24"/>
        </w:rPr>
        <w:t xml:space="preserve">ύνη εφαρμόζοντας τον </w:t>
      </w:r>
      <w:r>
        <w:rPr>
          <w:rFonts w:eastAsia="Times New Roman"/>
          <w:szCs w:val="24"/>
        </w:rPr>
        <w:t>νόμο, ως ανώτατος αξιωματικός</w:t>
      </w:r>
      <w:r w:rsidRPr="00856740">
        <w:rPr>
          <w:rFonts w:eastAsia="Times New Roman"/>
          <w:szCs w:val="24"/>
        </w:rPr>
        <w:t xml:space="preserve"> της </w:t>
      </w:r>
      <w:r>
        <w:rPr>
          <w:rFonts w:eastAsia="Times New Roman"/>
          <w:szCs w:val="24"/>
        </w:rPr>
        <w:t>Α</w:t>
      </w:r>
      <w:r w:rsidRPr="00856740">
        <w:rPr>
          <w:rFonts w:eastAsia="Times New Roman"/>
          <w:szCs w:val="24"/>
        </w:rPr>
        <w:t>στυνομίας και ανα</w:t>
      </w:r>
      <w:r>
        <w:rPr>
          <w:rFonts w:eastAsia="Times New Roman"/>
          <w:szCs w:val="24"/>
        </w:rPr>
        <w:t>ρωτιόμουν</w:t>
      </w:r>
      <w:r w:rsidRPr="00856740">
        <w:rPr>
          <w:rFonts w:eastAsia="Times New Roman"/>
          <w:szCs w:val="24"/>
        </w:rPr>
        <w:t xml:space="preserve"> αν έπρεπε να πάρω το λόγο σήμερα</w:t>
      </w:r>
      <w:r>
        <w:rPr>
          <w:rFonts w:eastAsia="Times New Roman"/>
          <w:szCs w:val="24"/>
        </w:rPr>
        <w:t xml:space="preserve"> όπου</w:t>
      </w:r>
      <w:r w:rsidRPr="00856740">
        <w:rPr>
          <w:rFonts w:eastAsia="Times New Roman"/>
          <w:szCs w:val="24"/>
        </w:rPr>
        <w:t xml:space="preserve"> ενδεχομένως να δί</w:t>
      </w:r>
      <w:r>
        <w:rPr>
          <w:rFonts w:eastAsia="Times New Roman"/>
          <w:szCs w:val="24"/>
        </w:rPr>
        <w:t>δατε</w:t>
      </w:r>
      <w:r w:rsidRPr="00856740">
        <w:rPr>
          <w:rFonts w:eastAsia="Times New Roman"/>
          <w:szCs w:val="24"/>
        </w:rPr>
        <w:t xml:space="preserve"> μία απάντηση για το άρθρο 7</w:t>
      </w:r>
      <w:r>
        <w:rPr>
          <w:rFonts w:eastAsia="Times New Roman"/>
          <w:szCs w:val="24"/>
        </w:rPr>
        <w:t>.</w:t>
      </w:r>
      <w:r w:rsidRPr="00856740">
        <w:rPr>
          <w:rFonts w:eastAsia="Times New Roman"/>
          <w:szCs w:val="24"/>
        </w:rPr>
        <w:t xml:space="preserve"> </w:t>
      </w:r>
      <w:r>
        <w:rPr>
          <w:rFonts w:eastAsia="Times New Roman"/>
          <w:szCs w:val="24"/>
        </w:rPr>
        <w:t xml:space="preserve">Όταν, όμως, ήρθε εδώ </w:t>
      </w:r>
      <w:r>
        <w:rPr>
          <w:rFonts w:eastAsia="Times New Roman"/>
          <w:szCs w:val="24"/>
        </w:rPr>
        <w:lastRenderedPageBreak/>
        <w:t xml:space="preserve">σήμερα </w:t>
      </w:r>
      <w:r w:rsidRPr="00856740">
        <w:rPr>
          <w:rFonts w:eastAsia="Times New Roman"/>
          <w:szCs w:val="24"/>
        </w:rPr>
        <w:t xml:space="preserve"> </w:t>
      </w:r>
      <w:r>
        <w:rPr>
          <w:rFonts w:eastAsia="Times New Roman"/>
          <w:szCs w:val="24"/>
        </w:rPr>
        <w:t>ο Αναπληρωτής Υπουργός Υγείας είπα ότι καλώς</w:t>
      </w:r>
      <w:r w:rsidRPr="00856740">
        <w:rPr>
          <w:rFonts w:eastAsia="Times New Roman"/>
          <w:szCs w:val="24"/>
        </w:rPr>
        <w:t xml:space="preserve"> έπραξα</w:t>
      </w:r>
      <w:r>
        <w:rPr>
          <w:rFonts w:eastAsia="Times New Roman"/>
          <w:szCs w:val="24"/>
        </w:rPr>
        <w:t>,</w:t>
      </w:r>
      <w:r w:rsidRPr="00856740">
        <w:rPr>
          <w:rFonts w:eastAsia="Times New Roman"/>
          <w:szCs w:val="24"/>
        </w:rPr>
        <w:t xml:space="preserve"> δι</w:t>
      </w:r>
      <w:r w:rsidRPr="00856740">
        <w:rPr>
          <w:rFonts w:eastAsia="Times New Roman"/>
          <w:szCs w:val="24"/>
        </w:rPr>
        <w:t>ότι έμεινα άναυδος</w:t>
      </w:r>
      <w:r>
        <w:rPr>
          <w:rFonts w:eastAsia="Times New Roman"/>
          <w:szCs w:val="24"/>
        </w:rPr>
        <w:t xml:space="preserve">, καθώς δημόσια εδώ, </w:t>
      </w:r>
      <w:r w:rsidRPr="00856740">
        <w:rPr>
          <w:rFonts w:eastAsia="Times New Roman"/>
          <w:szCs w:val="24"/>
        </w:rPr>
        <w:t xml:space="preserve">στον χώρο αυτό της </w:t>
      </w:r>
      <w:r>
        <w:rPr>
          <w:rFonts w:eastAsia="Times New Roman"/>
          <w:szCs w:val="24"/>
        </w:rPr>
        <w:t>Ο</w:t>
      </w:r>
      <w:r w:rsidRPr="00856740">
        <w:rPr>
          <w:rFonts w:eastAsia="Times New Roman"/>
          <w:szCs w:val="24"/>
        </w:rPr>
        <w:t>λομέλειας</w:t>
      </w:r>
      <w:r>
        <w:rPr>
          <w:rFonts w:eastAsia="Times New Roman"/>
          <w:szCs w:val="24"/>
        </w:rPr>
        <w:t>, όπως αναφέρθηκε και από το εισηγητή μας,</w:t>
      </w:r>
      <w:r w:rsidRPr="00856740">
        <w:rPr>
          <w:rFonts w:eastAsia="Times New Roman"/>
          <w:szCs w:val="24"/>
        </w:rPr>
        <w:t xml:space="preserve"> προκάλεσε</w:t>
      </w:r>
      <w:r>
        <w:rPr>
          <w:rFonts w:eastAsia="Times New Roman"/>
          <w:szCs w:val="24"/>
        </w:rPr>
        <w:t>.</w:t>
      </w:r>
      <w:r w:rsidRPr="00856740">
        <w:rPr>
          <w:rFonts w:eastAsia="Times New Roman"/>
          <w:szCs w:val="24"/>
        </w:rPr>
        <w:t xml:space="preserve"> </w:t>
      </w:r>
      <w:r>
        <w:rPr>
          <w:rFonts w:eastAsia="Times New Roman"/>
          <w:szCs w:val="24"/>
        </w:rPr>
        <w:t>Δ</w:t>
      </w:r>
      <w:r w:rsidRPr="00856740">
        <w:rPr>
          <w:rFonts w:eastAsia="Times New Roman"/>
          <w:szCs w:val="24"/>
        </w:rPr>
        <w:t xml:space="preserve">ιέπραξε ή δεν διέπραξε το σοβαρό αδίκημα κακουργηματικού χαρακτήρα </w:t>
      </w:r>
      <w:r>
        <w:rPr>
          <w:rFonts w:eastAsia="Times New Roman"/>
          <w:szCs w:val="24"/>
        </w:rPr>
        <w:t>σχετικά με το άρθρο 370Α'</w:t>
      </w:r>
      <w:r w:rsidRPr="00856740">
        <w:rPr>
          <w:rFonts w:eastAsia="Times New Roman"/>
          <w:szCs w:val="24"/>
        </w:rPr>
        <w:t xml:space="preserve"> του Ποινικού Κώδικα</w:t>
      </w:r>
      <w:r>
        <w:rPr>
          <w:rFonts w:eastAsia="Times New Roman"/>
          <w:szCs w:val="24"/>
        </w:rPr>
        <w:t>;</w:t>
      </w:r>
      <w:r w:rsidRPr="00856740">
        <w:rPr>
          <w:rFonts w:eastAsia="Times New Roman"/>
          <w:szCs w:val="24"/>
        </w:rPr>
        <w:t xml:space="preserve"> </w:t>
      </w:r>
    </w:p>
    <w:p w14:paraId="69A55F26" w14:textId="77777777" w:rsidR="00C9651F" w:rsidRDefault="002D2592">
      <w:pPr>
        <w:spacing w:line="600" w:lineRule="auto"/>
        <w:ind w:firstLine="720"/>
        <w:jc w:val="both"/>
        <w:rPr>
          <w:rFonts w:eastAsia="Times New Roman"/>
          <w:szCs w:val="24"/>
        </w:rPr>
      </w:pPr>
      <w:r>
        <w:rPr>
          <w:rFonts w:eastAsia="Times New Roman"/>
          <w:szCs w:val="24"/>
        </w:rPr>
        <w:t>Σ</w:t>
      </w:r>
      <w:r w:rsidRPr="00856740">
        <w:rPr>
          <w:rFonts w:eastAsia="Times New Roman"/>
          <w:szCs w:val="24"/>
        </w:rPr>
        <w:t xml:space="preserve">κεφτόμουν </w:t>
      </w:r>
      <w:r>
        <w:rPr>
          <w:rFonts w:eastAsia="Times New Roman"/>
          <w:szCs w:val="24"/>
        </w:rPr>
        <w:t xml:space="preserve">ότι </w:t>
      </w:r>
      <w:r w:rsidRPr="00856740">
        <w:rPr>
          <w:rFonts w:eastAsia="Times New Roman"/>
          <w:szCs w:val="24"/>
        </w:rPr>
        <w:t xml:space="preserve">αν ήμουν ρόεδρος της </w:t>
      </w:r>
      <w:r>
        <w:rPr>
          <w:rFonts w:eastAsia="Times New Roman"/>
          <w:szCs w:val="24"/>
        </w:rPr>
        <w:t>πιτροπής, ό</w:t>
      </w:r>
      <w:r w:rsidRPr="00856740">
        <w:rPr>
          <w:rFonts w:eastAsia="Times New Roman"/>
          <w:szCs w:val="24"/>
        </w:rPr>
        <w:t xml:space="preserve">πως έκανε </w:t>
      </w:r>
      <w:r>
        <w:rPr>
          <w:rFonts w:eastAsia="Times New Roman"/>
          <w:szCs w:val="24"/>
        </w:rPr>
        <w:t>ο κ.</w:t>
      </w:r>
      <w:r w:rsidRPr="00856740">
        <w:rPr>
          <w:rFonts w:eastAsia="Times New Roman"/>
          <w:szCs w:val="24"/>
        </w:rPr>
        <w:t xml:space="preserve"> </w:t>
      </w:r>
      <w:r>
        <w:rPr>
          <w:rFonts w:eastAsia="Times New Roman"/>
          <w:szCs w:val="24"/>
        </w:rPr>
        <w:t>Μ</w:t>
      </w:r>
      <w:r w:rsidRPr="00856740">
        <w:rPr>
          <w:rFonts w:eastAsia="Times New Roman"/>
          <w:szCs w:val="24"/>
        </w:rPr>
        <w:t>παλαούρα</w:t>
      </w:r>
      <w:r>
        <w:rPr>
          <w:rFonts w:eastAsia="Times New Roman"/>
          <w:szCs w:val="24"/>
        </w:rPr>
        <w:t>ς</w:t>
      </w:r>
      <w:r w:rsidRPr="00856740">
        <w:rPr>
          <w:rFonts w:eastAsia="Times New Roman"/>
          <w:szCs w:val="24"/>
        </w:rPr>
        <w:t xml:space="preserve"> σε μία συνεδρίαση εδώ στην Ολομέλεια</w:t>
      </w:r>
      <w:r>
        <w:rPr>
          <w:rFonts w:eastAsia="Times New Roman"/>
          <w:szCs w:val="24"/>
        </w:rPr>
        <w:t>, θ</w:t>
      </w:r>
      <w:r w:rsidRPr="00856740">
        <w:rPr>
          <w:rFonts w:eastAsia="Times New Roman"/>
          <w:szCs w:val="24"/>
        </w:rPr>
        <w:t xml:space="preserve">α φώναζα τη </w:t>
      </w:r>
      <w:r>
        <w:rPr>
          <w:rFonts w:eastAsia="Times New Roman"/>
          <w:szCs w:val="24"/>
        </w:rPr>
        <w:t>φρουρά για την αυτόφωρη αυτή</w:t>
      </w:r>
      <w:r w:rsidRPr="00856740">
        <w:rPr>
          <w:rFonts w:eastAsia="Times New Roman"/>
          <w:szCs w:val="24"/>
        </w:rPr>
        <w:t xml:space="preserve"> διαδικασία</w:t>
      </w:r>
      <w:r>
        <w:rPr>
          <w:rFonts w:eastAsia="Times New Roman"/>
          <w:szCs w:val="24"/>
        </w:rPr>
        <w:t xml:space="preserve"> -τ</w:t>
      </w:r>
      <w:r w:rsidRPr="00856740">
        <w:rPr>
          <w:rFonts w:eastAsia="Times New Roman"/>
          <w:szCs w:val="24"/>
        </w:rPr>
        <w:t>ο λέω χαριτολογώντας</w:t>
      </w:r>
      <w:r>
        <w:rPr>
          <w:rFonts w:eastAsia="Times New Roman"/>
          <w:szCs w:val="24"/>
        </w:rPr>
        <w:t>- δ</w:t>
      </w:r>
      <w:r w:rsidRPr="00856740">
        <w:rPr>
          <w:rFonts w:eastAsia="Times New Roman"/>
          <w:szCs w:val="24"/>
        </w:rPr>
        <w:t>ιότι</w:t>
      </w:r>
      <w:r>
        <w:rPr>
          <w:rFonts w:eastAsia="Times New Roman"/>
          <w:szCs w:val="24"/>
        </w:rPr>
        <w:t>,</w:t>
      </w:r>
      <w:r w:rsidRPr="00856740">
        <w:rPr>
          <w:rFonts w:eastAsia="Times New Roman"/>
          <w:szCs w:val="24"/>
        </w:rPr>
        <w:t xml:space="preserve"> </w:t>
      </w:r>
      <w:r>
        <w:rPr>
          <w:rFonts w:eastAsia="Times New Roman"/>
          <w:szCs w:val="24"/>
        </w:rPr>
        <w:t>π</w:t>
      </w:r>
      <w:r w:rsidRPr="00856740">
        <w:rPr>
          <w:rFonts w:eastAsia="Times New Roman"/>
          <w:szCs w:val="24"/>
        </w:rPr>
        <w:t>ράγματι</w:t>
      </w:r>
      <w:r>
        <w:rPr>
          <w:rFonts w:eastAsia="Times New Roman"/>
          <w:szCs w:val="24"/>
        </w:rPr>
        <w:t>,</w:t>
      </w:r>
      <w:r w:rsidRPr="00856740">
        <w:rPr>
          <w:rFonts w:eastAsia="Times New Roman"/>
          <w:szCs w:val="24"/>
        </w:rPr>
        <w:t xml:space="preserve"> προκάλεσε</w:t>
      </w:r>
      <w:r>
        <w:rPr>
          <w:rFonts w:eastAsia="Times New Roman"/>
          <w:szCs w:val="24"/>
        </w:rPr>
        <w:t>.</w:t>
      </w:r>
      <w:r w:rsidRPr="00856740">
        <w:rPr>
          <w:rFonts w:eastAsia="Times New Roman"/>
          <w:szCs w:val="24"/>
        </w:rPr>
        <w:t xml:space="preserve"> </w:t>
      </w:r>
    </w:p>
    <w:p w14:paraId="69A55F27" w14:textId="77777777" w:rsidR="00C9651F" w:rsidRDefault="002D2592">
      <w:pPr>
        <w:spacing w:line="600" w:lineRule="auto"/>
        <w:ind w:firstLine="720"/>
        <w:jc w:val="both"/>
        <w:rPr>
          <w:rFonts w:eastAsia="Times New Roman"/>
          <w:szCs w:val="24"/>
        </w:rPr>
      </w:pPr>
      <w:r>
        <w:rPr>
          <w:rFonts w:eastAsia="Times New Roman"/>
          <w:szCs w:val="24"/>
        </w:rPr>
        <w:t xml:space="preserve">Και </w:t>
      </w:r>
      <w:r w:rsidRPr="00856740">
        <w:rPr>
          <w:rFonts w:eastAsia="Times New Roman"/>
          <w:szCs w:val="24"/>
        </w:rPr>
        <w:t xml:space="preserve">ρώτησα τον </w:t>
      </w:r>
      <w:r>
        <w:rPr>
          <w:rFonts w:eastAsia="Times New Roman"/>
          <w:szCs w:val="24"/>
        </w:rPr>
        <w:t>λαλίστατο Αναπληρωτή</w:t>
      </w:r>
      <w:r w:rsidRPr="00856740">
        <w:rPr>
          <w:rFonts w:eastAsia="Times New Roman"/>
          <w:szCs w:val="24"/>
        </w:rPr>
        <w:t xml:space="preserve"> </w:t>
      </w:r>
      <w:r>
        <w:rPr>
          <w:rFonts w:eastAsia="Times New Roman"/>
          <w:szCs w:val="24"/>
        </w:rPr>
        <w:t>Υπουργό</w:t>
      </w:r>
      <w:r w:rsidRPr="00856740">
        <w:rPr>
          <w:rFonts w:eastAsia="Times New Roman"/>
          <w:szCs w:val="24"/>
        </w:rPr>
        <w:t xml:space="preserve"> </w:t>
      </w:r>
      <w:r>
        <w:rPr>
          <w:rFonts w:eastAsia="Times New Roman"/>
          <w:szCs w:val="24"/>
        </w:rPr>
        <w:t>Υ</w:t>
      </w:r>
      <w:r w:rsidRPr="00856740">
        <w:rPr>
          <w:rFonts w:eastAsia="Times New Roman"/>
          <w:szCs w:val="24"/>
        </w:rPr>
        <w:t>γείας</w:t>
      </w:r>
      <w:r>
        <w:rPr>
          <w:rFonts w:eastAsia="Times New Roman"/>
          <w:szCs w:val="24"/>
        </w:rPr>
        <w:t xml:space="preserve"> το </w:t>
      </w:r>
      <w:r>
        <w:rPr>
          <w:rFonts w:eastAsia="Times New Roman"/>
          <w:szCs w:val="24"/>
        </w:rPr>
        <w:t xml:space="preserve">εξής: Αν εσείς δεν καταγράψατε και δώσατε τη συζήτηση αυτή </w:t>
      </w:r>
      <w:r w:rsidRPr="00856740">
        <w:rPr>
          <w:rFonts w:eastAsia="Times New Roman"/>
          <w:szCs w:val="24"/>
        </w:rPr>
        <w:t xml:space="preserve">δημόσια </w:t>
      </w:r>
      <w:r>
        <w:rPr>
          <w:rFonts w:eastAsia="Times New Roman"/>
          <w:szCs w:val="24"/>
        </w:rPr>
        <w:t>στο «</w:t>
      </w:r>
      <w:r>
        <w:rPr>
          <w:rFonts w:eastAsia="Times New Roman"/>
          <w:szCs w:val="24"/>
          <w:lang w:val="en-US"/>
        </w:rPr>
        <w:t>D</w:t>
      </w:r>
      <w:r>
        <w:rPr>
          <w:rFonts w:eastAsia="Times New Roman"/>
          <w:szCs w:val="24"/>
          <w:lang w:val="en-US"/>
        </w:rPr>
        <w:t>OCUMENTO</w:t>
      </w:r>
      <w:r>
        <w:rPr>
          <w:rFonts w:eastAsia="Times New Roman"/>
          <w:szCs w:val="24"/>
        </w:rPr>
        <w:t>», τ</w:t>
      </w:r>
      <w:r w:rsidRPr="00856740">
        <w:rPr>
          <w:rFonts w:eastAsia="Times New Roman"/>
          <w:szCs w:val="24"/>
        </w:rPr>
        <w:t xml:space="preserve">ότε μήπως την έδωσε ο </w:t>
      </w:r>
      <w:r>
        <w:rPr>
          <w:rFonts w:eastAsia="Times New Roman"/>
          <w:szCs w:val="24"/>
        </w:rPr>
        <w:t xml:space="preserve">πρώην Υπουργός Οικονομικών, ο σημερινός, όπως λέτε, </w:t>
      </w:r>
      <w:r w:rsidRPr="00856740">
        <w:rPr>
          <w:rFonts w:eastAsia="Times New Roman"/>
          <w:szCs w:val="24"/>
        </w:rPr>
        <w:t>τραπεζίτης</w:t>
      </w:r>
      <w:r>
        <w:rPr>
          <w:rFonts w:eastAsia="Times New Roman"/>
          <w:szCs w:val="24"/>
        </w:rPr>
        <w:t>;</w:t>
      </w:r>
      <w:r w:rsidRPr="00856740">
        <w:rPr>
          <w:rFonts w:eastAsia="Times New Roman"/>
          <w:szCs w:val="24"/>
        </w:rPr>
        <w:t xml:space="preserve"> </w:t>
      </w:r>
      <w:r>
        <w:rPr>
          <w:rFonts w:eastAsia="Times New Roman"/>
          <w:szCs w:val="24"/>
        </w:rPr>
        <w:t>Δ</w:t>
      </w:r>
      <w:r w:rsidRPr="00856740">
        <w:rPr>
          <w:rFonts w:eastAsia="Times New Roman"/>
          <w:szCs w:val="24"/>
        </w:rPr>
        <w:t>εν πήρα απάντηση</w:t>
      </w:r>
      <w:r>
        <w:rPr>
          <w:rFonts w:eastAsia="Times New Roman"/>
          <w:szCs w:val="24"/>
        </w:rPr>
        <w:t xml:space="preserve">. </w:t>
      </w:r>
    </w:p>
    <w:p w14:paraId="69A55F28"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Έκανε υποκλοπή το «</w:t>
      </w:r>
      <w:r>
        <w:rPr>
          <w:rFonts w:eastAsia="Times New Roman" w:cs="Times New Roman"/>
          <w:szCs w:val="24"/>
          <w:lang w:val="en-US"/>
        </w:rPr>
        <w:t>D</w:t>
      </w:r>
      <w:r>
        <w:rPr>
          <w:rFonts w:eastAsia="Times New Roman" w:cs="Times New Roman"/>
          <w:szCs w:val="24"/>
          <w:lang w:val="en-US"/>
        </w:rPr>
        <w:t>OCUMENTO</w:t>
      </w:r>
      <w:r>
        <w:rPr>
          <w:rFonts w:eastAsia="Times New Roman" w:cs="Times New Roman"/>
          <w:szCs w:val="24"/>
        </w:rPr>
        <w:t>»; Τότε γεννώνται άλλα ζητήματα. Απλά</w:t>
      </w:r>
      <w:r>
        <w:rPr>
          <w:rFonts w:eastAsia="Times New Roman" w:cs="Times New Roman"/>
          <w:szCs w:val="24"/>
        </w:rPr>
        <w:t xml:space="preserve"> ξεκίνησε πάλι αυτή την κουβέντα περί α</w:t>
      </w:r>
      <w:r>
        <w:rPr>
          <w:rFonts w:eastAsia="Times New Roman" w:cs="Times New Roman"/>
          <w:szCs w:val="24"/>
        </w:rPr>
        <w:lastRenderedPageBreak/>
        <w:t xml:space="preserve">νέμων και υδάτων, προκειμένου να αποπροσανατολίσει, προκαλώντας με ιδιαίτερη θρασύτητα, αναίδεια και αμετροέπεια. Και είναι κρίμα για έναν ενεργό Υπουργό. </w:t>
      </w:r>
    </w:p>
    <w:p w14:paraId="69A55F29"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Κύριε Υπουργέ, είστε ευγενής και μου είστε συμπαθής. Το λέω α</w:t>
      </w:r>
      <w:r>
        <w:rPr>
          <w:rFonts w:eastAsia="Times New Roman" w:cs="Times New Roman"/>
          <w:szCs w:val="24"/>
        </w:rPr>
        <w:t>υτό, γιατί κατά τα δύο χρόνια διακυβέρνησης της χώρας</w:t>
      </w:r>
      <w:r>
        <w:rPr>
          <w:rFonts w:eastAsia="Times New Roman" w:cs="Times New Roman"/>
          <w:szCs w:val="24"/>
        </w:rPr>
        <w:t>,</w:t>
      </w:r>
      <w:r>
        <w:rPr>
          <w:rFonts w:eastAsia="Times New Roman" w:cs="Times New Roman"/>
          <w:szCs w:val="24"/>
        </w:rPr>
        <w:t xml:space="preserve"> από το 2012 έως το 2014</w:t>
      </w:r>
      <w:r>
        <w:rPr>
          <w:rFonts w:eastAsia="Times New Roman" w:cs="Times New Roman"/>
          <w:szCs w:val="24"/>
        </w:rPr>
        <w:t>,</w:t>
      </w:r>
      <w:r>
        <w:rPr>
          <w:rFonts w:eastAsia="Times New Roman" w:cs="Times New Roman"/>
          <w:szCs w:val="24"/>
        </w:rPr>
        <w:t xml:space="preserve"> από τη Νέα Δημοκρατία, είχαμε και εμείς τέτοια πίεση πολλαπλή. Σκύβαμε, όμως, το κεφάλι, ακούγαμε τον πολίτη, δεν κουνούσαμε το χέρι, όπως συμβαίνει σήμερα από πολλά στελέχη</w:t>
      </w:r>
      <w:r>
        <w:rPr>
          <w:rFonts w:eastAsia="Times New Roman" w:cs="Times New Roman"/>
          <w:szCs w:val="24"/>
        </w:rPr>
        <w:t>,</w:t>
      </w:r>
      <w:r>
        <w:rPr>
          <w:rFonts w:eastAsia="Times New Roman" w:cs="Times New Roman"/>
          <w:szCs w:val="24"/>
        </w:rPr>
        <w:t xml:space="preserve"> α</w:t>
      </w:r>
      <w:r>
        <w:rPr>
          <w:rFonts w:eastAsia="Times New Roman" w:cs="Times New Roman"/>
          <w:szCs w:val="24"/>
        </w:rPr>
        <w:t>πό τη δική σας πλευρά</w:t>
      </w:r>
      <w:r>
        <w:rPr>
          <w:rFonts w:eastAsia="Times New Roman" w:cs="Times New Roman"/>
          <w:szCs w:val="24"/>
        </w:rPr>
        <w:t>,</w:t>
      </w:r>
      <w:r w:rsidRPr="00C778D7">
        <w:rPr>
          <w:rFonts w:eastAsia="Times New Roman" w:cs="Times New Roman"/>
          <w:szCs w:val="24"/>
        </w:rPr>
        <w:t xml:space="preserve"> </w:t>
      </w:r>
      <w:r>
        <w:rPr>
          <w:rFonts w:eastAsia="Times New Roman" w:cs="Times New Roman"/>
          <w:szCs w:val="24"/>
        </w:rPr>
        <w:t xml:space="preserve">με θράσος. </w:t>
      </w:r>
    </w:p>
    <w:p w14:paraId="69A55F2A"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 xml:space="preserve">Άκουσα συναδέλφους που ζήτησαν την παραίτησή του. Όχι, εγώ δεν συμφωνώ με την παραίτηση του κ. Πολάκη. Σας κάνει κακό. Να τον κρατάτε! Είναι χρήσιμος στην Αντιπολίτευση με αυτήν την αυθαιρεσία, την απειλητικότητα, τον </w:t>
      </w:r>
      <w:r>
        <w:rPr>
          <w:rFonts w:eastAsia="Times New Roman" w:cs="Times New Roman"/>
          <w:szCs w:val="24"/>
        </w:rPr>
        <w:t>υβριστικό, τον αναιδή, τον συκοφαντικό τόνο</w:t>
      </w:r>
      <w:r>
        <w:rPr>
          <w:rFonts w:eastAsia="Times New Roman" w:cs="Times New Roman"/>
          <w:szCs w:val="24"/>
        </w:rPr>
        <w:t>,</w:t>
      </w:r>
      <w:r>
        <w:rPr>
          <w:rFonts w:eastAsia="Times New Roman" w:cs="Times New Roman"/>
          <w:szCs w:val="24"/>
        </w:rPr>
        <w:t xml:space="preserve"> που τον διακρίνει. </w:t>
      </w:r>
    </w:p>
    <w:p w14:paraId="69A55F2B"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Και βεβαίως, γι’ αυτό θέτω το ερωτηματικό</w:t>
      </w:r>
      <w:r>
        <w:rPr>
          <w:rFonts w:eastAsia="Times New Roman" w:cs="Times New Roman"/>
          <w:szCs w:val="24"/>
        </w:rPr>
        <w:t>,</w:t>
      </w:r>
      <w:r>
        <w:rPr>
          <w:rFonts w:eastAsia="Times New Roman" w:cs="Times New Roman"/>
          <w:szCs w:val="24"/>
        </w:rPr>
        <w:t xml:space="preserve"> αναφορικά με το περιεχόμενο της διάταξης του άρθρου 7 στο συγκεκριμένο νομοσχέδιο, προκειμένου να μην διατυπώνονται αμφιβολίες προς τον σεβασμό του </w:t>
      </w:r>
      <w:r>
        <w:rPr>
          <w:rFonts w:eastAsia="Times New Roman" w:cs="Times New Roman"/>
          <w:szCs w:val="24"/>
        </w:rPr>
        <w:t xml:space="preserve">τεκμηρίου της αθωότητας. Και είναι εύλογο κατ’ </w:t>
      </w:r>
      <w:r>
        <w:rPr>
          <w:rFonts w:eastAsia="Times New Roman" w:cs="Times New Roman"/>
          <w:szCs w:val="24"/>
        </w:rPr>
        <w:lastRenderedPageBreak/>
        <w:t>αρχ</w:t>
      </w:r>
      <w:r>
        <w:rPr>
          <w:rFonts w:eastAsia="Times New Roman" w:cs="Times New Roman"/>
          <w:szCs w:val="24"/>
        </w:rPr>
        <w:t>άς</w:t>
      </w:r>
      <w:r>
        <w:rPr>
          <w:rFonts w:eastAsia="Times New Roman" w:cs="Times New Roman"/>
          <w:szCs w:val="24"/>
        </w:rPr>
        <w:t xml:space="preserve"> να δίνεται η δυνατότητα στον προσβληθέντα να ασκήσει την αγωγή σύμφωνα με τα άρθρα 105 και 106 του Αστικού Κώδικα για την αποκατάσταση της βλάβης του. </w:t>
      </w:r>
    </w:p>
    <w:p w14:paraId="69A55F2C"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Πλην, όμως, είναι κρίσιμο, μετά την καταβολή από το</w:t>
      </w:r>
      <w:r>
        <w:rPr>
          <w:rFonts w:eastAsia="Times New Roman" w:cs="Times New Roman"/>
          <w:szCs w:val="24"/>
        </w:rPr>
        <w:t xml:space="preserve"> ελληνικό δημόσιο της σχετικής αποζημίωσης, να γίνεται αναγωγή στον ζημιώσαντα αξιωματούχο ή λειτουργό της δημόσιας αρχής</w:t>
      </w:r>
      <w:r>
        <w:rPr>
          <w:rFonts w:eastAsia="Times New Roman" w:cs="Times New Roman"/>
          <w:szCs w:val="24"/>
        </w:rPr>
        <w:t>,</w:t>
      </w:r>
      <w:r>
        <w:rPr>
          <w:rFonts w:eastAsia="Times New Roman" w:cs="Times New Roman"/>
          <w:szCs w:val="24"/>
        </w:rPr>
        <w:t xml:space="preserve"> ο οποίος προκάλεσε τη βλάβη αυτή. Με λίγα λόγια, δεν είναι δυνατόν να καταβάλει χρηματικές αποζημιώσεις το δημόσιο</w:t>
      </w:r>
      <w:r>
        <w:rPr>
          <w:rFonts w:eastAsia="Times New Roman" w:cs="Times New Roman"/>
          <w:szCs w:val="24"/>
        </w:rPr>
        <w:t>,</w:t>
      </w:r>
      <w:r>
        <w:rPr>
          <w:rFonts w:eastAsia="Times New Roman" w:cs="Times New Roman"/>
          <w:szCs w:val="24"/>
        </w:rPr>
        <w:t xml:space="preserve"> χωρίς να προβλέπε</w:t>
      </w:r>
      <w:r>
        <w:rPr>
          <w:rFonts w:eastAsia="Times New Roman" w:cs="Times New Roman"/>
          <w:szCs w:val="24"/>
        </w:rPr>
        <w:t>ται ρητώς στο συγκεκριμένο άρθρο, όπως και η αντίστοιχη ευθύνη και υποχρέωση αυτών</w:t>
      </w:r>
      <w:r>
        <w:rPr>
          <w:rFonts w:eastAsia="Times New Roman" w:cs="Times New Roman"/>
          <w:szCs w:val="24"/>
        </w:rPr>
        <w:t>,</w:t>
      </w:r>
      <w:r>
        <w:rPr>
          <w:rFonts w:eastAsia="Times New Roman" w:cs="Times New Roman"/>
          <w:szCs w:val="24"/>
        </w:rPr>
        <w:t xml:space="preserve"> που προκάλεσαν την ανάλογη ζημία και βλάβη για την καταβολή διά αναγωγής. Περιμένω μία θέση επ’ αυτού.</w:t>
      </w:r>
    </w:p>
    <w:p w14:paraId="69A55F2D"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Θα πληρώνει, δηλαδή, το δημόσιο, τις παράνομες, συκοφαντικές, δυσφημι</w:t>
      </w:r>
      <w:r>
        <w:rPr>
          <w:rFonts w:eastAsia="Times New Roman" w:cs="Times New Roman"/>
          <w:szCs w:val="24"/>
        </w:rPr>
        <w:t>στικές πράξεις του κ. Πολάκη; Θα τις πληρώνει πλέον ο φορολογούμενος πολίτης; Το λέω, για να συνεννοηθούμε. Αυτό θα πρέπει να διακριβωθεί και να διευκρινιστεί. Αυτό πιστεύω ότι περιμένει και η κοινωνία. Δεν είναι δυνατόν</w:t>
      </w:r>
      <w:r>
        <w:rPr>
          <w:rFonts w:eastAsia="Times New Roman" w:cs="Times New Roman"/>
          <w:szCs w:val="24"/>
        </w:rPr>
        <w:t>,</w:t>
      </w:r>
      <w:r>
        <w:rPr>
          <w:rFonts w:eastAsia="Times New Roman" w:cs="Times New Roman"/>
          <w:szCs w:val="24"/>
        </w:rPr>
        <w:t xml:space="preserve"> κάθε αυθαίρετη πράξη αξιωματούχου</w:t>
      </w:r>
      <w:r>
        <w:rPr>
          <w:rFonts w:eastAsia="Times New Roman" w:cs="Times New Roman"/>
          <w:szCs w:val="24"/>
        </w:rPr>
        <w:t>,</w:t>
      </w:r>
      <w:r>
        <w:rPr>
          <w:rFonts w:eastAsia="Times New Roman" w:cs="Times New Roman"/>
          <w:szCs w:val="24"/>
        </w:rPr>
        <w:t xml:space="preserve"> να την πληρώνει ο φορολογούμενος. </w:t>
      </w:r>
    </w:p>
    <w:p w14:paraId="69A55F2E" w14:textId="77777777" w:rsidR="00C9651F" w:rsidRDefault="002D2592">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της Νέας Δημοκρατίας)</w:t>
      </w:r>
    </w:p>
    <w:p w14:paraId="69A55F2F" w14:textId="77777777" w:rsidR="00C9651F" w:rsidRDefault="002D2592">
      <w:pPr>
        <w:spacing w:line="600" w:lineRule="auto"/>
        <w:ind w:firstLine="720"/>
        <w:jc w:val="both"/>
        <w:rPr>
          <w:rFonts w:eastAsia="Times New Roman"/>
          <w:bCs/>
          <w:szCs w:val="24"/>
        </w:rPr>
      </w:pPr>
      <w:r>
        <w:rPr>
          <w:rFonts w:eastAsia="Times New Roman"/>
          <w:b/>
          <w:bCs/>
          <w:szCs w:val="24"/>
        </w:rPr>
        <w:t xml:space="preserve">ΠΡΟΕΔΡΕΥΩΝ (Γεώργιος Βαρεμένος): </w:t>
      </w:r>
      <w:r>
        <w:rPr>
          <w:rFonts w:eastAsia="Times New Roman"/>
          <w:bCs/>
          <w:szCs w:val="24"/>
        </w:rPr>
        <w:t>Τον λόγο έχει ο Κοινοβουλευτικός Εκπρόσωπος της Χρυσής Αυγής κ. Παναγιώταρος.</w:t>
      </w:r>
    </w:p>
    <w:p w14:paraId="69A55F30" w14:textId="77777777" w:rsidR="00C9651F" w:rsidRDefault="002D2592">
      <w:pPr>
        <w:spacing w:line="600" w:lineRule="auto"/>
        <w:ind w:firstLine="720"/>
        <w:jc w:val="both"/>
        <w:rPr>
          <w:rFonts w:eastAsia="Times New Roman"/>
          <w:bCs/>
          <w:szCs w:val="24"/>
        </w:rPr>
      </w:pPr>
      <w:r w:rsidRPr="00F50803">
        <w:rPr>
          <w:rFonts w:eastAsia="Times New Roman"/>
          <w:b/>
          <w:bCs/>
          <w:szCs w:val="24"/>
        </w:rPr>
        <w:t>ΗΛΙΑΣ ΠΑΝΑΓΙΩΤΑΡΟΣ:</w:t>
      </w:r>
      <w:r>
        <w:rPr>
          <w:rFonts w:eastAsia="Times New Roman"/>
          <w:bCs/>
          <w:szCs w:val="24"/>
        </w:rPr>
        <w:t xml:space="preserve"> Ευχαριστώ, κύριε Πρόεδρε.</w:t>
      </w:r>
    </w:p>
    <w:p w14:paraId="69A55F31" w14:textId="77777777" w:rsidR="00C9651F" w:rsidRDefault="002D2592">
      <w:pPr>
        <w:spacing w:line="600" w:lineRule="auto"/>
        <w:ind w:firstLine="720"/>
        <w:jc w:val="both"/>
        <w:rPr>
          <w:rFonts w:eastAsia="Times New Roman"/>
          <w:bCs/>
          <w:szCs w:val="24"/>
        </w:rPr>
      </w:pPr>
      <w:r>
        <w:rPr>
          <w:rFonts w:eastAsia="Times New Roman"/>
          <w:bCs/>
          <w:szCs w:val="24"/>
        </w:rPr>
        <w:t>Πριν ξεκι</w:t>
      </w:r>
      <w:r>
        <w:rPr>
          <w:rFonts w:eastAsia="Times New Roman"/>
          <w:bCs/>
          <w:szCs w:val="24"/>
        </w:rPr>
        <w:t>νήσω, θα ήθελα να εκμεταλλευτώ την ευκαιρία από το Βήμα της Βουλής και να πω κάτι</w:t>
      </w:r>
      <w:r>
        <w:rPr>
          <w:rFonts w:eastAsia="Times New Roman"/>
          <w:bCs/>
          <w:szCs w:val="24"/>
        </w:rPr>
        <w:t>,</w:t>
      </w:r>
      <w:r>
        <w:rPr>
          <w:rFonts w:eastAsia="Times New Roman"/>
          <w:bCs/>
          <w:szCs w:val="24"/>
        </w:rPr>
        <w:t xml:space="preserve"> σχετικά με κάποια σχόλια</w:t>
      </w:r>
      <w:r>
        <w:rPr>
          <w:rFonts w:eastAsia="Times New Roman"/>
          <w:bCs/>
          <w:szCs w:val="24"/>
        </w:rPr>
        <w:t>,</w:t>
      </w:r>
      <w:r>
        <w:rPr>
          <w:rFonts w:eastAsia="Times New Roman"/>
          <w:bCs/>
          <w:szCs w:val="24"/>
        </w:rPr>
        <w:t xml:space="preserve"> που υπάρχουν στο διαδίκτυο για τη μη ψήφιση -όπως λένε διάφοροι- από τη Χρυσή Αυγή του συγκεκριμένου άρθρου στις προτάσεις του ΣΥΡΙΖΑ για την Αναθε</w:t>
      </w:r>
      <w:r>
        <w:rPr>
          <w:rFonts w:eastAsia="Times New Roman"/>
          <w:bCs/>
          <w:szCs w:val="24"/>
        </w:rPr>
        <w:t xml:space="preserve">ώρηση του Συντάγματος. </w:t>
      </w:r>
    </w:p>
    <w:p w14:paraId="69A55F32" w14:textId="77777777" w:rsidR="00C9651F" w:rsidRDefault="002D2592">
      <w:pPr>
        <w:spacing w:line="600" w:lineRule="auto"/>
        <w:ind w:firstLine="720"/>
        <w:jc w:val="both"/>
        <w:rPr>
          <w:rFonts w:eastAsia="Times New Roman"/>
          <w:bCs/>
          <w:szCs w:val="24"/>
        </w:rPr>
      </w:pPr>
      <w:r>
        <w:rPr>
          <w:rFonts w:eastAsia="Times New Roman"/>
          <w:bCs/>
          <w:szCs w:val="24"/>
        </w:rPr>
        <w:t>Απαντούμε στους καλοπροαίρετους ότι η Χρυσή Αυγή έχει δικές της προτάσεις</w:t>
      </w:r>
      <w:r>
        <w:rPr>
          <w:rFonts w:eastAsia="Times New Roman"/>
          <w:bCs/>
          <w:szCs w:val="24"/>
        </w:rPr>
        <w:t>,</w:t>
      </w:r>
      <w:r>
        <w:rPr>
          <w:rFonts w:eastAsia="Times New Roman"/>
          <w:bCs/>
          <w:szCs w:val="24"/>
        </w:rPr>
        <w:t xml:space="preserve"> που αφορούν τα φιλοζωικά ζητήματα, τις οποίες μπορεί να δει οποιοσδήποτε, όπως επίσης, ο οποιοσδήποτε καλοπροαίρετος μπορεί να δει και τις εκατοντάδες, όχι δεκάδες, ερωτήσεων</w:t>
      </w:r>
      <w:r>
        <w:rPr>
          <w:rFonts w:eastAsia="Times New Roman"/>
          <w:bCs/>
          <w:szCs w:val="24"/>
        </w:rPr>
        <w:t>,</w:t>
      </w:r>
      <w:r>
        <w:rPr>
          <w:rFonts w:eastAsia="Times New Roman"/>
          <w:bCs/>
          <w:szCs w:val="24"/>
        </w:rPr>
        <w:t xml:space="preserve"> που έχουν γίνει από Βουλευτές της Χρυσής Αυγής, που αφορούν ζητήματα για τα αδέ</w:t>
      </w:r>
      <w:r>
        <w:rPr>
          <w:rFonts w:eastAsia="Times New Roman"/>
          <w:bCs/>
          <w:szCs w:val="24"/>
        </w:rPr>
        <w:t>σποτα ζώα και όχι μόνο. Καταθέτω μερικές για τα Πρακτικά.</w:t>
      </w:r>
      <w:r w:rsidRPr="00BD1C9A">
        <w:rPr>
          <w:rFonts w:eastAsia="Times New Roman"/>
          <w:bCs/>
          <w:szCs w:val="24"/>
        </w:rPr>
        <w:t xml:space="preserve"> </w:t>
      </w:r>
    </w:p>
    <w:p w14:paraId="69A55F33" w14:textId="77777777" w:rsidR="00C9651F" w:rsidRDefault="002D2592">
      <w:pPr>
        <w:spacing w:line="600" w:lineRule="auto"/>
        <w:ind w:firstLine="720"/>
        <w:jc w:val="both"/>
        <w:rPr>
          <w:rFonts w:eastAsia="Times New Roman"/>
          <w:bCs/>
          <w:szCs w:val="24"/>
        </w:rPr>
      </w:pPr>
      <w:r>
        <w:rPr>
          <w:rFonts w:eastAsia="Times New Roman"/>
          <w:bCs/>
          <w:szCs w:val="24"/>
        </w:rPr>
        <w:lastRenderedPageBreak/>
        <w:t>Καταθέτω ενδεικτικά ερωτήσεις</w:t>
      </w:r>
      <w:r>
        <w:rPr>
          <w:rFonts w:eastAsia="Times New Roman"/>
          <w:bCs/>
          <w:szCs w:val="24"/>
        </w:rPr>
        <w:t>,</w:t>
      </w:r>
      <w:r>
        <w:rPr>
          <w:rFonts w:eastAsia="Times New Roman"/>
          <w:bCs/>
          <w:szCs w:val="24"/>
        </w:rPr>
        <w:t xml:space="preserve"> που έχει κάνει η κ. Ζαρούλια, η οποία πρωτοστατεί στο φιλοζωικό κίνημα. Καταθέτω και κάποιες δικές μου ερωτήσεις που έχουν να κάνουν με τα αδέσποτα ζώα και όχι μόνο. </w:t>
      </w:r>
      <w:r>
        <w:rPr>
          <w:rFonts w:eastAsia="Times New Roman"/>
          <w:bCs/>
          <w:szCs w:val="24"/>
        </w:rPr>
        <w:t>Καταθέτω, στο πλαίσιο του κοινοβουλευτικού ελέγχου, ερωτήσεις προς όλους τους δήμους Αττικής για την κατάσταση των κυνοκομείων.</w:t>
      </w:r>
    </w:p>
    <w:p w14:paraId="69A55F34" w14:textId="77777777" w:rsidR="00C9651F" w:rsidRDefault="002D2592">
      <w:pPr>
        <w:spacing w:line="600" w:lineRule="auto"/>
        <w:ind w:firstLine="720"/>
        <w:jc w:val="both"/>
        <w:rPr>
          <w:rFonts w:eastAsia="Times New Roman"/>
          <w:bCs/>
          <w:szCs w:val="24"/>
        </w:rPr>
      </w:pPr>
      <w:r w:rsidRPr="00663D20">
        <w:rPr>
          <w:rFonts w:eastAsia="Times New Roman" w:cs="Times New Roman"/>
          <w:szCs w:val="24"/>
        </w:rPr>
        <w:t>(</w:t>
      </w:r>
      <w:r w:rsidRPr="00663D20">
        <w:rPr>
          <w:rFonts w:eastAsia="Times New Roman"/>
          <w:bCs/>
          <w:szCs w:val="24"/>
        </w:rPr>
        <w:t>Στο σημείο αυτό ο Βουλευτής κ.</w:t>
      </w:r>
      <w:r>
        <w:rPr>
          <w:rFonts w:eastAsia="Times New Roman"/>
          <w:bCs/>
          <w:szCs w:val="24"/>
        </w:rPr>
        <w:t xml:space="preserve"> Ηλίας Παναγιώταρος</w:t>
      </w:r>
      <w:r w:rsidRPr="00960039">
        <w:rPr>
          <w:rFonts w:eastAsia="Times New Roman"/>
          <w:bCs/>
          <w:szCs w:val="24"/>
        </w:rPr>
        <w:t xml:space="preserve"> </w:t>
      </w:r>
      <w:r>
        <w:rPr>
          <w:rFonts w:eastAsia="Times New Roman"/>
          <w:bCs/>
          <w:szCs w:val="24"/>
        </w:rPr>
        <w:t>καταθέτει</w:t>
      </w:r>
      <w:r w:rsidRPr="00663D20">
        <w:rPr>
          <w:rFonts w:eastAsia="Times New Roman"/>
          <w:bCs/>
          <w:szCs w:val="24"/>
        </w:rPr>
        <w:t xml:space="preserve"> για τα </w:t>
      </w:r>
      <w:r>
        <w:rPr>
          <w:rFonts w:eastAsia="Times New Roman"/>
          <w:bCs/>
          <w:szCs w:val="24"/>
        </w:rPr>
        <w:t>Πρακτικά τα προαναφερθέντα έγγραφα,</w:t>
      </w:r>
      <w:r w:rsidRPr="00663D20">
        <w:rPr>
          <w:rFonts w:eastAsia="Times New Roman"/>
          <w:bCs/>
          <w:szCs w:val="24"/>
        </w:rPr>
        <w:t xml:space="preserve"> τ</w:t>
      </w:r>
      <w:r>
        <w:rPr>
          <w:rFonts w:eastAsia="Times New Roman"/>
          <w:bCs/>
          <w:szCs w:val="24"/>
        </w:rPr>
        <w:t>α</w:t>
      </w:r>
      <w:r w:rsidRPr="00663D20">
        <w:rPr>
          <w:rFonts w:eastAsia="Times New Roman"/>
          <w:bCs/>
          <w:szCs w:val="24"/>
        </w:rPr>
        <w:t xml:space="preserve"> οποί</w:t>
      </w:r>
      <w:r>
        <w:rPr>
          <w:rFonts w:eastAsia="Times New Roman"/>
          <w:bCs/>
          <w:szCs w:val="24"/>
        </w:rPr>
        <w:t>α βρίσκον</w:t>
      </w:r>
      <w:r w:rsidRPr="00663D20">
        <w:rPr>
          <w:rFonts w:eastAsia="Times New Roman"/>
          <w:bCs/>
          <w:szCs w:val="24"/>
        </w:rPr>
        <w:t xml:space="preserve">ται στο </w:t>
      </w:r>
      <w:r>
        <w:rPr>
          <w:rFonts w:eastAsia="Times New Roman"/>
          <w:bCs/>
          <w:szCs w:val="24"/>
        </w:rPr>
        <w:t>α</w:t>
      </w:r>
      <w:r w:rsidRPr="00663D20">
        <w:rPr>
          <w:rFonts w:eastAsia="Times New Roman"/>
          <w:bCs/>
          <w:szCs w:val="24"/>
        </w:rPr>
        <w:t>ρχείο του Τμήματος Γραμματείας της Διεύθυνσης Στενογραφίας και Πρακτικών της Βουλής)</w:t>
      </w:r>
    </w:p>
    <w:p w14:paraId="69A55F35"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Είναι ερωτήσεις</w:t>
      </w:r>
      <w:r>
        <w:rPr>
          <w:rFonts w:eastAsia="Times New Roman" w:cs="Times New Roman"/>
          <w:szCs w:val="24"/>
        </w:rPr>
        <w:t>,</w:t>
      </w:r>
      <w:r>
        <w:rPr>
          <w:rFonts w:eastAsia="Times New Roman" w:cs="Times New Roman"/>
          <w:szCs w:val="24"/>
        </w:rPr>
        <w:t xml:space="preserve"> που από τις απαντήσεις που θα μπουν στο πρόγραμμα της «Ελληνικής Αυγής» για την Αττική θα δει ο καθένας τις θέσεις και τις απόψεις</w:t>
      </w:r>
      <w:r>
        <w:rPr>
          <w:rFonts w:eastAsia="Times New Roman" w:cs="Times New Roman"/>
          <w:szCs w:val="24"/>
        </w:rPr>
        <w:t>,</w:t>
      </w:r>
      <w:r>
        <w:rPr>
          <w:rFonts w:eastAsia="Times New Roman" w:cs="Times New Roman"/>
          <w:szCs w:val="24"/>
        </w:rPr>
        <w:t xml:space="preserve"> που έχουμε ή έχουν άλ</w:t>
      </w:r>
      <w:r>
        <w:rPr>
          <w:rFonts w:eastAsia="Times New Roman" w:cs="Times New Roman"/>
          <w:szCs w:val="24"/>
        </w:rPr>
        <w:t xml:space="preserve">λοι σχετικά με αυτά τα ζητήματα. </w:t>
      </w:r>
    </w:p>
    <w:p w14:paraId="69A55F36"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 xml:space="preserve">Όλα αυτά αφορούν τους καλοπροαίρετους. Τους κακοπροαίρετους, οι οποίοι δηλώνουν </w:t>
      </w:r>
      <w:r>
        <w:rPr>
          <w:rFonts w:eastAsia="Times New Roman" w:cs="Times New Roman"/>
          <w:szCs w:val="24"/>
          <w:lang w:val="en-US"/>
        </w:rPr>
        <w:t>vegetarian</w:t>
      </w:r>
      <w:r w:rsidRPr="00330613">
        <w:rPr>
          <w:rFonts w:eastAsia="Times New Roman" w:cs="Times New Roman"/>
          <w:szCs w:val="24"/>
        </w:rPr>
        <w:t xml:space="preserve"> </w:t>
      </w:r>
      <w:r>
        <w:rPr>
          <w:rFonts w:eastAsia="Times New Roman" w:cs="Times New Roman"/>
          <w:szCs w:val="24"/>
        </w:rPr>
        <w:t xml:space="preserve">και </w:t>
      </w:r>
      <w:r>
        <w:rPr>
          <w:rFonts w:eastAsia="Times New Roman" w:cs="Times New Roman"/>
          <w:szCs w:val="24"/>
          <w:lang w:val="en-US"/>
        </w:rPr>
        <w:t>vegan</w:t>
      </w:r>
      <w:r w:rsidRPr="00330613">
        <w:rPr>
          <w:rFonts w:eastAsia="Times New Roman" w:cs="Times New Roman"/>
          <w:szCs w:val="24"/>
        </w:rPr>
        <w:t xml:space="preserve"> </w:t>
      </w:r>
      <w:r>
        <w:rPr>
          <w:rFonts w:eastAsia="Times New Roman" w:cs="Times New Roman"/>
          <w:szCs w:val="24"/>
        </w:rPr>
        <w:t>συγκεκριμένες ημέρες της εβδομάδας, αλλά τη Μεγάλη Παρασκευή ε</w:t>
      </w:r>
      <w:r>
        <w:rPr>
          <w:rFonts w:eastAsia="Times New Roman" w:cs="Times New Roman"/>
          <w:szCs w:val="24"/>
        </w:rPr>
        <w:lastRenderedPageBreak/>
        <w:t>πιδίδονται σε κρεατοφαγία ή επιμελώς ξεχνούν τα αποδεδειγμέ</w:t>
      </w:r>
      <w:r>
        <w:rPr>
          <w:rFonts w:eastAsia="Times New Roman" w:cs="Times New Roman"/>
          <w:szCs w:val="24"/>
        </w:rPr>
        <w:t>να ντοκουμέντα</w:t>
      </w:r>
      <w:r>
        <w:rPr>
          <w:rFonts w:eastAsia="Times New Roman" w:cs="Times New Roman"/>
          <w:szCs w:val="24"/>
        </w:rPr>
        <w:t>,</w:t>
      </w:r>
      <w:r>
        <w:rPr>
          <w:rFonts w:eastAsia="Times New Roman" w:cs="Times New Roman"/>
          <w:szCs w:val="24"/>
        </w:rPr>
        <w:t xml:space="preserve"> όπου οι λαθρομετανάστες κατά κόρον και κυρίως στο κέντρο της Αθήνας και αλλού</w:t>
      </w:r>
      <w:r>
        <w:rPr>
          <w:rFonts w:eastAsia="Times New Roman" w:cs="Times New Roman"/>
          <w:szCs w:val="24"/>
        </w:rPr>
        <w:t>,</w:t>
      </w:r>
      <w:r>
        <w:rPr>
          <w:rFonts w:eastAsia="Times New Roman" w:cs="Times New Roman"/>
          <w:szCs w:val="24"/>
        </w:rPr>
        <w:t xml:space="preserve"> έχουν ρημάξει τα αδέσποτα και τα κάνουν μενού για το τραπέζι τους, αυτούς τους αφήνω στα σχόλια άλλων. </w:t>
      </w:r>
    </w:p>
    <w:p w14:paraId="69A55F37"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 xml:space="preserve">Ακούσαμε προλαλήσαντες Βουλευτές </w:t>
      </w:r>
      <w:r>
        <w:rPr>
          <w:rFonts w:eastAsia="Times New Roman" w:cs="Times New Roman"/>
          <w:szCs w:val="24"/>
        </w:rPr>
        <w:t>-</w:t>
      </w:r>
      <w:r>
        <w:rPr>
          <w:rFonts w:eastAsia="Times New Roman" w:cs="Times New Roman"/>
          <w:szCs w:val="24"/>
        </w:rPr>
        <w:t>ήταν εδώ και ο κ. Πολάκ</w:t>
      </w:r>
      <w:r>
        <w:rPr>
          <w:rFonts w:eastAsia="Times New Roman" w:cs="Times New Roman"/>
          <w:szCs w:val="24"/>
        </w:rPr>
        <w:t>ης πριν- σε μια πολύ ωραία στιχομυθία και διαξιφισμό</w:t>
      </w:r>
      <w:r>
        <w:rPr>
          <w:rFonts w:eastAsia="Times New Roman" w:cs="Times New Roman"/>
          <w:szCs w:val="24"/>
        </w:rPr>
        <w:t>,</w:t>
      </w:r>
      <w:r>
        <w:rPr>
          <w:rFonts w:eastAsia="Times New Roman" w:cs="Times New Roman"/>
          <w:szCs w:val="24"/>
        </w:rPr>
        <w:t xml:space="preserve"> σχετικά με τα δάνεια</w:t>
      </w:r>
      <w:r>
        <w:rPr>
          <w:rFonts w:eastAsia="Times New Roman" w:cs="Times New Roman"/>
          <w:szCs w:val="24"/>
        </w:rPr>
        <w:t>,</w:t>
      </w:r>
      <w:r>
        <w:rPr>
          <w:rFonts w:eastAsia="Times New Roman" w:cs="Times New Roman"/>
          <w:szCs w:val="24"/>
        </w:rPr>
        <w:t xml:space="preserve"> που πήρε ο άλφα ή ο βήτα και δικαιολογήθηκε ο καθένας εκ των προλαλησάντων Βουλευτών και ο Υπουργός ότι ήταν όλα νόμιμα και ωραία. </w:t>
      </w:r>
    </w:p>
    <w:p w14:paraId="69A55F38"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Τώρα</w:t>
      </w:r>
      <w:r>
        <w:rPr>
          <w:rFonts w:eastAsia="Times New Roman" w:cs="Times New Roman"/>
          <w:szCs w:val="24"/>
        </w:rPr>
        <w:t>,</w:t>
      </w:r>
      <w:r>
        <w:rPr>
          <w:rFonts w:eastAsia="Times New Roman" w:cs="Times New Roman"/>
          <w:szCs w:val="24"/>
        </w:rPr>
        <w:t xml:space="preserve"> πώς γίνεται να παίρνει καταναλωτικό δάνειο</w:t>
      </w:r>
      <w:r>
        <w:rPr>
          <w:rFonts w:eastAsia="Times New Roman" w:cs="Times New Roman"/>
          <w:szCs w:val="24"/>
        </w:rPr>
        <w:t xml:space="preserve"> 100.000 ευρώ ο οποιοσδήποτε με υποθήκη ένα ήδη υποθηκευμένο ακίνητο</w:t>
      </w:r>
      <w:r>
        <w:rPr>
          <w:rFonts w:eastAsia="Times New Roman" w:cs="Times New Roman"/>
          <w:szCs w:val="24"/>
        </w:rPr>
        <w:t>,</w:t>
      </w:r>
      <w:r>
        <w:rPr>
          <w:rFonts w:eastAsia="Times New Roman" w:cs="Times New Roman"/>
          <w:szCs w:val="24"/>
        </w:rPr>
        <w:t xml:space="preserve"> το οποίο έχει και υπερτιμημένη αξία, αυτό είναι άλλο ζητούμενο. </w:t>
      </w:r>
    </w:p>
    <w:p w14:paraId="69A55F39"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Όμως, είναι και υποκριτικό</w:t>
      </w:r>
      <w:r>
        <w:rPr>
          <w:rFonts w:eastAsia="Times New Roman" w:cs="Times New Roman"/>
          <w:szCs w:val="24"/>
        </w:rPr>
        <w:t>,</w:t>
      </w:r>
      <w:r>
        <w:rPr>
          <w:rFonts w:eastAsia="Times New Roman" w:cs="Times New Roman"/>
          <w:szCs w:val="24"/>
        </w:rPr>
        <w:t xml:space="preserve"> από πλευράς Νέας Δημοκρατίας και ΠΑΣΟΚ, που μου κουνάνε το δάχτυλο, όταν τα ίδια τα κόμματα τ</w:t>
      </w:r>
      <w:r>
        <w:rPr>
          <w:rFonts w:eastAsia="Times New Roman" w:cs="Times New Roman"/>
          <w:szCs w:val="24"/>
        </w:rPr>
        <w:t>ους οφείλουν άνω των 200 εκατομμυρίων ευρώ έκα</w:t>
      </w:r>
      <w:r>
        <w:rPr>
          <w:rFonts w:eastAsia="Times New Roman" w:cs="Times New Roman"/>
          <w:szCs w:val="24"/>
        </w:rPr>
        <w:lastRenderedPageBreak/>
        <w:t>στο. Μόνο τον τελευταίο ή τον προτελευταίο χρόνο η Νέα Δημοκρατία πήρε άλλα 25 εκατομμύρια ευρώ δάνειο. Αυτά είναι δανεικά και αγύριστα, για να ξέρουμε τι γίνεται. Ή να έχουμε τις περιπτώσεις θαλασσοδανείων ξεχ</w:t>
      </w:r>
      <w:r>
        <w:rPr>
          <w:rFonts w:eastAsia="Times New Roman" w:cs="Times New Roman"/>
          <w:szCs w:val="24"/>
        </w:rPr>
        <w:t xml:space="preserve">ασμένων, όπως αφορούσαν τον «ΚΗΡΥΚΑ ΧΑΝΙΩΝ» και άλλες «επιχειρήσεις» και όταν τους έπιασαν </w:t>
      </w:r>
      <w:r>
        <w:rPr>
          <w:rFonts w:eastAsia="Times New Roman" w:cs="Times New Roman"/>
          <w:szCs w:val="24"/>
        </w:rPr>
        <w:t>«</w:t>
      </w:r>
      <w:r>
        <w:rPr>
          <w:rFonts w:eastAsia="Times New Roman" w:cs="Times New Roman"/>
          <w:szCs w:val="24"/>
        </w:rPr>
        <w:t>με το χέρι στο βάζο, στο μέλι</w:t>
      </w:r>
      <w:r>
        <w:rPr>
          <w:rFonts w:eastAsia="Times New Roman" w:cs="Times New Roman"/>
          <w:szCs w:val="24"/>
        </w:rPr>
        <w:t>»</w:t>
      </w:r>
      <w:r>
        <w:rPr>
          <w:rFonts w:eastAsia="Times New Roman" w:cs="Times New Roman"/>
          <w:szCs w:val="24"/>
        </w:rPr>
        <w:t>, να γίνεται μια ρύθμιση. Και το έχουμε πει πολλές φορές από αυτό εδώ το Βήμα και αλλού ότι είναι το όνειρο του κάθε δανειολήπτη η ρύθ</w:t>
      </w:r>
      <w:r>
        <w:rPr>
          <w:rFonts w:eastAsia="Times New Roman" w:cs="Times New Roman"/>
          <w:szCs w:val="24"/>
        </w:rPr>
        <w:t>μιση</w:t>
      </w:r>
      <w:r>
        <w:rPr>
          <w:rFonts w:eastAsia="Times New Roman" w:cs="Times New Roman"/>
          <w:szCs w:val="24"/>
        </w:rPr>
        <w:t>,</w:t>
      </w:r>
      <w:r>
        <w:rPr>
          <w:rFonts w:eastAsia="Times New Roman" w:cs="Times New Roman"/>
          <w:szCs w:val="24"/>
        </w:rPr>
        <w:t xml:space="preserve"> που έχει γίνει στον «ΚΗΡΥΚΑ ΧΑΝΙΩΝ». Τότε θα μπορούσαν όλοι οι Έλληνες να αποπληρώσουν τα δάνειά τους και τα δάνεια να μην θεωρούνται «κόκκινα» και όλα να πηγαίνουν πολύ καλά. Μιλάμε για τους ευνοϊκότερους όρους</w:t>
      </w:r>
      <w:r>
        <w:rPr>
          <w:rFonts w:eastAsia="Times New Roman" w:cs="Times New Roman"/>
          <w:szCs w:val="24"/>
        </w:rPr>
        <w:t>,</w:t>
      </w:r>
      <w:r>
        <w:rPr>
          <w:rFonts w:eastAsia="Times New Roman" w:cs="Times New Roman"/>
          <w:szCs w:val="24"/>
        </w:rPr>
        <w:t xml:space="preserve"> που μπορεί να βρει κανείς σε ολόκληρη</w:t>
      </w:r>
      <w:r>
        <w:rPr>
          <w:rFonts w:eastAsia="Times New Roman" w:cs="Times New Roman"/>
          <w:szCs w:val="24"/>
        </w:rPr>
        <w:t xml:space="preserve"> την υφήλιο. </w:t>
      </w:r>
    </w:p>
    <w:p w14:paraId="69A55F3A"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 xml:space="preserve">Για να μην μιλήσουμε για τα θαλασσοδάνεια των δήμων, για να μην μιλήσουμε για τα δάνεια διαφόρων και κάποιων επιχειρηματιών οι οποίοι, βέβαια, όσοι έχουν άκρη, όσοι έχουν έναν Μανώλο, </w:t>
      </w:r>
      <w:r w:rsidRPr="00D040C9">
        <w:rPr>
          <w:rFonts w:eastAsia="Times New Roman" w:cs="Times New Roman"/>
          <w:szCs w:val="24"/>
        </w:rPr>
        <w:t>έναν νταλαβερτζή</w:t>
      </w:r>
      <w:r>
        <w:rPr>
          <w:rFonts w:eastAsia="Times New Roman" w:cs="Times New Roman"/>
          <w:szCs w:val="24"/>
        </w:rPr>
        <w:t xml:space="preserve"> για να τους βάλει τον φάκελο από κάτω και</w:t>
      </w:r>
      <w:r>
        <w:rPr>
          <w:rFonts w:eastAsia="Times New Roman" w:cs="Times New Roman"/>
          <w:szCs w:val="24"/>
        </w:rPr>
        <w:t xml:space="preserve"> να μπουν από πάνω φάκελοι άλλων περιπτώσεων, </w:t>
      </w:r>
      <w:r>
        <w:rPr>
          <w:rFonts w:eastAsia="Times New Roman" w:cs="Times New Roman"/>
          <w:szCs w:val="24"/>
        </w:rPr>
        <w:lastRenderedPageBreak/>
        <w:t>τότε δεν έχουν και απολύτως κανένα θέμα</w:t>
      </w:r>
      <w:r>
        <w:rPr>
          <w:rFonts w:eastAsia="Times New Roman" w:cs="Times New Roman"/>
          <w:szCs w:val="24"/>
        </w:rPr>
        <w:t>,</w:t>
      </w:r>
      <w:r>
        <w:rPr>
          <w:rFonts w:eastAsia="Times New Roman" w:cs="Times New Roman"/>
          <w:szCs w:val="24"/>
        </w:rPr>
        <w:t xml:space="preserve"> διότι κανείς δεν τους ενοχλεί. </w:t>
      </w:r>
    </w:p>
    <w:p w14:paraId="69A55F3B"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Βέβαια, να υπενθυμίσουμε ότι η Χρυσή Αυγή δεν έχει κανένα δάνειο, δεν έχει χρηματοδότηση, δεν έχει τίποτα και παρ’ όλα αυτά</w:t>
      </w:r>
      <w:r>
        <w:rPr>
          <w:rFonts w:eastAsia="Times New Roman" w:cs="Times New Roman"/>
          <w:szCs w:val="24"/>
        </w:rPr>
        <w:t>,</w:t>
      </w:r>
      <w:r>
        <w:rPr>
          <w:rFonts w:eastAsia="Times New Roman" w:cs="Times New Roman"/>
          <w:szCs w:val="24"/>
        </w:rPr>
        <w:t xml:space="preserve"> παραμένει στ</w:t>
      </w:r>
      <w:r>
        <w:rPr>
          <w:rFonts w:eastAsia="Times New Roman" w:cs="Times New Roman"/>
          <w:szCs w:val="24"/>
        </w:rPr>
        <w:t>αθερά τρίτη πολιτική δύναμη</w:t>
      </w:r>
      <w:r>
        <w:rPr>
          <w:rFonts w:eastAsia="Times New Roman" w:cs="Times New Roman"/>
          <w:szCs w:val="24"/>
        </w:rPr>
        <w:t>,</w:t>
      </w:r>
      <w:r>
        <w:rPr>
          <w:rFonts w:eastAsia="Times New Roman" w:cs="Times New Roman"/>
          <w:szCs w:val="24"/>
        </w:rPr>
        <w:t xml:space="preserve"> με ανοδικές τάσεις. </w:t>
      </w:r>
    </w:p>
    <w:p w14:paraId="69A55F3C"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Μέσα σε όλο αυτό, οι μικρομεσαίοι</w:t>
      </w:r>
      <w:r>
        <w:rPr>
          <w:rFonts w:eastAsia="Times New Roman" w:cs="Times New Roman"/>
          <w:szCs w:val="24"/>
        </w:rPr>
        <w:t>,</w:t>
      </w:r>
      <w:r>
        <w:rPr>
          <w:rFonts w:eastAsia="Times New Roman" w:cs="Times New Roman"/>
          <w:szCs w:val="24"/>
        </w:rPr>
        <w:t xml:space="preserve"> οι οποίοι αγωνιούν </w:t>
      </w:r>
      <w:r>
        <w:rPr>
          <w:rFonts w:eastAsia="Times New Roman" w:cs="Times New Roman"/>
          <w:szCs w:val="24"/>
        </w:rPr>
        <w:t xml:space="preserve">για </w:t>
      </w:r>
      <w:r>
        <w:rPr>
          <w:rFonts w:eastAsia="Times New Roman" w:cs="Times New Roman"/>
          <w:szCs w:val="24"/>
        </w:rPr>
        <w:t>να πάρουν ένα επιχειρηματικό δάνειο, ένα δάνειο κίνησης</w:t>
      </w:r>
      <w:r>
        <w:rPr>
          <w:rFonts w:eastAsia="Times New Roman" w:cs="Times New Roman"/>
          <w:szCs w:val="24"/>
        </w:rPr>
        <w:t>,</w:t>
      </w:r>
      <w:r>
        <w:rPr>
          <w:rFonts w:eastAsia="Times New Roman" w:cs="Times New Roman"/>
          <w:szCs w:val="24"/>
        </w:rPr>
        <w:t xml:space="preserve"> για να μπορέσουν να λειτουργήσουν, βλέπουν να μην παίρνουν τίποτα και εξοργίζονται με τα «καταναλωτικά» -εντός πολλών εισαγωγικών- δάνεια των 100.000 ευρώ και άλλα.</w:t>
      </w:r>
    </w:p>
    <w:p w14:paraId="69A55F3D"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Για το εν λόγω νομοσχέδιο, το οποίο έχει πολύ ενδιαφέροντα τίτλο</w:t>
      </w:r>
      <w:r>
        <w:rPr>
          <w:rFonts w:eastAsia="Times New Roman" w:cs="Times New Roman"/>
          <w:szCs w:val="24"/>
        </w:rPr>
        <w:t>,</w:t>
      </w:r>
      <w:r>
        <w:rPr>
          <w:rFonts w:eastAsia="Times New Roman" w:cs="Times New Roman"/>
          <w:szCs w:val="24"/>
        </w:rPr>
        <w:t xml:space="preserve"> διότι ασχολείται με τα α</w:t>
      </w:r>
      <w:r>
        <w:rPr>
          <w:rFonts w:eastAsia="Times New Roman" w:cs="Times New Roman"/>
          <w:szCs w:val="24"/>
        </w:rPr>
        <w:t xml:space="preserve">νθρώπινα δικαιώματα, με τα δικαιώματα των κατηγορουμένων, με τα τεκμήρια της αθωότητας και διάφορα άλλα πολύ ενδιαφέροντα: Βέβαια, όλα αυτά είναι στα λόγια και στα χαρτιά και α λα καρτ, άκρως επιλεκτικά σε συγκεκριμένες περιπτώσεις. </w:t>
      </w:r>
    </w:p>
    <w:p w14:paraId="69A55F3E"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lastRenderedPageBreak/>
        <w:t>Να υπενθυμίσουμε την π</w:t>
      </w:r>
      <w:r>
        <w:rPr>
          <w:rFonts w:eastAsia="Times New Roman" w:cs="Times New Roman"/>
          <w:szCs w:val="24"/>
        </w:rPr>
        <w:t>ερίφημη «Χρυσαυγιάδα» του 2013 στην προκειμένη περίπτωση, σε σχέση με όλα τα δικαιώματα των φερόμενων ως κατηγορουμένων, των Βουλευτών της Χρυσής Αυγής, του αρχηγού, στελεχών, οι οποίοι έπαιζαν πρώτη είδηση στα δελτία των οχτώ, χωρίς να έχουν ούτε αλλοιωμέ</w:t>
      </w:r>
      <w:r>
        <w:rPr>
          <w:rFonts w:eastAsia="Times New Roman" w:cs="Times New Roman"/>
          <w:szCs w:val="24"/>
        </w:rPr>
        <w:t xml:space="preserve">να τα πρόσωπά τους, ενώ μέχρι και ο τελευταίος βιαστής, παιδεραστής παρουσιάζεται χωρίς τίποτε άλλο, προσωπικά στοιχεία, δεδομένα. </w:t>
      </w:r>
    </w:p>
    <w:p w14:paraId="69A55F3F"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Να συνεχίσουμε με την άποψη και τη θέση</w:t>
      </w:r>
      <w:r>
        <w:rPr>
          <w:rFonts w:eastAsia="Times New Roman" w:cs="Times New Roman"/>
          <w:szCs w:val="24"/>
        </w:rPr>
        <w:t>,</w:t>
      </w:r>
      <w:r>
        <w:rPr>
          <w:rFonts w:eastAsia="Times New Roman" w:cs="Times New Roman"/>
          <w:szCs w:val="24"/>
        </w:rPr>
        <w:t xml:space="preserve"> που έχει όλο το συνταγματικό τόξο, που δεν ομιλεί σε πολλές των περιπτώσεων με την </w:t>
      </w:r>
      <w:r>
        <w:rPr>
          <w:rFonts w:eastAsia="Times New Roman" w:cs="Times New Roman"/>
          <w:szCs w:val="24"/>
        </w:rPr>
        <w:t>εγκληματική ναζιστική οργάνωση, όπως λέτε, ενώ η δίκη τρέχει και πολλές φορές βλέπουμε εδώ δια στόματος Πρωθυπουργού, αρχηγού Αξιωματικής Αντιπολίτευσης, Βουλευτών, Υπουργών να ομιλούν λες και είναι το αποτέλεσμα συγκεκριμένο της δίκης αυτής και δεν χρειάζ</w:t>
      </w:r>
      <w:r>
        <w:rPr>
          <w:rFonts w:eastAsia="Times New Roman" w:cs="Times New Roman"/>
          <w:szCs w:val="24"/>
        </w:rPr>
        <w:t xml:space="preserve">εται να περιμένουμε μέχρι να ολοκληρωθεί η διαδικασία της. </w:t>
      </w:r>
    </w:p>
    <w:p w14:paraId="69A55F40"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Μ</w:t>
      </w:r>
      <w:r>
        <w:rPr>
          <w:rFonts w:eastAsia="Times New Roman" w:cs="Times New Roman"/>
          <w:szCs w:val="24"/>
        </w:rPr>
        <w:t>ια</w:t>
      </w:r>
      <w:r>
        <w:rPr>
          <w:rFonts w:eastAsia="Times New Roman" w:cs="Times New Roman"/>
          <w:szCs w:val="24"/>
        </w:rPr>
        <w:t>ς</w:t>
      </w:r>
      <w:r>
        <w:rPr>
          <w:rFonts w:eastAsia="Times New Roman" w:cs="Times New Roman"/>
          <w:szCs w:val="24"/>
        </w:rPr>
        <w:t xml:space="preserve"> και μιλάμε για ανθρώπινα δικαιώματα, στην τελευταία ομιλία του ο Αρχηγός της Χρυσής Αυγής εντός του Κοινοβουλίου αναφέρθηκε και στον εξευτελισμό του κοινοβουλευτικού </w:t>
      </w:r>
      <w:r>
        <w:rPr>
          <w:rFonts w:eastAsia="Times New Roman" w:cs="Times New Roman"/>
          <w:szCs w:val="24"/>
        </w:rPr>
        <w:lastRenderedPageBreak/>
        <w:t>ελέγχου</w:t>
      </w:r>
      <w:r>
        <w:rPr>
          <w:rFonts w:eastAsia="Times New Roman" w:cs="Times New Roman"/>
          <w:szCs w:val="24"/>
        </w:rPr>
        <w:t>,</w:t>
      </w:r>
      <w:r>
        <w:rPr>
          <w:rFonts w:eastAsia="Times New Roman" w:cs="Times New Roman"/>
          <w:szCs w:val="24"/>
        </w:rPr>
        <w:t xml:space="preserve"> όπου και ο εν λό</w:t>
      </w:r>
      <w:r>
        <w:rPr>
          <w:rFonts w:eastAsia="Times New Roman" w:cs="Times New Roman"/>
          <w:szCs w:val="24"/>
        </w:rPr>
        <w:t xml:space="preserve">γω Υπουργός </w:t>
      </w:r>
      <w:r>
        <w:rPr>
          <w:rFonts w:eastAsia="Times New Roman" w:cs="Times New Roman"/>
          <w:szCs w:val="24"/>
        </w:rPr>
        <w:t>-</w:t>
      </w:r>
      <w:r>
        <w:rPr>
          <w:rFonts w:eastAsia="Times New Roman" w:cs="Times New Roman"/>
          <w:szCs w:val="24"/>
        </w:rPr>
        <w:t>που λείπει αυτήν τη στιγμή</w:t>
      </w:r>
      <w:r>
        <w:rPr>
          <w:rFonts w:eastAsia="Times New Roman" w:cs="Times New Roman"/>
          <w:szCs w:val="24"/>
        </w:rPr>
        <w:t xml:space="preserve">, </w:t>
      </w:r>
      <w:r>
        <w:rPr>
          <w:rFonts w:eastAsia="Times New Roman" w:cs="Times New Roman"/>
          <w:szCs w:val="24"/>
        </w:rPr>
        <w:t>μόλις έφυγε, δεν πειράζει- δεν απαντάει στον συνταγματικά κατοχυρωμένο κοινοβουλευτικό έλεγχο που ασκείται από τη Χρυσή Αυγή, όπως και άλλοι Υπουργοί του ΣΥΡΙΖΑ, με κάποια προσχήματα, ότι δεν απαντάνε στη ναζιστική-</w:t>
      </w:r>
      <w:r>
        <w:rPr>
          <w:rFonts w:eastAsia="Times New Roman" w:cs="Times New Roman"/>
          <w:szCs w:val="24"/>
        </w:rPr>
        <w:t>εγκληματική οργάνωση, ότι «για λόγους συνταγματικής τάξης» και διάφορα άλλα κουραφέξαλα. Δεν πειράζει, θα τα βρείτε μπροστά σας.</w:t>
      </w:r>
    </w:p>
    <w:p w14:paraId="69A55F41"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Όσο για τον ΣΥΡΙΖΑ, που κάποτε</w:t>
      </w:r>
      <w:r>
        <w:rPr>
          <w:rFonts w:eastAsia="Times New Roman" w:cs="Times New Roman"/>
          <w:szCs w:val="24"/>
        </w:rPr>
        <w:t>,</w:t>
      </w:r>
      <w:r>
        <w:rPr>
          <w:rFonts w:eastAsia="Times New Roman" w:cs="Times New Roman"/>
          <w:szCs w:val="24"/>
        </w:rPr>
        <w:t xml:space="preserve"> δια στόματος Πρωθυπουργού</w:t>
      </w:r>
      <w:r>
        <w:rPr>
          <w:rFonts w:eastAsia="Times New Roman" w:cs="Times New Roman"/>
          <w:szCs w:val="24"/>
        </w:rPr>
        <w:t>,</w:t>
      </w:r>
      <w:r>
        <w:rPr>
          <w:rFonts w:eastAsia="Times New Roman" w:cs="Times New Roman"/>
          <w:szCs w:val="24"/>
        </w:rPr>
        <w:t xml:space="preserve"> έλεγε και διατυμπάνιζε ότι ο ΣΥΡΙΖΑ είναι κάθε λέξη του Συντάγματος,</w:t>
      </w:r>
      <w:r>
        <w:rPr>
          <w:rFonts w:eastAsia="Times New Roman" w:cs="Times New Roman"/>
          <w:szCs w:val="24"/>
        </w:rPr>
        <w:t xml:space="preserve"> βλέπουμε</w:t>
      </w:r>
      <w:r>
        <w:rPr>
          <w:rFonts w:eastAsia="Times New Roman" w:cs="Times New Roman"/>
          <w:szCs w:val="24"/>
        </w:rPr>
        <w:t>,</w:t>
      </w:r>
      <w:r>
        <w:rPr>
          <w:rFonts w:eastAsia="Times New Roman" w:cs="Times New Roman"/>
          <w:szCs w:val="24"/>
        </w:rPr>
        <w:t xml:space="preserve"> ειδικότερα τον τελευταίο χρόνο</w:t>
      </w:r>
      <w:r>
        <w:rPr>
          <w:rFonts w:eastAsia="Times New Roman" w:cs="Times New Roman"/>
          <w:szCs w:val="24"/>
        </w:rPr>
        <w:t>,</w:t>
      </w:r>
      <w:r>
        <w:rPr>
          <w:rFonts w:eastAsia="Times New Roman" w:cs="Times New Roman"/>
          <w:szCs w:val="24"/>
        </w:rPr>
        <w:t xml:space="preserve"> με τις ενέργειες και τις πράξεις σας ότι τελικά είσαστε αυτοί που καταπατάτε κάθε λέξη του Συντάγματος. </w:t>
      </w:r>
    </w:p>
    <w:p w14:paraId="69A55F42"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Με αποκορύφωμα τα όσα συνέβησαν, τραγελαφικά, αισχρά, αντεθνικά, απαράδεκτα, αντισυνταγματικά με την περίφημ</w:t>
      </w:r>
      <w:r>
        <w:rPr>
          <w:rFonts w:eastAsia="Times New Roman" w:cs="Times New Roman"/>
          <w:szCs w:val="24"/>
        </w:rPr>
        <w:t>η αυτή «συμφωνία» -εντός πολλών εισαγωγικών- προδοσία των Πρεσπών. Μετά τα αίσχη</w:t>
      </w:r>
      <w:r>
        <w:rPr>
          <w:rFonts w:eastAsia="Times New Roman" w:cs="Times New Roman"/>
          <w:szCs w:val="24"/>
        </w:rPr>
        <w:t>,</w:t>
      </w:r>
      <w:r>
        <w:rPr>
          <w:rFonts w:eastAsia="Times New Roman" w:cs="Times New Roman"/>
          <w:szCs w:val="24"/>
        </w:rPr>
        <w:t xml:space="preserve"> που συνέβησαν στα Σκόπια, όπου και εκεί το όποιο Σύνταγμα είχαν έγινε κουρελόχαρτο στην κυριολεξία, πατσαβουρόχαρτο και ήταν έτοιμη και ειλημμένη α</w:t>
      </w:r>
      <w:r>
        <w:rPr>
          <w:rFonts w:eastAsia="Times New Roman" w:cs="Times New Roman"/>
          <w:szCs w:val="24"/>
        </w:rPr>
        <w:lastRenderedPageBreak/>
        <w:t>πόφαση, έγιναν εδώ και οι δ</w:t>
      </w:r>
      <w:r>
        <w:rPr>
          <w:rFonts w:eastAsia="Times New Roman" w:cs="Times New Roman"/>
          <w:szCs w:val="24"/>
        </w:rPr>
        <w:t>ιαδικασίες και δυστυχώς</w:t>
      </w:r>
      <w:r>
        <w:rPr>
          <w:rFonts w:eastAsia="Times New Roman" w:cs="Times New Roman"/>
          <w:szCs w:val="24"/>
        </w:rPr>
        <w:t>,,</w:t>
      </w:r>
      <w:r>
        <w:rPr>
          <w:rFonts w:eastAsia="Times New Roman" w:cs="Times New Roman"/>
          <w:szCs w:val="24"/>
        </w:rPr>
        <w:t xml:space="preserve"> με τις πλάτες της Αξιωματικής Αντιπολίτευσης δεν έγιναν τα προβλεπόμενα. Πέρασε αυτή η </w:t>
      </w:r>
      <w:r>
        <w:rPr>
          <w:rFonts w:eastAsia="Times New Roman" w:cs="Times New Roman"/>
          <w:szCs w:val="24"/>
        </w:rPr>
        <w:t>σ</w:t>
      </w:r>
      <w:r>
        <w:rPr>
          <w:rFonts w:eastAsia="Times New Roman" w:cs="Times New Roman"/>
          <w:szCs w:val="24"/>
        </w:rPr>
        <w:t>υμφωνία με απλή, σχετική πλειοψηφία</w:t>
      </w:r>
      <w:r>
        <w:rPr>
          <w:rFonts w:eastAsia="Times New Roman" w:cs="Times New Roman"/>
          <w:szCs w:val="24"/>
        </w:rPr>
        <w:t>,</w:t>
      </w:r>
      <w:r>
        <w:rPr>
          <w:rFonts w:eastAsia="Times New Roman" w:cs="Times New Roman"/>
          <w:szCs w:val="24"/>
        </w:rPr>
        <w:t xml:space="preserve"> αντί να περάσει, όπως ορίζει το Σύνταγμα, με εκατόν ογδόντα έναν Βουλευτές. </w:t>
      </w:r>
    </w:p>
    <w:p w14:paraId="69A55F43"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Είδαμε και διάφορα άλλα τραγ</w:t>
      </w:r>
      <w:r>
        <w:rPr>
          <w:rFonts w:eastAsia="Times New Roman" w:cs="Times New Roman"/>
          <w:szCs w:val="24"/>
        </w:rPr>
        <w:t xml:space="preserve">ελαφικά γεγονότα να συμβαίνουν στο </w:t>
      </w:r>
      <w:r>
        <w:rPr>
          <w:rFonts w:eastAsia="Times New Roman" w:cs="Times New Roman"/>
          <w:szCs w:val="24"/>
        </w:rPr>
        <w:t xml:space="preserve">ελληνικό </w:t>
      </w:r>
      <w:r>
        <w:rPr>
          <w:rFonts w:eastAsia="Times New Roman" w:cs="Times New Roman"/>
          <w:szCs w:val="24"/>
        </w:rPr>
        <w:t>Κοινοβούλιο. Από τη στιγμή που έχει χαθεί η δεδηλωμένη, δεν υπάρχει πλειοψηφία επί της ουσίας. Βλέπουμε Βουλευτές οι οποίοι είναι δανεικοί, με μεταγραφή, με υποσχετική, Βουλευτές που υπάρχουν σε δύο κόμματα μέχρι</w:t>
      </w:r>
      <w:r>
        <w:rPr>
          <w:rFonts w:eastAsia="Times New Roman" w:cs="Times New Roman"/>
          <w:szCs w:val="24"/>
        </w:rPr>
        <w:t xml:space="preserve"> και αυτήν τη στιγμή που μιλάμε, για να καταλάβετε τι συμβαίνει όταν λέμε ότι εξευτελίζετε στην κυριολεξία το Σύνταγμα, το Κοινοβούλιο, όλα. </w:t>
      </w:r>
    </w:p>
    <w:p w14:paraId="69A55F44"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Και μιλάτε για δικαιώματα ανθρώπινα, τα δικαιώματα των κατηγορουμένων και όλα αυτά που ακούγονται πολύ εύηχα και π</w:t>
      </w:r>
      <w:r>
        <w:rPr>
          <w:rFonts w:eastAsia="Times New Roman" w:cs="Times New Roman"/>
          <w:szCs w:val="24"/>
        </w:rPr>
        <w:t>ολύ ωραία. Όλα αυτά, βέβαια, επαναλαμβάνουμε γίνονται α λα καρτ.</w:t>
      </w:r>
    </w:p>
    <w:p w14:paraId="69A55F45"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lastRenderedPageBreak/>
        <w:t xml:space="preserve">Στο εν λόγω νομοσχέδιο ακούσαμε και τον αγορητή της Χρυσής Αυγής, ακούσαμε και διάφορους άλλους Βουλευτές, οι οποίοι έθεσαν διάφορα ζητήματα, άρθρα, απορίες. </w:t>
      </w:r>
    </w:p>
    <w:p w14:paraId="69A55F46"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Η φωτογραφική διάταξη για τον Ευ</w:t>
      </w:r>
      <w:r>
        <w:rPr>
          <w:rFonts w:eastAsia="Times New Roman" w:cs="Times New Roman"/>
          <w:szCs w:val="24"/>
        </w:rPr>
        <w:t xml:space="preserve">ρωπαίο </w:t>
      </w:r>
      <w:r>
        <w:rPr>
          <w:rFonts w:eastAsia="Times New Roman" w:cs="Times New Roman"/>
          <w:szCs w:val="24"/>
        </w:rPr>
        <w:t xml:space="preserve">εισαγγελέα </w:t>
      </w:r>
      <w:r>
        <w:rPr>
          <w:rFonts w:eastAsia="Times New Roman" w:cs="Times New Roman"/>
          <w:szCs w:val="24"/>
        </w:rPr>
        <w:t>δείχνει πόσο πολύ σας ενδιαφέρει η τήρηση του Συντάγματος και να είστε κάθε λέξη του Συντάγματος, όπως λέγατε κάποτε. Είναι μια φωτογραφική διάταξη η οποία τους εκατοντάδες εισαγγελείς που υπάρχουν στη χώρα, τους περιορίζει σε έναν αριθμό</w:t>
      </w:r>
      <w:r>
        <w:rPr>
          <w:rFonts w:eastAsia="Times New Roman" w:cs="Times New Roman"/>
          <w:szCs w:val="24"/>
        </w:rPr>
        <w:t xml:space="preserve"> τεσσάρων-πέντε εισαγγελέων οι οποίοι μπορούν και τηρούν αυτές τις φωτογραφικές προϋποθέσεις.</w:t>
      </w:r>
    </w:p>
    <w:p w14:paraId="69A55F47"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 xml:space="preserve">Ακούσαμε πολλή συζήτηση για τη διαδικασία του αυτοφώρου για τους δημοσιογράφους και διαξιφισμούς. Βέβαια, εδώ αυτό το οποίο έχουμε να επισημάνουμε είναι το εξής: </w:t>
      </w:r>
      <w:r>
        <w:rPr>
          <w:rFonts w:eastAsia="Times New Roman" w:cs="Times New Roman"/>
          <w:szCs w:val="24"/>
        </w:rPr>
        <w:t>Όταν γίνεται μία μήνυση από κάποιον Βουλευτή ή στέλεχος της Χρυσής Αυγής, επειδή συκοφαντείται ή καθυβρίζεται από κάποιον δημοσιογράφο, βλέπουμε να μην κινείται απολύτως κα</w:t>
      </w:r>
      <w:r>
        <w:rPr>
          <w:rFonts w:eastAsia="Times New Roman" w:cs="Times New Roman"/>
          <w:szCs w:val="24"/>
        </w:rPr>
        <w:t>μ</w:t>
      </w:r>
      <w:r>
        <w:rPr>
          <w:rFonts w:eastAsia="Times New Roman" w:cs="Times New Roman"/>
          <w:szCs w:val="24"/>
        </w:rPr>
        <w:t>μία διαδικασία στην κυριολεξία, αλλά όταν ενοχλείται ένας μεγαλοεπιχειρηματίας, ένα</w:t>
      </w:r>
      <w:r>
        <w:rPr>
          <w:rFonts w:eastAsia="Times New Roman" w:cs="Times New Roman"/>
          <w:szCs w:val="24"/>
        </w:rPr>
        <w:t xml:space="preserve">ς παράγοντας ή ένας Υπουργός της Κυβέρνησης ή </w:t>
      </w:r>
      <w:r>
        <w:rPr>
          <w:rFonts w:eastAsia="Times New Roman" w:cs="Times New Roman"/>
          <w:szCs w:val="24"/>
        </w:rPr>
        <w:lastRenderedPageBreak/>
        <w:t xml:space="preserve">κάποιος άλλος, βλέπουμε να κινούνται αναλόγως της περιστάσεως οι αυτόφωρες διαδικασίες και μάλιστα με κινηματογραφικού τύπου διαδικασίες. </w:t>
      </w:r>
    </w:p>
    <w:p w14:paraId="69A55F48"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 xml:space="preserve">Ακούσαμε και για τα αδικήματα δια του Τύπου. Για το γεγονός βέβαια ότι </w:t>
      </w:r>
      <w:r>
        <w:rPr>
          <w:rFonts w:eastAsia="Times New Roman" w:cs="Times New Roman"/>
          <w:szCs w:val="24"/>
        </w:rPr>
        <w:t xml:space="preserve">σύσσωμός ο </w:t>
      </w:r>
      <w:r>
        <w:rPr>
          <w:rFonts w:eastAsia="Times New Roman" w:cs="Times New Roman"/>
          <w:szCs w:val="24"/>
          <w:lang w:val="en-US"/>
        </w:rPr>
        <w:t>main</w:t>
      </w:r>
      <w:r w:rsidRPr="00112903">
        <w:rPr>
          <w:rFonts w:eastAsia="Times New Roman" w:cs="Times New Roman"/>
          <w:szCs w:val="24"/>
        </w:rPr>
        <w:t xml:space="preserve"> </w:t>
      </w:r>
      <w:r>
        <w:rPr>
          <w:rFonts w:eastAsia="Times New Roman" w:cs="Times New Roman"/>
          <w:szCs w:val="24"/>
          <w:lang w:val="en-US"/>
        </w:rPr>
        <w:t>stream</w:t>
      </w:r>
      <w:r>
        <w:rPr>
          <w:rFonts w:eastAsia="Times New Roman" w:cs="Times New Roman"/>
          <w:szCs w:val="24"/>
        </w:rPr>
        <w:t xml:space="preserve"> Τύπος της </w:t>
      </w:r>
      <w:r>
        <w:rPr>
          <w:rFonts w:eastAsia="Times New Roman" w:cs="Times New Roman"/>
          <w:szCs w:val="24"/>
        </w:rPr>
        <w:t xml:space="preserve">πατρίδας </w:t>
      </w:r>
      <w:r>
        <w:rPr>
          <w:rFonts w:eastAsia="Times New Roman" w:cs="Times New Roman"/>
          <w:szCs w:val="24"/>
        </w:rPr>
        <w:t xml:space="preserve">μας έχει τσαλαπατήσει κάθε έννοια νομιμότητας σε ό,τι έχει να κάνει με τα της Χρυσής Αυγής, με το πώς παρουσιάζουν γεγονότα, ενέργειες, πράξεις ή δεν παρουσιάζουν καθόλου, δεν τρέχει τίποτα απολύτως. </w:t>
      </w:r>
    </w:p>
    <w:p w14:paraId="69A55F49"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 xml:space="preserve">Όπως και να </w:t>
      </w:r>
      <w:r>
        <w:rPr>
          <w:rFonts w:eastAsia="Times New Roman" w:cs="Times New Roman"/>
          <w:szCs w:val="24"/>
        </w:rPr>
        <w:t>έχει, θεωρούμε ότι το εν λόγω νομοσχέδιο δεν πρόκειται να λύσει τίποτα απολύτως. Όλα αυτά είναι στάχτη στα μάτια του κόσμου, για να συνεχίσει να λειτουργεί με αυτόν τον άθλιο τρόπο που λειτουργεί το σύστημα, η κοινωνία και όλα τα υπόλοιπα.</w:t>
      </w:r>
    </w:p>
    <w:p w14:paraId="69A55F4A"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Σας ευχαριστώ πο</w:t>
      </w:r>
      <w:r>
        <w:rPr>
          <w:rFonts w:eastAsia="Times New Roman" w:cs="Times New Roman"/>
          <w:szCs w:val="24"/>
        </w:rPr>
        <w:t>λύ.</w:t>
      </w:r>
    </w:p>
    <w:p w14:paraId="69A55F4B" w14:textId="77777777" w:rsidR="00C9651F" w:rsidRDefault="002D2592">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sidRPr="007642FF">
        <w:rPr>
          <w:rFonts w:eastAsia="Times New Roman" w:cs="Times New Roman"/>
          <w:b/>
          <w:szCs w:val="24"/>
        </w:rPr>
        <w:t>:</w:t>
      </w:r>
      <w:r>
        <w:rPr>
          <w:rFonts w:eastAsia="Times New Roman" w:cs="Times New Roman"/>
          <w:b/>
          <w:szCs w:val="24"/>
        </w:rPr>
        <w:t xml:space="preserve"> </w:t>
      </w:r>
      <w:r>
        <w:rPr>
          <w:rFonts w:eastAsia="Times New Roman" w:cs="Times New Roman"/>
          <w:szCs w:val="24"/>
        </w:rPr>
        <w:t>Σας ευχαριστούμε.</w:t>
      </w:r>
    </w:p>
    <w:p w14:paraId="69A55F4C"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Η κ. Βράντζα από τον ΣΥΡΙΖΑ έχει τον λόγο.</w:t>
      </w:r>
    </w:p>
    <w:p w14:paraId="69A55F4D" w14:textId="77777777" w:rsidR="00C9651F" w:rsidRDefault="002D2592">
      <w:pPr>
        <w:spacing w:line="600" w:lineRule="auto"/>
        <w:ind w:firstLine="720"/>
        <w:jc w:val="both"/>
        <w:rPr>
          <w:rFonts w:eastAsia="Times New Roman" w:cs="Times New Roman"/>
          <w:szCs w:val="24"/>
        </w:rPr>
      </w:pPr>
      <w:r>
        <w:rPr>
          <w:rFonts w:eastAsia="Times New Roman" w:cs="Times New Roman"/>
          <w:b/>
          <w:szCs w:val="24"/>
        </w:rPr>
        <w:lastRenderedPageBreak/>
        <w:t>ΠΑΝΑΓΙΩΤΑ ΒΡΑΝΤΖΑ</w:t>
      </w:r>
      <w:r w:rsidRPr="007642FF">
        <w:rPr>
          <w:rFonts w:eastAsia="Times New Roman" w:cs="Times New Roman"/>
          <w:b/>
          <w:szCs w:val="24"/>
        </w:rPr>
        <w:t>:</w:t>
      </w:r>
      <w:r>
        <w:rPr>
          <w:rFonts w:eastAsia="Times New Roman" w:cs="Times New Roman"/>
          <w:szCs w:val="24"/>
        </w:rPr>
        <w:t xml:space="preserve"> Ευχαριστώ.</w:t>
      </w:r>
    </w:p>
    <w:p w14:paraId="69A55F4E"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 xml:space="preserve">Κύριε Πρόεδρε, ζήτησα τον λόγο, προκειμένου να εισηγηθώ μια βουλευτική τροπολογία. Είναι η με γενικό αριθμό 1957 και ειδικό 171, για την οποία ο Υπουργός έχει τοποθετηθεί και την κάνει δεκτή. </w:t>
      </w:r>
    </w:p>
    <w:p w14:paraId="69A55F4F"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Πρόκειται για μια τροπολογία που αφορά τον Ελληνικό Οργανισμό Γ</w:t>
      </w:r>
      <w:r>
        <w:rPr>
          <w:rFonts w:eastAsia="Times New Roman" w:cs="Times New Roman"/>
          <w:szCs w:val="24"/>
        </w:rPr>
        <w:t>εωργικών Ασφαλίσεων, τον ΕΛΓΑ. Με την παρούσα νομοθετική ρύθμιση γίνεται μια προσπάθεια να διευκολυνθεί περαιτέρω η λειτουργία του Οργανισμού Γεωργικών Ασφαλίσεων και να διευκολυνθεί περισσότερο ο αγροτικός κόσμος, μειώνοντας στην ουσία τον χρόνο καταβολής</w:t>
      </w:r>
      <w:r>
        <w:rPr>
          <w:rFonts w:eastAsia="Times New Roman" w:cs="Times New Roman"/>
          <w:szCs w:val="24"/>
        </w:rPr>
        <w:t xml:space="preserve"> των αποζημιώσεων του </w:t>
      </w:r>
      <w:r>
        <w:rPr>
          <w:rFonts w:eastAsia="Times New Roman" w:cs="Times New Roman"/>
          <w:szCs w:val="24"/>
        </w:rPr>
        <w:t xml:space="preserve">οργανισμού </w:t>
      </w:r>
      <w:r>
        <w:rPr>
          <w:rFonts w:eastAsia="Times New Roman" w:cs="Times New Roman"/>
          <w:szCs w:val="24"/>
        </w:rPr>
        <w:t>στους αγρότες, όταν έχουν δηλώσει ζημιά στο ζωικό ή στο φυτικό κεφάλαιο.</w:t>
      </w:r>
    </w:p>
    <w:p w14:paraId="69A55F50"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Σύμφωνα με την υπάρχουσα νομοθεσία, ως ανταποκριτές του ΕΛΓΑ ορίζονται δημοτικοί υπάλληλοι με προαιρετική πρόταση από τον εκάστοτε δήμαρχο του κάθε δή</w:t>
      </w:r>
      <w:r>
        <w:rPr>
          <w:rFonts w:eastAsia="Times New Roman" w:cs="Times New Roman"/>
          <w:szCs w:val="24"/>
        </w:rPr>
        <w:t xml:space="preserve">μου, την οποία πρόταση τελικά εγκρίνει ο </w:t>
      </w:r>
      <w:r>
        <w:rPr>
          <w:rFonts w:eastAsia="Times New Roman" w:cs="Times New Roman"/>
          <w:szCs w:val="24"/>
        </w:rPr>
        <w:t xml:space="preserve">πρόεδρος </w:t>
      </w:r>
      <w:r>
        <w:rPr>
          <w:rFonts w:eastAsia="Times New Roman" w:cs="Times New Roman"/>
          <w:szCs w:val="24"/>
        </w:rPr>
        <w:t xml:space="preserve">του </w:t>
      </w:r>
      <w:r>
        <w:rPr>
          <w:rFonts w:eastAsia="Times New Roman" w:cs="Times New Roman"/>
          <w:szCs w:val="24"/>
        </w:rPr>
        <w:t>οργανισμού</w:t>
      </w:r>
      <w:r>
        <w:rPr>
          <w:rFonts w:eastAsia="Times New Roman" w:cs="Times New Roman"/>
          <w:szCs w:val="24"/>
        </w:rPr>
        <w:t>.</w:t>
      </w:r>
    </w:p>
    <w:p w14:paraId="69A55F51"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lastRenderedPageBreak/>
        <w:t xml:space="preserve">Αυτό που παρατηρήθηκε σε πολλές περιοχές της χώρας είναι ότι υπήρξε αδυναμία και δυσκολία στη συνεργασία μεταξύ του </w:t>
      </w:r>
      <w:r>
        <w:rPr>
          <w:rFonts w:eastAsia="Times New Roman" w:cs="Times New Roman"/>
          <w:szCs w:val="24"/>
        </w:rPr>
        <w:t xml:space="preserve">οργανισμού </w:t>
      </w:r>
      <w:r>
        <w:rPr>
          <w:rFonts w:eastAsia="Times New Roman" w:cs="Times New Roman"/>
          <w:szCs w:val="24"/>
        </w:rPr>
        <w:t>και των δημοτικών συμβουλίων και των δημάρχων και σε κάποιους α</w:t>
      </w:r>
      <w:r>
        <w:rPr>
          <w:rFonts w:eastAsia="Times New Roman" w:cs="Times New Roman"/>
          <w:szCs w:val="24"/>
        </w:rPr>
        <w:t xml:space="preserve">πομακρυσμένους κυρίως δήμους και μικρές τοπικές κοινότητες υπήρξε αδυναμία να οριστεί κάποιος δημοτικός υπάλληλος, ακριβώς επειδή υπάρχει υποστελέχωση και δεν υπήρχαν τα αντίστοιχα άτομα, ώστε να υπάρξει και ανταποκριτής του ΕΛΓΑ. </w:t>
      </w:r>
    </w:p>
    <w:p w14:paraId="69A55F52"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Ερχόμαστε, λοιπόν, με αυ</w:t>
      </w:r>
      <w:r>
        <w:rPr>
          <w:rFonts w:eastAsia="Times New Roman" w:cs="Times New Roman"/>
          <w:szCs w:val="24"/>
        </w:rPr>
        <w:t>τήν την τροπολογία και λέμε ότι αφ</w:t>
      </w:r>
      <w:r>
        <w:rPr>
          <w:rFonts w:eastAsia="Times New Roman" w:cs="Times New Roman"/>
          <w:szCs w:val="24"/>
        </w:rPr>
        <w:t xml:space="preserve">’ </w:t>
      </w:r>
      <w:r>
        <w:rPr>
          <w:rFonts w:eastAsia="Times New Roman" w:cs="Times New Roman"/>
          <w:szCs w:val="24"/>
        </w:rPr>
        <w:t>ενός πρέπει υποχρεωτικά ο δήμαρχος να ορίσει ανταποκριτή του ΕΛΓΑ, ώστε να μην έχουμε καθυστερήσεις στην καταγραφή της ζημιάς και αφ</w:t>
      </w:r>
      <w:r>
        <w:rPr>
          <w:rFonts w:eastAsia="Times New Roman" w:cs="Times New Roman"/>
          <w:szCs w:val="24"/>
        </w:rPr>
        <w:t xml:space="preserve">’ </w:t>
      </w:r>
      <w:r>
        <w:rPr>
          <w:rFonts w:eastAsia="Times New Roman" w:cs="Times New Roman"/>
          <w:szCs w:val="24"/>
        </w:rPr>
        <w:t>ετέρου, όταν υπάρχει αδυναμία να οριστεί ένας δημοτικός υπάλληλος, να υπάρχει η δυνατό</w:t>
      </w:r>
      <w:r>
        <w:rPr>
          <w:rFonts w:eastAsia="Times New Roman" w:cs="Times New Roman"/>
          <w:szCs w:val="24"/>
        </w:rPr>
        <w:t xml:space="preserve">τητα να οριστεί είτε ένα μέλος του δημοτικού συμβουλίου, είτε ένα μέλος του τοπικού συμβουλίου, της τοπικής κοινότητας, είτε ένα μέλος ή πρόσωπο του οικείου αγροτικού συνεταιρισμού. Έτσι διευκολύνεται και μειώνεται ο χρόνος καταβολής της αποζημίωσης, αφού </w:t>
      </w:r>
      <w:r>
        <w:rPr>
          <w:rFonts w:eastAsia="Times New Roman" w:cs="Times New Roman"/>
          <w:szCs w:val="24"/>
        </w:rPr>
        <w:t xml:space="preserve">δεν έχουμε καθυστερήσεις τουλάχιστον στην αρχή, στο να </w:t>
      </w:r>
      <w:r>
        <w:rPr>
          <w:rFonts w:eastAsia="Times New Roman" w:cs="Times New Roman"/>
          <w:szCs w:val="24"/>
        </w:rPr>
        <w:lastRenderedPageBreak/>
        <w:t xml:space="preserve">καταγραφεί η ζημιά και εξυπηρετείται καλύτερα ο αγροτικός κόσμος. </w:t>
      </w:r>
    </w:p>
    <w:p w14:paraId="69A55F53"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 xml:space="preserve">Κύριε Πρόεδρε, αυτήν την τροπολογία την έχουν υπογράψει δεκατέσσερις Βουλευτές και νομίζω ότι θα γίνει αποδεκτή και από άλλα μέλη του </w:t>
      </w:r>
      <w:r>
        <w:rPr>
          <w:rFonts w:eastAsia="Times New Roman" w:cs="Times New Roman"/>
          <w:szCs w:val="24"/>
        </w:rPr>
        <w:t>Κοινοβουλίου.</w:t>
      </w:r>
    </w:p>
    <w:p w14:paraId="69A55F54"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Ευχαριστώ.</w:t>
      </w:r>
    </w:p>
    <w:p w14:paraId="69A55F55" w14:textId="77777777" w:rsidR="00C9651F" w:rsidRDefault="002D2592">
      <w:pPr>
        <w:spacing w:line="600" w:lineRule="auto"/>
        <w:ind w:firstLine="720"/>
        <w:jc w:val="both"/>
        <w:rPr>
          <w:rFonts w:eastAsia="Times New Roman" w:cs="Times New Roman"/>
          <w:szCs w:val="24"/>
        </w:rPr>
      </w:pPr>
      <w:r w:rsidRPr="00DC4691">
        <w:rPr>
          <w:rFonts w:eastAsia="Times New Roman" w:cs="Times New Roman"/>
          <w:b/>
          <w:szCs w:val="24"/>
        </w:rPr>
        <w:t>ΠΡΟΕΔΡΕΥΩΝ (Γεώργιος Βαρεμένος)</w:t>
      </w:r>
      <w:r w:rsidRPr="007642FF">
        <w:rPr>
          <w:rFonts w:eastAsia="Times New Roman" w:cs="Times New Roman"/>
          <w:b/>
          <w:szCs w:val="24"/>
        </w:rPr>
        <w:t>:</w:t>
      </w:r>
      <w:r w:rsidRPr="00DC4691">
        <w:rPr>
          <w:rFonts w:eastAsia="Times New Roman" w:cs="Times New Roman"/>
          <w:b/>
          <w:szCs w:val="24"/>
        </w:rPr>
        <w:t xml:space="preserve"> </w:t>
      </w:r>
      <w:r>
        <w:rPr>
          <w:rFonts w:eastAsia="Times New Roman" w:cs="Times New Roman"/>
          <w:szCs w:val="24"/>
        </w:rPr>
        <w:t>Και εμείς σας ευχαριστούμε.</w:t>
      </w:r>
    </w:p>
    <w:p w14:paraId="69A55F56"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Ο Κοινοβουλευτικός Εκπρόσωπος του ΣΥΡΙΖΑ κ. Σπυρίδων</w:t>
      </w:r>
      <w:r>
        <w:rPr>
          <w:rFonts w:eastAsia="Times New Roman" w:cs="Times New Roman"/>
          <w:szCs w:val="24"/>
        </w:rPr>
        <w:t>ας</w:t>
      </w:r>
      <w:r>
        <w:rPr>
          <w:rFonts w:eastAsia="Times New Roman" w:cs="Times New Roman"/>
          <w:szCs w:val="24"/>
        </w:rPr>
        <w:t xml:space="preserve"> Λάππας έχει τον λόγο.</w:t>
      </w:r>
    </w:p>
    <w:p w14:paraId="69A55F57" w14:textId="77777777" w:rsidR="00C9651F" w:rsidRDefault="002D2592">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ΑΣ</w:t>
      </w:r>
      <w:r>
        <w:rPr>
          <w:rFonts w:eastAsia="Times New Roman" w:cs="Times New Roman"/>
          <w:b/>
          <w:szCs w:val="24"/>
        </w:rPr>
        <w:t xml:space="preserve"> ΛΑΠΠΑΣ</w:t>
      </w:r>
      <w:r w:rsidRPr="007642FF">
        <w:rPr>
          <w:rFonts w:eastAsia="Times New Roman" w:cs="Times New Roman"/>
          <w:b/>
          <w:szCs w:val="24"/>
        </w:rPr>
        <w:t>:</w:t>
      </w:r>
      <w:r>
        <w:rPr>
          <w:rFonts w:eastAsia="Times New Roman" w:cs="Times New Roman"/>
          <w:szCs w:val="24"/>
        </w:rPr>
        <w:t xml:space="preserve"> Ευχαριστώ, κύριε Πρόεδρε.</w:t>
      </w:r>
    </w:p>
    <w:p w14:paraId="69A55F58"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 xml:space="preserve">Κύριε Πρόεδρε, κύριε Υπουργέ, κυρίες και κύριοι </w:t>
      </w:r>
      <w:r>
        <w:rPr>
          <w:rFonts w:eastAsia="Times New Roman" w:cs="Times New Roman"/>
          <w:szCs w:val="24"/>
        </w:rPr>
        <w:t xml:space="preserve">συνάδελφοι, συμμετείχαμε και στις </w:t>
      </w:r>
      <w:r>
        <w:rPr>
          <w:rFonts w:eastAsia="Times New Roman" w:cs="Times New Roman"/>
          <w:szCs w:val="24"/>
        </w:rPr>
        <w:t xml:space="preserve">επιτροπές </w:t>
      </w:r>
      <w:r>
        <w:rPr>
          <w:rFonts w:eastAsia="Times New Roman" w:cs="Times New Roman"/>
          <w:szCs w:val="24"/>
        </w:rPr>
        <w:t>και είχαμε έναν πλούσιο, γόνιμο διάλογο πολλού χρόνου μεταξύ των Βουλευτών και των Υπουργών. Ακόμα και στην ακρόαση των φορέων έγινε ανταλλαγή απόψεων και έτσι αναπτύχθηκε ένας γόνιμος διάλογος, υψηλού πράγματι επιπέδου, γιατί ένας τέτοιος διάλογος εί</w:t>
      </w:r>
      <w:r>
        <w:rPr>
          <w:rFonts w:eastAsia="Times New Roman" w:cs="Times New Roman"/>
          <w:szCs w:val="24"/>
        </w:rPr>
        <w:lastRenderedPageBreak/>
        <w:t>ναι υ</w:t>
      </w:r>
      <w:r>
        <w:rPr>
          <w:rFonts w:eastAsia="Times New Roman" w:cs="Times New Roman"/>
          <w:szCs w:val="24"/>
        </w:rPr>
        <w:t xml:space="preserve">ψηλού επιπέδου, όταν εκτός από πολιτικός είναι και νομικός. Και αυτό καταυγάζει, βέβαια και την έννοια της πολιτικής και την έννοια της νομικής επιστήμης. </w:t>
      </w:r>
    </w:p>
    <w:p w14:paraId="69A55F59"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 xml:space="preserve">Επειδή οι περισσότεροι Βουλευτές της </w:t>
      </w:r>
      <w:r>
        <w:rPr>
          <w:rFonts w:eastAsia="Times New Roman" w:cs="Times New Roman"/>
          <w:szCs w:val="24"/>
        </w:rPr>
        <w:t xml:space="preserve">επιτροπής </w:t>
      </w:r>
      <w:r>
        <w:rPr>
          <w:rFonts w:eastAsia="Times New Roman" w:cs="Times New Roman"/>
          <w:szCs w:val="24"/>
        </w:rPr>
        <w:t>ήταν και δικηγόροι, αυτός ο διάλογος δημιούργησε γοητ</w:t>
      </w:r>
      <w:r>
        <w:rPr>
          <w:rFonts w:eastAsia="Times New Roman" w:cs="Times New Roman"/>
          <w:szCs w:val="24"/>
        </w:rPr>
        <w:t>εία και αρμονία. Έτσι, αναφέρομαι και στην ονομαστή ρήση του Ηράκλειτου ότι «εκ των διαφερόντων καλλίστην αρμονίαν». Φυσικά, υπήρχαν διαφοροποιήσεις, αντιρρήσεις, αρκετές και σε σημαντικά θέματα, επιμέρους όμως. Άλλωστε, η νομική επιστήμη και, θα έλεγα εγώ</w:t>
      </w:r>
      <w:r>
        <w:rPr>
          <w:rFonts w:eastAsia="Times New Roman" w:cs="Times New Roman"/>
          <w:szCs w:val="24"/>
        </w:rPr>
        <w:t xml:space="preserve">, και η πολιτική επιστήμη να μην είναι τίποτε άλλο, παρά από αυτό που έλεγε στα </w:t>
      </w:r>
      <w:r>
        <w:rPr>
          <w:rFonts w:eastAsia="Times New Roman" w:cs="Times New Roman"/>
          <w:szCs w:val="24"/>
        </w:rPr>
        <w:t>«</w:t>
      </w:r>
      <w:r>
        <w:rPr>
          <w:rFonts w:eastAsia="Times New Roman" w:cs="Times New Roman"/>
          <w:szCs w:val="24"/>
        </w:rPr>
        <w:t>Ηθικά Νικομάχεια</w:t>
      </w:r>
      <w:r>
        <w:rPr>
          <w:rFonts w:eastAsia="Times New Roman" w:cs="Times New Roman"/>
          <w:szCs w:val="24"/>
        </w:rPr>
        <w:t>»</w:t>
      </w:r>
      <w:r>
        <w:rPr>
          <w:rFonts w:eastAsia="Times New Roman" w:cs="Times New Roman"/>
          <w:szCs w:val="24"/>
        </w:rPr>
        <w:t xml:space="preserve"> ο Αριστοτέλης «πάντα γάρ ενδέχεται και άλλως έχειν». Δηλαδή, για όλα τα πράγματα πρέπει να υπάρχει και δεύτερη εκδοχή, δεύτερη ανάγνωση, δεύτερη αντίληψη, δε</w:t>
      </w:r>
      <w:r>
        <w:rPr>
          <w:rFonts w:eastAsia="Times New Roman" w:cs="Times New Roman"/>
          <w:szCs w:val="24"/>
        </w:rPr>
        <w:t>ύτερη πρόταση, ώστε να συγκλίνουν και να πάμε στη συναίνεση.</w:t>
      </w:r>
    </w:p>
    <w:p w14:paraId="69A55F5A"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 xml:space="preserve">Αυτό ήταν ένα γενικό σχόλιο σαν πρόλογος. </w:t>
      </w:r>
    </w:p>
    <w:p w14:paraId="69A55F5B"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 xml:space="preserve">Έρχομαι στο </w:t>
      </w:r>
      <w:r>
        <w:rPr>
          <w:rFonts w:eastAsia="Times New Roman" w:cs="Times New Roman"/>
          <w:szCs w:val="24"/>
        </w:rPr>
        <w:t xml:space="preserve">πρωτόκολλο </w:t>
      </w:r>
      <w:r>
        <w:rPr>
          <w:rFonts w:eastAsia="Times New Roman" w:cs="Times New Roman"/>
          <w:szCs w:val="24"/>
        </w:rPr>
        <w:t xml:space="preserve">16. Κρατώ ως βασικότερη αντίρρηση στο </w:t>
      </w:r>
      <w:r>
        <w:rPr>
          <w:rFonts w:eastAsia="Times New Roman" w:cs="Times New Roman"/>
          <w:szCs w:val="24"/>
        </w:rPr>
        <w:t xml:space="preserve">πρωτόκολλο </w:t>
      </w:r>
      <w:r>
        <w:rPr>
          <w:rFonts w:eastAsia="Times New Roman" w:cs="Times New Roman"/>
          <w:szCs w:val="24"/>
        </w:rPr>
        <w:t xml:space="preserve">16 την άποψη του κ. Συντυχάκη και </w:t>
      </w:r>
      <w:r>
        <w:rPr>
          <w:rFonts w:eastAsia="Times New Roman" w:cs="Times New Roman"/>
          <w:szCs w:val="24"/>
        </w:rPr>
        <w:lastRenderedPageBreak/>
        <w:t>του Κομμουνιστικού Κόμματος. Πρέπει να απαντήσ</w:t>
      </w:r>
      <w:r>
        <w:rPr>
          <w:rFonts w:eastAsia="Times New Roman" w:cs="Times New Roman"/>
          <w:szCs w:val="24"/>
        </w:rPr>
        <w:t xml:space="preserve">ω στον συνάδελφο, που νομίζω ότι είναι και νομικός. </w:t>
      </w:r>
    </w:p>
    <w:p w14:paraId="69A55F5C"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Συνάδελφοι δεν είμαστε, κύριε Συντυχάκη;</w:t>
      </w:r>
    </w:p>
    <w:p w14:paraId="69A55F5D" w14:textId="77777777" w:rsidR="00C9651F" w:rsidRDefault="002D2592">
      <w:pPr>
        <w:spacing w:line="600" w:lineRule="auto"/>
        <w:ind w:firstLine="720"/>
        <w:jc w:val="both"/>
        <w:rPr>
          <w:rFonts w:eastAsia="Times New Roman" w:cs="Times New Roman"/>
          <w:szCs w:val="24"/>
        </w:rPr>
      </w:pPr>
      <w:r>
        <w:rPr>
          <w:rFonts w:eastAsia="Times New Roman" w:cs="Times New Roman"/>
          <w:b/>
          <w:szCs w:val="24"/>
        </w:rPr>
        <w:t>ΕΜΜΑΝΟΥΗΛ ΣΥΝΤΥΧΑΚΗΣ</w:t>
      </w:r>
      <w:r w:rsidRPr="001F3B93">
        <w:rPr>
          <w:rFonts w:eastAsia="Times New Roman" w:cs="Times New Roman"/>
          <w:b/>
          <w:szCs w:val="24"/>
        </w:rPr>
        <w:t>:</w:t>
      </w:r>
      <w:r>
        <w:rPr>
          <w:rFonts w:eastAsia="Times New Roman" w:cs="Times New Roman"/>
          <w:szCs w:val="24"/>
        </w:rPr>
        <w:t xml:space="preserve"> Όχι.</w:t>
      </w:r>
    </w:p>
    <w:p w14:paraId="69A55F5E" w14:textId="77777777" w:rsidR="00C9651F" w:rsidRDefault="002D2592">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ΑΣ</w:t>
      </w:r>
      <w:r>
        <w:rPr>
          <w:rFonts w:eastAsia="Times New Roman" w:cs="Times New Roman"/>
          <w:b/>
          <w:szCs w:val="24"/>
        </w:rPr>
        <w:t xml:space="preserve"> ΛΑΠΠΑΣ</w:t>
      </w:r>
      <w:r w:rsidRPr="001F3B93">
        <w:rPr>
          <w:rFonts w:eastAsia="Times New Roman" w:cs="Times New Roman"/>
          <w:b/>
          <w:szCs w:val="24"/>
        </w:rPr>
        <w:t>:</w:t>
      </w:r>
      <w:r>
        <w:rPr>
          <w:rFonts w:eastAsia="Times New Roman" w:cs="Times New Roman"/>
          <w:szCs w:val="24"/>
        </w:rPr>
        <w:t xml:space="preserve"> Όχι; Τότε πρέπει να σας πω ότι ο νομικός σας λόγος ήταν έξοχος και εξαίρετος. Άρα, είστε εν τοις πράγμασι νομικός.</w:t>
      </w:r>
    </w:p>
    <w:p w14:paraId="69A55F5F"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Π</w:t>
      </w:r>
      <w:r>
        <w:rPr>
          <w:rFonts w:eastAsia="Times New Roman" w:cs="Times New Roman"/>
          <w:szCs w:val="24"/>
        </w:rPr>
        <w:t xml:space="preserve">ρέπει να σας πω ότι το Δικαστήριο Ανθρωπίνων Δικαιωμάτων και η Ευρωπαϊκή Σύμβαση για τα Δικαιώματα του Ανθρώπου δημιουργήθηκαν ως αδήριτη ανάγκη των κοινωνιών και των κρατών μετά τον </w:t>
      </w:r>
      <w:r>
        <w:rPr>
          <w:rFonts w:eastAsia="Times New Roman" w:cs="Times New Roman"/>
          <w:szCs w:val="24"/>
        </w:rPr>
        <w:t xml:space="preserve">Β΄ </w:t>
      </w:r>
      <w:r>
        <w:rPr>
          <w:rFonts w:eastAsia="Times New Roman" w:cs="Times New Roman"/>
          <w:szCs w:val="24"/>
        </w:rPr>
        <w:t>Παγκόσμιο Πόλεμο. Ιδρύθηκαν ταυτόχρονα με τον Οργανισμό Ηνωμένων Εθνών</w:t>
      </w:r>
      <w:r>
        <w:rPr>
          <w:rFonts w:eastAsia="Times New Roman" w:cs="Times New Roman"/>
          <w:szCs w:val="24"/>
        </w:rPr>
        <w:t xml:space="preserve"> και με την Οικουμενική Διακήρυξη των Ανθρώπων. Αρκεί να σας πω ότι η Ευρωπαϊκή Σύμβαση, η ΕΣΔΑ, κυρώθηκε με νόμο το 1953.</w:t>
      </w:r>
    </w:p>
    <w:p w14:paraId="69A55F60"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 xml:space="preserve">Εάν φέρετε στο μυαλό σας ως Αριστερά τι ήταν αυτό που δημιούργησε αυτές τις μεγάλες συμβάσεις και τα δικαστήρια μετά τον </w:t>
      </w:r>
      <w:r>
        <w:rPr>
          <w:rFonts w:eastAsia="Times New Roman" w:cs="Times New Roman"/>
          <w:szCs w:val="24"/>
        </w:rPr>
        <w:t xml:space="preserve">Β΄ </w:t>
      </w:r>
      <w:r>
        <w:rPr>
          <w:rFonts w:eastAsia="Times New Roman" w:cs="Times New Roman"/>
          <w:szCs w:val="24"/>
        </w:rPr>
        <w:t>Παγκόσμιο</w:t>
      </w:r>
      <w:r>
        <w:rPr>
          <w:rFonts w:eastAsia="Times New Roman" w:cs="Times New Roman"/>
          <w:szCs w:val="24"/>
        </w:rPr>
        <w:t xml:space="preserve"> Πόλεμο, ήταν ακριβώς γιατί; Για να δημιουργήσουν ένα πανανθρώπινο, ειρηνικό, δημοκρατικό μέλλον. Αυτό </w:t>
      </w:r>
      <w:r>
        <w:rPr>
          <w:rFonts w:eastAsia="Times New Roman" w:cs="Times New Roman"/>
          <w:szCs w:val="24"/>
        </w:rPr>
        <w:lastRenderedPageBreak/>
        <w:t>ήταν, κύριε Συντυχάκη. Διότι το να λέτε κάθε φορά, όταν αναφερόμαστε σε μια ευρωπαϊκή δομή, μια συλλογικότητα ή ένα όργανο, ότι είναι αποτέλεσμα επιλογής</w:t>
      </w:r>
      <w:r>
        <w:rPr>
          <w:rFonts w:eastAsia="Times New Roman" w:cs="Times New Roman"/>
          <w:szCs w:val="24"/>
        </w:rPr>
        <w:t xml:space="preserve"> των κρατών και των συμφερόντων των ολιγαρχών, ξέρετε, έτσι απομειώνετε από κάτω όλους τους αγώνες και τα θύματα ενός τεράστιου ιστορικού γεγονότος, που ήταν το ολοκαύτωμα του Β</w:t>
      </w:r>
      <w:r>
        <w:rPr>
          <w:rFonts w:eastAsia="Times New Roman" w:cs="Times New Roman"/>
          <w:szCs w:val="24"/>
        </w:rPr>
        <w:t>΄</w:t>
      </w:r>
      <w:r>
        <w:rPr>
          <w:rFonts w:eastAsia="Times New Roman" w:cs="Times New Roman"/>
          <w:szCs w:val="24"/>
        </w:rPr>
        <w:t xml:space="preserve"> Παγκοσμίου Πολέμου. </w:t>
      </w:r>
    </w:p>
    <w:p w14:paraId="69A55F61" w14:textId="77777777" w:rsidR="00C9651F" w:rsidRDefault="002D2592">
      <w:pPr>
        <w:tabs>
          <w:tab w:val="left" w:pos="6168"/>
        </w:tabs>
        <w:spacing w:line="600" w:lineRule="auto"/>
        <w:ind w:firstLine="720"/>
        <w:jc w:val="both"/>
        <w:rPr>
          <w:rFonts w:eastAsia="Times New Roman" w:cs="Times New Roman"/>
          <w:szCs w:val="24"/>
        </w:rPr>
      </w:pPr>
      <w:r w:rsidRPr="0099283B">
        <w:rPr>
          <w:rFonts w:eastAsia="Times New Roman" w:cs="Times New Roman"/>
          <w:szCs w:val="24"/>
        </w:rPr>
        <w:t>Δηλαδή</w:t>
      </w:r>
      <w:r w:rsidRPr="009741DE">
        <w:rPr>
          <w:rFonts w:eastAsia="Times New Roman" w:cs="Times New Roman"/>
          <w:szCs w:val="24"/>
        </w:rPr>
        <w:t>,</w:t>
      </w:r>
      <w:r w:rsidRPr="0099283B">
        <w:rPr>
          <w:rFonts w:eastAsia="Times New Roman" w:cs="Times New Roman"/>
          <w:szCs w:val="24"/>
        </w:rPr>
        <w:t xml:space="preserve"> πιστεύετε ότι </w:t>
      </w:r>
      <w:r>
        <w:rPr>
          <w:rFonts w:eastAsia="Times New Roman" w:cs="Times New Roman"/>
          <w:szCs w:val="24"/>
        </w:rPr>
        <w:t xml:space="preserve">η </w:t>
      </w:r>
      <w:r w:rsidRPr="0099283B">
        <w:rPr>
          <w:rFonts w:eastAsia="Times New Roman" w:cs="Times New Roman"/>
          <w:szCs w:val="24"/>
        </w:rPr>
        <w:t xml:space="preserve">Οικουμενική Διακήρυξη των </w:t>
      </w:r>
      <w:r>
        <w:rPr>
          <w:rFonts w:eastAsia="Times New Roman" w:cs="Times New Roman"/>
          <w:szCs w:val="24"/>
        </w:rPr>
        <w:t>Δικαιω</w:t>
      </w:r>
      <w:r>
        <w:rPr>
          <w:rFonts w:eastAsia="Times New Roman" w:cs="Times New Roman"/>
          <w:szCs w:val="24"/>
        </w:rPr>
        <w:t xml:space="preserve">μάτων του Ανθρώπου </w:t>
      </w:r>
      <w:r w:rsidRPr="0099283B">
        <w:rPr>
          <w:rFonts w:eastAsia="Times New Roman" w:cs="Times New Roman"/>
          <w:szCs w:val="24"/>
        </w:rPr>
        <w:t xml:space="preserve">που λέει ότι </w:t>
      </w:r>
      <w:r>
        <w:rPr>
          <w:rFonts w:eastAsia="Times New Roman" w:cs="Times New Roman"/>
          <w:szCs w:val="24"/>
        </w:rPr>
        <w:t xml:space="preserve">οι </w:t>
      </w:r>
      <w:r w:rsidRPr="0099283B">
        <w:rPr>
          <w:rFonts w:eastAsia="Times New Roman" w:cs="Times New Roman"/>
          <w:szCs w:val="24"/>
        </w:rPr>
        <w:t xml:space="preserve">άνθρωποι γεννιούνται και πεθαίνουν ελεύθεροι ήταν αποτέλεσμα επιλογής ενός </w:t>
      </w:r>
      <w:r>
        <w:rPr>
          <w:rFonts w:eastAsia="Times New Roman" w:cs="Times New Roman"/>
          <w:szCs w:val="24"/>
        </w:rPr>
        <w:t xml:space="preserve">ολιγάρχη; </w:t>
      </w:r>
      <w:r w:rsidRPr="0099283B">
        <w:rPr>
          <w:rFonts w:eastAsia="Times New Roman" w:cs="Times New Roman"/>
          <w:szCs w:val="24"/>
        </w:rPr>
        <w:t xml:space="preserve">Δεν ήταν </w:t>
      </w:r>
      <w:r>
        <w:rPr>
          <w:rFonts w:eastAsia="Times New Roman" w:cs="Times New Roman"/>
          <w:szCs w:val="24"/>
        </w:rPr>
        <w:t xml:space="preserve">αποτέλεσμα των δεκάδων εκατομμυρίων θυμάτων </w:t>
      </w:r>
      <w:r w:rsidRPr="0099283B">
        <w:rPr>
          <w:rFonts w:eastAsia="Times New Roman" w:cs="Times New Roman"/>
          <w:szCs w:val="24"/>
        </w:rPr>
        <w:t xml:space="preserve">του </w:t>
      </w:r>
      <w:r>
        <w:rPr>
          <w:rFonts w:eastAsia="Times New Roman" w:cs="Times New Roman"/>
          <w:szCs w:val="24"/>
        </w:rPr>
        <w:t xml:space="preserve">Β΄ </w:t>
      </w:r>
      <w:r>
        <w:rPr>
          <w:rFonts w:eastAsia="Times New Roman" w:cs="Times New Roman"/>
          <w:szCs w:val="24"/>
        </w:rPr>
        <w:t>Παγκοσμίου Πολέμου και της</w:t>
      </w:r>
      <w:r w:rsidRPr="0099283B">
        <w:rPr>
          <w:rFonts w:eastAsia="Times New Roman" w:cs="Times New Roman"/>
          <w:szCs w:val="24"/>
        </w:rPr>
        <w:t xml:space="preserve"> έννοια</w:t>
      </w:r>
      <w:r>
        <w:rPr>
          <w:rFonts w:eastAsia="Times New Roman" w:cs="Times New Roman"/>
          <w:szCs w:val="24"/>
        </w:rPr>
        <w:t>ς</w:t>
      </w:r>
      <w:r w:rsidRPr="0099283B">
        <w:rPr>
          <w:rFonts w:eastAsia="Times New Roman" w:cs="Times New Roman"/>
          <w:szCs w:val="24"/>
        </w:rPr>
        <w:t xml:space="preserve"> </w:t>
      </w:r>
      <w:r>
        <w:rPr>
          <w:rFonts w:eastAsia="Times New Roman" w:cs="Times New Roman"/>
          <w:szCs w:val="24"/>
        </w:rPr>
        <w:t xml:space="preserve">και της ανάγκης </w:t>
      </w:r>
      <w:r w:rsidRPr="0099283B">
        <w:rPr>
          <w:rFonts w:eastAsia="Times New Roman" w:cs="Times New Roman"/>
          <w:szCs w:val="24"/>
        </w:rPr>
        <w:t>που α</w:t>
      </w:r>
      <w:r>
        <w:rPr>
          <w:rFonts w:eastAsia="Times New Roman" w:cs="Times New Roman"/>
          <w:szCs w:val="24"/>
        </w:rPr>
        <w:t>ναδεικνύεται</w:t>
      </w:r>
      <w:r w:rsidRPr="0099283B">
        <w:rPr>
          <w:rFonts w:eastAsia="Times New Roman" w:cs="Times New Roman"/>
          <w:szCs w:val="24"/>
        </w:rPr>
        <w:t xml:space="preserve"> σε </w:t>
      </w:r>
      <w:r>
        <w:rPr>
          <w:rFonts w:eastAsia="Times New Roman" w:cs="Times New Roman"/>
          <w:szCs w:val="24"/>
        </w:rPr>
        <w:t xml:space="preserve">ένα εύφορο </w:t>
      </w:r>
      <w:r w:rsidRPr="0099283B">
        <w:rPr>
          <w:rFonts w:eastAsia="Times New Roman" w:cs="Times New Roman"/>
          <w:szCs w:val="24"/>
        </w:rPr>
        <w:t>πλέον και εύκρατο κλίμα πολιτικό και κοινωνικό επιτέλους</w:t>
      </w:r>
      <w:r>
        <w:rPr>
          <w:rFonts w:eastAsia="Times New Roman" w:cs="Times New Roman"/>
          <w:szCs w:val="24"/>
        </w:rPr>
        <w:t>, ώστε να πάμε σε ρυθμίσεις που θα προασπίζ</w:t>
      </w:r>
      <w:r w:rsidRPr="0099283B">
        <w:rPr>
          <w:rFonts w:eastAsia="Times New Roman" w:cs="Times New Roman"/>
          <w:szCs w:val="24"/>
        </w:rPr>
        <w:t xml:space="preserve">ουν το </w:t>
      </w:r>
      <w:r>
        <w:rPr>
          <w:rFonts w:eastAsia="Times New Roman" w:cs="Times New Roman"/>
          <w:szCs w:val="24"/>
        </w:rPr>
        <w:t xml:space="preserve">μίνιμουμ </w:t>
      </w:r>
      <w:r w:rsidRPr="0099283B">
        <w:rPr>
          <w:rFonts w:eastAsia="Times New Roman" w:cs="Times New Roman"/>
          <w:szCs w:val="24"/>
        </w:rPr>
        <w:t>των ανθρώπινων και βασι</w:t>
      </w:r>
      <w:r>
        <w:rPr>
          <w:rFonts w:eastAsia="Times New Roman" w:cs="Times New Roman"/>
          <w:szCs w:val="24"/>
        </w:rPr>
        <w:t>κών πολιτικών</w:t>
      </w:r>
      <w:r w:rsidRPr="0099283B">
        <w:rPr>
          <w:rFonts w:eastAsia="Times New Roman" w:cs="Times New Roman"/>
          <w:szCs w:val="24"/>
        </w:rPr>
        <w:t xml:space="preserve"> και ατομικών δικαιωμάτων</w:t>
      </w:r>
      <w:r>
        <w:rPr>
          <w:rFonts w:eastAsia="Times New Roman" w:cs="Times New Roman"/>
          <w:szCs w:val="24"/>
        </w:rPr>
        <w:t>;</w:t>
      </w:r>
      <w:r w:rsidRPr="0099283B">
        <w:rPr>
          <w:rFonts w:eastAsia="Times New Roman" w:cs="Times New Roman"/>
          <w:szCs w:val="24"/>
        </w:rPr>
        <w:t xml:space="preserve"> Αυτό</w:t>
      </w:r>
      <w:r>
        <w:rPr>
          <w:rFonts w:eastAsia="Times New Roman" w:cs="Times New Roman"/>
          <w:szCs w:val="24"/>
        </w:rPr>
        <w:t>,</w:t>
      </w:r>
      <w:r w:rsidRPr="0099283B">
        <w:rPr>
          <w:rFonts w:eastAsia="Times New Roman" w:cs="Times New Roman"/>
          <w:szCs w:val="24"/>
        </w:rPr>
        <w:t xml:space="preserve"> λοιπόν</w:t>
      </w:r>
      <w:r>
        <w:rPr>
          <w:rFonts w:eastAsia="Times New Roman" w:cs="Times New Roman"/>
          <w:szCs w:val="24"/>
        </w:rPr>
        <w:t>,</w:t>
      </w:r>
      <w:r w:rsidRPr="0099283B">
        <w:rPr>
          <w:rFonts w:eastAsia="Times New Roman" w:cs="Times New Roman"/>
          <w:szCs w:val="24"/>
        </w:rPr>
        <w:t xml:space="preserve"> είναι και πρόσεξε το</w:t>
      </w:r>
      <w:r>
        <w:rPr>
          <w:rFonts w:eastAsia="Times New Roman" w:cs="Times New Roman"/>
          <w:szCs w:val="24"/>
        </w:rPr>
        <w:t>.</w:t>
      </w:r>
      <w:r w:rsidRPr="0099283B">
        <w:rPr>
          <w:rFonts w:eastAsia="Times New Roman" w:cs="Times New Roman"/>
          <w:szCs w:val="24"/>
        </w:rPr>
        <w:t xml:space="preserve"> </w:t>
      </w:r>
    </w:p>
    <w:p w14:paraId="69A55F62" w14:textId="77777777" w:rsidR="00C9651F" w:rsidRDefault="002D2592">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Πρέπει να σας πω ότι </w:t>
      </w:r>
      <w:r w:rsidRPr="0099283B">
        <w:rPr>
          <w:rFonts w:eastAsia="Times New Roman" w:cs="Times New Roman"/>
          <w:szCs w:val="24"/>
        </w:rPr>
        <w:t>το Ευρωπα</w:t>
      </w:r>
      <w:r w:rsidRPr="0099283B">
        <w:rPr>
          <w:rFonts w:eastAsia="Times New Roman" w:cs="Times New Roman"/>
          <w:szCs w:val="24"/>
        </w:rPr>
        <w:t xml:space="preserve">ϊκό Δικαστήριο </w:t>
      </w:r>
      <w:r>
        <w:rPr>
          <w:rFonts w:eastAsia="Times New Roman" w:cs="Times New Roman"/>
          <w:szCs w:val="24"/>
        </w:rPr>
        <w:t xml:space="preserve">Ανθρωπίνων </w:t>
      </w:r>
      <w:r w:rsidRPr="0099283B">
        <w:rPr>
          <w:rFonts w:eastAsia="Times New Roman" w:cs="Times New Roman"/>
          <w:szCs w:val="24"/>
        </w:rPr>
        <w:t>Δικαιωμάτων από το</w:t>
      </w:r>
      <w:r>
        <w:rPr>
          <w:rFonts w:eastAsia="Times New Roman" w:cs="Times New Roman"/>
          <w:szCs w:val="24"/>
        </w:rPr>
        <w:t>ν χρόνο ίδρυσης του</w:t>
      </w:r>
      <w:r w:rsidRPr="0099283B">
        <w:rPr>
          <w:rFonts w:eastAsia="Times New Roman" w:cs="Times New Roman"/>
          <w:szCs w:val="24"/>
        </w:rPr>
        <w:t xml:space="preserve"> </w:t>
      </w:r>
      <w:r>
        <w:rPr>
          <w:rFonts w:eastAsia="Times New Roman" w:cs="Times New Roman"/>
          <w:szCs w:val="24"/>
        </w:rPr>
        <w:t xml:space="preserve">απέκτησε </w:t>
      </w:r>
      <w:r w:rsidRPr="0099283B">
        <w:rPr>
          <w:rFonts w:eastAsia="Times New Roman" w:cs="Times New Roman"/>
          <w:szCs w:val="24"/>
        </w:rPr>
        <w:t>ένα τεράστιο κύρος</w:t>
      </w:r>
      <w:r>
        <w:rPr>
          <w:rFonts w:eastAsia="Times New Roman" w:cs="Times New Roman"/>
          <w:szCs w:val="24"/>
        </w:rPr>
        <w:t>.</w:t>
      </w:r>
      <w:r w:rsidRPr="0099283B">
        <w:rPr>
          <w:rFonts w:eastAsia="Times New Roman" w:cs="Times New Roman"/>
          <w:szCs w:val="24"/>
        </w:rPr>
        <w:t xml:space="preserve"> Βέβαια</w:t>
      </w:r>
      <w:r>
        <w:rPr>
          <w:rFonts w:eastAsia="Times New Roman" w:cs="Times New Roman"/>
          <w:szCs w:val="24"/>
        </w:rPr>
        <w:t>,</w:t>
      </w:r>
      <w:r w:rsidRPr="0099283B">
        <w:rPr>
          <w:rFonts w:eastAsia="Times New Roman" w:cs="Times New Roman"/>
          <w:szCs w:val="24"/>
        </w:rPr>
        <w:t xml:space="preserve"> </w:t>
      </w:r>
      <w:r>
        <w:rPr>
          <w:rFonts w:eastAsia="Times New Roman" w:cs="Times New Roman"/>
          <w:szCs w:val="24"/>
        </w:rPr>
        <w:t xml:space="preserve">είχε </w:t>
      </w:r>
      <w:r w:rsidRPr="0099283B">
        <w:rPr>
          <w:rFonts w:eastAsia="Times New Roman" w:cs="Times New Roman"/>
          <w:szCs w:val="24"/>
        </w:rPr>
        <w:t>περιορισμένο πεδίο</w:t>
      </w:r>
      <w:r>
        <w:rPr>
          <w:rFonts w:eastAsia="Times New Roman" w:cs="Times New Roman"/>
          <w:szCs w:val="24"/>
        </w:rPr>
        <w:t>.</w:t>
      </w:r>
      <w:r w:rsidRPr="0099283B">
        <w:rPr>
          <w:rFonts w:eastAsia="Times New Roman" w:cs="Times New Roman"/>
          <w:szCs w:val="24"/>
        </w:rPr>
        <w:t xml:space="preserve"> </w:t>
      </w:r>
      <w:r>
        <w:rPr>
          <w:rFonts w:eastAsia="Times New Roman" w:cs="Times New Roman"/>
          <w:szCs w:val="24"/>
        </w:rPr>
        <w:t xml:space="preserve">Αναφερόταν </w:t>
      </w:r>
      <w:r w:rsidRPr="0099283B">
        <w:rPr>
          <w:rFonts w:eastAsia="Times New Roman" w:cs="Times New Roman"/>
          <w:szCs w:val="24"/>
        </w:rPr>
        <w:lastRenderedPageBreak/>
        <w:t xml:space="preserve">μόνο στα ατομικά δικαιώματα </w:t>
      </w:r>
      <w:r>
        <w:rPr>
          <w:rFonts w:eastAsia="Times New Roman" w:cs="Times New Roman"/>
          <w:szCs w:val="24"/>
        </w:rPr>
        <w:t xml:space="preserve">με κατεύθυνση προς τα υπόλοιπα </w:t>
      </w:r>
      <w:r w:rsidRPr="0099283B">
        <w:rPr>
          <w:rFonts w:eastAsia="Times New Roman" w:cs="Times New Roman"/>
          <w:szCs w:val="24"/>
        </w:rPr>
        <w:t>κοινωνικά δικαιώματα</w:t>
      </w:r>
      <w:r>
        <w:rPr>
          <w:rFonts w:eastAsia="Times New Roman" w:cs="Times New Roman"/>
          <w:szCs w:val="24"/>
        </w:rPr>
        <w:t>.</w:t>
      </w:r>
      <w:r w:rsidRPr="0099283B">
        <w:rPr>
          <w:rFonts w:eastAsia="Times New Roman" w:cs="Times New Roman"/>
          <w:szCs w:val="24"/>
        </w:rPr>
        <w:t xml:space="preserve"> Παρ</w:t>
      </w:r>
      <w:r>
        <w:rPr>
          <w:rFonts w:eastAsia="Times New Roman" w:cs="Times New Roman"/>
          <w:szCs w:val="24"/>
        </w:rPr>
        <w:t xml:space="preserve">’ </w:t>
      </w:r>
      <w:r w:rsidRPr="0099283B">
        <w:rPr>
          <w:rFonts w:eastAsia="Times New Roman" w:cs="Times New Roman"/>
          <w:szCs w:val="24"/>
        </w:rPr>
        <w:t>όλα αυτά</w:t>
      </w:r>
      <w:r>
        <w:rPr>
          <w:rFonts w:eastAsia="Times New Roman" w:cs="Times New Roman"/>
          <w:szCs w:val="24"/>
        </w:rPr>
        <w:t>,</w:t>
      </w:r>
      <w:r w:rsidRPr="0099283B">
        <w:rPr>
          <w:rFonts w:eastAsia="Times New Roman" w:cs="Times New Roman"/>
          <w:szCs w:val="24"/>
        </w:rPr>
        <w:t xml:space="preserve"> </w:t>
      </w:r>
      <w:r>
        <w:rPr>
          <w:rFonts w:eastAsia="Times New Roman" w:cs="Times New Roman"/>
          <w:szCs w:val="24"/>
        </w:rPr>
        <w:t>όμως,</w:t>
      </w:r>
      <w:r w:rsidRPr="0099283B">
        <w:rPr>
          <w:rFonts w:eastAsia="Times New Roman" w:cs="Times New Roman"/>
          <w:szCs w:val="24"/>
        </w:rPr>
        <w:t xml:space="preserve"> </w:t>
      </w:r>
      <w:r>
        <w:rPr>
          <w:rFonts w:eastAsia="Times New Roman" w:cs="Times New Roman"/>
          <w:szCs w:val="24"/>
        </w:rPr>
        <w:t>απέκτησε τεράστιο</w:t>
      </w:r>
      <w:r>
        <w:rPr>
          <w:rFonts w:eastAsia="Times New Roman" w:cs="Times New Roman"/>
          <w:szCs w:val="24"/>
        </w:rPr>
        <w:t xml:space="preserve"> κύρος. Ξέρετε γιατί; </w:t>
      </w:r>
      <w:r w:rsidRPr="0099283B">
        <w:rPr>
          <w:rFonts w:eastAsia="Times New Roman" w:cs="Times New Roman"/>
          <w:szCs w:val="24"/>
        </w:rPr>
        <w:t xml:space="preserve">Επιδίωξε την </w:t>
      </w:r>
      <w:r>
        <w:rPr>
          <w:rFonts w:eastAsia="Times New Roman" w:cs="Times New Roman"/>
          <w:szCs w:val="24"/>
        </w:rPr>
        <w:t xml:space="preserve">ενιαία </w:t>
      </w:r>
      <w:r w:rsidRPr="0099283B">
        <w:rPr>
          <w:rFonts w:eastAsia="Times New Roman" w:cs="Times New Roman"/>
          <w:szCs w:val="24"/>
        </w:rPr>
        <w:t>ερμηνεία των κανόνων που αφορούν τα δικαιώματα του ανθρώπου</w:t>
      </w:r>
      <w:r>
        <w:rPr>
          <w:rFonts w:eastAsia="Times New Roman" w:cs="Times New Roman"/>
          <w:szCs w:val="24"/>
        </w:rPr>
        <w:t>, όχι μόνο σε ε</w:t>
      </w:r>
      <w:r w:rsidRPr="0099283B">
        <w:rPr>
          <w:rFonts w:eastAsia="Times New Roman" w:cs="Times New Roman"/>
          <w:szCs w:val="24"/>
        </w:rPr>
        <w:t>υρωπαϊκό επίπεδο</w:t>
      </w:r>
      <w:r>
        <w:rPr>
          <w:rFonts w:eastAsia="Times New Roman" w:cs="Times New Roman"/>
          <w:szCs w:val="24"/>
        </w:rPr>
        <w:t>,</w:t>
      </w:r>
      <w:r w:rsidRPr="0099283B">
        <w:rPr>
          <w:rFonts w:eastAsia="Times New Roman" w:cs="Times New Roman"/>
          <w:szCs w:val="24"/>
        </w:rPr>
        <w:t xml:space="preserve"> αλλά και σε διεθνές αλλά</w:t>
      </w:r>
      <w:r>
        <w:rPr>
          <w:rFonts w:eastAsia="Times New Roman" w:cs="Times New Roman"/>
          <w:szCs w:val="24"/>
        </w:rPr>
        <w:t>,</w:t>
      </w:r>
      <w:r w:rsidRPr="0099283B">
        <w:rPr>
          <w:rFonts w:eastAsia="Times New Roman" w:cs="Times New Roman"/>
          <w:szCs w:val="24"/>
        </w:rPr>
        <w:t xml:space="preserve"> </w:t>
      </w:r>
      <w:r>
        <w:rPr>
          <w:rFonts w:eastAsia="Times New Roman" w:cs="Times New Roman"/>
          <w:szCs w:val="24"/>
        </w:rPr>
        <w:t xml:space="preserve">κυρίως, σε </w:t>
      </w:r>
      <w:r w:rsidRPr="0099283B">
        <w:rPr>
          <w:rFonts w:eastAsia="Times New Roman" w:cs="Times New Roman"/>
          <w:szCs w:val="24"/>
        </w:rPr>
        <w:t>τοπικό</w:t>
      </w:r>
      <w:r>
        <w:rPr>
          <w:rFonts w:eastAsia="Times New Roman" w:cs="Times New Roman"/>
          <w:szCs w:val="24"/>
        </w:rPr>
        <w:t>, σε ε</w:t>
      </w:r>
      <w:r w:rsidRPr="0099283B">
        <w:rPr>
          <w:rFonts w:eastAsia="Times New Roman" w:cs="Times New Roman"/>
          <w:szCs w:val="24"/>
        </w:rPr>
        <w:t>θνικό επίπεδο</w:t>
      </w:r>
      <w:r>
        <w:rPr>
          <w:rFonts w:eastAsia="Times New Roman" w:cs="Times New Roman"/>
          <w:szCs w:val="24"/>
        </w:rPr>
        <w:t xml:space="preserve"> των</w:t>
      </w:r>
      <w:r w:rsidRPr="0099283B">
        <w:rPr>
          <w:rFonts w:eastAsia="Times New Roman" w:cs="Times New Roman"/>
          <w:szCs w:val="24"/>
        </w:rPr>
        <w:t xml:space="preserve"> κρατών μελών του</w:t>
      </w:r>
      <w:r>
        <w:rPr>
          <w:rFonts w:eastAsia="Times New Roman" w:cs="Times New Roman"/>
          <w:szCs w:val="24"/>
        </w:rPr>
        <w:t>. Αυτό είναι</w:t>
      </w:r>
      <w:r w:rsidRPr="0099283B">
        <w:rPr>
          <w:rFonts w:eastAsia="Times New Roman" w:cs="Times New Roman"/>
          <w:szCs w:val="24"/>
        </w:rPr>
        <w:t xml:space="preserve"> πολύ σημαντικό</w:t>
      </w:r>
      <w:r>
        <w:rPr>
          <w:rFonts w:eastAsia="Times New Roman" w:cs="Times New Roman"/>
          <w:szCs w:val="24"/>
        </w:rPr>
        <w:t xml:space="preserve">. </w:t>
      </w:r>
    </w:p>
    <w:p w14:paraId="69A55F63"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(Στο σημε</w:t>
      </w:r>
      <w:r>
        <w:rPr>
          <w:rFonts w:eastAsia="Times New Roman" w:cs="Times New Roman"/>
          <w:szCs w:val="24"/>
        </w:rPr>
        <w:t>ίο αυτό την Προεδρική Έδρα καταλαμβάνει ο Α</w:t>
      </w:r>
      <w:r>
        <w:rPr>
          <w:rFonts w:eastAsia="Times New Roman" w:cs="Times New Roman"/>
          <w:szCs w:val="24"/>
        </w:rPr>
        <w:t>΄</w:t>
      </w:r>
      <w:r>
        <w:rPr>
          <w:rFonts w:eastAsia="Times New Roman" w:cs="Times New Roman"/>
          <w:szCs w:val="24"/>
        </w:rPr>
        <w:t xml:space="preserve"> Αντιπρόεδρος της Βουλής κ. </w:t>
      </w:r>
      <w:r w:rsidRPr="00DF4B55">
        <w:rPr>
          <w:rFonts w:eastAsia="Times New Roman" w:cs="Times New Roman"/>
          <w:b/>
          <w:szCs w:val="24"/>
        </w:rPr>
        <w:t>ΑΝΑΣΤΑΣΙΟΣ ΚΟΥΡΑΚΗΣ</w:t>
      </w:r>
      <w:r>
        <w:rPr>
          <w:rFonts w:eastAsia="Times New Roman" w:cs="Times New Roman"/>
          <w:szCs w:val="24"/>
        </w:rPr>
        <w:t>)</w:t>
      </w:r>
    </w:p>
    <w:p w14:paraId="69A55F64" w14:textId="77777777" w:rsidR="00C9651F" w:rsidRDefault="002D2592">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Και πότε έγινε αυτό; </w:t>
      </w:r>
      <w:r w:rsidRPr="0099283B">
        <w:rPr>
          <w:rFonts w:eastAsia="Times New Roman" w:cs="Times New Roman"/>
          <w:szCs w:val="24"/>
        </w:rPr>
        <w:t xml:space="preserve"> Φανταστείτε την Ελλάδα </w:t>
      </w:r>
      <w:r>
        <w:rPr>
          <w:rFonts w:eastAsia="Times New Roman" w:cs="Times New Roman"/>
          <w:szCs w:val="24"/>
        </w:rPr>
        <w:t xml:space="preserve">του 1950 </w:t>
      </w:r>
      <w:r w:rsidRPr="0099283B">
        <w:rPr>
          <w:rFonts w:eastAsia="Times New Roman" w:cs="Times New Roman"/>
          <w:szCs w:val="24"/>
        </w:rPr>
        <w:t xml:space="preserve">που έβγαινε από </w:t>
      </w:r>
      <w:r>
        <w:rPr>
          <w:rFonts w:eastAsia="Times New Roman" w:cs="Times New Roman"/>
          <w:szCs w:val="24"/>
        </w:rPr>
        <w:t xml:space="preserve">έναν </w:t>
      </w:r>
      <w:r w:rsidRPr="0099283B">
        <w:rPr>
          <w:rFonts w:eastAsia="Times New Roman" w:cs="Times New Roman"/>
          <w:szCs w:val="24"/>
        </w:rPr>
        <w:t>εμφύλιο</w:t>
      </w:r>
      <w:r>
        <w:rPr>
          <w:rFonts w:eastAsia="Times New Roman" w:cs="Times New Roman"/>
          <w:szCs w:val="24"/>
        </w:rPr>
        <w:t>.</w:t>
      </w:r>
      <w:r w:rsidRPr="0099283B">
        <w:rPr>
          <w:rFonts w:eastAsia="Times New Roman" w:cs="Times New Roman"/>
          <w:szCs w:val="24"/>
        </w:rPr>
        <w:t xml:space="preserve"> Και </w:t>
      </w:r>
      <w:r>
        <w:rPr>
          <w:rFonts w:eastAsia="Times New Roman" w:cs="Times New Roman"/>
          <w:szCs w:val="24"/>
        </w:rPr>
        <w:t xml:space="preserve">τότε </w:t>
      </w:r>
      <w:r w:rsidRPr="0099283B">
        <w:rPr>
          <w:rFonts w:eastAsia="Times New Roman" w:cs="Times New Roman"/>
          <w:szCs w:val="24"/>
        </w:rPr>
        <w:t xml:space="preserve">δομήθηκε στην Ελλάδα </w:t>
      </w:r>
      <w:r>
        <w:rPr>
          <w:rFonts w:eastAsia="Times New Roman" w:cs="Times New Roman"/>
          <w:szCs w:val="24"/>
        </w:rPr>
        <w:t xml:space="preserve">ένα </w:t>
      </w:r>
      <w:r w:rsidRPr="0099283B">
        <w:rPr>
          <w:rFonts w:eastAsia="Times New Roman" w:cs="Times New Roman"/>
          <w:szCs w:val="24"/>
        </w:rPr>
        <w:t>μετεμφυλιακό κράτος αυθαιρεσίας</w:t>
      </w:r>
      <w:r>
        <w:rPr>
          <w:rFonts w:eastAsia="Times New Roman" w:cs="Times New Roman"/>
          <w:szCs w:val="24"/>
        </w:rPr>
        <w:t xml:space="preserve"> και</w:t>
      </w:r>
      <w:r w:rsidRPr="0099283B">
        <w:rPr>
          <w:rFonts w:eastAsia="Times New Roman" w:cs="Times New Roman"/>
          <w:szCs w:val="24"/>
        </w:rPr>
        <w:t xml:space="preserve"> παραβίαση</w:t>
      </w:r>
      <w:r>
        <w:rPr>
          <w:rFonts w:eastAsia="Times New Roman" w:cs="Times New Roman"/>
          <w:szCs w:val="24"/>
        </w:rPr>
        <w:t>ς των</w:t>
      </w:r>
      <w:r w:rsidRPr="0099283B">
        <w:rPr>
          <w:rFonts w:eastAsia="Times New Roman" w:cs="Times New Roman"/>
          <w:szCs w:val="24"/>
        </w:rPr>
        <w:t xml:space="preserve"> ανθρωπίνων δικαιωμάτων</w:t>
      </w:r>
      <w:r>
        <w:rPr>
          <w:rFonts w:eastAsia="Times New Roman" w:cs="Times New Roman"/>
          <w:szCs w:val="24"/>
        </w:rPr>
        <w:t>.</w:t>
      </w:r>
      <w:r w:rsidRPr="0099283B">
        <w:rPr>
          <w:rFonts w:eastAsia="Times New Roman" w:cs="Times New Roman"/>
          <w:szCs w:val="24"/>
        </w:rPr>
        <w:t xml:space="preserve"> Τότε </w:t>
      </w:r>
      <w:r>
        <w:rPr>
          <w:rFonts w:eastAsia="Times New Roman" w:cs="Times New Roman"/>
          <w:szCs w:val="24"/>
        </w:rPr>
        <w:t>ήταν ελπίδα</w:t>
      </w:r>
      <w:r w:rsidRPr="0099283B">
        <w:rPr>
          <w:rFonts w:eastAsia="Times New Roman" w:cs="Times New Roman"/>
          <w:szCs w:val="24"/>
        </w:rPr>
        <w:t xml:space="preserve"> </w:t>
      </w:r>
      <w:r>
        <w:rPr>
          <w:rFonts w:eastAsia="Times New Roman" w:cs="Times New Roman"/>
          <w:szCs w:val="24"/>
        </w:rPr>
        <w:t xml:space="preserve">να </w:t>
      </w:r>
      <w:r w:rsidRPr="0099283B">
        <w:rPr>
          <w:rFonts w:eastAsia="Times New Roman" w:cs="Times New Roman"/>
          <w:szCs w:val="24"/>
        </w:rPr>
        <w:t xml:space="preserve">μπορέσουμε να έχουμε ένα τέτοιο </w:t>
      </w:r>
      <w:r>
        <w:rPr>
          <w:rFonts w:eastAsia="Times New Roman" w:cs="Times New Roman"/>
          <w:szCs w:val="24"/>
        </w:rPr>
        <w:t>δ</w:t>
      </w:r>
      <w:r w:rsidRPr="0099283B">
        <w:rPr>
          <w:rFonts w:eastAsia="Times New Roman" w:cs="Times New Roman"/>
          <w:szCs w:val="24"/>
        </w:rPr>
        <w:t xml:space="preserve">ικαστήριο </w:t>
      </w:r>
      <w:r>
        <w:rPr>
          <w:rFonts w:eastAsia="Times New Roman" w:cs="Times New Roman"/>
          <w:szCs w:val="24"/>
        </w:rPr>
        <w:t xml:space="preserve">που να προασπίζεται </w:t>
      </w:r>
      <w:r w:rsidRPr="0099283B">
        <w:rPr>
          <w:rFonts w:eastAsia="Times New Roman" w:cs="Times New Roman"/>
          <w:szCs w:val="24"/>
        </w:rPr>
        <w:t>στοιχειώδη ατομικά δικαιώματα</w:t>
      </w:r>
      <w:r>
        <w:rPr>
          <w:rFonts w:eastAsia="Times New Roman" w:cs="Times New Roman"/>
          <w:szCs w:val="24"/>
        </w:rPr>
        <w:t>. Μην ξεχνάτε δε ότι η αποπομπή</w:t>
      </w:r>
      <w:r w:rsidRPr="0099283B">
        <w:rPr>
          <w:rFonts w:eastAsia="Times New Roman" w:cs="Times New Roman"/>
          <w:szCs w:val="24"/>
        </w:rPr>
        <w:t xml:space="preserve"> της Ελλάδας από το </w:t>
      </w:r>
      <w:r>
        <w:rPr>
          <w:rFonts w:eastAsia="Times New Roman" w:cs="Times New Roman"/>
          <w:szCs w:val="24"/>
        </w:rPr>
        <w:t xml:space="preserve">Συμβούλιο </w:t>
      </w:r>
      <w:r w:rsidRPr="0099283B">
        <w:rPr>
          <w:rFonts w:eastAsia="Times New Roman" w:cs="Times New Roman"/>
          <w:szCs w:val="24"/>
        </w:rPr>
        <w:t>της Ευρώ</w:t>
      </w:r>
      <w:r>
        <w:rPr>
          <w:rFonts w:eastAsia="Times New Roman" w:cs="Times New Roman"/>
          <w:szCs w:val="24"/>
        </w:rPr>
        <w:t>πης λόγω της δικτατορίας του 19</w:t>
      </w:r>
      <w:r w:rsidRPr="0099283B">
        <w:rPr>
          <w:rFonts w:eastAsia="Times New Roman" w:cs="Times New Roman"/>
          <w:szCs w:val="24"/>
        </w:rPr>
        <w:t>67 έγινε με βά</w:t>
      </w:r>
      <w:r w:rsidRPr="0099283B">
        <w:rPr>
          <w:rFonts w:eastAsia="Times New Roman" w:cs="Times New Roman"/>
          <w:szCs w:val="24"/>
        </w:rPr>
        <w:t>ση τους κανόνες και τις διατάξεις της ΕΣΔΑ</w:t>
      </w:r>
      <w:r>
        <w:rPr>
          <w:rFonts w:eastAsia="Times New Roman" w:cs="Times New Roman"/>
          <w:szCs w:val="24"/>
        </w:rPr>
        <w:t xml:space="preserve">, κύριε συνάδελφε. Αυτό είναι το πρώτο. Αυτό είναι που πρέπει να </w:t>
      </w:r>
      <w:r>
        <w:rPr>
          <w:rFonts w:eastAsia="Times New Roman" w:cs="Times New Roman"/>
          <w:szCs w:val="24"/>
        </w:rPr>
        <w:lastRenderedPageBreak/>
        <w:t xml:space="preserve">καταστεί σαφές. Διότι αν πάω </w:t>
      </w:r>
      <w:r w:rsidRPr="0099283B">
        <w:rPr>
          <w:rFonts w:eastAsia="Times New Roman" w:cs="Times New Roman"/>
          <w:szCs w:val="24"/>
        </w:rPr>
        <w:t>στα επιμέρους</w:t>
      </w:r>
      <w:r>
        <w:rPr>
          <w:rFonts w:eastAsia="Times New Roman" w:cs="Times New Roman"/>
          <w:szCs w:val="24"/>
        </w:rPr>
        <w:t>,</w:t>
      </w:r>
      <w:r w:rsidRPr="0099283B">
        <w:rPr>
          <w:rFonts w:eastAsia="Times New Roman" w:cs="Times New Roman"/>
          <w:szCs w:val="24"/>
        </w:rPr>
        <w:t xml:space="preserve"> έχουν λυθεί τα περισσότερα</w:t>
      </w:r>
      <w:r>
        <w:rPr>
          <w:rFonts w:eastAsia="Times New Roman" w:cs="Times New Roman"/>
          <w:szCs w:val="24"/>
        </w:rPr>
        <w:t>.</w:t>
      </w:r>
    </w:p>
    <w:p w14:paraId="69A55F65" w14:textId="77777777" w:rsidR="00C9651F" w:rsidRDefault="002D2592">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Δεύτερον, εκφράστηκε </w:t>
      </w:r>
      <w:r w:rsidRPr="0099283B">
        <w:rPr>
          <w:rFonts w:eastAsia="Times New Roman" w:cs="Times New Roman"/>
          <w:szCs w:val="24"/>
        </w:rPr>
        <w:t xml:space="preserve">κάποτε αυτό το </w:t>
      </w:r>
      <w:r>
        <w:rPr>
          <w:rFonts w:eastAsia="Times New Roman" w:cs="Times New Roman"/>
          <w:szCs w:val="24"/>
        </w:rPr>
        <w:t>δ</w:t>
      </w:r>
      <w:r w:rsidRPr="0099283B">
        <w:rPr>
          <w:rFonts w:eastAsia="Times New Roman" w:cs="Times New Roman"/>
          <w:szCs w:val="24"/>
        </w:rPr>
        <w:t xml:space="preserve">ικαστήριο </w:t>
      </w:r>
      <w:r>
        <w:rPr>
          <w:rFonts w:eastAsia="Times New Roman" w:cs="Times New Roman"/>
          <w:szCs w:val="24"/>
        </w:rPr>
        <w:t xml:space="preserve">το 1963, τη </w:t>
      </w:r>
      <w:r w:rsidRPr="0099283B">
        <w:rPr>
          <w:rFonts w:eastAsia="Times New Roman" w:cs="Times New Roman"/>
          <w:szCs w:val="24"/>
        </w:rPr>
        <w:t xml:space="preserve">δεκαετία του </w:t>
      </w:r>
      <w:r>
        <w:rPr>
          <w:rFonts w:eastAsia="Times New Roman" w:cs="Times New Roman"/>
          <w:szCs w:val="24"/>
        </w:rPr>
        <w:t>΄</w:t>
      </w:r>
      <w:r w:rsidRPr="0099283B">
        <w:rPr>
          <w:rFonts w:eastAsia="Times New Roman" w:cs="Times New Roman"/>
          <w:szCs w:val="24"/>
        </w:rPr>
        <w:t>60 μ</w:t>
      </w:r>
      <w:r w:rsidRPr="0099283B">
        <w:rPr>
          <w:rFonts w:eastAsia="Times New Roman" w:cs="Times New Roman"/>
          <w:szCs w:val="24"/>
        </w:rPr>
        <w:t xml:space="preserve">ε αφορμή τις διακρίσεις </w:t>
      </w:r>
      <w:r>
        <w:rPr>
          <w:rFonts w:eastAsia="Times New Roman" w:cs="Times New Roman"/>
          <w:szCs w:val="24"/>
        </w:rPr>
        <w:t xml:space="preserve">στις ΗΠΑ εις βάρος των νέγρων πολιτών. Και απάντησε </w:t>
      </w:r>
      <w:r w:rsidRPr="0099283B">
        <w:rPr>
          <w:rFonts w:eastAsia="Times New Roman" w:cs="Times New Roman"/>
          <w:szCs w:val="24"/>
        </w:rPr>
        <w:t xml:space="preserve">ο Μάρτιν Λούθερ Κινγκ λίγο πριν τη δολοφονία του </w:t>
      </w:r>
      <w:r>
        <w:rPr>
          <w:rFonts w:eastAsia="Times New Roman" w:cs="Times New Roman"/>
          <w:szCs w:val="24"/>
        </w:rPr>
        <w:t xml:space="preserve">σε κάτι που είχε πει </w:t>
      </w:r>
      <w:r w:rsidRPr="0099283B">
        <w:rPr>
          <w:rFonts w:eastAsia="Times New Roman" w:cs="Times New Roman"/>
          <w:szCs w:val="24"/>
        </w:rPr>
        <w:t xml:space="preserve">κάποτε ο </w:t>
      </w:r>
      <w:r>
        <w:rPr>
          <w:rFonts w:eastAsia="Times New Roman" w:cs="Times New Roman"/>
          <w:szCs w:val="24"/>
        </w:rPr>
        <w:t>π</w:t>
      </w:r>
      <w:r w:rsidRPr="0099283B">
        <w:rPr>
          <w:rFonts w:eastAsia="Times New Roman" w:cs="Times New Roman"/>
          <w:szCs w:val="24"/>
        </w:rPr>
        <w:t xml:space="preserve">ρόεδρος </w:t>
      </w:r>
      <w:r w:rsidRPr="0099283B">
        <w:rPr>
          <w:rFonts w:eastAsia="Times New Roman" w:cs="Times New Roman"/>
          <w:szCs w:val="24"/>
        </w:rPr>
        <w:t xml:space="preserve">του </w:t>
      </w:r>
      <w:r>
        <w:rPr>
          <w:rFonts w:eastAsia="Times New Roman" w:cs="Times New Roman"/>
          <w:szCs w:val="24"/>
        </w:rPr>
        <w:t>δ</w:t>
      </w:r>
      <w:r w:rsidRPr="0099283B">
        <w:rPr>
          <w:rFonts w:eastAsia="Times New Roman" w:cs="Times New Roman"/>
          <w:szCs w:val="24"/>
        </w:rPr>
        <w:t xml:space="preserve">ικαστηρίου </w:t>
      </w:r>
      <w:r w:rsidRPr="0099283B">
        <w:rPr>
          <w:rFonts w:eastAsia="Times New Roman" w:cs="Times New Roman"/>
          <w:szCs w:val="24"/>
        </w:rPr>
        <w:t>και είπε ότι αν υπάρχει αδικία κάπου και για κάποιους</w:t>
      </w:r>
      <w:r>
        <w:rPr>
          <w:rFonts w:eastAsia="Times New Roman" w:cs="Times New Roman"/>
          <w:szCs w:val="24"/>
        </w:rPr>
        <w:t>,</w:t>
      </w:r>
      <w:r w:rsidRPr="0099283B">
        <w:rPr>
          <w:rFonts w:eastAsia="Times New Roman" w:cs="Times New Roman"/>
          <w:szCs w:val="24"/>
        </w:rPr>
        <w:t xml:space="preserve"> η </w:t>
      </w:r>
      <w:r>
        <w:rPr>
          <w:rFonts w:eastAsia="Times New Roman" w:cs="Times New Roman"/>
          <w:szCs w:val="24"/>
        </w:rPr>
        <w:t>δ</w:t>
      </w:r>
      <w:r w:rsidRPr="0099283B">
        <w:rPr>
          <w:rFonts w:eastAsia="Times New Roman" w:cs="Times New Roman"/>
          <w:szCs w:val="24"/>
        </w:rPr>
        <w:t xml:space="preserve">ικαιοσύνη </w:t>
      </w:r>
      <w:r w:rsidRPr="0099283B">
        <w:rPr>
          <w:rFonts w:eastAsia="Times New Roman" w:cs="Times New Roman"/>
          <w:szCs w:val="24"/>
        </w:rPr>
        <w:t>απειλείτ</w:t>
      </w:r>
      <w:r w:rsidRPr="0099283B">
        <w:rPr>
          <w:rFonts w:eastAsia="Times New Roman" w:cs="Times New Roman"/>
          <w:szCs w:val="24"/>
        </w:rPr>
        <w:t>αι παντού και για όλους</w:t>
      </w:r>
      <w:r>
        <w:rPr>
          <w:rFonts w:eastAsia="Times New Roman" w:cs="Times New Roman"/>
          <w:szCs w:val="24"/>
        </w:rPr>
        <w:t>, κύριε Συντυχάκη. Επίσης,</w:t>
      </w:r>
      <w:r w:rsidRPr="0099283B">
        <w:rPr>
          <w:rFonts w:eastAsia="Times New Roman" w:cs="Times New Roman"/>
          <w:szCs w:val="24"/>
        </w:rPr>
        <w:t xml:space="preserve"> είπε </w:t>
      </w:r>
      <w:r>
        <w:rPr>
          <w:rFonts w:eastAsia="Times New Roman" w:cs="Times New Roman"/>
          <w:szCs w:val="24"/>
        </w:rPr>
        <w:t>«</w:t>
      </w:r>
      <w:r w:rsidRPr="0099283B">
        <w:rPr>
          <w:rFonts w:eastAsia="Times New Roman" w:cs="Times New Roman"/>
          <w:szCs w:val="24"/>
        </w:rPr>
        <w:t>εντάξει</w:t>
      </w:r>
      <w:r>
        <w:rPr>
          <w:rFonts w:eastAsia="Times New Roman" w:cs="Times New Roman"/>
          <w:szCs w:val="24"/>
        </w:rPr>
        <w:t>,</w:t>
      </w:r>
      <w:r w:rsidRPr="0099283B">
        <w:rPr>
          <w:rFonts w:eastAsia="Times New Roman" w:cs="Times New Roman"/>
          <w:szCs w:val="24"/>
        </w:rPr>
        <w:t xml:space="preserve"> είναι αλήθεια ότι ο νόμος</w:t>
      </w:r>
      <w:r>
        <w:rPr>
          <w:rFonts w:eastAsia="Times New Roman" w:cs="Times New Roman"/>
          <w:szCs w:val="24"/>
        </w:rPr>
        <w:t xml:space="preserve"> ή μια </w:t>
      </w:r>
      <w:r>
        <w:rPr>
          <w:rFonts w:eastAsia="Times New Roman" w:cs="Times New Roman"/>
          <w:szCs w:val="24"/>
        </w:rPr>
        <w:t xml:space="preserve">οδηγία </w:t>
      </w:r>
      <w:r>
        <w:rPr>
          <w:rFonts w:eastAsia="Times New Roman" w:cs="Times New Roman"/>
          <w:szCs w:val="24"/>
        </w:rPr>
        <w:t xml:space="preserve">ή μια </w:t>
      </w:r>
      <w:r>
        <w:rPr>
          <w:rFonts w:eastAsia="Times New Roman" w:cs="Times New Roman"/>
          <w:szCs w:val="24"/>
        </w:rPr>
        <w:t>σύμβαση</w:t>
      </w:r>
      <w:r w:rsidRPr="0099283B">
        <w:rPr>
          <w:rFonts w:eastAsia="Times New Roman" w:cs="Times New Roman"/>
          <w:szCs w:val="24"/>
        </w:rPr>
        <w:t xml:space="preserve"> </w:t>
      </w:r>
      <w:r w:rsidRPr="0099283B">
        <w:rPr>
          <w:rFonts w:eastAsia="Times New Roman" w:cs="Times New Roman"/>
          <w:szCs w:val="24"/>
        </w:rPr>
        <w:t xml:space="preserve">δεν μπορεί να με </w:t>
      </w:r>
      <w:r>
        <w:rPr>
          <w:rFonts w:eastAsia="Times New Roman" w:cs="Times New Roman"/>
          <w:szCs w:val="24"/>
        </w:rPr>
        <w:t xml:space="preserve">κάνει </w:t>
      </w:r>
      <w:r w:rsidRPr="0099283B">
        <w:rPr>
          <w:rFonts w:eastAsia="Times New Roman" w:cs="Times New Roman"/>
          <w:szCs w:val="24"/>
        </w:rPr>
        <w:t>να απαγορεύσω κάποιον να με αγαπήσει</w:t>
      </w:r>
      <w:r>
        <w:rPr>
          <w:rFonts w:eastAsia="Times New Roman" w:cs="Times New Roman"/>
          <w:szCs w:val="24"/>
        </w:rPr>
        <w:t>.</w:t>
      </w:r>
      <w:r w:rsidRPr="0099283B">
        <w:rPr>
          <w:rFonts w:eastAsia="Times New Roman" w:cs="Times New Roman"/>
          <w:szCs w:val="24"/>
        </w:rPr>
        <w:t xml:space="preserve"> Μπορεί</w:t>
      </w:r>
      <w:r>
        <w:rPr>
          <w:rFonts w:eastAsia="Times New Roman" w:cs="Times New Roman"/>
          <w:szCs w:val="24"/>
        </w:rPr>
        <w:t>,</w:t>
      </w:r>
      <w:r w:rsidRPr="0099283B">
        <w:rPr>
          <w:rFonts w:eastAsia="Times New Roman" w:cs="Times New Roman"/>
          <w:szCs w:val="24"/>
        </w:rPr>
        <w:t xml:space="preserve"> </w:t>
      </w:r>
      <w:r>
        <w:rPr>
          <w:rFonts w:eastAsia="Times New Roman" w:cs="Times New Roman"/>
          <w:szCs w:val="24"/>
        </w:rPr>
        <w:t xml:space="preserve">όμως, </w:t>
      </w:r>
      <w:r w:rsidRPr="0099283B">
        <w:rPr>
          <w:rFonts w:eastAsia="Times New Roman" w:cs="Times New Roman"/>
          <w:szCs w:val="24"/>
        </w:rPr>
        <w:t xml:space="preserve">να </w:t>
      </w:r>
      <w:r>
        <w:rPr>
          <w:rFonts w:eastAsia="Times New Roman" w:cs="Times New Roman"/>
          <w:szCs w:val="24"/>
        </w:rPr>
        <w:t xml:space="preserve">μου </w:t>
      </w:r>
      <w:r w:rsidRPr="0099283B">
        <w:rPr>
          <w:rFonts w:eastAsia="Times New Roman" w:cs="Times New Roman"/>
          <w:szCs w:val="24"/>
        </w:rPr>
        <w:t xml:space="preserve">επιτρέψει ο νόμος να αναγκάσω και να απαγορεύσω </w:t>
      </w:r>
      <w:r>
        <w:rPr>
          <w:rFonts w:eastAsia="Times New Roman" w:cs="Times New Roman"/>
          <w:szCs w:val="24"/>
        </w:rPr>
        <w:t xml:space="preserve">σε </w:t>
      </w:r>
      <w:r w:rsidRPr="0099283B">
        <w:rPr>
          <w:rFonts w:eastAsia="Times New Roman" w:cs="Times New Roman"/>
          <w:szCs w:val="24"/>
        </w:rPr>
        <w:t>κάποι</w:t>
      </w:r>
      <w:r w:rsidRPr="0099283B">
        <w:rPr>
          <w:rFonts w:eastAsia="Times New Roman" w:cs="Times New Roman"/>
          <w:szCs w:val="24"/>
        </w:rPr>
        <w:t xml:space="preserve">ον να με </w:t>
      </w:r>
      <w:r>
        <w:rPr>
          <w:rFonts w:eastAsia="Times New Roman" w:cs="Times New Roman"/>
          <w:szCs w:val="24"/>
        </w:rPr>
        <w:t xml:space="preserve">λιντσάρει». </w:t>
      </w:r>
      <w:r w:rsidRPr="0099283B">
        <w:rPr>
          <w:rFonts w:eastAsia="Times New Roman" w:cs="Times New Roman"/>
          <w:szCs w:val="24"/>
        </w:rPr>
        <w:t>Και αυτό είναι το σημαντικό</w:t>
      </w:r>
      <w:r>
        <w:rPr>
          <w:rFonts w:eastAsia="Times New Roman" w:cs="Times New Roman"/>
          <w:szCs w:val="24"/>
        </w:rPr>
        <w:t>.</w:t>
      </w:r>
      <w:r w:rsidRPr="0099283B">
        <w:rPr>
          <w:rFonts w:eastAsia="Times New Roman" w:cs="Times New Roman"/>
          <w:szCs w:val="24"/>
        </w:rPr>
        <w:t xml:space="preserve"> Αυτό είναι το </w:t>
      </w:r>
      <w:r>
        <w:rPr>
          <w:rFonts w:eastAsia="Times New Roman" w:cs="Times New Roman"/>
          <w:szCs w:val="24"/>
        </w:rPr>
        <w:t xml:space="preserve">μίνιμουμ </w:t>
      </w:r>
      <w:r w:rsidRPr="0099283B">
        <w:rPr>
          <w:rFonts w:eastAsia="Times New Roman" w:cs="Times New Roman"/>
          <w:szCs w:val="24"/>
        </w:rPr>
        <w:t xml:space="preserve">που </w:t>
      </w:r>
      <w:r>
        <w:rPr>
          <w:rFonts w:eastAsia="Times New Roman" w:cs="Times New Roman"/>
          <w:szCs w:val="24"/>
        </w:rPr>
        <w:t xml:space="preserve">σας </w:t>
      </w:r>
      <w:r w:rsidRPr="0099283B">
        <w:rPr>
          <w:rFonts w:eastAsia="Times New Roman" w:cs="Times New Roman"/>
          <w:szCs w:val="24"/>
        </w:rPr>
        <w:t xml:space="preserve">έλεγα </w:t>
      </w:r>
      <w:r>
        <w:rPr>
          <w:rFonts w:eastAsia="Times New Roman" w:cs="Times New Roman"/>
          <w:szCs w:val="24"/>
        </w:rPr>
        <w:t xml:space="preserve">ότι </w:t>
      </w:r>
      <w:r w:rsidRPr="0099283B">
        <w:rPr>
          <w:rFonts w:eastAsia="Times New Roman" w:cs="Times New Roman"/>
          <w:szCs w:val="24"/>
        </w:rPr>
        <w:t>κάνει</w:t>
      </w:r>
      <w:r>
        <w:rPr>
          <w:rFonts w:eastAsia="Times New Roman" w:cs="Times New Roman"/>
          <w:szCs w:val="24"/>
        </w:rPr>
        <w:t>.</w:t>
      </w:r>
    </w:p>
    <w:p w14:paraId="69A55F66" w14:textId="77777777" w:rsidR="00C9651F" w:rsidRDefault="002D2592">
      <w:pPr>
        <w:tabs>
          <w:tab w:val="left" w:pos="6168"/>
        </w:tabs>
        <w:spacing w:line="600" w:lineRule="auto"/>
        <w:ind w:firstLine="720"/>
        <w:jc w:val="both"/>
        <w:rPr>
          <w:rFonts w:eastAsia="Times New Roman" w:cs="Times New Roman"/>
          <w:szCs w:val="24"/>
        </w:rPr>
      </w:pPr>
      <w:r>
        <w:rPr>
          <w:rFonts w:eastAsia="Times New Roman" w:cs="Times New Roman"/>
          <w:szCs w:val="24"/>
        </w:rPr>
        <w:t>Τρίτον,</w:t>
      </w:r>
      <w:r w:rsidRPr="0099283B">
        <w:rPr>
          <w:rFonts w:eastAsia="Times New Roman" w:cs="Times New Roman"/>
          <w:szCs w:val="24"/>
        </w:rPr>
        <w:t xml:space="preserve"> </w:t>
      </w:r>
      <w:r>
        <w:rPr>
          <w:rFonts w:eastAsia="Times New Roman" w:cs="Times New Roman"/>
          <w:szCs w:val="24"/>
        </w:rPr>
        <w:t xml:space="preserve">να πούμε και κάτι και να ευλογήσουμε τα γένια μας. </w:t>
      </w:r>
      <w:r w:rsidRPr="0099283B">
        <w:rPr>
          <w:rFonts w:eastAsia="Times New Roman" w:cs="Times New Roman"/>
          <w:szCs w:val="24"/>
        </w:rPr>
        <w:t xml:space="preserve">Άκουσα πριν ότι η Κυβέρνηση του ΣΥΡΙΖΑ από το </w:t>
      </w:r>
      <w:r>
        <w:rPr>
          <w:rFonts w:eastAsia="Times New Roman" w:cs="Times New Roman"/>
          <w:szCs w:val="24"/>
        </w:rPr>
        <w:t>20</w:t>
      </w:r>
      <w:r w:rsidRPr="0099283B">
        <w:rPr>
          <w:rFonts w:eastAsia="Times New Roman" w:cs="Times New Roman"/>
          <w:szCs w:val="24"/>
        </w:rPr>
        <w:t>15 και μετά δεν άφησε κα</w:t>
      </w:r>
      <w:r>
        <w:rPr>
          <w:rFonts w:eastAsia="Times New Roman" w:cs="Times New Roman"/>
          <w:szCs w:val="24"/>
        </w:rPr>
        <w:t>μ</w:t>
      </w:r>
      <w:r w:rsidRPr="0099283B">
        <w:rPr>
          <w:rFonts w:eastAsia="Times New Roman" w:cs="Times New Roman"/>
          <w:szCs w:val="24"/>
        </w:rPr>
        <w:t xml:space="preserve">μία </w:t>
      </w:r>
      <w:r>
        <w:rPr>
          <w:rFonts w:eastAsia="Times New Roman" w:cs="Times New Roman"/>
          <w:szCs w:val="24"/>
        </w:rPr>
        <w:t>ο</w:t>
      </w:r>
      <w:r w:rsidRPr="0099283B">
        <w:rPr>
          <w:rFonts w:eastAsia="Times New Roman" w:cs="Times New Roman"/>
          <w:szCs w:val="24"/>
        </w:rPr>
        <w:t xml:space="preserve">δηγία </w:t>
      </w:r>
      <w:r>
        <w:rPr>
          <w:rFonts w:eastAsia="Times New Roman" w:cs="Times New Roman"/>
          <w:szCs w:val="24"/>
        </w:rPr>
        <w:t xml:space="preserve">και κανένα </w:t>
      </w:r>
      <w:r>
        <w:rPr>
          <w:rFonts w:eastAsia="Times New Roman" w:cs="Times New Roman"/>
          <w:szCs w:val="24"/>
        </w:rPr>
        <w:t>πρωτόκολλο</w:t>
      </w:r>
      <w:r w:rsidRPr="0099283B">
        <w:rPr>
          <w:rFonts w:eastAsia="Times New Roman" w:cs="Times New Roman"/>
          <w:szCs w:val="24"/>
        </w:rPr>
        <w:t xml:space="preserve"> </w:t>
      </w:r>
      <w:r w:rsidRPr="0099283B">
        <w:rPr>
          <w:rFonts w:eastAsia="Times New Roman" w:cs="Times New Roman"/>
          <w:szCs w:val="24"/>
        </w:rPr>
        <w:t xml:space="preserve">που </w:t>
      </w:r>
      <w:r>
        <w:rPr>
          <w:rFonts w:eastAsia="Times New Roman" w:cs="Times New Roman"/>
          <w:szCs w:val="24"/>
        </w:rPr>
        <w:t xml:space="preserve">να μην το κυρώσει. </w:t>
      </w:r>
      <w:r w:rsidRPr="0099283B">
        <w:rPr>
          <w:rFonts w:eastAsia="Times New Roman" w:cs="Times New Roman"/>
          <w:szCs w:val="24"/>
        </w:rPr>
        <w:t xml:space="preserve">Μπορεί να έχει </w:t>
      </w:r>
      <w:r>
        <w:rPr>
          <w:rFonts w:eastAsia="Times New Roman" w:cs="Times New Roman"/>
          <w:szCs w:val="24"/>
        </w:rPr>
        <w:t xml:space="preserve">κάποια καθυστέρηση; Μπορεί </w:t>
      </w:r>
      <w:r>
        <w:rPr>
          <w:rFonts w:eastAsia="Times New Roman" w:cs="Times New Roman"/>
          <w:szCs w:val="24"/>
        </w:rPr>
        <w:lastRenderedPageBreak/>
        <w:t xml:space="preserve">να έχει. </w:t>
      </w:r>
      <w:r w:rsidRPr="0099283B">
        <w:rPr>
          <w:rFonts w:eastAsia="Times New Roman" w:cs="Times New Roman"/>
          <w:szCs w:val="24"/>
        </w:rPr>
        <w:t>Όμως η ταχύτητα που επέδειξε στη σχ</w:t>
      </w:r>
      <w:r>
        <w:rPr>
          <w:rFonts w:eastAsia="Times New Roman" w:cs="Times New Roman"/>
          <w:szCs w:val="24"/>
        </w:rPr>
        <w:t>έση με το προηγούμενο καθεστώς ε</w:t>
      </w:r>
      <w:r w:rsidRPr="0099283B">
        <w:rPr>
          <w:rFonts w:eastAsia="Times New Roman" w:cs="Times New Roman"/>
          <w:szCs w:val="24"/>
        </w:rPr>
        <w:t>ίναι τεράστια</w:t>
      </w:r>
      <w:r>
        <w:rPr>
          <w:rFonts w:eastAsia="Times New Roman" w:cs="Times New Roman"/>
          <w:szCs w:val="24"/>
        </w:rPr>
        <w:t>. Οι συγκρίσεις είναι</w:t>
      </w:r>
      <w:r w:rsidRPr="0099283B">
        <w:rPr>
          <w:rFonts w:eastAsia="Times New Roman" w:cs="Times New Roman"/>
          <w:szCs w:val="24"/>
        </w:rPr>
        <w:t xml:space="preserve"> καταλυτικές υπέρ </w:t>
      </w:r>
      <w:r>
        <w:rPr>
          <w:rFonts w:eastAsia="Times New Roman" w:cs="Times New Roman"/>
          <w:szCs w:val="24"/>
        </w:rPr>
        <w:t xml:space="preserve">μας. </w:t>
      </w:r>
    </w:p>
    <w:p w14:paraId="69A55F67" w14:textId="77777777" w:rsidR="00C9651F" w:rsidRDefault="002D2592">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Αρκεί να σας πω το εξής για να καταγραφεί και </w:t>
      </w:r>
      <w:r>
        <w:rPr>
          <w:rFonts w:eastAsia="Times New Roman" w:cs="Times New Roman"/>
          <w:szCs w:val="24"/>
        </w:rPr>
        <w:t xml:space="preserve">στα Πρακτικά της Βουλής: </w:t>
      </w:r>
      <w:r w:rsidRPr="0099283B">
        <w:rPr>
          <w:rFonts w:eastAsia="Times New Roman" w:cs="Times New Roman"/>
          <w:szCs w:val="24"/>
        </w:rPr>
        <w:t xml:space="preserve">Από το 1959 μέχρι το </w:t>
      </w:r>
      <w:r>
        <w:rPr>
          <w:rFonts w:eastAsia="Times New Roman" w:cs="Times New Roman"/>
          <w:szCs w:val="24"/>
        </w:rPr>
        <w:t>2017</w:t>
      </w:r>
      <w:r w:rsidRPr="0099283B">
        <w:rPr>
          <w:rFonts w:eastAsia="Times New Roman" w:cs="Times New Roman"/>
          <w:szCs w:val="24"/>
        </w:rPr>
        <w:t xml:space="preserve"> </w:t>
      </w:r>
      <w:r>
        <w:rPr>
          <w:rFonts w:eastAsia="Times New Roman" w:cs="Times New Roman"/>
          <w:szCs w:val="24"/>
        </w:rPr>
        <w:t>την περίοδο</w:t>
      </w:r>
      <w:r w:rsidRPr="0099283B">
        <w:rPr>
          <w:rFonts w:eastAsia="Times New Roman" w:cs="Times New Roman"/>
          <w:szCs w:val="24"/>
        </w:rPr>
        <w:t xml:space="preserve"> που λειτουργούσε το Δικαστήριο Ανθρωπίνων Δικαιωμάτων</w:t>
      </w:r>
      <w:r>
        <w:rPr>
          <w:rFonts w:eastAsia="Times New Roman" w:cs="Times New Roman"/>
          <w:szCs w:val="24"/>
        </w:rPr>
        <w:t>,</w:t>
      </w:r>
      <w:r w:rsidRPr="0099283B">
        <w:rPr>
          <w:rFonts w:eastAsia="Times New Roman" w:cs="Times New Roman"/>
          <w:szCs w:val="24"/>
        </w:rPr>
        <w:t xml:space="preserve"> η Ελλάδα </w:t>
      </w:r>
      <w:r>
        <w:rPr>
          <w:rFonts w:eastAsia="Times New Roman" w:cs="Times New Roman"/>
          <w:szCs w:val="24"/>
        </w:rPr>
        <w:t>παραπέμφθηκε για εννιακόσιες εξήντα τρεις</w:t>
      </w:r>
      <w:r w:rsidRPr="0099283B">
        <w:rPr>
          <w:rFonts w:eastAsia="Times New Roman" w:cs="Times New Roman"/>
          <w:szCs w:val="24"/>
        </w:rPr>
        <w:t xml:space="preserve"> υποθέσεις παραβίασης ανθρωπίνων δικαιωμάτων</w:t>
      </w:r>
      <w:r>
        <w:rPr>
          <w:rFonts w:eastAsia="Times New Roman" w:cs="Times New Roman"/>
          <w:szCs w:val="24"/>
        </w:rPr>
        <w:t>. Οι οκτακόσιες εξήντα τέσσερις</w:t>
      </w:r>
      <w:r w:rsidRPr="0099283B">
        <w:rPr>
          <w:rFonts w:eastAsia="Times New Roman" w:cs="Times New Roman"/>
          <w:szCs w:val="24"/>
        </w:rPr>
        <w:t xml:space="preserve"> μέχρι το 200</w:t>
      </w:r>
      <w:r w:rsidRPr="0099283B">
        <w:rPr>
          <w:rFonts w:eastAsia="Times New Roman" w:cs="Times New Roman"/>
          <w:szCs w:val="24"/>
        </w:rPr>
        <w:t>0 ήταν καταδικαστικές</w:t>
      </w:r>
      <w:r>
        <w:rPr>
          <w:rFonts w:eastAsia="Times New Roman" w:cs="Times New Roman"/>
          <w:szCs w:val="24"/>
        </w:rPr>
        <w:t>, οι</w:t>
      </w:r>
      <w:r w:rsidRPr="0099283B">
        <w:rPr>
          <w:rFonts w:eastAsia="Times New Roman" w:cs="Times New Roman"/>
          <w:szCs w:val="24"/>
        </w:rPr>
        <w:t xml:space="preserve"> </w:t>
      </w:r>
      <w:r>
        <w:rPr>
          <w:rFonts w:eastAsia="Times New Roman" w:cs="Times New Roman"/>
          <w:szCs w:val="24"/>
        </w:rPr>
        <w:t xml:space="preserve">τριάντα τέσσερις ήταν αθωωτικές και οι είκοσι </w:t>
      </w:r>
      <w:r w:rsidRPr="0099283B">
        <w:rPr>
          <w:rFonts w:eastAsia="Times New Roman" w:cs="Times New Roman"/>
          <w:szCs w:val="24"/>
        </w:rPr>
        <w:t>κατέληξαν στο αρχείο μετά από συμβιβασμό</w:t>
      </w:r>
      <w:r>
        <w:rPr>
          <w:rFonts w:eastAsia="Times New Roman" w:cs="Times New Roman"/>
          <w:szCs w:val="24"/>
        </w:rPr>
        <w:t xml:space="preserve"> με το </w:t>
      </w:r>
      <w:r>
        <w:rPr>
          <w:rFonts w:eastAsia="Times New Roman" w:cs="Times New Roman"/>
          <w:szCs w:val="24"/>
        </w:rPr>
        <w:t>δικαστήριο</w:t>
      </w:r>
      <w:r w:rsidRPr="0099283B">
        <w:rPr>
          <w:rFonts w:eastAsia="Times New Roman" w:cs="Times New Roman"/>
          <w:szCs w:val="24"/>
        </w:rPr>
        <w:t xml:space="preserve"> </w:t>
      </w:r>
      <w:r w:rsidRPr="0099283B">
        <w:rPr>
          <w:rFonts w:eastAsia="Times New Roman" w:cs="Times New Roman"/>
          <w:szCs w:val="24"/>
        </w:rPr>
        <w:t xml:space="preserve">που επιτρέπεται </w:t>
      </w:r>
      <w:r>
        <w:rPr>
          <w:rFonts w:eastAsia="Times New Roman" w:cs="Times New Roman"/>
          <w:szCs w:val="24"/>
        </w:rPr>
        <w:t xml:space="preserve">να γίνει </w:t>
      </w:r>
      <w:r w:rsidRPr="0099283B">
        <w:rPr>
          <w:rFonts w:eastAsia="Times New Roman" w:cs="Times New Roman"/>
          <w:szCs w:val="24"/>
        </w:rPr>
        <w:t>βάσει το</w:t>
      </w:r>
      <w:r>
        <w:rPr>
          <w:rFonts w:eastAsia="Times New Roman" w:cs="Times New Roman"/>
          <w:szCs w:val="24"/>
        </w:rPr>
        <w:t>υ</w:t>
      </w:r>
      <w:r w:rsidRPr="0099283B">
        <w:rPr>
          <w:rFonts w:eastAsia="Times New Roman" w:cs="Times New Roman"/>
          <w:szCs w:val="24"/>
        </w:rPr>
        <w:t xml:space="preserve"> άρθρο</w:t>
      </w:r>
      <w:r>
        <w:rPr>
          <w:rFonts w:eastAsia="Times New Roman" w:cs="Times New Roman"/>
          <w:szCs w:val="24"/>
        </w:rPr>
        <w:t>υ 9</w:t>
      </w:r>
      <w:r w:rsidRPr="0099283B">
        <w:rPr>
          <w:rFonts w:eastAsia="Times New Roman" w:cs="Times New Roman"/>
          <w:szCs w:val="24"/>
        </w:rPr>
        <w:t xml:space="preserve"> </w:t>
      </w:r>
      <w:r>
        <w:rPr>
          <w:rFonts w:eastAsia="Times New Roman" w:cs="Times New Roman"/>
          <w:szCs w:val="24"/>
        </w:rPr>
        <w:t xml:space="preserve">της ΕΣΔΑ. </w:t>
      </w:r>
      <w:r w:rsidRPr="0099283B">
        <w:rPr>
          <w:rFonts w:eastAsia="Times New Roman" w:cs="Times New Roman"/>
          <w:szCs w:val="24"/>
        </w:rPr>
        <w:t>Δηλαδή</w:t>
      </w:r>
      <w:r>
        <w:rPr>
          <w:rFonts w:eastAsia="Times New Roman" w:cs="Times New Roman"/>
          <w:szCs w:val="24"/>
        </w:rPr>
        <w:t>,</w:t>
      </w:r>
      <w:r w:rsidRPr="0099283B">
        <w:rPr>
          <w:rFonts w:eastAsia="Times New Roman" w:cs="Times New Roman"/>
          <w:szCs w:val="24"/>
        </w:rPr>
        <w:t xml:space="preserve"> το 95% των παραπομπών οδήγησαν σε καταδικαστικές αποφάσεις </w:t>
      </w:r>
      <w:r>
        <w:rPr>
          <w:rFonts w:eastAsia="Times New Roman" w:cs="Times New Roman"/>
          <w:szCs w:val="24"/>
        </w:rPr>
        <w:t xml:space="preserve">εις </w:t>
      </w:r>
      <w:r w:rsidRPr="0099283B">
        <w:rPr>
          <w:rFonts w:eastAsia="Times New Roman" w:cs="Times New Roman"/>
          <w:szCs w:val="24"/>
        </w:rPr>
        <w:t>β</w:t>
      </w:r>
      <w:r w:rsidRPr="0099283B">
        <w:rPr>
          <w:rFonts w:eastAsia="Times New Roman" w:cs="Times New Roman"/>
          <w:szCs w:val="24"/>
        </w:rPr>
        <w:t xml:space="preserve">άρος της χώρας μας για παραβίαση των </w:t>
      </w:r>
      <w:r>
        <w:rPr>
          <w:rFonts w:eastAsia="Times New Roman" w:cs="Times New Roman"/>
          <w:szCs w:val="24"/>
        </w:rPr>
        <w:t xml:space="preserve">ανθρωπίνων </w:t>
      </w:r>
      <w:r w:rsidRPr="0099283B">
        <w:rPr>
          <w:rFonts w:eastAsia="Times New Roman" w:cs="Times New Roman"/>
          <w:szCs w:val="24"/>
        </w:rPr>
        <w:t>δικαιωμάτων</w:t>
      </w:r>
      <w:r>
        <w:rPr>
          <w:rFonts w:eastAsia="Times New Roman" w:cs="Times New Roman"/>
          <w:szCs w:val="24"/>
        </w:rPr>
        <w:t>.</w:t>
      </w:r>
      <w:r w:rsidRPr="0099283B">
        <w:rPr>
          <w:rFonts w:eastAsia="Times New Roman" w:cs="Times New Roman"/>
          <w:szCs w:val="24"/>
        </w:rPr>
        <w:t xml:space="preserve"> </w:t>
      </w:r>
      <w:r>
        <w:rPr>
          <w:rFonts w:eastAsia="Times New Roman" w:cs="Times New Roman"/>
          <w:szCs w:val="24"/>
        </w:rPr>
        <w:t>Πρέπει να σκεφτούμε όλοι μας τι είναι αυτό. Μήπως α</w:t>
      </w:r>
      <w:r w:rsidRPr="0099283B">
        <w:rPr>
          <w:rFonts w:eastAsia="Times New Roman" w:cs="Times New Roman"/>
          <w:szCs w:val="24"/>
        </w:rPr>
        <w:t>υτό δημιουργεί</w:t>
      </w:r>
      <w:r>
        <w:rPr>
          <w:rFonts w:eastAsia="Times New Roman" w:cs="Times New Roman"/>
          <w:szCs w:val="24"/>
        </w:rPr>
        <w:t>,</w:t>
      </w:r>
      <w:r w:rsidRPr="0099283B">
        <w:rPr>
          <w:rFonts w:eastAsia="Times New Roman" w:cs="Times New Roman"/>
          <w:szCs w:val="24"/>
        </w:rPr>
        <w:t xml:space="preserve"> πυροδοτεί </w:t>
      </w:r>
      <w:r>
        <w:rPr>
          <w:rFonts w:eastAsia="Times New Roman" w:cs="Times New Roman"/>
          <w:szCs w:val="24"/>
        </w:rPr>
        <w:t>και γαλουχεί τη σκέψη του Έλληνα νομοθέτη, π</w:t>
      </w:r>
      <w:r w:rsidRPr="0099283B">
        <w:rPr>
          <w:rFonts w:eastAsia="Times New Roman" w:cs="Times New Roman"/>
          <w:szCs w:val="24"/>
        </w:rPr>
        <w:t>ράγματι</w:t>
      </w:r>
      <w:r>
        <w:rPr>
          <w:rFonts w:eastAsia="Times New Roman" w:cs="Times New Roman"/>
          <w:szCs w:val="24"/>
        </w:rPr>
        <w:t xml:space="preserve">, ώστε να </w:t>
      </w:r>
      <w:r w:rsidRPr="0099283B">
        <w:rPr>
          <w:rFonts w:eastAsia="Times New Roman" w:cs="Times New Roman"/>
          <w:szCs w:val="24"/>
        </w:rPr>
        <w:t xml:space="preserve">μην οδηγηθούμε πάλι ως </w:t>
      </w:r>
      <w:r>
        <w:rPr>
          <w:rFonts w:eastAsia="Times New Roman" w:cs="Times New Roman"/>
          <w:szCs w:val="24"/>
        </w:rPr>
        <w:t xml:space="preserve">υπόδικοι ή </w:t>
      </w:r>
      <w:r w:rsidRPr="0099283B">
        <w:rPr>
          <w:rFonts w:eastAsia="Times New Roman" w:cs="Times New Roman"/>
          <w:szCs w:val="24"/>
        </w:rPr>
        <w:t>στο Ευρωπαϊκό Δικαστήρι</w:t>
      </w:r>
      <w:r w:rsidRPr="0099283B">
        <w:rPr>
          <w:rFonts w:eastAsia="Times New Roman" w:cs="Times New Roman"/>
          <w:szCs w:val="24"/>
        </w:rPr>
        <w:t xml:space="preserve">ο Δικαιωμάτων </w:t>
      </w:r>
      <w:r>
        <w:rPr>
          <w:rFonts w:eastAsia="Times New Roman" w:cs="Times New Roman"/>
          <w:szCs w:val="24"/>
        </w:rPr>
        <w:t xml:space="preserve">του Ανθρώπου και να υπάρξουν </w:t>
      </w:r>
      <w:r w:rsidRPr="0099283B">
        <w:rPr>
          <w:rFonts w:eastAsia="Times New Roman" w:cs="Times New Roman"/>
          <w:szCs w:val="24"/>
        </w:rPr>
        <w:t>καταδικαστικές</w:t>
      </w:r>
      <w:r>
        <w:rPr>
          <w:rFonts w:eastAsia="Times New Roman" w:cs="Times New Roman"/>
          <w:szCs w:val="24"/>
        </w:rPr>
        <w:t xml:space="preserve"> αποφάσεις;</w:t>
      </w:r>
    </w:p>
    <w:p w14:paraId="69A55F68" w14:textId="77777777" w:rsidR="00C9651F" w:rsidRDefault="002D2592">
      <w:pPr>
        <w:tabs>
          <w:tab w:val="left" w:pos="6168"/>
        </w:tabs>
        <w:spacing w:line="600" w:lineRule="auto"/>
        <w:ind w:firstLine="720"/>
        <w:jc w:val="both"/>
        <w:rPr>
          <w:rFonts w:eastAsia="Times New Roman" w:cs="Times New Roman"/>
          <w:szCs w:val="24"/>
        </w:rPr>
      </w:pPr>
      <w:r w:rsidRPr="0099283B">
        <w:rPr>
          <w:rFonts w:eastAsia="Times New Roman" w:cs="Times New Roman"/>
          <w:szCs w:val="24"/>
        </w:rPr>
        <w:lastRenderedPageBreak/>
        <w:t xml:space="preserve">Νομίζω ότι σήμερα </w:t>
      </w:r>
      <w:r>
        <w:rPr>
          <w:rFonts w:eastAsia="Times New Roman" w:cs="Times New Roman"/>
          <w:szCs w:val="24"/>
        </w:rPr>
        <w:t>η υιοθέτηση</w:t>
      </w:r>
      <w:r w:rsidRPr="0099283B">
        <w:rPr>
          <w:rFonts w:eastAsia="Times New Roman" w:cs="Times New Roman"/>
          <w:szCs w:val="24"/>
        </w:rPr>
        <w:t xml:space="preserve"> του </w:t>
      </w:r>
      <w:r>
        <w:rPr>
          <w:rFonts w:eastAsia="Times New Roman" w:cs="Times New Roman"/>
          <w:szCs w:val="24"/>
        </w:rPr>
        <w:t xml:space="preserve">πρωτόκολλου </w:t>
      </w:r>
      <w:r w:rsidRPr="0099283B">
        <w:rPr>
          <w:rFonts w:eastAsia="Times New Roman" w:cs="Times New Roman"/>
          <w:szCs w:val="24"/>
        </w:rPr>
        <w:t>16</w:t>
      </w:r>
      <w:r>
        <w:rPr>
          <w:rFonts w:eastAsia="Times New Roman" w:cs="Times New Roman"/>
          <w:szCs w:val="24"/>
        </w:rPr>
        <w:t>, η</w:t>
      </w:r>
      <w:r w:rsidRPr="0099283B">
        <w:rPr>
          <w:rFonts w:eastAsia="Times New Roman" w:cs="Times New Roman"/>
          <w:szCs w:val="24"/>
        </w:rPr>
        <w:t xml:space="preserve"> </w:t>
      </w:r>
      <w:r>
        <w:rPr>
          <w:rFonts w:eastAsia="Times New Roman" w:cs="Times New Roman"/>
          <w:szCs w:val="24"/>
        </w:rPr>
        <w:t xml:space="preserve">κύρωση </w:t>
      </w:r>
      <w:r w:rsidRPr="0099283B">
        <w:rPr>
          <w:rFonts w:eastAsia="Times New Roman" w:cs="Times New Roman"/>
          <w:szCs w:val="24"/>
        </w:rPr>
        <w:t xml:space="preserve">και </w:t>
      </w:r>
      <w:r>
        <w:rPr>
          <w:rFonts w:eastAsia="Times New Roman" w:cs="Times New Roman"/>
          <w:szCs w:val="24"/>
        </w:rPr>
        <w:t xml:space="preserve">η </w:t>
      </w:r>
      <w:r>
        <w:rPr>
          <w:rFonts w:eastAsia="Times New Roman" w:cs="Times New Roman"/>
          <w:szCs w:val="24"/>
        </w:rPr>
        <w:t>ε</w:t>
      </w:r>
      <w:r w:rsidRPr="0099283B">
        <w:rPr>
          <w:rFonts w:eastAsia="Times New Roman" w:cs="Times New Roman"/>
          <w:szCs w:val="24"/>
        </w:rPr>
        <w:t xml:space="preserve">υρωπαϊκή </w:t>
      </w:r>
      <w:r>
        <w:rPr>
          <w:rFonts w:eastAsia="Times New Roman" w:cs="Times New Roman"/>
          <w:szCs w:val="24"/>
        </w:rPr>
        <w:t xml:space="preserve">οδηγία </w:t>
      </w:r>
      <w:r>
        <w:rPr>
          <w:rFonts w:eastAsia="Times New Roman" w:cs="Times New Roman"/>
          <w:szCs w:val="24"/>
        </w:rPr>
        <w:t>2016/343</w:t>
      </w:r>
      <w:r w:rsidRPr="0099283B">
        <w:rPr>
          <w:rFonts w:eastAsia="Times New Roman" w:cs="Times New Roman"/>
          <w:szCs w:val="24"/>
        </w:rPr>
        <w:t xml:space="preserve"> για το τεκμήριο αθωότητας είναι μία πολύ καλή αρχή</w:t>
      </w:r>
      <w:r>
        <w:rPr>
          <w:rFonts w:eastAsia="Times New Roman" w:cs="Times New Roman"/>
          <w:szCs w:val="24"/>
        </w:rPr>
        <w:t>.</w:t>
      </w:r>
      <w:r w:rsidRPr="0099283B">
        <w:rPr>
          <w:rFonts w:eastAsia="Times New Roman" w:cs="Times New Roman"/>
          <w:szCs w:val="24"/>
        </w:rPr>
        <w:t xml:space="preserve"> Και </w:t>
      </w:r>
      <w:r>
        <w:rPr>
          <w:rFonts w:eastAsia="Times New Roman" w:cs="Times New Roman"/>
          <w:szCs w:val="24"/>
        </w:rPr>
        <w:t xml:space="preserve">όπως έλεγε ο Πλούταρχος κάποτε σε ένα </w:t>
      </w:r>
      <w:r>
        <w:rPr>
          <w:rFonts w:eastAsia="Times New Roman" w:cs="Times New Roman"/>
          <w:szCs w:val="24"/>
        </w:rPr>
        <w:t>ωραίο κείμενο «</w:t>
      </w:r>
      <w:r w:rsidRPr="0099283B">
        <w:rPr>
          <w:rFonts w:eastAsia="Times New Roman" w:cs="Times New Roman"/>
          <w:szCs w:val="24"/>
        </w:rPr>
        <w:t xml:space="preserve">αρχή γαρ </w:t>
      </w:r>
      <w:r>
        <w:rPr>
          <w:rFonts w:eastAsia="Times New Roman" w:cs="Times New Roman"/>
          <w:szCs w:val="24"/>
        </w:rPr>
        <w:t xml:space="preserve">του νικάν το θαρρείν». </w:t>
      </w:r>
      <w:r w:rsidRPr="0099283B">
        <w:rPr>
          <w:rFonts w:eastAsia="Times New Roman" w:cs="Times New Roman"/>
          <w:szCs w:val="24"/>
        </w:rPr>
        <w:t>Άρα</w:t>
      </w:r>
      <w:r>
        <w:rPr>
          <w:rFonts w:eastAsia="Times New Roman" w:cs="Times New Roman"/>
          <w:szCs w:val="24"/>
        </w:rPr>
        <w:t xml:space="preserve">, αν αρχίζουμε να κάνουμε κάτι σχετικά με αυτό, είναι ήδη μια νίκη. </w:t>
      </w:r>
    </w:p>
    <w:p w14:paraId="69A55F69" w14:textId="77777777" w:rsidR="00C9651F" w:rsidRDefault="002D2592">
      <w:pPr>
        <w:tabs>
          <w:tab w:val="left" w:pos="6168"/>
        </w:tabs>
        <w:spacing w:line="600" w:lineRule="auto"/>
        <w:ind w:firstLine="720"/>
        <w:jc w:val="both"/>
        <w:rPr>
          <w:rFonts w:eastAsia="Times New Roman" w:cs="Times New Roman"/>
          <w:szCs w:val="24"/>
        </w:rPr>
      </w:pPr>
      <w:r>
        <w:rPr>
          <w:rFonts w:eastAsia="Times New Roman" w:cs="Times New Roman"/>
          <w:szCs w:val="24"/>
        </w:rPr>
        <w:t>Επίσης, θα ήταν παράλειψη ως κοινοβουλευτικός εκπρόσωπος του ΣΥΡΙΖΑ να μην ανέφερα</w:t>
      </w:r>
      <w:r w:rsidRPr="0099283B">
        <w:rPr>
          <w:rFonts w:eastAsia="Times New Roman" w:cs="Times New Roman"/>
          <w:szCs w:val="24"/>
        </w:rPr>
        <w:t xml:space="preserve"> ότι υπά</w:t>
      </w:r>
      <w:r>
        <w:rPr>
          <w:rFonts w:eastAsia="Times New Roman" w:cs="Times New Roman"/>
          <w:szCs w:val="24"/>
        </w:rPr>
        <w:t>ρχει ένα τεράστιο κεφάλαιο στη δικανική ε</w:t>
      </w:r>
      <w:r w:rsidRPr="0099283B">
        <w:rPr>
          <w:rFonts w:eastAsia="Times New Roman" w:cs="Times New Roman"/>
          <w:szCs w:val="24"/>
        </w:rPr>
        <w:t>λληνικ</w:t>
      </w:r>
      <w:r w:rsidRPr="0099283B">
        <w:rPr>
          <w:rFonts w:eastAsia="Times New Roman" w:cs="Times New Roman"/>
          <w:szCs w:val="24"/>
        </w:rPr>
        <w:t>ή έννομη τάξη</w:t>
      </w:r>
      <w:r>
        <w:rPr>
          <w:rFonts w:eastAsia="Times New Roman" w:cs="Times New Roman"/>
          <w:szCs w:val="24"/>
        </w:rPr>
        <w:t>,</w:t>
      </w:r>
      <w:r w:rsidRPr="0099283B">
        <w:rPr>
          <w:rFonts w:eastAsia="Times New Roman" w:cs="Times New Roman"/>
          <w:szCs w:val="24"/>
        </w:rPr>
        <w:t xml:space="preserve"> σχετικά με την ενσωμάτωση και αξιοποίηση της νομολογίας του Ευρωπαϊκού Δικαστηρίου από τα ανώτατα δικαστήρια της χώρας</w:t>
      </w:r>
      <w:r>
        <w:rPr>
          <w:rFonts w:eastAsia="Times New Roman" w:cs="Times New Roman"/>
          <w:szCs w:val="24"/>
        </w:rPr>
        <w:t>,</w:t>
      </w:r>
      <w:r w:rsidRPr="0099283B">
        <w:rPr>
          <w:rFonts w:eastAsia="Times New Roman" w:cs="Times New Roman"/>
          <w:szCs w:val="24"/>
        </w:rPr>
        <w:t xml:space="preserve"> κυρίως από το Σ</w:t>
      </w:r>
      <w:r>
        <w:rPr>
          <w:rFonts w:eastAsia="Times New Roman" w:cs="Times New Roman"/>
          <w:szCs w:val="24"/>
        </w:rPr>
        <w:t xml:space="preserve">υμβούλιο της </w:t>
      </w:r>
      <w:r w:rsidRPr="0099283B">
        <w:rPr>
          <w:rFonts w:eastAsia="Times New Roman" w:cs="Times New Roman"/>
          <w:szCs w:val="24"/>
        </w:rPr>
        <w:t>Ε</w:t>
      </w:r>
      <w:r>
        <w:rPr>
          <w:rFonts w:eastAsia="Times New Roman" w:cs="Times New Roman"/>
          <w:szCs w:val="24"/>
        </w:rPr>
        <w:t>πικρατείας.</w:t>
      </w:r>
      <w:r w:rsidRPr="0099283B">
        <w:rPr>
          <w:rFonts w:eastAsia="Times New Roman" w:cs="Times New Roman"/>
          <w:szCs w:val="24"/>
        </w:rPr>
        <w:t xml:space="preserve"> </w:t>
      </w:r>
      <w:r>
        <w:rPr>
          <w:rFonts w:eastAsia="Times New Roman" w:cs="Times New Roman"/>
          <w:szCs w:val="24"/>
        </w:rPr>
        <w:t xml:space="preserve">Το λέω για να το καταλάβουν οι νομικοί αυτό. </w:t>
      </w:r>
      <w:r w:rsidRPr="0099283B">
        <w:rPr>
          <w:rFonts w:eastAsia="Times New Roman" w:cs="Times New Roman"/>
          <w:szCs w:val="24"/>
        </w:rPr>
        <w:t xml:space="preserve">Μέχρι το 2000 </w:t>
      </w:r>
      <w:r>
        <w:rPr>
          <w:rFonts w:eastAsia="Times New Roman" w:cs="Times New Roman"/>
          <w:szCs w:val="24"/>
        </w:rPr>
        <w:t xml:space="preserve">η </w:t>
      </w:r>
      <w:r w:rsidRPr="0099283B">
        <w:rPr>
          <w:rFonts w:eastAsia="Times New Roman" w:cs="Times New Roman"/>
          <w:szCs w:val="24"/>
        </w:rPr>
        <w:t>αναφορά και αξιοποί</w:t>
      </w:r>
      <w:r w:rsidRPr="0099283B">
        <w:rPr>
          <w:rFonts w:eastAsia="Times New Roman" w:cs="Times New Roman"/>
          <w:szCs w:val="24"/>
        </w:rPr>
        <w:t>ηση και αξιολόγηση της νομολογίας του Ευρωπαϊκού Δικαστηρίου από το Σ</w:t>
      </w:r>
      <w:r>
        <w:rPr>
          <w:rFonts w:eastAsia="Times New Roman" w:cs="Times New Roman"/>
          <w:szCs w:val="24"/>
        </w:rPr>
        <w:t xml:space="preserve">υμβούλιο της </w:t>
      </w:r>
      <w:r w:rsidRPr="0099283B">
        <w:rPr>
          <w:rFonts w:eastAsia="Times New Roman" w:cs="Times New Roman"/>
          <w:szCs w:val="24"/>
        </w:rPr>
        <w:t>Ε</w:t>
      </w:r>
      <w:r>
        <w:rPr>
          <w:rFonts w:eastAsia="Times New Roman" w:cs="Times New Roman"/>
          <w:szCs w:val="24"/>
        </w:rPr>
        <w:t>πικρατείας</w:t>
      </w:r>
      <w:r w:rsidRPr="0099283B">
        <w:rPr>
          <w:rFonts w:eastAsia="Times New Roman" w:cs="Times New Roman"/>
          <w:szCs w:val="24"/>
        </w:rPr>
        <w:t xml:space="preserve"> ήταν</w:t>
      </w:r>
      <w:r>
        <w:rPr>
          <w:rFonts w:eastAsia="Times New Roman" w:cs="Times New Roman"/>
          <w:szCs w:val="24"/>
        </w:rPr>
        <w:t>,</w:t>
      </w:r>
      <w:r w:rsidRPr="0099283B">
        <w:rPr>
          <w:rFonts w:eastAsia="Times New Roman" w:cs="Times New Roman"/>
          <w:szCs w:val="24"/>
        </w:rPr>
        <w:t xml:space="preserve"> κύριοι συνάδελφοι</w:t>
      </w:r>
      <w:r>
        <w:rPr>
          <w:rFonts w:eastAsia="Times New Roman" w:cs="Times New Roman"/>
          <w:szCs w:val="24"/>
        </w:rPr>
        <w:t>,</w:t>
      </w:r>
      <w:r w:rsidRPr="0099283B">
        <w:rPr>
          <w:rFonts w:eastAsia="Times New Roman" w:cs="Times New Roman"/>
          <w:szCs w:val="24"/>
        </w:rPr>
        <w:t xml:space="preserve"> μόνο σε δύο αποφάσεις</w:t>
      </w:r>
      <w:r>
        <w:rPr>
          <w:rFonts w:eastAsia="Times New Roman" w:cs="Times New Roman"/>
          <w:szCs w:val="24"/>
        </w:rPr>
        <w:t>.</w:t>
      </w:r>
      <w:r w:rsidRPr="0099283B">
        <w:rPr>
          <w:rFonts w:eastAsia="Times New Roman" w:cs="Times New Roman"/>
          <w:szCs w:val="24"/>
        </w:rPr>
        <w:t xml:space="preserve"> </w:t>
      </w:r>
    </w:p>
    <w:p w14:paraId="69A55F6A" w14:textId="77777777" w:rsidR="00C9651F" w:rsidRDefault="002D2592">
      <w:pPr>
        <w:spacing w:line="600" w:lineRule="auto"/>
        <w:ind w:firstLine="720"/>
        <w:jc w:val="both"/>
        <w:rPr>
          <w:rFonts w:eastAsia="Times New Roman" w:cs="Times New Roman"/>
          <w:szCs w:val="24"/>
        </w:rPr>
      </w:pPr>
      <w:r w:rsidRPr="00FF26FB">
        <w:rPr>
          <w:rFonts w:eastAsia="Times New Roman" w:cs="Times New Roman"/>
          <w:szCs w:val="24"/>
        </w:rPr>
        <w:t>Μετά το 2000</w:t>
      </w:r>
      <w:r>
        <w:rPr>
          <w:rFonts w:eastAsia="Times New Roman" w:cs="Times New Roman"/>
          <w:szCs w:val="24"/>
        </w:rPr>
        <w:t xml:space="preserve"> και</w:t>
      </w:r>
      <w:r w:rsidRPr="00FF26FB">
        <w:rPr>
          <w:rFonts w:eastAsia="Times New Roman" w:cs="Times New Roman"/>
          <w:szCs w:val="24"/>
        </w:rPr>
        <w:t xml:space="preserve"> μέχρι και το 2</w:t>
      </w:r>
      <w:r>
        <w:rPr>
          <w:rFonts w:eastAsia="Times New Roman" w:cs="Times New Roman"/>
          <w:szCs w:val="24"/>
        </w:rPr>
        <w:t>018 το 70% των αποφάσεων του Συμβουλίου της Επικρατείας,</w:t>
      </w:r>
      <w:r w:rsidRPr="00FF26FB">
        <w:rPr>
          <w:rFonts w:eastAsia="Times New Roman" w:cs="Times New Roman"/>
          <w:szCs w:val="24"/>
        </w:rPr>
        <w:t xml:space="preserve"> όταν </w:t>
      </w:r>
      <w:r>
        <w:rPr>
          <w:rFonts w:eastAsia="Times New Roman" w:cs="Times New Roman"/>
          <w:szCs w:val="24"/>
        </w:rPr>
        <w:t>επρόκειτο</w:t>
      </w:r>
      <w:r w:rsidRPr="00FF26FB">
        <w:rPr>
          <w:rFonts w:eastAsia="Times New Roman" w:cs="Times New Roman"/>
          <w:szCs w:val="24"/>
        </w:rPr>
        <w:t xml:space="preserve"> για παραβί</w:t>
      </w:r>
      <w:r w:rsidRPr="00FF26FB">
        <w:rPr>
          <w:rFonts w:eastAsia="Times New Roman" w:cs="Times New Roman"/>
          <w:szCs w:val="24"/>
        </w:rPr>
        <w:t>αση δικαιωμάτων</w:t>
      </w:r>
      <w:r>
        <w:rPr>
          <w:rFonts w:eastAsia="Times New Roman" w:cs="Times New Roman"/>
          <w:szCs w:val="24"/>
        </w:rPr>
        <w:t>,</w:t>
      </w:r>
      <w:r w:rsidRPr="00FF26FB">
        <w:rPr>
          <w:rFonts w:eastAsia="Times New Roman" w:cs="Times New Roman"/>
          <w:szCs w:val="24"/>
        </w:rPr>
        <w:t xml:space="preserve"> γίνεται με αξιοποίηση και ενσωμάτωση </w:t>
      </w:r>
      <w:r w:rsidRPr="00FF26FB">
        <w:rPr>
          <w:rFonts w:eastAsia="Times New Roman" w:cs="Times New Roman"/>
          <w:szCs w:val="24"/>
        </w:rPr>
        <w:lastRenderedPageBreak/>
        <w:t xml:space="preserve">της νομολογίας του </w:t>
      </w:r>
      <w:r>
        <w:rPr>
          <w:rFonts w:eastAsia="Times New Roman" w:cs="Times New Roman"/>
          <w:szCs w:val="24"/>
        </w:rPr>
        <w:t>Ευρωπαϊκού Δικαστη</w:t>
      </w:r>
      <w:r w:rsidRPr="00FF26FB">
        <w:rPr>
          <w:rFonts w:eastAsia="Times New Roman" w:cs="Times New Roman"/>
          <w:szCs w:val="24"/>
        </w:rPr>
        <w:t>ρίο</w:t>
      </w:r>
      <w:r>
        <w:rPr>
          <w:rFonts w:eastAsia="Times New Roman" w:cs="Times New Roman"/>
          <w:szCs w:val="24"/>
        </w:rPr>
        <w:t>υ</w:t>
      </w:r>
      <w:r w:rsidRPr="00FF26FB">
        <w:rPr>
          <w:rFonts w:eastAsia="Times New Roman" w:cs="Times New Roman"/>
          <w:szCs w:val="24"/>
        </w:rPr>
        <w:t xml:space="preserve"> </w:t>
      </w:r>
      <w:r>
        <w:rPr>
          <w:rFonts w:eastAsia="Times New Roman" w:cs="Times New Roman"/>
          <w:szCs w:val="24"/>
        </w:rPr>
        <w:t xml:space="preserve">Ανθρωπίνων </w:t>
      </w:r>
      <w:r w:rsidRPr="00FF26FB">
        <w:rPr>
          <w:rFonts w:eastAsia="Times New Roman" w:cs="Times New Roman"/>
          <w:szCs w:val="24"/>
        </w:rPr>
        <w:t>Δικαιωμάτων</w:t>
      </w:r>
      <w:r>
        <w:rPr>
          <w:rFonts w:eastAsia="Times New Roman" w:cs="Times New Roman"/>
          <w:szCs w:val="24"/>
        </w:rPr>
        <w:t>.</w:t>
      </w:r>
      <w:r w:rsidRPr="00FF26FB">
        <w:rPr>
          <w:rFonts w:eastAsia="Times New Roman" w:cs="Times New Roman"/>
          <w:szCs w:val="24"/>
        </w:rPr>
        <w:t xml:space="preserve"> Αυτό είναι </w:t>
      </w:r>
      <w:r>
        <w:rPr>
          <w:rFonts w:eastAsia="Times New Roman" w:cs="Times New Roman"/>
          <w:szCs w:val="24"/>
        </w:rPr>
        <w:t>α</w:t>
      </w:r>
      <w:r w:rsidRPr="00FF26FB">
        <w:rPr>
          <w:rFonts w:eastAsia="Times New Roman" w:cs="Times New Roman"/>
          <w:szCs w:val="24"/>
        </w:rPr>
        <w:t xml:space="preserve">πάντηση προς όλους όσους αμφισβητούν την χρησιμότητα </w:t>
      </w:r>
      <w:r>
        <w:rPr>
          <w:rFonts w:eastAsia="Times New Roman" w:cs="Times New Roman"/>
          <w:szCs w:val="24"/>
        </w:rPr>
        <w:t>-</w:t>
      </w:r>
      <w:r w:rsidRPr="00FF26FB">
        <w:rPr>
          <w:rFonts w:eastAsia="Times New Roman" w:cs="Times New Roman"/>
          <w:szCs w:val="24"/>
        </w:rPr>
        <w:t>καταλυτικής σημασίας</w:t>
      </w:r>
      <w:r>
        <w:rPr>
          <w:rFonts w:eastAsia="Times New Roman" w:cs="Times New Roman"/>
          <w:szCs w:val="24"/>
        </w:rPr>
        <w:t>,</w:t>
      </w:r>
      <w:r w:rsidRPr="00FF26FB">
        <w:rPr>
          <w:rFonts w:eastAsia="Times New Roman" w:cs="Times New Roman"/>
          <w:szCs w:val="24"/>
        </w:rPr>
        <w:t xml:space="preserve"> </w:t>
      </w:r>
      <w:r>
        <w:rPr>
          <w:rFonts w:eastAsia="Times New Roman" w:cs="Times New Roman"/>
          <w:szCs w:val="24"/>
        </w:rPr>
        <w:t>κατά</w:t>
      </w:r>
      <w:r w:rsidRPr="00FF26FB">
        <w:rPr>
          <w:rFonts w:eastAsia="Times New Roman" w:cs="Times New Roman"/>
          <w:szCs w:val="24"/>
        </w:rPr>
        <w:t xml:space="preserve"> την άποψη </w:t>
      </w:r>
      <w:r>
        <w:rPr>
          <w:rFonts w:eastAsia="Times New Roman" w:cs="Times New Roman"/>
          <w:szCs w:val="24"/>
        </w:rPr>
        <w:t xml:space="preserve">μου- </w:t>
      </w:r>
      <w:r w:rsidRPr="00FF26FB">
        <w:rPr>
          <w:rFonts w:eastAsia="Times New Roman" w:cs="Times New Roman"/>
          <w:szCs w:val="24"/>
        </w:rPr>
        <w:t>του Ευρωπαϊκού Δικαστηρίου Α</w:t>
      </w:r>
      <w:r w:rsidRPr="00FF26FB">
        <w:rPr>
          <w:rFonts w:eastAsia="Times New Roman" w:cs="Times New Roman"/>
          <w:szCs w:val="24"/>
        </w:rPr>
        <w:t>νθρωπίνων Δικαιωμάτων</w:t>
      </w:r>
      <w:r>
        <w:rPr>
          <w:rFonts w:eastAsia="Times New Roman" w:cs="Times New Roman"/>
          <w:szCs w:val="24"/>
        </w:rPr>
        <w:t>,</w:t>
      </w:r>
      <w:r w:rsidRPr="00FF26FB">
        <w:rPr>
          <w:rFonts w:eastAsia="Times New Roman" w:cs="Times New Roman"/>
          <w:szCs w:val="24"/>
        </w:rPr>
        <w:t xml:space="preserve"> της </w:t>
      </w:r>
      <w:r>
        <w:rPr>
          <w:rFonts w:eastAsia="Times New Roman" w:cs="Times New Roman"/>
          <w:szCs w:val="24"/>
        </w:rPr>
        <w:t>ΕΣΔΑ</w:t>
      </w:r>
      <w:r w:rsidRPr="00FF26FB">
        <w:rPr>
          <w:rFonts w:eastAsia="Times New Roman" w:cs="Times New Roman"/>
          <w:szCs w:val="24"/>
        </w:rPr>
        <w:t xml:space="preserve"> και της νομολογίας </w:t>
      </w:r>
      <w:r>
        <w:rPr>
          <w:rFonts w:eastAsia="Times New Roman" w:cs="Times New Roman"/>
          <w:szCs w:val="24"/>
        </w:rPr>
        <w:t xml:space="preserve">του. </w:t>
      </w:r>
    </w:p>
    <w:p w14:paraId="69A55F6B" w14:textId="77777777" w:rsidR="00C9651F" w:rsidRDefault="002D2592">
      <w:pPr>
        <w:spacing w:line="600" w:lineRule="auto"/>
        <w:ind w:firstLine="720"/>
        <w:jc w:val="both"/>
        <w:rPr>
          <w:rFonts w:eastAsia="Times New Roman" w:cs="Times New Roman"/>
          <w:szCs w:val="24"/>
        </w:rPr>
      </w:pPr>
      <w:r w:rsidRPr="00FF26FB">
        <w:rPr>
          <w:rFonts w:eastAsia="Times New Roman" w:cs="Times New Roman"/>
          <w:szCs w:val="24"/>
        </w:rPr>
        <w:t xml:space="preserve">Τώρα πάμε στο προκείμενο </w:t>
      </w:r>
      <w:r>
        <w:rPr>
          <w:rFonts w:eastAsia="Times New Roman" w:cs="Times New Roman"/>
          <w:szCs w:val="24"/>
        </w:rPr>
        <w:t xml:space="preserve">και </w:t>
      </w:r>
      <w:r w:rsidRPr="00FF26FB">
        <w:rPr>
          <w:rFonts w:eastAsia="Times New Roman" w:cs="Times New Roman"/>
          <w:szCs w:val="24"/>
        </w:rPr>
        <w:t>λέμε</w:t>
      </w:r>
      <w:r>
        <w:rPr>
          <w:rFonts w:eastAsia="Times New Roman" w:cs="Times New Roman"/>
          <w:szCs w:val="24"/>
        </w:rPr>
        <w:t>:</w:t>
      </w:r>
      <w:r w:rsidRPr="00FF26FB">
        <w:rPr>
          <w:rFonts w:eastAsia="Times New Roman" w:cs="Times New Roman"/>
          <w:szCs w:val="24"/>
        </w:rPr>
        <w:t xml:space="preserve"> Υπάρχει </w:t>
      </w:r>
      <w:r>
        <w:rPr>
          <w:rFonts w:eastAsia="Times New Roman" w:cs="Times New Roman"/>
          <w:szCs w:val="24"/>
        </w:rPr>
        <w:t>π</w:t>
      </w:r>
      <w:r w:rsidRPr="00FF26FB">
        <w:rPr>
          <w:rFonts w:eastAsia="Times New Roman" w:cs="Times New Roman"/>
          <w:szCs w:val="24"/>
        </w:rPr>
        <w:t xml:space="preserve">ράγματι ικανοποιητική </w:t>
      </w:r>
      <w:r>
        <w:rPr>
          <w:rFonts w:eastAsia="Times New Roman" w:cs="Times New Roman"/>
          <w:szCs w:val="24"/>
        </w:rPr>
        <w:t>ώσμωση,</w:t>
      </w:r>
      <w:r w:rsidRPr="00FF26FB">
        <w:rPr>
          <w:rFonts w:eastAsia="Times New Roman" w:cs="Times New Roman"/>
          <w:szCs w:val="24"/>
        </w:rPr>
        <w:t xml:space="preserve"> επικοινωνία</w:t>
      </w:r>
      <w:r>
        <w:rPr>
          <w:rFonts w:eastAsia="Times New Roman" w:cs="Times New Roman"/>
          <w:szCs w:val="24"/>
        </w:rPr>
        <w:t>,</w:t>
      </w:r>
      <w:r w:rsidRPr="00FF26FB">
        <w:rPr>
          <w:rFonts w:eastAsia="Times New Roman" w:cs="Times New Roman"/>
          <w:szCs w:val="24"/>
        </w:rPr>
        <w:t xml:space="preserve"> διάλογος και συνεννόηση μεταξύ των ανωτάτων δικαστηρίων μας και δικαστών με την Ευρωπαϊκού Δικαστηρίου </w:t>
      </w:r>
      <w:r>
        <w:rPr>
          <w:rFonts w:eastAsia="Times New Roman" w:cs="Times New Roman"/>
          <w:szCs w:val="24"/>
        </w:rPr>
        <w:t xml:space="preserve">Ανθρωπίνων </w:t>
      </w:r>
      <w:r w:rsidRPr="00FF26FB">
        <w:rPr>
          <w:rFonts w:eastAsia="Times New Roman" w:cs="Times New Roman"/>
          <w:szCs w:val="24"/>
        </w:rPr>
        <w:t xml:space="preserve">Δικαιωμάτων και την </w:t>
      </w:r>
      <w:r>
        <w:rPr>
          <w:rFonts w:eastAsia="Times New Roman" w:cs="Times New Roman"/>
          <w:szCs w:val="24"/>
        </w:rPr>
        <w:t>νομολογία</w:t>
      </w:r>
      <w:r w:rsidRPr="00FF26FB">
        <w:rPr>
          <w:rFonts w:eastAsia="Times New Roman" w:cs="Times New Roman"/>
          <w:szCs w:val="24"/>
        </w:rPr>
        <w:t xml:space="preserve"> του</w:t>
      </w:r>
      <w:r>
        <w:rPr>
          <w:rFonts w:eastAsia="Times New Roman" w:cs="Times New Roman"/>
          <w:szCs w:val="24"/>
        </w:rPr>
        <w:t>; Θεωρώ</w:t>
      </w:r>
      <w:r w:rsidRPr="00FF26FB">
        <w:rPr>
          <w:rFonts w:eastAsia="Times New Roman" w:cs="Times New Roman"/>
          <w:szCs w:val="24"/>
        </w:rPr>
        <w:t xml:space="preserve"> ότι σήμερα υπάρχει σε ικανοποιητικό επίπεδο</w:t>
      </w:r>
      <w:r>
        <w:rPr>
          <w:rFonts w:eastAsia="Times New Roman" w:cs="Times New Roman"/>
          <w:szCs w:val="24"/>
        </w:rPr>
        <w:t>.</w:t>
      </w:r>
      <w:r w:rsidRPr="00FF26FB">
        <w:rPr>
          <w:rFonts w:eastAsia="Times New Roman" w:cs="Times New Roman"/>
          <w:szCs w:val="24"/>
        </w:rPr>
        <w:t xml:space="preserve"> Μέχρι πριν από λίγα χρόνια</w:t>
      </w:r>
      <w:r>
        <w:rPr>
          <w:rFonts w:eastAsia="Times New Roman" w:cs="Times New Roman"/>
          <w:szCs w:val="24"/>
        </w:rPr>
        <w:t>, δ</w:t>
      </w:r>
      <w:r w:rsidRPr="00FF26FB">
        <w:rPr>
          <w:rFonts w:eastAsia="Times New Roman" w:cs="Times New Roman"/>
          <w:szCs w:val="24"/>
        </w:rPr>
        <w:t>υστυχώς</w:t>
      </w:r>
      <w:r>
        <w:rPr>
          <w:rFonts w:eastAsia="Times New Roman" w:cs="Times New Roman"/>
          <w:szCs w:val="24"/>
        </w:rPr>
        <w:t>,</w:t>
      </w:r>
      <w:r w:rsidRPr="00FF26FB">
        <w:rPr>
          <w:rFonts w:eastAsia="Times New Roman" w:cs="Times New Roman"/>
          <w:szCs w:val="24"/>
        </w:rPr>
        <w:t xml:space="preserve"> δεν υπήρχε και ήταν η εξαίρεση δικαστών</w:t>
      </w:r>
      <w:r>
        <w:rPr>
          <w:rFonts w:eastAsia="Times New Roman" w:cs="Times New Roman"/>
          <w:szCs w:val="24"/>
        </w:rPr>
        <w:t xml:space="preserve"> και δικαστηρίων που αναφέρονταν</w:t>
      </w:r>
      <w:r w:rsidRPr="00FF26FB">
        <w:rPr>
          <w:rFonts w:eastAsia="Times New Roman" w:cs="Times New Roman"/>
          <w:szCs w:val="24"/>
        </w:rPr>
        <w:t xml:space="preserve"> σε διατάξεις της ΕΣΔΑ και νομολογία του Ευρωπαϊκο</w:t>
      </w:r>
      <w:r w:rsidRPr="00FF26FB">
        <w:rPr>
          <w:rFonts w:eastAsia="Times New Roman" w:cs="Times New Roman"/>
          <w:szCs w:val="24"/>
        </w:rPr>
        <w:t>ύ Δικαστηρίου</w:t>
      </w:r>
      <w:r>
        <w:rPr>
          <w:rFonts w:eastAsia="Times New Roman" w:cs="Times New Roman"/>
          <w:szCs w:val="24"/>
        </w:rPr>
        <w:t>.</w:t>
      </w:r>
      <w:r w:rsidRPr="00FF26FB">
        <w:rPr>
          <w:rFonts w:eastAsia="Times New Roman" w:cs="Times New Roman"/>
          <w:szCs w:val="24"/>
        </w:rPr>
        <w:t xml:space="preserve"> Υπάρχει </w:t>
      </w:r>
      <w:r>
        <w:rPr>
          <w:rFonts w:eastAsia="Times New Roman" w:cs="Times New Roman"/>
          <w:szCs w:val="24"/>
        </w:rPr>
        <w:t>π</w:t>
      </w:r>
      <w:r w:rsidRPr="00FF26FB">
        <w:rPr>
          <w:rFonts w:eastAsia="Times New Roman" w:cs="Times New Roman"/>
          <w:szCs w:val="24"/>
        </w:rPr>
        <w:t>ραγματικά σήμερα μία ικαν</w:t>
      </w:r>
      <w:r>
        <w:rPr>
          <w:rFonts w:eastAsia="Times New Roman" w:cs="Times New Roman"/>
          <w:szCs w:val="24"/>
        </w:rPr>
        <w:t>οποιητική επικοινωνία, για να το πω έτσι.</w:t>
      </w:r>
    </w:p>
    <w:p w14:paraId="69A55F6C" w14:textId="77777777" w:rsidR="00C9651F" w:rsidRDefault="002D2592">
      <w:pPr>
        <w:spacing w:line="600" w:lineRule="auto"/>
        <w:ind w:firstLine="720"/>
        <w:jc w:val="both"/>
        <w:rPr>
          <w:rFonts w:eastAsia="Times New Roman" w:cs="Times New Roman"/>
          <w:szCs w:val="24"/>
        </w:rPr>
      </w:pPr>
      <w:r w:rsidRPr="00FF26FB">
        <w:rPr>
          <w:rFonts w:eastAsia="Times New Roman" w:cs="Times New Roman"/>
          <w:szCs w:val="24"/>
        </w:rPr>
        <w:t>Τι βοηθάει σε αυτό</w:t>
      </w:r>
      <w:r>
        <w:rPr>
          <w:rFonts w:eastAsia="Times New Roman" w:cs="Times New Roman"/>
          <w:szCs w:val="24"/>
        </w:rPr>
        <w:t>;</w:t>
      </w:r>
      <w:r w:rsidRPr="00FF26FB">
        <w:rPr>
          <w:rFonts w:eastAsia="Times New Roman" w:cs="Times New Roman"/>
          <w:szCs w:val="24"/>
        </w:rPr>
        <w:t xml:space="preserve"> Το </w:t>
      </w:r>
      <w:r>
        <w:rPr>
          <w:rFonts w:eastAsia="Times New Roman" w:cs="Times New Roman"/>
          <w:szCs w:val="24"/>
        </w:rPr>
        <w:t>π</w:t>
      </w:r>
      <w:r w:rsidRPr="00FF26FB">
        <w:rPr>
          <w:rFonts w:eastAsia="Times New Roman" w:cs="Times New Roman"/>
          <w:szCs w:val="24"/>
        </w:rPr>
        <w:t xml:space="preserve">ρωτόκολλο </w:t>
      </w:r>
      <w:r w:rsidRPr="00FF26FB">
        <w:rPr>
          <w:rFonts w:eastAsia="Times New Roman" w:cs="Times New Roman"/>
          <w:szCs w:val="24"/>
        </w:rPr>
        <w:t>16</w:t>
      </w:r>
      <w:r>
        <w:rPr>
          <w:rFonts w:eastAsia="Times New Roman" w:cs="Times New Roman"/>
          <w:szCs w:val="24"/>
        </w:rPr>
        <w:t>, π</w:t>
      </w:r>
      <w:r w:rsidRPr="00FF26FB">
        <w:rPr>
          <w:rFonts w:eastAsia="Times New Roman" w:cs="Times New Roman"/>
          <w:szCs w:val="24"/>
        </w:rPr>
        <w:t>ροσέξτε το</w:t>
      </w:r>
      <w:r>
        <w:rPr>
          <w:rFonts w:eastAsia="Times New Roman" w:cs="Times New Roman"/>
          <w:szCs w:val="24"/>
        </w:rPr>
        <w:t>, ακριβώς βοηθάει</w:t>
      </w:r>
      <w:r w:rsidRPr="00FF26FB">
        <w:rPr>
          <w:rFonts w:eastAsia="Times New Roman" w:cs="Times New Roman"/>
          <w:szCs w:val="24"/>
        </w:rPr>
        <w:t xml:space="preserve"> στο θέμα αυτό</w:t>
      </w:r>
      <w:r>
        <w:rPr>
          <w:rFonts w:eastAsia="Times New Roman" w:cs="Times New Roman"/>
          <w:szCs w:val="24"/>
        </w:rPr>
        <w:t>.</w:t>
      </w:r>
      <w:r w:rsidRPr="00FF26FB">
        <w:rPr>
          <w:rFonts w:eastAsia="Times New Roman" w:cs="Times New Roman"/>
          <w:szCs w:val="24"/>
        </w:rPr>
        <w:t xml:space="preserve"> Πλέον </w:t>
      </w:r>
      <w:r>
        <w:rPr>
          <w:rFonts w:eastAsia="Times New Roman" w:cs="Times New Roman"/>
          <w:szCs w:val="24"/>
        </w:rPr>
        <w:t>η επικοινωνία του</w:t>
      </w:r>
      <w:r w:rsidRPr="00FF26FB">
        <w:rPr>
          <w:rFonts w:eastAsia="Times New Roman" w:cs="Times New Roman"/>
          <w:szCs w:val="24"/>
        </w:rPr>
        <w:t xml:space="preserve"> </w:t>
      </w:r>
      <w:r>
        <w:rPr>
          <w:rFonts w:eastAsia="Times New Roman" w:cs="Times New Roman"/>
          <w:szCs w:val="24"/>
        </w:rPr>
        <w:t>ε</w:t>
      </w:r>
      <w:r w:rsidRPr="00FF26FB">
        <w:rPr>
          <w:rFonts w:eastAsia="Times New Roman" w:cs="Times New Roman"/>
          <w:szCs w:val="24"/>
        </w:rPr>
        <w:t xml:space="preserve">θνικό δικαστή με το πεδίο της </w:t>
      </w:r>
      <w:r>
        <w:rPr>
          <w:rFonts w:eastAsia="Times New Roman" w:cs="Times New Roman"/>
          <w:szCs w:val="24"/>
        </w:rPr>
        <w:t>ν</w:t>
      </w:r>
      <w:r w:rsidRPr="00FF26FB">
        <w:rPr>
          <w:rFonts w:eastAsia="Times New Roman" w:cs="Times New Roman"/>
          <w:szCs w:val="24"/>
        </w:rPr>
        <w:t>ομολογίας του Ευρωπαϊκού Δι</w:t>
      </w:r>
      <w:r w:rsidRPr="00FF26FB">
        <w:rPr>
          <w:rFonts w:eastAsia="Times New Roman" w:cs="Times New Roman"/>
          <w:szCs w:val="24"/>
        </w:rPr>
        <w:t>καστη</w:t>
      </w:r>
      <w:r w:rsidRPr="00FF26FB">
        <w:rPr>
          <w:rFonts w:eastAsia="Times New Roman" w:cs="Times New Roman"/>
          <w:szCs w:val="24"/>
        </w:rPr>
        <w:lastRenderedPageBreak/>
        <w:t xml:space="preserve">ρίου θεσμοθετείται </w:t>
      </w:r>
      <w:r>
        <w:rPr>
          <w:rFonts w:eastAsia="Times New Roman" w:cs="Times New Roman"/>
          <w:szCs w:val="24"/>
        </w:rPr>
        <w:t>με το Πρωτόκολλο</w:t>
      </w:r>
      <w:r w:rsidRPr="00FF26FB">
        <w:rPr>
          <w:rFonts w:eastAsia="Times New Roman" w:cs="Times New Roman"/>
          <w:szCs w:val="24"/>
        </w:rPr>
        <w:t xml:space="preserve"> 16</w:t>
      </w:r>
      <w:r>
        <w:rPr>
          <w:rFonts w:eastAsia="Times New Roman" w:cs="Times New Roman"/>
          <w:szCs w:val="24"/>
        </w:rPr>
        <w:t>, α</w:t>
      </w:r>
      <w:r w:rsidRPr="00FF26FB">
        <w:rPr>
          <w:rFonts w:eastAsia="Times New Roman" w:cs="Times New Roman"/>
          <w:szCs w:val="24"/>
        </w:rPr>
        <w:t>φού πλέον ο ανώτατος δικαστής</w:t>
      </w:r>
      <w:r>
        <w:rPr>
          <w:rFonts w:eastAsia="Times New Roman" w:cs="Times New Roman"/>
          <w:szCs w:val="24"/>
        </w:rPr>
        <w:t>, το ανώτατο δικαστήριο, όχι μόνο θα ερευνήσει τι λέει η</w:t>
      </w:r>
      <w:r w:rsidRPr="00FF26FB">
        <w:rPr>
          <w:rFonts w:eastAsia="Times New Roman" w:cs="Times New Roman"/>
          <w:szCs w:val="24"/>
        </w:rPr>
        <w:t xml:space="preserve"> </w:t>
      </w:r>
      <w:r>
        <w:rPr>
          <w:rFonts w:eastAsia="Times New Roman" w:cs="Times New Roman"/>
          <w:szCs w:val="24"/>
        </w:rPr>
        <w:t>σ</w:t>
      </w:r>
      <w:r w:rsidRPr="00FF26FB">
        <w:rPr>
          <w:rFonts w:eastAsia="Times New Roman" w:cs="Times New Roman"/>
          <w:szCs w:val="24"/>
        </w:rPr>
        <w:t xml:space="preserve">ύμβαση </w:t>
      </w:r>
      <w:r w:rsidRPr="00FF26FB">
        <w:rPr>
          <w:rFonts w:eastAsia="Times New Roman" w:cs="Times New Roman"/>
          <w:szCs w:val="24"/>
        </w:rPr>
        <w:t xml:space="preserve">και </w:t>
      </w:r>
      <w:r>
        <w:rPr>
          <w:rFonts w:eastAsia="Times New Roman" w:cs="Times New Roman"/>
          <w:szCs w:val="24"/>
        </w:rPr>
        <w:t>θ</w:t>
      </w:r>
      <w:r w:rsidRPr="00FF26FB">
        <w:rPr>
          <w:rFonts w:eastAsia="Times New Roman" w:cs="Times New Roman"/>
          <w:szCs w:val="24"/>
        </w:rPr>
        <w:t>α ψάξει να βρει νομολογιακά δεδομένα</w:t>
      </w:r>
      <w:r>
        <w:rPr>
          <w:rFonts w:eastAsia="Times New Roman" w:cs="Times New Roman"/>
          <w:szCs w:val="24"/>
        </w:rPr>
        <w:t>,</w:t>
      </w:r>
      <w:r w:rsidRPr="00FF26FB">
        <w:rPr>
          <w:rFonts w:eastAsia="Times New Roman" w:cs="Times New Roman"/>
          <w:szCs w:val="24"/>
        </w:rPr>
        <w:t xml:space="preserve"> αλλά έχει το δικαίωμα για μία </w:t>
      </w:r>
      <w:r>
        <w:rPr>
          <w:rFonts w:eastAsia="Times New Roman" w:cs="Times New Roman"/>
          <w:szCs w:val="24"/>
        </w:rPr>
        <w:t>εκκρεμή δίκη ενώπιόν του,</w:t>
      </w:r>
      <w:r w:rsidRPr="00FF26FB">
        <w:rPr>
          <w:rFonts w:eastAsia="Times New Roman" w:cs="Times New Roman"/>
          <w:szCs w:val="24"/>
        </w:rPr>
        <w:t xml:space="preserve"> που αφορά την </w:t>
      </w:r>
      <w:r>
        <w:rPr>
          <w:rFonts w:eastAsia="Times New Roman" w:cs="Times New Roman"/>
          <w:szCs w:val="24"/>
        </w:rPr>
        <w:t>ερμ</w:t>
      </w:r>
      <w:r>
        <w:rPr>
          <w:rFonts w:eastAsia="Times New Roman" w:cs="Times New Roman"/>
          <w:szCs w:val="24"/>
        </w:rPr>
        <w:t xml:space="preserve">ηνεία της </w:t>
      </w:r>
      <w:r>
        <w:rPr>
          <w:rFonts w:eastAsia="Times New Roman" w:cs="Times New Roman"/>
          <w:szCs w:val="24"/>
        </w:rPr>
        <w:t xml:space="preserve">σύμβασης </w:t>
      </w:r>
      <w:r>
        <w:rPr>
          <w:rFonts w:eastAsia="Times New Roman" w:cs="Times New Roman"/>
          <w:szCs w:val="24"/>
        </w:rPr>
        <w:t>της ΕΣΔΑ</w:t>
      </w:r>
      <w:r w:rsidRPr="00FF26FB">
        <w:rPr>
          <w:rFonts w:eastAsia="Times New Roman" w:cs="Times New Roman"/>
          <w:szCs w:val="24"/>
        </w:rPr>
        <w:t xml:space="preserve"> και ατ</w:t>
      </w:r>
      <w:r>
        <w:rPr>
          <w:rFonts w:eastAsia="Times New Roman" w:cs="Times New Roman"/>
          <w:szCs w:val="24"/>
        </w:rPr>
        <w:t>ομικά δικαιώματα να προκαλέσει</w:t>
      </w:r>
      <w:r w:rsidRPr="00FF26FB">
        <w:rPr>
          <w:rFonts w:eastAsia="Times New Roman" w:cs="Times New Roman"/>
          <w:szCs w:val="24"/>
        </w:rPr>
        <w:t xml:space="preserve"> γνωμοδότηση από την ευρεία σύνθεση και </w:t>
      </w:r>
      <w:r>
        <w:rPr>
          <w:rFonts w:eastAsia="Times New Roman" w:cs="Times New Roman"/>
          <w:szCs w:val="24"/>
        </w:rPr>
        <w:t xml:space="preserve">έτσι να </w:t>
      </w:r>
      <w:r w:rsidRPr="00FF26FB">
        <w:rPr>
          <w:rFonts w:eastAsia="Times New Roman" w:cs="Times New Roman"/>
          <w:szCs w:val="24"/>
        </w:rPr>
        <w:t xml:space="preserve">έχει ένα προδικαστικό </w:t>
      </w:r>
      <w:r>
        <w:rPr>
          <w:rFonts w:eastAsia="Times New Roman" w:cs="Times New Roman"/>
          <w:szCs w:val="24"/>
        </w:rPr>
        <w:t>πρόκ</w:t>
      </w:r>
      <w:r w:rsidRPr="00FF26FB">
        <w:rPr>
          <w:rFonts w:eastAsia="Times New Roman" w:cs="Times New Roman"/>
          <w:szCs w:val="24"/>
        </w:rPr>
        <w:t>ριμα</w:t>
      </w:r>
      <w:r>
        <w:rPr>
          <w:rFonts w:eastAsia="Times New Roman" w:cs="Times New Roman"/>
          <w:szCs w:val="24"/>
        </w:rPr>
        <w:t>,</w:t>
      </w:r>
      <w:r w:rsidRPr="00FF26FB">
        <w:rPr>
          <w:rFonts w:eastAsia="Times New Roman" w:cs="Times New Roman"/>
          <w:szCs w:val="24"/>
        </w:rPr>
        <w:t xml:space="preserve"> αν θέλετε</w:t>
      </w:r>
      <w:r>
        <w:rPr>
          <w:rFonts w:eastAsia="Times New Roman" w:cs="Times New Roman"/>
          <w:szCs w:val="24"/>
        </w:rPr>
        <w:t>,</w:t>
      </w:r>
      <w:r w:rsidRPr="00FF26FB">
        <w:rPr>
          <w:rFonts w:eastAsia="Times New Roman" w:cs="Times New Roman"/>
          <w:szCs w:val="24"/>
        </w:rPr>
        <w:t xml:space="preserve"> </w:t>
      </w:r>
      <w:r>
        <w:rPr>
          <w:rFonts w:eastAsia="Times New Roman" w:cs="Times New Roman"/>
          <w:szCs w:val="24"/>
        </w:rPr>
        <w:t>ερμηνευτικού</w:t>
      </w:r>
      <w:r w:rsidRPr="00FF26FB">
        <w:rPr>
          <w:rFonts w:eastAsia="Times New Roman" w:cs="Times New Roman"/>
          <w:szCs w:val="24"/>
        </w:rPr>
        <w:t xml:space="preserve"> χαρακτήρα</w:t>
      </w:r>
      <w:r>
        <w:rPr>
          <w:rFonts w:eastAsia="Times New Roman" w:cs="Times New Roman"/>
          <w:szCs w:val="24"/>
        </w:rPr>
        <w:t>, εννοείται, για την υπόθεση που δικάζει.</w:t>
      </w:r>
    </w:p>
    <w:p w14:paraId="69A55F6D"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Η ένσταση</w:t>
      </w:r>
      <w:r w:rsidRPr="00FF26FB">
        <w:rPr>
          <w:rFonts w:eastAsia="Times New Roman" w:cs="Times New Roman"/>
          <w:szCs w:val="24"/>
        </w:rPr>
        <w:t xml:space="preserve"> του </w:t>
      </w:r>
      <w:r>
        <w:rPr>
          <w:rFonts w:eastAsia="Times New Roman" w:cs="Times New Roman"/>
          <w:szCs w:val="24"/>
        </w:rPr>
        <w:t xml:space="preserve">κ. </w:t>
      </w:r>
      <w:r w:rsidRPr="00FF26FB">
        <w:rPr>
          <w:rFonts w:eastAsia="Times New Roman" w:cs="Times New Roman"/>
          <w:szCs w:val="24"/>
        </w:rPr>
        <w:t>Βορίδη</w:t>
      </w:r>
      <w:r>
        <w:rPr>
          <w:rFonts w:eastAsia="Times New Roman" w:cs="Times New Roman"/>
          <w:szCs w:val="24"/>
        </w:rPr>
        <w:t xml:space="preserve">, που είναι </w:t>
      </w:r>
      <w:r w:rsidRPr="00FF26FB">
        <w:rPr>
          <w:rFonts w:eastAsia="Times New Roman" w:cs="Times New Roman"/>
          <w:szCs w:val="24"/>
        </w:rPr>
        <w:t xml:space="preserve">καλός </w:t>
      </w:r>
      <w:r>
        <w:rPr>
          <w:rFonts w:eastAsia="Times New Roman" w:cs="Times New Roman"/>
          <w:szCs w:val="24"/>
        </w:rPr>
        <w:t>ν</w:t>
      </w:r>
      <w:r w:rsidRPr="00FF26FB">
        <w:rPr>
          <w:rFonts w:eastAsia="Times New Roman" w:cs="Times New Roman"/>
          <w:szCs w:val="24"/>
        </w:rPr>
        <w:t>ομικός και γνωρίζει</w:t>
      </w:r>
      <w:r>
        <w:rPr>
          <w:rFonts w:eastAsia="Times New Roman" w:cs="Times New Roman"/>
          <w:szCs w:val="24"/>
        </w:rPr>
        <w:t xml:space="preserve">, είναι όπως </w:t>
      </w:r>
      <w:r w:rsidRPr="00FF26FB">
        <w:rPr>
          <w:rFonts w:eastAsia="Times New Roman" w:cs="Times New Roman"/>
          <w:szCs w:val="24"/>
        </w:rPr>
        <w:t xml:space="preserve">είπε ότι αυτό που αξιώνει </w:t>
      </w:r>
      <w:r w:rsidRPr="00EB02DB">
        <w:rPr>
          <w:rFonts w:eastAsia="Times New Roman" w:cs="Times New Roman"/>
          <w:szCs w:val="24"/>
        </w:rPr>
        <w:t>το Πρωτ</w:t>
      </w:r>
      <w:r>
        <w:rPr>
          <w:rFonts w:eastAsia="Times New Roman" w:cs="Times New Roman"/>
          <w:szCs w:val="24"/>
        </w:rPr>
        <w:t xml:space="preserve">όκολλο </w:t>
      </w:r>
      <w:r w:rsidRPr="00FF26FB">
        <w:rPr>
          <w:rFonts w:eastAsia="Times New Roman" w:cs="Times New Roman"/>
          <w:szCs w:val="24"/>
        </w:rPr>
        <w:t>16</w:t>
      </w:r>
      <w:r>
        <w:rPr>
          <w:rFonts w:eastAsia="Times New Roman" w:cs="Times New Roman"/>
          <w:szCs w:val="24"/>
        </w:rPr>
        <w:t>,</w:t>
      </w:r>
      <w:r w:rsidRPr="00FF26FB">
        <w:rPr>
          <w:rFonts w:eastAsia="Times New Roman" w:cs="Times New Roman"/>
          <w:szCs w:val="24"/>
        </w:rPr>
        <w:t xml:space="preserve"> να είναι αιτιολογημένη και η απόρριψη του αιτήματος και η αποδοχή του</w:t>
      </w:r>
      <w:r>
        <w:rPr>
          <w:rFonts w:eastAsia="Times New Roman" w:cs="Times New Roman"/>
          <w:szCs w:val="24"/>
        </w:rPr>
        <w:t>,</w:t>
      </w:r>
      <w:r w:rsidRPr="00FF26FB">
        <w:rPr>
          <w:rFonts w:eastAsia="Times New Roman" w:cs="Times New Roman"/>
          <w:szCs w:val="24"/>
        </w:rPr>
        <w:t xml:space="preserve"> δεν έχει νόημα</w:t>
      </w:r>
      <w:r>
        <w:rPr>
          <w:rFonts w:eastAsia="Times New Roman" w:cs="Times New Roman"/>
          <w:szCs w:val="24"/>
        </w:rPr>
        <w:t>, λέει,</w:t>
      </w:r>
      <w:r w:rsidRPr="00FF26FB">
        <w:rPr>
          <w:rFonts w:eastAsia="Times New Roman" w:cs="Times New Roman"/>
          <w:szCs w:val="24"/>
        </w:rPr>
        <w:t xml:space="preserve"> γιατί έχει </w:t>
      </w:r>
      <w:r>
        <w:rPr>
          <w:rFonts w:eastAsia="Times New Roman" w:cs="Times New Roman"/>
          <w:szCs w:val="24"/>
        </w:rPr>
        <w:t>προαιρετικό</w:t>
      </w:r>
      <w:r w:rsidRPr="00FF26FB">
        <w:rPr>
          <w:rFonts w:eastAsia="Times New Roman" w:cs="Times New Roman"/>
          <w:szCs w:val="24"/>
        </w:rPr>
        <w:t xml:space="preserve"> χαρακτήρα ως προς την εφαρμογή</w:t>
      </w:r>
      <w:r>
        <w:rPr>
          <w:rFonts w:eastAsia="Times New Roman" w:cs="Times New Roman"/>
          <w:szCs w:val="24"/>
        </w:rPr>
        <w:t xml:space="preserve"> και τη δέσμευσή του.</w:t>
      </w:r>
      <w:r w:rsidRPr="00FF26FB">
        <w:rPr>
          <w:rFonts w:eastAsia="Times New Roman" w:cs="Times New Roman"/>
          <w:szCs w:val="24"/>
        </w:rPr>
        <w:t xml:space="preserve"> Δεν έ</w:t>
      </w:r>
      <w:r w:rsidRPr="00FF26FB">
        <w:rPr>
          <w:rFonts w:eastAsia="Times New Roman" w:cs="Times New Roman"/>
          <w:szCs w:val="24"/>
        </w:rPr>
        <w:t xml:space="preserve">χει σημασία </w:t>
      </w:r>
      <w:r>
        <w:rPr>
          <w:rFonts w:eastAsia="Times New Roman" w:cs="Times New Roman"/>
          <w:szCs w:val="24"/>
        </w:rPr>
        <w:t>όμως.</w:t>
      </w:r>
      <w:r w:rsidRPr="00FF26FB">
        <w:rPr>
          <w:rFonts w:eastAsia="Times New Roman" w:cs="Times New Roman"/>
          <w:szCs w:val="24"/>
        </w:rPr>
        <w:t xml:space="preserve"> Μιλάμε για </w:t>
      </w:r>
      <w:r>
        <w:rPr>
          <w:rFonts w:eastAsia="Times New Roman" w:cs="Times New Roman"/>
          <w:szCs w:val="24"/>
        </w:rPr>
        <w:t>ένα ε</w:t>
      </w:r>
      <w:r w:rsidRPr="00FF26FB">
        <w:rPr>
          <w:rFonts w:eastAsia="Times New Roman" w:cs="Times New Roman"/>
          <w:szCs w:val="24"/>
        </w:rPr>
        <w:t>υρωπαϊκό δικαιοδοτικού χαρακτήρα όργανο</w:t>
      </w:r>
      <w:r>
        <w:rPr>
          <w:rFonts w:eastAsia="Times New Roman" w:cs="Times New Roman"/>
          <w:szCs w:val="24"/>
        </w:rPr>
        <w:t>,</w:t>
      </w:r>
      <w:r w:rsidRPr="00FF26FB">
        <w:rPr>
          <w:rFonts w:eastAsia="Times New Roman" w:cs="Times New Roman"/>
          <w:szCs w:val="24"/>
        </w:rPr>
        <w:t xml:space="preserve"> </w:t>
      </w:r>
      <w:r>
        <w:rPr>
          <w:rFonts w:eastAsia="Times New Roman" w:cs="Times New Roman"/>
          <w:szCs w:val="24"/>
        </w:rPr>
        <w:t>ό</w:t>
      </w:r>
      <w:r w:rsidRPr="00FF26FB">
        <w:rPr>
          <w:rFonts w:eastAsia="Times New Roman" w:cs="Times New Roman"/>
          <w:szCs w:val="24"/>
        </w:rPr>
        <w:t>που δεν μπορεί πα</w:t>
      </w:r>
      <w:r>
        <w:rPr>
          <w:rFonts w:eastAsia="Times New Roman" w:cs="Times New Roman"/>
          <w:szCs w:val="24"/>
        </w:rPr>
        <w:t>ρά οποιοδήποτε γνωμοδότηση κρίσεως</w:t>
      </w:r>
      <w:r w:rsidRPr="00FF26FB">
        <w:rPr>
          <w:rFonts w:eastAsia="Times New Roman" w:cs="Times New Roman"/>
          <w:szCs w:val="24"/>
        </w:rPr>
        <w:t xml:space="preserve"> να</w:t>
      </w:r>
      <w:r>
        <w:rPr>
          <w:rFonts w:eastAsia="Times New Roman" w:cs="Times New Roman"/>
          <w:szCs w:val="24"/>
        </w:rPr>
        <w:t xml:space="preserve"> είναι αιτιολογημένη. Άλλωστε, μπορεί</w:t>
      </w:r>
      <w:r w:rsidRPr="00FF26FB">
        <w:rPr>
          <w:rFonts w:eastAsia="Times New Roman" w:cs="Times New Roman"/>
          <w:szCs w:val="24"/>
        </w:rPr>
        <w:t xml:space="preserve"> μην είναι </w:t>
      </w:r>
      <w:r>
        <w:rPr>
          <w:rFonts w:eastAsia="Times New Roman" w:cs="Times New Roman"/>
          <w:szCs w:val="24"/>
        </w:rPr>
        <w:t xml:space="preserve">υποχρεωτική και </w:t>
      </w:r>
      <w:r w:rsidRPr="00FF26FB">
        <w:rPr>
          <w:rFonts w:eastAsia="Times New Roman" w:cs="Times New Roman"/>
          <w:szCs w:val="24"/>
        </w:rPr>
        <w:t xml:space="preserve">δεσμευτική για τον </w:t>
      </w:r>
      <w:r>
        <w:rPr>
          <w:rFonts w:eastAsia="Times New Roman" w:cs="Times New Roman"/>
          <w:szCs w:val="24"/>
        </w:rPr>
        <w:t>ε</w:t>
      </w:r>
      <w:r w:rsidRPr="00FF26FB">
        <w:rPr>
          <w:rFonts w:eastAsia="Times New Roman" w:cs="Times New Roman"/>
          <w:szCs w:val="24"/>
        </w:rPr>
        <w:t>θνικό δικαστή</w:t>
      </w:r>
      <w:r>
        <w:rPr>
          <w:rFonts w:eastAsia="Times New Roman" w:cs="Times New Roman"/>
          <w:szCs w:val="24"/>
        </w:rPr>
        <w:t>, όμ</w:t>
      </w:r>
      <w:r w:rsidRPr="00FF26FB">
        <w:rPr>
          <w:rFonts w:eastAsia="Times New Roman" w:cs="Times New Roman"/>
          <w:szCs w:val="24"/>
        </w:rPr>
        <w:t xml:space="preserve">ως </w:t>
      </w:r>
      <w:r>
        <w:rPr>
          <w:rFonts w:eastAsia="Times New Roman" w:cs="Times New Roman"/>
          <w:szCs w:val="24"/>
        </w:rPr>
        <w:t xml:space="preserve">πηδαλιουχεί </w:t>
      </w:r>
      <w:r w:rsidRPr="00FF26FB">
        <w:rPr>
          <w:rFonts w:eastAsia="Times New Roman" w:cs="Times New Roman"/>
          <w:szCs w:val="24"/>
        </w:rPr>
        <w:t>τη σκέψη τ</w:t>
      </w:r>
      <w:r w:rsidRPr="00FF26FB">
        <w:rPr>
          <w:rFonts w:eastAsia="Times New Roman" w:cs="Times New Roman"/>
          <w:szCs w:val="24"/>
        </w:rPr>
        <w:t xml:space="preserve">ου </w:t>
      </w:r>
      <w:r>
        <w:rPr>
          <w:rFonts w:eastAsia="Times New Roman" w:cs="Times New Roman"/>
          <w:szCs w:val="24"/>
        </w:rPr>
        <w:t>ε</w:t>
      </w:r>
      <w:r w:rsidRPr="00FF26FB">
        <w:rPr>
          <w:rFonts w:eastAsia="Times New Roman" w:cs="Times New Roman"/>
          <w:szCs w:val="24"/>
        </w:rPr>
        <w:t>θνικού δικαστή και αυτό είναι το σημαντικό</w:t>
      </w:r>
      <w:r>
        <w:rPr>
          <w:rFonts w:eastAsia="Times New Roman" w:cs="Times New Roman"/>
          <w:szCs w:val="24"/>
        </w:rPr>
        <w:t>. Γι’</w:t>
      </w:r>
      <w:r w:rsidRPr="00FF26FB">
        <w:rPr>
          <w:rFonts w:eastAsia="Times New Roman" w:cs="Times New Roman"/>
          <w:szCs w:val="24"/>
        </w:rPr>
        <w:t xml:space="preserve"> αυτό θέλουμε και </w:t>
      </w:r>
      <w:r>
        <w:rPr>
          <w:rFonts w:eastAsia="Times New Roman" w:cs="Times New Roman"/>
          <w:szCs w:val="24"/>
        </w:rPr>
        <w:t xml:space="preserve">την επαρκή </w:t>
      </w:r>
      <w:r w:rsidRPr="00FF26FB">
        <w:rPr>
          <w:rFonts w:eastAsia="Times New Roman" w:cs="Times New Roman"/>
          <w:szCs w:val="24"/>
        </w:rPr>
        <w:t>αιτιολόγησ</w:t>
      </w:r>
      <w:r>
        <w:rPr>
          <w:rFonts w:eastAsia="Times New Roman" w:cs="Times New Roman"/>
          <w:szCs w:val="24"/>
        </w:rPr>
        <w:t>η</w:t>
      </w:r>
      <w:r w:rsidRPr="00FF26FB">
        <w:rPr>
          <w:rFonts w:eastAsia="Times New Roman" w:cs="Times New Roman"/>
          <w:szCs w:val="24"/>
        </w:rPr>
        <w:t xml:space="preserve"> και αυτό είναι </w:t>
      </w:r>
      <w:r w:rsidRPr="00FF26FB">
        <w:rPr>
          <w:rFonts w:eastAsia="Times New Roman" w:cs="Times New Roman"/>
          <w:szCs w:val="24"/>
        </w:rPr>
        <w:lastRenderedPageBreak/>
        <w:t>πολύ σημαντικό</w:t>
      </w:r>
      <w:r>
        <w:rPr>
          <w:rFonts w:eastAsia="Times New Roman" w:cs="Times New Roman"/>
          <w:szCs w:val="24"/>
        </w:rPr>
        <w:t>. Άρα,</w:t>
      </w:r>
      <w:r w:rsidRPr="00FF26FB">
        <w:rPr>
          <w:rFonts w:eastAsia="Times New Roman" w:cs="Times New Roman"/>
          <w:szCs w:val="24"/>
        </w:rPr>
        <w:t xml:space="preserve"> λοιπόν</w:t>
      </w:r>
      <w:r>
        <w:rPr>
          <w:rFonts w:eastAsia="Times New Roman" w:cs="Times New Roman"/>
          <w:szCs w:val="24"/>
        </w:rPr>
        <w:t xml:space="preserve">, συμφωνώ με τον κ. Βενιζέλο και με τον Υπουργό, βεβαίως, ότι γι’ αυτό το θέμα είναι εξαιρετικά σημαντική η </w:t>
      </w:r>
      <w:r>
        <w:rPr>
          <w:rFonts w:eastAsia="Times New Roman" w:cs="Times New Roman"/>
          <w:szCs w:val="24"/>
        </w:rPr>
        <w:t>κ</w:t>
      </w:r>
      <w:r w:rsidRPr="00FF26FB">
        <w:rPr>
          <w:rFonts w:eastAsia="Times New Roman" w:cs="Times New Roman"/>
          <w:szCs w:val="24"/>
        </w:rPr>
        <w:t xml:space="preserve">ύρωση </w:t>
      </w:r>
      <w:r w:rsidRPr="00FF26FB">
        <w:rPr>
          <w:rFonts w:eastAsia="Times New Roman" w:cs="Times New Roman"/>
          <w:szCs w:val="24"/>
        </w:rPr>
        <w:t xml:space="preserve">του </w:t>
      </w:r>
      <w:r>
        <w:rPr>
          <w:rFonts w:eastAsia="Times New Roman" w:cs="Times New Roman"/>
          <w:szCs w:val="24"/>
        </w:rPr>
        <w:t>π</w:t>
      </w:r>
      <w:r w:rsidRPr="00FF26FB">
        <w:rPr>
          <w:rFonts w:eastAsia="Times New Roman" w:cs="Times New Roman"/>
          <w:szCs w:val="24"/>
        </w:rPr>
        <w:t>ρω</w:t>
      </w:r>
      <w:r w:rsidRPr="00FF26FB">
        <w:rPr>
          <w:rFonts w:eastAsia="Times New Roman" w:cs="Times New Roman"/>
          <w:szCs w:val="24"/>
        </w:rPr>
        <w:t xml:space="preserve">τοκόλλου </w:t>
      </w:r>
      <w:r w:rsidRPr="00FF26FB">
        <w:rPr>
          <w:rFonts w:eastAsia="Times New Roman" w:cs="Times New Roman"/>
          <w:szCs w:val="24"/>
        </w:rPr>
        <w:t>16</w:t>
      </w:r>
      <w:r>
        <w:rPr>
          <w:rFonts w:eastAsia="Times New Roman" w:cs="Times New Roman"/>
          <w:szCs w:val="24"/>
        </w:rPr>
        <w:t>.</w:t>
      </w:r>
      <w:r w:rsidRPr="00FF26FB">
        <w:rPr>
          <w:rFonts w:eastAsia="Times New Roman" w:cs="Times New Roman"/>
          <w:szCs w:val="24"/>
        </w:rPr>
        <w:t xml:space="preserve"> </w:t>
      </w:r>
    </w:p>
    <w:p w14:paraId="69A55F6E" w14:textId="77777777" w:rsidR="00C9651F" w:rsidRDefault="002D2592">
      <w:pPr>
        <w:spacing w:line="600" w:lineRule="auto"/>
        <w:ind w:firstLine="720"/>
        <w:jc w:val="both"/>
        <w:rPr>
          <w:rFonts w:eastAsia="Times New Roman" w:cs="Times New Roman"/>
          <w:szCs w:val="24"/>
        </w:rPr>
      </w:pPr>
      <w:r w:rsidRPr="00FF26FB">
        <w:rPr>
          <w:rFonts w:eastAsia="Times New Roman" w:cs="Times New Roman"/>
          <w:szCs w:val="24"/>
        </w:rPr>
        <w:t>Τώρα τα θέματα που τέθηκαν κ</w:t>
      </w:r>
      <w:r>
        <w:rPr>
          <w:rFonts w:eastAsia="Times New Roman" w:cs="Times New Roman"/>
          <w:szCs w:val="24"/>
        </w:rPr>
        <w:t>υρίως</w:t>
      </w:r>
      <w:r w:rsidRPr="00FF26FB">
        <w:rPr>
          <w:rFonts w:eastAsia="Times New Roman" w:cs="Times New Roman"/>
          <w:szCs w:val="24"/>
        </w:rPr>
        <w:t xml:space="preserve"> και που αφορούν το</w:t>
      </w:r>
      <w:r>
        <w:rPr>
          <w:rFonts w:eastAsia="Times New Roman" w:cs="Times New Roman"/>
          <w:szCs w:val="24"/>
        </w:rPr>
        <w:t>ν</w:t>
      </w:r>
      <w:r w:rsidRPr="00FF26FB">
        <w:rPr>
          <w:rFonts w:eastAsia="Times New Roman" w:cs="Times New Roman"/>
          <w:szCs w:val="24"/>
        </w:rPr>
        <w:t xml:space="preserve"> διάλογο που έγινε και στην </w:t>
      </w:r>
      <w:r>
        <w:rPr>
          <w:rFonts w:eastAsia="Times New Roman" w:cs="Times New Roman"/>
          <w:szCs w:val="24"/>
        </w:rPr>
        <w:t>ε</w:t>
      </w:r>
      <w:r w:rsidRPr="00FF26FB">
        <w:rPr>
          <w:rFonts w:eastAsia="Times New Roman" w:cs="Times New Roman"/>
          <w:szCs w:val="24"/>
        </w:rPr>
        <w:t xml:space="preserve">πιτροπή </w:t>
      </w:r>
      <w:r w:rsidRPr="00FF26FB">
        <w:rPr>
          <w:rFonts w:eastAsia="Times New Roman" w:cs="Times New Roman"/>
          <w:szCs w:val="24"/>
        </w:rPr>
        <w:t>και εδώ</w:t>
      </w:r>
      <w:r>
        <w:rPr>
          <w:rFonts w:eastAsia="Times New Roman" w:cs="Times New Roman"/>
          <w:szCs w:val="24"/>
        </w:rPr>
        <w:t xml:space="preserve">. Τεκμήριο αθωότητας </w:t>
      </w:r>
      <w:r w:rsidRPr="00FF26FB">
        <w:rPr>
          <w:rFonts w:eastAsia="Times New Roman" w:cs="Times New Roman"/>
          <w:szCs w:val="24"/>
        </w:rPr>
        <w:t xml:space="preserve">από </w:t>
      </w:r>
      <w:r>
        <w:rPr>
          <w:rFonts w:eastAsia="Times New Roman" w:cs="Times New Roman"/>
          <w:szCs w:val="24"/>
        </w:rPr>
        <w:t xml:space="preserve">την </w:t>
      </w:r>
      <w:r>
        <w:rPr>
          <w:rFonts w:eastAsia="Times New Roman" w:cs="Times New Roman"/>
          <w:szCs w:val="24"/>
        </w:rPr>
        <w:t xml:space="preserve">οδηγία </w:t>
      </w:r>
      <w:r w:rsidRPr="00FF26FB">
        <w:rPr>
          <w:rFonts w:eastAsia="Times New Roman" w:cs="Times New Roman"/>
          <w:szCs w:val="24"/>
        </w:rPr>
        <w:t>343</w:t>
      </w:r>
      <w:r>
        <w:rPr>
          <w:rFonts w:eastAsia="Times New Roman" w:cs="Times New Roman"/>
          <w:szCs w:val="24"/>
        </w:rPr>
        <w:t>/</w:t>
      </w:r>
      <w:r w:rsidRPr="00FF26FB">
        <w:rPr>
          <w:rFonts w:eastAsia="Times New Roman" w:cs="Times New Roman"/>
          <w:szCs w:val="24"/>
        </w:rPr>
        <w:t>16</w:t>
      </w:r>
      <w:r>
        <w:rPr>
          <w:rFonts w:eastAsia="Times New Roman" w:cs="Times New Roman"/>
          <w:szCs w:val="24"/>
        </w:rPr>
        <w:t>.</w:t>
      </w:r>
      <w:r w:rsidRPr="00FF26FB">
        <w:rPr>
          <w:rFonts w:eastAsia="Times New Roman" w:cs="Times New Roman"/>
          <w:szCs w:val="24"/>
        </w:rPr>
        <w:t xml:space="preserve"> Αλήθεια</w:t>
      </w:r>
      <w:r>
        <w:rPr>
          <w:rFonts w:eastAsia="Times New Roman" w:cs="Times New Roman"/>
          <w:szCs w:val="24"/>
        </w:rPr>
        <w:t>,</w:t>
      </w:r>
      <w:r w:rsidRPr="00FF26FB">
        <w:rPr>
          <w:rFonts w:eastAsia="Times New Roman" w:cs="Times New Roman"/>
          <w:szCs w:val="24"/>
        </w:rPr>
        <w:t xml:space="preserve"> θα </w:t>
      </w:r>
      <w:r>
        <w:rPr>
          <w:rFonts w:eastAsia="Times New Roman" w:cs="Times New Roman"/>
          <w:szCs w:val="24"/>
        </w:rPr>
        <w:t>ήμασταν περήφανοι, ε</w:t>
      </w:r>
      <w:r w:rsidRPr="00FF26FB">
        <w:rPr>
          <w:rFonts w:eastAsia="Times New Roman" w:cs="Times New Roman"/>
          <w:szCs w:val="24"/>
        </w:rPr>
        <w:t xml:space="preserve">άν δεν υπήρχε μία ρητή διάταξη νόμου που να κατοχυρώνει το τεκμήριο </w:t>
      </w:r>
      <w:r w:rsidRPr="00FF26FB">
        <w:rPr>
          <w:rFonts w:eastAsia="Times New Roman" w:cs="Times New Roman"/>
          <w:szCs w:val="24"/>
        </w:rPr>
        <w:t>αθωότητας</w:t>
      </w:r>
      <w:r>
        <w:rPr>
          <w:rFonts w:eastAsia="Times New Roman" w:cs="Times New Roman"/>
          <w:szCs w:val="24"/>
        </w:rPr>
        <w:t xml:space="preserve"> και να το περιγράφει σε </w:t>
      </w:r>
      <w:r w:rsidRPr="00FF26FB">
        <w:rPr>
          <w:rFonts w:eastAsia="Times New Roman" w:cs="Times New Roman"/>
          <w:szCs w:val="24"/>
        </w:rPr>
        <w:t xml:space="preserve">όλο το εύρος </w:t>
      </w:r>
      <w:r>
        <w:rPr>
          <w:rFonts w:eastAsia="Times New Roman" w:cs="Times New Roman"/>
          <w:szCs w:val="24"/>
        </w:rPr>
        <w:t>της;</w:t>
      </w:r>
      <w:r w:rsidRPr="00FF26FB">
        <w:rPr>
          <w:rFonts w:eastAsia="Times New Roman" w:cs="Times New Roman"/>
          <w:szCs w:val="24"/>
        </w:rPr>
        <w:t xml:space="preserve"> Δεν θα </w:t>
      </w:r>
      <w:r>
        <w:rPr>
          <w:rFonts w:eastAsia="Times New Roman" w:cs="Times New Roman"/>
          <w:szCs w:val="24"/>
        </w:rPr>
        <w:t xml:space="preserve">ήμασταν περήφανοι. </w:t>
      </w:r>
    </w:p>
    <w:p w14:paraId="69A55F6F" w14:textId="77777777" w:rsidR="00C9651F" w:rsidRDefault="002D2592">
      <w:pPr>
        <w:spacing w:line="600" w:lineRule="auto"/>
        <w:ind w:firstLine="720"/>
        <w:jc w:val="both"/>
        <w:rPr>
          <w:rFonts w:eastAsia="Times New Roman" w:cs="Times New Roman"/>
          <w:szCs w:val="24"/>
        </w:rPr>
      </w:pPr>
      <w:r w:rsidRPr="00FF26FB">
        <w:rPr>
          <w:rFonts w:eastAsia="Times New Roman" w:cs="Times New Roman"/>
          <w:szCs w:val="24"/>
        </w:rPr>
        <w:t xml:space="preserve">Φανταστείτε </w:t>
      </w:r>
      <w:r>
        <w:rPr>
          <w:rFonts w:eastAsia="Times New Roman" w:cs="Times New Roman"/>
          <w:szCs w:val="24"/>
        </w:rPr>
        <w:t>δε, κύριοι</w:t>
      </w:r>
      <w:r w:rsidRPr="00FF26FB">
        <w:rPr>
          <w:rFonts w:eastAsia="Times New Roman" w:cs="Times New Roman"/>
          <w:szCs w:val="24"/>
        </w:rPr>
        <w:t xml:space="preserve"> συνάδελφοί</w:t>
      </w:r>
      <w:r>
        <w:rPr>
          <w:rFonts w:eastAsia="Times New Roman" w:cs="Times New Roman"/>
          <w:szCs w:val="24"/>
        </w:rPr>
        <w:t>,</w:t>
      </w:r>
      <w:r w:rsidRPr="00FF26FB">
        <w:rPr>
          <w:rFonts w:eastAsia="Times New Roman" w:cs="Times New Roman"/>
          <w:szCs w:val="24"/>
        </w:rPr>
        <w:t xml:space="preserve"> ότι </w:t>
      </w:r>
      <w:r>
        <w:rPr>
          <w:rFonts w:eastAsia="Times New Roman" w:cs="Times New Roman"/>
          <w:szCs w:val="24"/>
        </w:rPr>
        <w:t>στην</w:t>
      </w:r>
      <w:r w:rsidRPr="00FF26FB">
        <w:rPr>
          <w:rFonts w:eastAsia="Times New Roman" w:cs="Times New Roman"/>
          <w:szCs w:val="24"/>
        </w:rPr>
        <w:t xml:space="preserve"> ποινική δικονομία του 1834 </w:t>
      </w:r>
      <w:r>
        <w:rPr>
          <w:rFonts w:eastAsia="Times New Roman" w:cs="Times New Roman"/>
          <w:szCs w:val="24"/>
        </w:rPr>
        <w:t xml:space="preserve">υπήρχε ρητή διάταξη υπέρ του τεκμηρίου αθωότητας. Μάλιστα υπήρχε και στο </w:t>
      </w:r>
      <w:r>
        <w:rPr>
          <w:rFonts w:eastAsia="Times New Roman" w:cs="Times New Roman"/>
          <w:szCs w:val="24"/>
        </w:rPr>
        <w:t>π</w:t>
      </w:r>
      <w:r w:rsidRPr="00FF26FB">
        <w:rPr>
          <w:rFonts w:eastAsia="Times New Roman" w:cs="Times New Roman"/>
          <w:szCs w:val="24"/>
        </w:rPr>
        <w:t xml:space="preserve">ολιτικό </w:t>
      </w:r>
      <w:r w:rsidRPr="00FF26FB">
        <w:rPr>
          <w:rFonts w:eastAsia="Times New Roman" w:cs="Times New Roman"/>
          <w:szCs w:val="24"/>
        </w:rPr>
        <w:t xml:space="preserve">Σύνταγμα της </w:t>
      </w:r>
      <w:r>
        <w:rPr>
          <w:rFonts w:eastAsia="Times New Roman" w:cs="Times New Roman"/>
          <w:szCs w:val="24"/>
        </w:rPr>
        <w:t>Γ΄</w:t>
      </w:r>
      <w:r w:rsidRPr="00FF26FB">
        <w:rPr>
          <w:rFonts w:eastAsia="Times New Roman" w:cs="Times New Roman"/>
          <w:szCs w:val="24"/>
        </w:rPr>
        <w:t xml:space="preserve"> Εθνοσυνέ</w:t>
      </w:r>
      <w:r w:rsidRPr="00FF26FB">
        <w:rPr>
          <w:rFonts w:eastAsia="Times New Roman" w:cs="Times New Roman"/>
          <w:szCs w:val="24"/>
        </w:rPr>
        <w:t>λευση</w:t>
      </w:r>
      <w:r>
        <w:rPr>
          <w:rFonts w:eastAsia="Times New Roman" w:cs="Times New Roman"/>
          <w:szCs w:val="24"/>
        </w:rPr>
        <w:t>ς</w:t>
      </w:r>
      <w:r w:rsidRPr="00FF26FB">
        <w:rPr>
          <w:rFonts w:eastAsia="Times New Roman" w:cs="Times New Roman"/>
          <w:szCs w:val="24"/>
        </w:rPr>
        <w:t xml:space="preserve"> της Τροιζήνας </w:t>
      </w:r>
      <w:r>
        <w:rPr>
          <w:rFonts w:eastAsia="Times New Roman" w:cs="Times New Roman"/>
          <w:szCs w:val="24"/>
        </w:rPr>
        <w:t>το 18</w:t>
      </w:r>
      <w:r w:rsidRPr="00FF26FB">
        <w:rPr>
          <w:rFonts w:eastAsia="Times New Roman" w:cs="Times New Roman"/>
          <w:szCs w:val="24"/>
        </w:rPr>
        <w:t>27</w:t>
      </w:r>
      <w:r>
        <w:rPr>
          <w:rFonts w:eastAsia="Times New Roman" w:cs="Times New Roman"/>
          <w:szCs w:val="24"/>
        </w:rPr>
        <w:t>,</w:t>
      </w:r>
      <w:r w:rsidRPr="00FF26FB">
        <w:rPr>
          <w:rFonts w:eastAsia="Times New Roman" w:cs="Times New Roman"/>
          <w:szCs w:val="24"/>
        </w:rPr>
        <w:t xml:space="preserve"> </w:t>
      </w:r>
      <w:r>
        <w:rPr>
          <w:rFonts w:eastAsia="Times New Roman" w:cs="Times New Roman"/>
          <w:szCs w:val="24"/>
        </w:rPr>
        <w:t>σ</w:t>
      </w:r>
      <w:r w:rsidRPr="00FF26FB">
        <w:rPr>
          <w:rFonts w:eastAsia="Times New Roman" w:cs="Times New Roman"/>
          <w:szCs w:val="24"/>
        </w:rPr>
        <w:t xml:space="preserve">το λεγόμενο ηγεμονικό </w:t>
      </w:r>
      <w:r>
        <w:rPr>
          <w:rFonts w:eastAsia="Times New Roman" w:cs="Times New Roman"/>
          <w:szCs w:val="24"/>
        </w:rPr>
        <w:t>ή</w:t>
      </w:r>
      <w:r w:rsidRPr="00FF26FB">
        <w:rPr>
          <w:rFonts w:eastAsia="Times New Roman" w:cs="Times New Roman"/>
          <w:szCs w:val="24"/>
        </w:rPr>
        <w:t xml:space="preserve"> βασιλικό </w:t>
      </w:r>
      <w:r>
        <w:rPr>
          <w:rFonts w:eastAsia="Times New Roman" w:cs="Times New Roman"/>
          <w:szCs w:val="24"/>
        </w:rPr>
        <w:t xml:space="preserve">Σύνταγμα </w:t>
      </w:r>
      <w:r w:rsidRPr="00FF26FB">
        <w:rPr>
          <w:rFonts w:eastAsia="Times New Roman" w:cs="Times New Roman"/>
          <w:szCs w:val="24"/>
        </w:rPr>
        <w:t xml:space="preserve">της </w:t>
      </w:r>
      <w:r>
        <w:rPr>
          <w:rFonts w:eastAsia="Times New Roman" w:cs="Times New Roman"/>
          <w:szCs w:val="24"/>
        </w:rPr>
        <w:t>Ε΄ Εθνοσυνέλευσης τους Άργους το 18</w:t>
      </w:r>
      <w:r w:rsidRPr="00FF26FB">
        <w:rPr>
          <w:rFonts w:eastAsia="Times New Roman" w:cs="Times New Roman"/>
          <w:szCs w:val="24"/>
        </w:rPr>
        <w:t>32</w:t>
      </w:r>
      <w:r>
        <w:rPr>
          <w:rFonts w:eastAsia="Times New Roman" w:cs="Times New Roman"/>
          <w:szCs w:val="24"/>
        </w:rPr>
        <w:t xml:space="preserve"> και σ</w:t>
      </w:r>
      <w:r w:rsidRPr="00FF26FB">
        <w:rPr>
          <w:rFonts w:eastAsia="Times New Roman" w:cs="Times New Roman"/>
          <w:szCs w:val="24"/>
        </w:rPr>
        <w:t>το Σύνταγμα του Ρήγα Φεραίου</w:t>
      </w:r>
      <w:r>
        <w:rPr>
          <w:rFonts w:eastAsia="Times New Roman" w:cs="Times New Roman"/>
          <w:szCs w:val="24"/>
        </w:rPr>
        <w:t>.</w:t>
      </w:r>
      <w:r w:rsidRPr="00FF26FB">
        <w:rPr>
          <w:rFonts w:eastAsia="Times New Roman" w:cs="Times New Roman"/>
          <w:szCs w:val="24"/>
        </w:rPr>
        <w:t xml:space="preserve"> Φανταστείτε</w:t>
      </w:r>
      <w:r>
        <w:rPr>
          <w:rFonts w:eastAsia="Times New Roman" w:cs="Times New Roman"/>
          <w:szCs w:val="24"/>
        </w:rPr>
        <w:t>,</w:t>
      </w:r>
      <w:r w:rsidRPr="00FF26FB">
        <w:rPr>
          <w:rFonts w:eastAsia="Times New Roman" w:cs="Times New Roman"/>
          <w:szCs w:val="24"/>
        </w:rPr>
        <w:t xml:space="preserve"> σε επαναστατικές περιόδους όπου είχαμε επαναστατικό δίκαι</w:t>
      </w:r>
      <w:r>
        <w:rPr>
          <w:rFonts w:eastAsia="Times New Roman" w:cs="Times New Roman"/>
          <w:szCs w:val="24"/>
        </w:rPr>
        <w:t>ο,</w:t>
      </w:r>
      <w:r w:rsidRPr="00FF26FB">
        <w:rPr>
          <w:rFonts w:eastAsia="Times New Roman" w:cs="Times New Roman"/>
          <w:szCs w:val="24"/>
        </w:rPr>
        <w:t xml:space="preserve"> δηλαδή μετά</w:t>
      </w:r>
      <w:r>
        <w:rPr>
          <w:rFonts w:eastAsia="Times New Roman" w:cs="Times New Roman"/>
          <w:szCs w:val="24"/>
        </w:rPr>
        <w:t xml:space="preserve"> από</w:t>
      </w:r>
      <w:r w:rsidRPr="00FF26FB">
        <w:rPr>
          <w:rFonts w:eastAsia="Times New Roman" w:cs="Times New Roman"/>
          <w:szCs w:val="24"/>
        </w:rPr>
        <w:t xml:space="preserve"> </w:t>
      </w:r>
      <w:r>
        <w:rPr>
          <w:rFonts w:eastAsia="Times New Roman" w:cs="Times New Roman"/>
          <w:szCs w:val="24"/>
        </w:rPr>
        <w:t>επαναστάσεις, έχο</w:t>
      </w:r>
      <w:r>
        <w:rPr>
          <w:rFonts w:eastAsia="Times New Roman" w:cs="Times New Roman"/>
          <w:szCs w:val="24"/>
        </w:rPr>
        <w:t xml:space="preserve">υμε πάντα, </w:t>
      </w:r>
      <w:r w:rsidRPr="00FF26FB">
        <w:rPr>
          <w:rFonts w:eastAsia="Times New Roman" w:cs="Times New Roman"/>
          <w:szCs w:val="24"/>
        </w:rPr>
        <w:t xml:space="preserve">κύριε Πρόεδρε </w:t>
      </w:r>
      <w:r>
        <w:rPr>
          <w:rFonts w:eastAsia="Times New Roman" w:cs="Times New Roman"/>
          <w:szCs w:val="24"/>
        </w:rPr>
        <w:t>και κύριοι συνάδελφοι, μι</w:t>
      </w:r>
      <w:r w:rsidRPr="00FF26FB">
        <w:rPr>
          <w:rFonts w:eastAsia="Times New Roman" w:cs="Times New Roman"/>
          <w:szCs w:val="24"/>
        </w:rPr>
        <w:t>α διάταξη υπέρ του ανθρώπου και των δικαιωμάτων του</w:t>
      </w:r>
      <w:r>
        <w:rPr>
          <w:rFonts w:eastAsia="Times New Roman" w:cs="Times New Roman"/>
          <w:szCs w:val="24"/>
        </w:rPr>
        <w:t>.</w:t>
      </w:r>
      <w:r w:rsidRPr="00FF26FB">
        <w:rPr>
          <w:rFonts w:eastAsia="Times New Roman" w:cs="Times New Roman"/>
          <w:szCs w:val="24"/>
        </w:rPr>
        <w:t xml:space="preserve"> </w:t>
      </w:r>
    </w:p>
    <w:p w14:paraId="69A55F70" w14:textId="77777777" w:rsidR="00C9651F" w:rsidRDefault="002D2592">
      <w:pPr>
        <w:spacing w:line="600" w:lineRule="auto"/>
        <w:ind w:firstLine="720"/>
        <w:jc w:val="both"/>
        <w:rPr>
          <w:rFonts w:eastAsia="Times New Roman" w:cs="Times New Roman"/>
          <w:szCs w:val="24"/>
        </w:rPr>
      </w:pPr>
      <w:r w:rsidRPr="00FF26FB">
        <w:rPr>
          <w:rFonts w:eastAsia="Times New Roman" w:cs="Times New Roman"/>
          <w:szCs w:val="24"/>
        </w:rPr>
        <w:lastRenderedPageBreak/>
        <w:t xml:space="preserve">Και με αυτή την </w:t>
      </w:r>
      <w:r>
        <w:rPr>
          <w:rFonts w:eastAsia="Times New Roman" w:cs="Times New Roman"/>
          <w:szCs w:val="24"/>
        </w:rPr>
        <w:t>έννοια, εδώ είναι η</w:t>
      </w:r>
      <w:r w:rsidRPr="00FF26FB">
        <w:rPr>
          <w:rFonts w:eastAsia="Times New Roman" w:cs="Times New Roman"/>
          <w:szCs w:val="24"/>
        </w:rPr>
        <w:t xml:space="preserve"> αντίρρηση </w:t>
      </w:r>
      <w:r>
        <w:rPr>
          <w:rFonts w:eastAsia="Times New Roman" w:cs="Times New Roman"/>
          <w:szCs w:val="24"/>
        </w:rPr>
        <w:t>μου</w:t>
      </w:r>
      <w:r w:rsidRPr="00FF26FB">
        <w:rPr>
          <w:rFonts w:eastAsia="Times New Roman" w:cs="Times New Roman"/>
          <w:szCs w:val="24"/>
        </w:rPr>
        <w:t xml:space="preserve"> με τη θέση του </w:t>
      </w:r>
      <w:r>
        <w:rPr>
          <w:rFonts w:eastAsia="Times New Roman" w:cs="Times New Roman"/>
          <w:szCs w:val="24"/>
        </w:rPr>
        <w:t>ΚΚΕ,</w:t>
      </w:r>
      <w:r w:rsidRPr="00FF26FB">
        <w:rPr>
          <w:rFonts w:eastAsia="Times New Roman" w:cs="Times New Roman"/>
          <w:szCs w:val="24"/>
        </w:rPr>
        <w:t xml:space="preserve"> που αντιδρά στο θέμα </w:t>
      </w:r>
      <w:r>
        <w:rPr>
          <w:rFonts w:eastAsia="Times New Roman" w:cs="Times New Roman"/>
          <w:szCs w:val="24"/>
        </w:rPr>
        <w:t>λέγοντας ότι εμείς υπερτονίζουμε –δεν τονίζουμε-</w:t>
      </w:r>
      <w:r w:rsidRPr="00FF26FB">
        <w:rPr>
          <w:rFonts w:eastAsia="Times New Roman" w:cs="Times New Roman"/>
          <w:szCs w:val="24"/>
        </w:rPr>
        <w:t xml:space="preserve"> τα θετικά</w:t>
      </w:r>
      <w:r>
        <w:rPr>
          <w:rFonts w:eastAsia="Times New Roman" w:cs="Times New Roman"/>
          <w:szCs w:val="24"/>
        </w:rPr>
        <w:t>. Κ</w:t>
      </w:r>
      <w:r w:rsidRPr="00FF26FB">
        <w:rPr>
          <w:rFonts w:eastAsia="Times New Roman" w:cs="Times New Roman"/>
          <w:szCs w:val="24"/>
        </w:rPr>
        <w:t>αι το άρθρο 9 της Διακήρυξης των Δικαιωμάτων του Ανθρώπου και του Πολίτη της Γαλλικής Επανάστασης</w:t>
      </w:r>
      <w:r>
        <w:rPr>
          <w:rFonts w:eastAsia="Times New Roman" w:cs="Times New Roman"/>
          <w:szCs w:val="24"/>
        </w:rPr>
        <w:t xml:space="preserve"> είναι α</w:t>
      </w:r>
      <w:r w:rsidRPr="00FF26FB">
        <w:rPr>
          <w:rFonts w:eastAsia="Times New Roman" w:cs="Times New Roman"/>
          <w:szCs w:val="24"/>
        </w:rPr>
        <w:t xml:space="preserve">κριβώς </w:t>
      </w:r>
      <w:r>
        <w:rPr>
          <w:rFonts w:eastAsia="Times New Roman" w:cs="Times New Roman"/>
          <w:szCs w:val="24"/>
        </w:rPr>
        <w:t>γ</w:t>
      </w:r>
      <w:r w:rsidRPr="00FF26FB">
        <w:rPr>
          <w:rFonts w:eastAsia="Times New Roman" w:cs="Times New Roman"/>
          <w:szCs w:val="24"/>
        </w:rPr>
        <w:t xml:space="preserve">ιατί </w:t>
      </w:r>
      <w:r>
        <w:rPr>
          <w:rFonts w:eastAsia="Times New Roman" w:cs="Times New Roman"/>
          <w:szCs w:val="24"/>
        </w:rPr>
        <w:t>προήλθε</w:t>
      </w:r>
      <w:r w:rsidRPr="00FF26FB">
        <w:rPr>
          <w:rFonts w:eastAsia="Times New Roman" w:cs="Times New Roman"/>
          <w:szCs w:val="24"/>
        </w:rPr>
        <w:t xml:space="preserve"> μετά από </w:t>
      </w:r>
      <w:r>
        <w:rPr>
          <w:rFonts w:eastAsia="Times New Roman" w:cs="Times New Roman"/>
          <w:szCs w:val="24"/>
        </w:rPr>
        <w:t>επανάσταση και πάντα μετά</w:t>
      </w:r>
      <w:r w:rsidRPr="00FF26FB">
        <w:rPr>
          <w:rFonts w:eastAsia="Times New Roman" w:cs="Times New Roman"/>
          <w:szCs w:val="24"/>
        </w:rPr>
        <w:t xml:space="preserve"> </w:t>
      </w:r>
      <w:r>
        <w:rPr>
          <w:rFonts w:eastAsia="Times New Roman" w:cs="Times New Roman"/>
          <w:szCs w:val="24"/>
        </w:rPr>
        <w:t xml:space="preserve">από επαναστάσεις </w:t>
      </w:r>
      <w:r w:rsidRPr="00FF26FB">
        <w:rPr>
          <w:rFonts w:eastAsia="Times New Roman" w:cs="Times New Roman"/>
          <w:szCs w:val="24"/>
        </w:rPr>
        <w:t>ικανοποιούνται</w:t>
      </w:r>
      <w:r>
        <w:rPr>
          <w:rFonts w:eastAsia="Times New Roman" w:cs="Times New Roman"/>
          <w:szCs w:val="24"/>
        </w:rPr>
        <w:t>,</w:t>
      </w:r>
      <w:r w:rsidRPr="00FF26FB">
        <w:rPr>
          <w:rFonts w:eastAsia="Times New Roman" w:cs="Times New Roman"/>
          <w:szCs w:val="24"/>
        </w:rPr>
        <w:t xml:space="preserve"> αν </w:t>
      </w:r>
      <w:r>
        <w:rPr>
          <w:rFonts w:eastAsia="Times New Roman" w:cs="Times New Roman"/>
          <w:szCs w:val="24"/>
        </w:rPr>
        <w:t>όχι σε όλο το εύρος τους, αλλά</w:t>
      </w:r>
      <w:r w:rsidRPr="00FF26FB">
        <w:rPr>
          <w:rFonts w:eastAsia="Times New Roman" w:cs="Times New Roman"/>
          <w:szCs w:val="24"/>
        </w:rPr>
        <w:t xml:space="preserve"> σε πολύ μεγάλο βαθμό</w:t>
      </w:r>
      <w:r>
        <w:rPr>
          <w:rFonts w:eastAsia="Times New Roman" w:cs="Times New Roman"/>
          <w:szCs w:val="24"/>
        </w:rPr>
        <w:t>,</w:t>
      </w:r>
      <w:r w:rsidRPr="00FF26FB">
        <w:rPr>
          <w:rFonts w:eastAsia="Times New Roman" w:cs="Times New Roman"/>
          <w:szCs w:val="24"/>
        </w:rPr>
        <w:t xml:space="preserve"> τα ατο</w:t>
      </w:r>
      <w:r w:rsidRPr="00FF26FB">
        <w:rPr>
          <w:rFonts w:eastAsia="Times New Roman" w:cs="Times New Roman"/>
          <w:szCs w:val="24"/>
        </w:rPr>
        <w:t>μικά δικαιώματα</w:t>
      </w:r>
      <w:r>
        <w:rPr>
          <w:rFonts w:eastAsia="Times New Roman" w:cs="Times New Roman"/>
          <w:szCs w:val="24"/>
        </w:rPr>
        <w:t>.</w:t>
      </w:r>
      <w:r w:rsidRPr="00FF26FB">
        <w:rPr>
          <w:rFonts w:eastAsia="Times New Roman" w:cs="Times New Roman"/>
          <w:szCs w:val="24"/>
        </w:rPr>
        <w:t xml:space="preserve"> </w:t>
      </w:r>
    </w:p>
    <w:p w14:paraId="69A55F71"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Φανταστείτε ότι εμείς</w:t>
      </w:r>
      <w:r w:rsidRPr="00FF26FB">
        <w:rPr>
          <w:rFonts w:eastAsia="Times New Roman" w:cs="Times New Roman"/>
          <w:szCs w:val="24"/>
        </w:rPr>
        <w:t xml:space="preserve"> που τα λέγαμε την δεκαετία του </w:t>
      </w:r>
      <w:r>
        <w:rPr>
          <w:rFonts w:eastAsia="Times New Roman" w:cs="Times New Roman"/>
          <w:szCs w:val="24"/>
        </w:rPr>
        <w:t>΄</w:t>
      </w:r>
      <w:r w:rsidRPr="00FF26FB">
        <w:rPr>
          <w:rFonts w:eastAsia="Times New Roman" w:cs="Times New Roman"/>
          <w:szCs w:val="24"/>
        </w:rPr>
        <w:t xml:space="preserve">20 με την Επανάσταση του </w:t>
      </w:r>
      <w:r>
        <w:rPr>
          <w:rFonts w:eastAsia="Times New Roman" w:cs="Times New Roman"/>
          <w:szCs w:val="24"/>
        </w:rPr>
        <w:t>΄</w:t>
      </w:r>
      <w:r w:rsidRPr="00FF26FB">
        <w:rPr>
          <w:rFonts w:eastAsia="Times New Roman" w:cs="Times New Roman"/>
          <w:szCs w:val="24"/>
        </w:rPr>
        <w:t>21</w:t>
      </w:r>
      <w:r>
        <w:rPr>
          <w:rFonts w:eastAsia="Times New Roman" w:cs="Times New Roman"/>
          <w:szCs w:val="24"/>
        </w:rPr>
        <w:t>,</w:t>
      </w:r>
      <w:r w:rsidRPr="00FF26FB">
        <w:rPr>
          <w:rFonts w:eastAsia="Times New Roman" w:cs="Times New Roman"/>
          <w:szCs w:val="24"/>
        </w:rPr>
        <w:t xml:space="preserve"> ήρθε και το λέει </w:t>
      </w:r>
      <w:r>
        <w:rPr>
          <w:rFonts w:eastAsia="Times New Roman" w:cs="Times New Roman"/>
          <w:szCs w:val="24"/>
        </w:rPr>
        <w:t>τελικά τη ΕΣΔΑ με το άρθρο 6 παρ</w:t>
      </w:r>
      <w:r>
        <w:rPr>
          <w:rFonts w:eastAsia="Times New Roman" w:cs="Times New Roman"/>
          <w:szCs w:val="24"/>
        </w:rPr>
        <w:t>άγραφος</w:t>
      </w:r>
      <w:r>
        <w:rPr>
          <w:rFonts w:eastAsia="Times New Roman" w:cs="Times New Roman"/>
          <w:szCs w:val="24"/>
        </w:rPr>
        <w:t xml:space="preserve"> 2. Για πρώτη φορά γίνεται η κατοχύρωση του τεκμη</w:t>
      </w:r>
      <w:r w:rsidRPr="00FF26FB">
        <w:rPr>
          <w:rFonts w:eastAsia="Times New Roman" w:cs="Times New Roman"/>
          <w:szCs w:val="24"/>
        </w:rPr>
        <w:t>ρίο</w:t>
      </w:r>
      <w:r>
        <w:rPr>
          <w:rFonts w:eastAsia="Times New Roman" w:cs="Times New Roman"/>
          <w:szCs w:val="24"/>
        </w:rPr>
        <w:t>υ</w:t>
      </w:r>
      <w:r w:rsidRPr="00FF26FB">
        <w:rPr>
          <w:rFonts w:eastAsia="Times New Roman" w:cs="Times New Roman"/>
          <w:szCs w:val="24"/>
        </w:rPr>
        <w:t xml:space="preserve"> αθωότητας</w:t>
      </w:r>
      <w:r>
        <w:rPr>
          <w:rFonts w:eastAsia="Times New Roman" w:cs="Times New Roman"/>
          <w:szCs w:val="24"/>
        </w:rPr>
        <w:t>, έ</w:t>
      </w:r>
      <w:r w:rsidRPr="00FF26FB">
        <w:rPr>
          <w:rFonts w:eastAsia="Times New Roman" w:cs="Times New Roman"/>
          <w:szCs w:val="24"/>
        </w:rPr>
        <w:t xml:space="preserve">ρχεται </w:t>
      </w:r>
      <w:r>
        <w:rPr>
          <w:rFonts w:eastAsia="Times New Roman" w:cs="Times New Roman"/>
          <w:szCs w:val="24"/>
        </w:rPr>
        <w:t>και</w:t>
      </w:r>
      <w:r w:rsidRPr="00FF26FB">
        <w:rPr>
          <w:rFonts w:eastAsia="Times New Roman" w:cs="Times New Roman"/>
          <w:szCs w:val="24"/>
        </w:rPr>
        <w:t xml:space="preserve"> γίνεται γραπτό κείμεν</w:t>
      </w:r>
      <w:r w:rsidRPr="00FF26FB">
        <w:rPr>
          <w:rFonts w:eastAsia="Times New Roman" w:cs="Times New Roman"/>
          <w:szCs w:val="24"/>
        </w:rPr>
        <w:t>ο νόμου</w:t>
      </w:r>
      <w:r>
        <w:rPr>
          <w:rFonts w:eastAsia="Times New Roman" w:cs="Times New Roman"/>
          <w:szCs w:val="24"/>
        </w:rPr>
        <w:t>.</w:t>
      </w:r>
      <w:r w:rsidRPr="00FF26FB">
        <w:rPr>
          <w:rFonts w:eastAsia="Times New Roman" w:cs="Times New Roman"/>
          <w:szCs w:val="24"/>
        </w:rPr>
        <w:t xml:space="preserve"> Σε αυτό μας ικανοποιεί πλήρως και πρέπει </w:t>
      </w:r>
      <w:r>
        <w:rPr>
          <w:rFonts w:eastAsia="Times New Roman" w:cs="Times New Roman"/>
          <w:szCs w:val="24"/>
        </w:rPr>
        <w:t xml:space="preserve">να είμαστε, τουλάχιστον οι νομικοί αλλά </w:t>
      </w:r>
      <w:r w:rsidRPr="00FF26FB">
        <w:rPr>
          <w:rFonts w:eastAsia="Times New Roman" w:cs="Times New Roman"/>
          <w:szCs w:val="24"/>
        </w:rPr>
        <w:t xml:space="preserve">και </w:t>
      </w:r>
      <w:r>
        <w:rPr>
          <w:rFonts w:eastAsia="Times New Roman" w:cs="Times New Roman"/>
          <w:szCs w:val="24"/>
        </w:rPr>
        <w:t>όλοι οι</w:t>
      </w:r>
      <w:r w:rsidRPr="00FF26FB">
        <w:rPr>
          <w:rFonts w:eastAsia="Times New Roman" w:cs="Times New Roman"/>
          <w:szCs w:val="24"/>
        </w:rPr>
        <w:t xml:space="preserve"> πολίτες</w:t>
      </w:r>
      <w:r>
        <w:rPr>
          <w:rFonts w:eastAsia="Times New Roman" w:cs="Times New Roman"/>
          <w:szCs w:val="24"/>
        </w:rPr>
        <w:t>,</w:t>
      </w:r>
      <w:r w:rsidRPr="00FF26FB">
        <w:rPr>
          <w:rFonts w:eastAsia="Times New Roman" w:cs="Times New Roman"/>
          <w:szCs w:val="24"/>
        </w:rPr>
        <w:t xml:space="preserve"> ιδιαίτερα ικανοποιημένοι</w:t>
      </w:r>
      <w:r>
        <w:rPr>
          <w:rFonts w:eastAsia="Times New Roman" w:cs="Times New Roman"/>
          <w:szCs w:val="24"/>
        </w:rPr>
        <w:t>.</w:t>
      </w:r>
      <w:r w:rsidRPr="00FF26FB">
        <w:rPr>
          <w:rFonts w:eastAsia="Times New Roman" w:cs="Times New Roman"/>
          <w:szCs w:val="24"/>
        </w:rPr>
        <w:t xml:space="preserve"> </w:t>
      </w:r>
    </w:p>
    <w:p w14:paraId="69A55F72" w14:textId="77777777" w:rsidR="00C9651F" w:rsidRDefault="002D2592">
      <w:pPr>
        <w:spacing w:line="600" w:lineRule="auto"/>
        <w:ind w:firstLine="720"/>
        <w:jc w:val="both"/>
        <w:rPr>
          <w:rFonts w:eastAsia="Times New Roman" w:cs="Times New Roman"/>
          <w:szCs w:val="24"/>
        </w:rPr>
      </w:pPr>
      <w:r w:rsidRPr="00FF26FB">
        <w:rPr>
          <w:rFonts w:eastAsia="Times New Roman" w:cs="Times New Roman"/>
          <w:szCs w:val="24"/>
        </w:rPr>
        <w:t>Ένα θέμα το οποίο προέκυψε</w:t>
      </w:r>
      <w:r>
        <w:rPr>
          <w:rFonts w:eastAsia="Times New Roman" w:cs="Times New Roman"/>
          <w:szCs w:val="24"/>
        </w:rPr>
        <w:t>,</w:t>
      </w:r>
      <w:r w:rsidRPr="00FF26FB">
        <w:rPr>
          <w:rFonts w:eastAsia="Times New Roman" w:cs="Times New Roman"/>
          <w:szCs w:val="24"/>
        </w:rPr>
        <w:t xml:space="preserve"> κύριε Πρόεδρε</w:t>
      </w:r>
      <w:r>
        <w:rPr>
          <w:rFonts w:eastAsia="Times New Roman" w:cs="Times New Roman"/>
          <w:szCs w:val="24"/>
        </w:rPr>
        <w:t xml:space="preserve"> και</w:t>
      </w:r>
      <w:r w:rsidRPr="00FF26FB">
        <w:rPr>
          <w:rFonts w:eastAsia="Times New Roman" w:cs="Times New Roman"/>
          <w:szCs w:val="24"/>
        </w:rPr>
        <w:t xml:space="preserve"> κύριε </w:t>
      </w:r>
      <w:r>
        <w:rPr>
          <w:rFonts w:eastAsia="Times New Roman" w:cs="Times New Roman"/>
          <w:szCs w:val="24"/>
        </w:rPr>
        <w:t>Υπουργέ, ήταν το θέμα του άρθρου 417. Εγώ ως νομικός εκλαμβάνω, αφ</w:t>
      </w:r>
      <w:r>
        <w:rPr>
          <w:rFonts w:eastAsia="Times New Roman" w:cs="Times New Roman"/>
          <w:szCs w:val="24"/>
        </w:rPr>
        <w:t>ού άκουσα τις αντιρρήσεις…</w:t>
      </w:r>
    </w:p>
    <w:p w14:paraId="69A55F73"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κτυπάει το κουδούνι λήξεως του χρόνου ομιλίας του κυρίου Βουλευτή)</w:t>
      </w:r>
    </w:p>
    <w:p w14:paraId="69A55F74" w14:textId="77777777" w:rsidR="00C9651F" w:rsidRDefault="002D2592">
      <w:pPr>
        <w:spacing w:line="600" w:lineRule="auto"/>
        <w:ind w:firstLine="720"/>
        <w:jc w:val="both"/>
        <w:rPr>
          <w:rFonts w:eastAsia="Times New Roman" w:cs="Times New Roman"/>
          <w:szCs w:val="24"/>
        </w:rPr>
      </w:pPr>
      <w:r w:rsidRPr="00FF26FB">
        <w:rPr>
          <w:rFonts w:eastAsia="Times New Roman" w:cs="Times New Roman"/>
          <w:szCs w:val="24"/>
        </w:rPr>
        <w:t>Ένα λεπτό</w:t>
      </w:r>
      <w:r>
        <w:rPr>
          <w:rFonts w:eastAsia="Times New Roman" w:cs="Times New Roman"/>
          <w:szCs w:val="24"/>
        </w:rPr>
        <w:t xml:space="preserve">, </w:t>
      </w:r>
      <w:r>
        <w:rPr>
          <w:rFonts w:eastAsia="Times New Roman" w:cs="Times New Roman"/>
          <w:szCs w:val="24"/>
        </w:rPr>
        <w:t xml:space="preserve">κύριε </w:t>
      </w:r>
      <w:r>
        <w:rPr>
          <w:rFonts w:eastAsia="Times New Roman" w:cs="Times New Roman"/>
          <w:szCs w:val="24"/>
        </w:rPr>
        <w:t>Πρόεδρε, τελειώνω. Είναι</w:t>
      </w:r>
      <w:r w:rsidRPr="00FF26FB">
        <w:rPr>
          <w:rFonts w:eastAsia="Times New Roman" w:cs="Times New Roman"/>
          <w:szCs w:val="24"/>
        </w:rPr>
        <w:t xml:space="preserve"> πολύ σημαντικό αυτό</w:t>
      </w:r>
      <w:r>
        <w:rPr>
          <w:rFonts w:eastAsia="Times New Roman" w:cs="Times New Roman"/>
          <w:szCs w:val="24"/>
        </w:rPr>
        <w:t>.</w:t>
      </w:r>
    </w:p>
    <w:p w14:paraId="69A55F75" w14:textId="77777777" w:rsidR="00C9651F" w:rsidRDefault="002D2592">
      <w:pPr>
        <w:tabs>
          <w:tab w:val="left" w:pos="2738"/>
          <w:tab w:val="center" w:pos="4753"/>
          <w:tab w:val="left" w:pos="5723"/>
        </w:tabs>
        <w:spacing w:line="600" w:lineRule="auto"/>
        <w:jc w:val="both"/>
        <w:rPr>
          <w:rFonts w:eastAsia="Times New Roman"/>
          <w:color w:val="212121"/>
          <w:szCs w:val="24"/>
        </w:rPr>
      </w:pPr>
      <w:r w:rsidRPr="00FF26FB">
        <w:rPr>
          <w:rFonts w:eastAsia="Times New Roman" w:cs="Times New Roman"/>
          <w:szCs w:val="24"/>
        </w:rPr>
        <w:t xml:space="preserve">Άκουσα τις αντιρρήσεις και του πρώην Υπουργού Δικαιοσύνης και του </w:t>
      </w:r>
      <w:r>
        <w:rPr>
          <w:rFonts w:eastAsia="Times New Roman" w:cs="Times New Roman"/>
          <w:szCs w:val="24"/>
        </w:rPr>
        <w:t>κ.</w:t>
      </w:r>
      <w:r w:rsidRPr="00FF26FB">
        <w:rPr>
          <w:rFonts w:eastAsia="Times New Roman" w:cs="Times New Roman"/>
          <w:szCs w:val="24"/>
        </w:rPr>
        <w:t xml:space="preserve"> Βορίδη από τι</w:t>
      </w:r>
      <w:r w:rsidRPr="00FF26FB">
        <w:rPr>
          <w:rFonts w:eastAsia="Times New Roman" w:cs="Times New Roman"/>
          <w:szCs w:val="24"/>
        </w:rPr>
        <w:t xml:space="preserve">ς </w:t>
      </w:r>
      <w:r>
        <w:rPr>
          <w:rFonts w:eastAsia="Times New Roman" w:cs="Times New Roman"/>
          <w:szCs w:val="24"/>
        </w:rPr>
        <w:t>ε</w:t>
      </w:r>
      <w:r w:rsidRPr="00FF26FB">
        <w:rPr>
          <w:rFonts w:eastAsia="Times New Roman" w:cs="Times New Roman"/>
          <w:szCs w:val="24"/>
        </w:rPr>
        <w:t xml:space="preserve">πιτροπές </w:t>
      </w:r>
      <w:r w:rsidRPr="00FF26FB">
        <w:rPr>
          <w:rFonts w:eastAsia="Times New Roman" w:cs="Times New Roman"/>
          <w:szCs w:val="24"/>
        </w:rPr>
        <w:t>ακόμα</w:t>
      </w:r>
      <w:r>
        <w:rPr>
          <w:rFonts w:eastAsia="Times New Roman" w:cs="Times New Roman"/>
          <w:szCs w:val="24"/>
        </w:rPr>
        <w:t>. Ε</w:t>
      </w:r>
      <w:r w:rsidRPr="00FF26FB">
        <w:rPr>
          <w:rFonts w:eastAsia="Times New Roman" w:cs="Times New Roman"/>
          <w:szCs w:val="24"/>
        </w:rPr>
        <w:t xml:space="preserve">κλαμβάνω την επιμονή του Υπουργείου </w:t>
      </w:r>
      <w:r>
        <w:rPr>
          <w:rFonts w:eastAsia="Times New Roman" w:cs="Times New Roman"/>
          <w:szCs w:val="24"/>
        </w:rPr>
        <w:t>γι’</w:t>
      </w:r>
      <w:r w:rsidRPr="00FF26FB">
        <w:rPr>
          <w:rFonts w:eastAsia="Times New Roman" w:cs="Times New Roman"/>
          <w:szCs w:val="24"/>
        </w:rPr>
        <w:t xml:space="preserve"> αυτό το ζήτημα</w:t>
      </w:r>
      <w:r>
        <w:rPr>
          <w:rFonts w:eastAsia="Times New Roman" w:cs="Times New Roman"/>
          <w:szCs w:val="24"/>
        </w:rPr>
        <w:t>,</w:t>
      </w:r>
      <w:r w:rsidRPr="00FF26FB">
        <w:rPr>
          <w:rFonts w:eastAsia="Times New Roman" w:cs="Times New Roman"/>
          <w:szCs w:val="24"/>
        </w:rPr>
        <w:t xml:space="preserve"> δεδομένο</w:t>
      </w:r>
      <w:r>
        <w:rPr>
          <w:rFonts w:eastAsia="Times New Roman" w:cs="Times New Roman"/>
          <w:szCs w:val="24"/>
        </w:rPr>
        <w:t>υ ότι φαίνεται ότι υπάρχει διάταξη</w:t>
      </w:r>
      <w:r w:rsidRPr="00FF26FB">
        <w:rPr>
          <w:rFonts w:eastAsia="Times New Roman" w:cs="Times New Roman"/>
          <w:szCs w:val="24"/>
        </w:rPr>
        <w:t xml:space="preserve"> </w:t>
      </w:r>
      <w:r>
        <w:rPr>
          <w:rFonts w:eastAsia="Times New Roman" w:cs="Times New Roman"/>
          <w:szCs w:val="24"/>
        </w:rPr>
        <w:t>στο</w:t>
      </w:r>
      <w:r w:rsidRPr="00FF26FB">
        <w:rPr>
          <w:rFonts w:eastAsia="Times New Roman" w:cs="Times New Roman"/>
          <w:szCs w:val="24"/>
        </w:rPr>
        <w:t xml:space="preserve"> </w:t>
      </w:r>
      <w:r>
        <w:rPr>
          <w:rFonts w:eastAsia="Times New Roman" w:cs="Times New Roman"/>
          <w:szCs w:val="24"/>
        </w:rPr>
        <w:t xml:space="preserve">άρθρο </w:t>
      </w:r>
      <w:r w:rsidRPr="00FF26FB">
        <w:rPr>
          <w:rFonts w:eastAsia="Times New Roman" w:cs="Times New Roman"/>
          <w:szCs w:val="24"/>
        </w:rPr>
        <w:t>24</w:t>
      </w:r>
      <w:r>
        <w:rPr>
          <w:rFonts w:eastAsia="Times New Roman" w:cs="Times New Roman"/>
          <w:szCs w:val="24"/>
        </w:rPr>
        <w:t>2 παρ</w:t>
      </w:r>
      <w:r>
        <w:rPr>
          <w:rFonts w:eastAsia="Times New Roman" w:cs="Times New Roman"/>
          <w:szCs w:val="24"/>
        </w:rPr>
        <w:t>άγραφος</w:t>
      </w:r>
      <w:r>
        <w:rPr>
          <w:rFonts w:eastAsia="Times New Roman" w:cs="Times New Roman"/>
          <w:szCs w:val="24"/>
        </w:rPr>
        <w:t xml:space="preserve"> </w:t>
      </w:r>
      <w:r w:rsidRPr="00FF26FB">
        <w:rPr>
          <w:rFonts w:eastAsia="Times New Roman" w:cs="Times New Roman"/>
          <w:szCs w:val="24"/>
        </w:rPr>
        <w:t xml:space="preserve">2 </w:t>
      </w:r>
      <w:r>
        <w:rPr>
          <w:rFonts w:eastAsia="Times New Roman" w:cs="Times New Roman"/>
          <w:szCs w:val="24"/>
        </w:rPr>
        <w:t xml:space="preserve">που λέει «πάντα τα διά του Τύπου </w:t>
      </w:r>
      <w:r w:rsidRPr="00FF26FB">
        <w:rPr>
          <w:rFonts w:eastAsia="Times New Roman" w:cs="Times New Roman"/>
          <w:szCs w:val="24"/>
        </w:rPr>
        <w:t>τελούμενα αδικήματα είναι αυτόφωρα</w:t>
      </w:r>
      <w:r>
        <w:rPr>
          <w:rFonts w:eastAsia="Times New Roman" w:cs="Times New Roman"/>
          <w:szCs w:val="24"/>
        </w:rPr>
        <w:t>»</w:t>
      </w:r>
      <w:r w:rsidRPr="00FF26FB">
        <w:rPr>
          <w:rFonts w:eastAsia="Times New Roman" w:cs="Times New Roman"/>
          <w:szCs w:val="24"/>
        </w:rPr>
        <w:t xml:space="preserve"> και τώρα</w:t>
      </w:r>
      <w:r>
        <w:rPr>
          <w:rFonts w:eastAsia="Times New Roman" w:cs="Times New Roman"/>
          <w:szCs w:val="24"/>
        </w:rPr>
        <w:t xml:space="preserve"> έρχεται διάταξη</w:t>
      </w:r>
      <w:r w:rsidRPr="00FF26FB">
        <w:rPr>
          <w:rFonts w:eastAsia="Times New Roman" w:cs="Times New Roman"/>
          <w:szCs w:val="24"/>
        </w:rPr>
        <w:t xml:space="preserve"> </w:t>
      </w:r>
      <w:r>
        <w:rPr>
          <w:rFonts w:eastAsia="Times New Roman" w:cs="Times New Roman"/>
          <w:szCs w:val="24"/>
        </w:rPr>
        <w:t xml:space="preserve">στο άρθρο </w:t>
      </w:r>
      <w:r w:rsidRPr="00FF26FB">
        <w:rPr>
          <w:rFonts w:eastAsia="Times New Roman" w:cs="Times New Roman"/>
          <w:szCs w:val="24"/>
        </w:rPr>
        <w:t xml:space="preserve">417 ότι </w:t>
      </w:r>
      <w:r>
        <w:rPr>
          <w:rFonts w:eastAsia="Times New Roman" w:cs="Times New Roman"/>
          <w:szCs w:val="24"/>
        </w:rPr>
        <w:t>καταργείται</w:t>
      </w:r>
      <w:r w:rsidRPr="00FF26FB">
        <w:rPr>
          <w:rFonts w:eastAsia="Times New Roman" w:cs="Times New Roman"/>
          <w:szCs w:val="24"/>
        </w:rPr>
        <w:t xml:space="preserve"> το αυτόφωρο</w:t>
      </w:r>
      <w:r>
        <w:rPr>
          <w:rFonts w:eastAsia="Times New Roman" w:cs="Times New Roman"/>
          <w:szCs w:val="24"/>
        </w:rPr>
        <w:t xml:space="preserve"> για</w:t>
      </w:r>
      <w:r w:rsidRPr="00FF26FB">
        <w:rPr>
          <w:rFonts w:eastAsia="Times New Roman" w:cs="Times New Roman"/>
          <w:szCs w:val="24"/>
        </w:rPr>
        <w:t xml:space="preserve"> </w:t>
      </w:r>
      <w:r>
        <w:rPr>
          <w:rFonts w:eastAsia="Times New Roman" w:cs="Times New Roman"/>
          <w:szCs w:val="24"/>
        </w:rPr>
        <w:t>τα δια του Τ</w:t>
      </w:r>
      <w:r w:rsidRPr="00FF26FB">
        <w:rPr>
          <w:rFonts w:eastAsia="Times New Roman" w:cs="Times New Roman"/>
          <w:szCs w:val="24"/>
        </w:rPr>
        <w:t xml:space="preserve">ύπου τελούμενα </w:t>
      </w:r>
      <w:r>
        <w:rPr>
          <w:rFonts w:eastAsia="Times New Roman" w:cs="Times New Roman"/>
          <w:szCs w:val="24"/>
        </w:rPr>
        <w:t>αδικήματα των άρθρων</w:t>
      </w:r>
      <w:r w:rsidRPr="00FF26FB">
        <w:rPr>
          <w:rFonts w:eastAsia="Times New Roman" w:cs="Times New Roman"/>
          <w:szCs w:val="24"/>
        </w:rPr>
        <w:t xml:space="preserve"> 361</w:t>
      </w:r>
      <w:r>
        <w:rPr>
          <w:rFonts w:eastAsia="Times New Roman" w:cs="Times New Roman"/>
          <w:szCs w:val="24"/>
        </w:rPr>
        <w:t>,</w:t>
      </w:r>
      <w:r w:rsidRPr="00FF26FB">
        <w:rPr>
          <w:rFonts w:eastAsia="Times New Roman" w:cs="Times New Roman"/>
          <w:szCs w:val="24"/>
        </w:rPr>
        <w:t xml:space="preserve"> 362</w:t>
      </w:r>
      <w:r>
        <w:rPr>
          <w:rFonts w:eastAsia="Times New Roman" w:cs="Times New Roman"/>
          <w:szCs w:val="24"/>
        </w:rPr>
        <w:t>,</w:t>
      </w:r>
      <w:r w:rsidRPr="00FF26FB">
        <w:rPr>
          <w:rFonts w:eastAsia="Times New Roman" w:cs="Times New Roman"/>
          <w:szCs w:val="24"/>
        </w:rPr>
        <w:t xml:space="preserve"> 363</w:t>
      </w:r>
      <w:r>
        <w:rPr>
          <w:rFonts w:eastAsia="Times New Roman" w:cs="Times New Roman"/>
          <w:szCs w:val="24"/>
        </w:rPr>
        <w:t>, δηλαδή για εξύβριση, δυσφήμιση και συκοφαντική δυσφήμιση.</w:t>
      </w:r>
      <w:r>
        <w:rPr>
          <w:rFonts w:eastAsia="Times New Roman" w:cs="Times New Roman"/>
          <w:szCs w:val="24"/>
        </w:rPr>
        <w:t xml:space="preserve"> </w:t>
      </w:r>
      <w:r>
        <w:rPr>
          <w:rFonts w:eastAsia="Times New Roman"/>
          <w:szCs w:val="24"/>
        </w:rPr>
        <w:t xml:space="preserve">Και κρατά και μία επιφύλαξη εισαγγελικής αρμοδιότητας, εκτός αν οι εισαγγελείς κρίνουν διαφορετικά </w:t>
      </w:r>
      <w:r>
        <w:rPr>
          <w:rFonts w:eastAsia="Times New Roman"/>
          <w:szCs w:val="24"/>
        </w:rPr>
        <w:t>ενόψει συνθηκών κ.λπ</w:t>
      </w:r>
      <w:r>
        <w:rPr>
          <w:rFonts w:eastAsia="Times New Roman"/>
          <w:szCs w:val="24"/>
        </w:rPr>
        <w:t>.</w:t>
      </w:r>
      <w:r>
        <w:rPr>
          <w:rFonts w:eastAsia="Times New Roman"/>
          <w:szCs w:val="24"/>
        </w:rPr>
        <w:t xml:space="preserve">. Για να κρατηθεί έτσι όπως είναι, μπορώ να το δικαιολογήσω μόνο ως σχέση γενικής διάταξης το 242/2, κύριε Υπουργέ, και μίας ειδικής διάταξης η οποία κατισχύει με αυτό που εισάγεται με το </w:t>
      </w:r>
      <w:r w:rsidRPr="00CE11C4">
        <w:rPr>
          <w:rFonts w:eastAsia="Times New Roman"/>
          <w:color w:val="212121"/>
          <w:szCs w:val="24"/>
        </w:rPr>
        <w:t>417</w:t>
      </w:r>
      <w:r>
        <w:rPr>
          <w:rFonts w:eastAsia="Times New Roman"/>
          <w:color w:val="212121"/>
          <w:szCs w:val="24"/>
        </w:rPr>
        <w:t xml:space="preserve">, </w:t>
      </w:r>
      <w:r w:rsidRPr="00CE11C4">
        <w:rPr>
          <w:rFonts w:eastAsia="Times New Roman"/>
          <w:color w:val="212121"/>
          <w:szCs w:val="24"/>
        </w:rPr>
        <w:t>διότι εννοιολογικά είναι σίγουρο ότι έχουν</w:t>
      </w:r>
      <w:r w:rsidRPr="00CE11C4">
        <w:rPr>
          <w:rFonts w:eastAsia="Times New Roman"/>
          <w:color w:val="212121"/>
          <w:szCs w:val="24"/>
        </w:rPr>
        <w:t xml:space="preserve"> μία αντίθεση μεταξύ </w:t>
      </w:r>
      <w:r>
        <w:rPr>
          <w:rFonts w:eastAsia="Times New Roman"/>
          <w:color w:val="212121"/>
          <w:szCs w:val="24"/>
        </w:rPr>
        <w:t xml:space="preserve">τους. </w:t>
      </w:r>
    </w:p>
    <w:p w14:paraId="69A55F76" w14:textId="77777777" w:rsidR="00C9651F" w:rsidRDefault="002D2592">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lastRenderedPageBreak/>
        <w:t xml:space="preserve">Άρα, αν </w:t>
      </w:r>
      <w:r w:rsidRPr="00CE11C4">
        <w:rPr>
          <w:rFonts w:eastAsia="Times New Roman"/>
          <w:color w:val="212121"/>
          <w:szCs w:val="24"/>
        </w:rPr>
        <w:t xml:space="preserve">η τελεολογία </w:t>
      </w:r>
      <w:r>
        <w:rPr>
          <w:rFonts w:eastAsia="Times New Roman"/>
          <w:color w:val="212121"/>
          <w:szCs w:val="24"/>
        </w:rPr>
        <w:t xml:space="preserve">της διάταξής του είναι αυτή, η </w:t>
      </w:r>
      <w:r w:rsidRPr="00CE11C4">
        <w:rPr>
          <w:rFonts w:eastAsia="Times New Roman"/>
          <w:color w:val="212121"/>
          <w:szCs w:val="24"/>
        </w:rPr>
        <w:t xml:space="preserve">γενική και </w:t>
      </w:r>
      <w:r>
        <w:rPr>
          <w:rFonts w:eastAsia="Times New Roman"/>
          <w:color w:val="212121"/>
          <w:szCs w:val="24"/>
        </w:rPr>
        <w:t xml:space="preserve">η </w:t>
      </w:r>
      <w:r w:rsidRPr="00CE11C4">
        <w:rPr>
          <w:rFonts w:eastAsia="Times New Roman"/>
          <w:color w:val="212121"/>
          <w:szCs w:val="24"/>
        </w:rPr>
        <w:t>ειδική διάταξη</w:t>
      </w:r>
      <w:r>
        <w:rPr>
          <w:rFonts w:eastAsia="Times New Roman"/>
          <w:color w:val="212121"/>
          <w:szCs w:val="24"/>
        </w:rPr>
        <w:t>,</w:t>
      </w:r>
      <w:r w:rsidRPr="00CE11C4">
        <w:rPr>
          <w:rFonts w:eastAsia="Times New Roman"/>
          <w:color w:val="212121"/>
          <w:szCs w:val="24"/>
        </w:rPr>
        <w:t xml:space="preserve"> κατισχύει </w:t>
      </w:r>
      <w:r>
        <w:rPr>
          <w:rFonts w:eastAsia="Times New Roman"/>
          <w:color w:val="212121"/>
          <w:szCs w:val="24"/>
        </w:rPr>
        <w:t xml:space="preserve">η ειδική, παρ’ ότι </w:t>
      </w:r>
      <w:r w:rsidRPr="00CE11C4">
        <w:rPr>
          <w:rFonts w:eastAsia="Times New Roman"/>
          <w:color w:val="212121"/>
          <w:szCs w:val="24"/>
        </w:rPr>
        <w:t xml:space="preserve">θεωρώ ότι δεν είναι και </w:t>
      </w:r>
      <w:r>
        <w:rPr>
          <w:rFonts w:eastAsia="Times New Roman"/>
          <w:color w:val="212121"/>
          <w:szCs w:val="24"/>
        </w:rPr>
        <w:t>άστοχες οι παρατηρήσεις που έχουν</w:t>
      </w:r>
      <w:r w:rsidRPr="00CE11C4">
        <w:rPr>
          <w:rFonts w:eastAsia="Times New Roman"/>
          <w:color w:val="212121"/>
          <w:szCs w:val="24"/>
        </w:rPr>
        <w:t xml:space="preserve"> </w:t>
      </w:r>
      <w:r>
        <w:rPr>
          <w:rFonts w:eastAsia="Times New Roman"/>
          <w:color w:val="212121"/>
          <w:szCs w:val="24"/>
        </w:rPr>
        <w:t xml:space="preserve">λεχθεί. </w:t>
      </w:r>
    </w:p>
    <w:p w14:paraId="69A55F77" w14:textId="77777777" w:rsidR="00C9651F" w:rsidRDefault="002D2592">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Και ένα τελευταίο κυρίως για</w:t>
      </w:r>
      <w:r w:rsidRPr="00CE11C4">
        <w:rPr>
          <w:rFonts w:eastAsia="Times New Roman"/>
          <w:color w:val="212121"/>
          <w:szCs w:val="24"/>
        </w:rPr>
        <w:t xml:space="preserve"> τους νομικούς</w:t>
      </w:r>
      <w:r>
        <w:rPr>
          <w:rFonts w:eastAsia="Times New Roman"/>
          <w:color w:val="212121"/>
          <w:szCs w:val="24"/>
        </w:rPr>
        <w:t>: Γ</w:t>
      </w:r>
      <w:r w:rsidRPr="00CE11C4">
        <w:rPr>
          <w:rFonts w:eastAsia="Times New Roman"/>
          <w:color w:val="212121"/>
          <w:szCs w:val="24"/>
        </w:rPr>
        <w:t>ια πρώ</w:t>
      </w:r>
      <w:r w:rsidRPr="00CE11C4">
        <w:rPr>
          <w:rFonts w:eastAsia="Times New Roman"/>
          <w:color w:val="212121"/>
          <w:szCs w:val="24"/>
        </w:rPr>
        <w:t xml:space="preserve">τη φορά </w:t>
      </w:r>
      <w:r>
        <w:rPr>
          <w:rFonts w:eastAsia="Times New Roman"/>
          <w:color w:val="212121"/>
          <w:szCs w:val="24"/>
        </w:rPr>
        <w:t xml:space="preserve">-και </w:t>
      </w:r>
      <w:r w:rsidRPr="00CE11C4">
        <w:rPr>
          <w:rFonts w:eastAsia="Times New Roman"/>
          <w:color w:val="212121"/>
          <w:szCs w:val="24"/>
        </w:rPr>
        <w:t xml:space="preserve">μας ξενίζει </w:t>
      </w:r>
      <w:r>
        <w:rPr>
          <w:rFonts w:eastAsia="Times New Roman"/>
          <w:color w:val="212121"/>
          <w:szCs w:val="24"/>
        </w:rPr>
        <w:t xml:space="preserve">ως δικηγόρους, πρέπει να </w:t>
      </w:r>
      <w:r w:rsidRPr="00CE11C4">
        <w:rPr>
          <w:rFonts w:eastAsia="Times New Roman"/>
          <w:color w:val="212121"/>
          <w:szCs w:val="24"/>
        </w:rPr>
        <w:t>το ομολογήσω</w:t>
      </w:r>
      <w:r>
        <w:rPr>
          <w:rFonts w:eastAsia="Times New Roman"/>
          <w:color w:val="212121"/>
          <w:szCs w:val="24"/>
        </w:rPr>
        <w:t>-</w:t>
      </w:r>
      <w:r w:rsidRPr="00CE11C4">
        <w:rPr>
          <w:rFonts w:eastAsia="Times New Roman"/>
          <w:color w:val="212121"/>
          <w:szCs w:val="24"/>
        </w:rPr>
        <w:t xml:space="preserve"> </w:t>
      </w:r>
      <w:r>
        <w:rPr>
          <w:rFonts w:eastAsia="Times New Roman"/>
          <w:color w:val="212121"/>
          <w:szCs w:val="24"/>
        </w:rPr>
        <w:t>σ</w:t>
      </w:r>
      <w:r w:rsidRPr="00CE11C4">
        <w:rPr>
          <w:rFonts w:eastAsia="Times New Roman"/>
          <w:color w:val="212121"/>
          <w:szCs w:val="24"/>
        </w:rPr>
        <w:t>το 366</w:t>
      </w:r>
      <w:r>
        <w:rPr>
          <w:rFonts w:eastAsia="Times New Roman"/>
          <w:color w:val="212121"/>
          <w:szCs w:val="24"/>
        </w:rPr>
        <w:t>,</w:t>
      </w:r>
      <w:r w:rsidRPr="00CE11C4">
        <w:rPr>
          <w:rFonts w:eastAsia="Times New Roman"/>
          <w:color w:val="212121"/>
          <w:szCs w:val="24"/>
        </w:rPr>
        <w:t xml:space="preserve"> που είναι η κατακλείδα των διατάξεων των εγκλημάτων κατά της τιμής</w:t>
      </w:r>
      <w:r>
        <w:rPr>
          <w:rFonts w:eastAsia="Times New Roman"/>
          <w:color w:val="212121"/>
          <w:szCs w:val="24"/>
        </w:rPr>
        <w:t>, εισαγόταν ένα αμάχητο</w:t>
      </w:r>
      <w:r w:rsidRPr="00CE11C4">
        <w:rPr>
          <w:rFonts w:eastAsia="Times New Roman"/>
          <w:color w:val="212121"/>
          <w:szCs w:val="24"/>
        </w:rPr>
        <w:t xml:space="preserve"> τεκμήριο</w:t>
      </w:r>
      <w:r>
        <w:rPr>
          <w:rFonts w:eastAsia="Times New Roman"/>
          <w:color w:val="212121"/>
          <w:szCs w:val="24"/>
        </w:rPr>
        <w:t xml:space="preserve">. </w:t>
      </w:r>
      <w:r w:rsidRPr="002635AF">
        <w:rPr>
          <w:rFonts w:eastAsia="Times New Roman"/>
          <w:color w:val="212121"/>
          <w:szCs w:val="24"/>
        </w:rPr>
        <w:t>Το είπε ο κ. Βορίδης δηλαδή, αν πεις κλέφτη εμένα και εγώ πάω να δικαστώ και πιαστώ</w:t>
      </w:r>
      <w:r w:rsidRPr="002635AF">
        <w:rPr>
          <w:rFonts w:eastAsia="Times New Roman"/>
          <w:color w:val="212121"/>
          <w:szCs w:val="24"/>
        </w:rPr>
        <w:t xml:space="preserve"> ως κλέφτης και μετά έρθεις να με δικάσεις για συκοφαντική δυσφήμιση για το αν είμαι κλέφτης, υπάρχει δυνατότητα το δικαστήριο σύμφωνα με το δεδικασμένο να πει ότι είμαι κλέφτης; Αυτό πραγματικά αναδεικνύει όλη την εμπειρία που έχουμε ως μάχιμοι δικηγόροι.</w:t>
      </w:r>
      <w:r>
        <w:rPr>
          <w:rFonts w:eastAsia="Times New Roman"/>
          <w:color w:val="212121"/>
          <w:szCs w:val="24"/>
        </w:rPr>
        <w:t xml:space="preserve"> Όμως,</w:t>
      </w:r>
      <w:r w:rsidRPr="00CE11C4">
        <w:rPr>
          <w:rFonts w:eastAsia="Times New Roman"/>
          <w:color w:val="212121"/>
          <w:szCs w:val="24"/>
        </w:rPr>
        <w:t xml:space="preserve"> δυστυχώς</w:t>
      </w:r>
      <w:r>
        <w:rPr>
          <w:rFonts w:eastAsia="Times New Roman"/>
          <w:color w:val="212121"/>
          <w:szCs w:val="24"/>
        </w:rPr>
        <w:t xml:space="preserve">, η </w:t>
      </w:r>
      <w:r>
        <w:rPr>
          <w:rFonts w:eastAsia="Times New Roman"/>
          <w:color w:val="212121"/>
          <w:szCs w:val="24"/>
        </w:rPr>
        <w:t xml:space="preserve">οδηγία </w:t>
      </w:r>
      <w:r>
        <w:rPr>
          <w:rFonts w:eastAsia="Times New Roman"/>
          <w:color w:val="212121"/>
          <w:szCs w:val="24"/>
        </w:rPr>
        <w:t>μά</w:t>
      </w:r>
      <w:r w:rsidRPr="00CE11C4">
        <w:rPr>
          <w:rFonts w:eastAsia="Times New Roman"/>
          <w:color w:val="212121"/>
          <w:szCs w:val="24"/>
        </w:rPr>
        <w:t xml:space="preserve">ς επιβάλλει να </w:t>
      </w:r>
      <w:r>
        <w:rPr>
          <w:rFonts w:eastAsia="Times New Roman"/>
          <w:color w:val="212121"/>
          <w:szCs w:val="24"/>
        </w:rPr>
        <w:t>καταργήσουμε όλα τα</w:t>
      </w:r>
      <w:r w:rsidRPr="00CE11C4">
        <w:rPr>
          <w:rFonts w:eastAsia="Times New Roman"/>
          <w:color w:val="212121"/>
          <w:szCs w:val="24"/>
        </w:rPr>
        <w:t xml:space="preserve"> αμάχητα τεκμήρια</w:t>
      </w:r>
      <w:r>
        <w:rPr>
          <w:rFonts w:eastAsia="Times New Roman"/>
          <w:color w:val="212121"/>
          <w:szCs w:val="24"/>
        </w:rPr>
        <w:t>.</w:t>
      </w:r>
    </w:p>
    <w:p w14:paraId="69A55F78" w14:textId="77777777" w:rsidR="00C9651F" w:rsidRDefault="002D2592">
      <w:pPr>
        <w:tabs>
          <w:tab w:val="left" w:pos="2738"/>
          <w:tab w:val="center" w:pos="4753"/>
          <w:tab w:val="left" w:pos="5723"/>
        </w:tabs>
        <w:spacing w:line="600" w:lineRule="auto"/>
        <w:ind w:firstLine="720"/>
        <w:jc w:val="both"/>
        <w:rPr>
          <w:rFonts w:eastAsia="Times New Roman"/>
          <w:color w:val="212121"/>
          <w:szCs w:val="24"/>
        </w:rPr>
      </w:pPr>
      <w:r w:rsidRPr="00CE11C4">
        <w:rPr>
          <w:rFonts w:eastAsia="Times New Roman"/>
          <w:color w:val="212121"/>
          <w:szCs w:val="24"/>
        </w:rPr>
        <w:t>Εγώ</w:t>
      </w:r>
      <w:r>
        <w:rPr>
          <w:rFonts w:eastAsia="Times New Roman"/>
          <w:color w:val="212121"/>
          <w:szCs w:val="24"/>
        </w:rPr>
        <w:t>, κύριε Π</w:t>
      </w:r>
      <w:r w:rsidRPr="00CE11C4">
        <w:rPr>
          <w:rFonts w:eastAsia="Times New Roman"/>
          <w:color w:val="212121"/>
          <w:szCs w:val="24"/>
        </w:rPr>
        <w:t>ρόεδρε</w:t>
      </w:r>
      <w:r>
        <w:rPr>
          <w:rFonts w:eastAsia="Times New Roman"/>
          <w:color w:val="212121"/>
          <w:szCs w:val="24"/>
        </w:rPr>
        <w:t xml:space="preserve">, </w:t>
      </w:r>
      <w:r w:rsidRPr="00CE11C4">
        <w:rPr>
          <w:rFonts w:eastAsia="Times New Roman"/>
          <w:color w:val="212121"/>
          <w:szCs w:val="24"/>
        </w:rPr>
        <w:t>αυτό που εισάγεται</w:t>
      </w:r>
      <w:r>
        <w:rPr>
          <w:rFonts w:eastAsia="Times New Roman"/>
          <w:color w:val="212121"/>
          <w:szCs w:val="24"/>
        </w:rPr>
        <w:t xml:space="preserve"> πλέον, η κατάργηση του 366, του</w:t>
      </w:r>
      <w:r w:rsidRPr="00CE11C4">
        <w:rPr>
          <w:rFonts w:eastAsia="Times New Roman"/>
          <w:color w:val="212121"/>
          <w:szCs w:val="24"/>
        </w:rPr>
        <w:t xml:space="preserve"> </w:t>
      </w:r>
      <w:r>
        <w:rPr>
          <w:rFonts w:eastAsia="Times New Roman"/>
          <w:color w:val="212121"/>
          <w:szCs w:val="24"/>
        </w:rPr>
        <w:t xml:space="preserve">αμαχητί τεκμηρίου, το εκλαμβάνω ως εξής: Είναι μαχητό υπό την έννοια </w:t>
      </w:r>
      <w:r w:rsidRPr="00CE11C4">
        <w:rPr>
          <w:rFonts w:eastAsia="Times New Roman"/>
          <w:color w:val="212121"/>
          <w:szCs w:val="24"/>
        </w:rPr>
        <w:t xml:space="preserve">ότι </w:t>
      </w:r>
      <w:r>
        <w:rPr>
          <w:rFonts w:eastAsia="Times New Roman"/>
          <w:color w:val="212121"/>
          <w:szCs w:val="24"/>
        </w:rPr>
        <w:t>θα αναδειχθούν καινούργια στοιχ</w:t>
      </w:r>
      <w:r>
        <w:rPr>
          <w:rFonts w:eastAsia="Times New Roman"/>
          <w:color w:val="212121"/>
          <w:szCs w:val="24"/>
        </w:rPr>
        <w:t xml:space="preserve">εία, τα οποία δεν ήταν σε γνώση του δικαστηρίου που δίκασε την κύρια υπόθεση. Διαφορετικά δεν νοείται, δεν γίνεται. </w:t>
      </w:r>
    </w:p>
    <w:p w14:paraId="69A55F79" w14:textId="77777777" w:rsidR="00C9651F" w:rsidRDefault="002D2592">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lastRenderedPageBreak/>
        <w:t>Εδώ</w:t>
      </w:r>
      <w:r w:rsidRPr="00CE11C4">
        <w:rPr>
          <w:rFonts w:eastAsia="Times New Roman"/>
          <w:color w:val="212121"/>
          <w:szCs w:val="24"/>
        </w:rPr>
        <w:t xml:space="preserve"> φανταστείτε ότι </w:t>
      </w:r>
      <w:r>
        <w:rPr>
          <w:rFonts w:eastAsia="Times New Roman"/>
          <w:color w:val="212121"/>
          <w:szCs w:val="24"/>
        </w:rPr>
        <w:t>αν έχουμε νέα στοιχεία, μέχρι και επανάληψη της διαδικασίας μπορούμε να κάνουμε. Άρα, εκεί δεν μπορεί να έχουμε μία αμε</w:t>
      </w:r>
      <w:r>
        <w:rPr>
          <w:rFonts w:eastAsia="Times New Roman"/>
          <w:color w:val="212121"/>
          <w:szCs w:val="24"/>
        </w:rPr>
        <w:t xml:space="preserve">τάκλητη απόφαση για ένα άλφα γεγονός και να το ανατρέπει μία δεύτερη. Άρα, το μαχητό το κατανοώ, το καταλαβαίνω στα πλαίσια της φιλοσοφίας της </w:t>
      </w:r>
      <w:r>
        <w:rPr>
          <w:rFonts w:eastAsia="Times New Roman"/>
          <w:color w:val="212121"/>
          <w:szCs w:val="24"/>
        </w:rPr>
        <w:t xml:space="preserve">οδηγίας </w:t>
      </w:r>
      <w:r w:rsidRPr="00CE11C4">
        <w:rPr>
          <w:rFonts w:eastAsia="Times New Roman"/>
          <w:color w:val="212121"/>
          <w:szCs w:val="24"/>
        </w:rPr>
        <w:t>343</w:t>
      </w:r>
      <w:r>
        <w:rPr>
          <w:rFonts w:eastAsia="Times New Roman"/>
          <w:color w:val="212121"/>
          <w:szCs w:val="24"/>
        </w:rPr>
        <w:t>,</w:t>
      </w:r>
      <w:r w:rsidRPr="00CE11C4">
        <w:rPr>
          <w:rFonts w:eastAsia="Times New Roman"/>
          <w:color w:val="212121"/>
          <w:szCs w:val="24"/>
        </w:rPr>
        <w:t xml:space="preserve"> υπό την έννοια ότι για να </w:t>
      </w:r>
      <w:r>
        <w:rPr>
          <w:rFonts w:eastAsia="Times New Roman"/>
          <w:color w:val="212121"/>
          <w:szCs w:val="24"/>
        </w:rPr>
        <w:t>γίνει μαχητό το τεκμήριο, θα έχουμε νέα στοιχεία, πρ</w:t>
      </w:r>
      <w:r w:rsidRPr="00CE11C4">
        <w:rPr>
          <w:rFonts w:eastAsia="Times New Roman"/>
          <w:color w:val="212121"/>
          <w:szCs w:val="24"/>
        </w:rPr>
        <w:t>οφανώς</w:t>
      </w:r>
      <w:r>
        <w:rPr>
          <w:rFonts w:eastAsia="Times New Roman"/>
          <w:color w:val="212121"/>
          <w:szCs w:val="24"/>
        </w:rPr>
        <w:t>. Δ</w:t>
      </w:r>
      <w:r w:rsidRPr="00CE11C4">
        <w:rPr>
          <w:rFonts w:eastAsia="Times New Roman"/>
          <w:color w:val="212121"/>
          <w:szCs w:val="24"/>
        </w:rPr>
        <w:t xml:space="preserve">εν μπορεί </w:t>
      </w:r>
      <w:r>
        <w:rPr>
          <w:rFonts w:eastAsia="Times New Roman"/>
          <w:color w:val="212121"/>
          <w:szCs w:val="24"/>
        </w:rPr>
        <w:t xml:space="preserve">να </w:t>
      </w:r>
      <w:r>
        <w:rPr>
          <w:rFonts w:eastAsia="Times New Roman"/>
          <w:color w:val="212121"/>
          <w:szCs w:val="24"/>
        </w:rPr>
        <w:t>είναι τα</w:t>
      </w:r>
      <w:r w:rsidRPr="00CE11C4">
        <w:rPr>
          <w:rFonts w:eastAsia="Times New Roman"/>
          <w:color w:val="212121"/>
          <w:szCs w:val="24"/>
        </w:rPr>
        <w:t xml:space="preserve"> ίδια στοιχεία </w:t>
      </w:r>
      <w:r>
        <w:rPr>
          <w:rFonts w:eastAsia="Times New Roman"/>
          <w:color w:val="212121"/>
          <w:szCs w:val="24"/>
        </w:rPr>
        <w:t>της δικογραφίας που έχει δικαστεί και έχουμε αμετάκλητη απόφαση.</w:t>
      </w:r>
      <w:r w:rsidRPr="00CE11C4">
        <w:rPr>
          <w:rFonts w:eastAsia="Times New Roman"/>
          <w:color w:val="212121"/>
          <w:szCs w:val="24"/>
        </w:rPr>
        <w:t xml:space="preserve"> Αυτό εννοείται</w:t>
      </w:r>
      <w:r>
        <w:rPr>
          <w:rFonts w:eastAsia="Times New Roman"/>
          <w:color w:val="212121"/>
          <w:szCs w:val="24"/>
        </w:rPr>
        <w:t>.</w:t>
      </w:r>
      <w:r w:rsidRPr="00CE11C4">
        <w:rPr>
          <w:rFonts w:eastAsia="Times New Roman"/>
          <w:color w:val="212121"/>
          <w:szCs w:val="24"/>
        </w:rPr>
        <w:t xml:space="preserve"> </w:t>
      </w:r>
    </w:p>
    <w:p w14:paraId="69A55F7A" w14:textId="77777777" w:rsidR="00C9651F" w:rsidRDefault="002D2592">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Ό</w:t>
      </w:r>
      <w:r w:rsidRPr="00CE11C4">
        <w:rPr>
          <w:rFonts w:eastAsia="Times New Roman"/>
          <w:color w:val="212121"/>
          <w:szCs w:val="24"/>
        </w:rPr>
        <w:t xml:space="preserve">λες οι διατάξεις </w:t>
      </w:r>
      <w:r>
        <w:rPr>
          <w:rFonts w:eastAsia="Times New Roman"/>
          <w:color w:val="212121"/>
          <w:szCs w:val="24"/>
        </w:rPr>
        <w:t xml:space="preserve">οι οποίες περιλαμβάνονται στο Ε΄ και ΣΤ΄ Κεφάλαιο -σας το είπε και ο Υπουργός στις </w:t>
      </w:r>
      <w:r>
        <w:rPr>
          <w:rFonts w:eastAsia="Times New Roman"/>
          <w:color w:val="212121"/>
          <w:szCs w:val="24"/>
        </w:rPr>
        <w:t>ε</w:t>
      </w:r>
      <w:r w:rsidRPr="00CE11C4">
        <w:rPr>
          <w:rFonts w:eastAsia="Times New Roman"/>
          <w:color w:val="212121"/>
          <w:szCs w:val="24"/>
        </w:rPr>
        <w:t>πιτροπές</w:t>
      </w:r>
      <w:r>
        <w:rPr>
          <w:rFonts w:eastAsia="Times New Roman"/>
          <w:color w:val="212121"/>
          <w:szCs w:val="24"/>
        </w:rPr>
        <w:t>, το επανέλαβε και σήμερα-</w:t>
      </w:r>
      <w:r w:rsidRPr="00CE11C4">
        <w:rPr>
          <w:rFonts w:eastAsia="Times New Roman"/>
          <w:color w:val="212121"/>
          <w:szCs w:val="24"/>
        </w:rPr>
        <w:t xml:space="preserve"> </w:t>
      </w:r>
      <w:r>
        <w:rPr>
          <w:rFonts w:eastAsia="Times New Roman"/>
          <w:color w:val="212121"/>
          <w:szCs w:val="24"/>
        </w:rPr>
        <w:t>είναι αιτήματα</w:t>
      </w:r>
      <w:r>
        <w:rPr>
          <w:rFonts w:eastAsia="Times New Roman"/>
          <w:color w:val="212121"/>
          <w:szCs w:val="24"/>
        </w:rPr>
        <w:t xml:space="preserve"> του </w:t>
      </w:r>
      <w:r>
        <w:rPr>
          <w:rFonts w:eastAsia="Times New Roman"/>
          <w:color w:val="212121"/>
          <w:szCs w:val="24"/>
        </w:rPr>
        <w:t>δ</w:t>
      </w:r>
      <w:r w:rsidRPr="00CE11C4">
        <w:rPr>
          <w:rFonts w:eastAsia="Times New Roman"/>
          <w:color w:val="212121"/>
          <w:szCs w:val="24"/>
        </w:rPr>
        <w:t xml:space="preserve">ικηγορικού </w:t>
      </w:r>
      <w:r>
        <w:rPr>
          <w:rFonts w:eastAsia="Times New Roman"/>
          <w:color w:val="212121"/>
          <w:szCs w:val="24"/>
        </w:rPr>
        <w:t xml:space="preserve">Σώματος και διατάξεις που επιλύουν κατεπείγοντα ζητήματα. Ωραία, είναι μια κακή νομοθέτηση. Το </w:t>
      </w:r>
      <w:r w:rsidRPr="00CE11C4">
        <w:rPr>
          <w:rFonts w:eastAsia="Times New Roman"/>
          <w:color w:val="212121"/>
          <w:szCs w:val="24"/>
        </w:rPr>
        <w:t>πιστεύω και εγώ</w:t>
      </w:r>
      <w:r>
        <w:rPr>
          <w:rFonts w:eastAsia="Times New Roman"/>
          <w:color w:val="212121"/>
          <w:szCs w:val="24"/>
        </w:rPr>
        <w:t>. Κ</w:t>
      </w:r>
      <w:r w:rsidRPr="00CE11C4">
        <w:rPr>
          <w:rFonts w:eastAsia="Times New Roman"/>
          <w:color w:val="212121"/>
          <w:szCs w:val="24"/>
        </w:rPr>
        <w:t>οιτάξτε</w:t>
      </w:r>
      <w:r>
        <w:rPr>
          <w:rFonts w:eastAsia="Times New Roman"/>
          <w:color w:val="212121"/>
          <w:szCs w:val="24"/>
        </w:rPr>
        <w:t xml:space="preserve">, όμως, η κακή νομοθέτηση πρέπει να υποχωρήσει, όταν έχουν </w:t>
      </w:r>
      <w:r w:rsidRPr="00CE11C4">
        <w:rPr>
          <w:rFonts w:eastAsia="Times New Roman"/>
          <w:color w:val="212121"/>
          <w:szCs w:val="24"/>
        </w:rPr>
        <w:t xml:space="preserve">κατεπείγοντα χαρακτήρα και </w:t>
      </w:r>
      <w:r>
        <w:rPr>
          <w:rFonts w:eastAsia="Times New Roman"/>
          <w:color w:val="212121"/>
          <w:szCs w:val="24"/>
        </w:rPr>
        <w:t>επιλύουν</w:t>
      </w:r>
      <w:r w:rsidRPr="00CE11C4">
        <w:rPr>
          <w:rFonts w:eastAsia="Times New Roman"/>
          <w:color w:val="212121"/>
          <w:szCs w:val="24"/>
        </w:rPr>
        <w:t xml:space="preserve"> ζητήματα </w:t>
      </w:r>
      <w:r>
        <w:rPr>
          <w:rFonts w:eastAsia="Times New Roman"/>
          <w:color w:val="212121"/>
          <w:szCs w:val="24"/>
        </w:rPr>
        <w:t xml:space="preserve">και είναι ζώσα </w:t>
      </w:r>
      <w:r>
        <w:rPr>
          <w:rFonts w:eastAsia="Times New Roman"/>
          <w:color w:val="212121"/>
          <w:szCs w:val="24"/>
        </w:rPr>
        <w:t>η πραγματικότητα. Τ</w:t>
      </w:r>
      <w:r w:rsidRPr="00CE11C4">
        <w:rPr>
          <w:rFonts w:eastAsia="Times New Roman"/>
          <w:color w:val="212121"/>
          <w:szCs w:val="24"/>
        </w:rPr>
        <w:t>ι θα κάνουμε</w:t>
      </w:r>
      <w:r>
        <w:rPr>
          <w:rFonts w:eastAsia="Times New Roman"/>
          <w:color w:val="212121"/>
          <w:szCs w:val="24"/>
        </w:rPr>
        <w:t>,</w:t>
      </w:r>
      <w:r w:rsidRPr="00CE11C4">
        <w:rPr>
          <w:rFonts w:eastAsia="Times New Roman"/>
          <w:color w:val="212121"/>
          <w:szCs w:val="24"/>
        </w:rPr>
        <w:t xml:space="preserve"> δηλαδή</w:t>
      </w:r>
      <w:r>
        <w:rPr>
          <w:rFonts w:eastAsia="Times New Roman"/>
          <w:color w:val="212121"/>
          <w:szCs w:val="24"/>
        </w:rPr>
        <w:t>; Θα έχουμε δύο φυλακέ</w:t>
      </w:r>
      <w:r w:rsidRPr="00CE11C4">
        <w:rPr>
          <w:rFonts w:eastAsia="Times New Roman"/>
          <w:color w:val="212121"/>
          <w:szCs w:val="24"/>
        </w:rPr>
        <w:t>ς</w:t>
      </w:r>
      <w:r>
        <w:rPr>
          <w:rFonts w:eastAsia="Times New Roman"/>
          <w:color w:val="212121"/>
          <w:szCs w:val="24"/>
        </w:rPr>
        <w:t xml:space="preserve">, </w:t>
      </w:r>
      <w:r w:rsidRPr="00CE11C4">
        <w:rPr>
          <w:rFonts w:eastAsia="Times New Roman"/>
          <w:color w:val="212121"/>
          <w:szCs w:val="24"/>
        </w:rPr>
        <w:t>οι οποίες θ</w:t>
      </w:r>
      <w:r>
        <w:rPr>
          <w:rFonts w:eastAsia="Times New Roman"/>
          <w:color w:val="212121"/>
          <w:szCs w:val="24"/>
        </w:rPr>
        <w:t>α προσδιορίζουν και θα υπολογίζουν</w:t>
      </w:r>
      <w:r w:rsidRPr="00CE11C4">
        <w:rPr>
          <w:rFonts w:eastAsia="Times New Roman"/>
          <w:color w:val="212121"/>
          <w:szCs w:val="24"/>
        </w:rPr>
        <w:t xml:space="preserve"> </w:t>
      </w:r>
      <w:r>
        <w:rPr>
          <w:rFonts w:eastAsia="Times New Roman"/>
          <w:color w:val="212121"/>
          <w:szCs w:val="24"/>
        </w:rPr>
        <w:t xml:space="preserve">την έκτιση της ποινής </w:t>
      </w:r>
      <w:r w:rsidRPr="00CE11C4">
        <w:rPr>
          <w:rFonts w:eastAsia="Times New Roman"/>
          <w:color w:val="212121"/>
          <w:szCs w:val="24"/>
        </w:rPr>
        <w:t xml:space="preserve">διαφορετικά </w:t>
      </w:r>
      <w:r>
        <w:rPr>
          <w:rFonts w:eastAsia="Times New Roman"/>
          <w:color w:val="212121"/>
          <w:szCs w:val="24"/>
        </w:rPr>
        <w:t xml:space="preserve">η μία και διαφορετικά η άλλη; Δεν γίνεται! Τι θα </w:t>
      </w:r>
      <w:r>
        <w:rPr>
          <w:rFonts w:eastAsia="Times New Roman"/>
          <w:color w:val="212121"/>
          <w:szCs w:val="24"/>
        </w:rPr>
        <w:lastRenderedPageBreak/>
        <w:t xml:space="preserve">κάνουμε, αν το </w:t>
      </w:r>
      <w:r>
        <w:rPr>
          <w:rFonts w:eastAsia="Times New Roman"/>
          <w:color w:val="212121"/>
          <w:szCs w:val="24"/>
        </w:rPr>
        <w:t xml:space="preserve">δικηγορικό </w:t>
      </w:r>
      <w:r>
        <w:rPr>
          <w:rFonts w:eastAsia="Times New Roman"/>
          <w:color w:val="212121"/>
          <w:szCs w:val="24"/>
        </w:rPr>
        <w:t xml:space="preserve">Σώμα σήμερα λέει «εγώ βρίσκομαι στα όρια της χρεοκοπίας, αν δεν βάλω ένα τέλος, για να μπορώ </w:t>
      </w:r>
      <w:r w:rsidRPr="00CE11C4">
        <w:rPr>
          <w:rFonts w:eastAsia="Times New Roman"/>
          <w:color w:val="212121"/>
          <w:szCs w:val="24"/>
        </w:rPr>
        <w:t xml:space="preserve">να διατηρήσω την ηλεκτρονική διακυβέρνηση </w:t>
      </w:r>
      <w:r>
        <w:rPr>
          <w:rFonts w:eastAsia="Times New Roman"/>
          <w:color w:val="212121"/>
          <w:szCs w:val="24"/>
        </w:rPr>
        <w:t xml:space="preserve">στο πλαίσιο </w:t>
      </w:r>
      <w:r w:rsidRPr="00CE11C4">
        <w:rPr>
          <w:rFonts w:eastAsia="Times New Roman"/>
          <w:color w:val="212121"/>
          <w:szCs w:val="24"/>
        </w:rPr>
        <w:t>παροχής νομικών υπηρεσιών</w:t>
      </w:r>
      <w:r>
        <w:rPr>
          <w:rFonts w:eastAsia="Times New Roman"/>
          <w:color w:val="212121"/>
          <w:szCs w:val="24"/>
        </w:rPr>
        <w:t xml:space="preserve">;». Είναι τέτοια ζητήματα. </w:t>
      </w:r>
    </w:p>
    <w:p w14:paraId="69A55F7B" w14:textId="77777777" w:rsidR="00C9651F" w:rsidRDefault="002D2592">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Κλείνω, κύριε Πρόεδρε -δεν</w:t>
      </w:r>
      <w:r w:rsidRPr="00CE11C4">
        <w:rPr>
          <w:rFonts w:eastAsia="Times New Roman"/>
          <w:color w:val="212121"/>
          <w:szCs w:val="24"/>
        </w:rPr>
        <w:t xml:space="preserve"> είναι </w:t>
      </w:r>
      <w:r>
        <w:rPr>
          <w:rFonts w:eastAsia="Times New Roman"/>
          <w:color w:val="212121"/>
          <w:szCs w:val="24"/>
        </w:rPr>
        <w:t xml:space="preserve">εδώ ο κ. </w:t>
      </w:r>
      <w:r w:rsidRPr="00CE11C4">
        <w:rPr>
          <w:rFonts w:eastAsia="Times New Roman"/>
          <w:color w:val="212121"/>
          <w:szCs w:val="24"/>
        </w:rPr>
        <w:t>Βορίδης</w:t>
      </w:r>
      <w:r>
        <w:rPr>
          <w:rFonts w:eastAsia="Times New Roman"/>
          <w:color w:val="212121"/>
          <w:szCs w:val="24"/>
        </w:rPr>
        <w:t xml:space="preserve">- </w:t>
      </w:r>
      <w:r w:rsidRPr="00CE11C4">
        <w:rPr>
          <w:rFonts w:eastAsia="Times New Roman"/>
          <w:color w:val="212121"/>
          <w:szCs w:val="24"/>
        </w:rPr>
        <w:t>με το</w:t>
      </w:r>
      <w:r w:rsidRPr="00CE11C4">
        <w:rPr>
          <w:rFonts w:eastAsia="Times New Roman"/>
          <w:color w:val="212121"/>
          <w:szCs w:val="24"/>
        </w:rPr>
        <w:t xml:space="preserve"> θέμα του σωφρονιστικού</w:t>
      </w:r>
      <w:r>
        <w:rPr>
          <w:rFonts w:eastAsia="Times New Roman"/>
          <w:color w:val="212121"/>
          <w:szCs w:val="24"/>
        </w:rPr>
        <w:t>. Ήταν λίγο αυστηρός. Ουσιαστικά επρόκειτο για μία α</w:t>
      </w:r>
      <w:r w:rsidRPr="00CE11C4">
        <w:rPr>
          <w:rFonts w:eastAsia="Times New Roman"/>
          <w:color w:val="212121"/>
          <w:szCs w:val="24"/>
        </w:rPr>
        <w:t>ναγγελία προαναγγελθέντος θανάτου του σωφρονιστικού συστήματος</w:t>
      </w:r>
      <w:r>
        <w:rPr>
          <w:rFonts w:eastAsia="Times New Roman"/>
          <w:color w:val="212121"/>
          <w:szCs w:val="24"/>
        </w:rPr>
        <w:t>. Αυτό έκανε, διότι είπε ότι εκείνος θα μπορούσε</w:t>
      </w:r>
      <w:r w:rsidRPr="00CE11C4">
        <w:rPr>
          <w:rFonts w:eastAsia="Times New Roman"/>
          <w:color w:val="212121"/>
          <w:szCs w:val="24"/>
        </w:rPr>
        <w:t xml:space="preserve"> </w:t>
      </w:r>
      <w:r>
        <w:rPr>
          <w:rFonts w:eastAsia="Times New Roman"/>
          <w:color w:val="212121"/>
          <w:szCs w:val="24"/>
        </w:rPr>
        <w:t>να συζητήσει την υφ’ όρον απόλυση όχι έτσι αποσπασματικά, αλλά με</w:t>
      </w:r>
      <w:r w:rsidRPr="00CE11C4">
        <w:rPr>
          <w:rFonts w:eastAsia="Times New Roman"/>
          <w:color w:val="212121"/>
          <w:szCs w:val="24"/>
        </w:rPr>
        <w:t xml:space="preserve"> μία </w:t>
      </w:r>
      <w:r w:rsidRPr="00CE11C4">
        <w:rPr>
          <w:rFonts w:eastAsia="Times New Roman"/>
          <w:color w:val="212121"/>
          <w:szCs w:val="24"/>
        </w:rPr>
        <w:t xml:space="preserve">νέα φιλοσοφία </w:t>
      </w:r>
      <w:r>
        <w:rPr>
          <w:rFonts w:eastAsia="Times New Roman"/>
          <w:color w:val="212121"/>
          <w:szCs w:val="24"/>
        </w:rPr>
        <w:t xml:space="preserve">μιας αρχής, </w:t>
      </w:r>
      <w:r w:rsidRPr="00CE11C4">
        <w:rPr>
          <w:rFonts w:eastAsia="Times New Roman"/>
          <w:color w:val="212121"/>
          <w:szCs w:val="24"/>
        </w:rPr>
        <w:t>αλλά δεν δέχτηκε με τίποτα ως βασικό κριτήριο μόνο το</w:t>
      </w:r>
      <w:r>
        <w:rPr>
          <w:rFonts w:eastAsia="Times New Roman"/>
          <w:color w:val="212121"/>
          <w:szCs w:val="24"/>
        </w:rPr>
        <w:t>ν</w:t>
      </w:r>
      <w:r w:rsidRPr="00CE11C4">
        <w:rPr>
          <w:rFonts w:eastAsia="Times New Roman"/>
          <w:color w:val="212121"/>
          <w:szCs w:val="24"/>
        </w:rPr>
        <w:t xml:space="preserve"> χρόνο έκτισης </w:t>
      </w:r>
      <w:r>
        <w:rPr>
          <w:rFonts w:eastAsia="Times New Roman"/>
          <w:color w:val="212121"/>
          <w:szCs w:val="24"/>
        </w:rPr>
        <w:t>ποινής. Ε</w:t>
      </w:r>
      <w:r w:rsidRPr="00CE11C4">
        <w:rPr>
          <w:rFonts w:eastAsia="Times New Roman"/>
          <w:color w:val="212121"/>
          <w:szCs w:val="24"/>
        </w:rPr>
        <w:t>ίναι αυστηρός</w:t>
      </w:r>
      <w:r>
        <w:rPr>
          <w:rFonts w:eastAsia="Times New Roman"/>
          <w:color w:val="212121"/>
          <w:szCs w:val="24"/>
        </w:rPr>
        <w:t>.</w:t>
      </w:r>
      <w:r w:rsidRPr="00CE11C4">
        <w:rPr>
          <w:rFonts w:eastAsia="Times New Roman"/>
          <w:color w:val="212121"/>
          <w:szCs w:val="24"/>
        </w:rPr>
        <w:t xml:space="preserve"> </w:t>
      </w:r>
      <w:r>
        <w:rPr>
          <w:rFonts w:eastAsia="Times New Roman"/>
          <w:color w:val="212121"/>
          <w:szCs w:val="24"/>
        </w:rPr>
        <w:t>Α</w:t>
      </w:r>
      <w:r w:rsidRPr="00CE11C4">
        <w:rPr>
          <w:rFonts w:eastAsia="Times New Roman"/>
          <w:color w:val="212121"/>
          <w:szCs w:val="24"/>
        </w:rPr>
        <w:t xml:space="preserve">ποπνέει μία </w:t>
      </w:r>
      <w:r>
        <w:rPr>
          <w:rFonts w:eastAsia="Times New Roman"/>
          <w:color w:val="212121"/>
          <w:szCs w:val="24"/>
        </w:rPr>
        <w:t xml:space="preserve">συντηρητική επιλογή -θα έλεγα- </w:t>
      </w:r>
      <w:r w:rsidRPr="00CE11C4">
        <w:rPr>
          <w:rFonts w:eastAsia="Times New Roman"/>
          <w:color w:val="212121"/>
          <w:szCs w:val="24"/>
        </w:rPr>
        <w:t>στο</w:t>
      </w:r>
      <w:r>
        <w:rPr>
          <w:rFonts w:eastAsia="Times New Roman"/>
          <w:color w:val="212121"/>
          <w:szCs w:val="24"/>
        </w:rPr>
        <w:t>ν χώρο της ν</w:t>
      </w:r>
      <w:r w:rsidRPr="00CE11C4">
        <w:rPr>
          <w:rFonts w:eastAsia="Times New Roman"/>
          <w:color w:val="212121"/>
          <w:szCs w:val="24"/>
        </w:rPr>
        <w:t xml:space="preserve">ομικής επιστήμης και ουσιαστικά μπορεί να είναι αυτό που έλεγαν οι Ρωμαίοι </w:t>
      </w:r>
      <w:r>
        <w:rPr>
          <w:rFonts w:eastAsia="Times New Roman"/>
          <w:color w:val="212121"/>
          <w:szCs w:val="24"/>
        </w:rPr>
        <w:t>«</w:t>
      </w:r>
      <w:r w:rsidRPr="00CE11C4">
        <w:rPr>
          <w:rFonts w:eastAsia="Times New Roman"/>
          <w:color w:val="212121"/>
          <w:szCs w:val="24"/>
          <w:lang w:val="en"/>
        </w:rPr>
        <w:t>du</w:t>
      </w:r>
      <w:r w:rsidRPr="00CE11C4">
        <w:rPr>
          <w:rFonts w:eastAsia="Times New Roman"/>
          <w:color w:val="212121"/>
          <w:szCs w:val="24"/>
          <w:lang w:val="en"/>
        </w:rPr>
        <w:t>ra</w:t>
      </w:r>
      <w:r w:rsidRPr="00CE11C4">
        <w:rPr>
          <w:rFonts w:eastAsia="Times New Roman"/>
          <w:color w:val="212121"/>
          <w:szCs w:val="24"/>
        </w:rPr>
        <w:t xml:space="preserve"> </w:t>
      </w:r>
      <w:r w:rsidRPr="00CE11C4">
        <w:rPr>
          <w:rFonts w:eastAsia="Times New Roman"/>
          <w:color w:val="212121"/>
          <w:szCs w:val="24"/>
          <w:lang w:val="en"/>
        </w:rPr>
        <w:t>lex</w:t>
      </w:r>
      <w:r>
        <w:rPr>
          <w:rFonts w:eastAsia="Times New Roman"/>
          <w:color w:val="212121"/>
          <w:szCs w:val="24"/>
        </w:rPr>
        <w:t>,</w:t>
      </w:r>
      <w:r w:rsidRPr="00CE11C4">
        <w:rPr>
          <w:rFonts w:eastAsia="Times New Roman"/>
          <w:color w:val="212121"/>
          <w:szCs w:val="24"/>
        </w:rPr>
        <w:t xml:space="preserve"> </w:t>
      </w:r>
      <w:r w:rsidRPr="00CE11C4">
        <w:rPr>
          <w:rFonts w:eastAsia="Times New Roman"/>
          <w:color w:val="212121"/>
          <w:szCs w:val="24"/>
          <w:lang w:val="en"/>
        </w:rPr>
        <w:t>sed</w:t>
      </w:r>
      <w:r w:rsidRPr="00CE11C4">
        <w:rPr>
          <w:rFonts w:eastAsia="Times New Roman"/>
          <w:color w:val="212121"/>
          <w:szCs w:val="24"/>
        </w:rPr>
        <w:t xml:space="preserve"> </w:t>
      </w:r>
      <w:r w:rsidRPr="00CE11C4">
        <w:rPr>
          <w:rFonts w:eastAsia="Times New Roman"/>
          <w:color w:val="212121"/>
          <w:szCs w:val="24"/>
          <w:lang w:val="en"/>
        </w:rPr>
        <w:t>lex</w:t>
      </w:r>
      <w:r>
        <w:rPr>
          <w:rFonts w:eastAsia="Times New Roman"/>
          <w:color w:val="212121"/>
          <w:szCs w:val="24"/>
        </w:rPr>
        <w:t>»,</w:t>
      </w:r>
      <w:r w:rsidRPr="00CE11C4">
        <w:rPr>
          <w:rFonts w:eastAsia="Times New Roman"/>
          <w:color w:val="212121"/>
          <w:szCs w:val="24"/>
        </w:rPr>
        <w:t xml:space="preserve"> σκληρός νόμος</w:t>
      </w:r>
      <w:r>
        <w:rPr>
          <w:rFonts w:eastAsia="Times New Roman"/>
          <w:color w:val="212121"/>
          <w:szCs w:val="24"/>
        </w:rPr>
        <w:t>,</w:t>
      </w:r>
      <w:r w:rsidRPr="00CE11C4">
        <w:rPr>
          <w:rFonts w:eastAsia="Times New Roman"/>
          <w:color w:val="212121"/>
          <w:szCs w:val="24"/>
        </w:rPr>
        <w:t xml:space="preserve"> αλλά νόμος</w:t>
      </w:r>
      <w:r>
        <w:rPr>
          <w:rFonts w:eastAsia="Times New Roman"/>
          <w:color w:val="212121"/>
          <w:szCs w:val="24"/>
        </w:rPr>
        <w:t xml:space="preserve">. </w:t>
      </w:r>
    </w:p>
    <w:p w14:paraId="69A55F7C" w14:textId="77777777" w:rsidR="00C9651F" w:rsidRDefault="002D2592">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Όμως, πρέπει να σας</w:t>
      </w:r>
      <w:r w:rsidRPr="00CE11C4">
        <w:rPr>
          <w:rFonts w:eastAsia="Times New Roman"/>
          <w:color w:val="212121"/>
          <w:szCs w:val="24"/>
        </w:rPr>
        <w:t xml:space="preserve"> πω</w:t>
      </w:r>
      <w:r>
        <w:rPr>
          <w:rFonts w:eastAsia="Times New Roman"/>
          <w:color w:val="212121"/>
          <w:szCs w:val="24"/>
        </w:rPr>
        <w:t>,</w:t>
      </w:r>
      <w:r w:rsidRPr="00CE11C4">
        <w:rPr>
          <w:rFonts w:eastAsia="Times New Roman"/>
          <w:color w:val="212121"/>
          <w:szCs w:val="24"/>
        </w:rPr>
        <w:t xml:space="preserve"> κύριε Παπαθεοδώρου</w:t>
      </w:r>
      <w:r>
        <w:rPr>
          <w:rFonts w:eastAsia="Times New Roman"/>
          <w:color w:val="212121"/>
          <w:szCs w:val="24"/>
        </w:rPr>
        <w:t>,</w:t>
      </w:r>
      <w:r w:rsidRPr="00CE11C4">
        <w:rPr>
          <w:rFonts w:eastAsia="Times New Roman"/>
          <w:color w:val="212121"/>
          <w:szCs w:val="24"/>
        </w:rPr>
        <w:t xml:space="preserve"> ότι η ρωμαϊκή νομική επιστήμη </w:t>
      </w:r>
      <w:r>
        <w:rPr>
          <w:rFonts w:eastAsia="Times New Roman"/>
          <w:color w:val="212121"/>
          <w:szCs w:val="24"/>
        </w:rPr>
        <w:t xml:space="preserve">εξισορρόπησε αυτό </w:t>
      </w:r>
      <w:r w:rsidRPr="00CE11C4">
        <w:rPr>
          <w:rFonts w:eastAsia="Times New Roman"/>
          <w:color w:val="212121"/>
          <w:szCs w:val="24"/>
        </w:rPr>
        <w:t xml:space="preserve">με το </w:t>
      </w:r>
      <w:r>
        <w:rPr>
          <w:rFonts w:eastAsia="Times New Roman"/>
          <w:color w:val="212121"/>
          <w:szCs w:val="24"/>
        </w:rPr>
        <w:t>«</w:t>
      </w:r>
      <w:r>
        <w:rPr>
          <w:rFonts w:eastAsia="Times New Roman"/>
          <w:color w:val="212121"/>
          <w:szCs w:val="24"/>
          <w:lang w:val="en-US"/>
        </w:rPr>
        <w:t>summum</w:t>
      </w:r>
      <w:r w:rsidRPr="007A2768">
        <w:rPr>
          <w:rFonts w:eastAsia="Times New Roman"/>
          <w:color w:val="212121"/>
          <w:szCs w:val="24"/>
        </w:rPr>
        <w:t xml:space="preserve"> </w:t>
      </w:r>
      <w:r>
        <w:rPr>
          <w:rFonts w:eastAsia="Times New Roman"/>
          <w:color w:val="212121"/>
          <w:szCs w:val="24"/>
          <w:lang w:val="en-US"/>
        </w:rPr>
        <w:t>jus</w:t>
      </w:r>
      <w:r w:rsidRPr="007A2768">
        <w:rPr>
          <w:rFonts w:eastAsia="Times New Roman"/>
          <w:color w:val="212121"/>
          <w:szCs w:val="24"/>
        </w:rPr>
        <w:t xml:space="preserve">, </w:t>
      </w:r>
      <w:r>
        <w:rPr>
          <w:rFonts w:eastAsia="Times New Roman"/>
          <w:color w:val="212121"/>
          <w:szCs w:val="24"/>
          <w:lang w:val="en-US"/>
        </w:rPr>
        <w:t>summa</w:t>
      </w:r>
      <w:r w:rsidRPr="007A2768">
        <w:rPr>
          <w:rFonts w:eastAsia="Times New Roman"/>
          <w:color w:val="212121"/>
          <w:szCs w:val="24"/>
        </w:rPr>
        <w:t xml:space="preserve"> </w:t>
      </w:r>
      <w:r>
        <w:rPr>
          <w:rFonts w:eastAsia="Times New Roman"/>
          <w:color w:val="212121"/>
          <w:szCs w:val="24"/>
          <w:lang w:val="en-US"/>
        </w:rPr>
        <w:t>injuria</w:t>
      </w:r>
      <w:r>
        <w:rPr>
          <w:rFonts w:eastAsia="Times New Roman"/>
          <w:color w:val="212121"/>
          <w:szCs w:val="24"/>
        </w:rPr>
        <w:t>»</w:t>
      </w:r>
      <w:r w:rsidRPr="007A2768">
        <w:rPr>
          <w:rFonts w:eastAsia="Times New Roman"/>
          <w:color w:val="212121"/>
          <w:szCs w:val="24"/>
        </w:rPr>
        <w:t xml:space="preserve">, </w:t>
      </w:r>
      <w:r>
        <w:rPr>
          <w:rFonts w:eastAsia="Times New Roman"/>
          <w:color w:val="212121"/>
          <w:szCs w:val="24"/>
        </w:rPr>
        <w:t xml:space="preserve">απόλυτη δικαιοσύνη, απόλυτη αδικία. </w:t>
      </w:r>
    </w:p>
    <w:p w14:paraId="69A55F7D" w14:textId="77777777" w:rsidR="00C9651F" w:rsidRDefault="002D2592">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lastRenderedPageBreak/>
        <w:t>Ά</w:t>
      </w:r>
      <w:r w:rsidRPr="00CE11C4">
        <w:rPr>
          <w:rFonts w:eastAsia="Times New Roman"/>
          <w:color w:val="212121"/>
          <w:szCs w:val="24"/>
        </w:rPr>
        <w:t>ρα</w:t>
      </w:r>
      <w:r>
        <w:rPr>
          <w:rFonts w:eastAsia="Times New Roman"/>
          <w:color w:val="212121"/>
          <w:szCs w:val="24"/>
        </w:rPr>
        <w:t>,</w:t>
      </w:r>
      <w:r w:rsidRPr="00CE11C4">
        <w:rPr>
          <w:rFonts w:eastAsia="Times New Roman"/>
          <w:color w:val="212121"/>
          <w:szCs w:val="24"/>
        </w:rPr>
        <w:t xml:space="preserve"> </w:t>
      </w:r>
      <w:r>
        <w:rPr>
          <w:rFonts w:eastAsia="Times New Roman"/>
          <w:color w:val="212121"/>
          <w:szCs w:val="24"/>
        </w:rPr>
        <w:t>α</w:t>
      </w:r>
      <w:r w:rsidRPr="00CE11C4">
        <w:rPr>
          <w:rFonts w:eastAsia="Times New Roman"/>
          <w:color w:val="212121"/>
          <w:szCs w:val="24"/>
        </w:rPr>
        <w:t xml:space="preserve">ς αφήσουμε το Υπουργείο να κάνει τη </w:t>
      </w:r>
      <w:r w:rsidRPr="00CE11C4">
        <w:rPr>
          <w:rFonts w:eastAsia="Times New Roman"/>
          <w:color w:val="212121"/>
          <w:szCs w:val="24"/>
        </w:rPr>
        <w:t>δουλειά του</w:t>
      </w:r>
      <w:r>
        <w:rPr>
          <w:rFonts w:eastAsia="Times New Roman"/>
          <w:color w:val="212121"/>
          <w:szCs w:val="24"/>
        </w:rPr>
        <w:t xml:space="preserve">, να έρθει ο Σωφρονιστικός Κώδικας, να έρθουν οι Ποινικοί Κώδικες, ώστε να </w:t>
      </w:r>
      <w:r w:rsidRPr="00CE11C4">
        <w:rPr>
          <w:rFonts w:eastAsia="Times New Roman"/>
          <w:color w:val="212121"/>
          <w:szCs w:val="24"/>
        </w:rPr>
        <w:t xml:space="preserve">εξορθολογήσουμε </w:t>
      </w:r>
      <w:r>
        <w:rPr>
          <w:rFonts w:eastAsia="Times New Roman"/>
          <w:color w:val="212121"/>
          <w:szCs w:val="24"/>
        </w:rPr>
        <w:t>ένα</w:t>
      </w:r>
      <w:r w:rsidRPr="00CE11C4">
        <w:rPr>
          <w:rFonts w:eastAsia="Times New Roman"/>
          <w:color w:val="212121"/>
          <w:szCs w:val="24"/>
        </w:rPr>
        <w:t xml:space="preserve"> καθεστώς για το </w:t>
      </w:r>
      <w:r>
        <w:rPr>
          <w:rFonts w:eastAsia="Times New Roman"/>
          <w:color w:val="212121"/>
          <w:szCs w:val="24"/>
        </w:rPr>
        <w:t>οποίο</w:t>
      </w:r>
      <w:r w:rsidRPr="00CE11C4">
        <w:rPr>
          <w:rFonts w:eastAsia="Times New Roman"/>
          <w:color w:val="212121"/>
          <w:szCs w:val="24"/>
        </w:rPr>
        <w:t xml:space="preserve"> πολλές φορές </w:t>
      </w:r>
      <w:r>
        <w:rPr>
          <w:rFonts w:eastAsia="Times New Roman"/>
          <w:color w:val="212121"/>
          <w:szCs w:val="24"/>
        </w:rPr>
        <w:t>έχουμε διαμαρτυρηθεί</w:t>
      </w:r>
      <w:r w:rsidRPr="00CE11C4">
        <w:rPr>
          <w:rFonts w:eastAsia="Times New Roman"/>
          <w:color w:val="212121"/>
          <w:szCs w:val="24"/>
        </w:rPr>
        <w:t xml:space="preserve"> στα ακροατήρια</w:t>
      </w:r>
      <w:r>
        <w:rPr>
          <w:rFonts w:eastAsia="Times New Roman"/>
          <w:color w:val="212121"/>
          <w:szCs w:val="24"/>
        </w:rPr>
        <w:t>,</w:t>
      </w:r>
      <w:r w:rsidRPr="00CE11C4">
        <w:rPr>
          <w:rFonts w:eastAsia="Times New Roman"/>
          <w:color w:val="212121"/>
          <w:szCs w:val="24"/>
        </w:rPr>
        <w:t xml:space="preserve"> πολλές φορές </w:t>
      </w:r>
      <w:r>
        <w:rPr>
          <w:rFonts w:eastAsia="Times New Roman"/>
          <w:color w:val="212121"/>
          <w:szCs w:val="24"/>
        </w:rPr>
        <w:t xml:space="preserve">έχουμε πικραθεί με </w:t>
      </w:r>
      <w:r w:rsidRPr="00CE11C4">
        <w:rPr>
          <w:rFonts w:eastAsia="Times New Roman"/>
          <w:color w:val="212121"/>
          <w:szCs w:val="24"/>
        </w:rPr>
        <w:t xml:space="preserve">τη στάση δικαστηρίων και δικαστικών </w:t>
      </w:r>
      <w:r>
        <w:rPr>
          <w:rFonts w:eastAsia="Times New Roman"/>
          <w:color w:val="212121"/>
          <w:szCs w:val="24"/>
        </w:rPr>
        <w:t xml:space="preserve">αποφάσεων </w:t>
      </w:r>
      <w:r>
        <w:rPr>
          <w:rFonts w:eastAsia="Times New Roman"/>
          <w:color w:val="212121"/>
          <w:szCs w:val="24"/>
        </w:rPr>
        <w:t xml:space="preserve">και πολλές φορές έχουμε στενοχωρηθεί για το δικαιικό </w:t>
      </w:r>
      <w:r w:rsidRPr="00CE11C4">
        <w:rPr>
          <w:rFonts w:eastAsia="Times New Roman"/>
          <w:color w:val="212121"/>
          <w:szCs w:val="24"/>
        </w:rPr>
        <w:t>μας καθεστώς</w:t>
      </w:r>
      <w:r>
        <w:rPr>
          <w:rFonts w:eastAsia="Times New Roman"/>
          <w:color w:val="212121"/>
          <w:szCs w:val="24"/>
        </w:rPr>
        <w:t>.</w:t>
      </w:r>
    </w:p>
    <w:p w14:paraId="69A55F7E" w14:textId="77777777" w:rsidR="00C9651F" w:rsidRDefault="002D2592">
      <w:pPr>
        <w:tabs>
          <w:tab w:val="left" w:pos="2738"/>
          <w:tab w:val="center" w:pos="4753"/>
          <w:tab w:val="left" w:pos="5723"/>
        </w:tabs>
        <w:spacing w:line="600" w:lineRule="auto"/>
        <w:ind w:firstLine="720"/>
        <w:jc w:val="both"/>
        <w:rPr>
          <w:rFonts w:eastAsia="Times New Roman"/>
          <w:color w:val="212121"/>
          <w:szCs w:val="24"/>
        </w:rPr>
      </w:pPr>
      <w:r w:rsidRPr="00CE11C4">
        <w:rPr>
          <w:rFonts w:eastAsia="Times New Roman"/>
          <w:color w:val="212121"/>
          <w:szCs w:val="24"/>
        </w:rPr>
        <w:t>Ευχαριστώ</w:t>
      </w:r>
      <w:r>
        <w:rPr>
          <w:rFonts w:eastAsia="Times New Roman"/>
          <w:color w:val="212121"/>
          <w:szCs w:val="24"/>
        </w:rPr>
        <w:t>.</w:t>
      </w:r>
    </w:p>
    <w:p w14:paraId="69A55F7F" w14:textId="77777777" w:rsidR="00C9651F" w:rsidRDefault="002D2592">
      <w:pPr>
        <w:tabs>
          <w:tab w:val="left" w:pos="2738"/>
          <w:tab w:val="center" w:pos="4753"/>
          <w:tab w:val="left" w:pos="5723"/>
        </w:tabs>
        <w:spacing w:line="600" w:lineRule="auto"/>
        <w:ind w:firstLine="720"/>
        <w:jc w:val="center"/>
        <w:rPr>
          <w:rFonts w:eastAsia="Times New Roman"/>
          <w:color w:val="212121"/>
          <w:szCs w:val="24"/>
        </w:rPr>
      </w:pPr>
      <w:r>
        <w:rPr>
          <w:rFonts w:eastAsia="Times New Roman"/>
          <w:color w:val="212121"/>
          <w:szCs w:val="24"/>
        </w:rPr>
        <w:t>(Χειροκροτήματα από την πτέρυγα του ΣΥΡΙΖΑ)</w:t>
      </w:r>
    </w:p>
    <w:p w14:paraId="69A55F80" w14:textId="77777777" w:rsidR="00C9651F" w:rsidRDefault="002D2592">
      <w:pPr>
        <w:tabs>
          <w:tab w:val="left" w:pos="2738"/>
          <w:tab w:val="center" w:pos="4753"/>
          <w:tab w:val="left" w:pos="5723"/>
        </w:tabs>
        <w:spacing w:line="600" w:lineRule="auto"/>
        <w:ind w:firstLine="720"/>
        <w:jc w:val="both"/>
        <w:rPr>
          <w:rFonts w:eastAsia="Times New Roman"/>
          <w:color w:val="212121"/>
          <w:szCs w:val="24"/>
        </w:rPr>
      </w:pPr>
      <w:r w:rsidRPr="00E6280B">
        <w:rPr>
          <w:rFonts w:eastAsia="Times New Roman"/>
          <w:b/>
          <w:szCs w:val="24"/>
        </w:rPr>
        <w:t>ΠΡΟΕΔΡΕΥΩΝ (Αναστάσιος Κουράκης):</w:t>
      </w:r>
      <w:r>
        <w:rPr>
          <w:rFonts w:eastAsia="Times New Roman"/>
          <w:b/>
          <w:szCs w:val="24"/>
        </w:rPr>
        <w:t xml:space="preserve"> </w:t>
      </w:r>
      <w:r>
        <w:rPr>
          <w:rFonts w:eastAsia="Times New Roman"/>
          <w:color w:val="212121"/>
          <w:szCs w:val="24"/>
        </w:rPr>
        <w:t xml:space="preserve">Ευχαριστούμε τον κ. </w:t>
      </w:r>
      <w:r w:rsidRPr="00CE11C4">
        <w:rPr>
          <w:rFonts w:eastAsia="Times New Roman"/>
          <w:color w:val="212121"/>
          <w:szCs w:val="24"/>
        </w:rPr>
        <w:t>Λάππα</w:t>
      </w:r>
      <w:r>
        <w:rPr>
          <w:rFonts w:eastAsia="Times New Roman"/>
          <w:color w:val="212121"/>
          <w:szCs w:val="24"/>
        </w:rPr>
        <w:t>, Κ</w:t>
      </w:r>
      <w:r w:rsidRPr="00CE11C4">
        <w:rPr>
          <w:rFonts w:eastAsia="Times New Roman"/>
          <w:color w:val="212121"/>
          <w:szCs w:val="24"/>
        </w:rPr>
        <w:t>οινοβου</w:t>
      </w:r>
      <w:r>
        <w:rPr>
          <w:rFonts w:eastAsia="Times New Roman"/>
          <w:color w:val="212121"/>
          <w:szCs w:val="24"/>
        </w:rPr>
        <w:t>λευτικό Ε</w:t>
      </w:r>
      <w:r w:rsidRPr="00CE11C4">
        <w:rPr>
          <w:rFonts w:eastAsia="Times New Roman"/>
          <w:color w:val="212121"/>
          <w:szCs w:val="24"/>
        </w:rPr>
        <w:t>κπρόσωπο του ΣΥΡΙΖΑ</w:t>
      </w:r>
      <w:r>
        <w:rPr>
          <w:rFonts w:eastAsia="Times New Roman"/>
          <w:color w:val="212121"/>
          <w:szCs w:val="24"/>
        </w:rPr>
        <w:t xml:space="preserve">. </w:t>
      </w:r>
    </w:p>
    <w:p w14:paraId="69A55F81" w14:textId="77777777" w:rsidR="00C9651F" w:rsidRDefault="002D2592">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 xml:space="preserve">Πριν να δώσω τον λόγο στον κύριο </w:t>
      </w:r>
      <w:r>
        <w:rPr>
          <w:rFonts w:eastAsia="Times New Roman"/>
          <w:color w:val="212121"/>
          <w:szCs w:val="24"/>
        </w:rPr>
        <w:t>Υπουργό, έχω την τιμή να ανακοινώσω στο Σώμα ότι η Διαρκής Επιτροπή Παραγωγής και Εμπορίου καταθέτει την έκθεσή της στο σχέδιο νόμου του Υπουργείου Ναυτιλίας και Νησιωτικής Πολιτικής</w:t>
      </w:r>
      <w:r>
        <w:rPr>
          <w:rFonts w:eastAsia="Times New Roman"/>
          <w:color w:val="212121"/>
          <w:szCs w:val="24"/>
        </w:rPr>
        <w:t>:</w:t>
      </w:r>
      <w:r>
        <w:rPr>
          <w:rFonts w:eastAsia="Times New Roman"/>
          <w:color w:val="212121"/>
          <w:szCs w:val="24"/>
        </w:rPr>
        <w:t xml:space="preserve"> «Για την κύρωση των Συμβάσεων Παραχώρησης π</w:t>
      </w:r>
      <w:r w:rsidRPr="00CE11C4">
        <w:rPr>
          <w:rFonts w:eastAsia="Times New Roman"/>
          <w:color w:val="212121"/>
          <w:szCs w:val="24"/>
        </w:rPr>
        <w:t>ου έχ</w:t>
      </w:r>
      <w:r>
        <w:rPr>
          <w:rFonts w:eastAsia="Times New Roman"/>
          <w:color w:val="212121"/>
          <w:szCs w:val="24"/>
        </w:rPr>
        <w:t xml:space="preserve">ουν συναφθεί μεταξύ του </w:t>
      </w:r>
      <w:r>
        <w:rPr>
          <w:rFonts w:eastAsia="Times New Roman"/>
          <w:color w:val="212121"/>
          <w:szCs w:val="24"/>
        </w:rPr>
        <w:t>Ελληνικού Δημοσίου και των Οργανισμών Λ</w:t>
      </w:r>
      <w:r w:rsidRPr="00CE11C4">
        <w:rPr>
          <w:rFonts w:eastAsia="Times New Roman"/>
          <w:color w:val="212121"/>
          <w:szCs w:val="24"/>
        </w:rPr>
        <w:t xml:space="preserve">ιμένων </w:t>
      </w:r>
      <w:r>
        <w:rPr>
          <w:rFonts w:eastAsia="Times New Roman"/>
          <w:color w:val="212121"/>
          <w:szCs w:val="24"/>
        </w:rPr>
        <w:lastRenderedPageBreak/>
        <w:t xml:space="preserve">ΑΕ - Διατάξεις για τη λειτουργία του συστήματος λιμενικής διακυβέρνησης και άλλες διατάξεις». </w:t>
      </w:r>
    </w:p>
    <w:p w14:paraId="69A55F82" w14:textId="77777777" w:rsidR="00C9651F" w:rsidRDefault="002D2592">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 xml:space="preserve">Τον λόγο έχει ο κ. Μιχαήλ Καλογήρου. </w:t>
      </w:r>
    </w:p>
    <w:p w14:paraId="69A55F83" w14:textId="77777777" w:rsidR="00C9651F" w:rsidRDefault="002D2592">
      <w:pPr>
        <w:tabs>
          <w:tab w:val="left" w:pos="2738"/>
          <w:tab w:val="center" w:pos="4753"/>
          <w:tab w:val="left" w:pos="5723"/>
        </w:tabs>
        <w:spacing w:line="600" w:lineRule="auto"/>
        <w:ind w:firstLine="720"/>
        <w:jc w:val="both"/>
        <w:rPr>
          <w:rFonts w:eastAsia="Times New Roman"/>
          <w:color w:val="212121"/>
          <w:szCs w:val="24"/>
        </w:rPr>
      </w:pPr>
      <w:r>
        <w:rPr>
          <w:rFonts w:eastAsia="Times New Roman"/>
          <w:b/>
          <w:color w:val="212121"/>
          <w:szCs w:val="24"/>
        </w:rPr>
        <w:t xml:space="preserve">ΕΜΜΑΝΟΥΗΛ ΣΥΝΤΥΧΑΚΗΣ: </w:t>
      </w:r>
      <w:r>
        <w:rPr>
          <w:rFonts w:eastAsia="Times New Roman"/>
          <w:color w:val="212121"/>
          <w:szCs w:val="24"/>
        </w:rPr>
        <w:t>Κύριε Πρόεδρε, υποθέτω ότι θα έχουμε χρόνο για τις δευτ</w:t>
      </w:r>
      <w:r>
        <w:rPr>
          <w:rFonts w:eastAsia="Times New Roman"/>
          <w:color w:val="212121"/>
          <w:szCs w:val="24"/>
        </w:rPr>
        <w:t>ερολογίες.</w:t>
      </w:r>
    </w:p>
    <w:p w14:paraId="69A55F84" w14:textId="77777777" w:rsidR="00C9651F" w:rsidRDefault="002D2592">
      <w:pPr>
        <w:tabs>
          <w:tab w:val="left" w:pos="2738"/>
          <w:tab w:val="center" w:pos="4753"/>
          <w:tab w:val="left" w:pos="5723"/>
        </w:tabs>
        <w:spacing w:line="600" w:lineRule="auto"/>
        <w:ind w:firstLine="720"/>
        <w:jc w:val="both"/>
        <w:rPr>
          <w:rFonts w:eastAsia="Times New Roman"/>
          <w:szCs w:val="24"/>
        </w:rPr>
      </w:pPr>
      <w:r w:rsidRPr="00E6280B">
        <w:rPr>
          <w:rFonts w:eastAsia="Times New Roman"/>
          <w:b/>
          <w:szCs w:val="24"/>
        </w:rPr>
        <w:t>ΠΡΟΕΔΡΕΥΩΝ (Αναστάσιος Κουράκης):</w:t>
      </w:r>
      <w:r>
        <w:rPr>
          <w:rFonts w:eastAsia="Times New Roman"/>
          <w:b/>
          <w:szCs w:val="24"/>
        </w:rPr>
        <w:t xml:space="preserve"> </w:t>
      </w:r>
      <w:r>
        <w:rPr>
          <w:rFonts w:eastAsia="Times New Roman"/>
          <w:szCs w:val="24"/>
        </w:rPr>
        <w:t xml:space="preserve">Τότε να προηγηθούν οι δευτερολογίες και να κλείσει ο κύριος Υπουργός. </w:t>
      </w:r>
    </w:p>
    <w:p w14:paraId="69A55F85" w14:textId="77777777" w:rsidR="00C9651F" w:rsidRDefault="002D2592">
      <w:pPr>
        <w:tabs>
          <w:tab w:val="left" w:pos="2738"/>
          <w:tab w:val="center" w:pos="4753"/>
          <w:tab w:val="left" w:pos="5723"/>
        </w:tabs>
        <w:spacing w:line="600" w:lineRule="auto"/>
        <w:ind w:firstLine="720"/>
        <w:jc w:val="both"/>
        <w:rPr>
          <w:rFonts w:eastAsia="Times New Roman"/>
          <w:color w:val="212121"/>
          <w:szCs w:val="24"/>
        </w:rPr>
      </w:pPr>
      <w:r>
        <w:rPr>
          <w:rFonts w:eastAsia="Times New Roman"/>
          <w:b/>
          <w:color w:val="212121"/>
          <w:szCs w:val="24"/>
        </w:rPr>
        <w:t xml:space="preserve">ΕΜΜΑΝΟΥΗΛ ΣΥΝΤΥΧΑΚΗΣ: </w:t>
      </w:r>
      <w:r>
        <w:rPr>
          <w:rFonts w:eastAsia="Times New Roman"/>
          <w:color w:val="212121"/>
          <w:szCs w:val="24"/>
        </w:rPr>
        <w:t>Απλώς το υπενθυμίζω. Τώρα, αν ο κύριος Υπουργός…</w:t>
      </w:r>
    </w:p>
    <w:p w14:paraId="69A55F86" w14:textId="77777777" w:rsidR="00C9651F" w:rsidRDefault="002D2592">
      <w:pPr>
        <w:tabs>
          <w:tab w:val="left" w:pos="2738"/>
          <w:tab w:val="center" w:pos="4753"/>
          <w:tab w:val="left" w:pos="5723"/>
        </w:tabs>
        <w:spacing w:line="600" w:lineRule="auto"/>
        <w:ind w:firstLine="720"/>
        <w:jc w:val="both"/>
        <w:rPr>
          <w:rFonts w:eastAsia="Times New Roman"/>
          <w:szCs w:val="24"/>
        </w:rPr>
      </w:pPr>
      <w:r w:rsidRPr="00E6280B">
        <w:rPr>
          <w:rFonts w:eastAsia="Times New Roman"/>
          <w:b/>
          <w:szCs w:val="24"/>
        </w:rPr>
        <w:t>ΠΡΟΕΔΡΕΥΩΝ (Αναστάσιος Κουράκης):</w:t>
      </w:r>
      <w:r>
        <w:rPr>
          <w:rFonts w:eastAsia="Times New Roman"/>
          <w:b/>
          <w:szCs w:val="24"/>
        </w:rPr>
        <w:t xml:space="preserve"> </w:t>
      </w:r>
      <w:r>
        <w:rPr>
          <w:rFonts w:eastAsia="Times New Roman"/>
          <w:szCs w:val="24"/>
        </w:rPr>
        <w:t xml:space="preserve">Υπάρχουν αιτήματα για δευτερολογίες, εκτός από του κ. Συντυχάκη; </w:t>
      </w:r>
    </w:p>
    <w:p w14:paraId="69A55F87" w14:textId="77777777" w:rsidR="00C9651F" w:rsidRDefault="002D2592">
      <w:pPr>
        <w:spacing w:line="600" w:lineRule="auto"/>
        <w:ind w:firstLine="720"/>
        <w:jc w:val="both"/>
        <w:rPr>
          <w:rFonts w:eastAsia="Times New Roman"/>
          <w:color w:val="212121"/>
          <w:szCs w:val="24"/>
        </w:rPr>
      </w:pPr>
      <w:r w:rsidRPr="00BF523E">
        <w:rPr>
          <w:rFonts w:eastAsia="Times New Roman"/>
          <w:b/>
          <w:color w:val="212121"/>
          <w:szCs w:val="24"/>
        </w:rPr>
        <w:t>ΣΤΑΥΡΟΣ ΚΟΝΤΟΝΗΣ:</w:t>
      </w:r>
      <w:r>
        <w:rPr>
          <w:rFonts w:eastAsia="Times New Roman"/>
          <w:color w:val="212121"/>
          <w:szCs w:val="24"/>
        </w:rPr>
        <w:t xml:space="preserve"> Κύριε Πρόεδρε, μπορώ να έχω τον λόγο;</w:t>
      </w:r>
    </w:p>
    <w:p w14:paraId="69A55F88" w14:textId="77777777" w:rsidR="00C9651F" w:rsidRDefault="002D2592">
      <w:pPr>
        <w:spacing w:line="600" w:lineRule="auto"/>
        <w:ind w:firstLine="720"/>
        <w:jc w:val="both"/>
        <w:rPr>
          <w:rFonts w:eastAsia="Times New Roman"/>
          <w:color w:val="212121"/>
          <w:szCs w:val="24"/>
        </w:rPr>
      </w:pPr>
      <w:r w:rsidRPr="00BF523E">
        <w:rPr>
          <w:rFonts w:eastAsia="Times New Roman"/>
          <w:b/>
          <w:color w:val="212121"/>
          <w:szCs w:val="24"/>
        </w:rPr>
        <w:t xml:space="preserve">ΠΡΟΕΔΡΕΥΩΝ (Αναστάσιος Κουράκης): </w:t>
      </w:r>
      <w:r>
        <w:rPr>
          <w:rFonts w:eastAsia="Times New Roman"/>
          <w:color w:val="212121"/>
          <w:szCs w:val="24"/>
        </w:rPr>
        <w:t>Ορίστε, κύριε Κοντονή.</w:t>
      </w:r>
    </w:p>
    <w:p w14:paraId="69A55F89" w14:textId="77777777" w:rsidR="00C9651F" w:rsidRDefault="002D2592">
      <w:pPr>
        <w:spacing w:line="600" w:lineRule="auto"/>
        <w:ind w:firstLine="720"/>
        <w:jc w:val="both"/>
        <w:rPr>
          <w:rFonts w:eastAsia="Times New Roman"/>
          <w:color w:val="212121"/>
          <w:szCs w:val="24"/>
        </w:rPr>
      </w:pPr>
      <w:r w:rsidRPr="00BF523E">
        <w:rPr>
          <w:rFonts w:eastAsia="Times New Roman"/>
          <w:b/>
          <w:color w:val="212121"/>
          <w:szCs w:val="24"/>
        </w:rPr>
        <w:lastRenderedPageBreak/>
        <w:t xml:space="preserve">ΣΤΑΥΡΟΣ ΚΟΝΤΟΝΗΣ: </w:t>
      </w:r>
      <w:r>
        <w:rPr>
          <w:rFonts w:eastAsia="Times New Roman"/>
          <w:color w:val="212121"/>
          <w:szCs w:val="24"/>
        </w:rPr>
        <w:t>Επειδή ετέθη ένα θέμα με το 417 του Κώδικα Ποινικής Δικονομ</w:t>
      </w:r>
      <w:r>
        <w:rPr>
          <w:rFonts w:eastAsia="Times New Roman"/>
          <w:color w:val="212121"/>
          <w:szCs w:val="24"/>
        </w:rPr>
        <w:t xml:space="preserve">ίας και από τον </w:t>
      </w:r>
      <w:r>
        <w:rPr>
          <w:rFonts w:eastAsia="Times New Roman"/>
          <w:color w:val="212121"/>
          <w:szCs w:val="24"/>
        </w:rPr>
        <w:t xml:space="preserve">εισηγητή </w:t>
      </w:r>
      <w:r>
        <w:rPr>
          <w:rFonts w:eastAsia="Times New Roman"/>
          <w:color w:val="212121"/>
          <w:szCs w:val="24"/>
        </w:rPr>
        <w:t>του ΣΥΡΙΖΑ και από άλλους Βουλευτές και από εμένα, μήπως θα ήταν καλό</w:t>
      </w:r>
      <w:r w:rsidRPr="00BF523E">
        <w:rPr>
          <w:rFonts w:eastAsia="Times New Roman"/>
          <w:color w:val="212121"/>
          <w:szCs w:val="24"/>
        </w:rPr>
        <w:t>,</w:t>
      </w:r>
      <w:r>
        <w:rPr>
          <w:rFonts w:eastAsia="Times New Roman"/>
          <w:color w:val="212121"/>
          <w:szCs w:val="24"/>
        </w:rPr>
        <w:t xml:space="preserve"> πριν μπούμε σε έναν δεύτερο κύκλο</w:t>
      </w:r>
      <w:r w:rsidRPr="00BF523E">
        <w:rPr>
          <w:rFonts w:eastAsia="Times New Roman"/>
          <w:color w:val="212121"/>
          <w:szCs w:val="24"/>
        </w:rPr>
        <w:t>,</w:t>
      </w:r>
      <w:r>
        <w:rPr>
          <w:rFonts w:eastAsia="Times New Roman"/>
          <w:color w:val="212121"/>
          <w:szCs w:val="24"/>
        </w:rPr>
        <w:t xml:space="preserve"> να μιλήσει ο κύριος Υπουργός γι’ αυτό το ζήτημα, να διευκρινιστεί, για να μην μπούμε σε έναν ατέρμονα κύκλο συζήτησης;</w:t>
      </w:r>
    </w:p>
    <w:p w14:paraId="69A55F8A" w14:textId="77777777" w:rsidR="00C9651F" w:rsidRDefault="002D2592">
      <w:pPr>
        <w:spacing w:line="600" w:lineRule="auto"/>
        <w:ind w:firstLine="720"/>
        <w:jc w:val="both"/>
        <w:rPr>
          <w:rFonts w:eastAsia="Times New Roman"/>
          <w:color w:val="212121"/>
          <w:szCs w:val="24"/>
        </w:rPr>
      </w:pPr>
      <w:r w:rsidRPr="00BF523E">
        <w:rPr>
          <w:rFonts w:eastAsia="Times New Roman"/>
          <w:b/>
          <w:color w:val="212121"/>
          <w:szCs w:val="24"/>
        </w:rPr>
        <w:t>ΠΡΟΕΔΡ</w:t>
      </w:r>
      <w:r w:rsidRPr="00BF523E">
        <w:rPr>
          <w:rFonts w:eastAsia="Times New Roman"/>
          <w:b/>
          <w:color w:val="212121"/>
          <w:szCs w:val="24"/>
        </w:rPr>
        <w:t>ΕΥΩΝ (Αναστάσιος Κουράκης):</w:t>
      </w:r>
      <w:r>
        <w:rPr>
          <w:rFonts w:eastAsia="Times New Roman"/>
          <w:color w:val="212121"/>
          <w:szCs w:val="24"/>
        </w:rPr>
        <w:t xml:space="preserve"> Πολύ ωραία, κύριε Κοντονή.</w:t>
      </w:r>
    </w:p>
    <w:p w14:paraId="69A55F8B" w14:textId="77777777" w:rsidR="00C9651F" w:rsidRDefault="002D2592">
      <w:pPr>
        <w:spacing w:line="600" w:lineRule="auto"/>
        <w:ind w:firstLine="720"/>
        <w:jc w:val="both"/>
        <w:rPr>
          <w:rFonts w:eastAsia="Times New Roman"/>
          <w:color w:val="212121"/>
          <w:szCs w:val="24"/>
        </w:rPr>
      </w:pPr>
      <w:r>
        <w:rPr>
          <w:rFonts w:eastAsia="Times New Roman"/>
          <w:color w:val="212121"/>
          <w:szCs w:val="24"/>
        </w:rPr>
        <w:t>Κύριε Υπουργέ, νομίζω ότι θα μπορούσατε να δώσετε αυτήν την απάντηση στον κ. Κοντονή.</w:t>
      </w:r>
    </w:p>
    <w:p w14:paraId="69A55F8C" w14:textId="77777777" w:rsidR="00C9651F" w:rsidRDefault="002D2592">
      <w:pPr>
        <w:spacing w:line="600" w:lineRule="auto"/>
        <w:ind w:firstLine="720"/>
        <w:jc w:val="both"/>
        <w:rPr>
          <w:rFonts w:eastAsia="Times New Roman"/>
          <w:color w:val="212121"/>
          <w:szCs w:val="24"/>
        </w:rPr>
      </w:pPr>
      <w:r w:rsidRPr="00BF523E">
        <w:rPr>
          <w:rFonts w:eastAsia="Times New Roman"/>
          <w:b/>
          <w:color w:val="212121"/>
          <w:szCs w:val="24"/>
        </w:rPr>
        <w:t>ΜΙΧΑΗΛ ΚΑΛΟΓΗΡΟΥ (Υπουργός Δικαιοσύνης, Διαφάνειας και Ανθρωπίνων Δικαιωμάτων):</w:t>
      </w:r>
      <w:r>
        <w:rPr>
          <w:rFonts w:eastAsia="Times New Roman"/>
          <w:color w:val="212121"/>
          <w:szCs w:val="24"/>
        </w:rPr>
        <w:t xml:space="preserve"> Ευχαριστώ.</w:t>
      </w:r>
    </w:p>
    <w:p w14:paraId="69A55F8D" w14:textId="77777777" w:rsidR="00C9651F" w:rsidRDefault="002D2592">
      <w:pPr>
        <w:spacing w:line="600" w:lineRule="auto"/>
        <w:ind w:firstLine="720"/>
        <w:jc w:val="both"/>
        <w:rPr>
          <w:rFonts w:eastAsia="Times New Roman"/>
          <w:color w:val="212121"/>
          <w:szCs w:val="24"/>
        </w:rPr>
      </w:pPr>
      <w:r>
        <w:rPr>
          <w:rFonts w:eastAsia="Times New Roman"/>
          <w:color w:val="212121"/>
          <w:szCs w:val="24"/>
        </w:rPr>
        <w:t>Να λύσουμε, λοιπόν, πρώτ</w:t>
      </w:r>
      <w:r>
        <w:rPr>
          <w:rFonts w:eastAsia="Times New Roman"/>
          <w:color w:val="212121"/>
          <w:szCs w:val="24"/>
        </w:rPr>
        <w:t xml:space="preserve">α ένα ζήτημα που έχει να κάνει με την τελευταία εκκρεμούσα βουλευτική τροπολογία, τη με γενικό αριθμό 1961 και ειδικό 175 του κ. Σαρακιώτη, του κ. Κάτση και της </w:t>
      </w:r>
      <w:r>
        <w:rPr>
          <w:rFonts w:eastAsia="Times New Roman"/>
          <w:color w:val="212121"/>
          <w:szCs w:val="24"/>
        </w:rPr>
        <w:t xml:space="preserve">κ. </w:t>
      </w:r>
      <w:r>
        <w:rPr>
          <w:rFonts w:eastAsia="Times New Roman"/>
          <w:color w:val="212121"/>
          <w:szCs w:val="24"/>
        </w:rPr>
        <w:t xml:space="preserve">Χριστοδουλοπούλου, που αφορά στους γραμματείς των πειθαρχικών συμβουλίων. Η τροπολογία αυτή </w:t>
      </w:r>
      <w:r>
        <w:rPr>
          <w:rFonts w:eastAsia="Times New Roman"/>
          <w:color w:val="212121"/>
          <w:szCs w:val="24"/>
        </w:rPr>
        <w:t xml:space="preserve">γίνεται δεκτή από το Υπουργείο και συμπληρώνεται ο τίτλος του νομοσχεδίου </w:t>
      </w:r>
      <w:r>
        <w:rPr>
          <w:rFonts w:eastAsia="Times New Roman"/>
          <w:color w:val="212121"/>
          <w:szCs w:val="24"/>
        </w:rPr>
        <w:lastRenderedPageBreak/>
        <w:t>με τη φράση «…και άλλες διατάξεις», καθώς έχουν συμπεριληφθεί και οι τροπολογίες που έγιναν δεκτές.</w:t>
      </w:r>
    </w:p>
    <w:p w14:paraId="69A55F8E" w14:textId="77777777" w:rsidR="00C9651F" w:rsidRDefault="002D2592">
      <w:pPr>
        <w:spacing w:line="600" w:lineRule="auto"/>
        <w:ind w:firstLine="720"/>
        <w:jc w:val="both"/>
        <w:rPr>
          <w:rFonts w:eastAsia="Times New Roman"/>
          <w:color w:val="212121"/>
          <w:szCs w:val="24"/>
        </w:rPr>
      </w:pPr>
      <w:r>
        <w:rPr>
          <w:rFonts w:eastAsia="Times New Roman"/>
          <w:color w:val="212121"/>
          <w:szCs w:val="24"/>
        </w:rPr>
        <w:t xml:space="preserve">Με την ευκαιρία, ευχαριστώ πολύ και τον Σταύρο τον Κοντονή για τη συμβολή του στο </w:t>
      </w:r>
      <w:r>
        <w:rPr>
          <w:rFonts w:eastAsia="Times New Roman"/>
          <w:color w:val="212121"/>
          <w:szCs w:val="24"/>
        </w:rPr>
        <w:t xml:space="preserve">συγκεκριμένο νομοθέτημα. Όπως είπα και στην εισαγωγική τοποθέτησή μου, τα πρώτα κεφάλαια είναι αποτέλεσμα της δουλειάς που είχε γίνει στο Υπουργείο όταν παραλάβαμε το καλοκαίρι. </w:t>
      </w:r>
    </w:p>
    <w:p w14:paraId="69A55F8F" w14:textId="77777777" w:rsidR="00C9651F" w:rsidRDefault="002D2592">
      <w:pPr>
        <w:spacing w:line="600" w:lineRule="auto"/>
        <w:ind w:firstLine="720"/>
        <w:jc w:val="both"/>
        <w:rPr>
          <w:rFonts w:eastAsia="Times New Roman"/>
          <w:color w:val="212121"/>
          <w:szCs w:val="24"/>
        </w:rPr>
      </w:pPr>
      <w:r>
        <w:rPr>
          <w:rFonts w:eastAsia="Times New Roman"/>
          <w:color w:val="212121"/>
          <w:szCs w:val="24"/>
        </w:rPr>
        <w:t>Σε σχέση με το 417 και τις επισημάνσεις που έγιναν από τον κ. Κοντονή, θα ήθε</w:t>
      </w:r>
      <w:r>
        <w:rPr>
          <w:rFonts w:eastAsia="Times New Roman"/>
          <w:color w:val="212121"/>
          <w:szCs w:val="24"/>
        </w:rPr>
        <w:t>λα να πω τα εξής:</w:t>
      </w:r>
    </w:p>
    <w:p w14:paraId="69A55F90" w14:textId="77777777" w:rsidR="00C9651F" w:rsidRDefault="002D2592">
      <w:pPr>
        <w:spacing w:line="600" w:lineRule="auto"/>
        <w:ind w:firstLine="720"/>
        <w:jc w:val="both"/>
        <w:rPr>
          <w:rFonts w:eastAsia="Times New Roman"/>
          <w:color w:val="212121"/>
          <w:szCs w:val="24"/>
        </w:rPr>
      </w:pPr>
      <w:r>
        <w:rPr>
          <w:rFonts w:eastAsia="Times New Roman"/>
          <w:color w:val="212121"/>
          <w:szCs w:val="24"/>
        </w:rPr>
        <w:t>Πρώτον, ποια είναι η ανάγκη που οδήγησε στο να ξαναδούμε το 417 και μάλιστα -ανοίγω παρένθεση- να το δούμε εσπευσμένα, γιατί όπως σας είπα οι νομοπαρασκευαστικές έχουν τελειώσει την πρώτη φάση των εργασιών τους όσον αφορά και τον Κώδικα Π</w:t>
      </w:r>
      <w:r>
        <w:rPr>
          <w:rFonts w:eastAsia="Times New Roman"/>
          <w:color w:val="212121"/>
          <w:szCs w:val="24"/>
        </w:rPr>
        <w:t>οινικής Δικονομίας;</w:t>
      </w:r>
    </w:p>
    <w:p w14:paraId="69A55F91" w14:textId="77777777" w:rsidR="00C9651F" w:rsidRDefault="002D2592">
      <w:pPr>
        <w:spacing w:line="600" w:lineRule="auto"/>
        <w:ind w:firstLine="720"/>
        <w:jc w:val="both"/>
        <w:rPr>
          <w:rFonts w:eastAsia="Times New Roman"/>
          <w:color w:val="212121"/>
          <w:szCs w:val="24"/>
        </w:rPr>
      </w:pPr>
      <w:r>
        <w:rPr>
          <w:rFonts w:eastAsia="Times New Roman"/>
          <w:color w:val="212121"/>
          <w:szCs w:val="24"/>
        </w:rPr>
        <w:t xml:space="preserve">Έγινε μία δημόσια συζήτηση σε σχέση με περιστατικά, τα οποία έχουν προκληθεί από πολιτικές εντάσεις -ή και όχι- μεταξύ πολιτικών προσώπων, δημοσιογράφων, αλλά και πολιτών. Τέθηκε και από την ΕΣΗΕΑ το ζήτημα, αλλά είχε τεθεί και από τα </w:t>
      </w:r>
      <w:r>
        <w:rPr>
          <w:rFonts w:eastAsia="Times New Roman"/>
          <w:color w:val="212121"/>
          <w:szCs w:val="24"/>
        </w:rPr>
        <w:lastRenderedPageBreak/>
        <w:t>κ</w:t>
      </w:r>
      <w:r>
        <w:rPr>
          <w:rFonts w:eastAsia="Times New Roman"/>
          <w:color w:val="212121"/>
          <w:szCs w:val="24"/>
        </w:rPr>
        <w:t xml:space="preserve">όμματα, με διαρκείς παρεμβάσεις τους με διάφορες νομοθετικές προτάσεις. </w:t>
      </w:r>
    </w:p>
    <w:p w14:paraId="69A55F92" w14:textId="77777777" w:rsidR="00C9651F" w:rsidRDefault="002D2592">
      <w:pPr>
        <w:spacing w:line="600" w:lineRule="auto"/>
        <w:ind w:firstLine="720"/>
        <w:jc w:val="both"/>
        <w:rPr>
          <w:rFonts w:eastAsia="Times New Roman"/>
          <w:color w:val="212121"/>
          <w:szCs w:val="24"/>
        </w:rPr>
      </w:pPr>
      <w:r>
        <w:rPr>
          <w:rFonts w:eastAsia="Times New Roman"/>
          <w:color w:val="212121"/>
          <w:szCs w:val="24"/>
        </w:rPr>
        <w:t>Εμείς αναλάβαμε να βρούμε μία λύση, η οποία θα είναι ισορροπημένη και στην ουσία και στη δικονομία. Είπαμε μάλιστα -και το είχα πει δημόσια από την πρώτη στιγμή- ότι μια τέτοια λύση δ</w:t>
      </w:r>
      <w:r>
        <w:rPr>
          <w:rFonts w:eastAsia="Times New Roman"/>
          <w:color w:val="212121"/>
          <w:szCs w:val="24"/>
        </w:rPr>
        <w:t>εν μπορεί να αφορά μόνον τους δημοσιογράφους, αλλά το σύνολο των πολιτών, σε μια διαδικασία και σε ένα αδίκημα, που από τη φύση του πολλές φορές η αυτόφωρη διαδικασία δεν οδηγεί τελικά στην ολοκλήρωση της δίκης, ακριβώς γιατί τέτοιου είδους αδικήματα ελέγχ</w:t>
      </w:r>
      <w:r>
        <w:rPr>
          <w:rFonts w:eastAsia="Times New Roman"/>
          <w:color w:val="212121"/>
          <w:szCs w:val="24"/>
        </w:rPr>
        <w:t>ονται ως προς την απόδειξη και όχι αμέσως. Συνεπώς, έχουμε συνήθως αναβολές, κρείσσονες, ρητές δικασίμους κ.λπ</w:t>
      </w:r>
      <w:r>
        <w:rPr>
          <w:rFonts w:eastAsia="Times New Roman"/>
          <w:color w:val="212121"/>
          <w:szCs w:val="24"/>
        </w:rPr>
        <w:t>.</w:t>
      </w:r>
      <w:r>
        <w:rPr>
          <w:rFonts w:eastAsia="Times New Roman"/>
          <w:color w:val="212121"/>
          <w:szCs w:val="24"/>
        </w:rPr>
        <w:t>. Άρα, το να «ταλαιπωρούνται» πολίτες, διάδικοι, δικαστήρια, αστυνομικές αρχές στα αδικήματα της εξύβρισης, της δυσφήμισης και της συκοφαντικής δ</w:t>
      </w:r>
      <w:r>
        <w:rPr>
          <w:rFonts w:eastAsia="Times New Roman"/>
          <w:color w:val="212121"/>
          <w:szCs w:val="24"/>
        </w:rPr>
        <w:t xml:space="preserve">υσφήμισης και για τεχνικούς λόγους, δηλαδή, λόγους στην εφαρμογή της αυτόφωρης διαδικασίας, δημιουργούσε το κατάλληλο έδαφος προκειμένου να ξαναδούμε τη συγκεκριμένη διάταξη. </w:t>
      </w:r>
    </w:p>
    <w:p w14:paraId="69A55F93" w14:textId="77777777" w:rsidR="00C9651F" w:rsidRDefault="002D2592">
      <w:pPr>
        <w:spacing w:line="600" w:lineRule="auto"/>
        <w:ind w:firstLine="720"/>
        <w:jc w:val="both"/>
        <w:rPr>
          <w:rFonts w:eastAsia="Times New Roman"/>
          <w:color w:val="212121"/>
          <w:szCs w:val="24"/>
        </w:rPr>
      </w:pPr>
      <w:r>
        <w:rPr>
          <w:rFonts w:eastAsia="Times New Roman"/>
          <w:color w:val="212121"/>
          <w:szCs w:val="24"/>
        </w:rPr>
        <w:t>Σε ποια κατεύθυνση όμως; Πράγματι υπάρχει η διάταξη του 242 η οποία είναι γενική</w:t>
      </w:r>
      <w:r>
        <w:rPr>
          <w:rFonts w:eastAsia="Times New Roman"/>
          <w:color w:val="212121"/>
          <w:szCs w:val="24"/>
        </w:rPr>
        <w:t xml:space="preserve"> δικονομική διάταξη. Τι λέει η διάταξη </w:t>
      </w:r>
      <w:r>
        <w:rPr>
          <w:rFonts w:eastAsia="Times New Roman"/>
          <w:color w:val="212121"/>
          <w:szCs w:val="24"/>
        </w:rPr>
        <w:lastRenderedPageBreak/>
        <w:t>του 242; Λέει ότι τα εγκλήματα που τελούνται διά του Τύπου είναι πάντα αυτόφωρα, η οποία και μένει ως έχει. Αυτή είναι μια γενική διάταξη και δεν μπορεί να αλλάξει γιατί τα εγκλήματα που τελούνται διά του Τύπου, δεν ε</w:t>
      </w:r>
      <w:r>
        <w:rPr>
          <w:rFonts w:eastAsia="Times New Roman"/>
          <w:color w:val="212121"/>
          <w:szCs w:val="24"/>
        </w:rPr>
        <w:t xml:space="preserve">ίναι μόνο αυτά, δεν είναι δηλαδή το 361 και το 363. Υπάρχουν τα ρατσιστικά, για παράδειγμα, εγκλήματα που μπορούν να τελεστούν διά του Τύπου. Συνεπώς, το να αφαιρέσουμε τη διάταξη του 242 δημιουργούσε προβλήματα. </w:t>
      </w:r>
    </w:p>
    <w:p w14:paraId="69A55F94" w14:textId="77777777" w:rsidR="00C9651F" w:rsidRDefault="002D2592">
      <w:pPr>
        <w:spacing w:line="600" w:lineRule="auto"/>
        <w:ind w:firstLine="720"/>
        <w:jc w:val="both"/>
        <w:rPr>
          <w:rFonts w:eastAsia="Times New Roman"/>
          <w:color w:val="212121"/>
          <w:szCs w:val="24"/>
        </w:rPr>
      </w:pPr>
      <w:r>
        <w:rPr>
          <w:rFonts w:eastAsia="Times New Roman"/>
          <w:color w:val="212121"/>
          <w:szCs w:val="24"/>
        </w:rPr>
        <w:t xml:space="preserve">Ερχόμαστε, λοιπόν, </w:t>
      </w:r>
      <w:r w:rsidRPr="003308E0">
        <w:rPr>
          <w:rFonts w:eastAsia="Times New Roman"/>
          <w:color w:val="212121"/>
          <w:szCs w:val="24"/>
        </w:rPr>
        <w:t>να ρυθμίσουμε το θέμα</w:t>
      </w:r>
      <w:r w:rsidRPr="004638A8">
        <w:rPr>
          <w:rFonts w:eastAsia="Times New Roman"/>
          <w:b/>
          <w:color w:val="212121"/>
          <w:szCs w:val="24"/>
        </w:rPr>
        <w:t xml:space="preserve"> </w:t>
      </w:r>
      <w:r>
        <w:rPr>
          <w:rFonts w:eastAsia="Times New Roman"/>
          <w:color w:val="212121"/>
          <w:szCs w:val="24"/>
        </w:rPr>
        <w:t xml:space="preserve">με μία ειδική διάταξη η οποία κατισχύει του 262 και με </w:t>
      </w:r>
      <w:r w:rsidRPr="003308E0">
        <w:rPr>
          <w:rFonts w:eastAsia="Times New Roman"/>
          <w:color w:val="212121"/>
          <w:szCs w:val="24"/>
        </w:rPr>
        <w:t>ρητή</w:t>
      </w:r>
      <w:r w:rsidRPr="004638A8">
        <w:rPr>
          <w:rFonts w:eastAsia="Times New Roman"/>
          <w:b/>
          <w:color w:val="212121"/>
          <w:szCs w:val="24"/>
        </w:rPr>
        <w:t>,</w:t>
      </w:r>
      <w:r>
        <w:rPr>
          <w:rFonts w:eastAsia="Times New Roman"/>
          <w:color w:val="212121"/>
          <w:szCs w:val="24"/>
        </w:rPr>
        <w:t xml:space="preserve"> κύριε Λάππα, νομοτεχνική η οποία έγινε, γιατί προσθέσαμε στη διάταξη τη φράση «ακόμα και αν τελούνται διά του Τύπου». Συνεπώς, έχει διευκρινιστεί επαρκώς. Και είπαμε. Ποιος είναι ο γενικός κανόνα</w:t>
      </w:r>
      <w:r>
        <w:rPr>
          <w:rFonts w:eastAsia="Times New Roman"/>
          <w:color w:val="212121"/>
          <w:szCs w:val="24"/>
        </w:rPr>
        <w:t xml:space="preserve">ς; Αυτός που είπε ο κ. Κοντονής. Δηλαδή, έχουμε τον κανόνα της αυτόφωρης διαδικασίας και την εξαίρεση από την εισαγγελική αρχή αν επιλέξει σε συγκεκριμένες περιπτώσεις να μην ακολουθήσει την αυτόφωρη διαδικασία. </w:t>
      </w:r>
    </w:p>
    <w:p w14:paraId="69A55F95" w14:textId="77777777" w:rsidR="00C9651F" w:rsidRDefault="002D2592">
      <w:pPr>
        <w:spacing w:line="600" w:lineRule="auto"/>
        <w:ind w:firstLine="720"/>
        <w:jc w:val="both"/>
        <w:rPr>
          <w:rFonts w:eastAsia="Times New Roman"/>
          <w:color w:val="212121"/>
          <w:szCs w:val="24"/>
        </w:rPr>
      </w:pPr>
      <w:r>
        <w:rPr>
          <w:rFonts w:eastAsia="Times New Roman"/>
          <w:color w:val="212121"/>
          <w:szCs w:val="24"/>
        </w:rPr>
        <w:t xml:space="preserve">Τι έρχεται να κάνει το 417 με αυτήν την τροποποίηση στα 361 και 363; Να κάνει ακριβώς το ανάποδο. Ο κανόνας, δηλαδή, να είναι ότι δεν ακολουθείται η αυτόφωρη διαδικασία, αλλά με </w:t>
      </w:r>
      <w:r>
        <w:rPr>
          <w:rFonts w:eastAsia="Times New Roman"/>
          <w:color w:val="212121"/>
          <w:szCs w:val="24"/>
        </w:rPr>
        <w:lastRenderedPageBreak/>
        <w:t>εξαίρεση, εκτός κι αν υπάρχουν ειδικοί λόγοι τους οποίους θα κρίνει ο κύριος ε</w:t>
      </w:r>
      <w:r>
        <w:rPr>
          <w:rFonts w:eastAsia="Times New Roman"/>
          <w:color w:val="212121"/>
          <w:szCs w:val="24"/>
        </w:rPr>
        <w:t xml:space="preserve">ισαγγελέας. </w:t>
      </w:r>
    </w:p>
    <w:p w14:paraId="69A55F96" w14:textId="77777777" w:rsidR="00C9651F" w:rsidRDefault="002D2592">
      <w:pPr>
        <w:spacing w:line="600" w:lineRule="auto"/>
        <w:ind w:firstLine="720"/>
        <w:jc w:val="both"/>
        <w:rPr>
          <w:rFonts w:eastAsia="Times New Roman"/>
          <w:color w:val="212121"/>
          <w:szCs w:val="24"/>
        </w:rPr>
      </w:pPr>
      <w:r>
        <w:rPr>
          <w:rFonts w:eastAsia="Times New Roman"/>
          <w:color w:val="212121"/>
          <w:szCs w:val="24"/>
        </w:rPr>
        <w:t xml:space="preserve">Όταν τοποθετήθηκα στην </w:t>
      </w:r>
      <w:r>
        <w:rPr>
          <w:rFonts w:eastAsia="Times New Roman"/>
          <w:color w:val="212121"/>
          <w:szCs w:val="24"/>
        </w:rPr>
        <w:t>επιτροπή</w:t>
      </w:r>
      <w:r>
        <w:rPr>
          <w:rFonts w:eastAsia="Times New Roman"/>
          <w:color w:val="212121"/>
          <w:szCs w:val="24"/>
        </w:rPr>
        <w:t>, ακριβώς -και επιτρέψτε μου τον αστεϊσμό- και λόγω της μονοεδρικής Ζακύνθου, έθεσα ζητήματα όσον αφορά την ανάγκη γρήγορης αποκατάστασης της βλάβης.</w:t>
      </w:r>
    </w:p>
    <w:p w14:paraId="69A55F97" w14:textId="77777777" w:rsidR="00C9651F" w:rsidRDefault="002D2592">
      <w:pPr>
        <w:spacing w:line="600" w:lineRule="auto"/>
        <w:ind w:firstLine="720"/>
        <w:jc w:val="both"/>
        <w:rPr>
          <w:rFonts w:eastAsia="Times New Roman" w:cs="Times New Roman"/>
          <w:szCs w:val="24"/>
        </w:rPr>
      </w:pPr>
      <w:r w:rsidRPr="00990002">
        <w:rPr>
          <w:rFonts w:eastAsia="Times New Roman" w:cs="Times New Roman"/>
          <w:szCs w:val="24"/>
        </w:rPr>
        <w:t>Το παράδειγμα που έθεσα</w:t>
      </w:r>
      <w:r>
        <w:rPr>
          <w:rFonts w:eastAsia="Times New Roman" w:cs="Times New Roman"/>
          <w:szCs w:val="24"/>
        </w:rPr>
        <w:t xml:space="preserve"> είναι το εξής: Φανταστείτε έναν Βουλευ</w:t>
      </w:r>
      <w:r>
        <w:rPr>
          <w:rFonts w:eastAsia="Times New Roman" w:cs="Times New Roman"/>
          <w:szCs w:val="24"/>
        </w:rPr>
        <w:t>τή ο οποίος να συκοφαντείται ή να εξυβρίζεται δυο μέρες πριν τις εκλογές. Αν είχαμε μια γενική διάταξη στο 417, που θα έλεγε ότι δεν ακολουθείται η αυτόφωρη διαδικασία σε αυτές τις περιπτώσεις, εκεί θα είχαμε πρόβλημα. Γι’ αυτό τίθεται η εξαίρεση ότι ο εισ</w:t>
      </w:r>
      <w:r>
        <w:rPr>
          <w:rFonts w:eastAsia="Times New Roman" w:cs="Times New Roman"/>
          <w:szCs w:val="24"/>
        </w:rPr>
        <w:t>αγγελέας θα κρίνει τις περιπτώσεις εκείνες που, λόγω της σοβαρότητας της βλάβης η οποία έχει προκληθεί, θα ακολουθείται η αυτόφωρη διαδικασία.</w:t>
      </w:r>
    </w:p>
    <w:p w14:paraId="69A55F98"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 xml:space="preserve">Με αυτόν τον τρόπο, επειδή όλοι αντιλαμβανόμαστε ότι πράγματι διανύουμε και μια περίοδο όπου τα </w:t>
      </w:r>
      <w:r>
        <w:rPr>
          <w:rFonts w:eastAsia="Times New Roman" w:cs="Times New Roman"/>
          <w:szCs w:val="24"/>
          <w:lang w:val="en-US"/>
        </w:rPr>
        <w:t>fake</w:t>
      </w:r>
      <w:r w:rsidRPr="00990002">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 xml:space="preserve"> βασιλεύ</w:t>
      </w:r>
      <w:r>
        <w:rPr>
          <w:rFonts w:eastAsia="Times New Roman" w:cs="Times New Roman"/>
          <w:szCs w:val="24"/>
        </w:rPr>
        <w:t xml:space="preserve">ουν, όπου επίσης δεν αρθρογραφούν μόνο δημοσιογράφοι, αλλά και πολίτες, νομίζω ότι το να πούμε πως σε αυτά τα τρία </w:t>
      </w:r>
      <w:r>
        <w:rPr>
          <w:rFonts w:eastAsia="Times New Roman" w:cs="Times New Roman"/>
          <w:szCs w:val="24"/>
        </w:rPr>
        <w:lastRenderedPageBreak/>
        <w:t>αδικήματα ο κανόνας είναι ότι γίνεται ασφαλώς η προσαγωγή, έχει τη δυνατότητα ο εισαγγελέας να αφήσει και τηλεφωνικά ελεύθερους τους προσαχθέ</w:t>
      </w:r>
      <w:r>
        <w:rPr>
          <w:rFonts w:eastAsia="Times New Roman" w:cs="Times New Roman"/>
          <w:szCs w:val="24"/>
        </w:rPr>
        <w:t xml:space="preserve">ντες, έχει όμως και τη δυνατότητα να αξιολογήσει τη σοβαρότητα της προσβολής, προκειμένου να δώσει εντολή για το αν θα </w:t>
      </w:r>
      <w:r>
        <w:rPr>
          <w:rFonts w:eastAsia="Times New Roman" w:cs="Times New Roman"/>
          <w:szCs w:val="24"/>
        </w:rPr>
        <w:t>α</w:t>
      </w:r>
      <w:r>
        <w:rPr>
          <w:rFonts w:eastAsia="Times New Roman" w:cs="Times New Roman"/>
          <w:szCs w:val="24"/>
        </w:rPr>
        <w:t>κολουθηθεί η αυτόφωρη ή όχι διαδικασία, είναι μια σωστή, ισορροπημένη και ουσιαστικά και δικονομικά λύση του συγκεκριμένου προβλήματος.</w:t>
      </w:r>
    </w:p>
    <w:p w14:paraId="69A55F99" w14:textId="77777777" w:rsidR="00C9651F" w:rsidRDefault="002D2592">
      <w:pPr>
        <w:spacing w:line="600" w:lineRule="auto"/>
        <w:ind w:firstLine="720"/>
        <w:jc w:val="both"/>
        <w:rPr>
          <w:rFonts w:eastAsia="Times New Roman" w:cs="Times New Roman"/>
          <w:szCs w:val="24"/>
        </w:rPr>
      </w:pPr>
      <w:r w:rsidRPr="0043170E">
        <w:rPr>
          <w:rFonts w:eastAsia="Times New Roman" w:cs="Times New Roman"/>
          <w:b/>
          <w:szCs w:val="24"/>
        </w:rPr>
        <w:t>ΠΡΟΕΔΡΕΥΩΝ (Αναστάσιος Κουράκης):</w:t>
      </w:r>
      <w:r>
        <w:rPr>
          <w:rFonts w:eastAsia="Times New Roman" w:cs="Times New Roman"/>
          <w:szCs w:val="24"/>
        </w:rPr>
        <w:t xml:space="preserve"> Ευχαριστούμε, κύριε Υπουργέ.</w:t>
      </w:r>
    </w:p>
    <w:p w14:paraId="69A55F9A" w14:textId="77777777" w:rsidR="00C9651F" w:rsidRDefault="002D2592">
      <w:pPr>
        <w:spacing w:line="600" w:lineRule="auto"/>
        <w:ind w:firstLine="720"/>
        <w:jc w:val="both"/>
        <w:rPr>
          <w:rFonts w:eastAsia="Times New Roman" w:cs="Times New Roman"/>
          <w:szCs w:val="24"/>
        </w:rPr>
      </w:pPr>
      <w:r>
        <w:rPr>
          <w:rFonts w:eastAsia="Times New Roman" w:cs="Times New Roman"/>
          <w:b/>
          <w:szCs w:val="24"/>
        </w:rPr>
        <w:t>ΣΤΑΥΡΟΣ ΚΟΝΤΟΝΗΣ:</w:t>
      </w:r>
      <w:r>
        <w:rPr>
          <w:rFonts w:eastAsia="Times New Roman" w:cs="Times New Roman"/>
          <w:szCs w:val="24"/>
        </w:rPr>
        <w:t xml:space="preserve"> Κύριε Πρόεδρε, μπορώ να έχω τον λόγο για δύο λεπτά;</w:t>
      </w:r>
    </w:p>
    <w:p w14:paraId="69A55F9B" w14:textId="77777777" w:rsidR="00C9651F" w:rsidRDefault="002D2592">
      <w:pPr>
        <w:spacing w:line="600" w:lineRule="auto"/>
        <w:ind w:firstLine="720"/>
        <w:jc w:val="both"/>
        <w:rPr>
          <w:rFonts w:eastAsia="Times New Roman" w:cs="Times New Roman"/>
          <w:szCs w:val="24"/>
        </w:rPr>
      </w:pPr>
      <w:r w:rsidRPr="0043170E">
        <w:rPr>
          <w:rFonts w:eastAsia="Times New Roman" w:cs="Times New Roman"/>
          <w:b/>
          <w:szCs w:val="24"/>
        </w:rPr>
        <w:t>ΠΡΟΕΔΡΕΥΩΝ (Αναστάσιος Κουράκης):</w:t>
      </w:r>
      <w:r w:rsidRPr="0043170E">
        <w:rPr>
          <w:rFonts w:eastAsia="Times New Roman" w:cs="Times New Roman"/>
          <w:szCs w:val="24"/>
        </w:rPr>
        <w:t xml:space="preserve"> </w:t>
      </w:r>
      <w:r>
        <w:rPr>
          <w:rFonts w:eastAsia="Times New Roman" w:cs="Times New Roman"/>
          <w:szCs w:val="24"/>
        </w:rPr>
        <w:t>Ορίστε, κύριε Κοντονή.</w:t>
      </w:r>
    </w:p>
    <w:p w14:paraId="69A55F9C" w14:textId="77777777" w:rsidR="00C9651F" w:rsidRDefault="002D2592">
      <w:pPr>
        <w:spacing w:line="600" w:lineRule="auto"/>
        <w:ind w:firstLine="720"/>
        <w:jc w:val="both"/>
        <w:rPr>
          <w:rFonts w:eastAsia="Times New Roman" w:cs="Times New Roman"/>
          <w:szCs w:val="24"/>
        </w:rPr>
      </w:pPr>
      <w:r>
        <w:rPr>
          <w:rFonts w:eastAsia="Times New Roman" w:cs="Times New Roman"/>
          <w:b/>
          <w:szCs w:val="24"/>
        </w:rPr>
        <w:t>ΣΤΑΥΡΟΣ ΚΟΝΤΟΝΗΣ:</w:t>
      </w:r>
      <w:r>
        <w:rPr>
          <w:rFonts w:eastAsia="Times New Roman" w:cs="Times New Roman"/>
          <w:szCs w:val="24"/>
        </w:rPr>
        <w:t xml:space="preserve"> Κύριε Πρόεδρε, άκουσα με προσοχή αυτά που είπε ο</w:t>
      </w:r>
      <w:r>
        <w:rPr>
          <w:rFonts w:eastAsia="Times New Roman" w:cs="Times New Roman"/>
          <w:szCs w:val="24"/>
        </w:rPr>
        <w:t xml:space="preserve"> κύριος Υπουργός και θέλω να πω το εξής: Έχουμε μια διάταξη, όπως ισχύει σήμερα, το 417. Μας λέει αυτή η διάταξη τον γενικό κανόνα για τα πλημμελήματα, για τα οποία ακολουθείται η αυτόφωρη διαδικασία και αφήνει στην κρίση του </w:t>
      </w:r>
      <w:r>
        <w:rPr>
          <w:rFonts w:eastAsia="Times New Roman" w:cs="Times New Roman"/>
          <w:szCs w:val="24"/>
        </w:rPr>
        <w:lastRenderedPageBreak/>
        <w:t>εισαγγελέα αν δώσει ρητή δικάσ</w:t>
      </w:r>
      <w:r>
        <w:rPr>
          <w:rFonts w:eastAsia="Times New Roman" w:cs="Times New Roman"/>
          <w:szCs w:val="24"/>
        </w:rPr>
        <w:t>ιμο ή αν συνεχιστεί η διαδικασία εκείνη τη στιγμή. Αυτό είναι το 417.</w:t>
      </w:r>
    </w:p>
    <w:p w14:paraId="69A55F9D"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 xml:space="preserve">Έρχεται τώρα, λοιπόν, μια νέα νομοθετική ρύθμιση η οποία -σας το είπα και </w:t>
      </w:r>
      <w:r>
        <w:rPr>
          <w:rFonts w:eastAsia="Times New Roman" w:cs="Times New Roman"/>
          <w:szCs w:val="24"/>
        </w:rPr>
        <w:t>προηγουμένως</w:t>
      </w:r>
      <w:r>
        <w:rPr>
          <w:rFonts w:eastAsia="Times New Roman" w:cs="Times New Roman"/>
          <w:szCs w:val="24"/>
        </w:rPr>
        <w:t>- αν έλεγε ότι αυτά τα τρία αδικήματα, είτε διά του Τύπου είτε για οποιονδήποτε λόγο, εξαιρούνται τη</w:t>
      </w:r>
      <w:r>
        <w:rPr>
          <w:rFonts w:eastAsia="Times New Roman" w:cs="Times New Roman"/>
          <w:szCs w:val="24"/>
        </w:rPr>
        <w:t>ς αυτόφωρης διαδικασίας, θα το καταλάβαινα. Όμως, εδώ παρεισφρέει πάλι ο εισαγγελέας, που με κρίση του μπορεί να το οδηγήσει πάλι στο αυτόφωρο.</w:t>
      </w:r>
    </w:p>
    <w:p w14:paraId="69A55F9E"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Επομένως, επανερχόμαστε στην ισχύουσα διάταξη του 417, διότι έχουμε σε αυτή την πρώτη διάταξη να λέει «εκτός εάν</w:t>
      </w:r>
      <w:r>
        <w:rPr>
          <w:rFonts w:eastAsia="Times New Roman" w:cs="Times New Roman"/>
          <w:szCs w:val="24"/>
        </w:rPr>
        <w:t xml:space="preserve"> ο εισαγγελέας δώσει ρητή…», ενώ τώρα γίνεται το ίδιο πράγμα εάν ο εισαγγελέας κρίνει ότι είναι σοβαρό το πρόβλημα, οπότε οδηγείται στο αυτόφωρο. Δηλαδή, και με την πρώτη διάταξη και με τη δεύτερη έχουμε το ίδιο αποτέλεσμα.</w:t>
      </w:r>
    </w:p>
    <w:p w14:paraId="69A55F9F"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Κ</w:t>
      </w:r>
      <w:r>
        <w:rPr>
          <w:rFonts w:eastAsia="Times New Roman" w:cs="Times New Roman"/>
          <w:szCs w:val="24"/>
        </w:rPr>
        <w:t>ύριε Υπουργέ, κάνω μια έκκληση,</w:t>
      </w:r>
      <w:r>
        <w:rPr>
          <w:rFonts w:eastAsia="Times New Roman" w:cs="Times New Roman"/>
          <w:szCs w:val="24"/>
        </w:rPr>
        <w:t xml:space="preserve"> επειδή είμαι σίγουρος από αυτά που μας είπατε ότι σας έχει βασανίσει για να καταλήξετε σε μια πρόταση. Μπορείτε να το δείτε στη διαμόρφωση του </w:t>
      </w:r>
      <w:r>
        <w:rPr>
          <w:rFonts w:eastAsia="Times New Roman" w:cs="Times New Roman"/>
          <w:szCs w:val="24"/>
        </w:rPr>
        <w:lastRenderedPageBreak/>
        <w:t>Ποινικού Κώδικα και καλό είναι να μην έχουμε μια αποσπασματική διάταξη η οποία θα δημιουργήσει συγκεχυμένη ατμόσ</w:t>
      </w:r>
      <w:r>
        <w:rPr>
          <w:rFonts w:eastAsia="Times New Roman" w:cs="Times New Roman"/>
          <w:szCs w:val="24"/>
        </w:rPr>
        <w:t>φαιρα και ανασφάλεια.</w:t>
      </w:r>
    </w:p>
    <w:p w14:paraId="69A55FA0"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 xml:space="preserve">Προσέξτε, κύριε Υπουργέ, ποιο είναι το πρόβλημα εδώ. Ενώ μέχρι τώρα είχε παρατηρηθεί μια ισόρροπη πρακτική των εισαγγελέων ποια οδηγούν στο αυτόφωρο και σε ποια δίνουν ρητή, εδώ πλέον θα έχουμε μια ανασφάλεια δικαίου -γενικώς το λέω </w:t>
      </w:r>
      <w:r>
        <w:rPr>
          <w:rFonts w:eastAsia="Times New Roman" w:cs="Times New Roman"/>
          <w:szCs w:val="24"/>
        </w:rPr>
        <w:t>το «δικαίου»- υπό την έννοια ότι ένας αυστηρός εισαγγελέας μπορεί να θεωρήσει στην Αθήνα το τάδε αδίκημα της συκοφαντικής δυσφήμισης, για παράδειγμα, ότι είναι σοβαρό και ένας άλλος εισαγγελέας -πάλι στην Αθήνα, όχι στην επαρχία- για το ίδιο αδίκημα να πει</w:t>
      </w:r>
      <w:r>
        <w:rPr>
          <w:rFonts w:eastAsia="Times New Roman" w:cs="Times New Roman"/>
          <w:szCs w:val="24"/>
        </w:rPr>
        <w:t xml:space="preserve"> «εντάξει, βρε παιδί μου, να δώσουμε μια ρητή δικάσιμο εδώ και θα δούμε τι θα γίνει».</w:t>
      </w:r>
    </w:p>
    <w:p w14:paraId="69A55FA1"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Αντιλαμβάνεσθε, λοιπόν, ότι υπάρχει πρόβλημα.</w:t>
      </w:r>
    </w:p>
    <w:p w14:paraId="69A55FA2"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Θ</w:t>
      </w:r>
      <w:r>
        <w:rPr>
          <w:rFonts w:eastAsia="Times New Roman" w:cs="Times New Roman"/>
          <w:szCs w:val="24"/>
        </w:rPr>
        <w:t xml:space="preserve">α σας έλεγα, κύριε Υπουργέ, επειδή είστε εξοικειωμένος και με θέματα Ποινικού Δικαίου, να αποσύρετε αυτή τη διάταξη και να </w:t>
      </w:r>
      <w:r>
        <w:rPr>
          <w:rFonts w:eastAsia="Times New Roman" w:cs="Times New Roman"/>
          <w:szCs w:val="24"/>
        </w:rPr>
        <w:t>το δείτε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του Ποινικού Κώδικα. Εκεί θα έχετε </w:t>
      </w:r>
      <w:r>
        <w:rPr>
          <w:rFonts w:eastAsia="Times New Roman" w:cs="Times New Roman"/>
          <w:szCs w:val="24"/>
        </w:rPr>
        <w:lastRenderedPageBreak/>
        <w:t>όλο το περιθώριο να γίνουν και οι αναγκαίες τροποποιήσεις της διάταξης που αφορά τα αδικήματα περί Τύπου.</w:t>
      </w:r>
    </w:p>
    <w:p w14:paraId="69A55FA3"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 xml:space="preserve">ίπα στην ομιλία μου ότι δικαιούμαι διά να ομιλώ, επειδή παραμονές των εκλογών του 2015, όταν </w:t>
      </w:r>
      <w:r>
        <w:rPr>
          <w:rFonts w:eastAsia="Times New Roman" w:cs="Times New Roman"/>
          <w:szCs w:val="24"/>
        </w:rPr>
        <w:t>ήμουν Υφυπουργός Αθλητισμού, δεν μπορείτε να φανταστείτε τι επιθέσεις είχα δεχθεί από αυτούς τους ελεεινούς τύπους των αθλητικών εφημερίδων. Επίσης, όταν ήμουν πάλι Υφυπουργός Αθλητισμού, αγαπημένο μου οικογενειακό πρόσωπο είχε κατηγορηθεί από εφημερίδα το</w:t>
      </w:r>
      <w:r>
        <w:rPr>
          <w:rFonts w:eastAsia="Times New Roman" w:cs="Times New Roman"/>
          <w:szCs w:val="24"/>
        </w:rPr>
        <w:t>υ κ. Μαρινάκη για ληστεία, κάτι το οποίο έπρεπε να ξέρω εγώ και δεν έπρεπε να έχω και σχέση μαζί του. Τέτοιες αθλιότητες!</w:t>
      </w:r>
    </w:p>
    <w:p w14:paraId="69A55FA4"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 xml:space="preserve">Επειδή ουδέποτε πρόκειται να μηνύσω ή να οδηγήσω στο αστικό δικαστήριο οποιονδήποτε λέει αυτές τις αθλιότητες εις βάρος μου, γι’ αυτό </w:t>
      </w:r>
      <w:r>
        <w:rPr>
          <w:rFonts w:eastAsia="Times New Roman" w:cs="Times New Roman"/>
          <w:szCs w:val="24"/>
        </w:rPr>
        <w:t>ακριβώς σας τα λέω αυτά, κύριε Υπουργέ. Δεν έχω κανένα συμφέρον. Η δήλωσή που είχα κάνει από την πρώτη στιγμή, ότι όσο είμαι εκλεγμένος Βουλευτής δεν πρόκειται να μηνύσω και να εναγάγω κανέναν, ισχύει. Οπότε, ας γράφουν και ας διατυμπανίζουν ό,τι θέλουν. Δ</w:t>
      </w:r>
      <w:r>
        <w:rPr>
          <w:rFonts w:eastAsia="Times New Roman" w:cs="Times New Roman"/>
          <w:szCs w:val="24"/>
        </w:rPr>
        <w:t>εν ιδρώνει το αυτί μου.</w:t>
      </w:r>
    </w:p>
    <w:p w14:paraId="69A55FA5" w14:textId="77777777" w:rsidR="00C9651F" w:rsidRDefault="002D2592">
      <w:pPr>
        <w:spacing w:line="600" w:lineRule="auto"/>
        <w:ind w:firstLine="720"/>
        <w:jc w:val="both"/>
        <w:rPr>
          <w:rFonts w:eastAsia="Times New Roman" w:cs="Times New Roman"/>
          <w:szCs w:val="24"/>
        </w:rPr>
      </w:pPr>
      <w:r w:rsidRPr="00F03E55">
        <w:rPr>
          <w:rFonts w:eastAsia="Times New Roman" w:cs="Times New Roman"/>
          <w:b/>
          <w:szCs w:val="24"/>
        </w:rPr>
        <w:lastRenderedPageBreak/>
        <w:t xml:space="preserve">ΠΡΟΕΔΡΕΥΩΝ (Αναστάσιος Κουράκης): </w:t>
      </w:r>
      <w:r>
        <w:rPr>
          <w:rFonts w:eastAsia="Times New Roman" w:cs="Times New Roman"/>
          <w:szCs w:val="24"/>
        </w:rPr>
        <w:t>Ευχαριστούμε, κύριε Κοντονή.</w:t>
      </w:r>
    </w:p>
    <w:p w14:paraId="69A55FA6"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Βλέπω εδώ ότι ο χρόνος των εισηγητών και των ειδικών αγορητών παραβιάστηκε πάρα πολύ. Δεν ξέρω αν κάποιος θέλει δι’ ολίγον να μιλήσει.</w:t>
      </w:r>
    </w:p>
    <w:p w14:paraId="69A55FA7"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Απ’ ό,τι κατάλαβα, ο κ. Συντυχάκης</w:t>
      </w:r>
      <w:r>
        <w:rPr>
          <w:rFonts w:eastAsia="Times New Roman" w:cs="Times New Roman"/>
          <w:szCs w:val="24"/>
        </w:rPr>
        <w:t xml:space="preserve"> θέλει να μιλήσει.</w:t>
      </w:r>
    </w:p>
    <w:p w14:paraId="69A55FA8"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Ορίστε, κύριε Συντυχάκη, έχετε τον λόγο δι’ ολίγον, γιατί κι εσείς έχετε υπερβεί τον χρόνο στην πρωτολογία σας…</w:t>
      </w:r>
    </w:p>
    <w:p w14:paraId="69A55FA9" w14:textId="77777777" w:rsidR="00C9651F" w:rsidRDefault="002D2592">
      <w:pPr>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Κύριε Πρόεδρε, η συμφωνία ήταν να υπάρξει κανονικά δευτερολογία. Το άλλο ήταν ένα άλλο θέμα. Επειδή υπή</w:t>
      </w:r>
      <w:r>
        <w:rPr>
          <w:rFonts w:eastAsia="Times New Roman" w:cs="Times New Roman"/>
          <w:szCs w:val="24"/>
        </w:rPr>
        <w:t>ρχαν και προσωπικές αναφορές, θα μου δώσετε περισσότερο χρόνο.</w:t>
      </w:r>
    </w:p>
    <w:p w14:paraId="69A55FAA" w14:textId="77777777" w:rsidR="00C9651F" w:rsidRDefault="002D2592">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Καλώς. Εντάξει. </w:t>
      </w:r>
    </w:p>
    <w:p w14:paraId="69A55FAB" w14:textId="77777777" w:rsidR="00C9651F" w:rsidRDefault="002D2592">
      <w:pPr>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Ευχαριστώ, κύριε Πρόεδρε.</w:t>
      </w:r>
    </w:p>
    <w:p w14:paraId="69A55FAC"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lastRenderedPageBreak/>
        <w:t>Επιτρέψτε μου να αναφερθώ στον κ. Λάππα, ο οποίος επέστρεψε ξανά στον τόπο του εγκλήματος. Έκα</w:t>
      </w:r>
      <w:r>
        <w:rPr>
          <w:rFonts w:eastAsia="Times New Roman" w:cs="Times New Roman"/>
          <w:szCs w:val="24"/>
        </w:rPr>
        <w:t>νε το πρώτο εγχείρημα στην κατ’ άρθρον συζήτηση, απαντήθηκε από εμάς στη δεύτερη ανάγνωση και επανέρχεται σε σχέση με τον ρόλο και τον χαρακτήρα του Ευρωπαϊκού Δικαστηρίου Ανθρωπίνων Δικαιωμάτων.</w:t>
      </w:r>
    </w:p>
    <w:p w14:paraId="69A55FAD"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Σεβαστές οι απόψεις του καθενός, αλλά ο κ. Λάππας έχει χάσει</w:t>
      </w:r>
      <w:r>
        <w:rPr>
          <w:rFonts w:eastAsia="Times New Roman" w:cs="Times New Roman"/>
          <w:szCs w:val="24"/>
        </w:rPr>
        <w:t xml:space="preserve"> επεισόδια. Και τα έχει χάσει τα επεισόδια ο ΣΥΡΙΖΑ συνολικά, όχι μόνο ο κ. Λάππας.</w:t>
      </w:r>
    </w:p>
    <w:p w14:paraId="69A55FAE"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Έχετε αντιληφθεί όσον αφορά αυτά τα οποία είπατε για τον ρόλο του Ευρωπαϊκού Δικαστηρίου Ανθρωπίνων Δικαιωμάτων μετά τον Β΄ Παγκόσμιο Πόλεμο τη δεκαετία του 1950, του 1960,</w:t>
      </w:r>
      <w:r>
        <w:rPr>
          <w:rFonts w:eastAsia="Times New Roman" w:cs="Times New Roman"/>
          <w:szCs w:val="24"/>
        </w:rPr>
        <w:t xml:space="preserve"> ότι τότε υπήρχαν εντελώς διαφορετικοί παγκόσμιοι συσχετισμοί;</w:t>
      </w:r>
      <w:r w:rsidRPr="00437AEE">
        <w:rPr>
          <w:rFonts w:eastAsia="Times New Roman" w:cs="Times New Roman"/>
          <w:szCs w:val="24"/>
        </w:rPr>
        <w:t xml:space="preserve"> </w:t>
      </w:r>
      <w:r>
        <w:rPr>
          <w:rFonts w:eastAsia="Times New Roman" w:cs="Times New Roman"/>
          <w:szCs w:val="24"/>
        </w:rPr>
        <w:t>Το έχετε αντιληφθεί;</w:t>
      </w:r>
    </w:p>
    <w:p w14:paraId="69A55FAF" w14:textId="77777777" w:rsidR="00C9651F" w:rsidRDefault="002D2592">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ΑΣ</w:t>
      </w:r>
      <w:r>
        <w:rPr>
          <w:rFonts w:eastAsia="Times New Roman" w:cs="Times New Roman"/>
          <w:b/>
          <w:szCs w:val="24"/>
        </w:rPr>
        <w:t xml:space="preserve"> ΛΑΠΠΑΣ:</w:t>
      </w:r>
      <w:r>
        <w:rPr>
          <w:rFonts w:eastAsia="Times New Roman" w:cs="Times New Roman"/>
          <w:szCs w:val="24"/>
        </w:rPr>
        <w:t xml:space="preserve"> Ασφαλώς. Γι’ αυτό το είπα.</w:t>
      </w:r>
    </w:p>
    <w:p w14:paraId="69A55FB0" w14:textId="77777777" w:rsidR="00C9651F" w:rsidRDefault="002D2592">
      <w:pPr>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Είναι, λοιπόν, άλλοι οι συσχετισμοί εκείνης της εποχής και άλλοι οι συσχετισμοί σήμερα. </w:t>
      </w:r>
    </w:p>
    <w:p w14:paraId="69A55FB1" w14:textId="77777777" w:rsidR="00C9651F" w:rsidRDefault="002D2592">
      <w:pPr>
        <w:spacing w:line="600" w:lineRule="auto"/>
        <w:ind w:firstLine="720"/>
        <w:jc w:val="both"/>
        <w:rPr>
          <w:rFonts w:eastAsia="Times New Roman" w:cs="Times New Roman"/>
          <w:szCs w:val="24"/>
        </w:rPr>
      </w:pPr>
      <w:r>
        <w:rPr>
          <w:rFonts w:eastAsia="Times New Roman" w:cs="Times New Roman"/>
          <w:b/>
          <w:szCs w:val="24"/>
        </w:rPr>
        <w:lastRenderedPageBreak/>
        <w:t>ΣΠΥΡΙΔΩΝ</w:t>
      </w:r>
      <w:r>
        <w:rPr>
          <w:rFonts w:eastAsia="Times New Roman" w:cs="Times New Roman"/>
          <w:b/>
          <w:szCs w:val="24"/>
        </w:rPr>
        <w:t>ΑΣ</w:t>
      </w:r>
      <w:r>
        <w:rPr>
          <w:rFonts w:eastAsia="Times New Roman" w:cs="Times New Roman"/>
          <w:b/>
          <w:szCs w:val="24"/>
        </w:rPr>
        <w:t xml:space="preserve"> ΛΑΠΠΑΣ:</w:t>
      </w:r>
      <w:r w:rsidRPr="00491C42">
        <w:rPr>
          <w:rFonts w:eastAsia="Times New Roman" w:cs="Times New Roman"/>
          <w:b/>
          <w:szCs w:val="24"/>
        </w:rPr>
        <w:t xml:space="preserve"> </w:t>
      </w:r>
      <w:r>
        <w:rPr>
          <w:rFonts w:eastAsia="Times New Roman" w:cs="Times New Roman"/>
          <w:szCs w:val="24"/>
        </w:rPr>
        <w:t>Αυτό εννοούσα.</w:t>
      </w:r>
    </w:p>
    <w:p w14:paraId="69A55FB2" w14:textId="77777777" w:rsidR="00C9651F" w:rsidRDefault="002D2592">
      <w:pPr>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Τότε υπήρχε η Σοβιετική Ένωση. Υπήρχε το παγκόσμιο σοσιαλιστικό σύστημα που στήριζε τα παγκόσμια επαναστατικά κινήματα, αναδείκνυε τα ανθρώπινα δικαιώματα και, φυσικά, ο ρόλος του Ευρωπαϊκού Δικαστηρίου Ανθρωπί</w:t>
      </w:r>
      <w:r>
        <w:rPr>
          <w:rFonts w:eastAsia="Times New Roman" w:cs="Times New Roman"/>
          <w:szCs w:val="24"/>
        </w:rPr>
        <w:t>νων Δικαιωμάτων είχε τέτοια χαρακτηριστικά, τα οποία αναφέρατε κι εσείς.</w:t>
      </w:r>
    </w:p>
    <w:p w14:paraId="69A55FB3"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Σήμερα, όμως, δεν ισχύει αυτό, όπως δεν ισχύει και για τον Οργανισμό Ηνωμένων Εθνών. Γιατί; Διότι και το ένα και το άλλο έχουν εξελιχθεί σε όργανα και του αμερικανικού ιμπεριαλισμού κ</w:t>
      </w:r>
      <w:r>
        <w:rPr>
          <w:rFonts w:eastAsia="Times New Roman" w:cs="Times New Roman"/>
          <w:szCs w:val="24"/>
        </w:rPr>
        <w:t>αι της Ευρωπαϊκής Ένωσης, αυτής της δικτατορίας των μονοπωλίων.</w:t>
      </w:r>
    </w:p>
    <w:p w14:paraId="69A55FB4"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Θα σας πω το εξής: Το Ευρωπαϊκό Δικαστήριο Ανθρωπίνων Δικαιωμάτων είναι τμήμα του Συμβουλίου της Ευρώπης. Τι συνιστά «Συμβούλιο της Ευρώπης», όπου κυριαρχούν αυτοί που εσείς κατηγορείτε, δηλαδ</w:t>
      </w:r>
      <w:r>
        <w:rPr>
          <w:rFonts w:eastAsia="Times New Roman" w:cs="Times New Roman"/>
          <w:szCs w:val="24"/>
        </w:rPr>
        <w:t xml:space="preserve">ή οι νεοφιλελεύθερες δυνάμεις. Είναι τμήμα, επαναλαμβάνω, του Συμβουλίου της Ευρώπης. Μπορεί το Ευρωπαϊκό Δικαστήριο Ανθρωπίνων Δικαιωμάτων κατά </w:t>
      </w:r>
      <w:r>
        <w:rPr>
          <w:rFonts w:eastAsia="Times New Roman" w:cs="Times New Roman"/>
          <w:szCs w:val="24"/>
        </w:rPr>
        <w:lastRenderedPageBreak/>
        <w:t>καιρούς να έχει πάρει κάποιες θετικές αποφάσεις, όπως είναι, για παράδειγμα, η απόφαση για τη Μανωλάδα, δεν μπο</w:t>
      </w:r>
      <w:r>
        <w:rPr>
          <w:rFonts w:eastAsia="Times New Roman" w:cs="Times New Roman"/>
          <w:szCs w:val="24"/>
        </w:rPr>
        <w:t>ρεί, όμως, σε κα</w:t>
      </w:r>
      <w:r>
        <w:rPr>
          <w:rFonts w:eastAsia="Times New Roman" w:cs="Times New Roman"/>
          <w:szCs w:val="24"/>
        </w:rPr>
        <w:t>μ</w:t>
      </w:r>
      <w:r>
        <w:rPr>
          <w:rFonts w:eastAsia="Times New Roman" w:cs="Times New Roman"/>
          <w:szCs w:val="24"/>
        </w:rPr>
        <w:t>μία περίπτωση να επηρεάσει -και δεν επηρεάζει- τη συνολική αντιδραστική γραμμή. Δηλαδή, αντιδραστικοποιείται όλο και περισσότερο το Συμβούλιο της Ευρώπης και κατά συνέπεια και τα τμήματά της αντικειμενικά. Εκτός εάν δεν προκύπτει κάτι τέτοιο. Είναι, δηλαδή</w:t>
      </w:r>
      <w:r>
        <w:rPr>
          <w:rFonts w:eastAsia="Times New Roman" w:cs="Times New Roman"/>
          <w:szCs w:val="24"/>
        </w:rPr>
        <w:t xml:space="preserve">, συγγενικοί </w:t>
      </w:r>
      <w:r>
        <w:rPr>
          <w:rFonts w:eastAsia="Times New Roman" w:cs="Times New Roman"/>
          <w:szCs w:val="24"/>
        </w:rPr>
        <w:t>οργανισμοί</w:t>
      </w:r>
      <w:r>
        <w:rPr>
          <w:rFonts w:eastAsia="Times New Roman" w:cs="Times New Roman"/>
          <w:szCs w:val="24"/>
        </w:rPr>
        <w:t>.</w:t>
      </w:r>
    </w:p>
    <w:p w14:paraId="69A55FB5"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Σας υπενθυμίζω, λοιπόν, ότι το Συμβούλιο της Ευρώπης γίνεται ολοένα και περισσότερο αντιδραστικό, κάτι που φαίνεται από αποφάσεις του, όπως αυτές για τη λειτουργία των κομμάτων, για τα οικονομικά των κομμάτων…</w:t>
      </w:r>
    </w:p>
    <w:p w14:paraId="69A55FB6" w14:textId="77777777" w:rsidR="00C9651F" w:rsidRDefault="002D2592">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ΑΣ</w:t>
      </w:r>
      <w:r>
        <w:rPr>
          <w:rFonts w:eastAsia="Times New Roman" w:cs="Times New Roman"/>
          <w:b/>
          <w:szCs w:val="24"/>
        </w:rPr>
        <w:t xml:space="preserve"> ΛΑΠΠΑΣ:</w:t>
      </w:r>
      <w:r w:rsidRPr="00990858">
        <w:rPr>
          <w:rFonts w:eastAsia="Times New Roman" w:cs="Times New Roman"/>
          <w:b/>
          <w:szCs w:val="24"/>
        </w:rPr>
        <w:t xml:space="preserve"> </w:t>
      </w:r>
      <w:r>
        <w:rPr>
          <w:rFonts w:eastAsia="Times New Roman" w:cs="Times New Roman"/>
          <w:szCs w:val="24"/>
        </w:rPr>
        <w:t>Σ’</w:t>
      </w:r>
      <w:r>
        <w:rPr>
          <w:rFonts w:eastAsia="Times New Roman" w:cs="Times New Roman"/>
          <w:szCs w:val="24"/>
        </w:rPr>
        <w:t xml:space="preserve"> αυτό συμφωνώ.</w:t>
      </w:r>
    </w:p>
    <w:p w14:paraId="69A55FB7" w14:textId="77777777" w:rsidR="00C9651F" w:rsidRDefault="002D2592">
      <w:pPr>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…που στόχο έχει κυρίως τη δράση των κομμουνιστικών κομμάτων σε ολόκληρη την Ευρωπαϊκή Ένωση και την ανατροπή των εργασιακών σχέσεων. Μάλιστα, βάζει σε αμφισβήτηση τις λαϊκές ελευθερίες και τα δικαιώματα. Θα σας υπενθυμί</w:t>
      </w:r>
      <w:r>
        <w:rPr>
          <w:rFonts w:eastAsia="Times New Roman" w:cs="Times New Roman"/>
          <w:szCs w:val="24"/>
        </w:rPr>
        <w:t xml:space="preserve">σω ποιος ήταν ο ρόλος αυτού του </w:t>
      </w:r>
      <w:r>
        <w:rPr>
          <w:rFonts w:eastAsia="Times New Roman" w:cs="Times New Roman"/>
          <w:szCs w:val="24"/>
        </w:rPr>
        <w:lastRenderedPageBreak/>
        <w:t>Ευρωπαϊκού Δικαστηρίου στον βομβαρδισμό και στον διαμελισμό της Γιουγκοσλαβίας στο όνομα ακριβώς αυτών των ανθρωπίνων δικαιωμάτων.</w:t>
      </w:r>
    </w:p>
    <w:p w14:paraId="69A55FB8"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 xml:space="preserve">Άρα, τα ράσα δεν κάνουν τον παπά, κύριε Λάππα. Και θα σας θυμίσω, κλείνοντας αυτό το ζήτημα, </w:t>
      </w:r>
      <w:r>
        <w:rPr>
          <w:rFonts w:eastAsia="Times New Roman" w:cs="Times New Roman"/>
          <w:szCs w:val="24"/>
        </w:rPr>
        <w:t>την κατάπτυστη απόφαση του Συμβουλίου της Ευρώπης –που βέβαια δεν συγκέντρωσε την απαιτούμενη πλειοψηφία, αλλά το εισηγήθηκαν-που τόλμησε να εξισώσει τον κομμουνισμό με τον φασισμό. Αυτός, λοιπόν, είναι ο ρόλος του Συμβουλίου της Ευρώπης και τμήμα του είνα</w:t>
      </w:r>
      <w:r>
        <w:rPr>
          <w:rFonts w:eastAsia="Times New Roman" w:cs="Times New Roman"/>
          <w:szCs w:val="24"/>
        </w:rPr>
        <w:t>ι το Ευρωπαϊκό Δικαστήριο των Ανθρωπίνων Δικαιωμάτων.</w:t>
      </w:r>
    </w:p>
    <w:p w14:paraId="69A55FB9"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 xml:space="preserve">Σε σχέση τώρα -και κλείνω αυτό το ζήτημα- με το Κεφάλαιο Ε΄: Αναφέρθηκα στο άρθρο 33, γιατί ακριβώς δεν πρόλαβα στην αρχική τοποθέτησή μου, που αφορά την αυτόφωρη διαδικασία στα εγκλήματα που τελούνται </w:t>
      </w:r>
      <w:r>
        <w:rPr>
          <w:rFonts w:eastAsia="Times New Roman" w:cs="Times New Roman"/>
          <w:szCs w:val="24"/>
        </w:rPr>
        <w:t>διά του Τύπου. Άκουσα και τον κ. Κοντονή και τον διάλογο που είχε με τον Υπουργό.</w:t>
      </w:r>
    </w:p>
    <w:p w14:paraId="69A55FBA"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 xml:space="preserve">Εγώ θέλω να πω ότι θα υπερψηφίσουμε αυτό το άρθρο, το άρθρο 33. Είναι προφανές ότι, παρ’ ότι δεν αναφέρεται ρητά </w:t>
      </w:r>
      <w:r>
        <w:rPr>
          <w:rFonts w:eastAsia="Times New Roman" w:cs="Times New Roman"/>
          <w:szCs w:val="24"/>
        </w:rPr>
        <w:lastRenderedPageBreak/>
        <w:t>πως η ρύθμιση εισάγεται για να αντιμετωπίσει κατ’ αρχάς το ζή</w:t>
      </w:r>
      <w:r>
        <w:rPr>
          <w:rFonts w:eastAsia="Times New Roman" w:cs="Times New Roman"/>
          <w:szCs w:val="24"/>
        </w:rPr>
        <w:t>τημα της εφαρμογής της αυτόφωρης διαδικασίας στα εγκλήματα που τελούνται διά του Τύπου, ε</w:t>
      </w:r>
      <w:r w:rsidRPr="00C953A3">
        <w:rPr>
          <w:rFonts w:eastAsia="Times New Roman" w:cs="Times New Roman"/>
          <w:szCs w:val="24"/>
        </w:rPr>
        <w:t>πιλέγετ</w:t>
      </w:r>
      <w:r>
        <w:rPr>
          <w:rFonts w:eastAsia="Times New Roman" w:cs="Times New Roman"/>
          <w:szCs w:val="24"/>
        </w:rPr>
        <w:t>αι</w:t>
      </w:r>
      <w:r w:rsidRPr="00C953A3">
        <w:rPr>
          <w:rFonts w:eastAsia="Times New Roman" w:cs="Times New Roman"/>
          <w:szCs w:val="24"/>
        </w:rPr>
        <w:t xml:space="preserve"> τελικά</w:t>
      </w:r>
      <w:r>
        <w:rPr>
          <w:rFonts w:eastAsia="Times New Roman" w:cs="Times New Roman"/>
          <w:szCs w:val="24"/>
        </w:rPr>
        <w:t>,</w:t>
      </w:r>
      <w:r w:rsidRPr="00C953A3">
        <w:rPr>
          <w:rFonts w:eastAsia="Times New Roman" w:cs="Times New Roman"/>
          <w:szCs w:val="24"/>
        </w:rPr>
        <w:t xml:space="preserve"> μετά και τη συζήτηση που έχει προηγηθεί κατά καιρούς μέσα και έξω από τη Βουλή</w:t>
      </w:r>
      <w:r>
        <w:rPr>
          <w:rFonts w:eastAsia="Times New Roman" w:cs="Times New Roman"/>
          <w:szCs w:val="24"/>
        </w:rPr>
        <w:t>. Είναι</w:t>
      </w:r>
      <w:r w:rsidRPr="00C953A3">
        <w:rPr>
          <w:rFonts w:eastAsia="Times New Roman" w:cs="Times New Roman"/>
          <w:szCs w:val="24"/>
        </w:rPr>
        <w:t xml:space="preserve"> μία ευρύτερη ρύθμιση για την κατάργηση της υποχρεωτικ</w:t>
      </w:r>
      <w:r>
        <w:rPr>
          <w:rFonts w:eastAsia="Times New Roman" w:cs="Times New Roman"/>
          <w:szCs w:val="24"/>
        </w:rPr>
        <w:t xml:space="preserve">ότητας </w:t>
      </w:r>
      <w:r w:rsidRPr="00C953A3">
        <w:rPr>
          <w:rFonts w:eastAsia="Times New Roman" w:cs="Times New Roman"/>
          <w:szCs w:val="24"/>
        </w:rPr>
        <w:t>συν</w:t>
      </w:r>
      <w:r w:rsidRPr="00C953A3">
        <w:rPr>
          <w:rFonts w:eastAsia="Times New Roman" w:cs="Times New Roman"/>
          <w:szCs w:val="24"/>
        </w:rPr>
        <w:t>ολικά στα εγκλήματα τιμής</w:t>
      </w:r>
      <w:r>
        <w:rPr>
          <w:rFonts w:eastAsia="Times New Roman" w:cs="Times New Roman"/>
          <w:szCs w:val="24"/>
        </w:rPr>
        <w:t>. Ε</w:t>
      </w:r>
      <w:r w:rsidRPr="00C953A3">
        <w:rPr>
          <w:rFonts w:eastAsia="Times New Roman" w:cs="Times New Roman"/>
          <w:szCs w:val="24"/>
        </w:rPr>
        <w:t>ίναι</w:t>
      </w:r>
      <w:r>
        <w:rPr>
          <w:rFonts w:eastAsia="Times New Roman" w:cs="Times New Roman"/>
          <w:szCs w:val="24"/>
        </w:rPr>
        <w:t>, βέβαια,</w:t>
      </w:r>
      <w:r w:rsidRPr="00C953A3">
        <w:rPr>
          <w:rFonts w:eastAsia="Times New Roman" w:cs="Times New Roman"/>
          <w:szCs w:val="24"/>
        </w:rPr>
        <w:t xml:space="preserve"> σε θετική κατεύθυνση </w:t>
      </w:r>
      <w:r>
        <w:rPr>
          <w:rFonts w:eastAsia="Times New Roman" w:cs="Times New Roman"/>
          <w:szCs w:val="24"/>
        </w:rPr>
        <w:t xml:space="preserve">και γι’ </w:t>
      </w:r>
      <w:r w:rsidRPr="00C953A3">
        <w:rPr>
          <w:rFonts w:eastAsia="Times New Roman" w:cs="Times New Roman"/>
          <w:szCs w:val="24"/>
        </w:rPr>
        <w:t xml:space="preserve">αυτό και την </w:t>
      </w:r>
      <w:r>
        <w:rPr>
          <w:rFonts w:eastAsia="Times New Roman" w:cs="Times New Roman"/>
          <w:szCs w:val="24"/>
        </w:rPr>
        <w:t>υπερ</w:t>
      </w:r>
      <w:r w:rsidRPr="00C953A3">
        <w:rPr>
          <w:rFonts w:eastAsia="Times New Roman" w:cs="Times New Roman"/>
          <w:szCs w:val="24"/>
        </w:rPr>
        <w:t>ψηφίζουμε</w:t>
      </w:r>
      <w:r>
        <w:rPr>
          <w:rFonts w:eastAsia="Times New Roman" w:cs="Times New Roman"/>
          <w:szCs w:val="24"/>
        </w:rPr>
        <w:t>. Ω</w:t>
      </w:r>
      <w:r w:rsidRPr="00C953A3">
        <w:rPr>
          <w:rFonts w:eastAsia="Times New Roman" w:cs="Times New Roman"/>
          <w:szCs w:val="24"/>
        </w:rPr>
        <w:t>στόσο</w:t>
      </w:r>
      <w:r>
        <w:rPr>
          <w:rFonts w:eastAsia="Times New Roman" w:cs="Times New Roman"/>
          <w:szCs w:val="24"/>
        </w:rPr>
        <w:t>,</w:t>
      </w:r>
      <w:r w:rsidRPr="00C953A3">
        <w:rPr>
          <w:rFonts w:eastAsia="Times New Roman" w:cs="Times New Roman"/>
          <w:szCs w:val="24"/>
        </w:rPr>
        <w:t xml:space="preserve"> </w:t>
      </w:r>
      <w:r>
        <w:rPr>
          <w:rFonts w:eastAsia="Times New Roman" w:cs="Times New Roman"/>
          <w:szCs w:val="24"/>
        </w:rPr>
        <w:t xml:space="preserve"> όμως, </w:t>
      </w:r>
      <w:r w:rsidRPr="00C953A3">
        <w:rPr>
          <w:rFonts w:eastAsia="Times New Roman" w:cs="Times New Roman"/>
          <w:szCs w:val="24"/>
        </w:rPr>
        <w:t>παραμένει αδικαιολόγητ</w:t>
      </w:r>
      <w:r>
        <w:rPr>
          <w:rFonts w:eastAsia="Times New Roman" w:cs="Times New Roman"/>
          <w:szCs w:val="24"/>
        </w:rPr>
        <w:t xml:space="preserve">η </w:t>
      </w:r>
      <w:r w:rsidRPr="00C953A3">
        <w:rPr>
          <w:rFonts w:eastAsia="Times New Roman" w:cs="Times New Roman"/>
          <w:szCs w:val="24"/>
        </w:rPr>
        <w:t xml:space="preserve">η γενική υποχρεωτικότητα της αυτόφωρης διαδικασίας </w:t>
      </w:r>
      <w:r>
        <w:rPr>
          <w:rFonts w:eastAsia="Times New Roman" w:cs="Times New Roman"/>
          <w:szCs w:val="24"/>
        </w:rPr>
        <w:t>στα διά του Τύπου</w:t>
      </w:r>
      <w:r w:rsidRPr="00C953A3">
        <w:rPr>
          <w:rFonts w:eastAsia="Times New Roman" w:cs="Times New Roman"/>
          <w:szCs w:val="24"/>
        </w:rPr>
        <w:t xml:space="preserve"> εγκλήματα</w:t>
      </w:r>
      <w:r>
        <w:rPr>
          <w:rFonts w:eastAsia="Times New Roman" w:cs="Times New Roman"/>
          <w:szCs w:val="24"/>
        </w:rPr>
        <w:t>,</w:t>
      </w:r>
      <w:r w:rsidRPr="00C953A3">
        <w:rPr>
          <w:rFonts w:eastAsia="Times New Roman" w:cs="Times New Roman"/>
          <w:szCs w:val="24"/>
        </w:rPr>
        <w:t xml:space="preserve"> που εξακολουθεί να προβλέπεται στο άρθ</w:t>
      </w:r>
      <w:r w:rsidRPr="00C953A3">
        <w:rPr>
          <w:rFonts w:eastAsia="Times New Roman" w:cs="Times New Roman"/>
          <w:szCs w:val="24"/>
        </w:rPr>
        <w:t>ρο 242 του Κώδικα Ποινικής Δικονομίας</w:t>
      </w:r>
      <w:r>
        <w:rPr>
          <w:rFonts w:eastAsia="Times New Roman" w:cs="Times New Roman"/>
          <w:szCs w:val="24"/>
        </w:rPr>
        <w:t>,</w:t>
      </w:r>
      <w:r w:rsidRPr="00C953A3">
        <w:rPr>
          <w:rFonts w:eastAsia="Times New Roman" w:cs="Times New Roman"/>
          <w:szCs w:val="24"/>
        </w:rPr>
        <w:t xml:space="preserve"> η οποία δεν επιβάλλεται πλέον συ</w:t>
      </w:r>
      <w:r>
        <w:rPr>
          <w:rFonts w:eastAsia="Times New Roman" w:cs="Times New Roman"/>
          <w:szCs w:val="24"/>
        </w:rPr>
        <w:t>νταγματι</w:t>
      </w:r>
      <w:r w:rsidRPr="00C953A3">
        <w:rPr>
          <w:rFonts w:eastAsia="Times New Roman" w:cs="Times New Roman"/>
          <w:szCs w:val="24"/>
        </w:rPr>
        <w:t>κά και δημιουργεί σοβαρά προβλήματα στους δημοσιογράφους</w:t>
      </w:r>
      <w:r>
        <w:rPr>
          <w:rFonts w:eastAsia="Times New Roman" w:cs="Times New Roman"/>
          <w:szCs w:val="24"/>
        </w:rPr>
        <w:t xml:space="preserve">. Εμείς, ως κόμμα, είχαμε ζητήσει </w:t>
      </w:r>
      <w:r w:rsidRPr="00C953A3">
        <w:rPr>
          <w:rFonts w:eastAsia="Times New Roman" w:cs="Times New Roman"/>
          <w:szCs w:val="24"/>
        </w:rPr>
        <w:t xml:space="preserve">την </w:t>
      </w:r>
      <w:r>
        <w:rPr>
          <w:rFonts w:eastAsia="Times New Roman" w:cs="Times New Roman"/>
          <w:szCs w:val="24"/>
        </w:rPr>
        <w:t>κατάργηση</w:t>
      </w:r>
      <w:r w:rsidRPr="00C953A3">
        <w:rPr>
          <w:rFonts w:eastAsia="Times New Roman" w:cs="Times New Roman"/>
          <w:szCs w:val="24"/>
        </w:rPr>
        <w:t xml:space="preserve"> της με σχετική τροπολογία που καταθέσαμε πριν από λίγους μήνες</w:t>
      </w:r>
      <w:r>
        <w:rPr>
          <w:rFonts w:eastAsia="Times New Roman" w:cs="Times New Roman"/>
          <w:szCs w:val="24"/>
        </w:rPr>
        <w:t xml:space="preserve">. </w:t>
      </w:r>
    </w:p>
    <w:p w14:paraId="69A55FBB"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Σ</w:t>
      </w:r>
      <w:r w:rsidRPr="00C953A3">
        <w:rPr>
          <w:rFonts w:eastAsia="Times New Roman" w:cs="Times New Roman"/>
          <w:szCs w:val="24"/>
        </w:rPr>
        <w:t xml:space="preserve">ε κάθε </w:t>
      </w:r>
      <w:r w:rsidRPr="00C953A3">
        <w:rPr>
          <w:rFonts w:eastAsia="Times New Roman" w:cs="Times New Roman"/>
          <w:szCs w:val="24"/>
        </w:rPr>
        <w:t xml:space="preserve">περίπτωση </w:t>
      </w:r>
      <w:r>
        <w:rPr>
          <w:rFonts w:eastAsia="Times New Roman" w:cs="Times New Roman"/>
          <w:szCs w:val="24"/>
        </w:rPr>
        <w:t>την υπερψηφίζουμε,</w:t>
      </w:r>
      <w:r w:rsidRPr="00C953A3">
        <w:rPr>
          <w:rFonts w:eastAsia="Times New Roman" w:cs="Times New Roman"/>
          <w:szCs w:val="24"/>
        </w:rPr>
        <w:t xml:space="preserve"> καταθέτοντας αυτές </w:t>
      </w:r>
      <w:r>
        <w:rPr>
          <w:rFonts w:eastAsia="Times New Roman" w:cs="Times New Roman"/>
          <w:szCs w:val="24"/>
        </w:rPr>
        <w:t>τις επισημάνσεις.</w:t>
      </w:r>
    </w:p>
    <w:p w14:paraId="69A55FBC"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Σ</w:t>
      </w:r>
      <w:r w:rsidRPr="00C953A3">
        <w:rPr>
          <w:rFonts w:eastAsia="Times New Roman" w:cs="Times New Roman"/>
          <w:szCs w:val="24"/>
        </w:rPr>
        <w:t xml:space="preserve">ε σχέση με τις τροπολογίες </w:t>
      </w:r>
      <w:r>
        <w:rPr>
          <w:rFonts w:eastAsia="Times New Roman" w:cs="Times New Roman"/>
          <w:szCs w:val="24"/>
        </w:rPr>
        <w:t>-</w:t>
      </w:r>
      <w:r w:rsidRPr="00C953A3">
        <w:rPr>
          <w:rFonts w:eastAsia="Times New Roman" w:cs="Times New Roman"/>
          <w:szCs w:val="24"/>
        </w:rPr>
        <w:t>και να κλείσω</w:t>
      </w:r>
      <w:r>
        <w:rPr>
          <w:rFonts w:eastAsia="Times New Roman" w:cs="Times New Roman"/>
          <w:szCs w:val="24"/>
        </w:rPr>
        <w:t xml:space="preserve">- θέλω να πω τα εξής: </w:t>
      </w:r>
    </w:p>
    <w:p w14:paraId="69A55FBD"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lastRenderedPageBreak/>
        <w:t>Για τ</w:t>
      </w:r>
      <w:r w:rsidRPr="00C953A3">
        <w:rPr>
          <w:rFonts w:eastAsia="Times New Roman" w:cs="Times New Roman"/>
          <w:szCs w:val="24"/>
        </w:rPr>
        <w:t>ην τροπολογία</w:t>
      </w:r>
      <w:r>
        <w:rPr>
          <w:rFonts w:eastAsia="Times New Roman" w:cs="Times New Roman"/>
          <w:szCs w:val="24"/>
        </w:rPr>
        <w:t>,</w:t>
      </w:r>
      <w:r w:rsidRPr="00C953A3">
        <w:rPr>
          <w:rFonts w:eastAsia="Times New Roman" w:cs="Times New Roman"/>
          <w:szCs w:val="24"/>
        </w:rPr>
        <w:t xml:space="preserve"> που αφορά τη λειτουργία του </w:t>
      </w:r>
      <w:r>
        <w:rPr>
          <w:rFonts w:eastAsia="Times New Roman" w:cs="Times New Roman"/>
          <w:szCs w:val="24"/>
        </w:rPr>
        <w:t>ΚΕΣΥ</w:t>
      </w:r>
      <w:r w:rsidRPr="00C953A3">
        <w:rPr>
          <w:rFonts w:eastAsia="Times New Roman" w:cs="Times New Roman"/>
          <w:szCs w:val="24"/>
        </w:rPr>
        <w:t xml:space="preserve"> θα ψηφίσουμε </w:t>
      </w:r>
      <w:r>
        <w:rPr>
          <w:rFonts w:eastAsia="Times New Roman" w:cs="Times New Roman"/>
          <w:szCs w:val="24"/>
        </w:rPr>
        <w:t>«παρών».</w:t>
      </w:r>
    </w:p>
    <w:p w14:paraId="69A55FBE"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Την τροπολογία γ</w:t>
      </w:r>
      <w:r w:rsidRPr="00C953A3">
        <w:rPr>
          <w:rFonts w:eastAsia="Times New Roman" w:cs="Times New Roman"/>
          <w:szCs w:val="24"/>
        </w:rPr>
        <w:t xml:space="preserve">ια τις </w:t>
      </w:r>
      <w:r>
        <w:rPr>
          <w:rFonts w:eastAsia="Times New Roman" w:cs="Times New Roman"/>
          <w:szCs w:val="24"/>
        </w:rPr>
        <w:t>α</w:t>
      </w:r>
      <w:r w:rsidRPr="00C953A3">
        <w:rPr>
          <w:rFonts w:eastAsia="Times New Roman" w:cs="Times New Roman"/>
          <w:szCs w:val="24"/>
        </w:rPr>
        <w:t xml:space="preserve">νεξάρτητες </w:t>
      </w:r>
      <w:r>
        <w:rPr>
          <w:rFonts w:eastAsia="Times New Roman" w:cs="Times New Roman"/>
          <w:szCs w:val="24"/>
        </w:rPr>
        <w:t>επιτρο</w:t>
      </w:r>
      <w:r w:rsidRPr="00C953A3">
        <w:rPr>
          <w:rFonts w:eastAsia="Times New Roman" w:cs="Times New Roman"/>
          <w:szCs w:val="24"/>
        </w:rPr>
        <w:t xml:space="preserve">πές </w:t>
      </w:r>
      <w:r>
        <w:rPr>
          <w:rFonts w:eastAsia="Times New Roman" w:cs="Times New Roman"/>
          <w:szCs w:val="24"/>
        </w:rPr>
        <w:t>προσφυγών</w:t>
      </w:r>
      <w:r w:rsidRPr="00C953A3">
        <w:rPr>
          <w:rFonts w:eastAsia="Times New Roman" w:cs="Times New Roman"/>
          <w:szCs w:val="24"/>
        </w:rPr>
        <w:t xml:space="preserve"> δεν μπορούμε να τον ψηφίσουμε</w:t>
      </w:r>
      <w:r>
        <w:rPr>
          <w:rFonts w:eastAsia="Times New Roman" w:cs="Times New Roman"/>
          <w:szCs w:val="24"/>
        </w:rPr>
        <w:t>.</w:t>
      </w:r>
      <w:r w:rsidRPr="00C953A3">
        <w:rPr>
          <w:rFonts w:eastAsia="Times New Roman" w:cs="Times New Roman"/>
          <w:szCs w:val="24"/>
        </w:rPr>
        <w:t xml:space="preserve"> </w:t>
      </w:r>
      <w:r>
        <w:rPr>
          <w:rFonts w:eastAsia="Times New Roman" w:cs="Times New Roman"/>
          <w:szCs w:val="24"/>
        </w:rPr>
        <w:t>Ω</w:t>
      </w:r>
      <w:r w:rsidRPr="00C953A3">
        <w:rPr>
          <w:rFonts w:eastAsia="Times New Roman" w:cs="Times New Roman"/>
          <w:szCs w:val="24"/>
        </w:rPr>
        <w:t xml:space="preserve">ς </w:t>
      </w:r>
      <w:r>
        <w:rPr>
          <w:rFonts w:eastAsia="Times New Roman" w:cs="Times New Roman"/>
          <w:szCs w:val="24"/>
        </w:rPr>
        <w:t>κ</w:t>
      </w:r>
      <w:r w:rsidRPr="00C953A3">
        <w:rPr>
          <w:rFonts w:eastAsia="Times New Roman" w:cs="Times New Roman"/>
          <w:szCs w:val="24"/>
        </w:rPr>
        <w:t>όμμα</w:t>
      </w:r>
      <w:r>
        <w:rPr>
          <w:rFonts w:eastAsia="Times New Roman" w:cs="Times New Roman"/>
          <w:szCs w:val="24"/>
        </w:rPr>
        <w:t>,</w:t>
      </w:r>
      <w:r w:rsidRPr="00C953A3">
        <w:rPr>
          <w:rFonts w:eastAsia="Times New Roman" w:cs="Times New Roman"/>
          <w:szCs w:val="24"/>
        </w:rPr>
        <w:t xml:space="preserve"> είχαμε διαφωνήσει με την ενασχόληση των δικαστών στα διοικητικά δικαστήρια</w:t>
      </w:r>
      <w:r>
        <w:rPr>
          <w:rFonts w:eastAsia="Times New Roman" w:cs="Times New Roman"/>
          <w:szCs w:val="24"/>
        </w:rPr>
        <w:t>.</w:t>
      </w:r>
      <w:r w:rsidRPr="00C953A3">
        <w:rPr>
          <w:rFonts w:eastAsia="Times New Roman" w:cs="Times New Roman"/>
          <w:szCs w:val="24"/>
        </w:rPr>
        <w:t xml:space="preserve"> </w:t>
      </w:r>
      <w:r>
        <w:rPr>
          <w:rFonts w:eastAsia="Times New Roman" w:cs="Times New Roman"/>
          <w:szCs w:val="24"/>
        </w:rPr>
        <w:t>Π</w:t>
      </w:r>
      <w:r w:rsidRPr="00C953A3">
        <w:rPr>
          <w:rFonts w:eastAsia="Times New Roman" w:cs="Times New Roman"/>
          <w:szCs w:val="24"/>
        </w:rPr>
        <w:t>ρόκειται για διπλή απασχόληση</w:t>
      </w:r>
      <w:r>
        <w:rPr>
          <w:rFonts w:eastAsia="Times New Roman" w:cs="Times New Roman"/>
          <w:szCs w:val="24"/>
        </w:rPr>
        <w:t xml:space="preserve">, πρόσθετο έργο, δηλαδή, των εν ενεργεία </w:t>
      </w:r>
      <w:r w:rsidRPr="00C953A3">
        <w:rPr>
          <w:rFonts w:eastAsia="Times New Roman" w:cs="Times New Roman"/>
          <w:szCs w:val="24"/>
        </w:rPr>
        <w:t>δικαστών</w:t>
      </w:r>
      <w:r>
        <w:rPr>
          <w:rFonts w:eastAsia="Times New Roman" w:cs="Times New Roman"/>
          <w:szCs w:val="24"/>
        </w:rPr>
        <w:t>,</w:t>
      </w:r>
      <w:r w:rsidRPr="00C953A3">
        <w:rPr>
          <w:rFonts w:eastAsia="Times New Roman" w:cs="Times New Roman"/>
          <w:szCs w:val="24"/>
        </w:rPr>
        <w:t xml:space="preserve"> σε βάρος του κ</w:t>
      </w:r>
      <w:r>
        <w:rPr>
          <w:rFonts w:eastAsia="Times New Roman" w:cs="Times New Roman"/>
          <w:szCs w:val="24"/>
        </w:rPr>
        <w:t>ύριου</w:t>
      </w:r>
      <w:r w:rsidRPr="00C953A3">
        <w:rPr>
          <w:rFonts w:eastAsia="Times New Roman" w:cs="Times New Roman"/>
          <w:szCs w:val="24"/>
        </w:rPr>
        <w:t xml:space="preserve"> καθήκοντός τους σε διοικητικ</w:t>
      </w:r>
      <w:r w:rsidRPr="00C953A3">
        <w:rPr>
          <w:rFonts w:eastAsia="Times New Roman" w:cs="Times New Roman"/>
          <w:szCs w:val="24"/>
        </w:rPr>
        <w:t>ά δικαστήρια</w:t>
      </w:r>
      <w:r>
        <w:rPr>
          <w:rFonts w:eastAsia="Times New Roman" w:cs="Times New Roman"/>
          <w:szCs w:val="24"/>
        </w:rPr>
        <w:t>,</w:t>
      </w:r>
      <w:r w:rsidRPr="00C953A3">
        <w:rPr>
          <w:rFonts w:eastAsia="Times New Roman" w:cs="Times New Roman"/>
          <w:szCs w:val="24"/>
        </w:rPr>
        <w:t xml:space="preserve"> ενώ την ίδια </w:t>
      </w:r>
      <w:r>
        <w:rPr>
          <w:rFonts w:eastAsia="Times New Roman" w:cs="Times New Roman"/>
          <w:szCs w:val="24"/>
        </w:rPr>
        <w:t xml:space="preserve">στιγμή </w:t>
      </w:r>
      <w:r w:rsidRPr="00C953A3">
        <w:rPr>
          <w:rFonts w:eastAsia="Times New Roman" w:cs="Times New Roman"/>
          <w:szCs w:val="24"/>
        </w:rPr>
        <w:t>τα διοικητικά δικαστήρια είναι υποστελεχωμένα</w:t>
      </w:r>
      <w:r>
        <w:rPr>
          <w:rFonts w:eastAsia="Times New Roman" w:cs="Times New Roman"/>
          <w:szCs w:val="24"/>
        </w:rPr>
        <w:t>. Θ</w:t>
      </w:r>
      <w:r w:rsidRPr="00C953A3">
        <w:rPr>
          <w:rFonts w:eastAsia="Times New Roman" w:cs="Times New Roman"/>
          <w:szCs w:val="24"/>
        </w:rPr>
        <w:t xml:space="preserve">εωρούμε ότι ο στόχος είναι </w:t>
      </w:r>
      <w:r>
        <w:rPr>
          <w:rFonts w:eastAsia="Times New Roman" w:cs="Times New Roman"/>
          <w:szCs w:val="24"/>
        </w:rPr>
        <w:t xml:space="preserve">η ομογενοποίηση των προεδρευόντων </w:t>
      </w:r>
      <w:r w:rsidRPr="00C953A3">
        <w:rPr>
          <w:rFonts w:eastAsia="Times New Roman" w:cs="Times New Roman"/>
          <w:szCs w:val="24"/>
        </w:rPr>
        <w:t xml:space="preserve">στις </w:t>
      </w:r>
      <w:r>
        <w:rPr>
          <w:rFonts w:eastAsia="Times New Roman" w:cs="Times New Roman"/>
          <w:szCs w:val="24"/>
        </w:rPr>
        <w:t>ε</w:t>
      </w:r>
      <w:r w:rsidRPr="00C953A3">
        <w:rPr>
          <w:rFonts w:eastAsia="Times New Roman" w:cs="Times New Roman"/>
          <w:szCs w:val="24"/>
        </w:rPr>
        <w:t>πιτροπές</w:t>
      </w:r>
      <w:r>
        <w:rPr>
          <w:rFonts w:eastAsia="Times New Roman" w:cs="Times New Roman"/>
          <w:szCs w:val="24"/>
        </w:rPr>
        <w:t>.</w:t>
      </w:r>
    </w:p>
    <w:p w14:paraId="69A55FBF"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Κ</w:t>
      </w:r>
      <w:r w:rsidRPr="00C953A3">
        <w:rPr>
          <w:rFonts w:eastAsia="Times New Roman" w:cs="Times New Roman"/>
          <w:szCs w:val="24"/>
        </w:rPr>
        <w:t>αι για την υπουργική τροπολογία</w:t>
      </w:r>
      <w:r w:rsidRPr="00F801D7">
        <w:rPr>
          <w:rFonts w:eastAsia="Times New Roman" w:cs="Times New Roman"/>
          <w:szCs w:val="24"/>
        </w:rPr>
        <w:t xml:space="preserve"> 1960/174</w:t>
      </w:r>
      <w:r>
        <w:rPr>
          <w:rFonts w:eastAsia="Times New Roman" w:cs="Times New Roman"/>
          <w:szCs w:val="24"/>
        </w:rPr>
        <w:t xml:space="preserve"> θα </w:t>
      </w:r>
      <w:r w:rsidRPr="00C953A3">
        <w:rPr>
          <w:rFonts w:eastAsia="Times New Roman" w:cs="Times New Roman"/>
          <w:szCs w:val="24"/>
        </w:rPr>
        <w:t>ψηφίσου</w:t>
      </w:r>
      <w:r>
        <w:rPr>
          <w:rFonts w:eastAsia="Times New Roman" w:cs="Times New Roman"/>
          <w:szCs w:val="24"/>
        </w:rPr>
        <w:t>με «παρών».</w:t>
      </w:r>
      <w:r w:rsidRPr="00C953A3">
        <w:rPr>
          <w:rFonts w:eastAsia="Times New Roman" w:cs="Times New Roman"/>
          <w:szCs w:val="24"/>
        </w:rPr>
        <w:t xml:space="preserve"> </w:t>
      </w:r>
      <w:r>
        <w:rPr>
          <w:rFonts w:eastAsia="Times New Roman" w:cs="Times New Roman"/>
          <w:szCs w:val="24"/>
        </w:rPr>
        <w:t>Μάλιστα, θα σας προτρέπαμε εδώ</w:t>
      </w:r>
      <w:r w:rsidRPr="00C953A3">
        <w:rPr>
          <w:rFonts w:eastAsia="Times New Roman" w:cs="Times New Roman"/>
          <w:szCs w:val="24"/>
        </w:rPr>
        <w:t xml:space="preserve"> να</w:t>
      </w:r>
      <w:r w:rsidRPr="00C953A3">
        <w:rPr>
          <w:rFonts w:eastAsia="Times New Roman" w:cs="Times New Roman"/>
          <w:szCs w:val="24"/>
        </w:rPr>
        <w:t xml:space="preserve"> καλύψετε τις κενές οργανικές θέσεις και να τις α</w:t>
      </w:r>
      <w:r>
        <w:rPr>
          <w:rFonts w:eastAsia="Times New Roman" w:cs="Times New Roman"/>
          <w:szCs w:val="24"/>
        </w:rPr>
        <w:t>υξήσετε,</w:t>
      </w:r>
      <w:r w:rsidRPr="00C953A3">
        <w:rPr>
          <w:rFonts w:eastAsia="Times New Roman" w:cs="Times New Roman"/>
          <w:szCs w:val="24"/>
        </w:rPr>
        <w:t xml:space="preserve"> για να καλυφθούν τα κενά </w:t>
      </w:r>
      <w:r>
        <w:rPr>
          <w:rFonts w:eastAsia="Times New Roman" w:cs="Times New Roman"/>
          <w:szCs w:val="24"/>
        </w:rPr>
        <w:t xml:space="preserve">των δικαστικών υπαλλήλων. </w:t>
      </w:r>
    </w:p>
    <w:p w14:paraId="69A55FC0"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Σ</w:t>
      </w:r>
      <w:r w:rsidRPr="00C953A3">
        <w:rPr>
          <w:rFonts w:eastAsia="Times New Roman" w:cs="Times New Roman"/>
          <w:szCs w:val="24"/>
        </w:rPr>
        <w:t xml:space="preserve">ε σχέση με τις </w:t>
      </w:r>
      <w:r>
        <w:rPr>
          <w:rFonts w:eastAsia="Times New Roman" w:cs="Times New Roman"/>
          <w:szCs w:val="24"/>
        </w:rPr>
        <w:t>β</w:t>
      </w:r>
      <w:r w:rsidRPr="00C953A3">
        <w:rPr>
          <w:rFonts w:eastAsia="Times New Roman" w:cs="Times New Roman"/>
          <w:szCs w:val="24"/>
        </w:rPr>
        <w:t>ουλευτικές</w:t>
      </w:r>
      <w:r>
        <w:rPr>
          <w:rFonts w:eastAsia="Times New Roman" w:cs="Times New Roman"/>
          <w:szCs w:val="24"/>
        </w:rPr>
        <w:t xml:space="preserve"> τροπολογίες, την τροπολογία 1953/</w:t>
      </w:r>
      <w:r w:rsidRPr="00C953A3">
        <w:rPr>
          <w:rFonts w:eastAsia="Times New Roman" w:cs="Times New Roman"/>
          <w:szCs w:val="24"/>
        </w:rPr>
        <w:t>167</w:t>
      </w:r>
      <w:r>
        <w:rPr>
          <w:rFonts w:eastAsia="Times New Roman" w:cs="Times New Roman"/>
          <w:szCs w:val="24"/>
        </w:rPr>
        <w:t>,</w:t>
      </w:r>
      <w:r w:rsidRPr="00C953A3">
        <w:rPr>
          <w:rFonts w:eastAsia="Times New Roman" w:cs="Times New Roman"/>
          <w:szCs w:val="24"/>
        </w:rPr>
        <w:t xml:space="preserve"> που αφορά την αντιμετώπιση αναγκών του </w:t>
      </w:r>
      <w:r>
        <w:rPr>
          <w:rFonts w:eastAsia="Times New Roman" w:cs="Times New Roman"/>
          <w:szCs w:val="24"/>
        </w:rPr>
        <w:t>Ν</w:t>
      </w:r>
      <w:r w:rsidRPr="00C953A3">
        <w:rPr>
          <w:rFonts w:eastAsia="Times New Roman" w:cs="Times New Roman"/>
          <w:szCs w:val="24"/>
        </w:rPr>
        <w:t xml:space="preserve">οσοκομείου </w:t>
      </w:r>
      <w:r>
        <w:rPr>
          <w:rFonts w:eastAsia="Times New Roman" w:cs="Times New Roman"/>
          <w:szCs w:val="24"/>
        </w:rPr>
        <w:t>Κ</w:t>
      </w:r>
      <w:r w:rsidRPr="00C953A3">
        <w:rPr>
          <w:rFonts w:eastAsia="Times New Roman" w:cs="Times New Roman"/>
          <w:szCs w:val="24"/>
        </w:rPr>
        <w:t>ρατουμένων Κορυδαλλού με πλή</w:t>
      </w:r>
      <w:r w:rsidRPr="00C953A3">
        <w:rPr>
          <w:rFonts w:eastAsia="Times New Roman" w:cs="Times New Roman"/>
          <w:szCs w:val="24"/>
        </w:rPr>
        <w:t xml:space="preserve">ρη κάλυψη από το </w:t>
      </w:r>
      <w:r>
        <w:rPr>
          <w:rFonts w:eastAsia="Times New Roman" w:cs="Times New Roman"/>
          <w:szCs w:val="24"/>
        </w:rPr>
        <w:t>ΕΣΥ,</w:t>
      </w:r>
      <w:r w:rsidRPr="00C953A3">
        <w:rPr>
          <w:rFonts w:eastAsia="Times New Roman" w:cs="Times New Roman"/>
          <w:szCs w:val="24"/>
        </w:rPr>
        <w:t xml:space="preserve"> </w:t>
      </w:r>
      <w:r w:rsidRPr="00C953A3">
        <w:rPr>
          <w:rFonts w:eastAsia="Times New Roman" w:cs="Times New Roman"/>
          <w:szCs w:val="24"/>
        </w:rPr>
        <w:lastRenderedPageBreak/>
        <w:t>θα την καταψηφίσου</w:t>
      </w:r>
      <w:r>
        <w:rPr>
          <w:rFonts w:eastAsia="Times New Roman" w:cs="Times New Roman"/>
          <w:szCs w:val="24"/>
        </w:rPr>
        <w:t>με. Σας υπενθυμίζω ότι</w:t>
      </w:r>
      <w:r w:rsidRPr="00C953A3">
        <w:rPr>
          <w:rFonts w:eastAsia="Times New Roman" w:cs="Times New Roman"/>
          <w:szCs w:val="24"/>
        </w:rPr>
        <w:t xml:space="preserve"> με το </w:t>
      </w:r>
      <w:r>
        <w:rPr>
          <w:rFonts w:eastAsia="Times New Roman" w:cs="Times New Roman"/>
          <w:szCs w:val="24"/>
        </w:rPr>
        <w:t>π</w:t>
      </w:r>
      <w:r w:rsidRPr="00C953A3">
        <w:rPr>
          <w:rFonts w:eastAsia="Times New Roman" w:cs="Times New Roman"/>
          <w:szCs w:val="24"/>
        </w:rPr>
        <w:t xml:space="preserve">ροεδρικό </w:t>
      </w:r>
      <w:r>
        <w:rPr>
          <w:rFonts w:eastAsia="Times New Roman" w:cs="Times New Roman"/>
          <w:szCs w:val="24"/>
        </w:rPr>
        <w:t>δ</w:t>
      </w:r>
      <w:r w:rsidRPr="00C953A3">
        <w:rPr>
          <w:rFonts w:eastAsia="Times New Roman" w:cs="Times New Roman"/>
          <w:szCs w:val="24"/>
        </w:rPr>
        <w:t>ιάταγμα 100</w:t>
      </w:r>
      <w:r>
        <w:rPr>
          <w:rFonts w:eastAsia="Times New Roman" w:cs="Times New Roman"/>
          <w:szCs w:val="24"/>
        </w:rPr>
        <w:t>/</w:t>
      </w:r>
      <w:r w:rsidRPr="00C953A3">
        <w:rPr>
          <w:rFonts w:eastAsia="Times New Roman" w:cs="Times New Roman"/>
          <w:szCs w:val="24"/>
        </w:rPr>
        <w:t xml:space="preserve">2018 το </w:t>
      </w:r>
      <w:r>
        <w:rPr>
          <w:rFonts w:eastAsia="Times New Roman" w:cs="Times New Roman"/>
          <w:szCs w:val="24"/>
        </w:rPr>
        <w:t>ν</w:t>
      </w:r>
      <w:r w:rsidRPr="00C953A3">
        <w:rPr>
          <w:rFonts w:eastAsia="Times New Roman" w:cs="Times New Roman"/>
          <w:szCs w:val="24"/>
        </w:rPr>
        <w:t xml:space="preserve">οσοκομείο </w:t>
      </w:r>
      <w:r>
        <w:rPr>
          <w:rFonts w:eastAsia="Times New Roman" w:cs="Times New Roman"/>
          <w:szCs w:val="24"/>
        </w:rPr>
        <w:t>φ</w:t>
      </w:r>
      <w:r w:rsidRPr="00C953A3">
        <w:rPr>
          <w:rFonts w:eastAsia="Times New Roman" w:cs="Times New Roman"/>
          <w:szCs w:val="24"/>
        </w:rPr>
        <w:t>υλακών εντά</w:t>
      </w:r>
      <w:r>
        <w:rPr>
          <w:rFonts w:eastAsia="Times New Roman" w:cs="Times New Roman"/>
          <w:szCs w:val="24"/>
        </w:rPr>
        <w:t>χ</w:t>
      </w:r>
      <w:r w:rsidRPr="00C953A3">
        <w:rPr>
          <w:rFonts w:eastAsia="Times New Roman" w:cs="Times New Roman"/>
          <w:szCs w:val="24"/>
        </w:rPr>
        <w:t xml:space="preserve">θηκε στο </w:t>
      </w:r>
      <w:r>
        <w:rPr>
          <w:rFonts w:eastAsia="Times New Roman" w:cs="Times New Roman"/>
          <w:szCs w:val="24"/>
        </w:rPr>
        <w:t>ΕΣΥ.</w:t>
      </w:r>
      <w:r w:rsidRPr="00C953A3">
        <w:rPr>
          <w:rFonts w:eastAsia="Times New Roman" w:cs="Times New Roman"/>
          <w:szCs w:val="24"/>
        </w:rPr>
        <w:t xml:space="preserve"> </w:t>
      </w:r>
      <w:r>
        <w:rPr>
          <w:rFonts w:eastAsia="Times New Roman" w:cs="Times New Roman"/>
          <w:szCs w:val="24"/>
        </w:rPr>
        <w:t>Α</w:t>
      </w:r>
      <w:r w:rsidRPr="00C953A3">
        <w:rPr>
          <w:rFonts w:eastAsia="Times New Roman" w:cs="Times New Roman"/>
          <w:szCs w:val="24"/>
        </w:rPr>
        <w:t xml:space="preserve">ντί να </w:t>
      </w:r>
      <w:r>
        <w:rPr>
          <w:rFonts w:eastAsia="Times New Roman" w:cs="Times New Roman"/>
          <w:szCs w:val="24"/>
        </w:rPr>
        <w:t>στελεχώσετε</w:t>
      </w:r>
      <w:r w:rsidRPr="00C953A3">
        <w:rPr>
          <w:rFonts w:eastAsia="Times New Roman" w:cs="Times New Roman"/>
          <w:szCs w:val="24"/>
        </w:rPr>
        <w:t xml:space="preserve"> αυτό το </w:t>
      </w:r>
      <w:r>
        <w:rPr>
          <w:rFonts w:eastAsia="Times New Roman" w:cs="Times New Roman"/>
          <w:szCs w:val="24"/>
        </w:rPr>
        <w:t>ν</w:t>
      </w:r>
      <w:r w:rsidRPr="00C953A3">
        <w:rPr>
          <w:rFonts w:eastAsia="Times New Roman" w:cs="Times New Roman"/>
          <w:szCs w:val="24"/>
        </w:rPr>
        <w:t xml:space="preserve">οσοκομείο με γιατρούς όλων των ειδικοτήτων για την ιατροφαρμακευτική περίθαλψη των </w:t>
      </w:r>
      <w:r w:rsidRPr="00C953A3">
        <w:rPr>
          <w:rFonts w:eastAsia="Times New Roman" w:cs="Times New Roman"/>
          <w:szCs w:val="24"/>
        </w:rPr>
        <w:t>κρατουμένων</w:t>
      </w:r>
      <w:r>
        <w:rPr>
          <w:rFonts w:eastAsia="Times New Roman" w:cs="Times New Roman"/>
          <w:szCs w:val="24"/>
        </w:rPr>
        <w:t>,</w:t>
      </w:r>
      <w:r w:rsidRPr="00C953A3">
        <w:rPr>
          <w:rFonts w:eastAsia="Times New Roman" w:cs="Times New Roman"/>
          <w:szCs w:val="24"/>
        </w:rPr>
        <w:t xml:space="preserve"> η οποία πρέπει να έχει μόνιμο και σταθερό χαρακτήρα</w:t>
      </w:r>
      <w:r>
        <w:rPr>
          <w:rFonts w:eastAsia="Times New Roman" w:cs="Times New Roman"/>
          <w:szCs w:val="24"/>
        </w:rPr>
        <w:t>,</w:t>
      </w:r>
      <w:r w:rsidRPr="00C953A3">
        <w:rPr>
          <w:rFonts w:eastAsia="Times New Roman" w:cs="Times New Roman"/>
          <w:szCs w:val="24"/>
        </w:rPr>
        <w:t xml:space="preserve"> μέσω της τροπολογίας των </w:t>
      </w:r>
      <w:r>
        <w:rPr>
          <w:rFonts w:eastAsia="Times New Roman" w:cs="Times New Roman"/>
          <w:szCs w:val="24"/>
        </w:rPr>
        <w:t>Β</w:t>
      </w:r>
      <w:r w:rsidRPr="00C953A3">
        <w:rPr>
          <w:rFonts w:eastAsia="Times New Roman" w:cs="Times New Roman"/>
          <w:szCs w:val="24"/>
        </w:rPr>
        <w:t>ουλευτών του ΣΥΡΙΖΑ καθιερώνεται ο ιδιώτης γιατρός</w:t>
      </w:r>
      <w:r>
        <w:rPr>
          <w:rFonts w:eastAsia="Times New Roman" w:cs="Times New Roman"/>
          <w:szCs w:val="24"/>
        </w:rPr>
        <w:t>,</w:t>
      </w:r>
      <w:r w:rsidRPr="00C953A3">
        <w:rPr>
          <w:rFonts w:eastAsia="Times New Roman" w:cs="Times New Roman"/>
          <w:szCs w:val="24"/>
        </w:rPr>
        <w:t xml:space="preserve"> </w:t>
      </w:r>
      <w:r>
        <w:rPr>
          <w:rFonts w:eastAsia="Times New Roman" w:cs="Times New Roman"/>
          <w:szCs w:val="24"/>
        </w:rPr>
        <w:t xml:space="preserve">δηλαδή </w:t>
      </w:r>
      <w:r w:rsidRPr="00C953A3">
        <w:rPr>
          <w:rFonts w:eastAsia="Times New Roman" w:cs="Times New Roman"/>
          <w:szCs w:val="24"/>
        </w:rPr>
        <w:t>ο επισκέπτης</w:t>
      </w:r>
      <w:r>
        <w:rPr>
          <w:rFonts w:eastAsia="Times New Roman" w:cs="Times New Roman"/>
          <w:szCs w:val="24"/>
        </w:rPr>
        <w:t xml:space="preserve"> ιδιώτης γιατρός</w:t>
      </w:r>
      <w:r w:rsidRPr="00C953A3">
        <w:rPr>
          <w:rFonts w:eastAsia="Times New Roman" w:cs="Times New Roman"/>
          <w:szCs w:val="24"/>
        </w:rPr>
        <w:t xml:space="preserve"> </w:t>
      </w:r>
      <w:r>
        <w:rPr>
          <w:rFonts w:eastAsia="Times New Roman" w:cs="Times New Roman"/>
          <w:szCs w:val="24"/>
        </w:rPr>
        <w:t>κατά</w:t>
      </w:r>
      <w:r w:rsidRPr="00C953A3">
        <w:rPr>
          <w:rFonts w:eastAsia="Times New Roman" w:cs="Times New Roman"/>
          <w:szCs w:val="24"/>
        </w:rPr>
        <w:t xml:space="preserve"> περίπτωση</w:t>
      </w:r>
      <w:r>
        <w:rPr>
          <w:rFonts w:eastAsia="Times New Roman" w:cs="Times New Roman"/>
          <w:szCs w:val="24"/>
        </w:rPr>
        <w:t>.</w:t>
      </w:r>
      <w:r w:rsidRPr="00C953A3">
        <w:rPr>
          <w:rFonts w:eastAsia="Times New Roman" w:cs="Times New Roman"/>
          <w:szCs w:val="24"/>
        </w:rPr>
        <w:t xml:space="preserve"> Εμείς</w:t>
      </w:r>
      <w:r>
        <w:rPr>
          <w:rFonts w:eastAsia="Times New Roman" w:cs="Times New Roman"/>
          <w:szCs w:val="24"/>
        </w:rPr>
        <w:t>, λοιπόν,</w:t>
      </w:r>
      <w:r w:rsidRPr="00C953A3">
        <w:rPr>
          <w:rFonts w:eastAsia="Times New Roman" w:cs="Times New Roman"/>
          <w:szCs w:val="24"/>
        </w:rPr>
        <w:t xml:space="preserve"> δεν μπορούμε να </w:t>
      </w:r>
      <w:r>
        <w:rPr>
          <w:rFonts w:eastAsia="Times New Roman" w:cs="Times New Roman"/>
          <w:szCs w:val="24"/>
        </w:rPr>
        <w:t xml:space="preserve">την ψηφίσουμε. </w:t>
      </w:r>
    </w:p>
    <w:p w14:paraId="69A55FC1"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Κ</w:t>
      </w:r>
      <w:r w:rsidRPr="00C953A3">
        <w:rPr>
          <w:rFonts w:eastAsia="Times New Roman" w:cs="Times New Roman"/>
          <w:szCs w:val="24"/>
        </w:rPr>
        <w:t xml:space="preserve">αι </w:t>
      </w:r>
      <w:r>
        <w:rPr>
          <w:rFonts w:eastAsia="Times New Roman" w:cs="Times New Roman"/>
          <w:szCs w:val="24"/>
        </w:rPr>
        <w:t>σ</w:t>
      </w:r>
      <w:r w:rsidRPr="00C953A3">
        <w:rPr>
          <w:rFonts w:eastAsia="Times New Roman" w:cs="Times New Roman"/>
          <w:szCs w:val="24"/>
        </w:rPr>
        <w:t>την τροπ</w:t>
      </w:r>
      <w:r w:rsidRPr="00C953A3">
        <w:rPr>
          <w:rFonts w:eastAsia="Times New Roman" w:cs="Times New Roman"/>
          <w:szCs w:val="24"/>
        </w:rPr>
        <w:t xml:space="preserve">ολογία για το τεκμήριο αθωότητας θα ψηφίσουμε </w:t>
      </w:r>
      <w:r>
        <w:rPr>
          <w:rFonts w:eastAsia="Times New Roman" w:cs="Times New Roman"/>
          <w:szCs w:val="24"/>
        </w:rPr>
        <w:t xml:space="preserve">«παρών». Όσοι </w:t>
      </w:r>
      <w:r w:rsidRPr="00C953A3">
        <w:rPr>
          <w:rFonts w:eastAsia="Times New Roman" w:cs="Times New Roman"/>
          <w:szCs w:val="24"/>
        </w:rPr>
        <w:t>καταδικασθέντες έχουν αμετάκλητα καταδικαστεί και εί</w:t>
      </w:r>
      <w:r>
        <w:rPr>
          <w:rFonts w:eastAsia="Times New Roman" w:cs="Times New Roman"/>
          <w:szCs w:val="24"/>
        </w:rPr>
        <w:t>χ</w:t>
      </w:r>
      <w:r w:rsidRPr="00C953A3">
        <w:rPr>
          <w:rFonts w:eastAsia="Times New Roman" w:cs="Times New Roman"/>
          <w:szCs w:val="24"/>
        </w:rPr>
        <w:t>αν δικαστεί από το Ε</w:t>
      </w:r>
      <w:r>
        <w:rPr>
          <w:rFonts w:eastAsia="Times New Roman" w:cs="Times New Roman"/>
          <w:szCs w:val="24"/>
        </w:rPr>
        <w:t>ΔΔΑ</w:t>
      </w:r>
      <w:r w:rsidRPr="00C953A3">
        <w:rPr>
          <w:rFonts w:eastAsia="Times New Roman" w:cs="Times New Roman"/>
          <w:szCs w:val="24"/>
        </w:rPr>
        <w:t xml:space="preserve"> θα μπορούσαν κάλλιστα να ζητήσ</w:t>
      </w:r>
      <w:r>
        <w:rPr>
          <w:rFonts w:eastAsia="Times New Roman" w:cs="Times New Roman"/>
          <w:szCs w:val="24"/>
        </w:rPr>
        <w:t>ουν</w:t>
      </w:r>
      <w:r w:rsidRPr="00C953A3">
        <w:rPr>
          <w:rFonts w:eastAsia="Times New Roman" w:cs="Times New Roman"/>
          <w:szCs w:val="24"/>
        </w:rPr>
        <w:t xml:space="preserve"> τη χάρη από τον Πρόεδρο της Δημοκρατίας</w:t>
      </w:r>
      <w:r>
        <w:rPr>
          <w:rFonts w:eastAsia="Times New Roman" w:cs="Times New Roman"/>
          <w:szCs w:val="24"/>
        </w:rPr>
        <w:t xml:space="preserve">. Το επεσήμανα </w:t>
      </w:r>
      <w:r w:rsidRPr="00C953A3">
        <w:rPr>
          <w:rFonts w:eastAsia="Times New Roman" w:cs="Times New Roman"/>
          <w:szCs w:val="24"/>
        </w:rPr>
        <w:t>στην αρχική τοποθέτησ</w:t>
      </w:r>
      <w:r>
        <w:rPr>
          <w:rFonts w:eastAsia="Times New Roman" w:cs="Times New Roman"/>
          <w:szCs w:val="24"/>
        </w:rPr>
        <w:t>η, το</w:t>
      </w:r>
      <w:r w:rsidRPr="00C953A3">
        <w:rPr>
          <w:rFonts w:eastAsia="Times New Roman" w:cs="Times New Roman"/>
          <w:szCs w:val="24"/>
        </w:rPr>
        <w:t xml:space="preserve"> επισ</w:t>
      </w:r>
      <w:r w:rsidRPr="00C953A3">
        <w:rPr>
          <w:rFonts w:eastAsia="Times New Roman" w:cs="Times New Roman"/>
          <w:szCs w:val="24"/>
        </w:rPr>
        <w:t>ημαίνω και τώρα ότι</w:t>
      </w:r>
      <w:r>
        <w:rPr>
          <w:rFonts w:eastAsia="Times New Roman" w:cs="Times New Roman"/>
          <w:szCs w:val="24"/>
        </w:rPr>
        <w:t>,</w:t>
      </w:r>
      <w:r w:rsidRPr="00C953A3">
        <w:rPr>
          <w:rFonts w:eastAsia="Times New Roman" w:cs="Times New Roman"/>
          <w:szCs w:val="24"/>
        </w:rPr>
        <w:t xml:space="preserve"> για παράδειγμα</w:t>
      </w:r>
      <w:r>
        <w:rPr>
          <w:rFonts w:eastAsia="Times New Roman" w:cs="Times New Roman"/>
          <w:szCs w:val="24"/>
        </w:rPr>
        <w:t>,</w:t>
      </w:r>
      <w:r w:rsidRPr="00C953A3">
        <w:rPr>
          <w:rFonts w:eastAsia="Times New Roman" w:cs="Times New Roman"/>
          <w:szCs w:val="24"/>
        </w:rPr>
        <w:t xml:space="preserve"> εάν η Χρυσή Αυγή πάει στο Ευρωπαϊκό Δικαστήριο </w:t>
      </w:r>
      <w:r>
        <w:rPr>
          <w:rFonts w:eastAsia="Times New Roman" w:cs="Times New Roman"/>
          <w:szCs w:val="24"/>
        </w:rPr>
        <w:t xml:space="preserve">και αθωωθεί, </w:t>
      </w:r>
      <w:r w:rsidRPr="00C953A3">
        <w:rPr>
          <w:rFonts w:eastAsia="Times New Roman" w:cs="Times New Roman"/>
          <w:szCs w:val="24"/>
        </w:rPr>
        <w:t xml:space="preserve">θα μπορούσε </w:t>
      </w:r>
      <w:r>
        <w:rPr>
          <w:rFonts w:eastAsia="Times New Roman" w:cs="Times New Roman"/>
          <w:szCs w:val="24"/>
        </w:rPr>
        <w:t>να ζητήσει και χάρη από τον Πρόεδρο της</w:t>
      </w:r>
      <w:r w:rsidRPr="00C953A3">
        <w:rPr>
          <w:rFonts w:eastAsia="Times New Roman" w:cs="Times New Roman"/>
          <w:szCs w:val="24"/>
        </w:rPr>
        <w:t xml:space="preserve"> Δημοκρατίας</w:t>
      </w:r>
      <w:r>
        <w:rPr>
          <w:rFonts w:eastAsia="Times New Roman" w:cs="Times New Roman"/>
          <w:szCs w:val="24"/>
        </w:rPr>
        <w:t xml:space="preserve">. Άρα, θέλουν </w:t>
      </w:r>
      <w:r w:rsidRPr="00C953A3">
        <w:rPr>
          <w:rFonts w:eastAsia="Times New Roman" w:cs="Times New Roman"/>
          <w:szCs w:val="24"/>
        </w:rPr>
        <w:t xml:space="preserve">πολύ μεγαλύτερη προσοχή </w:t>
      </w:r>
      <w:r>
        <w:rPr>
          <w:rFonts w:eastAsia="Times New Roman" w:cs="Times New Roman"/>
          <w:szCs w:val="24"/>
        </w:rPr>
        <w:t xml:space="preserve">αυτά τα ζητήματα. </w:t>
      </w:r>
    </w:p>
    <w:p w14:paraId="69A55FC2"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Κλείνω με</w:t>
      </w:r>
      <w:r w:rsidRPr="00C953A3">
        <w:rPr>
          <w:rFonts w:eastAsia="Times New Roman" w:cs="Times New Roman"/>
          <w:szCs w:val="24"/>
        </w:rPr>
        <w:t xml:space="preserve"> την υπόθεση του ΕΛΓΑ για τ</w:t>
      </w:r>
      <w:r>
        <w:rPr>
          <w:rFonts w:eastAsia="Times New Roman" w:cs="Times New Roman"/>
          <w:szCs w:val="24"/>
        </w:rPr>
        <w:t>η</w:t>
      </w:r>
      <w:r w:rsidRPr="00C953A3">
        <w:rPr>
          <w:rFonts w:eastAsia="Times New Roman" w:cs="Times New Roman"/>
          <w:szCs w:val="24"/>
        </w:rPr>
        <w:t xml:space="preserve">ν </w:t>
      </w:r>
      <w:r w:rsidRPr="00C953A3">
        <w:rPr>
          <w:rFonts w:eastAsia="Times New Roman" w:cs="Times New Roman"/>
          <w:szCs w:val="24"/>
        </w:rPr>
        <w:t xml:space="preserve">αλλαγή </w:t>
      </w:r>
      <w:r>
        <w:rPr>
          <w:rFonts w:eastAsia="Times New Roman" w:cs="Times New Roman"/>
          <w:szCs w:val="24"/>
        </w:rPr>
        <w:t>καθεστώτος ορισμού</w:t>
      </w:r>
      <w:r w:rsidRPr="00C953A3">
        <w:rPr>
          <w:rFonts w:eastAsia="Times New Roman" w:cs="Times New Roman"/>
          <w:szCs w:val="24"/>
        </w:rPr>
        <w:t xml:space="preserve"> ανταποκριτών</w:t>
      </w:r>
      <w:r>
        <w:rPr>
          <w:rFonts w:eastAsia="Times New Roman" w:cs="Times New Roman"/>
          <w:szCs w:val="24"/>
        </w:rPr>
        <w:t>.</w:t>
      </w:r>
      <w:r w:rsidRPr="00C953A3">
        <w:rPr>
          <w:rFonts w:eastAsia="Times New Roman" w:cs="Times New Roman"/>
          <w:szCs w:val="24"/>
        </w:rPr>
        <w:t xml:space="preserve"> </w:t>
      </w:r>
      <w:r>
        <w:rPr>
          <w:rFonts w:eastAsia="Times New Roman" w:cs="Times New Roman"/>
          <w:szCs w:val="24"/>
        </w:rPr>
        <w:t>Θ</w:t>
      </w:r>
      <w:r w:rsidRPr="00C953A3">
        <w:rPr>
          <w:rFonts w:eastAsia="Times New Roman" w:cs="Times New Roman"/>
          <w:szCs w:val="24"/>
        </w:rPr>
        <w:t xml:space="preserve">α </w:t>
      </w:r>
      <w:r>
        <w:rPr>
          <w:rFonts w:eastAsia="Times New Roman" w:cs="Times New Roman"/>
          <w:szCs w:val="24"/>
        </w:rPr>
        <w:t xml:space="preserve">σας </w:t>
      </w:r>
      <w:r w:rsidRPr="00C953A3">
        <w:rPr>
          <w:rFonts w:eastAsia="Times New Roman" w:cs="Times New Roman"/>
          <w:szCs w:val="24"/>
        </w:rPr>
        <w:t>έλεγα το εξής</w:t>
      </w:r>
      <w:r>
        <w:rPr>
          <w:rFonts w:eastAsia="Times New Roman" w:cs="Times New Roman"/>
          <w:szCs w:val="24"/>
        </w:rPr>
        <w:t>:</w:t>
      </w:r>
      <w:r w:rsidRPr="00C953A3">
        <w:rPr>
          <w:rFonts w:eastAsia="Times New Roman" w:cs="Times New Roman"/>
          <w:szCs w:val="24"/>
        </w:rPr>
        <w:t xml:space="preserve"> </w:t>
      </w:r>
      <w:r>
        <w:rPr>
          <w:rFonts w:eastAsia="Times New Roman" w:cs="Times New Roman"/>
          <w:szCs w:val="24"/>
        </w:rPr>
        <w:t xml:space="preserve">Για ποιον </w:t>
      </w:r>
      <w:r>
        <w:rPr>
          <w:rFonts w:eastAsia="Times New Roman" w:cs="Times New Roman"/>
          <w:szCs w:val="24"/>
        </w:rPr>
        <w:lastRenderedPageBreak/>
        <w:t>ΕΛΓΑ μ</w:t>
      </w:r>
      <w:r w:rsidRPr="00C953A3">
        <w:rPr>
          <w:rFonts w:eastAsia="Times New Roman" w:cs="Times New Roman"/>
          <w:szCs w:val="24"/>
        </w:rPr>
        <w:t>ιλάμε τώρα</w:t>
      </w:r>
      <w:r>
        <w:rPr>
          <w:rFonts w:eastAsia="Times New Roman" w:cs="Times New Roman"/>
          <w:szCs w:val="24"/>
        </w:rPr>
        <w:t>;</w:t>
      </w:r>
      <w:r w:rsidRPr="00C953A3">
        <w:rPr>
          <w:rFonts w:eastAsia="Times New Roman" w:cs="Times New Roman"/>
          <w:szCs w:val="24"/>
        </w:rPr>
        <w:t xml:space="preserve"> </w:t>
      </w:r>
      <w:r>
        <w:rPr>
          <w:rFonts w:eastAsia="Times New Roman" w:cs="Times New Roman"/>
          <w:szCs w:val="24"/>
        </w:rPr>
        <w:t xml:space="preserve">Για τον ΕΛΓΑ που χαρατσώνει, τον ΕΛΓΑ </w:t>
      </w:r>
      <w:r w:rsidRPr="00C953A3">
        <w:rPr>
          <w:rFonts w:eastAsia="Times New Roman" w:cs="Times New Roman"/>
          <w:szCs w:val="24"/>
        </w:rPr>
        <w:t>που δεν πληρώνει</w:t>
      </w:r>
      <w:r>
        <w:rPr>
          <w:rFonts w:eastAsia="Times New Roman" w:cs="Times New Roman"/>
          <w:szCs w:val="24"/>
        </w:rPr>
        <w:t>,</w:t>
      </w:r>
      <w:r w:rsidRPr="00C953A3">
        <w:rPr>
          <w:rFonts w:eastAsia="Times New Roman" w:cs="Times New Roman"/>
          <w:szCs w:val="24"/>
        </w:rPr>
        <w:t xml:space="preserve"> που μαζεύει χρήματα από τους </w:t>
      </w:r>
      <w:r>
        <w:rPr>
          <w:rFonts w:eastAsia="Times New Roman" w:cs="Times New Roman"/>
          <w:szCs w:val="24"/>
        </w:rPr>
        <w:t>αγρότες</w:t>
      </w:r>
      <w:r w:rsidRPr="00C953A3">
        <w:rPr>
          <w:rFonts w:eastAsia="Times New Roman" w:cs="Times New Roman"/>
          <w:szCs w:val="24"/>
        </w:rPr>
        <w:t xml:space="preserve"> και δουλεύει σε καθαρά ανταποδοτική βάση</w:t>
      </w:r>
      <w:r>
        <w:rPr>
          <w:rFonts w:eastAsia="Times New Roman" w:cs="Times New Roman"/>
          <w:szCs w:val="24"/>
        </w:rPr>
        <w:t>.</w:t>
      </w:r>
      <w:r w:rsidRPr="00C953A3">
        <w:rPr>
          <w:rFonts w:eastAsia="Times New Roman" w:cs="Times New Roman"/>
          <w:szCs w:val="24"/>
        </w:rPr>
        <w:t xml:space="preserve"> </w:t>
      </w:r>
      <w:r>
        <w:rPr>
          <w:rFonts w:eastAsia="Times New Roman" w:cs="Times New Roman"/>
          <w:szCs w:val="24"/>
        </w:rPr>
        <w:t>Δ</w:t>
      </w:r>
      <w:r w:rsidRPr="00C953A3">
        <w:rPr>
          <w:rFonts w:eastAsia="Times New Roman" w:cs="Times New Roman"/>
          <w:szCs w:val="24"/>
        </w:rPr>
        <w:t>εν αποζημιών</w:t>
      </w:r>
      <w:r>
        <w:rPr>
          <w:rFonts w:eastAsia="Times New Roman" w:cs="Times New Roman"/>
          <w:szCs w:val="24"/>
        </w:rPr>
        <w:t>ει σ</w:t>
      </w:r>
      <w:r w:rsidRPr="00C953A3">
        <w:rPr>
          <w:rFonts w:eastAsia="Times New Roman" w:cs="Times New Roman"/>
          <w:szCs w:val="24"/>
        </w:rPr>
        <w:t>χεδόν σε τίποτ</w:t>
      </w:r>
      <w:r w:rsidRPr="00C953A3">
        <w:rPr>
          <w:rFonts w:eastAsia="Times New Roman" w:cs="Times New Roman"/>
          <w:szCs w:val="24"/>
        </w:rPr>
        <w:t>α</w:t>
      </w:r>
      <w:r>
        <w:rPr>
          <w:rFonts w:eastAsia="Times New Roman" w:cs="Times New Roman"/>
          <w:szCs w:val="24"/>
        </w:rPr>
        <w:t>. Μ</w:t>
      </w:r>
      <w:r w:rsidRPr="00C953A3">
        <w:rPr>
          <w:rFonts w:eastAsia="Times New Roman" w:cs="Times New Roman"/>
          <w:szCs w:val="24"/>
        </w:rPr>
        <w:t xml:space="preserve">ιλάμε για ένα </w:t>
      </w:r>
      <w:r>
        <w:rPr>
          <w:rFonts w:eastAsia="Times New Roman" w:cs="Times New Roman"/>
          <w:szCs w:val="24"/>
        </w:rPr>
        <w:t>α</w:t>
      </w:r>
      <w:r w:rsidRPr="00C953A3">
        <w:rPr>
          <w:rFonts w:eastAsia="Times New Roman" w:cs="Times New Roman"/>
          <w:szCs w:val="24"/>
        </w:rPr>
        <w:t>παράδεκτο καθεστώς λειτουργίας</w:t>
      </w:r>
      <w:r>
        <w:rPr>
          <w:rFonts w:eastAsia="Times New Roman" w:cs="Times New Roman"/>
          <w:szCs w:val="24"/>
        </w:rPr>
        <w:t>!</w:t>
      </w:r>
      <w:r w:rsidRPr="00C953A3">
        <w:rPr>
          <w:rFonts w:eastAsia="Times New Roman" w:cs="Times New Roman"/>
          <w:szCs w:val="24"/>
        </w:rPr>
        <w:t xml:space="preserve"> </w:t>
      </w:r>
      <w:r>
        <w:rPr>
          <w:rFonts w:eastAsia="Times New Roman" w:cs="Times New Roman"/>
          <w:szCs w:val="24"/>
        </w:rPr>
        <w:t>Κ</w:t>
      </w:r>
      <w:r w:rsidRPr="00C953A3">
        <w:rPr>
          <w:rFonts w:eastAsia="Times New Roman" w:cs="Times New Roman"/>
          <w:szCs w:val="24"/>
        </w:rPr>
        <w:t xml:space="preserve">αι αντί να πάτε να λύσετε αυτά τα </w:t>
      </w:r>
      <w:r>
        <w:rPr>
          <w:rFonts w:eastAsia="Times New Roman" w:cs="Times New Roman"/>
          <w:szCs w:val="24"/>
        </w:rPr>
        <w:t xml:space="preserve">ζητήματα, </w:t>
      </w:r>
      <w:r w:rsidRPr="00C953A3">
        <w:rPr>
          <w:rFonts w:eastAsia="Times New Roman" w:cs="Times New Roman"/>
          <w:szCs w:val="24"/>
        </w:rPr>
        <w:t>φ</w:t>
      </w:r>
      <w:r>
        <w:rPr>
          <w:rFonts w:eastAsia="Times New Roman" w:cs="Times New Roman"/>
          <w:szCs w:val="24"/>
        </w:rPr>
        <w:t xml:space="preserve">έρνετε </w:t>
      </w:r>
      <w:r w:rsidRPr="00C953A3">
        <w:rPr>
          <w:rFonts w:eastAsia="Times New Roman" w:cs="Times New Roman"/>
          <w:szCs w:val="24"/>
        </w:rPr>
        <w:t xml:space="preserve">μία τροπολογία </w:t>
      </w:r>
      <w:r>
        <w:rPr>
          <w:rFonts w:eastAsia="Times New Roman" w:cs="Times New Roman"/>
          <w:szCs w:val="24"/>
        </w:rPr>
        <w:t xml:space="preserve">κουτσουμπή, </w:t>
      </w:r>
      <w:r w:rsidRPr="00C953A3">
        <w:rPr>
          <w:rFonts w:eastAsia="Times New Roman" w:cs="Times New Roman"/>
          <w:szCs w:val="24"/>
        </w:rPr>
        <w:t xml:space="preserve">που δεν </w:t>
      </w:r>
      <w:r>
        <w:rPr>
          <w:rFonts w:eastAsia="Times New Roman" w:cs="Times New Roman"/>
          <w:szCs w:val="24"/>
        </w:rPr>
        <w:t xml:space="preserve">λύνει </w:t>
      </w:r>
      <w:r w:rsidRPr="00C953A3">
        <w:rPr>
          <w:rFonts w:eastAsia="Times New Roman" w:cs="Times New Roman"/>
          <w:szCs w:val="24"/>
        </w:rPr>
        <w:t xml:space="preserve">κανένα ουσιαστικό ζήτημα με βάση τα αιτήματα των </w:t>
      </w:r>
      <w:r>
        <w:rPr>
          <w:rFonts w:eastAsia="Times New Roman" w:cs="Times New Roman"/>
          <w:szCs w:val="24"/>
        </w:rPr>
        <w:t>μπλόκων, της μικρο</w:t>
      </w:r>
      <w:r w:rsidRPr="00C953A3">
        <w:rPr>
          <w:rFonts w:eastAsia="Times New Roman" w:cs="Times New Roman"/>
          <w:szCs w:val="24"/>
        </w:rPr>
        <w:t>μεσαίας αγροτιάς</w:t>
      </w:r>
      <w:r>
        <w:rPr>
          <w:rFonts w:eastAsia="Times New Roman" w:cs="Times New Roman"/>
          <w:szCs w:val="24"/>
        </w:rPr>
        <w:t>,</w:t>
      </w:r>
      <w:r w:rsidRPr="00C953A3">
        <w:rPr>
          <w:rFonts w:eastAsia="Times New Roman" w:cs="Times New Roman"/>
          <w:szCs w:val="24"/>
        </w:rPr>
        <w:t xml:space="preserve"> που είναι να σταματήσει να </w:t>
      </w:r>
      <w:r>
        <w:rPr>
          <w:rFonts w:eastAsia="Times New Roman" w:cs="Times New Roman"/>
          <w:szCs w:val="24"/>
        </w:rPr>
        <w:t>χαρατσώνει ο ΕΛΓΑ και</w:t>
      </w:r>
      <w:r w:rsidRPr="00C953A3">
        <w:rPr>
          <w:rFonts w:eastAsia="Times New Roman" w:cs="Times New Roman"/>
          <w:szCs w:val="24"/>
        </w:rPr>
        <w:t xml:space="preserve"> να καλύπτει το 100% των ζημιών που έχουν υποστεί </w:t>
      </w:r>
      <w:r>
        <w:rPr>
          <w:rFonts w:eastAsia="Times New Roman" w:cs="Times New Roman"/>
          <w:szCs w:val="24"/>
        </w:rPr>
        <w:t xml:space="preserve">οι </w:t>
      </w:r>
      <w:r w:rsidRPr="00C953A3">
        <w:rPr>
          <w:rFonts w:eastAsia="Times New Roman" w:cs="Times New Roman"/>
          <w:szCs w:val="24"/>
        </w:rPr>
        <w:t xml:space="preserve">αγρότες </w:t>
      </w:r>
      <w:r>
        <w:rPr>
          <w:rFonts w:eastAsia="Times New Roman" w:cs="Times New Roman"/>
          <w:szCs w:val="24"/>
        </w:rPr>
        <w:t>μας.</w:t>
      </w:r>
    </w:p>
    <w:p w14:paraId="69A55FC3"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Ε</w:t>
      </w:r>
      <w:r w:rsidRPr="00C953A3">
        <w:rPr>
          <w:rFonts w:eastAsia="Times New Roman" w:cs="Times New Roman"/>
          <w:szCs w:val="24"/>
        </w:rPr>
        <w:t>υχαριστώ</w:t>
      </w:r>
      <w:r>
        <w:rPr>
          <w:rFonts w:eastAsia="Times New Roman" w:cs="Times New Roman"/>
          <w:szCs w:val="24"/>
        </w:rPr>
        <w:t xml:space="preserve">, κύριε Πρόεδρε. </w:t>
      </w:r>
    </w:p>
    <w:p w14:paraId="69A55FC4" w14:textId="77777777" w:rsidR="00C9651F" w:rsidRDefault="002D2592">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Ευχαριστούμε τον κ. Συντυχάκη.</w:t>
      </w:r>
    </w:p>
    <w:p w14:paraId="69A55FC5"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 xml:space="preserve"> Πριν δώσω τον λόγο στον κ. Σαρίδη, κυρίες και κύ</w:t>
      </w:r>
      <w:r>
        <w:rPr>
          <w:rFonts w:eastAsia="Times New Roman" w:cs="Times New Roman"/>
          <w:szCs w:val="24"/>
        </w:rPr>
        <w:t xml:space="preserve">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w:t>
      </w:r>
      <w:r>
        <w:rPr>
          <w:rFonts w:eastAsia="Times New Roman" w:cs="Times New Roman"/>
          <w:szCs w:val="24"/>
        </w:rPr>
        <w:lastRenderedPageBreak/>
        <w:t>του κτηρίου και τον τρόπο οργ</w:t>
      </w:r>
      <w:r>
        <w:rPr>
          <w:rFonts w:eastAsia="Times New Roman" w:cs="Times New Roman"/>
          <w:szCs w:val="24"/>
        </w:rPr>
        <w:t>άνωσης και λειτουργίας της Βουλής, είκοσι εννιά μαθήτριες και μαθητές και δύο εκπαιδευτικοί συνοδοί τους από το 3</w:t>
      </w:r>
      <w:r w:rsidRPr="00031658">
        <w:rPr>
          <w:rFonts w:eastAsia="Times New Roman" w:cs="Times New Roman"/>
          <w:szCs w:val="24"/>
          <w:vertAlign w:val="superscript"/>
        </w:rPr>
        <w:t>ο</w:t>
      </w:r>
      <w:r>
        <w:rPr>
          <w:rFonts w:eastAsia="Times New Roman" w:cs="Times New Roman"/>
          <w:szCs w:val="24"/>
        </w:rPr>
        <w:t xml:space="preserve"> Γυμνάσιο Καλαμάτας. </w:t>
      </w:r>
    </w:p>
    <w:p w14:paraId="69A55FC6"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 xml:space="preserve">Η Βουλή τούς καλωσορίζει. </w:t>
      </w:r>
    </w:p>
    <w:p w14:paraId="69A55FC7" w14:textId="77777777" w:rsidR="00C9651F" w:rsidRDefault="002D2592">
      <w:pPr>
        <w:spacing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69A55FC8"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Ν</w:t>
      </w:r>
      <w:r w:rsidRPr="00C953A3">
        <w:rPr>
          <w:rFonts w:eastAsia="Times New Roman" w:cs="Times New Roman"/>
          <w:szCs w:val="24"/>
        </w:rPr>
        <w:t>α ενημερώσουμε τους μαθητές και τις μαθήτρ</w:t>
      </w:r>
      <w:r w:rsidRPr="00C953A3">
        <w:rPr>
          <w:rFonts w:eastAsia="Times New Roman" w:cs="Times New Roman"/>
          <w:szCs w:val="24"/>
        </w:rPr>
        <w:t>ιες ότι</w:t>
      </w:r>
      <w:r>
        <w:rPr>
          <w:rFonts w:eastAsia="Times New Roman" w:cs="Times New Roman"/>
          <w:szCs w:val="24"/>
        </w:rPr>
        <w:t xml:space="preserve"> παρακολουθείτε</w:t>
      </w:r>
      <w:r w:rsidRPr="00C953A3">
        <w:rPr>
          <w:rFonts w:eastAsia="Times New Roman" w:cs="Times New Roman"/>
          <w:szCs w:val="24"/>
        </w:rPr>
        <w:t xml:space="preserve"> μία συνεδρίαση</w:t>
      </w:r>
      <w:r>
        <w:rPr>
          <w:rFonts w:eastAsia="Times New Roman" w:cs="Times New Roman"/>
          <w:szCs w:val="24"/>
        </w:rPr>
        <w:t xml:space="preserve"> του Κοινοβουλίου όπου συζητείται ένα </w:t>
      </w:r>
      <w:r w:rsidRPr="00C953A3">
        <w:rPr>
          <w:rFonts w:eastAsia="Times New Roman" w:cs="Times New Roman"/>
          <w:szCs w:val="24"/>
        </w:rPr>
        <w:t>νομοσχέδιο του Υπουργείου Δικαιοσύνης</w:t>
      </w:r>
      <w:r>
        <w:rPr>
          <w:rFonts w:eastAsia="Times New Roman" w:cs="Times New Roman"/>
          <w:szCs w:val="24"/>
        </w:rPr>
        <w:t>,</w:t>
      </w:r>
      <w:r w:rsidRPr="00C953A3">
        <w:rPr>
          <w:rFonts w:eastAsia="Times New Roman" w:cs="Times New Roman"/>
          <w:szCs w:val="24"/>
        </w:rPr>
        <w:t xml:space="preserve"> </w:t>
      </w:r>
      <w:r>
        <w:rPr>
          <w:rFonts w:eastAsia="Times New Roman" w:cs="Times New Roman"/>
          <w:szCs w:val="24"/>
        </w:rPr>
        <w:t>Δ</w:t>
      </w:r>
      <w:r w:rsidRPr="00C953A3">
        <w:rPr>
          <w:rFonts w:eastAsia="Times New Roman" w:cs="Times New Roman"/>
          <w:szCs w:val="24"/>
        </w:rPr>
        <w:t xml:space="preserve">ιαφάνειας και </w:t>
      </w:r>
      <w:r>
        <w:rPr>
          <w:rFonts w:eastAsia="Times New Roman" w:cs="Times New Roman"/>
          <w:szCs w:val="24"/>
        </w:rPr>
        <w:t>Α</w:t>
      </w:r>
      <w:r w:rsidRPr="00C953A3">
        <w:rPr>
          <w:rFonts w:eastAsia="Times New Roman" w:cs="Times New Roman"/>
          <w:szCs w:val="24"/>
        </w:rPr>
        <w:t xml:space="preserve">νθρωπίνων </w:t>
      </w:r>
      <w:r>
        <w:rPr>
          <w:rFonts w:eastAsia="Times New Roman" w:cs="Times New Roman"/>
          <w:szCs w:val="24"/>
        </w:rPr>
        <w:t>Δ</w:t>
      </w:r>
      <w:r w:rsidRPr="00C953A3">
        <w:rPr>
          <w:rFonts w:eastAsia="Times New Roman" w:cs="Times New Roman"/>
          <w:szCs w:val="24"/>
        </w:rPr>
        <w:t>ικαιωμάτων</w:t>
      </w:r>
      <w:r>
        <w:rPr>
          <w:rFonts w:eastAsia="Times New Roman" w:cs="Times New Roman"/>
          <w:szCs w:val="24"/>
        </w:rPr>
        <w:t>. Μιλούν οι Βουλευτές</w:t>
      </w:r>
      <w:r w:rsidRPr="00C953A3">
        <w:rPr>
          <w:rFonts w:eastAsia="Times New Roman" w:cs="Times New Roman"/>
          <w:szCs w:val="24"/>
        </w:rPr>
        <w:t xml:space="preserve"> και μετά θα ακολουθήσει η ψηφοφορία και το νομοσχέδιο</w:t>
      </w:r>
      <w:r>
        <w:rPr>
          <w:rFonts w:eastAsia="Times New Roman" w:cs="Times New Roman"/>
          <w:szCs w:val="24"/>
        </w:rPr>
        <w:t xml:space="preserve"> θα γίνει νόμος του κ</w:t>
      </w:r>
      <w:r w:rsidRPr="00C953A3">
        <w:rPr>
          <w:rFonts w:eastAsia="Times New Roman" w:cs="Times New Roman"/>
          <w:szCs w:val="24"/>
        </w:rPr>
        <w:t>ράτους</w:t>
      </w:r>
      <w:r>
        <w:rPr>
          <w:rFonts w:eastAsia="Times New Roman" w:cs="Times New Roman"/>
          <w:szCs w:val="24"/>
        </w:rPr>
        <w:t>.</w:t>
      </w:r>
    </w:p>
    <w:p w14:paraId="69A55FC9" w14:textId="77777777" w:rsidR="00C9651F" w:rsidRDefault="002D2592">
      <w:pPr>
        <w:spacing w:line="600" w:lineRule="auto"/>
        <w:ind w:firstLine="720"/>
        <w:jc w:val="both"/>
        <w:rPr>
          <w:rFonts w:eastAsia="Times New Roman" w:cs="Times New Roman"/>
          <w:szCs w:val="24"/>
        </w:rPr>
      </w:pPr>
      <w:r>
        <w:rPr>
          <w:rFonts w:eastAsia="Times New Roman" w:cs="Times New Roman"/>
          <w:b/>
          <w:szCs w:val="24"/>
        </w:rPr>
        <w:t>Σ</w:t>
      </w:r>
      <w:r>
        <w:rPr>
          <w:rFonts w:eastAsia="Times New Roman" w:cs="Times New Roman"/>
          <w:b/>
          <w:szCs w:val="24"/>
        </w:rPr>
        <w:t xml:space="preserve">ΠΥΡΙΔΩΝΑΣ ΛΑΠΠΑΣ: </w:t>
      </w:r>
      <w:r>
        <w:rPr>
          <w:rFonts w:eastAsia="Times New Roman" w:cs="Times New Roman"/>
          <w:szCs w:val="24"/>
        </w:rPr>
        <w:t xml:space="preserve">Κύριε Πρόεδρε, θα ήθελα τον λόγο </w:t>
      </w:r>
      <w:r w:rsidRPr="00C953A3">
        <w:rPr>
          <w:rFonts w:eastAsia="Times New Roman" w:cs="Times New Roman"/>
          <w:szCs w:val="24"/>
        </w:rPr>
        <w:t>για ένα λεπτό</w:t>
      </w:r>
      <w:r>
        <w:rPr>
          <w:rFonts w:eastAsia="Times New Roman" w:cs="Times New Roman"/>
          <w:szCs w:val="24"/>
        </w:rPr>
        <w:t>.</w:t>
      </w:r>
    </w:p>
    <w:p w14:paraId="69A55FCA" w14:textId="77777777" w:rsidR="00C9651F" w:rsidRDefault="002D2592">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Ορίστε, κύριε Λάππα, έχετε τον λόγο για ένα λεπτό. </w:t>
      </w:r>
    </w:p>
    <w:p w14:paraId="69A55FCB" w14:textId="77777777" w:rsidR="00C9651F" w:rsidRDefault="002D2592">
      <w:pPr>
        <w:spacing w:line="600" w:lineRule="auto"/>
        <w:ind w:firstLine="720"/>
        <w:jc w:val="both"/>
        <w:rPr>
          <w:rFonts w:eastAsia="Times New Roman" w:cs="Times New Roman"/>
          <w:szCs w:val="24"/>
        </w:rPr>
      </w:pPr>
      <w:r w:rsidRPr="00031658">
        <w:rPr>
          <w:rFonts w:eastAsia="Times New Roman" w:cs="Times New Roman"/>
          <w:b/>
          <w:szCs w:val="24"/>
        </w:rPr>
        <w:t>ΣΠΥΡΙΔΩΝ</w:t>
      </w:r>
      <w:r>
        <w:rPr>
          <w:rFonts w:eastAsia="Times New Roman" w:cs="Times New Roman"/>
          <w:b/>
          <w:szCs w:val="24"/>
        </w:rPr>
        <w:t>ΑΣ</w:t>
      </w:r>
      <w:r w:rsidRPr="00031658">
        <w:rPr>
          <w:rFonts w:eastAsia="Times New Roman" w:cs="Times New Roman"/>
          <w:b/>
          <w:szCs w:val="24"/>
        </w:rPr>
        <w:t xml:space="preserve"> ΛΑΠΠΑΣ:</w:t>
      </w:r>
      <w:r>
        <w:rPr>
          <w:rFonts w:eastAsia="Times New Roman" w:cs="Times New Roman"/>
          <w:b/>
          <w:szCs w:val="24"/>
        </w:rPr>
        <w:t xml:space="preserve"> </w:t>
      </w:r>
      <w:r>
        <w:rPr>
          <w:rFonts w:eastAsia="Times New Roman" w:cs="Times New Roman"/>
          <w:szCs w:val="24"/>
        </w:rPr>
        <w:t xml:space="preserve">Συμφωνώ με τον κ. Συντυχάκη ότι πράγματι ήταν άλλες οι συνθήκες, όταν </w:t>
      </w:r>
      <w:r w:rsidRPr="00C953A3">
        <w:rPr>
          <w:rFonts w:eastAsia="Times New Roman" w:cs="Times New Roman"/>
          <w:szCs w:val="24"/>
        </w:rPr>
        <w:t xml:space="preserve">έγινε το </w:t>
      </w:r>
      <w:r>
        <w:rPr>
          <w:rFonts w:eastAsia="Times New Roman" w:cs="Times New Roman"/>
          <w:szCs w:val="24"/>
        </w:rPr>
        <w:t>Ευρωπαϊκό Δ</w:t>
      </w:r>
      <w:r w:rsidRPr="00C953A3">
        <w:rPr>
          <w:rFonts w:eastAsia="Times New Roman" w:cs="Times New Roman"/>
          <w:szCs w:val="24"/>
        </w:rPr>
        <w:t xml:space="preserve">ικαστήριο </w:t>
      </w:r>
      <w:r>
        <w:rPr>
          <w:rFonts w:eastAsia="Times New Roman" w:cs="Times New Roman"/>
          <w:szCs w:val="24"/>
        </w:rPr>
        <w:t>Α</w:t>
      </w:r>
      <w:r w:rsidRPr="00C953A3">
        <w:rPr>
          <w:rFonts w:eastAsia="Times New Roman" w:cs="Times New Roman"/>
          <w:szCs w:val="24"/>
        </w:rPr>
        <w:t xml:space="preserve">νθρωπίνων </w:t>
      </w:r>
      <w:r>
        <w:rPr>
          <w:rFonts w:eastAsia="Times New Roman" w:cs="Times New Roman"/>
          <w:szCs w:val="24"/>
        </w:rPr>
        <w:t>Δ</w:t>
      </w:r>
      <w:r w:rsidRPr="00C953A3">
        <w:rPr>
          <w:rFonts w:eastAsia="Times New Roman" w:cs="Times New Roman"/>
          <w:szCs w:val="24"/>
        </w:rPr>
        <w:t>ικαιωμάτων</w:t>
      </w:r>
      <w:r>
        <w:rPr>
          <w:rFonts w:eastAsia="Times New Roman" w:cs="Times New Roman"/>
          <w:szCs w:val="24"/>
        </w:rPr>
        <w:t xml:space="preserve">, ο ΟΗΕ, η ΕΣΔΑ κ.λπ.. </w:t>
      </w:r>
    </w:p>
    <w:p w14:paraId="69A55FCC"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lastRenderedPageBreak/>
        <w:t>Όμως, κύριε Πρόεδρε, αυτά τα όργανα που ίδρυσε η παγκόσμια κοινότητα</w:t>
      </w:r>
      <w:r w:rsidRPr="00546F21">
        <w:rPr>
          <w:rFonts w:eastAsia="Times New Roman" w:cs="Times New Roman"/>
          <w:szCs w:val="24"/>
        </w:rPr>
        <w:t xml:space="preserve"> </w:t>
      </w:r>
      <w:r>
        <w:rPr>
          <w:rFonts w:eastAsia="Times New Roman" w:cs="Times New Roman"/>
          <w:szCs w:val="24"/>
        </w:rPr>
        <w:t xml:space="preserve">όταν βγήκαμε από την τρέλα του Β΄ Παγκόσμιου Πολέμου, τα ίδρυσε για να έχουν ένα μέλλον και να μη μεταβάλλονται ανάλογα </w:t>
      </w:r>
      <w:r>
        <w:rPr>
          <w:rFonts w:eastAsia="Times New Roman" w:cs="Times New Roman"/>
          <w:szCs w:val="24"/>
        </w:rPr>
        <w:t>με την πολιτική συγκυρία.</w:t>
      </w:r>
    </w:p>
    <w:p w14:paraId="69A55FCD" w14:textId="77777777" w:rsidR="00C9651F" w:rsidRDefault="002D2592">
      <w:pPr>
        <w:spacing w:line="600" w:lineRule="auto"/>
        <w:ind w:firstLine="720"/>
        <w:contextualSpacing/>
        <w:jc w:val="both"/>
        <w:rPr>
          <w:rFonts w:eastAsia="Times New Roman" w:cs="Times New Roman"/>
          <w:szCs w:val="24"/>
        </w:rPr>
      </w:pPr>
      <w:r>
        <w:rPr>
          <w:rFonts w:eastAsia="Times New Roman" w:cs="Times New Roman"/>
          <w:szCs w:val="24"/>
        </w:rPr>
        <w:t xml:space="preserve">Διότι </w:t>
      </w:r>
      <w:r w:rsidRPr="0073353D">
        <w:rPr>
          <w:rFonts w:eastAsia="Times New Roman" w:cs="Times New Roman"/>
          <w:szCs w:val="24"/>
        </w:rPr>
        <w:t xml:space="preserve">οι ρητορικές </w:t>
      </w:r>
      <w:r>
        <w:rPr>
          <w:rFonts w:eastAsia="Times New Roman" w:cs="Times New Roman"/>
          <w:szCs w:val="24"/>
        </w:rPr>
        <w:t>εκείνες ήταν άκυρες. Κ</w:t>
      </w:r>
      <w:r w:rsidRPr="0073353D">
        <w:rPr>
          <w:rFonts w:eastAsia="Times New Roman" w:cs="Times New Roman"/>
          <w:szCs w:val="24"/>
        </w:rPr>
        <w:t xml:space="preserve">αι τότε ήταν καλά που υπήρχε </w:t>
      </w:r>
      <w:r>
        <w:rPr>
          <w:rFonts w:eastAsia="Times New Roman" w:cs="Times New Roman"/>
          <w:szCs w:val="24"/>
        </w:rPr>
        <w:t xml:space="preserve">η </w:t>
      </w:r>
      <w:r w:rsidRPr="0073353D">
        <w:rPr>
          <w:rFonts w:eastAsia="Times New Roman" w:cs="Times New Roman"/>
          <w:szCs w:val="24"/>
        </w:rPr>
        <w:t xml:space="preserve">Σοβιετική Ένωση και για </w:t>
      </w:r>
      <w:r>
        <w:rPr>
          <w:rFonts w:eastAsia="Times New Roman" w:cs="Times New Roman"/>
          <w:szCs w:val="24"/>
        </w:rPr>
        <w:t>εμά</w:t>
      </w:r>
      <w:r w:rsidRPr="0073353D">
        <w:rPr>
          <w:rFonts w:eastAsia="Times New Roman" w:cs="Times New Roman"/>
          <w:szCs w:val="24"/>
        </w:rPr>
        <w:t xml:space="preserve">ς </w:t>
      </w:r>
      <w:r>
        <w:rPr>
          <w:rFonts w:eastAsia="Times New Roman" w:cs="Times New Roman"/>
          <w:szCs w:val="24"/>
        </w:rPr>
        <w:t xml:space="preserve">ήταν καλά, για </w:t>
      </w:r>
      <w:r w:rsidRPr="0073353D">
        <w:rPr>
          <w:rFonts w:eastAsia="Times New Roman" w:cs="Times New Roman"/>
          <w:szCs w:val="24"/>
        </w:rPr>
        <w:t xml:space="preserve">όλο τον κόσμο </w:t>
      </w:r>
      <w:r>
        <w:rPr>
          <w:rFonts w:eastAsia="Times New Roman" w:cs="Times New Roman"/>
          <w:szCs w:val="24"/>
        </w:rPr>
        <w:t xml:space="preserve">ήταν καλά, για όλη την </w:t>
      </w:r>
      <w:r w:rsidRPr="0073353D">
        <w:rPr>
          <w:rFonts w:eastAsia="Times New Roman" w:cs="Times New Roman"/>
          <w:szCs w:val="24"/>
        </w:rPr>
        <w:t xml:space="preserve">ανθρωπότητα </w:t>
      </w:r>
      <w:r>
        <w:rPr>
          <w:rFonts w:eastAsia="Times New Roman" w:cs="Times New Roman"/>
          <w:szCs w:val="24"/>
        </w:rPr>
        <w:t xml:space="preserve">ήταν καλά, </w:t>
      </w:r>
      <w:r w:rsidRPr="0073353D">
        <w:rPr>
          <w:rFonts w:eastAsia="Times New Roman" w:cs="Times New Roman"/>
          <w:szCs w:val="24"/>
        </w:rPr>
        <w:t>τ</w:t>
      </w:r>
      <w:r>
        <w:rPr>
          <w:rFonts w:eastAsia="Times New Roman" w:cs="Times New Roman"/>
          <w:szCs w:val="24"/>
        </w:rPr>
        <w:t>ώ</w:t>
      </w:r>
      <w:r w:rsidRPr="0073353D">
        <w:rPr>
          <w:rFonts w:eastAsia="Times New Roman" w:cs="Times New Roman"/>
          <w:szCs w:val="24"/>
        </w:rPr>
        <w:t>ρα δεν είναι καλά</w:t>
      </w:r>
      <w:r>
        <w:rPr>
          <w:rFonts w:eastAsia="Times New Roman" w:cs="Times New Roman"/>
          <w:szCs w:val="24"/>
        </w:rPr>
        <w:t>,</w:t>
      </w:r>
      <w:r w:rsidRPr="0073353D">
        <w:rPr>
          <w:rFonts w:eastAsia="Times New Roman" w:cs="Times New Roman"/>
          <w:szCs w:val="24"/>
        </w:rPr>
        <w:t xml:space="preserve"> επειδή δεν υπάρχει αυτό το αντίπα</w:t>
      </w:r>
      <w:r w:rsidRPr="0073353D">
        <w:rPr>
          <w:rFonts w:eastAsia="Times New Roman" w:cs="Times New Roman"/>
          <w:szCs w:val="24"/>
        </w:rPr>
        <w:t>λο δέος</w:t>
      </w:r>
      <w:r>
        <w:rPr>
          <w:rFonts w:eastAsia="Times New Roman" w:cs="Times New Roman"/>
          <w:szCs w:val="24"/>
        </w:rPr>
        <w:t>. Ξ</w:t>
      </w:r>
      <w:r w:rsidRPr="0073353D">
        <w:rPr>
          <w:rFonts w:eastAsia="Times New Roman" w:cs="Times New Roman"/>
          <w:szCs w:val="24"/>
        </w:rPr>
        <w:t>έρετε</w:t>
      </w:r>
      <w:r>
        <w:rPr>
          <w:rFonts w:eastAsia="Times New Roman" w:cs="Times New Roman"/>
          <w:szCs w:val="24"/>
        </w:rPr>
        <w:t>,</w:t>
      </w:r>
      <w:r w:rsidRPr="0073353D">
        <w:rPr>
          <w:rFonts w:eastAsia="Times New Roman" w:cs="Times New Roman"/>
          <w:szCs w:val="24"/>
        </w:rPr>
        <w:t xml:space="preserve"> αυτά τα αυτά τα όργανα</w:t>
      </w:r>
      <w:r>
        <w:rPr>
          <w:rFonts w:eastAsia="Times New Roman" w:cs="Times New Roman"/>
          <w:szCs w:val="24"/>
        </w:rPr>
        <w:t>,</w:t>
      </w:r>
      <w:r w:rsidRPr="0073353D">
        <w:rPr>
          <w:rFonts w:eastAsia="Times New Roman" w:cs="Times New Roman"/>
          <w:szCs w:val="24"/>
        </w:rPr>
        <w:t xml:space="preserve"> αυτά τα δύο</w:t>
      </w:r>
      <w:r>
        <w:rPr>
          <w:rFonts w:eastAsia="Times New Roman" w:cs="Times New Roman"/>
          <w:szCs w:val="24"/>
        </w:rPr>
        <w:t xml:space="preserve">, όταν είναι </w:t>
      </w:r>
      <w:r w:rsidRPr="0073353D">
        <w:rPr>
          <w:rFonts w:eastAsia="Times New Roman" w:cs="Times New Roman"/>
          <w:szCs w:val="24"/>
        </w:rPr>
        <w:t>δικαστήρια ιδίως</w:t>
      </w:r>
      <w:r>
        <w:rPr>
          <w:rFonts w:eastAsia="Times New Roman" w:cs="Times New Roman"/>
          <w:szCs w:val="24"/>
        </w:rPr>
        <w:t>, αν δεν έχουν</w:t>
      </w:r>
      <w:r w:rsidRPr="0073353D">
        <w:rPr>
          <w:rFonts w:eastAsia="Times New Roman" w:cs="Times New Roman"/>
          <w:szCs w:val="24"/>
        </w:rPr>
        <w:t xml:space="preserve"> διαχρονικότητα και προοπτική</w:t>
      </w:r>
      <w:r>
        <w:rPr>
          <w:rFonts w:eastAsia="Times New Roman" w:cs="Times New Roman"/>
          <w:szCs w:val="24"/>
        </w:rPr>
        <w:t>,</w:t>
      </w:r>
      <w:r w:rsidRPr="0073353D">
        <w:rPr>
          <w:rFonts w:eastAsia="Times New Roman" w:cs="Times New Roman"/>
          <w:szCs w:val="24"/>
        </w:rPr>
        <w:t xml:space="preserve"> δεν </w:t>
      </w:r>
      <w:r>
        <w:rPr>
          <w:rFonts w:eastAsia="Times New Roman" w:cs="Times New Roman"/>
          <w:szCs w:val="24"/>
        </w:rPr>
        <w:t xml:space="preserve">εξυπηρετούν </w:t>
      </w:r>
      <w:r w:rsidRPr="0073353D">
        <w:rPr>
          <w:rFonts w:eastAsia="Times New Roman" w:cs="Times New Roman"/>
          <w:szCs w:val="24"/>
        </w:rPr>
        <w:t>κανέναν</w:t>
      </w:r>
      <w:r>
        <w:rPr>
          <w:rFonts w:eastAsia="Times New Roman" w:cs="Times New Roman"/>
          <w:szCs w:val="24"/>
        </w:rPr>
        <w:t>. Κ</w:t>
      </w:r>
      <w:r w:rsidRPr="0073353D">
        <w:rPr>
          <w:rFonts w:eastAsia="Times New Roman" w:cs="Times New Roman"/>
          <w:szCs w:val="24"/>
        </w:rPr>
        <w:t>αι ξέρετε γιατί</w:t>
      </w:r>
      <w:r>
        <w:rPr>
          <w:rFonts w:eastAsia="Times New Roman" w:cs="Times New Roman"/>
          <w:szCs w:val="24"/>
        </w:rPr>
        <w:t>; Γ</w:t>
      </w:r>
      <w:r w:rsidRPr="0073353D">
        <w:rPr>
          <w:rFonts w:eastAsia="Times New Roman" w:cs="Times New Roman"/>
          <w:szCs w:val="24"/>
        </w:rPr>
        <w:t>ιατ</w:t>
      </w:r>
      <w:r>
        <w:rPr>
          <w:rFonts w:eastAsia="Times New Roman" w:cs="Times New Roman"/>
          <w:szCs w:val="24"/>
        </w:rPr>
        <w:t>ί όταν ψηφίζουμε διάφορους νόμου</w:t>
      </w:r>
      <w:r w:rsidRPr="0073353D">
        <w:rPr>
          <w:rFonts w:eastAsia="Times New Roman" w:cs="Times New Roman"/>
          <w:szCs w:val="24"/>
        </w:rPr>
        <w:t>ς</w:t>
      </w:r>
      <w:r>
        <w:rPr>
          <w:rFonts w:eastAsia="Times New Roman" w:cs="Times New Roman"/>
          <w:szCs w:val="24"/>
        </w:rPr>
        <w:t xml:space="preserve">, πρέπει να σας πω ότι, </w:t>
      </w:r>
      <w:r w:rsidRPr="0073353D">
        <w:rPr>
          <w:rFonts w:eastAsia="Times New Roman" w:cs="Times New Roman"/>
          <w:szCs w:val="24"/>
        </w:rPr>
        <w:t>σύμφωνα με τη φιλοσοφία το</w:t>
      </w:r>
      <w:r w:rsidRPr="0073353D">
        <w:rPr>
          <w:rFonts w:eastAsia="Times New Roman" w:cs="Times New Roman"/>
          <w:szCs w:val="24"/>
        </w:rPr>
        <w:t>υ δικαίου</w:t>
      </w:r>
      <w:r>
        <w:rPr>
          <w:rFonts w:eastAsia="Times New Roman" w:cs="Times New Roman"/>
          <w:szCs w:val="24"/>
        </w:rPr>
        <w:t>,</w:t>
      </w:r>
      <w:r w:rsidRPr="0073353D">
        <w:rPr>
          <w:rFonts w:eastAsia="Times New Roman" w:cs="Times New Roman"/>
          <w:szCs w:val="24"/>
        </w:rPr>
        <w:t xml:space="preserve"> ο νόμος δεν είναι δίκαιο</w:t>
      </w:r>
      <w:r>
        <w:rPr>
          <w:rFonts w:eastAsia="Times New Roman" w:cs="Times New Roman"/>
          <w:szCs w:val="24"/>
        </w:rPr>
        <w:t>,</w:t>
      </w:r>
      <w:r w:rsidRPr="0073353D">
        <w:rPr>
          <w:rFonts w:eastAsia="Times New Roman" w:cs="Times New Roman"/>
          <w:szCs w:val="24"/>
        </w:rPr>
        <w:t xml:space="preserve"> είναι ατελής ως ανθρώπινο δημιούργημα</w:t>
      </w:r>
      <w:r>
        <w:rPr>
          <w:rFonts w:eastAsia="Times New Roman" w:cs="Times New Roman"/>
          <w:szCs w:val="24"/>
        </w:rPr>
        <w:t xml:space="preserve">. Ο νόμος </w:t>
      </w:r>
      <w:r w:rsidRPr="0073353D">
        <w:rPr>
          <w:rFonts w:eastAsia="Times New Roman" w:cs="Times New Roman"/>
          <w:szCs w:val="24"/>
        </w:rPr>
        <w:t>είναι απλ</w:t>
      </w:r>
      <w:r>
        <w:rPr>
          <w:rFonts w:eastAsia="Times New Roman" w:cs="Times New Roman"/>
          <w:szCs w:val="24"/>
        </w:rPr>
        <w:t>ώ</w:t>
      </w:r>
      <w:r w:rsidRPr="0073353D">
        <w:rPr>
          <w:rFonts w:eastAsia="Times New Roman" w:cs="Times New Roman"/>
          <w:szCs w:val="24"/>
        </w:rPr>
        <w:t>ς το εργαλείο για να βρούμε το δίκ</w:t>
      </w:r>
      <w:r>
        <w:rPr>
          <w:rFonts w:eastAsia="Times New Roman" w:cs="Times New Roman"/>
          <w:szCs w:val="24"/>
        </w:rPr>
        <w:t>α</w:t>
      </w:r>
      <w:r w:rsidRPr="0073353D">
        <w:rPr>
          <w:rFonts w:eastAsia="Times New Roman" w:cs="Times New Roman"/>
          <w:szCs w:val="24"/>
        </w:rPr>
        <w:t>ιο</w:t>
      </w:r>
      <w:r>
        <w:rPr>
          <w:rFonts w:eastAsia="Times New Roman" w:cs="Times New Roman"/>
          <w:szCs w:val="24"/>
        </w:rPr>
        <w:t>,</w:t>
      </w:r>
      <w:r w:rsidRPr="0073353D">
        <w:rPr>
          <w:rFonts w:eastAsia="Times New Roman" w:cs="Times New Roman"/>
          <w:szCs w:val="24"/>
        </w:rPr>
        <w:t xml:space="preserve"> δεν είναι το δίκ</w:t>
      </w:r>
      <w:r>
        <w:rPr>
          <w:rFonts w:eastAsia="Times New Roman" w:cs="Times New Roman"/>
          <w:szCs w:val="24"/>
        </w:rPr>
        <w:t>α</w:t>
      </w:r>
      <w:r w:rsidRPr="0073353D">
        <w:rPr>
          <w:rFonts w:eastAsia="Times New Roman" w:cs="Times New Roman"/>
          <w:szCs w:val="24"/>
        </w:rPr>
        <w:t>ιο ο νόμος</w:t>
      </w:r>
      <w:r>
        <w:rPr>
          <w:rFonts w:eastAsia="Times New Roman" w:cs="Times New Roman"/>
          <w:szCs w:val="24"/>
        </w:rPr>
        <w:t xml:space="preserve">. Και αυτό μπορούμε να το καταλάβουμε όλοι. </w:t>
      </w:r>
    </w:p>
    <w:p w14:paraId="69A55FCE" w14:textId="77777777" w:rsidR="00C9651F" w:rsidRDefault="002D2592">
      <w:pPr>
        <w:spacing w:line="600" w:lineRule="auto"/>
        <w:ind w:firstLine="720"/>
        <w:contextualSpacing/>
        <w:jc w:val="both"/>
        <w:rPr>
          <w:rFonts w:eastAsia="Times New Roman" w:cs="Times New Roman"/>
          <w:szCs w:val="24"/>
        </w:rPr>
      </w:pPr>
      <w:r>
        <w:rPr>
          <w:rFonts w:eastAsia="Times New Roman" w:cs="Times New Roman"/>
          <w:szCs w:val="24"/>
        </w:rPr>
        <w:t xml:space="preserve">Άρα, λοιπόν, τα </w:t>
      </w:r>
      <w:r w:rsidRPr="0073353D">
        <w:rPr>
          <w:rFonts w:eastAsia="Times New Roman" w:cs="Times New Roman"/>
          <w:szCs w:val="24"/>
        </w:rPr>
        <w:t>δικαστήρια θέλουμε να είναι καλύτερ</w:t>
      </w:r>
      <w:r w:rsidRPr="0073353D">
        <w:rPr>
          <w:rFonts w:eastAsia="Times New Roman" w:cs="Times New Roman"/>
          <w:szCs w:val="24"/>
        </w:rPr>
        <w:t>α</w:t>
      </w:r>
      <w:r>
        <w:rPr>
          <w:rFonts w:eastAsia="Times New Roman" w:cs="Times New Roman"/>
          <w:szCs w:val="24"/>
        </w:rPr>
        <w:t>,</w:t>
      </w:r>
      <w:r w:rsidRPr="0073353D">
        <w:rPr>
          <w:rFonts w:eastAsia="Times New Roman" w:cs="Times New Roman"/>
          <w:szCs w:val="24"/>
        </w:rPr>
        <w:t xml:space="preserve"> να ικανοποιούν</w:t>
      </w:r>
      <w:r>
        <w:rPr>
          <w:rFonts w:eastAsia="Times New Roman" w:cs="Times New Roman"/>
          <w:szCs w:val="24"/>
        </w:rPr>
        <w:t xml:space="preserve"> τις </w:t>
      </w:r>
      <w:r w:rsidRPr="0073353D">
        <w:rPr>
          <w:rFonts w:eastAsia="Times New Roman" w:cs="Times New Roman"/>
          <w:szCs w:val="24"/>
        </w:rPr>
        <w:t>κοινωνίες</w:t>
      </w:r>
      <w:r>
        <w:rPr>
          <w:rFonts w:eastAsia="Times New Roman" w:cs="Times New Roman"/>
          <w:szCs w:val="24"/>
        </w:rPr>
        <w:t xml:space="preserve">, να ικανοποιούνται </w:t>
      </w:r>
      <w:r w:rsidRPr="0073353D">
        <w:rPr>
          <w:rFonts w:eastAsia="Times New Roman" w:cs="Times New Roman"/>
          <w:szCs w:val="24"/>
        </w:rPr>
        <w:t xml:space="preserve">και τα κοινωνικά </w:t>
      </w:r>
      <w:r w:rsidRPr="0073353D">
        <w:rPr>
          <w:rFonts w:eastAsia="Times New Roman" w:cs="Times New Roman"/>
          <w:szCs w:val="24"/>
        </w:rPr>
        <w:lastRenderedPageBreak/>
        <w:t>δικαιώματα μαζί με τα ατομικά</w:t>
      </w:r>
      <w:r>
        <w:rPr>
          <w:rFonts w:eastAsia="Times New Roman" w:cs="Times New Roman"/>
          <w:szCs w:val="24"/>
        </w:rPr>
        <w:t>, για να εξυπηρετούν και την δ</w:t>
      </w:r>
      <w:r w:rsidRPr="0073353D">
        <w:rPr>
          <w:rFonts w:eastAsia="Times New Roman" w:cs="Times New Roman"/>
          <w:szCs w:val="24"/>
        </w:rPr>
        <w:t xml:space="preserve">ημοκρατική </w:t>
      </w:r>
      <w:r>
        <w:rPr>
          <w:rFonts w:eastAsia="Times New Roman" w:cs="Times New Roman"/>
          <w:szCs w:val="24"/>
        </w:rPr>
        <w:t xml:space="preserve">διεθνή </w:t>
      </w:r>
      <w:r w:rsidRPr="0073353D">
        <w:rPr>
          <w:rFonts w:eastAsia="Times New Roman" w:cs="Times New Roman"/>
          <w:szCs w:val="24"/>
        </w:rPr>
        <w:t>κοινότητα</w:t>
      </w:r>
      <w:r>
        <w:rPr>
          <w:rFonts w:eastAsia="Times New Roman" w:cs="Times New Roman"/>
          <w:szCs w:val="24"/>
        </w:rPr>
        <w:t>.</w:t>
      </w:r>
    </w:p>
    <w:p w14:paraId="69A55FCF" w14:textId="77777777" w:rsidR="00C9651F" w:rsidRDefault="002D2592">
      <w:pPr>
        <w:spacing w:line="600" w:lineRule="auto"/>
        <w:ind w:firstLine="720"/>
        <w:contextualSpacing/>
        <w:jc w:val="both"/>
        <w:rPr>
          <w:rFonts w:eastAsia="Times New Roman" w:cs="Times New Roman"/>
          <w:szCs w:val="24"/>
        </w:rPr>
      </w:pPr>
      <w:r>
        <w:rPr>
          <w:rFonts w:eastAsia="Times New Roman"/>
          <w:b/>
          <w:bCs/>
          <w:szCs w:val="24"/>
        </w:rPr>
        <w:t xml:space="preserve">ΠΡΟΕΔΡΕΥΩΝ (Αναστάσιος Κουράκης): </w:t>
      </w:r>
      <w:r w:rsidRPr="0073353D">
        <w:rPr>
          <w:rFonts w:eastAsia="Times New Roman" w:cs="Times New Roman"/>
          <w:szCs w:val="24"/>
        </w:rPr>
        <w:t>Ευχαριστούμε</w:t>
      </w:r>
      <w:r>
        <w:rPr>
          <w:rFonts w:eastAsia="Times New Roman" w:cs="Times New Roman"/>
          <w:szCs w:val="24"/>
        </w:rPr>
        <w:t>,</w:t>
      </w:r>
      <w:r w:rsidRPr="0073353D">
        <w:rPr>
          <w:rFonts w:eastAsia="Times New Roman" w:cs="Times New Roman"/>
          <w:szCs w:val="24"/>
        </w:rPr>
        <w:t xml:space="preserve"> κύριε </w:t>
      </w:r>
      <w:r>
        <w:rPr>
          <w:rFonts w:eastAsia="Times New Roman" w:cs="Times New Roman"/>
          <w:szCs w:val="24"/>
        </w:rPr>
        <w:t>Λάππα.</w:t>
      </w:r>
    </w:p>
    <w:p w14:paraId="69A55FD0" w14:textId="77777777" w:rsidR="00C9651F" w:rsidRDefault="002D2592">
      <w:pPr>
        <w:spacing w:line="600" w:lineRule="auto"/>
        <w:ind w:firstLine="720"/>
        <w:contextualSpacing/>
        <w:jc w:val="both"/>
        <w:rPr>
          <w:rFonts w:eastAsia="Times New Roman" w:cs="Times New Roman"/>
          <w:szCs w:val="24"/>
        </w:rPr>
      </w:pPr>
      <w:r>
        <w:rPr>
          <w:rFonts w:eastAsia="Times New Roman" w:cs="Times New Roman"/>
          <w:szCs w:val="24"/>
        </w:rPr>
        <w:t xml:space="preserve">Ο </w:t>
      </w:r>
      <w:r w:rsidRPr="0073353D">
        <w:rPr>
          <w:rFonts w:eastAsia="Times New Roman" w:cs="Times New Roman"/>
          <w:szCs w:val="24"/>
        </w:rPr>
        <w:t>κ</w:t>
      </w:r>
      <w:r>
        <w:rPr>
          <w:rFonts w:eastAsia="Times New Roman" w:cs="Times New Roman"/>
          <w:szCs w:val="24"/>
        </w:rPr>
        <w:t>.</w:t>
      </w:r>
      <w:r w:rsidRPr="0073353D">
        <w:rPr>
          <w:rFonts w:eastAsia="Times New Roman" w:cs="Times New Roman"/>
          <w:szCs w:val="24"/>
        </w:rPr>
        <w:t xml:space="preserve"> Σαρίδης</w:t>
      </w:r>
      <w:r>
        <w:rPr>
          <w:rFonts w:eastAsia="Times New Roman" w:cs="Times New Roman"/>
          <w:szCs w:val="24"/>
        </w:rPr>
        <w:t>,</w:t>
      </w:r>
      <w:r w:rsidRPr="0073353D">
        <w:rPr>
          <w:rFonts w:eastAsia="Times New Roman" w:cs="Times New Roman"/>
          <w:szCs w:val="24"/>
        </w:rPr>
        <w:t xml:space="preserve"> </w:t>
      </w:r>
      <w:r>
        <w:rPr>
          <w:rFonts w:eastAsia="Times New Roman" w:cs="Times New Roman"/>
          <w:szCs w:val="24"/>
        </w:rPr>
        <w:t xml:space="preserve">ειδικός αγορητής από την </w:t>
      </w:r>
      <w:r w:rsidRPr="0073353D">
        <w:rPr>
          <w:rFonts w:eastAsia="Times New Roman" w:cs="Times New Roman"/>
          <w:szCs w:val="24"/>
        </w:rPr>
        <w:t xml:space="preserve">Ένωση </w:t>
      </w:r>
      <w:r>
        <w:rPr>
          <w:rFonts w:eastAsia="Times New Roman" w:cs="Times New Roman"/>
          <w:szCs w:val="24"/>
        </w:rPr>
        <w:t>Κ</w:t>
      </w:r>
      <w:r w:rsidRPr="0073353D">
        <w:rPr>
          <w:rFonts w:eastAsia="Times New Roman" w:cs="Times New Roman"/>
          <w:szCs w:val="24"/>
        </w:rPr>
        <w:t>εντρώων</w:t>
      </w:r>
      <w:r>
        <w:rPr>
          <w:rFonts w:eastAsia="Times New Roman" w:cs="Times New Roman"/>
          <w:szCs w:val="24"/>
        </w:rPr>
        <w:t>,</w:t>
      </w:r>
      <w:r w:rsidRPr="0073353D">
        <w:rPr>
          <w:rFonts w:eastAsia="Times New Roman" w:cs="Times New Roman"/>
          <w:szCs w:val="24"/>
        </w:rPr>
        <w:t xml:space="preserve"> </w:t>
      </w:r>
      <w:r>
        <w:rPr>
          <w:rFonts w:eastAsia="Times New Roman" w:cs="Times New Roman"/>
          <w:szCs w:val="24"/>
        </w:rPr>
        <w:t xml:space="preserve">έχει τον λόγο </w:t>
      </w:r>
      <w:r w:rsidRPr="0073353D">
        <w:rPr>
          <w:rFonts w:eastAsia="Times New Roman" w:cs="Times New Roman"/>
          <w:szCs w:val="24"/>
        </w:rPr>
        <w:t>για τη δευτερολογία του</w:t>
      </w:r>
      <w:r>
        <w:rPr>
          <w:rFonts w:eastAsia="Times New Roman" w:cs="Times New Roman"/>
          <w:szCs w:val="24"/>
        </w:rPr>
        <w:t>.</w:t>
      </w:r>
    </w:p>
    <w:p w14:paraId="69A55FD1" w14:textId="77777777" w:rsidR="00C9651F" w:rsidRDefault="002D2592">
      <w:pPr>
        <w:spacing w:line="600" w:lineRule="auto"/>
        <w:ind w:firstLine="720"/>
        <w:contextualSpacing/>
        <w:jc w:val="both"/>
        <w:rPr>
          <w:rFonts w:eastAsia="Times New Roman" w:cs="Times New Roman"/>
          <w:szCs w:val="24"/>
        </w:rPr>
      </w:pPr>
      <w:r w:rsidRPr="00822420">
        <w:rPr>
          <w:rFonts w:eastAsia="Times New Roman" w:cs="Times New Roman"/>
          <w:b/>
          <w:szCs w:val="24"/>
        </w:rPr>
        <w:t>ΙΩΑΝΝΗΣ ΣΑΡΙΔΗΣ:</w:t>
      </w:r>
      <w:r>
        <w:rPr>
          <w:rFonts w:eastAsia="Times New Roman" w:cs="Times New Roman"/>
          <w:szCs w:val="24"/>
        </w:rPr>
        <w:t xml:space="preserve"> Ε</w:t>
      </w:r>
      <w:r w:rsidRPr="0073353D">
        <w:rPr>
          <w:rFonts w:eastAsia="Times New Roman" w:cs="Times New Roman"/>
          <w:szCs w:val="24"/>
        </w:rPr>
        <w:t>υχαριστώ πολύ</w:t>
      </w:r>
      <w:r>
        <w:rPr>
          <w:rFonts w:eastAsia="Times New Roman" w:cs="Times New Roman"/>
          <w:szCs w:val="24"/>
        </w:rPr>
        <w:t>,</w:t>
      </w:r>
      <w:r w:rsidRPr="0073353D">
        <w:rPr>
          <w:rFonts w:eastAsia="Times New Roman" w:cs="Times New Roman"/>
          <w:szCs w:val="24"/>
        </w:rPr>
        <w:t xml:space="preserve"> κύριε </w:t>
      </w:r>
      <w:r>
        <w:rPr>
          <w:rFonts w:eastAsia="Times New Roman" w:cs="Times New Roman"/>
          <w:szCs w:val="24"/>
        </w:rPr>
        <w:t>Π</w:t>
      </w:r>
      <w:r w:rsidRPr="0073353D">
        <w:rPr>
          <w:rFonts w:eastAsia="Times New Roman" w:cs="Times New Roman"/>
          <w:szCs w:val="24"/>
        </w:rPr>
        <w:t>ρόεδρε</w:t>
      </w:r>
      <w:r>
        <w:rPr>
          <w:rFonts w:eastAsia="Times New Roman" w:cs="Times New Roman"/>
          <w:szCs w:val="24"/>
        </w:rPr>
        <w:t>.</w:t>
      </w:r>
    </w:p>
    <w:p w14:paraId="69A55FD2" w14:textId="77777777" w:rsidR="00C9651F" w:rsidRDefault="002D2592">
      <w:pPr>
        <w:spacing w:line="600" w:lineRule="auto"/>
        <w:ind w:firstLine="720"/>
        <w:contextualSpacing/>
        <w:jc w:val="both"/>
        <w:rPr>
          <w:rFonts w:eastAsia="Times New Roman" w:cs="Times New Roman"/>
          <w:szCs w:val="24"/>
        </w:rPr>
      </w:pPr>
      <w:r w:rsidRPr="0073353D">
        <w:rPr>
          <w:rFonts w:eastAsia="Times New Roman" w:cs="Times New Roman"/>
          <w:szCs w:val="24"/>
        </w:rPr>
        <w:t>Κύριε Υπουργέ</w:t>
      </w:r>
      <w:r>
        <w:rPr>
          <w:rFonts w:eastAsia="Times New Roman" w:cs="Times New Roman"/>
          <w:szCs w:val="24"/>
        </w:rPr>
        <w:t xml:space="preserve">, κυρίες και </w:t>
      </w:r>
      <w:r w:rsidRPr="0073353D">
        <w:rPr>
          <w:rFonts w:eastAsia="Times New Roman" w:cs="Times New Roman"/>
          <w:szCs w:val="24"/>
        </w:rPr>
        <w:t>κύριοι συνάδελφοι</w:t>
      </w:r>
      <w:r>
        <w:rPr>
          <w:rFonts w:eastAsia="Times New Roman" w:cs="Times New Roman"/>
          <w:szCs w:val="24"/>
        </w:rPr>
        <w:t>, θεωρώ σκόπιμο ν</w:t>
      </w:r>
      <w:r w:rsidRPr="0073353D">
        <w:rPr>
          <w:rFonts w:eastAsia="Times New Roman" w:cs="Times New Roman"/>
          <w:szCs w:val="24"/>
        </w:rPr>
        <w:t>α ξε</w:t>
      </w:r>
      <w:r>
        <w:rPr>
          <w:rFonts w:eastAsia="Times New Roman" w:cs="Times New Roman"/>
          <w:szCs w:val="24"/>
        </w:rPr>
        <w:t>κινήσω τη δευτερολογία μου με μι</w:t>
      </w:r>
      <w:r w:rsidRPr="0073353D">
        <w:rPr>
          <w:rFonts w:eastAsia="Times New Roman" w:cs="Times New Roman"/>
          <w:szCs w:val="24"/>
        </w:rPr>
        <w:t xml:space="preserve">α θετική αναφορά </w:t>
      </w:r>
      <w:r>
        <w:rPr>
          <w:rFonts w:eastAsia="Times New Roman" w:cs="Times New Roman"/>
          <w:szCs w:val="24"/>
        </w:rPr>
        <w:t>σ</w:t>
      </w:r>
      <w:r w:rsidRPr="0073353D">
        <w:rPr>
          <w:rFonts w:eastAsia="Times New Roman" w:cs="Times New Roman"/>
          <w:szCs w:val="24"/>
        </w:rPr>
        <w:t>χετικά με τις διατάξεις του παρόντος νο</w:t>
      </w:r>
      <w:r w:rsidRPr="0073353D">
        <w:rPr>
          <w:rFonts w:eastAsia="Times New Roman" w:cs="Times New Roman"/>
          <w:szCs w:val="24"/>
        </w:rPr>
        <w:t>μοσχεδίου</w:t>
      </w:r>
      <w:r>
        <w:rPr>
          <w:rFonts w:eastAsia="Times New Roman" w:cs="Times New Roman"/>
          <w:szCs w:val="24"/>
        </w:rPr>
        <w:t>,</w:t>
      </w:r>
      <w:r w:rsidRPr="0073353D">
        <w:rPr>
          <w:rFonts w:eastAsia="Times New Roman" w:cs="Times New Roman"/>
          <w:szCs w:val="24"/>
        </w:rPr>
        <w:t xml:space="preserve"> οι οπο</w:t>
      </w:r>
      <w:r>
        <w:rPr>
          <w:rFonts w:eastAsia="Times New Roman" w:cs="Times New Roman"/>
          <w:szCs w:val="24"/>
        </w:rPr>
        <w:t>ίες αφορούν στην παροχή δωρεάν ν</w:t>
      </w:r>
      <w:r w:rsidRPr="0073353D">
        <w:rPr>
          <w:rFonts w:eastAsia="Times New Roman" w:cs="Times New Roman"/>
          <w:szCs w:val="24"/>
        </w:rPr>
        <w:t>ομικής βοήθειας</w:t>
      </w:r>
      <w:r>
        <w:rPr>
          <w:rFonts w:eastAsia="Times New Roman" w:cs="Times New Roman"/>
          <w:szCs w:val="24"/>
        </w:rPr>
        <w:t>. Τ</w:t>
      </w:r>
      <w:r w:rsidRPr="0073353D">
        <w:rPr>
          <w:rFonts w:eastAsia="Times New Roman" w:cs="Times New Roman"/>
          <w:szCs w:val="24"/>
        </w:rPr>
        <w:t>ο πόσο σημαντικό είναι το να ενισχυθεί αυτός ο θεσμός της δωρε</w:t>
      </w:r>
      <w:r>
        <w:rPr>
          <w:rFonts w:eastAsia="Times New Roman" w:cs="Times New Roman"/>
          <w:szCs w:val="24"/>
        </w:rPr>
        <w:t>άν παροχής ν</w:t>
      </w:r>
      <w:r w:rsidRPr="0073353D">
        <w:rPr>
          <w:rFonts w:eastAsia="Times New Roman" w:cs="Times New Roman"/>
          <w:szCs w:val="24"/>
        </w:rPr>
        <w:t xml:space="preserve">ομικής βοήθειας σε εκείνους τους συμπολίτες </w:t>
      </w:r>
      <w:r>
        <w:rPr>
          <w:rFonts w:eastAsia="Times New Roman" w:cs="Times New Roman"/>
          <w:szCs w:val="24"/>
        </w:rPr>
        <w:t>μας,</w:t>
      </w:r>
      <w:r w:rsidRPr="0073353D">
        <w:rPr>
          <w:rFonts w:eastAsia="Times New Roman" w:cs="Times New Roman"/>
          <w:szCs w:val="24"/>
        </w:rPr>
        <w:t xml:space="preserve"> που το έχουν ανάγκη</w:t>
      </w:r>
      <w:r>
        <w:rPr>
          <w:rFonts w:eastAsia="Times New Roman" w:cs="Times New Roman"/>
          <w:szCs w:val="24"/>
        </w:rPr>
        <w:t>,</w:t>
      </w:r>
      <w:r w:rsidRPr="0073353D">
        <w:rPr>
          <w:rFonts w:eastAsia="Times New Roman" w:cs="Times New Roman"/>
          <w:szCs w:val="24"/>
        </w:rPr>
        <w:t xml:space="preserve"> σε εκείνους τους συμπολίτες μας που περιμένου</w:t>
      </w:r>
      <w:r w:rsidRPr="0073353D">
        <w:rPr>
          <w:rFonts w:eastAsia="Times New Roman" w:cs="Times New Roman"/>
          <w:szCs w:val="24"/>
        </w:rPr>
        <w:t>ν από αυτό</w:t>
      </w:r>
      <w:r>
        <w:rPr>
          <w:rFonts w:eastAsia="Times New Roman" w:cs="Times New Roman"/>
          <w:szCs w:val="24"/>
        </w:rPr>
        <w:t>,</w:t>
      </w:r>
      <w:r w:rsidRPr="0073353D">
        <w:rPr>
          <w:rFonts w:eastAsia="Times New Roman" w:cs="Times New Roman"/>
          <w:szCs w:val="24"/>
        </w:rPr>
        <w:t xml:space="preserve"> που δεν έχουν χρήματα </w:t>
      </w:r>
      <w:r>
        <w:rPr>
          <w:rFonts w:eastAsia="Times New Roman" w:cs="Times New Roman"/>
          <w:szCs w:val="24"/>
        </w:rPr>
        <w:t>για</w:t>
      </w:r>
      <w:r w:rsidRPr="0073353D">
        <w:rPr>
          <w:rFonts w:eastAsia="Times New Roman" w:cs="Times New Roman"/>
          <w:szCs w:val="24"/>
        </w:rPr>
        <w:t xml:space="preserve"> να </w:t>
      </w:r>
      <w:r>
        <w:rPr>
          <w:rFonts w:eastAsia="Times New Roman" w:cs="Times New Roman"/>
          <w:szCs w:val="24"/>
        </w:rPr>
        <w:t xml:space="preserve">πληρώσουν έναν δικηγόρο και να υποστηρίξουν το </w:t>
      </w:r>
      <w:r w:rsidRPr="0073353D">
        <w:rPr>
          <w:rFonts w:eastAsia="Times New Roman" w:cs="Times New Roman"/>
          <w:szCs w:val="24"/>
        </w:rPr>
        <w:t xml:space="preserve">δίκιο </w:t>
      </w:r>
      <w:r>
        <w:rPr>
          <w:rFonts w:eastAsia="Times New Roman" w:cs="Times New Roman"/>
          <w:szCs w:val="24"/>
        </w:rPr>
        <w:t>τους,</w:t>
      </w:r>
      <w:r w:rsidRPr="0073353D">
        <w:rPr>
          <w:rFonts w:eastAsia="Times New Roman" w:cs="Times New Roman"/>
          <w:szCs w:val="24"/>
        </w:rPr>
        <w:t xml:space="preserve"> το απέδειξα εγώ με τη στάση μου στον προϋπολογισμό</w:t>
      </w:r>
      <w:r>
        <w:rPr>
          <w:rFonts w:eastAsia="Times New Roman" w:cs="Times New Roman"/>
          <w:szCs w:val="24"/>
        </w:rPr>
        <w:t>. Κ</w:t>
      </w:r>
      <w:r w:rsidRPr="0073353D">
        <w:rPr>
          <w:rFonts w:eastAsia="Times New Roman" w:cs="Times New Roman"/>
          <w:szCs w:val="24"/>
        </w:rPr>
        <w:t xml:space="preserve">αι αυτή η </w:t>
      </w:r>
      <w:r w:rsidRPr="0073353D">
        <w:rPr>
          <w:rFonts w:eastAsia="Times New Roman" w:cs="Times New Roman"/>
          <w:szCs w:val="24"/>
        </w:rPr>
        <w:lastRenderedPageBreak/>
        <w:t>δω</w:t>
      </w:r>
      <w:r>
        <w:rPr>
          <w:rFonts w:eastAsia="Times New Roman" w:cs="Times New Roman"/>
          <w:szCs w:val="24"/>
        </w:rPr>
        <w:t>ρεάν παροχή ν</w:t>
      </w:r>
      <w:r w:rsidRPr="0073353D">
        <w:rPr>
          <w:rFonts w:eastAsia="Times New Roman" w:cs="Times New Roman"/>
          <w:szCs w:val="24"/>
        </w:rPr>
        <w:t xml:space="preserve">ομικής βοήθειας αφορά πάνω από ένα εκατομμύριο συμπολίτες </w:t>
      </w:r>
      <w:r>
        <w:rPr>
          <w:rFonts w:eastAsia="Times New Roman" w:cs="Times New Roman"/>
          <w:szCs w:val="24"/>
        </w:rPr>
        <w:t>μας,</w:t>
      </w:r>
      <w:r w:rsidRPr="0073353D">
        <w:rPr>
          <w:rFonts w:eastAsia="Times New Roman" w:cs="Times New Roman"/>
          <w:szCs w:val="24"/>
        </w:rPr>
        <w:t xml:space="preserve"> οι οποίοι βρίσκ</w:t>
      </w:r>
      <w:r w:rsidRPr="0073353D">
        <w:rPr>
          <w:rFonts w:eastAsia="Times New Roman" w:cs="Times New Roman"/>
          <w:szCs w:val="24"/>
        </w:rPr>
        <w:t xml:space="preserve">ονται κάτω από το θεσμοθετημένο όριο της φτώχειας των </w:t>
      </w:r>
      <w:r>
        <w:rPr>
          <w:rFonts w:eastAsia="Times New Roman" w:cs="Times New Roman"/>
          <w:szCs w:val="24"/>
        </w:rPr>
        <w:t>5.400</w:t>
      </w:r>
      <w:r w:rsidRPr="0073353D">
        <w:rPr>
          <w:rFonts w:eastAsia="Times New Roman" w:cs="Times New Roman"/>
          <w:szCs w:val="24"/>
        </w:rPr>
        <w:t xml:space="preserve"> ευρώ</w:t>
      </w:r>
      <w:r>
        <w:rPr>
          <w:rFonts w:eastAsia="Times New Roman" w:cs="Times New Roman"/>
          <w:szCs w:val="24"/>
        </w:rPr>
        <w:t>.</w:t>
      </w:r>
    </w:p>
    <w:p w14:paraId="69A55FD3" w14:textId="77777777" w:rsidR="00C9651F" w:rsidRDefault="002D2592">
      <w:pPr>
        <w:spacing w:line="600" w:lineRule="auto"/>
        <w:ind w:firstLine="720"/>
        <w:contextualSpacing/>
        <w:jc w:val="both"/>
        <w:rPr>
          <w:rFonts w:eastAsia="Times New Roman" w:cs="Times New Roman"/>
          <w:szCs w:val="24"/>
        </w:rPr>
      </w:pPr>
      <w:r>
        <w:rPr>
          <w:rFonts w:eastAsia="Times New Roman" w:cs="Times New Roman"/>
          <w:szCs w:val="24"/>
        </w:rPr>
        <w:t>Δ</w:t>
      </w:r>
      <w:r w:rsidRPr="0073353D">
        <w:rPr>
          <w:rFonts w:eastAsia="Times New Roman" w:cs="Times New Roman"/>
          <w:szCs w:val="24"/>
        </w:rPr>
        <w:t>ηλώνω</w:t>
      </w:r>
      <w:r>
        <w:rPr>
          <w:rFonts w:eastAsia="Times New Roman" w:cs="Times New Roman"/>
          <w:szCs w:val="24"/>
        </w:rPr>
        <w:t>, λ</w:t>
      </w:r>
      <w:r w:rsidRPr="0073353D">
        <w:rPr>
          <w:rFonts w:eastAsia="Times New Roman" w:cs="Times New Roman"/>
          <w:szCs w:val="24"/>
        </w:rPr>
        <w:t>οιπόν</w:t>
      </w:r>
      <w:r>
        <w:rPr>
          <w:rFonts w:eastAsia="Times New Roman" w:cs="Times New Roman"/>
          <w:szCs w:val="24"/>
        </w:rPr>
        <w:t>,</w:t>
      </w:r>
      <w:r w:rsidRPr="0073353D">
        <w:rPr>
          <w:rFonts w:eastAsia="Times New Roman" w:cs="Times New Roman"/>
          <w:szCs w:val="24"/>
        </w:rPr>
        <w:t xml:space="preserve"> ικανοποιημένος σε αυτή τη φάση από την πρωτοβουλία του </w:t>
      </w:r>
      <w:r>
        <w:rPr>
          <w:rFonts w:eastAsia="Times New Roman" w:cs="Times New Roman"/>
          <w:szCs w:val="24"/>
        </w:rPr>
        <w:t>Υ</w:t>
      </w:r>
      <w:r w:rsidRPr="0073353D">
        <w:rPr>
          <w:rFonts w:eastAsia="Times New Roman" w:cs="Times New Roman"/>
          <w:szCs w:val="24"/>
        </w:rPr>
        <w:t>πουργείου να ξεκινήσει να ασχολείται με το ζήτημα επιχειρώντας να δώσει λύση</w:t>
      </w:r>
      <w:r>
        <w:rPr>
          <w:rFonts w:eastAsia="Times New Roman" w:cs="Times New Roman"/>
          <w:szCs w:val="24"/>
        </w:rPr>
        <w:t>,</w:t>
      </w:r>
      <w:r w:rsidRPr="0073353D">
        <w:rPr>
          <w:rFonts w:eastAsia="Times New Roman" w:cs="Times New Roman"/>
          <w:szCs w:val="24"/>
        </w:rPr>
        <w:t xml:space="preserve"> ειδικά σε ότι αφορά την πληρωμή των δικη</w:t>
      </w:r>
      <w:r w:rsidRPr="0073353D">
        <w:rPr>
          <w:rFonts w:eastAsia="Times New Roman" w:cs="Times New Roman"/>
          <w:szCs w:val="24"/>
        </w:rPr>
        <w:t>γόρων που συμμετέχουν στην διαδικασία</w:t>
      </w:r>
      <w:r>
        <w:rPr>
          <w:rFonts w:eastAsia="Times New Roman" w:cs="Times New Roman"/>
          <w:szCs w:val="24"/>
        </w:rPr>
        <w:t>. Ε</w:t>
      </w:r>
      <w:r w:rsidRPr="0073353D">
        <w:rPr>
          <w:rFonts w:eastAsia="Times New Roman" w:cs="Times New Roman"/>
          <w:szCs w:val="24"/>
        </w:rPr>
        <w:t>ίναι πολύ σημαντικό να γ</w:t>
      </w:r>
      <w:r>
        <w:rPr>
          <w:rFonts w:eastAsia="Times New Roman" w:cs="Times New Roman"/>
          <w:szCs w:val="24"/>
        </w:rPr>
        <w:t>ίνει σαφές πως την παροχή δωρεάν ν</w:t>
      </w:r>
      <w:r w:rsidRPr="0073353D">
        <w:rPr>
          <w:rFonts w:eastAsia="Times New Roman" w:cs="Times New Roman"/>
          <w:szCs w:val="24"/>
        </w:rPr>
        <w:t>ομικής βοήθειας την προσφέρει το κράτος</w:t>
      </w:r>
      <w:r>
        <w:rPr>
          <w:rFonts w:eastAsia="Times New Roman" w:cs="Times New Roman"/>
          <w:szCs w:val="24"/>
        </w:rPr>
        <w:t>,</w:t>
      </w:r>
      <w:r w:rsidRPr="0073353D">
        <w:rPr>
          <w:rFonts w:eastAsia="Times New Roman" w:cs="Times New Roman"/>
          <w:szCs w:val="24"/>
        </w:rPr>
        <w:t xml:space="preserve"> την εγγυ</w:t>
      </w:r>
      <w:r>
        <w:rPr>
          <w:rFonts w:eastAsia="Times New Roman" w:cs="Times New Roman"/>
          <w:szCs w:val="24"/>
        </w:rPr>
        <w:t xml:space="preserve">άται η Ελληνική </w:t>
      </w:r>
      <w:r w:rsidRPr="0073353D">
        <w:rPr>
          <w:rFonts w:eastAsia="Times New Roman" w:cs="Times New Roman"/>
          <w:szCs w:val="24"/>
        </w:rPr>
        <w:t>Δημοκρατία και όχι ο εθελοντισμός των πολιτών και όχι</w:t>
      </w:r>
      <w:r>
        <w:rPr>
          <w:rFonts w:eastAsia="Times New Roman" w:cs="Times New Roman"/>
          <w:szCs w:val="24"/>
        </w:rPr>
        <w:t>,</w:t>
      </w:r>
      <w:r w:rsidRPr="0073353D">
        <w:rPr>
          <w:rFonts w:eastAsia="Times New Roman" w:cs="Times New Roman"/>
          <w:szCs w:val="24"/>
        </w:rPr>
        <w:t xml:space="preserve"> τέλος πάντων</w:t>
      </w:r>
      <w:r>
        <w:rPr>
          <w:rFonts w:eastAsia="Times New Roman" w:cs="Times New Roman"/>
          <w:szCs w:val="24"/>
        </w:rPr>
        <w:t>,</w:t>
      </w:r>
      <w:r w:rsidRPr="0073353D">
        <w:rPr>
          <w:rFonts w:eastAsia="Times New Roman" w:cs="Times New Roman"/>
          <w:szCs w:val="24"/>
        </w:rPr>
        <w:t xml:space="preserve"> η καλή ψυχή κάποιον δικη</w:t>
      </w:r>
      <w:r w:rsidRPr="0073353D">
        <w:rPr>
          <w:rFonts w:eastAsia="Times New Roman" w:cs="Times New Roman"/>
          <w:szCs w:val="24"/>
        </w:rPr>
        <w:t>γόρων</w:t>
      </w:r>
      <w:r>
        <w:rPr>
          <w:rFonts w:eastAsia="Times New Roman" w:cs="Times New Roman"/>
          <w:szCs w:val="24"/>
        </w:rPr>
        <w:t>,</w:t>
      </w:r>
      <w:r w:rsidRPr="0073353D">
        <w:rPr>
          <w:rFonts w:eastAsia="Times New Roman" w:cs="Times New Roman"/>
          <w:szCs w:val="24"/>
        </w:rPr>
        <w:t xml:space="preserve"> οι οποίοι μπορούν να προσέλθουν στα δικαστήρια για να στηρίξουν </w:t>
      </w:r>
      <w:r>
        <w:rPr>
          <w:rFonts w:eastAsia="Times New Roman" w:cs="Times New Roman"/>
          <w:szCs w:val="24"/>
        </w:rPr>
        <w:t xml:space="preserve">το δίκαιο των </w:t>
      </w:r>
      <w:r w:rsidRPr="0073353D">
        <w:rPr>
          <w:rFonts w:eastAsia="Times New Roman" w:cs="Times New Roman"/>
          <w:szCs w:val="24"/>
        </w:rPr>
        <w:t xml:space="preserve">ανθρώπων μέσα από την ψυχή </w:t>
      </w:r>
      <w:r>
        <w:rPr>
          <w:rFonts w:eastAsia="Times New Roman" w:cs="Times New Roman"/>
          <w:szCs w:val="24"/>
        </w:rPr>
        <w:t>τους,</w:t>
      </w:r>
      <w:r w:rsidRPr="0073353D">
        <w:rPr>
          <w:rFonts w:eastAsia="Times New Roman" w:cs="Times New Roman"/>
          <w:szCs w:val="24"/>
        </w:rPr>
        <w:t xml:space="preserve"> μέσα από την καρδιά </w:t>
      </w:r>
      <w:r>
        <w:rPr>
          <w:rFonts w:eastAsia="Times New Roman" w:cs="Times New Roman"/>
          <w:szCs w:val="24"/>
        </w:rPr>
        <w:t>τους,</w:t>
      </w:r>
      <w:r w:rsidRPr="0073353D">
        <w:rPr>
          <w:rFonts w:eastAsia="Times New Roman" w:cs="Times New Roman"/>
          <w:szCs w:val="24"/>
        </w:rPr>
        <w:t xml:space="preserve"> χωρίς να πάρουν κάποια αμοιβή</w:t>
      </w:r>
      <w:r>
        <w:rPr>
          <w:rFonts w:eastAsia="Times New Roman" w:cs="Times New Roman"/>
          <w:szCs w:val="24"/>
        </w:rPr>
        <w:t>. Αυτό που μας απασχολεί σ</w:t>
      </w:r>
      <w:r w:rsidRPr="0073353D">
        <w:rPr>
          <w:rFonts w:eastAsia="Times New Roman" w:cs="Times New Roman"/>
          <w:szCs w:val="24"/>
        </w:rPr>
        <w:t>ήμερα είναι</w:t>
      </w:r>
      <w:r>
        <w:rPr>
          <w:rFonts w:eastAsia="Times New Roman" w:cs="Times New Roman"/>
          <w:szCs w:val="24"/>
        </w:rPr>
        <w:t>,</w:t>
      </w:r>
      <w:r w:rsidRPr="0073353D">
        <w:rPr>
          <w:rFonts w:eastAsia="Times New Roman" w:cs="Times New Roman"/>
          <w:szCs w:val="24"/>
        </w:rPr>
        <w:t xml:space="preserve"> όχι το </w:t>
      </w:r>
      <w:r>
        <w:rPr>
          <w:rFonts w:eastAsia="Times New Roman" w:cs="Times New Roman"/>
          <w:szCs w:val="24"/>
        </w:rPr>
        <w:t>τι</w:t>
      </w:r>
      <w:r w:rsidRPr="0073353D">
        <w:rPr>
          <w:rFonts w:eastAsia="Times New Roman" w:cs="Times New Roman"/>
          <w:szCs w:val="24"/>
        </w:rPr>
        <w:t xml:space="preserve"> μπορεί να προσφέρει το κράτος</w:t>
      </w:r>
      <w:r>
        <w:rPr>
          <w:rFonts w:eastAsia="Times New Roman" w:cs="Times New Roman"/>
          <w:szCs w:val="24"/>
        </w:rPr>
        <w:t>,</w:t>
      </w:r>
      <w:r w:rsidRPr="0073353D">
        <w:rPr>
          <w:rFonts w:eastAsia="Times New Roman" w:cs="Times New Roman"/>
          <w:szCs w:val="24"/>
        </w:rPr>
        <w:t xml:space="preserve"> αλλά το τι οφείλει να προσφέρει το ελληνικό </w:t>
      </w:r>
      <w:r>
        <w:rPr>
          <w:rFonts w:eastAsia="Times New Roman" w:cs="Times New Roman"/>
          <w:szCs w:val="24"/>
        </w:rPr>
        <w:t>δ</w:t>
      </w:r>
      <w:r w:rsidRPr="0073353D">
        <w:rPr>
          <w:rFonts w:eastAsia="Times New Roman" w:cs="Times New Roman"/>
          <w:szCs w:val="24"/>
        </w:rPr>
        <w:t>ημόσιο</w:t>
      </w:r>
      <w:r>
        <w:rPr>
          <w:rFonts w:eastAsia="Times New Roman" w:cs="Times New Roman"/>
          <w:szCs w:val="24"/>
        </w:rPr>
        <w:t>.</w:t>
      </w:r>
      <w:r w:rsidRPr="0073353D">
        <w:rPr>
          <w:rFonts w:eastAsia="Times New Roman" w:cs="Times New Roman"/>
          <w:szCs w:val="24"/>
        </w:rPr>
        <w:t xml:space="preserve"> Συνεπώς</w:t>
      </w:r>
      <w:r>
        <w:rPr>
          <w:rFonts w:eastAsia="Times New Roman" w:cs="Times New Roman"/>
          <w:szCs w:val="24"/>
        </w:rPr>
        <w:t xml:space="preserve"> αυτό που πράγματι έπρεπε </w:t>
      </w:r>
      <w:r w:rsidRPr="0073353D">
        <w:rPr>
          <w:rFonts w:eastAsia="Times New Roman" w:cs="Times New Roman"/>
          <w:szCs w:val="24"/>
        </w:rPr>
        <w:t>να γίνει πρώτα ήταν το να εξασφαλιστεί η σε εύλογο χ</w:t>
      </w:r>
      <w:r>
        <w:rPr>
          <w:rFonts w:eastAsia="Times New Roman" w:cs="Times New Roman"/>
          <w:szCs w:val="24"/>
        </w:rPr>
        <w:t xml:space="preserve">ρονικό διάστημα καταβολή της ανάλογης </w:t>
      </w:r>
      <w:r w:rsidRPr="0073353D">
        <w:rPr>
          <w:rFonts w:eastAsia="Times New Roman" w:cs="Times New Roman"/>
          <w:szCs w:val="24"/>
        </w:rPr>
        <w:t xml:space="preserve">αμοιβής προς την πλευρά των δικηγόρων που </w:t>
      </w:r>
      <w:r>
        <w:rPr>
          <w:rFonts w:eastAsia="Times New Roman" w:cs="Times New Roman"/>
          <w:szCs w:val="24"/>
        </w:rPr>
        <w:t>συμμετέχουν στους θεσμούς.</w:t>
      </w:r>
    </w:p>
    <w:p w14:paraId="69A55FD4" w14:textId="77777777" w:rsidR="00C9651F" w:rsidRDefault="002D2592">
      <w:pPr>
        <w:spacing w:line="600" w:lineRule="auto"/>
        <w:ind w:firstLine="720"/>
        <w:contextualSpacing/>
        <w:jc w:val="both"/>
        <w:rPr>
          <w:rFonts w:eastAsia="Times New Roman" w:cs="Times New Roman"/>
          <w:szCs w:val="24"/>
        </w:rPr>
      </w:pPr>
      <w:r>
        <w:rPr>
          <w:rFonts w:eastAsia="Times New Roman" w:cs="Times New Roman"/>
          <w:szCs w:val="24"/>
        </w:rPr>
        <w:lastRenderedPageBreak/>
        <w:t>Α</w:t>
      </w:r>
      <w:r w:rsidRPr="0073353D">
        <w:rPr>
          <w:rFonts w:eastAsia="Times New Roman" w:cs="Times New Roman"/>
          <w:szCs w:val="24"/>
        </w:rPr>
        <w:t>πό κει κα</w:t>
      </w:r>
      <w:r w:rsidRPr="0073353D">
        <w:rPr>
          <w:rFonts w:eastAsia="Times New Roman" w:cs="Times New Roman"/>
          <w:szCs w:val="24"/>
        </w:rPr>
        <w:t xml:space="preserve">ι πέρα </w:t>
      </w:r>
      <w:r>
        <w:rPr>
          <w:rFonts w:eastAsia="Times New Roman" w:cs="Times New Roman"/>
          <w:szCs w:val="24"/>
        </w:rPr>
        <w:t>όμως,</w:t>
      </w:r>
      <w:r w:rsidRPr="0073353D">
        <w:rPr>
          <w:rFonts w:eastAsia="Times New Roman" w:cs="Times New Roman"/>
          <w:szCs w:val="24"/>
        </w:rPr>
        <w:t xml:space="preserve"> κ</w:t>
      </w:r>
      <w:r>
        <w:rPr>
          <w:rFonts w:eastAsia="Times New Roman" w:cs="Times New Roman"/>
          <w:szCs w:val="24"/>
        </w:rPr>
        <w:t xml:space="preserve">ύριε </w:t>
      </w:r>
      <w:r w:rsidRPr="0073353D">
        <w:rPr>
          <w:rFonts w:eastAsia="Times New Roman" w:cs="Times New Roman"/>
          <w:szCs w:val="24"/>
        </w:rPr>
        <w:t>Υπουργέ</w:t>
      </w:r>
      <w:r>
        <w:rPr>
          <w:rFonts w:eastAsia="Times New Roman" w:cs="Times New Roman"/>
          <w:szCs w:val="24"/>
        </w:rPr>
        <w:t>,</w:t>
      </w:r>
      <w:r w:rsidRPr="0073353D">
        <w:rPr>
          <w:rFonts w:eastAsia="Times New Roman" w:cs="Times New Roman"/>
          <w:szCs w:val="24"/>
        </w:rPr>
        <w:t xml:space="preserve"> γνωρίζετε ότι αυτό δεν είναι αρκετό</w:t>
      </w:r>
      <w:r>
        <w:rPr>
          <w:rFonts w:eastAsia="Times New Roman" w:cs="Times New Roman"/>
          <w:szCs w:val="24"/>
        </w:rPr>
        <w:t>.</w:t>
      </w:r>
      <w:r w:rsidRPr="0073353D">
        <w:rPr>
          <w:rFonts w:eastAsia="Times New Roman" w:cs="Times New Roman"/>
          <w:szCs w:val="24"/>
        </w:rPr>
        <w:t xml:space="preserve"> Όσο υπάρχει το τεκμαρτό εισόδημα από το οποίο συμπεριλαμβάνεται και μέσα στ</w:t>
      </w:r>
      <w:r>
        <w:rPr>
          <w:rFonts w:eastAsia="Times New Roman" w:cs="Times New Roman"/>
          <w:szCs w:val="24"/>
        </w:rPr>
        <w:t>ην π</w:t>
      </w:r>
      <w:r w:rsidRPr="0073353D">
        <w:rPr>
          <w:rFonts w:eastAsia="Times New Roman" w:cs="Times New Roman"/>
          <w:szCs w:val="24"/>
        </w:rPr>
        <w:t>ρόταση νόμου</w:t>
      </w:r>
      <w:r>
        <w:rPr>
          <w:rFonts w:eastAsia="Times New Roman" w:cs="Times New Roman"/>
          <w:szCs w:val="24"/>
        </w:rPr>
        <w:t>,</w:t>
      </w:r>
      <w:r w:rsidRPr="0073353D">
        <w:rPr>
          <w:rFonts w:eastAsia="Times New Roman" w:cs="Times New Roman"/>
          <w:szCs w:val="24"/>
        </w:rPr>
        <w:t xml:space="preserve"> δεν υπάρχει δικαιοσύνη</w:t>
      </w:r>
      <w:r>
        <w:rPr>
          <w:rFonts w:eastAsia="Times New Roman" w:cs="Times New Roman"/>
          <w:szCs w:val="24"/>
        </w:rPr>
        <w:t xml:space="preserve">. Τα πέντε χιλιάδες τετρακόσια </w:t>
      </w:r>
      <w:r w:rsidRPr="0073353D">
        <w:rPr>
          <w:rFonts w:eastAsia="Times New Roman" w:cs="Times New Roman"/>
          <w:szCs w:val="24"/>
        </w:rPr>
        <w:t>ευρώ είναι το καθορισμένο όριο της φτώχειας</w:t>
      </w:r>
      <w:r>
        <w:rPr>
          <w:rFonts w:eastAsia="Times New Roman" w:cs="Times New Roman"/>
          <w:szCs w:val="24"/>
        </w:rPr>
        <w:t xml:space="preserve">. </w:t>
      </w:r>
      <w:r w:rsidRPr="0073353D">
        <w:rPr>
          <w:rFonts w:eastAsia="Times New Roman" w:cs="Times New Roman"/>
          <w:szCs w:val="24"/>
        </w:rPr>
        <w:t>Όσο το τεκμαρτό μπαίνει μέσα στο μυαλό των δικαστών</w:t>
      </w:r>
      <w:r>
        <w:rPr>
          <w:rFonts w:eastAsia="Times New Roman" w:cs="Times New Roman"/>
          <w:szCs w:val="24"/>
        </w:rPr>
        <w:t>,</w:t>
      </w:r>
      <w:r w:rsidRPr="0073353D">
        <w:rPr>
          <w:rFonts w:eastAsia="Times New Roman" w:cs="Times New Roman"/>
          <w:szCs w:val="24"/>
        </w:rPr>
        <w:t xml:space="preserve"> όταν ερμηνεύουν το</w:t>
      </w:r>
      <w:r>
        <w:rPr>
          <w:rFonts w:eastAsia="Times New Roman" w:cs="Times New Roman"/>
          <w:szCs w:val="24"/>
        </w:rPr>
        <w:t>ν</w:t>
      </w:r>
      <w:r w:rsidRPr="0073353D">
        <w:rPr>
          <w:rFonts w:eastAsia="Times New Roman" w:cs="Times New Roman"/>
          <w:szCs w:val="24"/>
        </w:rPr>
        <w:t xml:space="preserve"> νόμο</w:t>
      </w:r>
      <w:r>
        <w:rPr>
          <w:rFonts w:eastAsia="Times New Roman" w:cs="Times New Roman"/>
          <w:szCs w:val="24"/>
        </w:rPr>
        <w:t>, αντιλαμβάνεστε ότι υπάρχει μι</w:t>
      </w:r>
      <w:r w:rsidRPr="0073353D">
        <w:rPr>
          <w:rFonts w:eastAsia="Times New Roman" w:cs="Times New Roman"/>
          <w:szCs w:val="24"/>
        </w:rPr>
        <w:t>α πάρα πολύ μεγάλη αδικία</w:t>
      </w:r>
      <w:r>
        <w:rPr>
          <w:rFonts w:eastAsia="Times New Roman" w:cs="Times New Roman"/>
          <w:szCs w:val="24"/>
        </w:rPr>
        <w:t>,</w:t>
      </w:r>
      <w:r w:rsidRPr="0073353D">
        <w:rPr>
          <w:rFonts w:eastAsia="Times New Roman" w:cs="Times New Roman"/>
          <w:szCs w:val="24"/>
        </w:rPr>
        <w:t xml:space="preserve"> για πολύ μεγάλο αριθμό συμπολιτών </w:t>
      </w:r>
      <w:r>
        <w:rPr>
          <w:rFonts w:eastAsia="Times New Roman" w:cs="Times New Roman"/>
          <w:szCs w:val="24"/>
        </w:rPr>
        <w:t>μας. Τ</w:t>
      </w:r>
      <w:r w:rsidRPr="0073353D">
        <w:rPr>
          <w:rFonts w:eastAsia="Times New Roman" w:cs="Times New Roman"/>
          <w:szCs w:val="24"/>
        </w:rPr>
        <w:t xml:space="preserve">ο </w:t>
      </w:r>
      <w:r>
        <w:rPr>
          <w:rFonts w:eastAsia="Times New Roman" w:cs="Times New Roman"/>
          <w:szCs w:val="24"/>
        </w:rPr>
        <w:t>π</w:t>
      </w:r>
      <w:r w:rsidRPr="0073353D">
        <w:rPr>
          <w:rFonts w:eastAsia="Times New Roman" w:cs="Times New Roman"/>
          <w:szCs w:val="24"/>
        </w:rPr>
        <w:t>οιοι είναι οι πρ</w:t>
      </w:r>
      <w:r>
        <w:rPr>
          <w:rFonts w:eastAsia="Times New Roman" w:cs="Times New Roman"/>
          <w:szCs w:val="24"/>
        </w:rPr>
        <w:t>αγματικά φτωχοί σε αυτή τη χώρα, α</w:t>
      </w:r>
      <w:r w:rsidRPr="0073353D">
        <w:rPr>
          <w:rFonts w:eastAsia="Times New Roman" w:cs="Times New Roman"/>
          <w:szCs w:val="24"/>
        </w:rPr>
        <w:t>γαπητοί συνάδελφοι</w:t>
      </w:r>
      <w:r>
        <w:rPr>
          <w:rFonts w:eastAsia="Times New Roman" w:cs="Times New Roman"/>
          <w:szCs w:val="24"/>
        </w:rPr>
        <w:t>,</w:t>
      </w:r>
      <w:r w:rsidRPr="0073353D">
        <w:rPr>
          <w:rFonts w:eastAsia="Times New Roman" w:cs="Times New Roman"/>
          <w:szCs w:val="24"/>
        </w:rPr>
        <w:t xml:space="preserve"> δεν μπορ</w:t>
      </w:r>
      <w:r w:rsidRPr="0073353D">
        <w:rPr>
          <w:rFonts w:eastAsia="Times New Roman" w:cs="Times New Roman"/>
          <w:szCs w:val="24"/>
        </w:rPr>
        <w:t>εί να κρίνεται με αποκλειστικό κριτήριο το τεκμαρτό εισόδημα του κάθε πολίτη</w:t>
      </w:r>
      <w:r>
        <w:rPr>
          <w:rFonts w:eastAsia="Times New Roman" w:cs="Times New Roman"/>
          <w:szCs w:val="24"/>
        </w:rPr>
        <w:t xml:space="preserve">. </w:t>
      </w:r>
    </w:p>
    <w:p w14:paraId="69A55FD5" w14:textId="77777777" w:rsidR="00C9651F" w:rsidRDefault="002D2592">
      <w:pPr>
        <w:spacing w:line="600" w:lineRule="auto"/>
        <w:ind w:firstLine="720"/>
        <w:contextualSpacing/>
        <w:jc w:val="both"/>
        <w:rPr>
          <w:rFonts w:eastAsia="Times New Roman" w:cs="Times New Roman"/>
          <w:szCs w:val="24"/>
        </w:rPr>
      </w:pPr>
      <w:r>
        <w:rPr>
          <w:rFonts w:eastAsia="Times New Roman" w:cs="Times New Roman"/>
          <w:szCs w:val="24"/>
        </w:rPr>
        <w:t>Π</w:t>
      </w:r>
      <w:r w:rsidRPr="0073353D">
        <w:rPr>
          <w:rFonts w:eastAsia="Times New Roman" w:cs="Times New Roman"/>
          <w:szCs w:val="24"/>
        </w:rPr>
        <w:t>εριμένουμε</w:t>
      </w:r>
      <w:r>
        <w:rPr>
          <w:rFonts w:eastAsia="Times New Roman" w:cs="Times New Roman"/>
          <w:szCs w:val="24"/>
        </w:rPr>
        <w:t>,</w:t>
      </w:r>
      <w:r w:rsidRPr="0073353D">
        <w:rPr>
          <w:rFonts w:eastAsia="Times New Roman" w:cs="Times New Roman"/>
          <w:szCs w:val="24"/>
        </w:rPr>
        <w:t xml:space="preserve"> λοιπόν</w:t>
      </w:r>
      <w:r>
        <w:rPr>
          <w:rFonts w:eastAsia="Times New Roman" w:cs="Times New Roman"/>
          <w:szCs w:val="24"/>
        </w:rPr>
        <w:t>,</w:t>
      </w:r>
      <w:r w:rsidRPr="0073353D">
        <w:rPr>
          <w:rFonts w:eastAsia="Times New Roman" w:cs="Times New Roman"/>
          <w:szCs w:val="24"/>
        </w:rPr>
        <w:t xml:space="preserve"> να ενισχυθεί</w:t>
      </w:r>
      <w:r>
        <w:rPr>
          <w:rFonts w:eastAsia="Times New Roman" w:cs="Times New Roman"/>
          <w:szCs w:val="24"/>
        </w:rPr>
        <w:t xml:space="preserve">, κύριε Υπουργέ, ο νόμος </w:t>
      </w:r>
      <w:r w:rsidRPr="0073353D">
        <w:rPr>
          <w:rFonts w:eastAsia="Times New Roman" w:cs="Times New Roman"/>
          <w:szCs w:val="24"/>
        </w:rPr>
        <w:t>αρκετά</w:t>
      </w:r>
      <w:r>
        <w:rPr>
          <w:rFonts w:eastAsia="Times New Roman" w:cs="Times New Roman"/>
          <w:szCs w:val="24"/>
        </w:rPr>
        <w:t>,</w:t>
      </w:r>
      <w:r w:rsidRPr="0073353D">
        <w:rPr>
          <w:rFonts w:eastAsia="Times New Roman" w:cs="Times New Roman"/>
          <w:szCs w:val="24"/>
        </w:rPr>
        <w:t xml:space="preserve"> </w:t>
      </w:r>
      <w:r>
        <w:rPr>
          <w:rFonts w:eastAsia="Times New Roman" w:cs="Times New Roman"/>
          <w:szCs w:val="24"/>
        </w:rPr>
        <w:t>όχι για όσους θέλουν να βγάλουν</w:t>
      </w:r>
      <w:r w:rsidRPr="0073353D">
        <w:rPr>
          <w:rFonts w:eastAsia="Times New Roman" w:cs="Times New Roman"/>
          <w:szCs w:val="24"/>
        </w:rPr>
        <w:t xml:space="preserve"> συναινετικό διαζύγιο</w:t>
      </w:r>
      <w:r>
        <w:rPr>
          <w:rFonts w:eastAsia="Times New Roman" w:cs="Times New Roman"/>
          <w:szCs w:val="24"/>
        </w:rPr>
        <w:t>,</w:t>
      </w:r>
      <w:r w:rsidRPr="0073353D">
        <w:rPr>
          <w:rFonts w:eastAsia="Times New Roman" w:cs="Times New Roman"/>
          <w:szCs w:val="24"/>
        </w:rPr>
        <w:t xml:space="preserve"> αλλά για όσους βρίσκονται σε πόλεμο</w:t>
      </w:r>
      <w:r>
        <w:rPr>
          <w:rFonts w:eastAsia="Times New Roman" w:cs="Times New Roman"/>
          <w:szCs w:val="24"/>
        </w:rPr>
        <w:t>,</w:t>
      </w:r>
      <w:r w:rsidRPr="0073353D">
        <w:rPr>
          <w:rFonts w:eastAsia="Times New Roman" w:cs="Times New Roman"/>
          <w:szCs w:val="24"/>
        </w:rPr>
        <w:t xml:space="preserve"> σε αδυσώπητο πόλεμο </w:t>
      </w:r>
      <w:r w:rsidRPr="0073353D">
        <w:rPr>
          <w:rFonts w:eastAsia="Times New Roman" w:cs="Times New Roman"/>
          <w:szCs w:val="24"/>
        </w:rPr>
        <w:t>με τις εισπρακτικές εταιρείες</w:t>
      </w:r>
      <w:r>
        <w:rPr>
          <w:rFonts w:eastAsia="Times New Roman" w:cs="Times New Roman"/>
          <w:szCs w:val="24"/>
        </w:rPr>
        <w:t>,</w:t>
      </w:r>
      <w:r w:rsidRPr="0073353D">
        <w:rPr>
          <w:rFonts w:eastAsia="Times New Roman" w:cs="Times New Roman"/>
          <w:szCs w:val="24"/>
        </w:rPr>
        <w:t xml:space="preserve"> με τις τράπεζες</w:t>
      </w:r>
      <w:r>
        <w:rPr>
          <w:rFonts w:eastAsia="Times New Roman" w:cs="Times New Roman"/>
          <w:szCs w:val="24"/>
        </w:rPr>
        <w:t>,</w:t>
      </w:r>
      <w:r w:rsidRPr="0073353D">
        <w:rPr>
          <w:rFonts w:eastAsia="Times New Roman" w:cs="Times New Roman"/>
          <w:szCs w:val="24"/>
        </w:rPr>
        <w:t xml:space="preserve"> οι οποίοι δεν καταλαβαίνουν ούτε από ώρες κοινής ησυχίας</w:t>
      </w:r>
      <w:r>
        <w:rPr>
          <w:rFonts w:eastAsia="Times New Roman" w:cs="Times New Roman"/>
          <w:szCs w:val="24"/>
        </w:rPr>
        <w:t xml:space="preserve">, ούτε και από νόμους. </w:t>
      </w:r>
    </w:p>
    <w:p w14:paraId="69A55FD6" w14:textId="77777777" w:rsidR="00C9651F" w:rsidRDefault="002D2592">
      <w:pPr>
        <w:spacing w:line="600" w:lineRule="auto"/>
        <w:ind w:firstLine="720"/>
        <w:contextualSpacing/>
        <w:jc w:val="both"/>
        <w:rPr>
          <w:rFonts w:eastAsia="Times New Roman" w:cs="Times New Roman"/>
          <w:szCs w:val="24"/>
        </w:rPr>
      </w:pPr>
      <w:r>
        <w:rPr>
          <w:rFonts w:eastAsia="Times New Roman" w:cs="Times New Roman"/>
          <w:szCs w:val="24"/>
        </w:rPr>
        <w:lastRenderedPageBreak/>
        <w:t>Ό</w:t>
      </w:r>
      <w:r w:rsidRPr="0073353D">
        <w:rPr>
          <w:rFonts w:eastAsia="Times New Roman" w:cs="Times New Roman"/>
          <w:szCs w:val="24"/>
        </w:rPr>
        <w:t>σον αφορά για τις τροπολογίες για</w:t>
      </w:r>
      <w:r>
        <w:rPr>
          <w:rFonts w:eastAsia="Times New Roman" w:cs="Times New Roman"/>
          <w:szCs w:val="24"/>
        </w:rPr>
        <w:t xml:space="preserve"> την </w:t>
      </w:r>
      <w:r w:rsidRPr="0073353D">
        <w:rPr>
          <w:rFonts w:eastAsia="Times New Roman" w:cs="Times New Roman"/>
          <w:szCs w:val="24"/>
        </w:rPr>
        <w:t>1954 που αφορά την παράτ</w:t>
      </w:r>
      <w:r>
        <w:rPr>
          <w:rFonts w:eastAsia="Times New Roman" w:cs="Times New Roman"/>
          <w:szCs w:val="24"/>
        </w:rPr>
        <w:t>αση της θητείας των μελών του</w:t>
      </w:r>
      <w:r w:rsidRPr="0073353D">
        <w:rPr>
          <w:rFonts w:eastAsia="Times New Roman" w:cs="Times New Roman"/>
          <w:szCs w:val="24"/>
        </w:rPr>
        <w:t xml:space="preserve"> </w:t>
      </w:r>
      <w:r>
        <w:rPr>
          <w:rFonts w:eastAsia="Times New Roman" w:cs="Times New Roman"/>
          <w:szCs w:val="24"/>
        </w:rPr>
        <w:t xml:space="preserve">ΚΕΣΥ, </w:t>
      </w:r>
      <w:r w:rsidRPr="0073353D">
        <w:rPr>
          <w:rFonts w:eastAsia="Times New Roman" w:cs="Times New Roman"/>
          <w:szCs w:val="24"/>
        </w:rPr>
        <w:t>επιχειρεί πράγματ</w:t>
      </w:r>
      <w:r>
        <w:rPr>
          <w:rFonts w:eastAsia="Times New Roman" w:cs="Times New Roman"/>
          <w:szCs w:val="24"/>
        </w:rPr>
        <w:t>ι</w:t>
      </w:r>
      <w:r w:rsidRPr="0073353D">
        <w:rPr>
          <w:rFonts w:eastAsia="Times New Roman" w:cs="Times New Roman"/>
          <w:szCs w:val="24"/>
        </w:rPr>
        <w:t xml:space="preserve"> να αντιμετ</w:t>
      </w:r>
      <w:r w:rsidRPr="0073353D">
        <w:rPr>
          <w:rFonts w:eastAsia="Times New Roman" w:cs="Times New Roman"/>
          <w:szCs w:val="24"/>
        </w:rPr>
        <w:t>ωπίσει άλλο ένα σύ</w:t>
      </w:r>
      <w:r>
        <w:rPr>
          <w:rFonts w:eastAsia="Times New Roman" w:cs="Times New Roman"/>
          <w:szCs w:val="24"/>
        </w:rPr>
        <w:t xml:space="preserve">μπτωμα </w:t>
      </w:r>
      <w:r w:rsidRPr="0073353D">
        <w:rPr>
          <w:rFonts w:eastAsia="Times New Roman" w:cs="Times New Roman"/>
          <w:szCs w:val="24"/>
        </w:rPr>
        <w:t>ανοργανωσιάς</w:t>
      </w:r>
      <w:r>
        <w:rPr>
          <w:rFonts w:eastAsia="Times New Roman" w:cs="Times New Roman"/>
          <w:szCs w:val="24"/>
        </w:rPr>
        <w:t>,</w:t>
      </w:r>
      <w:r w:rsidRPr="0073353D">
        <w:rPr>
          <w:rFonts w:eastAsia="Times New Roman" w:cs="Times New Roman"/>
          <w:szCs w:val="24"/>
        </w:rPr>
        <w:t xml:space="preserve"> καθώς η θεραπεία δεν έχει εξασφαλιστεί από την πολιτική βούληση</w:t>
      </w:r>
      <w:r>
        <w:rPr>
          <w:rFonts w:eastAsia="Times New Roman" w:cs="Times New Roman"/>
          <w:szCs w:val="24"/>
        </w:rPr>
        <w:t xml:space="preserve">. «Παρών» </w:t>
      </w:r>
      <w:r w:rsidRPr="0073353D">
        <w:rPr>
          <w:rFonts w:eastAsia="Times New Roman" w:cs="Times New Roman"/>
          <w:szCs w:val="24"/>
        </w:rPr>
        <w:t>προς τ</w:t>
      </w:r>
      <w:r>
        <w:rPr>
          <w:rFonts w:eastAsia="Times New Roman" w:cs="Times New Roman"/>
          <w:szCs w:val="24"/>
        </w:rPr>
        <w:t>η</w:t>
      </w:r>
      <w:r w:rsidRPr="0073353D">
        <w:rPr>
          <w:rFonts w:eastAsia="Times New Roman" w:cs="Times New Roman"/>
          <w:szCs w:val="24"/>
        </w:rPr>
        <w:t xml:space="preserve"> συγκεκριμέν</w:t>
      </w:r>
      <w:r>
        <w:rPr>
          <w:rFonts w:eastAsia="Times New Roman" w:cs="Times New Roman"/>
          <w:szCs w:val="24"/>
        </w:rPr>
        <w:t>η</w:t>
      </w:r>
      <w:r w:rsidRPr="0073353D">
        <w:rPr>
          <w:rFonts w:eastAsia="Times New Roman" w:cs="Times New Roman"/>
          <w:szCs w:val="24"/>
        </w:rPr>
        <w:t xml:space="preserve"> τροπολογία από την Ένωση Κεντρώων</w:t>
      </w:r>
      <w:r>
        <w:rPr>
          <w:rFonts w:eastAsia="Times New Roman" w:cs="Times New Roman"/>
          <w:szCs w:val="24"/>
        </w:rPr>
        <w:t>,</w:t>
      </w:r>
      <w:r w:rsidRPr="0073353D">
        <w:rPr>
          <w:rFonts w:eastAsia="Times New Roman" w:cs="Times New Roman"/>
          <w:szCs w:val="24"/>
        </w:rPr>
        <w:t xml:space="preserve"> γιατί κατανοούμε το πρόβλημα</w:t>
      </w:r>
      <w:r>
        <w:rPr>
          <w:rFonts w:eastAsia="Times New Roman" w:cs="Times New Roman"/>
          <w:szCs w:val="24"/>
        </w:rPr>
        <w:t>,</w:t>
      </w:r>
      <w:r w:rsidRPr="0073353D">
        <w:rPr>
          <w:rFonts w:eastAsia="Times New Roman" w:cs="Times New Roman"/>
          <w:szCs w:val="24"/>
        </w:rPr>
        <w:t xml:space="preserve"> αλλά δεν μπορούμε να κατανοήσουμε το γιατί γίνονται τόσες πολλές παρατάσεις</w:t>
      </w:r>
      <w:r>
        <w:rPr>
          <w:rFonts w:eastAsia="Times New Roman" w:cs="Times New Roman"/>
          <w:szCs w:val="24"/>
        </w:rPr>
        <w:t>.</w:t>
      </w:r>
    </w:p>
    <w:p w14:paraId="69A55FD7" w14:textId="77777777" w:rsidR="00C9651F" w:rsidRDefault="002D2592">
      <w:pPr>
        <w:spacing w:line="600" w:lineRule="auto"/>
        <w:ind w:firstLine="720"/>
        <w:contextualSpacing/>
        <w:jc w:val="both"/>
        <w:rPr>
          <w:rFonts w:eastAsia="Times New Roman" w:cs="Times New Roman"/>
          <w:szCs w:val="24"/>
        </w:rPr>
      </w:pPr>
      <w:r w:rsidRPr="0073353D">
        <w:rPr>
          <w:rFonts w:eastAsia="Times New Roman" w:cs="Times New Roman"/>
          <w:szCs w:val="24"/>
        </w:rPr>
        <w:t xml:space="preserve"> Όσον αφορά την τροπολογία 1955 του Υπουργείου Μεταναστευτικής Πολιτικής</w:t>
      </w:r>
      <w:r>
        <w:rPr>
          <w:rFonts w:eastAsia="Times New Roman" w:cs="Times New Roman"/>
          <w:szCs w:val="24"/>
        </w:rPr>
        <w:t>,</w:t>
      </w:r>
      <w:r w:rsidRPr="0073353D">
        <w:rPr>
          <w:rFonts w:eastAsia="Times New Roman" w:cs="Times New Roman"/>
          <w:szCs w:val="24"/>
        </w:rPr>
        <w:t xml:space="preserve"> που επιχειρεί να ρυθμίσει θέματα που αφορούν τον τρόπο συγκρ</w:t>
      </w:r>
      <w:r>
        <w:rPr>
          <w:rFonts w:eastAsia="Times New Roman" w:cs="Times New Roman"/>
          <w:szCs w:val="24"/>
        </w:rPr>
        <w:t>ότησης των α</w:t>
      </w:r>
      <w:r w:rsidRPr="0073353D">
        <w:rPr>
          <w:rFonts w:eastAsia="Times New Roman" w:cs="Times New Roman"/>
          <w:szCs w:val="24"/>
        </w:rPr>
        <w:t>νεξάρ</w:t>
      </w:r>
      <w:r>
        <w:rPr>
          <w:rFonts w:eastAsia="Times New Roman" w:cs="Times New Roman"/>
          <w:szCs w:val="24"/>
        </w:rPr>
        <w:t>τητων επιτροπών π</w:t>
      </w:r>
      <w:r w:rsidRPr="0073353D">
        <w:rPr>
          <w:rFonts w:eastAsia="Times New Roman" w:cs="Times New Roman"/>
          <w:szCs w:val="24"/>
        </w:rPr>
        <w:t>ροσφύγων</w:t>
      </w:r>
      <w:r>
        <w:rPr>
          <w:rFonts w:eastAsia="Times New Roman" w:cs="Times New Roman"/>
          <w:szCs w:val="24"/>
        </w:rPr>
        <w:t>,</w:t>
      </w:r>
      <w:r w:rsidRPr="0073353D">
        <w:rPr>
          <w:rFonts w:eastAsia="Times New Roman" w:cs="Times New Roman"/>
          <w:szCs w:val="24"/>
        </w:rPr>
        <w:t xml:space="preserve"> </w:t>
      </w:r>
      <w:r w:rsidRPr="0073353D">
        <w:rPr>
          <w:rFonts w:eastAsia="Times New Roman" w:cs="Times New Roman"/>
          <w:szCs w:val="24"/>
        </w:rPr>
        <w:t>λέμε ναι</w:t>
      </w:r>
      <w:r>
        <w:rPr>
          <w:rFonts w:eastAsia="Times New Roman" w:cs="Times New Roman"/>
          <w:szCs w:val="24"/>
        </w:rPr>
        <w:t>,</w:t>
      </w:r>
      <w:r w:rsidRPr="0073353D">
        <w:rPr>
          <w:rFonts w:eastAsia="Times New Roman" w:cs="Times New Roman"/>
          <w:szCs w:val="24"/>
        </w:rPr>
        <w:t xml:space="preserve"> διότι εξασφαλίζει</w:t>
      </w:r>
      <w:r>
        <w:rPr>
          <w:rFonts w:eastAsia="Times New Roman" w:cs="Times New Roman"/>
          <w:szCs w:val="24"/>
        </w:rPr>
        <w:t>,</w:t>
      </w:r>
      <w:r w:rsidRPr="0073353D">
        <w:rPr>
          <w:rFonts w:eastAsia="Times New Roman" w:cs="Times New Roman"/>
          <w:szCs w:val="24"/>
        </w:rPr>
        <w:t xml:space="preserve"> διασφαλίζει την ποιότητα του έργου </w:t>
      </w:r>
      <w:r>
        <w:rPr>
          <w:rFonts w:eastAsia="Times New Roman" w:cs="Times New Roman"/>
          <w:szCs w:val="24"/>
        </w:rPr>
        <w:t>τους,</w:t>
      </w:r>
      <w:r w:rsidRPr="0073353D">
        <w:rPr>
          <w:rFonts w:eastAsia="Times New Roman" w:cs="Times New Roman"/>
          <w:szCs w:val="24"/>
        </w:rPr>
        <w:t xml:space="preserve"> δίνοντας βάση την εμπειρία την οποία έχουν</w:t>
      </w:r>
      <w:r>
        <w:rPr>
          <w:rFonts w:eastAsia="Times New Roman" w:cs="Times New Roman"/>
          <w:szCs w:val="24"/>
        </w:rPr>
        <w:t>.</w:t>
      </w:r>
    </w:p>
    <w:p w14:paraId="69A55FD8" w14:textId="77777777" w:rsidR="00C9651F" w:rsidRDefault="002D2592">
      <w:pPr>
        <w:spacing w:line="600" w:lineRule="auto"/>
        <w:ind w:firstLine="720"/>
        <w:contextualSpacing/>
        <w:jc w:val="both"/>
        <w:rPr>
          <w:rFonts w:eastAsia="Times New Roman" w:cs="Times New Roman"/>
          <w:szCs w:val="24"/>
        </w:rPr>
      </w:pPr>
      <w:r w:rsidRPr="0073353D">
        <w:rPr>
          <w:rFonts w:eastAsia="Times New Roman" w:cs="Times New Roman"/>
          <w:szCs w:val="24"/>
        </w:rPr>
        <w:t>Τώρα</w:t>
      </w:r>
      <w:r>
        <w:rPr>
          <w:rFonts w:eastAsia="Times New Roman" w:cs="Times New Roman"/>
          <w:szCs w:val="24"/>
        </w:rPr>
        <w:t>,</w:t>
      </w:r>
      <w:r w:rsidRPr="0073353D">
        <w:rPr>
          <w:rFonts w:eastAsia="Times New Roman" w:cs="Times New Roman"/>
          <w:szCs w:val="24"/>
        </w:rPr>
        <w:t xml:space="preserve"> </w:t>
      </w:r>
      <w:r>
        <w:rPr>
          <w:rFonts w:eastAsia="Times New Roman" w:cs="Times New Roman"/>
          <w:szCs w:val="24"/>
        </w:rPr>
        <w:t>κ</w:t>
      </w:r>
      <w:r w:rsidRPr="0073353D">
        <w:rPr>
          <w:rFonts w:eastAsia="Times New Roman" w:cs="Times New Roman"/>
          <w:szCs w:val="24"/>
        </w:rPr>
        <w:t>ύριε Υπουργέ</w:t>
      </w:r>
      <w:r>
        <w:rPr>
          <w:rFonts w:eastAsia="Times New Roman" w:cs="Times New Roman"/>
          <w:szCs w:val="24"/>
        </w:rPr>
        <w:t>,</w:t>
      </w:r>
      <w:r w:rsidRPr="0073353D">
        <w:rPr>
          <w:rFonts w:eastAsia="Times New Roman" w:cs="Times New Roman"/>
          <w:szCs w:val="24"/>
        </w:rPr>
        <w:t xml:space="preserve"> όσον αφορά την τροπολογία</w:t>
      </w:r>
      <w:r>
        <w:rPr>
          <w:rFonts w:eastAsia="Times New Roman" w:cs="Times New Roman"/>
          <w:szCs w:val="24"/>
        </w:rPr>
        <w:t xml:space="preserve"> </w:t>
      </w:r>
      <w:r w:rsidRPr="0073353D">
        <w:rPr>
          <w:rFonts w:eastAsia="Times New Roman" w:cs="Times New Roman"/>
          <w:szCs w:val="24"/>
        </w:rPr>
        <w:t>1960 σχετικά με τα αριθμητι</w:t>
      </w:r>
      <w:r>
        <w:rPr>
          <w:rFonts w:eastAsia="Times New Roman" w:cs="Times New Roman"/>
          <w:szCs w:val="24"/>
        </w:rPr>
        <w:t>κά λάθη στις διατάξεις του ν.</w:t>
      </w:r>
      <w:r w:rsidRPr="0073353D">
        <w:rPr>
          <w:rFonts w:eastAsia="Times New Roman" w:cs="Times New Roman"/>
          <w:szCs w:val="24"/>
        </w:rPr>
        <w:t>450</w:t>
      </w:r>
      <w:r>
        <w:rPr>
          <w:rFonts w:eastAsia="Times New Roman" w:cs="Times New Roman"/>
          <w:szCs w:val="24"/>
        </w:rPr>
        <w:t>9,</w:t>
      </w:r>
      <w:r w:rsidRPr="0073353D">
        <w:rPr>
          <w:rFonts w:eastAsia="Times New Roman" w:cs="Times New Roman"/>
          <w:szCs w:val="24"/>
        </w:rPr>
        <w:t xml:space="preserve"> εμείς</w:t>
      </w:r>
      <w:r>
        <w:rPr>
          <w:rFonts w:eastAsia="Times New Roman" w:cs="Times New Roman"/>
          <w:szCs w:val="24"/>
        </w:rPr>
        <w:t>, κύριε Υπουργέ, να το ξέρετ</w:t>
      </w:r>
      <w:r>
        <w:rPr>
          <w:rFonts w:eastAsia="Times New Roman" w:cs="Times New Roman"/>
          <w:szCs w:val="24"/>
        </w:rPr>
        <w:t>ε θα την καταψηφίσουμε</w:t>
      </w:r>
      <w:r w:rsidRPr="0073353D">
        <w:rPr>
          <w:rFonts w:eastAsia="Times New Roman" w:cs="Times New Roman"/>
          <w:szCs w:val="24"/>
        </w:rPr>
        <w:t xml:space="preserve"> τη συγκεκριμένη τροπολογία</w:t>
      </w:r>
      <w:r>
        <w:rPr>
          <w:rFonts w:eastAsia="Times New Roman" w:cs="Times New Roman"/>
          <w:szCs w:val="24"/>
        </w:rPr>
        <w:t>.</w:t>
      </w:r>
    </w:p>
    <w:p w14:paraId="69A55FD9" w14:textId="77777777" w:rsidR="00C9651F" w:rsidRDefault="002D2592">
      <w:pPr>
        <w:spacing w:line="600" w:lineRule="auto"/>
        <w:ind w:firstLine="720"/>
        <w:jc w:val="both"/>
        <w:rPr>
          <w:rFonts w:eastAsia="Times New Roman"/>
          <w:szCs w:val="24"/>
        </w:rPr>
      </w:pPr>
      <w:r>
        <w:rPr>
          <w:rFonts w:eastAsia="Times New Roman"/>
          <w:szCs w:val="24"/>
        </w:rPr>
        <w:lastRenderedPageBreak/>
        <w:t>Μ</w:t>
      </w:r>
      <w:r w:rsidRPr="00F05F7F">
        <w:rPr>
          <w:rFonts w:eastAsia="Times New Roman"/>
          <w:szCs w:val="24"/>
        </w:rPr>
        <w:t xml:space="preserve">ας προβληματίζει ιδιαίτερα στη δεύτερη παράγραφο της συγκεκριμένης τροπολογίας </w:t>
      </w:r>
      <w:r>
        <w:rPr>
          <w:rFonts w:eastAsia="Times New Roman"/>
          <w:szCs w:val="24"/>
        </w:rPr>
        <w:t>-</w:t>
      </w:r>
      <w:r w:rsidRPr="00F05F7F">
        <w:rPr>
          <w:rFonts w:eastAsia="Times New Roman"/>
          <w:szCs w:val="24"/>
        </w:rPr>
        <w:t xml:space="preserve">και θα ήθελα να το διευκρινίσετε αυτό στην τοποθέτησή </w:t>
      </w:r>
      <w:r>
        <w:rPr>
          <w:rFonts w:eastAsia="Times New Roman"/>
          <w:szCs w:val="24"/>
        </w:rPr>
        <w:t>σας-</w:t>
      </w:r>
      <w:r w:rsidRPr="00F05F7F">
        <w:rPr>
          <w:rFonts w:eastAsia="Times New Roman"/>
          <w:szCs w:val="24"/>
        </w:rPr>
        <w:t xml:space="preserve"> </w:t>
      </w:r>
      <w:r>
        <w:rPr>
          <w:rFonts w:eastAsia="Times New Roman"/>
          <w:szCs w:val="24"/>
        </w:rPr>
        <w:t xml:space="preserve">εκεί που </w:t>
      </w:r>
      <w:r w:rsidRPr="00F05F7F">
        <w:rPr>
          <w:rFonts w:eastAsia="Times New Roman"/>
          <w:szCs w:val="24"/>
        </w:rPr>
        <w:t xml:space="preserve">ορίζεται </w:t>
      </w:r>
      <w:r>
        <w:rPr>
          <w:rFonts w:eastAsia="Times New Roman"/>
          <w:szCs w:val="24"/>
        </w:rPr>
        <w:t>ότι «…όσες</w:t>
      </w:r>
      <w:r w:rsidRPr="00F05F7F">
        <w:rPr>
          <w:rFonts w:eastAsia="Times New Roman"/>
          <w:szCs w:val="24"/>
        </w:rPr>
        <w:t xml:space="preserve"> ατομικές διοικητικές πράξεις έχουν ε</w:t>
      </w:r>
      <w:r w:rsidRPr="00F05F7F">
        <w:rPr>
          <w:rFonts w:eastAsia="Times New Roman"/>
          <w:szCs w:val="24"/>
        </w:rPr>
        <w:t>κδοθεί στο πλαίσιο εκτέλεσης σ</w:t>
      </w:r>
      <w:r>
        <w:rPr>
          <w:rFonts w:eastAsia="Times New Roman"/>
          <w:szCs w:val="24"/>
        </w:rPr>
        <w:t>υμβάσεω</w:t>
      </w:r>
      <w:r w:rsidRPr="00F05F7F">
        <w:rPr>
          <w:rFonts w:eastAsia="Times New Roman"/>
          <w:szCs w:val="24"/>
        </w:rPr>
        <w:t xml:space="preserve">ς τροφοδοσίας καταστημάτων κράτησης και </w:t>
      </w:r>
      <w:r>
        <w:rPr>
          <w:rFonts w:eastAsia="Times New Roman"/>
          <w:szCs w:val="24"/>
        </w:rPr>
        <w:t xml:space="preserve">συνήφθησαν </w:t>
      </w:r>
      <w:r w:rsidRPr="00F05F7F">
        <w:rPr>
          <w:rFonts w:eastAsia="Times New Roman"/>
          <w:szCs w:val="24"/>
        </w:rPr>
        <w:t xml:space="preserve">μέχρι και τη δημοσίευση των σημερινών ρυθμίσεων και για τις οποίες δεν τηρήθηκε η διαδικασία ελέγχου από το </w:t>
      </w:r>
      <w:r>
        <w:rPr>
          <w:rFonts w:eastAsia="Times New Roman"/>
          <w:szCs w:val="24"/>
        </w:rPr>
        <w:t>Ε</w:t>
      </w:r>
      <w:r w:rsidRPr="00F05F7F">
        <w:rPr>
          <w:rFonts w:eastAsia="Times New Roman"/>
          <w:szCs w:val="24"/>
        </w:rPr>
        <w:t xml:space="preserve">λεγκτικό </w:t>
      </w:r>
      <w:r>
        <w:rPr>
          <w:rFonts w:eastAsia="Times New Roman"/>
          <w:szCs w:val="24"/>
        </w:rPr>
        <w:t>Σ</w:t>
      </w:r>
      <w:r w:rsidRPr="00F05F7F">
        <w:rPr>
          <w:rFonts w:eastAsia="Times New Roman"/>
          <w:szCs w:val="24"/>
        </w:rPr>
        <w:t>υνέδριο</w:t>
      </w:r>
      <w:r>
        <w:rPr>
          <w:rFonts w:eastAsia="Times New Roman"/>
          <w:szCs w:val="24"/>
        </w:rPr>
        <w:t>,</w:t>
      </w:r>
      <w:r w:rsidRPr="00F05F7F">
        <w:rPr>
          <w:rFonts w:eastAsia="Times New Roman"/>
          <w:szCs w:val="24"/>
        </w:rPr>
        <w:t xml:space="preserve"> παράγουν κανονικά όλες τις έννομες συνέπ</w:t>
      </w:r>
      <w:r w:rsidRPr="00F05F7F">
        <w:rPr>
          <w:rFonts w:eastAsia="Times New Roman"/>
          <w:szCs w:val="24"/>
        </w:rPr>
        <w:t>ει</w:t>
      </w:r>
      <w:r>
        <w:rPr>
          <w:rFonts w:eastAsia="Times New Roman"/>
          <w:szCs w:val="24"/>
        </w:rPr>
        <w:t>έ</w:t>
      </w:r>
      <w:r w:rsidRPr="00F05F7F">
        <w:rPr>
          <w:rFonts w:eastAsia="Times New Roman"/>
          <w:szCs w:val="24"/>
        </w:rPr>
        <w:t>ς του</w:t>
      </w:r>
      <w:r>
        <w:rPr>
          <w:rFonts w:eastAsia="Times New Roman"/>
          <w:szCs w:val="24"/>
        </w:rPr>
        <w:t>ς». Α</w:t>
      </w:r>
      <w:r w:rsidRPr="00F05F7F">
        <w:rPr>
          <w:rFonts w:eastAsia="Times New Roman"/>
          <w:szCs w:val="24"/>
        </w:rPr>
        <w:t>υτό θα θέλαμε να μας διευκρινίσετε</w:t>
      </w:r>
      <w:r>
        <w:rPr>
          <w:rFonts w:eastAsia="Times New Roman"/>
          <w:szCs w:val="24"/>
        </w:rPr>
        <w:t>.</w:t>
      </w:r>
    </w:p>
    <w:p w14:paraId="69A55FDA" w14:textId="77777777" w:rsidR="00C9651F" w:rsidRDefault="002D2592">
      <w:pPr>
        <w:spacing w:line="600" w:lineRule="auto"/>
        <w:ind w:firstLine="720"/>
        <w:jc w:val="both"/>
        <w:rPr>
          <w:rFonts w:eastAsia="Times New Roman"/>
          <w:szCs w:val="24"/>
        </w:rPr>
      </w:pPr>
      <w:r>
        <w:rPr>
          <w:rFonts w:eastAsia="Times New Roman"/>
          <w:szCs w:val="24"/>
        </w:rPr>
        <w:t>Εξ</w:t>
      </w:r>
      <w:r w:rsidRPr="00F05F7F">
        <w:rPr>
          <w:rFonts w:eastAsia="Times New Roman"/>
          <w:szCs w:val="24"/>
        </w:rPr>
        <w:t>ίσου ακατανόητο</w:t>
      </w:r>
      <w:r>
        <w:rPr>
          <w:rFonts w:eastAsia="Times New Roman"/>
          <w:szCs w:val="24"/>
        </w:rPr>
        <w:t>, επίσης,</w:t>
      </w:r>
      <w:r w:rsidRPr="00F05F7F">
        <w:rPr>
          <w:rFonts w:eastAsia="Times New Roman"/>
          <w:szCs w:val="24"/>
        </w:rPr>
        <w:t xml:space="preserve"> είναι γιατί φτάσαμε ως εδώ για να είναι αναγκαίες οι απαραίτητες και </w:t>
      </w:r>
      <w:r>
        <w:rPr>
          <w:rFonts w:eastAsia="Times New Roman"/>
          <w:szCs w:val="24"/>
        </w:rPr>
        <w:t xml:space="preserve">οι </w:t>
      </w:r>
      <w:r w:rsidRPr="00F05F7F">
        <w:rPr>
          <w:rFonts w:eastAsia="Times New Roman"/>
          <w:szCs w:val="24"/>
        </w:rPr>
        <w:t>συμπληρώσ</w:t>
      </w:r>
      <w:r>
        <w:rPr>
          <w:rFonts w:eastAsia="Times New Roman"/>
          <w:szCs w:val="24"/>
        </w:rPr>
        <w:t>ει</w:t>
      </w:r>
      <w:r w:rsidRPr="00F05F7F">
        <w:rPr>
          <w:rFonts w:eastAsia="Times New Roman"/>
          <w:szCs w:val="24"/>
        </w:rPr>
        <w:t xml:space="preserve">ς </w:t>
      </w:r>
      <w:r>
        <w:rPr>
          <w:rFonts w:eastAsia="Times New Roman"/>
          <w:szCs w:val="24"/>
        </w:rPr>
        <w:t xml:space="preserve">των διατάξεων και </w:t>
      </w:r>
      <w:r w:rsidRPr="00F05F7F">
        <w:rPr>
          <w:rFonts w:eastAsia="Times New Roman"/>
          <w:szCs w:val="24"/>
        </w:rPr>
        <w:t>του άρθρου 29 του ν</w:t>
      </w:r>
      <w:r>
        <w:rPr>
          <w:rFonts w:eastAsia="Times New Roman"/>
          <w:szCs w:val="24"/>
        </w:rPr>
        <w:t>.</w:t>
      </w:r>
      <w:r w:rsidRPr="00F05F7F">
        <w:rPr>
          <w:rFonts w:eastAsia="Times New Roman"/>
          <w:szCs w:val="24"/>
        </w:rPr>
        <w:t>4587</w:t>
      </w:r>
      <w:r>
        <w:rPr>
          <w:rFonts w:eastAsia="Times New Roman"/>
          <w:szCs w:val="24"/>
        </w:rPr>
        <w:t>.</w:t>
      </w:r>
    </w:p>
    <w:p w14:paraId="69A55FDB" w14:textId="77777777" w:rsidR="00C9651F" w:rsidRDefault="002D2592">
      <w:pPr>
        <w:spacing w:line="600" w:lineRule="auto"/>
        <w:ind w:firstLine="720"/>
        <w:jc w:val="both"/>
        <w:rPr>
          <w:rFonts w:eastAsia="Times New Roman"/>
          <w:szCs w:val="24"/>
        </w:rPr>
      </w:pPr>
      <w:r>
        <w:rPr>
          <w:rFonts w:eastAsia="Times New Roman"/>
          <w:szCs w:val="24"/>
        </w:rPr>
        <w:t>Σ</w:t>
      </w:r>
      <w:r w:rsidRPr="00F05F7F">
        <w:rPr>
          <w:rFonts w:eastAsia="Times New Roman"/>
          <w:szCs w:val="24"/>
        </w:rPr>
        <w:t>ας ευχαριστώ πάρα πολύ</w:t>
      </w:r>
      <w:r>
        <w:rPr>
          <w:rFonts w:eastAsia="Times New Roman"/>
          <w:szCs w:val="24"/>
        </w:rPr>
        <w:t>.</w:t>
      </w:r>
    </w:p>
    <w:p w14:paraId="69A55FDC" w14:textId="77777777" w:rsidR="00C9651F" w:rsidRDefault="002D2592">
      <w:pPr>
        <w:spacing w:line="600" w:lineRule="auto"/>
        <w:ind w:firstLine="720"/>
        <w:jc w:val="both"/>
        <w:rPr>
          <w:rFonts w:eastAsia="Times New Roman"/>
          <w:szCs w:val="24"/>
        </w:rPr>
      </w:pPr>
      <w:r>
        <w:rPr>
          <w:rFonts w:eastAsia="Times New Roman"/>
          <w:b/>
          <w:szCs w:val="24"/>
        </w:rPr>
        <w:t xml:space="preserve">ΠΡΟΕΔΡΕΥΩΝ (Αναστάσιος </w:t>
      </w:r>
      <w:r>
        <w:rPr>
          <w:rFonts w:eastAsia="Times New Roman"/>
          <w:b/>
          <w:szCs w:val="24"/>
        </w:rPr>
        <w:t>Κουράκης):</w:t>
      </w:r>
      <w:r>
        <w:rPr>
          <w:rFonts w:eastAsia="Times New Roman"/>
          <w:szCs w:val="24"/>
        </w:rPr>
        <w:t xml:space="preserve"> Ε</w:t>
      </w:r>
      <w:r w:rsidRPr="00F05F7F">
        <w:rPr>
          <w:rFonts w:eastAsia="Times New Roman"/>
          <w:szCs w:val="24"/>
        </w:rPr>
        <w:t>υχαριστούμε τον κ</w:t>
      </w:r>
      <w:r>
        <w:rPr>
          <w:rFonts w:eastAsia="Times New Roman"/>
          <w:szCs w:val="24"/>
        </w:rPr>
        <w:t>. Σ</w:t>
      </w:r>
      <w:r w:rsidRPr="00F05F7F">
        <w:rPr>
          <w:rFonts w:eastAsia="Times New Roman"/>
          <w:szCs w:val="24"/>
        </w:rPr>
        <w:t>αρίδη</w:t>
      </w:r>
      <w:r>
        <w:rPr>
          <w:rFonts w:eastAsia="Times New Roman"/>
          <w:szCs w:val="24"/>
        </w:rPr>
        <w:t>, ειδικό αγορητή από την Ένωση Κεντρώων.</w:t>
      </w:r>
    </w:p>
    <w:p w14:paraId="69A55FDD" w14:textId="77777777" w:rsidR="00C9651F" w:rsidRDefault="002D2592">
      <w:pPr>
        <w:spacing w:line="600" w:lineRule="auto"/>
        <w:ind w:firstLine="720"/>
        <w:jc w:val="both"/>
        <w:rPr>
          <w:rFonts w:eastAsia="Times New Roman"/>
          <w:szCs w:val="24"/>
        </w:rPr>
      </w:pPr>
      <w:r>
        <w:rPr>
          <w:rFonts w:eastAsia="Times New Roman"/>
          <w:szCs w:val="24"/>
        </w:rPr>
        <w:t>Θέλει κάποιος από τους εισηγητές να λάβει τον λόγο;</w:t>
      </w:r>
    </w:p>
    <w:p w14:paraId="69A55FDE" w14:textId="77777777" w:rsidR="00C9651F" w:rsidRDefault="002D2592">
      <w:pPr>
        <w:spacing w:line="600" w:lineRule="auto"/>
        <w:ind w:firstLine="720"/>
        <w:jc w:val="both"/>
        <w:rPr>
          <w:rFonts w:eastAsia="Times New Roman"/>
          <w:szCs w:val="24"/>
        </w:rPr>
      </w:pPr>
      <w:r>
        <w:rPr>
          <w:rFonts w:eastAsia="Times New Roman"/>
          <w:b/>
          <w:szCs w:val="24"/>
        </w:rPr>
        <w:t xml:space="preserve">ΙΩΑΝΝΗΣ ΑΪΒΑΤΙΔΗΣ: </w:t>
      </w:r>
      <w:r>
        <w:rPr>
          <w:rFonts w:eastAsia="Times New Roman"/>
          <w:szCs w:val="24"/>
        </w:rPr>
        <w:t>Εγώ δεν θέλω, κύριε Πρόεδρε.</w:t>
      </w:r>
    </w:p>
    <w:p w14:paraId="69A55FDF" w14:textId="77777777" w:rsidR="00C9651F" w:rsidRDefault="002D2592">
      <w:pPr>
        <w:spacing w:line="600" w:lineRule="auto"/>
        <w:ind w:firstLine="720"/>
        <w:jc w:val="both"/>
        <w:rPr>
          <w:rFonts w:eastAsia="Times New Roman"/>
          <w:szCs w:val="24"/>
        </w:rPr>
      </w:pPr>
      <w:r>
        <w:rPr>
          <w:rFonts w:eastAsia="Times New Roman"/>
          <w:b/>
          <w:szCs w:val="24"/>
        </w:rPr>
        <w:lastRenderedPageBreak/>
        <w:t>ΘΕΟΔΩΡΟΣ ΠΑΠΑΘΕΟΔΩΡΟΥ:</w:t>
      </w:r>
      <w:r>
        <w:rPr>
          <w:rFonts w:eastAsia="Times New Roman"/>
          <w:szCs w:val="24"/>
        </w:rPr>
        <w:t xml:space="preserve"> Ούτε εγώ, κύριε Πρόεδρε.</w:t>
      </w:r>
    </w:p>
    <w:p w14:paraId="69A55FE0" w14:textId="77777777" w:rsidR="00C9651F" w:rsidRDefault="002D2592">
      <w:pPr>
        <w:spacing w:line="600" w:lineRule="auto"/>
        <w:ind w:firstLine="720"/>
        <w:jc w:val="both"/>
        <w:rPr>
          <w:rFonts w:eastAsia="Times New Roman"/>
          <w:szCs w:val="24"/>
        </w:rPr>
      </w:pPr>
      <w:r>
        <w:rPr>
          <w:rFonts w:eastAsia="Times New Roman"/>
          <w:b/>
          <w:szCs w:val="24"/>
        </w:rPr>
        <w:t>ΝΙΚΟΛΑΟΣ ΠΑΝΑΓΙΩΤΟΠΟΥΛΟΣ:</w:t>
      </w:r>
      <w:r>
        <w:rPr>
          <w:rFonts w:eastAsia="Times New Roman"/>
          <w:szCs w:val="24"/>
        </w:rPr>
        <w:t xml:space="preserve"> Όχι,</w:t>
      </w:r>
      <w:r>
        <w:rPr>
          <w:rFonts w:eastAsia="Times New Roman"/>
          <w:szCs w:val="24"/>
        </w:rPr>
        <w:t xml:space="preserve"> κύριε Πρόεδρε.</w:t>
      </w:r>
    </w:p>
    <w:p w14:paraId="69A55FE1" w14:textId="77777777" w:rsidR="00C9651F" w:rsidRDefault="002D2592">
      <w:pPr>
        <w:spacing w:line="600" w:lineRule="auto"/>
        <w:ind w:firstLine="720"/>
        <w:jc w:val="both"/>
        <w:rPr>
          <w:rFonts w:eastAsia="Times New Roman"/>
          <w:szCs w:val="24"/>
        </w:rPr>
      </w:pPr>
      <w:r>
        <w:rPr>
          <w:rFonts w:eastAsia="Times New Roman"/>
          <w:b/>
          <w:szCs w:val="24"/>
        </w:rPr>
        <w:t xml:space="preserve">ΙΩΑΝΝΗΣ ΣΑΡΑΚΙΩΤΗΣ: </w:t>
      </w:r>
      <w:r>
        <w:rPr>
          <w:rFonts w:eastAsia="Times New Roman"/>
          <w:szCs w:val="24"/>
        </w:rPr>
        <w:t>Όχι, κύριε Πρόεδρε.</w:t>
      </w:r>
      <w:r w:rsidRPr="00F05F7F">
        <w:rPr>
          <w:rFonts w:eastAsia="Times New Roman"/>
          <w:szCs w:val="24"/>
        </w:rPr>
        <w:t xml:space="preserve"> </w:t>
      </w:r>
    </w:p>
    <w:p w14:paraId="69A55FE2" w14:textId="77777777" w:rsidR="00C9651F" w:rsidRDefault="002D2592">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Επομένως, ο κύριος Υπουργός Δικαιοσύνης, Διαφάνειας και Ανθρωπίνων Δικαιωμάτων έχει τον λόγο για δέκα λεπτά.</w:t>
      </w:r>
    </w:p>
    <w:p w14:paraId="69A55FE3" w14:textId="77777777" w:rsidR="00C9651F" w:rsidRDefault="002D2592">
      <w:pPr>
        <w:spacing w:line="600" w:lineRule="auto"/>
        <w:ind w:firstLine="720"/>
        <w:jc w:val="both"/>
        <w:rPr>
          <w:rFonts w:eastAsia="Times New Roman"/>
          <w:szCs w:val="24"/>
        </w:rPr>
      </w:pPr>
      <w:r>
        <w:rPr>
          <w:rFonts w:eastAsia="Times New Roman"/>
          <w:b/>
          <w:szCs w:val="24"/>
        </w:rPr>
        <w:t>ΜΙΧΑΗΛ ΚΑΛΟΓΗΡΟΥ (Υπουργός Δικαιοσύνης, Διαφάνειας και Α</w:t>
      </w:r>
      <w:r>
        <w:rPr>
          <w:rFonts w:eastAsia="Times New Roman"/>
          <w:b/>
          <w:szCs w:val="24"/>
        </w:rPr>
        <w:t>νθρωπίνων Δικαιωμάτων):</w:t>
      </w:r>
      <w:r>
        <w:rPr>
          <w:rFonts w:eastAsia="Times New Roman"/>
          <w:szCs w:val="24"/>
        </w:rPr>
        <w:t xml:space="preserve"> Νομίζω ότι διευκρινίστηκαν αρκετά από τα πολύ</w:t>
      </w:r>
      <w:r w:rsidRPr="00F05F7F">
        <w:rPr>
          <w:rFonts w:eastAsia="Times New Roman"/>
          <w:szCs w:val="24"/>
        </w:rPr>
        <w:t xml:space="preserve"> ενδιαφέροντα θέματα τα οποία είχαν τεθεί και κατά διάρκεια των </w:t>
      </w:r>
      <w:r>
        <w:rPr>
          <w:rFonts w:eastAsia="Times New Roman"/>
          <w:szCs w:val="24"/>
        </w:rPr>
        <w:t>ε</w:t>
      </w:r>
      <w:r w:rsidRPr="00F05F7F">
        <w:rPr>
          <w:rFonts w:eastAsia="Times New Roman"/>
          <w:szCs w:val="24"/>
        </w:rPr>
        <w:t>πιτροπών</w:t>
      </w:r>
      <w:r>
        <w:rPr>
          <w:rFonts w:eastAsia="Times New Roman"/>
          <w:szCs w:val="24"/>
        </w:rPr>
        <w:t>. Θ</w:t>
      </w:r>
      <w:r w:rsidRPr="00F05F7F">
        <w:rPr>
          <w:rFonts w:eastAsia="Times New Roman"/>
          <w:szCs w:val="24"/>
        </w:rPr>
        <w:t>α προσπαθήσω λίγο να ολοκληρώσω μ</w:t>
      </w:r>
      <w:r>
        <w:rPr>
          <w:rFonts w:eastAsia="Times New Roman"/>
          <w:szCs w:val="24"/>
        </w:rPr>
        <w:t xml:space="preserve">ε ερωτήματα τα οποία </w:t>
      </w:r>
      <w:r w:rsidRPr="00F05F7F">
        <w:rPr>
          <w:rFonts w:eastAsia="Times New Roman"/>
          <w:szCs w:val="24"/>
        </w:rPr>
        <w:t>καλό είναι</w:t>
      </w:r>
      <w:r>
        <w:rPr>
          <w:rFonts w:eastAsia="Times New Roman"/>
          <w:szCs w:val="24"/>
        </w:rPr>
        <w:t>,</w:t>
      </w:r>
      <w:r w:rsidRPr="00F05F7F">
        <w:rPr>
          <w:rFonts w:eastAsia="Times New Roman"/>
          <w:szCs w:val="24"/>
        </w:rPr>
        <w:t xml:space="preserve"> </w:t>
      </w:r>
      <w:r>
        <w:rPr>
          <w:rFonts w:eastAsia="Times New Roman"/>
          <w:szCs w:val="24"/>
        </w:rPr>
        <w:t>νομίζω,</w:t>
      </w:r>
      <w:r w:rsidRPr="00F05F7F">
        <w:rPr>
          <w:rFonts w:eastAsia="Times New Roman"/>
          <w:szCs w:val="24"/>
        </w:rPr>
        <w:t xml:space="preserve"> να μη</w:t>
      </w:r>
      <w:r>
        <w:rPr>
          <w:rFonts w:eastAsia="Times New Roman"/>
          <w:szCs w:val="24"/>
        </w:rPr>
        <w:t>ν</w:t>
      </w:r>
      <w:r w:rsidRPr="00F05F7F">
        <w:rPr>
          <w:rFonts w:eastAsia="Times New Roman"/>
          <w:szCs w:val="24"/>
        </w:rPr>
        <w:t xml:space="preserve"> μένουν αναπάντητα</w:t>
      </w:r>
      <w:r>
        <w:rPr>
          <w:rFonts w:eastAsia="Times New Roman"/>
          <w:szCs w:val="24"/>
        </w:rPr>
        <w:t>.</w:t>
      </w:r>
    </w:p>
    <w:p w14:paraId="69A55FE4" w14:textId="77777777" w:rsidR="00C9651F" w:rsidRDefault="002D2592">
      <w:pPr>
        <w:spacing w:line="600" w:lineRule="auto"/>
        <w:ind w:firstLine="720"/>
        <w:jc w:val="both"/>
        <w:rPr>
          <w:rFonts w:eastAsia="Times New Roman"/>
          <w:szCs w:val="24"/>
        </w:rPr>
      </w:pPr>
      <w:r>
        <w:rPr>
          <w:rFonts w:eastAsia="Times New Roman"/>
          <w:szCs w:val="24"/>
        </w:rPr>
        <w:t>Σ</w:t>
      </w:r>
      <w:r w:rsidRPr="00F05F7F">
        <w:rPr>
          <w:rFonts w:eastAsia="Times New Roman"/>
          <w:szCs w:val="24"/>
        </w:rPr>
        <w:t>ωφρονιστικ</w:t>
      </w:r>
      <w:r w:rsidRPr="00F05F7F">
        <w:rPr>
          <w:rFonts w:eastAsia="Times New Roman"/>
          <w:szCs w:val="24"/>
        </w:rPr>
        <w:t>ή πολιτική</w:t>
      </w:r>
      <w:r>
        <w:rPr>
          <w:rFonts w:eastAsia="Times New Roman"/>
          <w:szCs w:val="24"/>
        </w:rPr>
        <w:t>: Χ</w:t>
      </w:r>
      <w:r w:rsidRPr="00F05F7F">
        <w:rPr>
          <w:rFonts w:eastAsia="Times New Roman"/>
          <w:szCs w:val="24"/>
        </w:rPr>
        <w:t xml:space="preserve">αιρετίζει το </w:t>
      </w:r>
      <w:r>
        <w:rPr>
          <w:rFonts w:eastAsia="Times New Roman"/>
          <w:szCs w:val="24"/>
        </w:rPr>
        <w:t>Σ</w:t>
      </w:r>
      <w:r w:rsidRPr="00F05F7F">
        <w:rPr>
          <w:rFonts w:eastAsia="Times New Roman"/>
          <w:szCs w:val="24"/>
        </w:rPr>
        <w:t xml:space="preserve">υμβούλιο της Ευρώπης </w:t>
      </w:r>
      <w:r>
        <w:rPr>
          <w:rFonts w:eastAsia="Times New Roman"/>
          <w:szCs w:val="24"/>
        </w:rPr>
        <w:t xml:space="preserve">τις </w:t>
      </w:r>
      <w:r w:rsidRPr="00F05F7F">
        <w:rPr>
          <w:rFonts w:eastAsia="Times New Roman"/>
          <w:szCs w:val="24"/>
        </w:rPr>
        <w:t>ενέργει</w:t>
      </w:r>
      <w:r>
        <w:rPr>
          <w:rFonts w:eastAsia="Times New Roman"/>
          <w:szCs w:val="24"/>
        </w:rPr>
        <w:t>ε</w:t>
      </w:r>
      <w:r w:rsidRPr="00F05F7F">
        <w:rPr>
          <w:rFonts w:eastAsia="Times New Roman"/>
          <w:szCs w:val="24"/>
        </w:rPr>
        <w:t xml:space="preserve">ς </w:t>
      </w:r>
      <w:r>
        <w:rPr>
          <w:rFonts w:eastAsia="Times New Roman"/>
          <w:szCs w:val="24"/>
        </w:rPr>
        <w:t xml:space="preserve">της </w:t>
      </w:r>
      <w:r w:rsidRPr="00F05F7F">
        <w:rPr>
          <w:rFonts w:eastAsia="Times New Roman"/>
          <w:szCs w:val="24"/>
        </w:rPr>
        <w:t xml:space="preserve">ελληνικής </w:t>
      </w:r>
      <w:r>
        <w:rPr>
          <w:rFonts w:eastAsia="Times New Roman"/>
          <w:szCs w:val="24"/>
        </w:rPr>
        <w:t>Κ</w:t>
      </w:r>
      <w:r w:rsidRPr="00F05F7F">
        <w:rPr>
          <w:rFonts w:eastAsia="Times New Roman"/>
          <w:szCs w:val="24"/>
        </w:rPr>
        <w:t xml:space="preserve">υβέρνησης την τελευταία </w:t>
      </w:r>
      <w:r>
        <w:rPr>
          <w:rFonts w:eastAsia="Times New Roman"/>
          <w:szCs w:val="24"/>
        </w:rPr>
        <w:t>τρι</w:t>
      </w:r>
      <w:r w:rsidRPr="00F05F7F">
        <w:rPr>
          <w:rFonts w:eastAsia="Times New Roman"/>
          <w:szCs w:val="24"/>
        </w:rPr>
        <w:t>ετία</w:t>
      </w:r>
      <w:r>
        <w:rPr>
          <w:rFonts w:eastAsia="Times New Roman"/>
          <w:szCs w:val="24"/>
        </w:rPr>
        <w:t>;</w:t>
      </w:r>
      <w:r w:rsidRPr="00F05F7F">
        <w:rPr>
          <w:rFonts w:eastAsia="Times New Roman"/>
          <w:szCs w:val="24"/>
        </w:rPr>
        <w:t xml:space="preserve"> Ναι</w:t>
      </w:r>
      <w:r>
        <w:rPr>
          <w:rFonts w:eastAsia="Times New Roman"/>
          <w:szCs w:val="24"/>
        </w:rPr>
        <w:t>. Μ</w:t>
      </w:r>
      <w:r w:rsidRPr="00F05F7F">
        <w:rPr>
          <w:rFonts w:eastAsia="Times New Roman"/>
          <w:szCs w:val="24"/>
        </w:rPr>
        <w:t xml:space="preserve">ειώθηκαν οι καταδίκες της χώρας </w:t>
      </w:r>
      <w:r>
        <w:rPr>
          <w:rFonts w:eastAsia="Times New Roman"/>
          <w:szCs w:val="24"/>
        </w:rPr>
        <w:t>μας</w:t>
      </w:r>
      <w:r w:rsidRPr="00F05F7F">
        <w:rPr>
          <w:rFonts w:eastAsia="Times New Roman"/>
          <w:szCs w:val="24"/>
        </w:rPr>
        <w:t xml:space="preserve"> για τις συνθήκες κράτησης στα ελληνικά καταστήματα κράτησης</w:t>
      </w:r>
      <w:r>
        <w:rPr>
          <w:rFonts w:eastAsia="Times New Roman"/>
          <w:szCs w:val="24"/>
        </w:rPr>
        <w:t>;</w:t>
      </w:r>
      <w:r w:rsidRPr="00F05F7F">
        <w:rPr>
          <w:rFonts w:eastAsia="Times New Roman"/>
          <w:szCs w:val="24"/>
        </w:rPr>
        <w:t xml:space="preserve"> Ναι</w:t>
      </w:r>
      <w:r>
        <w:rPr>
          <w:rFonts w:eastAsia="Times New Roman"/>
          <w:szCs w:val="24"/>
        </w:rPr>
        <w:t>.</w:t>
      </w:r>
    </w:p>
    <w:p w14:paraId="69A55FE5" w14:textId="77777777" w:rsidR="00C9651F" w:rsidRDefault="002D2592">
      <w:pPr>
        <w:spacing w:line="600" w:lineRule="auto"/>
        <w:ind w:firstLine="720"/>
        <w:jc w:val="both"/>
        <w:rPr>
          <w:rFonts w:eastAsia="Times New Roman"/>
          <w:szCs w:val="24"/>
        </w:rPr>
      </w:pPr>
      <w:r w:rsidRPr="00F05F7F">
        <w:rPr>
          <w:rFonts w:eastAsia="Times New Roman"/>
          <w:szCs w:val="24"/>
        </w:rPr>
        <w:lastRenderedPageBreak/>
        <w:t>Υπάρχει σχέδιο</w:t>
      </w:r>
      <w:r>
        <w:rPr>
          <w:rFonts w:eastAsia="Times New Roman"/>
          <w:szCs w:val="24"/>
        </w:rPr>
        <w:t>;</w:t>
      </w:r>
      <w:r w:rsidRPr="00F05F7F">
        <w:rPr>
          <w:rFonts w:eastAsia="Times New Roman"/>
          <w:szCs w:val="24"/>
        </w:rPr>
        <w:t xml:space="preserve"> </w:t>
      </w:r>
      <w:r>
        <w:rPr>
          <w:rFonts w:eastAsia="Times New Roman"/>
          <w:szCs w:val="24"/>
        </w:rPr>
        <w:t>Υ</w:t>
      </w:r>
      <w:r w:rsidRPr="00F05F7F">
        <w:rPr>
          <w:rFonts w:eastAsia="Times New Roman"/>
          <w:szCs w:val="24"/>
        </w:rPr>
        <w:t xml:space="preserve">λοποιείται σχέδιο σωφρονιστικής πολιτικής από την </w:t>
      </w:r>
      <w:r>
        <w:rPr>
          <w:rFonts w:eastAsia="Times New Roman"/>
          <w:szCs w:val="24"/>
        </w:rPr>
        <w:t>Κ</w:t>
      </w:r>
      <w:r w:rsidRPr="00F05F7F">
        <w:rPr>
          <w:rFonts w:eastAsia="Times New Roman"/>
          <w:szCs w:val="24"/>
        </w:rPr>
        <w:t>υβέρνηση αυτή</w:t>
      </w:r>
      <w:r>
        <w:rPr>
          <w:rFonts w:eastAsia="Times New Roman"/>
          <w:szCs w:val="24"/>
        </w:rPr>
        <w:t>,</w:t>
      </w:r>
      <w:r w:rsidRPr="00F05F7F">
        <w:rPr>
          <w:rFonts w:eastAsia="Times New Roman"/>
          <w:szCs w:val="24"/>
        </w:rPr>
        <w:t xml:space="preserve"> από το 2015 και μετά</w:t>
      </w:r>
      <w:r>
        <w:rPr>
          <w:rFonts w:eastAsia="Times New Roman"/>
          <w:szCs w:val="24"/>
        </w:rPr>
        <w:t>;</w:t>
      </w:r>
      <w:r w:rsidRPr="00F05F7F">
        <w:rPr>
          <w:rFonts w:eastAsia="Times New Roman"/>
          <w:szCs w:val="24"/>
        </w:rPr>
        <w:t xml:space="preserve"> </w:t>
      </w:r>
      <w:r>
        <w:rPr>
          <w:rFonts w:eastAsia="Times New Roman"/>
          <w:szCs w:val="24"/>
        </w:rPr>
        <w:t>Τ</w:t>
      </w:r>
      <w:r w:rsidRPr="00F05F7F">
        <w:rPr>
          <w:rFonts w:eastAsia="Times New Roman"/>
          <w:szCs w:val="24"/>
        </w:rPr>
        <w:t>ην ίδια στιγμή που υλοποι</w:t>
      </w:r>
      <w:r>
        <w:rPr>
          <w:rFonts w:eastAsia="Times New Roman"/>
          <w:szCs w:val="24"/>
        </w:rPr>
        <w:t>ού</w:t>
      </w:r>
      <w:r w:rsidRPr="00F05F7F">
        <w:rPr>
          <w:rFonts w:eastAsia="Times New Roman"/>
          <w:szCs w:val="24"/>
        </w:rPr>
        <w:t>σαμε τη συμφωνία δημοσιονομικής προσαρμογής</w:t>
      </w:r>
      <w:r>
        <w:rPr>
          <w:rFonts w:eastAsia="Times New Roman"/>
          <w:szCs w:val="24"/>
        </w:rPr>
        <w:t>,</w:t>
      </w:r>
      <w:r w:rsidRPr="00F05F7F">
        <w:rPr>
          <w:rFonts w:eastAsia="Times New Roman"/>
          <w:szCs w:val="24"/>
        </w:rPr>
        <w:t xml:space="preserve"> γίνονταν προσπάθειες</w:t>
      </w:r>
      <w:r>
        <w:rPr>
          <w:rFonts w:eastAsia="Times New Roman"/>
          <w:szCs w:val="24"/>
        </w:rPr>
        <w:t>,</w:t>
      </w:r>
      <w:r w:rsidRPr="00F05F7F">
        <w:rPr>
          <w:rFonts w:eastAsia="Times New Roman"/>
          <w:szCs w:val="24"/>
        </w:rPr>
        <w:t xml:space="preserve"> προκειμένου να αντιμετωπισ</w:t>
      </w:r>
      <w:r>
        <w:rPr>
          <w:rFonts w:eastAsia="Times New Roman"/>
          <w:szCs w:val="24"/>
        </w:rPr>
        <w:t>θ</w:t>
      </w:r>
      <w:r w:rsidRPr="00F05F7F">
        <w:rPr>
          <w:rFonts w:eastAsia="Times New Roman"/>
          <w:szCs w:val="24"/>
        </w:rPr>
        <w:t>ούν τα προβλήματα της φυλακής</w:t>
      </w:r>
      <w:r>
        <w:rPr>
          <w:rFonts w:eastAsia="Times New Roman"/>
          <w:szCs w:val="24"/>
        </w:rPr>
        <w:t>,</w:t>
      </w:r>
      <w:r w:rsidRPr="00F05F7F">
        <w:rPr>
          <w:rFonts w:eastAsia="Times New Roman"/>
          <w:szCs w:val="24"/>
        </w:rPr>
        <w:t xml:space="preserve"> τα οποία είναι διαχρονικά</w:t>
      </w:r>
      <w:r>
        <w:rPr>
          <w:rFonts w:eastAsia="Times New Roman"/>
          <w:szCs w:val="24"/>
        </w:rPr>
        <w:t>,</w:t>
      </w:r>
      <w:r w:rsidRPr="00F05F7F">
        <w:rPr>
          <w:rFonts w:eastAsia="Times New Roman"/>
          <w:szCs w:val="24"/>
        </w:rPr>
        <w:t xml:space="preserve"> προβλήματα τα οποία έχουν λιμνάσει</w:t>
      </w:r>
      <w:r>
        <w:rPr>
          <w:rFonts w:eastAsia="Times New Roman"/>
          <w:szCs w:val="24"/>
        </w:rPr>
        <w:t>;</w:t>
      </w:r>
    </w:p>
    <w:p w14:paraId="69A55FE6" w14:textId="77777777" w:rsidR="00C9651F" w:rsidRDefault="002D2592">
      <w:pPr>
        <w:spacing w:line="600" w:lineRule="auto"/>
        <w:ind w:firstLine="720"/>
        <w:jc w:val="both"/>
        <w:rPr>
          <w:rFonts w:eastAsia="Times New Roman"/>
          <w:szCs w:val="24"/>
        </w:rPr>
      </w:pPr>
      <w:r>
        <w:rPr>
          <w:rFonts w:eastAsia="Times New Roman"/>
          <w:szCs w:val="24"/>
        </w:rPr>
        <w:t>Κ</w:t>
      </w:r>
      <w:r w:rsidRPr="00F05F7F">
        <w:rPr>
          <w:rFonts w:eastAsia="Times New Roman"/>
          <w:szCs w:val="24"/>
        </w:rPr>
        <w:t xml:space="preserve">αι επειδή δεν είναι μόνο τα ζητήματα </w:t>
      </w:r>
      <w:r>
        <w:rPr>
          <w:rFonts w:eastAsia="Times New Roman"/>
          <w:szCs w:val="24"/>
        </w:rPr>
        <w:t>των υποδομών σε μια</w:t>
      </w:r>
      <w:r w:rsidRPr="00F05F7F">
        <w:rPr>
          <w:rFonts w:eastAsia="Times New Roman"/>
          <w:szCs w:val="24"/>
        </w:rPr>
        <w:t xml:space="preserve"> φυλακή που είναι σημαντικά</w:t>
      </w:r>
      <w:r>
        <w:rPr>
          <w:rFonts w:eastAsia="Times New Roman"/>
          <w:szCs w:val="24"/>
        </w:rPr>
        <w:t>,</w:t>
      </w:r>
      <w:r w:rsidRPr="00F05F7F">
        <w:rPr>
          <w:rFonts w:eastAsia="Times New Roman"/>
          <w:szCs w:val="24"/>
        </w:rPr>
        <w:t xml:space="preserve"> αλλά </w:t>
      </w:r>
      <w:r>
        <w:rPr>
          <w:rFonts w:eastAsia="Times New Roman"/>
          <w:szCs w:val="24"/>
        </w:rPr>
        <w:t xml:space="preserve">είναι και </w:t>
      </w:r>
      <w:r w:rsidRPr="00F05F7F">
        <w:rPr>
          <w:rFonts w:eastAsia="Times New Roman"/>
          <w:szCs w:val="24"/>
        </w:rPr>
        <w:t>η εξειδίκευση του προσωπικού</w:t>
      </w:r>
      <w:r>
        <w:rPr>
          <w:rFonts w:eastAsia="Times New Roman"/>
          <w:szCs w:val="24"/>
        </w:rPr>
        <w:t>,</w:t>
      </w:r>
      <w:r w:rsidRPr="00F05F7F">
        <w:rPr>
          <w:rFonts w:eastAsia="Times New Roman"/>
          <w:szCs w:val="24"/>
        </w:rPr>
        <w:t xml:space="preserve"> η ενίσχυση του προσωπικού</w:t>
      </w:r>
      <w:r>
        <w:rPr>
          <w:rFonts w:eastAsia="Times New Roman"/>
          <w:szCs w:val="24"/>
        </w:rPr>
        <w:t>,</w:t>
      </w:r>
      <w:r w:rsidRPr="00F05F7F">
        <w:rPr>
          <w:rFonts w:eastAsia="Times New Roman"/>
          <w:szCs w:val="24"/>
        </w:rPr>
        <w:t xml:space="preserve"> η συνεργασία με τους εργαζόμενους </w:t>
      </w:r>
      <w:r w:rsidRPr="00F05F7F">
        <w:rPr>
          <w:rFonts w:eastAsia="Times New Roman"/>
          <w:szCs w:val="24"/>
        </w:rPr>
        <w:t>εκεί</w:t>
      </w:r>
      <w:r>
        <w:rPr>
          <w:rFonts w:eastAsia="Times New Roman"/>
          <w:szCs w:val="24"/>
        </w:rPr>
        <w:t>,</w:t>
      </w:r>
      <w:r w:rsidRPr="00F05F7F">
        <w:rPr>
          <w:rFonts w:eastAsia="Times New Roman"/>
          <w:szCs w:val="24"/>
        </w:rPr>
        <w:t xml:space="preserve"> η ασφάλεια στους εργαζόμενους και </w:t>
      </w:r>
      <w:r>
        <w:rPr>
          <w:rFonts w:eastAsia="Times New Roman"/>
          <w:szCs w:val="24"/>
        </w:rPr>
        <w:t xml:space="preserve">η </w:t>
      </w:r>
      <w:r w:rsidRPr="00F05F7F">
        <w:rPr>
          <w:rFonts w:eastAsia="Times New Roman"/>
          <w:szCs w:val="24"/>
        </w:rPr>
        <w:t xml:space="preserve">ασφάλεια στους </w:t>
      </w:r>
      <w:r>
        <w:rPr>
          <w:rFonts w:eastAsia="Times New Roman"/>
          <w:szCs w:val="24"/>
        </w:rPr>
        <w:t xml:space="preserve">ίδιους τους κρατούμενους, </w:t>
      </w:r>
      <w:r w:rsidRPr="00F05F7F">
        <w:rPr>
          <w:rFonts w:eastAsia="Times New Roman"/>
          <w:szCs w:val="24"/>
        </w:rPr>
        <w:t xml:space="preserve">έγινε δουλειά </w:t>
      </w:r>
      <w:r>
        <w:rPr>
          <w:rFonts w:eastAsia="Times New Roman"/>
          <w:szCs w:val="24"/>
        </w:rPr>
        <w:t>αυτά τα</w:t>
      </w:r>
      <w:r w:rsidRPr="00F05F7F">
        <w:rPr>
          <w:rFonts w:eastAsia="Times New Roman"/>
          <w:szCs w:val="24"/>
        </w:rPr>
        <w:t xml:space="preserve"> τρία τελευταία χρόνια</w:t>
      </w:r>
      <w:r>
        <w:rPr>
          <w:rFonts w:eastAsia="Times New Roman"/>
          <w:szCs w:val="24"/>
        </w:rPr>
        <w:t>; Τ</w:t>
      </w:r>
      <w:r w:rsidRPr="00F05F7F">
        <w:rPr>
          <w:rFonts w:eastAsia="Times New Roman"/>
          <w:szCs w:val="24"/>
        </w:rPr>
        <w:t>ην αναγνωρίζουμε</w:t>
      </w:r>
      <w:r>
        <w:rPr>
          <w:rFonts w:eastAsia="Times New Roman"/>
          <w:szCs w:val="24"/>
        </w:rPr>
        <w:t>;</w:t>
      </w:r>
    </w:p>
    <w:p w14:paraId="69A55FE7" w14:textId="77777777" w:rsidR="00C9651F" w:rsidRDefault="002D2592">
      <w:pPr>
        <w:spacing w:line="600" w:lineRule="auto"/>
        <w:ind w:firstLine="720"/>
        <w:jc w:val="both"/>
        <w:rPr>
          <w:rFonts w:eastAsia="Times New Roman"/>
          <w:szCs w:val="24"/>
        </w:rPr>
      </w:pPr>
      <w:r>
        <w:rPr>
          <w:rFonts w:eastAsia="Times New Roman"/>
          <w:szCs w:val="24"/>
        </w:rPr>
        <w:t>Περιορίστηκε ο εγκλεισμός των ανηλίκων τα τρία</w:t>
      </w:r>
      <w:r w:rsidRPr="00F05F7F">
        <w:rPr>
          <w:rFonts w:eastAsia="Times New Roman"/>
          <w:szCs w:val="24"/>
        </w:rPr>
        <w:t xml:space="preserve"> αυτά χρόνια</w:t>
      </w:r>
      <w:r>
        <w:rPr>
          <w:rFonts w:eastAsia="Times New Roman"/>
          <w:szCs w:val="24"/>
        </w:rPr>
        <w:t>; Π</w:t>
      </w:r>
      <w:r w:rsidRPr="00F05F7F">
        <w:rPr>
          <w:rFonts w:eastAsia="Times New Roman"/>
          <w:szCs w:val="24"/>
        </w:rPr>
        <w:t>όσους ανήλικους κρατούμενους έχου</w:t>
      </w:r>
      <w:r>
        <w:rPr>
          <w:rFonts w:eastAsia="Times New Roman"/>
          <w:szCs w:val="24"/>
        </w:rPr>
        <w:t>με</w:t>
      </w:r>
      <w:r w:rsidRPr="00F05F7F">
        <w:rPr>
          <w:rFonts w:eastAsia="Times New Roman"/>
          <w:szCs w:val="24"/>
        </w:rPr>
        <w:t xml:space="preserve"> αυτή</w:t>
      </w:r>
      <w:r>
        <w:rPr>
          <w:rFonts w:eastAsia="Times New Roman"/>
          <w:szCs w:val="24"/>
        </w:rPr>
        <w:t>ν τη στι</w:t>
      </w:r>
      <w:r>
        <w:rPr>
          <w:rFonts w:eastAsia="Times New Roman"/>
          <w:szCs w:val="24"/>
        </w:rPr>
        <w:t>γμή; Δέκα.</w:t>
      </w:r>
    </w:p>
    <w:p w14:paraId="69A55FE8" w14:textId="77777777" w:rsidR="00C9651F" w:rsidRDefault="002D2592">
      <w:pPr>
        <w:spacing w:line="600" w:lineRule="auto"/>
        <w:ind w:firstLine="720"/>
        <w:jc w:val="both"/>
        <w:rPr>
          <w:rFonts w:eastAsia="Times New Roman"/>
          <w:szCs w:val="24"/>
        </w:rPr>
      </w:pPr>
      <w:r>
        <w:rPr>
          <w:rFonts w:eastAsia="Times New Roman"/>
          <w:szCs w:val="24"/>
        </w:rPr>
        <w:t>Υ</w:t>
      </w:r>
      <w:r w:rsidRPr="00F05F7F">
        <w:rPr>
          <w:rFonts w:eastAsia="Times New Roman"/>
          <w:szCs w:val="24"/>
        </w:rPr>
        <w:t xml:space="preserve">πάρχει ένα νέο κανονιστικό </w:t>
      </w:r>
      <w:r>
        <w:rPr>
          <w:rFonts w:eastAsia="Times New Roman"/>
          <w:szCs w:val="24"/>
        </w:rPr>
        <w:t>π</w:t>
      </w:r>
      <w:r w:rsidRPr="00F05F7F">
        <w:rPr>
          <w:rFonts w:eastAsia="Times New Roman"/>
          <w:szCs w:val="24"/>
        </w:rPr>
        <w:t>λαίσιο για την εφαρμογή του αναμορφωτικ</w:t>
      </w:r>
      <w:r>
        <w:rPr>
          <w:rFonts w:eastAsia="Times New Roman"/>
          <w:szCs w:val="24"/>
        </w:rPr>
        <w:t>ού</w:t>
      </w:r>
      <w:r w:rsidRPr="00F05F7F">
        <w:rPr>
          <w:rFonts w:eastAsia="Times New Roman"/>
          <w:szCs w:val="24"/>
        </w:rPr>
        <w:t xml:space="preserve"> μέτρο</w:t>
      </w:r>
      <w:r>
        <w:rPr>
          <w:rFonts w:eastAsia="Times New Roman"/>
          <w:szCs w:val="24"/>
        </w:rPr>
        <w:t>υ</w:t>
      </w:r>
      <w:r w:rsidRPr="00F05F7F">
        <w:rPr>
          <w:rFonts w:eastAsia="Times New Roman"/>
          <w:szCs w:val="24"/>
        </w:rPr>
        <w:t xml:space="preserve"> της κοινωφελούς εργασίας</w:t>
      </w:r>
      <w:r>
        <w:rPr>
          <w:rFonts w:eastAsia="Times New Roman"/>
          <w:szCs w:val="24"/>
        </w:rPr>
        <w:t>;</w:t>
      </w:r>
      <w:r w:rsidRPr="00F05F7F">
        <w:rPr>
          <w:rFonts w:eastAsia="Times New Roman"/>
          <w:szCs w:val="24"/>
        </w:rPr>
        <w:t xml:space="preserve"> </w:t>
      </w:r>
      <w:r>
        <w:rPr>
          <w:rFonts w:eastAsia="Times New Roman"/>
          <w:szCs w:val="24"/>
        </w:rPr>
        <w:t>Π</w:t>
      </w:r>
      <w:r w:rsidRPr="00F05F7F">
        <w:rPr>
          <w:rFonts w:eastAsia="Times New Roman"/>
          <w:szCs w:val="24"/>
        </w:rPr>
        <w:t>ερνάει και η διάταξη</w:t>
      </w:r>
      <w:r>
        <w:rPr>
          <w:rFonts w:eastAsia="Times New Roman"/>
          <w:szCs w:val="24"/>
        </w:rPr>
        <w:t xml:space="preserve"> την οποία σ</w:t>
      </w:r>
      <w:r w:rsidRPr="00F05F7F">
        <w:rPr>
          <w:rFonts w:eastAsia="Times New Roman"/>
          <w:szCs w:val="24"/>
        </w:rPr>
        <w:t>υζητήσαμε</w:t>
      </w:r>
      <w:r>
        <w:rPr>
          <w:rFonts w:eastAsia="Times New Roman"/>
          <w:szCs w:val="24"/>
        </w:rPr>
        <w:t>.</w:t>
      </w:r>
    </w:p>
    <w:p w14:paraId="69A55FE9" w14:textId="77777777" w:rsidR="00C9651F" w:rsidRDefault="002D2592">
      <w:pPr>
        <w:spacing w:line="600" w:lineRule="auto"/>
        <w:ind w:firstLine="720"/>
        <w:jc w:val="both"/>
        <w:rPr>
          <w:rFonts w:eastAsia="Times New Roman"/>
          <w:szCs w:val="24"/>
        </w:rPr>
      </w:pPr>
      <w:r>
        <w:rPr>
          <w:rFonts w:eastAsia="Times New Roman"/>
          <w:szCs w:val="24"/>
        </w:rPr>
        <w:lastRenderedPageBreak/>
        <w:t xml:space="preserve">Υπάρχει η </w:t>
      </w:r>
      <w:r w:rsidRPr="00F05F7F">
        <w:rPr>
          <w:rFonts w:eastAsia="Times New Roman"/>
          <w:szCs w:val="24"/>
        </w:rPr>
        <w:t xml:space="preserve">διοικητική αναδιοργάνωση </w:t>
      </w:r>
      <w:r>
        <w:rPr>
          <w:rFonts w:eastAsia="Times New Roman"/>
          <w:szCs w:val="24"/>
        </w:rPr>
        <w:t>του σ</w:t>
      </w:r>
      <w:r w:rsidRPr="00F05F7F">
        <w:rPr>
          <w:rFonts w:eastAsia="Times New Roman"/>
          <w:szCs w:val="24"/>
        </w:rPr>
        <w:t>υγκροτήματος Κορυδαλλού</w:t>
      </w:r>
      <w:r>
        <w:rPr>
          <w:rFonts w:eastAsia="Times New Roman"/>
          <w:szCs w:val="24"/>
        </w:rPr>
        <w:t>; Ι</w:t>
      </w:r>
      <w:r w:rsidRPr="00F05F7F">
        <w:rPr>
          <w:rFonts w:eastAsia="Times New Roman"/>
          <w:szCs w:val="24"/>
        </w:rPr>
        <w:t xml:space="preserve">δρύθηκε το </w:t>
      </w:r>
      <w:r>
        <w:rPr>
          <w:rFonts w:eastAsia="Times New Roman"/>
          <w:szCs w:val="24"/>
        </w:rPr>
        <w:t>κ</w:t>
      </w:r>
      <w:r w:rsidRPr="00F05F7F">
        <w:rPr>
          <w:rFonts w:eastAsia="Times New Roman"/>
          <w:szCs w:val="24"/>
        </w:rPr>
        <w:t xml:space="preserve">ατάστημα </w:t>
      </w:r>
      <w:r>
        <w:rPr>
          <w:rFonts w:eastAsia="Times New Roman"/>
          <w:szCs w:val="24"/>
        </w:rPr>
        <w:t>κ</w:t>
      </w:r>
      <w:r w:rsidRPr="00F05F7F">
        <w:rPr>
          <w:rFonts w:eastAsia="Times New Roman"/>
          <w:szCs w:val="24"/>
        </w:rPr>
        <w:t>ράτησης Δ</w:t>
      </w:r>
      <w:r w:rsidRPr="00F05F7F">
        <w:rPr>
          <w:rFonts w:eastAsia="Times New Roman"/>
          <w:szCs w:val="24"/>
        </w:rPr>
        <w:t>ράμας</w:t>
      </w:r>
      <w:r>
        <w:rPr>
          <w:rFonts w:eastAsia="Times New Roman"/>
          <w:szCs w:val="24"/>
        </w:rPr>
        <w:t>; Δημιουργήθηκε η</w:t>
      </w:r>
      <w:r w:rsidRPr="00F05F7F">
        <w:rPr>
          <w:rFonts w:eastAsia="Times New Roman"/>
          <w:szCs w:val="24"/>
        </w:rPr>
        <w:t xml:space="preserve"> πρώτη θεραπευτική κοινότητα ΚΕΘΕΑ</w:t>
      </w:r>
      <w:r>
        <w:rPr>
          <w:rFonts w:eastAsia="Times New Roman"/>
          <w:szCs w:val="24"/>
        </w:rPr>
        <w:t>-</w:t>
      </w:r>
      <w:r w:rsidRPr="00F05F7F">
        <w:rPr>
          <w:rFonts w:eastAsia="Times New Roman"/>
          <w:szCs w:val="24"/>
        </w:rPr>
        <w:t xml:space="preserve">Προμηθέας </w:t>
      </w:r>
      <w:r>
        <w:rPr>
          <w:rFonts w:eastAsia="Times New Roman"/>
          <w:szCs w:val="24"/>
        </w:rPr>
        <w:t>σε αυτόνομη πτέρυγα</w:t>
      </w:r>
      <w:r w:rsidRPr="00F05F7F">
        <w:rPr>
          <w:rFonts w:eastAsia="Times New Roman"/>
          <w:szCs w:val="24"/>
        </w:rPr>
        <w:t xml:space="preserve"> στη </w:t>
      </w:r>
      <w:r>
        <w:rPr>
          <w:rFonts w:eastAsia="Times New Roman"/>
          <w:szCs w:val="24"/>
        </w:rPr>
        <w:t>φ</w:t>
      </w:r>
      <w:r w:rsidRPr="00F05F7F">
        <w:rPr>
          <w:rFonts w:eastAsia="Times New Roman"/>
          <w:szCs w:val="24"/>
        </w:rPr>
        <w:t>υλακή Θεσσαλονίκης</w:t>
      </w:r>
      <w:r>
        <w:rPr>
          <w:rFonts w:eastAsia="Times New Roman"/>
          <w:szCs w:val="24"/>
        </w:rPr>
        <w:t>; Δημιουργήθηκε το πρώτο αγροτικό τμήμα κράτησης γυναικών; Άνοιξαν δύο κλειστές πτέρυγες στις φ</w:t>
      </w:r>
      <w:r w:rsidRPr="00F05F7F">
        <w:rPr>
          <w:rFonts w:eastAsia="Times New Roman"/>
          <w:szCs w:val="24"/>
        </w:rPr>
        <w:t xml:space="preserve">υλακές Χανίων και Νιγρίτας Σερρών </w:t>
      </w:r>
      <w:r>
        <w:rPr>
          <w:rFonts w:eastAsia="Times New Roman"/>
          <w:szCs w:val="24"/>
        </w:rPr>
        <w:t>που</w:t>
      </w:r>
      <w:r w:rsidRPr="00F05F7F">
        <w:rPr>
          <w:rFonts w:eastAsia="Times New Roman"/>
          <w:szCs w:val="24"/>
        </w:rPr>
        <w:t xml:space="preserve"> </w:t>
      </w:r>
      <w:r>
        <w:rPr>
          <w:rFonts w:eastAsia="Times New Roman"/>
          <w:szCs w:val="24"/>
        </w:rPr>
        <w:t xml:space="preserve">δημιούργησαν </w:t>
      </w:r>
      <w:r>
        <w:rPr>
          <w:rFonts w:eastAsia="Times New Roman"/>
          <w:szCs w:val="24"/>
        </w:rPr>
        <w:t xml:space="preserve">και διακόσιες σαράντα θέσεις </w:t>
      </w:r>
      <w:r w:rsidRPr="00F05F7F">
        <w:rPr>
          <w:rFonts w:eastAsia="Times New Roman"/>
          <w:szCs w:val="24"/>
        </w:rPr>
        <w:t>κράτησ</w:t>
      </w:r>
      <w:r>
        <w:rPr>
          <w:rFonts w:eastAsia="Times New Roman"/>
          <w:szCs w:val="24"/>
        </w:rPr>
        <w:t>η</w:t>
      </w:r>
      <w:r w:rsidRPr="00F05F7F">
        <w:rPr>
          <w:rFonts w:eastAsia="Times New Roman"/>
          <w:szCs w:val="24"/>
        </w:rPr>
        <w:t>ς</w:t>
      </w:r>
      <w:r>
        <w:rPr>
          <w:rFonts w:eastAsia="Times New Roman"/>
          <w:szCs w:val="24"/>
        </w:rPr>
        <w:t>; Τ</w:t>
      </w:r>
      <w:r w:rsidRPr="00F05F7F">
        <w:rPr>
          <w:rFonts w:eastAsia="Times New Roman"/>
          <w:szCs w:val="24"/>
        </w:rPr>
        <w:t xml:space="preserve">ο προεδρικό διάταγμα </w:t>
      </w:r>
      <w:r>
        <w:rPr>
          <w:rFonts w:eastAsia="Times New Roman"/>
          <w:szCs w:val="24"/>
        </w:rPr>
        <w:t>100/</w:t>
      </w:r>
      <w:r w:rsidRPr="00F05F7F">
        <w:rPr>
          <w:rFonts w:eastAsia="Times New Roman"/>
          <w:szCs w:val="24"/>
        </w:rPr>
        <w:t xml:space="preserve">2018 για την ένταξη στο </w:t>
      </w:r>
      <w:r>
        <w:rPr>
          <w:rFonts w:eastAsia="Times New Roman"/>
          <w:szCs w:val="24"/>
        </w:rPr>
        <w:t>ΕΣΥ; Μην σ</w:t>
      </w:r>
      <w:r w:rsidRPr="00F05F7F">
        <w:rPr>
          <w:rFonts w:eastAsia="Times New Roman"/>
          <w:szCs w:val="24"/>
        </w:rPr>
        <w:t>υνεχίσω αυτό</w:t>
      </w:r>
      <w:r>
        <w:rPr>
          <w:rFonts w:eastAsia="Times New Roman"/>
          <w:szCs w:val="24"/>
        </w:rPr>
        <w:t>ν</w:t>
      </w:r>
      <w:r w:rsidRPr="00F05F7F">
        <w:rPr>
          <w:rFonts w:eastAsia="Times New Roman"/>
          <w:szCs w:val="24"/>
        </w:rPr>
        <w:t xml:space="preserve"> τον κατάλογο</w:t>
      </w:r>
      <w:r>
        <w:rPr>
          <w:rFonts w:eastAsia="Times New Roman"/>
          <w:szCs w:val="24"/>
        </w:rPr>
        <w:t>.</w:t>
      </w:r>
    </w:p>
    <w:p w14:paraId="69A55FEA" w14:textId="77777777" w:rsidR="00C9651F" w:rsidRDefault="002D2592">
      <w:pPr>
        <w:spacing w:line="600" w:lineRule="auto"/>
        <w:ind w:firstLine="720"/>
        <w:jc w:val="both"/>
        <w:rPr>
          <w:rFonts w:eastAsia="Times New Roman"/>
          <w:szCs w:val="24"/>
        </w:rPr>
      </w:pPr>
      <w:r>
        <w:rPr>
          <w:rFonts w:eastAsia="Times New Roman"/>
          <w:szCs w:val="24"/>
        </w:rPr>
        <w:t>Υπεγράφη χθες ο ε</w:t>
      </w:r>
      <w:r w:rsidRPr="00F05F7F">
        <w:rPr>
          <w:rFonts w:eastAsia="Times New Roman"/>
          <w:szCs w:val="24"/>
        </w:rPr>
        <w:t xml:space="preserve">σωτερικός </w:t>
      </w:r>
      <w:r>
        <w:rPr>
          <w:rFonts w:eastAsia="Times New Roman"/>
          <w:szCs w:val="24"/>
        </w:rPr>
        <w:t>κ</w:t>
      </w:r>
      <w:r w:rsidRPr="00F05F7F">
        <w:rPr>
          <w:rFonts w:eastAsia="Times New Roman"/>
          <w:szCs w:val="24"/>
        </w:rPr>
        <w:t xml:space="preserve">ανονισμός </w:t>
      </w:r>
      <w:r>
        <w:rPr>
          <w:rFonts w:eastAsia="Times New Roman"/>
          <w:szCs w:val="24"/>
        </w:rPr>
        <w:t>α</w:t>
      </w:r>
      <w:r w:rsidRPr="00F05F7F">
        <w:rPr>
          <w:rFonts w:eastAsia="Times New Roman"/>
          <w:szCs w:val="24"/>
        </w:rPr>
        <w:t xml:space="preserve">γροτικών </w:t>
      </w:r>
      <w:r>
        <w:rPr>
          <w:rFonts w:eastAsia="Times New Roman"/>
          <w:szCs w:val="24"/>
        </w:rPr>
        <w:t>φ</w:t>
      </w:r>
      <w:r w:rsidRPr="00F05F7F">
        <w:rPr>
          <w:rFonts w:eastAsia="Times New Roman"/>
          <w:szCs w:val="24"/>
        </w:rPr>
        <w:t>υλακών</w:t>
      </w:r>
      <w:r>
        <w:rPr>
          <w:rFonts w:eastAsia="Times New Roman"/>
          <w:szCs w:val="24"/>
        </w:rPr>
        <w:t>. Έ</w:t>
      </w:r>
      <w:r w:rsidRPr="00F05F7F">
        <w:rPr>
          <w:rFonts w:eastAsia="Times New Roman"/>
          <w:szCs w:val="24"/>
        </w:rPr>
        <w:t xml:space="preserve">χει εγκριθεί η πρόσληψη </w:t>
      </w:r>
      <w:r>
        <w:rPr>
          <w:rFonts w:eastAsia="Times New Roman"/>
          <w:szCs w:val="24"/>
        </w:rPr>
        <w:t xml:space="preserve">εξακοσίων τριάντα εννέα νέων υπαλλήλων για τις </w:t>
      </w:r>
      <w:r>
        <w:rPr>
          <w:rFonts w:eastAsia="Times New Roman"/>
          <w:szCs w:val="24"/>
        </w:rPr>
        <w:t>φυλακές -διακόσιοι πενήντα οκτώ στη</w:t>
      </w:r>
      <w:r w:rsidRPr="00F05F7F">
        <w:rPr>
          <w:rFonts w:eastAsia="Times New Roman"/>
          <w:szCs w:val="24"/>
        </w:rPr>
        <w:t xml:space="preserve"> Δράμα και </w:t>
      </w:r>
      <w:r>
        <w:rPr>
          <w:rFonts w:eastAsia="Times New Roman"/>
          <w:szCs w:val="24"/>
        </w:rPr>
        <w:t>τριακόσιοι ογδόντα ένας</w:t>
      </w:r>
      <w:r w:rsidRPr="00F05F7F">
        <w:rPr>
          <w:rFonts w:eastAsia="Times New Roman"/>
          <w:szCs w:val="24"/>
        </w:rPr>
        <w:t xml:space="preserve"> στις υπόλοιπες φυλακές</w:t>
      </w:r>
      <w:r>
        <w:rPr>
          <w:rFonts w:eastAsia="Times New Roman"/>
          <w:szCs w:val="24"/>
        </w:rPr>
        <w:t>-</w:t>
      </w:r>
      <w:r w:rsidRPr="00F05F7F">
        <w:rPr>
          <w:rFonts w:eastAsia="Times New Roman"/>
          <w:szCs w:val="24"/>
        </w:rPr>
        <w:t xml:space="preserve"> και </w:t>
      </w:r>
      <w:r>
        <w:rPr>
          <w:rFonts w:eastAsia="Times New Roman"/>
          <w:szCs w:val="24"/>
        </w:rPr>
        <w:t>α</w:t>
      </w:r>
      <w:r w:rsidRPr="00F05F7F">
        <w:rPr>
          <w:rFonts w:eastAsia="Times New Roman"/>
          <w:szCs w:val="24"/>
        </w:rPr>
        <w:t xml:space="preserve">ναμένουμε και την ολοκλήρωση </w:t>
      </w:r>
      <w:r>
        <w:rPr>
          <w:rFonts w:eastAsia="Times New Roman"/>
          <w:szCs w:val="24"/>
        </w:rPr>
        <w:t xml:space="preserve">της </w:t>
      </w:r>
      <w:r w:rsidRPr="00F05F7F">
        <w:rPr>
          <w:rFonts w:eastAsia="Times New Roman"/>
          <w:szCs w:val="24"/>
        </w:rPr>
        <w:t>διαγ</w:t>
      </w:r>
      <w:r>
        <w:rPr>
          <w:rFonts w:eastAsia="Times New Roman"/>
          <w:szCs w:val="24"/>
        </w:rPr>
        <w:t>ωνιστικής διαδικασίας στον ΑΣΕΠ, την 6Κ,</w:t>
      </w:r>
      <w:r w:rsidRPr="00F05F7F">
        <w:rPr>
          <w:rFonts w:eastAsia="Times New Roman"/>
          <w:szCs w:val="24"/>
        </w:rPr>
        <w:t xml:space="preserve"> η οποία αφορά σε προσλήψεις </w:t>
      </w:r>
      <w:r>
        <w:rPr>
          <w:rFonts w:eastAsia="Times New Roman"/>
          <w:szCs w:val="24"/>
        </w:rPr>
        <w:t xml:space="preserve">πεντακοσίων ογδόντα οκτώ </w:t>
      </w:r>
      <w:r w:rsidRPr="00F05F7F">
        <w:rPr>
          <w:rFonts w:eastAsia="Times New Roman"/>
          <w:szCs w:val="24"/>
        </w:rPr>
        <w:t>σωφρονιστικών υπαλλήλων</w:t>
      </w:r>
      <w:r>
        <w:rPr>
          <w:rFonts w:eastAsia="Times New Roman"/>
          <w:szCs w:val="24"/>
        </w:rPr>
        <w:t>.</w:t>
      </w:r>
    </w:p>
    <w:p w14:paraId="69A55FEB" w14:textId="77777777" w:rsidR="00C9651F" w:rsidRDefault="002D2592">
      <w:pPr>
        <w:spacing w:line="600" w:lineRule="auto"/>
        <w:ind w:firstLine="720"/>
        <w:jc w:val="both"/>
        <w:rPr>
          <w:rFonts w:eastAsia="Times New Roman"/>
          <w:szCs w:val="24"/>
        </w:rPr>
      </w:pPr>
      <w:r>
        <w:rPr>
          <w:rFonts w:eastAsia="Times New Roman"/>
          <w:szCs w:val="24"/>
        </w:rPr>
        <w:t>Τ</w:t>
      </w:r>
      <w:r>
        <w:rPr>
          <w:rFonts w:eastAsia="Times New Roman"/>
          <w:szCs w:val="24"/>
        </w:rPr>
        <w:t xml:space="preserve">ι </w:t>
      </w:r>
      <w:r w:rsidRPr="00F05F7F">
        <w:rPr>
          <w:rFonts w:eastAsia="Times New Roman"/>
          <w:szCs w:val="24"/>
        </w:rPr>
        <w:t>ακούσαμε σήμερα</w:t>
      </w:r>
      <w:r>
        <w:rPr>
          <w:rFonts w:eastAsia="Times New Roman"/>
          <w:szCs w:val="24"/>
        </w:rPr>
        <w:t>; Ξ</w:t>
      </w:r>
      <w:r w:rsidRPr="00F05F7F">
        <w:rPr>
          <w:rFonts w:eastAsia="Times New Roman"/>
          <w:szCs w:val="24"/>
        </w:rPr>
        <w:t>έρετε</w:t>
      </w:r>
      <w:r>
        <w:rPr>
          <w:rFonts w:eastAsia="Times New Roman"/>
          <w:szCs w:val="24"/>
        </w:rPr>
        <w:t>,</w:t>
      </w:r>
      <w:r w:rsidRPr="00F05F7F">
        <w:rPr>
          <w:rFonts w:eastAsia="Times New Roman"/>
          <w:szCs w:val="24"/>
        </w:rPr>
        <w:t xml:space="preserve"> το πλαίσιο της πολιτικής αντιπαράθεσης</w:t>
      </w:r>
      <w:r>
        <w:rPr>
          <w:rFonts w:eastAsia="Times New Roman"/>
          <w:szCs w:val="24"/>
        </w:rPr>
        <w:t xml:space="preserve"> είναι αυτό για το</w:t>
      </w:r>
      <w:r w:rsidRPr="00F05F7F">
        <w:rPr>
          <w:rFonts w:eastAsia="Times New Roman"/>
          <w:szCs w:val="24"/>
        </w:rPr>
        <w:t xml:space="preserve"> οποίο νομίζω ότι τελικά κρίνονται </w:t>
      </w:r>
      <w:r w:rsidRPr="00F05F7F">
        <w:rPr>
          <w:rFonts w:eastAsia="Times New Roman"/>
          <w:szCs w:val="24"/>
        </w:rPr>
        <w:lastRenderedPageBreak/>
        <w:t>όλοι</w:t>
      </w:r>
      <w:r>
        <w:rPr>
          <w:rFonts w:eastAsia="Times New Roman"/>
          <w:szCs w:val="24"/>
        </w:rPr>
        <w:t>,</w:t>
      </w:r>
      <w:r w:rsidRPr="00F05F7F">
        <w:rPr>
          <w:rFonts w:eastAsia="Times New Roman"/>
          <w:szCs w:val="24"/>
        </w:rPr>
        <w:t xml:space="preserve"> κρινόμαστε όλοι</w:t>
      </w:r>
      <w:r>
        <w:rPr>
          <w:rFonts w:eastAsia="Times New Roman"/>
          <w:szCs w:val="24"/>
        </w:rPr>
        <w:t>. Αν θέλουμε να μιλάμε, λ</w:t>
      </w:r>
      <w:r w:rsidRPr="00F05F7F">
        <w:rPr>
          <w:rFonts w:eastAsia="Times New Roman"/>
          <w:szCs w:val="24"/>
        </w:rPr>
        <w:t>οιπόν</w:t>
      </w:r>
      <w:r>
        <w:rPr>
          <w:rFonts w:eastAsia="Times New Roman"/>
          <w:szCs w:val="24"/>
        </w:rPr>
        <w:t>,</w:t>
      </w:r>
      <w:r w:rsidRPr="00F05F7F">
        <w:rPr>
          <w:rFonts w:eastAsia="Times New Roman"/>
          <w:szCs w:val="24"/>
        </w:rPr>
        <w:t xml:space="preserve"> για μ</w:t>
      </w:r>
      <w:r>
        <w:rPr>
          <w:rFonts w:eastAsia="Times New Roman"/>
          <w:szCs w:val="24"/>
        </w:rPr>
        <w:t>ι</w:t>
      </w:r>
      <w:r w:rsidRPr="00F05F7F">
        <w:rPr>
          <w:rFonts w:eastAsia="Times New Roman"/>
          <w:szCs w:val="24"/>
        </w:rPr>
        <w:t xml:space="preserve">α σωφρονιστική </w:t>
      </w:r>
      <w:r>
        <w:rPr>
          <w:rFonts w:eastAsia="Times New Roman"/>
          <w:szCs w:val="24"/>
        </w:rPr>
        <w:t xml:space="preserve">πολιτική η </w:t>
      </w:r>
      <w:r w:rsidRPr="00F05F7F">
        <w:rPr>
          <w:rFonts w:eastAsia="Times New Roman"/>
          <w:szCs w:val="24"/>
        </w:rPr>
        <w:t xml:space="preserve">οποία </w:t>
      </w:r>
      <w:r>
        <w:rPr>
          <w:rFonts w:eastAsia="Times New Roman"/>
          <w:szCs w:val="24"/>
        </w:rPr>
        <w:t>κατατείνει</w:t>
      </w:r>
      <w:r w:rsidRPr="00F05F7F">
        <w:rPr>
          <w:rFonts w:eastAsia="Times New Roman"/>
          <w:szCs w:val="24"/>
        </w:rPr>
        <w:t xml:space="preserve"> μόνο στη χορήγηση των αδειών ή σε πρ</w:t>
      </w:r>
      <w:r w:rsidRPr="00F05F7F">
        <w:rPr>
          <w:rFonts w:eastAsia="Times New Roman"/>
          <w:szCs w:val="24"/>
        </w:rPr>
        <w:t>ακτικά προβλήματα</w:t>
      </w:r>
      <w:r>
        <w:rPr>
          <w:rFonts w:eastAsia="Times New Roman"/>
          <w:szCs w:val="24"/>
        </w:rPr>
        <w:t>,</w:t>
      </w:r>
      <w:r w:rsidRPr="00F05F7F">
        <w:rPr>
          <w:rFonts w:eastAsia="Times New Roman"/>
          <w:szCs w:val="24"/>
        </w:rPr>
        <w:t xml:space="preserve"> </w:t>
      </w:r>
      <w:r>
        <w:rPr>
          <w:rFonts w:eastAsia="Times New Roman"/>
          <w:szCs w:val="24"/>
        </w:rPr>
        <w:t xml:space="preserve">που </w:t>
      </w:r>
      <w:r w:rsidRPr="00F05F7F">
        <w:rPr>
          <w:rFonts w:eastAsia="Times New Roman"/>
          <w:szCs w:val="24"/>
        </w:rPr>
        <w:t>αφορούν στις αγροτικές φυλακές</w:t>
      </w:r>
      <w:r>
        <w:rPr>
          <w:rFonts w:eastAsia="Times New Roman"/>
          <w:szCs w:val="24"/>
        </w:rPr>
        <w:t>,</w:t>
      </w:r>
      <w:r w:rsidRPr="00F05F7F">
        <w:rPr>
          <w:rFonts w:eastAsia="Times New Roman"/>
          <w:szCs w:val="24"/>
        </w:rPr>
        <w:t xml:space="preserve"> νομίζω ότι μένουμε πίσω στη συζήτηση</w:t>
      </w:r>
      <w:r>
        <w:rPr>
          <w:rFonts w:eastAsia="Times New Roman"/>
          <w:szCs w:val="24"/>
        </w:rPr>
        <w:t>. Ν</w:t>
      </w:r>
      <w:r w:rsidRPr="00F05F7F">
        <w:rPr>
          <w:rFonts w:eastAsia="Times New Roman"/>
          <w:szCs w:val="24"/>
        </w:rPr>
        <w:t xml:space="preserve">ομίζω ότι είναι </w:t>
      </w:r>
      <w:r>
        <w:rPr>
          <w:rFonts w:eastAsia="Times New Roman"/>
          <w:szCs w:val="24"/>
        </w:rPr>
        <w:t>ελλιπής η</w:t>
      </w:r>
      <w:r w:rsidRPr="00F05F7F">
        <w:rPr>
          <w:rFonts w:eastAsia="Times New Roman"/>
          <w:szCs w:val="24"/>
        </w:rPr>
        <w:t xml:space="preserve"> ενημέρωσή μας και κυρίως είναι ελλιπής η ενημέρωση σε κάτι που είναι τόσο σημαντικό </w:t>
      </w:r>
      <w:r>
        <w:rPr>
          <w:rFonts w:eastAsia="Times New Roman"/>
          <w:szCs w:val="24"/>
        </w:rPr>
        <w:t>ό</w:t>
      </w:r>
      <w:r w:rsidRPr="00F05F7F">
        <w:rPr>
          <w:rFonts w:eastAsia="Times New Roman"/>
          <w:szCs w:val="24"/>
        </w:rPr>
        <w:t>σο η σωφρονιστική πολιτική και η κατάσταση που επικ</w:t>
      </w:r>
      <w:r w:rsidRPr="00F05F7F">
        <w:rPr>
          <w:rFonts w:eastAsia="Times New Roman"/>
          <w:szCs w:val="24"/>
        </w:rPr>
        <w:t>ρατεί στις φυλακές</w:t>
      </w:r>
      <w:r>
        <w:rPr>
          <w:rFonts w:eastAsia="Times New Roman"/>
          <w:szCs w:val="24"/>
        </w:rPr>
        <w:t>. Α</w:t>
      </w:r>
      <w:r w:rsidRPr="00F05F7F">
        <w:rPr>
          <w:rFonts w:eastAsia="Times New Roman"/>
          <w:szCs w:val="24"/>
        </w:rPr>
        <w:t xml:space="preserve">ν κάποιοι πιστεύουν ότι οι </w:t>
      </w:r>
      <w:r>
        <w:rPr>
          <w:rFonts w:eastAsia="Times New Roman"/>
          <w:szCs w:val="24"/>
        </w:rPr>
        <w:t>φυλακές</w:t>
      </w:r>
      <w:r w:rsidRPr="00F05F7F">
        <w:rPr>
          <w:rFonts w:eastAsia="Times New Roman"/>
          <w:szCs w:val="24"/>
        </w:rPr>
        <w:t xml:space="preserve"> </w:t>
      </w:r>
      <w:r>
        <w:rPr>
          <w:rFonts w:eastAsia="Times New Roman"/>
          <w:szCs w:val="24"/>
        </w:rPr>
        <w:t>Γ΄</w:t>
      </w:r>
      <w:r w:rsidRPr="00F05F7F">
        <w:rPr>
          <w:rFonts w:eastAsia="Times New Roman"/>
          <w:szCs w:val="24"/>
        </w:rPr>
        <w:t xml:space="preserve"> τύπου</w:t>
      </w:r>
      <w:r>
        <w:rPr>
          <w:rFonts w:eastAsia="Times New Roman"/>
          <w:szCs w:val="24"/>
        </w:rPr>
        <w:t xml:space="preserve"> </w:t>
      </w:r>
      <w:r w:rsidRPr="00F05F7F">
        <w:rPr>
          <w:rFonts w:eastAsia="Times New Roman"/>
          <w:szCs w:val="24"/>
        </w:rPr>
        <w:t>ήταν πράγματι μ</w:t>
      </w:r>
      <w:r>
        <w:rPr>
          <w:rFonts w:eastAsia="Times New Roman"/>
          <w:szCs w:val="24"/>
        </w:rPr>
        <w:t>ι</w:t>
      </w:r>
      <w:r w:rsidRPr="00F05F7F">
        <w:rPr>
          <w:rFonts w:eastAsia="Times New Roman"/>
          <w:szCs w:val="24"/>
        </w:rPr>
        <w:t>α λύση</w:t>
      </w:r>
      <w:r>
        <w:rPr>
          <w:rFonts w:eastAsia="Times New Roman"/>
          <w:szCs w:val="24"/>
        </w:rPr>
        <w:t>,</w:t>
      </w:r>
      <w:r w:rsidRPr="00F05F7F">
        <w:rPr>
          <w:rFonts w:eastAsia="Times New Roman"/>
          <w:szCs w:val="24"/>
        </w:rPr>
        <w:t xml:space="preserve"> η πραγματικότητα απέδειξε ακριβώς το αντίθετο</w:t>
      </w:r>
      <w:r>
        <w:rPr>
          <w:rFonts w:eastAsia="Times New Roman"/>
          <w:szCs w:val="24"/>
        </w:rPr>
        <w:t xml:space="preserve">. </w:t>
      </w:r>
    </w:p>
    <w:p w14:paraId="69A55FEC"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Πέραν της δημιουργίας μιας</w:t>
      </w:r>
      <w:r w:rsidRPr="00E9135F">
        <w:rPr>
          <w:rFonts w:eastAsia="Times New Roman" w:cs="Times New Roman"/>
          <w:szCs w:val="24"/>
        </w:rPr>
        <w:t xml:space="preserve"> ατομικής βόμβας κρατουμένων </w:t>
      </w:r>
      <w:r>
        <w:rPr>
          <w:rFonts w:eastAsia="Times New Roman" w:cs="Times New Roman"/>
          <w:szCs w:val="24"/>
        </w:rPr>
        <w:t>-</w:t>
      </w:r>
      <w:r w:rsidRPr="00E9135F">
        <w:rPr>
          <w:rFonts w:eastAsia="Times New Roman" w:cs="Times New Roman"/>
          <w:szCs w:val="24"/>
        </w:rPr>
        <w:t xml:space="preserve">αφού </w:t>
      </w:r>
      <w:r>
        <w:rPr>
          <w:rFonts w:eastAsia="Times New Roman" w:cs="Times New Roman"/>
          <w:szCs w:val="24"/>
        </w:rPr>
        <w:t xml:space="preserve">συγκέντρωνε </w:t>
      </w:r>
      <w:r w:rsidRPr="00E9135F">
        <w:rPr>
          <w:rFonts w:eastAsia="Times New Roman" w:cs="Times New Roman"/>
          <w:szCs w:val="24"/>
        </w:rPr>
        <w:t>κατηγορούμενους και κατάδικους για πολύ σκληρά</w:t>
      </w:r>
      <w:r w:rsidRPr="00E9135F">
        <w:rPr>
          <w:rFonts w:eastAsia="Times New Roman" w:cs="Times New Roman"/>
          <w:szCs w:val="24"/>
        </w:rPr>
        <w:t xml:space="preserve"> αδικήματα στην ίδια φυλακή</w:t>
      </w:r>
      <w:r>
        <w:rPr>
          <w:rFonts w:eastAsia="Times New Roman" w:cs="Times New Roman"/>
          <w:szCs w:val="24"/>
        </w:rPr>
        <w:t>-,</w:t>
      </w:r>
      <w:r w:rsidRPr="00E9135F">
        <w:rPr>
          <w:rFonts w:eastAsia="Times New Roman" w:cs="Times New Roman"/>
          <w:szCs w:val="24"/>
        </w:rPr>
        <w:t xml:space="preserve"> εξυπηρέτησ</w:t>
      </w:r>
      <w:r>
        <w:rPr>
          <w:rFonts w:eastAsia="Times New Roman" w:cs="Times New Roman"/>
          <w:szCs w:val="24"/>
        </w:rPr>
        <w:t>ε</w:t>
      </w:r>
      <w:r w:rsidRPr="00E9135F">
        <w:rPr>
          <w:rFonts w:eastAsia="Times New Roman" w:cs="Times New Roman"/>
          <w:szCs w:val="24"/>
        </w:rPr>
        <w:t xml:space="preserve"> σε κάτι </w:t>
      </w:r>
      <w:r>
        <w:rPr>
          <w:rFonts w:eastAsia="Times New Roman" w:cs="Times New Roman"/>
          <w:szCs w:val="24"/>
        </w:rPr>
        <w:t>άλλο, πέ</w:t>
      </w:r>
      <w:r w:rsidRPr="00E9135F">
        <w:rPr>
          <w:rFonts w:eastAsia="Times New Roman" w:cs="Times New Roman"/>
          <w:szCs w:val="24"/>
        </w:rPr>
        <w:t>ρα από οποιαδήποτε</w:t>
      </w:r>
      <w:r>
        <w:rPr>
          <w:rFonts w:eastAsia="Times New Roman" w:cs="Times New Roman"/>
          <w:szCs w:val="24"/>
        </w:rPr>
        <w:t>,</w:t>
      </w:r>
      <w:r w:rsidRPr="00E9135F">
        <w:rPr>
          <w:rFonts w:eastAsia="Times New Roman" w:cs="Times New Roman"/>
          <w:szCs w:val="24"/>
        </w:rPr>
        <w:t xml:space="preserve"> ας πούμε</w:t>
      </w:r>
      <w:r>
        <w:rPr>
          <w:rFonts w:eastAsia="Times New Roman" w:cs="Times New Roman"/>
          <w:szCs w:val="24"/>
        </w:rPr>
        <w:t>,</w:t>
      </w:r>
      <w:r w:rsidRPr="00E9135F">
        <w:rPr>
          <w:rFonts w:eastAsia="Times New Roman" w:cs="Times New Roman"/>
          <w:szCs w:val="24"/>
        </w:rPr>
        <w:t xml:space="preserve"> δογματική θεώρηση των πραγμάτων</w:t>
      </w:r>
      <w:r>
        <w:rPr>
          <w:rFonts w:eastAsia="Times New Roman" w:cs="Times New Roman"/>
          <w:szCs w:val="24"/>
        </w:rPr>
        <w:t xml:space="preserve"> ή </w:t>
      </w:r>
      <w:r w:rsidRPr="00E9135F">
        <w:rPr>
          <w:rFonts w:eastAsia="Times New Roman" w:cs="Times New Roman"/>
          <w:szCs w:val="24"/>
        </w:rPr>
        <w:t>πολιτική άποψη σε σχέση με τη σωφρονιστική πολιτική της χώρας</w:t>
      </w:r>
      <w:r>
        <w:rPr>
          <w:rFonts w:eastAsia="Times New Roman" w:cs="Times New Roman"/>
          <w:szCs w:val="24"/>
        </w:rPr>
        <w:t>; Θυμόμαστε πότε εκτε</w:t>
      </w:r>
      <w:r w:rsidRPr="00E9135F">
        <w:rPr>
          <w:rFonts w:eastAsia="Times New Roman" w:cs="Times New Roman"/>
          <w:szCs w:val="24"/>
        </w:rPr>
        <w:t>λέστηκε συγκεκριμένος κρατούμενος από σωφρονιστικό υ</w:t>
      </w:r>
      <w:r w:rsidRPr="00E9135F">
        <w:rPr>
          <w:rFonts w:eastAsia="Times New Roman" w:cs="Times New Roman"/>
          <w:szCs w:val="24"/>
        </w:rPr>
        <w:t>πάλληλο και τα γεγονότα αντεκδίκησης</w:t>
      </w:r>
      <w:r>
        <w:rPr>
          <w:rFonts w:eastAsia="Times New Roman" w:cs="Times New Roman"/>
          <w:szCs w:val="24"/>
        </w:rPr>
        <w:t>;</w:t>
      </w:r>
      <w:r w:rsidRPr="00E9135F">
        <w:rPr>
          <w:rFonts w:eastAsia="Times New Roman" w:cs="Times New Roman"/>
          <w:szCs w:val="24"/>
        </w:rPr>
        <w:t xml:space="preserve"> Πότε έγιναν </w:t>
      </w:r>
      <w:r>
        <w:rPr>
          <w:rFonts w:eastAsia="Times New Roman" w:cs="Times New Roman"/>
          <w:szCs w:val="24"/>
        </w:rPr>
        <w:t>αυτά; Π</w:t>
      </w:r>
      <w:r w:rsidRPr="00E9135F">
        <w:rPr>
          <w:rFonts w:eastAsia="Times New Roman" w:cs="Times New Roman"/>
          <w:szCs w:val="24"/>
        </w:rPr>
        <w:t>ότε συνέβησαν</w:t>
      </w:r>
      <w:r>
        <w:rPr>
          <w:rFonts w:eastAsia="Times New Roman" w:cs="Times New Roman"/>
          <w:szCs w:val="24"/>
        </w:rPr>
        <w:t>; Τ</w:t>
      </w:r>
      <w:r w:rsidRPr="00E9135F">
        <w:rPr>
          <w:rFonts w:eastAsia="Times New Roman" w:cs="Times New Roman"/>
          <w:szCs w:val="24"/>
        </w:rPr>
        <w:t>ην περίοδο των φυλακών Γ</w:t>
      </w:r>
      <w:r>
        <w:rPr>
          <w:rFonts w:eastAsia="Times New Roman" w:cs="Times New Roman"/>
          <w:szCs w:val="24"/>
        </w:rPr>
        <w:t>΄</w:t>
      </w:r>
      <w:r w:rsidRPr="00E9135F">
        <w:rPr>
          <w:rFonts w:eastAsia="Times New Roman" w:cs="Times New Roman"/>
          <w:szCs w:val="24"/>
        </w:rPr>
        <w:t xml:space="preserve"> </w:t>
      </w:r>
      <w:r>
        <w:rPr>
          <w:rFonts w:eastAsia="Times New Roman" w:cs="Times New Roman"/>
          <w:szCs w:val="24"/>
        </w:rPr>
        <w:t>τ</w:t>
      </w:r>
      <w:r w:rsidRPr="00E9135F">
        <w:rPr>
          <w:rFonts w:eastAsia="Times New Roman" w:cs="Times New Roman"/>
          <w:szCs w:val="24"/>
        </w:rPr>
        <w:t>ύπου</w:t>
      </w:r>
      <w:r>
        <w:rPr>
          <w:rFonts w:eastAsia="Times New Roman" w:cs="Times New Roman"/>
          <w:szCs w:val="24"/>
        </w:rPr>
        <w:t>. Ξεχάσατε τ</w:t>
      </w:r>
      <w:r w:rsidRPr="00E9135F">
        <w:rPr>
          <w:rFonts w:eastAsia="Times New Roman" w:cs="Times New Roman"/>
          <w:szCs w:val="24"/>
        </w:rPr>
        <w:t>α ελικόπτερα που προσγειώ</w:t>
      </w:r>
      <w:r w:rsidRPr="00E9135F">
        <w:rPr>
          <w:rFonts w:eastAsia="Times New Roman" w:cs="Times New Roman"/>
          <w:szCs w:val="24"/>
        </w:rPr>
        <w:lastRenderedPageBreak/>
        <w:t>θηκαν στον Κορυδαλλό</w:t>
      </w:r>
      <w:r>
        <w:rPr>
          <w:rFonts w:eastAsia="Times New Roman" w:cs="Times New Roman"/>
          <w:szCs w:val="24"/>
        </w:rPr>
        <w:t>;</w:t>
      </w:r>
      <w:r w:rsidRPr="00E9135F">
        <w:rPr>
          <w:rFonts w:eastAsia="Times New Roman" w:cs="Times New Roman"/>
          <w:szCs w:val="24"/>
        </w:rPr>
        <w:t xml:space="preserve"> Πότε έγιναν αυτά</w:t>
      </w:r>
      <w:r>
        <w:rPr>
          <w:rFonts w:eastAsia="Times New Roman" w:cs="Times New Roman"/>
          <w:szCs w:val="24"/>
        </w:rPr>
        <w:t>; Τ</w:t>
      </w:r>
      <w:r w:rsidRPr="00E9135F">
        <w:rPr>
          <w:rFonts w:eastAsia="Times New Roman" w:cs="Times New Roman"/>
          <w:szCs w:val="24"/>
        </w:rPr>
        <w:t>ις άδειες που δόθηκαν</w:t>
      </w:r>
      <w:r>
        <w:rPr>
          <w:rFonts w:eastAsia="Times New Roman" w:cs="Times New Roman"/>
          <w:szCs w:val="24"/>
        </w:rPr>
        <w:t>; Καλώς. Π</w:t>
      </w:r>
      <w:r w:rsidRPr="00E9135F">
        <w:rPr>
          <w:rFonts w:eastAsia="Times New Roman" w:cs="Times New Roman"/>
          <w:szCs w:val="24"/>
        </w:rPr>
        <w:t>ρέπει να αποφασίσουμε κάποια στιγμή ποιο κρ</w:t>
      </w:r>
      <w:r w:rsidRPr="00E9135F">
        <w:rPr>
          <w:rFonts w:eastAsia="Times New Roman" w:cs="Times New Roman"/>
          <w:szCs w:val="24"/>
        </w:rPr>
        <w:t xml:space="preserve">άτος δικαίου είμαστε και ποιο κράτος </w:t>
      </w:r>
      <w:r>
        <w:rPr>
          <w:rFonts w:eastAsia="Times New Roman" w:cs="Times New Roman"/>
          <w:szCs w:val="24"/>
        </w:rPr>
        <w:t xml:space="preserve">δικαίου </w:t>
      </w:r>
      <w:r w:rsidRPr="00E9135F">
        <w:rPr>
          <w:rFonts w:eastAsia="Times New Roman" w:cs="Times New Roman"/>
          <w:szCs w:val="24"/>
        </w:rPr>
        <w:t>υπηρετούμε</w:t>
      </w:r>
      <w:r>
        <w:rPr>
          <w:rFonts w:eastAsia="Times New Roman" w:cs="Times New Roman"/>
          <w:szCs w:val="24"/>
        </w:rPr>
        <w:t>. Πότε δόθηκαν οι πρώτες άδειες</w:t>
      </w:r>
      <w:r w:rsidRPr="00E9135F">
        <w:rPr>
          <w:rFonts w:eastAsia="Times New Roman" w:cs="Times New Roman"/>
          <w:szCs w:val="24"/>
        </w:rPr>
        <w:t xml:space="preserve"> σε καταδ</w:t>
      </w:r>
      <w:r>
        <w:rPr>
          <w:rFonts w:eastAsia="Times New Roman" w:cs="Times New Roman"/>
          <w:szCs w:val="24"/>
        </w:rPr>
        <w:t>ικασμένους για υποθέσεις τρομοκρατίας,</w:t>
      </w:r>
      <w:r w:rsidRPr="00E9135F">
        <w:rPr>
          <w:rFonts w:eastAsia="Times New Roman" w:cs="Times New Roman"/>
          <w:szCs w:val="24"/>
        </w:rPr>
        <w:t xml:space="preserve"> </w:t>
      </w:r>
      <w:r>
        <w:rPr>
          <w:rFonts w:eastAsia="Times New Roman" w:cs="Times New Roman"/>
          <w:szCs w:val="24"/>
        </w:rPr>
        <w:t>τις δίκες του 187Α;</w:t>
      </w:r>
      <w:r w:rsidRPr="00E9135F">
        <w:rPr>
          <w:rFonts w:eastAsia="Times New Roman" w:cs="Times New Roman"/>
          <w:szCs w:val="24"/>
        </w:rPr>
        <w:t xml:space="preserve"> </w:t>
      </w:r>
      <w:r>
        <w:rPr>
          <w:rFonts w:eastAsia="Times New Roman" w:cs="Times New Roman"/>
          <w:szCs w:val="24"/>
        </w:rPr>
        <w:t>Π</w:t>
      </w:r>
      <w:r w:rsidRPr="00E9135F">
        <w:rPr>
          <w:rFonts w:eastAsia="Times New Roman" w:cs="Times New Roman"/>
          <w:szCs w:val="24"/>
        </w:rPr>
        <w:t>ότε δόθηκαν οι άδειες</w:t>
      </w:r>
      <w:r>
        <w:rPr>
          <w:rFonts w:eastAsia="Times New Roman" w:cs="Times New Roman"/>
          <w:szCs w:val="24"/>
        </w:rPr>
        <w:t>; Π</w:t>
      </w:r>
      <w:r w:rsidRPr="00E9135F">
        <w:rPr>
          <w:rFonts w:eastAsia="Times New Roman" w:cs="Times New Roman"/>
          <w:szCs w:val="24"/>
        </w:rPr>
        <w:t>ότε</w:t>
      </w:r>
      <w:r>
        <w:rPr>
          <w:rFonts w:eastAsia="Times New Roman" w:cs="Times New Roman"/>
          <w:szCs w:val="24"/>
        </w:rPr>
        <w:t>; Δ</w:t>
      </w:r>
      <w:r w:rsidRPr="00E9135F">
        <w:rPr>
          <w:rFonts w:eastAsia="Times New Roman" w:cs="Times New Roman"/>
          <w:szCs w:val="24"/>
        </w:rPr>
        <w:t>όθηκαν το 2008</w:t>
      </w:r>
      <w:r>
        <w:rPr>
          <w:rFonts w:eastAsia="Times New Roman" w:cs="Times New Roman"/>
          <w:szCs w:val="24"/>
        </w:rPr>
        <w:t>; Δ</w:t>
      </w:r>
      <w:r w:rsidRPr="00E9135F">
        <w:rPr>
          <w:rFonts w:eastAsia="Times New Roman" w:cs="Times New Roman"/>
          <w:szCs w:val="24"/>
        </w:rPr>
        <w:t>όθηκαν το 2009</w:t>
      </w:r>
      <w:r>
        <w:rPr>
          <w:rFonts w:eastAsia="Times New Roman" w:cs="Times New Roman"/>
          <w:szCs w:val="24"/>
        </w:rPr>
        <w:t>; Δ</w:t>
      </w:r>
      <w:r w:rsidRPr="00E9135F">
        <w:rPr>
          <w:rFonts w:eastAsia="Times New Roman" w:cs="Times New Roman"/>
          <w:szCs w:val="24"/>
        </w:rPr>
        <w:t>όθηκαν το 2010</w:t>
      </w:r>
      <w:r>
        <w:rPr>
          <w:rFonts w:eastAsia="Times New Roman" w:cs="Times New Roman"/>
          <w:szCs w:val="24"/>
        </w:rPr>
        <w:t>; Πότε αποφ</w:t>
      </w:r>
      <w:r w:rsidRPr="00E9135F">
        <w:rPr>
          <w:rFonts w:eastAsia="Times New Roman" w:cs="Times New Roman"/>
          <w:szCs w:val="24"/>
        </w:rPr>
        <w:t>υλακίστηκαν</w:t>
      </w:r>
      <w:r>
        <w:rPr>
          <w:rFonts w:eastAsia="Times New Roman" w:cs="Times New Roman"/>
          <w:szCs w:val="24"/>
        </w:rPr>
        <w:t xml:space="preserve"> </w:t>
      </w:r>
      <w:r>
        <w:rPr>
          <w:rFonts w:eastAsia="Times New Roman" w:cs="Times New Roman"/>
          <w:szCs w:val="24"/>
        </w:rPr>
        <w:t xml:space="preserve">όσοι </w:t>
      </w:r>
      <w:r w:rsidRPr="00E9135F">
        <w:rPr>
          <w:rFonts w:eastAsia="Times New Roman" w:cs="Times New Roman"/>
          <w:szCs w:val="24"/>
        </w:rPr>
        <w:t>εξέτισαν την ποινή</w:t>
      </w:r>
      <w:r>
        <w:rPr>
          <w:rFonts w:eastAsia="Times New Roman" w:cs="Times New Roman"/>
          <w:szCs w:val="24"/>
        </w:rPr>
        <w:t xml:space="preserve">; Τι θέλουμε να τους κάνουμε; Θέλουμε </w:t>
      </w:r>
      <w:r w:rsidRPr="00E9135F">
        <w:rPr>
          <w:rFonts w:eastAsia="Times New Roman" w:cs="Times New Roman"/>
          <w:szCs w:val="24"/>
        </w:rPr>
        <w:t xml:space="preserve">να βγάλουμε </w:t>
      </w:r>
      <w:r>
        <w:rPr>
          <w:rFonts w:eastAsia="Times New Roman" w:cs="Times New Roman"/>
          <w:szCs w:val="24"/>
        </w:rPr>
        <w:t xml:space="preserve">τις φωτογραφίες τους, </w:t>
      </w:r>
      <w:r w:rsidRPr="00E9135F">
        <w:rPr>
          <w:rFonts w:eastAsia="Times New Roman" w:cs="Times New Roman"/>
          <w:szCs w:val="24"/>
        </w:rPr>
        <w:t>να τις κοιτάζουμε και να αποφασίζουμε για τη σωφρονιστική πολιτική της χώρας επί φωτογραφιών</w:t>
      </w:r>
      <w:r>
        <w:rPr>
          <w:rFonts w:eastAsia="Times New Roman" w:cs="Times New Roman"/>
          <w:szCs w:val="24"/>
        </w:rPr>
        <w:t>,</w:t>
      </w:r>
      <w:r w:rsidRPr="00E9135F">
        <w:rPr>
          <w:rFonts w:eastAsia="Times New Roman" w:cs="Times New Roman"/>
          <w:szCs w:val="24"/>
        </w:rPr>
        <w:t xml:space="preserve"> ανθρώπων που </w:t>
      </w:r>
      <w:r>
        <w:rPr>
          <w:rFonts w:eastAsia="Times New Roman" w:cs="Times New Roman"/>
          <w:szCs w:val="24"/>
        </w:rPr>
        <w:t>ακολουθούν</w:t>
      </w:r>
      <w:r w:rsidRPr="00E9135F">
        <w:rPr>
          <w:rFonts w:eastAsia="Times New Roman" w:cs="Times New Roman"/>
          <w:szCs w:val="24"/>
        </w:rPr>
        <w:t xml:space="preserve"> αυτό που λέει ο νόμος</w:t>
      </w:r>
      <w:r>
        <w:rPr>
          <w:rFonts w:eastAsia="Times New Roman" w:cs="Times New Roman"/>
          <w:szCs w:val="24"/>
        </w:rPr>
        <w:t>; Ν</w:t>
      </w:r>
      <w:r w:rsidRPr="00E9135F">
        <w:rPr>
          <w:rFonts w:eastAsia="Times New Roman" w:cs="Times New Roman"/>
          <w:szCs w:val="24"/>
        </w:rPr>
        <w:t>ομίζω ότι χρειάζετα</w:t>
      </w:r>
      <w:r w:rsidRPr="00E9135F">
        <w:rPr>
          <w:rFonts w:eastAsia="Times New Roman" w:cs="Times New Roman"/>
          <w:szCs w:val="24"/>
        </w:rPr>
        <w:t>ι μεγαλύτερη σοβαρότητα</w:t>
      </w:r>
      <w:r>
        <w:rPr>
          <w:rFonts w:eastAsia="Times New Roman" w:cs="Times New Roman"/>
          <w:szCs w:val="24"/>
        </w:rPr>
        <w:t xml:space="preserve">, </w:t>
      </w:r>
      <w:r w:rsidRPr="00E9135F">
        <w:rPr>
          <w:rFonts w:eastAsia="Times New Roman" w:cs="Times New Roman"/>
          <w:szCs w:val="24"/>
        </w:rPr>
        <w:t>μεγαλύτερη νηφαλιότητα</w:t>
      </w:r>
      <w:r>
        <w:rPr>
          <w:rFonts w:eastAsia="Times New Roman" w:cs="Times New Roman"/>
          <w:szCs w:val="24"/>
        </w:rPr>
        <w:t>, λι</w:t>
      </w:r>
      <w:r w:rsidRPr="00E9135F">
        <w:rPr>
          <w:rFonts w:eastAsia="Times New Roman" w:cs="Times New Roman"/>
          <w:szCs w:val="24"/>
        </w:rPr>
        <w:t>γότερη πολιτική αντιπαράθεση</w:t>
      </w:r>
      <w:r>
        <w:rPr>
          <w:rFonts w:eastAsia="Times New Roman" w:cs="Times New Roman"/>
          <w:szCs w:val="24"/>
        </w:rPr>
        <w:t>,</w:t>
      </w:r>
      <w:r w:rsidRPr="00E9135F">
        <w:rPr>
          <w:rFonts w:eastAsia="Times New Roman" w:cs="Times New Roman"/>
          <w:szCs w:val="24"/>
        </w:rPr>
        <w:t xml:space="preserve"> για να μην πω σπέκουλα</w:t>
      </w:r>
      <w:r>
        <w:rPr>
          <w:rFonts w:eastAsia="Times New Roman" w:cs="Times New Roman"/>
          <w:szCs w:val="24"/>
        </w:rPr>
        <w:t>.</w:t>
      </w:r>
    </w:p>
    <w:p w14:paraId="69A55FED"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Ακούστηκε τ</w:t>
      </w:r>
      <w:r w:rsidRPr="00E9135F">
        <w:rPr>
          <w:rFonts w:eastAsia="Times New Roman" w:cs="Times New Roman"/>
          <w:szCs w:val="24"/>
        </w:rPr>
        <w:t xml:space="preserve">ο θέμα του κόστους στην απονομή της </w:t>
      </w:r>
      <w:r>
        <w:rPr>
          <w:rFonts w:eastAsia="Times New Roman" w:cs="Times New Roman"/>
          <w:szCs w:val="24"/>
        </w:rPr>
        <w:t>δ</w:t>
      </w:r>
      <w:r w:rsidRPr="00E9135F">
        <w:rPr>
          <w:rFonts w:eastAsia="Times New Roman" w:cs="Times New Roman"/>
          <w:szCs w:val="24"/>
        </w:rPr>
        <w:t xml:space="preserve">ικαιοσύνης και είναι ένα πρόβλημα που αφορά όλους τους </w:t>
      </w:r>
      <w:r>
        <w:rPr>
          <w:rFonts w:eastAsia="Times New Roman" w:cs="Times New Roman"/>
          <w:szCs w:val="24"/>
        </w:rPr>
        <w:t>συμ</w:t>
      </w:r>
      <w:r w:rsidRPr="00E9135F">
        <w:rPr>
          <w:rFonts w:eastAsia="Times New Roman" w:cs="Times New Roman"/>
          <w:szCs w:val="24"/>
        </w:rPr>
        <w:t>πολίτες</w:t>
      </w:r>
      <w:r>
        <w:rPr>
          <w:rFonts w:eastAsia="Times New Roman" w:cs="Times New Roman"/>
          <w:szCs w:val="24"/>
        </w:rPr>
        <w:t>, τη</w:t>
      </w:r>
      <w:r w:rsidRPr="00E9135F">
        <w:rPr>
          <w:rFonts w:eastAsia="Times New Roman" w:cs="Times New Roman"/>
          <w:szCs w:val="24"/>
        </w:rPr>
        <w:t xml:space="preserve"> μεγάλη κοινωνική πλειοψηφία</w:t>
      </w:r>
      <w:r>
        <w:rPr>
          <w:rFonts w:eastAsia="Times New Roman" w:cs="Times New Roman"/>
          <w:szCs w:val="24"/>
        </w:rPr>
        <w:t>.</w:t>
      </w:r>
      <w:r w:rsidRPr="00E9135F">
        <w:rPr>
          <w:rFonts w:eastAsia="Times New Roman" w:cs="Times New Roman"/>
          <w:szCs w:val="24"/>
        </w:rPr>
        <w:t xml:space="preserve"> Σας </w:t>
      </w:r>
      <w:r w:rsidRPr="00E9135F">
        <w:rPr>
          <w:rFonts w:eastAsia="Times New Roman" w:cs="Times New Roman"/>
          <w:szCs w:val="24"/>
        </w:rPr>
        <w:t>έχω πει</w:t>
      </w:r>
      <w:r>
        <w:rPr>
          <w:rFonts w:eastAsia="Times New Roman" w:cs="Times New Roman"/>
          <w:szCs w:val="24"/>
        </w:rPr>
        <w:t>,</w:t>
      </w:r>
      <w:r w:rsidRPr="00E9135F">
        <w:rPr>
          <w:rFonts w:eastAsia="Times New Roman" w:cs="Times New Roman"/>
          <w:szCs w:val="24"/>
        </w:rPr>
        <w:t xml:space="preserve"> κύριε </w:t>
      </w:r>
      <w:r>
        <w:rPr>
          <w:rFonts w:eastAsia="Times New Roman" w:cs="Times New Roman"/>
          <w:szCs w:val="24"/>
        </w:rPr>
        <w:t>Σαρίδη,</w:t>
      </w:r>
      <w:r w:rsidRPr="00E9135F">
        <w:rPr>
          <w:rFonts w:eastAsia="Times New Roman" w:cs="Times New Roman"/>
          <w:szCs w:val="24"/>
        </w:rPr>
        <w:t xml:space="preserve"> το έχω πει και δημόσια</w:t>
      </w:r>
      <w:r>
        <w:rPr>
          <w:rFonts w:eastAsia="Times New Roman" w:cs="Times New Roman"/>
          <w:szCs w:val="24"/>
        </w:rPr>
        <w:t>,</w:t>
      </w:r>
      <w:r w:rsidRPr="00E9135F">
        <w:rPr>
          <w:rFonts w:eastAsia="Times New Roman" w:cs="Times New Roman"/>
          <w:szCs w:val="24"/>
        </w:rPr>
        <w:t xml:space="preserve"> να ξαναδούμε τη νομική βοήθεια</w:t>
      </w:r>
      <w:r>
        <w:rPr>
          <w:rFonts w:eastAsia="Times New Roman" w:cs="Times New Roman"/>
          <w:szCs w:val="24"/>
        </w:rPr>
        <w:t xml:space="preserve">, </w:t>
      </w:r>
      <w:r>
        <w:rPr>
          <w:rFonts w:eastAsia="Times New Roman" w:cs="Times New Roman"/>
          <w:szCs w:val="24"/>
        </w:rPr>
        <w:lastRenderedPageBreak/>
        <w:t>ασφαλώς. Για κ</w:t>
      </w:r>
      <w:r w:rsidRPr="00E9135F">
        <w:rPr>
          <w:rFonts w:eastAsia="Times New Roman" w:cs="Times New Roman"/>
          <w:szCs w:val="24"/>
        </w:rPr>
        <w:t>άθε πρόταση</w:t>
      </w:r>
      <w:r>
        <w:rPr>
          <w:rFonts w:eastAsia="Times New Roman" w:cs="Times New Roman"/>
          <w:szCs w:val="24"/>
        </w:rPr>
        <w:t>, η</w:t>
      </w:r>
      <w:r w:rsidRPr="00E9135F">
        <w:rPr>
          <w:rFonts w:eastAsia="Times New Roman" w:cs="Times New Roman"/>
          <w:szCs w:val="24"/>
        </w:rPr>
        <w:t xml:space="preserve"> οποία κινείται στη θετική κατεύθυνση</w:t>
      </w:r>
      <w:r>
        <w:rPr>
          <w:rFonts w:eastAsia="Times New Roman" w:cs="Times New Roman"/>
          <w:szCs w:val="24"/>
        </w:rPr>
        <w:t>, το Υπουργείο</w:t>
      </w:r>
      <w:r w:rsidRPr="00E9135F">
        <w:rPr>
          <w:rFonts w:eastAsia="Times New Roman" w:cs="Times New Roman"/>
          <w:szCs w:val="24"/>
        </w:rPr>
        <w:t xml:space="preserve"> Δικαιοσύ</w:t>
      </w:r>
      <w:r>
        <w:rPr>
          <w:rFonts w:eastAsia="Times New Roman" w:cs="Times New Roman"/>
          <w:szCs w:val="24"/>
        </w:rPr>
        <w:t>νης θεσμικά έχει ως ρόλο του ν</w:t>
      </w:r>
      <w:r w:rsidRPr="00E9135F">
        <w:rPr>
          <w:rFonts w:eastAsia="Times New Roman" w:cs="Times New Roman"/>
          <w:szCs w:val="24"/>
        </w:rPr>
        <w:t>α ακούει</w:t>
      </w:r>
      <w:r>
        <w:rPr>
          <w:rFonts w:eastAsia="Times New Roman" w:cs="Times New Roman"/>
          <w:szCs w:val="24"/>
        </w:rPr>
        <w:t>,</w:t>
      </w:r>
      <w:r w:rsidRPr="00E9135F">
        <w:rPr>
          <w:rFonts w:eastAsia="Times New Roman" w:cs="Times New Roman"/>
          <w:szCs w:val="24"/>
        </w:rPr>
        <w:t xml:space="preserve"> να συναινεί</w:t>
      </w:r>
      <w:r>
        <w:rPr>
          <w:rFonts w:eastAsia="Times New Roman" w:cs="Times New Roman"/>
          <w:szCs w:val="24"/>
        </w:rPr>
        <w:t>, να συνεργάζεται.</w:t>
      </w:r>
    </w:p>
    <w:p w14:paraId="69A55FEE"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Θ</w:t>
      </w:r>
      <w:r w:rsidRPr="00E9135F">
        <w:rPr>
          <w:rFonts w:eastAsia="Times New Roman" w:cs="Times New Roman"/>
          <w:szCs w:val="24"/>
        </w:rPr>
        <w:t xml:space="preserve">έλω </w:t>
      </w:r>
      <w:r>
        <w:rPr>
          <w:rFonts w:eastAsia="Times New Roman" w:cs="Times New Roman"/>
          <w:szCs w:val="24"/>
        </w:rPr>
        <w:t>όμως,</w:t>
      </w:r>
      <w:r w:rsidRPr="00E9135F">
        <w:rPr>
          <w:rFonts w:eastAsia="Times New Roman" w:cs="Times New Roman"/>
          <w:szCs w:val="24"/>
        </w:rPr>
        <w:t xml:space="preserve"> να υπενθυμίσω τι έχει συμβεί</w:t>
      </w:r>
      <w:r>
        <w:rPr>
          <w:rFonts w:eastAsia="Times New Roman" w:cs="Times New Roman"/>
          <w:szCs w:val="24"/>
        </w:rPr>
        <w:t>,</w:t>
      </w:r>
      <w:r w:rsidRPr="00E9135F">
        <w:rPr>
          <w:rFonts w:eastAsia="Times New Roman" w:cs="Times New Roman"/>
          <w:szCs w:val="24"/>
        </w:rPr>
        <w:t xml:space="preserve"> γι</w:t>
      </w:r>
      <w:r>
        <w:rPr>
          <w:rFonts w:eastAsia="Times New Roman" w:cs="Times New Roman"/>
          <w:szCs w:val="24"/>
        </w:rPr>
        <w:t>α να δούμε και αυτό το 0,</w:t>
      </w:r>
      <w:r w:rsidRPr="00E9135F">
        <w:rPr>
          <w:rFonts w:eastAsia="Times New Roman" w:cs="Times New Roman"/>
          <w:szCs w:val="24"/>
        </w:rPr>
        <w:t>50 που έγινε τελικά 0</w:t>
      </w:r>
      <w:r>
        <w:rPr>
          <w:rFonts w:eastAsia="Times New Roman" w:cs="Times New Roman"/>
          <w:szCs w:val="24"/>
        </w:rPr>
        <w:t>,</w:t>
      </w:r>
      <w:r w:rsidRPr="00E9135F">
        <w:rPr>
          <w:rFonts w:eastAsia="Times New Roman" w:cs="Times New Roman"/>
          <w:szCs w:val="24"/>
        </w:rPr>
        <w:t>40</w:t>
      </w:r>
      <w:r>
        <w:rPr>
          <w:rFonts w:eastAsia="Times New Roman" w:cs="Times New Roman"/>
          <w:szCs w:val="24"/>
        </w:rPr>
        <w:t xml:space="preserve"> και που είναι π</w:t>
      </w:r>
      <w:r w:rsidRPr="00E9135F">
        <w:rPr>
          <w:rFonts w:eastAsia="Times New Roman" w:cs="Times New Roman"/>
          <w:szCs w:val="24"/>
        </w:rPr>
        <w:t xml:space="preserve">ρος όφελος </w:t>
      </w:r>
      <w:r>
        <w:rPr>
          <w:rFonts w:eastAsia="Times New Roman" w:cs="Times New Roman"/>
          <w:szCs w:val="24"/>
        </w:rPr>
        <w:t>αυτού που</w:t>
      </w:r>
      <w:r w:rsidRPr="00E9135F">
        <w:rPr>
          <w:rFonts w:eastAsia="Times New Roman" w:cs="Times New Roman"/>
          <w:szCs w:val="24"/>
        </w:rPr>
        <w:t xml:space="preserve"> έχουμε ονομάσει τελικά </w:t>
      </w:r>
      <w:r>
        <w:rPr>
          <w:rFonts w:eastAsia="Times New Roman" w:cs="Times New Roman"/>
          <w:szCs w:val="24"/>
          <w:lang w:val="en-US"/>
        </w:rPr>
        <w:t>e</w:t>
      </w:r>
      <w:r w:rsidRPr="002F0CF0">
        <w:rPr>
          <w:rFonts w:eastAsia="Times New Roman" w:cs="Times New Roman"/>
          <w:szCs w:val="24"/>
        </w:rPr>
        <w:t>-</w:t>
      </w:r>
      <w:r>
        <w:rPr>
          <w:rFonts w:eastAsia="Times New Roman" w:cs="Times New Roman"/>
          <w:szCs w:val="24"/>
        </w:rPr>
        <w:t>Ju</w:t>
      </w:r>
      <w:r w:rsidRPr="00E9135F">
        <w:rPr>
          <w:rFonts w:eastAsia="Times New Roman" w:cs="Times New Roman"/>
          <w:szCs w:val="24"/>
        </w:rPr>
        <w:t>stice</w:t>
      </w:r>
      <w:r>
        <w:rPr>
          <w:rFonts w:eastAsia="Times New Roman" w:cs="Times New Roman"/>
          <w:szCs w:val="24"/>
        </w:rPr>
        <w:t xml:space="preserve"> σε</w:t>
      </w:r>
      <w:r w:rsidRPr="00E9135F">
        <w:rPr>
          <w:rFonts w:eastAsia="Times New Roman" w:cs="Times New Roman"/>
          <w:szCs w:val="24"/>
        </w:rPr>
        <w:t xml:space="preserve"> αυτή τη χώρα και που προχωρά</w:t>
      </w:r>
      <w:r>
        <w:rPr>
          <w:rFonts w:eastAsia="Times New Roman" w:cs="Times New Roman"/>
          <w:szCs w:val="24"/>
        </w:rPr>
        <w:t xml:space="preserve"> με πολύ γρήγορα βήματα</w:t>
      </w:r>
      <w:r w:rsidRPr="002F0CF0">
        <w:rPr>
          <w:rFonts w:eastAsia="Times New Roman" w:cs="Times New Roman"/>
          <w:szCs w:val="24"/>
        </w:rPr>
        <w:t xml:space="preserve">. </w:t>
      </w:r>
      <w:r>
        <w:rPr>
          <w:rFonts w:eastAsia="Times New Roman" w:cs="Times New Roman"/>
          <w:szCs w:val="24"/>
        </w:rPr>
        <w:t>Είναι ε</w:t>
      </w:r>
      <w:r w:rsidRPr="00E9135F">
        <w:rPr>
          <w:rFonts w:eastAsia="Times New Roman" w:cs="Times New Roman"/>
          <w:szCs w:val="24"/>
        </w:rPr>
        <w:t>πίσης ένα έργο που αφορά δικηγόρους</w:t>
      </w:r>
      <w:r>
        <w:rPr>
          <w:rFonts w:eastAsia="Times New Roman" w:cs="Times New Roman"/>
          <w:szCs w:val="24"/>
        </w:rPr>
        <w:t>,</w:t>
      </w:r>
      <w:r w:rsidRPr="00E9135F">
        <w:rPr>
          <w:rFonts w:eastAsia="Times New Roman" w:cs="Times New Roman"/>
          <w:szCs w:val="24"/>
        </w:rPr>
        <w:t xml:space="preserve"> δικα</w:t>
      </w:r>
      <w:r w:rsidRPr="00E9135F">
        <w:rPr>
          <w:rFonts w:eastAsia="Times New Roman" w:cs="Times New Roman"/>
          <w:szCs w:val="24"/>
        </w:rPr>
        <w:t xml:space="preserve">στές και </w:t>
      </w:r>
      <w:r>
        <w:rPr>
          <w:rFonts w:eastAsia="Times New Roman" w:cs="Times New Roman"/>
          <w:szCs w:val="24"/>
        </w:rPr>
        <w:t>α</w:t>
      </w:r>
      <w:r w:rsidRPr="00E9135F">
        <w:rPr>
          <w:rFonts w:eastAsia="Times New Roman" w:cs="Times New Roman"/>
          <w:szCs w:val="24"/>
        </w:rPr>
        <w:t>σφαλώς και τους πολίτες</w:t>
      </w:r>
      <w:r>
        <w:rPr>
          <w:rFonts w:eastAsia="Times New Roman" w:cs="Times New Roman"/>
          <w:szCs w:val="24"/>
        </w:rPr>
        <w:t>.</w:t>
      </w:r>
    </w:p>
    <w:p w14:paraId="69A55FEF"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Εγώ υπενθυμίζω γρήγορα ότι με τον ν 44</w:t>
      </w:r>
      <w:r w:rsidRPr="00E9135F">
        <w:rPr>
          <w:rFonts w:eastAsia="Times New Roman" w:cs="Times New Roman"/>
          <w:szCs w:val="24"/>
        </w:rPr>
        <w:t>46</w:t>
      </w:r>
      <w:r>
        <w:rPr>
          <w:rFonts w:eastAsia="Times New Roman" w:cs="Times New Roman"/>
          <w:szCs w:val="24"/>
        </w:rPr>
        <w:t>/20</w:t>
      </w:r>
      <w:r w:rsidRPr="00E9135F">
        <w:rPr>
          <w:rFonts w:eastAsia="Times New Roman" w:cs="Times New Roman"/>
          <w:szCs w:val="24"/>
        </w:rPr>
        <w:t xml:space="preserve">16 μειώθηκαν για πρώτη φορά τα </w:t>
      </w:r>
      <w:r>
        <w:rPr>
          <w:rFonts w:eastAsia="Times New Roman" w:cs="Times New Roman"/>
          <w:szCs w:val="24"/>
        </w:rPr>
        <w:t xml:space="preserve">τέλη και </w:t>
      </w:r>
      <w:r w:rsidRPr="00E9135F">
        <w:rPr>
          <w:rFonts w:eastAsia="Times New Roman" w:cs="Times New Roman"/>
          <w:szCs w:val="24"/>
        </w:rPr>
        <w:t xml:space="preserve">τα παράβολα στη </w:t>
      </w:r>
      <w:r>
        <w:rPr>
          <w:rFonts w:eastAsia="Times New Roman" w:cs="Times New Roman"/>
          <w:szCs w:val="24"/>
        </w:rPr>
        <w:t>δ</w:t>
      </w:r>
      <w:r w:rsidRPr="00E9135F">
        <w:rPr>
          <w:rFonts w:eastAsia="Times New Roman" w:cs="Times New Roman"/>
          <w:szCs w:val="24"/>
        </w:rPr>
        <w:t>ικαιοσύνη</w:t>
      </w:r>
      <w:r>
        <w:rPr>
          <w:rFonts w:eastAsia="Times New Roman" w:cs="Times New Roman"/>
          <w:szCs w:val="24"/>
        </w:rPr>
        <w:t>. Ε</w:t>
      </w:r>
      <w:r w:rsidRPr="00E9135F">
        <w:rPr>
          <w:rFonts w:eastAsia="Times New Roman" w:cs="Times New Roman"/>
          <w:szCs w:val="24"/>
        </w:rPr>
        <w:t>ίχαμε κατάργηση του δικαστικού ενσήμου στις αναγνωριστικές αγωγές</w:t>
      </w:r>
      <w:r>
        <w:rPr>
          <w:rFonts w:eastAsia="Times New Roman" w:cs="Times New Roman"/>
          <w:szCs w:val="24"/>
        </w:rPr>
        <w:t>,</w:t>
      </w:r>
      <w:r w:rsidRPr="00E9135F">
        <w:rPr>
          <w:rFonts w:eastAsia="Times New Roman" w:cs="Times New Roman"/>
          <w:szCs w:val="24"/>
        </w:rPr>
        <w:t xml:space="preserve"> είχαμε μείωση 50% του δικαστικού ενσήμου σ</w:t>
      </w:r>
      <w:r w:rsidRPr="00E9135F">
        <w:rPr>
          <w:rFonts w:eastAsia="Times New Roman" w:cs="Times New Roman"/>
          <w:szCs w:val="24"/>
        </w:rPr>
        <w:t>τις καταψηφιστικές αγωγές</w:t>
      </w:r>
      <w:r>
        <w:rPr>
          <w:rFonts w:eastAsia="Times New Roman" w:cs="Times New Roman"/>
          <w:szCs w:val="24"/>
        </w:rPr>
        <w:t>,</w:t>
      </w:r>
      <w:r w:rsidRPr="00E9135F">
        <w:rPr>
          <w:rFonts w:eastAsia="Times New Roman" w:cs="Times New Roman"/>
          <w:szCs w:val="24"/>
        </w:rPr>
        <w:t xml:space="preserve"> </w:t>
      </w:r>
      <w:r>
        <w:rPr>
          <w:rFonts w:eastAsia="Times New Roman" w:cs="Times New Roman"/>
          <w:szCs w:val="24"/>
        </w:rPr>
        <w:t>σ</w:t>
      </w:r>
      <w:r w:rsidRPr="00E9135F">
        <w:rPr>
          <w:rFonts w:eastAsia="Times New Roman" w:cs="Times New Roman"/>
          <w:szCs w:val="24"/>
        </w:rPr>
        <w:t>τις εργατικές διαφορές</w:t>
      </w:r>
      <w:r>
        <w:rPr>
          <w:rFonts w:eastAsia="Times New Roman" w:cs="Times New Roman"/>
          <w:szCs w:val="24"/>
        </w:rPr>
        <w:t>,</w:t>
      </w:r>
      <w:r w:rsidRPr="00E9135F">
        <w:rPr>
          <w:rFonts w:eastAsia="Times New Roman" w:cs="Times New Roman"/>
          <w:szCs w:val="24"/>
        </w:rPr>
        <w:t xml:space="preserve"> μείωση</w:t>
      </w:r>
      <w:r>
        <w:rPr>
          <w:rFonts w:eastAsia="Times New Roman" w:cs="Times New Roman"/>
          <w:szCs w:val="24"/>
        </w:rPr>
        <w:t xml:space="preserve"> στις</w:t>
      </w:r>
      <w:r w:rsidRPr="00E9135F">
        <w:rPr>
          <w:rFonts w:eastAsia="Times New Roman" w:cs="Times New Roman"/>
          <w:szCs w:val="24"/>
        </w:rPr>
        <w:t xml:space="preserve"> φορολογικές διαφορές προκαταβολής για το παραδεκτό της έφεσης από 50</w:t>
      </w:r>
      <w:r>
        <w:rPr>
          <w:rFonts w:eastAsia="Times New Roman" w:cs="Times New Roman"/>
          <w:szCs w:val="24"/>
        </w:rPr>
        <w:t>% σε 20%, συν</w:t>
      </w:r>
      <w:r w:rsidRPr="00E9135F">
        <w:rPr>
          <w:rFonts w:eastAsia="Times New Roman" w:cs="Times New Roman"/>
          <w:szCs w:val="24"/>
        </w:rPr>
        <w:t xml:space="preserve"> όλη αυτή η δουλειά η οποία </w:t>
      </w:r>
      <w:r>
        <w:rPr>
          <w:rFonts w:eastAsia="Times New Roman" w:cs="Times New Roman"/>
          <w:szCs w:val="24"/>
        </w:rPr>
        <w:t>μας παρουσιάστηκε στο Υ</w:t>
      </w:r>
      <w:r w:rsidRPr="00E9135F">
        <w:rPr>
          <w:rFonts w:eastAsia="Times New Roman" w:cs="Times New Roman"/>
          <w:szCs w:val="24"/>
        </w:rPr>
        <w:t xml:space="preserve">πουργείο και ήταν </w:t>
      </w:r>
      <w:r>
        <w:rPr>
          <w:rFonts w:eastAsia="Times New Roman" w:cs="Times New Roman"/>
          <w:szCs w:val="24"/>
        </w:rPr>
        <w:t>εξ</w:t>
      </w:r>
      <w:r w:rsidRPr="00E9135F">
        <w:rPr>
          <w:rFonts w:eastAsia="Times New Roman" w:cs="Times New Roman"/>
          <w:szCs w:val="24"/>
        </w:rPr>
        <w:t>αιρετικά ενδιαφέρο</w:t>
      </w:r>
      <w:r>
        <w:rPr>
          <w:rFonts w:eastAsia="Times New Roman" w:cs="Times New Roman"/>
          <w:szCs w:val="24"/>
        </w:rPr>
        <w:t>υσα. Ν</w:t>
      </w:r>
      <w:r w:rsidRPr="00E9135F">
        <w:rPr>
          <w:rFonts w:eastAsia="Times New Roman" w:cs="Times New Roman"/>
          <w:szCs w:val="24"/>
        </w:rPr>
        <w:t>ομίζω ότι πρέπει</w:t>
      </w:r>
      <w:r w:rsidRPr="00E9135F">
        <w:rPr>
          <w:rFonts w:eastAsia="Times New Roman" w:cs="Times New Roman"/>
          <w:szCs w:val="24"/>
        </w:rPr>
        <w:t xml:space="preserve"> να το παρακολουθ</w:t>
      </w:r>
      <w:r>
        <w:rPr>
          <w:rFonts w:eastAsia="Times New Roman" w:cs="Times New Roman"/>
          <w:szCs w:val="24"/>
        </w:rPr>
        <w:t>ού</w:t>
      </w:r>
      <w:r w:rsidRPr="00E9135F">
        <w:rPr>
          <w:rFonts w:eastAsia="Times New Roman" w:cs="Times New Roman"/>
          <w:szCs w:val="24"/>
        </w:rPr>
        <w:t>με όλοι</w:t>
      </w:r>
      <w:r>
        <w:rPr>
          <w:rFonts w:eastAsia="Times New Roman" w:cs="Times New Roman"/>
          <w:szCs w:val="24"/>
        </w:rPr>
        <w:t>,</w:t>
      </w:r>
      <w:r w:rsidRPr="00E9135F">
        <w:rPr>
          <w:rFonts w:eastAsia="Times New Roman" w:cs="Times New Roman"/>
          <w:szCs w:val="24"/>
        </w:rPr>
        <w:t xml:space="preserve"> θα πρέπει να το </w:t>
      </w:r>
      <w:r w:rsidRPr="00E9135F">
        <w:rPr>
          <w:rFonts w:eastAsia="Times New Roman" w:cs="Times New Roman"/>
          <w:szCs w:val="24"/>
        </w:rPr>
        <w:lastRenderedPageBreak/>
        <w:t>συζητήσουμε όλοι</w:t>
      </w:r>
      <w:r>
        <w:rPr>
          <w:rFonts w:eastAsia="Times New Roman" w:cs="Times New Roman"/>
          <w:szCs w:val="24"/>
        </w:rPr>
        <w:t>,</w:t>
      </w:r>
      <w:r w:rsidRPr="00E9135F">
        <w:rPr>
          <w:rFonts w:eastAsia="Times New Roman" w:cs="Times New Roman"/>
          <w:szCs w:val="24"/>
        </w:rPr>
        <w:t xml:space="preserve"> να το βλέπουμε όλοι</w:t>
      </w:r>
      <w:r>
        <w:rPr>
          <w:rFonts w:eastAsia="Times New Roman" w:cs="Times New Roman"/>
          <w:szCs w:val="24"/>
        </w:rPr>
        <w:t>. Α</w:t>
      </w:r>
      <w:r w:rsidRPr="00E9135F">
        <w:rPr>
          <w:rFonts w:eastAsia="Times New Roman" w:cs="Times New Roman"/>
          <w:szCs w:val="24"/>
        </w:rPr>
        <w:t>υτή η δυνατότητα κατάθεσης των ηλεκτρονικών δικογράφων</w:t>
      </w:r>
      <w:r>
        <w:rPr>
          <w:rFonts w:eastAsia="Times New Roman" w:cs="Times New Roman"/>
          <w:szCs w:val="24"/>
        </w:rPr>
        <w:t>,</w:t>
      </w:r>
      <w:r w:rsidRPr="00E9135F">
        <w:rPr>
          <w:rFonts w:eastAsia="Times New Roman" w:cs="Times New Roman"/>
          <w:szCs w:val="24"/>
        </w:rPr>
        <w:t xml:space="preserve"> της παρακολούθησης της διαδικασίας ηλεκτρονικά</w:t>
      </w:r>
      <w:r>
        <w:rPr>
          <w:rFonts w:eastAsia="Times New Roman" w:cs="Times New Roman"/>
          <w:szCs w:val="24"/>
        </w:rPr>
        <w:t>,</w:t>
      </w:r>
      <w:r w:rsidRPr="00E9135F">
        <w:rPr>
          <w:rFonts w:eastAsia="Times New Roman" w:cs="Times New Roman"/>
          <w:szCs w:val="24"/>
        </w:rPr>
        <w:t xml:space="preserve"> της έκδοσης απόφασης</w:t>
      </w:r>
      <w:r>
        <w:rPr>
          <w:rFonts w:eastAsia="Times New Roman" w:cs="Times New Roman"/>
          <w:szCs w:val="24"/>
        </w:rPr>
        <w:t>,</w:t>
      </w:r>
      <w:r w:rsidRPr="00E9135F">
        <w:rPr>
          <w:rFonts w:eastAsia="Times New Roman" w:cs="Times New Roman"/>
          <w:szCs w:val="24"/>
        </w:rPr>
        <w:t xml:space="preserve"> του ορισμού της δικασίμου</w:t>
      </w:r>
      <w:r>
        <w:rPr>
          <w:rFonts w:eastAsia="Times New Roman" w:cs="Times New Roman"/>
          <w:szCs w:val="24"/>
        </w:rPr>
        <w:t>,</w:t>
      </w:r>
      <w:r w:rsidRPr="00E9135F">
        <w:rPr>
          <w:rFonts w:eastAsia="Times New Roman" w:cs="Times New Roman"/>
          <w:szCs w:val="24"/>
        </w:rPr>
        <w:t xml:space="preserve"> του ορισμού του πινακίου</w:t>
      </w:r>
      <w:r>
        <w:rPr>
          <w:rFonts w:eastAsia="Times New Roman" w:cs="Times New Roman"/>
          <w:szCs w:val="24"/>
        </w:rPr>
        <w:t>,</w:t>
      </w:r>
      <w:r w:rsidRPr="00E9135F">
        <w:rPr>
          <w:rFonts w:eastAsia="Times New Roman" w:cs="Times New Roman"/>
          <w:szCs w:val="24"/>
        </w:rPr>
        <w:t xml:space="preserve"> η έκδοση των πιστοποιητικών </w:t>
      </w:r>
      <w:r>
        <w:rPr>
          <w:rFonts w:eastAsia="Times New Roman" w:cs="Times New Roman"/>
          <w:szCs w:val="24"/>
        </w:rPr>
        <w:t>-</w:t>
      </w:r>
      <w:r w:rsidRPr="00E9135F">
        <w:rPr>
          <w:rFonts w:eastAsia="Times New Roman" w:cs="Times New Roman"/>
          <w:szCs w:val="24"/>
        </w:rPr>
        <w:t>ηλεκτρονικά και αυτά για να μην ταλαιπωρούνται πλέον οι πολίτες</w:t>
      </w:r>
      <w:r>
        <w:rPr>
          <w:rFonts w:eastAsia="Times New Roman" w:cs="Times New Roman"/>
          <w:szCs w:val="24"/>
        </w:rPr>
        <w:t>-</w:t>
      </w:r>
      <w:r w:rsidRPr="00E9135F">
        <w:rPr>
          <w:rFonts w:eastAsia="Times New Roman" w:cs="Times New Roman"/>
          <w:szCs w:val="24"/>
        </w:rPr>
        <w:t xml:space="preserve"> είναι ένα πάρα πολύ μεγάλο έργο</w:t>
      </w:r>
      <w:r>
        <w:rPr>
          <w:rFonts w:eastAsia="Times New Roman" w:cs="Times New Roman"/>
          <w:szCs w:val="24"/>
        </w:rPr>
        <w:t>,</w:t>
      </w:r>
      <w:r w:rsidRPr="00E9135F">
        <w:rPr>
          <w:rFonts w:eastAsia="Times New Roman" w:cs="Times New Roman"/>
          <w:szCs w:val="24"/>
        </w:rPr>
        <w:t xml:space="preserve"> το οποίο προχωρά</w:t>
      </w:r>
      <w:r>
        <w:rPr>
          <w:rFonts w:eastAsia="Times New Roman" w:cs="Times New Roman"/>
          <w:szCs w:val="24"/>
        </w:rPr>
        <w:t>. Θ</w:t>
      </w:r>
      <w:r w:rsidRPr="00E9135F">
        <w:rPr>
          <w:rFonts w:eastAsia="Times New Roman" w:cs="Times New Roman"/>
          <w:szCs w:val="24"/>
        </w:rPr>
        <w:t>α ενημερώσουμε ειδικότερα</w:t>
      </w:r>
      <w:r>
        <w:rPr>
          <w:rFonts w:eastAsia="Times New Roman" w:cs="Times New Roman"/>
          <w:szCs w:val="24"/>
        </w:rPr>
        <w:t>,</w:t>
      </w:r>
      <w:r w:rsidRPr="00E9135F">
        <w:rPr>
          <w:rFonts w:eastAsia="Times New Roman" w:cs="Times New Roman"/>
          <w:szCs w:val="24"/>
        </w:rPr>
        <w:t xml:space="preserve"> και οφείλουμε να ενημερώσουμε</w:t>
      </w:r>
      <w:r>
        <w:rPr>
          <w:rFonts w:eastAsia="Times New Roman" w:cs="Times New Roman"/>
          <w:szCs w:val="24"/>
        </w:rPr>
        <w:t>,</w:t>
      </w:r>
      <w:r w:rsidRPr="00E9135F">
        <w:rPr>
          <w:rFonts w:eastAsia="Times New Roman" w:cs="Times New Roman"/>
          <w:szCs w:val="24"/>
        </w:rPr>
        <w:t xml:space="preserve"> και τους εμπλεκόμενους δι</w:t>
      </w:r>
      <w:r w:rsidRPr="00E9135F">
        <w:rPr>
          <w:rFonts w:eastAsia="Times New Roman" w:cs="Times New Roman"/>
          <w:szCs w:val="24"/>
        </w:rPr>
        <w:t>καστές και δικηγόρους</w:t>
      </w:r>
      <w:r>
        <w:rPr>
          <w:rFonts w:eastAsia="Times New Roman" w:cs="Times New Roman"/>
          <w:szCs w:val="24"/>
        </w:rPr>
        <w:t>, οι οποίοι</w:t>
      </w:r>
      <w:r w:rsidRPr="00E9135F">
        <w:rPr>
          <w:rFonts w:eastAsia="Times New Roman" w:cs="Times New Roman"/>
          <w:szCs w:val="24"/>
        </w:rPr>
        <w:t xml:space="preserve"> ενημερώνονται καθημερινά</w:t>
      </w:r>
      <w:r>
        <w:rPr>
          <w:rFonts w:eastAsia="Times New Roman" w:cs="Times New Roman"/>
          <w:szCs w:val="24"/>
        </w:rPr>
        <w:t xml:space="preserve">, </w:t>
      </w:r>
      <w:r w:rsidRPr="00E9135F">
        <w:rPr>
          <w:rFonts w:eastAsia="Times New Roman" w:cs="Times New Roman"/>
          <w:szCs w:val="24"/>
        </w:rPr>
        <w:t>αλλά και τους πολίτες</w:t>
      </w:r>
      <w:r>
        <w:rPr>
          <w:rFonts w:eastAsia="Times New Roman" w:cs="Times New Roman"/>
          <w:szCs w:val="24"/>
        </w:rPr>
        <w:t xml:space="preserve">. </w:t>
      </w:r>
    </w:p>
    <w:p w14:paraId="69A55FF0" w14:textId="77777777" w:rsidR="00C9651F" w:rsidRDefault="002D2592">
      <w:pPr>
        <w:spacing w:after="0" w:line="600" w:lineRule="auto"/>
        <w:ind w:firstLine="720"/>
        <w:jc w:val="both"/>
        <w:rPr>
          <w:rFonts w:eastAsia="Times New Roman" w:cs="Times New Roman"/>
          <w:szCs w:val="24"/>
        </w:rPr>
      </w:pPr>
      <w:r>
        <w:rPr>
          <w:rFonts w:eastAsia="Times New Roman" w:cs="Times New Roman"/>
          <w:szCs w:val="24"/>
        </w:rPr>
        <w:t xml:space="preserve">Θα φτάσω σε ένα τελικό ερωτηματολόγιο </w:t>
      </w:r>
      <w:r w:rsidRPr="00E9135F">
        <w:rPr>
          <w:rFonts w:eastAsia="Times New Roman" w:cs="Times New Roman"/>
          <w:szCs w:val="24"/>
        </w:rPr>
        <w:t xml:space="preserve">που έχει προκύψει και με βάση την </w:t>
      </w:r>
      <w:r>
        <w:rPr>
          <w:rFonts w:eastAsia="Times New Roman" w:cs="Times New Roman"/>
          <w:szCs w:val="24"/>
        </w:rPr>
        <w:t>ε</w:t>
      </w:r>
      <w:r w:rsidRPr="00E9135F">
        <w:rPr>
          <w:rFonts w:eastAsia="Times New Roman" w:cs="Times New Roman"/>
          <w:szCs w:val="24"/>
        </w:rPr>
        <w:t>πικαιρότητα</w:t>
      </w:r>
      <w:r>
        <w:rPr>
          <w:rFonts w:eastAsia="Times New Roman" w:cs="Times New Roman"/>
          <w:szCs w:val="24"/>
        </w:rPr>
        <w:t>,</w:t>
      </w:r>
      <w:r w:rsidRPr="00E9135F">
        <w:rPr>
          <w:rFonts w:eastAsia="Times New Roman" w:cs="Times New Roman"/>
          <w:szCs w:val="24"/>
        </w:rPr>
        <w:t xml:space="preserve"> η οποία </w:t>
      </w:r>
      <w:r>
        <w:rPr>
          <w:rFonts w:eastAsia="Times New Roman" w:cs="Times New Roman"/>
          <w:szCs w:val="24"/>
        </w:rPr>
        <w:t>ε</w:t>
      </w:r>
      <w:r w:rsidRPr="00E9135F">
        <w:rPr>
          <w:rFonts w:eastAsia="Times New Roman" w:cs="Times New Roman"/>
          <w:szCs w:val="24"/>
        </w:rPr>
        <w:t>υτυχώς και μας π</w:t>
      </w:r>
      <w:r>
        <w:rPr>
          <w:rFonts w:eastAsia="Times New Roman" w:cs="Times New Roman"/>
          <w:szCs w:val="24"/>
        </w:rPr>
        <w:t>ρολαβαίνει μερικές φορές. Γι’</w:t>
      </w:r>
      <w:r w:rsidRPr="00E9135F">
        <w:rPr>
          <w:rFonts w:eastAsia="Times New Roman" w:cs="Times New Roman"/>
          <w:szCs w:val="24"/>
        </w:rPr>
        <w:t xml:space="preserve"> αυτό επιτρέψτε μου </w:t>
      </w:r>
      <w:r>
        <w:rPr>
          <w:rFonts w:eastAsia="Times New Roman" w:cs="Times New Roman"/>
          <w:szCs w:val="24"/>
        </w:rPr>
        <w:t>αυτές τις</w:t>
      </w:r>
      <w:r w:rsidRPr="00E9135F">
        <w:rPr>
          <w:rFonts w:eastAsia="Times New Roman" w:cs="Times New Roman"/>
          <w:szCs w:val="24"/>
        </w:rPr>
        <w:t xml:space="preserve"> σύν</w:t>
      </w:r>
      <w:r w:rsidRPr="00E9135F">
        <w:rPr>
          <w:rFonts w:eastAsia="Times New Roman" w:cs="Times New Roman"/>
          <w:szCs w:val="24"/>
        </w:rPr>
        <w:t>τομες παρατηρήσεις</w:t>
      </w:r>
      <w:r>
        <w:rPr>
          <w:rFonts w:eastAsia="Times New Roman" w:cs="Times New Roman"/>
          <w:szCs w:val="24"/>
        </w:rPr>
        <w:t>. Α</w:t>
      </w:r>
      <w:r w:rsidRPr="00E9135F">
        <w:rPr>
          <w:rFonts w:eastAsia="Times New Roman" w:cs="Times New Roman"/>
          <w:szCs w:val="24"/>
        </w:rPr>
        <w:t>υτό το νομοσχέδιο τελικά είναι ένα νομοσχέδιο θεσμικό</w:t>
      </w:r>
      <w:r>
        <w:rPr>
          <w:rFonts w:eastAsia="Times New Roman" w:cs="Times New Roman"/>
          <w:szCs w:val="24"/>
        </w:rPr>
        <w:t>,</w:t>
      </w:r>
      <w:r w:rsidRPr="00E9135F">
        <w:rPr>
          <w:rFonts w:eastAsia="Times New Roman" w:cs="Times New Roman"/>
          <w:szCs w:val="24"/>
        </w:rPr>
        <w:t xml:space="preserve"> </w:t>
      </w:r>
      <w:r>
        <w:rPr>
          <w:rFonts w:eastAsia="Times New Roman" w:cs="Times New Roman"/>
          <w:szCs w:val="24"/>
        </w:rPr>
        <w:t>υπό την έννοια</w:t>
      </w:r>
      <w:r w:rsidRPr="00E9135F">
        <w:rPr>
          <w:rFonts w:eastAsia="Times New Roman" w:cs="Times New Roman"/>
          <w:szCs w:val="24"/>
        </w:rPr>
        <w:t xml:space="preserve"> της αντιμετώπισης ζητημάτων που έχουν να κάνουν με την ενσωμάτωση</w:t>
      </w:r>
      <w:r>
        <w:rPr>
          <w:rFonts w:eastAsia="Times New Roman" w:cs="Times New Roman"/>
          <w:szCs w:val="24"/>
        </w:rPr>
        <w:t>,</w:t>
      </w:r>
      <w:r w:rsidRPr="00E9135F">
        <w:rPr>
          <w:rFonts w:eastAsia="Times New Roman" w:cs="Times New Roman"/>
          <w:szCs w:val="24"/>
        </w:rPr>
        <w:t xml:space="preserve"> με την κύρωση του πρωτοκόλλου</w:t>
      </w:r>
      <w:r>
        <w:rPr>
          <w:rFonts w:eastAsia="Times New Roman" w:cs="Times New Roman"/>
          <w:szCs w:val="24"/>
        </w:rPr>
        <w:t>,</w:t>
      </w:r>
      <w:r w:rsidRPr="00E9135F">
        <w:rPr>
          <w:rFonts w:eastAsia="Times New Roman" w:cs="Times New Roman"/>
          <w:szCs w:val="24"/>
        </w:rPr>
        <w:t xml:space="preserve"> με την αρχή της αμοιβαιότητας</w:t>
      </w:r>
      <w:r>
        <w:rPr>
          <w:rFonts w:eastAsia="Times New Roman" w:cs="Times New Roman"/>
          <w:szCs w:val="24"/>
        </w:rPr>
        <w:t>,</w:t>
      </w:r>
      <w:r w:rsidRPr="00E9135F">
        <w:rPr>
          <w:rFonts w:eastAsia="Times New Roman" w:cs="Times New Roman"/>
          <w:szCs w:val="24"/>
        </w:rPr>
        <w:t xml:space="preserve"> </w:t>
      </w:r>
      <w:r>
        <w:rPr>
          <w:rFonts w:eastAsia="Times New Roman" w:cs="Times New Roman"/>
          <w:szCs w:val="24"/>
        </w:rPr>
        <w:t xml:space="preserve">την </w:t>
      </w:r>
      <w:r w:rsidRPr="00E9135F">
        <w:rPr>
          <w:rFonts w:eastAsia="Times New Roman" w:cs="Times New Roman"/>
          <w:szCs w:val="24"/>
        </w:rPr>
        <w:t>αρχή της εμπιστοσύνης</w:t>
      </w:r>
      <w:r>
        <w:rPr>
          <w:rFonts w:eastAsia="Times New Roman" w:cs="Times New Roman"/>
          <w:szCs w:val="24"/>
        </w:rPr>
        <w:t>,</w:t>
      </w:r>
      <w:r w:rsidRPr="00E9135F">
        <w:rPr>
          <w:rFonts w:eastAsia="Times New Roman" w:cs="Times New Roman"/>
          <w:szCs w:val="24"/>
        </w:rPr>
        <w:t xml:space="preserve"> το ευρωπα</w:t>
      </w:r>
      <w:r w:rsidRPr="00E9135F">
        <w:rPr>
          <w:rFonts w:eastAsia="Times New Roman" w:cs="Times New Roman"/>
          <w:szCs w:val="24"/>
        </w:rPr>
        <w:t>ϊκό μας κεκτημένο</w:t>
      </w:r>
      <w:r>
        <w:rPr>
          <w:rFonts w:eastAsia="Times New Roman" w:cs="Times New Roman"/>
          <w:szCs w:val="24"/>
        </w:rPr>
        <w:t>.</w:t>
      </w:r>
      <w:r w:rsidRPr="00E9135F">
        <w:rPr>
          <w:rFonts w:eastAsia="Times New Roman" w:cs="Times New Roman"/>
          <w:szCs w:val="24"/>
        </w:rPr>
        <w:t xml:space="preserve"> Πράγματι</w:t>
      </w:r>
      <w:r>
        <w:rPr>
          <w:rFonts w:eastAsia="Times New Roman" w:cs="Times New Roman"/>
          <w:szCs w:val="24"/>
        </w:rPr>
        <w:t>, ν</w:t>
      </w:r>
      <w:r w:rsidRPr="00E9135F">
        <w:rPr>
          <w:rFonts w:eastAsia="Times New Roman" w:cs="Times New Roman"/>
          <w:szCs w:val="24"/>
        </w:rPr>
        <w:t>αι</w:t>
      </w:r>
      <w:r>
        <w:rPr>
          <w:rFonts w:eastAsia="Times New Roman" w:cs="Times New Roman"/>
          <w:szCs w:val="24"/>
        </w:rPr>
        <w:t>. Άρα τουλάχιστον υπήρξε μι</w:t>
      </w:r>
      <w:r w:rsidRPr="00E9135F">
        <w:rPr>
          <w:rFonts w:eastAsia="Times New Roman" w:cs="Times New Roman"/>
          <w:szCs w:val="24"/>
        </w:rPr>
        <w:t>α συμφωνία ως προς τα θέματα αυτά</w:t>
      </w:r>
      <w:r>
        <w:rPr>
          <w:rFonts w:eastAsia="Times New Roman" w:cs="Times New Roman"/>
          <w:szCs w:val="24"/>
        </w:rPr>
        <w:t xml:space="preserve"> μ</w:t>
      </w:r>
      <w:r w:rsidRPr="00E9135F">
        <w:rPr>
          <w:rFonts w:eastAsia="Times New Roman" w:cs="Times New Roman"/>
          <w:szCs w:val="24"/>
        </w:rPr>
        <w:t>ε</w:t>
      </w:r>
      <w:r>
        <w:rPr>
          <w:rFonts w:eastAsia="Times New Roman" w:cs="Times New Roman"/>
          <w:szCs w:val="24"/>
        </w:rPr>
        <w:t xml:space="preserve"> </w:t>
      </w:r>
      <w:r>
        <w:rPr>
          <w:rFonts w:eastAsia="Times New Roman" w:cs="Times New Roman"/>
          <w:szCs w:val="24"/>
        </w:rPr>
        <w:lastRenderedPageBreak/>
        <w:t>τις</w:t>
      </w:r>
      <w:r w:rsidRPr="00E9135F">
        <w:rPr>
          <w:rFonts w:eastAsia="Times New Roman" w:cs="Times New Roman"/>
          <w:szCs w:val="24"/>
        </w:rPr>
        <w:t xml:space="preserve"> επιμέρους ιδεολογικοπολιτικές διαφωνίες </w:t>
      </w:r>
      <w:r>
        <w:rPr>
          <w:rFonts w:eastAsia="Times New Roman" w:cs="Times New Roman"/>
          <w:szCs w:val="24"/>
        </w:rPr>
        <w:t>α</w:t>
      </w:r>
      <w:r w:rsidRPr="00E9135F">
        <w:rPr>
          <w:rFonts w:eastAsia="Times New Roman" w:cs="Times New Roman"/>
          <w:szCs w:val="24"/>
        </w:rPr>
        <w:t xml:space="preserve">πό πλευράς του Κομμουνιστικού Κόμματος και </w:t>
      </w:r>
      <w:r>
        <w:rPr>
          <w:rFonts w:eastAsia="Times New Roman" w:cs="Times New Roman"/>
          <w:szCs w:val="24"/>
        </w:rPr>
        <w:t>ενδεχομένως</w:t>
      </w:r>
      <w:r w:rsidRPr="00E9135F">
        <w:rPr>
          <w:rFonts w:eastAsia="Times New Roman" w:cs="Times New Roman"/>
          <w:szCs w:val="24"/>
        </w:rPr>
        <w:t xml:space="preserve"> και όχι μόνο</w:t>
      </w:r>
      <w:r>
        <w:rPr>
          <w:rFonts w:eastAsia="Times New Roman" w:cs="Times New Roman"/>
          <w:szCs w:val="24"/>
        </w:rPr>
        <w:t>. Είναι έ</w:t>
      </w:r>
      <w:r w:rsidRPr="00E9135F">
        <w:rPr>
          <w:rFonts w:eastAsia="Times New Roman" w:cs="Times New Roman"/>
          <w:szCs w:val="24"/>
        </w:rPr>
        <w:t xml:space="preserve">να θεσμικό νομοθέτημα </w:t>
      </w:r>
      <w:r>
        <w:rPr>
          <w:rFonts w:eastAsia="Times New Roman" w:cs="Times New Roman"/>
          <w:szCs w:val="24"/>
        </w:rPr>
        <w:t>επίσης,</w:t>
      </w:r>
      <w:r w:rsidRPr="00E9135F">
        <w:rPr>
          <w:rFonts w:eastAsia="Times New Roman" w:cs="Times New Roman"/>
          <w:szCs w:val="24"/>
        </w:rPr>
        <w:t xml:space="preserve"> επειδή έρ</w:t>
      </w:r>
      <w:r w:rsidRPr="00E9135F">
        <w:rPr>
          <w:rFonts w:eastAsia="Times New Roman" w:cs="Times New Roman"/>
          <w:szCs w:val="24"/>
        </w:rPr>
        <w:t>χεται να αντιμετωπίσει και άλλα ζητήματα που έχουν να κ</w:t>
      </w:r>
      <w:r>
        <w:rPr>
          <w:rFonts w:eastAsia="Times New Roman" w:cs="Times New Roman"/>
          <w:szCs w:val="24"/>
        </w:rPr>
        <w:t>άνουν με την</w:t>
      </w:r>
      <w:r w:rsidRPr="00E9135F">
        <w:rPr>
          <w:rFonts w:eastAsia="Times New Roman" w:cs="Times New Roman"/>
          <w:szCs w:val="24"/>
        </w:rPr>
        <w:t xml:space="preserve"> ταχύτητα </w:t>
      </w:r>
      <w:r>
        <w:rPr>
          <w:rFonts w:eastAsia="Times New Roman" w:cs="Times New Roman"/>
          <w:szCs w:val="24"/>
        </w:rPr>
        <w:t>ή με την ποιότητα στην</w:t>
      </w:r>
      <w:r w:rsidRPr="00E9135F">
        <w:rPr>
          <w:rFonts w:eastAsia="Times New Roman" w:cs="Times New Roman"/>
          <w:szCs w:val="24"/>
        </w:rPr>
        <w:t xml:space="preserve"> απονομή της </w:t>
      </w:r>
      <w:r>
        <w:rPr>
          <w:rFonts w:eastAsia="Times New Roman" w:cs="Times New Roman"/>
          <w:szCs w:val="24"/>
        </w:rPr>
        <w:t>δ</w:t>
      </w:r>
      <w:r w:rsidRPr="00E9135F">
        <w:rPr>
          <w:rFonts w:eastAsia="Times New Roman" w:cs="Times New Roman"/>
          <w:szCs w:val="24"/>
        </w:rPr>
        <w:t>ικαιοσύνης</w:t>
      </w:r>
      <w:r>
        <w:rPr>
          <w:rFonts w:eastAsia="Times New Roman" w:cs="Times New Roman"/>
          <w:szCs w:val="24"/>
        </w:rPr>
        <w:t>,</w:t>
      </w:r>
      <w:r w:rsidRPr="00E9135F">
        <w:rPr>
          <w:rFonts w:eastAsia="Times New Roman" w:cs="Times New Roman"/>
          <w:szCs w:val="24"/>
        </w:rPr>
        <w:t xml:space="preserve"> με την ελευθερία του Τύπου </w:t>
      </w:r>
      <w:r>
        <w:rPr>
          <w:rFonts w:eastAsia="Times New Roman" w:cs="Times New Roman"/>
          <w:szCs w:val="24"/>
        </w:rPr>
        <w:t xml:space="preserve">κ.ο.κ.. </w:t>
      </w:r>
    </w:p>
    <w:p w14:paraId="69A55FF1" w14:textId="77777777" w:rsidR="00C9651F" w:rsidRDefault="002D2592">
      <w:pPr>
        <w:spacing w:after="0" w:line="600" w:lineRule="auto"/>
        <w:ind w:firstLine="720"/>
        <w:jc w:val="both"/>
        <w:rPr>
          <w:rFonts w:eastAsia="Times New Roman" w:cs="Times New Roman"/>
          <w:szCs w:val="24"/>
        </w:rPr>
      </w:pPr>
      <w:r>
        <w:rPr>
          <w:rFonts w:eastAsia="Times New Roman" w:cs="Times New Roman"/>
          <w:szCs w:val="24"/>
        </w:rPr>
        <w:t>Μ</w:t>
      </w:r>
      <w:r w:rsidRPr="00E9135F">
        <w:rPr>
          <w:rFonts w:eastAsia="Times New Roman" w:cs="Times New Roman"/>
          <w:szCs w:val="24"/>
        </w:rPr>
        <w:t xml:space="preserve">έσα σε </w:t>
      </w:r>
      <w:r>
        <w:rPr>
          <w:rFonts w:eastAsia="Times New Roman" w:cs="Times New Roman"/>
          <w:szCs w:val="24"/>
        </w:rPr>
        <w:t>αυτήν</w:t>
      </w:r>
      <w:r w:rsidRPr="00E9135F">
        <w:rPr>
          <w:rFonts w:eastAsia="Times New Roman" w:cs="Times New Roman"/>
          <w:szCs w:val="24"/>
        </w:rPr>
        <w:t xml:space="preserve"> λοιπόν</w:t>
      </w:r>
      <w:r>
        <w:rPr>
          <w:rFonts w:eastAsia="Times New Roman" w:cs="Times New Roman"/>
          <w:szCs w:val="24"/>
        </w:rPr>
        <w:t>,</w:t>
      </w:r>
      <w:r w:rsidRPr="00E9135F">
        <w:rPr>
          <w:rFonts w:eastAsia="Times New Roman" w:cs="Times New Roman"/>
          <w:szCs w:val="24"/>
        </w:rPr>
        <w:t xml:space="preserve"> την καλή ποιοτική συζήτηση που κάναμε</w:t>
      </w:r>
      <w:r>
        <w:rPr>
          <w:rFonts w:eastAsia="Times New Roman" w:cs="Times New Roman"/>
          <w:szCs w:val="24"/>
        </w:rPr>
        <w:t xml:space="preserve">, ήρθαν να εμφιλοχωρήσουν </w:t>
      </w:r>
      <w:r w:rsidRPr="00E9135F">
        <w:rPr>
          <w:rFonts w:eastAsia="Times New Roman" w:cs="Times New Roman"/>
          <w:szCs w:val="24"/>
        </w:rPr>
        <w:t>τα ζητήματ</w:t>
      </w:r>
      <w:r w:rsidRPr="00E9135F">
        <w:rPr>
          <w:rFonts w:eastAsia="Times New Roman" w:cs="Times New Roman"/>
          <w:szCs w:val="24"/>
        </w:rPr>
        <w:t>α της επικαιρότητας</w:t>
      </w:r>
      <w:r>
        <w:rPr>
          <w:rFonts w:eastAsia="Times New Roman" w:cs="Times New Roman"/>
          <w:szCs w:val="24"/>
        </w:rPr>
        <w:t xml:space="preserve">. Ας αποφασίσουμε: Επιτρέπεται </w:t>
      </w:r>
      <w:r w:rsidRPr="00E9135F">
        <w:rPr>
          <w:rFonts w:eastAsia="Times New Roman" w:cs="Times New Roman"/>
          <w:szCs w:val="24"/>
        </w:rPr>
        <w:t xml:space="preserve">το πολιτικό σχόλιο στα θέματα που αφορούν τη </w:t>
      </w:r>
      <w:r>
        <w:rPr>
          <w:rFonts w:eastAsia="Times New Roman" w:cs="Times New Roman"/>
          <w:szCs w:val="24"/>
        </w:rPr>
        <w:t>δ</w:t>
      </w:r>
      <w:r w:rsidRPr="00E9135F">
        <w:rPr>
          <w:rFonts w:eastAsia="Times New Roman" w:cs="Times New Roman"/>
          <w:szCs w:val="24"/>
        </w:rPr>
        <w:t>ικαιοσύνη</w:t>
      </w:r>
      <w:r>
        <w:rPr>
          <w:rFonts w:eastAsia="Times New Roman" w:cs="Times New Roman"/>
          <w:szCs w:val="24"/>
        </w:rPr>
        <w:t xml:space="preserve"> ή</w:t>
      </w:r>
      <w:r w:rsidRPr="00E9135F">
        <w:rPr>
          <w:rFonts w:eastAsia="Times New Roman" w:cs="Times New Roman"/>
          <w:szCs w:val="24"/>
        </w:rPr>
        <w:t xml:space="preserve"> τις δικαστικές υποθέσεις</w:t>
      </w:r>
      <w:r>
        <w:rPr>
          <w:rFonts w:eastAsia="Times New Roman" w:cs="Times New Roman"/>
          <w:szCs w:val="24"/>
        </w:rPr>
        <w:t>; Τ</w:t>
      </w:r>
      <w:r w:rsidRPr="00E9135F">
        <w:rPr>
          <w:rFonts w:eastAsia="Times New Roman" w:cs="Times New Roman"/>
          <w:szCs w:val="24"/>
        </w:rPr>
        <w:t>α πολιτικά σχόλια επιτρέπονται</w:t>
      </w:r>
      <w:r>
        <w:rPr>
          <w:rFonts w:eastAsia="Times New Roman" w:cs="Times New Roman"/>
          <w:szCs w:val="24"/>
        </w:rPr>
        <w:t>; Ν</w:t>
      </w:r>
      <w:r w:rsidRPr="00E9135F">
        <w:rPr>
          <w:rFonts w:eastAsia="Times New Roman" w:cs="Times New Roman"/>
          <w:szCs w:val="24"/>
        </w:rPr>
        <w:t>α το αποφασίσουμε</w:t>
      </w:r>
      <w:r>
        <w:rPr>
          <w:rFonts w:eastAsia="Times New Roman" w:cs="Times New Roman"/>
          <w:szCs w:val="24"/>
        </w:rPr>
        <w:t>,</w:t>
      </w:r>
      <w:r w:rsidRPr="00E9135F">
        <w:rPr>
          <w:rFonts w:eastAsia="Times New Roman" w:cs="Times New Roman"/>
          <w:szCs w:val="24"/>
        </w:rPr>
        <w:t xml:space="preserve"> να πούμε </w:t>
      </w:r>
      <w:r>
        <w:rPr>
          <w:rFonts w:eastAsia="Times New Roman" w:cs="Times New Roman"/>
          <w:szCs w:val="24"/>
        </w:rPr>
        <w:t>«ν</w:t>
      </w:r>
      <w:r w:rsidRPr="00E9135F">
        <w:rPr>
          <w:rFonts w:eastAsia="Times New Roman" w:cs="Times New Roman"/>
          <w:szCs w:val="24"/>
        </w:rPr>
        <w:t>αι</w:t>
      </w:r>
      <w:r>
        <w:rPr>
          <w:rFonts w:eastAsia="Times New Roman" w:cs="Times New Roman"/>
          <w:szCs w:val="24"/>
        </w:rPr>
        <w:t>»</w:t>
      </w:r>
      <w:r w:rsidRPr="00E9135F">
        <w:rPr>
          <w:rFonts w:eastAsia="Times New Roman" w:cs="Times New Roman"/>
          <w:szCs w:val="24"/>
        </w:rPr>
        <w:t xml:space="preserve"> ή </w:t>
      </w:r>
      <w:r>
        <w:rPr>
          <w:rFonts w:eastAsia="Times New Roman" w:cs="Times New Roman"/>
          <w:szCs w:val="24"/>
        </w:rPr>
        <w:t>«ό</w:t>
      </w:r>
      <w:r w:rsidRPr="00E9135F">
        <w:rPr>
          <w:rFonts w:eastAsia="Times New Roman" w:cs="Times New Roman"/>
          <w:szCs w:val="24"/>
        </w:rPr>
        <w:t>χι</w:t>
      </w:r>
      <w:r>
        <w:rPr>
          <w:rFonts w:eastAsia="Times New Roman" w:cs="Times New Roman"/>
          <w:szCs w:val="24"/>
        </w:rPr>
        <w:t>»,</w:t>
      </w:r>
      <w:r w:rsidRPr="00E9135F">
        <w:rPr>
          <w:rFonts w:eastAsia="Times New Roman" w:cs="Times New Roman"/>
          <w:szCs w:val="24"/>
        </w:rPr>
        <w:t xml:space="preserve"> να μην </w:t>
      </w:r>
      <w:r>
        <w:rPr>
          <w:rFonts w:eastAsia="Times New Roman" w:cs="Times New Roman"/>
          <w:szCs w:val="24"/>
        </w:rPr>
        <w:t>πούμε όμως</w:t>
      </w:r>
      <w:r w:rsidRPr="00E9135F">
        <w:rPr>
          <w:rFonts w:eastAsia="Times New Roman" w:cs="Times New Roman"/>
          <w:szCs w:val="24"/>
        </w:rPr>
        <w:t xml:space="preserve"> κατά το δοκούν</w:t>
      </w:r>
      <w:r>
        <w:rPr>
          <w:rFonts w:eastAsia="Times New Roman" w:cs="Times New Roman"/>
          <w:szCs w:val="24"/>
        </w:rPr>
        <w:t>. Ν</w:t>
      </w:r>
      <w:r w:rsidRPr="00E9135F">
        <w:rPr>
          <w:rFonts w:eastAsia="Times New Roman" w:cs="Times New Roman"/>
          <w:szCs w:val="24"/>
        </w:rPr>
        <w:t xml:space="preserve">α μην </w:t>
      </w:r>
      <w:r w:rsidRPr="00E9135F">
        <w:rPr>
          <w:rFonts w:eastAsia="Times New Roman" w:cs="Times New Roman"/>
          <w:szCs w:val="24"/>
        </w:rPr>
        <w:t>ερχόμαστε να κρίνουμε με δύο μέτρα και δύο σταθμά</w:t>
      </w:r>
      <w:r>
        <w:rPr>
          <w:rFonts w:eastAsia="Times New Roman" w:cs="Times New Roman"/>
          <w:szCs w:val="24"/>
        </w:rPr>
        <w:t>,</w:t>
      </w:r>
      <w:r w:rsidRPr="00E9135F">
        <w:rPr>
          <w:rFonts w:eastAsia="Times New Roman" w:cs="Times New Roman"/>
          <w:szCs w:val="24"/>
        </w:rPr>
        <w:t xml:space="preserve"> να </w:t>
      </w:r>
      <w:r>
        <w:rPr>
          <w:rFonts w:eastAsia="Times New Roman" w:cs="Times New Roman"/>
          <w:szCs w:val="24"/>
        </w:rPr>
        <w:t xml:space="preserve">μην εισάγουμε </w:t>
      </w:r>
      <w:r w:rsidRPr="00E9135F">
        <w:rPr>
          <w:rFonts w:eastAsia="Times New Roman" w:cs="Times New Roman"/>
          <w:szCs w:val="24"/>
        </w:rPr>
        <w:t>στην πολιτική αντιπαράθεση την πολιτική στόχευση</w:t>
      </w:r>
      <w:r>
        <w:rPr>
          <w:rFonts w:eastAsia="Times New Roman" w:cs="Times New Roman"/>
          <w:szCs w:val="24"/>
        </w:rPr>
        <w:t>, σ</w:t>
      </w:r>
      <w:r w:rsidRPr="00E9135F">
        <w:rPr>
          <w:rFonts w:eastAsia="Times New Roman" w:cs="Times New Roman"/>
          <w:szCs w:val="24"/>
        </w:rPr>
        <w:t>τη μία ή την άλλη κατεύθυνση</w:t>
      </w:r>
      <w:r>
        <w:rPr>
          <w:rFonts w:eastAsia="Times New Roman" w:cs="Times New Roman"/>
          <w:szCs w:val="24"/>
        </w:rPr>
        <w:t>, ν</w:t>
      </w:r>
      <w:r w:rsidRPr="00E9135F">
        <w:rPr>
          <w:rFonts w:eastAsia="Times New Roman" w:cs="Times New Roman"/>
          <w:szCs w:val="24"/>
        </w:rPr>
        <w:t>α μην εκπέμπουμε αντιφατικά σήματα</w:t>
      </w:r>
      <w:r>
        <w:rPr>
          <w:rFonts w:eastAsia="Times New Roman" w:cs="Times New Roman"/>
          <w:szCs w:val="24"/>
        </w:rPr>
        <w:t>.</w:t>
      </w:r>
    </w:p>
    <w:p w14:paraId="69A55FF2" w14:textId="77777777" w:rsidR="00C9651F" w:rsidRDefault="002D2592">
      <w:pPr>
        <w:tabs>
          <w:tab w:val="left" w:pos="709"/>
          <w:tab w:val="center" w:pos="4753"/>
        </w:tabs>
        <w:spacing w:after="0" w:line="600" w:lineRule="auto"/>
        <w:ind w:firstLine="720"/>
        <w:contextualSpacing/>
        <w:jc w:val="both"/>
        <w:rPr>
          <w:rFonts w:eastAsia="Times New Roman"/>
          <w:szCs w:val="24"/>
        </w:rPr>
      </w:pPr>
      <w:r>
        <w:rPr>
          <w:rFonts w:eastAsia="Times New Roman"/>
          <w:szCs w:val="24"/>
        </w:rPr>
        <w:t>Είναι το πολιτικό σχέδιο παρέμβαση στο έργο της δικαιοσύνης; Να απαντή</w:t>
      </w:r>
      <w:r>
        <w:rPr>
          <w:rFonts w:eastAsia="Times New Roman"/>
          <w:szCs w:val="24"/>
        </w:rPr>
        <w:t xml:space="preserve">σουμε. Είναι; Αυτό είναι η παρέμβαση; Έχουμε ξεχάσει τι έχει συμβεί σ’ αυτήν τη χώρα; Έχουμε ξεχάσει </w:t>
      </w:r>
      <w:r>
        <w:rPr>
          <w:rFonts w:eastAsia="Times New Roman"/>
          <w:szCs w:val="24"/>
        </w:rPr>
        <w:lastRenderedPageBreak/>
        <w:t xml:space="preserve">τις καταγγελίες του παρελθόντος; Η παρέμβαση της εκτελεστικής εξουσίας στη δικαιοσύνη γίνεται στο φως, με πολιτικά σχόλια; Στο φως ή στο σκοτάδι γίνεται η </w:t>
      </w:r>
      <w:r>
        <w:rPr>
          <w:rFonts w:eastAsia="Times New Roman"/>
          <w:szCs w:val="24"/>
        </w:rPr>
        <w:t xml:space="preserve">παρέμβαση; Γιατί τα μπερδεύουμε; Γιατί λέμε ότι το πολιτικό σχόλιο είναι μια πολιτική δήλωση, η οποία ασφαλώς πρέπει να έχει ένα συγκεκριμένο μέτρο, γιατί το μέτρο μπορεί να καταλήξει και σε αποτέλεσμα; </w:t>
      </w:r>
    </w:p>
    <w:p w14:paraId="69A55FF3" w14:textId="77777777" w:rsidR="00C9651F" w:rsidRDefault="002D2592">
      <w:pPr>
        <w:tabs>
          <w:tab w:val="left" w:pos="709"/>
          <w:tab w:val="center" w:pos="4753"/>
        </w:tabs>
        <w:spacing w:after="0" w:line="600" w:lineRule="auto"/>
        <w:ind w:firstLine="720"/>
        <w:contextualSpacing/>
        <w:jc w:val="both"/>
        <w:rPr>
          <w:rFonts w:eastAsia="Times New Roman"/>
          <w:szCs w:val="24"/>
        </w:rPr>
      </w:pPr>
      <w:r>
        <w:rPr>
          <w:rFonts w:eastAsia="Times New Roman"/>
          <w:szCs w:val="24"/>
        </w:rPr>
        <w:t xml:space="preserve">Ανοίγω παρένθεση. Σας είπα από την αρχή ότι εγώ δεν </w:t>
      </w:r>
      <w:r>
        <w:rPr>
          <w:rFonts w:eastAsia="Times New Roman"/>
          <w:szCs w:val="24"/>
        </w:rPr>
        <w:t>θα κάνω τον εισαγγελέα, δεν θα κάνω τον δικαστή, δεν θα κάνω τον κατήγορο, δεν θα κάνω τον μάρτυρα, ούτε τον δικηγόρο υπεράσπισης κανενός. Εάν οποιοσδήποτε Υπουργός εγγράφως αποστέλλει στην ηγεσία της δικαιοσύνης και στο Υπουργείο Δικαιοσύνης καταγγελία–αν</w:t>
      </w:r>
      <w:r>
        <w:rPr>
          <w:rFonts w:eastAsia="Times New Roman"/>
          <w:szCs w:val="24"/>
        </w:rPr>
        <w:t>αφορά για την καθυστέρηση υποθέσεων, είναι παρέμβαση; Τη στιγμή που αυτό γίνεται, το να βγαίνουν άλλα πολιτικά πρόσωπα, Βουλευτές άλλων κομμάτων και να καταγγέλλουν τους δικαστικούς λειτουργούς, οι οποίοι ελέγχουν μια συγκεκριμένη υπόθεση και αν φτάνουν κα</w:t>
      </w:r>
      <w:r>
        <w:rPr>
          <w:rFonts w:eastAsia="Times New Roman"/>
          <w:szCs w:val="24"/>
        </w:rPr>
        <w:t xml:space="preserve">τά τη διάρκεια αυτού του ελέγχου σε πολιτικά πρόσωπα, ακολουθούν αυτά που το Σύνταγμα και ο νόμος προβλέπουν, σ’ αυτό η εξύβριση – συκοφάντηση ανθρώπων, δικαστικών λειτουργών, οι επιθέσεις </w:t>
      </w:r>
      <w:r>
        <w:rPr>
          <w:rFonts w:eastAsia="Times New Roman"/>
          <w:szCs w:val="24"/>
        </w:rPr>
        <w:lastRenderedPageBreak/>
        <w:t>κατά δικαστικών λειτουργών επιτρέπονται; Επιτρέπεται γιατί είναι μι</w:t>
      </w:r>
      <w:r>
        <w:rPr>
          <w:rFonts w:eastAsia="Times New Roman"/>
          <w:szCs w:val="24"/>
        </w:rPr>
        <w:t xml:space="preserve">α δυσάρεστη υπόθεση; </w:t>
      </w:r>
    </w:p>
    <w:p w14:paraId="69A55FF4" w14:textId="77777777" w:rsidR="00C9651F" w:rsidRDefault="002D2592">
      <w:pPr>
        <w:tabs>
          <w:tab w:val="left" w:pos="709"/>
          <w:tab w:val="center" w:pos="4753"/>
        </w:tabs>
        <w:spacing w:after="0" w:line="600" w:lineRule="auto"/>
        <w:ind w:firstLine="720"/>
        <w:contextualSpacing/>
        <w:jc w:val="both"/>
        <w:rPr>
          <w:rFonts w:eastAsia="Times New Roman"/>
          <w:szCs w:val="24"/>
        </w:rPr>
      </w:pPr>
      <w:r>
        <w:rPr>
          <w:rFonts w:eastAsia="Times New Roman"/>
          <w:szCs w:val="24"/>
        </w:rPr>
        <w:t>Τελικά με την υπόθεση «</w:t>
      </w:r>
      <w:r>
        <w:rPr>
          <w:rFonts w:eastAsia="Times New Roman"/>
          <w:szCs w:val="24"/>
          <w:lang w:val="en-US"/>
        </w:rPr>
        <w:t>NOVARTIS</w:t>
      </w:r>
      <w:r>
        <w:rPr>
          <w:rFonts w:eastAsia="Times New Roman"/>
          <w:szCs w:val="24"/>
        </w:rPr>
        <w:t>»,</w:t>
      </w:r>
      <w:r w:rsidRPr="00EA6AEB">
        <w:rPr>
          <w:rFonts w:eastAsia="Times New Roman"/>
          <w:szCs w:val="24"/>
        </w:rPr>
        <w:t xml:space="preserve"> </w:t>
      </w:r>
      <w:r>
        <w:rPr>
          <w:rFonts w:eastAsia="Times New Roman"/>
          <w:szCs w:val="24"/>
        </w:rPr>
        <w:t>που εγώ δεν θα τοποθετηθώ για κανέναν λόγο όσον αφορά τα ουσιαστικά και δικονομικά ζητήματά της, παρά μόνο για τα όσα έχουν συμβεί πολιτικά εντός αυτής της Αίθουσας, υπάρχει σκάνδαλο όσον αφορά την τι</w:t>
      </w:r>
      <w:r>
        <w:rPr>
          <w:rFonts w:eastAsia="Times New Roman"/>
          <w:szCs w:val="24"/>
        </w:rPr>
        <w:t>μολόγηση των φαρμάκων, όχι για πρόσωπα, αλλά ως πολιτικοί; Υπήρξε ή δεν υπήρξε; Υπήρξε όλο αυτό που διαβάζουμε σε σχέση μ’ ένα παγκόσμιο σκάνδαλο σε διάφορες χώρες, που όλες οι πολιτικές δυνάμεις στις χώρες προβληματίστηκαν και είπαν ότι ενδεχομένως να υπά</w:t>
      </w:r>
      <w:r>
        <w:rPr>
          <w:rFonts w:eastAsia="Times New Roman"/>
          <w:szCs w:val="24"/>
        </w:rPr>
        <w:t xml:space="preserve">ρχει ένα πολιτικό σκάνδαλο; Άλλαξε κάτι; Συμφωνούμε ή δεν συμφωνούμε; Αν πούμε ότι υπάρχει πρόβλημα και πρέπει να διερευνηθεί, αυτό τι είναι; Προσβολή των δικαστικών λειτουργών; Προσβολή, παρέμβαση στη δικαιοσύνη; </w:t>
      </w:r>
    </w:p>
    <w:p w14:paraId="69A55FF5" w14:textId="77777777" w:rsidR="00C9651F" w:rsidRDefault="002D2592">
      <w:pPr>
        <w:tabs>
          <w:tab w:val="left" w:pos="709"/>
          <w:tab w:val="center" w:pos="4753"/>
        </w:tabs>
        <w:spacing w:after="0" w:line="600" w:lineRule="auto"/>
        <w:ind w:firstLine="720"/>
        <w:contextualSpacing/>
        <w:jc w:val="both"/>
        <w:rPr>
          <w:rFonts w:eastAsia="Times New Roman"/>
          <w:szCs w:val="24"/>
        </w:rPr>
      </w:pPr>
      <w:r>
        <w:rPr>
          <w:rFonts w:eastAsia="Times New Roman"/>
          <w:szCs w:val="24"/>
        </w:rPr>
        <w:t xml:space="preserve">Υπάρχει από το Σύνταγμα και τον νόμο μια </w:t>
      </w:r>
      <w:r>
        <w:rPr>
          <w:rFonts w:eastAsia="Times New Roman"/>
          <w:szCs w:val="24"/>
        </w:rPr>
        <w:t xml:space="preserve">παράλληλη διαδρομή, όταν εμπλέκονται πολιτικά πρόσωπα. Έχει προβλεφθεί ο τρόπος, έχει συζητηθεί το άρθρο 86, προχωράμε και σε συνταγματική Αναθεώρηση. Ας είμαστε, κατά τη γνώμη μου, όλοι </w:t>
      </w:r>
      <w:r>
        <w:rPr>
          <w:rFonts w:eastAsia="Times New Roman"/>
          <w:szCs w:val="24"/>
        </w:rPr>
        <w:lastRenderedPageBreak/>
        <w:t>σταθεροί στις απόψεις μας σ’ αυτά τα θέματα και ας μην αλλάζουμε άποψ</w:t>
      </w:r>
      <w:r>
        <w:rPr>
          <w:rFonts w:eastAsia="Times New Roman"/>
          <w:szCs w:val="24"/>
        </w:rPr>
        <w:t xml:space="preserve">η κάθε φορά που θέλουμε να διατυπώσουμε επιχείρημα ή αντεπιχείρημα. </w:t>
      </w:r>
    </w:p>
    <w:p w14:paraId="69A55FF6" w14:textId="77777777" w:rsidR="00C9651F" w:rsidRDefault="002D2592">
      <w:pPr>
        <w:tabs>
          <w:tab w:val="left" w:pos="709"/>
          <w:tab w:val="center" w:pos="4753"/>
        </w:tabs>
        <w:spacing w:after="0" w:line="600" w:lineRule="auto"/>
        <w:ind w:firstLine="720"/>
        <w:contextualSpacing/>
        <w:jc w:val="both"/>
        <w:rPr>
          <w:rFonts w:eastAsia="Times New Roman"/>
          <w:szCs w:val="24"/>
        </w:rPr>
      </w:pPr>
      <w:r>
        <w:rPr>
          <w:rFonts w:eastAsia="Times New Roman"/>
          <w:szCs w:val="24"/>
        </w:rPr>
        <w:t>Είπα για δύο μέτρα και δύο σταθμά, γιατί γίνονται ερωτήσεις και επίκαιρες ερωτήσεις, οι οποίες αναφέρονται σε συγκεκριμένες δικαστικές υποθέσεις και το έχετε κάνει όλοι σας. Έχετε φέρει ε</w:t>
      </w:r>
      <w:r>
        <w:rPr>
          <w:rFonts w:eastAsia="Times New Roman"/>
          <w:szCs w:val="24"/>
        </w:rPr>
        <w:t>δώ να συζητήσουμε υπόθεση που εκκρεμεί σε ανακριτή και σας το είπα και εκείνη τη φορά. Τι κάνουμε; Γίναμε δικαστήριο; Το πότε γίνεται δικαστήριο το Σώμα της Βουλής και το ποιες αρμοδιότητες έχει το λένε ο νόμος και το Σύνταγμα. Εμείς τι κάνουμε; Τότε δεν υ</w:t>
      </w:r>
      <w:r>
        <w:rPr>
          <w:rFonts w:eastAsia="Times New Roman"/>
          <w:szCs w:val="24"/>
        </w:rPr>
        <w:t xml:space="preserve">πάρχει τεκμήριο αθωότητας για τα εμπλεκόμενα πρόσωπα; </w:t>
      </w:r>
    </w:p>
    <w:p w14:paraId="69A55FF7" w14:textId="77777777" w:rsidR="00C9651F" w:rsidRDefault="002D2592">
      <w:pPr>
        <w:tabs>
          <w:tab w:val="left" w:pos="709"/>
          <w:tab w:val="center" w:pos="4753"/>
        </w:tabs>
        <w:spacing w:after="0" w:line="600" w:lineRule="auto"/>
        <w:ind w:firstLine="720"/>
        <w:contextualSpacing/>
        <w:jc w:val="both"/>
        <w:rPr>
          <w:rFonts w:eastAsia="Times New Roman"/>
          <w:szCs w:val="24"/>
        </w:rPr>
      </w:pPr>
      <w:r>
        <w:rPr>
          <w:rFonts w:eastAsia="Times New Roman"/>
          <w:szCs w:val="24"/>
        </w:rPr>
        <w:t>Γιατί δύο μέτρα και δύο σταθμά; Φτάσαμε σε ερωτήσεις να κατηγορούμε δικαστικά συμβούλια γιατί –λέει- από τρία πολιτικά πρόσωπα, μεταξύ των οποίων ο ένας είναι ο Πρόεδρος της Δημοκρατίας, δεν παραπέμφθη</w:t>
      </w:r>
      <w:r>
        <w:rPr>
          <w:rFonts w:eastAsia="Times New Roman"/>
          <w:szCs w:val="24"/>
        </w:rPr>
        <w:t xml:space="preserve">κε –λέει- η υπόθεση στη δικαιοσύνη, δεν εστάλη αμελλητί από το δικαστικό συμβούλιο του Εφετείου της Αθήνας σε σχέση με την υπόθεση </w:t>
      </w:r>
      <w:r>
        <w:rPr>
          <w:rFonts w:eastAsia="Times New Roman"/>
          <w:szCs w:val="24"/>
          <w:lang w:val="en-US"/>
        </w:rPr>
        <w:t>C</w:t>
      </w:r>
      <w:r w:rsidRPr="004C4CDE">
        <w:rPr>
          <w:rFonts w:eastAsia="Times New Roman"/>
          <w:szCs w:val="24"/>
        </w:rPr>
        <w:t>4</w:t>
      </w:r>
      <w:r>
        <w:rPr>
          <w:rFonts w:eastAsia="Times New Roman"/>
          <w:szCs w:val="24"/>
        </w:rPr>
        <w:t>-</w:t>
      </w:r>
      <w:r>
        <w:rPr>
          <w:rFonts w:eastAsia="Times New Roman"/>
          <w:szCs w:val="24"/>
          <w:lang w:val="en-US"/>
        </w:rPr>
        <w:t>I</w:t>
      </w:r>
      <w:r>
        <w:rPr>
          <w:rFonts w:eastAsia="Times New Roman"/>
          <w:szCs w:val="24"/>
        </w:rPr>
        <w:t xml:space="preserve">, ενώ το ίδιο το βούλευμα έλεγε ότι δεν το στέλνουμε πίσω, γιατί όταν δόθηκε </w:t>
      </w:r>
      <w:r>
        <w:rPr>
          <w:rFonts w:eastAsia="Times New Roman"/>
          <w:szCs w:val="24"/>
        </w:rPr>
        <w:lastRenderedPageBreak/>
        <w:t xml:space="preserve">η ευκαιρία στο πολιτικό σύστημα να πάρει τα </w:t>
      </w:r>
      <w:r>
        <w:rPr>
          <w:rFonts w:eastAsia="Times New Roman"/>
          <w:szCs w:val="24"/>
        </w:rPr>
        <w:t>μέτρα του, δηλαδή να προκαλέσει προανακριτική και η προανακριτική ενδεχομένως να παραπέμψει τα όποια πρόσωπα και τους όποιους εμπλεκόμενους, δεν το έκανε και γι’ αυτό έχει υποπέσει προφανώς στην αποσβεστική προθεσμία και γι’ αυτό δεν τίθεται πλέον θέμα. Ακ</w:t>
      </w:r>
      <w:r>
        <w:rPr>
          <w:rFonts w:eastAsia="Times New Roman"/>
          <w:szCs w:val="24"/>
        </w:rPr>
        <w:t xml:space="preserve">όμη και γι’ αυτό έγινε ερώτηση και ερωτήθηκα εγώ ποια είναι τα μέτρα που θα λάβω απέναντι στο δικαστικό συμβούλιο. Αυτό τι είναι; Δεν είναι παρέμβαση; </w:t>
      </w:r>
    </w:p>
    <w:p w14:paraId="69A55FF8" w14:textId="77777777" w:rsidR="00C9651F" w:rsidRDefault="002D2592">
      <w:pPr>
        <w:tabs>
          <w:tab w:val="left" w:pos="709"/>
          <w:tab w:val="center" w:pos="4753"/>
        </w:tabs>
        <w:spacing w:after="0" w:line="600" w:lineRule="auto"/>
        <w:ind w:firstLine="720"/>
        <w:contextualSpacing/>
        <w:jc w:val="both"/>
        <w:rPr>
          <w:rFonts w:eastAsia="Times New Roman"/>
          <w:szCs w:val="24"/>
        </w:rPr>
      </w:pPr>
      <w:r>
        <w:rPr>
          <w:rFonts w:eastAsia="Times New Roman"/>
          <w:szCs w:val="24"/>
        </w:rPr>
        <w:t>Πότε καταδικάστηκε η χώρα για πρώτη φορά, μία και μόνη, από το Ευρωπαϊκό Δικαστήριο των Ανθρωπίνων Δικαι</w:t>
      </w:r>
      <w:r>
        <w:rPr>
          <w:rFonts w:eastAsia="Times New Roman"/>
          <w:szCs w:val="24"/>
        </w:rPr>
        <w:t>ωμάτων για παραβίαση του τεκμηρίου αθωότητας; Πότε; Είναι γνωστή υπόθεση. Τη γράφει και στο νομοσχέδιο η αιτιολογική έκθεση. Είναι η υπόθεση Κώνστα κατά Ελλάδος.</w:t>
      </w:r>
    </w:p>
    <w:p w14:paraId="69A55FF9" w14:textId="77777777" w:rsidR="00C9651F" w:rsidRDefault="002D2592">
      <w:pPr>
        <w:spacing w:line="600" w:lineRule="auto"/>
        <w:ind w:firstLine="720"/>
        <w:jc w:val="both"/>
        <w:rPr>
          <w:rFonts w:eastAsia="Times New Roman"/>
          <w:szCs w:val="24"/>
        </w:rPr>
      </w:pPr>
      <w:r>
        <w:rPr>
          <w:rFonts w:eastAsia="Times New Roman"/>
          <w:szCs w:val="24"/>
        </w:rPr>
        <w:t xml:space="preserve">Θυμόμαστε τι έγινε τότε; Για δηλώσεις ποιων πολιτικών προσώπων καταδικάστηκαν; </w:t>
      </w:r>
    </w:p>
    <w:p w14:paraId="69A55FFA" w14:textId="77777777" w:rsidR="00C9651F" w:rsidRDefault="002D2592">
      <w:pPr>
        <w:spacing w:line="600" w:lineRule="auto"/>
        <w:ind w:firstLine="720"/>
        <w:jc w:val="both"/>
        <w:rPr>
          <w:rFonts w:eastAsia="Times New Roman"/>
          <w:szCs w:val="24"/>
        </w:rPr>
      </w:pPr>
      <w:r>
        <w:rPr>
          <w:rFonts w:eastAsia="Times New Roman"/>
          <w:szCs w:val="24"/>
        </w:rPr>
        <w:t xml:space="preserve">Στις 11 </w:t>
      </w:r>
      <w:r w:rsidRPr="00696E9D">
        <w:rPr>
          <w:rFonts w:eastAsia="Times New Roman"/>
          <w:szCs w:val="24"/>
        </w:rPr>
        <w:t>Ιουνίο</w:t>
      </w:r>
      <w:r w:rsidRPr="00696E9D">
        <w:rPr>
          <w:rFonts w:eastAsia="Times New Roman"/>
          <w:szCs w:val="24"/>
        </w:rPr>
        <w:t xml:space="preserve">υ 2007 ο Αναπληρωτής Υπουργός Οικονομικών κατά τη διάρκεια συζήτησης στην Ολομέλεια του </w:t>
      </w:r>
      <w:r>
        <w:rPr>
          <w:rFonts w:eastAsia="Times New Roman"/>
          <w:szCs w:val="24"/>
        </w:rPr>
        <w:t>ε</w:t>
      </w:r>
      <w:r w:rsidRPr="00696E9D">
        <w:rPr>
          <w:rFonts w:eastAsia="Times New Roman"/>
          <w:szCs w:val="24"/>
        </w:rPr>
        <w:t>λληνι</w:t>
      </w:r>
      <w:r w:rsidRPr="00696E9D">
        <w:rPr>
          <w:rFonts w:eastAsia="Times New Roman"/>
          <w:szCs w:val="24"/>
        </w:rPr>
        <w:lastRenderedPageBreak/>
        <w:t xml:space="preserve">κού Κοινοβουλίου </w:t>
      </w:r>
      <w:r>
        <w:rPr>
          <w:rFonts w:eastAsia="Times New Roman"/>
          <w:szCs w:val="24"/>
        </w:rPr>
        <w:t>α</w:t>
      </w:r>
      <w:r w:rsidRPr="00696E9D">
        <w:rPr>
          <w:rFonts w:eastAsia="Times New Roman"/>
          <w:szCs w:val="24"/>
        </w:rPr>
        <w:t xml:space="preserve">ναφέρθηκε στην </w:t>
      </w:r>
      <w:r>
        <w:rPr>
          <w:rFonts w:eastAsia="Times New Roman"/>
          <w:szCs w:val="24"/>
        </w:rPr>
        <w:t>εν λόγω δίκη,</w:t>
      </w:r>
      <w:r w:rsidRPr="00696E9D">
        <w:rPr>
          <w:rFonts w:eastAsia="Times New Roman"/>
          <w:szCs w:val="24"/>
        </w:rPr>
        <w:t xml:space="preserve"> υποστηρίζοντας ότι ορισμένοι Βουλευτές της Αντιπολίτευσης είχαν εξεταστεί ως μάρτυρες υπεράσπισης από το Κακουργιοδ</w:t>
      </w:r>
      <w:r w:rsidRPr="00696E9D">
        <w:rPr>
          <w:rFonts w:eastAsia="Times New Roman"/>
          <w:szCs w:val="24"/>
        </w:rPr>
        <w:t>ικείο Αθηνών</w:t>
      </w:r>
      <w:r>
        <w:rPr>
          <w:rFonts w:eastAsia="Times New Roman"/>
          <w:szCs w:val="24"/>
        </w:rPr>
        <w:t>.</w:t>
      </w:r>
      <w:r w:rsidRPr="00696E9D">
        <w:rPr>
          <w:rFonts w:eastAsia="Times New Roman"/>
          <w:szCs w:val="24"/>
        </w:rPr>
        <w:t xml:space="preserve"> </w:t>
      </w:r>
    </w:p>
    <w:p w14:paraId="69A55FFB" w14:textId="77777777" w:rsidR="00C9651F" w:rsidRDefault="002D2592">
      <w:pPr>
        <w:spacing w:line="600" w:lineRule="auto"/>
        <w:ind w:firstLine="720"/>
        <w:jc w:val="both"/>
        <w:rPr>
          <w:rFonts w:eastAsia="Times New Roman"/>
          <w:szCs w:val="24"/>
        </w:rPr>
      </w:pPr>
      <w:r>
        <w:rPr>
          <w:rFonts w:eastAsia="Times New Roman"/>
          <w:szCs w:val="24"/>
        </w:rPr>
        <w:t>Τ</w:t>
      </w:r>
      <w:r w:rsidRPr="00696E9D">
        <w:rPr>
          <w:rFonts w:eastAsia="Times New Roman"/>
          <w:szCs w:val="24"/>
        </w:rPr>
        <w:t xml:space="preserve">ο κείμενο </w:t>
      </w:r>
      <w:r>
        <w:rPr>
          <w:rFonts w:eastAsia="Times New Roman"/>
          <w:szCs w:val="24"/>
        </w:rPr>
        <w:t>έχει ως εξής:</w:t>
      </w:r>
      <w:r w:rsidRPr="00696E9D">
        <w:rPr>
          <w:rFonts w:eastAsia="Times New Roman"/>
          <w:szCs w:val="24"/>
        </w:rPr>
        <w:t xml:space="preserve"> </w:t>
      </w:r>
      <w:r>
        <w:rPr>
          <w:rFonts w:eastAsia="Times New Roman"/>
          <w:szCs w:val="24"/>
        </w:rPr>
        <w:t>«</w:t>
      </w:r>
      <w:r w:rsidRPr="00696E9D">
        <w:rPr>
          <w:rFonts w:eastAsia="Times New Roman"/>
          <w:szCs w:val="24"/>
        </w:rPr>
        <w:t>Ποιοι είναι οι αδιάφθοροι</w:t>
      </w:r>
      <w:r>
        <w:rPr>
          <w:rFonts w:eastAsia="Times New Roman"/>
          <w:szCs w:val="24"/>
        </w:rPr>
        <w:t>;</w:t>
      </w:r>
      <w:r w:rsidRPr="00696E9D">
        <w:rPr>
          <w:rFonts w:eastAsia="Times New Roman"/>
          <w:szCs w:val="24"/>
        </w:rPr>
        <w:t xml:space="preserve"> </w:t>
      </w:r>
      <w:r>
        <w:rPr>
          <w:rFonts w:eastAsia="Times New Roman"/>
          <w:szCs w:val="24"/>
        </w:rPr>
        <w:t>Ο</w:t>
      </w:r>
      <w:r w:rsidRPr="00696E9D">
        <w:rPr>
          <w:rFonts w:eastAsia="Times New Roman"/>
          <w:szCs w:val="24"/>
        </w:rPr>
        <w:t>ι συκοφάντες</w:t>
      </w:r>
      <w:r>
        <w:rPr>
          <w:rFonts w:eastAsia="Times New Roman"/>
          <w:szCs w:val="24"/>
        </w:rPr>
        <w:t>,</w:t>
      </w:r>
      <w:r w:rsidRPr="00696E9D">
        <w:rPr>
          <w:rFonts w:eastAsia="Times New Roman"/>
          <w:szCs w:val="24"/>
        </w:rPr>
        <w:t xml:space="preserve"> οι γνωστοί Βουλευτές του Σοσιαλιστικού Κόμματος και πρώην Υπουργοί του ΠΑΣΟΚ που έτρεξαν να υπερασπιστούν τους απατεώνες τ</w:t>
      </w:r>
      <w:r>
        <w:rPr>
          <w:rFonts w:eastAsia="Times New Roman"/>
          <w:szCs w:val="24"/>
        </w:rPr>
        <w:t>ου</w:t>
      </w:r>
      <w:r w:rsidRPr="00696E9D">
        <w:rPr>
          <w:rFonts w:eastAsia="Times New Roman"/>
          <w:szCs w:val="24"/>
        </w:rPr>
        <w:t xml:space="preserve"> Παντείου</w:t>
      </w:r>
      <w:r>
        <w:rPr>
          <w:rFonts w:eastAsia="Times New Roman"/>
          <w:szCs w:val="24"/>
        </w:rPr>
        <w:t>;</w:t>
      </w:r>
      <w:r w:rsidRPr="00696E9D">
        <w:rPr>
          <w:rFonts w:eastAsia="Times New Roman"/>
          <w:szCs w:val="24"/>
        </w:rPr>
        <w:t xml:space="preserve"> </w:t>
      </w:r>
      <w:r>
        <w:rPr>
          <w:rFonts w:eastAsia="Times New Roman"/>
          <w:szCs w:val="24"/>
        </w:rPr>
        <w:t>Ήταν ή όχι οι προσωπικοί</w:t>
      </w:r>
      <w:r w:rsidRPr="00696E9D">
        <w:rPr>
          <w:rFonts w:eastAsia="Times New Roman"/>
          <w:szCs w:val="24"/>
        </w:rPr>
        <w:t xml:space="preserve"> και </w:t>
      </w:r>
      <w:r>
        <w:rPr>
          <w:rFonts w:eastAsia="Times New Roman"/>
          <w:szCs w:val="24"/>
        </w:rPr>
        <w:t>πολιτικοί</w:t>
      </w:r>
      <w:r w:rsidRPr="00696E9D">
        <w:rPr>
          <w:rFonts w:eastAsia="Times New Roman"/>
          <w:szCs w:val="24"/>
        </w:rPr>
        <w:t xml:space="preserve"> σας φίλοι</w:t>
      </w:r>
      <w:r>
        <w:rPr>
          <w:rFonts w:eastAsia="Times New Roman"/>
          <w:szCs w:val="24"/>
        </w:rPr>
        <w:t>;</w:t>
      </w:r>
      <w:r w:rsidRPr="00696E9D">
        <w:rPr>
          <w:rFonts w:eastAsia="Times New Roman"/>
          <w:szCs w:val="24"/>
        </w:rPr>
        <w:t xml:space="preserve"> </w:t>
      </w:r>
      <w:r>
        <w:rPr>
          <w:rFonts w:eastAsia="Times New Roman"/>
          <w:szCs w:val="24"/>
        </w:rPr>
        <w:t>Δ</w:t>
      </w:r>
      <w:r w:rsidRPr="00696E9D">
        <w:rPr>
          <w:rFonts w:eastAsia="Times New Roman"/>
          <w:szCs w:val="24"/>
        </w:rPr>
        <w:t xml:space="preserve">εν τους </w:t>
      </w:r>
      <w:r>
        <w:rPr>
          <w:rFonts w:eastAsia="Times New Roman"/>
          <w:szCs w:val="24"/>
        </w:rPr>
        <w:t>διορίσατε</w:t>
      </w:r>
      <w:r w:rsidRPr="00696E9D">
        <w:rPr>
          <w:rFonts w:eastAsia="Times New Roman"/>
          <w:szCs w:val="24"/>
        </w:rPr>
        <w:t xml:space="preserve"> υπηρεσιακούς Υπουργούς Τύπου</w:t>
      </w:r>
      <w:r>
        <w:rPr>
          <w:rFonts w:eastAsia="Times New Roman"/>
          <w:szCs w:val="24"/>
        </w:rPr>
        <w:t>,</w:t>
      </w:r>
      <w:r w:rsidRPr="00696E9D">
        <w:rPr>
          <w:rFonts w:eastAsia="Times New Roman"/>
          <w:szCs w:val="24"/>
        </w:rPr>
        <w:t xml:space="preserve"> πανίσχυρους Υπουργούς </w:t>
      </w:r>
      <w:r>
        <w:rPr>
          <w:rFonts w:eastAsia="Times New Roman"/>
          <w:szCs w:val="24"/>
        </w:rPr>
        <w:t>σ</w:t>
      </w:r>
      <w:r w:rsidRPr="00696E9D">
        <w:rPr>
          <w:rFonts w:eastAsia="Times New Roman"/>
          <w:szCs w:val="24"/>
        </w:rPr>
        <w:t>το Συμβούλιο της Ευρώπης</w:t>
      </w:r>
      <w:r>
        <w:rPr>
          <w:rFonts w:eastAsia="Times New Roman"/>
          <w:szCs w:val="24"/>
        </w:rPr>
        <w:t>,</w:t>
      </w:r>
      <w:r w:rsidRPr="00696E9D">
        <w:rPr>
          <w:rFonts w:eastAsia="Times New Roman"/>
          <w:szCs w:val="24"/>
        </w:rPr>
        <w:t xml:space="preserve"> όταν τα σκάνδαλα που αφορούσαν το </w:t>
      </w:r>
      <w:r>
        <w:rPr>
          <w:rFonts w:eastAsia="Times New Roman"/>
          <w:szCs w:val="24"/>
        </w:rPr>
        <w:t>Πάντειο άρχισαν</w:t>
      </w:r>
      <w:r w:rsidRPr="00696E9D">
        <w:rPr>
          <w:rFonts w:eastAsia="Times New Roman"/>
          <w:szCs w:val="24"/>
        </w:rPr>
        <w:t xml:space="preserve"> να γίνονται γνωστά</w:t>
      </w:r>
      <w:r>
        <w:rPr>
          <w:rFonts w:eastAsia="Times New Roman"/>
          <w:szCs w:val="24"/>
        </w:rPr>
        <w:t>;</w:t>
      </w:r>
      <w:r w:rsidRPr="00696E9D">
        <w:rPr>
          <w:rFonts w:eastAsia="Times New Roman"/>
          <w:szCs w:val="24"/>
        </w:rPr>
        <w:t xml:space="preserve"> </w:t>
      </w:r>
      <w:r>
        <w:rPr>
          <w:rFonts w:eastAsia="Times New Roman"/>
          <w:szCs w:val="24"/>
        </w:rPr>
        <w:t>Ή</w:t>
      </w:r>
      <w:r w:rsidRPr="00696E9D">
        <w:rPr>
          <w:rFonts w:eastAsia="Times New Roman"/>
          <w:szCs w:val="24"/>
        </w:rPr>
        <w:t xml:space="preserve">ταν φίλοι </w:t>
      </w:r>
      <w:r>
        <w:rPr>
          <w:rFonts w:eastAsia="Times New Roman"/>
          <w:szCs w:val="24"/>
        </w:rPr>
        <w:t>σας,</w:t>
      </w:r>
      <w:r w:rsidRPr="00696E9D">
        <w:rPr>
          <w:rFonts w:eastAsia="Times New Roman"/>
          <w:szCs w:val="24"/>
        </w:rPr>
        <w:t xml:space="preserve"> </w:t>
      </w:r>
      <w:r>
        <w:rPr>
          <w:rFonts w:eastAsia="Times New Roman"/>
          <w:szCs w:val="24"/>
        </w:rPr>
        <w:t>α</w:t>
      </w:r>
      <w:r w:rsidRPr="00696E9D">
        <w:rPr>
          <w:rFonts w:eastAsia="Times New Roman"/>
          <w:szCs w:val="24"/>
        </w:rPr>
        <w:t>γαπητοί συνάδελφοι</w:t>
      </w:r>
      <w:r>
        <w:rPr>
          <w:rFonts w:eastAsia="Times New Roman"/>
          <w:szCs w:val="24"/>
        </w:rPr>
        <w:t>,</w:t>
      </w:r>
      <w:r w:rsidRPr="00696E9D">
        <w:rPr>
          <w:rFonts w:eastAsia="Times New Roman"/>
          <w:szCs w:val="24"/>
        </w:rPr>
        <w:t xml:space="preserve"> και τρέξατε να τους υπερασπιστείτε ενώπ</w:t>
      </w:r>
      <w:r w:rsidRPr="00696E9D">
        <w:rPr>
          <w:rFonts w:eastAsia="Times New Roman"/>
          <w:szCs w:val="24"/>
        </w:rPr>
        <w:t>ιον του Κοινοβουλίου</w:t>
      </w:r>
      <w:r>
        <w:rPr>
          <w:rFonts w:eastAsia="Times New Roman"/>
          <w:szCs w:val="24"/>
        </w:rPr>
        <w:t>»,</w:t>
      </w:r>
      <w:r w:rsidRPr="00696E9D">
        <w:rPr>
          <w:rFonts w:eastAsia="Times New Roman"/>
          <w:szCs w:val="24"/>
        </w:rPr>
        <w:t xml:space="preserve"> έλεγε ο Υπουργός της Νέας Δημοκρατίας</w:t>
      </w:r>
      <w:r>
        <w:rPr>
          <w:rFonts w:eastAsia="Times New Roman"/>
          <w:szCs w:val="24"/>
        </w:rPr>
        <w:t xml:space="preserve"> προς την Κοινοβουλευτική Ομάδα, προς τους Β</w:t>
      </w:r>
      <w:r w:rsidRPr="00696E9D">
        <w:rPr>
          <w:rFonts w:eastAsia="Times New Roman"/>
          <w:szCs w:val="24"/>
        </w:rPr>
        <w:t>ουλευτές του ΠΑΣΟΚ</w:t>
      </w:r>
      <w:r>
        <w:rPr>
          <w:rFonts w:eastAsia="Times New Roman"/>
          <w:szCs w:val="24"/>
        </w:rPr>
        <w:t xml:space="preserve"> στις</w:t>
      </w:r>
      <w:r w:rsidRPr="00696E9D">
        <w:rPr>
          <w:rFonts w:eastAsia="Times New Roman"/>
          <w:szCs w:val="24"/>
        </w:rPr>
        <w:t xml:space="preserve"> 2 Ιουλίου του 2007</w:t>
      </w:r>
      <w:r>
        <w:rPr>
          <w:rFonts w:eastAsia="Times New Roman"/>
          <w:szCs w:val="24"/>
        </w:rPr>
        <w:t>.</w:t>
      </w:r>
      <w:r w:rsidRPr="00696E9D">
        <w:rPr>
          <w:rFonts w:eastAsia="Times New Roman"/>
          <w:szCs w:val="24"/>
        </w:rPr>
        <w:t xml:space="preserve"> </w:t>
      </w:r>
      <w:r>
        <w:rPr>
          <w:rFonts w:eastAsia="Times New Roman"/>
          <w:szCs w:val="24"/>
        </w:rPr>
        <w:t>Α</w:t>
      </w:r>
      <w:r w:rsidRPr="00696E9D">
        <w:rPr>
          <w:rFonts w:eastAsia="Times New Roman"/>
          <w:szCs w:val="24"/>
        </w:rPr>
        <w:t>υτά περιλαμβάνονται στην απόφαση Κώνστα κατά Ελλάδας</w:t>
      </w:r>
      <w:r>
        <w:rPr>
          <w:rFonts w:eastAsia="Times New Roman"/>
          <w:szCs w:val="24"/>
        </w:rPr>
        <w:t>. Ο</w:t>
      </w:r>
      <w:r w:rsidRPr="00696E9D">
        <w:rPr>
          <w:rFonts w:eastAsia="Times New Roman"/>
          <w:szCs w:val="24"/>
        </w:rPr>
        <w:t xml:space="preserve"> Πρωθυπουργός το 2007 </w:t>
      </w:r>
      <w:r>
        <w:rPr>
          <w:rFonts w:eastAsia="Times New Roman"/>
          <w:szCs w:val="24"/>
        </w:rPr>
        <w:t>α</w:t>
      </w:r>
      <w:r w:rsidRPr="00696E9D">
        <w:rPr>
          <w:rFonts w:eastAsia="Times New Roman"/>
          <w:szCs w:val="24"/>
        </w:rPr>
        <w:t>ναφέρθηκε στην υπόθεση για σκ</w:t>
      </w:r>
      <w:r w:rsidRPr="00696E9D">
        <w:rPr>
          <w:rFonts w:eastAsia="Times New Roman"/>
          <w:szCs w:val="24"/>
        </w:rPr>
        <w:t xml:space="preserve">άνδαλο </w:t>
      </w:r>
      <w:r>
        <w:rPr>
          <w:rFonts w:eastAsia="Times New Roman"/>
          <w:szCs w:val="24"/>
        </w:rPr>
        <w:t>κ.λπ.</w:t>
      </w:r>
      <w:r w:rsidRPr="00696E9D">
        <w:rPr>
          <w:rFonts w:eastAsia="Times New Roman"/>
          <w:szCs w:val="24"/>
        </w:rPr>
        <w:t xml:space="preserve"> και </w:t>
      </w:r>
      <w:r>
        <w:rPr>
          <w:rFonts w:eastAsia="Times New Roman"/>
          <w:szCs w:val="24"/>
        </w:rPr>
        <w:t xml:space="preserve">ο </w:t>
      </w:r>
      <w:r w:rsidRPr="00696E9D">
        <w:rPr>
          <w:rFonts w:eastAsia="Times New Roman"/>
          <w:szCs w:val="24"/>
        </w:rPr>
        <w:t xml:space="preserve">Υπουργός Δικαιοσύνης </w:t>
      </w:r>
      <w:r>
        <w:rPr>
          <w:rFonts w:eastAsia="Times New Roman"/>
          <w:szCs w:val="24"/>
        </w:rPr>
        <w:t>α</w:t>
      </w:r>
      <w:r w:rsidRPr="00696E9D">
        <w:rPr>
          <w:rFonts w:eastAsia="Times New Roman"/>
          <w:szCs w:val="24"/>
        </w:rPr>
        <w:t xml:space="preserve">ναφέρθηκε </w:t>
      </w:r>
      <w:r>
        <w:rPr>
          <w:rFonts w:eastAsia="Times New Roman"/>
          <w:szCs w:val="24"/>
        </w:rPr>
        <w:t>τον</w:t>
      </w:r>
      <w:r w:rsidRPr="00696E9D">
        <w:rPr>
          <w:rFonts w:eastAsia="Times New Roman"/>
          <w:szCs w:val="24"/>
        </w:rPr>
        <w:t xml:space="preserve"> Φλεβάρη του 2018</w:t>
      </w:r>
      <w:r>
        <w:rPr>
          <w:rFonts w:eastAsia="Times New Roman"/>
          <w:szCs w:val="24"/>
        </w:rPr>
        <w:t>.</w:t>
      </w:r>
      <w:r w:rsidRPr="00696E9D">
        <w:rPr>
          <w:rFonts w:eastAsia="Times New Roman"/>
          <w:szCs w:val="24"/>
        </w:rPr>
        <w:t xml:space="preserve"> </w:t>
      </w:r>
      <w:r>
        <w:rPr>
          <w:rFonts w:eastAsia="Times New Roman"/>
          <w:szCs w:val="24"/>
        </w:rPr>
        <w:t>Α</w:t>
      </w:r>
      <w:r w:rsidRPr="00696E9D">
        <w:rPr>
          <w:rFonts w:eastAsia="Times New Roman"/>
          <w:szCs w:val="24"/>
        </w:rPr>
        <w:t>υτές οι αναφορές οδήγησαν στην καταδίκη της χώρας</w:t>
      </w:r>
      <w:r>
        <w:rPr>
          <w:rFonts w:eastAsia="Times New Roman"/>
          <w:szCs w:val="24"/>
        </w:rPr>
        <w:t>.</w:t>
      </w:r>
    </w:p>
    <w:p w14:paraId="69A55FFC" w14:textId="77777777" w:rsidR="00C9651F" w:rsidRDefault="002D2592">
      <w:pPr>
        <w:spacing w:line="600" w:lineRule="auto"/>
        <w:ind w:firstLine="720"/>
        <w:jc w:val="both"/>
        <w:rPr>
          <w:rFonts w:eastAsia="Times New Roman"/>
          <w:szCs w:val="24"/>
        </w:rPr>
      </w:pPr>
      <w:r>
        <w:rPr>
          <w:rFonts w:eastAsia="Times New Roman"/>
          <w:szCs w:val="24"/>
        </w:rPr>
        <w:lastRenderedPageBreak/>
        <w:t>Δ</w:t>
      </w:r>
      <w:r w:rsidRPr="00696E9D">
        <w:rPr>
          <w:rFonts w:eastAsia="Times New Roman"/>
          <w:szCs w:val="24"/>
        </w:rPr>
        <w:t>εν θα συνέχιζ</w:t>
      </w:r>
      <w:r>
        <w:rPr>
          <w:rFonts w:eastAsia="Times New Roman"/>
          <w:szCs w:val="24"/>
        </w:rPr>
        <w:t>α</w:t>
      </w:r>
      <w:r w:rsidRPr="00696E9D">
        <w:rPr>
          <w:rFonts w:eastAsia="Times New Roman"/>
          <w:szCs w:val="24"/>
        </w:rPr>
        <w:t xml:space="preserve"> αυτή</w:t>
      </w:r>
      <w:r>
        <w:rPr>
          <w:rFonts w:eastAsia="Times New Roman"/>
          <w:szCs w:val="24"/>
        </w:rPr>
        <w:t>ν</w:t>
      </w:r>
      <w:r w:rsidRPr="00696E9D">
        <w:rPr>
          <w:rFonts w:eastAsia="Times New Roman"/>
          <w:szCs w:val="24"/>
        </w:rPr>
        <w:t xml:space="preserve"> την τοποθέτηση</w:t>
      </w:r>
      <w:r>
        <w:rPr>
          <w:rFonts w:eastAsia="Times New Roman"/>
          <w:szCs w:val="24"/>
        </w:rPr>
        <w:t>,</w:t>
      </w:r>
      <w:r w:rsidRPr="00696E9D">
        <w:rPr>
          <w:rFonts w:eastAsia="Times New Roman"/>
          <w:szCs w:val="24"/>
        </w:rPr>
        <w:t xml:space="preserve"> αν κατά τη γνώμη μου δεν είχαμε υπερβεί συγκεκριμένα όρια </w:t>
      </w:r>
      <w:r>
        <w:rPr>
          <w:rFonts w:eastAsia="Times New Roman"/>
          <w:szCs w:val="24"/>
        </w:rPr>
        <w:t>α</w:t>
      </w:r>
      <w:r w:rsidRPr="00696E9D">
        <w:rPr>
          <w:rFonts w:eastAsia="Times New Roman"/>
          <w:szCs w:val="24"/>
        </w:rPr>
        <w:t>κόμη και στη σημερινή συζήτηση</w:t>
      </w:r>
      <w:r>
        <w:rPr>
          <w:rFonts w:eastAsia="Times New Roman"/>
          <w:szCs w:val="24"/>
        </w:rPr>
        <w:t>.</w:t>
      </w:r>
      <w:r w:rsidRPr="00696E9D">
        <w:rPr>
          <w:rFonts w:eastAsia="Times New Roman"/>
          <w:szCs w:val="24"/>
        </w:rPr>
        <w:t xml:space="preserve"> </w:t>
      </w:r>
      <w:r>
        <w:rPr>
          <w:rFonts w:eastAsia="Times New Roman"/>
          <w:szCs w:val="24"/>
        </w:rPr>
        <w:t>Π</w:t>
      </w:r>
      <w:r w:rsidRPr="00696E9D">
        <w:rPr>
          <w:rFonts w:eastAsia="Times New Roman"/>
          <w:szCs w:val="24"/>
        </w:rPr>
        <w:t>ε</w:t>
      </w:r>
      <w:r w:rsidRPr="00696E9D">
        <w:rPr>
          <w:rFonts w:eastAsia="Times New Roman"/>
          <w:szCs w:val="24"/>
        </w:rPr>
        <w:t xml:space="preserve">ράσαμε πάρα πολλές ώρες στην αρχή της διαδικασίας </w:t>
      </w:r>
      <w:r>
        <w:rPr>
          <w:rFonts w:eastAsia="Times New Roman"/>
          <w:szCs w:val="24"/>
        </w:rPr>
        <w:t>-</w:t>
      </w:r>
      <w:r w:rsidRPr="00696E9D">
        <w:rPr>
          <w:rFonts w:eastAsia="Times New Roman"/>
          <w:szCs w:val="24"/>
        </w:rPr>
        <w:t xml:space="preserve">δεν με </w:t>
      </w:r>
      <w:r>
        <w:rPr>
          <w:rFonts w:eastAsia="Times New Roman"/>
          <w:szCs w:val="24"/>
        </w:rPr>
        <w:t>εγκαλέσατε</w:t>
      </w:r>
      <w:r w:rsidRPr="00696E9D">
        <w:rPr>
          <w:rFonts w:eastAsia="Times New Roman"/>
          <w:szCs w:val="24"/>
        </w:rPr>
        <w:t xml:space="preserve"> ακριβώς</w:t>
      </w:r>
      <w:r>
        <w:rPr>
          <w:rFonts w:eastAsia="Times New Roman"/>
          <w:szCs w:val="24"/>
        </w:rPr>
        <w:t>-</w:t>
      </w:r>
      <w:r w:rsidRPr="00696E9D">
        <w:rPr>
          <w:rFonts w:eastAsia="Times New Roman"/>
          <w:szCs w:val="24"/>
        </w:rPr>
        <w:t xml:space="preserve"> </w:t>
      </w:r>
      <w:r>
        <w:rPr>
          <w:rFonts w:eastAsia="Times New Roman"/>
          <w:szCs w:val="24"/>
        </w:rPr>
        <w:t>θέτοντάς μου</w:t>
      </w:r>
      <w:r w:rsidRPr="00696E9D">
        <w:rPr>
          <w:rFonts w:eastAsia="Times New Roman"/>
          <w:szCs w:val="24"/>
        </w:rPr>
        <w:t xml:space="preserve"> τον προβληματισμό τι θα γίνει με τις δηλώσεις του κ</w:t>
      </w:r>
      <w:r>
        <w:rPr>
          <w:rFonts w:eastAsia="Times New Roman"/>
          <w:szCs w:val="24"/>
        </w:rPr>
        <w:t>.</w:t>
      </w:r>
      <w:r w:rsidRPr="00696E9D">
        <w:rPr>
          <w:rFonts w:eastAsia="Times New Roman"/>
          <w:szCs w:val="24"/>
        </w:rPr>
        <w:t xml:space="preserve"> Πολάκη</w:t>
      </w:r>
      <w:r>
        <w:rPr>
          <w:rFonts w:eastAsia="Times New Roman"/>
          <w:szCs w:val="24"/>
        </w:rPr>
        <w:t>,</w:t>
      </w:r>
      <w:r w:rsidRPr="00696E9D">
        <w:rPr>
          <w:rFonts w:eastAsia="Times New Roman"/>
          <w:szCs w:val="24"/>
        </w:rPr>
        <w:t xml:space="preserve"> με τα δημοσιεύματα αναφορικά με τη συνομιλία</w:t>
      </w:r>
      <w:r>
        <w:rPr>
          <w:rFonts w:eastAsia="Times New Roman"/>
          <w:szCs w:val="24"/>
        </w:rPr>
        <w:t>.</w:t>
      </w:r>
      <w:r w:rsidRPr="00696E9D">
        <w:rPr>
          <w:rFonts w:eastAsia="Times New Roman"/>
          <w:szCs w:val="24"/>
        </w:rPr>
        <w:t xml:space="preserve"> </w:t>
      </w:r>
      <w:r>
        <w:rPr>
          <w:rFonts w:eastAsia="Times New Roman"/>
          <w:szCs w:val="24"/>
        </w:rPr>
        <w:t>Ε</w:t>
      </w:r>
      <w:r w:rsidRPr="00696E9D">
        <w:rPr>
          <w:rFonts w:eastAsia="Times New Roman"/>
          <w:szCs w:val="24"/>
        </w:rPr>
        <w:t xml:space="preserve">γώ δεν </w:t>
      </w:r>
      <w:r>
        <w:rPr>
          <w:rFonts w:eastAsia="Times New Roman"/>
          <w:szCs w:val="24"/>
        </w:rPr>
        <w:t xml:space="preserve">ξέρω και δεν </w:t>
      </w:r>
      <w:r w:rsidRPr="00696E9D">
        <w:rPr>
          <w:rFonts w:eastAsia="Times New Roman"/>
          <w:szCs w:val="24"/>
        </w:rPr>
        <w:t>θα θέσω το πλαίσιο της συνομιλίας</w:t>
      </w:r>
      <w:r>
        <w:rPr>
          <w:rFonts w:eastAsia="Times New Roman"/>
          <w:szCs w:val="24"/>
        </w:rPr>
        <w:t xml:space="preserve"> εάν</w:t>
      </w:r>
      <w:r w:rsidRPr="00696E9D">
        <w:rPr>
          <w:rFonts w:eastAsia="Times New Roman"/>
          <w:szCs w:val="24"/>
        </w:rPr>
        <w:t xml:space="preserve"> μιλούν δύο ιδιώτες </w:t>
      </w:r>
      <w:r>
        <w:rPr>
          <w:rFonts w:eastAsia="Times New Roman"/>
          <w:szCs w:val="24"/>
        </w:rPr>
        <w:t>ή</w:t>
      </w:r>
      <w:r w:rsidRPr="00696E9D">
        <w:rPr>
          <w:rFonts w:eastAsia="Times New Roman"/>
          <w:szCs w:val="24"/>
        </w:rPr>
        <w:t xml:space="preserve"> ο Διοικητής Τράπεζας της Ελλάδος με τον Αναπληρωτή Υπουργό Υγείας</w:t>
      </w:r>
      <w:r>
        <w:rPr>
          <w:rFonts w:eastAsia="Times New Roman"/>
          <w:szCs w:val="24"/>
        </w:rPr>
        <w:t xml:space="preserve">. Είναι μια </w:t>
      </w:r>
      <w:r w:rsidRPr="00696E9D">
        <w:rPr>
          <w:rFonts w:eastAsia="Times New Roman"/>
          <w:szCs w:val="24"/>
        </w:rPr>
        <w:t>πολιτική κουβέντα που μπορεί να γίνει πάνω σε αυτό</w:t>
      </w:r>
      <w:r>
        <w:rPr>
          <w:rFonts w:eastAsia="Times New Roman"/>
          <w:szCs w:val="24"/>
        </w:rPr>
        <w:t xml:space="preserve"> και</w:t>
      </w:r>
      <w:r w:rsidRPr="00696E9D">
        <w:rPr>
          <w:rFonts w:eastAsia="Times New Roman"/>
          <w:szCs w:val="24"/>
        </w:rPr>
        <w:t xml:space="preserve"> την οποία μπορούμε να κάνουμε</w:t>
      </w:r>
      <w:r>
        <w:rPr>
          <w:rFonts w:eastAsia="Times New Roman"/>
          <w:szCs w:val="24"/>
        </w:rPr>
        <w:t>,</w:t>
      </w:r>
      <w:r w:rsidRPr="00696E9D">
        <w:rPr>
          <w:rFonts w:eastAsia="Times New Roman"/>
          <w:szCs w:val="24"/>
        </w:rPr>
        <w:t xml:space="preserve"> αλλά όχι σε αυτό το νομοσχέδιο</w:t>
      </w:r>
      <w:r>
        <w:rPr>
          <w:rFonts w:eastAsia="Times New Roman"/>
          <w:szCs w:val="24"/>
        </w:rPr>
        <w:t>.</w:t>
      </w:r>
    </w:p>
    <w:p w14:paraId="69A55FFD" w14:textId="77777777" w:rsidR="00C9651F" w:rsidRDefault="002D2592">
      <w:pPr>
        <w:spacing w:line="600" w:lineRule="auto"/>
        <w:ind w:firstLine="720"/>
        <w:jc w:val="both"/>
        <w:rPr>
          <w:rFonts w:eastAsia="Times New Roman"/>
          <w:szCs w:val="24"/>
        </w:rPr>
      </w:pPr>
      <w:r>
        <w:rPr>
          <w:rFonts w:eastAsia="Times New Roman"/>
          <w:szCs w:val="24"/>
        </w:rPr>
        <w:t>Ωστόσο, μας πρόλαβε η δ</w:t>
      </w:r>
      <w:r w:rsidRPr="00696E9D">
        <w:rPr>
          <w:rFonts w:eastAsia="Times New Roman"/>
          <w:szCs w:val="24"/>
        </w:rPr>
        <w:t>ικαιοσύνη</w:t>
      </w:r>
      <w:r>
        <w:rPr>
          <w:rFonts w:eastAsia="Times New Roman"/>
          <w:szCs w:val="24"/>
        </w:rPr>
        <w:t>.</w:t>
      </w:r>
      <w:r w:rsidRPr="00696E9D">
        <w:rPr>
          <w:rFonts w:eastAsia="Times New Roman"/>
          <w:szCs w:val="24"/>
        </w:rPr>
        <w:t xml:space="preserve"> </w:t>
      </w:r>
      <w:r>
        <w:rPr>
          <w:rFonts w:eastAsia="Times New Roman"/>
          <w:szCs w:val="24"/>
        </w:rPr>
        <w:t>Δ</w:t>
      </w:r>
      <w:r w:rsidRPr="00696E9D">
        <w:rPr>
          <w:rFonts w:eastAsia="Times New Roman"/>
          <w:szCs w:val="24"/>
        </w:rPr>
        <w:t>ιαβάζουμε αυτή</w:t>
      </w:r>
      <w:r>
        <w:rPr>
          <w:rFonts w:eastAsia="Times New Roman"/>
          <w:szCs w:val="24"/>
        </w:rPr>
        <w:t>ν</w:t>
      </w:r>
      <w:r w:rsidRPr="00696E9D">
        <w:rPr>
          <w:rFonts w:eastAsia="Times New Roman"/>
          <w:szCs w:val="24"/>
        </w:rPr>
        <w:t xml:space="preserve"> τη στιγμή ότι έχει υπάρξει </w:t>
      </w:r>
      <w:r>
        <w:rPr>
          <w:rFonts w:eastAsia="Times New Roman"/>
          <w:szCs w:val="24"/>
        </w:rPr>
        <w:t>εισαγγελική παραγγελία για να δουν αν π</w:t>
      </w:r>
      <w:r w:rsidRPr="00696E9D">
        <w:rPr>
          <w:rFonts w:eastAsia="Times New Roman"/>
          <w:szCs w:val="24"/>
        </w:rPr>
        <w:t xml:space="preserve">ράγματι έχει τελεστεί </w:t>
      </w:r>
      <w:r>
        <w:rPr>
          <w:rFonts w:eastAsia="Times New Roman"/>
          <w:szCs w:val="24"/>
        </w:rPr>
        <w:t xml:space="preserve">ή </w:t>
      </w:r>
      <w:r w:rsidRPr="00696E9D">
        <w:rPr>
          <w:rFonts w:eastAsia="Times New Roman"/>
          <w:szCs w:val="24"/>
        </w:rPr>
        <w:t>δεν έχει τελεστεί</w:t>
      </w:r>
      <w:r>
        <w:rPr>
          <w:rFonts w:eastAsia="Times New Roman"/>
          <w:szCs w:val="24"/>
        </w:rPr>
        <w:t>. Να ανακαλέσετε, λοιπόν. Ό</w:t>
      </w:r>
      <w:r w:rsidRPr="00696E9D">
        <w:rPr>
          <w:rFonts w:eastAsia="Times New Roman"/>
          <w:szCs w:val="24"/>
        </w:rPr>
        <w:t xml:space="preserve">σοι από </w:t>
      </w:r>
      <w:r>
        <w:rPr>
          <w:rFonts w:eastAsia="Times New Roman"/>
          <w:szCs w:val="24"/>
        </w:rPr>
        <w:t>ε</w:t>
      </w:r>
      <w:r w:rsidRPr="00696E9D">
        <w:rPr>
          <w:rFonts w:eastAsia="Times New Roman"/>
          <w:szCs w:val="24"/>
        </w:rPr>
        <w:t>σάς μιλήσατε για ένα παρακράτος</w:t>
      </w:r>
      <w:r>
        <w:rPr>
          <w:rFonts w:eastAsia="Times New Roman"/>
          <w:szCs w:val="24"/>
        </w:rPr>
        <w:t>, για ένα</w:t>
      </w:r>
      <w:r w:rsidRPr="00696E9D">
        <w:rPr>
          <w:rFonts w:eastAsia="Times New Roman"/>
          <w:szCs w:val="24"/>
        </w:rPr>
        <w:t xml:space="preserve"> κράτος δικαίου το οποίο σε αυτή</w:t>
      </w:r>
      <w:r>
        <w:rPr>
          <w:rFonts w:eastAsia="Times New Roman"/>
          <w:szCs w:val="24"/>
        </w:rPr>
        <w:t>ν</w:t>
      </w:r>
      <w:r w:rsidRPr="00696E9D">
        <w:rPr>
          <w:rFonts w:eastAsia="Times New Roman"/>
          <w:szCs w:val="24"/>
        </w:rPr>
        <w:t xml:space="preserve"> τη χώρα έχει καταργηθεί</w:t>
      </w:r>
      <w:r>
        <w:rPr>
          <w:rFonts w:eastAsia="Times New Roman"/>
          <w:szCs w:val="24"/>
        </w:rPr>
        <w:t>, δεν έχει αφεθεί καμμία</w:t>
      </w:r>
      <w:r w:rsidRPr="00696E9D">
        <w:rPr>
          <w:rFonts w:eastAsia="Times New Roman"/>
          <w:szCs w:val="24"/>
        </w:rPr>
        <w:t xml:space="preserve"> υπόθεση η οποία να βασανίζει τη δημόσια κουβέντα</w:t>
      </w:r>
      <w:r>
        <w:rPr>
          <w:rFonts w:eastAsia="Times New Roman"/>
          <w:szCs w:val="24"/>
        </w:rPr>
        <w:t>, η οποία να μην οδηγείται,</w:t>
      </w:r>
      <w:r w:rsidRPr="00696E9D">
        <w:rPr>
          <w:rFonts w:eastAsia="Times New Roman"/>
          <w:szCs w:val="24"/>
        </w:rPr>
        <w:t xml:space="preserve"> όταν υπάρχει λόγος να διε</w:t>
      </w:r>
      <w:r w:rsidRPr="00696E9D">
        <w:rPr>
          <w:rFonts w:eastAsia="Times New Roman"/>
          <w:szCs w:val="24"/>
        </w:rPr>
        <w:lastRenderedPageBreak/>
        <w:t>ρευνηθεί</w:t>
      </w:r>
      <w:r>
        <w:rPr>
          <w:rFonts w:eastAsia="Times New Roman"/>
          <w:szCs w:val="24"/>
        </w:rPr>
        <w:t>,</w:t>
      </w:r>
      <w:r w:rsidRPr="00696E9D">
        <w:rPr>
          <w:rFonts w:eastAsia="Times New Roman"/>
          <w:szCs w:val="24"/>
        </w:rPr>
        <w:t xml:space="preserve"> εκεί που πρέπει</w:t>
      </w:r>
      <w:r>
        <w:rPr>
          <w:rFonts w:eastAsia="Times New Roman"/>
          <w:szCs w:val="24"/>
        </w:rPr>
        <w:t>.</w:t>
      </w:r>
      <w:r w:rsidRPr="00696E9D">
        <w:rPr>
          <w:rFonts w:eastAsia="Times New Roman"/>
          <w:szCs w:val="24"/>
        </w:rPr>
        <w:t xml:space="preserve"> Πότε έγινε αυτό ξανά</w:t>
      </w:r>
      <w:r>
        <w:rPr>
          <w:rFonts w:eastAsia="Times New Roman"/>
          <w:szCs w:val="24"/>
        </w:rPr>
        <w:t>;</w:t>
      </w:r>
      <w:r w:rsidRPr="00696E9D">
        <w:rPr>
          <w:rFonts w:eastAsia="Times New Roman"/>
          <w:szCs w:val="24"/>
        </w:rPr>
        <w:t xml:space="preserve"> </w:t>
      </w:r>
      <w:r>
        <w:rPr>
          <w:rFonts w:eastAsia="Times New Roman"/>
          <w:szCs w:val="24"/>
        </w:rPr>
        <w:t>Π</w:t>
      </w:r>
      <w:r w:rsidRPr="00696E9D">
        <w:rPr>
          <w:rFonts w:eastAsia="Times New Roman"/>
          <w:szCs w:val="24"/>
        </w:rPr>
        <w:t xml:space="preserve">οιοι καθυστέρησαν τη </w:t>
      </w:r>
      <w:r>
        <w:rPr>
          <w:rFonts w:eastAsia="Times New Roman"/>
          <w:szCs w:val="24"/>
        </w:rPr>
        <w:t>δ</w:t>
      </w:r>
      <w:r w:rsidRPr="00696E9D">
        <w:rPr>
          <w:rFonts w:eastAsia="Times New Roman"/>
          <w:szCs w:val="24"/>
        </w:rPr>
        <w:t>ικαιοσύνη</w:t>
      </w:r>
      <w:r>
        <w:rPr>
          <w:rFonts w:eastAsia="Times New Roman"/>
          <w:szCs w:val="24"/>
        </w:rPr>
        <w:t>;</w:t>
      </w:r>
      <w:r w:rsidRPr="00696E9D">
        <w:rPr>
          <w:rFonts w:eastAsia="Times New Roman"/>
          <w:szCs w:val="24"/>
        </w:rPr>
        <w:t xml:space="preserve"> Γιατί </w:t>
      </w:r>
      <w:r>
        <w:rPr>
          <w:rFonts w:eastAsia="Times New Roman"/>
          <w:szCs w:val="24"/>
        </w:rPr>
        <w:t xml:space="preserve">δικάζονται </w:t>
      </w:r>
      <w:r w:rsidRPr="00696E9D">
        <w:rPr>
          <w:rFonts w:eastAsia="Times New Roman"/>
          <w:szCs w:val="24"/>
        </w:rPr>
        <w:t>το 2018 και το 2019 οι μεγάλες</w:t>
      </w:r>
      <w:r w:rsidRPr="00696E9D">
        <w:rPr>
          <w:rFonts w:eastAsia="Times New Roman"/>
          <w:szCs w:val="24"/>
        </w:rPr>
        <w:t xml:space="preserve"> υποθέσεις διαφθοράς</w:t>
      </w:r>
      <w:r>
        <w:rPr>
          <w:rFonts w:eastAsia="Times New Roman"/>
          <w:szCs w:val="24"/>
        </w:rPr>
        <w:t>;</w:t>
      </w:r>
      <w:r w:rsidRPr="00696E9D">
        <w:rPr>
          <w:rFonts w:eastAsia="Times New Roman"/>
          <w:szCs w:val="24"/>
        </w:rPr>
        <w:t xml:space="preserve"> Πόσα χρόνια έχουν </w:t>
      </w:r>
      <w:r>
        <w:rPr>
          <w:rFonts w:eastAsia="Times New Roman"/>
          <w:szCs w:val="24"/>
        </w:rPr>
        <w:t>λιμνάσει</w:t>
      </w:r>
      <w:r w:rsidRPr="00696E9D">
        <w:rPr>
          <w:rFonts w:eastAsia="Times New Roman"/>
          <w:szCs w:val="24"/>
        </w:rPr>
        <w:t xml:space="preserve"> υποθέσεις και για ποιους λόγους</w:t>
      </w:r>
      <w:r>
        <w:rPr>
          <w:rFonts w:eastAsia="Times New Roman"/>
          <w:szCs w:val="24"/>
        </w:rPr>
        <w:t>;</w:t>
      </w:r>
    </w:p>
    <w:p w14:paraId="69A55FFE" w14:textId="77777777" w:rsidR="00C9651F" w:rsidRDefault="002D2592">
      <w:pPr>
        <w:spacing w:line="600" w:lineRule="auto"/>
        <w:ind w:firstLine="720"/>
        <w:jc w:val="both"/>
        <w:rPr>
          <w:rFonts w:eastAsia="Times New Roman"/>
          <w:szCs w:val="24"/>
        </w:rPr>
      </w:pPr>
      <w:r w:rsidRPr="00696E9D">
        <w:rPr>
          <w:rFonts w:eastAsia="Times New Roman"/>
          <w:szCs w:val="24"/>
        </w:rPr>
        <w:t>Εγώ λέω το εξής</w:t>
      </w:r>
      <w:r>
        <w:rPr>
          <w:rFonts w:eastAsia="Times New Roman"/>
          <w:szCs w:val="24"/>
        </w:rPr>
        <w:t>: Οι</w:t>
      </w:r>
      <w:r w:rsidRPr="00696E9D">
        <w:rPr>
          <w:rFonts w:eastAsia="Times New Roman"/>
          <w:szCs w:val="24"/>
        </w:rPr>
        <w:t xml:space="preserve"> υποθέσεις αυτές</w:t>
      </w:r>
      <w:r>
        <w:rPr>
          <w:rFonts w:eastAsia="Times New Roman"/>
          <w:szCs w:val="24"/>
        </w:rPr>
        <w:t>,</w:t>
      </w:r>
      <w:r w:rsidRPr="00696E9D">
        <w:rPr>
          <w:rFonts w:eastAsia="Times New Roman"/>
          <w:szCs w:val="24"/>
        </w:rPr>
        <w:t xml:space="preserve"> </w:t>
      </w:r>
      <w:r>
        <w:rPr>
          <w:rFonts w:eastAsia="Times New Roman"/>
          <w:szCs w:val="24"/>
        </w:rPr>
        <w:t>ε</w:t>
      </w:r>
      <w:r w:rsidRPr="00696E9D">
        <w:rPr>
          <w:rFonts w:eastAsia="Times New Roman"/>
          <w:szCs w:val="24"/>
        </w:rPr>
        <w:t xml:space="preserve">ιδικά όταν έχουν πολιτικές </w:t>
      </w:r>
      <w:r>
        <w:rPr>
          <w:rFonts w:eastAsia="Times New Roman"/>
          <w:szCs w:val="24"/>
        </w:rPr>
        <w:t>απολήξεις,</w:t>
      </w:r>
      <w:r w:rsidRPr="00696E9D">
        <w:rPr>
          <w:rFonts w:eastAsia="Times New Roman"/>
          <w:szCs w:val="24"/>
        </w:rPr>
        <w:t xml:space="preserve"> είναι σημαντικές και πρέπει να προσέχουμε όλοι</w:t>
      </w:r>
      <w:r>
        <w:rPr>
          <w:rFonts w:eastAsia="Times New Roman"/>
          <w:szCs w:val="24"/>
        </w:rPr>
        <w:t>,</w:t>
      </w:r>
      <w:r w:rsidRPr="00696E9D">
        <w:rPr>
          <w:rFonts w:eastAsia="Times New Roman"/>
          <w:szCs w:val="24"/>
        </w:rPr>
        <w:t xml:space="preserve"> γιατί υπάρχουν και ζητήματα ουσίας και δικονομίας </w:t>
      </w:r>
      <w:r w:rsidRPr="00696E9D">
        <w:rPr>
          <w:rFonts w:eastAsia="Times New Roman"/>
          <w:szCs w:val="24"/>
        </w:rPr>
        <w:t>και τεχνικά ζητήματα</w:t>
      </w:r>
      <w:r>
        <w:rPr>
          <w:rFonts w:eastAsia="Times New Roman"/>
          <w:szCs w:val="24"/>
        </w:rPr>
        <w:t>,</w:t>
      </w:r>
      <w:r w:rsidRPr="00696E9D">
        <w:rPr>
          <w:rFonts w:eastAsia="Times New Roman"/>
          <w:szCs w:val="24"/>
        </w:rPr>
        <w:t xml:space="preserve"> τα οποία πρέπει οι δικαστικοί και </w:t>
      </w:r>
      <w:r>
        <w:rPr>
          <w:rFonts w:eastAsia="Times New Roman"/>
          <w:szCs w:val="24"/>
        </w:rPr>
        <w:t xml:space="preserve">οι </w:t>
      </w:r>
      <w:r w:rsidRPr="00696E9D">
        <w:rPr>
          <w:rFonts w:eastAsia="Times New Roman"/>
          <w:szCs w:val="24"/>
        </w:rPr>
        <w:t>εισαγγελικοί λειτουργοί να τα διερευνήσ</w:t>
      </w:r>
      <w:r>
        <w:rPr>
          <w:rFonts w:eastAsia="Times New Roman"/>
          <w:szCs w:val="24"/>
        </w:rPr>
        <w:t xml:space="preserve">ουν σε </w:t>
      </w:r>
      <w:r w:rsidRPr="00696E9D">
        <w:rPr>
          <w:rFonts w:eastAsia="Times New Roman"/>
          <w:szCs w:val="24"/>
        </w:rPr>
        <w:t>βάθος και να οδηγούνται σε ασφαλή συμπεράσματα</w:t>
      </w:r>
      <w:r>
        <w:rPr>
          <w:rFonts w:eastAsia="Times New Roman"/>
          <w:szCs w:val="24"/>
        </w:rPr>
        <w:t>,</w:t>
      </w:r>
      <w:r w:rsidRPr="00696E9D">
        <w:rPr>
          <w:rFonts w:eastAsia="Times New Roman"/>
          <w:szCs w:val="24"/>
        </w:rPr>
        <w:t xml:space="preserve"> </w:t>
      </w:r>
      <w:r>
        <w:rPr>
          <w:rFonts w:eastAsia="Times New Roman"/>
          <w:szCs w:val="24"/>
        </w:rPr>
        <w:t xml:space="preserve">δηλαδή </w:t>
      </w:r>
      <w:r w:rsidRPr="00696E9D">
        <w:rPr>
          <w:rFonts w:eastAsia="Times New Roman"/>
          <w:szCs w:val="24"/>
        </w:rPr>
        <w:t>ό</w:t>
      </w:r>
      <w:r>
        <w:rPr>
          <w:rFonts w:eastAsia="Times New Roman"/>
          <w:szCs w:val="24"/>
        </w:rPr>
        <w:t>,</w:t>
      </w:r>
      <w:r w:rsidRPr="00696E9D">
        <w:rPr>
          <w:rFonts w:eastAsia="Times New Roman"/>
          <w:szCs w:val="24"/>
        </w:rPr>
        <w:t>τι προβλέπει ο νόμος</w:t>
      </w:r>
      <w:r>
        <w:rPr>
          <w:rFonts w:eastAsia="Times New Roman"/>
          <w:szCs w:val="24"/>
        </w:rPr>
        <w:t>,</w:t>
      </w:r>
      <w:r w:rsidRPr="00696E9D">
        <w:rPr>
          <w:rFonts w:eastAsia="Times New Roman"/>
          <w:szCs w:val="24"/>
        </w:rPr>
        <w:t xml:space="preserve"> αρκεί να μην δημιουργούνται ούτε εντυπώσεις ασυλίας για κανένα πολιτικό </w:t>
      </w:r>
      <w:r w:rsidRPr="00696E9D">
        <w:rPr>
          <w:rFonts w:eastAsia="Times New Roman"/>
          <w:szCs w:val="24"/>
        </w:rPr>
        <w:t>πρόσωπο ούτε καθεστώς ομηρίας</w:t>
      </w:r>
      <w:r>
        <w:rPr>
          <w:rFonts w:eastAsia="Times New Roman"/>
          <w:szCs w:val="24"/>
        </w:rPr>
        <w:t xml:space="preserve"> των πολιτικών προσώπων. Και </w:t>
      </w:r>
      <w:r w:rsidRPr="00696E9D">
        <w:rPr>
          <w:rFonts w:eastAsia="Times New Roman"/>
          <w:szCs w:val="24"/>
        </w:rPr>
        <w:t>τα δύο είναι ισοδύ</w:t>
      </w:r>
      <w:r>
        <w:rPr>
          <w:rFonts w:eastAsia="Times New Roman"/>
          <w:szCs w:val="24"/>
        </w:rPr>
        <w:t xml:space="preserve">ναμα και είναι εξίσου σημαντικά. </w:t>
      </w:r>
    </w:p>
    <w:p w14:paraId="69A55FFF" w14:textId="77777777" w:rsidR="00C9651F" w:rsidRDefault="002D2592">
      <w:pPr>
        <w:spacing w:line="600" w:lineRule="auto"/>
        <w:ind w:firstLine="720"/>
        <w:jc w:val="both"/>
        <w:rPr>
          <w:rFonts w:eastAsia="Times New Roman"/>
          <w:szCs w:val="24"/>
        </w:rPr>
      </w:pPr>
      <w:r>
        <w:rPr>
          <w:rFonts w:eastAsia="Times New Roman"/>
          <w:szCs w:val="24"/>
        </w:rPr>
        <w:t>Ν</w:t>
      </w:r>
      <w:r w:rsidRPr="00696E9D">
        <w:rPr>
          <w:rFonts w:eastAsia="Times New Roman"/>
          <w:szCs w:val="24"/>
        </w:rPr>
        <w:t xml:space="preserve">ομίζω ότι </w:t>
      </w:r>
      <w:r>
        <w:rPr>
          <w:rFonts w:eastAsia="Times New Roman"/>
          <w:szCs w:val="24"/>
        </w:rPr>
        <w:t xml:space="preserve">οι </w:t>
      </w:r>
      <w:r w:rsidRPr="00696E9D">
        <w:rPr>
          <w:rFonts w:eastAsia="Times New Roman"/>
          <w:szCs w:val="24"/>
        </w:rPr>
        <w:t xml:space="preserve">πολιτικές δυνάμεις </w:t>
      </w:r>
      <w:r>
        <w:rPr>
          <w:rFonts w:eastAsia="Times New Roman"/>
          <w:szCs w:val="24"/>
        </w:rPr>
        <w:t>της χώρας</w:t>
      </w:r>
      <w:r w:rsidRPr="00696E9D">
        <w:rPr>
          <w:rFonts w:eastAsia="Times New Roman"/>
          <w:szCs w:val="24"/>
        </w:rPr>
        <w:t xml:space="preserve"> και οι προηγούμενες κυβερνήσεις έχουν να πουν πολλά και να λογοδοτήσουν</w:t>
      </w:r>
      <w:r>
        <w:rPr>
          <w:rFonts w:eastAsia="Times New Roman"/>
          <w:szCs w:val="24"/>
        </w:rPr>
        <w:t>.</w:t>
      </w:r>
      <w:r w:rsidRPr="00696E9D">
        <w:rPr>
          <w:rFonts w:eastAsia="Times New Roman"/>
          <w:szCs w:val="24"/>
        </w:rPr>
        <w:t xml:space="preserve"> </w:t>
      </w:r>
      <w:r>
        <w:rPr>
          <w:rFonts w:eastAsia="Times New Roman"/>
          <w:szCs w:val="24"/>
        </w:rPr>
        <w:t>Ν</w:t>
      </w:r>
      <w:r w:rsidRPr="00696E9D">
        <w:rPr>
          <w:rFonts w:eastAsia="Times New Roman"/>
          <w:szCs w:val="24"/>
        </w:rPr>
        <w:t>α τελειώσει</w:t>
      </w:r>
      <w:r>
        <w:rPr>
          <w:rFonts w:eastAsia="Times New Roman"/>
          <w:szCs w:val="24"/>
        </w:rPr>
        <w:t>,</w:t>
      </w:r>
      <w:r w:rsidRPr="00696E9D">
        <w:rPr>
          <w:rFonts w:eastAsia="Times New Roman"/>
          <w:szCs w:val="24"/>
        </w:rPr>
        <w:t xml:space="preserve"> λοιπόν</w:t>
      </w:r>
      <w:r>
        <w:rPr>
          <w:rFonts w:eastAsia="Times New Roman"/>
          <w:szCs w:val="24"/>
        </w:rPr>
        <w:t xml:space="preserve">, αυτή η </w:t>
      </w:r>
      <w:r>
        <w:rPr>
          <w:rFonts w:eastAsia="Times New Roman"/>
          <w:szCs w:val="24"/>
        </w:rPr>
        <w:t>ιστορία</w:t>
      </w:r>
      <w:r w:rsidRPr="00696E9D">
        <w:rPr>
          <w:rFonts w:eastAsia="Times New Roman"/>
          <w:szCs w:val="24"/>
        </w:rPr>
        <w:t xml:space="preserve"> </w:t>
      </w:r>
      <w:r>
        <w:rPr>
          <w:rFonts w:eastAsia="Times New Roman"/>
          <w:szCs w:val="24"/>
        </w:rPr>
        <w:t>ό</w:t>
      </w:r>
      <w:r w:rsidRPr="00696E9D">
        <w:rPr>
          <w:rFonts w:eastAsia="Times New Roman"/>
          <w:szCs w:val="24"/>
        </w:rPr>
        <w:t>σον αφορά το κράτος δικαίου</w:t>
      </w:r>
      <w:r>
        <w:rPr>
          <w:rFonts w:eastAsia="Times New Roman"/>
          <w:szCs w:val="24"/>
        </w:rPr>
        <w:t>. Η</w:t>
      </w:r>
      <w:r w:rsidRPr="00696E9D">
        <w:rPr>
          <w:rFonts w:eastAsia="Times New Roman"/>
          <w:szCs w:val="24"/>
        </w:rPr>
        <w:t xml:space="preserve"> χώρα </w:t>
      </w:r>
      <w:r>
        <w:rPr>
          <w:rFonts w:eastAsia="Times New Roman"/>
          <w:szCs w:val="24"/>
        </w:rPr>
        <w:t>α</w:t>
      </w:r>
      <w:r w:rsidRPr="00696E9D">
        <w:rPr>
          <w:rFonts w:eastAsia="Times New Roman"/>
          <w:szCs w:val="24"/>
        </w:rPr>
        <w:t>υτή είναι χώρα δικαιοσύνης</w:t>
      </w:r>
      <w:r>
        <w:rPr>
          <w:rFonts w:eastAsia="Times New Roman"/>
          <w:szCs w:val="24"/>
        </w:rPr>
        <w:t>,</w:t>
      </w:r>
      <w:r w:rsidRPr="00696E9D">
        <w:rPr>
          <w:rFonts w:eastAsia="Times New Roman"/>
          <w:szCs w:val="24"/>
        </w:rPr>
        <w:t xml:space="preserve"> η Δικαιοσύνη αναπνέει</w:t>
      </w:r>
      <w:r>
        <w:rPr>
          <w:rFonts w:eastAsia="Times New Roman"/>
          <w:szCs w:val="24"/>
        </w:rPr>
        <w:t>,</w:t>
      </w:r>
      <w:r w:rsidRPr="00696E9D">
        <w:rPr>
          <w:rFonts w:eastAsia="Times New Roman"/>
          <w:szCs w:val="24"/>
        </w:rPr>
        <w:t xml:space="preserve"> προχωράει</w:t>
      </w:r>
      <w:r>
        <w:rPr>
          <w:rFonts w:eastAsia="Times New Roman"/>
          <w:szCs w:val="24"/>
        </w:rPr>
        <w:t>,</w:t>
      </w:r>
      <w:r w:rsidRPr="00696E9D">
        <w:rPr>
          <w:rFonts w:eastAsia="Times New Roman"/>
          <w:szCs w:val="24"/>
        </w:rPr>
        <w:t xml:space="preserve"> κάνει αυτό που πρέπει να κάνει και όταν </w:t>
      </w:r>
      <w:r w:rsidRPr="00696E9D">
        <w:rPr>
          <w:rFonts w:eastAsia="Times New Roman"/>
          <w:szCs w:val="24"/>
        </w:rPr>
        <w:lastRenderedPageBreak/>
        <w:t xml:space="preserve">ακούει </w:t>
      </w:r>
      <w:r>
        <w:rPr>
          <w:rFonts w:eastAsia="Times New Roman"/>
          <w:szCs w:val="24"/>
        </w:rPr>
        <w:t>υ</w:t>
      </w:r>
      <w:r w:rsidRPr="00696E9D">
        <w:rPr>
          <w:rFonts w:eastAsia="Times New Roman"/>
          <w:szCs w:val="24"/>
        </w:rPr>
        <w:t>περβολές ή όταν ακούει τέτοιου είδους πολιτικά παιχνίδια</w:t>
      </w:r>
      <w:r>
        <w:rPr>
          <w:rFonts w:eastAsia="Times New Roman"/>
          <w:szCs w:val="24"/>
        </w:rPr>
        <w:t>,</w:t>
      </w:r>
      <w:r w:rsidRPr="00696E9D">
        <w:rPr>
          <w:rFonts w:eastAsia="Times New Roman"/>
          <w:szCs w:val="24"/>
        </w:rPr>
        <w:t xml:space="preserve"> συνήθως γυρίζει την πλάτη</w:t>
      </w:r>
      <w:r>
        <w:rPr>
          <w:rFonts w:eastAsia="Times New Roman"/>
          <w:szCs w:val="24"/>
        </w:rPr>
        <w:t>.</w:t>
      </w:r>
      <w:r w:rsidRPr="00696E9D">
        <w:rPr>
          <w:rFonts w:eastAsia="Times New Roman"/>
          <w:szCs w:val="24"/>
        </w:rPr>
        <w:t xml:space="preserve"> </w:t>
      </w:r>
      <w:r>
        <w:rPr>
          <w:rFonts w:eastAsia="Times New Roman"/>
          <w:szCs w:val="24"/>
        </w:rPr>
        <w:t>Τ</w:t>
      </w:r>
      <w:r w:rsidRPr="00696E9D">
        <w:rPr>
          <w:rFonts w:eastAsia="Times New Roman"/>
          <w:szCs w:val="24"/>
        </w:rPr>
        <w:t xml:space="preserve">ο πρόβλημα </w:t>
      </w:r>
      <w:r>
        <w:rPr>
          <w:rFonts w:eastAsia="Times New Roman"/>
          <w:szCs w:val="24"/>
        </w:rPr>
        <w:t>γ</w:t>
      </w:r>
      <w:r w:rsidRPr="00696E9D">
        <w:rPr>
          <w:rFonts w:eastAsia="Times New Roman"/>
          <w:szCs w:val="24"/>
        </w:rPr>
        <w:t>ια</w:t>
      </w:r>
      <w:r w:rsidRPr="00696E9D">
        <w:rPr>
          <w:rFonts w:eastAsia="Times New Roman"/>
          <w:szCs w:val="24"/>
        </w:rPr>
        <w:t xml:space="preserve"> όλους είναι ότι γυρίζουν την πλάτη και οι πολίτες και σε αυτό πρέπει να είμαστε όλοι εξαιρετικά προσεκτικοί</w:t>
      </w:r>
      <w:r>
        <w:rPr>
          <w:rFonts w:eastAsia="Times New Roman"/>
          <w:szCs w:val="24"/>
        </w:rPr>
        <w:t>.</w:t>
      </w:r>
    </w:p>
    <w:p w14:paraId="69A56000" w14:textId="77777777" w:rsidR="00C9651F" w:rsidRDefault="002D2592">
      <w:pPr>
        <w:spacing w:line="600" w:lineRule="auto"/>
        <w:ind w:firstLine="720"/>
        <w:jc w:val="both"/>
        <w:rPr>
          <w:rFonts w:eastAsia="Times New Roman"/>
          <w:szCs w:val="24"/>
        </w:rPr>
      </w:pPr>
      <w:r>
        <w:rPr>
          <w:rFonts w:eastAsia="Times New Roman"/>
          <w:szCs w:val="24"/>
        </w:rPr>
        <w:t xml:space="preserve">Σας ευχαριστώ πολύ. </w:t>
      </w:r>
    </w:p>
    <w:p w14:paraId="69A56001" w14:textId="77777777" w:rsidR="00C9651F" w:rsidRDefault="002D2592">
      <w:pPr>
        <w:spacing w:line="600" w:lineRule="auto"/>
        <w:ind w:firstLine="720"/>
        <w:jc w:val="center"/>
        <w:rPr>
          <w:rFonts w:eastAsia="Times New Roman" w:cs="Times New Roman"/>
          <w:szCs w:val="24"/>
        </w:rPr>
      </w:pPr>
      <w:r w:rsidRPr="00655E34">
        <w:rPr>
          <w:rFonts w:eastAsia="Times New Roman" w:cs="Times New Roman"/>
          <w:szCs w:val="24"/>
        </w:rPr>
        <w:t>(Χειροκροτήματα από την πτέρυγα του ΣΥΡΙΖΑ)</w:t>
      </w:r>
    </w:p>
    <w:p w14:paraId="69A56002" w14:textId="77777777" w:rsidR="00C9651F" w:rsidRDefault="002D2592">
      <w:pPr>
        <w:tabs>
          <w:tab w:val="left" w:pos="3189"/>
          <w:tab w:val="center" w:pos="4513"/>
        </w:tabs>
        <w:spacing w:line="600" w:lineRule="auto"/>
        <w:ind w:firstLine="720"/>
        <w:jc w:val="both"/>
        <w:rPr>
          <w:rFonts w:eastAsia="Times New Roman" w:cs="Times New Roman"/>
          <w:szCs w:val="24"/>
        </w:rPr>
      </w:pPr>
      <w:r>
        <w:rPr>
          <w:rFonts w:eastAsia="Times New Roman"/>
          <w:szCs w:val="24"/>
        </w:rPr>
        <w:t xml:space="preserve"> </w:t>
      </w:r>
      <w:r w:rsidRPr="009F62CB">
        <w:rPr>
          <w:rFonts w:eastAsia="Times New Roman" w:cs="Times New Roman"/>
          <w:b/>
          <w:szCs w:val="24"/>
        </w:rPr>
        <w:t xml:space="preserve">ΠΡΟΕΔΡΕΥΩΝ (Αναστάσιος Κουράκης): </w:t>
      </w:r>
      <w:r>
        <w:rPr>
          <w:rFonts w:eastAsia="Times New Roman" w:cs="Times New Roman"/>
          <w:szCs w:val="24"/>
        </w:rPr>
        <w:t>Ευχαριστούμε τον Υπουργό Δικαιοσύνης κ. Καλογή</w:t>
      </w:r>
      <w:r>
        <w:rPr>
          <w:rFonts w:eastAsia="Times New Roman" w:cs="Times New Roman"/>
          <w:szCs w:val="24"/>
        </w:rPr>
        <w:t xml:space="preserve">ρου. </w:t>
      </w:r>
    </w:p>
    <w:p w14:paraId="69A56003" w14:textId="77777777" w:rsidR="00C9651F" w:rsidRDefault="002D2592">
      <w:pPr>
        <w:spacing w:line="600" w:lineRule="auto"/>
        <w:ind w:firstLine="720"/>
        <w:jc w:val="both"/>
        <w:rPr>
          <w:rFonts w:eastAsia="Times New Roman" w:cs="Times New Roman"/>
          <w:szCs w:val="24"/>
        </w:rPr>
      </w:pPr>
      <w:r>
        <w:rPr>
          <w:rFonts w:eastAsia="Times New Roman"/>
          <w:szCs w:val="24"/>
        </w:rPr>
        <w:t>Κυρίες και κύριοι συνάδελφοι,</w:t>
      </w:r>
      <w:r>
        <w:rPr>
          <w:rFonts w:eastAsia="Times New Roman"/>
          <w:b/>
          <w:szCs w:val="24"/>
        </w:rPr>
        <w:t xml:space="preserve"> </w:t>
      </w:r>
      <w:r>
        <w:rPr>
          <w:rFonts w:eastAsia="Times New Roman" w:cs="Times New Roman"/>
          <w:szCs w:val="24"/>
        </w:rPr>
        <w:t>κηρύσσεται περαιωμένη η</w:t>
      </w:r>
      <w:r w:rsidRPr="00E07871">
        <w:rPr>
          <w:rFonts w:eastAsia="Times New Roman" w:cs="Times New Roman"/>
          <w:szCs w:val="24"/>
        </w:rPr>
        <w:t xml:space="preserve"> συζήτηση επί της αρχής</w:t>
      </w:r>
      <w:r>
        <w:rPr>
          <w:rFonts w:eastAsia="Times New Roman" w:cs="Times New Roman"/>
          <w:szCs w:val="24"/>
        </w:rPr>
        <w:t>,</w:t>
      </w:r>
      <w:r w:rsidRPr="00E07871">
        <w:rPr>
          <w:rFonts w:eastAsia="Times New Roman" w:cs="Times New Roman"/>
          <w:szCs w:val="24"/>
        </w:rPr>
        <w:t xml:space="preserve"> των άρθρων</w:t>
      </w:r>
      <w:r>
        <w:rPr>
          <w:rFonts w:eastAsia="Times New Roman" w:cs="Times New Roman"/>
          <w:szCs w:val="24"/>
        </w:rPr>
        <w:t xml:space="preserve"> και των τροπολογιών</w:t>
      </w:r>
      <w:r w:rsidRPr="00E07871">
        <w:rPr>
          <w:rFonts w:eastAsia="Times New Roman" w:cs="Times New Roman"/>
          <w:szCs w:val="24"/>
        </w:rPr>
        <w:t xml:space="preserve"> του σχεδίου νόμου του </w:t>
      </w:r>
      <w:r>
        <w:rPr>
          <w:rFonts w:eastAsia="Times New Roman" w:cs="Times New Roman"/>
          <w:szCs w:val="24"/>
        </w:rPr>
        <w:t>Υπουργείου Δικαιοσύνης, Διαφάνειας και Ανθρωπίνων Δικαιωμάτων: «Ι) Κύρωση του Πρωτοκόλλου υπ’ αριθμόν 16 στη Σύμβαση γι</w:t>
      </w:r>
      <w:r>
        <w:rPr>
          <w:rFonts w:eastAsia="Times New Roman" w:cs="Times New Roman"/>
          <w:szCs w:val="24"/>
        </w:rPr>
        <w:t>α την Προάσπιση των Δικαιωμάτων του Ανθρώπου και των Θεμελιωδών Ελευθεριών, ΙΙ) Ενσωμάτωση της Οδηγίας 2016/343 του Ευρωπαϊκού Κοινοβουλίου και του Συμβουλίου της 9ης Μαρτίου 2016, ΙΙΙ) Τροποποίηση του ν.3251/2004 σε συμμόρφωση με την απόφαση-πλαίσιο 2002/</w:t>
      </w:r>
      <w:r>
        <w:rPr>
          <w:rFonts w:eastAsia="Times New Roman" w:cs="Times New Roman"/>
          <w:szCs w:val="24"/>
        </w:rPr>
        <w:t xml:space="preserve">584/ΔΕΥ του Συμβουλίου της 13ης Ιουνίου 2002 κατά το </w:t>
      </w:r>
      <w:r>
        <w:rPr>
          <w:rFonts w:eastAsia="Times New Roman" w:cs="Times New Roman"/>
          <w:szCs w:val="24"/>
        </w:rPr>
        <w:lastRenderedPageBreak/>
        <w:t xml:space="preserve">μέρος που τροποποιήθηκε με την απόφαση-πλαίσιο 2009/299/ΔΕΥ του Συμβουλίου της 26ης Φεβρουαρίου 2009, ΙV) Εφαρμογή διατάξεων του Κανονισμού (ΕΕ) 2017/1939 του Συμβουλίου της 12ης Οκτωβρίου 2017, σχετικά </w:t>
      </w:r>
      <w:r>
        <w:rPr>
          <w:rFonts w:eastAsia="Times New Roman" w:cs="Times New Roman"/>
          <w:szCs w:val="24"/>
        </w:rPr>
        <w:t>με την εφαρμογή ενισχυμένης συνεργασίας για τη σύσταση της Ευρωπαϊκής Εισαγγελίας, V) Διατάξεις που αφορούν στη λειτουργία και την αποτελεσματικότητα της Δικαιοσύνης και άλλες διατάξεις και VI) Διατάξεις που αφορούν στη λειτουργία του σωφρονιστικού συστήμα</w:t>
      </w:r>
      <w:r>
        <w:rPr>
          <w:rFonts w:eastAsia="Times New Roman" w:cs="Times New Roman"/>
          <w:szCs w:val="24"/>
        </w:rPr>
        <w:t>τος</w:t>
      </w:r>
      <w:r w:rsidRPr="00E37A91">
        <w:rPr>
          <w:rFonts w:eastAsia="Times New Roman" w:cs="Times New Roman"/>
          <w:szCs w:val="24"/>
        </w:rPr>
        <w:t xml:space="preserve"> </w:t>
      </w:r>
      <w:r>
        <w:rPr>
          <w:rFonts w:eastAsia="Times New Roman" w:cs="Times New Roman"/>
          <w:szCs w:val="24"/>
        </w:rPr>
        <w:t>και άλλες διατάξεις».</w:t>
      </w:r>
    </w:p>
    <w:p w14:paraId="69A56004" w14:textId="77777777" w:rsidR="00C9651F" w:rsidRDefault="002D2592">
      <w:pPr>
        <w:spacing w:line="600" w:lineRule="auto"/>
        <w:ind w:firstLine="720"/>
        <w:jc w:val="both"/>
        <w:rPr>
          <w:rFonts w:eastAsia="Times New Roman" w:cs="Times New Roman"/>
          <w:szCs w:val="24"/>
        </w:rPr>
      </w:pPr>
      <w:r w:rsidRPr="00E07871">
        <w:rPr>
          <w:rFonts w:eastAsia="Times New Roman" w:cs="Times New Roman"/>
          <w:szCs w:val="24"/>
        </w:rPr>
        <w:t>Εισερχόμ</w:t>
      </w:r>
      <w:r>
        <w:rPr>
          <w:rFonts w:eastAsia="Times New Roman" w:cs="Times New Roman"/>
          <w:szCs w:val="24"/>
        </w:rPr>
        <w:t>αστε</w:t>
      </w:r>
      <w:r w:rsidRPr="00E07871">
        <w:rPr>
          <w:rFonts w:eastAsia="Times New Roman" w:cs="Times New Roman"/>
          <w:szCs w:val="24"/>
        </w:rPr>
        <w:t xml:space="preserve"> στην ψήφιση επί της αρχής</w:t>
      </w:r>
      <w:r>
        <w:rPr>
          <w:rFonts w:eastAsia="Times New Roman" w:cs="Times New Roman"/>
          <w:szCs w:val="24"/>
        </w:rPr>
        <w:t>,</w:t>
      </w:r>
      <w:r w:rsidRPr="00E07871">
        <w:rPr>
          <w:rFonts w:eastAsia="Times New Roman" w:cs="Times New Roman"/>
          <w:szCs w:val="24"/>
        </w:rPr>
        <w:t xml:space="preserve"> των άρθρων</w:t>
      </w:r>
      <w:r>
        <w:rPr>
          <w:rFonts w:eastAsia="Times New Roman" w:cs="Times New Roman"/>
          <w:szCs w:val="24"/>
        </w:rPr>
        <w:t xml:space="preserve">, των τροπολογιών και του συνόλου </w:t>
      </w:r>
      <w:r w:rsidRPr="00E07871">
        <w:rPr>
          <w:rFonts w:eastAsia="Times New Roman" w:cs="Times New Roman"/>
          <w:szCs w:val="24"/>
        </w:rPr>
        <w:t>του σχεδίου νόμου και η ψήφισή τους θα γίνει χωριστά</w:t>
      </w:r>
      <w:r>
        <w:rPr>
          <w:rFonts w:eastAsia="Times New Roman" w:cs="Times New Roman"/>
          <w:szCs w:val="24"/>
        </w:rPr>
        <w:t>.</w:t>
      </w:r>
    </w:p>
    <w:p w14:paraId="69A56005"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Θέλω να επισημάνω</w:t>
      </w:r>
      <w:r w:rsidRPr="00E07871">
        <w:rPr>
          <w:rFonts w:eastAsia="Times New Roman" w:cs="Times New Roman"/>
          <w:szCs w:val="24"/>
        </w:rPr>
        <w:t xml:space="preserve"> ότι η ψηφοφορία περιλαμβάνει την αρχή του νομοσχεδίου</w:t>
      </w:r>
      <w:r>
        <w:rPr>
          <w:rFonts w:eastAsia="Times New Roman" w:cs="Times New Roman"/>
          <w:szCs w:val="24"/>
        </w:rPr>
        <w:t xml:space="preserve">, τριάντα εννέα </w:t>
      </w:r>
      <w:r>
        <w:rPr>
          <w:rFonts w:eastAsia="Times New Roman" w:cs="Times New Roman"/>
          <w:szCs w:val="24"/>
        </w:rPr>
        <w:t>άρθρα,</w:t>
      </w:r>
      <w:r w:rsidRPr="00E07871">
        <w:rPr>
          <w:rFonts w:eastAsia="Times New Roman" w:cs="Times New Roman"/>
          <w:szCs w:val="24"/>
        </w:rPr>
        <w:t xml:space="preserve"> </w:t>
      </w:r>
      <w:r>
        <w:rPr>
          <w:rFonts w:eastAsia="Times New Roman" w:cs="Times New Roman"/>
          <w:szCs w:val="24"/>
        </w:rPr>
        <w:t xml:space="preserve">επτά τροπολογίες, το ακροτελεύτιο άρθρο, </w:t>
      </w:r>
      <w:r w:rsidRPr="00E07871">
        <w:rPr>
          <w:rFonts w:eastAsia="Times New Roman" w:cs="Times New Roman"/>
          <w:szCs w:val="24"/>
        </w:rPr>
        <w:t>καθώς και το σύνολο</w:t>
      </w:r>
      <w:r>
        <w:rPr>
          <w:rFonts w:eastAsia="Times New Roman" w:cs="Times New Roman"/>
          <w:szCs w:val="24"/>
        </w:rPr>
        <w:t xml:space="preserve"> του νομοσχεδίου.</w:t>
      </w:r>
      <w:r w:rsidRPr="00E07871">
        <w:rPr>
          <w:rFonts w:eastAsia="Times New Roman" w:cs="Times New Roman"/>
          <w:szCs w:val="24"/>
        </w:rPr>
        <w:t xml:space="preserve"> </w:t>
      </w:r>
    </w:p>
    <w:p w14:paraId="69A56006" w14:textId="77777777" w:rsidR="00C9651F" w:rsidRDefault="002D2592">
      <w:pPr>
        <w:spacing w:line="600" w:lineRule="auto"/>
        <w:ind w:firstLine="720"/>
        <w:jc w:val="both"/>
        <w:rPr>
          <w:rFonts w:eastAsia="Times New Roman" w:cs="Times New Roman"/>
          <w:szCs w:val="24"/>
        </w:rPr>
      </w:pPr>
      <w:r w:rsidRPr="00E07871">
        <w:rPr>
          <w:rFonts w:eastAsia="Times New Roman" w:cs="Times New Roman"/>
          <w:szCs w:val="24"/>
        </w:rPr>
        <w:t>Κάθε φορά στην οθόνη εμφανίζονται ως τέσσερα άρθρα προς ψήφιση</w:t>
      </w:r>
      <w:r>
        <w:rPr>
          <w:rFonts w:eastAsia="Times New Roman" w:cs="Times New Roman"/>
          <w:szCs w:val="24"/>
        </w:rPr>
        <w:t>.</w:t>
      </w:r>
      <w:r w:rsidRPr="00E07871">
        <w:rPr>
          <w:rFonts w:eastAsia="Times New Roman" w:cs="Times New Roman"/>
          <w:szCs w:val="24"/>
        </w:rPr>
        <w:t xml:space="preserve"> Για να ψηφίσετε και τα υπόλοιπα</w:t>
      </w:r>
      <w:r>
        <w:rPr>
          <w:rFonts w:eastAsia="Times New Roman" w:cs="Times New Roman"/>
          <w:szCs w:val="24"/>
        </w:rPr>
        <w:t>,</w:t>
      </w:r>
      <w:r w:rsidRPr="00E07871">
        <w:rPr>
          <w:rFonts w:eastAsia="Times New Roman" w:cs="Times New Roman"/>
          <w:szCs w:val="24"/>
        </w:rPr>
        <w:t xml:space="preserve"> θα πρέπει να </w:t>
      </w:r>
      <w:r>
        <w:rPr>
          <w:rFonts w:eastAsia="Times New Roman" w:cs="Times New Roman"/>
          <w:szCs w:val="24"/>
        </w:rPr>
        <w:lastRenderedPageBreak/>
        <w:t>κυλήσετε</w:t>
      </w:r>
      <w:r w:rsidRPr="00E07871">
        <w:rPr>
          <w:rFonts w:eastAsia="Times New Roman" w:cs="Times New Roman"/>
          <w:szCs w:val="24"/>
        </w:rPr>
        <w:t xml:space="preserve"> την οθόνη αφής</w:t>
      </w:r>
      <w:r>
        <w:rPr>
          <w:rFonts w:eastAsia="Times New Roman" w:cs="Times New Roman"/>
          <w:szCs w:val="24"/>
        </w:rPr>
        <w:t>.</w:t>
      </w:r>
      <w:r w:rsidRPr="00E07871">
        <w:rPr>
          <w:rFonts w:eastAsia="Times New Roman" w:cs="Times New Roman"/>
          <w:szCs w:val="24"/>
        </w:rPr>
        <w:t xml:space="preserve"> Στο πάνω δεξιά μέρος της οθόνης εμφ</w:t>
      </w:r>
      <w:r w:rsidRPr="00E07871">
        <w:rPr>
          <w:rFonts w:eastAsia="Times New Roman" w:cs="Times New Roman"/>
          <w:szCs w:val="24"/>
        </w:rPr>
        <w:t>ανίζεται κάθε φορά ο αριθμός των άρθρω</w:t>
      </w:r>
      <w:r>
        <w:rPr>
          <w:rFonts w:eastAsia="Times New Roman" w:cs="Times New Roman"/>
          <w:szCs w:val="24"/>
        </w:rPr>
        <w:t>ν που απομένουν για ψήφιση. Και β</w:t>
      </w:r>
      <w:r w:rsidRPr="00E07871">
        <w:rPr>
          <w:rFonts w:eastAsia="Times New Roman" w:cs="Times New Roman"/>
          <w:szCs w:val="24"/>
        </w:rPr>
        <w:t>εβαίως</w:t>
      </w:r>
      <w:r>
        <w:rPr>
          <w:rFonts w:eastAsia="Times New Roman" w:cs="Times New Roman"/>
          <w:szCs w:val="24"/>
        </w:rPr>
        <w:t>,</w:t>
      </w:r>
      <w:r w:rsidRPr="00E07871">
        <w:rPr>
          <w:rFonts w:eastAsia="Times New Roman" w:cs="Times New Roman"/>
          <w:szCs w:val="24"/>
        </w:rPr>
        <w:t xml:space="preserve"> θα πρέπει να βεβαιωθείτε ότι έχετε ψηφίσει όλα τα άρθρα</w:t>
      </w:r>
      <w:r>
        <w:rPr>
          <w:rFonts w:eastAsia="Times New Roman" w:cs="Times New Roman"/>
          <w:szCs w:val="24"/>
        </w:rPr>
        <w:t>, τις τροπολογίε</w:t>
      </w:r>
      <w:r w:rsidRPr="00E07871">
        <w:rPr>
          <w:rFonts w:eastAsia="Times New Roman" w:cs="Times New Roman"/>
          <w:szCs w:val="24"/>
        </w:rPr>
        <w:t>ς</w:t>
      </w:r>
      <w:r>
        <w:rPr>
          <w:rFonts w:eastAsia="Times New Roman" w:cs="Times New Roman"/>
          <w:szCs w:val="24"/>
        </w:rPr>
        <w:t>,</w:t>
      </w:r>
      <w:r w:rsidRPr="00E07871">
        <w:rPr>
          <w:rFonts w:eastAsia="Times New Roman" w:cs="Times New Roman"/>
          <w:szCs w:val="24"/>
        </w:rPr>
        <w:t xml:space="preserve"> καθώς και το ακροτελεύτιο άρθρο και το σύνολο του νομοσχεδίου</w:t>
      </w:r>
      <w:r>
        <w:rPr>
          <w:rFonts w:eastAsia="Times New Roman" w:cs="Times New Roman"/>
          <w:szCs w:val="24"/>
        </w:rPr>
        <w:t>.</w:t>
      </w:r>
      <w:r w:rsidRPr="00E07871">
        <w:rPr>
          <w:rFonts w:eastAsia="Times New Roman" w:cs="Times New Roman"/>
          <w:szCs w:val="24"/>
        </w:rPr>
        <w:t xml:space="preserve"> Αφού καταχωρηθεί </w:t>
      </w:r>
      <w:r>
        <w:rPr>
          <w:rFonts w:eastAsia="Times New Roman" w:cs="Times New Roman"/>
          <w:szCs w:val="24"/>
        </w:rPr>
        <w:t>η ψήφος σας,</w:t>
      </w:r>
      <w:r w:rsidRPr="00E07871">
        <w:rPr>
          <w:rFonts w:eastAsia="Times New Roman" w:cs="Times New Roman"/>
          <w:szCs w:val="24"/>
        </w:rPr>
        <w:t xml:space="preserve"> έχετε τη δ</w:t>
      </w:r>
      <w:r w:rsidRPr="00E07871">
        <w:rPr>
          <w:rFonts w:eastAsia="Times New Roman" w:cs="Times New Roman"/>
          <w:szCs w:val="24"/>
        </w:rPr>
        <w:t xml:space="preserve">υνατότητα </w:t>
      </w:r>
      <w:r>
        <w:rPr>
          <w:rFonts w:eastAsia="Times New Roman" w:cs="Times New Roman"/>
          <w:szCs w:val="24"/>
        </w:rPr>
        <w:t xml:space="preserve">την </w:t>
      </w:r>
      <w:r w:rsidRPr="00E07871">
        <w:rPr>
          <w:rFonts w:eastAsia="Times New Roman" w:cs="Times New Roman"/>
          <w:szCs w:val="24"/>
        </w:rPr>
        <w:t xml:space="preserve">ελέγξετε </w:t>
      </w:r>
      <w:r>
        <w:rPr>
          <w:rFonts w:eastAsia="Times New Roman" w:cs="Times New Roman"/>
          <w:szCs w:val="24"/>
        </w:rPr>
        <w:t>ή και να την αναθεωρήσετε</w:t>
      </w:r>
      <w:r w:rsidRPr="00E07871">
        <w:rPr>
          <w:rFonts w:eastAsia="Times New Roman" w:cs="Times New Roman"/>
          <w:szCs w:val="24"/>
        </w:rPr>
        <w:t xml:space="preserve"> έως τη λήξη της </w:t>
      </w:r>
      <w:r>
        <w:rPr>
          <w:rFonts w:eastAsia="Times New Roman" w:cs="Times New Roman"/>
          <w:szCs w:val="24"/>
        </w:rPr>
        <w:t>ψηφοφορίας.</w:t>
      </w:r>
      <w:r w:rsidRPr="00E07871">
        <w:rPr>
          <w:rFonts w:eastAsia="Times New Roman" w:cs="Times New Roman"/>
          <w:szCs w:val="24"/>
        </w:rPr>
        <w:t xml:space="preserve"> </w:t>
      </w:r>
    </w:p>
    <w:p w14:paraId="69A56007"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 xml:space="preserve">Για οποιαδήποτε απορία απευθυνθείτε στο Προεδρείο προκειμένου να σας συνδράμουν οι αρμόδιοι υπάλληλοι.  </w:t>
      </w:r>
    </w:p>
    <w:p w14:paraId="69A56008" w14:textId="77777777" w:rsidR="00C9651F" w:rsidRDefault="002D2592">
      <w:pPr>
        <w:autoSpaceDE w:val="0"/>
        <w:autoSpaceDN w:val="0"/>
        <w:adjustRightInd w:val="0"/>
        <w:spacing w:line="600" w:lineRule="auto"/>
        <w:ind w:firstLine="720"/>
        <w:jc w:val="both"/>
        <w:rPr>
          <w:rFonts w:eastAsia="SimSun"/>
          <w:szCs w:val="24"/>
          <w:lang w:eastAsia="zh-CN"/>
        </w:rPr>
      </w:pPr>
      <w:r>
        <w:rPr>
          <w:rFonts w:eastAsia="SimSun"/>
          <w:szCs w:val="24"/>
          <w:lang w:eastAsia="zh-CN"/>
        </w:rPr>
        <w:t>Παρακαλώ να ανοίξει το σύστημα της ηλεκτρονικής ψηφοφορίας.</w:t>
      </w:r>
    </w:p>
    <w:p w14:paraId="69A56009" w14:textId="77777777" w:rsidR="00C9651F" w:rsidRDefault="002D2592">
      <w:pPr>
        <w:spacing w:line="600" w:lineRule="auto"/>
        <w:ind w:firstLine="720"/>
        <w:jc w:val="center"/>
        <w:rPr>
          <w:rFonts w:eastAsia="Times New Roman" w:cs="Times New Roman"/>
          <w:szCs w:val="24"/>
        </w:rPr>
      </w:pPr>
      <w:r w:rsidRPr="00E65550">
        <w:rPr>
          <w:rFonts w:eastAsia="Times New Roman" w:cs="Times New Roman"/>
          <w:szCs w:val="24"/>
        </w:rPr>
        <w:t>(</w:t>
      </w:r>
      <w:r>
        <w:rPr>
          <w:rFonts w:eastAsia="Times New Roman" w:cs="Times New Roman"/>
          <w:szCs w:val="24"/>
        </w:rPr>
        <w:t>ΨΗΦΟΦΟΡΙΑ)</w:t>
      </w:r>
    </w:p>
    <w:p w14:paraId="69A5600A" w14:textId="77777777" w:rsidR="00C9651F" w:rsidRDefault="002D2592">
      <w:pPr>
        <w:spacing w:line="600" w:lineRule="auto"/>
        <w:ind w:firstLine="720"/>
        <w:jc w:val="center"/>
        <w:rPr>
          <w:rFonts w:eastAsia="Times New Roman"/>
          <w:szCs w:val="24"/>
        </w:rPr>
      </w:pPr>
      <w:r w:rsidDel="00CE15BC">
        <w:rPr>
          <w:rFonts w:eastAsia="Times New Roman"/>
          <w:szCs w:val="24"/>
        </w:rPr>
        <w:t xml:space="preserve"> </w:t>
      </w:r>
      <w:r>
        <w:rPr>
          <w:rFonts w:eastAsia="Times New Roman"/>
          <w:szCs w:val="24"/>
        </w:rPr>
        <w:t>(ΚΑΤΑ ΤΗ ΔΙΑΡΚΕΙΑ ΤΗΣ ΗΛΕΚΤΡΟΝΙΚΗΣ ΨΗΦΟΦΟΡΙΑΣ)</w:t>
      </w:r>
    </w:p>
    <w:p w14:paraId="69A5600B" w14:textId="77777777" w:rsidR="00C9651F" w:rsidRDefault="002D2592">
      <w:pPr>
        <w:spacing w:line="600" w:lineRule="auto"/>
        <w:ind w:firstLine="720"/>
        <w:jc w:val="both"/>
        <w:rPr>
          <w:rFonts w:eastAsia="Times New Roman"/>
          <w:szCs w:val="24"/>
        </w:rPr>
      </w:pPr>
      <w:r w:rsidRPr="009F62CB">
        <w:rPr>
          <w:rFonts w:eastAsia="Times New Roman" w:cs="Times New Roman"/>
          <w:b/>
          <w:szCs w:val="24"/>
        </w:rPr>
        <w:t xml:space="preserve">ΠΡΟΕΔΡΕΥΩΝ (Αναστάσιος Κουράκης): </w:t>
      </w:r>
      <w:r w:rsidRPr="00404E28">
        <w:rPr>
          <w:rFonts w:eastAsia="Times New Roman"/>
          <w:szCs w:val="24"/>
        </w:rPr>
        <w:t>Κυρίες και κύριοι συνάδελφοι, έχω την τιμή να ανακοινώσω στο Σώμα ότι τη συνεδρίασή μας παρακολουθούν από τα άνω δυτικά θεωρία, αφού προηγουμένως ξεναγήθηκαν στην έκθεση της α</w:t>
      </w:r>
      <w:r w:rsidRPr="00404E28">
        <w:rPr>
          <w:rFonts w:eastAsia="Times New Roman"/>
          <w:szCs w:val="24"/>
        </w:rPr>
        <w:t xml:space="preserve">ίθουσας </w:t>
      </w:r>
      <w:r w:rsidRPr="00404E28">
        <w:rPr>
          <w:rFonts w:eastAsia="Times New Roman"/>
          <w:szCs w:val="24"/>
        </w:rPr>
        <w:lastRenderedPageBreak/>
        <w:t xml:space="preserve">«ΕΛΕΥΘΕΡΙΟΣ ΒΕΝΙΖΕΛΟΣ» και ενημερώθηκαν για την ιστορία του κτηρίου και τον τρόπο οργάνωσης και λειτουργίας της Βουλής, </w:t>
      </w:r>
      <w:r>
        <w:rPr>
          <w:rFonts w:eastAsia="Times New Roman"/>
          <w:szCs w:val="24"/>
        </w:rPr>
        <w:t>τριάντα</w:t>
      </w:r>
      <w:r w:rsidRPr="00404E28">
        <w:rPr>
          <w:rFonts w:eastAsia="Times New Roman"/>
          <w:szCs w:val="24"/>
        </w:rPr>
        <w:t xml:space="preserve"> μαθητές και μαθήτριες και </w:t>
      </w:r>
      <w:r>
        <w:rPr>
          <w:rFonts w:eastAsia="Times New Roman"/>
          <w:szCs w:val="24"/>
        </w:rPr>
        <w:t>τρεις</w:t>
      </w:r>
      <w:r w:rsidRPr="00404E28">
        <w:rPr>
          <w:rFonts w:eastAsia="Times New Roman"/>
          <w:szCs w:val="24"/>
        </w:rPr>
        <w:t xml:space="preserve"> εκπαιδευτικοί συνοδοί τους από το </w:t>
      </w:r>
      <w:r>
        <w:rPr>
          <w:rFonts w:eastAsia="Times New Roman"/>
          <w:szCs w:val="24"/>
        </w:rPr>
        <w:t>3</w:t>
      </w:r>
      <w:r w:rsidRPr="00FC570B">
        <w:rPr>
          <w:rFonts w:eastAsia="Times New Roman"/>
          <w:szCs w:val="24"/>
          <w:vertAlign w:val="superscript"/>
        </w:rPr>
        <w:t>ο</w:t>
      </w:r>
      <w:r>
        <w:rPr>
          <w:rFonts w:eastAsia="Times New Roman"/>
          <w:szCs w:val="24"/>
        </w:rPr>
        <w:t xml:space="preserve"> Γυμνάσιο Καλαμάτας (δεύτερο τμήμα)</w:t>
      </w:r>
      <w:r w:rsidRPr="00404E28">
        <w:rPr>
          <w:rFonts w:eastAsia="Times New Roman"/>
          <w:szCs w:val="24"/>
        </w:rPr>
        <w:t>.</w:t>
      </w:r>
    </w:p>
    <w:p w14:paraId="69A5600C" w14:textId="77777777" w:rsidR="00C9651F" w:rsidRDefault="002D2592">
      <w:pPr>
        <w:spacing w:line="600" w:lineRule="auto"/>
        <w:ind w:firstLine="720"/>
        <w:rPr>
          <w:rFonts w:eastAsia="Times New Roman"/>
          <w:szCs w:val="24"/>
        </w:rPr>
      </w:pPr>
      <w:r>
        <w:rPr>
          <w:rFonts w:eastAsia="Times New Roman"/>
          <w:szCs w:val="24"/>
        </w:rPr>
        <w:t>Η Βουλή τού</w:t>
      </w:r>
      <w:r w:rsidRPr="00404E28">
        <w:rPr>
          <w:rFonts w:eastAsia="Times New Roman"/>
          <w:szCs w:val="24"/>
        </w:rPr>
        <w:t xml:space="preserve">ς </w:t>
      </w:r>
      <w:r w:rsidRPr="00404E28">
        <w:rPr>
          <w:rFonts w:eastAsia="Times New Roman"/>
          <w:szCs w:val="24"/>
        </w:rPr>
        <w:t>καλωσορίζει.</w:t>
      </w:r>
    </w:p>
    <w:p w14:paraId="69A5600D" w14:textId="77777777" w:rsidR="00C9651F" w:rsidRDefault="002D2592">
      <w:pPr>
        <w:spacing w:line="600" w:lineRule="auto"/>
        <w:ind w:firstLine="720"/>
        <w:jc w:val="center"/>
        <w:rPr>
          <w:rFonts w:eastAsia="Times New Roman"/>
          <w:szCs w:val="24"/>
        </w:rPr>
      </w:pPr>
      <w:r w:rsidRPr="00404E28">
        <w:rPr>
          <w:rFonts w:eastAsia="Times New Roman"/>
          <w:szCs w:val="24"/>
        </w:rPr>
        <w:t>(Χειροκροτήματα απ’ όλες τις πτέρυγες της Βουλής)</w:t>
      </w:r>
    </w:p>
    <w:p w14:paraId="69A5600E" w14:textId="77777777" w:rsidR="00C9651F" w:rsidRDefault="002D2592">
      <w:pPr>
        <w:spacing w:line="600" w:lineRule="auto"/>
        <w:ind w:firstLine="720"/>
        <w:jc w:val="both"/>
        <w:rPr>
          <w:rFonts w:eastAsia="Times New Roman"/>
          <w:szCs w:val="24"/>
        </w:rPr>
      </w:pPr>
      <w:r>
        <w:rPr>
          <w:rFonts w:eastAsia="Times New Roman"/>
          <w:szCs w:val="24"/>
        </w:rPr>
        <w:t>Να πούμε στους μαθητές και στις μαθήτριες ότι είμαστε στο τέλος μιας διαδικασίας ψήφισης νομοσχεδίου του Υπουργείου Δικαιοσύνης. Έχουν προηγηθεί οι τοποθετήσεις των Βουλευτών και τώρα είμαστε σ</w:t>
      </w:r>
      <w:r>
        <w:rPr>
          <w:rFonts w:eastAsia="Times New Roman"/>
          <w:szCs w:val="24"/>
        </w:rPr>
        <w:t xml:space="preserve">τη διαδικασία της ψήφισης. </w:t>
      </w:r>
    </w:p>
    <w:p w14:paraId="69A5600F" w14:textId="77777777" w:rsidR="00C9651F" w:rsidRDefault="002D2592">
      <w:pPr>
        <w:spacing w:line="600" w:lineRule="auto"/>
        <w:ind w:firstLine="720"/>
        <w:jc w:val="both"/>
        <w:rPr>
          <w:rFonts w:eastAsia="Times New Roman"/>
          <w:szCs w:val="24"/>
        </w:rPr>
      </w:pPr>
      <w:r>
        <w:rPr>
          <w:rFonts w:eastAsia="Times New Roman"/>
          <w:szCs w:val="24"/>
        </w:rPr>
        <w:t xml:space="preserve">Όπως ξέρετε, η Ολομέλεια της Βουλής </w:t>
      </w:r>
      <w:r w:rsidRPr="00BC7907">
        <w:rPr>
          <w:rFonts w:eastAsia="Times New Roman"/>
          <w:szCs w:val="24"/>
        </w:rPr>
        <w:t>έχει δύο κύρια καθήκοντα</w:t>
      </w:r>
      <w:r>
        <w:rPr>
          <w:rFonts w:eastAsia="Times New Roman"/>
          <w:szCs w:val="24"/>
        </w:rPr>
        <w:t>. Είναι η ψήφιση</w:t>
      </w:r>
      <w:r w:rsidRPr="00BC7907">
        <w:rPr>
          <w:rFonts w:eastAsia="Times New Roman"/>
          <w:szCs w:val="24"/>
        </w:rPr>
        <w:t xml:space="preserve"> νόμων</w:t>
      </w:r>
      <w:r>
        <w:rPr>
          <w:rFonts w:eastAsia="Times New Roman"/>
          <w:szCs w:val="24"/>
        </w:rPr>
        <w:t>,</w:t>
      </w:r>
      <w:r w:rsidRPr="00BC7907">
        <w:rPr>
          <w:rFonts w:eastAsia="Times New Roman"/>
          <w:szCs w:val="24"/>
        </w:rPr>
        <w:t xml:space="preserve"> αφού προηγουμένως συζ</w:t>
      </w:r>
      <w:r>
        <w:rPr>
          <w:rFonts w:eastAsia="Times New Roman"/>
          <w:szCs w:val="24"/>
        </w:rPr>
        <w:t xml:space="preserve">ητήσει νομοσχέδια, </w:t>
      </w:r>
      <w:r w:rsidRPr="00BC7907">
        <w:rPr>
          <w:rFonts w:eastAsia="Times New Roman"/>
          <w:szCs w:val="24"/>
        </w:rPr>
        <w:t>και η διαδικασία του κοινοβουλευτικού ελέγχου</w:t>
      </w:r>
      <w:r>
        <w:rPr>
          <w:rFonts w:eastAsia="Times New Roman"/>
          <w:szCs w:val="24"/>
        </w:rPr>
        <w:t>.</w:t>
      </w:r>
      <w:r w:rsidRPr="00BC7907">
        <w:rPr>
          <w:rFonts w:eastAsia="Times New Roman"/>
          <w:szCs w:val="24"/>
        </w:rPr>
        <w:t xml:space="preserve"> </w:t>
      </w:r>
      <w:r>
        <w:rPr>
          <w:rFonts w:eastAsia="Times New Roman"/>
          <w:szCs w:val="24"/>
        </w:rPr>
        <w:t>Δ</w:t>
      </w:r>
      <w:r w:rsidRPr="00BC7907">
        <w:rPr>
          <w:rFonts w:eastAsia="Times New Roman"/>
          <w:szCs w:val="24"/>
        </w:rPr>
        <w:t>ηλαδή</w:t>
      </w:r>
      <w:r>
        <w:rPr>
          <w:rFonts w:eastAsia="Times New Roman"/>
          <w:szCs w:val="24"/>
        </w:rPr>
        <w:t>,</w:t>
      </w:r>
      <w:r w:rsidRPr="00BC7907">
        <w:rPr>
          <w:rFonts w:eastAsia="Times New Roman"/>
          <w:szCs w:val="24"/>
        </w:rPr>
        <w:t xml:space="preserve"> οι </w:t>
      </w:r>
      <w:r>
        <w:rPr>
          <w:rFonts w:eastAsia="Times New Roman"/>
          <w:szCs w:val="24"/>
        </w:rPr>
        <w:t>Β</w:t>
      </w:r>
      <w:r w:rsidRPr="00BC7907">
        <w:rPr>
          <w:rFonts w:eastAsia="Times New Roman"/>
          <w:szCs w:val="24"/>
        </w:rPr>
        <w:t>ουλευτές όλων των κομμάτων</w:t>
      </w:r>
      <w:r>
        <w:rPr>
          <w:rFonts w:eastAsia="Times New Roman"/>
          <w:szCs w:val="24"/>
        </w:rPr>
        <w:t>, με μια ορισμένη δ</w:t>
      </w:r>
      <w:r>
        <w:rPr>
          <w:rFonts w:eastAsia="Times New Roman"/>
          <w:szCs w:val="24"/>
        </w:rPr>
        <w:t>ιαδικασία,</w:t>
      </w:r>
      <w:r w:rsidRPr="00BC7907">
        <w:rPr>
          <w:rFonts w:eastAsia="Times New Roman"/>
          <w:szCs w:val="24"/>
        </w:rPr>
        <w:t xml:space="preserve"> μπορούν και ελέγχουν τα πεπραγμένα της κυβέρνησης και έρχονται στην </w:t>
      </w:r>
      <w:r>
        <w:rPr>
          <w:rFonts w:eastAsia="Times New Roman"/>
          <w:szCs w:val="24"/>
        </w:rPr>
        <w:t>Α</w:t>
      </w:r>
      <w:r w:rsidRPr="00BC7907">
        <w:rPr>
          <w:rFonts w:eastAsia="Times New Roman"/>
          <w:szCs w:val="24"/>
        </w:rPr>
        <w:t>ίθουσα εδώ</w:t>
      </w:r>
      <w:r>
        <w:rPr>
          <w:rFonts w:eastAsia="Times New Roman"/>
          <w:szCs w:val="24"/>
        </w:rPr>
        <w:t>,</w:t>
      </w:r>
      <w:r w:rsidRPr="00BC7907">
        <w:rPr>
          <w:rFonts w:eastAsia="Times New Roman"/>
          <w:szCs w:val="24"/>
        </w:rPr>
        <w:t xml:space="preserve"> στην Ολομέλεια του </w:t>
      </w:r>
      <w:r>
        <w:rPr>
          <w:rFonts w:eastAsia="Times New Roman"/>
          <w:szCs w:val="24"/>
        </w:rPr>
        <w:t>Κ</w:t>
      </w:r>
      <w:r w:rsidRPr="00BC7907">
        <w:rPr>
          <w:rFonts w:eastAsia="Times New Roman"/>
          <w:szCs w:val="24"/>
        </w:rPr>
        <w:t>οινοβου</w:t>
      </w:r>
      <w:r w:rsidRPr="00BC7907">
        <w:rPr>
          <w:rFonts w:eastAsia="Times New Roman"/>
          <w:szCs w:val="24"/>
        </w:rPr>
        <w:lastRenderedPageBreak/>
        <w:t>λίου</w:t>
      </w:r>
      <w:r>
        <w:rPr>
          <w:rFonts w:eastAsia="Times New Roman"/>
          <w:szCs w:val="24"/>
        </w:rPr>
        <w:t>,</w:t>
      </w:r>
      <w:r w:rsidRPr="00BC7907">
        <w:rPr>
          <w:rFonts w:eastAsia="Times New Roman"/>
          <w:szCs w:val="24"/>
        </w:rPr>
        <w:t xml:space="preserve"> υποβάλλουν τις ερωτήσεις</w:t>
      </w:r>
      <w:r>
        <w:rPr>
          <w:rFonts w:eastAsia="Times New Roman"/>
          <w:szCs w:val="24"/>
        </w:rPr>
        <w:t>,</w:t>
      </w:r>
      <w:r w:rsidRPr="00BC7907">
        <w:rPr>
          <w:rFonts w:eastAsia="Times New Roman"/>
          <w:szCs w:val="24"/>
        </w:rPr>
        <w:t xml:space="preserve"> απαντούν οι </w:t>
      </w:r>
      <w:r>
        <w:rPr>
          <w:rFonts w:eastAsia="Times New Roman"/>
          <w:szCs w:val="24"/>
        </w:rPr>
        <w:t>Υ</w:t>
      </w:r>
      <w:r w:rsidRPr="00BC7907">
        <w:rPr>
          <w:rFonts w:eastAsia="Times New Roman"/>
          <w:szCs w:val="24"/>
        </w:rPr>
        <w:t>πουργοί και γίνεται ένας ζωντανός διάλογος</w:t>
      </w:r>
      <w:r>
        <w:rPr>
          <w:rFonts w:eastAsia="Times New Roman"/>
          <w:szCs w:val="24"/>
        </w:rPr>
        <w:t>,</w:t>
      </w:r>
      <w:r w:rsidRPr="00BC7907">
        <w:rPr>
          <w:rFonts w:eastAsia="Times New Roman"/>
          <w:szCs w:val="24"/>
        </w:rPr>
        <w:t xml:space="preserve"> ο οποίος μεταδίδεται </w:t>
      </w:r>
      <w:r>
        <w:rPr>
          <w:rFonts w:eastAsia="Times New Roman"/>
          <w:szCs w:val="24"/>
        </w:rPr>
        <w:t>ε</w:t>
      </w:r>
      <w:r w:rsidRPr="00BC7907">
        <w:rPr>
          <w:rFonts w:eastAsia="Times New Roman"/>
          <w:szCs w:val="24"/>
        </w:rPr>
        <w:t>πίσης και από την τηλεόρασ</w:t>
      </w:r>
      <w:r w:rsidRPr="00BC7907">
        <w:rPr>
          <w:rFonts w:eastAsia="Times New Roman"/>
          <w:szCs w:val="24"/>
        </w:rPr>
        <w:t>η</w:t>
      </w:r>
      <w:r>
        <w:rPr>
          <w:rFonts w:eastAsia="Times New Roman"/>
          <w:szCs w:val="24"/>
        </w:rPr>
        <w:t>.</w:t>
      </w:r>
    </w:p>
    <w:p w14:paraId="69A56010" w14:textId="77777777" w:rsidR="00C9651F" w:rsidRDefault="002D2592">
      <w:pPr>
        <w:spacing w:line="600" w:lineRule="auto"/>
        <w:ind w:firstLine="720"/>
        <w:jc w:val="both"/>
        <w:rPr>
          <w:rFonts w:eastAsia="Times New Roman"/>
          <w:szCs w:val="24"/>
        </w:rPr>
      </w:pPr>
      <w:r w:rsidRPr="00BC7907">
        <w:rPr>
          <w:rFonts w:eastAsia="Times New Roman"/>
          <w:szCs w:val="24"/>
        </w:rPr>
        <w:t xml:space="preserve"> </w:t>
      </w:r>
      <w:r>
        <w:rPr>
          <w:rFonts w:eastAsia="Times New Roman"/>
          <w:szCs w:val="24"/>
        </w:rPr>
        <w:t>Τ</w:t>
      </w:r>
      <w:r w:rsidRPr="00BC7907">
        <w:rPr>
          <w:rFonts w:eastAsia="Times New Roman"/>
          <w:szCs w:val="24"/>
        </w:rPr>
        <w:t xml:space="preserve">ώρα αυτό που </w:t>
      </w:r>
      <w:r>
        <w:rPr>
          <w:rFonts w:eastAsia="Times New Roman"/>
          <w:szCs w:val="24"/>
        </w:rPr>
        <w:t>βλέπετε</w:t>
      </w:r>
      <w:r w:rsidRPr="00BC7907">
        <w:rPr>
          <w:rFonts w:eastAsia="Times New Roman"/>
          <w:szCs w:val="24"/>
        </w:rPr>
        <w:t xml:space="preserve"> είναι λίγο άχαρο γιατί είμαστε σ</w:t>
      </w:r>
      <w:r>
        <w:rPr>
          <w:rFonts w:eastAsia="Times New Roman"/>
          <w:szCs w:val="24"/>
        </w:rPr>
        <w:t>τη</w:t>
      </w:r>
      <w:r w:rsidRPr="00BC7907">
        <w:rPr>
          <w:rFonts w:eastAsia="Times New Roman"/>
          <w:szCs w:val="24"/>
        </w:rPr>
        <w:t xml:space="preserve"> διαδικασία της ψηφοφορίας</w:t>
      </w:r>
      <w:r>
        <w:rPr>
          <w:rFonts w:eastAsia="Times New Roman"/>
          <w:szCs w:val="24"/>
        </w:rPr>
        <w:t>.</w:t>
      </w:r>
      <w:r w:rsidRPr="00BC7907">
        <w:rPr>
          <w:rFonts w:eastAsia="Times New Roman"/>
          <w:szCs w:val="24"/>
        </w:rPr>
        <w:t xml:space="preserve"> </w:t>
      </w:r>
      <w:r>
        <w:rPr>
          <w:rFonts w:eastAsia="Times New Roman"/>
          <w:szCs w:val="24"/>
        </w:rPr>
        <w:t>Η ψηφοφορία</w:t>
      </w:r>
      <w:r w:rsidRPr="00BC7907">
        <w:rPr>
          <w:rFonts w:eastAsia="Times New Roman"/>
          <w:szCs w:val="24"/>
        </w:rPr>
        <w:t xml:space="preserve"> γίν</w:t>
      </w:r>
      <w:r>
        <w:rPr>
          <w:rFonts w:eastAsia="Times New Roman"/>
          <w:szCs w:val="24"/>
        </w:rPr>
        <w:t xml:space="preserve">εται με ένα ηλεκτρονικό σύστημα, </w:t>
      </w:r>
      <w:r w:rsidRPr="00BC7907">
        <w:rPr>
          <w:rFonts w:eastAsia="Times New Roman"/>
          <w:szCs w:val="24"/>
        </w:rPr>
        <w:t>όπου αυτοί που εκπροσωπούν τα κόμματά τους μπορούν και ψηφίζουν με οθόνες αφής και θα βγει σε λίγο το αποτέλεσμα από τις</w:t>
      </w:r>
      <w:r w:rsidRPr="00BC7907">
        <w:rPr>
          <w:rFonts w:eastAsia="Times New Roman"/>
          <w:szCs w:val="24"/>
        </w:rPr>
        <w:t xml:space="preserve"> Υπηρεσίες</w:t>
      </w:r>
      <w:r>
        <w:rPr>
          <w:rFonts w:eastAsia="Times New Roman"/>
          <w:szCs w:val="24"/>
        </w:rPr>
        <w:t>.</w:t>
      </w:r>
    </w:p>
    <w:p w14:paraId="69A56011" w14:textId="77777777" w:rsidR="00C9651F" w:rsidRDefault="002D2592">
      <w:pPr>
        <w:spacing w:line="600" w:lineRule="auto"/>
        <w:ind w:firstLine="720"/>
        <w:jc w:val="both"/>
        <w:rPr>
          <w:rFonts w:eastAsia="Times New Roman"/>
          <w:bCs/>
          <w:szCs w:val="24"/>
        </w:rPr>
      </w:pPr>
      <w:r>
        <w:rPr>
          <w:rFonts w:eastAsia="Times New Roman"/>
          <w:bCs/>
          <w:szCs w:val="24"/>
        </w:rPr>
        <w:t>Εφόσον έχετε ολοκληρώσει την ψηφοφορία, παρακαλώ να κλείσει το σύστημα ηλεκτρονικής ψηφοφορίας.</w:t>
      </w:r>
    </w:p>
    <w:p w14:paraId="69A56012" w14:textId="77777777" w:rsidR="00C9651F" w:rsidRDefault="002D2592">
      <w:pPr>
        <w:tabs>
          <w:tab w:val="left" w:pos="2940"/>
        </w:tabs>
        <w:spacing w:line="600" w:lineRule="auto"/>
        <w:ind w:firstLine="709"/>
        <w:jc w:val="center"/>
        <w:rPr>
          <w:rFonts w:eastAsia="Times New Roman"/>
          <w:szCs w:val="24"/>
        </w:rPr>
      </w:pPr>
      <w:r>
        <w:rPr>
          <w:rFonts w:eastAsia="Times New Roman"/>
          <w:szCs w:val="24"/>
        </w:rPr>
        <w:t>(ΗΛΕΚΤΡΟΝΙΚΗ ΚΑΤΑΜΕΤΡΗΣΗ)</w:t>
      </w:r>
    </w:p>
    <w:p w14:paraId="69A56013" w14:textId="77777777" w:rsidR="00C9651F" w:rsidRDefault="002D2592">
      <w:pPr>
        <w:tabs>
          <w:tab w:val="left" w:pos="2940"/>
        </w:tabs>
        <w:spacing w:line="600" w:lineRule="auto"/>
        <w:ind w:firstLine="709"/>
        <w:jc w:val="center"/>
        <w:rPr>
          <w:rFonts w:eastAsia="Times New Roman"/>
          <w:szCs w:val="24"/>
        </w:rPr>
      </w:pPr>
      <w:r w:rsidRPr="001B68E8">
        <w:rPr>
          <w:rFonts w:eastAsia="Times New Roman"/>
          <w:szCs w:val="24"/>
        </w:rPr>
        <w:t>(ΜΕΤΑ ΤΗΝ ΗΛΕΚΤΡΟΝΙΚΗ ΚΑΤΑΜΕΤΡΗΣΗ)</w:t>
      </w:r>
    </w:p>
    <w:p w14:paraId="69A56014" w14:textId="77777777" w:rsidR="00C9651F" w:rsidRDefault="002D2592">
      <w:pPr>
        <w:spacing w:line="600" w:lineRule="auto"/>
        <w:ind w:firstLine="709"/>
        <w:jc w:val="both"/>
        <w:rPr>
          <w:rFonts w:eastAsia="SimSun"/>
          <w:b/>
          <w:szCs w:val="24"/>
          <w:lang w:eastAsia="zh-CN"/>
        </w:rPr>
      </w:pPr>
      <w:r>
        <w:rPr>
          <w:rFonts w:eastAsia="Times New Roman"/>
          <w:b/>
          <w:bCs/>
          <w:szCs w:val="24"/>
        </w:rPr>
        <w:t xml:space="preserve">ΠΡΟΕΔΡΕΥΩΝ (Αναστάσιος Κουράκης): </w:t>
      </w:r>
      <w:r>
        <w:rPr>
          <w:rFonts w:eastAsia="Times New Roman" w:cs="Times New Roman"/>
          <w:szCs w:val="24"/>
        </w:rPr>
        <w:t xml:space="preserve">Οι θέσεις των κομμάτων, όπως αποτυπώθηκαν κατά την </w:t>
      </w:r>
      <w:r>
        <w:rPr>
          <w:rFonts w:eastAsia="Times New Roman" w:cs="Times New Roman"/>
          <w:szCs w:val="24"/>
        </w:rPr>
        <w:t>ψήφιση με το ηλεκτρονικό σύστημα –και θα καταχωριστούν στα Πρακτικά της σημερινής συνεδρίασης- έχουν ως εξής:</w:t>
      </w:r>
    </w:p>
    <w:p w14:paraId="69A56015" w14:textId="77777777" w:rsidR="00C9651F" w:rsidRDefault="002D2592">
      <w:pPr>
        <w:spacing w:line="600" w:lineRule="auto"/>
        <w:ind w:firstLine="539"/>
        <w:jc w:val="both"/>
        <w:rPr>
          <w:rFonts w:eastAsia="Times New Roman"/>
          <w:bCs/>
          <w:szCs w:val="24"/>
        </w:rPr>
      </w:pPr>
      <w:r>
        <w:rPr>
          <w:rFonts w:eastAsia="Times New Roman"/>
          <w:bCs/>
          <w:szCs w:val="24"/>
        </w:rPr>
        <w:t>Επί της αρχής κατά πλειοψηφία.</w:t>
      </w:r>
    </w:p>
    <w:p w14:paraId="69A56016" w14:textId="77777777" w:rsidR="00C9651F" w:rsidRDefault="002D2592">
      <w:pPr>
        <w:spacing w:line="600" w:lineRule="auto"/>
        <w:ind w:firstLine="539"/>
        <w:jc w:val="both"/>
        <w:rPr>
          <w:rFonts w:eastAsia="Times New Roman"/>
          <w:szCs w:val="24"/>
        </w:rPr>
      </w:pPr>
      <w:r>
        <w:rPr>
          <w:rFonts w:eastAsia="Times New Roman"/>
          <w:bCs/>
          <w:szCs w:val="24"/>
        </w:rPr>
        <w:t>ΣΥΡΙΖΑ:</w:t>
      </w:r>
      <w:r>
        <w:rPr>
          <w:rFonts w:eastAsia="Times New Roman"/>
          <w:szCs w:val="24"/>
        </w:rPr>
        <w:t xml:space="preserve"> </w:t>
      </w:r>
      <w:r>
        <w:rPr>
          <w:rFonts w:eastAsia="Times New Roman"/>
          <w:szCs w:val="24"/>
        </w:rPr>
        <w:t>ΝΑΙ</w:t>
      </w:r>
    </w:p>
    <w:p w14:paraId="69A56017" w14:textId="77777777" w:rsidR="00C9651F" w:rsidRDefault="002D2592">
      <w:pPr>
        <w:spacing w:line="600" w:lineRule="auto"/>
        <w:ind w:firstLine="539"/>
        <w:jc w:val="both"/>
        <w:rPr>
          <w:rFonts w:eastAsia="Times New Roman"/>
          <w:szCs w:val="24"/>
        </w:rPr>
      </w:pPr>
      <w:r>
        <w:rPr>
          <w:rFonts w:eastAsia="Times New Roman"/>
          <w:szCs w:val="24"/>
        </w:rPr>
        <w:lastRenderedPageBreak/>
        <w:t xml:space="preserve">Νέα Δημοκρατία: </w:t>
      </w:r>
      <w:r>
        <w:rPr>
          <w:rFonts w:eastAsia="Times New Roman"/>
          <w:szCs w:val="24"/>
        </w:rPr>
        <w:t>ΟΧΙ</w:t>
      </w:r>
    </w:p>
    <w:p w14:paraId="69A56018" w14:textId="77777777" w:rsidR="00C9651F" w:rsidRDefault="002D2592">
      <w:pPr>
        <w:spacing w:line="600" w:lineRule="auto"/>
        <w:ind w:firstLine="539"/>
        <w:jc w:val="both"/>
        <w:rPr>
          <w:rFonts w:eastAsia="Times New Roman"/>
          <w:szCs w:val="24"/>
        </w:rPr>
      </w:pPr>
      <w:r>
        <w:rPr>
          <w:rFonts w:eastAsia="Times New Roman"/>
          <w:szCs w:val="24"/>
        </w:rPr>
        <w:t xml:space="preserve">ΔΗΣΥ: </w:t>
      </w:r>
      <w:r>
        <w:rPr>
          <w:rFonts w:eastAsia="Times New Roman"/>
          <w:szCs w:val="24"/>
        </w:rPr>
        <w:t>ΠΑΡΩΝ</w:t>
      </w:r>
    </w:p>
    <w:p w14:paraId="69A56019" w14:textId="77777777" w:rsidR="00C9651F" w:rsidRDefault="002D2592">
      <w:pPr>
        <w:spacing w:line="600" w:lineRule="auto"/>
        <w:ind w:firstLine="539"/>
        <w:jc w:val="both"/>
        <w:rPr>
          <w:rFonts w:eastAsia="Times New Roman"/>
          <w:szCs w:val="24"/>
        </w:rPr>
      </w:pPr>
      <w:r>
        <w:rPr>
          <w:rFonts w:eastAsia="Times New Roman"/>
          <w:szCs w:val="24"/>
        </w:rPr>
        <w:t>Λαϊκός Σύνδεσμος</w:t>
      </w:r>
      <w:r>
        <w:rPr>
          <w:rFonts w:eastAsia="Times New Roman"/>
          <w:szCs w:val="24"/>
        </w:rPr>
        <w:t xml:space="preserve"> - </w:t>
      </w:r>
      <w:r>
        <w:rPr>
          <w:rFonts w:eastAsia="Times New Roman"/>
          <w:szCs w:val="24"/>
        </w:rPr>
        <w:t xml:space="preserve">Χρυσή Αυγή: </w:t>
      </w:r>
      <w:r>
        <w:rPr>
          <w:rFonts w:eastAsia="Times New Roman"/>
          <w:szCs w:val="24"/>
        </w:rPr>
        <w:t>ΟΧΙ</w:t>
      </w:r>
    </w:p>
    <w:p w14:paraId="69A5601A" w14:textId="77777777" w:rsidR="00C9651F" w:rsidRDefault="002D2592">
      <w:pPr>
        <w:spacing w:line="600" w:lineRule="auto"/>
        <w:ind w:firstLine="539"/>
        <w:jc w:val="both"/>
        <w:rPr>
          <w:rFonts w:eastAsia="Times New Roman"/>
          <w:szCs w:val="24"/>
        </w:rPr>
      </w:pPr>
      <w:r>
        <w:rPr>
          <w:rFonts w:eastAsia="Times New Roman"/>
          <w:szCs w:val="24"/>
        </w:rPr>
        <w:t xml:space="preserve">ΚΚΕ: </w:t>
      </w:r>
      <w:r>
        <w:rPr>
          <w:rFonts w:eastAsia="Times New Roman"/>
          <w:szCs w:val="24"/>
        </w:rPr>
        <w:t>ΟΧΙ</w:t>
      </w:r>
      <w:r w:rsidDel="00E8021C">
        <w:rPr>
          <w:rFonts w:eastAsia="Times New Roman"/>
          <w:szCs w:val="24"/>
        </w:rPr>
        <w:t xml:space="preserve"> </w:t>
      </w:r>
    </w:p>
    <w:p w14:paraId="69A5601B" w14:textId="77777777" w:rsidR="00C9651F" w:rsidRDefault="002D2592">
      <w:pPr>
        <w:spacing w:line="600" w:lineRule="auto"/>
        <w:ind w:firstLine="539"/>
        <w:jc w:val="both"/>
        <w:rPr>
          <w:rFonts w:eastAsia="Times New Roman"/>
          <w:szCs w:val="24"/>
        </w:rPr>
      </w:pPr>
      <w:r>
        <w:rPr>
          <w:rFonts w:eastAsia="Times New Roman"/>
          <w:szCs w:val="24"/>
        </w:rPr>
        <w:t xml:space="preserve">Ένωση Κεντρώων: </w:t>
      </w:r>
      <w:r>
        <w:rPr>
          <w:rFonts w:eastAsia="Times New Roman"/>
          <w:szCs w:val="24"/>
        </w:rPr>
        <w:t>ΠΑΡΩΝ</w:t>
      </w:r>
    </w:p>
    <w:p w14:paraId="69A5601C" w14:textId="77777777" w:rsidR="00C9651F" w:rsidRDefault="002D2592">
      <w:pPr>
        <w:spacing w:line="600" w:lineRule="auto"/>
        <w:ind w:firstLine="539"/>
        <w:jc w:val="both"/>
        <w:rPr>
          <w:rFonts w:eastAsia="Times New Roman"/>
          <w:bCs/>
          <w:szCs w:val="24"/>
        </w:rPr>
      </w:pPr>
      <w:r>
        <w:rPr>
          <w:rFonts w:eastAsia="Times New Roman"/>
          <w:bCs/>
          <w:szCs w:val="24"/>
        </w:rPr>
        <w:t>Άρθρο 1 ως έχει κατά πλειοψηφία</w:t>
      </w:r>
    </w:p>
    <w:p w14:paraId="69A5601D" w14:textId="77777777" w:rsidR="00C9651F" w:rsidRDefault="002D2592">
      <w:pPr>
        <w:spacing w:line="600" w:lineRule="auto"/>
        <w:ind w:firstLine="539"/>
        <w:jc w:val="both"/>
        <w:rPr>
          <w:rFonts w:eastAsia="Times New Roman"/>
          <w:szCs w:val="24"/>
        </w:rPr>
      </w:pPr>
      <w:r>
        <w:rPr>
          <w:rFonts w:eastAsia="Times New Roman"/>
          <w:bCs/>
          <w:szCs w:val="24"/>
        </w:rPr>
        <w:t>ΣΥΡΙΖΑ:</w:t>
      </w:r>
      <w:r>
        <w:rPr>
          <w:rFonts w:eastAsia="Times New Roman"/>
          <w:szCs w:val="24"/>
        </w:rPr>
        <w:t xml:space="preserve"> </w:t>
      </w:r>
      <w:r>
        <w:rPr>
          <w:rFonts w:eastAsia="Times New Roman"/>
          <w:szCs w:val="24"/>
        </w:rPr>
        <w:t>ΝΑΙ</w:t>
      </w:r>
    </w:p>
    <w:p w14:paraId="69A5601E" w14:textId="77777777" w:rsidR="00C9651F" w:rsidRDefault="002D2592">
      <w:pPr>
        <w:spacing w:line="600" w:lineRule="auto"/>
        <w:ind w:firstLine="539"/>
        <w:jc w:val="both"/>
        <w:rPr>
          <w:rFonts w:eastAsia="Times New Roman"/>
          <w:szCs w:val="24"/>
        </w:rPr>
      </w:pPr>
      <w:r>
        <w:rPr>
          <w:rFonts w:eastAsia="Times New Roman"/>
          <w:szCs w:val="24"/>
        </w:rPr>
        <w:t xml:space="preserve">Νέα Δημοκρατία: </w:t>
      </w:r>
      <w:r>
        <w:rPr>
          <w:rFonts w:eastAsia="Times New Roman"/>
          <w:szCs w:val="24"/>
        </w:rPr>
        <w:t>ΝΑΙ</w:t>
      </w:r>
    </w:p>
    <w:p w14:paraId="69A5601F" w14:textId="77777777" w:rsidR="00C9651F" w:rsidRDefault="002D2592">
      <w:pPr>
        <w:spacing w:line="600" w:lineRule="auto"/>
        <w:ind w:firstLine="539"/>
        <w:jc w:val="both"/>
        <w:rPr>
          <w:rFonts w:eastAsia="Times New Roman"/>
          <w:szCs w:val="24"/>
        </w:rPr>
      </w:pPr>
      <w:r>
        <w:rPr>
          <w:rFonts w:eastAsia="Times New Roman"/>
          <w:szCs w:val="24"/>
        </w:rPr>
        <w:t xml:space="preserve">ΔΗΣΥ: </w:t>
      </w:r>
      <w:r>
        <w:rPr>
          <w:rFonts w:eastAsia="Times New Roman"/>
          <w:szCs w:val="24"/>
        </w:rPr>
        <w:t>ΝΑΙ</w:t>
      </w:r>
    </w:p>
    <w:p w14:paraId="69A56020" w14:textId="77777777" w:rsidR="00C9651F" w:rsidRDefault="002D2592">
      <w:pPr>
        <w:spacing w:line="600" w:lineRule="auto"/>
        <w:ind w:firstLine="539"/>
        <w:jc w:val="both"/>
        <w:rPr>
          <w:rFonts w:eastAsia="Times New Roman"/>
          <w:szCs w:val="24"/>
        </w:rPr>
      </w:pPr>
      <w:r>
        <w:rPr>
          <w:rFonts w:eastAsia="Times New Roman"/>
          <w:szCs w:val="24"/>
        </w:rPr>
        <w:t>Λαϊκός Σύνδεσμος</w:t>
      </w:r>
      <w:r>
        <w:rPr>
          <w:rFonts w:eastAsia="Times New Roman"/>
          <w:szCs w:val="24"/>
        </w:rPr>
        <w:t xml:space="preserve"> - </w:t>
      </w:r>
      <w:r>
        <w:rPr>
          <w:rFonts w:eastAsia="Times New Roman"/>
          <w:szCs w:val="24"/>
        </w:rPr>
        <w:t xml:space="preserve">Χρυσή Αυγή: </w:t>
      </w:r>
      <w:r>
        <w:rPr>
          <w:rFonts w:eastAsia="Times New Roman"/>
          <w:szCs w:val="24"/>
        </w:rPr>
        <w:t>ΟΧΙ</w:t>
      </w:r>
    </w:p>
    <w:p w14:paraId="69A56021" w14:textId="77777777" w:rsidR="00C9651F" w:rsidRDefault="002D2592">
      <w:pPr>
        <w:spacing w:line="600" w:lineRule="auto"/>
        <w:ind w:firstLine="539"/>
        <w:jc w:val="both"/>
        <w:rPr>
          <w:rFonts w:eastAsia="Times New Roman"/>
          <w:szCs w:val="24"/>
        </w:rPr>
      </w:pPr>
      <w:r>
        <w:rPr>
          <w:rFonts w:eastAsia="Times New Roman"/>
          <w:szCs w:val="24"/>
        </w:rPr>
        <w:t xml:space="preserve">ΚΚΕ: </w:t>
      </w:r>
      <w:r>
        <w:rPr>
          <w:rFonts w:eastAsia="Times New Roman"/>
          <w:szCs w:val="24"/>
        </w:rPr>
        <w:t>ΠΑΡΩΝ</w:t>
      </w:r>
      <w:r>
        <w:rPr>
          <w:rFonts w:eastAsia="Times New Roman"/>
          <w:szCs w:val="24"/>
        </w:rPr>
        <w:t>.</w:t>
      </w:r>
    </w:p>
    <w:p w14:paraId="69A56022" w14:textId="77777777" w:rsidR="00C9651F" w:rsidRDefault="002D2592">
      <w:pPr>
        <w:spacing w:line="600" w:lineRule="auto"/>
        <w:ind w:firstLine="539"/>
        <w:jc w:val="both"/>
        <w:rPr>
          <w:rFonts w:eastAsia="Times New Roman"/>
          <w:szCs w:val="24"/>
        </w:rPr>
      </w:pPr>
      <w:r>
        <w:rPr>
          <w:rFonts w:eastAsia="Times New Roman"/>
          <w:szCs w:val="24"/>
        </w:rPr>
        <w:t xml:space="preserve">Ένωση Κεντρώων: </w:t>
      </w:r>
      <w:r>
        <w:rPr>
          <w:rFonts w:eastAsia="Times New Roman"/>
          <w:szCs w:val="24"/>
        </w:rPr>
        <w:t>ΝΑΙ</w:t>
      </w:r>
    </w:p>
    <w:p w14:paraId="69A56023" w14:textId="77777777" w:rsidR="00C9651F" w:rsidRDefault="002D2592">
      <w:pPr>
        <w:spacing w:line="600" w:lineRule="auto"/>
        <w:ind w:firstLine="539"/>
        <w:jc w:val="both"/>
        <w:rPr>
          <w:rFonts w:eastAsia="Times New Roman"/>
          <w:szCs w:val="24"/>
        </w:rPr>
      </w:pPr>
      <w:r>
        <w:rPr>
          <w:rFonts w:eastAsia="Times New Roman"/>
          <w:szCs w:val="24"/>
        </w:rPr>
        <w:t>Άρθρο 2 ως έχει κατά πλειοψηφία.</w:t>
      </w:r>
    </w:p>
    <w:p w14:paraId="69A56024" w14:textId="77777777" w:rsidR="00C9651F" w:rsidRDefault="002D2592">
      <w:pPr>
        <w:spacing w:line="600" w:lineRule="auto"/>
        <w:ind w:firstLine="539"/>
        <w:jc w:val="both"/>
        <w:rPr>
          <w:rFonts w:eastAsia="Times New Roman"/>
          <w:szCs w:val="24"/>
        </w:rPr>
      </w:pPr>
      <w:r>
        <w:rPr>
          <w:rFonts w:eastAsia="Times New Roman"/>
          <w:bCs/>
          <w:szCs w:val="24"/>
        </w:rPr>
        <w:t>ΣΥΡΙΖΑ:</w:t>
      </w:r>
      <w:r>
        <w:rPr>
          <w:rFonts w:eastAsia="Times New Roman"/>
          <w:szCs w:val="24"/>
        </w:rPr>
        <w:t xml:space="preserve"> </w:t>
      </w:r>
      <w:r>
        <w:rPr>
          <w:rFonts w:eastAsia="Times New Roman"/>
          <w:szCs w:val="24"/>
        </w:rPr>
        <w:t>ΝΑΙ</w:t>
      </w:r>
    </w:p>
    <w:p w14:paraId="69A56025" w14:textId="77777777" w:rsidR="00C9651F" w:rsidRDefault="002D2592">
      <w:pPr>
        <w:spacing w:line="600" w:lineRule="auto"/>
        <w:ind w:firstLine="539"/>
        <w:jc w:val="both"/>
        <w:rPr>
          <w:rFonts w:eastAsia="Times New Roman"/>
          <w:szCs w:val="24"/>
        </w:rPr>
      </w:pPr>
      <w:r>
        <w:rPr>
          <w:rFonts w:eastAsia="Times New Roman"/>
          <w:szCs w:val="24"/>
        </w:rPr>
        <w:t xml:space="preserve">Νέα Δημοκρατία: </w:t>
      </w:r>
      <w:r>
        <w:rPr>
          <w:rFonts w:eastAsia="Times New Roman"/>
          <w:szCs w:val="24"/>
        </w:rPr>
        <w:t>ΝΑΙ</w:t>
      </w:r>
    </w:p>
    <w:p w14:paraId="69A56026" w14:textId="77777777" w:rsidR="00C9651F" w:rsidRDefault="002D2592">
      <w:pPr>
        <w:spacing w:line="600" w:lineRule="auto"/>
        <w:ind w:firstLine="539"/>
        <w:jc w:val="both"/>
        <w:rPr>
          <w:rFonts w:eastAsia="Times New Roman"/>
          <w:szCs w:val="24"/>
        </w:rPr>
      </w:pPr>
      <w:r>
        <w:rPr>
          <w:rFonts w:eastAsia="Times New Roman"/>
          <w:szCs w:val="24"/>
        </w:rPr>
        <w:t xml:space="preserve">ΔΗΣΥ: </w:t>
      </w:r>
      <w:r>
        <w:rPr>
          <w:rFonts w:eastAsia="Times New Roman"/>
          <w:szCs w:val="24"/>
        </w:rPr>
        <w:t>ΝΑΙ</w:t>
      </w:r>
    </w:p>
    <w:p w14:paraId="69A56027" w14:textId="77777777" w:rsidR="00C9651F" w:rsidRDefault="002D2592">
      <w:pPr>
        <w:spacing w:line="600" w:lineRule="auto"/>
        <w:ind w:firstLine="539"/>
        <w:jc w:val="both"/>
        <w:rPr>
          <w:rFonts w:eastAsia="Times New Roman"/>
          <w:szCs w:val="24"/>
        </w:rPr>
      </w:pPr>
      <w:r>
        <w:rPr>
          <w:rFonts w:eastAsia="Times New Roman"/>
          <w:szCs w:val="24"/>
        </w:rPr>
        <w:lastRenderedPageBreak/>
        <w:t>Λαϊκός Σύνδεσμος</w:t>
      </w:r>
      <w:r>
        <w:rPr>
          <w:rFonts w:eastAsia="Times New Roman"/>
          <w:szCs w:val="24"/>
        </w:rPr>
        <w:t xml:space="preserve"> - </w:t>
      </w:r>
      <w:r>
        <w:rPr>
          <w:rFonts w:eastAsia="Times New Roman"/>
          <w:szCs w:val="24"/>
        </w:rPr>
        <w:t xml:space="preserve">Χρυσή Αυγή: </w:t>
      </w:r>
      <w:r>
        <w:rPr>
          <w:rFonts w:eastAsia="Times New Roman"/>
          <w:szCs w:val="24"/>
        </w:rPr>
        <w:t>ΟΧΙ</w:t>
      </w:r>
    </w:p>
    <w:p w14:paraId="69A56028" w14:textId="77777777" w:rsidR="00C9651F" w:rsidRDefault="002D2592">
      <w:pPr>
        <w:spacing w:line="600" w:lineRule="auto"/>
        <w:ind w:firstLine="539"/>
        <w:jc w:val="both"/>
        <w:rPr>
          <w:rFonts w:eastAsia="Times New Roman"/>
          <w:szCs w:val="24"/>
        </w:rPr>
      </w:pPr>
      <w:r>
        <w:rPr>
          <w:rFonts w:eastAsia="Times New Roman"/>
          <w:szCs w:val="24"/>
        </w:rPr>
        <w:t xml:space="preserve">ΚΚΕ: </w:t>
      </w:r>
      <w:r>
        <w:rPr>
          <w:rFonts w:eastAsia="Times New Roman"/>
          <w:szCs w:val="24"/>
        </w:rPr>
        <w:t>ΠΑΡΩΝ</w:t>
      </w:r>
    </w:p>
    <w:p w14:paraId="69A56029" w14:textId="77777777" w:rsidR="00C9651F" w:rsidRDefault="002D2592">
      <w:pPr>
        <w:spacing w:line="600" w:lineRule="auto"/>
        <w:ind w:firstLine="539"/>
        <w:jc w:val="both"/>
        <w:rPr>
          <w:rFonts w:eastAsia="Times New Roman"/>
          <w:szCs w:val="24"/>
        </w:rPr>
      </w:pPr>
      <w:r>
        <w:rPr>
          <w:rFonts w:eastAsia="Times New Roman"/>
          <w:szCs w:val="24"/>
        </w:rPr>
        <w:t xml:space="preserve">Ένωση Κεντρώων: </w:t>
      </w:r>
      <w:r>
        <w:rPr>
          <w:rFonts w:eastAsia="Times New Roman"/>
          <w:szCs w:val="24"/>
        </w:rPr>
        <w:t>ΝΑΙ</w:t>
      </w:r>
    </w:p>
    <w:p w14:paraId="69A5602A" w14:textId="77777777" w:rsidR="00C9651F" w:rsidRDefault="002D2592">
      <w:pPr>
        <w:spacing w:line="600" w:lineRule="auto"/>
        <w:ind w:firstLine="539"/>
        <w:jc w:val="both"/>
        <w:rPr>
          <w:rFonts w:eastAsia="Times New Roman"/>
          <w:szCs w:val="24"/>
        </w:rPr>
      </w:pPr>
      <w:r>
        <w:rPr>
          <w:rFonts w:eastAsia="Times New Roman"/>
          <w:szCs w:val="24"/>
        </w:rPr>
        <w:t>Άρθρο 3 ως έχει κατά πλειοψηφία.</w:t>
      </w:r>
    </w:p>
    <w:p w14:paraId="69A5602B" w14:textId="77777777" w:rsidR="00C9651F" w:rsidRDefault="002D2592">
      <w:pPr>
        <w:spacing w:line="600" w:lineRule="auto"/>
        <w:ind w:firstLine="539"/>
        <w:jc w:val="both"/>
        <w:rPr>
          <w:rFonts w:eastAsia="Times New Roman"/>
          <w:szCs w:val="24"/>
        </w:rPr>
      </w:pPr>
      <w:r>
        <w:rPr>
          <w:rFonts w:eastAsia="Times New Roman"/>
          <w:bCs/>
          <w:szCs w:val="24"/>
        </w:rPr>
        <w:t>ΣΥΡΙΖΑ:</w:t>
      </w:r>
      <w:r>
        <w:rPr>
          <w:rFonts w:eastAsia="Times New Roman"/>
          <w:szCs w:val="24"/>
        </w:rPr>
        <w:t xml:space="preserve"> </w:t>
      </w:r>
      <w:r>
        <w:rPr>
          <w:rFonts w:eastAsia="Times New Roman"/>
          <w:szCs w:val="24"/>
        </w:rPr>
        <w:t>ΝΑΙ</w:t>
      </w:r>
    </w:p>
    <w:p w14:paraId="69A5602C" w14:textId="77777777" w:rsidR="00C9651F" w:rsidRDefault="002D2592">
      <w:pPr>
        <w:spacing w:line="600" w:lineRule="auto"/>
        <w:ind w:firstLine="539"/>
        <w:jc w:val="both"/>
        <w:rPr>
          <w:rFonts w:eastAsia="Times New Roman"/>
          <w:szCs w:val="24"/>
        </w:rPr>
      </w:pPr>
      <w:r>
        <w:rPr>
          <w:rFonts w:eastAsia="Times New Roman"/>
          <w:szCs w:val="24"/>
        </w:rPr>
        <w:t xml:space="preserve">Νέα Δημοκρατία: </w:t>
      </w:r>
      <w:r>
        <w:rPr>
          <w:rFonts w:eastAsia="Times New Roman"/>
          <w:szCs w:val="24"/>
        </w:rPr>
        <w:t>ΝΑΙ</w:t>
      </w:r>
    </w:p>
    <w:p w14:paraId="69A5602D" w14:textId="77777777" w:rsidR="00C9651F" w:rsidRDefault="002D2592">
      <w:pPr>
        <w:spacing w:line="600" w:lineRule="auto"/>
        <w:ind w:firstLine="539"/>
        <w:jc w:val="both"/>
        <w:rPr>
          <w:rFonts w:eastAsia="Times New Roman"/>
          <w:szCs w:val="24"/>
        </w:rPr>
      </w:pPr>
      <w:r>
        <w:rPr>
          <w:rFonts w:eastAsia="Times New Roman"/>
          <w:szCs w:val="24"/>
        </w:rPr>
        <w:t xml:space="preserve">ΔΗΣΥ: </w:t>
      </w:r>
      <w:r>
        <w:rPr>
          <w:rFonts w:eastAsia="Times New Roman"/>
          <w:szCs w:val="24"/>
        </w:rPr>
        <w:t>ΝΑΙ</w:t>
      </w:r>
    </w:p>
    <w:p w14:paraId="69A5602E" w14:textId="77777777" w:rsidR="00C9651F" w:rsidRDefault="002D2592">
      <w:pPr>
        <w:spacing w:line="600" w:lineRule="auto"/>
        <w:ind w:firstLine="539"/>
        <w:jc w:val="both"/>
        <w:rPr>
          <w:rFonts w:eastAsia="Times New Roman"/>
          <w:szCs w:val="24"/>
        </w:rPr>
      </w:pPr>
      <w:r>
        <w:rPr>
          <w:rFonts w:eastAsia="Times New Roman"/>
          <w:szCs w:val="24"/>
        </w:rPr>
        <w:t>Λαϊκός Σύνδεσμος</w:t>
      </w:r>
      <w:r>
        <w:rPr>
          <w:rFonts w:eastAsia="Times New Roman"/>
          <w:szCs w:val="24"/>
        </w:rPr>
        <w:t xml:space="preserve"> - </w:t>
      </w:r>
      <w:r>
        <w:rPr>
          <w:rFonts w:eastAsia="Times New Roman"/>
          <w:szCs w:val="24"/>
        </w:rPr>
        <w:t xml:space="preserve">Χρυσή Αυγή: </w:t>
      </w:r>
      <w:r>
        <w:rPr>
          <w:rFonts w:eastAsia="Times New Roman"/>
          <w:szCs w:val="24"/>
        </w:rPr>
        <w:t>ΟΧΙ</w:t>
      </w:r>
    </w:p>
    <w:p w14:paraId="69A5602F" w14:textId="77777777" w:rsidR="00C9651F" w:rsidRDefault="002D2592">
      <w:pPr>
        <w:spacing w:line="600" w:lineRule="auto"/>
        <w:ind w:firstLine="539"/>
        <w:jc w:val="both"/>
        <w:rPr>
          <w:rFonts w:eastAsia="Times New Roman"/>
          <w:szCs w:val="24"/>
        </w:rPr>
      </w:pPr>
      <w:r>
        <w:rPr>
          <w:rFonts w:eastAsia="Times New Roman"/>
          <w:szCs w:val="24"/>
        </w:rPr>
        <w:t xml:space="preserve">ΚΚΕ: </w:t>
      </w:r>
      <w:r>
        <w:rPr>
          <w:rFonts w:eastAsia="Times New Roman"/>
          <w:szCs w:val="24"/>
        </w:rPr>
        <w:t>ΠΑΡΩΝ</w:t>
      </w:r>
    </w:p>
    <w:p w14:paraId="69A56030" w14:textId="77777777" w:rsidR="00C9651F" w:rsidRDefault="002D2592">
      <w:pPr>
        <w:spacing w:line="600" w:lineRule="auto"/>
        <w:ind w:firstLine="539"/>
        <w:jc w:val="both"/>
        <w:rPr>
          <w:rFonts w:eastAsia="Times New Roman"/>
          <w:szCs w:val="24"/>
        </w:rPr>
      </w:pPr>
      <w:r>
        <w:rPr>
          <w:rFonts w:eastAsia="Times New Roman"/>
          <w:szCs w:val="24"/>
        </w:rPr>
        <w:t xml:space="preserve">Ένωση Κεντρώων: </w:t>
      </w:r>
      <w:r>
        <w:rPr>
          <w:rFonts w:eastAsia="Times New Roman"/>
          <w:szCs w:val="24"/>
        </w:rPr>
        <w:t>ΝΑΙ</w:t>
      </w:r>
    </w:p>
    <w:p w14:paraId="69A56031" w14:textId="77777777" w:rsidR="00C9651F" w:rsidRDefault="002D2592">
      <w:pPr>
        <w:spacing w:line="600" w:lineRule="auto"/>
        <w:ind w:firstLine="539"/>
        <w:jc w:val="both"/>
        <w:rPr>
          <w:rFonts w:eastAsia="Times New Roman"/>
          <w:szCs w:val="24"/>
        </w:rPr>
      </w:pPr>
      <w:r>
        <w:rPr>
          <w:rFonts w:eastAsia="Times New Roman"/>
          <w:szCs w:val="24"/>
        </w:rPr>
        <w:t>Άρθρο 4 ως έχει κατά πλειοψηφία.</w:t>
      </w:r>
    </w:p>
    <w:p w14:paraId="69A56032" w14:textId="77777777" w:rsidR="00C9651F" w:rsidRDefault="002D2592">
      <w:pPr>
        <w:spacing w:line="600" w:lineRule="auto"/>
        <w:ind w:firstLine="539"/>
        <w:jc w:val="both"/>
        <w:rPr>
          <w:rFonts w:eastAsia="Times New Roman"/>
          <w:szCs w:val="24"/>
        </w:rPr>
      </w:pPr>
      <w:r>
        <w:rPr>
          <w:rFonts w:eastAsia="Times New Roman"/>
          <w:bCs/>
          <w:szCs w:val="24"/>
        </w:rPr>
        <w:t>ΣΥΡΙΖΑ:</w:t>
      </w:r>
      <w:r>
        <w:rPr>
          <w:rFonts w:eastAsia="Times New Roman"/>
          <w:szCs w:val="24"/>
        </w:rPr>
        <w:t xml:space="preserve"> </w:t>
      </w:r>
      <w:r>
        <w:rPr>
          <w:rFonts w:eastAsia="Times New Roman"/>
          <w:szCs w:val="24"/>
        </w:rPr>
        <w:t>ΝΑΙ</w:t>
      </w:r>
    </w:p>
    <w:p w14:paraId="69A56033" w14:textId="77777777" w:rsidR="00C9651F" w:rsidRDefault="002D2592">
      <w:pPr>
        <w:spacing w:line="600" w:lineRule="auto"/>
        <w:ind w:firstLine="539"/>
        <w:jc w:val="both"/>
        <w:rPr>
          <w:rFonts w:eastAsia="Times New Roman"/>
          <w:szCs w:val="24"/>
        </w:rPr>
      </w:pPr>
      <w:r>
        <w:rPr>
          <w:rFonts w:eastAsia="Times New Roman"/>
          <w:szCs w:val="24"/>
        </w:rPr>
        <w:t xml:space="preserve">Νέα Δημοκρατία: </w:t>
      </w:r>
      <w:r>
        <w:rPr>
          <w:rFonts w:eastAsia="Times New Roman"/>
          <w:szCs w:val="24"/>
        </w:rPr>
        <w:t>ΝΑΙ</w:t>
      </w:r>
    </w:p>
    <w:p w14:paraId="69A56034" w14:textId="77777777" w:rsidR="00C9651F" w:rsidRDefault="002D2592">
      <w:pPr>
        <w:spacing w:line="600" w:lineRule="auto"/>
        <w:ind w:firstLine="539"/>
        <w:jc w:val="both"/>
        <w:rPr>
          <w:rFonts w:eastAsia="Times New Roman"/>
          <w:szCs w:val="24"/>
        </w:rPr>
      </w:pPr>
      <w:r>
        <w:rPr>
          <w:rFonts w:eastAsia="Times New Roman"/>
          <w:szCs w:val="24"/>
        </w:rPr>
        <w:t xml:space="preserve">ΔΗΣΥ: </w:t>
      </w:r>
      <w:r>
        <w:rPr>
          <w:rFonts w:eastAsia="Times New Roman"/>
          <w:szCs w:val="24"/>
        </w:rPr>
        <w:t>ΝΑΙ</w:t>
      </w:r>
    </w:p>
    <w:p w14:paraId="69A56035" w14:textId="77777777" w:rsidR="00C9651F" w:rsidRDefault="002D2592">
      <w:pPr>
        <w:spacing w:line="600" w:lineRule="auto"/>
        <w:ind w:firstLine="539"/>
        <w:jc w:val="both"/>
        <w:rPr>
          <w:rFonts w:eastAsia="Times New Roman"/>
          <w:szCs w:val="24"/>
        </w:rPr>
      </w:pPr>
      <w:r>
        <w:rPr>
          <w:rFonts w:eastAsia="Times New Roman"/>
          <w:szCs w:val="24"/>
        </w:rPr>
        <w:t xml:space="preserve">Λαϊκός </w:t>
      </w:r>
      <w:r>
        <w:rPr>
          <w:rFonts w:eastAsia="Times New Roman"/>
          <w:szCs w:val="24"/>
        </w:rPr>
        <w:t>Σύνδεσμος</w:t>
      </w:r>
      <w:r>
        <w:rPr>
          <w:rFonts w:eastAsia="Times New Roman"/>
          <w:szCs w:val="24"/>
        </w:rPr>
        <w:t xml:space="preserve"> - </w:t>
      </w:r>
      <w:r>
        <w:rPr>
          <w:rFonts w:eastAsia="Times New Roman"/>
          <w:szCs w:val="24"/>
        </w:rPr>
        <w:t xml:space="preserve">Χρυσή Αυγή: </w:t>
      </w:r>
      <w:r>
        <w:rPr>
          <w:rFonts w:eastAsia="Times New Roman"/>
          <w:szCs w:val="24"/>
        </w:rPr>
        <w:t>ΟΧΙ</w:t>
      </w:r>
    </w:p>
    <w:p w14:paraId="69A56036" w14:textId="77777777" w:rsidR="00C9651F" w:rsidRDefault="002D2592">
      <w:pPr>
        <w:spacing w:line="600" w:lineRule="auto"/>
        <w:ind w:firstLine="539"/>
        <w:jc w:val="both"/>
        <w:rPr>
          <w:rFonts w:eastAsia="Times New Roman"/>
          <w:szCs w:val="24"/>
        </w:rPr>
      </w:pPr>
      <w:r>
        <w:rPr>
          <w:rFonts w:eastAsia="Times New Roman"/>
          <w:szCs w:val="24"/>
        </w:rPr>
        <w:t xml:space="preserve">ΚΚΕ: </w:t>
      </w:r>
      <w:r>
        <w:rPr>
          <w:rFonts w:eastAsia="Times New Roman"/>
          <w:szCs w:val="24"/>
        </w:rPr>
        <w:t>ΠΑΡΩΝ</w:t>
      </w:r>
    </w:p>
    <w:p w14:paraId="69A56037" w14:textId="77777777" w:rsidR="00C9651F" w:rsidRDefault="002D2592">
      <w:pPr>
        <w:spacing w:line="600" w:lineRule="auto"/>
        <w:ind w:firstLine="539"/>
        <w:jc w:val="both"/>
        <w:rPr>
          <w:rFonts w:eastAsia="Times New Roman"/>
          <w:szCs w:val="24"/>
        </w:rPr>
      </w:pPr>
      <w:r>
        <w:rPr>
          <w:rFonts w:eastAsia="Times New Roman"/>
          <w:szCs w:val="24"/>
        </w:rPr>
        <w:lastRenderedPageBreak/>
        <w:t xml:space="preserve">Ένωση Κεντρώων: </w:t>
      </w:r>
      <w:r>
        <w:rPr>
          <w:rFonts w:eastAsia="Times New Roman"/>
          <w:szCs w:val="24"/>
        </w:rPr>
        <w:t>ΝΑΙ</w:t>
      </w:r>
    </w:p>
    <w:p w14:paraId="69A56038" w14:textId="77777777" w:rsidR="00C9651F" w:rsidRDefault="002D2592">
      <w:pPr>
        <w:spacing w:line="600" w:lineRule="auto"/>
        <w:ind w:firstLine="539"/>
        <w:jc w:val="both"/>
        <w:rPr>
          <w:rFonts w:eastAsia="Times New Roman"/>
          <w:szCs w:val="24"/>
        </w:rPr>
      </w:pPr>
      <w:r>
        <w:rPr>
          <w:rFonts w:eastAsia="Times New Roman"/>
          <w:szCs w:val="24"/>
        </w:rPr>
        <w:t>Άρθρο 5 ως έχει κατά πλειοψηφία.</w:t>
      </w:r>
    </w:p>
    <w:p w14:paraId="69A56039" w14:textId="77777777" w:rsidR="00C9651F" w:rsidRDefault="002D2592">
      <w:pPr>
        <w:spacing w:line="600" w:lineRule="auto"/>
        <w:ind w:firstLine="539"/>
        <w:jc w:val="both"/>
        <w:rPr>
          <w:rFonts w:eastAsia="Times New Roman"/>
          <w:szCs w:val="24"/>
        </w:rPr>
      </w:pPr>
      <w:r>
        <w:rPr>
          <w:rFonts w:eastAsia="Times New Roman"/>
          <w:bCs/>
          <w:szCs w:val="24"/>
        </w:rPr>
        <w:t>ΣΥΡΙΖΑ:</w:t>
      </w:r>
      <w:r>
        <w:rPr>
          <w:rFonts w:eastAsia="Times New Roman"/>
          <w:szCs w:val="24"/>
        </w:rPr>
        <w:t xml:space="preserve"> </w:t>
      </w:r>
      <w:r>
        <w:rPr>
          <w:rFonts w:eastAsia="Times New Roman"/>
          <w:szCs w:val="24"/>
        </w:rPr>
        <w:t>ΝΑΙ</w:t>
      </w:r>
    </w:p>
    <w:p w14:paraId="69A5603A" w14:textId="77777777" w:rsidR="00C9651F" w:rsidRDefault="002D2592">
      <w:pPr>
        <w:spacing w:line="600" w:lineRule="auto"/>
        <w:ind w:firstLine="539"/>
        <w:jc w:val="both"/>
        <w:rPr>
          <w:rFonts w:eastAsia="Times New Roman"/>
          <w:szCs w:val="24"/>
        </w:rPr>
      </w:pPr>
      <w:r>
        <w:rPr>
          <w:rFonts w:eastAsia="Times New Roman"/>
          <w:szCs w:val="24"/>
        </w:rPr>
        <w:t xml:space="preserve">Νέα Δημοκρατία: </w:t>
      </w:r>
      <w:r>
        <w:rPr>
          <w:rFonts w:eastAsia="Times New Roman"/>
          <w:szCs w:val="24"/>
        </w:rPr>
        <w:t>ΝΑΙ</w:t>
      </w:r>
    </w:p>
    <w:p w14:paraId="69A5603B" w14:textId="77777777" w:rsidR="00C9651F" w:rsidRDefault="002D2592">
      <w:pPr>
        <w:spacing w:line="600" w:lineRule="auto"/>
        <w:ind w:firstLine="539"/>
        <w:jc w:val="both"/>
        <w:rPr>
          <w:rFonts w:eastAsia="Times New Roman"/>
          <w:szCs w:val="24"/>
        </w:rPr>
      </w:pPr>
      <w:r>
        <w:rPr>
          <w:rFonts w:eastAsia="Times New Roman"/>
          <w:szCs w:val="24"/>
        </w:rPr>
        <w:t xml:space="preserve">ΔΗΣΥ: </w:t>
      </w:r>
      <w:r>
        <w:rPr>
          <w:rFonts w:eastAsia="Times New Roman"/>
          <w:szCs w:val="24"/>
        </w:rPr>
        <w:t>ΝΑΙ</w:t>
      </w:r>
    </w:p>
    <w:p w14:paraId="69A5603C" w14:textId="77777777" w:rsidR="00C9651F" w:rsidRDefault="002D2592">
      <w:pPr>
        <w:spacing w:line="600" w:lineRule="auto"/>
        <w:ind w:firstLine="539"/>
        <w:jc w:val="both"/>
        <w:rPr>
          <w:rFonts w:eastAsia="Times New Roman"/>
          <w:szCs w:val="24"/>
        </w:rPr>
      </w:pPr>
      <w:r>
        <w:rPr>
          <w:rFonts w:eastAsia="Times New Roman"/>
          <w:szCs w:val="24"/>
        </w:rPr>
        <w:t>Λαϊκός Σύνδεσμος</w:t>
      </w:r>
      <w:r>
        <w:rPr>
          <w:rFonts w:eastAsia="Times New Roman"/>
          <w:szCs w:val="24"/>
        </w:rPr>
        <w:t xml:space="preserve"> - </w:t>
      </w:r>
      <w:r>
        <w:rPr>
          <w:rFonts w:eastAsia="Times New Roman"/>
          <w:szCs w:val="24"/>
        </w:rPr>
        <w:t xml:space="preserve">Χρυσή Αυγή: </w:t>
      </w:r>
      <w:r>
        <w:rPr>
          <w:rFonts w:eastAsia="Times New Roman"/>
          <w:szCs w:val="24"/>
        </w:rPr>
        <w:t>ΟΧΙ</w:t>
      </w:r>
    </w:p>
    <w:p w14:paraId="69A5603D" w14:textId="77777777" w:rsidR="00C9651F" w:rsidRDefault="002D2592">
      <w:pPr>
        <w:spacing w:line="600" w:lineRule="auto"/>
        <w:ind w:firstLine="539"/>
        <w:jc w:val="both"/>
        <w:rPr>
          <w:rFonts w:eastAsia="Times New Roman"/>
          <w:szCs w:val="24"/>
        </w:rPr>
      </w:pPr>
      <w:r>
        <w:rPr>
          <w:rFonts w:eastAsia="Times New Roman"/>
          <w:szCs w:val="24"/>
        </w:rPr>
        <w:t xml:space="preserve">ΚΚΕ: </w:t>
      </w:r>
      <w:r>
        <w:rPr>
          <w:rFonts w:eastAsia="Times New Roman"/>
          <w:szCs w:val="24"/>
        </w:rPr>
        <w:t>ΠΑΡΩΝ</w:t>
      </w:r>
    </w:p>
    <w:p w14:paraId="69A5603E" w14:textId="77777777" w:rsidR="00C9651F" w:rsidRDefault="002D2592">
      <w:pPr>
        <w:spacing w:line="600" w:lineRule="auto"/>
        <w:ind w:firstLine="539"/>
        <w:jc w:val="both"/>
        <w:rPr>
          <w:rFonts w:eastAsia="Times New Roman"/>
          <w:szCs w:val="24"/>
        </w:rPr>
      </w:pPr>
      <w:r>
        <w:rPr>
          <w:rFonts w:eastAsia="Times New Roman"/>
          <w:szCs w:val="24"/>
        </w:rPr>
        <w:t xml:space="preserve">Ένωση Κεντρώων: </w:t>
      </w:r>
      <w:r>
        <w:rPr>
          <w:rFonts w:eastAsia="Times New Roman"/>
          <w:szCs w:val="24"/>
        </w:rPr>
        <w:t>ΝΑΙ</w:t>
      </w:r>
    </w:p>
    <w:p w14:paraId="69A5603F" w14:textId="77777777" w:rsidR="00C9651F" w:rsidRDefault="002D2592">
      <w:pPr>
        <w:spacing w:line="600" w:lineRule="auto"/>
        <w:ind w:firstLine="539"/>
        <w:jc w:val="both"/>
        <w:rPr>
          <w:rFonts w:eastAsia="Times New Roman"/>
          <w:szCs w:val="24"/>
        </w:rPr>
      </w:pPr>
      <w:r>
        <w:rPr>
          <w:rFonts w:eastAsia="Times New Roman"/>
          <w:szCs w:val="24"/>
        </w:rPr>
        <w:t>Άρθρο 6 ως έχει κατά πλειοψηφία.</w:t>
      </w:r>
    </w:p>
    <w:p w14:paraId="69A56040" w14:textId="77777777" w:rsidR="00C9651F" w:rsidRDefault="002D2592">
      <w:pPr>
        <w:spacing w:line="600" w:lineRule="auto"/>
        <w:ind w:firstLine="539"/>
        <w:jc w:val="both"/>
        <w:rPr>
          <w:rFonts w:eastAsia="Times New Roman"/>
          <w:szCs w:val="24"/>
        </w:rPr>
      </w:pPr>
      <w:r>
        <w:rPr>
          <w:rFonts w:eastAsia="Times New Roman"/>
          <w:bCs/>
          <w:szCs w:val="24"/>
        </w:rPr>
        <w:t>ΣΥΡΙΖΑ:</w:t>
      </w:r>
      <w:r>
        <w:rPr>
          <w:rFonts w:eastAsia="Times New Roman"/>
          <w:szCs w:val="24"/>
        </w:rPr>
        <w:t xml:space="preserve"> </w:t>
      </w:r>
      <w:r>
        <w:rPr>
          <w:rFonts w:eastAsia="Times New Roman"/>
          <w:szCs w:val="24"/>
        </w:rPr>
        <w:t>ΝΑΙ</w:t>
      </w:r>
    </w:p>
    <w:p w14:paraId="69A56041" w14:textId="77777777" w:rsidR="00C9651F" w:rsidRDefault="002D2592">
      <w:pPr>
        <w:spacing w:line="600" w:lineRule="auto"/>
        <w:ind w:firstLine="539"/>
        <w:jc w:val="both"/>
        <w:rPr>
          <w:rFonts w:eastAsia="Times New Roman"/>
          <w:szCs w:val="24"/>
        </w:rPr>
      </w:pPr>
      <w:r>
        <w:rPr>
          <w:rFonts w:eastAsia="Times New Roman"/>
          <w:szCs w:val="24"/>
        </w:rPr>
        <w:t>Νέα Δημοκρα</w:t>
      </w:r>
      <w:r>
        <w:rPr>
          <w:rFonts w:eastAsia="Times New Roman"/>
          <w:szCs w:val="24"/>
        </w:rPr>
        <w:t xml:space="preserve">τία: </w:t>
      </w:r>
      <w:r>
        <w:rPr>
          <w:rFonts w:eastAsia="Times New Roman"/>
          <w:szCs w:val="24"/>
        </w:rPr>
        <w:t>ΝΑΙ</w:t>
      </w:r>
    </w:p>
    <w:p w14:paraId="69A56042" w14:textId="77777777" w:rsidR="00C9651F" w:rsidRDefault="002D2592">
      <w:pPr>
        <w:spacing w:line="600" w:lineRule="auto"/>
        <w:ind w:firstLine="539"/>
        <w:jc w:val="both"/>
        <w:rPr>
          <w:rFonts w:eastAsia="Times New Roman"/>
          <w:szCs w:val="24"/>
        </w:rPr>
      </w:pPr>
      <w:r>
        <w:rPr>
          <w:rFonts w:eastAsia="Times New Roman"/>
          <w:szCs w:val="24"/>
        </w:rPr>
        <w:t xml:space="preserve">ΔΗΣΥ: </w:t>
      </w:r>
      <w:r>
        <w:rPr>
          <w:rFonts w:eastAsia="Times New Roman"/>
          <w:szCs w:val="24"/>
        </w:rPr>
        <w:t>ΝΑΙ</w:t>
      </w:r>
    </w:p>
    <w:p w14:paraId="69A56043" w14:textId="77777777" w:rsidR="00C9651F" w:rsidRDefault="002D2592">
      <w:pPr>
        <w:spacing w:line="600" w:lineRule="auto"/>
        <w:ind w:firstLine="539"/>
        <w:jc w:val="both"/>
        <w:rPr>
          <w:rFonts w:eastAsia="Times New Roman"/>
          <w:szCs w:val="24"/>
        </w:rPr>
      </w:pPr>
      <w:r>
        <w:rPr>
          <w:rFonts w:eastAsia="Times New Roman"/>
          <w:szCs w:val="24"/>
        </w:rPr>
        <w:t>Λαϊκός Σύνδεσμος</w:t>
      </w:r>
      <w:r>
        <w:rPr>
          <w:rFonts w:eastAsia="Times New Roman"/>
          <w:szCs w:val="24"/>
        </w:rPr>
        <w:t xml:space="preserve"> - </w:t>
      </w:r>
      <w:r>
        <w:rPr>
          <w:rFonts w:eastAsia="Times New Roman"/>
          <w:szCs w:val="24"/>
        </w:rPr>
        <w:t xml:space="preserve">Χρυσή Αυγή: </w:t>
      </w:r>
      <w:r>
        <w:rPr>
          <w:rFonts w:eastAsia="Times New Roman"/>
          <w:szCs w:val="24"/>
        </w:rPr>
        <w:t>ΟΧΙ</w:t>
      </w:r>
    </w:p>
    <w:p w14:paraId="69A56044" w14:textId="77777777" w:rsidR="00C9651F" w:rsidRDefault="002D2592">
      <w:pPr>
        <w:spacing w:line="600" w:lineRule="auto"/>
        <w:ind w:firstLine="539"/>
        <w:jc w:val="both"/>
        <w:rPr>
          <w:rFonts w:eastAsia="Times New Roman"/>
          <w:szCs w:val="24"/>
        </w:rPr>
      </w:pPr>
      <w:r>
        <w:rPr>
          <w:rFonts w:eastAsia="Times New Roman"/>
          <w:szCs w:val="24"/>
        </w:rPr>
        <w:t xml:space="preserve">ΚΚΕ: </w:t>
      </w:r>
      <w:r>
        <w:rPr>
          <w:rFonts w:eastAsia="Times New Roman"/>
          <w:szCs w:val="24"/>
        </w:rPr>
        <w:t>ΠΑΡΩΝ</w:t>
      </w:r>
    </w:p>
    <w:p w14:paraId="69A56045" w14:textId="77777777" w:rsidR="00C9651F" w:rsidRDefault="002D2592">
      <w:pPr>
        <w:spacing w:line="600" w:lineRule="auto"/>
        <w:ind w:firstLine="539"/>
        <w:jc w:val="both"/>
        <w:rPr>
          <w:rFonts w:eastAsia="Times New Roman"/>
          <w:szCs w:val="24"/>
        </w:rPr>
      </w:pPr>
      <w:r>
        <w:rPr>
          <w:rFonts w:eastAsia="Times New Roman"/>
          <w:szCs w:val="24"/>
        </w:rPr>
        <w:t xml:space="preserve">Ένωση Κεντρώων: </w:t>
      </w:r>
      <w:r>
        <w:rPr>
          <w:rFonts w:eastAsia="Times New Roman"/>
          <w:szCs w:val="24"/>
        </w:rPr>
        <w:t>ΝΑΙ</w:t>
      </w:r>
    </w:p>
    <w:p w14:paraId="69A56046" w14:textId="77777777" w:rsidR="00C9651F" w:rsidRDefault="002D2592">
      <w:pPr>
        <w:spacing w:line="600" w:lineRule="auto"/>
        <w:ind w:firstLine="539"/>
        <w:jc w:val="both"/>
        <w:rPr>
          <w:rFonts w:eastAsia="Times New Roman"/>
          <w:szCs w:val="24"/>
        </w:rPr>
      </w:pPr>
      <w:r>
        <w:rPr>
          <w:rFonts w:eastAsia="Times New Roman"/>
          <w:szCs w:val="24"/>
        </w:rPr>
        <w:t>Άρθρο 7 ως έχει κατά πλειοψηφία.</w:t>
      </w:r>
    </w:p>
    <w:p w14:paraId="69A56047" w14:textId="77777777" w:rsidR="00C9651F" w:rsidRDefault="002D2592">
      <w:pPr>
        <w:spacing w:line="600" w:lineRule="auto"/>
        <w:ind w:firstLine="539"/>
        <w:jc w:val="both"/>
        <w:rPr>
          <w:rFonts w:eastAsia="Times New Roman"/>
          <w:szCs w:val="24"/>
        </w:rPr>
      </w:pPr>
      <w:r>
        <w:rPr>
          <w:rFonts w:eastAsia="Times New Roman"/>
          <w:bCs/>
          <w:szCs w:val="24"/>
        </w:rPr>
        <w:lastRenderedPageBreak/>
        <w:t>ΣΥΡΙΖΑ:</w:t>
      </w:r>
      <w:r>
        <w:rPr>
          <w:rFonts w:eastAsia="Times New Roman"/>
          <w:szCs w:val="24"/>
        </w:rPr>
        <w:t xml:space="preserve"> </w:t>
      </w:r>
      <w:r>
        <w:rPr>
          <w:rFonts w:eastAsia="Times New Roman"/>
          <w:szCs w:val="24"/>
        </w:rPr>
        <w:t>ΝΑΙ</w:t>
      </w:r>
    </w:p>
    <w:p w14:paraId="69A56048" w14:textId="77777777" w:rsidR="00C9651F" w:rsidRDefault="002D2592">
      <w:pPr>
        <w:spacing w:line="600" w:lineRule="auto"/>
        <w:ind w:firstLine="539"/>
        <w:jc w:val="both"/>
        <w:rPr>
          <w:rFonts w:eastAsia="Times New Roman"/>
          <w:szCs w:val="24"/>
        </w:rPr>
      </w:pPr>
      <w:r>
        <w:rPr>
          <w:rFonts w:eastAsia="Times New Roman"/>
          <w:szCs w:val="24"/>
        </w:rPr>
        <w:t xml:space="preserve">Νέα Δημοκρατία: </w:t>
      </w:r>
      <w:r>
        <w:rPr>
          <w:rFonts w:eastAsia="Times New Roman"/>
          <w:szCs w:val="24"/>
        </w:rPr>
        <w:t>ΟΧΙ</w:t>
      </w:r>
    </w:p>
    <w:p w14:paraId="69A56049" w14:textId="77777777" w:rsidR="00C9651F" w:rsidRDefault="002D2592">
      <w:pPr>
        <w:spacing w:line="600" w:lineRule="auto"/>
        <w:ind w:firstLine="539"/>
        <w:jc w:val="both"/>
        <w:rPr>
          <w:rFonts w:eastAsia="Times New Roman"/>
          <w:szCs w:val="24"/>
        </w:rPr>
      </w:pPr>
      <w:r>
        <w:rPr>
          <w:rFonts w:eastAsia="Times New Roman"/>
          <w:szCs w:val="24"/>
        </w:rPr>
        <w:t xml:space="preserve">ΔΗΣΥ: </w:t>
      </w:r>
      <w:r>
        <w:rPr>
          <w:rFonts w:eastAsia="Times New Roman"/>
          <w:szCs w:val="24"/>
        </w:rPr>
        <w:t>ΝΑΙ</w:t>
      </w:r>
    </w:p>
    <w:p w14:paraId="69A5604A" w14:textId="77777777" w:rsidR="00C9651F" w:rsidRDefault="002D2592">
      <w:pPr>
        <w:spacing w:line="600" w:lineRule="auto"/>
        <w:ind w:firstLine="539"/>
        <w:jc w:val="both"/>
        <w:rPr>
          <w:rFonts w:eastAsia="Times New Roman"/>
          <w:szCs w:val="24"/>
        </w:rPr>
      </w:pPr>
      <w:r>
        <w:rPr>
          <w:rFonts w:eastAsia="Times New Roman"/>
          <w:szCs w:val="24"/>
        </w:rPr>
        <w:t>Λαϊκός Σύνδεσμος</w:t>
      </w:r>
      <w:r>
        <w:rPr>
          <w:rFonts w:eastAsia="Times New Roman"/>
          <w:szCs w:val="24"/>
        </w:rPr>
        <w:t xml:space="preserve"> - </w:t>
      </w:r>
      <w:r>
        <w:rPr>
          <w:rFonts w:eastAsia="Times New Roman"/>
          <w:szCs w:val="24"/>
        </w:rPr>
        <w:t xml:space="preserve">Χρυσή Αυγή: </w:t>
      </w:r>
      <w:r>
        <w:rPr>
          <w:rFonts w:eastAsia="Times New Roman"/>
          <w:szCs w:val="24"/>
        </w:rPr>
        <w:t>ΟΧΙ</w:t>
      </w:r>
    </w:p>
    <w:p w14:paraId="69A5604B" w14:textId="77777777" w:rsidR="00C9651F" w:rsidRDefault="002D2592">
      <w:pPr>
        <w:spacing w:line="600" w:lineRule="auto"/>
        <w:ind w:firstLine="539"/>
        <w:jc w:val="both"/>
        <w:rPr>
          <w:rFonts w:eastAsia="Times New Roman"/>
          <w:szCs w:val="24"/>
        </w:rPr>
      </w:pPr>
      <w:r>
        <w:rPr>
          <w:rFonts w:eastAsia="Times New Roman"/>
          <w:szCs w:val="24"/>
        </w:rPr>
        <w:t xml:space="preserve">ΚΚΕ: </w:t>
      </w:r>
      <w:r>
        <w:rPr>
          <w:rFonts w:eastAsia="Times New Roman"/>
          <w:szCs w:val="24"/>
        </w:rPr>
        <w:t>ΠΑΡΩΝ</w:t>
      </w:r>
    </w:p>
    <w:p w14:paraId="69A5604C" w14:textId="77777777" w:rsidR="00C9651F" w:rsidRDefault="002D2592">
      <w:pPr>
        <w:spacing w:line="600" w:lineRule="auto"/>
        <w:ind w:firstLine="539"/>
        <w:jc w:val="both"/>
        <w:rPr>
          <w:rFonts w:eastAsia="Times New Roman"/>
          <w:szCs w:val="24"/>
        </w:rPr>
      </w:pPr>
      <w:r>
        <w:rPr>
          <w:rFonts w:eastAsia="Times New Roman"/>
          <w:szCs w:val="24"/>
        </w:rPr>
        <w:t xml:space="preserve">Ένωση Κεντρώων: </w:t>
      </w:r>
      <w:r>
        <w:rPr>
          <w:rFonts w:eastAsia="Times New Roman"/>
          <w:szCs w:val="24"/>
        </w:rPr>
        <w:t>ΝΑΙ</w:t>
      </w:r>
    </w:p>
    <w:p w14:paraId="69A5604D" w14:textId="77777777" w:rsidR="00C9651F" w:rsidRDefault="002D2592">
      <w:pPr>
        <w:spacing w:line="600" w:lineRule="auto"/>
        <w:ind w:firstLine="539"/>
        <w:jc w:val="both"/>
        <w:rPr>
          <w:rFonts w:eastAsia="Times New Roman"/>
          <w:szCs w:val="24"/>
        </w:rPr>
      </w:pPr>
      <w:r>
        <w:rPr>
          <w:rFonts w:eastAsia="Times New Roman"/>
          <w:szCs w:val="24"/>
        </w:rPr>
        <w:t xml:space="preserve">Άρθρο 8 ως έχει κατά </w:t>
      </w:r>
      <w:r>
        <w:rPr>
          <w:rFonts w:eastAsia="Times New Roman"/>
          <w:szCs w:val="24"/>
        </w:rPr>
        <w:t>πλειοψηφία.</w:t>
      </w:r>
    </w:p>
    <w:p w14:paraId="69A5604E" w14:textId="77777777" w:rsidR="00C9651F" w:rsidRDefault="002D2592">
      <w:pPr>
        <w:spacing w:line="600" w:lineRule="auto"/>
        <w:ind w:firstLine="539"/>
        <w:jc w:val="both"/>
        <w:rPr>
          <w:rFonts w:eastAsia="Times New Roman"/>
          <w:szCs w:val="24"/>
        </w:rPr>
      </w:pPr>
      <w:r>
        <w:rPr>
          <w:rFonts w:eastAsia="Times New Roman"/>
          <w:bCs/>
          <w:szCs w:val="24"/>
        </w:rPr>
        <w:t>ΣΥΡΙΖΑ:</w:t>
      </w:r>
      <w:r>
        <w:rPr>
          <w:rFonts w:eastAsia="Times New Roman"/>
          <w:szCs w:val="24"/>
        </w:rPr>
        <w:t xml:space="preserve"> </w:t>
      </w:r>
      <w:r>
        <w:rPr>
          <w:rFonts w:eastAsia="Times New Roman"/>
          <w:szCs w:val="24"/>
        </w:rPr>
        <w:t>ΝΑΙ</w:t>
      </w:r>
    </w:p>
    <w:p w14:paraId="69A5604F" w14:textId="77777777" w:rsidR="00C9651F" w:rsidRDefault="002D2592">
      <w:pPr>
        <w:spacing w:line="600" w:lineRule="auto"/>
        <w:ind w:firstLine="539"/>
        <w:jc w:val="both"/>
        <w:rPr>
          <w:rFonts w:eastAsia="Times New Roman"/>
          <w:szCs w:val="24"/>
        </w:rPr>
      </w:pPr>
      <w:r>
        <w:rPr>
          <w:rFonts w:eastAsia="Times New Roman"/>
          <w:szCs w:val="24"/>
        </w:rPr>
        <w:t xml:space="preserve">Νέα Δημοκρατία: </w:t>
      </w:r>
      <w:r>
        <w:rPr>
          <w:rFonts w:eastAsia="Times New Roman"/>
          <w:szCs w:val="24"/>
        </w:rPr>
        <w:t>ΟΧΙ</w:t>
      </w:r>
    </w:p>
    <w:p w14:paraId="69A56050" w14:textId="77777777" w:rsidR="00C9651F" w:rsidRDefault="002D2592">
      <w:pPr>
        <w:spacing w:line="600" w:lineRule="auto"/>
        <w:ind w:firstLine="539"/>
        <w:jc w:val="both"/>
        <w:rPr>
          <w:rFonts w:eastAsia="Times New Roman"/>
          <w:szCs w:val="24"/>
        </w:rPr>
      </w:pPr>
      <w:r>
        <w:rPr>
          <w:rFonts w:eastAsia="Times New Roman"/>
          <w:szCs w:val="24"/>
        </w:rPr>
        <w:t xml:space="preserve">ΔΗΣΥ: </w:t>
      </w:r>
      <w:r>
        <w:rPr>
          <w:rFonts w:eastAsia="Times New Roman"/>
          <w:szCs w:val="24"/>
        </w:rPr>
        <w:t>ΝΑΙ</w:t>
      </w:r>
    </w:p>
    <w:p w14:paraId="69A56051" w14:textId="77777777" w:rsidR="00C9651F" w:rsidRDefault="002D2592">
      <w:pPr>
        <w:spacing w:line="600" w:lineRule="auto"/>
        <w:ind w:firstLine="539"/>
        <w:jc w:val="both"/>
        <w:rPr>
          <w:rFonts w:eastAsia="Times New Roman"/>
          <w:szCs w:val="24"/>
        </w:rPr>
      </w:pPr>
      <w:r>
        <w:rPr>
          <w:rFonts w:eastAsia="Times New Roman"/>
          <w:szCs w:val="24"/>
        </w:rPr>
        <w:t>Λαϊκός Σύνδεσμος</w:t>
      </w:r>
      <w:r>
        <w:rPr>
          <w:rFonts w:eastAsia="Times New Roman"/>
          <w:szCs w:val="24"/>
        </w:rPr>
        <w:t xml:space="preserve"> - </w:t>
      </w:r>
      <w:r>
        <w:rPr>
          <w:rFonts w:eastAsia="Times New Roman"/>
          <w:szCs w:val="24"/>
        </w:rPr>
        <w:t xml:space="preserve">Χρυσή Αυγή: </w:t>
      </w:r>
      <w:r>
        <w:rPr>
          <w:rFonts w:eastAsia="Times New Roman"/>
          <w:szCs w:val="24"/>
        </w:rPr>
        <w:t>ΟΧΙ</w:t>
      </w:r>
    </w:p>
    <w:p w14:paraId="69A56052" w14:textId="77777777" w:rsidR="00C9651F" w:rsidRDefault="002D2592">
      <w:pPr>
        <w:spacing w:line="600" w:lineRule="auto"/>
        <w:ind w:firstLine="539"/>
        <w:jc w:val="both"/>
        <w:rPr>
          <w:rFonts w:eastAsia="Times New Roman"/>
          <w:szCs w:val="24"/>
        </w:rPr>
      </w:pPr>
      <w:r>
        <w:rPr>
          <w:rFonts w:eastAsia="Times New Roman"/>
          <w:szCs w:val="24"/>
        </w:rPr>
        <w:t xml:space="preserve">ΚΚΕ: </w:t>
      </w:r>
      <w:r>
        <w:rPr>
          <w:rFonts w:eastAsia="Times New Roman"/>
          <w:szCs w:val="24"/>
        </w:rPr>
        <w:t>ΝΑΙ</w:t>
      </w:r>
    </w:p>
    <w:p w14:paraId="69A56053" w14:textId="77777777" w:rsidR="00C9651F" w:rsidRDefault="002D2592">
      <w:pPr>
        <w:spacing w:line="600" w:lineRule="auto"/>
        <w:ind w:firstLine="539"/>
        <w:jc w:val="both"/>
        <w:rPr>
          <w:rFonts w:eastAsia="Times New Roman"/>
          <w:szCs w:val="24"/>
        </w:rPr>
      </w:pPr>
      <w:r>
        <w:rPr>
          <w:rFonts w:eastAsia="Times New Roman"/>
          <w:szCs w:val="24"/>
        </w:rPr>
        <w:t xml:space="preserve">Ένωση Κεντρώων: </w:t>
      </w:r>
      <w:r>
        <w:rPr>
          <w:rFonts w:eastAsia="Times New Roman"/>
          <w:szCs w:val="24"/>
        </w:rPr>
        <w:t>ΝΑΙ</w:t>
      </w:r>
    </w:p>
    <w:p w14:paraId="69A56054" w14:textId="77777777" w:rsidR="00C9651F" w:rsidRDefault="002D2592">
      <w:pPr>
        <w:spacing w:line="600" w:lineRule="auto"/>
        <w:ind w:firstLine="539"/>
        <w:jc w:val="both"/>
        <w:rPr>
          <w:rFonts w:eastAsia="Times New Roman"/>
          <w:szCs w:val="24"/>
        </w:rPr>
      </w:pPr>
      <w:r>
        <w:rPr>
          <w:rFonts w:eastAsia="Times New Roman"/>
          <w:szCs w:val="24"/>
        </w:rPr>
        <w:t>Άρθρο 9 ως έχει κατά πλειοψηφία.</w:t>
      </w:r>
    </w:p>
    <w:p w14:paraId="69A56055" w14:textId="77777777" w:rsidR="00C9651F" w:rsidRDefault="002D2592">
      <w:pPr>
        <w:spacing w:line="600" w:lineRule="auto"/>
        <w:ind w:firstLine="539"/>
        <w:jc w:val="both"/>
        <w:rPr>
          <w:rFonts w:eastAsia="Times New Roman"/>
          <w:szCs w:val="24"/>
        </w:rPr>
      </w:pPr>
      <w:r>
        <w:rPr>
          <w:rFonts w:eastAsia="Times New Roman"/>
          <w:bCs/>
          <w:szCs w:val="24"/>
        </w:rPr>
        <w:t>ΣΥΡΙΖΑ:</w:t>
      </w:r>
      <w:r>
        <w:rPr>
          <w:rFonts w:eastAsia="Times New Roman"/>
          <w:szCs w:val="24"/>
        </w:rPr>
        <w:t xml:space="preserve"> </w:t>
      </w:r>
      <w:r>
        <w:rPr>
          <w:rFonts w:eastAsia="Times New Roman"/>
          <w:szCs w:val="24"/>
        </w:rPr>
        <w:t>ΝΑΙ</w:t>
      </w:r>
    </w:p>
    <w:p w14:paraId="69A56056" w14:textId="77777777" w:rsidR="00C9651F" w:rsidRDefault="002D2592">
      <w:pPr>
        <w:spacing w:line="600" w:lineRule="auto"/>
        <w:ind w:firstLine="539"/>
        <w:jc w:val="both"/>
        <w:rPr>
          <w:rFonts w:eastAsia="Times New Roman"/>
          <w:szCs w:val="24"/>
        </w:rPr>
      </w:pPr>
      <w:r>
        <w:rPr>
          <w:rFonts w:eastAsia="Times New Roman"/>
          <w:szCs w:val="24"/>
        </w:rPr>
        <w:t xml:space="preserve">Νέα Δημοκρατία: </w:t>
      </w:r>
      <w:r>
        <w:rPr>
          <w:rFonts w:eastAsia="Times New Roman"/>
          <w:szCs w:val="24"/>
        </w:rPr>
        <w:t>ΟΧΙ</w:t>
      </w:r>
    </w:p>
    <w:p w14:paraId="69A56057" w14:textId="77777777" w:rsidR="00C9651F" w:rsidRDefault="002D2592">
      <w:pPr>
        <w:spacing w:line="600" w:lineRule="auto"/>
        <w:ind w:firstLine="539"/>
        <w:jc w:val="both"/>
        <w:rPr>
          <w:rFonts w:eastAsia="Times New Roman"/>
          <w:szCs w:val="24"/>
        </w:rPr>
      </w:pPr>
      <w:r>
        <w:rPr>
          <w:rFonts w:eastAsia="Times New Roman"/>
          <w:szCs w:val="24"/>
        </w:rPr>
        <w:lastRenderedPageBreak/>
        <w:t xml:space="preserve">ΔΗΣΥ: </w:t>
      </w:r>
      <w:r>
        <w:rPr>
          <w:rFonts w:eastAsia="Times New Roman"/>
          <w:szCs w:val="24"/>
        </w:rPr>
        <w:t>ΝΑΙ</w:t>
      </w:r>
    </w:p>
    <w:p w14:paraId="69A56058" w14:textId="77777777" w:rsidR="00C9651F" w:rsidRDefault="002D2592">
      <w:pPr>
        <w:spacing w:line="600" w:lineRule="auto"/>
        <w:ind w:firstLine="539"/>
        <w:jc w:val="both"/>
        <w:rPr>
          <w:rFonts w:eastAsia="Times New Roman"/>
          <w:szCs w:val="24"/>
        </w:rPr>
      </w:pPr>
      <w:r>
        <w:rPr>
          <w:rFonts w:eastAsia="Times New Roman"/>
          <w:szCs w:val="24"/>
        </w:rPr>
        <w:t>Λαϊκός Σύνδεσμος</w:t>
      </w:r>
      <w:r>
        <w:rPr>
          <w:rFonts w:eastAsia="Times New Roman"/>
          <w:szCs w:val="24"/>
        </w:rPr>
        <w:t xml:space="preserve"> - </w:t>
      </w:r>
      <w:r>
        <w:rPr>
          <w:rFonts w:eastAsia="Times New Roman"/>
          <w:szCs w:val="24"/>
        </w:rPr>
        <w:t xml:space="preserve">Χρυσή Αυγή: </w:t>
      </w:r>
      <w:r>
        <w:rPr>
          <w:rFonts w:eastAsia="Times New Roman"/>
          <w:szCs w:val="24"/>
        </w:rPr>
        <w:t>ΟΧΙ</w:t>
      </w:r>
    </w:p>
    <w:p w14:paraId="69A56059" w14:textId="77777777" w:rsidR="00C9651F" w:rsidRDefault="002D2592">
      <w:pPr>
        <w:spacing w:line="600" w:lineRule="auto"/>
        <w:ind w:firstLine="539"/>
        <w:jc w:val="both"/>
        <w:rPr>
          <w:rFonts w:eastAsia="Times New Roman"/>
          <w:szCs w:val="24"/>
        </w:rPr>
      </w:pPr>
      <w:r>
        <w:rPr>
          <w:rFonts w:eastAsia="Times New Roman"/>
          <w:szCs w:val="24"/>
        </w:rPr>
        <w:t xml:space="preserve">ΚΚΕ: </w:t>
      </w:r>
      <w:r>
        <w:rPr>
          <w:rFonts w:eastAsia="Times New Roman"/>
          <w:szCs w:val="24"/>
        </w:rPr>
        <w:t>ΝΑΙ</w:t>
      </w:r>
    </w:p>
    <w:p w14:paraId="69A5605A" w14:textId="77777777" w:rsidR="00C9651F" w:rsidRDefault="002D2592">
      <w:pPr>
        <w:spacing w:line="600" w:lineRule="auto"/>
        <w:ind w:firstLine="539"/>
        <w:jc w:val="both"/>
        <w:rPr>
          <w:rFonts w:eastAsia="Times New Roman"/>
          <w:szCs w:val="24"/>
        </w:rPr>
      </w:pPr>
      <w:r>
        <w:rPr>
          <w:rFonts w:eastAsia="Times New Roman"/>
          <w:szCs w:val="24"/>
        </w:rPr>
        <w:t xml:space="preserve">Ένωση Κεντρώων: </w:t>
      </w:r>
      <w:r>
        <w:rPr>
          <w:rFonts w:eastAsia="Times New Roman"/>
          <w:szCs w:val="24"/>
        </w:rPr>
        <w:t>ΝΑΙ</w:t>
      </w:r>
    </w:p>
    <w:p w14:paraId="69A5605B" w14:textId="77777777" w:rsidR="00C9651F" w:rsidRDefault="002D2592">
      <w:pPr>
        <w:spacing w:line="600" w:lineRule="auto"/>
        <w:ind w:firstLine="539"/>
        <w:jc w:val="both"/>
        <w:rPr>
          <w:rFonts w:eastAsia="Times New Roman"/>
          <w:szCs w:val="24"/>
        </w:rPr>
      </w:pPr>
      <w:r>
        <w:rPr>
          <w:rFonts w:eastAsia="Times New Roman"/>
          <w:szCs w:val="24"/>
        </w:rPr>
        <w:t>Άρθρο 10 ως έχει κατά πλειοψηφία.</w:t>
      </w:r>
    </w:p>
    <w:p w14:paraId="69A5605C" w14:textId="77777777" w:rsidR="00C9651F" w:rsidRDefault="002D2592">
      <w:pPr>
        <w:spacing w:line="600" w:lineRule="auto"/>
        <w:ind w:firstLine="539"/>
        <w:jc w:val="both"/>
        <w:rPr>
          <w:rFonts w:eastAsia="Times New Roman"/>
          <w:szCs w:val="24"/>
        </w:rPr>
      </w:pPr>
      <w:r>
        <w:rPr>
          <w:rFonts w:eastAsia="Times New Roman"/>
          <w:bCs/>
          <w:szCs w:val="24"/>
        </w:rPr>
        <w:t>ΣΥΡΙΖΑ:</w:t>
      </w:r>
      <w:r>
        <w:rPr>
          <w:rFonts w:eastAsia="Times New Roman"/>
          <w:szCs w:val="24"/>
        </w:rPr>
        <w:t xml:space="preserve"> </w:t>
      </w:r>
      <w:r>
        <w:rPr>
          <w:rFonts w:eastAsia="Times New Roman"/>
          <w:szCs w:val="24"/>
        </w:rPr>
        <w:t>ΝΑΙ</w:t>
      </w:r>
    </w:p>
    <w:p w14:paraId="69A5605D" w14:textId="77777777" w:rsidR="00C9651F" w:rsidRDefault="002D2592">
      <w:pPr>
        <w:spacing w:line="600" w:lineRule="auto"/>
        <w:ind w:firstLine="539"/>
        <w:jc w:val="both"/>
        <w:rPr>
          <w:rFonts w:eastAsia="Times New Roman"/>
          <w:szCs w:val="24"/>
        </w:rPr>
      </w:pPr>
      <w:r>
        <w:rPr>
          <w:rFonts w:eastAsia="Times New Roman"/>
          <w:szCs w:val="24"/>
        </w:rPr>
        <w:t xml:space="preserve">Νέα Δημοκρατία: </w:t>
      </w:r>
      <w:r>
        <w:rPr>
          <w:rFonts w:eastAsia="Times New Roman"/>
          <w:szCs w:val="24"/>
        </w:rPr>
        <w:t>ΟΧΙ</w:t>
      </w:r>
    </w:p>
    <w:p w14:paraId="69A5605E" w14:textId="77777777" w:rsidR="00C9651F" w:rsidRDefault="002D2592">
      <w:pPr>
        <w:spacing w:line="600" w:lineRule="auto"/>
        <w:ind w:firstLine="539"/>
        <w:jc w:val="both"/>
        <w:rPr>
          <w:rFonts w:eastAsia="Times New Roman"/>
          <w:szCs w:val="24"/>
        </w:rPr>
      </w:pPr>
      <w:r>
        <w:rPr>
          <w:rFonts w:eastAsia="Times New Roman"/>
          <w:szCs w:val="24"/>
        </w:rPr>
        <w:t xml:space="preserve">ΔΗΣΥ: </w:t>
      </w:r>
      <w:r>
        <w:rPr>
          <w:rFonts w:eastAsia="Times New Roman"/>
          <w:szCs w:val="24"/>
        </w:rPr>
        <w:t>ΝΑΙ</w:t>
      </w:r>
    </w:p>
    <w:p w14:paraId="69A5605F" w14:textId="77777777" w:rsidR="00C9651F" w:rsidRDefault="002D2592">
      <w:pPr>
        <w:spacing w:line="600" w:lineRule="auto"/>
        <w:ind w:firstLine="539"/>
        <w:jc w:val="both"/>
        <w:rPr>
          <w:rFonts w:eastAsia="Times New Roman"/>
          <w:szCs w:val="24"/>
        </w:rPr>
      </w:pPr>
      <w:r>
        <w:rPr>
          <w:rFonts w:eastAsia="Times New Roman"/>
          <w:szCs w:val="24"/>
        </w:rPr>
        <w:t>Λαϊκός Σύνδεσμος</w:t>
      </w:r>
      <w:r>
        <w:rPr>
          <w:rFonts w:eastAsia="Times New Roman"/>
          <w:szCs w:val="24"/>
        </w:rPr>
        <w:t xml:space="preserve"> - </w:t>
      </w:r>
      <w:r>
        <w:rPr>
          <w:rFonts w:eastAsia="Times New Roman"/>
          <w:szCs w:val="24"/>
        </w:rPr>
        <w:t xml:space="preserve">Χρυσή Αυγή: </w:t>
      </w:r>
      <w:r>
        <w:rPr>
          <w:rFonts w:eastAsia="Times New Roman"/>
          <w:szCs w:val="24"/>
        </w:rPr>
        <w:t>ΟΧΙ</w:t>
      </w:r>
    </w:p>
    <w:p w14:paraId="69A56060" w14:textId="77777777" w:rsidR="00C9651F" w:rsidRDefault="002D2592">
      <w:pPr>
        <w:spacing w:line="600" w:lineRule="auto"/>
        <w:ind w:firstLine="539"/>
        <w:jc w:val="both"/>
        <w:rPr>
          <w:rFonts w:eastAsia="Times New Roman"/>
          <w:szCs w:val="24"/>
        </w:rPr>
      </w:pPr>
      <w:r>
        <w:rPr>
          <w:rFonts w:eastAsia="Times New Roman"/>
          <w:szCs w:val="24"/>
        </w:rPr>
        <w:t xml:space="preserve">ΚΚΕ: </w:t>
      </w:r>
      <w:r>
        <w:rPr>
          <w:rFonts w:eastAsia="Times New Roman"/>
          <w:szCs w:val="24"/>
        </w:rPr>
        <w:t>ΝΑΙ</w:t>
      </w:r>
    </w:p>
    <w:p w14:paraId="69A56061" w14:textId="77777777" w:rsidR="00C9651F" w:rsidRDefault="002D2592">
      <w:pPr>
        <w:spacing w:line="600" w:lineRule="auto"/>
        <w:ind w:firstLine="539"/>
        <w:jc w:val="both"/>
        <w:rPr>
          <w:rFonts w:eastAsia="Times New Roman"/>
          <w:szCs w:val="24"/>
        </w:rPr>
      </w:pPr>
      <w:r>
        <w:rPr>
          <w:rFonts w:eastAsia="Times New Roman"/>
          <w:szCs w:val="24"/>
        </w:rPr>
        <w:t xml:space="preserve">Ένωση Κεντρώων: </w:t>
      </w:r>
      <w:r>
        <w:rPr>
          <w:rFonts w:eastAsia="Times New Roman"/>
          <w:szCs w:val="24"/>
        </w:rPr>
        <w:t>ΝΑΙ</w:t>
      </w:r>
    </w:p>
    <w:p w14:paraId="69A56062" w14:textId="77777777" w:rsidR="00C9651F" w:rsidRDefault="002D2592">
      <w:pPr>
        <w:spacing w:line="600" w:lineRule="auto"/>
        <w:ind w:firstLine="539"/>
        <w:jc w:val="both"/>
        <w:rPr>
          <w:rFonts w:eastAsia="Times New Roman"/>
          <w:szCs w:val="24"/>
        </w:rPr>
      </w:pPr>
      <w:r>
        <w:rPr>
          <w:rFonts w:eastAsia="Times New Roman"/>
          <w:szCs w:val="24"/>
        </w:rPr>
        <w:t>Άρθρο 11 ως έχει κατά πλειοψηφία.</w:t>
      </w:r>
    </w:p>
    <w:p w14:paraId="69A56063" w14:textId="77777777" w:rsidR="00C9651F" w:rsidRDefault="002D2592">
      <w:pPr>
        <w:spacing w:line="600" w:lineRule="auto"/>
        <w:ind w:firstLine="539"/>
        <w:jc w:val="both"/>
        <w:rPr>
          <w:rFonts w:eastAsia="Times New Roman"/>
          <w:szCs w:val="24"/>
        </w:rPr>
      </w:pPr>
      <w:r>
        <w:rPr>
          <w:rFonts w:eastAsia="Times New Roman"/>
          <w:bCs/>
          <w:szCs w:val="24"/>
        </w:rPr>
        <w:t>ΣΥΡΙΖΑ:</w:t>
      </w:r>
      <w:r>
        <w:rPr>
          <w:rFonts w:eastAsia="Times New Roman"/>
          <w:szCs w:val="24"/>
        </w:rPr>
        <w:t xml:space="preserve"> </w:t>
      </w:r>
      <w:r>
        <w:rPr>
          <w:rFonts w:eastAsia="Times New Roman"/>
          <w:szCs w:val="24"/>
        </w:rPr>
        <w:t>ΝΑΙ</w:t>
      </w:r>
    </w:p>
    <w:p w14:paraId="69A56064" w14:textId="77777777" w:rsidR="00C9651F" w:rsidRDefault="002D2592">
      <w:pPr>
        <w:spacing w:line="600" w:lineRule="auto"/>
        <w:ind w:firstLine="539"/>
        <w:jc w:val="both"/>
        <w:rPr>
          <w:rFonts w:eastAsia="Times New Roman"/>
          <w:szCs w:val="24"/>
        </w:rPr>
      </w:pPr>
      <w:r>
        <w:rPr>
          <w:rFonts w:eastAsia="Times New Roman"/>
          <w:szCs w:val="24"/>
        </w:rPr>
        <w:t xml:space="preserve">Νέα Δημοκρατία: </w:t>
      </w:r>
      <w:r>
        <w:rPr>
          <w:rFonts w:eastAsia="Times New Roman"/>
          <w:szCs w:val="24"/>
        </w:rPr>
        <w:t>ΝΑΙ</w:t>
      </w:r>
    </w:p>
    <w:p w14:paraId="69A56065" w14:textId="77777777" w:rsidR="00C9651F" w:rsidRDefault="002D2592">
      <w:pPr>
        <w:spacing w:line="600" w:lineRule="auto"/>
        <w:ind w:firstLine="539"/>
        <w:jc w:val="both"/>
        <w:rPr>
          <w:rFonts w:eastAsia="Times New Roman"/>
          <w:szCs w:val="24"/>
        </w:rPr>
      </w:pPr>
      <w:r>
        <w:rPr>
          <w:rFonts w:eastAsia="Times New Roman"/>
          <w:szCs w:val="24"/>
        </w:rPr>
        <w:t xml:space="preserve">ΔΗΣΥ: </w:t>
      </w:r>
      <w:r>
        <w:rPr>
          <w:rFonts w:eastAsia="Times New Roman"/>
          <w:szCs w:val="24"/>
        </w:rPr>
        <w:t>ΝΑΙ</w:t>
      </w:r>
    </w:p>
    <w:p w14:paraId="69A56066" w14:textId="77777777" w:rsidR="00C9651F" w:rsidRDefault="002D2592">
      <w:pPr>
        <w:spacing w:line="600" w:lineRule="auto"/>
        <w:ind w:firstLine="539"/>
        <w:jc w:val="both"/>
        <w:rPr>
          <w:rFonts w:eastAsia="Times New Roman"/>
          <w:szCs w:val="24"/>
        </w:rPr>
      </w:pPr>
      <w:r>
        <w:rPr>
          <w:rFonts w:eastAsia="Times New Roman"/>
          <w:szCs w:val="24"/>
        </w:rPr>
        <w:t>Λαϊκός Σύνδεσμος</w:t>
      </w:r>
      <w:r>
        <w:rPr>
          <w:rFonts w:eastAsia="Times New Roman"/>
          <w:szCs w:val="24"/>
        </w:rPr>
        <w:t xml:space="preserve"> - </w:t>
      </w:r>
      <w:r>
        <w:rPr>
          <w:rFonts w:eastAsia="Times New Roman"/>
          <w:szCs w:val="24"/>
        </w:rPr>
        <w:t xml:space="preserve">Χρυσή Αυγή: </w:t>
      </w:r>
      <w:r>
        <w:rPr>
          <w:rFonts w:eastAsia="Times New Roman"/>
          <w:szCs w:val="24"/>
        </w:rPr>
        <w:t>ΟΧΙ</w:t>
      </w:r>
    </w:p>
    <w:p w14:paraId="69A56067" w14:textId="77777777" w:rsidR="00C9651F" w:rsidRDefault="002D2592">
      <w:pPr>
        <w:spacing w:line="600" w:lineRule="auto"/>
        <w:ind w:firstLine="539"/>
        <w:jc w:val="both"/>
        <w:rPr>
          <w:rFonts w:eastAsia="Times New Roman"/>
          <w:szCs w:val="24"/>
        </w:rPr>
      </w:pPr>
      <w:r>
        <w:rPr>
          <w:rFonts w:eastAsia="Times New Roman"/>
          <w:szCs w:val="24"/>
        </w:rPr>
        <w:lastRenderedPageBreak/>
        <w:t xml:space="preserve">ΚΚΕ: </w:t>
      </w:r>
      <w:r>
        <w:rPr>
          <w:rFonts w:eastAsia="Times New Roman"/>
          <w:szCs w:val="24"/>
        </w:rPr>
        <w:t>ΠΑΡΩΝ</w:t>
      </w:r>
    </w:p>
    <w:p w14:paraId="69A56068" w14:textId="77777777" w:rsidR="00C9651F" w:rsidRDefault="002D2592">
      <w:pPr>
        <w:spacing w:line="600" w:lineRule="auto"/>
        <w:ind w:firstLine="539"/>
        <w:jc w:val="both"/>
        <w:rPr>
          <w:rFonts w:eastAsia="Times New Roman"/>
          <w:szCs w:val="24"/>
        </w:rPr>
      </w:pPr>
      <w:r>
        <w:rPr>
          <w:rFonts w:eastAsia="Times New Roman"/>
          <w:szCs w:val="24"/>
        </w:rPr>
        <w:t xml:space="preserve">Ένωση Κεντρώων: </w:t>
      </w:r>
      <w:r>
        <w:rPr>
          <w:rFonts w:eastAsia="Times New Roman"/>
          <w:szCs w:val="24"/>
        </w:rPr>
        <w:t>ΝΑΙ</w:t>
      </w:r>
    </w:p>
    <w:p w14:paraId="69A56069" w14:textId="77777777" w:rsidR="00C9651F" w:rsidRDefault="002D2592">
      <w:pPr>
        <w:spacing w:line="600" w:lineRule="auto"/>
        <w:ind w:firstLine="539"/>
        <w:jc w:val="both"/>
        <w:rPr>
          <w:rFonts w:eastAsia="Times New Roman"/>
          <w:szCs w:val="24"/>
        </w:rPr>
      </w:pPr>
      <w:r>
        <w:rPr>
          <w:rFonts w:eastAsia="Times New Roman"/>
          <w:szCs w:val="24"/>
        </w:rPr>
        <w:t>Άρθρο 12 ως έχει κατά πλειοψηφία.</w:t>
      </w:r>
    </w:p>
    <w:p w14:paraId="69A5606A" w14:textId="77777777" w:rsidR="00C9651F" w:rsidRDefault="002D2592">
      <w:pPr>
        <w:spacing w:line="600" w:lineRule="auto"/>
        <w:ind w:firstLine="539"/>
        <w:jc w:val="both"/>
        <w:rPr>
          <w:rFonts w:eastAsia="Times New Roman"/>
          <w:szCs w:val="24"/>
        </w:rPr>
      </w:pPr>
      <w:r>
        <w:rPr>
          <w:rFonts w:eastAsia="Times New Roman"/>
          <w:bCs/>
          <w:szCs w:val="24"/>
        </w:rPr>
        <w:t>ΣΥΡΙΖΑ:</w:t>
      </w:r>
      <w:r>
        <w:rPr>
          <w:rFonts w:eastAsia="Times New Roman"/>
          <w:szCs w:val="24"/>
        </w:rPr>
        <w:t xml:space="preserve"> </w:t>
      </w:r>
      <w:r>
        <w:rPr>
          <w:rFonts w:eastAsia="Times New Roman"/>
          <w:szCs w:val="24"/>
        </w:rPr>
        <w:t>ΝΑΙ</w:t>
      </w:r>
    </w:p>
    <w:p w14:paraId="69A5606B" w14:textId="77777777" w:rsidR="00C9651F" w:rsidRDefault="002D2592">
      <w:pPr>
        <w:spacing w:line="600" w:lineRule="auto"/>
        <w:ind w:firstLine="539"/>
        <w:jc w:val="both"/>
        <w:rPr>
          <w:rFonts w:eastAsia="Times New Roman"/>
          <w:szCs w:val="24"/>
        </w:rPr>
      </w:pPr>
      <w:r>
        <w:rPr>
          <w:rFonts w:eastAsia="Times New Roman"/>
          <w:szCs w:val="24"/>
        </w:rPr>
        <w:t xml:space="preserve">Νέα Δημοκρατία: </w:t>
      </w:r>
      <w:r>
        <w:rPr>
          <w:rFonts w:eastAsia="Times New Roman"/>
          <w:szCs w:val="24"/>
        </w:rPr>
        <w:t>ΝΑΙ</w:t>
      </w:r>
    </w:p>
    <w:p w14:paraId="69A5606C" w14:textId="77777777" w:rsidR="00C9651F" w:rsidRDefault="002D2592">
      <w:pPr>
        <w:spacing w:line="600" w:lineRule="auto"/>
        <w:ind w:firstLine="539"/>
        <w:jc w:val="both"/>
        <w:rPr>
          <w:rFonts w:eastAsia="Times New Roman"/>
          <w:szCs w:val="24"/>
        </w:rPr>
      </w:pPr>
      <w:r>
        <w:rPr>
          <w:rFonts w:eastAsia="Times New Roman"/>
          <w:szCs w:val="24"/>
        </w:rPr>
        <w:t xml:space="preserve">ΔΗΣΥ: </w:t>
      </w:r>
      <w:r>
        <w:rPr>
          <w:rFonts w:eastAsia="Times New Roman"/>
          <w:szCs w:val="24"/>
        </w:rPr>
        <w:t>ΝΑΙ</w:t>
      </w:r>
    </w:p>
    <w:p w14:paraId="69A5606D" w14:textId="77777777" w:rsidR="00C9651F" w:rsidRDefault="002D2592">
      <w:pPr>
        <w:spacing w:line="600" w:lineRule="auto"/>
        <w:ind w:firstLine="539"/>
        <w:jc w:val="both"/>
        <w:rPr>
          <w:rFonts w:eastAsia="Times New Roman"/>
          <w:szCs w:val="24"/>
        </w:rPr>
      </w:pPr>
      <w:r>
        <w:rPr>
          <w:rFonts w:eastAsia="Times New Roman"/>
          <w:szCs w:val="24"/>
        </w:rPr>
        <w:t>Λαϊκός Σύνδεσμος</w:t>
      </w:r>
      <w:r>
        <w:rPr>
          <w:rFonts w:eastAsia="Times New Roman"/>
          <w:szCs w:val="24"/>
        </w:rPr>
        <w:t xml:space="preserve"> - </w:t>
      </w:r>
      <w:r>
        <w:rPr>
          <w:rFonts w:eastAsia="Times New Roman"/>
          <w:szCs w:val="24"/>
        </w:rPr>
        <w:t xml:space="preserve">Χρυσή Αυγή: </w:t>
      </w:r>
      <w:r>
        <w:rPr>
          <w:rFonts w:eastAsia="Times New Roman"/>
          <w:szCs w:val="24"/>
        </w:rPr>
        <w:t>ΟΧΙ</w:t>
      </w:r>
    </w:p>
    <w:p w14:paraId="69A5606E" w14:textId="77777777" w:rsidR="00C9651F" w:rsidRDefault="002D2592">
      <w:pPr>
        <w:spacing w:line="600" w:lineRule="auto"/>
        <w:ind w:firstLine="539"/>
        <w:jc w:val="both"/>
        <w:rPr>
          <w:rFonts w:eastAsia="Times New Roman"/>
          <w:szCs w:val="24"/>
        </w:rPr>
      </w:pPr>
      <w:r>
        <w:rPr>
          <w:rFonts w:eastAsia="Times New Roman"/>
          <w:szCs w:val="24"/>
        </w:rPr>
        <w:t xml:space="preserve">ΚΚΕ: </w:t>
      </w:r>
      <w:r>
        <w:rPr>
          <w:rFonts w:eastAsia="Times New Roman"/>
          <w:szCs w:val="24"/>
        </w:rPr>
        <w:t>ΠΑΡΩΝ</w:t>
      </w:r>
    </w:p>
    <w:p w14:paraId="69A5606F" w14:textId="77777777" w:rsidR="00C9651F" w:rsidRDefault="002D2592">
      <w:pPr>
        <w:spacing w:line="600" w:lineRule="auto"/>
        <w:ind w:firstLine="539"/>
        <w:jc w:val="both"/>
        <w:rPr>
          <w:rFonts w:eastAsia="Times New Roman"/>
          <w:szCs w:val="24"/>
        </w:rPr>
      </w:pPr>
      <w:r>
        <w:rPr>
          <w:rFonts w:eastAsia="Times New Roman"/>
          <w:szCs w:val="24"/>
        </w:rPr>
        <w:t xml:space="preserve">Ένωση Κεντρώων: </w:t>
      </w:r>
      <w:r>
        <w:rPr>
          <w:rFonts w:eastAsia="Times New Roman"/>
          <w:szCs w:val="24"/>
        </w:rPr>
        <w:t>ΝΑΙ</w:t>
      </w:r>
    </w:p>
    <w:p w14:paraId="69A56070" w14:textId="77777777" w:rsidR="00C9651F" w:rsidRDefault="002D2592">
      <w:pPr>
        <w:spacing w:line="600" w:lineRule="auto"/>
        <w:ind w:firstLine="539"/>
        <w:jc w:val="both"/>
        <w:rPr>
          <w:rFonts w:eastAsia="Times New Roman"/>
          <w:szCs w:val="24"/>
        </w:rPr>
      </w:pPr>
      <w:r>
        <w:rPr>
          <w:rFonts w:eastAsia="Times New Roman"/>
          <w:szCs w:val="24"/>
        </w:rPr>
        <w:t>Άρθρο 13 ως έχει κατά πλειοψηφία.</w:t>
      </w:r>
    </w:p>
    <w:p w14:paraId="69A56071" w14:textId="77777777" w:rsidR="00C9651F" w:rsidRDefault="002D2592">
      <w:pPr>
        <w:spacing w:line="600" w:lineRule="auto"/>
        <w:ind w:firstLine="539"/>
        <w:jc w:val="both"/>
        <w:rPr>
          <w:rFonts w:eastAsia="Times New Roman"/>
          <w:szCs w:val="24"/>
        </w:rPr>
      </w:pPr>
      <w:r>
        <w:rPr>
          <w:rFonts w:eastAsia="Times New Roman"/>
          <w:bCs/>
          <w:szCs w:val="24"/>
        </w:rPr>
        <w:t>ΣΥΡΙΖΑ:</w:t>
      </w:r>
      <w:r>
        <w:rPr>
          <w:rFonts w:eastAsia="Times New Roman"/>
          <w:szCs w:val="24"/>
        </w:rPr>
        <w:t xml:space="preserve"> </w:t>
      </w:r>
      <w:r>
        <w:rPr>
          <w:rFonts w:eastAsia="Times New Roman"/>
          <w:szCs w:val="24"/>
        </w:rPr>
        <w:t>ΝΑΙ</w:t>
      </w:r>
    </w:p>
    <w:p w14:paraId="69A56072" w14:textId="77777777" w:rsidR="00C9651F" w:rsidRDefault="002D2592">
      <w:pPr>
        <w:spacing w:line="600" w:lineRule="auto"/>
        <w:ind w:firstLine="539"/>
        <w:jc w:val="both"/>
        <w:rPr>
          <w:rFonts w:eastAsia="Times New Roman"/>
          <w:szCs w:val="24"/>
        </w:rPr>
      </w:pPr>
      <w:r>
        <w:rPr>
          <w:rFonts w:eastAsia="Times New Roman"/>
          <w:szCs w:val="24"/>
        </w:rPr>
        <w:t xml:space="preserve">Νέα Δημοκρατία: </w:t>
      </w:r>
      <w:r>
        <w:rPr>
          <w:rFonts w:eastAsia="Times New Roman"/>
          <w:szCs w:val="24"/>
        </w:rPr>
        <w:t>ΝΑΙ</w:t>
      </w:r>
    </w:p>
    <w:p w14:paraId="69A56073" w14:textId="77777777" w:rsidR="00C9651F" w:rsidRDefault="002D2592">
      <w:pPr>
        <w:spacing w:line="600" w:lineRule="auto"/>
        <w:ind w:firstLine="539"/>
        <w:jc w:val="both"/>
        <w:rPr>
          <w:rFonts w:eastAsia="Times New Roman"/>
          <w:szCs w:val="24"/>
        </w:rPr>
      </w:pPr>
      <w:r>
        <w:rPr>
          <w:rFonts w:eastAsia="Times New Roman"/>
          <w:szCs w:val="24"/>
        </w:rPr>
        <w:t xml:space="preserve">ΔΗΣΥ: </w:t>
      </w:r>
      <w:r>
        <w:rPr>
          <w:rFonts w:eastAsia="Times New Roman"/>
          <w:szCs w:val="24"/>
        </w:rPr>
        <w:t>ΝΑΙ</w:t>
      </w:r>
    </w:p>
    <w:p w14:paraId="69A56074" w14:textId="77777777" w:rsidR="00C9651F" w:rsidRDefault="002D2592">
      <w:pPr>
        <w:spacing w:line="600" w:lineRule="auto"/>
        <w:ind w:firstLine="539"/>
        <w:jc w:val="both"/>
        <w:rPr>
          <w:rFonts w:eastAsia="Times New Roman"/>
          <w:szCs w:val="24"/>
        </w:rPr>
      </w:pPr>
      <w:r>
        <w:rPr>
          <w:rFonts w:eastAsia="Times New Roman"/>
          <w:szCs w:val="24"/>
        </w:rPr>
        <w:t xml:space="preserve">Λαϊκός </w:t>
      </w:r>
      <w:r>
        <w:rPr>
          <w:rFonts w:eastAsia="Times New Roman"/>
          <w:szCs w:val="24"/>
        </w:rPr>
        <w:t>Σύνδεσμος</w:t>
      </w:r>
      <w:r>
        <w:rPr>
          <w:rFonts w:eastAsia="Times New Roman"/>
          <w:szCs w:val="24"/>
        </w:rPr>
        <w:t xml:space="preserve"> - </w:t>
      </w:r>
      <w:r>
        <w:rPr>
          <w:rFonts w:eastAsia="Times New Roman"/>
          <w:szCs w:val="24"/>
        </w:rPr>
        <w:t xml:space="preserve">Χρυσή Αυγή: </w:t>
      </w:r>
      <w:r>
        <w:rPr>
          <w:rFonts w:eastAsia="Times New Roman"/>
          <w:szCs w:val="24"/>
        </w:rPr>
        <w:t>ΟΧΙ</w:t>
      </w:r>
    </w:p>
    <w:p w14:paraId="69A56075" w14:textId="77777777" w:rsidR="00C9651F" w:rsidRDefault="002D2592">
      <w:pPr>
        <w:spacing w:line="600" w:lineRule="auto"/>
        <w:ind w:firstLine="539"/>
        <w:jc w:val="both"/>
        <w:rPr>
          <w:rFonts w:eastAsia="Times New Roman"/>
          <w:szCs w:val="24"/>
        </w:rPr>
      </w:pPr>
      <w:r>
        <w:rPr>
          <w:rFonts w:eastAsia="Times New Roman"/>
          <w:szCs w:val="24"/>
        </w:rPr>
        <w:t xml:space="preserve">ΚΚΕ: </w:t>
      </w:r>
      <w:r>
        <w:rPr>
          <w:rFonts w:eastAsia="Times New Roman"/>
          <w:szCs w:val="24"/>
        </w:rPr>
        <w:t>ΠΑΡΩΝ</w:t>
      </w:r>
    </w:p>
    <w:p w14:paraId="69A56076" w14:textId="77777777" w:rsidR="00C9651F" w:rsidRDefault="002D2592">
      <w:pPr>
        <w:spacing w:line="600" w:lineRule="auto"/>
        <w:ind w:firstLine="539"/>
        <w:jc w:val="both"/>
        <w:rPr>
          <w:rFonts w:eastAsia="Times New Roman"/>
          <w:szCs w:val="24"/>
        </w:rPr>
      </w:pPr>
      <w:r>
        <w:rPr>
          <w:rFonts w:eastAsia="Times New Roman"/>
          <w:szCs w:val="24"/>
        </w:rPr>
        <w:t xml:space="preserve">Ένωση Κεντρώων: </w:t>
      </w:r>
      <w:r>
        <w:rPr>
          <w:rFonts w:eastAsia="Times New Roman"/>
          <w:szCs w:val="24"/>
        </w:rPr>
        <w:t>ΝΑΙ</w:t>
      </w:r>
    </w:p>
    <w:p w14:paraId="69A56077" w14:textId="77777777" w:rsidR="00C9651F" w:rsidRDefault="002D2592">
      <w:pPr>
        <w:spacing w:line="600" w:lineRule="auto"/>
        <w:ind w:firstLine="539"/>
        <w:jc w:val="both"/>
        <w:rPr>
          <w:rFonts w:eastAsia="Times New Roman"/>
          <w:szCs w:val="24"/>
        </w:rPr>
      </w:pPr>
      <w:r>
        <w:rPr>
          <w:rFonts w:eastAsia="Times New Roman"/>
          <w:szCs w:val="24"/>
        </w:rPr>
        <w:lastRenderedPageBreak/>
        <w:t>Άρθρο 14 ως έχει κατά πλειοψηφία.</w:t>
      </w:r>
    </w:p>
    <w:p w14:paraId="69A56078" w14:textId="77777777" w:rsidR="00C9651F" w:rsidRDefault="002D2592">
      <w:pPr>
        <w:spacing w:line="600" w:lineRule="auto"/>
        <w:ind w:firstLine="539"/>
        <w:jc w:val="both"/>
        <w:rPr>
          <w:rFonts w:eastAsia="Times New Roman"/>
          <w:szCs w:val="24"/>
        </w:rPr>
      </w:pPr>
      <w:r>
        <w:rPr>
          <w:rFonts w:eastAsia="Times New Roman"/>
          <w:bCs/>
          <w:szCs w:val="24"/>
        </w:rPr>
        <w:t>ΣΥΡΙΖΑ:</w:t>
      </w:r>
      <w:r>
        <w:rPr>
          <w:rFonts w:eastAsia="Times New Roman"/>
          <w:szCs w:val="24"/>
        </w:rPr>
        <w:t xml:space="preserve"> </w:t>
      </w:r>
      <w:r>
        <w:rPr>
          <w:rFonts w:eastAsia="Times New Roman"/>
          <w:szCs w:val="24"/>
        </w:rPr>
        <w:t>ΝΑΙ</w:t>
      </w:r>
    </w:p>
    <w:p w14:paraId="69A56079" w14:textId="77777777" w:rsidR="00C9651F" w:rsidRDefault="002D2592">
      <w:pPr>
        <w:spacing w:line="600" w:lineRule="auto"/>
        <w:ind w:firstLine="539"/>
        <w:jc w:val="both"/>
        <w:rPr>
          <w:rFonts w:eastAsia="Times New Roman"/>
          <w:szCs w:val="24"/>
        </w:rPr>
      </w:pPr>
      <w:r>
        <w:rPr>
          <w:rFonts w:eastAsia="Times New Roman"/>
          <w:szCs w:val="24"/>
        </w:rPr>
        <w:t xml:space="preserve">Νέα Δημοκρατία: </w:t>
      </w:r>
      <w:r>
        <w:rPr>
          <w:rFonts w:eastAsia="Times New Roman"/>
          <w:szCs w:val="24"/>
        </w:rPr>
        <w:t>ΝΑΙ</w:t>
      </w:r>
    </w:p>
    <w:p w14:paraId="69A5607A" w14:textId="77777777" w:rsidR="00C9651F" w:rsidRDefault="002D2592">
      <w:pPr>
        <w:spacing w:line="600" w:lineRule="auto"/>
        <w:ind w:firstLine="539"/>
        <w:jc w:val="both"/>
        <w:rPr>
          <w:rFonts w:eastAsia="Times New Roman"/>
          <w:szCs w:val="24"/>
        </w:rPr>
      </w:pPr>
      <w:r>
        <w:rPr>
          <w:rFonts w:eastAsia="Times New Roman"/>
          <w:szCs w:val="24"/>
        </w:rPr>
        <w:t xml:space="preserve">ΔΗΣΥ: </w:t>
      </w:r>
      <w:r>
        <w:rPr>
          <w:rFonts w:eastAsia="Times New Roman"/>
          <w:szCs w:val="24"/>
        </w:rPr>
        <w:t>ΝΑΙ</w:t>
      </w:r>
    </w:p>
    <w:p w14:paraId="69A5607B" w14:textId="77777777" w:rsidR="00C9651F" w:rsidRDefault="002D2592">
      <w:pPr>
        <w:spacing w:line="600" w:lineRule="auto"/>
        <w:ind w:firstLine="539"/>
        <w:jc w:val="both"/>
        <w:rPr>
          <w:rFonts w:eastAsia="Times New Roman"/>
          <w:szCs w:val="24"/>
        </w:rPr>
      </w:pPr>
      <w:r>
        <w:rPr>
          <w:rFonts w:eastAsia="Times New Roman"/>
          <w:szCs w:val="24"/>
        </w:rPr>
        <w:t>Λαϊκός Σύνδεσμος</w:t>
      </w:r>
      <w:r>
        <w:rPr>
          <w:rFonts w:eastAsia="Times New Roman"/>
          <w:szCs w:val="24"/>
        </w:rPr>
        <w:t xml:space="preserve"> - </w:t>
      </w:r>
      <w:r>
        <w:rPr>
          <w:rFonts w:eastAsia="Times New Roman"/>
          <w:szCs w:val="24"/>
        </w:rPr>
        <w:t xml:space="preserve">Χρυσή Αυγή: </w:t>
      </w:r>
      <w:r>
        <w:rPr>
          <w:rFonts w:eastAsia="Times New Roman"/>
          <w:szCs w:val="24"/>
        </w:rPr>
        <w:t>ΟΧΙ</w:t>
      </w:r>
    </w:p>
    <w:p w14:paraId="69A5607C" w14:textId="77777777" w:rsidR="00C9651F" w:rsidRDefault="002D2592">
      <w:pPr>
        <w:spacing w:line="600" w:lineRule="auto"/>
        <w:ind w:firstLine="539"/>
        <w:jc w:val="both"/>
        <w:rPr>
          <w:rFonts w:eastAsia="Times New Roman"/>
          <w:szCs w:val="24"/>
        </w:rPr>
      </w:pPr>
      <w:r>
        <w:rPr>
          <w:rFonts w:eastAsia="Times New Roman"/>
          <w:szCs w:val="24"/>
        </w:rPr>
        <w:t xml:space="preserve">ΚΚΕ: </w:t>
      </w:r>
      <w:r>
        <w:rPr>
          <w:rFonts w:eastAsia="Times New Roman"/>
          <w:szCs w:val="24"/>
        </w:rPr>
        <w:t>ΠΑΡΩΝ</w:t>
      </w:r>
    </w:p>
    <w:p w14:paraId="69A5607D" w14:textId="77777777" w:rsidR="00C9651F" w:rsidRDefault="002D2592">
      <w:pPr>
        <w:spacing w:line="600" w:lineRule="auto"/>
        <w:ind w:firstLine="539"/>
        <w:jc w:val="both"/>
        <w:rPr>
          <w:rFonts w:eastAsia="Times New Roman"/>
          <w:szCs w:val="24"/>
        </w:rPr>
      </w:pPr>
      <w:r>
        <w:rPr>
          <w:rFonts w:eastAsia="Times New Roman"/>
          <w:szCs w:val="24"/>
        </w:rPr>
        <w:t xml:space="preserve">Ένωση Κεντρώων: </w:t>
      </w:r>
      <w:r>
        <w:rPr>
          <w:rFonts w:eastAsia="Times New Roman"/>
          <w:szCs w:val="24"/>
        </w:rPr>
        <w:t>ΝΑΙ</w:t>
      </w:r>
    </w:p>
    <w:p w14:paraId="69A5607E" w14:textId="77777777" w:rsidR="00C9651F" w:rsidRDefault="002D2592">
      <w:pPr>
        <w:spacing w:line="600" w:lineRule="auto"/>
        <w:ind w:firstLine="539"/>
        <w:jc w:val="both"/>
        <w:rPr>
          <w:rFonts w:eastAsia="Times New Roman"/>
          <w:szCs w:val="24"/>
        </w:rPr>
      </w:pPr>
      <w:r>
        <w:rPr>
          <w:rFonts w:eastAsia="Times New Roman"/>
          <w:szCs w:val="24"/>
        </w:rPr>
        <w:t>Άρθρο 15 ως έχει κατά πλειοψηφία.</w:t>
      </w:r>
    </w:p>
    <w:p w14:paraId="69A5607F" w14:textId="77777777" w:rsidR="00C9651F" w:rsidRDefault="002D2592">
      <w:pPr>
        <w:spacing w:line="600" w:lineRule="auto"/>
        <w:ind w:firstLine="539"/>
        <w:jc w:val="both"/>
        <w:rPr>
          <w:rFonts w:eastAsia="Times New Roman"/>
          <w:szCs w:val="24"/>
        </w:rPr>
      </w:pPr>
      <w:r>
        <w:rPr>
          <w:rFonts w:eastAsia="Times New Roman"/>
          <w:bCs/>
          <w:szCs w:val="24"/>
        </w:rPr>
        <w:t>ΣΥΡΙΖΑ:</w:t>
      </w:r>
      <w:r>
        <w:rPr>
          <w:rFonts w:eastAsia="Times New Roman"/>
          <w:szCs w:val="24"/>
        </w:rPr>
        <w:t xml:space="preserve"> </w:t>
      </w:r>
      <w:r>
        <w:rPr>
          <w:rFonts w:eastAsia="Times New Roman"/>
          <w:szCs w:val="24"/>
        </w:rPr>
        <w:t>ΝΑΙ</w:t>
      </w:r>
    </w:p>
    <w:p w14:paraId="69A56080" w14:textId="77777777" w:rsidR="00C9651F" w:rsidRDefault="002D2592">
      <w:pPr>
        <w:spacing w:line="600" w:lineRule="auto"/>
        <w:ind w:firstLine="539"/>
        <w:jc w:val="both"/>
        <w:rPr>
          <w:rFonts w:eastAsia="Times New Roman"/>
          <w:szCs w:val="24"/>
        </w:rPr>
      </w:pPr>
      <w:r>
        <w:rPr>
          <w:rFonts w:eastAsia="Times New Roman"/>
          <w:szCs w:val="24"/>
        </w:rPr>
        <w:t xml:space="preserve">Νέα Δημοκρατία: </w:t>
      </w:r>
      <w:r>
        <w:rPr>
          <w:rFonts w:eastAsia="Times New Roman"/>
          <w:szCs w:val="24"/>
        </w:rPr>
        <w:t>ΝΑΙ</w:t>
      </w:r>
    </w:p>
    <w:p w14:paraId="69A56081" w14:textId="77777777" w:rsidR="00C9651F" w:rsidRDefault="002D2592">
      <w:pPr>
        <w:spacing w:line="600" w:lineRule="auto"/>
        <w:ind w:firstLine="539"/>
        <w:jc w:val="both"/>
        <w:rPr>
          <w:rFonts w:eastAsia="Times New Roman"/>
          <w:szCs w:val="24"/>
        </w:rPr>
      </w:pPr>
      <w:r>
        <w:rPr>
          <w:rFonts w:eastAsia="Times New Roman"/>
          <w:szCs w:val="24"/>
        </w:rPr>
        <w:t xml:space="preserve">ΔΗΣΥ: </w:t>
      </w:r>
      <w:r>
        <w:rPr>
          <w:rFonts w:eastAsia="Times New Roman"/>
          <w:szCs w:val="24"/>
        </w:rPr>
        <w:t>ΝΑΙ</w:t>
      </w:r>
    </w:p>
    <w:p w14:paraId="69A56082" w14:textId="77777777" w:rsidR="00C9651F" w:rsidRDefault="002D2592">
      <w:pPr>
        <w:spacing w:line="600" w:lineRule="auto"/>
        <w:ind w:firstLine="539"/>
        <w:jc w:val="both"/>
        <w:rPr>
          <w:rFonts w:eastAsia="Times New Roman"/>
          <w:szCs w:val="24"/>
        </w:rPr>
      </w:pPr>
      <w:r>
        <w:rPr>
          <w:rFonts w:eastAsia="Times New Roman"/>
          <w:szCs w:val="24"/>
        </w:rPr>
        <w:t>Λαϊκός Σύνδεσμος</w:t>
      </w:r>
      <w:r>
        <w:rPr>
          <w:rFonts w:eastAsia="Times New Roman"/>
          <w:szCs w:val="24"/>
        </w:rPr>
        <w:t xml:space="preserve"> - </w:t>
      </w:r>
      <w:r>
        <w:rPr>
          <w:rFonts w:eastAsia="Times New Roman"/>
          <w:szCs w:val="24"/>
        </w:rPr>
        <w:t xml:space="preserve">Χρυσή Αυγή: </w:t>
      </w:r>
      <w:r>
        <w:rPr>
          <w:rFonts w:eastAsia="Times New Roman"/>
          <w:szCs w:val="24"/>
        </w:rPr>
        <w:t>ΟΧΙ</w:t>
      </w:r>
    </w:p>
    <w:p w14:paraId="69A56083" w14:textId="77777777" w:rsidR="00C9651F" w:rsidRDefault="002D2592">
      <w:pPr>
        <w:spacing w:line="600" w:lineRule="auto"/>
        <w:ind w:firstLine="539"/>
        <w:jc w:val="both"/>
        <w:rPr>
          <w:rFonts w:eastAsia="Times New Roman"/>
          <w:szCs w:val="24"/>
        </w:rPr>
      </w:pPr>
      <w:r>
        <w:rPr>
          <w:rFonts w:eastAsia="Times New Roman"/>
          <w:szCs w:val="24"/>
        </w:rPr>
        <w:t xml:space="preserve">ΚΚΕ: </w:t>
      </w:r>
      <w:r>
        <w:rPr>
          <w:rFonts w:eastAsia="Times New Roman"/>
          <w:szCs w:val="24"/>
        </w:rPr>
        <w:t>ΠΑΡΩΝ</w:t>
      </w:r>
    </w:p>
    <w:p w14:paraId="69A56084" w14:textId="77777777" w:rsidR="00C9651F" w:rsidRDefault="002D2592">
      <w:pPr>
        <w:spacing w:line="600" w:lineRule="auto"/>
        <w:ind w:firstLine="539"/>
        <w:jc w:val="both"/>
        <w:rPr>
          <w:rFonts w:eastAsia="Times New Roman"/>
          <w:szCs w:val="24"/>
        </w:rPr>
      </w:pPr>
      <w:r>
        <w:rPr>
          <w:rFonts w:eastAsia="Times New Roman"/>
          <w:szCs w:val="24"/>
        </w:rPr>
        <w:t xml:space="preserve">Ένωση Κεντρώων: </w:t>
      </w:r>
      <w:r>
        <w:rPr>
          <w:rFonts w:eastAsia="Times New Roman"/>
          <w:szCs w:val="24"/>
        </w:rPr>
        <w:t>ΝΑΙ</w:t>
      </w:r>
    </w:p>
    <w:p w14:paraId="69A56085" w14:textId="77777777" w:rsidR="00C9651F" w:rsidRDefault="002D2592">
      <w:pPr>
        <w:spacing w:line="600" w:lineRule="auto"/>
        <w:ind w:firstLine="539"/>
        <w:jc w:val="both"/>
        <w:rPr>
          <w:rFonts w:eastAsia="Times New Roman"/>
          <w:szCs w:val="24"/>
        </w:rPr>
      </w:pPr>
      <w:r>
        <w:rPr>
          <w:rFonts w:eastAsia="Times New Roman"/>
          <w:szCs w:val="24"/>
        </w:rPr>
        <w:t>Άρθρο 16 ως έχει κατά πλειοψηφία.</w:t>
      </w:r>
    </w:p>
    <w:p w14:paraId="69A56086" w14:textId="77777777" w:rsidR="00C9651F" w:rsidRDefault="002D2592">
      <w:pPr>
        <w:spacing w:line="600" w:lineRule="auto"/>
        <w:ind w:firstLine="539"/>
        <w:jc w:val="both"/>
        <w:rPr>
          <w:rFonts w:eastAsia="Times New Roman"/>
          <w:szCs w:val="24"/>
        </w:rPr>
      </w:pPr>
      <w:r>
        <w:rPr>
          <w:rFonts w:eastAsia="Times New Roman"/>
          <w:bCs/>
          <w:szCs w:val="24"/>
        </w:rPr>
        <w:t>ΣΥΡΙΖΑ:</w:t>
      </w:r>
      <w:r>
        <w:rPr>
          <w:rFonts w:eastAsia="Times New Roman"/>
          <w:szCs w:val="24"/>
        </w:rPr>
        <w:t xml:space="preserve"> </w:t>
      </w:r>
      <w:r>
        <w:rPr>
          <w:rFonts w:eastAsia="Times New Roman"/>
          <w:szCs w:val="24"/>
        </w:rPr>
        <w:t>ΝΑΙ</w:t>
      </w:r>
    </w:p>
    <w:p w14:paraId="69A56087" w14:textId="77777777" w:rsidR="00C9651F" w:rsidRDefault="002D2592">
      <w:pPr>
        <w:spacing w:line="600" w:lineRule="auto"/>
        <w:ind w:firstLine="539"/>
        <w:jc w:val="both"/>
        <w:rPr>
          <w:rFonts w:eastAsia="Times New Roman"/>
          <w:szCs w:val="24"/>
        </w:rPr>
      </w:pPr>
      <w:r>
        <w:rPr>
          <w:rFonts w:eastAsia="Times New Roman"/>
          <w:szCs w:val="24"/>
        </w:rPr>
        <w:lastRenderedPageBreak/>
        <w:t xml:space="preserve">Νέα Δημοκρατία: </w:t>
      </w:r>
      <w:r>
        <w:rPr>
          <w:rFonts w:eastAsia="Times New Roman"/>
          <w:szCs w:val="24"/>
        </w:rPr>
        <w:t>ΝΑΙ</w:t>
      </w:r>
    </w:p>
    <w:p w14:paraId="69A56088" w14:textId="77777777" w:rsidR="00C9651F" w:rsidRDefault="002D2592">
      <w:pPr>
        <w:spacing w:line="600" w:lineRule="auto"/>
        <w:ind w:firstLine="539"/>
        <w:jc w:val="both"/>
        <w:rPr>
          <w:rFonts w:eastAsia="Times New Roman"/>
          <w:szCs w:val="24"/>
        </w:rPr>
      </w:pPr>
      <w:r>
        <w:rPr>
          <w:rFonts w:eastAsia="Times New Roman"/>
          <w:szCs w:val="24"/>
        </w:rPr>
        <w:t xml:space="preserve">ΔΗΣΥ: </w:t>
      </w:r>
      <w:r>
        <w:rPr>
          <w:rFonts w:eastAsia="Times New Roman"/>
          <w:szCs w:val="24"/>
        </w:rPr>
        <w:t>ΝΑΙ</w:t>
      </w:r>
    </w:p>
    <w:p w14:paraId="69A56089" w14:textId="77777777" w:rsidR="00C9651F" w:rsidRDefault="002D2592">
      <w:pPr>
        <w:spacing w:line="600" w:lineRule="auto"/>
        <w:ind w:firstLine="539"/>
        <w:jc w:val="both"/>
        <w:rPr>
          <w:rFonts w:eastAsia="Times New Roman"/>
          <w:szCs w:val="24"/>
        </w:rPr>
      </w:pPr>
      <w:r>
        <w:rPr>
          <w:rFonts w:eastAsia="Times New Roman"/>
          <w:szCs w:val="24"/>
        </w:rPr>
        <w:t>Λαϊκός Σύνδεσμος</w:t>
      </w:r>
      <w:r>
        <w:rPr>
          <w:rFonts w:eastAsia="Times New Roman"/>
          <w:szCs w:val="24"/>
        </w:rPr>
        <w:t xml:space="preserve"> - </w:t>
      </w:r>
      <w:r>
        <w:rPr>
          <w:rFonts w:eastAsia="Times New Roman"/>
          <w:szCs w:val="24"/>
        </w:rPr>
        <w:t xml:space="preserve">Χρυσή Αυγή: </w:t>
      </w:r>
      <w:r>
        <w:rPr>
          <w:rFonts w:eastAsia="Times New Roman"/>
          <w:szCs w:val="24"/>
        </w:rPr>
        <w:t>ΟΧΙ</w:t>
      </w:r>
    </w:p>
    <w:p w14:paraId="69A5608A" w14:textId="77777777" w:rsidR="00C9651F" w:rsidRDefault="002D2592">
      <w:pPr>
        <w:spacing w:line="600" w:lineRule="auto"/>
        <w:ind w:firstLine="539"/>
        <w:jc w:val="both"/>
        <w:rPr>
          <w:rFonts w:eastAsia="Times New Roman"/>
          <w:szCs w:val="24"/>
        </w:rPr>
      </w:pPr>
      <w:r>
        <w:rPr>
          <w:rFonts w:eastAsia="Times New Roman"/>
          <w:szCs w:val="24"/>
        </w:rPr>
        <w:t xml:space="preserve">ΚΚΕ: </w:t>
      </w:r>
      <w:r>
        <w:rPr>
          <w:rFonts w:eastAsia="Times New Roman"/>
          <w:szCs w:val="24"/>
        </w:rPr>
        <w:t>ΟΧΙ</w:t>
      </w:r>
    </w:p>
    <w:p w14:paraId="69A5608B" w14:textId="77777777" w:rsidR="00C9651F" w:rsidRDefault="002D2592">
      <w:pPr>
        <w:spacing w:line="600" w:lineRule="auto"/>
        <w:ind w:firstLine="539"/>
        <w:jc w:val="both"/>
        <w:rPr>
          <w:rFonts w:eastAsia="Times New Roman"/>
          <w:szCs w:val="24"/>
        </w:rPr>
      </w:pPr>
      <w:r>
        <w:rPr>
          <w:rFonts w:eastAsia="Times New Roman"/>
          <w:szCs w:val="24"/>
        </w:rPr>
        <w:t xml:space="preserve">Ένωση Κεντρώων: </w:t>
      </w:r>
      <w:r>
        <w:rPr>
          <w:rFonts w:eastAsia="Times New Roman"/>
          <w:szCs w:val="24"/>
        </w:rPr>
        <w:t>ΝΑΙ</w:t>
      </w:r>
    </w:p>
    <w:p w14:paraId="69A5608C" w14:textId="77777777" w:rsidR="00C9651F" w:rsidRDefault="002D2592">
      <w:pPr>
        <w:spacing w:line="600" w:lineRule="auto"/>
        <w:ind w:firstLine="539"/>
        <w:jc w:val="both"/>
        <w:rPr>
          <w:rFonts w:eastAsia="Times New Roman"/>
          <w:szCs w:val="24"/>
        </w:rPr>
      </w:pPr>
      <w:r>
        <w:rPr>
          <w:rFonts w:eastAsia="Times New Roman"/>
          <w:szCs w:val="24"/>
        </w:rPr>
        <w:t>Άρθρο 17 ως έχει κατ</w:t>
      </w:r>
      <w:r>
        <w:rPr>
          <w:rFonts w:eastAsia="Times New Roman"/>
          <w:szCs w:val="24"/>
        </w:rPr>
        <w:t>ά πλειοψηφία.</w:t>
      </w:r>
    </w:p>
    <w:p w14:paraId="69A5608D" w14:textId="77777777" w:rsidR="00C9651F" w:rsidRDefault="002D2592">
      <w:pPr>
        <w:spacing w:line="600" w:lineRule="auto"/>
        <w:ind w:firstLine="539"/>
        <w:jc w:val="both"/>
        <w:rPr>
          <w:rFonts w:eastAsia="Times New Roman"/>
          <w:szCs w:val="24"/>
        </w:rPr>
      </w:pPr>
      <w:r>
        <w:rPr>
          <w:rFonts w:eastAsia="Times New Roman"/>
          <w:bCs/>
          <w:szCs w:val="24"/>
        </w:rPr>
        <w:t>ΣΥΡΙΖΑ:</w:t>
      </w:r>
      <w:r>
        <w:rPr>
          <w:rFonts w:eastAsia="Times New Roman"/>
          <w:szCs w:val="24"/>
        </w:rPr>
        <w:t xml:space="preserve"> </w:t>
      </w:r>
      <w:r>
        <w:rPr>
          <w:rFonts w:eastAsia="Times New Roman"/>
          <w:szCs w:val="24"/>
        </w:rPr>
        <w:t>ΝΑΙ</w:t>
      </w:r>
    </w:p>
    <w:p w14:paraId="69A5608E" w14:textId="77777777" w:rsidR="00C9651F" w:rsidRDefault="002D2592">
      <w:pPr>
        <w:spacing w:line="600" w:lineRule="auto"/>
        <w:ind w:firstLine="539"/>
        <w:jc w:val="both"/>
        <w:rPr>
          <w:rFonts w:eastAsia="Times New Roman"/>
          <w:szCs w:val="24"/>
        </w:rPr>
      </w:pPr>
      <w:r>
        <w:rPr>
          <w:rFonts w:eastAsia="Times New Roman"/>
          <w:szCs w:val="24"/>
        </w:rPr>
        <w:t xml:space="preserve">Νέα Δημοκρατία: </w:t>
      </w:r>
      <w:r>
        <w:rPr>
          <w:rFonts w:eastAsia="Times New Roman"/>
          <w:szCs w:val="24"/>
        </w:rPr>
        <w:t>ΝΑΙ</w:t>
      </w:r>
    </w:p>
    <w:p w14:paraId="69A5608F" w14:textId="77777777" w:rsidR="00C9651F" w:rsidRDefault="002D2592">
      <w:pPr>
        <w:spacing w:line="600" w:lineRule="auto"/>
        <w:ind w:firstLine="539"/>
        <w:jc w:val="both"/>
        <w:rPr>
          <w:rFonts w:eastAsia="Times New Roman"/>
          <w:szCs w:val="24"/>
        </w:rPr>
      </w:pPr>
      <w:r>
        <w:rPr>
          <w:rFonts w:eastAsia="Times New Roman"/>
          <w:szCs w:val="24"/>
        </w:rPr>
        <w:t xml:space="preserve">ΔΗΣΥ: </w:t>
      </w:r>
      <w:r>
        <w:rPr>
          <w:rFonts w:eastAsia="Times New Roman"/>
          <w:szCs w:val="24"/>
        </w:rPr>
        <w:t>ΝΑΙ</w:t>
      </w:r>
    </w:p>
    <w:p w14:paraId="69A56090" w14:textId="77777777" w:rsidR="00C9651F" w:rsidRDefault="002D2592">
      <w:pPr>
        <w:spacing w:line="600" w:lineRule="auto"/>
        <w:ind w:firstLine="539"/>
        <w:jc w:val="both"/>
        <w:rPr>
          <w:rFonts w:eastAsia="Times New Roman"/>
          <w:szCs w:val="24"/>
        </w:rPr>
      </w:pPr>
      <w:r>
        <w:rPr>
          <w:rFonts w:eastAsia="Times New Roman"/>
          <w:szCs w:val="24"/>
        </w:rPr>
        <w:t>Λαϊκός Σύνδεσμος</w:t>
      </w:r>
      <w:r>
        <w:rPr>
          <w:rFonts w:eastAsia="Times New Roman"/>
          <w:szCs w:val="24"/>
        </w:rPr>
        <w:t xml:space="preserve"> - </w:t>
      </w:r>
      <w:r>
        <w:rPr>
          <w:rFonts w:eastAsia="Times New Roman"/>
          <w:szCs w:val="24"/>
        </w:rPr>
        <w:t xml:space="preserve">Χρυσή Αυγή: </w:t>
      </w:r>
      <w:r>
        <w:rPr>
          <w:rFonts w:eastAsia="Times New Roman"/>
          <w:szCs w:val="24"/>
        </w:rPr>
        <w:t>ΟΧΙ</w:t>
      </w:r>
    </w:p>
    <w:p w14:paraId="69A56091" w14:textId="77777777" w:rsidR="00C9651F" w:rsidRDefault="002D2592">
      <w:pPr>
        <w:spacing w:line="600" w:lineRule="auto"/>
        <w:ind w:firstLine="539"/>
        <w:jc w:val="both"/>
        <w:rPr>
          <w:rFonts w:eastAsia="Times New Roman"/>
          <w:szCs w:val="24"/>
        </w:rPr>
      </w:pPr>
      <w:r>
        <w:rPr>
          <w:rFonts w:eastAsia="Times New Roman"/>
          <w:szCs w:val="24"/>
        </w:rPr>
        <w:t xml:space="preserve">ΚΚΕ: </w:t>
      </w:r>
      <w:r>
        <w:rPr>
          <w:rFonts w:eastAsia="Times New Roman"/>
          <w:szCs w:val="24"/>
        </w:rPr>
        <w:t>ΟΧΙ</w:t>
      </w:r>
    </w:p>
    <w:p w14:paraId="69A56092" w14:textId="77777777" w:rsidR="00C9651F" w:rsidRDefault="002D2592">
      <w:pPr>
        <w:spacing w:line="600" w:lineRule="auto"/>
        <w:ind w:firstLine="539"/>
        <w:jc w:val="both"/>
        <w:rPr>
          <w:rFonts w:eastAsia="Times New Roman"/>
          <w:szCs w:val="24"/>
        </w:rPr>
      </w:pPr>
      <w:r>
        <w:rPr>
          <w:rFonts w:eastAsia="Times New Roman"/>
          <w:szCs w:val="24"/>
        </w:rPr>
        <w:t xml:space="preserve">Ένωση Κεντρώων: </w:t>
      </w:r>
      <w:r>
        <w:rPr>
          <w:rFonts w:eastAsia="Times New Roman"/>
          <w:szCs w:val="24"/>
        </w:rPr>
        <w:t>ΝΑΙ</w:t>
      </w:r>
    </w:p>
    <w:p w14:paraId="69A56093" w14:textId="77777777" w:rsidR="00C9651F" w:rsidRDefault="002D2592">
      <w:pPr>
        <w:spacing w:line="600" w:lineRule="auto"/>
        <w:ind w:firstLine="539"/>
        <w:jc w:val="both"/>
        <w:rPr>
          <w:rFonts w:eastAsia="Times New Roman"/>
          <w:szCs w:val="24"/>
        </w:rPr>
      </w:pPr>
      <w:r>
        <w:rPr>
          <w:rFonts w:eastAsia="Times New Roman"/>
          <w:szCs w:val="24"/>
        </w:rPr>
        <w:t>Άρθρο 18, όπως τροποποιήθηκε, κατά πλειοψηφία.</w:t>
      </w:r>
    </w:p>
    <w:p w14:paraId="69A56094" w14:textId="77777777" w:rsidR="00C9651F" w:rsidRDefault="002D2592">
      <w:pPr>
        <w:spacing w:line="600" w:lineRule="auto"/>
        <w:ind w:firstLine="539"/>
        <w:jc w:val="both"/>
        <w:rPr>
          <w:rFonts w:eastAsia="Times New Roman"/>
          <w:szCs w:val="24"/>
        </w:rPr>
      </w:pPr>
      <w:r>
        <w:rPr>
          <w:rFonts w:eastAsia="Times New Roman"/>
          <w:bCs/>
          <w:szCs w:val="24"/>
        </w:rPr>
        <w:t>ΣΥΡΙΖΑ:</w:t>
      </w:r>
      <w:r>
        <w:rPr>
          <w:rFonts w:eastAsia="Times New Roman"/>
          <w:szCs w:val="24"/>
        </w:rPr>
        <w:t xml:space="preserve"> </w:t>
      </w:r>
      <w:r>
        <w:rPr>
          <w:rFonts w:eastAsia="Times New Roman"/>
          <w:szCs w:val="24"/>
        </w:rPr>
        <w:t>ΝΑΙ</w:t>
      </w:r>
    </w:p>
    <w:p w14:paraId="69A56095" w14:textId="77777777" w:rsidR="00C9651F" w:rsidRDefault="002D2592">
      <w:pPr>
        <w:spacing w:line="600" w:lineRule="auto"/>
        <w:ind w:firstLine="539"/>
        <w:jc w:val="both"/>
        <w:rPr>
          <w:rFonts w:eastAsia="Times New Roman"/>
          <w:szCs w:val="24"/>
        </w:rPr>
      </w:pPr>
      <w:r>
        <w:rPr>
          <w:rFonts w:eastAsia="Times New Roman"/>
          <w:szCs w:val="24"/>
        </w:rPr>
        <w:t xml:space="preserve">Νέα Δημοκρατία: </w:t>
      </w:r>
      <w:r>
        <w:rPr>
          <w:rFonts w:eastAsia="Times New Roman"/>
          <w:szCs w:val="24"/>
        </w:rPr>
        <w:t>ΟΧΙ</w:t>
      </w:r>
    </w:p>
    <w:p w14:paraId="69A56096" w14:textId="77777777" w:rsidR="00C9651F" w:rsidRDefault="002D2592">
      <w:pPr>
        <w:spacing w:line="600" w:lineRule="auto"/>
        <w:ind w:firstLine="539"/>
        <w:jc w:val="both"/>
        <w:rPr>
          <w:rFonts w:eastAsia="Times New Roman"/>
          <w:szCs w:val="24"/>
        </w:rPr>
      </w:pPr>
      <w:r>
        <w:rPr>
          <w:rFonts w:eastAsia="Times New Roman"/>
          <w:szCs w:val="24"/>
        </w:rPr>
        <w:t xml:space="preserve">ΔΗΣΥ: </w:t>
      </w:r>
      <w:r>
        <w:rPr>
          <w:rFonts w:eastAsia="Times New Roman"/>
          <w:szCs w:val="24"/>
        </w:rPr>
        <w:t>ΠΑΡΩΝ</w:t>
      </w:r>
    </w:p>
    <w:p w14:paraId="69A56097" w14:textId="77777777" w:rsidR="00C9651F" w:rsidRDefault="002D2592">
      <w:pPr>
        <w:spacing w:line="600" w:lineRule="auto"/>
        <w:ind w:firstLine="539"/>
        <w:jc w:val="both"/>
        <w:rPr>
          <w:rFonts w:eastAsia="Times New Roman"/>
          <w:szCs w:val="24"/>
        </w:rPr>
      </w:pPr>
      <w:r>
        <w:rPr>
          <w:rFonts w:eastAsia="Times New Roman"/>
          <w:szCs w:val="24"/>
        </w:rPr>
        <w:lastRenderedPageBreak/>
        <w:t>Λαϊκός Σύνδεσμος</w:t>
      </w:r>
      <w:r>
        <w:rPr>
          <w:rFonts w:eastAsia="Times New Roman"/>
          <w:szCs w:val="24"/>
        </w:rPr>
        <w:t xml:space="preserve"> - </w:t>
      </w:r>
      <w:r>
        <w:rPr>
          <w:rFonts w:eastAsia="Times New Roman"/>
          <w:szCs w:val="24"/>
        </w:rPr>
        <w:t xml:space="preserve">Χρυσή Αυγή: </w:t>
      </w:r>
      <w:r>
        <w:rPr>
          <w:rFonts w:eastAsia="Times New Roman"/>
          <w:szCs w:val="24"/>
        </w:rPr>
        <w:t>ΟΧΙ</w:t>
      </w:r>
    </w:p>
    <w:p w14:paraId="69A56098" w14:textId="77777777" w:rsidR="00C9651F" w:rsidRDefault="002D2592">
      <w:pPr>
        <w:spacing w:line="600" w:lineRule="auto"/>
        <w:ind w:firstLine="539"/>
        <w:jc w:val="both"/>
        <w:rPr>
          <w:rFonts w:eastAsia="Times New Roman"/>
          <w:szCs w:val="24"/>
        </w:rPr>
      </w:pPr>
      <w:r>
        <w:rPr>
          <w:rFonts w:eastAsia="Times New Roman"/>
          <w:szCs w:val="24"/>
        </w:rPr>
        <w:t xml:space="preserve">ΚΚΕ: </w:t>
      </w:r>
      <w:r>
        <w:rPr>
          <w:rFonts w:eastAsia="Times New Roman"/>
          <w:szCs w:val="24"/>
        </w:rPr>
        <w:t>ΟΧΙ</w:t>
      </w:r>
    </w:p>
    <w:p w14:paraId="69A56099" w14:textId="77777777" w:rsidR="00C9651F" w:rsidRDefault="002D2592">
      <w:pPr>
        <w:spacing w:line="600" w:lineRule="auto"/>
        <w:ind w:firstLine="539"/>
        <w:jc w:val="both"/>
        <w:rPr>
          <w:rFonts w:eastAsia="Times New Roman"/>
          <w:szCs w:val="24"/>
        </w:rPr>
      </w:pPr>
      <w:r>
        <w:rPr>
          <w:rFonts w:eastAsia="Times New Roman"/>
          <w:szCs w:val="24"/>
        </w:rPr>
        <w:t xml:space="preserve">Ένωση Κεντρώων: </w:t>
      </w:r>
      <w:r>
        <w:rPr>
          <w:rFonts w:eastAsia="Times New Roman"/>
          <w:szCs w:val="24"/>
        </w:rPr>
        <w:t>ΠΑΡΩΝ</w:t>
      </w:r>
    </w:p>
    <w:p w14:paraId="69A5609A" w14:textId="77777777" w:rsidR="00C9651F" w:rsidRDefault="002D2592">
      <w:pPr>
        <w:spacing w:line="600" w:lineRule="auto"/>
        <w:ind w:firstLine="539"/>
        <w:jc w:val="both"/>
        <w:rPr>
          <w:rFonts w:eastAsia="Times New Roman"/>
          <w:szCs w:val="24"/>
        </w:rPr>
      </w:pPr>
      <w:r>
        <w:rPr>
          <w:rFonts w:eastAsia="Times New Roman"/>
          <w:szCs w:val="24"/>
        </w:rPr>
        <w:t>Άρθρο 19 ως έχει κατά πλειοψηφία.</w:t>
      </w:r>
    </w:p>
    <w:p w14:paraId="69A5609B" w14:textId="77777777" w:rsidR="00C9651F" w:rsidRDefault="002D2592">
      <w:pPr>
        <w:spacing w:line="600" w:lineRule="auto"/>
        <w:ind w:firstLine="539"/>
        <w:jc w:val="both"/>
        <w:rPr>
          <w:rFonts w:eastAsia="Times New Roman"/>
          <w:szCs w:val="24"/>
        </w:rPr>
      </w:pPr>
      <w:r>
        <w:rPr>
          <w:rFonts w:eastAsia="Times New Roman"/>
          <w:bCs/>
          <w:szCs w:val="24"/>
        </w:rPr>
        <w:t>ΣΥΡΙΖΑ:</w:t>
      </w:r>
      <w:r>
        <w:rPr>
          <w:rFonts w:eastAsia="Times New Roman"/>
          <w:szCs w:val="24"/>
        </w:rPr>
        <w:t xml:space="preserve"> </w:t>
      </w:r>
      <w:r>
        <w:rPr>
          <w:rFonts w:eastAsia="Times New Roman"/>
          <w:szCs w:val="24"/>
        </w:rPr>
        <w:t>ΝΑΙ</w:t>
      </w:r>
    </w:p>
    <w:p w14:paraId="69A5609C" w14:textId="77777777" w:rsidR="00C9651F" w:rsidRDefault="002D2592">
      <w:pPr>
        <w:spacing w:line="600" w:lineRule="auto"/>
        <w:ind w:firstLine="539"/>
        <w:jc w:val="both"/>
        <w:rPr>
          <w:rFonts w:eastAsia="Times New Roman"/>
          <w:szCs w:val="24"/>
        </w:rPr>
      </w:pPr>
      <w:r>
        <w:rPr>
          <w:rFonts w:eastAsia="Times New Roman"/>
          <w:szCs w:val="24"/>
        </w:rPr>
        <w:t xml:space="preserve">Νέα Δημοκρατία: </w:t>
      </w:r>
      <w:r>
        <w:rPr>
          <w:rFonts w:eastAsia="Times New Roman"/>
          <w:szCs w:val="24"/>
        </w:rPr>
        <w:t>ΝΑΙ</w:t>
      </w:r>
    </w:p>
    <w:p w14:paraId="69A5609D" w14:textId="77777777" w:rsidR="00C9651F" w:rsidRDefault="002D2592">
      <w:pPr>
        <w:spacing w:line="600" w:lineRule="auto"/>
        <w:ind w:firstLine="539"/>
        <w:jc w:val="both"/>
        <w:rPr>
          <w:rFonts w:eastAsia="Times New Roman"/>
          <w:szCs w:val="24"/>
        </w:rPr>
      </w:pPr>
      <w:r>
        <w:rPr>
          <w:rFonts w:eastAsia="Times New Roman"/>
          <w:szCs w:val="24"/>
        </w:rPr>
        <w:t xml:space="preserve">ΔΗΣΥ: </w:t>
      </w:r>
      <w:r>
        <w:rPr>
          <w:rFonts w:eastAsia="Times New Roman"/>
          <w:szCs w:val="24"/>
        </w:rPr>
        <w:t>ΝΑΙ</w:t>
      </w:r>
    </w:p>
    <w:p w14:paraId="69A5609E" w14:textId="77777777" w:rsidR="00C9651F" w:rsidRDefault="002D2592">
      <w:pPr>
        <w:spacing w:line="600" w:lineRule="auto"/>
        <w:ind w:firstLine="539"/>
        <w:jc w:val="both"/>
        <w:rPr>
          <w:rFonts w:eastAsia="Times New Roman"/>
          <w:szCs w:val="24"/>
        </w:rPr>
      </w:pPr>
      <w:r>
        <w:rPr>
          <w:rFonts w:eastAsia="Times New Roman"/>
          <w:szCs w:val="24"/>
        </w:rPr>
        <w:t>Λαϊκός Σύνδεσμος</w:t>
      </w:r>
      <w:r>
        <w:rPr>
          <w:rFonts w:eastAsia="Times New Roman"/>
          <w:szCs w:val="24"/>
        </w:rPr>
        <w:t xml:space="preserve"> - </w:t>
      </w:r>
      <w:r>
        <w:rPr>
          <w:rFonts w:eastAsia="Times New Roman"/>
          <w:szCs w:val="24"/>
        </w:rPr>
        <w:t xml:space="preserve">Χρυσή Αυγή: </w:t>
      </w:r>
      <w:r>
        <w:rPr>
          <w:rFonts w:eastAsia="Times New Roman"/>
          <w:szCs w:val="24"/>
        </w:rPr>
        <w:t>ΟΧΙ</w:t>
      </w:r>
    </w:p>
    <w:p w14:paraId="69A5609F" w14:textId="77777777" w:rsidR="00C9651F" w:rsidRDefault="002D2592">
      <w:pPr>
        <w:spacing w:line="600" w:lineRule="auto"/>
        <w:ind w:firstLine="539"/>
        <w:jc w:val="both"/>
        <w:rPr>
          <w:rFonts w:eastAsia="Times New Roman"/>
          <w:szCs w:val="24"/>
        </w:rPr>
      </w:pPr>
      <w:r>
        <w:rPr>
          <w:rFonts w:eastAsia="Times New Roman"/>
          <w:szCs w:val="24"/>
        </w:rPr>
        <w:t xml:space="preserve">ΚΚΕ: </w:t>
      </w:r>
      <w:r>
        <w:rPr>
          <w:rFonts w:eastAsia="Times New Roman"/>
          <w:szCs w:val="24"/>
        </w:rPr>
        <w:t>ΟΧΙ</w:t>
      </w:r>
    </w:p>
    <w:p w14:paraId="69A560A0" w14:textId="77777777" w:rsidR="00C9651F" w:rsidRDefault="002D2592">
      <w:pPr>
        <w:spacing w:line="600" w:lineRule="auto"/>
        <w:ind w:firstLine="539"/>
        <w:jc w:val="both"/>
        <w:rPr>
          <w:rFonts w:eastAsia="Times New Roman"/>
          <w:szCs w:val="24"/>
        </w:rPr>
      </w:pPr>
      <w:r>
        <w:rPr>
          <w:rFonts w:eastAsia="Times New Roman"/>
          <w:szCs w:val="24"/>
        </w:rPr>
        <w:t xml:space="preserve">Ένωση Κεντρώων: </w:t>
      </w:r>
      <w:r>
        <w:rPr>
          <w:rFonts w:eastAsia="Times New Roman"/>
          <w:szCs w:val="24"/>
        </w:rPr>
        <w:t>ΝΑΙ</w:t>
      </w:r>
    </w:p>
    <w:p w14:paraId="69A560A1" w14:textId="77777777" w:rsidR="00C9651F" w:rsidRDefault="002D2592">
      <w:pPr>
        <w:spacing w:line="600" w:lineRule="auto"/>
        <w:ind w:firstLine="539"/>
        <w:jc w:val="both"/>
        <w:rPr>
          <w:rFonts w:eastAsia="Times New Roman"/>
          <w:szCs w:val="24"/>
        </w:rPr>
      </w:pPr>
      <w:r>
        <w:rPr>
          <w:rFonts w:eastAsia="Times New Roman"/>
          <w:szCs w:val="24"/>
        </w:rPr>
        <w:t>Άρθρο 20 ως έχει κατά πλειοψηφία.</w:t>
      </w:r>
    </w:p>
    <w:p w14:paraId="69A560A2" w14:textId="77777777" w:rsidR="00C9651F" w:rsidRDefault="002D2592">
      <w:pPr>
        <w:spacing w:line="600" w:lineRule="auto"/>
        <w:ind w:firstLine="539"/>
        <w:jc w:val="both"/>
        <w:rPr>
          <w:rFonts w:eastAsia="Times New Roman"/>
          <w:szCs w:val="24"/>
        </w:rPr>
      </w:pPr>
      <w:r>
        <w:rPr>
          <w:rFonts w:eastAsia="Times New Roman"/>
          <w:bCs/>
          <w:szCs w:val="24"/>
        </w:rPr>
        <w:t>ΣΥΡΙΖΑ:</w:t>
      </w:r>
      <w:r>
        <w:rPr>
          <w:rFonts w:eastAsia="Times New Roman"/>
          <w:szCs w:val="24"/>
        </w:rPr>
        <w:t xml:space="preserve"> </w:t>
      </w:r>
      <w:r>
        <w:rPr>
          <w:rFonts w:eastAsia="Times New Roman"/>
          <w:szCs w:val="24"/>
        </w:rPr>
        <w:t>ΝΑΙ</w:t>
      </w:r>
    </w:p>
    <w:p w14:paraId="69A560A3" w14:textId="77777777" w:rsidR="00C9651F" w:rsidRDefault="002D2592">
      <w:pPr>
        <w:spacing w:line="600" w:lineRule="auto"/>
        <w:ind w:firstLine="539"/>
        <w:jc w:val="both"/>
        <w:rPr>
          <w:rFonts w:eastAsia="Times New Roman"/>
          <w:szCs w:val="24"/>
        </w:rPr>
      </w:pPr>
      <w:r>
        <w:rPr>
          <w:rFonts w:eastAsia="Times New Roman"/>
          <w:szCs w:val="24"/>
        </w:rPr>
        <w:t xml:space="preserve">Νέα Δημοκρατία: </w:t>
      </w:r>
      <w:r>
        <w:rPr>
          <w:rFonts w:eastAsia="Times New Roman"/>
          <w:szCs w:val="24"/>
        </w:rPr>
        <w:t>ΝΑΙ</w:t>
      </w:r>
    </w:p>
    <w:p w14:paraId="69A560A4" w14:textId="77777777" w:rsidR="00C9651F" w:rsidRDefault="002D2592">
      <w:pPr>
        <w:spacing w:line="600" w:lineRule="auto"/>
        <w:ind w:firstLine="539"/>
        <w:jc w:val="both"/>
        <w:rPr>
          <w:rFonts w:eastAsia="Times New Roman"/>
          <w:szCs w:val="24"/>
        </w:rPr>
      </w:pPr>
      <w:r>
        <w:rPr>
          <w:rFonts w:eastAsia="Times New Roman"/>
          <w:szCs w:val="24"/>
        </w:rPr>
        <w:t xml:space="preserve">ΔΗΣΥ: </w:t>
      </w:r>
      <w:r>
        <w:rPr>
          <w:rFonts w:eastAsia="Times New Roman"/>
          <w:szCs w:val="24"/>
        </w:rPr>
        <w:t>ΝΑΙ</w:t>
      </w:r>
    </w:p>
    <w:p w14:paraId="69A560A5" w14:textId="77777777" w:rsidR="00C9651F" w:rsidRDefault="002D2592">
      <w:pPr>
        <w:spacing w:line="600" w:lineRule="auto"/>
        <w:ind w:firstLine="539"/>
        <w:jc w:val="both"/>
        <w:rPr>
          <w:rFonts w:eastAsia="Times New Roman"/>
          <w:szCs w:val="24"/>
        </w:rPr>
      </w:pPr>
      <w:r>
        <w:rPr>
          <w:rFonts w:eastAsia="Times New Roman"/>
          <w:szCs w:val="24"/>
        </w:rPr>
        <w:t>Λαϊκός Σύνδεσμος</w:t>
      </w:r>
      <w:r>
        <w:rPr>
          <w:rFonts w:eastAsia="Times New Roman"/>
          <w:szCs w:val="24"/>
        </w:rPr>
        <w:t xml:space="preserve"> - </w:t>
      </w:r>
      <w:r>
        <w:rPr>
          <w:rFonts w:eastAsia="Times New Roman"/>
          <w:szCs w:val="24"/>
        </w:rPr>
        <w:t xml:space="preserve">Χρυσή Αυγή: </w:t>
      </w:r>
      <w:r>
        <w:rPr>
          <w:rFonts w:eastAsia="Times New Roman"/>
          <w:szCs w:val="24"/>
        </w:rPr>
        <w:t>ΟΧΙ</w:t>
      </w:r>
    </w:p>
    <w:p w14:paraId="69A560A6" w14:textId="77777777" w:rsidR="00C9651F" w:rsidRDefault="002D2592">
      <w:pPr>
        <w:spacing w:line="600" w:lineRule="auto"/>
        <w:ind w:firstLine="539"/>
        <w:jc w:val="both"/>
        <w:rPr>
          <w:rFonts w:eastAsia="Times New Roman"/>
          <w:szCs w:val="24"/>
        </w:rPr>
      </w:pPr>
      <w:r>
        <w:rPr>
          <w:rFonts w:eastAsia="Times New Roman"/>
          <w:szCs w:val="24"/>
        </w:rPr>
        <w:t xml:space="preserve">ΚΚΕ: </w:t>
      </w:r>
      <w:r>
        <w:rPr>
          <w:rFonts w:eastAsia="Times New Roman"/>
          <w:szCs w:val="24"/>
        </w:rPr>
        <w:t>ΟΧΙ</w:t>
      </w:r>
    </w:p>
    <w:p w14:paraId="69A560A7" w14:textId="77777777" w:rsidR="00C9651F" w:rsidRDefault="002D2592">
      <w:pPr>
        <w:spacing w:line="600" w:lineRule="auto"/>
        <w:ind w:firstLine="539"/>
        <w:jc w:val="both"/>
        <w:rPr>
          <w:rFonts w:eastAsia="Times New Roman"/>
          <w:szCs w:val="24"/>
        </w:rPr>
      </w:pPr>
      <w:r>
        <w:rPr>
          <w:rFonts w:eastAsia="Times New Roman"/>
          <w:szCs w:val="24"/>
        </w:rPr>
        <w:lastRenderedPageBreak/>
        <w:t xml:space="preserve">Ένωση Κεντρώων: </w:t>
      </w:r>
      <w:r>
        <w:rPr>
          <w:rFonts w:eastAsia="Times New Roman"/>
          <w:szCs w:val="24"/>
        </w:rPr>
        <w:t>ΝΑΙ</w:t>
      </w:r>
    </w:p>
    <w:p w14:paraId="69A560A8" w14:textId="77777777" w:rsidR="00C9651F" w:rsidRDefault="002D2592">
      <w:pPr>
        <w:spacing w:line="600" w:lineRule="auto"/>
        <w:ind w:firstLine="539"/>
        <w:jc w:val="both"/>
        <w:rPr>
          <w:rFonts w:eastAsia="Times New Roman"/>
          <w:bCs/>
          <w:szCs w:val="24"/>
        </w:rPr>
      </w:pPr>
      <w:r>
        <w:rPr>
          <w:rFonts w:eastAsia="Times New Roman"/>
          <w:bCs/>
          <w:szCs w:val="24"/>
        </w:rPr>
        <w:t>Άρθρο 21 ως έχει κατά πλειοψηφία.</w:t>
      </w:r>
    </w:p>
    <w:p w14:paraId="69A560A9" w14:textId="77777777" w:rsidR="00C9651F" w:rsidRDefault="002D2592">
      <w:pPr>
        <w:spacing w:line="600" w:lineRule="auto"/>
        <w:ind w:firstLine="539"/>
        <w:jc w:val="both"/>
        <w:rPr>
          <w:rFonts w:eastAsia="Times New Roman"/>
          <w:szCs w:val="24"/>
        </w:rPr>
      </w:pPr>
      <w:r>
        <w:rPr>
          <w:rFonts w:eastAsia="Times New Roman"/>
          <w:bCs/>
          <w:szCs w:val="24"/>
        </w:rPr>
        <w:t>ΣΥΡΙΖΑ:</w:t>
      </w:r>
      <w:r>
        <w:rPr>
          <w:rFonts w:eastAsia="Times New Roman"/>
          <w:szCs w:val="24"/>
        </w:rPr>
        <w:t xml:space="preserve"> </w:t>
      </w:r>
      <w:r>
        <w:rPr>
          <w:rFonts w:eastAsia="Times New Roman"/>
          <w:szCs w:val="24"/>
        </w:rPr>
        <w:t>ΝΑΙ</w:t>
      </w:r>
    </w:p>
    <w:p w14:paraId="69A560AA" w14:textId="77777777" w:rsidR="00C9651F" w:rsidRDefault="002D2592">
      <w:pPr>
        <w:spacing w:line="600" w:lineRule="auto"/>
        <w:ind w:firstLine="539"/>
        <w:jc w:val="both"/>
        <w:rPr>
          <w:rFonts w:eastAsia="Times New Roman"/>
          <w:szCs w:val="24"/>
        </w:rPr>
      </w:pPr>
      <w:r>
        <w:rPr>
          <w:rFonts w:eastAsia="Times New Roman"/>
          <w:szCs w:val="24"/>
        </w:rPr>
        <w:t xml:space="preserve">Νέα Δημοκρατία: </w:t>
      </w:r>
      <w:r>
        <w:rPr>
          <w:rFonts w:eastAsia="Times New Roman"/>
          <w:szCs w:val="24"/>
        </w:rPr>
        <w:t>ΝΑΙ</w:t>
      </w:r>
    </w:p>
    <w:p w14:paraId="69A560AB" w14:textId="77777777" w:rsidR="00C9651F" w:rsidRDefault="002D2592">
      <w:pPr>
        <w:spacing w:line="600" w:lineRule="auto"/>
        <w:ind w:firstLine="539"/>
        <w:jc w:val="both"/>
        <w:rPr>
          <w:rFonts w:eastAsia="Times New Roman"/>
          <w:szCs w:val="24"/>
        </w:rPr>
      </w:pPr>
      <w:r>
        <w:rPr>
          <w:rFonts w:eastAsia="Times New Roman"/>
          <w:szCs w:val="24"/>
        </w:rPr>
        <w:t xml:space="preserve">ΔΗΣΥ: </w:t>
      </w:r>
      <w:r>
        <w:rPr>
          <w:rFonts w:eastAsia="Times New Roman"/>
          <w:szCs w:val="24"/>
        </w:rPr>
        <w:t>ΝΑΙ</w:t>
      </w:r>
    </w:p>
    <w:p w14:paraId="69A560AC" w14:textId="77777777" w:rsidR="00C9651F" w:rsidRDefault="002D2592">
      <w:pPr>
        <w:spacing w:line="600" w:lineRule="auto"/>
        <w:ind w:firstLine="539"/>
        <w:jc w:val="both"/>
        <w:rPr>
          <w:rFonts w:eastAsia="Times New Roman"/>
          <w:szCs w:val="24"/>
        </w:rPr>
      </w:pPr>
      <w:r>
        <w:rPr>
          <w:rFonts w:eastAsia="Times New Roman"/>
          <w:szCs w:val="24"/>
        </w:rPr>
        <w:t>Λαϊκός Σύνδεσμος</w:t>
      </w:r>
      <w:r>
        <w:rPr>
          <w:rFonts w:eastAsia="Times New Roman"/>
          <w:szCs w:val="24"/>
        </w:rPr>
        <w:t xml:space="preserve"> - </w:t>
      </w:r>
      <w:r>
        <w:rPr>
          <w:rFonts w:eastAsia="Times New Roman"/>
          <w:szCs w:val="24"/>
        </w:rPr>
        <w:t xml:space="preserve">Χρυσή Αυγή: </w:t>
      </w:r>
      <w:r>
        <w:rPr>
          <w:rFonts w:eastAsia="Times New Roman"/>
          <w:szCs w:val="24"/>
        </w:rPr>
        <w:t>ΟΧΙ</w:t>
      </w:r>
    </w:p>
    <w:p w14:paraId="69A560AD" w14:textId="77777777" w:rsidR="00C9651F" w:rsidRDefault="002D2592">
      <w:pPr>
        <w:spacing w:line="600" w:lineRule="auto"/>
        <w:ind w:firstLine="539"/>
        <w:jc w:val="both"/>
        <w:rPr>
          <w:rFonts w:eastAsia="Times New Roman"/>
          <w:szCs w:val="24"/>
        </w:rPr>
      </w:pPr>
      <w:r>
        <w:rPr>
          <w:rFonts w:eastAsia="Times New Roman"/>
          <w:szCs w:val="24"/>
        </w:rPr>
        <w:t xml:space="preserve">ΚΚΕ: </w:t>
      </w:r>
      <w:r>
        <w:rPr>
          <w:rFonts w:eastAsia="Times New Roman"/>
          <w:szCs w:val="24"/>
        </w:rPr>
        <w:t>ΟΧΙ</w:t>
      </w:r>
    </w:p>
    <w:p w14:paraId="69A560AE" w14:textId="77777777" w:rsidR="00C9651F" w:rsidRDefault="002D2592">
      <w:pPr>
        <w:spacing w:line="600" w:lineRule="auto"/>
        <w:ind w:firstLine="539"/>
        <w:jc w:val="both"/>
        <w:rPr>
          <w:rFonts w:eastAsia="Times New Roman"/>
          <w:szCs w:val="24"/>
        </w:rPr>
      </w:pPr>
      <w:r>
        <w:rPr>
          <w:rFonts w:eastAsia="Times New Roman"/>
          <w:szCs w:val="24"/>
        </w:rPr>
        <w:t xml:space="preserve">Ένωση Κεντρώων: </w:t>
      </w:r>
      <w:r>
        <w:rPr>
          <w:rFonts w:eastAsia="Times New Roman"/>
          <w:szCs w:val="24"/>
        </w:rPr>
        <w:t>ΝΑΙ</w:t>
      </w:r>
    </w:p>
    <w:p w14:paraId="69A560AF" w14:textId="77777777" w:rsidR="00C9651F" w:rsidRDefault="002D2592">
      <w:pPr>
        <w:spacing w:line="600" w:lineRule="auto"/>
        <w:ind w:firstLine="539"/>
        <w:jc w:val="both"/>
        <w:rPr>
          <w:rFonts w:eastAsia="Times New Roman"/>
          <w:bCs/>
          <w:szCs w:val="24"/>
        </w:rPr>
      </w:pPr>
      <w:r>
        <w:rPr>
          <w:rFonts w:eastAsia="Times New Roman"/>
          <w:bCs/>
          <w:szCs w:val="24"/>
        </w:rPr>
        <w:t>Άρθρο 22 ως έχει κατά πλειοψηφία.</w:t>
      </w:r>
    </w:p>
    <w:p w14:paraId="69A560B0" w14:textId="77777777" w:rsidR="00C9651F" w:rsidRDefault="002D2592">
      <w:pPr>
        <w:spacing w:line="600" w:lineRule="auto"/>
        <w:ind w:firstLine="539"/>
        <w:jc w:val="both"/>
        <w:rPr>
          <w:rFonts w:eastAsia="Times New Roman"/>
          <w:szCs w:val="24"/>
        </w:rPr>
      </w:pPr>
      <w:r>
        <w:rPr>
          <w:rFonts w:eastAsia="Times New Roman"/>
          <w:bCs/>
          <w:szCs w:val="24"/>
        </w:rPr>
        <w:t>ΣΥΡΙΖΑ:</w:t>
      </w:r>
      <w:r>
        <w:rPr>
          <w:rFonts w:eastAsia="Times New Roman"/>
          <w:szCs w:val="24"/>
        </w:rPr>
        <w:t xml:space="preserve"> </w:t>
      </w:r>
      <w:r>
        <w:rPr>
          <w:rFonts w:eastAsia="Times New Roman"/>
          <w:szCs w:val="24"/>
        </w:rPr>
        <w:t>ΝΑΙ</w:t>
      </w:r>
    </w:p>
    <w:p w14:paraId="69A560B1" w14:textId="77777777" w:rsidR="00C9651F" w:rsidRDefault="002D2592">
      <w:pPr>
        <w:spacing w:line="600" w:lineRule="auto"/>
        <w:ind w:firstLine="539"/>
        <w:jc w:val="both"/>
        <w:rPr>
          <w:rFonts w:eastAsia="Times New Roman"/>
          <w:szCs w:val="24"/>
        </w:rPr>
      </w:pPr>
      <w:r>
        <w:rPr>
          <w:rFonts w:eastAsia="Times New Roman"/>
          <w:szCs w:val="24"/>
        </w:rPr>
        <w:t xml:space="preserve">Νέα Δημοκρατία: </w:t>
      </w:r>
      <w:r>
        <w:rPr>
          <w:rFonts w:eastAsia="Times New Roman"/>
          <w:szCs w:val="24"/>
        </w:rPr>
        <w:t>ΟΧΙ</w:t>
      </w:r>
    </w:p>
    <w:p w14:paraId="69A560B2" w14:textId="77777777" w:rsidR="00C9651F" w:rsidRDefault="002D2592">
      <w:pPr>
        <w:spacing w:line="600" w:lineRule="auto"/>
        <w:ind w:firstLine="539"/>
        <w:jc w:val="both"/>
        <w:rPr>
          <w:rFonts w:eastAsia="Times New Roman"/>
          <w:szCs w:val="24"/>
        </w:rPr>
      </w:pPr>
      <w:r>
        <w:rPr>
          <w:rFonts w:eastAsia="Times New Roman"/>
          <w:szCs w:val="24"/>
        </w:rPr>
        <w:t xml:space="preserve">ΔΗΣΥ: </w:t>
      </w:r>
      <w:r>
        <w:rPr>
          <w:rFonts w:eastAsia="Times New Roman"/>
          <w:szCs w:val="24"/>
        </w:rPr>
        <w:t>ΝΑΙ</w:t>
      </w:r>
    </w:p>
    <w:p w14:paraId="69A560B3" w14:textId="77777777" w:rsidR="00C9651F" w:rsidRDefault="002D2592">
      <w:pPr>
        <w:spacing w:line="600" w:lineRule="auto"/>
        <w:ind w:firstLine="539"/>
        <w:jc w:val="both"/>
        <w:rPr>
          <w:rFonts w:eastAsia="Times New Roman"/>
          <w:szCs w:val="24"/>
        </w:rPr>
      </w:pPr>
      <w:r>
        <w:rPr>
          <w:rFonts w:eastAsia="Times New Roman"/>
          <w:szCs w:val="24"/>
        </w:rPr>
        <w:t>Λαϊκός Σύνδεσμος</w:t>
      </w:r>
      <w:r>
        <w:rPr>
          <w:rFonts w:eastAsia="Times New Roman"/>
          <w:szCs w:val="24"/>
        </w:rPr>
        <w:t xml:space="preserve"> - </w:t>
      </w:r>
      <w:r>
        <w:rPr>
          <w:rFonts w:eastAsia="Times New Roman"/>
          <w:szCs w:val="24"/>
        </w:rPr>
        <w:t xml:space="preserve">Χρυσή Αυγή: </w:t>
      </w:r>
      <w:r>
        <w:rPr>
          <w:rFonts w:eastAsia="Times New Roman"/>
          <w:szCs w:val="24"/>
        </w:rPr>
        <w:t>ΟΧΙ</w:t>
      </w:r>
    </w:p>
    <w:p w14:paraId="69A560B4" w14:textId="77777777" w:rsidR="00C9651F" w:rsidRDefault="002D2592">
      <w:pPr>
        <w:spacing w:line="600" w:lineRule="auto"/>
        <w:ind w:firstLine="539"/>
        <w:jc w:val="both"/>
        <w:rPr>
          <w:rFonts w:eastAsia="Times New Roman"/>
          <w:szCs w:val="24"/>
        </w:rPr>
      </w:pPr>
      <w:r>
        <w:rPr>
          <w:rFonts w:eastAsia="Times New Roman"/>
          <w:szCs w:val="24"/>
        </w:rPr>
        <w:t xml:space="preserve">ΚΚΕ: </w:t>
      </w:r>
      <w:r>
        <w:rPr>
          <w:rFonts w:eastAsia="Times New Roman"/>
          <w:szCs w:val="24"/>
        </w:rPr>
        <w:t>ΠΑΡΩΝ</w:t>
      </w:r>
    </w:p>
    <w:p w14:paraId="69A560B5" w14:textId="77777777" w:rsidR="00C9651F" w:rsidRDefault="002D2592">
      <w:pPr>
        <w:spacing w:line="600" w:lineRule="auto"/>
        <w:ind w:firstLine="539"/>
        <w:jc w:val="both"/>
        <w:rPr>
          <w:rFonts w:eastAsia="Times New Roman"/>
          <w:szCs w:val="24"/>
        </w:rPr>
      </w:pPr>
      <w:r>
        <w:rPr>
          <w:rFonts w:eastAsia="Times New Roman"/>
          <w:szCs w:val="24"/>
        </w:rPr>
        <w:t xml:space="preserve">Ένωση Κεντρώων: </w:t>
      </w:r>
      <w:r>
        <w:rPr>
          <w:rFonts w:eastAsia="Times New Roman"/>
          <w:szCs w:val="24"/>
        </w:rPr>
        <w:t>ΠΑΡΩΝ</w:t>
      </w:r>
    </w:p>
    <w:p w14:paraId="69A560B6" w14:textId="77777777" w:rsidR="00C9651F" w:rsidRDefault="002D2592">
      <w:pPr>
        <w:spacing w:line="600" w:lineRule="auto"/>
        <w:ind w:firstLine="539"/>
        <w:jc w:val="both"/>
        <w:rPr>
          <w:rFonts w:eastAsia="Times New Roman"/>
          <w:bCs/>
          <w:szCs w:val="24"/>
        </w:rPr>
      </w:pPr>
      <w:r>
        <w:rPr>
          <w:rFonts w:eastAsia="Times New Roman"/>
          <w:bCs/>
          <w:szCs w:val="24"/>
        </w:rPr>
        <w:t>Άρθρο 23 ως έχει κατά πλειοψηφία.</w:t>
      </w:r>
    </w:p>
    <w:p w14:paraId="69A560B7" w14:textId="77777777" w:rsidR="00C9651F" w:rsidRDefault="002D2592">
      <w:pPr>
        <w:spacing w:line="600" w:lineRule="auto"/>
        <w:ind w:firstLine="539"/>
        <w:jc w:val="both"/>
        <w:rPr>
          <w:rFonts w:eastAsia="Times New Roman"/>
          <w:szCs w:val="24"/>
        </w:rPr>
      </w:pPr>
      <w:r>
        <w:rPr>
          <w:rFonts w:eastAsia="Times New Roman"/>
          <w:bCs/>
          <w:szCs w:val="24"/>
        </w:rPr>
        <w:lastRenderedPageBreak/>
        <w:t>ΣΥΡΙΖΑ:</w:t>
      </w:r>
      <w:r>
        <w:rPr>
          <w:rFonts w:eastAsia="Times New Roman"/>
          <w:szCs w:val="24"/>
        </w:rPr>
        <w:t xml:space="preserve"> </w:t>
      </w:r>
      <w:r>
        <w:rPr>
          <w:rFonts w:eastAsia="Times New Roman"/>
          <w:szCs w:val="24"/>
        </w:rPr>
        <w:t>ΝΑΙ</w:t>
      </w:r>
    </w:p>
    <w:p w14:paraId="69A560B8" w14:textId="77777777" w:rsidR="00C9651F" w:rsidRDefault="002D2592">
      <w:pPr>
        <w:spacing w:line="600" w:lineRule="auto"/>
        <w:ind w:firstLine="539"/>
        <w:jc w:val="both"/>
        <w:rPr>
          <w:rFonts w:eastAsia="Times New Roman"/>
          <w:szCs w:val="24"/>
        </w:rPr>
      </w:pPr>
      <w:r>
        <w:rPr>
          <w:rFonts w:eastAsia="Times New Roman"/>
          <w:szCs w:val="24"/>
        </w:rPr>
        <w:t xml:space="preserve">Νέα Δημοκρατία: </w:t>
      </w:r>
      <w:r>
        <w:rPr>
          <w:rFonts w:eastAsia="Times New Roman"/>
          <w:szCs w:val="24"/>
        </w:rPr>
        <w:t>ΟΧΙ</w:t>
      </w:r>
    </w:p>
    <w:p w14:paraId="69A560B9" w14:textId="77777777" w:rsidR="00C9651F" w:rsidRDefault="002D2592">
      <w:pPr>
        <w:spacing w:line="600" w:lineRule="auto"/>
        <w:ind w:firstLine="539"/>
        <w:jc w:val="both"/>
        <w:rPr>
          <w:rFonts w:eastAsia="Times New Roman"/>
          <w:szCs w:val="24"/>
        </w:rPr>
      </w:pPr>
      <w:r>
        <w:rPr>
          <w:rFonts w:eastAsia="Times New Roman"/>
          <w:szCs w:val="24"/>
        </w:rPr>
        <w:t xml:space="preserve">ΔΗΣΥ: </w:t>
      </w:r>
      <w:r>
        <w:rPr>
          <w:rFonts w:eastAsia="Times New Roman"/>
          <w:szCs w:val="24"/>
        </w:rPr>
        <w:t>ΝΑΙ</w:t>
      </w:r>
    </w:p>
    <w:p w14:paraId="69A560BA" w14:textId="77777777" w:rsidR="00C9651F" w:rsidRDefault="002D2592">
      <w:pPr>
        <w:spacing w:line="600" w:lineRule="auto"/>
        <w:ind w:firstLine="539"/>
        <w:jc w:val="both"/>
        <w:rPr>
          <w:rFonts w:eastAsia="Times New Roman"/>
          <w:szCs w:val="24"/>
        </w:rPr>
      </w:pPr>
      <w:r>
        <w:rPr>
          <w:rFonts w:eastAsia="Times New Roman"/>
          <w:szCs w:val="24"/>
        </w:rPr>
        <w:t>Λαϊκός Σύνδεσμος</w:t>
      </w:r>
      <w:r>
        <w:rPr>
          <w:rFonts w:eastAsia="Times New Roman"/>
          <w:szCs w:val="24"/>
        </w:rPr>
        <w:t xml:space="preserve"> - </w:t>
      </w:r>
      <w:r>
        <w:rPr>
          <w:rFonts w:eastAsia="Times New Roman"/>
          <w:szCs w:val="24"/>
        </w:rPr>
        <w:t xml:space="preserve">Χρυσή Αυγή: </w:t>
      </w:r>
      <w:r>
        <w:rPr>
          <w:rFonts w:eastAsia="Times New Roman"/>
          <w:szCs w:val="24"/>
        </w:rPr>
        <w:t>ΟΧΙ</w:t>
      </w:r>
    </w:p>
    <w:p w14:paraId="69A560BB" w14:textId="77777777" w:rsidR="00C9651F" w:rsidRDefault="002D2592">
      <w:pPr>
        <w:spacing w:line="600" w:lineRule="auto"/>
        <w:ind w:firstLine="539"/>
        <w:jc w:val="both"/>
        <w:rPr>
          <w:rFonts w:eastAsia="Times New Roman"/>
          <w:szCs w:val="24"/>
        </w:rPr>
      </w:pPr>
      <w:r>
        <w:rPr>
          <w:rFonts w:eastAsia="Times New Roman"/>
          <w:szCs w:val="24"/>
        </w:rPr>
        <w:t xml:space="preserve">ΚΚΕ: </w:t>
      </w:r>
      <w:r>
        <w:rPr>
          <w:rFonts w:eastAsia="Times New Roman"/>
          <w:szCs w:val="24"/>
        </w:rPr>
        <w:t>ΠΑΡΩΝ</w:t>
      </w:r>
    </w:p>
    <w:p w14:paraId="69A560BC" w14:textId="77777777" w:rsidR="00C9651F" w:rsidRDefault="002D2592">
      <w:pPr>
        <w:spacing w:line="600" w:lineRule="auto"/>
        <w:ind w:firstLine="539"/>
        <w:jc w:val="both"/>
        <w:rPr>
          <w:rFonts w:eastAsia="Times New Roman"/>
          <w:szCs w:val="24"/>
        </w:rPr>
      </w:pPr>
      <w:r>
        <w:rPr>
          <w:rFonts w:eastAsia="Times New Roman"/>
          <w:szCs w:val="24"/>
        </w:rPr>
        <w:t xml:space="preserve">Ένωση Κεντρώων: </w:t>
      </w:r>
      <w:r>
        <w:rPr>
          <w:rFonts w:eastAsia="Times New Roman"/>
          <w:szCs w:val="24"/>
        </w:rPr>
        <w:t>ΝΑΙ</w:t>
      </w:r>
    </w:p>
    <w:p w14:paraId="69A560BD" w14:textId="77777777" w:rsidR="00C9651F" w:rsidRDefault="002D2592">
      <w:pPr>
        <w:spacing w:line="600" w:lineRule="auto"/>
        <w:ind w:firstLine="539"/>
        <w:jc w:val="both"/>
        <w:rPr>
          <w:rFonts w:eastAsia="Times New Roman"/>
          <w:bCs/>
          <w:szCs w:val="24"/>
        </w:rPr>
      </w:pPr>
      <w:r>
        <w:rPr>
          <w:rFonts w:eastAsia="Times New Roman"/>
          <w:bCs/>
          <w:szCs w:val="24"/>
        </w:rPr>
        <w:t>Άρθρο 24 ως έχει κατά πλειοψηφία.</w:t>
      </w:r>
    </w:p>
    <w:p w14:paraId="69A560BE" w14:textId="77777777" w:rsidR="00C9651F" w:rsidRDefault="002D2592">
      <w:pPr>
        <w:spacing w:line="600" w:lineRule="auto"/>
        <w:ind w:firstLine="539"/>
        <w:jc w:val="both"/>
        <w:rPr>
          <w:rFonts w:eastAsia="Times New Roman"/>
          <w:szCs w:val="24"/>
        </w:rPr>
      </w:pPr>
      <w:r>
        <w:rPr>
          <w:rFonts w:eastAsia="Times New Roman"/>
          <w:bCs/>
          <w:szCs w:val="24"/>
        </w:rPr>
        <w:t>ΣΥΡΙΖΑ:</w:t>
      </w:r>
      <w:r>
        <w:rPr>
          <w:rFonts w:eastAsia="Times New Roman"/>
          <w:szCs w:val="24"/>
        </w:rPr>
        <w:t xml:space="preserve"> </w:t>
      </w:r>
      <w:r>
        <w:rPr>
          <w:rFonts w:eastAsia="Times New Roman"/>
          <w:szCs w:val="24"/>
        </w:rPr>
        <w:t>ΝΑΙ</w:t>
      </w:r>
    </w:p>
    <w:p w14:paraId="69A560BF" w14:textId="77777777" w:rsidR="00C9651F" w:rsidRDefault="002D2592">
      <w:pPr>
        <w:spacing w:line="600" w:lineRule="auto"/>
        <w:ind w:firstLine="539"/>
        <w:jc w:val="both"/>
        <w:rPr>
          <w:rFonts w:eastAsia="Times New Roman"/>
          <w:szCs w:val="24"/>
        </w:rPr>
      </w:pPr>
      <w:r>
        <w:rPr>
          <w:rFonts w:eastAsia="Times New Roman"/>
          <w:szCs w:val="24"/>
        </w:rPr>
        <w:t xml:space="preserve">Νέα Δημοκρατία: </w:t>
      </w:r>
      <w:r>
        <w:rPr>
          <w:rFonts w:eastAsia="Times New Roman"/>
          <w:szCs w:val="24"/>
        </w:rPr>
        <w:t>ΟΧΙ</w:t>
      </w:r>
    </w:p>
    <w:p w14:paraId="69A560C0" w14:textId="77777777" w:rsidR="00C9651F" w:rsidRDefault="002D2592">
      <w:pPr>
        <w:spacing w:line="600" w:lineRule="auto"/>
        <w:ind w:firstLine="539"/>
        <w:jc w:val="both"/>
        <w:rPr>
          <w:rFonts w:eastAsia="Times New Roman"/>
          <w:szCs w:val="24"/>
        </w:rPr>
      </w:pPr>
      <w:r>
        <w:rPr>
          <w:rFonts w:eastAsia="Times New Roman"/>
          <w:szCs w:val="24"/>
        </w:rPr>
        <w:t xml:space="preserve">ΔΗΣΥ: </w:t>
      </w:r>
      <w:r>
        <w:rPr>
          <w:rFonts w:eastAsia="Times New Roman"/>
          <w:szCs w:val="24"/>
        </w:rPr>
        <w:t>ΝΑΙ</w:t>
      </w:r>
    </w:p>
    <w:p w14:paraId="69A560C1" w14:textId="77777777" w:rsidR="00C9651F" w:rsidRDefault="002D2592">
      <w:pPr>
        <w:spacing w:line="600" w:lineRule="auto"/>
        <w:ind w:firstLine="539"/>
        <w:jc w:val="both"/>
        <w:rPr>
          <w:rFonts w:eastAsia="Times New Roman"/>
          <w:szCs w:val="24"/>
        </w:rPr>
      </w:pPr>
      <w:r>
        <w:rPr>
          <w:rFonts w:eastAsia="Times New Roman"/>
          <w:szCs w:val="24"/>
        </w:rPr>
        <w:t>Λαϊκός Σύνδεσμος</w:t>
      </w:r>
      <w:r>
        <w:rPr>
          <w:rFonts w:eastAsia="Times New Roman"/>
          <w:szCs w:val="24"/>
        </w:rPr>
        <w:t xml:space="preserve"> - </w:t>
      </w:r>
      <w:r>
        <w:rPr>
          <w:rFonts w:eastAsia="Times New Roman"/>
          <w:szCs w:val="24"/>
        </w:rPr>
        <w:t xml:space="preserve">Χρυσή Αυγή: </w:t>
      </w:r>
      <w:r>
        <w:rPr>
          <w:rFonts w:eastAsia="Times New Roman"/>
          <w:szCs w:val="24"/>
        </w:rPr>
        <w:t>ΟΧΙ</w:t>
      </w:r>
    </w:p>
    <w:p w14:paraId="69A560C2" w14:textId="77777777" w:rsidR="00C9651F" w:rsidRDefault="002D2592">
      <w:pPr>
        <w:spacing w:line="600" w:lineRule="auto"/>
        <w:ind w:firstLine="539"/>
        <w:jc w:val="both"/>
        <w:rPr>
          <w:rFonts w:eastAsia="Times New Roman"/>
          <w:szCs w:val="24"/>
        </w:rPr>
      </w:pPr>
      <w:r>
        <w:rPr>
          <w:rFonts w:eastAsia="Times New Roman"/>
          <w:szCs w:val="24"/>
        </w:rPr>
        <w:t xml:space="preserve">ΚΚΕ: </w:t>
      </w:r>
      <w:r>
        <w:rPr>
          <w:rFonts w:eastAsia="Times New Roman"/>
          <w:szCs w:val="24"/>
        </w:rPr>
        <w:t>ΠΑΡΩΝ</w:t>
      </w:r>
    </w:p>
    <w:p w14:paraId="69A560C3" w14:textId="77777777" w:rsidR="00C9651F" w:rsidRDefault="002D2592">
      <w:pPr>
        <w:spacing w:line="600" w:lineRule="auto"/>
        <w:ind w:firstLine="539"/>
        <w:jc w:val="both"/>
        <w:rPr>
          <w:rFonts w:eastAsia="Times New Roman"/>
          <w:szCs w:val="24"/>
        </w:rPr>
      </w:pPr>
      <w:r>
        <w:rPr>
          <w:rFonts w:eastAsia="Times New Roman"/>
          <w:szCs w:val="24"/>
        </w:rPr>
        <w:t xml:space="preserve">Ένωση Κεντρώων: </w:t>
      </w:r>
      <w:r>
        <w:rPr>
          <w:rFonts w:eastAsia="Times New Roman"/>
          <w:szCs w:val="24"/>
        </w:rPr>
        <w:t>ΝΑΙ</w:t>
      </w:r>
    </w:p>
    <w:p w14:paraId="69A560C4" w14:textId="77777777" w:rsidR="00C9651F" w:rsidRDefault="002D2592">
      <w:pPr>
        <w:spacing w:line="600" w:lineRule="auto"/>
        <w:ind w:firstLine="539"/>
        <w:jc w:val="both"/>
        <w:rPr>
          <w:rFonts w:eastAsia="Times New Roman"/>
          <w:bCs/>
          <w:szCs w:val="24"/>
        </w:rPr>
      </w:pPr>
      <w:r>
        <w:rPr>
          <w:rFonts w:eastAsia="Times New Roman"/>
          <w:bCs/>
          <w:szCs w:val="24"/>
        </w:rPr>
        <w:t>Άρθρο 25 ως έχει κατά πλειοψηφία.</w:t>
      </w:r>
    </w:p>
    <w:p w14:paraId="69A560C5" w14:textId="77777777" w:rsidR="00C9651F" w:rsidRDefault="002D2592">
      <w:pPr>
        <w:spacing w:line="600" w:lineRule="auto"/>
        <w:ind w:firstLine="539"/>
        <w:jc w:val="both"/>
        <w:rPr>
          <w:rFonts w:eastAsia="Times New Roman"/>
          <w:szCs w:val="24"/>
        </w:rPr>
      </w:pPr>
      <w:r>
        <w:rPr>
          <w:rFonts w:eastAsia="Times New Roman"/>
          <w:bCs/>
          <w:szCs w:val="24"/>
        </w:rPr>
        <w:t>ΣΥΡΙΖΑ:</w:t>
      </w:r>
      <w:r>
        <w:rPr>
          <w:rFonts w:eastAsia="Times New Roman"/>
          <w:szCs w:val="24"/>
        </w:rPr>
        <w:t xml:space="preserve"> </w:t>
      </w:r>
      <w:r>
        <w:rPr>
          <w:rFonts w:eastAsia="Times New Roman"/>
          <w:szCs w:val="24"/>
        </w:rPr>
        <w:t>ΝΑΙ</w:t>
      </w:r>
    </w:p>
    <w:p w14:paraId="69A560C6" w14:textId="77777777" w:rsidR="00C9651F" w:rsidRDefault="002D2592">
      <w:pPr>
        <w:spacing w:line="600" w:lineRule="auto"/>
        <w:ind w:firstLine="539"/>
        <w:jc w:val="both"/>
        <w:rPr>
          <w:rFonts w:eastAsia="Times New Roman"/>
          <w:szCs w:val="24"/>
        </w:rPr>
      </w:pPr>
      <w:r>
        <w:rPr>
          <w:rFonts w:eastAsia="Times New Roman"/>
          <w:szCs w:val="24"/>
        </w:rPr>
        <w:t xml:space="preserve">Νέα Δημοκρατία: </w:t>
      </w:r>
      <w:r>
        <w:rPr>
          <w:rFonts w:eastAsia="Times New Roman"/>
          <w:szCs w:val="24"/>
        </w:rPr>
        <w:t>ΠΑΡΩΝ</w:t>
      </w:r>
    </w:p>
    <w:p w14:paraId="69A560C7" w14:textId="77777777" w:rsidR="00C9651F" w:rsidRDefault="002D2592">
      <w:pPr>
        <w:spacing w:line="600" w:lineRule="auto"/>
        <w:ind w:firstLine="539"/>
        <w:jc w:val="both"/>
        <w:rPr>
          <w:rFonts w:eastAsia="Times New Roman"/>
          <w:szCs w:val="24"/>
        </w:rPr>
      </w:pPr>
      <w:r>
        <w:rPr>
          <w:rFonts w:eastAsia="Times New Roman"/>
          <w:szCs w:val="24"/>
        </w:rPr>
        <w:lastRenderedPageBreak/>
        <w:t xml:space="preserve">ΔΗΣΥ: </w:t>
      </w:r>
      <w:r>
        <w:rPr>
          <w:rFonts w:eastAsia="Times New Roman"/>
          <w:szCs w:val="24"/>
        </w:rPr>
        <w:t>ΝΑΙ</w:t>
      </w:r>
    </w:p>
    <w:p w14:paraId="69A560C8" w14:textId="77777777" w:rsidR="00C9651F" w:rsidRDefault="002D2592">
      <w:pPr>
        <w:spacing w:line="600" w:lineRule="auto"/>
        <w:ind w:firstLine="539"/>
        <w:jc w:val="both"/>
        <w:rPr>
          <w:rFonts w:eastAsia="Times New Roman"/>
          <w:szCs w:val="24"/>
        </w:rPr>
      </w:pPr>
      <w:r>
        <w:rPr>
          <w:rFonts w:eastAsia="Times New Roman"/>
          <w:szCs w:val="24"/>
        </w:rPr>
        <w:t>Λαϊκός Σύνδεσμος</w:t>
      </w:r>
      <w:r>
        <w:rPr>
          <w:rFonts w:eastAsia="Times New Roman"/>
          <w:szCs w:val="24"/>
        </w:rPr>
        <w:t xml:space="preserve"> - </w:t>
      </w:r>
      <w:r>
        <w:rPr>
          <w:rFonts w:eastAsia="Times New Roman"/>
          <w:szCs w:val="24"/>
        </w:rPr>
        <w:t xml:space="preserve">Χρυσή Αυγή: </w:t>
      </w:r>
      <w:r>
        <w:rPr>
          <w:rFonts w:eastAsia="Times New Roman"/>
          <w:szCs w:val="24"/>
        </w:rPr>
        <w:t>ΟΧΙ</w:t>
      </w:r>
    </w:p>
    <w:p w14:paraId="69A560C9" w14:textId="77777777" w:rsidR="00C9651F" w:rsidRDefault="002D2592">
      <w:pPr>
        <w:spacing w:line="600" w:lineRule="auto"/>
        <w:ind w:firstLine="539"/>
        <w:jc w:val="both"/>
        <w:rPr>
          <w:rFonts w:eastAsia="Times New Roman"/>
          <w:szCs w:val="24"/>
        </w:rPr>
      </w:pPr>
      <w:r>
        <w:rPr>
          <w:rFonts w:eastAsia="Times New Roman"/>
          <w:szCs w:val="24"/>
        </w:rPr>
        <w:t xml:space="preserve">ΚΚΕ: </w:t>
      </w:r>
      <w:r>
        <w:rPr>
          <w:rFonts w:eastAsia="Times New Roman"/>
          <w:szCs w:val="24"/>
        </w:rPr>
        <w:t>ΝΑΙ</w:t>
      </w:r>
    </w:p>
    <w:p w14:paraId="69A560CA" w14:textId="77777777" w:rsidR="00C9651F" w:rsidRDefault="002D2592">
      <w:pPr>
        <w:spacing w:line="600" w:lineRule="auto"/>
        <w:ind w:firstLine="539"/>
        <w:jc w:val="both"/>
        <w:rPr>
          <w:rFonts w:eastAsia="Times New Roman"/>
          <w:szCs w:val="24"/>
        </w:rPr>
      </w:pPr>
      <w:r>
        <w:rPr>
          <w:rFonts w:eastAsia="Times New Roman"/>
          <w:szCs w:val="24"/>
        </w:rPr>
        <w:t xml:space="preserve">Ένωση Κεντρώων: </w:t>
      </w:r>
      <w:r>
        <w:rPr>
          <w:rFonts w:eastAsia="Times New Roman"/>
          <w:szCs w:val="24"/>
        </w:rPr>
        <w:t>ΝΑΙ</w:t>
      </w:r>
    </w:p>
    <w:p w14:paraId="69A560CB" w14:textId="77777777" w:rsidR="00C9651F" w:rsidRDefault="002D2592">
      <w:pPr>
        <w:spacing w:line="600" w:lineRule="auto"/>
        <w:ind w:firstLine="539"/>
        <w:jc w:val="both"/>
        <w:rPr>
          <w:rFonts w:eastAsia="Times New Roman"/>
          <w:bCs/>
          <w:szCs w:val="24"/>
        </w:rPr>
      </w:pPr>
      <w:r>
        <w:rPr>
          <w:rFonts w:eastAsia="Times New Roman"/>
          <w:bCs/>
          <w:szCs w:val="24"/>
        </w:rPr>
        <w:t xml:space="preserve">Άρθρο </w:t>
      </w:r>
      <w:r>
        <w:rPr>
          <w:rFonts w:eastAsia="Times New Roman"/>
          <w:bCs/>
          <w:szCs w:val="24"/>
        </w:rPr>
        <w:t>26 ως έχει κατά πλειοψηφία.</w:t>
      </w:r>
    </w:p>
    <w:p w14:paraId="69A560CC" w14:textId="77777777" w:rsidR="00C9651F" w:rsidRDefault="002D2592">
      <w:pPr>
        <w:spacing w:line="600" w:lineRule="auto"/>
        <w:ind w:firstLine="539"/>
        <w:jc w:val="both"/>
        <w:rPr>
          <w:rFonts w:eastAsia="Times New Roman"/>
          <w:szCs w:val="24"/>
        </w:rPr>
      </w:pPr>
      <w:r>
        <w:rPr>
          <w:rFonts w:eastAsia="Times New Roman"/>
          <w:bCs/>
          <w:szCs w:val="24"/>
        </w:rPr>
        <w:t>ΣΥΡΙΖΑ:</w:t>
      </w:r>
      <w:r>
        <w:rPr>
          <w:rFonts w:eastAsia="Times New Roman"/>
          <w:szCs w:val="24"/>
        </w:rPr>
        <w:t xml:space="preserve"> </w:t>
      </w:r>
      <w:r>
        <w:rPr>
          <w:rFonts w:eastAsia="Times New Roman"/>
          <w:szCs w:val="24"/>
        </w:rPr>
        <w:t>ΝΑΙ</w:t>
      </w:r>
    </w:p>
    <w:p w14:paraId="69A560CD" w14:textId="77777777" w:rsidR="00C9651F" w:rsidRDefault="002D2592">
      <w:pPr>
        <w:spacing w:line="600" w:lineRule="auto"/>
        <w:ind w:firstLine="539"/>
        <w:jc w:val="both"/>
        <w:rPr>
          <w:rFonts w:eastAsia="Times New Roman"/>
          <w:szCs w:val="24"/>
        </w:rPr>
      </w:pPr>
      <w:r>
        <w:rPr>
          <w:rFonts w:eastAsia="Times New Roman"/>
          <w:szCs w:val="24"/>
        </w:rPr>
        <w:t xml:space="preserve">Νέα Δημοκρατία: </w:t>
      </w:r>
      <w:r>
        <w:rPr>
          <w:rFonts w:eastAsia="Times New Roman"/>
          <w:szCs w:val="24"/>
        </w:rPr>
        <w:t>ΝΑΙ</w:t>
      </w:r>
    </w:p>
    <w:p w14:paraId="69A560CE" w14:textId="77777777" w:rsidR="00C9651F" w:rsidRDefault="002D2592">
      <w:pPr>
        <w:spacing w:line="600" w:lineRule="auto"/>
        <w:ind w:firstLine="539"/>
        <w:jc w:val="both"/>
        <w:rPr>
          <w:rFonts w:eastAsia="Times New Roman"/>
          <w:szCs w:val="24"/>
        </w:rPr>
      </w:pPr>
      <w:r>
        <w:rPr>
          <w:rFonts w:eastAsia="Times New Roman"/>
          <w:szCs w:val="24"/>
        </w:rPr>
        <w:t xml:space="preserve">ΔΗΣΥ: </w:t>
      </w:r>
      <w:r>
        <w:rPr>
          <w:rFonts w:eastAsia="Times New Roman"/>
          <w:szCs w:val="24"/>
        </w:rPr>
        <w:t>ΝΑΙ</w:t>
      </w:r>
    </w:p>
    <w:p w14:paraId="69A560CF" w14:textId="77777777" w:rsidR="00C9651F" w:rsidRDefault="002D2592">
      <w:pPr>
        <w:spacing w:line="600" w:lineRule="auto"/>
        <w:ind w:firstLine="539"/>
        <w:jc w:val="both"/>
        <w:rPr>
          <w:rFonts w:eastAsia="Times New Roman"/>
          <w:szCs w:val="24"/>
        </w:rPr>
      </w:pPr>
      <w:r>
        <w:rPr>
          <w:rFonts w:eastAsia="Times New Roman"/>
          <w:szCs w:val="24"/>
        </w:rPr>
        <w:t>Λαϊκός Σύνδεσμος</w:t>
      </w:r>
      <w:r>
        <w:rPr>
          <w:rFonts w:eastAsia="Times New Roman"/>
          <w:szCs w:val="24"/>
        </w:rPr>
        <w:t xml:space="preserve"> - </w:t>
      </w:r>
      <w:r>
        <w:rPr>
          <w:rFonts w:eastAsia="Times New Roman"/>
          <w:szCs w:val="24"/>
        </w:rPr>
        <w:t xml:space="preserve">Χρυσή Αυγή: </w:t>
      </w:r>
      <w:r>
        <w:rPr>
          <w:rFonts w:eastAsia="Times New Roman"/>
          <w:szCs w:val="24"/>
        </w:rPr>
        <w:t>ΟΧΙ</w:t>
      </w:r>
    </w:p>
    <w:p w14:paraId="69A560D0" w14:textId="77777777" w:rsidR="00C9651F" w:rsidRDefault="002D2592">
      <w:pPr>
        <w:spacing w:line="600" w:lineRule="auto"/>
        <w:ind w:firstLine="539"/>
        <w:jc w:val="both"/>
        <w:rPr>
          <w:rFonts w:eastAsia="Times New Roman"/>
          <w:szCs w:val="24"/>
        </w:rPr>
      </w:pPr>
      <w:r>
        <w:rPr>
          <w:rFonts w:eastAsia="Times New Roman"/>
          <w:szCs w:val="24"/>
        </w:rPr>
        <w:t xml:space="preserve">ΚΚΕ: </w:t>
      </w:r>
      <w:r>
        <w:rPr>
          <w:rFonts w:eastAsia="Times New Roman"/>
          <w:szCs w:val="24"/>
        </w:rPr>
        <w:t>ΝΑΙ</w:t>
      </w:r>
    </w:p>
    <w:p w14:paraId="69A560D1" w14:textId="77777777" w:rsidR="00C9651F" w:rsidRDefault="002D2592">
      <w:pPr>
        <w:spacing w:line="600" w:lineRule="auto"/>
        <w:ind w:firstLine="539"/>
        <w:jc w:val="both"/>
        <w:rPr>
          <w:rFonts w:eastAsia="Times New Roman"/>
          <w:szCs w:val="24"/>
        </w:rPr>
      </w:pPr>
      <w:r>
        <w:rPr>
          <w:rFonts w:eastAsia="Times New Roman"/>
          <w:szCs w:val="24"/>
        </w:rPr>
        <w:t xml:space="preserve">Ένωση Κεντρώων: </w:t>
      </w:r>
      <w:r>
        <w:rPr>
          <w:rFonts w:eastAsia="Times New Roman"/>
          <w:szCs w:val="24"/>
        </w:rPr>
        <w:t>ΝΑΙ</w:t>
      </w:r>
    </w:p>
    <w:p w14:paraId="69A560D2" w14:textId="77777777" w:rsidR="00C9651F" w:rsidRDefault="002D2592">
      <w:pPr>
        <w:spacing w:line="600" w:lineRule="auto"/>
        <w:ind w:firstLine="539"/>
        <w:jc w:val="both"/>
        <w:rPr>
          <w:rFonts w:eastAsia="Times New Roman"/>
          <w:bCs/>
          <w:szCs w:val="24"/>
        </w:rPr>
      </w:pPr>
      <w:r>
        <w:rPr>
          <w:rFonts w:eastAsia="Times New Roman"/>
          <w:bCs/>
          <w:szCs w:val="24"/>
        </w:rPr>
        <w:t>Άρθρο 27, όπως τροποποιήθηκε, κατά πλειοψηφία.</w:t>
      </w:r>
    </w:p>
    <w:p w14:paraId="69A560D3" w14:textId="77777777" w:rsidR="00C9651F" w:rsidRDefault="002D2592">
      <w:pPr>
        <w:spacing w:line="600" w:lineRule="auto"/>
        <w:ind w:firstLine="539"/>
        <w:jc w:val="both"/>
        <w:rPr>
          <w:rFonts w:eastAsia="Times New Roman"/>
          <w:szCs w:val="24"/>
        </w:rPr>
      </w:pPr>
      <w:r>
        <w:rPr>
          <w:rFonts w:eastAsia="Times New Roman"/>
          <w:bCs/>
          <w:szCs w:val="24"/>
        </w:rPr>
        <w:t>ΣΥΡΙΖΑ:</w:t>
      </w:r>
      <w:r>
        <w:rPr>
          <w:rFonts w:eastAsia="Times New Roman"/>
          <w:szCs w:val="24"/>
        </w:rPr>
        <w:t xml:space="preserve"> </w:t>
      </w:r>
      <w:r>
        <w:rPr>
          <w:rFonts w:eastAsia="Times New Roman"/>
          <w:szCs w:val="24"/>
        </w:rPr>
        <w:t>ΝΑΙ</w:t>
      </w:r>
    </w:p>
    <w:p w14:paraId="69A560D4" w14:textId="77777777" w:rsidR="00C9651F" w:rsidRDefault="002D2592">
      <w:pPr>
        <w:spacing w:line="600" w:lineRule="auto"/>
        <w:ind w:firstLine="539"/>
        <w:jc w:val="both"/>
        <w:rPr>
          <w:rFonts w:eastAsia="Times New Roman"/>
          <w:szCs w:val="24"/>
        </w:rPr>
      </w:pPr>
      <w:r>
        <w:rPr>
          <w:rFonts w:eastAsia="Times New Roman"/>
          <w:szCs w:val="24"/>
        </w:rPr>
        <w:t xml:space="preserve">Νέα Δημοκρατία: </w:t>
      </w:r>
      <w:r>
        <w:rPr>
          <w:rFonts w:eastAsia="Times New Roman"/>
          <w:szCs w:val="24"/>
        </w:rPr>
        <w:t>ΝΑΙ</w:t>
      </w:r>
    </w:p>
    <w:p w14:paraId="69A560D5" w14:textId="77777777" w:rsidR="00C9651F" w:rsidRDefault="002D2592">
      <w:pPr>
        <w:spacing w:line="600" w:lineRule="auto"/>
        <w:ind w:firstLine="539"/>
        <w:jc w:val="both"/>
        <w:rPr>
          <w:rFonts w:eastAsia="Times New Roman"/>
          <w:szCs w:val="24"/>
        </w:rPr>
      </w:pPr>
      <w:r>
        <w:rPr>
          <w:rFonts w:eastAsia="Times New Roman"/>
          <w:szCs w:val="24"/>
        </w:rPr>
        <w:t xml:space="preserve">ΔΗΣΥ: </w:t>
      </w:r>
      <w:r>
        <w:rPr>
          <w:rFonts w:eastAsia="Times New Roman"/>
          <w:szCs w:val="24"/>
        </w:rPr>
        <w:t>ΝΑΙ</w:t>
      </w:r>
    </w:p>
    <w:p w14:paraId="69A560D6" w14:textId="77777777" w:rsidR="00C9651F" w:rsidRDefault="002D2592">
      <w:pPr>
        <w:spacing w:line="600" w:lineRule="auto"/>
        <w:ind w:firstLine="539"/>
        <w:jc w:val="both"/>
        <w:rPr>
          <w:rFonts w:eastAsia="Times New Roman"/>
          <w:szCs w:val="24"/>
        </w:rPr>
      </w:pPr>
      <w:r>
        <w:rPr>
          <w:rFonts w:eastAsia="Times New Roman"/>
          <w:szCs w:val="24"/>
        </w:rPr>
        <w:t>Λαϊκός Σύνδεσμος</w:t>
      </w:r>
      <w:r>
        <w:rPr>
          <w:rFonts w:eastAsia="Times New Roman"/>
          <w:szCs w:val="24"/>
        </w:rPr>
        <w:t xml:space="preserve"> - </w:t>
      </w:r>
      <w:r>
        <w:rPr>
          <w:rFonts w:eastAsia="Times New Roman"/>
          <w:szCs w:val="24"/>
        </w:rPr>
        <w:t xml:space="preserve">Χρυσή Αυγή: </w:t>
      </w:r>
      <w:r>
        <w:rPr>
          <w:rFonts w:eastAsia="Times New Roman"/>
          <w:szCs w:val="24"/>
        </w:rPr>
        <w:t>ΟΧΙ</w:t>
      </w:r>
    </w:p>
    <w:p w14:paraId="69A560D7" w14:textId="77777777" w:rsidR="00C9651F" w:rsidRDefault="002D2592">
      <w:pPr>
        <w:spacing w:line="600" w:lineRule="auto"/>
        <w:ind w:firstLine="539"/>
        <w:jc w:val="both"/>
        <w:rPr>
          <w:rFonts w:eastAsia="Times New Roman"/>
          <w:szCs w:val="24"/>
        </w:rPr>
      </w:pPr>
      <w:r>
        <w:rPr>
          <w:rFonts w:eastAsia="Times New Roman"/>
          <w:szCs w:val="24"/>
        </w:rPr>
        <w:lastRenderedPageBreak/>
        <w:t xml:space="preserve">ΚΚΕ: </w:t>
      </w:r>
      <w:r>
        <w:rPr>
          <w:rFonts w:eastAsia="Times New Roman"/>
          <w:szCs w:val="24"/>
        </w:rPr>
        <w:t>ΝΑΙ</w:t>
      </w:r>
    </w:p>
    <w:p w14:paraId="69A560D8" w14:textId="77777777" w:rsidR="00C9651F" w:rsidRDefault="002D2592">
      <w:pPr>
        <w:spacing w:line="600" w:lineRule="auto"/>
        <w:ind w:firstLine="539"/>
        <w:jc w:val="both"/>
        <w:rPr>
          <w:rFonts w:eastAsia="Times New Roman"/>
          <w:szCs w:val="24"/>
        </w:rPr>
      </w:pPr>
      <w:r>
        <w:rPr>
          <w:rFonts w:eastAsia="Times New Roman"/>
          <w:szCs w:val="24"/>
        </w:rPr>
        <w:t xml:space="preserve">Ένωση Κεντρώων: </w:t>
      </w:r>
      <w:r>
        <w:rPr>
          <w:rFonts w:eastAsia="Times New Roman"/>
          <w:szCs w:val="24"/>
        </w:rPr>
        <w:t>ΝΑΙ</w:t>
      </w:r>
    </w:p>
    <w:p w14:paraId="69A560D9" w14:textId="77777777" w:rsidR="00C9651F" w:rsidRDefault="002D2592">
      <w:pPr>
        <w:spacing w:line="600" w:lineRule="auto"/>
        <w:ind w:firstLine="539"/>
        <w:jc w:val="both"/>
        <w:rPr>
          <w:rFonts w:eastAsia="Times New Roman"/>
          <w:bCs/>
          <w:szCs w:val="24"/>
        </w:rPr>
      </w:pPr>
      <w:r>
        <w:rPr>
          <w:rFonts w:eastAsia="Times New Roman"/>
          <w:bCs/>
          <w:szCs w:val="24"/>
        </w:rPr>
        <w:t>Άρθρο 28 ως έχει κατά πλειοψηφία.</w:t>
      </w:r>
    </w:p>
    <w:p w14:paraId="69A560DA" w14:textId="77777777" w:rsidR="00C9651F" w:rsidRDefault="002D2592">
      <w:pPr>
        <w:spacing w:line="600" w:lineRule="auto"/>
        <w:ind w:firstLine="539"/>
        <w:jc w:val="both"/>
        <w:rPr>
          <w:rFonts w:eastAsia="Times New Roman"/>
          <w:szCs w:val="24"/>
        </w:rPr>
      </w:pPr>
      <w:r>
        <w:rPr>
          <w:rFonts w:eastAsia="Times New Roman"/>
          <w:bCs/>
          <w:szCs w:val="24"/>
        </w:rPr>
        <w:t>ΣΥΡΙΖΑ:</w:t>
      </w:r>
      <w:r>
        <w:rPr>
          <w:rFonts w:eastAsia="Times New Roman"/>
          <w:szCs w:val="24"/>
        </w:rPr>
        <w:t xml:space="preserve"> </w:t>
      </w:r>
      <w:r>
        <w:rPr>
          <w:rFonts w:eastAsia="Times New Roman"/>
          <w:szCs w:val="24"/>
        </w:rPr>
        <w:t>ΝΑΙ</w:t>
      </w:r>
    </w:p>
    <w:p w14:paraId="69A560DB" w14:textId="77777777" w:rsidR="00C9651F" w:rsidRDefault="002D2592">
      <w:pPr>
        <w:spacing w:line="600" w:lineRule="auto"/>
        <w:ind w:firstLine="539"/>
        <w:jc w:val="both"/>
        <w:rPr>
          <w:rFonts w:eastAsia="Times New Roman"/>
          <w:szCs w:val="24"/>
        </w:rPr>
      </w:pPr>
      <w:r>
        <w:rPr>
          <w:rFonts w:eastAsia="Times New Roman"/>
          <w:szCs w:val="24"/>
        </w:rPr>
        <w:t xml:space="preserve">Νέα Δημοκρατία: </w:t>
      </w:r>
      <w:r>
        <w:rPr>
          <w:rFonts w:eastAsia="Times New Roman"/>
          <w:szCs w:val="24"/>
        </w:rPr>
        <w:t>ΝΑΙ</w:t>
      </w:r>
    </w:p>
    <w:p w14:paraId="69A560DC" w14:textId="77777777" w:rsidR="00C9651F" w:rsidRDefault="002D2592">
      <w:pPr>
        <w:spacing w:line="600" w:lineRule="auto"/>
        <w:ind w:firstLine="539"/>
        <w:jc w:val="both"/>
        <w:rPr>
          <w:rFonts w:eastAsia="Times New Roman"/>
          <w:szCs w:val="24"/>
        </w:rPr>
      </w:pPr>
      <w:r>
        <w:rPr>
          <w:rFonts w:eastAsia="Times New Roman"/>
          <w:szCs w:val="24"/>
        </w:rPr>
        <w:t xml:space="preserve">ΔΗΣΥ: </w:t>
      </w:r>
      <w:r>
        <w:rPr>
          <w:rFonts w:eastAsia="Times New Roman"/>
          <w:szCs w:val="24"/>
        </w:rPr>
        <w:t>ΝΑΙ</w:t>
      </w:r>
    </w:p>
    <w:p w14:paraId="69A560DD" w14:textId="77777777" w:rsidR="00C9651F" w:rsidRDefault="002D2592">
      <w:pPr>
        <w:spacing w:line="600" w:lineRule="auto"/>
        <w:ind w:firstLine="539"/>
        <w:jc w:val="both"/>
        <w:rPr>
          <w:rFonts w:eastAsia="Times New Roman"/>
          <w:szCs w:val="24"/>
        </w:rPr>
      </w:pPr>
      <w:r>
        <w:rPr>
          <w:rFonts w:eastAsia="Times New Roman"/>
          <w:szCs w:val="24"/>
        </w:rPr>
        <w:t>Λαϊκός Σύνδεσμος</w:t>
      </w:r>
      <w:r>
        <w:rPr>
          <w:rFonts w:eastAsia="Times New Roman"/>
          <w:szCs w:val="24"/>
        </w:rPr>
        <w:t xml:space="preserve"> - </w:t>
      </w:r>
      <w:r>
        <w:rPr>
          <w:rFonts w:eastAsia="Times New Roman"/>
          <w:szCs w:val="24"/>
        </w:rPr>
        <w:t xml:space="preserve">Χρυσή Αυγή: </w:t>
      </w:r>
      <w:r>
        <w:rPr>
          <w:rFonts w:eastAsia="Times New Roman"/>
          <w:szCs w:val="24"/>
        </w:rPr>
        <w:t>ΟΧΙ</w:t>
      </w:r>
    </w:p>
    <w:p w14:paraId="69A560DE" w14:textId="77777777" w:rsidR="00C9651F" w:rsidRDefault="002D2592">
      <w:pPr>
        <w:spacing w:line="600" w:lineRule="auto"/>
        <w:ind w:firstLine="539"/>
        <w:jc w:val="both"/>
        <w:rPr>
          <w:rFonts w:eastAsia="Times New Roman"/>
          <w:szCs w:val="24"/>
        </w:rPr>
      </w:pPr>
      <w:r>
        <w:rPr>
          <w:rFonts w:eastAsia="Times New Roman"/>
          <w:szCs w:val="24"/>
        </w:rPr>
        <w:t xml:space="preserve">ΚΚΕ: </w:t>
      </w:r>
      <w:r>
        <w:rPr>
          <w:rFonts w:eastAsia="Times New Roman"/>
          <w:szCs w:val="24"/>
        </w:rPr>
        <w:t>ΠΑΡΩΝ</w:t>
      </w:r>
    </w:p>
    <w:p w14:paraId="69A560DF" w14:textId="77777777" w:rsidR="00C9651F" w:rsidRDefault="002D2592">
      <w:pPr>
        <w:spacing w:line="600" w:lineRule="auto"/>
        <w:ind w:firstLine="539"/>
        <w:jc w:val="both"/>
        <w:rPr>
          <w:rFonts w:eastAsia="Times New Roman"/>
          <w:szCs w:val="24"/>
        </w:rPr>
      </w:pPr>
      <w:r>
        <w:rPr>
          <w:rFonts w:eastAsia="Times New Roman"/>
          <w:szCs w:val="24"/>
        </w:rPr>
        <w:t xml:space="preserve">Ένωση Κεντρώων: </w:t>
      </w:r>
      <w:r>
        <w:rPr>
          <w:rFonts w:eastAsia="Times New Roman"/>
          <w:szCs w:val="24"/>
        </w:rPr>
        <w:t>ΝΑΙ</w:t>
      </w:r>
    </w:p>
    <w:p w14:paraId="69A560E0" w14:textId="77777777" w:rsidR="00C9651F" w:rsidRDefault="002D2592">
      <w:pPr>
        <w:spacing w:line="600" w:lineRule="auto"/>
        <w:ind w:firstLine="539"/>
        <w:jc w:val="both"/>
        <w:rPr>
          <w:rFonts w:eastAsia="Times New Roman"/>
          <w:bCs/>
          <w:szCs w:val="24"/>
        </w:rPr>
      </w:pPr>
      <w:r>
        <w:rPr>
          <w:rFonts w:eastAsia="Times New Roman"/>
          <w:bCs/>
          <w:szCs w:val="24"/>
        </w:rPr>
        <w:t>Άρθρο 29, όπως τροποποιήθηκε, κατά πλειοψηφία.</w:t>
      </w:r>
    </w:p>
    <w:p w14:paraId="69A560E1" w14:textId="77777777" w:rsidR="00C9651F" w:rsidRDefault="002D2592">
      <w:pPr>
        <w:spacing w:line="600" w:lineRule="auto"/>
        <w:ind w:firstLine="539"/>
        <w:jc w:val="both"/>
        <w:rPr>
          <w:rFonts w:eastAsia="Times New Roman"/>
          <w:szCs w:val="24"/>
        </w:rPr>
      </w:pPr>
      <w:r>
        <w:rPr>
          <w:rFonts w:eastAsia="Times New Roman"/>
          <w:bCs/>
          <w:szCs w:val="24"/>
        </w:rPr>
        <w:t>ΣΥΡΙΖΑ:</w:t>
      </w:r>
      <w:r>
        <w:rPr>
          <w:rFonts w:eastAsia="Times New Roman"/>
          <w:szCs w:val="24"/>
        </w:rPr>
        <w:t xml:space="preserve"> </w:t>
      </w:r>
      <w:r>
        <w:rPr>
          <w:rFonts w:eastAsia="Times New Roman"/>
          <w:szCs w:val="24"/>
        </w:rPr>
        <w:t>ΝΑΙ</w:t>
      </w:r>
    </w:p>
    <w:p w14:paraId="69A560E2" w14:textId="77777777" w:rsidR="00C9651F" w:rsidRDefault="002D2592">
      <w:pPr>
        <w:spacing w:line="600" w:lineRule="auto"/>
        <w:ind w:firstLine="539"/>
        <w:jc w:val="both"/>
        <w:rPr>
          <w:rFonts w:eastAsia="Times New Roman"/>
          <w:szCs w:val="24"/>
        </w:rPr>
      </w:pPr>
      <w:r>
        <w:rPr>
          <w:rFonts w:eastAsia="Times New Roman"/>
          <w:szCs w:val="24"/>
        </w:rPr>
        <w:t xml:space="preserve">Νέα Δημοκρατία: </w:t>
      </w:r>
      <w:r>
        <w:rPr>
          <w:rFonts w:eastAsia="Times New Roman"/>
          <w:szCs w:val="24"/>
        </w:rPr>
        <w:t>ΝΑΙ</w:t>
      </w:r>
    </w:p>
    <w:p w14:paraId="69A560E3" w14:textId="77777777" w:rsidR="00C9651F" w:rsidRDefault="002D2592">
      <w:pPr>
        <w:spacing w:line="600" w:lineRule="auto"/>
        <w:ind w:firstLine="539"/>
        <w:jc w:val="both"/>
        <w:rPr>
          <w:rFonts w:eastAsia="Times New Roman"/>
          <w:szCs w:val="24"/>
        </w:rPr>
      </w:pPr>
      <w:r>
        <w:rPr>
          <w:rFonts w:eastAsia="Times New Roman"/>
          <w:szCs w:val="24"/>
        </w:rPr>
        <w:t xml:space="preserve">ΔΗΣΥ: </w:t>
      </w:r>
      <w:r>
        <w:rPr>
          <w:rFonts w:eastAsia="Times New Roman"/>
          <w:szCs w:val="24"/>
        </w:rPr>
        <w:t>ΝΑΙ</w:t>
      </w:r>
    </w:p>
    <w:p w14:paraId="69A560E4" w14:textId="77777777" w:rsidR="00C9651F" w:rsidRDefault="002D2592">
      <w:pPr>
        <w:spacing w:line="600" w:lineRule="auto"/>
        <w:ind w:firstLine="539"/>
        <w:jc w:val="both"/>
        <w:rPr>
          <w:rFonts w:eastAsia="Times New Roman"/>
          <w:szCs w:val="24"/>
        </w:rPr>
      </w:pPr>
      <w:r>
        <w:rPr>
          <w:rFonts w:eastAsia="Times New Roman"/>
          <w:szCs w:val="24"/>
        </w:rPr>
        <w:t>Λαϊκός Σύνδεσμος</w:t>
      </w:r>
      <w:r>
        <w:rPr>
          <w:rFonts w:eastAsia="Times New Roman"/>
          <w:szCs w:val="24"/>
        </w:rPr>
        <w:t xml:space="preserve"> - </w:t>
      </w:r>
      <w:r>
        <w:rPr>
          <w:rFonts w:eastAsia="Times New Roman"/>
          <w:szCs w:val="24"/>
        </w:rPr>
        <w:t xml:space="preserve">Χρυσή Αυγή: </w:t>
      </w:r>
      <w:r>
        <w:rPr>
          <w:rFonts w:eastAsia="Times New Roman"/>
          <w:szCs w:val="24"/>
        </w:rPr>
        <w:t>ΟΧΙ</w:t>
      </w:r>
    </w:p>
    <w:p w14:paraId="69A560E5" w14:textId="77777777" w:rsidR="00C9651F" w:rsidRDefault="002D2592">
      <w:pPr>
        <w:spacing w:line="600" w:lineRule="auto"/>
        <w:ind w:firstLine="539"/>
        <w:jc w:val="both"/>
        <w:rPr>
          <w:rFonts w:eastAsia="Times New Roman"/>
          <w:szCs w:val="24"/>
        </w:rPr>
      </w:pPr>
      <w:r>
        <w:rPr>
          <w:rFonts w:eastAsia="Times New Roman"/>
          <w:szCs w:val="24"/>
        </w:rPr>
        <w:t xml:space="preserve">ΚΚΕ: </w:t>
      </w:r>
      <w:r>
        <w:rPr>
          <w:rFonts w:eastAsia="Times New Roman"/>
          <w:szCs w:val="24"/>
        </w:rPr>
        <w:t>ΠΑΡΩΝ</w:t>
      </w:r>
    </w:p>
    <w:p w14:paraId="69A560E6" w14:textId="77777777" w:rsidR="00C9651F" w:rsidRDefault="002D2592">
      <w:pPr>
        <w:spacing w:line="600" w:lineRule="auto"/>
        <w:ind w:firstLine="539"/>
        <w:jc w:val="both"/>
        <w:rPr>
          <w:rFonts w:eastAsia="Times New Roman"/>
          <w:szCs w:val="24"/>
        </w:rPr>
      </w:pPr>
      <w:r>
        <w:rPr>
          <w:rFonts w:eastAsia="Times New Roman"/>
          <w:szCs w:val="24"/>
        </w:rPr>
        <w:t xml:space="preserve">Ένωση Κεντρώων: </w:t>
      </w:r>
      <w:r>
        <w:rPr>
          <w:rFonts w:eastAsia="Times New Roman"/>
          <w:szCs w:val="24"/>
        </w:rPr>
        <w:t>ΝΑΙ</w:t>
      </w:r>
    </w:p>
    <w:p w14:paraId="69A560E7" w14:textId="77777777" w:rsidR="00C9651F" w:rsidRDefault="002D2592">
      <w:pPr>
        <w:spacing w:line="600" w:lineRule="auto"/>
        <w:ind w:firstLine="539"/>
        <w:jc w:val="both"/>
        <w:rPr>
          <w:rFonts w:eastAsia="Times New Roman"/>
          <w:bCs/>
          <w:szCs w:val="24"/>
        </w:rPr>
      </w:pPr>
      <w:r>
        <w:rPr>
          <w:rFonts w:eastAsia="Times New Roman"/>
          <w:bCs/>
          <w:szCs w:val="24"/>
        </w:rPr>
        <w:lastRenderedPageBreak/>
        <w:t>Άρθρο 30 ως έχει κατά πλειοψηφία.</w:t>
      </w:r>
    </w:p>
    <w:p w14:paraId="69A560E8" w14:textId="77777777" w:rsidR="00C9651F" w:rsidRDefault="002D2592">
      <w:pPr>
        <w:spacing w:line="600" w:lineRule="auto"/>
        <w:ind w:firstLine="539"/>
        <w:jc w:val="both"/>
        <w:rPr>
          <w:rFonts w:eastAsia="Times New Roman"/>
          <w:szCs w:val="24"/>
        </w:rPr>
      </w:pPr>
      <w:r>
        <w:rPr>
          <w:rFonts w:eastAsia="Times New Roman"/>
          <w:bCs/>
          <w:szCs w:val="24"/>
        </w:rPr>
        <w:t>ΣΥΡΙΖΑ:</w:t>
      </w:r>
      <w:r>
        <w:rPr>
          <w:rFonts w:eastAsia="Times New Roman"/>
          <w:szCs w:val="24"/>
        </w:rPr>
        <w:t xml:space="preserve"> </w:t>
      </w:r>
      <w:r>
        <w:rPr>
          <w:rFonts w:eastAsia="Times New Roman"/>
          <w:szCs w:val="24"/>
        </w:rPr>
        <w:t>ΝΑΙ</w:t>
      </w:r>
    </w:p>
    <w:p w14:paraId="69A560E9" w14:textId="77777777" w:rsidR="00C9651F" w:rsidRDefault="002D2592">
      <w:pPr>
        <w:spacing w:line="600" w:lineRule="auto"/>
        <w:ind w:firstLine="539"/>
        <w:jc w:val="both"/>
        <w:rPr>
          <w:rFonts w:eastAsia="Times New Roman"/>
          <w:szCs w:val="24"/>
        </w:rPr>
      </w:pPr>
      <w:r>
        <w:rPr>
          <w:rFonts w:eastAsia="Times New Roman"/>
          <w:szCs w:val="24"/>
        </w:rPr>
        <w:t xml:space="preserve">Νέα Δημοκρατία: </w:t>
      </w:r>
      <w:r>
        <w:rPr>
          <w:rFonts w:eastAsia="Times New Roman"/>
          <w:szCs w:val="24"/>
        </w:rPr>
        <w:t>ΟΧΙ</w:t>
      </w:r>
    </w:p>
    <w:p w14:paraId="69A560EA" w14:textId="77777777" w:rsidR="00C9651F" w:rsidRDefault="002D2592">
      <w:pPr>
        <w:spacing w:line="600" w:lineRule="auto"/>
        <w:ind w:firstLine="539"/>
        <w:jc w:val="both"/>
        <w:rPr>
          <w:rFonts w:eastAsia="Times New Roman"/>
          <w:szCs w:val="24"/>
        </w:rPr>
      </w:pPr>
      <w:r>
        <w:rPr>
          <w:rFonts w:eastAsia="Times New Roman"/>
          <w:szCs w:val="24"/>
        </w:rPr>
        <w:t xml:space="preserve">ΔΗΣΥ: </w:t>
      </w:r>
      <w:r>
        <w:rPr>
          <w:rFonts w:eastAsia="Times New Roman"/>
          <w:szCs w:val="24"/>
        </w:rPr>
        <w:t>ΠΑΡΩΝ</w:t>
      </w:r>
    </w:p>
    <w:p w14:paraId="69A560EB" w14:textId="77777777" w:rsidR="00C9651F" w:rsidRDefault="002D2592">
      <w:pPr>
        <w:spacing w:line="600" w:lineRule="auto"/>
        <w:ind w:firstLine="539"/>
        <w:jc w:val="both"/>
        <w:rPr>
          <w:rFonts w:eastAsia="Times New Roman"/>
          <w:szCs w:val="24"/>
        </w:rPr>
      </w:pPr>
      <w:r>
        <w:rPr>
          <w:rFonts w:eastAsia="Times New Roman"/>
          <w:szCs w:val="24"/>
        </w:rPr>
        <w:t>Λαϊκός Σύνδεσμος</w:t>
      </w:r>
      <w:r>
        <w:rPr>
          <w:rFonts w:eastAsia="Times New Roman"/>
          <w:szCs w:val="24"/>
        </w:rPr>
        <w:t xml:space="preserve"> - </w:t>
      </w:r>
      <w:r>
        <w:rPr>
          <w:rFonts w:eastAsia="Times New Roman"/>
          <w:szCs w:val="24"/>
        </w:rPr>
        <w:t xml:space="preserve">Χρυσή Αυγή: </w:t>
      </w:r>
      <w:r>
        <w:rPr>
          <w:rFonts w:eastAsia="Times New Roman"/>
          <w:szCs w:val="24"/>
        </w:rPr>
        <w:t>ΟΧΙ</w:t>
      </w:r>
    </w:p>
    <w:p w14:paraId="69A560EC" w14:textId="77777777" w:rsidR="00C9651F" w:rsidRDefault="002D2592">
      <w:pPr>
        <w:spacing w:line="600" w:lineRule="auto"/>
        <w:ind w:firstLine="539"/>
        <w:jc w:val="both"/>
        <w:rPr>
          <w:rFonts w:eastAsia="Times New Roman"/>
          <w:szCs w:val="24"/>
        </w:rPr>
      </w:pPr>
      <w:r>
        <w:rPr>
          <w:rFonts w:eastAsia="Times New Roman"/>
          <w:szCs w:val="24"/>
        </w:rPr>
        <w:t xml:space="preserve">ΚΚΕ: </w:t>
      </w:r>
      <w:r>
        <w:rPr>
          <w:rFonts w:eastAsia="Times New Roman"/>
          <w:szCs w:val="24"/>
        </w:rPr>
        <w:t>ΠΑΡΩΝ</w:t>
      </w:r>
    </w:p>
    <w:p w14:paraId="69A560ED" w14:textId="77777777" w:rsidR="00C9651F" w:rsidRDefault="002D2592">
      <w:pPr>
        <w:spacing w:line="600" w:lineRule="auto"/>
        <w:ind w:firstLine="539"/>
        <w:jc w:val="both"/>
        <w:rPr>
          <w:rFonts w:eastAsia="Times New Roman"/>
          <w:szCs w:val="24"/>
        </w:rPr>
      </w:pPr>
      <w:r>
        <w:rPr>
          <w:rFonts w:eastAsia="Times New Roman"/>
          <w:szCs w:val="24"/>
        </w:rPr>
        <w:t xml:space="preserve">Ένωση Κεντρώων: </w:t>
      </w:r>
      <w:r>
        <w:rPr>
          <w:rFonts w:eastAsia="Times New Roman"/>
          <w:szCs w:val="24"/>
        </w:rPr>
        <w:t>ΠΑΡΩΝ</w:t>
      </w:r>
    </w:p>
    <w:p w14:paraId="69A560EE" w14:textId="77777777" w:rsidR="00C9651F" w:rsidRDefault="002D2592">
      <w:pPr>
        <w:spacing w:line="600" w:lineRule="auto"/>
        <w:ind w:firstLine="539"/>
        <w:jc w:val="both"/>
        <w:rPr>
          <w:rFonts w:eastAsia="Times New Roman"/>
          <w:bCs/>
          <w:szCs w:val="24"/>
        </w:rPr>
      </w:pPr>
      <w:r>
        <w:rPr>
          <w:rFonts w:eastAsia="Times New Roman"/>
          <w:bCs/>
          <w:szCs w:val="24"/>
        </w:rPr>
        <w:t>Άρθρο 31 ως έχει κατά πλειοψηφία.</w:t>
      </w:r>
    </w:p>
    <w:p w14:paraId="69A560EF" w14:textId="77777777" w:rsidR="00C9651F" w:rsidRDefault="002D2592">
      <w:pPr>
        <w:spacing w:line="600" w:lineRule="auto"/>
        <w:ind w:firstLine="539"/>
        <w:jc w:val="both"/>
        <w:rPr>
          <w:rFonts w:eastAsia="Times New Roman"/>
          <w:szCs w:val="24"/>
        </w:rPr>
      </w:pPr>
      <w:r>
        <w:rPr>
          <w:rFonts w:eastAsia="Times New Roman"/>
          <w:bCs/>
          <w:szCs w:val="24"/>
        </w:rPr>
        <w:t>ΣΥΡΙΖΑ:</w:t>
      </w:r>
      <w:r>
        <w:rPr>
          <w:rFonts w:eastAsia="Times New Roman"/>
          <w:szCs w:val="24"/>
        </w:rPr>
        <w:t xml:space="preserve"> </w:t>
      </w:r>
      <w:r>
        <w:rPr>
          <w:rFonts w:eastAsia="Times New Roman"/>
          <w:szCs w:val="24"/>
        </w:rPr>
        <w:t>ΝΑΙ</w:t>
      </w:r>
    </w:p>
    <w:p w14:paraId="69A560F0" w14:textId="77777777" w:rsidR="00C9651F" w:rsidRDefault="002D2592">
      <w:pPr>
        <w:spacing w:line="600" w:lineRule="auto"/>
        <w:ind w:firstLine="539"/>
        <w:jc w:val="both"/>
        <w:rPr>
          <w:rFonts w:eastAsia="Times New Roman"/>
          <w:szCs w:val="24"/>
        </w:rPr>
      </w:pPr>
      <w:r>
        <w:rPr>
          <w:rFonts w:eastAsia="Times New Roman"/>
          <w:szCs w:val="24"/>
        </w:rPr>
        <w:t xml:space="preserve">Νέα Δημοκρατία: </w:t>
      </w:r>
      <w:r>
        <w:rPr>
          <w:rFonts w:eastAsia="Times New Roman"/>
          <w:szCs w:val="24"/>
        </w:rPr>
        <w:t>ΠΑΡΩΝ</w:t>
      </w:r>
    </w:p>
    <w:p w14:paraId="69A560F1" w14:textId="77777777" w:rsidR="00C9651F" w:rsidRDefault="002D2592">
      <w:pPr>
        <w:spacing w:line="600" w:lineRule="auto"/>
        <w:ind w:firstLine="539"/>
        <w:jc w:val="both"/>
        <w:rPr>
          <w:rFonts w:eastAsia="Times New Roman"/>
          <w:szCs w:val="24"/>
        </w:rPr>
      </w:pPr>
      <w:r>
        <w:rPr>
          <w:rFonts w:eastAsia="Times New Roman"/>
          <w:szCs w:val="24"/>
        </w:rPr>
        <w:t xml:space="preserve">ΔΗΣΥ: </w:t>
      </w:r>
      <w:r>
        <w:rPr>
          <w:rFonts w:eastAsia="Times New Roman"/>
          <w:szCs w:val="24"/>
        </w:rPr>
        <w:t>ΝΑΙ</w:t>
      </w:r>
    </w:p>
    <w:p w14:paraId="69A560F2" w14:textId="77777777" w:rsidR="00C9651F" w:rsidRDefault="002D2592">
      <w:pPr>
        <w:spacing w:line="600" w:lineRule="auto"/>
        <w:ind w:firstLine="539"/>
        <w:jc w:val="both"/>
        <w:rPr>
          <w:rFonts w:eastAsia="Times New Roman"/>
          <w:szCs w:val="24"/>
        </w:rPr>
      </w:pPr>
      <w:r>
        <w:rPr>
          <w:rFonts w:eastAsia="Times New Roman"/>
          <w:szCs w:val="24"/>
        </w:rPr>
        <w:t>Λαϊκός Σύνδεσμος</w:t>
      </w:r>
      <w:r>
        <w:rPr>
          <w:rFonts w:eastAsia="Times New Roman"/>
          <w:szCs w:val="24"/>
        </w:rPr>
        <w:t xml:space="preserve"> - </w:t>
      </w:r>
      <w:r>
        <w:rPr>
          <w:rFonts w:eastAsia="Times New Roman"/>
          <w:szCs w:val="24"/>
        </w:rPr>
        <w:t xml:space="preserve">Χρυσή Αυγή: </w:t>
      </w:r>
      <w:r>
        <w:rPr>
          <w:rFonts w:eastAsia="Times New Roman"/>
          <w:szCs w:val="24"/>
        </w:rPr>
        <w:t>ΟΧΙ</w:t>
      </w:r>
    </w:p>
    <w:p w14:paraId="69A560F3" w14:textId="77777777" w:rsidR="00C9651F" w:rsidRDefault="002D2592">
      <w:pPr>
        <w:spacing w:line="600" w:lineRule="auto"/>
        <w:ind w:firstLine="539"/>
        <w:jc w:val="both"/>
        <w:rPr>
          <w:rFonts w:eastAsia="Times New Roman"/>
          <w:szCs w:val="24"/>
        </w:rPr>
      </w:pPr>
      <w:r>
        <w:rPr>
          <w:rFonts w:eastAsia="Times New Roman"/>
          <w:szCs w:val="24"/>
        </w:rPr>
        <w:t xml:space="preserve">ΚΚΕ: </w:t>
      </w:r>
      <w:r>
        <w:rPr>
          <w:rFonts w:eastAsia="Times New Roman"/>
          <w:szCs w:val="24"/>
        </w:rPr>
        <w:t>ΝΑΙ</w:t>
      </w:r>
    </w:p>
    <w:p w14:paraId="69A560F4" w14:textId="77777777" w:rsidR="00C9651F" w:rsidRDefault="002D2592">
      <w:pPr>
        <w:spacing w:line="600" w:lineRule="auto"/>
        <w:ind w:firstLine="539"/>
        <w:jc w:val="both"/>
        <w:rPr>
          <w:rFonts w:eastAsia="Times New Roman"/>
          <w:szCs w:val="24"/>
        </w:rPr>
      </w:pPr>
      <w:r>
        <w:rPr>
          <w:rFonts w:eastAsia="Times New Roman"/>
          <w:szCs w:val="24"/>
        </w:rPr>
        <w:t xml:space="preserve">Ένωση Κεντρώων: </w:t>
      </w:r>
      <w:r>
        <w:rPr>
          <w:rFonts w:eastAsia="Times New Roman"/>
          <w:szCs w:val="24"/>
        </w:rPr>
        <w:t>ΝΑΙ</w:t>
      </w:r>
    </w:p>
    <w:p w14:paraId="69A560F5" w14:textId="77777777" w:rsidR="00C9651F" w:rsidRDefault="002D2592">
      <w:pPr>
        <w:spacing w:line="600" w:lineRule="auto"/>
        <w:ind w:firstLine="539"/>
        <w:jc w:val="both"/>
        <w:rPr>
          <w:rFonts w:eastAsia="Times New Roman"/>
          <w:bCs/>
          <w:szCs w:val="24"/>
        </w:rPr>
      </w:pPr>
      <w:r>
        <w:rPr>
          <w:rFonts w:eastAsia="Times New Roman"/>
          <w:bCs/>
          <w:szCs w:val="24"/>
        </w:rPr>
        <w:t>Άρθρο 32, όπως τροποποιήθηκε, κατά πλειοψηφία.</w:t>
      </w:r>
    </w:p>
    <w:p w14:paraId="69A560F6" w14:textId="77777777" w:rsidR="00C9651F" w:rsidRDefault="002D2592">
      <w:pPr>
        <w:spacing w:line="600" w:lineRule="auto"/>
        <w:ind w:firstLine="539"/>
        <w:jc w:val="both"/>
        <w:rPr>
          <w:rFonts w:eastAsia="Times New Roman"/>
          <w:szCs w:val="24"/>
        </w:rPr>
      </w:pPr>
      <w:r>
        <w:rPr>
          <w:rFonts w:eastAsia="Times New Roman"/>
          <w:bCs/>
          <w:szCs w:val="24"/>
        </w:rPr>
        <w:t>ΣΥΡΙΖΑ:</w:t>
      </w:r>
      <w:r>
        <w:rPr>
          <w:rFonts w:eastAsia="Times New Roman"/>
          <w:szCs w:val="24"/>
        </w:rPr>
        <w:t xml:space="preserve"> </w:t>
      </w:r>
      <w:r>
        <w:rPr>
          <w:rFonts w:eastAsia="Times New Roman"/>
          <w:szCs w:val="24"/>
        </w:rPr>
        <w:t>ΝΑΙ</w:t>
      </w:r>
    </w:p>
    <w:p w14:paraId="69A560F7" w14:textId="77777777" w:rsidR="00C9651F" w:rsidRDefault="002D2592">
      <w:pPr>
        <w:spacing w:line="600" w:lineRule="auto"/>
        <w:ind w:firstLine="539"/>
        <w:jc w:val="both"/>
        <w:rPr>
          <w:rFonts w:eastAsia="Times New Roman"/>
          <w:szCs w:val="24"/>
        </w:rPr>
      </w:pPr>
      <w:r>
        <w:rPr>
          <w:rFonts w:eastAsia="Times New Roman"/>
          <w:szCs w:val="24"/>
        </w:rPr>
        <w:lastRenderedPageBreak/>
        <w:t xml:space="preserve">Νέα Δημοκρατία: </w:t>
      </w:r>
      <w:r>
        <w:rPr>
          <w:rFonts w:eastAsia="Times New Roman"/>
          <w:szCs w:val="24"/>
        </w:rPr>
        <w:t>ΝΑΙ</w:t>
      </w:r>
    </w:p>
    <w:p w14:paraId="69A560F8" w14:textId="77777777" w:rsidR="00C9651F" w:rsidRDefault="002D2592">
      <w:pPr>
        <w:spacing w:line="600" w:lineRule="auto"/>
        <w:ind w:firstLine="539"/>
        <w:jc w:val="both"/>
        <w:rPr>
          <w:rFonts w:eastAsia="Times New Roman"/>
          <w:szCs w:val="24"/>
        </w:rPr>
      </w:pPr>
      <w:r>
        <w:rPr>
          <w:rFonts w:eastAsia="Times New Roman"/>
          <w:szCs w:val="24"/>
        </w:rPr>
        <w:t xml:space="preserve">ΔΗΣΥ: </w:t>
      </w:r>
      <w:r>
        <w:rPr>
          <w:rFonts w:eastAsia="Times New Roman"/>
          <w:szCs w:val="24"/>
        </w:rPr>
        <w:t>ΝΑΙ</w:t>
      </w:r>
    </w:p>
    <w:p w14:paraId="69A560F9" w14:textId="77777777" w:rsidR="00C9651F" w:rsidRDefault="002D2592">
      <w:pPr>
        <w:spacing w:line="600" w:lineRule="auto"/>
        <w:ind w:firstLine="539"/>
        <w:jc w:val="both"/>
        <w:rPr>
          <w:rFonts w:eastAsia="Times New Roman"/>
          <w:szCs w:val="24"/>
        </w:rPr>
      </w:pPr>
      <w:r>
        <w:rPr>
          <w:rFonts w:eastAsia="Times New Roman"/>
          <w:szCs w:val="24"/>
        </w:rPr>
        <w:t>Λαϊκός Σύνδεσμος</w:t>
      </w:r>
      <w:r>
        <w:rPr>
          <w:rFonts w:eastAsia="Times New Roman"/>
          <w:szCs w:val="24"/>
        </w:rPr>
        <w:t xml:space="preserve"> - </w:t>
      </w:r>
      <w:r>
        <w:rPr>
          <w:rFonts w:eastAsia="Times New Roman"/>
          <w:szCs w:val="24"/>
        </w:rPr>
        <w:t xml:space="preserve">Χρυσή Αυγή: </w:t>
      </w:r>
      <w:r>
        <w:rPr>
          <w:rFonts w:eastAsia="Times New Roman"/>
          <w:szCs w:val="24"/>
        </w:rPr>
        <w:t>ΟΧΙ</w:t>
      </w:r>
    </w:p>
    <w:p w14:paraId="69A560FA" w14:textId="77777777" w:rsidR="00C9651F" w:rsidRDefault="002D2592">
      <w:pPr>
        <w:spacing w:line="600" w:lineRule="auto"/>
        <w:ind w:firstLine="539"/>
        <w:jc w:val="both"/>
        <w:rPr>
          <w:rFonts w:eastAsia="Times New Roman"/>
          <w:szCs w:val="24"/>
        </w:rPr>
      </w:pPr>
      <w:r>
        <w:rPr>
          <w:rFonts w:eastAsia="Times New Roman"/>
          <w:szCs w:val="24"/>
        </w:rPr>
        <w:t xml:space="preserve">ΚΚΕ: </w:t>
      </w:r>
      <w:r>
        <w:rPr>
          <w:rFonts w:eastAsia="Times New Roman"/>
          <w:szCs w:val="24"/>
        </w:rPr>
        <w:t>ΝΑΙ</w:t>
      </w:r>
    </w:p>
    <w:p w14:paraId="69A560FB" w14:textId="77777777" w:rsidR="00C9651F" w:rsidRDefault="002D2592">
      <w:pPr>
        <w:spacing w:line="600" w:lineRule="auto"/>
        <w:ind w:firstLine="539"/>
        <w:jc w:val="both"/>
        <w:rPr>
          <w:rFonts w:eastAsia="Times New Roman"/>
          <w:szCs w:val="24"/>
        </w:rPr>
      </w:pPr>
      <w:r>
        <w:rPr>
          <w:rFonts w:eastAsia="Times New Roman"/>
          <w:szCs w:val="24"/>
        </w:rPr>
        <w:t xml:space="preserve">Ένωση Κεντρώων: </w:t>
      </w:r>
      <w:r>
        <w:rPr>
          <w:rFonts w:eastAsia="Times New Roman"/>
          <w:szCs w:val="24"/>
        </w:rPr>
        <w:t>ΝΑΙ</w:t>
      </w:r>
    </w:p>
    <w:p w14:paraId="69A560FC" w14:textId="77777777" w:rsidR="00C9651F" w:rsidRDefault="002D2592">
      <w:pPr>
        <w:spacing w:line="600" w:lineRule="auto"/>
        <w:ind w:firstLine="539"/>
        <w:jc w:val="both"/>
        <w:rPr>
          <w:rFonts w:eastAsia="Times New Roman"/>
          <w:bCs/>
          <w:szCs w:val="24"/>
        </w:rPr>
      </w:pPr>
      <w:r>
        <w:rPr>
          <w:rFonts w:eastAsia="Times New Roman"/>
          <w:bCs/>
          <w:szCs w:val="24"/>
        </w:rPr>
        <w:t>Άρθρο 33 ως έχει κατά πλειοψηφία.</w:t>
      </w:r>
    </w:p>
    <w:p w14:paraId="69A560FD" w14:textId="77777777" w:rsidR="00C9651F" w:rsidRDefault="002D2592">
      <w:pPr>
        <w:spacing w:line="600" w:lineRule="auto"/>
        <w:ind w:firstLine="539"/>
        <w:jc w:val="both"/>
        <w:rPr>
          <w:rFonts w:eastAsia="Times New Roman"/>
          <w:szCs w:val="24"/>
        </w:rPr>
      </w:pPr>
      <w:r>
        <w:rPr>
          <w:rFonts w:eastAsia="Times New Roman"/>
          <w:bCs/>
          <w:szCs w:val="24"/>
        </w:rPr>
        <w:t>ΣΥΡΙΖΑ:</w:t>
      </w:r>
      <w:r>
        <w:rPr>
          <w:rFonts w:eastAsia="Times New Roman"/>
          <w:szCs w:val="24"/>
        </w:rPr>
        <w:t xml:space="preserve"> </w:t>
      </w:r>
      <w:r>
        <w:rPr>
          <w:rFonts w:eastAsia="Times New Roman"/>
          <w:szCs w:val="24"/>
        </w:rPr>
        <w:t>ΝΑΙ</w:t>
      </w:r>
    </w:p>
    <w:p w14:paraId="69A560FE" w14:textId="77777777" w:rsidR="00C9651F" w:rsidRDefault="002D2592">
      <w:pPr>
        <w:spacing w:line="600" w:lineRule="auto"/>
        <w:ind w:firstLine="539"/>
        <w:jc w:val="both"/>
        <w:rPr>
          <w:rFonts w:eastAsia="Times New Roman"/>
          <w:szCs w:val="24"/>
        </w:rPr>
      </w:pPr>
      <w:r>
        <w:rPr>
          <w:rFonts w:eastAsia="Times New Roman"/>
          <w:szCs w:val="24"/>
        </w:rPr>
        <w:t xml:space="preserve">Νέα Δημοκρατία: </w:t>
      </w:r>
      <w:r>
        <w:rPr>
          <w:rFonts w:eastAsia="Times New Roman"/>
          <w:szCs w:val="24"/>
        </w:rPr>
        <w:t>ΝΑΙ</w:t>
      </w:r>
    </w:p>
    <w:p w14:paraId="69A560FF" w14:textId="77777777" w:rsidR="00C9651F" w:rsidRDefault="002D2592">
      <w:pPr>
        <w:spacing w:line="600" w:lineRule="auto"/>
        <w:ind w:firstLine="539"/>
        <w:jc w:val="both"/>
        <w:rPr>
          <w:rFonts w:eastAsia="Times New Roman"/>
          <w:szCs w:val="24"/>
        </w:rPr>
      </w:pPr>
      <w:r>
        <w:rPr>
          <w:rFonts w:eastAsia="Times New Roman"/>
          <w:szCs w:val="24"/>
        </w:rPr>
        <w:t xml:space="preserve">ΔΗΣΥ: </w:t>
      </w:r>
      <w:r>
        <w:rPr>
          <w:rFonts w:eastAsia="Times New Roman"/>
          <w:szCs w:val="24"/>
        </w:rPr>
        <w:t>ΝΑΙ</w:t>
      </w:r>
    </w:p>
    <w:p w14:paraId="69A56100" w14:textId="77777777" w:rsidR="00C9651F" w:rsidRDefault="002D2592">
      <w:pPr>
        <w:spacing w:line="600" w:lineRule="auto"/>
        <w:ind w:firstLine="539"/>
        <w:jc w:val="both"/>
        <w:rPr>
          <w:rFonts w:eastAsia="Times New Roman"/>
          <w:szCs w:val="24"/>
        </w:rPr>
      </w:pPr>
      <w:r>
        <w:rPr>
          <w:rFonts w:eastAsia="Times New Roman"/>
          <w:szCs w:val="24"/>
        </w:rPr>
        <w:t>Λαϊκός Σύνδεσμος</w:t>
      </w:r>
      <w:r>
        <w:rPr>
          <w:rFonts w:eastAsia="Times New Roman"/>
          <w:szCs w:val="24"/>
        </w:rPr>
        <w:t xml:space="preserve"> - </w:t>
      </w:r>
      <w:r>
        <w:rPr>
          <w:rFonts w:eastAsia="Times New Roman"/>
          <w:szCs w:val="24"/>
        </w:rPr>
        <w:t xml:space="preserve">Χρυσή Αυγή: </w:t>
      </w:r>
      <w:r>
        <w:rPr>
          <w:rFonts w:eastAsia="Times New Roman"/>
          <w:szCs w:val="24"/>
        </w:rPr>
        <w:t>ΟΧΙ</w:t>
      </w:r>
    </w:p>
    <w:p w14:paraId="69A56101" w14:textId="77777777" w:rsidR="00C9651F" w:rsidRDefault="002D2592">
      <w:pPr>
        <w:spacing w:line="600" w:lineRule="auto"/>
        <w:ind w:firstLine="539"/>
        <w:jc w:val="both"/>
        <w:rPr>
          <w:rFonts w:eastAsia="Times New Roman"/>
          <w:szCs w:val="24"/>
        </w:rPr>
      </w:pPr>
      <w:r>
        <w:rPr>
          <w:rFonts w:eastAsia="Times New Roman"/>
          <w:szCs w:val="24"/>
        </w:rPr>
        <w:t xml:space="preserve">ΚΚΕ: </w:t>
      </w:r>
      <w:r>
        <w:rPr>
          <w:rFonts w:eastAsia="Times New Roman"/>
          <w:szCs w:val="24"/>
        </w:rPr>
        <w:t>ΝΑΙ</w:t>
      </w:r>
    </w:p>
    <w:p w14:paraId="69A56102" w14:textId="77777777" w:rsidR="00C9651F" w:rsidRDefault="002D2592">
      <w:pPr>
        <w:spacing w:line="600" w:lineRule="auto"/>
        <w:ind w:firstLine="539"/>
        <w:jc w:val="both"/>
        <w:rPr>
          <w:rFonts w:eastAsia="Times New Roman"/>
          <w:szCs w:val="24"/>
        </w:rPr>
      </w:pPr>
      <w:r>
        <w:rPr>
          <w:rFonts w:eastAsia="Times New Roman"/>
          <w:szCs w:val="24"/>
        </w:rPr>
        <w:t xml:space="preserve">Ένωση Κεντρώων: </w:t>
      </w:r>
      <w:r>
        <w:rPr>
          <w:rFonts w:eastAsia="Times New Roman"/>
          <w:szCs w:val="24"/>
        </w:rPr>
        <w:t>ΝΑΙ</w:t>
      </w:r>
    </w:p>
    <w:p w14:paraId="69A56103" w14:textId="77777777" w:rsidR="00C9651F" w:rsidRDefault="002D2592">
      <w:pPr>
        <w:spacing w:line="600" w:lineRule="auto"/>
        <w:ind w:firstLine="539"/>
        <w:jc w:val="both"/>
        <w:rPr>
          <w:rFonts w:eastAsia="Times New Roman"/>
          <w:bCs/>
          <w:szCs w:val="24"/>
        </w:rPr>
      </w:pPr>
      <w:r>
        <w:rPr>
          <w:rFonts w:eastAsia="Times New Roman"/>
          <w:bCs/>
          <w:szCs w:val="24"/>
        </w:rPr>
        <w:t>Άρθρο 34 ως έχει κατά πλειοψηφία.</w:t>
      </w:r>
    </w:p>
    <w:p w14:paraId="69A56104" w14:textId="77777777" w:rsidR="00C9651F" w:rsidRDefault="002D2592">
      <w:pPr>
        <w:spacing w:line="600" w:lineRule="auto"/>
        <w:ind w:firstLine="539"/>
        <w:jc w:val="both"/>
        <w:rPr>
          <w:rFonts w:eastAsia="Times New Roman"/>
          <w:szCs w:val="24"/>
        </w:rPr>
      </w:pPr>
      <w:r>
        <w:rPr>
          <w:rFonts w:eastAsia="Times New Roman"/>
          <w:bCs/>
          <w:szCs w:val="24"/>
        </w:rPr>
        <w:t>ΣΥΡΙΖΑ:</w:t>
      </w:r>
      <w:r>
        <w:rPr>
          <w:rFonts w:eastAsia="Times New Roman"/>
          <w:szCs w:val="24"/>
        </w:rPr>
        <w:t xml:space="preserve"> </w:t>
      </w:r>
      <w:r>
        <w:rPr>
          <w:rFonts w:eastAsia="Times New Roman"/>
          <w:szCs w:val="24"/>
        </w:rPr>
        <w:t>ΝΑΙ</w:t>
      </w:r>
    </w:p>
    <w:p w14:paraId="69A56105" w14:textId="77777777" w:rsidR="00C9651F" w:rsidRDefault="002D2592">
      <w:pPr>
        <w:spacing w:line="600" w:lineRule="auto"/>
        <w:ind w:firstLine="539"/>
        <w:jc w:val="both"/>
        <w:rPr>
          <w:rFonts w:eastAsia="Times New Roman"/>
          <w:szCs w:val="24"/>
        </w:rPr>
      </w:pPr>
      <w:r>
        <w:rPr>
          <w:rFonts w:eastAsia="Times New Roman"/>
          <w:szCs w:val="24"/>
        </w:rPr>
        <w:t xml:space="preserve">Νέα Δημοκρατία: </w:t>
      </w:r>
      <w:r>
        <w:rPr>
          <w:rFonts w:eastAsia="Times New Roman"/>
          <w:szCs w:val="24"/>
        </w:rPr>
        <w:t>ΝΑΙ</w:t>
      </w:r>
    </w:p>
    <w:p w14:paraId="69A56106" w14:textId="77777777" w:rsidR="00C9651F" w:rsidRDefault="002D2592">
      <w:pPr>
        <w:spacing w:line="600" w:lineRule="auto"/>
        <w:ind w:firstLine="539"/>
        <w:jc w:val="both"/>
        <w:rPr>
          <w:rFonts w:eastAsia="Times New Roman"/>
          <w:szCs w:val="24"/>
        </w:rPr>
      </w:pPr>
      <w:r>
        <w:rPr>
          <w:rFonts w:eastAsia="Times New Roman"/>
          <w:szCs w:val="24"/>
        </w:rPr>
        <w:t xml:space="preserve">ΔΗΣΥ: </w:t>
      </w:r>
      <w:r>
        <w:rPr>
          <w:rFonts w:eastAsia="Times New Roman"/>
          <w:szCs w:val="24"/>
        </w:rPr>
        <w:t>ΝΑΙ</w:t>
      </w:r>
    </w:p>
    <w:p w14:paraId="69A56107" w14:textId="77777777" w:rsidR="00C9651F" w:rsidRDefault="002D2592">
      <w:pPr>
        <w:spacing w:line="600" w:lineRule="auto"/>
        <w:ind w:firstLine="539"/>
        <w:jc w:val="both"/>
        <w:rPr>
          <w:rFonts w:eastAsia="Times New Roman"/>
          <w:szCs w:val="24"/>
        </w:rPr>
      </w:pPr>
      <w:r>
        <w:rPr>
          <w:rFonts w:eastAsia="Times New Roman"/>
          <w:szCs w:val="24"/>
        </w:rPr>
        <w:lastRenderedPageBreak/>
        <w:t>Λαϊκός Σύνδεσμος</w:t>
      </w:r>
      <w:r>
        <w:rPr>
          <w:rFonts w:eastAsia="Times New Roman"/>
          <w:szCs w:val="24"/>
        </w:rPr>
        <w:t xml:space="preserve"> - </w:t>
      </w:r>
      <w:r>
        <w:rPr>
          <w:rFonts w:eastAsia="Times New Roman"/>
          <w:szCs w:val="24"/>
        </w:rPr>
        <w:t>Χ</w:t>
      </w:r>
      <w:r>
        <w:rPr>
          <w:rFonts w:eastAsia="Times New Roman"/>
          <w:szCs w:val="24"/>
        </w:rPr>
        <w:t xml:space="preserve">ρυσή Αυγή: </w:t>
      </w:r>
      <w:r>
        <w:rPr>
          <w:rFonts w:eastAsia="Times New Roman"/>
          <w:szCs w:val="24"/>
        </w:rPr>
        <w:t>ΟΧΙ</w:t>
      </w:r>
    </w:p>
    <w:p w14:paraId="69A56108" w14:textId="77777777" w:rsidR="00C9651F" w:rsidRDefault="002D2592">
      <w:pPr>
        <w:spacing w:line="600" w:lineRule="auto"/>
        <w:ind w:firstLine="539"/>
        <w:jc w:val="both"/>
        <w:rPr>
          <w:rFonts w:eastAsia="Times New Roman"/>
          <w:szCs w:val="24"/>
        </w:rPr>
      </w:pPr>
      <w:r>
        <w:rPr>
          <w:rFonts w:eastAsia="Times New Roman"/>
          <w:szCs w:val="24"/>
        </w:rPr>
        <w:t xml:space="preserve">ΚΚΕ: </w:t>
      </w:r>
      <w:r>
        <w:rPr>
          <w:rFonts w:eastAsia="Times New Roman"/>
          <w:szCs w:val="24"/>
        </w:rPr>
        <w:t>ΠΑΡΩΝ</w:t>
      </w:r>
    </w:p>
    <w:p w14:paraId="69A56109" w14:textId="77777777" w:rsidR="00C9651F" w:rsidRDefault="002D2592">
      <w:pPr>
        <w:spacing w:line="600" w:lineRule="auto"/>
        <w:ind w:firstLine="539"/>
        <w:jc w:val="both"/>
        <w:rPr>
          <w:rFonts w:eastAsia="Times New Roman"/>
          <w:szCs w:val="24"/>
        </w:rPr>
      </w:pPr>
      <w:r>
        <w:rPr>
          <w:rFonts w:eastAsia="Times New Roman"/>
          <w:szCs w:val="24"/>
        </w:rPr>
        <w:t xml:space="preserve">Ένωση Κεντρώων: </w:t>
      </w:r>
      <w:r>
        <w:rPr>
          <w:rFonts w:eastAsia="Times New Roman"/>
          <w:szCs w:val="24"/>
        </w:rPr>
        <w:t>ΝΑΙ</w:t>
      </w:r>
    </w:p>
    <w:p w14:paraId="69A5610A" w14:textId="77777777" w:rsidR="00C9651F" w:rsidRDefault="002D2592">
      <w:pPr>
        <w:spacing w:line="600" w:lineRule="auto"/>
        <w:ind w:firstLine="539"/>
        <w:jc w:val="both"/>
        <w:rPr>
          <w:rFonts w:eastAsia="Times New Roman"/>
          <w:bCs/>
          <w:szCs w:val="24"/>
        </w:rPr>
      </w:pPr>
      <w:r>
        <w:rPr>
          <w:rFonts w:eastAsia="Times New Roman"/>
          <w:bCs/>
          <w:szCs w:val="24"/>
        </w:rPr>
        <w:t>Άρθρο 35 ως έχει κατά πλειοψηφία.</w:t>
      </w:r>
    </w:p>
    <w:p w14:paraId="69A5610B" w14:textId="77777777" w:rsidR="00C9651F" w:rsidRDefault="002D2592">
      <w:pPr>
        <w:spacing w:line="600" w:lineRule="auto"/>
        <w:ind w:firstLine="539"/>
        <w:jc w:val="both"/>
        <w:rPr>
          <w:rFonts w:eastAsia="Times New Roman"/>
          <w:szCs w:val="24"/>
        </w:rPr>
      </w:pPr>
      <w:r>
        <w:rPr>
          <w:rFonts w:eastAsia="Times New Roman"/>
          <w:bCs/>
          <w:szCs w:val="24"/>
        </w:rPr>
        <w:t>ΣΥΡΙΖΑ:</w:t>
      </w:r>
      <w:r>
        <w:rPr>
          <w:rFonts w:eastAsia="Times New Roman"/>
          <w:szCs w:val="24"/>
        </w:rPr>
        <w:t xml:space="preserve"> </w:t>
      </w:r>
      <w:r>
        <w:rPr>
          <w:rFonts w:eastAsia="Times New Roman"/>
          <w:szCs w:val="24"/>
        </w:rPr>
        <w:t>ΝΑΙ</w:t>
      </w:r>
    </w:p>
    <w:p w14:paraId="69A5610C" w14:textId="77777777" w:rsidR="00C9651F" w:rsidRDefault="002D2592">
      <w:pPr>
        <w:spacing w:line="600" w:lineRule="auto"/>
        <w:ind w:firstLine="539"/>
        <w:jc w:val="both"/>
        <w:rPr>
          <w:rFonts w:eastAsia="Times New Roman"/>
          <w:szCs w:val="24"/>
        </w:rPr>
      </w:pPr>
      <w:r>
        <w:rPr>
          <w:rFonts w:eastAsia="Times New Roman"/>
          <w:szCs w:val="24"/>
        </w:rPr>
        <w:t xml:space="preserve">Νέα Δημοκρατία: </w:t>
      </w:r>
      <w:r>
        <w:rPr>
          <w:rFonts w:eastAsia="Times New Roman"/>
          <w:szCs w:val="24"/>
        </w:rPr>
        <w:t>ΠΑΡΩΝ</w:t>
      </w:r>
    </w:p>
    <w:p w14:paraId="69A5610D" w14:textId="77777777" w:rsidR="00C9651F" w:rsidRDefault="002D2592">
      <w:pPr>
        <w:spacing w:line="600" w:lineRule="auto"/>
        <w:ind w:firstLine="539"/>
        <w:jc w:val="both"/>
        <w:rPr>
          <w:rFonts w:eastAsia="Times New Roman"/>
          <w:szCs w:val="24"/>
        </w:rPr>
      </w:pPr>
      <w:r>
        <w:rPr>
          <w:rFonts w:eastAsia="Times New Roman"/>
          <w:szCs w:val="24"/>
        </w:rPr>
        <w:t xml:space="preserve">ΔΗΣΥ: </w:t>
      </w:r>
      <w:r>
        <w:rPr>
          <w:rFonts w:eastAsia="Times New Roman"/>
          <w:szCs w:val="24"/>
        </w:rPr>
        <w:t>ΝΑΙ</w:t>
      </w:r>
    </w:p>
    <w:p w14:paraId="69A5610E" w14:textId="77777777" w:rsidR="00C9651F" w:rsidRDefault="002D2592">
      <w:pPr>
        <w:spacing w:line="600" w:lineRule="auto"/>
        <w:ind w:firstLine="539"/>
        <w:jc w:val="both"/>
        <w:rPr>
          <w:rFonts w:eastAsia="Times New Roman"/>
          <w:szCs w:val="24"/>
        </w:rPr>
      </w:pPr>
      <w:r>
        <w:rPr>
          <w:rFonts w:eastAsia="Times New Roman"/>
          <w:szCs w:val="24"/>
        </w:rPr>
        <w:t>Λαϊκός Σύνδεσμος</w:t>
      </w:r>
      <w:r>
        <w:rPr>
          <w:rFonts w:eastAsia="Times New Roman"/>
          <w:szCs w:val="24"/>
        </w:rPr>
        <w:t xml:space="preserve"> - </w:t>
      </w:r>
      <w:r>
        <w:rPr>
          <w:rFonts w:eastAsia="Times New Roman"/>
          <w:szCs w:val="24"/>
        </w:rPr>
        <w:t xml:space="preserve">Χρυσή Αυγή: </w:t>
      </w:r>
      <w:r>
        <w:rPr>
          <w:rFonts w:eastAsia="Times New Roman"/>
          <w:szCs w:val="24"/>
        </w:rPr>
        <w:t>ΟΧΙ</w:t>
      </w:r>
    </w:p>
    <w:p w14:paraId="69A5610F" w14:textId="77777777" w:rsidR="00C9651F" w:rsidRDefault="002D2592">
      <w:pPr>
        <w:spacing w:line="600" w:lineRule="auto"/>
        <w:ind w:firstLine="539"/>
        <w:jc w:val="both"/>
        <w:rPr>
          <w:rFonts w:eastAsia="Times New Roman"/>
          <w:szCs w:val="24"/>
        </w:rPr>
      </w:pPr>
      <w:r>
        <w:rPr>
          <w:rFonts w:eastAsia="Times New Roman"/>
          <w:szCs w:val="24"/>
        </w:rPr>
        <w:t xml:space="preserve">ΚΚΕ: </w:t>
      </w:r>
      <w:r>
        <w:rPr>
          <w:rFonts w:eastAsia="Times New Roman"/>
          <w:szCs w:val="24"/>
        </w:rPr>
        <w:t>ΠΑΡΩΝ</w:t>
      </w:r>
    </w:p>
    <w:p w14:paraId="69A56110" w14:textId="77777777" w:rsidR="00C9651F" w:rsidRDefault="002D2592">
      <w:pPr>
        <w:spacing w:line="600" w:lineRule="auto"/>
        <w:ind w:firstLine="539"/>
        <w:jc w:val="both"/>
        <w:rPr>
          <w:rFonts w:eastAsia="Times New Roman"/>
          <w:szCs w:val="24"/>
        </w:rPr>
      </w:pPr>
      <w:r>
        <w:rPr>
          <w:rFonts w:eastAsia="Times New Roman"/>
          <w:szCs w:val="24"/>
        </w:rPr>
        <w:t xml:space="preserve">Ένωση Κεντρώων: </w:t>
      </w:r>
      <w:r>
        <w:rPr>
          <w:rFonts w:eastAsia="Times New Roman"/>
          <w:szCs w:val="24"/>
        </w:rPr>
        <w:t>ΝΑΙ</w:t>
      </w:r>
    </w:p>
    <w:p w14:paraId="69A56111" w14:textId="77777777" w:rsidR="00C9651F" w:rsidRDefault="002D2592">
      <w:pPr>
        <w:spacing w:line="600" w:lineRule="auto"/>
        <w:ind w:firstLine="539"/>
        <w:jc w:val="both"/>
        <w:rPr>
          <w:rFonts w:eastAsia="Times New Roman"/>
          <w:bCs/>
          <w:szCs w:val="24"/>
        </w:rPr>
      </w:pPr>
      <w:r>
        <w:rPr>
          <w:rFonts w:eastAsia="Times New Roman"/>
          <w:bCs/>
          <w:szCs w:val="24"/>
        </w:rPr>
        <w:t>Άρθρο 36 ως έχει κατά πλειοψηφία.</w:t>
      </w:r>
    </w:p>
    <w:p w14:paraId="69A56112" w14:textId="77777777" w:rsidR="00C9651F" w:rsidRDefault="002D2592">
      <w:pPr>
        <w:spacing w:line="600" w:lineRule="auto"/>
        <w:ind w:firstLine="539"/>
        <w:jc w:val="both"/>
        <w:rPr>
          <w:rFonts w:eastAsia="Times New Roman"/>
          <w:szCs w:val="24"/>
        </w:rPr>
      </w:pPr>
      <w:r>
        <w:rPr>
          <w:rFonts w:eastAsia="Times New Roman"/>
          <w:bCs/>
          <w:szCs w:val="24"/>
        </w:rPr>
        <w:t>ΣΥΡΙΖΑ:</w:t>
      </w:r>
      <w:r>
        <w:rPr>
          <w:rFonts w:eastAsia="Times New Roman"/>
          <w:szCs w:val="24"/>
        </w:rPr>
        <w:t xml:space="preserve"> </w:t>
      </w:r>
      <w:r>
        <w:rPr>
          <w:rFonts w:eastAsia="Times New Roman"/>
          <w:szCs w:val="24"/>
        </w:rPr>
        <w:t>ΝΑΙ</w:t>
      </w:r>
    </w:p>
    <w:p w14:paraId="69A56113" w14:textId="77777777" w:rsidR="00C9651F" w:rsidRDefault="002D2592">
      <w:pPr>
        <w:spacing w:line="600" w:lineRule="auto"/>
        <w:ind w:firstLine="539"/>
        <w:jc w:val="both"/>
        <w:rPr>
          <w:rFonts w:eastAsia="Times New Roman"/>
          <w:szCs w:val="24"/>
        </w:rPr>
      </w:pPr>
      <w:r>
        <w:rPr>
          <w:rFonts w:eastAsia="Times New Roman"/>
          <w:szCs w:val="24"/>
        </w:rPr>
        <w:t xml:space="preserve">Νέα Δημοκρατία: </w:t>
      </w:r>
      <w:r>
        <w:rPr>
          <w:rFonts w:eastAsia="Times New Roman"/>
          <w:szCs w:val="24"/>
        </w:rPr>
        <w:t>ΟΧΙ</w:t>
      </w:r>
    </w:p>
    <w:p w14:paraId="69A56114" w14:textId="77777777" w:rsidR="00C9651F" w:rsidRDefault="002D2592">
      <w:pPr>
        <w:spacing w:line="600" w:lineRule="auto"/>
        <w:ind w:firstLine="539"/>
        <w:jc w:val="both"/>
        <w:rPr>
          <w:rFonts w:eastAsia="Times New Roman"/>
          <w:szCs w:val="24"/>
        </w:rPr>
      </w:pPr>
      <w:r>
        <w:rPr>
          <w:rFonts w:eastAsia="Times New Roman"/>
          <w:szCs w:val="24"/>
        </w:rPr>
        <w:t xml:space="preserve">ΔΗΣΥ: </w:t>
      </w:r>
      <w:r>
        <w:rPr>
          <w:rFonts w:eastAsia="Times New Roman"/>
          <w:szCs w:val="24"/>
        </w:rPr>
        <w:t>ΝΑΙ</w:t>
      </w:r>
    </w:p>
    <w:p w14:paraId="69A56115" w14:textId="77777777" w:rsidR="00C9651F" w:rsidRDefault="002D2592">
      <w:pPr>
        <w:spacing w:line="600" w:lineRule="auto"/>
        <w:ind w:firstLine="539"/>
        <w:jc w:val="both"/>
        <w:rPr>
          <w:rFonts w:eastAsia="Times New Roman"/>
          <w:szCs w:val="24"/>
        </w:rPr>
      </w:pPr>
      <w:r>
        <w:rPr>
          <w:rFonts w:eastAsia="Times New Roman"/>
          <w:szCs w:val="24"/>
        </w:rPr>
        <w:t>Λαϊκός Σύνδεσμος</w:t>
      </w:r>
      <w:r>
        <w:rPr>
          <w:rFonts w:eastAsia="Times New Roman"/>
          <w:szCs w:val="24"/>
        </w:rPr>
        <w:t xml:space="preserve"> - </w:t>
      </w:r>
      <w:r>
        <w:rPr>
          <w:rFonts w:eastAsia="Times New Roman"/>
          <w:szCs w:val="24"/>
        </w:rPr>
        <w:t xml:space="preserve">Χρυσή Αυγή: </w:t>
      </w:r>
      <w:r>
        <w:rPr>
          <w:rFonts w:eastAsia="Times New Roman"/>
          <w:szCs w:val="24"/>
        </w:rPr>
        <w:t>ΟΧΙ</w:t>
      </w:r>
    </w:p>
    <w:p w14:paraId="69A56116" w14:textId="77777777" w:rsidR="00C9651F" w:rsidRDefault="002D2592">
      <w:pPr>
        <w:spacing w:line="600" w:lineRule="auto"/>
        <w:ind w:firstLine="539"/>
        <w:jc w:val="both"/>
        <w:rPr>
          <w:rFonts w:eastAsia="Times New Roman"/>
          <w:szCs w:val="24"/>
        </w:rPr>
      </w:pPr>
      <w:r>
        <w:rPr>
          <w:rFonts w:eastAsia="Times New Roman"/>
          <w:szCs w:val="24"/>
        </w:rPr>
        <w:t xml:space="preserve">ΚΚΕ: </w:t>
      </w:r>
      <w:r>
        <w:rPr>
          <w:rFonts w:eastAsia="Times New Roman"/>
          <w:szCs w:val="24"/>
        </w:rPr>
        <w:t>ΝΑΙ</w:t>
      </w:r>
    </w:p>
    <w:p w14:paraId="69A56117" w14:textId="77777777" w:rsidR="00C9651F" w:rsidRDefault="002D2592">
      <w:pPr>
        <w:spacing w:line="600" w:lineRule="auto"/>
        <w:ind w:firstLine="539"/>
        <w:jc w:val="both"/>
        <w:rPr>
          <w:rFonts w:eastAsia="Times New Roman"/>
          <w:szCs w:val="24"/>
        </w:rPr>
      </w:pPr>
      <w:r>
        <w:rPr>
          <w:rFonts w:eastAsia="Times New Roman"/>
          <w:szCs w:val="24"/>
        </w:rPr>
        <w:lastRenderedPageBreak/>
        <w:t xml:space="preserve">Ένωση Κεντρώων: </w:t>
      </w:r>
      <w:r>
        <w:rPr>
          <w:rFonts w:eastAsia="Times New Roman"/>
          <w:szCs w:val="24"/>
        </w:rPr>
        <w:t>ΝΑΙ</w:t>
      </w:r>
    </w:p>
    <w:p w14:paraId="69A56118" w14:textId="77777777" w:rsidR="00C9651F" w:rsidRDefault="002D2592">
      <w:pPr>
        <w:spacing w:line="600" w:lineRule="auto"/>
        <w:ind w:firstLine="539"/>
        <w:jc w:val="both"/>
        <w:rPr>
          <w:rFonts w:eastAsia="Times New Roman"/>
          <w:bCs/>
          <w:szCs w:val="24"/>
        </w:rPr>
      </w:pPr>
      <w:r>
        <w:rPr>
          <w:rFonts w:eastAsia="Times New Roman"/>
          <w:bCs/>
          <w:szCs w:val="24"/>
        </w:rPr>
        <w:t>Άρθρο 37 ως έχει κατά πλειοψηφία.</w:t>
      </w:r>
    </w:p>
    <w:p w14:paraId="69A56119" w14:textId="77777777" w:rsidR="00C9651F" w:rsidRDefault="002D2592">
      <w:pPr>
        <w:spacing w:line="600" w:lineRule="auto"/>
        <w:ind w:firstLine="539"/>
        <w:jc w:val="both"/>
        <w:rPr>
          <w:rFonts w:eastAsia="Times New Roman"/>
          <w:szCs w:val="24"/>
        </w:rPr>
      </w:pPr>
      <w:r>
        <w:rPr>
          <w:rFonts w:eastAsia="Times New Roman"/>
          <w:bCs/>
          <w:szCs w:val="24"/>
        </w:rPr>
        <w:t>ΣΥΡΙΖΑ:</w:t>
      </w:r>
      <w:r>
        <w:rPr>
          <w:rFonts w:eastAsia="Times New Roman"/>
          <w:szCs w:val="24"/>
        </w:rPr>
        <w:t xml:space="preserve"> </w:t>
      </w:r>
      <w:r>
        <w:rPr>
          <w:rFonts w:eastAsia="Times New Roman"/>
          <w:szCs w:val="24"/>
        </w:rPr>
        <w:t>ΝΑΙ</w:t>
      </w:r>
    </w:p>
    <w:p w14:paraId="69A5611A" w14:textId="77777777" w:rsidR="00C9651F" w:rsidRDefault="002D2592">
      <w:pPr>
        <w:spacing w:line="600" w:lineRule="auto"/>
        <w:ind w:firstLine="539"/>
        <w:jc w:val="both"/>
        <w:rPr>
          <w:rFonts w:eastAsia="Times New Roman"/>
          <w:szCs w:val="24"/>
        </w:rPr>
      </w:pPr>
      <w:r>
        <w:rPr>
          <w:rFonts w:eastAsia="Times New Roman"/>
          <w:szCs w:val="24"/>
        </w:rPr>
        <w:t xml:space="preserve">Νέα Δημοκρατία: </w:t>
      </w:r>
      <w:r>
        <w:rPr>
          <w:rFonts w:eastAsia="Times New Roman"/>
          <w:szCs w:val="24"/>
        </w:rPr>
        <w:t>ΟΧΙ</w:t>
      </w:r>
    </w:p>
    <w:p w14:paraId="69A5611B" w14:textId="77777777" w:rsidR="00C9651F" w:rsidRDefault="002D2592">
      <w:pPr>
        <w:spacing w:line="600" w:lineRule="auto"/>
        <w:ind w:firstLine="539"/>
        <w:jc w:val="both"/>
        <w:rPr>
          <w:rFonts w:eastAsia="Times New Roman"/>
          <w:szCs w:val="24"/>
        </w:rPr>
      </w:pPr>
      <w:r>
        <w:rPr>
          <w:rFonts w:eastAsia="Times New Roman"/>
          <w:szCs w:val="24"/>
        </w:rPr>
        <w:t xml:space="preserve">ΔΗΣΥ: </w:t>
      </w:r>
      <w:r>
        <w:rPr>
          <w:rFonts w:eastAsia="Times New Roman"/>
          <w:szCs w:val="24"/>
        </w:rPr>
        <w:t>ΝΑΙ</w:t>
      </w:r>
    </w:p>
    <w:p w14:paraId="69A5611C" w14:textId="77777777" w:rsidR="00C9651F" w:rsidRDefault="002D2592">
      <w:pPr>
        <w:spacing w:line="600" w:lineRule="auto"/>
        <w:ind w:firstLine="539"/>
        <w:jc w:val="both"/>
        <w:rPr>
          <w:rFonts w:eastAsia="Times New Roman"/>
          <w:szCs w:val="24"/>
        </w:rPr>
      </w:pPr>
      <w:r>
        <w:rPr>
          <w:rFonts w:eastAsia="Times New Roman"/>
          <w:szCs w:val="24"/>
        </w:rPr>
        <w:t>Λαϊκός Σύνδεσμος</w:t>
      </w:r>
      <w:r>
        <w:rPr>
          <w:rFonts w:eastAsia="Times New Roman"/>
          <w:szCs w:val="24"/>
        </w:rPr>
        <w:t xml:space="preserve"> - </w:t>
      </w:r>
      <w:r>
        <w:rPr>
          <w:rFonts w:eastAsia="Times New Roman"/>
          <w:szCs w:val="24"/>
        </w:rPr>
        <w:t xml:space="preserve">Χρυσή Αυγή: </w:t>
      </w:r>
      <w:r>
        <w:rPr>
          <w:rFonts w:eastAsia="Times New Roman"/>
          <w:szCs w:val="24"/>
        </w:rPr>
        <w:t>ΟΧΙ</w:t>
      </w:r>
    </w:p>
    <w:p w14:paraId="69A5611D" w14:textId="77777777" w:rsidR="00C9651F" w:rsidRDefault="002D2592">
      <w:pPr>
        <w:spacing w:line="600" w:lineRule="auto"/>
        <w:ind w:firstLine="539"/>
        <w:jc w:val="both"/>
        <w:rPr>
          <w:rFonts w:eastAsia="Times New Roman"/>
          <w:szCs w:val="24"/>
        </w:rPr>
      </w:pPr>
      <w:r>
        <w:rPr>
          <w:rFonts w:eastAsia="Times New Roman"/>
          <w:szCs w:val="24"/>
        </w:rPr>
        <w:t xml:space="preserve">ΚΚΕ: </w:t>
      </w:r>
      <w:r>
        <w:rPr>
          <w:rFonts w:eastAsia="Times New Roman"/>
          <w:szCs w:val="24"/>
        </w:rPr>
        <w:t>ΝΑΙ</w:t>
      </w:r>
    </w:p>
    <w:p w14:paraId="69A5611E" w14:textId="77777777" w:rsidR="00C9651F" w:rsidRDefault="002D2592">
      <w:pPr>
        <w:spacing w:line="600" w:lineRule="auto"/>
        <w:ind w:firstLine="539"/>
        <w:jc w:val="both"/>
        <w:rPr>
          <w:rFonts w:eastAsia="Times New Roman"/>
          <w:szCs w:val="24"/>
        </w:rPr>
      </w:pPr>
      <w:r>
        <w:rPr>
          <w:rFonts w:eastAsia="Times New Roman"/>
          <w:szCs w:val="24"/>
        </w:rPr>
        <w:t xml:space="preserve">Ένωση Κεντρώων: </w:t>
      </w:r>
      <w:r>
        <w:rPr>
          <w:rFonts w:eastAsia="Times New Roman"/>
          <w:szCs w:val="24"/>
        </w:rPr>
        <w:t>ΝΑΙ</w:t>
      </w:r>
    </w:p>
    <w:p w14:paraId="69A5611F" w14:textId="77777777" w:rsidR="00C9651F" w:rsidRDefault="002D2592">
      <w:pPr>
        <w:spacing w:line="600" w:lineRule="auto"/>
        <w:ind w:firstLine="539"/>
        <w:jc w:val="both"/>
        <w:rPr>
          <w:rFonts w:eastAsia="Times New Roman"/>
          <w:bCs/>
          <w:szCs w:val="24"/>
        </w:rPr>
      </w:pPr>
      <w:r>
        <w:rPr>
          <w:rFonts w:eastAsia="Times New Roman"/>
          <w:bCs/>
          <w:szCs w:val="24"/>
        </w:rPr>
        <w:t>Άρθρο 38 ως έχει κατά πλειοψηφία.</w:t>
      </w:r>
    </w:p>
    <w:p w14:paraId="69A56120" w14:textId="77777777" w:rsidR="00C9651F" w:rsidRDefault="002D2592">
      <w:pPr>
        <w:spacing w:line="600" w:lineRule="auto"/>
        <w:ind w:firstLine="539"/>
        <w:jc w:val="both"/>
        <w:rPr>
          <w:rFonts w:eastAsia="Times New Roman"/>
          <w:szCs w:val="24"/>
        </w:rPr>
      </w:pPr>
      <w:r>
        <w:rPr>
          <w:rFonts w:eastAsia="Times New Roman"/>
          <w:bCs/>
          <w:szCs w:val="24"/>
        </w:rPr>
        <w:t>ΣΥΡΙΖΑ:</w:t>
      </w:r>
      <w:r>
        <w:rPr>
          <w:rFonts w:eastAsia="Times New Roman"/>
          <w:szCs w:val="24"/>
        </w:rPr>
        <w:t xml:space="preserve"> </w:t>
      </w:r>
      <w:r>
        <w:rPr>
          <w:rFonts w:eastAsia="Times New Roman"/>
          <w:szCs w:val="24"/>
        </w:rPr>
        <w:t>ΝΑΙ</w:t>
      </w:r>
    </w:p>
    <w:p w14:paraId="69A56121" w14:textId="77777777" w:rsidR="00C9651F" w:rsidRDefault="002D2592">
      <w:pPr>
        <w:spacing w:line="600" w:lineRule="auto"/>
        <w:ind w:firstLine="539"/>
        <w:jc w:val="both"/>
        <w:rPr>
          <w:rFonts w:eastAsia="Times New Roman"/>
          <w:szCs w:val="24"/>
        </w:rPr>
      </w:pPr>
      <w:r>
        <w:rPr>
          <w:rFonts w:eastAsia="Times New Roman"/>
          <w:szCs w:val="24"/>
        </w:rPr>
        <w:t xml:space="preserve">Νέα Δημοκρατία: </w:t>
      </w:r>
      <w:r>
        <w:rPr>
          <w:rFonts w:eastAsia="Times New Roman"/>
          <w:szCs w:val="24"/>
        </w:rPr>
        <w:t>ΟΧΙ</w:t>
      </w:r>
    </w:p>
    <w:p w14:paraId="69A56122" w14:textId="77777777" w:rsidR="00C9651F" w:rsidRDefault="002D2592">
      <w:pPr>
        <w:spacing w:line="600" w:lineRule="auto"/>
        <w:ind w:firstLine="539"/>
        <w:jc w:val="both"/>
        <w:rPr>
          <w:rFonts w:eastAsia="Times New Roman"/>
          <w:szCs w:val="24"/>
        </w:rPr>
      </w:pPr>
      <w:r>
        <w:rPr>
          <w:rFonts w:eastAsia="Times New Roman"/>
          <w:szCs w:val="24"/>
        </w:rPr>
        <w:t xml:space="preserve">ΔΗΣΥ: </w:t>
      </w:r>
      <w:r>
        <w:rPr>
          <w:rFonts w:eastAsia="Times New Roman"/>
          <w:szCs w:val="24"/>
        </w:rPr>
        <w:t>ΠΑΡΩΝ</w:t>
      </w:r>
    </w:p>
    <w:p w14:paraId="69A56123" w14:textId="77777777" w:rsidR="00C9651F" w:rsidRDefault="002D2592">
      <w:pPr>
        <w:spacing w:line="600" w:lineRule="auto"/>
        <w:ind w:firstLine="539"/>
        <w:jc w:val="both"/>
        <w:rPr>
          <w:rFonts w:eastAsia="Times New Roman"/>
          <w:szCs w:val="24"/>
        </w:rPr>
      </w:pPr>
      <w:r>
        <w:rPr>
          <w:rFonts w:eastAsia="Times New Roman"/>
          <w:szCs w:val="24"/>
        </w:rPr>
        <w:t>Λαϊκός Σύνδεσμος</w:t>
      </w:r>
      <w:r>
        <w:rPr>
          <w:rFonts w:eastAsia="Times New Roman"/>
          <w:szCs w:val="24"/>
        </w:rPr>
        <w:t xml:space="preserve"> - </w:t>
      </w:r>
      <w:r>
        <w:rPr>
          <w:rFonts w:eastAsia="Times New Roman"/>
          <w:szCs w:val="24"/>
        </w:rPr>
        <w:t xml:space="preserve">Χρυσή Αυγή: </w:t>
      </w:r>
      <w:r>
        <w:rPr>
          <w:rFonts w:eastAsia="Times New Roman"/>
          <w:szCs w:val="24"/>
        </w:rPr>
        <w:t>ΟΧΙ</w:t>
      </w:r>
    </w:p>
    <w:p w14:paraId="69A56124" w14:textId="77777777" w:rsidR="00C9651F" w:rsidRDefault="002D2592">
      <w:pPr>
        <w:spacing w:line="600" w:lineRule="auto"/>
        <w:ind w:firstLine="539"/>
        <w:jc w:val="both"/>
        <w:rPr>
          <w:rFonts w:eastAsia="Times New Roman"/>
          <w:szCs w:val="24"/>
        </w:rPr>
      </w:pPr>
      <w:r>
        <w:rPr>
          <w:rFonts w:eastAsia="Times New Roman"/>
          <w:szCs w:val="24"/>
        </w:rPr>
        <w:t xml:space="preserve">ΚΚΕ: </w:t>
      </w:r>
      <w:r>
        <w:rPr>
          <w:rFonts w:eastAsia="Times New Roman"/>
          <w:szCs w:val="24"/>
        </w:rPr>
        <w:t>ΝΑΙ</w:t>
      </w:r>
    </w:p>
    <w:p w14:paraId="69A56125" w14:textId="77777777" w:rsidR="00C9651F" w:rsidRDefault="002D2592">
      <w:pPr>
        <w:spacing w:line="600" w:lineRule="auto"/>
        <w:ind w:firstLine="539"/>
        <w:jc w:val="both"/>
        <w:rPr>
          <w:rFonts w:eastAsia="Times New Roman"/>
          <w:szCs w:val="24"/>
        </w:rPr>
      </w:pPr>
      <w:r>
        <w:rPr>
          <w:rFonts w:eastAsia="Times New Roman"/>
          <w:szCs w:val="24"/>
        </w:rPr>
        <w:t xml:space="preserve">Ένωση Κεντρώων: </w:t>
      </w:r>
      <w:r>
        <w:rPr>
          <w:rFonts w:eastAsia="Times New Roman"/>
          <w:szCs w:val="24"/>
        </w:rPr>
        <w:t>ΠΑΡΩΝ</w:t>
      </w:r>
    </w:p>
    <w:p w14:paraId="69A56126" w14:textId="77777777" w:rsidR="00C9651F" w:rsidRDefault="002D2592">
      <w:pPr>
        <w:spacing w:line="600" w:lineRule="auto"/>
        <w:ind w:firstLine="539"/>
        <w:jc w:val="both"/>
        <w:rPr>
          <w:rFonts w:eastAsia="Times New Roman"/>
          <w:bCs/>
          <w:szCs w:val="24"/>
        </w:rPr>
      </w:pPr>
      <w:r>
        <w:rPr>
          <w:rFonts w:eastAsia="Times New Roman"/>
          <w:bCs/>
          <w:szCs w:val="24"/>
        </w:rPr>
        <w:t>Υπουργική τροπολογία 1954/168 ως έχει κατά πλειοψηφία.</w:t>
      </w:r>
    </w:p>
    <w:p w14:paraId="69A56127" w14:textId="77777777" w:rsidR="00C9651F" w:rsidRDefault="002D2592">
      <w:pPr>
        <w:spacing w:line="600" w:lineRule="auto"/>
        <w:ind w:firstLine="539"/>
        <w:jc w:val="both"/>
        <w:rPr>
          <w:rFonts w:eastAsia="Times New Roman"/>
          <w:szCs w:val="24"/>
        </w:rPr>
      </w:pPr>
      <w:r>
        <w:rPr>
          <w:rFonts w:eastAsia="Times New Roman"/>
          <w:bCs/>
          <w:szCs w:val="24"/>
        </w:rPr>
        <w:lastRenderedPageBreak/>
        <w:t>ΣΥΡΙΖΑ:</w:t>
      </w:r>
      <w:r>
        <w:rPr>
          <w:rFonts w:eastAsia="Times New Roman"/>
          <w:szCs w:val="24"/>
        </w:rPr>
        <w:t xml:space="preserve"> </w:t>
      </w:r>
      <w:r>
        <w:rPr>
          <w:rFonts w:eastAsia="Times New Roman"/>
          <w:szCs w:val="24"/>
        </w:rPr>
        <w:t>ΝΑΙ</w:t>
      </w:r>
    </w:p>
    <w:p w14:paraId="69A56128" w14:textId="77777777" w:rsidR="00C9651F" w:rsidRDefault="002D2592">
      <w:pPr>
        <w:spacing w:line="600" w:lineRule="auto"/>
        <w:ind w:firstLine="539"/>
        <w:jc w:val="both"/>
        <w:rPr>
          <w:rFonts w:eastAsia="Times New Roman"/>
          <w:szCs w:val="24"/>
        </w:rPr>
      </w:pPr>
      <w:r>
        <w:rPr>
          <w:rFonts w:eastAsia="Times New Roman"/>
          <w:szCs w:val="24"/>
        </w:rPr>
        <w:t xml:space="preserve">Νέα Δημοκρατία: </w:t>
      </w:r>
      <w:r>
        <w:rPr>
          <w:rFonts w:eastAsia="Times New Roman"/>
          <w:szCs w:val="24"/>
        </w:rPr>
        <w:t>ΟΧΙ</w:t>
      </w:r>
    </w:p>
    <w:p w14:paraId="69A56129" w14:textId="77777777" w:rsidR="00C9651F" w:rsidRDefault="002D2592">
      <w:pPr>
        <w:spacing w:line="600" w:lineRule="auto"/>
        <w:ind w:firstLine="539"/>
        <w:jc w:val="both"/>
        <w:rPr>
          <w:rFonts w:eastAsia="Times New Roman"/>
          <w:szCs w:val="24"/>
        </w:rPr>
      </w:pPr>
      <w:r>
        <w:rPr>
          <w:rFonts w:eastAsia="Times New Roman"/>
          <w:szCs w:val="24"/>
        </w:rPr>
        <w:t xml:space="preserve">ΔΗΣΥ: </w:t>
      </w:r>
      <w:r>
        <w:rPr>
          <w:rFonts w:eastAsia="Times New Roman"/>
          <w:szCs w:val="24"/>
        </w:rPr>
        <w:t>ΠΑΡΩΝ</w:t>
      </w:r>
    </w:p>
    <w:p w14:paraId="69A5612A" w14:textId="77777777" w:rsidR="00C9651F" w:rsidRDefault="002D2592">
      <w:pPr>
        <w:spacing w:line="600" w:lineRule="auto"/>
        <w:ind w:firstLine="539"/>
        <w:jc w:val="both"/>
        <w:rPr>
          <w:rFonts w:eastAsia="Times New Roman"/>
          <w:szCs w:val="24"/>
        </w:rPr>
      </w:pPr>
      <w:r>
        <w:rPr>
          <w:rFonts w:eastAsia="Times New Roman"/>
          <w:szCs w:val="24"/>
        </w:rPr>
        <w:t>Λαϊκός Σύνδεσμος</w:t>
      </w:r>
      <w:r>
        <w:rPr>
          <w:rFonts w:eastAsia="Times New Roman"/>
          <w:szCs w:val="24"/>
        </w:rPr>
        <w:t xml:space="preserve"> - </w:t>
      </w:r>
      <w:r>
        <w:rPr>
          <w:rFonts w:eastAsia="Times New Roman"/>
          <w:szCs w:val="24"/>
        </w:rPr>
        <w:t xml:space="preserve">Χρυσή Αυγή: </w:t>
      </w:r>
      <w:r>
        <w:rPr>
          <w:rFonts w:eastAsia="Times New Roman"/>
          <w:szCs w:val="24"/>
        </w:rPr>
        <w:t>ΟΧΙ</w:t>
      </w:r>
    </w:p>
    <w:p w14:paraId="69A5612B" w14:textId="77777777" w:rsidR="00C9651F" w:rsidRDefault="002D2592">
      <w:pPr>
        <w:spacing w:line="600" w:lineRule="auto"/>
        <w:ind w:firstLine="539"/>
        <w:jc w:val="both"/>
        <w:rPr>
          <w:rFonts w:eastAsia="Times New Roman"/>
          <w:szCs w:val="24"/>
        </w:rPr>
      </w:pPr>
      <w:r>
        <w:rPr>
          <w:rFonts w:eastAsia="Times New Roman"/>
          <w:szCs w:val="24"/>
        </w:rPr>
        <w:t xml:space="preserve">ΚΚΕ: </w:t>
      </w:r>
      <w:r>
        <w:rPr>
          <w:rFonts w:eastAsia="Times New Roman"/>
          <w:szCs w:val="24"/>
        </w:rPr>
        <w:t>ΠΑΡΩΝ</w:t>
      </w:r>
    </w:p>
    <w:p w14:paraId="69A5612C" w14:textId="77777777" w:rsidR="00C9651F" w:rsidRDefault="002D2592">
      <w:pPr>
        <w:spacing w:line="600" w:lineRule="auto"/>
        <w:ind w:firstLine="539"/>
        <w:jc w:val="both"/>
        <w:rPr>
          <w:rFonts w:eastAsia="Times New Roman"/>
          <w:szCs w:val="24"/>
        </w:rPr>
      </w:pPr>
      <w:r>
        <w:rPr>
          <w:rFonts w:eastAsia="Times New Roman"/>
          <w:szCs w:val="24"/>
        </w:rPr>
        <w:t xml:space="preserve">Ένωση Κεντρώων: </w:t>
      </w:r>
      <w:r>
        <w:rPr>
          <w:rFonts w:eastAsia="Times New Roman"/>
          <w:szCs w:val="24"/>
        </w:rPr>
        <w:t>ΠΑΡΩΝ</w:t>
      </w:r>
    </w:p>
    <w:p w14:paraId="69A5612D" w14:textId="77777777" w:rsidR="00C9651F" w:rsidRDefault="002D2592">
      <w:pPr>
        <w:spacing w:line="600" w:lineRule="auto"/>
        <w:ind w:firstLine="539"/>
        <w:jc w:val="both"/>
        <w:rPr>
          <w:rFonts w:eastAsia="Times New Roman"/>
          <w:bCs/>
          <w:szCs w:val="24"/>
        </w:rPr>
      </w:pPr>
      <w:r>
        <w:rPr>
          <w:rFonts w:eastAsia="Times New Roman"/>
          <w:bCs/>
          <w:szCs w:val="24"/>
        </w:rPr>
        <w:t>Υπουργική τροπολογία 1955/169 ως έχει κατά πλειοψηφία.</w:t>
      </w:r>
    </w:p>
    <w:p w14:paraId="69A5612E" w14:textId="77777777" w:rsidR="00C9651F" w:rsidRDefault="002D2592">
      <w:pPr>
        <w:spacing w:line="600" w:lineRule="auto"/>
        <w:ind w:firstLine="539"/>
        <w:jc w:val="both"/>
        <w:rPr>
          <w:rFonts w:eastAsia="Times New Roman"/>
          <w:szCs w:val="24"/>
        </w:rPr>
      </w:pPr>
      <w:r>
        <w:rPr>
          <w:rFonts w:eastAsia="Times New Roman"/>
          <w:bCs/>
          <w:szCs w:val="24"/>
        </w:rPr>
        <w:t>ΣΥΡΙΖΑ:</w:t>
      </w:r>
      <w:r>
        <w:rPr>
          <w:rFonts w:eastAsia="Times New Roman"/>
          <w:szCs w:val="24"/>
        </w:rPr>
        <w:t xml:space="preserve"> </w:t>
      </w:r>
      <w:r>
        <w:rPr>
          <w:rFonts w:eastAsia="Times New Roman"/>
          <w:szCs w:val="24"/>
        </w:rPr>
        <w:t>ΝΑΙ</w:t>
      </w:r>
    </w:p>
    <w:p w14:paraId="69A5612F" w14:textId="77777777" w:rsidR="00C9651F" w:rsidRDefault="002D2592">
      <w:pPr>
        <w:spacing w:line="600" w:lineRule="auto"/>
        <w:ind w:firstLine="539"/>
        <w:jc w:val="both"/>
        <w:rPr>
          <w:rFonts w:eastAsia="Times New Roman"/>
          <w:szCs w:val="24"/>
        </w:rPr>
      </w:pPr>
      <w:r>
        <w:rPr>
          <w:rFonts w:eastAsia="Times New Roman"/>
          <w:szCs w:val="24"/>
        </w:rPr>
        <w:t xml:space="preserve">Νέα Δημοκρατία: </w:t>
      </w:r>
      <w:r>
        <w:rPr>
          <w:rFonts w:eastAsia="Times New Roman"/>
          <w:szCs w:val="24"/>
        </w:rPr>
        <w:t>ΟΧΙ</w:t>
      </w:r>
    </w:p>
    <w:p w14:paraId="69A56130" w14:textId="77777777" w:rsidR="00C9651F" w:rsidRDefault="002D2592">
      <w:pPr>
        <w:spacing w:line="600" w:lineRule="auto"/>
        <w:ind w:firstLine="539"/>
        <w:jc w:val="both"/>
        <w:rPr>
          <w:rFonts w:eastAsia="Times New Roman"/>
          <w:szCs w:val="24"/>
        </w:rPr>
      </w:pPr>
      <w:r>
        <w:rPr>
          <w:rFonts w:eastAsia="Times New Roman"/>
          <w:szCs w:val="24"/>
        </w:rPr>
        <w:t xml:space="preserve">ΔΗΣΥ: </w:t>
      </w:r>
      <w:r>
        <w:rPr>
          <w:rFonts w:eastAsia="Times New Roman"/>
          <w:szCs w:val="24"/>
        </w:rPr>
        <w:t>ΠΑΡΩΝ</w:t>
      </w:r>
    </w:p>
    <w:p w14:paraId="69A56131" w14:textId="77777777" w:rsidR="00C9651F" w:rsidRDefault="002D2592">
      <w:pPr>
        <w:spacing w:line="600" w:lineRule="auto"/>
        <w:ind w:firstLine="539"/>
        <w:jc w:val="both"/>
        <w:rPr>
          <w:rFonts w:eastAsia="Times New Roman"/>
          <w:szCs w:val="24"/>
        </w:rPr>
      </w:pPr>
      <w:r>
        <w:rPr>
          <w:rFonts w:eastAsia="Times New Roman"/>
          <w:szCs w:val="24"/>
        </w:rPr>
        <w:t>Λαϊκός Σύνδεσμος</w:t>
      </w:r>
      <w:r>
        <w:rPr>
          <w:rFonts w:eastAsia="Times New Roman"/>
          <w:szCs w:val="24"/>
        </w:rPr>
        <w:t xml:space="preserve"> - </w:t>
      </w:r>
      <w:r>
        <w:rPr>
          <w:rFonts w:eastAsia="Times New Roman"/>
          <w:szCs w:val="24"/>
        </w:rPr>
        <w:t xml:space="preserve">Χρυσή Αυγή: </w:t>
      </w:r>
      <w:r>
        <w:rPr>
          <w:rFonts w:eastAsia="Times New Roman"/>
          <w:szCs w:val="24"/>
        </w:rPr>
        <w:t>ΟΧΙ</w:t>
      </w:r>
    </w:p>
    <w:p w14:paraId="69A56132" w14:textId="77777777" w:rsidR="00C9651F" w:rsidRDefault="002D2592">
      <w:pPr>
        <w:spacing w:line="600" w:lineRule="auto"/>
        <w:ind w:firstLine="539"/>
        <w:jc w:val="both"/>
        <w:rPr>
          <w:rFonts w:eastAsia="Times New Roman"/>
          <w:szCs w:val="24"/>
        </w:rPr>
      </w:pPr>
      <w:r>
        <w:rPr>
          <w:rFonts w:eastAsia="Times New Roman"/>
          <w:szCs w:val="24"/>
        </w:rPr>
        <w:t xml:space="preserve">ΚΚΕ: </w:t>
      </w:r>
      <w:r>
        <w:rPr>
          <w:rFonts w:eastAsia="Times New Roman"/>
          <w:szCs w:val="24"/>
        </w:rPr>
        <w:t>ΠΑΡΩΝ</w:t>
      </w:r>
    </w:p>
    <w:p w14:paraId="69A56133" w14:textId="77777777" w:rsidR="00C9651F" w:rsidRDefault="002D2592">
      <w:pPr>
        <w:spacing w:line="600" w:lineRule="auto"/>
        <w:ind w:firstLine="539"/>
        <w:jc w:val="both"/>
        <w:rPr>
          <w:rFonts w:eastAsia="Times New Roman"/>
          <w:szCs w:val="24"/>
        </w:rPr>
      </w:pPr>
      <w:r>
        <w:rPr>
          <w:rFonts w:eastAsia="Times New Roman"/>
          <w:szCs w:val="24"/>
        </w:rPr>
        <w:t xml:space="preserve">Ένωση Κεντρώων: </w:t>
      </w:r>
      <w:r>
        <w:rPr>
          <w:rFonts w:eastAsia="Times New Roman"/>
          <w:szCs w:val="24"/>
        </w:rPr>
        <w:t>ΝΑΙ</w:t>
      </w:r>
    </w:p>
    <w:p w14:paraId="69A56134"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Υπουργική τροπολογία 1960/174 ως έχει κατά πλειοψηφία.</w:t>
      </w:r>
    </w:p>
    <w:p w14:paraId="69A56135"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 xml:space="preserve">ΣΥΡΙΖΑ: </w:t>
      </w:r>
      <w:r>
        <w:rPr>
          <w:rFonts w:eastAsia="Times New Roman" w:cs="Times New Roman"/>
          <w:szCs w:val="24"/>
        </w:rPr>
        <w:t>ΝΑΙ</w:t>
      </w:r>
      <w:r>
        <w:rPr>
          <w:rFonts w:eastAsia="Times New Roman" w:cs="Times New Roman"/>
          <w:szCs w:val="24"/>
        </w:rPr>
        <w:t xml:space="preserve"> </w:t>
      </w:r>
    </w:p>
    <w:p w14:paraId="69A56136"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lastRenderedPageBreak/>
        <w:t>Ν</w:t>
      </w:r>
      <w:r>
        <w:rPr>
          <w:rFonts w:eastAsia="Times New Roman" w:cs="Times New Roman"/>
          <w:szCs w:val="24"/>
        </w:rPr>
        <w:t xml:space="preserve">έα Δημοκρατία: </w:t>
      </w:r>
      <w:r>
        <w:rPr>
          <w:rFonts w:eastAsia="Times New Roman" w:cs="Times New Roman"/>
          <w:szCs w:val="24"/>
        </w:rPr>
        <w:t>ΟΧΙ</w:t>
      </w:r>
    </w:p>
    <w:p w14:paraId="69A56137"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 xml:space="preserve">ΔΗΣΥ: </w:t>
      </w:r>
      <w:r>
        <w:rPr>
          <w:rFonts w:eastAsia="Times New Roman" w:cs="Times New Roman"/>
          <w:szCs w:val="24"/>
        </w:rPr>
        <w:t>ΝΑΙ</w:t>
      </w:r>
    </w:p>
    <w:p w14:paraId="69A56138"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Λαϊκός Σύνδεσμος</w:t>
      </w:r>
      <w:r>
        <w:rPr>
          <w:rFonts w:eastAsia="Times New Roman" w:cs="Times New Roman"/>
          <w:szCs w:val="24"/>
        </w:rPr>
        <w:t xml:space="preserve"> - </w:t>
      </w:r>
      <w:r>
        <w:rPr>
          <w:rFonts w:eastAsia="Times New Roman" w:cs="Times New Roman"/>
          <w:szCs w:val="24"/>
        </w:rPr>
        <w:t xml:space="preserve">Χρυσή Αυγή: </w:t>
      </w:r>
      <w:r>
        <w:rPr>
          <w:rFonts w:eastAsia="Times New Roman" w:cs="Times New Roman"/>
          <w:szCs w:val="24"/>
        </w:rPr>
        <w:t>ΟΧΙ</w:t>
      </w:r>
    </w:p>
    <w:p w14:paraId="69A56139"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 xml:space="preserve">ΚΚΕ: </w:t>
      </w:r>
      <w:r>
        <w:rPr>
          <w:rFonts w:eastAsia="Times New Roman" w:cs="Times New Roman"/>
          <w:szCs w:val="24"/>
        </w:rPr>
        <w:t>ΠΑΡΩΝ</w:t>
      </w:r>
      <w:r>
        <w:rPr>
          <w:rFonts w:eastAsia="Times New Roman" w:cs="Times New Roman"/>
          <w:szCs w:val="24"/>
        </w:rPr>
        <w:t xml:space="preserve"> </w:t>
      </w:r>
    </w:p>
    <w:p w14:paraId="69A5613A"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 xml:space="preserve">Ένωση Κεντρώων: </w:t>
      </w:r>
      <w:r>
        <w:rPr>
          <w:rFonts w:eastAsia="Times New Roman" w:cs="Times New Roman"/>
          <w:szCs w:val="24"/>
        </w:rPr>
        <w:t>ΟΧΙ</w:t>
      </w:r>
      <w:r>
        <w:rPr>
          <w:rFonts w:eastAsia="Times New Roman" w:cs="Times New Roman"/>
          <w:szCs w:val="24"/>
        </w:rPr>
        <w:t xml:space="preserve"> </w:t>
      </w:r>
    </w:p>
    <w:p w14:paraId="69A5613B"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Βουλευτική τροπολογία 1953/167 ως έχει κατά πλειοψηφία.</w:t>
      </w:r>
    </w:p>
    <w:p w14:paraId="69A5613C"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 xml:space="preserve">ΣΥΡΙΖΑ: </w:t>
      </w:r>
      <w:r>
        <w:rPr>
          <w:rFonts w:eastAsia="Times New Roman" w:cs="Times New Roman"/>
          <w:szCs w:val="24"/>
        </w:rPr>
        <w:t>ΝΑΙ</w:t>
      </w:r>
      <w:r>
        <w:rPr>
          <w:rFonts w:eastAsia="Times New Roman" w:cs="Times New Roman"/>
          <w:szCs w:val="24"/>
        </w:rPr>
        <w:t xml:space="preserve"> </w:t>
      </w:r>
    </w:p>
    <w:p w14:paraId="69A5613D"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 xml:space="preserve">Νέα Δημοκρατία: </w:t>
      </w:r>
      <w:r>
        <w:rPr>
          <w:rFonts w:eastAsia="Times New Roman" w:cs="Times New Roman"/>
          <w:szCs w:val="24"/>
        </w:rPr>
        <w:t>ΟΧΙ</w:t>
      </w:r>
    </w:p>
    <w:p w14:paraId="69A5613E"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 xml:space="preserve">ΔΗΣΥ: </w:t>
      </w:r>
      <w:r>
        <w:rPr>
          <w:rFonts w:eastAsia="Times New Roman" w:cs="Times New Roman"/>
          <w:szCs w:val="24"/>
        </w:rPr>
        <w:t>ΟΧΙ</w:t>
      </w:r>
    </w:p>
    <w:p w14:paraId="69A5613F"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Λαϊκός Σύνδεσμος</w:t>
      </w:r>
      <w:r>
        <w:rPr>
          <w:rFonts w:eastAsia="Times New Roman" w:cs="Times New Roman"/>
          <w:szCs w:val="24"/>
        </w:rPr>
        <w:t xml:space="preserve"> - </w:t>
      </w:r>
      <w:r>
        <w:rPr>
          <w:rFonts w:eastAsia="Times New Roman" w:cs="Times New Roman"/>
          <w:szCs w:val="24"/>
        </w:rPr>
        <w:t xml:space="preserve">Χρυσή Αυγή: </w:t>
      </w:r>
      <w:r>
        <w:rPr>
          <w:rFonts w:eastAsia="Times New Roman" w:cs="Times New Roman"/>
          <w:szCs w:val="24"/>
        </w:rPr>
        <w:t>ΟΧΙ</w:t>
      </w:r>
    </w:p>
    <w:p w14:paraId="69A56140"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 xml:space="preserve">ΚΚΕ: </w:t>
      </w:r>
      <w:r>
        <w:rPr>
          <w:rFonts w:eastAsia="Times New Roman" w:cs="Times New Roman"/>
          <w:szCs w:val="24"/>
        </w:rPr>
        <w:t>ΟΧΙ</w:t>
      </w:r>
      <w:r>
        <w:rPr>
          <w:rFonts w:eastAsia="Times New Roman" w:cs="Times New Roman"/>
          <w:szCs w:val="24"/>
        </w:rPr>
        <w:t xml:space="preserve">  </w:t>
      </w:r>
    </w:p>
    <w:p w14:paraId="69A56141"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 xml:space="preserve">Ένωση Κεντρώων: </w:t>
      </w:r>
      <w:r>
        <w:rPr>
          <w:rFonts w:eastAsia="Times New Roman" w:cs="Times New Roman"/>
          <w:szCs w:val="24"/>
        </w:rPr>
        <w:t>ΠΑΡΩΝ</w:t>
      </w:r>
      <w:r>
        <w:rPr>
          <w:rFonts w:eastAsia="Times New Roman" w:cs="Times New Roman"/>
          <w:szCs w:val="24"/>
        </w:rPr>
        <w:t xml:space="preserve"> </w:t>
      </w:r>
    </w:p>
    <w:p w14:paraId="69A56142"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Βουλευτική τροπολογία 1956/170 ως έχει κατά πλειοψηφία.</w:t>
      </w:r>
    </w:p>
    <w:p w14:paraId="69A56143"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 xml:space="preserve">ΣΥΡΙΖΑ: </w:t>
      </w:r>
      <w:r>
        <w:rPr>
          <w:rFonts w:eastAsia="Times New Roman" w:cs="Times New Roman"/>
          <w:szCs w:val="24"/>
        </w:rPr>
        <w:t>ΝΑΙ</w:t>
      </w:r>
      <w:r>
        <w:rPr>
          <w:rFonts w:eastAsia="Times New Roman" w:cs="Times New Roman"/>
          <w:szCs w:val="24"/>
        </w:rPr>
        <w:t xml:space="preserve"> </w:t>
      </w:r>
    </w:p>
    <w:p w14:paraId="69A56144"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lastRenderedPageBreak/>
        <w:t xml:space="preserve">Νέα Δημοκρατία: </w:t>
      </w:r>
      <w:r>
        <w:rPr>
          <w:rFonts w:eastAsia="Times New Roman" w:cs="Times New Roman"/>
          <w:szCs w:val="24"/>
        </w:rPr>
        <w:t>ΝΑΙ</w:t>
      </w:r>
      <w:r>
        <w:rPr>
          <w:rFonts w:eastAsia="Times New Roman" w:cs="Times New Roman"/>
          <w:szCs w:val="24"/>
        </w:rPr>
        <w:t xml:space="preserve"> </w:t>
      </w:r>
    </w:p>
    <w:p w14:paraId="69A56145"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 xml:space="preserve">ΔΗΣΥ: </w:t>
      </w:r>
      <w:r>
        <w:rPr>
          <w:rFonts w:eastAsia="Times New Roman" w:cs="Times New Roman"/>
          <w:szCs w:val="24"/>
        </w:rPr>
        <w:t>ΝΑΙ</w:t>
      </w:r>
    </w:p>
    <w:p w14:paraId="69A56146"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Λαϊκός Σύνδεσμος</w:t>
      </w:r>
      <w:r>
        <w:rPr>
          <w:rFonts w:eastAsia="Times New Roman" w:cs="Times New Roman"/>
          <w:szCs w:val="24"/>
        </w:rPr>
        <w:t xml:space="preserve"> - </w:t>
      </w:r>
      <w:r>
        <w:rPr>
          <w:rFonts w:eastAsia="Times New Roman" w:cs="Times New Roman"/>
          <w:szCs w:val="24"/>
        </w:rPr>
        <w:t xml:space="preserve">Χρυσή Αυγή: </w:t>
      </w:r>
      <w:r>
        <w:rPr>
          <w:rFonts w:eastAsia="Times New Roman" w:cs="Times New Roman"/>
          <w:szCs w:val="24"/>
        </w:rPr>
        <w:t>ΟΧΙ</w:t>
      </w:r>
    </w:p>
    <w:p w14:paraId="69A56147"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 xml:space="preserve">ΚΚΕ: </w:t>
      </w:r>
      <w:r>
        <w:rPr>
          <w:rFonts w:eastAsia="Times New Roman" w:cs="Times New Roman"/>
          <w:szCs w:val="24"/>
        </w:rPr>
        <w:t>ΠΑΡΩΝ</w:t>
      </w:r>
      <w:r>
        <w:rPr>
          <w:rFonts w:eastAsia="Times New Roman" w:cs="Times New Roman"/>
          <w:szCs w:val="24"/>
        </w:rPr>
        <w:t xml:space="preserve"> </w:t>
      </w:r>
    </w:p>
    <w:p w14:paraId="69A56148"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 xml:space="preserve">Ένωση Κεντρώων: </w:t>
      </w:r>
      <w:r>
        <w:rPr>
          <w:rFonts w:eastAsia="Times New Roman" w:cs="Times New Roman"/>
          <w:szCs w:val="24"/>
        </w:rPr>
        <w:t>ΝΑΙ</w:t>
      </w:r>
    </w:p>
    <w:p w14:paraId="69A56149"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Βουλευτική τροπολογία 1957/171 κατά πλειοψηφία.</w:t>
      </w:r>
    </w:p>
    <w:p w14:paraId="69A5614A"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 xml:space="preserve">ΣΥΡΙΖΑ: </w:t>
      </w:r>
      <w:r>
        <w:rPr>
          <w:rFonts w:eastAsia="Times New Roman" w:cs="Times New Roman"/>
          <w:szCs w:val="24"/>
        </w:rPr>
        <w:t>ΝΑΙ</w:t>
      </w:r>
      <w:r>
        <w:rPr>
          <w:rFonts w:eastAsia="Times New Roman" w:cs="Times New Roman"/>
          <w:szCs w:val="24"/>
        </w:rPr>
        <w:t xml:space="preserve"> </w:t>
      </w:r>
    </w:p>
    <w:p w14:paraId="69A5614B"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Νέα Δ</w:t>
      </w:r>
      <w:r>
        <w:rPr>
          <w:rFonts w:eastAsia="Times New Roman" w:cs="Times New Roman"/>
          <w:szCs w:val="24"/>
        </w:rPr>
        <w:t xml:space="preserve">ημοκρατία: </w:t>
      </w:r>
      <w:r>
        <w:rPr>
          <w:rFonts w:eastAsia="Times New Roman" w:cs="Times New Roman"/>
          <w:szCs w:val="24"/>
        </w:rPr>
        <w:t>ΝΑΙ</w:t>
      </w:r>
    </w:p>
    <w:p w14:paraId="69A5614C"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 xml:space="preserve">ΔΗΣΥ: </w:t>
      </w:r>
      <w:r>
        <w:rPr>
          <w:rFonts w:eastAsia="Times New Roman" w:cs="Times New Roman"/>
          <w:szCs w:val="24"/>
        </w:rPr>
        <w:t>ΟΧΙ</w:t>
      </w:r>
      <w:r>
        <w:rPr>
          <w:rFonts w:eastAsia="Times New Roman" w:cs="Times New Roman"/>
          <w:szCs w:val="24"/>
        </w:rPr>
        <w:t xml:space="preserve"> </w:t>
      </w:r>
    </w:p>
    <w:p w14:paraId="69A5614D"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Λαϊκός Σύνδεσμος</w:t>
      </w:r>
      <w:r>
        <w:rPr>
          <w:rFonts w:eastAsia="Times New Roman" w:cs="Times New Roman"/>
          <w:szCs w:val="24"/>
        </w:rPr>
        <w:t xml:space="preserve"> - </w:t>
      </w:r>
      <w:r>
        <w:rPr>
          <w:rFonts w:eastAsia="Times New Roman" w:cs="Times New Roman"/>
          <w:szCs w:val="24"/>
        </w:rPr>
        <w:t xml:space="preserve">Χρυσή Αυγή: </w:t>
      </w:r>
      <w:r>
        <w:rPr>
          <w:rFonts w:eastAsia="Times New Roman" w:cs="Times New Roman"/>
          <w:szCs w:val="24"/>
        </w:rPr>
        <w:t>ΟΧΙ</w:t>
      </w:r>
    </w:p>
    <w:p w14:paraId="69A5614E"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 xml:space="preserve">ΚΚΕ: </w:t>
      </w:r>
      <w:r>
        <w:rPr>
          <w:rFonts w:eastAsia="Times New Roman" w:cs="Times New Roman"/>
          <w:szCs w:val="24"/>
        </w:rPr>
        <w:t>ΠΑΡΩΝ</w:t>
      </w:r>
      <w:r>
        <w:rPr>
          <w:rFonts w:eastAsia="Times New Roman" w:cs="Times New Roman"/>
          <w:szCs w:val="24"/>
        </w:rPr>
        <w:t xml:space="preserve"> </w:t>
      </w:r>
    </w:p>
    <w:p w14:paraId="69A5614F"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 xml:space="preserve">Ένωση Κεντρώων: </w:t>
      </w:r>
      <w:r>
        <w:rPr>
          <w:rFonts w:eastAsia="Times New Roman" w:cs="Times New Roman"/>
          <w:szCs w:val="24"/>
        </w:rPr>
        <w:t>ΟΧΙ</w:t>
      </w:r>
      <w:r>
        <w:rPr>
          <w:rFonts w:eastAsia="Times New Roman" w:cs="Times New Roman"/>
          <w:szCs w:val="24"/>
        </w:rPr>
        <w:t xml:space="preserve"> </w:t>
      </w:r>
    </w:p>
    <w:p w14:paraId="69A56150"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Βουλευτική τροπολογία 1961/175 ως έχει κατά πλειοψηφία.</w:t>
      </w:r>
    </w:p>
    <w:p w14:paraId="69A56151"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 xml:space="preserve">ΣΥΡΙΖΑ: </w:t>
      </w:r>
      <w:r>
        <w:rPr>
          <w:rFonts w:eastAsia="Times New Roman" w:cs="Times New Roman"/>
          <w:szCs w:val="24"/>
        </w:rPr>
        <w:t>ΝΑΙ</w:t>
      </w:r>
      <w:r>
        <w:rPr>
          <w:rFonts w:eastAsia="Times New Roman" w:cs="Times New Roman"/>
          <w:szCs w:val="24"/>
        </w:rPr>
        <w:t xml:space="preserve"> </w:t>
      </w:r>
    </w:p>
    <w:p w14:paraId="69A56152"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 xml:space="preserve">Νέα Δημοκρατία: </w:t>
      </w:r>
      <w:r>
        <w:rPr>
          <w:rFonts w:eastAsia="Times New Roman" w:cs="Times New Roman"/>
          <w:szCs w:val="24"/>
        </w:rPr>
        <w:t>ΠΑΡΩΝ</w:t>
      </w:r>
      <w:r>
        <w:rPr>
          <w:rFonts w:eastAsia="Times New Roman" w:cs="Times New Roman"/>
          <w:szCs w:val="24"/>
        </w:rPr>
        <w:t xml:space="preserve"> </w:t>
      </w:r>
    </w:p>
    <w:p w14:paraId="69A56153"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lastRenderedPageBreak/>
        <w:t xml:space="preserve">ΔΗΣΥ: </w:t>
      </w:r>
      <w:r>
        <w:rPr>
          <w:rFonts w:eastAsia="Times New Roman" w:cs="Times New Roman"/>
          <w:szCs w:val="24"/>
        </w:rPr>
        <w:t>ΝΑΙ</w:t>
      </w:r>
    </w:p>
    <w:p w14:paraId="69A56154"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Λαϊκός Σύνδεσμος</w:t>
      </w:r>
      <w:r>
        <w:rPr>
          <w:rFonts w:eastAsia="Times New Roman" w:cs="Times New Roman"/>
          <w:szCs w:val="24"/>
        </w:rPr>
        <w:t xml:space="preserve"> - </w:t>
      </w:r>
      <w:r>
        <w:rPr>
          <w:rFonts w:eastAsia="Times New Roman" w:cs="Times New Roman"/>
          <w:szCs w:val="24"/>
        </w:rPr>
        <w:t xml:space="preserve">Χρυσή Αυγή: </w:t>
      </w:r>
      <w:r>
        <w:rPr>
          <w:rFonts w:eastAsia="Times New Roman" w:cs="Times New Roman"/>
          <w:szCs w:val="24"/>
        </w:rPr>
        <w:t>ΟΧΙ</w:t>
      </w:r>
    </w:p>
    <w:p w14:paraId="69A56155"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 xml:space="preserve">ΚΚΕ: </w:t>
      </w:r>
      <w:r>
        <w:rPr>
          <w:rFonts w:eastAsia="Times New Roman" w:cs="Times New Roman"/>
          <w:szCs w:val="24"/>
        </w:rPr>
        <w:t>ΠΑΡΩΝ</w:t>
      </w:r>
      <w:r>
        <w:rPr>
          <w:rFonts w:eastAsia="Times New Roman" w:cs="Times New Roman"/>
          <w:szCs w:val="24"/>
        </w:rPr>
        <w:t xml:space="preserve"> </w:t>
      </w:r>
    </w:p>
    <w:p w14:paraId="69A56156"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 xml:space="preserve">Ένωση Κεντρώων: </w:t>
      </w:r>
      <w:r>
        <w:rPr>
          <w:rFonts w:eastAsia="Times New Roman" w:cs="Times New Roman"/>
          <w:szCs w:val="24"/>
        </w:rPr>
        <w:t>ΝΑΙ</w:t>
      </w:r>
      <w:r>
        <w:rPr>
          <w:rFonts w:eastAsia="Times New Roman" w:cs="Times New Roman"/>
          <w:szCs w:val="24"/>
        </w:rPr>
        <w:t xml:space="preserve"> </w:t>
      </w:r>
    </w:p>
    <w:p w14:paraId="69A56157"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Ακροτελεύτιο άρθρο ως έχει κατά πλειοψηφία.</w:t>
      </w:r>
    </w:p>
    <w:p w14:paraId="69A56158"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 xml:space="preserve">ΣΥΡΙΖΑ: </w:t>
      </w:r>
      <w:r>
        <w:rPr>
          <w:rFonts w:eastAsia="Times New Roman" w:cs="Times New Roman"/>
          <w:szCs w:val="24"/>
        </w:rPr>
        <w:t>ΝΑΙ</w:t>
      </w:r>
      <w:r>
        <w:rPr>
          <w:rFonts w:eastAsia="Times New Roman" w:cs="Times New Roman"/>
          <w:szCs w:val="24"/>
        </w:rPr>
        <w:t xml:space="preserve"> </w:t>
      </w:r>
    </w:p>
    <w:p w14:paraId="69A56159"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 xml:space="preserve">Νέα Δημοκρατία: </w:t>
      </w:r>
      <w:r>
        <w:rPr>
          <w:rFonts w:eastAsia="Times New Roman" w:cs="Times New Roman"/>
          <w:szCs w:val="24"/>
        </w:rPr>
        <w:t>ΠΑΡΩΝ</w:t>
      </w:r>
      <w:r>
        <w:rPr>
          <w:rFonts w:eastAsia="Times New Roman" w:cs="Times New Roman"/>
          <w:szCs w:val="24"/>
        </w:rPr>
        <w:t xml:space="preserve"> </w:t>
      </w:r>
    </w:p>
    <w:p w14:paraId="69A5615A"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 xml:space="preserve">ΔΗΣΥ: </w:t>
      </w:r>
      <w:r>
        <w:rPr>
          <w:rFonts w:eastAsia="Times New Roman" w:cs="Times New Roman"/>
          <w:szCs w:val="24"/>
        </w:rPr>
        <w:t>ΝΑΙ</w:t>
      </w:r>
    </w:p>
    <w:p w14:paraId="69A5615B"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Λαϊκός Σύνδεσμος</w:t>
      </w:r>
      <w:r>
        <w:rPr>
          <w:rFonts w:eastAsia="Times New Roman" w:cs="Times New Roman"/>
          <w:szCs w:val="24"/>
        </w:rPr>
        <w:t xml:space="preserve"> - </w:t>
      </w:r>
      <w:r>
        <w:rPr>
          <w:rFonts w:eastAsia="Times New Roman" w:cs="Times New Roman"/>
          <w:szCs w:val="24"/>
        </w:rPr>
        <w:t xml:space="preserve">Χρυσή Αυγή: </w:t>
      </w:r>
      <w:r>
        <w:rPr>
          <w:rFonts w:eastAsia="Times New Roman" w:cs="Times New Roman"/>
          <w:szCs w:val="24"/>
        </w:rPr>
        <w:t>ΟΧΙ</w:t>
      </w:r>
    </w:p>
    <w:p w14:paraId="69A5615C"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 xml:space="preserve">ΚΚΕ: </w:t>
      </w:r>
      <w:r>
        <w:rPr>
          <w:rFonts w:eastAsia="Times New Roman" w:cs="Times New Roman"/>
          <w:szCs w:val="24"/>
        </w:rPr>
        <w:t>ΟΧΙ</w:t>
      </w:r>
      <w:r>
        <w:rPr>
          <w:rFonts w:eastAsia="Times New Roman" w:cs="Times New Roman"/>
          <w:szCs w:val="24"/>
        </w:rPr>
        <w:t xml:space="preserve">  </w:t>
      </w:r>
    </w:p>
    <w:p w14:paraId="69A5615D"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 xml:space="preserve">Ένωση Κεντρώων: </w:t>
      </w:r>
      <w:r>
        <w:rPr>
          <w:rFonts w:eastAsia="Times New Roman" w:cs="Times New Roman"/>
          <w:szCs w:val="24"/>
        </w:rPr>
        <w:t>ΠΑΡΩΝ</w:t>
      </w:r>
      <w:r>
        <w:rPr>
          <w:rFonts w:eastAsia="Times New Roman" w:cs="Times New Roman"/>
          <w:szCs w:val="24"/>
        </w:rPr>
        <w:t xml:space="preserve"> </w:t>
      </w:r>
    </w:p>
    <w:p w14:paraId="69A5615E"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 xml:space="preserve">Επί του συνόλου κατά πλειοψηφία. </w:t>
      </w:r>
    </w:p>
    <w:p w14:paraId="69A5615F"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 xml:space="preserve">ΣΥΡΙΖΑ: </w:t>
      </w:r>
      <w:r>
        <w:rPr>
          <w:rFonts w:eastAsia="Times New Roman" w:cs="Times New Roman"/>
          <w:szCs w:val="24"/>
        </w:rPr>
        <w:t>ΝΑΙ</w:t>
      </w:r>
      <w:r>
        <w:rPr>
          <w:rFonts w:eastAsia="Times New Roman" w:cs="Times New Roman"/>
          <w:szCs w:val="24"/>
        </w:rPr>
        <w:t xml:space="preserve"> </w:t>
      </w:r>
    </w:p>
    <w:p w14:paraId="69A56160"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 xml:space="preserve">Νέα Δημοκρατία: </w:t>
      </w:r>
      <w:r>
        <w:rPr>
          <w:rFonts w:eastAsia="Times New Roman" w:cs="Times New Roman"/>
          <w:szCs w:val="24"/>
        </w:rPr>
        <w:t>ΟΧΙ</w:t>
      </w:r>
    </w:p>
    <w:p w14:paraId="69A56161"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 xml:space="preserve">ΔΗΣΥ: </w:t>
      </w:r>
      <w:r>
        <w:rPr>
          <w:rFonts w:eastAsia="Times New Roman" w:cs="Times New Roman"/>
          <w:szCs w:val="24"/>
        </w:rPr>
        <w:t>ΠΑΡΩΝ</w:t>
      </w:r>
      <w:r>
        <w:rPr>
          <w:rFonts w:eastAsia="Times New Roman" w:cs="Times New Roman"/>
          <w:szCs w:val="24"/>
        </w:rPr>
        <w:t xml:space="preserve"> </w:t>
      </w:r>
    </w:p>
    <w:p w14:paraId="69A56162"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Λαϊκός Σύνδεσμος</w:t>
      </w:r>
      <w:r>
        <w:rPr>
          <w:rFonts w:eastAsia="Times New Roman" w:cs="Times New Roman"/>
          <w:szCs w:val="24"/>
        </w:rPr>
        <w:t xml:space="preserve"> - </w:t>
      </w:r>
      <w:r>
        <w:rPr>
          <w:rFonts w:eastAsia="Times New Roman" w:cs="Times New Roman"/>
          <w:szCs w:val="24"/>
        </w:rPr>
        <w:t xml:space="preserve">Χρυσή Αυγή: </w:t>
      </w:r>
      <w:r>
        <w:rPr>
          <w:rFonts w:eastAsia="Times New Roman" w:cs="Times New Roman"/>
          <w:szCs w:val="24"/>
        </w:rPr>
        <w:t>ΟΧΙ</w:t>
      </w:r>
    </w:p>
    <w:p w14:paraId="69A56163"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lastRenderedPageBreak/>
        <w:t xml:space="preserve">ΚΚΕ: </w:t>
      </w:r>
      <w:r>
        <w:rPr>
          <w:rFonts w:eastAsia="Times New Roman" w:cs="Times New Roman"/>
          <w:szCs w:val="24"/>
        </w:rPr>
        <w:t>ΟΧΙ</w:t>
      </w:r>
      <w:r>
        <w:rPr>
          <w:rFonts w:eastAsia="Times New Roman" w:cs="Times New Roman"/>
          <w:szCs w:val="24"/>
        </w:rPr>
        <w:t xml:space="preserve"> </w:t>
      </w:r>
    </w:p>
    <w:p w14:paraId="69A56164"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 xml:space="preserve">Ένωση Κεντρώων: </w:t>
      </w:r>
      <w:r>
        <w:rPr>
          <w:rFonts w:eastAsia="Times New Roman" w:cs="Times New Roman"/>
          <w:szCs w:val="24"/>
        </w:rPr>
        <w:t>ΠΑΡΩΝ</w:t>
      </w:r>
      <w:r>
        <w:rPr>
          <w:rFonts w:eastAsia="Times New Roman" w:cs="Times New Roman"/>
          <w:szCs w:val="24"/>
        </w:rPr>
        <w:t xml:space="preserve"> </w:t>
      </w:r>
    </w:p>
    <w:p w14:paraId="69A56165" w14:textId="77777777" w:rsidR="00C9651F" w:rsidRDefault="002D2592">
      <w:pPr>
        <w:spacing w:line="600" w:lineRule="auto"/>
        <w:ind w:firstLine="720"/>
        <w:jc w:val="both"/>
        <w:rPr>
          <w:rFonts w:eastAsia="Times New Roman" w:cs="Times New Roman"/>
          <w:szCs w:val="24"/>
        </w:rPr>
      </w:pPr>
      <w:r>
        <w:rPr>
          <w:rFonts w:eastAsia="Times New Roman" w:cs="Times New Roman"/>
          <w:szCs w:val="24"/>
        </w:rPr>
        <w:t xml:space="preserve">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 </w:t>
      </w:r>
    </w:p>
    <w:p w14:paraId="69A56166" w14:textId="77777777" w:rsidR="00C9651F" w:rsidRDefault="002D2592">
      <w:pPr>
        <w:spacing w:line="600" w:lineRule="auto"/>
        <w:ind w:firstLine="720"/>
        <w:jc w:val="center"/>
        <w:rPr>
          <w:rFonts w:eastAsia="Times New Roman" w:cs="Times New Roman"/>
          <w:color w:val="FF0000"/>
          <w:szCs w:val="24"/>
        </w:rPr>
      </w:pPr>
      <w:r w:rsidRPr="00787636">
        <w:rPr>
          <w:rFonts w:eastAsia="Times New Roman" w:cs="Times New Roman"/>
          <w:color w:val="FF0000"/>
          <w:szCs w:val="24"/>
        </w:rPr>
        <w:t>(Αλλαγή σελίδας)</w:t>
      </w:r>
    </w:p>
    <w:tbl>
      <w:tblPr>
        <w:tblW w:w="7300" w:type="dxa"/>
        <w:tblCellMar>
          <w:left w:w="10" w:type="dxa"/>
          <w:right w:w="10" w:type="dxa"/>
        </w:tblCellMar>
        <w:tblLook w:val="04A0" w:firstRow="1" w:lastRow="0" w:firstColumn="1" w:lastColumn="0" w:noHBand="0" w:noVBand="1"/>
      </w:tblPr>
      <w:tblGrid>
        <w:gridCol w:w="7300"/>
      </w:tblGrid>
      <w:tr w:rsidR="00C9651F" w14:paraId="69A56168" w14:textId="77777777">
        <w:trPr>
          <w:trHeight w:val="1485"/>
        </w:trPr>
        <w:tc>
          <w:tcPr>
            <w:tcW w:w="7300" w:type="dxa"/>
            <w:tcBorders>
              <w:top w:val="nil"/>
              <w:left w:val="nil"/>
              <w:bottom w:val="nil"/>
              <w:right w:val="nil"/>
            </w:tcBorders>
            <w:shd w:val="clear" w:color="auto" w:fill="auto"/>
            <w:vAlign w:val="center"/>
            <w:hideMark/>
          </w:tcPr>
          <w:p w14:paraId="69A56167" w14:textId="77777777" w:rsidR="002448E4" w:rsidRPr="00551FB8" w:rsidRDefault="002D2592" w:rsidP="00F9617B">
            <w:pPr>
              <w:jc w:val="both"/>
              <w:rPr>
                <w:rFonts w:ascii="Calibri" w:eastAsia="Times New Roman" w:hAnsi="Calibri" w:cs="Calibri"/>
                <w:color w:val="000000"/>
                <w:szCs w:val="24"/>
              </w:rPr>
            </w:pPr>
            <w:r w:rsidRPr="00551FB8">
              <w:rPr>
                <w:rFonts w:ascii="Calibri" w:eastAsia="Times New Roman" w:hAnsi="Calibri" w:cs="Calibri"/>
                <w:color w:val="000000"/>
                <w:szCs w:val="24"/>
              </w:rPr>
              <w:t xml:space="preserve"> </w:t>
            </w:r>
            <w:r w:rsidRPr="00551FB8">
              <w:rPr>
                <w:rFonts w:asciiTheme="minorHAnsi" w:eastAsia="Times New Roman" w:hAnsiTheme="minorHAnsi" w:cs="Times New Roman"/>
                <w:szCs w:val="24"/>
              </w:rPr>
              <w:t xml:space="preserve">«Ι) </w:t>
            </w:r>
            <w:r w:rsidRPr="00551FB8">
              <w:rPr>
                <w:rFonts w:asciiTheme="minorHAnsi" w:eastAsia="Times New Roman" w:hAnsiTheme="minorHAnsi" w:cs="Times New Roman"/>
                <w:szCs w:val="24"/>
              </w:rPr>
              <w:t>Κύρωση του Πρωτοκόλλου υπ’ αριθμόν 16 στη Σύμβαση για την Προάσπιση των Δικαιωμάτων του Ανθρώπου και των Θεμελιωδών Ελευθεριών, ΙΙ) Ενσωμάτωση της Οδηγίας 2016/343 του Ευρωπαϊκού Κοινοβουλίου και του Συμβουλίου της 9ης Μαρτίου 2016, ΙΙΙ) Τροποποίηση του ν.</w:t>
            </w:r>
            <w:r w:rsidRPr="00551FB8">
              <w:rPr>
                <w:rFonts w:asciiTheme="minorHAnsi" w:eastAsia="Times New Roman" w:hAnsiTheme="minorHAnsi" w:cs="Times New Roman"/>
                <w:szCs w:val="24"/>
              </w:rPr>
              <w:t>3251/2004 σε συμμόρφωση με την απόφαση-πλαίσιο 2002/584/ΔΕΥ του Συμβουλίου της 13ης Ιουνίου 2002 κατά το μέρος που τροποποιήθηκε με την απόφαση-πλαίσιο 2009/299/ΔΕΥ του Συμβουλίου της 26ης Φεβρουαρίου 2009, ΙV) Εφαρμογή διατάξεων του Κανονισμού (ΕΕ) 2017/1</w:t>
            </w:r>
            <w:r w:rsidRPr="00551FB8">
              <w:rPr>
                <w:rFonts w:asciiTheme="minorHAnsi" w:eastAsia="Times New Roman" w:hAnsiTheme="minorHAnsi" w:cs="Times New Roman"/>
                <w:szCs w:val="24"/>
              </w:rPr>
              <w:t xml:space="preserve">939 του Συμβουλίου της 12ης Οκτωβρίου 2017, σχετικά με την εφαρμογή ενισχυμένης συνεργασίας για τη σύσταση της Ευρωπαϊκής Εισαγγελίας, V) Διατάξεις που αφορούν στη λειτουργία και την αποτελεσματικότητα της Δικαιοσύνης και άλλες διατάξεις και VI) Διατάξεις </w:t>
            </w:r>
            <w:r w:rsidRPr="00551FB8">
              <w:rPr>
                <w:rFonts w:asciiTheme="minorHAnsi" w:eastAsia="Times New Roman" w:hAnsiTheme="minorHAnsi" w:cs="Times New Roman"/>
                <w:szCs w:val="24"/>
              </w:rPr>
              <w:t>που αφορούν στη λειτουργία του σωφρονιστικού συστήματος και άλλες διατάξεις»</w:t>
            </w:r>
          </w:p>
        </w:tc>
      </w:tr>
      <w:tr w:rsidR="00C9651F" w14:paraId="69A5616A" w14:textId="77777777">
        <w:trPr>
          <w:trHeight w:val="150"/>
        </w:trPr>
        <w:tc>
          <w:tcPr>
            <w:tcW w:w="7300" w:type="dxa"/>
            <w:tcBorders>
              <w:top w:val="nil"/>
              <w:left w:val="nil"/>
              <w:bottom w:val="nil"/>
              <w:right w:val="nil"/>
            </w:tcBorders>
            <w:shd w:val="clear" w:color="auto" w:fill="auto"/>
            <w:vAlign w:val="center"/>
            <w:hideMark/>
          </w:tcPr>
          <w:p w14:paraId="69A56169" w14:textId="77777777" w:rsidR="002448E4" w:rsidRPr="0027752B" w:rsidRDefault="002D2592" w:rsidP="002448E4">
            <w:pPr>
              <w:jc w:val="center"/>
              <w:rPr>
                <w:rFonts w:ascii="Calibri" w:eastAsia="Times New Roman" w:hAnsi="Calibri" w:cs="Calibri"/>
                <w:color w:val="000000"/>
                <w:szCs w:val="24"/>
              </w:rPr>
            </w:pPr>
          </w:p>
        </w:tc>
      </w:tr>
      <w:tr w:rsidR="00C9651F" w14:paraId="69A5616C" w14:textId="77777777">
        <w:trPr>
          <w:trHeight w:val="330"/>
        </w:trPr>
        <w:tc>
          <w:tcPr>
            <w:tcW w:w="7300" w:type="dxa"/>
            <w:tcBorders>
              <w:top w:val="nil"/>
              <w:left w:val="nil"/>
              <w:bottom w:val="nil"/>
              <w:right w:val="nil"/>
            </w:tcBorders>
            <w:shd w:val="clear" w:color="auto" w:fill="auto"/>
            <w:vAlign w:val="center"/>
            <w:hideMark/>
          </w:tcPr>
          <w:p w14:paraId="69A5616B"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Επί της Αρχής     ΚΑΤΑ ΠΛΕΙΟΨΗΦΙΑ</w:t>
            </w:r>
          </w:p>
        </w:tc>
      </w:tr>
      <w:tr w:rsidR="00C9651F" w14:paraId="69A5616E" w14:textId="77777777">
        <w:trPr>
          <w:trHeight w:val="90"/>
        </w:trPr>
        <w:tc>
          <w:tcPr>
            <w:tcW w:w="7300" w:type="dxa"/>
            <w:tcBorders>
              <w:top w:val="nil"/>
              <w:left w:val="nil"/>
              <w:bottom w:val="nil"/>
              <w:right w:val="nil"/>
            </w:tcBorders>
            <w:shd w:val="clear" w:color="auto" w:fill="auto"/>
            <w:vAlign w:val="center"/>
            <w:hideMark/>
          </w:tcPr>
          <w:p w14:paraId="69A5616D" w14:textId="77777777" w:rsidR="002448E4" w:rsidRPr="0027752B" w:rsidRDefault="002D2592" w:rsidP="002448E4">
            <w:pPr>
              <w:jc w:val="center"/>
              <w:rPr>
                <w:rFonts w:ascii="Calibri" w:eastAsia="Times New Roman" w:hAnsi="Calibri" w:cs="Calibri"/>
                <w:color w:val="000000"/>
                <w:szCs w:val="24"/>
              </w:rPr>
            </w:pPr>
          </w:p>
        </w:tc>
      </w:tr>
      <w:tr w:rsidR="00C9651F" w14:paraId="69A56170" w14:textId="77777777">
        <w:trPr>
          <w:trHeight w:val="345"/>
        </w:trPr>
        <w:tc>
          <w:tcPr>
            <w:tcW w:w="7300" w:type="dxa"/>
            <w:tcBorders>
              <w:top w:val="nil"/>
              <w:left w:val="nil"/>
              <w:bottom w:val="nil"/>
              <w:right w:val="nil"/>
            </w:tcBorders>
            <w:shd w:val="clear" w:color="auto" w:fill="auto"/>
            <w:vAlign w:val="center"/>
            <w:hideMark/>
          </w:tcPr>
          <w:p w14:paraId="69A5616F"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ΣΥΡΙΖΑ: ΝΑΙ</w:t>
            </w:r>
          </w:p>
        </w:tc>
      </w:tr>
      <w:tr w:rsidR="00C9651F" w14:paraId="69A56172" w14:textId="77777777">
        <w:trPr>
          <w:trHeight w:val="30"/>
        </w:trPr>
        <w:tc>
          <w:tcPr>
            <w:tcW w:w="7300" w:type="dxa"/>
            <w:tcBorders>
              <w:top w:val="nil"/>
              <w:left w:val="nil"/>
              <w:bottom w:val="nil"/>
              <w:right w:val="nil"/>
            </w:tcBorders>
            <w:shd w:val="clear" w:color="auto" w:fill="auto"/>
            <w:vAlign w:val="center"/>
            <w:hideMark/>
          </w:tcPr>
          <w:p w14:paraId="69A56171" w14:textId="77777777" w:rsidR="002448E4" w:rsidRPr="0027752B" w:rsidRDefault="002D2592" w:rsidP="002448E4">
            <w:pPr>
              <w:jc w:val="center"/>
              <w:rPr>
                <w:rFonts w:ascii="Calibri" w:eastAsia="Times New Roman" w:hAnsi="Calibri" w:cs="Calibri"/>
                <w:color w:val="000000"/>
                <w:szCs w:val="24"/>
              </w:rPr>
            </w:pPr>
          </w:p>
        </w:tc>
      </w:tr>
      <w:tr w:rsidR="00C9651F" w14:paraId="69A56174" w14:textId="77777777">
        <w:trPr>
          <w:trHeight w:val="330"/>
        </w:trPr>
        <w:tc>
          <w:tcPr>
            <w:tcW w:w="7300" w:type="dxa"/>
            <w:tcBorders>
              <w:top w:val="nil"/>
              <w:left w:val="nil"/>
              <w:bottom w:val="nil"/>
              <w:right w:val="nil"/>
            </w:tcBorders>
            <w:shd w:val="clear" w:color="auto" w:fill="auto"/>
            <w:vAlign w:val="center"/>
            <w:hideMark/>
          </w:tcPr>
          <w:p w14:paraId="69A56173"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Ν.Δ.: OXI</w:t>
            </w:r>
          </w:p>
        </w:tc>
      </w:tr>
      <w:tr w:rsidR="00C9651F" w14:paraId="69A56176" w14:textId="77777777">
        <w:trPr>
          <w:trHeight w:val="45"/>
        </w:trPr>
        <w:tc>
          <w:tcPr>
            <w:tcW w:w="7300" w:type="dxa"/>
            <w:tcBorders>
              <w:top w:val="nil"/>
              <w:left w:val="nil"/>
              <w:bottom w:val="nil"/>
              <w:right w:val="nil"/>
            </w:tcBorders>
            <w:shd w:val="clear" w:color="auto" w:fill="auto"/>
            <w:vAlign w:val="center"/>
            <w:hideMark/>
          </w:tcPr>
          <w:p w14:paraId="69A56175" w14:textId="77777777" w:rsidR="002448E4" w:rsidRPr="0027752B" w:rsidRDefault="002D2592" w:rsidP="002448E4">
            <w:pPr>
              <w:jc w:val="center"/>
              <w:rPr>
                <w:rFonts w:ascii="Calibri" w:eastAsia="Times New Roman" w:hAnsi="Calibri" w:cs="Calibri"/>
                <w:color w:val="000000"/>
                <w:szCs w:val="24"/>
              </w:rPr>
            </w:pPr>
          </w:p>
        </w:tc>
      </w:tr>
      <w:tr w:rsidR="00C9651F" w14:paraId="69A56178" w14:textId="77777777">
        <w:trPr>
          <w:trHeight w:val="330"/>
        </w:trPr>
        <w:tc>
          <w:tcPr>
            <w:tcW w:w="7300" w:type="dxa"/>
            <w:tcBorders>
              <w:top w:val="nil"/>
              <w:left w:val="nil"/>
              <w:bottom w:val="nil"/>
              <w:right w:val="nil"/>
            </w:tcBorders>
            <w:shd w:val="clear" w:color="auto" w:fill="auto"/>
            <w:vAlign w:val="center"/>
            <w:hideMark/>
          </w:tcPr>
          <w:p w14:paraId="69A56177"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ΔΗ.ΣΥ: ΠΡΝ</w:t>
            </w:r>
          </w:p>
        </w:tc>
      </w:tr>
      <w:tr w:rsidR="00C9651F" w14:paraId="69A5617A" w14:textId="77777777">
        <w:trPr>
          <w:trHeight w:val="45"/>
        </w:trPr>
        <w:tc>
          <w:tcPr>
            <w:tcW w:w="7300" w:type="dxa"/>
            <w:tcBorders>
              <w:top w:val="nil"/>
              <w:left w:val="nil"/>
              <w:bottom w:val="nil"/>
              <w:right w:val="nil"/>
            </w:tcBorders>
            <w:shd w:val="clear" w:color="auto" w:fill="auto"/>
            <w:vAlign w:val="center"/>
            <w:hideMark/>
          </w:tcPr>
          <w:p w14:paraId="69A56179" w14:textId="77777777" w:rsidR="002448E4" w:rsidRPr="0027752B" w:rsidRDefault="002D2592" w:rsidP="002448E4">
            <w:pPr>
              <w:jc w:val="center"/>
              <w:rPr>
                <w:rFonts w:ascii="Calibri" w:eastAsia="Times New Roman" w:hAnsi="Calibri" w:cs="Calibri"/>
                <w:color w:val="000000"/>
                <w:szCs w:val="24"/>
              </w:rPr>
            </w:pPr>
          </w:p>
        </w:tc>
      </w:tr>
      <w:tr w:rsidR="00C9651F" w14:paraId="69A5617C" w14:textId="77777777">
        <w:trPr>
          <w:trHeight w:val="330"/>
        </w:trPr>
        <w:tc>
          <w:tcPr>
            <w:tcW w:w="7300" w:type="dxa"/>
            <w:tcBorders>
              <w:top w:val="nil"/>
              <w:left w:val="nil"/>
              <w:bottom w:val="nil"/>
              <w:right w:val="nil"/>
            </w:tcBorders>
            <w:shd w:val="clear" w:color="auto" w:fill="auto"/>
            <w:vAlign w:val="center"/>
            <w:hideMark/>
          </w:tcPr>
          <w:p w14:paraId="69A5617B"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Χ.Α: OXI</w:t>
            </w:r>
          </w:p>
        </w:tc>
      </w:tr>
      <w:tr w:rsidR="00C9651F" w14:paraId="69A5617E" w14:textId="77777777">
        <w:trPr>
          <w:trHeight w:val="45"/>
        </w:trPr>
        <w:tc>
          <w:tcPr>
            <w:tcW w:w="7300" w:type="dxa"/>
            <w:tcBorders>
              <w:top w:val="nil"/>
              <w:left w:val="nil"/>
              <w:bottom w:val="nil"/>
              <w:right w:val="nil"/>
            </w:tcBorders>
            <w:shd w:val="clear" w:color="auto" w:fill="auto"/>
            <w:vAlign w:val="center"/>
            <w:hideMark/>
          </w:tcPr>
          <w:p w14:paraId="69A5617D" w14:textId="77777777" w:rsidR="002448E4" w:rsidRPr="0027752B" w:rsidRDefault="002D2592" w:rsidP="002448E4">
            <w:pPr>
              <w:jc w:val="center"/>
              <w:rPr>
                <w:rFonts w:ascii="Calibri" w:eastAsia="Times New Roman" w:hAnsi="Calibri" w:cs="Calibri"/>
                <w:color w:val="000000"/>
                <w:szCs w:val="24"/>
              </w:rPr>
            </w:pPr>
          </w:p>
        </w:tc>
      </w:tr>
      <w:tr w:rsidR="00C9651F" w14:paraId="69A56180" w14:textId="77777777">
        <w:trPr>
          <w:trHeight w:val="330"/>
        </w:trPr>
        <w:tc>
          <w:tcPr>
            <w:tcW w:w="7300" w:type="dxa"/>
            <w:tcBorders>
              <w:top w:val="nil"/>
              <w:left w:val="nil"/>
              <w:bottom w:val="nil"/>
              <w:right w:val="nil"/>
            </w:tcBorders>
            <w:shd w:val="clear" w:color="auto" w:fill="auto"/>
            <w:vAlign w:val="center"/>
            <w:hideMark/>
          </w:tcPr>
          <w:p w14:paraId="69A5617F"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Κ.Κ.Ε: OXI</w:t>
            </w:r>
          </w:p>
        </w:tc>
      </w:tr>
      <w:tr w:rsidR="00C9651F" w14:paraId="69A56182" w14:textId="77777777">
        <w:trPr>
          <w:trHeight w:val="30"/>
        </w:trPr>
        <w:tc>
          <w:tcPr>
            <w:tcW w:w="7300" w:type="dxa"/>
            <w:tcBorders>
              <w:top w:val="nil"/>
              <w:left w:val="nil"/>
              <w:bottom w:val="nil"/>
              <w:right w:val="nil"/>
            </w:tcBorders>
            <w:shd w:val="clear" w:color="auto" w:fill="auto"/>
            <w:vAlign w:val="center"/>
            <w:hideMark/>
          </w:tcPr>
          <w:p w14:paraId="69A56181" w14:textId="77777777" w:rsidR="002448E4" w:rsidRPr="0027752B" w:rsidRDefault="002D2592" w:rsidP="002448E4">
            <w:pPr>
              <w:jc w:val="center"/>
              <w:rPr>
                <w:rFonts w:ascii="Calibri" w:eastAsia="Times New Roman" w:hAnsi="Calibri" w:cs="Calibri"/>
                <w:color w:val="000000"/>
                <w:szCs w:val="24"/>
              </w:rPr>
            </w:pPr>
          </w:p>
        </w:tc>
      </w:tr>
      <w:tr w:rsidR="00C9651F" w14:paraId="69A56184" w14:textId="77777777">
        <w:trPr>
          <w:trHeight w:val="330"/>
        </w:trPr>
        <w:tc>
          <w:tcPr>
            <w:tcW w:w="7300" w:type="dxa"/>
            <w:tcBorders>
              <w:top w:val="nil"/>
              <w:left w:val="nil"/>
              <w:bottom w:val="nil"/>
              <w:right w:val="nil"/>
            </w:tcBorders>
            <w:shd w:val="clear" w:color="auto" w:fill="auto"/>
            <w:vAlign w:val="center"/>
            <w:hideMark/>
          </w:tcPr>
          <w:p w14:paraId="69A56183"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ΕΝ. ΚΕΝΤΡΩΩΝ: ΠΡΝ</w:t>
            </w:r>
          </w:p>
        </w:tc>
      </w:tr>
      <w:tr w:rsidR="00C9651F" w14:paraId="69A56186" w14:textId="77777777">
        <w:trPr>
          <w:trHeight w:val="45"/>
        </w:trPr>
        <w:tc>
          <w:tcPr>
            <w:tcW w:w="7300" w:type="dxa"/>
            <w:tcBorders>
              <w:top w:val="nil"/>
              <w:left w:val="nil"/>
              <w:bottom w:val="nil"/>
              <w:right w:val="nil"/>
            </w:tcBorders>
            <w:shd w:val="clear" w:color="auto" w:fill="auto"/>
            <w:vAlign w:val="center"/>
            <w:hideMark/>
          </w:tcPr>
          <w:p w14:paraId="69A56185" w14:textId="77777777" w:rsidR="002448E4" w:rsidRPr="0027752B" w:rsidRDefault="002D2592" w:rsidP="002448E4">
            <w:pPr>
              <w:jc w:val="center"/>
              <w:rPr>
                <w:rFonts w:ascii="Calibri" w:eastAsia="Times New Roman" w:hAnsi="Calibri" w:cs="Calibri"/>
                <w:color w:val="000000"/>
                <w:szCs w:val="24"/>
              </w:rPr>
            </w:pPr>
          </w:p>
        </w:tc>
      </w:tr>
      <w:tr w:rsidR="00C9651F" w14:paraId="69A56188" w14:textId="77777777">
        <w:trPr>
          <w:trHeight w:val="135"/>
        </w:trPr>
        <w:tc>
          <w:tcPr>
            <w:tcW w:w="7300" w:type="dxa"/>
            <w:tcBorders>
              <w:top w:val="nil"/>
              <w:left w:val="nil"/>
              <w:bottom w:val="nil"/>
              <w:right w:val="nil"/>
            </w:tcBorders>
            <w:shd w:val="clear" w:color="auto" w:fill="auto"/>
            <w:vAlign w:val="center"/>
            <w:hideMark/>
          </w:tcPr>
          <w:p w14:paraId="69A56187" w14:textId="77777777" w:rsidR="002448E4" w:rsidRPr="0027752B" w:rsidRDefault="002D2592" w:rsidP="002448E4">
            <w:pPr>
              <w:jc w:val="center"/>
              <w:rPr>
                <w:rFonts w:ascii="Times New Roman" w:eastAsia="Times New Roman" w:hAnsi="Times New Roman" w:cs="Times New Roman"/>
                <w:sz w:val="20"/>
              </w:rPr>
            </w:pPr>
          </w:p>
        </w:tc>
      </w:tr>
      <w:tr w:rsidR="00C9651F" w14:paraId="69A5618A" w14:textId="77777777">
        <w:trPr>
          <w:trHeight w:val="345"/>
        </w:trPr>
        <w:tc>
          <w:tcPr>
            <w:tcW w:w="7300" w:type="dxa"/>
            <w:tcBorders>
              <w:top w:val="nil"/>
              <w:left w:val="nil"/>
              <w:bottom w:val="nil"/>
              <w:right w:val="nil"/>
            </w:tcBorders>
            <w:shd w:val="clear" w:color="auto" w:fill="auto"/>
            <w:vAlign w:val="center"/>
            <w:hideMark/>
          </w:tcPr>
          <w:p w14:paraId="69A56189" w14:textId="77777777" w:rsidR="002448E4" w:rsidRPr="0027752B" w:rsidRDefault="002D2592" w:rsidP="002448E4">
            <w:pPr>
              <w:jc w:val="center"/>
              <w:rPr>
                <w:rFonts w:ascii="Times New Roman" w:eastAsia="Times New Roman" w:hAnsi="Times New Roman" w:cs="Times New Roman"/>
                <w:sz w:val="20"/>
              </w:rPr>
            </w:pPr>
          </w:p>
        </w:tc>
      </w:tr>
      <w:tr w:rsidR="00C9651F" w14:paraId="69A5618C" w14:textId="77777777">
        <w:trPr>
          <w:trHeight w:val="330"/>
        </w:trPr>
        <w:tc>
          <w:tcPr>
            <w:tcW w:w="7300" w:type="dxa"/>
            <w:tcBorders>
              <w:top w:val="nil"/>
              <w:left w:val="nil"/>
              <w:bottom w:val="nil"/>
              <w:right w:val="nil"/>
            </w:tcBorders>
            <w:shd w:val="clear" w:color="auto" w:fill="auto"/>
            <w:vAlign w:val="center"/>
            <w:hideMark/>
          </w:tcPr>
          <w:p w14:paraId="69A5618B"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Άρθρο 1 ως έχει     ΚΑΤΑ ΠΛΕΙΟΨΗΦΙΑ</w:t>
            </w:r>
          </w:p>
        </w:tc>
      </w:tr>
      <w:tr w:rsidR="00C9651F" w14:paraId="69A5618E" w14:textId="77777777">
        <w:trPr>
          <w:trHeight w:val="105"/>
        </w:trPr>
        <w:tc>
          <w:tcPr>
            <w:tcW w:w="7300" w:type="dxa"/>
            <w:tcBorders>
              <w:top w:val="nil"/>
              <w:left w:val="nil"/>
              <w:bottom w:val="nil"/>
              <w:right w:val="nil"/>
            </w:tcBorders>
            <w:shd w:val="clear" w:color="auto" w:fill="auto"/>
            <w:vAlign w:val="center"/>
            <w:hideMark/>
          </w:tcPr>
          <w:p w14:paraId="69A5618D" w14:textId="77777777" w:rsidR="002448E4" w:rsidRPr="0027752B" w:rsidRDefault="002D2592" w:rsidP="002448E4">
            <w:pPr>
              <w:jc w:val="center"/>
              <w:rPr>
                <w:rFonts w:ascii="Calibri" w:eastAsia="Times New Roman" w:hAnsi="Calibri" w:cs="Calibri"/>
                <w:color w:val="000000"/>
                <w:szCs w:val="24"/>
              </w:rPr>
            </w:pPr>
          </w:p>
        </w:tc>
      </w:tr>
      <w:tr w:rsidR="00C9651F" w14:paraId="69A56190" w14:textId="77777777">
        <w:trPr>
          <w:trHeight w:val="330"/>
        </w:trPr>
        <w:tc>
          <w:tcPr>
            <w:tcW w:w="7300" w:type="dxa"/>
            <w:tcBorders>
              <w:top w:val="nil"/>
              <w:left w:val="nil"/>
              <w:bottom w:val="nil"/>
              <w:right w:val="nil"/>
            </w:tcBorders>
            <w:shd w:val="clear" w:color="auto" w:fill="auto"/>
            <w:vAlign w:val="center"/>
            <w:hideMark/>
          </w:tcPr>
          <w:p w14:paraId="69A5618F"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ΣΥΡΙΖΑ:</w:t>
            </w:r>
            <w:r w:rsidRPr="0027752B">
              <w:rPr>
                <w:rFonts w:ascii="Calibri" w:eastAsia="Times New Roman" w:hAnsi="Calibri" w:cs="Calibri"/>
                <w:color w:val="000000"/>
                <w:szCs w:val="24"/>
              </w:rPr>
              <w:t xml:space="preserve"> ΝΑΙ</w:t>
            </w:r>
          </w:p>
        </w:tc>
      </w:tr>
      <w:tr w:rsidR="00C9651F" w14:paraId="69A56192" w14:textId="77777777">
        <w:trPr>
          <w:trHeight w:val="45"/>
        </w:trPr>
        <w:tc>
          <w:tcPr>
            <w:tcW w:w="7300" w:type="dxa"/>
            <w:tcBorders>
              <w:top w:val="nil"/>
              <w:left w:val="nil"/>
              <w:bottom w:val="nil"/>
              <w:right w:val="nil"/>
            </w:tcBorders>
            <w:shd w:val="clear" w:color="auto" w:fill="auto"/>
            <w:vAlign w:val="center"/>
            <w:hideMark/>
          </w:tcPr>
          <w:p w14:paraId="69A56191" w14:textId="77777777" w:rsidR="002448E4" w:rsidRPr="0027752B" w:rsidRDefault="002D2592" w:rsidP="002448E4">
            <w:pPr>
              <w:jc w:val="center"/>
              <w:rPr>
                <w:rFonts w:ascii="Calibri" w:eastAsia="Times New Roman" w:hAnsi="Calibri" w:cs="Calibri"/>
                <w:color w:val="000000"/>
                <w:szCs w:val="24"/>
              </w:rPr>
            </w:pPr>
          </w:p>
        </w:tc>
      </w:tr>
      <w:tr w:rsidR="00C9651F" w14:paraId="69A56194" w14:textId="77777777">
        <w:trPr>
          <w:trHeight w:val="330"/>
        </w:trPr>
        <w:tc>
          <w:tcPr>
            <w:tcW w:w="7300" w:type="dxa"/>
            <w:tcBorders>
              <w:top w:val="nil"/>
              <w:left w:val="nil"/>
              <w:bottom w:val="nil"/>
              <w:right w:val="nil"/>
            </w:tcBorders>
            <w:shd w:val="clear" w:color="auto" w:fill="auto"/>
            <w:vAlign w:val="center"/>
            <w:hideMark/>
          </w:tcPr>
          <w:p w14:paraId="69A56193"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Ν.Δ.: ΝΑΙ</w:t>
            </w:r>
          </w:p>
        </w:tc>
      </w:tr>
      <w:tr w:rsidR="00C9651F" w14:paraId="69A56196" w14:textId="77777777">
        <w:trPr>
          <w:trHeight w:val="45"/>
        </w:trPr>
        <w:tc>
          <w:tcPr>
            <w:tcW w:w="7300" w:type="dxa"/>
            <w:tcBorders>
              <w:top w:val="nil"/>
              <w:left w:val="nil"/>
              <w:bottom w:val="nil"/>
              <w:right w:val="nil"/>
            </w:tcBorders>
            <w:shd w:val="clear" w:color="auto" w:fill="auto"/>
            <w:vAlign w:val="center"/>
            <w:hideMark/>
          </w:tcPr>
          <w:p w14:paraId="69A56195" w14:textId="77777777" w:rsidR="002448E4" w:rsidRPr="0027752B" w:rsidRDefault="002D2592" w:rsidP="002448E4">
            <w:pPr>
              <w:jc w:val="center"/>
              <w:rPr>
                <w:rFonts w:ascii="Calibri" w:eastAsia="Times New Roman" w:hAnsi="Calibri" w:cs="Calibri"/>
                <w:color w:val="000000"/>
                <w:szCs w:val="24"/>
              </w:rPr>
            </w:pPr>
          </w:p>
        </w:tc>
      </w:tr>
      <w:tr w:rsidR="00C9651F" w14:paraId="69A56198" w14:textId="77777777">
        <w:trPr>
          <w:trHeight w:val="330"/>
        </w:trPr>
        <w:tc>
          <w:tcPr>
            <w:tcW w:w="7300" w:type="dxa"/>
            <w:tcBorders>
              <w:top w:val="nil"/>
              <w:left w:val="nil"/>
              <w:bottom w:val="nil"/>
              <w:right w:val="nil"/>
            </w:tcBorders>
            <w:shd w:val="clear" w:color="auto" w:fill="auto"/>
            <w:vAlign w:val="center"/>
            <w:hideMark/>
          </w:tcPr>
          <w:p w14:paraId="69A56197"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ΔΗ.ΣΥ: ΝΑΙ</w:t>
            </w:r>
          </w:p>
        </w:tc>
      </w:tr>
      <w:tr w:rsidR="00C9651F" w14:paraId="69A5619A" w14:textId="77777777">
        <w:trPr>
          <w:trHeight w:val="45"/>
        </w:trPr>
        <w:tc>
          <w:tcPr>
            <w:tcW w:w="7300" w:type="dxa"/>
            <w:tcBorders>
              <w:top w:val="nil"/>
              <w:left w:val="nil"/>
              <w:bottom w:val="nil"/>
              <w:right w:val="nil"/>
            </w:tcBorders>
            <w:shd w:val="clear" w:color="auto" w:fill="auto"/>
            <w:vAlign w:val="center"/>
            <w:hideMark/>
          </w:tcPr>
          <w:p w14:paraId="69A56199" w14:textId="77777777" w:rsidR="002448E4" w:rsidRPr="0027752B" w:rsidRDefault="002D2592" w:rsidP="002448E4">
            <w:pPr>
              <w:jc w:val="center"/>
              <w:rPr>
                <w:rFonts w:ascii="Calibri" w:eastAsia="Times New Roman" w:hAnsi="Calibri" w:cs="Calibri"/>
                <w:color w:val="000000"/>
                <w:szCs w:val="24"/>
              </w:rPr>
            </w:pPr>
          </w:p>
        </w:tc>
      </w:tr>
      <w:tr w:rsidR="00C9651F" w14:paraId="69A5619C" w14:textId="77777777">
        <w:trPr>
          <w:trHeight w:val="330"/>
        </w:trPr>
        <w:tc>
          <w:tcPr>
            <w:tcW w:w="7300" w:type="dxa"/>
            <w:tcBorders>
              <w:top w:val="nil"/>
              <w:left w:val="nil"/>
              <w:bottom w:val="nil"/>
              <w:right w:val="nil"/>
            </w:tcBorders>
            <w:shd w:val="clear" w:color="auto" w:fill="auto"/>
            <w:vAlign w:val="center"/>
            <w:hideMark/>
          </w:tcPr>
          <w:p w14:paraId="69A5619B"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Χ.Α: OXI</w:t>
            </w:r>
          </w:p>
        </w:tc>
      </w:tr>
      <w:tr w:rsidR="00C9651F" w14:paraId="69A5619E" w14:textId="77777777">
        <w:trPr>
          <w:trHeight w:val="30"/>
        </w:trPr>
        <w:tc>
          <w:tcPr>
            <w:tcW w:w="7300" w:type="dxa"/>
            <w:tcBorders>
              <w:top w:val="nil"/>
              <w:left w:val="nil"/>
              <w:bottom w:val="nil"/>
              <w:right w:val="nil"/>
            </w:tcBorders>
            <w:shd w:val="clear" w:color="auto" w:fill="auto"/>
            <w:vAlign w:val="center"/>
            <w:hideMark/>
          </w:tcPr>
          <w:p w14:paraId="69A5619D" w14:textId="77777777" w:rsidR="002448E4" w:rsidRPr="0027752B" w:rsidRDefault="002D2592" w:rsidP="002448E4">
            <w:pPr>
              <w:jc w:val="center"/>
              <w:rPr>
                <w:rFonts w:ascii="Calibri" w:eastAsia="Times New Roman" w:hAnsi="Calibri" w:cs="Calibri"/>
                <w:color w:val="000000"/>
                <w:szCs w:val="24"/>
              </w:rPr>
            </w:pPr>
          </w:p>
        </w:tc>
      </w:tr>
      <w:tr w:rsidR="00C9651F" w14:paraId="69A561A0" w14:textId="77777777">
        <w:trPr>
          <w:trHeight w:val="330"/>
        </w:trPr>
        <w:tc>
          <w:tcPr>
            <w:tcW w:w="7300" w:type="dxa"/>
            <w:tcBorders>
              <w:top w:val="nil"/>
              <w:left w:val="nil"/>
              <w:bottom w:val="nil"/>
              <w:right w:val="nil"/>
            </w:tcBorders>
            <w:shd w:val="clear" w:color="auto" w:fill="auto"/>
            <w:vAlign w:val="center"/>
            <w:hideMark/>
          </w:tcPr>
          <w:p w14:paraId="69A5619F"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Κ.Κ.Ε: ΠΡΝ</w:t>
            </w:r>
          </w:p>
        </w:tc>
      </w:tr>
      <w:tr w:rsidR="00C9651F" w14:paraId="69A561A2" w14:textId="77777777">
        <w:trPr>
          <w:trHeight w:val="45"/>
        </w:trPr>
        <w:tc>
          <w:tcPr>
            <w:tcW w:w="7300" w:type="dxa"/>
            <w:tcBorders>
              <w:top w:val="nil"/>
              <w:left w:val="nil"/>
              <w:bottom w:val="nil"/>
              <w:right w:val="nil"/>
            </w:tcBorders>
            <w:shd w:val="clear" w:color="auto" w:fill="auto"/>
            <w:vAlign w:val="center"/>
            <w:hideMark/>
          </w:tcPr>
          <w:p w14:paraId="69A561A1" w14:textId="77777777" w:rsidR="002448E4" w:rsidRPr="0027752B" w:rsidRDefault="002D2592" w:rsidP="002448E4">
            <w:pPr>
              <w:jc w:val="center"/>
              <w:rPr>
                <w:rFonts w:ascii="Calibri" w:eastAsia="Times New Roman" w:hAnsi="Calibri" w:cs="Calibri"/>
                <w:color w:val="000000"/>
                <w:szCs w:val="24"/>
              </w:rPr>
            </w:pPr>
          </w:p>
        </w:tc>
      </w:tr>
      <w:tr w:rsidR="00C9651F" w14:paraId="69A561A4" w14:textId="77777777">
        <w:trPr>
          <w:trHeight w:val="330"/>
        </w:trPr>
        <w:tc>
          <w:tcPr>
            <w:tcW w:w="7300" w:type="dxa"/>
            <w:tcBorders>
              <w:top w:val="nil"/>
              <w:left w:val="nil"/>
              <w:bottom w:val="nil"/>
              <w:right w:val="nil"/>
            </w:tcBorders>
            <w:shd w:val="clear" w:color="auto" w:fill="auto"/>
            <w:vAlign w:val="center"/>
            <w:hideMark/>
          </w:tcPr>
          <w:p w14:paraId="69A561A3"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ΕΝ. ΚΕΝΤΡΩΩΝ: ΝΑΙ</w:t>
            </w:r>
          </w:p>
        </w:tc>
      </w:tr>
      <w:tr w:rsidR="00C9651F" w14:paraId="69A561A6" w14:textId="77777777">
        <w:trPr>
          <w:trHeight w:val="45"/>
        </w:trPr>
        <w:tc>
          <w:tcPr>
            <w:tcW w:w="7300" w:type="dxa"/>
            <w:tcBorders>
              <w:top w:val="nil"/>
              <w:left w:val="nil"/>
              <w:bottom w:val="nil"/>
              <w:right w:val="nil"/>
            </w:tcBorders>
            <w:shd w:val="clear" w:color="auto" w:fill="auto"/>
            <w:vAlign w:val="center"/>
            <w:hideMark/>
          </w:tcPr>
          <w:p w14:paraId="69A561A5" w14:textId="77777777" w:rsidR="002448E4" w:rsidRPr="0027752B" w:rsidRDefault="002D2592" w:rsidP="002448E4">
            <w:pPr>
              <w:jc w:val="center"/>
              <w:rPr>
                <w:rFonts w:ascii="Calibri" w:eastAsia="Times New Roman" w:hAnsi="Calibri" w:cs="Calibri"/>
                <w:color w:val="000000"/>
                <w:szCs w:val="24"/>
              </w:rPr>
            </w:pPr>
          </w:p>
        </w:tc>
      </w:tr>
      <w:tr w:rsidR="00C9651F" w14:paraId="69A561A8" w14:textId="77777777">
        <w:trPr>
          <w:trHeight w:val="135"/>
        </w:trPr>
        <w:tc>
          <w:tcPr>
            <w:tcW w:w="7300" w:type="dxa"/>
            <w:tcBorders>
              <w:top w:val="nil"/>
              <w:left w:val="nil"/>
              <w:bottom w:val="nil"/>
              <w:right w:val="nil"/>
            </w:tcBorders>
            <w:shd w:val="clear" w:color="auto" w:fill="auto"/>
            <w:vAlign w:val="center"/>
            <w:hideMark/>
          </w:tcPr>
          <w:p w14:paraId="69A561A7" w14:textId="77777777" w:rsidR="002448E4" w:rsidRPr="0027752B" w:rsidRDefault="002D2592" w:rsidP="002448E4">
            <w:pPr>
              <w:jc w:val="center"/>
              <w:rPr>
                <w:rFonts w:ascii="Times New Roman" w:eastAsia="Times New Roman" w:hAnsi="Times New Roman" w:cs="Times New Roman"/>
                <w:sz w:val="20"/>
              </w:rPr>
            </w:pPr>
          </w:p>
        </w:tc>
      </w:tr>
      <w:tr w:rsidR="00C9651F" w14:paraId="69A561AA" w14:textId="77777777">
        <w:trPr>
          <w:trHeight w:val="345"/>
        </w:trPr>
        <w:tc>
          <w:tcPr>
            <w:tcW w:w="7300" w:type="dxa"/>
            <w:tcBorders>
              <w:top w:val="nil"/>
              <w:left w:val="nil"/>
              <w:bottom w:val="nil"/>
              <w:right w:val="nil"/>
            </w:tcBorders>
            <w:shd w:val="clear" w:color="auto" w:fill="auto"/>
            <w:vAlign w:val="center"/>
            <w:hideMark/>
          </w:tcPr>
          <w:p w14:paraId="69A561A9" w14:textId="77777777" w:rsidR="002448E4" w:rsidRPr="0027752B" w:rsidRDefault="002D2592" w:rsidP="002448E4">
            <w:pPr>
              <w:jc w:val="center"/>
              <w:rPr>
                <w:rFonts w:ascii="Times New Roman" w:eastAsia="Times New Roman" w:hAnsi="Times New Roman" w:cs="Times New Roman"/>
                <w:sz w:val="20"/>
              </w:rPr>
            </w:pPr>
          </w:p>
        </w:tc>
      </w:tr>
      <w:tr w:rsidR="00C9651F" w14:paraId="69A561AC" w14:textId="77777777">
        <w:trPr>
          <w:trHeight w:val="330"/>
        </w:trPr>
        <w:tc>
          <w:tcPr>
            <w:tcW w:w="7300" w:type="dxa"/>
            <w:tcBorders>
              <w:top w:val="nil"/>
              <w:left w:val="nil"/>
              <w:bottom w:val="nil"/>
              <w:right w:val="nil"/>
            </w:tcBorders>
            <w:shd w:val="clear" w:color="auto" w:fill="auto"/>
            <w:vAlign w:val="center"/>
            <w:hideMark/>
          </w:tcPr>
          <w:p w14:paraId="69A561AB"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Άρθρο 2 ως έχει     ΚΑΤΑ ΠΛΕΙΟΨΗΦΙΑ</w:t>
            </w:r>
          </w:p>
        </w:tc>
      </w:tr>
      <w:tr w:rsidR="00C9651F" w14:paraId="69A561AE" w14:textId="77777777">
        <w:trPr>
          <w:trHeight w:val="105"/>
        </w:trPr>
        <w:tc>
          <w:tcPr>
            <w:tcW w:w="7300" w:type="dxa"/>
            <w:tcBorders>
              <w:top w:val="nil"/>
              <w:left w:val="nil"/>
              <w:bottom w:val="nil"/>
              <w:right w:val="nil"/>
            </w:tcBorders>
            <w:shd w:val="clear" w:color="auto" w:fill="auto"/>
            <w:vAlign w:val="center"/>
            <w:hideMark/>
          </w:tcPr>
          <w:p w14:paraId="69A561AD" w14:textId="77777777" w:rsidR="002448E4" w:rsidRPr="0027752B" w:rsidRDefault="002D2592" w:rsidP="002448E4">
            <w:pPr>
              <w:jc w:val="center"/>
              <w:rPr>
                <w:rFonts w:ascii="Calibri" w:eastAsia="Times New Roman" w:hAnsi="Calibri" w:cs="Calibri"/>
                <w:color w:val="000000"/>
                <w:szCs w:val="24"/>
              </w:rPr>
            </w:pPr>
          </w:p>
        </w:tc>
      </w:tr>
      <w:tr w:rsidR="00C9651F" w14:paraId="69A561B0" w14:textId="77777777">
        <w:trPr>
          <w:trHeight w:val="330"/>
        </w:trPr>
        <w:tc>
          <w:tcPr>
            <w:tcW w:w="7300" w:type="dxa"/>
            <w:tcBorders>
              <w:top w:val="nil"/>
              <w:left w:val="nil"/>
              <w:bottom w:val="nil"/>
              <w:right w:val="nil"/>
            </w:tcBorders>
            <w:shd w:val="clear" w:color="auto" w:fill="auto"/>
            <w:vAlign w:val="center"/>
            <w:hideMark/>
          </w:tcPr>
          <w:p w14:paraId="69A561AF"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ΣΥΡΙΖΑ: ΝΑΙ</w:t>
            </w:r>
          </w:p>
        </w:tc>
      </w:tr>
      <w:tr w:rsidR="00C9651F" w14:paraId="69A561B2" w14:textId="77777777">
        <w:trPr>
          <w:trHeight w:val="45"/>
        </w:trPr>
        <w:tc>
          <w:tcPr>
            <w:tcW w:w="7300" w:type="dxa"/>
            <w:tcBorders>
              <w:top w:val="nil"/>
              <w:left w:val="nil"/>
              <w:bottom w:val="nil"/>
              <w:right w:val="nil"/>
            </w:tcBorders>
            <w:shd w:val="clear" w:color="auto" w:fill="auto"/>
            <w:vAlign w:val="center"/>
            <w:hideMark/>
          </w:tcPr>
          <w:p w14:paraId="69A561B1" w14:textId="77777777" w:rsidR="002448E4" w:rsidRPr="0027752B" w:rsidRDefault="002D2592" w:rsidP="002448E4">
            <w:pPr>
              <w:jc w:val="center"/>
              <w:rPr>
                <w:rFonts w:ascii="Calibri" w:eastAsia="Times New Roman" w:hAnsi="Calibri" w:cs="Calibri"/>
                <w:color w:val="000000"/>
                <w:szCs w:val="24"/>
              </w:rPr>
            </w:pPr>
          </w:p>
        </w:tc>
      </w:tr>
      <w:tr w:rsidR="00C9651F" w14:paraId="69A561B4" w14:textId="77777777">
        <w:trPr>
          <w:trHeight w:val="330"/>
        </w:trPr>
        <w:tc>
          <w:tcPr>
            <w:tcW w:w="7300" w:type="dxa"/>
            <w:tcBorders>
              <w:top w:val="nil"/>
              <w:left w:val="nil"/>
              <w:bottom w:val="nil"/>
              <w:right w:val="nil"/>
            </w:tcBorders>
            <w:shd w:val="clear" w:color="auto" w:fill="auto"/>
            <w:vAlign w:val="center"/>
            <w:hideMark/>
          </w:tcPr>
          <w:p w14:paraId="69A561B3"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Ν.Δ.: ΝΑΙ</w:t>
            </w:r>
          </w:p>
        </w:tc>
      </w:tr>
      <w:tr w:rsidR="00C9651F" w14:paraId="69A561B6" w14:textId="77777777">
        <w:trPr>
          <w:trHeight w:val="30"/>
        </w:trPr>
        <w:tc>
          <w:tcPr>
            <w:tcW w:w="7300" w:type="dxa"/>
            <w:tcBorders>
              <w:top w:val="nil"/>
              <w:left w:val="nil"/>
              <w:bottom w:val="nil"/>
              <w:right w:val="nil"/>
            </w:tcBorders>
            <w:shd w:val="clear" w:color="auto" w:fill="auto"/>
            <w:vAlign w:val="center"/>
            <w:hideMark/>
          </w:tcPr>
          <w:p w14:paraId="69A561B5" w14:textId="77777777" w:rsidR="002448E4" w:rsidRPr="0027752B" w:rsidRDefault="002D2592" w:rsidP="002448E4">
            <w:pPr>
              <w:jc w:val="center"/>
              <w:rPr>
                <w:rFonts w:ascii="Calibri" w:eastAsia="Times New Roman" w:hAnsi="Calibri" w:cs="Calibri"/>
                <w:color w:val="000000"/>
                <w:szCs w:val="24"/>
              </w:rPr>
            </w:pPr>
          </w:p>
        </w:tc>
      </w:tr>
      <w:tr w:rsidR="00C9651F" w14:paraId="69A561B8" w14:textId="77777777">
        <w:trPr>
          <w:trHeight w:val="345"/>
        </w:trPr>
        <w:tc>
          <w:tcPr>
            <w:tcW w:w="7300" w:type="dxa"/>
            <w:tcBorders>
              <w:top w:val="nil"/>
              <w:left w:val="nil"/>
              <w:bottom w:val="nil"/>
              <w:right w:val="nil"/>
            </w:tcBorders>
            <w:shd w:val="clear" w:color="auto" w:fill="auto"/>
            <w:vAlign w:val="center"/>
            <w:hideMark/>
          </w:tcPr>
          <w:p w14:paraId="69A561B7"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ΔΗ.ΣΥ: ΝΑΙ</w:t>
            </w:r>
          </w:p>
        </w:tc>
      </w:tr>
      <w:tr w:rsidR="00C9651F" w14:paraId="69A561BA" w14:textId="77777777">
        <w:trPr>
          <w:trHeight w:val="30"/>
        </w:trPr>
        <w:tc>
          <w:tcPr>
            <w:tcW w:w="7300" w:type="dxa"/>
            <w:tcBorders>
              <w:top w:val="nil"/>
              <w:left w:val="nil"/>
              <w:bottom w:val="nil"/>
              <w:right w:val="nil"/>
            </w:tcBorders>
            <w:shd w:val="clear" w:color="auto" w:fill="auto"/>
            <w:vAlign w:val="center"/>
            <w:hideMark/>
          </w:tcPr>
          <w:p w14:paraId="69A561B9" w14:textId="77777777" w:rsidR="002448E4" w:rsidRPr="0027752B" w:rsidRDefault="002D2592" w:rsidP="002448E4">
            <w:pPr>
              <w:jc w:val="center"/>
              <w:rPr>
                <w:rFonts w:ascii="Calibri" w:eastAsia="Times New Roman" w:hAnsi="Calibri" w:cs="Calibri"/>
                <w:color w:val="000000"/>
                <w:szCs w:val="24"/>
              </w:rPr>
            </w:pPr>
          </w:p>
        </w:tc>
      </w:tr>
      <w:tr w:rsidR="00C9651F" w14:paraId="69A561BC" w14:textId="77777777">
        <w:trPr>
          <w:trHeight w:val="330"/>
        </w:trPr>
        <w:tc>
          <w:tcPr>
            <w:tcW w:w="7300" w:type="dxa"/>
            <w:tcBorders>
              <w:top w:val="nil"/>
              <w:left w:val="nil"/>
              <w:bottom w:val="nil"/>
              <w:right w:val="nil"/>
            </w:tcBorders>
            <w:shd w:val="clear" w:color="auto" w:fill="auto"/>
            <w:vAlign w:val="center"/>
            <w:hideMark/>
          </w:tcPr>
          <w:p w14:paraId="69A561BB"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Χ.Α: OXI</w:t>
            </w:r>
          </w:p>
        </w:tc>
      </w:tr>
      <w:tr w:rsidR="00C9651F" w14:paraId="69A561BE" w14:textId="77777777">
        <w:trPr>
          <w:trHeight w:val="45"/>
        </w:trPr>
        <w:tc>
          <w:tcPr>
            <w:tcW w:w="7300" w:type="dxa"/>
            <w:tcBorders>
              <w:top w:val="nil"/>
              <w:left w:val="nil"/>
              <w:bottom w:val="nil"/>
              <w:right w:val="nil"/>
            </w:tcBorders>
            <w:shd w:val="clear" w:color="auto" w:fill="auto"/>
            <w:vAlign w:val="center"/>
            <w:hideMark/>
          </w:tcPr>
          <w:p w14:paraId="69A561BD" w14:textId="77777777" w:rsidR="002448E4" w:rsidRPr="0027752B" w:rsidRDefault="002D2592" w:rsidP="002448E4">
            <w:pPr>
              <w:jc w:val="center"/>
              <w:rPr>
                <w:rFonts w:ascii="Calibri" w:eastAsia="Times New Roman" w:hAnsi="Calibri" w:cs="Calibri"/>
                <w:color w:val="000000"/>
                <w:szCs w:val="24"/>
              </w:rPr>
            </w:pPr>
          </w:p>
        </w:tc>
      </w:tr>
      <w:tr w:rsidR="00C9651F" w14:paraId="69A561C0" w14:textId="77777777">
        <w:trPr>
          <w:trHeight w:val="330"/>
        </w:trPr>
        <w:tc>
          <w:tcPr>
            <w:tcW w:w="7300" w:type="dxa"/>
            <w:tcBorders>
              <w:top w:val="nil"/>
              <w:left w:val="nil"/>
              <w:bottom w:val="nil"/>
              <w:right w:val="nil"/>
            </w:tcBorders>
            <w:shd w:val="clear" w:color="auto" w:fill="auto"/>
            <w:vAlign w:val="center"/>
            <w:hideMark/>
          </w:tcPr>
          <w:p w14:paraId="69A561BF"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Κ.Κ.Ε: ΠΡΝ</w:t>
            </w:r>
          </w:p>
        </w:tc>
      </w:tr>
      <w:tr w:rsidR="00C9651F" w14:paraId="69A561C2" w14:textId="77777777">
        <w:trPr>
          <w:trHeight w:val="45"/>
        </w:trPr>
        <w:tc>
          <w:tcPr>
            <w:tcW w:w="7300" w:type="dxa"/>
            <w:tcBorders>
              <w:top w:val="nil"/>
              <w:left w:val="nil"/>
              <w:bottom w:val="nil"/>
              <w:right w:val="nil"/>
            </w:tcBorders>
            <w:shd w:val="clear" w:color="auto" w:fill="auto"/>
            <w:vAlign w:val="center"/>
            <w:hideMark/>
          </w:tcPr>
          <w:p w14:paraId="69A561C1" w14:textId="77777777" w:rsidR="002448E4" w:rsidRPr="0027752B" w:rsidRDefault="002D2592" w:rsidP="002448E4">
            <w:pPr>
              <w:jc w:val="center"/>
              <w:rPr>
                <w:rFonts w:ascii="Calibri" w:eastAsia="Times New Roman" w:hAnsi="Calibri" w:cs="Calibri"/>
                <w:color w:val="000000"/>
                <w:szCs w:val="24"/>
              </w:rPr>
            </w:pPr>
          </w:p>
        </w:tc>
      </w:tr>
      <w:tr w:rsidR="00C9651F" w14:paraId="69A561C4" w14:textId="77777777">
        <w:trPr>
          <w:trHeight w:val="345"/>
        </w:trPr>
        <w:tc>
          <w:tcPr>
            <w:tcW w:w="7300" w:type="dxa"/>
            <w:tcBorders>
              <w:top w:val="nil"/>
              <w:left w:val="nil"/>
              <w:bottom w:val="nil"/>
              <w:right w:val="nil"/>
            </w:tcBorders>
            <w:shd w:val="clear" w:color="auto" w:fill="auto"/>
            <w:vAlign w:val="center"/>
            <w:hideMark/>
          </w:tcPr>
          <w:p w14:paraId="69A561C3"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lastRenderedPageBreak/>
              <w:t>ΕΝ. ΚΕΝΤΡΩΩΝ: ΝΑΙ</w:t>
            </w:r>
          </w:p>
        </w:tc>
      </w:tr>
      <w:tr w:rsidR="00C9651F" w14:paraId="69A561C6" w14:textId="77777777">
        <w:trPr>
          <w:trHeight w:val="30"/>
        </w:trPr>
        <w:tc>
          <w:tcPr>
            <w:tcW w:w="7300" w:type="dxa"/>
            <w:tcBorders>
              <w:top w:val="nil"/>
              <w:left w:val="nil"/>
              <w:bottom w:val="nil"/>
              <w:right w:val="nil"/>
            </w:tcBorders>
            <w:shd w:val="clear" w:color="auto" w:fill="auto"/>
            <w:vAlign w:val="center"/>
            <w:hideMark/>
          </w:tcPr>
          <w:p w14:paraId="69A561C5" w14:textId="77777777" w:rsidR="002448E4" w:rsidRPr="0027752B" w:rsidRDefault="002D2592" w:rsidP="002448E4">
            <w:pPr>
              <w:jc w:val="center"/>
              <w:rPr>
                <w:rFonts w:ascii="Calibri" w:eastAsia="Times New Roman" w:hAnsi="Calibri" w:cs="Calibri"/>
                <w:color w:val="000000"/>
                <w:szCs w:val="24"/>
              </w:rPr>
            </w:pPr>
          </w:p>
        </w:tc>
      </w:tr>
      <w:tr w:rsidR="00C9651F" w14:paraId="69A561C8" w14:textId="77777777">
        <w:trPr>
          <w:trHeight w:val="150"/>
        </w:trPr>
        <w:tc>
          <w:tcPr>
            <w:tcW w:w="7300" w:type="dxa"/>
            <w:tcBorders>
              <w:top w:val="nil"/>
              <w:left w:val="nil"/>
              <w:bottom w:val="nil"/>
              <w:right w:val="nil"/>
            </w:tcBorders>
            <w:shd w:val="clear" w:color="auto" w:fill="auto"/>
            <w:vAlign w:val="center"/>
            <w:hideMark/>
          </w:tcPr>
          <w:p w14:paraId="69A561C7" w14:textId="77777777" w:rsidR="002448E4" w:rsidRPr="0027752B" w:rsidRDefault="002D2592" w:rsidP="002448E4">
            <w:pPr>
              <w:jc w:val="center"/>
              <w:rPr>
                <w:rFonts w:ascii="Times New Roman" w:eastAsia="Times New Roman" w:hAnsi="Times New Roman" w:cs="Times New Roman"/>
                <w:sz w:val="20"/>
              </w:rPr>
            </w:pPr>
          </w:p>
        </w:tc>
      </w:tr>
      <w:tr w:rsidR="00C9651F" w14:paraId="69A561CA" w14:textId="77777777">
        <w:trPr>
          <w:trHeight w:val="345"/>
        </w:trPr>
        <w:tc>
          <w:tcPr>
            <w:tcW w:w="7300" w:type="dxa"/>
            <w:tcBorders>
              <w:top w:val="nil"/>
              <w:left w:val="nil"/>
              <w:bottom w:val="nil"/>
              <w:right w:val="nil"/>
            </w:tcBorders>
            <w:shd w:val="clear" w:color="auto" w:fill="auto"/>
            <w:vAlign w:val="center"/>
            <w:hideMark/>
          </w:tcPr>
          <w:p w14:paraId="69A561C9" w14:textId="77777777" w:rsidR="002448E4" w:rsidRPr="0027752B" w:rsidRDefault="002D2592" w:rsidP="002448E4">
            <w:pPr>
              <w:jc w:val="center"/>
              <w:rPr>
                <w:rFonts w:ascii="Times New Roman" w:eastAsia="Times New Roman" w:hAnsi="Times New Roman" w:cs="Times New Roman"/>
                <w:sz w:val="20"/>
              </w:rPr>
            </w:pPr>
          </w:p>
        </w:tc>
      </w:tr>
      <w:tr w:rsidR="00C9651F" w14:paraId="69A561CC" w14:textId="77777777">
        <w:trPr>
          <w:trHeight w:val="330"/>
        </w:trPr>
        <w:tc>
          <w:tcPr>
            <w:tcW w:w="7300" w:type="dxa"/>
            <w:tcBorders>
              <w:top w:val="nil"/>
              <w:left w:val="nil"/>
              <w:bottom w:val="nil"/>
              <w:right w:val="nil"/>
            </w:tcBorders>
            <w:shd w:val="clear" w:color="auto" w:fill="auto"/>
            <w:vAlign w:val="center"/>
            <w:hideMark/>
          </w:tcPr>
          <w:p w14:paraId="69A561CB"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Άρθρο 3 ως έχει     ΚΑΤΑ ΠΛΕΙΟΨΗΦΙΑ</w:t>
            </w:r>
          </w:p>
        </w:tc>
      </w:tr>
      <w:tr w:rsidR="00C9651F" w14:paraId="69A561CE" w14:textId="77777777">
        <w:trPr>
          <w:trHeight w:val="105"/>
        </w:trPr>
        <w:tc>
          <w:tcPr>
            <w:tcW w:w="7300" w:type="dxa"/>
            <w:tcBorders>
              <w:top w:val="nil"/>
              <w:left w:val="nil"/>
              <w:bottom w:val="nil"/>
              <w:right w:val="nil"/>
            </w:tcBorders>
            <w:shd w:val="clear" w:color="auto" w:fill="auto"/>
            <w:vAlign w:val="center"/>
            <w:hideMark/>
          </w:tcPr>
          <w:p w14:paraId="69A561CD" w14:textId="77777777" w:rsidR="002448E4" w:rsidRPr="0027752B" w:rsidRDefault="002D2592" w:rsidP="002448E4">
            <w:pPr>
              <w:jc w:val="center"/>
              <w:rPr>
                <w:rFonts w:ascii="Calibri" w:eastAsia="Times New Roman" w:hAnsi="Calibri" w:cs="Calibri"/>
                <w:color w:val="000000"/>
                <w:szCs w:val="24"/>
              </w:rPr>
            </w:pPr>
          </w:p>
        </w:tc>
      </w:tr>
      <w:tr w:rsidR="00C9651F" w14:paraId="69A561D0" w14:textId="77777777">
        <w:trPr>
          <w:trHeight w:val="330"/>
        </w:trPr>
        <w:tc>
          <w:tcPr>
            <w:tcW w:w="7300" w:type="dxa"/>
            <w:tcBorders>
              <w:top w:val="nil"/>
              <w:left w:val="nil"/>
              <w:bottom w:val="nil"/>
              <w:right w:val="nil"/>
            </w:tcBorders>
            <w:shd w:val="clear" w:color="auto" w:fill="auto"/>
            <w:vAlign w:val="center"/>
            <w:hideMark/>
          </w:tcPr>
          <w:p w14:paraId="69A561CF"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ΣΥΡΙΖΑ: ΝΑΙ</w:t>
            </w:r>
          </w:p>
        </w:tc>
      </w:tr>
      <w:tr w:rsidR="00C9651F" w14:paraId="69A561D2" w14:textId="77777777">
        <w:trPr>
          <w:trHeight w:val="30"/>
        </w:trPr>
        <w:tc>
          <w:tcPr>
            <w:tcW w:w="7300" w:type="dxa"/>
            <w:tcBorders>
              <w:top w:val="nil"/>
              <w:left w:val="nil"/>
              <w:bottom w:val="nil"/>
              <w:right w:val="nil"/>
            </w:tcBorders>
            <w:shd w:val="clear" w:color="auto" w:fill="auto"/>
            <w:vAlign w:val="center"/>
            <w:hideMark/>
          </w:tcPr>
          <w:p w14:paraId="69A561D1" w14:textId="77777777" w:rsidR="002448E4" w:rsidRPr="0027752B" w:rsidRDefault="002D2592" w:rsidP="002448E4">
            <w:pPr>
              <w:jc w:val="center"/>
              <w:rPr>
                <w:rFonts w:ascii="Calibri" w:eastAsia="Times New Roman" w:hAnsi="Calibri" w:cs="Calibri"/>
                <w:color w:val="000000"/>
                <w:szCs w:val="24"/>
              </w:rPr>
            </w:pPr>
          </w:p>
        </w:tc>
      </w:tr>
      <w:tr w:rsidR="00C9651F" w14:paraId="69A561D4" w14:textId="77777777">
        <w:trPr>
          <w:trHeight w:val="330"/>
        </w:trPr>
        <w:tc>
          <w:tcPr>
            <w:tcW w:w="7300" w:type="dxa"/>
            <w:tcBorders>
              <w:top w:val="nil"/>
              <w:left w:val="nil"/>
              <w:bottom w:val="nil"/>
              <w:right w:val="nil"/>
            </w:tcBorders>
            <w:shd w:val="clear" w:color="auto" w:fill="auto"/>
            <w:vAlign w:val="center"/>
            <w:hideMark/>
          </w:tcPr>
          <w:p w14:paraId="69A561D3"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Ν.Δ.: ΝΑΙ</w:t>
            </w:r>
          </w:p>
        </w:tc>
      </w:tr>
      <w:tr w:rsidR="00C9651F" w14:paraId="69A561D6" w14:textId="77777777">
        <w:trPr>
          <w:trHeight w:val="45"/>
        </w:trPr>
        <w:tc>
          <w:tcPr>
            <w:tcW w:w="7300" w:type="dxa"/>
            <w:tcBorders>
              <w:top w:val="nil"/>
              <w:left w:val="nil"/>
              <w:bottom w:val="nil"/>
              <w:right w:val="nil"/>
            </w:tcBorders>
            <w:shd w:val="clear" w:color="auto" w:fill="auto"/>
            <w:vAlign w:val="center"/>
            <w:hideMark/>
          </w:tcPr>
          <w:p w14:paraId="69A561D5" w14:textId="77777777" w:rsidR="002448E4" w:rsidRPr="0027752B" w:rsidRDefault="002D2592" w:rsidP="002448E4">
            <w:pPr>
              <w:jc w:val="center"/>
              <w:rPr>
                <w:rFonts w:ascii="Calibri" w:eastAsia="Times New Roman" w:hAnsi="Calibri" w:cs="Calibri"/>
                <w:color w:val="000000"/>
                <w:szCs w:val="24"/>
              </w:rPr>
            </w:pPr>
          </w:p>
        </w:tc>
      </w:tr>
      <w:tr w:rsidR="00C9651F" w14:paraId="69A561D8" w14:textId="77777777">
        <w:trPr>
          <w:trHeight w:val="330"/>
        </w:trPr>
        <w:tc>
          <w:tcPr>
            <w:tcW w:w="7300" w:type="dxa"/>
            <w:tcBorders>
              <w:top w:val="nil"/>
              <w:left w:val="nil"/>
              <w:bottom w:val="nil"/>
              <w:right w:val="nil"/>
            </w:tcBorders>
            <w:shd w:val="clear" w:color="auto" w:fill="auto"/>
            <w:vAlign w:val="center"/>
            <w:hideMark/>
          </w:tcPr>
          <w:p w14:paraId="69A561D7"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ΔΗ.ΣΥ: ΝΑΙ</w:t>
            </w:r>
          </w:p>
        </w:tc>
      </w:tr>
      <w:tr w:rsidR="00C9651F" w14:paraId="69A561DA" w14:textId="77777777">
        <w:trPr>
          <w:trHeight w:val="45"/>
        </w:trPr>
        <w:tc>
          <w:tcPr>
            <w:tcW w:w="7300" w:type="dxa"/>
            <w:tcBorders>
              <w:top w:val="nil"/>
              <w:left w:val="nil"/>
              <w:bottom w:val="nil"/>
              <w:right w:val="nil"/>
            </w:tcBorders>
            <w:shd w:val="clear" w:color="auto" w:fill="auto"/>
            <w:vAlign w:val="center"/>
            <w:hideMark/>
          </w:tcPr>
          <w:p w14:paraId="69A561D9" w14:textId="77777777" w:rsidR="002448E4" w:rsidRPr="0027752B" w:rsidRDefault="002D2592" w:rsidP="002448E4">
            <w:pPr>
              <w:jc w:val="center"/>
              <w:rPr>
                <w:rFonts w:ascii="Calibri" w:eastAsia="Times New Roman" w:hAnsi="Calibri" w:cs="Calibri"/>
                <w:color w:val="000000"/>
                <w:szCs w:val="24"/>
              </w:rPr>
            </w:pPr>
          </w:p>
        </w:tc>
      </w:tr>
      <w:tr w:rsidR="00C9651F" w14:paraId="69A561DC" w14:textId="77777777">
        <w:trPr>
          <w:trHeight w:val="330"/>
        </w:trPr>
        <w:tc>
          <w:tcPr>
            <w:tcW w:w="7300" w:type="dxa"/>
            <w:tcBorders>
              <w:top w:val="nil"/>
              <w:left w:val="nil"/>
              <w:bottom w:val="nil"/>
              <w:right w:val="nil"/>
            </w:tcBorders>
            <w:shd w:val="clear" w:color="auto" w:fill="auto"/>
            <w:vAlign w:val="center"/>
            <w:hideMark/>
          </w:tcPr>
          <w:p w14:paraId="69A561DB"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Χ.Α: OXI</w:t>
            </w:r>
          </w:p>
        </w:tc>
      </w:tr>
      <w:tr w:rsidR="00C9651F" w14:paraId="69A561DE" w14:textId="77777777">
        <w:trPr>
          <w:trHeight w:val="45"/>
        </w:trPr>
        <w:tc>
          <w:tcPr>
            <w:tcW w:w="7300" w:type="dxa"/>
            <w:tcBorders>
              <w:top w:val="nil"/>
              <w:left w:val="nil"/>
              <w:bottom w:val="nil"/>
              <w:right w:val="nil"/>
            </w:tcBorders>
            <w:shd w:val="clear" w:color="auto" w:fill="auto"/>
            <w:vAlign w:val="center"/>
            <w:hideMark/>
          </w:tcPr>
          <w:p w14:paraId="69A561DD" w14:textId="77777777" w:rsidR="002448E4" w:rsidRPr="0027752B" w:rsidRDefault="002D2592" w:rsidP="002448E4">
            <w:pPr>
              <w:jc w:val="center"/>
              <w:rPr>
                <w:rFonts w:ascii="Calibri" w:eastAsia="Times New Roman" w:hAnsi="Calibri" w:cs="Calibri"/>
                <w:color w:val="000000"/>
                <w:szCs w:val="24"/>
              </w:rPr>
            </w:pPr>
          </w:p>
        </w:tc>
      </w:tr>
      <w:tr w:rsidR="00C9651F" w14:paraId="69A561E0" w14:textId="77777777">
        <w:trPr>
          <w:trHeight w:val="330"/>
        </w:trPr>
        <w:tc>
          <w:tcPr>
            <w:tcW w:w="7300" w:type="dxa"/>
            <w:tcBorders>
              <w:top w:val="nil"/>
              <w:left w:val="nil"/>
              <w:bottom w:val="nil"/>
              <w:right w:val="nil"/>
            </w:tcBorders>
            <w:shd w:val="clear" w:color="auto" w:fill="auto"/>
            <w:vAlign w:val="center"/>
            <w:hideMark/>
          </w:tcPr>
          <w:p w14:paraId="69A561DF"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Κ.Κ.Ε: ΠΡΝ</w:t>
            </w:r>
          </w:p>
        </w:tc>
      </w:tr>
      <w:tr w:rsidR="00C9651F" w14:paraId="69A561E2" w14:textId="77777777">
        <w:trPr>
          <w:trHeight w:val="45"/>
        </w:trPr>
        <w:tc>
          <w:tcPr>
            <w:tcW w:w="7300" w:type="dxa"/>
            <w:tcBorders>
              <w:top w:val="nil"/>
              <w:left w:val="nil"/>
              <w:bottom w:val="nil"/>
              <w:right w:val="nil"/>
            </w:tcBorders>
            <w:shd w:val="clear" w:color="auto" w:fill="auto"/>
            <w:vAlign w:val="center"/>
            <w:hideMark/>
          </w:tcPr>
          <w:p w14:paraId="69A561E1" w14:textId="77777777" w:rsidR="002448E4" w:rsidRPr="0027752B" w:rsidRDefault="002D2592" w:rsidP="002448E4">
            <w:pPr>
              <w:jc w:val="center"/>
              <w:rPr>
                <w:rFonts w:ascii="Calibri" w:eastAsia="Times New Roman" w:hAnsi="Calibri" w:cs="Calibri"/>
                <w:color w:val="000000"/>
                <w:szCs w:val="24"/>
              </w:rPr>
            </w:pPr>
          </w:p>
        </w:tc>
      </w:tr>
      <w:tr w:rsidR="00C9651F" w14:paraId="69A561E4" w14:textId="77777777">
        <w:trPr>
          <w:trHeight w:val="330"/>
        </w:trPr>
        <w:tc>
          <w:tcPr>
            <w:tcW w:w="7300" w:type="dxa"/>
            <w:tcBorders>
              <w:top w:val="nil"/>
              <w:left w:val="nil"/>
              <w:bottom w:val="nil"/>
              <w:right w:val="nil"/>
            </w:tcBorders>
            <w:shd w:val="clear" w:color="auto" w:fill="auto"/>
            <w:vAlign w:val="center"/>
            <w:hideMark/>
          </w:tcPr>
          <w:p w14:paraId="69A561E3"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ΕΝ. ΚΕΝΤΡΩΩΝ: ΝΑΙ</w:t>
            </w:r>
          </w:p>
        </w:tc>
      </w:tr>
      <w:tr w:rsidR="00C9651F" w14:paraId="69A561E6" w14:textId="77777777">
        <w:trPr>
          <w:trHeight w:val="45"/>
        </w:trPr>
        <w:tc>
          <w:tcPr>
            <w:tcW w:w="7300" w:type="dxa"/>
            <w:tcBorders>
              <w:top w:val="nil"/>
              <w:left w:val="nil"/>
              <w:bottom w:val="nil"/>
              <w:right w:val="nil"/>
            </w:tcBorders>
            <w:shd w:val="clear" w:color="auto" w:fill="auto"/>
            <w:vAlign w:val="center"/>
            <w:hideMark/>
          </w:tcPr>
          <w:p w14:paraId="69A561E5" w14:textId="77777777" w:rsidR="002448E4" w:rsidRPr="0027752B" w:rsidRDefault="002D2592" w:rsidP="002448E4">
            <w:pPr>
              <w:jc w:val="center"/>
              <w:rPr>
                <w:rFonts w:ascii="Calibri" w:eastAsia="Times New Roman" w:hAnsi="Calibri" w:cs="Calibri"/>
                <w:color w:val="000000"/>
                <w:szCs w:val="24"/>
              </w:rPr>
            </w:pPr>
          </w:p>
        </w:tc>
      </w:tr>
      <w:tr w:rsidR="00C9651F" w14:paraId="69A561E8" w14:textId="77777777">
        <w:trPr>
          <w:trHeight w:val="150"/>
        </w:trPr>
        <w:tc>
          <w:tcPr>
            <w:tcW w:w="7300" w:type="dxa"/>
            <w:tcBorders>
              <w:top w:val="nil"/>
              <w:left w:val="nil"/>
              <w:bottom w:val="nil"/>
              <w:right w:val="nil"/>
            </w:tcBorders>
            <w:shd w:val="clear" w:color="auto" w:fill="auto"/>
            <w:vAlign w:val="center"/>
            <w:hideMark/>
          </w:tcPr>
          <w:p w14:paraId="69A561E7" w14:textId="77777777" w:rsidR="002448E4" w:rsidRPr="0027752B" w:rsidRDefault="002D2592" w:rsidP="002448E4">
            <w:pPr>
              <w:jc w:val="center"/>
              <w:rPr>
                <w:rFonts w:ascii="Times New Roman" w:eastAsia="Times New Roman" w:hAnsi="Times New Roman" w:cs="Times New Roman"/>
                <w:sz w:val="20"/>
              </w:rPr>
            </w:pPr>
          </w:p>
        </w:tc>
      </w:tr>
      <w:tr w:rsidR="00C9651F" w14:paraId="69A561EA" w14:textId="77777777">
        <w:trPr>
          <w:trHeight w:val="330"/>
        </w:trPr>
        <w:tc>
          <w:tcPr>
            <w:tcW w:w="7300" w:type="dxa"/>
            <w:tcBorders>
              <w:top w:val="nil"/>
              <w:left w:val="nil"/>
              <w:bottom w:val="nil"/>
              <w:right w:val="nil"/>
            </w:tcBorders>
            <w:shd w:val="clear" w:color="auto" w:fill="auto"/>
            <w:vAlign w:val="center"/>
            <w:hideMark/>
          </w:tcPr>
          <w:p w14:paraId="69A561E9" w14:textId="77777777" w:rsidR="002448E4" w:rsidRPr="0027752B" w:rsidRDefault="002D2592" w:rsidP="002448E4">
            <w:pPr>
              <w:jc w:val="center"/>
              <w:rPr>
                <w:rFonts w:ascii="Times New Roman" w:eastAsia="Times New Roman" w:hAnsi="Times New Roman" w:cs="Times New Roman"/>
                <w:sz w:val="20"/>
              </w:rPr>
            </w:pPr>
          </w:p>
        </w:tc>
      </w:tr>
      <w:tr w:rsidR="00C9651F" w14:paraId="69A561EC" w14:textId="77777777">
        <w:trPr>
          <w:trHeight w:val="330"/>
        </w:trPr>
        <w:tc>
          <w:tcPr>
            <w:tcW w:w="7300" w:type="dxa"/>
            <w:tcBorders>
              <w:top w:val="nil"/>
              <w:left w:val="nil"/>
              <w:bottom w:val="nil"/>
              <w:right w:val="nil"/>
            </w:tcBorders>
            <w:shd w:val="clear" w:color="auto" w:fill="auto"/>
            <w:vAlign w:val="center"/>
            <w:hideMark/>
          </w:tcPr>
          <w:p w14:paraId="69A561EB"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Άρθρο 4 ως έχει     ΚΑΤΑ ΠΛΕΙΟΨΗΦΙΑ</w:t>
            </w:r>
          </w:p>
        </w:tc>
      </w:tr>
      <w:tr w:rsidR="00C9651F" w14:paraId="69A561EE" w14:textId="77777777">
        <w:trPr>
          <w:trHeight w:val="105"/>
        </w:trPr>
        <w:tc>
          <w:tcPr>
            <w:tcW w:w="7300" w:type="dxa"/>
            <w:tcBorders>
              <w:top w:val="nil"/>
              <w:left w:val="nil"/>
              <w:bottom w:val="nil"/>
              <w:right w:val="nil"/>
            </w:tcBorders>
            <w:shd w:val="clear" w:color="auto" w:fill="auto"/>
            <w:vAlign w:val="center"/>
            <w:hideMark/>
          </w:tcPr>
          <w:p w14:paraId="69A561ED" w14:textId="77777777" w:rsidR="002448E4" w:rsidRPr="0027752B" w:rsidRDefault="002D2592" w:rsidP="002448E4">
            <w:pPr>
              <w:jc w:val="center"/>
              <w:rPr>
                <w:rFonts w:ascii="Calibri" w:eastAsia="Times New Roman" w:hAnsi="Calibri" w:cs="Calibri"/>
                <w:color w:val="000000"/>
                <w:szCs w:val="24"/>
              </w:rPr>
            </w:pPr>
          </w:p>
        </w:tc>
      </w:tr>
      <w:tr w:rsidR="00C9651F" w14:paraId="69A561F0" w14:textId="77777777">
        <w:trPr>
          <w:trHeight w:val="330"/>
        </w:trPr>
        <w:tc>
          <w:tcPr>
            <w:tcW w:w="7300" w:type="dxa"/>
            <w:tcBorders>
              <w:top w:val="nil"/>
              <w:left w:val="nil"/>
              <w:bottom w:val="nil"/>
              <w:right w:val="nil"/>
            </w:tcBorders>
            <w:shd w:val="clear" w:color="auto" w:fill="auto"/>
            <w:vAlign w:val="center"/>
            <w:hideMark/>
          </w:tcPr>
          <w:p w14:paraId="69A561EF"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ΣΥΡΙΖΑ: ΝΑΙ</w:t>
            </w:r>
          </w:p>
        </w:tc>
      </w:tr>
      <w:tr w:rsidR="00C9651F" w14:paraId="69A561F2" w14:textId="77777777">
        <w:trPr>
          <w:trHeight w:val="45"/>
        </w:trPr>
        <w:tc>
          <w:tcPr>
            <w:tcW w:w="7300" w:type="dxa"/>
            <w:tcBorders>
              <w:top w:val="nil"/>
              <w:left w:val="nil"/>
              <w:bottom w:val="nil"/>
              <w:right w:val="nil"/>
            </w:tcBorders>
            <w:shd w:val="clear" w:color="auto" w:fill="auto"/>
            <w:vAlign w:val="center"/>
            <w:hideMark/>
          </w:tcPr>
          <w:p w14:paraId="69A561F1" w14:textId="77777777" w:rsidR="002448E4" w:rsidRPr="0027752B" w:rsidRDefault="002D2592" w:rsidP="002448E4">
            <w:pPr>
              <w:jc w:val="center"/>
              <w:rPr>
                <w:rFonts w:ascii="Calibri" w:eastAsia="Times New Roman" w:hAnsi="Calibri" w:cs="Calibri"/>
                <w:color w:val="000000"/>
                <w:szCs w:val="24"/>
              </w:rPr>
            </w:pPr>
          </w:p>
        </w:tc>
      </w:tr>
      <w:tr w:rsidR="00C9651F" w14:paraId="69A561F4" w14:textId="77777777">
        <w:trPr>
          <w:trHeight w:val="330"/>
        </w:trPr>
        <w:tc>
          <w:tcPr>
            <w:tcW w:w="7300" w:type="dxa"/>
            <w:tcBorders>
              <w:top w:val="nil"/>
              <w:left w:val="nil"/>
              <w:bottom w:val="nil"/>
              <w:right w:val="nil"/>
            </w:tcBorders>
            <w:shd w:val="clear" w:color="auto" w:fill="auto"/>
            <w:vAlign w:val="center"/>
            <w:hideMark/>
          </w:tcPr>
          <w:p w14:paraId="69A561F3"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Ν.Δ.: ΝΑΙ</w:t>
            </w:r>
          </w:p>
        </w:tc>
      </w:tr>
      <w:tr w:rsidR="00C9651F" w14:paraId="69A561F6" w14:textId="77777777">
        <w:trPr>
          <w:trHeight w:val="45"/>
        </w:trPr>
        <w:tc>
          <w:tcPr>
            <w:tcW w:w="7300" w:type="dxa"/>
            <w:tcBorders>
              <w:top w:val="nil"/>
              <w:left w:val="nil"/>
              <w:bottom w:val="nil"/>
              <w:right w:val="nil"/>
            </w:tcBorders>
            <w:shd w:val="clear" w:color="auto" w:fill="auto"/>
            <w:vAlign w:val="center"/>
            <w:hideMark/>
          </w:tcPr>
          <w:p w14:paraId="69A561F5" w14:textId="77777777" w:rsidR="002448E4" w:rsidRPr="0027752B" w:rsidRDefault="002D2592" w:rsidP="002448E4">
            <w:pPr>
              <w:jc w:val="center"/>
              <w:rPr>
                <w:rFonts w:ascii="Calibri" w:eastAsia="Times New Roman" w:hAnsi="Calibri" w:cs="Calibri"/>
                <w:color w:val="000000"/>
                <w:szCs w:val="24"/>
              </w:rPr>
            </w:pPr>
          </w:p>
        </w:tc>
      </w:tr>
      <w:tr w:rsidR="00C9651F" w14:paraId="69A561F8" w14:textId="77777777">
        <w:trPr>
          <w:trHeight w:val="330"/>
        </w:trPr>
        <w:tc>
          <w:tcPr>
            <w:tcW w:w="7300" w:type="dxa"/>
            <w:tcBorders>
              <w:top w:val="nil"/>
              <w:left w:val="nil"/>
              <w:bottom w:val="nil"/>
              <w:right w:val="nil"/>
            </w:tcBorders>
            <w:shd w:val="clear" w:color="auto" w:fill="auto"/>
            <w:vAlign w:val="center"/>
            <w:hideMark/>
          </w:tcPr>
          <w:p w14:paraId="69A561F7"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ΔΗ.ΣΥ: ΝΑΙ</w:t>
            </w:r>
          </w:p>
        </w:tc>
      </w:tr>
      <w:tr w:rsidR="00C9651F" w14:paraId="69A561FA" w14:textId="77777777">
        <w:trPr>
          <w:trHeight w:val="45"/>
        </w:trPr>
        <w:tc>
          <w:tcPr>
            <w:tcW w:w="7300" w:type="dxa"/>
            <w:tcBorders>
              <w:top w:val="nil"/>
              <w:left w:val="nil"/>
              <w:bottom w:val="nil"/>
              <w:right w:val="nil"/>
            </w:tcBorders>
            <w:shd w:val="clear" w:color="auto" w:fill="auto"/>
            <w:vAlign w:val="center"/>
            <w:hideMark/>
          </w:tcPr>
          <w:p w14:paraId="69A561F9" w14:textId="77777777" w:rsidR="002448E4" w:rsidRPr="0027752B" w:rsidRDefault="002D2592" w:rsidP="002448E4">
            <w:pPr>
              <w:jc w:val="center"/>
              <w:rPr>
                <w:rFonts w:ascii="Calibri" w:eastAsia="Times New Roman" w:hAnsi="Calibri" w:cs="Calibri"/>
                <w:color w:val="000000"/>
                <w:szCs w:val="24"/>
              </w:rPr>
            </w:pPr>
          </w:p>
        </w:tc>
      </w:tr>
      <w:tr w:rsidR="00C9651F" w14:paraId="69A561FC" w14:textId="77777777">
        <w:trPr>
          <w:trHeight w:val="330"/>
        </w:trPr>
        <w:tc>
          <w:tcPr>
            <w:tcW w:w="7300" w:type="dxa"/>
            <w:tcBorders>
              <w:top w:val="nil"/>
              <w:left w:val="nil"/>
              <w:bottom w:val="nil"/>
              <w:right w:val="nil"/>
            </w:tcBorders>
            <w:shd w:val="clear" w:color="auto" w:fill="auto"/>
            <w:vAlign w:val="center"/>
            <w:hideMark/>
          </w:tcPr>
          <w:p w14:paraId="69A561FB"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Χ.Α: OXI</w:t>
            </w:r>
          </w:p>
        </w:tc>
      </w:tr>
      <w:tr w:rsidR="00C9651F" w14:paraId="69A561FE" w14:textId="77777777">
        <w:trPr>
          <w:trHeight w:val="30"/>
        </w:trPr>
        <w:tc>
          <w:tcPr>
            <w:tcW w:w="7300" w:type="dxa"/>
            <w:tcBorders>
              <w:top w:val="nil"/>
              <w:left w:val="nil"/>
              <w:bottom w:val="nil"/>
              <w:right w:val="nil"/>
            </w:tcBorders>
            <w:shd w:val="clear" w:color="auto" w:fill="auto"/>
            <w:vAlign w:val="center"/>
            <w:hideMark/>
          </w:tcPr>
          <w:p w14:paraId="69A561FD" w14:textId="77777777" w:rsidR="002448E4" w:rsidRPr="0027752B" w:rsidRDefault="002D2592" w:rsidP="002448E4">
            <w:pPr>
              <w:jc w:val="center"/>
              <w:rPr>
                <w:rFonts w:ascii="Calibri" w:eastAsia="Times New Roman" w:hAnsi="Calibri" w:cs="Calibri"/>
                <w:color w:val="000000"/>
                <w:szCs w:val="24"/>
              </w:rPr>
            </w:pPr>
          </w:p>
        </w:tc>
      </w:tr>
      <w:tr w:rsidR="00C9651F" w14:paraId="69A56200" w14:textId="77777777">
        <w:trPr>
          <w:trHeight w:val="330"/>
        </w:trPr>
        <w:tc>
          <w:tcPr>
            <w:tcW w:w="7300" w:type="dxa"/>
            <w:tcBorders>
              <w:top w:val="nil"/>
              <w:left w:val="nil"/>
              <w:bottom w:val="nil"/>
              <w:right w:val="nil"/>
            </w:tcBorders>
            <w:shd w:val="clear" w:color="auto" w:fill="auto"/>
            <w:vAlign w:val="center"/>
            <w:hideMark/>
          </w:tcPr>
          <w:p w14:paraId="69A561FF"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Κ.Κ.Ε: ΠΡΝ</w:t>
            </w:r>
          </w:p>
        </w:tc>
      </w:tr>
      <w:tr w:rsidR="00C9651F" w14:paraId="69A56202" w14:textId="77777777">
        <w:trPr>
          <w:trHeight w:val="45"/>
        </w:trPr>
        <w:tc>
          <w:tcPr>
            <w:tcW w:w="7300" w:type="dxa"/>
            <w:tcBorders>
              <w:top w:val="nil"/>
              <w:left w:val="nil"/>
              <w:bottom w:val="nil"/>
              <w:right w:val="nil"/>
            </w:tcBorders>
            <w:shd w:val="clear" w:color="auto" w:fill="auto"/>
            <w:vAlign w:val="center"/>
            <w:hideMark/>
          </w:tcPr>
          <w:p w14:paraId="69A56201" w14:textId="77777777" w:rsidR="002448E4" w:rsidRPr="0027752B" w:rsidRDefault="002D2592" w:rsidP="002448E4">
            <w:pPr>
              <w:jc w:val="center"/>
              <w:rPr>
                <w:rFonts w:ascii="Calibri" w:eastAsia="Times New Roman" w:hAnsi="Calibri" w:cs="Calibri"/>
                <w:color w:val="000000"/>
                <w:szCs w:val="24"/>
              </w:rPr>
            </w:pPr>
          </w:p>
        </w:tc>
      </w:tr>
      <w:tr w:rsidR="00C9651F" w14:paraId="69A56204" w14:textId="77777777">
        <w:trPr>
          <w:trHeight w:val="330"/>
        </w:trPr>
        <w:tc>
          <w:tcPr>
            <w:tcW w:w="7300" w:type="dxa"/>
            <w:tcBorders>
              <w:top w:val="nil"/>
              <w:left w:val="nil"/>
              <w:bottom w:val="nil"/>
              <w:right w:val="nil"/>
            </w:tcBorders>
            <w:shd w:val="clear" w:color="auto" w:fill="auto"/>
            <w:vAlign w:val="center"/>
            <w:hideMark/>
          </w:tcPr>
          <w:p w14:paraId="69A56203"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ΕΝ. ΚΕΝΤΡΩΩΝ: ΝΑΙ</w:t>
            </w:r>
          </w:p>
        </w:tc>
      </w:tr>
      <w:tr w:rsidR="00C9651F" w14:paraId="69A56206" w14:textId="77777777">
        <w:trPr>
          <w:trHeight w:val="45"/>
        </w:trPr>
        <w:tc>
          <w:tcPr>
            <w:tcW w:w="7300" w:type="dxa"/>
            <w:tcBorders>
              <w:top w:val="nil"/>
              <w:left w:val="nil"/>
              <w:bottom w:val="nil"/>
              <w:right w:val="nil"/>
            </w:tcBorders>
            <w:shd w:val="clear" w:color="auto" w:fill="auto"/>
            <w:vAlign w:val="center"/>
            <w:hideMark/>
          </w:tcPr>
          <w:p w14:paraId="69A56205" w14:textId="77777777" w:rsidR="002448E4" w:rsidRPr="0027752B" w:rsidRDefault="002D2592" w:rsidP="002448E4">
            <w:pPr>
              <w:jc w:val="center"/>
              <w:rPr>
                <w:rFonts w:ascii="Calibri" w:eastAsia="Times New Roman" w:hAnsi="Calibri" w:cs="Calibri"/>
                <w:color w:val="000000"/>
                <w:szCs w:val="24"/>
              </w:rPr>
            </w:pPr>
          </w:p>
        </w:tc>
      </w:tr>
      <w:tr w:rsidR="00C9651F" w14:paraId="69A56208" w14:textId="77777777">
        <w:trPr>
          <w:trHeight w:val="135"/>
        </w:trPr>
        <w:tc>
          <w:tcPr>
            <w:tcW w:w="7300" w:type="dxa"/>
            <w:tcBorders>
              <w:top w:val="nil"/>
              <w:left w:val="nil"/>
              <w:bottom w:val="nil"/>
              <w:right w:val="nil"/>
            </w:tcBorders>
            <w:shd w:val="clear" w:color="auto" w:fill="auto"/>
            <w:vAlign w:val="center"/>
            <w:hideMark/>
          </w:tcPr>
          <w:p w14:paraId="69A56207" w14:textId="77777777" w:rsidR="002448E4" w:rsidRPr="0027752B" w:rsidRDefault="002D2592" w:rsidP="002448E4">
            <w:pPr>
              <w:jc w:val="center"/>
              <w:rPr>
                <w:rFonts w:ascii="Times New Roman" w:eastAsia="Times New Roman" w:hAnsi="Times New Roman" w:cs="Times New Roman"/>
                <w:sz w:val="20"/>
              </w:rPr>
            </w:pPr>
          </w:p>
        </w:tc>
      </w:tr>
      <w:tr w:rsidR="00C9651F" w14:paraId="69A5620A" w14:textId="77777777">
        <w:trPr>
          <w:trHeight w:val="345"/>
        </w:trPr>
        <w:tc>
          <w:tcPr>
            <w:tcW w:w="7300" w:type="dxa"/>
            <w:tcBorders>
              <w:top w:val="nil"/>
              <w:left w:val="nil"/>
              <w:bottom w:val="nil"/>
              <w:right w:val="nil"/>
            </w:tcBorders>
            <w:shd w:val="clear" w:color="auto" w:fill="auto"/>
            <w:vAlign w:val="center"/>
            <w:hideMark/>
          </w:tcPr>
          <w:p w14:paraId="69A56209" w14:textId="77777777" w:rsidR="002448E4" w:rsidRPr="0027752B" w:rsidRDefault="002D2592" w:rsidP="002448E4">
            <w:pPr>
              <w:jc w:val="center"/>
              <w:rPr>
                <w:rFonts w:ascii="Times New Roman" w:eastAsia="Times New Roman" w:hAnsi="Times New Roman" w:cs="Times New Roman"/>
                <w:sz w:val="20"/>
              </w:rPr>
            </w:pPr>
          </w:p>
        </w:tc>
      </w:tr>
      <w:tr w:rsidR="00C9651F" w14:paraId="69A5620C" w14:textId="77777777">
        <w:trPr>
          <w:trHeight w:val="330"/>
        </w:trPr>
        <w:tc>
          <w:tcPr>
            <w:tcW w:w="7300" w:type="dxa"/>
            <w:tcBorders>
              <w:top w:val="nil"/>
              <w:left w:val="nil"/>
              <w:bottom w:val="nil"/>
              <w:right w:val="nil"/>
            </w:tcBorders>
            <w:shd w:val="clear" w:color="auto" w:fill="auto"/>
            <w:vAlign w:val="center"/>
            <w:hideMark/>
          </w:tcPr>
          <w:p w14:paraId="69A5620B"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 xml:space="preserve">Άρθρο 5 ως έχει     ΚΑΤΑ </w:t>
            </w:r>
            <w:r w:rsidRPr="0027752B">
              <w:rPr>
                <w:rFonts w:ascii="Calibri" w:eastAsia="Times New Roman" w:hAnsi="Calibri" w:cs="Calibri"/>
                <w:color w:val="000000"/>
                <w:szCs w:val="24"/>
              </w:rPr>
              <w:t>ΠΛΕΙΟΨΗΦΙΑ</w:t>
            </w:r>
          </w:p>
        </w:tc>
      </w:tr>
      <w:tr w:rsidR="00C9651F" w14:paraId="69A5620E" w14:textId="77777777">
        <w:trPr>
          <w:trHeight w:val="105"/>
        </w:trPr>
        <w:tc>
          <w:tcPr>
            <w:tcW w:w="7300" w:type="dxa"/>
            <w:tcBorders>
              <w:top w:val="nil"/>
              <w:left w:val="nil"/>
              <w:bottom w:val="nil"/>
              <w:right w:val="nil"/>
            </w:tcBorders>
            <w:shd w:val="clear" w:color="auto" w:fill="auto"/>
            <w:vAlign w:val="center"/>
            <w:hideMark/>
          </w:tcPr>
          <w:p w14:paraId="69A5620D" w14:textId="77777777" w:rsidR="002448E4" w:rsidRPr="0027752B" w:rsidRDefault="002D2592" w:rsidP="002448E4">
            <w:pPr>
              <w:jc w:val="center"/>
              <w:rPr>
                <w:rFonts w:ascii="Calibri" w:eastAsia="Times New Roman" w:hAnsi="Calibri" w:cs="Calibri"/>
                <w:color w:val="000000"/>
                <w:szCs w:val="24"/>
              </w:rPr>
            </w:pPr>
          </w:p>
        </w:tc>
      </w:tr>
      <w:tr w:rsidR="00C9651F" w14:paraId="69A56210" w14:textId="77777777">
        <w:trPr>
          <w:trHeight w:val="330"/>
        </w:trPr>
        <w:tc>
          <w:tcPr>
            <w:tcW w:w="7300" w:type="dxa"/>
            <w:tcBorders>
              <w:top w:val="nil"/>
              <w:left w:val="nil"/>
              <w:bottom w:val="nil"/>
              <w:right w:val="nil"/>
            </w:tcBorders>
            <w:shd w:val="clear" w:color="auto" w:fill="auto"/>
            <w:vAlign w:val="center"/>
            <w:hideMark/>
          </w:tcPr>
          <w:p w14:paraId="69A5620F"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ΣΥΡΙΖΑ: ΝΑΙ</w:t>
            </w:r>
          </w:p>
        </w:tc>
      </w:tr>
      <w:tr w:rsidR="00C9651F" w14:paraId="69A56212" w14:textId="77777777">
        <w:trPr>
          <w:trHeight w:val="45"/>
        </w:trPr>
        <w:tc>
          <w:tcPr>
            <w:tcW w:w="7300" w:type="dxa"/>
            <w:tcBorders>
              <w:top w:val="nil"/>
              <w:left w:val="nil"/>
              <w:bottom w:val="nil"/>
              <w:right w:val="nil"/>
            </w:tcBorders>
            <w:shd w:val="clear" w:color="auto" w:fill="auto"/>
            <w:vAlign w:val="center"/>
            <w:hideMark/>
          </w:tcPr>
          <w:p w14:paraId="69A56211" w14:textId="77777777" w:rsidR="002448E4" w:rsidRPr="0027752B" w:rsidRDefault="002D2592" w:rsidP="002448E4">
            <w:pPr>
              <w:jc w:val="center"/>
              <w:rPr>
                <w:rFonts w:ascii="Calibri" w:eastAsia="Times New Roman" w:hAnsi="Calibri" w:cs="Calibri"/>
                <w:color w:val="000000"/>
                <w:szCs w:val="24"/>
              </w:rPr>
            </w:pPr>
          </w:p>
        </w:tc>
      </w:tr>
      <w:tr w:rsidR="00C9651F" w14:paraId="69A56214" w14:textId="77777777">
        <w:trPr>
          <w:trHeight w:val="330"/>
        </w:trPr>
        <w:tc>
          <w:tcPr>
            <w:tcW w:w="7300" w:type="dxa"/>
            <w:tcBorders>
              <w:top w:val="nil"/>
              <w:left w:val="nil"/>
              <w:bottom w:val="nil"/>
              <w:right w:val="nil"/>
            </w:tcBorders>
            <w:shd w:val="clear" w:color="auto" w:fill="auto"/>
            <w:vAlign w:val="center"/>
            <w:hideMark/>
          </w:tcPr>
          <w:p w14:paraId="69A56213"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Ν.Δ.: ΝΑΙ</w:t>
            </w:r>
          </w:p>
        </w:tc>
      </w:tr>
      <w:tr w:rsidR="00C9651F" w14:paraId="69A56216" w14:textId="77777777">
        <w:trPr>
          <w:trHeight w:val="30"/>
        </w:trPr>
        <w:tc>
          <w:tcPr>
            <w:tcW w:w="7300" w:type="dxa"/>
            <w:tcBorders>
              <w:top w:val="nil"/>
              <w:left w:val="nil"/>
              <w:bottom w:val="nil"/>
              <w:right w:val="nil"/>
            </w:tcBorders>
            <w:shd w:val="clear" w:color="auto" w:fill="auto"/>
            <w:vAlign w:val="center"/>
            <w:hideMark/>
          </w:tcPr>
          <w:p w14:paraId="69A56215" w14:textId="77777777" w:rsidR="002448E4" w:rsidRPr="0027752B" w:rsidRDefault="002D2592" w:rsidP="002448E4">
            <w:pPr>
              <w:jc w:val="center"/>
              <w:rPr>
                <w:rFonts w:ascii="Calibri" w:eastAsia="Times New Roman" w:hAnsi="Calibri" w:cs="Calibri"/>
                <w:color w:val="000000"/>
                <w:szCs w:val="24"/>
              </w:rPr>
            </w:pPr>
          </w:p>
        </w:tc>
      </w:tr>
      <w:tr w:rsidR="00C9651F" w14:paraId="69A56218" w14:textId="77777777">
        <w:trPr>
          <w:trHeight w:val="345"/>
        </w:trPr>
        <w:tc>
          <w:tcPr>
            <w:tcW w:w="7300" w:type="dxa"/>
            <w:tcBorders>
              <w:top w:val="nil"/>
              <w:left w:val="nil"/>
              <w:bottom w:val="nil"/>
              <w:right w:val="nil"/>
            </w:tcBorders>
            <w:shd w:val="clear" w:color="auto" w:fill="auto"/>
            <w:vAlign w:val="center"/>
            <w:hideMark/>
          </w:tcPr>
          <w:p w14:paraId="69A56217"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ΔΗ.ΣΥ: ΝΑΙ</w:t>
            </w:r>
          </w:p>
        </w:tc>
      </w:tr>
      <w:tr w:rsidR="00C9651F" w14:paraId="69A5621A" w14:textId="77777777">
        <w:trPr>
          <w:trHeight w:val="30"/>
        </w:trPr>
        <w:tc>
          <w:tcPr>
            <w:tcW w:w="7300" w:type="dxa"/>
            <w:tcBorders>
              <w:top w:val="nil"/>
              <w:left w:val="nil"/>
              <w:bottom w:val="nil"/>
              <w:right w:val="nil"/>
            </w:tcBorders>
            <w:shd w:val="clear" w:color="auto" w:fill="auto"/>
            <w:vAlign w:val="center"/>
            <w:hideMark/>
          </w:tcPr>
          <w:p w14:paraId="69A56219" w14:textId="77777777" w:rsidR="002448E4" w:rsidRPr="0027752B" w:rsidRDefault="002D2592" w:rsidP="002448E4">
            <w:pPr>
              <w:jc w:val="center"/>
              <w:rPr>
                <w:rFonts w:ascii="Calibri" w:eastAsia="Times New Roman" w:hAnsi="Calibri" w:cs="Calibri"/>
                <w:color w:val="000000"/>
                <w:szCs w:val="24"/>
              </w:rPr>
            </w:pPr>
          </w:p>
        </w:tc>
      </w:tr>
      <w:tr w:rsidR="00C9651F" w14:paraId="69A5621C" w14:textId="77777777">
        <w:trPr>
          <w:trHeight w:val="330"/>
        </w:trPr>
        <w:tc>
          <w:tcPr>
            <w:tcW w:w="7300" w:type="dxa"/>
            <w:tcBorders>
              <w:top w:val="nil"/>
              <w:left w:val="nil"/>
              <w:bottom w:val="nil"/>
              <w:right w:val="nil"/>
            </w:tcBorders>
            <w:shd w:val="clear" w:color="auto" w:fill="auto"/>
            <w:vAlign w:val="center"/>
            <w:hideMark/>
          </w:tcPr>
          <w:p w14:paraId="69A5621B"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Χ.Α: OXI</w:t>
            </w:r>
          </w:p>
        </w:tc>
      </w:tr>
      <w:tr w:rsidR="00C9651F" w14:paraId="69A5621E" w14:textId="77777777">
        <w:trPr>
          <w:trHeight w:val="45"/>
        </w:trPr>
        <w:tc>
          <w:tcPr>
            <w:tcW w:w="7300" w:type="dxa"/>
            <w:tcBorders>
              <w:top w:val="nil"/>
              <w:left w:val="nil"/>
              <w:bottom w:val="nil"/>
              <w:right w:val="nil"/>
            </w:tcBorders>
            <w:shd w:val="clear" w:color="auto" w:fill="auto"/>
            <w:vAlign w:val="center"/>
            <w:hideMark/>
          </w:tcPr>
          <w:p w14:paraId="69A5621D" w14:textId="77777777" w:rsidR="002448E4" w:rsidRPr="0027752B" w:rsidRDefault="002D2592" w:rsidP="002448E4">
            <w:pPr>
              <w:jc w:val="center"/>
              <w:rPr>
                <w:rFonts w:ascii="Calibri" w:eastAsia="Times New Roman" w:hAnsi="Calibri" w:cs="Calibri"/>
                <w:color w:val="000000"/>
                <w:szCs w:val="24"/>
              </w:rPr>
            </w:pPr>
          </w:p>
        </w:tc>
      </w:tr>
      <w:tr w:rsidR="00C9651F" w14:paraId="69A56220" w14:textId="77777777">
        <w:trPr>
          <w:trHeight w:val="330"/>
        </w:trPr>
        <w:tc>
          <w:tcPr>
            <w:tcW w:w="7300" w:type="dxa"/>
            <w:tcBorders>
              <w:top w:val="nil"/>
              <w:left w:val="nil"/>
              <w:bottom w:val="nil"/>
              <w:right w:val="nil"/>
            </w:tcBorders>
            <w:shd w:val="clear" w:color="auto" w:fill="auto"/>
            <w:vAlign w:val="center"/>
            <w:hideMark/>
          </w:tcPr>
          <w:p w14:paraId="69A5621F"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Κ.Κ.Ε: ΠΡΝ</w:t>
            </w:r>
          </w:p>
        </w:tc>
      </w:tr>
      <w:tr w:rsidR="00C9651F" w14:paraId="69A56222" w14:textId="77777777">
        <w:trPr>
          <w:trHeight w:val="45"/>
        </w:trPr>
        <w:tc>
          <w:tcPr>
            <w:tcW w:w="7300" w:type="dxa"/>
            <w:tcBorders>
              <w:top w:val="nil"/>
              <w:left w:val="nil"/>
              <w:bottom w:val="nil"/>
              <w:right w:val="nil"/>
            </w:tcBorders>
            <w:shd w:val="clear" w:color="auto" w:fill="auto"/>
            <w:vAlign w:val="center"/>
            <w:hideMark/>
          </w:tcPr>
          <w:p w14:paraId="69A56221" w14:textId="77777777" w:rsidR="002448E4" w:rsidRPr="0027752B" w:rsidRDefault="002D2592" w:rsidP="002448E4">
            <w:pPr>
              <w:jc w:val="center"/>
              <w:rPr>
                <w:rFonts w:ascii="Calibri" w:eastAsia="Times New Roman" w:hAnsi="Calibri" w:cs="Calibri"/>
                <w:color w:val="000000"/>
                <w:szCs w:val="24"/>
              </w:rPr>
            </w:pPr>
          </w:p>
        </w:tc>
      </w:tr>
      <w:tr w:rsidR="00C9651F" w14:paraId="69A56224" w14:textId="77777777">
        <w:trPr>
          <w:trHeight w:val="345"/>
        </w:trPr>
        <w:tc>
          <w:tcPr>
            <w:tcW w:w="7300" w:type="dxa"/>
            <w:tcBorders>
              <w:top w:val="nil"/>
              <w:left w:val="nil"/>
              <w:bottom w:val="nil"/>
              <w:right w:val="nil"/>
            </w:tcBorders>
            <w:shd w:val="clear" w:color="auto" w:fill="auto"/>
            <w:vAlign w:val="center"/>
            <w:hideMark/>
          </w:tcPr>
          <w:p w14:paraId="69A56223"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ΕΝ. ΚΕΝΤΡΩΩΝ: ΝΑΙ</w:t>
            </w:r>
          </w:p>
        </w:tc>
      </w:tr>
      <w:tr w:rsidR="00C9651F" w14:paraId="69A56226" w14:textId="77777777">
        <w:trPr>
          <w:trHeight w:val="30"/>
        </w:trPr>
        <w:tc>
          <w:tcPr>
            <w:tcW w:w="7300" w:type="dxa"/>
            <w:tcBorders>
              <w:top w:val="nil"/>
              <w:left w:val="nil"/>
              <w:bottom w:val="nil"/>
              <w:right w:val="nil"/>
            </w:tcBorders>
            <w:shd w:val="clear" w:color="auto" w:fill="auto"/>
            <w:vAlign w:val="center"/>
            <w:hideMark/>
          </w:tcPr>
          <w:p w14:paraId="69A56225" w14:textId="77777777" w:rsidR="002448E4" w:rsidRPr="0027752B" w:rsidRDefault="002D2592" w:rsidP="002448E4">
            <w:pPr>
              <w:jc w:val="center"/>
              <w:rPr>
                <w:rFonts w:ascii="Calibri" w:eastAsia="Times New Roman" w:hAnsi="Calibri" w:cs="Calibri"/>
                <w:color w:val="000000"/>
                <w:szCs w:val="24"/>
              </w:rPr>
            </w:pPr>
          </w:p>
        </w:tc>
      </w:tr>
      <w:tr w:rsidR="00C9651F" w14:paraId="69A56228" w14:textId="77777777">
        <w:trPr>
          <w:trHeight w:val="150"/>
        </w:trPr>
        <w:tc>
          <w:tcPr>
            <w:tcW w:w="7300" w:type="dxa"/>
            <w:tcBorders>
              <w:top w:val="nil"/>
              <w:left w:val="nil"/>
              <w:bottom w:val="nil"/>
              <w:right w:val="nil"/>
            </w:tcBorders>
            <w:shd w:val="clear" w:color="auto" w:fill="auto"/>
            <w:vAlign w:val="center"/>
            <w:hideMark/>
          </w:tcPr>
          <w:p w14:paraId="69A56227" w14:textId="77777777" w:rsidR="002448E4" w:rsidRPr="0027752B" w:rsidRDefault="002D2592" w:rsidP="002448E4">
            <w:pPr>
              <w:jc w:val="center"/>
              <w:rPr>
                <w:rFonts w:ascii="Times New Roman" w:eastAsia="Times New Roman" w:hAnsi="Times New Roman" w:cs="Times New Roman"/>
                <w:sz w:val="20"/>
              </w:rPr>
            </w:pPr>
          </w:p>
        </w:tc>
      </w:tr>
      <w:tr w:rsidR="00C9651F" w14:paraId="69A5622A" w14:textId="77777777">
        <w:trPr>
          <w:trHeight w:val="345"/>
        </w:trPr>
        <w:tc>
          <w:tcPr>
            <w:tcW w:w="7300" w:type="dxa"/>
            <w:tcBorders>
              <w:top w:val="nil"/>
              <w:left w:val="nil"/>
              <w:bottom w:val="nil"/>
              <w:right w:val="nil"/>
            </w:tcBorders>
            <w:shd w:val="clear" w:color="auto" w:fill="auto"/>
            <w:vAlign w:val="center"/>
            <w:hideMark/>
          </w:tcPr>
          <w:p w14:paraId="69A56229" w14:textId="77777777" w:rsidR="002448E4" w:rsidRPr="0027752B" w:rsidRDefault="002D2592" w:rsidP="002448E4">
            <w:pPr>
              <w:jc w:val="center"/>
              <w:rPr>
                <w:rFonts w:ascii="Times New Roman" w:eastAsia="Times New Roman" w:hAnsi="Times New Roman" w:cs="Times New Roman"/>
                <w:sz w:val="20"/>
              </w:rPr>
            </w:pPr>
          </w:p>
        </w:tc>
      </w:tr>
      <w:tr w:rsidR="00C9651F" w14:paraId="69A5622C" w14:textId="77777777">
        <w:trPr>
          <w:trHeight w:val="330"/>
        </w:trPr>
        <w:tc>
          <w:tcPr>
            <w:tcW w:w="7300" w:type="dxa"/>
            <w:tcBorders>
              <w:top w:val="nil"/>
              <w:left w:val="nil"/>
              <w:bottom w:val="nil"/>
              <w:right w:val="nil"/>
            </w:tcBorders>
            <w:shd w:val="clear" w:color="auto" w:fill="auto"/>
            <w:vAlign w:val="center"/>
            <w:hideMark/>
          </w:tcPr>
          <w:p w14:paraId="69A5622B"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Άρθρο 6 ως έχει     ΚΑΤΑ ΠΛΕΙΟΨΗΦΙΑ</w:t>
            </w:r>
          </w:p>
        </w:tc>
      </w:tr>
      <w:tr w:rsidR="00C9651F" w14:paraId="69A5622E" w14:textId="77777777">
        <w:trPr>
          <w:trHeight w:val="105"/>
        </w:trPr>
        <w:tc>
          <w:tcPr>
            <w:tcW w:w="7300" w:type="dxa"/>
            <w:tcBorders>
              <w:top w:val="nil"/>
              <w:left w:val="nil"/>
              <w:bottom w:val="nil"/>
              <w:right w:val="nil"/>
            </w:tcBorders>
            <w:shd w:val="clear" w:color="auto" w:fill="auto"/>
            <w:vAlign w:val="center"/>
            <w:hideMark/>
          </w:tcPr>
          <w:p w14:paraId="69A5622D" w14:textId="77777777" w:rsidR="002448E4" w:rsidRPr="0027752B" w:rsidRDefault="002D2592" w:rsidP="002448E4">
            <w:pPr>
              <w:jc w:val="center"/>
              <w:rPr>
                <w:rFonts w:ascii="Calibri" w:eastAsia="Times New Roman" w:hAnsi="Calibri" w:cs="Calibri"/>
                <w:color w:val="000000"/>
                <w:szCs w:val="24"/>
              </w:rPr>
            </w:pPr>
          </w:p>
        </w:tc>
      </w:tr>
      <w:tr w:rsidR="00C9651F" w14:paraId="69A56230" w14:textId="77777777">
        <w:trPr>
          <w:trHeight w:val="330"/>
        </w:trPr>
        <w:tc>
          <w:tcPr>
            <w:tcW w:w="7300" w:type="dxa"/>
            <w:tcBorders>
              <w:top w:val="nil"/>
              <w:left w:val="nil"/>
              <w:bottom w:val="nil"/>
              <w:right w:val="nil"/>
            </w:tcBorders>
            <w:shd w:val="clear" w:color="auto" w:fill="auto"/>
            <w:vAlign w:val="center"/>
            <w:hideMark/>
          </w:tcPr>
          <w:p w14:paraId="69A5622F"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ΣΥΡΙΖΑ: ΝΑΙ</w:t>
            </w:r>
          </w:p>
        </w:tc>
      </w:tr>
      <w:tr w:rsidR="00C9651F" w14:paraId="69A56232" w14:textId="77777777">
        <w:trPr>
          <w:trHeight w:val="30"/>
        </w:trPr>
        <w:tc>
          <w:tcPr>
            <w:tcW w:w="7300" w:type="dxa"/>
            <w:tcBorders>
              <w:top w:val="nil"/>
              <w:left w:val="nil"/>
              <w:bottom w:val="nil"/>
              <w:right w:val="nil"/>
            </w:tcBorders>
            <w:shd w:val="clear" w:color="auto" w:fill="auto"/>
            <w:vAlign w:val="center"/>
            <w:hideMark/>
          </w:tcPr>
          <w:p w14:paraId="69A56231" w14:textId="77777777" w:rsidR="002448E4" w:rsidRPr="0027752B" w:rsidRDefault="002D2592" w:rsidP="002448E4">
            <w:pPr>
              <w:jc w:val="center"/>
              <w:rPr>
                <w:rFonts w:ascii="Calibri" w:eastAsia="Times New Roman" w:hAnsi="Calibri" w:cs="Calibri"/>
                <w:color w:val="000000"/>
                <w:szCs w:val="24"/>
              </w:rPr>
            </w:pPr>
          </w:p>
        </w:tc>
      </w:tr>
      <w:tr w:rsidR="00C9651F" w14:paraId="69A56234" w14:textId="77777777">
        <w:trPr>
          <w:trHeight w:val="330"/>
        </w:trPr>
        <w:tc>
          <w:tcPr>
            <w:tcW w:w="7300" w:type="dxa"/>
            <w:tcBorders>
              <w:top w:val="nil"/>
              <w:left w:val="nil"/>
              <w:bottom w:val="nil"/>
              <w:right w:val="nil"/>
            </w:tcBorders>
            <w:shd w:val="clear" w:color="auto" w:fill="auto"/>
            <w:vAlign w:val="center"/>
            <w:hideMark/>
          </w:tcPr>
          <w:p w14:paraId="69A56233"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Ν.Δ.: ΝΑΙ</w:t>
            </w:r>
          </w:p>
        </w:tc>
      </w:tr>
      <w:tr w:rsidR="00C9651F" w14:paraId="69A56236" w14:textId="77777777">
        <w:trPr>
          <w:trHeight w:val="45"/>
        </w:trPr>
        <w:tc>
          <w:tcPr>
            <w:tcW w:w="7300" w:type="dxa"/>
            <w:tcBorders>
              <w:top w:val="nil"/>
              <w:left w:val="nil"/>
              <w:bottom w:val="nil"/>
              <w:right w:val="nil"/>
            </w:tcBorders>
            <w:shd w:val="clear" w:color="auto" w:fill="auto"/>
            <w:vAlign w:val="center"/>
            <w:hideMark/>
          </w:tcPr>
          <w:p w14:paraId="69A56235" w14:textId="77777777" w:rsidR="002448E4" w:rsidRPr="0027752B" w:rsidRDefault="002D2592" w:rsidP="002448E4">
            <w:pPr>
              <w:jc w:val="center"/>
              <w:rPr>
                <w:rFonts w:ascii="Calibri" w:eastAsia="Times New Roman" w:hAnsi="Calibri" w:cs="Calibri"/>
                <w:color w:val="000000"/>
                <w:szCs w:val="24"/>
              </w:rPr>
            </w:pPr>
          </w:p>
        </w:tc>
      </w:tr>
      <w:tr w:rsidR="00C9651F" w14:paraId="69A56238" w14:textId="77777777">
        <w:trPr>
          <w:trHeight w:val="330"/>
        </w:trPr>
        <w:tc>
          <w:tcPr>
            <w:tcW w:w="7300" w:type="dxa"/>
            <w:tcBorders>
              <w:top w:val="nil"/>
              <w:left w:val="nil"/>
              <w:bottom w:val="nil"/>
              <w:right w:val="nil"/>
            </w:tcBorders>
            <w:shd w:val="clear" w:color="auto" w:fill="auto"/>
            <w:vAlign w:val="center"/>
            <w:hideMark/>
          </w:tcPr>
          <w:p w14:paraId="69A56237"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ΔΗ.ΣΥ: ΝΑΙ</w:t>
            </w:r>
          </w:p>
        </w:tc>
      </w:tr>
      <w:tr w:rsidR="00C9651F" w14:paraId="69A5623A" w14:textId="77777777">
        <w:trPr>
          <w:trHeight w:val="45"/>
        </w:trPr>
        <w:tc>
          <w:tcPr>
            <w:tcW w:w="7300" w:type="dxa"/>
            <w:tcBorders>
              <w:top w:val="nil"/>
              <w:left w:val="nil"/>
              <w:bottom w:val="nil"/>
              <w:right w:val="nil"/>
            </w:tcBorders>
            <w:shd w:val="clear" w:color="auto" w:fill="auto"/>
            <w:vAlign w:val="center"/>
            <w:hideMark/>
          </w:tcPr>
          <w:p w14:paraId="69A56239" w14:textId="77777777" w:rsidR="002448E4" w:rsidRPr="0027752B" w:rsidRDefault="002D2592" w:rsidP="002448E4">
            <w:pPr>
              <w:jc w:val="center"/>
              <w:rPr>
                <w:rFonts w:ascii="Calibri" w:eastAsia="Times New Roman" w:hAnsi="Calibri" w:cs="Calibri"/>
                <w:color w:val="000000"/>
                <w:szCs w:val="24"/>
              </w:rPr>
            </w:pPr>
          </w:p>
        </w:tc>
      </w:tr>
      <w:tr w:rsidR="00C9651F" w14:paraId="69A5623C" w14:textId="77777777">
        <w:trPr>
          <w:trHeight w:val="330"/>
        </w:trPr>
        <w:tc>
          <w:tcPr>
            <w:tcW w:w="7300" w:type="dxa"/>
            <w:tcBorders>
              <w:top w:val="nil"/>
              <w:left w:val="nil"/>
              <w:bottom w:val="nil"/>
              <w:right w:val="nil"/>
            </w:tcBorders>
            <w:shd w:val="clear" w:color="auto" w:fill="auto"/>
            <w:vAlign w:val="center"/>
            <w:hideMark/>
          </w:tcPr>
          <w:p w14:paraId="69A5623B"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Χ.Α: OXI</w:t>
            </w:r>
          </w:p>
        </w:tc>
      </w:tr>
      <w:tr w:rsidR="00C9651F" w14:paraId="69A5623E" w14:textId="77777777">
        <w:trPr>
          <w:trHeight w:val="45"/>
        </w:trPr>
        <w:tc>
          <w:tcPr>
            <w:tcW w:w="7300" w:type="dxa"/>
            <w:tcBorders>
              <w:top w:val="nil"/>
              <w:left w:val="nil"/>
              <w:bottom w:val="nil"/>
              <w:right w:val="nil"/>
            </w:tcBorders>
            <w:shd w:val="clear" w:color="auto" w:fill="auto"/>
            <w:vAlign w:val="center"/>
            <w:hideMark/>
          </w:tcPr>
          <w:p w14:paraId="69A5623D" w14:textId="77777777" w:rsidR="002448E4" w:rsidRPr="0027752B" w:rsidRDefault="002D2592" w:rsidP="002448E4">
            <w:pPr>
              <w:jc w:val="center"/>
              <w:rPr>
                <w:rFonts w:ascii="Calibri" w:eastAsia="Times New Roman" w:hAnsi="Calibri" w:cs="Calibri"/>
                <w:color w:val="000000"/>
                <w:szCs w:val="24"/>
              </w:rPr>
            </w:pPr>
          </w:p>
        </w:tc>
      </w:tr>
      <w:tr w:rsidR="00C9651F" w14:paraId="69A56240" w14:textId="77777777">
        <w:trPr>
          <w:trHeight w:val="330"/>
        </w:trPr>
        <w:tc>
          <w:tcPr>
            <w:tcW w:w="7300" w:type="dxa"/>
            <w:tcBorders>
              <w:top w:val="nil"/>
              <w:left w:val="nil"/>
              <w:bottom w:val="nil"/>
              <w:right w:val="nil"/>
            </w:tcBorders>
            <w:shd w:val="clear" w:color="auto" w:fill="auto"/>
            <w:vAlign w:val="center"/>
            <w:hideMark/>
          </w:tcPr>
          <w:p w14:paraId="69A5623F"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Κ.Κ.Ε: ΠΡΝ</w:t>
            </w:r>
          </w:p>
        </w:tc>
      </w:tr>
      <w:tr w:rsidR="00C9651F" w14:paraId="69A56242" w14:textId="77777777">
        <w:trPr>
          <w:trHeight w:val="45"/>
        </w:trPr>
        <w:tc>
          <w:tcPr>
            <w:tcW w:w="7300" w:type="dxa"/>
            <w:tcBorders>
              <w:top w:val="nil"/>
              <w:left w:val="nil"/>
              <w:bottom w:val="nil"/>
              <w:right w:val="nil"/>
            </w:tcBorders>
            <w:shd w:val="clear" w:color="auto" w:fill="auto"/>
            <w:vAlign w:val="center"/>
            <w:hideMark/>
          </w:tcPr>
          <w:p w14:paraId="69A56241" w14:textId="77777777" w:rsidR="002448E4" w:rsidRPr="0027752B" w:rsidRDefault="002D2592" w:rsidP="002448E4">
            <w:pPr>
              <w:jc w:val="center"/>
              <w:rPr>
                <w:rFonts w:ascii="Calibri" w:eastAsia="Times New Roman" w:hAnsi="Calibri" w:cs="Calibri"/>
                <w:color w:val="000000"/>
                <w:szCs w:val="24"/>
              </w:rPr>
            </w:pPr>
          </w:p>
        </w:tc>
      </w:tr>
      <w:tr w:rsidR="00C9651F" w14:paraId="69A56244" w14:textId="77777777">
        <w:trPr>
          <w:trHeight w:val="330"/>
        </w:trPr>
        <w:tc>
          <w:tcPr>
            <w:tcW w:w="7300" w:type="dxa"/>
            <w:tcBorders>
              <w:top w:val="nil"/>
              <w:left w:val="nil"/>
              <w:bottom w:val="nil"/>
              <w:right w:val="nil"/>
            </w:tcBorders>
            <w:shd w:val="clear" w:color="auto" w:fill="auto"/>
            <w:vAlign w:val="center"/>
            <w:hideMark/>
          </w:tcPr>
          <w:p w14:paraId="69A56243"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ΕΝ. ΚΕΝΤΡΩΩΝ: ΝΑΙ</w:t>
            </w:r>
          </w:p>
        </w:tc>
      </w:tr>
      <w:tr w:rsidR="00C9651F" w14:paraId="69A56246" w14:textId="77777777">
        <w:trPr>
          <w:trHeight w:val="45"/>
        </w:trPr>
        <w:tc>
          <w:tcPr>
            <w:tcW w:w="7300" w:type="dxa"/>
            <w:tcBorders>
              <w:top w:val="nil"/>
              <w:left w:val="nil"/>
              <w:bottom w:val="nil"/>
              <w:right w:val="nil"/>
            </w:tcBorders>
            <w:shd w:val="clear" w:color="auto" w:fill="auto"/>
            <w:vAlign w:val="center"/>
            <w:hideMark/>
          </w:tcPr>
          <w:p w14:paraId="69A56245" w14:textId="77777777" w:rsidR="002448E4" w:rsidRPr="0027752B" w:rsidRDefault="002D2592" w:rsidP="002448E4">
            <w:pPr>
              <w:jc w:val="center"/>
              <w:rPr>
                <w:rFonts w:ascii="Calibri" w:eastAsia="Times New Roman" w:hAnsi="Calibri" w:cs="Calibri"/>
                <w:color w:val="000000"/>
                <w:szCs w:val="24"/>
              </w:rPr>
            </w:pPr>
          </w:p>
        </w:tc>
      </w:tr>
      <w:tr w:rsidR="00C9651F" w14:paraId="69A56248" w14:textId="77777777">
        <w:trPr>
          <w:trHeight w:val="150"/>
        </w:trPr>
        <w:tc>
          <w:tcPr>
            <w:tcW w:w="7300" w:type="dxa"/>
            <w:tcBorders>
              <w:top w:val="nil"/>
              <w:left w:val="nil"/>
              <w:bottom w:val="nil"/>
              <w:right w:val="nil"/>
            </w:tcBorders>
            <w:shd w:val="clear" w:color="auto" w:fill="auto"/>
            <w:vAlign w:val="center"/>
            <w:hideMark/>
          </w:tcPr>
          <w:p w14:paraId="69A56247" w14:textId="77777777" w:rsidR="002448E4" w:rsidRPr="0027752B" w:rsidRDefault="002D2592" w:rsidP="002448E4">
            <w:pPr>
              <w:jc w:val="center"/>
              <w:rPr>
                <w:rFonts w:ascii="Times New Roman" w:eastAsia="Times New Roman" w:hAnsi="Times New Roman" w:cs="Times New Roman"/>
                <w:sz w:val="20"/>
              </w:rPr>
            </w:pPr>
          </w:p>
        </w:tc>
      </w:tr>
      <w:tr w:rsidR="00C9651F" w14:paraId="69A5624A" w14:textId="77777777">
        <w:trPr>
          <w:trHeight w:val="330"/>
        </w:trPr>
        <w:tc>
          <w:tcPr>
            <w:tcW w:w="7300" w:type="dxa"/>
            <w:tcBorders>
              <w:top w:val="nil"/>
              <w:left w:val="nil"/>
              <w:bottom w:val="nil"/>
              <w:right w:val="nil"/>
            </w:tcBorders>
            <w:shd w:val="clear" w:color="auto" w:fill="auto"/>
            <w:vAlign w:val="center"/>
            <w:hideMark/>
          </w:tcPr>
          <w:p w14:paraId="69A56249" w14:textId="77777777" w:rsidR="002448E4" w:rsidRPr="0027752B" w:rsidRDefault="002D2592" w:rsidP="002448E4">
            <w:pPr>
              <w:jc w:val="center"/>
              <w:rPr>
                <w:rFonts w:ascii="Times New Roman" w:eastAsia="Times New Roman" w:hAnsi="Times New Roman" w:cs="Times New Roman"/>
                <w:sz w:val="20"/>
              </w:rPr>
            </w:pPr>
          </w:p>
        </w:tc>
      </w:tr>
      <w:tr w:rsidR="00C9651F" w14:paraId="69A5624C" w14:textId="77777777">
        <w:trPr>
          <w:trHeight w:val="345"/>
        </w:trPr>
        <w:tc>
          <w:tcPr>
            <w:tcW w:w="7300" w:type="dxa"/>
            <w:tcBorders>
              <w:top w:val="nil"/>
              <w:left w:val="nil"/>
              <w:bottom w:val="nil"/>
              <w:right w:val="nil"/>
            </w:tcBorders>
            <w:shd w:val="clear" w:color="auto" w:fill="auto"/>
            <w:vAlign w:val="center"/>
            <w:hideMark/>
          </w:tcPr>
          <w:p w14:paraId="69A5624B"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 xml:space="preserve">Άρθρο 7 ως έχει  </w:t>
            </w:r>
            <w:r w:rsidRPr="0027752B">
              <w:rPr>
                <w:rFonts w:ascii="Calibri" w:eastAsia="Times New Roman" w:hAnsi="Calibri" w:cs="Calibri"/>
                <w:color w:val="000000"/>
                <w:szCs w:val="24"/>
              </w:rPr>
              <w:t xml:space="preserve">   ΚΑΤΑ ΠΛΕΙΟΨΗΦΙΑ</w:t>
            </w:r>
          </w:p>
        </w:tc>
      </w:tr>
      <w:tr w:rsidR="00C9651F" w14:paraId="69A5624E" w14:textId="77777777">
        <w:trPr>
          <w:trHeight w:val="90"/>
        </w:trPr>
        <w:tc>
          <w:tcPr>
            <w:tcW w:w="7300" w:type="dxa"/>
            <w:tcBorders>
              <w:top w:val="nil"/>
              <w:left w:val="nil"/>
              <w:bottom w:val="nil"/>
              <w:right w:val="nil"/>
            </w:tcBorders>
            <w:shd w:val="clear" w:color="auto" w:fill="auto"/>
            <w:vAlign w:val="center"/>
            <w:hideMark/>
          </w:tcPr>
          <w:p w14:paraId="69A5624D" w14:textId="77777777" w:rsidR="002448E4" w:rsidRPr="0027752B" w:rsidRDefault="002D2592" w:rsidP="002448E4">
            <w:pPr>
              <w:jc w:val="center"/>
              <w:rPr>
                <w:rFonts w:ascii="Calibri" w:eastAsia="Times New Roman" w:hAnsi="Calibri" w:cs="Calibri"/>
                <w:color w:val="000000"/>
                <w:szCs w:val="24"/>
              </w:rPr>
            </w:pPr>
          </w:p>
        </w:tc>
      </w:tr>
      <w:tr w:rsidR="00C9651F" w14:paraId="69A56250" w14:textId="77777777">
        <w:trPr>
          <w:trHeight w:val="330"/>
        </w:trPr>
        <w:tc>
          <w:tcPr>
            <w:tcW w:w="7300" w:type="dxa"/>
            <w:tcBorders>
              <w:top w:val="nil"/>
              <w:left w:val="nil"/>
              <w:bottom w:val="nil"/>
              <w:right w:val="nil"/>
            </w:tcBorders>
            <w:shd w:val="clear" w:color="auto" w:fill="auto"/>
            <w:vAlign w:val="center"/>
            <w:hideMark/>
          </w:tcPr>
          <w:p w14:paraId="69A5624F"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ΣΥΡΙΖΑ: ΝΑΙ</w:t>
            </w:r>
          </w:p>
        </w:tc>
      </w:tr>
      <w:tr w:rsidR="00C9651F" w14:paraId="69A56252" w14:textId="77777777">
        <w:trPr>
          <w:trHeight w:val="45"/>
        </w:trPr>
        <w:tc>
          <w:tcPr>
            <w:tcW w:w="7300" w:type="dxa"/>
            <w:tcBorders>
              <w:top w:val="nil"/>
              <w:left w:val="nil"/>
              <w:bottom w:val="nil"/>
              <w:right w:val="nil"/>
            </w:tcBorders>
            <w:shd w:val="clear" w:color="auto" w:fill="auto"/>
            <w:vAlign w:val="center"/>
            <w:hideMark/>
          </w:tcPr>
          <w:p w14:paraId="69A56251" w14:textId="77777777" w:rsidR="002448E4" w:rsidRPr="0027752B" w:rsidRDefault="002D2592" w:rsidP="002448E4">
            <w:pPr>
              <w:jc w:val="center"/>
              <w:rPr>
                <w:rFonts w:ascii="Calibri" w:eastAsia="Times New Roman" w:hAnsi="Calibri" w:cs="Calibri"/>
                <w:color w:val="000000"/>
                <w:szCs w:val="24"/>
              </w:rPr>
            </w:pPr>
          </w:p>
        </w:tc>
      </w:tr>
      <w:tr w:rsidR="00C9651F" w14:paraId="69A56254" w14:textId="77777777">
        <w:trPr>
          <w:trHeight w:val="330"/>
        </w:trPr>
        <w:tc>
          <w:tcPr>
            <w:tcW w:w="7300" w:type="dxa"/>
            <w:tcBorders>
              <w:top w:val="nil"/>
              <w:left w:val="nil"/>
              <w:bottom w:val="nil"/>
              <w:right w:val="nil"/>
            </w:tcBorders>
            <w:shd w:val="clear" w:color="auto" w:fill="auto"/>
            <w:vAlign w:val="center"/>
            <w:hideMark/>
          </w:tcPr>
          <w:p w14:paraId="69A56253"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Ν.Δ.: OXI</w:t>
            </w:r>
          </w:p>
        </w:tc>
      </w:tr>
      <w:tr w:rsidR="00C9651F" w14:paraId="69A56256" w14:textId="77777777">
        <w:trPr>
          <w:trHeight w:val="45"/>
        </w:trPr>
        <w:tc>
          <w:tcPr>
            <w:tcW w:w="7300" w:type="dxa"/>
            <w:tcBorders>
              <w:top w:val="nil"/>
              <w:left w:val="nil"/>
              <w:bottom w:val="nil"/>
              <w:right w:val="nil"/>
            </w:tcBorders>
            <w:shd w:val="clear" w:color="auto" w:fill="auto"/>
            <w:vAlign w:val="center"/>
            <w:hideMark/>
          </w:tcPr>
          <w:p w14:paraId="69A56255" w14:textId="77777777" w:rsidR="002448E4" w:rsidRPr="0027752B" w:rsidRDefault="002D2592" w:rsidP="002448E4">
            <w:pPr>
              <w:jc w:val="center"/>
              <w:rPr>
                <w:rFonts w:ascii="Calibri" w:eastAsia="Times New Roman" w:hAnsi="Calibri" w:cs="Calibri"/>
                <w:color w:val="000000"/>
                <w:szCs w:val="24"/>
              </w:rPr>
            </w:pPr>
          </w:p>
        </w:tc>
      </w:tr>
      <w:tr w:rsidR="00C9651F" w14:paraId="69A56258" w14:textId="77777777">
        <w:trPr>
          <w:trHeight w:val="330"/>
        </w:trPr>
        <w:tc>
          <w:tcPr>
            <w:tcW w:w="7300" w:type="dxa"/>
            <w:tcBorders>
              <w:top w:val="nil"/>
              <w:left w:val="nil"/>
              <w:bottom w:val="nil"/>
              <w:right w:val="nil"/>
            </w:tcBorders>
            <w:shd w:val="clear" w:color="auto" w:fill="auto"/>
            <w:vAlign w:val="center"/>
            <w:hideMark/>
          </w:tcPr>
          <w:p w14:paraId="69A56257"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ΔΗ.ΣΥ: ΝΑΙ</w:t>
            </w:r>
          </w:p>
        </w:tc>
      </w:tr>
      <w:tr w:rsidR="00C9651F" w14:paraId="69A5625A" w14:textId="77777777">
        <w:trPr>
          <w:trHeight w:val="45"/>
        </w:trPr>
        <w:tc>
          <w:tcPr>
            <w:tcW w:w="7300" w:type="dxa"/>
            <w:tcBorders>
              <w:top w:val="nil"/>
              <w:left w:val="nil"/>
              <w:bottom w:val="nil"/>
              <w:right w:val="nil"/>
            </w:tcBorders>
            <w:shd w:val="clear" w:color="auto" w:fill="auto"/>
            <w:vAlign w:val="center"/>
            <w:hideMark/>
          </w:tcPr>
          <w:p w14:paraId="69A56259" w14:textId="77777777" w:rsidR="002448E4" w:rsidRPr="0027752B" w:rsidRDefault="002D2592" w:rsidP="002448E4">
            <w:pPr>
              <w:jc w:val="center"/>
              <w:rPr>
                <w:rFonts w:ascii="Calibri" w:eastAsia="Times New Roman" w:hAnsi="Calibri" w:cs="Calibri"/>
                <w:color w:val="000000"/>
                <w:szCs w:val="24"/>
              </w:rPr>
            </w:pPr>
          </w:p>
        </w:tc>
      </w:tr>
      <w:tr w:rsidR="00C9651F" w14:paraId="69A5625C" w14:textId="77777777">
        <w:trPr>
          <w:trHeight w:val="330"/>
        </w:trPr>
        <w:tc>
          <w:tcPr>
            <w:tcW w:w="7300" w:type="dxa"/>
            <w:tcBorders>
              <w:top w:val="nil"/>
              <w:left w:val="nil"/>
              <w:bottom w:val="nil"/>
              <w:right w:val="nil"/>
            </w:tcBorders>
            <w:shd w:val="clear" w:color="auto" w:fill="auto"/>
            <w:vAlign w:val="center"/>
            <w:hideMark/>
          </w:tcPr>
          <w:p w14:paraId="69A5625B"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Χ.Α: OXI</w:t>
            </w:r>
          </w:p>
        </w:tc>
      </w:tr>
      <w:tr w:rsidR="00C9651F" w14:paraId="69A5625E" w14:textId="77777777">
        <w:trPr>
          <w:trHeight w:val="30"/>
        </w:trPr>
        <w:tc>
          <w:tcPr>
            <w:tcW w:w="7300" w:type="dxa"/>
            <w:tcBorders>
              <w:top w:val="nil"/>
              <w:left w:val="nil"/>
              <w:bottom w:val="nil"/>
              <w:right w:val="nil"/>
            </w:tcBorders>
            <w:shd w:val="clear" w:color="auto" w:fill="auto"/>
            <w:vAlign w:val="center"/>
            <w:hideMark/>
          </w:tcPr>
          <w:p w14:paraId="69A5625D" w14:textId="77777777" w:rsidR="002448E4" w:rsidRPr="0027752B" w:rsidRDefault="002D2592" w:rsidP="002448E4">
            <w:pPr>
              <w:jc w:val="center"/>
              <w:rPr>
                <w:rFonts w:ascii="Calibri" w:eastAsia="Times New Roman" w:hAnsi="Calibri" w:cs="Calibri"/>
                <w:color w:val="000000"/>
                <w:szCs w:val="24"/>
              </w:rPr>
            </w:pPr>
          </w:p>
        </w:tc>
      </w:tr>
      <w:tr w:rsidR="00C9651F" w14:paraId="69A56260" w14:textId="77777777">
        <w:trPr>
          <w:trHeight w:val="345"/>
        </w:trPr>
        <w:tc>
          <w:tcPr>
            <w:tcW w:w="7300" w:type="dxa"/>
            <w:tcBorders>
              <w:top w:val="nil"/>
              <w:left w:val="nil"/>
              <w:bottom w:val="nil"/>
              <w:right w:val="nil"/>
            </w:tcBorders>
            <w:shd w:val="clear" w:color="auto" w:fill="auto"/>
            <w:vAlign w:val="center"/>
            <w:hideMark/>
          </w:tcPr>
          <w:p w14:paraId="69A5625F"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Κ.Κ.Ε: ΠΡΝ</w:t>
            </w:r>
          </w:p>
        </w:tc>
      </w:tr>
      <w:tr w:rsidR="00C9651F" w14:paraId="69A56262" w14:textId="77777777">
        <w:trPr>
          <w:trHeight w:val="30"/>
        </w:trPr>
        <w:tc>
          <w:tcPr>
            <w:tcW w:w="7300" w:type="dxa"/>
            <w:tcBorders>
              <w:top w:val="nil"/>
              <w:left w:val="nil"/>
              <w:bottom w:val="nil"/>
              <w:right w:val="nil"/>
            </w:tcBorders>
            <w:shd w:val="clear" w:color="auto" w:fill="auto"/>
            <w:vAlign w:val="center"/>
            <w:hideMark/>
          </w:tcPr>
          <w:p w14:paraId="69A56261" w14:textId="77777777" w:rsidR="002448E4" w:rsidRPr="0027752B" w:rsidRDefault="002D2592" w:rsidP="002448E4">
            <w:pPr>
              <w:jc w:val="center"/>
              <w:rPr>
                <w:rFonts w:ascii="Calibri" w:eastAsia="Times New Roman" w:hAnsi="Calibri" w:cs="Calibri"/>
                <w:color w:val="000000"/>
                <w:szCs w:val="24"/>
              </w:rPr>
            </w:pPr>
          </w:p>
        </w:tc>
      </w:tr>
      <w:tr w:rsidR="00C9651F" w14:paraId="69A56264" w14:textId="77777777">
        <w:trPr>
          <w:trHeight w:val="330"/>
        </w:trPr>
        <w:tc>
          <w:tcPr>
            <w:tcW w:w="7300" w:type="dxa"/>
            <w:tcBorders>
              <w:top w:val="nil"/>
              <w:left w:val="nil"/>
              <w:bottom w:val="nil"/>
              <w:right w:val="nil"/>
            </w:tcBorders>
            <w:shd w:val="clear" w:color="auto" w:fill="auto"/>
            <w:vAlign w:val="center"/>
            <w:hideMark/>
          </w:tcPr>
          <w:p w14:paraId="69A56263"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ΕΝ. ΚΕΝΤΡΩΩΝ: ΝΑΙ</w:t>
            </w:r>
          </w:p>
        </w:tc>
      </w:tr>
      <w:tr w:rsidR="00C9651F" w14:paraId="69A56266" w14:textId="77777777">
        <w:trPr>
          <w:trHeight w:val="45"/>
        </w:trPr>
        <w:tc>
          <w:tcPr>
            <w:tcW w:w="7300" w:type="dxa"/>
            <w:tcBorders>
              <w:top w:val="nil"/>
              <w:left w:val="nil"/>
              <w:bottom w:val="nil"/>
              <w:right w:val="nil"/>
            </w:tcBorders>
            <w:shd w:val="clear" w:color="auto" w:fill="auto"/>
            <w:vAlign w:val="center"/>
            <w:hideMark/>
          </w:tcPr>
          <w:p w14:paraId="69A56265" w14:textId="77777777" w:rsidR="002448E4" w:rsidRPr="0027752B" w:rsidRDefault="002D2592" w:rsidP="002448E4">
            <w:pPr>
              <w:jc w:val="center"/>
              <w:rPr>
                <w:rFonts w:ascii="Calibri" w:eastAsia="Times New Roman" w:hAnsi="Calibri" w:cs="Calibri"/>
                <w:color w:val="000000"/>
                <w:szCs w:val="24"/>
              </w:rPr>
            </w:pPr>
          </w:p>
        </w:tc>
      </w:tr>
      <w:tr w:rsidR="00C9651F" w14:paraId="69A56268" w14:textId="77777777">
        <w:trPr>
          <w:trHeight w:val="135"/>
        </w:trPr>
        <w:tc>
          <w:tcPr>
            <w:tcW w:w="7300" w:type="dxa"/>
            <w:tcBorders>
              <w:top w:val="nil"/>
              <w:left w:val="nil"/>
              <w:bottom w:val="nil"/>
              <w:right w:val="nil"/>
            </w:tcBorders>
            <w:shd w:val="clear" w:color="auto" w:fill="auto"/>
            <w:vAlign w:val="center"/>
            <w:hideMark/>
          </w:tcPr>
          <w:p w14:paraId="69A56267" w14:textId="77777777" w:rsidR="002448E4" w:rsidRPr="0027752B" w:rsidRDefault="002D2592" w:rsidP="002448E4">
            <w:pPr>
              <w:jc w:val="center"/>
              <w:rPr>
                <w:rFonts w:ascii="Times New Roman" w:eastAsia="Times New Roman" w:hAnsi="Times New Roman" w:cs="Times New Roman"/>
                <w:sz w:val="20"/>
              </w:rPr>
            </w:pPr>
          </w:p>
        </w:tc>
      </w:tr>
      <w:tr w:rsidR="00C9651F" w14:paraId="69A5626A" w14:textId="77777777">
        <w:trPr>
          <w:trHeight w:val="345"/>
        </w:trPr>
        <w:tc>
          <w:tcPr>
            <w:tcW w:w="7300" w:type="dxa"/>
            <w:tcBorders>
              <w:top w:val="nil"/>
              <w:left w:val="nil"/>
              <w:bottom w:val="nil"/>
              <w:right w:val="nil"/>
            </w:tcBorders>
            <w:shd w:val="clear" w:color="auto" w:fill="auto"/>
            <w:vAlign w:val="center"/>
            <w:hideMark/>
          </w:tcPr>
          <w:p w14:paraId="69A56269" w14:textId="77777777" w:rsidR="002448E4" w:rsidRPr="0027752B" w:rsidRDefault="002D2592" w:rsidP="002448E4">
            <w:pPr>
              <w:jc w:val="center"/>
              <w:rPr>
                <w:rFonts w:ascii="Times New Roman" w:eastAsia="Times New Roman" w:hAnsi="Times New Roman" w:cs="Times New Roman"/>
                <w:sz w:val="20"/>
              </w:rPr>
            </w:pPr>
          </w:p>
        </w:tc>
      </w:tr>
      <w:tr w:rsidR="00C9651F" w14:paraId="69A5626C" w14:textId="77777777">
        <w:trPr>
          <w:trHeight w:val="330"/>
        </w:trPr>
        <w:tc>
          <w:tcPr>
            <w:tcW w:w="7300" w:type="dxa"/>
            <w:tcBorders>
              <w:top w:val="nil"/>
              <w:left w:val="nil"/>
              <w:bottom w:val="nil"/>
              <w:right w:val="nil"/>
            </w:tcBorders>
            <w:shd w:val="clear" w:color="auto" w:fill="auto"/>
            <w:vAlign w:val="center"/>
            <w:hideMark/>
          </w:tcPr>
          <w:p w14:paraId="69A5626B"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Άρθρο 8 ως έχει     ΚΑΤΑ ΠΛΕΙΟΨΗΦΙΑ</w:t>
            </w:r>
          </w:p>
        </w:tc>
      </w:tr>
      <w:tr w:rsidR="00C9651F" w14:paraId="69A5626E" w14:textId="77777777">
        <w:trPr>
          <w:trHeight w:val="105"/>
        </w:trPr>
        <w:tc>
          <w:tcPr>
            <w:tcW w:w="7300" w:type="dxa"/>
            <w:tcBorders>
              <w:top w:val="nil"/>
              <w:left w:val="nil"/>
              <w:bottom w:val="nil"/>
              <w:right w:val="nil"/>
            </w:tcBorders>
            <w:shd w:val="clear" w:color="auto" w:fill="auto"/>
            <w:vAlign w:val="center"/>
            <w:hideMark/>
          </w:tcPr>
          <w:p w14:paraId="69A5626D" w14:textId="77777777" w:rsidR="002448E4" w:rsidRPr="0027752B" w:rsidRDefault="002D2592" w:rsidP="002448E4">
            <w:pPr>
              <w:jc w:val="center"/>
              <w:rPr>
                <w:rFonts w:ascii="Calibri" w:eastAsia="Times New Roman" w:hAnsi="Calibri" w:cs="Calibri"/>
                <w:color w:val="000000"/>
                <w:szCs w:val="24"/>
              </w:rPr>
            </w:pPr>
          </w:p>
        </w:tc>
      </w:tr>
      <w:tr w:rsidR="00C9651F" w14:paraId="69A56270" w14:textId="77777777">
        <w:trPr>
          <w:trHeight w:val="330"/>
        </w:trPr>
        <w:tc>
          <w:tcPr>
            <w:tcW w:w="7300" w:type="dxa"/>
            <w:tcBorders>
              <w:top w:val="nil"/>
              <w:left w:val="nil"/>
              <w:bottom w:val="nil"/>
              <w:right w:val="nil"/>
            </w:tcBorders>
            <w:shd w:val="clear" w:color="auto" w:fill="auto"/>
            <w:vAlign w:val="center"/>
            <w:hideMark/>
          </w:tcPr>
          <w:p w14:paraId="69A5626F"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ΣΥΡΙΖΑ: ΝΑΙ</w:t>
            </w:r>
          </w:p>
        </w:tc>
      </w:tr>
      <w:tr w:rsidR="00C9651F" w14:paraId="69A56272" w14:textId="77777777">
        <w:trPr>
          <w:trHeight w:val="45"/>
        </w:trPr>
        <w:tc>
          <w:tcPr>
            <w:tcW w:w="7300" w:type="dxa"/>
            <w:tcBorders>
              <w:top w:val="nil"/>
              <w:left w:val="nil"/>
              <w:bottom w:val="nil"/>
              <w:right w:val="nil"/>
            </w:tcBorders>
            <w:shd w:val="clear" w:color="auto" w:fill="auto"/>
            <w:vAlign w:val="center"/>
            <w:hideMark/>
          </w:tcPr>
          <w:p w14:paraId="69A56271" w14:textId="77777777" w:rsidR="002448E4" w:rsidRPr="0027752B" w:rsidRDefault="002D2592" w:rsidP="002448E4">
            <w:pPr>
              <w:jc w:val="center"/>
              <w:rPr>
                <w:rFonts w:ascii="Calibri" w:eastAsia="Times New Roman" w:hAnsi="Calibri" w:cs="Calibri"/>
                <w:color w:val="000000"/>
                <w:szCs w:val="24"/>
              </w:rPr>
            </w:pPr>
          </w:p>
        </w:tc>
      </w:tr>
      <w:tr w:rsidR="00C9651F" w14:paraId="69A56274" w14:textId="77777777">
        <w:trPr>
          <w:trHeight w:val="330"/>
        </w:trPr>
        <w:tc>
          <w:tcPr>
            <w:tcW w:w="7300" w:type="dxa"/>
            <w:tcBorders>
              <w:top w:val="nil"/>
              <w:left w:val="nil"/>
              <w:bottom w:val="nil"/>
              <w:right w:val="nil"/>
            </w:tcBorders>
            <w:shd w:val="clear" w:color="auto" w:fill="auto"/>
            <w:vAlign w:val="center"/>
            <w:hideMark/>
          </w:tcPr>
          <w:p w14:paraId="69A56273"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lastRenderedPageBreak/>
              <w:t>Ν.Δ.: OXI</w:t>
            </w:r>
          </w:p>
        </w:tc>
      </w:tr>
      <w:tr w:rsidR="00C9651F" w14:paraId="69A56276" w14:textId="77777777">
        <w:trPr>
          <w:trHeight w:val="45"/>
        </w:trPr>
        <w:tc>
          <w:tcPr>
            <w:tcW w:w="7300" w:type="dxa"/>
            <w:tcBorders>
              <w:top w:val="nil"/>
              <w:left w:val="nil"/>
              <w:bottom w:val="nil"/>
              <w:right w:val="nil"/>
            </w:tcBorders>
            <w:shd w:val="clear" w:color="auto" w:fill="auto"/>
            <w:vAlign w:val="center"/>
            <w:hideMark/>
          </w:tcPr>
          <w:p w14:paraId="69A56275" w14:textId="77777777" w:rsidR="002448E4" w:rsidRPr="0027752B" w:rsidRDefault="002D2592" w:rsidP="002448E4">
            <w:pPr>
              <w:jc w:val="center"/>
              <w:rPr>
                <w:rFonts w:ascii="Calibri" w:eastAsia="Times New Roman" w:hAnsi="Calibri" w:cs="Calibri"/>
                <w:color w:val="000000"/>
                <w:szCs w:val="24"/>
              </w:rPr>
            </w:pPr>
          </w:p>
        </w:tc>
      </w:tr>
      <w:tr w:rsidR="00C9651F" w14:paraId="69A56278" w14:textId="77777777">
        <w:trPr>
          <w:trHeight w:val="330"/>
        </w:trPr>
        <w:tc>
          <w:tcPr>
            <w:tcW w:w="7300" w:type="dxa"/>
            <w:tcBorders>
              <w:top w:val="nil"/>
              <w:left w:val="nil"/>
              <w:bottom w:val="nil"/>
              <w:right w:val="nil"/>
            </w:tcBorders>
            <w:shd w:val="clear" w:color="auto" w:fill="auto"/>
            <w:vAlign w:val="center"/>
            <w:hideMark/>
          </w:tcPr>
          <w:p w14:paraId="69A56277"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ΔΗ.ΣΥ: ΝΑΙ</w:t>
            </w:r>
          </w:p>
        </w:tc>
      </w:tr>
      <w:tr w:rsidR="00C9651F" w14:paraId="69A5627A" w14:textId="77777777">
        <w:trPr>
          <w:trHeight w:val="30"/>
        </w:trPr>
        <w:tc>
          <w:tcPr>
            <w:tcW w:w="7300" w:type="dxa"/>
            <w:tcBorders>
              <w:top w:val="nil"/>
              <w:left w:val="nil"/>
              <w:bottom w:val="nil"/>
              <w:right w:val="nil"/>
            </w:tcBorders>
            <w:shd w:val="clear" w:color="auto" w:fill="auto"/>
            <w:vAlign w:val="center"/>
            <w:hideMark/>
          </w:tcPr>
          <w:p w14:paraId="69A56279" w14:textId="77777777" w:rsidR="002448E4" w:rsidRPr="0027752B" w:rsidRDefault="002D2592" w:rsidP="002448E4">
            <w:pPr>
              <w:jc w:val="center"/>
              <w:rPr>
                <w:rFonts w:ascii="Calibri" w:eastAsia="Times New Roman" w:hAnsi="Calibri" w:cs="Calibri"/>
                <w:color w:val="000000"/>
                <w:szCs w:val="24"/>
              </w:rPr>
            </w:pPr>
          </w:p>
        </w:tc>
      </w:tr>
      <w:tr w:rsidR="00C9651F" w14:paraId="69A5627C" w14:textId="77777777">
        <w:trPr>
          <w:trHeight w:val="330"/>
        </w:trPr>
        <w:tc>
          <w:tcPr>
            <w:tcW w:w="7300" w:type="dxa"/>
            <w:tcBorders>
              <w:top w:val="nil"/>
              <w:left w:val="nil"/>
              <w:bottom w:val="nil"/>
              <w:right w:val="nil"/>
            </w:tcBorders>
            <w:shd w:val="clear" w:color="auto" w:fill="auto"/>
            <w:vAlign w:val="center"/>
            <w:hideMark/>
          </w:tcPr>
          <w:p w14:paraId="69A5627B"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Χ.Α: OXI</w:t>
            </w:r>
          </w:p>
        </w:tc>
      </w:tr>
      <w:tr w:rsidR="00C9651F" w14:paraId="69A5627E" w14:textId="77777777">
        <w:trPr>
          <w:trHeight w:val="45"/>
        </w:trPr>
        <w:tc>
          <w:tcPr>
            <w:tcW w:w="7300" w:type="dxa"/>
            <w:tcBorders>
              <w:top w:val="nil"/>
              <w:left w:val="nil"/>
              <w:bottom w:val="nil"/>
              <w:right w:val="nil"/>
            </w:tcBorders>
            <w:shd w:val="clear" w:color="auto" w:fill="auto"/>
            <w:vAlign w:val="center"/>
            <w:hideMark/>
          </w:tcPr>
          <w:p w14:paraId="69A5627D" w14:textId="77777777" w:rsidR="002448E4" w:rsidRPr="0027752B" w:rsidRDefault="002D2592" w:rsidP="002448E4">
            <w:pPr>
              <w:jc w:val="center"/>
              <w:rPr>
                <w:rFonts w:ascii="Calibri" w:eastAsia="Times New Roman" w:hAnsi="Calibri" w:cs="Calibri"/>
                <w:color w:val="000000"/>
                <w:szCs w:val="24"/>
              </w:rPr>
            </w:pPr>
          </w:p>
        </w:tc>
      </w:tr>
      <w:tr w:rsidR="00C9651F" w14:paraId="69A56280" w14:textId="77777777">
        <w:trPr>
          <w:trHeight w:val="330"/>
        </w:trPr>
        <w:tc>
          <w:tcPr>
            <w:tcW w:w="7300" w:type="dxa"/>
            <w:tcBorders>
              <w:top w:val="nil"/>
              <w:left w:val="nil"/>
              <w:bottom w:val="nil"/>
              <w:right w:val="nil"/>
            </w:tcBorders>
            <w:shd w:val="clear" w:color="auto" w:fill="auto"/>
            <w:vAlign w:val="center"/>
            <w:hideMark/>
          </w:tcPr>
          <w:p w14:paraId="69A5627F"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Κ.Κ.Ε: ΝΑΙ</w:t>
            </w:r>
          </w:p>
        </w:tc>
      </w:tr>
      <w:tr w:rsidR="00C9651F" w14:paraId="69A56282" w14:textId="77777777">
        <w:trPr>
          <w:trHeight w:val="45"/>
        </w:trPr>
        <w:tc>
          <w:tcPr>
            <w:tcW w:w="7300" w:type="dxa"/>
            <w:tcBorders>
              <w:top w:val="nil"/>
              <w:left w:val="nil"/>
              <w:bottom w:val="nil"/>
              <w:right w:val="nil"/>
            </w:tcBorders>
            <w:shd w:val="clear" w:color="auto" w:fill="auto"/>
            <w:vAlign w:val="center"/>
            <w:hideMark/>
          </w:tcPr>
          <w:p w14:paraId="69A56281" w14:textId="77777777" w:rsidR="002448E4" w:rsidRPr="0027752B" w:rsidRDefault="002D2592" w:rsidP="002448E4">
            <w:pPr>
              <w:jc w:val="center"/>
              <w:rPr>
                <w:rFonts w:ascii="Calibri" w:eastAsia="Times New Roman" w:hAnsi="Calibri" w:cs="Calibri"/>
                <w:color w:val="000000"/>
                <w:szCs w:val="24"/>
              </w:rPr>
            </w:pPr>
          </w:p>
        </w:tc>
      </w:tr>
      <w:tr w:rsidR="00C9651F" w14:paraId="69A56284" w14:textId="77777777">
        <w:trPr>
          <w:trHeight w:val="330"/>
        </w:trPr>
        <w:tc>
          <w:tcPr>
            <w:tcW w:w="7300" w:type="dxa"/>
            <w:tcBorders>
              <w:top w:val="nil"/>
              <w:left w:val="nil"/>
              <w:bottom w:val="nil"/>
              <w:right w:val="nil"/>
            </w:tcBorders>
            <w:shd w:val="clear" w:color="auto" w:fill="auto"/>
            <w:vAlign w:val="center"/>
            <w:hideMark/>
          </w:tcPr>
          <w:p w14:paraId="69A56283"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ΕΝ. ΚΕΝΤΡΩΩΝ: ΝΑΙ</w:t>
            </w:r>
          </w:p>
        </w:tc>
      </w:tr>
      <w:tr w:rsidR="00C9651F" w14:paraId="69A56286" w14:textId="77777777">
        <w:trPr>
          <w:trHeight w:val="30"/>
        </w:trPr>
        <w:tc>
          <w:tcPr>
            <w:tcW w:w="7300" w:type="dxa"/>
            <w:tcBorders>
              <w:top w:val="nil"/>
              <w:left w:val="nil"/>
              <w:bottom w:val="nil"/>
              <w:right w:val="nil"/>
            </w:tcBorders>
            <w:shd w:val="clear" w:color="auto" w:fill="auto"/>
            <w:vAlign w:val="center"/>
            <w:hideMark/>
          </w:tcPr>
          <w:p w14:paraId="69A56285" w14:textId="77777777" w:rsidR="002448E4" w:rsidRPr="0027752B" w:rsidRDefault="002D2592" w:rsidP="002448E4">
            <w:pPr>
              <w:jc w:val="center"/>
              <w:rPr>
                <w:rFonts w:ascii="Calibri" w:eastAsia="Times New Roman" w:hAnsi="Calibri" w:cs="Calibri"/>
                <w:color w:val="000000"/>
                <w:szCs w:val="24"/>
              </w:rPr>
            </w:pPr>
          </w:p>
        </w:tc>
      </w:tr>
      <w:tr w:rsidR="00C9651F" w14:paraId="69A56288" w14:textId="77777777">
        <w:trPr>
          <w:trHeight w:val="150"/>
        </w:trPr>
        <w:tc>
          <w:tcPr>
            <w:tcW w:w="7300" w:type="dxa"/>
            <w:tcBorders>
              <w:top w:val="nil"/>
              <w:left w:val="nil"/>
              <w:bottom w:val="nil"/>
              <w:right w:val="nil"/>
            </w:tcBorders>
            <w:shd w:val="clear" w:color="auto" w:fill="auto"/>
            <w:vAlign w:val="center"/>
            <w:hideMark/>
          </w:tcPr>
          <w:p w14:paraId="69A56287" w14:textId="77777777" w:rsidR="002448E4" w:rsidRPr="0027752B" w:rsidRDefault="002D2592" w:rsidP="002448E4">
            <w:pPr>
              <w:jc w:val="center"/>
              <w:rPr>
                <w:rFonts w:ascii="Times New Roman" w:eastAsia="Times New Roman" w:hAnsi="Times New Roman" w:cs="Times New Roman"/>
                <w:sz w:val="20"/>
              </w:rPr>
            </w:pPr>
          </w:p>
        </w:tc>
      </w:tr>
      <w:tr w:rsidR="00C9651F" w14:paraId="69A5628A" w14:textId="77777777">
        <w:trPr>
          <w:trHeight w:val="345"/>
        </w:trPr>
        <w:tc>
          <w:tcPr>
            <w:tcW w:w="7300" w:type="dxa"/>
            <w:tcBorders>
              <w:top w:val="nil"/>
              <w:left w:val="nil"/>
              <w:bottom w:val="nil"/>
              <w:right w:val="nil"/>
            </w:tcBorders>
            <w:shd w:val="clear" w:color="auto" w:fill="auto"/>
            <w:vAlign w:val="center"/>
            <w:hideMark/>
          </w:tcPr>
          <w:p w14:paraId="69A56289" w14:textId="77777777" w:rsidR="002448E4" w:rsidRPr="0027752B" w:rsidRDefault="002D2592" w:rsidP="002448E4">
            <w:pPr>
              <w:jc w:val="center"/>
              <w:rPr>
                <w:rFonts w:ascii="Times New Roman" w:eastAsia="Times New Roman" w:hAnsi="Times New Roman" w:cs="Times New Roman"/>
                <w:sz w:val="20"/>
              </w:rPr>
            </w:pPr>
          </w:p>
        </w:tc>
      </w:tr>
      <w:tr w:rsidR="00C9651F" w14:paraId="69A5628C" w14:textId="77777777">
        <w:trPr>
          <w:trHeight w:val="330"/>
        </w:trPr>
        <w:tc>
          <w:tcPr>
            <w:tcW w:w="7300" w:type="dxa"/>
            <w:tcBorders>
              <w:top w:val="nil"/>
              <w:left w:val="nil"/>
              <w:bottom w:val="nil"/>
              <w:right w:val="nil"/>
            </w:tcBorders>
            <w:shd w:val="clear" w:color="auto" w:fill="auto"/>
            <w:vAlign w:val="center"/>
            <w:hideMark/>
          </w:tcPr>
          <w:p w14:paraId="69A5628B"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 xml:space="preserve">Άρθρο 9 </w:t>
            </w:r>
            <w:r w:rsidRPr="0027752B">
              <w:rPr>
                <w:rFonts w:ascii="Calibri" w:eastAsia="Times New Roman" w:hAnsi="Calibri" w:cs="Calibri"/>
                <w:color w:val="000000"/>
                <w:szCs w:val="24"/>
              </w:rPr>
              <w:t>ως έχει     ΚΑΤΑ ΠΛΕΙΟΨΗΦΙΑ</w:t>
            </w:r>
          </w:p>
        </w:tc>
      </w:tr>
      <w:tr w:rsidR="00C9651F" w14:paraId="69A5628E" w14:textId="77777777">
        <w:trPr>
          <w:trHeight w:val="105"/>
        </w:trPr>
        <w:tc>
          <w:tcPr>
            <w:tcW w:w="7300" w:type="dxa"/>
            <w:tcBorders>
              <w:top w:val="nil"/>
              <w:left w:val="nil"/>
              <w:bottom w:val="nil"/>
              <w:right w:val="nil"/>
            </w:tcBorders>
            <w:shd w:val="clear" w:color="auto" w:fill="auto"/>
            <w:vAlign w:val="center"/>
            <w:hideMark/>
          </w:tcPr>
          <w:p w14:paraId="69A5628D" w14:textId="77777777" w:rsidR="002448E4" w:rsidRPr="0027752B" w:rsidRDefault="002D2592" w:rsidP="002448E4">
            <w:pPr>
              <w:jc w:val="center"/>
              <w:rPr>
                <w:rFonts w:ascii="Calibri" w:eastAsia="Times New Roman" w:hAnsi="Calibri" w:cs="Calibri"/>
                <w:color w:val="000000"/>
                <w:szCs w:val="24"/>
              </w:rPr>
            </w:pPr>
          </w:p>
        </w:tc>
      </w:tr>
      <w:tr w:rsidR="00C9651F" w14:paraId="69A56290" w14:textId="77777777">
        <w:trPr>
          <w:trHeight w:val="330"/>
        </w:trPr>
        <w:tc>
          <w:tcPr>
            <w:tcW w:w="7300" w:type="dxa"/>
            <w:tcBorders>
              <w:top w:val="nil"/>
              <w:left w:val="nil"/>
              <w:bottom w:val="nil"/>
              <w:right w:val="nil"/>
            </w:tcBorders>
            <w:shd w:val="clear" w:color="auto" w:fill="auto"/>
            <w:vAlign w:val="center"/>
            <w:hideMark/>
          </w:tcPr>
          <w:p w14:paraId="69A5628F"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ΣΥΡΙΖΑ: ΝΑΙ</w:t>
            </w:r>
          </w:p>
        </w:tc>
      </w:tr>
      <w:tr w:rsidR="00C9651F" w14:paraId="69A56292" w14:textId="77777777">
        <w:trPr>
          <w:trHeight w:val="30"/>
        </w:trPr>
        <w:tc>
          <w:tcPr>
            <w:tcW w:w="7300" w:type="dxa"/>
            <w:tcBorders>
              <w:top w:val="nil"/>
              <w:left w:val="nil"/>
              <w:bottom w:val="nil"/>
              <w:right w:val="nil"/>
            </w:tcBorders>
            <w:shd w:val="clear" w:color="auto" w:fill="auto"/>
            <w:vAlign w:val="center"/>
            <w:hideMark/>
          </w:tcPr>
          <w:p w14:paraId="69A56291" w14:textId="77777777" w:rsidR="002448E4" w:rsidRPr="0027752B" w:rsidRDefault="002D2592" w:rsidP="002448E4">
            <w:pPr>
              <w:jc w:val="center"/>
              <w:rPr>
                <w:rFonts w:ascii="Calibri" w:eastAsia="Times New Roman" w:hAnsi="Calibri" w:cs="Calibri"/>
                <w:color w:val="000000"/>
                <w:szCs w:val="24"/>
              </w:rPr>
            </w:pPr>
          </w:p>
        </w:tc>
      </w:tr>
      <w:tr w:rsidR="00C9651F" w14:paraId="69A56294" w14:textId="77777777">
        <w:trPr>
          <w:trHeight w:val="330"/>
        </w:trPr>
        <w:tc>
          <w:tcPr>
            <w:tcW w:w="7300" w:type="dxa"/>
            <w:tcBorders>
              <w:top w:val="nil"/>
              <w:left w:val="nil"/>
              <w:bottom w:val="nil"/>
              <w:right w:val="nil"/>
            </w:tcBorders>
            <w:shd w:val="clear" w:color="auto" w:fill="auto"/>
            <w:vAlign w:val="center"/>
            <w:hideMark/>
          </w:tcPr>
          <w:p w14:paraId="69A56293"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Ν.Δ.: OXI</w:t>
            </w:r>
          </w:p>
        </w:tc>
      </w:tr>
      <w:tr w:rsidR="00C9651F" w14:paraId="69A56296" w14:textId="77777777">
        <w:trPr>
          <w:trHeight w:val="45"/>
        </w:trPr>
        <w:tc>
          <w:tcPr>
            <w:tcW w:w="7300" w:type="dxa"/>
            <w:tcBorders>
              <w:top w:val="nil"/>
              <w:left w:val="nil"/>
              <w:bottom w:val="nil"/>
              <w:right w:val="nil"/>
            </w:tcBorders>
            <w:shd w:val="clear" w:color="auto" w:fill="auto"/>
            <w:vAlign w:val="center"/>
            <w:hideMark/>
          </w:tcPr>
          <w:p w14:paraId="69A56295" w14:textId="77777777" w:rsidR="002448E4" w:rsidRPr="0027752B" w:rsidRDefault="002D2592" w:rsidP="002448E4">
            <w:pPr>
              <w:jc w:val="center"/>
              <w:rPr>
                <w:rFonts w:ascii="Calibri" w:eastAsia="Times New Roman" w:hAnsi="Calibri" w:cs="Calibri"/>
                <w:color w:val="000000"/>
                <w:szCs w:val="24"/>
              </w:rPr>
            </w:pPr>
          </w:p>
        </w:tc>
      </w:tr>
      <w:tr w:rsidR="00C9651F" w14:paraId="69A56298" w14:textId="77777777">
        <w:trPr>
          <w:trHeight w:val="330"/>
        </w:trPr>
        <w:tc>
          <w:tcPr>
            <w:tcW w:w="7300" w:type="dxa"/>
            <w:tcBorders>
              <w:top w:val="nil"/>
              <w:left w:val="nil"/>
              <w:bottom w:val="nil"/>
              <w:right w:val="nil"/>
            </w:tcBorders>
            <w:shd w:val="clear" w:color="auto" w:fill="auto"/>
            <w:vAlign w:val="center"/>
            <w:hideMark/>
          </w:tcPr>
          <w:p w14:paraId="69A56297"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ΔΗ.ΣΥ: ΝΑΙ</w:t>
            </w:r>
          </w:p>
        </w:tc>
      </w:tr>
      <w:tr w:rsidR="00C9651F" w14:paraId="69A5629A" w14:textId="77777777">
        <w:trPr>
          <w:trHeight w:val="45"/>
        </w:trPr>
        <w:tc>
          <w:tcPr>
            <w:tcW w:w="7300" w:type="dxa"/>
            <w:tcBorders>
              <w:top w:val="nil"/>
              <w:left w:val="nil"/>
              <w:bottom w:val="nil"/>
              <w:right w:val="nil"/>
            </w:tcBorders>
            <w:shd w:val="clear" w:color="auto" w:fill="auto"/>
            <w:vAlign w:val="center"/>
            <w:hideMark/>
          </w:tcPr>
          <w:p w14:paraId="69A56299" w14:textId="77777777" w:rsidR="002448E4" w:rsidRPr="0027752B" w:rsidRDefault="002D2592" w:rsidP="002448E4">
            <w:pPr>
              <w:jc w:val="center"/>
              <w:rPr>
                <w:rFonts w:ascii="Calibri" w:eastAsia="Times New Roman" w:hAnsi="Calibri" w:cs="Calibri"/>
                <w:color w:val="000000"/>
                <w:szCs w:val="24"/>
              </w:rPr>
            </w:pPr>
          </w:p>
        </w:tc>
      </w:tr>
      <w:tr w:rsidR="00C9651F" w14:paraId="69A5629C" w14:textId="77777777">
        <w:trPr>
          <w:trHeight w:val="330"/>
        </w:trPr>
        <w:tc>
          <w:tcPr>
            <w:tcW w:w="7300" w:type="dxa"/>
            <w:tcBorders>
              <w:top w:val="nil"/>
              <w:left w:val="nil"/>
              <w:bottom w:val="nil"/>
              <w:right w:val="nil"/>
            </w:tcBorders>
            <w:shd w:val="clear" w:color="auto" w:fill="auto"/>
            <w:vAlign w:val="center"/>
            <w:hideMark/>
          </w:tcPr>
          <w:p w14:paraId="69A5629B"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Χ.Α: OXI</w:t>
            </w:r>
          </w:p>
        </w:tc>
      </w:tr>
      <w:tr w:rsidR="00C9651F" w14:paraId="69A5629E" w14:textId="77777777">
        <w:trPr>
          <w:trHeight w:val="45"/>
        </w:trPr>
        <w:tc>
          <w:tcPr>
            <w:tcW w:w="7300" w:type="dxa"/>
            <w:tcBorders>
              <w:top w:val="nil"/>
              <w:left w:val="nil"/>
              <w:bottom w:val="nil"/>
              <w:right w:val="nil"/>
            </w:tcBorders>
            <w:shd w:val="clear" w:color="auto" w:fill="auto"/>
            <w:vAlign w:val="center"/>
            <w:hideMark/>
          </w:tcPr>
          <w:p w14:paraId="69A5629D" w14:textId="77777777" w:rsidR="002448E4" w:rsidRPr="0027752B" w:rsidRDefault="002D2592" w:rsidP="002448E4">
            <w:pPr>
              <w:jc w:val="center"/>
              <w:rPr>
                <w:rFonts w:ascii="Calibri" w:eastAsia="Times New Roman" w:hAnsi="Calibri" w:cs="Calibri"/>
                <w:color w:val="000000"/>
                <w:szCs w:val="24"/>
              </w:rPr>
            </w:pPr>
          </w:p>
        </w:tc>
      </w:tr>
      <w:tr w:rsidR="00C9651F" w14:paraId="69A562A0" w14:textId="77777777">
        <w:trPr>
          <w:trHeight w:val="330"/>
        </w:trPr>
        <w:tc>
          <w:tcPr>
            <w:tcW w:w="7300" w:type="dxa"/>
            <w:tcBorders>
              <w:top w:val="nil"/>
              <w:left w:val="nil"/>
              <w:bottom w:val="nil"/>
              <w:right w:val="nil"/>
            </w:tcBorders>
            <w:shd w:val="clear" w:color="auto" w:fill="auto"/>
            <w:vAlign w:val="center"/>
            <w:hideMark/>
          </w:tcPr>
          <w:p w14:paraId="69A5629F"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Κ.Κ.Ε: ΝΑΙ</w:t>
            </w:r>
          </w:p>
        </w:tc>
      </w:tr>
      <w:tr w:rsidR="00C9651F" w14:paraId="69A562A2" w14:textId="77777777">
        <w:trPr>
          <w:trHeight w:val="45"/>
        </w:trPr>
        <w:tc>
          <w:tcPr>
            <w:tcW w:w="7300" w:type="dxa"/>
            <w:tcBorders>
              <w:top w:val="nil"/>
              <w:left w:val="nil"/>
              <w:bottom w:val="nil"/>
              <w:right w:val="nil"/>
            </w:tcBorders>
            <w:shd w:val="clear" w:color="auto" w:fill="auto"/>
            <w:vAlign w:val="center"/>
            <w:hideMark/>
          </w:tcPr>
          <w:p w14:paraId="69A562A1" w14:textId="77777777" w:rsidR="002448E4" w:rsidRPr="0027752B" w:rsidRDefault="002D2592" w:rsidP="002448E4">
            <w:pPr>
              <w:jc w:val="center"/>
              <w:rPr>
                <w:rFonts w:ascii="Calibri" w:eastAsia="Times New Roman" w:hAnsi="Calibri" w:cs="Calibri"/>
                <w:color w:val="000000"/>
                <w:szCs w:val="24"/>
              </w:rPr>
            </w:pPr>
          </w:p>
        </w:tc>
      </w:tr>
      <w:tr w:rsidR="00C9651F" w14:paraId="69A562A4" w14:textId="77777777">
        <w:trPr>
          <w:trHeight w:val="330"/>
        </w:trPr>
        <w:tc>
          <w:tcPr>
            <w:tcW w:w="7300" w:type="dxa"/>
            <w:tcBorders>
              <w:top w:val="nil"/>
              <w:left w:val="nil"/>
              <w:bottom w:val="nil"/>
              <w:right w:val="nil"/>
            </w:tcBorders>
            <w:shd w:val="clear" w:color="auto" w:fill="auto"/>
            <w:vAlign w:val="center"/>
            <w:hideMark/>
          </w:tcPr>
          <w:p w14:paraId="69A562A3"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ΕΝ. ΚΕΝΤΡΩΩΝ: ΝΑΙ</w:t>
            </w:r>
          </w:p>
        </w:tc>
      </w:tr>
      <w:tr w:rsidR="00C9651F" w14:paraId="69A562A6" w14:textId="77777777">
        <w:trPr>
          <w:trHeight w:val="45"/>
        </w:trPr>
        <w:tc>
          <w:tcPr>
            <w:tcW w:w="7300" w:type="dxa"/>
            <w:tcBorders>
              <w:top w:val="nil"/>
              <w:left w:val="nil"/>
              <w:bottom w:val="nil"/>
              <w:right w:val="nil"/>
            </w:tcBorders>
            <w:shd w:val="clear" w:color="auto" w:fill="auto"/>
            <w:vAlign w:val="center"/>
            <w:hideMark/>
          </w:tcPr>
          <w:p w14:paraId="69A562A5" w14:textId="77777777" w:rsidR="002448E4" w:rsidRPr="0027752B" w:rsidRDefault="002D2592" w:rsidP="002448E4">
            <w:pPr>
              <w:jc w:val="center"/>
              <w:rPr>
                <w:rFonts w:ascii="Calibri" w:eastAsia="Times New Roman" w:hAnsi="Calibri" w:cs="Calibri"/>
                <w:color w:val="000000"/>
                <w:szCs w:val="24"/>
              </w:rPr>
            </w:pPr>
          </w:p>
        </w:tc>
      </w:tr>
      <w:tr w:rsidR="00C9651F" w14:paraId="69A562A8" w14:textId="77777777">
        <w:trPr>
          <w:trHeight w:val="150"/>
        </w:trPr>
        <w:tc>
          <w:tcPr>
            <w:tcW w:w="7300" w:type="dxa"/>
            <w:tcBorders>
              <w:top w:val="nil"/>
              <w:left w:val="nil"/>
              <w:bottom w:val="nil"/>
              <w:right w:val="nil"/>
            </w:tcBorders>
            <w:shd w:val="clear" w:color="auto" w:fill="auto"/>
            <w:vAlign w:val="center"/>
            <w:hideMark/>
          </w:tcPr>
          <w:p w14:paraId="69A562A7" w14:textId="77777777" w:rsidR="002448E4" w:rsidRPr="0027752B" w:rsidRDefault="002D2592" w:rsidP="002448E4">
            <w:pPr>
              <w:jc w:val="center"/>
              <w:rPr>
                <w:rFonts w:ascii="Times New Roman" w:eastAsia="Times New Roman" w:hAnsi="Times New Roman" w:cs="Times New Roman"/>
                <w:sz w:val="20"/>
              </w:rPr>
            </w:pPr>
          </w:p>
        </w:tc>
      </w:tr>
      <w:tr w:rsidR="00C9651F" w14:paraId="69A562AA" w14:textId="77777777">
        <w:trPr>
          <w:trHeight w:val="330"/>
        </w:trPr>
        <w:tc>
          <w:tcPr>
            <w:tcW w:w="7300" w:type="dxa"/>
            <w:tcBorders>
              <w:top w:val="nil"/>
              <w:left w:val="nil"/>
              <w:bottom w:val="nil"/>
              <w:right w:val="nil"/>
            </w:tcBorders>
            <w:shd w:val="clear" w:color="auto" w:fill="auto"/>
            <w:vAlign w:val="center"/>
            <w:hideMark/>
          </w:tcPr>
          <w:p w14:paraId="69A562A9" w14:textId="77777777" w:rsidR="002448E4" w:rsidRPr="0027752B" w:rsidRDefault="002D2592" w:rsidP="002448E4">
            <w:pPr>
              <w:jc w:val="center"/>
              <w:rPr>
                <w:rFonts w:ascii="Times New Roman" w:eastAsia="Times New Roman" w:hAnsi="Times New Roman" w:cs="Times New Roman"/>
                <w:sz w:val="20"/>
              </w:rPr>
            </w:pPr>
          </w:p>
        </w:tc>
      </w:tr>
      <w:tr w:rsidR="00C9651F" w14:paraId="69A562AC" w14:textId="77777777">
        <w:trPr>
          <w:trHeight w:val="345"/>
        </w:trPr>
        <w:tc>
          <w:tcPr>
            <w:tcW w:w="7300" w:type="dxa"/>
            <w:tcBorders>
              <w:top w:val="nil"/>
              <w:left w:val="nil"/>
              <w:bottom w:val="nil"/>
              <w:right w:val="nil"/>
            </w:tcBorders>
            <w:shd w:val="clear" w:color="auto" w:fill="auto"/>
            <w:vAlign w:val="center"/>
            <w:hideMark/>
          </w:tcPr>
          <w:p w14:paraId="69A562AB"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Άρθρο 10 ως έχει     ΚΑΤΑ ΠΛΕΙΟΨΗΦΙΑ</w:t>
            </w:r>
          </w:p>
        </w:tc>
      </w:tr>
      <w:tr w:rsidR="00C9651F" w14:paraId="69A562AE" w14:textId="77777777">
        <w:trPr>
          <w:trHeight w:val="90"/>
        </w:trPr>
        <w:tc>
          <w:tcPr>
            <w:tcW w:w="7300" w:type="dxa"/>
            <w:tcBorders>
              <w:top w:val="nil"/>
              <w:left w:val="nil"/>
              <w:bottom w:val="nil"/>
              <w:right w:val="nil"/>
            </w:tcBorders>
            <w:shd w:val="clear" w:color="auto" w:fill="auto"/>
            <w:vAlign w:val="center"/>
            <w:hideMark/>
          </w:tcPr>
          <w:p w14:paraId="69A562AD" w14:textId="77777777" w:rsidR="002448E4" w:rsidRPr="0027752B" w:rsidRDefault="002D2592" w:rsidP="002448E4">
            <w:pPr>
              <w:jc w:val="center"/>
              <w:rPr>
                <w:rFonts w:ascii="Calibri" w:eastAsia="Times New Roman" w:hAnsi="Calibri" w:cs="Calibri"/>
                <w:color w:val="000000"/>
                <w:szCs w:val="24"/>
              </w:rPr>
            </w:pPr>
          </w:p>
        </w:tc>
      </w:tr>
      <w:tr w:rsidR="00C9651F" w14:paraId="69A562B0" w14:textId="77777777">
        <w:trPr>
          <w:trHeight w:val="330"/>
        </w:trPr>
        <w:tc>
          <w:tcPr>
            <w:tcW w:w="7300" w:type="dxa"/>
            <w:tcBorders>
              <w:top w:val="nil"/>
              <w:left w:val="nil"/>
              <w:bottom w:val="nil"/>
              <w:right w:val="nil"/>
            </w:tcBorders>
            <w:shd w:val="clear" w:color="auto" w:fill="auto"/>
            <w:vAlign w:val="center"/>
            <w:hideMark/>
          </w:tcPr>
          <w:p w14:paraId="69A562AF"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ΣΥΡΙΖΑ: ΝΑΙ</w:t>
            </w:r>
          </w:p>
        </w:tc>
      </w:tr>
      <w:tr w:rsidR="00C9651F" w14:paraId="69A562B2" w14:textId="77777777">
        <w:trPr>
          <w:trHeight w:val="45"/>
        </w:trPr>
        <w:tc>
          <w:tcPr>
            <w:tcW w:w="7300" w:type="dxa"/>
            <w:tcBorders>
              <w:top w:val="nil"/>
              <w:left w:val="nil"/>
              <w:bottom w:val="nil"/>
              <w:right w:val="nil"/>
            </w:tcBorders>
            <w:shd w:val="clear" w:color="auto" w:fill="auto"/>
            <w:vAlign w:val="center"/>
            <w:hideMark/>
          </w:tcPr>
          <w:p w14:paraId="69A562B1" w14:textId="77777777" w:rsidR="002448E4" w:rsidRPr="0027752B" w:rsidRDefault="002D2592" w:rsidP="002448E4">
            <w:pPr>
              <w:jc w:val="center"/>
              <w:rPr>
                <w:rFonts w:ascii="Calibri" w:eastAsia="Times New Roman" w:hAnsi="Calibri" w:cs="Calibri"/>
                <w:color w:val="000000"/>
                <w:szCs w:val="24"/>
              </w:rPr>
            </w:pPr>
          </w:p>
        </w:tc>
      </w:tr>
      <w:tr w:rsidR="00C9651F" w14:paraId="69A562B4" w14:textId="77777777">
        <w:trPr>
          <w:trHeight w:val="330"/>
        </w:trPr>
        <w:tc>
          <w:tcPr>
            <w:tcW w:w="7300" w:type="dxa"/>
            <w:tcBorders>
              <w:top w:val="nil"/>
              <w:left w:val="nil"/>
              <w:bottom w:val="nil"/>
              <w:right w:val="nil"/>
            </w:tcBorders>
            <w:shd w:val="clear" w:color="auto" w:fill="auto"/>
            <w:vAlign w:val="center"/>
            <w:hideMark/>
          </w:tcPr>
          <w:p w14:paraId="69A562B3"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Ν.Δ.: OXI</w:t>
            </w:r>
          </w:p>
        </w:tc>
      </w:tr>
      <w:tr w:rsidR="00C9651F" w14:paraId="69A562B6" w14:textId="77777777">
        <w:trPr>
          <w:trHeight w:val="45"/>
        </w:trPr>
        <w:tc>
          <w:tcPr>
            <w:tcW w:w="7300" w:type="dxa"/>
            <w:tcBorders>
              <w:top w:val="nil"/>
              <w:left w:val="nil"/>
              <w:bottom w:val="nil"/>
              <w:right w:val="nil"/>
            </w:tcBorders>
            <w:shd w:val="clear" w:color="auto" w:fill="auto"/>
            <w:vAlign w:val="center"/>
            <w:hideMark/>
          </w:tcPr>
          <w:p w14:paraId="69A562B5" w14:textId="77777777" w:rsidR="002448E4" w:rsidRPr="0027752B" w:rsidRDefault="002D2592" w:rsidP="002448E4">
            <w:pPr>
              <w:jc w:val="center"/>
              <w:rPr>
                <w:rFonts w:ascii="Calibri" w:eastAsia="Times New Roman" w:hAnsi="Calibri" w:cs="Calibri"/>
                <w:color w:val="000000"/>
                <w:szCs w:val="24"/>
              </w:rPr>
            </w:pPr>
          </w:p>
        </w:tc>
      </w:tr>
      <w:tr w:rsidR="00C9651F" w14:paraId="69A562B8" w14:textId="77777777">
        <w:trPr>
          <w:trHeight w:val="330"/>
        </w:trPr>
        <w:tc>
          <w:tcPr>
            <w:tcW w:w="7300" w:type="dxa"/>
            <w:tcBorders>
              <w:top w:val="nil"/>
              <w:left w:val="nil"/>
              <w:bottom w:val="nil"/>
              <w:right w:val="nil"/>
            </w:tcBorders>
            <w:shd w:val="clear" w:color="auto" w:fill="auto"/>
            <w:vAlign w:val="center"/>
            <w:hideMark/>
          </w:tcPr>
          <w:p w14:paraId="69A562B7"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ΔΗ.ΣΥ: ΝΑΙ</w:t>
            </w:r>
          </w:p>
        </w:tc>
      </w:tr>
      <w:tr w:rsidR="00C9651F" w14:paraId="69A562BA" w14:textId="77777777">
        <w:trPr>
          <w:trHeight w:val="45"/>
        </w:trPr>
        <w:tc>
          <w:tcPr>
            <w:tcW w:w="7300" w:type="dxa"/>
            <w:tcBorders>
              <w:top w:val="nil"/>
              <w:left w:val="nil"/>
              <w:bottom w:val="nil"/>
              <w:right w:val="nil"/>
            </w:tcBorders>
            <w:shd w:val="clear" w:color="auto" w:fill="auto"/>
            <w:vAlign w:val="center"/>
            <w:hideMark/>
          </w:tcPr>
          <w:p w14:paraId="69A562B9" w14:textId="77777777" w:rsidR="002448E4" w:rsidRPr="0027752B" w:rsidRDefault="002D2592" w:rsidP="002448E4">
            <w:pPr>
              <w:jc w:val="center"/>
              <w:rPr>
                <w:rFonts w:ascii="Calibri" w:eastAsia="Times New Roman" w:hAnsi="Calibri" w:cs="Calibri"/>
                <w:color w:val="000000"/>
                <w:szCs w:val="24"/>
              </w:rPr>
            </w:pPr>
          </w:p>
        </w:tc>
      </w:tr>
      <w:tr w:rsidR="00C9651F" w14:paraId="69A562BC" w14:textId="77777777">
        <w:trPr>
          <w:trHeight w:val="330"/>
        </w:trPr>
        <w:tc>
          <w:tcPr>
            <w:tcW w:w="7300" w:type="dxa"/>
            <w:tcBorders>
              <w:top w:val="nil"/>
              <w:left w:val="nil"/>
              <w:bottom w:val="nil"/>
              <w:right w:val="nil"/>
            </w:tcBorders>
            <w:shd w:val="clear" w:color="auto" w:fill="auto"/>
            <w:vAlign w:val="center"/>
            <w:hideMark/>
          </w:tcPr>
          <w:p w14:paraId="69A562BB"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Χ.Α: OXI</w:t>
            </w:r>
          </w:p>
        </w:tc>
      </w:tr>
      <w:tr w:rsidR="00C9651F" w14:paraId="69A562BE" w14:textId="77777777">
        <w:trPr>
          <w:trHeight w:val="30"/>
        </w:trPr>
        <w:tc>
          <w:tcPr>
            <w:tcW w:w="7300" w:type="dxa"/>
            <w:tcBorders>
              <w:top w:val="nil"/>
              <w:left w:val="nil"/>
              <w:bottom w:val="nil"/>
              <w:right w:val="nil"/>
            </w:tcBorders>
            <w:shd w:val="clear" w:color="auto" w:fill="auto"/>
            <w:vAlign w:val="center"/>
            <w:hideMark/>
          </w:tcPr>
          <w:p w14:paraId="69A562BD" w14:textId="77777777" w:rsidR="002448E4" w:rsidRPr="0027752B" w:rsidRDefault="002D2592" w:rsidP="002448E4">
            <w:pPr>
              <w:jc w:val="center"/>
              <w:rPr>
                <w:rFonts w:ascii="Calibri" w:eastAsia="Times New Roman" w:hAnsi="Calibri" w:cs="Calibri"/>
                <w:color w:val="000000"/>
                <w:szCs w:val="24"/>
              </w:rPr>
            </w:pPr>
          </w:p>
        </w:tc>
      </w:tr>
      <w:tr w:rsidR="00C9651F" w14:paraId="69A562C0" w14:textId="77777777">
        <w:trPr>
          <w:trHeight w:val="345"/>
        </w:trPr>
        <w:tc>
          <w:tcPr>
            <w:tcW w:w="7300" w:type="dxa"/>
            <w:tcBorders>
              <w:top w:val="nil"/>
              <w:left w:val="nil"/>
              <w:bottom w:val="nil"/>
              <w:right w:val="nil"/>
            </w:tcBorders>
            <w:shd w:val="clear" w:color="auto" w:fill="auto"/>
            <w:vAlign w:val="center"/>
            <w:hideMark/>
          </w:tcPr>
          <w:p w14:paraId="69A562BF"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Κ.Κ.Ε: ΝΑΙ</w:t>
            </w:r>
          </w:p>
        </w:tc>
      </w:tr>
      <w:tr w:rsidR="00C9651F" w14:paraId="69A562C2" w14:textId="77777777">
        <w:trPr>
          <w:trHeight w:val="30"/>
        </w:trPr>
        <w:tc>
          <w:tcPr>
            <w:tcW w:w="7300" w:type="dxa"/>
            <w:tcBorders>
              <w:top w:val="nil"/>
              <w:left w:val="nil"/>
              <w:bottom w:val="nil"/>
              <w:right w:val="nil"/>
            </w:tcBorders>
            <w:shd w:val="clear" w:color="auto" w:fill="auto"/>
            <w:vAlign w:val="center"/>
            <w:hideMark/>
          </w:tcPr>
          <w:p w14:paraId="69A562C1" w14:textId="77777777" w:rsidR="002448E4" w:rsidRPr="0027752B" w:rsidRDefault="002D2592" w:rsidP="002448E4">
            <w:pPr>
              <w:jc w:val="center"/>
              <w:rPr>
                <w:rFonts w:ascii="Calibri" w:eastAsia="Times New Roman" w:hAnsi="Calibri" w:cs="Calibri"/>
                <w:color w:val="000000"/>
                <w:szCs w:val="24"/>
              </w:rPr>
            </w:pPr>
          </w:p>
        </w:tc>
      </w:tr>
      <w:tr w:rsidR="00C9651F" w14:paraId="69A562C4" w14:textId="77777777">
        <w:trPr>
          <w:trHeight w:val="330"/>
        </w:trPr>
        <w:tc>
          <w:tcPr>
            <w:tcW w:w="7300" w:type="dxa"/>
            <w:tcBorders>
              <w:top w:val="nil"/>
              <w:left w:val="nil"/>
              <w:bottom w:val="nil"/>
              <w:right w:val="nil"/>
            </w:tcBorders>
            <w:shd w:val="clear" w:color="auto" w:fill="auto"/>
            <w:vAlign w:val="center"/>
            <w:hideMark/>
          </w:tcPr>
          <w:p w14:paraId="69A562C3"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ΕΝ. ΚΕΝΤΡΩΩΝ: ΝΑΙ</w:t>
            </w:r>
          </w:p>
        </w:tc>
      </w:tr>
      <w:tr w:rsidR="00C9651F" w14:paraId="69A562C6" w14:textId="77777777">
        <w:trPr>
          <w:trHeight w:val="45"/>
        </w:trPr>
        <w:tc>
          <w:tcPr>
            <w:tcW w:w="7300" w:type="dxa"/>
            <w:tcBorders>
              <w:top w:val="nil"/>
              <w:left w:val="nil"/>
              <w:bottom w:val="nil"/>
              <w:right w:val="nil"/>
            </w:tcBorders>
            <w:shd w:val="clear" w:color="auto" w:fill="auto"/>
            <w:vAlign w:val="center"/>
            <w:hideMark/>
          </w:tcPr>
          <w:p w14:paraId="69A562C5" w14:textId="77777777" w:rsidR="002448E4" w:rsidRPr="0027752B" w:rsidRDefault="002D2592" w:rsidP="002448E4">
            <w:pPr>
              <w:jc w:val="center"/>
              <w:rPr>
                <w:rFonts w:ascii="Calibri" w:eastAsia="Times New Roman" w:hAnsi="Calibri" w:cs="Calibri"/>
                <w:color w:val="000000"/>
                <w:szCs w:val="24"/>
              </w:rPr>
            </w:pPr>
          </w:p>
        </w:tc>
      </w:tr>
      <w:tr w:rsidR="00C9651F" w14:paraId="69A562C8" w14:textId="77777777">
        <w:trPr>
          <w:trHeight w:val="135"/>
        </w:trPr>
        <w:tc>
          <w:tcPr>
            <w:tcW w:w="7300" w:type="dxa"/>
            <w:tcBorders>
              <w:top w:val="nil"/>
              <w:left w:val="nil"/>
              <w:bottom w:val="nil"/>
              <w:right w:val="nil"/>
            </w:tcBorders>
            <w:shd w:val="clear" w:color="auto" w:fill="auto"/>
            <w:vAlign w:val="center"/>
            <w:hideMark/>
          </w:tcPr>
          <w:p w14:paraId="69A562C7" w14:textId="77777777" w:rsidR="002448E4" w:rsidRPr="0027752B" w:rsidRDefault="002D2592" w:rsidP="002448E4">
            <w:pPr>
              <w:jc w:val="center"/>
              <w:rPr>
                <w:rFonts w:ascii="Times New Roman" w:eastAsia="Times New Roman" w:hAnsi="Times New Roman" w:cs="Times New Roman"/>
                <w:sz w:val="20"/>
              </w:rPr>
            </w:pPr>
          </w:p>
        </w:tc>
      </w:tr>
      <w:tr w:rsidR="00C9651F" w14:paraId="69A562CA" w14:textId="77777777">
        <w:trPr>
          <w:trHeight w:val="345"/>
        </w:trPr>
        <w:tc>
          <w:tcPr>
            <w:tcW w:w="7300" w:type="dxa"/>
            <w:tcBorders>
              <w:top w:val="nil"/>
              <w:left w:val="nil"/>
              <w:bottom w:val="nil"/>
              <w:right w:val="nil"/>
            </w:tcBorders>
            <w:shd w:val="clear" w:color="auto" w:fill="auto"/>
            <w:vAlign w:val="center"/>
            <w:hideMark/>
          </w:tcPr>
          <w:p w14:paraId="69A562C9" w14:textId="77777777" w:rsidR="002448E4" w:rsidRPr="0027752B" w:rsidRDefault="002D2592" w:rsidP="002448E4">
            <w:pPr>
              <w:jc w:val="center"/>
              <w:rPr>
                <w:rFonts w:ascii="Times New Roman" w:eastAsia="Times New Roman" w:hAnsi="Times New Roman" w:cs="Times New Roman"/>
                <w:sz w:val="20"/>
              </w:rPr>
            </w:pPr>
          </w:p>
        </w:tc>
      </w:tr>
      <w:tr w:rsidR="00C9651F" w14:paraId="69A562CC" w14:textId="77777777">
        <w:trPr>
          <w:trHeight w:val="330"/>
        </w:trPr>
        <w:tc>
          <w:tcPr>
            <w:tcW w:w="7300" w:type="dxa"/>
            <w:tcBorders>
              <w:top w:val="nil"/>
              <w:left w:val="nil"/>
              <w:bottom w:val="nil"/>
              <w:right w:val="nil"/>
            </w:tcBorders>
            <w:shd w:val="clear" w:color="auto" w:fill="auto"/>
            <w:vAlign w:val="center"/>
            <w:hideMark/>
          </w:tcPr>
          <w:p w14:paraId="69A562CB"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Άρθρο 11 ως έχει     ΚΑΤΑ ΠΛΕΙΟΨΗΦΙΑ</w:t>
            </w:r>
          </w:p>
        </w:tc>
      </w:tr>
      <w:tr w:rsidR="00C9651F" w14:paraId="69A562CE" w14:textId="77777777">
        <w:trPr>
          <w:trHeight w:val="105"/>
        </w:trPr>
        <w:tc>
          <w:tcPr>
            <w:tcW w:w="7300" w:type="dxa"/>
            <w:tcBorders>
              <w:top w:val="nil"/>
              <w:left w:val="nil"/>
              <w:bottom w:val="nil"/>
              <w:right w:val="nil"/>
            </w:tcBorders>
            <w:shd w:val="clear" w:color="auto" w:fill="auto"/>
            <w:vAlign w:val="center"/>
            <w:hideMark/>
          </w:tcPr>
          <w:p w14:paraId="69A562CD" w14:textId="77777777" w:rsidR="002448E4" w:rsidRPr="0027752B" w:rsidRDefault="002D2592" w:rsidP="002448E4">
            <w:pPr>
              <w:jc w:val="center"/>
              <w:rPr>
                <w:rFonts w:ascii="Calibri" w:eastAsia="Times New Roman" w:hAnsi="Calibri" w:cs="Calibri"/>
                <w:color w:val="000000"/>
                <w:szCs w:val="24"/>
              </w:rPr>
            </w:pPr>
          </w:p>
        </w:tc>
      </w:tr>
      <w:tr w:rsidR="00C9651F" w14:paraId="69A562D0" w14:textId="77777777">
        <w:trPr>
          <w:trHeight w:val="330"/>
        </w:trPr>
        <w:tc>
          <w:tcPr>
            <w:tcW w:w="7300" w:type="dxa"/>
            <w:tcBorders>
              <w:top w:val="nil"/>
              <w:left w:val="nil"/>
              <w:bottom w:val="nil"/>
              <w:right w:val="nil"/>
            </w:tcBorders>
            <w:shd w:val="clear" w:color="auto" w:fill="auto"/>
            <w:vAlign w:val="center"/>
            <w:hideMark/>
          </w:tcPr>
          <w:p w14:paraId="69A562CF"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ΣΥΡΙΖΑ: ΝΑΙ</w:t>
            </w:r>
          </w:p>
        </w:tc>
      </w:tr>
      <w:tr w:rsidR="00C9651F" w14:paraId="69A562D2" w14:textId="77777777">
        <w:trPr>
          <w:trHeight w:val="45"/>
        </w:trPr>
        <w:tc>
          <w:tcPr>
            <w:tcW w:w="7300" w:type="dxa"/>
            <w:tcBorders>
              <w:top w:val="nil"/>
              <w:left w:val="nil"/>
              <w:bottom w:val="nil"/>
              <w:right w:val="nil"/>
            </w:tcBorders>
            <w:shd w:val="clear" w:color="auto" w:fill="auto"/>
            <w:vAlign w:val="center"/>
            <w:hideMark/>
          </w:tcPr>
          <w:p w14:paraId="69A562D1" w14:textId="77777777" w:rsidR="002448E4" w:rsidRPr="0027752B" w:rsidRDefault="002D2592" w:rsidP="002448E4">
            <w:pPr>
              <w:jc w:val="center"/>
              <w:rPr>
                <w:rFonts w:ascii="Calibri" w:eastAsia="Times New Roman" w:hAnsi="Calibri" w:cs="Calibri"/>
                <w:color w:val="000000"/>
                <w:szCs w:val="24"/>
              </w:rPr>
            </w:pPr>
          </w:p>
        </w:tc>
      </w:tr>
      <w:tr w:rsidR="00C9651F" w14:paraId="69A562D4" w14:textId="77777777">
        <w:trPr>
          <w:trHeight w:val="330"/>
        </w:trPr>
        <w:tc>
          <w:tcPr>
            <w:tcW w:w="7300" w:type="dxa"/>
            <w:tcBorders>
              <w:top w:val="nil"/>
              <w:left w:val="nil"/>
              <w:bottom w:val="nil"/>
              <w:right w:val="nil"/>
            </w:tcBorders>
            <w:shd w:val="clear" w:color="auto" w:fill="auto"/>
            <w:vAlign w:val="center"/>
            <w:hideMark/>
          </w:tcPr>
          <w:p w14:paraId="69A562D3"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Ν.Δ.: ΝΑΙ</w:t>
            </w:r>
          </w:p>
        </w:tc>
      </w:tr>
      <w:tr w:rsidR="00C9651F" w14:paraId="69A562D6" w14:textId="77777777">
        <w:trPr>
          <w:trHeight w:val="45"/>
        </w:trPr>
        <w:tc>
          <w:tcPr>
            <w:tcW w:w="7300" w:type="dxa"/>
            <w:tcBorders>
              <w:top w:val="nil"/>
              <w:left w:val="nil"/>
              <w:bottom w:val="nil"/>
              <w:right w:val="nil"/>
            </w:tcBorders>
            <w:shd w:val="clear" w:color="auto" w:fill="auto"/>
            <w:vAlign w:val="center"/>
            <w:hideMark/>
          </w:tcPr>
          <w:p w14:paraId="69A562D5" w14:textId="77777777" w:rsidR="002448E4" w:rsidRPr="0027752B" w:rsidRDefault="002D2592" w:rsidP="002448E4">
            <w:pPr>
              <w:jc w:val="center"/>
              <w:rPr>
                <w:rFonts w:ascii="Calibri" w:eastAsia="Times New Roman" w:hAnsi="Calibri" w:cs="Calibri"/>
                <w:color w:val="000000"/>
                <w:szCs w:val="24"/>
              </w:rPr>
            </w:pPr>
          </w:p>
        </w:tc>
      </w:tr>
      <w:tr w:rsidR="00C9651F" w14:paraId="69A562D8" w14:textId="77777777">
        <w:trPr>
          <w:trHeight w:val="330"/>
        </w:trPr>
        <w:tc>
          <w:tcPr>
            <w:tcW w:w="7300" w:type="dxa"/>
            <w:tcBorders>
              <w:top w:val="nil"/>
              <w:left w:val="nil"/>
              <w:bottom w:val="nil"/>
              <w:right w:val="nil"/>
            </w:tcBorders>
            <w:shd w:val="clear" w:color="auto" w:fill="auto"/>
            <w:vAlign w:val="center"/>
            <w:hideMark/>
          </w:tcPr>
          <w:p w14:paraId="69A562D7"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ΔΗ.ΣΥ: ΝΑΙ</w:t>
            </w:r>
          </w:p>
        </w:tc>
      </w:tr>
      <w:tr w:rsidR="00C9651F" w14:paraId="69A562DA" w14:textId="77777777">
        <w:trPr>
          <w:trHeight w:val="30"/>
        </w:trPr>
        <w:tc>
          <w:tcPr>
            <w:tcW w:w="7300" w:type="dxa"/>
            <w:tcBorders>
              <w:top w:val="nil"/>
              <w:left w:val="nil"/>
              <w:bottom w:val="nil"/>
              <w:right w:val="nil"/>
            </w:tcBorders>
            <w:shd w:val="clear" w:color="auto" w:fill="auto"/>
            <w:vAlign w:val="center"/>
            <w:hideMark/>
          </w:tcPr>
          <w:p w14:paraId="69A562D9" w14:textId="77777777" w:rsidR="002448E4" w:rsidRPr="0027752B" w:rsidRDefault="002D2592" w:rsidP="002448E4">
            <w:pPr>
              <w:jc w:val="center"/>
              <w:rPr>
                <w:rFonts w:ascii="Calibri" w:eastAsia="Times New Roman" w:hAnsi="Calibri" w:cs="Calibri"/>
                <w:color w:val="000000"/>
                <w:szCs w:val="24"/>
              </w:rPr>
            </w:pPr>
          </w:p>
        </w:tc>
      </w:tr>
      <w:tr w:rsidR="00C9651F" w14:paraId="69A562DC" w14:textId="77777777">
        <w:trPr>
          <w:trHeight w:val="330"/>
        </w:trPr>
        <w:tc>
          <w:tcPr>
            <w:tcW w:w="7300" w:type="dxa"/>
            <w:tcBorders>
              <w:top w:val="nil"/>
              <w:left w:val="nil"/>
              <w:bottom w:val="nil"/>
              <w:right w:val="nil"/>
            </w:tcBorders>
            <w:shd w:val="clear" w:color="auto" w:fill="auto"/>
            <w:vAlign w:val="center"/>
            <w:hideMark/>
          </w:tcPr>
          <w:p w14:paraId="69A562DB"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Χ.Α: OXI</w:t>
            </w:r>
          </w:p>
        </w:tc>
      </w:tr>
      <w:tr w:rsidR="00C9651F" w14:paraId="69A562DE" w14:textId="77777777">
        <w:trPr>
          <w:trHeight w:val="45"/>
        </w:trPr>
        <w:tc>
          <w:tcPr>
            <w:tcW w:w="7300" w:type="dxa"/>
            <w:tcBorders>
              <w:top w:val="nil"/>
              <w:left w:val="nil"/>
              <w:bottom w:val="nil"/>
              <w:right w:val="nil"/>
            </w:tcBorders>
            <w:shd w:val="clear" w:color="auto" w:fill="auto"/>
            <w:vAlign w:val="center"/>
            <w:hideMark/>
          </w:tcPr>
          <w:p w14:paraId="69A562DD" w14:textId="77777777" w:rsidR="002448E4" w:rsidRPr="0027752B" w:rsidRDefault="002D2592" w:rsidP="002448E4">
            <w:pPr>
              <w:jc w:val="center"/>
              <w:rPr>
                <w:rFonts w:ascii="Calibri" w:eastAsia="Times New Roman" w:hAnsi="Calibri" w:cs="Calibri"/>
                <w:color w:val="000000"/>
                <w:szCs w:val="24"/>
              </w:rPr>
            </w:pPr>
          </w:p>
        </w:tc>
      </w:tr>
      <w:tr w:rsidR="00C9651F" w14:paraId="69A562E0" w14:textId="77777777">
        <w:trPr>
          <w:trHeight w:val="330"/>
        </w:trPr>
        <w:tc>
          <w:tcPr>
            <w:tcW w:w="7300" w:type="dxa"/>
            <w:tcBorders>
              <w:top w:val="nil"/>
              <w:left w:val="nil"/>
              <w:bottom w:val="nil"/>
              <w:right w:val="nil"/>
            </w:tcBorders>
            <w:shd w:val="clear" w:color="auto" w:fill="auto"/>
            <w:vAlign w:val="center"/>
            <w:hideMark/>
          </w:tcPr>
          <w:p w14:paraId="69A562DF"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Κ.Κ.Ε: ΠΡΝ</w:t>
            </w:r>
          </w:p>
        </w:tc>
      </w:tr>
      <w:tr w:rsidR="00C9651F" w14:paraId="69A562E2" w14:textId="77777777">
        <w:trPr>
          <w:trHeight w:val="45"/>
        </w:trPr>
        <w:tc>
          <w:tcPr>
            <w:tcW w:w="7300" w:type="dxa"/>
            <w:tcBorders>
              <w:top w:val="nil"/>
              <w:left w:val="nil"/>
              <w:bottom w:val="nil"/>
              <w:right w:val="nil"/>
            </w:tcBorders>
            <w:shd w:val="clear" w:color="auto" w:fill="auto"/>
            <w:vAlign w:val="center"/>
            <w:hideMark/>
          </w:tcPr>
          <w:p w14:paraId="69A562E1" w14:textId="77777777" w:rsidR="002448E4" w:rsidRPr="0027752B" w:rsidRDefault="002D2592" w:rsidP="002448E4">
            <w:pPr>
              <w:jc w:val="center"/>
              <w:rPr>
                <w:rFonts w:ascii="Calibri" w:eastAsia="Times New Roman" w:hAnsi="Calibri" w:cs="Calibri"/>
                <w:color w:val="000000"/>
                <w:szCs w:val="24"/>
              </w:rPr>
            </w:pPr>
          </w:p>
        </w:tc>
      </w:tr>
      <w:tr w:rsidR="00C9651F" w14:paraId="69A562E4" w14:textId="77777777">
        <w:trPr>
          <w:trHeight w:val="330"/>
        </w:trPr>
        <w:tc>
          <w:tcPr>
            <w:tcW w:w="7300" w:type="dxa"/>
            <w:tcBorders>
              <w:top w:val="nil"/>
              <w:left w:val="nil"/>
              <w:bottom w:val="nil"/>
              <w:right w:val="nil"/>
            </w:tcBorders>
            <w:shd w:val="clear" w:color="auto" w:fill="auto"/>
            <w:vAlign w:val="center"/>
            <w:hideMark/>
          </w:tcPr>
          <w:p w14:paraId="69A562E3"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ΕΝ. ΚΕΝΤΡΩΩΝ: ΝΑΙ</w:t>
            </w:r>
          </w:p>
        </w:tc>
      </w:tr>
      <w:tr w:rsidR="00C9651F" w14:paraId="69A562E6" w14:textId="77777777">
        <w:trPr>
          <w:trHeight w:val="30"/>
        </w:trPr>
        <w:tc>
          <w:tcPr>
            <w:tcW w:w="7300" w:type="dxa"/>
            <w:tcBorders>
              <w:top w:val="nil"/>
              <w:left w:val="nil"/>
              <w:bottom w:val="nil"/>
              <w:right w:val="nil"/>
            </w:tcBorders>
            <w:shd w:val="clear" w:color="auto" w:fill="auto"/>
            <w:vAlign w:val="center"/>
            <w:hideMark/>
          </w:tcPr>
          <w:p w14:paraId="69A562E5" w14:textId="77777777" w:rsidR="002448E4" w:rsidRPr="0027752B" w:rsidRDefault="002D2592" w:rsidP="002448E4">
            <w:pPr>
              <w:jc w:val="center"/>
              <w:rPr>
                <w:rFonts w:ascii="Calibri" w:eastAsia="Times New Roman" w:hAnsi="Calibri" w:cs="Calibri"/>
                <w:color w:val="000000"/>
                <w:szCs w:val="24"/>
              </w:rPr>
            </w:pPr>
          </w:p>
        </w:tc>
      </w:tr>
      <w:tr w:rsidR="00C9651F" w14:paraId="69A562E8" w14:textId="77777777">
        <w:trPr>
          <w:trHeight w:val="150"/>
        </w:trPr>
        <w:tc>
          <w:tcPr>
            <w:tcW w:w="7300" w:type="dxa"/>
            <w:tcBorders>
              <w:top w:val="nil"/>
              <w:left w:val="nil"/>
              <w:bottom w:val="nil"/>
              <w:right w:val="nil"/>
            </w:tcBorders>
            <w:shd w:val="clear" w:color="auto" w:fill="auto"/>
            <w:vAlign w:val="center"/>
            <w:hideMark/>
          </w:tcPr>
          <w:p w14:paraId="69A562E7" w14:textId="77777777" w:rsidR="002448E4" w:rsidRPr="0027752B" w:rsidRDefault="002D2592" w:rsidP="002448E4">
            <w:pPr>
              <w:jc w:val="center"/>
              <w:rPr>
                <w:rFonts w:ascii="Times New Roman" w:eastAsia="Times New Roman" w:hAnsi="Times New Roman" w:cs="Times New Roman"/>
                <w:sz w:val="20"/>
              </w:rPr>
            </w:pPr>
          </w:p>
        </w:tc>
      </w:tr>
      <w:tr w:rsidR="00C9651F" w14:paraId="69A562EA" w14:textId="77777777">
        <w:trPr>
          <w:trHeight w:val="345"/>
        </w:trPr>
        <w:tc>
          <w:tcPr>
            <w:tcW w:w="7300" w:type="dxa"/>
            <w:tcBorders>
              <w:top w:val="nil"/>
              <w:left w:val="nil"/>
              <w:bottom w:val="nil"/>
              <w:right w:val="nil"/>
            </w:tcBorders>
            <w:shd w:val="clear" w:color="auto" w:fill="auto"/>
            <w:vAlign w:val="center"/>
            <w:hideMark/>
          </w:tcPr>
          <w:p w14:paraId="69A562E9" w14:textId="77777777" w:rsidR="002448E4" w:rsidRPr="0027752B" w:rsidRDefault="002D2592" w:rsidP="002448E4">
            <w:pPr>
              <w:jc w:val="center"/>
              <w:rPr>
                <w:rFonts w:ascii="Times New Roman" w:eastAsia="Times New Roman" w:hAnsi="Times New Roman" w:cs="Times New Roman"/>
                <w:sz w:val="20"/>
              </w:rPr>
            </w:pPr>
          </w:p>
        </w:tc>
      </w:tr>
      <w:tr w:rsidR="00C9651F" w14:paraId="69A562EC" w14:textId="77777777">
        <w:trPr>
          <w:trHeight w:val="330"/>
        </w:trPr>
        <w:tc>
          <w:tcPr>
            <w:tcW w:w="7300" w:type="dxa"/>
            <w:tcBorders>
              <w:top w:val="nil"/>
              <w:left w:val="nil"/>
              <w:bottom w:val="nil"/>
              <w:right w:val="nil"/>
            </w:tcBorders>
            <w:shd w:val="clear" w:color="auto" w:fill="auto"/>
            <w:vAlign w:val="center"/>
            <w:hideMark/>
          </w:tcPr>
          <w:p w14:paraId="69A562EB"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Άρθρο 12 ως έχει     ΚΑΤΑ ΠΛΕΙΟΨΗΦΙΑ</w:t>
            </w:r>
          </w:p>
        </w:tc>
      </w:tr>
      <w:tr w:rsidR="00C9651F" w14:paraId="69A562EE" w14:textId="77777777">
        <w:trPr>
          <w:trHeight w:val="105"/>
        </w:trPr>
        <w:tc>
          <w:tcPr>
            <w:tcW w:w="7300" w:type="dxa"/>
            <w:tcBorders>
              <w:top w:val="nil"/>
              <w:left w:val="nil"/>
              <w:bottom w:val="nil"/>
              <w:right w:val="nil"/>
            </w:tcBorders>
            <w:shd w:val="clear" w:color="auto" w:fill="auto"/>
            <w:vAlign w:val="center"/>
            <w:hideMark/>
          </w:tcPr>
          <w:p w14:paraId="69A562ED" w14:textId="77777777" w:rsidR="002448E4" w:rsidRPr="0027752B" w:rsidRDefault="002D2592" w:rsidP="002448E4">
            <w:pPr>
              <w:jc w:val="center"/>
              <w:rPr>
                <w:rFonts w:ascii="Calibri" w:eastAsia="Times New Roman" w:hAnsi="Calibri" w:cs="Calibri"/>
                <w:color w:val="000000"/>
                <w:szCs w:val="24"/>
              </w:rPr>
            </w:pPr>
          </w:p>
        </w:tc>
      </w:tr>
      <w:tr w:rsidR="00C9651F" w14:paraId="69A562F0" w14:textId="77777777">
        <w:trPr>
          <w:trHeight w:val="330"/>
        </w:trPr>
        <w:tc>
          <w:tcPr>
            <w:tcW w:w="7300" w:type="dxa"/>
            <w:tcBorders>
              <w:top w:val="nil"/>
              <w:left w:val="nil"/>
              <w:bottom w:val="nil"/>
              <w:right w:val="nil"/>
            </w:tcBorders>
            <w:shd w:val="clear" w:color="auto" w:fill="auto"/>
            <w:vAlign w:val="center"/>
            <w:hideMark/>
          </w:tcPr>
          <w:p w14:paraId="69A562EF"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ΣΥΡΙΖΑ: ΝΑΙ</w:t>
            </w:r>
          </w:p>
        </w:tc>
      </w:tr>
      <w:tr w:rsidR="00C9651F" w14:paraId="69A562F2" w14:textId="77777777">
        <w:trPr>
          <w:trHeight w:val="30"/>
        </w:trPr>
        <w:tc>
          <w:tcPr>
            <w:tcW w:w="7300" w:type="dxa"/>
            <w:tcBorders>
              <w:top w:val="nil"/>
              <w:left w:val="nil"/>
              <w:bottom w:val="nil"/>
              <w:right w:val="nil"/>
            </w:tcBorders>
            <w:shd w:val="clear" w:color="auto" w:fill="auto"/>
            <w:vAlign w:val="center"/>
            <w:hideMark/>
          </w:tcPr>
          <w:p w14:paraId="69A562F1" w14:textId="77777777" w:rsidR="002448E4" w:rsidRPr="0027752B" w:rsidRDefault="002D2592" w:rsidP="002448E4">
            <w:pPr>
              <w:jc w:val="center"/>
              <w:rPr>
                <w:rFonts w:ascii="Calibri" w:eastAsia="Times New Roman" w:hAnsi="Calibri" w:cs="Calibri"/>
                <w:color w:val="000000"/>
                <w:szCs w:val="24"/>
              </w:rPr>
            </w:pPr>
          </w:p>
        </w:tc>
      </w:tr>
      <w:tr w:rsidR="00C9651F" w14:paraId="69A562F4" w14:textId="77777777">
        <w:trPr>
          <w:trHeight w:val="345"/>
        </w:trPr>
        <w:tc>
          <w:tcPr>
            <w:tcW w:w="7300" w:type="dxa"/>
            <w:tcBorders>
              <w:top w:val="nil"/>
              <w:left w:val="nil"/>
              <w:bottom w:val="nil"/>
              <w:right w:val="nil"/>
            </w:tcBorders>
            <w:shd w:val="clear" w:color="auto" w:fill="auto"/>
            <w:vAlign w:val="center"/>
            <w:hideMark/>
          </w:tcPr>
          <w:p w14:paraId="69A562F3"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Ν.Δ.: ΝΑΙ</w:t>
            </w:r>
          </w:p>
        </w:tc>
      </w:tr>
      <w:tr w:rsidR="00C9651F" w14:paraId="69A562F6" w14:textId="77777777">
        <w:trPr>
          <w:trHeight w:val="30"/>
        </w:trPr>
        <w:tc>
          <w:tcPr>
            <w:tcW w:w="7300" w:type="dxa"/>
            <w:tcBorders>
              <w:top w:val="nil"/>
              <w:left w:val="nil"/>
              <w:bottom w:val="nil"/>
              <w:right w:val="nil"/>
            </w:tcBorders>
            <w:shd w:val="clear" w:color="auto" w:fill="auto"/>
            <w:vAlign w:val="center"/>
            <w:hideMark/>
          </w:tcPr>
          <w:p w14:paraId="69A562F5" w14:textId="77777777" w:rsidR="002448E4" w:rsidRPr="0027752B" w:rsidRDefault="002D2592" w:rsidP="002448E4">
            <w:pPr>
              <w:jc w:val="center"/>
              <w:rPr>
                <w:rFonts w:ascii="Calibri" w:eastAsia="Times New Roman" w:hAnsi="Calibri" w:cs="Calibri"/>
                <w:color w:val="000000"/>
                <w:szCs w:val="24"/>
              </w:rPr>
            </w:pPr>
          </w:p>
        </w:tc>
      </w:tr>
      <w:tr w:rsidR="00C9651F" w14:paraId="69A562F8" w14:textId="77777777">
        <w:trPr>
          <w:trHeight w:val="330"/>
        </w:trPr>
        <w:tc>
          <w:tcPr>
            <w:tcW w:w="7300" w:type="dxa"/>
            <w:tcBorders>
              <w:top w:val="nil"/>
              <w:left w:val="nil"/>
              <w:bottom w:val="nil"/>
              <w:right w:val="nil"/>
            </w:tcBorders>
            <w:shd w:val="clear" w:color="auto" w:fill="auto"/>
            <w:vAlign w:val="center"/>
            <w:hideMark/>
          </w:tcPr>
          <w:p w14:paraId="69A562F7"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ΔΗ.ΣΥ: ΝΑΙ</w:t>
            </w:r>
          </w:p>
        </w:tc>
      </w:tr>
      <w:tr w:rsidR="00C9651F" w14:paraId="69A562FA" w14:textId="77777777">
        <w:trPr>
          <w:trHeight w:val="45"/>
        </w:trPr>
        <w:tc>
          <w:tcPr>
            <w:tcW w:w="7300" w:type="dxa"/>
            <w:tcBorders>
              <w:top w:val="nil"/>
              <w:left w:val="nil"/>
              <w:bottom w:val="nil"/>
              <w:right w:val="nil"/>
            </w:tcBorders>
            <w:shd w:val="clear" w:color="auto" w:fill="auto"/>
            <w:vAlign w:val="center"/>
            <w:hideMark/>
          </w:tcPr>
          <w:p w14:paraId="69A562F9" w14:textId="77777777" w:rsidR="002448E4" w:rsidRPr="0027752B" w:rsidRDefault="002D2592" w:rsidP="002448E4">
            <w:pPr>
              <w:jc w:val="center"/>
              <w:rPr>
                <w:rFonts w:ascii="Calibri" w:eastAsia="Times New Roman" w:hAnsi="Calibri" w:cs="Calibri"/>
                <w:color w:val="000000"/>
                <w:szCs w:val="24"/>
              </w:rPr>
            </w:pPr>
          </w:p>
        </w:tc>
      </w:tr>
      <w:tr w:rsidR="00C9651F" w14:paraId="69A562FC" w14:textId="77777777">
        <w:trPr>
          <w:trHeight w:val="330"/>
        </w:trPr>
        <w:tc>
          <w:tcPr>
            <w:tcW w:w="7300" w:type="dxa"/>
            <w:tcBorders>
              <w:top w:val="nil"/>
              <w:left w:val="nil"/>
              <w:bottom w:val="nil"/>
              <w:right w:val="nil"/>
            </w:tcBorders>
            <w:shd w:val="clear" w:color="auto" w:fill="auto"/>
            <w:vAlign w:val="center"/>
            <w:hideMark/>
          </w:tcPr>
          <w:p w14:paraId="69A562FB"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Χ.Α: OXI</w:t>
            </w:r>
          </w:p>
        </w:tc>
      </w:tr>
      <w:tr w:rsidR="00C9651F" w14:paraId="69A562FE" w14:textId="77777777">
        <w:trPr>
          <w:trHeight w:val="45"/>
        </w:trPr>
        <w:tc>
          <w:tcPr>
            <w:tcW w:w="7300" w:type="dxa"/>
            <w:tcBorders>
              <w:top w:val="nil"/>
              <w:left w:val="nil"/>
              <w:bottom w:val="nil"/>
              <w:right w:val="nil"/>
            </w:tcBorders>
            <w:shd w:val="clear" w:color="auto" w:fill="auto"/>
            <w:vAlign w:val="center"/>
            <w:hideMark/>
          </w:tcPr>
          <w:p w14:paraId="69A562FD" w14:textId="77777777" w:rsidR="002448E4" w:rsidRPr="0027752B" w:rsidRDefault="002D2592" w:rsidP="002448E4">
            <w:pPr>
              <w:jc w:val="center"/>
              <w:rPr>
                <w:rFonts w:ascii="Calibri" w:eastAsia="Times New Roman" w:hAnsi="Calibri" w:cs="Calibri"/>
                <w:color w:val="000000"/>
                <w:szCs w:val="24"/>
              </w:rPr>
            </w:pPr>
          </w:p>
        </w:tc>
      </w:tr>
      <w:tr w:rsidR="00C9651F" w14:paraId="69A56300" w14:textId="77777777">
        <w:trPr>
          <w:trHeight w:val="330"/>
        </w:trPr>
        <w:tc>
          <w:tcPr>
            <w:tcW w:w="7300" w:type="dxa"/>
            <w:tcBorders>
              <w:top w:val="nil"/>
              <w:left w:val="nil"/>
              <w:bottom w:val="nil"/>
              <w:right w:val="nil"/>
            </w:tcBorders>
            <w:shd w:val="clear" w:color="auto" w:fill="auto"/>
            <w:vAlign w:val="center"/>
            <w:hideMark/>
          </w:tcPr>
          <w:p w14:paraId="69A562FF"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Κ.Κ.Ε: ΠΡΝ</w:t>
            </w:r>
          </w:p>
        </w:tc>
      </w:tr>
      <w:tr w:rsidR="00C9651F" w14:paraId="69A56302" w14:textId="77777777">
        <w:trPr>
          <w:trHeight w:val="45"/>
        </w:trPr>
        <w:tc>
          <w:tcPr>
            <w:tcW w:w="7300" w:type="dxa"/>
            <w:tcBorders>
              <w:top w:val="nil"/>
              <w:left w:val="nil"/>
              <w:bottom w:val="nil"/>
              <w:right w:val="nil"/>
            </w:tcBorders>
            <w:shd w:val="clear" w:color="auto" w:fill="auto"/>
            <w:vAlign w:val="center"/>
            <w:hideMark/>
          </w:tcPr>
          <w:p w14:paraId="69A56301" w14:textId="77777777" w:rsidR="002448E4" w:rsidRPr="0027752B" w:rsidRDefault="002D2592" w:rsidP="002448E4">
            <w:pPr>
              <w:jc w:val="center"/>
              <w:rPr>
                <w:rFonts w:ascii="Calibri" w:eastAsia="Times New Roman" w:hAnsi="Calibri" w:cs="Calibri"/>
                <w:color w:val="000000"/>
                <w:szCs w:val="24"/>
              </w:rPr>
            </w:pPr>
          </w:p>
        </w:tc>
      </w:tr>
      <w:tr w:rsidR="00C9651F" w14:paraId="69A56304" w14:textId="77777777">
        <w:trPr>
          <w:trHeight w:val="330"/>
        </w:trPr>
        <w:tc>
          <w:tcPr>
            <w:tcW w:w="7300" w:type="dxa"/>
            <w:tcBorders>
              <w:top w:val="nil"/>
              <w:left w:val="nil"/>
              <w:bottom w:val="nil"/>
              <w:right w:val="nil"/>
            </w:tcBorders>
            <w:shd w:val="clear" w:color="auto" w:fill="auto"/>
            <w:vAlign w:val="center"/>
            <w:hideMark/>
          </w:tcPr>
          <w:p w14:paraId="69A56303"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 xml:space="preserve">ΕΝ. ΚΕΝΤΡΩΩΝ: </w:t>
            </w:r>
            <w:r w:rsidRPr="0027752B">
              <w:rPr>
                <w:rFonts w:ascii="Calibri" w:eastAsia="Times New Roman" w:hAnsi="Calibri" w:cs="Calibri"/>
                <w:color w:val="000000"/>
                <w:szCs w:val="24"/>
              </w:rPr>
              <w:t>ΝΑΙ</w:t>
            </w:r>
          </w:p>
        </w:tc>
      </w:tr>
      <w:tr w:rsidR="00C9651F" w14:paraId="69A56306" w14:textId="77777777">
        <w:trPr>
          <w:trHeight w:val="45"/>
        </w:trPr>
        <w:tc>
          <w:tcPr>
            <w:tcW w:w="7300" w:type="dxa"/>
            <w:tcBorders>
              <w:top w:val="nil"/>
              <w:left w:val="nil"/>
              <w:bottom w:val="nil"/>
              <w:right w:val="nil"/>
            </w:tcBorders>
            <w:shd w:val="clear" w:color="auto" w:fill="auto"/>
            <w:vAlign w:val="center"/>
            <w:hideMark/>
          </w:tcPr>
          <w:p w14:paraId="69A56305" w14:textId="77777777" w:rsidR="002448E4" w:rsidRPr="0027752B" w:rsidRDefault="002D2592" w:rsidP="002448E4">
            <w:pPr>
              <w:jc w:val="center"/>
              <w:rPr>
                <w:rFonts w:ascii="Calibri" w:eastAsia="Times New Roman" w:hAnsi="Calibri" w:cs="Calibri"/>
                <w:color w:val="000000"/>
                <w:szCs w:val="24"/>
              </w:rPr>
            </w:pPr>
          </w:p>
        </w:tc>
      </w:tr>
      <w:tr w:rsidR="00C9651F" w14:paraId="69A56308" w14:textId="77777777">
        <w:trPr>
          <w:trHeight w:val="150"/>
        </w:trPr>
        <w:tc>
          <w:tcPr>
            <w:tcW w:w="7300" w:type="dxa"/>
            <w:tcBorders>
              <w:top w:val="nil"/>
              <w:left w:val="nil"/>
              <w:bottom w:val="nil"/>
              <w:right w:val="nil"/>
            </w:tcBorders>
            <w:shd w:val="clear" w:color="auto" w:fill="auto"/>
            <w:vAlign w:val="center"/>
            <w:hideMark/>
          </w:tcPr>
          <w:p w14:paraId="69A56307" w14:textId="77777777" w:rsidR="002448E4" w:rsidRPr="0027752B" w:rsidRDefault="002D2592" w:rsidP="002448E4">
            <w:pPr>
              <w:jc w:val="center"/>
              <w:rPr>
                <w:rFonts w:ascii="Times New Roman" w:eastAsia="Times New Roman" w:hAnsi="Times New Roman" w:cs="Times New Roman"/>
                <w:sz w:val="20"/>
              </w:rPr>
            </w:pPr>
          </w:p>
        </w:tc>
      </w:tr>
      <w:tr w:rsidR="00C9651F" w14:paraId="69A5630A" w14:textId="77777777">
        <w:trPr>
          <w:trHeight w:val="345"/>
        </w:trPr>
        <w:tc>
          <w:tcPr>
            <w:tcW w:w="7300" w:type="dxa"/>
            <w:tcBorders>
              <w:top w:val="nil"/>
              <w:left w:val="nil"/>
              <w:bottom w:val="nil"/>
              <w:right w:val="nil"/>
            </w:tcBorders>
            <w:shd w:val="clear" w:color="auto" w:fill="auto"/>
            <w:vAlign w:val="center"/>
            <w:hideMark/>
          </w:tcPr>
          <w:p w14:paraId="69A56309" w14:textId="77777777" w:rsidR="002448E4" w:rsidRPr="0027752B" w:rsidRDefault="002D2592" w:rsidP="002448E4">
            <w:pPr>
              <w:jc w:val="center"/>
              <w:rPr>
                <w:rFonts w:ascii="Times New Roman" w:eastAsia="Times New Roman" w:hAnsi="Times New Roman" w:cs="Times New Roman"/>
                <w:sz w:val="20"/>
              </w:rPr>
            </w:pPr>
          </w:p>
        </w:tc>
      </w:tr>
      <w:tr w:rsidR="00C9651F" w14:paraId="69A5630C" w14:textId="77777777">
        <w:trPr>
          <w:trHeight w:val="330"/>
        </w:trPr>
        <w:tc>
          <w:tcPr>
            <w:tcW w:w="7300" w:type="dxa"/>
            <w:tcBorders>
              <w:top w:val="nil"/>
              <w:left w:val="nil"/>
              <w:bottom w:val="nil"/>
              <w:right w:val="nil"/>
            </w:tcBorders>
            <w:shd w:val="clear" w:color="auto" w:fill="auto"/>
            <w:vAlign w:val="center"/>
            <w:hideMark/>
          </w:tcPr>
          <w:p w14:paraId="69A5630B"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Άρθρο 13 ως έχει     ΚΑΤΑ ΠΛΕΙΟΨΗΦΙΑ</w:t>
            </w:r>
          </w:p>
        </w:tc>
      </w:tr>
      <w:tr w:rsidR="00C9651F" w14:paraId="69A5630E" w14:textId="77777777">
        <w:trPr>
          <w:trHeight w:val="90"/>
        </w:trPr>
        <w:tc>
          <w:tcPr>
            <w:tcW w:w="7300" w:type="dxa"/>
            <w:tcBorders>
              <w:top w:val="nil"/>
              <w:left w:val="nil"/>
              <w:bottom w:val="nil"/>
              <w:right w:val="nil"/>
            </w:tcBorders>
            <w:shd w:val="clear" w:color="auto" w:fill="auto"/>
            <w:vAlign w:val="center"/>
            <w:hideMark/>
          </w:tcPr>
          <w:p w14:paraId="69A5630D" w14:textId="77777777" w:rsidR="002448E4" w:rsidRPr="0027752B" w:rsidRDefault="002D2592" w:rsidP="002448E4">
            <w:pPr>
              <w:jc w:val="center"/>
              <w:rPr>
                <w:rFonts w:ascii="Calibri" w:eastAsia="Times New Roman" w:hAnsi="Calibri" w:cs="Calibri"/>
                <w:color w:val="000000"/>
                <w:szCs w:val="24"/>
              </w:rPr>
            </w:pPr>
          </w:p>
        </w:tc>
      </w:tr>
      <w:tr w:rsidR="00C9651F" w14:paraId="69A56310" w14:textId="77777777">
        <w:trPr>
          <w:trHeight w:val="330"/>
        </w:trPr>
        <w:tc>
          <w:tcPr>
            <w:tcW w:w="7300" w:type="dxa"/>
            <w:tcBorders>
              <w:top w:val="nil"/>
              <w:left w:val="nil"/>
              <w:bottom w:val="nil"/>
              <w:right w:val="nil"/>
            </w:tcBorders>
            <w:shd w:val="clear" w:color="auto" w:fill="auto"/>
            <w:vAlign w:val="center"/>
            <w:hideMark/>
          </w:tcPr>
          <w:p w14:paraId="69A5630F"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ΣΥΡΙΖΑ: ΝΑΙ</w:t>
            </w:r>
          </w:p>
        </w:tc>
      </w:tr>
      <w:tr w:rsidR="00C9651F" w14:paraId="69A56312" w14:textId="77777777">
        <w:trPr>
          <w:trHeight w:val="45"/>
        </w:trPr>
        <w:tc>
          <w:tcPr>
            <w:tcW w:w="7300" w:type="dxa"/>
            <w:tcBorders>
              <w:top w:val="nil"/>
              <w:left w:val="nil"/>
              <w:bottom w:val="nil"/>
              <w:right w:val="nil"/>
            </w:tcBorders>
            <w:shd w:val="clear" w:color="auto" w:fill="auto"/>
            <w:vAlign w:val="center"/>
            <w:hideMark/>
          </w:tcPr>
          <w:p w14:paraId="69A56311" w14:textId="77777777" w:rsidR="002448E4" w:rsidRPr="0027752B" w:rsidRDefault="002D2592" w:rsidP="002448E4">
            <w:pPr>
              <w:jc w:val="center"/>
              <w:rPr>
                <w:rFonts w:ascii="Calibri" w:eastAsia="Times New Roman" w:hAnsi="Calibri" w:cs="Calibri"/>
                <w:color w:val="000000"/>
                <w:szCs w:val="24"/>
              </w:rPr>
            </w:pPr>
          </w:p>
        </w:tc>
      </w:tr>
      <w:tr w:rsidR="00C9651F" w14:paraId="69A56314" w14:textId="77777777">
        <w:trPr>
          <w:trHeight w:val="330"/>
        </w:trPr>
        <w:tc>
          <w:tcPr>
            <w:tcW w:w="7300" w:type="dxa"/>
            <w:tcBorders>
              <w:top w:val="nil"/>
              <w:left w:val="nil"/>
              <w:bottom w:val="nil"/>
              <w:right w:val="nil"/>
            </w:tcBorders>
            <w:shd w:val="clear" w:color="auto" w:fill="auto"/>
            <w:vAlign w:val="center"/>
            <w:hideMark/>
          </w:tcPr>
          <w:p w14:paraId="69A56313"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Ν.Δ.: ΝΑΙ</w:t>
            </w:r>
          </w:p>
        </w:tc>
      </w:tr>
      <w:tr w:rsidR="00C9651F" w14:paraId="69A56316" w14:textId="77777777">
        <w:trPr>
          <w:trHeight w:val="45"/>
        </w:trPr>
        <w:tc>
          <w:tcPr>
            <w:tcW w:w="7300" w:type="dxa"/>
            <w:tcBorders>
              <w:top w:val="nil"/>
              <w:left w:val="nil"/>
              <w:bottom w:val="nil"/>
              <w:right w:val="nil"/>
            </w:tcBorders>
            <w:shd w:val="clear" w:color="auto" w:fill="auto"/>
            <w:vAlign w:val="center"/>
            <w:hideMark/>
          </w:tcPr>
          <w:p w14:paraId="69A56315" w14:textId="77777777" w:rsidR="002448E4" w:rsidRPr="0027752B" w:rsidRDefault="002D2592" w:rsidP="002448E4">
            <w:pPr>
              <w:jc w:val="center"/>
              <w:rPr>
                <w:rFonts w:ascii="Calibri" w:eastAsia="Times New Roman" w:hAnsi="Calibri" w:cs="Calibri"/>
                <w:color w:val="000000"/>
                <w:szCs w:val="24"/>
              </w:rPr>
            </w:pPr>
          </w:p>
        </w:tc>
      </w:tr>
      <w:tr w:rsidR="00C9651F" w14:paraId="69A56318" w14:textId="77777777">
        <w:trPr>
          <w:trHeight w:val="330"/>
        </w:trPr>
        <w:tc>
          <w:tcPr>
            <w:tcW w:w="7300" w:type="dxa"/>
            <w:tcBorders>
              <w:top w:val="nil"/>
              <w:left w:val="nil"/>
              <w:bottom w:val="nil"/>
              <w:right w:val="nil"/>
            </w:tcBorders>
            <w:shd w:val="clear" w:color="auto" w:fill="auto"/>
            <w:vAlign w:val="center"/>
            <w:hideMark/>
          </w:tcPr>
          <w:p w14:paraId="69A56317"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ΔΗ.ΣΥ: ΝΑΙ</w:t>
            </w:r>
          </w:p>
        </w:tc>
      </w:tr>
      <w:tr w:rsidR="00C9651F" w14:paraId="69A5631A" w14:textId="77777777">
        <w:trPr>
          <w:trHeight w:val="45"/>
        </w:trPr>
        <w:tc>
          <w:tcPr>
            <w:tcW w:w="7300" w:type="dxa"/>
            <w:tcBorders>
              <w:top w:val="nil"/>
              <w:left w:val="nil"/>
              <w:bottom w:val="nil"/>
              <w:right w:val="nil"/>
            </w:tcBorders>
            <w:shd w:val="clear" w:color="auto" w:fill="auto"/>
            <w:vAlign w:val="center"/>
            <w:hideMark/>
          </w:tcPr>
          <w:p w14:paraId="69A56319" w14:textId="77777777" w:rsidR="002448E4" w:rsidRPr="0027752B" w:rsidRDefault="002D2592" w:rsidP="002448E4">
            <w:pPr>
              <w:jc w:val="center"/>
              <w:rPr>
                <w:rFonts w:ascii="Calibri" w:eastAsia="Times New Roman" w:hAnsi="Calibri" w:cs="Calibri"/>
                <w:color w:val="000000"/>
                <w:szCs w:val="24"/>
              </w:rPr>
            </w:pPr>
          </w:p>
        </w:tc>
      </w:tr>
      <w:tr w:rsidR="00C9651F" w14:paraId="69A5631C" w14:textId="77777777">
        <w:trPr>
          <w:trHeight w:val="330"/>
        </w:trPr>
        <w:tc>
          <w:tcPr>
            <w:tcW w:w="7300" w:type="dxa"/>
            <w:tcBorders>
              <w:top w:val="nil"/>
              <w:left w:val="nil"/>
              <w:bottom w:val="nil"/>
              <w:right w:val="nil"/>
            </w:tcBorders>
            <w:shd w:val="clear" w:color="auto" w:fill="auto"/>
            <w:vAlign w:val="center"/>
            <w:hideMark/>
          </w:tcPr>
          <w:p w14:paraId="69A5631B"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Χ.Α: OXI</w:t>
            </w:r>
          </w:p>
        </w:tc>
      </w:tr>
      <w:tr w:rsidR="00C9651F" w14:paraId="69A5631E" w14:textId="77777777">
        <w:trPr>
          <w:trHeight w:val="45"/>
        </w:trPr>
        <w:tc>
          <w:tcPr>
            <w:tcW w:w="7300" w:type="dxa"/>
            <w:tcBorders>
              <w:top w:val="nil"/>
              <w:left w:val="nil"/>
              <w:bottom w:val="nil"/>
              <w:right w:val="nil"/>
            </w:tcBorders>
            <w:shd w:val="clear" w:color="auto" w:fill="auto"/>
            <w:vAlign w:val="center"/>
            <w:hideMark/>
          </w:tcPr>
          <w:p w14:paraId="69A5631D" w14:textId="77777777" w:rsidR="002448E4" w:rsidRPr="0027752B" w:rsidRDefault="002D2592" w:rsidP="002448E4">
            <w:pPr>
              <w:jc w:val="center"/>
              <w:rPr>
                <w:rFonts w:ascii="Calibri" w:eastAsia="Times New Roman" w:hAnsi="Calibri" w:cs="Calibri"/>
                <w:color w:val="000000"/>
                <w:szCs w:val="24"/>
              </w:rPr>
            </w:pPr>
          </w:p>
        </w:tc>
      </w:tr>
      <w:tr w:rsidR="00C9651F" w14:paraId="69A56320" w14:textId="77777777">
        <w:trPr>
          <w:trHeight w:val="330"/>
        </w:trPr>
        <w:tc>
          <w:tcPr>
            <w:tcW w:w="7300" w:type="dxa"/>
            <w:tcBorders>
              <w:top w:val="nil"/>
              <w:left w:val="nil"/>
              <w:bottom w:val="nil"/>
              <w:right w:val="nil"/>
            </w:tcBorders>
            <w:shd w:val="clear" w:color="auto" w:fill="auto"/>
            <w:vAlign w:val="center"/>
            <w:hideMark/>
          </w:tcPr>
          <w:p w14:paraId="69A5631F"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Κ.Κ.Ε: ΠΡΝ</w:t>
            </w:r>
          </w:p>
        </w:tc>
      </w:tr>
      <w:tr w:rsidR="00C9651F" w14:paraId="69A56322" w14:textId="77777777">
        <w:trPr>
          <w:trHeight w:val="30"/>
        </w:trPr>
        <w:tc>
          <w:tcPr>
            <w:tcW w:w="7300" w:type="dxa"/>
            <w:tcBorders>
              <w:top w:val="nil"/>
              <w:left w:val="nil"/>
              <w:bottom w:val="nil"/>
              <w:right w:val="nil"/>
            </w:tcBorders>
            <w:shd w:val="clear" w:color="auto" w:fill="auto"/>
            <w:vAlign w:val="center"/>
            <w:hideMark/>
          </w:tcPr>
          <w:p w14:paraId="69A56321" w14:textId="77777777" w:rsidR="002448E4" w:rsidRPr="0027752B" w:rsidRDefault="002D2592" w:rsidP="002448E4">
            <w:pPr>
              <w:jc w:val="center"/>
              <w:rPr>
                <w:rFonts w:ascii="Calibri" w:eastAsia="Times New Roman" w:hAnsi="Calibri" w:cs="Calibri"/>
                <w:color w:val="000000"/>
                <w:szCs w:val="24"/>
              </w:rPr>
            </w:pPr>
          </w:p>
        </w:tc>
      </w:tr>
      <w:tr w:rsidR="00C9651F" w14:paraId="69A56324" w14:textId="77777777">
        <w:trPr>
          <w:trHeight w:val="330"/>
        </w:trPr>
        <w:tc>
          <w:tcPr>
            <w:tcW w:w="7300" w:type="dxa"/>
            <w:tcBorders>
              <w:top w:val="nil"/>
              <w:left w:val="nil"/>
              <w:bottom w:val="nil"/>
              <w:right w:val="nil"/>
            </w:tcBorders>
            <w:shd w:val="clear" w:color="auto" w:fill="auto"/>
            <w:vAlign w:val="center"/>
            <w:hideMark/>
          </w:tcPr>
          <w:p w14:paraId="69A56323"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lastRenderedPageBreak/>
              <w:t>ΕΝ. ΚΕΝΤΡΩΩΝ: ΝΑΙ</w:t>
            </w:r>
          </w:p>
        </w:tc>
      </w:tr>
      <w:tr w:rsidR="00C9651F" w14:paraId="69A56326" w14:textId="77777777">
        <w:trPr>
          <w:trHeight w:val="45"/>
        </w:trPr>
        <w:tc>
          <w:tcPr>
            <w:tcW w:w="7300" w:type="dxa"/>
            <w:tcBorders>
              <w:top w:val="nil"/>
              <w:left w:val="nil"/>
              <w:bottom w:val="nil"/>
              <w:right w:val="nil"/>
            </w:tcBorders>
            <w:shd w:val="clear" w:color="auto" w:fill="auto"/>
            <w:vAlign w:val="center"/>
            <w:hideMark/>
          </w:tcPr>
          <w:p w14:paraId="69A56325" w14:textId="77777777" w:rsidR="002448E4" w:rsidRPr="0027752B" w:rsidRDefault="002D2592" w:rsidP="002448E4">
            <w:pPr>
              <w:jc w:val="center"/>
              <w:rPr>
                <w:rFonts w:ascii="Calibri" w:eastAsia="Times New Roman" w:hAnsi="Calibri" w:cs="Calibri"/>
                <w:color w:val="000000"/>
                <w:szCs w:val="24"/>
              </w:rPr>
            </w:pPr>
          </w:p>
        </w:tc>
      </w:tr>
      <w:tr w:rsidR="00C9651F" w14:paraId="69A56328" w14:textId="77777777">
        <w:trPr>
          <w:trHeight w:val="135"/>
        </w:trPr>
        <w:tc>
          <w:tcPr>
            <w:tcW w:w="7300" w:type="dxa"/>
            <w:tcBorders>
              <w:top w:val="nil"/>
              <w:left w:val="nil"/>
              <w:bottom w:val="nil"/>
              <w:right w:val="nil"/>
            </w:tcBorders>
            <w:shd w:val="clear" w:color="auto" w:fill="auto"/>
            <w:vAlign w:val="center"/>
            <w:hideMark/>
          </w:tcPr>
          <w:p w14:paraId="69A56327" w14:textId="77777777" w:rsidR="002448E4" w:rsidRPr="0027752B" w:rsidRDefault="002D2592" w:rsidP="002448E4">
            <w:pPr>
              <w:jc w:val="center"/>
              <w:rPr>
                <w:rFonts w:ascii="Times New Roman" w:eastAsia="Times New Roman" w:hAnsi="Times New Roman" w:cs="Times New Roman"/>
                <w:sz w:val="20"/>
              </w:rPr>
            </w:pPr>
          </w:p>
        </w:tc>
      </w:tr>
      <w:tr w:rsidR="00C9651F" w14:paraId="69A5632A" w14:textId="77777777">
        <w:trPr>
          <w:trHeight w:val="345"/>
        </w:trPr>
        <w:tc>
          <w:tcPr>
            <w:tcW w:w="7300" w:type="dxa"/>
            <w:tcBorders>
              <w:top w:val="nil"/>
              <w:left w:val="nil"/>
              <w:bottom w:val="nil"/>
              <w:right w:val="nil"/>
            </w:tcBorders>
            <w:shd w:val="clear" w:color="auto" w:fill="auto"/>
            <w:vAlign w:val="center"/>
            <w:hideMark/>
          </w:tcPr>
          <w:p w14:paraId="69A56329" w14:textId="77777777" w:rsidR="002448E4" w:rsidRPr="0027752B" w:rsidRDefault="002D2592" w:rsidP="002448E4">
            <w:pPr>
              <w:jc w:val="center"/>
              <w:rPr>
                <w:rFonts w:ascii="Times New Roman" w:eastAsia="Times New Roman" w:hAnsi="Times New Roman" w:cs="Times New Roman"/>
                <w:sz w:val="20"/>
              </w:rPr>
            </w:pPr>
          </w:p>
        </w:tc>
      </w:tr>
      <w:tr w:rsidR="00C9651F" w14:paraId="69A5632C" w14:textId="77777777">
        <w:trPr>
          <w:trHeight w:val="330"/>
        </w:trPr>
        <w:tc>
          <w:tcPr>
            <w:tcW w:w="7300" w:type="dxa"/>
            <w:tcBorders>
              <w:top w:val="nil"/>
              <w:left w:val="nil"/>
              <w:bottom w:val="nil"/>
              <w:right w:val="nil"/>
            </w:tcBorders>
            <w:shd w:val="clear" w:color="auto" w:fill="auto"/>
            <w:vAlign w:val="center"/>
            <w:hideMark/>
          </w:tcPr>
          <w:p w14:paraId="69A5632B"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Άρθρο 14 ως έχει     ΚΑΤΑ ΠΛΕΙΟΨΗΦΙΑ</w:t>
            </w:r>
          </w:p>
        </w:tc>
      </w:tr>
      <w:tr w:rsidR="00C9651F" w14:paraId="69A5632E" w14:textId="77777777">
        <w:trPr>
          <w:trHeight w:val="105"/>
        </w:trPr>
        <w:tc>
          <w:tcPr>
            <w:tcW w:w="7300" w:type="dxa"/>
            <w:tcBorders>
              <w:top w:val="nil"/>
              <w:left w:val="nil"/>
              <w:bottom w:val="nil"/>
              <w:right w:val="nil"/>
            </w:tcBorders>
            <w:shd w:val="clear" w:color="auto" w:fill="auto"/>
            <w:vAlign w:val="center"/>
            <w:hideMark/>
          </w:tcPr>
          <w:p w14:paraId="69A5632D" w14:textId="77777777" w:rsidR="002448E4" w:rsidRPr="0027752B" w:rsidRDefault="002D2592" w:rsidP="002448E4">
            <w:pPr>
              <w:jc w:val="center"/>
              <w:rPr>
                <w:rFonts w:ascii="Calibri" w:eastAsia="Times New Roman" w:hAnsi="Calibri" w:cs="Calibri"/>
                <w:color w:val="000000"/>
                <w:szCs w:val="24"/>
              </w:rPr>
            </w:pPr>
          </w:p>
        </w:tc>
      </w:tr>
      <w:tr w:rsidR="00C9651F" w14:paraId="69A56330" w14:textId="77777777">
        <w:trPr>
          <w:trHeight w:val="330"/>
        </w:trPr>
        <w:tc>
          <w:tcPr>
            <w:tcW w:w="7300" w:type="dxa"/>
            <w:tcBorders>
              <w:top w:val="nil"/>
              <w:left w:val="nil"/>
              <w:bottom w:val="nil"/>
              <w:right w:val="nil"/>
            </w:tcBorders>
            <w:shd w:val="clear" w:color="auto" w:fill="auto"/>
            <w:vAlign w:val="center"/>
            <w:hideMark/>
          </w:tcPr>
          <w:p w14:paraId="69A5632F"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ΣΥΡΙΖΑ: ΝΑΙ</w:t>
            </w:r>
          </w:p>
        </w:tc>
      </w:tr>
      <w:tr w:rsidR="00C9651F" w14:paraId="69A56332" w14:textId="77777777">
        <w:trPr>
          <w:trHeight w:val="45"/>
        </w:trPr>
        <w:tc>
          <w:tcPr>
            <w:tcW w:w="7300" w:type="dxa"/>
            <w:tcBorders>
              <w:top w:val="nil"/>
              <w:left w:val="nil"/>
              <w:bottom w:val="nil"/>
              <w:right w:val="nil"/>
            </w:tcBorders>
            <w:shd w:val="clear" w:color="auto" w:fill="auto"/>
            <w:vAlign w:val="center"/>
            <w:hideMark/>
          </w:tcPr>
          <w:p w14:paraId="69A56331" w14:textId="77777777" w:rsidR="002448E4" w:rsidRPr="0027752B" w:rsidRDefault="002D2592" w:rsidP="002448E4">
            <w:pPr>
              <w:jc w:val="center"/>
              <w:rPr>
                <w:rFonts w:ascii="Calibri" w:eastAsia="Times New Roman" w:hAnsi="Calibri" w:cs="Calibri"/>
                <w:color w:val="000000"/>
                <w:szCs w:val="24"/>
              </w:rPr>
            </w:pPr>
          </w:p>
        </w:tc>
      </w:tr>
      <w:tr w:rsidR="00C9651F" w14:paraId="69A56334" w14:textId="77777777">
        <w:trPr>
          <w:trHeight w:val="330"/>
        </w:trPr>
        <w:tc>
          <w:tcPr>
            <w:tcW w:w="7300" w:type="dxa"/>
            <w:tcBorders>
              <w:top w:val="nil"/>
              <w:left w:val="nil"/>
              <w:bottom w:val="nil"/>
              <w:right w:val="nil"/>
            </w:tcBorders>
            <w:shd w:val="clear" w:color="auto" w:fill="auto"/>
            <w:vAlign w:val="center"/>
            <w:hideMark/>
          </w:tcPr>
          <w:p w14:paraId="69A56333"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Ν.Δ.: ΝΑΙ</w:t>
            </w:r>
          </w:p>
        </w:tc>
      </w:tr>
      <w:tr w:rsidR="00C9651F" w14:paraId="69A56336" w14:textId="77777777">
        <w:trPr>
          <w:trHeight w:val="45"/>
        </w:trPr>
        <w:tc>
          <w:tcPr>
            <w:tcW w:w="7300" w:type="dxa"/>
            <w:tcBorders>
              <w:top w:val="nil"/>
              <w:left w:val="nil"/>
              <w:bottom w:val="nil"/>
              <w:right w:val="nil"/>
            </w:tcBorders>
            <w:shd w:val="clear" w:color="auto" w:fill="auto"/>
            <w:vAlign w:val="center"/>
            <w:hideMark/>
          </w:tcPr>
          <w:p w14:paraId="69A56335" w14:textId="77777777" w:rsidR="002448E4" w:rsidRPr="0027752B" w:rsidRDefault="002D2592" w:rsidP="002448E4">
            <w:pPr>
              <w:jc w:val="center"/>
              <w:rPr>
                <w:rFonts w:ascii="Calibri" w:eastAsia="Times New Roman" w:hAnsi="Calibri" w:cs="Calibri"/>
                <w:color w:val="000000"/>
                <w:szCs w:val="24"/>
              </w:rPr>
            </w:pPr>
          </w:p>
        </w:tc>
      </w:tr>
      <w:tr w:rsidR="00C9651F" w14:paraId="69A56338" w14:textId="77777777">
        <w:trPr>
          <w:trHeight w:val="330"/>
        </w:trPr>
        <w:tc>
          <w:tcPr>
            <w:tcW w:w="7300" w:type="dxa"/>
            <w:tcBorders>
              <w:top w:val="nil"/>
              <w:left w:val="nil"/>
              <w:bottom w:val="nil"/>
              <w:right w:val="nil"/>
            </w:tcBorders>
            <w:shd w:val="clear" w:color="auto" w:fill="auto"/>
            <w:vAlign w:val="center"/>
            <w:hideMark/>
          </w:tcPr>
          <w:p w14:paraId="69A56337"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ΔΗ.ΣΥ: ΝΑΙ</w:t>
            </w:r>
          </w:p>
        </w:tc>
      </w:tr>
      <w:tr w:rsidR="00C9651F" w14:paraId="69A5633A" w14:textId="77777777">
        <w:trPr>
          <w:trHeight w:val="30"/>
        </w:trPr>
        <w:tc>
          <w:tcPr>
            <w:tcW w:w="7300" w:type="dxa"/>
            <w:tcBorders>
              <w:top w:val="nil"/>
              <w:left w:val="nil"/>
              <w:bottom w:val="nil"/>
              <w:right w:val="nil"/>
            </w:tcBorders>
            <w:shd w:val="clear" w:color="auto" w:fill="auto"/>
            <w:vAlign w:val="center"/>
            <w:hideMark/>
          </w:tcPr>
          <w:p w14:paraId="69A56339" w14:textId="77777777" w:rsidR="002448E4" w:rsidRPr="0027752B" w:rsidRDefault="002D2592" w:rsidP="002448E4">
            <w:pPr>
              <w:jc w:val="center"/>
              <w:rPr>
                <w:rFonts w:ascii="Calibri" w:eastAsia="Times New Roman" w:hAnsi="Calibri" w:cs="Calibri"/>
                <w:color w:val="000000"/>
                <w:szCs w:val="24"/>
              </w:rPr>
            </w:pPr>
          </w:p>
        </w:tc>
      </w:tr>
      <w:tr w:rsidR="00C9651F" w14:paraId="69A5633C" w14:textId="77777777">
        <w:trPr>
          <w:trHeight w:val="330"/>
        </w:trPr>
        <w:tc>
          <w:tcPr>
            <w:tcW w:w="7300" w:type="dxa"/>
            <w:tcBorders>
              <w:top w:val="nil"/>
              <w:left w:val="nil"/>
              <w:bottom w:val="nil"/>
              <w:right w:val="nil"/>
            </w:tcBorders>
            <w:shd w:val="clear" w:color="auto" w:fill="auto"/>
            <w:vAlign w:val="center"/>
            <w:hideMark/>
          </w:tcPr>
          <w:p w14:paraId="69A5633B"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Χ.Α: OXI</w:t>
            </w:r>
          </w:p>
        </w:tc>
      </w:tr>
      <w:tr w:rsidR="00C9651F" w14:paraId="69A5633E" w14:textId="77777777">
        <w:trPr>
          <w:trHeight w:val="45"/>
        </w:trPr>
        <w:tc>
          <w:tcPr>
            <w:tcW w:w="7300" w:type="dxa"/>
            <w:tcBorders>
              <w:top w:val="nil"/>
              <w:left w:val="nil"/>
              <w:bottom w:val="nil"/>
              <w:right w:val="nil"/>
            </w:tcBorders>
            <w:shd w:val="clear" w:color="auto" w:fill="auto"/>
            <w:vAlign w:val="center"/>
            <w:hideMark/>
          </w:tcPr>
          <w:p w14:paraId="69A5633D" w14:textId="77777777" w:rsidR="002448E4" w:rsidRPr="0027752B" w:rsidRDefault="002D2592" w:rsidP="002448E4">
            <w:pPr>
              <w:jc w:val="center"/>
              <w:rPr>
                <w:rFonts w:ascii="Calibri" w:eastAsia="Times New Roman" w:hAnsi="Calibri" w:cs="Calibri"/>
                <w:color w:val="000000"/>
                <w:szCs w:val="24"/>
              </w:rPr>
            </w:pPr>
          </w:p>
        </w:tc>
      </w:tr>
      <w:tr w:rsidR="00C9651F" w14:paraId="69A56340" w14:textId="77777777">
        <w:trPr>
          <w:trHeight w:val="330"/>
        </w:trPr>
        <w:tc>
          <w:tcPr>
            <w:tcW w:w="7300" w:type="dxa"/>
            <w:tcBorders>
              <w:top w:val="nil"/>
              <w:left w:val="nil"/>
              <w:bottom w:val="nil"/>
              <w:right w:val="nil"/>
            </w:tcBorders>
            <w:shd w:val="clear" w:color="auto" w:fill="auto"/>
            <w:vAlign w:val="center"/>
            <w:hideMark/>
          </w:tcPr>
          <w:p w14:paraId="69A5633F"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Κ.Κ.Ε: ΠΡΝ</w:t>
            </w:r>
          </w:p>
        </w:tc>
      </w:tr>
      <w:tr w:rsidR="00C9651F" w14:paraId="69A56342" w14:textId="77777777">
        <w:trPr>
          <w:trHeight w:val="45"/>
        </w:trPr>
        <w:tc>
          <w:tcPr>
            <w:tcW w:w="7300" w:type="dxa"/>
            <w:tcBorders>
              <w:top w:val="nil"/>
              <w:left w:val="nil"/>
              <w:bottom w:val="nil"/>
              <w:right w:val="nil"/>
            </w:tcBorders>
            <w:shd w:val="clear" w:color="auto" w:fill="auto"/>
            <w:vAlign w:val="center"/>
            <w:hideMark/>
          </w:tcPr>
          <w:p w14:paraId="69A56341" w14:textId="77777777" w:rsidR="002448E4" w:rsidRPr="0027752B" w:rsidRDefault="002D2592" w:rsidP="002448E4">
            <w:pPr>
              <w:jc w:val="center"/>
              <w:rPr>
                <w:rFonts w:ascii="Calibri" w:eastAsia="Times New Roman" w:hAnsi="Calibri" w:cs="Calibri"/>
                <w:color w:val="000000"/>
                <w:szCs w:val="24"/>
              </w:rPr>
            </w:pPr>
          </w:p>
        </w:tc>
      </w:tr>
      <w:tr w:rsidR="00C9651F" w14:paraId="69A56344" w14:textId="77777777">
        <w:trPr>
          <w:trHeight w:val="330"/>
        </w:trPr>
        <w:tc>
          <w:tcPr>
            <w:tcW w:w="7300" w:type="dxa"/>
            <w:tcBorders>
              <w:top w:val="nil"/>
              <w:left w:val="nil"/>
              <w:bottom w:val="nil"/>
              <w:right w:val="nil"/>
            </w:tcBorders>
            <w:shd w:val="clear" w:color="auto" w:fill="auto"/>
            <w:vAlign w:val="center"/>
            <w:hideMark/>
          </w:tcPr>
          <w:p w14:paraId="69A56343"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 xml:space="preserve">ΕΝ. </w:t>
            </w:r>
            <w:r w:rsidRPr="0027752B">
              <w:rPr>
                <w:rFonts w:ascii="Calibri" w:eastAsia="Times New Roman" w:hAnsi="Calibri" w:cs="Calibri"/>
                <w:color w:val="000000"/>
                <w:szCs w:val="24"/>
              </w:rPr>
              <w:t>ΚΕΝΤΡΩΩΝ: ΝΑΙ</w:t>
            </w:r>
          </w:p>
        </w:tc>
      </w:tr>
      <w:tr w:rsidR="00C9651F" w14:paraId="69A56346" w14:textId="77777777">
        <w:trPr>
          <w:trHeight w:val="30"/>
        </w:trPr>
        <w:tc>
          <w:tcPr>
            <w:tcW w:w="7300" w:type="dxa"/>
            <w:tcBorders>
              <w:top w:val="nil"/>
              <w:left w:val="nil"/>
              <w:bottom w:val="nil"/>
              <w:right w:val="nil"/>
            </w:tcBorders>
            <w:shd w:val="clear" w:color="auto" w:fill="auto"/>
            <w:vAlign w:val="center"/>
            <w:hideMark/>
          </w:tcPr>
          <w:p w14:paraId="69A56345" w14:textId="77777777" w:rsidR="002448E4" w:rsidRPr="0027752B" w:rsidRDefault="002D2592" w:rsidP="002448E4">
            <w:pPr>
              <w:jc w:val="center"/>
              <w:rPr>
                <w:rFonts w:ascii="Calibri" w:eastAsia="Times New Roman" w:hAnsi="Calibri" w:cs="Calibri"/>
                <w:color w:val="000000"/>
                <w:szCs w:val="24"/>
              </w:rPr>
            </w:pPr>
          </w:p>
        </w:tc>
      </w:tr>
      <w:tr w:rsidR="00C9651F" w14:paraId="69A56348" w14:textId="77777777">
        <w:trPr>
          <w:trHeight w:val="150"/>
        </w:trPr>
        <w:tc>
          <w:tcPr>
            <w:tcW w:w="7300" w:type="dxa"/>
            <w:tcBorders>
              <w:top w:val="nil"/>
              <w:left w:val="nil"/>
              <w:bottom w:val="nil"/>
              <w:right w:val="nil"/>
            </w:tcBorders>
            <w:shd w:val="clear" w:color="auto" w:fill="auto"/>
            <w:vAlign w:val="center"/>
            <w:hideMark/>
          </w:tcPr>
          <w:p w14:paraId="69A56347" w14:textId="77777777" w:rsidR="002448E4" w:rsidRPr="0027752B" w:rsidRDefault="002D2592" w:rsidP="002448E4">
            <w:pPr>
              <w:jc w:val="center"/>
              <w:rPr>
                <w:rFonts w:ascii="Times New Roman" w:eastAsia="Times New Roman" w:hAnsi="Times New Roman" w:cs="Times New Roman"/>
                <w:sz w:val="20"/>
              </w:rPr>
            </w:pPr>
          </w:p>
        </w:tc>
      </w:tr>
      <w:tr w:rsidR="00C9651F" w14:paraId="69A5634A" w14:textId="77777777">
        <w:trPr>
          <w:trHeight w:val="345"/>
        </w:trPr>
        <w:tc>
          <w:tcPr>
            <w:tcW w:w="7300" w:type="dxa"/>
            <w:tcBorders>
              <w:top w:val="nil"/>
              <w:left w:val="nil"/>
              <w:bottom w:val="nil"/>
              <w:right w:val="nil"/>
            </w:tcBorders>
            <w:shd w:val="clear" w:color="auto" w:fill="auto"/>
            <w:vAlign w:val="center"/>
            <w:hideMark/>
          </w:tcPr>
          <w:p w14:paraId="69A56349" w14:textId="77777777" w:rsidR="002448E4" w:rsidRPr="0027752B" w:rsidRDefault="002D2592" w:rsidP="002448E4">
            <w:pPr>
              <w:jc w:val="center"/>
              <w:rPr>
                <w:rFonts w:ascii="Times New Roman" w:eastAsia="Times New Roman" w:hAnsi="Times New Roman" w:cs="Times New Roman"/>
                <w:sz w:val="20"/>
              </w:rPr>
            </w:pPr>
          </w:p>
        </w:tc>
      </w:tr>
      <w:tr w:rsidR="00C9651F" w14:paraId="69A5634C" w14:textId="77777777">
        <w:trPr>
          <w:trHeight w:val="330"/>
        </w:trPr>
        <w:tc>
          <w:tcPr>
            <w:tcW w:w="7300" w:type="dxa"/>
            <w:tcBorders>
              <w:top w:val="nil"/>
              <w:left w:val="nil"/>
              <w:bottom w:val="nil"/>
              <w:right w:val="nil"/>
            </w:tcBorders>
            <w:shd w:val="clear" w:color="auto" w:fill="auto"/>
            <w:vAlign w:val="center"/>
            <w:hideMark/>
          </w:tcPr>
          <w:p w14:paraId="69A5634B"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Άρθρο 15 ως έχει     ΚΑΤΑ ΠΛΕΙΟΨΗΦΙΑ</w:t>
            </w:r>
          </w:p>
        </w:tc>
      </w:tr>
      <w:tr w:rsidR="00C9651F" w14:paraId="69A5634E" w14:textId="77777777">
        <w:trPr>
          <w:trHeight w:val="105"/>
        </w:trPr>
        <w:tc>
          <w:tcPr>
            <w:tcW w:w="7300" w:type="dxa"/>
            <w:tcBorders>
              <w:top w:val="nil"/>
              <w:left w:val="nil"/>
              <w:bottom w:val="nil"/>
              <w:right w:val="nil"/>
            </w:tcBorders>
            <w:shd w:val="clear" w:color="auto" w:fill="auto"/>
            <w:vAlign w:val="center"/>
            <w:hideMark/>
          </w:tcPr>
          <w:p w14:paraId="69A5634D" w14:textId="77777777" w:rsidR="002448E4" w:rsidRPr="0027752B" w:rsidRDefault="002D2592" w:rsidP="002448E4">
            <w:pPr>
              <w:jc w:val="center"/>
              <w:rPr>
                <w:rFonts w:ascii="Calibri" w:eastAsia="Times New Roman" w:hAnsi="Calibri" w:cs="Calibri"/>
                <w:color w:val="000000"/>
                <w:szCs w:val="24"/>
              </w:rPr>
            </w:pPr>
          </w:p>
        </w:tc>
      </w:tr>
      <w:tr w:rsidR="00C9651F" w14:paraId="69A56350" w14:textId="77777777">
        <w:trPr>
          <w:trHeight w:val="330"/>
        </w:trPr>
        <w:tc>
          <w:tcPr>
            <w:tcW w:w="7300" w:type="dxa"/>
            <w:tcBorders>
              <w:top w:val="nil"/>
              <w:left w:val="nil"/>
              <w:bottom w:val="nil"/>
              <w:right w:val="nil"/>
            </w:tcBorders>
            <w:shd w:val="clear" w:color="auto" w:fill="auto"/>
            <w:vAlign w:val="center"/>
            <w:hideMark/>
          </w:tcPr>
          <w:p w14:paraId="69A5634F"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ΣΥΡΙΖΑ: ΝΑΙ</w:t>
            </w:r>
          </w:p>
        </w:tc>
      </w:tr>
      <w:tr w:rsidR="00C9651F" w14:paraId="69A56352" w14:textId="77777777">
        <w:trPr>
          <w:trHeight w:val="30"/>
        </w:trPr>
        <w:tc>
          <w:tcPr>
            <w:tcW w:w="7300" w:type="dxa"/>
            <w:tcBorders>
              <w:top w:val="nil"/>
              <w:left w:val="nil"/>
              <w:bottom w:val="nil"/>
              <w:right w:val="nil"/>
            </w:tcBorders>
            <w:shd w:val="clear" w:color="auto" w:fill="auto"/>
            <w:vAlign w:val="center"/>
            <w:hideMark/>
          </w:tcPr>
          <w:p w14:paraId="69A56351" w14:textId="77777777" w:rsidR="002448E4" w:rsidRPr="0027752B" w:rsidRDefault="002D2592" w:rsidP="002448E4">
            <w:pPr>
              <w:jc w:val="center"/>
              <w:rPr>
                <w:rFonts w:ascii="Calibri" w:eastAsia="Times New Roman" w:hAnsi="Calibri" w:cs="Calibri"/>
                <w:color w:val="000000"/>
                <w:szCs w:val="24"/>
              </w:rPr>
            </w:pPr>
          </w:p>
        </w:tc>
      </w:tr>
      <w:tr w:rsidR="00C9651F" w14:paraId="69A56354" w14:textId="77777777">
        <w:trPr>
          <w:trHeight w:val="345"/>
        </w:trPr>
        <w:tc>
          <w:tcPr>
            <w:tcW w:w="7300" w:type="dxa"/>
            <w:tcBorders>
              <w:top w:val="nil"/>
              <w:left w:val="nil"/>
              <w:bottom w:val="nil"/>
              <w:right w:val="nil"/>
            </w:tcBorders>
            <w:shd w:val="clear" w:color="auto" w:fill="auto"/>
            <w:vAlign w:val="center"/>
            <w:hideMark/>
          </w:tcPr>
          <w:p w14:paraId="69A56353"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Ν.Δ.: ΝΑΙ</w:t>
            </w:r>
          </w:p>
        </w:tc>
      </w:tr>
      <w:tr w:rsidR="00C9651F" w14:paraId="69A56356" w14:textId="77777777">
        <w:trPr>
          <w:trHeight w:val="30"/>
        </w:trPr>
        <w:tc>
          <w:tcPr>
            <w:tcW w:w="7300" w:type="dxa"/>
            <w:tcBorders>
              <w:top w:val="nil"/>
              <w:left w:val="nil"/>
              <w:bottom w:val="nil"/>
              <w:right w:val="nil"/>
            </w:tcBorders>
            <w:shd w:val="clear" w:color="auto" w:fill="auto"/>
            <w:vAlign w:val="center"/>
            <w:hideMark/>
          </w:tcPr>
          <w:p w14:paraId="69A56355" w14:textId="77777777" w:rsidR="002448E4" w:rsidRPr="0027752B" w:rsidRDefault="002D2592" w:rsidP="002448E4">
            <w:pPr>
              <w:jc w:val="center"/>
              <w:rPr>
                <w:rFonts w:ascii="Calibri" w:eastAsia="Times New Roman" w:hAnsi="Calibri" w:cs="Calibri"/>
                <w:color w:val="000000"/>
                <w:szCs w:val="24"/>
              </w:rPr>
            </w:pPr>
          </w:p>
        </w:tc>
      </w:tr>
      <w:tr w:rsidR="00C9651F" w14:paraId="69A56358" w14:textId="77777777">
        <w:trPr>
          <w:trHeight w:val="330"/>
        </w:trPr>
        <w:tc>
          <w:tcPr>
            <w:tcW w:w="7300" w:type="dxa"/>
            <w:tcBorders>
              <w:top w:val="nil"/>
              <w:left w:val="nil"/>
              <w:bottom w:val="nil"/>
              <w:right w:val="nil"/>
            </w:tcBorders>
            <w:shd w:val="clear" w:color="auto" w:fill="auto"/>
            <w:vAlign w:val="center"/>
            <w:hideMark/>
          </w:tcPr>
          <w:p w14:paraId="69A56357"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ΔΗ.ΣΥ: ΝΑΙ</w:t>
            </w:r>
          </w:p>
        </w:tc>
      </w:tr>
      <w:tr w:rsidR="00C9651F" w14:paraId="69A5635A" w14:textId="77777777">
        <w:trPr>
          <w:trHeight w:val="45"/>
        </w:trPr>
        <w:tc>
          <w:tcPr>
            <w:tcW w:w="7300" w:type="dxa"/>
            <w:tcBorders>
              <w:top w:val="nil"/>
              <w:left w:val="nil"/>
              <w:bottom w:val="nil"/>
              <w:right w:val="nil"/>
            </w:tcBorders>
            <w:shd w:val="clear" w:color="auto" w:fill="auto"/>
            <w:vAlign w:val="center"/>
            <w:hideMark/>
          </w:tcPr>
          <w:p w14:paraId="69A56359" w14:textId="77777777" w:rsidR="002448E4" w:rsidRPr="0027752B" w:rsidRDefault="002D2592" w:rsidP="002448E4">
            <w:pPr>
              <w:jc w:val="center"/>
              <w:rPr>
                <w:rFonts w:ascii="Calibri" w:eastAsia="Times New Roman" w:hAnsi="Calibri" w:cs="Calibri"/>
                <w:color w:val="000000"/>
                <w:szCs w:val="24"/>
              </w:rPr>
            </w:pPr>
          </w:p>
        </w:tc>
      </w:tr>
      <w:tr w:rsidR="00C9651F" w14:paraId="69A5635C" w14:textId="77777777">
        <w:trPr>
          <w:trHeight w:val="330"/>
        </w:trPr>
        <w:tc>
          <w:tcPr>
            <w:tcW w:w="7300" w:type="dxa"/>
            <w:tcBorders>
              <w:top w:val="nil"/>
              <w:left w:val="nil"/>
              <w:bottom w:val="nil"/>
              <w:right w:val="nil"/>
            </w:tcBorders>
            <w:shd w:val="clear" w:color="auto" w:fill="auto"/>
            <w:vAlign w:val="center"/>
            <w:hideMark/>
          </w:tcPr>
          <w:p w14:paraId="69A5635B"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Χ.Α: OXI</w:t>
            </w:r>
          </w:p>
        </w:tc>
      </w:tr>
      <w:tr w:rsidR="00C9651F" w14:paraId="69A5635E" w14:textId="77777777">
        <w:trPr>
          <w:trHeight w:val="45"/>
        </w:trPr>
        <w:tc>
          <w:tcPr>
            <w:tcW w:w="7300" w:type="dxa"/>
            <w:tcBorders>
              <w:top w:val="nil"/>
              <w:left w:val="nil"/>
              <w:bottom w:val="nil"/>
              <w:right w:val="nil"/>
            </w:tcBorders>
            <w:shd w:val="clear" w:color="auto" w:fill="auto"/>
            <w:vAlign w:val="center"/>
            <w:hideMark/>
          </w:tcPr>
          <w:p w14:paraId="69A5635D" w14:textId="77777777" w:rsidR="002448E4" w:rsidRPr="0027752B" w:rsidRDefault="002D2592" w:rsidP="002448E4">
            <w:pPr>
              <w:jc w:val="center"/>
              <w:rPr>
                <w:rFonts w:ascii="Calibri" w:eastAsia="Times New Roman" w:hAnsi="Calibri" w:cs="Calibri"/>
                <w:color w:val="000000"/>
                <w:szCs w:val="24"/>
              </w:rPr>
            </w:pPr>
          </w:p>
        </w:tc>
      </w:tr>
      <w:tr w:rsidR="00C9651F" w14:paraId="69A56360" w14:textId="77777777">
        <w:trPr>
          <w:trHeight w:val="330"/>
        </w:trPr>
        <w:tc>
          <w:tcPr>
            <w:tcW w:w="7300" w:type="dxa"/>
            <w:tcBorders>
              <w:top w:val="nil"/>
              <w:left w:val="nil"/>
              <w:bottom w:val="nil"/>
              <w:right w:val="nil"/>
            </w:tcBorders>
            <w:shd w:val="clear" w:color="auto" w:fill="auto"/>
            <w:vAlign w:val="center"/>
            <w:hideMark/>
          </w:tcPr>
          <w:p w14:paraId="69A5635F"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Κ.Κ.Ε: ΠΡΝ</w:t>
            </w:r>
          </w:p>
        </w:tc>
      </w:tr>
      <w:tr w:rsidR="00C9651F" w14:paraId="69A56362" w14:textId="77777777">
        <w:trPr>
          <w:trHeight w:val="45"/>
        </w:trPr>
        <w:tc>
          <w:tcPr>
            <w:tcW w:w="7300" w:type="dxa"/>
            <w:tcBorders>
              <w:top w:val="nil"/>
              <w:left w:val="nil"/>
              <w:bottom w:val="nil"/>
              <w:right w:val="nil"/>
            </w:tcBorders>
            <w:shd w:val="clear" w:color="auto" w:fill="auto"/>
            <w:vAlign w:val="center"/>
            <w:hideMark/>
          </w:tcPr>
          <w:p w14:paraId="69A56361" w14:textId="77777777" w:rsidR="002448E4" w:rsidRPr="0027752B" w:rsidRDefault="002D2592" w:rsidP="002448E4">
            <w:pPr>
              <w:jc w:val="center"/>
              <w:rPr>
                <w:rFonts w:ascii="Calibri" w:eastAsia="Times New Roman" w:hAnsi="Calibri" w:cs="Calibri"/>
                <w:color w:val="000000"/>
                <w:szCs w:val="24"/>
              </w:rPr>
            </w:pPr>
          </w:p>
        </w:tc>
      </w:tr>
      <w:tr w:rsidR="00C9651F" w14:paraId="69A56364" w14:textId="77777777">
        <w:trPr>
          <w:trHeight w:val="330"/>
        </w:trPr>
        <w:tc>
          <w:tcPr>
            <w:tcW w:w="7300" w:type="dxa"/>
            <w:tcBorders>
              <w:top w:val="nil"/>
              <w:left w:val="nil"/>
              <w:bottom w:val="nil"/>
              <w:right w:val="nil"/>
            </w:tcBorders>
            <w:shd w:val="clear" w:color="auto" w:fill="auto"/>
            <w:vAlign w:val="center"/>
            <w:hideMark/>
          </w:tcPr>
          <w:p w14:paraId="69A56363"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ΕΝ. ΚΕΝΤΡΩΩΝ: ΝΑΙ</w:t>
            </w:r>
          </w:p>
        </w:tc>
      </w:tr>
      <w:tr w:rsidR="00C9651F" w14:paraId="69A56366" w14:textId="77777777">
        <w:trPr>
          <w:trHeight w:val="45"/>
        </w:trPr>
        <w:tc>
          <w:tcPr>
            <w:tcW w:w="7300" w:type="dxa"/>
            <w:tcBorders>
              <w:top w:val="nil"/>
              <w:left w:val="nil"/>
              <w:bottom w:val="nil"/>
              <w:right w:val="nil"/>
            </w:tcBorders>
            <w:shd w:val="clear" w:color="auto" w:fill="auto"/>
            <w:vAlign w:val="center"/>
            <w:hideMark/>
          </w:tcPr>
          <w:p w14:paraId="69A56365" w14:textId="77777777" w:rsidR="002448E4" w:rsidRPr="0027752B" w:rsidRDefault="002D2592" w:rsidP="002448E4">
            <w:pPr>
              <w:jc w:val="center"/>
              <w:rPr>
                <w:rFonts w:ascii="Calibri" w:eastAsia="Times New Roman" w:hAnsi="Calibri" w:cs="Calibri"/>
                <w:color w:val="000000"/>
                <w:szCs w:val="24"/>
              </w:rPr>
            </w:pPr>
          </w:p>
        </w:tc>
      </w:tr>
      <w:tr w:rsidR="00C9651F" w14:paraId="69A56368" w14:textId="77777777">
        <w:trPr>
          <w:trHeight w:val="150"/>
        </w:trPr>
        <w:tc>
          <w:tcPr>
            <w:tcW w:w="7300" w:type="dxa"/>
            <w:tcBorders>
              <w:top w:val="nil"/>
              <w:left w:val="nil"/>
              <w:bottom w:val="nil"/>
              <w:right w:val="nil"/>
            </w:tcBorders>
            <w:shd w:val="clear" w:color="auto" w:fill="auto"/>
            <w:vAlign w:val="center"/>
            <w:hideMark/>
          </w:tcPr>
          <w:p w14:paraId="69A56367" w14:textId="77777777" w:rsidR="002448E4" w:rsidRPr="0027752B" w:rsidRDefault="002D2592" w:rsidP="002448E4">
            <w:pPr>
              <w:jc w:val="center"/>
              <w:rPr>
                <w:rFonts w:ascii="Times New Roman" w:eastAsia="Times New Roman" w:hAnsi="Times New Roman" w:cs="Times New Roman"/>
                <w:sz w:val="20"/>
              </w:rPr>
            </w:pPr>
          </w:p>
        </w:tc>
      </w:tr>
      <w:tr w:rsidR="00C9651F" w14:paraId="69A5636A" w14:textId="77777777">
        <w:trPr>
          <w:trHeight w:val="345"/>
        </w:trPr>
        <w:tc>
          <w:tcPr>
            <w:tcW w:w="7300" w:type="dxa"/>
            <w:tcBorders>
              <w:top w:val="nil"/>
              <w:left w:val="nil"/>
              <w:bottom w:val="nil"/>
              <w:right w:val="nil"/>
            </w:tcBorders>
            <w:shd w:val="clear" w:color="auto" w:fill="auto"/>
            <w:vAlign w:val="center"/>
            <w:hideMark/>
          </w:tcPr>
          <w:p w14:paraId="69A56369" w14:textId="77777777" w:rsidR="002448E4" w:rsidRPr="0027752B" w:rsidRDefault="002D2592" w:rsidP="002448E4">
            <w:pPr>
              <w:jc w:val="center"/>
              <w:rPr>
                <w:rFonts w:ascii="Times New Roman" w:eastAsia="Times New Roman" w:hAnsi="Times New Roman" w:cs="Times New Roman"/>
                <w:sz w:val="20"/>
              </w:rPr>
            </w:pPr>
          </w:p>
        </w:tc>
      </w:tr>
      <w:tr w:rsidR="00C9651F" w14:paraId="69A5636C" w14:textId="77777777">
        <w:trPr>
          <w:trHeight w:val="330"/>
        </w:trPr>
        <w:tc>
          <w:tcPr>
            <w:tcW w:w="7300" w:type="dxa"/>
            <w:tcBorders>
              <w:top w:val="nil"/>
              <w:left w:val="nil"/>
              <w:bottom w:val="nil"/>
              <w:right w:val="nil"/>
            </w:tcBorders>
            <w:shd w:val="clear" w:color="auto" w:fill="auto"/>
            <w:vAlign w:val="center"/>
            <w:hideMark/>
          </w:tcPr>
          <w:p w14:paraId="69A5636B"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Άρθρο 16 ως έχει     ΚΑΤΑ ΠΛΕΙΟΨΗΦΙΑ</w:t>
            </w:r>
          </w:p>
        </w:tc>
      </w:tr>
      <w:tr w:rsidR="00C9651F" w14:paraId="69A5636E" w14:textId="77777777">
        <w:trPr>
          <w:trHeight w:val="90"/>
        </w:trPr>
        <w:tc>
          <w:tcPr>
            <w:tcW w:w="7300" w:type="dxa"/>
            <w:tcBorders>
              <w:top w:val="nil"/>
              <w:left w:val="nil"/>
              <w:bottom w:val="nil"/>
              <w:right w:val="nil"/>
            </w:tcBorders>
            <w:shd w:val="clear" w:color="auto" w:fill="auto"/>
            <w:vAlign w:val="center"/>
            <w:hideMark/>
          </w:tcPr>
          <w:p w14:paraId="69A5636D" w14:textId="77777777" w:rsidR="002448E4" w:rsidRPr="0027752B" w:rsidRDefault="002D2592" w:rsidP="002448E4">
            <w:pPr>
              <w:jc w:val="center"/>
              <w:rPr>
                <w:rFonts w:ascii="Calibri" w:eastAsia="Times New Roman" w:hAnsi="Calibri" w:cs="Calibri"/>
                <w:color w:val="000000"/>
                <w:szCs w:val="24"/>
              </w:rPr>
            </w:pPr>
          </w:p>
        </w:tc>
      </w:tr>
      <w:tr w:rsidR="00C9651F" w14:paraId="69A56370" w14:textId="77777777">
        <w:trPr>
          <w:trHeight w:val="330"/>
        </w:trPr>
        <w:tc>
          <w:tcPr>
            <w:tcW w:w="7300" w:type="dxa"/>
            <w:tcBorders>
              <w:top w:val="nil"/>
              <w:left w:val="nil"/>
              <w:bottom w:val="nil"/>
              <w:right w:val="nil"/>
            </w:tcBorders>
            <w:shd w:val="clear" w:color="auto" w:fill="auto"/>
            <w:vAlign w:val="center"/>
            <w:hideMark/>
          </w:tcPr>
          <w:p w14:paraId="69A5636F"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ΣΥΡΙΖΑ: ΝΑΙ</w:t>
            </w:r>
          </w:p>
        </w:tc>
      </w:tr>
      <w:tr w:rsidR="00C9651F" w14:paraId="69A56372" w14:textId="77777777">
        <w:trPr>
          <w:trHeight w:val="45"/>
        </w:trPr>
        <w:tc>
          <w:tcPr>
            <w:tcW w:w="7300" w:type="dxa"/>
            <w:tcBorders>
              <w:top w:val="nil"/>
              <w:left w:val="nil"/>
              <w:bottom w:val="nil"/>
              <w:right w:val="nil"/>
            </w:tcBorders>
            <w:shd w:val="clear" w:color="auto" w:fill="auto"/>
            <w:vAlign w:val="center"/>
            <w:hideMark/>
          </w:tcPr>
          <w:p w14:paraId="69A56371" w14:textId="77777777" w:rsidR="002448E4" w:rsidRPr="0027752B" w:rsidRDefault="002D2592" w:rsidP="002448E4">
            <w:pPr>
              <w:jc w:val="center"/>
              <w:rPr>
                <w:rFonts w:ascii="Calibri" w:eastAsia="Times New Roman" w:hAnsi="Calibri" w:cs="Calibri"/>
                <w:color w:val="000000"/>
                <w:szCs w:val="24"/>
              </w:rPr>
            </w:pPr>
          </w:p>
        </w:tc>
      </w:tr>
      <w:tr w:rsidR="00C9651F" w14:paraId="69A56374" w14:textId="77777777">
        <w:trPr>
          <w:trHeight w:val="330"/>
        </w:trPr>
        <w:tc>
          <w:tcPr>
            <w:tcW w:w="7300" w:type="dxa"/>
            <w:tcBorders>
              <w:top w:val="nil"/>
              <w:left w:val="nil"/>
              <w:bottom w:val="nil"/>
              <w:right w:val="nil"/>
            </w:tcBorders>
            <w:shd w:val="clear" w:color="auto" w:fill="auto"/>
            <w:vAlign w:val="center"/>
            <w:hideMark/>
          </w:tcPr>
          <w:p w14:paraId="69A56373"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Ν.Δ.: ΝΑΙ</w:t>
            </w:r>
          </w:p>
        </w:tc>
      </w:tr>
      <w:tr w:rsidR="00C9651F" w14:paraId="69A56376" w14:textId="77777777">
        <w:trPr>
          <w:trHeight w:val="45"/>
        </w:trPr>
        <w:tc>
          <w:tcPr>
            <w:tcW w:w="7300" w:type="dxa"/>
            <w:tcBorders>
              <w:top w:val="nil"/>
              <w:left w:val="nil"/>
              <w:bottom w:val="nil"/>
              <w:right w:val="nil"/>
            </w:tcBorders>
            <w:shd w:val="clear" w:color="auto" w:fill="auto"/>
            <w:vAlign w:val="center"/>
            <w:hideMark/>
          </w:tcPr>
          <w:p w14:paraId="69A56375" w14:textId="77777777" w:rsidR="002448E4" w:rsidRPr="0027752B" w:rsidRDefault="002D2592" w:rsidP="002448E4">
            <w:pPr>
              <w:jc w:val="center"/>
              <w:rPr>
                <w:rFonts w:ascii="Calibri" w:eastAsia="Times New Roman" w:hAnsi="Calibri" w:cs="Calibri"/>
                <w:color w:val="000000"/>
                <w:szCs w:val="24"/>
              </w:rPr>
            </w:pPr>
          </w:p>
        </w:tc>
      </w:tr>
      <w:tr w:rsidR="00C9651F" w14:paraId="69A56378" w14:textId="77777777">
        <w:trPr>
          <w:trHeight w:val="330"/>
        </w:trPr>
        <w:tc>
          <w:tcPr>
            <w:tcW w:w="7300" w:type="dxa"/>
            <w:tcBorders>
              <w:top w:val="nil"/>
              <w:left w:val="nil"/>
              <w:bottom w:val="nil"/>
              <w:right w:val="nil"/>
            </w:tcBorders>
            <w:shd w:val="clear" w:color="auto" w:fill="auto"/>
            <w:vAlign w:val="center"/>
            <w:hideMark/>
          </w:tcPr>
          <w:p w14:paraId="69A56377"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ΔΗ.ΣΥ: ΝΑΙ</w:t>
            </w:r>
          </w:p>
        </w:tc>
      </w:tr>
      <w:tr w:rsidR="00C9651F" w14:paraId="69A5637A" w14:textId="77777777">
        <w:trPr>
          <w:trHeight w:val="45"/>
        </w:trPr>
        <w:tc>
          <w:tcPr>
            <w:tcW w:w="7300" w:type="dxa"/>
            <w:tcBorders>
              <w:top w:val="nil"/>
              <w:left w:val="nil"/>
              <w:bottom w:val="nil"/>
              <w:right w:val="nil"/>
            </w:tcBorders>
            <w:shd w:val="clear" w:color="auto" w:fill="auto"/>
            <w:vAlign w:val="center"/>
            <w:hideMark/>
          </w:tcPr>
          <w:p w14:paraId="69A56379" w14:textId="77777777" w:rsidR="002448E4" w:rsidRPr="0027752B" w:rsidRDefault="002D2592" w:rsidP="002448E4">
            <w:pPr>
              <w:jc w:val="center"/>
              <w:rPr>
                <w:rFonts w:ascii="Calibri" w:eastAsia="Times New Roman" w:hAnsi="Calibri" w:cs="Calibri"/>
                <w:color w:val="000000"/>
                <w:szCs w:val="24"/>
              </w:rPr>
            </w:pPr>
          </w:p>
        </w:tc>
      </w:tr>
      <w:tr w:rsidR="00C9651F" w14:paraId="69A5637C" w14:textId="77777777">
        <w:trPr>
          <w:trHeight w:val="330"/>
        </w:trPr>
        <w:tc>
          <w:tcPr>
            <w:tcW w:w="7300" w:type="dxa"/>
            <w:tcBorders>
              <w:top w:val="nil"/>
              <w:left w:val="nil"/>
              <w:bottom w:val="nil"/>
              <w:right w:val="nil"/>
            </w:tcBorders>
            <w:shd w:val="clear" w:color="auto" w:fill="auto"/>
            <w:vAlign w:val="center"/>
            <w:hideMark/>
          </w:tcPr>
          <w:p w14:paraId="69A5637B"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Χ.Α: OXI</w:t>
            </w:r>
          </w:p>
        </w:tc>
      </w:tr>
      <w:tr w:rsidR="00C9651F" w14:paraId="69A5637E" w14:textId="77777777">
        <w:trPr>
          <w:trHeight w:val="45"/>
        </w:trPr>
        <w:tc>
          <w:tcPr>
            <w:tcW w:w="7300" w:type="dxa"/>
            <w:tcBorders>
              <w:top w:val="nil"/>
              <w:left w:val="nil"/>
              <w:bottom w:val="nil"/>
              <w:right w:val="nil"/>
            </w:tcBorders>
            <w:shd w:val="clear" w:color="auto" w:fill="auto"/>
            <w:vAlign w:val="center"/>
            <w:hideMark/>
          </w:tcPr>
          <w:p w14:paraId="69A5637D" w14:textId="77777777" w:rsidR="002448E4" w:rsidRPr="0027752B" w:rsidRDefault="002D2592" w:rsidP="002448E4">
            <w:pPr>
              <w:jc w:val="center"/>
              <w:rPr>
                <w:rFonts w:ascii="Calibri" w:eastAsia="Times New Roman" w:hAnsi="Calibri" w:cs="Calibri"/>
                <w:color w:val="000000"/>
                <w:szCs w:val="24"/>
              </w:rPr>
            </w:pPr>
          </w:p>
        </w:tc>
      </w:tr>
      <w:tr w:rsidR="00C9651F" w14:paraId="69A56380" w14:textId="77777777">
        <w:trPr>
          <w:trHeight w:val="330"/>
        </w:trPr>
        <w:tc>
          <w:tcPr>
            <w:tcW w:w="7300" w:type="dxa"/>
            <w:tcBorders>
              <w:top w:val="nil"/>
              <w:left w:val="nil"/>
              <w:bottom w:val="nil"/>
              <w:right w:val="nil"/>
            </w:tcBorders>
            <w:shd w:val="clear" w:color="auto" w:fill="auto"/>
            <w:vAlign w:val="center"/>
            <w:hideMark/>
          </w:tcPr>
          <w:p w14:paraId="69A5637F"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 xml:space="preserve">Κ.Κ.Ε: </w:t>
            </w:r>
            <w:r w:rsidRPr="0027752B">
              <w:rPr>
                <w:rFonts w:ascii="Calibri" w:eastAsia="Times New Roman" w:hAnsi="Calibri" w:cs="Calibri"/>
                <w:color w:val="000000"/>
                <w:szCs w:val="24"/>
              </w:rPr>
              <w:t>OXI</w:t>
            </w:r>
          </w:p>
        </w:tc>
      </w:tr>
      <w:tr w:rsidR="00C9651F" w14:paraId="69A56382" w14:textId="77777777">
        <w:trPr>
          <w:trHeight w:val="30"/>
        </w:trPr>
        <w:tc>
          <w:tcPr>
            <w:tcW w:w="7300" w:type="dxa"/>
            <w:tcBorders>
              <w:top w:val="nil"/>
              <w:left w:val="nil"/>
              <w:bottom w:val="nil"/>
              <w:right w:val="nil"/>
            </w:tcBorders>
            <w:shd w:val="clear" w:color="auto" w:fill="auto"/>
            <w:vAlign w:val="center"/>
            <w:hideMark/>
          </w:tcPr>
          <w:p w14:paraId="69A56381" w14:textId="77777777" w:rsidR="002448E4" w:rsidRPr="0027752B" w:rsidRDefault="002D2592" w:rsidP="002448E4">
            <w:pPr>
              <w:jc w:val="center"/>
              <w:rPr>
                <w:rFonts w:ascii="Calibri" w:eastAsia="Times New Roman" w:hAnsi="Calibri" w:cs="Calibri"/>
                <w:color w:val="000000"/>
                <w:szCs w:val="24"/>
              </w:rPr>
            </w:pPr>
          </w:p>
        </w:tc>
      </w:tr>
      <w:tr w:rsidR="00C9651F" w14:paraId="69A56384" w14:textId="77777777">
        <w:trPr>
          <w:trHeight w:val="330"/>
        </w:trPr>
        <w:tc>
          <w:tcPr>
            <w:tcW w:w="7300" w:type="dxa"/>
            <w:tcBorders>
              <w:top w:val="nil"/>
              <w:left w:val="nil"/>
              <w:bottom w:val="nil"/>
              <w:right w:val="nil"/>
            </w:tcBorders>
            <w:shd w:val="clear" w:color="auto" w:fill="auto"/>
            <w:vAlign w:val="center"/>
            <w:hideMark/>
          </w:tcPr>
          <w:p w14:paraId="69A56383"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ΕΝ. ΚΕΝΤΡΩΩΝ: ΝΑΙ</w:t>
            </w:r>
          </w:p>
        </w:tc>
      </w:tr>
      <w:tr w:rsidR="00C9651F" w14:paraId="69A56386" w14:textId="77777777">
        <w:trPr>
          <w:trHeight w:val="45"/>
        </w:trPr>
        <w:tc>
          <w:tcPr>
            <w:tcW w:w="7300" w:type="dxa"/>
            <w:tcBorders>
              <w:top w:val="nil"/>
              <w:left w:val="nil"/>
              <w:bottom w:val="nil"/>
              <w:right w:val="nil"/>
            </w:tcBorders>
            <w:shd w:val="clear" w:color="auto" w:fill="auto"/>
            <w:vAlign w:val="center"/>
            <w:hideMark/>
          </w:tcPr>
          <w:p w14:paraId="69A56385" w14:textId="77777777" w:rsidR="002448E4" w:rsidRPr="0027752B" w:rsidRDefault="002D2592" w:rsidP="002448E4">
            <w:pPr>
              <w:jc w:val="center"/>
              <w:rPr>
                <w:rFonts w:ascii="Calibri" w:eastAsia="Times New Roman" w:hAnsi="Calibri" w:cs="Calibri"/>
                <w:color w:val="000000"/>
                <w:szCs w:val="24"/>
              </w:rPr>
            </w:pPr>
          </w:p>
        </w:tc>
      </w:tr>
      <w:tr w:rsidR="00C9651F" w14:paraId="69A56388" w14:textId="77777777">
        <w:trPr>
          <w:trHeight w:val="135"/>
        </w:trPr>
        <w:tc>
          <w:tcPr>
            <w:tcW w:w="7300" w:type="dxa"/>
            <w:tcBorders>
              <w:top w:val="nil"/>
              <w:left w:val="nil"/>
              <w:bottom w:val="nil"/>
              <w:right w:val="nil"/>
            </w:tcBorders>
            <w:shd w:val="clear" w:color="auto" w:fill="auto"/>
            <w:vAlign w:val="center"/>
            <w:hideMark/>
          </w:tcPr>
          <w:p w14:paraId="69A56387" w14:textId="77777777" w:rsidR="002448E4" w:rsidRPr="0027752B" w:rsidRDefault="002D2592" w:rsidP="002448E4">
            <w:pPr>
              <w:jc w:val="center"/>
              <w:rPr>
                <w:rFonts w:ascii="Times New Roman" w:eastAsia="Times New Roman" w:hAnsi="Times New Roman" w:cs="Times New Roman"/>
                <w:sz w:val="20"/>
              </w:rPr>
            </w:pPr>
          </w:p>
        </w:tc>
      </w:tr>
      <w:tr w:rsidR="00C9651F" w14:paraId="69A5638A" w14:textId="77777777">
        <w:trPr>
          <w:trHeight w:val="345"/>
        </w:trPr>
        <w:tc>
          <w:tcPr>
            <w:tcW w:w="7300" w:type="dxa"/>
            <w:tcBorders>
              <w:top w:val="nil"/>
              <w:left w:val="nil"/>
              <w:bottom w:val="nil"/>
              <w:right w:val="nil"/>
            </w:tcBorders>
            <w:shd w:val="clear" w:color="auto" w:fill="auto"/>
            <w:vAlign w:val="center"/>
            <w:hideMark/>
          </w:tcPr>
          <w:p w14:paraId="69A56389" w14:textId="77777777" w:rsidR="002448E4" w:rsidRPr="0027752B" w:rsidRDefault="002D2592" w:rsidP="002448E4">
            <w:pPr>
              <w:jc w:val="center"/>
              <w:rPr>
                <w:rFonts w:ascii="Times New Roman" w:eastAsia="Times New Roman" w:hAnsi="Times New Roman" w:cs="Times New Roman"/>
                <w:sz w:val="20"/>
              </w:rPr>
            </w:pPr>
          </w:p>
        </w:tc>
      </w:tr>
      <w:tr w:rsidR="00C9651F" w14:paraId="69A5638C" w14:textId="77777777">
        <w:trPr>
          <w:trHeight w:val="330"/>
        </w:trPr>
        <w:tc>
          <w:tcPr>
            <w:tcW w:w="7300" w:type="dxa"/>
            <w:tcBorders>
              <w:top w:val="nil"/>
              <w:left w:val="nil"/>
              <w:bottom w:val="nil"/>
              <w:right w:val="nil"/>
            </w:tcBorders>
            <w:shd w:val="clear" w:color="auto" w:fill="auto"/>
            <w:vAlign w:val="center"/>
            <w:hideMark/>
          </w:tcPr>
          <w:p w14:paraId="69A5638B"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Άρθρο 17 ως έχει     ΚΑΤΑ ΠΛΕΙΟΨΗΦΙΑ</w:t>
            </w:r>
          </w:p>
        </w:tc>
      </w:tr>
      <w:tr w:rsidR="00C9651F" w14:paraId="69A5638E" w14:textId="77777777">
        <w:trPr>
          <w:trHeight w:val="105"/>
        </w:trPr>
        <w:tc>
          <w:tcPr>
            <w:tcW w:w="7300" w:type="dxa"/>
            <w:tcBorders>
              <w:top w:val="nil"/>
              <w:left w:val="nil"/>
              <w:bottom w:val="nil"/>
              <w:right w:val="nil"/>
            </w:tcBorders>
            <w:shd w:val="clear" w:color="auto" w:fill="auto"/>
            <w:vAlign w:val="center"/>
            <w:hideMark/>
          </w:tcPr>
          <w:p w14:paraId="69A5638D" w14:textId="77777777" w:rsidR="002448E4" w:rsidRPr="0027752B" w:rsidRDefault="002D2592" w:rsidP="002448E4">
            <w:pPr>
              <w:jc w:val="center"/>
              <w:rPr>
                <w:rFonts w:ascii="Calibri" w:eastAsia="Times New Roman" w:hAnsi="Calibri" w:cs="Calibri"/>
                <w:color w:val="000000"/>
                <w:szCs w:val="24"/>
              </w:rPr>
            </w:pPr>
          </w:p>
        </w:tc>
      </w:tr>
      <w:tr w:rsidR="00C9651F" w14:paraId="69A56390" w14:textId="77777777">
        <w:trPr>
          <w:trHeight w:val="330"/>
        </w:trPr>
        <w:tc>
          <w:tcPr>
            <w:tcW w:w="7300" w:type="dxa"/>
            <w:tcBorders>
              <w:top w:val="nil"/>
              <w:left w:val="nil"/>
              <w:bottom w:val="nil"/>
              <w:right w:val="nil"/>
            </w:tcBorders>
            <w:shd w:val="clear" w:color="auto" w:fill="auto"/>
            <w:vAlign w:val="center"/>
            <w:hideMark/>
          </w:tcPr>
          <w:p w14:paraId="69A5638F"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ΣΥΡΙΖΑ: ΝΑΙ</w:t>
            </w:r>
          </w:p>
        </w:tc>
      </w:tr>
      <w:tr w:rsidR="00C9651F" w14:paraId="69A56392" w14:textId="77777777">
        <w:trPr>
          <w:trHeight w:val="45"/>
        </w:trPr>
        <w:tc>
          <w:tcPr>
            <w:tcW w:w="7300" w:type="dxa"/>
            <w:tcBorders>
              <w:top w:val="nil"/>
              <w:left w:val="nil"/>
              <w:bottom w:val="nil"/>
              <w:right w:val="nil"/>
            </w:tcBorders>
            <w:shd w:val="clear" w:color="auto" w:fill="auto"/>
            <w:vAlign w:val="center"/>
            <w:hideMark/>
          </w:tcPr>
          <w:p w14:paraId="69A56391" w14:textId="77777777" w:rsidR="002448E4" w:rsidRPr="0027752B" w:rsidRDefault="002D2592" w:rsidP="002448E4">
            <w:pPr>
              <w:jc w:val="center"/>
              <w:rPr>
                <w:rFonts w:ascii="Calibri" w:eastAsia="Times New Roman" w:hAnsi="Calibri" w:cs="Calibri"/>
                <w:color w:val="000000"/>
                <w:szCs w:val="24"/>
              </w:rPr>
            </w:pPr>
          </w:p>
        </w:tc>
      </w:tr>
      <w:tr w:rsidR="00C9651F" w14:paraId="69A56394" w14:textId="77777777">
        <w:trPr>
          <w:trHeight w:val="330"/>
        </w:trPr>
        <w:tc>
          <w:tcPr>
            <w:tcW w:w="7300" w:type="dxa"/>
            <w:tcBorders>
              <w:top w:val="nil"/>
              <w:left w:val="nil"/>
              <w:bottom w:val="nil"/>
              <w:right w:val="nil"/>
            </w:tcBorders>
            <w:shd w:val="clear" w:color="auto" w:fill="auto"/>
            <w:vAlign w:val="center"/>
            <w:hideMark/>
          </w:tcPr>
          <w:p w14:paraId="69A56393"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Ν.Δ.: ΝΑΙ</w:t>
            </w:r>
          </w:p>
        </w:tc>
      </w:tr>
      <w:tr w:rsidR="00C9651F" w14:paraId="69A56396" w14:textId="77777777">
        <w:trPr>
          <w:trHeight w:val="45"/>
        </w:trPr>
        <w:tc>
          <w:tcPr>
            <w:tcW w:w="7300" w:type="dxa"/>
            <w:tcBorders>
              <w:top w:val="nil"/>
              <w:left w:val="nil"/>
              <w:bottom w:val="nil"/>
              <w:right w:val="nil"/>
            </w:tcBorders>
            <w:shd w:val="clear" w:color="auto" w:fill="auto"/>
            <w:vAlign w:val="center"/>
            <w:hideMark/>
          </w:tcPr>
          <w:p w14:paraId="69A56395" w14:textId="77777777" w:rsidR="002448E4" w:rsidRPr="0027752B" w:rsidRDefault="002D2592" w:rsidP="002448E4">
            <w:pPr>
              <w:jc w:val="center"/>
              <w:rPr>
                <w:rFonts w:ascii="Calibri" w:eastAsia="Times New Roman" w:hAnsi="Calibri" w:cs="Calibri"/>
                <w:color w:val="000000"/>
                <w:szCs w:val="24"/>
              </w:rPr>
            </w:pPr>
          </w:p>
        </w:tc>
      </w:tr>
      <w:tr w:rsidR="00C9651F" w14:paraId="69A56398" w14:textId="77777777">
        <w:trPr>
          <w:trHeight w:val="330"/>
        </w:trPr>
        <w:tc>
          <w:tcPr>
            <w:tcW w:w="7300" w:type="dxa"/>
            <w:tcBorders>
              <w:top w:val="nil"/>
              <w:left w:val="nil"/>
              <w:bottom w:val="nil"/>
              <w:right w:val="nil"/>
            </w:tcBorders>
            <w:shd w:val="clear" w:color="auto" w:fill="auto"/>
            <w:vAlign w:val="center"/>
            <w:hideMark/>
          </w:tcPr>
          <w:p w14:paraId="69A56397"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ΔΗ.ΣΥ: ΝΑΙ</w:t>
            </w:r>
          </w:p>
        </w:tc>
      </w:tr>
      <w:tr w:rsidR="00C9651F" w14:paraId="69A5639A" w14:textId="77777777">
        <w:trPr>
          <w:trHeight w:val="30"/>
        </w:trPr>
        <w:tc>
          <w:tcPr>
            <w:tcW w:w="7300" w:type="dxa"/>
            <w:tcBorders>
              <w:top w:val="nil"/>
              <w:left w:val="nil"/>
              <w:bottom w:val="nil"/>
              <w:right w:val="nil"/>
            </w:tcBorders>
            <w:shd w:val="clear" w:color="auto" w:fill="auto"/>
            <w:vAlign w:val="center"/>
            <w:hideMark/>
          </w:tcPr>
          <w:p w14:paraId="69A56399" w14:textId="77777777" w:rsidR="002448E4" w:rsidRPr="0027752B" w:rsidRDefault="002D2592" w:rsidP="002448E4">
            <w:pPr>
              <w:jc w:val="center"/>
              <w:rPr>
                <w:rFonts w:ascii="Calibri" w:eastAsia="Times New Roman" w:hAnsi="Calibri" w:cs="Calibri"/>
                <w:color w:val="000000"/>
                <w:szCs w:val="24"/>
              </w:rPr>
            </w:pPr>
          </w:p>
        </w:tc>
      </w:tr>
      <w:tr w:rsidR="00C9651F" w14:paraId="69A5639C" w14:textId="77777777">
        <w:trPr>
          <w:trHeight w:val="345"/>
        </w:trPr>
        <w:tc>
          <w:tcPr>
            <w:tcW w:w="7300" w:type="dxa"/>
            <w:tcBorders>
              <w:top w:val="nil"/>
              <w:left w:val="nil"/>
              <w:bottom w:val="nil"/>
              <w:right w:val="nil"/>
            </w:tcBorders>
            <w:shd w:val="clear" w:color="auto" w:fill="auto"/>
            <w:vAlign w:val="center"/>
            <w:hideMark/>
          </w:tcPr>
          <w:p w14:paraId="69A5639B"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Χ.Α: OXI</w:t>
            </w:r>
          </w:p>
        </w:tc>
      </w:tr>
      <w:tr w:rsidR="00C9651F" w14:paraId="69A5639E" w14:textId="77777777">
        <w:trPr>
          <w:trHeight w:val="30"/>
        </w:trPr>
        <w:tc>
          <w:tcPr>
            <w:tcW w:w="7300" w:type="dxa"/>
            <w:tcBorders>
              <w:top w:val="nil"/>
              <w:left w:val="nil"/>
              <w:bottom w:val="nil"/>
              <w:right w:val="nil"/>
            </w:tcBorders>
            <w:shd w:val="clear" w:color="auto" w:fill="auto"/>
            <w:vAlign w:val="center"/>
            <w:hideMark/>
          </w:tcPr>
          <w:p w14:paraId="69A5639D" w14:textId="77777777" w:rsidR="002448E4" w:rsidRPr="0027752B" w:rsidRDefault="002D2592" w:rsidP="002448E4">
            <w:pPr>
              <w:jc w:val="center"/>
              <w:rPr>
                <w:rFonts w:ascii="Calibri" w:eastAsia="Times New Roman" w:hAnsi="Calibri" w:cs="Calibri"/>
                <w:color w:val="000000"/>
                <w:szCs w:val="24"/>
              </w:rPr>
            </w:pPr>
          </w:p>
        </w:tc>
      </w:tr>
      <w:tr w:rsidR="00C9651F" w14:paraId="69A563A0" w14:textId="77777777">
        <w:trPr>
          <w:trHeight w:val="330"/>
        </w:trPr>
        <w:tc>
          <w:tcPr>
            <w:tcW w:w="7300" w:type="dxa"/>
            <w:tcBorders>
              <w:top w:val="nil"/>
              <w:left w:val="nil"/>
              <w:bottom w:val="nil"/>
              <w:right w:val="nil"/>
            </w:tcBorders>
            <w:shd w:val="clear" w:color="auto" w:fill="auto"/>
            <w:vAlign w:val="center"/>
            <w:hideMark/>
          </w:tcPr>
          <w:p w14:paraId="69A5639F"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Κ.Κ.Ε: OXI</w:t>
            </w:r>
          </w:p>
        </w:tc>
      </w:tr>
      <w:tr w:rsidR="00C9651F" w14:paraId="69A563A2" w14:textId="77777777">
        <w:trPr>
          <w:trHeight w:val="45"/>
        </w:trPr>
        <w:tc>
          <w:tcPr>
            <w:tcW w:w="7300" w:type="dxa"/>
            <w:tcBorders>
              <w:top w:val="nil"/>
              <w:left w:val="nil"/>
              <w:bottom w:val="nil"/>
              <w:right w:val="nil"/>
            </w:tcBorders>
            <w:shd w:val="clear" w:color="auto" w:fill="auto"/>
            <w:vAlign w:val="center"/>
            <w:hideMark/>
          </w:tcPr>
          <w:p w14:paraId="69A563A1" w14:textId="77777777" w:rsidR="002448E4" w:rsidRPr="0027752B" w:rsidRDefault="002D2592" w:rsidP="002448E4">
            <w:pPr>
              <w:jc w:val="center"/>
              <w:rPr>
                <w:rFonts w:ascii="Calibri" w:eastAsia="Times New Roman" w:hAnsi="Calibri" w:cs="Calibri"/>
                <w:color w:val="000000"/>
                <w:szCs w:val="24"/>
              </w:rPr>
            </w:pPr>
          </w:p>
        </w:tc>
      </w:tr>
      <w:tr w:rsidR="00C9651F" w14:paraId="69A563A4" w14:textId="77777777">
        <w:trPr>
          <w:trHeight w:val="330"/>
        </w:trPr>
        <w:tc>
          <w:tcPr>
            <w:tcW w:w="7300" w:type="dxa"/>
            <w:tcBorders>
              <w:top w:val="nil"/>
              <w:left w:val="nil"/>
              <w:bottom w:val="nil"/>
              <w:right w:val="nil"/>
            </w:tcBorders>
            <w:shd w:val="clear" w:color="auto" w:fill="auto"/>
            <w:vAlign w:val="center"/>
            <w:hideMark/>
          </w:tcPr>
          <w:p w14:paraId="69A563A3"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ΕΝ. ΚΕΝΤΡΩΩΝ: ΝΑΙ</w:t>
            </w:r>
          </w:p>
        </w:tc>
      </w:tr>
      <w:tr w:rsidR="00C9651F" w14:paraId="69A563A6" w14:textId="77777777">
        <w:trPr>
          <w:trHeight w:val="30"/>
        </w:trPr>
        <w:tc>
          <w:tcPr>
            <w:tcW w:w="7300" w:type="dxa"/>
            <w:tcBorders>
              <w:top w:val="nil"/>
              <w:left w:val="nil"/>
              <w:bottom w:val="nil"/>
              <w:right w:val="nil"/>
            </w:tcBorders>
            <w:shd w:val="clear" w:color="auto" w:fill="auto"/>
            <w:vAlign w:val="center"/>
            <w:hideMark/>
          </w:tcPr>
          <w:p w14:paraId="69A563A5" w14:textId="77777777" w:rsidR="002448E4" w:rsidRPr="0027752B" w:rsidRDefault="002D2592" w:rsidP="002448E4">
            <w:pPr>
              <w:jc w:val="center"/>
              <w:rPr>
                <w:rFonts w:ascii="Calibri" w:eastAsia="Times New Roman" w:hAnsi="Calibri" w:cs="Calibri"/>
                <w:color w:val="000000"/>
                <w:szCs w:val="24"/>
              </w:rPr>
            </w:pPr>
          </w:p>
        </w:tc>
      </w:tr>
      <w:tr w:rsidR="00C9651F" w14:paraId="69A563A8" w14:textId="77777777">
        <w:trPr>
          <w:trHeight w:val="150"/>
        </w:trPr>
        <w:tc>
          <w:tcPr>
            <w:tcW w:w="7300" w:type="dxa"/>
            <w:tcBorders>
              <w:top w:val="nil"/>
              <w:left w:val="nil"/>
              <w:bottom w:val="nil"/>
              <w:right w:val="nil"/>
            </w:tcBorders>
            <w:shd w:val="clear" w:color="auto" w:fill="auto"/>
            <w:vAlign w:val="center"/>
            <w:hideMark/>
          </w:tcPr>
          <w:p w14:paraId="69A563A7" w14:textId="77777777" w:rsidR="002448E4" w:rsidRPr="0027752B" w:rsidRDefault="002D2592" w:rsidP="002448E4">
            <w:pPr>
              <w:jc w:val="center"/>
              <w:rPr>
                <w:rFonts w:ascii="Times New Roman" w:eastAsia="Times New Roman" w:hAnsi="Times New Roman" w:cs="Times New Roman"/>
                <w:sz w:val="20"/>
              </w:rPr>
            </w:pPr>
          </w:p>
        </w:tc>
      </w:tr>
      <w:tr w:rsidR="00C9651F" w14:paraId="69A563AA" w14:textId="77777777">
        <w:trPr>
          <w:trHeight w:val="345"/>
        </w:trPr>
        <w:tc>
          <w:tcPr>
            <w:tcW w:w="7300" w:type="dxa"/>
            <w:tcBorders>
              <w:top w:val="nil"/>
              <w:left w:val="nil"/>
              <w:bottom w:val="nil"/>
              <w:right w:val="nil"/>
            </w:tcBorders>
            <w:shd w:val="clear" w:color="auto" w:fill="auto"/>
            <w:vAlign w:val="center"/>
            <w:hideMark/>
          </w:tcPr>
          <w:p w14:paraId="69A563A9" w14:textId="77777777" w:rsidR="002448E4" w:rsidRPr="0027752B" w:rsidRDefault="002D2592" w:rsidP="002448E4">
            <w:pPr>
              <w:jc w:val="center"/>
              <w:rPr>
                <w:rFonts w:ascii="Times New Roman" w:eastAsia="Times New Roman" w:hAnsi="Times New Roman" w:cs="Times New Roman"/>
                <w:sz w:val="20"/>
              </w:rPr>
            </w:pPr>
          </w:p>
        </w:tc>
      </w:tr>
      <w:tr w:rsidR="00C9651F" w14:paraId="69A563AC" w14:textId="77777777">
        <w:trPr>
          <w:trHeight w:val="330"/>
        </w:trPr>
        <w:tc>
          <w:tcPr>
            <w:tcW w:w="7300" w:type="dxa"/>
            <w:tcBorders>
              <w:top w:val="nil"/>
              <w:left w:val="nil"/>
              <w:bottom w:val="nil"/>
              <w:right w:val="nil"/>
            </w:tcBorders>
            <w:shd w:val="clear" w:color="auto" w:fill="auto"/>
            <w:vAlign w:val="center"/>
            <w:hideMark/>
          </w:tcPr>
          <w:p w14:paraId="69A563AB"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Άρθρο 18 όπως τροπ.     ΚΑΤΑ ΠΛΕΙΟΨΗΦΙΑ</w:t>
            </w:r>
          </w:p>
        </w:tc>
      </w:tr>
      <w:tr w:rsidR="00C9651F" w14:paraId="69A563AE" w14:textId="77777777">
        <w:trPr>
          <w:trHeight w:val="105"/>
        </w:trPr>
        <w:tc>
          <w:tcPr>
            <w:tcW w:w="7300" w:type="dxa"/>
            <w:tcBorders>
              <w:top w:val="nil"/>
              <w:left w:val="nil"/>
              <w:bottom w:val="nil"/>
              <w:right w:val="nil"/>
            </w:tcBorders>
            <w:shd w:val="clear" w:color="auto" w:fill="auto"/>
            <w:vAlign w:val="center"/>
            <w:hideMark/>
          </w:tcPr>
          <w:p w14:paraId="69A563AD" w14:textId="77777777" w:rsidR="002448E4" w:rsidRPr="0027752B" w:rsidRDefault="002D2592" w:rsidP="002448E4">
            <w:pPr>
              <w:jc w:val="center"/>
              <w:rPr>
                <w:rFonts w:ascii="Calibri" w:eastAsia="Times New Roman" w:hAnsi="Calibri" w:cs="Calibri"/>
                <w:color w:val="000000"/>
                <w:szCs w:val="24"/>
              </w:rPr>
            </w:pPr>
          </w:p>
        </w:tc>
      </w:tr>
      <w:tr w:rsidR="00C9651F" w14:paraId="69A563B0" w14:textId="77777777">
        <w:trPr>
          <w:trHeight w:val="330"/>
        </w:trPr>
        <w:tc>
          <w:tcPr>
            <w:tcW w:w="7300" w:type="dxa"/>
            <w:tcBorders>
              <w:top w:val="nil"/>
              <w:left w:val="nil"/>
              <w:bottom w:val="nil"/>
              <w:right w:val="nil"/>
            </w:tcBorders>
            <w:shd w:val="clear" w:color="auto" w:fill="auto"/>
            <w:vAlign w:val="center"/>
            <w:hideMark/>
          </w:tcPr>
          <w:p w14:paraId="69A563AF"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ΣΥΡΙΖΑ: ΝΑΙ</w:t>
            </w:r>
          </w:p>
        </w:tc>
      </w:tr>
      <w:tr w:rsidR="00C9651F" w14:paraId="69A563B2" w14:textId="77777777">
        <w:trPr>
          <w:trHeight w:val="45"/>
        </w:trPr>
        <w:tc>
          <w:tcPr>
            <w:tcW w:w="7300" w:type="dxa"/>
            <w:tcBorders>
              <w:top w:val="nil"/>
              <w:left w:val="nil"/>
              <w:bottom w:val="nil"/>
              <w:right w:val="nil"/>
            </w:tcBorders>
            <w:shd w:val="clear" w:color="auto" w:fill="auto"/>
            <w:vAlign w:val="center"/>
            <w:hideMark/>
          </w:tcPr>
          <w:p w14:paraId="69A563B1" w14:textId="77777777" w:rsidR="002448E4" w:rsidRPr="0027752B" w:rsidRDefault="002D2592" w:rsidP="002448E4">
            <w:pPr>
              <w:jc w:val="center"/>
              <w:rPr>
                <w:rFonts w:ascii="Calibri" w:eastAsia="Times New Roman" w:hAnsi="Calibri" w:cs="Calibri"/>
                <w:color w:val="000000"/>
                <w:szCs w:val="24"/>
              </w:rPr>
            </w:pPr>
          </w:p>
        </w:tc>
      </w:tr>
      <w:tr w:rsidR="00C9651F" w14:paraId="69A563B4" w14:textId="77777777">
        <w:trPr>
          <w:trHeight w:val="330"/>
        </w:trPr>
        <w:tc>
          <w:tcPr>
            <w:tcW w:w="7300" w:type="dxa"/>
            <w:tcBorders>
              <w:top w:val="nil"/>
              <w:left w:val="nil"/>
              <w:bottom w:val="nil"/>
              <w:right w:val="nil"/>
            </w:tcBorders>
            <w:shd w:val="clear" w:color="auto" w:fill="auto"/>
            <w:vAlign w:val="center"/>
            <w:hideMark/>
          </w:tcPr>
          <w:p w14:paraId="69A563B3"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Ν.Δ.: OXI</w:t>
            </w:r>
          </w:p>
        </w:tc>
      </w:tr>
      <w:tr w:rsidR="00C9651F" w14:paraId="69A563B6" w14:textId="77777777">
        <w:trPr>
          <w:trHeight w:val="30"/>
        </w:trPr>
        <w:tc>
          <w:tcPr>
            <w:tcW w:w="7300" w:type="dxa"/>
            <w:tcBorders>
              <w:top w:val="nil"/>
              <w:left w:val="nil"/>
              <w:bottom w:val="nil"/>
              <w:right w:val="nil"/>
            </w:tcBorders>
            <w:shd w:val="clear" w:color="auto" w:fill="auto"/>
            <w:vAlign w:val="center"/>
            <w:hideMark/>
          </w:tcPr>
          <w:p w14:paraId="69A563B5" w14:textId="77777777" w:rsidR="002448E4" w:rsidRPr="0027752B" w:rsidRDefault="002D2592" w:rsidP="002448E4">
            <w:pPr>
              <w:jc w:val="center"/>
              <w:rPr>
                <w:rFonts w:ascii="Calibri" w:eastAsia="Times New Roman" w:hAnsi="Calibri" w:cs="Calibri"/>
                <w:color w:val="000000"/>
                <w:szCs w:val="24"/>
              </w:rPr>
            </w:pPr>
          </w:p>
        </w:tc>
      </w:tr>
      <w:tr w:rsidR="00C9651F" w14:paraId="69A563B8" w14:textId="77777777">
        <w:trPr>
          <w:trHeight w:val="330"/>
        </w:trPr>
        <w:tc>
          <w:tcPr>
            <w:tcW w:w="7300" w:type="dxa"/>
            <w:tcBorders>
              <w:top w:val="nil"/>
              <w:left w:val="nil"/>
              <w:bottom w:val="nil"/>
              <w:right w:val="nil"/>
            </w:tcBorders>
            <w:shd w:val="clear" w:color="auto" w:fill="auto"/>
            <w:vAlign w:val="center"/>
            <w:hideMark/>
          </w:tcPr>
          <w:p w14:paraId="69A563B7"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ΔΗ.ΣΥ: ΠΡΝ</w:t>
            </w:r>
          </w:p>
        </w:tc>
      </w:tr>
      <w:tr w:rsidR="00C9651F" w14:paraId="69A563BA" w14:textId="77777777">
        <w:trPr>
          <w:trHeight w:val="45"/>
        </w:trPr>
        <w:tc>
          <w:tcPr>
            <w:tcW w:w="7300" w:type="dxa"/>
            <w:tcBorders>
              <w:top w:val="nil"/>
              <w:left w:val="nil"/>
              <w:bottom w:val="nil"/>
              <w:right w:val="nil"/>
            </w:tcBorders>
            <w:shd w:val="clear" w:color="auto" w:fill="auto"/>
            <w:vAlign w:val="center"/>
            <w:hideMark/>
          </w:tcPr>
          <w:p w14:paraId="69A563B9" w14:textId="77777777" w:rsidR="002448E4" w:rsidRPr="0027752B" w:rsidRDefault="002D2592" w:rsidP="002448E4">
            <w:pPr>
              <w:jc w:val="center"/>
              <w:rPr>
                <w:rFonts w:ascii="Calibri" w:eastAsia="Times New Roman" w:hAnsi="Calibri" w:cs="Calibri"/>
                <w:color w:val="000000"/>
                <w:szCs w:val="24"/>
              </w:rPr>
            </w:pPr>
          </w:p>
        </w:tc>
      </w:tr>
      <w:tr w:rsidR="00C9651F" w14:paraId="69A563BC" w14:textId="77777777">
        <w:trPr>
          <w:trHeight w:val="330"/>
        </w:trPr>
        <w:tc>
          <w:tcPr>
            <w:tcW w:w="7300" w:type="dxa"/>
            <w:tcBorders>
              <w:top w:val="nil"/>
              <w:left w:val="nil"/>
              <w:bottom w:val="nil"/>
              <w:right w:val="nil"/>
            </w:tcBorders>
            <w:shd w:val="clear" w:color="auto" w:fill="auto"/>
            <w:vAlign w:val="center"/>
            <w:hideMark/>
          </w:tcPr>
          <w:p w14:paraId="69A563BB"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 xml:space="preserve">Χ.Α: </w:t>
            </w:r>
            <w:r w:rsidRPr="0027752B">
              <w:rPr>
                <w:rFonts w:ascii="Calibri" w:eastAsia="Times New Roman" w:hAnsi="Calibri" w:cs="Calibri"/>
                <w:color w:val="000000"/>
                <w:szCs w:val="24"/>
              </w:rPr>
              <w:t>OXI</w:t>
            </w:r>
          </w:p>
        </w:tc>
      </w:tr>
      <w:tr w:rsidR="00C9651F" w14:paraId="69A563BE" w14:textId="77777777">
        <w:trPr>
          <w:trHeight w:val="45"/>
        </w:trPr>
        <w:tc>
          <w:tcPr>
            <w:tcW w:w="7300" w:type="dxa"/>
            <w:tcBorders>
              <w:top w:val="nil"/>
              <w:left w:val="nil"/>
              <w:bottom w:val="nil"/>
              <w:right w:val="nil"/>
            </w:tcBorders>
            <w:shd w:val="clear" w:color="auto" w:fill="auto"/>
            <w:vAlign w:val="center"/>
            <w:hideMark/>
          </w:tcPr>
          <w:p w14:paraId="69A563BD" w14:textId="77777777" w:rsidR="002448E4" w:rsidRPr="0027752B" w:rsidRDefault="002D2592" w:rsidP="002448E4">
            <w:pPr>
              <w:jc w:val="center"/>
              <w:rPr>
                <w:rFonts w:ascii="Calibri" w:eastAsia="Times New Roman" w:hAnsi="Calibri" w:cs="Calibri"/>
                <w:color w:val="000000"/>
                <w:szCs w:val="24"/>
              </w:rPr>
            </w:pPr>
          </w:p>
        </w:tc>
      </w:tr>
      <w:tr w:rsidR="00C9651F" w14:paraId="69A563C0" w14:textId="77777777">
        <w:trPr>
          <w:trHeight w:val="330"/>
        </w:trPr>
        <w:tc>
          <w:tcPr>
            <w:tcW w:w="7300" w:type="dxa"/>
            <w:tcBorders>
              <w:top w:val="nil"/>
              <w:left w:val="nil"/>
              <w:bottom w:val="nil"/>
              <w:right w:val="nil"/>
            </w:tcBorders>
            <w:shd w:val="clear" w:color="auto" w:fill="auto"/>
            <w:vAlign w:val="center"/>
            <w:hideMark/>
          </w:tcPr>
          <w:p w14:paraId="69A563BF"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Κ.Κ.Ε: OXI</w:t>
            </w:r>
          </w:p>
        </w:tc>
      </w:tr>
      <w:tr w:rsidR="00C9651F" w14:paraId="69A563C2" w14:textId="77777777">
        <w:trPr>
          <w:trHeight w:val="45"/>
        </w:trPr>
        <w:tc>
          <w:tcPr>
            <w:tcW w:w="7300" w:type="dxa"/>
            <w:tcBorders>
              <w:top w:val="nil"/>
              <w:left w:val="nil"/>
              <w:bottom w:val="nil"/>
              <w:right w:val="nil"/>
            </w:tcBorders>
            <w:shd w:val="clear" w:color="auto" w:fill="auto"/>
            <w:vAlign w:val="center"/>
            <w:hideMark/>
          </w:tcPr>
          <w:p w14:paraId="69A563C1" w14:textId="77777777" w:rsidR="002448E4" w:rsidRPr="0027752B" w:rsidRDefault="002D2592" w:rsidP="002448E4">
            <w:pPr>
              <w:jc w:val="center"/>
              <w:rPr>
                <w:rFonts w:ascii="Calibri" w:eastAsia="Times New Roman" w:hAnsi="Calibri" w:cs="Calibri"/>
                <w:color w:val="000000"/>
                <w:szCs w:val="24"/>
              </w:rPr>
            </w:pPr>
          </w:p>
        </w:tc>
      </w:tr>
      <w:tr w:rsidR="00C9651F" w14:paraId="69A563C4" w14:textId="77777777">
        <w:trPr>
          <w:trHeight w:val="330"/>
        </w:trPr>
        <w:tc>
          <w:tcPr>
            <w:tcW w:w="7300" w:type="dxa"/>
            <w:tcBorders>
              <w:top w:val="nil"/>
              <w:left w:val="nil"/>
              <w:bottom w:val="nil"/>
              <w:right w:val="nil"/>
            </w:tcBorders>
            <w:shd w:val="clear" w:color="auto" w:fill="auto"/>
            <w:vAlign w:val="center"/>
            <w:hideMark/>
          </w:tcPr>
          <w:p w14:paraId="69A563C3"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ΕΝ. ΚΕΝΤΡΩΩΝ: ΠΡΝ</w:t>
            </w:r>
          </w:p>
        </w:tc>
      </w:tr>
      <w:tr w:rsidR="00C9651F" w14:paraId="69A563C6" w14:textId="77777777">
        <w:trPr>
          <w:trHeight w:val="45"/>
        </w:trPr>
        <w:tc>
          <w:tcPr>
            <w:tcW w:w="7300" w:type="dxa"/>
            <w:tcBorders>
              <w:top w:val="nil"/>
              <w:left w:val="nil"/>
              <w:bottom w:val="nil"/>
              <w:right w:val="nil"/>
            </w:tcBorders>
            <w:shd w:val="clear" w:color="auto" w:fill="auto"/>
            <w:vAlign w:val="center"/>
            <w:hideMark/>
          </w:tcPr>
          <w:p w14:paraId="69A563C5" w14:textId="77777777" w:rsidR="002448E4" w:rsidRPr="0027752B" w:rsidRDefault="002D2592" w:rsidP="002448E4">
            <w:pPr>
              <w:jc w:val="center"/>
              <w:rPr>
                <w:rFonts w:ascii="Calibri" w:eastAsia="Times New Roman" w:hAnsi="Calibri" w:cs="Calibri"/>
                <w:color w:val="000000"/>
                <w:szCs w:val="24"/>
              </w:rPr>
            </w:pPr>
          </w:p>
        </w:tc>
      </w:tr>
      <w:tr w:rsidR="00C9651F" w14:paraId="69A563C8" w14:textId="77777777">
        <w:trPr>
          <w:trHeight w:val="150"/>
        </w:trPr>
        <w:tc>
          <w:tcPr>
            <w:tcW w:w="7300" w:type="dxa"/>
            <w:tcBorders>
              <w:top w:val="nil"/>
              <w:left w:val="nil"/>
              <w:bottom w:val="nil"/>
              <w:right w:val="nil"/>
            </w:tcBorders>
            <w:shd w:val="clear" w:color="auto" w:fill="auto"/>
            <w:vAlign w:val="center"/>
            <w:hideMark/>
          </w:tcPr>
          <w:p w14:paraId="69A563C7" w14:textId="77777777" w:rsidR="002448E4" w:rsidRPr="0027752B" w:rsidRDefault="002D2592" w:rsidP="002448E4">
            <w:pPr>
              <w:jc w:val="center"/>
              <w:rPr>
                <w:rFonts w:ascii="Times New Roman" w:eastAsia="Times New Roman" w:hAnsi="Times New Roman" w:cs="Times New Roman"/>
                <w:sz w:val="20"/>
              </w:rPr>
            </w:pPr>
          </w:p>
        </w:tc>
      </w:tr>
      <w:tr w:rsidR="00C9651F" w14:paraId="69A563CA" w14:textId="77777777">
        <w:trPr>
          <w:trHeight w:val="345"/>
        </w:trPr>
        <w:tc>
          <w:tcPr>
            <w:tcW w:w="7300" w:type="dxa"/>
            <w:tcBorders>
              <w:top w:val="nil"/>
              <w:left w:val="nil"/>
              <w:bottom w:val="nil"/>
              <w:right w:val="nil"/>
            </w:tcBorders>
            <w:shd w:val="clear" w:color="auto" w:fill="auto"/>
            <w:vAlign w:val="center"/>
            <w:hideMark/>
          </w:tcPr>
          <w:p w14:paraId="69A563C9" w14:textId="77777777" w:rsidR="002448E4" w:rsidRPr="0027752B" w:rsidRDefault="002D2592" w:rsidP="002448E4">
            <w:pPr>
              <w:jc w:val="center"/>
              <w:rPr>
                <w:rFonts w:ascii="Times New Roman" w:eastAsia="Times New Roman" w:hAnsi="Times New Roman" w:cs="Times New Roman"/>
                <w:sz w:val="20"/>
              </w:rPr>
            </w:pPr>
          </w:p>
        </w:tc>
      </w:tr>
      <w:tr w:rsidR="00C9651F" w14:paraId="69A563CC" w14:textId="77777777">
        <w:trPr>
          <w:trHeight w:val="330"/>
        </w:trPr>
        <w:tc>
          <w:tcPr>
            <w:tcW w:w="7300" w:type="dxa"/>
            <w:tcBorders>
              <w:top w:val="nil"/>
              <w:left w:val="nil"/>
              <w:bottom w:val="nil"/>
              <w:right w:val="nil"/>
            </w:tcBorders>
            <w:shd w:val="clear" w:color="auto" w:fill="auto"/>
            <w:vAlign w:val="center"/>
            <w:hideMark/>
          </w:tcPr>
          <w:p w14:paraId="69A563CB"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Άρθρο 19 ως έχει     ΚΑΤΑ ΠΛΕΙΟΨΗΦΙΑ</w:t>
            </w:r>
          </w:p>
        </w:tc>
      </w:tr>
      <w:tr w:rsidR="00C9651F" w14:paraId="69A563CE" w14:textId="77777777">
        <w:trPr>
          <w:trHeight w:val="90"/>
        </w:trPr>
        <w:tc>
          <w:tcPr>
            <w:tcW w:w="7300" w:type="dxa"/>
            <w:tcBorders>
              <w:top w:val="nil"/>
              <w:left w:val="nil"/>
              <w:bottom w:val="nil"/>
              <w:right w:val="nil"/>
            </w:tcBorders>
            <w:shd w:val="clear" w:color="auto" w:fill="auto"/>
            <w:vAlign w:val="center"/>
            <w:hideMark/>
          </w:tcPr>
          <w:p w14:paraId="69A563CD" w14:textId="77777777" w:rsidR="002448E4" w:rsidRPr="0027752B" w:rsidRDefault="002D2592" w:rsidP="002448E4">
            <w:pPr>
              <w:jc w:val="center"/>
              <w:rPr>
                <w:rFonts w:ascii="Calibri" w:eastAsia="Times New Roman" w:hAnsi="Calibri" w:cs="Calibri"/>
                <w:color w:val="000000"/>
                <w:szCs w:val="24"/>
              </w:rPr>
            </w:pPr>
          </w:p>
        </w:tc>
      </w:tr>
      <w:tr w:rsidR="00C9651F" w14:paraId="69A563D0" w14:textId="77777777">
        <w:trPr>
          <w:trHeight w:val="330"/>
        </w:trPr>
        <w:tc>
          <w:tcPr>
            <w:tcW w:w="7300" w:type="dxa"/>
            <w:tcBorders>
              <w:top w:val="nil"/>
              <w:left w:val="nil"/>
              <w:bottom w:val="nil"/>
              <w:right w:val="nil"/>
            </w:tcBorders>
            <w:shd w:val="clear" w:color="auto" w:fill="auto"/>
            <w:vAlign w:val="center"/>
            <w:hideMark/>
          </w:tcPr>
          <w:p w14:paraId="69A563CF"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ΣΥΡΙΖΑ: ΝΑΙ</w:t>
            </w:r>
          </w:p>
        </w:tc>
      </w:tr>
      <w:tr w:rsidR="00C9651F" w14:paraId="69A563D2" w14:textId="77777777">
        <w:trPr>
          <w:trHeight w:val="45"/>
        </w:trPr>
        <w:tc>
          <w:tcPr>
            <w:tcW w:w="7300" w:type="dxa"/>
            <w:tcBorders>
              <w:top w:val="nil"/>
              <w:left w:val="nil"/>
              <w:bottom w:val="nil"/>
              <w:right w:val="nil"/>
            </w:tcBorders>
            <w:shd w:val="clear" w:color="auto" w:fill="auto"/>
            <w:vAlign w:val="center"/>
            <w:hideMark/>
          </w:tcPr>
          <w:p w14:paraId="69A563D1" w14:textId="77777777" w:rsidR="002448E4" w:rsidRPr="0027752B" w:rsidRDefault="002D2592" w:rsidP="002448E4">
            <w:pPr>
              <w:jc w:val="center"/>
              <w:rPr>
                <w:rFonts w:ascii="Calibri" w:eastAsia="Times New Roman" w:hAnsi="Calibri" w:cs="Calibri"/>
                <w:color w:val="000000"/>
                <w:szCs w:val="24"/>
              </w:rPr>
            </w:pPr>
          </w:p>
        </w:tc>
      </w:tr>
      <w:tr w:rsidR="00C9651F" w14:paraId="69A563D4" w14:textId="77777777">
        <w:trPr>
          <w:trHeight w:val="330"/>
        </w:trPr>
        <w:tc>
          <w:tcPr>
            <w:tcW w:w="7300" w:type="dxa"/>
            <w:tcBorders>
              <w:top w:val="nil"/>
              <w:left w:val="nil"/>
              <w:bottom w:val="nil"/>
              <w:right w:val="nil"/>
            </w:tcBorders>
            <w:shd w:val="clear" w:color="auto" w:fill="auto"/>
            <w:vAlign w:val="center"/>
            <w:hideMark/>
          </w:tcPr>
          <w:p w14:paraId="69A563D3"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lastRenderedPageBreak/>
              <w:t>Ν.Δ.: ΝΑΙ</w:t>
            </w:r>
          </w:p>
        </w:tc>
      </w:tr>
      <w:tr w:rsidR="00C9651F" w14:paraId="69A563D6" w14:textId="77777777">
        <w:trPr>
          <w:trHeight w:val="45"/>
        </w:trPr>
        <w:tc>
          <w:tcPr>
            <w:tcW w:w="7300" w:type="dxa"/>
            <w:tcBorders>
              <w:top w:val="nil"/>
              <w:left w:val="nil"/>
              <w:bottom w:val="nil"/>
              <w:right w:val="nil"/>
            </w:tcBorders>
            <w:shd w:val="clear" w:color="auto" w:fill="auto"/>
            <w:vAlign w:val="center"/>
            <w:hideMark/>
          </w:tcPr>
          <w:p w14:paraId="69A563D5" w14:textId="77777777" w:rsidR="002448E4" w:rsidRPr="0027752B" w:rsidRDefault="002D2592" w:rsidP="002448E4">
            <w:pPr>
              <w:jc w:val="center"/>
              <w:rPr>
                <w:rFonts w:ascii="Calibri" w:eastAsia="Times New Roman" w:hAnsi="Calibri" w:cs="Calibri"/>
                <w:color w:val="000000"/>
                <w:szCs w:val="24"/>
              </w:rPr>
            </w:pPr>
          </w:p>
        </w:tc>
      </w:tr>
      <w:tr w:rsidR="00C9651F" w14:paraId="69A563D8" w14:textId="77777777">
        <w:trPr>
          <w:trHeight w:val="330"/>
        </w:trPr>
        <w:tc>
          <w:tcPr>
            <w:tcW w:w="7300" w:type="dxa"/>
            <w:tcBorders>
              <w:top w:val="nil"/>
              <w:left w:val="nil"/>
              <w:bottom w:val="nil"/>
              <w:right w:val="nil"/>
            </w:tcBorders>
            <w:shd w:val="clear" w:color="auto" w:fill="auto"/>
            <w:vAlign w:val="center"/>
            <w:hideMark/>
          </w:tcPr>
          <w:p w14:paraId="69A563D7"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ΔΗ.ΣΥ: ΝΑΙ</w:t>
            </w:r>
          </w:p>
        </w:tc>
      </w:tr>
      <w:tr w:rsidR="00C9651F" w14:paraId="69A563DA" w14:textId="77777777">
        <w:trPr>
          <w:trHeight w:val="45"/>
        </w:trPr>
        <w:tc>
          <w:tcPr>
            <w:tcW w:w="7300" w:type="dxa"/>
            <w:tcBorders>
              <w:top w:val="nil"/>
              <w:left w:val="nil"/>
              <w:bottom w:val="nil"/>
              <w:right w:val="nil"/>
            </w:tcBorders>
            <w:shd w:val="clear" w:color="auto" w:fill="auto"/>
            <w:vAlign w:val="center"/>
            <w:hideMark/>
          </w:tcPr>
          <w:p w14:paraId="69A563D9" w14:textId="77777777" w:rsidR="002448E4" w:rsidRPr="0027752B" w:rsidRDefault="002D2592" w:rsidP="002448E4">
            <w:pPr>
              <w:jc w:val="center"/>
              <w:rPr>
                <w:rFonts w:ascii="Calibri" w:eastAsia="Times New Roman" w:hAnsi="Calibri" w:cs="Calibri"/>
                <w:color w:val="000000"/>
                <w:szCs w:val="24"/>
              </w:rPr>
            </w:pPr>
          </w:p>
        </w:tc>
      </w:tr>
      <w:tr w:rsidR="00C9651F" w14:paraId="69A563DC" w14:textId="77777777">
        <w:trPr>
          <w:trHeight w:val="330"/>
        </w:trPr>
        <w:tc>
          <w:tcPr>
            <w:tcW w:w="7300" w:type="dxa"/>
            <w:tcBorders>
              <w:top w:val="nil"/>
              <w:left w:val="nil"/>
              <w:bottom w:val="nil"/>
              <w:right w:val="nil"/>
            </w:tcBorders>
            <w:shd w:val="clear" w:color="auto" w:fill="auto"/>
            <w:vAlign w:val="center"/>
            <w:hideMark/>
          </w:tcPr>
          <w:p w14:paraId="69A563DB"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Χ.Α: OXI</w:t>
            </w:r>
          </w:p>
        </w:tc>
      </w:tr>
      <w:tr w:rsidR="00C9651F" w14:paraId="69A563DE" w14:textId="77777777">
        <w:trPr>
          <w:trHeight w:val="45"/>
        </w:trPr>
        <w:tc>
          <w:tcPr>
            <w:tcW w:w="7300" w:type="dxa"/>
            <w:tcBorders>
              <w:top w:val="nil"/>
              <w:left w:val="nil"/>
              <w:bottom w:val="nil"/>
              <w:right w:val="nil"/>
            </w:tcBorders>
            <w:shd w:val="clear" w:color="auto" w:fill="auto"/>
            <w:vAlign w:val="center"/>
            <w:hideMark/>
          </w:tcPr>
          <w:p w14:paraId="69A563DD" w14:textId="77777777" w:rsidR="002448E4" w:rsidRPr="0027752B" w:rsidRDefault="002D2592" w:rsidP="002448E4">
            <w:pPr>
              <w:jc w:val="center"/>
              <w:rPr>
                <w:rFonts w:ascii="Calibri" w:eastAsia="Times New Roman" w:hAnsi="Calibri" w:cs="Calibri"/>
                <w:color w:val="000000"/>
                <w:szCs w:val="24"/>
              </w:rPr>
            </w:pPr>
          </w:p>
        </w:tc>
      </w:tr>
      <w:tr w:rsidR="00C9651F" w14:paraId="69A563E0" w14:textId="77777777">
        <w:trPr>
          <w:trHeight w:val="330"/>
        </w:trPr>
        <w:tc>
          <w:tcPr>
            <w:tcW w:w="7300" w:type="dxa"/>
            <w:tcBorders>
              <w:top w:val="nil"/>
              <w:left w:val="nil"/>
              <w:bottom w:val="nil"/>
              <w:right w:val="nil"/>
            </w:tcBorders>
            <w:shd w:val="clear" w:color="auto" w:fill="auto"/>
            <w:vAlign w:val="center"/>
            <w:hideMark/>
          </w:tcPr>
          <w:p w14:paraId="69A563DF"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Κ.Κ.Ε: OXI</w:t>
            </w:r>
          </w:p>
        </w:tc>
      </w:tr>
      <w:tr w:rsidR="00C9651F" w14:paraId="69A563E2" w14:textId="77777777">
        <w:trPr>
          <w:trHeight w:val="30"/>
        </w:trPr>
        <w:tc>
          <w:tcPr>
            <w:tcW w:w="7300" w:type="dxa"/>
            <w:tcBorders>
              <w:top w:val="nil"/>
              <w:left w:val="nil"/>
              <w:bottom w:val="nil"/>
              <w:right w:val="nil"/>
            </w:tcBorders>
            <w:shd w:val="clear" w:color="auto" w:fill="auto"/>
            <w:vAlign w:val="center"/>
            <w:hideMark/>
          </w:tcPr>
          <w:p w14:paraId="69A563E1" w14:textId="77777777" w:rsidR="002448E4" w:rsidRPr="0027752B" w:rsidRDefault="002D2592" w:rsidP="002448E4">
            <w:pPr>
              <w:jc w:val="center"/>
              <w:rPr>
                <w:rFonts w:ascii="Calibri" w:eastAsia="Times New Roman" w:hAnsi="Calibri" w:cs="Calibri"/>
                <w:color w:val="000000"/>
                <w:szCs w:val="24"/>
              </w:rPr>
            </w:pPr>
          </w:p>
        </w:tc>
      </w:tr>
      <w:tr w:rsidR="00C9651F" w14:paraId="69A563E4" w14:textId="77777777">
        <w:trPr>
          <w:trHeight w:val="330"/>
        </w:trPr>
        <w:tc>
          <w:tcPr>
            <w:tcW w:w="7300" w:type="dxa"/>
            <w:tcBorders>
              <w:top w:val="nil"/>
              <w:left w:val="nil"/>
              <w:bottom w:val="nil"/>
              <w:right w:val="nil"/>
            </w:tcBorders>
            <w:shd w:val="clear" w:color="auto" w:fill="auto"/>
            <w:vAlign w:val="center"/>
            <w:hideMark/>
          </w:tcPr>
          <w:p w14:paraId="69A563E3"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ΕΝ. ΚΕΝΤΡΩΩΝ: ΝΑΙ</w:t>
            </w:r>
          </w:p>
        </w:tc>
      </w:tr>
      <w:tr w:rsidR="00C9651F" w14:paraId="69A563E6" w14:textId="77777777">
        <w:trPr>
          <w:trHeight w:val="45"/>
        </w:trPr>
        <w:tc>
          <w:tcPr>
            <w:tcW w:w="7300" w:type="dxa"/>
            <w:tcBorders>
              <w:top w:val="nil"/>
              <w:left w:val="nil"/>
              <w:bottom w:val="nil"/>
              <w:right w:val="nil"/>
            </w:tcBorders>
            <w:shd w:val="clear" w:color="auto" w:fill="auto"/>
            <w:vAlign w:val="center"/>
            <w:hideMark/>
          </w:tcPr>
          <w:p w14:paraId="69A563E5" w14:textId="77777777" w:rsidR="002448E4" w:rsidRPr="0027752B" w:rsidRDefault="002D2592" w:rsidP="002448E4">
            <w:pPr>
              <w:jc w:val="center"/>
              <w:rPr>
                <w:rFonts w:ascii="Calibri" w:eastAsia="Times New Roman" w:hAnsi="Calibri" w:cs="Calibri"/>
                <w:color w:val="000000"/>
                <w:szCs w:val="24"/>
              </w:rPr>
            </w:pPr>
          </w:p>
        </w:tc>
      </w:tr>
      <w:tr w:rsidR="00C9651F" w14:paraId="69A563E8" w14:textId="77777777">
        <w:trPr>
          <w:trHeight w:val="135"/>
        </w:trPr>
        <w:tc>
          <w:tcPr>
            <w:tcW w:w="7300" w:type="dxa"/>
            <w:tcBorders>
              <w:top w:val="nil"/>
              <w:left w:val="nil"/>
              <w:bottom w:val="nil"/>
              <w:right w:val="nil"/>
            </w:tcBorders>
            <w:shd w:val="clear" w:color="auto" w:fill="auto"/>
            <w:vAlign w:val="center"/>
            <w:hideMark/>
          </w:tcPr>
          <w:p w14:paraId="69A563E7" w14:textId="77777777" w:rsidR="002448E4" w:rsidRPr="0027752B" w:rsidRDefault="002D2592" w:rsidP="002448E4">
            <w:pPr>
              <w:jc w:val="center"/>
              <w:rPr>
                <w:rFonts w:ascii="Times New Roman" w:eastAsia="Times New Roman" w:hAnsi="Times New Roman" w:cs="Times New Roman"/>
                <w:sz w:val="20"/>
              </w:rPr>
            </w:pPr>
          </w:p>
        </w:tc>
      </w:tr>
      <w:tr w:rsidR="00C9651F" w14:paraId="69A563EA" w14:textId="77777777">
        <w:trPr>
          <w:trHeight w:val="345"/>
        </w:trPr>
        <w:tc>
          <w:tcPr>
            <w:tcW w:w="7300" w:type="dxa"/>
            <w:tcBorders>
              <w:top w:val="nil"/>
              <w:left w:val="nil"/>
              <w:bottom w:val="nil"/>
              <w:right w:val="nil"/>
            </w:tcBorders>
            <w:shd w:val="clear" w:color="auto" w:fill="auto"/>
            <w:vAlign w:val="center"/>
            <w:hideMark/>
          </w:tcPr>
          <w:p w14:paraId="69A563E9" w14:textId="77777777" w:rsidR="002448E4" w:rsidRPr="0027752B" w:rsidRDefault="002D2592" w:rsidP="002448E4">
            <w:pPr>
              <w:jc w:val="center"/>
              <w:rPr>
                <w:rFonts w:ascii="Times New Roman" w:eastAsia="Times New Roman" w:hAnsi="Times New Roman" w:cs="Times New Roman"/>
                <w:sz w:val="20"/>
              </w:rPr>
            </w:pPr>
          </w:p>
        </w:tc>
      </w:tr>
      <w:tr w:rsidR="00C9651F" w14:paraId="69A563EC" w14:textId="77777777">
        <w:trPr>
          <w:trHeight w:val="330"/>
        </w:trPr>
        <w:tc>
          <w:tcPr>
            <w:tcW w:w="7300" w:type="dxa"/>
            <w:tcBorders>
              <w:top w:val="nil"/>
              <w:left w:val="nil"/>
              <w:bottom w:val="nil"/>
              <w:right w:val="nil"/>
            </w:tcBorders>
            <w:shd w:val="clear" w:color="auto" w:fill="auto"/>
            <w:vAlign w:val="center"/>
            <w:hideMark/>
          </w:tcPr>
          <w:p w14:paraId="69A563EB"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Άρθρο 20 ως έχει     ΚΑΤΑ ΠΛΕΙΟΨΗΦΙΑ</w:t>
            </w:r>
          </w:p>
        </w:tc>
      </w:tr>
      <w:tr w:rsidR="00C9651F" w14:paraId="69A563EE" w14:textId="77777777">
        <w:trPr>
          <w:trHeight w:val="105"/>
        </w:trPr>
        <w:tc>
          <w:tcPr>
            <w:tcW w:w="7300" w:type="dxa"/>
            <w:tcBorders>
              <w:top w:val="nil"/>
              <w:left w:val="nil"/>
              <w:bottom w:val="nil"/>
              <w:right w:val="nil"/>
            </w:tcBorders>
            <w:shd w:val="clear" w:color="auto" w:fill="auto"/>
            <w:vAlign w:val="center"/>
            <w:hideMark/>
          </w:tcPr>
          <w:p w14:paraId="69A563ED" w14:textId="77777777" w:rsidR="002448E4" w:rsidRPr="0027752B" w:rsidRDefault="002D2592" w:rsidP="002448E4">
            <w:pPr>
              <w:jc w:val="center"/>
              <w:rPr>
                <w:rFonts w:ascii="Calibri" w:eastAsia="Times New Roman" w:hAnsi="Calibri" w:cs="Calibri"/>
                <w:color w:val="000000"/>
                <w:szCs w:val="24"/>
              </w:rPr>
            </w:pPr>
          </w:p>
        </w:tc>
      </w:tr>
      <w:tr w:rsidR="00C9651F" w14:paraId="69A563F0" w14:textId="77777777">
        <w:trPr>
          <w:trHeight w:val="330"/>
        </w:trPr>
        <w:tc>
          <w:tcPr>
            <w:tcW w:w="7300" w:type="dxa"/>
            <w:tcBorders>
              <w:top w:val="nil"/>
              <w:left w:val="nil"/>
              <w:bottom w:val="nil"/>
              <w:right w:val="nil"/>
            </w:tcBorders>
            <w:shd w:val="clear" w:color="auto" w:fill="auto"/>
            <w:vAlign w:val="center"/>
            <w:hideMark/>
          </w:tcPr>
          <w:p w14:paraId="69A563EF"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ΣΥΡΙΖΑ: ΝΑΙ</w:t>
            </w:r>
          </w:p>
        </w:tc>
      </w:tr>
      <w:tr w:rsidR="00C9651F" w14:paraId="69A563F2" w14:textId="77777777">
        <w:trPr>
          <w:trHeight w:val="45"/>
        </w:trPr>
        <w:tc>
          <w:tcPr>
            <w:tcW w:w="7300" w:type="dxa"/>
            <w:tcBorders>
              <w:top w:val="nil"/>
              <w:left w:val="nil"/>
              <w:bottom w:val="nil"/>
              <w:right w:val="nil"/>
            </w:tcBorders>
            <w:shd w:val="clear" w:color="auto" w:fill="auto"/>
            <w:vAlign w:val="center"/>
            <w:hideMark/>
          </w:tcPr>
          <w:p w14:paraId="69A563F1" w14:textId="77777777" w:rsidR="002448E4" w:rsidRPr="0027752B" w:rsidRDefault="002D2592" w:rsidP="002448E4">
            <w:pPr>
              <w:jc w:val="center"/>
              <w:rPr>
                <w:rFonts w:ascii="Calibri" w:eastAsia="Times New Roman" w:hAnsi="Calibri" w:cs="Calibri"/>
                <w:color w:val="000000"/>
                <w:szCs w:val="24"/>
              </w:rPr>
            </w:pPr>
          </w:p>
        </w:tc>
      </w:tr>
      <w:tr w:rsidR="00C9651F" w14:paraId="69A563F4" w14:textId="77777777">
        <w:trPr>
          <w:trHeight w:val="330"/>
        </w:trPr>
        <w:tc>
          <w:tcPr>
            <w:tcW w:w="7300" w:type="dxa"/>
            <w:tcBorders>
              <w:top w:val="nil"/>
              <w:left w:val="nil"/>
              <w:bottom w:val="nil"/>
              <w:right w:val="nil"/>
            </w:tcBorders>
            <w:shd w:val="clear" w:color="auto" w:fill="auto"/>
            <w:vAlign w:val="center"/>
            <w:hideMark/>
          </w:tcPr>
          <w:p w14:paraId="69A563F3"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Ν.Δ.: ΝΑΙ</w:t>
            </w:r>
          </w:p>
        </w:tc>
      </w:tr>
      <w:tr w:rsidR="00C9651F" w14:paraId="69A563F6" w14:textId="77777777">
        <w:trPr>
          <w:trHeight w:val="45"/>
        </w:trPr>
        <w:tc>
          <w:tcPr>
            <w:tcW w:w="7300" w:type="dxa"/>
            <w:tcBorders>
              <w:top w:val="nil"/>
              <w:left w:val="nil"/>
              <w:bottom w:val="nil"/>
              <w:right w:val="nil"/>
            </w:tcBorders>
            <w:shd w:val="clear" w:color="auto" w:fill="auto"/>
            <w:vAlign w:val="center"/>
            <w:hideMark/>
          </w:tcPr>
          <w:p w14:paraId="69A563F5" w14:textId="77777777" w:rsidR="002448E4" w:rsidRPr="0027752B" w:rsidRDefault="002D2592" w:rsidP="002448E4">
            <w:pPr>
              <w:jc w:val="center"/>
              <w:rPr>
                <w:rFonts w:ascii="Calibri" w:eastAsia="Times New Roman" w:hAnsi="Calibri" w:cs="Calibri"/>
                <w:color w:val="000000"/>
                <w:szCs w:val="24"/>
              </w:rPr>
            </w:pPr>
          </w:p>
        </w:tc>
      </w:tr>
      <w:tr w:rsidR="00C9651F" w14:paraId="69A563F8" w14:textId="77777777">
        <w:trPr>
          <w:trHeight w:val="330"/>
        </w:trPr>
        <w:tc>
          <w:tcPr>
            <w:tcW w:w="7300" w:type="dxa"/>
            <w:tcBorders>
              <w:top w:val="nil"/>
              <w:left w:val="nil"/>
              <w:bottom w:val="nil"/>
              <w:right w:val="nil"/>
            </w:tcBorders>
            <w:shd w:val="clear" w:color="auto" w:fill="auto"/>
            <w:vAlign w:val="center"/>
            <w:hideMark/>
          </w:tcPr>
          <w:p w14:paraId="69A563F7"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 xml:space="preserve">ΔΗ.ΣΥ: </w:t>
            </w:r>
            <w:r w:rsidRPr="0027752B">
              <w:rPr>
                <w:rFonts w:ascii="Calibri" w:eastAsia="Times New Roman" w:hAnsi="Calibri" w:cs="Calibri"/>
                <w:color w:val="000000"/>
                <w:szCs w:val="24"/>
              </w:rPr>
              <w:t>ΝΑΙ</w:t>
            </w:r>
          </w:p>
        </w:tc>
      </w:tr>
      <w:tr w:rsidR="00C9651F" w14:paraId="69A563FA" w14:textId="77777777">
        <w:trPr>
          <w:trHeight w:val="30"/>
        </w:trPr>
        <w:tc>
          <w:tcPr>
            <w:tcW w:w="7300" w:type="dxa"/>
            <w:tcBorders>
              <w:top w:val="nil"/>
              <w:left w:val="nil"/>
              <w:bottom w:val="nil"/>
              <w:right w:val="nil"/>
            </w:tcBorders>
            <w:shd w:val="clear" w:color="auto" w:fill="auto"/>
            <w:vAlign w:val="center"/>
            <w:hideMark/>
          </w:tcPr>
          <w:p w14:paraId="69A563F9" w14:textId="77777777" w:rsidR="002448E4" w:rsidRPr="0027752B" w:rsidRDefault="002D2592" w:rsidP="002448E4">
            <w:pPr>
              <w:jc w:val="center"/>
              <w:rPr>
                <w:rFonts w:ascii="Calibri" w:eastAsia="Times New Roman" w:hAnsi="Calibri" w:cs="Calibri"/>
                <w:color w:val="000000"/>
                <w:szCs w:val="24"/>
              </w:rPr>
            </w:pPr>
          </w:p>
        </w:tc>
      </w:tr>
      <w:tr w:rsidR="00C9651F" w14:paraId="69A563FC" w14:textId="77777777">
        <w:trPr>
          <w:trHeight w:val="345"/>
        </w:trPr>
        <w:tc>
          <w:tcPr>
            <w:tcW w:w="7300" w:type="dxa"/>
            <w:tcBorders>
              <w:top w:val="nil"/>
              <w:left w:val="nil"/>
              <w:bottom w:val="nil"/>
              <w:right w:val="nil"/>
            </w:tcBorders>
            <w:shd w:val="clear" w:color="auto" w:fill="auto"/>
            <w:vAlign w:val="center"/>
            <w:hideMark/>
          </w:tcPr>
          <w:p w14:paraId="69A563FB"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Χ.Α: OXI</w:t>
            </w:r>
          </w:p>
        </w:tc>
      </w:tr>
      <w:tr w:rsidR="00C9651F" w14:paraId="69A563FE" w14:textId="77777777">
        <w:trPr>
          <w:trHeight w:val="30"/>
        </w:trPr>
        <w:tc>
          <w:tcPr>
            <w:tcW w:w="7300" w:type="dxa"/>
            <w:tcBorders>
              <w:top w:val="nil"/>
              <w:left w:val="nil"/>
              <w:bottom w:val="nil"/>
              <w:right w:val="nil"/>
            </w:tcBorders>
            <w:shd w:val="clear" w:color="auto" w:fill="auto"/>
            <w:vAlign w:val="center"/>
            <w:hideMark/>
          </w:tcPr>
          <w:p w14:paraId="69A563FD" w14:textId="77777777" w:rsidR="002448E4" w:rsidRPr="0027752B" w:rsidRDefault="002D2592" w:rsidP="002448E4">
            <w:pPr>
              <w:jc w:val="center"/>
              <w:rPr>
                <w:rFonts w:ascii="Calibri" w:eastAsia="Times New Roman" w:hAnsi="Calibri" w:cs="Calibri"/>
                <w:color w:val="000000"/>
                <w:szCs w:val="24"/>
              </w:rPr>
            </w:pPr>
          </w:p>
        </w:tc>
      </w:tr>
      <w:tr w:rsidR="00C9651F" w14:paraId="69A56400" w14:textId="77777777">
        <w:trPr>
          <w:trHeight w:val="330"/>
        </w:trPr>
        <w:tc>
          <w:tcPr>
            <w:tcW w:w="7300" w:type="dxa"/>
            <w:tcBorders>
              <w:top w:val="nil"/>
              <w:left w:val="nil"/>
              <w:bottom w:val="nil"/>
              <w:right w:val="nil"/>
            </w:tcBorders>
            <w:shd w:val="clear" w:color="auto" w:fill="auto"/>
            <w:vAlign w:val="center"/>
            <w:hideMark/>
          </w:tcPr>
          <w:p w14:paraId="69A563FF"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Κ.Κ.Ε: OXI</w:t>
            </w:r>
          </w:p>
        </w:tc>
      </w:tr>
      <w:tr w:rsidR="00C9651F" w14:paraId="69A56402" w14:textId="77777777">
        <w:trPr>
          <w:trHeight w:val="45"/>
        </w:trPr>
        <w:tc>
          <w:tcPr>
            <w:tcW w:w="7300" w:type="dxa"/>
            <w:tcBorders>
              <w:top w:val="nil"/>
              <w:left w:val="nil"/>
              <w:bottom w:val="nil"/>
              <w:right w:val="nil"/>
            </w:tcBorders>
            <w:shd w:val="clear" w:color="auto" w:fill="auto"/>
            <w:vAlign w:val="center"/>
            <w:hideMark/>
          </w:tcPr>
          <w:p w14:paraId="69A56401" w14:textId="77777777" w:rsidR="002448E4" w:rsidRPr="0027752B" w:rsidRDefault="002D2592" w:rsidP="002448E4">
            <w:pPr>
              <w:jc w:val="center"/>
              <w:rPr>
                <w:rFonts w:ascii="Calibri" w:eastAsia="Times New Roman" w:hAnsi="Calibri" w:cs="Calibri"/>
                <w:color w:val="000000"/>
                <w:szCs w:val="24"/>
              </w:rPr>
            </w:pPr>
          </w:p>
        </w:tc>
      </w:tr>
      <w:tr w:rsidR="00C9651F" w14:paraId="69A56404" w14:textId="77777777">
        <w:trPr>
          <w:trHeight w:val="330"/>
        </w:trPr>
        <w:tc>
          <w:tcPr>
            <w:tcW w:w="7300" w:type="dxa"/>
            <w:tcBorders>
              <w:top w:val="nil"/>
              <w:left w:val="nil"/>
              <w:bottom w:val="nil"/>
              <w:right w:val="nil"/>
            </w:tcBorders>
            <w:shd w:val="clear" w:color="auto" w:fill="auto"/>
            <w:vAlign w:val="center"/>
            <w:hideMark/>
          </w:tcPr>
          <w:p w14:paraId="69A56403"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ΕΝ. ΚΕΝΤΡΩΩΝ: ΝΑΙ</w:t>
            </w:r>
          </w:p>
        </w:tc>
      </w:tr>
      <w:tr w:rsidR="00C9651F" w14:paraId="69A56406" w14:textId="77777777">
        <w:trPr>
          <w:trHeight w:val="30"/>
        </w:trPr>
        <w:tc>
          <w:tcPr>
            <w:tcW w:w="7300" w:type="dxa"/>
            <w:tcBorders>
              <w:top w:val="nil"/>
              <w:left w:val="nil"/>
              <w:bottom w:val="nil"/>
              <w:right w:val="nil"/>
            </w:tcBorders>
            <w:shd w:val="clear" w:color="auto" w:fill="auto"/>
            <w:vAlign w:val="center"/>
            <w:hideMark/>
          </w:tcPr>
          <w:p w14:paraId="69A56405" w14:textId="77777777" w:rsidR="002448E4" w:rsidRPr="0027752B" w:rsidRDefault="002D2592" w:rsidP="002448E4">
            <w:pPr>
              <w:jc w:val="center"/>
              <w:rPr>
                <w:rFonts w:ascii="Calibri" w:eastAsia="Times New Roman" w:hAnsi="Calibri" w:cs="Calibri"/>
                <w:color w:val="000000"/>
                <w:szCs w:val="24"/>
              </w:rPr>
            </w:pPr>
          </w:p>
        </w:tc>
      </w:tr>
      <w:tr w:rsidR="00C9651F" w14:paraId="69A56408" w14:textId="77777777">
        <w:trPr>
          <w:trHeight w:val="150"/>
        </w:trPr>
        <w:tc>
          <w:tcPr>
            <w:tcW w:w="7300" w:type="dxa"/>
            <w:tcBorders>
              <w:top w:val="nil"/>
              <w:left w:val="nil"/>
              <w:bottom w:val="nil"/>
              <w:right w:val="nil"/>
            </w:tcBorders>
            <w:shd w:val="clear" w:color="auto" w:fill="auto"/>
            <w:vAlign w:val="center"/>
            <w:hideMark/>
          </w:tcPr>
          <w:p w14:paraId="69A56407" w14:textId="77777777" w:rsidR="002448E4" w:rsidRPr="0027752B" w:rsidRDefault="002D2592" w:rsidP="002448E4">
            <w:pPr>
              <w:jc w:val="center"/>
              <w:rPr>
                <w:rFonts w:ascii="Times New Roman" w:eastAsia="Times New Roman" w:hAnsi="Times New Roman" w:cs="Times New Roman"/>
                <w:sz w:val="20"/>
              </w:rPr>
            </w:pPr>
          </w:p>
        </w:tc>
      </w:tr>
      <w:tr w:rsidR="00C9651F" w14:paraId="69A5640A" w14:textId="77777777">
        <w:trPr>
          <w:trHeight w:val="345"/>
        </w:trPr>
        <w:tc>
          <w:tcPr>
            <w:tcW w:w="7300" w:type="dxa"/>
            <w:tcBorders>
              <w:top w:val="nil"/>
              <w:left w:val="nil"/>
              <w:bottom w:val="nil"/>
              <w:right w:val="nil"/>
            </w:tcBorders>
            <w:shd w:val="clear" w:color="auto" w:fill="auto"/>
            <w:vAlign w:val="center"/>
            <w:hideMark/>
          </w:tcPr>
          <w:p w14:paraId="69A56409" w14:textId="77777777" w:rsidR="002448E4" w:rsidRPr="0027752B" w:rsidRDefault="002D2592" w:rsidP="002448E4">
            <w:pPr>
              <w:jc w:val="center"/>
              <w:rPr>
                <w:rFonts w:ascii="Times New Roman" w:eastAsia="Times New Roman" w:hAnsi="Times New Roman" w:cs="Times New Roman"/>
                <w:sz w:val="20"/>
              </w:rPr>
            </w:pPr>
          </w:p>
        </w:tc>
      </w:tr>
      <w:tr w:rsidR="00C9651F" w14:paraId="69A5640C" w14:textId="77777777">
        <w:trPr>
          <w:trHeight w:val="330"/>
        </w:trPr>
        <w:tc>
          <w:tcPr>
            <w:tcW w:w="7300" w:type="dxa"/>
            <w:tcBorders>
              <w:top w:val="nil"/>
              <w:left w:val="nil"/>
              <w:bottom w:val="nil"/>
              <w:right w:val="nil"/>
            </w:tcBorders>
            <w:shd w:val="clear" w:color="auto" w:fill="auto"/>
            <w:vAlign w:val="center"/>
            <w:hideMark/>
          </w:tcPr>
          <w:p w14:paraId="69A5640B"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Άρθρο 21 ως έχει     ΚΑΤΑ ΠΛΕΙΟΨΗΦΙΑ</w:t>
            </w:r>
          </w:p>
        </w:tc>
      </w:tr>
      <w:tr w:rsidR="00C9651F" w14:paraId="69A5640E" w14:textId="77777777">
        <w:trPr>
          <w:trHeight w:val="105"/>
        </w:trPr>
        <w:tc>
          <w:tcPr>
            <w:tcW w:w="7300" w:type="dxa"/>
            <w:tcBorders>
              <w:top w:val="nil"/>
              <w:left w:val="nil"/>
              <w:bottom w:val="nil"/>
              <w:right w:val="nil"/>
            </w:tcBorders>
            <w:shd w:val="clear" w:color="auto" w:fill="auto"/>
            <w:vAlign w:val="center"/>
            <w:hideMark/>
          </w:tcPr>
          <w:p w14:paraId="69A5640D" w14:textId="77777777" w:rsidR="002448E4" w:rsidRPr="0027752B" w:rsidRDefault="002D2592" w:rsidP="002448E4">
            <w:pPr>
              <w:jc w:val="center"/>
              <w:rPr>
                <w:rFonts w:ascii="Calibri" w:eastAsia="Times New Roman" w:hAnsi="Calibri" w:cs="Calibri"/>
                <w:color w:val="000000"/>
                <w:szCs w:val="24"/>
              </w:rPr>
            </w:pPr>
          </w:p>
        </w:tc>
      </w:tr>
      <w:tr w:rsidR="00C9651F" w14:paraId="69A56410" w14:textId="77777777">
        <w:trPr>
          <w:trHeight w:val="330"/>
        </w:trPr>
        <w:tc>
          <w:tcPr>
            <w:tcW w:w="7300" w:type="dxa"/>
            <w:tcBorders>
              <w:top w:val="nil"/>
              <w:left w:val="nil"/>
              <w:bottom w:val="nil"/>
              <w:right w:val="nil"/>
            </w:tcBorders>
            <w:shd w:val="clear" w:color="auto" w:fill="auto"/>
            <w:vAlign w:val="center"/>
            <w:hideMark/>
          </w:tcPr>
          <w:p w14:paraId="69A5640F"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ΣΥΡΙΖΑ: ΝΑΙ</w:t>
            </w:r>
          </w:p>
        </w:tc>
      </w:tr>
      <w:tr w:rsidR="00C9651F" w14:paraId="69A56412" w14:textId="77777777">
        <w:trPr>
          <w:trHeight w:val="45"/>
        </w:trPr>
        <w:tc>
          <w:tcPr>
            <w:tcW w:w="7300" w:type="dxa"/>
            <w:tcBorders>
              <w:top w:val="nil"/>
              <w:left w:val="nil"/>
              <w:bottom w:val="nil"/>
              <w:right w:val="nil"/>
            </w:tcBorders>
            <w:shd w:val="clear" w:color="auto" w:fill="auto"/>
            <w:vAlign w:val="center"/>
            <w:hideMark/>
          </w:tcPr>
          <w:p w14:paraId="69A56411" w14:textId="77777777" w:rsidR="002448E4" w:rsidRPr="0027752B" w:rsidRDefault="002D2592" w:rsidP="002448E4">
            <w:pPr>
              <w:jc w:val="center"/>
              <w:rPr>
                <w:rFonts w:ascii="Calibri" w:eastAsia="Times New Roman" w:hAnsi="Calibri" w:cs="Calibri"/>
                <w:color w:val="000000"/>
                <w:szCs w:val="24"/>
              </w:rPr>
            </w:pPr>
          </w:p>
        </w:tc>
      </w:tr>
      <w:tr w:rsidR="00C9651F" w14:paraId="69A56414" w14:textId="77777777">
        <w:trPr>
          <w:trHeight w:val="330"/>
        </w:trPr>
        <w:tc>
          <w:tcPr>
            <w:tcW w:w="7300" w:type="dxa"/>
            <w:tcBorders>
              <w:top w:val="nil"/>
              <w:left w:val="nil"/>
              <w:bottom w:val="nil"/>
              <w:right w:val="nil"/>
            </w:tcBorders>
            <w:shd w:val="clear" w:color="auto" w:fill="auto"/>
            <w:vAlign w:val="center"/>
            <w:hideMark/>
          </w:tcPr>
          <w:p w14:paraId="69A56413"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Ν.Δ.: ΝΑΙ</w:t>
            </w:r>
          </w:p>
        </w:tc>
      </w:tr>
      <w:tr w:rsidR="00C9651F" w14:paraId="69A56416" w14:textId="77777777">
        <w:trPr>
          <w:trHeight w:val="30"/>
        </w:trPr>
        <w:tc>
          <w:tcPr>
            <w:tcW w:w="7300" w:type="dxa"/>
            <w:tcBorders>
              <w:top w:val="nil"/>
              <w:left w:val="nil"/>
              <w:bottom w:val="nil"/>
              <w:right w:val="nil"/>
            </w:tcBorders>
            <w:shd w:val="clear" w:color="auto" w:fill="auto"/>
            <w:vAlign w:val="center"/>
            <w:hideMark/>
          </w:tcPr>
          <w:p w14:paraId="69A56415" w14:textId="77777777" w:rsidR="002448E4" w:rsidRPr="0027752B" w:rsidRDefault="002D2592" w:rsidP="002448E4">
            <w:pPr>
              <w:jc w:val="center"/>
              <w:rPr>
                <w:rFonts w:ascii="Calibri" w:eastAsia="Times New Roman" w:hAnsi="Calibri" w:cs="Calibri"/>
                <w:color w:val="000000"/>
                <w:szCs w:val="24"/>
              </w:rPr>
            </w:pPr>
          </w:p>
        </w:tc>
      </w:tr>
      <w:tr w:rsidR="00C9651F" w14:paraId="69A56418" w14:textId="77777777">
        <w:trPr>
          <w:trHeight w:val="330"/>
        </w:trPr>
        <w:tc>
          <w:tcPr>
            <w:tcW w:w="7300" w:type="dxa"/>
            <w:tcBorders>
              <w:top w:val="nil"/>
              <w:left w:val="nil"/>
              <w:bottom w:val="nil"/>
              <w:right w:val="nil"/>
            </w:tcBorders>
            <w:shd w:val="clear" w:color="auto" w:fill="auto"/>
            <w:vAlign w:val="center"/>
            <w:hideMark/>
          </w:tcPr>
          <w:p w14:paraId="69A56417"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ΔΗ.ΣΥ: ΝΑΙ</w:t>
            </w:r>
          </w:p>
        </w:tc>
      </w:tr>
      <w:tr w:rsidR="00C9651F" w14:paraId="69A5641A" w14:textId="77777777">
        <w:trPr>
          <w:trHeight w:val="45"/>
        </w:trPr>
        <w:tc>
          <w:tcPr>
            <w:tcW w:w="7300" w:type="dxa"/>
            <w:tcBorders>
              <w:top w:val="nil"/>
              <w:left w:val="nil"/>
              <w:bottom w:val="nil"/>
              <w:right w:val="nil"/>
            </w:tcBorders>
            <w:shd w:val="clear" w:color="auto" w:fill="auto"/>
            <w:vAlign w:val="center"/>
            <w:hideMark/>
          </w:tcPr>
          <w:p w14:paraId="69A56419" w14:textId="77777777" w:rsidR="002448E4" w:rsidRPr="0027752B" w:rsidRDefault="002D2592" w:rsidP="002448E4">
            <w:pPr>
              <w:jc w:val="center"/>
              <w:rPr>
                <w:rFonts w:ascii="Calibri" w:eastAsia="Times New Roman" w:hAnsi="Calibri" w:cs="Calibri"/>
                <w:color w:val="000000"/>
                <w:szCs w:val="24"/>
              </w:rPr>
            </w:pPr>
          </w:p>
        </w:tc>
      </w:tr>
      <w:tr w:rsidR="00C9651F" w14:paraId="69A5641C" w14:textId="77777777">
        <w:trPr>
          <w:trHeight w:val="330"/>
        </w:trPr>
        <w:tc>
          <w:tcPr>
            <w:tcW w:w="7300" w:type="dxa"/>
            <w:tcBorders>
              <w:top w:val="nil"/>
              <w:left w:val="nil"/>
              <w:bottom w:val="nil"/>
              <w:right w:val="nil"/>
            </w:tcBorders>
            <w:shd w:val="clear" w:color="auto" w:fill="auto"/>
            <w:vAlign w:val="center"/>
            <w:hideMark/>
          </w:tcPr>
          <w:p w14:paraId="69A5641B"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Χ.Α: OXI</w:t>
            </w:r>
          </w:p>
        </w:tc>
      </w:tr>
      <w:tr w:rsidR="00C9651F" w14:paraId="69A5641E" w14:textId="77777777">
        <w:trPr>
          <w:trHeight w:val="45"/>
        </w:trPr>
        <w:tc>
          <w:tcPr>
            <w:tcW w:w="7300" w:type="dxa"/>
            <w:tcBorders>
              <w:top w:val="nil"/>
              <w:left w:val="nil"/>
              <w:bottom w:val="nil"/>
              <w:right w:val="nil"/>
            </w:tcBorders>
            <w:shd w:val="clear" w:color="auto" w:fill="auto"/>
            <w:vAlign w:val="center"/>
            <w:hideMark/>
          </w:tcPr>
          <w:p w14:paraId="69A5641D" w14:textId="77777777" w:rsidR="002448E4" w:rsidRPr="0027752B" w:rsidRDefault="002D2592" w:rsidP="002448E4">
            <w:pPr>
              <w:jc w:val="center"/>
              <w:rPr>
                <w:rFonts w:ascii="Calibri" w:eastAsia="Times New Roman" w:hAnsi="Calibri" w:cs="Calibri"/>
                <w:color w:val="000000"/>
                <w:szCs w:val="24"/>
              </w:rPr>
            </w:pPr>
          </w:p>
        </w:tc>
      </w:tr>
      <w:tr w:rsidR="00C9651F" w14:paraId="69A56420" w14:textId="77777777">
        <w:trPr>
          <w:trHeight w:val="330"/>
        </w:trPr>
        <w:tc>
          <w:tcPr>
            <w:tcW w:w="7300" w:type="dxa"/>
            <w:tcBorders>
              <w:top w:val="nil"/>
              <w:left w:val="nil"/>
              <w:bottom w:val="nil"/>
              <w:right w:val="nil"/>
            </w:tcBorders>
            <w:shd w:val="clear" w:color="auto" w:fill="auto"/>
            <w:vAlign w:val="center"/>
            <w:hideMark/>
          </w:tcPr>
          <w:p w14:paraId="69A5641F"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Κ.Κ.Ε: OXI</w:t>
            </w:r>
          </w:p>
        </w:tc>
      </w:tr>
      <w:tr w:rsidR="00C9651F" w14:paraId="69A56422" w14:textId="77777777">
        <w:trPr>
          <w:trHeight w:val="45"/>
        </w:trPr>
        <w:tc>
          <w:tcPr>
            <w:tcW w:w="7300" w:type="dxa"/>
            <w:tcBorders>
              <w:top w:val="nil"/>
              <w:left w:val="nil"/>
              <w:bottom w:val="nil"/>
              <w:right w:val="nil"/>
            </w:tcBorders>
            <w:shd w:val="clear" w:color="auto" w:fill="auto"/>
            <w:vAlign w:val="center"/>
            <w:hideMark/>
          </w:tcPr>
          <w:p w14:paraId="69A56421" w14:textId="77777777" w:rsidR="002448E4" w:rsidRPr="0027752B" w:rsidRDefault="002D2592" w:rsidP="002448E4">
            <w:pPr>
              <w:jc w:val="center"/>
              <w:rPr>
                <w:rFonts w:ascii="Calibri" w:eastAsia="Times New Roman" w:hAnsi="Calibri" w:cs="Calibri"/>
                <w:color w:val="000000"/>
                <w:szCs w:val="24"/>
              </w:rPr>
            </w:pPr>
          </w:p>
        </w:tc>
      </w:tr>
      <w:tr w:rsidR="00C9651F" w14:paraId="69A56424" w14:textId="77777777">
        <w:trPr>
          <w:trHeight w:val="330"/>
        </w:trPr>
        <w:tc>
          <w:tcPr>
            <w:tcW w:w="7300" w:type="dxa"/>
            <w:tcBorders>
              <w:top w:val="nil"/>
              <w:left w:val="nil"/>
              <w:bottom w:val="nil"/>
              <w:right w:val="nil"/>
            </w:tcBorders>
            <w:shd w:val="clear" w:color="auto" w:fill="auto"/>
            <w:vAlign w:val="center"/>
            <w:hideMark/>
          </w:tcPr>
          <w:p w14:paraId="69A56423"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ΕΝ. ΚΕΝΤΡΩΩΝ: ΝΑΙ</w:t>
            </w:r>
          </w:p>
        </w:tc>
      </w:tr>
      <w:tr w:rsidR="00C9651F" w14:paraId="69A56426" w14:textId="77777777">
        <w:trPr>
          <w:trHeight w:val="45"/>
        </w:trPr>
        <w:tc>
          <w:tcPr>
            <w:tcW w:w="7300" w:type="dxa"/>
            <w:tcBorders>
              <w:top w:val="nil"/>
              <w:left w:val="nil"/>
              <w:bottom w:val="nil"/>
              <w:right w:val="nil"/>
            </w:tcBorders>
            <w:shd w:val="clear" w:color="auto" w:fill="auto"/>
            <w:vAlign w:val="center"/>
            <w:hideMark/>
          </w:tcPr>
          <w:p w14:paraId="69A56425" w14:textId="77777777" w:rsidR="002448E4" w:rsidRPr="0027752B" w:rsidRDefault="002D2592" w:rsidP="002448E4">
            <w:pPr>
              <w:jc w:val="center"/>
              <w:rPr>
                <w:rFonts w:ascii="Calibri" w:eastAsia="Times New Roman" w:hAnsi="Calibri" w:cs="Calibri"/>
                <w:color w:val="000000"/>
                <w:szCs w:val="24"/>
              </w:rPr>
            </w:pPr>
          </w:p>
        </w:tc>
      </w:tr>
      <w:tr w:rsidR="00C9651F" w14:paraId="69A56428" w14:textId="77777777">
        <w:trPr>
          <w:trHeight w:val="150"/>
        </w:trPr>
        <w:tc>
          <w:tcPr>
            <w:tcW w:w="7300" w:type="dxa"/>
            <w:tcBorders>
              <w:top w:val="nil"/>
              <w:left w:val="nil"/>
              <w:bottom w:val="nil"/>
              <w:right w:val="nil"/>
            </w:tcBorders>
            <w:shd w:val="clear" w:color="auto" w:fill="auto"/>
            <w:vAlign w:val="center"/>
            <w:hideMark/>
          </w:tcPr>
          <w:p w14:paraId="69A56427" w14:textId="77777777" w:rsidR="002448E4" w:rsidRPr="0027752B" w:rsidRDefault="002D2592" w:rsidP="002448E4">
            <w:pPr>
              <w:jc w:val="center"/>
              <w:rPr>
                <w:rFonts w:ascii="Times New Roman" w:eastAsia="Times New Roman" w:hAnsi="Times New Roman" w:cs="Times New Roman"/>
                <w:sz w:val="20"/>
              </w:rPr>
            </w:pPr>
          </w:p>
        </w:tc>
      </w:tr>
      <w:tr w:rsidR="00C9651F" w14:paraId="69A5642A" w14:textId="77777777">
        <w:trPr>
          <w:trHeight w:val="345"/>
        </w:trPr>
        <w:tc>
          <w:tcPr>
            <w:tcW w:w="7300" w:type="dxa"/>
            <w:tcBorders>
              <w:top w:val="nil"/>
              <w:left w:val="nil"/>
              <w:bottom w:val="nil"/>
              <w:right w:val="nil"/>
            </w:tcBorders>
            <w:shd w:val="clear" w:color="auto" w:fill="auto"/>
            <w:vAlign w:val="center"/>
            <w:hideMark/>
          </w:tcPr>
          <w:p w14:paraId="69A56429" w14:textId="77777777" w:rsidR="002448E4" w:rsidRPr="0027752B" w:rsidRDefault="002D2592" w:rsidP="002448E4">
            <w:pPr>
              <w:jc w:val="center"/>
              <w:rPr>
                <w:rFonts w:ascii="Times New Roman" w:eastAsia="Times New Roman" w:hAnsi="Times New Roman" w:cs="Times New Roman"/>
                <w:sz w:val="20"/>
              </w:rPr>
            </w:pPr>
          </w:p>
        </w:tc>
      </w:tr>
      <w:tr w:rsidR="00C9651F" w14:paraId="69A5642C" w14:textId="77777777">
        <w:trPr>
          <w:trHeight w:val="330"/>
        </w:trPr>
        <w:tc>
          <w:tcPr>
            <w:tcW w:w="7300" w:type="dxa"/>
            <w:tcBorders>
              <w:top w:val="nil"/>
              <w:left w:val="nil"/>
              <w:bottom w:val="nil"/>
              <w:right w:val="nil"/>
            </w:tcBorders>
            <w:shd w:val="clear" w:color="auto" w:fill="auto"/>
            <w:vAlign w:val="center"/>
            <w:hideMark/>
          </w:tcPr>
          <w:p w14:paraId="69A5642B"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Άρθρο 22 ως έχει     ΚΑΤΑ ΠΛΕΙΟΨΗΦΙΑ</w:t>
            </w:r>
          </w:p>
        </w:tc>
      </w:tr>
      <w:tr w:rsidR="00C9651F" w14:paraId="69A5642E" w14:textId="77777777">
        <w:trPr>
          <w:trHeight w:val="90"/>
        </w:trPr>
        <w:tc>
          <w:tcPr>
            <w:tcW w:w="7300" w:type="dxa"/>
            <w:tcBorders>
              <w:top w:val="nil"/>
              <w:left w:val="nil"/>
              <w:bottom w:val="nil"/>
              <w:right w:val="nil"/>
            </w:tcBorders>
            <w:shd w:val="clear" w:color="auto" w:fill="auto"/>
            <w:vAlign w:val="center"/>
            <w:hideMark/>
          </w:tcPr>
          <w:p w14:paraId="69A5642D" w14:textId="77777777" w:rsidR="002448E4" w:rsidRPr="0027752B" w:rsidRDefault="002D2592" w:rsidP="002448E4">
            <w:pPr>
              <w:jc w:val="center"/>
              <w:rPr>
                <w:rFonts w:ascii="Calibri" w:eastAsia="Times New Roman" w:hAnsi="Calibri" w:cs="Calibri"/>
                <w:color w:val="000000"/>
                <w:szCs w:val="24"/>
              </w:rPr>
            </w:pPr>
          </w:p>
        </w:tc>
      </w:tr>
      <w:tr w:rsidR="00C9651F" w14:paraId="69A56430" w14:textId="77777777">
        <w:trPr>
          <w:trHeight w:val="345"/>
        </w:trPr>
        <w:tc>
          <w:tcPr>
            <w:tcW w:w="7300" w:type="dxa"/>
            <w:tcBorders>
              <w:top w:val="nil"/>
              <w:left w:val="nil"/>
              <w:bottom w:val="nil"/>
              <w:right w:val="nil"/>
            </w:tcBorders>
            <w:shd w:val="clear" w:color="auto" w:fill="auto"/>
            <w:vAlign w:val="center"/>
            <w:hideMark/>
          </w:tcPr>
          <w:p w14:paraId="69A5642F"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ΣΥΡΙΖΑ: ΝΑΙ</w:t>
            </w:r>
          </w:p>
        </w:tc>
      </w:tr>
      <w:tr w:rsidR="00C9651F" w14:paraId="69A56432" w14:textId="77777777">
        <w:trPr>
          <w:trHeight w:val="30"/>
        </w:trPr>
        <w:tc>
          <w:tcPr>
            <w:tcW w:w="7300" w:type="dxa"/>
            <w:tcBorders>
              <w:top w:val="nil"/>
              <w:left w:val="nil"/>
              <w:bottom w:val="nil"/>
              <w:right w:val="nil"/>
            </w:tcBorders>
            <w:shd w:val="clear" w:color="auto" w:fill="auto"/>
            <w:vAlign w:val="center"/>
            <w:hideMark/>
          </w:tcPr>
          <w:p w14:paraId="69A56431" w14:textId="77777777" w:rsidR="002448E4" w:rsidRPr="0027752B" w:rsidRDefault="002D2592" w:rsidP="002448E4">
            <w:pPr>
              <w:jc w:val="center"/>
              <w:rPr>
                <w:rFonts w:ascii="Calibri" w:eastAsia="Times New Roman" w:hAnsi="Calibri" w:cs="Calibri"/>
                <w:color w:val="000000"/>
                <w:szCs w:val="24"/>
              </w:rPr>
            </w:pPr>
          </w:p>
        </w:tc>
      </w:tr>
      <w:tr w:rsidR="00C9651F" w14:paraId="69A56434" w14:textId="77777777">
        <w:trPr>
          <w:trHeight w:val="330"/>
        </w:trPr>
        <w:tc>
          <w:tcPr>
            <w:tcW w:w="7300" w:type="dxa"/>
            <w:tcBorders>
              <w:top w:val="nil"/>
              <w:left w:val="nil"/>
              <w:bottom w:val="nil"/>
              <w:right w:val="nil"/>
            </w:tcBorders>
            <w:shd w:val="clear" w:color="auto" w:fill="auto"/>
            <w:vAlign w:val="center"/>
            <w:hideMark/>
          </w:tcPr>
          <w:p w14:paraId="69A56433"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Ν.Δ.: OXI</w:t>
            </w:r>
          </w:p>
        </w:tc>
      </w:tr>
      <w:tr w:rsidR="00C9651F" w14:paraId="69A56436" w14:textId="77777777">
        <w:trPr>
          <w:trHeight w:val="45"/>
        </w:trPr>
        <w:tc>
          <w:tcPr>
            <w:tcW w:w="7300" w:type="dxa"/>
            <w:tcBorders>
              <w:top w:val="nil"/>
              <w:left w:val="nil"/>
              <w:bottom w:val="nil"/>
              <w:right w:val="nil"/>
            </w:tcBorders>
            <w:shd w:val="clear" w:color="auto" w:fill="auto"/>
            <w:vAlign w:val="center"/>
            <w:hideMark/>
          </w:tcPr>
          <w:p w14:paraId="69A56435" w14:textId="77777777" w:rsidR="002448E4" w:rsidRPr="0027752B" w:rsidRDefault="002D2592" w:rsidP="002448E4">
            <w:pPr>
              <w:jc w:val="center"/>
              <w:rPr>
                <w:rFonts w:ascii="Calibri" w:eastAsia="Times New Roman" w:hAnsi="Calibri" w:cs="Calibri"/>
                <w:color w:val="000000"/>
                <w:szCs w:val="24"/>
              </w:rPr>
            </w:pPr>
          </w:p>
        </w:tc>
      </w:tr>
      <w:tr w:rsidR="00C9651F" w14:paraId="69A56438" w14:textId="77777777">
        <w:trPr>
          <w:trHeight w:val="330"/>
        </w:trPr>
        <w:tc>
          <w:tcPr>
            <w:tcW w:w="7300" w:type="dxa"/>
            <w:tcBorders>
              <w:top w:val="nil"/>
              <w:left w:val="nil"/>
              <w:bottom w:val="nil"/>
              <w:right w:val="nil"/>
            </w:tcBorders>
            <w:shd w:val="clear" w:color="auto" w:fill="auto"/>
            <w:vAlign w:val="center"/>
            <w:hideMark/>
          </w:tcPr>
          <w:p w14:paraId="69A56437"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ΔΗ.ΣΥ: ΝΑΙ</w:t>
            </w:r>
          </w:p>
        </w:tc>
      </w:tr>
      <w:tr w:rsidR="00C9651F" w14:paraId="69A5643A" w14:textId="77777777">
        <w:trPr>
          <w:trHeight w:val="45"/>
        </w:trPr>
        <w:tc>
          <w:tcPr>
            <w:tcW w:w="7300" w:type="dxa"/>
            <w:tcBorders>
              <w:top w:val="nil"/>
              <w:left w:val="nil"/>
              <w:bottom w:val="nil"/>
              <w:right w:val="nil"/>
            </w:tcBorders>
            <w:shd w:val="clear" w:color="auto" w:fill="auto"/>
            <w:vAlign w:val="center"/>
            <w:hideMark/>
          </w:tcPr>
          <w:p w14:paraId="69A56439" w14:textId="77777777" w:rsidR="002448E4" w:rsidRPr="0027752B" w:rsidRDefault="002D2592" w:rsidP="002448E4">
            <w:pPr>
              <w:jc w:val="center"/>
              <w:rPr>
                <w:rFonts w:ascii="Calibri" w:eastAsia="Times New Roman" w:hAnsi="Calibri" w:cs="Calibri"/>
                <w:color w:val="000000"/>
                <w:szCs w:val="24"/>
              </w:rPr>
            </w:pPr>
          </w:p>
        </w:tc>
      </w:tr>
      <w:tr w:rsidR="00C9651F" w14:paraId="69A5643C" w14:textId="77777777">
        <w:trPr>
          <w:trHeight w:val="330"/>
        </w:trPr>
        <w:tc>
          <w:tcPr>
            <w:tcW w:w="7300" w:type="dxa"/>
            <w:tcBorders>
              <w:top w:val="nil"/>
              <w:left w:val="nil"/>
              <w:bottom w:val="nil"/>
              <w:right w:val="nil"/>
            </w:tcBorders>
            <w:shd w:val="clear" w:color="auto" w:fill="auto"/>
            <w:vAlign w:val="center"/>
            <w:hideMark/>
          </w:tcPr>
          <w:p w14:paraId="69A5643B"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Χ.Α: OXI</w:t>
            </w:r>
          </w:p>
        </w:tc>
      </w:tr>
      <w:tr w:rsidR="00C9651F" w14:paraId="69A5643E" w14:textId="77777777">
        <w:trPr>
          <w:trHeight w:val="45"/>
        </w:trPr>
        <w:tc>
          <w:tcPr>
            <w:tcW w:w="7300" w:type="dxa"/>
            <w:tcBorders>
              <w:top w:val="nil"/>
              <w:left w:val="nil"/>
              <w:bottom w:val="nil"/>
              <w:right w:val="nil"/>
            </w:tcBorders>
            <w:shd w:val="clear" w:color="auto" w:fill="auto"/>
            <w:vAlign w:val="center"/>
            <w:hideMark/>
          </w:tcPr>
          <w:p w14:paraId="69A5643D" w14:textId="77777777" w:rsidR="002448E4" w:rsidRPr="0027752B" w:rsidRDefault="002D2592" w:rsidP="002448E4">
            <w:pPr>
              <w:jc w:val="center"/>
              <w:rPr>
                <w:rFonts w:ascii="Calibri" w:eastAsia="Times New Roman" w:hAnsi="Calibri" w:cs="Calibri"/>
                <w:color w:val="000000"/>
                <w:szCs w:val="24"/>
              </w:rPr>
            </w:pPr>
          </w:p>
        </w:tc>
      </w:tr>
      <w:tr w:rsidR="00C9651F" w14:paraId="69A56440" w14:textId="77777777">
        <w:trPr>
          <w:trHeight w:val="330"/>
        </w:trPr>
        <w:tc>
          <w:tcPr>
            <w:tcW w:w="7300" w:type="dxa"/>
            <w:tcBorders>
              <w:top w:val="nil"/>
              <w:left w:val="nil"/>
              <w:bottom w:val="nil"/>
              <w:right w:val="nil"/>
            </w:tcBorders>
            <w:shd w:val="clear" w:color="auto" w:fill="auto"/>
            <w:vAlign w:val="center"/>
            <w:hideMark/>
          </w:tcPr>
          <w:p w14:paraId="69A5643F"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Κ.Κ.Ε: ΠΡΝ</w:t>
            </w:r>
          </w:p>
        </w:tc>
      </w:tr>
      <w:tr w:rsidR="00C9651F" w14:paraId="69A56442" w14:textId="77777777">
        <w:trPr>
          <w:trHeight w:val="30"/>
        </w:trPr>
        <w:tc>
          <w:tcPr>
            <w:tcW w:w="7300" w:type="dxa"/>
            <w:tcBorders>
              <w:top w:val="nil"/>
              <w:left w:val="nil"/>
              <w:bottom w:val="nil"/>
              <w:right w:val="nil"/>
            </w:tcBorders>
            <w:shd w:val="clear" w:color="auto" w:fill="auto"/>
            <w:vAlign w:val="center"/>
            <w:hideMark/>
          </w:tcPr>
          <w:p w14:paraId="69A56441" w14:textId="77777777" w:rsidR="002448E4" w:rsidRPr="0027752B" w:rsidRDefault="002D2592" w:rsidP="002448E4">
            <w:pPr>
              <w:jc w:val="center"/>
              <w:rPr>
                <w:rFonts w:ascii="Calibri" w:eastAsia="Times New Roman" w:hAnsi="Calibri" w:cs="Calibri"/>
                <w:color w:val="000000"/>
                <w:szCs w:val="24"/>
              </w:rPr>
            </w:pPr>
          </w:p>
        </w:tc>
      </w:tr>
      <w:tr w:rsidR="00C9651F" w14:paraId="69A56444" w14:textId="77777777">
        <w:trPr>
          <w:trHeight w:val="330"/>
        </w:trPr>
        <w:tc>
          <w:tcPr>
            <w:tcW w:w="7300" w:type="dxa"/>
            <w:tcBorders>
              <w:top w:val="nil"/>
              <w:left w:val="nil"/>
              <w:bottom w:val="nil"/>
              <w:right w:val="nil"/>
            </w:tcBorders>
            <w:shd w:val="clear" w:color="auto" w:fill="auto"/>
            <w:vAlign w:val="center"/>
            <w:hideMark/>
          </w:tcPr>
          <w:p w14:paraId="69A56443"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ΕΝ. ΚΕΝΤΡΩΩΝ: ΠΡΝ</w:t>
            </w:r>
          </w:p>
        </w:tc>
      </w:tr>
      <w:tr w:rsidR="00C9651F" w14:paraId="69A56446" w14:textId="77777777">
        <w:trPr>
          <w:trHeight w:val="45"/>
        </w:trPr>
        <w:tc>
          <w:tcPr>
            <w:tcW w:w="7300" w:type="dxa"/>
            <w:tcBorders>
              <w:top w:val="nil"/>
              <w:left w:val="nil"/>
              <w:bottom w:val="nil"/>
              <w:right w:val="nil"/>
            </w:tcBorders>
            <w:shd w:val="clear" w:color="auto" w:fill="auto"/>
            <w:vAlign w:val="center"/>
            <w:hideMark/>
          </w:tcPr>
          <w:p w14:paraId="69A56445" w14:textId="77777777" w:rsidR="002448E4" w:rsidRPr="0027752B" w:rsidRDefault="002D2592" w:rsidP="002448E4">
            <w:pPr>
              <w:jc w:val="center"/>
              <w:rPr>
                <w:rFonts w:ascii="Calibri" w:eastAsia="Times New Roman" w:hAnsi="Calibri" w:cs="Calibri"/>
                <w:color w:val="000000"/>
                <w:szCs w:val="24"/>
              </w:rPr>
            </w:pPr>
          </w:p>
        </w:tc>
      </w:tr>
      <w:tr w:rsidR="00C9651F" w14:paraId="69A56448" w14:textId="77777777">
        <w:trPr>
          <w:trHeight w:val="135"/>
        </w:trPr>
        <w:tc>
          <w:tcPr>
            <w:tcW w:w="7300" w:type="dxa"/>
            <w:tcBorders>
              <w:top w:val="nil"/>
              <w:left w:val="nil"/>
              <w:bottom w:val="nil"/>
              <w:right w:val="nil"/>
            </w:tcBorders>
            <w:shd w:val="clear" w:color="auto" w:fill="auto"/>
            <w:vAlign w:val="center"/>
            <w:hideMark/>
          </w:tcPr>
          <w:p w14:paraId="69A56447" w14:textId="77777777" w:rsidR="002448E4" w:rsidRPr="0027752B" w:rsidRDefault="002D2592" w:rsidP="002448E4">
            <w:pPr>
              <w:jc w:val="center"/>
              <w:rPr>
                <w:rFonts w:ascii="Times New Roman" w:eastAsia="Times New Roman" w:hAnsi="Times New Roman" w:cs="Times New Roman"/>
                <w:sz w:val="20"/>
              </w:rPr>
            </w:pPr>
          </w:p>
        </w:tc>
      </w:tr>
      <w:tr w:rsidR="00C9651F" w14:paraId="69A5644A" w14:textId="77777777">
        <w:trPr>
          <w:trHeight w:val="345"/>
        </w:trPr>
        <w:tc>
          <w:tcPr>
            <w:tcW w:w="7300" w:type="dxa"/>
            <w:tcBorders>
              <w:top w:val="nil"/>
              <w:left w:val="nil"/>
              <w:bottom w:val="nil"/>
              <w:right w:val="nil"/>
            </w:tcBorders>
            <w:shd w:val="clear" w:color="auto" w:fill="auto"/>
            <w:vAlign w:val="center"/>
            <w:hideMark/>
          </w:tcPr>
          <w:p w14:paraId="69A56449" w14:textId="77777777" w:rsidR="002448E4" w:rsidRPr="0027752B" w:rsidRDefault="002D2592" w:rsidP="002448E4">
            <w:pPr>
              <w:jc w:val="center"/>
              <w:rPr>
                <w:rFonts w:ascii="Times New Roman" w:eastAsia="Times New Roman" w:hAnsi="Times New Roman" w:cs="Times New Roman"/>
                <w:sz w:val="20"/>
              </w:rPr>
            </w:pPr>
          </w:p>
        </w:tc>
      </w:tr>
      <w:tr w:rsidR="00C9651F" w14:paraId="69A5644C" w14:textId="77777777">
        <w:trPr>
          <w:trHeight w:val="330"/>
        </w:trPr>
        <w:tc>
          <w:tcPr>
            <w:tcW w:w="7300" w:type="dxa"/>
            <w:tcBorders>
              <w:top w:val="nil"/>
              <w:left w:val="nil"/>
              <w:bottom w:val="nil"/>
              <w:right w:val="nil"/>
            </w:tcBorders>
            <w:shd w:val="clear" w:color="auto" w:fill="auto"/>
            <w:vAlign w:val="center"/>
            <w:hideMark/>
          </w:tcPr>
          <w:p w14:paraId="69A5644B"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Άρθρο 23 ως έχει     ΚΑΤΑ ΠΛΕΙΟΨΗΦΙΑ</w:t>
            </w:r>
          </w:p>
        </w:tc>
      </w:tr>
      <w:tr w:rsidR="00C9651F" w14:paraId="69A5644E" w14:textId="77777777">
        <w:trPr>
          <w:trHeight w:val="105"/>
        </w:trPr>
        <w:tc>
          <w:tcPr>
            <w:tcW w:w="7300" w:type="dxa"/>
            <w:tcBorders>
              <w:top w:val="nil"/>
              <w:left w:val="nil"/>
              <w:bottom w:val="nil"/>
              <w:right w:val="nil"/>
            </w:tcBorders>
            <w:shd w:val="clear" w:color="auto" w:fill="auto"/>
            <w:vAlign w:val="center"/>
            <w:hideMark/>
          </w:tcPr>
          <w:p w14:paraId="69A5644D" w14:textId="77777777" w:rsidR="002448E4" w:rsidRPr="0027752B" w:rsidRDefault="002D2592" w:rsidP="002448E4">
            <w:pPr>
              <w:jc w:val="center"/>
              <w:rPr>
                <w:rFonts w:ascii="Calibri" w:eastAsia="Times New Roman" w:hAnsi="Calibri" w:cs="Calibri"/>
                <w:color w:val="000000"/>
                <w:szCs w:val="24"/>
              </w:rPr>
            </w:pPr>
          </w:p>
        </w:tc>
      </w:tr>
      <w:tr w:rsidR="00C9651F" w14:paraId="69A56450" w14:textId="77777777">
        <w:trPr>
          <w:trHeight w:val="330"/>
        </w:trPr>
        <w:tc>
          <w:tcPr>
            <w:tcW w:w="7300" w:type="dxa"/>
            <w:tcBorders>
              <w:top w:val="nil"/>
              <w:left w:val="nil"/>
              <w:bottom w:val="nil"/>
              <w:right w:val="nil"/>
            </w:tcBorders>
            <w:shd w:val="clear" w:color="auto" w:fill="auto"/>
            <w:vAlign w:val="center"/>
            <w:hideMark/>
          </w:tcPr>
          <w:p w14:paraId="69A5644F"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ΣΥΡΙΖΑ: ΝΑΙ</w:t>
            </w:r>
          </w:p>
        </w:tc>
      </w:tr>
      <w:tr w:rsidR="00C9651F" w14:paraId="69A56452" w14:textId="77777777">
        <w:trPr>
          <w:trHeight w:val="45"/>
        </w:trPr>
        <w:tc>
          <w:tcPr>
            <w:tcW w:w="7300" w:type="dxa"/>
            <w:tcBorders>
              <w:top w:val="nil"/>
              <w:left w:val="nil"/>
              <w:bottom w:val="nil"/>
              <w:right w:val="nil"/>
            </w:tcBorders>
            <w:shd w:val="clear" w:color="auto" w:fill="auto"/>
            <w:vAlign w:val="center"/>
            <w:hideMark/>
          </w:tcPr>
          <w:p w14:paraId="69A56451" w14:textId="77777777" w:rsidR="002448E4" w:rsidRPr="0027752B" w:rsidRDefault="002D2592" w:rsidP="002448E4">
            <w:pPr>
              <w:jc w:val="center"/>
              <w:rPr>
                <w:rFonts w:ascii="Calibri" w:eastAsia="Times New Roman" w:hAnsi="Calibri" w:cs="Calibri"/>
                <w:color w:val="000000"/>
                <w:szCs w:val="24"/>
              </w:rPr>
            </w:pPr>
          </w:p>
        </w:tc>
      </w:tr>
      <w:tr w:rsidR="00C9651F" w14:paraId="69A56454" w14:textId="77777777">
        <w:trPr>
          <w:trHeight w:val="330"/>
        </w:trPr>
        <w:tc>
          <w:tcPr>
            <w:tcW w:w="7300" w:type="dxa"/>
            <w:tcBorders>
              <w:top w:val="nil"/>
              <w:left w:val="nil"/>
              <w:bottom w:val="nil"/>
              <w:right w:val="nil"/>
            </w:tcBorders>
            <w:shd w:val="clear" w:color="auto" w:fill="auto"/>
            <w:vAlign w:val="center"/>
            <w:hideMark/>
          </w:tcPr>
          <w:p w14:paraId="69A56453"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Ν.Δ.: OXI</w:t>
            </w:r>
          </w:p>
        </w:tc>
      </w:tr>
      <w:tr w:rsidR="00C9651F" w14:paraId="69A56456" w14:textId="77777777">
        <w:trPr>
          <w:trHeight w:val="45"/>
        </w:trPr>
        <w:tc>
          <w:tcPr>
            <w:tcW w:w="7300" w:type="dxa"/>
            <w:tcBorders>
              <w:top w:val="nil"/>
              <w:left w:val="nil"/>
              <w:bottom w:val="nil"/>
              <w:right w:val="nil"/>
            </w:tcBorders>
            <w:shd w:val="clear" w:color="auto" w:fill="auto"/>
            <w:vAlign w:val="center"/>
            <w:hideMark/>
          </w:tcPr>
          <w:p w14:paraId="69A56455" w14:textId="77777777" w:rsidR="002448E4" w:rsidRPr="0027752B" w:rsidRDefault="002D2592" w:rsidP="002448E4">
            <w:pPr>
              <w:jc w:val="center"/>
              <w:rPr>
                <w:rFonts w:ascii="Calibri" w:eastAsia="Times New Roman" w:hAnsi="Calibri" w:cs="Calibri"/>
                <w:color w:val="000000"/>
                <w:szCs w:val="24"/>
              </w:rPr>
            </w:pPr>
          </w:p>
        </w:tc>
      </w:tr>
      <w:tr w:rsidR="00C9651F" w14:paraId="69A56458" w14:textId="77777777">
        <w:trPr>
          <w:trHeight w:val="330"/>
        </w:trPr>
        <w:tc>
          <w:tcPr>
            <w:tcW w:w="7300" w:type="dxa"/>
            <w:tcBorders>
              <w:top w:val="nil"/>
              <w:left w:val="nil"/>
              <w:bottom w:val="nil"/>
              <w:right w:val="nil"/>
            </w:tcBorders>
            <w:shd w:val="clear" w:color="auto" w:fill="auto"/>
            <w:vAlign w:val="center"/>
            <w:hideMark/>
          </w:tcPr>
          <w:p w14:paraId="69A56457"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ΔΗ.ΣΥ: ΝΑΙ</w:t>
            </w:r>
          </w:p>
        </w:tc>
      </w:tr>
      <w:tr w:rsidR="00C9651F" w14:paraId="69A5645A" w14:textId="77777777">
        <w:trPr>
          <w:trHeight w:val="45"/>
        </w:trPr>
        <w:tc>
          <w:tcPr>
            <w:tcW w:w="7300" w:type="dxa"/>
            <w:tcBorders>
              <w:top w:val="nil"/>
              <w:left w:val="nil"/>
              <w:bottom w:val="nil"/>
              <w:right w:val="nil"/>
            </w:tcBorders>
            <w:shd w:val="clear" w:color="auto" w:fill="auto"/>
            <w:vAlign w:val="center"/>
            <w:hideMark/>
          </w:tcPr>
          <w:p w14:paraId="69A56459" w14:textId="77777777" w:rsidR="002448E4" w:rsidRPr="0027752B" w:rsidRDefault="002D2592" w:rsidP="002448E4">
            <w:pPr>
              <w:jc w:val="center"/>
              <w:rPr>
                <w:rFonts w:ascii="Calibri" w:eastAsia="Times New Roman" w:hAnsi="Calibri" w:cs="Calibri"/>
                <w:color w:val="000000"/>
                <w:szCs w:val="24"/>
              </w:rPr>
            </w:pPr>
          </w:p>
        </w:tc>
      </w:tr>
      <w:tr w:rsidR="00C9651F" w14:paraId="69A5645C" w14:textId="77777777">
        <w:trPr>
          <w:trHeight w:val="330"/>
        </w:trPr>
        <w:tc>
          <w:tcPr>
            <w:tcW w:w="7300" w:type="dxa"/>
            <w:tcBorders>
              <w:top w:val="nil"/>
              <w:left w:val="nil"/>
              <w:bottom w:val="nil"/>
              <w:right w:val="nil"/>
            </w:tcBorders>
            <w:shd w:val="clear" w:color="auto" w:fill="auto"/>
            <w:vAlign w:val="center"/>
            <w:hideMark/>
          </w:tcPr>
          <w:p w14:paraId="69A5645B"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Χ.Α: OXI</w:t>
            </w:r>
          </w:p>
        </w:tc>
      </w:tr>
      <w:tr w:rsidR="00C9651F" w14:paraId="69A5645E" w14:textId="77777777">
        <w:trPr>
          <w:trHeight w:val="30"/>
        </w:trPr>
        <w:tc>
          <w:tcPr>
            <w:tcW w:w="7300" w:type="dxa"/>
            <w:tcBorders>
              <w:top w:val="nil"/>
              <w:left w:val="nil"/>
              <w:bottom w:val="nil"/>
              <w:right w:val="nil"/>
            </w:tcBorders>
            <w:shd w:val="clear" w:color="auto" w:fill="auto"/>
            <w:vAlign w:val="center"/>
            <w:hideMark/>
          </w:tcPr>
          <w:p w14:paraId="69A5645D" w14:textId="77777777" w:rsidR="002448E4" w:rsidRPr="0027752B" w:rsidRDefault="002D2592" w:rsidP="002448E4">
            <w:pPr>
              <w:jc w:val="center"/>
              <w:rPr>
                <w:rFonts w:ascii="Calibri" w:eastAsia="Times New Roman" w:hAnsi="Calibri" w:cs="Calibri"/>
                <w:color w:val="000000"/>
                <w:szCs w:val="24"/>
              </w:rPr>
            </w:pPr>
          </w:p>
        </w:tc>
      </w:tr>
      <w:tr w:rsidR="00C9651F" w14:paraId="69A56460" w14:textId="77777777">
        <w:trPr>
          <w:trHeight w:val="330"/>
        </w:trPr>
        <w:tc>
          <w:tcPr>
            <w:tcW w:w="7300" w:type="dxa"/>
            <w:tcBorders>
              <w:top w:val="nil"/>
              <w:left w:val="nil"/>
              <w:bottom w:val="nil"/>
              <w:right w:val="nil"/>
            </w:tcBorders>
            <w:shd w:val="clear" w:color="auto" w:fill="auto"/>
            <w:vAlign w:val="center"/>
            <w:hideMark/>
          </w:tcPr>
          <w:p w14:paraId="69A5645F"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Κ.Κ.Ε: ΠΡΝ</w:t>
            </w:r>
          </w:p>
        </w:tc>
      </w:tr>
      <w:tr w:rsidR="00C9651F" w14:paraId="69A56462" w14:textId="77777777">
        <w:trPr>
          <w:trHeight w:val="45"/>
        </w:trPr>
        <w:tc>
          <w:tcPr>
            <w:tcW w:w="7300" w:type="dxa"/>
            <w:tcBorders>
              <w:top w:val="nil"/>
              <w:left w:val="nil"/>
              <w:bottom w:val="nil"/>
              <w:right w:val="nil"/>
            </w:tcBorders>
            <w:shd w:val="clear" w:color="auto" w:fill="auto"/>
            <w:vAlign w:val="center"/>
            <w:hideMark/>
          </w:tcPr>
          <w:p w14:paraId="69A56461" w14:textId="77777777" w:rsidR="002448E4" w:rsidRPr="0027752B" w:rsidRDefault="002D2592" w:rsidP="002448E4">
            <w:pPr>
              <w:jc w:val="center"/>
              <w:rPr>
                <w:rFonts w:ascii="Calibri" w:eastAsia="Times New Roman" w:hAnsi="Calibri" w:cs="Calibri"/>
                <w:color w:val="000000"/>
                <w:szCs w:val="24"/>
              </w:rPr>
            </w:pPr>
          </w:p>
        </w:tc>
      </w:tr>
      <w:tr w:rsidR="00C9651F" w14:paraId="69A56464" w14:textId="77777777">
        <w:trPr>
          <w:trHeight w:val="330"/>
        </w:trPr>
        <w:tc>
          <w:tcPr>
            <w:tcW w:w="7300" w:type="dxa"/>
            <w:tcBorders>
              <w:top w:val="nil"/>
              <w:left w:val="nil"/>
              <w:bottom w:val="nil"/>
              <w:right w:val="nil"/>
            </w:tcBorders>
            <w:shd w:val="clear" w:color="auto" w:fill="auto"/>
            <w:vAlign w:val="center"/>
            <w:hideMark/>
          </w:tcPr>
          <w:p w14:paraId="69A56463"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ΕΝ. ΚΕΝΤΡΩΩΝ: ΝΑΙ</w:t>
            </w:r>
          </w:p>
        </w:tc>
      </w:tr>
      <w:tr w:rsidR="00C9651F" w14:paraId="69A56466" w14:textId="77777777">
        <w:trPr>
          <w:trHeight w:val="45"/>
        </w:trPr>
        <w:tc>
          <w:tcPr>
            <w:tcW w:w="7300" w:type="dxa"/>
            <w:tcBorders>
              <w:top w:val="nil"/>
              <w:left w:val="nil"/>
              <w:bottom w:val="nil"/>
              <w:right w:val="nil"/>
            </w:tcBorders>
            <w:shd w:val="clear" w:color="auto" w:fill="auto"/>
            <w:vAlign w:val="center"/>
            <w:hideMark/>
          </w:tcPr>
          <w:p w14:paraId="69A56465" w14:textId="77777777" w:rsidR="002448E4" w:rsidRPr="0027752B" w:rsidRDefault="002D2592" w:rsidP="002448E4">
            <w:pPr>
              <w:jc w:val="center"/>
              <w:rPr>
                <w:rFonts w:ascii="Calibri" w:eastAsia="Times New Roman" w:hAnsi="Calibri" w:cs="Calibri"/>
                <w:color w:val="000000"/>
                <w:szCs w:val="24"/>
              </w:rPr>
            </w:pPr>
          </w:p>
        </w:tc>
      </w:tr>
      <w:tr w:rsidR="00C9651F" w14:paraId="69A56468" w14:textId="77777777">
        <w:trPr>
          <w:trHeight w:val="135"/>
        </w:trPr>
        <w:tc>
          <w:tcPr>
            <w:tcW w:w="7300" w:type="dxa"/>
            <w:tcBorders>
              <w:top w:val="nil"/>
              <w:left w:val="nil"/>
              <w:bottom w:val="nil"/>
              <w:right w:val="nil"/>
            </w:tcBorders>
            <w:shd w:val="clear" w:color="auto" w:fill="auto"/>
            <w:vAlign w:val="center"/>
            <w:hideMark/>
          </w:tcPr>
          <w:p w14:paraId="69A56467" w14:textId="77777777" w:rsidR="002448E4" w:rsidRPr="0027752B" w:rsidRDefault="002D2592" w:rsidP="002448E4">
            <w:pPr>
              <w:jc w:val="center"/>
              <w:rPr>
                <w:rFonts w:ascii="Times New Roman" w:eastAsia="Times New Roman" w:hAnsi="Times New Roman" w:cs="Times New Roman"/>
                <w:sz w:val="20"/>
              </w:rPr>
            </w:pPr>
          </w:p>
        </w:tc>
      </w:tr>
      <w:tr w:rsidR="00C9651F" w14:paraId="69A5646A" w14:textId="77777777">
        <w:trPr>
          <w:trHeight w:val="345"/>
        </w:trPr>
        <w:tc>
          <w:tcPr>
            <w:tcW w:w="7300" w:type="dxa"/>
            <w:tcBorders>
              <w:top w:val="nil"/>
              <w:left w:val="nil"/>
              <w:bottom w:val="nil"/>
              <w:right w:val="nil"/>
            </w:tcBorders>
            <w:shd w:val="clear" w:color="auto" w:fill="auto"/>
            <w:vAlign w:val="center"/>
            <w:hideMark/>
          </w:tcPr>
          <w:p w14:paraId="69A56469" w14:textId="77777777" w:rsidR="002448E4" w:rsidRPr="0027752B" w:rsidRDefault="002D2592" w:rsidP="002448E4">
            <w:pPr>
              <w:jc w:val="center"/>
              <w:rPr>
                <w:rFonts w:ascii="Times New Roman" w:eastAsia="Times New Roman" w:hAnsi="Times New Roman" w:cs="Times New Roman"/>
                <w:sz w:val="20"/>
              </w:rPr>
            </w:pPr>
          </w:p>
        </w:tc>
      </w:tr>
      <w:tr w:rsidR="00C9651F" w14:paraId="69A5646C" w14:textId="77777777">
        <w:trPr>
          <w:trHeight w:val="330"/>
        </w:trPr>
        <w:tc>
          <w:tcPr>
            <w:tcW w:w="7300" w:type="dxa"/>
            <w:tcBorders>
              <w:top w:val="nil"/>
              <w:left w:val="nil"/>
              <w:bottom w:val="nil"/>
              <w:right w:val="nil"/>
            </w:tcBorders>
            <w:shd w:val="clear" w:color="auto" w:fill="auto"/>
            <w:vAlign w:val="center"/>
            <w:hideMark/>
          </w:tcPr>
          <w:p w14:paraId="69A5646B"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Άρθρο 24 ως έχει     ΚΑΤΑ ΠΛΕΙΟΨΗΦΙΑ</w:t>
            </w:r>
          </w:p>
        </w:tc>
      </w:tr>
      <w:tr w:rsidR="00C9651F" w14:paraId="69A5646E" w14:textId="77777777">
        <w:trPr>
          <w:trHeight w:val="105"/>
        </w:trPr>
        <w:tc>
          <w:tcPr>
            <w:tcW w:w="7300" w:type="dxa"/>
            <w:tcBorders>
              <w:top w:val="nil"/>
              <w:left w:val="nil"/>
              <w:bottom w:val="nil"/>
              <w:right w:val="nil"/>
            </w:tcBorders>
            <w:shd w:val="clear" w:color="auto" w:fill="auto"/>
            <w:vAlign w:val="center"/>
            <w:hideMark/>
          </w:tcPr>
          <w:p w14:paraId="69A5646D" w14:textId="77777777" w:rsidR="002448E4" w:rsidRPr="0027752B" w:rsidRDefault="002D2592" w:rsidP="002448E4">
            <w:pPr>
              <w:jc w:val="center"/>
              <w:rPr>
                <w:rFonts w:ascii="Calibri" w:eastAsia="Times New Roman" w:hAnsi="Calibri" w:cs="Calibri"/>
                <w:color w:val="000000"/>
                <w:szCs w:val="24"/>
              </w:rPr>
            </w:pPr>
          </w:p>
        </w:tc>
      </w:tr>
      <w:tr w:rsidR="00C9651F" w14:paraId="69A56470" w14:textId="77777777">
        <w:trPr>
          <w:trHeight w:val="330"/>
        </w:trPr>
        <w:tc>
          <w:tcPr>
            <w:tcW w:w="7300" w:type="dxa"/>
            <w:tcBorders>
              <w:top w:val="nil"/>
              <w:left w:val="nil"/>
              <w:bottom w:val="nil"/>
              <w:right w:val="nil"/>
            </w:tcBorders>
            <w:shd w:val="clear" w:color="auto" w:fill="auto"/>
            <w:vAlign w:val="center"/>
            <w:hideMark/>
          </w:tcPr>
          <w:p w14:paraId="69A5646F"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ΣΥΡΙΖΑ: ΝΑΙ</w:t>
            </w:r>
          </w:p>
        </w:tc>
      </w:tr>
      <w:tr w:rsidR="00C9651F" w14:paraId="69A56472" w14:textId="77777777">
        <w:trPr>
          <w:trHeight w:val="45"/>
        </w:trPr>
        <w:tc>
          <w:tcPr>
            <w:tcW w:w="7300" w:type="dxa"/>
            <w:tcBorders>
              <w:top w:val="nil"/>
              <w:left w:val="nil"/>
              <w:bottom w:val="nil"/>
              <w:right w:val="nil"/>
            </w:tcBorders>
            <w:shd w:val="clear" w:color="auto" w:fill="auto"/>
            <w:vAlign w:val="center"/>
            <w:hideMark/>
          </w:tcPr>
          <w:p w14:paraId="69A56471" w14:textId="77777777" w:rsidR="002448E4" w:rsidRPr="0027752B" w:rsidRDefault="002D2592" w:rsidP="002448E4">
            <w:pPr>
              <w:jc w:val="center"/>
              <w:rPr>
                <w:rFonts w:ascii="Calibri" w:eastAsia="Times New Roman" w:hAnsi="Calibri" w:cs="Calibri"/>
                <w:color w:val="000000"/>
                <w:szCs w:val="24"/>
              </w:rPr>
            </w:pPr>
          </w:p>
        </w:tc>
      </w:tr>
      <w:tr w:rsidR="00C9651F" w14:paraId="69A56474" w14:textId="77777777">
        <w:trPr>
          <w:trHeight w:val="330"/>
        </w:trPr>
        <w:tc>
          <w:tcPr>
            <w:tcW w:w="7300" w:type="dxa"/>
            <w:tcBorders>
              <w:top w:val="nil"/>
              <w:left w:val="nil"/>
              <w:bottom w:val="nil"/>
              <w:right w:val="nil"/>
            </w:tcBorders>
            <w:shd w:val="clear" w:color="auto" w:fill="auto"/>
            <w:vAlign w:val="center"/>
            <w:hideMark/>
          </w:tcPr>
          <w:p w14:paraId="69A56473"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Ν.Δ.: OXI</w:t>
            </w:r>
          </w:p>
        </w:tc>
      </w:tr>
      <w:tr w:rsidR="00C9651F" w14:paraId="69A56476" w14:textId="77777777">
        <w:trPr>
          <w:trHeight w:val="30"/>
        </w:trPr>
        <w:tc>
          <w:tcPr>
            <w:tcW w:w="7300" w:type="dxa"/>
            <w:tcBorders>
              <w:top w:val="nil"/>
              <w:left w:val="nil"/>
              <w:bottom w:val="nil"/>
              <w:right w:val="nil"/>
            </w:tcBorders>
            <w:shd w:val="clear" w:color="auto" w:fill="auto"/>
            <w:vAlign w:val="center"/>
            <w:hideMark/>
          </w:tcPr>
          <w:p w14:paraId="69A56475" w14:textId="77777777" w:rsidR="002448E4" w:rsidRPr="0027752B" w:rsidRDefault="002D2592" w:rsidP="002448E4">
            <w:pPr>
              <w:jc w:val="center"/>
              <w:rPr>
                <w:rFonts w:ascii="Calibri" w:eastAsia="Times New Roman" w:hAnsi="Calibri" w:cs="Calibri"/>
                <w:color w:val="000000"/>
                <w:szCs w:val="24"/>
              </w:rPr>
            </w:pPr>
          </w:p>
        </w:tc>
      </w:tr>
      <w:tr w:rsidR="00C9651F" w14:paraId="69A56478" w14:textId="77777777">
        <w:trPr>
          <w:trHeight w:val="330"/>
        </w:trPr>
        <w:tc>
          <w:tcPr>
            <w:tcW w:w="7300" w:type="dxa"/>
            <w:tcBorders>
              <w:top w:val="nil"/>
              <w:left w:val="nil"/>
              <w:bottom w:val="nil"/>
              <w:right w:val="nil"/>
            </w:tcBorders>
            <w:shd w:val="clear" w:color="auto" w:fill="auto"/>
            <w:vAlign w:val="center"/>
            <w:hideMark/>
          </w:tcPr>
          <w:p w14:paraId="69A56477"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ΔΗ.ΣΥ: ΝΑΙ</w:t>
            </w:r>
          </w:p>
        </w:tc>
      </w:tr>
      <w:tr w:rsidR="00C9651F" w14:paraId="69A5647A" w14:textId="77777777">
        <w:trPr>
          <w:trHeight w:val="45"/>
        </w:trPr>
        <w:tc>
          <w:tcPr>
            <w:tcW w:w="7300" w:type="dxa"/>
            <w:tcBorders>
              <w:top w:val="nil"/>
              <w:left w:val="nil"/>
              <w:bottom w:val="nil"/>
              <w:right w:val="nil"/>
            </w:tcBorders>
            <w:shd w:val="clear" w:color="auto" w:fill="auto"/>
            <w:vAlign w:val="center"/>
            <w:hideMark/>
          </w:tcPr>
          <w:p w14:paraId="69A56479" w14:textId="77777777" w:rsidR="002448E4" w:rsidRPr="0027752B" w:rsidRDefault="002D2592" w:rsidP="002448E4">
            <w:pPr>
              <w:jc w:val="center"/>
              <w:rPr>
                <w:rFonts w:ascii="Calibri" w:eastAsia="Times New Roman" w:hAnsi="Calibri" w:cs="Calibri"/>
                <w:color w:val="000000"/>
                <w:szCs w:val="24"/>
              </w:rPr>
            </w:pPr>
          </w:p>
        </w:tc>
      </w:tr>
      <w:tr w:rsidR="00C9651F" w14:paraId="69A5647C" w14:textId="77777777">
        <w:trPr>
          <w:trHeight w:val="330"/>
        </w:trPr>
        <w:tc>
          <w:tcPr>
            <w:tcW w:w="7300" w:type="dxa"/>
            <w:tcBorders>
              <w:top w:val="nil"/>
              <w:left w:val="nil"/>
              <w:bottom w:val="nil"/>
              <w:right w:val="nil"/>
            </w:tcBorders>
            <w:shd w:val="clear" w:color="auto" w:fill="auto"/>
            <w:vAlign w:val="center"/>
            <w:hideMark/>
          </w:tcPr>
          <w:p w14:paraId="69A5647B"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Χ.Α: OXI</w:t>
            </w:r>
          </w:p>
        </w:tc>
      </w:tr>
      <w:tr w:rsidR="00C9651F" w14:paraId="69A5647E" w14:textId="77777777">
        <w:trPr>
          <w:trHeight w:val="45"/>
        </w:trPr>
        <w:tc>
          <w:tcPr>
            <w:tcW w:w="7300" w:type="dxa"/>
            <w:tcBorders>
              <w:top w:val="nil"/>
              <w:left w:val="nil"/>
              <w:bottom w:val="nil"/>
              <w:right w:val="nil"/>
            </w:tcBorders>
            <w:shd w:val="clear" w:color="auto" w:fill="auto"/>
            <w:vAlign w:val="center"/>
            <w:hideMark/>
          </w:tcPr>
          <w:p w14:paraId="69A5647D" w14:textId="77777777" w:rsidR="002448E4" w:rsidRPr="0027752B" w:rsidRDefault="002D2592" w:rsidP="002448E4">
            <w:pPr>
              <w:jc w:val="center"/>
              <w:rPr>
                <w:rFonts w:ascii="Calibri" w:eastAsia="Times New Roman" w:hAnsi="Calibri" w:cs="Calibri"/>
                <w:color w:val="000000"/>
                <w:szCs w:val="24"/>
              </w:rPr>
            </w:pPr>
          </w:p>
        </w:tc>
      </w:tr>
      <w:tr w:rsidR="00C9651F" w14:paraId="69A56480" w14:textId="77777777">
        <w:trPr>
          <w:trHeight w:val="330"/>
        </w:trPr>
        <w:tc>
          <w:tcPr>
            <w:tcW w:w="7300" w:type="dxa"/>
            <w:tcBorders>
              <w:top w:val="nil"/>
              <w:left w:val="nil"/>
              <w:bottom w:val="nil"/>
              <w:right w:val="nil"/>
            </w:tcBorders>
            <w:shd w:val="clear" w:color="auto" w:fill="auto"/>
            <w:vAlign w:val="center"/>
            <w:hideMark/>
          </w:tcPr>
          <w:p w14:paraId="69A5647F"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Κ.Κ.Ε: ΠΡΝ</w:t>
            </w:r>
          </w:p>
        </w:tc>
      </w:tr>
      <w:tr w:rsidR="00C9651F" w14:paraId="69A56482" w14:textId="77777777">
        <w:trPr>
          <w:trHeight w:val="45"/>
        </w:trPr>
        <w:tc>
          <w:tcPr>
            <w:tcW w:w="7300" w:type="dxa"/>
            <w:tcBorders>
              <w:top w:val="nil"/>
              <w:left w:val="nil"/>
              <w:bottom w:val="nil"/>
              <w:right w:val="nil"/>
            </w:tcBorders>
            <w:shd w:val="clear" w:color="auto" w:fill="auto"/>
            <w:vAlign w:val="center"/>
            <w:hideMark/>
          </w:tcPr>
          <w:p w14:paraId="69A56481" w14:textId="77777777" w:rsidR="002448E4" w:rsidRPr="0027752B" w:rsidRDefault="002D2592" w:rsidP="002448E4">
            <w:pPr>
              <w:jc w:val="center"/>
              <w:rPr>
                <w:rFonts w:ascii="Calibri" w:eastAsia="Times New Roman" w:hAnsi="Calibri" w:cs="Calibri"/>
                <w:color w:val="000000"/>
                <w:szCs w:val="24"/>
              </w:rPr>
            </w:pPr>
          </w:p>
        </w:tc>
      </w:tr>
      <w:tr w:rsidR="00C9651F" w14:paraId="69A56484" w14:textId="77777777">
        <w:trPr>
          <w:trHeight w:val="330"/>
        </w:trPr>
        <w:tc>
          <w:tcPr>
            <w:tcW w:w="7300" w:type="dxa"/>
            <w:tcBorders>
              <w:top w:val="nil"/>
              <w:left w:val="nil"/>
              <w:bottom w:val="nil"/>
              <w:right w:val="nil"/>
            </w:tcBorders>
            <w:shd w:val="clear" w:color="auto" w:fill="auto"/>
            <w:vAlign w:val="center"/>
            <w:hideMark/>
          </w:tcPr>
          <w:p w14:paraId="69A56483"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lastRenderedPageBreak/>
              <w:t>ΕΝ. ΚΕΝΤΡΩΩΝ: ΝΑΙ</w:t>
            </w:r>
          </w:p>
        </w:tc>
      </w:tr>
      <w:tr w:rsidR="00C9651F" w14:paraId="69A56486" w14:textId="77777777">
        <w:trPr>
          <w:trHeight w:val="45"/>
        </w:trPr>
        <w:tc>
          <w:tcPr>
            <w:tcW w:w="7300" w:type="dxa"/>
            <w:tcBorders>
              <w:top w:val="nil"/>
              <w:left w:val="nil"/>
              <w:bottom w:val="nil"/>
              <w:right w:val="nil"/>
            </w:tcBorders>
            <w:shd w:val="clear" w:color="auto" w:fill="auto"/>
            <w:vAlign w:val="center"/>
            <w:hideMark/>
          </w:tcPr>
          <w:p w14:paraId="69A56485" w14:textId="77777777" w:rsidR="002448E4" w:rsidRPr="0027752B" w:rsidRDefault="002D2592" w:rsidP="002448E4">
            <w:pPr>
              <w:jc w:val="center"/>
              <w:rPr>
                <w:rFonts w:ascii="Calibri" w:eastAsia="Times New Roman" w:hAnsi="Calibri" w:cs="Calibri"/>
                <w:color w:val="000000"/>
                <w:szCs w:val="24"/>
              </w:rPr>
            </w:pPr>
          </w:p>
        </w:tc>
      </w:tr>
      <w:tr w:rsidR="00C9651F" w14:paraId="69A56488" w14:textId="77777777">
        <w:trPr>
          <w:trHeight w:val="150"/>
        </w:trPr>
        <w:tc>
          <w:tcPr>
            <w:tcW w:w="7300" w:type="dxa"/>
            <w:tcBorders>
              <w:top w:val="nil"/>
              <w:left w:val="nil"/>
              <w:bottom w:val="nil"/>
              <w:right w:val="nil"/>
            </w:tcBorders>
            <w:shd w:val="clear" w:color="auto" w:fill="auto"/>
            <w:vAlign w:val="center"/>
            <w:hideMark/>
          </w:tcPr>
          <w:p w14:paraId="69A56487" w14:textId="77777777" w:rsidR="002448E4" w:rsidRPr="0027752B" w:rsidRDefault="002D2592" w:rsidP="002448E4">
            <w:pPr>
              <w:jc w:val="center"/>
              <w:rPr>
                <w:rFonts w:ascii="Times New Roman" w:eastAsia="Times New Roman" w:hAnsi="Times New Roman" w:cs="Times New Roman"/>
                <w:sz w:val="20"/>
              </w:rPr>
            </w:pPr>
          </w:p>
        </w:tc>
      </w:tr>
      <w:tr w:rsidR="00C9651F" w14:paraId="69A5648A" w14:textId="77777777">
        <w:trPr>
          <w:trHeight w:val="345"/>
        </w:trPr>
        <w:tc>
          <w:tcPr>
            <w:tcW w:w="7300" w:type="dxa"/>
            <w:tcBorders>
              <w:top w:val="nil"/>
              <w:left w:val="nil"/>
              <w:bottom w:val="nil"/>
              <w:right w:val="nil"/>
            </w:tcBorders>
            <w:shd w:val="clear" w:color="auto" w:fill="auto"/>
            <w:vAlign w:val="center"/>
            <w:hideMark/>
          </w:tcPr>
          <w:p w14:paraId="69A56489" w14:textId="77777777" w:rsidR="002448E4" w:rsidRPr="0027752B" w:rsidRDefault="002D2592" w:rsidP="002448E4">
            <w:pPr>
              <w:jc w:val="center"/>
              <w:rPr>
                <w:rFonts w:ascii="Times New Roman" w:eastAsia="Times New Roman" w:hAnsi="Times New Roman" w:cs="Times New Roman"/>
                <w:sz w:val="20"/>
              </w:rPr>
            </w:pPr>
          </w:p>
        </w:tc>
      </w:tr>
      <w:tr w:rsidR="00C9651F" w14:paraId="69A5648C" w14:textId="77777777">
        <w:trPr>
          <w:trHeight w:val="330"/>
        </w:trPr>
        <w:tc>
          <w:tcPr>
            <w:tcW w:w="7300" w:type="dxa"/>
            <w:tcBorders>
              <w:top w:val="nil"/>
              <w:left w:val="nil"/>
              <w:bottom w:val="nil"/>
              <w:right w:val="nil"/>
            </w:tcBorders>
            <w:shd w:val="clear" w:color="auto" w:fill="auto"/>
            <w:vAlign w:val="center"/>
            <w:hideMark/>
          </w:tcPr>
          <w:p w14:paraId="69A5648B"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Άρθρο 25 ως έχει     ΚΑΤΑ ΠΛΕΙΟΨΗΦΙΑ</w:t>
            </w:r>
          </w:p>
        </w:tc>
      </w:tr>
      <w:tr w:rsidR="00C9651F" w14:paraId="69A5648E" w14:textId="77777777">
        <w:trPr>
          <w:trHeight w:val="90"/>
        </w:trPr>
        <w:tc>
          <w:tcPr>
            <w:tcW w:w="7300" w:type="dxa"/>
            <w:tcBorders>
              <w:top w:val="nil"/>
              <w:left w:val="nil"/>
              <w:bottom w:val="nil"/>
              <w:right w:val="nil"/>
            </w:tcBorders>
            <w:shd w:val="clear" w:color="auto" w:fill="auto"/>
            <w:vAlign w:val="center"/>
            <w:hideMark/>
          </w:tcPr>
          <w:p w14:paraId="69A5648D" w14:textId="77777777" w:rsidR="002448E4" w:rsidRPr="0027752B" w:rsidRDefault="002D2592" w:rsidP="002448E4">
            <w:pPr>
              <w:jc w:val="center"/>
              <w:rPr>
                <w:rFonts w:ascii="Calibri" w:eastAsia="Times New Roman" w:hAnsi="Calibri" w:cs="Calibri"/>
                <w:color w:val="000000"/>
                <w:szCs w:val="24"/>
              </w:rPr>
            </w:pPr>
          </w:p>
        </w:tc>
      </w:tr>
      <w:tr w:rsidR="00C9651F" w14:paraId="69A56490" w14:textId="77777777">
        <w:trPr>
          <w:trHeight w:val="345"/>
        </w:trPr>
        <w:tc>
          <w:tcPr>
            <w:tcW w:w="7300" w:type="dxa"/>
            <w:tcBorders>
              <w:top w:val="nil"/>
              <w:left w:val="nil"/>
              <w:bottom w:val="nil"/>
              <w:right w:val="nil"/>
            </w:tcBorders>
            <w:shd w:val="clear" w:color="auto" w:fill="auto"/>
            <w:vAlign w:val="center"/>
            <w:hideMark/>
          </w:tcPr>
          <w:p w14:paraId="69A5648F"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ΣΥΡΙΖΑ: ΝΑΙ</w:t>
            </w:r>
          </w:p>
        </w:tc>
      </w:tr>
      <w:tr w:rsidR="00C9651F" w14:paraId="69A56492" w14:textId="77777777">
        <w:trPr>
          <w:trHeight w:val="30"/>
        </w:trPr>
        <w:tc>
          <w:tcPr>
            <w:tcW w:w="7300" w:type="dxa"/>
            <w:tcBorders>
              <w:top w:val="nil"/>
              <w:left w:val="nil"/>
              <w:bottom w:val="nil"/>
              <w:right w:val="nil"/>
            </w:tcBorders>
            <w:shd w:val="clear" w:color="auto" w:fill="auto"/>
            <w:vAlign w:val="center"/>
            <w:hideMark/>
          </w:tcPr>
          <w:p w14:paraId="69A56491" w14:textId="77777777" w:rsidR="002448E4" w:rsidRPr="0027752B" w:rsidRDefault="002D2592" w:rsidP="002448E4">
            <w:pPr>
              <w:jc w:val="center"/>
              <w:rPr>
                <w:rFonts w:ascii="Calibri" w:eastAsia="Times New Roman" w:hAnsi="Calibri" w:cs="Calibri"/>
                <w:color w:val="000000"/>
                <w:szCs w:val="24"/>
              </w:rPr>
            </w:pPr>
          </w:p>
        </w:tc>
      </w:tr>
      <w:tr w:rsidR="00C9651F" w14:paraId="69A56494" w14:textId="77777777">
        <w:trPr>
          <w:trHeight w:val="330"/>
        </w:trPr>
        <w:tc>
          <w:tcPr>
            <w:tcW w:w="7300" w:type="dxa"/>
            <w:tcBorders>
              <w:top w:val="nil"/>
              <w:left w:val="nil"/>
              <w:bottom w:val="nil"/>
              <w:right w:val="nil"/>
            </w:tcBorders>
            <w:shd w:val="clear" w:color="auto" w:fill="auto"/>
            <w:vAlign w:val="center"/>
            <w:hideMark/>
          </w:tcPr>
          <w:p w14:paraId="69A56493"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Ν.Δ.: ΠΡΝ</w:t>
            </w:r>
          </w:p>
        </w:tc>
      </w:tr>
      <w:tr w:rsidR="00C9651F" w14:paraId="69A56496" w14:textId="77777777">
        <w:trPr>
          <w:trHeight w:val="45"/>
        </w:trPr>
        <w:tc>
          <w:tcPr>
            <w:tcW w:w="7300" w:type="dxa"/>
            <w:tcBorders>
              <w:top w:val="nil"/>
              <w:left w:val="nil"/>
              <w:bottom w:val="nil"/>
              <w:right w:val="nil"/>
            </w:tcBorders>
            <w:shd w:val="clear" w:color="auto" w:fill="auto"/>
            <w:vAlign w:val="center"/>
            <w:hideMark/>
          </w:tcPr>
          <w:p w14:paraId="69A56495" w14:textId="77777777" w:rsidR="002448E4" w:rsidRPr="0027752B" w:rsidRDefault="002D2592" w:rsidP="002448E4">
            <w:pPr>
              <w:jc w:val="center"/>
              <w:rPr>
                <w:rFonts w:ascii="Calibri" w:eastAsia="Times New Roman" w:hAnsi="Calibri" w:cs="Calibri"/>
                <w:color w:val="000000"/>
                <w:szCs w:val="24"/>
              </w:rPr>
            </w:pPr>
          </w:p>
        </w:tc>
      </w:tr>
      <w:tr w:rsidR="00C9651F" w14:paraId="69A56498" w14:textId="77777777">
        <w:trPr>
          <w:trHeight w:val="330"/>
        </w:trPr>
        <w:tc>
          <w:tcPr>
            <w:tcW w:w="7300" w:type="dxa"/>
            <w:tcBorders>
              <w:top w:val="nil"/>
              <w:left w:val="nil"/>
              <w:bottom w:val="nil"/>
              <w:right w:val="nil"/>
            </w:tcBorders>
            <w:shd w:val="clear" w:color="auto" w:fill="auto"/>
            <w:vAlign w:val="center"/>
            <w:hideMark/>
          </w:tcPr>
          <w:p w14:paraId="69A56497"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ΔΗ.ΣΥ: ΝΑΙ</w:t>
            </w:r>
          </w:p>
        </w:tc>
      </w:tr>
      <w:tr w:rsidR="00C9651F" w14:paraId="69A5649A" w14:textId="77777777">
        <w:trPr>
          <w:trHeight w:val="45"/>
        </w:trPr>
        <w:tc>
          <w:tcPr>
            <w:tcW w:w="7300" w:type="dxa"/>
            <w:tcBorders>
              <w:top w:val="nil"/>
              <w:left w:val="nil"/>
              <w:bottom w:val="nil"/>
              <w:right w:val="nil"/>
            </w:tcBorders>
            <w:shd w:val="clear" w:color="auto" w:fill="auto"/>
            <w:vAlign w:val="center"/>
            <w:hideMark/>
          </w:tcPr>
          <w:p w14:paraId="69A56499" w14:textId="77777777" w:rsidR="002448E4" w:rsidRPr="0027752B" w:rsidRDefault="002D2592" w:rsidP="002448E4">
            <w:pPr>
              <w:jc w:val="center"/>
              <w:rPr>
                <w:rFonts w:ascii="Calibri" w:eastAsia="Times New Roman" w:hAnsi="Calibri" w:cs="Calibri"/>
                <w:color w:val="000000"/>
                <w:szCs w:val="24"/>
              </w:rPr>
            </w:pPr>
          </w:p>
        </w:tc>
      </w:tr>
      <w:tr w:rsidR="00C9651F" w14:paraId="69A5649C" w14:textId="77777777">
        <w:trPr>
          <w:trHeight w:val="330"/>
        </w:trPr>
        <w:tc>
          <w:tcPr>
            <w:tcW w:w="7300" w:type="dxa"/>
            <w:tcBorders>
              <w:top w:val="nil"/>
              <w:left w:val="nil"/>
              <w:bottom w:val="nil"/>
              <w:right w:val="nil"/>
            </w:tcBorders>
            <w:shd w:val="clear" w:color="auto" w:fill="auto"/>
            <w:vAlign w:val="center"/>
            <w:hideMark/>
          </w:tcPr>
          <w:p w14:paraId="69A5649B"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Χ.Α: OXI</w:t>
            </w:r>
          </w:p>
        </w:tc>
      </w:tr>
      <w:tr w:rsidR="00C9651F" w14:paraId="69A5649E" w14:textId="77777777">
        <w:trPr>
          <w:trHeight w:val="45"/>
        </w:trPr>
        <w:tc>
          <w:tcPr>
            <w:tcW w:w="7300" w:type="dxa"/>
            <w:tcBorders>
              <w:top w:val="nil"/>
              <w:left w:val="nil"/>
              <w:bottom w:val="nil"/>
              <w:right w:val="nil"/>
            </w:tcBorders>
            <w:shd w:val="clear" w:color="auto" w:fill="auto"/>
            <w:vAlign w:val="center"/>
            <w:hideMark/>
          </w:tcPr>
          <w:p w14:paraId="69A5649D" w14:textId="77777777" w:rsidR="002448E4" w:rsidRPr="0027752B" w:rsidRDefault="002D2592" w:rsidP="002448E4">
            <w:pPr>
              <w:jc w:val="center"/>
              <w:rPr>
                <w:rFonts w:ascii="Calibri" w:eastAsia="Times New Roman" w:hAnsi="Calibri" w:cs="Calibri"/>
                <w:color w:val="000000"/>
                <w:szCs w:val="24"/>
              </w:rPr>
            </w:pPr>
          </w:p>
        </w:tc>
      </w:tr>
      <w:tr w:rsidR="00C9651F" w14:paraId="69A564A0" w14:textId="77777777">
        <w:trPr>
          <w:trHeight w:val="330"/>
        </w:trPr>
        <w:tc>
          <w:tcPr>
            <w:tcW w:w="7300" w:type="dxa"/>
            <w:tcBorders>
              <w:top w:val="nil"/>
              <w:left w:val="nil"/>
              <w:bottom w:val="nil"/>
              <w:right w:val="nil"/>
            </w:tcBorders>
            <w:shd w:val="clear" w:color="auto" w:fill="auto"/>
            <w:vAlign w:val="center"/>
            <w:hideMark/>
          </w:tcPr>
          <w:p w14:paraId="69A5649F"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Κ.Κ.Ε: ΝΑΙ</w:t>
            </w:r>
          </w:p>
        </w:tc>
      </w:tr>
      <w:tr w:rsidR="00C9651F" w14:paraId="69A564A2" w14:textId="77777777">
        <w:trPr>
          <w:trHeight w:val="30"/>
        </w:trPr>
        <w:tc>
          <w:tcPr>
            <w:tcW w:w="7300" w:type="dxa"/>
            <w:tcBorders>
              <w:top w:val="nil"/>
              <w:left w:val="nil"/>
              <w:bottom w:val="nil"/>
              <w:right w:val="nil"/>
            </w:tcBorders>
            <w:shd w:val="clear" w:color="auto" w:fill="auto"/>
            <w:vAlign w:val="center"/>
            <w:hideMark/>
          </w:tcPr>
          <w:p w14:paraId="69A564A1" w14:textId="77777777" w:rsidR="002448E4" w:rsidRPr="0027752B" w:rsidRDefault="002D2592" w:rsidP="002448E4">
            <w:pPr>
              <w:jc w:val="center"/>
              <w:rPr>
                <w:rFonts w:ascii="Calibri" w:eastAsia="Times New Roman" w:hAnsi="Calibri" w:cs="Calibri"/>
                <w:color w:val="000000"/>
                <w:szCs w:val="24"/>
              </w:rPr>
            </w:pPr>
          </w:p>
        </w:tc>
      </w:tr>
      <w:tr w:rsidR="00C9651F" w14:paraId="69A564A4" w14:textId="77777777">
        <w:trPr>
          <w:trHeight w:val="330"/>
        </w:trPr>
        <w:tc>
          <w:tcPr>
            <w:tcW w:w="7300" w:type="dxa"/>
            <w:tcBorders>
              <w:top w:val="nil"/>
              <w:left w:val="nil"/>
              <w:bottom w:val="nil"/>
              <w:right w:val="nil"/>
            </w:tcBorders>
            <w:shd w:val="clear" w:color="auto" w:fill="auto"/>
            <w:vAlign w:val="center"/>
            <w:hideMark/>
          </w:tcPr>
          <w:p w14:paraId="69A564A3"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ΕΝ. ΚΕΝΤΡΩΩΝ: ΝΑΙ</w:t>
            </w:r>
          </w:p>
        </w:tc>
      </w:tr>
      <w:tr w:rsidR="00C9651F" w14:paraId="69A564A6" w14:textId="77777777">
        <w:trPr>
          <w:trHeight w:val="45"/>
        </w:trPr>
        <w:tc>
          <w:tcPr>
            <w:tcW w:w="7300" w:type="dxa"/>
            <w:tcBorders>
              <w:top w:val="nil"/>
              <w:left w:val="nil"/>
              <w:bottom w:val="nil"/>
              <w:right w:val="nil"/>
            </w:tcBorders>
            <w:shd w:val="clear" w:color="auto" w:fill="auto"/>
            <w:vAlign w:val="center"/>
            <w:hideMark/>
          </w:tcPr>
          <w:p w14:paraId="69A564A5" w14:textId="77777777" w:rsidR="002448E4" w:rsidRPr="0027752B" w:rsidRDefault="002D2592" w:rsidP="002448E4">
            <w:pPr>
              <w:jc w:val="center"/>
              <w:rPr>
                <w:rFonts w:ascii="Calibri" w:eastAsia="Times New Roman" w:hAnsi="Calibri" w:cs="Calibri"/>
                <w:color w:val="000000"/>
                <w:szCs w:val="24"/>
              </w:rPr>
            </w:pPr>
          </w:p>
        </w:tc>
      </w:tr>
      <w:tr w:rsidR="00C9651F" w14:paraId="69A564A8" w14:textId="77777777">
        <w:trPr>
          <w:trHeight w:val="135"/>
        </w:trPr>
        <w:tc>
          <w:tcPr>
            <w:tcW w:w="7300" w:type="dxa"/>
            <w:tcBorders>
              <w:top w:val="nil"/>
              <w:left w:val="nil"/>
              <w:bottom w:val="nil"/>
              <w:right w:val="nil"/>
            </w:tcBorders>
            <w:shd w:val="clear" w:color="auto" w:fill="auto"/>
            <w:vAlign w:val="center"/>
            <w:hideMark/>
          </w:tcPr>
          <w:p w14:paraId="69A564A7" w14:textId="77777777" w:rsidR="002448E4" w:rsidRPr="0027752B" w:rsidRDefault="002D2592" w:rsidP="002448E4">
            <w:pPr>
              <w:jc w:val="center"/>
              <w:rPr>
                <w:rFonts w:ascii="Times New Roman" w:eastAsia="Times New Roman" w:hAnsi="Times New Roman" w:cs="Times New Roman"/>
                <w:sz w:val="20"/>
              </w:rPr>
            </w:pPr>
          </w:p>
        </w:tc>
      </w:tr>
      <w:tr w:rsidR="00C9651F" w14:paraId="69A564AA" w14:textId="77777777">
        <w:trPr>
          <w:trHeight w:val="345"/>
        </w:trPr>
        <w:tc>
          <w:tcPr>
            <w:tcW w:w="7300" w:type="dxa"/>
            <w:tcBorders>
              <w:top w:val="nil"/>
              <w:left w:val="nil"/>
              <w:bottom w:val="nil"/>
              <w:right w:val="nil"/>
            </w:tcBorders>
            <w:shd w:val="clear" w:color="auto" w:fill="auto"/>
            <w:vAlign w:val="center"/>
            <w:hideMark/>
          </w:tcPr>
          <w:p w14:paraId="69A564A9" w14:textId="77777777" w:rsidR="002448E4" w:rsidRPr="0027752B" w:rsidRDefault="002D2592" w:rsidP="002448E4">
            <w:pPr>
              <w:jc w:val="center"/>
              <w:rPr>
                <w:rFonts w:ascii="Times New Roman" w:eastAsia="Times New Roman" w:hAnsi="Times New Roman" w:cs="Times New Roman"/>
                <w:sz w:val="20"/>
              </w:rPr>
            </w:pPr>
          </w:p>
        </w:tc>
      </w:tr>
      <w:tr w:rsidR="00C9651F" w14:paraId="69A564AC" w14:textId="77777777">
        <w:trPr>
          <w:trHeight w:val="330"/>
        </w:trPr>
        <w:tc>
          <w:tcPr>
            <w:tcW w:w="7300" w:type="dxa"/>
            <w:tcBorders>
              <w:top w:val="nil"/>
              <w:left w:val="nil"/>
              <w:bottom w:val="nil"/>
              <w:right w:val="nil"/>
            </w:tcBorders>
            <w:shd w:val="clear" w:color="auto" w:fill="auto"/>
            <w:vAlign w:val="center"/>
            <w:hideMark/>
          </w:tcPr>
          <w:p w14:paraId="69A564AB"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Άρθρο 26 ως έχει     ΚΑΤΑ ΠΛΕΙΟΨΗΦΙΑ</w:t>
            </w:r>
          </w:p>
        </w:tc>
      </w:tr>
      <w:tr w:rsidR="00C9651F" w14:paraId="69A564AE" w14:textId="77777777">
        <w:trPr>
          <w:trHeight w:val="105"/>
        </w:trPr>
        <w:tc>
          <w:tcPr>
            <w:tcW w:w="7300" w:type="dxa"/>
            <w:tcBorders>
              <w:top w:val="nil"/>
              <w:left w:val="nil"/>
              <w:bottom w:val="nil"/>
              <w:right w:val="nil"/>
            </w:tcBorders>
            <w:shd w:val="clear" w:color="auto" w:fill="auto"/>
            <w:vAlign w:val="center"/>
            <w:hideMark/>
          </w:tcPr>
          <w:p w14:paraId="69A564AD" w14:textId="77777777" w:rsidR="002448E4" w:rsidRPr="0027752B" w:rsidRDefault="002D2592" w:rsidP="002448E4">
            <w:pPr>
              <w:jc w:val="center"/>
              <w:rPr>
                <w:rFonts w:ascii="Calibri" w:eastAsia="Times New Roman" w:hAnsi="Calibri" w:cs="Calibri"/>
                <w:color w:val="000000"/>
                <w:szCs w:val="24"/>
              </w:rPr>
            </w:pPr>
          </w:p>
        </w:tc>
      </w:tr>
      <w:tr w:rsidR="00C9651F" w14:paraId="69A564B0" w14:textId="77777777">
        <w:trPr>
          <w:trHeight w:val="330"/>
        </w:trPr>
        <w:tc>
          <w:tcPr>
            <w:tcW w:w="7300" w:type="dxa"/>
            <w:tcBorders>
              <w:top w:val="nil"/>
              <w:left w:val="nil"/>
              <w:bottom w:val="nil"/>
              <w:right w:val="nil"/>
            </w:tcBorders>
            <w:shd w:val="clear" w:color="auto" w:fill="auto"/>
            <w:vAlign w:val="center"/>
            <w:hideMark/>
          </w:tcPr>
          <w:p w14:paraId="69A564AF"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ΣΥΡΙΖΑ: ΝΑΙ</w:t>
            </w:r>
          </w:p>
        </w:tc>
      </w:tr>
      <w:tr w:rsidR="00C9651F" w14:paraId="69A564B2" w14:textId="77777777">
        <w:trPr>
          <w:trHeight w:val="45"/>
        </w:trPr>
        <w:tc>
          <w:tcPr>
            <w:tcW w:w="7300" w:type="dxa"/>
            <w:tcBorders>
              <w:top w:val="nil"/>
              <w:left w:val="nil"/>
              <w:bottom w:val="nil"/>
              <w:right w:val="nil"/>
            </w:tcBorders>
            <w:shd w:val="clear" w:color="auto" w:fill="auto"/>
            <w:vAlign w:val="center"/>
            <w:hideMark/>
          </w:tcPr>
          <w:p w14:paraId="69A564B1" w14:textId="77777777" w:rsidR="002448E4" w:rsidRPr="0027752B" w:rsidRDefault="002D2592" w:rsidP="002448E4">
            <w:pPr>
              <w:jc w:val="center"/>
              <w:rPr>
                <w:rFonts w:ascii="Calibri" w:eastAsia="Times New Roman" w:hAnsi="Calibri" w:cs="Calibri"/>
                <w:color w:val="000000"/>
                <w:szCs w:val="24"/>
              </w:rPr>
            </w:pPr>
          </w:p>
        </w:tc>
      </w:tr>
      <w:tr w:rsidR="00C9651F" w14:paraId="69A564B4" w14:textId="77777777">
        <w:trPr>
          <w:trHeight w:val="330"/>
        </w:trPr>
        <w:tc>
          <w:tcPr>
            <w:tcW w:w="7300" w:type="dxa"/>
            <w:tcBorders>
              <w:top w:val="nil"/>
              <w:left w:val="nil"/>
              <w:bottom w:val="nil"/>
              <w:right w:val="nil"/>
            </w:tcBorders>
            <w:shd w:val="clear" w:color="auto" w:fill="auto"/>
            <w:vAlign w:val="center"/>
            <w:hideMark/>
          </w:tcPr>
          <w:p w14:paraId="69A564B3"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Ν.Δ.: ΝΑΙ</w:t>
            </w:r>
          </w:p>
        </w:tc>
      </w:tr>
      <w:tr w:rsidR="00C9651F" w14:paraId="69A564B6" w14:textId="77777777">
        <w:trPr>
          <w:trHeight w:val="45"/>
        </w:trPr>
        <w:tc>
          <w:tcPr>
            <w:tcW w:w="7300" w:type="dxa"/>
            <w:tcBorders>
              <w:top w:val="nil"/>
              <w:left w:val="nil"/>
              <w:bottom w:val="nil"/>
              <w:right w:val="nil"/>
            </w:tcBorders>
            <w:shd w:val="clear" w:color="auto" w:fill="auto"/>
            <w:vAlign w:val="center"/>
            <w:hideMark/>
          </w:tcPr>
          <w:p w14:paraId="69A564B5" w14:textId="77777777" w:rsidR="002448E4" w:rsidRPr="0027752B" w:rsidRDefault="002D2592" w:rsidP="002448E4">
            <w:pPr>
              <w:jc w:val="center"/>
              <w:rPr>
                <w:rFonts w:ascii="Calibri" w:eastAsia="Times New Roman" w:hAnsi="Calibri" w:cs="Calibri"/>
                <w:color w:val="000000"/>
                <w:szCs w:val="24"/>
              </w:rPr>
            </w:pPr>
          </w:p>
        </w:tc>
      </w:tr>
      <w:tr w:rsidR="00C9651F" w14:paraId="69A564B8" w14:textId="77777777">
        <w:trPr>
          <w:trHeight w:val="330"/>
        </w:trPr>
        <w:tc>
          <w:tcPr>
            <w:tcW w:w="7300" w:type="dxa"/>
            <w:tcBorders>
              <w:top w:val="nil"/>
              <w:left w:val="nil"/>
              <w:bottom w:val="nil"/>
              <w:right w:val="nil"/>
            </w:tcBorders>
            <w:shd w:val="clear" w:color="auto" w:fill="auto"/>
            <w:vAlign w:val="center"/>
            <w:hideMark/>
          </w:tcPr>
          <w:p w14:paraId="69A564B7"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ΔΗ.ΣΥ: ΝΑΙ</w:t>
            </w:r>
          </w:p>
        </w:tc>
      </w:tr>
      <w:tr w:rsidR="00C9651F" w14:paraId="69A564BA" w14:textId="77777777">
        <w:trPr>
          <w:trHeight w:val="45"/>
        </w:trPr>
        <w:tc>
          <w:tcPr>
            <w:tcW w:w="7300" w:type="dxa"/>
            <w:tcBorders>
              <w:top w:val="nil"/>
              <w:left w:val="nil"/>
              <w:bottom w:val="nil"/>
              <w:right w:val="nil"/>
            </w:tcBorders>
            <w:shd w:val="clear" w:color="auto" w:fill="auto"/>
            <w:vAlign w:val="center"/>
            <w:hideMark/>
          </w:tcPr>
          <w:p w14:paraId="69A564B9" w14:textId="77777777" w:rsidR="002448E4" w:rsidRPr="0027752B" w:rsidRDefault="002D2592" w:rsidP="002448E4">
            <w:pPr>
              <w:jc w:val="center"/>
              <w:rPr>
                <w:rFonts w:ascii="Calibri" w:eastAsia="Times New Roman" w:hAnsi="Calibri" w:cs="Calibri"/>
                <w:color w:val="000000"/>
                <w:szCs w:val="24"/>
              </w:rPr>
            </w:pPr>
          </w:p>
        </w:tc>
      </w:tr>
      <w:tr w:rsidR="00C9651F" w14:paraId="69A564BC" w14:textId="77777777">
        <w:trPr>
          <w:trHeight w:val="330"/>
        </w:trPr>
        <w:tc>
          <w:tcPr>
            <w:tcW w:w="7300" w:type="dxa"/>
            <w:tcBorders>
              <w:top w:val="nil"/>
              <w:left w:val="nil"/>
              <w:bottom w:val="nil"/>
              <w:right w:val="nil"/>
            </w:tcBorders>
            <w:shd w:val="clear" w:color="auto" w:fill="auto"/>
            <w:vAlign w:val="center"/>
            <w:hideMark/>
          </w:tcPr>
          <w:p w14:paraId="69A564BB"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Χ.Α: OXI</w:t>
            </w:r>
          </w:p>
        </w:tc>
      </w:tr>
      <w:tr w:rsidR="00C9651F" w14:paraId="69A564BE" w14:textId="77777777">
        <w:trPr>
          <w:trHeight w:val="30"/>
        </w:trPr>
        <w:tc>
          <w:tcPr>
            <w:tcW w:w="7300" w:type="dxa"/>
            <w:tcBorders>
              <w:top w:val="nil"/>
              <w:left w:val="nil"/>
              <w:bottom w:val="nil"/>
              <w:right w:val="nil"/>
            </w:tcBorders>
            <w:shd w:val="clear" w:color="auto" w:fill="auto"/>
            <w:vAlign w:val="center"/>
            <w:hideMark/>
          </w:tcPr>
          <w:p w14:paraId="69A564BD" w14:textId="77777777" w:rsidR="002448E4" w:rsidRPr="0027752B" w:rsidRDefault="002D2592" w:rsidP="002448E4">
            <w:pPr>
              <w:jc w:val="center"/>
              <w:rPr>
                <w:rFonts w:ascii="Calibri" w:eastAsia="Times New Roman" w:hAnsi="Calibri" w:cs="Calibri"/>
                <w:color w:val="000000"/>
                <w:szCs w:val="24"/>
              </w:rPr>
            </w:pPr>
          </w:p>
        </w:tc>
      </w:tr>
      <w:tr w:rsidR="00C9651F" w14:paraId="69A564C0" w14:textId="77777777">
        <w:trPr>
          <w:trHeight w:val="330"/>
        </w:trPr>
        <w:tc>
          <w:tcPr>
            <w:tcW w:w="7300" w:type="dxa"/>
            <w:tcBorders>
              <w:top w:val="nil"/>
              <w:left w:val="nil"/>
              <w:bottom w:val="nil"/>
              <w:right w:val="nil"/>
            </w:tcBorders>
            <w:shd w:val="clear" w:color="auto" w:fill="auto"/>
            <w:vAlign w:val="center"/>
            <w:hideMark/>
          </w:tcPr>
          <w:p w14:paraId="69A564BF"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Κ.Κ.Ε: ΝΑΙ</w:t>
            </w:r>
          </w:p>
        </w:tc>
      </w:tr>
      <w:tr w:rsidR="00C9651F" w14:paraId="69A564C2" w14:textId="77777777">
        <w:trPr>
          <w:trHeight w:val="45"/>
        </w:trPr>
        <w:tc>
          <w:tcPr>
            <w:tcW w:w="7300" w:type="dxa"/>
            <w:tcBorders>
              <w:top w:val="nil"/>
              <w:left w:val="nil"/>
              <w:bottom w:val="nil"/>
              <w:right w:val="nil"/>
            </w:tcBorders>
            <w:shd w:val="clear" w:color="auto" w:fill="auto"/>
            <w:vAlign w:val="center"/>
            <w:hideMark/>
          </w:tcPr>
          <w:p w14:paraId="69A564C1" w14:textId="77777777" w:rsidR="002448E4" w:rsidRPr="0027752B" w:rsidRDefault="002D2592" w:rsidP="002448E4">
            <w:pPr>
              <w:jc w:val="center"/>
              <w:rPr>
                <w:rFonts w:ascii="Calibri" w:eastAsia="Times New Roman" w:hAnsi="Calibri" w:cs="Calibri"/>
                <w:color w:val="000000"/>
                <w:szCs w:val="24"/>
              </w:rPr>
            </w:pPr>
          </w:p>
        </w:tc>
      </w:tr>
      <w:tr w:rsidR="00C9651F" w14:paraId="69A564C4" w14:textId="77777777">
        <w:trPr>
          <w:trHeight w:val="330"/>
        </w:trPr>
        <w:tc>
          <w:tcPr>
            <w:tcW w:w="7300" w:type="dxa"/>
            <w:tcBorders>
              <w:top w:val="nil"/>
              <w:left w:val="nil"/>
              <w:bottom w:val="nil"/>
              <w:right w:val="nil"/>
            </w:tcBorders>
            <w:shd w:val="clear" w:color="auto" w:fill="auto"/>
            <w:vAlign w:val="center"/>
            <w:hideMark/>
          </w:tcPr>
          <w:p w14:paraId="69A564C3"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ΕΝ. ΚΕΝΤΡΩΩΝ: ΝΑΙ</w:t>
            </w:r>
          </w:p>
        </w:tc>
      </w:tr>
      <w:tr w:rsidR="00C9651F" w14:paraId="69A564C6" w14:textId="77777777">
        <w:trPr>
          <w:trHeight w:val="45"/>
        </w:trPr>
        <w:tc>
          <w:tcPr>
            <w:tcW w:w="7300" w:type="dxa"/>
            <w:tcBorders>
              <w:top w:val="nil"/>
              <w:left w:val="nil"/>
              <w:bottom w:val="nil"/>
              <w:right w:val="nil"/>
            </w:tcBorders>
            <w:shd w:val="clear" w:color="auto" w:fill="auto"/>
            <w:vAlign w:val="center"/>
            <w:hideMark/>
          </w:tcPr>
          <w:p w14:paraId="69A564C5" w14:textId="77777777" w:rsidR="002448E4" w:rsidRPr="0027752B" w:rsidRDefault="002D2592" w:rsidP="002448E4">
            <w:pPr>
              <w:jc w:val="center"/>
              <w:rPr>
                <w:rFonts w:ascii="Calibri" w:eastAsia="Times New Roman" w:hAnsi="Calibri" w:cs="Calibri"/>
                <w:color w:val="000000"/>
                <w:szCs w:val="24"/>
              </w:rPr>
            </w:pPr>
          </w:p>
        </w:tc>
      </w:tr>
      <w:tr w:rsidR="00C9651F" w14:paraId="69A564C8" w14:textId="77777777">
        <w:trPr>
          <w:trHeight w:val="135"/>
        </w:trPr>
        <w:tc>
          <w:tcPr>
            <w:tcW w:w="7300" w:type="dxa"/>
            <w:tcBorders>
              <w:top w:val="nil"/>
              <w:left w:val="nil"/>
              <w:bottom w:val="nil"/>
              <w:right w:val="nil"/>
            </w:tcBorders>
            <w:shd w:val="clear" w:color="auto" w:fill="auto"/>
            <w:vAlign w:val="center"/>
            <w:hideMark/>
          </w:tcPr>
          <w:p w14:paraId="69A564C7" w14:textId="77777777" w:rsidR="002448E4" w:rsidRPr="0027752B" w:rsidRDefault="002D2592" w:rsidP="002448E4">
            <w:pPr>
              <w:jc w:val="center"/>
              <w:rPr>
                <w:rFonts w:ascii="Times New Roman" w:eastAsia="Times New Roman" w:hAnsi="Times New Roman" w:cs="Times New Roman"/>
                <w:sz w:val="20"/>
              </w:rPr>
            </w:pPr>
          </w:p>
        </w:tc>
      </w:tr>
      <w:tr w:rsidR="00C9651F" w14:paraId="69A564CA" w14:textId="77777777">
        <w:trPr>
          <w:trHeight w:val="345"/>
        </w:trPr>
        <w:tc>
          <w:tcPr>
            <w:tcW w:w="7300" w:type="dxa"/>
            <w:tcBorders>
              <w:top w:val="nil"/>
              <w:left w:val="nil"/>
              <w:bottom w:val="nil"/>
              <w:right w:val="nil"/>
            </w:tcBorders>
            <w:shd w:val="clear" w:color="auto" w:fill="auto"/>
            <w:vAlign w:val="center"/>
            <w:hideMark/>
          </w:tcPr>
          <w:p w14:paraId="69A564C9" w14:textId="77777777" w:rsidR="002448E4" w:rsidRPr="0027752B" w:rsidRDefault="002D2592" w:rsidP="002448E4">
            <w:pPr>
              <w:jc w:val="center"/>
              <w:rPr>
                <w:rFonts w:ascii="Times New Roman" w:eastAsia="Times New Roman" w:hAnsi="Times New Roman" w:cs="Times New Roman"/>
                <w:sz w:val="20"/>
              </w:rPr>
            </w:pPr>
          </w:p>
        </w:tc>
      </w:tr>
      <w:tr w:rsidR="00C9651F" w14:paraId="69A564CC" w14:textId="77777777">
        <w:trPr>
          <w:trHeight w:val="330"/>
        </w:trPr>
        <w:tc>
          <w:tcPr>
            <w:tcW w:w="7300" w:type="dxa"/>
            <w:tcBorders>
              <w:top w:val="nil"/>
              <w:left w:val="nil"/>
              <w:bottom w:val="nil"/>
              <w:right w:val="nil"/>
            </w:tcBorders>
            <w:shd w:val="clear" w:color="auto" w:fill="auto"/>
            <w:vAlign w:val="center"/>
            <w:hideMark/>
          </w:tcPr>
          <w:p w14:paraId="69A564CB"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Άρθρο 27 όπως τροπ.     ΚΑΤΑ ΠΛΕΙΟΨΗΦΙΑ</w:t>
            </w:r>
          </w:p>
        </w:tc>
      </w:tr>
      <w:tr w:rsidR="00C9651F" w14:paraId="69A564CE" w14:textId="77777777">
        <w:trPr>
          <w:trHeight w:val="105"/>
        </w:trPr>
        <w:tc>
          <w:tcPr>
            <w:tcW w:w="7300" w:type="dxa"/>
            <w:tcBorders>
              <w:top w:val="nil"/>
              <w:left w:val="nil"/>
              <w:bottom w:val="nil"/>
              <w:right w:val="nil"/>
            </w:tcBorders>
            <w:shd w:val="clear" w:color="auto" w:fill="auto"/>
            <w:vAlign w:val="center"/>
            <w:hideMark/>
          </w:tcPr>
          <w:p w14:paraId="69A564CD" w14:textId="77777777" w:rsidR="002448E4" w:rsidRPr="0027752B" w:rsidRDefault="002D2592" w:rsidP="002448E4">
            <w:pPr>
              <w:jc w:val="center"/>
              <w:rPr>
                <w:rFonts w:ascii="Calibri" w:eastAsia="Times New Roman" w:hAnsi="Calibri" w:cs="Calibri"/>
                <w:color w:val="000000"/>
                <w:szCs w:val="24"/>
              </w:rPr>
            </w:pPr>
          </w:p>
        </w:tc>
      </w:tr>
      <w:tr w:rsidR="00C9651F" w14:paraId="69A564D0" w14:textId="77777777">
        <w:trPr>
          <w:trHeight w:val="330"/>
        </w:trPr>
        <w:tc>
          <w:tcPr>
            <w:tcW w:w="7300" w:type="dxa"/>
            <w:tcBorders>
              <w:top w:val="nil"/>
              <w:left w:val="nil"/>
              <w:bottom w:val="nil"/>
              <w:right w:val="nil"/>
            </w:tcBorders>
            <w:shd w:val="clear" w:color="auto" w:fill="auto"/>
            <w:vAlign w:val="center"/>
            <w:hideMark/>
          </w:tcPr>
          <w:p w14:paraId="69A564CF"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ΣΥΡΙΖΑ: ΝΑΙ</w:t>
            </w:r>
          </w:p>
        </w:tc>
      </w:tr>
      <w:tr w:rsidR="00C9651F" w14:paraId="69A564D2" w14:textId="77777777">
        <w:trPr>
          <w:trHeight w:val="45"/>
        </w:trPr>
        <w:tc>
          <w:tcPr>
            <w:tcW w:w="7300" w:type="dxa"/>
            <w:tcBorders>
              <w:top w:val="nil"/>
              <w:left w:val="nil"/>
              <w:bottom w:val="nil"/>
              <w:right w:val="nil"/>
            </w:tcBorders>
            <w:shd w:val="clear" w:color="auto" w:fill="auto"/>
            <w:vAlign w:val="center"/>
            <w:hideMark/>
          </w:tcPr>
          <w:p w14:paraId="69A564D1" w14:textId="77777777" w:rsidR="002448E4" w:rsidRPr="0027752B" w:rsidRDefault="002D2592" w:rsidP="002448E4">
            <w:pPr>
              <w:jc w:val="center"/>
              <w:rPr>
                <w:rFonts w:ascii="Calibri" w:eastAsia="Times New Roman" w:hAnsi="Calibri" w:cs="Calibri"/>
                <w:color w:val="000000"/>
                <w:szCs w:val="24"/>
              </w:rPr>
            </w:pPr>
          </w:p>
        </w:tc>
      </w:tr>
      <w:tr w:rsidR="00C9651F" w14:paraId="69A564D4" w14:textId="77777777">
        <w:trPr>
          <w:trHeight w:val="330"/>
        </w:trPr>
        <w:tc>
          <w:tcPr>
            <w:tcW w:w="7300" w:type="dxa"/>
            <w:tcBorders>
              <w:top w:val="nil"/>
              <w:left w:val="nil"/>
              <w:bottom w:val="nil"/>
              <w:right w:val="nil"/>
            </w:tcBorders>
            <w:shd w:val="clear" w:color="auto" w:fill="auto"/>
            <w:vAlign w:val="center"/>
            <w:hideMark/>
          </w:tcPr>
          <w:p w14:paraId="69A564D3"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Ν.Δ.: ΝΑΙ</w:t>
            </w:r>
          </w:p>
        </w:tc>
      </w:tr>
      <w:tr w:rsidR="00C9651F" w14:paraId="69A564D6" w14:textId="77777777">
        <w:trPr>
          <w:trHeight w:val="30"/>
        </w:trPr>
        <w:tc>
          <w:tcPr>
            <w:tcW w:w="7300" w:type="dxa"/>
            <w:tcBorders>
              <w:top w:val="nil"/>
              <w:left w:val="nil"/>
              <w:bottom w:val="nil"/>
              <w:right w:val="nil"/>
            </w:tcBorders>
            <w:shd w:val="clear" w:color="auto" w:fill="auto"/>
            <w:vAlign w:val="center"/>
            <w:hideMark/>
          </w:tcPr>
          <w:p w14:paraId="69A564D5" w14:textId="77777777" w:rsidR="002448E4" w:rsidRPr="0027752B" w:rsidRDefault="002D2592" w:rsidP="002448E4">
            <w:pPr>
              <w:jc w:val="center"/>
              <w:rPr>
                <w:rFonts w:ascii="Calibri" w:eastAsia="Times New Roman" w:hAnsi="Calibri" w:cs="Calibri"/>
                <w:color w:val="000000"/>
                <w:szCs w:val="24"/>
              </w:rPr>
            </w:pPr>
          </w:p>
        </w:tc>
      </w:tr>
      <w:tr w:rsidR="00C9651F" w14:paraId="69A564D8" w14:textId="77777777">
        <w:trPr>
          <w:trHeight w:val="345"/>
        </w:trPr>
        <w:tc>
          <w:tcPr>
            <w:tcW w:w="7300" w:type="dxa"/>
            <w:tcBorders>
              <w:top w:val="nil"/>
              <w:left w:val="nil"/>
              <w:bottom w:val="nil"/>
              <w:right w:val="nil"/>
            </w:tcBorders>
            <w:shd w:val="clear" w:color="auto" w:fill="auto"/>
            <w:vAlign w:val="center"/>
            <w:hideMark/>
          </w:tcPr>
          <w:p w14:paraId="69A564D7"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ΔΗ.ΣΥ: ΝΑΙ</w:t>
            </w:r>
          </w:p>
        </w:tc>
      </w:tr>
      <w:tr w:rsidR="00C9651F" w14:paraId="69A564DA" w14:textId="77777777">
        <w:trPr>
          <w:trHeight w:val="30"/>
        </w:trPr>
        <w:tc>
          <w:tcPr>
            <w:tcW w:w="7300" w:type="dxa"/>
            <w:tcBorders>
              <w:top w:val="nil"/>
              <w:left w:val="nil"/>
              <w:bottom w:val="nil"/>
              <w:right w:val="nil"/>
            </w:tcBorders>
            <w:shd w:val="clear" w:color="auto" w:fill="auto"/>
            <w:vAlign w:val="center"/>
            <w:hideMark/>
          </w:tcPr>
          <w:p w14:paraId="69A564D9" w14:textId="77777777" w:rsidR="002448E4" w:rsidRPr="0027752B" w:rsidRDefault="002D2592" w:rsidP="002448E4">
            <w:pPr>
              <w:jc w:val="center"/>
              <w:rPr>
                <w:rFonts w:ascii="Calibri" w:eastAsia="Times New Roman" w:hAnsi="Calibri" w:cs="Calibri"/>
                <w:color w:val="000000"/>
                <w:szCs w:val="24"/>
              </w:rPr>
            </w:pPr>
          </w:p>
        </w:tc>
      </w:tr>
      <w:tr w:rsidR="00C9651F" w14:paraId="69A564DC" w14:textId="77777777">
        <w:trPr>
          <w:trHeight w:val="330"/>
        </w:trPr>
        <w:tc>
          <w:tcPr>
            <w:tcW w:w="7300" w:type="dxa"/>
            <w:tcBorders>
              <w:top w:val="nil"/>
              <w:left w:val="nil"/>
              <w:bottom w:val="nil"/>
              <w:right w:val="nil"/>
            </w:tcBorders>
            <w:shd w:val="clear" w:color="auto" w:fill="auto"/>
            <w:vAlign w:val="center"/>
            <w:hideMark/>
          </w:tcPr>
          <w:p w14:paraId="69A564DB"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Χ.Α: OXI</w:t>
            </w:r>
          </w:p>
        </w:tc>
      </w:tr>
      <w:tr w:rsidR="00C9651F" w14:paraId="69A564DE" w14:textId="77777777">
        <w:trPr>
          <w:trHeight w:val="45"/>
        </w:trPr>
        <w:tc>
          <w:tcPr>
            <w:tcW w:w="7300" w:type="dxa"/>
            <w:tcBorders>
              <w:top w:val="nil"/>
              <w:left w:val="nil"/>
              <w:bottom w:val="nil"/>
              <w:right w:val="nil"/>
            </w:tcBorders>
            <w:shd w:val="clear" w:color="auto" w:fill="auto"/>
            <w:vAlign w:val="center"/>
            <w:hideMark/>
          </w:tcPr>
          <w:p w14:paraId="69A564DD" w14:textId="77777777" w:rsidR="002448E4" w:rsidRPr="0027752B" w:rsidRDefault="002D2592" w:rsidP="002448E4">
            <w:pPr>
              <w:jc w:val="center"/>
              <w:rPr>
                <w:rFonts w:ascii="Calibri" w:eastAsia="Times New Roman" w:hAnsi="Calibri" w:cs="Calibri"/>
                <w:color w:val="000000"/>
                <w:szCs w:val="24"/>
              </w:rPr>
            </w:pPr>
          </w:p>
        </w:tc>
      </w:tr>
      <w:tr w:rsidR="00C9651F" w14:paraId="69A564E0" w14:textId="77777777">
        <w:trPr>
          <w:trHeight w:val="330"/>
        </w:trPr>
        <w:tc>
          <w:tcPr>
            <w:tcW w:w="7300" w:type="dxa"/>
            <w:tcBorders>
              <w:top w:val="nil"/>
              <w:left w:val="nil"/>
              <w:bottom w:val="nil"/>
              <w:right w:val="nil"/>
            </w:tcBorders>
            <w:shd w:val="clear" w:color="auto" w:fill="auto"/>
            <w:vAlign w:val="center"/>
            <w:hideMark/>
          </w:tcPr>
          <w:p w14:paraId="69A564DF"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Κ.Κ.Ε: ΝΑΙ</w:t>
            </w:r>
          </w:p>
        </w:tc>
      </w:tr>
      <w:tr w:rsidR="00C9651F" w14:paraId="69A564E2" w14:textId="77777777">
        <w:trPr>
          <w:trHeight w:val="45"/>
        </w:trPr>
        <w:tc>
          <w:tcPr>
            <w:tcW w:w="7300" w:type="dxa"/>
            <w:tcBorders>
              <w:top w:val="nil"/>
              <w:left w:val="nil"/>
              <w:bottom w:val="nil"/>
              <w:right w:val="nil"/>
            </w:tcBorders>
            <w:shd w:val="clear" w:color="auto" w:fill="auto"/>
            <w:vAlign w:val="center"/>
            <w:hideMark/>
          </w:tcPr>
          <w:p w14:paraId="69A564E1" w14:textId="77777777" w:rsidR="002448E4" w:rsidRPr="0027752B" w:rsidRDefault="002D2592" w:rsidP="002448E4">
            <w:pPr>
              <w:jc w:val="center"/>
              <w:rPr>
                <w:rFonts w:ascii="Calibri" w:eastAsia="Times New Roman" w:hAnsi="Calibri" w:cs="Calibri"/>
                <w:color w:val="000000"/>
                <w:szCs w:val="24"/>
              </w:rPr>
            </w:pPr>
          </w:p>
        </w:tc>
      </w:tr>
      <w:tr w:rsidR="00C9651F" w14:paraId="69A564E4" w14:textId="77777777">
        <w:trPr>
          <w:trHeight w:val="345"/>
        </w:trPr>
        <w:tc>
          <w:tcPr>
            <w:tcW w:w="7300" w:type="dxa"/>
            <w:tcBorders>
              <w:top w:val="nil"/>
              <w:left w:val="nil"/>
              <w:bottom w:val="nil"/>
              <w:right w:val="nil"/>
            </w:tcBorders>
            <w:shd w:val="clear" w:color="auto" w:fill="auto"/>
            <w:vAlign w:val="center"/>
            <w:hideMark/>
          </w:tcPr>
          <w:p w14:paraId="69A564E3"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ΕΝ. ΚΕΝΤΡΩΩΝ: ΝΑΙ</w:t>
            </w:r>
          </w:p>
        </w:tc>
      </w:tr>
      <w:tr w:rsidR="00C9651F" w14:paraId="69A564E6" w14:textId="77777777">
        <w:trPr>
          <w:trHeight w:val="30"/>
        </w:trPr>
        <w:tc>
          <w:tcPr>
            <w:tcW w:w="7300" w:type="dxa"/>
            <w:tcBorders>
              <w:top w:val="nil"/>
              <w:left w:val="nil"/>
              <w:bottom w:val="nil"/>
              <w:right w:val="nil"/>
            </w:tcBorders>
            <w:shd w:val="clear" w:color="auto" w:fill="auto"/>
            <w:vAlign w:val="center"/>
            <w:hideMark/>
          </w:tcPr>
          <w:p w14:paraId="69A564E5" w14:textId="77777777" w:rsidR="002448E4" w:rsidRPr="0027752B" w:rsidRDefault="002D2592" w:rsidP="002448E4">
            <w:pPr>
              <w:jc w:val="center"/>
              <w:rPr>
                <w:rFonts w:ascii="Calibri" w:eastAsia="Times New Roman" w:hAnsi="Calibri" w:cs="Calibri"/>
                <w:color w:val="000000"/>
                <w:szCs w:val="24"/>
              </w:rPr>
            </w:pPr>
          </w:p>
        </w:tc>
      </w:tr>
      <w:tr w:rsidR="00C9651F" w14:paraId="69A564E8" w14:textId="77777777">
        <w:trPr>
          <w:trHeight w:val="150"/>
        </w:trPr>
        <w:tc>
          <w:tcPr>
            <w:tcW w:w="7300" w:type="dxa"/>
            <w:tcBorders>
              <w:top w:val="nil"/>
              <w:left w:val="nil"/>
              <w:bottom w:val="nil"/>
              <w:right w:val="nil"/>
            </w:tcBorders>
            <w:shd w:val="clear" w:color="auto" w:fill="auto"/>
            <w:vAlign w:val="center"/>
            <w:hideMark/>
          </w:tcPr>
          <w:p w14:paraId="69A564E7" w14:textId="77777777" w:rsidR="002448E4" w:rsidRPr="0027752B" w:rsidRDefault="002D2592" w:rsidP="002448E4">
            <w:pPr>
              <w:jc w:val="center"/>
              <w:rPr>
                <w:rFonts w:ascii="Times New Roman" w:eastAsia="Times New Roman" w:hAnsi="Times New Roman" w:cs="Times New Roman"/>
                <w:sz w:val="20"/>
              </w:rPr>
            </w:pPr>
          </w:p>
        </w:tc>
      </w:tr>
      <w:tr w:rsidR="00C9651F" w14:paraId="69A564EA" w14:textId="77777777">
        <w:trPr>
          <w:trHeight w:val="345"/>
        </w:trPr>
        <w:tc>
          <w:tcPr>
            <w:tcW w:w="7300" w:type="dxa"/>
            <w:tcBorders>
              <w:top w:val="nil"/>
              <w:left w:val="nil"/>
              <w:bottom w:val="nil"/>
              <w:right w:val="nil"/>
            </w:tcBorders>
            <w:shd w:val="clear" w:color="auto" w:fill="auto"/>
            <w:vAlign w:val="center"/>
            <w:hideMark/>
          </w:tcPr>
          <w:p w14:paraId="69A564E9" w14:textId="77777777" w:rsidR="002448E4" w:rsidRPr="0027752B" w:rsidRDefault="002D2592" w:rsidP="002448E4">
            <w:pPr>
              <w:jc w:val="center"/>
              <w:rPr>
                <w:rFonts w:ascii="Times New Roman" w:eastAsia="Times New Roman" w:hAnsi="Times New Roman" w:cs="Times New Roman"/>
                <w:sz w:val="20"/>
              </w:rPr>
            </w:pPr>
          </w:p>
        </w:tc>
      </w:tr>
      <w:tr w:rsidR="00C9651F" w14:paraId="69A564EC" w14:textId="77777777">
        <w:trPr>
          <w:trHeight w:val="330"/>
        </w:trPr>
        <w:tc>
          <w:tcPr>
            <w:tcW w:w="7300" w:type="dxa"/>
            <w:tcBorders>
              <w:top w:val="nil"/>
              <w:left w:val="nil"/>
              <w:bottom w:val="nil"/>
              <w:right w:val="nil"/>
            </w:tcBorders>
            <w:shd w:val="clear" w:color="auto" w:fill="auto"/>
            <w:vAlign w:val="center"/>
            <w:hideMark/>
          </w:tcPr>
          <w:p w14:paraId="69A564EB"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 xml:space="preserve">Άρθρο 28 ως έχει     ΚΑΤΑ </w:t>
            </w:r>
            <w:r w:rsidRPr="0027752B">
              <w:rPr>
                <w:rFonts w:ascii="Calibri" w:eastAsia="Times New Roman" w:hAnsi="Calibri" w:cs="Calibri"/>
                <w:color w:val="000000"/>
                <w:szCs w:val="24"/>
              </w:rPr>
              <w:t>ΠΛΕΙΟΨΗΦΙΑ</w:t>
            </w:r>
          </w:p>
        </w:tc>
      </w:tr>
      <w:tr w:rsidR="00C9651F" w14:paraId="69A564EE" w14:textId="77777777">
        <w:trPr>
          <w:trHeight w:val="105"/>
        </w:trPr>
        <w:tc>
          <w:tcPr>
            <w:tcW w:w="7300" w:type="dxa"/>
            <w:tcBorders>
              <w:top w:val="nil"/>
              <w:left w:val="nil"/>
              <w:bottom w:val="nil"/>
              <w:right w:val="nil"/>
            </w:tcBorders>
            <w:shd w:val="clear" w:color="auto" w:fill="auto"/>
            <w:vAlign w:val="center"/>
            <w:hideMark/>
          </w:tcPr>
          <w:p w14:paraId="69A564ED" w14:textId="77777777" w:rsidR="002448E4" w:rsidRPr="0027752B" w:rsidRDefault="002D2592" w:rsidP="002448E4">
            <w:pPr>
              <w:jc w:val="center"/>
              <w:rPr>
                <w:rFonts w:ascii="Calibri" w:eastAsia="Times New Roman" w:hAnsi="Calibri" w:cs="Calibri"/>
                <w:color w:val="000000"/>
                <w:szCs w:val="24"/>
              </w:rPr>
            </w:pPr>
          </w:p>
        </w:tc>
      </w:tr>
      <w:tr w:rsidR="00C9651F" w14:paraId="69A564F0" w14:textId="77777777">
        <w:trPr>
          <w:trHeight w:val="330"/>
        </w:trPr>
        <w:tc>
          <w:tcPr>
            <w:tcW w:w="7300" w:type="dxa"/>
            <w:tcBorders>
              <w:top w:val="nil"/>
              <w:left w:val="nil"/>
              <w:bottom w:val="nil"/>
              <w:right w:val="nil"/>
            </w:tcBorders>
            <w:shd w:val="clear" w:color="auto" w:fill="auto"/>
            <w:vAlign w:val="center"/>
            <w:hideMark/>
          </w:tcPr>
          <w:p w14:paraId="69A564EF"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ΣΥΡΙΖΑ: ΝΑΙ</w:t>
            </w:r>
          </w:p>
        </w:tc>
      </w:tr>
      <w:tr w:rsidR="00C9651F" w14:paraId="69A564F2" w14:textId="77777777">
        <w:trPr>
          <w:trHeight w:val="30"/>
        </w:trPr>
        <w:tc>
          <w:tcPr>
            <w:tcW w:w="7300" w:type="dxa"/>
            <w:tcBorders>
              <w:top w:val="nil"/>
              <w:left w:val="nil"/>
              <w:bottom w:val="nil"/>
              <w:right w:val="nil"/>
            </w:tcBorders>
            <w:shd w:val="clear" w:color="auto" w:fill="auto"/>
            <w:vAlign w:val="center"/>
            <w:hideMark/>
          </w:tcPr>
          <w:p w14:paraId="69A564F1" w14:textId="77777777" w:rsidR="002448E4" w:rsidRPr="0027752B" w:rsidRDefault="002D2592" w:rsidP="002448E4">
            <w:pPr>
              <w:jc w:val="center"/>
              <w:rPr>
                <w:rFonts w:ascii="Calibri" w:eastAsia="Times New Roman" w:hAnsi="Calibri" w:cs="Calibri"/>
                <w:color w:val="000000"/>
                <w:szCs w:val="24"/>
              </w:rPr>
            </w:pPr>
          </w:p>
        </w:tc>
      </w:tr>
      <w:tr w:rsidR="00C9651F" w14:paraId="69A564F4" w14:textId="77777777">
        <w:trPr>
          <w:trHeight w:val="330"/>
        </w:trPr>
        <w:tc>
          <w:tcPr>
            <w:tcW w:w="7300" w:type="dxa"/>
            <w:tcBorders>
              <w:top w:val="nil"/>
              <w:left w:val="nil"/>
              <w:bottom w:val="nil"/>
              <w:right w:val="nil"/>
            </w:tcBorders>
            <w:shd w:val="clear" w:color="auto" w:fill="auto"/>
            <w:vAlign w:val="center"/>
            <w:hideMark/>
          </w:tcPr>
          <w:p w14:paraId="69A564F3"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Ν.Δ.: ΝΑΙ</w:t>
            </w:r>
          </w:p>
        </w:tc>
      </w:tr>
      <w:tr w:rsidR="00C9651F" w14:paraId="69A564F6" w14:textId="77777777">
        <w:trPr>
          <w:trHeight w:val="45"/>
        </w:trPr>
        <w:tc>
          <w:tcPr>
            <w:tcW w:w="7300" w:type="dxa"/>
            <w:tcBorders>
              <w:top w:val="nil"/>
              <w:left w:val="nil"/>
              <w:bottom w:val="nil"/>
              <w:right w:val="nil"/>
            </w:tcBorders>
            <w:shd w:val="clear" w:color="auto" w:fill="auto"/>
            <w:vAlign w:val="center"/>
            <w:hideMark/>
          </w:tcPr>
          <w:p w14:paraId="69A564F5" w14:textId="77777777" w:rsidR="002448E4" w:rsidRPr="0027752B" w:rsidRDefault="002D2592" w:rsidP="002448E4">
            <w:pPr>
              <w:jc w:val="center"/>
              <w:rPr>
                <w:rFonts w:ascii="Calibri" w:eastAsia="Times New Roman" w:hAnsi="Calibri" w:cs="Calibri"/>
                <w:color w:val="000000"/>
                <w:szCs w:val="24"/>
              </w:rPr>
            </w:pPr>
          </w:p>
        </w:tc>
      </w:tr>
      <w:tr w:rsidR="00C9651F" w14:paraId="69A564F8" w14:textId="77777777">
        <w:trPr>
          <w:trHeight w:val="330"/>
        </w:trPr>
        <w:tc>
          <w:tcPr>
            <w:tcW w:w="7300" w:type="dxa"/>
            <w:tcBorders>
              <w:top w:val="nil"/>
              <w:left w:val="nil"/>
              <w:bottom w:val="nil"/>
              <w:right w:val="nil"/>
            </w:tcBorders>
            <w:shd w:val="clear" w:color="auto" w:fill="auto"/>
            <w:vAlign w:val="center"/>
            <w:hideMark/>
          </w:tcPr>
          <w:p w14:paraId="69A564F7"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ΔΗ.ΣΥ: ΝΑΙ</w:t>
            </w:r>
          </w:p>
        </w:tc>
      </w:tr>
      <w:tr w:rsidR="00C9651F" w14:paraId="69A564FA" w14:textId="77777777">
        <w:trPr>
          <w:trHeight w:val="45"/>
        </w:trPr>
        <w:tc>
          <w:tcPr>
            <w:tcW w:w="7300" w:type="dxa"/>
            <w:tcBorders>
              <w:top w:val="nil"/>
              <w:left w:val="nil"/>
              <w:bottom w:val="nil"/>
              <w:right w:val="nil"/>
            </w:tcBorders>
            <w:shd w:val="clear" w:color="auto" w:fill="auto"/>
            <w:vAlign w:val="center"/>
            <w:hideMark/>
          </w:tcPr>
          <w:p w14:paraId="69A564F9" w14:textId="77777777" w:rsidR="002448E4" w:rsidRPr="0027752B" w:rsidRDefault="002D2592" w:rsidP="002448E4">
            <w:pPr>
              <w:jc w:val="center"/>
              <w:rPr>
                <w:rFonts w:ascii="Calibri" w:eastAsia="Times New Roman" w:hAnsi="Calibri" w:cs="Calibri"/>
                <w:color w:val="000000"/>
                <w:szCs w:val="24"/>
              </w:rPr>
            </w:pPr>
          </w:p>
        </w:tc>
      </w:tr>
      <w:tr w:rsidR="00C9651F" w14:paraId="69A564FC" w14:textId="77777777">
        <w:trPr>
          <w:trHeight w:val="330"/>
        </w:trPr>
        <w:tc>
          <w:tcPr>
            <w:tcW w:w="7300" w:type="dxa"/>
            <w:tcBorders>
              <w:top w:val="nil"/>
              <w:left w:val="nil"/>
              <w:bottom w:val="nil"/>
              <w:right w:val="nil"/>
            </w:tcBorders>
            <w:shd w:val="clear" w:color="auto" w:fill="auto"/>
            <w:vAlign w:val="center"/>
            <w:hideMark/>
          </w:tcPr>
          <w:p w14:paraId="69A564FB"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Χ.Α: OXI</w:t>
            </w:r>
          </w:p>
        </w:tc>
      </w:tr>
      <w:tr w:rsidR="00C9651F" w14:paraId="69A564FE" w14:textId="77777777">
        <w:trPr>
          <w:trHeight w:val="45"/>
        </w:trPr>
        <w:tc>
          <w:tcPr>
            <w:tcW w:w="7300" w:type="dxa"/>
            <w:tcBorders>
              <w:top w:val="nil"/>
              <w:left w:val="nil"/>
              <w:bottom w:val="nil"/>
              <w:right w:val="nil"/>
            </w:tcBorders>
            <w:shd w:val="clear" w:color="auto" w:fill="auto"/>
            <w:vAlign w:val="center"/>
            <w:hideMark/>
          </w:tcPr>
          <w:p w14:paraId="69A564FD" w14:textId="77777777" w:rsidR="002448E4" w:rsidRPr="0027752B" w:rsidRDefault="002D2592" w:rsidP="002448E4">
            <w:pPr>
              <w:jc w:val="center"/>
              <w:rPr>
                <w:rFonts w:ascii="Calibri" w:eastAsia="Times New Roman" w:hAnsi="Calibri" w:cs="Calibri"/>
                <w:color w:val="000000"/>
                <w:szCs w:val="24"/>
              </w:rPr>
            </w:pPr>
          </w:p>
        </w:tc>
      </w:tr>
      <w:tr w:rsidR="00C9651F" w14:paraId="69A56500" w14:textId="77777777">
        <w:trPr>
          <w:trHeight w:val="330"/>
        </w:trPr>
        <w:tc>
          <w:tcPr>
            <w:tcW w:w="7300" w:type="dxa"/>
            <w:tcBorders>
              <w:top w:val="nil"/>
              <w:left w:val="nil"/>
              <w:bottom w:val="nil"/>
              <w:right w:val="nil"/>
            </w:tcBorders>
            <w:shd w:val="clear" w:color="auto" w:fill="auto"/>
            <w:vAlign w:val="center"/>
            <w:hideMark/>
          </w:tcPr>
          <w:p w14:paraId="69A564FF"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Κ.Κ.Ε: ΠΡΝ</w:t>
            </w:r>
          </w:p>
        </w:tc>
      </w:tr>
      <w:tr w:rsidR="00C9651F" w14:paraId="69A56502" w14:textId="77777777">
        <w:trPr>
          <w:trHeight w:val="45"/>
        </w:trPr>
        <w:tc>
          <w:tcPr>
            <w:tcW w:w="7300" w:type="dxa"/>
            <w:tcBorders>
              <w:top w:val="nil"/>
              <w:left w:val="nil"/>
              <w:bottom w:val="nil"/>
              <w:right w:val="nil"/>
            </w:tcBorders>
            <w:shd w:val="clear" w:color="auto" w:fill="auto"/>
            <w:vAlign w:val="center"/>
            <w:hideMark/>
          </w:tcPr>
          <w:p w14:paraId="69A56501" w14:textId="77777777" w:rsidR="002448E4" w:rsidRPr="0027752B" w:rsidRDefault="002D2592" w:rsidP="002448E4">
            <w:pPr>
              <w:jc w:val="center"/>
              <w:rPr>
                <w:rFonts w:ascii="Calibri" w:eastAsia="Times New Roman" w:hAnsi="Calibri" w:cs="Calibri"/>
                <w:color w:val="000000"/>
                <w:szCs w:val="24"/>
              </w:rPr>
            </w:pPr>
          </w:p>
        </w:tc>
      </w:tr>
      <w:tr w:rsidR="00C9651F" w14:paraId="69A56504" w14:textId="77777777">
        <w:trPr>
          <w:trHeight w:val="330"/>
        </w:trPr>
        <w:tc>
          <w:tcPr>
            <w:tcW w:w="7300" w:type="dxa"/>
            <w:tcBorders>
              <w:top w:val="nil"/>
              <w:left w:val="nil"/>
              <w:bottom w:val="nil"/>
              <w:right w:val="nil"/>
            </w:tcBorders>
            <w:shd w:val="clear" w:color="auto" w:fill="auto"/>
            <w:vAlign w:val="center"/>
            <w:hideMark/>
          </w:tcPr>
          <w:p w14:paraId="69A56503"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ΕΝ. ΚΕΝΤΡΩΩΝ: ΝΑΙ</w:t>
            </w:r>
          </w:p>
        </w:tc>
      </w:tr>
      <w:tr w:rsidR="00C9651F" w14:paraId="69A56506" w14:textId="77777777">
        <w:trPr>
          <w:trHeight w:val="45"/>
        </w:trPr>
        <w:tc>
          <w:tcPr>
            <w:tcW w:w="7300" w:type="dxa"/>
            <w:tcBorders>
              <w:top w:val="nil"/>
              <w:left w:val="nil"/>
              <w:bottom w:val="nil"/>
              <w:right w:val="nil"/>
            </w:tcBorders>
            <w:shd w:val="clear" w:color="auto" w:fill="auto"/>
            <w:vAlign w:val="center"/>
            <w:hideMark/>
          </w:tcPr>
          <w:p w14:paraId="69A56505" w14:textId="77777777" w:rsidR="002448E4" w:rsidRPr="0027752B" w:rsidRDefault="002D2592" w:rsidP="002448E4">
            <w:pPr>
              <w:jc w:val="center"/>
              <w:rPr>
                <w:rFonts w:ascii="Calibri" w:eastAsia="Times New Roman" w:hAnsi="Calibri" w:cs="Calibri"/>
                <w:color w:val="000000"/>
                <w:szCs w:val="24"/>
              </w:rPr>
            </w:pPr>
          </w:p>
        </w:tc>
      </w:tr>
      <w:tr w:rsidR="00C9651F" w14:paraId="69A56508" w14:textId="77777777">
        <w:trPr>
          <w:trHeight w:val="150"/>
        </w:trPr>
        <w:tc>
          <w:tcPr>
            <w:tcW w:w="7300" w:type="dxa"/>
            <w:tcBorders>
              <w:top w:val="nil"/>
              <w:left w:val="nil"/>
              <w:bottom w:val="nil"/>
              <w:right w:val="nil"/>
            </w:tcBorders>
            <w:shd w:val="clear" w:color="auto" w:fill="auto"/>
            <w:vAlign w:val="center"/>
            <w:hideMark/>
          </w:tcPr>
          <w:p w14:paraId="69A56507" w14:textId="77777777" w:rsidR="002448E4" w:rsidRPr="0027752B" w:rsidRDefault="002D2592" w:rsidP="002448E4">
            <w:pPr>
              <w:jc w:val="center"/>
              <w:rPr>
                <w:rFonts w:ascii="Times New Roman" w:eastAsia="Times New Roman" w:hAnsi="Times New Roman" w:cs="Times New Roman"/>
                <w:sz w:val="20"/>
              </w:rPr>
            </w:pPr>
          </w:p>
        </w:tc>
      </w:tr>
      <w:tr w:rsidR="00C9651F" w14:paraId="69A5650A" w14:textId="77777777">
        <w:trPr>
          <w:trHeight w:val="330"/>
        </w:trPr>
        <w:tc>
          <w:tcPr>
            <w:tcW w:w="7300" w:type="dxa"/>
            <w:tcBorders>
              <w:top w:val="nil"/>
              <w:left w:val="nil"/>
              <w:bottom w:val="nil"/>
              <w:right w:val="nil"/>
            </w:tcBorders>
            <w:shd w:val="clear" w:color="auto" w:fill="auto"/>
            <w:vAlign w:val="center"/>
            <w:hideMark/>
          </w:tcPr>
          <w:p w14:paraId="69A56509" w14:textId="77777777" w:rsidR="002448E4" w:rsidRPr="0027752B" w:rsidRDefault="002D2592" w:rsidP="002448E4">
            <w:pPr>
              <w:jc w:val="center"/>
              <w:rPr>
                <w:rFonts w:ascii="Times New Roman" w:eastAsia="Times New Roman" w:hAnsi="Times New Roman" w:cs="Times New Roman"/>
                <w:sz w:val="20"/>
              </w:rPr>
            </w:pPr>
          </w:p>
        </w:tc>
      </w:tr>
      <w:tr w:rsidR="00C9651F" w14:paraId="69A5650C" w14:textId="77777777">
        <w:trPr>
          <w:trHeight w:val="330"/>
        </w:trPr>
        <w:tc>
          <w:tcPr>
            <w:tcW w:w="7300" w:type="dxa"/>
            <w:tcBorders>
              <w:top w:val="nil"/>
              <w:left w:val="nil"/>
              <w:bottom w:val="nil"/>
              <w:right w:val="nil"/>
            </w:tcBorders>
            <w:shd w:val="clear" w:color="auto" w:fill="auto"/>
            <w:vAlign w:val="center"/>
            <w:hideMark/>
          </w:tcPr>
          <w:p w14:paraId="69A5650B"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Άρθρο 29 όπως τροπ.     ΚΑΤΑ ΠΛΕΙΟΨΗΦΙΑ</w:t>
            </w:r>
          </w:p>
        </w:tc>
      </w:tr>
      <w:tr w:rsidR="00C9651F" w14:paraId="69A5650E" w14:textId="77777777">
        <w:trPr>
          <w:trHeight w:val="105"/>
        </w:trPr>
        <w:tc>
          <w:tcPr>
            <w:tcW w:w="7300" w:type="dxa"/>
            <w:tcBorders>
              <w:top w:val="nil"/>
              <w:left w:val="nil"/>
              <w:bottom w:val="nil"/>
              <w:right w:val="nil"/>
            </w:tcBorders>
            <w:shd w:val="clear" w:color="auto" w:fill="auto"/>
            <w:vAlign w:val="center"/>
            <w:hideMark/>
          </w:tcPr>
          <w:p w14:paraId="69A5650D" w14:textId="77777777" w:rsidR="002448E4" w:rsidRPr="0027752B" w:rsidRDefault="002D2592" w:rsidP="002448E4">
            <w:pPr>
              <w:jc w:val="center"/>
              <w:rPr>
                <w:rFonts w:ascii="Calibri" w:eastAsia="Times New Roman" w:hAnsi="Calibri" w:cs="Calibri"/>
                <w:color w:val="000000"/>
                <w:szCs w:val="24"/>
              </w:rPr>
            </w:pPr>
          </w:p>
        </w:tc>
      </w:tr>
      <w:tr w:rsidR="00C9651F" w14:paraId="69A56510" w14:textId="77777777">
        <w:trPr>
          <w:trHeight w:val="330"/>
        </w:trPr>
        <w:tc>
          <w:tcPr>
            <w:tcW w:w="7300" w:type="dxa"/>
            <w:tcBorders>
              <w:top w:val="nil"/>
              <w:left w:val="nil"/>
              <w:bottom w:val="nil"/>
              <w:right w:val="nil"/>
            </w:tcBorders>
            <w:shd w:val="clear" w:color="auto" w:fill="auto"/>
            <w:vAlign w:val="center"/>
            <w:hideMark/>
          </w:tcPr>
          <w:p w14:paraId="69A5650F"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ΣΥΡΙΖΑ: ΝΑΙ</w:t>
            </w:r>
          </w:p>
        </w:tc>
      </w:tr>
      <w:tr w:rsidR="00C9651F" w14:paraId="69A56512" w14:textId="77777777">
        <w:trPr>
          <w:trHeight w:val="45"/>
        </w:trPr>
        <w:tc>
          <w:tcPr>
            <w:tcW w:w="7300" w:type="dxa"/>
            <w:tcBorders>
              <w:top w:val="nil"/>
              <w:left w:val="nil"/>
              <w:bottom w:val="nil"/>
              <w:right w:val="nil"/>
            </w:tcBorders>
            <w:shd w:val="clear" w:color="auto" w:fill="auto"/>
            <w:vAlign w:val="center"/>
            <w:hideMark/>
          </w:tcPr>
          <w:p w14:paraId="69A56511" w14:textId="77777777" w:rsidR="002448E4" w:rsidRPr="0027752B" w:rsidRDefault="002D2592" w:rsidP="002448E4">
            <w:pPr>
              <w:jc w:val="center"/>
              <w:rPr>
                <w:rFonts w:ascii="Calibri" w:eastAsia="Times New Roman" w:hAnsi="Calibri" w:cs="Calibri"/>
                <w:color w:val="000000"/>
                <w:szCs w:val="24"/>
              </w:rPr>
            </w:pPr>
          </w:p>
        </w:tc>
      </w:tr>
      <w:tr w:rsidR="00C9651F" w14:paraId="69A56514" w14:textId="77777777">
        <w:trPr>
          <w:trHeight w:val="330"/>
        </w:trPr>
        <w:tc>
          <w:tcPr>
            <w:tcW w:w="7300" w:type="dxa"/>
            <w:tcBorders>
              <w:top w:val="nil"/>
              <w:left w:val="nil"/>
              <w:bottom w:val="nil"/>
              <w:right w:val="nil"/>
            </w:tcBorders>
            <w:shd w:val="clear" w:color="auto" w:fill="auto"/>
            <w:vAlign w:val="center"/>
            <w:hideMark/>
          </w:tcPr>
          <w:p w14:paraId="69A56513"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Ν.Δ.: ΝΑΙ</w:t>
            </w:r>
          </w:p>
        </w:tc>
      </w:tr>
      <w:tr w:rsidR="00C9651F" w14:paraId="69A56516" w14:textId="77777777">
        <w:trPr>
          <w:trHeight w:val="45"/>
        </w:trPr>
        <w:tc>
          <w:tcPr>
            <w:tcW w:w="7300" w:type="dxa"/>
            <w:tcBorders>
              <w:top w:val="nil"/>
              <w:left w:val="nil"/>
              <w:bottom w:val="nil"/>
              <w:right w:val="nil"/>
            </w:tcBorders>
            <w:shd w:val="clear" w:color="auto" w:fill="auto"/>
            <w:vAlign w:val="center"/>
            <w:hideMark/>
          </w:tcPr>
          <w:p w14:paraId="69A56515" w14:textId="77777777" w:rsidR="002448E4" w:rsidRPr="0027752B" w:rsidRDefault="002D2592" w:rsidP="002448E4">
            <w:pPr>
              <w:jc w:val="center"/>
              <w:rPr>
                <w:rFonts w:ascii="Calibri" w:eastAsia="Times New Roman" w:hAnsi="Calibri" w:cs="Calibri"/>
                <w:color w:val="000000"/>
                <w:szCs w:val="24"/>
              </w:rPr>
            </w:pPr>
          </w:p>
        </w:tc>
      </w:tr>
      <w:tr w:rsidR="00C9651F" w14:paraId="69A56518" w14:textId="77777777">
        <w:trPr>
          <w:trHeight w:val="330"/>
        </w:trPr>
        <w:tc>
          <w:tcPr>
            <w:tcW w:w="7300" w:type="dxa"/>
            <w:tcBorders>
              <w:top w:val="nil"/>
              <w:left w:val="nil"/>
              <w:bottom w:val="nil"/>
              <w:right w:val="nil"/>
            </w:tcBorders>
            <w:shd w:val="clear" w:color="auto" w:fill="auto"/>
            <w:vAlign w:val="center"/>
            <w:hideMark/>
          </w:tcPr>
          <w:p w14:paraId="69A56517"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ΔΗ.ΣΥ: ΝΑΙ</w:t>
            </w:r>
          </w:p>
        </w:tc>
      </w:tr>
      <w:tr w:rsidR="00C9651F" w14:paraId="69A5651A" w14:textId="77777777">
        <w:trPr>
          <w:trHeight w:val="45"/>
        </w:trPr>
        <w:tc>
          <w:tcPr>
            <w:tcW w:w="7300" w:type="dxa"/>
            <w:tcBorders>
              <w:top w:val="nil"/>
              <w:left w:val="nil"/>
              <w:bottom w:val="nil"/>
              <w:right w:val="nil"/>
            </w:tcBorders>
            <w:shd w:val="clear" w:color="auto" w:fill="auto"/>
            <w:vAlign w:val="center"/>
            <w:hideMark/>
          </w:tcPr>
          <w:p w14:paraId="69A56519" w14:textId="77777777" w:rsidR="002448E4" w:rsidRPr="0027752B" w:rsidRDefault="002D2592" w:rsidP="002448E4">
            <w:pPr>
              <w:jc w:val="center"/>
              <w:rPr>
                <w:rFonts w:ascii="Calibri" w:eastAsia="Times New Roman" w:hAnsi="Calibri" w:cs="Calibri"/>
                <w:color w:val="000000"/>
                <w:szCs w:val="24"/>
              </w:rPr>
            </w:pPr>
          </w:p>
        </w:tc>
      </w:tr>
      <w:tr w:rsidR="00C9651F" w14:paraId="69A5651C" w14:textId="77777777">
        <w:trPr>
          <w:trHeight w:val="330"/>
        </w:trPr>
        <w:tc>
          <w:tcPr>
            <w:tcW w:w="7300" w:type="dxa"/>
            <w:tcBorders>
              <w:top w:val="nil"/>
              <w:left w:val="nil"/>
              <w:bottom w:val="nil"/>
              <w:right w:val="nil"/>
            </w:tcBorders>
            <w:shd w:val="clear" w:color="auto" w:fill="auto"/>
            <w:vAlign w:val="center"/>
            <w:hideMark/>
          </w:tcPr>
          <w:p w14:paraId="69A5651B"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Χ.Α: OXI</w:t>
            </w:r>
          </w:p>
        </w:tc>
      </w:tr>
      <w:tr w:rsidR="00C9651F" w14:paraId="69A5651E" w14:textId="77777777">
        <w:trPr>
          <w:trHeight w:val="30"/>
        </w:trPr>
        <w:tc>
          <w:tcPr>
            <w:tcW w:w="7300" w:type="dxa"/>
            <w:tcBorders>
              <w:top w:val="nil"/>
              <w:left w:val="nil"/>
              <w:bottom w:val="nil"/>
              <w:right w:val="nil"/>
            </w:tcBorders>
            <w:shd w:val="clear" w:color="auto" w:fill="auto"/>
            <w:vAlign w:val="center"/>
            <w:hideMark/>
          </w:tcPr>
          <w:p w14:paraId="69A5651D" w14:textId="77777777" w:rsidR="002448E4" w:rsidRPr="0027752B" w:rsidRDefault="002D2592" w:rsidP="002448E4">
            <w:pPr>
              <w:jc w:val="center"/>
              <w:rPr>
                <w:rFonts w:ascii="Calibri" w:eastAsia="Times New Roman" w:hAnsi="Calibri" w:cs="Calibri"/>
                <w:color w:val="000000"/>
                <w:szCs w:val="24"/>
              </w:rPr>
            </w:pPr>
          </w:p>
        </w:tc>
      </w:tr>
      <w:tr w:rsidR="00C9651F" w14:paraId="69A56520" w14:textId="77777777">
        <w:trPr>
          <w:trHeight w:val="330"/>
        </w:trPr>
        <w:tc>
          <w:tcPr>
            <w:tcW w:w="7300" w:type="dxa"/>
            <w:tcBorders>
              <w:top w:val="nil"/>
              <w:left w:val="nil"/>
              <w:bottom w:val="nil"/>
              <w:right w:val="nil"/>
            </w:tcBorders>
            <w:shd w:val="clear" w:color="auto" w:fill="auto"/>
            <w:vAlign w:val="center"/>
            <w:hideMark/>
          </w:tcPr>
          <w:p w14:paraId="69A5651F"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Κ.Κ.Ε: ΠΡΝ</w:t>
            </w:r>
          </w:p>
        </w:tc>
      </w:tr>
      <w:tr w:rsidR="00C9651F" w14:paraId="69A56522" w14:textId="77777777">
        <w:trPr>
          <w:trHeight w:val="45"/>
        </w:trPr>
        <w:tc>
          <w:tcPr>
            <w:tcW w:w="7300" w:type="dxa"/>
            <w:tcBorders>
              <w:top w:val="nil"/>
              <w:left w:val="nil"/>
              <w:bottom w:val="nil"/>
              <w:right w:val="nil"/>
            </w:tcBorders>
            <w:shd w:val="clear" w:color="auto" w:fill="auto"/>
            <w:vAlign w:val="center"/>
            <w:hideMark/>
          </w:tcPr>
          <w:p w14:paraId="69A56521" w14:textId="77777777" w:rsidR="002448E4" w:rsidRPr="0027752B" w:rsidRDefault="002D2592" w:rsidP="002448E4">
            <w:pPr>
              <w:jc w:val="center"/>
              <w:rPr>
                <w:rFonts w:ascii="Calibri" w:eastAsia="Times New Roman" w:hAnsi="Calibri" w:cs="Calibri"/>
                <w:color w:val="000000"/>
                <w:szCs w:val="24"/>
              </w:rPr>
            </w:pPr>
          </w:p>
        </w:tc>
      </w:tr>
      <w:tr w:rsidR="00C9651F" w14:paraId="69A56524" w14:textId="77777777">
        <w:trPr>
          <w:trHeight w:val="330"/>
        </w:trPr>
        <w:tc>
          <w:tcPr>
            <w:tcW w:w="7300" w:type="dxa"/>
            <w:tcBorders>
              <w:top w:val="nil"/>
              <w:left w:val="nil"/>
              <w:bottom w:val="nil"/>
              <w:right w:val="nil"/>
            </w:tcBorders>
            <w:shd w:val="clear" w:color="auto" w:fill="auto"/>
            <w:vAlign w:val="center"/>
            <w:hideMark/>
          </w:tcPr>
          <w:p w14:paraId="69A56523"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ΕΝ. ΚΕΝΤΡΩΩΝ: ΝΑΙ</w:t>
            </w:r>
          </w:p>
        </w:tc>
      </w:tr>
      <w:tr w:rsidR="00C9651F" w14:paraId="69A56526" w14:textId="77777777">
        <w:trPr>
          <w:trHeight w:val="45"/>
        </w:trPr>
        <w:tc>
          <w:tcPr>
            <w:tcW w:w="7300" w:type="dxa"/>
            <w:tcBorders>
              <w:top w:val="nil"/>
              <w:left w:val="nil"/>
              <w:bottom w:val="nil"/>
              <w:right w:val="nil"/>
            </w:tcBorders>
            <w:shd w:val="clear" w:color="auto" w:fill="auto"/>
            <w:vAlign w:val="center"/>
            <w:hideMark/>
          </w:tcPr>
          <w:p w14:paraId="69A56525" w14:textId="77777777" w:rsidR="002448E4" w:rsidRPr="0027752B" w:rsidRDefault="002D2592" w:rsidP="002448E4">
            <w:pPr>
              <w:jc w:val="center"/>
              <w:rPr>
                <w:rFonts w:ascii="Calibri" w:eastAsia="Times New Roman" w:hAnsi="Calibri" w:cs="Calibri"/>
                <w:color w:val="000000"/>
                <w:szCs w:val="24"/>
              </w:rPr>
            </w:pPr>
          </w:p>
        </w:tc>
      </w:tr>
      <w:tr w:rsidR="00C9651F" w14:paraId="69A56528" w14:textId="77777777">
        <w:trPr>
          <w:trHeight w:val="135"/>
        </w:trPr>
        <w:tc>
          <w:tcPr>
            <w:tcW w:w="7300" w:type="dxa"/>
            <w:tcBorders>
              <w:top w:val="nil"/>
              <w:left w:val="nil"/>
              <w:bottom w:val="nil"/>
              <w:right w:val="nil"/>
            </w:tcBorders>
            <w:shd w:val="clear" w:color="auto" w:fill="auto"/>
            <w:vAlign w:val="center"/>
            <w:hideMark/>
          </w:tcPr>
          <w:p w14:paraId="69A56527" w14:textId="77777777" w:rsidR="002448E4" w:rsidRPr="0027752B" w:rsidRDefault="002D2592" w:rsidP="002448E4">
            <w:pPr>
              <w:jc w:val="center"/>
              <w:rPr>
                <w:rFonts w:ascii="Times New Roman" w:eastAsia="Times New Roman" w:hAnsi="Times New Roman" w:cs="Times New Roman"/>
                <w:sz w:val="20"/>
              </w:rPr>
            </w:pPr>
          </w:p>
        </w:tc>
      </w:tr>
      <w:tr w:rsidR="00C9651F" w14:paraId="69A5652A" w14:textId="77777777">
        <w:trPr>
          <w:trHeight w:val="345"/>
        </w:trPr>
        <w:tc>
          <w:tcPr>
            <w:tcW w:w="7300" w:type="dxa"/>
            <w:tcBorders>
              <w:top w:val="nil"/>
              <w:left w:val="nil"/>
              <w:bottom w:val="nil"/>
              <w:right w:val="nil"/>
            </w:tcBorders>
            <w:shd w:val="clear" w:color="auto" w:fill="auto"/>
            <w:vAlign w:val="center"/>
            <w:hideMark/>
          </w:tcPr>
          <w:p w14:paraId="69A56529" w14:textId="77777777" w:rsidR="002448E4" w:rsidRPr="0027752B" w:rsidRDefault="002D2592" w:rsidP="002448E4">
            <w:pPr>
              <w:jc w:val="center"/>
              <w:rPr>
                <w:rFonts w:ascii="Times New Roman" w:eastAsia="Times New Roman" w:hAnsi="Times New Roman" w:cs="Times New Roman"/>
                <w:sz w:val="20"/>
              </w:rPr>
            </w:pPr>
          </w:p>
        </w:tc>
      </w:tr>
      <w:tr w:rsidR="00C9651F" w14:paraId="69A5652C" w14:textId="77777777">
        <w:trPr>
          <w:trHeight w:val="330"/>
        </w:trPr>
        <w:tc>
          <w:tcPr>
            <w:tcW w:w="7300" w:type="dxa"/>
            <w:tcBorders>
              <w:top w:val="nil"/>
              <w:left w:val="nil"/>
              <w:bottom w:val="nil"/>
              <w:right w:val="nil"/>
            </w:tcBorders>
            <w:shd w:val="clear" w:color="auto" w:fill="auto"/>
            <w:vAlign w:val="center"/>
            <w:hideMark/>
          </w:tcPr>
          <w:p w14:paraId="69A5652B"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 xml:space="preserve">Άρθρο 30 ως </w:t>
            </w:r>
            <w:r w:rsidRPr="0027752B">
              <w:rPr>
                <w:rFonts w:ascii="Calibri" w:eastAsia="Times New Roman" w:hAnsi="Calibri" w:cs="Calibri"/>
                <w:color w:val="000000"/>
                <w:szCs w:val="24"/>
              </w:rPr>
              <w:t>έχει     ΚΑΤΑ ΠΛΕΙΟΨΗΦΙΑ</w:t>
            </w:r>
          </w:p>
        </w:tc>
      </w:tr>
      <w:tr w:rsidR="00C9651F" w14:paraId="69A5652E" w14:textId="77777777">
        <w:trPr>
          <w:trHeight w:val="105"/>
        </w:trPr>
        <w:tc>
          <w:tcPr>
            <w:tcW w:w="7300" w:type="dxa"/>
            <w:tcBorders>
              <w:top w:val="nil"/>
              <w:left w:val="nil"/>
              <w:bottom w:val="nil"/>
              <w:right w:val="nil"/>
            </w:tcBorders>
            <w:shd w:val="clear" w:color="auto" w:fill="auto"/>
            <w:vAlign w:val="center"/>
            <w:hideMark/>
          </w:tcPr>
          <w:p w14:paraId="69A5652D" w14:textId="77777777" w:rsidR="002448E4" w:rsidRPr="0027752B" w:rsidRDefault="002D2592" w:rsidP="002448E4">
            <w:pPr>
              <w:jc w:val="center"/>
              <w:rPr>
                <w:rFonts w:ascii="Calibri" w:eastAsia="Times New Roman" w:hAnsi="Calibri" w:cs="Calibri"/>
                <w:color w:val="000000"/>
                <w:szCs w:val="24"/>
              </w:rPr>
            </w:pPr>
          </w:p>
        </w:tc>
      </w:tr>
      <w:tr w:rsidR="00C9651F" w14:paraId="69A56530" w14:textId="77777777">
        <w:trPr>
          <w:trHeight w:val="330"/>
        </w:trPr>
        <w:tc>
          <w:tcPr>
            <w:tcW w:w="7300" w:type="dxa"/>
            <w:tcBorders>
              <w:top w:val="nil"/>
              <w:left w:val="nil"/>
              <w:bottom w:val="nil"/>
              <w:right w:val="nil"/>
            </w:tcBorders>
            <w:shd w:val="clear" w:color="auto" w:fill="auto"/>
            <w:vAlign w:val="center"/>
            <w:hideMark/>
          </w:tcPr>
          <w:p w14:paraId="69A5652F"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ΣΥΡΙΖΑ: ΝΑΙ</w:t>
            </w:r>
          </w:p>
        </w:tc>
      </w:tr>
      <w:tr w:rsidR="00C9651F" w14:paraId="69A56532" w14:textId="77777777">
        <w:trPr>
          <w:trHeight w:val="45"/>
        </w:trPr>
        <w:tc>
          <w:tcPr>
            <w:tcW w:w="7300" w:type="dxa"/>
            <w:tcBorders>
              <w:top w:val="nil"/>
              <w:left w:val="nil"/>
              <w:bottom w:val="nil"/>
              <w:right w:val="nil"/>
            </w:tcBorders>
            <w:shd w:val="clear" w:color="auto" w:fill="auto"/>
            <w:vAlign w:val="center"/>
            <w:hideMark/>
          </w:tcPr>
          <w:p w14:paraId="69A56531" w14:textId="77777777" w:rsidR="002448E4" w:rsidRPr="0027752B" w:rsidRDefault="002D2592" w:rsidP="002448E4">
            <w:pPr>
              <w:jc w:val="center"/>
              <w:rPr>
                <w:rFonts w:ascii="Calibri" w:eastAsia="Times New Roman" w:hAnsi="Calibri" w:cs="Calibri"/>
                <w:color w:val="000000"/>
                <w:szCs w:val="24"/>
              </w:rPr>
            </w:pPr>
          </w:p>
        </w:tc>
      </w:tr>
      <w:tr w:rsidR="00C9651F" w14:paraId="69A56534" w14:textId="77777777">
        <w:trPr>
          <w:trHeight w:val="330"/>
        </w:trPr>
        <w:tc>
          <w:tcPr>
            <w:tcW w:w="7300" w:type="dxa"/>
            <w:tcBorders>
              <w:top w:val="nil"/>
              <w:left w:val="nil"/>
              <w:bottom w:val="nil"/>
              <w:right w:val="nil"/>
            </w:tcBorders>
            <w:shd w:val="clear" w:color="auto" w:fill="auto"/>
            <w:vAlign w:val="center"/>
            <w:hideMark/>
          </w:tcPr>
          <w:p w14:paraId="69A56533"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lastRenderedPageBreak/>
              <w:t>Ν.Δ.: OXI</w:t>
            </w:r>
          </w:p>
        </w:tc>
      </w:tr>
      <w:tr w:rsidR="00C9651F" w14:paraId="69A56536" w14:textId="77777777">
        <w:trPr>
          <w:trHeight w:val="30"/>
        </w:trPr>
        <w:tc>
          <w:tcPr>
            <w:tcW w:w="7300" w:type="dxa"/>
            <w:tcBorders>
              <w:top w:val="nil"/>
              <w:left w:val="nil"/>
              <w:bottom w:val="nil"/>
              <w:right w:val="nil"/>
            </w:tcBorders>
            <w:shd w:val="clear" w:color="auto" w:fill="auto"/>
            <w:vAlign w:val="center"/>
            <w:hideMark/>
          </w:tcPr>
          <w:p w14:paraId="69A56535" w14:textId="77777777" w:rsidR="002448E4" w:rsidRPr="0027752B" w:rsidRDefault="002D2592" w:rsidP="002448E4">
            <w:pPr>
              <w:jc w:val="center"/>
              <w:rPr>
                <w:rFonts w:ascii="Calibri" w:eastAsia="Times New Roman" w:hAnsi="Calibri" w:cs="Calibri"/>
                <w:color w:val="000000"/>
                <w:szCs w:val="24"/>
              </w:rPr>
            </w:pPr>
          </w:p>
        </w:tc>
      </w:tr>
      <w:tr w:rsidR="00C9651F" w14:paraId="69A56538" w14:textId="77777777">
        <w:trPr>
          <w:trHeight w:val="345"/>
        </w:trPr>
        <w:tc>
          <w:tcPr>
            <w:tcW w:w="7300" w:type="dxa"/>
            <w:tcBorders>
              <w:top w:val="nil"/>
              <w:left w:val="nil"/>
              <w:bottom w:val="nil"/>
              <w:right w:val="nil"/>
            </w:tcBorders>
            <w:shd w:val="clear" w:color="auto" w:fill="auto"/>
            <w:vAlign w:val="center"/>
            <w:hideMark/>
          </w:tcPr>
          <w:p w14:paraId="69A56537"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ΔΗ.ΣΥ: ΠΡΝ</w:t>
            </w:r>
          </w:p>
        </w:tc>
      </w:tr>
      <w:tr w:rsidR="00C9651F" w14:paraId="69A5653A" w14:textId="77777777">
        <w:trPr>
          <w:trHeight w:val="30"/>
        </w:trPr>
        <w:tc>
          <w:tcPr>
            <w:tcW w:w="7300" w:type="dxa"/>
            <w:tcBorders>
              <w:top w:val="nil"/>
              <w:left w:val="nil"/>
              <w:bottom w:val="nil"/>
              <w:right w:val="nil"/>
            </w:tcBorders>
            <w:shd w:val="clear" w:color="auto" w:fill="auto"/>
            <w:vAlign w:val="center"/>
            <w:hideMark/>
          </w:tcPr>
          <w:p w14:paraId="69A56539" w14:textId="77777777" w:rsidR="002448E4" w:rsidRPr="0027752B" w:rsidRDefault="002D2592" w:rsidP="002448E4">
            <w:pPr>
              <w:jc w:val="center"/>
              <w:rPr>
                <w:rFonts w:ascii="Calibri" w:eastAsia="Times New Roman" w:hAnsi="Calibri" w:cs="Calibri"/>
                <w:color w:val="000000"/>
                <w:szCs w:val="24"/>
              </w:rPr>
            </w:pPr>
          </w:p>
        </w:tc>
      </w:tr>
      <w:tr w:rsidR="00C9651F" w14:paraId="69A5653C" w14:textId="77777777">
        <w:trPr>
          <w:trHeight w:val="330"/>
        </w:trPr>
        <w:tc>
          <w:tcPr>
            <w:tcW w:w="7300" w:type="dxa"/>
            <w:tcBorders>
              <w:top w:val="nil"/>
              <w:left w:val="nil"/>
              <w:bottom w:val="nil"/>
              <w:right w:val="nil"/>
            </w:tcBorders>
            <w:shd w:val="clear" w:color="auto" w:fill="auto"/>
            <w:vAlign w:val="center"/>
            <w:hideMark/>
          </w:tcPr>
          <w:p w14:paraId="69A5653B"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Χ.Α: OXI</w:t>
            </w:r>
          </w:p>
        </w:tc>
      </w:tr>
      <w:tr w:rsidR="00C9651F" w14:paraId="69A5653E" w14:textId="77777777">
        <w:trPr>
          <w:trHeight w:val="45"/>
        </w:trPr>
        <w:tc>
          <w:tcPr>
            <w:tcW w:w="7300" w:type="dxa"/>
            <w:tcBorders>
              <w:top w:val="nil"/>
              <w:left w:val="nil"/>
              <w:bottom w:val="nil"/>
              <w:right w:val="nil"/>
            </w:tcBorders>
            <w:shd w:val="clear" w:color="auto" w:fill="auto"/>
            <w:vAlign w:val="center"/>
            <w:hideMark/>
          </w:tcPr>
          <w:p w14:paraId="69A5653D" w14:textId="77777777" w:rsidR="002448E4" w:rsidRPr="0027752B" w:rsidRDefault="002D2592" w:rsidP="002448E4">
            <w:pPr>
              <w:jc w:val="center"/>
              <w:rPr>
                <w:rFonts w:ascii="Calibri" w:eastAsia="Times New Roman" w:hAnsi="Calibri" w:cs="Calibri"/>
                <w:color w:val="000000"/>
                <w:szCs w:val="24"/>
              </w:rPr>
            </w:pPr>
          </w:p>
        </w:tc>
      </w:tr>
      <w:tr w:rsidR="00C9651F" w14:paraId="69A56540" w14:textId="77777777">
        <w:trPr>
          <w:trHeight w:val="330"/>
        </w:trPr>
        <w:tc>
          <w:tcPr>
            <w:tcW w:w="7300" w:type="dxa"/>
            <w:tcBorders>
              <w:top w:val="nil"/>
              <w:left w:val="nil"/>
              <w:bottom w:val="nil"/>
              <w:right w:val="nil"/>
            </w:tcBorders>
            <w:shd w:val="clear" w:color="auto" w:fill="auto"/>
            <w:vAlign w:val="center"/>
            <w:hideMark/>
          </w:tcPr>
          <w:p w14:paraId="69A5653F"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Κ.Κ.Ε: ΠΡΝ</w:t>
            </w:r>
          </w:p>
        </w:tc>
      </w:tr>
      <w:tr w:rsidR="00C9651F" w14:paraId="69A56542" w14:textId="77777777">
        <w:trPr>
          <w:trHeight w:val="45"/>
        </w:trPr>
        <w:tc>
          <w:tcPr>
            <w:tcW w:w="7300" w:type="dxa"/>
            <w:tcBorders>
              <w:top w:val="nil"/>
              <w:left w:val="nil"/>
              <w:bottom w:val="nil"/>
              <w:right w:val="nil"/>
            </w:tcBorders>
            <w:shd w:val="clear" w:color="auto" w:fill="auto"/>
            <w:vAlign w:val="center"/>
            <w:hideMark/>
          </w:tcPr>
          <w:p w14:paraId="69A56541" w14:textId="77777777" w:rsidR="002448E4" w:rsidRPr="0027752B" w:rsidRDefault="002D2592" w:rsidP="002448E4">
            <w:pPr>
              <w:jc w:val="center"/>
              <w:rPr>
                <w:rFonts w:ascii="Calibri" w:eastAsia="Times New Roman" w:hAnsi="Calibri" w:cs="Calibri"/>
                <w:color w:val="000000"/>
                <w:szCs w:val="24"/>
              </w:rPr>
            </w:pPr>
          </w:p>
        </w:tc>
      </w:tr>
      <w:tr w:rsidR="00C9651F" w14:paraId="69A56544" w14:textId="77777777">
        <w:trPr>
          <w:trHeight w:val="345"/>
        </w:trPr>
        <w:tc>
          <w:tcPr>
            <w:tcW w:w="7300" w:type="dxa"/>
            <w:tcBorders>
              <w:top w:val="nil"/>
              <w:left w:val="nil"/>
              <w:bottom w:val="nil"/>
              <w:right w:val="nil"/>
            </w:tcBorders>
            <w:shd w:val="clear" w:color="auto" w:fill="auto"/>
            <w:vAlign w:val="center"/>
            <w:hideMark/>
          </w:tcPr>
          <w:p w14:paraId="69A56543"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ΕΝ. ΚΕΝΤΡΩΩΝ: ΠΡΝ</w:t>
            </w:r>
          </w:p>
        </w:tc>
      </w:tr>
      <w:tr w:rsidR="00C9651F" w14:paraId="69A56546" w14:textId="77777777">
        <w:trPr>
          <w:trHeight w:val="30"/>
        </w:trPr>
        <w:tc>
          <w:tcPr>
            <w:tcW w:w="7300" w:type="dxa"/>
            <w:tcBorders>
              <w:top w:val="nil"/>
              <w:left w:val="nil"/>
              <w:bottom w:val="nil"/>
              <w:right w:val="nil"/>
            </w:tcBorders>
            <w:shd w:val="clear" w:color="auto" w:fill="auto"/>
            <w:vAlign w:val="center"/>
            <w:hideMark/>
          </w:tcPr>
          <w:p w14:paraId="69A56545" w14:textId="77777777" w:rsidR="002448E4" w:rsidRPr="0027752B" w:rsidRDefault="002D2592" w:rsidP="002448E4">
            <w:pPr>
              <w:jc w:val="center"/>
              <w:rPr>
                <w:rFonts w:ascii="Calibri" w:eastAsia="Times New Roman" w:hAnsi="Calibri" w:cs="Calibri"/>
                <w:color w:val="000000"/>
                <w:szCs w:val="24"/>
              </w:rPr>
            </w:pPr>
          </w:p>
        </w:tc>
      </w:tr>
      <w:tr w:rsidR="00C9651F" w14:paraId="69A56548" w14:textId="77777777">
        <w:trPr>
          <w:trHeight w:val="150"/>
        </w:trPr>
        <w:tc>
          <w:tcPr>
            <w:tcW w:w="7300" w:type="dxa"/>
            <w:tcBorders>
              <w:top w:val="nil"/>
              <w:left w:val="nil"/>
              <w:bottom w:val="nil"/>
              <w:right w:val="nil"/>
            </w:tcBorders>
            <w:shd w:val="clear" w:color="auto" w:fill="auto"/>
            <w:vAlign w:val="center"/>
            <w:hideMark/>
          </w:tcPr>
          <w:p w14:paraId="69A56547" w14:textId="77777777" w:rsidR="002448E4" w:rsidRPr="0027752B" w:rsidRDefault="002D2592" w:rsidP="002448E4">
            <w:pPr>
              <w:jc w:val="center"/>
              <w:rPr>
                <w:rFonts w:ascii="Times New Roman" w:eastAsia="Times New Roman" w:hAnsi="Times New Roman" w:cs="Times New Roman"/>
                <w:sz w:val="20"/>
              </w:rPr>
            </w:pPr>
          </w:p>
        </w:tc>
      </w:tr>
      <w:tr w:rsidR="00C9651F" w14:paraId="69A5654A" w14:textId="77777777">
        <w:trPr>
          <w:trHeight w:val="345"/>
        </w:trPr>
        <w:tc>
          <w:tcPr>
            <w:tcW w:w="7300" w:type="dxa"/>
            <w:tcBorders>
              <w:top w:val="nil"/>
              <w:left w:val="nil"/>
              <w:bottom w:val="nil"/>
              <w:right w:val="nil"/>
            </w:tcBorders>
            <w:shd w:val="clear" w:color="auto" w:fill="auto"/>
            <w:vAlign w:val="center"/>
            <w:hideMark/>
          </w:tcPr>
          <w:p w14:paraId="69A56549" w14:textId="77777777" w:rsidR="002448E4" w:rsidRPr="0027752B" w:rsidRDefault="002D2592" w:rsidP="002448E4">
            <w:pPr>
              <w:jc w:val="center"/>
              <w:rPr>
                <w:rFonts w:ascii="Times New Roman" w:eastAsia="Times New Roman" w:hAnsi="Times New Roman" w:cs="Times New Roman"/>
                <w:sz w:val="20"/>
              </w:rPr>
            </w:pPr>
          </w:p>
        </w:tc>
      </w:tr>
      <w:tr w:rsidR="00C9651F" w14:paraId="69A5654C" w14:textId="77777777">
        <w:trPr>
          <w:trHeight w:val="330"/>
        </w:trPr>
        <w:tc>
          <w:tcPr>
            <w:tcW w:w="7300" w:type="dxa"/>
            <w:tcBorders>
              <w:top w:val="nil"/>
              <w:left w:val="nil"/>
              <w:bottom w:val="nil"/>
              <w:right w:val="nil"/>
            </w:tcBorders>
            <w:shd w:val="clear" w:color="auto" w:fill="auto"/>
            <w:vAlign w:val="center"/>
            <w:hideMark/>
          </w:tcPr>
          <w:p w14:paraId="69A5654B"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Άρθρο 31 ως έχει     ΚΑΤΑ ΠΛΕΙΟΨΗΦΙΑ</w:t>
            </w:r>
          </w:p>
        </w:tc>
      </w:tr>
      <w:tr w:rsidR="00C9651F" w14:paraId="69A5654E" w14:textId="77777777">
        <w:trPr>
          <w:trHeight w:val="105"/>
        </w:trPr>
        <w:tc>
          <w:tcPr>
            <w:tcW w:w="7300" w:type="dxa"/>
            <w:tcBorders>
              <w:top w:val="nil"/>
              <w:left w:val="nil"/>
              <w:bottom w:val="nil"/>
              <w:right w:val="nil"/>
            </w:tcBorders>
            <w:shd w:val="clear" w:color="auto" w:fill="auto"/>
            <w:vAlign w:val="center"/>
            <w:hideMark/>
          </w:tcPr>
          <w:p w14:paraId="69A5654D" w14:textId="77777777" w:rsidR="002448E4" w:rsidRPr="0027752B" w:rsidRDefault="002D2592" w:rsidP="002448E4">
            <w:pPr>
              <w:jc w:val="center"/>
              <w:rPr>
                <w:rFonts w:ascii="Calibri" w:eastAsia="Times New Roman" w:hAnsi="Calibri" w:cs="Calibri"/>
                <w:color w:val="000000"/>
                <w:szCs w:val="24"/>
              </w:rPr>
            </w:pPr>
          </w:p>
        </w:tc>
      </w:tr>
      <w:tr w:rsidR="00C9651F" w14:paraId="69A56550" w14:textId="77777777">
        <w:trPr>
          <w:trHeight w:val="330"/>
        </w:trPr>
        <w:tc>
          <w:tcPr>
            <w:tcW w:w="7300" w:type="dxa"/>
            <w:tcBorders>
              <w:top w:val="nil"/>
              <w:left w:val="nil"/>
              <w:bottom w:val="nil"/>
              <w:right w:val="nil"/>
            </w:tcBorders>
            <w:shd w:val="clear" w:color="auto" w:fill="auto"/>
            <w:vAlign w:val="center"/>
            <w:hideMark/>
          </w:tcPr>
          <w:p w14:paraId="69A5654F"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ΣΥΡΙΖΑ: ΝΑΙ</w:t>
            </w:r>
          </w:p>
        </w:tc>
      </w:tr>
      <w:tr w:rsidR="00C9651F" w14:paraId="69A56552" w14:textId="77777777">
        <w:trPr>
          <w:trHeight w:val="30"/>
        </w:trPr>
        <w:tc>
          <w:tcPr>
            <w:tcW w:w="7300" w:type="dxa"/>
            <w:tcBorders>
              <w:top w:val="nil"/>
              <w:left w:val="nil"/>
              <w:bottom w:val="nil"/>
              <w:right w:val="nil"/>
            </w:tcBorders>
            <w:shd w:val="clear" w:color="auto" w:fill="auto"/>
            <w:vAlign w:val="center"/>
            <w:hideMark/>
          </w:tcPr>
          <w:p w14:paraId="69A56551" w14:textId="77777777" w:rsidR="002448E4" w:rsidRPr="0027752B" w:rsidRDefault="002D2592" w:rsidP="002448E4">
            <w:pPr>
              <w:jc w:val="center"/>
              <w:rPr>
                <w:rFonts w:ascii="Calibri" w:eastAsia="Times New Roman" w:hAnsi="Calibri" w:cs="Calibri"/>
                <w:color w:val="000000"/>
                <w:szCs w:val="24"/>
              </w:rPr>
            </w:pPr>
          </w:p>
        </w:tc>
      </w:tr>
      <w:tr w:rsidR="00C9651F" w14:paraId="69A56554" w14:textId="77777777">
        <w:trPr>
          <w:trHeight w:val="330"/>
        </w:trPr>
        <w:tc>
          <w:tcPr>
            <w:tcW w:w="7300" w:type="dxa"/>
            <w:tcBorders>
              <w:top w:val="nil"/>
              <w:left w:val="nil"/>
              <w:bottom w:val="nil"/>
              <w:right w:val="nil"/>
            </w:tcBorders>
            <w:shd w:val="clear" w:color="auto" w:fill="auto"/>
            <w:vAlign w:val="center"/>
            <w:hideMark/>
          </w:tcPr>
          <w:p w14:paraId="69A56553"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Ν.Δ.: ΠΡΝ</w:t>
            </w:r>
          </w:p>
        </w:tc>
      </w:tr>
      <w:tr w:rsidR="00C9651F" w14:paraId="69A56556" w14:textId="77777777">
        <w:trPr>
          <w:trHeight w:val="45"/>
        </w:trPr>
        <w:tc>
          <w:tcPr>
            <w:tcW w:w="7300" w:type="dxa"/>
            <w:tcBorders>
              <w:top w:val="nil"/>
              <w:left w:val="nil"/>
              <w:bottom w:val="nil"/>
              <w:right w:val="nil"/>
            </w:tcBorders>
            <w:shd w:val="clear" w:color="auto" w:fill="auto"/>
            <w:vAlign w:val="center"/>
            <w:hideMark/>
          </w:tcPr>
          <w:p w14:paraId="69A56555" w14:textId="77777777" w:rsidR="002448E4" w:rsidRPr="0027752B" w:rsidRDefault="002D2592" w:rsidP="002448E4">
            <w:pPr>
              <w:jc w:val="center"/>
              <w:rPr>
                <w:rFonts w:ascii="Calibri" w:eastAsia="Times New Roman" w:hAnsi="Calibri" w:cs="Calibri"/>
                <w:color w:val="000000"/>
                <w:szCs w:val="24"/>
              </w:rPr>
            </w:pPr>
          </w:p>
        </w:tc>
      </w:tr>
      <w:tr w:rsidR="00C9651F" w14:paraId="69A56558" w14:textId="77777777">
        <w:trPr>
          <w:trHeight w:val="330"/>
        </w:trPr>
        <w:tc>
          <w:tcPr>
            <w:tcW w:w="7300" w:type="dxa"/>
            <w:tcBorders>
              <w:top w:val="nil"/>
              <w:left w:val="nil"/>
              <w:bottom w:val="nil"/>
              <w:right w:val="nil"/>
            </w:tcBorders>
            <w:shd w:val="clear" w:color="auto" w:fill="auto"/>
            <w:vAlign w:val="center"/>
            <w:hideMark/>
          </w:tcPr>
          <w:p w14:paraId="69A56557"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ΔΗ.ΣΥ: ΝΑΙ</w:t>
            </w:r>
          </w:p>
        </w:tc>
      </w:tr>
      <w:tr w:rsidR="00C9651F" w14:paraId="69A5655A" w14:textId="77777777">
        <w:trPr>
          <w:trHeight w:val="45"/>
        </w:trPr>
        <w:tc>
          <w:tcPr>
            <w:tcW w:w="7300" w:type="dxa"/>
            <w:tcBorders>
              <w:top w:val="nil"/>
              <w:left w:val="nil"/>
              <w:bottom w:val="nil"/>
              <w:right w:val="nil"/>
            </w:tcBorders>
            <w:shd w:val="clear" w:color="auto" w:fill="auto"/>
            <w:vAlign w:val="center"/>
            <w:hideMark/>
          </w:tcPr>
          <w:p w14:paraId="69A56559" w14:textId="77777777" w:rsidR="002448E4" w:rsidRPr="0027752B" w:rsidRDefault="002D2592" w:rsidP="002448E4">
            <w:pPr>
              <w:jc w:val="center"/>
              <w:rPr>
                <w:rFonts w:ascii="Calibri" w:eastAsia="Times New Roman" w:hAnsi="Calibri" w:cs="Calibri"/>
                <w:color w:val="000000"/>
                <w:szCs w:val="24"/>
              </w:rPr>
            </w:pPr>
          </w:p>
        </w:tc>
      </w:tr>
      <w:tr w:rsidR="00C9651F" w14:paraId="69A5655C" w14:textId="77777777">
        <w:trPr>
          <w:trHeight w:val="330"/>
        </w:trPr>
        <w:tc>
          <w:tcPr>
            <w:tcW w:w="7300" w:type="dxa"/>
            <w:tcBorders>
              <w:top w:val="nil"/>
              <w:left w:val="nil"/>
              <w:bottom w:val="nil"/>
              <w:right w:val="nil"/>
            </w:tcBorders>
            <w:shd w:val="clear" w:color="auto" w:fill="auto"/>
            <w:vAlign w:val="center"/>
            <w:hideMark/>
          </w:tcPr>
          <w:p w14:paraId="69A5655B"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Χ.Α: OXI</w:t>
            </w:r>
          </w:p>
        </w:tc>
      </w:tr>
      <w:tr w:rsidR="00C9651F" w14:paraId="69A5655E" w14:textId="77777777">
        <w:trPr>
          <w:trHeight w:val="45"/>
        </w:trPr>
        <w:tc>
          <w:tcPr>
            <w:tcW w:w="7300" w:type="dxa"/>
            <w:tcBorders>
              <w:top w:val="nil"/>
              <w:left w:val="nil"/>
              <w:bottom w:val="nil"/>
              <w:right w:val="nil"/>
            </w:tcBorders>
            <w:shd w:val="clear" w:color="auto" w:fill="auto"/>
            <w:vAlign w:val="center"/>
            <w:hideMark/>
          </w:tcPr>
          <w:p w14:paraId="69A5655D" w14:textId="77777777" w:rsidR="002448E4" w:rsidRPr="0027752B" w:rsidRDefault="002D2592" w:rsidP="002448E4">
            <w:pPr>
              <w:jc w:val="center"/>
              <w:rPr>
                <w:rFonts w:ascii="Calibri" w:eastAsia="Times New Roman" w:hAnsi="Calibri" w:cs="Calibri"/>
                <w:color w:val="000000"/>
                <w:szCs w:val="24"/>
              </w:rPr>
            </w:pPr>
          </w:p>
        </w:tc>
      </w:tr>
      <w:tr w:rsidR="00C9651F" w14:paraId="69A56560" w14:textId="77777777">
        <w:trPr>
          <w:trHeight w:val="330"/>
        </w:trPr>
        <w:tc>
          <w:tcPr>
            <w:tcW w:w="7300" w:type="dxa"/>
            <w:tcBorders>
              <w:top w:val="nil"/>
              <w:left w:val="nil"/>
              <w:bottom w:val="nil"/>
              <w:right w:val="nil"/>
            </w:tcBorders>
            <w:shd w:val="clear" w:color="auto" w:fill="auto"/>
            <w:vAlign w:val="center"/>
            <w:hideMark/>
          </w:tcPr>
          <w:p w14:paraId="69A5655F"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Κ.Κ.Ε: ΝΑΙ</w:t>
            </w:r>
          </w:p>
        </w:tc>
      </w:tr>
      <w:tr w:rsidR="00C9651F" w14:paraId="69A56562" w14:textId="77777777">
        <w:trPr>
          <w:trHeight w:val="45"/>
        </w:trPr>
        <w:tc>
          <w:tcPr>
            <w:tcW w:w="7300" w:type="dxa"/>
            <w:tcBorders>
              <w:top w:val="nil"/>
              <w:left w:val="nil"/>
              <w:bottom w:val="nil"/>
              <w:right w:val="nil"/>
            </w:tcBorders>
            <w:shd w:val="clear" w:color="auto" w:fill="auto"/>
            <w:vAlign w:val="center"/>
            <w:hideMark/>
          </w:tcPr>
          <w:p w14:paraId="69A56561" w14:textId="77777777" w:rsidR="002448E4" w:rsidRPr="0027752B" w:rsidRDefault="002D2592" w:rsidP="002448E4">
            <w:pPr>
              <w:jc w:val="center"/>
              <w:rPr>
                <w:rFonts w:ascii="Calibri" w:eastAsia="Times New Roman" w:hAnsi="Calibri" w:cs="Calibri"/>
                <w:color w:val="000000"/>
                <w:szCs w:val="24"/>
              </w:rPr>
            </w:pPr>
          </w:p>
        </w:tc>
      </w:tr>
      <w:tr w:rsidR="00C9651F" w14:paraId="69A56564" w14:textId="77777777">
        <w:trPr>
          <w:trHeight w:val="330"/>
        </w:trPr>
        <w:tc>
          <w:tcPr>
            <w:tcW w:w="7300" w:type="dxa"/>
            <w:tcBorders>
              <w:top w:val="nil"/>
              <w:left w:val="nil"/>
              <w:bottom w:val="nil"/>
              <w:right w:val="nil"/>
            </w:tcBorders>
            <w:shd w:val="clear" w:color="auto" w:fill="auto"/>
            <w:vAlign w:val="center"/>
            <w:hideMark/>
          </w:tcPr>
          <w:p w14:paraId="69A56563"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ΕΝ. ΚΕΝΤΡΩΩΝ: ΝΑΙ</w:t>
            </w:r>
          </w:p>
        </w:tc>
      </w:tr>
      <w:tr w:rsidR="00C9651F" w14:paraId="69A56566" w14:textId="77777777">
        <w:trPr>
          <w:trHeight w:val="45"/>
        </w:trPr>
        <w:tc>
          <w:tcPr>
            <w:tcW w:w="7300" w:type="dxa"/>
            <w:tcBorders>
              <w:top w:val="nil"/>
              <w:left w:val="nil"/>
              <w:bottom w:val="nil"/>
              <w:right w:val="nil"/>
            </w:tcBorders>
            <w:shd w:val="clear" w:color="auto" w:fill="auto"/>
            <w:vAlign w:val="center"/>
            <w:hideMark/>
          </w:tcPr>
          <w:p w14:paraId="69A56565" w14:textId="77777777" w:rsidR="002448E4" w:rsidRPr="0027752B" w:rsidRDefault="002D2592" w:rsidP="002448E4">
            <w:pPr>
              <w:jc w:val="center"/>
              <w:rPr>
                <w:rFonts w:ascii="Calibri" w:eastAsia="Times New Roman" w:hAnsi="Calibri" w:cs="Calibri"/>
                <w:color w:val="000000"/>
                <w:szCs w:val="24"/>
              </w:rPr>
            </w:pPr>
          </w:p>
        </w:tc>
      </w:tr>
      <w:tr w:rsidR="00C9651F" w14:paraId="69A56568" w14:textId="77777777">
        <w:trPr>
          <w:trHeight w:val="150"/>
        </w:trPr>
        <w:tc>
          <w:tcPr>
            <w:tcW w:w="7300" w:type="dxa"/>
            <w:tcBorders>
              <w:top w:val="nil"/>
              <w:left w:val="nil"/>
              <w:bottom w:val="nil"/>
              <w:right w:val="nil"/>
            </w:tcBorders>
            <w:shd w:val="clear" w:color="auto" w:fill="auto"/>
            <w:vAlign w:val="center"/>
            <w:hideMark/>
          </w:tcPr>
          <w:p w14:paraId="69A56567" w14:textId="77777777" w:rsidR="002448E4" w:rsidRPr="0027752B" w:rsidRDefault="002D2592" w:rsidP="002448E4">
            <w:pPr>
              <w:jc w:val="center"/>
              <w:rPr>
                <w:rFonts w:ascii="Times New Roman" w:eastAsia="Times New Roman" w:hAnsi="Times New Roman" w:cs="Times New Roman"/>
                <w:sz w:val="20"/>
              </w:rPr>
            </w:pPr>
          </w:p>
        </w:tc>
      </w:tr>
      <w:tr w:rsidR="00C9651F" w14:paraId="69A5656A" w14:textId="77777777">
        <w:trPr>
          <w:trHeight w:val="330"/>
        </w:trPr>
        <w:tc>
          <w:tcPr>
            <w:tcW w:w="7300" w:type="dxa"/>
            <w:tcBorders>
              <w:top w:val="nil"/>
              <w:left w:val="nil"/>
              <w:bottom w:val="nil"/>
              <w:right w:val="nil"/>
            </w:tcBorders>
            <w:shd w:val="clear" w:color="auto" w:fill="auto"/>
            <w:vAlign w:val="center"/>
            <w:hideMark/>
          </w:tcPr>
          <w:p w14:paraId="69A56569" w14:textId="77777777" w:rsidR="002448E4" w:rsidRPr="0027752B" w:rsidRDefault="002D2592" w:rsidP="002448E4">
            <w:pPr>
              <w:jc w:val="center"/>
              <w:rPr>
                <w:rFonts w:ascii="Times New Roman" w:eastAsia="Times New Roman" w:hAnsi="Times New Roman" w:cs="Times New Roman"/>
                <w:sz w:val="20"/>
              </w:rPr>
            </w:pPr>
          </w:p>
        </w:tc>
      </w:tr>
      <w:tr w:rsidR="00C9651F" w14:paraId="69A5656C" w14:textId="77777777">
        <w:trPr>
          <w:trHeight w:val="345"/>
        </w:trPr>
        <w:tc>
          <w:tcPr>
            <w:tcW w:w="7300" w:type="dxa"/>
            <w:tcBorders>
              <w:top w:val="nil"/>
              <w:left w:val="nil"/>
              <w:bottom w:val="nil"/>
              <w:right w:val="nil"/>
            </w:tcBorders>
            <w:shd w:val="clear" w:color="auto" w:fill="auto"/>
            <w:vAlign w:val="center"/>
            <w:hideMark/>
          </w:tcPr>
          <w:p w14:paraId="69A5656B"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Άρθρο 32 όπως τροπ.     ΚΑΤΑ ΠΛΕΙΟΨΗΦΙΑ</w:t>
            </w:r>
          </w:p>
        </w:tc>
      </w:tr>
      <w:tr w:rsidR="00C9651F" w14:paraId="69A5656E" w14:textId="77777777">
        <w:trPr>
          <w:trHeight w:val="90"/>
        </w:trPr>
        <w:tc>
          <w:tcPr>
            <w:tcW w:w="7300" w:type="dxa"/>
            <w:tcBorders>
              <w:top w:val="nil"/>
              <w:left w:val="nil"/>
              <w:bottom w:val="nil"/>
              <w:right w:val="nil"/>
            </w:tcBorders>
            <w:shd w:val="clear" w:color="auto" w:fill="auto"/>
            <w:vAlign w:val="center"/>
            <w:hideMark/>
          </w:tcPr>
          <w:p w14:paraId="69A5656D" w14:textId="77777777" w:rsidR="002448E4" w:rsidRPr="0027752B" w:rsidRDefault="002D2592" w:rsidP="002448E4">
            <w:pPr>
              <w:jc w:val="center"/>
              <w:rPr>
                <w:rFonts w:ascii="Calibri" w:eastAsia="Times New Roman" w:hAnsi="Calibri" w:cs="Calibri"/>
                <w:color w:val="000000"/>
                <w:szCs w:val="24"/>
              </w:rPr>
            </w:pPr>
          </w:p>
        </w:tc>
      </w:tr>
      <w:tr w:rsidR="00C9651F" w14:paraId="69A56570" w14:textId="77777777">
        <w:trPr>
          <w:trHeight w:val="330"/>
        </w:trPr>
        <w:tc>
          <w:tcPr>
            <w:tcW w:w="7300" w:type="dxa"/>
            <w:tcBorders>
              <w:top w:val="nil"/>
              <w:left w:val="nil"/>
              <w:bottom w:val="nil"/>
              <w:right w:val="nil"/>
            </w:tcBorders>
            <w:shd w:val="clear" w:color="auto" w:fill="auto"/>
            <w:vAlign w:val="center"/>
            <w:hideMark/>
          </w:tcPr>
          <w:p w14:paraId="69A5656F"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ΣΥΡΙΖΑ: ΝΑΙ</w:t>
            </w:r>
          </w:p>
        </w:tc>
      </w:tr>
      <w:tr w:rsidR="00C9651F" w14:paraId="69A56572" w14:textId="77777777">
        <w:trPr>
          <w:trHeight w:val="45"/>
        </w:trPr>
        <w:tc>
          <w:tcPr>
            <w:tcW w:w="7300" w:type="dxa"/>
            <w:tcBorders>
              <w:top w:val="nil"/>
              <w:left w:val="nil"/>
              <w:bottom w:val="nil"/>
              <w:right w:val="nil"/>
            </w:tcBorders>
            <w:shd w:val="clear" w:color="auto" w:fill="auto"/>
            <w:vAlign w:val="center"/>
            <w:hideMark/>
          </w:tcPr>
          <w:p w14:paraId="69A56571" w14:textId="77777777" w:rsidR="002448E4" w:rsidRPr="0027752B" w:rsidRDefault="002D2592" w:rsidP="002448E4">
            <w:pPr>
              <w:jc w:val="center"/>
              <w:rPr>
                <w:rFonts w:ascii="Calibri" w:eastAsia="Times New Roman" w:hAnsi="Calibri" w:cs="Calibri"/>
                <w:color w:val="000000"/>
                <w:szCs w:val="24"/>
              </w:rPr>
            </w:pPr>
          </w:p>
        </w:tc>
      </w:tr>
      <w:tr w:rsidR="00C9651F" w14:paraId="69A56574" w14:textId="77777777">
        <w:trPr>
          <w:trHeight w:val="330"/>
        </w:trPr>
        <w:tc>
          <w:tcPr>
            <w:tcW w:w="7300" w:type="dxa"/>
            <w:tcBorders>
              <w:top w:val="nil"/>
              <w:left w:val="nil"/>
              <w:bottom w:val="nil"/>
              <w:right w:val="nil"/>
            </w:tcBorders>
            <w:shd w:val="clear" w:color="auto" w:fill="auto"/>
            <w:vAlign w:val="center"/>
            <w:hideMark/>
          </w:tcPr>
          <w:p w14:paraId="69A56573"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Ν.Δ.: ΝΑΙ</w:t>
            </w:r>
          </w:p>
        </w:tc>
      </w:tr>
      <w:tr w:rsidR="00C9651F" w14:paraId="69A56576" w14:textId="77777777">
        <w:trPr>
          <w:trHeight w:val="45"/>
        </w:trPr>
        <w:tc>
          <w:tcPr>
            <w:tcW w:w="7300" w:type="dxa"/>
            <w:tcBorders>
              <w:top w:val="nil"/>
              <w:left w:val="nil"/>
              <w:bottom w:val="nil"/>
              <w:right w:val="nil"/>
            </w:tcBorders>
            <w:shd w:val="clear" w:color="auto" w:fill="auto"/>
            <w:vAlign w:val="center"/>
            <w:hideMark/>
          </w:tcPr>
          <w:p w14:paraId="69A56575" w14:textId="77777777" w:rsidR="002448E4" w:rsidRPr="0027752B" w:rsidRDefault="002D2592" w:rsidP="002448E4">
            <w:pPr>
              <w:jc w:val="center"/>
              <w:rPr>
                <w:rFonts w:ascii="Calibri" w:eastAsia="Times New Roman" w:hAnsi="Calibri" w:cs="Calibri"/>
                <w:color w:val="000000"/>
                <w:szCs w:val="24"/>
              </w:rPr>
            </w:pPr>
          </w:p>
        </w:tc>
      </w:tr>
      <w:tr w:rsidR="00C9651F" w14:paraId="69A56578" w14:textId="77777777">
        <w:trPr>
          <w:trHeight w:val="330"/>
        </w:trPr>
        <w:tc>
          <w:tcPr>
            <w:tcW w:w="7300" w:type="dxa"/>
            <w:tcBorders>
              <w:top w:val="nil"/>
              <w:left w:val="nil"/>
              <w:bottom w:val="nil"/>
              <w:right w:val="nil"/>
            </w:tcBorders>
            <w:shd w:val="clear" w:color="auto" w:fill="auto"/>
            <w:vAlign w:val="center"/>
            <w:hideMark/>
          </w:tcPr>
          <w:p w14:paraId="69A56577"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ΔΗ.ΣΥ: ΝΑΙ</w:t>
            </w:r>
          </w:p>
        </w:tc>
      </w:tr>
      <w:tr w:rsidR="00C9651F" w14:paraId="69A5657A" w14:textId="77777777">
        <w:trPr>
          <w:trHeight w:val="45"/>
        </w:trPr>
        <w:tc>
          <w:tcPr>
            <w:tcW w:w="7300" w:type="dxa"/>
            <w:tcBorders>
              <w:top w:val="nil"/>
              <w:left w:val="nil"/>
              <w:bottom w:val="nil"/>
              <w:right w:val="nil"/>
            </w:tcBorders>
            <w:shd w:val="clear" w:color="auto" w:fill="auto"/>
            <w:vAlign w:val="center"/>
            <w:hideMark/>
          </w:tcPr>
          <w:p w14:paraId="69A56579" w14:textId="77777777" w:rsidR="002448E4" w:rsidRPr="0027752B" w:rsidRDefault="002D2592" w:rsidP="002448E4">
            <w:pPr>
              <w:jc w:val="center"/>
              <w:rPr>
                <w:rFonts w:ascii="Calibri" w:eastAsia="Times New Roman" w:hAnsi="Calibri" w:cs="Calibri"/>
                <w:color w:val="000000"/>
                <w:szCs w:val="24"/>
              </w:rPr>
            </w:pPr>
          </w:p>
        </w:tc>
      </w:tr>
      <w:tr w:rsidR="00C9651F" w14:paraId="69A5657C" w14:textId="77777777">
        <w:trPr>
          <w:trHeight w:val="330"/>
        </w:trPr>
        <w:tc>
          <w:tcPr>
            <w:tcW w:w="7300" w:type="dxa"/>
            <w:tcBorders>
              <w:top w:val="nil"/>
              <w:left w:val="nil"/>
              <w:bottom w:val="nil"/>
              <w:right w:val="nil"/>
            </w:tcBorders>
            <w:shd w:val="clear" w:color="auto" w:fill="auto"/>
            <w:vAlign w:val="center"/>
            <w:hideMark/>
          </w:tcPr>
          <w:p w14:paraId="69A5657B"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Χ.Α: OXI</w:t>
            </w:r>
          </w:p>
        </w:tc>
      </w:tr>
      <w:tr w:rsidR="00C9651F" w14:paraId="69A5657E" w14:textId="77777777">
        <w:trPr>
          <w:trHeight w:val="30"/>
        </w:trPr>
        <w:tc>
          <w:tcPr>
            <w:tcW w:w="7300" w:type="dxa"/>
            <w:tcBorders>
              <w:top w:val="nil"/>
              <w:left w:val="nil"/>
              <w:bottom w:val="nil"/>
              <w:right w:val="nil"/>
            </w:tcBorders>
            <w:shd w:val="clear" w:color="auto" w:fill="auto"/>
            <w:vAlign w:val="center"/>
            <w:hideMark/>
          </w:tcPr>
          <w:p w14:paraId="69A5657D" w14:textId="77777777" w:rsidR="002448E4" w:rsidRPr="0027752B" w:rsidRDefault="002D2592" w:rsidP="002448E4">
            <w:pPr>
              <w:jc w:val="center"/>
              <w:rPr>
                <w:rFonts w:ascii="Calibri" w:eastAsia="Times New Roman" w:hAnsi="Calibri" w:cs="Calibri"/>
                <w:color w:val="000000"/>
                <w:szCs w:val="24"/>
              </w:rPr>
            </w:pPr>
          </w:p>
        </w:tc>
      </w:tr>
      <w:tr w:rsidR="00C9651F" w14:paraId="69A56580" w14:textId="77777777">
        <w:trPr>
          <w:trHeight w:val="345"/>
        </w:trPr>
        <w:tc>
          <w:tcPr>
            <w:tcW w:w="7300" w:type="dxa"/>
            <w:tcBorders>
              <w:top w:val="nil"/>
              <w:left w:val="nil"/>
              <w:bottom w:val="nil"/>
              <w:right w:val="nil"/>
            </w:tcBorders>
            <w:shd w:val="clear" w:color="auto" w:fill="auto"/>
            <w:vAlign w:val="center"/>
            <w:hideMark/>
          </w:tcPr>
          <w:p w14:paraId="69A5657F"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Κ.Κ.Ε: ΝΑΙ</w:t>
            </w:r>
          </w:p>
        </w:tc>
      </w:tr>
      <w:tr w:rsidR="00C9651F" w14:paraId="69A56582" w14:textId="77777777">
        <w:trPr>
          <w:trHeight w:val="30"/>
        </w:trPr>
        <w:tc>
          <w:tcPr>
            <w:tcW w:w="7300" w:type="dxa"/>
            <w:tcBorders>
              <w:top w:val="nil"/>
              <w:left w:val="nil"/>
              <w:bottom w:val="nil"/>
              <w:right w:val="nil"/>
            </w:tcBorders>
            <w:shd w:val="clear" w:color="auto" w:fill="auto"/>
            <w:vAlign w:val="center"/>
            <w:hideMark/>
          </w:tcPr>
          <w:p w14:paraId="69A56581" w14:textId="77777777" w:rsidR="002448E4" w:rsidRPr="0027752B" w:rsidRDefault="002D2592" w:rsidP="002448E4">
            <w:pPr>
              <w:jc w:val="center"/>
              <w:rPr>
                <w:rFonts w:ascii="Calibri" w:eastAsia="Times New Roman" w:hAnsi="Calibri" w:cs="Calibri"/>
                <w:color w:val="000000"/>
                <w:szCs w:val="24"/>
              </w:rPr>
            </w:pPr>
          </w:p>
        </w:tc>
      </w:tr>
      <w:tr w:rsidR="00C9651F" w14:paraId="69A56584" w14:textId="77777777">
        <w:trPr>
          <w:trHeight w:val="330"/>
        </w:trPr>
        <w:tc>
          <w:tcPr>
            <w:tcW w:w="7300" w:type="dxa"/>
            <w:tcBorders>
              <w:top w:val="nil"/>
              <w:left w:val="nil"/>
              <w:bottom w:val="nil"/>
              <w:right w:val="nil"/>
            </w:tcBorders>
            <w:shd w:val="clear" w:color="auto" w:fill="auto"/>
            <w:vAlign w:val="center"/>
            <w:hideMark/>
          </w:tcPr>
          <w:p w14:paraId="69A56583"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ΕΝ. ΚΕΝΤΡΩΩΝ: ΝΑΙ</w:t>
            </w:r>
          </w:p>
        </w:tc>
      </w:tr>
      <w:tr w:rsidR="00C9651F" w14:paraId="69A56586" w14:textId="77777777">
        <w:trPr>
          <w:trHeight w:val="45"/>
        </w:trPr>
        <w:tc>
          <w:tcPr>
            <w:tcW w:w="7300" w:type="dxa"/>
            <w:tcBorders>
              <w:top w:val="nil"/>
              <w:left w:val="nil"/>
              <w:bottom w:val="nil"/>
              <w:right w:val="nil"/>
            </w:tcBorders>
            <w:shd w:val="clear" w:color="auto" w:fill="auto"/>
            <w:vAlign w:val="center"/>
            <w:hideMark/>
          </w:tcPr>
          <w:p w14:paraId="69A56585" w14:textId="77777777" w:rsidR="002448E4" w:rsidRPr="0027752B" w:rsidRDefault="002D2592" w:rsidP="002448E4">
            <w:pPr>
              <w:jc w:val="center"/>
              <w:rPr>
                <w:rFonts w:ascii="Calibri" w:eastAsia="Times New Roman" w:hAnsi="Calibri" w:cs="Calibri"/>
                <w:color w:val="000000"/>
                <w:szCs w:val="24"/>
              </w:rPr>
            </w:pPr>
          </w:p>
        </w:tc>
      </w:tr>
      <w:tr w:rsidR="00C9651F" w14:paraId="69A56588" w14:textId="77777777">
        <w:trPr>
          <w:trHeight w:val="135"/>
        </w:trPr>
        <w:tc>
          <w:tcPr>
            <w:tcW w:w="7300" w:type="dxa"/>
            <w:tcBorders>
              <w:top w:val="nil"/>
              <w:left w:val="nil"/>
              <w:bottom w:val="nil"/>
              <w:right w:val="nil"/>
            </w:tcBorders>
            <w:shd w:val="clear" w:color="auto" w:fill="auto"/>
            <w:vAlign w:val="center"/>
            <w:hideMark/>
          </w:tcPr>
          <w:p w14:paraId="69A56587" w14:textId="77777777" w:rsidR="002448E4" w:rsidRPr="0027752B" w:rsidRDefault="002D2592" w:rsidP="002448E4">
            <w:pPr>
              <w:jc w:val="center"/>
              <w:rPr>
                <w:rFonts w:ascii="Times New Roman" w:eastAsia="Times New Roman" w:hAnsi="Times New Roman" w:cs="Times New Roman"/>
                <w:sz w:val="20"/>
              </w:rPr>
            </w:pPr>
          </w:p>
        </w:tc>
      </w:tr>
      <w:tr w:rsidR="00C9651F" w14:paraId="69A5658A" w14:textId="77777777">
        <w:trPr>
          <w:trHeight w:val="345"/>
        </w:trPr>
        <w:tc>
          <w:tcPr>
            <w:tcW w:w="7300" w:type="dxa"/>
            <w:tcBorders>
              <w:top w:val="nil"/>
              <w:left w:val="nil"/>
              <w:bottom w:val="nil"/>
              <w:right w:val="nil"/>
            </w:tcBorders>
            <w:shd w:val="clear" w:color="auto" w:fill="auto"/>
            <w:vAlign w:val="center"/>
            <w:hideMark/>
          </w:tcPr>
          <w:p w14:paraId="69A56589" w14:textId="77777777" w:rsidR="002448E4" w:rsidRPr="0027752B" w:rsidRDefault="002D2592" w:rsidP="002448E4">
            <w:pPr>
              <w:jc w:val="center"/>
              <w:rPr>
                <w:rFonts w:ascii="Times New Roman" w:eastAsia="Times New Roman" w:hAnsi="Times New Roman" w:cs="Times New Roman"/>
                <w:sz w:val="20"/>
              </w:rPr>
            </w:pPr>
          </w:p>
        </w:tc>
      </w:tr>
      <w:tr w:rsidR="00C9651F" w14:paraId="69A5658C" w14:textId="77777777">
        <w:trPr>
          <w:trHeight w:val="330"/>
        </w:trPr>
        <w:tc>
          <w:tcPr>
            <w:tcW w:w="7300" w:type="dxa"/>
            <w:tcBorders>
              <w:top w:val="nil"/>
              <w:left w:val="nil"/>
              <w:bottom w:val="nil"/>
              <w:right w:val="nil"/>
            </w:tcBorders>
            <w:shd w:val="clear" w:color="auto" w:fill="auto"/>
            <w:vAlign w:val="center"/>
            <w:hideMark/>
          </w:tcPr>
          <w:p w14:paraId="69A5658B"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Άρθρο 33 ως έχει     ΚΑΤΑ ΠΛΕΙΟΨΗΦΙΑ</w:t>
            </w:r>
          </w:p>
        </w:tc>
      </w:tr>
      <w:tr w:rsidR="00C9651F" w14:paraId="69A5658E" w14:textId="77777777">
        <w:trPr>
          <w:trHeight w:val="105"/>
        </w:trPr>
        <w:tc>
          <w:tcPr>
            <w:tcW w:w="7300" w:type="dxa"/>
            <w:tcBorders>
              <w:top w:val="nil"/>
              <w:left w:val="nil"/>
              <w:bottom w:val="nil"/>
              <w:right w:val="nil"/>
            </w:tcBorders>
            <w:shd w:val="clear" w:color="auto" w:fill="auto"/>
            <w:vAlign w:val="center"/>
            <w:hideMark/>
          </w:tcPr>
          <w:p w14:paraId="69A5658D" w14:textId="77777777" w:rsidR="002448E4" w:rsidRPr="0027752B" w:rsidRDefault="002D2592" w:rsidP="002448E4">
            <w:pPr>
              <w:jc w:val="center"/>
              <w:rPr>
                <w:rFonts w:ascii="Calibri" w:eastAsia="Times New Roman" w:hAnsi="Calibri" w:cs="Calibri"/>
                <w:color w:val="000000"/>
                <w:szCs w:val="24"/>
              </w:rPr>
            </w:pPr>
          </w:p>
        </w:tc>
      </w:tr>
      <w:tr w:rsidR="00C9651F" w14:paraId="69A56590" w14:textId="77777777">
        <w:trPr>
          <w:trHeight w:val="330"/>
        </w:trPr>
        <w:tc>
          <w:tcPr>
            <w:tcW w:w="7300" w:type="dxa"/>
            <w:tcBorders>
              <w:top w:val="nil"/>
              <w:left w:val="nil"/>
              <w:bottom w:val="nil"/>
              <w:right w:val="nil"/>
            </w:tcBorders>
            <w:shd w:val="clear" w:color="auto" w:fill="auto"/>
            <w:vAlign w:val="center"/>
            <w:hideMark/>
          </w:tcPr>
          <w:p w14:paraId="69A5658F"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ΣΥΡΙΖΑ: ΝΑΙ</w:t>
            </w:r>
          </w:p>
        </w:tc>
      </w:tr>
      <w:tr w:rsidR="00C9651F" w14:paraId="69A56592" w14:textId="77777777">
        <w:trPr>
          <w:trHeight w:val="45"/>
        </w:trPr>
        <w:tc>
          <w:tcPr>
            <w:tcW w:w="7300" w:type="dxa"/>
            <w:tcBorders>
              <w:top w:val="nil"/>
              <w:left w:val="nil"/>
              <w:bottom w:val="nil"/>
              <w:right w:val="nil"/>
            </w:tcBorders>
            <w:shd w:val="clear" w:color="auto" w:fill="auto"/>
            <w:vAlign w:val="center"/>
            <w:hideMark/>
          </w:tcPr>
          <w:p w14:paraId="69A56591" w14:textId="77777777" w:rsidR="002448E4" w:rsidRPr="0027752B" w:rsidRDefault="002D2592" w:rsidP="002448E4">
            <w:pPr>
              <w:jc w:val="center"/>
              <w:rPr>
                <w:rFonts w:ascii="Calibri" w:eastAsia="Times New Roman" w:hAnsi="Calibri" w:cs="Calibri"/>
                <w:color w:val="000000"/>
                <w:szCs w:val="24"/>
              </w:rPr>
            </w:pPr>
          </w:p>
        </w:tc>
      </w:tr>
      <w:tr w:rsidR="00C9651F" w14:paraId="69A56594" w14:textId="77777777">
        <w:trPr>
          <w:trHeight w:val="330"/>
        </w:trPr>
        <w:tc>
          <w:tcPr>
            <w:tcW w:w="7300" w:type="dxa"/>
            <w:tcBorders>
              <w:top w:val="nil"/>
              <w:left w:val="nil"/>
              <w:bottom w:val="nil"/>
              <w:right w:val="nil"/>
            </w:tcBorders>
            <w:shd w:val="clear" w:color="auto" w:fill="auto"/>
            <w:vAlign w:val="center"/>
            <w:hideMark/>
          </w:tcPr>
          <w:p w14:paraId="69A56593"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Ν.Δ.: ΝΑΙ</w:t>
            </w:r>
          </w:p>
        </w:tc>
      </w:tr>
      <w:tr w:rsidR="00C9651F" w14:paraId="69A56596" w14:textId="77777777">
        <w:trPr>
          <w:trHeight w:val="45"/>
        </w:trPr>
        <w:tc>
          <w:tcPr>
            <w:tcW w:w="7300" w:type="dxa"/>
            <w:tcBorders>
              <w:top w:val="nil"/>
              <w:left w:val="nil"/>
              <w:bottom w:val="nil"/>
              <w:right w:val="nil"/>
            </w:tcBorders>
            <w:shd w:val="clear" w:color="auto" w:fill="auto"/>
            <w:vAlign w:val="center"/>
            <w:hideMark/>
          </w:tcPr>
          <w:p w14:paraId="69A56595" w14:textId="77777777" w:rsidR="002448E4" w:rsidRPr="0027752B" w:rsidRDefault="002D2592" w:rsidP="002448E4">
            <w:pPr>
              <w:jc w:val="center"/>
              <w:rPr>
                <w:rFonts w:ascii="Calibri" w:eastAsia="Times New Roman" w:hAnsi="Calibri" w:cs="Calibri"/>
                <w:color w:val="000000"/>
                <w:szCs w:val="24"/>
              </w:rPr>
            </w:pPr>
          </w:p>
        </w:tc>
      </w:tr>
      <w:tr w:rsidR="00C9651F" w14:paraId="69A56598" w14:textId="77777777">
        <w:trPr>
          <w:trHeight w:val="330"/>
        </w:trPr>
        <w:tc>
          <w:tcPr>
            <w:tcW w:w="7300" w:type="dxa"/>
            <w:tcBorders>
              <w:top w:val="nil"/>
              <w:left w:val="nil"/>
              <w:bottom w:val="nil"/>
              <w:right w:val="nil"/>
            </w:tcBorders>
            <w:shd w:val="clear" w:color="auto" w:fill="auto"/>
            <w:vAlign w:val="center"/>
            <w:hideMark/>
          </w:tcPr>
          <w:p w14:paraId="69A56597"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ΔΗ.ΣΥ: ΝΑΙ</w:t>
            </w:r>
          </w:p>
        </w:tc>
      </w:tr>
      <w:tr w:rsidR="00C9651F" w14:paraId="69A5659A" w14:textId="77777777">
        <w:trPr>
          <w:trHeight w:val="30"/>
        </w:trPr>
        <w:tc>
          <w:tcPr>
            <w:tcW w:w="7300" w:type="dxa"/>
            <w:tcBorders>
              <w:top w:val="nil"/>
              <w:left w:val="nil"/>
              <w:bottom w:val="nil"/>
              <w:right w:val="nil"/>
            </w:tcBorders>
            <w:shd w:val="clear" w:color="auto" w:fill="auto"/>
            <w:vAlign w:val="center"/>
            <w:hideMark/>
          </w:tcPr>
          <w:p w14:paraId="69A56599" w14:textId="77777777" w:rsidR="002448E4" w:rsidRPr="0027752B" w:rsidRDefault="002D2592" w:rsidP="002448E4">
            <w:pPr>
              <w:jc w:val="center"/>
              <w:rPr>
                <w:rFonts w:ascii="Calibri" w:eastAsia="Times New Roman" w:hAnsi="Calibri" w:cs="Calibri"/>
                <w:color w:val="000000"/>
                <w:szCs w:val="24"/>
              </w:rPr>
            </w:pPr>
          </w:p>
        </w:tc>
      </w:tr>
      <w:tr w:rsidR="00C9651F" w14:paraId="69A5659C" w14:textId="77777777">
        <w:trPr>
          <w:trHeight w:val="330"/>
        </w:trPr>
        <w:tc>
          <w:tcPr>
            <w:tcW w:w="7300" w:type="dxa"/>
            <w:tcBorders>
              <w:top w:val="nil"/>
              <w:left w:val="nil"/>
              <w:bottom w:val="nil"/>
              <w:right w:val="nil"/>
            </w:tcBorders>
            <w:shd w:val="clear" w:color="auto" w:fill="auto"/>
            <w:vAlign w:val="center"/>
            <w:hideMark/>
          </w:tcPr>
          <w:p w14:paraId="69A5659B"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Χ.Α: OXI</w:t>
            </w:r>
          </w:p>
        </w:tc>
      </w:tr>
      <w:tr w:rsidR="00C9651F" w14:paraId="69A5659E" w14:textId="77777777">
        <w:trPr>
          <w:trHeight w:val="45"/>
        </w:trPr>
        <w:tc>
          <w:tcPr>
            <w:tcW w:w="7300" w:type="dxa"/>
            <w:tcBorders>
              <w:top w:val="nil"/>
              <w:left w:val="nil"/>
              <w:bottom w:val="nil"/>
              <w:right w:val="nil"/>
            </w:tcBorders>
            <w:shd w:val="clear" w:color="auto" w:fill="auto"/>
            <w:vAlign w:val="center"/>
            <w:hideMark/>
          </w:tcPr>
          <w:p w14:paraId="69A5659D" w14:textId="77777777" w:rsidR="002448E4" w:rsidRPr="0027752B" w:rsidRDefault="002D2592" w:rsidP="002448E4">
            <w:pPr>
              <w:jc w:val="center"/>
              <w:rPr>
                <w:rFonts w:ascii="Calibri" w:eastAsia="Times New Roman" w:hAnsi="Calibri" w:cs="Calibri"/>
                <w:color w:val="000000"/>
                <w:szCs w:val="24"/>
              </w:rPr>
            </w:pPr>
          </w:p>
        </w:tc>
      </w:tr>
      <w:tr w:rsidR="00C9651F" w14:paraId="69A565A0" w14:textId="77777777">
        <w:trPr>
          <w:trHeight w:val="330"/>
        </w:trPr>
        <w:tc>
          <w:tcPr>
            <w:tcW w:w="7300" w:type="dxa"/>
            <w:tcBorders>
              <w:top w:val="nil"/>
              <w:left w:val="nil"/>
              <w:bottom w:val="nil"/>
              <w:right w:val="nil"/>
            </w:tcBorders>
            <w:shd w:val="clear" w:color="auto" w:fill="auto"/>
            <w:vAlign w:val="center"/>
            <w:hideMark/>
          </w:tcPr>
          <w:p w14:paraId="69A5659F"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Κ.Κ.Ε: ΝΑΙ</w:t>
            </w:r>
          </w:p>
        </w:tc>
      </w:tr>
      <w:tr w:rsidR="00C9651F" w14:paraId="69A565A2" w14:textId="77777777">
        <w:trPr>
          <w:trHeight w:val="45"/>
        </w:trPr>
        <w:tc>
          <w:tcPr>
            <w:tcW w:w="7300" w:type="dxa"/>
            <w:tcBorders>
              <w:top w:val="nil"/>
              <w:left w:val="nil"/>
              <w:bottom w:val="nil"/>
              <w:right w:val="nil"/>
            </w:tcBorders>
            <w:shd w:val="clear" w:color="auto" w:fill="auto"/>
            <w:vAlign w:val="center"/>
            <w:hideMark/>
          </w:tcPr>
          <w:p w14:paraId="69A565A1" w14:textId="77777777" w:rsidR="002448E4" w:rsidRPr="0027752B" w:rsidRDefault="002D2592" w:rsidP="002448E4">
            <w:pPr>
              <w:jc w:val="center"/>
              <w:rPr>
                <w:rFonts w:ascii="Calibri" w:eastAsia="Times New Roman" w:hAnsi="Calibri" w:cs="Calibri"/>
                <w:color w:val="000000"/>
                <w:szCs w:val="24"/>
              </w:rPr>
            </w:pPr>
          </w:p>
        </w:tc>
      </w:tr>
      <w:tr w:rsidR="00C9651F" w14:paraId="69A565A4" w14:textId="77777777">
        <w:trPr>
          <w:trHeight w:val="330"/>
        </w:trPr>
        <w:tc>
          <w:tcPr>
            <w:tcW w:w="7300" w:type="dxa"/>
            <w:tcBorders>
              <w:top w:val="nil"/>
              <w:left w:val="nil"/>
              <w:bottom w:val="nil"/>
              <w:right w:val="nil"/>
            </w:tcBorders>
            <w:shd w:val="clear" w:color="auto" w:fill="auto"/>
            <w:vAlign w:val="center"/>
            <w:hideMark/>
          </w:tcPr>
          <w:p w14:paraId="69A565A3"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 xml:space="preserve">ΕΝ. </w:t>
            </w:r>
            <w:r w:rsidRPr="0027752B">
              <w:rPr>
                <w:rFonts w:ascii="Calibri" w:eastAsia="Times New Roman" w:hAnsi="Calibri" w:cs="Calibri"/>
                <w:color w:val="000000"/>
                <w:szCs w:val="24"/>
              </w:rPr>
              <w:t>ΚΕΝΤΡΩΩΝ: ΝΑΙ</w:t>
            </w:r>
          </w:p>
        </w:tc>
      </w:tr>
      <w:tr w:rsidR="00C9651F" w14:paraId="69A565A6" w14:textId="77777777">
        <w:trPr>
          <w:trHeight w:val="30"/>
        </w:trPr>
        <w:tc>
          <w:tcPr>
            <w:tcW w:w="7300" w:type="dxa"/>
            <w:tcBorders>
              <w:top w:val="nil"/>
              <w:left w:val="nil"/>
              <w:bottom w:val="nil"/>
              <w:right w:val="nil"/>
            </w:tcBorders>
            <w:shd w:val="clear" w:color="auto" w:fill="auto"/>
            <w:vAlign w:val="center"/>
            <w:hideMark/>
          </w:tcPr>
          <w:p w14:paraId="69A565A5" w14:textId="77777777" w:rsidR="002448E4" w:rsidRPr="0027752B" w:rsidRDefault="002D2592" w:rsidP="002448E4">
            <w:pPr>
              <w:jc w:val="center"/>
              <w:rPr>
                <w:rFonts w:ascii="Calibri" w:eastAsia="Times New Roman" w:hAnsi="Calibri" w:cs="Calibri"/>
                <w:color w:val="000000"/>
                <w:szCs w:val="24"/>
              </w:rPr>
            </w:pPr>
          </w:p>
        </w:tc>
      </w:tr>
      <w:tr w:rsidR="00C9651F" w14:paraId="69A565A8" w14:textId="77777777">
        <w:trPr>
          <w:trHeight w:val="150"/>
        </w:trPr>
        <w:tc>
          <w:tcPr>
            <w:tcW w:w="7300" w:type="dxa"/>
            <w:tcBorders>
              <w:top w:val="nil"/>
              <w:left w:val="nil"/>
              <w:bottom w:val="nil"/>
              <w:right w:val="nil"/>
            </w:tcBorders>
            <w:shd w:val="clear" w:color="auto" w:fill="auto"/>
            <w:vAlign w:val="center"/>
            <w:hideMark/>
          </w:tcPr>
          <w:p w14:paraId="69A565A7" w14:textId="77777777" w:rsidR="002448E4" w:rsidRPr="0027752B" w:rsidRDefault="002D2592" w:rsidP="002448E4">
            <w:pPr>
              <w:jc w:val="center"/>
              <w:rPr>
                <w:rFonts w:ascii="Times New Roman" w:eastAsia="Times New Roman" w:hAnsi="Times New Roman" w:cs="Times New Roman"/>
                <w:sz w:val="20"/>
              </w:rPr>
            </w:pPr>
          </w:p>
        </w:tc>
      </w:tr>
      <w:tr w:rsidR="00C9651F" w14:paraId="69A565AA" w14:textId="77777777">
        <w:trPr>
          <w:trHeight w:val="345"/>
        </w:trPr>
        <w:tc>
          <w:tcPr>
            <w:tcW w:w="7300" w:type="dxa"/>
            <w:tcBorders>
              <w:top w:val="nil"/>
              <w:left w:val="nil"/>
              <w:bottom w:val="nil"/>
              <w:right w:val="nil"/>
            </w:tcBorders>
            <w:shd w:val="clear" w:color="auto" w:fill="auto"/>
            <w:vAlign w:val="center"/>
            <w:hideMark/>
          </w:tcPr>
          <w:p w14:paraId="69A565A9" w14:textId="77777777" w:rsidR="002448E4" w:rsidRPr="0027752B" w:rsidRDefault="002D2592" w:rsidP="002448E4">
            <w:pPr>
              <w:jc w:val="center"/>
              <w:rPr>
                <w:rFonts w:ascii="Times New Roman" w:eastAsia="Times New Roman" w:hAnsi="Times New Roman" w:cs="Times New Roman"/>
                <w:sz w:val="20"/>
              </w:rPr>
            </w:pPr>
          </w:p>
        </w:tc>
      </w:tr>
      <w:tr w:rsidR="00C9651F" w14:paraId="69A565AC" w14:textId="77777777">
        <w:trPr>
          <w:trHeight w:val="330"/>
        </w:trPr>
        <w:tc>
          <w:tcPr>
            <w:tcW w:w="7300" w:type="dxa"/>
            <w:tcBorders>
              <w:top w:val="nil"/>
              <w:left w:val="nil"/>
              <w:bottom w:val="nil"/>
              <w:right w:val="nil"/>
            </w:tcBorders>
            <w:shd w:val="clear" w:color="auto" w:fill="auto"/>
            <w:vAlign w:val="center"/>
            <w:hideMark/>
          </w:tcPr>
          <w:p w14:paraId="69A565AB"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Άρθρο 34 ως έχει     ΚΑΤΑ ΠΛΕΙΟΨΗΦΙΑ</w:t>
            </w:r>
          </w:p>
        </w:tc>
      </w:tr>
      <w:tr w:rsidR="00C9651F" w14:paraId="69A565AE" w14:textId="77777777">
        <w:trPr>
          <w:trHeight w:val="105"/>
        </w:trPr>
        <w:tc>
          <w:tcPr>
            <w:tcW w:w="7300" w:type="dxa"/>
            <w:tcBorders>
              <w:top w:val="nil"/>
              <w:left w:val="nil"/>
              <w:bottom w:val="nil"/>
              <w:right w:val="nil"/>
            </w:tcBorders>
            <w:shd w:val="clear" w:color="auto" w:fill="auto"/>
            <w:vAlign w:val="center"/>
            <w:hideMark/>
          </w:tcPr>
          <w:p w14:paraId="69A565AD" w14:textId="77777777" w:rsidR="002448E4" w:rsidRPr="0027752B" w:rsidRDefault="002D2592" w:rsidP="002448E4">
            <w:pPr>
              <w:jc w:val="center"/>
              <w:rPr>
                <w:rFonts w:ascii="Calibri" w:eastAsia="Times New Roman" w:hAnsi="Calibri" w:cs="Calibri"/>
                <w:color w:val="000000"/>
                <w:szCs w:val="24"/>
              </w:rPr>
            </w:pPr>
          </w:p>
        </w:tc>
      </w:tr>
      <w:tr w:rsidR="00C9651F" w14:paraId="69A565B0" w14:textId="77777777">
        <w:trPr>
          <w:trHeight w:val="330"/>
        </w:trPr>
        <w:tc>
          <w:tcPr>
            <w:tcW w:w="7300" w:type="dxa"/>
            <w:tcBorders>
              <w:top w:val="nil"/>
              <w:left w:val="nil"/>
              <w:bottom w:val="nil"/>
              <w:right w:val="nil"/>
            </w:tcBorders>
            <w:shd w:val="clear" w:color="auto" w:fill="auto"/>
            <w:vAlign w:val="center"/>
            <w:hideMark/>
          </w:tcPr>
          <w:p w14:paraId="69A565AF"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ΣΥΡΙΖΑ: ΝΑΙ</w:t>
            </w:r>
          </w:p>
        </w:tc>
      </w:tr>
      <w:tr w:rsidR="00C9651F" w14:paraId="69A565B2" w14:textId="77777777">
        <w:trPr>
          <w:trHeight w:val="30"/>
        </w:trPr>
        <w:tc>
          <w:tcPr>
            <w:tcW w:w="7300" w:type="dxa"/>
            <w:tcBorders>
              <w:top w:val="nil"/>
              <w:left w:val="nil"/>
              <w:bottom w:val="nil"/>
              <w:right w:val="nil"/>
            </w:tcBorders>
            <w:shd w:val="clear" w:color="auto" w:fill="auto"/>
            <w:vAlign w:val="center"/>
            <w:hideMark/>
          </w:tcPr>
          <w:p w14:paraId="69A565B1" w14:textId="77777777" w:rsidR="002448E4" w:rsidRPr="0027752B" w:rsidRDefault="002D2592" w:rsidP="002448E4">
            <w:pPr>
              <w:jc w:val="center"/>
              <w:rPr>
                <w:rFonts w:ascii="Calibri" w:eastAsia="Times New Roman" w:hAnsi="Calibri" w:cs="Calibri"/>
                <w:color w:val="000000"/>
                <w:szCs w:val="24"/>
              </w:rPr>
            </w:pPr>
          </w:p>
        </w:tc>
      </w:tr>
      <w:tr w:rsidR="00C9651F" w14:paraId="69A565B4" w14:textId="77777777">
        <w:trPr>
          <w:trHeight w:val="330"/>
        </w:trPr>
        <w:tc>
          <w:tcPr>
            <w:tcW w:w="7300" w:type="dxa"/>
            <w:tcBorders>
              <w:top w:val="nil"/>
              <w:left w:val="nil"/>
              <w:bottom w:val="nil"/>
              <w:right w:val="nil"/>
            </w:tcBorders>
            <w:shd w:val="clear" w:color="auto" w:fill="auto"/>
            <w:vAlign w:val="center"/>
            <w:hideMark/>
          </w:tcPr>
          <w:p w14:paraId="69A565B3"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Ν.Δ.: ΝΑΙ</w:t>
            </w:r>
          </w:p>
        </w:tc>
      </w:tr>
      <w:tr w:rsidR="00C9651F" w14:paraId="69A565B6" w14:textId="77777777">
        <w:trPr>
          <w:trHeight w:val="45"/>
        </w:trPr>
        <w:tc>
          <w:tcPr>
            <w:tcW w:w="7300" w:type="dxa"/>
            <w:tcBorders>
              <w:top w:val="nil"/>
              <w:left w:val="nil"/>
              <w:bottom w:val="nil"/>
              <w:right w:val="nil"/>
            </w:tcBorders>
            <w:shd w:val="clear" w:color="auto" w:fill="auto"/>
            <w:vAlign w:val="center"/>
            <w:hideMark/>
          </w:tcPr>
          <w:p w14:paraId="69A565B5" w14:textId="77777777" w:rsidR="002448E4" w:rsidRPr="0027752B" w:rsidRDefault="002D2592" w:rsidP="002448E4">
            <w:pPr>
              <w:jc w:val="center"/>
              <w:rPr>
                <w:rFonts w:ascii="Calibri" w:eastAsia="Times New Roman" w:hAnsi="Calibri" w:cs="Calibri"/>
                <w:color w:val="000000"/>
                <w:szCs w:val="24"/>
              </w:rPr>
            </w:pPr>
          </w:p>
        </w:tc>
      </w:tr>
      <w:tr w:rsidR="00C9651F" w14:paraId="69A565B8" w14:textId="77777777">
        <w:trPr>
          <w:trHeight w:val="330"/>
        </w:trPr>
        <w:tc>
          <w:tcPr>
            <w:tcW w:w="7300" w:type="dxa"/>
            <w:tcBorders>
              <w:top w:val="nil"/>
              <w:left w:val="nil"/>
              <w:bottom w:val="nil"/>
              <w:right w:val="nil"/>
            </w:tcBorders>
            <w:shd w:val="clear" w:color="auto" w:fill="auto"/>
            <w:vAlign w:val="center"/>
            <w:hideMark/>
          </w:tcPr>
          <w:p w14:paraId="69A565B7"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ΔΗ.ΣΥ: ΝΑΙ</w:t>
            </w:r>
          </w:p>
        </w:tc>
      </w:tr>
      <w:tr w:rsidR="00C9651F" w14:paraId="69A565BA" w14:textId="77777777">
        <w:trPr>
          <w:trHeight w:val="45"/>
        </w:trPr>
        <w:tc>
          <w:tcPr>
            <w:tcW w:w="7300" w:type="dxa"/>
            <w:tcBorders>
              <w:top w:val="nil"/>
              <w:left w:val="nil"/>
              <w:bottom w:val="nil"/>
              <w:right w:val="nil"/>
            </w:tcBorders>
            <w:shd w:val="clear" w:color="auto" w:fill="auto"/>
            <w:vAlign w:val="center"/>
            <w:hideMark/>
          </w:tcPr>
          <w:p w14:paraId="69A565B9" w14:textId="77777777" w:rsidR="002448E4" w:rsidRPr="0027752B" w:rsidRDefault="002D2592" w:rsidP="002448E4">
            <w:pPr>
              <w:jc w:val="center"/>
              <w:rPr>
                <w:rFonts w:ascii="Calibri" w:eastAsia="Times New Roman" w:hAnsi="Calibri" w:cs="Calibri"/>
                <w:color w:val="000000"/>
                <w:szCs w:val="24"/>
              </w:rPr>
            </w:pPr>
          </w:p>
        </w:tc>
      </w:tr>
      <w:tr w:rsidR="00C9651F" w14:paraId="69A565BC" w14:textId="77777777">
        <w:trPr>
          <w:trHeight w:val="330"/>
        </w:trPr>
        <w:tc>
          <w:tcPr>
            <w:tcW w:w="7300" w:type="dxa"/>
            <w:tcBorders>
              <w:top w:val="nil"/>
              <w:left w:val="nil"/>
              <w:bottom w:val="nil"/>
              <w:right w:val="nil"/>
            </w:tcBorders>
            <w:shd w:val="clear" w:color="auto" w:fill="auto"/>
            <w:vAlign w:val="center"/>
            <w:hideMark/>
          </w:tcPr>
          <w:p w14:paraId="69A565BB"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Χ.Α: OXI</w:t>
            </w:r>
          </w:p>
        </w:tc>
      </w:tr>
      <w:tr w:rsidR="00C9651F" w14:paraId="69A565BE" w14:textId="77777777">
        <w:trPr>
          <w:trHeight w:val="45"/>
        </w:trPr>
        <w:tc>
          <w:tcPr>
            <w:tcW w:w="7300" w:type="dxa"/>
            <w:tcBorders>
              <w:top w:val="nil"/>
              <w:left w:val="nil"/>
              <w:bottom w:val="nil"/>
              <w:right w:val="nil"/>
            </w:tcBorders>
            <w:shd w:val="clear" w:color="auto" w:fill="auto"/>
            <w:vAlign w:val="center"/>
            <w:hideMark/>
          </w:tcPr>
          <w:p w14:paraId="69A565BD" w14:textId="77777777" w:rsidR="002448E4" w:rsidRPr="0027752B" w:rsidRDefault="002D2592" w:rsidP="002448E4">
            <w:pPr>
              <w:jc w:val="center"/>
              <w:rPr>
                <w:rFonts w:ascii="Calibri" w:eastAsia="Times New Roman" w:hAnsi="Calibri" w:cs="Calibri"/>
                <w:color w:val="000000"/>
                <w:szCs w:val="24"/>
              </w:rPr>
            </w:pPr>
          </w:p>
        </w:tc>
      </w:tr>
      <w:tr w:rsidR="00C9651F" w14:paraId="69A565C0" w14:textId="77777777">
        <w:trPr>
          <w:trHeight w:val="330"/>
        </w:trPr>
        <w:tc>
          <w:tcPr>
            <w:tcW w:w="7300" w:type="dxa"/>
            <w:tcBorders>
              <w:top w:val="nil"/>
              <w:left w:val="nil"/>
              <w:bottom w:val="nil"/>
              <w:right w:val="nil"/>
            </w:tcBorders>
            <w:shd w:val="clear" w:color="auto" w:fill="auto"/>
            <w:vAlign w:val="center"/>
            <w:hideMark/>
          </w:tcPr>
          <w:p w14:paraId="69A565BF"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Κ.Κ.Ε: ΠΡΝ</w:t>
            </w:r>
          </w:p>
        </w:tc>
      </w:tr>
      <w:tr w:rsidR="00C9651F" w14:paraId="69A565C2" w14:textId="77777777">
        <w:trPr>
          <w:trHeight w:val="45"/>
        </w:trPr>
        <w:tc>
          <w:tcPr>
            <w:tcW w:w="7300" w:type="dxa"/>
            <w:tcBorders>
              <w:top w:val="nil"/>
              <w:left w:val="nil"/>
              <w:bottom w:val="nil"/>
              <w:right w:val="nil"/>
            </w:tcBorders>
            <w:shd w:val="clear" w:color="auto" w:fill="auto"/>
            <w:vAlign w:val="center"/>
            <w:hideMark/>
          </w:tcPr>
          <w:p w14:paraId="69A565C1" w14:textId="77777777" w:rsidR="002448E4" w:rsidRPr="0027752B" w:rsidRDefault="002D2592" w:rsidP="002448E4">
            <w:pPr>
              <w:jc w:val="center"/>
              <w:rPr>
                <w:rFonts w:ascii="Calibri" w:eastAsia="Times New Roman" w:hAnsi="Calibri" w:cs="Calibri"/>
                <w:color w:val="000000"/>
                <w:szCs w:val="24"/>
              </w:rPr>
            </w:pPr>
          </w:p>
        </w:tc>
      </w:tr>
      <w:tr w:rsidR="00C9651F" w14:paraId="69A565C4" w14:textId="77777777">
        <w:trPr>
          <w:trHeight w:val="330"/>
        </w:trPr>
        <w:tc>
          <w:tcPr>
            <w:tcW w:w="7300" w:type="dxa"/>
            <w:tcBorders>
              <w:top w:val="nil"/>
              <w:left w:val="nil"/>
              <w:bottom w:val="nil"/>
              <w:right w:val="nil"/>
            </w:tcBorders>
            <w:shd w:val="clear" w:color="auto" w:fill="auto"/>
            <w:vAlign w:val="center"/>
            <w:hideMark/>
          </w:tcPr>
          <w:p w14:paraId="69A565C3"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ΕΝ. ΚΕΝΤΡΩΩΝ: ΝΑΙ</w:t>
            </w:r>
          </w:p>
        </w:tc>
      </w:tr>
      <w:tr w:rsidR="00C9651F" w14:paraId="69A565C6" w14:textId="77777777">
        <w:trPr>
          <w:trHeight w:val="45"/>
        </w:trPr>
        <w:tc>
          <w:tcPr>
            <w:tcW w:w="7300" w:type="dxa"/>
            <w:tcBorders>
              <w:top w:val="nil"/>
              <w:left w:val="nil"/>
              <w:bottom w:val="nil"/>
              <w:right w:val="nil"/>
            </w:tcBorders>
            <w:shd w:val="clear" w:color="auto" w:fill="auto"/>
            <w:vAlign w:val="center"/>
            <w:hideMark/>
          </w:tcPr>
          <w:p w14:paraId="69A565C5" w14:textId="77777777" w:rsidR="002448E4" w:rsidRPr="0027752B" w:rsidRDefault="002D2592" w:rsidP="002448E4">
            <w:pPr>
              <w:jc w:val="center"/>
              <w:rPr>
                <w:rFonts w:ascii="Calibri" w:eastAsia="Times New Roman" w:hAnsi="Calibri" w:cs="Calibri"/>
                <w:color w:val="000000"/>
                <w:szCs w:val="24"/>
              </w:rPr>
            </w:pPr>
          </w:p>
        </w:tc>
      </w:tr>
      <w:tr w:rsidR="00C9651F" w14:paraId="69A565C8" w14:textId="77777777">
        <w:trPr>
          <w:trHeight w:val="150"/>
        </w:trPr>
        <w:tc>
          <w:tcPr>
            <w:tcW w:w="7300" w:type="dxa"/>
            <w:tcBorders>
              <w:top w:val="nil"/>
              <w:left w:val="nil"/>
              <w:bottom w:val="nil"/>
              <w:right w:val="nil"/>
            </w:tcBorders>
            <w:shd w:val="clear" w:color="auto" w:fill="auto"/>
            <w:vAlign w:val="center"/>
            <w:hideMark/>
          </w:tcPr>
          <w:p w14:paraId="69A565C7" w14:textId="77777777" w:rsidR="002448E4" w:rsidRPr="0027752B" w:rsidRDefault="002D2592" w:rsidP="002448E4">
            <w:pPr>
              <w:jc w:val="center"/>
              <w:rPr>
                <w:rFonts w:ascii="Times New Roman" w:eastAsia="Times New Roman" w:hAnsi="Times New Roman" w:cs="Times New Roman"/>
                <w:sz w:val="20"/>
              </w:rPr>
            </w:pPr>
          </w:p>
        </w:tc>
      </w:tr>
      <w:tr w:rsidR="00C9651F" w14:paraId="69A565CA" w14:textId="77777777">
        <w:trPr>
          <w:trHeight w:val="330"/>
        </w:trPr>
        <w:tc>
          <w:tcPr>
            <w:tcW w:w="7300" w:type="dxa"/>
            <w:tcBorders>
              <w:top w:val="nil"/>
              <w:left w:val="nil"/>
              <w:bottom w:val="nil"/>
              <w:right w:val="nil"/>
            </w:tcBorders>
            <w:shd w:val="clear" w:color="auto" w:fill="auto"/>
            <w:vAlign w:val="center"/>
            <w:hideMark/>
          </w:tcPr>
          <w:p w14:paraId="69A565C9" w14:textId="77777777" w:rsidR="002448E4" w:rsidRPr="0027752B" w:rsidRDefault="002D2592" w:rsidP="002448E4">
            <w:pPr>
              <w:jc w:val="center"/>
              <w:rPr>
                <w:rFonts w:ascii="Times New Roman" w:eastAsia="Times New Roman" w:hAnsi="Times New Roman" w:cs="Times New Roman"/>
                <w:sz w:val="20"/>
              </w:rPr>
            </w:pPr>
          </w:p>
        </w:tc>
      </w:tr>
      <w:tr w:rsidR="00C9651F" w14:paraId="69A565CC" w14:textId="77777777">
        <w:trPr>
          <w:trHeight w:val="345"/>
        </w:trPr>
        <w:tc>
          <w:tcPr>
            <w:tcW w:w="7300" w:type="dxa"/>
            <w:tcBorders>
              <w:top w:val="nil"/>
              <w:left w:val="nil"/>
              <w:bottom w:val="nil"/>
              <w:right w:val="nil"/>
            </w:tcBorders>
            <w:shd w:val="clear" w:color="auto" w:fill="auto"/>
            <w:vAlign w:val="center"/>
            <w:hideMark/>
          </w:tcPr>
          <w:p w14:paraId="69A565CB"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Άρθρο 35 ως έχει     ΚΑΤΑ ΠΛΕΙΟΨΗΦΙΑ</w:t>
            </w:r>
          </w:p>
        </w:tc>
      </w:tr>
      <w:tr w:rsidR="00C9651F" w14:paraId="69A565CE" w14:textId="77777777">
        <w:trPr>
          <w:trHeight w:val="90"/>
        </w:trPr>
        <w:tc>
          <w:tcPr>
            <w:tcW w:w="7300" w:type="dxa"/>
            <w:tcBorders>
              <w:top w:val="nil"/>
              <w:left w:val="nil"/>
              <w:bottom w:val="nil"/>
              <w:right w:val="nil"/>
            </w:tcBorders>
            <w:shd w:val="clear" w:color="auto" w:fill="auto"/>
            <w:vAlign w:val="center"/>
            <w:hideMark/>
          </w:tcPr>
          <w:p w14:paraId="69A565CD" w14:textId="77777777" w:rsidR="002448E4" w:rsidRPr="0027752B" w:rsidRDefault="002D2592" w:rsidP="002448E4">
            <w:pPr>
              <w:jc w:val="center"/>
              <w:rPr>
                <w:rFonts w:ascii="Calibri" w:eastAsia="Times New Roman" w:hAnsi="Calibri" w:cs="Calibri"/>
                <w:color w:val="000000"/>
                <w:szCs w:val="24"/>
              </w:rPr>
            </w:pPr>
          </w:p>
        </w:tc>
      </w:tr>
      <w:tr w:rsidR="00C9651F" w14:paraId="69A565D0" w14:textId="77777777">
        <w:trPr>
          <w:trHeight w:val="330"/>
        </w:trPr>
        <w:tc>
          <w:tcPr>
            <w:tcW w:w="7300" w:type="dxa"/>
            <w:tcBorders>
              <w:top w:val="nil"/>
              <w:left w:val="nil"/>
              <w:bottom w:val="nil"/>
              <w:right w:val="nil"/>
            </w:tcBorders>
            <w:shd w:val="clear" w:color="auto" w:fill="auto"/>
            <w:vAlign w:val="center"/>
            <w:hideMark/>
          </w:tcPr>
          <w:p w14:paraId="69A565CF"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ΣΥΡΙΖΑ: ΝΑΙ</w:t>
            </w:r>
          </w:p>
        </w:tc>
      </w:tr>
      <w:tr w:rsidR="00C9651F" w14:paraId="69A565D2" w14:textId="77777777">
        <w:trPr>
          <w:trHeight w:val="45"/>
        </w:trPr>
        <w:tc>
          <w:tcPr>
            <w:tcW w:w="7300" w:type="dxa"/>
            <w:tcBorders>
              <w:top w:val="nil"/>
              <w:left w:val="nil"/>
              <w:bottom w:val="nil"/>
              <w:right w:val="nil"/>
            </w:tcBorders>
            <w:shd w:val="clear" w:color="auto" w:fill="auto"/>
            <w:vAlign w:val="center"/>
            <w:hideMark/>
          </w:tcPr>
          <w:p w14:paraId="69A565D1" w14:textId="77777777" w:rsidR="002448E4" w:rsidRPr="0027752B" w:rsidRDefault="002D2592" w:rsidP="002448E4">
            <w:pPr>
              <w:jc w:val="center"/>
              <w:rPr>
                <w:rFonts w:ascii="Calibri" w:eastAsia="Times New Roman" w:hAnsi="Calibri" w:cs="Calibri"/>
                <w:color w:val="000000"/>
                <w:szCs w:val="24"/>
              </w:rPr>
            </w:pPr>
          </w:p>
        </w:tc>
      </w:tr>
      <w:tr w:rsidR="00C9651F" w14:paraId="69A565D4" w14:textId="77777777">
        <w:trPr>
          <w:trHeight w:val="330"/>
        </w:trPr>
        <w:tc>
          <w:tcPr>
            <w:tcW w:w="7300" w:type="dxa"/>
            <w:tcBorders>
              <w:top w:val="nil"/>
              <w:left w:val="nil"/>
              <w:bottom w:val="nil"/>
              <w:right w:val="nil"/>
            </w:tcBorders>
            <w:shd w:val="clear" w:color="auto" w:fill="auto"/>
            <w:vAlign w:val="center"/>
            <w:hideMark/>
          </w:tcPr>
          <w:p w14:paraId="69A565D3"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Ν.Δ.: ΠΡΝ</w:t>
            </w:r>
          </w:p>
        </w:tc>
      </w:tr>
      <w:tr w:rsidR="00C9651F" w14:paraId="69A565D6" w14:textId="77777777">
        <w:trPr>
          <w:trHeight w:val="45"/>
        </w:trPr>
        <w:tc>
          <w:tcPr>
            <w:tcW w:w="7300" w:type="dxa"/>
            <w:tcBorders>
              <w:top w:val="nil"/>
              <w:left w:val="nil"/>
              <w:bottom w:val="nil"/>
              <w:right w:val="nil"/>
            </w:tcBorders>
            <w:shd w:val="clear" w:color="auto" w:fill="auto"/>
            <w:vAlign w:val="center"/>
            <w:hideMark/>
          </w:tcPr>
          <w:p w14:paraId="69A565D5" w14:textId="77777777" w:rsidR="002448E4" w:rsidRPr="0027752B" w:rsidRDefault="002D2592" w:rsidP="002448E4">
            <w:pPr>
              <w:jc w:val="center"/>
              <w:rPr>
                <w:rFonts w:ascii="Calibri" w:eastAsia="Times New Roman" w:hAnsi="Calibri" w:cs="Calibri"/>
                <w:color w:val="000000"/>
                <w:szCs w:val="24"/>
              </w:rPr>
            </w:pPr>
          </w:p>
        </w:tc>
      </w:tr>
      <w:tr w:rsidR="00C9651F" w14:paraId="69A565D8" w14:textId="77777777">
        <w:trPr>
          <w:trHeight w:val="330"/>
        </w:trPr>
        <w:tc>
          <w:tcPr>
            <w:tcW w:w="7300" w:type="dxa"/>
            <w:tcBorders>
              <w:top w:val="nil"/>
              <w:left w:val="nil"/>
              <w:bottom w:val="nil"/>
              <w:right w:val="nil"/>
            </w:tcBorders>
            <w:shd w:val="clear" w:color="auto" w:fill="auto"/>
            <w:vAlign w:val="center"/>
            <w:hideMark/>
          </w:tcPr>
          <w:p w14:paraId="69A565D7"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ΔΗ.ΣΥ: ΝΑΙ</w:t>
            </w:r>
          </w:p>
        </w:tc>
      </w:tr>
      <w:tr w:rsidR="00C9651F" w14:paraId="69A565DA" w14:textId="77777777">
        <w:trPr>
          <w:trHeight w:val="45"/>
        </w:trPr>
        <w:tc>
          <w:tcPr>
            <w:tcW w:w="7300" w:type="dxa"/>
            <w:tcBorders>
              <w:top w:val="nil"/>
              <w:left w:val="nil"/>
              <w:bottom w:val="nil"/>
              <w:right w:val="nil"/>
            </w:tcBorders>
            <w:shd w:val="clear" w:color="auto" w:fill="auto"/>
            <w:vAlign w:val="center"/>
            <w:hideMark/>
          </w:tcPr>
          <w:p w14:paraId="69A565D9" w14:textId="77777777" w:rsidR="002448E4" w:rsidRPr="0027752B" w:rsidRDefault="002D2592" w:rsidP="002448E4">
            <w:pPr>
              <w:jc w:val="center"/>
              <w:rPr>
                <w:rFonts w:ascii="Calibri" w:eastAsia="Times New Roman" w:hAnsi="Calibri" w:cs="Calibri"/>
                <w:color w:val="000000"/>
                <w:szCs w:val="24"/>
              </w:rPr>
            </w:pPr>
          </w:p>
        </w:tc>
      </w:tr>
      <w:tr w:rsidR="00C9651F" w14:paraId="69A565DC" w14:textId="77777777">
        <w:trPr>
          <w:trHeight w:val="330"/>
        </w:trPr>
        <w:tc>
          <w:tcPr>
            <w:tcW w:w="7300" w:type="dxa"/>
            <w:tcBorders>
              <w:top w:val="nil"/>
              <w:left w:val="nil"/>
              <w:bottom w:val="nil"/>
              <w:right w:val="nil"/>
            </w:tcBorders>
            <w:shd w:val="clear" w:color="auto" w:fill="auto"/>
            <w:vAlign w:val="center"/>
            <w:hideMark/>
          </w:tcPr>
          <w:p w14:paraId="69A565DB"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Χ.Α: OXI</w:t>
            </w:r>
          </w:p>
        </w:tc>
      </w:tr>
      <w:tr w:rsidR="00C9651F" w14:paraId="69A565DE" w14:textId="77777777">
        <w:trPr>
          <w:trHeight w:val="30"/>
        </w:trPr>
        <w:tc>
          <w:tcPr>
            <w:tcW w:w="7300" w:type="dxa"/>
            <w:tcBorders>
              <w:top w:val="nil"/>
              <w:left w:val="nil"/>
              <w:bottom w:val="nil"/>
              <w:right w:val="nil"/>
            </w:tcBorders>
            <w:shd w:val="clear" w:color="auto" w:fill="auto"/>
            <w:vAlign w:val="center"/>
            <w:hideMark/>
          </w:tcPr>
          <w:p w14:paraId="69A565DD" w14:textId="77777777" w:rsidR="002448E4" w:rsidRPr="0027752B" w:rsidRDefault="002D2592" w:rsidP="002448E4">
            <w:pPr>
              <w:jc w:val="center"/>
              <w:rPr>
                <w:rFonts w:ascii="Calibri" w:eastAsia="Times New Roman" w:hAnsi="Calibri" w:cs="Calibri"/>
                <w:color w:val="000000"/>
                <w:szCs w:val="24"/>
              </w:rPr>
            </w:pPr>
          </w:p>
        </w:tc>
      </w:tr>
      <w:tr w:rsidR="00C9651F" w14:paraId="69A565E0" w14:textId="77777777">
        <w:trPr>
          <w:trHeight w:val="345"/>
        </w:trPr>
        <w:tc>
          <w:tcPr>
            <w:tcW w:w="7300" w:type="dxa"/>
            <w:tcBorders>
              <w:top w:val="nil"/>
              <w:left w:val="nil"/>
              <w:bottom w:val="nil"/>
              <w:right w:val="nil"/>
            </w:tcBorders>
            <w:shd w:val="clear" w:color="auto" w:fill="auto"/>
            <w:vAlign w:val="center"/>
            <w:hideMark/>
          </w:tcPr>
          <w:p w14:paraId="69A565DF"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 xml:space="preserve">Κ.Κ.Ε: </w:t>
            </w:r>
            <w:r w:rsidRPr="0027752B">
              <w:rPr>
                <w:rFonts w:ascii="Calibri" w:eastAsia="Times New Roman" w:hAnsi="Calibri" w:cs="Calibri"/>
                <w:color w:val="000000"/>
                <w:szCs w:val="24"/>
              </w:rPr>
              <w:t>ΠΡΝ</w:t>
            </w:r>
          </w:p>
        </w:tc>
      </w:tr>
      <w:tr w:rsidR="00C9651F" w14:paraId="69A565E2" w14:textId="77777777">
        <w:trPr>
          <w:trHeight w:val="30"/>
        </w:trPr>
        <w:tc>
          <w:tcPr>
            <w:tcW w:w="7300" w:type="dxa"/>
            <w:tcBorders>
              <w:top w:val="nil"/>
              <w:left w:val="nil"/>
              <w:bottom w:val="nil"/>
              <w:right w:val="nil"/>
            </w:tcBorders>
            <w:shd w:val="clear" w:color="auto" w:fill="auto"/>
            <w:vAlign w:val="center"/>
            <w:hideMark/>
          </w:tcPr>
          <w:p w14:paraId="69A565E1" w14:textId="77777777" w:rsidR="002448E4" w:rsidRPr="0027752B" w:rsidRDefault="002D2592" w:rsidP="002448E4">
            <w:pPr>
              <w:jc w:val="center"/>
              <w:rPr>
                <w:rFonts w:ascii="Calibri" w:eastAsia="Times New Roman" w:hAnsi="Calibri" w:cs="Calibri"/>
                <w:color w:val="000000"/>
                <w:szCs w:val="24"/>
              </w:rPr>
            </w:pPr>
          </w:p>
        </w:tc>
      </w:tr>
      <w:tr w:rsidR="00C9651F" w14:paraId="69A565E4" w14:textId="77777777">
        <w:trPr>
          <w:trHeight w:val="330"/>
        </w:trPr>
        <w:tc>
          <w:tcPr>
            <w:tcW w:w="7300" w:type="dxa"/>
            <w:tcBorders>
              <w:top w:val="nil"/>
              <w:left w:val="nil"/>
              <w:bottom w:val="nil"/>
              <w:right w:val="nil"/>
            </w:tcBorders>
            <w:shd w:val="clear" w:color="auto" w:fill="auto"/>
            <w:vAlign w:val="center"/>
            <w:hideMark/>
          </w:tcPr>
          <w:p w14:paraId="69A565E3"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lastRenderedPageBreak/>
              <w:t>ΕΝ. ΚΕΝΤΡΩΩΝ: ΝΑΙ</w:t>
            </w:r>
          </w:p>
        </w:tc>
      </w:tr>
      <w:tr w:rsidR="00C9651F" w14:paraId="69A565E6" w14:textId="77777777">
        <w:trPr>
          <w:trHeight w:val="45"/>
        </w:trPr>
        <w:tc>
          <w:tcPr>
            <w:tcW w:w="7300" w:type="dxa"/>
            <w:tcBorders>
              <w:top w:val="nil"/>
              <w:left w:val="nil"/>
              <w:bottom w:val="nil"/>
              <w:right w:val="nil"/>
            </w:tcBorders>
            <w:shd w:val="clear" w:color="auto" w:fill="auto"/>
            <w:vAlign w:val="center"/>
            <w:hideMark/>
          </w:tcPr>
          <w:p w14:paraId="69A565E5" w14:textId="77777777" w:rsidR="002448E4" w:rsidRPr="0027752B" w:rsidRDefault="002D2592" w:rsidP="002448E4">
            <w:pPr>
              <w:jc w:val="center"/>
              <w:rPr>
                <w:rFonts w:ascii="Calibri" w:eastAsia="Times New Roman" w:hAnsi="Calibri" w:cs="Calibri"/>
                <w:color w:val="000000"/>
                <w:szCs w:val="24"/>
              </w:rPr>
            </w:pPr>
          </w:p>
        </w:tc>
      </w:tr>
      <w:tr w:rsidR="00C9651F" w14:paraId="69A565E8" w14:textId="77777777">
        <w:trPr>
          <w:trHeight w:val="135"/>
        </w:trPr>
        <w:tc>
          <w:tcPr>
            <w:tcW w:w="7300" w:type="dxa"/>
            <w:tcBorders>
              <w:top w:val="nil"/>
              <w:left w:val="nil"/>
              <w:bottom w:val="nil"/>
              <w:right w:val="nil"/>
            </w:tcBorders>
            <w:shd w:val="clear" w:color="auto" w:fill="auto"/>
            <w:vAlign w:val="center"/>
            <w:hideMark/>
          </w:tcPr>
          <w:p w14:paraId="69A565E7" w14:textId="77777777" w:rsidR="002448E4" w:rsidRPr="0027752B" w:rsidRDefault="002D2592" w:rsidP="002448E4">
            <w:pPr>
              <w:jc w:val="center"/>
              <w:rPr>
                <w:rFonts w:ascii="Times New Roman" w:eastAsia="Times New Roman" w:hAnsi="Times New Roman" w:cs="Times New Roman"/>
                <w:sz w:val="20"/>
              </w:rPr>
            </w:pPr>
          </w:p>
        </w:tc>
      </w:tr>
      <w:tr w:rsidR="00C9651F" w14:paraId="69A565EA" w14:textId="77777777">
        <w:trPr>
          <w:trHeight w:val="345"/>
        </w:trPr>
        <w:tc>
          <w:tcPr>
            <w:tcW w:w="7300" w:type="dxa"/>
            <w:tcBorders>
              <w:top w:val="nil"/>
              <w:left w:val="nil"/>
              <w:bottom w:val="nil"/>
              <w:right w:val="nil"/>
            </w:tcBorders>
            <w:shd w:val="clear" w:color="auto" w:fill="auto"/>
            <w:vAlign w:val="center"/>
            <w:hideMark/>
          </w:tcPr>
          <w:p w14:paraId="69A565E9" w14:textId="77777777" w:rsidR="002448E4" w:rsidRPr="0027752B" w:rsidRDefault="002D2592" w:rsidP="002448E4">
            <w:pPr>
              <w:jc w:val="center"/>
              <w:rPr>
                <w:rFonts w:ascii="Times New Roman" w:eastAsia="Times New Roman" w:hAnsi="Times New Roman" w:cs="Times New Roman"/>
                <w:sz w:val="20"/>
              </w:rPr>
            </w:pPr>
          </w:p>
        </w:tc>
      </w:tr>
      <w:tr w:rsidR="00C9651F" w14:paraId="69A565EC" w14:textId="77777777">
        <w:trPr>
          <w:trHeight w:val="330"/>
        </w:trPr>
        <w:tc>
          <w:tcPr>
            <w:tcW w:w="7300" w:type="dxa"/>
            <w:tcBorders>
              <w:top w:val="nil"/>
              <w:left w:val="nil"/>
              <w:bottom w:val="nil"/>
              <w:right w:val="nil"/>
            </w:tcBorders>
            <w:shd w:val="clear" w:color="auto" w:fill="auto"/>
            <w:vAlign w:val="center"/>
            <w:hideMark/>
          </w:tcPr>
          <w:p w14:paraId="69A565EB"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Άρθρο 36 ως έχει     ΚΑΤΑ ΠΛΕΙΟΨΗΦΙΑ</w:t>
            </w:r>
          </w:p>
        </w:tc>
      </w:tr>
      <w:tr w:rsidR="00C9651F" w14:paraId="69A565EE" w14:textId="77777777">
        <w:trPr>
          <w:trHeight w:val="105"/>
        </w:trPr>
        <w:tc>
          <w:tcPr>
            <w:tcW w:w="7300" w:type="dxa"/>
            <w:tcBorders>
              <w:top w:val="nil"/>
              <w:left w:val="nil"/>
              <w:bottom w:val="nil"/>
              <w:right w:val="nil"/>
            </w:tcBorders>
            <w:shd w:val="clear" w:color="auto" w:fill="auto"/>
            <w:vAlign w:val="center"/>
            <w:hideMark/>
          </w:tcPr>
          <w:p w14:paraId="69A565ED" w14:textId="77777777" w:rsidR="002448E4" w:rsidRPr="0027752B" w:rsidRDefault="002D2592" w:rsidP="002448E4">
            <w:pPr>
              <w:jc w:val="center"/>
              <w:rPr>
                <w:rFonts w:ascii="Calibri" w:eastAsia="Times New Roman" w:hAnsi="Calibri" w:cs="Calibri"/>
                <w:color w:val="000000"/>
                <w:szCs w:val="24"/>
              </w:rPr>
            </w:pPr>
          </w:p>
        </w:tc>
      </w:tr>
      <w:tr w:rsidR="00C9651F" w14:paraId="69A565F0" w14:textId="77777777">
        <w:trPr>
          <w:trHeight w:val="330"/>
        </w:trPr>
        <w:tc>
          <w:tcPr>
            <w:tcW w:w="7300" w:type="dxa"/>
            <w:tcBorders>
              <w:top w:val="nil"/>
              <w:left w:val="nil"/>
              <w:bottom w:val="nil"/>
              <w:right w:val="nil"/>
            </w:tcBorders>
            <w:shd w:val="clear" w:color="auto" w:fill="auto"/>
            <w:vAlign w:val="center"/>
            <w:hideMark/>
          </w:tcPr>
          <w:p w14:paraId="69A565EF"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ΣΥΡΙΖΑ: ΝΑΙ</w:t>
            </w:r>
          </w:p>
        </w:tc>
      </w:tr>
      <w:tr w:rsidR="00C9651F" w14:paraId="69A565F2" w14:textId="77777777">
        <w:trPr>
          <w:trHeight w:val="45"/>
        </w:trPr>
        <w:tc>
          <w:tcPr>
            <w:tcW w:w="7300" w:type="dxa"/>
            <w:tcBorders>
              <w:top w:val="nil"/>
              <w:left w:val="nil"/>
              <w:bottom w:val="nil"/>
              <w:right w:val="nil"/>
            </w:tcBorders>
            <w:shd w:val="clear" w:color="auto" w:fill="auto"/>
            <w:vAlign w:val="center"/>
            <w:hideMark/>
          </w:tcPr>
          <w:p w14:paraId="69A565F1" w14:textId="77777777" w:rsidR="002448E4" w:rsidRPr="0027752B" w:rsidRDefault="002D2592" w:rsidP="002448E4">
            <w:pPr>
              <w:jc w:val="center"/>
              <w:rPr>
                <w:rFonts w:ascii="Calibri" w:eastAsia="Times New Roman" w:hAnsi="Calibri" w:cs="Calibri"/>
                <w:color w:val="000000"/>
                <w:szCs w:val="24"/>
              </w:rPr>
            </w:pPr>
          </w:p>
        </w:tc>
      </w:tr>
      <w:tr w:rsidR="00C9651F" w14:paraId="69A565F4" w14:textId="77777777">
        <w:trPr>
          <w:trHeight w:val="330"/>
        </w:trPr>
        <w:tc>
          <w:tcPr>
            <w:tcW w:w="7300" w:type="dxa"/>
            <w:tcBorders>
              <w:top w:val="nil"/>
              <w:left w:val="nil"/>
              <w:bottom w:val="nil"/>
              <w:right w:val="nil"/>
            </w:tcBorders>
            <w:shd w:val="clear" w:color="auto" w:fill="auto"/>
            <w:vAlign w:val="center"/>
            <w:hideMark/>
          </w:tcPr>
          <w:p w14:paraId="69A565F3"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Ν.Δ.: OXI</w:t>
            </w:r>
          </w:p>
        </w:tc>
      </w:tr>
      <w:tr w:rsidR="00C9651F" w14:paraId="69A565F6" w14:textId="77777777">
        <w:trPr>
          <w:trHeight w:val="45"/>
        </w:trPr>
        <w:tc>
          <w:tcPr>
            <w:tcW w:w="7300" w:type="dxa"/>
            <w:tcBorders>
              <w:top w:val="nil"/>
              <w:left w:val="nil"/>
              <w:bottom w:val="nil"/>
              <w:right w:val="nil"/>
            </w:tcBorders>
            <w:shd w:val="clear" w:color="auto" w:fill="auto"/>
            <w:vAlign w:val="center"/>
            <w:hideMark/>
          </w:tcPr>
          <w:p w14:paraId="69A565F5" w14:textId="77777777" w:rsidR="002448E4" w:rsidRPr="0027752B" w:rsidRDefault="002D2592" w:rsidP="002448E4">
            <w:pPr>
              <w:jc w:val="center"/>
              <w:rPr>
                <w:rFonts w:ascii="Calibri" w:eastAsia="Times New Roman" w:hAnsi="Calibri" w:cs="Calibri"/>
                <w:color w:val="000000"/>
                <w:szCs w:val="24"/>
              </w:rPr>
            </w:pPr>
          </w:p>
        </w:tc>
      </w:tr>
      <w:tr w:rsidR="00C9651F" w14:paraId="69A565F8" w14:textId="77777777">
        <w:trPr>
          <w:trHeight w:val="330"/>
        </w:trPr>
        <w:tc>
          <w:tcPr>
            <w:tcW w:w="7300" w:type="dxa"/>
            <w:tcBorders>
              <w:top w:val="nil"/>
              <w:left w:val="nil"/>
              <w:bottom w:val="nil"/>
              <w:right w:val="nil"/>
            </w:tcBorders>
            <w:shd w:val="clear" w:color="auto" w:fill="auto"/>
            <w:vAlign w:val="center"/>
            <w:hideMark/>
          </w:tcPr>
          <w:p w14:paraId="69A565F7"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ΔΗ.ΣΥ: ΝΑΙ</w:t>
            </w:r>
          </w:p>
        </w:tc>
      </w:tr>
      <w:tr w:rsidR="00C9651F" w14:paraId="69A565FA" w14:textId="77777777">
        <w:trPr>
          <w:trHeight w:val="30"/>
        </w:trPr>
        <w:tc>
          <w:tcPr>
            <w:tcW w:w="7300" w:type="dxa"/>
            <w:tcBorders>
              <w:top w:val="nil"/>
              <w:left w:val="nil"/>
              <w:bottom w:val="nil"/>
              <w:right w:val="nil"/>
            </w:tcBorders>
            <w:shd w:val="clear" w:color="auto" w:fill="auto"/>
            <w:vAlign w:val="center"/>
            <w:hideMark/>
          </w:tcPr>
          <w:p w14:paraId="69A565F9" w14:textId="77777777" w:rsidR="002448E4" w:rsidRPr="0027752B" w:rsidRDefault="002D2592" w:rsidP="002448E4">
            <w:pPr>
              <w:jc w:val="center"/>
              <w:rPr>
                <w:rFonts w:ascii="Calibri" w:eastAsia="Times New Roman" w:hAnsi="Calibri" w:cs="Calibri"/>
                <w:color w:val="000000"/>
                <w:szCs w:val="24"/>
              </w:rPr>
            </w:pPr>
          </w:p>
        </w:tc>
      </w:tr>
      <w:tr w:rsidR="00C9651F" w14:paraId="69A565FC" w14:textId="77777777">
        <w:trPr>
          <w:trHeight w:val="330"/>
        </w:trPr>
        <w:tc>
          <w:tcPr>
            <w:tcW w:w="7300" w:type="dxa"/>
            <w:tcBorders>
              <w:top w:val="nil"/>
              <w:left w:val="nil"/>
              <w:bottom w:val="nil"/>
              <w:right w:val="nil"/>
            </w:tcBorders>
            <w:shd w:val="clear" w:color="auto" w:fill="auto"/>
            <w:vAlign w:val="center"/>
            <w:hideMark/>
          </w:tcPr>
          <w:p w14:paraId="69A565FB"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Χ.Α: OXI</w:t>
            </w:r>
          </w:p>
        </w:tc>
      </w:tr>
      <w:tr w:rsidR="00C9651F" w14:paraId="69A565FE" w14:textId="77777777">
        <w:trPr>
          <w:trHeight w:val="45"/>
        </w:trPr>
        <w:tc>
          <w:tcPr>
            <w:tcW w:w="7300" w:type="dxa"/>
            <w:tcBorders>
              <w:top w:val="nil"/>
              <w:left w:val="nil"/>
              <w:bottom w:val="nil"/>
              <w:right w:val="nil"/>
            </w:tcBorders>
            <w:shd w:val="clear" w:color="auto" w:fill="auto"/>
            <w:vAlign w:val="center"/>
            <w:hideMark/>
          </w:tcPr>
          <w:p w14:paraId="69A565FD" w14:textId="77777777" w:rsidR="002448E4" w:rsidRPr="0027752B" w:rsidRDefault="002D2592" w:rsidP="002448E4">
            <w:pPr>
              <w:jc w:val="center"/>
              <w:rPr>
                <w:rFonts w:ascii="Calibri" w:eastAsia="Times New Roman" w:hAnsi="Calibri" w:cs="Calibri"/>
                <w:color w:val="000000"/>
                <w:szCs w:val="24"/>
              </w:rPr>
            </w:pPr>
          </w:p>
        </w:tc>
      </w:tr>
      <w:tr w:rsidR="00C9651F" w14:paraId="69A56600" w14:textId="77777777">
        <w:trPr>
          <w:trHeight w:val="330"/>
        </w:trPr>
        <w:tc>
          <w:tcPr>
            <w:tcW w:w="7300" w:type="dxa"/>
            <w:tcBorders>
              <w:top w:val="nil"/>
              <w:left w:val="nil"/>
              <w:bottom w:val="nil"/>
              <w:right w:val="nil"/>
            </w:tcBorders>
            <w:shd w:val="clear" w:color="auto" w:fill="auto"/>
            <w:vAlign w:val="center"/>
            <w:hideMark/>
          </w:tcPr>
          <w:p w14:paraId="69A565FF"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Κ.Κ.Ε: ΝΑΙ</w:t>
            </w:r>
          </w:p>
        </w:tc>
      </w:tr>
      <w:tr w:rsidR="00C9651F" w14:paraId="69A56602" w14:textId="77777777">
        <w:trPr>
          <w:trHeight w:val="45"/>
        </w:trPr>
        <w:tc>
          <w:tcPr>
            <w:tcW w:w="7300" w:type="dxa"/>
            <w:tcBorders>
              <w:top w:val="nil"/>
              <w:left w:val="nil"/>
              <w:bottom w:val="nil"/>
              <w:right w:val="nil"/>
            </w:tcBorders>
            <w:shd w:val="clear" w:color="auto" w:fill="auto"/>
            <w:vAlign w:val="center"/>
            <w:hideMark/>
          </w:tcPr>
          <w:p w14:paraId="69A56601" w14:textId="77777777" w:rsidR="002448E4" w:rsidRPr="0027752B" w:rsidRDefault="002D2592" w:rsidP="002448E4">
            <w:pPr>
              <w:jc w:val="center"/>
              <w:rPr>
                <w:rFonts w:ascii="Calibri" w:eastAsia="Times New Roman" w:hAnsi="Calibri" w:cs="Calibri"/>
                <w:color w:val="000000"/>
                <w:szCs w:val="24"/>
              </w:rPr>
            </w:pPr>
          </w:p>
        </w:tc>
      </w:tr>
      <w:tr w:rsidR="00C9651F" w14:paraId="69A56604" w14:textId="77777777">
        <w:trPr>
          <w:trHeight w:val="330"/>
        </w:trPr>
        <w:tc>
          <w:tcPr>
            <w:tcW w:w="7300" w:type="dxa"/>
            <w:tcBorders>
              <w:top w:val="nil"/>
              <w:left w:val="nil"/>
              <w:bottom w:val="nil"/>
              <w:right w:val="nil"/>
            </w:tcBorders>
            <w:shd w:val="clear" w:color="auto" w:fill="auto"/>
            <w:vAlign w:val="center"/>
            <w:hideMark/>
          </w:tcPr>
          <w:p w14:paraId="69A56603"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ΕΝ. ΚΕΝΤΡΩΩΝ: ΝΑΙ</w:t>
            </w:r>
          </w:p>
        </w:tc>
      </w:tr>
      <w:tr w:rsidR="00C9651F" w14:paraId="69A56606" w14:textId="77777777">
        <w:trPr>
          <w:trHeight w:val="30"/>
        </w:trPr>
        <w:tc>
          <w:tcPr>
            <w:tcW w:w="7300" w:type="dxa"/>
            <w:tcBorders>
              <w:top w:val="nil"/>
              <w:left w:val="nil"/>
              <w:bottom w:val="nil"/>
              <w:right w:val="nil"/>
            </w:tcBorders>
            <w:shd w:val="clear" w:color="auto" w:fill="auto"/>
            <w:vAlign w:val="center"/>
            <w:hideMark/>
          </w:tcPr>
          <w:p w14:paraId="69A56605" w14:textId="77777777" w:rsidR="002448E4" w:rsidRPr="0027752B" w:rsidRDefault="002D2592" w:rsidP="002448E4">
            <w:pPr>
              <w:jc w:val="center"/>
              <w:rPr>
                <w:rFonts w:ascii="Calibri" w:eastAsia="Times New Roman" w:hAnsi="Calibri" w:cs="Calibri"/>
                <w:color w:val="000000"/>
                <w:szCs w:val="24"/>
              </w:rPr>
            </w:pPr>
          </w:p>
        </w:tc>
      </w:tr>
      <w:tr w:rsidR="00C9651F" w14:paraId="69A56608" w14:textId="77777777">
        <w:trPr>
          <w:trHeight w:val="150"/>
        </w:trPr>
        <w:tc>
          <w:tcPr>
            <w:tcW w:w="7300" w:type="dxa"/>
            <w:tcBorders>
              <w:top w:val="nil"/>
              <w:left w:val="nil"/>
              <w:bottom w:val="nil"/>
              <w:right w:val="nil"/>
            </w:tcBorders>
            <w:shd w:val="clear" w:color="auto" w:fill="auto"/>
            <w:vAlign w:val="center"/>
            <w:hideMark/>
          </w:tcPr>
          <w:p w14:paraId="69A56607" w14:textId="77777777" w:rsidR="002448E4" w:rsidRPr="0027752B" w:rsidRDefault="002D2592" w:rsidP="002448E4">
            <w:pPr>
              <w:jc w:val="center"/>
              <w:rPr>
                <w:rFonts w:ascii="Times New Roman" w:eastAsia="Times New Roman" w:hAnsi="Times New Roman" w:cs="Times New Roman"/>
                <w:sz w:val="20"/>
              </w:rPr>
            </w:pPr>
          </w:p>
        </w:tc>
      </w:tr>
      <w:tr w:rsidR="00C9651F" w14:paraId="69A5660A" w14:textId="77777777">
        <w:trPr>
          <w:trHeight w:val="345"/>
        </w:trPr>
        <w:tc>
          <w:tcPr>
            <w:tcW w:w="7300" w:type="dxa"/>
            <w:tcBorders>
              <w:top w:val="nil"/>
              <w:left w:val="nil"/>
              <w:bottom w:val="nil"/>
              <w:right w:val="nil"/>
            </w:tcBorders>
            <w:shd w:val="clear" w:color="auto" w:fill="auto"/>
            <w:vAlign w:val="center"/>
            <w:hideMark/>
          </w:tcPr>
          <w:p w14:paraId="69A56609" w14:textId="77777777" w:rsidR="002448E4" w:rsidRPr="0027752B" w:rsidRDefault="002D2592" w:rsidP="002448E4">
            <w:pPr>
              <w:jc w:val="center"/>
              <w:rPr>
                <w:rFonts w:ascii="Times New Roman" w:eastAsia="Times New Roman" w:hAnsi="Times New Roman" w:cs="Times New Roman"/>
                <w:sz w:val="20"/>
              </w:rPr>
            </w:pPr>
          </w:p>
        </w:tc>
      </w:tr>
      <w:tr w:rsidR="00C9651F" w14:paraId="69A5660C" w14:textId="77777777">
        <w:trPr>
          <w:trHeight w:val="330"/>
        </w:trPr>
        <w:tc>
          <w:tcPr>
            <w:tcW w:w="7300" w:type="dxa"/>
            <w:tcBorders>
              <w:top w:val="nil"/>
              <w:left w:val="nil"/>
              <w:bottom w:val="nil"/>
              <w:right w:val="nil"/>
            </w:tcBorders>
            <w:shd w:val="clear" w:color="auto" w:fill="auto"/>
            <w:vAlign w:val="center"/>
            <w:hideMark/>
          </w:tcPr>
          <w:p w14:paraId="69A5660B"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Άρθρο 37 ως έχει     ΚΑΤΑ ΠΛΕΙΟΨΗΦΙΑ</w:t>
            </w:r>
          </w:p>
        </w:tc>
      </w:tr>
      <w:tr w:rsidR="00C9651F" w14:paraId="69A5660E" w14:textId="77777777">
        <w:trPr>
          <w:trHeight w:val="105"/>
        </w:trPr>
        <w:tc>
          <w:tcPr>
            <w:tcW w:w="7300" w:type="dxa"/>
            <w:tcBorders>
              <w:top w:val="nil"/>
              <w:left w:val="nil"/>
              <w:bottom w:val="nil"/>
              <w:right w:val="nil"/>
            </w:tcBorders>
            <w:shd w:val="clear" w:color="auto" w:fill="auto"/>
            <w:vAlign w:val="center"/>
            <w:hideMark/>
          </w:tcPr>
          <w:p w14:paraId="69A5660D" w14:textId="77777777" w:rsidR="002448E4" w:rsidRPr="0027752B" w:rsidRDefault="002D2592" w:rsidP="002448E4">
            <w:pPr>
              <w:jc w:val="center"/>
              <w:rPr>
                <w:rFonts w:ascii="Calibri" w:eastAsia="Times New Roman" w:hAnsi="Calibri" w:cs="Calibri"/>
                <w:color w:val="000000"/>
                <w:szCs w:val="24"/>
              </w:rPr>
            </w:pPr>
          </w:p>
        </w:tc>
      </w:tr>
      <w:tr w:rsidR="00C9651F" w14:paraId="69A56610" w14:textId="77777777">
        <w:trPr>
          <w:trHeight w:val="330"/>
        </w:trPr>
        <w:tc>
          <w:tcPr>
            <w:tcW w:w="7300" w:type="dxa"/>
            <w:tcBorders>
              <w:top w:val="nil"/>
              <w:left w:val="nil"/>
              <w:bottom w:val="nil"/>
              <w:right w:val="nil"/>
            </w:tcBorders>
            <w:shd w:val="clear" w:color="auto" w:fill="auto"/>
            <w:vAlign w:val="center"/>
            <w:hideMark/>
          </w:tcPr>
          <w:p w14:paraId="69A5660F"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ΣΥΡΙΖΑ: ΝΑΙ</w:t>
            </w:r>
          </w:p>
        </w:tc>
      </w:tr>
      <w:tr w:rsidR="00C9651F" w14:paraId="69A56612" w14:textId="77777777">
        <w:trPr>
          <w:trHeight w:val="30"/>
        </w:trPr>
        <w:tc>
          <w:tcPr>
            <w:tcW w:w="7300" w:type="dxa"/>
            <w:tcBorders>
              <w:top w:val="nil"/>
              <w:left w:val="nil"/>
              <w:bottom w:val="nil"/>
              <w:right w:val="nil"/>
            </w:tcBorders>
            <w:shd w:val="clear" w:color="auto" w:fill="auto"/>
            <w:vAlign w:val="center"/>
            <w:hideMark/>
          </w:tcPr>
          <w:p w14:paraId="69A56611" w14:textId="77777777" w:rsidR="002448E4" w:rsidRPr="0027752B" w:rsidRDefault="002D2592" w:rsidP="002448E4">
            <w:pPr>
              <w:jc w:val="center"/>
              <w:rPr>
                <w:rFonts w:ascii="Calibri" w:eastAsia="Times New Roman" w:hAnsi="Calibri" w:cs="Calibri"/>
                <w:color w:val="000000"/>
                <w:szCs w:val="24"/>
              </w:rPr>
            </w:pPr>
          </w:p>
        </w:tc>
      </w:tr>
      <w:tr w:rsidR="00C9651F" w14:paraId="69A56614" w14:textId="77777777">
        <w:trPr>
          <w:trHeight w:val="345"/>
        </w:trPr>
        <w:tc>
          <w:tcPr>
            <w:tcW w:w="7300" w:type="dxa"/>
            <w:tcBorders>
              <w:top w:val="nil"/>
              <w:left w:val="nil"/>
              <w:bottom w:val="nil"/>
              <w:right w:val="nil"/>
            </w:tcBorders>
            <w:shd w:val="clear" w:color="auto" w:fill="auto"/>
            <w:vAlign w:val="center"/>
            <w:hideMark/>
          </w:tcPr>
          <w:p w14:paraId="69A56613"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Ν.Δ.: OXI</w:t>
            </w:r>
          </w:p>
        </w:tc>
      </w:tr>
      <w:tr w:rsidR="00C9651F" w14:paraId="69A56616" w14:textId="77777777">
        <w:trPr>
          <w:trHeight w:val="30"/>
        </w:trPr>
        <w:tc>
          <w:tcPr>
            <w:tcW w:w="7300" w:type="dxa"/>
            <w:tcBorders>
              <w:top w:val="nil"/>
              <w:left w:val="nil"/>
              <w:bottom w:val="nil"/>
              <w:right w:val="nil"/>
            </w:tcBorders>
            <w:shd w:val="clear" w:color="auto" w:fill="auto"/>
            <w:vAlign w:val="center"/>
            <w:hideMark/>
          </w:tcPr>
          <w:p w14:paraId="69A56615" w14:textId="77777777" w:rsidR="002448E4" w:rsidRPr="0027752B" w:rsidRDefault="002D2592" w:rsidP="002448E4">
            <w:pPr>
              <w:jc w:val="center"/>
              <w:rPr>
                <w:rFonts w:ascii="Calibri" w:eastAsia="Times New Roman" w:hAnsi="Calibri" w:cs="Calibri"/>
                <w:color w:val="000000"/>
                <w:szCs w:val="24"/>
              </w:rPr>
            </w:pPr>
          </w:p>
        </w:tc>
      </w:tr>
      <w:tr w:rsidR="00C9651F" w14:paraId="69A56618" w14:textId="77777777">
        <w:trPr>
          <w:trHeight w:val="330"/>
        </w:trPr>
        <w:tc>
          <w:tcPr>
            <w:tcW w:w="7300" w:type="dxa"/>
            <w:tcBorders>
              <w:top w:val="nil"/>
              <w:left w:val="nil"/>
              <w:bottom w:val="nil"/>
              <w:right w:val="nil"/>
            </w:tcBorders>
            <w:shd w:val="clear" w:color="auto" w:fill="auto"/>
            <w:vAlign w:val="center"/>
            <w:hideMark/>
          </w:tcPr>
          <w:p w14:paraId="69A56617"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ΔΗ.ΣΥ: ΝΑΙ</w:t>
            </w:r>
          </w:p>
        </w:tc>
      </w:tr>
      <w:tr w:rsidR="00C9651F" w14:paraId="69A5661A" w14:textId="77777777">
        <w:trPr>
          <w:trHeight w:val="45"/>
        </w:trPr>
        <w:tc>
          <w:tcPr>
            <w:tcW w:w="7300" w:type="dxa"/>
            <w:tcBorders>
              <w:top w:val="nil"/>
              <w:left w:val="nil"/>
              <w:bottom w:val="nil"/>
              <w:right w:val="nil"/>
            </w:tcBorders>
            <w:shd w:val="clear" w:color="auto" w:fill="auto"/>
            <w:vAlign w:val="center"/>
            <w:hideMark/>
          </w:tcPr>
          <w:p w14:paraId="69A56619" w14:textId="77777777" w:rsidR="002448E4" w:rsidRPr="0027752B" w:rsidRDefault="002D2592" w:rsidP="002448E4">
            <w:pPr>
              <w:jc w:val="center"/>
              <w:rPr>
                <w:rFonts w:ascii="Calibri" w:eastAsia="Times New Roman" w:hAnsi="Calibri" w:cs="Calibri"/>
                <w:color w:val="000000"/>
                <w:szCs w:val="24"/>
              </w:rPr>
            </w:pPr>
          </w:p>
        </w:tc>
      </w:tr>
      <w:tr w:rsidR="00C9651F" w14:paraId="69A5661C" w14:textId="77777777">
        <w:trPr>
          <w:trHeight w:val="330"/>
        </w:trPr>
        <w:tc>
          <w:tcPr>
            <w:tcW w:w="7300" w:type="dxa"/>
            <w:tcBorders>
              <w:top w:val="nil"/>
              <w:left w:val="nil"/>
              <w:bottom w:val="nil"/>
              <w:right w:val="nil"/>
            </w:tcBorders>
            <w:shd w:val="clear" w:color="auto" w:fill="auto"/>
            <w:vAlign w:val="center"/>
            <w:hideMark/>
          </w:tcPr>
          <w:p w14:paraId="69A5661B"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Χ.Α: OXI</w:t>
            </w:r>
          </w:p>
        </w:tc>
      </w:tr>
      <w:tr w:rsidR="00C9651F" w14:paraId="69A5661E" w14:textId="77777777">
        <w:trPr>
          <w:trHeight w:val="45"/>
        </w:trPr>
        <w:tc>
          <w:tcPr>
            <w:tcW w:w="7300" w:type="dxa"/>
            <w:tcBorders>
              <w:top w:val="nil"/>
              <w:left w:val="nil"/>
              <w:bottom w:val="nil"/>
              <w:right w:val="nil"/>
            </w:tcBorders>
            <w:shd w:val="clear" w:color="auto" w:fill="auto"/>
            <w:vAlign w:val="center"/>
            <w:hideMark/>
          </w:tcPr>
          <w:p w14:paraId="69A5661D" w14:textId="77777777" w:rsidR="002448E4" w:rsidRPr="0027752B" w:rsidRDefault="002D2592" w:rsidP="002448E4">
            <w:pPr>
              <w:jc w:val="center"/>
              <w:rPr>
                <w:rFonts w:ascii="Calibri" w:eastAsia="Times New Roman" w:hAnsi="Calibri" w:cs="Calibri"/>
                <w:color w:val="000000"/>
                <w:szCs w:val="24"/>
              </w:rPr>
            </w:pPr>
          </w:p>
        </w:tc>
      </w:tr>
      <w:tr w:rsidR="00C9651F" w14:paraId="69A56620" w14:textId="77777777">
        <w:trPr>
          <w:trHeight w:val="330"/>
        </w:trPr>
        <w:tc>
          <w:tcPr>
            <w:tcW w:w="7300" w:type="dxa"/>
            <w:tcBorders>
              <w:top w:val="nil"/>
              <w:left w:val="nil"/>
              <w:bottom w:val="nil"/>
              <w:right w:val="nil"/>
            </w:tcBorders>
            <w:shd w:val="clear" w:color="auto" w:fill="auto"/>
            <w:vAlign w:val="center"/>
            <w:hideMark/>
          </w:tcPr>
          <w:p w14:paraId="69A5661F"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Κ.Κ.Ε: ΝΑΙ</w:t>
            </w:r>
          </w:p>
        </w:tc>
      </w:tr>
      <w:tr w:rsidR="00C9651F" w14:paraId="69A56622" w14:textId="77777777">
        <w:trPr>
          <w:trHeight w:val="45"/>
        </w:trPr>
        <w:tc>
          <w:tcPr>
            <w:tcW w:w="7300" w:type="dxa"/>
            <w:tcBorders>
              <w:top w:val="nil"/>
              <w:left w:val="nil"/>
              <w:bottom w:val="nil"/>
              <w:right w:val="nil"/>
            </w:tcBorders>
            <w:shd w:val="clear" w:color="auto" w:fill="auto"/>
            <w:vAlign w:val="center"/>
            <w:hideMark/>
          </w:tcPr>
          <w:p w14:paraId="69A56621" w14:textId="77777777" w:rsidR="002448E4" w:rsidRPr="0027752B" w:rsidRDefault="002D2592" w:rsidP="002448E4">
            <w:pPr>
              <w:jc w:val="center"/>
              <w:rPr>
                <w:rFonts w:ascii="Calibri" w:eastAsia="Times New Roman" w:hAnsi="Calibri" w:cs="Calibri"/>
                <w:color w:val="000000"/>
                <w:szCs w:val="24"/>
              </w:rPr>
            </w:pPr>
          </w:p>
        </w:tc>
      </w:tr>
      <w:tr w:rsidR="00C9651F" w14:paraId="69A56624" w14:textId="77777777">
        <w:trPr>
          <w:trHeight w:val="330"/>
        </w:trPr>
        <w:tc>
          <w:tcPr>
            <w:tcW w:w="7300" w:type="dxa"/>
            <w:tcBorders>
              <w:top w:val="nil"/>
              <w:left w:val="nil"/>
              <w:bottom w:val="nil"/>
              <w:right w:val="nil"/>
            </w:tcBorders>
            <w:shd w:val="clear" w:color="auto" w:fill="auto"/>
            <w:vAlign w:val="center"/>
            <w:hideMark/>
          </w:tcPr>
          <w:p w14:paraId="69A56623"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ΕΝ. ΚΕΝΤΡΩΩΝ: ΝΑΙ</w:t>
            </w:r>
          </w:p>
        </w:tc>
      </w:tr>
      <w:tr w:rsidR="00C9651F" w14:paraId="69A56626" w14:textId="77777777">
        <w:trPr>
          <w:trHeight w:val="45"/>
        </w:trPr>
        <w:tc>
          <w:tcPr>
            <w:tcW w:w="7300" w:type="dxa"/>
            <w:tcBorders>
              <w:top w:val="nil"/>
              <w:left w:val="nil"/>
              <w:bottom w:val="nil"/>
              <w:right w:val="nil"/>
            </w:tcBorders>
            <w:shd w:val="clear" w:color="auto" w:fill="auto"/>
            <w:vAlign w:val="center"/>
            <w:hideMark/>
          </w:tcPr>
          <w:p w14:paraId="69A56625" w14:textId="77777777" w:rsidR="002448E4" w:rsidRPr="0027752B" w:rsidRDefault="002D2592" w:rsidP="002448E4">
            <w:pPr>
              <w:jc w:val="center"/>
              <w:rPr>
                <w:rFonts w:ascii="Calibri" w:eastAsia="Times New Roman" w:hAnsi="Calibri" w:cs="Calibri"/>
                <w:color w:val="000000"/>
                <w:szCs w:val="24"/>
              </w:rPr>
            </w:pPr>
          </w:p>
        </w:tc>
      </w:tr>
      <w:tr w:rsidR="00C9651F" w14:paraId="69A56628" w14:textId="77777777">
        <w:trPr>
          <w:trHeight w:val="150"/>
        </w:trPr>
        <w:tc>
          <w:tcPr>
            <w:tcW w:w="7300" w:type="dxa"/>
            <w:tcBorders>
              <w:top w:val="nil"/>
              <w:left w:val="nil"/>
              <w:bottom w:val="nil"/>
              <w:right w:val="nil"/>
            </w:tcBorders>
            <w:shd w:val="clear" w:color="auto" w:fill="auto"/>
            <w:vAlign w:val="center"/>
            <w:hideMark/>
          </w:tcPr>
          <w:p w14:paraId="69A56627" w14:textId="77777777" w:rsidR="002448E4" w:rsidRPr="0027752B" w:rsidRDefault="002D2592" w:rsidP="002448E4">
            <w:pPr>
              <w:jc w:val="center"/>
              <w:rPr>
                <w:rFonts w:ascii="Times New Roman" w:eastAsia="Times New Roman" w:hAnsi="Times New Roman" w:cs="Times New Roman"/>
                <w:sz w:val="20"/>
              </w:rPr>
            </w:pPr>
          </w:p>
        </w:tc>
      </w:tr>
      <w:tr w:rsidR="00C9651F" w14:paraId="69A5662A" w14:textId="77777777">
        <w:trPr>
          <w:trHeight w:val="345"/>
        </w:trPr>
        <w:tc>
          <w:tcPr>
            <w:tcW w:w="7300" w:type="dxa"/>
            <w:tcBorders>
              <w:top w:val="nil"/>
              <w:left w:val="nil"/>
              <w:bottom w:val="nil"/>
              <w:right w:val="nil"/>
            </w:tcBorders>
            <w:shd w:val="clear" w:color="auto" w:fill="auto"/>
            <w:vAlign w:val="center"/>
            <w:hideMark/>
          </w:tcPr>
          <w:p w14:paraId="69A56629" w14:textId="77777777" w:rsidR="002448E4" w:rsidRPr="0027752B" w:rsidRDefault="002D2592" w:rsidP="002448E4">
            <w:pPr>
              <w:jc w:val="center"/>
              <w:rPr>
                <w:rFonts w:ascii="Times New Roman" w:eastAsia="Times New Roman" w:hAnsi="Times New Roman" w:cs="Times New Roman"/>
                <w:sz w:val="20"/>
              </w:rPr>
            </w:pPr>
          </w:p>
        </w:tc>
      </w:tr>
      <w:tr w:rsidR="00C9651F" w14:paraId="69A5662C" w14:textId="77777777">
        <w:trPr>
          <w:trHeight w:val="330"/>
        </w:trPr>
        <w:tc>
          <w:tcPr>
            <w:tcW w:w="7300" w:type="dxa"/>
            <w:tcBorders>
              <w:top w:val="nil"/>
              <w:left w:val="nil"/>
              <w:bottom w:val="nil"/>
              <w:right w:val="nil"/>
            </w:tcBorders>
            <w:shd w:val="clear" w:color="auto" w:fill="auto"/>
            <w:vAlign w:val="center"/>
            <w:hideMark/>
          </w:tcPr>
          <w:p w14:paraId="69A5662B"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Άρθρο 38 ως έχει     ΚΑΤΑ ΠΛΕΙΟΨΗΦΙΑ</w:t>
            </w:r>
          </w:p>
        </w:tc>
      </w:tr>
      <w:tr w:rsidR="00C9651F" w14:paraId="69A5662E" w14:textId="77777777">
        <w:trPr>
          <w:trHeight w:val="90"/>
        </w:trPr>
        <w:tc>
          <w:tcPr>
            <w:tcW w:w="7300" w:type="dxa"/>
            <w:tcBorders>
              <w:top w:val="nil"/>
              <w:left w:val="nil"/>
              <w:bottom w:val="nil"/>
              <w:right w:val="nil"/>
            </w:tcBorders>
            <w:shd w:val="clear" w:color="auto" w:fill="auto"/>
            <w:vAlign w:val="center"/>
            <w:hideMark/>
          </w:tcPr>
          <w:p w14:paraId="69A5662D" w14:textId="77777777" w:rsidR="002448E4" w:rsidRPr="0027752B" w:rsidRDefault="002D2592" w:rsidP="002448E4">
            <w:pPr>
              <w:jc w:val="center"/>
              <w:rPr>
                <w:rFonts w:ascii="Calibri" w:eastAsia="Times New Roman" w:hAnsi="Calibri" w:cs="Calibri"/>
                <w:color w:val="000000"/>
                <w:szCs w:val="24"/>
              </w:rPr>
            </w:pPr>
          </w:p>
        </w:tc>
      </w:tr>
      <w:tr w:rsidR="00C9651F" w14:paraId="69A56630" w14:textId="77777777">
        <w:trPr>
          <w:trHeight w:val="330"/>
        </w:trPr>
        <w:tc>
          <w:tcPr>
            <w:tcW w:w="7300" w:type="dxa"/>
            <w:tcBorders>
              <w:top w:val="nil"/>
              <w:left w:val="nil"/>
              <w:bottom w:val="nil"/>
              <w:right w:val="nil"/>
            </w:tcBorders>
            <w:shd w:val="clear" w:color="auto" w:fill="auto"/>
            <w:vAlign w:val="center"/>
            <w:hideMark/>
          </w:tcPr>
          <w:p w14:paraId="69A5662F"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ΣΥΡΙΖΑ: ΝΑΙ</w:t>
            </w:r>
          </w:p>
        </w:tc>
      </w:tr>
      <w:tr w:rsidR="00C9651F" w14:paraId="69A56632" w14:textId="77777777">
        <w:trPr>
          <w:trHeight w:val="45"/>
        </w:trPr>
        <w:tc>
          <w:tcPr>
            <w:tcW w:w="7300" w:type="dxa"/>
            <w:tcBorders>
              <w:top w:val="nil"/>
              <w:left w:val="nil"/>
              <w:bottom w:val="nil"/>
              <w:right w:val="nil"/>
            </w:tcBorders>
            <w:shd w:val="clear" w:color="auto" w:fill="auto"/>
            <w:vAlign w:val="center"/>
            <w:hideMark/>
          </w:tcPr>
          <w:p w14:paraId="69A56631" w14:textId="77777777" w:rsidR="002448E4" w:rsidRPr="0027752B" w:rsidRDefault="002D2592" w:rsidP="002448E4">
            <w:pPr>
              <w:jc w:val="center"/>
              <w:rPr>
                <w:rFonts w:ascii="Calibri" w:eastAsia="Times New Roman" w:hAnsi="Calibri" w:cs="Calibri"/>
                <w:color w:val="000000"/>
                <w:szCs w:val="24"/>
              </w:rPr>
            </w:pPr>
          </w:p>
        </w:tc>
      </w:tr>
      <w:tr w:rsidR="00C9651F" w14:paraId="69A56634" w14:textId="77777777">
        <w:trPr>
          <w:trHeight w:val="330"/>
        </w:trPr>
        <w:tc>
          <w:tcPr>
            <w:tcW w:w="7300" w:type="dxa"/>
            <w:tcBorders>
              <w:top w:val="nil"/>
              <w:left w:val="nil"/>
              <w:bottom w:val="nil"/>
              <w:right w:val="nil"/>
            </w:tcBorders>
            <w:shd w:val="clear" w:color="auto" w:fill="auto"/>
            <w:vAlign w:val="center"/>
            <w:hideMark/>
          </w:tcPr>
          <w:p w14:paraId="69A56633"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Ν.Δ.: OXI</w:t>
            </w:r>
          </w:p>
        </w:tc>
      </w:tr>
      <w:tr w:rsidR="00C9651F" w14:paraId="69A56636" w14:textId="77777777">
        <w:trPr>
          <w:trHeight w:val="45"/>
        </w:trPr>
        <w:tc>
          <w:tcPr>
            <w:tcW w:w="7300" w:type="dxa"/>
            <w:tcBorders>
              <w:top w:val="nil"/>
              <w:left w:val="nil"/>
              <w:bottom w:val="nil"/>
              <w:right w:val="nil"/>
            </w:tcBorders>
            <w:shd w:val="clear" w:color="auto" w:fill="auto"/>
            <w:vAlign w:val="center"/>
            <w:hideMark/>
          </w:tcPr>
          <w:p w14:paraId="69A56635" w14:textId="77777777" w:rsidR="002448E4" w:rsidRPr="0027752B" w:rsidRDefault="002D2592" w:rsidP="002448E4">
            <w:pPr>
              <w:jc w:val="center"/>
              <w:rPr>
                <w:rFonts w:ascii="Calibri" w:eastAsia="Times New Roman" w:hAnsi="Calibri" w:cs="Calibri"/>
                <w:color w:val="000000"/>
                <w:szCs w:val="24"/>
              </w:rPr>
            </w:pPr>
          </w:p>
        </w:tc>
      </w:tr>
      <w:tr w:rsidR="00C9651F" w14:paraId="69A56638" w14:textId="77777777">
        <w:trPr>
          <w:trHeight w:val="330"/>
        </w:trPr>
        <w:tc>
          <w:tcPr>
            <w:tcW w:w="7300" w:type="dxa"/>
            <w:tcBorders>
              <w:top w:val="nil"/>
              <w:left w:val="nil"/>
              <w:bottom w:val="nil"/>
              <w:right w:val="nil"/>
            </w:tcBorders>
            <w:shd w:val="clear" w:color="auto" w:fill="auto"/>
            <w:vAlign w:val="center"/>
            <w:hideMark/>
          </w:tcPr>
          <w:p w14:paraId="69A56637"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ΔΗ.ΣΥ: ΠΡΝ</w:t>
            </w:r>
          </w:p>
        </w:tc>
      </w:tr>
      <w:tr w:rsidR="00C9651F" w14:paraId="69A5663A" w14:textId="77777777">
        <w:trPr>
          <w:trHeight w:val="45"/>
        </w:trPr>
        <w:tc>
          <w:tcPr>
            <w:tcW w:w="7300" w:type="dxa"/>
            <w:tcBorders>
              <w:top w:val="nil"/>
              <w:left w:val="nil"/>
              <w:bottom w:val="nil"/>
              <w:right w:val="nil"/>
            </w:tcBorders>
            <w:shd w:val="clear" w:color="auto" w:fill="auto"/>
            <w:vAlign w:val="center"/>
            <w:hideMark/>
          </w:tcPr>
          <w:p w14:paraId="69A56639" w14:textId="77777777" w:rsidR="002448E4" w:rsidRPr="0027752B" w:rsidRDefault="002D2592" w:rsidP="002448E4">
            <w:pPr>
              <w:jc w:val="center"/>
              <w:rPr>
                <w:rFonts w:ascii="Calibri" w:eastAsia="Times New Roman" w:hAnsi="Calibri" w:cs="Calibri"/>
                <w:color w:val="000000"/>
                <w:szCs w:val="24"/>
              </w:rPr>
            </w:pPr>
          </w:p>
        </w:tc>
      </w:tr>
      <w:tr w:rsidR="00C9651F" w14:paraId="69A5663C" w14:textId="77777777">
        <w:trPr>
          <w:trHeight w:val="330"/>
        </w:trPr>
        <w:tc>
          <w:tcPr>
            <w:tcW w:w="7300" w:type="dxa"/>
            <w:tcBorders>
              <w:top w:val="nil"/>
              <w:left w:val="nil"/>
              <w:bottom w:val="nil"/>
              <w:right w:val="nil"/>
            </w:tcBorders>
            <w:shd w:val="clear" w:color="auto" w:fill="auto"/>
            <w:vAlign w:val="center"/>
            <w:hideMark/>
          </w:tcPr>
          <w:p w14:paraId="69A5663B"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Χ.Α: OXI</w:t>
            </w:r>
          </w:p>
        </w:tc>
      </w:tr>
      <w:tr w:rsidR="00C9651F" w14:paraId="69A5663E" w14:textId="77777777">
        <w:trPr>
          <w:trHeight w:val="45"/>
        </w:trPr>
        <w:tc>
          <w:tcPr>
            <w:tcW w:w="7300" w:type="dxa"/>
            <w:tcBorders>
              <w:top w:val="nil"/>
              <w:left w:val="nil"/>
              <w:bottom w:val="nil"/>
              <w:right w:val="nil"/>
            </w:tcBorders>
            <w:shd w:val="clear" w:color="auto" w:fill="auto"/>
            <w:vAlign w:val="center"/>
            <w:hideMark/>
          </w:tcPr>
          <w:p w14:paraId="69A5663D" w14:textId="77777777" w:rsidR="002448E4" w:rsidRPr="0027752B" w:rsidRDefault="002D2592" w:rsidP="002448E4">
            <w:pPr>
              <w:jc w:val="center"/>
              <w:rPr>
                <w:rFonts w:ascii="Calibri" w:eastAsia="Times New Roman" w:hAnsi="Calibri" w:cs="Calibri"/>
                <w:color w:val="000000"/>
                <w:szCs w:val="24"/>
              </w:rPr>
            </w:pPr>
          </w:p>
        </w:tc>
      </w:tr>
      <w:tr w:rsidR="00C9651F" w14:paraId="69A56640" w14:textId="77777777">
        <w:trPr>
          <w:trHeight w:val="330"/>
        </w:trPr>
        <w:tc>
          <w:tcPr>
            <w:tcW w:w="7300" w:type="dxa"/>
            <w:tcBorders>
              <w:top w:val="nil"/>
              <w:left w:val="nil"/>
              <w:bottom w:val="nil"/>
              <w:right w:val="nil"/>
            </w:tcBorders>
            <w:shd w:val="clear" w:color="auto" w:fill="auto"/>
            <w:vAlign w:val="center"/>
            <w:hideMark/>
          </w:tcPr>
          <w:p w14:paraId="69A5663F"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Κ.Κ.Ε: ΝΑΙ</w:t>
            </w:r>
          </w:p>
        </w:tc>
      </w:tr>
      <w:tr w:rsidR="00C9651F" w14:paraId="69A56642" w14:textId="77777777">
        <w:trPr>
          <w:trHeight w:val="30"/>
        </w:trPr>
        <w:tc>
          <w:tcPr>
            <w:tcW w:w="7300" w:type="dxa"/>
            <w:tcBorders>
              <w:top w:val="nil"/>
              <w:left w:val="nil"/>
              <w:bottom w:val="nil"/>
              <w:right w:val="nil"/>
            </w:tcBorders>
            <w:shd w:val="clear" w:color="auto" w:fill="auto"/>
            <w:vAlign w:val="center"/>
            <w:hideMark/>
          </w:tcPr>
          <w:p w14:paraId="69A56641" w14:textId="77777777" w:rsidR="002448E4" w:rsidRPr="0027752B" w:rsidRDefault="002D2592" w:rsidP="002448E4">
            <w:pPr>
              <w:jc w:val="center"/>
              <w:rPr>
                <w:rFonts w:ascii="Calibri" w:eastAsia="Times New Roman" w:hAnsi="Calibri" w:cs="Calibri"/>
                <w:color w:val="000000"/>
                <w:szCs w:val="24"/>
              </w:rPr>
            </w:pPr>
          </w:p>
        </w:tc>
      </w:tr>
      <w:tr w:rsidR="00C9651F" w14:paraId="69A56644" w14:textId="77777777">
        <w:trPr>
          <w:trHeight w:val="330"/>
        </w:trPr>
        <w:tc>
          <w:tcPr>
            <w:tcW w:w="7300" w:type="dxa"/>
            <w:tcBorders>
              <w:top w:val="nil"/>
              <w:left w:val="nil"/>
              <w:bottom w:val="nil"/>
              <w:right w:val="nil"/>
            </w:tcBorders>
            <w:shd w:val="clear" w:color="auto" w:fill="auto"/>
            <w:vAlign w:val="center"/>
            <w:hideMark/>
          </w:tcPr>
          <w:p w14:paraId="69A56643"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ΕΝ. ΚΕΝΤΡΩΩΝ: ΠΡΝ</w:t>
            </w:r>
          </w:p>
        </w:tc>
      </w:tr>
      <w:tr w:rsidR="00C9651F" w14:paraId="69A56646" w14:textId="77777777">
        <w:trPr>
          <w:trHeight w:val="45"/>
        </w:trPr>
        <w:tc>
          <w:tcPr>
            <w:tcW w:w="7300" w:type="dxa"/>
            <w:tcBorders>
              <w:top w:val="nil"/>
              <w:left w:val="nil"/>
              <w:bottom w:val="nil"/>
              <w:right w:val="nil"/>
            </w:tcBorders>
            <w:shd w:val="clear" w:color="auto" w:fill="auto"/>
            <w:vAlign w:val="center"/>
            <w:hideMark/>
          </w:tcPr>
          <w:p w14:paraId="69A56645" w14:textId="77777777" w:rsidR="002448E4" w:rsidRPr="0027752B" w:rsidRDefault="002D2592" w:rsidP="002448E4">
            <w:pPr>
              <w:jc w:val="center"/>
              <w:rPr>
                <w:rFonts w:ascii="Calibri" w:eastAsia="Times New Roman" w:hAnsi="Calibri" w:cs="Calibri"/>
                <w:color w:val="000000"/>
                <w:szCs w:val="24"/>
              </w:rPr>
            </w:pPr>
          </w:p>
        </w:tc>
      </w:tr>
      <w:tr w:rsidR="00C9651F" w14:paraId="69A56648" w14:textId="77777777">
        <w:trPr>
          <w:trHeight w:val="135"/>
        </w:trPr>
        <w:tc>
          <w:tcPr>
            <w:tcW w:w="7300" w:type="dxa"/>
            <w:tcBorders>
              <w:top w:val="nil"/>
              <w:left w:val="nil"/>
              <w:bottom w:val="nil"/>
              <w:right w:val="nil"/>
            </w:tcBorders>
            <w:shd w:val="clear" w:color="auto" w:fill="auto"/>
            <w:vAlign w:val="center"/>
            <w:hideMark/>
          </w:tcPr>
          <w:p w14:paraId="69A56647" w14:textId="77777777" w:rsidR="002448E4" w:rsidRPr="0027752B" w:rsidRDefault="002D2592" w:rsidP="002448E4">
            <w:pPr>
              <w:jc w:val="center"/>
              <w:rPr>
                <w:rFonts w:ascii="Times New Roman" w:eastAsia="Times New Roman" w:hAnsi="Times New Roman" w:cs="Times New Roman"/>
                <w:sz w:val="20"/>
              </w:rPr>
            </w:pPr>
          </w:p>
        </w:tc>
      </w:tr>
      <w:tr w:rsidR="00C9651F" w14:paraId="69A5664A" w14:textId="77777777">
        <w:trPr>
          <w:trHeight w:val="345"/>
        </w:trPr>
        <w:tc>
          <w:tcPr>
            <w:tcW w:w="7300" w:type="dxa"/>
            <w:tcBorders>
              <w:top w:val="nil"/>
              <w:left w:val="nil"/>
              <w:bottom w:val="nil"/>
              <w:right w:val="nil"/>
            </w:tcBorders>
            <w:shd w:val="clear" w:color="auto" w:fill="auto"/>
            <w:vAlign w:val="center"/>
            <w:hideMark/>
          </w:tcPr>
          <w:p w14:paraId="69A56649" w14:textId="77777777" w:rsidR="002448E4" w:rsidRPr="0027752B" w:rsidRDefault="002D2592" w:rsidP="002448E4">
            <w:pPr>
              <w:jc w:val="center"/>
              <w:rPr>
                <w:rFonts w:ascii="Times New Roman" w:eastAsia="Times New Roman" w:hAnsi="Times New Roman" w:cs="Times New Roman"/>
                <w:sz w:val="20"/>
              </w:rPr>
            </w:pPr>
          </w:p>
        </w:tc>
      </w:tr>
      <w:tr w:rsidR="00C9651F" w14:paraId="69A5664C" w14:textId="77777777">
        <w:trPr>
          <w:trHeight w:val="495"/>
        </w:trPr>
        <w:tc>
          <w:tcPr>
            <w:tcW w:w="7300" w:type="dxa"/>
            <w:tcBorders>
              <w:top w:val="nil"/>
              <w:left w:val="nil"/>
              <w:bottom w:val="nil"/>
              <w:right w:val="nil"/>
            </w:tcBorders>
            <w:shd w:val="clear" w:color="auto" w:fill="auto"/>
            <w:vAlign w:val="center"/>
            <w:hideMark/>
          </w:tcPr>
          <w:p w14:paraId="69A5664B"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Υπουργική Τροπ. 1954/168 (ως έχει)     ΚΑΤΑ ΠΛΕΙΟΨΗΦΙΑ</w:t>
            </w:r>
          </w:p>
        </w:tc>
      </w:tr>
      <w:tr w:rsidR="00C9651F" w14:paraId="69A5664E" w14:textId="77777777">
        <w:trPr>
          <w:trHeight w:val="105"/>
        </w:trPr>
        <w:tc>
          <w:tcPr>
            <w:tcW w:w="7300" w:type="dxa"/>
            <w:tcBorders>
              <w:top w:val="nil"/>
              <w:left w:val="nil"/>
              <w:bottom w:val="nil"/>
              <w:right w:val="nil"/>
            </w:tcBorders>
            <w:shd w:val="clear" w:color="auto" w:fill="auto"/>
            <w:vAlign w:val="center"/>
            <w:hideMark/>
          </w:tcPr>
          <w:p w14:paraId="69A5664D" w14:textId="77777777" w:rsidR="002448E4" w:rsidRPr="0027752B" w:rsidRDefault="002D2592" w:rsidP="002448E4">
            <w:pPr>
              <w:jc w:val="center"/>
              <w:rPr>
                <w:rFonts w:ascii="Calibri" w:eastAsia="Times New Roman" w:hAnsi="Calibri" w:cs="Calibri"/>
                <w:color w:val="000000"/>
                <w:szCs w:val="24"/>
              </w:rPr>
            </w:pPr>
          </w:p>
        </w:tc>
      </w:tr>
      <w:tr w:rsidR="00C9651F" w14:paraId="69A56650" w14:textId="77777777">
        <w:trPr>
          <w:trHeight w:val="330"/>
        </w:trPr>
        <w:tc>
          <w:tcPr>
            <w:tcW w:w="7300" w:type="dxa"/>
            <w:tcBorders>
              <w:top w:val="nil"/>
              <w:left w:val="nil"/>
              <w:bottom w:val="nil"/>
              <w:right w:val="nil"/>
            </w:tcBorders>
            <w:shd w:val="clear" w:color="auto" w:fill="auto"/>
            <w:vAlign w:val="center"/>
            <w:hideMark/>
          </w:tcPr>
          <w:p w14:paraId="69A5664F"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ΣΥΡΙΖΑ: ΝΑΙ</w:t>
            </w:r>
          </w:p>
        </w:tc>
      </w:tr>
      <w:tr w:rsidR="00C9651F" w14:paraId="69A56652" w14:textId="77777777">
        <w:trPr>
          <w:trHeight w:val="30"/>
        </w:trPr>
        <w:tc>
          <w:tcPr>
            <w:tcW w:w="7300" w:type="dxa"/>
            <w:tcBorders>
              <w:top w:val="nil"/>
              <w:left w:val="nil"/>
              <w:bottom w:val="nil"/>
              <w:right w:val="nil"/>
            </w:tcBorders>
            <w:shd w:val="clear" w:color="auto" w:fill="auto"/>
            <w:vAlign w:val="center"/>
            <w:hideMark/>
          </w:tcPr>
          <w:p w14:paraId="69A56651" w14:textId="77777777" w:rsidR="002448E4" w:rsidRPr="0027752B" w:rsidRDefault="002D2592" w:rsidP="002448E4">
            <w:pPr>
              <w:jc w:val="center"/>
              <w:rPr>
                <w:rFonts w:ascii="Calibri" w:eastAsia="Times New Roman" w:hAnsi="Calibri" w:cs="Calibri"/>
                <w:color w:val="000000"/>
                <w:szCs w:val="24"/>
              </w:rPr>
            </w:pPr>
          </w:p>
        </w:tc>
      </w:tr>
      <w:tr w:rsidR="00C9651F" w14:paraId="69A56654" w14:textId="77777777">
        <w:trPr>
          <w:trHeight w:val="330"/>
        </w:trPr>
        <w:tc>
          <w:tcPr>
            <w:tcW w:w="7300" w:type="dxa"/>
            <w:tcBorders>
              <w:top w:val="nil"/>
              <w:left w:val="nil"/>
              <w:bottom w:val="nil"/>
              <w:right w:val="nil"/>
            </w:tcBorders>
            <w:shd w:val="clear" w:color="auto" w:fill="auto"/>
            <w:vAlign w:val="center"/>
            <w:hideMark/>
          </w:tcPr>
          <w:p w14:paraId="69A56653"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 xml:space="preserve">Ν.Δ.: </w:t>
            </w:r>
            <w:r w:rsidRPr="0027752B">
              <w:rPr>
                <w:rFonts w:ascii="Calibri" w:eastAsia="Times New Roman" w:hAnsi="Calibri" w:cs="Calibri"/>
                <w:color w:val="000000"/>
                <w:szCs w:val="24"/>
              </w:rPr>
              <w:t>OXI</w:t>
            </w:r>
          </w:p>
        </w:tc>
      </w:tr>
      <w:tr w:rsidR="00C9651F" w14:paraId="69A56656" w14:textId="77777777">
        <w:trPr>
          <w:trHeight w:val="45"/>
        </w:trPr>
        <w:tc>
          <w:tcPr>
            <w:tcW w:w="7300" w:type="dxa"/>
            <w:tcBorders>
              <w:top w:val="nil"/>
              <w:left w:val="nil"/>
              <w:bottom w:val="nil"/>
              <w:right w:val="nil"/>
            </w:tcBorders>
            <w:shd w:val="clear" w:color="auto" w:fill="auto"/>
            <w:vAlign w:val="center"/>
            <w:hideMark/>
          </w:tcPr>
          <w:p w14:paraId="69A56655" w14:textId="77777777" w:rsidR="002448E4" w:rsidRPr="0027752B" w:rsidRDefault="002D2592" w:rsidP="002448E4">
            <w:pPr>
              <w:jc w:val="center"/>
              <w:rPr>
                <w:rFonts w:ascii="Calibri" w:eastAsia="Times New Roman" w:hAnsi="Calibri" w:cs="Calibri"/>
                <w:color w:val="000000"/>
                <w:szCs w:val="24"/>
              </w:rPr>
            </w:pPr>
          </w:p>
        </w:tc>
      </w:tr>
      <w:tr w:rsidR="00C9651F" w14:paraId="69A56658" w14:textId="77777777">
        <w:trPr>
          <w:trHeight w:val="330"/>
        </w:trPr>
        <w:tc>
          <w:tcPr>
            <w:tcW w:w="7300" w:type="dxa"/>
            <w:tcBorders>
              <w:top w:val="nil"/>
              <w:left w:val="nil"/>
              <w:bottom w:val="nil"/>
              <w:right w:val="nil"/>
            </w:tcBorders>
            <w:shd w:val="clear" w:color="auto" w:fill="auto"/>
            <w:vAlign w:val="center"/>
            <w:hideMark/>
          </w:tcPr>
          <w:p w14:paraId="69A56657"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ΔΗ.ΣΥ: ΠΡΝ</w:t>
            </w:r>
          </w:p>
        </w:tc>
      </w:tr>
      <w:tr w:rsidR="00C9651F" w14:paraId="69A5665A" w14:textId="77777777">
        <w:trPr>
          <w:trHeight w:val="45"/>
        </w:trPr>
        <w:tc>
          <w:tcPr>
            <w:tcW w:w="7300" w:type="dxa"/>
            <w:tcBorders>
              <w:top w:val="nil"/>
              <w:left w:val="nil"/>
              <w:bottom w:val="nil"/>
              <w:right w:val="nil"/>
            </w:tcBorders>
            <w:shd w:val="clear" w:color="auto" w:fill="auto"/>
            <w:vAlign w:val="center"/>
            <w:hideMark/>
          </w:tcPr>
          <w:p w14:paraId="69A56659" w14:textId="77777777" w:rsidR="002448E4" w:rsidRPr="0027752B" w:rsidRDefault="002D2592" w:rsidP="002448E4">
            <w:pPr>
              <w:jc w:val="center"/>
              <w:rPr>
                <w:rFonts w:ascii="Calibri" w:eastAsia="Times New Roman" w:hAnsi="Calibri" w:cs="Calibri"/>
                <w:color w:val="000000"/>
                <w:szCs w:val="24"/>
              </w:rPr>
            </w:pPr>
          </w:p>
        </w:tc>
      </w:tr>
      <w:tr w:rsidR="00C9651F" w14:paraId="69A5665C" w14:textId="77777777">
        <w:trPr>
          <w:trHeight w:val="330"/>
        </w:trPr>
        <w:tc>
          <w:tcPr>
            <w:tcW w:w="7300" w:type="dxa"/>
            <w:tcBorders>
              <w:top w:val="nil"/>
              <w:left w:val="nil"/>
              <w:bottom w:val="nil"/>
              <w:right w:val="nil"/>
            </w:tcBorders>
            <w:shd w:val="clear" w:color="auto" w:fill="auto"/>
            <w:vAlign w:val="center"/>
            <w:hideMark/>
          </w:tcPr>
          <w:p w14:paraId="69A5665B"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Χ.Α: OXI</w:t>
            </w:r>
          </w:p>
        </w:tc>
      </w:tr>
      <w:tr w:rsidR="00C9651F" w14:paraId="69A5665E" w14:textId="77777777">
        <w:trPr>
          <w:trHeight w:val="45"/>
        </w:trPr>
        <w:tc>
          <w:tcPr>
            <w:tcW w:w="7300" w:type="dxa"/>
            <w:tcBorders>
              <w:top w:val="nil"/>
              <w:left w:val="nil"/>
              <w:bottom w:val="nil"/>
              <w:right w:val="nil"/>
            </w:tcBorders>
            <w:shd w:val="clear" w:color="auto" w:fill="auto"/>
            <w:vAlign w:val="center"/>
            <w:hideMark/>
          </w:tcPr>
          <w:p w14:paraId="69A5665D" w14:textId="77777777" w:rsidR="002448E4" w:rsidRPr="0027752B" w:rsidRDefault="002D2592" w:rsidP="002448E4">
            <w:pPr>
              <w:jc w:val="center"/>
              <w:rPr>
                <w:rFonts w:ascii="Calibri" w:eastAsia="Times New Roman" w:hAnsi="Calibri" w:cs="Calibri"/>
                <w:color w:val="000000"/>
                <w:szCs w:val="24"/>
              </w:rPr>
            </w:pPr>
          </w:p>
        </w:tc>
      </w:tr>
      <w:tr w:rsidR="00C9651F" w14:paraId="69A56660" w14:textId="77777777">
        <w:trPr>
          <w:trHeight w:val="330"/>
        </w:trPr>
        <w:tc>
          <w:tcPr>
            <w:tcW w:w="7300" w:type="dxa"/>
            <w:tcBorders>
              <w:top w:val="nil"/>
              <w:left w:val="nil"/>
              <w:bottom w:val="nil"/>
              <w:right w:val="nil"/>
            </w:tcBorders>
            <w:shd w:val="clear" w:color="auto" w:fill="auto"/>
            <w:vAlign w:val="center"/>
            <w:hideMark/>
          </w:tcPr>
          <w:p w14:paraId="69A5665F"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Κ.Κ.Ε: ΠΡΝ</w:t>
            </w:r>
          </w:p>
        </w:tc>
      </w:tr>
      <w:tr w:rsidR="00C9651F" w14:paraId="69A56662" w14:textId="77777777">
        <w:trPr>
          <w:trHeight w:val="45"/>
        </w:trPr>
        <w:tc>
          <w:tcPr>
            <w:tcW w:w="7300" w:type="dxa"/>
            <w:tcBorders>
              <w:top w:val="nil"/>
              <w:left w:val="nil"/>
              <w:bottom w:val="nil"/>
              <w:right w:val="nil"/>
            </w:tcBorders>
            <w:shd w:val="clear" w:color="auto" w:fill="auto"/>
            <w:vAlign w:val="center"/>
            <w:hideMark/>
          </w:tcPr>
          <w:p w14:paraId="69A56661" w14:textId="77777777" w:rsidR="002448E4" w:rsidRPr="0027752B" w:rsidRDefault="002D2592" w:rsidP="002448E4">
            <w:pPr>
              <w:jc w:val="center"/>
              <w:rPr>
                <w:rFonts w:ascii="Calibri" w:eastAsia="Times New Roman" w:hAnsi="Calibri" w:cs="Calibri"/>
                <w:color w:val="000000"/>
                <w:szCs w:val="24"/>
              </w:rPr>
            </w:pPr>
          </w:p>
        </w:tc>
      </w:tr>
      <w:tr w:rsidR="00C9651F" w14:paraId="69A56664" w14:textId="77777777">
        <w:trPr>
          <w:trHeight w:val="330"/>
        </w:trPr>
        <w:tc>
          <w:tcPr>
            <w:tcW w:w="7300" w:type="dxa"/>
            <w:tcBorders>
              <w:top w:val="nil"/>
              <w:left w:val="nil"/>
              <w:bottom w:val="nil"/>
              <w:right w:val="nil"/>
            </w:tcBorders>
            <w:shd w:val="clear" w:color="auto" w:fill="auto"/>
            <w:vAlign w:val="center"/>
            <w:hideMark/>
          </w:tcPr>
          <w:p w14:paraId="69A56663"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ΕΝ. ΚΕΝΤΡΩΩΝ: ΠΡΝ</w:t>
            </w:r>
          </w:p>
        </w:tc>
      </w:tr>
      <w:tr w:rsidR="00C9651F" w14:paraId="69A56666" w14:textId="77777777">
        <w:trPr>
          <w:trHeight w:val="45"/>
        </w:trPr>
        <w:tc>
          <w:tcPr>
            <w:tcW w:w="7300" w:type="dxa"/>
            <w:tcBorders>
              <w:top w:val="nil"/>
              <w:left w:val="nil"/>
              <w:bottom w:val="nil"/>
              <w:right w:val="nil"/>
            </w:tcBorders>
            <w:shd w:val="clear" w:color="auto" w:fill="auto"/>
            <w:vAlign w:val="center"/>
            <w:hideMark/>
          </w:tcPr>
          <w:p w14:paraId="69A56665" w14:textId="77777777" w:rsidR="002448E4" w:rsidRPr="0027752B" w:rsidRDefault="002D2592" w:rsidP="002448E4">
            <w:pPr>
              <w:jc w:val="center"/>
              <w:rPr>
                <w:rFonts w:ascii="Calibri" w:eastAsia="Times New Roman" w:hAnsi="Calibri" w:cs="Calibri"/>
                <w:color w:val="000000"/>
                <w:szCs w:val="24"/>
              </w:rPr>
            </w:pPr>
          </w:p>
        </w:tc>
      </w:tr>
      <w:tr w:rsidR="00C9651F" w14:paraId="69A56668" w14:textId="77777777">
        <w:trPr>
          <w:trHeight w:val="150"/>
        </w:trPr>
        <w:tc>
          <w:tcPr>
            <w:tcW w:w="7300" w:type="dxa"/>
            <w:tcBorders>
              <w:top w:val="nil"/>
              <w:left w:val="nil"/>
              <w:bottom w:val="nil"/>
              <w:right w:val="nil"/>
            </w:tcBorders>
            <w:shd w:val="clear" w:color="auto" w:fill="auto"/>
            <w:vAlign w:val="center"/>
            <w:hideMark/>
          </w:tcPr>
          <w:p w14:paraId="69A56667" w14:textId="77777777" w:rsidR="002448E4" w:rsidRPr="0027752B" w:rsidRDefault="002D2592" w:rsidP="002448E4">
            <w:pPr>
              <w:jc w:val="center"/>
              <w:rPr>
                <w:rFonts w:ascii="Times New Roman" w:eastAsia="Times New Roman" w:hAnsi="Times New Roman" w:cs="Times New Roman"/>
                <w:sz w:val="20"/>
              </w:rPr>
            </w:pPr>
          </w:p>
        </w:tc>
      </w:tr>
      <w:tr w:rsidR="00C9651F" w14:paraId="69A5666A" w14:textId="77777777">
        <w:trPr>
          <w:trHeight w:val="330"/>
        </w:trPr>
        <w:tc>
          <w:tcPr>
            <w:tcW w:w="7300" w:type="dxa"/>
            <w:tcBorders>
              <w:top w:val="nil"/>
              <w:left w:val="nil"/>
              <w:bottom w:val="nil"/>
              <w:right w:val="nil"/>
            </w:tcBorders>
            <w:shd w:val="clear" w:color="auto" w:fill="auto"/>
            <w:vAlign w:val="center"/>
            <w:hideMark/>
          </w:tcPr>
          <w:p w14:paraId="69A56669" w14:textId="77777777" w:rsidR="002448E4" w:rsidRPr="0027752B" w:rsidRDefault="002D2592" w:rsidP="002448E4">
            <w:pPr>
              <w:jc w:val="center"/>
              <w:rPr>
                <w:rFonts w:ascii="Times New Roman" w:eastAsia="Times New Roman" w:hAnsi="Times New Roman" w:cs="Times New Roman"/>
                <w:sz w:val="20"/>
              </w:rPr>
            </w:pPr>
          </w:p>
        </w:tc>
      </w:tr>
      <w:tr w:rsidR="00C9651F" w14:paraId="69A5666C" w14:textId="77777777">
        <w:trPr>
          <w:trHeight w:val="495"/>
        </w:trPr>
        <w:tc>
          <w:tcPr>
            <w:tcW w:w="7300" w:type="dxa"/>
            <w:tcBorders>
              <w:top w:val="nil"/>
              <w:left w:val="nil"/>
              <w:bottom w:val="nil"/>
              <w:right w:val="nil"/>
            </w:tcBorders>
            <w:shd w:val="clear" w:color="auto" w:fill="auto"/>
            <w:vAlign w:val="center"/>
            <w:hideMark/>
          </w:tcPr>
          <w:p w14:paraId="69A5666B"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Υπουργική Τροπ. 1955/169 (ως έχει)     ΚΑΤΑ ΠΛΕΙΟΨΗΦΙΑ</w:t>
            </w:r>
          </w:p>
        </w:tc>
      </w:tr>
      <w:tr w:rsidR="00C9651F" w14:paraId="69A5666E" w14:textId="77777777">
        <w:trPr>
          <w:trHeight w:val="105"/>
        </w:trPr>
        <w:tc>
          <w:tcPr>
            <w:tcW w:w="7300" w:type="dxa"/>
            <w:tcBorders>
              <w:top w:val="nil"/>
              <w:left w:val="nil"/>
              <w:bottom w:val="nil"/>
              <w:right w:val="nil"/>
            </w:tcBorders>
            <w:shd w:val="clear" w:color="auto" w:fill="auto"/>
            <w:vAlign w:val="center"/>
            <w:hideMark/>
          </w:tcPr>
          <w:p w14:paraId="69A5666D" w14:textId="77777777" w:rsidR="002448E4" w:rsidRPr="0027752B" w:rsidRDefault="002D2592" w:rsidP="002448E4">
            <w:pPr>
              <w:jc w:val="center"/>
              <w:rPr>
                <w:rFonts w:ascii="Calibri" w:eastAsia="Times New Roman" w:hAnsi="Calibri" w:cs="Calibri"/>
                <w:color w:val="000000"/>
                <w:szCs w:val="24"/>
              </w:rPr>
            </w:pPr>
          </w:p>
        </w:tc>
      </w:tr>
      <w:tr w:rsidR="00C9651F" w14:paraId="69A56670" w14:textId="77777777">
        <w:trPr>
          <w:trHeight w:val="330"/>
        </w:trPr>
        <w:tc>
          <w:tcPr>
            <w:tcW w:w="7300" w:type="dxa"/>
            <w:tcBorders>
              <w:top w:val="nil"/>
              <w:left w:val="nil"/>
              <w:bottom w:val="nil"/>
              <w:right w:val="nil"/>
            </w:tcBorders>
            <w:shd w:val="clear" w:color="auto" w:fill="auto"/>
            <w:vAlign w:val="center"/>
            <w:hideMark/>
          </w:tcPr>
          <w:p w14:paraId="69A5666F"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ΣΥΡΙΖΑ: ΝΑΙ</w:t>
            </w:r>
          </w:p>
        </w:tc>
      </w:tr>
      <w:tr w:rsidR="00C9651F" w14:paraId="69A56672" w14:textId="77777777">
        <w:trPr>
          <w:trHeight w:val="45"/>
        </w:trPr>
        <w:tc>
          <w:tcPr>
            <w:tcW w:w="7300" w:type="dxa"/>
            <w:tcBorders>
              <w:top w:val="nil"/>
              <w:left w:val="nil"/>
              <w:bottom w:val="nil"/>
              <w:right w:val="nil"/>
            </w:tcBorders>
            <w:shd w:val="clear" w:color="auto" w:fill="auto"/>
            <w:vAlign w:val="center"/>
            <w:hideMark/>
          </w:tcPr>
          <w:p w14:paraId="69A56671" w14:textId="77777777" w:rsidR="002448E4" w:rsidRPr="0027752B" w:rsidRDefault="002D2592" w:rsidP="002448E4">
            <w:pPr>
              <w:jc w:val="center"/>
              <w:rPr>
                <w:rFonts w:ascii="Calibri" w:eastAsia="Times New Roman" w:hAnsi="Calibri" w:cs="Calibri"/>
                <w:color w:val="000000"/>
                <w:szCs w:val="24"/>
              </w:rPr>
            </w:pPr>
          </w:p>
        </w:tc>
      </w:tr>
      <w:tr w:rsidR="00C9651F" w14:paraId="69A56674" w14:textId="77777777">
        <w:trPr>
          <w:trHeight w:val="330"/>
        </w:trPr>
        <w:tc>
          <w:tcPr>
            <w:tcW w:w="7300" w:type="dxa"/>
            <w:tcBorders>
              <w:top w:val="nil"/>
              <w:left w:val="nil"/>
              <w:bottom w:val="nil"/>
              <w:right w:val="nil"/>
            </w:tcBorders>
            <w:shd w:val="clear" w:color="auto" w:fill="auto"/>
            <w:vAlign w:val="center"/>
            <w:hideMark/>
          </w:tcPr>
          <w:p w14:paraId="69A56673"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Ν.Δ.: OXI</w:t>
            </w:r>
          </w:p>
        </w:tc>
      </w:tr>
      <w:tr w:rsidR="00C9651F" w14:paraId="69A56676" w14:textId="77777777">
        <w:trPr>
          <w:trHeight w:val="30"/>
        </w:trPr>
        <w:tc>
          <w:tcPr>
            <w:tcW w:w="7300" w:type="dxa"/>
            <w:tcBorders>
              <w:top w:val="nil"/>
              <w:left w:val="nil"/>
              <w:bottom w:val="nil"/>
              <w:right w:val="nil"/>
            </w:tcBorders>
            <w:shd w:val="clear" w:color="auto" w:fill="auto"/>
            <w:vAlign w:val="center"/>
            <w:hideMark/>
          </w:tcPr>
          <w:p w14:paraId="69A56675" w14:textId="77777777" w:rsidR="002448E4" w:rsidRPr="0027752B" w:rsidRDefault="002D2592" w:rsidP="002448E4">
            <w:pPr>
              <w:jc w:val="center"/>
              <w:rPr>
                <w:rFonts w:ascii="Calibri" w:eastAsia="Times New Roman" w:hAnsi="Calibri" w:cs="Calibri"/>
                <w:color w:val="000000"/>
                <w:szCs w:val="24"/>
              </w:rPr>
            </w:pPr>
          </w:p>
        </w:tc>
      </w:tr>
      <w:tr w:rsidR="00C9651F" w14:paraId="69A56678" w14:textId="77777777">
        <w:trPr>
          <w:trHeight w:val="330"/>
        </w:trPr>
        <w:tc>
          <w:tcPr>
            <w:tcW w:w="7300" w:type="dxa"/>
            <w:tcBorders>
              <w:top w:val="nil"/>
              <w:left w:val="nil"/>
              <w:bottom w:val="nil"/>
              <w:right w:val="nil"/>
            </w:tcBorders>
            <w:shd w:val="clear" w:color="auto" w:fill="auto"/>
            <w:vAlign w:val="center"/>
            <w:hideMark/>
          </w:tcPr>
          <w:p w14:paraId="69A56677"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ΔΗ.ΣΥ: ΠΡΝ</w:t>
            </w:r>
          </w:p>
        </w:tc>
      </w:tr>
      <w:tr w:rsidR="00C9651F" w14:paraId="69A5667A" w14:textId="77777777">
        <w:trPr>
          <w:trHeight w:val="45"/>
        </w:trPr>
        <w:tc>
          <w:tcPr>
            <w:tcW w:w="7300" w:type="dxa"/>
            <w:tcBorders>
              <w:top w:val="nil"/>
              <w:left w:val="nil"/>
              <w:bottom w:val="nil"/>
              <w:right w:val="nil"/>
            </w:tcBorders>
            <w:shd w:val="clear" w:color="auto" w:fill="auto"/>
            <w:vAlign w:val="center"/>
            <w:hideMark/>
          </w:tcPr>
          <w:p w14:paraId="69A56679" w14:textId="77777777" w:rsidR="002448E4" w:rsidRPr="0027752B" w:rsidRDefault="002D2592" w:rsidP="002448E4">
            <w:pPr>
              <w:jc w:val="center"/>
              <w:rPr>
                <w:rFonts w:ascii="Calibri" w:eastAsia="Times New Roman" w:hAnsi="Calibri" w:cs="Calibri"/>
                <w:color w:val="000000"/>
                <w:szCs w:val="24"/>
              </w:rPr>
            </w:pPr>
          </w:p>
        </w:tc>
      </w:tr>
      <w:tr w:rsidR="00C9651F" w14:paraId="69A5667C" w14:textId="77777777">
        <w:trPr>
          <w:trHeight w:val="330"/>
        </w:trPr>
        <w:tc>
          <w:tcPr>
            <w:tcW w:w="7300" w:type="dxa"/>
            <w:tcBorders>
              <w:top w:val="nil"/>
              <w:left w:val="nil"/>
              <w:bottom w:val="nil"/>
              <w:right w:val="nil"/>
            </w:tcBorders>
            <w:shd w:val="clear" w:color="auto" w:fill="auto"/>
            <w:vAlign w:val="center"/>
            <w:hideMark/>
          </w:tcPr>
          <w:p w14:paraId="69A5667B"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Χ.Α: OXI</w:t>
            </w:r>
          </w:p>
        </w:tc>
      </w:tr>
      <w:tr w:rsidR="00C9651F" w14:paraId="69A5667E" w14:textId="77777777">
        <w:trPr>
          <w:trHeight w:val="45"/>
        </w:trPr>
        <w:tc>
          <w:tcPr>
            <w:tcW w:w="7300" w:type="dxa"/>
            <w:tcBorders>
              <w:top w:val="nil"/>
              <w:left w:val="nil"/>
              <w:bottom w:val="nil"/>
              <w:right w:val="nil"/>
            </w:tcBorders>
            <w:shd w:val="clear" w:color="auto" w:fill="auto"/>
            <w:vAlign w:val="center"/>
            <w:hideMark/>
          </w:tcPr>
          <w:p w14:paraId="69A5667D" w14:textId="77777777" w:rsidR="002448E4" w:rsidRPr="0027752B" w:rsidRDefault="002D2592" w:rsidP="002448E4">
            <w:pPr>
              <w:jc w:val="center"/>
              <w:rPr>
                <w:rFonts w:ascii="Calibri" w:eastAsia="Times New Roman" w:hAnsi="Calibri" w:cs="Calibri"/>
                <w:color w:val="000000"/>
                <w:szCs w:val="24"/>
              </w:rPr>
            </w:pPr>
          </w:p>
        </w:tc>
      </w:tr>
      <w:tr w:rsidR="00C9651F" w14:paraId="69A56680" w14:textId="77777777">
        <w:trPr>
          <w:trHeight w:val="330"/>
        </w:trPr>
        <w:tc>
          <w:tcPr>
            <w:tcW w:w="7300" w:type="dxa"/>
            <w:tcBorders>
              <w:top w:val="nil"/>
              <w:left w:val="nil"/>
              <w:bottom w:val="nil"/>
              <w:right w:val="nil"/>
            </w:tcBorders>
            <w:shd w:val="clear" w:color="auto" w:fill="auto"/>
            <w:vAlign w:val="center"/>
            <w:hideMark/>
          </w:tcPr>
          <w:p w14:paraId="69A5667F"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Κ.Κ.Ε: ΠΡΝ</w:t>
            </w:r>
          </w:p>
        </w:tc>
      </w:tr>
      <w:tr w:rsidR="00C9651F" w14:paraId="69A56682" w14:textId="77777777">
        <w:trPr>
          <w:trHeight w:val="45"/>
        </w:trPr>
        <w:tc>
          <w:tcPr>
            <w:tcW w:w="7300" w:type="dxa"/>
            <w:tcBorders>
              <w:top w:val="nil"/>
              <w:left w:val="nil"/>
              <w:bottom w:val="nil"/>
              <w:right w:val="nil"/>
            </w:tcBorders>
            <w:shd w:val="clear" w:color="auto" w:fill="auto"/>
            <w:vAlign w:val="center"/>
            <w:hideMark/>
          </w:tcPr>
          <w:p w14:paraId="69A56681" w14:textId="77777777" w:rsidR="002448E4" w:rsidRPr="0027752B" w:rsidRDefault="002D2592" w:rsidP="002448E4">
            <w:pPr>
              <w:jc w:val="center"/>
              <w:rPr>
                <w:rFonts w:ascii="Calibri" w:eastAsia="Times New Roman" w:hAnsi="Calibri" w:cs="Calibri"/>
                <w:color w:val="000000"/>
                <w:szCs w:val="24"/>
              </w:rPr>
            </w:pPr>
          </w:p>
        </w:tc>
      </w:tr>
      <w:tr w:rsidR="00C9651F" w14:paraId="69A56684" w14:textId="77777777">
        <w:trPr>
          <w:trHeight w:val="330"/>
        </w:trPr>
        <w:tc>
          <w:tcPr>
            <w:tcW w:w="7300" w:type="dxa"/>
            <w:tcBorders>
              <w:top w:val="nil"/>
              <w:left w:val="nil"/>
              <w:bottom w:val="nil"/>
              <w:right w:val="nil"/>
            </w:tcBorders>
            <w:shd w:val="clear" w:color="auto" w:fill="auto"/>
            <w:vAlign w:val="center"/>
            <w:hideMark/>
          </w:tcPr>
          <w:p w14:paraId="69A56683"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ΕΝ. ΚΕΝΤΡΩΩΝ: ΝΑΙ</w:t>
            </w:r>
          </w:p>
        </w:tc>
      </w:tr>
      <w:tr w:rsidR="00C9651F" w14:paraId="69A56686" w14:textId="77777777">
        <w:trPr>
          <w:trHeight w:val="45"/>
        </w:trPr>
        <w:tc>
          <w:tcPr>
            <w:tcW w:w="7300" w:type="dxa"/>
            <w:tcBorders>
              <w:top w:val="nil"/>
              <w:left w:val="nil"/>
              <w:bottom w:val="nil"/>
              <w:right w:val="nil"/>
            </w:tcBorders>
            <w:shd w:val="clear" w:color="auto" w:fill="auto"/>
            <w:vAlign w:val="center"/>
            <w:hideMark/>
          </w:tcPr>
          <w:p w14:paraId="69A56685" w14:textId="77777777" w:rsidR="002448E4" w:rsidRPr="0027752B" w:rsidRDefault="002D2592" w:rsidP="002448E4">
            <w:pPr>
              <w:jc w:val="center"/>
              <w:rPr>
                <w:rFonts w:ascii="Calibri" w:eastAsia="Times New Roman" w:hAnsi="Calibri" w:cs="Calibri"/>
                <w:color w:val="000000"/>
                <w:szCs w:val="24"/>
              </w:rPr>
            </w:pPr>
          </w:p>
        </w:tc>
      </w:tr>
      <w:tr w:rsidR="00C9651F" w14:paraId="69A56688" w14:textId="77777777">
        <w:trPr>
          <w:trHeight w:val="150"/>
        </w:trPr>
        <w:tc>
          <w:tcPr>
            <w:tcW w:w="7300" w:type="dxa"/>
            <w:tcBorders>
              <w:top w:val="nil"/>
              <w:left w:val="nil"/>
              <w:bottom w:val="nil"/>
              <w:right w:val="nil"/>
            </w:tcBorders>
            <w:shd w:val="clear" w:color="auto" w:fill="auto"/>
            <w:vAlign w:val="center"/>
            <w:hideMark/>
          </w:tcPr>
          <w:p w14:paraId="69A56687" w14:textId="77777777" w:rsidR="002448E4" w:rsidRPr="0027752B" w:rsidRDefault="002D2592" w:rsidP="002448E4">
            <w:pPr>
              <w:jc w:val="center"/>
              <w:rPr>
                <w:rFonts w:ascii="Times New Roman" w:eastAsia="Times New Roman" w:hAnsi="Times New Roman" w:cs="Times New Roman"/>
                <w:sz w:val="20"/>
              </w:rPr>
            </w:pPr>
          </w:p>
        </w:tc>
      </w:tr>
      <w:tr w:rsidR="00C9651F" w14:paraId="69A5668A" w14:textId="77777777">
        <w:trPr>
          <w:trHeight w:val="345"/>
        </w:trPr>
        <w:tc>
          <w:tcPr>
            <w:tcW w:w="7300" w:type="dxa"/>
            <w:tcBorders>
              <w:top w:val="nil"/>
              <w:left w:val="nil"/>
              <w:bottom w:val="nil"/>
              <w:right w:val="nil"/>
            </w:tcBorders>
            <w:shd w:val="clear" w:color="auto" w:fill="auto"/>
            <w:vAlign w:val="center"/>
            <w:hideMark/>
          </w:tcPr>
          <w:p w14:paraId="69A56689" w14:textId="77777777" w:rsidR="002448E4" w:rsidRPr="0027752B" w:rsidRDefault="002D2592" w:rsidP="002448E4">
            <w:pPr>
              <w:jc w:val="center"/>
              <w:rPr>
                <w:rFonts w:ascii="Times New Roman" w:eastAsia="Times New Roman" w:hAnsi="Times New Roman" w:cs="Times New Roman"/>
                <w:sz w:val="20"/>
              </w:rPr>
            </w:pPr>
          </w:p>
        </w:tc>
      </w:tr>
      <w:tr w:rsidR="00C9651F" w14:paraId="69A5668C" w14:textId="77777777">
        <w:trPr>
          <w:trHeight w:val="480"/>
        </w:trPr>
        <w:tc>
          <w:tcPr>
            <w:tcW w:w="7300" w:type="dxa"/>
            <w:tcBorders>
              <w:top w:val="nil"/>
              <w:left w:val="nil"/>
              <w:bottom w:val="nil"/>
              <w:right w:val="nil"/>
            </w:tcBorders>
            <w:shd w:val="clear" w:color="auto" w:fill="auto"/>
            <w:vAlign w:val="center"/>
            <w:hideMark/>
          </w:tcPr>
          <w:p w14:paraId="69A5668B"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Υπουργική Τροπ.1960/174 (ως έχει)</w:t>
            </w:r>
            <w:r w:rsidRPr="0027752B">
              <w:rPr>
                <w:rFonts w:ascii="Calibri" w:eastAsia="Times New Roman" w:hAnsi="Calibri" w:cs="Calibri"/>
                <w:color w:val="000000"/>
                <w:szCs w:val="24"/>
              </w:rPr>
              <w:t xml:space="preserve">     ΚΑΤΑ ΠΛΕΙΟΨΗΦΙΑ</w:t>
            </w:r>
          </w:p>
        </w:tc>
      </w:tr>
      <w:tr w:rsidR="00C9651F" w14:paraId="69A5668E" w14:textId="77777777">
        <w:trPr>
          <w:trHeight w:val="105"/>
        </w:trPr>
        <w:tc>
          <w:tcPr>
            <w:tcW w:w="7300" w:type="dxa"/>
            <w:tcBorders>
              <w:top w:val="nil"/>
              <w:left w:val="nil"/>
              <w:bottom w:val="nil"/>
              <w:right w:val="nil"/>
            </w:tcBorders>
            <w:shd w:val="clear" w:color="auto" w:fill="auto"/>
            <w:vAlign w:val="center"/>
            <w:hideMark/>
          </w:tcPr>
          <w:p w14:paraId="69A5668D" w14:textId="77777777" w:rsidR="002448E4" w:rsidRPr="0027752B" w:rsidRDefault="002D2592" w:rsidP="002448E4">
            <w:pPr>
              <w:jc w:val="center"/>
              <w:rPr>
                <w:rFonts w:ascii="Calibri" w:eastAsia="Times New Roman" w:hAnsi="Calibri" w:cs="Calibri"/>
                <w:color w:val="000000"/>
                <w:szCs w:val="24"/>
              </w:rPr>
            </w:pPr>
          </w:p>
        </w:tc>
      </w:tr>
      <w:tr w:rsidR="00C9651F" w14:paraId="69A56690" w14:textId="77777777">
        <w:trPr>
          <w:trHeight w:val="330"/>
        </w:trPr>
        <w:tc>
          <w:tcPr>
            <w:tcW w:w="7300" w:type="dxa"/>
            <w:tcBorders>
              <w:top w:val="nil"/>
              <w:left w:val="nil"/>
              <w:bottom w:val="nil"/>
              <w:right w:val="nil"/>
            </w:tcBorders>
            <w:shd w:val="clear" w:color="auto" w:fill="auto"/>
            <w:vAlign w:val="center"/>
            <w:hideMark/>
          </w:tcPr>
          <w:p w14:paraId="69A5668F"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ΣΥΡΙΖΑ: ΝΑΙ</w:t>
            </w:r>
          </w:p>
        </w:tc>
      </w:tr>
      <w:tr w:rsidR="00C9651F" w14:paraId="69A56692" w14:textId="77777777">
        <w:trPr>
          <w:trHeight w:val="45"/>
        </w:trPr>
        <w:tc>
          <w:tcPr>
            <w:tcW w:w="7300" w:type="dxa"/>
            <w:tcBorders>
              <w:top w:val="nil"/>
              <w:left w:val="nil"/>
              <w:bottom w:val="nil"/>
              <w:right w:val="nil"/>
            </w:tcBorders>
            <w:shd w:val="clear" w:color="auto" w:fill="auto"/>
            <w:vAlign w:val="center"/>
            <w:hideMark/>
          </w:tcPr>
          <w:p w14:paraId="69A56691" w14:textId="77777777" w:rsidR="002448E4" w:rsidRPr="0027752B" w:rsidRDefault="002D2592" w:rsidP="002448E4">
            <w:pPr>
              <w:jc w:val="center"/>
              <w:rPr>
                <w:rFonts w:ascii="Calibri" w:eastAsia="Times New Roman" w:hAnsi="Calibri" w:cs="Calibri"/>
                <w:color w:val="000000"/>
                <w:szCs w:val="24"/>
              </w:rPr>
            </w:pPr>
          </w:p>
        </w:tc>
      </w:tr>
      <w:tr w:rsidR="00C9651F" w14:paraId="69A56694" w14:textId="77777777">
        <w:trPr>
          <w:trHeight w:val="330"/>
        </w:trPr>
        <w:tc>
          <w:tcPr>
            <w:tcW w:w="7300" w:type="dxa"/>
            <w:tcBorders>
              <w:top w:val="nil"/>
              <w:left w:val="nil"/>
              <w:bottom w:val="nil"/>
              <w:right w:val="nil"/>
            </w:tcBorders>
            <w:shd w:val="clear" w:color="auto" w:fill="auto"/>
            <w:vAlign w:val="center"/>
            <w:hideMark/>
          </w:tcPr>
          <w:p w14:paraId="69A56693"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Ν.Δ.: OXI</w:t>
            </w:r>
          </w:p>
        </w:tc>
      </w:tr>
      <w:tr w:rsidR="00C9651F" w14:paraId="69A56696" w14:textId="77777777">
        <w:trPr>
          <w:trHeight w:val="45"/>
        </w:trPr>
        <w:tc>
          <w:tcPr>
            <w:tcW w:w="7300" w:type="dxa"/>
            <w:tcBorders>
              <w:top w:val="nil"/>
              <w:left w:val="nil"/>
              <w:bottom w:val="nil"/>
              <w:right w:val="nil"/>
            </w:tcBorders>
            <w:shd w:val="clear" w:color="auto" w:fill="auto"/>
            <w:vAlign w:val="center"/>
            <w:hideMark/>
          </w:tcPr>
          <w:p w14:paraId="69A56695" w14:textId="77777777" w:rsidR="002448E4" w:rsidRPr="0027752B" w:rsidRDefault="002D2592" w:rsidP="002448E4">
            <w:pPr>
              <w:jc w:val="center"/>
              <w:rPr>
                <w:rFonts w:ascii="Calibri" w:eastAsia="Times New Roman" w:hAnsi="Calibri" w:cs="Calibri"/>
                <w:color w:val="000000"/>
                <w:szCs w:val="24"/>
              </w:rPr>
            </w:pPr>
          </w:p>
        </w:tc>
      </w:tr>
      <w:tr w:rsidR="00C9651F" w14:paraId="69A56698" w14:textId="77777777">
        <w:trPr>
          <w:trHeight w:val="330"/>
        </w:trPr>
        <w:tc>
          <w:tcPr>
            <w:tcW w:w="7300" w:type="dxa"/>
            <w:tcBorders>
              <w:top w:val="nil"/>
              <w:left w:val="nil"/>
              <w:bottom w:val="nil"/>
              <w:right w:val="nil"/>
            </w:tcBorders>
            <w:shd w:val="clear" w:color="auto" w:fill="auto"/>
            <w:vAlign w:val="center"/>
            <w:hideMark/>
          </w:tcPr>
          <w:p w14:paraId="69A56697"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ΔΗ.ΣΥ: ΝΑΙ</w:t>
            </w:r>
          </w:p>
        </w:tc>
      </w:tr>
      <w:tr w:rsidR="00C9651F" w14:paraId="69A5669A" w14:textId="77777777">
        <w:trPr>
          <w:trHeight w:val="30"/>
        </w:trPr>
        <w:tc>
          <w:tcPr>
            <w:tcW w:w="7300" w:type="dxa"/>
            <w:tcBorders>
              <w:top w:val="nil"/>
              <w:left w:val="nil"/>
              <w:bottom w:val="nil"/>
              <w:right w:val="nil"/>
            </w:tcBorders>
            <w:shd w:val="clear" w:color="auto" w:fill="auto"/>
            <w:vAlign w:val="center"/>
            <w:hideMark/>
          </w:tcPr>
          <w:p w14:paraId="69A56699" w14:textId="77777777" w:rsidR="002448E4" w:rsidRPr="0027752B" w:rsidRDefault="002D2592" w:rsidP="002448E4">
            <w:pPr>
              <w:jc w:val="center"/>
              <w:rPr>
                <w:rFonts w:ascii="Calibri" w:eastAsia="Times New Roman" w:hAnsi="Calibri" w:cs="Calibri"/>
                <w:color w:val="000000"/>
                <w:szCs w:val="24"/>
              </w:rPr>
            </w:pPr>
          </w:p>
        </w:tc>
      </w:tr>
      <w:tr w:rsidR="00C9651F" w14:paraId="69A5669C" w14:textId="77777777">
        <w:trPr>
          <w:trHeight w:val="345"/>
        </w:trPr>
        <w:tc>
          <w:tcPr>
            <w:tcW w:w="7300" w:type="dxa"/>
            <w:tcBorders>
              <w:top w:val="nil"/>
              <w:left w:val="nil"/>
              <w:bottom w:val="nil"/>
              <w:right w:val="nil"/>
            </w:tcBorders>
            <w:shd w:val="clear" w:color="auto" w:fill="auto"/>
            <w:vAlign w:val="center"/>
            <w:hideMark/>
          </w:tcPr>
          <w:p w14:paraId="69A5669B"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Χ.Α: OXI</w:t>
            </w:r>
          </w:p>
        </w:tc>
      </w:tr>
      <w:tr w:rsidR="00C9651F" w14:paraId="69A5669E" w14:textId="77777777">
        <w:trPr>
          <w:trHeight w:val="30"/>
        </w:trPr>
        <w:tc>
          <w:tcPr>
            <w:tcW w:w="7300" w:type="dxa"/>
            <w:tcBorders>
              <w:top w:val="nil"/>
              <w:left w:val="nil"/>
              <w:bottom w:val="nil"/>
              <w:right w:val="nil"/>
            </w:tcBorders>
            <w:shd w:val="clear" w:color="auto" w:fill="auto"/>
            <w:vAlign w:val="center"/>
            <w:hideMark/>
          </w:tcPr>
          <w:p w14:paraId="69A5669D" w14:textId="77777777" w:rsidR="002448E4" w:rsidRPr="0027752B" w:rsidRDefault="002D2592" w:rsidP="002448E4">
            <w:pPr>
              <w:jc w:val="center"/>
              <w:rPr>
                <w:rFonts w:ascii="Calibri" w:eastAsia="Times New Roman" w:hAnsi="Calibri" w:cs="Calibri"/>
                <w:color w:val="000000"/>
                <w:szCs w:val="24"/>
              </w:rPr>
            </w:pPr>
          </w:p>
        </w:tc>
      </w:tr>
      <w:tr w:rsidR="00C9651F" w14:paraId="69A566A0" w14:textId="77777777">
        <w:trPr>
          <w:trHeight w:val="330"/>
        </w:trPr>
        <w:tc>
          <w:tcPr>
            <w:tcW w:w="7300" w:type="dxa"/>
            <w:tcBorders>
              <w:top w:val="nil"/>
              <w:left w:val="nil"/>
              <w:bottom w:val="nil"/>
              <w:right w:val="nil"/>
            </w:tcBorders>
            <w:shd w:val="clear" w:color="auto" w:fill="auto"/>
            <w:vAlign w:val="center"/>
            <w:hideMark/>
          </w:tcPr>
          <w:p w14:paraId="69A5669F"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Κ.Κ.Ε: ΠΡΝ</w:t>
            </w:r>
          </w:p>
        </w:tc>
      </w:tr>
      <w:tr w:rsidR="00C9651F" w14:paraId="69A566A2" w14:textId="77777777">
        <w:trPr>
          <w:trHeight w:val="45"/>
        </w:trPr>
        <w:tc>
          <w:tcPr>
            <w:tcW w:w="7300" w:type="dxa"/>
            <w:tcBorders>
              <w:top w:val="nil"/>
              <w:left w:val="nil"/>
              <w:bottom w:val="nil"/>
              <w:right w:val="nil"/>
            </w:tcBorders>
            <w:shd w:val="clear" w:color="auto" w:fill="auto"/>
            <w:vAlign w:val="center"/>
            <w:hideMark/>
          </w:tcPr>
          <w:p w14:paraId="69A566A1" w14:textId="77777777" w:rsidR="002448E4" w:rsidRPr="0027752B" w:rsidRDefault="002D2592" w:rsidP="002448E4">
            <w:pPr>
              <w:jc w:val="center"/>
              <w:rPr>
                <w:rFonts w:ascii="Calibri" w:eastAsia="Times New Roman" w:hAnsi="Calibri" w:cs="Calibri"/>
                <w:color w:val="000000"/>
                <w:szCs w:val="24"/>
              </w:rPr>
            </w:pPr>
          </w:p>
        </w:tc>
      </w:tr>
      <w:tr w:rsidR="00C9651F" w14:paraId="69A566A4" w14:textId="77777777">
        <w:trPr>
          <w:trHeight w:val="330"/>
        </w:trPr>
        <w:tc>
          <w:tcPr>
            <w:tcW w:w="7300" w:type="dxa"/>
            <w:tcBorders>
              <w:top w:val="nil"/>
              <w:left w:val="nil"/>
              <w:bottom w:val="nil"/>
              <w:right w:val="nil"/>
            </w:tcBorders>
            <w:shd w:val="clear" w:color="auto" w:fill="auto"/>
            <w:vAlign w:val="center"/>
            <w:hideMark/>
          </w:tcPr>
          <w:p w14:paraId="69A566A3"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ΕΝ. ΚΕΝΤΡΩΩΝ: OXI</w:t>
            </w:r>
          </w:p>
        </w:tc>
      </w:tr>
      <w:tr w:rsidR="00C9651F" w14:paraId="69A566A6" w14:textId="77777777">
        <w:trPr>
          <w:trHeight w:val="30"/>
        </w:trPr>
        <w:tc>
          <w:tcPr>
            <w:tcW w:w="7300" w:type="dxa"/>
            <w:tcBorders>
              <w:top w:val="nil"/>
              <w:left w:val="nil"/>
              <w:bottom w:val="nil"/>
              <w:right w:val="nil"/>
            </w:tcBorders>
            <w:shd w:val="clear" w:color="auto" w:fill="auto"/>
            <w:vAlign w:val="center"/>
            <w:hideMark/>
          </w:tcPr>
          <w:p w14:paraId="69A566A5" w14:textId="77777777" w:rsidR="002448E4" w:rsidRPr="0027752B" w:rsidRDefault="002D2592" w:rsidP="002448E4">
            <w:pPr>
              <w:jc w:val="center"/>
              <w:rPr>
                <w:rFonts w:ascii="Calibri" w:eastAsia="Times New Roman" w:hAnsi="Calibri" w:cs="Calibri"/>
                <w:color w:val="000000"/>
                <w:szCs w:val="24"/>
              </w:rPr>
            </w:pPr>
          </w:p>
        </w:tc>
      </w:tr>
      <w:tr w:rsidR="00C9651F" w14:paraId="69A566A8" w14:textId="77777777">
        <w:trPr>
          <w:trHeight w:val="150"/>
        </w:trPr>
        <w:tc>
          <w:tcPr>
            <w:tcW w:w="7300" w:type="dxa"/>
            <w:tcBorders>
              <w:top w:val="nil"/>
              <w:left w:val="nil"/>
              <w:bottom w:val="nil"/>
              <w:right w:val="nil"/>
            </w:tcBorders>
            <w:shd w:val="clear" w:color="auto" w:fill="auto"/>
            <w:vAlign w:val="center"/>
            <w:hideMark/>
          </w:tcPr>
          <w:p w14:paraId="69A566A7" w14:textId="77777777" w:rsidR="002448E4" w:rsidRPr="0027752B" w:rsidRDefault="002D2592" w:rsidP="002448E4">
            <w:pPr>
              <w:jc w:val="center"/>
              <w:rPr>
                <w:rFonts w:ascii="Times New Roman" w:eastAsia="Times New Roman" w:hAnsi="Times New Roman" w:cs="Times New Roman"/>
                <w:sz w:val="20"/>
              </w:rPr>
            </w:pPr>
          </w:p>
        </w:tc>
      </w:tr>
      <w:tr w:rsidR="00C9651F" w14:paraId="69A566AA" w14:textId="77777777">
        <w:trPr>
          <w:trHeight w:val="345"/>
        </w:trPr>
        <w:tc>
          <w:tcPr>
            <w:tcW w:w="7300" w:type="dxa"/>
            <w:tcBorders>
              <w:top w:val="nil"/>
              <w:left w:val="nil"/>
              <w:bottom w:val="nil"/>
              <w:right w:val="nil"/>
            </w:tcBorders>
            <w:shd w:val="clear" w:color="auto" w:fill="auto"/>
            <w:vAlign w:val="center"/>
            <w:hideMark/>
          </w:tcPr>
          <w:p w14:paraId="69A566A9" w14:textId="77777777" w:rsidR="002448E4" w:rsidRPr="0027752B" w:rsidRDefault="002D2592" w:rsidP="002448E4">
            <w:pPr>
              <w:jc w:val="center"/>
              <w:rPr>
                <w:rFonts w:ascii="Times New Roman" w:eastAsia="Times New Roman" w:hAnsi="Times New Roman" w:cs="Times New Roman"/>
                <w:sz w:val="20"/>
              </w:rPr>
            </w:pPr>
          </w:p>
        </w:tc>
      </w:tr>
      <w:tr w:rsidR="00C9651F" w14:paraId="69A566AC" w14:textId="77777777">
        <w:trPr>
          <w:trHeight w:val="495"/>
        </w:trPr>
        <w:tc>
          <w:tcPr>
            <w:tcW w:w="7300" w:type="dxa"/>
            <w:tcBorders>
              <w:top w:val="nil"/>
              <w:left w:val="nil"/>
              <w:bottom w:val="nil"/>
              <w:right w:val="nil"/>
            </w:tcBorders>
            <w:shd w:val="clear" w:color="auto" w:fill="auto"/>
            <w:vAlign w:val="center"/>
            <w:hideMark/>
          </w:tcPr>
          <w:p w14:paraId="69A566AB"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Βουλευτική Τροπ. 1953/167 (ως έχει)     ΚΑΤΑ ΠΛΕΙΟΨΗΦΙΑ</w:t>
            </w:r>
          </w:p>
        </w:tc>
      </w:tr>
      <w:tr w:rsidR="00C9651F" w14:paraId="69A566AE" w14:textId="77777777">
        <w:trPr>
          <w:trHeight w:val="90"/>
        </w:trPr>
        <w:tc>
          <w:tcPr>
            <w:tcW w:w="7300" w:type="dxa"/>
            <w:tcBorders>
              <w:top w:val="nil"/>
              <w:left w:val="nil"/>
              <w:bottom w:val="nil"/>
              <w:right w:val="nil"/>
            </w:tcBorders>
            <w:shd w:val="clear" w:color="auto" w:fill="auto"/>
            <w:vAlign w:val="center"/>
            <w:hideMark/>
          </w:tcPr>
          <w:p w14:paraId="69A566AD" w14:textId="77777777" w:rsidR="002448E4" w:rsidRPr="0027752B" w:rsidRDefault="002D2592" w:rsidP="002448E4">
            <w:pPr>
              <w:jc w:val="center"/>
              <w:rPr>
                <w:rFonts w:ascii="Calibri" w:eastAsia="Times New Roman" w:hAnsi="Calibri" w:cs="Calibri"/>
                <w:color w:val="000000"/>
                <w:szCs w:val="24"/>
              </w:rPr>
            </w:pPr>
          </w:p>
        </w:tc>
      </w:tr>
      <w:tr w:rsidR="00C9651F" w14:paraId="69A566B0" w14:textId="77777777">
        <w:trPr>
          <w:trHeight w:val="330"/>
        </w:trPr>
        <w:tc>
          <w:tcPr>
            <w:tcW w:w="7300" w:type="dxa"/>
            <w:tcBorders>
              <w:top w:val="nil"/>
              <w:left w:val="nil"/>
              <w:bottom w:val="nil"/>
              <w:right w:val="nil"/>
            </w:tcBorders>
            <w:shd w:val="clear" w:color="auto" w:fill="auto"/>
            <w:vAlign w:val="center"/>
            <w:hideMark/>
          </w:tcPr>
          <w:p w14:paraId="69A566AF"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ΣΥΡΙΖΑ: ΝΑΙ</w:t>
            </w:r>
          </w:p>
        </w:tc>
      </w:tr>
      <w:tr w:rsidR="00C9651F" w14:paraId="69A566B2" w14:textId="77777777">
        <w:trPr>
          <w:trHeight w:val="45"/>
        </w:trPr>
        <w:tc>
          <w:tcPr>
            <w:tcW w:w="7300" w:type="dxa"/>
            <w:tcBorders>
              <w:top w:val="nil"/>
              <w:left w:val="nil"/>
              <w:bottom w:val="nil"/>
              <w:right w:val="nil"/>
            </w:tcBorders>
            <w:shd w:val="clear" w:color="auto" w:fill="auto"/>
            <w:vAlign w:val="center"/>
            <w:hideMark/>
          </w:tcPr>
          <w:p w14:paraId="69A566B1" w14:textId="77777777" w:rsidR="002448E4" w:rsidRPr="0027752B" w:rsidRDefault="002D2592" w:rsidP="002448E4">
            <w:pPr>
              <w:jc w:val="center"/>
              <w:rPr>
                <w:rFonts w:ascii="Calibri" w:eastAsia="Times New Roman" w:hAnsi="Calibri" w:cs="Calibri"/>
                <w:color w:val="000000"/>
                <w:szCs w:val="24"/>
              </w:rPr>
            </w:pPr>
          </w:p>
        </w:tc>
      </w:tr>
      <w:tr w:rsidR="00C9651F" w14:paraId="69A566B4" w14:textId="77777777">
        <w:trPr>
          <w:trHeight w:val="330"/>
        </w:trPr>
        <w:tc>
          <w:tcPr>
            <w:tcW w:w="7300" w:type="dxa"/>
            <w:tcBorders>
              <w:top w:val="nil"/>
              <w:left w:val="nil"/>
              <w:bottom w:val="nil"/>
              <w:right w:val="nil"/>
            </w:tcBorders>
            <w:shd w:val="clear" w:color="auto" w:fill="auto"/>
            <w:vAlign w:val="center"/>
            <w:hideMark/>
          </w:tcPr>
          <w:p w14:paraId="69A566B3"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Ν.Δ.: OXI</w:t>
            </w:r>
          </w:p>
        </w:tc>
      </w:tr>
      <w:tr w:rsidR="00C9651F" w14:paraId="69A566B6" w14:textId="77777777">
        <w:trPr>
          <w:trHeight w:val="45"/>
        </w:trPr>
        <w:tc>
          <w:tcPr>
            <w:tcW w:w="7300" w:type="dxa"/>
            <w:tcBorders>
              <w:top w:val="nil"/>
              <w:left w:val="nil"/>
              <w:bottom w:val="nil"/>
              <w:right w:val="nil"/>
            </w:tcBorders>
            <w:shd w:val="clear" w:color="auto" w:fill="auto"/>
            <w:vAlign w:val="center"/>
            <w:hideMark/>
          </w:tcPr>
          <w:p w14:paraId="69A566B5" w14:textId="77777777" w:rsidR="002448E4" w:rsidRPr="0027752B" w:rsidRDefault="002D2592" w:rsidP="002448E4">
            <w:pPr>
              <w:jc w:val="center"/>
              <w:rPr>
                <w:rFonts w:ascii="Calibri" w:eastAsia="Times New Roman" w:hAnsi="Calibri" w:cs="Calibri"/>
                <w:color w:val="000000"/>
                <w:szCs w:val="24"/>
              </w:rPr>
            </w:pPr>
          </w:p>
        </w:tc>
      </w:tr>
      <w:tr w:rsidR="00C9651F" w14:paraId="69A566B8" w14:textId="77777777">
        <w:trPr>
          <w:trHeight w:val="330"/>
        </w:trPr>
        <w:tc>
          <w:tcPr>
            <w:tcW w:w="7300" w:type="dxa"/>
            <w:tcBorders>
              <w:top w:val="nil"/>
              <w:left w:val="nil"/>
              <w:bottom w:val="nil"/>
              <w:right w:val="nil"/>
            </w:tcBorders>
            <w:shd w:val="clear" w:color="auto" w:fill="auto"/>
            <w:vAlign w:val="center"/>
            <w:hideMark/>
          </w:tcPr>
          <w:p w14:paraId="69A566B7"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ΔΗ.ΣΥ: OXI</w:t>
            </w:r>
          </w:p>
        </w:tc>
      </w:tr>
      <w:tr w:rsidR="00C9651F" w14:paraId="69A566BA" w14:textId="77777777">
        <w:trPr>
          <w:trHeight w:val="45"/>
        </w:trPr>
        <w:tc>
          <w:tcPr>
            <w:tcW w:w="7300" w:type="dxa"/>
            <w:tcBorders>
              <w:top w:val="nil"/>
              <w:left w:val="nil"/>
              <w:bottom w:val="nil"/>
              <w:right w:val="nil"/>
            </w:tcBorders>
            <w:shd w:val="clear" w:color="auto" w:fill="auto"/>
            <w:vAlign w:val="center"/>
            <w:hideMark/>
          </w:tcPr>
          <w:p w14:paraId="69A566B9" w14:textId="77777777" w:rsidR="002448E4" w:rsidRPr="0027752B" w:rsidRDefault="002D2592" w:rsidP="002448E4">
            <w:pPr>
              <w:jc w:val="center"/>
              <w:rPr>
                <w:rFonts w:ascii="Calibri" w:eastAsia="Times New Roman" w:hAnsi="Calibri" w:cs="Calibri"/>
                <w:color w:val="000000"/>
                <w:szCs w:val="24"/>
              </w:rPr>
            </w:pPr>
          </w:p>
        </w:tc>
      </w:tr>
      <w:tr w:rsidR="00C9651F" w14:paraId="69A566BC" w14:textId="77777777">
        <w:trPr>
          <w:trHeight w:val="330"/>
        </w:trPr>
        <w:tc>
          <w:tcPr>
            <w:tcW w:w="7300" w:type="dxa"/>
            <w:tcBorders>
              <w:top w:val="nil"/>
              <w:left w:val="nil"/>
              <w:bottom w:val="nil"/>
              <w:right w:val="nil"/>
            </w:tcBorders>
            <w:shd w:val="clear" w:color="auto" w:fill="auto"/>
            <w:vAlign w:val="center"/>
            <w:hideMark/>
          </w:tcPr>
          <w:p w14:paraId="69A566BB"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Χ.Α: OXI</w:t>
            </w:r>
          </w:p>
        </w:tc>
      </w:tr>
      <w:tr w:rsidR="00C9651F" w14:paraId="69A566BE" w14:textId="77777777">
        <w:trPr>
          <w:trHeight w:val="30"/>
        </w:trPr>
        <w:tc>
          <w:tcPr>
            <w:tcW w:w="7300" w:type="dxa"/>
            <w:tcBorders>
              <w:top w:val="nil"/>
              <w:left w:val="nil"/>
              <w:bottom w:val="nil"/>
              <w:right w:val="nil"/>
            </w:tcBorders>
            <w:shd w:val="clear" w:color="auto" w:fill="auto"/>
            <w:vAlign w:val="center"/>
            <w:hideMark/>
          </w:tcPr>
          <w:p w14:paraId="69A566BD" w14:textId="77777777" w:rsidR="002448E4" w:rsidRPr="0027752B" w:rsidRDefault="002D2592" w:rsidP="002448E4">
            <w:pPr>
              <w:jc w:val="center"/>
              <w:rPr>
                <w:rFonts w:ascii="Calibri" w:eastAsia="Times New Roman" w:hAnsi="Calibri" w:cs="Calibri"/>
                <w:color w:val="000000"/>
                <w:szCs w:val="24"/>
              </w:rPr>
            </w:pPr>
          </w:p>
        </w:tc>
      </w:tr>
      <w:tr w:rsidR="00C9651F" w14:paraId="69A566C0" w14:textId="77777777">
        <w:trPr>
          <w:trHeight w:val="345"/>
        </w:trPr>
        <w:tc>
          <w:tcPr>
            <w:tcW w:w="7300" w:type="dxa"/>
            <w:tcBorders>
              <w:top w:val="nil"/>
              <w:left w:val="nil"/>
              <w:bottom w:val="nil"/>
              <w:right w:val="nil"/>
            </w:tcBorders>
            <w:shd w:val="clear" w:color="auto" w:fill="auto"/>
            <w:vAlign w:val="center"/>
            <w:hideMark/>
          </w:tcPr>
          <w:p w14:paraId="69A566BF"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Κ.Κ.Ε: OXI</w:t>
            </w:r>
          </w:p>
        </w:tc>
      </w:tr>
      <w:tr w:rsidR="00C9651F" w14:paraId="69A566C2" w14:textId="77777777">
        <w:trPr>
          <w:trHeight w:val="30"/>
        </w:trPr>
        <w:tc>
          <w:tcPr>
            <w:tcW w:w="7300" w:type="dxa"/>
            <w:tcBorders>
              <w:top w:val="nil"/>
              <w:left w:val="nil"/>
              <w:bottom w:val="nil"/>
              <w:right w:val="nil"/>
            </w:tcBorders>
            <w:shd w:val="clear" w:color="auto" w:fill="auto"/>
            <w:vAlign w:val="center"/>
            <w:hideMark/>
          </w:tcPr>
          <w:p w14:paraId="69A566C1" w14:textId="77777777" w:rsidR="002448E4" w:rsidRPr="0027752B" w:rsidRDefault="002D2592" w:rsidP="002448E4">
            <w:pPr>
              <w:jc w:val="center"/>
              <w:rPr>
                <w:rFonts w:ascii="Calibri" w:eastAsia="Times New Roman" w:hAnsi="Calibri" w:cs="Calibri"/>
                <w:color w:val="000000"/>
                <w:szCs w:val="24"/>
              </w:rPr>
            </w:pPr>
          </w:p>
        </w:tc>
      </w:tr>
      <w:tr w:rsidR="00C9651F" w14:paraId="69A566C4" w14:textId="77777777">
        <w:trPr>
          <w:trHeight w:val="330"/>
        </w:trPr>
        <w:tc>
          <w:tcPr>
            <w:tcW w:w="7300" w:type="dxa"/>
            <w:tcBorders>
              <w:top w:val="nil"/>
              <w:left w:val="nil"/>
              <w:bottom w:val="nil"/>
              <w:right w:val="nil"/>
            </w:tcBorders>
            <w:shd w:val="clear" w:color="auto" w:fill="auto"/>
            <w:vAlign w:val="center"/>
            <w:hideMark/>
          </w:tcPr>
          <w:p w14:paraId="69A566C3"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 xml:space="preserve">ΕΝ. </w:t>
            </w:r>
            <w:r w:rsidRPr="0027752B">
              <w:rPr>
                <w:rFonts w:ascii="Calibri" w:eastAsia="Times New Roman" w:hAnsi="Calibri" w:cs="Calibri"/>
                <w:color w:val="000000"/>
                <w:szCs w:val="24"/>
              </w:rPr>
              <w:t>ΚΕΝΤΡΩΩΝ: ΠΡΝ</w:t>
            </w:r>
          </w:p>
        </w:tc>
      </w:tr>
      <w:tr w:rsidR="00C9651F" w14:paraId="69A566C6" w14:textId="77777777">
        <w:trPr>
          <w:trHeight w:val="45"/>
        </w:trPr>
        <w:tc>
          <w:tcPr>
            <w:tcW w:w="7300" w:type="dxa"/>
            <w:tcBorders>
              <w:top w:val="nil"/>
              <w:left w:val="nil"/>
              <w:bottom w:val="nil"/>
              <w:right w:val="nil"/>
            </w:tcBorders>
            <w:shd w:val="clear" w:color="auto" w:fill="auto"/>
            <w:vAlign w:val="center"/>
            <w:hideMark/>
          </w:tcPr>
          <w:p w14:paraId="69A566C5" w14:textId="77777777" w:rsidR="002448E4" w:rsidRPr="0027752B" w:rsidRDefault="002D2592" w:rsidP="002448E4">
            <w:pPr>
              <w:jc w:val="center"/>
              <w:rPr>
                <w:rFonts w:ascii="Calibri" w:eastAsia="Times New Roman" w:hAnsi="Calibri" w:cs="Calibri"/>
                <w:color w:val="000000"/>
                <w:szCs w:val="24"/>
              </w:rPr>
            </w:pPr>
          </w:p>
        </w:tc>
      </w:tr>
      <w:tr w:rsidR="00C9651F" w14:paraId="69A566C8" w14:textId="77777777">
        <w:trPr>
          <w:trHeight w:val="135"/>
        </w:trPr>
        <w:tc>
          <w:tcPr>
            <w:tcW w:w="7300" w:type="dxa"/>
            <w:tcBorders>
              <w:top w:val="nil"/>
              <w:left w:val="nil"/>
              <w:bottom w:val="nil"/>
              <w:right w:val="nil"/>
            </w:tcBorders>
            <w:shd w:val="clear" w:color="auto" w:fill="auto"/>
            <w:vAlign w:val="center"/>
            <w:hideMark/>
          </w:tcPr>
          <w:p w14:paraId="69A566C7" w14:textId="77777777" w:rsidR="002448E4" w:rsidRPr="0027752B" w:rsidRDefault="002D2592" w:rsidP="002448E4">
            <w:pPr>
              <w:jc w:val="center"/>
              <w:rPr>
                <w:rFonts w:ascii="Times New Roman" w:eastAsia="Times New Roman" w:hAnsi="Times New Roman" w:cs="Times New Roman"/>
                <w:sz w:val="20"/>
              </w:rPr>
            </w:pPr>
          </w:p>
        </w:tc>
      </w:tr>
      <w:tr w:rsidR="00C9651F" w14:paraId="69A566CA" w14:textId="77777777">
        <w:trPr>
          <w:trHeight w:val="345"/>
        </w:trPr>
        <w:tc>
          <w:tcPr>
            <w:tcW w:w="7300" w:type="dxa"/>
            <w:tcBorders>
              <w:top w:val="nil"/>
              <w:left w:val="nil"/>
              <w:bottom w:val="nil"/>
              <w:right w:val="nil"/>
            </w:tcBorders>
            <w:shd w:val="clear" w:color="auto" w:fill="auto"/>
            <w:vAlign w:val="center"/>
            <w:hideMark/>
          </w:tcPr>
          <w:p w14:paraId="69A566C9" w14:textId="77777777" w:rsidR="002448E4" w:rsidRPr="0027752B" w:rsidRDefault="002D2592" w:rsidP="002448E4">
            <w:pPr>
              <w:jc w:val="center"/>
              <w:rPr>
                <w:rFonts w:ascii="Times New Roman" w:eastAsia="Times New Roman" w:hAnsi="Times New Roman" w:cs="Times New Roman"/>
                <w:sz w:val="20"/>
              </w:rPr>
            </w:pPr>
          </w:p>
        </w:tc>
      </w:tr>
      <w:tr w:rsidR="00C9651F" w14:paraId="69A566CC" w14:textId="77777777">
        <w:trPr>
          <w:trHeight w:val="495"/>
        </w:trPr>
        <w:tc>
          <w:tcPr>
            <w:tcW w:w="7300" w:type="dxa"/>
            <w:tcBorders>
              <w:top w:val="nil"/>
              <w:left w:val="nil"/>
              <w:bottom w:val="nil"/>
              <w:right w:val="nil"/>
            </w:tcBorders>
            <w:shd w:val="clear" w:color="auto" w:fill="auto"/>
            <w:vAlign w:val="center"/>
            <w:hideMark/>
          </w:tcPr>
          <w:p w14:paraId="69A566CB"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Βουλευτική Τροπ. 1956/170 (ως έχει)     ΚΑΤΑ ΠΛΕΙΟΨΗΦΙΑ</w:t>
            </w:r>
          </w:p>
        </w:tc>
      </w:tr>
      <w:tr w:rsidR="00C9651F" w14:paraId="69A566CE" w14:textId="77777777">
        <w:trPr>
          <w:trHeight w:val="105"/>
        </w:trPr>
        <w:tc>
          <w:tcPr>
            <w:tcW w:w="7300" w:type="dxa"/>
            <w:tcBorders>
              <w:top w:val="nil"/>
              <w:left w:val="nil"/>
              <w:bottom w:val="nil"/>
              <w:right w:val="nil"/>
            </w:tcBorders>
            <w:shd w:val="clear" w:color="auto" w:fill="auto"/>
            <w:vAlign w:val="center"/>
            <w:hideMark/>
          </w:tcPr>
          <w:p w14:paraId="69A566CD" w14:textId="77777777" w:rsidR="002448E4" w:rsidRPr="0027752B" w:rsidRDefault="002D2592" w:rsidP="002448E4">
            <w:pPr>
              <w:jc w:val="center"/>
              <w:rPr>
                <w:rFonts w:ascii="Calibri" w:eastAsia="Times New Roman" w:hAnsi="Calibri" w:cs="Calibri"/>
                <w:color w:val="000000"/>
                <w:szCs w:val="24"/>
              </w:rPr>
            </w:pPr>
          </w:p>
        </w:tc>
      </w:tr>
      <w:tr w:rsidR="00C9651F" w14:paraId="69A566D0" w14:textId="77777777">
        <w:trPr>
          <w:trHeight w:val="330"/>
        </w:trPr>
        <w:tc>
          <w:tcPr>
            <w:tcW w:w="7300" w:type="dxa"/>
            <w:tcBorders>
              <w:top w:val="nil"/>
              <w:left w:val="nil"/>
              <w:bottom w:val="nil"/>
              <w:right w:val="nil"/>
            </w:tcBorders>
            <w:shd w:val="clear" w:color="auto" w:fill="auto"/>
            <w:vAlign w:val="center"/>
            <w:hideMark/>
          </w:tcPr>
          <w:p w14:paraId="69A566CF"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ΣΥΡΙΖΑ: ΝΑΙ</w:t>
            </w:r>
          </w:p>
        </w:tc>
      </w:tr>
      <w:tr w:rsidR="00C9651F" w14:paraId="69A566D2" w14:textId="77777777">
        <w:trPr>
          <w:trHeight w:val="30"/>
        </w:trPr>
        <w:tc>
          <w:tcPr>
            <w:tcW w:w="7300" w:type="dxa"/>
            <w:tcBorders>
              <w:top w:val="nil"/>
              <w:left w:val="nil"/>
              <w:bottom w:val="nil"/>
              <w:right w:val="nil"/>
            </w:tcBorders>
            <w:shd w:val="clear" w:color="auto" w:fill="auto"/>
            <w:vAlign w:val="center"/>
            <w:hideMark/>
          </w:tcPr>
          <w:p w14:paraId="69A566D1" w14:textId="77777777" w:rsidR="002448E4" w:rsidRPr="0027752B" w:rsidRDefault="002D2592" w:rsidP="002448E4">
            <w:pPr>
              <w:jc w:val="center"/>
              <w:rPr>
                <w:rFonts w:ascii="Calibri" w:eastAsia="Times New Roman" w:hAnsi="Calibri" w:cs="Calibri"/>
                <w:color w:val="000000"/>
                <w:szCs w:val="24"/>
              </w:rPr>
            </w:pPr>
          </w:p>
        </w:tc>
      </w:tr>
      <w:tr w:rsidR="00C9651F" w14:paraId="69A566D4" w14:textId="77777777">
        <w:trPr>
          <w:trHeight w:val="330"/>
        </w:trPr>
        <w:tc>
          <w:tcPr>
            <w:tcW w:w="7300" w:type="dxa"/>
            <w:tcBorders>
              <w:top w:val="nil"/>
              <w:left w:val="nil"/>
              <w:bottom w:val="nil"/>
              <w:right w:val="nil"/>
            </w:tcBorders>
            <w:shd w:val="clear" w:color="auto" w:fill="auto"/>
            <w:vAlign w:val="center"/>
            <w:hideMark/>
          </w:tcPr>
          <w:p w14:paraId="69A566D3"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Ν.Δ.: ΝΑΙ</w:t>
            </w:r>
          </w:p>
        </w:tc>
      </w:tr>
      <w:tr w:rsidR="00C9651F" w14:paraId="69A566D6" w14:textId="77777777">
        <w:trPr>
          <w:trHeight w:val="45"/>
        </w:trPr>
        <w:tc>
          <w:tcPr>
            <w:tcW w:w="7300" w:type="dxa"/>
            <w:tcBorders>
              <w:top w:val="nil"/>
              <w:left w:val="nil"/>
              <w:bottom w:val="nil"/>
              <w:right w:val="nil"/>
            </w:tcBorders>
            <w:shd w:val="clear" w:color="auto" w:fill="auto"/>
            <w:vAlign w:val="center"/>
            <w:hideMark/>
          </w:tcPr>
          <w:p w14:paraId="69A566D5" w14:textId="77777777" w:rsidR="002448E4" w:rsidRPr="0027752B" w:rsidRDefault="002D2592" w:rsidP="002448E4">
            <w:pPr>
              <w:jc w:val="center"/>
              <w:rPr>
                <w:rFonts w:ascii="Calibri" w:eastAsia="Times New Roman" w:hAnsi="Calibri" w:cs="Calibri"/>
                <w:color w:val="000000"/>
                <w:szCs w:val="24"/>
              </w:rPr>
            </w:pPr>
          </w:p>
        </w:tc>
      </w:tr>
      <w:tr w:rsidR="00C9651F" w14:paraId="69A566D8" w14:textId="77777777">
        <w:trPr>
          <w:trHeight w:val="330"/>
        </w:trPr>
        <w:tc>
          <w:tcPr>
            <w:tcW w:w="7300" w:type="dxa"/>
            <w:tcBorders>
              <w:top w:val="nil"/>
              <w:left w:val="nil"/>
              <w:bottom w:val="nil"/>
              <w:right w:val="nil"/>
            </w:tcBorders>
            <w:shd w:val="clear" w:color="auto" w:fill="auto"/>
            <w:vAlign w:val="center"/>
            <w:hideMark/>
          </w:tcPr>
          <w:p w14:paraId="69A566D7"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ΔΗ.ΣΥ: ΝΑΙ</w:t>
            </w:r>
          </w:p>
        </w:tc>
      </w:tr>
      <w:tr w:rsidR="00C9651F" w14:paraId="69A566DA" w14:textId="77777777">
        <w:trPr>
          <w:trHeight w:val="45"/>
        </w:trPr>
        <w:tc>
          <w:tcPr>
            <w:tcW w:w="7300" w:type="dxa"/>
            <w:tcBorders>
              <w:top w:val="nil"/>
              <w:left w:val="nil"/>
              <w:bottom w:val="nil"/>
              <w:right w:val="nil"/>
            </w:tcBorders>
            <w:shd w:val="clear" w:color="auto" w:fill="auto"/>
            <w:vAlign w:val="center"/>
            <w:hideMark/>
          </w:tcPr>
          <w:p w14:paraId="69A566D9" w14:textId="77777777" w:rsidR="002448E4" w:rsidRPr="0027752B" w:rsidRDefault="002D2592" w:rsidP="002448E4">
            <w:pPr>
              <w:jc w:val="center"/>
              <w:rPr>
                <w:rFonts w:ascii="Calibri" w:eastAsia="Times New Roman" w:hAnsi="Calibri" w:cs="Calibri"/>
                <w:color w:val="000000"/>
                <w:szCs w:val="24"/>
              </w:rPr>
            </w:pPr>
          </w:p>
        </w:tc>
      </w:tr>
      <w:tr w:rsidR="00C9651F" w14:paraId="69A566DC" w14:textId="77777777">
        <w:trPr>
          <w:trHeight w:val="330"/>
        </w:trPr>
        <w:tc>
          <w:tcPr>
            <w:tcW w:w="7300" w:type="dxa"/>
            <w:tcBorders>
              <w:top w:val="nil"/>
              <w:left w:val="nil"/>
              <w:bottom w:val="nil"/>
              <w:right w:val="nil"/>
            </w:tcBorders>
            <w:shd w:val="clear" w:color="auto" w:fill="auto"/>
            <w:vAlign w:val="center"/>
            <w:hideMark/>
          </w:tcPr>
          <w:p w14:paraId="69A566DB"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Χ.Α: OXI</w:t>
            </w:r>
          </w:p>
        </w:tc>
      </w:tr>
      <w:tr w:rsidR="00C9651F" w14:paraId="69A566DE" w14:textId="77777777">
        <w:trPr>
          <w:trHeight w:val="45"/>
        </w:trPr>
        <w:tc>
          <w:tcPr>
            <w:tcW w:w="7300" w:type="dxa"/>
            <w:tcBorders>
              <w:top w:val="nil"/>
              <w:left w:val="nil"/>
              <w:bottom w:val="nil"/>
              <w:right w:val="nil"/>
            </w:tcBorders>
            <w:shd w:val="clear" w:color="auto" w:fill="auto"/>
            <w:vAlign w:val="center"/>
            <w:hideMark/>
          </w:tcPr>
          <w:p w14:paraId="69A566DD" w14:textId="77777777" w:rsidR="002448E4" w:rsidRPr="0027752B" w:rsidRDefault="002D2592" w:rsidP="002448E4">
            <w:pPr>
              <w:jc w:val="center"/>
              <w:rPr>
                <w:rFonts w:ascii="Calibri" w:eastAsia="Times New Roman" w:hAnsi="Calibri" w:cs="Calibri"/>
                <w:color w:val="000000"/>
                <w:szCs w:val="24"/>
              </w:rPr>
            </w:pPr>
          </w:p>
        </w:tc>
      </w:tr>
      <w:tr w:rsidR="00C9651F" w14:paraId="69A566E0" w14:textId="77777777">
        <w:trPr>
          <w:trHeight w:val="330"/>
        </w:trPr>
        <w:tc>
          <w:tcPr>
            <w:tcW w:w="7300" w:type="dxa"/>
            <w:tcBorders>
              <w:top w:val="nil"/>
              <w:left w:val="nil"/>
              <w:bottom w:val="nil"/>
              <w:right w:val="nil"/>
            </w:tcBorders>
            <w:shd w:val="clear" w:color="auto" w:fill="auto"/>
            <w:vAlign w:val="center"/>
            <w:hideMark/>
          </w:tcPr>
          <w:p w14:paraId="69A566DF"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Κ.Κ.Ε: ΠΡΝ</w:t>
            </w:r>
          </w:p>
        </w:tc>
      </w:tr>
      <w:tr w:rsidR="00C9651F" w14:paraId="69A566E2" w14:textId="77777777">
        <w:trPr>
          <w:trHeight w:val="45"/>
        </w:trPr>
        <w:tc>
          <w:tcPr>
            <w:tcW w:w="7300" w:type="dxa"/>
            <w:tcBorders>
              <w:top w:val="nil"/>
              <w:left w:val="nil"/>
              <w:bottom w:val="nil"/>
              <w:right w:val="nil"/>
            </w:tcBorders>
            <w:shd w:val="clear" w:color="auto" w:fill="auto"/>
            <w:vAlign w:val="center"/>
            <w:hideMark/>
          </w:tcPr>
          <w:p w14:paraId="69A566E1" w14:textId="77777777" w:rsidR="002448E4" w:rsidRPr="0027752B" w:rsidRDefault="002D2592" w:rsidP="002448E4">
            <w:pPr>
              <w:jc w:val="center"/>
              <w:rPr>
                <w:rFonts w:ascii="Calibri" w:eastAsia="Times New Roman" w:hAnsi="Calibri" w:cs="Calibri"/>
                <w:color w:val="000000"/>
                <w:szCs w:val="24"/>
              </w:rPr>
            </w:pPr>
          </w:p>
        </w:tc>
      </w:tr>
      <w:tr w:rsidR="00C9651F" w14:paraId="69A566E4" w14:textId="77777777">
        <w:trPr>
          <w:trHeight w:val="330"/>
        </w:trPr>
        <w:tc>
          <w:tcPr>
            <w:tcW w:w="7300" w:type="dxa"/>
            <w:tcBorders>
              <w:top w:val="nil"/>
              <w:left w:val="nil"/>
              <w:bottom w:val="nil"/>
              <w:right w:val="nil"/>
            </w:tcBorders>
            <w:shd w:val="clear" w:color="auto" w:fill="auto"/>
            <w:vAlign w:val="center"/>
            <w:hideMark/>
          </w:tcPr>
          <w:p w14:paraId="69A566E3"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ΕΝ. ΚΕΝΤΡΩΩΝ: ΝΑΙ</w:t>
            </w:r>
          </w:p>
        </w:tc>
      </w:tr>
      <w:tr w:rsidR="00C9651F" w14:paraId="69A566E6" w14:textId="77777777">
        <w:trPr>
          <w:trHeight w:val="45"/>
        </w:trPr>
        <w:tc>
          <w:tcPr>
            <w:tcW w:w="7300" w:type="dxa"/>
            <w:tcBorders>
              <w:top w:val="nil"/>
              <w:left w:val="nil"/>
              <w:bottom w:val="nil"/>
              <w:right w:val="nil"/>
            </w:tcBorders>
            <w:shd w:val="clear" w:color="auto" w:fill="auto"/>
            <w:vAlign w:val="center"/>
            <w:hideMark/>
          </w:tcPr>
          <w:p w14:paraId="69A566E5" w14:textId="77777777" w:rsidR="002448E4" w:rsidRPr="0027752B" w:rsidRDefault="002D2592" w:rsidP="002448E4">
            <w:pPr>
              <w:jc w:val="center"/>
              <w:rPr>
                <w:rFonts w:ascii="Calibri" w:eastAsia="Times New Roman" w:hAnsi="Calibri" w:cs="Calibri"/>
                <w:color w:val="000000"/>
                <w:szCs w:val="24"/>
              </w:rPr>
            </w:pPr>
          </w:p>
        </w:tc>
      </w:tr>
      <w:tr w:rsidR="00C9651F" w14:paraId="69A566E8" w14:textId="77777777">
        <w:trPr>
          <w:trHeight w:val="150"/>
        </w:trPr>
        <w:tc>
          <w:tcPr>
            <w:tcW w:w="7300" w:type="dxa"/>
            <w:tcBorders>
              <w:top w:val="nil"/>
              <w:left w:val="nil"/>
              <w:bottom w:val="nil"/>
              <w:right w:val="nil"/>
            </w:tcBorders>
            <w:shd w:val="clear" w:color="auto" w:fill="auto"/>
            <w:vAlign w:val="center"/>
            <w:hideMark/>
          </w:tcPr>
          <w:p w14:paraId="69A566E7" w14:textId="77777777" w:rsidR="002448E4" w:rsidRPr="0027752B" w:rsidRDefault="002D2592" w:rsidP="002448E4">
            <w:pPr>
              <w:jc w:val="center"/>
              <w:rPr>
                <w:rFonts w:ascii="Times New Roman" w:eastAsia="Times New Roman" w:hAnsi="Times New Roman" w:cs="Times New Roman"/>
                <w:sz w:val="20"/>
              </w:rPr>
            </w:pPr>
          </w:p>
        </w:tc>
      </w:tr>
      <w:tr w:rsidR="00C9651F" w14:paraId="69A566EA" w14:textId="77777777">
        <w:trPr>
          <w:trHeight w:val="330"/>
        </w:trPr>
        <w:tc>
          <w:tcPr>
            <w:tcW w:w="7300" w:type="dxa"/>
            <w:tcBorders>
              <w:top w:val="nil"/>
              <w:left w:val="nil"/>
              <w:bottom w:val="nil"/>
              <w:right w:val="nil"/>
            </w:tcBorders>
            <w:shd w:val="clear" w:color="auto" w:fill="auto"/>
            <w:vAlign w:val="center"/>
            <w:hideMark/>
          </w:tcPr>
          <w:p w14:paraId="69A566E9" w14:textId="77777777" w:rsidR="002448E4" w:rsidRPr="0027752B" w:rsidRDefault="002D2592" w:rsidP="002448E4">
            <w:pPr>
              <w:jc w:val="center"/>
              <w:rPr>
                <w:rFonts w:ascii="Times New Roman" w:eastAsia="Times New Roman" w:hAnsi="Times New Roman" w:cs="Times New Roman"/>
                <w:sz w:val="20"/>
              </w:rPr>
            </w:pPr>
          </w:p>
        </w:tc>
      </w:tr>
      <w:tr w:rsidR="00C9651F" w14:paraId="69A566EC" w14:textId="77777777">
        <w:trPr>
          <w:trHeight w:val="495"/>
        </w:trPr>
        <w:tc>
          <w:tcPr>
            <w:tcW w:w="7300" w:type="dxa"/>
            <w:tcBorders>
              <w:top w:val="nil"/>
              <w:left w:val="nil"/>
              <w:bottom w:val="nil"/>
              <w:right w:val="nil"/>
            </w:tcBorders>
            <w:shd w:val="clear" w:color="auto" w:fill="auto"/>
            <w:vAlign w:val="center"/>
            <w:hideMark/>
          </w:tcPr>
          <w:p w14:paraId="69A566EB"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Βουλευτική Τροπ. 1957/171 (ως έχει)     ΚΑΤΑ ΠΛΕΙΟΨΗΦΙΑ</w:t>
            </w:r>
          </w:p>
        </w:tc>
      </w:tr>
      <w:tr w:rsidR="00C9651F" w14:paraId="69A566EE" w14:textId="77777777">
        <w:trPr>
          <w:trHeight w:val="105"/>
        </w:trPr>
        <w:tc>
          <w:tcPr>
            <w:tcW w:w="7300" w:type="dxa"/>
            <w:tcBorders>
              <w:top w:val="nil"/>
              <w:left w:val="nil"/>
              <w:bottom w:val="nil"/>
              <w:right w:val="nil"/>
            </w:tcBorders>
            <w:shd w:val="clear" w:color="auto" w:fill="auto"/>
            <w:vAlign w:val="center"/>
            <w:hideMark/>
          </w:tcPr>
          <w:p w14:paraId="69A566ED" w14:textId="77777777" w:rsidR="002448E4" w:rsidRPr="0027752B" w:rsidRDefault="002D2592" w:rsidP="002448E4">
            <w:pPr>
              <w:jc w:val="center"/>
              <w:rPr>
                <w:rFonts w:ascii="Calibri" w:eastAsia="Times New Roman" w:hAnsi="Calibri" w:cs="Calibri"/>
                <w:color w:val="000000"/>
                <w:szCs w:val="24"/>
              </w:rPr>
            </w:pPr>
          </w:p>
        </w:tc>
      </w:tr>
      <w:tr w:rsidR="00C9651F" w14:paraId="69A566F0" w14:textId="77777777">
        <w:trPr>
          <w:trHeight w:val="330"/>
        </w:trPr>
        <w:tc>
          <w:tcPr>
            <w:tcW w:w="7300" w:type="dxa"/>
            <w:tcBorders>
              <w:top w:val="nil"/>
              <w:left w:val="nil"/>
              <w:bottom w:val="nil"/>
              <w:right w:val="nil"/>
            </w:tcBorders>
            <w:shd w:val="clear" w:color="auto" w:fill="auto"/>
            <w:vAlign w:val="center"/>
            <w:hideMark/>
          </w:tcPr>
          <w:p w14:paraId="69A566EF"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ΣΥΡΙΖΑ: ΝΑΙ</w:t>
            </w:r>
          </w:p>
        </w:tc>
      </w:tr>
      <w:tr w:rsidR="00C9651F" w14:paraId="69A566F2" w14:textId="77777777">
        <w:trPr>
          <w:trHeight w:val="45"/>
        </w:trPr>
        <w:tc>
          <w:tcPr>
            <w:tcW w:w="7300" w:type="dxa"/>
            <w:tcBorders>
              <w:top w:val="nil"/>
              <w:left w:val="nil"/>
              <w:bottom w:val="nil"/>
              <w:right w:val="nil"/>
            </w:tcBorders>
            <w:shd w:val="clear" w:color="auto" w:fill="auto"/>
            <w:vAlign w:val="center"/>
            <w:hideMark/>
          </w:tcPr>
          <w:p w14:paraId="69A566F1" w14:textId="77777777" w:rsidR="002448E4" w:rsidRPr="0027752B" w:rsidRDefault="002D2592" w:rsidP="002448E4">
            <w:pPr>
              <w:jc w:val="center"/>
              <w:rPr>
                <w:rFonts w:ascii="Calibri" w:eastAsia="Times New Roman" w:hAnsi="Calibri" w:cs="Calibri"/>
                <w:color w:val="000000"/>
                <w:szCs w:val="24"/>
              </w:rPr>
            </w:pPr>
          </w:p>
        </w:tc>
      </w:tr>
      <w:tr w:rsidR="00C9651F" w14:paraId="69A566F4" w14:textId="77777777">
        <w:trPr>
          <w:trHeight w:val="330"/>
        </w:trPr>
        <w:tc>
          <w:tcPr>
            <w:tcW w:w="7300" w:type="dxa"/>
            <w:tcBorders>
              <w:top w:val="nil"/>
              <w:left w:val="nil"/>
              <w:bottom w:val="nil"/>
              <w:right w:val="nil"/>
            </w:tcBorders>
            <w:shd w:val="clear" w:color="auto" w:fill="auto"/>
            <w:vAlign w:val="center"/>
            <w:hideMark/>
          </w:tcPr>
          <w:p w14:paraId="69A566F3"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Ν.Δ.: ΝΑΙ</w:t>
            </w:r>
          </w:p>
        </w:tc>
      </w:tr>
      <w:tr w:rsidR="00C9651F" w14:paraId="69A566F6" w14:textId="77777777">
        <w:trPr>
          <w:trHeight w:val="30"/>
        </w:trPr>
        <w:tc>
          <w:tcPr>
            <w:tcW w:w="7300" w:type="dxa"/>
            <w:tcBorders>
              <w:top w:val="nil"/>
              <w:left w:val="nil"/>
              <w:bottom w:val="nil"/>
              <w:right w:val="nil"/>
            </w:tcBorders>
            <w:shd w:val="clear" w:color="auto" w:fill="auto"/>
            <w:vAlign w:val="center"/>
            <w:hideMark/>
          </w:tcPr>
          <w:p w14:paraId="69A566F5" w14:textId="77777777" w:rsidR="002448E4" w:rsidRPr="0027752B" w:rsidRDefault="002D2592" w:rsidP="002448E4">
            <w:pPr>
              <w:jc w:val="center"/>
              <w:rPr>
                <w:rFonts w:ascii="Calibri" w:eastAsia="Times New Roman" w:hAnsi="Calibri" w:cs="Calibri"/>
                <w:color w:val="000000"/>
                <w:szCs w:val="24"/>
              </w:rPr>
            </w:pPr>
          </w:p>
        </w:tc>
      </w:tr>
      <w:tr w:rsidR="00C9651F" w14:paraId="69A566F8" w14:textId="77777777">
        <w:trPr>
          <w:trHeight w:val="330"/>
        </w:trPr>
        <w:tc>
          <w:tcPr>
            <w:tcW w:w="7300" w:type="dxa"/>
            <w:tcBorders>
              <w:top w:val="nil"/>
              <w:left w:val="nil"/>
              <w:bottom w:val="nil"/>
              <w:right w:val="nil"/>
            </w:tcBorders>
            <w:shd w:val="clear" w:color="auto" w:fill="auto"/>
            <w:vAlign w:val="center"/>
            <w:hideMark/>
          </w:tcPr>
          <w:p w14:paraId="69A566F7"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ΔΗ.ΣΥ: OXI</w:t>
            </w:r>
          </w:p>
        </w:tc>
      </w:tr>
      <w:tr w:rsidR="00C9651F" w14:paraId="69A566FA" w14:textId="77777777">
        <w:trPr>
          <w:trHeight w:val="45"/>
        </w:trPr>
        <w:tc>
          <w:tcPr>
            <w:tcW w:w="7300" w:type="dxa"/>
            <w:tcBorders>
              <w:top w:val="nil"/>
              <w:left w:val="nil"/>
              <w:bottom w:val="nil"/>
              <w:right w:val="nil"/>
            </w:tcBorders>
            <w:shd w:val="clear" w:color="auto" w:fill="auto"/>
            <w:vAlign w:val="center"/>
            <w:hideMark/>
          </w:tcPr>
          <w:p w14:paraId="69A566F9" w14:textId="77777777" w:rsidR="002448E4" w:rsidRPr="0027752B" w:rsidRDefault="002D2592" w:rsidP="002448E4">
            <w:pPr>
              <w:jc w:val="center"/>
              <w:rPr>
                <w:rFonts w:ascii="Calibri" w:eastAsia="Times New Roman" w:hAnsi="Calibri" w:cs="Calibri"/>
                <w:color w:val="000000"/>
                <w:szCs w:val="24"/>
              </w:rPr>
            </w:pPr>
          </w:p>
        </w:tc>
      </w:tr>
      <w:tr w:rsidR="00C9651F" w14:paraId="69A566FC" w14:textId="77777777">
        <w:trPr>
          <w:trHeight w:val="330"/>
        </w:trPr>
        <w:tc>
          <w:tcPr>
            <w:tcW w:w="7300" w:type="dxa"/>
            <w:tcBorders>
              <w:top w:val="nil"/>
              <w:left w:val="nil"/>
              <w:bottom w:val="nil"/>
              <w:right w:val="nil"/>
            </w:tcBorders>
            <w:shd w:val="clear" w:color="auto" w:fill="auto"/>
            <w:vAlign w:val="center"/>
            <w:hideMark/>
          </w:tcPr>
          <w:p w14:paraId="69A566FB"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Χ.Α: OXI</w:t>
            </w:r>
          </w:p>
        </w:tc>
      </w:tr>
      <w:tr w:rsidR="00C9651F" w14:paraId="69A566FE" w14:textId="77777777">
        <w:trPr>
          <w:trHeight w:val="45"/>
        </w:trPr>
        <w:tc>
          <w:tcPr>
            <w:tcW w:w="7300" w:type="dxa"/>
            <w:tcBorders>
              <w:top w:val="nil"/>
              <w:left w:val="nil"/>
              <w:bottom w:val="nil"/>
              <w:right w:val="nil"/>
            </w:tcBorders>
            <w:shd w:val="clear" w:color="auto" w:fill="auto"/>
            <w:vAlign w:val="center"/>
            <w:hideMark/>
          </w:tcPr>
          <w:p w14:paraId="69A566FD" w14:textId="77777777" w:rsidR="002448E4" w:rsidRPr="0027752B" w:rsidRDefault="002D2592" w:rsidP="002448E4">
            <w:pPr>
              <w:jc w:val="center"/>
              <w:rPr>
                <w:rFonts w:ascii="Calibri" w:eastAsia="Times New Roman" w:hAnsi="Calibri" w:cs="Calibri"/>
                <w:color w:val="000000"/>
                <w:szCs w:val="24"/>
              </w:rPr>
            </w:pPr>
          </w:p>
        </w:tc>
      </w:tr>
      <w:tr w:rsidR="00C9651F" w14:paraId="69A56700" w14:textId="77777777">
        <w:trPr>
          <w:trHeight w:val="330"/>
        </w:trPr>
        <w:tc>
          <w:tcPr>
            <w:tcW w:w="7300" w:type="dxa"/>
            <w:tcBorders>
              <w:top w:val="nil"/>
              <w:left w:val="nil"/>
              <w:bottom w:val="nil"/>
              <w:right w:val="nil"/>
            </w:tcBorders>
            <w:shd w:val="clear" w:color="auto" w:fill="auto"/>
            <w:vAlign w:val="center"/>
            <w:hideMark/>
          </w:tcPr>
          <w:p w14:paraId="69A566FF"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Κ.Κ.Ε: ΠΡΝ</w:t>
            </w:r>
          </w:p>
        </w:tc>
      </w:tr>
      <w:tr w:rsidR="00C9651F" w14:paraId="69A56702" w14:textId="77777777">
        <w:trPr>
          <w:trHeight w:val="45"/>
        </w:trPr>
        <w:tc>
          <w:tcPr>
            <w:tcW w:w="7300" w:type="dxa"/>
            <w:tcBorders>
              <w:top w:val="nil"/>
              <w:left w:val="nil"/>
              <w:bottom w:val="nil"/>
              <w:right w:val="nil"/>
            </w:tcBorders>
            <w:shd w:val="clear" w:color="auto" w:fill="auto"/>
            <w:vAlign w:val="center"/>
            <w:hideMark/>
          </w:tcPr>
          <w:p w14:paraId="69A56701" w14:textId="77777777" w:rsidR="002448E4" w:rsidRPr="0027752B" w:rsidRDefault="002D2592" w:rsidP="002448E4">
            <w:pPr>
              <w:jc w:val="center"/>
              <w:rPr>
                <w:rFonts w:ascii="Calibri" w:eastAsia="Times New Roman" w:hAnsi="Calibri" w:cs="Calibri"/>
                <w:color w:val="000000"/>
                <w:szCs w:val="24"/>
              </w:rPr>
            </w:pPr>
          </w:p>
        </w:tc>
      </w:tr>
      <w:tr w:rsidR="00C9651F" w14:paraId="69A56704" w14:textId="77777777">
        <w:trPr>
          <w:trHeight w:val="330"/>
        </w:trPr>
        <w:tc>
          <w:tcPr>
            <w:tcW w:w="7300" w:type="dxa"/>
            <w:tcBorders>
              <w:top w:val="nil"/>
              <w:left w:val="nil"/>
              <w:bottom w:val="nil"/>
              <w:right w:val="nil"/>
            </w:tcBorders>
            <w:shd w:val="clear" w:color="auto" w:fill="auto"/>
            <w:vAlign w:val="center"/>
            <w:hideMark/>
          </w:tcPr>
          <w:p w14:paraId="69A56703"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ΕΝ. ΚΕΝΤΡΩΩΝ: OXI</w:t>
            </w:r>
          </w:p>
        </w:tc>
      </w:tr>
      <w:tr w:rsidR="00C9651F" w14:paraId="69A56706" w14:textId="77777777">
        <w:trPr>
          <w:trHeight w:val="45"/>
        </w:trPr>
        <w:tc>
          <w:tcPr>
            <w:tcW w:w="7300" w:type="dxa"/>
            <w:tcBorders>
              <w:top w:val="nil"/>
              <w:left w:val="nil"/>
              <w:bottom w:val="nil"/>
              <w:right w:val="nil"/>
            </w:tcBorders>
            <w:shd w:val="clear" w:color="auto" w:fill="auto"/>
            <w:vAlign w:val="center"/>
            <w:hideMark/>
          </w:tcPr>
          <w:p w14:paraId="69A56705" w14:textId="77777777" w:rsidR="002448E4" w:rsidRPr="0027752B" w:rsidRDefault="002D2592" w:rsidP="002448E4">
            <w:pPr>
              <w:jc w:val="center"/>
              <w:rPr>
                <w:rFonts w:ascii="Calibri" w:eastAsia="Times New Roman" w:hAnsi="Calibri" w:cs="Calibri"/>
                <w:color w:val="000000"/>
                <w:szCs w:val="24"/>
              </w:rPr>
            </w:pPr>
          </w:p>
        </w:tc>
      </w:tr>
      <w:tr w:rsidR="00C9651F" w14:paraId="69A56708" w14:textId="77777777">
        <w:trPr>
          <w:trHeight w:val="150"/>
        </w:trPr>
        <w:tc>
          <w:tcPr>
            <w:tcW w:w="7300" w:type="dxa"/>
            <w:tcBorders>
              <w:top w:val="nil"/>
              <w:left w:val="nil"/>
              <w:bottom w:val="nil"/>
              <w:right w:val="nil"/>
            </w:tcBorders>
            <w:shd w:val="clear" w:color="auto" w:fill="auto"/>
            <w:vAlign w:val="center"/>
            <w:hideMark/>
          </w:tcPr>
          <w:p w14:paraId="69A56707" w14:textId="77777777" w:rsidR="002448E4" w:rsidRPr="0027752B" w:rsidRDefault="002D2592" w:rsidP="002448E4">
            <w:pPr>
              <w:jc w:val="center"/>
              <w:rPr>
                <w:rFonts w:ascii="Times New Roman" w:eastAsia="Times New Roman" w:hAnsi="Times New Roman" w:cs="Times New Roman"/>
                <w:sz w:val="20"/>
              </w:rPr>
            </w:pPr>
          </w:p>
        </w:tc>
      </w:tr>
      <w:tr w:rsidR="00C9651F" w14:paraId="69A5670A" w14:textId="77777777">
        <w:trPr>
          <w:trHeight w:val="345"/>
        </w:trPr>
        <w:tc>
          <w:tcPr>
            <w:tcW w:w="7300" w:type="dxa"/>
            <w:tcBorders>
              <w:top w:val="nil"/>
              <w:left w:val="nil"/>
              <w:bottom w:val="nil"/>
              <w:right w:val="nil"/>
            </w:tcBorders>
            <w:shd w:val="clear" w:color="auto" w:fill="auto"/>
            <w:vAlign w:val="center"/>
            <w:hideMark/>
          </w:tcPr>
          <w:p w14:paraId="69A56709" w14:textId="77777777" w:rsidR="002448E4" w:rsidRPr="0027752B" w:rsidRDefault="002D2592" w:rsidP="002448E4">
            <w:pPr>
              <w:jc w:val="center"/>
              <w:rPr>
                <w:rFonts w:ascii="Times New Roman" w:eastAsia="Times New Roman" w:hAnsi="Times New Roman" w:cs="Times New Roman"/>
                <w:sz w:val="20"/>
              </w:rPr>
            </w:pPr>
          </w:p>
        </w:tc>
      </w:tr>
      <w:tr w:rsidR="00C9651F" w14:paraId="69A5670C" w14:textId="77777777">
        <w:trPr>
          <w:trHeight w:val="480"/>
        </w:trPr>
        <w:tc>
          <w:tcPr>
            <w:tcW w:w="7300" w:type="dxa"/>
            <w:tcBorders>
              <w:top w:val="nil"/>
              <w:left w:val="nil"/>
              <w:bottom w:val="nil"/>
              <w:right w:val="nil"/>
            </w:tcBorders>
            <w:shd w:val="clear" w:color="auto" w:fill="auto"/>
            <w:vAlign w:val="center"/>
            <w:hideMark/>
          </w:tcPr>
          <w:p w14:paraId="69A5670B"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Βουλευτική Τροπ. 1961/175 (ως έχει)     ΚΑΤΑ ΠΛΕΙΟΨΗΦΙΑ</w:t>
            </w:r>
          </w:p>
        </w:tc>
      </w:tr>
      <w:tr w:rsidR="00C9651F" w14:paraId="69A5670E" w14:textId="77777777">
        <w:trPr>
          <w:trHeight w:val="105"/>
        </w:trPr>
        <w:tc>
          <w:tcPr>
            <w:tcW w:w="7300" w:type="dxa"/>
            <w:tcBorders>
              <w:top w:val="nil"/>
              <w:left w:val="nil"/>
              <w:bottom w:val="nil"/>
              <w:right w:val="nil"/>
            </w:tcBorders>
            <w:shd w:val="clear" w:color="auto" w:fill="auto"/>
            <w:vAlign w:val="center"/>
            <w:hideMark/>
          </w:tcPr>
          <w:p w14:paraId="69A5670D" w14:textId="77777777" w:rsidR="002448E4" w:rsidRPr="0027752B" w:rsidRDefault="002D2592" w:rsidP="002448E4">
            <w:pPr>
              <w:jc w:val="center"/>
              <w:rPr>
                <w:rFonts w:ascii="Calibri" w:eastAsia="Times New Roman" w:hAnsi="Calibri" w:cs="Calibri"/>
                <w:color w:val="000000"/>
                <w:szCs w:val="24"/>
              </w:rPr>
            </w:pPr>
          </w:p>
        </w:tc>
      </w:tr>
      <w:tr w:rsidR="00C9651F" w14:paraId="69A56710" w14:textId="77777777">
        <w:trPr>
          <w:trHeight w:val="330"/>
        </w:trPr>
        <w:tc>
          <w:tcPr>
            <w:tcW w:w="7300" w:type="dxa"/>
            <w:tcBorders>
              <w:top w:val="nil"/>
              <w:left w:val="nil"/>
              <w:bottom w:val="nil"/>
              <w:right w:val="nil"/>
            </w:tcBorders>
            <w:shd w:val="clear" w:color="auto" w:fill="auto"/>
            <w:vAlign w:val="center"/>
            <w:hideMark/>
          </w:tcPr>
          <w:p w14:paraId="69A5670F"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ΣΥΡΙΖΑ: ΝΑΙ</w:t>
            </w:r>
          </w:p>
        </w:tc>
      </w:tr>
      <w:tr w:rsidR="00C9651F" w14:paraId="69A56712" w14:textId="77777777">
        <w:trPr>
          <w:trHeight w:val="45"/>
        </w:trPr>
        <w:tc>
          <w:tcPr>
            <w:tcW w:w="7300" w:type="dxa"/>
            <w:tcBorders>
              <w:top w:val="nil"/>
              <w:left w:val="nil"/>
              <w:bottom w:val="nil"/>
              <w:right w:val="nil"/>
            </w:tcBorders>
            <w:shd w:val="clear" w:color="auto" w:fill="auto"/>
            <w:vAlign w:val="center"/>
            <w:hideMark/>
          </w:tcPr>
          <w:p w14:paraId="69A56711" w14:textId="77777777" w:rsidR="002448E4" w:rsidRPr="0027752B" w:rsidRDefault="002D2592" w:rsidP="002448E4">
            <w:pPr>
              <w:jc w:val="center"/>
              <w:rPr>
                <w:rFonts w:ascii="Calibri" w:eastAsia="Times New Roman" w:hAnsi="Calibri" w:cs="Calibri"/>
                <w:color w:val="000000"/>
                <w:szCs w:val="24"/>
              </w:rPr>
            </w:pPr>
          </w:p>
        </w:tc>
      </w:tr>
      <w:tr w:rsidR="00C9651F" w14:paraId="69A56714" w14:textId="77777777">
        <w:trPr>
          <w:trHeight w:val="330"/>
        </w:trPr>
        <w:tc>
          <w:tcPr>
            <w:tcW w:w="7300" w:type="dxa"/>
            <w:tcBorders>
              <w:top w:val="nil"/>
              <w:left w:val="nil"/>
              <w:bottom w:val="nil"/>
              <w:right w:val="nil"/>
            </w:tcBorders>
            <w:shd w:val="clear" w:color="auto" w:fill="auto"/>
            <w:vAlign w:val="center"/>
            <w:hideMark/>
          </w:tcPr>
          <w:p w14:paraId="69A56713"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Ν.Δ.: ΠΡΝ</w:t>
            </w:r>
          </w:p>
        </w:tc>
      </w:tr>
      <w:tr w:rsidR="00C9651F" w14:paraId="69A56716" w14:textId="77777777">
        <w:trPr>
          <w:trHeight w:val="45"/>
        </w:trPr>
        <w:tc>
          <w:tcPr>
            <w:tcW w:w="7300" w:type="dxa"/>
            <w:tcBorders>
              <w:top w:val="nil"/>
              <w:left w:val="nil"/>
              <w:bottom w:val="nil"/>
              <w:right w:val="nil"/>
            </w:tcBorders>
            <w:shd w:val="clear" w:color="auto" w:fill="auto"/>
            <w:vAlign w:val="center"/>
            <w:hideMark/>
          </w:tcPr>
          <w:p w14:paraId="69A56715" w14:textId="77777777" w:rsidR="002448E4" w:rsidRPr="0027752B" w:rsidRDefault="002D2592" w:rsidP="002448E4">
            <w:pPr>
              <w:jc w:val="center"/>
              <w:rPr>
                <w:rFonts w:ascii="Calibri" w:eastAsia="Times New Roman" w:hAnsi="Calibri" w:cs="Calibri"/>
                <w:color w:val="000000"/>
                <w:szCs w:val="24"/>
              </w:rPr>
            </w:pPr>
          </w:p>
        </w:tc>
      </w:tr>
      <w:tr w:rsidR="00C9651F" w14:paraId="69A56718" w14:textId="77777777">
        <w:trPr>
          <w:trHeight w:val="330"/>
        </w:trPr>
        <w:tc>
          <w:tcPr>
            <w:tcW w:w="7300" w:type="dxa"/>
            <w:tcBorders>
              <w:top w:val="nil"/>
              <w:left w:val="nil"/>
              <w:bottom w:val="nil"/>
              <w:right w:val="nil"/>
            </w:tcBorders>
            <w:shd w:val="clear" w:color="auto" w:fill="auto"/>
            <w:vAlign w:val="center"/>
            <w:hideMark/>
          </w:tcPr>
          <w:p w14:paraId="69A56717"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ΔΗ.ΣΥ: ΝΑΙ</w:t>
            </w:r>
          </w:p>
        </w:tc>
      </w:tr>
      <w:tr w:rsidR="00C9651F" w14:paraId="69A5671A" w14:textId="77777777">
        <w:trPr>
          <w:trHeight w:val="30"/>
        </w:trPr>
        <w:tc>
          <w:tcPr>
            <w:tcW w:w="7300" w:type="dxa"/>
            <w:tcBorders>
              <w:top w:val="nil"/>
              <w:left w:val="nil"/>
              <w:bottom w:val="nil"/>
              <w:right w:val="nil"/>
            </w:tcBorders>
            <w:shd w:val="clear" w:color="auto" w:fill="auto"/>
            <w:vAlign w:val="center"/>
            <w:hideMark/>
          </w:tcPr>
          <w:p w14:paraId="69A56719" w14:textId="77777777" w:rsidR="002448E4" w:rsidRPr="0027752B" w:rsidRDefault="002D2592" w:rsidP="002448E4">
            <w:pPr>
              <w:jc w:val="center"/>
              <w:rPr>
                <w:rFonts w:ascii="Calibri" w:eastAsia="Times New Roman" w:hAnsi="Calibri" w:cs="Calibri"/>
                <w:color w:val="000000"/>
                <w:szCs w:val="24"/>
              </w:rPr>
            </w:pPr>
          </w:p>
        </w:tc>
      </w:tr>
      <w:tr w:rsidR="00C9651F" w14:paraId="69A5671C" w14:textId="77777777">
        <w:trPr>
          <w:trHeight w:val="330"/>
        </w:trPr>
        <w:tc>
          <w:tcPr>
            <w:tcW w:w="7300" w:type="dxa"/>
            <w:tcBorders>
              <w:top w:val="nil"/>
              <w:left w:val="nil"/>
              <w:bottom w:val="nil"/>
              <w:right w:val="nil"/>
            </w:tcBorders>
            <w:shd w:val="clear" w:color="auto" w:fill="auto"/>
            <w:vAlign w:val="center"/>
            <w:hideMark/>
          </w:tcPr>
          <w:p w14:paraId="69A5671B"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Χ.Α: OXI</w:t>
            </w:r>
          </w:p>
        </w:tc>
      </w:tr>
      <w:tr w:rsidR="00C9651F" w14:paraId="69A5671E" w14:textId="77777777">
        <w:trPr>
          <w:trHeight w:val="45"/>
        </w:trPr>
        <w:tc>
          <w:tcPr>
            <w:tcW w:w="7300" w:type="dxa"/>
            <w:tcBorders>
              <w:top w:val="nil"/>
              <w:left w:val="nil"/>
              <w:bottom w:val="nil"/>
              <w:right w:val="nil"/>
            </w:tcBorders>
            <w:shd w:val="clear" w:color="auto" w:fill="auto"/>
            <w:vAlign w:val="center"/>
            <w:hideMark/>
          </w:tcPr>
          <w:p w14:paraId="69A5671D" w14:textId="77777777" w:rsidR="002448E4" w:rsidRPr="0027752B" w:rsidRDefault="002D2592" w:rsidP="002448E4">
            <w:pPr>
              <w:jc w:val="center"/>
              <w:rPr>
                <w:rFonts w:ascii="Calibri" w:eastAsia="Times New Roman" w:hAnsi="Calibri" w:cs="Calibri"/>
                <w:color w:val="000000"/>
                <w:szCs w:val="24"/>
              </w:rPr>
            </w:pPr>
          </w:p>
        </w:tc>
      </w:tr>
      <w:tr w:rsidR="00C9651F" w14:paraId="69A56720" w14:textId="77777777">
        <w:trPr>
          <w:trHeight w:val="330"/>
        </w:trPr>
        <w:tc>
          <w:tcPr>
            <w:tcW w:w="7300" w:type="dxa"/>
            <w:tcBorders>
              <w:top w:val="nil"/>
              <w:left w:val="nil"/>
              <w:bottom w:val="nil"/>
              <w:right w:val="nil"/>
            </w:tcBorders>
            <w:shd w:val="clear" w:color="auto" w:fill="auto"/>
            <w:vAlign w:val="center"/>
            <w:hideMark/>
          </w:tcPr>
          <w:p w14:paraId="69A5671F"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Κ.Κ.Ε: ΠΡΝ</w:t>
            </w:r>
          </w:p>
        </w:tc>
      </w:tr>
      <w:tr w:rsidR="00C9651F" w14:paraId="69A56722" w14:textId="77777777">
        <w:trPr>
          <w:trHeight w:val="45"/>
        </w:trPr>
        <w:tc>
          <w:tcPr>
            <w:tcW w:w="7300" w:type="dxa"/>
            <w:tcBorders>
              <w:top w:val="nil"/>
              <w:left w:val="nil"/>
              <w:bottom w:val="nil"/>
              <w:right w:val="nil"/>
            </w:tcBorders>
            <w:shd w:val="clear" w:color="auto" w:fill="auto"/>
            <w:vAlign w:val="center"/>
            <w:hideMark/>
          </w:tcPr>
          <w:p w14:paraId="69A56721" w14:textId="77777777" w:rsidR="002448E4" w:rsidRPr="0027752B" w:rsidRDefault="002D2592" w:rsidP="002448E4">
            <w:pPr>
              <w:jc w:val="center"/>
              <w:rPr>
                <w:rFonts w:ascii="Calibri" w:eastAsia="Times New Roman" w:hAnsi="Calibri" w:cs="Calibri"/>
                <w:color w:val="000000"/>
                <w:szCs w:val="24"/>
              </w:rPr>
            </w:pPr>
          </w:p>
        </w:tc>
      </w:tr>
      <w:tr w:rsidR="00C9651F" w14:paraId="69A56724" w14:textId="77777777">
        <w:trPr>
          <w:trHeight w:val="330"/>
        </w:trPr>
        <w:tc>
          <w:tcPr>
            <w:tcW w:w="7300" w:type="dxa"/>
            <w:tcBorders>
              <w:top w:val="nil"/>
              <w:left w:val="nil"/>
              <w:bottom w:val="nil"/>
              <w:right w:val="nil"/>
            </w:tcBorders>
            <w:shd w:val="clear" w:color="auto" w:fill="auto"/>
            <w:vAlign w:val="center"/>
            <w:hideMark/>
          </w:tcPr>
          <w:p w14:paraId="69A56723"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ΕΝ. ΚΕΝΤΡΩΩΝ: ΝΑΙ</w:t>
            </w:r>
          </w:p>
        </w:tc>
      </w:tr>
      <w:tr w:rsidR="00C9651F" w14:paraId="69A56726" w14:textId="77777777">
        <w:trPr>
          <w:trHeight w:val="30"/>
        </w:trPr>
        <w:tc>
          <w:tcPr>
            <w:tcW w:w="7300" w:type="dxa"/>
            <w:tcBorders>
              <w:top w:val="nil"/>
              <w:left w:val="nil"/>
              <w:bottom w:val="nil"/>
              <w:right w:val="nil"/>
            </w:tcBorders>
            <w:shd w:val="clear" w:color="auto" w:fill="auto"/>
            <w:vAlign w:val="center"/>
            <w:hideMark/>
          </w:tcPr>
          <w:p w14:paraId="69A56725" w14:textId="77777777" w:rsidR="002448E4" w:rsidRPr="0027752B" w:rsidRDefault="002D2592" w:rsidP="002448E4">
            <w:pPr>
              <w:jc w:val="center"/>
              <w:rPr>
                <w:rFonts w:ascii="Calibri" w:eastAsia="Times New Roman" w:hAnsi="Calibri" w:cs="Calibri"/>
                <w:color w:val="000000"/>
                <w:szCs w:val="24"/>
              </w:rPr>
            </w:pPr>
          </w:p>
        </w:tc>
      </w:tr>
      <w:tr w:rsidR="00C9651F" w14:paraId="69A56728" w14:textId="77777777">
        <w:trPr>
          <w:trHeight w:val="150"/>
        </w:trPr>
        <w:tc>
          <w:tcPr>
            <w:tcW w:w="7300" w:type="dxa"/>
            <w:tcBorders>
              <w:top w:val="nil"/>
              <w:left w:val="nil"/>
              <w:bottom w:val="nil"/>
              <w:right w:val="nil"/>
            </w:tcBorders>
            <w:shd w:val="clear" w:color="auto" w:fill="auto"/>
            <w:vAlign w:val="center"/>
            <w:hideMark/>
          </w:tcPr>
          <w:p w14:paraId="69A56727" w14:textId="77777777" w:rsidR="002448E4" w:rsidRPr="0027752B" w:rsidRDefault="002D2592" w:rsidP="002448E4">
            <w:pPr>
              <w:jc w:val="center"/>
              <w:rPr>
                <w:rFonts w:ascii="Times New Roman" w:eastAsia="Times New Roman" w:hAnsi="Times New Roman" w:cs="Times New Roman"/>
                <w:sz w:val="20"/>
              </w:rPr>
            </w:pPr>
          </w:p>
        </w:tc>
      </w:tr>
      <w:tr w:rsidR="00C9651F" w14:paraId="69A5672A" w14:textId="77777777">
        <w:trPr>
          <w:trHeight w:val="345"/>
        </w:trPr>
        <w:tc>
          <w:tcPr>
            <w:tcW w:w="7300" w:type="dxa"/>
            <w:tcBorders>
              <w:top w:val="nil"/>
              <w:left w:val="nil"/>
              <w:bottom w:val="nil"/>
              <w:right w:val="nil"/>
            </w:tcBorders>
            <w:shd w:val="clear" w:color="auto" w:fill="auto"/>
            <w:vAlign w:val="center"/>
            <w:hideMark/>
          </w:tcPr>
          <w:p w14:paraId="69A56729" w14:textId="77777777" w:rsidR="002448E4" w:rsidRPr="0027752B" w:rsidRDefault="002D2592" w:rsidP="002448E4">
            <w:pPr>
              <w:jc w:val="center"/>
              <w:rPr>
                <w:rFonts w:ascii="Times New Roman" w:eastAsia="Times New Roman" w:hAnsi="Times New Roman" w:cs="Times New Roman"/>
                <w:sz w:val="20"/>
              </w:rPr>
            </w:pPr>
          </w:p>
        </w:tc>
      </w:tr>
      <w:tr w:rsidR="00C9651F" w14:paraId="69A5672C" w14:textId="77777777">
        <w:trPr>
          <w:trHeight w:val="330"/>
        </w:trPr>
        <w:tc>
          <w:tcPr>
            <w:tcW w:w="7300" w:type="dxa"/>
            <w:tcBorders>
              <w:top w:val="nil"/>
              <w:left w:val="nil"/>
              <w:bottom w:val="nil"/>
              <w:right w:val="nil"/>
            </w:tcBorders>
            <w:shd w:val="clear" w:color="auto" w:fill="auto"/>
            <w:vAlign w:val="center"/>
            <w:hideMark/>
          </w:tcPr>
          <w:p w14:paraId="69A5672B"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 xml:space="preserve">Ακροτελεύτιο άρθρο (ως έχει)     </w:t>
            </w:r>
            <w:r w:rsidRPr="0027752B">
              <w:rPr>
                <w:rFonts w:ascii="Calibri" w:eastAsia="Times New Roman" w:hAnsi="Calibri" w:cs="Calibri"/>
                <w:color w:val="000000"/>
                <w:szCs w:val="24"/>
              </w:rPr>
              <w:t>ΚΑΤΑ ΠΛΕΙΟΨΗΦΙΑ</w:t>
            </w:r>
          </w:p>
        </w:tc>
      </w:tr>
      <w:tr w:rsidR="00C9651F" w14:paraId="69A5672E" w14:textId="77777777">
        <w:trPr>
          <w:trHeight w:val="105"/>
        </w:trPr>
        <w:tc>
          <w:tcPr>
            <w:tcW w:w="7300" w:type="dxa"/>
            <w:tcBorders>
              <w:top w:val="nil"/>
              <w:left w:val="nil"/>
              <w:bottom w:val="nil"/>
              <w:right w:val="nil"/>
            </w:tcBorders>
            <w:shd w:val="clear" w:color="auto" w:fill="auto"/>
            <w:vAlign w:val="center"/>
            <w:hideMark/>
          </w:tcPr>
          <w:p w14:paraId="69A5672D" w14:textId="77777777" w:rsidR="002448E4" w:rsidRPr="0027752B" w:rsidRDefault="002D2592" w:rsidP="002448E4">
            <w:pPr>
              <w:jc w:val="center"/>
              <w:rPr>
                <w:rFonts w:ascii="Calibri" w:eastAsia="Times New Roman" w:hAnsi="Calibri" w:cs="Calibri"/>
                <w:color w:val="000000"/>
                <w:szCs w:val="24"/>
              </w:rPr>
            </w:pPr>
          </w:p>
        </w:tc>
      </w:tr>
      <w:tr w:rsidR="00C9651F" w14:paraId="69A56730" w14:textId="77777777">
        <w:trPr>
          <w:trHeight w:val="330"/>
        </w:trPr>
        <w:tc>
          <w:tcPr>
            <w:tcW w:w="7300" w:type="dxa"/>
            <w:tcBorders>
              <w:top w:val="nil"/>
              <w:left w:val="nil"/>
              <w:bottom w:val="nil"/>
              <w:right w:val="nil"/>
            </w:tcBorders>
            <w:shd w:val="clear" w:color="auto" w:fill="auto"/>
            <w:vAlign w:val="center"/>
            <w:hideMark/>
          </w:tcPr>
          <w:p w14:paraId="69A5672F"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ΣΥΡΙΖΑ: ΝΑΙ</w:t>
            </w:r>
          </w:p>
        </w:tc>
      </w:tr>
      <w:tr w:rsidR="00C9651F" w14:paraId="69A56732" w14:textId="77777777">
        <w:trPr>
          <w:trHeight w:val="30"/>
        </w:trPr>
        <w:tc>
          <w:tcPr>
            <w:tcW w:w="7300" w:type="dxa"/>
            <w:tcBorders>
              <w:top w:val="nil"/>
              <w:left w:val="nil"/>
              <w:bottom w:val="nil"/>
              <w:right w:val="nil"/>
            </w:tcBorders>
            <w:shd w:val="clear" w:color="auto" w:fill="auto"/>
            <w:vAlign w:val="center"/>
            <w:hideMark/>
          </w:tcPr>
          <w:p w14:paraId="69A56731" w14:textId="77777777" w:rsidR="002448E4" w:rsidRPr="0027752B" w:rsidRDefault="002D2592" w:rsidP="002448E4">
            <w:pPr>
              <w:jc w:val="center"/>
              <w:rPr>
                <w:rFonts w:ascii="Calibri" w:eastAsia="Times New Roman" w:hAnsi="Calibri" w:cs="Calibri"/>
                <w:color w:val="000000"/>
                <w:szCs w:val="24"/>
              </w:rPr>
            </w:pPr>
          </w:p>
        </w:tc>
      </w:tr>
      <w:tr w:rsidR="00C9651F" w14:paraId="69A56734" w14:textId="77777777">
        <w:trPr>
          <w:trHeight w:val="345"/>
        </w:trPr>
        <w:tc>
          <w:tcPr>
            <w:tcW w:w="7300" w:type="dxa"/>
            <w:tcBorders>
              <w:top w:val="nil"/>
              <w:left w:val="nil"/>
              <w:bottom w:val="nil"/>
              <w:right w:val="nil"/>
            </w:tcBorders>
            <w:shd w:val="clear" w:color="auto" w:fill="auto"/>
            <w:vAlign w:val="center"/>
            <w:hideMark/>
          </w:tcPr>
          <w:p w14:paraId="69A56733"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Ν.Δ.: ΠΡΝ</w:t>
            </w:r>
          </w:p>
        </w:tc>
      </w:tr>
      <w:tr w:rsidR="00C9651F" w14:paraId="69A56736" w14:textId="77777777">
        <w:trPr>
          <w:trHeight w:val="30"/>
        </w:trPr>
        <w:tc>
          <w:tcPr>
            <w:tcW w:w="7300" w:type="dxa"/>
            <w:tcBorders>
              <w:top w:val="nil"/>
              <w:left w:val="nil"/>
              <w:bottom w:val="nil"/>
              <w:right w:val="nil"/>
            </w:tcBorders>
            <w:shd w:val="clear" w:color="auto" w:fill="auto"/>
            <w:vAlign w:val="center"/>
            <w:hideMark/>
          </w:tcPr>
          <w:p w14:paraId="69A56735" w14:textId="77777777" w:rsidR="002448E4" w:rsidRPr="0027752B" w:rsidRDefault="002D2592" w:rsidP="002448E4">
            <w:pPr>
              <w:jc w:val="center"/>
              <w:rPr>
                <w:rFonts w:ascii="Calibri" w:eastAsia="Times New Roman" w:hAnsi="Calibri" w:cs="Calibri"/>
                <w:color w:val="000000"/>
                <w:szCs w:val="24"/>
              </w:rPr>
            </w:pPr>
          </w:p>
        </w:tc>
      </w:tr>
      <w:tr w:rsidR="00C9651F" w14:paraId="69A56738" w14:textId="77777777">
        <w:trPr>
          <w:trHeight w:val="330"/>
        </w:trPr>
        <w:tc>
          <w:tcPr>
            <w:tcW w:w="7300" w:type="dxa"/>
            <w:tcBorders>
              <w:top w:val="nil"/>
              <w:left w:val="nil"/>
              <w:bottom w:val="nil"/>
              <w:right w:val="nil"/>
            </w:tcBorders>
            <w:shd w:val="clear" w:color="auto" w:fill="auto"/>
            <w:vAlign w:val="center"/>
            <w:hideMark/>
          </w:tcPr>
          <w:p w14:paraId="69A56737"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ΔΗ.ΣΥ: ΝΑΙ</w:t>
            </w:r>
          </w:p>
        </w:tc>
      </w:tr>
      <w:tr w:rsidR="00C9651F" w14:paraId="69A5673A" w14:textId="77777777">
        <w:trPr>
          <w:trHeight w:val="45"/>
        </w:trPr>
        <w:tc>
          <w:tcPr>
            <w:tcW w:w="7300" w:type="dxa"/>
            <w:tcBorders>
              <w:top w:val="nil"/>
              <w:left w:val="nil"/>
              <w:bottom w:val="nil"/>
              <w:right w:val="nil"/>
            </w:tcBorders>
            <w:shd w:val="clear" w:color="auto" w:fill="auto"/>
            <w:vAlign w:val="center"/>
            <w:hideMark/>
          </w:tcPr>
          <w:p w14:paraId="69A56739" w14:textId="77777777" w:rsidR="002448E4" w:rsidRPr="0027752B" w:rsidRDefault="002D2592" w:rsidP="002448E4">
            <w:pPr>
              <w:jc w:val="center"/>
              <w:rPr>
                <w:rFonts w:ascii="Calibri" w:eastAsia="Times New Roman" w:hAnsi="Calibri" w:cs="Calibri"/>
                <w:color w:val="000000"/>
                <w:szCs w:val="24"/>
              </w:rPr>
            </w:pPr>
          </w:p>
        </w:tc>
      </w:tr>
      <w:tr w:rsidR="00C9651F" w14:paraId="69A5673C" w14:textId="77777777">
        <w:trPr>
          <w:trHeight w:val="330"/>
        </w:trPr>
        <w:tc>
          <w:tcPr>
            <w:tcW w:w="7300" w:type="dxa"/>
            <w:tcBorders>
              <w:top w:val="nil"/>
              <w:left w:val="nil"/>
              <w:bottom w:val="nil"/>
              <w:right w:val="nil"/>
            </w:tcBorders>
            <w:shd w:val="clear" w:color="auto" w:fill="auto"/>
            <w:vAlign w:val="center"/>
            <w:hideMark/>
          </w:tcPr>
          <w:p w14:paraId="69A5673B"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Χ.Α: OXI</w:t>
            </w:r>
          </w:p>
        </w:tc>
      </w:tr>
      <w:tr w:rsidR="00C9651F" w14:paraId="69A5673E" w14:textId="77777777">
        <w:trPr>
          <w:trHeight w:val="45"/>
        </w:trPr>
        <w:tc>
          <w:tcPr>
            <w:tcW w:w="7300" w:type="dxa"/>
            <w:tcBorders>
              <w:top w:val="nil"/>
              <w:left w:val="nil"/>
              <w:bottom w:val="nil"/>
              <w:right w:val="nil"/>
            </w:tcBorders>
            <w:shd w:val="clear" w:color="auto" w:fill="auto"/>
            <w:vAlign w:val="center"/>
            <w:hideMark/>
          </w:tcPr>
          <w:p w14:paraId="69A5673D" w14:textId="77777777" w:rsidR="002448E4" w:rsidRPr="0027752B" w:rsidRDefault="002D2592" w:rsidP="002448E4">
            <w:pPr>
              <w:jc w:val="center"/>
              <w:rPr>
                <w:rFonts w:ascii="Calibri" w:eastAsia="Times New Roman" w:hAnsi="Calibri" w:cs="Calibri"/>
                <w:color w:val="000000"/>
                <w:szCs w:val="24"/>
              </w:rPr>
            </w:pPr>
          </w:p>
        </w:tc>
      </w:tr>
      <w:tr w:rsidR="00C9651F" w14:paraId="69A56740" w14:textId="77777777">
        <w:trPr>
          <w:trHeight w:val="330"/>
        </w:trPr>
        <w:tc>
          <w:tcPr>
            <w:tcW w:w="7300" w:type="dxa"/>
            <w:tcBorders>
              <w:top w:val="nil"/>
              <w:left w:val="nil"/>
              <w:bottom w:val="nil"/>
              <w:right w:val="nil"/>
            </w:tcBorders>
            <w:shd w:val="clear" w:color="auto" w:fill="auto"/>
            <w:vAlign w:val="center"/>
            <w:hideMark/>
          </w:tcPr>
          <w:p w14:paraId="69A5673F"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Κ.Κ.Ε: OXI</w:t>
            </w:r>
          </w:p>
        </w:tc>
      </w:tr>
      <w:tr w:rsidR="00C9651F" w14:paraId="69A56742" w14:textId="77777777">
        <w:trPr>
          <w:trHeight w:val="45"/>
        </w:trPr>
        <w:tc>
          <w:tcPr>
            <w:tcW w:w="7300" w:type="dxa"/>
            <w:tcBorders>
              <w:top w:val="nil"/>
              <w:left w:val="nil"/>
              <w:bottom w:val="nil"/>
              <w:right w:val="nil"/>
            </w:tcBorders>
            <w:shd w:val="clear" w:color="auto" w:fill="auto"/>
            <w:vAlign w:val="center"/>
            <w:hideMark/>
          </w:tcPr>
          <w:p w14:paraId="69A56741" w14:textId="77777777" w:rsidR="002448E4" w:rsidRPr="0027752B" w:rsidRDefault="002D2592" w:rsidP="002448E4">
            <w:pPr>
              <w:jc w:val="center"/>
              <w:rPr>
                <w:rFonts w:ascii="Calibri" w:eastAsia="Times New Roman" w:hAnsi="Calibri" w:cs="Calibri"/>
                <w:color w:val="000000"/>
                <w:szCs w:val="24"/>
              </w:rPr>
            </w:pPr>
          </w:p>
        </w:tc>
      </w:tr>
      <w:tr w:rsidR="00C9651F" w14:paraId="69A56744" w14:textId="77777777">
        <w:trPr>
          <w:trHeight w:val="330"/>
        </w:trPr>
        <w:tc>
          <w:tcPr>
            <w:tcW w:w="7300" w:type="dxa"/>
            <w:tcBorders>
              <w:top w:val="nil"/>
              <w:left w:val="nil"/>
              <w:bottom w:val="nil"/>
              <w:right w:val="nil"/>
            </w:tcBorders>
            <w:shd w:val="clear" w:color="auto" w:fill="auto"/>
            <w:vAlign w:val="center"/>
            <w:hideMark/>
          </w:tcPr>
          <w:p w14:paraId="69A56743"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ΕΝ. ΚΕΝΤΡΩΩΝ: ΠΡΝ</w:t>
            </w:r>
          </w:p>
        </w:tc>
      </w:tr>
      <w:tr w:rsidR="00C9651F" w14:paraId="69A56746" w14:textId="77777777">
        <w:trPr>
          <w:trHeight w:val="45"/>
        </w:trPr>
        <w:tc>
          <w:tcPr>
            <w:tcW w:w="7300" w:type="dxa"/>
            <w:tcBorders>
              <w:top w:val="nil"/>
              <w:left w:val="nil"/>
              <w:bottom w:val="nil"/>
              <w:right w:val="nil"/>
            </w:tcBorders>
            <w:shd w:val="clear" w:color="auto" w:fill="auto"/>
            <w:vAlign w:val="center"/>
            <w:hideMark/>
          </w:tcPr>
          <w:p w14:paraId="69A56745" w14:textId="77777777" w:rsidR="002448E4" w:rsidRPr="0027752B" w:rsidRDefault="002D2592" w:rsidP="002448E4">
            <w:pPr>
              <w:jc w:val="center"/>
              <w:rPr>
                <w:rFonts w:ascii="Calibri" w:eastAsia="Times New Roman" w:hAnsi="Calibri" w:cs="Calibri"/>
                <w:color w:val="000000"/>
                <w:szCs w:val="24"/>
              </w:rPr>
            </w:pPr>
          </w:p>
        </w:tc>
      </w:tr>
      <w:tr w:rsidR="00C9651F" w14:paraId="69A56748" w14:textId="77777777">
        <w:trPr>
          <w:trHeight w:val="150"/>
        </w:trPr>
        <w:tc>
          <w:tcPr>
            <w:tcW w:w="7300" w:type="dxa"/>
            <w:tcBorders>
              <w:top w:val="nil"/>
              <w:left w:val="nil"/>
              <w:bottom w:val="nil"/>
              <w:right w:val="nil"/>
            </w:tcBorders>
            <w:shd w:val="clear" w:color="auto" w:fill="auto"/>
            <w:vAlign w:val="center"/>
            <w:hideMark/>
          </w:tcPr>
          <w:p w14:paraId="69A56747" w14:textId="77777777" w:rsidR="002448E4" w:rsidRPr="0027752B" w:rsidRDefault="002D2592" w:rsidP="002448E4">
            <w:pPr>
              <w:jc w:val="center"/>
              <w:rPr>
                <w:rFonts w:ascii="Times New Roman" w:eastAsia="Times New Roman" w:hAnsi="Times New Roman" w:cs="Times New Roman"/>
                <w:sz w:val="20"/>
              </w:rPr>
            </w:pPr>
          </w:p>
        </w:tc>
      </w:tr>
      <w:tr w:rsidR="00C9651F" w14:paraId="69A5674A" w14:textId="77777777">
        <w:trPr>
          <w:trHeight w:val="345"/>
        </w:trPr>
        <w:tc>
          <w:tcPr>
            <w:tcW w:w="7300" w:type="dxa"/>
            <w:tcBorders>
              <w:top w:val="nil"/>
              <w:left w:val="nil"/>
              <w:bottom w:val="nil"/>
              <w:right w:val="nil"/>
            </w:tcBorders>
            <w:shd w:val="clear" w:color="auto" w:fill="auto"/>
            <w:vAlign w:val="center"/>
            <w:hideMark/>
          </w:tcPr>
          <w:p w14:paraId="69A56749" w14:textId="77777777" w:rsidR="002448E4" w:rsidRPr="0027752B" w:rsidRDefault="002D2592" w:rsidP="002448E4">
            <w:pPr>
              <w:jc w:val="center"/>
              <w:rPr>
                <w:rFonts w:ascii="Times New Roman" w:eastAsia="Times New Roman" w:hAnsi="Times New Roman" w:cs="Times New Roman"/>
                <w:sz w:val="20"/>
              </w:rPr>
            </w:pPr>
          </w:p>
        </w:tc>
      </w:tr>
      <w:tr w:rsidR="00C9651F" w14:paraId="69A5674C" w14:textId="77777777">
        <w:trPr>
          <w:trHeight w:val="330"/>
        </w:trPr>
        <w:tc>
          <w:tcPr>
            <w:tcW w:w="7300" w:type="dxa"/>
            <w:tcBorders>
              <w:top w:val="nil"/>
              <w:left w:val="nil"/>
              <w:bottom w:val="nil"/>
              <w:right w:val="nil"/>
            </w:tcBorders>
            <w:shd w:val="clear" w:color="auto" w:fill="auto"/>
            <w:vAlign w:val="center"/>
            <w:hideMark/>
          </w:tcPr>
          <w:p w14:paraId="69A5674B"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Επί του Συνόλου     ΚΑΤΑ ΠΛΕΙΟΨΗΦΙΑ</w:t>
            </w:r>
          </w:p>
        </w:tc>
      </w:tr>
      <w:tr w:rsidR="00C9651F" w14:paraId="69A5674E" w14:textId="77777777">
        <w:trPr>
          <w:trHeight w:val="90"/>
        </w:trPr>
        <w:tc>
          <w:tcPr>
            <w:tcW w:w="7300" w:type="dxa"/>
            <w:tcBorders>
              <w:top w:val="nil"/>
              <w:left w:val="nil"/>
              <w:bottom w:val="nil"/>
              <w:right w:val="nil"/>
            </w:tcBorders>
            <w:shd w:val="clear" w:color="auto" w:fill="auto"/>
            <w:vAlign w:val="center"/>
            <w:hideMark/>
          </w:tcPr>
          <w:p w14:paraId="69A5674D" w14:textId="77777777" w:rsidR="002448E4" w:rsidRPr="0027752B" w:rsidRDefault="002D2592" w:rsidP="002448E4">
            <w:pPr>
              <w:jc w:val="center"/>
              <w:rPr>
                <w:rFonts w:ascii="Calibri" w:eastAsia="Times New Roman" w:hAnsi="Calibri" w:cs="Calibri"/>
                <w:color w:val="000000"/>
                <w:szCs w:val="24"/>
              </w:rPr>
            </w:pPr>
          </w:p>
        </w:tc>
      </w:tr>
      <w:tr w:rsidR="00C9651F" w14:paraId="69A56750" w14:textId="77777777">
        <w:trPr>
          <w:trHeight w:val="330"/>
        </w:trPr>
        <w:tc>
          <w:tcPr>
            <w:tcW w:w="7300" w:type="dxa"/>
            <w:tcBorders>
              <w:top w:val="nil"/>
              <w:left w:val="nil"/>
              <w:bottom w:val="nil"/>
              <w:right w:val="nil"/>
            </w:tcBorders>
            <w:shd w:val="clear" w:color="auto" w:fill="auto"/>
            <w:vAlign w:val="center"/>
            <w:hideMark/>
          </w:tcPr>
          <w:p w14:paraId="69A5674F"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ΣΥΡΙΖΑ: ΝΑΙ</w:t>
            </w:r>
          </w:p>
        </w:tc>
      </w:tr>
      <w:tr w:rsidR="00C9651F" w14:paraId="69A56752" w14:textId="77777777">
        <w:trPr>
          <w:trHeight w:val="45"/>
        </w:trPr>
        <w:tc>
          <w:tcPr>
            <w:tcW w:w="7300" w:type="dxa"/>
            <w:tcBorders>
              <w:top w:val="nil"/>
              <w:left w:val="nil"/>
              <w:bottom w:val="nil"/>
              <w:right w:val="nil"/>
            </w:tcBorders>
            <w:shd w:val="clear" w:color="auto" w:fill="auto"/>
            <w:vAlign w:val="center"/>
            <w:hideMark/>
          </w:tcPr>
          <w:p w14:paraId="69A56751" w14:textId="77777777" w:rsidR="002448E4" w:rsidRPr="0027752B" w:rsidRDefault="002D2592" w:rsidP="002448E4">
            <w:pPr>
              <w:jc w:val="center"/>
              <w:rPr>
                <w:rFonts w:ascii="Calibri" w:eastAsia="Times New Roman" w:hAnsi="Calibri" w:cs="Calibri"/>
                <w:color w:val="000000"/>
                <w:szCs w:val="24"/>
              </w:rPr>
            </w:pPr>
          </w:p>
        </w:tc>
      </w:tr>
      <w:tr w:rsidR="00C9651F" w14:paraId="69A56754" w14:textId="77777777">
        <w:trPr>
          <w:trHeight w:val="330"/>
        </w:trPr>
        <w:tc>
          <w:tcPr>
            <w:tcW w:w="7300" w:type="dxa"/>
            <w:tcBorders>
              <w:top w:val="nil"/>
              <w:left w:val="nil"/>
              <w:bottom w:val="nil"/>
              <w:right w:val="nil"/>
            </w:tcBorders>
            <w:shd w:val="clear" w:color="auto" w:fill="auto"/>
            <w:vAlign w:val="center"/>
            <w:hideMark/>
          </w:tcPr>
          <w:p w14:paraId="69A56753"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Ν.Δ.: OXI</w:t>
            </w:r>
          </w:p>
        </w:tc>
      </w:tr>
      <w:tr w:rsidR="00C9651F" w14:paraId="69A56756" w14:textId="77777777">
        <w:trPr>
          <w:trHeight w:val="45"/>
        </w:trPr>
        <w:tc>
          <w:tcPr>
            <w:tcW w:w="7300" w:type="dxa"/>
            <w:tcBorders>
              <w:top w:val="nil"/>
              <w:left w:val="nil"/>
              <w:bottom w:val="nil"/>
              <w:right w:val="nil"/>
            </w:tcBorders>
            <w:shd w:val="clear" w:color="auto" w:fill="auto"/>
            <w:vAlign w:val="center"/>
            <w:hideMark/>
          </w:tcPr>
          <w:p w14:paraId="69A56755" w14:textId="77777777" w:rsidR="002448E4" w:rsidRPr="0027752B" w:rsidRDefault="002D2592" w:rsidP="002448E4">
            <w:pPr>
              <w:jc w:val="center"/>
              <w:rPr>
                <w:rFonts w:ascii="Calibri" w:eastAsia="Times New Roman" w:hAnsi="Calibri" w:cs="Calibri"/>
                <w:color w:val="000000"/>
                <w:szCs w:val="24"/>
              </w:rPr>
            </w:pPr>
          </w:p>
        </w:tc>
      </w:tr>
      <w:tr w:rsidR="00C9651F" w14:paraId="69A56758" w14:textId="77777777">
        <w:trPr>
          <w:trHeight w:val="330"/>
        </w:trPr>
        <w:tc>
          <w:tcPr>
            <w:tcW w:w="7300" w:type="dxa"/>
            <w:tcBorders>
              <w:top w:val="nil"/>
              <w:left w:val="nil"/>
              <w:bottom w:val="nil"/>
              <w:right w:val="nil"/>
            </w:tcBorders>
            <w:shd w:val="clear" w:color="auto" w:fill="auto"/>
            <w:vAlign w:val="center"/>
            <w:hideMark/>
          </w:tcPr>
          <w:p w14:paraId="69A56757"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ΔΗ.ΣΥ: ΠΡΝ</w:t>
            </w:r>
          </w:p>
        </w:tc>
      </w:tr>
      <w:tr w:rsidR="00C9651F" w14:paraId="69A5675A" w14:textId="77777777">
        <w:trPr>
          <w:trHeight w:val="45"/>
        </w:trPr>
        <w:tc>
          <w:tcPr>
            <w:tcW w:w="7300" w:type="dxa"/>
            <w:tcBorders>
              <w:top w:val="nil"/>
              <w:left w:val="nil"/>
              <w:bottom w:val="nil"/>
              <w:right w:val="nil"/>
            </w:tcBorders>
            <w:shd w:val="clear" w:color="auto" w:fill="auto"/>
            <w:vAlign w:val="center"/>
            <w:hideMark/>
          </w:tcPr>
          <w:p w14:paraId="69A56759" w14:textId="77777777" w:rsidR="002448E4" w:rsidRPr="0027752B" w:rsidRDefault="002D2592" w:rsidP="002448E4">
            <w:pPr>
              <w:jc w:val="center"/>
              <w:rPr>
                <w:rFonts w:ascii="Calibri" w:eastAsia="Times New Roman" w:hAnsi="Calibri" w:cs="Calibri"/>
                <w:color w:val="000000"/>
                <w:szCs w:val="24"/>
              </w:rPr>
            </w:pPr>
          </w:p>
        </w:tc>
      </w:tr>
      <w:tr w:rsidR="00C9651F" w14:paraId="69A5675C" w14:textId="77777777">
        <w:trPr>
          <w:trHeight w:val="330"/>
        </w:trPr>
        <w:tc>
          <w:tcPr>
            <w:tcW w:w="7300" w:type="dxa"/>
            <w:tcBorders>
              <w:top w:val="nil"/>
              <w:left w:val="nil"/>
              <w:bottom w:val="nil"/>
              <w:right w:val="nil"/>
            </w:tcBorders>
            <w:shd w:val="clear" w:color="auto" w:fill="auto"/>
            <w:vAlign w:val="center"/>
            <w:hideMark/>
          </w:tcPr>
          <w:p w14:paraId="69A5675B"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Χ.Α: OXI</w:t>
            </w:r>
          </w:p>
        </w:tc>
      </w:tr>
      <w:tr w:rsidR="00C9651F" w14:paraId="69A5675E" w14:textId="77777777">
        <w:trPr>
          <w:trHeight w:val="45"/>
        </w:trPr>
        <w:tc>
          <w:tcPr>
            <w:tcW w:w="7300" w:type="dxa"/>
            <w:tcBorders>
              <w:top w:val="nil"/>
              <w:left w:val="nil"/>
              <w:bottom w:val="nil"/>
              <w:right w:val="nil"/>
            </w:tcBorders>
            <w:shd w:val="clear" w:color="auto" w:fill="auto"/>
            <w:vAlign w:val="center"/>
            <w:hideMark/>
          </w:tcPr>
          <w:p w14:paraId="69A5675D" w14:textId="77777777" w:rsidR="002448E4" w:rsidRPr="0027752B" w:rsidRDefault="002D2592" w:rsidP="002448E4">
            <w:pPr>
              <w:jc w:val="center"/>
              <w:rPr>
                <w:rFonts w:ascii="Calibri" w:eastAsia="Times New Roman" w:hAnsi="Calibri" w:cs="Calibri"/>
                <w:color w:val="000000"/>
                <w:szCs w:val="24"/>
              </w:rPr>
            </w:pPr>
          </w:p>
        </w:tc>
      </w:tr>
      <w:tr w:rsidR="00C9651F" w14:paraId="69A56760" w14:textId="77777777">
        <w:trPr>
          <w:trHeight w:val="330"/>
        </w:trPr>
        <w:tc>
          <w:tcPr>
            <w:tcW w:w="7300" w:type="dxa"/>
            <w:tcBorders>
              <w:top w:val="nil"/>
              <w:left w:val="nil"/>
              <w:bottom w:val="nil"/>
              <w:right w:val="nil"/>
            </w:tcBorders>
            <w:shd w:val="clear" w:color="auto" w:fill="auto"/>
            <w:vAlign w:val="center"/>
            <w:hideMark/>
          </w:tcPr>
          <w:p w14:paraId="69A5675F"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Κ.Κ.Ε: OXI</w:t>
            </w:r>
          </w:p>
        </w:tc>
      </w:tr>
      <w:tr w:rsidR="00C9651F" w14:paraId="69A56762" w14:textId="77777777">
        <w:trPr>
          <w:trHeight w:val="30"/>
        </w:trPr>
        <w:tc>
          <w:tcPr>
            <w:tcW w:w="7300" w:type="dxa"/>
            <w:tcBorders>
              <w:top w:val="nil"/>
              <w:left w:val="nil"/>
              <w:bottom w:val="nil"/>
              <w:right w:val="nil"/>
            </w:tcBorders>
            <w:shd w:val="clear" w:color="auto" w:fill="auto"/>
            <w:vAlign w:val="center"/>
            <w:hideMark/>
          </w:tcPr>
          <w:p w14:paraId="69A56761" w14:textId="77777777" w:rsidR="002448E4" w:rsidRPr="0027752B" w:rsidRDefault="002D2592" w:rsidP="002448E4">
            <w:pPr>
              <w:jc w:val="center"/>
              <w:rPr>
                <w:rFonts w:ascii="Calibri" w:eastAsia="Times New Roman" w:hAnsi="Calibri" w:cs="Calibri"/>
                <w:color w:val="000000"/>
                <w:szCs w:val="24"/>
              </w:rPr>
            </w:pPr>
          </w:p>
        </w:tc>
      </w:tr>
      <w:tr w:rsidR="00C9651F" w14:paraId="69A56764" w14:textId="77777777">
        <w:trPr>
          <w:trHeight w:val="330"/>
        </w:trPr>
        <w:tc>
          <w:tcPr>
            <w:tcW w:w="7300" w:type="dxa"/>
            <w:tcBorders>
              <w:top w:val="nil"/>
              <w:left w:val="nil"/>
              <w:bottom w:val="nil"/>
              <w:right w:val="nil"/>
            </w:tcBorders>
            <w:shd w:val="clear" w:color="auto" w:fill="auto"/>
            <w:vAlign w:val="center"/>
            <w:hideMark/>
          </w:tcPr>
          <w:p w14:paraId="69A56763" w14:textId="77777777" w:rsidR="002448E4" w:rsidRPr="0027752B" w:rsidRDefault="002D2592" w:rsidP="002448E4">
            <w:pPr>
              <w:jc w:val="center"/>
              <w:rPr>
                <w:rFonts w:ascii="Calibri" w:eastAsia="Times New Roman" w:hAnsi="Calibri" w:cs="Calibri"/>
                <w:color w:val="000000"/>
                <w:szCs w:val="24"/>
              </w:rPr>
            </w:pPr>
            <w:r w:rsidRPr="0027752B">
              <w:rPr>
                <w:rFonts w:ascii="Calibri" w:eastAsia="Times New Roman" w:hAnsi="Calibri" w:cs="Calibri"/>
                <w:color w:val="000000"/>
                <w:szCs w:val="24"/>
              </w:rPr>
              <w:t>ΕΝ. ΚΕΝΤΡΩΩΝ: ΠΡΝ</w:t>
            </w:r>
          </w:p>
        </w:tc>
      </w:tr>
      <w:tr w:rsidR="00C9651F" w14:paraId="69A56766" w14:textId="77777777">
        <w:trPr>
          <w:trHeight w:val="45"/>
        </w:trPr>
        <w:tc>
          <w:tcPr>
            <w:tcW w:w="7300" w:type="dxa"/>
            <w:tcBorders>
              <w:top w:val="nil"/>
              <w:left w:val="nil"/>
              <w:bottom w:val="nil"/>
              <w:right w:val="nil"/>
            </w:tcBorders>
            <w:shd w:val="clear" w:color="auto" w:fill="auto"/>
            <w:vAlign w:val="center"/>
            <w:hideMark/>
          </w:tcPr>
          <w:p w14:paraId="69A56765" w14:textId="77777777" w:rsidR="002448E4" w:rsidRPr="0027752B" w:rsidRDefault="002D2592" w:rsidP="002448E4">
            <w:pPr>
              <w:jc w:val="center"/>
              <w:rPr>
                <w:rFonts w:ascii="Calibri" w:eastAsia="Times New Roman" w:hAnsi="Calibri" w:cs="Calibri"/>
                <w:color w:val="000000"/>
                <w:szCs w:val="24"/>
              </w:rPr>
            </w:pPr>
          </w:p>
        </w:tc>
      </w:tr>
      <w:tr w:rsidR="00C9651F" w14:paraId="69A56768" w14:textId="77777777">
        <w:trPr>
          <w:trHeight w:val="135"/>
        </w:trPr>
        <w:tc>
          <w:tcPr>
            <w:tcW w:w="7300" w:type="dxa"/>
            <w:tcBorders>
              <w:top w:val="nil"/>
              <w:left w:val="nil"/>
              <w:bottom w:val="nil"/>
              <w:right w:val="nil"/>
            </w:tcBorders>
            <w:shd w:val="clear" w:color="auto" w:fill="auto"/>
            <w:vAlign w:val="center"/>
            <w:hideMark/>
          </w:tcPr>
          <w:p w14:paraId="69A56767" w14:textId="77777777" w:rsidR="002448E4" w:rsidRPr="0027752B" w:rsidRDefault="002D2592" w:rsidP="002448E4">
            <w:pPr>
              <w:jc w:val="center"/>
              <w:rPr>
                <w:rFonts w:ascii="Times New Roman" w:eastAsia="Times New Roman" w:hAnsi="Times New Roman" w:cs="Times New Roman"/>
                <w:sz w:val="20"/>
              </w:rPr>
            </w:pPr>
          </w:p>
        </w:tc>
      </w:tr>
      <w:tr w:rsidR="00C9651F" w14:paraId="69A5676A" w14:textId="77777777">
        <w:trPr>
          <w:trHeight w:val="345"/>
        </w:trPr>
        <w:tc>
          <w:tcPr>
            <w:tcW w:w="7300" w:type="dxa"/>
            <w:tcBorders>
              <w:top w:val="nil"/>
              <w:left w:val="nil"/>
              <w:bottom w:val="nil"/>
              <w:right w:val="nil"/>
            </w:tcBorders>
            <w:shd w:val="clear" w:color="auto" w:fill="auto"/>
            <w:vAlign w:val="center"/>
            <w:hideMark/>
          </w:tcPr>
          <w:p w14:paraId="69A56769" w14:textId="77777777" w:rsidR="002448E4" w:rsidRPr="0027752B" w:rsidRDefault="002D2592" w:rsidP="002448E4">
            <w:pPr>
              <w:jc w:val="center"/>
              <w:rPr>
                <w:rFonts w:ascii="Times New Roman" w:eastAsia="Times New Roman" w:hAnsi="Times New Roman" w:cs="Times New Roman"/>
                <w:sz w:val="20"/>
              </w:rPr>
            </w:pPr>
          </w:p>
        </w:tc>
      </w:tr>
    </w:tbl>
    <w:p w14:paraId="69A5676B" w14:textId="77777777" w:rsidR="00C9651F" w:rsidRDefault="002D2592">
      <w:pPr>
        <w:spacing w:line="600" w:lineRule="auto"/>
        <w:ind w:firstLine="720"/>
        <w:jc w:val="center"/>
        <w:rPr>
          <w:rFonts w:eastAsia="Times New Roman" w:cs="Times New Roman"/>
          <w:color w:val="FF0000"/>
          <w:szCs w:val="24"/>
        </w:rPr>
      </w:pPr>
      <w:r w:rsidRPr="001B68E8">
        <w:rPr>
          <w:rFonts w:eastAsia="Times New Roman" w:cs="Times New Roman"/>
          <w:color w:val="FF0000"/>
          <w:szCs w:val="24"/>
        </w:rPr>
        <w:t xml:space="preserve">(ΑΛΛΑΓΗ </w:t>
      </w:r>
      <w:r w:rsidRPr="001B68E8">
        <w:rPr>
          <w:rFonts w:eastAsia="Times New Roman" w:cs="Times New Roman"/>
          <w:color w:val="FF0000"/>
          <w:szCs w:val="24"/>
        </w:rPr>
        <w:t>ΣΕΛΙΔΑΣ)</w:t>
      </w:r>
    </w:p>
    <w:p w14:paraId="69A5676C" w14:textId="77777777" w:rsidR="00C9651F" w:rsidRDefault="002D2592">
      <w:pPr>
        <w:spacing w:line="600" w:lineRule="auto"/>
        <w:ind w:firstLine="720"/>
        <w:jc w:val="center"/>
        <w:rPr>
          <w:rFonts w:eastAsia="Times New Roman" w:cs="Times New Roman"/>
          <w:color w:val="FF0000"/>
          <w:szCs w:val="24"/>
        </w:rPr>
      </w:pPr>
      <w:r w:rsidRPr="001B68E8">
        <w:rPr>
          <w:rFonts w:eastAsia="Times New Roman" w:cs="Times New Roman"/>
          <w:color w:val="FF0000"/>
          <w:szCs w:val="24"/>
        </w:rPr>
        <w:t>(ΝΑ ΜΠΕΙ Η ΣΕΛ. 299Α)</w:t>
      </w:r>
    </w:p>
    <w:p w14:paraId="69A5676D" w14:textId="77777777" w:rsidR="00C9651F" w:rsidRDefault="002D2592">
      <w:pPr>
        <w:spacing w:line="600" w:lineRule="auto"/>
        <w:ind w:firstLine="720"/>
        <w:jc w:val="center"/>
        <w:rPr>
          <w:rFonts w:eastAsia="Times New Roman" w:cs="Times New Roman"/>
          <w:color w:val="FF0000"/>
          <w:szCs w:val="24"/>
        </w:rPr>
      </w:pPr>
      <w:r w:rsidRPr="001B68E8">
        <w:rPr>
          <w:rFonts w:eastAsia="Times New Roman" w:cs="Times New Roman"/>
          <w:color w:val="FF0000"/>
          <w:szCs w:val="24"/>
        </w:rPr>
        <w:t>(ΑΛΛΑΓΗ ΣΕΛΙΔΑΣ)</w:t>
      </w:r>
    </w:p>
    <w:p w14:paraId="69A5676E" w14:textId="77777777" w:rsidR="00C9651F" w:rsidRDefault="002D2592">
      <w:pPr>
        <w:spacing w:line="600" w:lineRule="auto"/>
        <w:ind w:firstLine="720"/>
        <w:jc w:val="both"/>
        <w:rPr>
          <w:rFonts w:eastAsia="Times New Roman"/>
          <w:color w:val="000000"/>
          <w:szCs w:val="24"/>
        </w:rPr>
      </w:pPr>
      <w:r w:rsidRPr="00F26EFE">
        <w:rPr>
          <w:rFonts w:eastAsia="Times New Roman" w:cs="Times New Roman"/>
          <w:b/>
          <w:szCs w:val="24"/>
        </w:rPr>
        <w:t>ΠΡΟΕΔΡΕΥΩΝ (Αναστάσιος Κουράκης):</w:t>
      </w:r>
      <w:r>
        <w:rPr>
          <w:rFonts w:eastAsia="Times New Roman" w:cs="Times New Roman"/>
          <w:b/>
          <w:szCs w:val="24"/>
        </w:rPr>
        <w:t xml:space="preserve"> </w:t>
      </w:r>
      <w:r>
        <w:rPr>
          <w:rFonts w:eastAsia="Times New Roman" w:cs="Times New Roman"/>
          <w:szCs w:val="24"/>
        </w:rPr>
        <w:t xml:space="preserve">Συνεπώς το σχέδιο νόμου του </w:t>
      </w:r>
      <w:r w:rsidRPr="00A76A67">
        <w:rPr>
          <w:rFonts w:eastAsia="Times New Roman"/>
          <w:szCs w:val="24"/>
        </w:rPr>
        <w:t>Υπουργείου</w:t>
      </w:r>
      <w:r>
        <w:rPr>
          <w:rFonts w:eastAsia="Times New Roman"/>
          <w:szCs w:val="24"/>
        </w:rPr>
        <w:t xml:space="preserve"> Δικαιοσύνης, Διαφάνειας και Ανθρωπίνων Δικαιωμάτων</w:t>
      </w:r>
      <w:r w:rsidRPr="00A76A67">
        <w:rPr>
          <w:rFonts w:eastAsia="Times New Roman"/>
          <w:color w:val="000000"/>
          <w:szCs w:val="24"/>
        </w:rPr>
        <w:t xml:space="preserve">: </w:t>
      </w:r>
      <w:r>
        <w:rPr>
          <w:rFonts w:eastAsia="Times New Roman" w:cs="Times New Roman"/>
          <w:szCs w:val="24"/>
        </w:rPr>
        <w:t>«Ι) Κύρωση του Πρωτοκόλλου υπ’ αριθμόν 16 στη Σύμβαση για την Προάσπιση των Δικαιωμ</w:t>
      </w:r>
      <w:r>
        <w:rPr>
          <w:rFonts w:eastAsia="Times New Roman" w:cs="Times New Roman"/>
          <w:szCs w:val="24"/>
        </w:rPr>
        <w:t xml:space="preserve">άτων του Ανθρώπου και των Θεμελιωδών Ελευθεριών, ΙΙ) Ενσωμάτωση της Οδηγίας 2016/343 του Ευρωπαϊκού Κοινοβουλίου και του Συμβουλίου της 9ης Μαρτίου 2016, ΙΙΙ) Τροποποίηση του ν.3251/2004 σε συμμόρφωση με την απόφαση-πλαίσιο 2002/584/ΔΕΥ του Συμβουλίου της </w:t>
      </w:r>
      <w:r>
        <w:rPr>
          <w:rFonts w:eastAsia="Times New Roman" w:cs="Times New Roman"/>
          <w:szCs w:val="24"/>
        </w:rPr>
        <w:t>13ης Ιουνίου 2002 κατά το μέρος που τροποποιήθηκε με την απόφαση-πλαίσιο 2009/299/ΔΕΥ του Συμβουλίου της 26ης Φεβρουαρίου 2009, ΙV) Εφαρμογή διατάξεων του Κανονισμού (ΕΕ) 2017/1939 του Συμβουλίου της 12ης Οκτωβρίου 2017, σχετικά με την εφαρμογή ενισχυμένης</w:t>
      </w:r>
      <w:r>
        <w:rPr>
          <w:rFonts w:eastAsia="Times New Roman" w:cs="Times New Roman"/>
          <w:szCs w:val="24"/>
        </w:rPr>
        <w:t xml:space="preserve"> συνεργασίας για τη σύσταση της Ευρωπαϊκής Εισαγγελίας, V) Διατάξεις που αφορούν στη λειτουργία και την αποτελεσματικότητα της Δικαιοσύνης και άλλες διατάξεις και VI) Διατάξεις που αφορούν στη λειτουργία του σωφρονιστικού συστήματος</w:t>
      </w:r>
      <w:r w:rsidRPr="00E37A91">
        <w:rPr>
          <w:rFonts w:eastAsia="Times New Roman" w:cs="Times New Roman"/>
          <w:szCs w:val="24"/>
        </w:rPr>
        <w:t xml:space="preserve"> </w:t>
      </w:r>
      <w:r>
        <w:rPr>
          <w:rFonts w:eastAsia="Times New Roman" w:cs="Times New Roman"/>
          <w:szCs w:val="24"/>
        </w:rPr>
        <w:t>και άλλες διατάξεις»</w:t>
      </w:r>
      <w:r w:rsidRPr="00551FB8">
        <w:rPr>
          <w:rFonts w:eastAsia="Times New Roman" w:cs="Times New Roman"/>
          <w:szCs w:val="24"/>
        </w:rPr>
        <w:t xml:space="preserve"> </w:t>
      </w:r>
      <w:r>
        <w:rPr>
          <w:rFonts w:eastAsia="Times New Roman"/>
          <w:color w:val="000000"/>
          <w:szCs w:val="24"/>
        </w:rPr>
        <w:t>έγινε δεκτό</w:t>
      </w:r>
      <w:r w:rsidRPr="002169E6">
        <w:rPr>
          <w:rFonts w:eastAsia="Times New Roman"/>
          <w:color w:val="000000"/>
          <w:szCs w:val="24"/>
        </w:rPr>
        <w:t xml:space="preserve"> </w:t>
      </w:r>
      <w:r>
        <w:rPr>
          <w:rFonts w:eastAsia="Times New Roman"/>
          <w:color w:val="000000"/>
          <w:szCs w:val="24"/>
        </w:rPr>
        <w:t>κατά πλειοψηφία</w:t>
      </w:r>
      <w:r>
        <w:rPr>
          <w:rFonts w:eastAsia="Times New Roman"/>
          <w:color w:val="000000"/>
          <w:szCs w:val="24"/>
        </w:rPr>
        <w:t>,</w:t>
      </w:r>
      <w:r>
        <w:rPr>
          <w:rFonts w:eastAsia="Times New Roman"/>
          <w:color w:val="000000"/>
          <w:szCs w:val="24"/>
        </w:rPr>
        <w:t xml:space="preserve"> σε μόνη συζήτηση</w:t>
      </w:r>
      <w:r>
        <w:rPr>
          <w:rFonts w:eastAsia="Times New Roman"/>
          <w:color w:val="000000"/>
          <w:szCs w:val="24"/>
        </w:rPr>
        <w:t>,</w:t>
      </w:r>
      <w:r>
        <w:rPr>
          <w:rFonts w:eastAsia="Times New Roman"/>
          <w:color w:val="000000"/>
          <w:szCs w:val="24"/>
        </w:rPr>
        <w:t xml:space="preserve"> επί της αρχής, των άρθρων</w:t>
      </w:r>
      <w:r>
        <w:rPr>
          <w:rFonts w:eastAsia="Times New Roman"/>
          <w:color w:val="000000"/>
          <w:szCs w:val="24"/>
        </w:rPr>
        <w:t xml:space="preserve"> </w:t>
      </w:r>
      <w:r>
        <w:rPr>
          <w:rFonts w:eastAsia="Times New Roman"/>
          <w:color w:val="000000"/>
          <w:szCs w:val="24"/>
        </w:rPr>
        <w:t>και του συνόλου και έχει ως εξής:</w:t>
      </w:r>
    </w:p>
    <w:p w14:paraId="69A5676F" w14:textId="77777777" w:rsidR="00C9651F" w:rsidRDefault="002D2592">
      <w:pPr>
        <w:spacing w:line="600" w:lineRule="auto"/>
        <w:ind w:firstLine="720"/>
        <w:jc w:val="center"/>
        <w:rPr>
          <w:rFonts w:eastAsia="Times New Roman"/>
          <w:color w:val="FF0000"/>
          <w:szCs w:val="24"/>
        </w:rPr>
      </w:pPr>
      <w:r w:rsidRPr="001B68E8">
        <w:rPr>
          <w:rFonts w:eastAsia="Times New Roman"/>
          <w:color w:val="FF0000"/>
          <w:szCs w:val="24"/>
        </w:rPr>
        <w:t>(Να καταχωριστεί το κείμενο του νομοσχεδίου</w:t>
      </w:r>
      <w:r w:rsidRPr="001B68E8">
        <w:rPr>
          <w:rFonts w:eastAsia="Times New Roman"/>
          <w:color w:val="FF0000"/>
          <w:szCs w:val="24"/>
        </w:rPr>
        <w:t xml:space="preserve"> σελ. </w:t>
      </w:r>
      <w:r w:rsidRPr="001B68E8">
        <w:rPr>
          <w:rFonts w:eastAsia="Times New Roman"/>
          <w:color w:val="FF0000"/>
          <w:szCs w:val="24"/>
        </w:rPr>
        <w:t>300</w:t>
      </w:r>
      <w:r w:rsidRPr="001B68E8">
        <w:rPr>
          <w:rFonts w:eastAsia="Times New Roman"/>
          <w:color w:val="FF0000"/>
          <w:szCs w:val="24"/>
          <w:vertAlign w:val="superscript"/>
        </w:rPr>
        <w:t>α</w:t>
      </w:r>
      <w:r w:rsidRPr="001B68E8">
        <w:rPr>
          <w:rFonts w:eastAsia="Times New Roman"/>
          <w:color w:val="FF0000"/>
          <w:szCs w:val="24"/>
        </w:rPr>
        <w:t>)</w:t>
      </w:r>
    </w:p>
    <w:p w14:paraId="69A56770" w14:textId="77777777" w:rsidR="00C9651F" w:rsidRDefault="002D2592">
      <w:pPr>
        <w:spacing w:line="600" w:lineRule="auto"/>
        <w:ind w:firstLine="720"/>
        <w:jc w:val="both"/>
        <w:rPr>
          <w:rFonts w:eastAsia="Times New Roman" w:cs="Times New Roman"/>
          <w:szCs w:val="24"/>
        </w:rPr>
      </w:pPr>
      <w:r w:rsidRPr="00F26EFE">
        <w:rPr>
          <w:rFonts w:eastAsia="Times New Roman" w:cs="Times New Roman"/>
          <w:b/>
          <w:szCs w:val="24"/>
        </w:rPr>
        <w:t>ΠΡΟΕΔΡΕΥΩΝ (Αναστάσιος Κουράκης):</w:t>
      </w:r>
      <w:r w:rsidRPr="00F26EFE">
        <w:rPr>
          <w:rFonts w:eastAsia="Times New Roman" w:cs="Times New Roman"/>
          <w:szCs w:val="24"/>
        </w:rPr>
        <w:t xml:space="preserve"> </w:t>
      </w:r>
      <w:r>
        <w:rPr>
          <w:rFonts w:eastAsia="Times New Roman" w:cs="Times New Roman"/>
          <w:szCs w:val="24"/>
        </w:rPr>
        <w:t>Κυρίες και κύριοι συνάδελφοι, παρακαλώ το Σώμα να εξουσιοδοτ</w:t>
      </w:r>
      <w:r>
        <w:rPr>
          <w:rFonts w:eastAsia="Times New Roman" w:cs="Times New Roman"/>
          <w:szCs w:val="24"/>
        </w:rPr>
        <w:t xml:space="preserve">ήσει το Προεδρείο για την υπ' ευθύνη του επικύρωση των Πρακτικών ως προς την ψήφιση στο σύνολο του παραπάνω νομοσχεδίου. </w:t>
      </w:r>
    </w:p>
    <w:p w14:paraId="69A56771" w14:textId="77777777" w:rsidR="00C9651F" w:rsidRDefault="002D2592">
      <w:pPr>
        <w:spacing w:line="600" w:lineRule="auto"/>
        <w:ind w:firstLine="720"/>
        <w:jc w:val="both"/>
        <w:rPr>
          <w:rFonts w:eastAsia="Times New Roman" w:cs="Times New Roman"/>
          <w:szCs w:val="24"/>
        </w:rPr>
      </w:pPr>
      <w:r>
        <w:rPr>
          <w:rFonts w:eastAsia="Times New Roman" w:cs="Times New Roman"/>
          <w:b/>
          <w:szCs w:val="24"/>
        </w:rPr>
        <w:t xml:space="preserve">ΟΛΟΙ ΟΙ </w:t>
      </w:r>
      <w:r>
        <w:rPr>
          <w:rFonts w:eastAsia="Times New Roman" w:cs="Times New Roman"/>
          <w:b/>
          <w:szCs w:val="24"/>
        </w:rPr>
        <w:t>ΒΟΥΛΕΥΤΕΣ:</w:t>
      </w:r>
      <w:r>
        <w:rPr>
          <w:rFonts w:eastAsia="Times New Roman" w:cs="Times New Roman"/>
          <w:szCs w:val="24"/>
        </w:rPr>
        <w:t xml:space="preserve"> Μάλιστα, μάλιστα. </w:t>
      </w:r>
    </w:p>
    <w:p w14:paraId="69A56772" w14:textId="77777777" w:rsidR="00C9651F" w:rsidRDefault="002D2592">
      <w:pPr>
        <w:spacing w:line="600" w:lineRule="auto"/>
        <w:ind w:firstLine="720"/>
        <w:jc w:val="both"/>
        <w:rPr>
          <w:rFonts w:eastAsia="Times New Roman" w:cs="Times New Roman"/>
          <w:szCs w:val="24"/>
        </w:rPr>
      </w:pPr>
      <w:r w:rsidRPr="00F26EFE">
        <w:rPr>
          <w:rFonts w:eastAsia="Times New Roman" w:cs="Times New Roman"/>
          <w:b/>
          <w:szCs w:val="24"/>
        </w:rPr>
        <w:t>ΠΡΟΕΔΡΕΥΩΝ (Αναστάσιος Κουράκης):</w:t>
      </w:r>
      <w:r w:rsidRPr="00F26EFE">
        <w:rPr>
          <w:rFonts w:eastAsia="Times New Roman" w:cs="Times New Roman"/>
          <w:szCs w:val="24"/>
        </w:rPr>
        <w:t xml:space="preserve"> </w:t>
      </w:r>
      <w:r>
        <w:rPr>
          <w:rFonts w:eastAsia="Times New Roman" w:cs="Times New Roman"/>
          <w:szCs w:val="24"/>
        </w:rPr>
        <w:t>Συνεπώς τ</w:t>
      </w:r>
      <w:r>
        <w:rPr>
          <w:rFonts w:eastAsia="Times New Roman" w:cs="Times New Roman"/>
          <w:szCs w:val="24"/>
        </w:rPr>
        <w:t xml:space="preserve">ο Σώμα παρέσχε τη ζητηθείσα εξουσιοδότηση. </w:t>
      </w:r>
    </w:p>
    <w:p w14:paraId="69A56773" w14:textId="77777777" w:rsidR="00C9651F" w:rsidRDefault="002D2592">
      <w:pPr>
        <w:spacing w:line="600" w:lineRule="auto"/>
        <w:ind w:firstLine="720"/>
        <w:jc w:val="both"/>
        <w:rPr>
          <w:rFonts w:eastAsia="Times New Roman" w:cs="Times New Roman"/>
          <w:szCs w:val="24"/>
        </w:rPr>
      </w:pPr>
      <w:r w:rsidRPr="00456A25">
        <w:rPr>
          <w:rFonts w:eastAsia="Times New Roman" w:cs="Times New Roman"/>
          <w:szCs w:val="24"/>
        </w:rPr>
        <w:t>Κ</w:t>
      </w:r>
      <w:r>
        <w:rPr>
          <w:rFonts w:eastAsia="Times New Roman" w:cs="Times New Roman"/>
          <w:szCs w:val="24"/>
        </w:rPr>
        <w:t xml:space="preserve">υρίες </w:t>
      </w:r>
      <w:r>
        <w:rPr>
          <w:rFonts w:eastAsia="Times New Roman" w:cs="Times New Roman"/>
          <w:szCs w:val="24"/>
        </w:rPr>
        <w:t>και κ</w:t>
      </w:r>
      <w:r w:rsidRPr="00456A25">
        <w:rPr>
          <w:rFonts w:eastAsia="Times New Roman" w:cs="Times New Roman"/>
          <w:szCs w:val="24"/>
        </w:rPr>
        <w:t>ύριοι συνάδελφοι, δέχεστε στο σημείο αυτό να λύσουμε τη συνεδρίαση;</w:t>
      </w:r>
    </w:p>
    <w:p w14:paraId="69A56774" w14:textId="77777777" w:rsidR="00C9651F" w:rsidRDefault="002D2592">
      <w:pPr>
        <w:spacing w:line="600" w:lineRule="auto"/>
        <w:ind w:firstLine="720"/>
        <w:jc w:val="both"/>
        <w:rPr>
          <w:rFonts w:eastAsia="Times New Roman" w:cs="Times New Roman"/>
          <w:b/>
          <w:szCs w:val="24"/>
        </w:rPr>
      </w:pPr>
      <w:r w:rsidRPr="00456A25">
        <w:rPr>
          <w:rFonts w:eastAsia="Times New Roman" w:cs="Times New Roman"/>
          <w:b/>
          <w:bCs/>
          <w:szCs w:val="24"/>
        </w:rPr>
        <w:t xml:space="preserve">ΟΛΟΙ ΟΙ ΒΟΥΛΕΥΤΕΣ: </w:t>
      </w:r>
      <w:r w:rsidRPr="00456A25">
        <w:rPr>
          <w:rFonts w:eastAsia="Times New Roman" w:cs="Times New Roman"/>
          <w:szCs w:val="24"/>
        </w:rPr>
        <w:t>Μάλιστα, μάλιστα.</w:t>
      </w:r>
    </w:p>
    <w:p w14:paraId="69A56775" w14:textId="77777777" w:rsidR="00C9651F" w:rsidRDefault="002D2592">
      <w:pPr>
        <w:spacing w:line="600" w:lineRule="auto"/>
        <w:ind w:firstLine="720"/>
        <w:jc w:val="both"/>
        <w:rPr>
          <w:rFonts w:eastAsia="Times New Roman" w:cs="Times New Roman"/>
          <w:szCs w:val="24"/>
        </w:rPr>
      </w:pPr>
      <w:r w:rsidRPr="00F26EFE">
        <w:rPr>
          <w:rFonts w:eastAsia="Times New Roman" w:cs="Times New Roman"/>
          <w:b/>
          <w:szCs w:val="24"/>
        </w:rPr>
        <w:t>ΠΡΟΕΔΡΕΥΩΝ (Αναστάσιος Κουράκης):</w:t>
      </w:r>
      <w:r w:rsidRPr="00F26EFE">
        <w:rPr>
          <w:rFonts w:eastAsia="Times New Roman" w:cs="Times New Roman"/>
          <w:szCs w:val="24"/>
        </w:rPr>
        <w:t xml:space="preserve"> </w:t>
      </w:r>
      <w:r w:rsidRPr="00456A25">
        <w:rPr>
          <w:rFonts w:eastAsia="Times New Roman" w:cs="Times New Roman"/>
          <w:szCs w:val="24"/>
        </w:rPr>
        <w:t>Με τη συναίνεση του</w:t>
      </w:r>
      <w:r>
        <w:rPr>
          <w:rFonts w:eastAsia="Times New Roman" w:cs="Times New Roman"/>
          <w:szCs w:val="24"/>
        </w:rPr>
        <w:t xml:space="preserve"> Σώματος και ώρα 18.15΄</w:t>
      </w:r>
      <w:r w:rsidRPr="00456A25">
        <w:rPr>
          <w:rFonts w:eastAsia="Times New Roman" w:cs="Times New Roman"/>
          <w:szCs w:val="24"/>
        </w:rPr>
        <w:t xml:space="preserve"> λύεται η συνεδρίαση για </w:t>
      </w:r>
      <w:r>
        <w:rPr>
          <w:rFonts w:eastAsia="Times New Roman" w:cs="Times New Roman"/>
          <w:szCs w:val="24"/>
        </w:rPr>
        <w:t>αύριο</w:t>
      </w:r>
      <w:r>
        <w:rPr>
          <w:rFonts w:eastAsia="Times New Roman" w:cs="Times New Roman"/>
          <w:szCs w:val="24"/>
        </w:rPr>
        <w:t>,</w:t>
      </w:r>
      <w:r>
        <w:rPr>
          <w:rFonts w:eastAsia="Times New Roman" w:cs="Times New Roman"/>
          <w:szCs w:val="24"/>
        </w:rPr>
        <w:t xml:space="preserve"> </w:t>
      </w:r>
      <w:r w:rsidRPr="00456A25">
        <w:rPr>
          <w:rFonts w:eastAsia="Times New Roman" w:cs="Times New Roman"/>
          <w:szCs w:val="24"/>
        </w:rPr>
        <w:t xml:space="preserve">ημέρα Τετάρτη </w:t>
      </w:r>
      <w:r>
        <w:rPr>
          <w:rFonts w:eastAsia="Times New Roman" w:cs="Times New Roman"/>
          <w:szCs w:val="24"/>
        </w:rPr>
        <w:t>20 Φεβρουαρίου 2019</w:t>
      </w:r>
      <w:r w:rsidRPr="00456A25">
        <w:rPr>
          <w:rFonts w:eastAsia="Times New Roman" w:cs="Times New Roman"/>
          <w:szCs w:val="24"/>
        </w:rPr>
        <w:t xml:space="preserve"> και </w:t>
      </w:r>
      <w:r w:rsidRPr="00456A25">
        <w:rPr>
          <w:rFonts w:eastAsia="Times New Roman" w:cs="Times New Roman"/>
          <w:szCs w:val="24"/>
        </w:rPr>
        <w:t>ώρα 10.00΄, με αντικείμενο εργασιών του Σώματος</w:t>
      </w:r>
      <w:r>
        <w:rPr>
          <w:rFonts w:eastAsia="Times New Roman" w:cs="Times New Roman"/>
          <w:szCs w:val="24"/>
        </w:rPr>
        <w:t>:</w:t>
      </w:r>
      <w:r w:rsidRPr="00456A25">
        <w:rPr>
          <w:rFonts w:eastAsia="Times New Roman" w:cs="Times New Roman"/>
          <w:szCs w:val="24"/>
        </w:rPr>
        <w:t xml:space="preserve"> α) </w:t>
      </w:r>
      <w:r>
        <w:rPr>
          <w:rFonts w:eastAsia="Times New Roman" w:cs="Times New Roman"/>
          <w:szCs w:val="24"/>
        </w:rPr>
        <w:t>νομοθετική εργασία</w:t>
      </w:r>
      <w:r>
        <w:rPr>
          <w:rFonts w:eastAsia="Times New Roman" w:cs="Times New Roman"/>
          <w:szCs w:val="24"/>
        </w:rPr>
        <w:t>, μ</w:t>
      </w:r>
      <w:r>
        <w:rPr>
          <w:rFonts w:eastAsia="Times New Roman" w:cs="Times New Roman"/>
          <w:szCs w:val="24"/>
        </w:rPr>
        <w:t>όνη συζήτηση και ψήφιση επί της αρχής, των άρθρων</w:t>
      </w:r>
      <w:r>
        <w:rPr>
          <w:rFonts w:eastAsia="Times New Roman" w:cs="Times New Roman"/>
          <w:szCs w:val="24"/>
        </w:rPr>
        <w:t xml:space="preserve"> </w:t>
      </w:r>
      <w:r>
        <w:rPr>
          <w:rFonts w:eastAsia="Times New Roman" w:cs="Times New Roman"/>
          <w:szCs w:val="24"/>
        </w:rPr>
        <w:t xml:space="preserve">και του συνόλου του σχεδίου νόμου του Υπουργείου Υποδομών και Μεταφορών: </w:t>
      </w:r>
      <w:r w:rsidRPr="003E5284">
        <w:rPr>
          <w:rFonts w:eastAsia="Times New Roman" w:cs="Times New Roman"/>
          <w:szCs w:val="24"/>
        </w:rPr>
        <w:t>«Δοκιμασία προσόντων και συμπεριφοράς υποψήφιων οδηγών και ο</w:t>
      </w:r>
      <w:r w:rsidRPr="003E5284">
        <w:rPr>
          <w:rFonts w:eastAsia="Times New Roman" w:cs="Times New Roman"/>
          <w:szCs w:val="24"/>
        </w:rPr>
        <w:t>δηγών για τη χορήγηση αδειών οδήγησης οχημάτων, άλλες διατάξεις για τις άδειες</w:t>
      </w:r>
      <w:r>
        <w:rPr>
          <w:rFonts w:eastAsia="Times New Roman" w:cs="Times New Roman"/>
          <w:szCs w:val="24"/>
        </w:rPr>
        <w:t xml:space="preserve"> οδήγησης και λοιπές διατάξεις» </w:t>
      </w:r>
      <w:r>
        <w:rPr>
          <w:rFonts w:eastAsia="Times New Roman" w:cs="Times New Roman"/>
          <w:szCs w:val="24"/>
        </w:rPr>
        <w:t xml:space="preserve">και </w:t>
      </w:r>
      <w:r w:rsidRPr="00456A25">
        <w:rPr>
          <w:rFonts w:eastAsia="Times New Roman" w:cs="Times New Roman"/>
          <w:szCs w:val="24"/>
        </w:rPr>
        <w:t xml:space="preserve">β) </w:t>
      </w:r>
      <w:r>
        <w:rPr>
          <w:rFonts w:eastAsia="Times New Roman" w:cs="Times New Roman"/>
          <w:szCs w:val="24"/>
        </w:rPr>
        <w:t xml:space="preserve">άρσεις ασυλίας των Βουλευτών κ.κ. Κωνσταντίνου Μπαρμπαρούση και Γεωργίου Κυρίτση, σύμφωνα </w:t>
      </w:r>
      <w:r w:rsidRPr="00456A25">
        <w:rPr>
          <w:rFonts w:eastAsia="Times New Roman" w:cs="Times New Roman"/>
          <w:szCs w:val="24"/>
        </w:rPr>
        <w:t>με την</w:t>
      </w:r>
      <w:r>
        <w:rPr>
          <w:rFonts w:eastAsia="Times New Roman" w:cs="Times New Roman"/>
          <w:szCs w:val="24"/>
        </w:rPr>
        <w:t xml:space="preserve"> ειδική</w:t>
      </w:r>
      <w:r w:rsidRPr="00456A25">
        <w:rPr>
          <w:rFonts w:eastAsia="Times New Roman" w:cs="Times New Roman"/>
          <w:szCs w:val="24"/>
        </w:rPr>
        <w:t xml:space="preserve"> </w:t>
      </w:r>
      <w:r>
        <w:rPr>
          <w:rFonts w:eastAsia="Times New Roman" w:cs="Times New Roman"/>
          <w:szCs w:val="24"/>
        </w:rPr>
        <w:t>ημερήσια δ</w:t>
      </w:r>
      <w:r w:rsidRPr="00456A25">
        <w:rPr>
          <w:rFonts w:eastAsia="Times New Roman" w:cs="Times New Roman"/>
          <w:szCs w:val="24"/>
        </w:rPr>
        <w:t>ιάταξη που</w:t>
      </w:r>
      <w:r>
        <w:rPr>
          <w:rFonts w:eastAsia="Times New Roman" w:cs="Times New Roman"/>
          <w:szCs w:val="24"/>
        </w:rPr>
        <w:t xml:space="preserve"> σας</w:t>
      </w:r>
      <w:r w:rsidRPr="00456A25">
        <w:rPr>
          <w:rFonts w:eastAsia="Times New Roman" w:cs="Times New Roman"/>
          <w:szCs w:val="24"/>
        </w:rPr>
        <w:t xml:space="preserve"> έχει διανε</w:t>
      </w:r>
      <w:r w:rsidRPr="00456A25">
        <w:rPr>
          <w:rFonts w:eastAsia="Times New Roman" w:cs="Times New Roman"/>
          <w:szCs w:val="24"/>
        </w:rPr>
        <w:t xml:space="preserve">μηθεί. </w:t>
      </w:r>
    </w:p>
    <w:p w14:paraId="69A56776" w14:textId="77777777" w:rsidR="00C9651F" w:rsidRDefault="002D2592">
      <w:pPr>
        <w:spacing w:line="600" w:lineRule="auto"/>
        <w:ind w:left="720"/>
        <w:jc w:val="both"/>
        <w:rPr>
          <w:rFonts w:eastAsia="Times New Roman" w:cs="Times New Roman"/>
          <w:szCs w:val="24"/>
        </w:rPr>
      </w:pPr>
      <w:r w:rsidRPr="00456A25">
        <w:rPr>
          <w:rFonts w:eastAsia="Times New Roman" w:cs="Times New Roman"/>
          <w:b/>
          <w:bCs/>
          <w:szCs w:val="24"/>
        </w:rPr>
        <w:t>Ο ΠΡΟΕΔΡΟΣ                                                        ΟΙ ΓΡΑΜΜΑΤΕΙΣ</w:t>
      </w:r>
      <w:r w:rsidRPr="00456A25">
        <w:rPr>
          <w:rFonts w:eastAsia="Times New Roman" w:cs="Times New Roman"/>
          <w:szCs w:val="24"/>
        </w:rPr>
        <w:t xml:space="preserve">  </w:t>
      </w:r>
    </w:p>
    <w:sectPr w:rsidR="00C9651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A1"/>
    <w:family w:val="swiss"/>
    <w:pitch w:val="variable"/>
    <w:sig w:usb0="E0002AFF" w:usb1="C000247B" w:usb2="00000009" w:usb3="00000000" w:csb0="000001FF" w:csb1="00000000"/>
  </w:font>
  <w:font w:name="Calibri Light">
    <w:panose1 w:val="020F0302020204030204"/>
    <w:charset w:val="A1"/>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trackRevisions/>
  <w:documentProtection w:edit="trackedChanges" w:enforcement="1" w:cryptProviderType="rsaFull" w:cryptAlgorithmClass="hash" w:cryptAlgorithmType="typeAny" w:cryptAlgorithmSid="4" w:cryptSpinCount="50000" w:hash="050owKl1s/TfnvREfK1OyskGaYA=" w:salt="p6RiZaKWtqptLNxDh9Z/j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51F"/>
    <w:rsid w:val="002D2592"/>
    <w:rsid w:val="00C9651F"/>
    <w:rsid w:val="00FD2AC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55C11"/>
  <w15:docId w15:val="{40C43161-3C8D-42F8-B310-D7C07AE76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E31E9C"/>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E31E9C"/>
    <w:rPr>
      <w:rFonts w:ascii="Segoe UI" w:hAnsi="Segoe UI" w:cs="Segoe UI"/>
      <w:sz w:val="18"/>
      <w:szCs w:val="18"/>
    </w:rPr>
  </w:style>
  <w:style w:type="paragraph" w:styleId="a4">
    <w:name w:val="Revision"/>
    <w:hidden/>
    <w:uiPriority w:val="99"/>
    <w:semiHidden/>
    <w:rsid w:val="00FC6115"/>
    <w:pPr>
      <w:spacing w:after="0" w:line="240" w:lineRule="auto"/>
    </w:pPr>
  </w:style>
  <w:style w:type="paragraph" w:styleId="a5">
    <w:name w:val="footnote text"/>
    <w:basedOn w:val="a"/>
    <w:link w:val="Char0"/>
    <w:uiPriority w:val="99"/>
    <w:semiHidden/>
    <w:unhideWhenUsed/>
    <w:rsid w:val="00CA3850"/>
    <w:pPr>
      <w:spacing w:after="0" w:line="240" w:lineRule="auto"/>
    </w:pPr>
    <w:rPr>
      <w:sz w:val="20"/>
    </w:rPr>
  </w:style>
  <w:style w:type="character" w:customStyle="1" w:styleId="Char0">
    <w:name w:val="Κείμενο υποσημείωσης Char"/>
    <w:basedOn w:val="a0"/>
    <w:link w:val="a5"/>
    <w:uiPriority w:val="99"/>
    <w:semiHidden/>
    <w:rsid w:val="00CA3850"/>
    <w:rPr>
      <w:sz w:val="20"/>
    </w:rPr>
  </w:style>
  <w:style w:type="character" w:styleId="a6">
    <w:name w:val="footnote reference"/>
    <w:basedOn w:val="a0"/>
    <w:uiPriority w:val="99"/>
    <w:semiHidden/>
    <w:unhideWhenUsed/>
    <w:rsid w:val="00CA385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790</MetadataID>
    <Session xmlns="641f345b-441b-4b81-9152-adc2e73ba5e1">Δ´</Session>
    <Date xmlns="641f345b-441b-4b81-9152-adc2e73ba5e1">2019-02-18T22:00:00+00:00</Date>
    <Status xmlns="641f345b-441b-4b81-9152-adc2e73ba5e1">
      <Url>https://intra.parliament.gr/praktika/Lists/Incoming_Metadata/EditForm.aspx?ID=790&amp;Source=/praktika/Recordings_Library/Forms/AllItems.aspx</Url>
      <Description>Δημοσιεύτηκε</Description>
    </Status>
    <Meeting xmlns="641f345b-441b-4b81-9152-adc2e73ba5e1">ΟΘ´</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4E74DAC-01A0-4081-BAC8-A5ED47A5062F}">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641f345b-441b-4b81-9152-adc2e73ba5e1"/>
    <ds:schemaRef ds:uri="http://www.w3.org/XML/1998/namespace"/>
    <ds:schemaRef ds:uri="http://purl.org/dc/dcmitype/"/>
  </ds:schemaRefs>
</ds:datastoreItem>
</file>

<file path=customXml/itemProps2.xml><?xml version="1.0" encoding="utf-8"?>
<ds:datastoreItem xmlns:ds="http://schemas.openxmlformats.org/officeDocument/2006/customXml" ds:itemID="{4AD82B3A-A3E8-4D56-A721-06E270F701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F54CFE7-CE49-407B-85C9-7A87A07D3B4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141</Pages>
  <Words>48738</Words>
  <Characters>263186</Characters>
  <Application>Microsoft Office Word</Application>
  <DocSecurity>0</DocSecurity>
  <Lines>2193</Lines>
  <Paragraphs>622</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311302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2019-02-26T09:10:00Z</dcterms:created>
  <dcterms:modified xsi:type="dcterms:W3CDTF">2019-02-26T09:10:00Z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