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96B1A" w14:textId="77777777" w:rsidR="00AC477D" w:rsidRPr="00AC477D" w:rsidRDefault="00AC477D" w:rsidP="00AC477D">
      <w:pPr>
        <w:spacing w:after="0" w:line="360" w:lineRule="auto"/>
        <w:rPr>
          <w:ins w:id="0" w:author="Φλούδα Χριστίνα" w:date="2018-06-12T11:01:00Z"/>
          <w:rFonts w:eastAsia="Times New Roman"/>
          <w:szCs w:val="24"/>
          <w:lang w:eastAsia="en-US"/>
        </w:rPr>
      </w:pPr>
      <w:bookmarkStart w:id="1" w:name="_GoBack"/>
      <w:bookmarkEnd w:id="1"/>
      <w:ins w:id="2" w:author="Φλούδα Χριστίνα" w:date="2018-06-12T11:01:00Z">
        <w:r w:rsidRPr="00AC477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06E7DB1" w14:textId="77777777" w:rsidR="00AC477D" w:rsidRPr="00AC477D" w:rsidRDefault="00AC477D" w:rsidP="00AC477D">
      <w:pPr>
        <w:spacing w:after="0" w:line="360" w:lineRule="auto"/>
        <w:rPr>
          <w:ins w:id="3" w:author="Φλούδα Χριστίνα" w:date="2018-06-12T11:01:00Z"/>
          <w:rFonts w:eastAsia="Times New Roman"/>
          <w:szCs w:val="24"/>
          <w:lang w:eastAsia="en-US"/>
        </w:rPr>
      </w:pPr>
    </w:p>
    <w:p w14:paraId="39D8CED6" w14:textId="77777777" w:rsidR="00AC477D" w:rsidRPr="00AC477D" w:rsidRDefault="00AC477D" w:rsidP="00AC477D">
      <w:pPr>
        <w:spacing w:after="0" w:line="360" w:lineRule="auto"/>
        <w:rPr>
          <w:ins w:id="4" w:author="Φλούδα Χριστίνα" w:date="2018-06-12T11:01:00Z"/>
          <w:rFonts w:eastAsia="Times New Roman"/>
          <w:szCs w:val="24"/>
          <w:lang w:eastAsia="en-US"/>
        </w:rPr>
      </w:pPr>
      <w:ins w:id="5" w:author="Φλούδα Χριστίνα" w:date="2018-06-12T11:01:00Z">
        <w:r w:rsidRPr="00AC477D">
          <w:rPr>
            <w:rFonts w:eastAsia="Times New Roman"/>
            <w:szCs w:val="24"/>
            <w:lang w:eastAsia="en-US"/>
          </w:rPr>
          <w:t>ΠΙΝΑΚΑΣ ΠΕΡΙΕΧΟΜΕΝΩΝ</w:t>
        </w:r>
      </w:ins>
    </w:p>
    <w:p w14:paraId="4D83B1EC" w14:textId="77777777" w:rsidR="00AC477D" w:rsidRPr="00AC477D" w:rsidRDefault="00AC477D" w:rsidP="00AC477D">
      <w:pPr>
        <w:spacing w:after="0" w:line="360" w:lineRule="auto"/>
        <w:rPr>
          <w:ins w:id="6" w:author="Φλούδα Χριστίνα" w:date="2018-06-12T11:01:00Z"/>
          <w:rFonts w:eastAsia="Times New Roman"/>
          <w:szCs w:val="24"/>
          <w:lang w:eastAsia="en-US"/>
        </w:rPr>
      </w:pPr>
      <w:ins w:id="7" w:author="Φλούδα Χριστίνα" w:date="2018-06-12T11:01:00Z">
        <w:r w:rsidRPr="00AC477D">
          <w:rPr>
            <w:rFonts w:eastAsia="Times New Roman"/>
            <w:szCs w:val="24"/>
            <w:lang w:eastAsia="en-US"/>
          </w:rPr>
          <w:t xml:space="preserve">ΙΖ΄ ΠΕΡΙΟΔΟΣ </w:t>
        </w:r>
      </w:ins>
    </w:p>
    <w:p w14:paraId="504D7DD4" w14:textId="77777777" w:rsidR="00AC477D" w:rsidRPr="00AC477D" w:rsidRDefault="00AC477D" w:rsidP="00AC477D">
      <w:pPr>
        <w:spacing w:after="0" w:line="360" w:lineRule="auto"/>
        <w:rPr>
          <w:ins w:id="8" w:author="Φλούδα Χριστίνα" w:date="2018-06-12T11:01:00Z"/>
          <w:rFonts w:eastAsia="Times New Roman"/>
          <w:szCs w:val="24"/>
          <w:lang w:eastAsia="en-US"/>
        </w:rPr>
      </w:pPr>
      <w:ins w:id="9" w:author="Φλούδα Χριστίνα" w:date="2018-06-12T11:01:00Z">
        <w:r w:rsidRPr="00AC477D">
          <w:rPr>
            <w:rFonts w:eastAsia="Times New Roman"/>
            <w:szCs w:val="24"/>
            <w:lang w:eastAsia="en-US"/>
          </w:rPr>
          <w:t>ΠΡΟΕΔΡΕΥΟΜΕΝΗΣ ΚΟΙΝΟΒΟΥΛΕΥΤΙΚΗΣ ΔΗΜΟΚΡΑΤΙΑΣ</w:t>
        </w:r>
      </w:ins>
    </w:p>
    <w:p w14:paraId="47E118B7" w14:textId="77777777" w:rsidR="00AC477D" w:rsidRPr="00AC477D" w:rsidRDefault="00AC477D" w:rsidP="00AC477D">
      <w:pPr>
        <w:spacing w:after="0" w:line="360" w:lineRule="auto"/>
        <w:rPr>
          <w:ins w:id="10" w:author="Φλούδα Χριστίνα" w:date="2018-06-12T11:01:00Z"/>
          <w:rFonts w:eastAsia="Times New Roman"/>
          <w:szCs w:val="24"/>
          <w:lang w:eastAsia="en-US"/>
        </w:rPr>
      </w:pPr>
      <w:ins w:id="11" w:author="Φλούδα Χριστίνα" w:date="2018-06-12T11:01:00Z">
        <w:r w:rsidRPr="00AC477D">
          <w:rPr>
            <w:rFonts w:eastAsia="Times New Roman"/>
            <w:szCs w:val="24"/>
            <w:lang w:eastAsia="en-US"/>
          </w:rPr>
          <w:t>ΣΥΝΟΔΟΣ Γ΄</w:t>
        </w:r>
      </w:ins>
    </w:p>
    <w:p w14:paraId="217DF122" w14:textId="77777777" w:rsidR="00AC477D" w:rsidRPr="00AC477D" w:rsidRDefault="00AC477D" w:rsidP="00AC477D">
      <w:pPr>
        <w:spacing w:after="0" w:line="360" w:lineRule="auto"/>
        <w:rPr>
          <w:ins w:id="12" w:author="Φλούδα Χριστίνα" w:date="2018-06-12T11:01:00Z"/>
          <w:rFonts w:eastAsia="Times New Roman"/>
          <w:szCs w:val="24"/>
          <w:lang w:eastAsia="en-US"/>
        </w:rPr>
      </w:pPr>
    </w:p>
    <w:p w14:paraId="77987838" w14:textId="77777777" w:rsidR="00AC477D" w:rsidRPr="00AC477D" w:rsidRDefault="00AC477D" w:rsidP="00AC477D">
      <w:pPr>
        <w:spacing w:after="0" w:line="360" w:lineRule="auto"/>
        <w:rPr>
          <w:ins w:id="13" w:author="Φλούδα Χριστίνα" w:date="2018-06-12T11:01:00Z"/>
          <w:rFonts w:eastAsia="Times New Roman"/>
          <w:szCs w:val="24"/>
          <w:lang w:eastAsia="en-US"/>
        </w:rPr>
      </w:pPr>
      <w:ins w:id="14" w:author="Φλούδα Χριστίνα" w:date="2018-06-12T11:01:00Z">
        <w:r w:rsidRPr="00AC477D">
          <w:rPr>
            <w:rFonts w:eastAsia="Times New Roman"/>
            <w:szCs w:val="24"/>
            <w:lang w:eastAsia="en-US"/>
          </w:rPr>
          <w:t>ΣΥΝΕΔΡΙΑΣΗ ΡΛΑ΄</w:t>
        </w:r>
      </w:ins>
    </w:p>
    <w:p w14:paraId="2F48F880" w14:textId="77777777" w:rsidR="00AC477D" w:rsidRPr="00AC477D" w:rsidRDefault="00AC477D" w:rsidP="00AC477D">
      <w:pPr>
        <w:spacing w:after="0" w:line="360" w:lineRule="auto"/>
        <w:rPr>
          <w:ins w:id="15" w:author="Φλούδα Χριστίνα" w:date="2018-06-12T11:01:00Z"/>
          <w:rFonts w:eastAsia="Times New Roman"/>
          <w:szCs w:val="24"/>
          <w:lang w:eastAsia="en-US"/>
        </w:rPr>
      </w:pPr>
      <w:ins w:id="16" w:author="Φλούδα Χριστίνα" w:date="2018-06-12T11:01:00Z">
        <w:r w:rsidRPr="00AC477D">
          <w:rPr>
            <w:rFonts w:eastAsia="Times New Roman"/>
            <w:szCs w:val="24"/>
            <w:lang w:eastAsia="en-US"/>
          </w:rPr>
          <w:t>Τρίτη  5 Ιουνίου 2018</w:t>
        </w:r>
      </w:ins>
    </w:p>
    <w:p w14:paraId="1D721F98" w14:textId="77777777" w:rsidR="00AC477D" w:rsidRPr="00AC477D" w:rsidRDefault="00AC477D" w:rsidP="00AC477D">
      <w:pPr>
        <w:spacing w:after="0" w:line="360" w:lineRule="auto"/>
        <w:rPr>
          <w:ins w:id="17" w:author="Φλούδα Χριστίνα" w:date="2018-06-12T11:01:00Z"/>
          <w:rFonts w:eastAsia="Times New Roman"/>
          <w:szCs w:val="24"/>
          <w:lang w:eastAsia="en-US"/>
        </w:rPr>
      </w:pPr>
    </w:p>
    <w:p w14:paraId="3E32BC92" w14:textId="77777777" w:rsidR="00AC477D" w:rsidRPr="00AC477D" w:rsidRDefault="00AC477D" w:rsidP="00AC477D">
      <w:pPr>
        <w:spacing w:after="0" w:line="360" w:lineRule="auto"/>
        <w:rPr>
          <w:ins w:id="18" w:author="Φλούδα Χριστίνα" w:date="2018-06-12T11:01:00Z"/>
          <w:rFonts w:eastAsia="Times New Roman"/>
          <w:szCs w:val="24"/>
          <w:lang w:eastAsia="en-US"/>
        </w:rPr>
      </w:pPr>
      <w:ins w:id="19" w:author="Φλούδα Χριστίνα" w:date="2018-06-12T11:01:00Z">
        <w:r w:rsidRPr="00AC477D">
          <w:rPr>
            <w:rFonts w:eastAsia="Times New Roman"/>
            <w:szCs w:val="24"/>
            <w:lang w:eastAsia="en-US"/>
          </w:rPr>
          <w:t>ΘΕΜΑΤΑ</w:t>
        </w:r>
      </w:ins>
    </w:p>
    <w:p w14:paraId="3B790947" w14:textId="77777777" w:rsidR="00AC477D" w:rsidRPr="00AC477D" w:rsidRDefault="00AC477D" w:rsidP="00AC477D">
      <w:pPr>
        <w:spacing w:after="0" w:line="360" w:lineRule="auto"/>
        <w:rPr>
          <w:ins w:id="20" w:author="Φλούδα Χριστίνα" w:date="2018-06-12T11:01:00Z"/>
          <w:rFonts w:eastAsia="Times New Roman"/>
          <w:szCs w:val="24"/>
          <w:lang w:eastAsia="en-US"/>
        </w:rPr>
      </w:pPr>
      <w:ins w:id="21" w:author="Φλούδα Χριστίνα" w:date="2018-06-12T11:01:00Z">
        <w:r w:rsidRPr="00AC477D">
          <w:rPr>
            <w:rFonts w:eastAsia="Times New Roman"/>
            <w:szCs w:val="24"/>
            <w:lang w:eastAsia="en-US"/>
          </w:rPr>
          <w:t xml:space="preserve"> </w:t>
        </w:r>
        <w:r w:rsidRPr="00AC477D">
          <w:rPr>
            <w:rFonts w:eastAsia="Times New Roman"/>
            <w:szCs w:val="24"/>
            <w:lang w:eastAsia="en-US"/>
          </w:rPr>
          <w:br/>
          <w:t xml:space="preserve">Α. ΕΙΔΙΚΑ ΘΕΜΑΤΑ </w:t>
        </w:r>
        <w:r w:rsidRPr="00AC477D">
          <w:rPr>
            <w:rFonts w:eastAsia="Times New Roman"/>
            <w:szCs w:val="24"/>
            <w:lang w:eastAsia="en-US"/>
          </w:rPr>
          <w:br/>
          <w:t xml:space="preserve">1. Επικύρωση Πρακτικών, σελ. </w:t>
        </w:r>
        <w:r w:rsidRPr="00AC477D">
          <w:rPr>
            <w:rFonts w:eastAsia="Times New Roman"/>
            <w:szCs w:val="24"/>
            <w:lang w:eastAsia="en-US"/>
          </w:rPr>
          <w:br/>
          <w:t xml:space="preserve">2. Ανακοινώνεται ότι τη συνεδρίαση παρακολουθούν μαθητές από το 3ο Δημοτικό Σχολείο Πετρούπολης, το Δημοτικό Σχολείο Αμπελακίων Σαλαμίνας, το 1ο και 3ο Δημοτικό </w:t>
        </w:r>
        <w:proofErr w:type="spellStart"/>
        <w:r w:rsidRPr="00AC477D">
          <w:rPr>
            <w:rFonts w:eastAsia="Times New Roman"/>
            <w:szCs w:val="24"/>
            <w:lang w:eastAsia="en-US"/>
          </w:rPr>
          <w:t>Σχηματαρίου</w:t>
        </w:r>
        <w:proofErr w:type="spellEnd"/>
        <w:r w:rsidRPr="00AC477D">
          <w:rPr>
            <w:rFonts w:eastAsia="Times New Roman"/>
            <w:szCs w:val="24"/>
            <w:lang w:eastAsia="en-US"/>
          </w:rPr>
          <w:t xml:space="preserve"> Βοιωτίας, το 55ο Δημοτικό Σχολείο Πάτρας, το 12ο Δημοτικό Σχολείο Λάρισας, το Δημοτικό Σχολείο </w:t>
        </w:r>
        <w:proofErr w:type="spellStart"/>
        <w:r w:rsidRPr="00AC477D">
          <w:rPr>
            <w:rFonts w:eastAsia="Times New Roman"/>
            <w:szCs w:val="24"/>
            <w:lang w:eastAsia="en-US"/>
          </w:rPr>
          <w:t>Βαρυπέτρων</w:t>
        </w:r>
        <w:proofErr w:type="spellEnd"/>
        <w:r w:rsidRPr="00AC477D">
          <w:rPr>
            <w:rFonts w:eastAsia="Times New Roman"/>
            <w:szCs w:val="24"/>
            <w:lang w:eastAsia="en-US"/>
          </w:rPr>
          <w:t xml:space="preserve"> Χανίων, το 6ο Δημοτικό Σχολείο Πειραιά, παιδιά και συνοδοί εκπαιδευτικοί από τον Σύλλογο Γονιών, Παιδιών με </w:t>
        </w:r>
        <w:proofErr w:type="spellStart"/>
        <w:r w:rsidRPr="00AC477D">
          <w:rPr>
            <w:rFonts w:eastAsia="Times New Roman"/>
            <w:szCs w:val="24"/>
            <w:lang w:eastAsia="en-US"/>
          </w:rPr>
          <w:t>Νεοπλασματική</w:t>
        </w:r>
        <w:proofErr w:type="spellEnd"/>
        <w:r w:rsidRPr="00AC477D">
          <w:rPr>
            <w:rFonts w:eastAsia="Times New Roman"/>
            <w:szCs w:val="24"/>
            <w:lang w:eastAsia="en-US"/>
          </w:rPr>
          <w:t xml:space="preserve"> Ασθένεια «Φλόγα», σελ. </w:t>
        </w:r>
        <w:r w:rsidRPr="00AC477D">
          <w:rPr>
            <w:rFonts w:eastAsia="Times New Roman"/>
            <w:szCs w:val="24"/>
            <w:lang w:eastAsia="en-US"/>
          </w:rPr>
          <w:br/>
          <w:t xml:space="preserve">3. Επί διαδικαστικού θέματος, σελ. </w:t>
        </w:r>
        <w:r w:rsidRPr="00AC477D">
          <w:rPr>
            <w:rFonts w:eastAsia="Times New Roman"/>
            <w:szCs w:val="24"/>
            <w:lang w:eastAsia="en-US"/>
          </w:rPr>
          <w:br/>
          <w:t xml:space="preserve"> </w:t>
        </w:r>
        <w:r w:rsidRPr="00AC477D">
          <w:rPr>
            <w:rFonts w:eastAsia="Times New Roman"/>
            <w:szCs w:val="24"/>
            <w:lang w:eastAsia="en-US"/>
          </w:rPr>
          <w:br/>
          <w:t xml:space="preserve">Β. ΝΟΜΟΘΕΤΙΚΗ ΕΡΓΑΣΙΑ </w:t>
        </w:r>
        <w:r w:rsidRPr="00AC477D">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Περιβάλλοντος και Ενέργειας: «Ενσωμάτωση στην ελληνική νομοθεσία της Οδηγίας 2014/89/ΕΕ "περί θεσπίσεως πλαισίου για το θαλάσσιο χωροταξικό σχεδιασμό" και άλλες διατάξεις», σελ. </w:t>
        </w:r>
        <w:r w:rsidRPr="00AC477D">
          <w:rPr>
            <w:rFonts w:eastAsia="Times New Roman"/>
            <w:szCs w:val="24"/>
            <w:lang w:eastAsia="en-US"/>
          </w:rPr>
          <w:br/>
          <w:t xml:space="preserve"> </w:t>
        </w:r>
        <w:r w:rsidRPr="00AC477D">
          <w:rPr>
            <w:rFonts w:eastAsia="Times New Roman"/>
            <w:szCs w:val="24"/>
            <w:lang w:eastAsia="en-US"/>
          </w:rPr>
          <w:br/>
          <w:t>ΠΡΟΕΔΡΕΥΟΝΤΕΣ</w:t>
        </w:r>
      </w:ins>
    </w:p>
    <w:p w14:paraId="2D65B346" w14:textId="77777777" w:rsidR="00AC477D" w:rsidRPr="00AC477D" w:rsidRDefault="00AC477D" w:rsidP="00AC477D">
      <w:pPr>
        <w:spacing w:after="0" w:line="360" w:lineRule="auto"/>
        <w:rPr>
          <w:ins w:id="22" w:author="Φλούδα Χριστίνα" w:date="2018-06-12T11:01:00Z"/>
          <w:rFonts w:eastAsia="Times New Roman"/>
          <w:szCs w:val="24"/>
          <w:lang w:eastAsia="en-US"/>
        </w:rPr>
      </w:pPr>
    </w:p>
    <w:p w14:paraId="319B4D09" w14:textId="77777777" w:rsidR="00AC477D" w:rsidRPr="00AC477D" w:rsidRDefault="00AC477D" w:rsidP="00AC477D">
      <w:pPr>
        <w:spacing w:after="0" w:line="360" w:lineRule="auto"/>
        <w:rPr>
          <w:ins w:id="23" w:author="Φλούδα Χριστίνα" w:date="2018-06-12T11:01:00Z"/>
          <w:rFonts w:eastAsia="Times New Roman"/>
          <w:szCs w:val="24"/>
          <w:lang w:eastAsia="en-US"/>
        </w:rPr>
      </w:pPr>
      <w:ins w:id="24" w:author="Φλούδα Χριστίνα" w:date="2018-06-12T11:01:00Z">
        <w:r w:rsidRPr="00AC477D">
          <w:rPr>
            <w:rFonts w:eastAsia="Times New Roman"/>
            <w:szCs w:val="24"/>
            <w:lang w:eastAsia="en-US"/>
          </w:rPr>
          <w:t xml:space="preserve">ΒΑΡΕΜΕΝΟΣ Γ. , σελ. </w:t>
        </w:r>
      </w:ins>
    </w:p>
    <w:p w14:paraId="2DE72C7C" w14:textId="77777777" w:rsidR="00AC477D" w:rsidRPr="00AC477D" w:rsidRDefault="00AC477D" w:rsidP="00AC477D">
      <w:pPr>
        <w:spacing w:after="0" w:line="360" w:lineRule="auto"/>
        <w:rPr>
          <w:ins w:id="25" w:author="Φλούδα Χριστίνα" w:date="2018-06-12T11:01:00Z"/>
          <w:rFonts w:eastAsia="Times New Roman"/>
          <w:szCs w:val="24"/>
          <w:lang w:eastAsia="en-US"/>
        </w:rPr>
      </w:pPr>
      <w:ins w:id="26" w:author="Φλούδα Χριστίνα" w:date="2018-06-12T11:01:00Z">
        <w:r w:rsidRPr="00AC477D">
          <w:rPr>
            <w:rFonts w:eastAsia="Times New Roman"/>
            <w:szCs w:val="24"/>
            <w:lang w:eastAsia="en-US"/>
          </w:rPr>
          <w:t>ΓΕΩΡΓΙΑΔΗΣ Μ. , σελ.</w:t>
        </w:r>
        <w:r w:rsidRPr="00AC477D">
          <w:rPr>
            <w:rFonts w:eastAsia="Times New Roman"/>
            <w:szCs w:val="24"/>
            <w:lang w:eastAsia="en-US"/>
          </w:rPr>
          <w:br/>
          <w:t>ΚΑΚΛΑΜΑΝΗΣ Ν. , σελ.</w:t>
        </w:r>
        <w:r w:rsidRPr="00AC477D">
          <w:rPr>
            <w:rFonts w:eastAsia="Times New Roman"/>
            <w:szCs w:val="24"/>
            <w:lang w:eastAsia="en-US"/>
          </w:rPr>
          <w:br/>
        </w:r>
        <w:r w:rsidRPr="00AC477D">
          <w:rPr>
            <w:rFonts w:eastAsia="Times New Roman"/>
            <w:szCs w:val="24"/>
            <w:lang w:eastAsia="en-US"/>
          </w:rPr>
          <w:br/>
        </w:r>
      </w:ins>
    </w:p>
    <w:p w14:paraId="18A25F33" w14:textId="77777777" w:rsidR="00AC477D" w:rsidRPr="00AC477D" w:rsidRDefault="00AC477D" w:rsidP="00AC477D">
      <w:pPr>
        <w:spacing w:after="0" w:line="360" w:lineRule="auto"/>
        <w:rPr>
          <w:ins w:id="27" w:author="Φλούδα Χριστίνα" w:date="2018-06-12T11:01:00Z"/>
          <w:rFonts w:eastAsia="Times New Roman"/>
          <w:szCs w:val="24"/>
          <w:lang w:eastAsia="en-US"/>
        </w:rPr>
      </w:pPr>
      <w:ins w:id="28" w:author="Φλούδα Χριστίνα" w:date="2018-06-12T11:01:00Z">
        <w:r w:rsidRPr="00AC477D">
          <w:rPr>
            <w:rFonts w:eastAsia="Times New Roman"/>
            <w:szCs w:val="24"/>
            <w:lang w:eastAsia="en-US"/>
          </w:rPr>
          <w:t>ΟΜΙΛΗΤΕΣ</w:t>
        </w:r>
      </w:ins>
    </w:p>
    <w:p w14:paraId="282AEC50" w14:textId="77777777" w:rsidR="00AC477D" w:rsidRPr="00AC477D" w:rsidRDefault="00AC477D" w:rsidP="00AC477D">
      <w:pPr>
        <w:spacing w:after="0" w:line="360" w:lineRule="auto"/>
        <w:rPr>
          <w:ins w:id="29" w:author="Φλούδα Χριστίνα" w:date="2018-06-12T11:01:00Z"/>
          <w:rFonts w:eastAsia="Times New Roman"/>
          <w:szCs w:val="24"/>
          <w:lang w:eastAsia="en-US"/>
        </w:rPr>
      </w:pPr>
      <w:ins w:id="30" w:author="Φλούδα Χριστίνα" w:date="2018-06-12T11:01:00Z">
        <w:r w:rsidRPr="00AC477D">
          <w:rPr>
            <w:rFonts w:eastAsia="Times New Roman"/>
            <w:szCs w:val="24"/>
            <w:lang w:eastAsia="en-US"/>
          </w:rPr>
          <w:br/>
          <w:t>Α. Επί διαδικαστικού θέματος:</w:t>
        </w:r>
        <w:r w:rsidRPr="00AC477D">
          <w:rPr>
            <w:rFonts w:eastAsia="Times New Roman"/>
            <w:szCs w:val="24"/>
            <w:lang w:eastAsia="en-US"/>
          </w:rPr>
          <w:br/>
          <w:t>ΑΜΥΡΑΣ Γ. , σελ.</w:t>
        </w:r>
        <w:r w:rsidRPr="00AC477D">
          <w:rPr>
            <w:rFonts w:eastAsia="Times New Roman"/>
            <w:szCs w:val="24"/>
            <w:lang w:eastAsia="en-US"/>
          </w:rPr>
          <w:br/>
          <w:t>ΑΡΒΑΝΙΤΙΔΗΣ Γ. , σελ.</w:t>
        </w:r>
      </w:ins>
    </w:p>
    <w:p w14:paraId="11B8892A" w14:textId="77777777" w:rsidR="00AC477D" w:rsidRPr="00AC477D" w:rsidRDefault="00AC477D" w:rsidP="00AC477D">
      <w:pPr>
        <w:spacing w:after="0" w:line="360" w:lineRule="auto"/>
        <w:rPr>
          <w:ins w:id="31" w:author="Φλούδα Χριστίνα" w:date="2018-06-12T11:01:00Z"/>
          <w:rFonts w:eastAsia="Times New Roman"/>
          <w:szCs w:val="24"/>
          <w:lang w:eastAsia="en-US"/>
        </w:rPr>
      </w:pPr>
      <w:ins w:id="32" w:author="Φλούδα Χριστίνα" w:date="2018-06-12T11:01:00Z">
        <w:r w:rsidRPr="00AC477D">
          <w:rPr>
            <w:rFonts w:eastAsia="Times New Roman"/>
            <w:szCs w:val="24"/>
            <w:lang w:eastAsia="en-US"/>
          </w:rPr>
          <w:t xml:space="preserve">ΒΑΡΕΜΕΝΟΣ Γ. , σελ. </w:t>
        </w:r>
      </w:ins>
    </w:p>
    <w:p w14:paraId="00280BCD" w14:textId="6F72CA66" w:rsidR="00AC477D" w:rsidRDefault="00AC477D" w:rsidP="00AC477D">
      <w:pPr>
        <w:spacing w:line="600" w:lineRule="auto"/>
        <w:ind w:firstLine="720"/>
        <w:jc w:val="center"/>
        <w:rPr>
          <w:ins w:id="33" w:author="Φλούδα Χριστίνα" w:date="2018-06-12T11:01:00Z"/>
          <w:rFonts w:eastAsia="Times New Roman" w:cs="Times New Roman"/>
          <w:szCs w:val="24"/>
        </w:rPr>
      </w:pPr>
      <w:ins w:id="34" w:author="Φλούδα Χριστίνα" w:date="2018-06-12T11:01:00Z">
        <w:r w:rsidRPr="00AC477D">
          <w:rPr>
            <w:rFonts w:eastAsia="Times New Roman"/>
            <w:szCs w:val="24"/>
            <w:lang w:eastAsia="en-US"/>
          </w:rPr>
          <w:t>ΓΕΩΡΓΙΑΔΗΣ Μ. , σελ.</w:t>
        </w:r>
        <w:r w:rsidRPr="00AC477D">
          <w:rPr>
            <w:rFonts w:eastAsia="Times New Roman"/>
            <w:szCs w:val="24"/>
            <w:lang w:eastAsia="en-US"/>
          </w:rPr>
          <w:br/>
          <w:t>ΘΕΟΧΑΡΟΠΟΥΛΟΣ Α. , σελ.</w:t>
        </w:r>
        <w:r w:rsidRPr="00AC477D">
          <w:rPr>
            <w:rFonts w:eastAsia="Times New Roman"/>
            <w:szCs w:val="24"/>
            <w:lang w:eastAsia="en-US"/>
          </w:rPr>
          <w:br/>
          <w:t>ΚΑΚΛΑΜΑΝΗΣ Ν. , σελ.</w:t>
        </w:r>
        <w:r w:rsidRPr="00AC477D">
          <w:rPr>
            <w:rFonts w:eastAsia="Times New Roman"/>
            <w:szCs w:val="24"/>
            <w:lang w:eastAsia="en-US"/>
          </w:rPr>
          <w:br/>
          <w:t>ΚΑΡΡΑΣ Γ. , σελ.</w:t>
        </w:r>
        <w:r w:rsidRPr="00AC477D">
          <w:rPr>
            <w:rFonts w:eastAsia="Times New Roman"/>
            <w:szCs w:val="24"/>
            <w:lang w:eastAsia="en-US"/>
          </w:rPr>
          <w:br/>
          <w:t>ΣΑΧΙΝΙΔΗΣ Ι. , σελ.</w:t>
        </w:r>
        <w:r w:rsidRPr="00AC477D">
          <w:rPr>
            <w:rFonts w:eastAsia="Times New Roman"/>
            <w:szCs w:val="24"/>
            <w:lang w:eastAsia="en-US"/>
          </w:rPr>
          <w:br/>
          <w:t>ΤΖΑΒΑΡΑΣ Κ. , σελ.</w:t>
        </w:r>
        <w:r w:rsidRPr="00AC477D">
          <w:rPr>
            <w:rFonts w:eastAsia="Times New Roman"/>
            <w:szCs w:val="24"/>
            <w:lang w:eastAsia="en-US"/>
          </w:rPr>
          <w:br/>
        </w:r>
        <w:r w:rsidRPr="00AC477D">
          <w:rPr>
            <w:rFonts w:eastAsia="Times New Roman"/>
            <w:szCs w:val="24"/>
            <w:lang w:eastAsia="en-US"/>
          </w:rPr>
          <w:br/>
          <w:t>Β. Επί του του σχεδίου νόμου του Υπουργείου Περιβάλλοντος και Ενέργειας:</w:t>
        </w:r>
        <w:r w:rsidRPr="00AC477D">
          <w:rPr>
            <w:rFonts w:eastAsia="Times New Roman"/>
            <w:szCs w:val="24"/>
            <w:lang w:eastAsia="en-US"/>
          </w:rPr>
          <w:br/>
          <w:t>ΑΜΥΡΑΣ Γ. , σελ.</w:t>
        </w:r>
        <w:r w:rsidRPr="00AC477D">
          <w:rPr>
            <w:rFonts w:eastAsia="Times New Roman"/>
            <w:szCs w:val="24"/>
            <w:lang w:eastAsia="en-US"/>
          </w:rPr>
          <w:br/>
          <w:t>ΑΡΑΜΠΑΤΖΗ Φ. , σελ.</w:t>
        </w:r>
        <w:r w:rsidRPr="00AC477D">
          <w:rPr>
            <w:rFonts w:eastAsia="Times New Roman"/>
            <w:szCs w:val="24"/>
            <w:lang w:eastAsia="en-US"/>
          </w:rPr>
          <w:br/>
          <w:t>ΑΡΑΧΩΒΙΤΗΣ Σ. , σελ.</w:t>
        </w:r>
        <w:r w:rsidRPr="00AC477D">
          <w:rPr>
            <w:rFonts w:eastAsia="Times New Roman"/>
            <w:szCs w:val="24"/>
            <w:lang w:eastAsia="en-US"/>
          </w:rPr>
          <w:br/>
          <w:t>ΑΡΒΑΝΙΤΙΔΗΣ Γ. , σελ.</w:t>
        </w:r>
        <w:r w:rsidRPr="00AC477D">
          <w:rPr>
            <w:rFonts w:eastAsia="Times New Roman"/>
            <w:szCs w:val="24"/>
            <w:lang w:eastAsia="en-US"/>
          </w:rPr>
          <w:br/>
          <w:t>ΒΑΓΙΩΝΑΚΗ Ε. , σελ.</w:t>
        </w:r>
        <w:r w:rsidRPr="00AC477D">
          <w:rPr>
            <w:rFonts w:eastAsia="Times New Roman"/>
            <w:szCs w:val="24"/>
            <w:lang w:eastAsia="en-US"/>
          </w:rPr>
          <w:br/>
          <w:t>ΒΡΑΝΤΖΑ Π. , σελ.</w:t>
        </w:r>
        <w:r w:rsidRPr="00AC477D">
          <w:rPr>
            <w:rFonts w:eastAsia="Times New Roman"/>
            <w:szCs w:val="24"/>
            <w:lang w:eastAsia="en-US"/>
          </w:rPr>
          <w:br/>
          <w:t>ΓΚΙΟΛΑΣ Ι. , σελ.</w:t>
        </w:r>
        <w:r w:rsidRPr="00AC477D">
          <w:rPr>
            <w:rFonts w:eastAsia="Times New Roman"/>
            <w:szCs w:val="24"/>
            <w:lang w:eastAsia="en-US"/>
          </w:rPr>
          <w:br/>
          <w:t>ΔΑΝΕΛΛΗΣ Σ. , σελ.</w:t>
        </w:r>
        <w:r w:rsidRPr="00AC477D">
          <w:rPr>
            <w:rFonts w:eastAsia="Times New Roman"/>
            <w:szCs w:val="24"/>
            <w:lang w:eastAsia="en-US"/>
          </w:rPr>
          <w:br/>
          <w:t>ΘΕΟΠΕΦΤΑΤΟΥ Α. , σελ.</w:t>
        </w:r>
        <w:r w:rsidRPr="00AC477D">
          <w:rPr>
            <w:rFonts w:eastAsia="Times New Roman"/>
            <w:szCs w:val="24"/>
            <w:lang w:eastAsia="en-US"/>
          </w:rPr>
          <w:br/>
          <w:t>ΚΑΜΑΤΕΡΟΣ Η. , σελ.</w:t>
        </w:r>
        <w:r w:rsidRPr="00AC477D">
          <w:rPr>
            <w:rFonts w:eastAsia="Times New Roman"/>
            <w:szCs w:val="24"/>
            <w:lang w:eastAsia="en-US"/>
          </w:rPr>
          <w:br/>
          <w:t>ΚΑΜΜΕΝΟΣ Δ. , σελ.</w:t>
        </w:r>
        <w:r w:rsidRPr="00AC477D">
          <w:rPr>
            <w:rFonts w:eastAsia="Times New Roman"/>
            <w:szCs w:val="24"/>
            <w:lang w:eastAsia="en-US"/>
          </w:rPr>
          <w:br/>
          <w:t>ΚΑΡΡΑΣ Γ. , σελ.</w:t>
        </w:r>
        <w:r w:rsidRPr="00AC477D">
          <w:rPr>
            <w:rFonts w:eastAsia="Times New Roman"/>
            <w:szCs w:val="24"/>
            <w:lang w:eastAsia="en-US"/>
          </w:rPr>
          <w:br/>
          <w:t>ΚΑΤΣΑΦΑΔΟΣ Κ. , σελ.</w:t>
        </w:r>
        <w:r w:rsidRPr="00AC477D">
          <w:rPr>
            <w:rFonts w:eastAsia="Times New Roman"/>
            <w:szCs w:val="24"/>
            <w:lang w:eastAsia="en-US"/>
          </w:rPr>
          <w:br/>
          <w:t>ΚΑΦΑΝΤΑΡΗ Χ. , σελ.</w:t>
        </w:r>
        <w:r w:rsidRPr="00AC477D">
          <w:rPr>
            <w:rFonts w:eastAsia="Times New Roman"/>
            <w:szCs w:val="24"/>
            <w:lang w:eastAsia="en-US"/>
          </w:rPr>
          <w:br/>
          <w:t>ΜΑΝΩΛΑΚΟΥ Δ. , σελ.</w:t>
        </w:r>
        <w:r w:rsidRPr="00AC477D">
          <w:rPr>
            <w:rFonts w:eastAsia="Times New Roman"/>
            <w:szCs w:val="24"/>
            <w:lang w:eastAsia="en-US"/>
          </w:rPr>
          <w:br/>
          <w:t>ΜΕΓΑΛΟΜΥΣΤΑΚΑΣ Α. , σελ.</w:t>
        </w:r>
        <w:r w:rsidRPr="00AC477D">
          <w:rPr>
            <w:rFonts w:eastAsia="Times New Roman"/>
            <w:szCs w:val="24"/>
            <w:lang w:eastAsia="en-US"/>
          </w:rPr>
          <w:br/>
          <w:t>ΜΠΑΛΑΦΑΣ Ι. , σελ.</w:t>
        </w:r>
        <w:r w:rsidRPr="00AC477D">
          <w:rPr>
            <w:rFonts w:eastAsia="Times New Roman"/>
            <w:szCs w:val="24"/>
            <w:lang w:eastAsia="en-US"/>
          </w:rPr>
          <w:br/>
          <w:t>ΜΠΟΥΚΩΡΟΣ Χ. , σελ.</w:t>
        </w:r>
        <w:r w:rsidRPr="00AC477D">
          <w:rPr>
            <w:rFonts w:eastAsia="Times New Roman"/>
            <w:szCs w:val="24"/>
            <w:lang w:eastAsia="en-US"/>
          </w:rPr>
          <w:br/>
          <w:t>ΞΥΔΑΚΗΣ Ν. , σελ.</w:t>
        </w:r>
        <w:r w:rsidRPr="00AC477D">
          <w:rPr>
            <w:rFonts w:eastAsia="Times New Roman"/>
            <w:szCs w:val="24"/>
            <w:lang w:eastAsia="en-US"/>
          </w:rPr>
          <w:br/>
          <w:t>ΠΑΝΑΓΙΩΤΑΡΟΣ Η. , σελ.</w:t>
        </w:r>
        <w:r w:rsidRPr="00AC477D">
          <w:rPr>
            <w:rFonts w:eastAsia="Times New Roman"/>
            <w:szCs w:val="24"/>
            <w:lang w:eastAsia="en-US"/>
          </w:rPr>
          <w:br/>
          <w:t>ΣΑΡΙΔΗΣ Ι. , σελ.</w:t>
        </w:r>
        <w:r w:rsidRPr="00AC477D">
          <w:rPr>
            <w:rFonts w:eastAsia="Times New Roman"/>
            <w:szCs w:val="24"/>
            <w:lang w:eastAsia="en-US"/>
          </w:rPr>
          <w:br/>
          <w:t>ΣΑΧΙΝΙΔΗΣ Ι. , σελ.</w:t>
        </w:r>
        <w:r w:rsidRPr="00AC477D">
          <w:rPr>
            <w:rFonts w:eastAsia="Times New Roman"/>
            <w:szCs w:val="24"/>
            <w:lang w:eastAsia="en-US"/>
          </w:rPr>
          <w:br/>
          <w:t>ΣΤΑΘΑΚΗΣ Γ. , σελ.</w:t>
        </w:r>
        <w:r w:rsidRPr="00AC477D">
          <w:rPr>
            <w:rFonts w:eastAsia="Times New Roman"/>
            <w:szCs w:val="24"/>
            <w:lang w:eastAsia="en-US"/>
          </w:rPr>
          <w:br/>
          <w:t>ΣΤΥΛΙΟΣ Γ. , σελ.</w:t>
        </w:r>
        <w:r w:rsidRPr="00AC477D">
          <w:rPr>
            <w:rFonts w:eastAsia="Times New Roman"/>
            <w:szCs w:val="24"/>
            <w:lang w:eastAsia="en-US"/>
          </w:rPr>
          <w:br/>
          <w:t>ΤΖΑΒΑΡΑΣ Κ. , σελ.</w:t>
        </w:r>
        <w:r w:rsidRPr="00AC477D">
          <w:rPr>
            <w:rFonts w:eastAsia="Times New Roman"/>
            <w:szCs w:val="24"/>
            <w:lang w:eastAsia="en-US"/>
          </w:rPr>
          <w:br/>
          <w:t>ΤΖΕΛΕΠΗΣ Μ. , σελ.</w:t>
        </w:r>
        <w:r w:rsidRPr="00AC477D">
          <w:rPr>
            <w:rFonts w:eastAsia="Times New Roman"/>
            <w:szCs w:val="24"/>
            <w:lang w:eastAsia="en-US"/>
          </w:rPr>
          <w:br/>
          <w:t>ΤΡΙΑΝΤΑΦΥΛΛΟΥ Μ. , σελ.</w:t>
        </w:r>
        <w:r w:rsidRPr="00AC477D">
          <w:rPr>
            <w:rFonts w:eastAsia="Times New Roman"/>
            <w:szCs w:val="24"/>
            <w:lang w:eastAsia="en-US"/>
          </w:rPr>
          <w:br/>
          <w:t>ΦΑΜΕΛΛΟΣ Σ. , σελ.</w:t>
        </w:r>
        <w:r w:rsidRPr="00AC477D">
          <w:rPr>
            <w:rFonts w:eastAsia="Times New Roman"/>
            <w:szCs w:val="24"/>
            <w:lang w:eastAsia="en-US"/>
          </w:rPr>
          <w:br/>
        </w:r>
        <w:r w:rsidRPr="00AC477D">
          <w:rPr>
            <w:rFonts w:eastAsia="Times New Roman"/>
            <w:szCs w:val="24"/>
            <w:lang w:eastAsia="en-US"/>
          </w:rPr>
          <w:br/>
          <w:t>ΠΑΡΕΜΒΑΣΕΙΣ:</w:t>
        </w:r>
        <w:r w:rsidRPr="00AC477D">
          <w:rPr>
            <w:rFonts w:eastAsia="Times New Roman"/>
            <w:szCs w:val="24"/>
            <w:lang w:eastAsia="en-US"/>
          </w:rPr>
          <w:br/>
          <w:t>ΑΡΑΧΩΒΙΤΗΣ Σ. , σελ.</w:t>
        </w:r>
        <w:r w:rsidRPr="00AC477D">
          <w:rPr>
            <w:rFonts w:eastAsia="Times New Roman"/>
            <w:szCs w:val="24"/>
            <w:lang w:eastAsia="en-US"/>
          </w:rPr>
          <w:br/>
        </w:r>
      </w:ins>
    </w:p>
    <w:p w14:paraId="5DC78761" w14:textId="53ABC817" w:rsidR="00A02DB2" w:rsidRDefault="00AC477D">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5DC78762" w14:textId="77777777" w:rsidR="00A02DB2" w:rsidRDefault="00AC477D">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5DC78763" w14:textId="77777777" w:rsidR="00A02DB2" w:rsidRDefault="00AC477D">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DC78764" w14:textId="77777777" w:rsidR="00A02DB2" w:rsidRDefault="00AC477D">
      <w:pPr>
        <w:spacing w:line="600" w:lineRule="auto"/>
        <w:ind w:firstLine="720"/>
        <w:jc w:val="center"/>
        <w:rPr>
          <w:rFonts w:eastAsia="Times New Roman" w:cs="Times New Roman"/>
          <w:szCs w:val="24"/>
        </w:rPr>
      </w:pPr>
      <w:r>
        <w:rPr>
          <w:rFonts w:eastAsia="Times New Roman" w:cs="Times New Roman"/>
          <w:szCs w:val="24"/>
        </w:rPr>
        <w:t>ΣΥΝΟΔΟΣ Γ΄</w:t>
      </w:r>
    </w:p>
    <w:p w14:paraId="5DC78765" w14:textId="77777777" w:rsidR="00A02DB2" w:rsidRDefault="00AC477D">
      <w:pPr>
        <w:spacing w:line="600" w:lineRule="auto"/>
        <w:ind w:firstLine="720"/>
        <w:jc w:val="center"/>
        <w:rPr>
          <w:rFonts w:eastAsia="Times New Roman" w:cs="Times New Roman"/>
          <w:szCs w:val="24"/>
        </w:rPr>
      </w:pPr>
      <w:r>
        <w:rPr>
          <w:rFonts w:eastAsia="Times New Roman" w:cs="Times New Roman"/>
          <w:szCs w:val="24"/>
        </w:rPr>
        <w:t>ΣΥΝΕΔΡΙΑΣΗ ΡΛΑ΄</w:t>
      </w:r>
    </w:p>
    <w:p w14:paraId="5DC78766" w14:textId="77777777" w:rsidR="00A02DB2" w:rsidRDefault="00AC477D">
      <w:pPr>
        <w:spacing w:line="600" w:lineRule="auto"/>
        <w:ind w:firstLine="720"/>
        <w:jc w:val="center"/>
        <w:rPr>
          <w:rFonts w:eastAsia="Times New Roman" w:cs="Times New Roman"/>
          <w:szCs w:val="24"/>
        </w:rPr>
      </w:pPr>
      <w:r>
        <w:rPr>
          <w:rFonts w:eastAsia="Times New Roman" w:cs="Times New Roman"/>
          <w:szCs w:val="24"/>
        </w:rPr>
        <w:t>Τρίτη 5 Ιουνίου 2018</w:t>
      </w:r>
    </w:p>
    <w:p w14:paraId="5DC7876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Αθήνα, σήμερα στις 5 Ιουνίου 2018, ημέρα Τρίτη και ώρα 11.13΄</w:t>
      </w:r>
      <w:r w:rsidRPr="002E5843">
        <w:rPr>
          <w:rFonts w:eastAsia="Times New Roman" w:cs="Times New Roman"/>
          <w:szCs w:val="24"/>
        </w:rPr>
        <w:t>,</w:t>
      </w:r>
      <w:r>
        <w:rPr>
          <w:rFonts w:eastAsia="Times New Roman" w:cs="Times New Roman"/>
          <w:szCs w:val="24"/>
        </w:rPr>
        <w:t xml:space="preserve"> συνήλθε στην Αίθουσα</w:t>
      </w:r>
      <w:r w:rsidRPr="00756276">
        <w:rPr>
          <w:rFonts w:eastAsia="Times New Roman" w:cs="Times New Roman"/>
          <w:szCs w:val="24"/>
        </w:rPr>
        <w:t xml:space="preserve"> </w:t>
      </w:r>
      <w:r>
        <w:rPr>
          <w:rFonts w:eastAsia="Times New Roman" w:cs="Times New Roman"/>
          <w:szCs w:val="24"/>
        </w:rPr>
        <w:t xml:space="preserve">των συνεδριάσεων του Βουλευτηρίου η Βουλή σε ολομέλεια για να συνεδριάσει υπό την προεδρία του Δ΄ Αντιπροέδρου αυτής κ. </w:t>
      </w:r>
      <w:r w:rsidRPr="00162B91">
        <w:rPr>
          <w:rFonts w:eastAsia="Times New Roman" w:cs="Times New Roman"/>
          <w:b/>
          <w:szCs w:val="24"/>
        </w:rPr>
        <w:t>ΝΙΚΗΤΑ ΚΑΚΛΑΜΑΝΗ</w:t>
      </w:r>
      <w:r>
        <w:rPr>
          <w:rFonts w:eastAsia="Times New Roman" w:cs="Times New Roman"/>
          <w:szCs w:val="24"/>
        </w:rPr>
        <w:t>.</w:t>
      </w:r>
    </w:p>
    <w:p w14:paraId="5DC78768" w14:textId="77777777" w:rsidR="00A02DB2" w:rsidRDefault="00AC477D">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14:paraId="5DC7876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Εισερχόμαστε στην ημερήσια διάταξ</w:t>
      </w:r>
      <w:r>
        <w:rPr>
          <w:rFonts w:eastAsia="Times New Roman" w:cs="Times New Roman"/>
          <w:szCs w:val="24"/>
        </w:rPr>
        <w:t xml:space="preserve">ης της </w:t>
      </w:r>
    </w:p>
    <w:p w14:paraId="5DC7876A" w14:textId="77777777" w:rsidR="00A02DB2" w:rsidRDefault="00AC477D">
      <w:pPr>
        <w:spacing w:line="600" w:lineRule="auto"/>
        <w:ind w:firstLine="720"/>
        <w:jc w:val="center"/>
        <w:rPr>
          <w:rFonts w:eastAsia="Times New Roman" w:cs="Times New Roman"/>
          <w:b/>
          <w:szCs w:val="24"/>
        </w:rPr>
      </w:pPr>
      <w:r w:rsidRPr="002310DB">
        <w:rPr>
          <w:rFonts w:eastAsia="Times New Roman" w:cs="Times New Roman"/>
          <w:b/>
          <w:szCs w:val="24"/>
        </w:rPr>
        <w:t>ΝΟΜΟΘΕΤΙΚ</w:t>
      </w:r>
      <w:r>
        <w:rPr>
          <w:rFonts w:eastAsia="Times New Roman" w:cs="Times New Roman"/>
          <w:b/>
          <w:szCs w:val="24"/>
        </w:rPr>
        <w:t>ΗΣ</w:t>
      </w:r>
      <w:r w:rsidRPr="002310DB">
        <w:rPr>
          <w:rFonts w:eastAsia="Times New Roman" w:cs="Times New Roman"/>
          <w:b/>
          <w:szCs w:val="24"/>
        </w:rPr>
        <w:t xml:space="preserve"> ΕΡΓΑΣΙΑΣ</w:t>
      </w:r>
    </w:p>
    <w:p w14:paraId="5DC7876B" w14:textId="77777777" w:rsidR="00A02DB2" w:rsidRDefault="00AC477D">
      <w:pPr>
        <w:spacing w:line="600" w:lineRule="auto"/>
        <w:ind w:firstLine="720"/>
        <w:jc w:val="both"/>
        <w:rPr>
          <w:rFonts w:eastAsia="Times New Roman" w:cs="Times New Roman"/>
          <w:szCs w:val="24"/>
        </w:rPr>
      </w:pPr>
      <w:r w:rsidRPr="002148A0">
        <w:rPr>
          <w:rFonts w:eastAsia="Times New Roman" w:cs="Times New Roman"/>
          <w:szCs w:val="24"/>
        </w:rPr>
        <w:lastRenderedPageBreak/>
        <w:t>Μόνη συζήτηση και ψήφιση επί της αρχής, των άρθρων και του συνόλου του σχεδίου νόμου του Υπουργείου Περιβάλλοντος και Ενέργειας</w:t>
      </w:r>
      <w:r>
        <w:rPr>
          <w:rFonts w:eastAsia="Times New Roman" w:cs="Times New Roman"/>
          <w:szCs w:val="24"/>
        </w:rPr>
        <w:t>:</w:t>
      </w:r>
      <w:r w:rsidRPr="002148A0">
        <w:rPr>
          <w:rFonts w:eastAsia="Times New Roman" w:cs="Times New Roman"/>
          <w:szCs w:val="24"/>
        </w:rPr>
        <w:t xml:space="preserve"> «Ενσωμάτωση στην ελληνική νομοθεσία της Οδηγίας 2014/89/ΕΕ "περί θεσπίσεως πλαισίου για το θαλάσσι</w:t>
      </w:r>
      <w:r w:rsidRPr="002148A0">
        <w:rPr>
          <w:rFonts w:eastAsia="Times New Roman" w:cs="Times New Roman"/>
          <w:szCs w:val="24"/>
        </w:rPr>
        <w:t>ο χωροταξικό σχεδιασμό" και άλλες διατάξεις».</w:t>
      </w:r>
    </w:p>
    <w:p w14:paraId="5DC7876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w:t>
      </w:r>
      <w:r>
        <w:rPr>
          <w:rFonts w:eastAsia="Times New Roman" w:cs="Times New Roman"/>
          <w:szCs w:val="24"/>
        </w:rPr>
        <w:t xml:space="preserve">αποφάσισε </w:t>
      </w:r>
      <w:r>
        <w:rPr>
          <w:rFonts w:eastAsia="Times New Roman" w:cs="Times New Roman"/>
          <w:szCs w:val="24"/>
        </w:rPr>
        <w:t xml:space="preserve">στη συνεδρίασή της </w:t>
      </w:r>
      <w:r>
        <w:rPr>
          <w:rFonts w:eastAsia="Times New Roman" w:cs="Times New Roman"/>
          <w:szCs w:val="24"/>
        </w:rPr>
        <w:t xml:space="preserve">στις </w:t>
      </w:r>
      <w:r>
        <w:rPr>
          <w:rFonts w:eastAsia="Times New Roman" w:cs="Times New Roman"/>
          <w:szCs w:val="24"/>
        </w:rPr>
        <w:t xml:space="preserve">29 Μαΐου 2018 τη συζήτηση του νομοσχεδίου σε μία συνεδρίαση, ενιαία επί της αρχής, των άρθρων και των τροπολογιών. </w:t>
      </w:r>
    </w:p>
    <w:p w14:paraId="5DC7876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Νομίζω διαδικαστικά δεν υπάρχει κανέ</w:t>
      </w:r>
      <w:r>
        <w:rPr>
          <w:rFonts w:eastAsia="Times New Roman" w:cs="Times New Roman"/>
          <w:szCs w:val="24"/>
        </w:rPr>
        <w:t xml:space="preserve">να πρόβλημα. Συμφωνούμε με την εισήγηση της Διάσκεψης των Προέδρων, ομοφώνως, απ’ ό,τι καταλαβαίνω. </w:t>
      </w:r>
    </w:p>
    <w:p w14:paraId="5DC7876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Ενημερωτικά σας λέω ότι στην </w:t>
      </w:r>
      <w:r>
        <w:rPr>
          <w:rFonts w:eastAsia="Times New Roman" w:cs="Times New Roman"/>
          <w:szCs w:val="24"/>
        </w:rPr>
        <w:t xml:space="preserve">επιτροπή </w:t>
      </w:r>
      <w:r>
        <w:rPr>
          <w:rFonts w:eastAsia="Times New Roman" w:cs="Times New Roman"/>
          <w:szCs w:val="24"/>
        </w:rPr>
        <w:t>μίλησαν επτά συνάδελφοι. Λογικά θα είναι λίγοι παραπάνω σήμερα εδώ. Έχουν κατατεθεί ήδη δύο υπουργικές τροπολογίες, τ</w:t>
      </w:r>
      <w:r>
        <w:rPr>
          <w:rFonts w:eastAsia="Times New Roman" w:cs="Times New Roman"/>
          <w:szCs w:val="24"/>
        </w:rPr>
        <w:t xml:space="preserve">ις οποίες τις ξέρετε. Ενημερώθηκα από τον Γραμματέα του Υπουργικού Συμβουλίου, τον κ. Καλογήρου, ότι θα έρθει συντόμως άλλη μία τροπολογία, που αφορά, όμως, το Υπουργείο του κ. Σταθάκη. Άρα, θα την παρουσιάσει και θα την υποστηρίξει ο κ. Σταθάκης. </w:t>
      </w:r>
    </w:p>
    <w:p w14:paraId="5DC7876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Την τρο</w:t>
      </w:r>
      <w:r>
        <w:rPr>
          <w:rFonts w:eastAsia="Times New Roman" w:cs="Times New Roman"/>
          <w:szCs w:val="24"/>
        </w:rPr>
        <w:t xml:space="preserve">πολογία του Υπουργείου Εσωτερικών θα έρθει να την παρουσιάσει κατά τις 12.00΄ με 12.30΄ ο αρμόδιος Υφυπουργός κ. </w:t>
      </w:r>
      <w:proofErr w:type="spellStart"/>
      <w:r>
        <w:rPr>
          <w:rFonts w:eastAsia="Times New Roman" w:cs="Times New Roman"/>
          <w:szCs w:val="24"/>
        </w:rPr>
        <w:t>Μπαλάφας</w:t>
      </w:r>
      <w:proofErr w:type="spellEnd"/>
      <w:r>
        <w:rPr>
          <w:rFonts w:eastAsia="Times New Roman" w:cs="Times New Roman"/>
          <w:szCs w:val="24"/>
        </w:rPr>
        <w:t>.</w:t>
      </w:r>
    </w:p>
    <w:p w14:paraId="5DC7877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Εάν πάμε όπως πρέπει, νομίζω ότι νωρίς το απόγευμα θα έχουμε ολοκληρώσει.</w:t>
      </w:r>
    </w:p>
    <w:p w14:paraId="5DC7877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Ξεκινάμε, λοιπόν, με τον εισηγητή του ΣΥΡΙΖΑ, τον συνάδελφο</w:t>
      </w:r>
      <w:r>
        <w:rPr>
          <w:rFonts w:eastAsia="Times New Roman" w:cs="Times New Roman"/>
          <w:szCs w:val="24"/>
        </w:rPr>
        <w:t xml:space="preserve"> κ. Ηλία Καματερό.</w:t>
      </w:r>
    </w:p>
    <w:p w14:paraId="5DC7877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Ορίστε, κύριε Καματερέ, έχετε τον λόγο.</w:t>
      </w:r>
    </w:p>
    <w:p w14:paraId="5DC78773" w14:textId="77777777" w:rsidR="00A02DB2" w:rsidRDefault="00AC477D">
      <w:pPr>
        <w:spacing w:line="600" w:lineRule="auto"/>
        <w:ind w:firstLine="720"/>
        <w:jc w:val="both"/>
        <w:rPr>
          <w:rFonts w:eastAsia="Times New Roman" w:cs="Times New Roman"/>
          <w:szCs w:val="24"/>
        </w:rPr>
      </w:pPr>
      <w:r w:rsidRPr="00354E69">
        <w:rPr>
          <w:rFonts w:eastAsia="Times New Roman" w:cs="Times New Roman"/>
          <w:b/>
          <w:szCs w:val="24"/>
        </w:rPr>
        <w:t xml:space="preserve">ΗΛΙΑΣ ΚΑΜΑΤΕΡΟΣ: </w:t>
      </w:r>
      <w:r>
        <w:rPr>
          <w:rFonts w:eastAsia="Times New Roman" w:cs="Times New Roman"/>
          <w:szCs w:val="24"/>
        </w:rPr>
        <w:t xml:space="preserve">Κυρίες και κύριοι, συζητάμε σήμερα με την κανονική διαδικασία -προηγήθηκαν δηλαδή οι συνεδριάσεις της αρμόδιας </w:t>
      </w:r>
      <w:r>
        <w:rPr>
          <w:rFonts w:eastAsia="Times New Roman" w:cs="Times New Roman"/>
          <w:szCs w:val="24"/>
        </w:rPr>
        <w:t>επιτροπής</w:t>
      </w:r>
      <w:r>
        <w:rPr>
          <w:rFonts w:eastAsia="Times New Roman" w:cs="Times New Roman"/>
          <w:szCs w:val="24"/>
        </w:rPr>
        <w:t xml:space="preserve">- ένα νομοσχέδιο το οποίο ουσιαστικά πραγματεύεται τρία </w:t>
      </w:r>
      <w:r>
        <w:rPr>
          <w:rFonts w:eastAsia="Times New Roman" w:cs="Times New Roman"/>
          <w:szCs w:val="24"/>
        </w:rPr>
        <w:t xml:space="preserve">ζητήματα, κύρια τον θαλάσσιο χωροταξικό σχεδιασμό, αλλά και το θέμα των </w:t>
      </w:r>
      <w:proofErr w:type="spellStart"/>
      <w:r>
        <w:rPr>
          <w:rFonts w:eastAsia="Times New Roman" w:cs="Times New Roman"/>
          <w:szCs w:val="24"/>
        </w:rPr>
        <w:t>βιοκαυσίμων</w:t>
      </w:r>
      <w:proofErr w:type="spellEnd"/>
      <w:r>
        <w:rPr>
          <w:rFonts w:eastAsia="Times New Roman" w:cs="Times New Roman"/>
          <w:szCs w:val="24"/>
        </w:rPr>
        <w:t xml:space="preserve"> στα πλαίσια των υποχρεώσεων που έχουμε για μείωση των αέριων ρύπων και ένα ολόκληρο κεφάλαιο με τροποποιήσεις στον νόμο που είχαμε ψηφίσει για τη δόμηση.</w:t>
      </w:r>
    </w:p>
    <w:p w14:paraId="5DC78774" w14:textId="77777777" w:rsidR="00A02DB2" w:rsidRDefault="00AC477D">
      <w:pPr>
        <w:spacing w:line="600" w:lineRule="auto"/>
        <w:ind w:firstLine="720"/>
        <w:jc w:val="both"/>
        <w:rPr>
          <w:rFonts w:eastAsia="Times New Roman"/>
          <w:bCs/>
          <w:szCs w:val="24"/>
        </w:rPr>
      </w:pPr>
      <w:r>
        <w:rPr>
          <w:rFonts w:eastAsia="Times New Roman"/>
          <w:b/>
          <w:bCs/>
          <w:szCs w:val="24"/>
        </w:rPr>
        <w:t>ΠΡΟΕΔΡΕΥΩΝ (Νικήτα</w:t>
      </w:r>
      <w:r>
        <w:rPr>
          <w:rFonts w:eastAsia="Times New Roman"/>
          <w:b/>
          <w:bCs/>
          <w:szCs w:val="24"/>
        </w:rPr>
        <w:t xml:space="preserve">ς Κακλαμάνης): </w:t>
      </w:r>
      <w:r>
        <w:rPr>
          <w:rFonts w:eastAsia="Times New Roman"/>
          <w:bCs/>
          <w:szCs w:val="24"/>
        </w:rPr>
        <w:t>Μπορείτε να εγγράφεστε, όσοι θέλετε. Έχει ανοίξει το σύστημα.</w:t>
      </w:r>
    </w:p>
    <w:p w14:paraId="5DC78775" w14:textId="77777777" w:rsidR="00A02DB2" w:rsidRDefault="00AC477D">
      <w:pPr>
        <w:spacing w:line="600" w:lineRule="auto"/>
        <w:ind w:firstLine="720"/>
        <w:jc w:val="both"/>
        <w:rPr>
          <w:rFonts w:eastAsia="Times New Roman" w:cs="Times New Roman"/>
          <w:szCs w:val="24"/>
        </w:rPr>
      </w:pPr>
      <w:r w:rsidRPr="00354E69">
        <w:rPr>
          <w:rFonts w:eastAsia="Times New Roman" w:cs="Times New Roman"/>
          <w:b/>
          <w:szCs w:val="24"/>
        </w:rPr>
        <w:t xml:space="preserve">ΗΛΙΑΣ ΚΑΜΑΤΕΡΟΣ: </w:t>
      </w:r>
      <w:r>
        <w:rPr>
          <w:rFonts w:eastAsia="Times New Roman" w:cs="Times New Roman"/>
          <w:szCs w:val="24"/>
        </w:rPr>
        <w:t>Επειδή στην προμετωπίδα του νομοσχεδίου αναφέρεται πάλι ότι γίνεται στα πλαίσια προσαρμογής στην ευρωπαϊκή νομοθεσία, επιτρέψτε μου να κάνω μια παρατήρηση σε αυτό</w:t>
      </w:r>
      <w:r>
        <w:rPr>
          <w:rFonts w:eastAsia="Times New Roman" w:cs="Times New Roman"/>
          <w:szCs w:val="24"/>
        </w:rPr>
        <w:t xml:space="preserve"> το σημείο. Αυτό είναι </w:t>
      </w:r>
      <w:r>
        <w:rPr>
          <w:rFonts w:eastAsia="Times New Roman" w:cs="Times New Roman"/>
          <w:szCs w:val="24"/>
        </w:rPr>
        <w:lastRenderedPageBreak/>
        <w:t>απαραίτητο και γίνεται σε όλες τις χώρες της Ευρωπαϊκής Ένωσης, προκειμένου να υπάρχει η προσαρμογή της εκάστοτε νομοθεσίας σε ένα ενιαίο πλαίσιο, που πρέπει να διέπει τους κανόνες λειτουργίας της Ευρωπαϊκής Ένωσης.</w:t>
      </w:r>
    </w:p>
    <w:p w14:paraId="5DC7877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Η χώρα, όμως, έχε</w:t>
      </w:r>
      <w:r>
        <w:rPr>
          <w:rFonts w:eastAsia="Times New Roman" w:cs="Times New Roman"/>
          <w:szCs w:val="24"/>
        </w:rPr>
        <w:t xml:space="preserve">ι τη θλιβερή πρωτιά να προσαρμόζεται σε αυτήν τη νομοθεσία νομοθετώντας πρώτη φορά σχεδόν κάθε φορά. Τι θέλω να πω με αυτό; Περιμένουμε πάντα </w:t>
      </w:r>
      <w:r>
        <w:rPr>
          <w:rFonts w:eastAsia="Times New Roman" w:cs="Times New Roman"/>
          <w:szCs w:val="24"/>
        </w:rPr>
        <w:t xml:space="preserve">οδηγίες </w:t>
      </w:r>
      <w:r>
        <w:rPr>
          <w:rFonts w:eastAsia="Times New Roman" w:cs="Times New Roman"/>
          <w:szCs w:val="24"/>
        </w:rPr>
        <w:t>της Ευρωπαϊκής Ένωσης για να νομοθετήσουμε σε πράγματα τα οποία θα έπρεπε να είχαμε κάνει εδώ και δεκαετίε</w:t>
      </w:r>
      <w:r>
        <w:rPr>
          <w:rFonts w:eastAsia="Times New Roman" w:cs="Times New Roman"/>
          <w:szCs w:val="24"/>
        </w:rPr>
        <w:t xml:space="preserve">ς. Έτσι, λοιπόν, και τώρα για πρώτη φορά </w:t>
      </w:r>
      <w:proofErr w:type="spellStart"/>
      <w:r>
        <w:rPr>
          <w:rFonts w:eastAsia="Times New Roman" w:cs="Times New Roman"/>
          <w:szCs w:val="24"/>
        </w:rPr>
        <w:t>χωροθετούμε</w:t>
      </w:r>
      <w:proofErr w:type="spellEnd"/>
      <w:r>
        <w:rPr>
          <w:rFonts w:eastAsia="Times New Roman" w:cs="Times New Roman"/>
          <w:szCs w:val="24"/>
        </w:rPr>
        <w:t xml:space="preserve"> τις θαλάσσιες και παράκτιες περιοχές, ενώ αυτό θα έπρεπε να είχε γίνει από πάρα πολλά χρόνια πριν. </w:t>
      </w:r>
    </w:p>
    <w:p w14:paraId="5DC7877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Τι είναι η θαλάσσια χωροταξία; Ο θαλάσσιος χωροταξικός σχεδιασμός προσδιορίζει την κατανομή σχετικών υφ</w:t>
      </w:r>
      <w:r>
        <w:rPr>
          <w:rFonts w:eastAsia="Times New Roman" w:cs="Times New Roman"/>
          <w:szCs w:val="24"/>
        </w:rPr>
        <w:t>ιστάμενων και μελλοντικών δραστηριοτήτων και χρήσεων στις θαλάσσιες περιοχές και στις παράκτιες ζώνες. Αναλύει και οργανώνει τις ανθρώπινες δραστηριότητες στις θαλάσσιες και παράκτιες περιοχές, προκειμένου να επιτευχθεί η σύνθεση οικολογικών, περιβαλλοντικ</w:t>
      </w:r>
      <w:r>
        <w:rPr>
          <w:rFonts w:eastAsia="Times New Roman" w:cs="Times New Roman"/>
          <w:szCs w:val="24"/>
        </w:rPr>
        <w:t>ών, οικονομικών, κοινωνικών και πολιτιστικών στόχων.</w:t>
      </w:r>
    </w:p>
    <w:p w14:paraId="5DC78778" w14:textId="77777777" w:rsidR="00A02DB2" w:rsidRDefault="00AC477D">
      <w:pPr>
        <w:spacing w:line="600" w:lineRule="auto"/>
        <w:ind w:firstLine="720"/>
        <w:jc w:val="both"/>
        <w:rPr>
          <w:rFonts w:eastAsia="Times New Roman"/>
          <w:bCs/>
          <w:szCs w:val="24"/>
        </w:rPr>
      </w:pPr>
      <w:r>
        <w:rPr>
          <w:rFonts w:eastAsia="Times New Roman" w:cs="Times New Roman"/>
          <w:szCs w:val="24"/>
        </w:rPr>
        <w:lastRenderedPageBreak/>
        <w:t>Στο πλαίσιο αυτό πρέπει να λαμβάνονται υπόψη οι αλληλεπιδράσεις των δραστηριοτήτων και των χρήσεων, οι οποίες δύναται μεταξύ άλλων να περιλαμβάνουν τις υδατοκαλλιέργειες, τις περιοχές αλιείας, τις εγκατα</w:t>
      </w:r>
      <w:r>
        <w:rPr>
          <w:rFonts w:eastAsia="Times New Roman" w:cs="Times New Roman"/>
          <w:szCs w:val="24"/>
        </w:rPr>
        <w:t>στάσεις και τις υποδομές για την έρευνα, τις οδούς της θαλάσσιας μεταφοράς, τις περιοχές διεξαγωγής στρατιωτικών ασκήσεων, τις προστατευόμενες περιοχές εξόρυξης πρώτων υλών κ.λπ.</w:t>
      </w:r>
      <w:r>
        <w:rPr>
          <w:rFonts w:eastAsia="Times New Roman" w:cs="Times New Roman"/>
          <w:szCs w:val="24"/>
        </w:rPr>
        <w:t>.</w:t>
      </w:r>
    </w:p>
    <w:p w14:paraId="5DC7877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Ο θαλάσσιος χωροταξικός σχεδιασμός περιλαμβάνει, πρώτον, την </w:t>
      </w:r>
      <w:r>
        <w:rPr>
          <w:rFonts w:eastAsia="Times New Roman" w:cs="Times New Roman"/>
          <w:szCs w:val="24"/>
        </w:rPr>
        <w:t>εθνική χωροταξι</w:t>
      </w:r>
      <w:r>
        <w:rPr>
          <w:rFonts w:eastAsia="Times New Roman" w:cs="Times New Roman"/>
          <w:szCs w:val="24"/>
        </w:rPr>
        <w:t xml:space="preserve">κή στρατηγική </w:t>
      </w:r>
      <w:r>
        <w:rPr>
          <w:rFonts w:eastAsia="Times New Roman" w:cs="Times New Roman"/>
          <w:szCs w:val="24"/>
        </w:rPr>
        <w:t xml:space="preserve">για τον θαλάσσιο χώρο και τα </w:t>
      </w:r>
      <w:r>
        <w:rPr>
          <w:rFonts w:eastAsia="Times New Roman" w:cs="Times New Roman"/>
          <w:szCs w:val="24"/>
        </w:rPr>
        <w:t>θαλάσσια χωροταξικά σχέδια</w:t>
      </w:r>
      <w:r>
        <w:rPr>
          <w:rFonts w:eastAsia="Times New Roman" w:cs="Times New Roman"/>
          <w:szCs w:val="24"/>
        </w:rPr>
        <w:t xml:space="preserve">. Στην Ευρωπαϊκή Ένωση έχει σχεδιαστεί η </w:t>
      </w:r>
      <w:r>
        <w:rPr>
          <w:rFonts w:eastAsia="Times New Roman" w:cs="Times New Roman"/>
          <w:szCs w:val="24"/>
        </w:rPr>
        <w:t>ολοκληρωμένη θαλάσσια πολιτική</w:t>
      </w:r>
      <w:r>
        <w:rPr>
          <w:rFonts w:eastAsia="Times New Roman" w:cs="Times New Roman"/>
          <w:szCs w:val="24"/>
        </w:rPr>
        <w:t xml:space="preserve">, που είναι σαν ομπρέλα σε αυτά που σχεδιάζουμε τώρα, και ακολουθεί ο </w:t>
      </w:r>
      <w:r>
        <w:rPr>
          <w:rFonts w:eastAsia="Times New Roman" w:cs="Times New Roman"/>
          <w:szCs w:val="24"/>
        </w:rPr>
        <w:t xml:space="preserve">θαλάσσιος χωροταξικός σχεδιασμός </w:t>
      </w:r>
      <w:r>
        <w:rPr>
          <w:rFonts w:eastAsia="Times New Roman" w:cs="Times New Roman"/>
          <w:szCs w:val="24"/>
        </w:rPr>
        <w:t>σύμφωνα με συ</w:t>
      </w:r>
      <w:r>
        <w:rPr>
          <w:rFonts w:eastAsia="Times New Roman" w:cs="Times New Roman"/>
          <w:szCs w:val="24"/>
        </w:rPr>
        <w:t>μφωνίες και πρωτόκολλα που έχουν υπογραφεί, το δίκαιο της θάλασσας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ας μην αναφέρω ονόματα και αριθμούς λόγω χρόνου.</w:t>
      </w:r>
    </w:p>
    <w:p w14:paraId="5DC7877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Εμείς έχουμε μία </w:t>
      </w:r>
      <w:r>
        <w:rPr>
          <w:rFonts w:eastAsia="Times New Roman" w:cs="Times New Roman"/>
          <w:szCs w:val="24"/>
        </w:rPr>
        <w:t xml:space="preserve">εθνική χωρική στρατηγική </w:t>
      </w:r>
      <w:r>
        <w:rPr>
          <w:rFonts w:eastAsia="Times New Roman" w:cs="Times New Roman"/>
          <w:szCs w:val="24"/>
        </w:rPr>
        <w:t>για τον θαλάσσιο χώρο -αυτό πάμε να σχεδιάσουμε- που προσδιορίζει τις στρατηγικές κατευθύνσ</w:t>
      </w:r>
      <w:r>
        <w:rPr>
          <w:rFonts w:eastAsia="Times New Roman" w:cs="Times New Roman"/>
          <w:szCs w:val="24"/>
        </w:rPr>
        <w:t xml:space="preserve">εις για τις θαλάσσιες περιοχές και τις παράκτιες ζώνες που στοχεύουν στη βιώσιμη ανάπτυξη και υποδεικνύει την αναγκαιότητα ή μη της εκπόνησης θαλάσσιων χωροταξικών σχεδίων σε επιμέρους χωρικές ενότητες τα οποία θα ακολουθήσουν. </w:t>
      </w:r>
    </w:p>
    <w:p w14:paraId="5DC7877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Με άλλα λόγια, δηλαδή, για </w:t>
      </w:r>
      <w:r>
        <w:rPr>
          <w:rFonts w:eastAsia="Times New Roman" w:cs="Times New Roman"/>
          <w:szCs w:val="24"/>
        </w:rPr>
        <w:t>να το ξεκαθαρίσουμε, σήμερα ψηφίζουμε το πλαίσιο του θαλάσσιου χωροταξικού σχεδιασμού, με βάση το οποίο θα ακολουθήσουν περιφερειακά χωροταξικά σχέδια.</w:t>
      </w:r>
    </w:p>
    <w:p w14:paraId="5DC7877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Η θαλάσσια χωροταξία έχει μεγάλη σημασία για τη χώρα μας. Θα ξεχώριζα τρεις λόγους: Πρώτον, έχει γεωπολι</w:t>
      </w:r>
      <w:r>
        <w:rPr>
          <w:rFonts w:eastAsia="Times New Roman" w:cs="Times New Roman"/>
          <w:szCs w:val="24"/>
        </w:rPr>
        <w:t xml:space="preserve">τική και </w:t>
      </w:r>
      <w:proofErr w:type="spellStart"/>
      <w:r>
        <w:rPr>
          <w:rFonts w:eastAsia="Times New Roman" w:cs="Times New Roman"/>
          <w:szCs w:val="24"/>
        </w:rPr>
        <w:t>γεωστρατηγική</w:t>
      </w:r>
      <w:proofErr w:type="spellEnd"/>
      <w:r>
        <w:rPr>
          <w:rFonts w:eastAsia="Times New Roman" w:cs="Times New Roman"/>
          <w:szCs w:val="24"/>
        </w:rPr>
        <w:t xml:space="preserve"> σημασία, γιατί τα θαλάσσια σύνορα της χώρας, τα οποία εκτείνονται ξέρουμε προς τα πού, να μην αναφέρω τις περιοχές, προσδίδουν την εικόνα ενός πραγματικά νησιωτικού και θαλάσσιου κράτους. Δεύτερος λόγος είναι η οικονομική και αναπτυξ</w:t>
      </w:r>
      <w:r>
        <w:rPr>
          <w:rFonts w:eastAsia="Times New Roman" w:cs="Times New Roman"/>
          <w:szCs w:val="24"/>
        </w:rPr>
        <w:t xml:space="preserve">ιακή σημασία, η εκμετάλλευση πόρων, όπως είναι η ρύθμιση για τη ναυσιπλοΐα, για τον θαλάσσιο τουρισμό, για την αλιεία, την εξόρυξη υδρογονανθράκων, τη θαλάσσια επιστημονική έρευνα και άλλα. </w:t>
      </w:r>
    </w:p>
    <w:p w14:paraId="5DC7877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Επιτρέψτε μου</w:t>
      </w:r>
      <w:r>
        <w:rPr>
          <w:rFonts w:eastAsia="Times New Roman" w:cs="Times New Roman"/>
          <w:szCs w:val="24"/>
        </w:rPr>
        <w:t>,</w:t>
      </w:r>
      <w:r>
        <w:rPr>
          <w:rFonts w:eastAsia="Times New Roman" w:cs="Times New Roman"/>
          <w:szCs w:val="24"/>
        </w:rPr>
        <w:t xml:space="preserve"> πάλι</w:t>
      </w:r>
      <w:r>
        <w:rPr>
          <w:rFonts w:eastAsia="Times New Roman" w:cs="Times New Roman"/>
          <w:szCs w:val="24"/>
        </w:rPr>
        <w:t>,</w:t>
      </w:r>
      <w:r>
        <w:rPr>
          <w:rFonts w:eastAsia="Times New Roman" w:cs="Times New Roman"/>
          <w:szCs w:val="24"/>
        </w:rPr>
        <w:t xml:space="preserve"> εδώ μια παρατήρηση: Έχουμε συνηθίσει να θεωρ</w:t>
      </w:r>
      <w:r>
        <w:rPr>
          <w:rFonts w:eastAsia="Times New Roman" w:cs="Times New Roman"/>
          <w:szCs w:val="24"/>
        </w:rPr>
        <w:t>ούμε ότι η χωροταξία και στη στεριά, αλλά και στη θάλασσα και στις παράκτιες ζώνες είναι ένα εργαλείο το οποίο προστατεύει το περιβάλλον και ρυθμίζει κάποιες χρήσεις. Θα πρέπει να κατανοήσουμε τη γενικότερη αναπτυξιακή σημασία που έχει σαν εργαλείο. Δεν εί</w:t>
      </w:r>
      <w:r>
        <w:rPr>
          <w:rFonts w:eastAsia="Times New Roman" w:cs="Times New Roman"/>
          <w:szCs w:val="24"/>
        </w:rPr>
        <w:t xml:space="preserve">ναι τυχαίο που και συνταγματικά είναι κατοχυρωμένη η χωροταξία. </w:t>
      </w:r>
    </w:p>
    <w:p w14:paraId="5DC7877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Ως τώρα, όμως, δεν υπάρχουν χωροταξικά σχέδια και κατά τη γνώμη μου αυτό γινόταν σκόπιμα και όχι από αδυναμία, γιατί άφηνε ένα τοπίο αρρύθμιστο μέσα στο οποίο μπορούσαν να κινούνται ελεύθερα </w:t>
      </w:r>
      <w:r>
        <w:rPr>
          <w:rFonts w:eastAsia="Times New Roman" w:cs="Times New Roman"/>
          <w:szCs w:val="24"/>
        </w:rPr>
        <w:t>αυτοί που ήθελαν να εξυπηρετήσουν κάποια συμφέροντα και λειτουργούσαν με βάση τις πελατειακές σχέσεις. Αυτός ήταν ο λόγος και η ανάγκη που δημιουργήθηκαν διάφορες έννοιες χωροταξίας κατά καιρούς. Ενώ η ανάπτυξη θα έπρεπε να είναι μία και να έχει έναν ανθρω</w:t>
      </w:r>
      <w:r>
        <w:rPr>
          <w:rFonts w:eastAsia="Times New Roman" w:cs="Times New Roman"/>
          <w:szCs w:val="24"/>
        </w:rPr>
        <w:t xml:space="preserve">ποκεντρικό χαρακτήρα έτσι και αλλιώς, λόγω των στρεβλώσεων που έγιναν άρχισε να καθιερώνεται η πράσινη ανάπτυξη, η γαλάζια ανάπτυξη, η αειφόρος ανάπτυξη, λες και θα έπρεπε να υπάρχει άλλη πλην της αειφόρου ανάπτυξης. </w:t>
      </w:r>
    </w:p>
    <w:p w14:paraId="5DC7877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Εμείς, λοιπόν, προσδώσαμε πέρα από αυτ</w:t>
      </w:r>
      <w:r>
        <w:rPr>
          <w:rFonts w:eastAsia="Times New Roman" w:cs="Times New Roman"/>
          <w:szCs w:val="24"/>
        </w:rPr>
        <w:t xml:space="preserve">ά την τελευταία περίοδο και στο εθνικό αναπτυξιακό σχέδιο, το οποίο συζητήσαμε και την περασμένη φορά στη Βουλή, έναν ανθρωποκεντρικό, έναν κοινωνικό χαρακτήρα και την είπαμε «δίκαιη ανάπτυξη», ακριβώς για να δώσουμε το στίγμα του κοινωνικού </w:t>
      </w:r>
      <w:proofErr w:type="spellStart"/>
      <w:r>
        <w:rPr>
          <w:rFonts w:eastAsia="Times New Roman" w:cs="Times New Roman"/>
          <w:szCs w:val="24"/>
        </w:rPr>
        <w:t>προσήμου</w:t>
      </w:r>
      <w:proofErr w:type="spellEnd"/>
      <w:r>
        <w:rPr>
          <w:rFonts w:eastAsia="Times New Roman" w:cs="Times New Roman"/>
          <w:szCs w:val="24"/>
        </w:rPr>
        <w:t>. Αυτή</w:t>
      </w:r>
      <w:r>
        <w:rPr>
          <w:rFonts w:eastAsia="Times New Roman" w:cs="Times New Roman"/>
          <w:szCs w:val="24"/>
        </w:rPr>
        <w:t xml:space="preserve">, λοιπόν, η ανάπτυξη δεν μπορεί να γίνει αν δεν υπάρχουν αυτά τα εργαλεία, αν δεν υπάρχει ο χωροταξικός σχεδιασμός, αν δεν υπάρχει δασολόγιο, αν δεν υπάρχει κτηματολόγιο, αν δεν υπάρχουν πολεοδομικές και άλλες ρυθμίσεις. Αυτά είναι απαραίτητα εργαλεία, αν </w:t>
      </w:r>
      <w:r>
        <w:rPr>
          <w:rFonts w:eastAsia="Times New Roman" w:cs="Times New Roman"/>
          <w:szCs w:val="24"/>
        </w:rPr>
        <w:t>θέλει κάποιος να σχεδιάσει πραγματικά μια δίκαιη ανάπτυξη.</w:t>
      </w:r>
    </w:p>
    <w:p w14:paraId="5DC7878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Ένα τρίτο στοιχείο που έχει σημασία για τη χώρα μας είναι η περιβαλλοντική και οικολογική σημασία, γιατί η ολοκληρωμένη ρύθμιση και η διευθέτηση, οργάνωση των χρήσεων της θάλασσας έχει ως αποτέλεσμ</w:t>
      </w:r>
      <w:r>
        <w:rPr>
          <w:rFonts w:eastAsia="Times New Roman" w:cs="Times New Roman"/>
          <w:szCs w:val="24"/>
        </w:rPr>
        <w:t xml:space="preserve">α την προστασία του πολύτιμου για τη ζωή θαλάσσιου περιβάλλοντος και ταυτόχρονα την προστασία των ίδιων των πλουτοπαραγωγικών πόρων για την </w:t>
      </w:r>
      <w:proofErr w:type="spellStart"/>
      <w:r>
        <w:rPr>
          <w:rFonts w:eastAsia="Times New Roman" w:cs="Times New Roman"/>
          <w:szCs w:val="24"/>
        </w:rPr>
        <w:t>αειφορική</w:t>
      </w:r>
      <w:proofErr w:type="spellEnd"/>
      <w:r>
        <w:rPr>
          <w:rFonts w:eastAsia="Times New Roman" w:cs="Times New Roman"/>
          <w:szCs w:val="24"/>
        </w:rPr>
        <w:t xml:space="preserve"> διαχείριση.</w:t>
      </w:r>
    </w:p>
    <w:p w14:paraId="5DC7878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Στόχος είναι να αποφευχθούν </w:t>
      </w:r>
      <w:r w:rsidRPr="00F779AE">
        <w:rPr>
          <w:rFonts w:eastAsia="Times New Roman" w:cs="Times New Roman"/>
          <w:szCs w:val="24"/>
        </w:rPr>
        <w:t>κατά το δυνατόν</w:t>
      </w:r>
      <w:r>
        <w:rPr>
          <w:rFonts w:eastAsia="Times New Roman" w:cs="Times New Roman"/>
          <w:szCs w:val="24"/>
        </w:rPr>
        <w:t xml:space="preserve"> οι συγκρούσεις χρήσεων αλλά και να υπάρχουν συνέργ</w:t>
      </w:r>
      <w:r>
        <w:rPr>
          <w:rFonts w:eastAsia="Times New Roman" w:cs="Times New Roman"/>
          <w:szCs w:val="24"/>
        </w:rPr>
        <w:t xml:space="preserve">ειες για πολλαπλασιαστικά οφέλη. Ανέφερα χαρακτηριστικά κατά τη συζήτηση στην </w:t>
      </w:r>
      <w:r>
        <w:rPr>
          <w:rFonts w:eastAsia="Times New Roman" w:cs="Times New Roman"/>
          <w:szCs w:val="24"/>
        </w:rPr>
        <w:t xml:space="preserve">επιτροπή </w:t>
      </w:r>
      <w:r>
        <w:rPr>
          <w:rFonts w:eastAsia="Times New Roman" w:cs="Times New Roman"/>
          <w:szCs w:val="24"/>
        </w:rPr>
        <w:t xml:space="preserve">ότι έχουμε παραδείγματα λόγω της έλλειψης αυτών εδώ των σχεδίων, όπως να </w:t>
      </w:r>
      <w:proofErr w:type="spellStart"/>
      <w:r>
        <w:rPr>
          <w:rFonts w:eastAsia="Times New Roman" w:cs="Times New Roman"/>
          <w:szCs w:val="24"/>
        </w:rPr>
        <w:t>χωροθετούνται</w:t>
      </w:r>
      <w:proofErr w:type="spellEnd"/>
      <w:r>
        <w:rPr>
          <w:rFonts w:eastAsia="Times New Roman" w:cs="Times New Roman"/>
          <w:szCs w:val="24"/>
        </w:rPr>
        <w:t xml:space="preserve"> ιχθυοκαλλιέργειες εκεί που προγραμματίζονταν να γίνουν υποθαλάσσια πάρκα, καταδυτι</w:t>
      </w:r>
      <w:r>
        <w:rPr>
          <w:rFonts w:eastAsia="Times New Roman" w:cs="Times New Roman"/>
          <w:szCs w:val="24"/>
        </w:rPr>
        <w:t xml:space="preserve">κά πάρκα ή συνεχίζουν να αυξάνονται οι τουριστικές κλίνες σε περιοχές που όχι μόνο δεν βοηθούν, αλλά δημιουργούν παραπέρα προβλήματα </w:t>
      </w:r>
      <w:proofErr w:type="spellStart"/>
      <w:r>
        <w:rPr>
          <w:rFonts w:eastAsia="Times New Roman" w:cs="Times New Roman"/>
          <w:szCs w:val="24"/>
        </w:rPr>
        <w:t>αποεπένδυσης</w:t>
      </w:r>
      <w:proofErr w:type="spellEnd"/>
      <w:r>
        <w:rPr>
          <w:rFonts w:eastAsia="Times New Roman" w:cs="Times New Roman"/>
          <w:szCs w:val="24"/>
        </w:rPr>
        <w:t>.</w:t>
      </w:r>
    </w:p>
    <w:p w14:paraId="5DC7878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Για να τελειώσω με το θέμα του χωροταξικού, της θαλάσσιας αστικής χωροταξίας, επιτρέψτε μου να πω για το μετα</w:t>
      </w:r>
      <w:r>
        <w:rPr>
          <w:rFonts w:eastAsia="Times New Roman" w:cs="Times New Roman"/>
          <w:szCs w:val="24"/>
        </w:rPr>
        <w:t xml:space="preserve">βατικό στάδιο που είναι πάρα πολύ σημαντικό. Το νομοσχέδιο προβλέπει στο άρθρο για τις μεταβατικές διατάξεις κάτι που εγώ τουλάχιστον δεν το βλέπω συχνά σε νομοσχέδιο. Πέρα από αυτά που προβλέπουν κάθε φορά για το τι διατάγματα θα ισχύουν </w:t>
      </w:r>
      <w:r>
        <w:rPr>
          <w:rFonts w:eastAsia="Times New Roman" w:cs="Times New Roman"/>
          <w:szCs w:val="24"/>
        </w:rPr>
        <w:lastRenderedPageBreak/>
        <w:t>ως τότε ή ποια κα</w:t>
      </w:r>
      <w:r>
        <w:rPr>
          <w:rFonts w:eastAsia="Times New Roman" w:cs="Times New Roman"/>
          <w:szCs w:val="24"/>
        </w:rPr>
        <w:t xml:space="preserve">ταργούνται κ.λπ., αναφέρεται και στο διάστημα αυτό μέχρι να εκπονηθούν αυτά εδώ τα σχέδια, γιατί είναι μέχρι τις 31 Μαρτίου 2021. Ως τότε βέβαια η ζωή προχωράει, γίνονται επενδύσεις, με βάση ποια σχέδια θα γίνονται κ.λπ. </w:t>
      </w:r>
    </w:p>
    <w:p w14:paraId="5DC7878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Αυτό το άρθρο προβλέπει ότι είναι </w:t>
      </w:r>
      <w:r>
        <w:rPr>
          <w:rFonts w:eastAsia="Times New Roman" w:cs="Times New Roman"/>
          <w:szCs w:val="24"/>
        </w:rPr>
        <w:t>υποχρεωμένες όλες οι υπηρεσίες, όλα τα Υπουργεία, τα οποία εκπονούν κάποιο σχέδιο σχετικό με αυτό το αντικείμενο ή παίρνουν κάποιες αποφάσεις, να ενημερώνουν τη Γενική Γραμματεία</w:t>
      </w:r>
      <w:r w:rsidRPr="00C47A37">
        <w:rPr>
          <w:rFonts w:eastAsia="Times New Roman" w:cs="Times New Roman"/>
          <w:szCs w:val="24"/>
        </w:rPr>
        <w:t xml:space="preserve"> </w:t>
      </w:r>
      <w:r>
        <w:rPr>
          <w:rFonts w:eastAsia="Times New Roman" w:cs="Times New Roman"/>
          <w:szCs w:val="24"/>
        </w:rPr>
        <w:t xml:space="preserve">του Υπουργείου Περιβάλλοντος, η οποία είναι υπεύθυνη και δεν θα μπορούσε να </w:t>
      </w:r>
      <w:r>
        <w:rPr>
          <w:rFonts w:eastAsia="Times New Roman" w:cs="Times New Roman"/>
          <w:szCs w:val="24"/>
        </w:rPr>
        <w:t>είναι αλλιώς, γιατί θα πρέπει τη χωροταξία να τη βλέπουμε ενιαία και έτσι πρέπει να έχει την εποπτεία και τον σχεδιασμό το Υπουργείο Περιβάλλοντος με τη Γενική Γραμματεία, βέβαια, μέσα από κάποιες διεργασίες, οι οποίες προβλέπονται, μέσα από κάποιες συλλογ</w:t>
      </w:r>
      <w:r>
        <w:rPr>
          <w:rFonts w:eastAsia="Times New Roman" w:cs="Times New Roman"/>
          <w:szCs w:val="24"/>
        </w:rPr>
        <w:t>ικές, δημοκρατικές διαδικασίες και με την εμπλοκή όλων των αρμόδιων φορέων.</w:t>
      </w:r>
    </w:p>
    <w:p w14:paraId="5DC7878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Αυτό, λοιπόν, είναι πάρα πολύ σημαντικό και νομίζω ότι στην πορεία η Γενική Γραμματεία θα πρέπει να βρει, και απ’ ό,τι φάνηκε και από τη συζήτηση στις </w:t>
      </w:r>
      <w:r>
        <w:rPr>
          <w:rFonts w:eastAsia="Times New Roman" w:cs="Times New Roman"/>
          <w:szCs w:val="24"/>
        </w:rPr>
        <w:t xml:space="preserve">επιτροπές </w:t>
      </w:r>
      <w:r>
        <w:rPr>
          <w:rFonts w:eastAsia="Times New Roman" w:cs="Times New Roman"/>
          <w:szCs w:val="24"/>
        </w:rPr>
        <w:t>γίνεται, γιατί ακού</w:t>
      </w:r>
      <w:r>
        <w:rPr>
          <w:rFonts w:eastAsia="Times New Roman" w:cs="Times New Roman"/>
          <w:szCs w:val="24"/>
        </w:rPr>
        <w:t xml:space="preserve">στηκαν προτάσεις και από τους φορείς για το τι εργαλεία μπορούμε να έχουμε ή έχουμε ή να φτιάξουμε, ούτως ώστε </w:t>
      </w:r>
      <w:r>
        <w:rPr>
          <w:rFonts w:eastAsia="Times New Roman" w:cs="Times New Roman"/>
          <w:szCs w:val="24"/>
        </w:rPr>
        <w:lastRenderedPageBreak/>
        <w:t>μέχρι να ολοκληρωθεί ο χωροταξικός σχεδιασμός να μην έχουμε τέτοιες στρεβλώσεις, οι οποίες θα μας δημιουργούν προβλήματα στην εφαρμογή του. Για π</w:t>
      </w:r>
      <w:r>
        <w:rPr>
          <w:rFonts w:eastAsia="Times New Roman" w:cs="Times New Roman"/>
          <w:szCs w:val="24"/>
        </w:rPr>
        <w:t xml:space="preserve">αράδειγμα, αναφέρθηκαν οι περιβαλλοντικές μελέτες και άλλα. </w:t>
      </w:r>
    </w:p>
    <w:p w14:paraId="5DC7878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 νομοσχέδιο πραγματεύεται στο δεύτερο του μέρος το θέμα των </w:t>
      </w:r>
      <w:proofErr w:type="spellStart"/>
      <w:r>
        <w:rPr>
          <w:rFonts w:eastAsia="Times New Roman" w:cs="Times New Roman"/>
          <w:szCs w:val="24"/>
        </w:rPr>
        <w:t>βιοκαυσίμων</w:t>
      </w:r>
      <w:proofErr w:type="spellEnd"/>
      <w:r>
        <w:rPr>
          <w:rFonts w:eastAsia="Times New Roman" w:cs="Times New Roman"/>
          <w:szCs w:val="24"/>
        </w:rPr>
        <w:t xml:space="preserve">, για την υποχρέωση που έχουμε σαν χώρα να μειώσουμε τους ρύπους </w:t>
      </w:r>
      <w:r w:rsidRPr="008A0D16">
        <w:rPr>
          <w:rFonts w:eastAsia="Times New Roman" w:cs="Times New Roman"/>
          <w:szCs w:val="24"/>
        </w:rPr>
        <w:t>α</w:t>
      </w:r>
      <w:r>
        <w:rPr>
          <w:rFonts w:eastAsia="Times New Roman" w:cs="Times New Roman"/>
          <w:szCs w:val="24"/>
        </w:rPr>
        <w:t>ε</w:t>
      </w:r>
      <w:r w:rsidRPr="008A0D16">
        <w:rPr>
          <w:rFonts w:eastAsia="Times New Roman" w:cs="Times New Roman"/>
          <w:szCs w:val="24"/>
        </w:rPr>
        <w:t>ρίων</w:t>
      </w:r>
      <w:r>
        <w:rPr>
          <w:rFonts w:eastAsia="Times New Roman" w:cs="Times New Roman"/>
          <w:szCs w:val="24"/>
        </w:rPr>
        <w:t>, όπως είπα και στην αρχή. Βάζουμε σαν μέγιστο το 7</w:t>
      </w:r>
      <w:r>
        <w:rPr>
          <w:rFonts w:eastAsia="Times New Roman" w:cs="Times New Roman"/>
          <w:szCs w:val="24"/>
        </w:rPr>
        <w:t xml:space="preserve">% των </w:t>
      </w:r>
      <w:proofErr w:type="spellStart"/>
      <w:r>
        <w:rPr>
          <w:rFonts w:eastAsia="Times New Roman" w:cs="Times New Roman"/>
          <w:szCs w:val="24"/>
        </w:rPr>
        <w:t>βιοκαυσίμων</w:t>
      </w:r>
      <w:proofErr w:type="spellEnd"/>
      <w:r>
        <w:rPr>
          <w:rFonts w:eastAsia="Times New Roman" w:cs="Times New Roman"/>
          <w:szCs w:val="24"/>
        </w:rPr>
        <w:t xml:space="preserve">, στα καύσιμα </w:t>
      </w:r>
      <w:proofErr w:type="spellStart"/>
      <w:r w:rsidRPr="008A0D16">
        <w:rPr>
          <w:rFonts w:eastAsia="Times New Roman" w:cs="Times New Roman"/>
          <w:szCs w:val="24"/>
        </w:rPr>
        <w:t>βιοκαυσίμων</w:t>
      </w:r>
      <w:proofErr w:type="spellEnd"/>
      <w:r>
        <w:rPr>
          <w:rFonts w:eastAsia="Times New Roman" w:cs="Times New Roman"/>
          <w:szCs w:val="24"/>
        </w:rPr>
        <w:t xml:space="preserve">. Γι’ αυτό πάλι έγινε μια σχετική συζήτηση στις </w:t>
      </w:r>
      <w:r>
        <w:rPr>
          <w:rFonts w:eastAsia="Times New Roman" w:cs="Times New Roman"/>
          <w:szCs w:val="24"/>
        </w:rPr>
        <w:t>επιτροπές</w:t>
      </w:r>
      <w:r>
        <w:rPr>
          <w:rFonts w:eastAsia="Times New Roman" w:cs="Times New Roman"/>
          <w:szCs w:val="24"/>
        </w:rPr>
        <w:t>. Είναι εύλογο γιατί πρέπει να μπει και ταβάνι, γιατί πρέπει οι χρήσεις γης, οι καλλιεργήσιμες γαίες ιδιαίτερα, να προσεχθούν, διότι έτσι κι αλλιώς μειώνοντα</w:t>
      </w:r>
      <w:r>
        <w:rPr>
          <w:rFonts w:eastAsia="Times New Roman" w:cs="Times New Roman"/>
          <w:szCs w:val="24"/>
        </w:rPr>
        <w:t xml:space="preserve">ι είτε με τα </w:t>
      </w:r>
      <w:proofErr w:type="spellStart"/>
      <w:r>
        <w:rPr>
          <w:rFonts w:eastAsia="Times New Roman" w:cs="Times New Roman"/>
          <w:szCs w:val="24"/>
        </w:rPr>
        <w:t>φωτοβολταϊκά</w:t>
      </w:r>
      <w:proofErr w:type="spellEnd"/>
      <w:r>
        <w:rPr>
          <w:rFonts w:eastAsia="Times New Roman" w:cs="Times New Roman"/>
          <w:szCs w:val="24"/>
        </w:rPr>
        <w:t xml:space="preserve"> είτε με άλλες καλλιέργειες και είναι κάτι που για τη χώρα μας είναι πολύτιμο και πρέπει να το διαφυλάξουμε. Εγώ θα πρόσθετα και μια παράμετρο, ότι είναι καλά τα </w:t>
      </w:r>
      <w:proofErr w:type="spellStart"/>
      <w:r>
        <w:rPr>
          <w:rFonts w:eastAsia="Times New Roman" w:cs="Times New Roman"/>
          <w:szCs w:val="24"/>
        </w:rPr>
        <w:t>βιοκαύσιμα</w:t>
      </w:r>
      <w:proofErr w:type="spellEnd"/>
      <w:r>
        <w:rPr>
          <w:rFonts w:eastAsia="Times New Roman" w:cs="Times New Roman"/>
          <w:szCs w:val="24"/>
        </w:rPr>
        <w:t xml:space="preserve"> για να μειώνονται οι ρύποι και εμείς συμμετέχουμε σαν χώρα</w:t>
      </w:r>
      <w:r>
        <w:rPr>
          <w:rFonts w:eastAsia="Times New Roman" w:cs="Times New Roman"/>
          <w:szCs w:val="24"/>
        </w:rPr>
        <w:t xml:space="preserve"> στις διεθνείς συμβάσεις, αλλά υπάρχουν και όρια, αν θέλετε, λόγω του κόστους. </w:t>
      </w:r>
    </w:p>
    <w:p w14:paraId="5DC7878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Στο τελευταίο κεφάλαιο για τις πολεοδομικές ρυθμίσεις, που γίνονται τροποποιήσεις στο νομοσχέδιο, που είχαμε ψηφίσει για τη δόμηση, γίνονται τροπολογίες και βελτιώσεις, οι οποί</w:t>
      </w:r>
      <w:r>
        <w:rPr>
          <w:rFonts w:eastAsia="Times New Roman" w:cs="Times New Roman"/>
          <w:szCs w:val="24"/>
        </w:rPr>
        <w:t>ες προέκυψαν και αυτό κατά τη γνώμη μου ήταν πάρα πολύ πρωτοποριακό από την μεριά του Υπουργείου. Προέ</w:t>
      </w:r>
      <w:r>
        <w:rPr>
          <w:rFonts w:eastAsia="Times New Roman" w:cs="Times New Roman"/>
          <w:szCs w:val="24"/>
        </w:rPr>
        <w:lastRenderedPageBreak/>
        <w:t xml:space="preserve">κυψε μέσα από έναν διάλογο από συσκέψεις περιφερειακά που έκανε το Υπουργείο με κλιμάκια που </w:t>
      </w:r>
      <w:r w:rsidRPr="008A0D16">
        <w:rPr>
          <w:rFonts w:eastAsia="Times New Roman" w:cs="Times New Roman"/>
          <w:szCs w:val="24"/>
        </w:rPr>
        <w:t>περιόδευσαν</w:t>
      </w:r>
      <w:r w:rsidRPr="00051E5E">
        <w:rPr>
          <w:rFonts w:eastAsia="Times New Roman" w:cs="Times New Roman"/>
          <w:b/>
          <w:szCs w:val="24"/>
        </w:rPr>
        <w:t xml:space="preserve"> </w:t>
      </w:r>
      <w:r>
        <w:rPr>
          <w:rFonts w:eastAsia="Times New Roman" w:cs="Times New Roman"/>
          <w:szCs w:val="24"/>
        </w:rPr>
        <w:t>σε όλη τη χώρα και συζήτησαν με όλους τους φορείς</w:t>
      </w:r>
      <w:r>
        <w:rPr>
          <w:rFonts w:eastAsia="Times New Roman" w:cs="Times New Roman"/>
          <w:szCs w:val="24"/>
        </w:rPr>
        <w:t xml:space="preserve"> πρακτικά πια την υλοποίηση, πώς προχωράει, πού υπάρχουν προβλήματα στο νομοσχέδιο, το οποίο είχαμε ψηφίσει. Είναι αρκετές. </w:t>
      </w:r>
    </w:p>
    <w:p w14:paraId="5DC7878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Είναι πολύ σημαντικό ότι μετά από διαβούλευση και στα πλαίσια εφαρμογής της νησιωτικής πολιτικής ιδρύεται παρατηρητήριο και στη Ρόδ</w:t>
      </w:r>
      <w:r>
        <w:rPr>
          <w:rFonts w:eastAsia="Times New Roman" w:cs="Times New Roman"/>
          <w:szCs w:val="24"/>
        </w:rPr>
        <w:t>ο, ενώ προβλέπεται στην πρωτεύουσα μόνο κάθε περιφέρειας. Επίσης, γίνονται ρυθμίσεις για κάποιες αποφάσεις που θα έπαιρνε το Υπουργείο. Γίνεται μια σχετική αποκέντρωση για να παίρνονται από τις περιφέρειες, όπως και για το θέμα των ημερομηνιών και επιτρέψτ</w:t>
      </w:r>
      <w:r>
        <w:rPr>
          <w:rFonts w:eastAsia="Times New Roman" w:cs="Times New Roman"/>
          <w:szCs w:val="24"/>
        </w:rPr>
        <w:t xml:space="preserve">ε μου να τελειώσω με μια παρατήρηση στο θέμα αυτό για κάποιους συναδέλφους που έβαλαν το θέμα της συνεχούς παράτασης των αυθαιρέτων, ότι έτσι νομιμοποιούμε τις αυθαιρεσίες κλπ. </w:t>
      </w:r>
    </w:p>
    <w:p w14:paraId="5DC7878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Επιτρέψτε μου, λοιπόν, να πω ότι το νομοσχέδιο που ψηφίσαμε πριν και οι τροπολ</w:t>
      </w:r>
      <w:r>
        <w:rPr>
          <w:rFonts w:eastAsia="Times New Roman" w:cs="Times New Roman"/>
          <w:szCs w:val="24"/>
        </w:rPr>
        <w:t xml:space="preserve">ογίες που έρχονται τώρα έχουν μια άλλη φιλοσοφία. Δεν θέλουμε να λειτουργήσει όπως τώρα, δηλαδή να έχει μια εισπρακτική λογική, αλλά αποτροπή δημιουργίας μιας γενιάς αυθαιρέτων και γι’ αυτό δίνονται και κίνητρα. </w:t>
      </w:r>
    </w:p>
    <w:p w14:paraId="5DC7878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Όσον αφορά στις ημερομηνίες και στην παράτα</w:t>
      </w:r>
      <w:r>
        <w:rPr>
          <w:rFonts w:eastAsia="Times New Roman" w:cs="Times New Roman"/>
          <w:szCs w:val="24"/>
        </w:rPr>
        <w:t>ση, η συνολική ημερομηνία, αγαπητοί συνάδελφοι, που ψηφίσαμε στο προηγούμενο νομοσχέδιο δεν αλλάζει. Η παράταση δίδεται στο πρώτο εξάμηνο –γιατί προβλέπει ανά εξάμηνα- και δίδεται μπόνους σ’ αυτούς που θα έτρεχαν πιο νωρίς να κάνουν τη δήλωσή τους. Στο πρώ</w:t>
      </w:r>
      <w:r>
        <w:rPr>
          <w:rFonts w:eastAsia="Times New Roman" w:cs="Times New Roman"/>
          <w:szCs w:val="24"/>
        </w:rPr>
        <w:t xml:space="preserve">το εξάμηνο, λοιπόν, που θα έχουν έκπτωση 20% δίδεται μια παράταση. Αυτό κρίθηκε απαραίτητο για τεχνικούς λόγους και συζητήθηκε και με τους τεχνικούς μέχρι να είναι έτοιμα. </w:t>
      </w:r>
    </w:p>
    <w:p w14:paraId="5DC7878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Επιτρέψτε μου να τελειώσω με μια αναφορά σε μια τροπολογία. Θα μιλήσω μόνο γι’ αυτή</w:t>
      </w:r>
      <w:r>
        <w:rPr>
          <w:rFonts w:eastAsia="Times New Roman" w:cs="Times New Roman"/>
          <w:szCs w:val="24"/>
        </w:rPr>
        <w:t>ν, διότι για τις άλλες θα μας δοθεί η ευκαιρία στη συνέχεια. Και εδώ θα μπορούσαμε να κάνουμε πολλή κουβέντα όσον αφορά τα κίνητρα που δίδονται –και πρέπει να δίδονται- για να μπει μια τάξη στις κατασκευές και στους κοινόχρηστους χώρους. Κι εδώ απευθύνομαι</w:t>
      </w:r>
      <w:r>
        <w:rPr>
          <w:rFonts w:eastAsia="Times New Roman" w:cs="Times New Roman"/>
          <w:szCs w:val="24"/>
        </w:rPr>
        <w:t xml:space="preserve"> και στον κ. </w:t>
      </w:r>
      <w:proofErr w:type="spellStart"/>
      <w:r>
        <w:rPr>
          <w:rFonts w:eastAsia="Times New Roman" w:cs="Times New Roman"/>
          <w:szCs w:val="24"/>
        </w:rPr>
        <w:t>Αμυρά</w:t>
      </w:r>
      <w:proofErr w:type="spellEnd"/>
      <w:r>
        <w:rPr>
          <w:rFonts w:eastAsia="Times New Roman" w:cs="Times New Roman"/>
          <w:szCs w:val="24"/>
        </w:rPr>
        <w:t>, όπου υπάρχει ιδιαίτερο πρόβλημα. Οι ρυθμίσεις αυτές που γίνονται, όμως, γίνονται προς την κατεύθυνση να τους δώσουμε κίνητρα, για να προσαρμόσουν τις κατασκευές τους ή να τις κατεδαφίσουν σύμφωνα με μελέτες. Γι’ αυτό δίνουμε και την υπο</w:t>
      </w:r>
      <w:r>
        <w:rPr>
          <w:rFonts w:eastAsia="Times New Roman" w:cs="Times New Roman"/>
          <w:szCs w:val="24"/>
        </w:rPr>
        <w:t xml:space="preserve">χρέωση στους δήμους να εκπονήσουν μελέτες, να τους υποδείξουν πώς να τα κάνουν και εφόσον συμμορφωθούν, τότε θα υπάρξουν κίνητρα. Σε αντίθετη περίπτωση, τα πρόστιμα έχουν </w:t>
      </w:r>
      <w:proofErr w:type="spellStart"/>
      <w:r>
        <w:rPr>
          <w:rFonts w:eastAsia="Times New Roman" w:cs="Times New Roman"/>
          <w:szCs w:val="24"/>
        </w:rPr>
        <w:t>αυστηροποι</w:t>
      </w:r>
      <w:r>
        <w:rPr>
          <w:rFonts w:eastAsia="Times New Roman" w:cs="Times New Roman"/>
          <w:szCs w:val="24"/>
        </w:rPr>
        <w:lastRenderedPageBreak/>
        <w:t>ηθεί</w:t>
      </w:r>
      <w:proofErr w:type="spellEnd"/>
      <w:r>
        <w:rPr>
          <w:rFonts w:eastAsia="Times New Roman" w:cs="Times New Roman"/>
          <w:szCs w:val="24"/>
        </w:rPr>
        <w:t xml:space="preserve"> και από τον νόμο που κυρώσαμε προηγουμένως. Επομένως, κάθε τροπολογία </w:t>
      </w:r>
      <w:r>
        <w:rPr>
          <w:rFonts w:eastAsia="Times New Roman" w:cs="Times New Roman"/>
          <w:szCs w:val="24"/>
        </w:rPr>
        <w:t>και κάθε πρόταση στην κατεύθυνση να μπει μια τάξη των κατασκευών –πέργκολες κι όλα αυτά- στους κοινόχρηστους χώρους, δεν είναι προς κατεύθυνση να τα νομιμοποιήσει, αλλά να τα ρυθμίσει. Γιατί όλα αυτά που γίνονται τώρα, κυρίες και κύριοι συνάδελφοι, γίνοντα</w:t>
      </w:r>
      <w:r>
        <w:rPr>
          <w:rFonts w:eastAsia="Times New Roman" w:cs="Times New Roman"/>
          <w:szCs w:val="24"/>
        </w:rPr>
        <w:t>ι μέσα σε ένα πολεοδομικό χάος. Και δεν είναι μόνο θέμα ελέγχου, είναι και ασαφειών που υπάρχουν στη νομοθεσία, οπότε όλες αυτές οι ρυθμίσεις που πάμε να κάνουμε τώρα είναι προς αυτήν την κατεύθυνση. Αν χρειαστεί και μας δοθεί η ευκαιρία, θα κάνουμε μια ιδ</w:t>
      </w:r>
      <w:r>
        <w:rPr>
          <w:rFonts w:eastAsia="Times New Roman" w:cs="Times New Roman"/>
          <w:szCs w:val="24"/>
        </w:rPr>
        <w:t xml:space="preserve">ιαίτερη συζήτηση </w:t>
      </w:r>
      <w:r>
        <w:rPr>
          <w:rFonts w:eastAsia="Times New Roman" w:cs="Times New Roman"/>
          <w:szCs w:val="24"/>
        </w:rPr>
        <w:t xml:space="preserve">στη </w:t>
      </w:r>
      <w:r>
        <w:rPr>
          <w:rFonts w:eastAsia="Times New Roman" w:cs="Times New Roman"/>
          <w:szCs w:val="24"/>
        </w:rPr>
        <w:t xml:space="preserve">συνέχεια πάνω σ’ αυτό το θέμα. </w:t>
      </w:r>
    </w:p>
    <w:p w14:paraId="5DC7878B" w14:textId="77777777" w:rsidR="00A02DB2" w:rsidRDefault="00AC477D">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5DC7878C" w14:textId="77777777" w:rsidR="00A02DB2" w:rsidRDefault="00AC477D">
      <w:pPr>
        <w:spacing w:line="600" w:lineRule="auto"/>
        <w:ind w:firstLine="720"/>
        <w:jc w:val="both"/>
        <w:rPr>
          <w:rFonts w:eastAsia="Times New Roman" w:cs="Times New Roman"/>
          <w:szCs w:val="24"/>
        </w:rPr>
      </w:pPr>
      <w:r w:rsidRPr="008111CD">
        <w:rPr>
          <w:rFonts w:eastAsia="Times New Roman"/>
          <w:b/>
          <w:bCs/>
        </w:rPr>
        <w:t>ΠΡΟΕΔΡΕΥΩΝ (Νικήτας Κακλαμάνης):</w:t>
      </w:r>
      <w:r>
        <w:rPr>
          <w:rFonts w:eastAsia="Times New Roman" w:cs="Times New Roman"/>
          <w:szCs w:val="24"/>
        </w:rPr>
        <w:t xml:space="preserve"> Κατεβαίνοντας από το Βήμα, θα κλείσει και το σύστημα εγγραφής. Όσοι συνάδελφοι θέλετε ακόμη, μπορείτε να εγγράφεστε. </w:t>
      </w:r>
    </w:p>
    <w:p w14:paraId="5DC7878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Ο εισηγη</w:t>
      </w:r>
      <w:r>
        <w:rPr>
          <w:rFonts w:eastAsia="Times New Roman" w:cs="Times New Roman"/>
          <w:szCs w:val="24"/>
        </w:rPr>
        <w:t>τής της Νέας Δημοκρατίας</w:t>
      </w:r>
      <w:r>
        <w:rPr>
          <w:rFonts w:eastAsia="Times New Roman" w:cs="Times New Roman"/>
          <w:szCs w:val="24"/>
        </w:rPr>
        <w:t xml:space="preserve"> κ. Χρήστος </w:t>
      </w:r>
      <w:proofErr w:type="spellStart"/>
      <w:r>
        <w:rPr>
          <w:rFonts w:eastAsia="Times New Roman" w:cs="Times New Roman"/>
          <w:szCs w:val="24"/>
        </w:rPr>
        <w:t>Μπουκώρος</w:t>
      </w:r>
      <w:proofErr w:type="spellEnd"/>
      <w:r>
        <w:rPr>
          <w:rFonts w:eastAsia="Times New Roman" w:cs="Times New Roman"/>
          <w:szCs w:val="24"/>
        </w:rPr>
        <w:t xml:space="preserve"> έχει τον λόγο.</w:t>
      </w:r>
    </w:p>
    <w:p w14:paraId="5DC7878E"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πολύ, κύριε Πρόεδρε. </w:t>
      </w:r>
    </w:p>
    <w:p w14:paraId="5DC7878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συζητάμε σήμερα την ενσωμάτωση της </w:t>
      </w:r>
      <w:r>
        <w:rPr>
          <w:rFonts w:eastAsia="Times New Roman" w:cs="Times New Roman"/>
          <w:szCs w:val="24"/>
        </w:rPr>
        <w:t xml:space="preserve">ευρωπαϊκής οδηγίας </w:t>
      </w:r>
      <w:r>
        <w:rPr>
          <w:rFonts w:eastAsia="Times New Roman" w:cs="Times New Roman"/>
          <w:szCs w:val="24"/>
        </w:rPr>
        <w:t xml:space="preserve">89/2014 περί θεσπίσεως πλαισίου για τον θαλάσσιο χωροταξικό </w:t>
      </w:r>
      <w:r>
        <w:rPr>
          <w:rFonts w:eastAsia="Times New Roman" w:cs="Times New Roman"/>
          <w:szCs w:val="24"/>
        </w:rPr>
        <w:t xml:space="preserve">σχεδιασμό. </w:t>
      </w:r>
    </w:p>
    <w:p w14:paraId="5DC7879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Η σπουδαιότητα του συγκεκριμένου νομοθετήματος έγκειται στο γεγονός ότι η Ελλάδα είναι άρρηκτα συνδεδεμένη με τη θάλασσα ιστορικά, πολιτισμικά, οικονομικά, </w:t>
      </w:r>
      <w:proofErr w:type="spellStart"/>
      <w:r>
        <w:rPr>
          <w:rFonts w:eastAsia="Times New Roman" w:cs="Times New Roman"/>
          <w:szCs w:val="24"/>
        </w:rPr>
        <w:t>γεωστρατηγικά</w:t>
      </w:r>
      <w:proofErr w:type="spellEnd"/>
      <w:r>
        <w:rPr>
          <w:rFonts w:eastAsia="Times New Roman" w:cs="Times New Roman"/>
          <w:szCs w:val="24"/>
        </w:rPr>
        <w:t xml:space="preserve"> και κοινωνικά. Η σύνδεση της χώρας μας με τη θάλασσα είναι αυταπόδεικτη. Δ</w:t>
      </w:r>
      <w:r>
        <w:rPr>
          <w:rFonts w:eastAsia="Times New Roman" w:cs="Times New Roman"/>
          <w:szCs w:val="24"/>
        </w:rPr>
        <w:t xml:space="preserve">εν χρειάζεται να πούμε περισσότερα. Ενώ, λοιπόν, η χώρα μας θα έπρεπε να είναι ανάμεσα στις </w:t>
      </w:r>
      <w:r>
        <w:rPr>
          <w:rFonts w:eastAsia="Times New Roman" w:cs="Times New Roman"/>
          <w:szCs w:val="24"/>
        </w:rPr>
        <w:t xml:space="preserve">πρώτες </w:t>
      </w:r>
      <w:r>
        <w:rPr>
          <w:rFonts w:eastAsia="Times New Roman" w:cs="Times New Roman"/>
          <w:szCs w:val="24"/>
        </w:rPr>
        <w:t>χώρες υιοθέτηση</w:t>
      </w:r>
      <w:r>
        <w:rPr>
          <w:rFonts w:eastAsia="Times New Roman" w:cs="Times New Roman"/>
          <w:szCs w:val="24"/>
        </w:rPr>
        <w:t>ς</w:t>
      </w:r>
      <w:r>
        <w:rPr>
          <w:rFonts w:eastAsia="Times New Roman" w:cs="Times New Roman"/>
          <w:szCs w:val="24"/>
        </w:rPr>
        <w:t xml:space="preserve"> ολοκληρωμένης πολιτικής </w:t>
      </w:r>
      <w:r>
        <w:rPr>
          <w:rFonts w:eastAsia="Times New Roman" w:cs="Times New Roman"/>
          <w:szCs w:val="24"/>
        </w:rPr>
        <w:t xml:space="preserve">θαλάσσιου σχεδιασμού με εθνικούς στόχους </w:t>
      </w:r>
      <w:r>
        <w:rPr>
          <w:rFonts w:eastAsia="Times New Roman" w:cs="Times New Roman"/>
          <w:szCs w:val="24"/>
        </w:rPr>
        <w:t xml:space="preserve">και επιδιώξεις, η Κυβέρνηση </w:t>
      </w:r>
      <w:r>
        <w:rPr>
          <w:rFonts w:eastAsia="Times New Roman" w:cs="Times New Roman"/>
          <w:szCs w:val="24"/>
        </w:rPr>
        <w:t xml:space="preserve">με καθυστέρηση </w:t>
      </w:r>
      <w:r>
        <w:rPr>
          <w:rFonts w:eastAsia="Times New Roman" w:cs="Times New Roman"/>
          <w:szCs w:val="24"/>
        </w:rPr>
        <w:t>δυο ολόκληρα χρόνια φέρ</w:t>
      </w:r>
      <w:r>
        <w:rPr>
          <w:rFonts w:eastAsia="Times New Roman" w:cs="Times New Roman"/>
          <w:szCs w:val="24"/>
        </w:rPr>
        <w:t>ν</w:t>
      </w:r>
      <w:r>
        <w:rPr>
          <w:rFonts w:eastAsia="Times New Roman" w:cs="Times New Roman"/>
          <w:szCs w:val="24"/>
        </w:rPr>
        <w:t>ει τη συ</w:t>
      </w:r>
      <w:r>
        <w:rPr>
          <w:rFonts w:eastAsia="Times New Roman" w:cs="Times New Roman"/>
          <w:szCs w:val="24"/>
        </w:rPr>
        <w:t xml:space="preserve">γκεκριμένη </w:t>
      </w:r>
      <w:r>
        <w:rPr>
          <w:rFonts w:eastAsia="Times New Roman" w:cs="Times New Roman"/>
          <w:szCs w:val="24"/>
        </w:rPr>
        <w:t>οδηγία</w:t>
      </w:r>
      <w:r>
        <w:rPr>
          <w:rFonts w:eastAsia="Times New Roman" w:cs="Times New Roman"/>
          <w:szCs w:val="24"/>
        </w:rPr>
        <w:t xml:space="preserve">, η οποία απέκτησε δεσμευτική ισχύ τον Σεπτέμβριο του 2016. Αυτό σε πολύ απλά λόγια σημαίνει ότι περιόρισε τις χρονικές δυνατότητες για τον σχεδιασμό του εθνικού θαλάσσιου χωροταξικού σχεδιασμού. </w:t>
      </w:r>
    </w:p>
    <w:p w14:paraId="5DC7879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Ασφαλώς, έχουμε καθυστερήσει και στο παρελθόν στην ενσωμάτωση οδηγιών. Η διαφορά με τη συγκεκριμένη οδηγία, εκτός από τη σπουδαιότητα που έχει για την Ελλάδα, είναι και η υποχρέωση υλοποίησης του χωροταξικού θαλάσσιου σχεδιασμού μέχρι το Μάρτιο του 2021. Η</w:t>
      </w:r>
      <w:r>
        <w:rPr>
          <w:rFonts w:eastAsia="Times New Roman" w:cs="Times New Roman"/>
          <w:szCs w:val="24"/>
        </w:rPr>
        <w:t xml:space="preserve"> Κυβέρνηση με την αβελτηρία της περιόρισε τον χρόνο σχεδιασμού και υλοποίησης. Κατά την άποψή </w:t>
      </w:r>
      <w:r>
        <w:rPr>
          <w:rFonts w:eastAsia="Times New Roman" w:cs="Times New Roman"/>
          <w:szCs w:val="24"/>
        </w:rPr>
        <w:lastRenderedPageBreak/>
        <w:t xml:space="preserve">μου, είναι αμφίβολο αν θα προλάβουμε να ολοκληρώσουμε τον σχεδιασμό μέχρι τον Μάρτιο του 2021. </w:t>
      </w:r>
    </w:p>
    <w:p w14:paraId="5DC7879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Η δεύτερη παρατήρηση που καταθέτω είναι ότι, σχετικά με τα ζητήματ</w:t>
      </w:r>
      <w:r>
        <w:rPr>
          <w:rFonts w:eastAsia="Times New Roman" w:cs="Times New Roman"/>
          <w:szCs w:val="24"/>
        </w:rPr>
        <w:t xml:space="preserve">α της θαλάσσιας χωροταξίας, η Ελλάδα διακρίνεται για το πλήθος των ιδιαίτερων στοιχείων της. Έτσι, με την υιοθέτηση οριζόντιων και ανεπεξέργαστων πολιτικών για τη θάλασσα είναι δυνατόν να πληγούν ζωτικά </w:t>
      </w:r>
      <w:r>
        <w:rPr>
          <w:rFonts w:eastAsia="Times New Roman" w:cs="Times New Roman"/>
          <w:szCs w:val="24"/>
        </w:rPr>
        <w:t xml:space="preserve">οικονομικά </w:t>
      </w:r>
      <w:r>
        <w:rPr>
          <w:rFonts w:eastAsia="Times New Roman" w:cs="Times New Roman"/>
          <w:szCs w:val="24"/>
        </w:rPr>
        <w:t xml:space="preserve">συμφέροντα για τη χώρα. Η ίδια η φύση της </w:t>
      </w:r>
      <w:r>
        <w:rPr>
          <w:rFonts w:eastAsia="Times New Roman" w:cs="Times New Roman"/>
          <w:szCs w:val="24"/>
        </w:rPr>
        <w:t xml:space="preserve">οδηγίας που ενσωματώνουμε σήμερα δίνει τη δυνατότητα στα κράτη-μέλη να κάνουν τις απαραίτητες </w:t>
      </w:r>
      <w:r>
        <w:rPr>
          <w:rFonts w:eastAsia="Times New Roman" w:cs="Times New Roman"/>
          <w:szCs w:val="24"/>
        </w:rPr>
        <w:t>προσαρμογές</w:t>
      </w:r>
      <w:r>
        <w:rPr>
          <w:rFonts w:eastAsia="Times New Roman" w:cs="Times New Roman"/>
          <w:szCs w:val="24"/>
        </w:rPr>
        <w:t xml:space="preserve">, σύμφωνα με τις ιδιαιτερότητές τους. </w:t>
      </w:r>
    </w:p>
    <w:p w14:paraId="5DC7879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Δυστυχώς, η έλλειψη στρατηγικού σχεδιασμού και η υποβάθμιση της σημασίας των χρονοδιαγραμμάτων, όπως και η έλλει</w:t>
      </w:r>
      <w:r>
        <w:rPr>
          <w:rFonts w:eastAsia="Times New Roman" w:cs="Times New Roman"/>
          <w:szCs w:val="24"/>
        </w:rPr>
        <w:t xml:space="preserve">ψη μέριμνας για την ισχυρή και συντονισμένη σύνδεση με την περιφερειακή ανάπτυξη, πολλαπλασιάζουν τους κινδύνους που προανέφερα. </w:t>
      </w:r>
    </w:p>
    <w:p w14:paraId="5DC7879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Μάλιστα, στην </w:t>
      </w:r>
      <w:r>
        <w:rPr>
          <w:rFonts w:eastAsia="Times New Roman" w:cs="Times New Roman"/>
          <w:szCs w:val="24"/>
        </w:rPr>
        <w:t xml:space="preserve">επιτροπή </w:t>
      </w:r>
      <w:r>
        <w:rPr>
          <w:rFonts w:eastAsia="Times New Roman" w:cs="Times New Roman"/>
          <w:szCs w:val="24"/>
        </w:rPr>
        <w:t>ο αρμόδιος Υπουργός γνωστοποίησε ότι θα φέρει σύντομα και την ενσωμάτωση του Πρωτοκόλλου της Βαρκελώνης</w:t>
      </w:r>
      <w:r>
        <w:rPr>
          <w:rFonts w:eastAsia="Times New Roman" w:cs="Times New Roman"/>
          <w:szCs w:val="24"/>
        </w:rPr>
        <w:t xml:space="preserve"> για την ολοκληρωμένη διαχείριση </w:t>
      </w:r>
      <w:r>
        <w:rPr>
          <w:rFonts w:eastAsia="Times New Roman" w:cs="Times New Roman"/>
          <w:szCs w:val="24"/>
        </w:rPr>
        <w:t>των παράκτιων ζωνών</w:t>
      </w:r>
      <w:r>
        <w:rPr>
          <w:rFonts w:eastAsia="Times New Roman" w:cs="Times New Roman"/>
          <w:szCs w:val="24"/>
        </w:rPr>
        <w:t>.</w:t>
      </w:r>
    </w:p>
    <w:p w14:paraId="5DC78795" w14:textId="77777777" w:rsidR="00A02DB2" w:rsidRDefault="00AC477D">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xml:space="preserve">, επιτρέψτε μου </w:t>
      </w:r>
      <w:r w:rsidRPr="00833F6A">
        <w:rPr>
          <w:rFonts w:eastAsia="Times New Roman"/>
          <w:bCs/>
          <w:shd w:val="clear" w:color="auto" w:fill="FFFFFF"/>
        </w:rPr>
        <w:t>μια</w:t>
      </w:r>
      <w:r>
        <w:rPr>
          <w:rFonts w:eastAsia="Times New Roman" w:cs="Times New Roman"/>
          <w:szCs w:val="24"/>
        </w:rPr>
        <w:t xml:space="preserve"> διακοπή για λίγα δεύτερα, σας παρακαλώ. </w:t>
      </w:r>
    </w:p>
    <w:p w14:paraId="5DC78796" w14:textId="77777777" w:rsidR="00A02DB2" w:rsidRDefault="00AC477D">
      <w:pPr>
        <w:spacing w:line="600" w:lineRule="auto"/>
        <w:ind w:firstLine="720"/>
        <w:jc w:val="both"/>
        <w:rPr>
          <w:rFonts w:eastAsia="Times New Roman" w:cs="Times New Roman"/>
          <w:szCs w:val="24"/>
        </w:rPr>
      </w:pPr>
      <w:r w:rsidRPr="00111BFF">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111BFF">
        <w:rPr>
          <w:rFonts w:eastAsia="Times New Roman" w:cs="Times New Roman"/>
        </w:rPr>
        <w:t xml:space="preserve">τον τρόπο οργάνωσης και λειτουργίας της Βουλής, </w:t>
      </w:r>
      <w:r>
        <w:rPr>
          <w:rFonts w:eastAsia="Times New Roman" w:cs="Times New Roman"/>
          <w:szCs w:val="24"/>
        </w:rPr>
        <w:t xml:space="preserve">σαράντα τρεις </w:t>
      </w:r>
      <w:r w:rsidRPr="00111BFF">
        <w:rPr>
          <w:rFonts w:eastAsia="Times New Roman" w:cs="Times New Roman"/>
        </w:rPr>
        <w:t xml:space="preserve">μαθητές και μαθήτριες και </w:t>
      </w:r>
      <w:r>
        <w:rPr>
          <w:rFonts w:eastAsia="Times New Roman" w:cs="Times New Roman"/>
          <w:szCs w:val="24"/>
        </w:rPr>
        <w:t xml:space="preserve">δύο </w:t>
      </w:r>
      <w:r w:rsidRPr="00111BFF">
        <w:rPr>
          <w:rFonts w:eastAsia="Times New Roman" w:cs="Times New Roman"/>
        </w:rPr>
        <w:t xml:space="preserve">εκπαιδευτικοί συνοδοί από το </w:t>
      </w:r>
      <w:r>
        <w:rPr>
          <w:rFonts w:eastAsia="Times New Roman" w:cs="Times New Roman"/>
          <w:szCs w:val="24"/>
        </w:rPr>
        <w:t>3</w:t>
      </w:r>
      <w:r w:rsidRPr="000F1587">
        <w:rPr>
          <w:rFonts w:eastAsia="Times New Roman" w:cs="Times New Roman"/>
          <w:szCs w:val="24"/>
          <w:vertAlign w:val="superscript"/>
        </w:rPr>
        <w:t>ο</w:t>
      </w:r>
      <w:r>
        <w:rPr>
          <w:rFonts w:eastAsia="Times New Roman" w:cs="Times New Roman"/>
          <w:szCs w:val="24"/>
        </w:rPr>
        <w:t xml:space="preserve"> Δημοτικό Σχολείο Πετρούπολης.</w:t>
      </w:r>
    </w:p>
    <w:p w14:paraId="5DC78797" w14:textId="77777777" w:rsidR="00A02DB2" w:rsidRDefault="00AC477D">
      <w:pPr>
        <w:spacing w:line="600" w:lineRule="auto"/>
        <w:ind w:firstLine="720"/>
        <w:jc w:val="both"/>
        <w:rPr>
          <w:rFonts w:eastAsia="Times New Roman" w:cs="Times New Roman"/>
        </w:rPr>
      </w:pPr>
      <w:r w:rsidRPr="00111BFF">
        <w:rPr>
          <w:rFonts w:eastAsia="Times New Roman" w:cs="Times New Roman"/>
        </w:rPr>
        <w:t xml:space="preserve">Η Βουλή </w:t>
      </w:r>
      <w:r>
        <w:rPr>
          <w:rFonts w:eastAsia="Times New Roman" w:cs="Times New Roman"/>
        </w:rPr>
        <w:t>σ</w:t>
      </w:r>
      <w:r>
        <w:rPr>
          <w:rFonts w:eastAsia="Times New Roman" w:cs="Times New Roman"/>
        </w:rPr>
        <w:t>ά</w:t>
      </w:r>
      <w:r>
        <w:rPr>
          <w:rFonts w:eastAsia="Times New Roman" w:cs="Times New Roman"/>
        </w:rPr>
        <w:t>ς</w:t>
      </w:r>
      <w:r w:rsidRPr="00111BFF">
        <w:rPr>
          <w:rFonts w:eastAsia="Times New Roman" w:cs="Times New Roman"/>
        </w:rPr>
        <w:t xml:space="preserve"> καλωσορίζει</w:t>
      </w:r>
      <w:r>
        <w:rPr>
          <w:rFonts w:eastAsia="Times New Roman" w:cs="Times New Roman"/>
        </w:rPr>
        <w:t>, παιδιά.</w:t>
      </w:r>
      <w:r w:rsidRPr="00111BFF">
        <w:rPr>
          <w:rFonts w:eastAsia="Times New Roman" w:cs="Times New Roman"/>
        </w:rPr>
        <w:t xml:space="preserve"> </w:t>
      </w:r>
    </w:p>
    <w:p w14:paraId="5DC78798" w14:textId="77777777" w:rsidR="00A02DB2" w:rsidRDefault="00AC477D">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5DC7879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συ</w:t>
      </w:r>
      <w:r>
        <w:rPr>
          <w:rFonts w:eastAsia="Times New Roman" w:cs="Times New Roman"/>
          <w:szCs w:val="24"/>
        </w:rPr>
        <w:t>νεχίστε.</w:t>
      </w:r>
    </w:p>
    <w:p w14:paraId="5DC7879A"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Συνεχίζω, λοιπόν. Έλεγα ότι ο αρμόδιος Υπουργός μάς ενημέρωσε ότι θα φέρει προς ενσωμάτωση και το Πρωτόκολλο της Βαρκελώνης. Πρόκειται για ένα πρωτόκολλο, κ</w:t>
      </w:r>
      <w:r w:rsidRPr="006E2EBC">
        <w:rPr>
          <w:rFonts w:eastAsia="Times New Roman" w:cs="Times New Roman"/>
          <w:szCs w:val="24"/>
        </w:rPr>
        <w:t xml:space="preserve">υρίες και κύριοι συνάδελφοι, </w:t>
      </w:r>
      <w:r>
        <w:rPr>
          <w:rFonts w:eastAsia="Times New Roman" w:cs="Times New Roman"/>
          <w:szCs w:val="24"/>
        </w:rPr>
        <w:t xml:space="preserve">το οποίο </w:t>
      </w:r>
      <w:r>
        <w:rPr>
          <w:rFonts w:eastAsia="Times New Roman" w:cs="Times New Roman"/>
          <w:szCs w:val="24"/>
        </w:rPr>
        <w:t xml:space="preserve">φέρνει κυριολεκτικά τα πάνω κάτω </w:t>
      </w:r>
      <w:r>
        <w:rPr>
          <w:rFonts w:eastAsia="Times New Roman" w:cs="Times New Roman"/>
          <w:szCs w:val="24"/>
        </w:rPr>
        <w:t>στην ολοκληρωμένη διαχείριση της παράκτιας ζώνης. Υπογράφηκε από τα κράτη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μέλη το 2010 και μέχρι σήμερα δεν το έχουν ενσωματώσει, δεν το έχουν υιοθετήσει πάρα πολλά ευρωπαϊκά κράτη. </w:t>
      </w:r>
    </w:p>
    <w:p w14:paraId="5DC7879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πω, </w:t>
      </w:r>
      <w:r w:rsidRPr="00307349">
        <w:rPr>
          <w:rFonts w:eastAsia="Times New Roman" w:cs="Times New Roman"/>
          <w:bCs/>
          <w:shd w:val="clear" w:color="auto" w:fill="FFFFFF"/>
        </w:rPr>
        <w:t>δηλαδή</w:t>
      </w:r>
      <w:r>
        <w:rPr>
          <w:rFonts w:eastAsia="Times New Roman" w:cs="Times New Roman"/>
          <w:bCs/>
          <w:shd w:val="clear" w:color="auto" w:fill="FFFFFF"/>
        </w:rPr>
        <w:t xml:space="preserve">, </w:t>
      </w:r>
      <w:r>
        <w:rPr>
          <w:rFonts w:eastAsia="Times New Roman" w:cs="Times New Roman"/>
          <w:szCs w:val="24"/>
        </w:rPr>
        <w:t>ότι το να υιοθετούμε ανεπεξέργαστες οδηγίες ή πρωτό</w:t>
      </w:r>
      <w:r>
        <w:rPr>
          <w:rFonts w:eastAsia="Times New Roman" w:cs="Times New Roman"/>
          <w:szCs w:val="24"/>
        </w:rPr>
        <w:t xml:space="preserve">κολλα, που δεν έχουμε αξιολογήσει τη σημασία τους για τα οικονομικά συμφέροντα της χώρας, αποτελεί μια οριζόντια πολιτική. </w:t>
      </w:r>
    </w:p>
    <w:p w14:paraId="5DC7879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Σε κάθε περίπτωση, η Ελλάδα είναι μια ιδιαίτερη χώρα στα ζητήματα θαλάσσιας πολιτικής. Θέλω να θυμίσω ότι πρόκειται για τη χώρα με τ</w:t>
      </w:r>
      <w:r>
        <w:rPr>
          <w:rFonts w:eastAsia="Times New Roman" w:cs="Times New Roman"/>
          <w:szCs w:val="24"/>
        </w:rPr>
        <w:t xml:space="preserve">ο μεγαλύτερο μήκος ακτογραμμής στην Ευρώπη, μετά τη Νορβηγία. </w:t>
      </w:r>
      <w:r w:rsidRPr="00773379">
        <w:rPr>
          <w:rFonts w:eastAsia="Times New Roman"/>
          <w:bCs/>
        </w:rPr>
        <w:t>Έχει</w:t>
      </w:r>
      <w:r>
        <w:rPr>
          <w:rFonts w:eastAsia="Times New Roman" w:cs="Times New Roman"/>
          <w:szCs w:val="24"/>
        </w:rPr>
        <w:t xml:space="preserve"> δεκάξι χιλιάδες χιλιόμετρα ακτογραμμή. </w:t>
      </w:r>
    </w:p>
    <w:p w14:paraId="5DC7879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Η χώρα μας, κύριε Υπουργέ, είναι μια πολυνησιακή χώρα με χιλιάδες νησιά και νησίδες και η εφαρμογή οριζόντιων και ανεπεξέργαστων σε βάθος πολιτικών δ</w:t>
      </w:r>
      <w:r>
        <w:rPr>
          <w:rFonts w:eastAsia="Times New Roman" w:cs="Times New Roman"/>
          <w:szCs w:val="24"/>
        </w:rPr>
        <w:t xml:space="preserve">ύναται να πλήξει ζωτικά συμφέροντά μας. Αυτό λέμε, ως παρατήρηση. </w:t>
      </w:r>
    </w:p>
    <w:p w14:paraId="5DC7879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Άλλωστε ο</w:t>
      </w:r>
      <w:r>
        <w:rPr>
          <w:rFonts w:eastAsia="Times New Roman" w:cs="Times New Roman"/>
          <w:szCs w:val="24"/>
        </w:rPr>
        <w:t xml:space="preserve">ι ευρωπαϊκές οδηγίες δίνουν τις κατευθύνσεις. Δεν είναι απαράβατες εντολές. Ο θαλάσσιος χωροταξικός σχεδιασμός, </w:t>
      </w:r>
      <w:r w:rsidRPr="00307349">
        <w:rPr>
          <w:rFonts w:eastAsia="Times New Roman" w:cs="Times New Roman"/>
          <w:bCs/>
          <w:shd w:val="clear" w:color="auto" w:fill="FFFFFF"/>
        </w:rPr>
        <w:t>δηλαδή</w:t>
      </w:r>
      <w:r>
        <w:rPr>
          <w:rFonts w:eastAsia="Times New Roman" w:cs="Times New Roman"/>
          <w:bCs/>
          <w:shd w:val="clear" w:color="auto" w:fill="FFFFFF"/>
        </w:rPr>
        <w:t>,</w:t>
      </w:r>
      <w:r>
        <w:rPr>
          <w:rFonts w:eastAsia="Times New Roman" w:cs="Times New Roman"/>
          <w:szCs w:val="24"/>
        </w:rPr>
        <w:t xml:space="preserve"> δεν είναι μνημόνιο. Είναι υποχρέωση και ευκαιρία, ιδιαίτερα </w:t>
      </w:r>
      <w:r>
        <w:rPr>
          <w:rFonts w:eastAsia="Times New Roman" w:cs="Times New Roman"/>
          <w:szCs w:val="24"/>
        </w:rPr>
        <w:t>για την Ελλάδα.</w:t>
      </w:r>
    </w:p>
    <w:p w14:paraId="5DC7879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Για να μην υπερβάλουμε, όμως, σήμερα δεν συζητάμε τον θαλάσσιο χωροταξικό σχεδιασμό. Συζητάμε τη δημιουργία ενός νομικού και διοικητικού «κελύφους», μέσα στο οποίο θα σχεδιαστεί ο θαλάσσιος χωροταξικός σχεδιασμός. Αν, όμως, το πλαίσιο που σ</w:t>
      </w:r>
      <w:r>
        <w:rPr>
          <w:rFonts w:eastAsia="Times New Roman" w:cs="Times New Roman"/>
          <w:szCs w:val="24"/>
        </w:rPr>
        <w:t xml:space="preserve">ήμερα συζητάμε αποδειχθεί ελλιπές, θα </w:t>
      </w:r>
      <w:r>
        <w:rPr>
          <w:rFonts w:eastAsia="Times New Roman" w:cs="Times New Roman"/>
          <w:szCs w:val="24"/>
        </w:rPr>
        <w:lastRenderedPageBreak/>
        <w:t xml:space="preserve">οδηγηθούμε σε αποσπασματικό σχεδιασμό και θα χαθούν αναπτυξιακές και περιβαλλοντικές ευκαιρίες για τη χώρα. </w:t>
      </w:r>
    </w:p>
    <w:p w14:paraId="5DC787A0" w14:textId="77777777" w:rsidR="00A02DB2" w:rsidRDefault="00AC477D">
      <w:pPr>
        <w:spacing w:after="0" w:line="600" w:lineRule="auto"/>
        <w:ind w:firstLine="720"/>
        <w:jc w:val="both"/>
        <w:rPr>
          <w:rFonts w:eastAsia="Times New Roman" w:cs="Times New Roman"/>
          <w:szCs w:val="24"/>
        </w:rPr>
      </w:pPr>
      <w:r>
        <w:rPr>
          <w:rFonts w:eastAsia="Times New Roman" w:cs="Times New Roman"/>
          <w:szCs w:val="24"/>
        </w:rPr>
        <w:t xml:space="preserve">Όπως είχαμε την ευκαιρία να επισημάνουμε και στην </w:t>
      </w:r>
      <w:r>
        <w:rPr>
          <w:rFonts w:eastAsia="Times New Roman" w:cs="Times New Roman"/>
          <w:szCs w:val="24"/>
        </w:rPr>
        <w:t>επιτροπή</w:t>
      </w:r>
      <w:r>
        <w:rPr>
          <w:rFonts w:eastAsia="Times New Roman" w:cs="Times New Roman"/>
          <w:szCs w:val="24"/>
        </w:rPr>
        <w:t>, η Κυβέρνηση έκανε δύο βασικές επιλογές με το συγκ</w:t>
      </w:r>
      <w:r>
        <w:rPr>
          <w:rFonts w:eastAsia="Times New Roman" w:cs="Times New Roman"/>
          <w:szCs w:val="24"/>
        </w:rPr>
        <w:t xml:space="preserve">εκριμένο νομοσχέδιο. Πρώτον, </w:t>
      </w:r>
      <w:r>
        <w:rPr>
          <w:rFonts w:eastAsia="Times New Roman" w:cs="Times New Roman"/>
          <w:szCs w:val="24"/>
        </w:rPr>
        <w:t xml:space="preserve">να ορίσει </w:t>
      </w:r>
      <w:r>
        <w:rPr>
          <w:rFonts w:eastAsia="Times New Roman" w:cs="Times New Roman"/>
          <w:szCs w:val="24"/>
        </w:rPr>
        <w:t xml:space="preserve">ως αρμόδια αρχή τον ίδιο τον Υπουργό δια της Γενικής Γραμματείας Χωρικού Σχεδιασμού και Αστικού Περιβάλλοντος,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ένα υποκείμενο όργανο στον Υπουργό</w:t>
      </w:r>
      <w:r>
        <w:rPr>
          <w:rFonts w:eastAsia="Times New Roman" w:cs="Times New Roman"/>
          <w:szCs w:val="24"/>
        </w:rPr>
        <w:t xml:space="preserve"> Περιβάλλοντος</w:t>
      </w:r>
      <w:r>
        <w:rPr>
          <w:rFonts w:eastAsia="Times New Roman" w:cs="Times New Roman"/>
          <w:szCs w:val="24"/>
        </w:rPr>
        <w:t>. Δεύτερον, αποφάσισε την ένταξη της διαχείρισης</w:t>
      </w:r>
      <w:r>
        <w:rPr>
          <w:rFonts w:eastAsia="Times New Roman" w:cs="Times New Roman"/>
          <w:szCs w:val="24"/>
        </w:rPr>
        <w:t xml:space="preserve"> της παράκτιας ζώνης στον θαλάσσιο χωροταξικό σχεδιασμό.</w:t>
      </w:r>
      <w:r>
        <w:rPr>
          <w:rFonts w:eastAsia="Times New Roman" w:cs="Times New Roman"/>
          <w:szCs w:val="24"/>
        </w:rPr>
        <w:t xml:space="preserve"> </w:t>
      </w:r>
      <w:r>
        <w:rPr>
          <w:rFonts w:eastAsia="Times New Roman" w:cs="Times New Roman"/>
          <w:szCs w:val="24"/>
        </w:rPr>
        <w:t xml:space="preserve">Αναμφίβολα πρόκειται για πολιτικές επιλογές, οι οποίες θα κριθούν τόσο στον σχεδιασμό τους, όσο και στο αποτέλεσμά τους. </w:t>
      </w:r>
    </w:p>
    <w:p w14:paraId="5DC787A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Εμείς σας προτείναμε την </w:t>
      </w:r>
      <w:proofErr w:type="spellStart"/>
      <w:r>
        <w:rPr>
          <w:rFonts w:eastAsia="Times New Roman" w:cs="Times New Roman"/>
          <w:szCs w:val="24"/>
        </w:rPr>
        <w:t>πολυεπίπεδη</w:t>
      </w:r>
      <w:proofErr w:type="spellEnd"/>
      <w:r>
        <w:rPr>
          <w:rFonts w:eastAsia="Times New Roman" w:cs="Times New Roman"/>
          <w:szCs w:val="24"/>
        </w:rPr>
        <w:t xml:space="preserve"> κυβερνητική εμπλοκή στον θαλάσσιο χωροτα</w:t>
      </w:r>
      <w:r>
        <w:rPr>
          <w:rFonts w:eastAsia="Times New Roman" w:cs="Times New Roman"/>
          <w:szCs w:val="24"/>
        </w:rPr>
        <w:t>ξικό σχεδιασμό, όπως άλλωστε δεικνύει στις περισσότερες των περιπτώσεων και η διεθνής εμπειρία, αλλά και υπαγορεύει και η σημερινή συγκυρία, κύριε Υπουργέ, με τις γεωπολιτικές εντάσεις στην ευρύτερη περιοχή της νοτιοανατολικής Μεσογείου, την ανάγκη παρεμβά</w:t>
      </w:r>
      <w:r>
        <w:rPr>
          <w:rFonts w:eastAsia="Times New Roman" w:cs="Times New Roman"/>
          <w:szCs w:val="24"/>
        </w:rPr>
        <w:t xml:space="preserve">σεων στη νησιωτική πολιτική, τη διαχείριση μεταναστευτικών ροών και πολλά ακόμα σπουδαία ζητήματα. </w:t>
      </w:r>
    </w:p>
    <w:p w14:paraId="5DC787A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Σας προτείναμε διυπουργική και </w:t>
      </w:r>
      <w:proofErr w:type="spellStart"/>
      <w:r>
        <w:rPr>
          <w:rFonts w:eastAsia="Times New Roman" w:cs="Times New Roman"/>
          <w:szCs w:val="24"/>
        </w:rPr>
        <w:t>ενδοΰπουργική</w:t>
      </w:r>
      <w:proofErr w:type="spellEnd"/>
      <w:r>
        <w:rPr>
          <w:rFonts w:eastAsia="Times New Roman" w:cs="Times New Roman"/>
          <w:szCs w:val="24"/>
        </w:rPr>
        <w:t xml:space="preserve"> συνεργασία με ταυτόχρονη αναβάθμιση των αρμόδιων διοικητικών δομών, προκειμένου να ανταπεξέλθουν στο δύσκολο έργο τους και κυρίως, για να αποφύγουμε την αποσπασματικότητα η οποία παρατηρήθηκε στον χερσαίο σχεδια</w:t>
      </w:r>
      <w:r>
        <w:rPr>
          <w:rFonts w:eastAsia="Times New Roman" w:cs="Times New Roman"/>
          <w:szCs w:val="24"/>
        </w:rPr>
        <w:t xml:space="preserve">σμό και η οποία οδηγεί σε επιβεβλημένες και αναγκαστικές αναθεωρήσεις. </w:t>
      </w:r>
    </w:p>
    <w:p w14:paraId="5DC787A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Αναφορικά με την παράκτια ζώνη</w:t>
      </w:r>
      <w:r w:rsidRPr="00C35A07">
        <w:rPr>
          <w:rFonts w:eastAsia="Times New Roman" w:cs="Times New Roman"/>
          <w:szCs w:val="24"/>
        </w:rPr>
        <w:t>,</w:t>
      </w:r>
      <w:r>
        <w:rPr>
          <w:rFonts w:eastAsia="Times New Roman" w:cs="Times New Roman"/>
          <w:szCs w:val="24"/>
        </w:rPr>
        <w:t xml:space="preserve"> καταδείχτηκε </w:t>
      </w:r>
      <w:r>
        <w:rPr>
          <w:rFonts w:eastAsia="Times New Roman" w:cs="Times New Roman"/>
          <w:szCs w:val="24"/>
        </w:rPr>
        <w:t xml:space="preserve">από </w:t>
      </w:r>
      <w:r>
        <w:rPr>
          <w:rFonts w:eastAsia="Times New Roman" w:cs="Times New Roman"/>
          <w:szCs w:val="24"/>
        </w:rPr>
        <w:t xml:space="preserve">τη συνεδρίαση των </w:t>
      </w:r>
      <w:r>
        <w:rPr>
          <w:rFonts w:eastAsia="Times New Roman" w:cs="Times New Roman"/>
          <w:szCs w:val="24"/>
        </w:rPr>
        <w:t xml:space="preserve">επιτροπών </w:t>
      </w:r>
      <w:r>
        <w:rPr>
          <w:rFonts w:eastAsia="Times New Roman" w:cs="Times New Roman"/>
          <w:szCs w:val="24"/>
        </w:rPr>
        <w:t>κατά την επεξεργασία του νομοσχεδίου ότι είναι δύο οι επιστημονικές απόψεις. Αυτή που επιλέξατε είναι η ενσ</w:t>
      </w:r>
      <w:r>
        <w:rPr>
          <w:rFonts w:eastAsia="Times New Roman" w:cs="Times New Roman"/>
          <w:szCs w:val="24"/>
        </w:rPr>
        <w:t xml:space="preserve">ωμάτωση, ενώ θα μπορούσε να γίνει και η επιλογή </w:t>
      </w:r>
      <w:r>
        <w:rPr>
          <w:rFonts w:eastAsia="Times New Roman" w:cs="Times New Roman"/>
          <w:szCs w:val="24"/>
        </w:rPr>
        <w:t>της διαδοχικής σχεδίασης</w:t>
      </w:r>
      <w:r w:rsidRPr="00C35A07">
        <w:rPr>
          <w:rFonts w:eastAsia="Times New Roman" w:cs="Times New Roman"/>
          <w:szCs w:val="24"/>
        </w:rPr>
        <w:t>,</w:t>
      </w:r>
      <w:r>
        <w:rPr>
          <w:rFonts w:eastAsia="Times New Roman" w:cs="Times New Roman"/>
          <w:szCs w:val="24"/>
        </w:rPr>
        <w:t xml:space="preserve"> ώστε η διαχείριση της παράκτιας ζώνης να αποτελέσει ένα εργαλείο γέφυρα </w:t>
      </w:r>
      <w:r>
        <w:rPr>
          <w:rFonts w:eastAsia="Times New Roman" w:cs="Times New Roman"/>
          <w:szCs w:val="24"/>
        </w:rPr>
        <w:t>ανάμεσα σ</w:t>
      </w:r>
      <w:r>
        <w:rPr>
          <w:rFonts w:eastAsia="Times New Roman" w:cs="Times New Roman"/>
          <w:szCs w:val="24"/>
        </w:rPr>
        <w:t xml:space="preserve">τον χερσαίο </w:t>
      </w:r>
      <w:r>
        <w:rPr>
          <w:rFonts w:eastAsia="Times New Roman" w:cs="Times New Roman"/>
          <w:szCs w:val="24"/>
        </w:rPr>
        <w:t xml:space="preserve">και </w:t>
      </w:r>
      <w:r>
        <w:rPr>
          <w:rFonts w:eastAsia="Times New Roman" w:cs="Times New Roman"/>
          <w:szCs w:val="24"/>
        </w:rPr>
        <w:t xml:space="preserve">τον θαλάσσιο χωροταξικό σχεδιασμό. </w:t>
      </w:r>
    </w:p>
    <w:p w14:paraId="5DC787A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Όπως μας απάντησε όμως</w:t>
      </w:r>
      <w:r w:rsidRPr="00C35A07">
        <w:rPr>
          <w:rFonts w:eastAsia="Times New Roman" w:cs="Times New Roman"/>
          <w:szCs w:val="24"/>
        </w:rPr>
        <w:t>,</w:t>
      </w:r>
      <w:r>
        <w:rPr>
          <w:rFonts w:eastAsia="Times New Roman" w:cs="Times New Roman"/>
          <w:szCs w:val="24"/>
        </w:rPr>
        <w:t xml:space="preserve"> ο Υπουργός, κάποιος πρέπε</w:t>
      </w:r>
      <w:r>
        <w:rPr>
          <w:rFonts w:eastAsia="Times New Roman" w:cs="Times New Roman"/>
          <w:szCs w:val="24"/>
        </w:rPr>
        <w:t xml:space="preserve">ι να αποφασίζει και, εν πάση </w:t>
      </w:r>
      <w:proofErr w:type="spellStart"/>
      <w:r>
        <w:rPr>
          <w:rFonts w:eastAsia="Times New Roman" w:cs="Times New Roman"/>
          <w:szCs w:val="24"/>
        </w:rPr>
        <w:t>περιπτώσει</w:t>
      </w:r>
      <w:proofErr w:type="spellEnd"/>
      <w:r>
        <w:rPr>
          <w:rFonts w:eastAsia="Times New Roman" w:cs="Times New Roman"/>
          <w:szCs w:val="24"/>
        </w:rPr>
        <w:t>, η Βουλή θα έχει την ενημέρωση και το Υπουργικό Συμβούλιο θα εγκρίνει τα της Γενικής Γραμματείας. Θεωρητικά είναι σωστό αυτό. Όμως, το Υπουργικό Συμβούλιο, κύριε Υπουργέ, θα εγκρίνει αυτά που θα του προτείνει η Γενικ</w:t>
      </w:r>
      <w:r>
        <w:rPr>
          <w:rFonts w:eastAsia="Times New Roman" w:cs="Times New Roman"/>
          <w:szCs w:val="24"/>
        </w:rPr>
        <w:t>ή Γραμματεία. Παραπέμπετε όλα τα συγκεκριμένα ζητήματα, δηλαδή τη συμμετοχή των ενδιαφερόμενων φορέων, των συναρμόδιων Υπουργείων</w:t>
      </w:r>
      <w:r w:rsidRPr="00C35A07">
        <w:rPr>
          <w:rFonts w:eastAsia="Times New Roman" w:cs="Times New Roman"/>
          <w:szCs w:val="24"/>
        </w:rPr>
        <w:t>,</w:t>
      </w:r>
      <w:r>
        <w:rPr>
          <w:rFonts w:eastAsia="Times New Roman" w:cs="Times New Roman"/>
          <w:szCs w:val="24"/>
        </w:rPr>
        <w:t xml:space="preserve"> στη διαβούλευση. Εμείς σας προτείναμε την εμπλοκή και άλλων φορέων, κυρίως πανεπιστημιακών ιδρυμάτων με εμπειρία </w:t>
      </w:r>
      <w:r>
        <w:rPr>
          <w:rFonts w:eastAsia="Times New Roman" w:cs="Times New Roman"/>
          <w:szCs w:val="24"/>
        </w:rPr>
        <w:lastRenderedPageBreak/>
        <w:t xml:space="preserve">και </w:t>
      </w:r>
      <w:r>
        <w:rPr>
          <w:rFonts w:eastAsia="Times New Roman" w:cs="Times New Roman"/>
          <w:szCs w:val="24"/>
        </w:rPr>
        <w:t xml:space="preserve">ειδικά </w:t>
      </w:r>
      <w:r>
        <w:rPr>
          <w:rFonts w:eastAsia="Times New Roman" w:cs="Times New Roman"/>
          <w:szCs w:val="24"/>
        </w:rPr>
        <w:t>τ</w:t>
      </w:r>
      <w:r>
        <w:rPr>
          <w:rFonts w:eastAsia="Times New Roman" w:cs="Times New Roman"/>
          <w:szCs w:val="24"/>
        </w:rPr>
        <w:t>μημάτων χωροταξίας, αλλά και συναρμόδιων Υπουργείων, όχι σε επίπεδο διαβούλευσης, αλλά σε επίπεδο σχεδιασμού, έστω και στο πλαίσιο της Γενικής Γραμματείας Χωρικού Σχεδιασμού</w:t>
      </w:r>
      <w:r>
        <w:rPr>
          <w:rFonts w:eastAsia="Times New Roman" w:cs="Times New Roman"/>
          <w:szCs w:val="24"/>
        </w:rPr>
        <w:t xml:space="preserve"> και Αστικού Περιβάλλοντος</w:t>
      </w:r>
      <w:r>
        <w:rPr>
          <w:rFonts w:eastAsia="Times New Roman" w:cs="Times New Roman"/>
          <w:szCs w:val="24"/>
        </w:rPr>
        <w:t xml:space="preserve">. </w:t>
      </w:r>
    </w:p>
    <w:p w14:paraId="5DC787A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Μάλλον εν όψει της κυβερνητικής αλλαγής στις επερχόμεν</w:t>
      </w:r>
      <w:r>
        <w:rPr>
          <w:rFonts w:eastAsia="Times New Roman" w:cs="Times New Roman"/>
          <w:szCs w:val="24"/>
        </w:rPr>
        <w:t xml:space="preserve">ες εκλογές, θα χρειαστεί να βελτιώσουμε ορισμένα πράγματα και κυρίως θα χρειαστεί να προλάβουμε τα χρονοδιαγράμματα. </w:t>
      </w:r>
    </w:p>
    <w:p w14:paraId="5DC787A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Για να καταδειχθεί η σημασία των προηγούμενων παρατηρήσεων, αρκεί να αναφέρουμε ότι το ίδιο το περιεχόμενο της </w:t>
      </w:r>
      <w:r>
        <w:rPr>
          <w:rFonts w:eastAsia="Times New Roman" w:cs="Times New Roman"/>
          <w:szCs w:val="24"/>
        </w:rPr>
        <w:t xml:space="preserve">οδηγίας </w:t>
      </w:r>
      <w:r>
        <w:rPr>
          <w:rFonts w:eastAsia="Times New Roman" w:cs="Times New Roman"/>
          <w:szCs w:val="24"/>
        </w:rPr>
        <w:t>αγγίζει μια σειρά τ</w:t>
      </w:r>
      <w:r>
        <w:rPr>
          <w:rFonts w:eastAsia="Times New Roman" w:cs="Times New Roman"/>
          <w:szCs w:val="24"/>
        </w:rPr>
        <w:t>ομέων ιδιαίτερα κρίσιμων για την ελληνική οικονομία, για το ίδιο το μέλλον της χώρας, επιτρέψτε μου να πω. Για παράδειγμα, εξόρυξη υδρογονανθράκων ορυκτού πλούτου και αδρανών υλικών, λιμενικές εγκαταστάσεις, παράκτια δόμηση, θαλάσσιος τουρισμός, καταδυτικό</w:t>
      </w:r>
      <w:r>
        <w:rPr>
          <w:rFonts w:eastAsia="Times New Roman" w:cs="Times New Roman"/>
          <w:szCs w:val="24"/>
        </w:rPr>
        <w:t>ς τουρισμός, τουρισμός σε ενάλιες αρχαιότητες, αλιεία, θαλάσσιες μεταφορές, επιπτώσεις των τουριστικών πιέσεων στην παράκτια ζώνη, περιβαλλοντικά ζητήματα, κλιματική αλλαγή και πλήθος άλλων ζητημάτων κρίσιμης σημασίας για μια χώρα σαν την Ελλάδα, της οποία</w:t>
      </w:r>
      <w:r>
        <w:rPr>
          <w:rFonts w:eastAsia="Times New Roman" w:cs="Times New Roman"/>
          <w:szCs w:val="24"/>
        </w:rPr>
        <w:t xml:space="preserve">ς το 80% του πληθυσμού κατοικεί στην παράκτια ζώνη, τη λεγόμενη των δέκα χιλιομέτρων, ενώ η βιομηχανική της παραγωγή σε ποσοστό 90% εντοπίζεται στην ίδια ζώνη. Κατά συνέπεια, τι είδους πολιτικές θα </w:t>
      </w:r>
      <w:r>
        <w:rPr>
          <w:rFonts w:eastAsia="Times New Roman" w:cs="Times New Roman"/>
          <w:szCs w:val="24"/>
        </w:rPr>
        <w:lastRenderedPageBreak/>
        <w:t>εκπονηθούν και πώς αυτές θα σχεδιαστούν για τα συγκεκριμέν</w:t>
      </w:r>
      <w:r>
        <w:rPr>
          <w:rFonts w:eastAsia="Times New Roman" w:cs="Times New Roman"/>
          <w:szCs w:val="24"/>
        </w:rPr>
        <w:t xml:space="preserve">α ζητήματα είναι ύψιστης σημασίας και υπαρξιακού χαρακτήρα για το μέλλον της χώρας. </w:t>
      </w:r>
    </w:p>
    <w:p w14:paraId="5DC787A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Δεν μπορούμε να διαφωνήσουμε, βεβαίως, στην ενσωμάτωση της ευρωπαϊκής </w:t>
      </w:r>
      <w:r>
        <w:rPr>
          <w:rFonts w:eastAsia="Times New Roman" w:cs="Times New Roman"/>
          <w:szCs w:val="24"/>
        </w:rPr>
        <w:t>οδηγίας</w:t>
      </w:r>
      <w:r>
        <w:rPr>
          <w:rFonts w:eastAsia="Times New Roman" w:cs="Times New Roman"/>
          <w:szCs w:val="24"/>
        </w:rPr>
        <w:t xml:space="preserve">. Εκείνο με το οποίο διαφωνούμε είναι η έλλειψη στρατηγικού </w:t>
      </w:r>
      <w:r>
        <w:rPr>
          <w:rFonts w:eastAsia="Times New Roman" w:cs="Times New Roman"/>
          <w:szCs w:val="24"/>
        </w:rPr>
        <w:t xml:space="preserve">σχεδιασμού </w:t>
      </w:r>
      <w:r>
        <w:rPr>
          <w:rFonts w:eastAsia="Times New Roman" w:cs="Times New Roman"/>
          <w:szCs w:val="24"/>
        </w:rPr>
        <w:t>με την οποία προσεγγίζε</w:t>
      </w:r>
      <w:r>
        <w:rPr>
          <w:rFonts w:eastAsia="Times New Roman" w:cs="Times New Roman"/>
          <w:szCs w:val="24"/>
        </w:rPr>
        <w:t xml:space="preserve">ι η Κυβέρνηση τέτοιου είδους ζητήματα και η </w:t>
      </w:r>
      <w:r>
        <w:rPr>
          <w:rFonts w:eastAsia="Times New Roman" w:cs="Times New Roman"/>
          <w:szCs w:val="24"/>
        </w:rPr>
        <w:t>υποβάθμιση που τους κάνει</w:t>
      </w:r>
      <w:r>
        <w:rPr>
          <w:rFonts w:eastAsia="Times New Roman" w:cs="Times New Roman"/>
          <w:szCs w:val="24"/>
        </w:rPr>
        <w:t xml:space="preserve">. Θα αναφέρω ένα χαρακτηριστικό παράδειγμα. </w:t>
      </w:r>
    </w:p>
    <w:p w14:paraId="5DC787A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Στο ολιστικό πρόγραμμα, το οποίο παρουσίασε ο κύριος Υπουργός των Οικονομικών στο Υπουργικό Συμβούλιο αναφέρεται ότι τα ειδικά χωροταξικά σχέδ</w:t>
      </w:r>
      <w:r>
        <w:rPr>
          <w:rFonts w:eastAsia="Times New Roman" w:cs="Times New Roman"/>
          <w:szCs w:val="24"/>
        </w:rPr>
        <w:t xml:space="preserve">ια θα εκπονηθούν για τον τουρισμό, ο οποίος κατά κύριο λόγο αγγίζει </w:t>
      </w:r>
      <w:r>
        <w:rPr>
          <w:rFonts w:eastAsia="Times New Roman" w:cs="Times New Roman"/>
          <w:szCs w:val="24"/>
        </w:rPr>
        <w:t>τον θαλάσσιο σχεδιασμό</w:t>
      </w:r>
      <w:r>
        <w:rPr>
          <w:rFonts w:eastAsia="Times New Roman" w:cs="Times New Roman"/>
          <w:szCs w:val="24"/>
        </w:rPr>
        <w:t xml:space="preserve">, το 2019. Το οδικό χωροταξικό ορυκτών πόρων που αγγίζει όχι μόνο το ζήτημα των υδρογονανθράκων, αλλά και άλλα </w:t>
      </w:r>
      <w:r>
        <w:rPr>
          <w:rFonts w:eastAsia="Times New Roman" w:cs="Times New Roman"/>
          <w:szCs w:val="24"/>
        </w:rPr>
        <w:t>και πλήθος άλλων ζητημάτων</w:t>
      </w:r>
      <w:r>
        <w:rPr>
          <w:rFonts w:eastAsia="Times New Roman" w:cs="Times New Roman"/>
          <w:szCs w:val="24"/>
        </w:rPr>
        <w:t xml:space="preserve"> της θάλασσας θα δοθεί το 202</w:t>
      </w:r>
      <w:r>
        <w:rPr>
          <w:rFonts w:eastAsia="Times New Roman" w:cs="Times New Roman"/>
          <w:szCs w:val="24"/>
        </w:rPr>
        <w:t xml:space="preserve">0. Το ειδικό χωροταξικό για τις ιχθυοκαλλιέργειες που είναι ένας σπουδαίος κλάδος για την ελληνική οικονομία –είμαστε δεύτεροι παγκοσμίως σε εξαγωγές- θα δοθεί το 2021. </w:t>
      </w:r>
    </w:p>
    <w:p w14:paraId="5DC787A9" w14:textId="77777777" w:rsidR="00A02DB2" w:rsidRDefault="00AC477D">
      <w:pPr>
        <w:spacing w:after="0" w:line="600" w:lineRule="auto"/>
        <w:ind w:firstLine="720"/>
        <w:jc w:val="both"/>
        <w:rPr>
          <w:rFonts w:eastAsia="Times New Roman" w:cs="Times New Roman"/>
          <w:szCs w:val="24"/>
        </w:rPr>
      </w:pPr>
      <w:r>
        <w:rPr>
          <w:rFonts w:eastAsia="Times New Roman" w:cs="Times New Roman"/>
          <w:szCs w:val="24"/>
        </w:rPr>
        <w:t>Στην παρατήρησή μας ότι στις αρχές του 2021 εκπνέει η προθεσμία μας για την ολοκλήρωση</w:t>
      </w:r>
      <w:r>
        <w:rPr>
          <w:rFonts w:eastAsia="Times New Roman" w:cs="Times New Roman"/>
          <w:szCs w:val="24"/>
        </w:rPr>
        <w:t xml:space="preserve"> του θαλάσσιου χωροταξικού σχεδιασμού </w:t>
      </w:r>
      <w:r>
        <w:rPr>
          <w:rFonts w:eastAsia="Times New Roman" w:cs="Times New Roman"/>
          <w:szCs w:val="24"/>
        </w:rPr>
        <w:t xml:space="preserve">της χώρας </w:t>
      </w:r>
      <w:r>
        <w:rPr>
          <w:rFonts w:eastAsia="Times New Roman" w:cs="Times New Roman"/>
          <w:szCs w:val="24"/>
        </w:rPr>
        <w:lastRenderedPageBreak/>
        <w:t>και δεν</w:t>
      </w:r>
      <w:r>
        <w:rPr>
          <w:rFonts w:eastAsia="Times New Roman" w:cs="Times New Roman"/>
          <w:szCs w:val="24"/>
        </w:rPr>
        <w:t xml:space="preserve"> θα</w:t>
      </w:r>
      <w:r>
        <w:rPr>
          <w:rFonts w:eastAsia="Times New Roman" w:cs="Times New Roman"/>
          <w:szCs w:val="24"/>
        </w:rPr>
        <w:t xml:space="preserve"> υπάρχει χρόνος ώστε τα περιφερειακά σχέδια</w:t>
      </w:r>
      <w:r>
        <w:rPr>
          <w:rFonts w:eastAsia="Times New Roman" w:cs="Times New Roman"/>
          <w:szCs w:val="24"/>
        </w:rPr>
        <w:t xml:space="preserve"> να λαμβάνουν υπ’ </w:t>
      </w:r>
      <w:proofErr w:type="spellStart"/>
      <w:r>
        <w:rPr>
          <w:rFonts w:eastAsia="Times New Roman" w:cs="Times New Roman"/>
          <w:szCs w:val="24"/>
        </w:rPr>
        <w:t>όψιν</w:t>
      </w:r>
      <w:proofErr w:type="spellEnd"/>
      <w:r>
        <w:rPr>
          <w:rFonts w:eastAsia="Times New Roman" w:cs="Times New Roman"/>
          <w:szCs w:val="24"/>
        </w:rPr>
        <w:t xml:space="preserve"> τους</w:t>
      </w:r>
      <w:r>
        <w:rPr>
          <w:rFonts w:eastAsia="Times New Roman" w:cs="Times New Roman"/>
          <w:szCs w:val="24"/>
        </w:rPr>
        <w:t xml:space="preserve"> το τελευταίο επίπεδο χωροταξικού σχεδιασμού </w:t>
      </w:r>
      <w:r>
        <w:rPr>
          <w:rFonts w:eastAsia="Times New Roman" w:cs="Times New Roman"/>
          <w:szCs w:val="24"/>
        </w:rPr>
        <w:t xml:space="preserve">ώστε </w:t>
      </w:r>
      <w:r>
        <w:rPr>
          <w:rFonts w:eastAsia="Times New Roman" w:cs="Times New Roman"/>
          <w:szCs w:val="24"/>
        </w:rPr>
        <w:t>να έρθει και να κλειδώσει με τον εθνικό και τον ειδικό σχεδιασμό, ο κύριος Υπο</w:t>
      </w:r>
      <w:r>
        <w:rPr>
          <w:rFonts w:eastAsia="Times New Roman" w:cs="Times New Roman"/>
          <w:szCs w:val="24"/>
        </w:rPr>
        <w:t xml:space="preserve">υργός μας απάντησε ότι όλα αυτά θα εκπονούνται και θα σχεδιάζονται παράλληλα. Αυτό, όμως, απαιτεί εξαιρετική οργάνωση, απόλυτο συγχρονισμό και </w:t>
      </w:r>
      <w:r>
        <w:rPr>
          <w:rFonts w:eastAsia="Times New Roman" w:cs="Times New Roman"/>
          <w:szCs w:val="24"/>
        </w:rPr>
        <w:t xml:space="preserve">άριστο </w:t>
      </w:r>
      <w:r>
        <w:rPr>
          <w:rFonts w:eastAsia="Times New Roman" w:cs="Times New Roman"/>
          <w:szCs w:val="24"/>
        </w:rPr>
        <w:t>συντονισμό, κάτι για το οποίο, κύριε Υπουργέ, δεν φημίζεται η Κυβέρνησή σας. Για την προχειρότητα…</w:t>
      </w:r>
    </w:p>
    <w:p w14:paraId="5DC787AA" w14:textId="77777777" w:rsidR="00A02DB2" w:rsidRDefault="00AC477D">
      <w:pPr>
        <w:spacing w:after="0" w:line="720" w:lineRule="auto"/>
        <w:ind w:firstLine="720"/>
        <w:jc w:val="both"/>
        <w:rPr>
          <w:rFonts w:eastAsia="Times New Roman" w:cs="Times New Roman"/>
          <w:szCs w:val="24"/>
        </w:rPr>
      </w:pPr>
      <w:r w:rsidRPr="00D374FE">
        <w:rPr>
          <w:rFonts w:eastAsia="Times New Roman" w:cs="Times New Roman"/>
          <w:b/>
          <w:szCs w:val="24"/>
        </w:rPr>
        <w:t>ΓΕΩΡΓΙΟ</w:t>
      </w:r>
      <w:r w:rsidRPr="00D374FE">
        <w:rPr>
          <w:rFonts w:eastAsia="Times New Roman" w:cs="Times New Roman"/>
          <w:b/>
          <w:szCs w:val="24"/>
        </w:rPr>
        <w:t xml:space="preserve">Σ ΣΤΑΘΑΚΗΣ (Υπουργός Περιβάλλοντος και Ενέργειας): </w:t>
      </w:r>
      <w:r>
        <w:rPr>
          <w:rFonts w:eastAsia="Times New Roman" w:cs="Times New Roman"/>
          <w:szCs w:val="24"/>
        </w:rPr>
        <w:t>Ο ΣΥΡΙΖΑ…(δεν ακούστηκε)</w:t>
      </w:r>
    </w:p>
    <w:p w14:paraId="5DC787AB" w14:textId="77777777" w:rsidR="00A02DB2" w:rsidRDefault="00AC477D">
      <w:pPr>
        <w:spacing w:line="600" w:lineRule="auto"/>
        <w:ind w:firstLine="720"/>
        <w:jc w:val="both"/>
        <w:rPr>
          <w:rFonts w:eastAsia="Times New Roman" w:cs="Times New Roman"/>
          <w:szCs w:val="24"/>
        </w:rPr>
      </w:pPr>
      <w:r w:rsidRPr="00D374FE">
        <w:rPr>
          <w:rFonts w:eastAsia="Times New Roman" w:cs="Times New Roman"/>
          <w:b/>
          <w:szCs w:val="24"/>
        </w:rPr>
        <w:t xml:space="preserve">ΧΡΗΣΤΟΣ ΜΠΟΥΚΩΡΟΣ: </w:t>
      </w:r>
      <w:r>
        <w:rPr>
          <w:rFonts w:eastAsia="Times New Roman" w:cs="Times New Roman"/>
          <w:szCs w:val="24"/>
        </w:rPr>
        <w:t xml:space="preserve">Κοιτάξτε, εγώ θέλω να μιλάω με στοιχεία. </w:t>
      </w:r>
    </w:p>
    <w:p w14:paraId="5DC787A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Αν υπήρχε συντονισμός, δεν θα χρειάζονταν πενήντα νομοτεχνικές βελτιώσεις στον νόμο για το χωροταξικό, ο οποίος </w:t>
      </w:r>
      <w:r>
        <w:rPr>
          <w:rFonts w:eastAsia="Times New Roman" w:cs="Times New Roman"/>
          <w:szCs w:val="24"/>
        </w:rPr>
        <w:t>ψηφίστηκε το 2017, και συνεχόμενες παρατάσεις για τους δασικούς χάρτες, που έχουν οδηγήσει χιλιάδες αγρότες στην απελπισία.</w:t>
      </w:r>
    </w:p>
    <w:p w14:paraId="5DC787A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Αν τα νομοθετήματά σας ήταν ορθά, δεν θα χρειαζόταν, κύριε Υπουργέ, αυτή η βιομηχανία τροπολογιών, νομοθετικών βελτιώσεων, νέων διατ</w:t>
      </w:r>
      <w:r>
        <w:rPr>
          <w:rFonts w:eastAsia="Times New Roman" w:cs="Times New Roman"/>
          <w:szCs w:val="24"/>
        </w:rPr>
        <w:t xml:space="preserve">άξεων, «κόβε, ράβε, ξήλωνε, δουλειά να μη σου λείπει». Δεν το λέμε έτσι. Όταν λέτε ότι για τις ιχθυοκαλλιέργειες θα δοθεί το ειδικό χωροταξικό το 2021, </w:t>
      </w:r>
      <w:r>
        <w:rPr>
          <w:rFonts w:eastAsia="Times New Roman" w:cs="Times New Roman"/>
          <w:szCs w:val="24"/>
        </w:rPr>
        <w:lastRenderedPageBreak/>
        <w:t>όταν εκπνέει η προθεσμία μας, που είναι απολύτως δεσμευτική και λέτε ότι όλα θα εκπονούνται παράλληλα, κ</w:t>
      </w:r>
      <w:r>
        <w:rPr>
          <w:rFonts w:eastAsia="Times New Roman" w:cs="Times New Roman"/>
          <w:szCs w:val="24"/>
        </w:rPr>
        <w:t>αταλαβαίνουμε τι θα γίνει. Δεν χρειάζεται να πούμε περισσότερα.</w:t>
      </w:r>
    </w:p>
    <w:p w14:paraId="5DC787A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Κύριε Υπουργέ, θα έλεγα ότι συμφωνούμε με τους στόχους που θέτει η </w:t>
      </w:r>
      <w:r>
        <w:rPr>
          <w:rFonts w:eastAsia="Times New Roman" w:cs="Times New Roman"/>
          <w:szCs w:val="24"/>
        </w:rPr>
        <w:t>οδηγία</w:t>
      </w:r>
      <w:r>
        <w:rPr>
          <w:rFonts w:eastAsia="Times New Roman" w:cs="Times New Roman"/>
          <w:szCs w:val="24"/>
        </w:rPr>
        <w:t>. Έχουμε σημαντικές επιφυλάξεις για κάποια άρθρα και κυρίως για το άρθρο 12. Βλέπετε τι γίνεται στην Ανατολική Μεσόγειο</w:t>
      </w:r>
      <w:r>
        <w:rPr>
          <w:rFonts w:eastAsia="Times New Roman" w:cs="Times New Roman"/>
          <w:szCs w:val="24"/>
        </w:rPr>
        <w:t>. Το άρθρο 12 είναι αυτό που μας υποχρεώνει στη δημιουργία θεσμικού πλαισίου συνεργασίας με τις τρίτες χώρες. Εδώ έρχονται αμέσως στην πρώτη γραμμή κατά κύριο λόγο η Τουρκία και κατά δεύτερο λόγο η Αλβανία. Δεν μας δώσατε τις απαραίτητες πληροφορίες. Έχουμ</w:t>
      </w:r>
      <w:r>
        <w:rPr>
          <w:rFonts w:eastAsia="Times New Roman" w:cs="Times New Roman"/>
          <w:szCs w:val="24"/>
        </w:rPr>
        <w:t>ε εξαιρετικές επιφυλάξεις για το σε ποιο επίπεδο θα γίνει η διαχείριση αυτού του ζητήματος. Όπως αντιλαμβάνεστε, δεν μπορεί να γίνει σε επίπεδο Γενικής Γραμματείας Χωροταξικού Σχεδιασμού</w:t>
      </w:r>
      <w:r>
        <w:rPr>
          <w:rFonts w:eastAsia="Times New Roman" w:cs="Times New Roman"/>
          <w:szCs w:val="24"/>
        </w:rPr>
        <w:t xml:space="preserve"> και Αστικού Περιβάλλοντος</w:t>
      </w:r>
      <w:r>
        <w:rPr>
          <w:rFonts w:eastAsia="Times New Roman" w:cs="Times New Roman"/>
          <w:szCs w:val="24"/>
        </w:rPr>
        <w:t xml:space="preserve">. </w:t>
      </w:r>
    </w:p>
    <w:p w14:paraId="5DC787A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Στο άρθρο 14 είναι δομικές οι διαφωνίες μας για την αρμόδια αρχή. Ζητήσαμε άλλα πράγματα. Υπάρχουν δύο λογικές. Εγώ το δέχομαι. Όπως και για την παράκτια ζώνη υπάρχουν δύο λογικές. Για τις επιλογές μάς είπατε ότι κάποιος πρέπει να αποφασίζει, θα ενημερώνετ</w:t>
      </w:r>
      <w:r>
        <w:rPr>
          <w:rFonts w:eastAsia="Times New Roman" w:cs="Times New Roman"/>
          <w:szCs w:val="24"/>
        </w:rPr>
        <w:t xml:space="preserve">αι η Βουλή, θα εγκρίνει το Υπουργικό Συμβούλιο. Μίλησα προηγουμένως γι’ αυτά. Εμείς θα θέλαμε την εμπλοκή και άλλων </w:t>
      </w:r>
      <w:r>
        <w:rPr>
          <w:rFonts w:eastAsia="Times New Roman" w:cs="Times New Roman"/>
          <w:szCs w:val="24"/>
        </w:rPr>
        <w:t>συναρμοδίων</w:t>
      </w:r>
      <w:r>
        <w:rPr>
          <w:rFonts w:eastAsia="Times New Roman" w:cs="Times New Roman"/>
          <w:szCs w:val="24"/>
        </w:rPr>
        <w:t xml:space="preserve">. </w:t>
      </w:r>
    </w:p>
    <w:p w14:paraId="5DC787B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Στο δεύτερο μέρος του νομοσχεδίου </w:t>
      </w:r>
      <w:r>
        <w:rPr>
          <w:rFonts w:eastAsia="Times New Roman" w:cs="Times New Roman"/>
          <w:szCs w:val="24"/>
        </w:rPr>
        <w:t>που αφορά αποκλειστικά</w:t>
      </w:r>
      <w:r>
        <w:rPr>
          <w:rFonts w:eastAsia="Times New Roman" w:cs="Times New Roman"/>
          <w:szCs w:val="24"/>
        </w:rPr>
        <w:t xml:space="preserve"> στα </w:t>
      </w:r>
      <w:proofErr w:type="spellStart"/>
      <w:r>
        <w:rPr>
          <w:rFonts w:eastAsia="Times New Roman" w:cs="Times New Roman"/>
          <w:szCs w:val="24"/>
        </w:rPr>
        <w:t>βιοκαύσιμα</w:t>
      </w:r>
      <w:proofErr w:type="spellEnd"/>
      <w:r>
        <w:rPr>
          <w:rFonts w:eastAsia="Times New Roman" w:cs="Times New Roman"/>
          <w:szCs w:val="24"/>
        </w:rPr>
        <w:t xml:space="preserve">, στην ενσωμάτωση </w:t>
      </w:r>
      <w:r>
        <w:rPr>
          <w:rFonts w:eastAsia="Times New Roman" w:cs="Times New Roman"/>
          <w:szCs w:val="24"/>
        </w:rPr>
        <w:t xml:space="preserve">οδηγιών </w:t>
      </w:r>
      <w:r>
        <w:rPr>
          <w:rFonts w:eastAsia="Times New Roman" w:cs="Times New Roman"/>
          <w:szCs w:val="24"/>
        </w:rPr>
        <w:t>και στις δεσμευτικές υποχρεώσ</w:t>
      </w:r>
      <w:r>
        <w:rPr>
          <w:rFonts w:eastAsia="Times New Roman" w:cs="Times New Roman"/>
          <w:szCs w:val="24"/>
        </w:rPr>
        <w:t xml:space="preserve">εις για τη χώρα. Όσον αφορά </w:t>
      </w:r>
      <w:r>
        <w:rPr>
          <w:rFonts w:eastAsia="Times New Roman" w:cs="Times New Roman"/>
          <w:szCs w:val="24"/>
        </w:rPr>
        <w:t xml:space="preserve">το </w:t>
      </w:r>
      <w:r>
        <w:rPr>
          <w:rFonts w:eastAsia="Times New Roman" w:cs="Times New Roman"/>
          <w:szCs w:val="24"/>
        </w:rPr>
        <w:t xml:space="preserve">άρθρο 19, σας είπα ότι ένας κλάδος, αυτός της παραγωγής </w:t>
      </w:r>
      <w:proofErr w:type="spellStart"/>
      <w:r>
        <w:rPr>
          <w:rFonts w:eastAsia="Times New Roman" w:cs="Times New Roman"/>
          <w:szCs w:val="24"/>
        </w:rPr>
        <w:t>βιοκαυσίμων</w:t>
      </w:r>
      <w:proofErr w:type="spellEnd"/>
      <w:r>
        <w:rPr>
          <w:rFonts w:eastAsia="Times New Roman" w:cs="Times New Roman"/>
          <w:szCs w:val="24"/>
        </w:rPr>
        <w:t xml:space="preserve"> αγωνιά. Η διατύπωση ότι θα συμπεριλαμβάνεται στην ανάμειξη του ντίζελ με το </w:t>
      </w:r>
      <w:proofErr w:type="spellStart"/>
      <w:r>
        <w:rPr>
          <w:rFonts w:eastAsia="Times New Roman" w:cs="Times New Roman"/>
          <w:szCs w:val="24"/>
        </w:rPr>
        <w:t>βιοντίζελ</w:t>
      </w:r>
      <w:proofErr w:type="spellEnd"/>
      <w:r>
        <w:rPr>
          <w:rFonts w:eastAsia="Times New Roman" w:cs="Times New Roman"/>
          <w:szCs w:val="24"/>
        </w:rPr>
        <w:t xml:space="preserve"> ποσοστό «έως 7%», </w:t>
      </w:r>
      <w:r>
        <w:rPr>
          <w:rFonts w:eastAsia="Times New Roman" w:cs="Times New Roman"/>
          <w:szCs w:val="24"/>
        </w:rPr>
        <w:t xml:space="preserve">έχει δημιουργήσει μεγάλη αναστάτωση σε έναν </w:t>
      </w:r>
      <w:r>
        <w:rPr>
          <w:rFonts w:eastAsia="Times New Roman" w:cs="Times New Roman"/>
          <w:szCs w:val="24"/>
        </w:rPr>
        <w:t>κλάδο που</w:t>
      </w:r>
      <w:r>
        <w:rPr>
          <w:rFonts w:eastAsia="Times New Roman" w:cs="Times New Roman"/>
          <w:szCs w:val="24"/>
        </w:rPr>
        <w:t xml:space="preserve"> είναι καθαρά ελληνικός και δίνει ετήσιο εισόδημα σε είκοσι χιλιάδες αγρότες 80 </w:t>
      </w:r>
      <w:r>
        <w:rPr>
          <w:rFonts w:eastAsia="Times New Roman" w:cs="Times New Roman"/>
          <w:szCs w:val="24"/>
        </w:rPr>
        <w:t xml:space="preserve">εκατομμύρια </w:t>
      </w:r>
      <w:r>
        <w:rPr>
          <w:rFonts w:eastAsia="Times New Roman" w:cs="Times New Roman"/>
          <w:szCs w:val="24"/>
        </w:rPr>
        <w:t xml:space="preserve">ευρώ με απολύτως διαφανείς διαδικασίες, γιατί πρόκειται για </w:t>
      </w:r>
      <w:proofErr w:type="spellStart"/>
      <w:r>
        <w:rPr>
          <w:rFonts w:eastAsia="Times New Roman" w:cs="Times New Roman"/>
          <w:szCs w:val="24"/>
        </w:rPr>
        <w:t>συμβολαιακή</w:t>
      </w:r>
      <w:proofErr w:type="spellEnd"/>
      <w:r>
        <w:rPr>
          <w:rFonts w:eastAsia="Times New Roman" w:cs="Times New Roman"/>
          <w:szCs w:val="24"/>
        </w:rPr>
        <w:t xml:space="preserve"> γεωργία, η οποία ελέγχεται μέσω του ΟΠΕΚΕΠΕ. </w:t>
      </w:r>
    </w:p>
    <w:p w14:paraId="5DC787B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Αυτά που είπαν οι συνάδελφοι του ΣΥΡΙΖΑ, ότι π</w:t>
      </w:r>
      <w:r>
        <w:rPr>
          <w:rFonts w:eastAsia="Times New Roman" w:cs="Times New Roman"/>
          <w:szCs w:val="24"/>
        </w:rPr>
        <w:t xml:space="preserve">ρέπει να καλλιεργούμε εδώδιμα για να αντιμετωπίσουμε τις διατροφικές ανάγκες του πληθυσμού είναι εντελώς </w:t>
      </w:r>
      <w:r>
        <w:rPr>
          <w:rFonts w:eastAsia="Times New Roman" w:cs="Times New Roman"/>
          <w:szCs w:val="24"/>
        </w:rPr>
        <w:t xml:space="preserve">έωλα </w:t>
      </w:r>
      <w:r>
        <w:rPr>
          <w:rFonts w:eastAsia="Times New Roman" w:cs="Times New Roman"/>
          <w:szCs w:val="24"/>
        </w:rPr>
        <w:t>επιχειρήματα γιατί, κύριε Υπουργέ, πρώτον οι γαίες στις οποίες καλλιεργούνται ενεργειακά φυτά είναι χαμηλής παραγωγικότητας, αλλά ακόμα και αν είν</w:t>
      </w:r>
      <w:r>
        <w:rPr>
          <w:rFonts w:eastAsia="Times New Roman" w:cs="Times New Roman"/>
          <w:szCs w:val="24"/>
        </w:rPr>
        <w:t xml:space="preserve">αι υψηλής παραγωγικότητας και ρωτήσετε τους αγρότες, θα σας πουν ότι η εναλλαγή καλλιεργειών είναι ένας από τους βασικούς παράγοντες που οδηγούν στη διασφάλιση της παραγωγικότητας και δεν αδυνατίζουν τη γη. </w:t>
      </w:r>
    </w:p>
    <w:p w14:paraId="5DC787B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Εμείς σας προτείναμε κάτι πολύ συγκεκριμένο, κύρ</w:t>
      </w:r>
      <w:r>
        <w:rPr>
          <w:rFonts w:eastAsia="Times New Roman" w:cs="Times New Roman"/>
          <w:szCs w:val="24"/>
        </w:rPr>
        <w:t>ιε Υπουργέ. Να βάλετε, επί παραδείγματι, από 6,9</w:t>
      </w:r>
      <w:r>
        <w:rPr>
          <w:rFonts w:eastAsia="Times New Roman" w:cs="Times New Roman"/>
          <w:szCs w:val="24"/>
        </w:rPr>
        <w:t>%</w:t>
      </w:r>
      <w:r>
        <w:rPr>
          <w:rFonts w:eastAsia="Times New Roman" w:cs="Times New Roman"/>
          <w:szCs w:val="24"/>
        </w:rPr>
        <w:t xml:space="preserve"> έως 7,1</w:t>
      </w:r>
      <w:r>
        <w:rPr>
          <w:rFonts w:eastAsia="Times New Roman" w:cs="Times New Roman"/>
          <w:szCs w:val="24"/>
        </w:rPr>
        <w:t>%</w:t>
      </w:r>
      <w:r>
        <w:rPr>
          <w:rFonts w:eastAsia="Times New Roman" w:cs="Times New Roman"/>
          <w:szCs w:val="24"/>
        </w:rPr>
        <w:t xml:space="preserve">. Έτσι καλύπτετε και τους παραγωγούς </w:t>
      </w:r>
      <w:proofErr w:type="spellStart"/>
      <w:r>
        <w:rPr>
          <w:rFonts w:eastAsia="Times New Roman" w:cs="Times New Roman"/>
          <w:szCs w:val="24"/>
        </w:rPr>
        <w:t>βιοκαυσίμων</w:t>
      </w:r>
      <w:proofErr w:type="spellEnd"/>
      <w:r>
        <w:rPr>
          <w:rFonts w:eastAsia="Times New Roman" w:cs="Times New Roman"/>
          <w:szCs w:val="24"/>
        </w:rPr>
        <w:t xml:space="preserve"> και την αγορά και δεν δίνετε το δικαίωμα όχι σε εσάς αύριο, αλλά σε κάποιον άλλο Υπουργό, σε κάποιο άλλο </w:t>
      </w:r>
      <w:r>
        <w:rPr>
          <w:rFonts w:eastAsia="Times New Roman" w:cs="Times New Roman"/>
          <w:szCs w:val="24"/>
        </w:rPr>
        <w:t xml:space="preserve">ανώτατο χημικό συμβούλιο </w:t>
      </w:r>
      <w:r>
        <w:rPr>
          <w:rFonts w:eastAsia="Times New Roman" w:cs="Times New Roman"/>
          <w:szCs w:val="24"/>
        </w:rPr>
        <w:t>να πει ότι και το 5</w:t>
      </w:r>
      <w:r>
        <w:rPr>
          <w:rFonts w:eastAsia="Times New Roman" w:cs="Times New Roman"/>
          <w:szCs w:val="24"/>
        </w:rPr>
        <w:t>% είναι αρκετό. Νομίζω ότι αυτό είναι λογικό, αν το προσδιορίσετε. Ούτε «έως» ούτε «το ανώτατο» ούτε «το κατώτατο». Να ανοίγει η ψαλίδα από ένα ποσοστό μέχρι ένα άλλο ποσοστό. Από 6,9</w:t>
      </w:r>
      <w:r>
        <w:rPr>
          <w:rFonts w:eastAsia="Times New Roman" w:cs="Times New Roman"/>
          <w:szCs w:val="24"/>
        </w:rPr>
        <w:t>%</w:t>
      </w:r>
      <w:r>
        <w:rPr>
          <w:rFonts w:eastAsia="Times New Roman" w:cs="Times New Roman"/>
          <w:szCs w:val="24"/>
        </w:rPr>
        <w:t xml:space="preserve"> μέχρι 7,1</w:t>
      </w:r>
      <w:r>
        <w:rPr>
          <w:rFonts w:eastAsia="Times New Roman" w:cs="Times New Roman"/>
          <w:szCs w:val="24"/>
        </w:rPr>
        <w:t>%</w:t>
      </w:r>
      <w:r>
        <w:rPr>
          <w:rFonts w:eastAsia="Times New Roman" w:cs="Times New Roman"/>
          <w:szCs w:val="24"/>
        </w:rPr>
        <w:t xml:space="preserve"> είναι καλά.</w:t>
      </w:r>
    </w:p>
    <w:p w14:paraId="5DC787B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w:t>
      </w:r>
      <w:r>
        <w:rPr>
          <w:rFonts w:eastAsia="Times New Roman" w:cs="Times New Roman"/>
          <w:szCs w:val="24"/>
        </w:rPr>
        <w:t xml:space="preserve">χρόνου ομιλίας του κυρίου </w:t>
      </w:r>
      <w:r>
        <w:rPr>
          <w:rFonts w:eastAsia="Times New Roman" w:cs="Times New Roman"/>
          <w:szCs w:val="24"/>
        </w:rPr>
        <w:t>Βουλευτή</w:t>
      </w:r>
      <w:r>
        <w:rPr>
          <w:rFonts w:eastAsia="Times New Roman" w:cs="Times New Roman"/>
          <w:szCs w:val="24"/>
        </w:rPr>
        <w:t>)</w:t>
      </w:r>
    </w:p>
    <w:p w14:paraId="5DC787B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Σε ένα λεπτό τελειώνω, κύριε Πρόεδρε.</w:t>
      </w:r>
    </w:p>
    <w:p w14:paraId="5DC787B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Αναφορικά με </w:t>
      </w:r>
      <w:r>
        <w:rPr>
          <w:rFonts w:eastAsia="Times New Roman" w:cs="Times New Roman"/>
          <w:szCs w:val="24"/>
        </w:rPr>
        <w:t>το άρθρο 34, σας είπα ότι δείχνει τον ελλιπή τρόπο με τον οποίο νομοθετείτε. Ο χωροταξικός νόμος του 2017, που συζητήθηκε και ψηφίστηκε πριν από έξι μήνες, χρειάζεται πε</w:t>
      </w:r>
      <w:r>
        <w:rPr>
          <w:rFonts w:eastAsia="Times New Roman" w:cs="Times New Roman"/>
          <w:szCs w:val="24"/>
        </w:rPr>
        <w:t>νήντα βελτιώσεις. Εμείς κατανοούμε τα αιτήματα του τεχνικού κόσμου, όπως κατανοούμε επίσης ότι κατά τη διάρκεια των μεταβιβάσεων ακινήτων θα ανακύπτουν ζητήματα, τα οποία δεν έχουν εντοπιστεί, ότι πρέπει να γίνουν διορθώσεις και βελτιώσεις. Θα το δούμε ανα</w:t>
      </w:r>
      <w:r>
        <w:rPr>
          <w:rFonts w:eastAsia="Times New Roman" w:cs="Times New Roman"/>
          <w:szCs w:val="24"/>
        </w:rPr>
        <w:t xml:space="preserve">λυτικότερα. </w:t>
      </w:r>
    </w:p>
    <w:p w14:paraId="5DC787B6" w14:textId="77777777" w:rsidR="00A02DB2" w:rsidRDefault="00AC477D">
      <w:pPr>
        <w:spacing w:line="600" w:lineRule="auto"/>
        <w:ind w:firstLine="720"/>
        <w:jc w:val="both"/>
        <w:rPr>
          <w:rFonts w:eastAsia="Times New Roman"/>
          <w:szCs w:val="24"/>
        </w:rPr>
      </w:pPr>
      <w:r>
        <w:rPr>
          <w:rFonts w:eastAsia="Times New Roman" w:cs="Times New Roman"/>
          <w:szCs w:val="24"/>
        </w:rPr>
        <w:lastRenderedPageBreak/>
        <w:t>Ακόμα, κύριε Υπουργέ, οφείλω να επισημάνω ότι φέρνετε ένα πλήθος τροπολογιών και σε αυτό το νομοσχέδιο. Αν δεν κάνω λάθος, έχουν φτάσει ήδη τις δεκατρείς.</w:t>
      </w:r>
      <w:r>
        <w:rPr>
          <w:rFonts w:eastAsia="Times New Roman" w:cs="Times New Roman"/>
          <w:szCs w:val="24"/>
        </w:rPr>
        <w:t xml:space="preserve"> </w:t>
      </w:r>
      <w:r>
        <w:rPr>
          <w:rFonts w:eastAsia="Times New Roman"/>
          <w:szCs w:val="24"/>
        </w:rPr>
        <w:t>Μάλιστα, αναρωτιέμαι γιατί δεν έχει έρθει ακόμη η τροπολογία για την οποία ενημέρωσε ο Α</w:t>
      </w:r>
      <w:r>
        <w:rPr>
          <w:rFonts w:eastAsia="Times New Roman"/>
          <w:szCs w:val="24"/>
        </w:rPr>
        <w:t>ναπληρωτής Υπουργός τις επιτροπές από την πρώτη μέρα.</w:t>
      </w:r>
    </w:p>
    <w:p w14:paraId="5DC787B7"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Κύριε Υπουργέ, έχουν περάσει πέντε μέρες. Μας ενημερώσατε για τους δασικούς χάρτες δια του Αναπληρωτή σας ότι θα φέρετε την τροπολογία. Ποια είναι η δυσκολία σας; Μήπως διαφαίνεται από τη σύνταξη αυτής </w:t>
      </w:r>
      <w:r>
        <w:rPr>
          <w:rFonts w:eastAsia="Times New Roman"/>
          <w:szCs w:val="24"/>
        </w:rPr>
        <w:t xml:space="preserve">της τροπολογίας το ελλιπές νομοθετικό πλαίσιο των δασικών χαρτών; Μήπως τα προβλήματα που έχουν δημιουργήσει είναι περισσότερα από αυτά που έχουν λύσει; </w:t>
      </w:r>
    </w:p>
    <w:p w14:paraId="5DC787B8"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Επαίρεστε για την αύξηση των αναρτήσεων σε σημαντικό ποσοστό, αλλά, κύριε Υπουργέ, εδώ δεν είμαστε για</w:t>
      </w:r>
      <w:r>
        <w:rPr>
          <w:rFonts w:eastAsia="Times New Roman"/>
          <w:szCs w:val="24"/>
        </w:rPr>
        <w:t xml:space="preserve"> να νομοθετούμε απλά για να νομοθετούμε. Η νομοθέτηση πρέπει να λύνει προβλήματα και να οδηγεί σε ανάπτυξη. Ούτε είμαστε εδώ για να γράφουμε κάποια χρονοδιαγράμματα πάνω σε κάποια ολιστικά σχέδια, τα οποία ποτέ δεν τηρούνται. Νομοθέτηση για τη νομοθέτηση κ</w:t>
      </w:r>
      <w:r>
        <w:rPr>
          <w:rFonts w:eastAsia="Times New Roman"/>
          <w:szCs w:val="24"/>
        </w:rPr>
        <w:t>αι χρονοδιαγράμματα για να συμπληρώνονται κάποια θεωρητικά σχέδια εμάς δεν μας αφορούν.</w:t>
      </w:r>
    </w:p>
    <w:p w14:paraId="5DC787B9"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lastRenderedPageBreak/>
        <w:t>Εν κατακλείδι, ε</w:t>
      </w:r>
      <w:r>
        <w:rPr>
          <w:rFonts w:eastAsia="Times New Roman"/>
          <w:szCs w:val="24"/>
        </w:rPr>
        <w:t>πί της αρχής, θα ψηφίσουμε το νομοσχέδιο</w:t>
      </w:r>
      <w:r>
        <w:rPr>
          <w:rFonts w:eastAsia="Times New Roman"/>
          <w:szCs w:val="24"/>
        </w:rPr>
        <w:t xml:space="preserve"> αλλά θα καταψηφίσουμε</w:t>
      </w:r>
      <w:r>
        <w:rPr>
          <w:rFonts w:eastAsia="Times New Roman"/>
          <w:szCs w:val="24"/>
        </w:rPr>
        <w:t xml:space="preserve"> </w:t>
      </w:r>
      <w:r>
        <w:rPr>
          <w:rFonts w:eastAsia="Times New Roman"/>
          <w:szCs w:val="24"/>
        </w:rPr>
        <w:t>ο</w:t>
      </w:r>
      <w:r>
        <w:rPr>
          <w:rFonts w:eastAsia="Times New Roman"/>
          <w:szCs w:val="24"/>
        </w:rPr>
        <w:t xml:space="preserve">ρισμένα </w:t>
      </w:r>
      <w:r>
        <w:rPr>
          <w:rFonts w:eastAsia="Times New Roman"/>
          <w:szCs w:val="24"/>
        </w:rPr>
        <w:t xml:space="preserve">από τα </w:t>
      </w:r>
      <w:r>
        <w:rPr>
          <w:rFonts w:eastAsia="Times New Roman"/>
          <w:szCs w:val="24"/>
        </w:rPr>
        <w:t xml:space="preserve">άρθρα </w:t>
      </w:r>
      <w:r>
        <w:rPr>
          <w:rFonts w:eastAsia="Times New Roman"/>
          <w:szCs w:val="24"/>
        </w:rPr>
        <w:t>που σας προανέφερα</w:t>
      </w:r>
      <w:r>
        <w:rPr>
          <w:rFonts w:eastAsia="Times New Roman"/>
          <w:szCs w:val="24"/>
        </w:rPr>
        <w:t>. Για τις τροπολογίες</w:t>
      </w:r>
      <w:r>
        <w:rPr>
          <w:rFonts w:eastAsia="Times New Roman"/>
          <w:szCs w:val="24"/>
        </w:rPr>
        <w:t>,</w:t>
      </w:r>
      <w:r>
        <w:rPr>
          <w:rFonts w:eastAsia="Times New Roman"/>
          <w:szCs w:val="24"/>
        </w:rPr>
        <w:t xml:space="preserve"> </w:t>
      </w:r>
      <w:r>
        <w:rPr>
          <w:rFonts w:eastAsia="Times New Roman"/>
          <w:szCs w:val="24"/>
        </w:rPr>
        <w:t xml:space="preserve">που σωρηδόν καταθέτετε σε </w:t>
      </w:r>
      <w:r>
        <w:rPr>
          <w:rFonts w:eastAsia="Times New Roman"/>
          <w:szCs w:val="24"/>
        </w:rPr>
        <w:t xml:space="preserve">αυτό το νομοσχέδιο, </w:t>
      </w:r>
      <w:r>
        <w:rPr>
          <w:rFonts w:eastAsia="Times New Roman"/>
          <w:szCs w:val="24"/>
        </w:rPr>
        <w:t>είμαστε εξαιρετικά επιφυλακτικοί και θα τα πούμε στη συνέχεια.</w:t>
      </w:r>
    </w:p>
    <w:p w14:paraId="5DC787BA"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Σας ευχαριστώ πολύ.</w:t>
      </w:r>
    </w:p>
    <w:p w14:paraId="5DC787BB" w14:textId="77777777" w:rsidR="00A02DB2" w:rsidRDefault="00AC477D">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DC787BC" w14:textId="77777777" w:rsidR="00A02DB2" w:rsidRDefault="00AC477D">
      <w:pPr>
        <w:tabs>
          <w:tab w:val="left" w:pos="2940"/>
        </w:tabs>
        <w:spacing w:line="600" w:lineRule="auto"/>
        <w:ind w:firstLine="720"/>
        <w:jc w:val="both"/>
        <w:rPr>
          <w:rFonts w:eastAsia="Times New Roman"/>
          <w:szCs w:val="24"/>
        </w:rPr>
      </w:pPr>
      <w:r w:rsidRPr="000E17D9">
        <w:rPr>
          <w:rFonts w:eastAsia="Times New Roman"/>
          <w:b/>
          <w:szCs w:val="24"/>
        </w:rPr>
        <w:t>ΠΡΟΕΔΡΕΥΩΝ (Νικήτας Κακλαμάνης):</w:t>
      </w:r>
      <w:r>
        <w:rPr>
          <w:rFonts w:eastAsia="Times New Roman"/>
          <w:szCs w:val="24"/>
        </w:rPr>
        <w:t xml:space="preserve"> Με την άδεια του κυρίου </w:t>
      </w:r>
      <w:proofErr w:type="spellStart"/>
      <w:r>
        <w:rPr>
          <w:rFonts w:eastAsia="Times New Roman"/>
          <w:szCs w:val="24"/>
        </w:rPr>
        <w:t>Αρβανιτίδη</w:t>
      </w:r>
      <w:proofErr w:type="spellEnd"/>
      <w:r>
        <w:rPr>
          <w:rFonts w:eastAsia="Times New Roman"/>
          <w:szCs w:val="24"/>
        </w:rPr>
        <w:t xml:space="preserve">, θα ήθελα να δώσω τον λόγο για </w:t>
      </w:r>
      <w:r>
        <w:rPr>
          <w:rFonts w:eastAsia="Times New Roman"/>
          <w:szCs w:val="24"/>
        </w:rPr>
        <w:t xml:space="preserve">πέντε λεπτά στον </w:t>
      </w:r>
      <w:r>
        <w:rPr>
          <w:rFonts w:eastAsia="Times New Roman"/>
          <w:szCs w:val="24"/>
        </w:rPr>
        <w:t xml:space="preserve">κ. </w:t>
      </w:r>
      <w:proofErr w:type="spellStart"/>
      <w:r>
        <w:rPr>
          <w:rFonts w:eastAsia="Times New Roman"/>
          <w:szCs w:val="24"/>
        </w:rPr>
        <w:t>Μπαλάφα</w:t>
      </w:r>
      <w:proofErr w:type="spellEnd"/>
      <w:r>
        <w:rPr>
          <w:rFonts w:eastAsia="Times New Roman"/>
          <w:szCs w:val="24"/>
        </w:rPr>
        <w:t xml:space="preserve"> για να παρουσιάσει την τροπολογία του Υπουργείου Εσωτερικών, ώστε και οι αγορητές και οι ομιλητές να έχετε υπ’ </w:t>
      </w:r>
      <w:proofErr w:type="spellStart"/>
      <w:r>
        <w:rPr>
          <w:rFonts w:eastAsia="Times New Roman"/>
          <w:szCs w:val="24"/>
        </w:rPr>
        <w:t>όψιν</w:t>
      </w:r>
      <w:proofErr w:type="spellEnd"/>
      <w:r>
        <w:rPr>
          <w:rFonts w:eastAsia="Times New Roman"/>
          <w:szCs w:val="24"/>
        </w:rPr>
        <w:t xml:space="preserve"> σας τι ακριβώς περιλαμβάνει.</w:t>
      </w:r>
    </w:p>
    <w:p w14:paraId="5DC787BD"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Μπαλάφα</w:t>
      </w:r>
      <w:proofErr w:type="spellEnd"/>
      <w:r>
        <w:rPr>
          <w:rFonts w:eastAsia="Times New Roman"/>
          <w:szCs w:val="24"/>
        </w:rPr>
        <w:t>, έχετε τον λόγο.</w:t>
      </w:r>
    </w:p>
    <w:p w14:paraId="5DC787BE" w14:textId="77777777" w:rsidR="00A02DB2" w:rsidRDefault="00AC477D">
      <w:pPr>
        <w:tabs>
          <w:tab w:val="left" w:pos="2940"/>
        </w:tabs>
        <w:spacing w:line="600" w:lineRule="auto"/>
        <w:ind w:firstLine="720"/>
        <w:jc w:val="both"/>
        <w:rPr>
          <w:rFonts w:eastAsia="Times New Roman"/>
          <w:szCs w:val="24"/>
        </w:rPr>
      </w:pPr>
      <w:r w:rsidRPr="000E17D9">
        <w:rPr>
          <w:rFonts w:eastAsia="Times New Roman"/>
          <w:b/>
          <w:szCs w:val="24"/>
        </w:rPr>
        <w:t>ΙΩΑΝΝΗΣ ΜΠΑΛΑΦΑΣ (Υφυπουργός Μεταναστευτικής</w:t>
      </w:r>
      <w:r w:rsidRPr="000E17D9">
        <w:rPr>
          <w:rFonts w:eastAsia="Times New Roman"/>
          <w:b/>
          <w:szCs w:val="24"/>
        </w:rPr>
        <w:t xml:space="preserve"> Πολιτικής):</w:t>
      </w:r>
      <w:r>
        <w:rPr>
          <w:rFonts w:eastAsia="Times New Roman"/>
          <w:szCs w:val="24"/>
        </w:rPr>
        <w:t xml:space="preserve"> Ευχαριστώ πολύ, κύριε Πρόεδρε.</w:t>
      </w:r>
    </w:p>
    <w:p w14:paraId="5DC787BF"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Πρόκειται να αναφερθώ στην τροπολογία με αριθμό 1603/194 η οποία περιλαμβάνει δύο άρθρα. Γνωρίζετε ότι πρόσφατα συζητήσαμε νομοσχέδιο του Υπουργείου Μεταναστευτικής Πολιτικής. Η συγκεκριμένη τροπολογία, η συγκεκρ</w:t>
      </w:r>
      <w:r>
        <w:rPr>
          <w:rFonts w:eastAsia="Times New Roman"/>
          <w:szCs w:val="24"/>
        </w:rPr>
        <w:t xml:space="preserve">ιμένη διάταξη, επειδή ακριβώς δεν είχαμε φροντίσει να δοθεί έγκαιρα, </w:t>
      </w:r>
      <w:proofErr w:type="spellStart"/>
      <w:r>
        <w:rPr>
          <w:rFonts w:eastAsia="Times New Roman"/>
          <w:szCs w:val="24"/>
        </w:rPr>
        <w:lastRenderedPageBreak/>
        <w:t>απεσύρθη</w:t>
      </w:r>
      <w:proofErr w:type="spellEnd"/>
      <w:r>
        <w:rPr>
          <w:rFonts w:eastAsia="Times New Roman"/>
          <w:szCs w:val="24"/>
        </w:rPr>
        <w:t xml:space="preserve"> και γι’ αυτό τη φέρνουμε σήμερα μέσα στα πλαίσια τα χρονικά τα επιτρεπόμενα κ.λπ.</w:t>
      </w:r>
    </w:p>
    <w:p w14:paraId="5DC787C0"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Υπάρχουν δύο άρθρα αυτής της διάταξης που προτείνουμε. Το πρώτο άρθρο αφορά αναπροσαρμογή και θέ</w:t>
      </w:r>
      <w:r>
        <w:rPr>
          <w:rFonts w:eastAsia="Times New Roman"/>
          <w:szCs w:val="24"/>
        </w:rPr>
        <w:t xml:space="preserve">σπιση </w:t>
      </w:r>
      <w:proofErr w:type="spellStart"/>
      <w:r>
        <w:rPr>
          <w:rFonts w:eastAsia="Times New Roman"/>
          <w:szCs w:val="24"/>
        </w:rPr>
        <w:t>παραβόλων</w:t>
      </w:r>
      <w:proofErr w:type="spellEnd"/>
      <w:r>
        <w:rPr>
          <w:rFonts w:eastAsia="Times New Roman"/>
          <w:szCs w:val="24"/>
        </w:rPr>
        <w:t>, τελών και προστίμων. Γνωρίζετε ότι πρόκειται για παράβολα, προκειμένου να βγαίνουν οι άδειες διαμονής και τα λοιπά σχετικά έγγραφα, που αφορούν τους νόμιμους μετανάστες που βρίσκονται στη χώρα μας και είναι υπήκοοι τρίτων χωρών.</w:t>
      </w:r>
    </w:p>
    <w:p w14:paraId="5DC787C1"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Προωθούντα</w:t>
      </w:r>
      <w:r>
        <w:rPr>
          <w:rFonts w:eastAsia="Times New Roman"/>
          <w:szCs w:val="24"/>
        </w:rPr>
        <w:t>ι, λοιπόν, οι αναγκαίες προσαρμογές στην ελληνική νομοθεσία σε συνέχεια της εκκίνησης μιας διαδικασίας επίσημης, προβλεπόμενης από την Ευρωπαϊκή Ένωση, για μια καθυστέρηση, παράβαση από την πλευρά της Ελλάδας. Έτσι, υπήρξε μια προειδοποιητική επιστολή. Αυτ</w:t>
      </w:r>
      <w:r>
        <w:rPr>
          <w:rFonts w:eastAsia="Times New Roman"/>
          <w:szCs w:val="24"/>
        </w:rPr>
        <w:t>ές οι διατάξεις προωθούνται, προκειμένου να αρθεί αυτή η διαφορά που έχουμε και η καθυστέρηση η οποία έχει προκύψει.</w:t>
      </w:r>
    </w:p>
    <w:p w14:paraId="5DC787C2"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Αφορά, όπως είπα και πάλι, τέλη που επιβάλλονται για την έκδοση αδειών διαμονής δυνάμει συγκεκριμένων οδηγιών -το τονίζω αυτό- στις οποίες </w:t>
      </w:r>
      <w:r>
        <w:rPr>
          <w:rFonts w:eastAsia="Times New Roman"/>
          <w:szCs w:val="24"/>
        </w:rPr>
        <w:t>οφείλουμε να προσαρμοστούμε.</w:t>
      </w:r>
    </w:p>
    <w:p w14:paraId="5DC787C3"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Συγκεκριμένα, θεωρείται ότι ένα ποσό των 400 ευρώ για την έκδοση άδειας διαμονής για επί μακρόν διαμένοντες στη χώρα, καθώς και ποσά που </w:t>
      </w:r>
      <w:r>
        <w:rPr>
          <w:rFonts w:eastAsia="Times New Roman"/>
          <w:szCs w:val="24"/>
        </w:rPr>
        <w:lastRenderedPageBreak/>
        <w:t>κυμαίνονται μεταξύ 150 και 450 ευρώ για την έκδοση αδείας ενιαίας, όπως ονομάζονται, και ά</w:t>
      </w:r>
      <w:r>
        <w:rPr>
          <w:rFonts w:eastAsia="Times New Roman"/>
          <w:szCs w:val="24"/>
        </w:rPr>
        <w:t xml:space="preserve">λλων αδειών διαμονής για οικογενειακή επανένωση, σύμφωνα με το σκεπτικό της Ευρωπαϊκής Επιτροπής, δεν τηρούν την αρχή της αναλογικότητας, δηλαδή τη σχέση του ύψους του </w:t>
      </w:r>
      <w:proofErr w:type="spellStart"/>
      <w:r>
        <w:rPr>
          <w:rFonts w:eastAsia="Times New Roman"/>
          <w:szCs w:val="24"/>
        </w:rPr>
        <w:t>παραβόλου</w:t>
      </w:r>
      <w:proofErr w:type="spellEnd"/>
      <w:r>
        <w:rPr>
          <w:rFonts w:eastAsia="Times New Roman"/>
          <w:szCs w:val="24"/>
        </w:rPr>
        <w:t xml:space="preserve"> και της διαρκείας της αδείας, και αποτελούν εμπόδιο, κατά τη γνώμη της </w:t>
      </w:r>
      <w:r>
        <w:rPr>
          <w:rFonts w:eastAsia="Times New Roman"/>
          <w:szCs w:val="24"/>
        </w:rPr>
        <w:t>επιτροπ</w:t>
      </w:r>
      <w:r>
        <w:rPr>
          <w:rFonts w:eastAsia="Times New Roman"/>
          <w:szCs w:val="24"/>
        </w:rPr>
        <w:t>ής</w:t>
      </w:r>
      <w:r>
        <w:rPr>
          <w:rFonts w:eastAsia="Times New Roman"/>
          <w:szCs w:val="24"/>
        </w:rPr>
        <w:t>, στην άσκηση των σχετικών δικαιωμάτων των πολιτών τρίτων χωρών στο πλαίσιο των αντιστοίχων οδηγιών.</w:t>
      </w:r>
    </w:p>
    <w:p w14:paraId="5DC787C4"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Με τη ρύθμιση που προωθούμε ανασχεδιάζεται το σύστημα που αφορά στο ύψος των </w:t>
      </w:r>
      <w:proofErr w:type="spellStart"/>
      <w:r>
        <w:rPr>
          <w:rFonts w:eastAsia="Times New Roman"/>
          <w:szCs w:val="24"/>
        </w:rPr>
        <w:t>παραβόλων</w:t>
      </w:r>
      <w:proofErr w:type="spellEnd"/>
      <w:r>
        <w:rPr>
          <w:rFonts w:eastAsia="Times New Roman"/>
          <w:szCs w:val="24"/>
        </w:rPr>
        <w:t xml:space="preserve">, τα οποία εισπράττονται για την κατάθεση αιτήσεων χορήγησης και </w:t>
      </w:r>
      <w:r>
        <w:rPr>
          <w:rFonts w:eastAsia="Times New Roman"/>
          <w:szCs w:val="24"/>
        </w:rPr>
        <w:t xml:space="preserve">ανανέωσης αδειών διαμονής των πολιτών τρίτων χωρών, λαμβανομένης υπ’ </w:t>
      </w:r>
      <w:proofErr w:type="spellStart"/>
      <w:r>
        <w:rPr>
          <w:rFonts w:eastAsia="Times New Roman"/>
          <w:szCs w:val="24"/>
        </w:rPr>
        <w:t>όψιν</w:t>
      </w:r>
      <w:proofErr w:type="spellEnd"/>
      <w:r>
        <w:rPr>
          <w:rFonts w:eastAsia="Times New Roman"/>
          <w:szCs w:val="24"/>
        </w:rPr>
        <w:t xml:space="preserve"> τόσο της ανάγκης προσαρμογής στο Δίκαιο της Ευρωπαϊκής Ένωσης όσο και στην ανάγκη διατήρησης της οικονομικής ισορροπίας του συστήματος χορήγησης αυτών των αδειών διαμονής.</w:t>
      </w:r>
    </w:p>
    <w:p w14:paraId="5DC787C5"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Ειδικότερα</w:t>
      </w:r>
      <w:r>
        <w:rPr>
          <w:rFonts w:eastAsia="Times New Roman" w:cs="Times New Roman"/>
          <w:szCs w:val="24"/>
        </w:rPr>
        <w:t xml:space="preserve"> μειώνεται το ύψος των </w:t>
      </w:r>
      <w:proofErr w:type="spellStart"/>
      <w:r>
        <w:rPr>
          <w:rFonts w:eastAsia="Times New Roman" w:cs="Times New Roman"/>
          <w:szCs w:val="24"/>
        </w:rPr>
        <w:t>παραβόλων</w:t>
      </w:r>
      <w:proofErr w:type="spellEnd"/>
      <w:r>
        <w:rPr>
          <w:rFonts w:eastAsia="Times New Roman" w:cs="Times New Roman"/>
          <w:szCs w:val="24"/>
        </w:rPr>
        <w:t xml:space="preserve"> σε μια σειρά κατηγοριών αδειών διαμονής </w:t>
      </w:r>
      <w:r w:rsidRPr="00A16A52">
        <w:rPr>
          <w:rFonts w:eastAsia="Times New Roman"/>
          <w:szCs w:val="24"/>
        </w:rPr>
        <w:t>οι οποίες</w:t>
      </w:r>
      <w:r>
        <w:rPr>
          <w:rFonts w:eastAsia="Times New Roman" w:cs="Times New Roman"/>
          <w:szCs w:val="24"/>
        </w:rPr>
        <w:t xml:space="preserve"> εκδίδονται βάσει των </w:t>
      </w:r>
      <w:r>
        <w:rPr>
          <w:rFonts w:eastAsia="Times New Roman" w:cs="Times New Roman"/>
          <w:szCs w:val="24"/>
        </w:rPr>
        <w:t xml:space="preserve">οδηγιών </w:t>
      </w:r>
      <w:r>
        <w:rPr>
          <w:rFonts w:eastAsia="Times New Roman" w:cs="Times New Roman"/>
          <w:szCs w:val="24"/>
        </w:rPr>
        <w:t xml:space="preserve">της Ευρωπαϊκής Ένωσης. Τα περιθώρια εκεί να κινηθούμε διαφορετικά, όπως καταλαβαίνετε, είναι ουσιαστικά μηδαμινά. </w:t>
      </w:r>
    </w:p>
    <w:p w14:paraId="5DC787C6"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Με την </w:t>
      </w:r>
      <w:proofErr w:type="spellStart"/>
      <w:r>
        <w:rPr>
          <w:rFonts w:eastAsia="Times New Roman" w:cs="Times New Roman"/>
          <w:szCs w:val="24"/>
        </w:rPr>
        <w:t>προκριθείσα</w:t>
      </w:r>
      <w:proofErr w:type="spellEnd"/>
      <w:r>
        <w:rPr>
          <w:rFonts w:eastAsia="Times New Roman" w:cs="Times New Roman"/>
          <w:szCs w:val="24"/>
        </w:rPr>
        <w:t xml:space="preserve"> επιλογή απ</w:t>
      </w:r>
      <w:r>
        <w:rPr>
          <w:rFonts w:eastAsia="Times New Roman" w:cs="Times New Roman"/>
          <w:szCs w:val="24"/>
        </w:rPr>
        <w:t xml:space="preserve">οσυνδέεται το ύψος του </w:t>
      </w:r>
      <w:proofErr w:type="spellStart"/>
      <w:r>
        <w:rPr>
          <w:rFonts w:eastAsia="Times New Roman" w:cs="Times New Roman"/>
          <w:szCs w:val="24"/>
        </w:rPr>
        <w:t>παραβόλου</w:t>
      </w:r>
      <w:proofErr w:type="spellEnd"/>
      <w:r>
        <w:rPr>
          <w:rFonts w:eastAsia="Times New Roman" w:cs="Times New Roman"/>
          <w:szCs w:val="24"/>
        </w:rPr>
        <w:t xml:space="preserve"> από τη διάρκεια ισχύος της άδειας διαμονής, θεσμοθετείται ενιαίο παράβολο ύψους 150 ευρώ, ανεξαρτήτως της διάρκειας των αδειών διαμονής που εκδίδονται βάσει, επαναλαμβάνω, των ανωτέρων </w:t>
      </w:r>
      <w:r>
        <w:rPr>
          <w:rFonts w:eastAsia="Times New Roman" w:cs="Times New Roman"/>
          <w:szCs w:val="24"/>
        </w:rPr>
        <w:t xml:space="preserve">οδηγιών </w:t>
      </w:r>
      <w:r>
        <w:rPr>
          <w:rFonts w:eastAsia="Times New Roman" w:cs="Times New Roman"/>
          <w:szCs w:val="24"/>
        </w:rPr>
        <w:t>της Ευρωπαϊκής Ένωσης.</w:t>
      </w:r>
    </w:p>
    <w:p w14:paraId="5DC787C7"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Για τον</w:t>
      </w:r>
      <w:r>
        <w:rPr>
          <w:rFonts w:eastAsia="Times New Roman" w:cs="Times New Roman"/>
          <w:szCs w:val="24"/>
        </w:rPr>
        <w:t xml:space="preserve"> αναπροσδιορισμό του ύψους του </w:t>
      </w:r>
      <w:proofErr w:type="spellStart"/>
      <w:r>
        <w:rPr>
          <w:rFonts w:eastAsia="Times New Roman" w:cs="Times New Roman"/>
          <w:szCs w:val="24"/>
        </w:rPr>
        <w:t>παραβόλου</w:t>
      </w:r>
      <w:proofErr w:type="spellEnd"/>
      <w:r>
        <w:rPr>
          <w:rFonts w:eastAsia="Times New Roman" w:cs="Times New Roman"/>
          <w:szCs w:val="24"/>
        </w:rPr>
        <w:t xml:space="preserve"> εξετάστηκαν δύο βασικοί παράγοντες, όπως προκύπτουν και από την επιχειρηματολογία του Ευρωπαϊκού Δικαστηρίου, ήτοι η </w:t>
      </w:r>
      <w:r w:rsidRPr="00A42664">
        <w:rPr>
          <w:rFonts w:eastAsia="Times New Roman" w:cs="Times New Roman"/>
          <w:szCs w:val="24"/>
        </w:rPr>
        <w:t>οικονομ</w:t>
      </w:r>
      <w:r>
        <w:rPr>
          <w:rFonts w:eastAsia="Times New Roman" w:cs="Times New Roman"/>
          <w:szCs w:val="24"/>
        </w:rPr>
        <w:t>ική επιβάρυνση που συνεπάγονται αυτά τα τέλη για τον αιτούντα υπήκοο τρίτης χώρας και το πρ</w:t>
      </w:r>
      <w:r>
        <w:rPr>
          <w:rFonts w:eastAsia="Times New Roman" w:cs="Times New Roman"/>
          <w:szCs w:val="24"/>
        </w:rPr>
        <w:t>αγματικό κόστος διεκπεραίωσης των αιτήσεων για άδειες διαμονής, επίσης, σε σύγκριση με τα τέλη για την έκδοση παρόμοιων εγγράφων σε πολίτες της χώρας μας ή σε πολίτες της Ευρωπαϊκής Ένωσης.</w:t>
      </w:r>
    </w:p>
    <w:p w14:paraId="5DC787C8"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Ως </w:t>
      </w:r>
      <w:r w:rsidRPr="00E6430E">
        <w:rPr>
          <w:rFonts w:eastAsia="Times New Roman" w:cs="Times New Roman"/>
          <w:szCs w:val="24"/>
        </w:rPr>
        <w:t>εκ</w:t>
      </w:r>
      <w:r>
        <w:rPr>
          <w:rFonts w:eastAsia="Times New Roman" w:cs="Times New Roman"/>
          <w:szCs w:val="24"/>
        </w:rPr>
        <w:t xml:space="preserve"> τούτου, χρησιμοποιήθηκαν ως κριτήρια αναφοράς κυρίως οι κατώ</w:t>
      </w:r>
      <w:r>
        <w:rPr>
          <w:rFonts w:eastAsia="Times New Roman" w:cs="Times New Roman"/>
          <w:szCs w:val="24"/>
        </w:rPr>
        <w:t xml:space="preserve">τατες εθνικές μηνιαίες αποδοχές, 683 και κάτι ευρώ, σύμφωνα με τα στοιχεία της </w:t>
      </w:r>
      <w:r>
        <w:rPr>
          <w:rFonts w:eastAsia="Times New Roman" w:cs="Times New Roman"/>
          <w:szCs w:val="24"/>
          <w:lang w:val="en-US"/>
        </w:rPr>
        <w:t>EUROSTAT</w:t>
      </w:r>
      <w:r w:rsidRPr="007A40A9">
        <w:rPr>
          <w:rFonts w:eastAsia="Times New Roman" w:cs="Times New Roman"/>
          <w:szCs w:val="24"/>
        </w:rPr>
        <w:t xml:space="preserve">, </w:t>
      </w:r>
      <w:r>
        <w:rPr>
          <w:rFonts w:eastAsia="Times New Roman" w:cs="Times New Roman"/>
          <w:szCs w:val="24"/>
        </w:rPr>
        <w:t xml:space="preserve">καθώς και το απαιτούμενο ποσό για την έκδοση διαβατηρίου. Επίσης, εξετάστηκε το ύψος των </w:t>
      </w:r>
      <w:proofErr w:type="spellStart"/>
      <w:r>
        <w:rPr>
          <w:rFonts w:eastAsia="Times New Roman" w:cs="Times New Roman"/>
          <w:szCs w:val="24"/>
        </w:rPr>
        <w:t>παραβόλων</w:t>
      </w:r>
      <w:proofErr w:type="spellEnd"/>
      <w:r>
        <w:rPr>
          <w:rFonts w:eastAsia="Times New Roman" w:cs="Times New Roman"/>
          <w:szCs w:val="24"/>
        </w:rPr>
        <w:t xml:space="preserve"> σε άλλα κράτη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μέλη για ανάλογες άδειες διαμονής που και αυτές εκδί</w:t>
      </w:r>
      <w:r>
        <w:rPr>
          <w:rFonts w:eastAsia="Times New Roman" w:cs="Times New Roman"/>
          <w:szCs w:val="24"/>
        </w:rPr>
        <w:t xml:space="preserve">δονται σύμφωνα με τις συγκεκριμένες </w:t>
      </w:r>
      <w:r>
        <w:rPr>
          <w:rFonts w:eastAsia="Times New Roman" w:cs="Times New Roman"/>
          <w:szCs w:val="24"/>
        </w:rPr>
        <w:t>οδηγίες</w:t>
      </w:r>
      <w:r>
        <w:rPr>
          <w:rFonts w:eastAsia="Times New Roman" w:cs="Times New Roman"/>
          <w:szCs w:val="24"/>
        </w:rPr>
        <w:t>.</w:t>
      </w:r>
    </w:p>
    <w:p w14:paraId="5DC787C9" w14:textId="77777777" w:rsidR="00A02DB2" w:rsidRDefault="00AC477D">
      <w:pPr>
        <w:spacing w:line="600" w:lineRule="auto"/>
        <w:ind w:firstLine="720"/>
        <w:jc w:val="both"/>
        <w:rPr>
          <w:rFonts w:eastAsia="Times New Roman" w:cs="Times New Roman"/>
          <w:szCs w:val="24"/>
        </w:rPr>
      </w:pPr>
      <w:r w:rsidRPr="005143EC">
        <w:rPr>
          <w:rFonts w:eastAsia="Times New Roman" w:cs="Times New Roman"/>
          <w:szCs w:val="24"/>
        </w:rPr>
        <w:lastRenderedPageBreak/>
        <w:t xml:space="preserve">(Στο σημείο αυτό κτυπάει το κουδούνι λήξεως του χρόνου ομιλίας του κυρίου </w:t>
      </w:r>
      <w:r>
        <w:rPr>
          <w:rFonts w:eastAsia="Times New Roman" w:cs="Times New Roman"/>
          <w:szCs w:val="24"/>
        </w:rPr>
        <w:t>Υφυπουργού</w:t>
      </w:r>
      <w:r w:rsidRPr="005143EC">
        <w:rPr>
          <w:rFonts w:eastAsia="Times New Roman" w:cs="Times New Roman"/>
          <w:szCs w:val="24"/>
        </w:rPr>
        <w:t>)</w:t>
      </w:r>
    </w:p>
    <w:p w14:paraId="5DC787CA"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Καταλαβαίνετε ότι επειδή μιλάμε για μείωση </w:t>
      </w:r>
      <w:proofErr w:type="spellStart"/>
      <w:r>
        <w:rPr>
          <w:rFonts w:eastAsia="Times New Roman" w:cs="Times New Roman"/>
          <w:szCs w:val="24"/>
        </w:rPr>
        <w:t>παραβόλου</w:t>
      </w:r>
      <w:proofErr w:type="spellEnd"/>
      <w:r>
        <w:rPr>
          <w:rFonts w:eastAsia="Times New Roman" w:cs="Times New Roman"/>
          <w:szCs w:val="24"/>
        </w:rPr>
        <w:t xml:space="preserve">, θα προκύψει μια απώλεια εσόδων. Και </w:t>
      </w:r>
      <w:r w:rsidRPr="003173C1">
        <w:rPr>
          <w:rFonts w:eastAsia="Times New Roman"/>
          <w:bCs/>
        </w:rPr>
        <w:t>προκειμένου να</w:t>
      </w:r>
      <w:r>
        <w:rPr>
          <w:rFonts w:eastAsia="Times New Roman" w:cs="Times New Roman"/>
          <w:szCs w:val="24"/>
        </w:rPr>
        <w:t xml:space="preserve"> περιοριστεί σε έναν βαθμό αυτή η απώλεια εσόδων του κρατικού </w:t>
      </w:r>
      <w:r w:rsidRPr="009B460F">
        <w:rPr>
          <w:rFonts w:eastAsia="Times New Roman" w:cs="Times New Roman"/>
          <w:szCs w:val="24"/>
        </w:rPr>
        <w:t>προϋπολογισμ</w:t>
      </w:r>
      <w:r>
        <w:rPr>
          <w:rFonts w:eastAsia="Times New Roman" w:cs="Times New Roman"/>
          <w:szCs w:val="24"/>
        </w:rPr>
        <w:t xml:space="preserve">ού με το ίδιο σχέδιο διατάξεων που σας φέρνουμε σήμερα, αυξάνεται το ύψος των </w:t>
      </w:r>
      <w:proofErr w:type="spellStart"/>
      <w:r>
        <w:rPr>
          <w:rFonts w:eastAsia="Times New Roman" w:cs="Times New Roman"/>
          <w:szCs w:val="24"/>
        </w:rPr>
        <w:t>παραβόλων</w:t>
      </w:r>
      <w:proofErr w:type="spellEnd"/>
      <w:r>
        <w:rPr>
          <w:rFonts w:eastAsia="Times New Roman" w:cs="Times New Roman"/>
          <w:szCs w:val="24"/>
        </w:rPr>
        <w:t xml:space="preserve"> σε ορισμένες κατηγορίες εθνικών αδειών, όπως τις ονομάζουμε, αδειών διαμονής -αφορούν κυρίως ε</w:t>
      </w:r>
      <w:r>
        <w:rPr>
          <w:rFonts w:eastAsia="Times New Roman" w:cs="Times New Roman"/>
          <w:szCs w:val="24"/>
        </w:rPr>
        <w:t xml:space="preserve">ξαιρετικούς λόγους, δεν αναφέρονται αυτές ή δεν υπόκεινται στις </w:t>
      </w:r>
      <w:r>
        <w:rPr>
          <w:rFonts w:eastAsia="Times New Roman" w:cs="Times New Roman"/>
          <w:szCs w:val="24"/>
        </w:rPr>
        <w:t>ο</w:t>
      </w:r>
      <w:r>
        <w:rPr>
          <w:rFonts w:eastAsia="Times New Roman" w:cs="Times New Roman"/>
          <w:szCs w:val="24"/>
        </w:rPr>
        <w:t>δηγίες της Ευρωπαϊκής Ένωσης, καθώς και σε κάποια πρόστιμα- και ταυτόχρονα εισάγονται νέα τέλη, παράβολα σε στάδια της διαδικασίας χορήγησης αδειών.</w:t>
      </w:r>
    </w:p>
    <w:p w14:paraId="5DC787CB"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Καταλαβαίνουμε ότι με βάση το γεγονός ότι </w:t>
      </w:r>
      <w:r>
        <w:rPr>
          <w:rFonts w:eastAsia="Times New Roman" w:cs="Times New Roman"/>
          <w:szCs w:val="24"/>
        </w:rPr>
        <w:t xml:space="preserve">υφίσταται στην ελληνική έννομη τάξη ο γνωστός </w:t>
      </w:r>
      <w:r>
        <w:rPr>
          <w:rFonts w:eastAsia="Times New Roman" w:cs="Times New Roman"/>
          <w:szCs w:val="24"/>
        </w:rPr>
        <w:t>Μ</w:t>
      </w:r>
      <w:r>
        <w:rPr>
          <w:rFonts w:eastAsia="Times New Roman" w:cs="Times New Roman"/>
          <w:szCs w:val="24"/>
        </w:rPr>
        <w:t xml:space="preserve">εταναστευτικός </w:t>
      </w:r>
      <w:r>
        <w:rPr>
          <w:rFonts w:eastAsia="Times New Roman" w:cs="Times New Roman"/>
          <w:szCs w:val="24"/>
        </w:rPr>
        <w:t>Κ</w:t>
      </w:r>
      <w:r>
        <w:rPr>
          <w:rFonts w:eastAsia="Times New Roman" w:cs="Times New Roman"/>
          <w:szCs w:val="24"/>
        </w:rPr>
        <w:t xml:space="preserve">ώδικας, δηλαδή ο </w:t>
      </w:r>
      <w:r>
        <w:rPr>
          <w:rFonts w:eastAsia="Times New Roman" w:cs="Times New Roman"/>
          <w:szCs w:val="24"/>
        </w:rPr>
        <w:t>Κ</w:t>
      </w:r>
      <w:r>
        <w:rPr>
          <w:rFonts w:eastAsia="Times New Roman" w:cs="Times New Roman"/>
          <w:szCs w:val="24"/>
        </w:rPr>
        <w:t xml:space="preserve">ώδικας </w:t>
      </w:r>
      <w:r>
        <w:rPr>
          <w:rFonts w:eastAsia="Times New Roman" w:cs="Times New Roman"/>
          <w:szCs w:val="24"/>
        </w:rPr>
        <w:t>Μ</w:t>
      </w:r>
      <w:r>
        <w:rPr>
          <w:rFonts w:eastAsia="Times New Roman" w:cs="Times New Roman"/>
          <w:szCs w:val="24"/>
        </w:rPr>
        <w:t>ετανάστευσης και κοινωνικής ένταξης, ο γνωστός νόμος 4251 του 2014 που κωδικοποιήθηκε με αυτόν τον νόμο η νομοθεσία για τη νόμιμη μετανάστευση, κρίθηκε ως σκόπιμη η τρ</w:t>
      </w:r>
      <w:r>
        <w:rPr>
          <w:rFonts w:eastAsia="Times New Roman" w:cs="Times New Roman"/>
          <w:szCs w:val="24"/>
        </w:rPr>
        <w:t>οποποίηση και συμπλήρωση του κώδικα, δηλαδή του νόμου 4251 του 2014, με όσα προηγούμενα αναφέραμε, όπου απαιτείται, ώστε να επιτυγχάνεται η ενότητα και η ασφάλεια δικαίου για να διευκολύνεται τυχόν περαιτέρω μελλοντική κωδικοποίηση.</w:t>
      </w:r>
    </w:p>
    <w:p w14:paraId="5DC787CC"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Παράλληλα -αυτό είναι α</w:t>
      </w:r>
      <w:r>
        <w:rPr>
          <w:rFonts w:eastAsia="Times New Roman" w:cs="Times New Roman"/>
          <w:szCs w:val="24"/>
        </w:rPr>
        <w:t xml:space="preserve">υτονόητο- μετά από την ψήφιση, που ελπίζω ότι θα γίνει, της προτεινόμενης ρύθμισης, θα υπάρξει άμεση κοινοποίηση στην </w:t>
      </w:r>
      <w:r w:rsidRPr="006F21CD">
        <w:rPr>
          <w:rFonts w:eastAsia="Times New Roman" w:cs="Times New Roman"/>
          <w:szCs w:val="24"/>
        </w:rPr>
        <w:t xml:space="preserve">Ευρωπαϊκή </w:t>
      </w:r>
      <w:r>
        <w:rPr>
          <w:rFonts w:eastAsia="Times New Roman" w:cs="Times New Roman"/>
          <w:szCs w:val="24"/>
        </w:rPr>
        <w:t>Επιτροπή αυτής της νομοθετικής ρύθμισης, ώστε να τερματιστεί η επίσημη διαδικασία παράβασης, προειδοποίησης κατά της Ελλάδας.</w:t>
      </w:r>
    </w:p>
    <w:p w14:paraId="5DC787CD"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η συνέχεια επιτρέψτε μου να πω δυο λόγια ακόμα με αναφορά σε συγκεκριμένες παραγράφους. Όπως σας είπα, υπάρχουν δύο άρθρα που θα πάρουν τον αριθμό ανάλογα με τη συνολική αρίθμηση του νόμου. Το πρώτο άρθρο θεσπίζει αυτό που ανέφερα προηγούμενα, το ενιαίο πα</w:t>
      </w:r>
      <w:r>
        <w:rPr>
          <w:rFonts w:eastAsia="Times New Roman" w:cs="Times New Roman"/>
          <w:szCs w:val="24"/>
        </w:rPr>
        <w:t xml:space="preserve">ράβολο στα 150 ευρώ, τη μείωση δηλαδή κατά κανόνα, με μια σειρά κατηγορίες αδειών διαμονής </w:t>
      </w:r>
      <w:r w:rsidRPr="00A16A52">
        <w:rPr>
          <w:rFonts w:eastAsia="Times New Roman"/>
          <w:szCs w:val="24"/>
        </w:rPr>
        <w:t>οι οποίες</w:t>
      </w:r>
      <w:r>
        <w:rPr>
          <w:rFonts w:eastAsia="Times New Roman" w:cs="Times New Roman"/>
          <w:szCs w:val="24"/>
        </w:rPr>
        <w:t xml:space="preserve"> καταλαμβάνουν τη συντριπτική πλειοψηφία των εκδιδομένων ετησίων αδειών διαμονής στη χώρα μας. Είναι άδειες διαμονής</w:t>
      </w:r>
      <w:r>
        <w:rPr>
          <w:rFonts w:eastAsia="Times New Roman" w:cs="Times New Roman"/>
          <w:szCs w:val="24"/>
        </w:rPr>
        <w:t>,</w:t>
      </w:r>
      <w:r>
        <w:rPr>
          <w:rFonts w:eastAsia="Times New Roman" w:cs="Times New Roman"/>
          <w:szCs w:val="24"/>
        </w:rPr>
        <w:t xml:space="preserve"> που αφορούν μέλη οικογενείας. </w:t>
      </w:r>
    </w:p>
    <w:p w14:paraId="5DC787CE" w14:textId="77777777" w:rsidR="00A02DB2" w:rsidRDefault="00AC477D">
      <w:pPr>
        <w:tabs>
          <w:tab w:val="left" w:pos="3873"/>
        </w:tabs>
        <w:spacing w:line="600" w:lineRule="auto"/>
        <w:ind w:firstLine="720"/>
        <w:jc w:val="both"/>
        <w:rPr>
          <w:rFonts w:eastAsia="Times New Roman" w:cs="Times New Roman"/>
          <w:szCs w:val="24"/>
        </w:rPr>
      </w:pPr>
      <w:r w:rsidRPr="0069256D">
        <w:rPr>
          <w:rFonts w:eastAsia="Times New Roman" w:cs="Times New Roman"/>
          <w:b/>
          <w:szCs w:val="24"/>
        </w:rPr>
        <w:t>ΠΡΟΕΔΡΕ</w:t>
      </w:r>
      <w:r w:rsidRPr="0069256D">
        <w:rPr>
          <w:rFonts w:eastAsia="Times New Roman" w:cs="Times New Roman"/>
          <w:b/>
          <w:szCs w:val="24"/>
        </w:rPr>
        <w:t>ΥΩΝ (Νικήτας Κακλαμάνης):</w:t>
      </w:r>
      <w:r>
        <w:rPr>
          <w:rFonts w:eastAsia="Times New Roman" w:cs="Times New Roman"/>
          <w:szCs w:val="24"/>
        </w:rPr>
        <w:t xml:space="preserve"> Τα γράφει η </w:t>
      </w:r>
      <w:r w:rsidRPr="005631E0">
        <w:rPr>
          <w:rFonts w:eastAsia="Times New Roman" w:cs="Times New Roman"/>
          <w:bCs/>
          <w:szCs w:val="24"/>
        </w:rPr>
        <w:t>τροπολογία</w:t>
      </w:r>
      <w:r>
        <w:rPr>
          <w:rFonts w:eastAsia="Times New Roman" w:cs="Times New Roman"/>
          <w:bCs/>
          <w:szCs w:val="24"/>
        </w:rPr>
        <w:t>, κύριε Υπουργέ.</w:t>
      </w:r>
      <w:r>
        <w:rPr>
          <w:rFonts w:eastAsia="Times New Roman" w:cs="Times New Roman"/>
          <w:szCs w:val="24"/>
        </w:rPr>
        <w:t xml:space="preserve"> Μην τα επαναλαμβάνετε. </w:t>
      </w:r>
    </w:p>
    <w:p w14:paraId="5DC787CF"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ΙΩΑΝΝΗΣ ΜΠΑΛΑΦΑΣ</w:t>
      </w:r>
      <w:r w:rsidRPr="007772AB">
        <w:rPr>
          <w:rFonts w:eastAsia="Times New Roman" w:cs="Times New Roman"/>
          <w:b/>
          <w:szCs w:val="24"/>
        </w:rPr>
        <w:t xml:space="preserve"> </w:t>
      </w:r>
      <w:r>
        <w:rPr>
          <w:rFonts w:eastAsia="Times New Roman" w:cs="Times New Roman"/>
          <w:b/>
          <w:szCs w:val="24"/>
        </w:rPr>
        <w:t xml:space="preserve">(Υφυπουργός Μεταναστευτικής </w:t>
      </w:r>
      <w:r w:rsidRPr="00570BED">
        <w:rPr>
          <w:rFonts w:eastAsia="Times New Roman" w:cs="Times New Roman"/>
          <w:b/>
          <w:szCs w:val="24"/>
        </w:rPr>
        <w:t>Πολιτική</w:t>
      </w:r>
      <w:r>
        <w:rPr>
          <w:rFonts w:eastAsia="Times New Roman" w:cs="Times New Roman"/>
          <w:b/>
          <w:szCs w:val="24"/>
        </w:rPr>
        <w:t xml:space="preserve">ς): </w:t>
      </w:r>
      <w:r>
        <w:rPr>
          <w:rFonts w:eastAsia="Times New Roman" w:cs="Times New Roman"/>
          <w:szCs w:val="24"/>
        </w:rPr>
        <w:t>Υπάρχει μια σειρά από κατηγορίες αδειών διαμονής, τις οποίες θα τις δείτε, που υφίστανται αυτή τη μείωση, όπως</w:t>
      </w:r>
      <w:r>
        <w:rPr>
          <w:rFonts w:eastAsia="Times New Roman" w:cs="Times New Roman"/>
          <w:szCs w:val="24"/>
        </w:rPr>
        <w:t xml:space="preserve"> είπα. Αυτό είναι το ένα άρθρο. </w:t>
      </w:r>
    </w:p>
    <w:p w14:paraId="5DC787D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στο δεύτερο άρθρο της </w:t>
      </w:r>
      <w:r w:rsidRPr="005631E0">
        <w:rPr>
          <w:rFonts w:eastAsia="Times New Roman" w:cs="Times New Roman"/>
          <w:bCs/>
          <w:szCs w:val="24"/>
        </w:rPr>
        <w:t>τροπολογία</w:t>
      </w:r>
      <w:r>
        <w:rPr>
          <w:rFonts w:eastAsia="Times New Roman" w:cs="Times New Roman"/>
          <w:szCs w:val="24"/>
        </w:rPr>
        <w:t xml:space="preserve">ς που σας ανέφερα. Αυτή η </w:t>
      </w:r>
      <w:r w:rsidRPr="005631E0">
        <w:rPr>
          <w:rFonts w:eastAsia="Times New Roman" w:cs="Times New Roman"/>
          <w:bCs/>
          <w:szCs w:val="24"/>
        </w:rPr>
        <w:t>τροπολογία</w:t>
      </w:r>
      <w:r>
        <w:rPr>
          <w:rFonts w:eastAsia="Times New Roman" w:cs="Times New Roman"/>
          <w:szCs w:val="24"/>
        </w:rPr>
        <w:t xml:space="preserve"> επιλύει ένα χρόνιο πρόβλημα</w:t>
      </w:r>
      <w:r>
        <w:rPr>
          <w:rFonts w:eastAsia="Times New Roman" w:cs="Times New Roman"/>
          <w:szCs w:val="24"/>
        </w:rPr>
        <w:t>,</w:t>
      </w:r>
      <w:r>
        <w:rPr>
          <w:rFonts w:eastAsia="Times New Roman" w:cs="Times New Roman"/>
          <w:szCs w:val="24"/>
        </w:rPr>
        <w:t xml:space="preserve"> που αντιμετωπίζουν τα τέκνα πολιτών τρίτων χωρών, τα οποία, ενώ μέχρι το δέκατο όγδοο έτος της ηλικίας τους καλύπτονται </w:t>
      </w:r>
      <w:r>
        <w:rPr>
          <w:rFonts w:eastAsia="Times New Roman" w:cs="Times New Roman"/>
          <w:szCs w:val="24"/>
        </w:rPr>
        <w:t>ασφαλιστικά από έναν εκ των γονέων τους, μετά την ενηλικίωσή τους όταν ανανεώνουν την άδεια διαμονής τους, είτε για σπουδές είτε ως άδεια διαμονής δεύτερης γενιάς, διακόπτεται η ασφάλισή τους, ακόμα και όταν πληρούνται οι προϋποθέσεις για την ασφάλισή τους</w:t>
      </w:r>
      <w:r>
        <w:rPr>
          <w:rFonts w:eastAsia="Times New Roman" w:cs="Times New Roman"/>
          <w:szCs w:val="24"/>
        </w:rPr>
        <w:t xml:space="preserve">, σύμφωνα με τα ελληνικά δεδομένα, σύμφωνα με τους ελληνικούς νόμους. </w:t>
      </w:r>
    </w:p>
    <w:p w14:paraId="5DC787D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Για να αρθεί αυτή η αδικία, θα έλεγα, και η μη ορθολογιστική αντιμετώπιση του προβλήματος προτείνεται μια διάταξη με την οποία συνεχίζουν, πέραν του δέκατου ογδόου έτους, αυτά τα </w:t>
      </w:r>
      <w:r>
        <w:rPr>
          <w:rFonts w:eastAsia="Times New Roman" w:cs="Times New Roman"/>
          <w:szCs w:val="24"/>
        </w:rPr>
        <w:t>παιδιά, αυτοί οι νέοι άνθρωποι να ασφαλίζονται -για ασφαλιστική περίθαλψη μιλάμε- ως έμμεσα μέλη στον οικείο ασφαλιστικό φορέα του γονέα.</w:t>
      </w:r>
    </w:p>
    <w:p w14:paraId="5DC787D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szCs w:val="24"/>
        </w:rPr>
        <w:t>ε</w:t>
      </w:r>
      <w:r w:rsidRPr="00AC365A">
        <w:rPr>
          <w:rFonts w:eastAsia="Times New Roman"/>
          <w:szCs w:val="24"/>
        </w:rPr>
        <w:t>υχαριστώ πολύ</w:t>
      </w:r>
      <w:r>
        <w:rPr>
          <w:rFonts w:eastAsia="Times New Roman"/>
          <w:szCs w:val="24"/>
        </w:rPr>
        <w:t>, κ</w:t>
      </w:r>
      <w:r w:rsidRPr="00A341B8">
        <w:rPr>
          <w:rFonts w:eastAsia="Times New Roman" w:cs="Times New Roman"/>
          <w:szCs w:val="24"/>
        </w:rPr>
        <w:t>ύριε Πρόεδρε</w:t>
      </w:r>
      <w:r>
        <w:rPr>
          <w:rFonts w:eastAsia="Times New Roman" w:cs="Times New Roman"/>
          <w:szCs w:val="24"/>
        </w:rPr>
        <w:t>.</w:t>
      </w:r>
    </w:p>
    <w:p w14:paraId="5DC787D3"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τροπολογία που είδα εγώ είναι μία, επομένως ένα </w:t>
      </w:r>
      <w:r>
        <w:rPr>
          <w:rFonts w:eastAsia="Times New Roman" w:cs="Times New Roman"/>
          <w:szCs w:val="24"/>
        </w:rPr>
        <w:t xml:space="preserve">άρθρο θα είναι. Το λέω επειδή είπατε δύο φορές για </w:t>
      </w:r>
      <w:r>
        <w:rPr>
          <w:rFonts w:eastAsia="Times New Roman" w:cs="Times New Roman"/>
          <w:szCs w:val="24"/>
        </w:rPr>
        <w:lastRenderedPageBreak/>
        <w:t xml:space="preserve">δύο άρθρα. Είναι μία τροπολογία με δύο παραγράφους. Ή πρέπει να τη σπάσετε σε δύο τροπολογίες ή διαφορετικά θα είναι ένα άρθρο με δύο παραγράφους. Δεν μπορεί να είναι δύο άρθρα. </w:t>
      </w:r>
    </w:p>
    <w:p w14:paraId="5DC787D4"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ΜΠΑΛΑΦΑΣ (Υφυπουργ</w:t>
      </w:r>
      <w:r>
        <w:rPr>
          <w:rFonts w:eastAsia="Times New Roman" w:cs="Times New Roman"/>
          <w:b/>
          <w:szCs w:val="24"/>
        </w:rPr>
        <w:t>ός Μεταναστευτικής Πολιτικής):</w:t>
      </w:r>
      <w:r>
        <w:rPr>
          <w:rFonts w:eastAsia="Times New Roman" w:cs="Times New Roman"/>
          <w:szCs w:val="24"/>
        </w:rPr>
        <w:t xml:space="preserve"> Μάλιστα.</w:t>
      </w:r>
    </w:p>
    <w:p w14:paraId="5DC787D5"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θα ήθελα να λάβω τον λόγο.</w:t>
      </w:r>
    </w:p>
    <w:p w14:paraId="5DC787D6"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 ποιο θέμα; </w:t>
      </w:r>
    </w:p>
    <w:p w14:paraId="5DC787D7"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Είναι για το θέμα του ότι πρέπει να γνωρίζουμε ποιες από τις βουλευτικές τροπολ</w:t>
      </w:r>
      <w:r>
        <w:rPr>
          <w:rFonts w:eastAsia="Times New Roman" w:cs="Times New Roman"/>
          <w:szCs w:val="24"/>
        </w:rPr>
        <w:t>ογίες, που έχουν κατατεθεί</w:t>
      </w:r>
      <w:r w:rsidRPr="007C6895">
        <w:rPr>
          <w:rFonts w:eastAsia="Times New Roman" w:cs="Times New Roman"/>
          <w:szCs w:val="24"/>
        </w:rPr>
        <w:t>,</w:t>
      </w:r>
      <w:r>
        <w:rPr>
          <w:rFonts w:eastAsia="Times New Roman" w:cs="Times New Roman"/>
          <w:szCs w:val="24"/>
        </w:rPr>
        <w:t xml:space="preserve"> θα γίνουν αποδεκτές από τον Υπουργό. </w:t>
      </w:r>
    </w:p>
    <w:p w14:paraId="5DC787D8"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Τζαβάρα, έχω συνεννοηθεί με τον Υπουργό, όταν θα ανέλθει στο Βήμα για την ομιλία του, να μιλήσει και για τις τροπολογίες</w:t>
      </w:r>
      <w:r w:rsidRPr="007C6895">
        <w:rPr>
          <w:rFonts w:eastAsia="Times New Roman" w:cs="Times New Roman"/>
          <w:szCs w:val="24"/>
        </w:rPr>
        <w:t xml:space="preserve">. </w:t>
      </w:r>
      <w:r>
        <w:rPr>
          <w:rFonts w:eastAsia="Times New Roman" w:cs="Times New Roman"/>
          <w:szCs w:val="24"/>
        </w:rPr>
        <w:t xml:space="preserve">Δηλαδή, πριν πάρετε τον λόγο </w:t>
      </w:r>
      <w:r>
        <w:rPr>
          <w:rFonts w:eastAsia="Times New Roman" w:cs="Times New Roman"/>
          <w:szCs w:val="24"/>
        </w:rPr>
        <w:t>οι Κοινοβουλευτικοί Εκπρόσωποι, θα έχετε εικόνα ποιες γίνονται δεκτές και ποιες δεν γίνονται. Μιλάμε για τις βουλευτικές τροπολογίες τώρα.</w:t>
      </w:r>
    </w:p>
    <w:p w14:paraId="5DC787D9"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Αυτές εννοώ. </w:t>
      </w:r>
    </w:p>
    <w:p w14:paraId="5DC787DA"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Θα έχετε εγκαίρως οι Κοινοβουλευτικοί και οι ομιλητές ενημερωθεί, δεν θα έχουν οι αγορητές και οι εισηγητές. Οι υπόλοιποι, όμως, θα είναι ενημερωμένοι εγκαίρως.</w:t>
      </w:r>
    </w:p>
    <w:p w14:paraId="5DC787DB"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θα παρακαλούσα να λάβω τον λόγο.</w:t>
      </w:r>
    </w:p>
    <w:p w14:paraId="5DC787DC"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w:t>
      </w:r>
      <w:r>
        <w:rPr>
          <w:rFonts w:eastAsia="Times New Roman" w:cs="Times New Roman"/>
          <w:b/>
          <w:szCs w:val="24"/>
        </w:rPr>
        <w:t>ς):</w:t>
      </w:r>
      <w:r>
        <w:rPr>
          <w:rFonts w:eastAsia="Times New Roman" w:cs="Times New Roman"/>
          <w:szCs w:val="24"/>
        </w:rPr>
        <w:t xml:space="preserve"> Τι θέλετε, κύριε </w:t>
      </w:r>
      <w:proofErr w:type="spellStart"/>
      <w:r>
        <w:rPr>
          <w:rFonts w:eastAsia="Times New Roman" w:cs="Times New Roman"/>
          <w:szCs w:val="24"/>
        </w:rPr>
        <w:t>Αμυρά</w:t>
      </w:r>
      <w:proofErr w:type="spellEnd"/>
      <w:r>
        <w:rPr>
          <w:rFonts w:eastAsia="Times New Roman" w:cs="Times New Roman"/>
          <w:szCs w:val="24"/>
        </w:rPr>
        <w:t xml:space="preserve">; </w:t>
      </w:r>
    </w:p>
    <w:p w14:paraId="5DC787DD"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 ρωτήσω κάτι τον κύριο Υπουργό για την τροπολογία. </w:t>
      </w:r>
    </w:p>
    <w:p w14:paraId="5DC787DE"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w:t>
      </w:r>
      <w:proofErr w:type="spellStart"/>
      <w:r>
        <w:rPr>
          <w:rFonts w:eastAsia="Times New Roman" w:cs="Times New Roman"/>
          <w:szCs w:val="24"/>
        </w:rPr>
        <w:t>Αμυρά</w:t>
      </w:r>
      <w:proofErr w:type="spellEnd"/>
      <w:r>
        <w:rPr>
          <w:rFonts w:eastAsia="Times New Roman" w:cs="Times New Roman"/>
          <w:szCs w:val="24"/>
        </w:rPr>
        <w:t xml:space="preserve">, έχετε τον λόγο για ένα λεπτό. </w:t>
      </w:r>
    </w:p>
    <w:p w14:paraId="5DC787DF"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5DC787E0"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Θέλω να ρωτήσω το εξής διευκ</w:t>
      </w:r>
      <w:r>
        <w:rPr>
          <w:rFonts w:eastAsia="Times New Roman" w:cs="Times New Roman"/>
          <w:szCs w:val="24"/>
        </w:rPr>
        <w:t>ρινιστικά: Η δαπάνη που προκαλείται στον ΕΟΠΥΥ από τη συνέχιση της ασφάλισης των παιδιών πολιτών τρίτων χωρών, αφού ενηλικιωθούν, ποια είναι; Αυτό είναι το πρώτο.</w:t>
      </w:r>
    </w:p>
    <w:p w14:paraId="5DC787E1"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το δεύτερο που θέλω να σας πω, είναι ότι υπάρχει μία μικρή αντίφαση στην περίπτωση δ</w:t>
      </w:r>
      <w:r>
        <w:rPr>
          <w:rFonts w:eastAsia="Times New Roman" w:cs="Times New Roman"/>
          <w:szCs w:val="24"/>
        </w:rPr>
        <w:t>΄</w:t>
      </w:r>
      <w:r>
        <w:rPr>
          <w:rFonts w:eastAsia="Times New Roman" w:cs="Times New Roman"/>
          <w:szCs w:val="24"/>
        </w:rPr>
        <w:t xml:space="preserve"> όπο</w:t>
      </w:r>
      <w:r>
        <w:rPr>
          <w:rFonts w:eastAsia="Times New Roman" w:cs="Times New Roman"/>
          <w:szCs w:val="24"/>
        </w:rPr>
        <w:t xml:space="preserve">υ εισάγεται η κατ’ εξαίρεση υποχρέωση καταβολής </w:t>
      </w:r>
      <w:proofErr w:type="spellStart"/>
      <w:r>
        <w:rPr>
          <w:rFonts w:eastAsia="Times New Roman" w:cs="Times New Roman"/>
          <w:szCs w:val="24"/>
        </w:rPr>
        <w:t>παραβόλου</w:t>
      </w:r>
      <w:proofErr w:type="spellEnd"/>
      <w:r>
        <w:rPr>
          <w:rFonts w:eastAsia="Times New Roman" w:cs="Times New Roman"/>
          <w:szCs w:val="24"/>
        </w:rPr>
        <w:t xml:space="preserve"> ύψους 100 ευρώ για την εξέταση της αίτησης χορήγησης </w:t>
      </w:r>
      <w:r>
        <w:rPr>
          <w:rFonts w:eastAsia="Times New Roman" w:cs="Times New Roman"/>
          <w:szCs w:val="24"/>
        </w:rPr>
        <w:lastRenderedPageBreak/>
        <w:t>ή ανανέωσης άδειας διαμονής για ανθρωπιστικούς λόγους: περίπτωση υγείας, ανωτέρας βίας κ.λπ.. Υπάρχει μία αντίφαση. Όταν υπάρχει θέμα υγείας ή λό</w:t>
      </w:r>
      <w:r>
        <w:rPr>
          <w:rFonts w:eastAsia="Times New Roman" w:cs="Times New Roman"/>
          <w:szCs w:val="24"/>
        </w:rPr>
        <w:t xml:space="preserve">γος πολύ σοβαρός, λέτε ότι για ανθρωπιστικούς λόγους επιβάλλουμε το παράβολο. Καλύτερα να βγάλετε ή να αλλάξετε αυτή τη διατύπωση. </w:t>
      </w:r>
    </w:p>
    <w:p w14:paraId="5DC787E2"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DC787E3"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w:t>
      </w:r>
      <w:proofErr w:type="spellStart"/>
      <w:r>
        <w:rPr>
          <w:rFonts w:eastAsia="Times New Roman" w:cs="Times New Roman"/>
          <w:szCs w:val="24"/>
        </w:rPr>
        <w:t>Μπαλάφα</w:t>
      </w:r>
      <w:proofErr w:type="spellEnd"/>
      <w:r>
        <w:rPr>
          <w:rFonts w:eastAsia="Times New Roman" w:cs="Times New Roman"/>
          <w:szCs w:val="24"/>
        </w:rPr>
        <w:t>, για δύο λεπτά απαντήστε και μετά μπαίνουμ</w:t>
      </w:r>
      <w:r>
        <w:rPr>
          <w:rFonts w:eastAsia="Times New Roman" w:cs="Times New Roman"/>
          <w:szCs w:val="24"/>
        </w:rPr>
        <w:t xml:space="preserve">ε στη διαδικασία. </w:t>
      </w:r>
    </w:p>
    <w:p w14:paraId="5DC787E4"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ΜΠΑΛΑΦΑΣ (Υφυπουργός Μεταναστευτικής Πολιτικής):</w:t>
      </w:r>
      <w:r>
        <w:rPr>
          <w:rFonts w:eastAsia="Times New Roman" w:cs="Times New Roman"/>
          <w:szCs w:val="24"/>
        </w:rPr>
        <w:t xml:space="preserve"> Το πρώτο ήταν παράλειψή μου. </w:t>
      </w:r>
    </w:p>
    <w:p w14:paraId="5DC787E5"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Επαναλαμβάνω ότι η μείωση, την οποία προβλέπει η διάταξη, επιβάλλεται σύμφωνα με τις </w:t>
      </w:r>
      <w:r>
        <w:rPr>
          <w:rFonts w:eastAsia="Times New Roman" w:cs="Times New Roman"/>
          <w:szCs w:val="24"/>
        </w:rPr>
        <w:t>ο</w:t>
      </w:r>
      <w:r>
        <w:rPr>
          <w:rFonts w:eastAsia="Times New Roman" w:cs="Times New Roman"/>
          <w:szCs w:val="24"/>
        </w:rPr>
        <w:t>δηγίες της Ευρωπαϊκής Ένωσης. Επειδή εμείς μέχρι τώρα δεν το έχο</w:t>
      </w:r>
      <w:r>
        <w:rPr>
          <w:rFonts w:eastAsia="Times New Roman" w:cs="Times New Roman"/>
          <w:szCs w:val="24"/>
        </w:rPr>
        <w:t xml:space="preserve">υμε τηρήσει, </w:t>
      </w:r>
      <w:proofErr w:type="spellStart"/>
      <w:r>
        <w:rPr>
          <w:rFonts w:eastAsia="Times New Roman" w:cs="Times New Roman"/>
          <w:szCs w:val="24"/>
        </w:rPr>
        <w:t>υποστήκαμε</w:t>
      </w:r>
      <w:proofErr w:type="spellEnd"/>
      <w:r>
        <w:rPr>
          <w:rFonts w:eastAsia="Times New Roman" w:cs="Times New Roman"/>
          <w:szCs w:val="24"/>
        </w:rPr>
        <w:t xml:space="preserve"> –ας πούμε- αυτή την προειδοποιητική επιστολή. Λέω, λοιπόν, ότι θα προκύψει μία μείωση. Κάνουμε κάποια αύξηση σε κάποια άλλα. Και συνολικά θα έχουμε από τα 48 εκατομμύρια στα 34 εκατομμύρια, περίπου 14 εκατομμύρια μείωση των εσόδων α</w:t>
      </w:r>
      <w:r>
        <w:rPr>
          <w:rFonts w:eastAsia="Times New Roman" w:cs="Times New Roman"/>
          <w:szCs w:val="24"/>
        </w:rPr>
        <w:t xml:space="preserve">πό τα παράβολα. Εντάξει; </w:t>
      </w:r>
    </w:p>
    <w:p w14:paraId="5DC787E6"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Εντάξει, απλά το ανέφερα. </w:t>
      </w:r>
    </w:p>
    <w:p w14:paraId="5DC787E7"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ΙΩΑΝΝΗΣ ΜΠΑΛΑΦΑΣ (Υφυπουργός Μεταναστευτικής Πολιτικής):</w:t>
      </w:r>
      <w:r>
        <w:rPr>
          <w:rFonts w:eastAsia="Times New Roman" w:cs="Times New Roman"/>
          <w:szCs w:val="24"/>
        </w:rPr>
        <w:t xml:space="preserve"> Στο άλλο, δεν νομίζω ότι υπάρχει κάποια αντίφαση. Είναι θέμα οπτικής. </w:t>
      </w:r>
    </w:p>
    <w:p w14:paraId="5DC787E8"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Δεν διακόπτω πλέον τον κ. </w:t>
      </w:r>
      <w:proofErr w:type="spellStart"/>
      <w:r>
        <w:rPr>
          <w:rFonts w:eastAsia="Times New Roman" w:cs="Times New Roman"/>
          <w:szCs w:val="24"/>
        </w:rPr>
        <w:t>Αρβανιτίδη</w:t>
      </w:r>
      <w:proofErr w:type="spellEnd"/>
      <w:r>
        <w:rPr>
          <w:rFonts w:eastAsia="Times New Roman" w:cs="Times New Roman"/>
          <w:szCs w:val="24"/>
        </w:rPr>
        <w:t>, από τον οποίο ζητώ συγγνώμη για την καθυστέρηση.</w:t>
      </w:r>
    </w:p>
    <w:p w14:paraId="5DC787E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Μέχρι να ανέβει ο κ. </w:t>
      </w:r>
      <w:proofErr w:type="spellStart"/>
      <w:r>
        <w:rPr>
          <w:rFonts w:eastAsia="Times New Roman" w:cs="Times New Roman"/>
          <w:szCs w:val="24"/>
        </w:rPr>
        <w:t>Αρβανιτίδης</w:t>
      </w:r>
      <w:proofErr w:type="spellEnd"/>
      <w:r>
        <w:rPr>
          <w:rFonts w:eastAsia="Times New Roman" w:cs="Times New Roman"/>
          <w:szCs w:val="24"/>
        </w:rPr>
        <w:t xml:space="preserve"> στο Βήμα, θα ήθελα να ανακοινώσω στο Σώμα ότι </w:t>
      </w:r>
      <w:r>
        <w:rPr>
          <w:rFonts w:eastAsia="Times New Roman" w:cs="Times New Roman"/>
          <w:szCs w:val="24"/>
        </w:rPr>
        <w:t xml:space="preserve">τη συνεδρίασή μας </w:t>
      </w:r>
      <w:r>
        <w:rPr>
          <w:rFonts w:eastAsia="Times New Roman" w:cs="Times New Roman"/>
          <w:szCs w:val="24"/>
        </w:rPr>
        <w:t>παρακολουθούν από τα άνω δυτικά θεωρεία, αφού</w:t>
      </w:r>
      <w:r>
        <w:rPr>
          <w:rFonts w:eastAsia="Times New Roman" w:cs="Times New Roman"/>
          <w:szCs w:val="24"/>
        </w:rPr>
        <w:t xml:space="preserve"> προηγουμένως</w:t>
      </w:r>
      <w:r>
        <w:rPr>
          <w:rFonts w:eastAsia="Times New Roman" w:cs="Times New Roman"/>
          <w:szCs w:val="24"/>
        </w:rPr>
        <w:t xml:space="preserve"> ενη</w:t>
      </w:r>
      <w:r>
        <w:rPr>
          <w:rFonts w:eastAsia="Times New Roman" w:cs="Times New Roman"/>
          <w:szCs w:val="24"/>
        </w:rPr>
        <w:t>μερώθηκαν για την ιστορία του κτηρίου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τριάντα τρεις μαθήτριες και μαθητές και τέσσερις συνοδοί </w:t>
      </w:r>
      <w:r>
        <w:rPr>
          <w:rFonts w:eastAsia="Times New Roman" w:cs="Times New Roman"/>
          <w:szCs w:val="24"/>
        </w:rPr>
        <w:t>από το Δημοτικό Σχολείο Αμπελακίων Σαλαμίνας.</w:t>
      </w:r>
    </w:p>
    <w:p w14:paraId="5DC787E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p>
    <w:p w14:paraId="5DC787EB" w14:textId="77777777" w:rsidR="00A02DB2" w:rsidRDefault="00AC477D">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DC787EC"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Αρβανιτίδη</w:t>
      </w:r>
      <w:proofErr w:type="spellEnd"/>
      <w:r>
        <w:rPr>
          <w:rFonts w:eastAsia="Times New Roman" w:cs="Times New Roman"/>
          <w:szCs w:val="24"/>
        </w:rPr>
        <w:t>, έχετε τον λόγο.</w:t>
      </w:r>
    </w:p>
    <w:p w14:paraId="5DC787ED"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w:t>
      </w:r>
      <w:r>
        <w:rPr>
          <w:rFonts w:eastAsia="Times New Roman" w:cs="Times New Roman"/>
          <w:b/>
          <w:szCs w:val="24"/>
        </w:rPr>
        <w:t>ΙΟΣ ΑΡΒΑΝΙΤΙΔΗΣ:</w:t>
      </w:r>
      <w:r>
        <w:rPr>
          <w:rFonts w:eastAsia="Times New Roman" w:cs="Times New Roman"/>
          <w:szCs w:val="24"/>
        </w:rPr>
        <w:t xml:space="preserve"> Ευχαριστώ πολύ, κύριε Πρόεδρε.</w:t>
      </w:r>
    </w:p>
    <w:p w14:paraId="5DC787EE"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συγκυρία το έφερε σήμερα, την Παγκόσμια Ημέρα του Περιβάλλοντος, να συζητάμε ένα σημαντικό νομοσχέδιο </w:t>
      </w:r>
      <w:r>
        <w:rPr>
          <w:rFonts w:eastAsia="Times New Roman" w:cs="Times New Roman"/>
          <w:szCs w:val="24"/>
        </w:rPr>
        <w:lastRenderedPageBreak/>
        <w:t>για την αειφόρο ανάπτυξη της χώρας, καθώς θαλάσσιες περιοχές και παράκτιες</w:t>
      </w:r>
      <w:r>
        <w:rPr>
          <w:rFonts w:eastAsia="Times New Roman" w:cs="Times New Roman"/>
          <w:szCs w:val="24"/>
        </w:rPr>
        <w:t xml:space="preserve"> ζώνες αποτελούν σημεία στα οποία οι διάφορες δραστηριότητες που </w:t>
      </w:r>
      <w:proofErr w:type="spellStart"/>
      <w:r>
        <w:rPr>
          <w:rFonts w:eastAsia="Times New Roman" w:cs="Times New Roman"/>
          <w:szCs w:val="24"/>
        </w:rPr>
        <w:t>χωροθετούνται</w:t>
      </w:r>
      <w:proofErr w:type="spellEnd"/>
      <w:r>
        <w:rPr>
          <w:rFonts w:eastAsia="Times New Roman" w:cs="Times New Roman"/>
          <w:szCs w:val="24"/>
        </w:rPr>
        <w:t xml:space="preserve"> εκεί, όπως ο τουρισμός, η ενέργεια, οι μεταφορές, η αλιεία, η έρευνα, η περιβαλλοντική προστασία, είναι δραστηριότητες που μπορούν να φέρουν μία δυναμική και αειφόρο ανάπτυξη, α</w:t>
      </w:r>
      <w:r>
        <w:rPr>
          <w:rFonts w:eastAsia="Times New Roman" w:cs="Times New Roman"/>
          <w:szCs w:val="24"/>
        </w:rPr>
        <w:t xml:space="preserve">ρκεί βέβαια να μην ασκούνται άναρχα και συγκρουσιακά μεταξύ τους. </w:t>
      </w:r>
    </w:p>
    <w:p w14:paraId="5DC787EF"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και οι ρυθμίσεις για τα </w:t>
      </w:r>
      <w:proofErr w:type="spellStart"/>
      <w:r>
        <w:rPr>
          <w:rFonts w:eastAsia="Times New Roman" w:cs="Times New Roman"/>
          <w:szCs w:val="24"/>
        </w:rPr>
        <w:t>βιοκαύσιμα</w:t>
      </w:r>
      <w:proofErr w:type="spellEnd"/>
      <w:r w:rsidRPr="00051CF9">
        <w:rPr>
          <w:rFonts w:eastAsia="Times New Roman" w:cs="Times New Roman"/>
          <w:szCs w:val="24"/>
        </w:rPr>
        <w:t>,</w:t>
      </w:r>
      <w:r>
        <w:rPr>
          <w:rFonts w:eastAsia="Times New Roman" w:cs="Times New Roman"/>
          <w:szCs w:val="24"/>
        </w:rPr>
        <w:t xml:space="preserve"> που έρχονται να καλύψουν την υστέρησή μας σε αυτόν τον τομέα, συμβάλλουν στην ανάπτυξη των στόχων για την αειφόρο ανάπτυξη. </w:t>
      </w:r>
    </w:p>
    <w:p w14:paraId="5DC787F0"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Σήμερα, λοιπόν, </w:t>
      </w:r>
      <w:r>
        <w:rPr>
          <w:rFonts w:eastAsia="Times New Roman" w:cs="Times New Roman"/>
          <w:szCs w:val="24"/>
        </w:rPr>
        <w:t>Π</w:t>
      </w:r>
      <w:r>
        <w:rPr>
          <w:rFonts w:eastAsia="Times New Roman" w:cs="Times New Roman"/>
          <w:szCs w:val="24"/>
        </w:rPr>
        <w:t>αγκό</w:t>
      </w:r>
      <w:r>
        <w:rPr>
          <w:rFonts w:eastAsia="Times New Roman" w:cs="Times New Roman"/>
          <w:szCs w:val="24"/>
        </w:rPr>
        <w:t>σμια Ημέρα Περιβάλλοντος, όλος ο κόσμος και κυρίως η Ευρώπη στέλνουν μήνυμα δράσης για το περιβάλλον, για την καταπολέμηση της κλιματικής αλλαγής, αλλά και τη μείωση των εκπομπών αερίων του θερμοκηπίου.</w:t>
      </w:r>
    </w:p>
    <w:p w14:paraId="5DC787F1"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Τι έχει κάνει, όμως, η παρούσα Κυβέρνηση για την αειφ</w:t>
      </w:r>
      <w:r>
        <w:rPr>
          <w:rFonts w:eastAsia="Times New Roman" w:cs="Times New Roman"/>
          <w:szCs w:val="24"/>
        </w:rPr>
        <w:t xml:space="preserve">όρο ανάπτυξη της χώρας, «η πρώτη φορά </w:t>
      </w:r>
      <w:r>
        <w:rPr>
          <w:rFonts w:eastAsia="Times New Roman" w:cs="Times New Roman"/>
          <w:szCs w:val="24"/>
        </w:rPr>
        <w:t>α</w:t>
      </w:r>
      <w:r>
        <w:rPr>
          <w:rFonts w:eastAsia="Times New Roman" w:cs="Times New Roman"/>
          <w:szCs w:val="24"/>
        </w:rPr>
        <w:t xml:space="preserve">ριστερά», αλλά και «η πρώτη φορά οικολογικά», για να μην ξεχνάμε τη συμμετοχή των </w:t>
      </w:r>
      <w:r>
        <w:rPr>
          <w:rFonts w:eastAsia="Times New Roman" w:cs="Times New Roman"/>
          <w:szCs w:val="24"/>
        </w:rPr>
        <w:t>ο</w:t>
      </w:r>
      <w:r>
        <w:rPr>
          <w:rFonts w:eastAsia="Times New Roman" w:cs="Times New Roman"/>
          <w:szCs w:val="24"/>
        </w:rPr>
        <w:t xml:space="preserve">ικολόγων στο κυβερνητικό σχήμα; </w:t>
      </w:r>
    </w:p>
    <w:p w14:paraId="5DC787F2"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Αλήθεια, κύριε Υπουργέ, τι κάνει η Ελλάδα τα τελευταία τρία χρόνια; Επιτρέψτε μου, λοιπόν, έναν μικρό απολογισμό στα ζητήματα που συζητάμε </w:t>
      </w:r>
      <w:r>
        <w:rPr>
          <w:rFonts w:eastAsia="Times New Roman" w:cs="Times New Roman"/>
          <w:szCs w:val="24"/>
        </w:rPr>
        <w:lastRenderedPageBreak/>
        <w:t xml:space="preserve">σήμερα, με τρία χαρακτηριστικά παραδείγματα κυβερνητικής ολιγωρίας και αποτυχίας. </w:t>
      </w:r>
    </w:p>
    <w:p w14:paraId="5DC787F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Πρώτον, εκπομπές του θερμοκηπίου.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όλο που η οικονομική κρίση οδηγεί γενικά σε μείωση των εκπομπών του θερμοκηπίου, τη διετία 2015-2016 και μέσα στην ύφεση οι εκπομπές αυξήθηκαν. Πρόκειται για παγκόσμια πρωτοτυπία.</w:t>
      </w:r>
    </w:p>
    <w:p w14:paraId="5DC787F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Δεύτερον,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 xml:space="preserve">νέργειας. Στις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w:t>
      </w:r>
      <w:r>
        <w:rPr>
          <w:rFonts w:eastAsia="Times New Roman" w:cs="Times New Roman"/>
          <w:szCs w:val="24"/>
        </w:rPr>
        <w:t xml:space="preserve"> σε σχέση με τον στόχο του 2020 για 18% στην τελική κατανάλωση της ενέργειας και ενώ ήδη από το 2014 βρισκόμαστε στο 15,3%, τα τελευταία τρία χρόνια είχαμε μηδενική ανάπτυξη και ας μειώθηκαν δραστικά αυτή την τριετία οι τιμές επενδύσεων στον εξοπλισμό των </w:t>
      </w:r>
      <w:proofErr w:type="spellStart"/>
      <w:r>
        <w:rPr>
          <w:rFonts w:eastAsia="Times New Roman" w:cs="Times New Roman"/>
          <w:szCs w:val="24"/>
        </w:rPr>
        <w:t>φωτοβολταϊκών</w:t>
      </w:r>
      <w:proofErr w:type="spellEnd"/>
      <w:r>
        <w:rPr>
          <w:rFonts w:eastAsia="Times New Roman" w:cs="Times New Roman"/>
          <w:szCs w:val="24"/>
        </w:rPr>
        <w:t xml:space="preserve"> και των αιολικών. Μόλις τώρα τρέχει η Κυβέρνηση να δρομολογήσει τις διαδικασίες για νέα έργα και είναι άγνωστο πότε θα δούμε συγκεκριμένα αποτελέσματα.</w:t>
      </w:r>
    </w:p>
    <w:p w14:paraId="5DC787F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Όσον αφορά στην εξοικονόμηση ενέργειας, που θα έπρεπε να είναι πρώτη προτεραιότητα για την</w:t>
      </w:r>
      <w:r>
        <w:rPr>
          <w:rFonts w:eastAsia="Times New Roman" w:cs="Times New Roman"/>
          <w:szCs w:val="24"/>
        </w:rPr>
        <w:t xml:space="preserve"> ενεργοποίηση της οικονομίας και τη δημιουργία νέων θέσεων εργασίας στον πολύπαθο κατασκευαστικό κλάδο, τα αποτελέσματα στο «</w:t>
      </w:r>
      <w:r>
        <w:rPr>
          <w:rFonts w:eastAsia="Times New Roman" w:cs="Times New Roman"/>
          <w:szCs w:val="24"/>
        </w:rPr>
        <w:t>ΕΞΟΙΚΟΝΟΜΩ</w:t>
      </w:r>
      <w:r>
        <w:rPr>
          <w:rFonts w:eastAsia="Times New Roman" w:cs="Times New Roman"/>
          <w:szCs w:val="24"/>
        </w:rPr>
        <w:t xml:space="preserve">» είναι τραγικά. Βάσει των τελευταίων σχεδίων </w:t>
      </w:r>
      <w:r>
        <w:rPr>
          <w:rFonts w:eastAsia="Times New Roman" w:cs="Times New Roman"/>
          <w:szCs w:val="24"/>
        </w:rPr>
        <w:lastRenderedPageBreak/>
        <w:t>δράσης ενεργειακής αποδοτικότητας, εκτιμάται ότι μέχρι το 2020 θα επιτευχθε</w:t>
      </w:r>
      <w:r>
        <w:rPr>
          <w:rFonts w:eastAsia="Times New Roman" w:cs="Times New Roman"/>
          <w:szCs w:val="24"/>
        </w:rPr>
        <w:t>ί μόλις το 65% του συνολικού στόχου εξοικονόμησης ενέργειας. «Τρία χαμένα χρόνια», θα μπορούσε να είναι ο τίτλος.</w:t>
      </w:r>
    </w:p>
    <w:p w14:paraId="5DC787F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Αυτό αποδεικνύουν και οι καθυστερήσεις στην ενσωμάτωση των </w:t>
      </w:r>
      <w:r>
        <w:rPr>
          <w:rFonts w:eastAsia="Times New Roman" w:cs="Times New Roman"/>
          <w:szCs w:val="24"/>
        </w:rPr>
        <w:t>ο</w:t>
      </w:r>
      <w:r>
        <w:rPr>
          <w:rFonts w:eastAsia="Times New Roman" w:cs="Times New Roman"/>
          <w:szCs w:val="24"/>
        </w:rPr>
        <w:t>δηγιών που φέρνετε σήμερα, χαμένος χρόνος. Από τις 18 Σεπτεμβρίου του 2016 θα έπρε</w:t>
      </w:r>
      <w:r>
        <w:rPr>
          <w:rFonts w:eastAsia="Times New Roman" w:cs="Times New Roman"/>
          <w:szCs w:val="24"/>
        </w:rPr>
        <w:t xml:space="preserve">πε να είχαν ενσωματωθεί, πρώτον, η </w:t>
      </w:r>
      <w:r>
        <w:rPr>
          <w:rFonts w:eastAsia="Times New Roman" w:cs="Times New Roman"/>
          <w:szCs w:val="24"/>
        </w:rPr>
        <w:t>ο</w:t>
      </w:r>
      <w:r>
        <w:rPr>
          <w:rFonts w:eastAsia="Times New Roman" w:cs="Times New Roman"/>
          <w:szCs w:val="24"/>
        </w:rPr>
        <w:t xml:space="preserve">δηγία του 2014/89, με τη διαβούλευση να έχει τελειώσει το 2016, ενώ οι </w:t>
      </w:r>
      <w:r>
        <w:rPr>
          <w:rFonts w:eastAsia="Times New Roman" w:cs="Times New Roman"/>
          <w:szCs w:val="24"/>
        </w:rPr>
        <w:t>ο</w:t>
      </w:r>
      <w:r>
        <w:rPr>
          <w:rFonts w:eastAsia="Times New Roman" w:cs="Times New Roman"/>
          <w:szCs w:val="24"/>
        </w:rPr>
        <w:t xml:space="preserve">δηγίες για τα </w:t>
      </w:r>
      <w:proofErr w:type="spellStart"/>
      <w:r>
        <w:rPr>
          <w:rFonts w:eastAsia="Times New Roman" w:cs="Times New Roman"/>
          <w:szCs w:val="24"/>
        </w:rPr>
        <w:t>βιοκαύσιμα</w:t>
      </w:r>
      <w:proofErr w:type="spellEnd"/>
      <w:r>
        <w:rPr>
          <w:rFonts w:eastAsia="Times New Roman" w:cs="Times New Roman"/>
          <w:szCs w:val="24"/>
        </w:rPr>
        <w:t xml:space="preserve"> είχαν προθεσμία ενσωμάτωσης η μεν 2015/652 τον Απρίλιο του 2017, η δε 2015/15 τη 10η Σεπτεμβρίου του 2017. Η καθυστέρηση αυ</w:t>
      </w:r>
      <w:r>
        <w:rPr>
          <w:rFonts w:eastAsia="Times New Roman" w:cs="Times New Roman"/>
          <w:szCs w:val="24"/>
        </w:rPr>
        <w:t>τή και κοστίζει και μας πηγαίνει πίσω. Τα χρονοδιαγράμματα γίνονται πια ασφυκτικά και όπως πάντα, έχουμε τον κίνδυνο να μην τα πιάσουμε.</w:t>
      </w:r>
    </w:p>
    <w:p w14:paraId="5DC787F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όλα αυτά, κύριε Υπουργέ, εμείς λέμε «ναι» επί της αρχής του νομοσχεδίου, παρά τις καθυστερήσεις και τις επιμέρους </w:t>
      </w:r>
      <w:r>
        <w:rPr>
          <w:rFonts w:eastAsia="Times New Roman" w:cs="Times New Roman"/>
          <w:szCs w:val="24"/>
        </w:rPr>
        <w:t>αστοχίες. Ας μην ακούσουμε πάλι το κυβερνητικό επιχείρημα ότι ξαφνικά το 2021 θα έχουν γίνει όλα, -Κτηματολόγιο, δασικοί χάρτες, χωροταξικά, ενεργειακοί στόχοι- και όλα αυτά μόνο γιατί φέρνετε τέτοιου είδους νομοσχέδια για να συζητούμε στη Βουλή, τα νομοσχ</w:t>
      </w:r>
      <w:r>
        <w:rPr>
          <w:rFonts w:eastAsia="Times New Roman" w:cs="Times New Roman"/>
          <w:szCs w:val="24"/>
        </w:rPr>
        <w:t>έδια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5DC787F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Και για να έρθουμε στο σημερινό νομοσχέδιο, που τελικά διαμορφώνεται σε ένα πολυνομοσχέδιο «σκούπα» -συνήθης τακτική πια- για διάφορα περιβαλλοντολογικά και ενεργειακά θέματα, θα πρέπει, κύριε Υπουργέ, ίσως να αλλάξετε τον τίτλο. Δε</w:t>
      </w:r>
      <w:r>
        <w:rPr>
          <w:rFonts w:eastAsia="Times New Roman" w:cs="Times New Roman"/>
          <w:szCs w:val="24"/>
        </w:rPr>
        <w:t xml:space="preserve">ν νοείται νομοσχέδιο με τίτλο «Ενσωμάτωση στην ελληνική νομοθεσία της Οδηγίας 2014/89/ΕΕ "περί θεσπίσεως πλαισίου για το θαλάσσιο χωροταξικό σχεδιασμό" και άλλες διατάξεις», όταν η ενσωμάτωση της ευρωπαϊκής </w:t>
      </w:r>
      <w:r>
        <w:rPr>
          <w:rFonts w:eastAsia="Times New Roman" w:cs="Times New Roman"/>
          <w:szCs w:val="24"/>
        </w:rPr>
        <w:t>ο</w:t>
      </w:r>
      <w:r>
        <w:rPr>
          <w:rFonts w:eastAsia="Times New Roman" w:cs="Times New Roman"/>
          <w:szCs w:val="24"/>
        </w:rPr>
        <w:t>δηγίας για τη θαλάσσια χωροταξία είναι μόλις έξι</w:t>
      </w:r>
      <w:r>
        <w:rPr>
          <w:rFonts w:eastAsia="Times New Roman" w:cs="Times New Roman"/>
          <w:szCs w:val="24"/>
        </w:rPr>
        <w:t xml:space="preserve"> σελίδες, ενώ η ενσωμάτωση των </w:t>
      </w:r>
      <w:r>
        <w:rPr>
          <w:rFonts w:eastAsia="Times New Roman" w:cs="Times New Roman"/>
          <w:szCs w:val="24"/>
        </w:rPr>
        <w:t>ο</w:t>
      </w:r>
      <w:r>
        <w:rPr>
          <w:rFonts w:eastAsia="Times New Roman" w:cs="Times New Roman"/>
          <w:szCs w:val="24"/>
        </w:rPr>
        <w:t xml:space="preserve">δηγιών για τα </w:t>
      </w:r>
      <w:proofErr w:type="spellStart"/>
      <w:r>
        <w:rPr>
          <w:rFonts w:eastAsia="Times New Roman" w:cs="Times New Roman"/>
          <w:szCs w:val="24"/>
        </w:rPr>
        <w:t>βιοκαύσιμα</w:t>
      </w:r>
      <w:proofErr w:type="spellEnd"/>
      <w:r>
        <w:rPr>
          <w:rFonts w:eastAsia="Times New Roman" w:cs="Times New Roman"/>
          <w:szCs w:val="24"/>
        </w:rPr>
        <w:t>, την αυθαίρετη δόμηση, τον αγωγό φυσικού αερίου της ΔΕΠΑ και πόσα άλλα άρθρα θα προστεθούν σήμερα με τις τροπολογίες, καταλαμβάνουν πάνω από εκατό σελίδες. Εντυπωσιακή νέα πρακτική δημοκρατικής διαβο</w:t>
      </w:r>
      <w:r>
        <w:rPr>
          <w:rFonts w:eastAsia="Times New Roman" w:cs="Times New Roman"/>
          <w:szCs w:val="24"/>
        </w:rPr>
        <w:t>ύλευσης, συζήτησης και νομοθέτησης!</w:t>
      </w:r>
    </w:p>
    <w:p w14:paraId="5DC787F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Η δε διαδικασία των εκπρόθεσμων κυβερνητικών-βουλευτικών τροπολογιών για θέματα που θα έπρεπε να έχουν περάσει από το Γενικό Λογιστήριο καταντά ένα άλλο αρνητικό σημείο αναφοράς στα χρόνια της θητείας σας, αλλά, κύριε Υπ</w:t>
      </w:r>
      <w:r>
        <w:rPr>
          <w:rFonts w:eastAsia="Times New Roman" w:cs="Times New Roman"/>
          <w:szCs w:val="24"/>
        </w:rPr>
        <w:t>ουργέ, πρέπει να μας διευκρινίσετε τελικά ποιες κάνετε αποδεκτές -το έθεσε και ο συνάδελφος κ. Τζαβάρας- και για ποιον λόγο και άμεσα για να μπορούμε</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να έχουμε άποψη πραγματικά για αυτά τα οποία επιχειρούνται να ρυθμιστούν με βουλευτικές τροπ</w:t>
      </w:r>
      <w:r>
        <w:rPr>
          <w:rFonts w:eastAsia="Times New Roman" w:cs="Times New Roman"/>
          <w:szCs w:val="24"/>
        </w:rPr>
        <w:t>ολογίες.</w:t>
      </w:r>
    </w:p>
    <w:p w14:paraId="5DC787F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Θέλω να σταθώ και να επιμείνω, κύριε Υπουργέ, σε έξι σημεία που έστω και τώρα πρέπει ίσως να ξαναδείτε στο νομοσχέδιο. Το πρώτο αφορά το ζήτημα εφαρμογής των ρυθμίσεων του νομοσχεδίου στις παράκτιες ζώνες και την ΑΟΖ. Στις μεν πρώτες υπάρχει ο κίν</w:t>
      </w:r>
      <w:r>
        <w:rPr>
          <w:rFonts w:eastAsia="Times New Roman" w:cs="Times New Roman"/>
          <w:szCs w:val="24"/>
        </w:rPr>
        <w:t>δυνος να υπάρξουν εμπλοκές κατά την εφαρμογή του θαλάσσιου χωροταξικού σχεδιασμού και επιμένω ότι για την ΑΟΖ δεν γίνεται καμμία αναφορά.</w:t>
      </w:r>
    </w:p>
    <w:p w14:paraId="5DC787F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 δεύτερο αφορά την άμεση προώθηση για έγκριση της εθνικής χωρικής στρατηγικής, προκειμένου στη συνέχεια να εγκριθεί </w:t>
      </w:r>
      <w:r>
        <w:rPr>
          <w:rFonts w:eastAsia="Times New Roman" w:cs="Times New Roman"/>
          <w:szCs w:val="24"/>
        </w:rPr>
        <w:t>η εθνική χωρική στρατηγική για τον θαλάσσιο χώρο.</w:t>
      </w:r>
    </w:p>
    <w:p w14:paraId="5DC787F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Το τρίτο αφορά τη συγκρότηση ενός ευρύτερου θεσμικού οργάνου</w:t>
      </w:r>
      <w:r>
        <w:rPr>
          <w:rFonts w:eastAsia="Times New Roman" w:cs="Times New Roman"/>
          <w:szCs w:val="24"/>
        </w:rPr>
        <w:t>,</w:t>
      </w:r>
      <w:r>
        <w:rPr>
          <w:rFonts w:eastAsia="Times New Roman" w:cs="Times New Roman"/>
          <w:szCs w:val="24"/>
        </w:rPr>
        <w:t xml:space="preserve"> που θα έχει αποφασιστικές αρμοδιότητες για τη θαλάσσια χωροταξία, όπως προτάθηκε από φορείς στην ακρόασή τους και δεν θα είναι ο Υπουργός ή η εν</w:t>
      </w:r>
      <w:r>
        <w:rPr>
          <w:rFonts w:eastAsia="Times New Roman" w:cs="Times New Roman"/>
          <w:szCs w:val="24"/>
        </w:rPr>
        <w:t>ός ανδρός αρμόδια αρχή που θα αποφασίζει, σύμφωνα με το άρθρο 14.</w:t>
      </w:r>
    </w:p>
    <w:p w14:paraId="5DC787F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Το τέταρτο θέμα αφορά την ελάχιστη συμβολή των ρυθμίσεων</w:t>
      </w:r>
      <w:r>
        <w:rPr>
          <w:rFonts w:eastAsia="Times New Roman" w:cs="Times New Roman"/>
          <w:szCs w:val="24"/>
        </w:rPr>
        <w:t>,</w:t>
      </w:r>
      <w:r>
        <w:rPr>
          <w:rFonts w:eastAsia="Times New Roman" w:cs="Times New Roman"/>
          <w:szCs w:val="24"/>
        </w:rPr>
        <w:t xml:space="preserve"> που φέρνετε για τα </w:t>
      </w:r>
      <w:proofErr w:type="spellStart"/>
      <w:r>
        <w:rPr>
          <w:rFonts w:eastAsia="Times New Roman" w:cs="Times New Roman"/>
          <w:szCs w:val="24"/>
        </w:rPr>
        <w:t>βιοκαύσιμα</w:t>
      </w:r>
      <w:proofErr w:type="spellEnd"/>
      <w:r>
        <w:rPr>
          <w:rFonts w:eastAsia="Times New Roman" w:cs="Times New Roman"/>
          <w:szCs w:val="24"/>
        </w:rPr>
        <w:t xml:space="preserve"> στην προσπάθεια επίτευξης των στόχων για ΑΠΕ στις μεταφορές. Σας ρωτώ ξανά, κύριε Υπουργέ, να μας πείτ</w:t>
      </w:r>
      <w:r>
        <w:rPr>
          <w:rFonts w:eastAsia="Times New Roman" w:cs="Times New Roman"/>
          <w:szCs w:val="24"/>
        </w:rPr>
        <w:t xml:space="preserve">ε σε τι ποσοστό την υπολογίζετε. </w:t>
      </w:r>
    </w:p>
    <w:p w14:paraId="5DC787F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Επίσης, δεν μας δώσατε καμ</w:t>
      </w:r>
      <w:r>
        <w:rPr>
          <w:rFonts w:eastAsia="Times New Roman" w:cs="Times New Roman"/>
          <w:szCs w:val="24"/>
        </w:rPr>
        <w:t>μ</w:t>
      </w:r>
      <w:r>
        <w:rPr>
          <w:rFonts w:eastAsia="Times New Roman" w:cs="Times New Roman"/>
          <w:szCs w:val="24"/>
        </w:rPr>
        <w:t xml:space="preserve">ιά απάντηση για την προώθηση της ηλεκτροκίνησης. Υπάρχει και το ζήτημα του ορίου του 7% και μας αναφέρατε ότι είναι το ανώτερο τεχνικά όριο </w:t>
      </w:r>
      <w:proofErr w:type="spellStart"/>
      <w:r>
        <w:rPr>
          <w:rFonts w:eastAsia="Times New Roman" w:cs="Times New Roman"/>
          <w:szCs w:val="24"/>
        </w:rPr>
        <w:t>βιοντίζελ</w:t>
      </w:r>
      <w:proofErr w:type="spellEnd"/>
      <w:r>
        <w:rPr>
          <w:rFonts w:eastAsia="Times New Roman" w:cs="Times New Roman"/>
          <w:szCs w:val="24"/>
        </w:rPr>
        <w:t xml:space="preserve"> στο ντίζελ κίνησης και ότι δεν μπορεί να πάει</w:t>
      </w:r>
      <w:r>
        <w:rPr>
          <w:rFonts w:eastAsia="Times New Roman" w:cs="Times New Roman"/>
          <w:szCs w:val="24"/>
        </w:rPr>
        <w:t xml:space="preserve"> παραπάνω. Σε κάθε περίπτωση κάντε δεκτή την πρόταση για βελτίωση της διατύπωσης σε «τουλάχιστον 7%», ώστε να απορριφθούν και οι ανησυχίες του κλάδου. </w:t>
      </w:r>
    </w:p>
    <w:p w14:paraId="5DC787F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Κύριε Υπουργέ, πρέπει να δούμε και την καλύτερη ενεργειακή αξιοποίηση πρώτων υλών και υπολειμμάτων από τ</w:t>
      </w:r>
      <w:r>
        <w:rPr>
          <w:rFonts w:eastAsia="Times New Roman" w:cs="Times New Roman"/>
          <w:szCs w:val="24"/>
        </w:rPr>
        <w:t>ις καλλιέργειες στη βιομάζα, σε έναν τομέα που έχουμε μείνει ιδιαίτερα πίσω.</w:t>
      </w:r>
    </w:p>
    <w:p w14:paraId="5DC7880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 πέμπτο θέμα είναι η διασφάλιση ότι τα νέου τύπου </w:t>
      </w:r>
      <w:proofErr w:type="spellStart"/>
      <w:r>
        <w:rPr>
          <w:rFonts w:eastAsia="Times New Roman" w:cs="Times New Roman"/>
          <w:szCs w:val="24"/>
        </w:rPr>
        <w:t>βιοκαύσιμα</w:t>
      </w:r>
      <w:proofErr w:type="spellEnd"/>
      <w:r>
        <w:rPr>
          <w:rFonts w:eastAsia="Times New Roman" w:cs="Times New Roman"/>
          <w:szCs w:val="24"/>
        </w:rPr>
        <w:t xml:space="preserve"> δεν θα είναι καύσιμα «μαϊμού»-</w:t>
      </w:r>
      <w:proofErr w:type="spellStart"/>
      <w:r>
        <w:rPr>
          <w:rFonts w:eastAsia="Times New Roman" w:cs="Times New Roman"/>
          <w:szCs w:val="24"/>
        </w:rPr>
        <w:t>βιοκαύσιμα</w:t>
      </w:r>
      <w:proofErr w:type="spellEnd"/>
      <w:r>
        <w:rPr>
          <w:rFonts w:eastAsia="Times New Roman" w:cs="Times New Roman"/>
          <w:szCs w:val="24"/>
        </w:rPr>
        <w:t>. Στόχος θα πρέπει να είναι τόσο η περιβαλλοντική προστασία με τη μείωση των</w:t>
      </w:r>
      <w:r>
        <w:rPr>
          <w:rFonts w:eastAsia="Times New Roman" w:cs="Times New Roman"/>
          <w:szCs w:val="24"/>
        </w:rPr>
        <w:t xml:space="preserve"> εκπομπών αερίων, αλλά και τα ασφαλή προσιτά καύσιμα στους πολίτες. </w:t>
      </w:r>
    </w:p>
    <w:p w14:paraId="5DC7880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Σκεφτείτε, επίσης, συνολικά ξανά το θέμα φόρου και τελών στα καύσιμα, το ζήτημα του πάγιου κανόνα, ενός πλαφόν που πρέπει να θεσπιστεί όταν οι τιμές «φεύγουν» ιδιαίτερα προς τα πάνω. Είνα</w:t>
      </w:r>
      <w:r>
        <w:rPr>
          <w:rFonts w:eastAsia="Times New Roman" w:cs="Times New Roman"/>
          <w:szCs w:val="24"/>
        </w:rPr>
        <w:t xml:space="preserve">ι ένα ζήτημα το οποίο πρέπει να το δείτε, διότι στον προϋπολογισμό υπολογίζονται αξίες και όχι </w:t>
      </w:r>
      <w:r>
        <w:rPr>
          <w:rFonts w:eastAsia="Times New Roman" w:cs="Times New Roman"/>
          <w:szCs w:val="24"/>
        </w:rPr>
        <w:lastRenderedPageBreak/>
        <w:t>ποσοστά. Αν κάποια στιγμή ξεφύγουν οι τιμές προς τα πάνω, υπερφορολογούμε πάνω από τους στόχους. Για ποιο λόγο να το κάνουμε αυτό; Το ζήτημα είναι να καλύψεις το</w:t>
      </w:r>
      <w:r>
        <w:rPr>
          <w:rFonts w:eastAsia="Times New Roman" w:cs="Times New Roman"/>
          <w:szCs w:val="24"/>
        </w:rPr>
        <w:t xml:space="preserve">ν στόχο που έχεις βάλει στον προϋπολογισμό αριθμητικά. Άρα, λοιπόν, αυτό πρέπει να το δείτε άμεσα, διότι οι επιβαρύνσεις ιδιαίτερα τον τελευταίο καιρό είναι εξαιρετικά μεγάλες. </w:t>
      </w:r>
    </w:p>
    <w:p w14:paraId="5DC7880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 έκτο θέμα αφορά τις ρυθμίσεις του άρθρου 34 για τα αυθαίρετα και πρέπει να </w:t>
      </w:r>
      <w:r>
        <w:rPr>
          <w:rFonts w:eastAsia="Times New Roman" w:cs="Times New Roman"/>
          <w:szCs w:val="24"/>
        </w:rPr>
        <w:t xml:space="preserve">το δείτε με προσοχή. Πρέπει να δείτε τις επισημάνσεις της έκθεσης του Επιστημονικού Συμβουλίου της Βουλής για διευκρινίσεις και αποσαφηνίσεις στις διατυπώσεις, για να μην προκύψουν προβλήματα στη συνέχεια. </w:t>
      </w:r>
    </w:p>
    <w:p w14:paraId="5DC7880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Ταυτόχρονα με όλα τα παραπάνω, θέλω να τονίσω, κύ</w:t>
      </w:r>
      <w:r>
        <w:rPr>
          <w:rFonts w:eastAsia="Times New Roman" w:cs="Times New Roman"/>
          <w:szCs w:val="24"/>
        </w:rPr>
        <w:t xml:space="preserve">ριε Υπουργέ, ότι το βασικό ζητούμενο δεν είναι απλά και μόνο η τυπική ενσωμάτωση των </w:t>
      </w:r>
      <w:r>
        <w:rPr>
          <w:rFonts w:eastAsia="Times New Roman" w:cs="Times New Roman"/>
          <w:szCs w:val="24"/>
        </w:rPr>
        <w:t>ο</w:t>
      </w:r>
      <w:r>
        <w:rPr>
          <w:rFonts w:eastAsia="Times New Roman" w:cs="Times New Roman"/>
          <w:szCs w:val="24"/>
        </w:rPr>
        <w:t xml:space="preserve">δηγιών, αλλά είναι η ουσιαστική εφαρμογή τους τόσο για τη θαλάσσια χωροταξία, όσο και για τα </w:t>
      </w:r>
      <w:proofErr w:type="spellStart"/>
      <w:r>
        <w:rPr>
          <w:rFonts w:eastAsia="Times New Roman" w:cs="Times New Roman"/>
          <w:szCs w:val="24"/>
        </w:rPr>
        <w:t>βιοκαύσιμα</w:t>
      </w:r>
      <w:proofErr w:type="spellEnd"/>
      <w:r>
        <w:rPr>
          <w:rFonts w:eastAsia="Times New Roman" w:cs="Times New Roman"/>
          <w:szCs w:val="24"/>
        </w:rPr>
        <w:t>. Αυτό σημαίνει κατ’ επέκταση ότι ιδίως στο θέμα της θαλάσσιας χωρο</w:t>
      </w:r>
      <w:r>
        <w:rPr>
          <w:rFonts w:eastAsia="Times New Roman" w:cs="Times New Roman"/>
          <w:szCs w:val="24"/>
        </w:rPr>
        <w:t xml:space="preserve">ταξίας θα πρέπει να μπούμε ως χώρα στην πρωτοπορία ορθής και αρμονικής εφαρμογής όσων διατάξεων ψηφίζουμε εδώ σήμερα και όσων κανονιστικών πράξεων προκύψουν από εδώ και πέρα,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ιδιομορφίες και τις ιδιαιτερότητες του ελληνικού νησιωτι</w:t>
      </w:r>
      <w:r>
        <w:rPr>
          <w:rFonts w:eastAsia="Times New Roman" w:cs="Times New Roman"/>
          <w:szCs w:val="24"/>
        </w:rPr>
        <w:t xml:space="preserve">κού παραθαλάσσιου χώρου. </w:t>
      </w:r>
    </w:p>
    <w:p w14:paraId="5DC7880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δεν νοείται μια χώρα σαν τη δική </w:t>
      </w:r>
      <w:r>
        <w:rPr>
          <w:rFonts w:eastAsia="Times New Roman" w:cs="Times New Roman"/>
          <w:szCs w:val="24"/>
        </w:rPr>
        <w:t>μας,</w:t>
      </w:r>
      <w:r>
        <w:rPr>
          <w:rFonts w:eastAsia="Times New Roman" w:cs="Times New Roman"/>
          <w:szCs w:val="24"/>
        </w:rPr>
        <w:t xml:space="preserve"> που έχει την τρίτη μεγαλύτερη ακτογραμμή στην Ευρώπη μετά τη Νορβηγία και τη Ρωσία και την ενδέκατη στον κόσμο, να έχουμε μείνει τόσο πίσω, όταν μάλιστα αποφασίζουμε να εφαρ</w:t>
      </w:r>
      <w:r>
        <w:rPr>
          <w:rFonts w:eastAsia="Times New Roman" w:cs="Times New Roman"/>
          <w:szCs w:val="24"/>
        </w:rPr>
        <w:t xml:space="preserve">μόσουμε και τις παράκτιες ζώνες στον θαλάσσιο χωροταξικό σχεδιασμό μας. </w:t>
      </w:r>
    </w:p>
    <w:p w14:paraId="5DC7880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Καθυστερήσατε επικίνδυνα. Εφαρμόστε, τουλάχιστον, τάχιστα και πρωτοποριακά, υιοθετώντας προτάσεις που σας κάναμε, μια προοδευτική πολιτική για τη θαλάσσια χωροταξία, για να δικαιώσετε</w:t>
      </w:r>
      <w:r>
        <w:rPr>
          <w:rFonts w:eastAsia="Times New Roman" w:cs="Times New Roman"/>
          <w:szCs w:val="24"/>
        </w:rPr>
        <w:t xml:space="preserve"> και τον τίτλο του νομοσχεδίου. Δεν αξίζει στη χώρα μας η εικόνα χώρας-ουραγού σε θέματα</w:t>
      </w:r>
      <w:r>
        <w:rPr>
          <w:rFonts w:eastAsia="Times New Roman" w:cs="Times New Roman"/>
          <w:szCs w:val="24"/>
        </w:rPr>
        <w:t>,</w:t>
      </w:r>
      <w:r>
        <w:rPr>
          <w:rFonts w:eastAsia="Times New Roman" w:cs="Times New Roman"/>
          <w:szCs w:val="24"/>
        </w:rPr>
        <w:t xml:space="preserve"> που έχουν να κάνουν με τη θάλασσα, γιατί η Ελλάδα είναι θάλασσα.</w:t>
      </w:r>
    </w:p>
    <w:p w14:paraId="5DC7880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Σας ευχαριστώ.</w:t>
      </w:r>
    </w:p>
    <w:p w14:paraId="5DC7880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DC78808" w14:textId="77777777" w:rsidR="00A02DB2" w:rsidRDefault="00AC477D">
      <w:pPr>
        <w:spacing w:line="600" w:lineRule="auto"/>
        <w:ind w:firstLine="720"/>
        <w:jc w:val="both"/>
        <w:rPr>
          <w:rFonts w:eastAsia="Times New Roman" w:cs="Times New Roman"/>
          <w:szCs w:val="24"/>
        </w:rPr>
      </w:pPr>
      <w:r w:rsidRPr="00511F33">
        <w:rPr>
          <w:rFonts w:eastAsia="Times New Roman" w:cs="Times New Roman"/>
          <w:b/>
          <w:szCs w:val="24"/>
        </w:rPr>
        <w:t>ΠΡΟΕΔΡΕΥΩ</w:t>
      </w:r>
      <w:r w:rsidRPr="00511F33">
        <w:rPr>
          <w:rFonts w:eastAsia="Times New Roman" w:cs="Times New Roman"/>
          <w:b/>
          <w:szCs w:val="24"/>
        </w:rPr>
        <w:t xml:space="preserve">Ν (Νικήτας Κακλαμάνης): </w:t>
      </w:r>
      <w:r>
        <w:rPr>
          <w:rFonts w:eastAsia="Times New Roman" w:cs="Times New Roman"/>
          <w:szCs w:val="24"/>
        </w:rPr>
        <w:t xml:space="preserve">Ευχαριστώ, κύριε </w:t>
      </w:r>
      <w:proofErr w:type="spellStart"/>
      <w:r>
        <w:rPr>
          <w:rFonts w:eastAsia="Times New Roman" w:cs="Times New Roman"/>
          <w:szCs w:val="24"/>
        </w:rPr>
        <w:t>Αρβανιτίδη</w:t>
      </w:r>
      <w:proofErr w:type="spellEnd"/>
      <w:r>
        <w:rPr>
          <w:rFonts w:eastAsia="Times New Roman" w:cs="Times New Roman"/>
          <w:szCs w:val="24"/>
        </w:rPr>
        <w:t xml:space="preserve">. </w:t>
      </w:r>
    </w:p>
    <w:p w14:paraId="5DC7880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ειδικό αγορητή από τη Χρυσή Αυγή κ. Ηλία </w:t>
      </w:r>
      <w:proofErr w:type="spellStart"/>
      <w:r>
        <w:rPr>
          <w:rFonts w:eastAsia="Times New Roman" w:cs="Times New Roman"/>
          <w:szCs w:val="24"/>
        </w:rPr>
        <w:t>Παναγιώταρο</w:t>
      </w:r>
      <w:proofErr w:type="spellEnd"/>
      <w:r>
        <w:rPr>
          <w:rFonts w:eastAsia="Times New Roman" w:cs="Times New Roman"/>
          <w:szCs w:val="24"/>
        </w:rPr>
        <w:t>.</w:t>
      </w:r>
    </w:p>
    <w:p w14:paraId="5DC7880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Παναγιώταρε</w:t>
      </w:r>
      <w:proofErr w:type="spellEnd"/>
      <w:r>
        <w:rPr>
          <w:rFonts w:eastAsia="Times New Roman" w:cs="Times New Roman"/>
          <w:szCs w:val="24"/>
        </w:rPr>
        <w:t>, έχετε τον λόγο.</w:t>
      </w:r>
    </w:p>
    <w:p w14:paraId="5DC7880B"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lastRenderedPageBreak/>
        <w:t xml:space="preserve">ΗΛΙΑΣ ΠΑΝΑΓΙΩΤΑΡΟΣ: </w:t>
      </w:r>
      <w:r>
        <w:rPr>
          <w:rFonts w:eastAsia="Times New Roman" w:cs="Times New Roman"/>
          <w:szCs w:val="24"/>
        </w:rPr>
        <w:t>Ευχαριστώ, κύριε Πρόεδρε.</w:t>
      </w:r>
    </w:p>
    <w:p w14:paraId="5DC7880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Πριν ξεκινήσω με τα του νομοσχεδίου, θέλουμε να καταδικάσουμε απερίφραστα την αριστερή δολοφονική ή τρομοκρατική ενέργεια που έγινε εις βάρος των αστυνομικών των ΜΑΤ στη Θεσσαλονίκη προ τριημέρου περίπου, μια ενέργεια η οποία δεν ήταν τυχαία, αλλά ήταν ένα</w:t>
      </w:r>
      <w:r>
        <w:rPr>
          <w:rFonts w:eastAsia="Times New Roman" w:cs="Times New Roman"/>
          <w:szCs w:val="24"/>
        </w:rPr>
        <w:t xml:space="preserve"> οργανωμένο σχέδιο. Μια ομάδα εγκλώβισαν το όχημα, ενώ μια άλλη ομάδα πετάχτηκε και πέταξε δεκάδες μολότοφ. </w:t>
      </w:r>
    </w:p>
    <w:p w14:paraId="5DC7880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Βέβαια, δεν είδαμε τους αστυνομικούς της </w:t>
      </w:r>
      <w:r>
        <w:rPr>
          <w:rFonts w:eastAsia="Times New Roman" w:cs="Times New Roman"/>
          <w:szCs w:val="24"/>
        </w:rPr>
        <w:t>υ</w:t>
      </w:r>
      <w:r>
        <w:rPr>
          <w:rFonts w:eastAsia="Times New Roman" w:cs="Times New Roman"/>
          <w:szCs w:val="24"/>
        </w:rPr>
        <w:t>πηρεσίας, τους συναδέλφους των αστυνομικών που πήγαν να καούν ζωντανοί, να δείχνουν τον ίδιο ζήλο</w:t>
      </w:r>
      <w:r>
        <w:rPr>
          <w:rFonts w:eastAsia="Times New Roman" w:cs="Times New Roman"/>
          <w:szCs w:val="24"/>
        </w:rPr>
        <w:t>,</w:t>
      </w:r>
      <w:r>
        <w:rPr>
          <w:rFonts w:eastAsia="Times New Roman" w:cs="Times New Roman"/>
          <w:szCs w:val="24"/>
        </w:rPr>
        <w:t xml:space="preserve"> που έδ</w:t>
      </w:r>
      <w:r>
        <w:rPr>
          <w:rFonts w:eastAsia="Times New Roman" w:cs="Times New Roman"/>
          <w:szCs w:val="24"/>
        </w:rPr>
        <w:t xml:space="preserve">ειξαν στα μπινελίκια που άκουσε ο </w:t>
      </w:r>
      <w:proofErr w:type="spellStart"/>
      <w:r>
        <w:rPr>
          <w:rFonts w:eastAsia="Times New Roman" w:cs="Times New Roman"/>
          <w:szCs w:val="24"/>
        </w:rPr>
        <w:t>Μπουτάρης</w:t>
      </w:r>
      <w:proofErr w:type="spellEnd"/>
      <w:r>
        <w:rPr>
          <w:rFonts w:eastAsia="Times New Roman" w:cs="Times New Roman"/>
          <w:szCs w:val="24"/>
        </w:rPr>
        <w:t xml:space="preserve">. Και από τις </w:t>
      </w:r>
      <w:proofErr w:type="spellStart"/>
      <w:r>
        <w:rPr>
          <w:rFonts w:eastAsia="Times New Roman" w:cs="Times New Roman"/>
          <w:szCs w:val="24"/>
        </w:rPr>
        <w:t>πάμπολλες</w:t>
      </w:r>
      <w:proofErr w:type="spellEnd"/>
      <w:r>
        <w:rPr>
          <w:rFonts w:eastAsia="Times New Roman" w:cs="Times New Roman"/>
          <w:szCs w:val="24"/>
        </w:rPr>
        <w:t xml:space="preserve"> ταυτοποιήσεις αγανακτισμένων πολιτών της Θεσσαλονίκης, Ποντίων και άλλων, δεν είδαμε να έχει γίνει τίποτα ακόμα με αυτή τη δολοφονική επίθεση. </w:t>
      </w:r>
    </w:p>
    <w:p w14:paraId="5DC7880E" w14:textId="77777777" w:rsidR="00A02DB2" w:rsidRDefault="00AC477D">
      <w:pPr>
        <w:spacing w:after="0" w:line="600" w:lineRule="auto"/>
        <w:ind w:firstLine="720"/>
        <w:jc w:val="both"/>
        <w:rPr>
          <w:rFonts w:eastAsia="Times New Roman" w:cs="Times New Roman"/>
          <w:szCs w:val="24"/>
        </w:rPr>
      </w:pPr>
      <w:r>
        <w:rPr>
          <w:rFonts w:eastAsia="Times New Roman" w:cs="Times New Roman"/>
          <w:szCs w:val="24"/>
        </w:rPr>
        <w:t>Θα ήθελα να κάνω κι ένα γρήγορο σχόλιο στα το</w:t>
      </w:r>
      <w:r>
        <w:rPr>
          <w:rFonts w:eastAsia="Times New Roman" w:cs="Times New Roman"/>
          <w:szCs w:val="24"/>
        </w:rPr>
        <w:t xml:space="preserve">υ </w:t>
      </w:r>
      <w:r>
        <w:rPr>
          <w:rFonts w:eastAsia="Times New Roman" w:cs="Times New Roman"/>
          <w:szCs w:val="24"/>
        </w:rPr>
        <w:t>μ</w:t>
      </w:r>
      <w:r>
        <w:rPr>
          <w:rFonts w:eastAsia="Times New Roman" w:cs="Times New Roman"/>
          <w:szCs w:val="24"/>
        </w:rPr>
        <w:t xml:space="preserve">ακεδονικού, στις εξελίξεις, σε αυτόν τον τραγέλαφο, όπου πλέον οι Έλληνες πολίτες εναποθέτουν τις ελπίδες τους στις δυναμικές κινητοποιήσεις στις οποίες θα προβούν οι ίδιοι, αλλά και στην αδιάλλακτη στάση των Σκοπιανών. Διότι εδώ οι δικοί </w:t>
      </w:r>
      <w:r>
        <w:rPr>
          <w:rFonts w:eastAsia="Times New Roman" w:cs="Times New Roman"/>
          <w:szCs w:val="24"/>
        </w:rPr>
        <w:lastRenderedPageBreak/>
        <w:t>μας έχουν παρα</w:t>
      </w:r>
      <w:r>
        <w:rPr>
          <w:rFonts w:eastAsia="Times New Roman" w:cs="Times New Roman"/>
          <w:szCs w:val="24"/>
        </w:rPr>
        <w:t xml:space="preserve">χωρήσει γη και ύδωρ στο ζήτημα της ονομασίας της γειτονικής χώρας, ενός μορφώματος το οποίο, ό,τι και να γίνει, θα έχει πάντοτε </w:t>
      </w:r>
      <w:proofErr w:type="spellStart"/>
      <w:r>
        <w:rPr>
          <w:rFonts w:eastAsia="Times New Roman" w:cs="Times New Roman"/>
          <w:szCs w:val="24"/>
        </w:rPr>
        <w:t>αλυτρωτικές</w:t>
      </w:r>
      <w:proofErr w:type="spellEnd"/>
      <w:r>
        <w:rPr>
          <w:rFonts w:eastAsia="Times New Roman" w:cs="Times New Roman"/>
          <w:szCs w:val="24"/>
        </w:rPr>
        <w:t xml:space="preserve"> διαθέσεις απέναντι στην πατρίδα μας. </w:t>
      </w:r>
    </w:p>
    <w:p w14:paraId="5DC7880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Ακούσαμε και διάφορους ανιστόρητους, όπως ο τέως Υπουργός, ο κ. Τσιρώνης, ο οπ</w:t>
      </w:r>
      <w:r>
        <w:rPr>
          <w:rFonts w:eastAsia="Times New Roman" w:cs="Times New Roman"/>
          <w:szCs w:val="24"/>
        </w:rPr>
        <w:t>οίος είπε ότι ο Παύλος Μελάς πολεμούσε μαζί με τους Σκοπιανούς κατά των Βουλγάρων -απίστευτα πράγματα!- περίπου δέκα χρόνια αφότου είχε πέσει ένδοξα στο πεδίο της μάχης. Δεν ξέρει και τι του γίνεται. Ακούσαμε και διάφορα άλλα από διάφορους διάττοντες αστέρ</w:t>
      </w:r>
      <w:r>
        <w:rPr>
          <w:rFonts w:eastAsia="Times New Roman" w:cs="Times New Roman"/>
          <w:szCs w:val="24"/>
        </w:rPr>
        <w:t xml:space="preserve">ες της </w:t>
      </w:r>
      <w:r>
        <w:rPr>
          <w:rFonts w:eastAsia="Times New Roman" w:cs="Times New Roman"/>
          <w:szCs w:val="24"/>
        </w:rPr>
        <w:t>σ</w:t>
      </w:r>
      <w:r>
        <w:rPr>
          <w:rFonts w:eastAsia="Times New Roman" w:cs="Times New Roman"/>
          <w:szCs w:val="24"/>
        </w:rPr>
        <w:t xml:space="preserve">υγκυβέρνησης. Ακούμε πολλά, τα οποία φυσικά δεν τα συμμερίζεται επ’ </w:t>
      </w:r>
      <w:proofErr w:type="spellStart"/>
      <w:r>
        <w:rPr>
          <w:rFonts w:eastAsia="Times New Roman" w:cs="Times New Roman"/>
          <w:szCs w:val="24"/>
        </w:rPr>
        <w:t>ουδενί</w:t>
      </w:r>
      <w:proofErr w:type="spellEnd"/>
      <w:r>
        <w:rPr>
          <w:rFonts w:eastAsia="Times New Roman" w:cs="Times New Roman"/>
          <w:szCs w:val="24"/>
        </w:rPr>
        <w:t xml:space="preserve"> η </w:t>
      </w:r>
      <w:proofErr w:type="spellStart"/>
      <w:r>
        <w:rPr>
          <w:rFonts w:eastAsia="Times New Roman" w:cs="Times New Roman"/>
          <w:szCs w:val="24"/>
        </w:rPr>
        <w:t>συντριπτικότατη</w:t>
      </w:r>
      <w:proofErr w:type="spellEnd"/>
      <w:r>
        <w:rPr>
          <w:rFonts w:eastAsia="Times New Roman" w:cs="Times New Roman"/>
          <w:szCs w:val="24"/>
        </w:rPr>
        <w:t xml:space="preserve"> πλειοψηφία του ελληνικού λαού. </w:t>
      </w:r>
    </w:p>
    <w:p w14:paraId="5DC7881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Να υπενθυμίσουμε -θα σας υπενθυμίζουμε γενικώς- ένα από τα πολλά που λέει ο Θουκυδίδης, αυτός ο μεγάλος ιστορικός: «Προδότη</w:t>
      </w:r>
      <w:r>
        <w:rPr>
          <w:rFonts w:eastAsia="Times New Roman" w:cs="Times New Roman"/>
          <w:szCs w:val="24"/>
        </w:rPr>
        <w:t xml:space="preserve">ς δεν είναι μόνο αυτός που φανερώνει τα μυστικά της </w:t>
      </w:r>
      <w:proofErr w:type="spellStart"/>
      <w:r>
        <w:rPr>
          <w:rFonts w:eastAsia="Times New Roman" w:cs="Times New Roman"/>
          <w:szCs w:val="24"/>
        </w:rPr>
        <w:t>πατρίδος</w:t>
      </w:r>
      <w:proofErr w:type="spellEnd"/>
      <w:r>
        <w:rPr>
          <w:rFonts w:eastAsia="Times New Roman" w:cs="Times New Roman"/>
          <w:szCs w:val="24"/>
        </w:rPr>
        <w:t xml:space="preserve"> στους εχθρούς, αλλά είναι και εκείνος που, ενώ κατέχει δημόσιο αξίωμα, εν γνώσει του δεν προβαίνει στις απαραίτητες ενέργειες για να βελτιώσει το βιοτικό επίπεδο των ανθρώπων, πάνω στους οποίους </w:t>
      </w:r>
      <w:r>
        <w:rPr>
          <w:rFonts w:eastAsia="Times New Roman" w:cs="Times New Roman"/>
          <w:szCs w:val="24"/>
        </w:rPr>
        <w:t>άρχει». Βέβαια εδώ θα μπορούσαμε να προσθέσουμε κι εμείς, και τους διάφορους μωρούς οι οποίοι κατέχουν κρατικές θέσεις και με αυτά που λένε εκθέτουν την πατρίδα πολλαπλώς και ποικιλοτρόπως.</w:t>
      </w:r>
    </w:p>
    <w:p w14:paraId="5DC7881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Είπε ο κ. Τσίπρας εχθές –και ετοιμάζεται, γιατί το φέρνουν σιγά-σι</w:t>
      </w:r>
      <w:r>
        <w:rPr>
          <w:rFonts w:eastAsia="Times New Roman" w:cs="Times New Roman"/>
          <w:szCs w:val="24"/>
        </w:rPr>
        <w:t>γά- πως ό,τι και να γίνει θα πρέπει να πάρει εξουσιοδότηση από τη Βουλή. Λάθος, κύριε Τσίπρα. Ένα τόσο σοβαρό εθνικό ζήτημα, για το οποίο γνωρίζετε πάρα πολύ καλά ότι η συντριπτική πλειοψηφία των Ελλήνων πολιτών είναι αντίθετη, θα πρέπει να πάρει εξουσιοδό</w:t>
      </w:r>
      <w:r>
        <w:rPr>
          <w:rFonts w:eastAsia="Times New Roman" w:cs="Times New Roman"/>
          <w:szCs w:val="24"/>
        </w:rPr>
        <w:t xml:space="preserve">τηση όχι από τη Βουλή κάποιων μιλημένων, αλλά από τον ελληνικό λαό με κάποιο δημοψήφισμα. Τολμήστε το, για να δούμε πόσοι συμφωνούν και πόσοι διαφωνούν μαζί σας. </w:t>
      </w:r>
    </w:p>
    <w:p w14:paraId="5DC7881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Και αλήθεια, ο κ. Καμμένος της </w:t>
      </w:r>
      <w:r>
        <w:rPr>
          <w:rFonts w:eastAsia="Times New Roman" w:cs="Times New Roman"/>
          <w:szCs w:val="24"/>
        </w:rPr>
        <w:t>σ</w:t>
      </w:r>
      <w:r>
        <w:rPr>
          <w:rFonts w:eastAsia="Times New Roman" w:cs="Times New Roman"/>
          <w:szCs w:val="24"/>
        </w:rPr>
        <w:t>υγκυβέρνησης τι λέει για όλα αυτά; Γιατί υπάρχουν στο διαδίκτ</w:t>
      </w:r>
      <w:r>
        <w:rPr>
          <w:rFonts w:eastAsia="Times New Roman" w:cs="Times New Roman"/>
          <w:szCs w:val="24"/>
        </w:rPr>
        <w:t>υο, παντού, το τι έλεγε πριν από λίγο καιρό για αυτό το σοβαρότατο ζήτημα. Βέβαια η απορία είναι, αν έρθει ποτέ εκείνη η ημέρα του ζητήματος της ονομασίας των Σκοπίων, πού θα βρίσκεται. Σε ποια χώρα του πλανήτη θα έχει πάει να κρυφτεί -εντός ή εκτός εισαγω</w:t>
      </w:r>
      <w:r>
        <w:rPr>
          <w:rFonts w:eastAsia="Times New Roman" w:cs="Times New Roman"/>
          <w:szCs w:val="24"/>
        </w:rPr>
        <w:t xml:space="preserve">γικών- με κάποια πάμφθηνη δικαιολογία. </w:t>
      </w:r>
    </w:p>
    <w:p w14:paraId="5DC7881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Στα του νομοσχεδίου, φέρατε ένα νομοσχέδιο που, ενώ ο τίτλος λέει «Ενσωμάτωση στην ελληνική νομοθεσία της Οδηγίας 2014/89/ΕΕ </w:t>
      </w:r>
      <w:r w:rsidRPr="00330B56">
        <w:rPr>
          <w:rFonts w:eastAsia="Times New Roman" w:cs="Times New Roman"/>
          <w:szCs w:val="24"/>
        </w:rPr>
        <w:t>“</w:t>
      </w:r>
      <w:r>
        <w:rPr>
          <w:rFonts w:eastAsia="Times New Roman" w:cs="Times New Roman"/>
          <w:szCs w:val="24"/>
        </w:rPr>
        <w:t>περί θεσπίσεως πλαισίου για το θαλάσσιο χωροταξικό σχεδιασμό</w:t>
      </w:r>
      <w:r w:rsidRPr="00803300">
        <w:rPr>
          <w:rFonts w:eastAsia="Times New Roman" w:cs="Times New Roman"/>
          <w:szCs w:val="24"/>
        </w:rPr>
        <w:t>”</w:t>
      </w:r>
      <w:r>
        <w:rPr>
          <w:rFonts w:eastAsia="Times New Roman" w:cs="Times New Roman"/>
          <w:szCs w:val="24"/>
        </w:rPr>
        <w:t xml:space="preserve"> και άλλες διατάξεις», επί τη</w:t>
      </w:r>
      <w:r>
        <w:rPr>
          <w:rFonts w:eastAsia="Times New Roman" w:cs="Times New Roman"/>
          <w:szCs w:val="24"/>
        </w:rPr>
        <w:t xml:space="preserve">ς ουσίας οι άλλες διατάξεις έχουν να κάνουν με κάποια ζητήματα σχετικά με το </w:t>
      </w:r>
      <w:proofErr w:type="spellStart"/>
      <w:r>
        <w:rPr>
          <w:rFonts w:eastAsia="Times New Roman" w:cs="Times New Roman"/>
          <w:szCs w:val="24"/>
        </w:rPr>
        <w:t>βιοντίζελ</w:t>
      </w:r>
      <w:proofErr w:type="spellEnd"/>
      <w:r>
        <w:rPr>
          <w:rFonts w:eastAsia="Times New Roman" w:cs="Times New Roman"/>
          <w:szCs w:val="24"/>
        </w:rPr>
        <w:t xml:space="preserve">, αλλά και κάποια ζητήματα πολεοδομικού ενδιαφέροντος. Επί της ουσίας είναι τρία νομοσχέδια σε ένα. </w:t>
      </w:r>
    </w:p>
    <w:p w14:paraId="5DC7881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Η αλήθεια είναι πως στο άκουσμα της θέσπισης του νομοθετικού πλαισίου</w:t>
      </w:r>
      <w:r>
        <w:rPr>
          <w:rFonts w:eastAsia="Times New Roman" w:cs="Times New Roman"/>
          <w:szCs w:val="24"/>
        </w:rPr>
        <w:t xml:space="preserve"> για τον θαλάσσιο χωροταξικό σχεδιασμό ήμασταν κι εμείς πολύ θετικοί, καθώς θα γινόταν ένα σημαντικό βήμα για τη θέσπιση ενός πλαισίου για τη σωστή διαχείριση των υδάτων και την ανάπτυξη δραστηριοτήτων με σεβασμό στο περιβάλλον. Βέβαια, αυτά είναι θεωρητικ</w:t>
      </w:r>
      <w:r>
        <w:rPr>
          <w:rFonts w:eastAsia="Times New Roman" w:cs="Times New Roman"/>
          <w:szCs w:val="24"/>
        </w:rPr>
        <w:t xml:space="preserve">ά διότι στην πράξη το εν λόγω νομοσχέδιο είναι κατακριτέο. Ο τρόπος, με τον οποίο γίνονται είναι κατακριτέος, όπως είπαμε, όπως έχουμε τονίσει και σε άλλες ενσωματώσεις ευρωπαϊκών </w:t>
      </w:r>
      <w:r>
        <w:rPr>
          <w:rFonts w:eastAsia="Times New Roman" w:cs="Times New Roman"/>
          <w:szCs w:val="24"/>
        </w:rPr>
        <w:t>ο</w:t>
      </w:r>
      <w:r>
        <w:rPr>
          <w:rFonts w:eastAsia="Times New Roman" w:cs="Times New Roman"/>
          <w:szCs w:val="24"/>
        </w:rPr>
        <w:t xml:space="preserve">δηγιών. Επίσης, είναι από τις περιπτώσεις που δεν μεταφέρεται αυτούσια η </w:t>
      </w:r>
      <w:r>
        <w:rPr>
          <w:rFonts w:eastAsia="Times New Roman" w:cs="Times New Roman"/>
          <w:szCs w:val="24"/>
        </w:rPr>
        <w:t>ο</w:t>
      </w:r>
      <w:r>
        <w:rPr>
          <w:rFonts w:eastAsia="Times New Roman" w:cs="Times New Roman"/>
          <w:szCs w:val="24"/>
        </w:rPr>
        <w:t>δ</w:t>
      </w:r>
      <w:r>
        <w:rPr>
          <w:rFonts w:eastAsia="Times New Roman" w:cs="Times New Roman"/>
          <w:szCs w:val="24"/>
        </w:rPr>
        <w:t xml:space="preserve">ηγία, ενώ φαίνεται να δημιουργείται ένα θολό τοπίο ως προς τα θέματα που θα επιλύει αυτός ο σχεδιασμός. </w:t>
      </w:r>
    </w:p>
    <w:p w14:paraId="5DC7881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Βεβαίως, άξιο σχολιασμού είναι το γεγονός πως στην Ελλάδα, μια χώρα άρρηκτα συνδεδεμένη με τη θάλασσα, τοποθετημένη σε κομβικό σημείο στον χάρτη, με πλ</w:t>
      </w:r>
      <w:r>
        <w:rPr>
          <w:rFonts w:eastAsia="Times New Roman" w:cs="Times New Roman"/>
          <w:szCs w:val="24"/>
        </w:rPr>
        <w:t>ούσια ναυτική ιστορία, οι πολιτικές ηγεσίες των τελευταίων δεκαετιών θεώρησαν ότι δεν χρειαζόμαστε έναν στρατηγικό θαλάσσιο χωροταξικό σχεδιασμό. Και για να είμαστε ειλικρινείς, ούτε και η παρούσα Κυβέρνηση θεωρεί ότι είναι σημαντικό. Απλά αναγκάζεται να θ</w:t>
      </w:r>
      <w:r>
        <w:rPr>
          <w:rFonts w:eastAsia="Times New Roman" w:cs="Times New Roman"/>
          <w:szCs w:val="24"/>
        </w:rPr>
        <w:t xml:space="preserve">έσει το νομοθετικό πλαίσιο λόγω ευρωπαϊκής </w:t>
      </w:r>
      <w:r>
        <w:rPr>
          <w:rFonts w:eastAsia="Times New Roman" w:cs="Times New Roman"/>
          <w:szCs w:val="24"/>
          <w:lang w:val="en-US"/>
        </w:rPr>
        <w:t>o</w:t>
      </w:r>
      <w:proofErr w:type="spellStart"/>
      <w:r>
        <w:rPr>
          <w:rFonts w:eastAsia="Times New Roman" w:cs="Times New Roman"/>
          <w:szCs w:val="24"/>
        </w:rPr>
        <w:t>δηγίας</w:t>
      </w:r>
      <w:proofErr w:type="spellEnd"/>
      <w:r>
        <w:rPr>
          <w:rFonts w:eastAsia="Times New Roman" w:cs="Times New Roman"/>
          <w:szCs w:val="24"/>
        </w:rPr>
        <w:t xml:space="preserve">. </w:t>
      </w:r>
    </w:p>
    <w:p w14:paraId="5DC7881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Ενδεχομένως ούτε αυτό να τους απασχολεί πολύ, αλλά θα πρέπει να έχουμε ολοκληρώσει τον σχεδιασμό εντός του πρώτου τριμήνου του 2021, </w:t>
      </w:r>
      <w:r>
        <w:rPr>
          <w:rFonts w:eastAsia="Times New Roman" w:cs="Times New Roman"/>
          <w:szCs w:val="24"/>
        </w:rPr>
        <w:lastRenderedPageBreak/>
        <w:t>αλλιώς θα αρχίσουν να πέφτουν οι «καμπάνες», κοινώς να πληρώνουμε. Και</w:t>
      </w:r>
      <w:r>
        <w:rPr>
          <w:rFonts w:eastAsia="Times New Roman" w:cs="Times New Roman"/>
          <w:szCs w:val="24"/>
        </w:rPr>
        <w:t xml:space="preserve"> είναι σίγουρο ότι δεν πρόκειται να προλάβουμε μέχρι το πρώτο τρίμηνο του 2021 να έχουμε κάνει τίποτα. Μακάρι να είχατε κάνει κάποιες ενέργειες, αλλά δυστυχώς επί της ουσίας δεν έχετε κάνει τίποτα. </w:t>
      </w:r>
    </w:p>
    <w:p w14:paraId="5DC7881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Αυτό θα μπορούσε να γίνει μόνο αν υπήρχε ένας σωστός προγ</w:t>
      </w:r>
      <w:r>
        <w:rPr>
          <w:rFonts w:eastAsia="Times New Roman" w:cs="Times New Roman"/>
          <w:szCs w:val="24"/>
        </w:rPr>
        <w:t xml:space="preserve">ραμματισμός, προσαρμοσμένος στα δεδομένα χρονοδιαγράμματα και αν είχαν οι κυβερνώντες στη φαρέτρα τους έτοιμο σχέδιο, το οποίο απλώς θα τροποποιούσαν. Αν συμβαίνει κάτι τέτοιο, πολύ θα θέλαμε να δούμε τον σχεδιασμό τους. Δυστυχώς, όμως, δεν συμβαίνει. </w:t>
      </w:r>
    </w:p>
    <w:p w14:paraId="5DC7881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Επι</w:t>
      </w:r>
      <w:r>
        <w:rPr>
          <w:rFonts w:eastAsia="Times New Roman" w:cs="Times New Roman"/>
          <w:szCs w:val="24"/>
        </w:rPr>
        <w:t xml:space="preserve">λέξατε το 2016 να εξετάσετε το νομοσχέδιο «Χωρικός σχεδιασμός- Βιώσιμη ανάπτυξη», χωρίς να συμπεριλάβετε τότε τον θαλάσσιο χωροταξικό σχεδιασμό, παρά το γεγονός ότι είχε λήξει ήδη η διαβούλευση επί του θέματος. </w:t>
      </w:r>
    </w:p>
    <w:p w14:paraId="5DC78819" w14:textId="77777777" w:rsidR="00A02DB2" w:rsidRDefault="00AC477D">
      <w:pPr>
        <w:spacing w:line="600" w:lineRule="auto"/>
        <w:ind w:firstLine="720"/>
        <w:jc w:val="both"/>
        <w:rPr>
          <w:rFonts w:eastAsia="Times New Roman"/>
          <w:szCs w:val="24"/>
        </w:rPr>
      </w:pPr>
      <w:r>
        <w:rPr>
          <w:rFonts w:eastAsia="Times New Roman"/>
          <w:szCs w:val="24"/>
        </w:rPr>
        <w:t xml:space="preserve">Ο τότε ειδικός αγορητής της Χρυσής Αυγής το </w:t>
      </w:r>
      <w:r>
        <w:rPr>
          <w:rFonts w:eastAsia="Times New Roman"/>
          <w:szCs w:val="24"/>
        </w:rPr>
        <w:t>είχε επισημάνει. Είχε πει</w:t>
      </w:r>
      <w:r w:rsidRPr="001737BE">
        <w:rPr>
          <w:rFonts w:eastAsia="Times New Roman"/>
          <w:szCs w:val="24"/>
        </w:rPr>
        <w:t>:</w:t>
      </w:r>
      <w:r>
        <w:rPr>
          <w:rFonts w:eastAsia="Times New Roman"/>
          <w:szCs w:val="24"/>
        </w:rPr>
        <w:t xml:space="preserve"> «Δεν είναι δυνατόν να μιλάμε για χωροταξικό ή χωρικό σχεδιασμό, χωρίς να συμπεριλαμβάνεται ο θαλάσσιος χωροταξικός σχεδιασμός. Εκ πρώτης όψεως μπορεί να σκεφτείτε ότι αντικείμενο του θαλάσσιου χωροταξικού σχεδιασμού είναι μόνο οι</w:t>
      </w:r>
      <w:r>
        <w:rPr>
          <w:rFonts w:eastAsia="Times New Roman"/>
          <w:szCs w:val="24"/>
        </w:rPr>
        <w:t xml:space="preserve"> θαλάσσιες δραστηριότητες και οι δραστηριότητες στα </w:t>
      </w:r>
      <w:r>
        <w:rPr>
          <w:rFonts w:eastAsia="Times New Roman"/>
          <w:szCs w:val="24"/>
        </w:rPr>
        <w:lastRenderedPageBreak/>
        <w:t>παράκτια ύδατα, αλλά οι επίγειες δραστηριότητες έχουν άμεσο αντίκτυπο στις θαλάσσιες περιοχές και πρέπει να ληφθούν υπ</w:t>
      </w:r>
      <w:r w:rsidRPr="00F27DFA">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Ο χωροταξικός σχεδιασμός δεν πρέπει να μελετάται ξεχωριστά από τον θαλάσσιο, α</w:t>
      </w:r>
      <w:r>
        <w:rPr>
          <w:rFonts w:eastAsia="Times New Roman"/>
          <w:szCs w:val="24"/>
        </w:rPr>
        <w:t>λλά θα πρέπει να εξετάζονται παράλληλα και ο θαλάσσιος θα πρέπει να εισαχθεί με διακριτούς όρους στο υπάρχον πλαίσιο σχεδιασμού. Ξέρουμε ότι ο θαλάσσιος χωροταξικός σχεδιασμός βρισκόταν σε διαβούλευση</w:t>
      </w:r>
      <w:r>
        <w:rPr>
          <w:rFonts w:eastAsia="Times New Roman"/>
          <w:szCs w:val="24"/>
        </w:rPr>
        <w:t>,</w:t>
      </w:r>
      <w:r>
        <w:rPr>
          <w:rFonts w:eastAsia="Times New Roman"/>
          <w:szCs w:val="24"/>
        </w:rPr>
        <w:t xml:space="preserve"> που έληξε προ ημερών και θα αναμένουμε να έλθει προς σ</w:t>
      </w:r>
      <w:r>
        <w:rPr>
          <w:rFonts w:eastAsia="Times New Roman"/>
          <w:szCs w:val="24"/>
        </w:rPr>
        <w:t>υζήτηση στη Βουλή. Επισημαίνουμε, όμως, ότι για να υπάρξει ολοκληρωμένη αντίληψη και διαμορφωμένη πολιτική, θα πρέπει να τα δούμε μαζί». Αυτά είχε πει ο ειδικός αγορητής της Χρυσής Αυγής το 2016 και ήταν άκρως επίκαιρος και προφητικός.</w:t>
      </w:r>
    </w:p>
    <w:p w14:paraId="5DC7881A" w14:textId="77777777" w:rsidR="00A02DB2" w:rsidRDefault="00AC477D">
      <w:pPr>
        <w:spacing w:line="600" w:lineRule="auto"/>
        <w:ind w:firstLine="720"/>
        <w:jc w:val="both"/>
        <w:rPr>
          <w:rFonts w:eastAsia="Times New Roman"/>
          <w:szCs w:val="24"/>
        </w:rPr>
      </w:pPr>
      <w:r>
        <w:rPr>
          <w:rFonts w:eastAsia="Times New Roman"/>
          <w:szCs w:val="24"/>
        </w:rPr>
        <w:t>Επανέρχομαι, λοιπόν,</w:t>
      </w:r>
      <w:r>
        <w:rPr>
          <w:rFonts w:eastAsia="Times New Roman"/>
          <w:szCs w:val="24"/>
        </w:rPr>
        <w:t xml:space="preserve"> κι εγώ σ’ αυτή την άποψη, διότι ο θαλάσσιος χωροταξικός σχεδιασμός δεν είναι ανεξάρτητος από τον χερσαίο και με τις ως τώρα πρακτικές σας, εν τέλει ο θαλάσσιος δεν εντάσσεται στον στρατηγικό χωρικό σχεδιασμό, όπως αυτός ορίστηκε στον ν.4269/2014, αλλά ούτ</w:t>
      </w:r>
      <w:r>
        <w:rPr>
          <w:rFonts w:eastAsia="Times New Roman"/>
          <w:szCs w:val="24"/>
        </w:rPr>
        <w:t xml:space="preserve">ε και στον ν.4447/2016. </w:t>
      </w:r>
    </w:p>
    <w:p w14:paraId="5DC7881B" w14:textId="77777777" w:rsidR="00A02DB2" w:rsidRDefault="00AC477D">
      <w:pPr>
        <w:spacing w:line="600" w:lineRule="auto"/>
        <w:ind w:firstLine="720"/>
        <w:jc w:val="both"/>
        <w:rPr>
          <w:rFonts w:eastAsia="Times New Roman"/>
          <w:szCs w:val="24"/>
        </w:rPr>
      </w:pPr>
      <w:r>
        <w:rPr>
          <w:rFonts w:eastAsia="Times New Roman"/>
          <w:szCs w:val="24"/>
        </w:rPr>
        <w:t>Σ’ αυτό το σημείο θα ήθελα να επισημάνουμε ότι το προβλεπόμενο από τον ν</w:t>
      </w:r>
      <w:r>
        <w:rPr>
          <w:rFonts w:eastAsia="Times New Roman"/>
          <w:szCs w:val="24"/>
        </w:rPr>
        <w:t>όμο</w:t>
      </w:r>
      <w:r>
        <w:rPr>
          <w:rFonts w:eastAsia="Times New Roman"/>
          <w:szCs w:val="24"/>
        </w:rPr>
        <w:t xml:space="preserve"> 4447</w:t>
      </w:r>
      <w:r>
        <w:rPr>
          <w:rFonts w:eastAsia="Times New Roman"/>
          <w:szCs w:val="24"/>
        </w:rPr>
        <w:t>,</w:t>
      </w:r>
      <w:r>
        <w:rPr>
          <w:rFonts w:eastAsia="Times New Roman"/>
          <w:szCs w:val="24"/>
        </w:rPr>
        <w:t xml:space="preserve"> Εθνικό Συμβούλιο Χωροταξίας δεν έχει ενεργοποιηθεί ακόμη. Συνεπώς είναι πασιφανές ότι δεν υπάρχει εθνική χωρική στρατηγική. Όχι ότι, όπως το είχατε τ</w:t>
      </w:r>
      <w:r>
        <w:rPr>
          <w:rFonts w:eastAsia="Times New Roman"/>
          <w:szCs w:val="24"/>
        </w:rPr>
        <w:t xml:space="preserve">οποθετήσει, αυτή η στρατηγική θα ήταν πραγματικά </w:t>
      </w:r>
      <w:r>
        <w:rPr>
          <w:rFonts w:eastAsia="Times New Roman"/>
          <w:szCs w:val="24"/>
        </w:rPr>
        <w:lastRenderedPageBreak/>
        <w:t>εθνική, αφού ορίζετε ότι αυτή η στρατηγική εξαρτάται από τις οικονομικές συγκυρίες της εκάστοτε χρονικής περιόδου και οι βασικές κατευθύνσεις θα δίνονται από το διευθυντήριο της ολιγαρχίας των Βρυξελλών. Καμ</w:t>
      </w:r>
      <w:r>
        <w:rPr>
          <w:rFonts w:eastAsia="Times New Roman"/>
          <w:szCs w:val="24"/>
        </w:rPr>
        <w:t>μία εξέλιξη εδώ και δύο χρόνια.</w:t>
      </w:r>
    </w:p>
    <w:p w14:paraId="5DC7881C" w14:textId="77777777" w:rsidR="00A02DB2" w:rsidRDefault="00AC477D">
      <w:pPr>
        <w:spacing w:line="600" w:lineRule="auto"/>
        <w:ind w:firstLine="720"/>
        <w:jc w:val="both"/>
        <w:rPr>
          <w:rFonts w:eastAsia="Times New Roman"/>
          <w:szCs w:val="24"/>
        </w:rPr>
      </w:pPr>
      <w:r>
        <w:rPr>
          <w:rFonts w:eastAsia="Times New Roman"/>
          <w:szCs w:val="24"/>
        </w:rPr>
        <w:t>Επί του παρόντος, λοιπόν, δεν υπάρχει καμμία πρόοδος και άρα μπορούμε να είμαστε βέβαιοι ότι το σημαντικό αυτό ζήτημα του θαλάσσιου χωροταξικού σχεδιασμού θα μείνει στα χαρτιά και δεν θα υπάρχει κανένα σχέδιο υλοποίησης προσ</w:t>
      </w:r>
      <w:r>
        <w:rPr>
          <w:rFonts w:eastAsia="Times New Roman"/>
          <w:szCs w:val="24"/>
        </w:rPr>
        <w:t xml:space="preserve">αρμοσμένο στις πραγματικές συνθήκες. Άλλωστε, η Κυβέρνηση έχει αποδείξει ότι αποτυγχάνει να δημιουργεί κλίμα εμπιστοσύνης τόσο στο εξωτερικό όσο και στο εσωτερικό και ότι οι διάλογοι που διεξάγει καθαρά εξυπηρετούν συμφέροντα αντίθετα προς τα εθνικά. </w:t>
      </w:r>
    </w:p>
    <w:p w14:paraId="5DC7881D" w14:textId="77777777" w:rsidR="00A02DB2" w:rsidRDefault="00AC477D">
      <w:pPr>
        <w:spacing w:line="600" w:lineRule="auto"/>
        <w:ind w:firstLine="720"/>
        <w:jc w:val="both"/>
        <w:rPr>
          <w:rFonts w:eastAsia="Times New Roman"/>
          <w:szCs w:val="24"/>
        </w:rPr>
      </w:pPr>
      <w:r>
        <w:rPr>
          <w:rFonts w:eastAsia="Times New Roman"/>
          <w:szCs w:val="24"/>
        </w:rPr>
        <w:t>Μπορ</w:t>
      </w:r>
      <w:r>
        <w:rPr>
          <w:rFonts w:eastAsia="Times New Roman"/>
          <w:szCs w:val="24"/>
        </w:rPr>
        <w:t>εί, λοιπόν, έως τώρα να μην υπάρχει θεσμικό πλαίσιο για τον θαλάσσιο χωροταξικό σχεδιασμό, παρά μόνο διάφορες διάσπαρτες διατάξεις της προστασίας του φυσικού περιβάλλοντος, με όσες ελλείψεις τις χαρακτηρίζουν, αλλά έχουν αναπτυχθεί και πιλοτικά προγράμματα</w:t>
      </w:r>
      <w:r>
        <w:rPr>
          <w:rFonts w:eastAsia="Times New Roman"/>
          <w:szCs w:val="24"/>
        </w:rPr>
        <w:t xml:space="preserve"> για την απόκτηση εμπειρίας και την ανάπτυξη τεχνικών, όπως είναι το πρόγραμμα </w:t>
      </w:r>
      <w:r>
        <w:rPr>
          <w:rFonts w:eastAsia="Times New Roman"/>
          <w:szCs w:val="24"/>
        </w:rPr>
        <w:t>«</w:t>
      </w:r>
      <w:r>
        <w:rPr>
          <w:rFonts w:eastAsia="Times New Roman"/>
          <w:szCs w:val="24"/>
          <w:lang w:val="en-US"/>
        </w:rPr>
        <w:t>AGRIPLANT</w:t>
      </w:r>
      <w:r>
        <w:rPr>
          <w:rFonts w:eastAsia="Times New Roman"/>
          <w:szCs w:val="24"/>
        </w:rPr>
        <w:t>»</w:t>
      </w:r>
      <w:r>
        <w:rPr>
          <w:rFonts w:eastAsia="Times New Roman"/>
          <w:szCs w:val="24"/>
        </w:rPr>
        <w:t xml:space="preserve">, όπως και διάφορα άλλα προγράμματα. Συνεπώς υπάρχει μια κάποια βάση δεδομένων για την αναζήτηση στοιχείων και την </w:t>
      </w:r>
      <w:proofErr w:type="spellStart"/>
      <w:r>
        <w:rPr>
          <w:rFonts w:eastAsia="Times New Roman"/>
          <w:szCs w:val="24"/>
        </w:rPr>
        <w:t>ψηφιοποίησή</w:t>
      </w:r>
      <w:proofErr w:type="spellEnd"/>
      <w:r>
        <w:rPr>
          <w:rFonts w:eastAsia="Times New Roman"/>
          <w:szCs w:val="24"/>
        </w:rPr>
        <w:t xml:space="preserve"> τους και συνεπώς δεν ξεκινάμε από το μη</w:t>
      </w:r>
      <w:r>
        <w:rPr>
          <w:rFonts w:eastAsia="Times New Roman"/>
          <w:szCs w:val="24"/>
        </w:rPr>
        <w:t xml:space="preserve">δέν. </w:t>
      </w:r>
    </w:p>
    <w:p w14:paraId="5DC7881E" w14:textId="77777777" w:rsidR="00A02DB2" w:rsidRDefault="00AC477D">
      <w:pPr>
        <w:spacing w:line="600" w:lineRule="auto"/>
        <w:ind w:firstLine="720"/>
        <w:jc w:val="both"/>
        <w:rPr>
          <w:rFonts w:eastAsia="Times New Roman"/>
          <w:szCs w:val="24"/>
        </w:rPr>
      </w:pPr>
      <w:r>
        <w:rPr>
          <w:rFonts w:eastAsia="Times New Roman"/>
          <w:szCs w:val="24"/>
        </w:rPr>
        <w:lastRenderedPageBreak/>
        <w:t>Βέβαια, εδώ θα πρέπει να γίνει μια ιδιαίτερη αναφορά –θεωρούμε ότι αυτό είναι και το ζητούμενο όλου αυτού του νομοσχεδίου- σχετικά με την Αποκλειστική Οικονομική Ζώνη, με τη θέσπιση ανακήρυξης της ΑΟΖ. Ο θαλάσσιος χωροταξικός σχεδιασμός εντάσσεται στ</w:t>
      </w:r>
      <w:r>
        <w:rPr>
          <w:rFonts w:eastAsia="Times New Roman"/>
          <w:szCs w:val="24"/>
        </w:rPr>
        <w:t xml:space="preserve">ο πλαίσιο της ολοκληρωμένης θαλάσσιας πολιτικής της Ευρωπαϊκής Ένωσης, όπως ορθώς αναφέρεται στην αιτιολογική έκθεση. </w:t>
      </w:r>
    </w:p>
    <w:p w14:paraId="5DC7881F" w14:textId="77777777" w:rsidR="00A02DB2" w:rsidRDefault="00AC477D">
      <w:pPr>
        <w:spacing w:line="600" w:lineRule="auto"/>
        <w:ind w:firstLine="720"/>
        <w:jc w:val="both"/>
        <w:rPr>
          <w:rFonts w:eastAsia="Times New Roman"/>
          <w:szCs w:val="24"/>
        </w:rPr>
      </w:pPr>
      <w:r>
        <w:rPr>
          <w:rFonts w:eastAsia="Times New Roman"/>
          <w:szCs w:val="24"/>
        </w:rPr>
        <w:t>Αν θέλουμε να αναφερόμαστε, όμως, σε ολοκληρωμένη θαλάσσια πολιτική –και δεν αναφερόμαστε στην Ευρωπαϊκή Ένωση, αλλά σε εθνικό επίπεδο- τ</w:t>
      </w:r>
      <w:r>
        <w:rPr>
          <w:rFonts w:eastAsia="Times New Roman"/>
          <w:szCs w:val="24"/>
        </w:rPr>
        <w:t xml:space="preserve">ότε αυτομάτως θα πρέπει να αναφερθούμε στο τεράστιο ζήτημα της ΑΟΖ. Όπως αναφέρεται, αποτελεί αποτελεσματικό </w:t>
      </w:r>
      <w:proofErr w:type="spellStart"/>
      <w:r>
        <w:rPr>
          <w:rFonts w:eastAsia="Times New Roman"/>
          <w:szCs w:val="24"/>
        </w:rPr>
        <w:t>διατομεακό</w:t>
      </w:r>
      <w:proofErr w:type="spellEnd"/>
      <w:r>
        <w:rPr>
          <w:rFonts w:eastAsia="Times New Roman"/>
          <w:szCs w:val="24"/>
        </w:rPr>
        <w:t xml:space="preserve"> και διασυνοριακό σχεδιασμό των θαλασσίων υδάτων, χωρίς όμως να θίγεται η χάραξη και η οριοθέτηση των θαλάσσιων ζωνών, σύμφωνα με τις δια</w:t>
      </w:r>
      <w:r>
        <w:rPr>
          <w:rFonts w:eastAsia="Times New Roman"/>
          <w:szCs w:val="24"/>
        </w:rPr>
        <w:t xml:space="preserve">τάξεις της σύμβασης των Ηνωμένων Εθνών για το </w:t>
      </w:r>
      <w:r>
        <w:rPr>
          <w:rFonts w:eastAsia="Times New Roman"/>
          <w:szCs w:val="24"/>
        </w:rPr>
        <w:t>Δ</w:t>
      </w:r>
      <w:r>
        <w:rPr>
          <w:rFonts w:eastAsia="Times New Roman"/>
          <w:szCs w:val="24"/>
        </w:rPr>
        <w:t xml:space="preserve">ίκαιο της </w:t>
      </w:r>
      <w:r>
        <w:rPr>
          <w:rFonts w:eastAsia="Times New Roman"/>
          <w:szCs w:val="24"/>
        </w:rPr>
        <w:t>Θ</w:t>
      </w:r>
      <w:r>
        <w:rPr>
          <w:rFonts w:eastAsia="Times New Roman"/>
          <w:szCs w:val="24"/>
        </w:rPr>
        <w:t xml:space="preserve">άλασσας. </w:t>
      </w:r>
    </w:p>
    <w:p w14:paraId="5DC78820" w14:textId="77777777" w:rsidR="00A02DB2" w:rsidRDefault="00AC477D">
      <w:pPr>
        <w:spacing w:line="600" w:lineRule="auto"/>
        <w:ind w:firstLine="720"/>
        <w:jc w:val="both"/>
        <w:rPr>
          <w:rFonts w:eastAsia="Times New Roman"/>
          <w:szCs w:val="24"/>
        </w:rPr>
      </w:pPr>
      <w:r>
        <w:rPr>
          <w:rFonts w:eastAsia="Times New Roman"/>
          <w:szCs w:val="24"/>
        </w:rPr>
        <w:t>Δυστυχώς, όμως, εμείς δεν έχουμε ανακηρύξει την ελληνική ΑΟΖ και την ίδια στιγμή παραμένουμε αδρανείς και αρκούμαστε στον ρόλο των θεατών των ανακηρύξεων και οριοθετήσεων των ΑΟΖ των χωρών</w:t>
      </w:r>
      <w:r>
        <w:rPr>
          <w:rFonts w:eastAsia="Times New Roman"/>
          <w:szCs w:val="24"/>
        </w:rPr>
        <w:t xml:space="preserve"> της ανατολικής Μεσογείου. </w:t>
      </w:r>
    </w:p>
    <w:p w14:paraId="5DC78821" w14:textId="77777777" w:rsidR="00A02DB2" w:rsidRDefault="00AC477D">
      <w:pPr>
        <w:spacing w:line="600" w:lineRule="auto"/>
        <w:ind w:firstLine="720"/>
        <w:jc w:val="both"/>
        <w:rPr>
          <w:rFonts w:eastAsia="Times New Roman"/>
          <w:szCs w:val="24"/>
        </w:rPr>
      </w:pPr>
      <w:r>
        <w:rPr>
          <w:rFonts w:eastAsia="Times New Roman"/>
          <w:szCs w:val="24"/>
        </w:rPr>
        <w:lastRenderedPageBreak/>
        <w:t>Η ΑΟΖ δεν αποτελεί αμιγώς θέμα εξωτερικής πολιτικής, αλλά εντάσσεται στο ευρύτερο πλαίσιο της οικονομικής ανάπτυξης στους τομείς της αλιείας, των υδρογονανθράκων, των Ανανεώσιμων Πηγών Ενέργειας, της προστασίας του περιβάλλοντος</w:t>
      </w:r>
      <w:r>
        <w:rPr>
          <w:rFonts w:eastAsia="Times New Roman"/>
          <w:szCs w:val="24"/>
        </w:rPr>
        <w:t xml:space="preserve"> και άρα μέσω της ανακήρυξης θα μπορούσαμε να χαράξουμε καλύτερα και πιο ολοκληρωμένα τη θαλάσσια χωροταξική πολιτική του έθνους. </w:t>
      </w:r>
    </w:p>
    <w:p w14:paraId="5DC78822" w14:textId="77777777" w:rsidR="00A02DB2" w:rsidRDefault="00AC477D">
      <w:pPr>
        <w:spacing w:line="600" w:lineRule="auto"/>
        <w:ind w:firstLine="720"/>
        <w:jc w:val="both"/>
        <w:rPr>
          <w:rFonts w:eastAsia="Times New Roman"/>
          <w:szCs w:val="24"/>
        </w:rPr>
      </w:pPr>
      <w:r>
        <w:rPr>
          <w:rFonts w:eastAsia="Times New Roman"/>
          <w:szCs w:val="24"/>
        </w:rPr>
        <w:t>Αν θέλουμε να βρούμε τι συμβαίνει σε ευρωπαϊκό επίπεδο, τότε πρέπει να λάβουμε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μας το παράδειγμα άλλων χωρών, όπως τ</w:t>
      </w:r>
      <w:r>
        <w:rPr>
          <w:rFonts w:eastAsia="Times New Roman"/>
          <w:szCs w:val="24"/>
        </w:rPr>
        <w:t xml:space="preserve">ο Βέλγιο, η Γαλλία, η Πορτογαλία, που έχουν αναγνωρισμένη ΑΟΖ και που συμπεριλαμβάνεται στο αντίστοιχο πεδίο εφαρμογής του θαλάσσιου χωροταξικού σχεδιασμού. </w:t>
      </w:r>
    </w:p>
    <w:p w14:paraId="5DC78823" w14:textId="77777777" w:rsidR="00A02DB2" w:rsidRDefault="00AC477D">
      <w:pPr>
        <w:spacing w:line="600" w:lineRule="auto"/>
        <w:ind w:firstLine="720"/>
        <w:jc w:val="both"/>
        <w:rPr>
          <w:rFonts w:eastAsia="Times New Roman"/>
          <w:szCs w:val="24"/>
        </w:rPr>
      </w:pPr>
      <w:r>
        <w:rPr>
          <w:rFonts w:eastAsia="Times New Roman"/>
          <w:szCs w:val="24"/>
        </w:rPr>
        <w:t xml:space="preserve">Η χώρα μας, λοιπόν, χρειάζεται μια ολοκληρωμένη θαλάσσια πολιτική που δεν την έχει, γιατί ήσασταν </w:t>
      </w:r>
      <w:r>
        <w:rPr>
          <w:rFonts w:eastAsia="Times New Roman"/>
          <w:szCs w:val="24"/>
        </w:rPr>
        <w:t xml:space="preserve">και είσαστε πρόχειροι και γιατί φοβάστε κιόλας να προχωρήσετε σε σημαντικές ενέργειες προς αυτήν την κατεύθυνση και επιτέλους να εφαρμόσετε το διεθνές δίκαιο. </w:t>
      </w:r>
    </w:p>
    <w:p w14:paraId="5DC78824" w14:textId="77777777" w:rsidR="00A02DB2" w:rsidRDefault="00AC477D">
      <w:pPr>
        <w:spacing w:line="600" w:lineRule="auto"/>
        <w:ind w:firstLine="720"/>
        <w:jc w:val="both"/>
        <w:rPr>
          <w:rFonts w:eastAsia="Times New Roman"/>
          <w:szCs w:val="24"/>
        </w:rPr>
      </w:pPr>
      <w:r>
        <w:rPr>
          <w:rFonts w:eastAsia="Times New Roman"/>
          <w:szCs w:val="24"/>
        </w:rPr>
        <w:lastRenderedPageBreak/>
        <w:t>Όσο εμείς δεν ανακηρύσσουμε ΑΟΖ, όχι μόνο δεν μπορούμε να ασκήσουμε τα κυριαρχικά μας δικαιώματα</w:t>
      </w:r>
      <w:r>
        <w:rPr>
          <w:rFonts w:eastAsia="Times New Roman"/>
          <w:szCs w:val="24"/>
        </w:rPr>
        <w:t xml:space="preserve">, αλλά ούτε και να δημιουργήσουμε θαλάσσιο χωροταξικό σχεδιασμό που θα συντελέσει στην οικονομική ανάπτυξη της χώρας και στην προστασία του θαλάσσιου περιβάλλοντος. </w:t>
      </w:r>
    </w:p>
    <w:p w14:paraId="5DC78825" w14:textId="77777777" w:rsidR="00A02DB2" w:rsidRDefault="00AC477D">
      <w:pPr>
        <w:spacing w:line="600" w:lineRule="auto"/>
        <w:ind w:firstLine="720"/>
        <w:jc w:val="both"/>
        <w:rPr>
          <w:rFonts w:eastAsia="Times New Roman"/>
          <w:szCs w:val="24"/>
        </w:rPr>
      </w:pPr>
      <w:r>
        <w:rPr>
          <w:rFonts w:eastAsia="Times New Roman"/>
          <w:szCs w:val="24"/>
        </w:rPr>
        <w:t>Η Ευρωπαϊκή Ένωση προωθεί τη «γαλάζια» ανάπτυξη και την ενοποιημένη θαλάσσια διακυβέρνηση.</w:t>
      </w:r>
      <w:r>
        <w:rPr>
          <w:rFonts w:eastAsia="Times New Roman"/>
          <w:szCs w:val="24"/>
        </w:rPr>
        <w:t xml:space="preserve"> </w:t>
      </w:r>
      <w:r>
        <w:rPr>
          <w:rFonts w:eastAsia="Times New Roman"/>
          <w:szCs w:val="24"/>
        </w:rPr>
        <w:t>Αλλά εμείς ως χώρα οφείλουμε να θέσουμε το πλαίσιο και τους όρους για την ολοκληρωμένη διαχείριση του αιγιαλού και των παράκτιων ζωνών, καθώς και της γενικότερης στρατηγικής βιώσιμης ανάπτυξης, προφυλάσσοντας τα εθνικά συμφέροντα.</w:t>
      </w:r>
    </w:p>
    <w:p w14:paraId="5DC78826"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Στο δεύτερο μέρος του νομοσχεδίου ενσωματώνονται διάφορες οδηγίες σχετικά με την ποιότητα των καυσίμων βενζίνης και ντίζελ, τροποποιήσεις και σχετικά με την προώθηση της χρήσης ενέργειας από ανανεώσιμες πηγές, όπως επίσης και για τον καθορισμό των μεθόδων </w:t>
      </w:r>
      <w:r>
        <w:rPr>
          <w:rFonts w:eastAsia="Times New Roman"/>
          <w:szCs w:val="24"/>
        </w:rPr>
        <w:t xml:space="preserve">υπολογισμού και των απαιτήσεων υποβολής εκθέσεως, σύμφωνα με τις οδηγίες του Ευρωπαϊκού Κοινοβουλίου σχετικά με την ποιότητα των καυσίμων βενζίνης και ντίζελ. </w:t>
      </w:r>
    </w:p>
    <w:p w14:paraId="5DC78827"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Εν ολίγοις, θα χρησιμοποιούνται νέα προηγμένα </w:t>
      </w:r>
      <w:proofErr w:type="spellStart"/>
      <w:r>
        <w:rPr>
          <w:rFonts w:eastAsia="Times New Roman"/>
          <w:szCs w:val="24"/>
        </w:rPr>
        <w:t>βιοκαύσιμα</w:t>
      </w:r>
      <w:proofErr w:type="spellEnd"/>
      <w:r>
        <w:rPr>
          <w:rFonts w:eastAsia="Times New Roman"/>
          <w:szCs w:val="24"/>
        </w:rPr>
        <w:t xml:space="preserve"> που δεν παράγονται από εδώδιμες καλλιέρ</w:t>
      </w:r>
      <w:r>
        <w:rPr>
          <w:rFonts w:eastAsia="Times New Roman"/>
          <w:szCs w:val="24"/>
        </w:rPr>
        <w:t xml:space="preserve">γειες, ώστε να αυξηθεί η αύξηση της κατανάλωσής τους ως το 2020 και θα πρέπει να τηρούνται τα κριτήρια </w:t>
      </w:r>
      <w:proofErr w:type="spellStart"/>
      <w:r>
        <w:rPr>
          <w:rFonts w:eastAsia="Times New Roman"/>
          <w:szCs w:val="24"/>
        </w:rPr>
        <w:t>αειφορίας</w:t>
      </w:r>
      <w:proofErr w:type="spellEnd"/>
      <w:r>
        <w:rPr>
          <w:rFonts w:eastAsia="Times New Roman"/>
          <w:szCs w:val="24"/>
        </w:rPr>
        <w:t xml:space="preserve"> </w:t>
      </w:r>
      <w:r>
        <w:rPr>
          <w:rFonts w:eastAsia="Times New Roman"/>
          <w:szCs w:val="24"/>
        </w:rPr>
        <w:lastRenderedPageBreak/>
        <w:t xml:space="preserve">των </w:t>
      </w:r>
      <w:proofErr w:type="spellStart"/>
      <w:r>
        <w:rPr>
          <w:rFonts w:eastAsia="Times New Roman"/>
          <w:szCs w:val="24"/>
        </w:rPr>
        <w:t>βιοκαυσίμων</w:t>
      </w:r>
      <w:proofErr w:type="spellEnd"/>
      <w:r>
        <w:rPr>
          <w:rFonts w:eastAsia="Times New Roman"/>
          <w:szCs w:val="24"/>
        </w:rPr>
        <w:t xml:space="preserve"> και των </w:t>
      </w:r>
      <w:proofErr w:type="spellStart"/>
      <w:r>
        <w:rPr>
          <w:rFonts w:eastAsia="Times New Roman"/>
          <w:szCs w:val="24"/>
        </w:rPr>
        <w:t>βιορευστών</w:t>
      </w:r>
      <w:proofErr w:type="spellEnd"/>
      <w:r>
        <w:rPr>
          <w:rFonts w:eastAsia="Times New Roman"/>
          <w:szCs w:val="24"/>
        </w:rPr>
        <w:t xml:space="preserve"> και θεσπίζεται υποχρέωση ανάμειξης βενζίνης με </w:t>
      </w:r>
      <w:proofErr w:type="spellStart"/>
      <w:r>
        <w:rPr>
          <w:rFonts w:eastAsia="Times New Roman"/>
          <w:szCs w:val="24"/>
        </w:rPr>
        <w:t>βιοκαύσιμα</w:t>
      </w:r>
      <w:proofErr w:type="spellEnd"/>
      <w:r>
        <w:rPr>
          <w:rFonts w:eastAsia="Times New Roman"/>
          <w:szCs w:val="24"/>
        </w:rPr>
        <w:t xml:space="preserve"> και ειδικότερα με αυτούσια </w:t>
      </w:r>
      <w:proofErr w:type="spellStart"/>
      <w:r>
        <w:rPr>
          <w:rFonts w:eastAsia="Times New Roman"/>
          <w:szCs w:val="24"/>
        </w:rPr>
        <w:t>βιοαιθανόλη</w:t>
      </w:r>
      <w:proofErr w:type="spellEnd"/>
      <w:r>
        <w:rPr>
          <w:rFonts w:eastAsia="Times New Roman"/>
          <w:szCs w:val="24"/>
        </w:rPr>
        <w:t xml:space="preserve"> ή με </w:t>
      </w:r>
      <w:proofErr w:type="spellStart"/>
      <w:r>
        <w:rPr>
          <w:rFonts w:eastAsia="Times New Roman"/>
          <w:szCs w:val="24"/>
        </w:rPr>
        <w:t>βιοαιθ</w:t>
      </w:r>
      <w:r>
        <w:rPr>
          <w:rFonts w:eastAsia="Times New Roman"/>
          <w:szCs w:val="24"/>
        </w:rPr>
        <w:t>έρες</w:t>
      </w:r>
      <w:proofErr w:type="spellEnd"/>
      <w:r>
        <w:rPr>
          <w:rFonts w:eastAsia="Times New Roman"/>
          <w:szCs w:val="24"/>
        </w:rPr>
        <w:t>,</w:t>
      </w:r>
      <w:r>
        <w:rPr>
          <w:rFonts w:eastAsia="Times New Roman"/>
          <w:szCs w:val="24"/>
        </w:rPr>
        <w:t xml:space="preserve"> που παράγονται από αλκοόλες βιολογικής προέλευσης με έναρξη το 2019. </w:t>
      </w:r>
    </w:p>
    <w:p w14:paraId="5DC78828"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Μια πολύ γενική παρατήρηση για το θέμα ηλεκτροπαραγωγής και καύσης </w:t>
      </w:r>
      <w:proofErr w:type="spellStart"/>
      <w:r>
        <w:rPr>
          <w:rFonts w:eastAsia="Times New Roman"/>
          <w:szCs w:val="24"/>
        </w:rPr>
        <w:t>βιορευστών</w:t>
      </w:r>
      <w:proofErr w:type="spellEnd"/>
      <w:r>
        <w:rPr>
          <w:rFonts w:eastAsia="Times New Roman"/>
          <w:szCs w:val="24"/>
        </w:rPr>
        <w:t>: Είναι βέβαιο ότι η εγχώρια παραγωγή φυτικών ελαίων δεν μπορεί να καλύψει τις ανάγκες σε πρώτη ύλη. Εί</w:t>
      </w:r>
      <w:r>
        <w:rPr>
          <w:rFonts w:eastAsia="Times New Roman"/>
          <w:szCs w:val="24"/>
        </w:rPr>
        <w:t xml:space="preserve">ναι αυτονόητο λοιπόν ότι θα πρέπει να γίνουν εισαγωγές φυτικών ελαίων και μάλιστα από τρίτες χώρες, που θα καίγονται στη χώρα μας για τα επόμενα είκοσι χρόνια. Κατανοούμε ότι η χρήση </w:t>
      </w:r>
      <w:proofErr w:type="spellStart"/>
      <w:r>
        <w:rPr>
          <w:rFonts w:eastAsia="Times New Roman"/>
          <w:szCs w:val="24"/>
        </w:rPr>
        <w:t>βιορευστών</w:t>
      </w:r>
      <w:proofErr w:type="spellEnd"/>
      <w:r>
        <w:rPr>
          <w:rFonts w:eastAsia="Times New Roman"/>
          <w:szCs w:val="24"/>
        </w:rPr>
        <w:t xml:space="preserve"> δεν είναι απαγορευτική, δεδομένου ότι παράγονται από βιομάζα. </w:t>
      </w:r>
      <w:r>
        <w:rPr>
          <w:rFonts w:eastAsia="Times New Roman"/>
          <w:szCs w:val="24"/>
        </w:rPr>
        <w:t>Άλλωστε η χρήση των φυτικών ελαίων ως εναλλακτικό ανανεώσιμο καύσιμο ανταγωνιστικό του πετρελαίου προτάθηκε στις αρχές της δεκαετίας του 1980. Δεν σημαίνει, όμως, ότι δεν παράγουν ρύπους επικίνδυνους για την υγεία των ανθρώπων και υποβαθμίζουν το περιβάλλο</w:t>
      </w:r>
      <w:r>
        <w:rPr>
          <w:rFonts w:eastAsia="Times New Roman"/>
          <w:szCs w:val="24"/>
        </w:rPr>
        <w:t>ν.</w:t>
      </w:r>
    </w:p>
    <w:p w14:paraId="5DC78829"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Σε ό,τι αφορά την υποχρεωτική καύση βενζίνης με </w:t>
      </w:r>
      <w:proofErr w:type="spellStart"/>
      <w:r>
        <w:rPr>
          <w:rFonts w:eastAsia="Times New Roman"/>
          <w:szCs w:val="24"/>
        </w:rPr>
        <w:t>βιοαιθανόλη</w:t>
      </w:r>
      <w:proofErr w:type="spellEnd"/>
      <w:r>
        <w:rPr>
          <w:rFonts w:eastAsia="Times New Roman"/>
          <w:szCs w:val="24"/>
        </w:rPr>
        <w:t>,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2019, ήδη εδώ και έναν χρόνο περίπου οι ειδικοί έχουν επισημάνει τις αδυναμίες εφαρμογής αυτών των οδηγιών, οι οποίες μάλιστα θα έπρεπε να έχουν ενσωματωθεί από τον Απρίλιο του 2017. Τ</w:t>
      </w:r>
      <w:r>
        <w:rPr>
          <w:rFonts w:eastAsia="Times New Roman"/>
          <w:szCs w:val="24"/>
        </w:rPr>
        <w:t xml:space="preserve">ο θετικό είναι ότι το μείγμα θα μπορεί να χρησιμοποιηθεί από όλους τους κινητήρες χωρίς να χρειάζεται </w:t>
      </w:r>
      <w:r>
        <w:rPr>
          <w:rFonts w:eastAsia="Times New Roman"/>
          <w:szCs w:val="24"/>
        </w:rPr>
        <w:lastRenderedPageBreak/>
        <w:t xml:space="preserve">κάποια μετατροπή. Το αρνητικό, όμως, είναι ότι θα δούμε την τιμή της βενζίνης, που ήδη έχει ανέβει κι έχει φτάσει στον </w:t>
      </w:r>
      <w:r>
        <w:rPr>
          <w:rFonts w:eastAsia="Times New Roman"/>
          <w:szCs w:val="24"/>
        </w:rPr>
        <w:t>θ</w:t>
      </w:r>
      <w:r>
        <w:rPr>
          <w:rFonts w:eastAsia="Times New Roman"/>
          <w:szCs w:val="24"/>
        </w:rPr>
        <w:t>εό, να ανεβαίνει κατακόρυφα, δεδομ</w:t>
      </w:r>
      <w:r>
        <w:rPr>
          <w:rFonts w:eastAsia="Times New Roman"/>
          <w:szCs w:val="24"/>
        </w:rPr>
        <w:t xml:space="preserve">ένου ότι το βιολογικό μέρος είναι ακριβότερο από το πετρελαϊκό και σύμφωνα με εκτιμήσεις, η τιμή αναμένεται να διπλασιαστεί. </w:t>
      </w:r>
    </w:p>
    <w:p w14:paraId="5DC7882A"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Να σημειωθεί ότι η Ελλάδα αυτήν τη στιγμή κατέχει την έκτη θέση παγκοσμίως μεταξύ 167 χωρών στις τιμές των καυσίμων, η Ελλάδα που </w:t>
      </w:r>
      <w:r>
        <w:rPr>
          <w:rFonts w:eastAsia="Times New Roman"/>
          <w:szCs w:val="24"/>
        </w:rPr>
        <w:t>πλήττεται από τα μνημόνια, την ακρίβεια, την ανεργία, από όλα αυτά τα προβλήματα και που η Κυβέρνηση, με δηλώσεις μάλιστα του Υπουργού προ δύο - τριών ημερών, είπε ότι δεν τίθεται θέμα να μειωθεί ο φόρος ώστε να συγκρατηθεί η συνεχώς αυξανόμενη τιμή της βε</w:t>
      </w:r>
      <w:r>
        <w:rPr>
          <w:rFonts w:eastAsia="Times New Roman"/>
          <w:szCs w:val="24"/>
        </w:rPr>
        <w:t xml:space="preserve">νζίνης και του πετρελαίου. Το ράλι ανόδου οφείλεται όχι μόνο στην παγκόσμια άνοδο της τιμής του πετρελαίου λόγω των διεθνών εξελίξεων στη Μέση Ανατολή, στο Ιράν και αλλού, αλλά και στη μεγάλη φορολογική επιβάρυνση που επιβάλλεται από τις </w:t>
      </w:r>
      <w:proofErr w:type="spellStart"/>
      <w:r>
        <w:rPr>
          <w:rFonts w:eastAsia="Times New Roman"/>
          <w:szCs w:val="24"/>
        </w:rPr>
        <w:t>μνημονιακές</w:t>
      </w:r>
      <w:proofErr w:type="spellEnd"/>
      <w:r>
        <w:rPr>
          <w:rFonts w:eastAsia="Times New Roman"/>
          <w:szCs w:val="24"/>
        </w:rPr>
        <w:t xml:space="preserve"> κυβερν</w:t>
      </w:r>
      <w:r>
        <w:rPr>
          <w:rFonts w:eastAsia="Times New Roman"/>
          <w:szCs w:val="24"/>
        </w:rPr>
        <w:t xml:space="preserve">ήσεις της πατρίδας μας. </w:t>
      </w:r>
    </w:p>
    <w:p w14:paraId="5DC7882B"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Επίσης, δεν εξασφαλίζει την ενεργειακή μας ανεξαρτησία, δεδομένου ότι καμμία χώρα στην Ευρωπαϊκή Ένωση δεν παράγει </w:t>
      </w:r>
      <w:proofErr w:type="spellStart"/>
      <w:r>
        <w:rPr>
          <w:rFonts w:eastAsia="Times New Roman"/>
          <w:szCs w:val="24"/>
        </w:rPr>
        <w:t>βιοαιθανόλη</w:t>
      </w:r>
      <w:proofErr w:type="spellEnd"/>
      <w:r>
        <w:rPr>
          <w:rFonts w:eastAsia="Times New Roman"/>
          <w:szCs w:val="24"/>
        </w:rPr>
        <w:t xml:space="preserve"> για την κάλυψη 100% των αναγκών της. Τότε θα κληθούμε να εισάγουμε από τρίτες χώρες, όπως η Βραζιλία. Υπ</w:t>
      </w:r>
      <w:r>
        <w:rPr>
          <w:rFonts w:eastAsia="Times New Roman"/>
          <w:szCs w:val="24"/>
        </w:rPr>
        <w:t xml:space="preserve">άρχει, λοιπόν, η γενική διαπίστωση πως ούτως ή άλλως η χώρα μας εξαρτάται από τα εισαγόμενα υγρά καύσιμα και εκεί </w:t>
      </w:r>
      <w:r>
        <w:rPr>
          <w:rFonts w:eastAsia="Times New Roman"/>
          <w:szCs w:val="24"/>
        </w:rPr>
        <w:lastRenderedPageBreak/>
        <w:t xml:space="preserve">ακριβώς θα έπρεπε να στοχεύσουμε ώστε να αποκτήσουμε την ενεργειακή μας αυτονομία και ανεξαρτησία. Σε αυτό φυσικά να προστεθεί και η εντατική </w:t>
      </w:r>
      <w:r>
        <w:rPr>
          <w:rFonts w:eastAsia="Times New Roman"/>
          <w:szCs w:val="24"/>
        </w:rPr>
        <w:t>προσπάθεια που γίνεται -σιγά μην έχει αποτελέσματα- με την πάταξη του λαθρεμπορίου. Όσο θα είναι πανάκριβα τα καύσιμα τόσο θα ανθεί το λαθρεμπόριο, όσο κι αν προσπαθείτε.</w:t>
      </w:r>
    </w:p>
    <w:p w14:paraId="5DC7882C"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Στο τρίτο και τελευταίο μέρος</w:t>
      </w:r>
      <w:r>
        <w:rPr>
          <w:rFonts w:eastAsia="Times New Roman"/>
          <w:szCs w:val="24"/>
        </w:rPr>
        <w:t>,</w:t>
      </w:r>
      <w:r>
        <w:rPr>
          <w:rFonts w:eastAsia="Times New Roman"/>
          <w:szCs w:val="24"/>
        </w:rPr>
        <w:t xml:space="preserve"> που έχει να κάνει με πολεοδομικά ζητήματα, πρόκειται γ</w:t>
      </w:r>
      <w:r>
        <w:rPr>
          <w:rFonts w:eastAsia="Times New Roman"/>
          <w:szCs w:val="24"/>
        </w:rPr>
        <w:t>ια διάφορες παρεμβάσεις στον προηγούμενο ν.4495/2017. Παραδείγματος χάρ</w:t>
      </w:r>
      <w:r>
        <w:rPr>
          <w:rFonts w:eastAsia="Times New Roman"/>
          <w:szCs w:val="24"/>
        </w:rPr>
        <w:t>ιν</w:t>
      </w:r>
      <w:r>
        <w:rPr>
          <w:rFonts w:eastAsia="Times New Roman"/>
          <w:szCs w:val="24"/>
        </w:rPr>
        <w:t xml:space="preserve"> η οικοδομική άδεια εκ των υστέρων φερόμενη ως άδεια νομιμοποίησης είναι ένα ακόμα σημείο που μας έκανε εντύπωση, αφού πλέον νομιμοποιούνται πολλές περιπτώσεις αυθαιρέτων παρακάμπτοντ</w:t>
      </w:r>
      <w:r>
        <w:rPr>
          <w:rFonts w:eastAsia="Times New Roman"/>
          <w:szCs w:val="24"/>
        </w:rPr>
        <w:t xml:space="preserve">ας εν πολλοίς τις αποφάσεις της </w:t>
      </w:r>
      <w:r>
        <w:rPr>
          <w:rFonts w:eastAsia="Times New Roman"/>
          <w:szCs w:val="24"/>
        </w:rPr>
        <w:t>δ</w:t>
      </w:r>
      <w:r>
        <w:rPr>
          <w:rFonts w:eastAsia="Times New Roman"/>
          <w:szCs w:val="24"/>
        </w:rPr>
        <w:t xml:space="preserve">ικαιοσύνης, όπως και η κατάργηση του ορίου προϋπολογισμού των 25.000 ευρώ για την έγκριση εργασιών δόμησης μικρής κλίμακας. </w:t>
      </w:r>
    </w:p>
    <w:p w14:paraId="5DC7882D"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Βλέπουμε ότι αυτό το τρίτο μέρος μάλλον έχει να κάνει περισσότερο με ρουσφετολογικές και ψηφοθηρικ</w:t>
      </w:r>
      <w:r>
        <w:rPr>
          <w:rFonts w:eastAsia="Times New Roman"/>
          <w:szCs w:val="24"/>
        </w:rPr>
        <w:t xml:space="preserve">ές διατάξεις παρά με ζητήματα ουσίας. </w:t>
      </w:r>
    </w:p>
    <w:p w14:paraId="5DC7882E"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Καταληκτικά, το παρόν νομοσχέδιο αποτελείται από τρία διαφορετικά, άσχετα μεταξύ τους τμήματα, τα οποία θα μπορούσαν να συζητηθούν ξεχωριστά το καθένα, γιατί είναι και τα τρία σοβαρά, και το πρώτο και το δεύτερο, αλλά</w:t>
      </w:r>
      <w:r>
        <w:rPr>
          <w:rFonts w:eastAsia="Times New Roman"/>
          <w:szCs w:val="24"/>
        </w:rPr>
        <w:t xml:space="preserve"> και το τρίτο.</w:t>
      </w:r>
    </w:p>
    <w:p w14:paraId="5DC7882F"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Επί των άρθρων θα τοποθετηθούμε στην πορεία, γιατί βλέπουμε ότι σίγουρα θα γίνουν αλλαγές με όλες αυτές τις τροπολογίες, που ακόμα δεν ξέρουμε ποιες θα εγκριθούν και ποιες όχι. Ακούσαμε, βέβαια, τον κ. </w:t>
      </w:r>
      <w:proofErr w:type="spellStart"/>
      <w:r>
        <w:rPr>
          <w:rFonts w:eastAsia="Times New Roman"/>
          <w:szCs w:val="24"/>
        </w:rPr>
        <w:t>Μπαλάφα</w:t>
      </w:r>
      <w:proofErr w:type="spellEnd"/>
      <w:r>
        <w:rPr>
          <w:rFonts w:eastAsia="Times New Roman"/>
          <w:szCs w:val="24"/>
        </w:rPr>
        <w:t xml:space="preserve"> να ομιλεί για μία τροπολογία πο</w:t>
      </w:r>
      <w:r>
        <w:rPr>
          <w:rFonts w:eastAsia="Times New Roman"/>
          <w:szCs w:val="24"/>
        </w:rPr>
        <w:t xml:space="preserve">υ έχει να κάνει, λέει, με νόμιμους μετανάστες και διάφορες διευκολύνσεις. Όπως και να έχει, ό,τι και να κάνετε για τους μετανάστες, όπως και τα 5 εκατομμύρια ευρώ που ο κ. </w:t>
      </w:r>
      <w:proofErr w:type="spellStart"/>
      <w:r>
        <w:rPr>
          <w:rFonts w:eastAsia="Times New Roman"/>
          <w:szCs w:val="24"/>
        </w:rPr>
        <w:t>Βούτσης</w:t>
      </w:r>
      <w:proofErr w:type="spellEnd"/>
      <w:r>
        <w:rPr>
          <w:rFonts w:eastAsia="Times New Roman"/>
          <w:szCs w:val="24"/>
        </w:rPr>
        <w:t xml:space="preserve"> υποσχέθηκε ότι θα δοθούν από τον προϋπολογισμό της Βουλής στο Υπουργείο Μετα</w:t>
      </w:r>
      <w:r>
        <w:rPr>
          <w:rFonts w:eastAsia="Times New Roman"/>
          <w:szCs w:val="24"/>
        </w:rPr>
        <w:t xml:space="preserve">ναστευτικής Πολιτικής και άλλα ζητήματα, έχουν να κάνουν μόνο με τη βελτίωση των συνθηκών των λαθρομεταναστών και των ελάχιστων προσφύγων. </w:t>
      </w:r>
    </w:p>
    <w:p w14:paraId="5DC78830"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Όμως επειδή, όπως βλέπετε, όλα αυτά αλλάζουν σε όλη την Ευρώπη, μάλλον σύντομα θα έρθουν αλλαγές και στην πατρίδα μα</w:t>
      </w:r>
      <w:r>
        <w:rPr>
          <w:rFonts w:eastAsia="Times New Roman"/>
          <w:szCs w:val="24"/>
        </w:rPr>
        <w:t xml:space="preserve">ς ως προς το θετικότερο για τους Έλληνες και ως προς το αρνητικότερο για τις ορδές των λαθρομεταναστών. </w:t>
      </w:r>
    </w:p>
    <w:p w14:paraId="5DC7883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Τελειώνοντας και με αφορμή τα συλλαλητήρια της Τετάρτης, η Χρυσή Αυγή καλεί όλους τους Έλληνες με μια ελληνική σημαία να πάνε σε όλα τα συλλαλητήρια. Α</w:t>
      </w:r>
      <w:r>
        <w:rPr>
          <w:rFonts w:eastAsia="Times New Roman" w:cs="Times New Roman"/>
          <w:szCs w:val="24"/>
        </w:rPr>
        <w:t xml:space="preserve">υτοί που δεν κάνουν κέφι, έχουν την εναλλακτική να πάνε το Σάββατο στο </w:t>
      </w:r>
      <w:r>
        <w:rPr>
          <w:rFonts w:eastAsia="Times New Roman" w:cs="Times New Roman"/>
          <w:szCs w:val="24"/>
          <w:lang w:val="en-US"/>
        </w:rPr>
        <w:t>gay</w:t>
      </w:r>
      <w:r w:rsidRPr="00EF1982">
        <w:rPr>
          <w:rFonts w:eastAsia="Times New Roman" w:cs="Times New Roman"/>
          <w:szCs w:val="24"/>
        </w:rPr>
        <w:t xml:space="preserve"> </w:t>
      </w:r>
      <w:r>
        <w:rPr>
          <w:rFonts w:eastAsia="Times New Roman" w:cs="Times New Roman"/>
          <w:szCs w:val="24"/>
          <w:lang w:val="en-US"/>
        </w:rPr>
        <w:t>shame</w:t>
      </w:r>
      <w:r w:rsidRPr="00EF1982">
        <w:rPr>
          <w:rFonts w:eastAsia="Times New Roman" w:cs="Times New Roman"/>
          <w:szCs w:val="24"/>
        </w:rPr>
        <w:t xml:space="preserve">, </w:t>
      </w:r>
      <w:r>
        <w:rPr>
          <w:rFonts w:eastAsia="Times New Roman" w:cs="Times New Roman"/>
          <w:szCs w:val="24"/>
        </w:rPr>
        <w:t>να κουνάνε τις δικές τους σημαίες και να κάνουμε μετά τις συγκρίσεις, να δούμε από τη μία μεριά τους Έλληνες, τους οικογενειάρχες, τους χριστιανούς, τους πατριώτες και από τη</w:t>
      </w:r>
      <w:r>
        <w:rPr>
          <w:rFonts w:eastAsia="Times New Roman" w:cs="Times New Roman"/>
          <w:szCs w:val="24"/>
        </w:rPr>
        <w:t xml:space="preserve">ν άλλη τους ανθέλληνες, τα έμμισθα όργανα του </w:t>
      </w:r>
      <w:proofErr w:type="spellStart"/>
      <w:r>
        <w:rPr>
          <w:rFonts w:eastAsia="Times New Roman" w:cs="Times New Roman"/>
          <w:szCs w:val="24"/>
        </w:rPr>
        <w:t>Σόρος</w:t>
      </w:r>
      <w:proofErr w:type="spellEnd"/>
      <w:r>
        <w:rPr>
          <w:rFonts w:eastAsia="Times New Roman" w:cs="Times New Roman"/>
          <w:szCs w:val="24"/>
        </w:rPr>
        <w:t xml:space="preserve"> και όλων όσων θέλουν να διαλύσουν την ηθική. Όσο για τη Νέα Δημοκρατία, τουρλού </w:t>
      </w:r>
      <w:proofErr w:type="spellStart"/>
      <w:r>
        <w:rPr>
          <w:rFonts w:eastAsia="Times New Roman" w:cs="Times New Roman"/>
          <w:szCs w:val="24"/>
        </w:rPr>
        <w:t>τουρλού</w:t>
      </w:r>
      <w:proofErr w:type="spellEnd"/>
      <w:r>
        <w:rPr>
          <w:rFonts w:eastAsia="Times New Roman" w:cs="Times New Roman"/>
          <w:szCs w:val="24"/>
        </w:rPr>
        <w:t xml:space="preserve"> θα βρίσκεται σίγουρα και στα δύο προς άγραν ψήφων.</w:t>
      </w:r>
    </w:p>
    <w:p w14:paraId="5DC7883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DC78833" w14:textId="77777777" w:rsidR="00A02DB2" w:rsidRDefault="00AC47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w:t>
      </w:r>
      <w:r>
        <w:rPr>
          <w:rFonts w:eastAsia="Times New Roman" w:cs="Times New Roman"/>
          <w:szCs w:val="24"/>
        </w:rPr>
        <w:t>υγής)</w:t>
      </w:r>
    </w:p>
    <w:p w14:paraId="5DC78834" w14:textId="77777777" w:rsidR="00A02DB2" w:rsidRDefault="00AC477D">
      <w:pPr>
        <w:spacing w:line="600" w:lineRule="auto"/>
        <w:ind w:firstLine="720"/>
        <w:jc w:val="both"/>
        <w:rPr>
          <w:rFonts w:eastAsia="Times New Roman" w:cs="Times New Roman"/>
          <w:szCs w:val="24"/>
        </w:rPr>
      </w:pPr>
      <w:r w:rsidRPr="00D829FF">
        <w:rPr>
          <w:rFonts w:eastAsia="Times New Roman" w:cs="Times New Roman"/>
          <w:b/>
          <w:szCs w:val="24"/>
        </w:rPr>
        <w:t>ΠΡΟΕΔΡΕΥΩΝ (Νικήτας Κακλαμάνης):</w:t>
      </w:r>
      <w:r>
        <w:rPr>
          <w:rFonts w:eastAsia="Times New Roman" w:cs="Times New Roman"/>
          <w:szCs w:val="24"/>
        </w:rPr>
        <w:t xml:space="preserve"> Συνεχίζουμε με την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αγορήτρια από το Κομμουνιστικό Κόμμα </w:t>
      </w:r>
      <w:r>
        <w:rPr>
          <w:rFonts w:eastAsia="Times New Roman" w:cs="Times New Roman"/>
          <w:szCs w:val="24"/>
        </w:rPr>
        <w:t>Ελλάδας</w:t>
      </w:r>
      <w:r>
        <w:rPr>
          <w:rFonts w:eastAsia="Times New Roman" w:cs="Times New Roman"/>
          <w:szCs w:val="24"/>
        </w:rPr>
        <w:t>.</w:t>
      </w:r>
    </w:p>
    <w:p w14:paraId="5DC7883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5DC78836" w14:textId="77777777" w:rsidR="00A02DB2" w:rsidRDefault="00AC477D">
      <w:pPr>
        <w:spacing w:line="600" w:lineRule="auto"/>
        <w:ind w:firstLine="720"/>
        <w:jc w:val="both"/>
        <w:rPr>
          <w:rFonts w:eastAsia="Times New Roman" w:cs="Times New Roman"/>
          <w:szCs w:val="24"/>
        </w:rPr>
      </w:pPr>
      <w:r w:rsidRPr="00D829FF">
        <w:rPr>
          <w:rFonts w:eastAsia="Times New Roman" w:cs="Times New Roman"/>
          <w:b/>
          <w:szCs w:val="24"/>
        </w:rPr>
        <w:t>ΔΙΑΜΑΝΤΩ ΜΑΝΩΛΑΚΟΥ:</w:t>
      </w:r>
      <w:r>
        <w:rPr>
          <w:rFonts w:eastAsia="Times New Roman" w:cs="Times New Roman"/>
          <w:szCs w:val="24"/>
        </w:rPr>
        <w:t xml:space="preserve"> Σήμερα είναι η Παγκόσμια Ημέρα Περιβάλλοντος. Δεν ξέρω, κύριε Υπουργέ, αν γιορτάζει τ</w:t>
      </w:r>
      <w:r>
        <w:rPr>
          <w:rFonts w:eastAsia="Times New Roman" w:cs="Times New Roman"/>
          <w:szCs w:val="24"/>
        </w:rPr>
        <w:t>ο Υπουργείο σας, το Υπουργείο Περιβάλλοντος, όμως πολλές είναι οι δήθεν περιβαλλοντικές διακη</w:t>
      </w:r>
      <w:r>
        <w:rPr>
          <w:rFonts w:eastAsia="Times New Roman" w:cs="Times New Roman"/>
          <w:szCs w:val="24"/>
        </w:rPr>
        <w:lastRenderedPageBreak/>
        <w:t xml:space="preserve">ρύξεις, όπως προβάλλονται και μερικά άρθρα του νομοσχεδίου αλλά και τροπολογίες ως </w:t>
      </w:r>
      <w:proofErr w:type="spellStart"/>
      <w:r>
        <w:rPr>
          <w:rFonts w:eastAsia="Times New Roman" w:cs="Times New Roman"/>
          <w:szCs w:val="24"/>
        </w:rPr>
        <w:t>φιλοπεριβαλλοντικές</w:t>
      </w:r>
      <w:proofErr w:type="spellEnd"/>
      <w:r>
        <w:rPr>
          <w:rFonts w:eastAsia="Times New Roman" w:cs="Times New Roman"/>
          <w:szCs w:val="24"/>
        </w:rPr>
        <w:t>. Ωστόσο, με τίποτε δεν κρύβεται ότι αυτός ο τομέας αναπτύσσε</w:t>
      </w:r>
      <w:r>
        <w:rPr>
          <w:rFonts w:eastAsia="Times New Roman" w:cs="Times New Roman"/>
          <w:szCs w:val="24"/>
        </w:rPr>
        <w:t xml:space="preserve">ται γιατί εξασφαλίζεται υψηλή κερδοφορία σε μεγάλους επιχειρηματικούς ομίλους και </w:t>
      </w:r>
      <w:proofErr w:type="spellStart"/>
      <w:r>
        <w:rPr>
          <w:rFonts w:eastAsia="Times New Roman" w:cs="Times New Roman"/>
          <w:szCs w:val="24"/>
        </w:rPr>
        <w:t>πριμοδοτούνται</w:t>
      </w:r>
      <w:proofErr w:type="spellEnd"/>
      <w:r>
        <w:rPr>
          <w:rFonts w:eastAsia="Times New Roman" w:cs="Times New Roman"/>
          <w:szCs w:val="24"/>
        </w:rPr>
        <w:t xml:space="preserve"> με ζεστό κρατικό χρήμα. Αυτό ισχύει και πανευρωπαϊκά αλλά και στην Ελλάδα. Ο συναγωνισμός και η υποκρισία σε κορόνες προστασίας του περιβάλλοντος, από διεθνείς</w:t>
      </w:r>
      <w:r>
        <w:rPr>
          <w:rFonts w:eastAsia="Times New Roman" w:cs="Times New Roman"/>
          <w:szCs w:val="24"/>
        </w:rPr>
        <w:t xml:space="preserve"> ενώσεις του κεφαλαίου, των μονοπωλιακών ομίλων και των κρατών τους είναι μεγάλος, αν και είναι οι βασικοί υπεύθυνοι για τα οξυμένα περιβαλλοντικά προβλήματα.</w:t>
      </w:r>
    </w:p>
    <w:p w14:paraId="5DC7883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Ταυτόχρονα, το περιβάλλον βρίσκεται στο στόχαστρο των πολυεθνικών, από τη μια ως δεξαμενή ανεξέλε</w:t>
      </w:r>
      <w:r>
        <w:rPr>
          <w:rFonts w:eastAsia="Times New Roman" w:cs="Times New Roman"/>
          <w:szCs w:val="24"/>
        </w:rPr>
        <w:t>γκτης άντλησης πρώτων υλών, απόρριψης των αποβλήτων τους -δηλαδή καταστρέφουν το περιβάλλον στο κυνήγι του κέρδους- και από την άλλη ως ένας ακόμα κερδοφόρος τομέας επενδύσεων.</w:t>
      </w:r>
    </w:p>
    <w:p w14:paraId="5DC7883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Τα παραδείγματα είναι πολλά. Τι να </w:t>
      </w:r>
      <w:proofErr w:type="spellStart"/>
      <w:r>
        <w:rPr>
          <w:rFonts w:eastAsia="Times New Roman" w:cs="Times New Roman"/>
          <w:szCs w:val="24"/>
        </w:rPr>
        <w:t>πρωτοθυμηθεί</w:t>
      </w:r>
      <w:proofErr w:type="spellEnd"/>
      <w:r>
        <w:rPr>
          <w:rFonts w:eastAsia="Times New Roman" w:cs="Times New Roman"/>
          <w:szCs w:val="24"/>
        </w:rPr>
        <w:t xml:space="preserve"> </w:t>
      </w:r>
      <w:r>
        <w:rPr>
          <w:rFonts w:eastAsia="Times New Roman" w:cs="Times New Roman"/>
          <w:szCs w:val="24"/>
        </w:rPr>
        <w:t>κάποιος</w:t>
      </w:r>
      <w:r>
        <w:rPr>
          <w:rFonts w:eastAsia="Times New Roman" w:cs="Times New Roman"/>
          <w:szCs w:val="24"/>
        </w:rPr>
        <w:t>; Την παραποίηση ρύπων α</w:t>
      </w:r>
      <w:r>
        <w:rPr>
          <w:rFonts w:eastAsia="Times New Roman" w:cs="Times New Roman"/>
          <w:szCs w:val="24"/>
        </w:rPr>
        <w:t xml:space="preserve">πό τη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 που βέβαια και αν βγήκε «στον αέρα» ήταν λόγω ανταγωνισμών μεταξύ μονοπωλίων; Αλλά και στη χώρα μας είναι έντονη η δυσοσμία επί αρκετές επαναλαμβανόμενες μέρες σε Δραπετσώνα, Κερατσίνι και την ευρύτερη περιοχή του Πειραιά από συγκεκριμέ</w:t>
      </w:r>
      <w:r>
        <w:rPr>
          <w:rFonts w:eastAsia="Times New Roman" w:cs="Times New Roman"/>
          <w:szCs w:val="24"/>
        </w:rPr>
        <w:t xml:space="preserve">νες </w:t>
      </w:r>
      <w:proofErr w:type="spellStart"/>
      <w:r>
        <w:rPr>
          <w:rFonts w:eastAsia="Times New Roman" w:cs="Times New Roman"/>
          <w:szCs w:val="24"/>
        </w:rPr>
        <w:t>μεγαλοεταιρείες</w:t>
      </w:r>
      <w:proofErr w:type="spellEnd"/>
      <w:r>
        <w:rPr>
          <w:rFonts w:eastAsia="Times New Roman" w:cs="Times New Roman"/>
          <w:szCs w:val="24"/>
        </w:rPr>
        <w:t xml:space="preserve"> της περιοχής των Λιπασμάτων, που συγκαλύπτονται </w:t>
      </w:r>
      <w:r>
        <w:rPr>
          <w:rFonts w:eastAsia="Times New Roman" w:cs="Times New Roman"/>
          <w:szCs w:val="24"/>
        </w:rPr>
        <w:lastRenderedPageBreak/>
        <w:t>από την Κυβέρνηση και οξύνουν με ρύπους και προσθέτουν στην ήδη επιβαρυμένη περιβαλλοντικά κατάσταση που γίνεται αφόρητη και επικίνδυνη. Τα  παιδιά στο σχολείο όσο ζεσταίνει ο καιρός δεν μ</w:t>
      </w:r>
      <w:r>
        <w:rPr>
          <w:rFonts w:eastAsia="Times New Roman" w:cs="Times New Roman"/>
          <w:szCs w:val="24"/>
        </w:rPr>
        <w:t xml:space="preserve">πορούν να βγουν στο διάλειμμα, </w:t>
      </w:r>
      <w:r>
        <w:rPr>
          <w:rFonts w:eastAsia="Times New Roman" w:cs="Times New Roman"/>
          <w:szCs w:val="24"/>
        </w:rPr>
        <w:t xml:space="preserve">ακριβώς </w:t>
      </w:r>
      <w:r>
        <w:rPr>
          <w:rFonts w:eastAsia="Times New Roman" w:cs="Times New Roman"/>
          <w:szCs w:val="24"/>
        </w:rPr>
        <w:t xml:space="preserve">λόγω αυτής της αποπνικτικής κατάστασης. Αλλά και στο Πέραμα </w:t>
      </w:r>
      <w:proofErr w:type="spellStart"/>
      <w:r>
        <w:rPr>
          <w:rFonts w:eastAsia="Times New Roman" w:cs="Times New Roman"/>
          <w:szCs w:val="24"/>
        </w:rPr>
        <w:t>εκατόν</w:t>
      </w:r>
      <w:proofErr w:type="spellEnd"/>
      <w:r>
        <w:rPr>
          <w:rFonts w:eastAsia="Times New Roman" w:cs="Times New Roman"/>
          <w:szCs w:val="24"/>
        </w:rPr>
        <w:t xml:space="preserve"> σαράντα εννιά δεξαμενές πετρελαιοειδών, «καζάνια-βόμβες» τα ονοματίζει ο λαός, και με χωρητικότητα πάνω από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κυβικά ετοιμάζοντα</w:t>
      </w:r>
      <w:r>
        <w:rPr>
          <w:rFonts w:eastAsia="Times New Roman" w:cs="Times New Roman"/>
          <w:szCs w:val="24"/>
        </w:rPr>
        <w:t>ι να επαναλειτουργήσουν δίπλα σε σχολεία και μέσα σε οικιστική περιοχή παρά τις έντονες διαμαρτυρίες και κινητοποιήσεις κατοίκων, μαθητών, δασκάλων, γονιών, συνδικάτων, πολιτιστικών συλλόγων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5DC7883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Αυτή είναι η πολιτική της δίκαιης ανάπτυξης της Κυβέρνηση</w:t>
      </w:r>
      <w:r>
        <w:rPr>
          <w:rFonts w:eastAsia="Times New Roman" w:cs="Times New Roman"/>
          <w:szCs w:val="24"/>
        </w:rPr>
        <w:t xml:space="preserve">ς και της </w:t>
      </w:r>
      <w:r>
        <w:rPr>
          <w:rFonts w:eastAsia="Times New Roman" w:cs="Times New Roman"/>
          <w:szCs w:val="24"/>
        </w:rPr>
        <w:t>περιφέρειας</w:t>
      </w:r>
      <w:r>
        <w:rPr>
          <w:rFonts w:eastAsia="Times New Roman" w:cs="Times New Roman"/>
          <w:szCs w:val="24"/>
        </w:rPr>
        <w:t>, που βάζουν μπροστά και ενισχύουν με ζεστό χρήμα τις ανάγκες και τα κέρδη των επιχειρηματικών ομίλων ενώ την ίδια ώρα τσακίζονται με την πολιτική τους εργατικά, λαϊκά δικαιώματα, μαυρίζοντας τις ζωές στις λαϊκές γειτονιές! Η δίκαιη αν</w:t>
      </w:r>
      <w:r>
        <w:rPr>
          <w:rFonts w:eastAsia="Times New Roman" w:cs="Times New Roman"/>
          <w:szCs w:val="24"/>
        </w:rPr>
        <w:t>άπτυξή σας με τους δυο πυλώνες της: από τη μια η κλιμάκωση των αντιλαϊκών μέτρων που βαθαίνουν την εργασιακή εκμετάλλευση και συνθλίβουν αυτοαπασχολούμενους και μικρομεσαίους γεωργούς και κτηνοτρόφους και από την άλλη η διεύρυνση των προνομίων και των χρημ</w:t>
      </w:r>
      <w:r>
        <w:rPr>
          <w:rFonts w:eastAsia="Times New Roman" w:cs="Times New Roman"/>
          <w:szCs w:val="24"/>
        </w:rPr>
        <w:t>ατοδοτικών εργαλείων για τους επιχειρηματικούς ομίλους προκειμένου να κάνουν επενδύσεις!</w:t>
      </w:r>
    </w:p>
    <w:p w14:paraId="5DC7883A" w14:textId="77777777" w:rsidR="00A02DB2" w:rsidRDefault="00AC477D">
      <w:pPr>
        <w:spacing w:line="600" w:lineRule="auto"/>
        <w:ind w:firstLine="720"/>
        <w:jc w:val="both"/>
        <w:rPr>
          <w:rFonts w:eastAsia="Times New Roman"/>
          <w:szCs w:val="24"/>
        </w:rPr>
      </w:pPr>
      <w:r w:rsidRPr="00741661">
        <w:rPr>
          <w:rFonts w:eastAsia="Times New Roman"/>
          <w:szCs w:val="24"/>
        </w:rPr>
        <w:lastRenderedPageBreak/>
        <w:t>Φ</w:t>
      </w:r>
      <w:r>
        <w:rPr>
          <w:rFonts w:eastAsia="Times New Roman"/>
          <w:szCs w:val="24"/>
        </w:rPr>
        <w:t xml:space="preserve">υσικά στην ίδια κατεύθυνση είναι και η </w:t>
      </w:r>
      <w:r>
        <w:rPr>
          <w:rFonts w:eastAsia="Times New Roman"/>
          <w:szCs w:val="24"/>
        </w:rPr>
        <w:t xml:space="preserve">οδηγία </w:t>
      </w:r>
      <w:r>
        <w:rPr>
          <w:rFonts w:eastAsia="Times New Roman"/>
          <w:szCs w:val="24"/>
        </w:rPr>
        <w:t xml:space="preserve">της Ευρωπαϊκής Ένωσης που ενσωματώνεται στο ελληνικό δίκαιο και αφορά </w:t>
      </w:r>
      <w:r>
        <w:rPr>
          <w:rFonts w:eastAsia="Times New Roman"/>
          <w:szCs w:val="24"/>
        </w:rPr>
        <w:t>σ</w:t>
      </w:r>
      <w:r>
        <w:rPr>
          <w:rFonts w:eastAsia="Times New Roman"/>
          <w:szCs w:val="24"/>
        </w:rPr>
        <w:t>τον θαλάσσιο χωροταξικό σχεδιασμό. Έχει κριτήρια,</w:t>
      </w:r>
      <w:r>
        <w:rPr>
          <w:rFonts w:eastAsia="Times New Roman"/>
          <w:szCs w:val="24"/>
        </w:rPr>
        <w:t xml:space="preserve"> και είναι αυτά της Ευρωπαϊκής Ένωσης και των αστικών κυβερνήσεων των κρατών - μελών. Είναι ενταγμένα και υπηρετούν την ολοκληρωμένη θαλάσσια πολιτική της Ευρωπαϊκής Ένωσης που σε καμμία περίπτωση δεν εξυπηρετεί τις ανάγκες των ανθρώπων και τον σεβασμό στο</w:t>
      </w:r>
      <w:r>
        <w:rPr>
          <w:rFonts w:eastAsia="Times New Roman"/>
          <w:szCs w:val="24"/>
        </w:rPr>
        <w:t xml:space="preserve"> περιβάλλον, αλλά αποκλειστικά υπηρετεί το κέρδος των επιχειρηματικών ομίλων.</w:t>
      </w:r>
    </w:p>
    <w:p w14:paraId="5DC7883B" w14:textId="77777777" w:rsidR="00A02DB2" w:rsidRDefault="00AC477D">
      <w:pPr>
        <w:spacing w:line="600" w:lineRule="auto"/>
        <w:ind w:firstLine="720"/>
        <w:jc w:val="both"/>
        <w:rPr>
          <w:rFonts w:eastAsia="Times New Roman"/>
          <w:szCs w:val="24"/>
        </w:rPr>
      </w:pPr>
      <w:r>
        <w:rPr>
          <w:rFonts w:eastAsia="Times New Roman"/>
          <w:szCs w:val="24"/>
        </w:rPr>
        <w:t>Μάλιστα, χρησιμοποιείται και αποτελεί ένα ολοκληρωμένο εργαλείο για να συνδέει τις διάφορες δράσεις του κεφαλαίου τόσο στη θάλασσα όσο και στις παράκτιες περιοχές σε κατεύθυνση τ</w:t>
      </w:r>
      <w:r>
        <w:rPr>
          <w:rFonts w:eastAsia="Times New Roman"/>
          <w:szCs w:val="24"/>
        </w:rPr>
        <w:t xml:space="preserve">έτοια που κάθε δραστηριότητα και κλάδος καπιταλιστικής παραγωγής σε ξηρά και θάλασσα να ευνοεί και να στοχεύει στη συγκέντρωση και συγκεντροποίηση του κεφαλαίου, έτσι ώστε να δημιουργούνται ισχυροί μονοπωλιακοί όμιλοι. </w:t>
      </w:r>
    </w:p>
    <w:p w14:paraId="5DC7883C" w14:textId="77777777" w:rsidR="00A02DB2" w:rsidRDefault="00AC477D">
      <w:pPr>
        <w:spacing w:line="600" w:lineRule="auto"/>
        <w:ind w:firstLine="720"/>
        <w:jc w:val="both"/>
        <w:rPr>
          <w:rFonts w:eastAsia="Times New Roman"/>
          <w:szCs w:val="24"/>
        </w:rPr>
      </w:pPr>
      <w:r>
        <w:rPr>
          <w:rFonts w:eastAsia="Times New Roman"/>
          <w:szCs w:val="24"/>
        </w:rPr>
        <w:t>Γι’ αυτό αναφέρεται καθαρά ότι στόχο</w:t>
      </w:r>
      <w:r>
        <w:rPr>
          <w:rFonts w:eastAsia="Times New Roman"/>
          <w:szCs w:val="24"/>
        </w:rPr>
        <w:t>ς του θαλασσίου χωροταξικού σχεδιασμού είναι η οικονομική μεγέθυνση σύμφωνα με την αντιλαϊκή «Στρατηγική 2020» της Ευρωπαϊκής Ένωσης. Δηλαδή η θέσπιση πλαισίου για τον θαλάσσιο χωροταξικό σχεδιασμό κινείται στον ίδιο αντιλαϊκό δρόμο με τα υ</w:t>
      </w:r>
      <w:r>
        <w:rPr>
          <w:rFonts w:eastAsia="Times New Roman"/>
          <w:szCs w:val="24"/>
        </w:rPr>
        <w:lastRenderedPageBreak/>
        <w:t>πόλοιπα χωροταξι</w:t>
      </w:r>
      <w:r>
        <w:rPr>
          <w:rFonts w:eastAsia="Times New Roman"/>
          <w:szCs w:val="24"/>
        </w:rPr>
        <w:t>κά σχέδια της ενέργειας, των ιχθυοκαλλιεργειών, του τουρισμού και άλλα. Είναι κομμένο και ραμμένο στα μέτρα του μεγάλου κεφαλαίου, προκειμένου να δοθεί ώθηση στην καπιταλιστική ανάπτυξη στην Ελλάδα και κυρίως στους κλάδους προτεραιότητας: ενέργεια, μεταφορ</w:t>
      </w:r>
      <w:r>
        <w:rPr>
          <w:rFonts w:eastAsia="Times New Roman"/>
          <w:szCs w:val="24"/>
        </w:rPr>
        <w:t>ές, λιμάνια, τουρισμός.</w:t>
      </w:r>
    </w:p>
    <w:p w14:paraId="5DC7883D" w14:textId="77777777" w:rsidR="00A02DB2" w:rsidRDefault="00AC477D">
      <w:pPr>
        <w:spacing w:line="600" w:lineRule="auto"/>
        <w:ind w:firstLine="720"/>
        <w:jc w:val="both"/>
        <w:rPr>
          <w:rFonts w:eastAsia="Times New Roman"/>
          <w:szCs w:val="24"/>
        </w:rPr>
      </w:pPr>
      <w:r>
        <w:rPr>
          <w:rFonts w:eastAsia="Times New Roman"/>
          <w:szCs w:val="24"/>
        </w:rPr>
        <w:t>Φυσικά δεν είναι κάτι καινούργιο, αλλά αποτελεί συνέχεια της χωροταξικής πολιτικής που χαράχτηκε από την ίδια κυβέρνηση το 2016 με τον ν.4447/2016, καθώς και εκείνων που εφάρμοσαν όλες οι προηγούμενες κυβερνήσεις, αφού εντάσσεται στ</w:t>
      </w:r>
      <w:r>
        <w:rPr>
          <w:rFonts w:eastAsia="Times New Roman"/>
          <w:szCs w:val="24"/>
        </w:rPr>
        <w:t>ον συνολικό σχεδιασμό και στο στρατηγικό σχέδιο για την ανάπτυξη του κεφαλαίου στο όνομα της διευκόλυνσης μιας σειράς οικονομικών δραστηριοτήτων, όπως εγκαταστάσεις παραγωγής ενέργειας από ανανεώσιμες πηγές, κυρίως βέβαια ανεμογεννήτριες.</w:t>
      </w:r>
    </w:p>
    <w:p w14:paraId="5DC7883E" w14:textId="77777777" w:rsidR="00A02DB2" w:rsidRDefault="00AC477D">
      <w:pPr>
        <w:spacing w:line="600" w:lineRule="auto"/>
        <w:ind w:firstLine="720"/>
        <w:jc w:val="both"/>
        <w:rPr>
          <w:rFonts w:eastAsia="Times New Roman"/>
          <w:szCs w:val="24"/>
        </w:rPr>
      </w:pPr>
      <w:r>
        <w:rPr>
          <w:rFonts w:eastAsia="Times New Roman"/>
          <w:szCs w:val="24"/>
        </w:rPr>
        <w:t xml:space="preserve">Έχουμε και </w:t>
      </w:r>
      <w:r>
        <w:rPr>
          <w:rFonts w:eastAsia="Times New Roman"/>
          <w:szCs w:val="24"/>
        </w:rPr>
        <w:t>μπόλικες τροπολογίες κυβερνητικών Βουλευτών που προκλητικά ζητούν επέκταση ανεμογεννητριών, κατά παρέκκλιση, ακόμα και σε κορεσμένες περιοχές όπως της Εύβοιας και της Πελοποννήσου. Μεγάλο το θράσος!</w:t>
      </w:r>
    </w:p>
    <w:p w14:paraId="5DC7883F" w14:textId="77777777" w:rsidR="00A02DB2" w:rsidRDefault="00AC477D">
      <w:pPr>
        <w:spacing w:line="600" w:lineRule="auto"/>
        <w:ind w:firstLine="720"/>
        <w:jc w:val="both"/>
        <w:rPr>
          <w:rFonts w:eastAsia="Times New Roman"/>
          <w:szCs w:val="24"/>
        </w:rPr>
      </w:pPr>
      <w:r>
        <w:rPr>
          <w:rFonts w:eastAsia="Times New Roman"/>
          <w:szCs w:val="24"/>
        </w:rPr>
        <w:t xml:space="preserve">Βεβαίως προωθείτε και άλλες δραστηριότητες, όπως </w:t>
      </w:r>
      <w:r>
        <w:rPr>
          <w:rFonts w:eastAsia="Times New Roman"/>
          <w:szCs w:val="24"/>
        </w:rPr>
        <w:t xml:space="preserve">αναζήτηση και εκμετάλλευση πετρελαίου και φυσικού αερίου, δραστηριότητες θαλάσσιων </w:t>
      </w:r>
      <w:r>
        <w:rPr>
          <w:rFonts w:eastAsia="Times New Roman"/>
          <w:szCs w:val="24"/>
        </w:rPr>
        <w:lastRenderedPageBreak/>
        <w:t>μεταφορών και αλιείας, εξόρυξη πρώτων υλών, τουρισμός, εγκαταστάσεις υδατοκαλλιέργειας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5DC78840" w14:textId="77777777" w:rsidR="00A02DB2" w:rsidRDefault="00AC477D">
      <w:pPr>
        <w:spacing w:line="600" w:lineRule="auto"/>
        <w:ind w:firstLine="720"/>
        <w:jc w:val="both"/>
        <w:rPr>
          <w:rFonts w:eastAsia="Times New Roman"/>
          <w:szCs w:val="24"/>
        </w:rPr>
      </w:pPr>
      <w:r>
        <w:rPr>
          <w:rFonts w:eastAsia="Times New Roman"/>
          <w:szCs w:val="24"/>
        </w:rPr>
        <w:t>Ρυθμίζονται συνολικά η εκμετάλλευση των υδάτων του θαλασσίου βυθού και υπεδάφο</w:t>
      </w:r>
      <w:r>
        <w:rPr>
          <w:rFonts w:eastAsia="Times New Roman"/>
          <w:szCs w:val="24"/>
        </w:rPr>
        <w:t xml:space="preserve">υς, αλλά και της αιγιαλίτιδας ζώνης από τους μονοπωλιακούς ομίλους, επεκτείνοντας την αλλαγή χρήσεων και στον θαλάσσιο χώρο. </w:t>
      </w:r>
    </w:p>
    <w:p w14:paraId="5DC78841" w14:textId="77777777" w:rsidR="00A02DB2" w:rsidRDefault="00AC477D">
      <w:pPr>
        <w:spacing w:line="600" w:lineRule="auto"/>
        <w:ind w:firstLine="720"/>
        <w:jc w:val="both"/>
        <w:rPr>
          <w:rFonts w:eastAsia="Times New Roman"/>
          <w:szCs w:val="24"/>
        </w:rPr>
      </w:pPr>
      <w:r>
        <w:rPr>
          <w:rFonts w:eastAsia="Times New Roman"/>
          <w:szCs w:val="24"/>
        </w:rPr>
        <w:t>Γι’ αυτό τον λόγο ορίζεται και η αρμόδια κρατική αρχή που θα καθορίζει τους όρους εκμετάλλευσης και συνεργασίας των μονοπωλίων των</w:t>
      </w:r>
      <w:r>
        <w:rPr>
          <w:rFonts w:eastAsia="Times New Roman"/>
          <w:szCs w:val="24"/>
        </w:rPr>
        <w:t xml:space="preserve"> γειτονικών χωρών με την Ευρωπαϊκή Ένωση. Και φυσικά μέσα από το Πρόγραμμα Δημοσίων Επενδύσεων αλλά και από τα αναπτυξιακά προγράμματα για άλλη μια φορά το αστικό κράτος έρχεται να στηρίξει την επέκταση των ιδιωτικών επενδύσεων στον θαλάσσιο χώρο είτε με τ</w:t>
      </w:r>
      <w:r>
        <w:rPr>
          <w:rFonts w:eastAsia="Times New Roman"/>
          <w:szCs w:val="24"/>
        </w:rPr>
        <w:t xml:space="preserve">ην απευθείας συμμετοχή του και στην χρηματοδότηση των ομίλων είτε αναλαμβάνοντας το ίδιο να κατασκευάσει τις απαραίτητες υποδομές που είναι αναγκαίες για τη στήριξη των ιδιωτικών επενδύσεων. </w:t>
      </w:r>
    </w:p>
    <w:p w14:paraId="5DC78842" w14:textId="77777777" w:rsidR="00A02DB2" w:rsidRDefault="00AC477D">
      <w:pPr>
        <w:spacing w:line="600" w:lineRule="auto"/>
        <w:ind w:firstLine="720"/>
        <w:jc w:val="both"/>
        <w:rPr>
          <w:rFonts w:eastAsia="Times New Roman"/>
          <w:szCs w:val="24"/>
        </w:rPr>
      </w:pPr>
      <w:r>
        <w:rPr>
          <w:rFonts w:eastAsia="Times New Roman"/>
          <w:szCs w:val="24"/>
        </w:rPr>
        <w:t xml:space="preserve">Με αυτόν τον τρόπο και χωρίς τον βραχνά της </w:t>
      </w:r>
      <w:proofErr w:type="spellStart"/>
      <w:r>
        <w:rPr>
          <w:rFonts w:eastAsia="Times New Roman"/>
          <w:szCs w:val="24"/>
        </w:rPr>
        <w:t>μικροϊδιοκτησίας</w:t>
      </w:r>
      <w:proofErr w:type="spellEnd"/>
      <w:r>
        <w:rPr>
          <w:rFonts w:eastAsia="Times New Roman"/>
          <w:szCs w:val="24"/>
        </w:rPr>
        <w:t xml:space="preserve"> δημ</w:t>
      </w:r>
      <w:r>
        <w:rPr>
          <w:rFonts w:eastAsia="Times New Roman"/>
          <w:szCs w:val="24"/>
        </w:rPr>
        <w:t xml:space="preserve">ιουργούνται ουσιαστικά θαλάσσια οικόπεδα, παραδείγματος </w:t>
      </w:r>
      <w:r>
        <w:rPr>
          <w:rFonts w:eastAsia="Times New Roman"/>
          <w:szCs w:val="24"/>
        </w:rPr>
        <w:t xml:space="preserve">χάριν </w:t>
      </w:r>
      <w:r>
        <w:rPr>
          <w:rFonts w:eastAsia="Times New Roman"/>
          <w:szCs w:val="24"/>
        </w:rPr>
        <w:t xml:space="preserve">έρευνα και εξόρυξη υδρογονανθράκων ή για τα έργα επέκτασης των λιμανιών που </w:t>
      </w:r>
      <w:r>
        <w:rPr>
          <w:rFonts w:eastAsia="Times New Roman"/>
          <w:szCs w:val="24"/>
        </w:rPr>
        <w:lastRenderedPageBreak/>
        <w:t>προορίζονται για ιδιωτικοποίηση ή για εκμετάλλευση των ενάλιων μνημείων και αρχαιοτήτων, προκειμένου να ενισχυθεί το τ</w:t>
      </w:r>
      <w:r>
        <w:rPr>
          <w:rFonts w:eastAsia="Times New Roman"/>
          <w:szCs w:val="24"/>
        </w:rPr>
        <w:t xml:space="preserve">ουριστικό προϊόν, </w:t>
      </w:r>
      <w:proofErr w:type="spellStart"/>
      <w:r>
        <w:rPr>
          <w:rFonts w:eastAsia="Times New Roman"/>
          <w:szCs w:val="24"/>
        </w:rPr>
        <w:t>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proofErr w:type="spellEnd"/>
      <w:r>
        <w:rPr>
          <w:rFonts w:eastAsia="Times New Roman"/>
          <w:szCs w:val="24"/>
        </w:rPr>
        <w:t>.</w:t>
      </w:r>
    </w:p>
    <w:p w14:paraId="5DC78843" w14:textId="77777777" w:rsidR="00A02DB2" w:rsidRDefault="00AC477D">
      <w:pPr>
        <w:spacing w:line="600" w:lineRule="auto"/>
        <w:ind w:firstLine="720"/>
        <w:jc w:val="both"/>
        <w:rPr>
          <w:rFonts w:eastAsia="Times New Roman" w:cs="Times New Roman"/>
          <w:szCs w:val="24"/>
        </w:rPr>
      </w:pPr>
      <w:r>
        <w:rPr>
          <w:rFonts w:eastAsia="Times New Roman"/>
          <w:szCs w:val="24"/>
        </w:rPr>
        <w:t>Προσπαθείτε να μοιράσετε, λοιπόν, θαλάσσια οικόπεδα και παράκτιες ζώνες στους επιχειρηματικούς ομίλους με τρόπο που να μην τσακώνονται μεταξύ τους. Γ</w:t>
      </w:r>
      <w:r>
        <w:rPr>
          <w:rFonts w:eastAsia="Times New Roman" w:cs="Times New Roman"/>
          <w:szCs w:val="24"/>
        </w:rPr>
        <w:t xml:space="preserve">ια παράδειγμα, </w:t>
      </w:r>
      <w:r>
        <w:rPr>
          <w:rFonts w:eastAsia="Times New Roman" w:cs="Times New Roman"/>
          <w:szCs w:val="24"/>
          <w:lang w:val="en-US"/>
        </w:rPr>
        <w:t>master</w:t>
      </w:r>
      <w:r w:rsidRPr="003E724B">
        <w:rPr>
          <w:rFonts w:eastAsia="Times New Roman" w:cs="Times New Roman"/>
          <w:szCs w:val="24"/>
        </w:rPr>
        <w:t xml:space="preserve"> </w:t>
      </w:r>
      <w:r>
        <w:rPr>
          <w:rFonts w:eastAsia="Times New Roman" w:cs="Times New Roman"/>
          <w:szCs w:val="24"/>
          <w:lang w:val="en-US"/>
        </w:rPr>
        <w:t>plan</w:t>
      </w:r>
      <w:r w:rsidRPr="003E724B">
        <w:rPr>
          <w:rFonts w:eastAsia="Times New Roman" w:cs="Times New Roman"/>
          <w:szCs w:val="24"/>
        </w:rPr>
        <w:t xml:space="preserve"> </w:t>
      </w:r>
      <w:r>
        <w:rPr>
          <w:rFonts w:eastAsia="Times New Roman" w:cs="Times New Roman"/>
          <w:szCs w:val="24"/>
        </w:rPr>
        <w:t>των ιδιωτικών λιμένων</w:t>
      </w:r>
      <w:r>
        <w:rPr>
          <w:rFonts w:eastAsia="Times New Roman" w:cs="Times New Roman"/>
          <w:szCs w:val="24"/>
        </w:rPr>
        <w:t>,</w:t>
      </w:r>
      <w:r>
        <w:rPr>
          <w:rFonts w:eastAsia="Times New Roman" w:cs="Times New Roman"/>
          <w:szCs w:val="24"/>
        </w:rPr>
        <w:t xml:space="preserve"> να μην συγκρούονται με αυτά των</w:t>
      </w:r>
      <w:r>
        <w:rPr>
          <w:rFonts w:eastAsia="Times New Roman" w:cs="Times New Roman"/>
          <w:szCs w:val="24"/>
        </w:rPr>
        <w:t xml:space="preserve"> ομίλων των ιχθυοκαλλιεργειών και φυσικά ούτε να τους ακυρώνει εν γένει τα επενδυτικά τους σχέδια ή ακόμα οι ιχθυοκαλλιέργειες να μην συγκρούονται με την τουριστική βιομηχανία κ.λπ</w:t>
      </w:r>
      <w:r>
        <w:rPr>
          <w:rFonts w:eastAsia="Times New Roman" w:cs="Times New Roman"/>
          <w:szCs w:val="24"/>
        </w:rPr>
        <w:t>.</w:t>
      </w:r>
      <w:r>
        <w:rPr>
          <w:rFonts w:eastAsia="Times New Roman" w:cs="Times New Roman"/>
          <w:szCs w:val="24"/>
        </w:rPr>
        <w:t>, πάντα όμως από τη σκοπιά κερδοφορίας του κεφαλαίου και όχι αναγκών των λα</w:t>
      </w:r>
      <w:r>
        <w:rPr>
          <w:rFonts w:eastAsia="Times New Roman" w:cs="Times New Roman"/>
          <w:szCs w:val="24"/>
        </w:rPr>
        <w:t xml:space="preserve">ϊκών στρωμάτων. Γι’ αυτό επαναλειτουργείτε τις </w:t>
      </w:r>
      <w:proofErr w:type="spellStart"/>
      <w:r>
        <w:rPr>
          <w:rFonts w:eastAsia="Times New Roman" w:cs="Times New Roman"/>
          <w:szCs w:val="24"/>
        </w:rPr>
        <w:t>εκατόν</w:t>
      </w:r>
      <w:proofErr w:type="spellEnd"/>
      <w:r>
        <w:rPr>
          <w:rFonts w:eastAsia="Times New Roman" w:cs="Times New Roman"/>
          <w:szCs w:val="24"/>
        </w:rPr>
        <w:t xml:space="preserve"> σαράντα εννιά δεξαμενές πετρελαιοειδών, καζανιών - «βόμβες» στο Πέραμα, ενταγμένα στο </w:t>
      </w:r>
      <w:r>
        <w:rPr>
          <w:rFonts w:eastAsia="Times New Roman" w:cs="Times New Roman"/>
          <w:szCs w:val="24"/>
          <w:lang w:val="en-US"/>
        </w:rPr>
        <w:t>master</w:t>
      </w:r>
      <w:r w:rsidRPr="00EC441B">
        <w:rPr>
          <w:rFonts w:eastAsia="Times New Roman" w:cs="Times New Roman"/>
          <w:szCs w:val="24"/>
        </w:rPr>
        <w:t xml:space="preserve"> </w:t>
      </w:r>
      <w:r>
        <w:rPr>
          <w:rFonts w:eastAsia="Times New Roman" w:cs="Times New Roman"/>
          <w:szCs w:val="24"/>
          <w:lang w:val="en-US"/>
        </w:rPr>
        <w:t>plan</w:t>
      </w:r>
      <w:r w:rsidRPr="00EC441B">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EC441B">
        <w:rPr>
          <w:rFonts w:eastAsia="Times New Roman" w:cs="Times New Roman"/>
          <w:szCs w:val="24"/>
        </w:rPr>
        <w:t xml:space="preserve"> </w:t>
      </w:r>
      <w:r>
        <w:rPr>
          <w:rFonts w:eastAsia="Times New Roman" w:cs="Times New Roman"/>
          <w:szCs w:val="24"/>
        </w:rPr>
        <w:t xml:space="preserve">και της </w:t>
      </w:r>
      <w:r>
        <w:rPr>
          <w:rFonts w:eastAsia="Times New Roman" w:cs="Times New Roman"/>
          <w:szCs w:val="24"/>
        </w:rPr>
        <w:t>«ΠΡΟΒΛΗΤΑΣ</w:t>
      </w:r>
      <w:r>
        <w:rPr>
          <w:rFonts w:eastAsia="Times New Roman" w:cs="Times New Roman"/>
          <w:szCs w:val="24"/>
        </w:rPr>
        <w:t xml:space="preserve"> </w:t>
      </w:r>
      <w:r>
        <w:rPr>
          <w:rFonts w:eastAsia="Times New Roman" w:cs="Times New Roman"/>
          <w:szCs w:val="24"/>
          <w:lang w:val="en-US"/>
        </w:rPr>
        <w:t>III</w:t>
      </w:r>
      <w:r>
        <w:rPr>
          <w:rFonts w:eastAsia="Times New Roman" w:cs="Times New Roman"/>
          <w:szCs w:val="24"/>
        </w:rPr>
        <w:t>»</w:t>
      </w:r>
      <w:r>
        <w:rPr>
          <w:rFonts w:eastAsia="Times New Roman" w:cs="Times New Roman"/>
          <w:szCs w:val="24"/>
        </w:rPr>
        <w:t xml:space="preserve">, αν και είναι μέσα σε οικιστική περιοχή, δίπλα σε σχολεία. </w:t>
      </w:r>
    </w:p>
    <w:p w14:paraId="5DC7884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Αυτά είν</w:t>
      </w:r>
      <w:r>
        <w:rPr>
          <w:rFonts w:eastAsia="Times New Roman" w:cs="Times New Roman"/>
          <w:szCs w:val="24"/>
        </w:rPr>
        <w:t xml:space="preserve">αι τα σχέδια και τα κριτήρια του θαλάσσιου χωροταξικού σχεδιασμού σας. Οι συνθήκες ζωής και εργασίας της λαϊκής οικογένειας είναι για τα σκουπίδια μπρος στα κέρδη των μονοπωλίων. Ακριβώς γι’ αυτόν τον λόγο χρησιμοποιείται και η θαλάσσια παρακολούθηση, για </w:t>
      </w:r>
      <w:r>
        <w:rPr>
          <w:rFonts w:eastAsia="Times New Roman" w:cs="Times New Roman"/>
          <w:szCs w:val="24"/>
        </w:rPr>
        <w:t xml:space="preserve">να δημιουργήσει ένα πρωτοφανές σε έκταση και μέσα δίκτυο παρακολούθησης των πάντων, με τη </w:t>
      </w:r>
      <w:r>
        <w:rPr>
          <w:rFonts w:eastAsia="Times New Roman" w:cs="Times New Roman"/>
          <w:szCs w:val="24"/>
        </w:rPr>
        <w:lastRenderedPageBreak/>
        <w:t xml:space="preserve">διασύνδεση όλων των διαθέσιμων μέσων παρακολούθησης και συγκέντρωσης πληροφοριών και φυσικά τη σύνδεσή τους με το σύστημα παρακολούθησης και φύλαξης συνόρων, τη </w:t>
      </w:r>
      <w:r>
        <w:rPr>
          <w:rFonts w:eastAsia="Times New Roman" w:cs="Times New Roman"/>
          <w:szCs w:val="24"/>
          <w:lang w:val="en-US"/>
        </w:rPr>
        <w:t>EUROS</w:t>
      </w:r>
      <w:r>
        <w:rPr>
          <w:rFonts w:eastAsia="Times New Roman" w:cs="Times New Roman"/>
          <w:szCs w:val="24"/>
          <w:lang w:val="en-US"/>
        </w:rPr>
        <w:t>UR</w:t>
      </w:r>
      <w:r w:rsidRPr="00EC441B">
        <w:rPr>
          <w:rFonts w:eastAsia="Times New Roman" w:cs="Times New Roman"/>
          <w:szCs w:val="24"/>
        </w:rPr>
        <w:t xml:space="preserve">. </w:t>
      </w:r>
    </w:p>
    <w:p w14:paraId="5DC7884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Ταυτόχρονα, με όλη αυτήν τη μεθοδολογία τα όποια πιθανά περιβαλλοντικά εμπόδια υπήρχαν ξεπερνιούνται με τις ρυθμίσεις που φέρνει το νομοσχέδιο στο όνομα αλληλεπίδρασης ξηράς - θάλασσας, σήμερα, την Ημέρα του Περιβάλλοντος. Μπρος στο κέρδος του καπιταλ</w:t>
      </w:r>
      <w:r>
        <w:rPr>
          <w:rFonts w:eastAsia="Times New Roman" w:cs="Times New Roman"/>
          <w:szCs w:val="24"/>
        </w:rPr>
        <w:t xml:space="preserve">ιστή ισοπεδώνονται τα περισσότερα περιβαλλοντικά εμπόδια που είχαν απομείνει. Κατά τα άλλα μπορείτε να κάνετε πομπώδεις δηλώσεις για την Παγκόσμια Ημέρα Περιβάλλοντος και την προστασία του! </w:t>
      </w:r>
    </w:p>
    <w:p w14:paraId="5DC7884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Pr>
          <w:rFonts w:eastAsia="Times New Roman" w:cs="Times New Roman"/>
          <w:szCs w:val="24"/>
        </w:rPr>
        <w:t>σ</w:t>
      </w:r>
      <w:r>
        <w:rPr>
          <w:rFonts w:eastAsia="Times New Roman" w:cs="Times New Roman"/>
          <w:szCs w:val="24"/>
        </w:rPr>
        <w:t xml:space="preserve">το μέγιστο μερίδιο ενέργειας από </w:t>
      </w:r>
      <w:proofErr w:type="spellStart"/>
      <w:r>
        <w:rPr>
          <w:rFonts w:eastAsia="Times New Roman" w:cs="Times New Roman"/>
          <w:szCs w:val="24"/>
        </w:rPr>
        <w:t>βιοκαύσιμα</w:t>
      </w:r>
      <w:proofErr w:type="spellEnd"/>
      <w:r>
        <w:rPr>
          <w:rFonts w:eastAsia="Times New Roman" w:cs="Times New Roman"/>
          <w:szCs w:val="24"/>
        </w:rPr>
        <w:t xml:space="preserve"> και τη</w:t>
      </w:r>
      <w:r>
        <w:rPr>
          <w:rFonts w:eastAsia="Times New Roman" w:cs="Times New Roman"/>
          <w:szCs w:val="24"/>
        </w:rPr>
        <w:t xml:space="preserve"> συμμετοχή τους στον εθνικό στόχο χρήσης ενέργειας από ανανεώσιμες πηγές ενέργειας, θεωρούμε απαράδεκτη την παραγωγή </w:t>
      </w:r>
      <w:proofErr w:type="spellStart"/>
      <w:r>
        <w:rPr>
          <w:rFonts w:eastAsia="Times New Roman" w:cs="Times New Roman"/>
          <w:szCs w:val="24"/>
        </w:rPr>
        <w:t>βιοκαυσίμου</w:t>
      </w:r>
      <w:proofErr w:type="spellEnd"/>
      <w:r>
        <w:rPr>
          <w:rFonts w:eastAsia="Times New Roman" w:cs="Times New Roman"/>
          <w:szCs w:val="24"/>
        </w:rPr>
        <w:t xml:space="preserve"> από χρήση γεωργικών εκτάσεων και καλλιέργειας που είναι για τρόφιμα, τη στιγμή που η πείνα επεκτείνεται όλο και σε περισσότερου</w:t>
      </w:r>
      <w:r>
        <w:rPr>
          <w:rFonts w:eastAsia="Times New Roman" w:cs="Times New Roman"/>
          <w:szCs w:val="24"/>
        </w:rPr>
        <w:t xml:space="preserve">ς ανθρώπους όχι μόνο των αναπτυσσόμενων αλλά και των ανεπτυγμένων χωρών και ο </w:t>
      </w:r>
      <w:r>
        <w:rPr>
          <w:rFonts w:eastAsia="Times New Roman" w:cs="Times New Roman"/>
          <w:szCs w:val="24"/>
          <w:lang w:val="en-US"/>
        </w:rPr>
        <w:t>FAO</w:t>
      </w:r>
      <w:r>
        <w:rPr>
          <w:rFonts w:eastAsia="Times New Roman" w:cs="Times New Roman"/>
          <w:szCs w:val="24"/>
        </w:rPr>
        <w:t xml:space="preserve"> κάνει λόγο για διατροφικές ανάγκες και ελλείψεις τροφίμων, που συνεχώς αυξάνονται. </w:t>
      </w:r>
    </w:p>
    <w:p w14:paraId="5DC7884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λοιπόν, διαστροφή να χρησιμοποιούνται γεωργικές εκτάσεις για ενεργειακή χρήση όταν </w:t>
      </w:r>
      <w:r>
        <w:rPr>
          <w:rFonts w:eastAsia="Times New Roman" w:cs="Times New Roman"/>
          <w:szCs w:val="24"/>
        </w:rPr>
        <w:t>η χώρα είναι πλούσια σε άλλους ενεργειακούς πόρους. Ουσιαστικά πρόκειται για αλλαγή χρήσης γης με βάση το κέρδος των ομίλων και όχι τις διατροφικές ανάγκες των ανθρώπων.</w:t>
      </w:r>
    </w:p>
    <w:p w14:paraId="5DC7884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Ταυτόχρονα έχουμε αντιρρήσεις στην ανάμειξη </w:t>
      </w:r>
      <w:proofErr w:type="spellStart"/>
      <w:r>
        <w:rPr>
          <w:rFonts w:eastAsia="Times New Roman" w:cs="Times New Roman"/>
          <w:szCs w:val="24"/>
        </w:rPr>
        <w:t>βιοαιθανόλης</w:t>
      </w:r>
      <w:proofErr w:type="spellEnd"/>
      <w:r>
        <w:rPr>
          <w:rFonts w:eastAsia="Times New Roman" w:cs="Times New Roman"/>
          <w:szCs w:val="24"/>
        </w:rPr>
        <w:t xml:space="preserve"> με βενζίνη, αφού θα αυξήσει τ</w:t>
      </w:r>
      <w:r>
        <w:rPr>
          <w:rFonts w:eastAsia="Times New Roman" w:cs="Times New Roman"/>
          <w:szCs w:val="24"/>
        </w:rPr>
        <w:t>ην τιμή στη λαϊκή κατανάλωση και ταυτόχρονα θα μεγιστοποιήσει το κέρδος των ομίλων. Θα χρησιμοποιούν λιγότερη βενζίνη και θα πωλούν ακριβότερα.</w:t>
      </w:r>
    </w:p>
    <w:p w14:paraId="5DC7884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Δεχόμαστε παραγωγή βιομάζας από φυτικά υπολείμματα και μόνο, χωρίς βεβαίως να συμπεριλαμβάνεται σε αυτά ό,τι είν</w:t>
      </w:r>
      <w:r>
        <w:rPr>
          <w:rFonts w:eastAsia="Times New Roman" w:cs="Times New Roman"/>
          <w:szCs w:val="24"/>
        </w:rPr>
        <w:t xml:space="preserve">αι χρήσιμο για ζωοτροφή. </w:t>
      </w:r>
    </w:p>
    <w:p w14:paraId="5DC7884A" w14:textId="77777777" w:rsidR="00A02DB2" w:rsidRDefault="00AC477D">
      <w:pPr>
        <w:spacing w:line="600" w:lineRule="auto"/>
        <w:ind w:firstLine="720"/>
        <w:jc w:val="both"/>
        <w:rPr>
          <w:rFonts w:eastAsia="Times New Roman"/>
          <w:szCs w:val="24"/>
        </w:rPr>
      </w:pPr>
      <w:r>
        <w:rPr>
          <w:rFonts w:eastAsia="Times New Roman" w:cs="Times New Roman"/>
          <w:szCs w:val="24"/>
        </w:rPr>
        <w:t xml:space="preserve">Για το δομημένο περιβάλλον -μιλάω για το άρθρο 34- οι όποιες επιμέρους ρυθμίσεις μπορεί να αφορούν τον μικρό </w:t>
      </w:r>
      <w:proofErr w:type="spellStart"/>
      <w:r>
        <w:rPr>
          <w:rFonts w:eastAsia="Times New Roman" w:cs="Times New Roman"/>
          <w:szCs w:val="24"/>
        </w:rPr>
        <w:t>αυταπασχολούμενο</w:t>
      </w:r>
      <w:proofErr w:type="spellEnd"/>
      <w:r>
        <w:rPr>
          <w:rFonts w:eastAsia="Times New Roman" w:cs="Times New Roman"/>
          <w:szCs w:val="24"/>
        </w:rPr>
        <w:t xml:space="preserve"> μηχανικό και να τον διευκολύνουν σε εργασίες που ακόμα μπορεί να αναλαμβάνει, γιατί του τρώνε το μερίδιο</w:t>
      </w:r>
      <w:r>
        <w:rPr>
          <w:rFonts w:eastAsia="Times New Roman" w:cs="Times New Roman"/>
          <w:szCs w:val="24"/>
        </w:rPr>
        <w:t xml:space="preserve"> τα μεγαθήρια. Ωστόσο, δεν αλλάζει ο αντιδραστικός χαρακτήρας αυτού του πλαισίου. Εξάλλου, να τονίσω ότι δεν παραλείπετε το ανταποδοτικό τέλος και το επεκτείνετε, που σημαίνει πρόσθετη επιβάρυνση. Γι’ αυτούς τους λόγους λοιπόν καταψηφίζουμε το νομοσχέδιο. </w:t>
      </w:r>
    </w:p>
    <w:p w14:paraId="5DC7884B" w14:textId="77777777" w:rsidR="00A02DB2" w:rsidRDefault="00AC477D">
      <w:pPr>
        <w:spacing w:line="600" w:lineRule="auto"/>
        <w:ind w:firstLine="720"/>
        <w:jc w:val="both"/>
        <w:rPr>
          <w:rFonts w:eastAsia="Times New Roman"/>
          <w:szCs w:val="24"/>
        </w:rPr>
      </w:pPr>
      <w:r>
        <w:rPr>
          <w:rFonts w:eastAsia="Times New Roman" w:cs="Times New Roman"/>
          <w:szCs w:val="24"/>
        </w:rPr>
        <w:lastRenderedPageBreak/>
        <w:t xml:space="preserve">Έρχομαι στις τροπολογίες. Αυτή που αφορά </w:t>
      </w:r>
      <w:r>
        <w:rPr>
          <w:rFonts w:eastAsia="Times New Roman" w:cs="Times New Roman"/>
          <w:szCs w:val="24"/>
        </w:rPr>
        <w:t>σ</w:t>
      </w:r>
      <w:r>
        <w:rPr>
          <w:rFonts w:eastAsia="Times New Roman" w:cs="Times New Roman"/>
          <w:szCs w:val="24"/>
        </w:rPr>
        <w:t xml:space="preserve">τα παράβολα στον Κώδικα Μετανάστευσης και που το βαφτίζετε μείωση των </w:t>
      </w:r>
      <w:proofErr w:type="spellStart"/>
      <w:r>
        <w:rPr>
          <w:rFonts w:eastAsia="Times New Roman" w:cs="Times New Roman"/>
          <w:szCs w:val="24"/>
        </w:rPr>
        <w:t>παραβόλων</w:t>
      </w:r>
      <w:proofErr w:type="spellEnd"/>
      <w:r>
        <w:rPr>
          <w:rFonts w:eastAsia="Times New Roman" w:cs="Times New Roman"/>
          <w:szCs w:val="24"/>
        </w:rPr>
        <w:t xml:space="preserve"> για μια σειρά αδειών διαμονής, εμείς θεωρούμε ότι είναι κοροϊδία.</w:t>
      </w:r>
      <w:r>
        <w:rPr>
          <w:rFonts w:eastAsia="Times New Roman"/>
          <w:szCs w:val="24"/>
        </w:rPr>
        <w:t xml:space="preserve"> </w:t>
      </w:r>
      <w:r>
        <w:rPr>
          <w:rFonts w:eastAsia="Times New Roman"/>
          <w:szCs w:val="24"/>
        </w:rPr>
        <w:t xml:space="preserve">Γιατί από τη μια μειώνονται τα παράβολα για ορισμένες άδειες </w:t>
      </w:r>
      <w:r>
        <w:rPr>
          <w:rFonts w:eastAsia="Times New Roman"/>
          <w:szCs w:val="24"/>
        </w:rPr>
        <w:t>παραμονής κι απ’ την άλλη, τους τα παίρνετε πίσω, μέσα από την αύξηση, που πολλές φορές είναι και διπλάσια, των απαράδεκτων προστίμων που επιβάλλονται στους μετανάστες σε περίπτωση που κάποιος καθυστερήσει να ανανεώσει την άδειά του ή δεν δηλώνει την αλλαγ</w:t>
      </w:r>
      <w:r>
        <w:rPr>
          <w:rFonts w:eastAsia="Times New Roman"/>
          <w:szCs w:val="24"/>
        </w:rPr>
        <w:t>ή κατοικίας του κ</w:t>
      </w:r>
      <w:r>
        <w:rPr>
          <w:rFonts w:eastAsia="Times New Roman"/>
          <w:szCs w:val="24"/>
        </w:rPr>
        <w:t>.</w:t>
      </w:r>
      <w:r>
        <w:rPr>
          <w:rFonts w:eastAsia="Times New Roman"/>
          <w:szCs w:val="24"/>
        </w:rPr>
        <w:t xml:space="preserve">λπ. ή ακόμα και με τη θέσπιση νέων </w:t>
      </w:r>
      <w:r>
        <w:rPr>
          <w:rFonts w:eastAsia="Times New Roman"/>
          <w:szCs w:val="24"/>
        </w:rPr>
        <w:t xml:space="preserve">παράβολων </w:t>
      </w:r>
      <w:r>
        <w:rPr>
          <w:rFonts w:eastAsia="Times New Roman"/>
          <w:szCs w:val="24"/>
        </w:rPr>
        <w:t xml:space="preserve">για κάποιες άλλες άδειες διαμονής ή αιτήσεις. </w:t>
      </w:r>
    </w:p>
    <w:p w14:paraId="5DC7884C" w14:textId="77777777" w:rsidR="00A02DB2" w:rsidRDefault="00AC477D">
      <w:pPr>
        <w:spacing w:line="600" w:lineRule="auto"/>
        <w:ind w:firstLine="720"/>
        <w:jc w:val="both"/>
        <w:rPr>
          <w:rFonts w:eastAsia="Times New Roman"/>
          <w:szCs w:val="24"/>
        </w:rPr>
      </w:pPr>
      <w:r>
        <w:rPr>
          <w:rFonts w:eastAsia="Times New Roman"/>
          <w:szCs w:val="24"/>
        </w:rPr>
        <w:t>Επίσης, παρέχεται ασφαλιστική κάλυψη στα παιδιά μεταναστών, με την προϋπόθεση της νόμιμης διαμονής τους, πέραν δηλαδή του ότι δηλώνουν μόνιμη κατο</w:t>
      </w:r>
      <w:r>
        <w:rPr>
          <w:rFonts w:eastAsia="Times New Roman"/>
          <w:szCs w:val="24"/>
        </w:rPr>
        <w:t xml:space="preserve">ικία, κι αυτό είναι απαράδεκτο. </w:t>
      </w:r>
    </w:p>
    <w:p w14:paraId="5DC7884D" w14:textId="77777777" w:rsidR="00A02DB2" w:rsidRDefault="00AC477D">
      <w:pPr>
        <w:spacing w:line="600" w:lineRule="auto"/>
        <w:ind w:firstLine="720"/>
        <w:jc w:val="both"/>
        <w:rPr>
          <w:rFonts w:eastAsia="Times New Roman"/>
          <w:szCs w:val="24"/>
        </w:rPr>
      </w:pPr>
      <w:r>
        <w:rPr>
          <w:rFonts w:eastAsia="Times New Roman"/>
          <w:szCs w:val="24"/>
        </w:rPr>
        <w:t>Εμείς σε αυτή</w:t>
      </w:r>
      <w:r>
        <w:rPr>
          <w:rFonts w:eastAsia="Times New Roman"/>
          <w:szCs w:val="24"/>
        </w:rPr>
        <w:t>ν</w:t>
      </w:r>
      <w:r>
        <w:rPr>
          <w:rFonts w:eastAsia="Times New Roman"/>
          <w:szCs w:val="24"/>
        </w:rPr>
        <w:t xml:space="preserve"> την τροπολογία θα εκφραστούμε με το «</w:t>
      </w:r>
      <w:r>
        <w:rPr>
          <w:rFonts w:eastAsia="Times New Roman"/>
          <w:szCs w:val="24"/>
        </w:rPr>
        <w:t>παρών</w:t>
      </w:r>
      <w:r>
        <w:rPr>
          <w:rFonts w:eastAsia="Times New Roman"/>
          <w:szCs w:val="24"/>
        </w:rPr>
        <w:t xml:space="preserve">». </w:t>
      </w:r>
    </w:p>
    <w:p w14:paraId="5DC7884E" w14:textId="77777777" w:rsidR="00A02DB2" w:rsidRDefault="00AC477D">
      <w:pPr>
        <w:spacing w:line="600" w:lineRule="auto"/>
        <w:ind w:firstLine="720"/>
        <w:jc w:val="both"/>
        <w:rPr>
          <w:rFonts w:eastAsia="Times New Roman"/>
          <w:szCs w:val="24"/>
        </w:rPr>
      </w:pPr>
      <w:r>
        <w:rPr>
          <w:rFonts w:eastAsia="Times New Roman"/>
          <w:szCs w:val="24"/>
        </w:rPr>
        <w:t xml:space="preserve">Την τροπολογία που αφορά </w:t>
      </w:r>
      <w:r>
        <w:rPr>
          <w:rFonts w:eastAsia="Times New Roman"/>
          <w:szCs w:val="24"/>
        </w:rPr>
        <w:t>σ</w:t>
      </w:r>
      <w:r>
        <w:rPr>
          <w:rFonts w:eastAsia="Times New Roman"/>
          <w:szCs w:val="24"/>
        </w:rPr>
        <w:t xml:space="preserve">το Πράσινο Ταμείο θα την ψηφίσουμε, αφού αφορά </w:t>
      </w:r>
      <w:r>
        <w:rPr>
          <w:rFonts w:eastAsia="Times New Roman"/>
          <w:szCs w:val="24"/>
        </w:rPr>
        <w:t>σ</w:t>
      </w:r>
      <w:r>
        <w:rPr>
          <w:rFonts w:eastAsia="Times New Roman"/>
          <w:szCs w:val="24"/>
        </w:rPr>
        <w:t xml:space="preserve">την καταβολή δεδουλευμένων του 2016 και 2017 στους υπαλλήλους που εργάστηκαν στο ειδικό </w:t>
      </w:r>
      <w:r>
        <w:rPr>
          <w:rFonts w:eastAsia="Times New Roman"/>
          <w:szCs w:val="24"/>
        </w:rPr>
        <w:t xml:space="preserve">πρόγραμμα για την πρόληψη της </w:t>
      </w:r>
      <w:proofErr w:type="spellStart"/>
      <w:r>
        <w:rPr>
          <w:rFonts w:eastAsia="Times New Roman"/>
          <w:szCs w:val="24"/>
        </w:rPr>
        <w:t>λαθροϋλοτόμησης</w:t>
      </w:r>
      <w:proofErr w:type="spellEnd"/>
      <w:r>
        <w:rPr>
          <w:rFonts w:eastAsia="Times New Roman"/>
          <w:szCs w:val="24"/>
        </w:rPr>
        <w:t>, αλλά και τη νέα διαδικασία πληρωμής, δηλαδή το να γίνεται από εδώ και πέρα από τον τακτικό προϋπολογισμό.</w:t>
      </w:r>
    </w:p>
    <w:p w14:paraId="5DC7884F" w14:textId="77777777" w:rsidR="00A02DB2" w:rsidRDefault="00AC477D">
      <w:pPr>
        <w:spacing w:line="600" w:lineRule="auto"/>
        <w:ind w:firstLine="720"/>
        <w:jc w:val="both"/>
        <w:rPr>
          <w:rFonts w:eastAsia="Times New Roman"/>
          <w:szCs w:val="24"/>
        </w:rPr>
      </w:pPr>
      <w:r>
        <w:rPr>
          <w:rFonts w:eastAsia="Times New Roman"/>
          <w:szCs w:val="24"/>
        </w:rPr>
        <w:lastRenderedPageBreak/>
        <w:t>Να τονίσω εδώ ότι οι αγώνες και οι κινητοποιήσεις των εργαζομένων δεν πήγαν χαμένοι, ώστε αυτής της μορ</w:t>
      </w:r>
      <w:r>
        <w:rPr>
          <w:rFonts w:eastAsia="Times New Roman"/>
          <w:szCs w:val="24"/>
        </w:rPr>
        <w:t xml:space="preserve">φής οι υπερωρίες και διανυκτερεύσεις να έχουν σχετική νομοθετική ρύθμιση. Βέβαια, άτοκα παίρνουν τα οφειλόμενα. Αν χρώσταγαν όμως στο κράτος, θα υπήρχε και πρόστιμο.   </w:t>
      </w:r>
    </w:p>
    <w:p w14:paraId="5DC78850" w14:textId="77777777" w:rsidR="00A02DB2" w:rsidRDefault="00AC477D">
      <w:pPr>
        <w:spacing w:line="600" w:lineRule="auto"/>
        <w:ind w:firstLine="720"/>
        <w:jc w:val="both"/>
        <w:rPr>
          <w:rFonts w:eastAsia="Times New Roman"/>
          <w:szCs w:val="24"/>
        </w:rPr>
      </w:pPr>
      <w:r>
        <w:rPr>
          <w:rFonts w:eastAsia="Times New Roman"/>
          <w:szCs w:val="24"/>
        </w:rPr>
        <w:t>Ωστόσο να επισημάνω ότι για όσες τροπολογίες μάς είπατε, κύριε Υπουργέ, στη δεύτερη ανά</w:t>
      </w:r>
      <w:r>
        <w:rPr>
          <w:rFonts w:eastAsia="Times New Roman"/>
          <w:szCs w:val="24"/>
        </w:rPr>
        <w:t xml:space="preserve">γνωση του νομοσχεδίου ότι θα φέρνατε έγκαιρα, το κάνατε. Δηλαδή, πριν μισή ώρα μας τις φέρατε. Είστε συνεπέστατος! Θα τις μελετήσουμε και θα τοποθετηθούμε στη δευτερολογία. </w:t>
      </w:r>
    </w:p>
    <w:p w14:paraId="5DC78851" w14:textId="77777777" w:rsidR="00A02DB2" w:rsidRDefault="00AC477D">
      <w:pPr>
        <w:spacing w:line="600" w:lineRule="auto"/>
        <w:ind w:firstLine="720"/>
        <w:jc w:val="both"/>
        <w:rPr>
          <w:rFonts w:eastAsia="Times New Roman"/>
          <w:szCs w:val="24"/>
        </w:rPr>
      </w:pPr>
      <w:r>
        <w:rPr>
          <w:rFonts w:eastAsia="Times New Roman"/>
          <w:szCs w:val="24"/>
        </w:rPr>
        <w:t>Βεβαίως, δεν ξέρω αν για τις ανεμογεννήτριες που μας είχατε πει εννοείτε τις τροπο</w:t>
      </w:r>
      <w:r>
        <w:rPr>
          <w:rFonts w:eastAsia="Times New Roman"/>
          <w:szCs w:val="24"/>
        </w:rPr>
        <w:t xml:space="preserve">λογίες των κυβερνητικών Βουλευτών που έχουν κατατεθεί και στην πλειοψηφία τους είναι «φωτογραφικές». Είναι, βεβαίως, και χωρίς έκθεση του Γενικού Λογιστηρίου του Κράτους. Μπορεί να το προωθείτε και με τέτοια μορφή. Νέα ήθη! Μοιράζονται λεφτά με τη σέσουλα </w:t>
      </w:r>
      <w:r>
        <w:rPr>
          <w:rFonts w:eastAsia="Times New Roman"/>
          <w:szCs w:val="24"/>
        </w:rPr>
        <w:t xml:space="preserve">σε </w:t>
      </w:r>
      <w:proofErr w:type="spellStart"/>
      <w:r>
        <w:rPr>
          <w:rFonts w:eastAsia="Times New Roman"/>
          <w:szCs w:val="24"/>
        </w:rPr>
        <w:t>ΑΠΕδες</w:t>
      </w:r>
      <w:proofErr w:type="spellEnd"/>
      <w:r>
        <w:rPr>
          <w:rFonts w:eastAsia="Times New Roman"/>
          <w:szCs w:val="24"/>
        </w:rPr>
        <w:t xml:space="preserve">. Κι όταν λέω </w:t>
      </w:r>
      <w:proofErr w:type="spellStart"/>
      <w:r>
        <w:rPr>
          <w:rFonts w:eastAsia="Times New Roman"/>
          <w:szCs w:val="24"/>
        </w:rPr>
        <w:t>ΑΠΕδες</w:t>
      </w:r>
      <w:proofErr w:type="spellEnd"/>
      <w:r>
        <w:rPr>
          <w:rFonts w:eastAsia="Times New Roman"/>
          <w:szCs w:val="24"/>
        </w:rPr>
        <w:t>, για τα Πρακτικά, εννοώ τις Ανανεώσιμες Πηγές Ενέργειας και αυτούς που κάνουν χρήση, που έχουν την ιδιοκτησία.</w:t>
      </w:r>
    </w:p>
    <w:p w14:paraId="5DC78852" w14:textId="77777777" w:rsidR="00A02DB2" w:rsidRDefault="00AC477D">
      <w:pPr>
        <w:spacing w:line="600" w:lineRule="auto"/>
        <w:ind w:firstLine="720"/>
        <w:jc w:val="both"/>
        <w:rPr>
          <w:rFonts w:eastAsia="Times New Roman"/>
          <w:szCs w:val="24"/>
        </w:rPr>
      </w:pPr>
      <w:r>
        <w:rPr>
          <w:rFonts w:eastAsia="Times New Roman"/>
          <w:szCs w:val="24"/>
        </w:rPr>
        <w:t>Τελειώνω λέγοντας ότι στη δευτερολογία μας θα τοποθετηθούμε για τις υπόλοιπες βουλευτικές τροπολογίες που θα κάνετε</w:t>
      </w:r>
      <w:r>
        <w:rPr>
          <w:rFonts w:eastAsia="Times New Roman"/>
          <w:szCs w:val="24"/>
        </w:rPr>
        <w:t xml:space="preserve"> δεκτές. </w:t>
      </w:r>
    </w:p>
    <w:p w14:paraId="5DC78853" w14:textId="77777777" w:rsidR="00A02DB2" w:rsidRDefault="00AC477D">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Τον λόγο έχει ο ειδικός αγορητής από τους Ανεξάρτητους Έλληνες κ. Δημήτρης Καμμένος.</w:t>
      </w:r>
    </w:p>
    <w:p w14:paraId="5DC78854" w14:textId="77777777" w:rsidR="00A02DB2" w:rsidRDefault="00AC477D">
      <w:pPr>
        <w:spacing w:line="600" w:lineRule="auto"/>
        <w:ind w:firstLine="720"/>
        <w:jc w:val="both"/>
        <w:rPr>
          <w:rFonts w:eastAsia="Times New Roman"/>
          <w:szCs w:val="24"/>
        </w:rPr>
      </w:pPr>
      <w:r>
        <w:rPr>
          <w:rFonts w:eastAsia="Times New Roman"/>
          <w:b/>
          <w:szCs w:val="24"/>
        </w:rPr>
        <w:t xml:space="preserve">ΔΗΜΗΤΡΙΟΣ ΚΑΜΜΕΝΟΣ (Η΄ Αντιπρόεδρος της Βουλής): </w:t>
      </w:r>
      <w:r>
        <w:rPr>
          <w:rFonts w:eastAsia="Times New Roman"/>
          <w:szCs w:val="24"/>
        </w:rPr>
        <w:t xml:space="preserve">Ευχαριστώ πολύ, κύριε Πρόεδρε. </w:t>
      </w:r>
    </w:p>
    <w:p w14:paraId="5DC78855" w14:textId="77777777" w:rsidR="00A02DB2" w:rsidRDefault="00AC477D">
      <w:pPr>
        <w:spacing w:line="600" w:lineRule="auto"/>
        <w:ind w:firstLine="720"/>
        <w:jc w:val="both"/>
        <w:rPr>
          <w:rFonts w:eastAsia="Times New Roman"/>
          <w:szCs w:val="24"/>
        </w:rPr>
      </w:pPr>
      <w:r>
        <w:rPr>
          <w:rFonts w:eastAsia="Times New Roman"/>
          <w:szCs w:val="24"/>
        </w:rPr>
        <w:t>Με το σχέδιο νόμου εναρμονίζεται το εθνικό δίκα</w:t>
      </w:r>
      <w:r>
        <w:rPr>
          <w:rFonts w:eastAsia="Times New Roman"/>
          <w:szCs w:val="24"/>
        </w:rPr>
        <w:t xml:space="preserve">ιο προς τις διατάξεις της </w:t>
      </w:r>
      <w:r>
        <w:rPr>
          <w:rFonts w:eastAsia="Times New Roman"/>
          <w:szCs w:val="24"/>
        </w:rPr>
        <w:t xml:space="preserve">οδηγίας </w:t>
      </w:r>
      <w:r w:rsidRPr="00D51BDE">
        <w:rPr>
          <w:rFonts w:eastAsia="Times New Roman"/>
          <w:szCs w:val="24"/>
        </w:rPr>
        <w:t xml:space="preserve">2014/89/ΕΕ </w:t>
      </w:r>
      <w:r>
        <w:rPr>
          <w:rFonts w:eastAsia="Times New Roman"/>
          <w:szCs w:val="24"/>
        </w:rPr>
        <w:t>«</w:t>
      </w:r>
      <w:r w:rsidRPr="00D51BDE">
        <w:rPr>
          <w:rFonts w:eastAsia="Times New Roman"/>
          <w:szCs w:val="24"/>
        </w:rPr>
        <w:t>περί θεσπίσεως πλαισίου για το</w:t>
      </w:r>
      <w:r>
        <w:rPr>
          <w:rFonts w:eastAsia="Times New Roman"/>
          <w:szCs w:val="24"/>
        </w:rPr>
        <w:t>ν</w:t>
      </w:r>
      <w:r w:rsidRPr="00D51BDE">
        <w:rPr>
          <w:rFonts w:eastAsia="Times New Roman"/>
          <w:szCs w:val="24"/>
        </w:rPr>
        <w:t xml:space="preserve"> θαλάσσιο χωροταξικό σχεδιασμό</w:t>
      </w:r>
      <w:r>
        <w:rPr>
          <w:rFonts w:eastAsia="Times New Roman"/>
          <w:szCs w:val="24"/>
        </w:rPr>
        <w:t xml:space="preserve">». Καταληκτική ημερομηνία συμμόρφωσης των κρατών-μελών με την εν λόγω </w:t>
      </w:r>
      <w:r>
        <w:rPr>
          <w:rFonts w:eastAsia="Times New Roman"/>
          <w:szCs w:val="24"/>
        </w:rPr>
        <w:t xml:space="preserve">οδηγία </w:t>
      </w:r>
      <w:r>
        <w:rPr>
          <w:rFonts w:eastAsia="Times New Roman"/>
          <w:szCs w:val="24"/>
        </w:rPr>
        <w:t>ήταν η 18</w:t>
      </w:r>
      <w:r w:rsidRPr="00D51BDE">
        <w:rPr>
          <w:rFonts w:eastAsia="Times New Roman"/>
          <w:szCs w:val="24"/>
          <w:vertAlign w:val="superscript"/>
        </w:rPr>
        <w:t>η</w:t>
      </w:r>
      <w:r>
        <w:rPr>
          <w:rFonts w:eastAsia="Times New Roman"/>
          <w:szCs w:val="24"/>
        </w:rPr>
        <w:t xml:space="preserve"> Σεπτέμβρη 2016 ενώ η καταληκτική ημερομηνία για τη θέσπιση τω</w:t>
      </w:r>
      <w:r>
        <w:rPr>
          <w:rFonts w:eastAsia="Times New Roman"/>
          <w:szCs w:val="24"/>
        </w:rPr>
        <w:t>ν θαλασσίων χωροταξικών σχεδίων είναι η 31</w:t>
      </w:r>
      <w:r w:rsidRPr="00D51BDE">
        <w:rPr>
          <w:rFonts w:eastAsia="Times New Roman"/>
          <w:szCs w:val="24"/>
          <w:vertAlign w:val="superscript"/>
        </w:rPr>
        <w:t>η</w:t>
      </w:r>
      <w:r>
        <w:rPr>
          <w:rFonts w:eastAsia="Times New Roman"/>
          <w:szCs w:val="24"/>
        </w:rPr>
        <w:t xml:space="preserve"> Μαρτίου 2021, άρθρο 15, </w:t>
      </w:r>
      <w:r>
        <w:rPr>
          <w:rFonts w:eastAsia="Times New Roman"/>
          <w:szCs w:val="24"/>
        </w:rPr>
        <w:t xml:space="preserve">οδηγία </w:t>
      </w:r>
      <w:r>
        <w:rPr>
          <w:rFonts w:eastAsia="Times New Roman"/>
          <w:szCs w:val="24"/>
        </w:rPr>
        <w:t xml:space="preserve">2014/89/ ΕΕ. </w:t>
      </w:r>
    </w:p>
    <w:p w14:paraId="5DC78856" w14:textId="77777777" w:rsidR="00A02DB2" w:rsidRDefault="00AC477D">
      <w:pPr>
        <w:spacing w:line="600" w:lineRule="auto"/>
        <w:ind w:firstLine="720"/>
        <w:jc w:val="both"/>
        <w:rPr>
          <w:rFonts w:eastAsia="Times New Roman"/>
          <w:szCs w:val="24"/>
        </w:rPr>
      </w:pPr>
      <w:r>
        <w:rPr>
          <w:rFonts w:eastAsia="Times New Roman"/>
          <w:szCs w:val="24"/>
        </w:rPr>
        <w:t xml:space="preserve">Επί της αρχής του νομοσχεδίου οι Ανεξάρτητοι Έλληνες έχουμε πάρει θέση και στην </w:t>
      </w:r>
      <w:r>
        <w:rPr>
          <w:rFonts w:eastAsia="Times New Roman"/>
          <w:szCs w:val="24"/>
        </w:rPr>
        <w:t>επιτροπή</w:t>
      </w:r>
      <w:r>
        <w:rPr>
          <w:rFonts w:eastAsia="Times New Roman"/>
          <w:szCs w:val="24"/>
        </w:rPr>
        <w:t>, ψηφίζουμε «</w:t>
      </w:r>
      <w:r>
        <w:rPr>
          <w:rFonts w:eastAsia="Times New Roman"/>
          <w:szCs w:val="24"/>
        </w:rPr>
        <w:t>ναι</w:t>
      </w:r>
      <w:r>
        <w:rPr>
          <w:rFonts w:eastAsia="Times New Roman"/>
          <w:szCs w:val="24"/>
        </w:rPr>
        <w:t xml:space="preserve">», και επί των άρθρων. Θα καταθέσω δύο παρατηρήσεις και για τα </w:t>
      </w:r>
      <w:r>
        <w:rPr>
          <w:rFonts w:eastAsia="Times New Roman"/>
          <w:szCs w:val="24"/>
        </w:rPr>
        <w:t>Πρακτικά θα αναγνώσω και κάποιες παρατηρήσεις που έχουμε σε δύο άρθρα, το άρθρο 2 και το άρθρο 6, για τα οποία έχουμε πάρει διαβεβαιώσεις από τον Υπουργό και νομίζουμε ότι όλα θα πάνε καλά. Θα πρέπει, όμως, να αναγνώσω και τις παρατηρήσεις μας, καθώς και μ</w:t>
      </w:r>
      <w:r>
        <w:rPr>
          <w:rFonts w:eastAsia="Times New Roman"/>
          <w:szCs w:val="24"/>
        </w:rPr>
        <w:t xml:space="preserve">ία μικρή πρόταση για μία μικρή προσθήκη.  </w:t>
      </w:r>
    </w:p>
    <w:p w14:paraId="5DC78857" w14:textId="77777777" w:rsidR="00A02DB2" w:rsidRDefault="00AC477D">
      <w:pPr>
        <w:spacing w:line="600" w:lineRule="auto"/>
        <w:ind w:firstLine="720"/>
        <w:jc w:val="both"/>
        <w:rPr>
          <w:rFonts w:eastAsia="Times New Roman"/>
          <w:szCs w:val="24"/>
        </w:rPr>
      </w:pPr>
      <w:r>
        <w:rPr>
          <w:rFonts w:eastAsia="Times New Roman"/>
          <w:szCs w:val="24"/>
        </w:rPr>
        <w:lastRenderedPageBreak/>
        <w:t>Ως θαλάσσιος χωροταξικός σχεδιασμός νοείται η διαδικασία με την οποία αναλύονται, οργανώνονται οι ανθρώπινες δραστηριότητες στον θαλάσσιο, παράκτιο χώρο ενώ αποτελεί μέσο πολιτικής που εξασφαλίζει την αρμονική συν</w:t>
      </w:r>
      <w:r>
        <w:rPr>
          <w:rFonts w:eastAsia="Times New Roman"/>
          <w:szCs w:val="24"/>
        </w:rPr>
        <w:t xml:space="preserve">ύπαρξη των δραστηριοτήτων και χρήσεων, εφαρμόζοντας μία προσέγγιση που βασίζεται σε αρχές της </w:t>
      </w:r>
      <w:proofErr w:type="spellStart"/>
      <w:r>
        <w:rPr>
          <w:rFonts w:eastAsia="Times New Roman"/>
          <w:szCs w:val="24"/>
        </w:rPr>
        <w:t>αειφορίας</w:t>
      </w:r>
      <w:proofErr w:type="spellEnd"/>
      <w:r>
        <w:rPr>
          <w:rFonts w:eastAsia="Times New Roman"/>
          <w:szCs w:val="24"/>
        </w:rPr>
        <w:t xml:space="preserve">. Κυρίως όμως ο θαλάσσιος χωροταξικός σχεδιασμός περιλαμβάνει την εθνική χωρική στρατηγική για τον θαλάσσιο χώρο και τα θαλάσσια χωροταξικά σχέδια. </w:t>
      </w:r>
    </w:p>
    <w:p w14:paraId="5DC78858" w14:textId="77777777" w:rsidR="00A02DB2" w:rsidRDefault="00AC477D">
      <w:pPr>
        <w:spacing w:line="600" w:lineRule="auto"/>
        <w:ind w:firstLine="720"/>
        <w:jc w:val="both"/>
        <w:rPr>
          <w:rFonts w:eastAsia="Times New Roman"/>
          <w:szCs w:val="24"/>
        </w:rPr>
      </w:pPr>
      <w:r>
        <w:rPr>
          <w:rFonts w:eastAsia="Times New Roman"/>
          <w:szCs w:val="24"/>
        </w:rPr>
        <w:t>Πρόκ</w:t>
      </w:r>
      <w:r>
        <w:rPr>
          <w:rFonts w:eastAsia="Times New Roman"/>
          <w:szCs w:val="24"/>
        </w:rPr>
        <w:t>ειται για ένα πολύ σημαντικό νομοσχέδιο που ενισχύει την εθνική χωρική στρατηγική, κατοχυρώνει και εγγυάται μεγαλύτερη ασφάλεια δικαίου για τη θαλάσσια ανάπτυξη εντός των υδάτων. Είναι επιτακτική η ανάγκη για ρύθμιση του θαλάσσιου χωροταξικού σχεδιασμού, λ</w:t>
      </w:r>
      <w:r>
        <w:rPr>
          <w:rFonts w:eastAsia="Times New Roman"/>
          <w:szCs w:val="24"/>
        </w:rPr>
        <w:t xml:space="preserve">όγω των πιέσεων που υφίστανται τα θαλάσσια ύδατα και οι παράκτιες ζώνες, τα οικοσυστήματα και οι φυσικοί πόροι. </w:t>
      </w:r>
    </w:p>
    <w:p w14:paraId="5DC7885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Επιχειρείται η ενίσχυση του συντονισμού μεταξύ δημοσίων αρχών και ενδιαφερομένων μερών μέσω της εφαρμογής ενιαίου μηχανισμού για ισορρόπηση και</w:t>
      </w:r>
      <w:r>
        <w:rPr>
          <w:rFonts w:eastAsia="Times New Roman" w:cs="Times New Roman"/>
          <w:szCs w:val="24"/>
        </w:rPr>
        <w:t xml:space="preserve"> δίκαιη ανάπτυξη. Με την </w:t>
      </w:r>
      <w:r>
        <w:rPr>
          <w:rFonts w:eastAsia="Times New Roman" w:cs="Times New Roman"/>
          <w:szCs w:val="24"/>
        </w:rPr>
        <w:t>οδηγία</w:t>
      </w:r>
      <w:r>
        <w:rPr>
          <w:rFonts w:eastAsia="Times New Roman" w:cs="Times New Roman"/>
          <w:szCs w:val="24"/>
        </w:rPr>
        <w:t xml:space="preserve"> αυτή προωθείται η εφαρμογή της στρατηγικής Ευρώπη 2020 για ανάπτυξη χωρίς αποκλεισμούς. Αποσκοπεί </w:t>
      </w:r>
      <w:r>
        <w:rPr>
          <w:rFonts w:eastAsia="Times New Roman" w:cs="Times New Roman"/>
          <w:szCs w:val="24"/>
        </w:rPr>
        <w:lastRenderedPageBreak/>
        <w:t xml:space="preserve">μεταξύ άλλων στη δημιουργία θέσεων εργασίας, στην ενίσχυση της παραγωγικότητας και κυρίως στην επίτευξη αυτών με ορθή </w:t>
      </w:r>
      <w:r>
        <w:rPr>
          <w:rFonts w:eastAsia="Times New Roman" w:cs="Times New Roman"/>
          <w:szCs w:val="24"/>
        </w:rPr>
        <w:t xml:space="preserve">αξιοποίηση των πόρων και όχι </w:t>
      </w:r>
      <w:proofErr w:type="spellStart"/>
      <w:r>
        <w:rPr>
          <w:rFonts w:eastAsia="Times New Roman" w:cs="Times New Roman"/>
          <w:szCs w:val="24"/>
        </w:rPr>
        <w:t>υπερεκμετάλλευση</w:t>
      </w:r>
      <w:proofErr w:type="spellEnd"/>
      <w:r>
        <w:rPr>
          <w:rFonts w:eastAsia="Times New Roman" w:cs="Times New Roman"/>
          <w:szCs w:val="24"/>
        </w:rPr>
        <w:t xml:space="preserve"> αυτών.</w:t>
      </w:r>
    </w:p>
    <w:p w14:paraId="5DC7885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Εισάγεται το απαραίτητο πλαίσιο βάσει του οποίου θα </w:t>
      </w:r>
      <w:proofErr w:type="spellStart"/>
      <w:r>
        <w:rPr>
          <w:rFonts w:eastAsia="Times New Roman" w:cs="Times New Roman"/>
          <w:szCs w:val="24"/>
        </w:rPr>
        <w:t>οριοθετούνται</w:t>
      </w:r>
      <w:proofErr w:type="spellEnd"/>
      <w:r>
        <w:rPr>
          <w:rFonts w:eastAsia="Times New Roman" w:cs="Times New Roman"/>
          <w:szCs w:val="24"/>
        </w:rPr>
        <w:t xml:space="preserve"> πλέον οι περιοχές και θα προστατεύονται από την </w:t>
      </w:r>
      <w:proofErr w:type="spellStart"/>
      <w:r>
        <w:rPr>
          <w:rFonts w:eastAsia="Times New Roman" w:cs="Times New Roman"/>
          <w:szCs w:val="24"/>
        </w:rPr>
        <w:t>υπεραλίευση</w:t>
      </w:r>
      <w:proofErr w:type="spellEnd"/>
      <w:r>
        <w:rPr>
          <w:rFonts w:eastAsia="Times New Roman" w:cs="Times New Roman"/>
          <w:szCs w:val="24"/>
        </w:rPr>
        <w:t xml:space="preserve">, τη ρύπανση, μειώνοντας σταδιακά τις επιπτώσεις της κλιματικής αλλαγής. Ενσωματώνονται οι </w:t>
      </w:r>
      <w:r>
        <w:rPr>
          <w:rFonts w:eastAsia="Times New Roman" w:cs="Times New Roman"/>
          <w:szCs w:val="24"/>
        </w:rPr>
        <w:t xml:space="preserve">οδηγίες </w:t>
      </w:r>
      <w:r>
        <w:rPr>
          <w:rFonts w:eastAsia="Times New Roman" w:cs="Times New Roman"/>
          <w:szCs w:val="24"/>
        </w:rPr>
        <w:t xml:space="preserve">της Ευρωπαϊκής </w:t>
      </w:r>
      <w:r>
        <w:rPr>
          <w:rFonts w:eastAsia="Times New Roman" w:cs="Times New Roman"/>
          <w:szCs w:val="24"/>
        </w:rPr>
        <w:t xml:space="preserve">Ένωσης </w:t>
      </w:r>
      <w:r>
        <w:rPr>
          <w:rFonts w:eastAsia="Times New Roman" w:cs="Times New Roman"/>
          <w:szCs w:val="24"/>
        </w:rPr>
        <w:t xml:space="preserve">2015/1513 </w:t>
      </w:r>
      <w:r>
        <w:rPr>
          <w:rFonts w:eastAsia="Times New Roman" w:cs="Times New Roman"/>
          <w:szCs w:val="24"/>
        </w:rPr>
        <w:t xml:space="preserve">με την τροποποίηση της </w:t>
      </w:r>
      <w:r>
        <w:rPr>
          <w:rFonts w:eastAsia="Times New Roman" w:cs="Times New Roman"/>
          <w:szCs w:val="24"/>
        </w:rPr>
        <w:t xml:space="preserve">οδηγίας </w:t>
      </w:r>
      <w:r>
        <w:rPr>
          <w:rFonts w:eastAsia="Times New Roman" w:cs="Times New Roman"/>
          <w:szCs w:val="24"/>
        </w:rPr>
        <w:t xml:space="preserve">98/70 σχετικά με την ποιότητα των καυσίμων </w:t>
      </w:r>
      <w:r>
        <w:rPr>
          <w:rFonts w:eastAsia="Times New Roman" w:cs="Times New Roman"/>
          <w:szCs w:val="24"/>
        </w:rPr>
        <w:t>ντίζελ</w:t>
      </w:r>
      <w:r w:rsidRPr="00FF74EE">
        <w:rPr>
          <w:rFonts w:eastAsia="Times New Roman" w:cs="Times New Roman"/>
          <w:szCs w:val="24"/>
        </w:rPr>
        <w:t xml:space="preserve"> </w:t>
      </w:r>
      <w:r>
        <w:rPr>
          <w:rFonts w:eastAsia="Times New Roman" w:cs="Times New Roman"/>
          <w:szCs w:val="24"/>
        </w:rPr>
        <w:t xml:space="preserve">και βενζίνης, την τροποποίηση της </w:t>
      </w:r>
      <w:r>
        <w:rPr>
          <w:rFonts w:eastAsia="Times New Roman" w:cs="Times New Roman"/>
          <w:szCs w:val="24"/>
        </w:rPr>
        <w:t xml:space="preserve">οδηγίας </w:t>
      </w:r>
      <w:r>
        <w:rPr>
          <w:rFonts w:eastAsia="Times New Roman" w:cs="Times New Roman"/>
          <w:szCs w:val="24"/>
        </w:rPr>
        <w:t xml:space="preserve">2009/98 σχετικά με την προώθηση της χρήσης ενέργειας από Ανανεώσιμες Πηγές. </w:t>
      </w:r>
    </w:p>
    <w:p w14:paraId="5DC7885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Στοχεύει στην ενθάρρυνση της χρήσης νεών προηγμένων </w:t>
      </w:r>
      <w:proofErr w:type="spellStart"/>
      <w:r>
        <w:rPr>
          <w:rFonts w:eastAsia="Times New Roman" w:cs="Times New Roman"/>
          <w:szCs w:val="24"/>
        </w:rPr>
        <w:t>βιοκ</w:t>
      </w:r>
      <w:r>
        <w:rPr>
          <w:rFonts w:eastAsia="Times New Roman" w:cs="Times New Roman"/>
          <w:szCs w:val="24"/>
        </w:rPr>
        <w:t>αυσίμων</w:t>
      </w:r>
      <w:proofErr w:type="spellEnd"/>
      <w:r>
        <w:rPr>
          <w:rFonts w:eastAsia="Times New Roman" w:cs="Times New Roman"/>
          <w:szCs w:val="24"/>
        </w:rPr>
        <w:t xml:space="preserve"> που δεν παράγονται από εδώδιμες καλλιέργειες, ώστε να επιτευχθεί ως το 2020 υψηλότερο επίπεδο κατανάλωσης των </w:t>
      </w:r>
      <w:proofErr w:type="spellStart"/>
      <w:r>
        <w:rPr>
          <w:rFonts w:eastAsia="Times New Roman" w:cs="Times New Roman"/>
          <w:szCs w:val="24"/>
        </w:rPr>
        <w:t>βιοκαυσίμων</w:t>
      </w:r>
      <w:proofErr w:type="spellEnd"/>
      <w:r>
        <w:rPr>
          <w:rFonts w:eastAsia="Times New Roman" w:cs="Times New Roman"/>
          <w:szCs w:val="24"/>
        </w:rPr>
        <w:t xml:space="preserve"> αυτών. Περιλαμβάνονται διατάξεις σχετικά με τη δυνατότητα συμβολής της ηλεκτρικής ενέργειας για οχήματα, καθώς και για τη δυνα</w:t>
      </w:r>
      <w:r>
        <w:rPr>
          <w:rFonts w:eastAsia="Times New Roman" w:cs="Times New Roman"/>
          <w:szCs w:val="24"/>
        </w:rPr>
        <w:t xml:space="preserve">τότητα συμβολής των </w:t>
      </w:r>
      <w:proofErr w:type="spellStart"/>
      <w:r>
        <w:rPr>
          <w:rFonts w:eastAsia="Times New Roman" w:cs="Times New Roman"/>
          <w:szCs w:val="24"/>
        </w:rPr>
        <w:t>βιοκαυσίμων</w:t>
      </w:r>
      <w:proofErr w:type="spellEnd"/>
      <w:r>
        <w:rPr>
          <w:rFonts w:eastAsia="Times New Roman" w:cs="Times New Roman"/>
          <w:szCs w:val="24"/>
        </w:rPr>
        <w:t xml:space="preserve"> που χρησιμοποιούνται στις αερομεταφορές, στην υποχρέωση μείωσης των εκπομπών ρύπων.</w:t>
      </w:r>
    </w:p>
    <w:p w14:paraId="5DC7885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Θεσπίζεται η υποχρέωση ανάμιξης της βενζίνης με </w:t>
      </w:r>
      <w:proofErr w:type="spellStart"/>
      <w:r>
        <w:rPr>
          <w:rFonts w:eastAsia="Times New Roman" w:cs="Times New Roman"/>
          <w:szCs w:val="24"/>
        </w:rPr>
        <w:t>βιοκαύσιμα</w:t>
      </w:r>
      <w:proofErr w:type="spellEnd"/>
      <w:r>
        <w:rPr>
          <w:rFonts w:eastAsia="Times New Roman" w:cs="Times New Roman"/>
          <w:szCs w:val="24"/>
        </w:rPr>
        <w:t xml:space="preserve"> με στόχο προφανώς την περαιτέρω προώθηση της χρήσης ενέργειας από ανανεώσιμες πηγ</w:t>
      </w:r>
      <w:r>
        <w:rPr>
          <w:rFonts w:eastAsia="Times New Roman" w:cs="Times New Roman"/>
          <w:szCs w:val="24"/>
        </w:rPr>
        <w:t>ές στις μεταφορές, στο πλαίσιο της εθνικής και κοινωνικής πολιτικής και του υποχρεωτικού στόχου περί μεριδίου ενέργειας από Ανανεώσιμες Πηγές στο 10% από το 2020 με τη μείωση εκπομπών αερίων του θερμοκηπίου.</w:t>
      </w:r>
    </w:p>
    <w:p w14:paraId="5DC7885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Έχουν κατατεθεί τροπολογίες νομοθετικής φύσεως, </w:t>
      </w:r>
      <w:r>
        <w:rPr>
          <w:rFonts w:eastAsia="Times New Roman" w:cs="Times New Roman"/>
          <w:szCs w:val="24"/>
        </w:rPr>
        <w:t xml:space="preserve">που αφορούν </w:t>
      </w:r>
      <w:r>
        <w:rPr>
          <w:rFonts w:eastAsia="Times New Roman" w:cs="Times New Roman"/>
          <w:szCs w:val="24"/>
        </w:rPr>
        <w:t>σ</w:t>
      </w:r>
      <w:r>
        <w:rPr>
          <w:rFonts w:eastAsia="Times New Roman" w:cs="Times New Roman"/>
          <w:szCs w:val="24"/>
        </w:rPr>
        <w:t>την προστασία του δομημένου περιβάλλοντος καθώς και η τροπολογία σχετικά με την παράταση των προθεσμιών για τις εκπτώσεις του ενιαίου ειδικού προστίμου τακτοποίησης αυθαιρέτων κατασκευών.</w:t>
      </w:r>
    </w:p>
    <w:p w14:paraId="5DC7885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 xml:space="preserve">τις δύο τροπολογίες που κατατέθηκαν για τα </w:t>
      </w:r>
      <w:r>
        <w:rPr>
          <w:rFonts w:eastAsia="Times New Roman" w:cs="Times New Roman"/>
          <w:szCs w:val="24"/>
        </w:rPr>
        <w:t>παράβολα και το Πράσινο Ταμείο, μας βρίσκουν απολύτως σύμφωνους και τις υπερψηφίζουμε.</w:t>
      </w:r>
    </w:p>
    <w:p w14:paraId="5DC7885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Καταθέσαμε –θα το αναφέρω για τα Πρακτικά- και μία τροπολογία που αφορά </w:t>
      </w:r>
      <w:r>
        <w:rPr>
          <w:rFonts w:eastAsia="Times New Roman" w:cs="Times New Roman"/>
          <w:szCs w:val="24"/>
        </w:rPr>
        <w:t>σ</w:t>
      </w:r>
      <w:r>
        <w:rPr>
          <w:rFonts w:eastAsia="Times New Roman" w:cs="Times New Roman"/>
          <w:szCs w:val="24"/>
        </w:rPr>
        <w:t>τα άτομα με ειδικές ανάγκες σε σχέση πάντα με το συγκεκριμένο νομοσχέδιο. Με βάση το Σύνταγμα τη</w:t>
      </w:r>
      <w:r>
        <w:rPr>
          <w:rFonts w:eastAsia="Times New Roman" w:cs="Times New Roman"/>
          <w:szCs w:val="24"/>
        </w:rPr>
        <w:t xml:space="preserve">ς χώρας, ύστερα από την Αναθεώρηση του 2001 και στο άρθρο 21 γίνεται σχετική αναφορά στα άτομα με αναπηρίες και τα δικαιώματά τους. Τους δίνουμε τη δυνατότητα να απολαμβάνουν και </w:t>
      </w:r>
      <w:r>
        <w:rPr>
          <w:rFonts w:eastAsia="Times New Roman" w:cs="Times New Roman"/>
          <w:szCs w:val="24"/>
        </w:rPr>
        <w:lastRenderedPageBreak/>
        <w:t>αυτοί τη θάλασσα, όπως ο υπόλοιπος κόσμος, δίνοντας τη δυνατότητα δημιουργίας</w:t>
      </w:r>
      <w:r>
        <w:rPr>
          <w:rFonts w:eastAsia="Times New Roman" w:cs="Times New Roman"/>
          <w:szCs w:val="24"/>
        </w:rPr>
        <w:t xml:space="preserve"> εγκαταστάσεων, ράμπες, για να μπορούν τα άτομα τα οποία έχουν πρόβλημα μετακίνησης να κατεβαίνουν στη θάλασσα. </w:t>
      </w:r>
    </w:p>
    <w:p w14:paraId="5DC7886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Με βάση την τροπολογία υπάρχει έλεγχος από το δημόσιο, από την αρμόδια κρατική υπηρεσία όπου θα δίδεται η άδεια για το </w:t>
      </w:r>
      <w:r>
        <w:rPr>
          <w:rFonts w:eastAsia="Times New Roman" w:cs="Times New Roman"/>
          <w:szCs w:val="24"/>
        </w:rPr>
        <w:t xml:space="preserve">πως </w:t>
      </w:r>
      <w:r>
        <w:rPr>
          <w:rFonts w:eastAsia="Times New Roman" w:cs="Times New Roman"/>
          <w:szCs w:val="24"/>
        </w:rPr>
        <w:t>θα γίνει αυτό από τι</w:t>
      </w:r>
      <w:r>
        <w:rPr>
          <w:rFonts w:eastAsia="Times New Roman" w:cs="Times New Roman"/>
          <w:szCs w:val="24"/>
        </w:rPr>
        <w:t xml:space="preserve">ς τουριστικές επιχειρήσεις που θα δραστηριοποιούνται εκεί, χωρίς να παραβιάζεται το περιβάλλον. Είναι πολύ σημαντικό να σημειώσουμε ότι όλα τα έξοδα θα καλύπτονται από τον ιδιωτικό φορέα ή από τον επενδυτή ο οποίος θα κάνει και τις τουριστικές επενδύσεις. </w:t>
      </w:r>
      <w:r>
        <w:rPr>
          <w:rFonts w:eastAsia="Times New Roman" w:cs="Times New Roman"/>
          <w:szCs w:val="24"/>
        </w:rPr>
        <w:t xml:space="preserve">Δεν επιβαρύνεται το δημόσιο ούτε το περιβάλλον. Η άδεια θα είναι περιορισμένης ισχύος. Οπότε εάν χρειαστεί παράταση, θα ελεγχθεί ξανά από το δημόσιο για να διαπιστωθεί εάν τηρούνται οι κανόνες. </w:t>
      </w:r>
    </w:p>
    <w:p w14:paraId="5DC7886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Δεν έγινε δεκτή η τροπολογία για ευνόητους λόγους. Θα κατατεθ</w:t>
      </w:r>
      <w:r>
        <w:rPr>
          <w:rFonts w:eastAsia="Times New Roman" w:cs="Times New Roman"/>
          <w:szCs w:val="24"/>
        </w:rPr>
        <w:t xml:space="preserve">εί και έχει δοθεί ήδη στην κ. </w:t>
      </w:r>
      <w:proofErr w:type="spellStart"/>
      <w:r>
        <w:rPr>
          <w:rFonts w:eastAsia="Times New Roman" w:cs="Times New Roman"/>
          <w:szCs w:val="24"/>
        </w:rPr>
        <w:t>Παπανάτσιου</w:t>
      </w:r>
      <w:proofErr w:type="spellEnd"/>
      <w:r>
        <w:rPr>
          <w:rFonts w:eastAsia="Times New Roman" w:cs="Times New Roman"/>
          <w:szCs w:val="24"/>
        </w:rPr>
        <w:t xml:space="preserve">. Υπάρχει συνεννόηση για να έρθει σε νομοσχέδιο </w:t>
      </w:r>
      <w:proofErr w:type="spellStart"/>
      <w:r>
        <w:rPr>
          <w:rFonts w:eastAsia="Times New Roman" w:cs="Times New Roman"/>
          <w:szCs w:val="24"/>
        </w:rPr>
        <w:t>αρμοδιότητος</w:t>
      </w:r>
      <w:proofErr w:type="spellEnd"/>
      <w:r>
        <w:rPr>
          <w:rFonts w:eastAsia="Times New Roman" w:cs="Times New Roman"/>
          <w:szCs w:val="24"/>
        </w:rPr>
        <w:t xml:space="preserve"> του Υπουργείου Οικονομικών.</w:t>
      </w:r>
    </w:p>
    <w:p w14:paraId="5DC7886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Οι δύο παρατηρήσεις που έχουμε σε σχέση με το νομοσχέδιο αφορούν </w:t>
      </w:r>
      <w:r>
        <w:rPr>
          <w:rFonts w:eastAsia="Times New Roman" w:cs="Times New Roman"/>
          <w:szCs w:val="24"/>
        </w:rPr>
        <w:t>σ</w:t>
      </w:r>
      <w:r>
        <w:rPr>
          <w:rFonts w:eastAsia="Times New Roman" w:cs="Times New Roman"/>
          <w:szCs w:val="24"/>
        </w:rPr>
        <w:t xml:space="preserve">το άρθρο 2 και </w:t>
      </w:r>
      <w:r>
        <w:rPr>
          <w:rFonts w:eastAsia="Times New Roman" w:cs="Times New Roman"/>
          <w:szCs w:val="24"/>
        </w:rPr>
        <w:t>σ</w:t>
      </w:r>
      <w:r>
        <w:rPr>
          <w:rFonts w:eastAsia="Times New Roman" w:cs="Times New Roman"/>
          <w:szCs w:val="24"/>
        </w:rPr>
        <w:t xml:space="preserve">το άρθρο 6, όπως </w:t>
      </w:r>
      <w:proofErr w:type="spellStart"/>
      <w:r>
        <w:rPr>
          <w:rFonts w:eastAsia="Times New Roman" w:cs="Times New Roman"/>
          <w:szCs w:val="24"/>
        </w:rPr>
        <w:t>προείπα</w:t>
      </w:r>
      <w:proofErr w:type="spellEnd"/>
      <w:r>
        <w:rPr>
          <w:rFonts w:eastAsia="Times New Roman" w:cs="Times New Roman"/>
          <w:szCs w:val="24"/>
        </w:rPr>
        <w:t>. Στο άρθρο 2 παράγρ</w:t>
      </w:r>
      <w:r>
        <w:rPr>
          <w:rFonts w:eastAsia="Times New Roman" w:cs="Times New Roman"/>
          <w:szCs w:val="24"/>
        </w:rPr>
        <w:t xml:space="preserve">αφος 1 του σχεδίου νόμου αναφέρεται ότι ο νόμος εφαρμόζεται στα θαλάσσια ύδατα </w:t>
      </w:r>
      <w:r>
        <w:rPr>
          <w:rFonts w:eastAsia="Times New Roman" w:cs="Times New Roman"/>
          <w:szCs w:val="24"/>
        </w:rPr>
        <w:lastRenderedPageBreak/>
        <w:t xml:space="preserve">και στις παράκτιες ζώνες. Υπάρχει μια προσθήκη, αυτό το κομμάτι δηλαδή, «και στις παράκτιες ζώνες». </w:t>
      </w:r>
    </w:p>
    <w:p w14:paraId="5DC7886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Στο άρθρο 2 της παραγράφου 1 της </w:t>
      </w:r>
      <w:r>
        <w:rPr>
          <w:rFonts w:eastAsia="Times New Roman" w:cs="Times New Roman"/>
          <w:szCs w:val="24"/>
        </w:rPr>
        <w:t xml:space="preserve">οδηγίας </w:t>
      </w:r>
      <w:r>
        <w:rPr>
          <w:rFonts w:eastAsia="Times New Roman" w:cs="Times New Roman"/>
          <w:szCs w:val="24"/>
        </w:rPr>
        <w:t xml:space="preserve">2014/89 της Ευρωπαϊκής </w:t>
      </w:r>
      <w:r>
        <w:rPr>
          <w:rFonts w:eastAsia="Times New Roman" w:cs="Times New Roman"/>
          <w:szCs w:val="24"/>
        </w:rPr>
        <w:t>Ένωσης</w:t>
      </w:r>
      <w:r>
        <w:rPr>
          <w:rFonts w:eastAsia="Times New Roman" w:cs="Times New Roman"/>
          <w:szCs w:val="24"/>
        </w:rPr>
        <w:t xml:space="preserve"> </w:t>
      </w:r>
      <w:r>
        <w:rPr>
          <w:rFonts w:eastAsia="Times New Roman" w:cs="Times New Roman"/>
          <w:szCs w:val="24"/>
        </w:rPr>
        <w:t>αναφέ</w:t>
      </w:r>
      <w:r>
        <w:rPr>
          <w:rFonts w:eastAsia="Times New Roman" w:cs="Times New Roman"/>
          <w:szCs w:val="24"/>
        </w:rPr>
        <w:t xml:space="preserve">ρεται: «Η παρούσα </w:t>
      </w:r>
      <w:r>
        <w:rPr>
          <w:rFonts w:eastAsia="Times New Roman" w:cs="Times New Roman"/>
          <w:szCs w:val="24"/>
        </w:rPr>
        <w:t xml:space="preserve">οδηγία </w:t>
      </w:r>
      <w:r>
        <w:rPr>
          <w:rFonts w:eastAsia="Times New Roman" w:cs="Times New Roman"/>
          <w:szCs w:val="24"/>
        </w:rPr>
        <w:t xml:space="preserve">εφαρμόζεται στα θαλάσσια ύδατα των </w:t>
      </w:r>
      <w:r>
        <w:rPr>
          <w:rFonts w:eastAsia="Times New Roman" w:cs="Times New Roman"/>
          <w:szCs w:val="24"/>
        </w:rPr>
        <w:t>κρατών-</w:t>
      </w:r>
      <w:r>
        <w:rPr>
          <w:rFonts w:eastAsia="Times New Roman" w:cs="Times New Roman"/>
          <w:szCs w:val="24"/>
        </w:rPr>
        <w:t xml:space="preserve">μελών με την επιφύλαξη άλλης νομοθεσίας της Ένωσης». Επίσης, στην παράγραφο 3 του ιδίου άρθρου αναφέρεται ότι η παρούσα </w:t>
      </w:r>
      <w:r>
        <w:rPr>
          <w:rFonts w:eastAsia="Times New Roman" w:cs="Times New Roman"/>
          <w:szCs w:val="24"/>
        </w:rPr>
        <w:t xml:space="preserve">οδηγία </w:t>
      </w:r>
      <w:r>
        <w:rPr>
          <w:rFonts w:eastAsia="Times New Roman" w:cs="Times New Roman"/>
          <w:szCs w:val="24"/>
        </w:rPr>
        <w:t xml:space="preserve">δεν εφαρμόζεται στην πολεοδομία και στην χωροταξία. </w:t>
      </w:r>
    </w:p>
    <w:p w14:paraId="5DC7886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Κατόπιν τ</w:t>
      </w:r>
      <w:r>
        <w:rPr>
          <w:rFonts w:eastAsia="Times New Roman" w:cs="Times New Roman"/>
          <w:szCs w:val="24"/>
        </w:rPr>
        <w:t xml:space="preserve">ων παραπάνω είναι σαφές ότι δεν υπάρχει υποχρέωση που να απορρέει από την </w:t>
      </w:r>
      <w:r>
        <w:rPr>
          <w:rFonts w:eastAsia="Times New Roman" w:cs="Times New Roman"/>
          <w:szCs w:val="24"/>
        </w:rPr>
        <w:t xml:space="preserve">οδηγία </w:t>
      </w:r>
      <w:r>
        <w:rPr>
          <w:rFonts w:eastAsia="Times New Roman" w:cs="Times New Roman"/>
          <w:szCs w:val="24"/>
        </w:rPr>
        <w:t>γι’ αυτήν την προσθήκη. Η επέκταση των ρυθμίσεων στην παράκτια ζώνη είναι πολύ πιθανό να δημιουργήσει ζητήματα στην υλοποίηση επενδυτικών σχεδίων στον παράκτιο χώρο, περιλαμβα</w:t>
      </w:r>
      <w:r>
        <w:rPr>
          <w:rFonts w:eastAsia="Times New Roman" w:cs="Times New Roman"/>
          <w:szCs w:val="24"/>
        </w:rPr>
        <w:t xml:space="preserve">νομένων και των τουριστικών λιμένων ανατρέποντας το θεσμικό πλαίσιο </w:t>
      </w:r>
      <w:proofErr w:type="spellStart"/>
      <w:r>
        <w:rPr>
          <w:rFonts w:eastAsia="Times New Roman" w:cs="Times New Roman"/>
          <w:szCs w:val="24"/>
        </w:rPr>
        <w:t>χωροθέτησής</w:t>
      </w:r>
      <w:proofErr w:type="spellEnd"/>
      <w:r>
        <w:rPr>
          <w:rFonts w:eastAsia="Times New Roman" w:cs="Times New Roman"/>
          <w:szCs w:val="24"/>
        </w:rPr>
        <w:t xml:space="preserve"> τους. </w:t>
      </w:r>
    </w:p>
    <w:p w14:paraId="5DC7886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Υπάρχει συνεννόηση με τον Υπουργό, υπάρχει διασφάλιση ότι δεν θα υπάρξει αυτό το πρόβλημα. Πρέπει να διαβάσω, βέβαια, και τη δική μας παρατήρηση αλλά και τη διαβεβαίωση </w:t>
      </w:r>
      <w:r>
        <w:rPr>
          <w:rFonts w:eastAsia="Times New Roman" w:cs="Times New Roman"/>
          <w:szCs w:val="24"/>
        </w:rPr>
        <w:t xml:space="preserve">του Υπουργού. </w:t>
      </w:r>
    </w:p>
    <w:p w14:paraId="5DC7886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ευκαιρία θα καταθέσω μια λίστα που πήρα </w:t>
      </w:r>
      <w:r>
        <w:rPr>
          <w:rFonts w:eastAsia="Times New Roman" w:cs="Times New Roman"/>
          <w:szCs w:val="24"/>
        </w:rPr>
        <w:t xml:space="preserve">μ’ </w:t>
      </w:r>
      <w:r>
        <w:rPr>
          <w:rFonts w:eastAsia="Times New Roman" w:cs="Times New Roman"/>
          <w:szCs w:val="24"/>
        </w:rPr>
        <w:t xml:space="preserve">αυτές τις επενδύσεις –πρέπει να τις λάβουμε υπ’ </w:t>
      </w:r>
      <w:proofErr w:type="spellStart"/>
      <w:r>
        <w:rPr>
          <w:rFonts w:eastAsia="Times New Roman" w:cs="Times New Roman"/>
          <w:szCs w:val="24"/>
        </w:rPr>
        <w:t>όψιν</w:t>
      </w:r>
      <w:proofErr w:type="spellEnd"/>
      <w:r>
        <w:rPr>
          <w:rFonts w:eastAsia="Times New Roman" w:cs="Times New Roman"/>
          <w:szCs w:val="24"/>
        </w:rPr>
        <w:t xml:space="preserve"> μας- οι οποίες είναι ήδη σε προχωρημένο στάδιο. Αριθμούν τις ενενήντα μία σε όλη την Ελλάδα και έχουν να κάνουν με αμιγώς τουριστική επένδ</w:t>
      </w:r>
      <w:r>
        <w:rPr>
          <w:rFonts w:eastAsia="Times New Roman" w:cs="Times New Roman"/>
          <w:szCs w:val="24"/>
        </w:rPr>
        <w:t>υση. Καταλαβαίνουμε την υψηλή σημαντικότητα αυτών των επενδύσεων, γι’ αυτές τις εργασίες και για το βασικό προϊόν το οποίο ενισχύει το ΑΕΠ μας κάθε χρόνο, που είναι ο τουρισμός.</w:t>
      </w:r>
    </w:p>
    <w:p w14:paraId="5DC78867" w14:textId="77777777" w:rsidR="00A02DB2" w:rsidRDefault="00AC477D">
      <w:pPr>
        <w:spacing w:line="600" w:lineRule="auto"/>
        <w:ind w:firstLine="720"/>
        <w:jc w:val="both"/>
        <w:rPr>
          <w:rFonts w:eastAsia="Times New Roman"/>
          <w:bCs/>
          <w:szCs w:val="24"/>
        </w:rPr>
      </w:pPr>
      <w:r w:rsidRPr="00663D20">
        <w:rPr>
          <w:rFonts w:eastAsia="Times New Roman" w:cs="Times New Roman"/>
          <w:szCs w:val="24"/>
        </w:rPr>
        <w:t>(</w:t>
      </w:r>
      <w:r>
        <w:rPr>
          <w:rFonts w:eastAsia="Times New Roman"/>
          <w:bCs/>
          <w:szCs w:val="24"/>
        </w:rPr>
        <w:t>Στο σημείο αυτό ο Η΄ Αντιπρόεδρος της Βουλής</w:t>
      </w:r>
      <w:r w:rsidRPr="00663D20">
        <w:rPr>
          <w:rFonts w:eastAsia="Times New Roman"/>
          <w:bCs/>
          <w:szCs w:val="24"/>
        </w:rPr>
        <w:t xml:space="preserve"> κ.</w:t>
      </w:r>
      <w:r>
        <w:rPr>
          <w:rFonts w:eastAsia="Times New Roman"/>
          <w:bCs/>
          <w:szCs w:val="24"/>
        </w:rPr>
        <w:t xml:space="preserve"> Δημήτριος Καμμένος</w:t>
      </w:r>
      <w:r w:rsidRPr="00960039">
        <w:rPr>
          <w:rFonts w:eastAsia="Times New Roman"/>
          <w:bCs/>
          <w:szCs w:val="24"/>
        </w:rPr>
        <w:t xml:space="preserve"> </w:t>
      </w:r>
      <w:r>
        <w:rPr>
          <w:rFonts w:eastAsia="Times New Roman"/>
          <w:bCs/>
          <w:szCs w:val="24"/>
        </w:rPr>
        <w:t>καταθέτει</w:t>
      </w:r>
      <w:r w:rsidRPr="00663D20">
        <w:rPr>
          <w:rFonts w:eastAsia="Times New Roman"/>
          <w:bCs/>
          <w:szCs w:val="24"/>
        </w:rPr>
        <w:t xml:space="preserve"> για τα Πρακτικά το προαναφερθέν έγγραφο</w:t>
      </w:r>
      <w:r>
        <w:rPr>
          <w:rFonts w:eastAsia="Times New Roman"/>
          <w:bCs/>
          <w:szCs w:val="24"/>
        </w:rPr>
        <w:t>,</w:t>
      </w:r>
      <w:r w:rsidRPr="00663D20">
        <w:rPr>
          <w:rFonts w:eastAsia="Times New Roman"/>
          <w:bCs/>
          <w:szCs w:val="24"/>
        </w:rPr>
        <w:t xml:space="preserve"> το οποίο βρίσκεται στο </w:t>
      </w:r>
      <w:r>
        <w:rPr>
          <w:rFonts w:eastAsia="Times New Roman"/>
          <w:bCs/>
          <w:szCs w:val="24"/>
        </w:rPr>
        <w:t>α</w:t>
      </w:r>
      <w:r w:rsidRPr="00663D20">
        <w:rPr>
          <w:rFonts w:eastAsia="Times New Roman"/>
          <w:bCs/>
          <w:szCs w:val="24"/>
        </w:rPr>
        <w:t>ρχείο του Τμήματος Γραμματείας της Διεύθυνσης Στενογραφίας και Πρακτικών της Βουλής)</w:t>
      </w:r>
    </w:p>
    <w:p w14:paraId="5DC7886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Η δεύτερη παρατήρηση έχει να κάνει με το άρθρο 6. Αναφέρει ότι τα θαλάσσια χωροταξικά σχέδια εγκρίνονται </w:t>
      </w:r>
      <w:r>
        <w:rPr>
          <w:rFonts w:eastAsia="Times New Roman" w:cs="Times New Roman"/>
          <w:szCs w:val="24"/>
        </w:rPr>
        <w:t>μαζί με τις στρατηγικές μελέτες περιβαλλοντικών επιπτώσεων με ενιαία απόφαση του Υπουργού Περιβάλλοντος και Ενέργειας.</w:t>
      </w:r>
    </w:p>
    <w:p w14:paraId="5DC7886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Εδώ πιστεύουμε, και το αφήνουμε στη σκέψη του Υπουργού για να το συζητήσουμε, ότι τα δύο συναρμόδια Υπουργεία, τόσο το Υπουργείο Τουρι</w:t>
      </w:r>
      <w:r>
        <w:rPr>
          <w:rFonts w:eastAsia="Times New Roman" w:cs="Times New Roman"/>
          <w:szCs w:val="24"/>
        </w:rPr>
        <w:lastRenderedPageBreak/>
        <w:t>σμο</w:t>
      </w:r>
      <w:r>
        <w:rPr>
          <w:rFonts w:eastAsia="Times New Roman" w:cs="Times New Roman"/>
          <w:szCs w:val="24"/>
        </w:rPr>
        <w:t xml:space="preserve">ύ όσο και το Υπουργείο Ναυτιλίας, θα πρέπει να συμμετέχουν στην υπογραφή και να βγαίνει μια κοινή υπουργική απόφαση και να μην συμμετέχουν μόνο στην περίοδο της διαβούλευσης. </w:t>
      </w:r>
    </w:p>
    <w:p w14:paraId="5DC7886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Τέλος, θα ήθελα, κύριε Υπουργέ, -σας έχω δώσει και ένα σημείωμα και θα το διαβάσ</w:t>
      </w:r>
      <w:r>
        <w:rPr>
          <w:rFonts w:eastAsia="Times New Roman" w:cs="Times New Roman"/>
          <w:szCs w:val="24"/>
        </w:rPr>
        <w:t xml:space="preserve">ω- να γίνει μια μικρή προσθήκη, η οποία νομίζω ότι δεν θα βαρύνει το νομοσχέδιο και θα φέρει μία ασφάλεια, όπως είπα πριν, στις ερμηνείες των εγκυκλίων, αλλά και για τα επενδυτικά σχέδια τα οποία ήδη τρέχουν. </w:t>
      </w:r>
    </w:p>
    <w:p w14:paraId="5DC7886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Διαβάζω: «Σχέδια τα οποία προσδιορίζουν χρήσει</w:t>
      </w:r>
      <w:r>
        <w:rPr>
          <w:rFonts w:eastAsia="Times New Roman" w:cs="Times New Roman"/>
          <w:szCs w:val="24"/>
        </w:rPr>
        <w:t>ς γης στον παράκτιο χώρο». Αυτά είναι τέσσερα: «Ειδικό Χωροταξικό Πλαίσιο για τον Τουρισμό, Ειδικό Χωροταξικό Πλαίσιο για τις Υδατοκαλλιέργειες, Περιφερειακά Χωροταξικά Πλαίσια και Γενικά Πολεοδομικά Σχέδια ή Νέα Χωρικά Τοπικά Σχέδια». Η προσθήκη ενός ακόμ</w:t>
      </w:r>
      <w:r>
        <w:rPr>
          <w:rFonts w:eastAsia="Times New Roman" w:cs="Times New Roman"/>
          <w:szCs w:val="24"/>
        </w:rPr>
        <w:t xml:space="preserve">α σχεδίου, δηλαδή του Θαλάσσιου Χωροταξικού Σχεδίου, που θα προσδιορίζει και αυτό επίσης στον παράκτιο χώρο χρήσεις γης προφανώς θα οδηγήσει σε τεράστια προβλήματα συντονισμού και σε συγκρούσεις χρήσεων γης. </w:t>
      </w:r>
    </w:p>
    <w:p w14:paraId="5DC7886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Αυτό είπαμε ότι θα το οργανώσουμε και θα το διε</w:t>
      </w:r>
      <w:r>
        <w:rPr>
          <w:rFonts w:eastAsia="Times New Roman" w:cs="Times New Roman"/>
          <w:szCs w:val="24"/>
        </w:rPr>
        <w:t xml:space="preserve">υθετήσουμε έτσι ώστε να μη συμβεί, αλλά θα πρέπει να προσέξουμε τις ερμηνείες και να διευκολύνουμε τις υπηρεσίες να μην παρακωλύσουν, χρονικά τουλάχιστον, τις επενδύσεις που τρέχουν. </w:t>
      </w:r>
    </w:p>
    <w:p w14:paraId="5DC7886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Γι’ αυτόν τον λόγο προτείνουμε ότι ο τρόπος για να αντιμετωπιστεί αυτός </w:t>
      </w:r>
      <w:r>
        <w:rPr>
          <w:rFonts w:eastAsia="Times New Roman" w:cs="Times New Roman"/>
          <w:szCs w:val="24"/>
        </w:rPr>
        <w:t>ο κίνδυνος είναι να αναφερθεί ρητώς στον νόμο ότι τα Θαλάσσια Χωροταξικά Σχέδια δεν καθορίζουν ή τροποποιούν τις χρήσεις γης, αλλά ο ρόλος τους συνίσταται στον προσδιορισμό διαχειριστικών μέτρων, δηλαδή Ολοκληρωμένη Διαχείριση Παράκτιου Χώρου.</w:t>
      </w:r>
    </w:p>
    <w:p w14:paraId="5DC7886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Παρακαλώ πολ</w:t>
      </w:r>
      <w:r>
        <w:rPr>
          <w:rFonts w:eastAsia="Times New Roman" w:cs="Times New Roman"/>
          <w:szCs w:val="24"/>
        </w:rPr>
        <w:t>ύ, κύριε Υπουργέ, όπως το λάβετε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σας. Θα το καταθέσω και στα Πρακτικά, αν θέλει κάποιος συνάδελφος να δει τη σημείωσή μου.</w:t>
      </w:r>
    </w:p>
    <w:p w14:paraId="5DC7886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(Στο σημείο αυτό ο Η΄ Αντιπρόεδρος της Βουλής κ. Δημήτριος Καμμένος καταθέτει για τα Πρακτικά το προαναφερθέν έγγραφο, το οπ</w:t>
      </w:r>
      <w:r>
        <w:rPr>
          <w:rFonts w:eastAsia="Times New Roman" w:cs="Times New Roman"/>
          <w:szCs w:val="24"/>
        </w:rPr>
        <w:t>οίο βρίσκεται στο αρχείο του Τμήματος Γραμματείας της Διεύθυνσης Στενογραφίας και Πρακτικών της Βουλής)</w:t>
      </w:r>
    </w:p>
    <w:p w14:paraId="5DC7887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Νομίζω ότι με θετική σκέψη θα το δείτε και θα μπει αυτή η προσθήκη. Νομίζω ότι θα πάει καλά το νομοσχέδιο και δεν θα παρακωλύσουμε τις επενδύσεις. Να μη</w:t>
      </w:r>
      <w:r>
        <w:rPr>
          <w:rFonts w:eastAsia="Times New Roman" w:cs="Times New Roman"/>
          <w:szCs w:val="24"/>
        </w:rPr>
        <w:t>ν έχουμε τα προβλήματα σε όλα τα συναρμόδια Υπουργεία με παράπονα και φορείς οι οποίοι θα ζητούν ασφάλεια δικαίου την οποία πιθανόν κάποια υπηρεσία δεν θα μπορέσει να την παράσχει, διότι τα συναρμόδια Υπουργεία πιθανόν να μπερδευτούν και να μην υπάρχουν οι</w:t>
      </w:r>
      <w:r>
        <w:rPr>
          <w:rFonts w:eastAsia="Times New Roman" w:cs="Times New Roman"/>
          <w:szCs w:val="24"/>
        </w:rPr>
        <w:t xml:space="preserve"> κατάλληλες ερμηνευτικές εγκύκλιοι.</w:t>
      </w:r>
    </w:p>
    <w:p w14:paraId="5DC7887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DC78872" w14:textId="77777777" w:rsidR="00A02DB2" w:rsidRDefault="00AC477D">
      <w:pPr>
        <w:spacing w:line="600" w:lineRule="auto"/>
        <w:ind w:firstLine="720"/>
        <w:jc w:val="both"/>
        <w:rPr>
          <w:rFonts w:eastAsia="Times New Roman" w:cs="Times New Roman"/>
          <w:szCs w:val="24"/>
        </w:rPr>
      </w:pPr>
      <w:r w:rsidRPr="004C0C9E">
        <w:rPr>
          <w:rFonts w:eastAsia="Times New Roman" w:cs="Times New Roman"/>
          <w:b/>
          <w:szCs w:val="24"/>
        </w:rPr>
        <w:t>ΠΡΟΕΔΡΕΥΩΝ (Νικήτας Κακλαμάνης):</w:t>
      </w:r>
      <w:r>
        <w:rPr>
          <w:rFonts w:eastAsia="Times New Roman" w:cs="Times New Roman"/>
          <w:szCs w:val="24"/>
        </w:rPr>
        <w:t xml:space="preserve"> Ευχαριστούμε και εμείς, κύριε </w:t>
      </w:r>
      <w:proofErr w:type="spellStart"/>
      <w:r>
        <w:rPr>
          <w:rFonts w:eastAsia="Times New Roman" w:cs="Times New Roman"/>
          <w:szCs w:val="24"/>
        </w:rPr>
        <w:t>Καμμένε</w:t>
      </w:r>
      <w:proofErr w:type="spellEnd"/>
      <w:r>
        <w:rPr>
          <w:rFonts w:eastAsia="Times New Roman" w:cs="Times New Roman"/>
          <w:szCs w:val="24"/>
        </w:rPr>
        <w:t>, και για τη συντομία.</w:t>
      </w:r>
    </w:p>
    <w:p w14:paraId="5DC7887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Γιώργος </w:t>
      </w:r>
      <w:proofErr w:type="spellStart"/>
      <w:r>
        <w:rPr>
          <w:rFonts w:eastAsia="Times New Roman" w:cs="Times New Roman"/>
          <w:szCs w:val="24"/>
        </w:rPr>
        <w:t>Αμυράς</w:t>
      </w:r>
      <w:proofErr w:type="spellEnd"/>
      <w:r>
        <w:rPr>
          <w:rFonts w:eastAsia="Times New Roman" w:cs="Times New Roman"/>
          <w:szCs w:val="24"/>
        </w:rPr>
        <w:t xml:space="preserve">, </w:t>
      </w:r>
      <w:r>
        <w:rPr>
          <w:rFonts w:eastAsia="Times New Roman" w:cs="Times New Roman"/>
          <w:szCs w:val="24"/>
        </w:rPr>
        <w:t xml:space="preserve">ο </w:t>
      </w:r>
      <w:r>
        <w:rPr>
          <w:rFonts w:eastAsia="Times New Roman" w:cs="Times New Roman"/>
          <w:szCs w:val="24"/>
        </w:rPr>
        <w:t>ειδικός αγορητής από το Ποτάμι.</w:t>
      </w:r>
    </w:p>
    <w:p w14:paraId="5DC78874" w14:textId="77777777" w:rsidR="00A02DB2" w:rsidRDefault="00AC477D">
      <w:pPr>
        <w:spacing w:line="600" w:lineRule="auto"/>
        <w:ind w:firstLine="720"/>
        <w:jc w:val="both"/>
        <w:rPr>
          <w:rFonts w:eastAsia="Times New Roman" w:cs="Times New Roman"/>
          <w:szCs w:val="24"/>
        </w:rPr>
      </w:pPr>
      <w:r w:rsidRPr="004C0C9E">
        <w:rPr>
          <w:rFonts w:eastAsia="Times New Roman" w:cs="Times New Roman"/>
          <w:b/>
          <w:szCs w:val="24"/>
        </w:rPr>
        <w:t>ΓΕΩΡΓΙΟΣ ΑΜΥΡΑΣ:</w:t>
      </w:r>
      <w:r>
        <w:rPr>
          <w:rFonts w:eastAsia="Times New Roman" w:cs="Times New Roman"/>
          <w:szCs w:val="24"/>
        </w:rPr>
        <w:t xml:space="preserve"> Ευχαριστώ, κύριε Πρό</w:t>
      </w:r>
      <w:r>
        <w:rPr>
          <w:rFonts w:eastAsia="Times New Roman" w:cs="Times New Roman"/>
          <w:szCs w:val="24"/>
        </w:rPr>
        <w:t>εδρε.</w:t>
      </w:r>
    </w:p>
    <w:p w14:paraId="5DC7887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Παγκόσμια Ημέρα Περιβάλλοντος σήμερα και νομίζω ότι θα έπρεπε να βρισκόμαστε σε μια παραλία όχι για μπάνιο και ηλιοθεραπεία, αλλά για να μαζεύουμε τα πλαστικά που έχουν συσσωρευθεί, τόνοι επί τόνων στις ελληνικές παραλίε</w:t>
      </w:r>
      <w:r>
        <w:rPr>
          <w:rFonts w:eastAsia="Times New Roman" w:cs="Times New Roman"/>
          <w:szCs w:val="24"/>
        </w:rPr>
        <w:t>ς. Είναι τεράστιο πρόβλημα.</w:t>
      </w:r>
    </w:p>
    <w:p w14:paraId="5DC7887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Παγκόσμια Ημέρα Περιβάλλοντος σήμερα και νομίζω θα έπρεπε να βρισκόμαστε στο </w:t>
      </w:r>
      <w:proofErr w:type="spellStart"/>
      <w:r>
        <w:rPr>
          <w:rFonts w:eastAsia="Times New Roman" w:cs="Times New Roman"/>
          <w:szCs w:val="24"/>
        </w:rPr>
        <w:t>Γιαννιτσοχώρι</w:t>
      </w:r>
      <w:proofErr w:type="spellEnd"/>
      <w:r>
        <w:rPr>
          <w:rFonts w:eastAsia="Times New Roman" w:cs="Times New Roman"/>
          <w:szCs w:val="24"/>
        </w:rPr>
        <w:t xml:space="preserve"> Ηλείας ή στην Ελαία της Μεσσηνίας. Τα ξέρετε, κύριε Σταθάκη; Είναι κάτι υπέροχες περιοχές με </w:t>
      </w:r>
      <w:proofErr w:type="spellStart"/>
      <w:r>
        <w:rPr>
          <w:rFonts w:eastAsia="Times New Roman" w:cs="Times New Roman"/>
          <w:szCs w:val="24"/>
        </w:rPr>
        <w:t>αμμοθίνες</w:t>
      </w:r>
      <w:proofErr w:type="spellEnd"/>
      <w:r>
        <w:rPr>
          <w:rFonts w:eastAsia="Times New Roman" w:cs="Times New Roman"/>
          <w:szCs w:val="24"/>
        </w:rPr>
        <w:t xml:space="preserve">, στις οποίες, αν έχετε τον θεό </w:t>
      </w:r>
      <w:r>
        <w:rPr>
          <w:rFonts w:eastAsia="Times New Roman" w:cs="Times New Roman"/>
          <w:szCs w:val="24"/>
        </w:rPr>
        <w:t>σας, διοργανώθηκε αγώνας ταχύτητας με μοτοσυκλέτες. Διακόσιες μοτοσυκλέτες ισοπέδωσαν την περιοχή, που είναι χώρος ωοτοκίας της θαλάσσιας χελώνας καρέτα-καρέτα.</w:t>
      </w:r>
    </w:p>
    <w:p w14:paraId="5DC7887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Παγκόσμια Ημέρα Περιβάλλοντος σήμερα και θα έπρεπε να βρισκόμαστε στις ακτές του ανατολικού Αιγ</w:t>
      </w:r>
      <w:r>
        <w:rPr>
          <w:rFonts w:eastAsia="Times New Roman" w:cs="Times New Roman"/>
          <w:szCs w:val="24"/>
        </w:rPr>
        <w:t>αίου σε μια μικρή έκταση δέκα ναυτικών μιλίων όλη και όλη, εκεί όπου από την αρχή του χρόνου έχουν εκβραστεί δεκαέξι νεκρές θαλάσσιες χελώνες καρέτα-καρέτα είτε γιατί είχαν καταπιεί αγκίστρια είτε για τις είχαν χτυπήσει προπέλες σκαφών όχι μεγάλων, αλλά μι</w:t>
      </w:r>
      <w:r>
        <w:rPr>
          <w:rFonts w:eastAsia="Times New Roman" w:cs="Times New Roman"/>
          <w:szCs w:val="24"/>
        </w:rPr>
        <w:t>κρών, ακόμα και τζετ σκι.</w:t>
      </w:r>
    </w:p>
    <w:p w14:paraId="5DC7887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Παγκόσμια Ημέρα Περιβάλλοντος σήμερα και θα έπρεπε να βρισκόμαστε, αν είχαμε τη δυνατότητα, στην ελληνική τάφρο, αυτήν τη θαλάσσια περιοχή δυτικά και νότια του Ιονίου και της Πελοποννήσου, εκεί όπου ζει ένας πληθυσμός διακοσίων φα</w:t>
      </w:r>
      <w:r>
        <w:rPr>
          <w:rFonts w:eastAsia="Times New Roman" w:cs="Times New Roman"/>
          <w:szCs w:val="24"/>
        </w:rPr>
        <w:t>λαινών φυσητήρων, αυτές οι υπέροχες μητριαρχικές οικογένειες, είναι η γιαγιά, είναι η κόρη και είναι η εγγονή. Αυτές οι φάλαινες ζουν σε πληθυσμούς μητριαρχικούς, είναι ένα κόσμημα, είναι μία υπεραξία, ένας φυσικός πλούτος για το ελληνικό θαλάσσιο οικοσύστ</w:t>
      </w:r>
      <w:r>
        <w:rPr>
          <w:rFonts w:eastAsia="Times New Roman" w:cs="Times New Roman"/>
          <w:szCs w:val="24"/>
        </w:rPr>
        <w:t xml:space="preserve">ημα. Και όμως, </w:t>
      </w:r>
      <w:r>
        <w:rPr>
          <w:rFonts w:eastAsia="Times New Roman" w:cs="Times New Roman"/>
          <w:szCs w:val="24"/>
        </w:rPr>
        <w:lastRenderedPageBreak/>
        <w:t xml:space="preserve">δυστυχώς, κάθε χρόνο μία φάλαινα φυσητήρας εκβράζεται νεκρή στις ακτές της Ελλάδας χτυπημένη από τις προπέλες των τεράστιων ποντοπόρων πλοίων. </w:t>
      </w:r>
    </w:p>
    <w:p w14:paraId="5DC7887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Εκεί θα έπρεπε να βρισκόμαστε και να δίνουμε τη μάχη μας στο πεδίο.</w:t>
      </w:r>
    </w:p>
    <w:p w14:paraId="5DC7887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Έτσι λοιπόν, θα έλεγε </w:t>
      </w:r>
      <w:r>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 xml:space="preserve">ότι σήμερα με το σχέδιο νόμου που ενσωματώνει την </w:t>
      </w:r>
      <w:r>
        <w:rPr>
          <w:rFonts w:eastAsia="Times New Roman" w:cs="Times New Roman"/>
          <w:szCs w:val="24"/>
        </w:rPr>
        <w:t>ευρωπαϊκή οδηγία</w:t>
      </w:r>
      <w:r>
        <w:rPr>
          <w:rFonts w:eastAsia="Times New Roman" w:cs="Times New Roman"/>
          <w:szCs w:val="24"/>
        </w:rPr>
        <w:t xml:space="preserve"> για τον θαλάσσιο χωροταξικό σχεδιασμό θα μπορούσαμε να δώσουμε κάποιες απαντήσεις στο </w:t>
      </w:r>
      <w:r>
        <w:rPr>
          <w:rFonts w:eastAsia="Times New Roman" w:cs="Times New Roman"/>
          <w:szCs w:val="24"/>
        </w:rPr>
        <w:t xml:space="preserve">πως </w:t>
      </w:r>
      <w:r>
        <w:rPr>
          <w:rFonts w:eastAsia="Times New Roman" w:cs="Times New Roman"/>
          <w:szCs w:val="24"/>
        </w:rPr>
        <w:t>θα αντιμετωπίσουμε τα προβλήματα που μόλις σας προανέφερα.</w:t>
      </w:r>
    </w:p>
    <w:p w14:paraId="5DC7887B"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Δυστυχώς, δεν είμαι πάρα πολύ αισιόδοξο</w:t>
      </w:r>
      <w:r>
        <w:rPr>
          <w:rFonts w:eastAsia="Times New Roman" w:cs="Times New Roman"/>
          <w:szCs w:val="24"/>
        </w:rPr>
        <w:t xml:space="preserve">ς ότι αυτό το σχέδιο νόμου, παρά τα θετικά της </w:t>
      </w:r>
      <w:r>
        <w:rPr>
          <w:rFonts w:eastAsia="Times New Roman" w:cs="Times New Roman"/>
          <w:szCs w:val="24"/>
        </w:rPr>
        <w:t>ευρωπαϊκής οδηγίας</w:t>
      </w:r>
      <w:r>
        <w:rPr>
          <w:rFonts w:eastAsia="Times New Roman" w:cs="Times New Roman"/>
          <w:szCs w:val="24"/>
        </w:rPr>
        <w:t xml:space="preserve">, δίνει απαντήσεις. Πρώτα απ’ όλα, το βασικό είναι ότι φαίνεται πως η ελληνική Κυβέρνηση ασθμαίνοντας εντάσσει στο εθνικό μας δίκτυο αυτές τις ευρωπαϊκές κατευθύνσεις και κανόνες. Έπρεπε από </w:t>
      </w:r>
      <w:r>
        <w:rPr>
          <w:rFonts w:eastAsia="Times New Roman" w:cs="Times New Roman"/>
          <w:szCs w:val="24"/>
        </w:rPr>
        <w:t xml:space="preserve">τον Σεπτέμβριο του 2016 να είχε ενσωματωθεί. Επίσης, η δημόσια διαβούλευση για τη συγκεκριμένη </w:t>
      </w:r>
      <w:r>
        <w:rPr>
          <w:rFonts w:eastAsia="Times New Roman" w:cs="Times New Roman"/>
          <w:szCs w:val="24"/>
        </w:rPr>
        <w:t xml:space="preserve">οδηγία </w:t>
      </w:r>
      <w:r>
        <w:rPr>
          <w:rFonts w:eastAsia="Times New Roman" w:cs="Times New Roman"/>
          <w:szCs w:val="24"/>
        </w:rPr>
        <w:t>είχε ολοκληρωθεί τον Σεπτέμβριο του 2016. Η Ευρωπαϊκή Επιτροπή μας παρέπεμψε μαζί με τη Φινλανδία και τη Βουλγαρία στο Ευρωπαϊκό Δικαστήριο και έτσι ερχόμ</w:t>
      </w:r>
      <w:r>
        <w:rPr>
          <w:rFonts w:eastAsia="Times New Roman" w:cs="Times New Roman"/>
          <w:szCs w:val="24"/>
        </w:rPr>
        <w:t xml:space="preserve">αστε τώρα σχεδόν εκ των υστέρων να ενσωματώσουμε αυτή την </w:t>
      </w:r>
      <w:r>
        <w:rPr>
          <w:rFonts w:eastAsia="Times New Roman" w:cs="Times New Roman"/>
          <w:szCs w:val="24"/>
        </w:rPr>
        <w:t xml:space="preserve">οδηγία </w:t>
      </w:r>
      <w:r>
        <w:rPr>
          <w:rFonts w:eastAsia="Times New Roman" w:cs="Times New Roman"/>
          <w:szCs w:val="24"/>
        </w:rPr>
        <w:t xml:space="preserve">στο εθνικό δίκαιο. </w:t>
      </w:r>
    </w:p>
    <w:p w14:paraId="5DC7887C"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το σχέδιο νόμου περιλαμβάνει κατεύθυνση, σχέδιο πολιτικής και διαχείρισης για το θαλάσσιο περιβάλλον της χώρας; Εγώ θα σας πω και «ναι» και «όχι». Δυστυχώς, το «όχι» </w:t>
      </w:r>
      <w:r>
        <w:rPr>
          <w:rFonts w:eastAsia="Times New Roman" w:cs="Times New Roman"/>
          <w:szCs w:val="24"/>
        </w:rPr>
        <w:t xml:space="preserve">μπατάρει πιο πολύ. Υπάρχουν ερωτήματα που προκύπτουν. Θα αναδείξουμε τον καταδυτικό τουρισμό; Θα δημιουργήσουμε θαλάσσια πάρκα; Θα δημιουργήσουμε ζώνες αλιείας για παράκτιους αλιείς; Θα προστατεύσουμε τις ελληνικές θάλασσες από την </w:t>
      </w:r>
      <w:proofErr w:type="spellStart"/>
      <w:r>
        <w:rPr>
          <w:rFonts w:eastAsia="Times New Roman" w:cs="Times New Roman"/>
          <w:szCs w:val="24"/>
        </w:rPr>
        <w:t>υπεραλίευση</w:t>
      </w:r>
      <w:proofErr w:type="spellEnd"/>
      <w:r>
        <w:rPr>
          <w:rFonts w:eastAsia="Times New Roman" w:cs="Times New Roman"/>
          <w:szCs w:val="24"/>
        </w:rPr>
        <w:t>; Θα αποτρέψο</w:t>
      </w:r>
      <w:r>
        <w:rPr>
          <w:rFonts w:eastAsia="Times New Roman" w:cs="Times New Roman"/>
          <w:szCs w:val="24"/>
        </w:rPr>
        <w:t xml:space="preserve">υμε μελλοντικές θαλάσσιες καταστροφές από τη ρύπανση; </w:t>
      </w:r>
    </w:p>
    <w:p w14:paraId="5DC7887D"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Σε κάποια από αυτά γίνεται μια προσπάθεια να απαντηθούν από το σχέδιο νόμου που μας φέρνετε σήμερα. Όμως, στα περισσότερα δεν βλέπω καμ</w:t>
      </w:r>
      <w:r>
        <w:rPr>
          <w:rFonts w:eastAsia="Times New Roman" w:cs="Times New Roman"/>
          <w:szCs w:val="24"/>
        </w:rPr>
        <w:t>μ</w:t>
      </w:r>
      <w:r>
        <w:rPr>
          <w:rFonts w:eastAsia="Times New Roman" w:cs="Times New Roman"/>
          <w:szCs w:val="24"/>
        </w:rPr>
        <w:t>ία απάντηση. Η Ελλάδα είναι μια κατ’ εξοχήν νησιωτική χώρα. Είναι η δεύτερη σε μήκος ακτών με τη μακροβιότερη παράδοση στην Ευρώπη σε ναυτιλία, σε θαλάσσιες δραστηριότητες, σε θαλάσσια επαγγέλματα. Η ακτογραμμή της Ελλάδας είναι πολύ πιο μεγάλη από την αντ</w:t>
      </w:r>
      <w:r>
        <w:rPr>
          <w:rFonts w:eastAsia="Times New Roman" w:cs="Times New Roman"/>
          <w:szCs w:val="24"/>
        </w:rPr>
        <w:t xml:space="preserve">ίστοιχη της </w:t>
      </w:r>
      <w:r>
        <w:rPr>
          <w:rFonts w:eastAsia="Times New Roman" w:cs="Times New Roman"/>
          <w:szCs w:val="24"/>
        </w:rPr>
        <w:t xml:space="preserve">αφρικανικής </w:t>
      </w:r>
      <w:r>
        <w:rPr>
          <w:rFonts w:eastAsia="Times New Roman" w:cs="Times New Roman"/>
          <w:szCs w:val="24"/>
        </w:rPr>
        <w:t xml:space="preserve">Ηπείρου. Έπρεπε, λοιπόν, να είμαστε πρωτοπόροι ως χώρα, ως κοινωνία στη διαμόρφωση του θαλάσσιου χωροταξικού δικαίου και του σχεδιασμού. Να προτάσσουμε τις ιδιαιτερότητές μας στη διαμόρφωση της νομοθεσίας, ιδίως μάλιστα όταν η χώρα </w:t>
      </w:r>
      <w:r>
        <w:rPr>
          <w:rFonts w:eastAsia="Times New Roman" w:cs="Times New Roman"/>
          <w:szCs w:val="24"/>
        </w:rPr>
        <w:t xml:space="preserve">ζει σε μεγάλο βαθμό από τη ναυτιλία, την </w:t>
      </w:r>
      <w:r>
        <w:rPr>
          <w:rFonts w:eastAsia="Times New Roman" w:cs="Times New Roman"/>
          <w:szCs w:val="24"/>
        </w:rPr>
        <w:lastRenderedPageBreak/>
        <w:t xml:space="preserve">ακτοπλοΐα, τον τουρισμό, τις υδατοκαλλιέργειες, τους φυσικούς πόρους, ορυκτούς ή μη, και βεβαίως, την αξιοποίηση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 xml:space="preserve">νέργειας. </w:t>
      </w:r>
    </w:p>
    <w:p w14:paraId="5DC7887E"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Δεν αναφέρω καν την άμυνα και την εθνική ασφάλεια, τα οποία θεωρούντ</w:t>
      </w:r>
      <w:r>
        <w:rPr>
          <w:rFonts w:eastAsia="Times New Roman" w:cs="Times New Roman"/>
          <w:szCs w:val="24"/>
        </w:rPr>
        <w:t xml:space="preserve">αι άκρως δεδομένα και, θα έλεγα, </w:t>
      </w:r>
      <w:r w:rsidRPr="0067152C">
        <w:rPr>
          <w:rFonts w:eastAsia="Times New Roman" w:cs="Times New Roman"/>
          <w:szCs w:val="24"/>
        </w:rPr>
        <w:t>εκ των ων ουκ άνευ</w:t>
      </w:r>
      <w:r>
        <w:rPr>
          <w:rFonts w:eastAsia="Times New Roman" w:cs="Times New Roman"/>
          <w:szCs w:val="24"/>
        </w:rPr>
        <w:t>. Χωρίς αυτά δεν μπορείς να κάνεις κα</w:t>
      </w:r>
      <w:r>
        <w:rPr>
          <w:rFonts w:eastAsia="Times New Roman" w:cs="Times New Roman"/>
          <w:szCs w:val="24"/>
        </w:rPr>
        <w:t>μ</w:t>
      </w:r>
      <w:r>
        <w:rPr>
          <w:rFonts w:eastAsia="Times New Roman" w:cs="Times New Roman"/>
          <w:szCs w:val="24"/>
        </w:rPr>
        <w:t>μία σχεδίαση, κα</w:t>
      </w:r>
      <w:r>
        <w:rPr>
          <w:rFonts w:eastAsia="Times New Roman" w:cs="Times New Roman"/>
          <w:szCs w:val="24"/>
        </w:rPr>
        <w:t>μ</w:t>
      </w:r>
      <w:r>
        <w:rPr>
          <w:rFonts w:eastAsia="Times New Roman" w:cs="Times New Roman"/>
          <w:szCs w:val="24"/>
        </w:rPr>
        <w:t>μία πρόβλεψη, δεν μπορείς να χτίσεις τίποτα πουθενά.</w:t>
      </w:r>
    </w:p>
    <w:p w14:paraId="5DC7887F"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Υπάρχει μια αντιφατικότητα σε αυτό το σχέδιο νόμου. Ενώ προσπαθεί, ενσωματώνοντας την </w:t>
      </w:r>
      <w:r>
        <w:rPr>
          <w:rFonts w:eastAsia="Times New Roman" w:cs="Times New Roman"/>
          <w:szCs w:val="24"/>
        </w:rPr>
        <w:t>ευρωπαϊκή ο</w:t>
      </w:r>
      <w:r>
        <w:rPr>
          <w:rFonts w:eastAsia="Times New Roman" w:cs="Times New Roman"/>
          <w:szCs w:val="24"/>
        </w:rPr>
        <w:t>δηγία</w:t>
      </w:r>
      <w:r>
        <w:rPr>
          <w:rFonts w:eastAsia="Times New Roman" w:cs="Times New Roman"/>
          <w:szCs w:val="24"/>
        </w:rPr>
        <w:t>, να τοποθετήσει σε μια ιεράρχηση τα ζητήματα του θαλάσσιου χώρου, υπάρχει και το άρθρο 34 με το οποίο εγώ διαφωνώ κάθετα. Έχω μια πολύ δημιουργική συζήτηση με τον κ. Καματερό, τον εισηγητή του ΣΥΡΙΖΑ. Συζητάμε και είμαστε στο ίδιο μήκος κύματος, αλλά</w:t>
      </w:r>
      <w:r>
        <w:rPr>
          <w:rFonts w:eastAsia="Times New Roman" w:cs="Times New Roman"/>
          <w:szCs w:val="24"/>
        </w:rPr>
        <w:t xml:space="preserve"> στο άρθρο 34 εγώ έχω μια άλλη άποψη. </w:t>
      </w:r>
    </w:p>
    <w:p w14:paraId="5DC78880"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Αγαπητέ κύριε Καματερέ, πιστεύω ότι νομιμοποιεί την αυθαιρεσία στην ξηρά, την ώρα που προσπαθεί να αποτρέψει κινδύνους στη θάλασσα. Δεν γίνεται έτσι η δουλειά. Πρέπει να βάλουμε μια τάξη στον ελληνικό θαλάσσιο χώρο, σ</w:t>
      </w:r>
      <w:r>
        <w:rPr>
          <w:rFonts w:eastAsia="Times New Roman" w:cs="Times New Roman"/>
          <w:szCs w:val="24"/>
        </w:rPr>
        <w:t xml:space="preserve">την πολιτιστική του, μάλιστα, διάσταση, όπως πολύ σωστά αναφέρει </w:t>
      </w:r>
      <w:r>
        <w:rPr>
          <w:rFonts w:eastAsia="Times New Roman" w:cs="Times New Roman"/>
          <w:szCs w:val="24"/>
        </w:rPr>
        <w:lastRenderedPageBreak/>
        <w:t xml:space="preserve">η </w:t>
      </w:r>
      <w:r>
        <w:rPr>
          <w:rFonts w:eastAsia="Times New Roman" w:cs="Times New Roman"/>
          <w:szCs w:val="24"/>
        </w:rPr>
        <w:t>ευρωπαϊκή οδηγία</w:t>
      </w:r>
      <w:r>
        <w:rPr>
          <w:rFonts w:eastAsia="Times New Roman" w:cs="Times New Roman"/>
          <w:szCs w:val="24"/>
        </w:rPr>
        <w:t>, κοιτώντας όμως και στην ξηρά τι γίνεται πίσω από τη θάλασσα.</w:t>
      </w:r>
    </w:p>
    <w:p w14:paraId="5DC78881"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Προχωρώ στα επιμέρους ζητήματα των άρθρων. Για το άρθρο 2 πιστεύω ότι θα έπρεπε να ρυθμιστεί ξεχωριστά η παράκ</w:t>
      </w:r>
      <w:r>
        <w:rPr>
          <w:rFonts w:eastAsia="Times New Roman" w:cs="Times New Roman"/>
          <w:szCs w:val="24"/>
        </w:rPr>
        <w:t>τια ζώνη από τις θαλάσσιες περιοχές. Το ακούσαμε πάρα πολύ έντονα και από τους φορείς. Επίσης, θα έπρεπε να υπάρχει πρόβλεψη για ένταξη στις ρυθμιζόμενες περιοχές και της ΑΟΖ, της Αποκλειστικής Οικονομικής Ζώνης.</w:t>
      </w:r>
    </w:p>
    <w:p w14:paraId="5DC78882"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παράδειγμα, η Ελλάδα έχει συμπεριλάβει </w:t>
      </w:r>
      <w:r>
        <w:rPr>
          <w:rFonts w:eastAsia="Times New Roman" w:cs="Times New Roman"/>
          <w:szCs w:val="24"/>
        </w:rPr>
        <w:t xml:space="preserve">τα Ίμια στο </w:t>
      </w:r>
      <w:r>
        <w:rPr>
          <w:rFonts w:eastAsia="Times New Roman" w:cs="Times New Roman"/>
          <w:szCs w:val="24"/>
        </w:rPr>
        <w:t xml:space="preserve">πρόγραμμα </w:t>
      </w:r>
      <w:r>
        <w:rPr>
          <w:rFonts w:eastAsia="Times New Roman" w:cs="Times New Roman"/>
          <w:szCs w:val="24"/>
        </w:rPr>
        <w:t>της Ευρωπαϊκής Ένωσης «</w:t>
      </w:r>
      <w:r>
        <w:rPr>
          <w:rFonts w:eastAsia="Times New Roman" w:cs="Times New Roman"/>
          <w:szCs w:val="24"/>
          <w:lang w:val="en-US"/>
        </w:rPr>
        <w:t>NATURA</w:t>
      </w:r>
      <w:r>
        <w:rPr>
          <w:rFonts w:eastAsia="Times New Roman" w:cs="Times New Roman"/>
          <w:szCs w:val="24"/>
        </w:rPr>
        <w:t xml:space="preserve"> 2000». Έχουμε απόδοση χαρακτήρα περιβαλλοντικής προστασίας διεθνούς σημασίας σε περιοχές του Αιγαίου και του Ιονίου. Θα μπορούσαμε να διασφαλίσουμε και με αυτόν τον τρόπο τα δικαιώματά μας, το δίκιο μας έ</w:t>
      </w:r>
      <w:r>
        <w:rPr>
          <w:rFonts w:eastAsia="Times New Roman" w:cs="Times New Roman"/>
          <w:szCs w:val="24"/>
        </w:rPr>
        <w:t xml:space="preserve">ναντι των ανυπόστατων διεκδικήσεων από τις γειτονικές χώρες. </w:t>
      </w:r>
    </w:p>
    <w:p w14:paraId="5DC78883"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proofErr w:type="spellStart"/>
      <w:r w:rsidRPr="0067152C">
        <w:rPr>
          <w:rFonts w:eastAsia="Times New Roman" w:cs="Times New Roman"/>
          <w:szCs w:val="24"/>
        </w:rPr>
        <w:t>Ειρήσθω</w:t>
      </w:r>
      <w:proofErr w:type="spellEnd"/>
      <w:r w:rsidRPr="0067152C">
        <w:rPr>
          <w:rFonts w:eastAsia="Times New Roman" w:cs="Times New Roman"/>
          <w:szCs w:val="24"/>
        </w:rPr>
        <w:t xml:space="preserve"> εν </w:t>
      </w:r>
      <w:proofErr w:type="spellStart"/>
      <w:r w:rsidRPr="0067152C">
        <w:rPr>
          <w:rFonts w:eastAsia="Times New Roman" w:cs="Times New Roman"/>
          <w:szCs w:val="24"/>
        </w:rPr>
        <w:t>παρόδω</w:t>
      </w:r>
      <w:proofErr w:type="spellEnd"/>
      <w:r>
        <w:rPr>
          <w:rFonts w:eastAsia="Times New Roman" w:cs="Times New Roman"/>
          <w:szCs w:val="24"/>
        </w:rPr>
        <w:t xml:space="preserve"> ότι ήταν απαράδεκτη η απάντηση των Τούρκων στην απόφαση της ελληνικής </w:t>
      </w:r>
      <w:r>
        <w:rPr>
          <w:rFonts w:eastAsia="Times New Roman" w:cs="Times New Roman"/>
          <w:szCs w:val="24"/>
        </w:rPr>
        <w:t xml:space="preserve">δικαιοσύνης </w:t>
      </w:r>
      <w:r>
        <w:rPr>
          <w:rFonts w:eastAsia="Times New Roman" w:cs="Times New Roman"/>
          <w:szCs w:val="24"/>
        </w:rPr>
        <w:t>να αφήσει ελεύθερους τους οκτώ Τούρκους αιτούντες άσυλο. Ήταν αδιανόητος ο τρόπος και χαμηλότα</w:t>
      </w:r>
      <w:r>
        <w:rPr>
          <w:rFonts w:eastAsia="Times New Roman" w:cs="Times New Roman"/>
          <w:szCs w:val="24"/>
        </w:rPr>
        <w:t xml:space="preserve">το το επίπεδο με το οποίο διάλεξε η Τουρκία να απευθυνθεί σε βάρος του Έλληνα </w:t>
      </w:r>
      <w:r>
        <w:rPr>
          <w:rFonts w:eastAsia="Times New Roman" w:cs="Times New Roman"/>
          <w:szCs w:val="24"/>
        </w:rPr>
        <w:lastRenderedPageBreak/>
        <w:t>Πρωθυπουργού και, βεβαίως, μέσω αυτού σε βάρος καθενός πολίτη αυτής της χώρας.</w:t>
      </w:r>
    </w:p>
    <w:p w14:paraId="5DC78884"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Πάμε στο άρθρο 4, στους στόχους του θαλάσσιου χωροταξικού σχεδιασμού. Είχα ρωτήσει και στις </w:t>
      </w:r>
      <w:r>
        <w:rPr>
          <w:rFonts w:eastAsia="Times New Roman" w:cs="Times New Roman"/>
          <w:szCs w:val="24"/>
        </w:rPr>
        <w:t>επιτροπ</w:t>
      </w:r>
      <w:r>
        <w:rPr>
          <w:rFonts w:eastAsia="Times New Roman" w:cs="Times New Roman"/>
          <w:szCs w:val="24"/>
        </w:rPr>
        <w:t xml:space="preserve">ές </w:t>
      </w:r>
      <w:r>
        <w:rPr>
          <w:rFonts w:eastAsia="Times New Roman" w:cs="Times New Roman"/>
          <w:szCs w:val="24"/>
        </w:rPr>
        <w:t>-και θα επαναφέρω το ερώτημα- αν υπάρχει μια πρόβλεψη για την προστασία, τη διαχείριση και την ανάδειξη των παράκτιων ή των υποβρύχιων αρχαιολογικών χώρων. Ποιες θα είναι οι προϋποθέσεις και ο τρόπος διαχείρισής τους;</w:t>
      </w:r>
    </w:p>
    <w:p w14:paraId="5DC78885"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Στο άρθρο 5, για τη θέσπιση και την</w:t>
      </w:r>
      <w:r>
        <w:rPr>
          <w:rFonts w:eastAsia="Times New Roman" w:cs="Times New Roman"/>
          <w:szCs w:val="24"/>
        </w:rPr>
        <w:t xml:space="preserve"> εφαρμογή του θαλάσσιου χωροταξικού σχεδιασμού, προτείνω -και τονίζω- ότι πρέπει να συμμετέχουμε οπωσδήποτε ερευνητές και ακαδημαϊκοί διαφόρων ειδικοτήτων σε ρόλο έστω συμβουλευτικό. Είχα πει και στις </w:t>
      </w:r>
      <w:r>
        <w:rPr>
          <w:rFonts w:eastAsia="Times New Roman" w:cs="Times New Roman"/>
          <w:szCs w:val="24"/>
        </w:rPr>
        <w:t xml:space="preserve">επιτροπές </w:t>
      </w:r>
      <w:r>
        <w:rPr>
          <w:rFonts w:eastAsia="Times New Roman" w:cs="Times New Roman"/>
          <w:szCs w:val="24"/>
        </w:rPr>
        <w:t>ότι είχα μια πιο προωθημένη άποψη ότι η ίδρυσ</w:t>
      </w:r>
      <w:r>
        <w:rPr>
          <w:rFonts w:eastAsia="Times New Roman" w:cs="Times New Roman"/>
          <w:szCs w:val="24"/>
        </w:rPr>
        <w:t xml:space="preserve">η </w:t>
      </w:r>
      <w:r>
        <w:rPr>
          <w:rFonts w:eastAsia="Times New Roman" w:cs="Times New Roman"/>
          <w:szCs w:val="24"/>
        </w:rPr>
        <w:t>ανεξάρτητης αρχής</w:t>
      </w:r>
      <w:r>
        <w:rPr>
          <w:rFonts w:eastAsia="Times New Roman" w:cs="Times New Roman"/>
          <w:szCs w:val="24"/>
        </w:rPr>
        <w:t xml:space="preserve"> θα μας έλυνε πολλά προβλήματα, πάντα με βάση την αρχή της </w:t>
      </w:r>
      <w:proofErr w:type="spellStart"/>
      <w:r>
        <w:rPr>
          <w:rFonts w:eastAsia="Times New Roman" w:cs="Times New Roman"/>
          <w:szCs w:val="24"/>
        </w:rPr>
        <w:t>α</w:t>
      </w:r>
      <w:r w:rsidRPr="0067152C">
        <w:rPr>
          <w:rFonts w:eastAsia="Times New Roman" w:cs="Times New Roman"/>
          <w:szCs w:val="24"/>
        </w:rPr>
        <w:t>ειφορία</w:t>
      </w:r>
      <w:r>
        <w:rPr>
          <w:rFonts w:eastAsia="Times New Roman" w:cs="Times New Roman"/>
          <w:szCs w:val="24"/>
        </w:rPr>
        <w:t>ς</w:t>
      </w:r>
      <w:proofErr w:type="spellEnd"/>
      <w:r>
        <w:rPr>
          <w:rFonts w:eastAsia="Times New Roman" w:cs="Times New Roman"/>
          <w:szCs w:val="24"/>
        </w:rPr>
        <w:t xml:space="preserve"> και την συνεχή παρακολούθηση των θαλασσίων οικοσυστημάτων.</w:t>
      </w:r>
    </w:p>
    <w:p w14:paraId="5DC7888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Στο άρθρο 6 για τη δομή του σχεδιασμού, θα επαναφέρω το ζήτημα ότι δεν έχει ακόμη </w:t>
      </w:r>
      <w:proofErr w:type="spellStart"/>
      <w:r>
        <w:rPr>
          <w:rFonts w:eastAsia="Times New Roman" w:cs="Times New Roman"/>
          <w:szCs w:val="24"/>
        </w:rPr>
        <w:t>συγκληθεί</w:t>
      </w:r>
      <w:proofErr w:type="spellEnd"/>
      <w:r>
        <w:rPr>
          <w:rFonts w:eastAsia="Times New Roman" w:cs="Times New Roman"/>
          <w:szCs w:val="24"/>
        </w:rPr>
        <w:t xml:space="preserve"> το Εθνικό Συμβούλ</w:t>
      </w:r>
      <w:r>
        <w:rPr>
          <w:rFonts w:eastAsia="Times New Roman" w:cs="Times New Roman"/>
          <w:szCs w:val="24"/>
        </w:rPr>
        <w:t xml:space="preserve">ιο Χωροταξίας, όπως </w:t>
      </w:r>
      <w:r w:rsidRPr="00E65B56">
        <w:rPr>
          <w:rFonts w:eastAsia="Times New Roman" w:cs="Times New Roman"/>
          <w:szCs w:val="24"/>
        </w:rPr>
        <w:t xml:space="preserve"> </w:t>
      </w:r>
      <w:r>
        <w:rPr>
          <w:rFonts w:eastAsia="Times New Roman" w:cs="Times New Roman"/>
          <w:szCs w:val="24"/>
        </w:rPr>
        <w:t>προβλέπει ο ν</w:t>
      </w:r>
      <w:r w:rsidRPr="006B3821">
        <w:rPr>
          <w:rFonts w:eastAsia="Times New Roman" w:cs="Times New Roman"/>
          <w:szCs w:val="24"/>
        </w:rPr>
        <w:t>.</w:t>
      </w:r>
      <w:r>
        <w:rPr>
          <w:rFonts w:eastAsia="Times New Roman" w:cs="Times New Roman"/>
          <w:szCs w:val="24"/>
        </w:rPr>
        <w:t xml:space="preserve">4447/2016. </w:t>
      </w:r>
    </w:p>
    <w:p w14:paraId="5DC7888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θέμα των </w:t>
      </w:r>
      <w:proofErr w:type="spellStart"/>
      <w:r>
        <w:rPr>
          <w:rFonts w:eastAsia="Times New Roman" w:cs="Times New Roman"/>
          <w:szCs w:val="24"/>
        </w:rPr>
        <w:t>βιοκαυσίμων</w:t>
      </w:r>
      <w:proofErr w:type="spellEnd"/>
      <w:r>
        <w:rPr>
          <w:rFonts w:eastAsia="Times New Roman" w:cs="Times New Roman"/>
          <w:szCs w:val="24"/>
        </w:rPr>
        <w:t>, δηλαδή στα άρθρα 16 έως 33. Είναι μια ευκαιρία ανάπτυξης και για την αγροτική παραγωγή και για την ελληνική βιομηχανία, αλλά και για την ανάπτυξη καινοτόμων κλάδων αγροτι</w:t>
      </w:r>
      <w:r>
        <w:rPr>
          <w:rFonts w:eastAsia="Times New Roman" w:cs="Times New Roman"/>
          <w:szCs w:val="24"/>
        </w:rPr>
        <w:t xml:space="preserve">κής εκμετάλλευσης, να το πω έτσι. </w:t>
      </w:r>
      <w:r>
        <w:rPr>
          <w:rFonts w:eastAsia="Times New Roman" w:cs="Times New Roman"/>
          <w:szCs w:val="24"/>
        </w:rPr>
        <w:t>Είμαι «</w:t>
      </w:r>
      <w:r>
        <w:rPr>
          <w:rFonts w:eastAsia="Times New Roman" w:cs="Times New Roman"/>
          <w:szCs w:val="24"/>
        </w:rPr>
        <w:t>φαν</w:t>
      </w:r>
      <w:r>
        <w:rPr>
          <w:rFonts w:eastAsia="Times New Roman" w:cs="Times New Roman"/>
          <w:szCs w:val="24"/>
        </w:rPr>
        <w:t>»</w:t>
      </w:r>
      <w:r>
        <w:rPr>
          <w:rFonts w:eastAsia="Times New Roman" w:cs="Times New Roman"/>
          <w:szCs w:val="24"/>
        </w:rPr>
        <w:t xml:space="preserve"> εγώ της κυκλικής οικονομίας. Εδώ και τρία χρόνια καταθέτω ερωτήσεις -ανταποκρίνεται ο κ. </w:t>
      </w:r>
      <w:proofErr w:type="spellStart"/>
      <w:r>
        <w:rPr>
          <w:rFonts w:eastAsia="Times New Roman" w:cs="Times New Roman"/>
          <w:szCs w:val="24"/>
        </w:rPr>
        <w:t>Φάμελλος</w:t>
      </w:r>
      <w:proofErr w:type="spellEnd"/>
      <w:r>
        <w:rPr>
          <w:rFonts w:eastAsia="Times New Roman" w:cs="Times New Roman"/>
          <w:szCs w:val="24"/>
        </w:rPr>
        <w:t xml:space="preserve"> σε πολλές από αυτές- για το πώς μπορούμε να δομήσουμε την οικονομία μας έτσι ώστε τίποτα να μην πηγαίνει χαμένο,</w:t>
      </w:r>
      <w:r>
        <w:rPr>
          <w:rFonts w:eastAsia="Times New Roman" w:cs="Times New Roman"/>
          <w:szCs w:val="24"/>
        </w:rPr>
        <w:t xml:space="preserve"> για να το πούμε έτσι πάρα πολύ απλά.</w:t>
      </w:r>
    </w:p>
    <w:p w14:paraId="5DC7888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στο θέμα του χρονικού προσδιορισμού για τα </w:t>
      </w:r>
      <w:proofErr w:type="spellStart"/>
      <w:r>
        <w:rPr>
          <w:rFonts w:eastAsia="Times New Roman" w:cs="Times New Roman"/>
          <w:szCs w:val="24"/>
        </w:rPr>
        <w:t>βιοκαύσιμα</w:t>
      </w:r>
      <w:proofErr w:type="spellEnd"/>
      <w:r>
        <w:rPr>
          <w:rFonts w:eastAsia="Times New Roman" w:cs="Times New Roman"/>
          <w:szCs w:val="24"/>
        </w:rPr>
        <w:t xml:space="preserve">, για την παραγωγή </w:t>
      </w:r>
      <w:proofErr w:type="spellStart"/>
      <w:r>
        <w:rPr>
          <w:rFonts w:eastAsia="Times New Roman" w:cs="Times New Roman"/>
          <w:szCs w:val="24"/>
        </w:rPr>
        <w:t>βιοντίζελ</w:t>
      </w:r>
      <w:proofErr w:type="spellEnd"/>
      <w:r>
        <w:rPr>
          <w:rFonts w:eastAsia="Times New Roman" w:cs="Times New Roman"/>
          <w:szCs w:val="24"/>
        </w:rPr>
        <w:t xml:space="preserve">. Έχουμε </w:t>
      </w:r>
      <w:proofErr w:type="spellStart"/>
      <w:r>
        <w:rPr>
          <w:rFonts w:eastAsia="Times New Roman" w:cs="Times New Roman"/>
          <w:szCs w:val="24"/>
        </w:rPr>
        <w:t>επανυποβολή</w:t>
      </w:r>
      <w:proofErr w:type="spellEnd"/>
      <w:r>
        <w:rPr>
          <w:rFonts w:eastAsia="Times New Roman" w:cs="Times New Roman"/>
          <w:szCs w:val="24"/>
        </w:rPr>
        <w:t xml:space="preserve"> </w:t>
      </w:r>
      <w:proofErr w:type="spellStart"/>
      <w:r>
        <w:rPr>
          <w:rFonts w:eastAsia="Times New Roman" w:cs="Times New Roman"/>
          <w:szCs w:val="24"/>
        </w:rPr>
        <w:t>τηγανελαίου</w:t>
      </w:r>
      <w:proofErr w:type="spellEnd"/>
      <w:r>
        <w:rPr>
          <w:rFonts w:eastAsia="Times New Roman" w:cs="Times New Roman"/>
          <w:szCs w:val="24"/>
        </w:rPr>
        <w:t xml:space="preserve"> για συμμετοχή στην κατανομή </w:t>
      </w:r>
      <w:proofErr w:type="spellStart"/>
      <w:r>
        <w:rPr>
          <w:rFonts w:eastAsia="Times New Roman" w:cs="Times New Roman"/>
          <w:szCs w:val="24"/>
        </w:rPr>
        <w:t>βιοντίζελ</w:t>
      </w:r>
      <w:proofErr w:type="spellEnd"/>
      <w:r>
        <w:rPr>
          <w:rFonts w:eastAsia="Times New Roman" w:cs="Times New Roman"/>
          <w:szCs w:val="24"/>
        </w:rPr>
        <w:t xml:space="preserve"> προηγούμενων ετών. </w:t>
      </w:r>
      <w:r>
        <w:rPr>
          <w:rFonts w:eastAsia="Times New Roman" w:cs="Times New Roman"/>
          <w:szCs w:val="24"/>
        </w:rPr>
        <w:t>«</w:t>
      </w:r>
      <w:r>
        <w:rPr>
          <w:rFonts w:eastAsia="Times New Roman" w:cs="Times New Roman"/>
          <w:szCs w:val="24"/>
        </w:rPr>
        <w:t>Τι να κάνουμε; Να τα πετάξουμ</w:t>
      </w:r>
      <w:r>
        <w:rPr>
          <w:rFonts w:eastAsia="Times New Roman" w:cs="Times New Roman"/>
          <w:szCs w:val="24"/>
        </w:rPr>
        <w:t>ε τα παλιά</w:t>
      </w:r>
      <w:r>
        <w:rPr>
          <w:rFonts w:eastAsia="Times New Roman" w:cs="Times New Roman"/>
          <w:szCs w:val="24"/>
        </w:rPr>
        <w:t xml:space="preserve">;» </w:t>
      </w:r>
      <w:r>
        <w:rPr>
          <w:rFonts w:eastAsia="Times New Roman" w:cs="Times New Roman"/>
          <w:szCs w:val="24"/>
        </w:rPr>
        <w:t xml:space="preserve">ρωτάει το Υπουργείο. Πολύ σωστά. Εγώ θα σας πω, ναι. Εφόσον δεν παρήχθη </w:t>
      </w:r>
      <w:proofErr w:type="spellStart"/>
      <w:r>
        <w:rPr>
          <w:rFonts w:eastAsia="Times New Roman" w:cs="Times New Roman"/>
          <w:szCs w:val="24"/>
        </w:rPr>
        <w:t>βιοντίζελ</w:t>
      </w:r>
      <w:proofErr w:type="spellEnd"/>
      <w:r>
        <w:rPr>
          <w:rFonts w:eastAsia="Times New Roman" w:cs="Times New Roman"/>
          <w:szCs w:val="24"/>
        </w:rPr>
        <w:t xml:space="preserve"> ενώ είχαν υποβληθεί για ενίσχυση της πώλησης </w:t>
      </w:r>
      <w:proofErr w:type="spellStart"/>
      <w:r>
        <w:rPr>
          <w:rFonts w:eastAsia="Times New Roman" w:cs="Times New Roman"/>
          <w:szCs w:val="24"/>
        </w:rPr>
        <w:t>βιοντίζελ</w:t>
      </w:r>
      <w:proofErr w:type="spellEnd"/>
      <w:r>
        <w:rPr>
          <w:rFonts w:eastAsia="Times New Roman" w:cs="Times New Roman"/>
          <w:szCs w:val="24"/>
        </w:rPr>
        <w:t xml:space="preserve"> σε προνομιακή τιμή, ναι, να τα πετάξουμε. Να κάνουν εξαγωγές αυτοί που τα έχουν κρατήσει. Δεν μπορούν την </w:t>
      </w:r>
      <w:r>
        <w:rPr>
          <w:rFonts w:eastAsia="Times New Roman" w:cs="Times New Roman"/>
          <w:szCs w:val="24"/>
        </w:rPr>
        <w:t xml:space="preserve">ίδια ποσότητα να την </w:t>
      </w:r>
      <w:proofErr w:type="spellStart"/>
      <w:r>
        <w:rPr>
          <w:rFonts w:eastAsia="Times New Roman" w:cs="Times New Roman"/>
          <w:szCs w:val="24"/>
        </w:rPr>
        <w:t>επανυποβάλουν</w:t>
      </w:r>
      <w:proofErr w:type="spellEnd"/>
      <w:r>
        <w:rPr>
          <w:rFonts w:eastAsia="Times New Roman" w:cs="Times New Roman"/>
          <w:szCs w:val="24"/>
        </w:rPr>
        <w:t xml:space="preserve"> ξανά και ξανά. Δεν μπορείς να παίρνουν σε προνομιακές τιμές και να μην κάνουν αυτό για το οποίο ενισχύονται. Δεν μπορεί το κράτος να φτιάχνει ένα νόμο που να ενθαρρύνει την </w:t>
      </w:r>
      <w:proofErr w:type="spellStart"/>
      <w:r>
        <w:rPr>
          <w:rFonts w:eastAsia="Times New Roman" w:cs="Times New Roman"/>
          <w:szCs w:val="24"/>
        </w:rPr>
        <w:t>επανυποβολή</w:t>
      </w:r>
      <w:proofErr w:type="spellEnd"/>
      <w:r>
        <w:rPr>
          <w:rFonts w:eastAsia="Times New Roman" w:cs="Times New Roman"/>
          <w:szCs w:val="24"/>
        </w:rPr>
        <w:t xml:space="preserve"> από άλλον δικαιούχο. Εμπόριο χαρτιών</w:t>
      </w:r>
      <w:r>
        <w:rPr>
          <w:rFonts w:eastAsia="Times New Roman" w:cs="Times New Roman"/>
          <w:szCs w:val="24"/>
        </w:rPr>
        <w:t xml:space="preserve">. Σε αυτό συμφωνούμε. Όταν έχουμε διπλή και τριπλή </w:t>
      </w:r>
      <w:proofErr w:type="spellStart"/>
      <w:r>
        <w:rPr>
          <w:rFonts w:eastAsia="Times New Roman" w:cs="Times New Roman"/>
          <w:szCs w:val="24"/>
        </w:rPr>
        <w:lastRenderedPageBreak/>
        <w:t>επανυποβολή</w:t>
      </w:r>
      <w:proofErr w:type="spellEnd"/>
      <w:r>
        <w:rPr>
          <w:rFonts w:eastAsia="Times New Roman" w:cs="Times New Roman"/>
          <w:szCs w:val="24"/>
        </w:rPr>
        <w:t xml:space="preserve"> των ίδιων ποσοτήτων από διάφορους παραγωγούς, με αποτέλεσμα τη διπλή και τριπλή ενίσχυση των πρώτων υλών, τότε απειλούνται οι νόμιμες εταιρείες με κλείσιμο. </w:t>
      </w:r>
    </w:p>
    <w:p w14:paraId="5DC7888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Αυτοί τι θα κάνουν τις ποσότητες πο</w:t>
      </w:r>
      <w:r>
        <w:rPr>
          <w:rFonts w:eastAsia="Times New Roman" w:cs="Times New Roman"/>
          <w:szCs w:val="24"/>
        </w:rPr>
        <w:t xml:space="preserve">υ συλλέγουν κάθε χρόνο; Αυτό λοιπόν το επιχείρημα σας το αντιστρέφω. Δεν πρέπει, λοιπόν, να δίνουμε κίνητρο συλλογής νέων ποσοτήτων </w:t>
      </w:r>
      <w:proofErr w:type="spellStart"/>
      <w:r>
        <w:rPr>
          <w:rFonts w:eastAsia="Times New Roman" w:cs="Times New Roman"/>
          <w:szCs w:val="24"/>
        </w:rPr>
        <w:t>τηγανελαίου</w:t>
      </w:r>
      <w:proofErr w:type="spellEnd"/>
      <w:r>
        <w:rPr>
          <w:rFonts w:eastAsia="Times New Roman" w:cs="Times New Roman"/>
          <w:szCs w:val="24"/>
        </w:rPr>
        <w:t xml:space="preserve"> με αυτόν τον τρόπο έτσι όπως το φέρνει το νομοσχέδιο. Δεν υπάρχει κίνητρο συλλογής νέων ποσοτήτων </w:t>
      </w:r>
      <w:proofErr w:type="spellStart"/>
      <w:r>
        <w:rPr>
          <w:rFonts w:eastAsia="Times New Roman" w:cs="Times New Roman"/>
          <w:szCs w:val="24"/>
        </w:rPr>
        <w:t>τηγανελαίων</w:t>
      </w:r>
      <w:proofErr w:type="spellEnd"/>
      <w:r>
        <w:rPr>
          <w:rFonts w:eastAsia="Times New Roman" w:cs="Times New Roman"/>
          <w:szCs w:val="24"/>
        </w:rPr>
        <w:t xml:space="preserve"> εν</w:t>
      </w:r>
      <w:r>
        <w:rPr>
          <w:rFonts w:eastAsia="Times New Roman" w:cs="Times New Roman"/>
          <w:szCs w:val="24"/>
        </w:rPr>
        <w:t xml:space="preserve">ώ οι εταιρείες πλέον που λειτουργούν αποκλειστικά με πρώτη ύλη το </w:t>
      </w:r>
      <w:proofErr w:type="spellStart"/>
      <w:r>
        <w:rPr>
          <w:rFonts w:eastAsia="Times New Roman" w:cs="Times New Roman"/>
          <w:szCs w:val="24"/>
        </w:rPr>
        <w:t>τηγανέλαιο</w:t>
      </w:r>
      <w:proofErr w:type="spellEnd"/>
      <w:r>
        <w:rPr>
          <w:rFonts w:eastAsia="Times New Roman" w:cs="Times New Roman"/>
          <w:szCs w:val="24"/>
        </w:rPr>
        <w:t xml:space="preserve"> θα συσσωρεύουν δυσβάσταχτες ζημιές και σας λέω ότι είναι θέμα χρόνου να αντιμετωπίσουμε προβλήματα βιωσιμότητας. </w:t>
      </w:r>
    </w:p>
    <w:p w14:paraId="5DC7888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Λέει το Υπουργείο -το είπε και στις </w:t>
      </w:r>
      <w:r>
        <w:rPr>
          <w:rFonts w:eastAsia="Times New Roman" w:cs="Times New Roman"/>
          <w:szCs w:val="24"/>
        </w:rPr>
        <w:t>επιτροπές</w:t>
      </w:r>
      <w:r>
        <w:rPr>
          <w:rFonts w:eastAsia="Times New Roman" w:cs="Times New Roman"/>
          <w:szCs w:val="24"/>
        </w:rPr>
        <w:t xml:space="preserve"> και σε κατ’ ιδίαν </w:t>
      </w:r>
      <w:r>
        <w:rPr>
          <w:rFonts w:eastAsia="Times New Roman" w:cs="Times New Roman"/>
          <w:szCs w:val="24"/>
        </w:rPr>
        <w:t xml:space="preserve">συζητήσεις που είχα με στελέχη του- ότι δεν μπορεί να ελεγχθεί ο χρόνος συλλογής. Μάλιστα. Και εγώ λέω ότι εάν περιγράψετε σε ΚΥΑ, σε μια κοινή υπουργική απόφαση, το σχετικό κριτήριο ως τις πράγματι παραχθείσες ποσότητες </w:t>
      </w:r>
      <w:proofErr w:type="spellStart"/>
      <w:r>
        <w:rPr>
          <w:rFonts w:eastAsia="Times New Roman" w:cs="Times New Roman"/>
          <w:szCs w:val="24"/>
        </w:rPr>
        <w:t>βιοντίζελ</w:t>
      </w:r>
      <w:proofErr w:type="spellEnd"/>
      <w:r>
        <w:rPr>
          <w:rFonts w:eastAsia="Times New Roman" w:cs="Times New Roman"/>
          <w:szCs w:val="24"/>
        </w:rPr>
        <w:t xml:space="preserve"> από </w:t>
      </w:r>
      <w:proofErr w:type="spellStart"/>
      <w:r>
        <w:rPr>
          <w:rFonts w:eastAsia="Times New Roman" w:cs="Times New Roman"/>
          <w:szCs w:val="24"/>
        </w:rPr>
        <w:t>τηγανέλαιο</w:t>
      </w:r>
      <w:proofErr w:type="spellEnd"/>
      <w:r>
        <w:rPr>
          <w:rFonts w:eastAsia="Times New Roman" w:cs="Times New Roman"/>
          <w:szCs w:val="24"/>
        </w:rPr>
        <w:t xml:space="preserve"> εντός του </w:t>
      </w:r>
      <w:r>
        <w:rPr>
          <w:rFonts w:eastAsia="Times New Roman" w:cs="Times New Roman"/>
          <w:szCs w:val="24"/>
        </w:rPr>
        <w:t xml:space="preserve">χρονικού διαστήματος που ορίζει η κατανομή και τις ποσότητες των </w:t>
      </w:r>
      <w:proofErr w:type="spellStart"/>
      <w:r>
        <w:rPr>
          <w:rFonts w:eastAsia="Times New Roman" w:cs="Times New Roman"/>
          <w:szCs w:val="24"/>
        </w:rPr>
        <w:t>τηγανελαίων</w:t>
      </w:r>
      <w:proofErr w:type="spellEnd"/>
      <w:r>
        <w:rPr>
          <w:rFonts w:eastAsia="Times New Roman" w:cs="Times New Roman"/>
          <w:szCs w:val="24"/>
        </w:rPr>
        <w:t xml:space="preserve"> που συνελέγησαν, τότε νομίζω ότι το πρόβλημα λύνεται. Είναι απλό. Ο τρόπος είναι απλούστατος και θα περιορίσει την απάτη.</w:t>
      </w:r>
    </w:p>
    <w:p w14:paraId="5DC7888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έρχομαι στα υπόλοιπα άρθρα. Για το άρθρο 34 δεν θα </w:t>
      </w:r>
      <w:r>
        <w:rPr>
          <w:rFonts w:eastAsia="Times New Roman" w:cs="Times New Roman"/>
          <w:szCs w:val="24"/>
        </w:rPr>
        <w:t>πω περισσότερα. Εμείς θα ψηφίσουμε «</w:t>
      </w:r>
      <w:r>
        <w:rPr>
          <w:rFonts w:eastAsia="Times New Roman" w:cs="Times New Roman"/>
          <w:szCs w:val="24"/>
        </w:rPr>
        <w:t>όχι</w:t>
      </w:r>
      <w:r>
        <w:rPr>
          <w:rFonts w:eastAsia="Times New Roman" w:cs="Times New Roman"/>
          <w:szCs w:val="24"/>
        </w:rPr>
        <w:t xml:space="preserve">» σε αυτό το άρθρο, παρά το γεγονός ότι θεωρώ θετικό ότι ιδρύονται δύο </w:t>
      </w:r>
      <w:r>
        <w:rPr>
          <w:rFonts w:eastAsia="Times New Roman" w:cs="Times New Roman"/>
          <w:szCs w:val="24"/>
        </w:rPr>
        <w:t>π</w:t>
      </w:r>
      <w:r>
        <w:rPr>
          <w:rFonts w:eastAsia="Times New Roman" w:cs="Times New Roman"/>
          <w:szCs w:val="24"/>
        </w:rPr>
        <w:t xml:space="preserve">εριφερειακές </w:t>
      </w:r>
      <w:r>
        <w:rPr>
          <w:rFonts w:eastAsia="Times New Roman" w:cs="Times New Roman"/>
          <w:szCs w:val="24"/>
        </w:rPr>
        <w:t>δ</w:t>
      </w:r>
      <w:r>
        <w:rPr>
          <w:rFonts w:eastAsia="Times New Roman" w:cs="Times New Roman"/>
          <w:szCs w:val="24"/>
        </w:rPr>
        <w:t xml:space="preserve">ιευθύνσεις </w:t>
      </w:r>
      <w:r>
        <w:rPr>
          <w:rFonts w:eastAsia="Times New Roman" w:cs="Times New Roman"/>
          <w:szCs w:val="24"/>
        </w:rPr>
        <w:t>ε</w:t>
      </w:r>
      <w:r>
        <w:rPr>
          <w:rFonts w:eastAsia="Times New Roman" w:cs="Times New Roman"/>
          <w:szCs w:val="24"/>
        </w:rPr>
        <w:t xml:space="preserve">λέγχου </w:t>
      </w:r>
      <w:r>
        <w:rPr>
          <w:rFonts w:eastAsia="Times New Roman" w:cs="Times New Roman"/>
          <w:szCs w:val="24"/>
        </w:rPr>
        <w:t>δ</w:t>
      </w:r>
      <w:r>
        <w:rPr>
          <w:rFonts w:eastAsia="Times New Roman" w:cs="Times New Roman"/>
          <w:szCs w:val="24"/>
        </w:rPr>
        <w:t>όμησης σε Ρόδο και Σύρο. Όμως, όπου βλέπω εγώ διάταξη για τακτοποίηση αυθαίρετης δόμησης, λυπάμαι, αλλά γίνομαι</w:t>
      </w:r>
      <w:r>
        <w:rPr>
          <w:rFonts w:eastAsia="Times New Roman" w:cs="Times New Roman"/>
          <w:szCs w:val="24"/>
        </w:rPr>
        <w:t xml:space="preserve"> πράσινος από το κακό μου. Πράσινος σήμερα που είναι παγκόσμια ημέρα περιβάλλοντος. </w:t>
      </w:r>
    </w:p>
    <w:p w14:paraId="5DC7888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Παράγραφος 37, παράταση έξι μηνών για εφαρμογή έκπτωσης στο πρόστιμο σε σχέση με την καταληκτική ημερομηνία του ν.4495/2017. Για τα αυθαίρετα, δηλαδή. Εγώ ρωτάω ξανά ποια </w:t>
      </w:r>
      <w:r>
        <w:rPr>
          <w:rFonts w:eastAsia="Times New Roman" w:cs="Times New Roman"/>
          <w:szCs w:val="24"/>
        </w:rPr>
        <w:t xml:space="preserve">είναι η </w:t>
      </w:r>
      <w:proofErr w:type="spellStart"/>
      <w:r>
        <w:rPr>
          <w:rFonts w:eastAsia="Times New Roman" w:cs="Times New Roman"/>
          <w:szCs w:val="24"/>
        </w:rPr>
        <w:t>εισπραξιμότητα</w:t>
      </w:r>
      <w:proofErr w:type="spellEnd"/>
      <w:r>
        <w:rPr>
          <w:rFonts w:eastAsia="Times New Roman" w:cs="Times New Roman"/>
          <w:szCs w:val="24"/>
        </w:rPr>
        <w:t xml:space="preserve"> στα πρόστιμα από την ψήφιση του νόμου έως τώρα. Δεν έχω πάρει απάντηση έως τώρα. </w:t>
      </w:r>
      <w:r>
        <w:rPr>
          <w:rFonts w:eastAsia="Times New Roman" w:cs="Times New Roman"/>
          <w:szCs w:val="24"/>
        </w:rPr>
        <w:t>Ν</w:t>
      </w:r>
      <w:r>
        <w:rPr>
          <w:rFonts w:eastAsia="Times New Roman" w:cs="Times New Roman"/>
          <w:szCs w:val="24"/>
        </w:rPr>
        <w:t>α σας πω και το άλλο. Υπάρχει ένα νομοσχέδιο που ετοιμάζει το Υπουργείο Οικονομικών για τον αιγιαλό.</w:t>
      </w:r>
    </w:p>
    <w:p w14:paraId="5DC7888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Πρώτα απ</w:t>
      </w:r>
      <w:r>
        <w:rPr>
          <w:rFonts w:eastAsia="Times New Roman" w:cs="Times New Roman"/>
          <w:szCs w:val="24"/>
        </w:rPr>
        <w:t>’</w:t>
      </w:r>
      <w:r>
        <w:rPr>
          <w:rFonts w:eastAsia="Times New Roman" w:cs="Times New Roman"/>
          <w:szCs w:val="24"/>
        </w:rPr>
        <w:t xml:space="preserve"> όλα να πούμε ότι είναι ακόμα σε εκκρεμότ</w:t>
      </w:r>
      <w:r>
        <w:rPr>
          <w:rFonts w:eastAsia="Times New Roman" w:cs="Times New Roman"/>
          <w:szCs w:val="24"/>
        </w:rPr>
        <w:t xml:space="preserve">ητα η χάραξη του αιγιαλού. Μόνο το 20% αποσπασματικών τμημάτων του αιγιαλού είναι οριοθετημένα, παρά το γεγονός ότι η προκαταρκτική </w:t>
      </w:r>
      <w:proofErr w:type="spellStart"/>
      <w:r>
        <w:rPr>
          <w:rFonts w:eastAsia="Times New Roman" w:cs="Times New Roman"/>
          <w:szCs w:val="24"/>
        </w:rPr>
        <w:t>οριογραμμή</w:t>
      </w:r>
      <w:proofErr w:type="spellEnd"/>
      <w:r>
        <w:rPr>
          <w:rFonts w:eastAsia="Times New Roman" w:cs="Times New Roman"/>
          <w:szCs w:val="24"/>
        </w:rPr>
        <w:t xml:space="preserve"> του αιγιαλού είχε ολοκληρωθεί το 2008. Αυτό δείχνει αυτήν την τρέλα σε αυτή τη χώρα. Είμαστε μ</w:t>
      </w:r>
      <w:r>
        <w:rPr>
          <w:rFonts w:eastAsia="Times New Roman" w:cs="Times New Roman"/>
          <w:szCs w:val="24"/>
        </w:rPr>
        <w:t>ί</w:t>
      </w:r>
      <w:r>
        <w:rPr>
          <w:rFonts w:eastAsia="Times New Roman" w:cs="Times New Roman"/>
          <w:szCs w:val="24"/>
        </w:rPr>
        <w:t>α ναυτική, μ</w:t>
      </w:r>
      <w:r>
        <w:rPr>
          <w:rFonts w:eastAsia="Times New Roman" w:cs="Times New Roman"/>
          <w:szCs w:val="24"/>
        </w:rPr>
        <w:t>ί</w:t>
      </w:r>
      <w:r>
        <w:rPr>
          <w:rFonts w:eastAsia="Times New Roman" w:cs="Times New Roman"/>
          <w:szCs w:val="24"/>
        </w:rPr>
        <w:t>α θαλ</w:t>
      </w:r>
      <w:r>
        <w:rPr>
          <w:rFonts w:eastAsia="Times New Roman" w:cs="Times New Roman"/>
          <w:szCs w:val="24"/>
        </w:rPr>
        <w:t xml:space="preserve">άσσια χώρα και αντί να βάλουμε ως πρώτη προτεραιότητα πώς θα διασφαλίσουμε, θα αναδείξουμε, θα διαφυλάξουμε και θα αναπτύξουμε τη θάλασσα που μας τρέφει, που μας δίνει μεροκάματα που </w:t>
      </w:r>
      <w:r>
        <w:rPr>
          <w:rFonts w:eastAsia="Times New Roman" w:cs="Times New Roman"/>
          <w:szCs w:val="24"/>
        </w:rPr>
        <w:lastRenderedPageBreak/>
        <w:t>μας φέρνει τουρίστες, που μας δίνει οξυγόνο, που μας δίνει χίλια δύο καλά</w:t>
      </w:r>
      <w:r>
        <w:rPr>
          <w:rFonts w:eastAsia="Times New Roman" w:cs="Times New Roman"/>
          <w:szCs w:val="24"/>
        </w:rPr>
        <w:t xml:space="preserve">, το έχουμε χαμηλά στις προτεραιότητές μας. </w:t>
      </w:r>
    </w:p>
    <w:p w14:paraId="5DC7888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Και ρωτάω: Είναι δυνατόν να είναι το Υπουργείο Οικονομικών αρμόδιο για την αποτύπωση της ακτογραμμής; Από πού και ως πού το Υπουργείο Οικονομικών είναι υπεύθυνο, για να μας οριοθετήσει την ακτογραμμή; Είναι αδια</w:t>
      </w:r>
      <w:r>
        <w:rPr>
          <w:rFonts w:eastAsia="Times New Roman" w:cs="Times New Roman"/>
          <w:szCs w:val="24"/>
        </w:rPr>
        <w:t>νόητο. Εγώ δεν μπορώ να το δεχτώ αυτό.</w:t>
      </w:r>
    </w:p>
    <w:p w14:paraId="5DC7888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Σύμφωνα με το υπό επεξεργασία σχέδιο νόμου του Υπουργείου Οικονομικών, θα δίνεται η δυνατότητα για τακτοποίηση αυθαίρετων κατασκευών ιδιωτών πάνω στο κύμα και ειδικότερα για ξενοδοχεία και κατασκευές ξενοδοχείων. Αυτό</w:t>
      </w:r>
      <w:r>
        <w:rPr>
          <w:rFonts w:eastAsia="Times New Roman" w:cs="Times New Roman"/>
          <w:szCs w:val="24"/>
        </w:rPr>
        <w:t xml:space="preserve"> θα το αποφασίζει το Υπουργείο Οικονομικών. </w:t>
      </w:r>
    </w:p>
    <w:p w14:paraId="5DC7889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 βλέπω εγώ τώρα το όνειρο. Θα είναι ο </w:t>
      </w:r>
      <w:r>
        <w:rPr>
          <w:rFonts w:eastAsia="Times New Roman" w:cs="Times New Roman"/>
          <w:szCs w:val="24"/>
        </w:rPr>
        <w:t>τ</w:t>
      </w:r>
      <w:r>
        <w:rPr>
          <w:rFonts w:eastAsia="Times New Roman" w:cs="Times New Roman"/>
          <w:szCs w:val="24"/>
        </w:rPr>
        <w:t xml:space="preserve">μηματάρχης του Υπουργείου Οικονομικών - προς </w:t>
      </w:r>
      <w:r>
        <w:rPr>
          <w:rFonts w:eastAsia="Times New Roman" w:cs="Times New Roman"/>
          <w:szCs w:val="24"/>
        </w:rPr>
        <w:t>θ</w:t>
      </w:r>
      <w:r>
        <w:rPr>
          <w:rFonts w:eastAsia="Times New Roman" w:cs="Times New Roman"/>
          <w:szCs w:val="24"/>
        </w:rPr>
        <w:t xml:space="preserve">εού, δεν ξέρω ποιος είναι ο άνθρωπος, δεν το λέω για κακό-θα έρχονται τα χαρτιά μπροστά του, θα βλέπει λογιστικά στοιχεία </w:t>
      </w:r>
      <w:r w:rsidRPr="00F331DF">
        <w:rPr>
          <w:rFonts w:eastAsia="Times New Roman"/>
          <w:bCs/>
        </w:rPr>
        <w:t>και</w:t>
      </w:r>
      <w:r>
        <w:rPr>
          <w:rFonts w:eastAsia="Times New Roman" w:cs="Times New Roman"/>
          <w:szCs w:val="24"/>
        </w:rPr>
        <w:t xml:space="preserve"> ο τάδε ξενοδόχος που υποβάλλει για νομιμοποίηση το τάδε αυθαίρετο, που έχει χτίσει πάνω στο κύμα, θα βαράει τη σφραγίδα </w:t>
      </w:r>
      <w:r w:rsidRPr="00F331DF">
        <w:rPr>
          <w:rFonts w:eastAsia="Times New Roman"/>
          <w:bCs/>
        </w:rPr>
        <w:t>και</w:t>
      </w:r>
      <w:r>
        <w:rPr>
          <w:rFonts w:eastAsia="Times New Roman" w:cs="Times New Roman"/>
          <w:szCs w:val="24"/>
        </w:rPr>
        <w:t xml:space="preserve"> θα το εγκρίνει, γιατί θα πάρει χρήματα το Υπουργείο Οικονομικών. Δεν γίνεται, όμως, έτσι αναπτυξιακή πολιτική σε βάρος του περιβ</w:t>
      </w:r>
      <w:r>
        <w:rPr>
          <w:rFonts w:eastAsia="Times New Roman" w:cs="Times New Roman"/>
          <w:szCs w:val="24"/>
        </w:rPr>
        <w:t xml:space="preserve">άλλοντος. </w:t>
      </w:r>
    </w:p>
    <w:p w14:paraId="5DC7889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όλα τα παραπάνω με κάνουν να σας πω ότι θα ψηφίσουμε μεν και επί της αρχής και στα περισσότερα άρθρα το σχέδιο νόμου εκεί που 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 xml:space="preserve">δηγία μάς ανοίγει κάποιους δρόμους. </w:t>
      </w:r>
      <w:r w:rsidRPr="00D355DE">
        <w:rPr>
          <w:rFonts w:eastAsia="Times New Roman" w:cs="Times New Roman"/>
          <w:bCs/>
          <w:shd w:val="clear" w:color="auto" w:fill="FFFFFF"/>
        </w:rPr>
        <w:t>Όμως</w:t>
      </w:r>
      <w:r>
        <w:rPr>
          <w:rFonts w:eastAsia="Times New Roman" w:cs="Times New Roman"/>
          <w:szCs w:val="24"/>
        </w:rPr>
        <w:t>, όταν νομοθετείς αποσπασματικά, χωρ</w:t>
      </w:r>
      <w:r>
        <w:rPr>
          <w:rFonts w:eastAsia="Times New Roman" w:cs="Times New Roman"/>
          <w:szCs w:val="24"/>
        </w:rPr>
        <w:t xml:space="preserve">ίς γενικότερο σχέδιο, χωρίς πρόγραμμα, χωρίς πλάνο και στρατηγική, όπως έχω πει, η πραγματικότητα είναι ένας οδοστρωτήρας που θα σε πλακώσει. Το θέμα είναι τι φταίνε όλοι οι υπόλοιποι κάτω από τον οδοστρωτήρα που θα τους πατήσει. </w:t>
      </w:r>
    </w:p>
    <w:p w14:paraId="5DC7889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DC78893" w14:textId="77777777" w:rsidR="00A02DB2" w:rsidRDefault="00AC477D">
      <w:pPr>
        <w:spacing w:line="600" w:lineRule="auto"/>
        <w:ind w:firstLine="720"/>
        <w:jc w:val="both"/>
        <w:rPr>
          <w:rFonts w:eastAsia="Times New Roman" w:cs="Times New Roman"/>
          <w:szCs w:val="24"/>
        </w:rPr>
      </w:pPr>
      <w:r w:rsidRPr="0087367F">
        <w:rPr>
          <w:rFonts w:eastAsia="Times New Roman" w:cs="Times New Roman"/>
          <w:b/>
          <w:szCs w:val="24"/>
        </w:rPr>
        <w:t>ΠΡΟΔΡΕΥΩ</w:t>
      </w:r>
      <w:r w:rsidRPr="0087367F">
        <w:rPr>
          <w:rFonts w:eastAsia="Times New Roman" w:cs="Times New Roman"/>
          <w:b/>
          <w:szCs w:val="24"/>
        </w:rPr>
        <w:t>Ν (</w:t>
      </w:r>
      <w:r>
        <w:rPr>
          <w:rFonts w:eastAsia="Times New Roman" w:cs="Times New Roman"/>
          <w:b/>
          <w:szCs w:val="24"/>
        </w:rPr>
        <w:t>Νικήτας Κακλαμάνης</w:t>
      </w:r>
      <w:r w:rsidRPr="0087367F">
        <w:rPr>
          <w:rFonts w:eastAsia="Times New Roman" w:cs="Times New Roman"/>
          <w:b/>
          <w:szCs w:val="24"/>
        </w:rPr>
        <w:t>):</w:t>
      </w:r>
      <w:r>
        <w:rPr>
          <w:rFonts w:eastAsia="Times New Roman" w:cs="Times New Roman"/>
          <w:szCs w:val="24"/>
        </w:rPr>
        <w:t xml:space="preserve"> </w:t>
      </w:r>
      <w:r w:rsidRPr="00111BFF">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w:t>
      </w:r>
      <w:r w:rsidRPr="00111BFF">
        <w:rPr>
          <w:rFonts w:eastAsia="Times New Roman" w:cs="Times New Roman"/>
        </w:rPr>
        <w:t xml:space="preserve">ιστορία του κτηρίου και τον τρόπο οργάνωσης και λειτουργίας της Βουλής, </w:t>
      </w:r>
      <w:r>
        <w:rPr>
          <w:rFonts w:eastAsia="Times New Roman" w:cs="Times New Roman"/>
          <w:szCs w:val="24"/>
        </w:rPr>
        <w:t>τριάντα πέντε</w:t>
      </w:r>
      <w:r w:rsidRPr="00111BFF">
        <w:rPr>
          <w:rFonts w:eastAsia="Times New Roman" w:cs="Times New Roman"/>
        </w:rPr>
        <w:t xml:space="preserve"> μαθητές και μαθήτριες και τέσσερις εκπαιδευτικοί συνοδοί τους από το </w:t>
      </w:r>
      <w:r>
        <w:rPr>
          <w:rFonts w:eastAsia="Times New Roman" w:cs="Times New Roman"/>
          <w:szCs w:val="24"/>
        </w:rPr>
        <w:t>1</w:t>
      </w:r>
      <w:r w:rsidRPr="005824B0">
        <w:rPr>
          <w:rFonts w:eastAsia="Times New Roman" w:cs="Times New Roman"/>
          <w:szCs w:val="24"/>
          <w:vertAlign w:val="superscript"/>
        </w:rPr>
        <w:t>ο</w:t>
      </w:r>
      <w:r>
        <w:rPr>
          <w:rFonts w:eastAsia="Times New Roman" w:cs="Times New Roman"/>
          <w:szCs w:val="24"/>
        </w:rPr>
        <w:t xml:space="preserve"> και 3</w:t>
      </w:r>
      <w:r w:rsidRPr="005824B0">
        <w:rPr>
          <w:rFonts w:eastAsia="Times New Roman" w:cs="Times New Roman"/>
          <w:szCs w:val="24"/>
          <w:vertAlign w:val="superscript"/>
        </w:rPr>
        <w:t>ο</w:t>
      </w:r>
      <w:r>
        <w:rPr>
          <w:rFonts w:eastAsia="Times New Roman" w:cs="Times New Roman"/>
          <w:szCs w:val="24"/>
        </w:rPr>
        <w:t xml:space="preserve"> Δημοτικό Σχολείο </w:t>
      </w:r>
      <w:proofErr w:type="spellStart"/>
      <w:r>
        <w:rPr>
          <w:rFonts w:eastAsia="Times New Roman" w:cs="Times New Roman"/>
          <w:szCs w:val="24"/>
        </w:rPr>
        <w:t>Σχηματαρίου</w:t>
      </w:r>
      <w:proofErr w:type="spellEnd"/>
      <w:r>
        <w:rPr>
          <w:rFonts w:eastAsia="Times New Roman" w:cs="Times New Roman"/>
          <w:szCs w:val="24"/>
        </w:rPr>
        <w:t xml:space="preserve"> Βοιωτίας. </w:t>
      </w:r>
    </w:p>
    <w:p w14:paraId="5DC78894" w14:textId="77777777" w:rsidR="00A02DB2" w:rsidRDefault="00AC477D">
      <w:pPr>
        <w:spacing w:line="600" w:lineRule="auto"/>
        <w:ind w:firstLine="720"/>
        <w:jc w:val="both"/>
        <w:rPr>
          <w:rFonts w:eastAsia="Times New Roman" w:cs="Times New Roman"/>
        </w:rPr>
      </w:pPr>
      <w:r w:rsidRPr="00111BFF">
        <w:rPr>
          <w:rFonts w:eastAsia="Times New Roman" w:cs="Times New Roman"/>
        </w:rPr>
        <w:t xml:space="preserve">Η Βουλή τούς καλωσορίζει. </w:t>
      </w:r>
    </w:p>
    <w:p w14:paraId="5DC78895" w14:textId="77777777" w:rsidR="00A02DB2" w:rsidRDefault="00AC477D">
      <w:pPr>
        <w:spacing w:line="600" w:lineRule="auto"/>
        <w:ind w:firstLine="720"/>
        <w:jc w:val="center"/>
        <w:rPr>
          <w:rFonts w:eastAsia="Times New Roman" w:cs="Times New Roman"/>
        </w:rPr>
      </w:pPr>
      <w:r w:rsidRPr="00111BFF">
        <w:rPr>
          <w:rFonts w:eastAsia="Times New Roman" w:cs="Times New Roman"/>
        </w:rPr>
        <w:t>(Χειροκροτήματα απ’ όλες</w:t>
      </w:r>
      <w:r w:rsidRPr="00111BFF">
        <w:rPr>
          <w:rFonts w:eastAsia="Times New Roman" w:cs="Times New Roman"/>
        </w:rPr>
        <w:t xml:space="preserve"> τις πτέρυγες της Βουλής)</w:t>
      </w:r>
    </w:p>
    <w:p w14:paraId="5DC7889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Κλείνουμε με τον τελευταίο ειδικό αγορητή από την Ένωση Κεντρώων, τον συνάδελφο κ. Ιωάννη </w:t>
      </w:r>
      <w:proofErr w:type="spellStart"/>
      <w:r>
        <w:rPr>
          <w:rFonts w:eastAsia="Times New Roman" w:cs="Times New Roman"/>
          <w:szCs w:val="24"/>
        </w:rPr>
        <w:t>Σαρίδη</w:t>
      </w:r>
      <w:proofErr w:type="spellEnd"/>
      <w:r>
        <w:rPr>
          <w:rFonts w:eastAsia="Times New Roman" w:cs="Times New Roman"/>
          <w:szCs w:val="24"/>
        </w:rPr>
        <w:t>.</w:t>
      </w:r>
    </w:p>
    <w:p w14:paraId="5DC78897"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 κύριε Πρόεδρε.</w:t>
      </w:r>
    </w:p>
    <w:p w14:paraId="5DC7889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είναι γνωστό σε πολλούς Έλληνες το ανέκ</w:t>
      </w:r>
      <w:r>
        <w:rPr>
          <w:rFonts w:eastAsia="Times New Roman" w:cs="Times New Roman"/>
          <w:szCs w:val="24"/>
        </w:rPr>
        <w:t xml:space="preserve">δοτο που αναφέρεται στην πατρίδα μας ως «το </w:t>
      </w:r>
      <w:proofErr w:type="spellStart"/>
      <w:r>
        <w:rPr>
          <w:rFonts w:eastAsia="Times New Roman" w:cs="Times New Roman"/>
          <w:szCs w:val="24"/>
        </w:rPr>
        <w:t>οικοπεδάκι</w:t>
      </w:r>
      <w:proofErr w:type="spellEnd"/>
      <w:r>
        <w:rPr>
          <w:rFonts w:eastAsia="Times New Roman" w:cs="Times New Roman"/>
          <w:szCs w:val="24"/>
        </w:rPr>
        <w:t xml:space="preserve"> του </w:t>
      </w:r>
      <w:r>
        <w:rPr>
          <w:rFonts w:eastAsia="Times New Roman" w:cs="Times New Roman"/>
          <w:szCs w:val="24"/>
        </w:rPr>
        <w:t>θ</w:t>
      </w:r>
      <w:r>
        <w:rPr>
          <w:rFonts w:eastAsia="Times New Roman" w:cs="Times New Roman"/>
          <w:szCs w:val="24"/>
        </w:rPr>
        <w:t xml:space="preserve">εού για τα γεράματα». Έχουμε την ευλογία να ζούμε σε έναν τόπο που μας προσφέρει απλόχερα τα πάντα. Κανείς δεν το αμφισβητεί αυτό. </w:t>
      </w:r>
    </w:p>
    <w:p w14:paraId="5DC7889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Δυστυχώς, όμως, κανείς δεν μπορεί να ισχυριστεί ότι το προσέχουμ</w:t>
      </w:r>
      <w:r>
        <w:rPr>
          <w:rFonts w:eastAsia="Times New Roman" w:cs="Times New Roman"/>
          <w:szCs w:val="24"/>
        </w:rPr>
        <w:t xml:space="preserve">ε όπως πρέπει, </w:t>
      </w:r>
      <w:r w:rsidRPr="002B5B2E">
        <w:rPr>
          <w:rFonts w:eastAsia="Times New Roman"/>
          <w:bCs/>
          <w:shd w:val="clear" w:color="auto" w:fill="FFFFFF"/>
        </w:rPr>
        <w:t>ότι</w:t>
      </w:r>
      <w:r>
        <w:rPr>
          <w:rFonts w:eastAsia="Times New Roman" w:cs="Times New Roman"/>
          <w:szCs w:val="24"/>
        </w:rPr>
        <w:t xml:space="preserve"> του φερόμαστε όπως πρέπει και ότι το φροντίζουμε όπως του αξίζει. Αν βέβαια, τολμήσει κιόλας κανείς να αμφισβητήσει την αγάπη μας για τον τόπο αυτό, τότε εκνευριζόμαστε αμέσως, ξεσηκωνόμαστε και κάνουμε φασαρία κιόλας. Βαθιά, όμως, μέσα </w:t>
      </w:r>
      <w:r>
        <w:rPr>
          <w:rFonts w:eastAsia="Times New Roman" w:cs="Times New Roman"/>
          <w:szCs w:val="24"/>
        </w:rPr>
        <w:t xml:space="preserve">μας ξέρουμε πως απλώς δεν έχουμε καταφέρει να σταθούμε στο ύψος των περιστάσεων </w:t>
      </w:r>
      <w:r w:rsidRPr="00F331DF">
        <w:rPr>
          <w:rFonts w:eastAsia="Times New Roman"/>
          <w:bCs/>
        </w:rPr>
        <w:t>και</w:t>
      </w:r>
      <w:r>
        <w:rPr>
          <w:rFonts w:eastAsia="Times New Roman" w:cs="Times New Roman"/>
          <w:szCs w:val="24"/>
        </w:rPr>
        <w:t xml:space="preserve"> να ανταποκριθούμε στις ευθύνες μας. Δεν την προσέξαμε την Ελλάδα μας όπως μας έχει προσέξει εκείνη. </w:t>
      </w:r>
    </w:p>
    <w:p w14:paraId="5DC7889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Αποδείξεις για τον ισχυρισμό αυτό μπορούμε να βρούμε στα σημεία στα οπο</w:t>
      </w:r>
      <w:r>
        <w:rPr>
          <w:rFonts w:eastAsia="Times New Roman" w:cs="Times New Roman"/>
          <w:szCs w:val="24"/>
        </w:rPr>
        <w:t xml:space="preserve">ία συμφωνούμε σήμερα με την ενσωμάτωση της περίφημης </w:t>
      </w:r>
      <w:r>
        <w:rPr>
          <w:rFonts w:eastAsia="Times New Roman" w:cs="Times New Roman"/>
          <w:szCs w:val="24"/>
        </w:rPr>
        <w:t>ο</w:t>
      </w:r>
      <w:r>
        <w:rPr>
          <w:rFonts w:eastAsia="Times New Roman" w:cs="Times New Roman"/>
          <w:szCs w:val="24"/>
        </w:rPr>
        <w:t xml:space="preserve">δηγίας </w:t>
      </w:r>
      <w:r>
        <w:rPr>
          <w:rFonts w:eastAsia="Times New Roman" w:cs="Times New Roman"/>
          <w:szCs w:val="24"/>
        </w:rPr>
        <w:lastRenderedPageBreak/>
        <w:t xml:space="preserve">2014/89/ΕΕ, σύμφωνα με την οποία η χώρα μας θα ξεκινήσει την διαδικασία, ώστε να αποκτήσει επιτέλους θαλάσσιο χωροταξικό σχεδιασμό. </w:t>
      </w:r>
    </w:p>
    <w:p w14:paraId="5DC7889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Πρώτα</w:t>
      </w:r>
      <w:r>
        <w:rPr>
          <w:rFonts w:eastAsia="Times New Roman" w:cs="Times New Roman"/>
          <w:szCs w:val="24"/>
        </w:rPr>
        <w:t xml:space="preserve"> </w:t>
      </w:r>
      <w:proofErr w:type="spellStart"/>
      <w:r>
        <w:rPr>
          <w:rFonts w:eastAsia="Times New Roman" w:cs="Times New Roman"/>
          <w:szCs w:val="24"/>
        </w:rPr>
        <w:t>πρώτα</w:t>
      </w:r>
      <w:proofErr w:type="spellEnd"/>
      <w:r>
        <w:rPr>
          <w:rFonts w:eastAsia="Times New Roman" w:cs="Times New Roman"/>
          <w:szCs w:val="24"/>
        </w:rPr>
        <w:t>, όλοι συμφωνούμε πως αργήσαμε και πως έχουμε καθυσ</w:t>
      </w:r>
      <w:r>
        <w:rPr>
          <w:rFonts w:eastAsia="Times New Roman" w:cs="Times New Roman"/>
          <w:szCs w:val="24"/>
        </w:rPr>
        <w:t xml:space="preserve">τερήσει αδικαιολόγητα. Διαφωνούμε μόνο στο από πότε μετράμε αυτή την καθυστέρηση. Η Κυβέρνηση κάνει λόγο για σαράντα χρόνια και τα κόμματα που κυβέρνησαν κάνουν λόγο για καθυστέρηση τριών ετών. Μετράνε δηλαδή την καθυστέρηση από τον Ιανουάριο του 2015. </w:t>
      </w:r>
    </w:p>
    <w:p w14:paraId="5DC7889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Δυ</w:t>
      </w:r>
      <w:r>
        <w:rPr>
          <w:rFonts w:eastAsia="Times New Roman" w:cs="Times New Roman"/>
          <w:szCs w:val="24"/>
        </w:rPr>
        <w:t>στυχώς, όμως, αυτές οι καθυστερήσεις μάς οδηγούν για ακόμη μία φορά μπροστά στον κίνδυνο της επιβολής προστίμων από την Ευρωπαϊκή Επιτροπή, η οποία ήδη από τον Δεκέμβριο του περασμένου έτους αποφάσισε να παραπέμψει τη χώρα μας στο Ευρωπαϊκό Δικαστήριο, διό</w:t>
      </w:r>
      <w:r>
        <w:rPr>
          <w:rFonts w:eastAsia="Times New Roman" w:cs="Times New Roman"/>
          <w:szCs w:val="24"/>
        </w:rPr>
        <w:t xml:space="preserve">τι οφείλαμε να το έχουμε κάνει αυτό από τον Σεπτέμβριο του 2016. </w:t>
      </w:r>
    </w:p>
    <w:p w14:paraId="5DC7889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Πέραν από τις αντικειμενικές δυσκολίες εκείνη την περίοδο, εξαιτίας των διαπραγματεύσεων με τους θεσμούς και τα </w:t>
      </w:r>
      <w:proofErr w:type="spellStart"/>
      <w:r>
        <w:rPr>
          <w:rFonts w:eastAsia="Times New Roman" w:cs="Times New Roman"/>
          <w:szCs w:val="24"/>
        </w:rPr>
        <w:t>προαπαιτούμενα</w:t>
      </w:r>
      <w:proofErr w:type="spellEnd"/>
      <w:r>
        <w:rPr>
          <w:rFonts w:eastAsia="Times New Roman" w:cs="Times New Roman"/>
          <w:szCs w:val="24"/>
        </w:rPr>
        <w:t xml:space="preserve"> των αξιολογήσεων που ταλαιπώρησαν πάρα πολύ τη χώρα μας, εμάς κ</w:t>
      </w:r>
      <w:r>
        <w:rPr>
          <w:rFonts w:eastAsia="Times New Roman" w:cs="Times New Roman"/>
          <w:szCs w:val="24"/>
        </w:rPr>
        <w:t xml:space="preserve">αι τον λαό μας, υπάρχει και ένας άλλος πολύ πιο ουσιαστικός λόγος, για τον οποίον δεν είναι τόσο απλά τα πράγματα για την Ελλάδα, όταν νομοθετεί για τη θάλασσά </w:t>
      </w:r>
      <w:r>
        <w:rPr>
          <w:rFonts w:eastAsia="Times New Roman" w:cs="Times New Roman"/>
          <w:szCs w:val="24"/>
        </w:rPr>
        <w:lastRenderedPageBreak/>
        <w:t xml:space="preserve">της. Αυτός ο λόγος δεν είναι κανένας άλλος από τη συμπεριφορά της Τουρκίας. </w:t>
      </w:r>
    </w:p>
    <w:p w14:paraId="5DC7889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Εμείς οι Έλληνες δε</w:t>
      </w:r>
      <w:r>
        <w:rPr>
          <w:rFonts w:eastAsia="Times New Roman" w:cs="Times New Roman"/>
          <w:szCs w:val="24"/>
        </w:rPr>
        <w:t>ν έχουμε την τύχη να έχουμε γείτονες φιλειρηνικούς και πολιτισμένους ανθρώπους. Με το σημερινό νομοσχέδιο κάνουμε όμως ένα αποφασιστικό βήμα για την ειρήνη, αποδεικνύοντας ότι επιθυμούμε να διαχειριστούμε τους πόρους του Αιγαίου βάσει των κανόνων που υπαγο</w:t>
      </w:r>
      <w:r>
        <w:rPr>
          <w:rFonts w:eastAsia="Times New Roman" w:cs="Times New Roman"/>
          <w:szCs w:val="24"/>
        </w:rPr>
        <w:t xml:space="preserve">ρεύει η </w:t>
      </w:r>
      <w:r>
        <w:rPr>
          <w:rFonts w:eastAsia="Times New Roman" w:cs="Times New Roman"/>
          <w:szCs w:val="24"/>
        </w:rPr>
        <w:t>δ</w:t>
      </w:r>
      <w:r>
        <w:rPr>
          <w:rFonts w:eastAsia="Times New Roman" w:cs="Times New Roman"/>
          <w:szCs w:val="24"/>
        </w:rPr>
        <w:t xml:space="preserve">ιεθνής </w:t>
      </w:r>
      <w:r>
        <w:rPr>
          <w:rFonts w:eastAsia="Times New Roman" w:cs="Times New Roman"/>
          <w:szCs w:val="24"/>
        </w:rPr>
        <w:t>σ</w:t>
      </w:r>
      <w:r>
        <w:rPr>
          <w:rFonts w:eastAsia="Times New Roman" w:cs="Times New Roman"/>
          <w:szCs w:val="24"/>
        </w:rPr>
        <w:t xml:space="preserve">ύμβαση για το Δίκαιο της Θάλασσας. </w:t>
      </w:r>
    </w:p>
    <w:p w14:paraId="5DC7889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Παράλληλα, με αυτά τα δεδομένα οφείλουμε να παραδεχθούμε για μ</w:t>
      </w:r>
      <w:r>
        <w:rPr>
          <w:rFonts w:eastAsia="Times New Roman" w:cs="Times New Roman"/>
          <w:szCs w:val="24"/>
        </w:rPr>
        <w:t>ί</w:t>
      </w:r>
      <w:r>
        <w:rPr>
          <w:rFonts w:eastAsia="Times New Roman" w:cs="Times New Roman"/>
          <w:szCs w:val="24"/>
        </w:rPr>
        <w:t>α ακόμη φορά μ</w:t>
      </w:r>
      <w:r>
        <w:rPr>
          <w:rFonts w:eastAsia="Times New Roman" w:cs="Times New Roman"/>
          <w:szCs w:val="24"/>
        </w:rPr>
        <w:t>ί</w:t>
      </w:r>
      <w:r>
        <w:rPr>
          <w:rFonts w:eastAsia="Times New Roman" w:cs="Times New Roman"/>
          <w:szCs w:val="24"/>
        </w:rPr>
        <w:t>α πολύ σημαντική διαπίστωση, αξιολογώντας το περιεχόμενο των διατάξεων του υπό συζήτηση νομοσχεδίου. Ο τρόπος που θα αλληλοεπ</w:t>
      </w:r>
      <w:r>
        <w:rPr>
          <w:rFonts w:eastAsia="Times New Roman" w:cs="Times New Roman"/>
          <w:szCs w:val="24"/>
        </w:rPr>
        <w:t>ιδράσουν μεταξύ τους ο χερσαίος με τον θαλάσσιο χωροταξικό σχεδιασμό θα κρίνει και το αποτέλεσμα και θα καθορίσει το πόσο γρήγορα θα ολοκληρωθούν οι διαδικασίες και φυσικά θα φανερώσει τις πραγματικές μας προτεραιότητες, το αν θα δηλαδή θα επιτρέψουμε να σ</w:t>
      </w:r>
      <w:r>
        <w:rPr>
          <w:rFonts w:eastAsia="Times New Roman" w:cs="Times New Roman"/>
          <w:szCs w:val="24"/>
        </w:rPr>
        <w:t>υνεχιστεί αυτή η κατάσταση με τα ρουσφέτια, τα φακελάκια, τα παραθυράκια, τα στραβά μάτια που γίνονται ενίοτε ή αν επιτέλους θα κυριαρχήσει στην ιεράρχηση των επιδιώξεών μας η προστασία του περιβάλλοντος και η διαφύλαξη του δημοσίου και εθνικού συμφέροντος</w:t>
      </w:r>
      <w:r>
        <w:rPr>
          <w:rFonts w:eastAsia="Times New Roman" w:cs="Times New Roman"/>
          <w:szCs w:val="24"/>
        </w:rPr>
        <w:t xml:space="preserve">, όπως άλλωστε επιβάλλει και το Σύνταγμα. </w:t>
      </w:r>
    </w:p>
    <w:p w14:paraId="5DC788A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Με το πρώτο μέρος του σχεδίου νόμου που πραγματεύεται τον θαλάσσιο χωροταξικό σχεδιασμό, δηλαδή με τα άρθρα 1 έως 4, συμφωνούμε και θα τα ψηφίσουμε. Το κεφάλαιο αυτό καταδεικνύει την ανάγκη εφαρμογής ενός συστήματ</w:t>
      </w:r>
      <w:r>
        <w:rPr>
          <w:rFonts w:eastAsia="Times New Roman" w:cs="Times New Roman"/>
          <w:szCs w:val="24"/>
        </w:rPr>
        <w:t xml:space="preserve">ος διαχείρισης του θαλάσσιου χώρου της χώρας μας που θα βασίζεται σε πιο σύγχρονες ευρωπαϊκές πρακτικές. </w:t>
      </w:r>
    </w:p>
    <w:p w14:paraId="5DC788A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Προχωρώντας τώρα στα άρθρα 5 έως 13 του δεύτερου κεφαλαίου, δυστυχώς δεν έχουμε πολύ χρόνο για να κατορθώσουμε να υλοποιήσουμε τις δεσμεύσεις που αναλ</w:t>
      </w:r>
      <w:r>
        <w:rPr>
          <w:rFonts w:eastAsia="Times New Roman" w:cs="Times New Roman"/>
          <w:szCs w:val="24"/>
        </w:rPr>
        <w:t xml:space="preserve">άβαμε απέναντι στην Ευρώπη, στους πολίτες της χώρας και στο περιβάλλον. Το χρονοδιάγραμμα προβλέπει ότι μέχρι τον Μάρτιο του 2021 θα έχουμε ολοκληρώσει τον θαλάσσιο χωροταξικό σχεδιασμό. Αν πράγματι τελικά καταφέρουμε να το πετύχουμε αυτό, θα είναι επειδή </w:t>
      </w:r>
      <w:r>
        <w:rPr>
          <w:rFonts w:eastAsia="Times New Roman" w:cs="Times New Roman"/>
          <w:szCs w:val="24"/>
        </w:rPr>
        <w:t xml:space="preserve">θα έχουμε ξεπεράσει τον εαυτό μας. Η πικρή εμπειρία όμως που έχουμε από την αδυναμία του πολιτικού συστήματος να τιθασεύσει το τέρας της γραφειοκρατίας και να αντιμετωπίσει τις παθογένειες που προκύπτουν από το </w:t>
      </w:r>
      <w:proofErr w:type="spellStart"/>
      <w:r>
        <w:rPr>
          <w:rFonts w:eastAsia="Times New Roman" w:cs="Times New Roman"/>
          <w:szCs w:val="24"/>
        </w:rPr>
        <w:t>υπουργοκεντρικό</w:t>
      </w:r>
      <w:proofErr w:type="spellEnd"/>
      <w:r>
        <w:rPr>
          <w:rFonts w:eastAsia="Times New Roman" w:cs="Times New Roman"/>
          <w:szCs w:val="24"/>
        </w:rPr>
        <w:t xml:space="preserve"> σύστημα διοίκησης δεν μας επι</w:t>
      </w:r>
      <w:r>
        <w:rPr>
          <w:rFonts w:eastAsia="Times New Roman" w:cs="Times New Roman"/>
          <w:szCs w:val="24"/>
        </w:rPr>
        <w:t>τρέπουν να είμαστε και πολύ αισιόδοξοι. Για αυτούς τους λόγους, στο άρθρο 5 θα ψηφίσουμε «</w:t>
      </w:r>
      <w:r>
        <w:rPr>
          <w:rFonts w:eastAsia="Times New Roman" w:cs="Times New Roman"/>
          <w:szCs w:val="24"/>
        </w:rPr>
        <w:t>π</w:t>
      </w:r>
      <w:r>
        <w:rPr>
          <w:rFonts w:eastAsia="Times New Roman" w:cs="Times New Roman"/>
          <w:szCs w:val="24"/>
        </w:rPr>
        <w:t xml:space="preserve">αρών». </w:t>
      </w:r>
    </w:p>
    <w:p w14:paraId="5DC788A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Όπως και στο εξίσου σημαντικό αναπτυξιακό εργαλείο, τους δασικούς χάρτες το οποίο στερήθηκε η Ελλάδα εδώ και σαράντα χρόνια, έτσι και με τα ζητήματα του θαλά</w:t>
      </w:r>
      <w:r>
        <w:rPr>
          <w:rFonts w:eastAsia="Times New Roman" w:cs="Times New Roman"/>
          <w:szCs w:val="24"/>
        </w:rPr>
        <w:t xml:space="preserve">σσιου χωροταξικού σχεδιασμού ισχύει το ίδιο: Κάθε μέρα </w:t>
      </w:r>
      <w:r>
        <w:rPr>
          <w:rFonts w:eastAsia="Times New Roman" w:cs="Times New Roman"/>
          <w:szCs w:val="24"/>
        </w:rPr>
        <w:lastRenderedPageBreak/>
        <w:t>που πάει χαμένη κοστίζει σε μονάδες του ΑΕΠ αυτής της χώρας. Να δούμε τι έχουμε μάθει από τα λάθη μας με τους δασικούς χάρτες και αν καταφέραμε να αποφύγουμε την επανάληψή τους, αναφορικά με τη χωροταξ</w:t>
      </w:r>
      <w:r>
        <w:rPr>
          <w:rFonts w:eastAsia="Times New Roman" w:cs="Times New Roman"/>
          <w:szCs w:val="24"/>
        </w:rPr>
        <w:t xml:space="preserve">ία των ελληνικών θαλασσών. </w:t>
      </w:r>
    </w:p>
    <w:p w14:paraId="5DC788A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Στο άρθρο 5, λοιπόν, ορίζεται αυτή η τεράστια ευθύνη απέναντι στον ελληνικό λαό και την αναλαμβάνει η Γενική Γραμματεία Χωρικού Σχεδιασμού και Αστικού Περιβάλλοντος. Οι άνθρωποι που θα κληθούν να διαχειριστούν την υλοποίηση των </w:t>
      </w:r>
      <w:r>
        <w:rPr>
          <w:rFonts w:eastAsia="Times New Roman" w:cs="Times New Roman"/>
          <w:szCs w:val="24"/>
        </w:rPr>
        <w:t>όσων συζητάμε θα βρεθούν αντιμέτωποι με μία προβλημάτων, αναμενόμενων δυσκολιών, καθώς όπως είπα και νωρίτερα οι γείτονές μας θα κάνουν ό,τι περνάει από το χέρι τους για να μας δημιουργήσουν εμπόδια. Αυτό οφείλουμε να το λάβουμε σοβαρά υπόψη μας σε αυτήν τ</w:t>
      </w:r>
      <w:r>
        <w:rPr>
          <w:rFonts w:eastAsia="Times New Roman" w:cs="Times New Roman"/>
          <w:szCs w:val="24"/>
        </w:rPr>
        <w:t xml:space="preserve">ην Αίθουσα. </w:t>
      </w:r>
    </w:p>
    <w:p w14:paraId="5DC788A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Στο άρθρο 6 προβλέπεται η έκδοση μιας πολύ κρίσιμης Υπουργικής Απόφασης που αφορά τις προδιαγραφές για την εκπόνηση, την αξιολόγηση και την αναθεώρηση των θαλάσσιων χωροταξικών σχεδίων. Ακριβώς λόγω του ότι προβλέπεται μια Υπουργική Απόφαση πο</w:t>
      </w:r>
      <w:r>
        <w:rPr>
          <w:rFonts w:eastAsia="Times New Roman" w:cs="Times New Roman"/>
          <w:szCs w:val="24"/>
        </w:rPr>
        <w:t>υ δεν ξέρουμε αν ο Υπουργός θα έχει το σθένος, τη δύναμη, τις γνώσεις να μπορέσει να την υλοποιήσει κι επειδή κι εμείς ως Ένωση Κεντρώων είμαστε πάντα αντίθετοι σε αυτόν τον τρόπο της νομοθέτησης, εμείς θα ψηφίσουμε «</w:t>
      </w:r>
      <w:r>
        <w:rPr>
          <w:rFonts w:eastAsia="Times New Roman" w:cs="Times New Roman"/>
          <w:szCs w:val="24"/>
        </w:rPr>
        <w:t>π</w:t>
      </w:r>
      <w:r>
        <w:rPr>
          <w:rFonts w:eastAsia="Times New Roman" w:cs="Times New Roman"/>
          <w:szCs w:val="24"/>
        </w:rPr>
        <w:t xml:space="preserve">αρών» στο άρθρο 6. </w:t>
      </w:r>
    </w:p>
    <w:p w14:paraId="5DC788A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Για τα άρθρα 7 έως 8, δηλαδή τις ελάχιστες απαιτήσεις και το περιεχόμενο του θαλάσσιου χωροταξικού σχεδιασμού συμφωνούμε, κυρίως, γιατί με λίγα λόγια ορίζονται οι παράμετροι που θα πρέπει να λαμβάνονται υπόψη κατά την κατάρτιση της εθνικής χωρικής στρατηγι</w:t>
      </w:r>
      <w:r>
        <w:rPr>
          <w:rFonts w:eastAsia="Times New Roman" w:cs="Times New Roman"/>
          <w:szCs w:val="24"/>
        </w:rPr>
        <w:t xml:space="preserve">κής για τον θαλάσσιο χώρο και τα θαλάσσια χωροταξικά σχέδια, καθώς και το περιεχόμενό τους το οποίο αφορά την κατανομή των ήδη υφιστάμενων δραστηριοτήτων. </w:t>
      </w:r>
    </w:p>
    <w:p w14:paraId="5DC788A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9 που προβλέπει τη διεξαγωγή της σχετικής απαραίτητης δημόσιας διαβούλευσης και </w:t>
      </w:r>
      <w:r>
        <w:rPr>
          <w:rFonts w:eastAsia="Times New Roman" w:cs="Times New Roman"/>
          <w:szCs w:val="24"/>
        </w:rPr>
        <w:t xml:space="preserve">τη συμμετοχή των πολιτών και των ενδιαφερόμενων μερών θα επιμείνω στο σχόλιο που έκανε και στη συζήτηση επί της αρχής του νομοσχεδίου στην </w:t>
      </w:r>
      <w:r>
        <w:rPr>
          <w:rFonts w:eastAsia="Times New Roman" w:cs="Times New Roman"/>
          <w:szCs w:val="24"/>
        </w:rPr>
        <w:t>ε</w:t>
      </w:r>
      <w:r>
        <w:rPr>
          <w:rFonts w:eastAsia="Times New Roman" w:cs="Times New Roman"/>
          <w:szCs w:val="24"/>
        </w:rPr>
        <w:t>πιτροπή, αλλά και κατά τη διάρκεια της συνεδρίασης της δεύτερης ανάγνωσης, τονίζοντας το πόσο σημαντικό είναι αυτή ν</w:t>
      </w:r>
      <w:r>
        <w:rPr>
          <w:rFonts w:eastAsia="Times New Roman" w:cs="Times New Roman"/>
          <w:szCs w:val="24"/>
        </w:rPr>
        <w:t>α ξεκινήσει και να ολοκληρωθεί με έναν σωστό και παραγωγικό τρόπο. Το όριο των δύο μηνών ίσως να είναι εξαιρετικά λίγο. Ίσως να χρειαζόμαστε να επανεξετάσουμε τη διάρκεια που προβλέπεται στο άρθρο 6 του ν.4048/2012. Παρ</w:t>
      </w:r>
      <w:r>
        <w:rPr>
          <w:rFonts w:eastAsia="Times New Roman" w:cs="Times New Roman"/>
          <w:szCs w:val="24"/>
        </w:rPr>
        <w:t xml:space="preserve">’ </w:t>
      </w:r>
      <w:r>
        <w:rPr>
          <w:rFonts w:eastAsia="Times New Roman" w:cs="Times New Roman"/>
          <w:szCs w:val="24"/>
        </w:rPr>
        <w:t>όλα αυτά, ψηφίζουμε το άρθρο 9.</w:t>
      </w:r>
    </w:p>
    <w:p w14:paraId="5DC788A7"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Στα</w:t>
      </w:r>
      <w:r>
        <w:rPr>
          <w:rFonts w:eastAsia="Times New Roman"/>
          <w:szCs w:val="24"/>
        </w:rPr>
        <w:t xml:space="preserve"> άρθρα 10, 11 και 12 η κρίσιμη λέξη -το είπα και στις επιτροπές αυτό- είναι η λέξη «συνεργασία», συνεργασία μεταξύ των υπηρεσιών και των φορέων του ελληνικού δημοσίου για τη χρήση και την ανταλλαγή δεδομένων, </w:t>
      </w:r>
      <w:r>
        <w:rPr>
          <w:rFonts w:eastAsia="Times New Roman"/>
          <w:szCs w:val="24"/>
        </w:rPr>
        <w:lastRenderedPageBreak/>
        <w:t>συνεργασία μεταξύ των κρατών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μελών της ευρωπα</w:t>
      </w:r>
      <w:r>
        <w:rPr>
          <w:rFonts w:eastAsia="Times New Roman"/>
          <w:szCs w:val="24"/>
        </w:rPr>
        <w:t>ϊκής οικογένειας, συνεργασία με τρίτες χώρες. Η έννοια της συνεργασίας δοκιμάζεται, δυστυχώς, και στις τρεις αυτές περιπτώσεις. Η έννοια της συνεργασίας έχει δοκιμαστεί και μέσα στην ελληνική Βουλή και καλό θα ήταν να κρατήσουμε ένα πολύ μικρό καλάθι για τ</w:t>
      </w:r>
      <w:r>
        <w:rPr>
          <w:rFonts w:eastAsia="Times New Roman"/>
          <w:szCs w:val="24"/>
        </w:rPr>
        <w:t>ο αν θα μπορέσουμε να την πετύχουμε και να την ολοκληρώσουμε.</w:t>
      </w:r>
    </w:p>
    <w:p w14:paraId="5DC788A8"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Οι διατάξεις των συγκεκριμένων άρθρων περιγράφουν το ιδανικό και θέτουν το βέλτιστο ως σκοπό. Μπορούμε, όμως, να ισχυριστούμε πως έχουμε πετύχει την αρμονική συνεργασία σε οποιαδήποτε από αυτά τ</w:t>
      </w:r>
      <w:r>
        <w:rPr>
          <w:rFonts w:eastAsia="Times New Roman"/>
          <w:szCs w:val="24"/>
        </w:rPr>
        <w:t>α επίπεδα; Δυστυχώς, κατά την άποψή μου, όχι και αυτό φαίνεται από την πραγματικότητα.</w:t>
      </w:r>
    </w:p>
    <w:p w14:paraId="5DC788A9"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Ψηφίζουμε «ναι» στα άρθρα 10 και 11 και «παρών» στο άρθρο 12. Έχετε κάνει ενέργειες στα ζητήματα της ΑΟΖ, αλλά αυτές οι ενέργειες, τις οποίες έχετε κάνει, δεν είναι </w:t>
      </w:r>
      <w:r>
        <w:rPr>
          <w:rFonts w:eastAsia="Times New Roman"/>
          <w:szCs w:val="24"/>
        </w:rPr>
        <w:t>επαρκείς. Εκεί ακριβώς, όπου είναι το κρίσιμο σημείο, έχετε ρίξει για μια ακόμη φορά καθυστέρηση. Από την πλευρά της ελληνικής Κυβέρνησης</w:t>
      </w:r>
      <w:r w:rsidRPr="004416CA">
        <w:rPr>
          <w:rFonts w:eastAsia="Times New Roman"/>
          <w:szCs w:val="24"/>
        </w:rPr>
        <w:t>,</w:t>
      </w:r>
      <w:r>
        <w:rPr>
          <w:rFonts w:eastAsia="Times New Roman"/>
          <w:szCs w:val="24"/>
        </w:rPr>
        <w:t xml:space="preserve"> υπάρχει μια καθυστέρηση, υπάρχει ένα πρόβλημα όσον αφορά για το αν θέλουμε να επιταχύνουμε τις διαδικασίες. </w:t>
      </w:r>
    </w:p>
    <w:p w14:paraId="5DC788AA"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lastRenderedPageBreak/>
        <w:t xml:space="preserve">Φυσικά, </w:t>
      </w:r>
      <w:r>
        <w:rPr>
          <w:rFonts w:eastAsia="Times New Roman"/>
          <w:szCs w:val="24"/>
        </w:rPr>
        <w:t xml:space="preserve">πάντα -και δεν το ξεχνάμε και το είπαμε και προηγουμένως- έχουμε απέναντί μας την Τουρκία και αυτό θα πρέπει να το υπολογίζουμε. Όμως, για όνομα του </w:t>
      </w:r>
      <w:r>
        <w:rPr>
          <w:rFonts w:eastAsia="Times New Roman"/>
          <w:szCs w:val="24"/>
        </w:rPr>
        <w:t>θ</w:t>
      </w:r>
      <w:r>
        <w:rPr>
          <w:rFonts w:eastAsia="Times New Roman"/>
          <w:szCs w:val="24"/>
        </w:rPr>
        <w:t>εού, το άρθρο 13, το τελευταίο του δεύτερου κεφαλαίου, προβλέπει την παρακολούθηση του όλου σχεδίου για τη</w:t>
      </w:r>
      <w:r>
        <w:rPr>
          <w:rFonts w:eastAsia="Times New Roman"/>
          <w:szCs w:val="24"/>
        </w:rPr>
        <w:t>ν τακτική υποβολή εκθέσεων. Η Ευρώπη επιθυμεί και επιδιώκει να είναι ενήμερη για τις προσπάθειες των κρατών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μελών και δεν βρίσκουμε κάτι αρνητικό σ’ αυτό.</w:t>
      </w:r>
    </w:p>
    <w:p w14:paraId="5DC788AB"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Μέχρι εδώ, λοιπόν, και σχετικά με την ευρωπαϊκή οδηγία 89/2014 δεν έχουμε αντίρρηση, όπως ακριβώς α</w:t>
      </w:r>
      <w:r>
        <w:rPr>
          <w:rFonts w:eastAsia="Times New Roman"/>
          <w:szCs w:val="24"/>
        </w:rPr>
        <w:t xml:space="preserve">υτή </w:t>
      </w:r>
      <w:proofErr w:type="spellStart"/>
      <w:r>
        <w:rPr>
          <w:rFonts w:eastAsia="Times New Roman"/>
          <w:szCs w:val="24"/>
        </w:rPr>
        <w:t>περιγράφηκε</w:t>
      </w:r>
      <w:proofErr w:type="spellEnd"/>
      <w:r>
        <w:rPr>
          <w:rFonts w:eastAsia="Times New Roman"/>
          <w:szCs w:val="24"/>
        </w:rPr>
        <w:t xml:space="preserve"> στην αξιολόγηση των άρθρων. Απλά, καταθέτουμε την εύλογη απορία σχετικά με το πόσα πράγματα έχει στερηθεί η Ελλάδα και οι πολίτες της μέχρι σήμερα από την έλλειψη, από την ανυπαρξία θαλάσσιου χωροταξικού σχεδιασμού. </w:t>
      </w:r>
    </w:p>
    <w:p w14:paraId="5DC788AC"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Μιλάμε, αγαπητοί συνάδε</w:t>
      </w:r>
      <w:r>
        <w:rPr>
          <w:rFonts w:eastAsia="Times New Roman"/>
          <w:szCs w:val="24"/>
        </w:rPr>
        <w:t>λφοι, για τη δεύτερη χώρα, για τη δεύτερη μεγαλύτερη ακτογραμμή στην Ευρώπη.</w:t>
      </w:r>
    </w:p>
    <w:p w14:paraId="5DC788AD"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Το δεύτερο μέρους του νομοσχεδίου, που αποτελείται από τα άρθρα 16 ως 33, επιχειρεί να ενσωματώσει στο </w:t>
      </w:r>
      <w:r>
        <w:rPr>
          <w:rFonts w:eastAsia="Times New Roman"/>
          <w:szCs w:val="24"/>
        </w:rPr>
        <w:t>Ε</w:t>
      </w:r>
      <w:r>
        <w:rPr>
          <w:rFonts w:eastAsia="Times New Roman"/>
          <w:szCs w:val="24"/>
        </w:rPr>
        <w:t>λληνικό Δίκαιο τις δύο οδηγίες, την 1513 και την 652 του 2015, των οποίων η</w:t>
      </w:r>
      <w:r>
        <w:rPr>
          <w:rFonts w:eastAsia="Times New Roman"/>
          <w:szCs w:val="24"/>
        </w:rPr>
        <w:t xml:space="preserve"> στόχευση είναι ξεκάθαρη και συμβατή με τις υποχρεώσεις που έχει αναλάβει η χώρα μας όχι μόνο απέναντι </w:t>
      </w:r>
      <w:r>
        <w:rPr>
          <w:rFonts w:eastAsia="Times New Roman"/>
          <w:szCs w:val="24"/>
        </w:rPr>
        <w:lastRenderedPageBreak/>
        <w:t>στην ευρωπαϊκή κοινότητα, αλλά και απέναντι στις μελλοντικές γενιές αναφορικά με την προστασία του περιβάλλοντος και την αντιμετώπιση των αναμενόμενων συ</w:t>
      </w:r>
      <w:r>
        <w:rPr>
          <w:rFonts w:eastAsia="Times New Roman"/>
          <w:szCs w:val="24"/>
        </w:rPr>
        <w:t>νεπειών της κλιματικής αλλαγής.</w:t>
      </w:r>
    </w:p>
    <w:p w14:paraId="5DC788AE"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Έχω την αίσθηση πως συμφωνούμε όλοι στη βασική αρχή πως η ελληνική καλλιεργήσιμη γη είναι καλύτερο να παράγει τρόφιμα παρά να παράγει καύσιμα. Αυτή η απόφασή μας σε συνδυασμό με την αύξηση της τιμής των καυσίμων, αλλά και με</w:t>
      </w:r>
      <w:r>
        <w:rPr>
          <w:rFonts w:eastAsia="Times New Roman"/>
          <w:szCs w:val="24"/>
        </w:rPr>
        <w:t xml:space="preserve"> την αδυναμία μας να μειώσουμε τη φορολογία τους, όπως μας εξήγησε ο Υπουργός, ο κ. Σταθάκης, μας υποχρεώνει να υιοθετήσουμε λύσεις, όπως είναι η ανάμιξή τους με </w:t>
      </w:r>
      <w:proofErr w:type="spellStart"/>
      <w:r>
        <w:rPr>
          <w:rFonts w:eastAsia="Times New Roman"/>
          <w:szCs w:val="24"/>
        </w:rPr>
        <w:t>βιοκαύσιμα</w:t>
      </w:r>
      <w:proofErr w:type="spellEnd"/>
      <w:r>
        <w:rPr>
          <w:rFonts w:eastAsia="Times New Roman"/>
          <w:szCs w:val="24"/>
        </w:rPr>
        <w:t xml:space="preserve">. Άλλωστε, στην πιθανότατη μελλοντική μεγαλύτερη αύξηση των τιμών του πετρελαίου οι </w:t>
      </w:r>
      <w:r>
        <w:rPr>
          <w:rFonts w:eastAsia="Times New Roman"/>
          <w:szCs w:val="24"/>
        </w:rPr>
        <w:t>εναλλακτικές αυτές λύσεις καθίστανται περισσότερο βιώσιμες οικονομικά, το δε κόστος των νέων καυσίμων ιδιαίτερα ανταγωνιστικό.</w:t>
      </w:r>
    </w:p>
    <w:p w14:paraId="5DC788AF"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Όμως, το </w:t>
      </w:r>
      <w:proofErr w:type="spellStart"/>
      <w:r>
        <w:rPr>
          <w:rFonts w:eastAsia="Times New Roman"/>
          <w:szCs w:val="24"/>
        </w:rPr>
        <w:t>φουλάρισμα</w:t>
      </w:r>
      <w:proofErr w:type="spellEnd"/>
      <w:r>
        <w:rPr>
          <w:rFonts w:eastAsia="Times New Roman"/>
          <w:szCs w:val="24"/>
        </w:rPr>
        <w:t xml:space="preserve">, αγαπητοί συνάδελφοι του ρεζερβουάρ με </w:t>
      </w:r>
      <w:proofErr w:type="spellStart"/>
      <w:r>
        <w:rPr>
          <w:rFonts w:eastAsia="Times New Roman"/>
          <w:szCs w:val="24"/>
        </w:rPr>
        <w:t>βιοαιθανόλη</w:t>
      </w:r>
      <w:proofErr w:type="spellEnd"/>
      <w:r>
        <w:rPr>
          <w:rFonts w:eastAsia="Times New Roman"/>
          <w:szCs w:val="24"/>
        </w:rPr>
        <w:t>, να μην προϋποθέτει την κατασπατάληση πρώτων υλών που θα μ</w:t>
      </w:r>
      <w:r>
        <w:rPr>
          <w:rFonts w:eastAsia="Times New Roman"/>
          <w:szCs w:val="24"/>
        </w:rPr>
        <w:t>πορούσαν να καλύψουν βασικές διατροφικές ανάγκες.</w:t>
      </w:r>
    </w:p>
    <w:p w14:paraId="5DC788B0"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Σε ό,τι αφορά τα άρθρα 16 έως και 18 συμφωνούμε, δεδομένου ότι απλά περιλαμβάνουν καταργήσεις κάποιων διατάξεων και προσθήκες στην ορολογία.</w:t>
      </w:r>
    </w:p>
    <w:p w14:paraId="5DC788B1"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lastRenderedPageBreak/>
        <w:t>Για το άρθρο 19 και τη συζήτηση που έγινε στην παράγραφο 5 με την</w:t>
      </w:r>
      <w:r>
        <w:rPr>
          <w:rFonts w:eastAsia="Times New Roman"/>
          <w:szCs w:val="24"/>
        </w:rPr>
        <w:t xml:space="preserve"> πρόβλεψη ότι ο στόχος για το 2020 του ποσοστού συμμετοχής των </w:t>
      </w:r>
      <w:proofErr w:type="spellStart"/>
      <w:r>
        <w:rPr>
          <w:rFonts w:eastAsia="Times New Roman"/>
          <w:szCs w:val="24"/>
        </w:rPr>
        <w:t>βιοκαυσίμων</w:t>
      </w:r>
      <w:proofErr w:type="spellEnd"/>
      <w:r>
        <w:rPr>
          <w:rFonts w:eastAsia="Times New Roman"/>
          <w:szCs w:val="24"/>
        </w:rPr>
        <w:t xml:space="preserve"> που προέρχονται από εδώδιμες πρώτες ύλες να περιορίζεται στο 7%, εμείς θα επιθυμούσαμε να τεθεί σε υψηλότερα επίπεδα, ώστε να ενισχυθεί η ανάπτυξη ενός πολύ δυναμικού εγχώριου κλάδο</w:t>
      </w:r>
      <w:r>
        <w:rPr>
          <w:rFonts w:eastAsia="Times New Roman"/>
          <w:szCs w:val="24"/>
        </w:rPr>
        <w:t xml:space="preserve">υ. Πιστεύουμε ότι θα έπρεπε έγκαιρα να είχαν αναζητηθεί περισσότερες διευκρινήσεις για την επίμαχη παράγραφο 2 του άρθρου 2 στην ίδια </w:t>
      </w:r>
      <w:r>
        <w:rPr>
          <w:rFonts w:eastAsia="Times New Roman"/>
          <w:szCs w:val="24"/>
        </w:rPr>
        <w:t>ο</w:t>
      </w:r>
      <w:r>
        <w:rPr>
          <w:rFonts w:eastAsia="Times New Roman"/>
          <w:szCs w:val="24"/>
        </w:rPr>
        <w:t>δηγία, που πιθανό να αφήνουν και περιθώρια.</w:t>
      </w:r>
    </w:p>
    <w:p w14:paraId="5DC788B2"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Ψηφίζουμε «παρών» στο άρθρο 19. </w:t>
      </w:r>
    </w:p>
    <w:p w14:paraId="5DC788B3"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Με τα άρθρα 20 έως 22, τα οποία είναι και τε</w:t>
      </w:r>
      <w:r>
        <w:rPr>
          <w:rFonts w:eastAsia="Times New Roman"/>
          <w:szCs w:val="24"/>
        </w:rPr>
        <w:t xml:space="preserve">χνικής φύσεως και καθορίζουν τα κριτήρια </w:t>
      </w:r>
      <w:proofErr w:type="spellStart"/>
      <w:r>
        <w:rPr>
          <w:rFonts w:eastAsia="Times New Roman"/>
          <w:szCs w:val="24"/>
        </w:rPr>
        <w:t>αειφορίας</w:t>
      </w:r>
      <w:proofErr w:type="spellEnd"/>
      <w:r>
        <w:rPr>
          <w:rFonts w:eastAsia="Times New Roman"/>
          <w:szCs w:val="24"/>
        </w:rPr>
        <w:t xml:space="preserve">, την επαλήθευσή τους, καθώς και τον υπολογισμό του αντικτύπου ων </w:t>
      </w:r>
      <w:proofErr w:type="spellStart"/>
      <w:r>
        <w:rPr>
          <w:rFonts w:eastAsia="Times New Roman"/>
          <w:szCs w:val="24"/>
        </w:rPr>
        <w:t>βιοκαυσίμων</w:t>
      </w:r>
      <w:proofErr w:type="spellEnd"/>
      <w:r>
        <w:rPr>
          <w:rFonts w:eastAsia="Times New Roman"/>
          <w:szCs w:val="24"/>
        </w:rPr>
        <w:t xml:space="preserve"> στα αέρια του θερμοκηπίου, είμαστε σύμφωνοι.</w:t>
      </w:r>
    </w:p>
    <w:p w14:paraId="5DC788B4"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Το ίδιο ισχύει και για τα άρθρα 23 έως και 28.</w:t>
      </w:r>
    </w:p>
    <w:p w14:paraId="5DC788B5"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Με το άρθρο 29 συμφωνούμε με την κύρ</w:t>
      </w:r>
      <w:r>
        <w:rPr>
          <w:rFonts w:eastAsia="Times New Roman"/>
          <w:szCs w:val="24"/>
        </w:rPr>
        <w:t xml:space="preserve">ια διάταξη ότι η συμμετοχή της αυτούσιας </w:t>
      </w:r>
      <w:proofErr w:type="spellStart"/>
      <w:r>
        <w:rPr>
          <w:rFonts w:eastAsia="Times New Roman"/>
          <w:szCs w:val="24"/>
        </w:rPr>
        <w:t>βιοαιθανόλης</w:t>
      </w:r>
      <w:proofErr w:type="spellEnd"/>
      <w:r>
        <w:rPr>
          <w:rFonts w:eastAsia="Times New Roman"/>
          <w:szCs w:val="24"/>
        </w:rPr>
        <w:t xml:space="preserve"> και της αλκοόλης βιολογικής προέλευσης που χρησιμοποιείται για την παραγωγή </w:t>
      </w:r>
      <w:proofErr w:type="spellStart"/>
      <w:r>
        <w:rPr>
          <w:rFonts w:eastAsia="Times New Roman"/>
          <w:szCs w:val="24"/>
        </w:rPr>
        <w:t>βιοαιθανόλης</w:t>
      </w:r>
      <w:proofErr w:type="spellEnd"/>
      <w:r>
        <w:rPr>
          <w:rFonts w:eastAsia="Times New Roman"/>
          <w:szCs w:val="24"/>
        </w:rPr>
        <w:t xml:space="preserve"> στο τελικό μείγμα βενζίνης ορίζεται στο 1% για το 2019 και στο 3,3% για το 2020.</w:t>
      </w:r>
    </w:p>
    <w:p w14:paraId="5DC788B6"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Τέλος, συμφωνούμε με το άρθρο 30</w:t>
      </w:r>
      <w:r>
        <w:rPr>
          <w:rFonts w:eastAsia="Times New Roman" w:cs="Times New Roman"/>
          <w:szCs w:val="24"/>
        </w:rPr>
        <w:t xml:space="preserve">, τις μεταβατικές διατάξεις του άρθρου 31 και τα τεχνικά παραρτήματα των άρθρων 32 και 33. </w:t>
      </w:r>
    </w:p>
    <w:p w14:paraId="5DC788B7"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Σχετικά με το άρθρο 34 που αφορά τα αυθαίρετα, η γνώμη μου είναι πως και μόνο που συζητάμε εν </w:t>
      </w:r>
      <w:proofErr w:type="spellStart"/>
      <w:r>
        <w:rPr>
          <w:rFonts w:eastAsia="Times New Roman" w:cs="Times New Roman"/>
          <w:szCs w:val="24"/>
        </w:rPr>
        <w:t>έτει</w:t>
      </w:r>
      <w:proofErr w:type="spellEnd"/>
      <w:r>
        <w:rPr>
          <w:rFonts w:eastAsia="Times New Roman" w:cs="Times New Roman"/>
          <w:szCs w:val="24"/>
        </w:rPr>
        <w:t xml:space="preserve"> 2018 νέες παρατάσεις, την ίδια ώρα που αγωνιούμε για το αν έχουν </w:t>
      </w:r>
      <w:r>
        <w:rPr>
          <w:rFonts w:eastAsia="Times New Roman" w:cs="Times New Roman"/>
          <w:szCs w:val="24"/>
        </w:rPr>
        <w:t>καταλάβει οι αγρότες μας πως οι ενστάσεις για τους δασικούς χάρτες δεν είναι το ίδιο με την αίτηση αλλαγής χρήσης γης -την ώρα, μάλιστα, που ψάχνουμε τρόπο να μην χαθούν οι επιδοτήσεις- αποδεικνύει το μέγεθος της εγκληματικής αδιαφορίας και ανοχής που επέδ</w:t>
      </w:r>
      <w:r>
        <w:rPr>
          <w:rFonts w:eastAsia="Times New Roman" w:cs="Times New Roman"/>
          <w:szCs w:val="24"/>
        </w:rPr>
        <w:t xml:space="preserve">ειξαν επί σαράντα ολόκληρα χρόνια όλες οι ελληνικές κυβερνήσεις, με αποτέλεσμα σήμερα, υπό το καθεστώς μνημονίων και εν μέσω οικονομικής κρίσης, με </w:t>
      </w:r>
      <w:proofErr w:type="spellStart"/>
      <w:r>
        <w:rPr>
          <w:rFonts w:eastAsia="Times New Roman" w:cs="Times New Roman"/>
          <w:szCs w:val="24"/>
        </w:rPr>
        <w:t>φτωχοποιημένο</w:t>
      </w:r>
      <w:proofErr w:type="spellEnd"/>
      <w:r>
        <w:rPr>
          <w:rFonts w:eastAsia="Times New Roman" w:cs="Times New Roman"/>
          <w:szCs w:val="24"/>
        </w:rPr>
        <w:t xml:space="preserve"> δηλαδή το σύνολο, την πλειοψηφία του ελληνικού λαού, να είμαστε εξαιρετικά προσεκτικοί και στη</w:t>
      </w:r>
      <w:r>
        <w:rPr>
          <w:rFonts w:eastAsia="Times New Roman" w:cs="Times New Roman"/>
          <w:szCs w:val="24"/>
        </w:rPr>
        <w:t xml:space="preserve">ν παραμικρή λεπτομέρεια των όσων νομοθετούμε σχετικώς, ώστε να μην χάσει κανένας τη δουλειά του και να μην μείνει κανείς στον δρόμο. Καταψηφίζουμε το άρθρο 34. </w:t>
      </w:r>
    </w:p>
    <w:p w14:paraId="5DC788B8"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Ένωση Κεντρώων θα ψηφίσει «</w:t>
      </w:r>
      <w:r>
        <w:rPr>
          <w:rFonts w:eastAsia="Times New Roman" w:cs="Times New Roman"/>
          <w:szCs w:val="24"/>
        </w:rPr>
        <w:t>παρών</w:t>
      </w:r>
      <w:r>
        <w:rPr>
          <w:rFonts w:eastAsia="Times New Roman" w:cs="Times New Roman"/>
          <w:szCs w:val="24"/>
        </w:rPr>
        <w:t>» επί της αρχής στο συγκεκριμένο νομοσχέδιο, «</w:t>
      </w:r>
      <w:r>
        <w:rPr>
          <w:rFonts w:eastAsia="Times New Roman" w:cs="Times New Roman"/>
          <w:szCs w:val="24"/>
        </w:rPr>
        <w:t>παρών</w:t>
      </w:r>
      <w:r>
        <w:rPr>
          <w:rFonts w:eastAsia="Times New Roman" w:cs="Times New Roman"/>
          <w:szCs w:val="24"/>
        </w:rPr>
        <w:t xml:space="preserve">» επί του </w:t>
      </w:r>
      <w:r>
        <w:rPr>
          <w:rFonts w:eastAsia="Times New Roman" w:cs="Times New Roman"/>
          <w:szCs w:val="24"/>
        </w:rPr>
        <w:t xml:space="preserve">συνόλου. Όσον αφορά τα άρθρα, θα ψηφίσει ό,τι ακριβώς διατυπώθηκε από αυτό εδώ το Βήμα. </w:t>
      </w:r>
    </w:p>
    <w:p w14:paraId="5DC788B9"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τις τροπολογίες, θα μιλήσει ο Κοινοβουλευτικός μας Εκπρόσωπος, ακόμα και για αυτές τις δύο τροπολογίες που έχουν ενταχθεί στο νομοσχέδιο μέσα στις </w:t>
      </w:r>
      <w:r>
        <w:rPr>
          <w:rFonts w:eastAsia="Times New Roman" w:cs="Times New Roman"/>
          <w:szCs w:val="24"/>
        </w:rPr>
        <w:t>ε</w:t>
      </w:r>
      <w:r>
        <w:rPr>
          <w:rFonts w:eastAsia="Times New Roman" w:cs="Times New Roman"/>
          <w:szCs w:val="24"/>
        </w:rPr>
        <w:t>πιτροπές</w:t>
      </w:r>
      <w:r>
        <w:rPr>
          <w:rFonts w:eastAsia="Times New Roman" w:cs="Times New Roman"/>
          <w:szCs w:val="24"/>
        </w:rPr>
        <w:t xml:space="preserve">. </w:t>
      </w:r>
    </w:p>
    <w:p w14:paraId="5DC788BA"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Πριν κατέβω από το Βήμα, θα μου επιτρέψετε να κάνω ένα σχόλιο σχετικά με τα όσα είπε ο Υπουργός κ. Κοτζιάς χθες. Θα ήθελα να ενημερώσω το Σώμα πως δεν θα περιμένω να δω αν θα προκληθεί ο κ. Κοτζιάς από τους συναδέλφους των κομμάτων που είχαν την ευθύνη </w:t>
      </w:r>
      <w:r>
        <w:rPr>
          <w:rFonts w:eastAsia="Times New Roman" w:cs="Times New Roman"/>
          <w:szCs w:val="24"/>
        </w:rPr>
        <w:t xml:space="preserve">της διακυβέρνησης της χώρας επί σαράντα χρόνια, για να πληροφορηθώ και εγώ ο ίδιος μαζί με τον ελληνικό λαό αυτή την αλήθεια. </w:t>
      </w:r>
    </w:p>
    <w:p w14:paraId="5DC788BB"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Λέει αλήθεια ο κ. Κοτζιάς για την παράδοση της μακεδονικής γλώσσας από το 1977 ή λέει ψέματα, αγαπητοί συνάδελφοι; Λέει αλήθεια ο</w:t>
      </w:r>
      <w:r>
        <w:rPr>
          <w:rFonts w:eastAsia="Times New Roman" w:cs="Times New Roman"/>
          <w:szCs w:val="24"/>
        </w:rPr>
        <w:t xml:space="preserve"> κ. Κοτζιάς πως επί τρία χρόνια η Ελλάδα πρότεινε τη λύση «Μακεδονία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Σκόπια» ή λέει ψέματα, αγαπητοί συνάδελφοι; Λέει αλήθεια ο κ. Κοτζιάς, όταν ούτε λίγο ούτε πολύ ευθέως κατηγορεί τη Νέα Δημοκρατία και το Κίνημα Αλλαγής πως αυτά για τα οποία τον κατηγο</w:t>
      </w:r>
      <w:r>
        <w:rPr>
          <w:rFonts w:eastAsia="Times New Roman" w:cs="Times New Roman"/>
          <w:szCs w:val="24"/>
        </w:rPr>
        <w:t>ρούν τα έχουν προηγουμένως πράξει στη νιοστή εκείνοι, οι ίδιοι, ή λέει ψέματα, αγαπητοί συνάδελφοι;</w:t>
      </w:r>
    </w:p>
    <w:p w14:paraId="5DC788BC"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θα περιμένουμε να προκαλέσετε, αγαπητοί συνάδελφοι, εσείς τον κ. Κοτζιά, τον προκαλούμε εμείς τώρα, τον προκαλούμε σήμερα, για να βγουν </w:t>
      </w:r>
      <w:r>
        <w:rPr>
          <w:rFonts w:eastAsia="Times New Roman" w:cs="Times New Roman"/>
          <w:szCs w:val="24"/>
        </w:rPr>
        <w:lastRenderedPageBreak/>
        <w:t xml:space="preserve">όλα στον αέρα. Θα του προσφέρουμε αυτή την ευκαιρία με την κατάθεση επίκαιρης ερώτησης. </w:t>
      </w:r>
    </w:p>
    <w:p w14:paraId="5DC788BD"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DC788BE" w14:textId="77777777" w:rsidR="00A02DB2" w:rsidRDefault="00AC477D">
      <w:pPr>
        <w:spacing w:line="600" w:lineRule="auto"/>
        <w:ind w:firstLine="709"/>
        <w:jc w:val="center"/>
        <w:rPr>
          <w:rFonts w:eastAsia="Times New Roman" w:cs="Times New Roman"/>
          <w:szCs w:val="24"/>
        </w:rPr>
      </w:pPr>
      <w:r w:rsidRPr="00635622">
        <w:rPr>
          <w:rFonts w:eastAsia="Times New Roman" w:cs="Times New Roman"/>
          <w:szCs w:val="24"/>
        </w:rPr>
        <w:t>(Χειροκροτ</w:t>
      </w:r>
      <w:r w:rsidRPr="00635622">
        <w:rPr>
          <w:rFonts w:eastAsia="Times New Roman" w:cs="Times New Roman"/>
          <w:szCs w:val="24"/>
        </w:rPr>
        <w:t xml:space="preserve">ήματα από την πτέρυγα της </w:t>
      </w:r>
      <w:r>
        <w:rPr>
          <w:rFonts w:eastAsia="Times New Roman" w:cs="Times New Roman"/>
          <w:szCs w:val="24"/>
        </w:rPr>
        <w:t>Ένωσης Κεντρώων</w:t>
      </w:r>
      <w:r w:rsidRPr="00635622">
        <w:rPr>
          <w:rFonts w:eastAsia="Times New Roman" w:cs="Times New Roman"/>
          <w:szCs w:val="24"/>
        </w:rPr>
        <w:t>)</w:t>
      </w:r>
    </w:p>
    <w:p w14:paraId="5DC788BF"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Όπως ξέρετε, έχετε και δευτερολογία και </w:t>
      </w:r>
      <w:proofErr w:type="spellStart"/>
      <w:r>
        <w:rPr>
          <w:rFonts w:eastAsia="Times New Roman" w:cs="Times New Roman"/>
          <w:szCs w:val="24"/>
        </w:rPr>
        <w:t>τριτολογία</w:t>
      </w:r>
      <w:proofErr w:type="spellEnd"/>
      <w:r>
        <w:rPr>
          <w:rFonts w:eastAsia="Times New Roman" w:cs="Times New Roman"/>
          <w:szCs w:val="24"/>
        </w:rPr>
        <w:t>. Παράκληση: Εάν είστε έτοιμος για τις βουλευτικές τροπολογίες, στο κλείσιμο</w:t>
      </w:r>
      <w:r>
        <w:rPr>
          <w:rFonts w:eastAsia="Times New Roman" w:cs="Times New Roman"/>
          <w:szCs w:val="24"/>
        </w:rPr>
        <w:t xml:space="preserve"> της ομιλίας σας να πείτε ποιες κάνετε αποδεκτές. </w:t>
      </w:r>
    </w:p>
    <w:p w14:paraId="5DC788C0"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Επομένως, σας δίνω λίγο ενισχυμένο χρόνο, για να απαντήσετε και για τις τροπολογίες. </w:t>
      </w:r>
    </w:p>
    <w:p w14:paraId="5DC788C1"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5DC788C2"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sidRPr="00C478CF">
        <w:rPr>
          <w:rFonts w:eastAsia="Times New Roman" w:cs="Times New Roman"/>
          <w:b/>
          <w:szCs w:val="24"/>
        </w:rPr>
        <w:t>ΓΕΩΡΓΙΟΣ ΣΤΑΘΑΚΗΣ (Υπουργός Περιβάλλοντος και Ενέργειας):</w:t>
      </w:r>
      <w:r>
        <w:rPr>
          <w:rFonts w:eastAsia="Times New Roman" w:cs="Times New Roman"/>
          <w:b/>
          <w:szCs w:val="24"/>
        </w:rPr>
        <w:t xml:space="preserve"> </w:t>
      </w:r>
      <w:r>
        <w:rPr>
          <w:rFonts w:eastAsia="Times New Roman" w:cs="Times New Roman"/>
          <w:szCs w:val="24"/>
        </w:rPr>
        <w:t>Κυρίες και κύριοι Βουλευτές, από το 1972 η σημερινή ημέρα έχει οριστεί από τον ΟΗΕ ως ημέρα ενημέρωσης για τα μεγάλα περιβαλλοντικά θέματα. Είναι μια πρωτοβουλία η οποία έχει τεράστια σημασία και στην εποχή μας ακόμα μεγαλύτερη, διότι έχουμε φύγει από το σ</w:t>
      </w:r>
      <w:r>
        <w:rPr>
          <w:rFonts w:eastAsia="Times New Roman" w:cs="Times New Roman"/>
          <w:szCs w:val="24"/>
        </w:rPr>
        <w:t xml:space="preserve">τάδιο της ενημέρωσης, κρινόμαστε από το στάδιο των μεγάλων αλλαγών που πρέπει να κάνουμε, </w:t>
      </w:r>
      <w:r>
        <w:rPr>
          <w:rFonts w:eastAsia="Times New Roman" w:cs="Times New Roman"/>
          <w:szCs w:val="24"/>
        </w:rPr>
        <w:lastRenderedPageBreak/>
        <w:t xml:space="preserve">προκειμένου το περιβάλλον να αποτελέσει αναπόσπαστο κομμάτι μιας μεγάλης τομής σε σχέση με το παρελθόν. </w:t>
      </w:r>
    </w:p>
    <w:p w14:paraId="5DC788C3"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που γνωρίζαμε μέχρι σήμερα ως ένα συγκεκριμένο σύστημα α</w:t>
      </w:r>
      <w:r>
        <w:rPr>
          <w:rFonts w:eastAsia="Times New Roman" w:cs="Times New Roman"/>
          <w:szCs w:val="24"/>
        </w:rPr>
        <w:t xml:space="preserve">νάπτυξης για πολλές δεκαετίες έχει τελειώσει και οφείλουμε να απαντήσουμε στις νέες προκλήσεις, όπως αυτές έχουν διατυπωθεί και </w:t>
      </w:r>
      <w:proofErr w:type="spellStart"/>
      <w:r>
        <w:rPr>
          <w:rFonts w:eastAsia="Times New Roman" w:cs="Times New Roman"/>
          <w:szCs w:val="24"/>
        </w:rPr>
        <w:t>συνομολογηθεί</w:t>
      </w:r>
      <w:proofErr w:type="spellEnd"/>
      <w:r>
        <w:rPr>
          <w:rFonts w:eastAsia="Times New Roman" w:cs="Times New Roman"/>
          <w:szCs w:val="24"/>
        </w:rPr>
        <w:t xml:space="preserve"> από τη χώρα μας με τη Συμφωνία του Παρισιού και φυσικά, με τη στρατηγική της Ευρωπαϊκής Ένωσης για το 2030 και το </w:t>
      </w:r>
      <w:r>
        <w:rPr>
          <w:rFonts w:eastAsia="Times New Roman" w:cs="Times New Roman"/>
          <w:szCs w:val="24"/>
        </w:rPr>
        <w:t xml:space="preserve">2050. </w:t>
      </w:r>
    </w:p>
    <w:p w14:paraId="5DC788C4"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Επιτρέψτε μου στη σημερινή συνεδρίαση, επειδή έγινε εκτενής κριτική στην καθυστέρηση ή στην αδράνεια της Κυβέρνησης, να κωδικοποιήσω τι ακριβώς έχει συμβεί σε σχέση με τις περιβαλλοντικές πρωτοβουλίες, κλέβοντας και λίγη από τη δόξα του κ. </w:t>
      </w:r>
      <w:proofErr w:type="spellStart"/>
      <w:r>
        <w:rPr>
          <w:rFonts w:eastAsia="Times New Roman" w:cs="Times New Roman"/>
          <w:szCs w:val="24"/>
        </w:rPr>
        <w:t>Φάμελλου</w:t>
      </w:r>
      <w:proofErr w:type="spellEnd"/>
      <w:r>
        <w:rPr>
          <w:rFonts w:eastAsia="Times New Roman" w:cs="Times New Roman"/>
          <w:szCs w:val="24"/>
        </w:rPr>
        <w:t>.</w:t>
      </w:r>
      <w:r>
        <w:rPr>
          <w:rFonts w:eastAsia="Times New Roman" w:cs="Times New Roman"/>
          <w:szCs w:val="24"/>
        </w:rPr>
        <w:t xml:space="preserve"> </w:t>
      </w:r>
    </w:p>
    <w:p w14:paraId="5DC788C5"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Διαμορφώσαμε εθνική στρατηγική για την κυκλική οικονομία. Με τον νέο εθνικό σχεδιασμό δίνουμε απόλυτα προτεραιότητα στην ανακύκλωση με υποχρεωτική επιλογή στην πηγή τεσσάρων ρευμάτων και οργανικών αποβλήτων. Επενδύουμε 1,2 δισεκατομμύρι</w:t>
      </w:r>
      <w:r>
        <w:rPr>
          <w:rFonts w:eastAsia="Times New Roman" w:cs="Times New Roman"/>
          <w:szCs w:val="24"/>
        </w:rPr>
        <w:t>ο</w:t>
      </w:r>
      <w:r>
        <w:rPr>
          <w:rFonts w:eastAsia="Times New Roman" w:cs="Times New Roman"/>
          <w:szCs w:val="24"/>
        </w:rPr>
        <w:t xml:space="preserve"> ευρώ από το ΕΣΠΑ</w:t>
      </w:r>
      <w:r>
        <w:rPr>
          <w:rFonts w:eastAsia="Times New Roman" w:cs="Times New Roman"/>
          <w:szCs w:val="24"/>
        </w:rPr>
        <w:t xml:space="preserve"> για υποδομές διαχείρισης αποβλήτων και 1 δισεκατομμύριο ευρώ για επεξεργασία υγρών αποβλήτων. </w:t>
      </w:r>
    </w:p>
    <w:p w14:paraId="5DC788C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Αλλάξαμε το θεσμικό πλαίσιο διαχείρισης αποβλήτων και δημιουργήσαμε Εθνικό Μητρώο Αποβλήτων, αυξάνοντας από </w:t>
      </w:r>
      <w:r>
        <w:rPr>
          <w:rFonts w:eastAsia="Times New Roman" w:cs="Times New Roman"/>
          <w:szCs w:val="24"/>
        </w:rPr>
        <w:t xml:space="preserve">χίλιες εφτακόσιες </w:t>
      </w:r>
      <w:r>
        <w:rPr>
          <w:rFonts w:eastAsia="Times New Roman" w:cs="Times New Roman"/>
          <w:szCs w:val="24"/>
        </w:rPr>
        <w:t xml:space="preserve">σε </w:t>
      </w:r>
      <w:r>
        <w:rPr>
          <w:rFonts w:eastAsia="Times New Roman" w:cs="Times New Roman"/>
          <w:szCs w:val="24"/>
        </w:rPr>
        <w:t>τριάντα χιλιάδες</w:t>
      </w:r>
      <w:r>
        <w:rPr>
          <w:rFonts w:eastAsia="Times New Roman" w:cs="Times New Roman"/>
          <w:szCs w:val="24"/>
        </w:rPr>
        <w:t xml:space="preserve"> τις επιχειρήσε</w:t>
      </w:r>
      <w:r>
        <w:rPr>
          <w:rFonts w:eastAsia="Times New Roman" w:cs="Times New Roman"/>
          <w:szCs w:val="24"/>
        </w:rPr>
        <w:t>ις που δηλώνουν τα απόβλητά τους.</w:t>
      </w:r>
    </w:p>
    <w:p w14:paraId="5DC788C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Ξεπεράσαμε τον μεσαίωνα των χωματερών κλείνοντας και αποκαθιστώντας τις </w:t>
      </w:r>
      <w:r>
        <w:rPr>
          <w:rFonts w:eastAsia="Times New Roman" w:cs="Times New Roman"/>
          <w:szCs w:val="24"/>
        </w:rPr>
        <w:t>διακόσιες εξήντα</w:t>
      </w:r>
      <w:r>
        <w:rPr>
          <w:rFonts w:eastAsia="Times New Roman" w:cs="Times New Roman"/>
          <w:szCs w:val="24"/>
        </w:rPr>
        <w:t xml:space="preserve"> από τις </w:t>
      </w:r>
      <w:r>
        <w:rPr>
          <w:rFonts w:eastAsia="Times New Roman" w:cs="Times New Roman"/>
          <w:szCs w:val="24"/>
        </w:rPr>
        <w:t>διακόσιες ενενήντα τρεις</w:t>
      </w:r>
      <w:r>
        <w:rPr>
          <w:rFonts w:eastAsia="Times New Roman" w:cs="Times New Roman"/>
          <w:szCs w:val="24"/>
        </w:rPr>
        <w:t xml:space="preserve"> παράνομες χωματερές.</w:t>
      </w:r>
    </w:p>
    <w:p w14:paraId="5DC788C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Χρηματοδοτούμε </w:t>
      </w:r>
      <w:proofErr w:type="spellStart"/>
      <w:r>
        <w:rPr>
          <w:rFonts w:eastAsia="Times New Roman" w:cs="Times New Roman"/>
          <w:szCs w:val="24"/>
        </w:rPr>
        <w:t>εκατόν</w:t>
      </w:r>
      <w:proofErr w:type="spellEnd"/>
      <w:r>
        <w:rPr>
          <w:rFonts w:eastAsia="Times New Roman" w:cs="Times New Roman"/>
          <w:szCs w:val="24"/>
        </w:rPr>
        <w:t xml:space="preserve"> εξήντα δύο</w:t>
      </w:r>
      <w:r>
        <w:rPr>
          <w:rFonts w:eastAsia="Times New Roman" w:cs="Times New Roman"/>
          <w:szCs w:val="24"/>
        </w:rPr>
        <w:t xml:space="preserve"> δήμους για σχέδια βιώσιμης αστικής κινητικότητ</w:t>
      </w:r>
      <w:r>
        <w:rPr>
          <w:rFonts w:eastAsia="Times New Roman" w:cs="Times New Roman"/>
          <w:szCs w:val="24"/>
        </w:rPr>
        <w:t xml:space="preserve">ας και </w:t>
      </w:r>
      <w:proofErr w:type="spellStart"/>
      <w:r>
        <w:rPr>
          <w:rFonts w:eastAsia="Times New Roman" w:cs="Times New Roman"/>
          <w:szCs w:val="24"/>
        </w:rPr>
        <w:t>εκατόν</w:t>
      </w:r>
      <w:proofErr w:type="spellEnd"/>
      <w:r>
        <w:rPr>
          <w:rFonts w:eastAsia="Times New Roman" w:cs="Times New Roman"/>
          <w:szCs w:val="24"/>
        </w:rPr>
        <w:t xml:space="preserve"> εβδομήντα δύο</w:t>
      </w:r>
      <w:r>
        <w:rPr>
          <w:rFonts w:eastAsia="Times New Roman" w:cs="Times New Roman"/>
          <w:szCs w:val="24"/>
        </w:rPr>
        <w:t xml:space="preserve"> δήμους για προγράμματα αστικής αναζωογόνησης. </w:t>
      </w:r>
    </w:p>
    <w:p w14:paraId="5DC788C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Συντάξαμε και κυρώσαμε τα σχέδια διαχείρισης νερού και τα σχέδια διαχείρισης πλημμυρών για όλη τη χώρα.</w:t>
      </w:r>
    </w:p>
    <w:p w14:paraId="5DC788C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Ιδρύσαμε </w:t>
      </w:r>
      <w:r>
        <w:rPr>
          <w:rFonts w:eastAsia="Times New Roman" w:cs="Times New Roman"/>
          <w:szCs w:val="24"/>
        </w:rPr>
        <w:t>οκτώ</w:t>
      </w:r>
      <w:r>
        <w:rPr>
          <w:rFonts w:eastAsia="Times New Roman" w:cs="Times New Roman"/>
          <w:szCs w:val="24"/>
        </w:rPr>
        <w:t xml:space="preserve"> νέους φορείς διαχείρισης προστατευμένων περιοχών και πλέον όλες</w:t>
      </w:r>
      <w:r>
        <w:rPr>
          <w:rFonts w:eastAsia="Times New Roman" w:cs="Times New Roman"/>
          <w:szCs w:val="24"/>
        </w:rPr>
        <w:t xml:space="preserve"> οι περιοχές «</w:t>
      </w:r>
      <w:r>
        <w:rPr>
          <w:rFonts w:eastAsia="Times New Roman" w:cs="Times New Roman"/>
          <w:szCs w:val="24"/>
        </w:rPr>
        <w:t>NATURA</w:t>
      </w:r>
      <w:r>
        <w:rPr>
          <w:rFonts w:eastAsia="Times New Roman" w:cs="Times New Roman"/>
          <w:szCs w:val="24"/>
        </w:rPr>
        <w:t xml:space="preserve">» διαθέτουν αρμόδιο φορέα. </w:t>
      </w:r>
    </w:p>
    <w:p w14:paraId="5DC788C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Αυξήσαμε την έκταση της θαλάσσιας «</w:t>
      </w:r>
      <w:r>
        <w:rPr>
          <w:rFonts w:eastAsia="Times New Roman" w:cs="Times New Roman"/>
          <w:szCs w:val="24"/>
        </w:rPr>
        <w:t>NATURA</w:t>
      </w:r>
      <w:r>
        <w:rPr>
          <w:rFonts w:eastAsia="Times New Roman" w:cs="Times New Roman"/>
          <w:szCs w:val="24"/>
        </w:rPr>
        <w:t>» -σχέση απόλυτη με το νομοσχέδιο που συζητάμε σήμερα- από το 6% στο 20% των θαλάσσιων περιοχών.</w:t>
      </w:r>
    </w:p>
    <w:p w14:paraId="5DC788C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Πραγματοποιήσαμε πάνω από </w:t>
      </w:r>
      <w:r>
        <w:rPr>
          <w:rFonts w:eastAsia="Times New Roman" w:cs="Times New Roman"/>
          <w:szCs w:val="24"/>
        </w:rPr>
        <w:t>πέντε χιλιάδες</w:t>
      </w:r>
      <w:r>
        <w:rPr>
          <w:rFonts w:eastAsia="Times New Roman" w:cs="Times New Roman"/>
          <w:szCs w:val="24"/>
        </w:rPr>
        <w:t xml:space="preserve"> προσλήψεις οκτάμηνης διάρκεια</w:t>
      </w:r>
      <w:r>
        <w:rPr>
          <w:rFonts w:eastAsia="Times New Roman" w:cs="Times New Roman"/>
          <w:szCs w:val="24"/>
        </w:rPr>
        <w:t xml:space="preserve">ς για τις δασικές πυρκαγιές. </w:t>
      </w:r>
    </w:p>
    <w:p w14:paraId="5DC788C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Μειώσαμε σημαντικά την κατανάλωση πλαστικής σακούλας.</w:t>
      </w:r>
    </w:p>
    <w:p w14:paraId="5DC788C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Κεντρική θέση, λοιπόν, σε αυτήν την πολιτική μας σήμερα είναι ακριβώς η απότομη ανάπτυξη πρωτοβουλιών και δραστηριοτήτων απέναντι στα προβλήματα τα οποία καλούμαστε να αντι</w:t>
      </w:r>
      <w:r>
        <w:rPr>
          <w:rFonts w:eastAsia="Times New Roman" w:cs="Times New Roman"/>
          <w:szCs w:val="24"/>
        </w:rPr>
        <w:t xml:space="preserve">μετωπίσουμε. </w:t>
      </w:r>
    </w:p>
    <w:p w14:paraId="5DC788C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Επικυρώσαμε τη Συμφωνία των </w:t>
      </w:r>
      <w:proofErr w:type="spellStart"/>
      <w:r>
        <w:rPr>
          <w:rFonts w:eastAsia="Times New Roman" w:cs="Times New Roman"/>
          <w:szCs w:val="24"/>
        </w:rPr>
        <w:t>Παρισίων</w:t>
      </w:r>
      <w:proofErr w:type="spellEnd"/>
      <w:r>
        <w:rPr>
          <w:rFonts w:eastAsia="Times New Roman" w:cs="Times New Roman"/>
          <w:szCs w:val="24"/>
        </w:rPr>
        <w:t>.</w:t>
      </w:r>
    </w:p>
    <w:p w14:paraId="5DC788D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Συντασσόμαστε με τους φιλόδοξους στόχους της Ευρωπαϊκής Ένωσης για το 2030 τόσο για τη συμμετοχή των ΑΠΕ στην κατανάλωση, όσο και για την εξοικονόμηση ενέργειας.</w:t>
      </w:r>
    </w:p>
    <w:p w14:paraId="5DC788D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Υιοθετήσαμε ένα νέο θεσμικό πλαίσιο για </w:t>
      </w:r>
      <w:r>
        <w:rPr>
          <w:rFonts w:eastAsia="Times New Roman" w:cs="Times New Roman"/>
          <w:szCs w:val="24"/>
        </w:rPr>
        <w:t>τις δημοπρασίες των ΑΠΕ, το οποίο ενεργοποιείται φέτος και αναμένεται να προσελκύσει επενδύσεις 2,5 δισεκατομμυρίων σε ΑΠΕ τα αμέσως επόμενα χρόνια.</w:t>
      </w:r>
    </w:p>
    <w:p w14:paraId="5DC788D2" w14:textId="77777777" w:rsidR="00A02DB2" w:rsidRDefault="00AC477D">
      <w:pPr>
        <w:spacing w:line="600" w:lineRule="auto"/>
        <w:ind w:firstLine="720"/>
        <w:jc w:val="both"/>
        <w:rPr>
          <w:rFonts w:eastAsia="Times New Roman" w:cs="Times New Roman"/>
          <w:szCs w:val="24"/>
        </w:rPr>
      </w:pPr>
      <w:r w:rsidRPr="0076571D">
        <w:rPr>
          <w:rFonts w:eastAsia="Times New Roman" w:cs="Times New Roman"/>
          <w:szCs w:val="24"/>
        </w:rPr>
        <w:t>Προωθήσαμε παρεμβάσεις εξοικονόμησης ενέργειας, ξεκινώντας από το οικιστικό απόθεμα, το 1 δισεκατομμύριο το</w:t>
      </w:r>
      <w:r w:rsidRPr="0076571D">
        <w:rPr>
          <w:rFonts w:eastAsia="Times New Roman" w:cs="Times New Roman"/>
          <w:szCs w:val="24"/>
        </w:rPr>
        <w:t xml:space="preserve">υ «Εξοικονομώ κατ’ </w:t>
      </w:r>
      <w:proofErr w:type="spellStart"/>
      <w:r w:rsidRPr="0076571D">
        <w:rPr>
          <w:rFonts w:eastAsia="Times New Roman" w:cs="Times New Roman"/>
          <w:szCs w:val="24"/>
        </w:rPr>
        <w:t>οίκον</w:t>
      </w:r>
      <w:proofErr w:type="spellEnd"/>
      <w:r w:rsidRPr="0076571D">
        <w:rPr>
          <w:rFonts w:eastAsia="Times New Roman" w:cs="Times New Roman"/>
          <w:szCs w:val="24"/>
        </w:rPr>
        <w:t xml:space="preserve"> </w:t>
      </w:r>
      <w:r w:rsidRPr="0076571D">
        <w:rPr>
          <w:rFonts w:eastAsia="Times New Roman" w:cs="Times New Roman"/>
          <w:szCs w:val="24"/>
          <w:lang w:val="en-US"/>
        </w:rPr>
        <w:t>II</w:t>
      </w:r>
      <w:r w:rsidRPr="0076571D">
        <w:rPr>
          <w:rFonts w:eastAsia="Times New Roman" w:cs="Times New Roman"/>
          <w:szCs w:val="24"/>
        </w:rPr>
        <w:t>» δηλαδή που είναι εν εξελίξει και ολοκληρώνεται, συνεχίζουμε με τα δημόσια κτήρια -επιπρόσθετα 2 δισεκατομμύρια ευρώ για εξοικονόμηση- και στη συνέχεια περνώντας στον κλάδο των μεταφορών.</w:t>
      </w:r>
      <w:r>
        <w:rPr>
          <w:rFonts w:eastAsia="Times New Roman" w:cs="Times New Roman"/>
          <w:szCs w:val="24"/>
        </w:rPr>
        <w:t xml:space="preserve"> </w:t>
      </w:r>
    </w:p>
    <w:p w14:paraId="5DC788D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Ολοκληρώνουμε μετά από δεκαετίες τη δια</w:t>
      </w:r>
      <w:r>
        <w:rPr>
          <w:rFonts w:eastAsia="Times New Roman" w:cs="Times New Roman"/>
          <w:szCs w:val="24"/>
        </w:rPr>
        <w:t xml:space="preserve">σύνδεση των Κυκλάδων και της Κρήτης με το ηπειρωτικό δίκτυο ηλεκτρικού ρεύματος. </w:t>
      </w:r>
    </w:p>
    <w:p w14:paraId="5DC788D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Αναπτύσσουμε τα προγράμματα για τα ενεργειακά και τα «έξυπνα» νησιά.</w:t>
      </w:r>
    </w:p>
    <w:p w14:paraId="5DC788D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Το τελευταίο και πολύ σημαντικό, είναι οι απότομες αλλαγές που κάνουμε στη χωροταξία. Όταν μας κάνουν κρι</w:t>
      </w:r>
      <w:r>
        <w:rPr>
          <w:rFonts w:eastAsia="Times New Roman" w:cs="Times New Roman"/>
          <w:szCs w:val="24"/>
        </w:rPr>
        <w:t>τική για την καθυστέρηση, θα πρέπει να έχουμε πλήρη αίσθηση και για τους κινδύνους, που πιθανώς εισάγει η θαλάσσια χωροταξία. Πρέπει να έχουμε πλήρη αίσθηση ότι η κατάσταση στη χωροταξία δεν ήταν καλή. Δεν υπήρχαν σχέδια. Υπήρχε τεράστια υστέρηση στην προώ</w:t>
      </w:r>
      <w:r>
        <w:rPr>
          <w:rFonts w:eastAsia="Times New Roman" w:cs="Times New Roman"/>
          <w:szCs w:val="24"/>
        </w:rPr>
        <w:t xml:space="preserve">θηση αυτονόητων πραγμάτων, όπως το κτηματολόγιο, δάση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w:t>
      </w:r>
    </w:p>
    <w:p w14:paraId="5DC788D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Μέσα σε ενάμιση χρόνο έχουμε ολοκληρώσει -και με το σημερινό ολοκληρώνουμε πλήρως- το θεσμικό πλαίσιο για τη χωροταξία, τη θαλάσσια και τη χερσαία. Ο νόμος για τον χωρικό σχεδιασμό, που ψηφίστη</w:t>
      </w:r>
      <w:r>
        <w:rPr>
          <w:rFonts w:eastAsia="Times New Roman" w:cs="Times New Roman"/>
          <w:szCs w:val="24"/>
        </w:rPr>
        <w:t xml:space="preserve">κε στο τέλος του 2016, σε συνδυασμό με το σχέδιο του προεδρικού διατάγματος για τις χρήσεις γης, ουσιαστικά ολοκληρώνει το κομμάτι του ποιος καλείται να κάνει τα νέα χωροταξικά σχέδια, που δεν είναι πολεοδομικά σχέδια πλέον. </w:t>
      </w:r>
      <w:r w:rsidRPr="00785E41">
        <w:rPr>
          <w:rFonts w:eastAsia="Times New Roman" w:cs="Times New Roman"/>
          <w:szCs w:val="24"/>
        </w:rPr>
        <w:t>Αρμόδιοι είναι οι δήμοι. Δεν κα</w:t>
      </w:r>
      <w:r w:rsidRPr="00785E41">
        <w:rPr>
          <w:rFonts w:eastAsia="Times New Roman" w:cs="Times New Roman"/>
          <w:szCs w:val="24"/>
        </w:rPr>
        <w:t>λύπτουν πλέον εντός, εκτός σχεδίου.</w:t>
      </w:r>
      <w:r>
        <w:rPr>
          <w:rFonts w:eastAsia="Times New Roman" w:cs="Times New Roman"/>
          <w:szCs w:val="24"/>
        </w:rPr>
        <w:t xml:space="preserve"> Είναι ένα ενιαίο σχέδιο για το σύνολο της χώρας, που καλούνται οι δήμοι να ολοκληρώσουν μέσα στα επόμενα δύο, τρία χρόνια.</w:t>
      </w:r>
    </w:p>
    <w:p w14:paraId="5DC788D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Προχωράμε στην εκπόνηση τοπικών χωρικών σχεδίων σε όλη την επικράτεια και ξεκινήσαμε και την αναθ</w:t>
      </w:r>
      <w:r>
        <w:rPr>
          <w:rFonts w:eastAsia="Times New Roman" w:cs="Times New Roman"/>
          <w:szCs w:val="24"/>
        </w:rPr>
        <w:t xml:space="preserve">εώρηση των ειδικών χωροταξικών σχεδίων. Θα έλεγα με δυσκολία τη λέξη «αναθεώρηση» γιατί τα περισσότερα προηγούμενα χωροταξικά είχαν πέσει στο Συμβούλιο της Επικρατείας. </w:t>
      </w:r>
    </w:p>
    <w:p w14:paraId="5DC788D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Επίσης, μόλις υπογράψαμε το ειδικό χωροταξικό για τον τουρισμό, το οποίο είναι και το </w:t>
      </w:r>
      <w:r>
        <w:rPr>
          <w:rFonts w:eastAsia="Times New Roman" w:cs="Times New Roman"/>
          <w:szCs w:val="24"/>
        </w:rPr>
        <w:t xml:space="preserve">πρώτο από τα ειδικά χωροταξικά σχέδια τα οποία θα ολοκληρωθούν στους επόμενους οκτώ μήνες. </w:t>
      </w:r>
    </w:p>
    <w:p w14:paraId="5DC788D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Ψηφίσαμε με μεγάλη πλειοψηφία στη Βουλή τον νόμο για τον έλεγχο και την προστασία του δομημένου περιβάλλοντος. Μέσα σε έναν χρόνο κυρώσαμε το 39% των δασικών χαρτών</w:t>
      </w:r>
      <w:r>
        <w:rPr>
          <w:rFonts w:eastAsia="Times New Roman" w:cs="Times New Roman"/>
          <w:szCs w:val="24"/>
        </w:rPr>
        <w:t>. Τα προηγούμενα χρόνια είχε κυρωθεί μόλις το 0,8%. Ψηφίσαμε τον νέο νόμο για το Κτηματολόγιο -συγκροτείται ενιαίος φορέας Κτηματολογίου- και ανατέθηκαν όλες οι σχετικές μελέτες για τον ενιαίο φορέα του Κτηματολογίου, που θα καλύψουν από το 23%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24% που ε</w:t>
      </w:r>
      <w:r>
        <w:rPr>
          <w:rFonts w:eastAsia="Times New Roman" w:cs="Times New Roman"/>
          <w:szCs w:val="24"/>
        </w:rPr>
        <w:t xml:space="preserve">ίναι σήμερα και θα φτάσουμε στο 75% </w:t>
      </w:r>
      <w:proofErr w:type="spellStart"/>
      <w:r>
        <w:rPr>
          <w:rFonts w:eastAsia="Times New Roman" w:cs="Times New Roman"/>
          <w:szCs w:val="24"/>
        </w:rPr>
        <w:t>κτηματογραφημένης</w:t>
      </w:r>
      <w:proofErr w:type="spellEnd"/>
      <w:r>
        <w:rPr>
          <w:rFonts w:eastAsia="Times New Roman" w:cs="Times New Roman"/>
          <w:szCs w:val="24"/>
        </w:rPr>
        <w:t xml:space="preserve"> το 2020.</w:t>
      </w:r>
    </w:p>
    <w:p w14:paraId="5DC788D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Σήμερα ολοκληρώνουμε όλες αυτές τις παρεμβάσεις με τον χωροταξικό σχεδιασμό για τη θάλασσα. Πρόκειται για ενσωμάτωση </w:t>
      </w:r>
      <w:r>
        <w:rPr>
          <w:rFonts w:eastAsia="Times New Roman" w:cs="Times New Roman"/>
          <w:szCs w:val="24"/>
        </w:rPr>
        <w:t>ο</w:t>
      </w:r>
      <w:r>
        <w:rPr>
          <w:rFonts w:eastAsia="Times New Roman" w:cs="Times New Roman"/>
          <w:szCs w:val="24"/>
        </w:rPr>
        <w:t>δηγίας της Ευρωπαϊκής Ένωσης. Ουσιαστικά σε τι αποσκοπεί; Ένα κοινό πλαίσιο</w:t>
      </w:r>
      <w:r>
        <w:rPr>
          <w:rFonts w:eastAsia="Times New Roman" w:cs="Times New Roman"/>
          <w:szCs w:val="24"/>
        </w:rPr>
        <w:t xml:space="preserve"> είναι με </w:t>
      </w:r>
      <w:r>
        <w:rPr>
          <w:rFonts w:eastAsia="Times New Roman" w:cs="Times New Roman"/>
          <w:szCs w:val="24"/>
        </w:rPr>
        <w:lastRenderedPageBreak/>
        <w:t>το οποίο καλούνται οι ευρωπαϊκές χώρες να προχωρήσουν τον χωροταξικό σχεδιασμό με κοινούς κανόνες των θαλάσσιων περιοχών μας.</w:t>
      </w:r>
    </w:p>
    <w:p w14:paraId="5DC788D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Πρόκειται για ολοκληρωμένη προσέγγιση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διαχείριση του θαλάσσιου χώρου. Προφανώς, συμβάλλει ουσιαστικά στην προστασία </w:t>
      </w:r>
      <w:r>
        <w:rPr>
          <w:rFonts w:eastAsia="Times New Roman" w:cs="Times New Roman"/>
          <w:szCs w:val="24"/>
        </w:rPr>
        <w:t>του περιβάλλοντος. Επιζητά να υπάρξει μ</w:t>
      </w:r>
      <w:r>
        <w:rPr>
          <w:rFonts w:eastAsia="Times New Roman" w:cs="Times New Roman"/>
          <w:szCs w:val="24"/>
        </w:rPr>
        <w:t>ί</w:t>
      </w:r>
      <w:r>
        <w:rPr>
          <w:rFonts w:eastAsia="Times New Roman" w:cs="Times New Roman"/>
          <w:szCs w:val="24"/>
        </w:rPr>
        <w:t xml:space="preserve">α σαφής </w:t>
      </w:r>
      <w:proofErr w:type="spellStart"/>
      <w:r>
        <w:rPr>
          <w:rFonts w:eastAsia="Times New Roman" w:cs="Times New Roman"/>
          <w:szCs w:val="24"/>
        </w:rPr>
        <w:t>χωροθέτηση</w:t>
      </w:r>
      <w:proofErr w:type="spellEnd"/>
      <w:r>
        <w:rPr>
          <w:rFonts w:eastAsia="Times New Roman" w:cs="Times New Roman"/>
          <w:szCs w:val="24"/>
        </w:rPr>
        <w:t xml:space="preserve"> και των οικονομικών δραστηριοτήτων στη θάλασσα. Απαριθμούνται όλες αυτές. Θέλει να συνεισφέρει στην προστασία της αλιείας. Τέθηκαν από πολλούς Βουλευτές οι κίνδυνοι που υπάρχουν απέναντι στη βιωσιμ</w:t>
      </w:r>
      <w:r>
        <w:rPr>
          <w:rFonts w:eastAsia="Times New Roman" w:cs="Times New Roman"/>
          <w:szCs w:val="24"/>
        </w:rPr>
        <w:t>ότητα της αλιείας. Με αυτόν τον τρόπο αποκτούμε ένα επιπρόσθετο εργαλείο. Καλείται να καλύψει το κενό στη ναυτιλία και στις μεταφορές από άποψη θεσμικής δέσμευσης συγκεκριμένων διαδρόμων ναυσιπλοΐας. Επίσης, αναφέρθηκε ένα παράδειγμα του πώς οι διάδρομοι ν</w:t>
      </w:r>
      <w:r>
        <w:rPr>
          <w:rFonts w:eastAsia="Times New Roman" w:cs="Times New Roman"/>
          <w:szCs w:val="24"/>
        </w:rPr>
        <w:t>αυσιπλοΐας πρέπει να κοιταχθούν και μέσα από το πρίσμα της διάσωσης θαλάσσιων ειδών. Συνεπώς, δίνει αυτή τη δυνατότητα αυτό το εργαλείο και ταυτόχρονα, δημιουργεί ένα πλαίσιο ασφάλειας δικαίου στις επενδύσεις που αφορούν τις ΑΠΕ, την εξόρυξη και άλλους τομ</w:t>
      </w:r>
      <w:r>
        <w:rPr>
          <w:rFonts w:eastAsia="Times New Roman" w:cs="Times New Roman"/>
          <w:szCs w:val="24"/>
        </w:rPr>
        <w:t>είς.</w:t>
      </w:r>
    </w:p>
    <w:p w14:paraId="5DC788D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Υπενθυμίζω ότι αυτό το πλαίσιο αξιολογείται κάθε πέντε χρόνια, αναθεωρείται κάθε δέκα χρόνια, χρονικό όριο ολοκλήρωσης θαλάσσιου χωροταξικού σχεδιασμού ορίζεται από την </w:t>
      </w:r>
      <w:r>
        <w:rPr>
          <w:rFonts w:eastAsia="Times New Roman" w:cs="Times New Roman"/>
          <w:szCs w:val="24"/>
        </w:rPr>
        <w:t>ο</w:t>
      </w:r>
      <w:r>
        <w:rPr>
          <w:rFonts w:eastAsia="Times New Roman" w:cs="Times New Roman"/>
          <w:szCs w:val="24"/>
        </w:rPr>
        <w:t xml:space="preserve">δηγία ο Μάρτης του 2012. Αρμόδια αρχή </w:t>
      </w:r>
      <w:r>
        <w:rPr>
          <w:rFonts w:eastAsia="Times New Roman" w:cs="Times New Roman"/>
          <w:szCs w:val="24"/>
        </w:rPr>
        <w:lastRenderedPageBreak/>
        <w:t>είναι η Γενική Γραμματεία Χωρικού Σχεδιασμο</w:t>
      </w:r>
      <w:r>
        <w:rPr>
          <w:rFonts w:eastAsia="Times New Roman" w:cs="Times New Roman"/>
          <w:szCs w:val="24"/>
        </w:rPr>
        <w:t>ύ και επαναλαμβάνω ότι λειτουργεί σε συνδυασμό με την αλιεία, τις υδατοκαλλιέργειες, τα αποθέματα υδρογονανθράκων, τα δίκτυα μεταφορών, τις ΑΠΕ και κυρίως και πολύ σημαντικό, την προστασία της βιοποικιλότητας και της υποθαλάσσιας πολιτιστικής κληρονομιάς κ</w:t>
      </w:r>
      <w:r>
        <w:rPr>
          <w:rFonts w:eastAsia="Times New Roman" w:cs="Times New Roman"/>
          <w:szCs w:val="24"/>
        </w:rPr>
        <w:t>αι την ανάπτυξη της επιστημονικής έρευνας.</w:t>
      </w:r>
    </w:p>
    <w:p w14:paraId="5DC788D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επισημάνω για μια ακόμα φορά ότι δεν υπάρχει κανένας χώρος για φοβίες για τη συνάφεια που θα έχει το θαλάσσιο χωροταξικό πλαίσιο με την παράκτια περιοχή. Δεν μπορεί να αναρτηθεί ένα τείχος </w:t>
      </w:r>
      <w:r>
        <w:rPr>
          <w:rFonts w:eastAsia="Times New Roman" w:cs="Times New Roman"/>
          <w:szCs w:val="24"/>
        </w:rPr>
        <w:t>σε δύο χωροταξικούς σχεδιασμούς ή από τον έναν χώρο θα μπει στον άλλον ή από τον άλλον χώρο θα πας στον πρώτο.</w:t>
      </w:r>
    </w:p>
    <w:p w14:paraId="5DC788D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Νομίζω ότι το είπε πολύ ωραία στη συζήτηση στη Βουλή, διεξοδικά και με απόλυτα επιστημονικό τρόπο και ο κ. Οικονόμου και άλλοι, ότι καλείται ένα </w:t>
      </w:r>
      <w:r>
        <w:rPr>
          <w:rFonts w:eastAsia="Times New Roman" w:cs="Times New Roman"/>
          <w:szCs w:val="24"/>
        </w:rPr>
        <w:t>πλαίσιο όχι να διαμορφώσει τον τρόπο και τα εργαλεία με τα οποία θα επιλύονται οι όποιες πιθανές συγκρούσεις εμφανίζονται. Αυτό είναι όλο. Δεν έχει κανένα άλλο νόημα η συζήτηση. Από κει και πέρα, νομίζω ότι πνεύμα της νομοθεσίας είναι σαφές και δεν καλείτα</w:t>
      </w:r>
      <w:r>
        <w:rPr>
          <w:rFonts w:eastAsia="Times New Roman" w:cs="Times New Roman"/>
          <w:szCs w:val="24"/>
        </w:rPr>
        <w:t>ι να επιλύσει αυτά τα θέματα.</w:t>
      </w:r>
    </w:p>
    <w:p w14:paraId="5DC788D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Θα πω δυο κουβέντες για τα </w:t>
      </w:r>
      <w:proofErr w:type="spellStart"/>
      <w:r>
        <w:rPr>
          <w:rFonts w:eastAsia="Times New Roman" w:cs="Times New Roman"/>
          <w:szCs w:val="24"/>
        </w:rPr>
        <w:t>βιοκαύσιμα</w:t>
      </w:r>
      <w:proofErr w:type="spellEnd"/>
      <w:r>
        <w:rPr>
          <w:rFonts w:eastAsia="Times New Roman" w:cs="Times New Roman"/>
          <w:szCs w:val="24"/>
        </w:rPr>
        <w:t xml:space="preserve"> και δεν έχω να προσθέσω τίποτα. Εδώ η πρόθεση είναι σαφής. Είναι η ενθάρρυνση χρήσης νέων </w:t>
      </w:r>
      <w:r>
        <w:rPr>
          <w:rFonts w:eastAsia="Times New Roman" w:cs="Times New Roman"/>
          <w:szCs w:val="24"/>
        </w:rPr>
        <w:lastRenderedPageBreak/>
        <w:t>προηγμένων καυσίμων που δεν παράγονται από καλλιέργειες, ώστε να επιτευχθεί το 2020 υψηλότερο επίπ</w:t>
      </w:r>
      <w:r>
        <w:rPr>
          <w:rFonts w:eastAsia="Times New Roman" w:cs="Times New Roman"/>
          <w:szCs w:val="24"/>
        </w:rPr>
        <w:t xml:space="preserve">εδο κατανάλωσής τους και προωθητική βελτίωση των ελέγχων αναφορικά με την τήρηση των κριτηρίων </w:t>
      </w:r>
      <w:proofErr w:type="spellStart"/>
      <w:r>
        <w:rPr>
          <w:rFonts w:eastAsia="Times New Roman" w:cs="Times New Roman"/>
          <w:szCs w:val="24"/>
        </w:rPr>
        <w:t>αειφορίας</w:t>
      </w:r>
      <w:proofErr w:type="spellEnd"/>
      <w:r>
        <w:rPr>
          <w:rFonts w:eastAsia="Times New Roman" w:cs="Times New Roman"/>
          <w:szCs w:val="24"/>
        </w:rPr>
        <w:t xml:space="preserve"> των </w:t>
      </w:r>
      <w:proofErr w:type="spellStart"/>
      <w:r>
        <w:rPr>
          <w:rFonts w:eastAsia="Times New Roman" w:cs="Times New Roman"/>
          <w:szCs w:val="24"/>
        </w:rPr>
        <w:t>βιοκαυσίμων</w:t>
      </w:r>
      <w:proofErr w:type="spellEnd"/>
      <w:r>
        <w:rPr>
          <w:rFonts w:eastAsia="Times New Roman" w:cs="Times New Roman"/>
          <w:szCs w:val="24"/>
        </w:rPr>
        <w:t xml:space="preserve"> και </w:t>
      </w:r>
      <w:proofErr w:type="spellStart"/>
      <w:r>
        <w:rPr>
          <w:rFonts w:eastAsia="Times New Roman" w:cs="Times New Roman"/>
          <w:szCs w:val="24"/>
        </w:rPr>
        <w:t>βιορευστών</w:t>
      </w:r>
      <w:proofErr w:type="spellEnd"/>
      <w:r>
        <w:rPr>
          <w:rFonts w:eastAsia="Times New Roman" w:cs="Times New Roman"/>
          <w:szCs w:val="24"/>
        </w:rPr>
        <w:t>.</w:t>
      </w:r>
    </w:p>
    <w:p w14:paraId="5DC788E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Θεσπίζεται φυσικά, επεκτείνεται η ανάπτυξη της βενζίνης με </w:t>
      </w:r>
      <w:proofErr w:type="spellStart"/>
      <w:r>
        <w:rPr>
          <w:rFonts w:eastAsia="Times New Roman" w:cs="Times New Roman"/>
          <w:szCs w:val="24"/>
        </w:rPr>
        <w:t>βιοκαύσιμα</w:t>
      </w:r>
      <w:proofErr w:type="spellEnd"/>
      <w:r>
        <w:rPr>
          <w:rFonts w:eastAsia="Times New Roman" w:cs="Times New Roman"/>
          <w:szCs w:val="24"/>
        </w:rPr>
        <w:t xml:space="preserve"> και ειδικότερα με αυτούσια </w:t>
      </w:r>
      <w:proofErr w:type="spellStart"/>
      <w:r>
        <w:rPr>
          <w:rFonts w:eastAsia="Times New Roman" w:cs="Times New Roman"/>
          <w:szCs w:val="24"/>
        </w:rPr>
        <w:t>βιοαιθανόλη</w:t>
      </w:r>
      <w:proofErr w:type="spellEnd"/>
      <w:r>
        <w:rPr>
          <w:rFonts w:eastAsia="Times New Roman" w:cs="Times New Roman"/>
          <w:szCs w:val="24"/>
        </w:rPr>
        <w:t xml:space="preserve"> και </w:t>
      </w:r>
      <w:proofErr w:type="spellStart"/>
      <w:r>
        <w:rPr>
          <w:rFonts w:eastAsia="Times New Roman" w:cs="Times New Roman"/>
          <w:szCs w:val="24"/>
        </w:rPr>
        <w:t>βιοαιθ</w:t>
      </w:r>
      <w:r>
        <w:rPr>
          <w:rFonts w:eastAsia="Times New Roman" w:cs="Times New Roman"/>
          <w:szCs w:val="24"/>
        </w:rPr>
        <w:t>έρες</w:t>
      </w:r>
      <w:proofErr w:type="spellEnd"/>
      <w:r>
        <w:rPr>
          <w:rFonts w:eastAsia="Times New Roman" w:cs="Times New Roman"/>
          <w:szCs w:val="24"/>
        </w:rPr>
        <w:t xml:space="preserve"> με έναρξη το 2019 και πρόβλεψη για αύξηση της εν λόγω υποχρέωσης. Ο στόχος είναι πάρα πολύ απλός. Είναι η περαιτέρω προώθηση χρήσης ενέργειας από ανανεώσιμες πηγές μέσω της αύξησης συμμετοχής των </w:t>
      </w:r>
      <w:proofErr w:type="spellStart"/>
      <w:r>
        <w:rPr>
          <w:rFonts w:eastAsia="Times New Roman" w:cs="Times New Roman"/>
          <w:szCs w:val="24"/>
        </w:rPr>
        <w:t>βιοκαυσίμων</w:t>
      </w:r>
      <w:proofErr w:type="spellEnd"/>
      <w:r>
        <w:rPr>
          <w:rFonts w:eastAsia="Times New Roman" w:cs="Times New Roman"/>
          <w:szCs w:val="24"/>
        </w:rPr>
        <w:t xml:space="preserve"> στην τελική κατανάλωση ενέργειας στις μεταφ</w:t>
      </w:r>
      <w:r>
        <w:rPr>
          <w:rFonts w:eastAsia="Times New Roman" w:cs="Times New Roman"/>
          <w:szCs w:val="24"/>
        </w:rPr>
        <w:t>ορές.</w:t>
      </w:r>
    </w:p>
    <w:p w14:paraId="5DC788E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Υπενθυμίζω ότι ο εθνικός στόχος περί μεριδίου ενέργειας από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10% το 2020 και η μείωση των εκπομπών στις μεταφορές είναι ο στόχος τον οποίο έχουμε.</w:t>
      </w:r>
    </w:p>
    <w:p w14:paraId="5DC788E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Κλείνοντας, θα ήθελα να πω ότι είναι ευχάριστη συγκυρία ότι την ημέρα του πε</w:t>
      </w:r>
      <w:r>
        <w:rPr>
          <w:rFonts w:eastAsia="Times New Roman" w:cs="Times New Roman"/>
          <w:szCs w:val="24"/>
        </w:rPr>
        <w:t>ριβάλλοντος έρχεται η εισαγωγή της θαλάσσιας χωροταξίας στη χώρα, ένα εργαλείο και ένα μέσο από το οποίο μόνο οφέλη μπορούν να προκύψουν για την ελληνική κοινωνία και την ελληνική οικονομία, αλλά κυρίως για το περιβάλλον.</w:t>
      </w:r>
    </w:p>
    <w:p w14:paraId="5DC788E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σταθώ τώρα διεξοδ</w:t>
      </w:r>
      <w:r>
        <w:rPr>
          <w:rFonts w:eastAsia="Times New Roman" w:cs="Times New Roman"/>
          <w:szCs w:val="24"/>
        </w:rPr>
        <w:t>ικά στις τροπολογίες. Ξεκινώ με τις υπουργικές τροπολογίες. Η πρώτη τροπολογία αναφέρεται στα μικρά υδροηλεκτρικά έργα. Εισάγονται ειδικοί όροι δόμησης για την κατασκευή της κτηριακής τους υποδομής με κύριο στόχο να μη δεσμεύονται πολύ μεγαλύτερα γήπεδα απ</w:t>
      </w:r>
      <w:r>
        <w:rPr>
          <w:rFonts w:eastAsia="Times New Roman" w:cs="Times New Roman"/>
          <w:szCs w:val="24"/>
        </w:rPr>
        <w:t xml:space="preserve">ό τα αναγκαία. </w:t>
      </w:r>
    </w:p>
    <w:p w14:paraId="5DC788E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Δεύτερον, επιλύεται το ζήτημα της </w:t>
      </w:r>
      <w:proofErr w:type="spellStart"/>
      <w:r>
        <w:rPr>
          <w:rFonts w:eastAsia="Times New Roman" w:cs="Times New Roman"/>
          <w:szCs w:val="24"/>
        </w:rPr>
        <w:t>χωροθέτησης</w:t>
      </w:r>
      <w:proofErr w:type="spellEnd"/>
      <w:r>
        <w:rPr>
          <w:rFonts w:eastAsia="Times New Roman" w:cs="Times New Roman"/>
          <w:szCs w:val="24"/>
        </w:rPr>
        <w:t xml:space="preserve"> του πρώτου διαδημοτικού </w:t>
      </w:r>
      <w:r>
        <w:rPr>
          <w:rFonts w:eastAsia="Times New Roman" w:cs="Times New Roman"/>
          <w:szCs w:val="24"/>
        </w:rPr>
        <w:t>μ</w:t>
      </w:r>
      <w:r>
        <w:rPr>
          <w:rFonts w:eastAsia="Times New Roman" w:cs="Times New Roman"/>
          <w:szCs w:val="24"/>
        </w:rPr>
        <w:t xml:space="preserve">εγάλου </w:t>
      </w:r>
      <w:r>
        <w:rPr>
          <w:rFonts w:eastAsia="Times New Roman" w:cs="Times New Roman"/>
          <w:szCs w:val="24"/>
        </w:rPr>
        <w:t>π</w:t>
      </w:r>
      <w:r>
        <w:rPr>
          <w:rFonts w:eastAsia="Times New Roman" w:cs="Times New Roman"/>
          <w:szCs w:val="24"/>
        </w:rPr>
        <w:t xml:space="preserve">ράσινου </w:t>
      </w:r>
      <w:r>
        <w:rPr>
          <w:rFonts w:eastAsia="Times New Roman" w:cs="Times New Roman"/>
          <w:szCs w:val="24"/>
        </w:rPr>
        <w:t>σ</w:t>
      </w:r>
      <w:r>
        <w:rPr>
          <w:rFonts w:eastAsia="Times New Roman" w:cs="Times New Roman"/>
          <w:szCs w:val="24"/>
        </w:rPr>
        <w:t xml:space="preserve">ημείου στην Αττική, που θα λειτουργεί στην περιοχή του Ελαιώνα. Σημειώνεται ότι τα </w:t>
      </w:r>
      <w:r>
        <w:rPr>
          <w:rFonts w:eastAsia="Times New Roman" w:cs="Times New Roman"/>
          <w:szCs w:val="24"/>
        </w:rPr>
        <w:t>μ</w:t>
      </w:r>
      <w:r>
        <w:rPr>
          <w:rFonts w:eastAsia="Times New Roman" w:cs="Times New Roman"/>
          <w:szCs w:val="24"/>
        </w:rPr>
        <w:t xml:space="preserve">εγάλα </w:t>
      </w:r>
      <w:r>
        <w:rPr>
          <w:rFonts w:eastAsia="Times New Roman" w:cs="Times New Roman"/>
          <w:szCs w:val="24"/>
        </w:rPr>
        <w:t>π</w:t>
      </w:r>
      <w:r>
        <w:rPr>
          <w:rFonts w:eastAsia="Times New Roman" w:cs="Times New Roman"/>
          <w:szCs w:val="24"/>
        </w:rPr>
        <w:t xml:space="preserve">ράσινα </w:t>
      </w:r>
      <w:r>
        <w:rPr>
          <w:rFonts w:eastAsia="Times New Roman" w:cs="Times New Roman"/>
          <w:szCs w:val="24"/>
        </w:rPr>
        <w:t>σ</w:t>
      </w:r>
      <w:r>
        <w:rPr>
          <w:rFonts w:eastAsia="Times New Roman" w:cs="Times New Roman"/>
          <w:szCs w:val="24"/>
        </w:rPr>
        <w:t xml:space="preserve">ημεία αποτελούν υπαίθριους περιφραγμένους χώρους με </w:t>
      </w:r>
      <w:r>
        <w:rPr>
          <w:rFonts w:eastAsia="Times New Roman" w:cs="Times New Roman"/>
          <w:szCs w:val="24"/>
        </w:rPr>
        <w:t>κατάλληλη κτηριακή υποδομή και εξοπλισμό, ώστε οι δημότες να εναποθέτουν ανακυκλώσιμα υλικά</w:t>
      </w:r>
      <w:r w:rsidRPr="00BD3FF9">
        <w:rPr>
          <w:rFonts w:eastAsia="Times New Roman" w:cs="Times New Roman"/>
          <w:szCs w:val="24"/>
        </w:rPr>
        <w:t>,</w:t>
      </w:r>
      <w:r>
        <w:rPr>
          <w:rFonts w:eastAsia="Times New Roman" w:cs="Times New Roman"/>
          <w:szCs w:val="24"/>
        </w:rPr>
        <w:t xml:space="preserve"> προκειμένου αυτά να προωθηθούν στη συνέχεια για ανακύκλωση ή για επαναχρησιμοποίηση. </w:t>
      </w:r>
    </w:p>
    <w:p w14:paraId="5DC788E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Τρίτον, εισάγεται ρύθμιση για τον πλήρη ιδιοκτησιακό διαχωρισμό του ΔΕΣΦΑ και</w:t>
      </w:r>
      <w:r>
        <w:rPr>
          <w:rFonts w:eastAsia="Times New Roman" w:cs="Times New Roman"/>
          <w:szCs w:val="24"/>
        </w:rPr>
        <w:t xml:space="preserve"> της ΔΕΠΑ, κατ’ </w:t>
      </w:r>
      <w:proofErr w:type="spellStart"/>
      <w:r>
        <w:rPr>
          <w:rFonts w:eastAsia="Times New Roman" w:cs="Times New Roman"/>
          <w:szCs w:val="24"/>
        </w:rPr>
        <w:t>εφαρμογήν</w:t>
      </w:r>
      <w:proofErr w:type="spellEnd"/>
      <w:r>
        <w:rPr>
          <w:rFonts w:eastAsia="Times New Roman" w:cs="Times New Roman"/>
          <w:szCs w:val="24"/>
        </w:rPr>
        <w:t xml:space="preserve"> των ευρωπαϊκών </w:t>
      </w:r>
      <w:r>
        <w:rPr>
          <w:rFonts w:eastAsia="Times New Roman" w:cs="Times New Roman"/>
          <w:szCs w:val="24"/>
        </w:rPr>
        <w:t>ο</w:t>
      </w:r>
      <w:r>
        <w:rPr>
          <w:rFonts w:eastAsia="Times New Roman" w:cs="Times New Roman"/>
          <w:szCs w:val="24"/>
        </w:rPr>
        <w:t xml:space="preserve">δηγιών και της εθνικής νομοθεσίας. Συγκεκριμένα, ορίζεται ότι το ελληνικό </w:t>
      </w:r>
      <w:r>
        <w:rPr>
          <w:rFonts w:eastAsia="Times New Roman" w:cs="Times New Roman"/>
          <w:szCs w:val="24"/>
        </w:rPr>
        <w:t>δ</w:t>
      </w:r>
      <w:r>
        <w:rPr>
          <w:rFonts w:eastAsia="Times New Roman" w:cs="Times New Roman"/>
          <w:szCs w:val="24"/>
        </w:rPr>
        <w:t>ημόσιο συμμετέχει, όπως ξέρετε, και στη ΔΕΣΦΑ κατά 34% και στη ΔΕΠΑ. Οριστικοποιήθηκε και η συμφωνία με τους θεσμούς εχθές και η ΔΕΠΑ θα χω</w:t>
      </w:r>
      <w:r>
        <w:rPr>
          <w:rFonts w:eastAsia="Times New Roman" w:cs="Times New Roman"/>
          <w:szCs w:val="24"/>
        </w:rPr>
        <w:t xml:space="preserve">ριστεί σε δύο κομμάτια. Το ένα κομμάτι θα είναι οι υποδομές και τα διεθνή δίκτυα, δηλαδή οι υποδομές φυσικού αερίου στην Αθήνα, στη Θεσσαλονίκη, σε όλες τις πόλεις </w:t>
      </w:r>
      <w:r>
        <w:rPr>
          <w:rFonts w:eastAsia="Times New Roman" w:cs="Times New Roman"/>
          <w:szCs w:val="24"/>
        </w:rPr>
        <w:lastRenderedPageBreak/>
        <w:t>της Ελλάδας, η μεγάλη επέκταση που κάνουμε σε δεκαοκτώ πόλεις. Αυτά τα δίκτυα υποδομών, μαζί</w:t>
      </w:r>
      <w:r>
        <w:rPr>
          <w:rFonts w:eastAsia="Times New Roman" w:cs="Times New Roman"/>
          <w:szCs w:val="24"/>
        </w:rPr>
        <w:t xml:space="preserve"> με τη ΔΕΠΑ που συμμετέχει στα μεγάλα </w:t>
      </w:r>
      <w:r>
        <w:rPr>
          <w:rFonts w:eastAsia="Times New Roman" w:cs="Times New Roman"/>
          <w:szCs w:val="24"/>
          <w:lang w:val="en-US"/>
        </w:rPr>
        <w:t>project</w:t>
      </w:r>
      <w:r>
        <w:rPr>
          <w:rFonts w:eastAsia="Times New Roman" w:cs="Times New Roman"/>
          <w:szCs w:val="24"/>
        </w:rPr>
        <w:t xml:space="preserve">, τον </w:t>
      </w:r>
      <w:r>
        <w:rPr>
          <w:rFonts w:eastAsia="Times New Roman" w:cs="Times New Roman"/>
          <w:szCs w:val="24"/>
          <w:lang w:val="en-US"/>
        </w:rPr>
        <w:t>TAP</w:t>
      </w:r>
      <w:r>
        <w:rPr>
          <w:rFonts w:eastAsia="Times New Roman" w:cs="Times New Roman"/>
          <w:szCs w:val="24"/>
        </w:rPr>
        <w:t>, τον</w:t>
      </w:r>
      <w:r w:rsidRPr="00D13607">
        <w:rPr>
          <w:rFonts w:eastAsia="Times New Roman" w:cs="Times New Roman"/>
          <w:szCs w:val="24"/>
        </w:rPr>
        <w:t xml:space="preserve"> </w:t>
      </w:r>
      <w:r>
        <w:rPr>
          <w:rFonts w:eastAsia="Times New Roman" w:cs="Times New Roman"/>
          <w:szCs w:val="24"/>
          <w:lang w:val="en-US"/>
        </w:rPr>
        <w:t>IGB</w:t>
      </w:r>
      <w:r>
        <w:rPr>
          <w:rFonts w:eastAsia="Times New Roman" w:cs="Times New Roman"/>
          <w:szCs w:val="24"/>
        </w:rPr>
        <w:t xml:space="preserve"> και τους μεγάλους αγωγούς, θα γίνουν μία εταιρεία, στην οποία το </w:t>
      </w:r>
      <w:r>
        <w:rPr>
          <w:rFonts w:eastAsia="Times New Roman" w:cs="Times New Roman"/>
          <w:szCs w:val="24"/>
        </w:rPr>
        <w:t>δ</w:t>
      </w:r>
      <w:r>
        <w:rPr>
          <w:rFonts w:eastAsia="Times New Roman" w:cs="Times New Roman"/>
          <w:szCs w:val="24"/>
        </w:rPr>
        <w:t xml:space="preserve">ημόσιο κρατά την απόλυτη πλειοψηφία. </w:t>
      </w:r>
    </w:p>
    <w:p w14:paraId="5DC788E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Ο δεύτερος πυλώνας της ΔΕΠΑ, που είναι η «ΔΕΠΑ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ΕΜΠΟΡΙΚΗ ΕΤΑΙΡΕΙΑ», αυτή που έχει δηλαδ</w:t>
      </w:r>
      <w:r>
        <w:rPr>
          <w:rFonts w:eastAsia="Times New Roman" w:cs="Times New Roman"/>
          <w:szCs w:val="24"/>
        </w:rPr>
        <w:t xml:space="preserve">ή τις δραστηριότητες στο λιανεμπόριο και στο χονδρεμπόριο με βάση τις συμφωνίες που έχει με άλλες χώρες, εκεί θα παραχωρηθεί το 50,1% σε ιδιώτη. Το </w:t>
      </w:r>
      <w:r>
        <w:rPr>
          <w:rFonts w:eastAsia="Times New Roman" w:cs="Times New Roman"/>
          <w:szCs w:val="24"/>
        </w:rPr>
        <w:t>δ</w:t>
      </w:r>
      <w:r>
        <w:rPr>
          <w:rFonts w:eastAsia="Times New Roman" w:cs="Times New Roman"/>
          <w:szCs w:val="24"/>
        </w:rPr>
        <w:t>ημόσιο κρατά 15% στο εμπορικό κομμάτι μαζί και ορισμένα δικαιώματα βέτο για τα διακρατικά συμβόλαια, αυτά π</w:t>
      </w:r>
      <w:r>
        <w:rPr>
          <w:rFonts w:eastAsia="Times New Roman" w:cs="Times New Roman"/>
          <w:szCs w:val="24"/>
        </w:rPr>
        <w:t>ου έχουμε με τη Ρωσία, την Αλγερία και άλλες χώρες. Αυτή είναι η συμφωνία.</w:t>
      </w:r>
    </w:p>
    <w:p w14:paraId="5DC788E7" w14:textId="77777777" w:rsidR="00A02DB2" w:rsidRDefault="00AC477D">
      <w:pPr>
        <w:spacing w:line="600" w:lineRule="auto"/>
        <w:ind w:firstLine="720"/>
        <w:jc w:val="both"/>
        <w:rPr>
          <w:rFonts w:eastAsia="Times New Roman" w:cs="Times New Roman"/>
          <w:szCs w:val="24"/>
        </w:rPr>
      </w:pPr>
      <w:r w:rsidRPr="000F2A45">
        <w:rPr>
          <w:rFonts w:eastAsia="Times New Roman" w:cs="Times New Roman"/>
          <w:szCs w:val="24"/>
        </w:rPr>
        <w:t>(Στο σημείο αυτό τη</w:t>
      </w:r>
      <w:r>
        <w:rPr>
          <w:rFonts w:eastAsia="Times New Roman" w:cs="Times New Roman"/>
          <w:szCs w:val="24"/>
        </w:rPr>
        <w:t>ν Προεδρική Έδρα καταλαμβάνει ο Θ΄</w:t>
      </w:r>
      <w:r w:rsidRPr="000F2A45">
        <w:rPr>
          <w:rFonts w:eastAsia="Times New Roman" w:cs="Times New Roman"/>
          <w:szCs w:val="24"/>
        </w:rPr>
        <w:t xml:space="preserve"> Αντιπρόεδρος της Βουλής κ. </w:t>
      </w:r>
      <w:r w:rsidRPr="00B15FC5">
        <w:rPr>
          <w:rFonts w:eastAsia="Times New Roman" w:cs="Times New Roman"/>
          <w:b/>
          <w:szCs w:val="24"/>
        </w:rPr>
        <w:t>ΜΑΡΙΟΣ ΓΕΩΡΓΙΑΔΗΣ</w:t>
      </w:r>
      <w:r w:rsidRPr="000F2A45">
        <w:rPr>
          <w:rFonts w:eastAsia="Times New Roman" w:cs="Times New Roman"/>
          <w:szCs w:val="24"/>
        </w:rPr>
        <w:t>)</w:t>
      </w:r>
    </w:p>
    <w:p w14:paraId="5DC788E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Τούτου δοθέντος, λοιπόν, ο διαχωρισμός ΔΕΣΦΑ και ΔΕΠΑ πρέπει να είναι διακριτός. </w:t>
      </w:r>
      <w:r>
        <w:rPr>
          <w:rFonts w:eastAsia="Times New Roman" w:cs="Times New Roman"/>
          <w:szCs w:val="24"/>
        </w:rPr>
        <w:t>Άρα η μία εταιρεία θα περάσει υπό τον έλεγχο του Υπουργού Οικονομικών και η άλλη εταιρεία υπό τον έλεγχο του Υπουργείου Περιβάλλοντος, προκειμένου να μην υπάρχει ταύτιση και στα δύο –και στο ΔΕΣΦΑ και στο ΔΕΠΑ- από τον ίδιο φορέα ο οποίος θα επιβλέπει. Άρα</w:t>
      </w:r>
      <w:r>
        <w:rPr>
          <w:rFonts w:eastAsia="Times New Roman" w:cs="Times New Roman"/>
          <w:szCs w:val="24"/>
        </w:rPr>
        <w:t xml:space="preserve"> ουσιαστικά, το </w:t>
      </w:r>
      <w:r>
        <w:rPr>
          <w:rFonts w:eastAsia="Times New Roman" w:cs="Times New Roman"/>
          <w:szCs w:val="24"/>
        </w:rPr>
        <w:lastRenderedPageBreak/>
        <w:t xml:space="preserve">ελληνικό </w:t>
      </w:r>
      <w:r>
        <w:rPr>
          <w:rFonts w:eastAsia="Times New Roman" w:cs="Times New Roman"/>
          <w:szCs w:val="24"/>
        </w:rPr>
        <w:t>δ</w:t>
      </w:r>
      <w:r>
        <w:rPr>
          <w:rFonts w:eastAsia="Times New Roman" w:cs="Times New Roman"/>
          <w:szCs w:val="24"/>
        </w:rPr>
        <w:t xml:space="preserve">ημόσιο θα εκπροσωπείται στο ΔΕΣΦΑ από τον Υπουργό Περιβάλλοντος και Ενέργειας, ενώ η ΔΕΠΑ θα εκπροσωπείται από τον Υπουργό Οικονομικών. </w:t>
      </w:r>
    </w:p>
    <w:p w14:paraId="5DC788E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Συγχρόνως, μ’ αυτήν την τροπολογία αίρεται κάθε αμφισβήτηση σχετικά με το ιδιοκτησιακό καθεστ</w:t>
      </w:r>
      <w:r>
        <w:rPr>
          <w:rFonts w:eastAsia="Times New Roman" w:cs="Times New Roman"/>
          <w:szCs w:val="24"/>
        </w:rPr>
        <w:t xml:space="preserve">ώς των έργων επέκτασης των δικτύων διανομής που έχουν κατασκευαστεί από τις </w:t>
      </w:r>
      <w:r>
        <w:rPr>
          <w:rFonts w:eastAsia="Times New Roman" w:cs="Times New Roman"/>
          <w:szCs w:val="24"/>
        </w:rPr>
        <w:t>ε</w:t>
      </w:r>
      <w:r>
        <w:rPr>
          <w:rFonts w:eastAsia="Times New Roman" w:cs="Times New Roman"/>
          <w:szCs w:val="24"/>
        </w:rPr>
        <w:t xml:space="preserve">ταιρείες </w:t>
      </w:r>
      <w:r>
        <w:rPr>
          <w:rFonts w:eastAsia="Times New Roman" w:cs="Times New Roman"/>
          <w:szCs w:val="24"/>
        </w:rPr>
        <w:t>δ</w:t>
      </w:r>
      <w:r>
        <w:rPr>
          <w:rFonts w:eastAsia="Times New Roman" w:cs="Times New Roman"/>
          <w:szCs w:val="24"/>
        </w:rPr>
        <w:t xml:space="preserve">ιανομής </w:t>
      </w:r>
      <w:r>
        <w:rPr>
          <w:rFonts w:eastAsia="Times New Roman" w:cs="Times New Roman"/>
          <w:szCs w:val="24"/>
        </w:rPr>
        <w:t>α</w:t>
      </w:r>
      <w:r>
        <w:rPr>
          <w:rFonts w:eastAsia="Times New Roman" w:cs="Times New Roman"/>
          <w:szCs w:val="24"/>
        </w:rPr>
        <w:t>ερίου, τις ΕΔΑ δηλαδή, στην Αττική και στη Θεσσαλονίκη, μετά την απόσχιση του κλάδου διανομής από τις αντίστοιχες εταιρείες προμήθειας αερίου. Ορίζεται, δηλαδή,</w:t>
      </w:r>
      <w:r>
        <w:rPr>
          <w:rFonts w:eastAsia="Times New Roman" w:cs="Times New Roman"/>
          <w:szCs w:val="24"/>
        </w:rPr>
        <w:t xml:space="preserve"> ρητά ότι αυτά ανήκουν από 1</w:t>
      </w:r>
      <w:r w:rsidRPr="00DA623B">
        <w:rPr>
          <w:rFonts w:eastAsia="Times New Roman" w:cs="Times New Roman"/>
          <w:szCs w:val="24"/>
          <w:vertAlign w:val="superscript"/>
        </w:rPr>
        <w:t>η</w:t>
      </w:r>
      <w:r>
        <w:rPr>
          <w:rFonts w:eastAsia="Times New Roman" w:cs="Times New Roman"/>
          <w:szCs w:val="24"/>
        </w:rPr>
        <w:t xml:space="preserve"> Απριλίου 2017 στις ΕΔΑ και όχι στις </w:t>
      </w:r>
      <w:r>
        <w:rPr>
          <w:rFonts w:eastAsia="Times New Roman" w:cs="Times New Roman"/>
          <w:szCs w:val="24"/>
        </w:rPr>
        <w:t>ε</w:t>
      </w:r>
      <w:r>
        <w:rPr>
          <w:rFonts w:eastAsia="Times New Roman" w:cs="Times New Roman"/>
          <w:szCs w:val="24"/>
        </w:rPr>
        <w:t xml:space="preserve">ταιρείες </w:t>
      </w:r>
      <w:r>
        <w:rPr>
          <w:rFonts w:eastAsia="Times New Roman" w:cs="Times New Roman"/>
          <w:szCs w:val="24"/>
        </w:rPr>
        <w:t>π</w:t>
      </w:r>
      <w:r>
        <w:rPr>
          <w:rFonts w:eastAsia="Times New Roman" w:cs="Times New Roman"/>
          <w:szCs w:val="24"/>
        </w:rPr>
        <w:t xml:space="preserve">ρομήθειας </w:t>
      </w:r>
      <w:r>
        <w:rPr>
          <w:rFonts w:eastAsia="Times New Roman" w:cs="Times New Roman"/>
          <w:szCs w:val="24"/>
        </w:rPr>
        <w:t>α</w:t>
      </w:r>
      <w:r>
        <w:rPr>
          <w:rFonts w:eastAsia="Times New Roman" w:cs="Times New Roman"/>
          <w:szCs w:val="24"/>
        </w:rPr>
        <w:t>ερίου, τις ΕΠΑ.</w:t>
      </w:r>
    </w:p>
    <w:p w14:paraId="5DC788E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Επίσης, εισάγεται η δυνατότητα χορήγησης άδειας προμήθειας και άδειας εμπορίας ηλεκτρικής ενέργειας και σε ιδιωτικές κεφαλαιουχικές εταιρείες, τον τρίτο</w:t>
      </w:r>
      <w:r>
        <w:rPr>
          <w:rFonts w:eastAsia="Times New Roman" w:cs="Times New Roman"/>
          <w:szCs w:val="24"/>
        </w:rPr>
        <w:t xml:space="preserve"> και </w:t>
      </w:r>
      <w:proofErr w:type="spellStart"/>
      <w:r>
        <w:rPr>
          <w:rFonts w:eastAsia="Times New Roman" w:cs="Times New Roman"/>
          <w:szCs w:val="24"/>
        </w:rPr>
        <w:t>νεώτερο</w:t>
      </w:r>
      <w:proofErr w:type="spellEnd"/>
      <w:r>
        <w:rPr>
          <w:rFonts w:eastAsia="Times New Roman" w:cs="Times New Roman"/>
          <w:szCs w:val="24"/>
        </w:rPr>
        <w:t xml:space="preserve"> τύπο κεφαλαιουχικής εταιρείας μετά τις ανώνυμες και τις ΕΠΕ εταιρείες.</w:t>
      </w:r>
    </w:p>
    <w:p w14:paraId="5DC788E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Η επόμενη τροπολογία δίνει τη δυνατότητα στους κατόχους αδειών παραγωγής ηλεκτρικής ενέργειας να εξοφλήσουν το ετήσιο τέλος διατήρησης δικαιώματος κατοχής στην άδειά τους γ</w:t>
      </w:r>
      <w:r>
        <w:rPr>
          <w:rFonts w:eastAsia="Times New Roman" w:cs="Times New Roman"/>
          <w:szCs w:val="24"/>
        </w:rPr>
        <w:t>ια το 2016 μέχρι και την 30</w:t>
      </w:r>
      <w:r w:rsidRPr="000F03BA">
        <w:rPr>
          <w:rFonts w:eastAsia="Times New Roman" w:cs="Times New Roman"/>
          <w:szCs w:val="24"/>
          <w:vertAlign w:val="superscript"/>
        </w:rPr>
        <w:t>η</w:t>
      </w:r>
      <w:r>
        <w:rPr>
          <w:rFonts w:eastAsia="Times New Roman" w:cs="Times New Roman"/>
          <w:szCs w:val="24"/>
        </w:rPr>
        <w:t xml:space="preserve"> Ιουνίου </w:t>
      </w:r>
      <w:r>
        <w:rPr>
          <w:rFonts w:eastAsia="Times New Roman" w:cs="Times New Roman"/>
          <w:szCs w:val="24"/>
        </w:rPr>
        <w:lastRenderedPageBreak/>
        <w:t>2018, τώρα, καθώς ορισμένοι δικαιούχοι, κυρίως μικροπαραγωγοί, δεν είχαν ενημερωθεί εγκαίρως για τη σχετική υποχρέωση.</w:t>
      </w:r>
    </w:p>
    <w:p w14:paraId="5DC788E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Η επόμενη </w:t>
      </w:r>
      <w:r w:rsidRPr="005631E0">
        <w:rPr>
          <w:rFonts w:eastAsia="Times New Roman" w:cs="Times New Roman"/>
          <w:bCs/>
          <w:szCs w:val="24"/>
        </w:rPr>
        <w:t>τροπολογία</w:t>
      </w:r>
      <w:r>
        <w:rPr>
          <w:rFonts w:eastAsia="Times New Roman" w:cs="Times New Roman"/>
          <w:szCs w:val="24"/>
        </w:rPr>
        <w:t xml:space="preserve"> αφορά μ</w:t>
      </w:r>
      <w:r>
        <w:rPr>
          <w:rFonts w:eastAsia="Times New Roman" w:cs="Times New Roman"/>
          <w:szCs w:val="24"/>
        </w:rPr>
        <w:t>ί</w:t>
      </w:r>
      <w:r>
        <w:rPr>
          <w:rFonts w:eastAsia="Times New Roman" w:cs="Times New Roman"/>
          <w:szCs w:val="24"/>
        </w:rPr>
        <w:t>α πολύ σημαντική εξέλιξη.</w:t>
      </w:r>
    </w:p>
    <w:p w14:paraId="5DC788ED"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Να μας λέτε και τους αριθμ</w:t>
      </w:r>
      <w:r>
        <w:rPr>
          <w:rFonts w:eastAsia="Times New Roman" w:cs="Times New Roman"/>
          <w:szCs w:val="24"/>
        </w:rPr>
        <w:t xml:space="preserve">ούς των </w:t>
      </w:r>
      <w:r w:rsidRPr="005631E0">
        <w:rPr>
          <w:rFonts w:eastAsia="Times New Roman" w:cs="Times New Roman"/>
          <w:bCs/>
          <w:szCs w:val="24"/>
        </w:rPr>
        <w:t>τροπολογ</w:t>
      </w:r>
      <w:r>
        <w:rPr>
          <w:rFonts w:eastAsia="Times New Roman" w:cs="Times New Roman"/>
          <w:bCs/>
          <w:szCs w:val="24"/>
        </w:rPr>
        <w:t>ιώ</w:t>
      </w:r>
      <w:r>
        <w:rPr>
          <w:rFonts w:eastAsia="Times New Roman" w:cs="Times New Roman"/>
          <w:szCs w:val="24"/>
        </w:rPr>
        <w:t>ν.</w:t>
      </w:r>
    </w:p>
    <w:p w14:paraId="5DC788EE" w14:textId="77777777" w:rsidR="00A02DB2" w:rsidRDefault="00AC477D">
      <w:pPr>
        <w:spacing w:line="600" w:lineRule="auto"/>
        <w:ind w:firstLine="720"/>
        <w:jc w:val="both"/>
        <w:rPr>
          <w:rFonts w:eastAsia="Times New Roman" w:cs="Times New Roman"/>
          <w:szCs w:val="24"/>
        </w:rPr>
      </w:pPr>
      <w:r w:rsidRPr="00146065">
        <w:rPr>
          <w:rFonts w:eastAsia="Times New Roman" w:cs="Times New Roman"/>
          <w:b/>
          <w:szCs w:val="24"/>
        </w:rPr>
        <w:t xml:space="preserve">ΓΕΩΡΓΙΟΣ ΣΤΑΘΑΚΗΣ </w:t>
      </w:r>
      <w:r>
        <w:rPr>
          <w:rFonts w:eastAsia="Times New Roman" w:cs="Times New Roman"/>
          <w:b/>
          <w:szCs w:val="24"/>
        </w:rPr>
        <w:t xml:space="preserve">(Υπουργός Περιβάλλοντος και Ενέργειας): </w:t>
      </w:r>
      <w:r>
        <w:rPr>
          <w:rFonts w:eastAsia="Times New Roman" w:cs="Times New Roman"/>
          <w:szCs w:val="24"/>
        </w:rPr>
        <w:t xml:space="preserve">Σε κάθε μία </w:t>
      </w:r>
      <w:r w:rsidRPr="005631E0">
        <w:rPr>
          <w:rFonts w:eastAsia="Times New Roman" w:cs="Times New Roman"/>
          <w:bCs/>
          <w:szCs w:val="24"/>
        </w:rPr>
        <w:t>τροπολογία</w:t>
      </w:r>
      <w:r>
        <w:rPr>
          <w:rFonts w:eastAsia="Times New Roman" w:cs="Times New Roman"/>
          <w:szCs w:val="24"/>
        </w:rPr>
        <w:t>;</w:t>
      </w:r>
    </w:p>
    <w:p w14:paraId="5DC788EF"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Η προηγούμενη </w:t>
      </w:r>
      <w:r w:rsidRPr="005631E0">
        <w:rPr>
          <w:rFonts w:eastAsia="Times New Roman" w:cs="Times New Roman"/>
          <w:bCs/>
          <w:szCs w:val="24"/>
        </w:rPr>
        <w:t>τροπολογία</w:t>
      </w:r>
      <w:r>
        <w:rPr>
          <w:rFonts w:eastAsia="Times New Roman" w:cs="Times New Roman"/>
          <w:szCs w:val="24"/>
        </w:rPr>
        <w:t xml:space="preserve"> δεν έχει κατατεθεί ακόμα.</w:t>
      </w:r>
    </w:p>
    <w:p w14:paraId="5DC788F0" w14:textId="77777777" w:rsidR="00A02DB2" w:rsidRDefault="00AC477D">
      <w:pPr>
        <w:spacing w:line="600" w:lineRule="auto"/>
        <w:ind w:firstLine="720"/>
        <w:jc w:val="both"/>
        <w:rPr>
          <w:rFonts w:eastAsia="Times New Roman" w:cs="Times New Roman"/>
          <w:szCs w:val="24"/>
        </w:rPr>
      </w:pPr>
      <w:r w:rsidRPr="00146065">
        <w:rPr>
          <w:rFonts w:eastAsia="Times New Roman" w:cs="Times New Roman"/>
          <w:b/>
          <w:szCs w:val="24"/>
        </w:rPr>
        <w:t xml:space="preserve">ΓΕΩΡΓΙΟΣ ΣΤΑΘΑΚΗΣ </w:t>
      </w:r>
      <w:r>
        <w:rPr>
          <w:rFonts w:eastAsia="Times New Roman" w:cs="Times New Roman"/>
          <w:b/>
          <w:szCs w:val="24"/>
        </w:rPr>
        <w:t xml:space="preserve">(Υπουργός Περιβάλλοντος και Ενέργειας): </w:t>
      </w:r>
      <w:r>
        <w:rPr>
          <w:rFonts w:eastAsia="Times New Roman" w:cs="Times New Roman"/>
          <w:szCs w:val="24"/>
        </w:rPr>
        <w:t>Η τρίτη ενότητα κατατίθε</w:t>
      </w:r>
      <w:r>
        <w:rPr>
          <w:rFonts w:eastAsia="Times New Roman" w:cs="Times New Roman"/>
          <w:szCs w:val="24"/>
        </w:rPr>
        <w:t>ται τώρα.</w:t>
      </w:r>
    </w:p>
    <w:p w14:paraId="5DC788F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Προωθείται η εγκατάσταση σταθμών μικρών ανεμογεννητριών και για πρώτη φορά ισχύει μέχρι 60 κιλοβάτ, μέσω ανταγωνιστικών διαδικασιών και συστημάτων </w:t>
      </w:r>
      <w:proofErr w:type="spellStart"/>
      <w:r>
        <w:rPr>
          <w:rFonts w:eastAsia="Times New Roman" w:cs="Times New Roman"/>
          <w:szCs w:val="24"/>
        </w:rPr>
        <w:t>αυτοπαραγωγής</w:t>
      </w:r>
      <w:proofErr w:type="spellEnd"/>
      <w:r>
        <w:rPr>
          <w:rFonts w:eastAsia="Times New Roman" w:cs="Times New Roman"/>
          <w:szCs w:val="24"/>
        </w:rPr>
        <w:t xml:space="preserve"> με ενεργειακό και εικονικό ενεργειακό συμψηφισμό. Η εκκρεμότητα που υπήρχε για τις μι</w:t>
      </w:r>
      <w:r>
        <w:rPr>
          <w:rFonts w:eastAsia="Times New Roman" w:cs="Times New Roman"/>
          <w:szCs w:val="24"/>
        </w:rPr>
        <w:t xml:space="preserve">κρές ανεμογεννήτριες επιλύεται σήμερα. Άρα και αυτές θα μπαίνουν σε ένα καθεστώς διαγωνισμού που θα προκηρύσσει η ΡΑΕ. </w:t>
      </w:r>
    </w:p>
    <w:p w14:paraId="5DC788F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Αναμορφώνεται, επίσης, το πλαίσιο με </w:t>
      </w:r>
      <w:r w:rsidRPr="002F7918">
        <w:rPr>
          <w:rFonts w:eastAsia="Times New Roman" w:cs="Times New Roman"/>
          <w:szCs w:val="24"/>
        </w:rPr>
        <w:t>το οποίο</w:t>
      </w:r>
      <w:r>
        <w:rPr>
          <w:rFonts w:eastAsia="Times New Roman" w:cs="Times New Roman"/>
          <w:szCs w:val="24"/>
        </w:rPr>
        <w:t xml:space="preserve"> συμμετέχουν οι εταιρείες στους διαγωνισμούς της ΡΑΕ στις ανταγωνιστικές διαδικασίες. Εκεί </w:t>
      </w:r>
      <w:r>
        <w:rPr>
          <w:rFonts w:eastAsia="Times New Roman" w:cs="Times New Roman"/>
          <w:szCs w:val="24"/>
        </w:rPr>
        <w:t>δίνεται η δυνατότητα να επιστρέφεται η εγγυητική επιστολή που καταθέτουν οι διαγωνιζόμενοι σε περίπτωση που τελικά δεν επιλεγούν στο πλαίσιο των διαγωνισμών.</w:t>
      </w:r>
    </w:p>
    <w:p w14:paraId="5DC788F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Επιλύονται ζητήματα αναφορικά με την ανανέωση αδειών λειτουργίας αιολικών σταθμών μετά τη λήξη της</w:t>
      </w:r>
      <w:r>
        <w:rPr>
          <w:rFonts w:eastAsia="Times New Roman" w:cs="Times New Roman"/>
          <w:szCs w:val="24"/>
        </w:rPr>
        <w:t xml:space="preserve"> εικοσαετίας της αρχικής άδειας. Ανανεώνονται για έναν χρόνο οι πενήντα πέντε συμβασιούχοι της ΡΑΕ μέχρι να ολοκληρωθεί ο διαγωνισμός του ΑΣΕΠ. Έχει προκηρυχθεί ο διαγωνισμός του ΑΣΕΠ.</w:t>
      </w:r>
    </w:p>
    <w:p w14:paraId="5DC788F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Τροποποιούνται διατάξεις ώστε να καταστεί πιο ευέλικτη η πρώτη φάση της</w:t>
      </w:r>
      <w:r>
        <w:rPr>
          <w:rFonts w:eastAsia="Times New Roman" w:cs="Times New Roman"/>
          <w:szCs w:val="24"/>
        </w:rPr>
        <w:t xml:space="preserve"> λειτουργίας του νέου νομικού προσώπου «Ελληνικό Κτηματολόγιο». Θυμάστε τη συζήτηση με τους δικηγόρους της ΕΚΧΑ κατά τη συζήτηση του σχετικού </w:t>
      </w:r>
      <w:r w:rsidRPr="00823F09">
        <w:rPr>
          <w:rFonts w:eastAsia="Times New Roman" w:cs="Times New Roman"/>
          <w:szCs w:val="24"/>
        </w:rPr>
        <w:t>νομοσχ</w:t>
      </w:r>
      <w:r>
        <w:rPr>
          <w:rFonts w:eastAsia="Times New Roman" w:cs="Times New Roman"/>
          <w:szCs w:val="24"/>
        </w:rPr>
        <w:t>εδίου και τα λοιπά. Με τη ρύθμιση αυτή εντάσσονται, όσοι επιλέξουν, στον νέο φορέα με τις αποδοχές που είχαν</w:t>
      </w:r>
      <w:r>
        <w:rPr>
          <w:rFonts w:eastAsia="Times New Roman" w:cs="Times New Roman"/>
          <w:szCs w:val="24"/>
        </w:rPr>
        <w:t xml:space="preserve"> στο παρελθόν. Άρα, διευκολύνονται όσοι το επιλέξουν –φυσικά θα κλείσουν τα γραφεία τους- να ενταχθούν χωρίς μείωση μισθού.</w:t>
      </w:r>
    </w:p>
    <w:p w14:paraId="5DC788F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Παρατείνεται η ρύθμιση για την αμοιβή ανά έλεγχο των μελών των κλιμακίων ελέγχου διακίνησης και αποθήκευσης καυσίμων μέχρι το τέλος </w:t>
      </w:r>
      <w:r>
        <w:rPr>
          <w:rFonts w:eastAsia="Times New Roman" w:cs="Times New Roman"/>
          <w:szCs w:val="24"/>
        </w:rPr>
        <w:t xml:space="preserve">του έτους, </w:t>
      </w:r>
      <w:r w:rsidRPr="003173C1">
        <w:rPr>
          <w:rFonts w:eastAsia="Times New Roman"/>
          <w:bCs/>
        </w:rPr>
        <w:t>προκειμένου να</w:t>
      </w:r>
      <w:r>
        <w:rPr>
          <w:rFonts w:eastAsia="Times New Roman" w:cs="Times New Roman"/>
          <w:szCs w:val="24"/>
        </w:rPr>
        <w:t xml:space="preserve"> δημιουργηθεί το μητρώο με </w:t>
      </w:r>
      <w:r w:rsidRPr="002F7918">
        <w:rPr>
          <w:rFonts w:eastAsia="Times New Roman" w:cs="Times New Roman"/>
          <w:szCs w:val="24"/>
        </w:rPr>
        <w:t>το οποίο</w:t>
      </w:r>
      <w:r>
        <w:rPr>
          <w:rFonts w:eastAsia="Times New Roman" w:cs="Times New Roman"/>
          <w:szCs w:val="24"/>
        </w:rPr>
        <w:t xml:space="preserve"> θα χρηματοδοτείται από </w:t>
      </w:r>
      <w:r w:rsidRPr="00E0752C">
        <w:rPr>
          <w:rFonts w:eastAsia="Times New Roman" w:cs="Times New Roman"/>
          <w:szCs w:val="24"/>
        </w:rPr>
        <w:t xml:space="preserve">τα </w:t>
      </w:r>
      <w:r>
        <w:rPr>
          <w:rFonts w:eastAsia="Times New Roman" w:cs="Times New Roman"/>
          <w:szCs w:val="24"/>
        </w:rPr>
        <w:t xml:space="preserve">έσοδά του και δεν θα επιβαρύνει τον κρατικό </w:t>
      </w:r>
      <w:r w:rsidRPr="009B460F">
        <w:rPr>
          <w:rFonts w:eastAsia="Times New Roman" w:cs="Times New Roman"/>
          <w:szCs w:val="24"/>
        </w:rPr>
        <w:t>προϋπολογισμό</w:t>
      </w:r>
      <w:r>
        <w:rPr>
          <w:rFonts w:eastAsia="Times New Roman" w:cs="Times New Roman"/>
          <w:szCs w:val="24"/>
        </w:rPr>
        <w:t xml:space="preserve">. </w:t>
      </w:r>
    </w:p>
    <w:p w14:paraId="5DC788F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Υπάρχει μια </w:t>
      </w:r>
      <w:r w:rsidRPr="005631E0">
        <w:rPr>
          <w:rFonts w:eastAsia="Times New Roman" w:cs="Times New Roman"/>
          <w:bCs/>
          <w:szCs w:val="24"/>
        </w:rPr>
        <w:t>τροπολογία</w:t>
      </w:r>
      <w:r>
        <w:rPr>
          <w:rFonts w:eastAsia="Times New Roman" w:cs="Times New Roman"/>
          <w:szCs w:val="24"/>
        </w:rPr>
        <w:t xml:space="preserve"> για τη διαδικασία του καθορισμού των σμυριδωρυχείων της Νάξου, του αντίστοιχου εργατικού δικαιώματος. Αντί να χρειάζεται κάθε χρόνο να εκδίδουμε προεδρικό διάταγμα, θα γίνεται με υπουργική απόφαση. </w:t>
      </w:r>
    </w:p>
    <w:p w14:paraId="5DC788F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Δίνεται η δυνατότητα αξιοποίησης του χώρου στάθμευση του</w:t>
      </w:r>
      <w:r>
        <w:rPr>
          <w:rFonts w:eastAsia="Times New Roman" w:cs="Times New Roman"/>
          <w:szCs w:val="24"/>
        </w:rPr>
        <w:t xml:space="preserve"> Μεγάρου Μουσικής Αθηνών με είσπραξη αντιτίμου για μέρος των θέσεων.</w:t>
      </w:r>
    </w:p>
    <w:p w14:paraId="5DC788F8" w14:textId="77777777" w:rsidR="00A02DB2" w:rsidRDefault="00AC477D">
      <w:pPr>
        <w:spacing w:line="600" w:lineRule="auto"/>
        <w:ind w:firstLine="720"/>
        <w:jc w:val="both"/>
        <w:rPr>
          <w:rFonts w:eastAsia="Times New Roman" w:cs="Times New Roman"/>
          <w:bCs/>
          <w:szCs w:val="24"/>
        </w:rPr>
      </w:pPr>
      <w:r>
        <w:rPr>
          <w:rFonts w:eastAsia="Times New Roman" w:cs="Times New Roman"/>
          <w:szCs w:val="24"/>
        </w:rPr>
        <w:t xml:space="preserve">Τώρα περνάω στις βουλευτικές </w:t>
      </w:r>
      <w:r w:rsidRPr="005631E0">
        <w:rPr>
          <w:rFonts w:eastAsia="Times New Roman" w:cs="Times New Roman"/>
          <w:bCs/>
          <w:szCs w:val="24"/>
        </w:rPr>
        <w:t>τροπολογί</w:t>
      </w:r>
      <w:r>
        <w:rPr>
          <w:rFonts w:eastAsia="Times New Roman" w:cs="Times New Roman"/>
          <w:bCs/>
          <w:szCs w:val="24"/>
        </w:rPr>
        <w:t xml:space="preserve">ες. Εδώ θα λέω τους αριθμούς. Η </w:t>
      </w:r>
      <w:r w:rsidRPr="004362F5">
        <w:rPr>
          <w:rFonts w:eastAsia="Times New Roman" w:cs="Times New Roman"/>
          <w:bCs/>
          <w:szCs w:val="24"/>
        </w:rPr>
        <w:t>τροπολογία</w:t>
      </w:r>
      <w:r>
        <w:rPr>
          <w:rFonts w:eastAsia="Times New Roman" w:cs="Times New Roman"/>
          <w:bCs/>
          <w:szCs w:val="24"/>
        </w:rPr>
        <w:t xml:space="preserve"> με αριθμό 1606 αφορά την έγκριση προϋπολογισμού δαπανών χρηματιστηρίου ενέργειας και της θυγατρικής του ετ</w:t>
      </w:r>
      <w:r>
        <w:rPr>
          <w:rFonts w:eastAsia="Times New Roman" w:cs="Times New Roman"/>
          <w:bCs/>
          <w:szCs w:val="24"/>
        </w:rPr>
        <w:t xml:space="preserve">αιρείας. Αυτό </w:t>
      </w:r>
      <w:r w:rsidRPr="004362F5">
        <w:rPr>
          <w:rFonts w:eastAsia="Times New Roman" w:cs="Times New Roman"/>
          <w:bCs/>
          <w:szCs w:val="24"/>
        </w:rPr>
        <w:t>πρέπει να</w:t>
      </w:r>
      <w:r>
        <w:rPr>
          <w:rFonts w:eastAsia="Times New Roman" w:cs="Times New Roman"/>
          <w:bCs/>
          <w:szCs w:val="24"/>
        </w:rPr>
        <w:t xml:space="preserve"> γίνει άμεσα, πριν από τη σύσταση εταιρείας που γίνεται, δηλαδή πριν από τις 14</w:t>
      </w:r>
      <w:r>
        <w:rPr>
          <w:rFonts w:eastAsia="Times New Roman" w:cs="Times New Roman"/>
          <w:bCs/>
          <w:szCs w:val="24"/>
        </w:rPr>
        <w:t>-</w:t>
      </w:r>
      <w:r>
        <w:rPr>
          <w:rFonts w:eastAsia="Times New Roman" w:cs="Times New Roman"/>
          <w:bCs/>
          <w:szCs w:val="24"/>
        </w:rPr>
        <w:t>6</w:t>
      </w:r>
      <w:r>
        <w:rPr>
          <w:rFonts w:eastAsia="Times New Roman" w:cs="Times New Roman"/>
          <w:bCs/>
          <w:szCs w:val="24"/>
        </w:rPr>
        <w:t>-</w:t>
      </w:r>
      <w:r>
        <w:rPr>
          <w:rFonts w:eastAsia="Times New Roman" w:cs="Times New Roman"/>
          <w:bCs/>
          <w:szCs w:val="24"/>
        </w:rPr>
        <w:t>/2018.</w:t>
      </w:r>
    </w:p>
    <w:p w14:paraId="5DC788F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Παράλληλα επιβάλλεται στον </w:t>
      </w:r>
      <w:r w:rsidRPr="004459A1">
        <w:rPr>
          <w:rFonts w:eastAsia="Times New Roman" w:cs="Times New Roman"/>
          <w:szCs w:val="24"/>
        </w:rPr>
        <w:t>ΛΑΓΗΕ</w:t>
      </w:r>
      <w:r>
        <w:rPr>
          <w:rFonts w:eastAsia="Times New Roman" w:cs="Times New Roman"/>
          <w:szCs w:val="24"/>
        </w:rPr>
        <w:t xml:space="preserve"> να καταρτίσει και να υποβάλει στη ΡΑΕ πρώτα τον Κώδικα Συναλλαγών Ηλεκτρικής Ενέργειας με τις τρο</w:t>
      </w:r>
      <w:r>
        <w:rPr>
          <w:rFonts w:eastAsia="Times New Roman" w:cs="Times New Roman"/>
          <w:szCs w:val="24"/>
        </w:rPr>
        <w:lastRenderedPageBreak/>
        <w:t>ποποιήσεις που</w:t>
      </w:r>
      <w:r>
        <w:rPr>
          <w:rFonts w:eastAsia="Times New Roman" w:cs="Times New Roman"/>
          <w:szCs w:val="24"/>
        </w:rPr>
        <w:t xml:space="preserve"> απαιτούνται για την εφαρμογή του από το Ελληνικό Χρηματιστήριο Ενέργειας, τον Κώδικα Διαχειριστή ΑΠΕ και Εγγυημένης Προέλευσης και τον Κώδικα Συναλλαγών Δημοπρασιών Προθεσμιακών Προϊόντων Ηλεκτρικής Ενέργειας, οι τρεις δηλαδή κώδικες που θα καθορίσουν τη </w:t>
      </w:r>
      <w:r>
        <w:rPr>
          <w:rFonts w:eastAsia="Times New Roman" w:cs="Times New Roman"/>
          <w:szCs w:val="24"/>
        </w:rPr>
        <w:t>λειτουργία των αγορών.</w:t>
      </w:r>
    </w:p>
    <w:p w14:paraId="5DC788F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Τέλος, για λόγους ασφάλεια υφιστάμενες κατά την ημερομηνία ολοκλήρωσης απόσχισης από τον </w:t>
      </w:r>
      <w:r w:rsidRPr="004459A1">
        <w:rPr>
          <w:rFonts w:eastAsia="Times New Roman" w:cs="Times New Roman"/>
          <w:szCs w:val="24"/>
        </w:rPr>
        <w:t>ΛΑΓΗΕ</w:t>
      </w:r>
      <w:r>
        <w:rPr>
          <w:rFonts w:eastAsia="Times New Roman" w:cs="Times New Roman"/>
          <w:szCs w:val="24"/>
        </w:rPr>
        <w:t xml:space="preserve"> του κλάδου ΗΕΠ -όπως ξέρετε, από το </w:t>
      </w:r>
      <w:r w:rsidRPr="004459A1">
        <w:rPr>
          <w:rFonts w:eastAsia="Times New Roman" w:cs="Times New Roman"/>
          <w:szCs w:val="24"/>
        </w:rPr>
        <w:t>ΛΑΓΗΕ</w:t>
      </w:r>
      <w:r>
        <w:rPr>
          <w:rFonts w:eastAsia="Times New Roman" w:cs="Times New Roman"/>
          <w:szCs w:val="24"/>
        </w:rPr>
        <w:t xml:space="preserve"> θα φύγει ένα κομμάτι που θα γίνει </w:t>
      </w:r>
      <w:r>
        <w:rPr>
          <w:rFonts w:eastAsia="Times New Roman" w:cs="Times New Roman"/>
          <w:szCs w:val="24"/>
        </w:rPr>
        <w:t>χ</w:t>
      </w:r>
      <w:r>
        <w:rPr>
          <w:rFonts w:eastAsia="Times New Roman" w:cs="Times New Roman"/>
          <w:szCs w:val="24"/>
        </w:rPr>
        <w:t xml:space="preserve">ρηματιστήριο </w:t>
      </w:r>
      <w:r>
        <w:rPr>
          <w:rFonts w:eastAsia="Times New Roman" w:cs="Times New Roman"/>
          <w:szCs w:val="24"/>
        </w:rPr>
        <w:t>ε</w:t>
      </w:r>
      <w:r>
        <w:rPr>
          <w:rFonts w:eastAsia="Times New Roman" w:cs="Times New Roman"/>
          <w:szCs w:val="24"/>
        </w:rPr>
        <w:t>νέργειας και θα αναλάβει μερικές από τις αρμοδι</w:t>
      </w:r>
      <w:r>
        <w:rPr>
          <w:rFonts w:eastAsia="Times New Roman" w:cs="Times New Roman"/>
          <w:szCs w:val="24"/>
        </w:rPr>
        <w:t xml:space="preserve">ότητές τους- έννομες σχέσεις του </w:t>
      </w:r>
      <w:r w:rsidRPr="004459A1">
        <w:rPr>
          <w:rFonts w:eastAsia="Times New Roman" w:cs="Times New Roman"/>
          <w:szCs w:val="24"/>
        </w:rPr>
        <w:t>ΛΑΓΗΕ</w:t>
      </w:r>
      <w:r>
        <w:rPr>
          <w:rFonts w:eastAsia="Times New Roman" w:cs="Times New Roman"/>
          <w:szCs w:val="24"/>
        </w:rPr>
        <w:t xml:space="preserve"> με τρίτους που σχετίζονται με τον μεταβιβαζόμενο κλάδο μεταβιβάζονται και αυτές διά της αποσχίσεως της εταιρείας Ελληνικό Χρηματιστήριο Ενέργειας Α</w:t>
      </w:r>
      <w:r>
        <w:rPr>
          <w:rFonts w:eastAsia="Times New Roman" w:cs="Times New Roman"/>
          <w:szCs w:val="24"/>
        </w:rPr>
        <w:t>.</w:t>
      </w:r>
      <w:r>
        <w:rPr>
          <w:rFonts w:eastAsia="Times New Roman" w:cs="Times New Roman"/>
          <w:szCs w:val="24"/>
        </w:rPr>
        <w:t>Ε.</w:t>
      </w:r>
      <w:r>
        <w:rPr>
          <w:rFonts w:eastAsia="Times New Roman" w:cs="Times New Roman"/>
          <w:szCs w:val="24"/>
        </w:rPr>
        <w:t>.</w:t>
      </w:r>
    </w:p>
    <w:p w14:paraId="5DC788F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Η επόμενη </w:t>
      </w:r>
      <w:r w:rsidRPr="005631E0">
        <w:rPr>
          <w:rFonts w:eastAsia="Times New Roman" w:cs="Times New Roman"/>
          <w:bCs/>
          <w:szCs w:val="24"/>
        </w:rPr>
        <w:t>τροπολογία</w:t>
      </w:r>
      <w:r>
        <w:rPr>
          <w:rFonts w:eastAsia="Times New Roman" w:cs="Times New Roman"/>
          <w:szCs w:val="24"/>
        </w:rPr>
        <w:t xml:space="preserve"> με αριθμό 1607 αφορά την κατανομή θέσεων διο</w:t>
      </w:r>
      <w:r>
        <w:rPr>
          <w:rFonts w:eastAsia="Times New Roman" w:cs="Times New Roman"/>
          <w:szCs w:val="24"/>
        </w:rPr>
        <w:t>ίκησης σε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με στρατηγικό επενδυτή. Αφορά την εξαίρεση ουσιαστικά από την ΠΥΣ 33/2016 και τη διαδικασία ΑΣΕΠ διορισμού διευθυντικών στελεχών.</w:t>
      </w:r>
    </w:p>
    <w:p w14:paraId="5DC788FC" w14:textId="77777777" w:rsidR="00A02DB2" w:rsidRDefault="00AC477D">
      <w:pPr>
        <w:spacing w:line="600" w:lineRule="auto"/>
        <w:jc w:val="both"/>
        <w:rPr>
          <w:rFonts w:eastAsia="Times New Roman"/>
          <w:szCs w:val="24"/>
        </w:rPr>
      </w:pPr>
      <w:r>
        <w:rPr>
          <w:rFonts w:eastAsia="Times New Roman"/>
          <w:szCs w:val="24"/>
        </w:rPr>
        <w:t xml:space="preserve">Αυτό γίνεται σε εταιρείες που έχει πλειοψηφία το </w:t>
      </w:r>
      <w:r>
        <w:rPr>
          <w:rFonts w:eastAsia="Times New Roman"/>
          <w:szCs w:val="24"/>
        </w:rPr>
        <w:t>δ</w:t>
      </w:r>
      <w:r>
        <w:rPr>
          <w:rFonts w:eastAsia="Times New Roman"/>
          <w:szCs w:val="24"/>
        </w:rPr>
        <w:t xml:space="preserve">ημόσιο –βλέπετε ΑΔΜΗΕ- και όπου υπάρχει στρατηγικός επενδυτής –βλέπετε </w:t>
      </w:r>
      <w:r>
        <w:rPr>
          <w:rFonts w:eastAsia="Times New Roman"/>
          <w:szCs w:val="24"/>
        </w:rPr>
        <w:t>«</w:t>
      </w:r>
      <w:r>
        <w:rPr>
          <w:rFonts w:eastAsia="Times New Roman"/>
          <w:szCs w:val="24"/>
          <w:lang w:val="en-US"/>
        </w:rPr>
        <w:t>STATE</w:t>
      </w:r>
      <w:r w:rsidRPr="00F90434">
        <w:rPr>
          <w:rFonts w:eastAsia="Times New Roman"/>
          <w:szCs w:val="24"/>
        </w:rPr>
        <w:t xml:space="preserve"> </w:t>
      </w:r>
      <w:r>
        <w:rPr>
          <w:rFonts w:eastAsia="Times New Roman"/>
          <w:szCs w:val="24"/>
          <w:lang w:val="en-US"/>
        </w:rPr>
        <w:t>GRID</w:t>
      </w:r>
      <w:r>
        <w:rPr>
          <w:rFonts w:eastAsia="Times New Roman"/>
          <w:szCs w:val="24"/>
        </w:rPr>
        <w:t>»</w:t>
      </w:r>
      <w:r>
        <w:rPr>
          <w:rFonts w:eastAsia="Times New Roman"/>
          <w:szCs w:val="24"/>
        </w:rPr>
        <w:t xml:space="preserve"> που έχει </w:t>
      </w:r>
      <w:r>
        <w:rPr>
          <w:rFonts w:eastAsia="Times New Roman"/>
          <w:szCs w:val="24"/>
        </w:rPr>
        <w:lastRenderedPageBreak/>
        <w:t xml:space="preserve">το 25%. Σ’ αυτές τις εταιρείες δίνεται το δικαίωμα να τοποθετηθεί διευθυντικό στέλεχος προερχόμενο προφανώς από τη </w:t>
      </w:r>
      <w:r>
        <w:rPr>
          <w:rFonts w:eastAsia="Times New Roman"/>
          <w:szCs w:val="24"/>
        </w:rPr>
        <w:t>«</w:t>
      </w:r>
      <w:r>
        <w:rPr>
          <w:rFonts w:eastAsia="Times New Roman"/>
          <w:szCs w:val="24"/>
          <w:lang w:val="en-US"/>
        </w:rPr>
        <w:t>STATE</w:t>
      </w:r>
      <w:r w:rsidRPr="00F90434">
        <w:rPr>
          <w:rFonts w:eastAsia="Times New Roman"/>
          <w:szCs w:val="24"/>
        </w:rPr>
        <w:t xml:space="preserve"> </w:t>
      </w:r>
      <w:r>
        <w:rPr>
          <w:rFonts w:eastAsia="Times New Roman"/>
          <w:szCs w:val="24"/>
          <w:lang w:val="en-US"/>
        </w:rPr>
        <w:t>GRID</w:t>
      </w:r>
      <w:r>
        <w:rPr>
          <w:rFonts w:eastAsia="Times New Roman"/>
          <w:szCs w:val="24"/>
        </w:rPr>
        <w:t>»</w:t>
      </w:r>
      <w:r w:rsidRPr="00F90434">
        <w:rPr>
          <w:rFonts w:eastAsia="Times New Roman"/>
          <w:szCs w:val="24"/>
        </w:rPr>
        <w:t xml:space="preserve">, </w:t>
      </w:r>
      <w:r>
        <w:rPr>
          <w:rFonts w:eastAsia="Times New Roman"/>
          <w:szCs w:val="24"/>
        </w:rPr>
        <w:t>άρα είναι ο μόνος τρόπος να μπορού</w:t>
      </w:r>
      <w:r>
        <w:rPr>
          <w:rFonts w:eastAsia="Times New Roman"/>
          <w:szCs w:val="24"/>
        </w:rPr>
        <w:t xml:space="preserve">ν διευθυντικές θέσεις να αναληφθούν από στελέχη του στρατηγικού επενδυτή. Δεν αφορά καμμία άλλη, διότι προφανώς οι εταιρείες αυτές αφορούν αποκλειστικά εταιρείες στις οποίες διατηρεί το </w:t>
      </w:r>
      <w:r>
        <w:rPr>
          <w:rFonts w:eastAsia="Times New Roman"/>
          <w:szCs w:val="24"/>
        </w:rPr>
        <w:t>δ</w:t>
      </w:r>
      <w:r>
        <w:rPr>
          <w:rFonts w:eastAsia="Times New Roman"/>
          <w:szCs w:val="24"/>
        </w:rPr>
        <w:t xml:space="preserve">ημόσιο το 51%, αλλά έχουν και στρατηγικό επενδυτή. </w:t>
      </w:r>
    </w:p>
    <w:p w14:paraId="5DC788FD" w14:textId="77777777" w:rsidR="00A02DB2" w:rsidRDefault="00AC477D">
      <w:pPr>
        <w:spacing w:line="600" w:lineRule="auto"/>
        <w:ind w:firstLine="720"/>
        <w:jc w:val="both"/>
        <w:rPr>
          <w:rFonts w:eastAsia="Times New Roman"/>
          <w:szCs w:val="24"/>
        </w:rPr>
      </w:pPr>
      <w:r>
        <w:rPr>
          <w:rFonts w:eastAsia="Times New Roman"/>
          <w:szCs w:val="24"/>
        </w:rPr>
        <w:t>Η τροπολογία 1604</w:t>
      </w:r>
      <w:r>
        <w:rPr>
          <w:rFonts w:eastAsia="Times New Roman"/>
          <w:szCs w:val="24"/>
        </w:rPr>
        <w:t xml:space="preserve"> με τίτλο «Διασύνδεση και μεταβατικό τέλος ασφάλειας εφοδιασμού, διασύνδεση νησιών κ.λπ.» αφορά κυρίως στην υπουργική απόφαση που θα καθορίζει την ημέρα σύνδεσης του νησιού από την οποία και εφεξής το νησί θα θεωρείται μέρος του διασυνδεδεμένου δικτύου. </w:t>
      </w:r>
    </w:p>
    <w:p w14:paraId="5DC788FE" w14:textId="77777777" w:rsidR="00A02DB2" w:rsidRDefault="00AC477D">
      <w:pPr>
        <w:spacing w:line="600" w:lineRule="auto"/>
        <w:ind w:firstLine="720"/>
        <w:jc w:val="both"/>
        <w:rPr>
          <w:rFonts w:eastAsia="Times New Roman"/>
          <w:szCs w:val="24"/>
        </w:rPr>
      </w:pPr>
      <w:r>
        <w:rPr>
          <w:rFonts w:eastAsia="Times New Roman"/>
          <w:szCs w:val="24"/>
        </w:rPr>
        <w:t>Τ</w:t>
      </w:r>
      <w:r>
        <w:rPr>
          <w:rFonts w:eastAsia="Times New Roman"/>
          <w:szCs w:val="24"/>
        </w:rPr>
        <w:t>ο δεύτερο μέρος της τροπολογίας αφορά στο μεταβατικό τέλος εφοδιασμού που καταβάλλουν οι σταθμοί ΑΠΕ και ΣΗΘΥΑ, στους οποίους πλέον προστίθενται και οι παραγωγοί που έχουν συνάψει και συνάπτουν συμβάσεις λειτουργικής ενίσχυσης στο πλαίσιο του  ν.4414/2016.</w:t>
      </w:r>
    </w:p>
    <w:p w14:paraId="5DC788FF" w14:textId="77777777" w:rsidR="00A02DB2" w:rsidRDefault="00AC477D">
      <w:pPr>
        <w:spacing w:line="600" w:lineRule="auto"/>
        <w:ind w:firstLine="720"/>
        <w:jc w:val="both"/>
        <w:rPr>
          <w:rFonts w:eastAsia="Times New Roman"/>
          <w:szCs w:val="24"/>
        </w:rPr>
      </w:pPr>
      <w:r w:rsidRPr="00CE56E4">
        <w:rPr>
          <w:rFonts w:eastAsia="Times New Roman"/>
          <w:b/>
          <w:szCs w:val="24"/>
        </w:rPr>
        <w:t xml:space="preserve">ΔΙΑΜΑΝΤΩ ΜΑΝΩΛΑΚΟΥ: </w:t>
      </w:r>
      <w:r>
        <w:rPr>
          <w:rFonts w:eastAsia="Times New Roman"/>
          <w:szCs w:val="24"/>
        </w:rPr>
        <w:t>Είναι η παρέκκλιση της ΡΑΕ για Εύβοια και Πελοπόννησο;</w:t>
      </w:r>
    </w:p>
    <w:p w14:paraId="5DC78900" w14:textId="77777777" w:rsidR="00A02DB2" w:rsidRDefault="00AC477D">
      <w:pPr>
        <w:spacing w:line="600" w:lineRule="auto"/>
        <w:ind w:firstLine="720"/>
        <w:jc w:val="both"/>
        <w:rPr>
          <w:rFonts w:eastAsia="Times New Roman"/>
          <w:szCs w:val="24"/>
        </w:rPr>
      </w:pPr>
      <w:r w:rsidRPr="00CE56E4">
        <w:rPr>
          <w:rFonts w:eastAsia="Times New Roman"/>
          <w:b/>
          <w:szCs w:val="24"/>
        </w:rPr>
        <w:t>ΓΕΩΡΓΙΟΣ ΣΤΑΘΑΚΗΣ (Υπουργός Περιβάλλοντος και Ενέργειας):</w:t>
      </w:r>
      <w:r w:rsidRPr="00F90434">
        <w:rPr>
          <w:rFonts w:eastAsia="Times New Roman"/>
          <w:szCs w:val="24"/>
        </w:rPr>
        <w:t xml:space="preserve"> </w:t>
      </w:r>
      <w:r>
        <w:rPr>
          <w:rFonts w:eastAsia="Times New Roman"/>
          <w:szCs w:val="24"/>
        </w:rPr>
        <w:t>Ναι.</w:t>
      </w:r>
      <w:r>
        <w:rPr>
          <w:rFonts w:eastAsia="Times New Roman"/>
          <w:szCs w:val="24"/>
        </w:rPr>
        <w:t xml:space="preserve"> </w:t>
      </w:r>
      <w:r>
        <w:rPr>
          <w:rFonts w:eastAsia="Times New Roman"/>
          <w:szCs w:val="24"/>
        </w:rPr>
        <w:t xml:space="preserve">Η τροπολογία 1605 αφορά τροποποιήσεις διατάξεων λατομικής </w:t>
      </w:r>
      <w:r>
        <w:rPr>
          <w:rFonts w:eastAsia="Times New Roman"/>
          <w:szCs w:val="24"/>
        </w:rPr>
        <w:lastRenderedPageBreak/>
        <w:t xml:space="preserve">νομοθεσίας. Σκοπός εδώ είναι να διορθώσει μερικές ασάφειες </w:t>
      </w:r>
      <w:r>
        <w:rPr>
          <w:rFonts w:eastAsia="Times New Roman"/>
          <w:szCs w:val="24"/>
        </w:rPr>
        <w:t>που είχαν προκύψει για λόγους αποφυγής διπλής κύρωσης ότι για τις εκτάσεις δασικού χαρακτήρα όμορες σε λατομεία αδρανών υλικών, τα οποία ήδη έχουν υπαχθεί στις διατάξεις του νόμου του 2000 και για τις οποίες εκτάσεις, ενώ διενεργήθηκε εκμετάλλευση σ’ αυτές</w:t>
      </w:r>
      <w:r>
        <w:rPr>
          <w:rFonts w:eastAsia="Times New Roman"/>
          <w:szCs w:val="24"/>
        </w:rPr>
        <w:t xml:space="preserve"> εκτός της νόμιμα μισθωμένης έκτασης, εμπεριέχονται σε συγκεκριμένα χρονοδιαγράμματα αποκατάστασης και τοπογραφικά διαγράμματα που απεικονίζουν. Θα το πω πολύ απλά. Είναι μια δραστηριότητα η οποία αποκαθίσταται πλέον. Είναι και μια δασική έκταση. Ουσιαστικ</w:t>
      </w:r>
      <w:r>
        <w:rPr>
          <w:rFonts w:eastAsia="Times New Roman"/>
          <w:szCs w:val="24"/>
        </w:rPr>
        <w:t xml:space="preserve">ά αποκαθίσταται εν συνόλω και είχαμε να επιλύσουμε το παράδοξο να επιβάλλονται πρόστιμα για την αποκατάσταση της δασικής έκτασης, γι’ αυτό και η τροπολογία αυτή διορθώνει αυτή την παραδοξολογία. </w:t>
      </w:r>
    </w:p>
    <w:p w14:paraId="5DC78901" w14:textId="77777777" w:rsidR="00A02DB2" w:rsidRDefault="00AC477D">
      <w:pPr>
        <w:spacing w:line="600" w:lineRule="auto"/>
        <w:ind w:firstLine="720"/>
        <w:jc w:val="both"/>
        <w:rPr>
          <w:rFonts w:eastAsia="Times New Roman"/>
          <w:szCs w:val="24"/>
        </w:rPr>
      </w:pPr>
      <w:r>
        <w:rPr>
          <w:rFonts w:eastAsia="Times New Roman"/>
          <w:szCs w:val="24"/>
        </w:rPr>
        <w:t>Τροπολογία 1601</w:t>
      </w:r>
      <w:r w:rsidRPr="000B2C92">
        <w:rPr>
          <w:rFonts w:eastAsia="Times New Roman"/>
          <w:szCs w:val="24"/>
        </w:rPr>
        <w:t xml:space="preserve">: </w:t>
      </w:r>
      <w:r>
        <w:rPr>
          <w:rFonts w:eastAsia="Times New Roman"/>
          <w:szCs w:val="24"/>
        </w:rPr>
        <w:t>Προσωρινή αποζημίωση νέων σταθμών παραγωγής</w:t>
      </w:r>
      <w:r>
        <w:rPr>
          <w:rFonts w:eastAsia="Times New Roman"/>
          <w:szCs w:val="24"/>
        </w:rPr>
        <w:t xml:space="preserve"> ηλεκτρικής ενέργειας. Στέκομαι σ’ αυτή γιατί είναι σημαντική. Ξεκίνησαν οι διαγωνισμοί. Καθυστερεί η εκκαθάριση των λογαριασμών των εταιρειών που παίρνουν τους διαγωνισμούς και αρχίζουν να λειτουργούν, άρα υπάρχει εκκρεμότητα με το πώς πληρώνονται και πόσ</w:t>
      </w:r>
      <w:r>
        <w:rPr>
          <w:rFonts w:eastAsia="Times New Roman"/>
          <w:szCs w:val="24"/>
        </w:rPr>
        <w:t>ο γρήγορα πληρώνονται. Η τροπολογία αυτή λέει ότι οι εταιρείες αυτές θα παίρνουν προσωρινή αποζημίωση το 90% της σύμβασης που έχουν συνάψει. Άρα, θα παίρνουν το μεγάλο πο</w:t>
      </w:r>
      <w:r>
        <w:rPr>
          <w:rFonts w:eastAsia="Times New Roman"/>
          <w:szCs w:val="24"/>
        </w:rPr>
        <w:lastRenderedPageBreak/>
        <w:t>σοστό της σύμβασης καθώς την εκτελούν και η εκκαθάριση θα έλθει να προσθέσει το επόμεν</w:t>
      </w:r>
      <w:r>
        <w:rPr>
          <w:rFonts w:eastAsia="Times New Roman"/>
          <w:szCs w:val="24"/>
        </w:rPr>
        <w:t>ο 10% της τιμής αναφοράς, όπως ορίζεται στις συμβάσεις που έχουν.</w:t>
      </w:r>
    </w:p>
    <w:p w14:paraId="5DC78902" w14:textId="77777777" w:rsidR="00A02DB2" w:rsidRDefault="00AC477D">
      <w:pPr>
        <w:spacing w:line="600" w:lineRule="auto"/>
        <w:ind w:firstLine="720"/>
        <w:jc w:val="both"/>
        <w:rPr>
          <w:rFonts w:eastAsia="Times New Roman"/>
          <w:szCs w:val="24"/>
        </w:rPr>
      </w:pPr>
      <w:r>
        <w:rPr>
          <w:rFonts w:eastAsia="Times New Roman"/>
          <w:szCs w:val="24"/>
        </w:rPr>
        <w:t>Η τροπολογία 1600</w:t>
      </w:r>
      <w:r>
        <w:rPr>
          <w:rFonts w:eastAsia="Times New Roman"/>
          <w:szCs w:val="24"/>
        </w:rPr>
        <w:t>:</w:t>
      </w:r>
      <w:r>
        <w:rPr>
          <w:rFonts w:eastAsia="Times New Roman"/>
          <w:szCs w:val="24"/>
        </w:rPr>
        <w:t xml:space="preserve"> «Ενεργειακά νησιά και αποδέσμευση χώρου για ενεργειακές κοινότητες και σταθμούς που διενεργούν ενεργειακό συμψηφισμό» κάνει δύο πράγματα. Τα ειδικά πιλοτικά σε προηγούμενο</w:t>
      </w:r>
      <w:r>
        <w:rPr>
          <w:rFonts w:eastAsia="Times New Roman"/>
          <w:szCs w:val="24"/>
        </w:rPr>
        <w:t xml:space="preserve"> νόμο τα είχαμε ορίσει δύο. Τα νησιά γίνονται τρία, γιατί για τρία θα τρέξουν ειδικά πιλοτικά προγράμματα. </w:t>
      </w:r>
    </w:p>
    <w:p w14:paraId="5DC78903" w14:textId="77777777" w:rsidR="00A02DB2" w:rsidRDefault="00AC477D">
      <w:pPr>
        <w:spacing w:line="600" w:lineRule="auto"/>
        <w:ind w:firstLine="720"/>
        <w:jc w:val="both"/>
        <w:rPr>
          <w:rFonts w:eastAsia="Times New Roman"/>
          <w:b/>
          <w:szCs w:val="24"/>
        </w:rPr>
      </w:pPr>
      <w:r>
        <w:rPr>
          <w:rFonts w:eastAsia="Times New Roman"/>
          <w:szCs w:val="24"/>
        </w:rPr>
        <w:t>Το δεύτερο και σημαντικότερο είναι ότι απελευθερώνεται ηλεκτρικός χώρος στα κορεσμένα δίκτυα Πελοποννήσου και Εύβοιας ισχύος 30 μεγαβάτ και 10 μεγαβ</w:t>
      </w:r>
      <w:r>
        <w:rPr>
          <w:rFonts w:eastAsia="Times New Roman"/>
          <w:szCs w:val="24"/>
        </w:rPr>
        <w:t>άτ αντίστοιχα, προκειμένου να καλυφθούν αποκλειστικά από ενεργειακές κοινότητες και σταθμούς από ΑΠΕ και ΣΗΘΥΑ που διενεργούν ενεργειακό συμψηφισμό. Άρα, δημιουργούμε λίγο χώρο σ’ αυτές τις δύο περιοχές, στην Εύβοια και στην Πελοπόννησο, προκειμένου οι ενε</w:t>
      </w:r>
      <w:r>
        <w:rPr>
          <w:rFonts w:eastAsia="Times New Roman"/>
          <w:szCs w:val="24"/>
        </w:rPr>
        <w:t>ργειακές κοινότητες να μπορούν να μπουν στο δίκτυο.</w:t>
      </w:r>
    </w:p>
    <w:p w14:paraId="5DC78904"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τροπολογία 1609 αφορά τους ΤΟΕΒ. Είναι προφανώς πρωτοβουλία του κ. Αποστόλου…</w:t>
      </w:r>
    </w:p>
    <w:p w14:paraId="5DC78905"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CE1616">
        <w:rPr>
          <w:rFonts w:eastAsia="Times New Roman"/>
          <w:b/>
          <w:szCs w:val="24"/>
        </w:rPr>
        <w:t>ΔΙΑΜΑΝΤΩ ΜΑΝΩΛΑΚΟΥ:</w:t>
      </w:r>
      <w:r>
        <w:rPr>
          <w:rFonts w:eastAsia="Times New Roman"/>
          <w:szCs w:val="24"/>
        </w:rPr>
        <w:t xml:space="preserve"> Θα έρθει να μας ενημερώσει;</w:t>
      </w:r>
    </w:p>
    <w:p w14:paraId="5DC78906"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CE1616">
        <w:rPr>
          <w:rFonts w:eastAsia="Times New Roman"/>
          <w:b/>
          <w:szCs w:val="24"/>
        </w:rPr>
        <w:lastRenderedPageBreak/>
        <w:t>ΓΕΩΡΓΙΟΣ ΣΤΑΘΑΚΗΣ (Υπουργός Περιβάλλοντος και Ενέργειας):</w:t>
      </w:r>
      <w:r>
        <w:rPr>
          <w:rFonts w:eastAsia="Times New Roman"/>
          <w:szCs w:val="24"/>
        </w:rPr>
        <w:t xml:space="preserve"> Θα σας την πω εγώ.</w:t>
      </w:r>
      <w:r>
        <w:rPr>
          <w:rFonts w:eastAsia="Times New Roman"/>
          <w:szCs w:val="24"/>
        </w:rPr>
        <w:t xml:space="preserve"> Τι λέει ουσιαστικά αυτή η τροπολογία; Η τροπολογία αυτή λέει κάτι πολύ απλό, ότι οι διοικήσεις των ΤΟΕΒ υποχρεούνται να κοινοποιούν, να διαχειρίζονται όλες τις υποχρεώσεις των μελών τους και ταυτόχρονα υποχρεούνται να εισπράττουν από τα μέλη. Το «υποχρεού</w:t>
      </w:r>
      <w:r>
        <w:rPr>
          <w:rFonts w:eastAsia="Times New Roman"/>
          <w:szCs w:val="24"/>
        </w:rPr>
        <w:t xml:space="preserve">νται» παραπέμπει στο ό,τι δεν εισπράττει να το στέλνει στην εφορία. Ό,τι δεν εισπράττει υποχρεούται να το στέλνει στην εφορία. Συνεπώς </w:t>
      </w:r>
      <w:proofErr w:type="spellStart"/>
      <w:r>
        <w:rPr>
          <w:rFonts w:eastAsia="Times New Roman"/>
          <w:szCs w:val="24"/>
        </w:rPr>
        <w:t>αυστηροποιεί</w:t>
      </w:r>
      <w:proofErr w:type="spellEnd"/>
      <w:r>
        <w:rPr>
          <w:rFonts w:eastAsia="Times New Roman"/>
          <w:szCs w:val="24"/>
        </w:rPr>
        <w:t xml:space="preserve"> το σύστημα, καθιστά τις διοικήσεις των ΤΟΕΒ απόλυτα υπεύθυνες να είναι εντάξει στους λογαριασμούς και σε περ</w:t>
      </w:r>
      <w:r>
        <w:rPr>
          <w:rFonts w:eastAsia="Times New Roman"/>
          <w:szCs w:val="24"/>
        </w:rPr>
        <w:t>ίπτωση που μία μειοψηφία μελών τους δεν τηρεί τις υποχρεώσεις της έχει κάθε δικαίωμα να τηρήσει αυτήν τη δυνατότητα.</w:t>
      </w:r>
    </w:p>
    <w:p w14:paraId="5DC78907"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Μία ακόμη τροπολογία γίνεται αποδεκτή, του κ. </w:t>
      </w:r>
      <w:proofErr w:type="spellStart"/>
      <w:r>
        <w:rPr>
          <w:rFonts w:eastAsia="Times New Roman"/>
          <w:szCs w:val="24"/>
        </w:rPr>
        <w:t>Γκιόλα</w:t>
      </w:r>
      <w:proofErr w:type="spellEnd"/>
      <w:r>
        <w:rPr>
          <w:rFonts w:eastAsia="Times New Roman"/>
          <w:szCs w:val="24"/>
        </w:rPr>
        <w:t>, η με αριθμό 1599. Αφορά ένα ιδιαίτερο θέμα, με τις ΖΟΕ και το Γενικό Πολεοδομικό Σχέδ</w:t>
      </w:r>
      <w:r>
        <w:rPr>
          <w:rFonts w:eastAsia="Times New Roman"/>
          <w:szCs w:val="24"/>
        </w:rPr>
        <w:t>ιο που έχουμε δραστηριότητες ανάμεσα στις ΖΟΕ που προβλεπόταν η απομάκρυνση ορισμένων βιομηχανικών δραστηριοτήτων και στο μετέπειτα Γενικό Πολεοδομικό Σχέδιο που τις επιτρέπει. Δίνεται παράταση, ουσιαστικά, στην ήδη ισχύουσα αναστολή της υποχρέωσης απομάκρ</w:t>
      </w:r>
      <w:r>
        <w:rPr>
          <w:rFonts w:eastAsia="Times New Roman"/>
          <w:szCs w:val="24"/>
        </w:rPr>
        <w:t>υνσης ώστε να εναρμονιστούν τα δύο κανονιστικά πλαίσια. Δίνεται μία παράταση.</w:t>
      </w:r>
    </w:p>
    <w:p w14:paraId="5DC78908"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Έχουν γίνει μερικές τροπολογίες, για τις οποίες, ενώ δεν διαφωνώ επί της αρχής, δεν μπορούμε να κάνουμε κάτι γιατί είναι αρμοδιότητα του Υπουργείου Οικονομικών. Αναφέρομαι στους </w:t>
      </w:r>
      <w:r>
        <w:rPr>
          <w:rFonts w:eastAsia="Times New Roman"/>
          <w:szCs w:val="24"/>
        </w:rPr>
        <w:t xml:space="preserve">αιγιαλούς, στη δυνατότητα επέκτασης εγκαταστάσεων για ΑΜΕΑ, για τα οποία, δυστυχώς, χρειαζόμαστε λίγο χρόνο για να συνεννοηθούμε πλέον και με το Υπουργείο Οικονομικών. </w:t>
      </w:r>
    </w:p>
    <w:p w14:paraId="5DC78909"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Δεν κάνω αποδεκτή την πρόταση του κ. </w:t>
      </w:r>
      <w:proofErr w:type="spellStart"/>
      <w:r>
        <w:rPr>
          <w:rFonts w:eastAsia="Times New Roman"/>
          <w:szCs w:val="24"/>
        </w:rPr>
        <w:t>Αμυρά</w:t>
      </w:r>
      <w:proofErr w:type="spellEnd"/>
      <w:r>
        <w:rPr>
          <w:rFonts w:eastAsia="Times New Roman"/>
          <w:szCs w:val="24"/>
        </w:rPr>
        <w:t xml:space="preserve">, την τροπολογία 1587 για το </w:t>
      </w:r>
      <w:proofErr w:type="spellStart"/>
      <w:r>
        <w:rPr>
          <w:rFonts w:eastAsia="Times New Roman"/>
          <w:szCs w:val="24"/>
        </w:rPr>
        <w:t>βιοντίζελ</w:t>
      </w:r>
      <w:proofErr w:type="spellEnd"/>
      <w:r>
        <w:rPr>
          <w:rFonts w:eastAsia="Times New Roman"/>
          <w:szCs w:val="24"/>
        </w:rPr>
        <w:t xml:space="preserve"> και τη</w:t>
      </w:r>
      <w:r>
        <w:rPr>
          <w:rFonts w:eastAsia="Times New Roman"/>
          <w:szCs w:val="24"/>
        </w:rPr>
        <w:t xml:space="preserve"> διακίνηση, την υποχρέωση </w:t>
      </w:r>
      <w:proofErr w:type="spellStart"/>
      <w:r>
        <w:rPr>
          <w:rFonts w:eastAsia="Times New Roman"/>
          <w:szCs w:val="24"/>
        </w:rPr>
        <w:t>επανυποβολής</w:t>
      </w:r>
      <w:proofErr w:type="spellEnd"/>
      <w:r>
        <w:rPr>
          <w:rFonts w:eastAsia="Times New Roman"/>
          <w:szCs w:val="24"/>
        </w:rPr>
        <w:t xml:space="preserve"> των προηγούμενων ετών. Δυστυχώς θα δημιουργήσουμε τεράστιο πρόβλημα. Αναγνωρίζουμε ότι υπάρχει θέμα και πρέπει να υπάρχει καλύτερος έλεγχος, αλλά δεν μπορεί να γίνει αποδεκτή χωρίς να </w:t>
      </w:r>
      <w:proofErr w:type="spellStart"/>
      <w:r>
        <w:rPr>
          <w:rFonts w:eastAsia="Times New Roman"/>
          <w:szCs w:val="24"/>
        </w:rPr>
        <w:t>παράξει</w:t>
      </w:r>
      <w:proofErr w:type="spellEnd"/>
      <w:r>
        <w:rPr>
          <w:rFonts w:eastAsia="Times New Roman"/>
          <w:szCs w:val="24"/>
        </w:rPr>
        <w:t xml:space="preserve"> υπόλοιπα, τα οποία, δυστυ</w:t>
      </w:r>
      <w:r>
        <w:rPr>
          <w:rFonts w:eastAsia="Times New Roman"/>
          <w:szCs w:val="24"/>
        </w:rPr>
        <w:t xml:space="preserve">χώς, θα στρέφονται προς καταστροφή με τεράστιες περιβαλλοντικές επιπτώσεις. </w:t>
      </w:r>
    </w:p>
    <w:p w14:paraId="5DC7890A"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Έρχομαι στην τροπολογία του κ. Μανιάτη. Ο κ. Μανιάτης μας κάνει τρομερές επιθέσεις. Ανακαλύπτει σκάνδαλα δεξιά και αριστερά. Σκάνδαλα στο «Εξοικονομώ κατ’ </w:t>
      </w:r>
      <w:proofErr w:type="spellStart"/>
      <w:r>
        <w:rPr>
          <w:rFonts w:eastAsia="Times New Roman"/>
          <w:szCs w:val="24"/>
        </w:rPr>
        <w:t>οίκον</w:t>
      </w:r>
      <w:proofErr w:type="spellEnd"/>
      <w:r>
        <w:rPr>
          <w:rFonts w:eastAsia="Times New Roman"/>
          <w:szCs w:val="24"/>
        </w:rPr>
        <w:t>». Θα έπρεπε να είν</w:t>
      </w:r>
      <w:r>
        <w:rPr>
          <w:rFonts w:eastAsia="Times New Roman"/>
          <w:szCs w:val="24"/>
        </w:rPr>
        <w:t xml:space="preserve">αι πιο προσεκτικός στις διατυπώσεις περί σκανδάλων. Το σκάνδαλο, λοιπόν, ποιο είναι, για να το οριοθετήσω, όπως το </w:t>
      </w:r>
      <w:proofErr w:type="spellStart"/>
      <w:r>
        <w:rPr>
          <w:rFonts w:eastAsia="Times New Roman"/>
          <w:szCs w:val="24"/>
        </w:rPr>
        <w:t>προέβαλε</w:t>
      </w:r>
      <w:proofErr w:type="spellEnd"/>
      <w:r>
        <w:rPr>
          <w:rFonts w:eastAsia="Times New Roman"/>
          <w:szCs w:val="24"/>
        </w:rPr>
        <w:t xml:space="preserve"> ο κ. Μανιάτης; Ισχυρίζεται ότι, τόσο στο «Εξοικονομώ» όσο και στους κανονισμούς πυρασφάλειας των κτηρίων, έχουμε φτιά</w:t>
      </w:r>
      <w:r>
        <w:rPr>
          <w:rFonts w:eastAsia="Times New Roman"/>
          <w:szCs w:val="24"/>
        </w:rPr>
        <w:lastRenderedPageBreak/>
        <w:t xml:space="preserve">ξει ένα σχέδιο </w:t>
      </w:r>
      <w:r>
        <w:rPr>
          <w:rFonts w:eastAsia="Times New Roman"/>
          <w:szCs w:val="24"/>
        </w:rPr>
        <w:t xml:space="preserve">προεδρικού διατάγματος το οποίο τροποποιήθηκε στους πίνακες 13 και 15 μεταγενέστερα της αρχικής γνωστοποίησης προς την Ευρωπαϊκή Ένωση και τις αλλαγές αυτές που κάναμε δεν τις γνωστοποιήσαμε. </w:t>
      </w:r>
    </w:p>
    <w:p w14:paraId="5DC7890B"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Για κακή του τύχη όμως, αυτές τις αλλαγές με την υπογραφή μου θ</w:t>
      </w:r>
      <w:r>
        <w:rPr>
          <w:rFonts w:eastAsia="Times New Roman"/>
          <w:szCs w:val="24"/>
        </w:rPr>
        <w:t>α τις καταθέσω στη Βουλή. Γνωστοποιήθηκαν. Καταθέτουμε στα Πρακτικά τη σχετική αλληλογραφία. Πάει το ένα σκάνδαλο,</w:t>
      </w:r>
      <w:r w:rsidRPr="0085193D">
        <w:rPr>
          <w:rFonts w:eastAsia="Times New Roman"/>
          <w:szCs w:val="24"/>
        </w:rPr>
        <w:t xml:space="preserve"> </w:t>
      </w:r>
      <w:r>
        <w:rPr>
          <w:rFonts w:eastAsia="Times New Roman"/>
          <w:szCs w:val="24"/>
        </w:rPr>
        <w:t>λοιπόν.</w:t>
      </w:r>
    </w:p>
    <w:p w14:paraId="5DC7890C" w14:textId="77777777" w:rsidR="00A02DB2" w:rsidRDefault="00AC477D">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κ. Γεώργιος Σταθάκης</w:t>
      </w:r>
      <w:r w:rsidRPr="000D63A8">
        <w:rPr>
          <w:rFonts w:eastAsia="Times New Roman" w:cs="Times New Roman"/>
          <w:szCs w:val="24"/>
        </w:rPr>
        <w:t xml:space="preserve"> καταθέτει για τα Πρακτικά τ</w:t>
      </w:r>
      <w:r>
        <w:rPr>
          <w:rFonts w:eastAsia="Times New Roman" w:cs="Times New Roman"/>
          <w:szCs w:val="24"/>
        </w:rPr>
        <w:t>α</w:t>
      </w:r>
      <w:r w:rsidRPr="000D63A8">
        <w:rPr>
          <w:rFonts w:eastAsia="Times New Roman" w:cs="Times New Roman"/>
          <w:szCs w:val="24"/>
        </w:rPr>
        <w:t xml:space="preserve"> προαναφερθέν</w:t>
      </w:r>
      <w:r>
        <w:rPr>
          <w:rFonts w:eastAsia="Times New Roman" w:cs="Times New Roman"/>
          <w:szCs w:val="24"/>
        </w:rPr>
        <w:t>τα</w:t>
      </w:r>
      <w:r w:rsidRPr="000D63A8">
        <w:rPr>
          <w:rFonts w:eastAsia="Times New Roman" w:cs="Times New Roman"/>
          <w:szCs w:val="24"/>
        </w:rPr>
        <w:t xml:space="preserve"> έγγραφ</w:t>
      </w:r>
      <w:r>
        <w:rPr>
          <w:rFonts w:eastAsia="Times New Roman" w:cs="Times New Roman"/>
          <w:szCs w:val="24"/>
        </w:rPr>
        <w:t>α</w:t>
      </w:r>
      <w:r w:rsidRPr="000D63A8">
        <w:rPr>
          <w:rFonts w:eastAsia="Times New Roman" w:cs="Times New Roman"/>
          <w:szCs w:val="24"/>
        </w:rPr>
        <w:t>, τ</w:t>
      </w:r>
      <w:r>
        <w:rPr>
          <w:rFonts w:eastAsia="Times New Roman" w:cs="Times New Roman"/>
          <w:szCs w:val="24"/>
        </w:rPr>
        <w:t>α</w:t>
      </w:r>
      <w:r w:rsidRPr="000D63A8">
        <w:rPr>
          <w:rFonts w:eastAsia="Times New Roman" w:cs="Times New Roman"/>
          <w:szCs w:val="24"/>
        </w:rPr>
        <w:t xml:space="preserve"> οποί</w:t>
      </w:r>
      <w:r>
        <w:rPr>
          <w:rFonts w:eastAsia="Times New Roman" w:cs="Times New Roman"/>
          <w:szCs w:val="24"/>
        </w:rPr>
        <w:t>α</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5DC7890D" w14:textId="77777777" w:rsidR="00A02DB2" w:rsidRDefault="00AC477D">
      <w:pPr>
        <w:spacing w:line="600" w:lineRule="auto"/>
        <w:ind w:firstLine="720"/>
        <w:jc w:val="both"/>
        <w:rPr>
          <w:rFonts w:eastAsia="Times New Roman"/>
          <w:szCs w:val="24"/>
        </w:rPr>
      </w:pPr>
      <w:r>
        <w:rPr>
          <w:rFonts w:eastAsia="Times New Roman" w:cs="Times New Roman"/>
          <w:szCs w:val="24"/>
        </w:rPr>
        <w:t xml:space="preserve">Πάμε τώρα στο δεύτερο σενάριο συνομωσίας, ότι υπάρχει ένας κίνδυνος ανάπτυξης μονοπωλίων υπέρ των προϊόντων </w:t>
      </w:r>
      <w:proofErr w:type="spellStart"/>
      <w:r>
        <w:rPr>
          <w:rFonts w:eastAsia="Times New Roman" w:cs="Times New Roman"/>
          <w:szCs w:val="24"/>
        </w:rPr>
        <w:t>πετροβάμβακα</w:t>
      </w:r>
      <w:proofErr w:type="spellEnd"/>
      <w:r>
        <w:rPr>
          <w:rFonts w:eastAsia="Times New Roman" w:cs="Times New Roman"/>
          <w:szCs w:val="24"/>
        </w:rPr>
        <w:t xml:space="preserve"> έναντι άλλης ομάδας η οποία παράγει κάποιες άλλες κατηγο</w:t>
      </w:r>
      <w:r>
        <w:rPr>
          <w:rFonts w:eastAsia="Times New Roman" w:cs="Times New Roman"/>
          <w:szCs w:val="24"/>
        </w:rPr>
        <w:t>ρίες υλικών –και μάλιστα είναι και ελληνικές επιχειρήσεις- και οι οποίες αποκλείονται, κατά δήλωση του Μανιάτη και κατά ένα κείμενο που δεν ξέρω ποιος δικηγόρος αυτής της ομάδας το έφτιαξε, το οποίο βρίθει από ανακρίβειες, και έτσι εξαιρούνται αυτοί.</w:t>
      </w:r>
    </w:p>
    <w:p w14:paraId="5DC7890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Ο καν</w:t>
      </w:r>
      <w:r>
        <w:rPr>
          <w:rFonts w:eastAsia="Times New Roman" w:cs="Times New Roman"/>
          <w:szCs w:val="24"/>
        </w:rPr>
        <w:t xml:space="preserve">ονισμός, όμως, στην πραγματικότητα θέτει απαιτήσεις σε σχέση με την εξωτερική επένδυση, δεν αναφέρεται καθόλου σε συγκεκριμένα υλικά, </w:t>
      </w:r>
      <w:r>
        <w:rPr>
          <w:rFonts w:eastAsia="Times New Roman" w:cs="Times New Roman"/>
          <w:szCs w:val="24"/>
        </w:rPr>
        <w:lastRenderedPageBreak/>
        <w:t>επομένως, δεν τίθεται ζήτημα προνομιακής μεταχείρισης ενός κλάδου ή αποκλεισμού άλλου. Δεν εγείρεται πουθενά αυτό το θέμα.</w:t>
      </w:r>
    </w:p>
    <w:p w14:paraId="5DC7890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Τώρα, γίνεται μια συζήτηση προς το τρίτο στοιχείο της καταγγελίας ότι χρησιμοποιείται ο όρος «άκαυστο» και όχι ο όρος «μη αναφλέξιμο». Το «άκαυστο» στο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το </w:t>
      </w:r>
      <w:r w:rsidRPr="005F0ACB">
        <w:rPr>
          <w:rFonts w:eastAsia="Times New Roman" w:cs="Times New Roman"/>
          <w:szCs w:val="24"/>
        </w:rPr>
        <w:t>πήραμε</w:t>
      </w:r>
      <w:r>
        <w:rPr>
          <w:rFonts w:eastAsia="Times New Roman" w:cs="Times New Roman"/>
          <w:szCs w:val="24"/>
        </w:rPr>
        <w:t xml:space="preserve">, όντως, από τον ΕΛΟΤ, αλλά -για να δώσω και κάτι στον κ. Μανιάτη- είμαστε </w:t>
      </w:r>
      <w:r>
        <w:rPr>
          <w:rFonts w:eastAsia="Times New Roman" w:cs="Times New Roman"/>
          <w:szCs w:val="24"/>
        </w:rPr>
        <w:t>έτοιμοι να το συζητήσουμε ώστε να αντικατασταθεί με το «μη αναφλέξιμο»</w:t>
      </w:r>
    </w:p>
    <w:p w14:paraId="5DC7891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Σας ευχαριστώ.</w:t>
      </w:r>
    </w:p>
    <w:p w14:paraId="5DC78911" w14:textId="77777777" w:rsidR="00A02DB2" w:rsidRDefault="00AC47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DC78912" w14:textId="77777777" w:rsidR="00A02DB2" w:rsidRDefault="00AC477D">
      <w:pPr>
        <w:spacing w:line="600" w:lineRule="auto"/>
        <w:ind w:firstLine="720"/>
        <w:jc w:val="both"/>
        <w:rPr>
          <w:rFonts w:eastAsia="Times New Roman" w:cs="Times New Roman"/>
          <w:szCs w:val="24"/>
        </w:rPr>
      </w:pPr>
      <w:r w:rsidRPr="00765456">
        <w:rPr>
          <w:rFonts w:eastAsia="Times New Roman" w:cs="Times New Roman"/>
          <w:b/>
          <w:szCs w:val="24"/>
        </w:rPr>
        <w:t>ΠΡΟΕΔΡΕΥΩΝ (Μάριος Γεωργιάδης):</w:t>
      </w:r>
      <w:r>
        <w:rPr>
          <w:rFonts w:eastAsia="Times New Roman" w:cs="Times New Roman"/>
          <w:szCs w:val="24"/>
        </w:rPr>
        <w:t xml:space="preserve"> Ευχαριστούμε, κύριε Υπουργέ.</w:t>
      </w:r>
    </w:p>
    <w:p w14:paraId="5DC78913" w14:textId="77777777" w:rsidR="00A02DB2" w:rsidRDefault="00AC477D">
      <w:pPr>
        <w:spacing w:line="600" w:lineRule="auto"/>
        <w:ind w:firstLine="720"/>
        <w:jc w:val="both"/>
        <w:rPr>
          <w:rFonts w:eastAsia="Times New Roman" w:cs="Times New Roman"/>
          <w:szCs w:val="24"/>
        </w:rPr>
      </w:pPr>
      <w:r w:rsidRPr="00CC005E">
        <w:rPr>
          <w:rFonts w:eastAsia="Times New Roman"/>
          <w:szCs w:val="24"/>
        </w:rPr>
        <w:t>Κυρίες και κύριοι συνάδελφοι, έχω την τιμή να ανακοινώσω στο Σώμα</w:t>
      </w:r>
      <w:r w:rsidRPr="00CC005E">
        <w:rPr>
          <w:rFonts w:eastAsia="Times New Roman"/>
          <w:szCs w:val="24"/>
        </w:rPr>
        <w:t xml:space="preserve"> ότι τη συνεδρίασή μας παρακολουθούν από τα άνω δυτικά θεωρεία, αφού προηγουμένως ξεναγήθηκαν </w:t>
      </w:r>
      <w:r>
        <w:rPr>
          <w:rFonts w:eastAsia="Times New Roman"/>
          <w:szCs w:val="24"/>
        </w:rPr>
        <w:t>στην έκθεση της αίθουσας «ΕΛΕΥΘΕΡΙΟΣ ΒΕΝΙΖΕΛΟΣ» και ενημερώθηκαν για την ιστορία του κτηρίου και τον τρόπο οργάνωσης και λειτουργίας της Βουλής, πενήντα μαθήτριες</w:t>
      </w:r>
      <w:r>
        <w:rPr>
          <w:rFonts w:eastAsia="Times New Roman"/>
          <w:szCs w:val="24"/>
        </w:rPr>
        <w:t xml:space="preserve"> και μαθητές και τέσσερις συνοδοί εκπαιδευτικο</w:t>
      </w:r>
      <w:r>
        <w:rPr>
          <w:rFonts w:eastAsia="Times New Roman"/>
          <w:szCs w:val="24"/>
        </w:rPr>
        <w:t>ί</w:t>
      </w:r>
      <w:r>
        <w:rPr>
          <w:rFonts w:eastAsia="Times New Roman"/>
          <w:szCs w:val="24"/>
        </w:rPr>
        <w:t xml:space="preserve"> από το 55</w:t>
      </w:r>
      <w:r w:rsidRPr="00765456">
        <w:rPr>
          <w:rFonts w:eastAsia="Times New Roman"/>
          <w:szCs w:val="24"/>
          <w:vertAlign w:val="superscript"/>
        </w:rPr>
        <w:t>ο</w:t>
      </w:r>
      <w:r>
        <w:rPr>
          <w:rFonts w:eastAsia="Times New Roman"/>
          <w:szCs w:val="24"/>
        </w:rPr>
        <w:t xml:space="preserve"> Δημοτικό Σχολείο Πάτρας.</w:t>
      </w:r>
    </w:p>
    <w:p w14:paraId="5DC78914" w14:textId="77777777" w:rsidR="00A02DB2" w:rsidRDefault="00AC477D">
      <w:pPr>
        <w:tabs>
          <w:tab w:val="left" w:pos="6787"/>
        </w:tabs>
        <w:spacing w:line="600" w:lineRule="auto"/>
        <w:ind w:firstLine="720"/>
        <w:jc w:val="both"/>
        <w:rPr>
          <w:rFonts w:eastAsia="Times New Roman"/>
          <w:szCs w:val="24"/>
        </w:rPr>
      </w:pPr>
      <w:r>
        <w:rPr>
          <w:rFonts w:eastAsia="Times New Roman"/>
          <w:szCs w:val="24"/>
        </w:rPr>
        <w:t xml:space="preserve">Η Βουλή </w:t>
      </w:r>
      <w:r>
        <w:rPr>
          <w:rFonts w:eastAsia="Times New Roman"/>
          <w:szCs w:val="24"/>
        </w:rPr>
        <w:t>σάς</w:t>
      </w:r>
      <w:r>
        <w:rPr>
          <w:rFonts w:eastAsia="Times New Roman"/>
          <w:szCs w:val="24"/>
        </w:rPr>
        <w:t xml:space="preserve"> καλωσορίζει.</w:t>
      </w:r>
    </w:p>
    <w:p w14:paraId="5DC78915" w14:textId="77777777" w:rsidR="00A02DB2" w:rsidRDefault="00AC477D">
      <w:pPr>
        <w:tabs>
          <w:tab w:val="left" w:pos="6787"/>
        </w:tabs>
        <w:spacing w:line="600" w:lineRule="auto"/>
        <w:ind w:firstLine="720"/>
        <w:jc w:val="center"/>
        <w:rPr>
          <w:rFonts w:eastAsia="Times New Roman" w:cs="Times New Roman"/>
          <w:szCs w:val="24"/>
        </w:rPr>
      </w:pPr>
      <w:r w:rsidRPr="00CC005E">
        <w:rPr>
          <w:rFonts w:eastAsia="Times New Roman" w:cs="Times New Roman"/>
          <w:szCs w:val="24"/>
        </w:rPr>
        <w:lastRenderedPageBreak/>
        <w:t>(Χειροκροτήματα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14:paraId="5DC78916" w14:textId="77777777" w:rsidR="00A02DB2" w:rsidRDefault="00AC477D">
      <w:pPr>
        <w:tabs>
          <w:tab w:val="left" w:pos="6787"/>
        </w:tabs>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sidRPr="00765456">
        <w:rPr>
          <w:rFonts w:eastAsia="Times New Roman" w:cs="Times New Roman"/>
          <w:szCs w:val="24"/>
        </w:rPr>
        <w:t xml:space="preserve">Κύριε Πρόεδρε, θα ήθελα τον λόγο </w:t>
      </w:r>
      <w:r>
        <w:rPr>
          <w:rFonts w:eastAsia="Times New Roman" w:cs="Times New Roman"/>
          <w:szCs w:val="24"/>
        </w:rPr>
        <w:t xml:space="preserve">για </w:t>
      </w:r>
      <w:r>
        <w:rPr>
          <w:rFonts w:eastAsia="Times New Roman" w:cs="Times New Roman"/>
          <w:szCs w:val="24"/>
        </w:rPr>
        <w:t>ένα λεπτό</w:t>
      </w:r>
      <w:r w:rsidRPr="00765456">
        <w:rPr>
          <w:rFonts w:eastAsia="Times New Roman" w:cs="Times New Roman"/>
          <w:szCs w:val="24"/>
        </w:rPr>
        <w:t>.</w:t>
      </w:r>
    </w:p>
    <w:p w14:paraId="5DC78917" w14:textId="77777777" w:rsidR="00A02DB2" w:rsidRDefault="00AC477D">
      <w:pPr>
        <w:tabs>
          <w:tab w:val="left" w:pos="6787"/>
        </w:tabs>
        <w:spacing w:line="600" w:lineRule="auto"/>
        <w:ind w:firstLine="720"/>
        <w:jc w:val="both"/>
        <w:rPr>
          <w:rFonts w:eastAsia="Times New Roman" w:cs="Times New Roman"/>
          <w:szCs w:val="24"/>
        </w:rPr>
      </w:pPr>
      <w:r w:rsidRPr="00765456">
        <w:rPr>
          <w:rFonts w:eastAsia="Times New Roman" w:cs="Times New Roman"/>
          <w:b/>
          <w:szCs w:val="24"/>
        </w:rPr>
        <w:t>ΠΡΟΕΔΡΕΥΩΝ (Μάριος Γεωργιάδης):</w:t>
      </w:r>
      <w:r>
        <w:rPr>
          <w:rFonts w:eastAsia="Times New Roman" w:cs="Times New Roman"/>
          <w:szCs w:val="24"/>
        </w:rPr>
        <w:t xml:space="preserve"> Ορίστε, κύριε Υπουργέ.</w:t>
      </w:r>
    </w:p>
    <w:p w14:paraId="5DC78918" w14:textId="77777777" w:rsidR="00A02DB2" w:rsidRDefault="00AC477D">
      <w:pPr>
        <w:tabs>
          <w:tab w:val="left" w:pos="6787"/>
        </w:tabs>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Η μία τροπολογία που δεν περιέλαβα είναι αυτή που κατατέθηκε και αφορά τον νόμο για τα αυθαίρετα. Ουσιαστικά θεσπίζονται εξουσιοδοτι</w:t>
      </w:r>
      <w:r>
        <w:rPr>
          <w:rFonts w:eastAsia="Times New Roman" w:cs="Times New Roman"/>
          <w:szCs w:val="24"/>
        </w:rPr>
        <w:t>κές διατάξεις για την έκδοση υπουργικών αποφάσεων για τη λειτουργία των ηλεκτρονικών βάσεων δεδομένων και της ηλεκτρονικής πολεοδομίας. Γνωρίζετε το θέμα.</w:t>
      </w:r>
    </w:p>
    <w:p w14:paraId="5DC78919" w14:textId="77777777" w:rsidR="00A02DB2" w:rsidRDefault="00AC477D">
      <w:pPr>
        <w:tabs>
          <w:tab w:val="left" w:pos="6787"/>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Υπουργέ, πείτε μας και τον αριθμό της τροπολογίας.</w:t>
      </w:r>
    </w:p>
    <w:p w14:paraId="5DC7891A" w14:textId="77777777" w:rsidR="00A02DB2" w:rsidRDefault="00AC477D">
      <w:pPr>
        <w:tabs>
          <w:tab w:val="left" w:pos="6787"/>
        </w:tabs>
        <w:spacing w:line="600" w:lineRule="auto"/>
        <w:ind w:firstLine="720"/>
        <w:jc w:val="both"/>
        <w:rPr>
          <w:rFonts w:eastAsia="Times New Roman" w:cs="Times New Roman"/>
          <w:szCs w:val="24"/>
        </w:rPr>
      </w:pPr>
      <w:r>
        <w:rPr>
          <w:rFonts w:eastAsia="Times New Roman" w:cs="Times New Roman"/>
          <w:b/>
          <w:szCs w:val="24"/>
        </w:rPr>
        <w:t>ΓΕΩΡΓΙΟΣ ΣΤΑ</w:t>
      </w:r>
      <w:r>
        <w:rPr>
          <w:rFonts w:eastAsia="Times New Roman" w:cs="Times New Roman"/>
          <w:b/>
          <w:szCs w:val="24"/>
        </w:rPr>
        <w:t xml:space="preserve">ΘΑΚΗΣ (Υπουργός Περιβάλλοντος και Ενέργειας): </w:t>
      </w:r>
      <w:r>
        <w:rPr>
          <w:rFonts w:eastAsia="Times New Roman" w:cs="Times New Roman"/>
          <w:szCs w:val="24"/>
        </w:rPr>
        <w:t xml:space="preserve">Είναι η 1611. </w:t>
      </w:r>
    </w:p>
    <w:p w14:paraId="5DC7891B" w14:textId="77777777" w:rsidR="00A02DB2" w:rsidRDefault="00AC477D">
      <w:pPr>
        <w:tabs>
          <w:tab w:val="left" w:pos="6787"/>
        </w:tabs>
        <w:spacing w:line="600" w:lineRule="auto"/>
        <w:ind w:firstLine="720"/>
        <w:jc w:val="both"/>
        <w:rPr>
          <w:rFonts w:eastAsia="Times New Roman" w:cs="Times New Roman"/>
          <w:szCs w:val="24"/>
        </w:rPr>
      </w:pPr>
      <w:r w:rsidRPr="00765456">
        <w:rPr>
          <w:rFonts w:eastAsia="Times New Roman" w:cs="Times New Roman"/>
          <w:szCs w:val="24"/>
        </w:rPr>
        <w:t>Παρατείνονται, κατά δε</w:t>
      </w:r>
      <w:r>
        <w:rPr>
          <w:rFonts w:eastAsia="Times New Roman" w:cs="Times New Roman"/>
          <w:szCs w:val="24"/>
        </w:rPr>
        <w:t>ύτερο,</w:t>
      </w:r>
      <w:r w:rsidRPr="00765456">
        <w:rPr>
          <w:rFonts w:eastAsia="Times New Roman" w:cs="Times New Roman"/>
          <w:szCs w:val="24"/>
        </w:rPr>
        <w:t xml:space="preserve"> θητείες συλλογικών οργάνων</w:t>
      </w:r>
      <w:r>
        <w:rPr>
          <w:rFonts w:eastAsia="Times New Roman" w:cs="Times New Roman"/>
          <w:szCs w:val="24"/>
        </w:rPr>
        <w:t xml:space="preserve"> μέχρι τη συγκρότηση νέων δομών, προστίθεται μια διάταξη που δίνει κίνητρο για οικειοθελή κατεδάφιση αυθαίρετων από τους ιδιοκτήτες τους, εν</w:t>
      </w:r>
      <w:r>
        <w:rPr>
          <w:rFonts w:eastAsia="Times New Roman" w:cs="Times New Roman"/>
          <w:szCs w:val="24"/>
        </w:rPr>
        <w:t>τός συγκεκρι</w:t>
      </w:r>
      <w:r>
        <w:rPr>
          <w:rFonts w:eastAsia="Times New Roman" w:cs="Times New Roman"/>
          <w:szCs w:val="24"/>
        </w:rPr>
        <w:lastRenderedPageBreak/>
        <w:t>μένης προθεσμίας για τα αυθαίρετα που είχαν εντοπιστεί από τις πολεοδομίες. Από αυτά, σύμφωνα με τον νόμο του 2017, δίνεται η δυνατότητα για οικειοθελή κατεδάφιση αυθαιρέτων, όταν αυτά τα εντοπίζει επί τόπου η ελεγκτική αρχή, εντός τριάντα ημερ</w:t>
      </w:r>
      <w:r>
        <w:rPr>
          <w:rFonts w:eastAsia="Times New Roman" w:cs="Times New Roman"/>
          <w:szCs w:val="24"/>
        </w:rPr>
        <w:t>ών. Με την τροπολογία που καταθέτουμε, δίνεται η δυνατότητα αυτή να επεκτείνεται και για τα αυθαίρετα, ανεξαρτήτως του χρόνου που εντοπίστηκαν από την πολεοδομία, προ του 2011 ή μετά του 2011, ώστε αυτά να κατεδαφιστούν οικειοθελώς μέχρι το τέλος του χρόνο</w:t>
      </w:r>
      <w:r>
        <w:rPr>
          <w:rFonts w:eastAsia="Times New Roman" w:cs="Times New Roman"/>
          <w:szCs w:val="24"/>
        </w:rPr>
        <w:t>υ,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Αυτή η δυνατότητα δίνεται για λόγους ισότητας. Υπενθυμίζω τη διαφορά προ του 2011, που αφορά και τον νόμο μας, και μετά το 2011 και για να υπάρξει μια άμεση ρύθμιση της αυθαίρετης δόμησης. Εξαιρούνται φυσικά –για να το υπογραμμίσω για μια ακ</w:t>
      </w:r>
      <w:r>
        <w:rPr>
          <w:rFonts w:eastAsia="Times New Roman" w:cs="Times New Roman"/>
          <w:szCs w:val="24"/>
        </w:rPr>
        <w:t>όμη φορά, παραλίες, αιγιαλοί κ.λπ. σε αυτές τις περιοχές για λόγους τάξεως, ώστε να μην μπορεί κανείς και να κατεδαφίζει και να επανατοποθετεί κατά το δοκούν.</w:t>
      </w:r>
    </w:p>
    <w:p w14:paraId="5DC7891C" w14:textId="77777777" w:rsidR="00A02DB2" w:rsidRDefault="00AC477D">
      <w:pPr>
        <w:tabs>
          <w:tab w:val="left" w:pos="6787"/>
        </w:tabs>
        <w:spacing w:line="600" w:lineRule="auto"/>
        <w:ind w:left="-181" w:firstLine="720"/>
        <w:jc w:val="both"/>
        <w:rPr>
          <w:rFonts w:eastAsia="Times New Roman" w:cs="Times New Roman"/>
          <w:szCs w:val="24"/>
        </w:rPr>
      </w:pPr>
      <w:r>
        <w:rPr>
          <w:rFonts w:eastAsia="Times New Roman" w:cs="Times New Roman"/>
          <w:szCs w:val="24"/>
        </w:rPr>
        <w:t>Αυτή ήταν η τελευταία τροπολογία.</w:t>
      </w:r>
    </w:p>
    <w:p w14:paraId="5DC7891D" w14:textId="77777777" w:rsidR="00A02DB2" w:rsidRDefault="00AC477D">
      <w:pPr>
        <w:tabs>
          <w:tab w:val="left" w:pos="6787"/>
        </w:tabs>
        <w:spacing w:line="600" w:lineRule="auto"/>
        <w:ind w:left="-181" w:firstLine="720"/>
        <w:jc w:val="both"/>
        <w:rPr>
          <w:rFonts w:eastAsia="Times New Roman" w:cs="Times New Roman"/>
          <w:szCs w:val="24"/>
        </w:rPr>
      </w:pPr>
      <w:r>
        <w:rPr>
          <w:rFonts w:eastAsia="Times New Roman" w:cs="Times New Roman"/>
          <w:szCs w:val="24"/>
        </w:rPr>
        <w:t>Ευχαριστώ.</w:t>
      </w:r>
    </w:p>
    <w:p w14:paraId="5DC7891E" w14:textId="77777777" w:rsidR="00A02DB2" w:rsidRDefault="00AC477D">
      <w:pPr>
        <w:tabs>
          <w:tab w:val="left" w:pos="6787"/>
        </w:tabs>
        <w:spacing w:line="600" w:lineRule="auto"/>
        <w:ind w:left="-181"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w:t>
      </w:r>
      <w:r>
        <w:rPr>
          <w:rFonts w:eastAsia="Times New Roman" w:cs="Times New Roman"/>
          <w:szCs w:val="24"/>
        </w:rPr>
        <w:t>ιο Υπουργό.</w:t>
      </w:r>
    </w:p>
    <w:p w14:paraId="5DC7891F" w14:textId="77777777" w:rsidR="00A02DB2" w:rsidRDefault="00AC477D">
      <w:pPr>
        <w:tabs>
          <w:tab w:val="left" w:pos="6787"/>
        </w:tabs>
        <w:spacing w:line="600" w:lineRule="auto"/>
        <w:ind w:left="-181" w:firstLine="720"/>
        <w:jc w:val="both"/>
        <w:rPr>
          <w:rFonts w:eastAsia="Times New Roman" w:cs="Times New Roman"/>
          <w:szCs w:val="24"/>
        </w:rPr>
      </w:pPr>
      <w:r w:rsidRPr="00765456">
        <w:rPr>
          <w:rFonts w:eastAsia="Times New Roman" w:cs="Times New Roman"/>
          <w:b/>
          <w:szCs w:val="24"/>
        </w:rPr>
        <w:t>ΓΕΩΡΓΙΟΣ ΑΜΥΡΑΣ:</w:t>
      </w:r>
      <w:r>
        <w:rPr>
          <w:rFonts w:eastAsia="Times New Roman" w:cs="Times New Roman"/>
          <w:szCs w:val="24"/>
        </w:rPr>
        <w:t xml:space="preserve"> Κύριε Πρόεδρε, θα ήθελα τον λόγο παρακαλώ.</w:t>
      </w:r>
    </w:p>
    <w:p w14:paraId="5DC78920" w14:textId="77777777" w:rsidR="00A02DB2" w:rsidRDefault="00AC477D">
      <w:pPr>
        <w:tabs>
          <w:tab w:val="left" w:pos="6787"/>
        </w:tabs>
        <w:spacing w:line="600" w:lineRule="auto"/>
        <w:ind w:left="-181"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Τι θέλετε, κύριε </w:t>
      </w:r>
      <w:proofErr w:type="spellStart"/>
      <w:r>
        <w:rPr>
          <w:rFonts w:eastAsia="Times New Roman" w:cs="Times New Roman"/>
          <w:szCs w:val="24"/>
        </w:rPr>
        <w:t>Αμυρά</w:t>
      </w:r>
      <w:proofErr w:type="spellEnd"/>
      <w:r>
        <w:rPr>
          <w:rFonts w:eastAsia="Times New Roman" w:cs="Times New Roman"/>
          <w:szCs w:val="24"/>
        </w:rPr>
        <w:t>;</w:t>
      </w:r>
    </w:p>
    <w:p w14:paraId="5DC78921" w14:textId="77777777" w:rsidR="00A02DB2" w:rsidRDefault="00AC477D">
      <w:pPr>
        <w:tabs>
          <w:tab w:val="left" w:pos="6787"/>
        </w:tabs>
        <w:spacing w:line="600" w:lineRule="auto"/>
        <w:ind w:left="-181"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Θα ήθελα να πω το εξής, αγαπητέ κύριε Σταθάκη, σήμερα μας διδάξατε δύο τρόπους...</w:t>
      </w:r>
    </w:p>
    <w:p w14:paraId="5DC78922" w14:textId="77777777" w:rsidR="00A02DB2" w:rsidRDefault="00AC477D">
      <w:pPr>
        <w:tabs>
          <w:tab w:val="left" w:pos="6787"/>
        </w:tabs>
        <w:spacing w:line="600" w:lineRule="auto"/>
        <w:ind w:left="-181"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δεν μας είπατε για ποιον λόγο θέλετε τον λόγο.</w:t>
      </w:r>
    </w:p>
    <w:p w14:paraId="5DC78923" w14:textId="77777777" w:rsidR="00A02DB2" w:rsidRDefault="00AC477D">
      <w:pPr>
        <w:tabs>
          <w:tab w:val="left" w:pos="6787"/>
        </w:tabs>
        <w:spacing w:line="600" w:lineRule="auto"/>
        <w:ind w:left="-181"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Θα ακούσετε, είναι διαδικαστικό.</w:t>
      </w:r>
    </w:p>
    <w:p w14:paraId="5DC78924" w14:textId="77777777" w:rsidR="00A02DB2" w:rsidRDefault="00AC477D">
      <w:pPr>
        <w:tabs>
          <w:tab w:val="left" w:pos="6787"/>
        </w:tabs>
        <w:spacing w:line="600" w:lineRule="auto"/>
        <w:ind w:left="-181" w:firstLine="720"/>
        <w:jc w:val="both"/>
        <w:rPr>
          <w:rFonts w:eastAsia="Times New Roman" w:cs="Times New Roman"/>
          <w:szCs w:val="24"/>
        </w:rPr>
      </w:pPr>
      <w:r w:rsidRPr="004F6896">
        <w:rPr>
          <w:rFonts w:eastAsia="Times New Roman" w:cs="Times New Roman"/>
          <w:szCs w:val="24"/>
        </w:rPr>
        <w:t xml:space="preserve">Μας διδάξατε δύο τρόπους </w:t>
      </w:r>
      <w:r>
        <w:rPr>
          <w:rFonts w:eastAsia="Times New Roman" w:cs="Times New Roman"/>
          <w:szCs w:val="24"/>
        </w:rPr>
        <w:t xml:space="preserve">σχετικά με το πώς να κάνετε δεκτή μια τροπολογία. Ο πρώτος είναι να τη γράψετε εσείς και να την υπογράψει κάποιος </w:t>
      </w:r>
      <w:r>
        <w:rPr>
          <w:rFonts w:eastAsia="Times New Roman" w:cs="Times New Roman"/>
          <w:szCs w:val="24"/>
        </w:rPr>
        <w:t xml:space="preserve">Βουλευτής, γιατί μην μου πείτε τώρα ότι ο ερωτών Βουλευτής –δεν θα πω το όνομα του ανθρώπου- γνωρίζει τι λέει η παράγραφος β΄ του άρθρου 59 του ν.3512 ή το άρθρο 43 του ν.4001/1993 κ.λπ.. Είναι προφανές –μεταξύ μας, μην </w:t>
      </w:r>
      <w:proofErr w:type="spellStart"/>
      <w:r>
        <w:rPr>
          <w:rFonts w:eastAsia="Times New Roman" w:cs="Times New Roman"/>
          <w:szCs w:val="24"/>
        </w:rPr>
        <w:t>κοροϊδευόμαστε</w:t>
      </w:r>
      <w:proofErr w:type="spellEnd"/>
      <w:r>
        <w:rPr>
          <w:rFonts w:eastAsia="Times New Roman" w:cs="Times New Roman"/>
          <w:szCs w:val="24"/>
        </w:rPr>
        <w:t>- ότι τις</w:t>
      </w:r>
      <w:r>
        <w:rPr>
          <w:rFonts w:eastAsia="Times New Roman" w:cs="Times New Roman"/>
          <w:szCs w:val="24"/>
        </w:rPr>
        <w:t xml:space="preserve"> </w:t>
      </w:r>
      <w:r>
        <w:rPr>
          <w:rFonts w:eastAsia="Times New Roman" w:cs="Times New Roman"/>
          <w:szCs w:val="24"/>
        </w:rPr>
        <w:t>έχετε γράψει</w:t>
      </w:r>
      <w:r>
        <w:rPr>
          <w:rFonts w:eastAsia="Times New Roman" w:cs="Times New Roman"/>
          <w:szCs w:val="24"/>
        </w:rPr>
        <w:t xml:space="preserve"> εσείς τις τροπολογίες...</w:t>
      </w:r>
    </w:p>
    <w:p w14:paraId="5DC78925" w14:textId="77777777" w:rsidR="00A02DB2" w:rsidRDefault="00AC477D">
      <w:pPr>
        <w:tabs>
          <w:tab w:val="left" w:pos="6787"/>
        </w:tabs>
        <w:spacing w:line="600" w:lineRule="auto"/>
        <w:ind w:left="-181" w:firstLine="720"/>
        <w:jc w:val="both"/>
        <w:rPr>
          <w:rFonts w:eastAsia="Times New Roman" w:cs="Times New Roman"/>
          <w:szCs w:val="24"/>
        </w:rPr>
      </w:pPr>
      <w:r w:rsidRPr="007B1C77">
        <w:rPr>
          <w:rFonts w:eastAsia="Times New Roman" w:cs="Times New Roman"/>
          <w:b/>
          <w:szCs w:val="24"/>
        </w:rPr>
        <w:t>ΔΙΑΜΑΝΤΩ ΜΑΝΩΛΑΚΟΥ:</w:t>
      </w:r>
      <w:r>
        <w:rPr>
          <w:rFonts w:eastAsia="Times New Roman" w:cs="Times New Roman"/>
          <w:szCs w:val="24"/>
        </w:rPr>
        <w:t xml:space="preserve"> Το δούλεμα πάει σύννεφο.</w:t>
      </w:r>
    </w:p>
    <w:p w14:paraId="5DC78926" w14:textId="77777777" w:rsidR="00A02DB2" w:rsidRDefault="00AC477D">
      <w:pPr>
        <w:tabs>
          <w:tab w:val="left" w:pos="6787"/>
        </w:tabs>
        <w:spacing w:line="600" w:lineRule="auto"/>
        <w:ind w:left="-181"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Το δούλεμα πάει σύννεφο, όπως λέει και η κ. </w:t>
      </w:r>
      <w:proofErr w:type="spellStart"/>
      <w:r>
        <w:rPr>
          <w:rFonts w:eastAsia="Times New Roman" w:cs="Times New Roman"/>
          <w:szCs w:val="24"/>
        </w:rPr>
        <w:t>Μανωλάκου</w:t>
      </w:r>
      <w:proofErr w:type="spellEnd"/>
      <w:r>
        <w:rPr>
          <w:rFonts w:eastAsia="Times New Roman" w:cs="Times New Roman"/>
          <w:szCs w:val="24"/>
        </w:rPr>
        <w:t>, η αγαπητή συνάδελφος από το ΚΚΕ, οπότε μην μας δουλεύετε.</w:t>
      </w:r>
    </w:p>
    <w:p w14:paraId="5DC78927" w14:textId="77777777" w:rsidR="00A02DB2" w:rsidRDefault="00AC477D">
      <w:pPr>
        <w:spacing w:line="600" w:lineRule="auto"/>
        <w:jc w:val="both"/>
        <w:rPr>
          <w:rFonts w:eastAsia="Times New Roman"/>
          <w:szCs w:val="24"/>
        </w:rPr>
      </w:pPr>
      <w:r>
        <w:rPr>
          <w:rFonts w:eastAsia="Times New Roman"/>
          <w:szCs w:val="24"/>
        </w:rPr>
        <w:t>Πείτε μας ότι τις γράψατε εσείς και τις δώσατε να τις υ</w:t>
      </w:r>
      <w:r>
        <w:rPr>
          <w:rFonts w:eastAsia="Times New Roman"/>
          <w:szCs w:val="24"/>
        </w:rPr>
        <w:t xml:space="preserve">πογράψουν Βουλευτές. </w:t>
      </w:r>
    </w:p>
    <w:p w14:paraId="5DC78928" w14:textId="77777777" w:rsidR="00A02DB2" w:rsidRDefault="00AC477D">
      <w:pPr>
        <w:spacing w:line="600" w:lineRule="auto"/>
        <w:ind w:firstLine="720"/>
        <w:jc w:val="both"/>
        <w:rPr>
          <w:rFonts w:eastAsia="Times New Roman"/>
          <w:szCs w:val="24"/>
        </w:rPr>
      </w:pPr>
      <w:r>
        <w:rPr>
          <w:rFonts w:eastAsia="Times New Roman"/>
          <w:szCs w:val="24"/>
        </w:rPr>
        <w:lastRenderedPageBreak/>
        <w:t xml:space="preserve">Και έρχομαι στο διαδικαστικό, ρωτώντας σας, κύριε Υπουργέ, γιατί δεν αναπτύσσουν τις τροπολογίες οι </w:t>
      </w:r>
      <w:proofErr w:type="spellStart"/>
      <w:r>
        <w:rPr>
          <w:rFonts w:eastAsia="Times New Roman"/>
          <w:szCs w:val="24"/>
        </w:rPr>
        <w:t>προτείνοντες</w:t>
      </w:r>
      <w:proofErr w:type="spellEnd"/>
      <w:r>
        <w:rPr>
          <w:rFonts w:eastAsia="Times New Roman"/>
          <w:szCs w:val="24"/>
        </w:rPr>
        <w:t xml:space="preserve"> Βουλευτές και τις παρουσιάζετε, τις αναπτύσσετε εσείς. Διότι οι άνθρωποι δεν ξέρουν όλον αυτόν τον λαβύρινθο που μας έχετ</w:t>
      </w:r>
      <w:r>
        <w:rPr>
          <w:rFonts w:eastAsia="Times New Roman"/>
          <w:szCs w:val="24"/>
        </w:rPr>
        <w:t>ε γράψει. Αυτός ήταν ο πρώτος δρόμος.</w:t>
      </w:r>
    </w:p>
    <w:p w14:paraId="5DC78929" w14:textId="77777777" w:rsidR="00A02DB2" w:rsidRDefault="00AC477D">
      <w:pPr>
        <w:spacing w:line="600" w:lineRule="auto"/>
        <w:ind w:firstLine="720"/>
        <w:jc w:val="both"/>
        <w:rPr>
          <w:rFonts w:eastAsia="Times New Roman"/>
          <w:szCs w:val="24"/>
        </w:rPr>
      </w:pPr>
      <w:r>
        <w:rPr>
          <w:rFonts w:eastAsia="Times New Roman"/>
          <w:szCs w:val="24"/>
        </w:rPr>
        <w:t>Ο δεύτερος δρόμος, όμως, για να γίνει δεκτή μια τροπολογία οποιουδήποτε άλλου Βουλευτή εκτός του ΣΥΡΙΖΑ είναι να ενταχθεί στον ΣΥΡΙΖΑ. Ούτε η πρώτη ούτε η δεύτερη οδός είναι κοινοβουλευτικά σωστές.</w:t>
      </w:r>
    </w:p>
    <w:p w14:paraId="5DC7892A" w14:textId="77777777" w:rsidR="00A02DB2" w:rsidRDefault="00AC477D">
      <w:pPr>
        <w:spacing w:line="600" w:lineRule="auto"/>
        <w:ind w:firstLine="720"/>
        <w:jc w:val="both"/>
        <w:rPr>
          <w:rFonts w:eastAsia="Times New Roman"/>
          <w:szCs w:val="24"/>
        </w:rPr>
      </w:pPr>
      <w:r>
        <w:rPr>
          <w:rFonts w:eastAsia="Times New Roman"/>
          <w:szCs w:val="24"/>
        </w:rPr>
        <w:t xml:space="preserve">Άρα, αγαπητέ κύριε </w:t>
      </w:r>
      <w:r>
        <w:rPr>
          <w:rFonts w:eastAsia="Times New Roman"/>
          <w:szCs w:val="24"/>
        </w:rPr>
        <w:t>Υπουργέ, καλύτερα να τις καταθέτετε εσείς με νομοτεχνική βελτίωση και διάταξη εντός του νομοσχεδίου με το όνομά σας και την υπογραφή σας παρά να παίζουμε ένα θέατρο σκιών.</w:t>
      </w:r>
    </w:p>
    <w:p w14:paraId="5DC7892B" w14:textId="77777777" w:rsidR="00A02DB2" w:rsidRDefault="00AC477D">
      <w:pPr>
        <w:spacing w:line="600" w:lineRule="auto"/>
        <w:ind w:firstLine="720"/>
        <w:jc w:val="both"/>
        <w:rPr>
          <w:rFonts w:eastAsia="Times New Roman"/>
          <w:szCs w:val="24"/>
        </w:rPr>
      </w:pPr>
      <w:r>
        <w:rPr>
          <w:rFonts w:eastAsia="Times New Roman"/>
          <w:szCs w:val="24"/>
        </w:rPr>
        <w:t>Ευχαριστώ πολύ.</w:t>
      </w:r>
    </w:p>
    <w:p w14:paraId="5DC7892C" w14:textId="77777777" w:rsidR="00A02DB2" w:rsidRDefault="00AC477D">
      <w:pPr>
        <w:spacing w:line="600" w:lineRule="auto"/>
        <w:ind w:firstLine="720"/>
        <w:jc w:val="both"/>
        <w:rPr>
          <w:rFonts w:eastAsia="Times New Roman"/>
          <w:szCs w:val="24"/>
        </w:rPr>
      </w:pPr>
      <w:r>
        <w:rPr>
          <w:rFonts w:eastAsia="Times New Roman"/>
          <w:b/>
          <w:szCs w:val="24"/>
        </w:rPr>
        <w:t>ΠΡΟΕΔΡΕΥΩΝ (Μάριος Γεωργιάδης)</w:t>
      </w:r>
      <w:r w:rsidRPr="00B47159">
        <w:rPr>
          <w:rFonts w:eastAsia="Times New Roman"/>
          <w:b/>
          <w:szCs w:val="24"/>
        </w:rPr>
        <w:t>:</w:t>
      </w:r>
      <w:r w:rsidRPr="00B47159">
        <w:rPr>
          <w:rFonts w:eastAsia="Times New Roman"/>
          <w:szCs w:val="24"/>
        </w:rPr>
        <w:t xml:space="preserve"> Εντάξει, κύριε </w:t>
      </w:r>
      <w:proofErr w:type="spellStart"/>
      <w:r w:rsidRPr="00B47159">
        <w:rPr>
          <w:rFonts w:eastAsia="Times New Roman"/>
          <w:szCs w:val="24"/>
        </w:rPr>
        <w:t>Αμυρά</w:t>
      </w:r>
      <w:proofErr w:type="spellEnd"/>
      <w:r w:rsidRPr="00B47159">
        <w:rPr>
          <w:rFonts w:eastAsia="Times New Roman"/>
          <w:szCs w:val="24"/>
        </w:rPr>
        <w:t>, είναι ξεκάθαρο</w:t>
      </w:r>
      <w:r w:rsidRPr="00B47159">
        <w:rPr>
          <w:rFonts w:eastAsia="Times New Roman"/>
          <w:szCs w:val="24"/>
        </w:rPr>
        <w:t>.</w:t>
      </w:r>
    </w:p>
    <w:p w14:paraId="5DC7892D" w14:textId="77777777" w:rsidR="00A02DB2" w:rsidRDefault="00AC477D">
      <w:pPr>
        <w:spacing w:line="600" w:lineRule="auto"/>
        <w:ind w:firstLine="720"/>
        <w:jc w:val="both"/>
        <w:rPr>
          <w:rFonts w:eastAsia="Times New Roman"/>
          <w:szCs w:val="24"/>
        </w:rPr>
      </w:pPr>
      <w:r w:rsidRPr="00707FEA">
        <w:rPr>
          <w:rFonts w:eastAsia="Times New Roman"/>
          <w:b/>
          <w:szCs w:val="24"/>
        </w:rPr>
        <w:t>ΔΙΑΜΑΝΤΩ ΜΑΝΩΛΑΚΟΥ:</w:t>
      </w:r>
      <w:r w:rsidRPr="00707FEA">
        <w:rPr>
          <w:rFonts w:eastAsia="Times New Roman"/>
          <w:szCs w:val="24"/>
        </w:rPr>
        <w:t xml:space="preserve"> ...</w:t>
      </w:r>
      <w:r>
        <w:rPr>
          <w:rFonts w:eastAsia="Times New Roman"/>
          <w:szCs w:val="24"/>
        </w:rPr>
        <w:t>του Γενικού Λογιστηρίου του Κράτους...</w:t>
      </w:r>
      <w:r>
        <w:rPr>
          <w:rFonts w:eastAsia="Times New Roman"/>
          <w:szCs w:val="24"/>
        </w:rPr>
        <w:t xml:space="preserve"> </w:t>
      </w:r>
      <w:r>
        <w:rPr>
          <w:rFonts w:eastAsia="Times New Roman"/>
          <w:szCs w:val="24"/>
        </w:rPr>
        <w:t>(</w:t>
      </w:r>
      <w:r>
        <w:rPr>
          <w:rFonts w:eastAsia="Times New Roman"/>
          <w:szCs w:val="24"/>
        </w:rPr>
        <w:t>δ</w:t>
      </w:r>
      <w:r>
        <w:rPr>
          <w:rFonts w:eastAsia="Times New Roman"/>
          <w:szCs w:val="24"/>
        </w:rPr>
        <w:t>εν ακούστηκε)</w:t>
      </w:r>
    </w:p>
    <w:p w14:paraId="5DC7892E" w14:textId="77777777" w:rsidR="00A02DB2" w:rsidRDefault="00AC477D">
      <w:pPr>
        <w:spacing w:line="600" w:lineRule="auto"/>
        <w:ind w:firstLine="720"/>
        <w:jc w:val="center"/>
        <w:rPr>
          <w:rFonts w:eastAsia="Times New Roman"/>
          <w:b/>
          <w:szCs w:val="24"/>
        </w:rPr>
      </w:pPr>
      <w:r>
        <w:rPr>
          <w:rFonts w:eastAsia="Times New Roman"/>
          <w:szCs w:val="24"/>
        </w:rPr>
        <w:t>(Θόρυβος στην Αίθουσα)</w:t>
      </w:r>
    </w:p>
    <w:p w14:paraId="5DC7892F" w14:textId="77777777" w:rsidR="00A02DB2" w:rsidRDefault="00AC477D">
      <w:pPr>
        <w:spacing w:line="600" w:lineRule="auto"/>
        <w:ind w:firstLine="720"/>
        <w:jc w:val="both"/>
        <w:rPr>
          <w:rFonts w:eastAsia="Times New Roman"/>
          <w:szCs w:val="24"/>
        </w:rPr>
      </w:pPr>
      <w:r w:rsidRPr="00467130">
        <w:rPr>
          <w:rFonts w:eastAsia="Times New Roman"/>
          <w:b/>
          <w:szCs w:val="24"/>
        </w:rPr>
        <w:t>ΓΕΩΡΓΙΟΣ ΑΜΥΡΑΣ</w:t>
      </w:r>
      <w:r w:rsidRPr="0050712C">
        <w:rPr>
          <w:rFonts w:eastAsia="Times New Roman"/>
          <w:b/>
          <w:szCs w:val="24"/>
        </w:rPr>
        <w:t>:</w:t>
      </w:r>
      <w:r>
        <w:rPr>
          <w:rFonts w:eastAsia="Times New Roman"/>
          <w:b/>
          <w:szCs w:val="24"/>
        </w:rPr>
        <w:t xml:space="preserve"> </w:t>
      </w:r>
      <w:r w:rsidRPr="00707FEA">
        <w:rPr>
          <w:rFonts w:eastAsia="Times New Roman"/>
          <w:szCs w:val="24"/>
        </w:rPr>
        <w:t xml:space="preserve">Μισό λεπτό, </w:t>
      </w:r>
      <w:r>
        <w:rPr>
          <w:rFonts w:eastAsia="Times New Roman"/>
          <w:szCs w:val="24"/>
        </w:rPr>
        <w:t xml:space="preserve">κύριε Πρόεδρε, </w:t>
      </w:r>
      <w:r w:rsidRPr="00707FEA">
        <w:rPr>
          <w:rFonts w:eastAsia="Times New Roman"/>
          <w:szCs w:val="24"/>
        </w:rPr>
        <w:t>γιατί ξέχασα</w:t>
      </w:r>
      <w:r>
        <w:rPr>
          <w:rFonts w:eastAsia="Times New Roman"/>
          <w:b/>
          <w:szCs w:val="24"/>
        </w:rPr>
        <w:t xml:space="preserve"> </w:t>
      </w:r>
      <w:r>
        <w:rPr>
          <w:rFonts w:eastAsia="Times New Roman"/>
          <w:szCs w:val="24"/>
        </w:rPr>
        <w:t>τ</w:t>
      </w:r>
      <w:r w:rsidRPr="00B47159">
        <w:rPr>
          <w:rFonts w:eastAsia="Times New Roman"/>
          <w:szCs w:val="24"/>
        </w:rPr>
        <w:t xml:space="preserve">ο σημαντικότερο. </w:t>
      </w:r>
    </w:p>
    <w:p w14:paraId="5DC78930" w14:textId="77777777" w:rsidR="00A02DB2" w:rsidRDefault="00AC477D">
      <w:pPr>
        <w:spacing w:line="600" w:lineRule="auto"/>
        <w:ind w:firstLine="720"/>
        <w:jc w:val="both"/>
        <w:rPr>
          <w:rFonts w:eastAsia="Times New Roman"/>
          <w:szCs w:val="24"/>
        </w:rPr>
      </w:pPr>
      <w:r w:rsidRPr="00B47159">
        <w:rPr>
          <w:rFonts w:eastAsia="Times New Roman"/>
          <w:szCs w:val="24"/>
        </w:rPr>
        <w:lastRenderedPageBreak/>
        <w:t>Αυτές</w:t>
      </w:r>
      <w:r>
        <w:rPr>
          <w:rFonts w:eastAsia="Times New Roman"/>
          <w:szCs w:val="24"/>
        </w:rPr>
        <w:t xml:space="preserve"> οι τροπολογίες έρχονται χ</w:t>
      </w:r>
      <w:r w:rsidRPr="00B47159">
        <w:rPr>
          <w:rFonts w:eastAsia="Times New Roman"/>
          <w:szCs w:val="24"/>
        </w:rPr>
        <w:t>ωρίς έκθεση του Γενικού Λογιστηρίου του Κράτου</w:t>
      </w:r>
      <w:r w:rsidRPr="00B47159">
        <w:rPr>
          <w:rFonts w:eastAsia="Times New Roman"/>
          <w:szCs w:val="24"/>
        </w:rPr>
        <w:t xml:space="preserve">ς </w:t>
      </w:r>
      <w:r>
        <w:rPr>
          <w:rFonts w:eastAsia="Times New Roman"/>
          <w:szCs w:val="24"/>
        </w:rPr>
        <w:t>και γι’ αυτό πάνε μέσω της βουλευτικής οδού. Και έτσι, δεν μπορούμε να ξέρουμε την κοστολόγησή τους, τι χάνει, τι δεν χάνει το ελληνικό δημόσιο. Έργο «Σταθάκη». Άρα, πίσω από τις λέξεις δεν κρύβεται ο Αλέξης, αλλά ο Σταθάκης!</w:t>
      </w:r>
    </w:p>
    <w:p w14:paraId="5DC78931" w14:textId="77777777" w:rsidR="00A02DB2" w:rsidRDefault="00AC477D">
      <w:pPr>
        <w:spacing w:line="600" w:lineRule="auto"/>
        <w:ind w:firstLine="720"/>
        <w:jc w:val="both"/>
        <w:rPr>
          <w:rFonts w:eastAsia="Times New Roman"/>
          <w:szCs w:val="24"/>
        </w:rPr>
      </w:pPr>
      <w:r>
        <w:rPr>
          <w:rFonts w:eastAsia="Times New Roman"/>
          <w:szCs w:val="24"/>
        </w:rPr>
        <w:t>Ευχαριστώ.</w:t>
      </w:r>
    </w:p>
    <w:p w14:paraId="5DC78932" w14:textId="77777777" w:rsidR="00A02DB2" w:rsidRDefault="00AC477D">
      <w:pPr>
        <w:spacing w:line="600" w:lineRule="auto"/>
        <w:ind w:firstLine="720"/>
        <w:jc w:val="both"/>
        <w:rPr>
          <w:rFonts w:eastAsia="Times New Roman"/>
          <w:b/>
          <w:szCs w:val="24"/>
        </w:rPr>
      </w:pPr>
      <w:r w:rsidRPr="00BE3A89">
        <w:rPr>
          <w:rFonts w:eastAsia="Times New Roman"/>
          <w:b/>
          <w:szCs w:val="24"/>
        </w:rPr>
        <w:t>ΓΕΩΡΓΙΟΣ ΣΤΑΘΑΚΗΣ</w:t>
      </w:r>
      <w:r w:rsidRPr="00BE3A89">
        <w:rPr>
          <w:rFonts w:eastAsia="Times New Roman"/>
          <w:b/>
          <w:szCs w:val="24"/>
        </w:rPr>
        <w:t xml:space="preserve"> (Υπουργός Περιβάλλοντος και Ενέργειας):</w:t>
      </w:r>
      <w:r w:rsidRPr="00BE3A89">
        <w:rPr>
          <w:rFonts w:eastAsia="Times New Roman"/>
          <w:szCs w:val="24"/>
        </w:rPr>
        <w:t xml:space="preserve"> </w:t>
      </w:r>
      <w:r>
        <w:rPr>
          <w:rFonts w:eastAsia="Times New Roman"/>
          <w:szCs w:val="24"/>
        </w:rPr>
        <w:t xml:space="preserve"> Κύριε Πρόεδρε, θα ήθελα τον λόγο. </w:t>
      </w:r>
    </w:p>
    <w:p w14:paraId="5DC78933" w14:textId="77777777" w:rsidR="00A02DB2" w:rsidRDefault="00AC477D">
      <w:pPr>
        <w:spacing w:line="600" w:lineRule="auto"/>
        <w:ind w:firstLine="720"/>
        <w:jc w:val="both"/>
        <w:rPr>
          <w:rFonts w:eastAsia="Times New Roman"/>
          <w:szCs w:val="24"/>
        </w:rPr>
      </w:pPr>
      <w:r>
        <w:rPr>
          <w:rFonts w:eastAsia="Times New Roman"/>
          <w:b/>
          <w:szCs w:val="24"/>
        </w:rPr>
        <w:t>ΧΡΗΣΤΟΣ ΜΠΟΥΚΩΡΟΣ</w:t>
      </w:r>
      <w:r w:rsidRPr="00467130">
        <w:rPr>
          <w:rFonts w:eastAsia="Times New Roman"/>
          <w:b/>
          <w:szCs w:val="24"/>
        </w:rPr>
        <w:t>:</w:t>
      </w:r>
      <w:r>
        <w:rPr>
          <w:rFonts w:eastAsia="Times New Roman"/>
          <w:b/>
          <w:szCs w:val="24"/>
        </w:rPr>
        <w:t xml:space="preserve"> </w:t>
      </w:r>
      <w:r>
        <w:rPr>
          <w:rFonts w:eastAsia="Times New Roman"/>
          <w:szCs w:val="24"/>
        </w:rPr>
        <w:t>Κύριε Πρόεδρε, θ</w:t>
      </w:r>
      <w:r w:rsidRPr="0050712C">
        <w:rPr>
          <w:rFonts w:eastAsia="Times New Roman"/>
          <w:szCs w:val="24"/>
        </w:rPr>
        <w:t>α ήθελα τον λόγο για μια διευκρίνιση.</w:t>
      </w:r>
    </w:p>
    <w:p w14:paraId="5DC78934" w14:textId="77777777" w:rsidR="00A02DB2" w:rsidRDefault="00AC477D">
      <w:pPr>
        <w:spacing w:line="600" w:lineRule="auto"/>
        <w:ind w:firstLine="720"/>
        <w:jc w:val="both"/>
        <w:rPr>
          <w:rFonts w:eastAsia="Times New Roman"/>
          <w:szCs w:val="24"/>
        </w:rPr>
      </w:pPr>
      <w:r>
        <w:rPr>
          <w:rFonts w:eastAsia="Times New Roman"/>
          <w:b/>
          <w:szCs w:val="24"/>
        </w:rPr>
        <w:t>ΠΡΟΕΔΡΕΥΩΝ (Μάριος Γεωργιάδης)</w:t>
      </w:r>
      <w:r w:rsidRPr="00584D27">
        <w:rPr>
          <w:rFonts w:eastAsia="Times New Roman"/>
          <w:b/>
          <w:szCs w:val="24"/>
        </w:rPr>
        <w:t>:</w:t>
      </w:r>
      <w:r>
        <w:rPr>
          <w:rFonts w:eastAsia="Times New Roman"/>
          <w:b/>
          <w:szCs w:val="24"/>
        </w:rPr>
        <w:t xml:space="preserve"> </w:t>
      </w:r>
      <w:r w:rsidRPr="00584D27">
        <w:rPr>
          <w:rFonts w:eastAsia="Times New Roman"/>
          <w:szCs w:val="24"/>
        </w:rPr>
        <w:t xml:space="preserve">Κύριε Υπουργέ, μισό λεπτό να ακούσετε και τον κ. </w:t>
      </w:r>
      <w:proofErr w:type="spellStart"/>
      <w:r w:rsidRPr="00584D27">
        <w:rPr>
          <w:rFonts w:eastAsia="Times New Roman"/>
          <w:szCs w:val="24"/>
        </w:rPr>
        <w:t>Μπουκώρο</w:t>
      </w:r>
      <w:proofErr w:type="spellEnd"/>
      <w:r w:rsidRPr="00584D27">
        <w:rPr>
          <w:rFonts w:eastAsia="Times New Roman"/>
          <w:szCs w:val="24"/>
        </w:rPr>
        <w:t xml:space="preserve"> για να τοποθετηθ</w:t>
      </w:r>
      <w:r w:rsidRPr="00584D27">
        <w:rPr>
          <w:rFonts w:eastAsia="Times New Roman"/>
          <w:szCs w:val="24"/>
        </w:rPr>
        <w:t>είτε</w:t>
      </w:r>
      <w:r>
        <w:rPr>
          <w:rFonts w:eastAsia="Times New Roman"/>
          <w:szCs w:val="24"/>
        </w:rPr>
        <w:t>.</w:t>
      </w:r>
    </w:p>
    <w:p w14:paraId="5DC78935" w14:textId="77777777" w:rsidR="00A02DB2" w:rsidRDefault="00AC477D">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Μπουκώρο</w:t>
      </w:r>
      <w:proofErr w:type="spellEnd"/>
      <w:r>
        <w:rPr>
          <w:rFonts w:eastAsia="Times New Roman"/>
          <w:szCs w:val="24"/>
        </w:rPr>
        <w:t>, έχετε τον λόγο για ένα λεπτό.</w:t>
      </w:r>
    </w:p>
    <w:p w14:paraId="5DC78936" w14:textId="77777777" w:rsidR="00A02DB2" w:rsidRDefault="00AC477D">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 xml:space="preserve">Κύριε Υπουργέ, για την υπουργική τροπολογία 1610 να αναμένουμε κάποια ενημέρωση από τον Αναπληρωτή σας ή θα αρκεστούμε στην ενημέρωση που είχαμε στις </w:t>
      </w:r>
      <w:r>
        <w:rPr>
          <w:rFonts w:eastAsia="Times New Roman"/>
          <w:szCs w:val="24"/>
        </w:rPr>
        <w:t>ε</w:t>
      </w:r>
      <w:r>
        <w:rPr>
          <w:rFonts w:eastAsia="Times New Roman"/>
          <w:szCs w:val="24"/>
        </w:rPr>
        <w:t xml:space="preserve">πιτροπές; Αυτό είναι το </w:t>
      </w:r>
      <w:r>
        <w:rPr>
          <w:rFonts w:eastAsia="Times New Roman"/>
          <w:szCs w:val="24"/>
        </w:rPr>
        <w:t>πρώτο ερώτημα.</w:t>
      </w:r>
    </w:p>
    <w:p w14:paraId="5DC78937" w14:textId="77777777" w:rsidR="00A02DB2" w:rsidRDefault="00AC477D">
      <w:pPr>
        <w:spacing w:line="600" w:lineRule="auto"/>
        <w:ind w:firstLine="720"/>
        <w:jc w:val="both"/>
        <w:rPr>
          <w:rFonts w:eastAsia="Times New Roman"/>
          <w:szCs w:val="24"/>
        </w:rPr>
      </w:pPr>
      <w:r>
        <w:rPr>
          <w:rFonts w:eastAsia="Times New Roman"/>
          <w:szCs w:val="24"/>
        </w:rPr>
        <w:lastRenderedPageBreak/>
        <w:t xml:space="preserve">Δεύτερον, θα ήθελα να συμφωνήσω απολύτως με τον κ. </w:t>
      </w:r>
      <w:proofErr w:type="spellStart"/>
      <w:r>
        <w:rPr>
          <w:rFonts w:eastAsia="Times New Roman"/>
          <w:szCs w:val="24"/>
        </w:rPr>
        <w:t>Αμυρά</w:t>
      </w:r>
      <w:proofErr w:type="spellEnd"/>
      <w:r>
        <w:rPr>
          <w:rFonts w:eastAsia="Times New Roman"/>
          <w:szCs w:val="24"/>
        </w:rPr>
        <w:t>. Εδώ φέρονται να υπογράφονται βουλευτικές τροπολογίες, τις οποίες υποστηρίζετε εσείς και πιθανολογούμε ότι οι υπογράφοντες δεν έχουν έτσι και ιδιαίτερη σχέση με το περιεχόμενο των τροπ</w:t>
      </w:r>
      <w:r>
        <w:rPr>
          <w:rFonts w:eastAsia="Times New Roman"/>
          <w:szCs w:val="24"/>
        </w:rPr>
        <w:t>ολογιών.</w:t>
      </w:r>
    </w:p>
    <w:p w14:paraId="5DC78938" w14:textId="77777777" w:rsidR="00A02DB2" w:rsidRDefault="00AC477D">
      <w:pPr>
        <w:spacing w:line="600" w:lineRule="auto"/>
        <w:ind w:firstLine="720"/>
        <w:jc w:val="both"/>
        <w:rPr>
          <w:rFonts w:eastAsia="Times New Roman"/>
          <w:szCs w:val="24"/>
        </w:rPr>
      </w:pPr>
      <w:r>
        <w:rPr>
          <w:rFonts w:eastAsia="Times New Roman"/>
          <w:b/>
          <w:szCs w:val="24"/>
        </w:rPr>
        <w:t>ΔΙΑΜΑΝΤΩ ΜΑΝΩΛΑΚΟΥ</w:t>
      </w:r>
      <w:r w:rsidRPr="00467130">
        <w:rPr>
          <w:rFonts w:eastAsia="Times New Roman"/>
          <w:b/>
          <w:szCs w:val="24"/>
        </w:rPr>
        <w:t>:</w:t>
      </w:r>
      <w:r w:rsidRPr="00DC6CBA">
        <w:rPr>
          <w:rFonts w:eastAsia="Times New Roman"/>
          <w:b/>
          <w:szCs w:val="24"/>
        </w:rPr>
        <w:t xml:space="preserve"> </w:t>
      </w:r>
      <w:r w:rsidRPr="00DC6CBA">
        <w:rPr>
          <w:rFonts w:eastAsia="Times New Roman"/>
          <w:szCs w:val="24"/>
        </w:rPr>
        <w:t>Δεν τις υποστηρίζει, τις υπαγορεύει</w:t>
      </w:r>
      <w:r>
        <w:rPr>
          <w:rFonts w:eastAsia="Times New Roman"/>
          <w:szCs w:val="24"/>
        </w:rPr>
        <w:t>, κύριε συνάδελφε</w:t>
      </w:r>
      <w:r w:rsidRPr="00DC6CBA">
        <w:rPr>
          <w:rFonts w:eastAsia="Times New Roman"/>
          <w:szCs w:val="24"/>
        </w:rPr>
        <w:t>.</w:t>
      </w:r>
    </w:p>
    <w:p w14:paraId="5DC78939" w14:textId="77777777" w:rsidR="00A02DB2" w:rsidRDefault="00AC477D">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Τις υπαγορεύει, τις ανακοινώνει.</w:t>
      </w:r>
    </w:p>
    <w:p w14:paraId="5DC7893A" w14:textId="77777777" w:rsidR="00A02DB2" w:rsidRDefault="00AC477D">
      <w:pPr>
        <w:spacing w:line="600" w:lineRule="auto"/>
        <w:ind w:firstLine="720"/>
        <w:jc w:val="both"/>
        <w:rPr>
          <w:rFonts w:eastAsia="Times New Roman"/>
          <w:szCs w:val="24"/>
        </w:rPr>
      </w:pPr>
      <w:r>
        <w:rPr>
          <w:rFonts w:eastAsia="Times New Roman"/>
          <w:szCs w:val="24"/>
        </w:rPr>
        <w:t xml:space="preserve">Επειδή, όμως, όλες αυτές οι τροπολογίες αφορούν σημαντικά ζητήματα, βλέπω ότι ήρθε και ο κ. </w:t>
      </w:r>
      <w:proofErr w:type="spellStart"/>
      <w:r>
        <w:rPr>
          <w:rFonts w:eastAsia="Times New Roman"/>
          <w:szCs w:val="24"/>
        </w:rPr>
        <w:t>Φάμελλος</w:t>
      </w:r>
      <w:proofErr w:type="spellEnd"/>
      <w:r>
        <w:rPr>
          <w:rFonts w:eastAsia="Times New Roman"/>
          <w:szCs w:val="24"/>
        </w:rPr>
        <w:t xml:space="preserve">, οπότε δεν </w:t>
      </w:r>
      <w:r>
        <w:rPr>
          <w:rFonts w:eastAsia="Times New Roman"/>
          <w:szCs w:val="24"/>
        </w:rPr>
        <w:t>χρειάζεται απάντηση στο ερώτημά μου. Αναμένουμε και θα επανέλθουμε στη δευτερολογία.</w:t>
      </w:r>
    </w:p>
    <w:p w14:paraId="5DC7893B" w14:textId="77777777" w:rsidR="00A02DB2" w:rsidRDefault="00AC477D">
      <w:pPr>
        <w:spacing w:line="600" w:lineRule="auto"/>
        <w:ind w:firstLine="720"/>
        <w:jc w:val="both"/>
        <w:rPr>
          <w:rFonts w:eastAsia="Times New Roman"/>
          <w:szCs w:val="24"/>
        </w:rPr>
      </w:pPr>
      <w:r>
        <w:rPr>
          <w:rFonts w:eastAsia="Times New Roman"/>
          <w:b/>
          <w:szCs w:val="24"/>
        </w:rPr>
        <w:t>ΠΡΟΕΔΡΕΥΩΝ (Μάριος Γεωργιάδης)</w:t>
      </w:r>
      <w:r w:rsidRPr="00584D27">
        <w:rPr>
          <w:rFonts w:eastAsia="Times New Roman"/>
          <w:b/>
          <w:szCs w:val="24"/>
        </w:rPr>
        <w:t>:</w:t>
      </w:r>
      <w:r w:rsidRPr="001B7AFD">
        <w:rPr>
          <w:rFonts w:eastAsia="Times New Roman"/>
          <w:szCs w:val="24"/>
        </w:rPr>
        <w:t xml:space="preserve"> Ορίστε, κύριε Υπουργέ, έχετε τον λόγο.</w:t>
      </w:r>
    </w:p>
    <w:p w14:paraId="5DC7893C" w14:textId="77777777" w:rsidR="00A02DB2" w:rsidRDefault="00AC477D">
      <w:pPr>
        <w:spacing w:line="600" w:lineRule="auto"/>
        <w:ind w:firstLine="720"/>
        <w:jc w:val="both"/>
        <w:rPr>
          <w:rFonts w:eastAsia="Times New Roman"/>
          <w:szCs w:val="24"/>
        </w:rPr>
      </w:pPr>
      <w:r w:rsidRPr="001B7AFD">
        <w:rPr>
          <w:rFonts w:eastAsia="Times New Roman"/>
          <w:b/>
          <w:szCs w:val="24"/>
        </w:rPr>
        <w:t xml:space="preserve">ΓΕΩΡΓΙΟΣ ΣΤΑΘΑΚΗΣ (Υπουργός Περιβάλλοντος και Ενέργειας): </w:t>
      </w:r>
      <w:r w:rsidRPr="001B7AFD">
        <w:rPr>
          <w:rFonts w:eastAsia="Times New Roman"/>
          <w:szCs w:val="24"/>
        </w:rPr>
        <w:t>Είναι λίγο υπερβολική η κριτική σας.</w:t>
      </w:r>
      <w:r>
        <w:rPr>
          <w:rFonts w:eastAsia="Times New Roman"/>
          <w:szCs w:val="24"/>
        </w:rPr>
        <w:t xml:space="preserve"> Η αλή</w:t>
      </w:r>
      <w:r>
        <w:rPr>
          <w:rFonts w:eastAsia="Times New Roman"/>
          <w:szCs w:val="24"/>
        </w:rPr>
        <w:t xml:space="preserve">θεια είναι συνήθως κάπου στη μέση. </w:t>
      </w:r>
    </w:p>
    <w:p w14:paraId="5DC7893D" w14:textId="77777777" w:rsidR="00A02DB2" w:rsidRDefault="00AC477D">
      <w:pPr>
        <w:spacing w:line="600" w:lineRule="auto"/>
        <w:ind w:firstLine="720"/>
        <w:jc w:val="both"/>
        <w:rPr>
          <w:rFonts w:eastAsia="Times New Roman"/>
          <w:szCs w:val="24"/>
        </w:rPr>
      </w:pPr>
      <w:r>
        <w:rPr>
          <w:rFonts w:eastAsia="Times New Roman"/>
          <w:szCs w:val="24"/>
        </w:rPr>
        <w:t xml:space="preserve">Οι δύο, οι –εντός εισαγωγικών- «αυθεντικές» βουλευτικές τροπολογίες είναι αυτές που αφορούν τους ΤΟΕΒ που έγιναν με πρωτοβουλία Βουλευτών, είναι αυτές που αφορούν τη ρύθμιση για το Άργος και πάει λέγοντας. </w:t>
      </w:r>
    </w:p>
    <w:p w14:paraId="5DC7893E" w14:textId="77777777" w:rsidR="00A02DB2" w:rsidRDefault="00AC477D">
      <w:pPr>
        <w:spacing w:line="600" w:lineRule="auto"/>
        <w:ind w:firstLine="720"/>
        <w:jc w:val="both"/>
        <w:rPr>
          <w:rFonts w:eastAsia="Times New Roman"/>
          <w:szCs w:val="24"/>
        </w:rPr>
      </w:pPr>
      <w:r>
        <w:rPr>
          <w:rFonts w:eastAsia="Times New Roman"/>
          <w:szCs w:val="24"/>
        </w:rPr>
        <w:lastRenderedPageBreak/>
        <w:t xml:space="preserve">Υπάρχουν και </w:t>
      </w:r>
      <w:r>
        <w:rPr>
          <w:rFonts w:eastAsia="Times New Roman"/>
          <w:szCs w:val="24"/>
        </w:rPr>
        <w:t>μια, δύο τις οποίες δεν πρόλαβε το Γενικό Λογιστήριο του Κράτους, γιατί ετοιμάζει και το άλλο πολυνομοσχέδιο και είναι υπερφορτωμένο. Είναι μια, δύο. Δεν έχουν Γενικό Λογιστήριο του Κράτους αυτές, γιατί δεν έχουν κανένα κόστος δημοσιονομικό. Άρα δεν προσπα</w:t>
      </w:r>
      <w:r>
        <w:rPr>
          <w:rFonts w:eastAsia="Times New Roman"/>
          <w:szCs w:val="24"/>
        </w:rPr>
        <w:t xml:space="preserve">θήσαν ποτέ και ήταν αδιανόητο αυτό που υπονοείτε. </w:t>
      </w:r>
    </w:p>
    <w:p w14:paraId="5DC7893F" w14:textId="77777777" w:rsidR="00A02DB2" w:rsidRDefault="00AC477D">
      <w:pPr>
        <w:spacing w:line="600" w:lineRule="auto"/>
        <w:ind w:firstLine="720"/>
        <w:jc w:val="both"/>
        <w:rPr>
          <w:rFonts w:eastAsia="Times New Roman"/>
          <w:szCs w:val="24"/>
        </w:rPr>
      </w:pPr>
      <w:r>
        <w:rPr>
          <w:rFonts w:eastAsia="Times New Roman"/>
          <w:szCs w:val="24"/>
        </w:rPr>
        <w:t xml:space="preserve">Μια, δύο επίσης που είχαν Γενικό Λογιστήριο του Κράτους και δεν προλαβαίνουμε, δεν τις φέραμε. Τις αποσύραμε, γιατί έχουν αυθεντικό, χρειάζονται 100% το Γενικό Λογιστήριο του Κράτους. </w:t>
      </w:r>
    </w:p>
    <w:p w14:paraId="5DC78940" w14:textId="77777777" w:rsidR="00A02DB2" w:rsidRDefault="00AC477D">
      <w:pPr>
        <w:spacing w:line="600" w:lineRule="auto"/>
        <w:ind w:firstLine="720"/>
        <w:jc w:val="both"/>
        <w:rPr>
          <w:rFonts w:eastAsia="Times New Roman"/>
          <w:szCs w:val="24"/>
        </w:rPr>
      </w:pPr>
      <w:r>
        <w:rPr>
          <w:rFonts w:eastAsia="Times New Roman"/>
          <w:szCs w:val="24"/>
        </w:rPr>
        <w:t>Συνεπώς ας μην δημιο</w:t>
      </w:r>
      <w:r>
        <w:rPr>
          <w:rFonts w:eastAsia="Times New Roman"/>
          <w:szCs w:val="24"/>
        </w:rPr>
        <w:t>υργούμε εντυπώσεις. Οι κύριες τροπολογίες είναι αυτές που σας είπα, που είναι βουλευτικές, και μια ή δύο για τις οποίες ήταν υπερφορτωμένο το Γενικό Λογιστήριο του Κράτους και δεν μπόρεσε να τις ολοκληρώσει. Νομίζω ότι δεν εγείρεται κανένα θέμα, γιατί είνα</w:t>
      </w:r>
      <w:r>
        <w:rPr>
          <w:rFonts w:eastAsia="Times New Roman"/>
          <w:szCs w:val="24"/>
        </w:rPr>
        <w:t>ι εντελώς διαδικαστικές.</w:t>
      </w:r>
    </w:p>
    <w:p w14:paraId="5DC78941" w14:textId="77777777" w:rsidR="00A02DB2" w:rsidRDefault="00AC477D">
      <w:pPr>
        <w:spacing w:line="600" w:lineRule="auto"/>
        <w:ind w:firstLine="720"/>
        <w:jc w:val="both"/>
        <w:rPr>
          <w:rFonts w:eastAsia="Times New Roman"/>
          <w:szCs w:val="24"/>
        </w:rPr>
      </w:pPr>
      <w:r>
        <w:rPr>
          <w:rFonts w:eastAsia="Times New Roman"/>
          <w:szCs w:val="24"/>
        </w:rPr>
        <w:t>Ευχαριστώ.</w:t>
      </w:r>
    </w:p>
    <w:p w14:paraId="5DC78942" w14:textId="77777777" w:rsidR="00A02DB2" w:rsidRDefault="00AC477D">
      <w:pPr>
        <w:spacing w:line="600" w:lineRule="auto"/>
        <w:ind w:firstLine="720"/>
        <w:jc w:val="both"/>
        <w:rPr>
          <w:rFonts w:eastAsia="Times New Roman"/>
          <w:b/>
          <w:szCs w:val="24"/>
        </w:rPr>
      </w:pPr>
      <w:r>
        <w:rPr>
          <w:rFonts w:eastAsia="Times New Roman"/>
          <w:b/>
          <w:szCs w:val="24"/>
        </w:rPr>
        <w:t>ΠΡΟΕΔΡΕΥΩΝ (Μάριος Γεωργιάδης)</w:t>
      </w:r>
      <w:r w:rsidRPr="00BB449B">
        <w:rPr>
          <w:rFonts w:eastAsia="Times New Roman"/>
          <w:b/>
          <w:szCs w:val="24"/>
        </w:rPr>
        <w:t>:</w:t>
      </w:r>
      <w:r>
        <w:rPr>
          <w:rFonts w:eastAsia="Times New Roman"/>
          <w:b/>
          <w:szCs w:val="24"/>
        </w:rPr>
        <w:t xml:space="preserve"> </w:t>
      </w:r>
      <w:r w:rsidRPr="00BB449B">
        <w:rPr>
          <w:rFonts w:eastAsia="Times New Roman"/>
          <w:szCs w:val="24"/>
        </w:rPr>
        <w:t>Ευχαριστούμε τον κύριο Υπουργό.</w:t>
      </w:r>
    </w:p>
    <w:p w14:paraId="5DC78943" w14:textId="77777777" w:rsidR="00A02DB2" w:rsidRDefault="00AC477D">
      <w:pPr>
        <w:spacing w:line="600" w:lineRule="auto"/>
        <w:ind w:firstLine="720"/>
        <w:jc w:val="both"/>
        <w:rPr>
          <w:rFonts w:eastAsia="Times New Roman"/>
          <w:szCs w:val="24"/>
        </w:rPr>
      </w:pPr>
      <w:r>
        <w:rPr>
          <w:rFonts w:eastAsia="Times New Roman"/>
          <w:b/>
          <w:szCs w:val="24"/>
        </w:rPr>
        <w:lastRenderedPageBreak/>
        <w:t>ΙΩΑΝΝΗΣ ΓΚΙΟΛΑΣ</w:t>
      </w:r>
      <w:r w:rsidRPr="0050712C">
        <w:rPr>
          <w:rFonts w:eastAsia="Times New Roman"/>
          <w:b/>
          <w:szCs w:val="24"/>
        </w:rPr>
        <w:t xml:space="preserve">: </w:t>
      </w:r>
      <w:r>
        <w:rPr>
          <w:rFonts w:eastAsia="Times New Roman"/>
          <w:szCs w:val="24"/>
        </w:rPr>
        <w:t>Κύριε Πρόεδρε, μ</w:t>
      </w:r>
      <w:r w:rsidRPr="0050712C">
        <w:rPr>
          <w:rFonts w:eastAsia="Times New Roman"/>
          <w:szCs w:val="24"/>
        </w:rPr>
        <w:t>πορώ</w:t>
      </w:r>
      <w:r>
        <w:rPr>
          <w:rFonts w:eastAsia="Times New Roman"/>
          <w:szCs w:val="24"/>
        </w:rPr>
        <w:t xml:space="preserve"> να έχω τον λόγο επί προσωπικού, γιατί μία από τις αναφερθείσες τροπολογίες φέρει την υπογραφή μου; </w:t>
      </w:r>
    </w:p>
    <w:p w14:paraId="5DC78944" w14:textId="77777777" w:rsidR="00A02DB2" w:rsidRDefault="00AC477D">
      <w:pPr>
        <w:spacing w:line="600" w:lineRule="auto"/>
        <w:ind w:firstLine="720"/>
        <w:jc w:val="both"/>
        <w:rPr>
          <w:rFonts w:eastAsia="Times New Roman"/>
          <w:b/>
          <w:szCs w:val="24"/>
        </w:rPr>
      </w:pPr>
      <w:r>
        <w:rPr>
          <w:rFonts w:eastAsia="Times New Roman"/>
          <w:b/>
          <w:szCs w:val="24"/>
        </w:rPr>
        <w:t>ΠΡΟΕΔΡΕΥΩΝ (Μάριος</w:t>
      </w:r>
      <w:r>
        <w:rPr>
          <w:rFonts w:eastAsia="Times New Roman"/>
          <w:b/>
          <w:szCs w:val="24"/>
        </w:rPr>
        <w:t xml:space="preserve"> Γεωργιάδης)</w:t>
      </w:r>
      <w:r w:rsidRPr="00996C84">
        <w:rPr>
          <w:rFonts w:eastAsia="Times New Roman"/>
          <w:b/>
          <w:szCs w:val="24"/>
        </w:rPr>
        <w:t>:</w:t>
      </w:r>
      <w:r>
        <w:rPr>
          <w:rFonts w:eastAsia="Times New Roman"/>
          <w:b/>
          <w:szCs w:val="24"/>
        </w:rPr>
        <w:t xml:space="preserve"> </w:t>
      </w:r>
      <w:r w:rsidRPr="00BB449B">
        <w:rPr>
          <w:rFonts w:eastAsia="Times New Roman"/>
          <w:szCs w:val="24"/>
        </w:rPr>
        <w:t>Ορίστε, κύριε συνάδελφε, έχετε τον λόγο.</w:t>
      </w:r>
    </w:p>
    <w:p w14:paraId="5DC78945" w14:textId="77777777" w:rsidR="00A02DB2" w:rsidRDefault="00AC477D">
      <w:pPr>
        <w:spacing w:line="600" w:lineRule="auto"/>
        <w:ind w:firstLine="720"/>
        <w:jc w:val="both"/>
        <w:rPr>
          <w:rFonts w:eastAsia="Times New Roman"/>
          <w:szCs w:val="24"/>
        </w:rPr>
      </w:pPr>
      <w:r>
        <w:rPr>
          <w:rFonts w:eastAsia="Times New Roman"/>
          <w:b/>
          <w:szCs w:val="24"/>
        </w:rPr>
        <w:t>ΙΩΑΝΝΗΣ ΓΚΙΟΛΑΣ:</w:t>
      </w:r>
      <w:r>
        <w:rPr>
          <w:rFonts w:eastAsia="Times New Roman"/>
          <w:szCs w:val="24"/>
        </w:rPr>
        <w:t xml:space="preserve"> Συγκεκριμένα, η τροπολογία με αριθμό 1599 αφορά ρύθμιση αυθαιρέτων. Στην πραγματικότητα είναι επικάλυψη χρήσεων γης μεταξύ ισχυούσης Ζώνης Οικιστικού Ελέγχου, ΖΟΕ, και Γενικού Πολεοδομ</w:t>
      </w:r>
      <w:r>
        <w:rPr>
          <w:rFonts w:eastAsia="Times New Roman"/>
          <w:szCs w:val="24"/>
        </w:rPr>
        <w:t>ικού Σχεδίου, ΓΠΣ. Τη συγκεκριμένη τροπολογία την βασανίζουμε τρεις έως τέσσερις μήνες. Να καταλάβετε ότι αφορά κυρίως σε θέματα νομικά. Είχαμε τη συνεργασία με το Υπουργείο. Προσπαθώ από τον Δεκέμβριο να την φέρω στη Βουλή και έγινε αποδεκτή από τον κύριο</w:t>
      </w:r>
      <w:r>
        <w:rPr>
          <w:rFonts w:eastAsia="Times New Roman"/>
          <w:szCs w:val="24"/>
        </w:rPr>
        <w:t xml:space="preserve"> Υπουργό. </w:t>
      </w:r>
    </w:p>
    <w:p w14:paraId="5DC78946" w14:textId="77777777" w:rsidR="00A02DB2" w:rsidRDefault="00AC477D">
      <w:pPr>
        <w:spacing w:line="600" w:lineRule="auto"/>
        <w:ind w:firstLine="720"/>
        <w:jc w:val="both"/>
        <w:rPr>
          <w:rFonts w:eastAsia="Times New Roman"/>
          <w:szCs w:val="24"/>
        </w:rPr>
      </w:pPr>
      <w:r>
        <w:rPr>
          <w:rFonts w:eastAsia="Times New Roman"/>
          <w:szCs w:val="24"/>
        </w:rPr>
        <w:t xml:space="preserve">Δεν είναι καλό να γενικεύουμε βάσει όσων ακούστηκαν εδώ, διότι πρόκειται περί ώριμων αιτημάτων τα οποία επιλύουν θέματα ειδικότερα για τις βιομηχανικές εγκαταστάσεις, για το </w:t>
      </w:r>
      <w:proofErr w:type="spellStart"/>
      <w:r>
        <w:rPr>
          <w:rFonts w:eastAsia="Times New Roman"/>
          <w:szCs w:val="24"/>
        </w:rPr>
        <w:t>επιχειρείν</w:t>
      </w:r>
      <w:proofErr w:type="spellEnd"/>
      <w:r>
        <w:rPr>
          <w:rFonts w:eastAsia="Times New Roman"/>
          <w:szCs w:val="24"/>
        </w:rPr>
        <w:t xml:space="preserve"> </w:t>
      </w:r>
      <w:proofErr w:type="spellStart"/>
      <w:r>
        <w:rPr>
          <w:rFonts w:eastAsia="Times New Roman"/>
          <w:szCs w:val="24"/>
        </w:rPr>
        <w:t>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proofErr w:type="spellEnd"/>
      <w:r>
        <w:rPr>
          <w:rFonts w:eastAsia="Times New Roman"/>
          <w:szCs w:val="24"/>
        </w:rPr>
        <w:t>.</w:t>
      </w:r>
    </w:p>
    <w:p w14:paraId="5DC78947" w14:textId="77777777" w:rsidR="00A02DB2" w:rsidRDefault="00AC477D">
      <w:pPr>
        <w:spacing w:line="600" w:lineRule="auto"/>
        <w:ind w:firstLine="720"/>
        <w:jc w:val="both"/>
        <w:rPr>
          <w:rFonts w:eastAsia="Times New Roman"/>
          <w:b/>
          <w:szCs w:val="24"/>
        </w:rPr>
      </w:pPr>
      <w:r>
        <w:rPr>
          <w:rFonts w:eastAsia="Times New Roman"/>
          <w:b/>
          <w:szCs w:val="24"/>
        </w:rPr>
        <w:t xml:space="preserve">ΠΑΝΑΓΙΩΤΑ ΒΡΑΝΤΖΑ: </w:t>
      </w:r>
      <w:r w:rsidRPr="00BB449B">
        <w:rPr>
          <w:rFonts w:eastAsia="Times New Roman"/>
          <w:szCs w:val="24"/>
        </w:rPr>
        <w:t>Κύριε Πρόεδρε, θα ήθελα τον λόγο.</w:t>
      </w:r>
    </w:p>
    <w:p w14:paraId="5DC78948" w14:textId="77777777" w:rsidR="00A02DB2" w:rsidRDefault="00AC477D">
      <w:pPr>
        <w:spacing w:line="600" w:lineRule="auto"/>
        <w:ind w:firstLine="720"/>
        <w:jc w:val="both"/>
        <w:rPr>
          <w:rFonts w:eastAsia="Times New Roman"/>
          <w:b/>
          <w:szCs w:val="24"/>
        </w:rPr>
      </w:pPr>
      <w:r>
        <w:rPr>
          <w:rFonts w:eastAsia="Times New Roman"/>
          <w:b/>
          <w:szCs w:val="24"/>
        </w:rPr>
        <w:t>ΠΡΟΕΔΡΕΥΩΝ (Μάριος Γεωργιάδης)</w:t>
      </w:r>
      <w:r w:rsidRPr="00996C84">
        <w:rPr>
          <w:rFonts w:eastAsia="Times New Roman"/>
          <w:b/>
          <w:szCs w:val="24"/>
        </w:rPr>
        <w:t>:</w:t>
      </w:r>
      <w:r>
        <w:rPr>
          <w:rFonts w:eastAsia="Times New Roman"/>
          <w:b/>
          <w:szCs w:val="24"/>
        </w:rPr>
        <w:t xml:space="preserve"> </w:t>
      </w:r>
      <w:r w:rsidRPr="00BB449B">
        <w:rPr>
          <w:rFonts w:eastAsia="Times New Roman"/>
          <w:szCs w:val="24"/>
        </w:rPr>
        <w:t>Ορίστε, κυρία συνάδελφε.</w:t>
      </w:r>
    </w:p>
    <w:p w14:paraId="5DC78949" w14:textId="77777777" w:rsidR="00A02DB2" w:rsidRDefault="00AC477D">
      <w:pPr>
        <w:spacing w:line="600" w:lineRule="auto"/>
        <w:ind w:firstLine="720"/>
        <w:jc w:val="both"/>
        <w:rPr>
          <w:rFonts w:eastAsia="Times New Roman"/>
          <w:b/>
          <w:szCs w:val="24"/>
        </w:rPr>
      </w:pPr>
      <w:r>
        <w:rPr>
          <w:rFonts w:eastAsia="Times New Roman"/>
          <w:b/>
          <w:szCs w:val="24"/>
        </w:rPr>
        <w:lastRenderedPageBreak/>
        <w:t>ΠΑΝΑΓΙΩΤΑ ΒΡΑΝΤΖΑ</w:t>
      </w:r>
      <w:r w:rsidRPr="00996C84">
        <w:rPr>
          <w:rFonts w:eastAsia="Times New Roman"/>
          <w:b/>
          <w:szCs w:val="24"/>
        </w:rPr>
        <w:t>:</w:t>
      </w:r>
      <w:r>
        <w:rPr>
          <w:rFonts w:eastAsia="Times New Roman"/>
          <w:b/>
          <w:szCs w:val="24"/>
        </w:rPr>
        <w:t xml:space="preserve"> </w:t>
      </w:r>
      <w:r>
        <w:rPr>
          <w:rFonts w:eastAsia="Times New Roman"/>
          <w:szCs w:val="24"/>
        </w:rPr>
        <w:t>Το ίδιο ισχύει και για τη</w:t>
      </w:r>
      <w:r w:rsidRPr="00BB449B">
        <w:rPr>
          <w:rFonts w:eastAsia="Times New Roman"/>
          <w:szCs w:val="24"/>
        </w:rPr>
        <w:t xml:space="preserve"> βουλευτική τροπολογία όσον αφορά τους </w:t>
      </w:r>
      <w:r>
        <w:rPr>
          <w:rFonts w:eastAsia="Times New Roman"/>
          <w:szCs w:val="24"/>
        </w:rPr>
        <w:t>Τ</w:t>
      </w:r>
      <w:r w:rsidRPr="00BB449B">
        <w:rPr>
          <w:rFonts w:eastAsia="Times New Roman"/>
          <w:szCs w:val="24"/>
        </w:rPr>
        <w:t>ΟΕΒ</w:t>
      </w:r>
      <w:r>
        <w:rPr>
          <w:rFonts w:eastAsia="Times New Roman"/>
          <w:szCs w:val="24"/>
        </w:rPr>
        <w:t>,</w:t>
      </w:r>
      <w:r w:rsidRPr="00BB449B">
        <w:rPr>
          <w:rFonts w:eastAsia="Times New Roman"/>
          <w:szCs w:val="24"/>
        </w:rPr>
        <w:t xml:space="preserve"> την οποία προφανώς θα υποστηρίξουμε οι Βουλευτές που υπογράφουμε. Δεν χρειάζεται να πω τώρα πολλά.</w:t>
      </w:r>
    </w:p>
    <w:p w14:paraId="5DC7894A" w14:textId="77777777" w:rsidR="00A02DB2" w:rsidRDefault="00AC477D">
      <w:pPr>
        <w:spacing w:line="600" w:lineRule="auto"/>
        <w:ind w:firstLine="720"/>
        <w:jc w:val="both"/>
        <w:rPr>
          <w:rFonts w:eastAsia="Times New Roman"/>
          <w:b/>
          <w:szCs w:val="24"/>
        </w:rPr>
      </w:pPr>
      <w:r>
        <w:rPr>
          <w:rFonts w:eastAsia="Times New Roman"/>
          <w:b/>
          <w:szCs w:val="24"/>
        </w:rPr>
        <w:t>ΓΕΩΡΓΙΟΣ Α</w:t>
      </w:r>
      <w:r>
        <w:rPr>
          <w:rFonts w:eastAsia="Times New Roman"/>
          <w:b/>
          <w:szCs w:val="24"/>
        </w:rPr>
        <w:t>ΜΥΡΑΣ</w:t>
      </w:r>
      <w:r w:rsidRPr="00996C84">
        <w:rPr>
          <w:rFonts w:eastAsia="Times New Roman"/>
          <w:b/>
          <w:szCs w:val="24"/>
        </w:rPr>
        <w:t>:</w:t>
      </w:r>
      <w:r>
        <w:rPr>
          <w:rFonts w:eastAsia="Times New Roman"/>
          <w:b/>
          <w:szCs w:val="24"/>
        </w:rPr>
        <w:t xml:space="preserve"> </w:t>
      </w:r>
      <w:r>
        <w:rPr>
          <w:rFonts w:eastAsia="Times New Roman"/>
          <w:szCs w:val="24"/>
        </w:rPr>
        <w:t xml:space="preserve">Δεν βλέπω, κύριε </w:t>
      </w:r>
      <w:proofErr w:type="spellStart"/>
      <w:r>
        <w:rPr>
          <w:rFonts w:eastAsia="Times New Roman"/>
          <w:szCs w:val="24"/>
        </w:rPr>
        <w:t>Γκιόλα</w:t>
      </w:r>
      <w:proofErr w:type="spellEnd"/>
      <w:r>
        <w:rPr>
          <w:rFonts w:eastAsia="Times New Roman"/>
          <w:szCs w:val="24"/>
        </w:rPr>
        <w:t xml:space="preserve">, να αντιδράτε και για </w:t>
      </w:r>
      <w:r w:rsidRPr="00996C84">
        <w:rPr>
          <w:rFonts w:eastAsia="Times New Roman"/>
          <w:szCs w:val="24"/>
        </w:rPr>
        <w:t>το άλλο.</w:t>
      </w:r>
    </w:p>
    <w:p w14:paraId="5DC7894B" w14:textId="77777777" w:rsidR="00A02DB2" w:rsidRDefault="00AC477D">
      <w:pPr>
        <w:spacing w:line="600" w:lineRule="auto"/>
        <w:ind w:firstLine="720"/>
        <w:jc w:val="both"/>
        <w:rPr>
          <w:rFonts w:eastAsia="Times New Roman" w:cs="Times New Roman"/>
          <w:szCs w:val="24"/>
        </w:rPr>
      </w:pPr>
      <w:r w:rsidRPr="00532AE5">
        <w:rPr>
          <w:rFonts w:eastAsia="Times New Roman" w:cs="Times New Roman"/>
          <w:b/>
          <w:szCs w:val="24"/>
        </w:rPr>
        <w:t xml:space="preserve">ΠΡΟΕΔΡΕΥΩΝ (Μάριος Γεωργιάδης): </w:t>
      </w:r>
      <w:r>
        <w:rPr>
          <w:rFonts w:eastAsia="Times New Roman" w:cs="Times New Roman"/>
          <w:szCs w:val="24"/>
        </w:rPr>
        <w:t xml:space="preserve">Κύριοι συνάδελφοι, δεν ακούγεστε. </w:t>
      </w:r>
    </w:p>
    <w:p w14:paraId="5DC7894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sidRPr="005C4294">
        <w:rPr>
          <w:rFonts w:eastAsia="Times New Roman" w:cs="Times New Roman"/>
          <w:szCs w:val="24"/>
        </w:rPr>
        <w:t>,</w:t>
      </w:r>
      <w:r>
        <w:rPr>
          <w:rFonts w:eastAsia="Times New Roman" w:cs="Times New Roman"/>
          <w:szCs w:val="24"/>
        </w:rPr>
        <w:t xml:space="preserve"> σας παρακαλώ. </w:t>
      </w:r>
    </w:p>
    <w:p w14:paraId="5DC7894D" w14:textId="77777777" w:rsidR="00A02DB2" w:rsidRDefault="00AC477D">
      <w:pPr>
        <w:spacing w:line="600" w:lineRule="auto"/>
        <w:ind w:firstLine="720"/>
        <w:jc w:val="both"/>
        <w:rPr>
          <w:rFonts w:eastAsia="Times New Roman" w:cs="Times New Roman"/>
          <w:szCs w:val="24"/>
        </w:rPr>
      </w:pPr>
      <w:r w:rsidRPr="004E17FC">
        <w:rPr>
          <w:rFonts w:eastAsia="Times New Roman" w:cs="Times New Roman"/>
          <w:b/>
          <w:szCs w:val="24"/>
        </w:rPr>
        <w:t>ΙΩΑΝΝΗΣ ΓΚΙΟΛΑΣ: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5DC7894E" w14:textId="77777777" w:rsidR="00A02DB2" w:rsidRDefault="00AC477D">
      <w:pPr>
        <w:spacing w:line="600" w:lineRule="auto"/>
        <w:ind w:firstLine="720"/>
        <w:jc w:val="both"/>
        <w:rPr>
          <w:rFonts w:eastAsia="Times New Roman" w:cs="Times New Roman"/>
          <w:szCs w:val="24"/>
        </w:rPr>
      </w:pPr>
      <w:r w:rsidRPr="002A6373">
        <w:rPr>
          <w:rFonts w:eastAsia="Times New Roman" w:cs="Times New Roman"/>
          <w:b/>
          <w:szCs w:val="24"/>
        </w:rPr>
        <w:t>ΓΕΩΡΓΙΟΣ ΑΜΥΡΑΣ:</w:t>
      </w:r>
      <w:r>
        <w:rPr>
          <w:rFonts w:eastAsia="Times New Roman" w:cs="Times New Roman"/>
          <w:szCs w:val="24"/>
        </w:rPr>
        <w:t xml:space="preserve"> Κι εσείς, κύριοι συνάδελφοι, δεν κάνετε τίποτα άλλο παρά μόνο να ψηφίζετε. </w:t>
      </w:r>
    </w:p>
    <w:p w14:paraId="5DC7894F" w14:textId="77777777" w:rsidR="00A02DB2" w:rsidRDefault="00AC477D">
      <w:pPr>
        <w:spacing w:line="600" w:lineRule="auto"/>
        <w:ind w:firstLine="720"/>
        <w:jc w:val="both"/>
        <w:rPr>
          <w:rFonts w:eastAsia="Times New Roman" w:cs="Times New Roman"/>
          <w:szCs w:val="24"/>
        </w:rPr>
      </w:pPr>
      <w:r w:rsidRPr="00532AE5">
        <w:rPr>
          <w:rFonts w:eastAsia="Times New Roman" w:cs="Times New Roman"/>
          <w:b/>
          <w:szCs w:val="24"/>
        </w:rPr>
        <w:t xml:space="preserve">ΠΡΟΕΔΡΕΥΩΝ (Μάριος Γεωργιάδης): </w:t>
      </w:r>
      <w:r>
        <w:rPr>
          <w:rFonts w:eastAsia="Times New Roman" w:cs="Times New Roman"/>
          <w:szCs w:val="24"/>
        </w:rPr>
        <w:t xml:space="preserve">Σας παρακαλώ, κύριοι συνάδελφοι. </w:t>
      </w:r>
    </w:p>
    <w:p w14:paraId="5DC7895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Θα ξεκινήσουμε, λοιπόν, με τον κατάλογο τον ομιλητών. Μέχρι στιγμής από Κοινοβουλευτικούς Εκπροσώπους μόνο ο κ. Θ</w:t>
      </w:r>
      <w:r>
        <w:rPr>
          <w:rFonts w:eastAsia="Times New Roman" w:cs="Times New Roman"/>
          <w:szCs w:val="24"/>
        </w:rPr>
        <w:t xml:space="preserve">εοχαρόπουλος έχει ζητήσει τον λόγο. Αν επιθυμείτε και άλλοι να μιλήσετε σύντομα, θα πρέπει αναγκαστικά να πάμε με την κοινοβουλευτική δύναμη, αλλιώς θα μιλήσουν δύο </w:t>
      </w:r>
      <w:r>
        <w:rPr>
          <w:rFonts w:eastAsia="Times New Roman" w:cs="Times New Roman"/>
          <w:szCs w:val="24"/>
        </w:rPr>
        <w:lastRenderedPageBreak/>
        <w:t>ομιλητές, θα δώσω τον λόγο στον κ. Θεοχαρόπουλο και θα συνεχίσουμε τη διαδικασία με αυτή τη</w:t>
      </w:r>
      <w:r>
        <w:rPr>
          <w:rFonts w:eastAsia="Times New Roman" w:cs="Times New Roman"/>
          <w:szCs w:val="24"/>
        </w:rPr>
        <w:t xml:space="preserve">ν εναλλαγή. </w:t>
      </w:r>
    </w:p>
    <w:p w14:paraId="5DC78951" w14:textId="77777777" w:rsidR="00A02DB2" w:rsidRDefault="00AC477D">
      <w:pPr>
        <w:spacing w:line="600" w:lineRule="auto"/>
        <w:ind w:firstLine="720"/>
        <w:jc w:val="both"/>
        <w:rPr>
          <w:rFonts w:eastAsia="Times New Roman" w:cs="Times New Roman"/>
          <w:szCs w:val="24"/>
        </w:rPr>
      </w:pPr>
      <w:r w:rsidRPr="003E65ED">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sidRPr="003E65ED">
        <w:rPr>
          <w:rFonts w:eastAsia="Times New Roman" w:cs="Times New Roman"/>
          <w:b/>
          <w:szCs w:val="24"/>
        </w:rPr>
        <w:t>ΔΗΜΗΤΡΙΟΣ ΚΑΡΡΑΣ:</w:t>
      </w:r>
      <w:r>
        <w:rPr>
          <w:rFonts w:eastAsia="Times New Roman" w:cs="Times New Roman"/>
          <w:szCs w:val="24"/>
        </w:rPr>
        <w:t xml:space="preserve"> Ανά τρε</w:t>
      </w:r>
      <w:r>
        <w:rPr>
          <w:rFonts w:eastAsia="Times New Roman" w:cs="Times New Roman"/>
          <w:szCs w:val="24"/>
        </w:rPr>
        <w:t>ι</w:t>
      </w:r>
      <w:r>
        <w:rPr>
          <w:rFonts w:eastAsia="Times New Roman" w:cs="Times New Roman"/>
          <w:szCs w:val="24"/>
        </w:rPr>
        <w:t xml:space="preserve">ς, κύριε Πρόεδρε. Μην το περικόπτουμε συνέχεια. </w:t>
      </w:r>
    </w:p>
    <w:p w14:paraId="5DC78952" w14:textId="77777777" w:rsidR="00A02DB2" w:rsidRDefault="00AC477D">
      <w:pPr>
        <w:spacing w:line="600" w:lineRule="auto"/>
        <w:ind w:firstLine="720"/>
        <w:jc w:val="both"/>
        <w:rPr>
          <w:rFonts w:eastAsia="Times New Roman" w:cs="Times New Roman"/>
          <w:szCs w:val="24"/>
        </w:rPr>
      </w:pPr>
      <w:r w:rsidRPr="00532AE5">
        <w:rPr>
          <w:rFonts w:eastAsia="Times New Roman" w:cs="Times New Roman"/>
          <w:b/>
          <w:szCs w:val="24"/>
        </w:rPr>
        <w:t xml:space="preserve">ΠΡΟΕΔΡΕΥΩΝ (Μάριος Γεωργιάδης): </w:t>
      </w:r>
      <w:r>
        <w:rPr>
          <w:rFonts w:eastAsia="Times New Roman" w:cs="Times New Roman"/>
          <w:szCs w:val="24"/>
        </w:rPr>
        <w:t>Εντάξει, ανά τρεις. Δεν υπάρχει πρόβλημα. Έτσι κι αλλιώς είναι πάρα πολύ λίγοι οι ομιλητές. Είναι δώδεκα. Οπότε, ανά τρεις δε</w:t>
      </w:r>
      <w:r>
        <w:rPr>
          <w:rFonts w:eastAsia="Times New Roman" w:cs="Times New Roman"/>
          <w:szCs w:val="24"/>
        </w:rPr>
        <w:t xml:space="preserve">ν βολεύει, γιατί θα μιλάνε μόνο οι Κοινοβουλευτικοί Εκπρόσωποι μετά. </w:t>
      </w:r>
    </w:p>
    <w:p w14:paraId="5DC7895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Θεοπεφτάτου</w:t>
      </w:r>
      <w:proofErr w:type="spellEnd"/>
      <w:r>
        <w:rPr>
          <w:rFonts w:eastAsia="Times New Roman" w:cs="Times New Roman"/>
          <w:szCs w:val="24"/>
        </w:rPr>
        <w:t xml:space="preserve">, έχετε τον λόγο για επτά λεπτά. </w:t>
      </w:r>
    </w:p>
    <w:p w14:paraId="5DC78954" w14:textId="77777777" w:rsidR="00A02DB2" w:rsidRDefault="00AC477D">
      <w:pPr>
        <w:spacing w:line="600" w:lineRule="auto"/>
        <w:ind w:firstLine="720"/>
        <w:jc w:val="both"/>
        <w:rPr>
          <w:rFonts w:eastAsia="Times New Roman" w:cs="Times New Roman"/>
          <w:szCs w:val="24"/>
        </w:rPr>
      </w:pPr>
      <w:r w:rsidRPr="001610BB">
        <w:rPr>
          <w:rFonts w:eastAsia="Times New Roman" w:cs="Times New Roman"/>
          <w:b/>
          <w:szCs w:val="24"/>
        </w:rPr>
        <w:t>ΑΦΡΟΔΙΤΗ ΘΕΟΠΕΦΤΑΤΟΥ:</w:t>
      </w:r>
      <w:r>
        <w:rPr>
          <w:rFonts w:eastAsia="Times New Roman" w:cs="Times New Roman"/>
          <w:szCs w:val="24"/>
        </w:rPr>
        <w:t xml:space="preserve"> </w:t>
      </w:r>
      <w:r w:rsidRPr="0017397F">
        <w:rPr>
          <w:rFonts w:eastAsia="Times New Roman" w:cs="Times New Roman"/>
          <w:szCs w:val="24"/>
        </w:rPr>
        <w:t>Ευχαριστώ, κύριε Πρόεδρε</w:t>
      </w:r>
      <w:r>
        <w:rPr>
          <w:rFonts w:eastAsia="Times New Roman" w:cs="Times New Roman"/>
          <w:szCs w:val="24"/>
        </w:rPr>
        <w:t xml:space="preserve">. </w:t>
      </w:r>
    </w:p>
    <w:p w14:paraId="5DC7895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Συζητάμε σήμερα για τη θέσπιση ενός πλαισίου για τον θαλάσσιο χωροταξικό σχεδιασμό και</w:t>
      </w:r>
      <w:r>
        <w:rPr>
          <w:rFonts w:eastAsia="Times New Roman" w:cs="Times New Roman"/>
          <w:szCs w:val="24"/>
        </w:rPr>
        <w:t xml:space="preserve"> είναι ιδιαίτερα αναγκαίο αυτό το πλαίσιο, αφού η Ελλάδα είναι η μόνη χώρα της Ευρωπαϊκής Ένωσης που έχει πάνω από εκατό κατοικημένα νησιά. Αν δεν κάνω λάθος, είναι </w:t>
      </w:r>
      <w:proofErr w:type="spellStart"/>
      <w:r>
        <w:rPr>
          <w:rFonts w:eastAsia="Times New Roman" w:cs="Times New Roman"/>
          <w:szCs w:val="24"/>
        </w:rPr>
        <w:t>εκατόν</w:t>
      </w:r>
      <w:proofErr w:type="spellEnd"/>
      <w:r>
        <w:rPr>
          <w:rFonts w:eastAsia="Times New Roman" w:cs="Times New Roman"/>
          <w:szCs w:val="24"/>
        </w:rPr>
        <w:t xml:space="preserve"> δεκαεπτά. </w:t>
      </w:r>
    </w:p>
    <w:p w14:paraId="5DC78956" w14:textId="77777777" w:rsidR="00A02DB2" w:rsidRDefault="00AC477D">
      <w:pPr>
        <w:spacing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xml:space="preserve">, ο χωροταξικός σχεδιασμός είναι η επιστήμη με την οποία ρυθμίζουμε τις αντιθέσεις στον χώρο, σχεδιάζουμε τον χώρο, κατανέμουμε τις δραστηριότητες και έχουμε καλύτερο αποτέλεσμα απ’ αυτό που θα είχαμε βεβαίως χωρίς αυτόν τον σχεδιασμό. </w:t>
      </w:r>
    </w:p>
    <w:p w14:paraId="5DC7895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Και όσον αφορά αυτή</w:t>
      </w:r>
      <w:r>
        <w:rPr>
          <w:rFonts w:eastAsia="Times New Roman" w:cs="Times New Roman"/>
          <w:szCs w:val="24"/>
        </w:rPr>
        <w:t xml:space="preserve"> η διαδικασία, πέραν του επιστημονικού μέρους της ανάλυσης, στην κατάθεση των προτάσεων έχουν σημασία οι πολιτικές επιλογές. Είναι θέματα δηλαδή πολιτικής επιλογής πώς θα </w:t>
      </w:r>
      <w:proofErr w:type="spellStart"/>
      <w:r>
        <w:rPr>
          <w:rFonts w:eastAsia="Times New Roman" w:cs="Times New Roman"/>
          <w:szCs w:val="24"/>
        </w:rPr>
        <w:t>χωροθετήσουμε</w:t>
      </w:r>
      <w:proofErr w:type="spellEnd"/>
      <w:r>
        <w:rPr>
          <w:rFonts w:eastAsia="Times New Roman" w:cs="Times New Roman"/>
          <w:szCs w:val="24"/>
        </w:rPr>
        <w:t xml:space="preserve"> την ξηρά ή τη θάλασσα. Έχουν σημασία, λοιπόν, οι πολιτικές επιλογές και</w:t>
      </w:r>
      <w:r>
        <w:rPr>
          <w:rFonts w:eastAsia="Times New Roman" w:cs="Times New Roman"/>
          <w:szCs w:val="24"/>
        </w:rPr>
        <w:t xml:space="preserve"> το πώς αντιλαμβανόμαστε την ανάπτυξη, την οικονομία, την προστασία του περιβάλλοντος, την κοινωνική συνοχή, αφού έτσι κι αλλιώς ο ίδιος ο σχεδιασμός συνεπάγεται και αλλαγές για την κοινωνία. </w:t>
      </w:r>
    </w:p>
    <w:p w14:paraId="5DC7895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Είναι, λοιπόν, μια διαδικασία, ένα εργαλείο που προϋποθέτει συν</w:t>
      </w:r>
      <w:r>
        <w:rPr>
          <w:rFonts w:eastAsia="Times New Roman" w:cs="Times New Roman"/>
          <w:szCs w:val="24"/>
        </w:rPr>
        <w:t>τονισμό όλων των Υπουργείων και των φορέων. Η έλλειψή του δε προκαλεί αυτό που γνωρίζουν πολύ καλά οι περισσότεροι πολίτες αυτής της χώρας, γραφειοκρατικές αγκυλώσεις, καθυστερήσεις, μικρή και μεγάλη διαφθορά. Ας αφήσουμε στην άκρη το γεγονός ότι αυτοί που</w:t>
      </w:r>
      <w:r>
        <w:rPr>
          <w:rFonts w:eastAsia="Times New Roman" w:cs="Times New Roman"/>
          <w:szCs w:val="24"/>
        </w:rPr>
        <w:t xml:space="preserve"> επέδειξαν κάποιου είδους ευαισθησίες για την αναγκαιότητα αυτού του σχεδιασμού χλευάζονται και αντιμετωπίζονται ως γραφικοί. Αυτός ο σχεδιασμός συχνά λειτούργησε αποσπασματικά, γιατί είχε υποκατασταθεί και τον προλάβαινε πάντα η ιδιωτική πρωτοβουλία. </w:t>
      </w:r>
    </w:p>
    <w:p w14:paraId="5DC7895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Επί</w:t>
      </w:r>
      <w:r>
        <w:rPr>
          <w:rFonts w:eastAsia="Times New Roman" w:cs="Times New Roman"/>
          <w:szCs w:val="24"/>
        </w:rPr>
        <w:t xml:space="preserve">σης στις περισσότερες περιπτώσεις τον σχεδιασμό δεν ακολούθησαν τα κατάλληλα υποστηρικτικά προγράμματα, ώστε να υλοποιηθούν αυτά τα σχέδια και να γίνουν κτήμα της κοινωνίας. </w:t>
      </w:r>
    </w:p>
    <w:p w14:paraId="5DC7895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Συνεπώς όταν μιλάμε για αναπτυξιακά έργα, για προστασία του περιβάλλοντος, για αν</w:t>
      </w:r>
      <w:r>
        <w:rPr>
          <w:rFonts w:eastAsia="Times New Roman" w:cs="Times New Roman"/>
          <w:szCs w:val="24"/>
        </w:rPr>
        <w:t>άδειξη αρχαιολογικών χώρων, για ανανεώσιμες πηγές ενέργειες, για υποδομές, αναφερόμαστε σε όλα αυτά που βρίσκονται στον χερσαίο χώρο. Όμως, στην Ελλάδα η σχέση χερσαίας με θαλάσσια έκταση είναι περίπου εξήντα – σαράντα. Αν εξαιρέσουμε τις μεταφορές και την</w:t>
      </w:r>
      <w:r>
        <w:rPr>
          <w:rFonts w:eastAsia="Times New Roman" w:cs="Times New Roman"/>
          <w:szCs w:val="24"/>
        </w:rPr>
        <w:t xml:space="preserve"> αλιεία, ελάχιστα έχουν γίνει σε δραστηριότητες και αξιοποίηση του θαλάσσιου πλούτου που διαθέτουμε. Και στη θάλασσα έχουμε και προστατευόμενες περιοχές και δυνατότητες για ΑΠΕ μέσω της κλιματικής ενέργειας και ανάγκη για περιβαλλοντική προστασία. </w:t>
      </w:r>
    </w:p>
    <w:p w14:paraId="5DC7895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Η ανάγκ</w:t>
      </w:r>
      <w:r>
        <w:rPr>
          <w:rFonts w:eastAsia="Times New Roman" w:cs="Times New Roman"/>
          <w:szCs w:val="24"/>
        </w:rPr>
        <w:t>η, λοιπόν, για τη θέσπιση ενός θαλάσσιου χωροταξικού σχεδίου προκύπτει από τη διαρκώς αυξανόμενη επέκταση των χρήσεων, τις σωρευτικές συνέπειες που προκύπτουν απ’ αυτές και του συγκρουσιακού τους χαρακτήρα, είτε μιλάμε για χρήσεις μακραίωνες, όπως η αλιεία</w:t>
      </w:r>
      <w:r>
        <w:rPr>
          <w:rFonts w:eastAsia="Times New Roman" w:cs="Times New Roman"/>
          <w:szCs w:val="24"/>
        </w:rPr>
        <w:t xml:space="preserve">, είτε για πρόσφατες, όπως τα θαλάσσια πάρκα αιολικής ενέργειας ή οι υδατοκαλλιέργειες. Η ασυμβατότητα των χρήσεων δημιουργεί αυξανόμενες πιέσεις στο θαλάσσιο περιβάλλον κι έτσι έχουμε τη σύγκρουση στο θέμα χρήση - προστασία. </w:t>
      </w:r>
    </w:p>
    <w:p w14:paraId="5DC7895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Επίσης, έχουμε και το πρόβλημ</w:t>
      </w:r>
      <w:r>
        <w:rPr>
          <w:rFonts w:eastAsia="Times New Roman" w:cs="Times New Roman"/>
          <w:szCs w:val="24"/>
        </w:rPr>
        <w:t xml:space="preserve">α, όπως είπα και πριν, του συντονισμού των αρχών και των φορέων που θα ρυθμίζουν αυτές τις δραστηριότητες. Η θαλάσσια χωροταξία επίσης, καλείται να επιλύσει το ζήτημα των ανισοτήτων, κοινωνικών και περιφερειακών, φυσικών και ανθρωπογενών. </w:t>
      </w:r>
    </w:p>
    <w:p w14:paraId="5DC7895D" w14:textId="77777777" w:rsidR="00A02DB2" w:rsidRDefault="00AC477D">
      <w:pPr>
        <w:spacing w:line="600" w:lineRule="auto"/>
        <w:ind w:firstLine="720"/>
        <w:jc w:val="both"/>
        <w:rPr>
          <w:rFonts w:eastAsia="Times New Roman"/>
          <w:szCs w:val="24"/>
        </w:rPr>
      </w:pPr>
      <w:r>
        <w:rPr>
          <w:rFonts w:eastAsia="Times New Roman"/>
          <w:szCs w:val="24"/>
        </w:rPr>
        <w:t>Ο χωρικός σχεδια</w:t>
      </w:r>
      <w:r>
        <w:rPr>
          <w:rFonts w:eastAsia="Times New Roman"/>
          <w:szCs w:val="24"/>
        </w:rPr>
        <w:t>σμός δεν είναι, όμως, μια ουδέτερη τεχνική διαδικασία. Αντιθέτως, έχει και κοινωνικό πρόσημο. Οφείλει αφ</w:t>
      </w:r>
      <w:r>
        <w:rPr>
          <w:rFonts w:eastAsia="Times New Roman"/>
          <w:szCs w:val="24"/>
        </w:rPr>
        <w:t xml:space="preserve">’ </w:t>
      </w:r>
      <w:r>
        <w:rPr>
          <w:rFonts w:eastAsia="Times New Roman"/>
          <w:szCs w:val="24"/>
        </w:rPr>
        <w:t>ενός να συμβάλλει στον περιορισμό των καταστροφών και των κοινωνικών αδικιών που έχουν ήδη πραγματοποιηθεί και αφ</w:t>
      </w:r>
      <w:r>
        <w:rPr>
          <w:rFonts w:eastAsia="Times New Roman"/>
          <w:szCs w:val="24"/>
        </w:rPr>
        <w:t xml:space="preserve">’ </w:t>
      </w:r>
      <w:r>
        <w:rPr>
          <w:rFonts w:eastAsia="Times New Roman"/>
          <w:szCs w:val="24"/>
        </w:rPr>
        <w:t xml:space="preserve">ετέρου, να αποτρέψει τη διεύρυνση ή την εμφάνιση νέων ανισοτήτων.  </w:t>
      </w:r>
    </w:p>
    <w:p w14:paraId="5DC7895E" w14:textId="77777777" w:rsidR="00A02DB2" w:rsidRDefault="00AC477D">
      <w:pPr>
        <w:spacing w:line="600" w:lineRule="auto"/>
        <w:ind w:firstLine="720"/>
        <w:jc w:val="both"/>
        <w:rPr>
          <w:rFonts w:eastAsia="Times New Roman"/>
          <w:szCs w:val="24"/>
        </w:rPr>
      </w:pPr>
      <w:r>
        <w:rPr>
          <w:rFonts w:eastAsia="Times New Roman"/>
          <w:szCs w:val="24"/>
        </w:rPr>
        <w:t>Ακόμη, έχει ιδιαίτερο ενδιαφέρον η παράκτια ζώνη, δηλαδή το σημείο τομής του χερσαίου και του θαλάσσιου χώρου, που δέχεται μεγάλες πιέσεις λόγω ανθρωπογενών δράσεων, αστικής ή βιομηχανικής</w:t>
      </w:r>
      <w:r>
        <w:rPr>
          <w:rFonts w:eastAsia="Times New Roman"/>
          <w:szCs w:val="24"/>
        </w:rPr>
        <w:t xml:space="preserve"> ρύπανσης, έργων υποδομής και φυσικών φαινομένων και μεταβολών, όπως διάβρωση του εδάφους, πλημμύρες κ.λπ.</w:t>
      </w:r>
      <w:r>
        <w:rPr>
          <w:rFonts w:eastAsia="Times New Roman"/>
          <w:szCs w:val="24"/>
        </w:rPr>
        <w:t>.</w:t>
      </w:r>
      <w:r>
        <w:rPr>
          <w:rFonts w:eastAsia="Times New Roman"/>
          <w:szCs w:val="24"/>
        </w:rPr>
        <w:t xml:space="preserve"> </w:t>
      </w:r>
    </w:p>
    <w:p w14:paraId="5DC7895F" w14:textId="77777777" w:rsidR="00A02DB2" w:rsidRDefault="00AC477D">
      <w:pPr>
        <w:spacing w:line="600" w:lineRule="auto"/>
        <w:ind w:firstLine="720"/>
        <w:jc w:val="both"/>
        <w:rPr>
          <w:rFonts w:eastAsia="Times New Roman"/>
          <w:szCs w:val="24"/>
        </w:rPr>
      </w:pPr>
      <w:r>
        <w:rPr>
          <w:rFonts w:eastAsia="Times New Roman"/>
          <w:szCs w:val="24"/>
        </w:rPr>
        <w:t>Όπως γνωρίζουμε, ο παράκτιος χώρος είναι ο πιο κρίσιμος, μιας και μιλάμε για ένα σύνθετο ζήτημα σχεδιασμού, λαμβάνοντας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τους όρους της </w:t>
      </w:r>
      <w:proofErr w:type="spellStart"/>
      <w:r>
        <w:rPr>
          <w:rFonts w:eastAsia="Times New Roman"/>
          <w:szCs w:val="24"/>
        </w:rPr>
        <w:t>νησ</w:t>
      </w:r>
      <w:r>
        <w:rPr>
          <w:rFonts w:eastAsia="Times New Roman"/>
          <w:szCs w:val="24"/>
        </w:rPr>
        <w:t>ιωτικότητας</w:t>
      </w:r>
      <w:proofErr w:type="spellEnd"/>
      <w:r>
        <w:rPr>
          <w:rFonts w:eastAsia="Times New Roman"/>
          <w:szCs w:val="24"/>
        </w:rPr>
        <w:t xml:space="preserve"> που αποτελεί χαρακτηριστικό της ταυτότητας της </w:t>
      </w:r>
      <w:r>
        <w:rPr>
          <w:rFonts w:eastAsia="Times New Roman"/>
          <w:szCs w:val="24"/>
        </w:rPr>
        <w:lastRenderedPageBreak/>
        <w:t xml:space="preserve">χώρας μας, αλλά τροποποιεί την έννοια της ανάπτυξης, καθώς οι όροι πρόσβασης στα δημόσια αγαθά διαφοροποιούνται για τους κατοίκους των νησιών σε σχέση με τους κατοίκους του ηπειρωτικού χώρου. </w:t>
      </w:r>
    </w:p>
    <w:p w14:paraId="5DC78960" w14:textId="77777777" w:rsidR="00A02DB2" w:rsidRDefault="00AC477D">
      <w:pPr>
        <w:spacing w:line="600" w:lineRule="auto"/>
        <w:ind w:firstLine="720"/>
        <w:jc w:val="both"/>
        <w:rPr>
          <w:rFonts w:eastAsia="Times New Roman"/>
          <w:szCs w:val="24"/>
        </w:rPr>
      </w:pPr>
      <w:r>
        <w:rPr>
          <w:rFonts w:eastAsia="Times New Roman"/>
          <w:szCs w:val="24"/>
        </w:rPr>
        <w:t>Κυρί</w:t>
      </w:r>
      <w:r>
        <w:rPr>
          <w:rFonts w:eastAsia="Times New Roman"/>
          <w:szCs w:val="24"/>
        </w:rPr>
        <w:t>ες και κύριοι συνάδελφοι, θα ήθελα να σας ενημερώσω ότι την περασμένη εβδομάδα βρισκόμουν στην Κέρκυρα, στο 12</w:t>
      </w:r>
      <w:r w:rsidRPr="008A74AA">
        <w:rPr>
          <w:rFonts w:eastAsia="Times New Roman"/>
          <w:szCs w:val="24"/>
          <w:vertAlign w:val="superscript"/>
        </w:rPr>
        <w:t>ο</w:t>
      </w:r>
      <w:r>
        <w:rPr>
          <w:rFonts w:eastAsia="Times New Roman"/>
          <w:szCs w:val="24"/>
        </w:rPr>
        <w:t xml:space="preserve"> Πανελλήνιο Συμπόσιο που διοργανώνουν οι εργαζόμενοι του ΕΛΚΕΘΕ, με συνεργασία αυτή τη φορά με το Ιόνιο Πανεπιστήμιο. Το </w:t>
      </w:r>
      <w:r>
        <w:rPr>
          <w:rFonts w:eastAsia="Times New Roman"/>
          <w:szCs w:val="24"/>
        </w:rPr>
        <w:t>σ</w:t>
      </w:r>
      <w:r>
        <w:rPr>
          <w:rFonts w:eastAsia="Times New Roman"/>
          <w:szCs w:val="24"/>
        </w:rPr>
        <w:t>υμπόσιο αυτό ήταν για τ</w:t>
      </w:r>
      <w:r>
        <w:rPr>
          <w:rFonts w:eastAsia="Times New Roman"/>
          <w:szCs w:val="24"/>
        </w:rPr>
        <w:t xml:space="preserve">ην ανάπτυξη στη </w:t>
      </w:r>
      <w:proofErr w:type="spellStart"/>
      <w:r>
        <w:rPr>
          <w:rFonts w:eastAsia="Times New Roman"/>
          <w:szCs w:val="24"/>
        </w:rPr>
        <w:t>μακροπεριφέρεια</w:t>
      </w:r>
      <w:proofErr w:type="spellEnd"/>
      <w:r>
        <w:rPr>
          <w:rFonts w:eastAsia="Times New Roman"/>
          <w:szCs w:val="24"/>
        </w:rPr>
        <w:t xml:space="preserve"> Αδριατικής, Ιονίου και Ανατολικής Μεσογείου, όπου στόχος είναι η θάλασσα να καταστεί χώρος ευημερίας, ανάπτυξης, καινοτομίας και οικονομικών ευκαιριών για όλες τις χώρες που βρέχονται απ’ αυτή, μία θάλασσα που περιβάλει οκτώ</w:t>
      </w:r>
      <w:r>
        <w:rPr>
          <w:rFonts w:eastAsia="Times New Roman"/>
          <w:szCs w:val="24"/>
        </w:rPr>
        <w:t xml:space="preserve"> χώρες, με εβδομήντα εκατομμύρια κατοίκους και διαδραματίζει βασικό ρόλο στην ενίσχυση της γεωγραφικής συνέχειας στην Ευρώπη, περιλαμβάνοντας δραστηριότητες που ξεκινάνε από την αλιεία, τον τουρισμό και προχωράνε στις επικοινωνίες, στη ναυσιπλοΐα και την π</w:t>
      </w:r>
      <w:r>
        <w:rPr>
          <w:rFonts w:eastAsia="Times New Roman"/>
          <w:szCs w:val="24"/>
        </w:rPr>
        <w:t xml:space="preserve">ροστασία του θαλάσσιου περιβάλλοντος και των ακτών.      </w:t>
      </w:r>
    </w:p>
    <w:p w14:paraId="5DC78961" w14:textId="77777777" w:rsidR="00A02DB2" w:rsidRDefault="00AC477D">
      <w:pPr>
        <w:spacing w:line="600" w:lineRule="auto"/>
        <w:ind w:firstLine="720"/>
        <w:jc w:val="both"/>
        <w:rPr>
          <w:rFonts w:eastAsia="Times New Roman"/>
          <w:szCs w:val="24"/>
        </w:rPr>
      </w:pPr>
      <w:r>
        <w:rPr>
          <w:rFonts w:eastAsia="Times New Roman"/>
          <w:szCs w:val="24"/>
        </w:rPr>
        <w:t xml:space="preserve">Θα ήθελα από αυτή τη θέση να εξάρω τη συμβολή του ΕΛΚΕΘΕ για τις δραστηριότητές του για πάνω από τριάντα χρόνια στην έρευνα του θαλάσσιου χώρου. </w:t>
      </w:r>
    </w:p>
    <w:p w14:paraId="5DC78962" w14:textId="77777777" w:rsidR="00A02DB2" w:rsidRDefault="00AC477D">
      <w:pPr>
        <w:spacing w:line="600" w:lineRule="auto"/>
        <w:ind w:firstLine="720"/>
        <w:jc w:val="both"/>
        <w:rPr>
          <w:rFonts w:eastAsia="Times New Roman"/>
          <w:szCs w:val="24"/>
        </w:rPr>
      </w:pPr>
      <w:r>
        <w:rPr>
          <w:rFonts w:eastAsia="Times New Roman"/>
          <w:szCs w:val="24"/>
        </w:rPr>
        <w:lastRenderedPageBreak/>
        <w:t>Κυρίες και κύριοι συνάδελφοι, για εμάς τους νησιώτες</w:t>
      </w:r>
      <w:r>
        <w:rPr>
          <w:rFonts w:eastAsia="Times New Roman"/>
          <w:szCs w:val="24"/>
        </w:rPr>
        <w:t xml:space="preserve">, η θάλασσα πολλές φορές είναι εμπόδιο, είναι μειονέκτημα για τις μεταφορές ανθρώπων και προϊόντων, για πρόσβαση σε βασικά αγαθά, όπως η υγεία και η παιδεία. Αυτός ο ίδιος ο θαλάσσιος πλούτος, σε αυτή την τόσο ευαίσθητη περιοχή της </w:t>
      </w:r>
      <w:r>
        <w:rPr>
          <w:rFonts w:eastAsia="Times New Roman"/>
          <w:szCs w:val="24"/>
        </w:rPr>
        <w:t>ν</w:t>
      </w:r>
      <w:r>
        <w:rPr>
          <w:rFonts w:eastAsia="Times New Roman"/>
          <w:szCs w:val="24"/>
        </w:rPr>
        <w:t>οτιοανατολικής Μεσογείο</w:t>
      </w:r>
      <w:r>
        <w:rPr>
          <w:rFonts w:eastAsia="Times New Roman"/>
          <w:szCs w:val="24"/>
        </w:rPr>
        <w:t>υ που βρισκόμαστε, θα πρέπει να γίνει μέσον για συνεργασίες, για ανάπτυξη και κυρίως θάλασσα ειρήνης που ενώνει και που έχουμε μεγάλη ανάγκη.</w:t>
      </w:r>
    </w:p>
    <w:p w14:paraId="5DC78963" w14:textId="77777777" w:rsidR="00A02DB2" w:rsidRDefault="00AC477D">
      <w:pPr>
        <w:spacing w:line="600" w:lineRule="auto"/>
        <w:ind w:firstLine="720"/>
        <w:jc w:val="both"/>
        <w:rPr>
          <w:rFonts w:eastAsia="Times New Roman"/>
          <w:szCs w:val="24"/>
        </w:rPr>
      </w:pPr>
      <w:r>
        <w:rPr>
          <w:rFonts w:eastAsia="Times New Roman"/>
          <w:szCs w:val="24"/>
        </w:rPr>
        <w:t xml:space="preserve">Σας ευχαριστώ. </w:t>
      </w:r>
    </w:p>
    <w:p w14:paraId="5DC78964" w14:textId="77777777" w:rsidR="00A02DB2" w:rsidRDefault="00AC477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DC78965" w14:textId="77777777" w:rsidR="00A02DB2" w:rsidRDefault="00AC477D">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την κ</w:t>
      </w:r>
      <w:r>
        <w:rPr>
          <w:rFonts w:eastAsia="Times New Roman"/>
          <w:szCs w:val="24"/>
        </w:rPr>
        <w:t>.</w:t>
      </w:r>
      <w:r>
        <w:rPr>
          <w:rFonts w:eastAsia="Times New Roman"/>
          <w:szCs w:val="24"/>
        </w:rPr>
        <w:t xml:space="preserve"> </w:t>
      </w:r>
      <w:proofErr w:type="spellStart"/>
      <w:r>
        <w:rPr>
          <w:rFonts w:eastAsia="Times New Roman"/>
          <w:szCs w:val="24"/>
        </w:rPr>
        <w:t>Θε</w:t>
      </w:r>
      <w:r>
        <w:rPr>
          <w:rFonts w:eastAsia="Times New Roman"/>
          <w:szCs w:val="24"/>
        </w:rPr>
        <w:t>οπεφτάτου</w:t>
      </w:r>
      <w:proofErr w:type="spellEnd"/>
      <w:r>
        <w:rPr>
          <w:rFonts w:eastAsia="Times New Roman"/>
          <w:szCs w:val="24"/>
        </w:rPr>
        <w:t>.</w:t>
      </w:r>
    </w:p>
    <w:p w14:paraId="5DC78966" w14:textId="77777777" w:rsidR="00A02DB2" w:rsidRDefault="00AC477D">
      <w:pPr>
        <w:spacing w:line="600" w:lineRule="auto"/>
        <w:ind w:firstLine="720"/>
        <w:jc w:val="both"/>
        <w:rPr>
          <w:rFonts w:eastAsia="Times New Roman"/>
          <w:szCs w:val="24"/>
        </w:rPr>
      </w:pPr>
      <w:r>
        <w:rPr>
          <w:rFonts w:eastAsia="Times New Roman"/>
          <w:szCs w:val="24"/>
        </w:rPr>
        <w:t>Ο κ. Κατσαφάδος από τη Νέα Δημοκρατία έχει τον λόγο για επτά λεπτά. Ακολουθεί ο κ. Μανιάτης που έχει ζητήσει να προηγηθεί, γιατί λόγω μιας υποχρέωσης θα πρέπει να αποχωρήσει και μετά ο κ. Θεοχαρόπουλος, ο πρώτος εκ των Κοινοβουλευτικών Εκπροσώπω</w:t>
      </w:r>
      <w:r>
        <w:rPr>
          <w:rFonts w:eastAsia="Times New Roman"/>
          <w:szCs w:val="24"/>
        </w:rPr>
        <w:t xml:space="preserve">ν.  </w:t>
      </w:r>
    </w:p>
    <w:p w14:paraId="5DC78967" w14:textId="77777777" w:rsidR="00A02DB2" w:rsidRDefault="00AC477D">
      <w:pPr>
        <w:spacing w:line="600" w:lineRule="auto"/>
        <w:ind w:firstLine="720"/>
        <w:jc w:val="both"/>
        <w:rPr>
          <w:rFonts w:eastAsia="Times New Roman"/>
          <w:szCs w:val="24"/>
        </w:rPr>
      </w:pPr>
      <w:r>
        <w:rPr>
          <w:rFonts w:eastAsia="Times New Roman"/>
          <w:szCs w:val="24"/>
        </w:rPr>
        <w:t xml:space="preserve">Ορίστε, κύριε Κατσαφάδο, έχετε τον λόγο. </w:t>
      </w:r>
    </w:p>
    <w:p w14:paraId="5DC78968" w14:textId="77777777" w:rsidR="00A02DB2" w:rsidRDefault="00AC477D">
      <w:pPr>
        <w:spacing w:line="600" w:lineRule="auto"/>
        <w:ind w:firstLine="720"/>
        <w:jc w:val="both"/>
        <w:rPr>
          <w:rFonts w:eastAsia="Times New Roman"/>
          <w:szCs w:val="24"/>
        </w:rPr>
      </w:pPr>
      <w:r>
        <w:rPr>
          <w:rFonts w:eastAsia="Times New Roman"/>
          <w:b/>
          <w:szCs w:val="24"/>
        </w:rPr>
        <w:t xml:space="preserve">ΚΩΝΣΤΑΝΤΙΝΟΣ ΚΑΤΣΑΦΑΔΟΣ: </w:t>
      </w:r>
      <w:r>
        <w:rPr>
          <w:rFonts w:eastAsia="Times New Roman"/>
          <w:szCs w:val="24"/>
        </w:rPr>
        <w:t xml:space="preserve">Ευχαριστώ πολύ, κύριε Πρόεδρε. </w:t>
      </w:r>
    </w:p>
    <w:p w14:paraId="5DC78969" w14:textId="77777777" w:rsidR="00A02DB2" w:rsidRDefault="00AC477D">
      <w:pPr>
        <w:spacing w:line="600" w:lineRule="auto"/>
        <w:ind w:firstLine="720"/>
        <w:jc w:val="both"/>
        <w:rPr>
          <w:rFonts w:eastAsia="Times New Roman"/>
          <w:szCs w:val="24"/>
        </w:rPr>
      </w:pPr>
      <w:r>
        <w:rPr>
          <w:rFonts w:eastAsia="Times New Roman"/>
          <w:szCs w:val="24"/>
        </w:rPr>
        <w:lastRenderedPageBreak/>
        <w:t>Παγκόσμια Ημέρα Περιβάλλοντος σήμερα και απ’ ό,τι είδαμε ο κύριος Υπουργός, ο οποίος αυτή τη στιγμή δεν βρίσκεται στην Αίθουσα, στα οκτώ λεπτά από την ο</w:t>
      </w:r>
      <w:r>
        <w:rPr>
          <w:rFonts w:eastAsia="Times New Roman"/>
          <w:szCs w:val="24"/>
        </w:rPr>
        <w:t xml:space="preserve">μιλία του αναφέρθηκε σε όλα αυτά που έχει καταφέρει η Κυβέρνηση. </w:t>
      </w:r>
    </w:p>
    <w:p w14:paraId="5DC7896A" w14:textId="77777777" w:rsidR="00A02DB2" w:rsidRDefault="00AC477D">
      <w:pPr>
        <w:spacing w:line="600" w:lineRule="auto"/>
        <w:ind w:firstLine="720"/>
        <w:jc w:val="both"/>
        <w:rPr>
          <w:rFonts w:eastAsia="Times New Roman"/>
          <w:szCs w:val="24"/>
        </w:rPr>
      </w:pPr>
      <w:r>
        <w:rPr>
          <w:rFonts w:eastAsia="Times New Roman"/>
          <w:szCs w:val="24"/>
        </w:rPr>
        <w:t xml:space="preserve">Φυσικά, θα ήθελα και θα περίμενα στη δευτερολογία του ο κύριος Υπουργός, μετά απ’ όλα αυτά τα οποία νομοθέτησε η Κυβέρνηση, να μας πει ποια απ’ όλα αυτά έχουν υλοποιηθεί, πόσα χρήματα έχουν </w:t>
      </w:r>
      <w:r>
        <w:rPr>
          <w:rFonts w:eastAsia="Times New Roman"/>
          <w:szCs w:val="24"/>
        </w:rPr>
        <w:t xml:space="preserve">δαπανηθεί και τι όφελος έχουμε σε σχέση με το περιβάλλον. Διότι, δυστυχώς, εδώ έχουμε ακούσει πάρα πολλές υποσχέσεις και πάρα πολλές δεσμεύσεις οι οποίες μένουν στα συρτάρια. </w:t>
      </w:r>
    </w:p>
    <w:p w14:paraId="5DC7896B" w14:textId="77777777" w:rsidR="00A02DB2" w:rsidRDefault="00AC477D">
      <w:pPr>
        <w:spacing w:line="600" w:lineRule="auto"/>
        <w:ind w:firstLine="720"/>
        <w:jc w:val="both"/>
        <w:rPr>
          <w:rFonts w:eastAsia="Times New Roman"/>
          <w:szCs w:val="24"/>
        </w:rPr>
      </w:pPr>
      <w:r>
        <w:rPr>
          <w:rFonts w:eastAsia="Times New Roman"/>
          <w:szCs w:val="24"/>
        </w:rPr>
        <w:t xml:space="preserve">Το μόνο σίγουρο όμως, κυρίες και κύριοι συνάδελφοι, είναι ότι η ευρωπαϊκή </w:t>
      </w:r>
      <w:r>
        <w:rPr>
          <w:rFonts w:eastAsia="Times New Roman"/>
          <w:szCs w:val="24"/>
        </w:rPr>
        <w:t>ο</w:t>
      </w:r>
      <w:r>
        <w:rPr>
          <w:rFonts w:eastAsia="Times New Roman"/>
          <w:szCs w:val="24"/>
        </w:rPr>
        <w:t>δηγία</w:t>
      </w:r>
      <w:r>
        <w:rPr>
          <w:rFonts w:eastAsia="Times New Roman"/>
          <w:szCs w:val="24"/>
        </w:rPr>
        <w:t xml:space="preserve"> που συζητάμε σήμερα είχε περάσει τον Ιούλιο του 2014, θα έπρεπε το 2016 να ενσωματωθεί στην ελληνική νομοθεσία, αλλά δυστυχώς, αυτή η καθυστέρηση, προφανώς και είναι έργο αυτής της Κυβέρνησης. Κάλλιο αργά παρά ποτέ, λοιπόν, κύριε Υπουργέ. Αρκεί, όμως, αυτ</w:t>
      </w:r>
      <w:r>
        <w:rPr>
          <w:rFonts w:eastAsia="Times New Roman"/>
          <w:szCs w:val="24"/>
        </w:rPr>
        <w:t xml:space="preserve">ή η καθυστέρηση, που είναι με δική σας ευθύνη όπως είπα, να μην συνοδεύεται και με χρηματικά πρόστιμα. </w:t>
      </w:r>
    </w:p>
    <w:p w14:paraId="5DC7896C" w14:textId="77777777" w:rsidR="00A02DB2" w:rsidRDefault="00AC477D">
      <w:pPr>
        <w:spacing w:line="600" w:lineRule="auto"/>
        <w:ind w:firstLine="720"/>
        <w:jc w:val="both"/>
        <w:rPr>
          <w:rFonts w:eastAsia="Times New Roman"/>
          <w:szCs w:val="24"/>
        </w:rPr>
      </w:pPr>
      <w:r>
        <w:rPr>
          <w:rFonts w:eastAsia="Times New Roman"/>
          <w:szCs w:val="24"/>
        </w:rPr>
        <w:lastRenderedPageBreak/>
        <w:t>Φυσικά, λόγω αυτής της καθυστέρησης απομένουν στη χώρα λιγότερο από τρία χρόνια για την εκπόνηση θαλασσίων χωροταξικών σχεδίων, αφού η προθεσμία για την</w:t>
      </w:r>
      <w:r>
        <w:rPr>
          <w:rFonts w:eastAsia="Times New Roman"/>
          <w:szCs w:val="24"/>
        </w:rPr>
        <w:t xml:space="preserve"> ολοκλήρωση του εθνικού θαλάσσιου χωροταξικού σχεδιασμού είναι ο Μάρτης του 2021. Και αυτό είναι πάλι δικό σας αποτέλεσμα, κύριε Υπουργέ.  </w:t>
      </w:r>
    </w:p>
    <w:p w14:paraId="5DC7896D" w14:textId="77777777" w:rsidR="00A02DB2" w:rsidRDefault="00AC477D">
      <w:pPr>
        <w:spacing w:line="600" w:lineRule="auto"/>
        <w:ind w:firstLine="720"/>
        <w:jc w:val="both"/>
        <w:rPr>
          <w:rFonts w:eastAsia="Times New Roman"/>
          <w:szCs w:val="24"/>
        </w:rPr>
      </w:pPr>
      <w:r>
        <w:rPr>
          <w:rFonts w:eastAsia="Times New Roman"/>
          <w:szCs w:val="24"/>
        </w:rPr>
        <w:t xml:space="preserve">Η χρησιμότητα της θαλάσσιας χωροταξίας είναι δεδομένη και η σημασία της για την Ελλάδα είναι τριπλή: </w:t>
      </w:r>
    </w:p>
    <w:p w14:paraId="5DC7896E" w14:textId="77777777" w:rsidR="00A02DB2" w:rsidRDefault="00AC477D">
      <w:pPr>
        <w:spacing w:line="600" w:lineRule="auto"/>
        <w:ind w:firstLine="720"/>
        <w:jc w:val="both"/>
        <w:rPr>
          <w:rFonts w:eastAsia="Times New Roman"/>
          <w:szCs w:val="24"/>
        </w:rPr>
      </w:pPr>
      <w:r>
        <w:rPr>
          <w:rFonts w:eastAsia="Times New Roman"/>
          <w:szCs w:val="24"/>
        </w:rPr>
        <w:t>Πρώτον, έχει γ</w:t>
      </w:r>
      <w:r>
        <w:rPr>
          <w:rFonts w:eastAsia="Times New Roman"/>
          <w:szCs w:val="24"/>
        </w:rPr>
        <w:t xml:space="preserve">εωπολιτική και </w:t>
      </w:r>
      <w:proofErr w:type="spellStart"/>
      <w:r>
        <w:rPr>
          <w:rFonts w:eastAsia="Times New Roman"/>
          <w:szCs w:val="24"/>
        </w:rPr>
        <w:t>γεωστρατηγική</w:t>
      </w:r>
      <w:proofErr w:type="spellEnd"/>
      <w:r>
        <w:rPr>
          <w:rFonts w:eastAsia="Times New Roman"/>
          <w:szCs w:val="24"/>
        </w:rPr>
        <w:t xml:space="preserve"> σημασία, διότι τα θαλάσσια σύνορα της χώρας προσδίδουν την εικόνα ενός πραγματικά νησιωτικού και θαλάσσιου κράτους.       </w:t>
      </w:r>
    </w:p>
    <w:p w14:paraId="5DC7896F" w14:textId="77777777" w:rsidR="00A02DB2" w:rsidRDefault="00AC477D">
      <w:pPr>
        <w:spacing w:line="600" w:lineRule="auto"/>
        <w:ind w:firstLine="720"/>
        <w:jc w:val="both"/>
        <w:rPr>
          <w:rFonts w:eastAsia="Times New Roman"/>
          <w:szCs w:val="24"/>
        </w:rPr>
      </w:pPr>
      <w:r>
        <w:rPr>
          <w:rFonts w:eastAsia="Times New Roman"/>
          <w:szCs w:val="24"/>
        </w:rPr>
        <w:t>Δεύτερον, έχει περιβαλλοντική και οικολογική σημασία, γιατί η ολοκληρωμένη αρίθμηση, διευθέτηση και οργά</w:t>
      </w:r>
      <w:r>
        <w:rPr>
          <w:rFonts w:eastAsia="Times New Roman"/>
          <w:szCs w:val="24"/>
        </w:rPr>
        <w:t xml:space="preserve">νωση των χρήσεων της θάλασσας έχει ως αποτέλεσμα την προστασία του πολύτιμου για τη ζωή θαλάσσιου περιβάλλοντος και ταυτόχρονα, την προστασία των ιδίων των πλουτοπαραγωγικών πόρων με αειφόρα διαχείριση. </w:t>
      </w:r>
    </w:p>
    <w:p w14:paraId="5DC7897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Τρίτο και πολύ σημαντικό, είναι γιατί αγγίζει </w:t>
      </w:r>
      <w:r>
        <w:rPr>
          <w:rFonts w:eastAsia="Times New Roman" w:cs="Times New Roman"/>
          <w:szCs w:val="24"/>
        </w:rPr>
        <w:t>ζητήματα μείζονος σημασίας για την ελληνική οικονομία, όπως είναι η τουριστική ανάπτυξη, τα λιμά</w:t>
      </w:r>
      <w:r>
        <w:rPr>
          <w:rFonts w:eastAsia="Times New Roman" w:cs="Times New Roman"/>
          <w:szCs w:val="24"/>
        </w:rPr>
        <w:lastRenderedPageBreak/>
        <w:t>νια, οι μαρίνες, η ναυσιπλοΐα, τα αλιευτικά καταφύγια, οι παράκτιες τουριστικές υποδομές, ιχθυοτροφεία, αλιεία, θαλάσσιες μεταφορές εξόρυξης πετρελαίου, φυσικού</w:t>
      </w:r>
      <w:r>
        <w:rPr>
          <w:rFonts w:eastAsia="Times New Roman" w:cs="Times New Roman"/>
          <w:szCs w:val="24"/>
        </w:rPr>
        <w:t xml:space="preserve"> αερίου και άλλων ενεργειακών πόρων, πρώτων υλών, ορυκτών και αδρανών υλικών για την παραγωγή ενέργειας από ανανεώσιμες πηγές.</w:t>
      </w:r>
    </w:p>
    <w:p w14:paraId="5DC7897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Δυστυχώς, όμως, κυρίες και κύριοι συνάδελφοι, η Ελλάδα, η κατ</w:t>
      </w:r>
      <w:r>
        <w:rPr>
          <w:rFonts w:eastAsia="Times New Roman" w:cs="Times New Roman"/>
          <w:szCs w:val="24"/>
        </w:rPr>
        <w:t xml:space="preserve">’ </w:t>
      </w:r>
      <w:r>
        <w:rPr>
          <w:rFonts w:eastAsia="Times New Roman" w:cs="Times New Roman"/>
          <w:szCs w:val="24"/>
        </w:rPr>
        <w:t>εξοχήν ναυτική και νησιωτική χώρα της Ευρώπης δεν είχε και δεν έχε</w:t>
      </w:r>
      <w:r>
        <w:rPr>
          <w:rFonts w:eastAsia="Times New Roman" w:cs="Times New Roman"/>
          <w:szCs w:val="24"/>
        </w:rPr>
        <w:t xml:space="preserve">ι θαλάσσιο χωροταξικό σχεδιασμό. Και ερχόμαστε τώρα, ασθμαίνοντας, να ενσωματώσουμε μια ευρωπαϊκή </w:t>
      </w:r>
      <w:r>
        <w:rPr>
          <w:rFonts w:eastAsia="Times New Roman" w:cs="Times New Roman"/>
          <w:szCs w:val="24"/>
        </w:rPr>
        <w:t>ο</w:t>
      </w:r>
      <w:r>
        <w:rPr>
          <w:rFonts w:eastAsia="Times New Roman" w:cs="Times New Roman"/>
          <w:szCs w:val="24"/>
        </w:rPr>
        <w:t xml:space="preserve">δηγία, ενώ θα έπρεπε για ιστορικούς, οικονομικούς και γεωγραφικούς λόγους να πρωτοστατούμε στην εκπόνηση αυτών των πολιτικών και να εξάγουμε εμείς το </w:t>
      </w:r>
      <w:r>
        <w:rPr>
          <w:rFonts w:eastAsia="Times New Roman" w:cs="Times New Roman"/>
          <w:szCs w:val="24"/>
          <w:lang w:val="en-US"/>
        </w:rPr>
        <w:t>know</w:t>
      </w:r>
      <w:r w:rsidRPr="00C66876">
        <w:rPr>
          <w:rFonts w:eastAsia="Times New Roman" w:cs="Times New Roman"/>
          <w:szCs w:val="24"/>
        </w:rPr>
        <w:t>-</w:t>
      </w:r>
      <w:r>
        <w:rPr>
          <w:rFonts w:eastAsia="Times New Roman" w:cs="Times New Roman"/>
          <w:szCs w:val="24"/>
          <w:lang w:val="en-US"/>
        </w:rPr>
        <w:t>how</w:t>
      </w:r>
      <w:r>
        <w:rPr>
          <w:rFonts w:eastAsia="Times New Roman" w:cs="Times New Roman"/>
          <w:szCs w:val="24"/>
        </w:rPr>
        <w:t xml:space="preserve"> και σε άλλες χώρες.</w:t>
      </w:r>
    </w:p>
    <w:p w14:paraId="5DC7897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Δυστυχώς, όμως, κυρίες και κύριοι συνάδελφοι, παρατηρούμε και κάτι άλλο στο συγκεκριμένο νομοθέτημα. Παρατηρούμε την προχειρότητα με την οποία αντιμετωπίζει αυτό το σημαντικό νομοθέτημα η Κυβέρνηση</w:t>
      </w:r>
      <w:r w:rsidRPr="00C66876">
        <w:rPr>
          <w:rFonts w:eastAsia="Times New Roman" w:cs="Times New Roman"/>
          <w:szCs w:val="24"/>
        </w:rPr>
        <w:t>,</w:t>
      </w:r>
      <w:r>
        <w:rPr>
          <w:rFonts w:eastAsia="Times New Roman" w:cs="Times New Roman"/>
          <w:szCs w:val="24"/>
        </w:rPr>
        <w:t xml:space="preserve"> όπως και σε όλα τα προηγούμενα. Η</w:t>
      </w:r>
      <w:r>
        <w:rPr>
          <w:rFonts w:eastAsia="Times New Roman" w:cs="Times New Roman"/>
          <w:szCs w:val="24"/>
        </w:rPr>
        <w:t xml:space="preserve"> λέξη στρατηγικός σχεδιασμός, στόχος και αποτέλεσμα δεν υπάρχουν στο λεξιλόγιό σας, με αποτέλεσμα να νομοθετείτε χωρίς όραμα για την πατρίδα.</w:t>
      </w:r>
    </w:p>
    <w:p w14:paraId="5DC7897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κάποιες εξαγγελίες </w:t>
      </w:r>
      <w:r>
        <w:rPr>
          <w:rFonts w:eastAsia="Times New Roman" w:cs="Times New Roman"/>
          <w:szCs w:val="24"/>
        </w:rPr>
        <w:t xml:space="preserve">ελάχιστες </w:t>
      </w:r>
      <w:r>
        <w:rPr>
          <w:rFonts w:eastAsia="Times New Roman" w:cs="Times New Roman"/>
          <w:szCs w:val="24"/>
        </w:rPr>
        <w:t>εκ των οποίων υλοποιούνται</w:t>
      </w:r>
      <w:r>
        <w:rPr>
          <w:rFonts w:eastAsia="Times New Roman" w:cs="Times New Roman"/>
          <w:szCs w:val="24"/>
        </w:rPr>
        <w:t>,</w:t>
      </w:r>
      <w:r>
        <w:rPr>
          <w:rFonts w:eastAsia="Times New Roman" w:cs="Times New Roman"/>
          <w:szCs w:val="24"/>
        </w:rPr>
        <w:t xml:space="preserve"> και με μεγάλη καθυστέρηση</w:t>
      </w:r>
      <w:r>
        <w:rPr>
          <w:rFonts w:eastAsia="Times New Roman" w:cs="Times New Roman"/>
          <w:szCs w:val="24"/>
        </w:rPr>
        <w:t>,</w:t>
      </w:r>
      <w:r>
        <w:rPr>
          <w:rFonts w:eastAsia="Times New Roman" w:cs="Times New Roman"/>
          <w:szCs w:val="24"/>
        </w:rPr>
        <w:t xml:space="preserve"> και κάποιες άλλες οι </w:t>
      </w:r>
      <w:r>
        <w:rPr>
          <w:rFonts w:eastAsia="Times New Roman" w:cs="Times New Roman"/>
          <w:szCs w:val="24"/>
        </w:rPr>
        <w:t xml:space="preserve">οποίες παραμένουν εξαγγελίες. Φέρνετε την κατάρτιση και την έγκριση της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χ</w:t>
      </w:r>
      <w:r>
        <w:rPr>
          <w:rFonts w:eastAsia="Times New Roman" w:cs="Times New Roman"/>
          <w:szCs w:val="24"/>
        </w:rPr>
        <w:t xml:space="preserve">ωρικής </w:t>
      </w:r>
      <w:r>
        <w:rPr>
          <w:rFonts w:eastAsia="Times New Roman" w:cs="Times New Roman"/>
          <w:szCs w:val="24"/>
        </w:rPr>
        <w:t>σ</w:t>
      </w:r>
      <w:r>
        <w:rPr>
          <w:rFonts w:eastAsia="Times New Roman" w:cs="Times New Roman"/>
          <w:szCs w:val="24"/>
        </w:rPr>
        <w:t xml:space="preserve">τρατηγικής για τον θαλάσσιο χώρο, χωρίς όμως την ύπαρξη εγκεκριμένης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χ</w:t>
      </w:r>
      <w:r>
        <w:rPr>
          <w:rFonts w:eastAsia="Times New Roman" w:cs="Times New Roman"/>
          <w:szCs w:val="24"/>
        </w:rPr>
        <w:t xml:space="preserve">ωρικής </w:t>
      </w:r>
      <w:r>
        <w:rPr>
          <w:rFonts w:eastAsia="Times New Roman" w:cs="Times New Roman"/>
          <w:szCs w:val="24"/>
        </w:rPr>
        <w:t>σ</w:t>
      </w:r>
      <w:r>
        <w:rPr>
          <w:rFonts w:eastAsia="Times New Roman" w:cs="Times New Roman"/>
          <w:szCs w:val="24"/>
        </w:rPr>
        <w:t>τρατηγικής, χωρίς να έχετε κανένα δεσμευτικό χρονοδιάγραμμα.</w:t>
      </w:r>
    </w:p>
    <w:p w14:paraId="5DC7897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Δεν θα έπρεπε να καθ</w:t>
      </w:r>
      <w:r>
        <w:rPr>
          <w:rFonts w:eastAsia="Times New Roman" w:cs="Times New Roman"/>
          <w:szCs w:val="24"/>
        </w:rPr>
        <w:t>ορίζεται ότι μετά την ψήφιση του παρόντος νόμου σε συγκεκριμένο χρονικό διάστημα, παραδείγματος χάριν ενός έτους, θα όφειλαν να κατατεθούν στο Εθνικό Συμβούλιο Χωροταξίας από τους αρμόδιους φορείς τα επιμέρους θαλάσσια χωροταξικά σχέδια; Παρ’ ότι η σημεριν</w:t>
      </w:r>
      <w:r>
        <w:rPr>
          <w:rFonts w:eastAsia="Times New Roman" w:cs="Times New Roman"/>
          <w:szCs w:val="24"/>
        </w:rPr>
        <w:t xml:space="preserve">ή </w:t>
      </w:r>
      <w:r>
        <w:rPr>
          <w:rFonts w:eastAsia="Times New Roman" w:cs="Times New Roman"/>
          <w:szCs w:val="24"/>
        </w:rPr>
        <w:t>ο</w:t>
      </w:r>
      <w:r>
        <w:rPr>
          <w:rFonts w:eastAsia="Times New Roman" w:cs="Times New Roman"/>
          <w:szCs w:val="24"/>
        </w:rPr>
        <w:t xml:space="preserve">δηγία είναι προς τη σωστή κατεύθυνση, είναι ξεκάθαρο ότι στην υλοποίησή της θα υπάρξουν προβλήματα. </w:t>
      </w:r>
    </w:p>
    <w:p w14:paraId="5DC7897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Διορίζ</w:t>
      </w:r>
      <w:r>
        <w:rPr>
          <w:rFonts w:eastAsia="Times New Roman" w:cs="Times New Roman"/>
          <w:szCs w:val="24"/>
        </w:rPr>
        <w:t>ον</w:t>
      </w:r>
      <w:r>
        <w:rPr>
          <w:rFonts w:eastAsia="Times New Roman" w:cs="Times New Roman"/>
          <w:szCs w:val="24"/>
        </w:rPr>
        <w:t>ται στο εν λόγω σχέδιο νόμου ως αποκλειστικά αρμ</w:t>
      </w:r>
      <w:r>
        <w:rPr>
          <w:rFonts w:eastAsia="Times New Roman" w:cs="Times New Roman"/>
          <w:szCs w:val="24"/>
        </w:rPr>
        <w:t xml:space="preserve">όδιοι </w:t>
      </w:r>
      <w:r>
        <w:rPr>
          <w:rFonts w:eastAsia="Times New Roman" w:cs="Times New Roman"/>
          <w:szCs w:val="24"/>
        </w:rPr>
        <w:t xml:space="preserve">για τη χάραξη της θαλάσσιας πολιτικής ο Υπουργός Περιβάλλοντος και η Γενική Γραμματέας. Η </w:t>
      </w:r>
      <w:r>
        <w:rPr>
          <w:rFonts w:eastAsia="Times New Roman" w:cs="Times New Roman"/>
          <w:szCs w:val="24"/>
        </w:rPr>
        <w:t xml:space="preserve">γνώμη μας είναι, κύριε Υπουργέ, ότι τόσο κρίσιμα ζητήματα πρέπει να τυγχάνουν μεγαλύτερου και ισχυρότερου προγραμματισμού και ευρύτερης νομιμοποίησης. Άλλωστε, ο Υπουργός και η Γενική Γραμματέας δεν θα </w:t>
      </w:r>
      <w:proofErr w:type="spellStart"/>
      <w:r>
        <w:rPr>
          <w:rFonts w:eastAsia="Times New Roman" w:cs="Times New Roman"/>
          <w:szCs w:val="24"/>
        </w:rPr>
        <w:t>αντ</w:t>
      </w:r>
      <w:r>
        <w:rPr>
          <w:rFonts w:eastAsia="Times New Roman" w:cs="Times New Roman"/>
          <w:szCs w:val="24"/>
        </w:rPr>
        <w:t>ε</w:t>
      </w:r>
      <w:r>
        <w:rPr>
          <w:rFonts w:eastAsia="Times New Roman" w:cs="Times New Roman"/>
          <w:szCs w:val="24"/>
        </w:rPr>
        <w:t>πεξέλθουν</w:t>
      </w:r>
      <w:proofErr w:type="spellEnd"/>
      <w:r>
        <w:rPr>
          <w:rFonts w:eastAsia="Times New Roman" w:cs="Times New Roman"/>
          <w:szCs w:val="24"/>
        </w:rPr>
        <w:t xml:space="preserve"> στο βάρος μιας τόσο σημαντικής χωροταξικ</w:t>
      </w:r>
      <w:r>
        <w:rPr>
          <w:rFonts w:eastAsia="Times New Roman" w:cs="Times New Roman"/>
          <w:szCs w:val="24"/>
        </w:rPr>
        <w:t xml:space="preserve">ής σχεδίασης. </w:t>
      </w:r>
    </w:p>
    <w:p w14:paraId="5DC7897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Για ποιον λόγο</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δεν μπορούμε να καταλάβουμε</w:t>
      </w:r>
      <w:r>
        <w:rPr>
          <w:rFonts w:eastAsia="Times New Roman" w:cs="Times New Roman"/>
          <w:szCs w:val="24"/>
        </w:rPr>
        <w:t>,</w:t>
      </w:r>
      <w:r>
        <w:rPr>
          <w:rFonts w:eastAsia="Times New Roman" w:cs="Times New Roman"/>
          <w:szCs w:val="24"/>
        </w:rPr>
        <w:t xml:space="preserve"> δεν εμπλέκονται, έστω και συμβουλευτικά τα πανεπιστημιακά ιδρύματα τα οποία διαθέτουν τμήματα χωροταξίας;</w:t>
      </w:r>
    </w:p>
    <w:p w14:paraId="5DC7897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Ένα άλλο ζήτημα που θα πρέπει να προσέξετε είναι να μην αναπαραχθούν σε αυτή τη νέ</w:t>
      </w:r>
      <w:r>
        <w:rPr>
          <w:rFonts w:eastAsia="Times New Roman" w:cs="Times New Roman"/>
          <w:szCs w:val="24"/>
        </w:rPr>
        <w:t>α μορφή σχεδιασμού οι αδυναμίες οι οποίες έχουν παρατηρηθεί διαχρονικά στον χερσαίο χωρικό σχεδιασμό</w:t>
      </w:r>
      <w:r>
        <w:rPr>
          <w:rFonts w:eastAsia="Times New Roman" w:cs="Times New Roman"/>
          <w:szCs w:val="24"/>
        </w:rPr>
        <w:t>,</w:t>
      </w:r>
      <w:r>
        <w:rPr>
          <w:rFonts w:eastAsia="Times New Roman" w:cs="Times New Roman"/>
          <w:szCs w:val="24"/>
        </w:rPr>
        <w:t xml:space="preserve"> σε όλα τα επίπεδα. Είναι αδυναμίες οι οποίες συνδέονται με μεγάλες καθυστερήσεις και στην εύρεση των σχεδίων και στις </w:t>
      </w:r>
      <w:proofErr w:type="spellStart"/>
      <w:r>
        <w:rPr>
          <w:rFonts w:eastAsia="Times New Roman" w:cs="Times New Roman"/>
          <w:szCs w:val="24"/>
        </w:rPr>
        <w:t>αδειοδοτήσεις</w:t>
      </w:r>
      <w:proofErr w:type="spellEnd"/>
      <w:r>
        <w:rPr>
          <w:rFonts w:eastAsia="Times New Roman" w:cs="Times New Roman"/>
          <w:szCs w:val="24"/>
        </w:rPr>
        <w:t>, με περιορισμένη εφαρμ</w:t>
      </w:r>
      <w:r>
        <w:rPr>
          <w:rFonts w:eastAsia="Times New Roman" w:cs="Times New Roman"/>
          <w:szCs w:val="24"/>
        </w:rPr>
        <w:t xml:space="preserve">ογή των σχεδίων και με δυσκολίες </w:t>
      </w:r>
      <w:proofErr w:type="spellStart"/>
      <w:r>
        <w:rPr>
          <w:rFonts w:eastAsia="Times New Roman" w:cs="Times New Roman"/>
          <w:szCs w:val="24"/>
        </w:rPr>
        <w:t>αδειοδότησης</w:t>
      </w:r>
      <w:proofErr w:type="spellEnd"/>
      <w:r>
        <w:rPr>
          <w:rFonts w:eastAsia="Times New Roman" w:cs="Times New Roman"/>
          <w:szCs w:val="24"/>
        </w:rPr>
        <w:t xml:space="preserve">. </w:t>
      </w:r>
    </w:p>
    <w:p w14:paraId="5DC7897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Το θέμα, λοιπόν, κυρίες και κύριοι συνάδελφοι, είναι πώς θα αποφύγουμε αυτά τα προσχώματα και θα αξιοποιήσουμε τα θετικά, τις δυνατότητες τις οποίες μπορεί να μας δώσει η θαλάσσια χωροταξία.</w:t>
      </w:r>
    </w:p>
    <w:p w14:paraId="5DC7897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Και σε αυτές τις </w:t>
      </w:r>
      <w:r>
        <w:rPr>
          <w:rFonts w:eastAsia="Times New Roman" w:cs="Times New Roman"/>
          <w:szCs w:val="24"/>
        </w:rPr>
        <w:t>περιπτώσεις όσο πιο απλό είναι το θεσμικό πλαίσιο, τόσο πιο εύκολα μπορεί η δημόσια διοίκηση και ο ιδιωτικός τομέας να έχουν ξεκάθαρη εικόνα και να πάμε σε μια αποτελεσματικότερη εφαρμογή. Το πρόβλημα ενδεχομένως είναι ότι μπορεί να δημιουργηθούν συγκρούσε</w:t>
      </w:r>
      <w:r>
        <w:rPr>
          <w:rFonts w:eastAsia="Times New Roman" w:cs="Times New Roman"/>
          <w:szCs w:val="24"/>
        </w:rPr>
        <w:t xml:space="preserve">ις με άλλες </w:t>
      </w:r>
      <w:r>
        <w:rPr>
          <w:rFonts w:eastAsia="Times New Roman" w:cs="Times New Roman"/>
          <w:szCs w:val="24"/>
        </w:rPr>
        <w:lastRenderedPageBreak/>
        <w:t>μορφές σχεδιασμού, οι οποίες επίσης γίνονται στον παράκτιο χώρο. Υπάρχουν πάρα πολλά σχέδια και εκεί θα πρέπει να βρεθεί επομένως ένας τρόπος, ώστε να μην έχουμε αντιφάσεις, συγκρούσεις και σύγχυση.</w:t>
      </w:r>
    </w:p>
    <w:p w14:paraId="5DC7897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Το είπαν πολλοί φορείς στις επιτροπές, το λέμ</w:t>
      </w:r>
      <w:r>
        <w:rPr>
          <w:rFonts w:eastAsia="Times New Roman" w:cs="Times New Roman"/>
          <w:szCs w:val="24"/>
        </w:rPr>
        <w:t>ε και εμείς. Θα πρέπει να διατηρήσετε ρητά την παράκτια ζώνη στον χερσαίο χωροταξικό σχεδιασμό, ώστε να αποκλείσετε τις όποιες αλληλοεπικαλύψεις, συγκρούσεις και ασάφειες.</w:t>
      </w:r>
    </w:p>
    <w:p w14:paraId="5DC7897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δηγία αναφέρεται</w:t>
      </w:r>
      <w:r>
        <w:rPr>
          <w:rFonts w:eastAsia="Times New Roman" w:cs="Times New Roman"/>
          <w:szCs w:val="24"/>
        </w:rPr>
        <w:t>,</w:t>
      </w:r>
      <w:r>
        <w:rPr>
          <w:rFonts w:eastAsia="Times New Roman" w:cs="Times New Roman"/>
          <w:szCs w:val="24"/>
        </w:rPr>
        <w:t xml:space="preserve"> άλλωστε</w:t>
      </w:r>
      <w:r>
        <w:rPr>
          <w:rFonts w:eastAsia="Times New Roman" w:cs="Times New Roman"/>
          <w:szCs w:val="24"/>
        </w:rPr>
        <w:t>,</w:t>
      </w:r>
      <w:r>
        <w:rPr>
          <w:rFonts w:eastAsia="Times New Roman" w:cs="Times New Roman"/>
          <w:szCs w:val="24"/>
        </w:rPr>
        <w:t xml:space="preserve"> αποκλειστικά σε σχεδιασμό χρήσεων και δραστηριοτήτων στον θαλάσσιο χώρο, ακριβώς επειδή αναγνωρίστηκε ότι απαιτείται άλλου είδους διαδικασία και άλλο κανονιστικό πλαίσιο για να ρυθμιστεί. Η επιλογή να συμπεριληφθεί η παράκτια ζώνη στη θαλάσσια χωροταξία μ</w:t>
      </w:r>
      <w:r>
        <w:rPr>
          <w:rFonts w:eastAsia="Times New Roman" w:cs="Times New Roman"/>
          <w:szCs w:val="24"/>
        </w:rPr>
        <w:t>ε τον συγκεκριμένο τρόπο θα δημιουργήσει σίγουρα νομικά προβλήματα σε έναν χώρο που είναι ήδη αρκετά προβληματικός.</w:t>
      </w:r>
    </w:p>
    <w:p w14:paraId="5DC7897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Επίσης, θα πρέπει να διευκρινιστεί εάν και εφόσον τα θαλάσσια χωροταξικά σχέδια οφείλουν να λαμβάνουν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τους τις αλληλοεπιδράσεις της</w:t>
      </w:r>
      <w:r>
        <w:rPr>
          <w:rFonts w:eastAsia="Times New Roman" w:cs="Times New Roman"/>
          <w:szCs w:val="24"/>
        </w:rPr>
        <w:t xml:space="preserve"> ξηράς και με ποιον ακριβώς τρόπο θα γίνεται αυτό. Εφόσον η </w:t>
      </w:r>
      <w:r>
        <w:rPr>
          <w:rFonts w:eastAsia="Times New Roman" w:cs="Times New Roman"/>
          <w:szCs w:val="24"/>
        </w:rPr>
        <w:t>ο</w:t>
      </w:r>
      <w:r>
        <w:rPr>
          <w:rFonts w:eastAsia="Times New Roman" w:cs="Times New Roman"/>
          <w:szCs w:val="24"/>
        </w:rPr>
        <w:t>δηγία δίνει τη δυνατότητα διαχωρισμού και χρήσης άλλων επίσημων ή ανεπίσημων δια</w:t>
      </w:r>
      <w:r>
        <w:rPr>
          <w:rFonts w:eastAsia="Times New Roman" w:cs="Times New Roman"/>
          <w:szCs w:val="24"/>
        </w:rPr>
        <w:lastRenderedPageBreak/>
        <w:t>δικασιών, ενδεχομένως, κύριε Υπουργέ, θα πρέπει να εξετάσετε τη θεσμοθέτηση ως ξεχωριστού νομοθετικού εργαλείου-γέφ</w:t>
      </w:r>
      <w:r>
        <w:rPr>
          <w:rFonts w:eastAsia="Times New Roman" w:cs="Times New Roman"/>
          <w:szCs w:val="24"/>
        </w:rPr>
        <w:t>υρα την ολοκληρωμένη διαχείριση παράκτιων ζωνών, προκειμένου να ενοποιεί τα δύο κυρίαρχα χωροταξικά σχέδια, το χερσαίο και το θαλάσσιο.</w:t>
      </w:r>
    </w:p>
    <w:p w14:paraId="5DC7897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 δεύτερο κομμάτι του νομοσχεδίου αφορά την ενσωμάτωση </w:t>
      </w:r>
      <w:r>
        <w:rPr>
          <w:rFonts w:eastAsia="Times New Roman" w:cs="Times New Roman"/>
          <w:szCs w:val="24"/>
        </w:rPr>
        <w:t>ο</w:t>
      </w:r>
      <w:r>
        <w:rPr>
          <w:rFonts w:eastAsia="Times New Roman" w:cs="Times New Roman"/>
          <w:szCs w:val="24"/>
        </w:rPr>
        <w:t>δηγιών και νομοτεχνικών βελτιώσεων</w:t>
      </w:r>
      <w:r>
        <w:rPr>
          <w:rFonts w:eastAsia="Times New Roman" w:cs="Times New Roman"/>
          <w:szCs w:val="24"/>
        </w:rPr>
        <w:t>,</w:t>
      </w:r>
      <w:r>
        <w:rPr>
          <w:rFonts w:eastAsia="Times New Roman" w:cs="Times New Roman"/>
          <w:szCs w:val="24"/>
        </w:rPr>
        <w:t xml:space="preserve"> με στόχο τον καθορισμό νέων</w:t>
      </w:r>
      <w:r>
        <w:rPr>
          <w:rFonts w:eastAsia="Times New Roman" w:cs="Times New Roman"/>
          <w:szCs w:val="24"/>
        </w:rPr>
        <w:t xml:space="preserve"> ορίων του περιβαλλοντικού αποτυπώματος για την παραγωγή και χρήση </w:t>
      </w:r>
      <w:proofErr w:type="spellStart"/>
      <w:r>
        <w:rPr>
          <w:rFonts w:eastAsia="Times New Roman" w:cs="Times New Roman"/>
          <w:szCs w:val="24"/>
        </w:rPr>
        <w:t>βιοκαυσίμων</w:t>
      </w:r>
      <w:proofErr w:type="spellEnd"/>
      <w:r>
        <w:rPr>
          <w:rFonts w:eastAsia="Times New Roman" w:cs="Times New Roman"/>
          <w:szCs w:val="24"/>
        </w:rPr>
        <w:t xml:space="preserve"> στην Ελλάδα. </w:t>
      </w:r>
    </w:p>
    <w:p w14:paraId="5DC7897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Δυστυχώς, είναι ένα θέμα στο οποίο η χώρα μας έχει μείνει πολύ πίσω σε σχέση με τις υπόλοιπες χώρες της Ευρώπης. Είναι σημαντικό ότι μπαίνει το θέμα των </w:t>
      </w:r>
      <w:proofErr w:type="spellStart"/>
      <w:r>
        <w:rPr>
          <w:rFonts w:eastAsia="Times New Roman" w:cs="Times New Roman"/>
          <w:szCs w:val="24"/>
        </w:rPr>
        <w:t>βιοκαυσίμω</w:t>
      </w:r>
      <w:r>
        <w:rPr>
          <w:rFonts w:eastAsia="Times New Roman" w:cs="Times New Roman"/>
          <w:szCs w:val="24"/>
        </w:rPr>
        <w:t>ν</w:t>
      </w:r>
      <w:proofErr w:type="spellEnd"/>
      <w:r>
        <w:rPr>
          <w:rFonts w:eastAsia="Times New Roman" w:cs="Times New Roman"/>
          <w:szCs w:val="24"/>
        </w:rPr>
        <w:t xml:space="preserve"> σήμερα, αλλά θα έλεγα ότι έχουμε καθυστερήσει και θα πρέπει να πάμε πιο επιθετικά ως χώρα. Το ίδιο ισχύει και για την ηλεκτροκίνηση, κάτι που παραδεχθήκατε και εσείς ο ίδιος, κύριε Υπουργέ, σε σχετική μου ερώτηση.</w:t>
      </w:r>
    </w:p>
    <w:p w14:paraId="5DC7897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Θυμίζω ότι δεσμευτικός στόχος της Ευρωπα</w:t>
      </w:r>
      <w:r>
        <w:rPr>
          <w:rFonts w:eastAsia="Times New Roman" w:cs="Times New Roman"/>
          <w:szCs w:val="24"/>
        </w:rPr>
        <w:t xml:space="preserve">ϊκής Ένωσης για το 2020 είναι ότι το 10% στα καύσιμα κίνησης για κάθε χώρα-μέλος θα είναι από </w:t>
      </w:r>
      <w:proofErr w:type="spellStart"/>
      <w:r>
        <w:rPr>
          <w:rFonts w:eastAsia="Times New Roman" w:cs="Times New Roman"/>
          <w:szCs w:val="24"/>
        </w:rPr>
        <w:t>βιοκαύσιμα</w:t>
      </w:r>
      <w:proofErr w:type="spellEnd"/>
      <w:r>
        <w:rPr>
          <w:rFonts w:eastAsia="Times New Roman" w:cs="Times New Roman"/>
          <w:szCs w:val="24"/>
        </w:rPr>
        <w:t xml:space="preserve">. Η χρήση </w:t>
      </w:r>
      <w:proofErr w:type="spellStart"/>
      <w:r>
        <w:rPr>
          <w:rFonts w:eastAsia="Times New Roman" w:cs="Times New Roman"/>
          <w:szCs w:val="24"/>
        </w:rPr>
        <w:t>βιοκαυσίμων</w:t>
      </w:r>
      <w:proofErr w:type="spellEnd"/>
      <w:r>
        <w:rPr>
          <w:rFonts w:eastAsia="Times New Roman" w:cs="Times New Roman"/>
          <w:szCs w:val="24"/>
        </w:rPr>
        <w:t xml:space="preserve"> στη χώρα μόνο θετική είναι</w:t>
      </w:r>
      <w:r>
        <w:rPr>
          <w:rFonts w:eastAsia="Times New Roman" w:cs="Times New Roman"/>
          <w:szCs w:val="24"/>
        </w:rPr>
        <w:t>,</w:t>
      </w:r>
      <w:r>
        <w:rPr>
          <w:rFonts w:eastAsia="Times New Roman" w:cs="Times New Roman"/>
          <w:szCs w:val="24"/>
        </w:rPr>
        <w:t xml:space="preserve"> αφού στα πλεονεκτήματα καταγράφεται η μείωση των αερίων εκπομπών θερμοκηπίου, η </w:t>
      </w:r>
      <w:r>
        <w:rPr>
          <w:rFonts w:eastAsia="Times New Roman" w:cs="Times New Roman"/>
          <w:szCs w:val="24"/>
        </w:rPr>
        <w:lastRenderedPageBreak/>
        <w:t xml:space="preserve">μειωμένη εξάρτηση από </w:t>
      </w:r>
      <w:r>
        <w:rPr>
          <w:rFonts w:eastAsia="Times New Roman" w:cs="Times New Roman"/>
          <w:szCs w:val="24"/>
        </w:rPr>
        <w:t>την εισαγωγή πετρελαίου, η αύξηση της απασχόλησης και του ΑΕΠ και φυσικά η δημιουργία ευκαιριών σε τομείς όπως είναι ο αγροτικός.</w:t>
      </w:r>
    </w:p>
    <w:p w14:paraId="5DC7898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Στο θέμα των </w:t>
      </w:r>
      <w:proofErr w:type="spellStart"/>
      <w:r>
        <w:rPr>
          <w:rFonts w:eastAsia="Times New Roman" w:cs="Times New Roman"/>
          <w:szCs w:val="24"/>
        </w:rPr>
        <w:t>βιοκαυσίμων</w:t>
      </w:r>
      <w:proofErr w:type="spellEnd"/>
      <w:r>
        <w:rPr>
          <w:rFonts w:eastAsia="Times New Roman" w:cs="Times New Roman"/>
          <w:szCs w:val="24"/>
        </w:rPr>
        <w:t xml:space="preserve"> θεωρώ, και ειπώθηκε μάλιστα και από αρμόδιους φορείς στην </w:t>
      </w:r>
      <w:r>
        <w:rPr>
          <w:rFonts w:eastAsia="Times New Roman" w:cs="Times New Roman"/>
          <w:szCs w:val="24"/>
        </w:rPr>
        <w:t>ε</w:t>
      </w:r>
      <w:r>
        <w:rPr>
          <w:rFonts w:eastAsia="Times New Roman" w:cs="Times New Roman"/>
          <w:szCs w:val="24"/>
        </w:rPr>
        <w:t>πιτροπή, ότι πρέπει να λάβετε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την</w:t>
      </w:r>
      <w:r>
        <w:rPr>
          <w:rFonts w:eastAsia="Times New Roman" w:cs="Times New Roman"/>
          <w:szCs w:val="24"/>
        </w:rPr>
        <w:t xml:space="preserve"> περιβαλλοντική επίδοση</w:t>
      </w:r>
      <w:r>
        <w:rPr>
          <w:rFonts w:eastAsia="Times New Roman" w:cs="Times New Roman"/>
          <w:szCs w:val="24"/>
        </w:rPr>
        <w:t>,</w:t>
      </w:r>
      <w:r>
        <w:rPr>
          <w:rFonts w:eastAsia="Times New Roman" w:cs="Times New Roman"/>
          <w:szCs w:val="24"/>
        </w:rPr>
        <w:t xml:space="preserve"> ώστε να δίνεται προτεραιότητα στα </w:t>
      </w:r>
      <w:proofErr w:type="spellStart"/>
      <w:r>
        <w:rPr>
          <w:rFonts w:eastAsia="Times New Roman" w:cs="Times New Roman"/>
          <w:szCs w:val="24"/>
        </w:rPr>
        <w:t>βιοκαύσιμα</w:t>
      </w:r>
      <w:proofErr w:type="spellEnd"/>
      <w:r>
        <w:rPr>
          <w:rFonts w:eastAsia="Times New Roman" w:cs="Times New Roman"/>
          <w:szCs w:val="24"/>
        </w:rPr>
        <w:t xml:space="preserve"> εκείνα που προέρχονται από πρώτες ύλες οι οποίες παράγονται στην ελληνική επικράτεια και συγκεκριμένα από </w:t>
      </w:r>
      <w:proofErr w:type="spellStart"/>
      <w:r>
        <w:rPr>
          <w:rFonts w:eastAsia="Times New Roman" w:cs="Times New Roman"/>
          <w:szCs w:val="24"/>
        </w:rPr>
        <w:t>συμβολαιοποιημένες</w:t>
      </w:r>
      <w:proofErr w:type="spellEnd"/>
      <w:r>
        <w:rPr>
          <w:rFonts w:eastAsia="Times New Roman" w:cs="Times New Roman"/>
          <w:szCs w:val="24"/>
        </w:rPr>
        <w:t xml:space="preserve"> ενεργειακές καλλιέργειες, χρησιμοποιημένα φυτικά έλαια, μηχαν</w:t>
      </w:r>
      <w:r>
        <w:rPr>
          <w:rFonts w:eastAsia="Times New Roman" w:cs="Times New Roman"/>
          <w:szCs w:val="24"/>
        </w:rPr>
        <w:t>έλαια, ζωικά έλαια και βαμβακόσπορο, έτσι ώστε</w:t>
      </w:r>
      <w:r>
        <w:rPr>
          <w:rFonts w:eastAsia="Times New Roman" w:cs="Times New Roman"/>
          <w:szCs w:val="24"/>
        </w:rPr>
        <w:t>,</w:t>
      </w:r>
      <w:r>
        <w:rPr>
          <w:rFonts w:eastAsia="Times New Roman" w:cs="Times New Roman"/>
          <w:szCs w:val="24"/>
        </w:rPr>
        <w:t xml:space="preserve"> όταν μιλάμε για τοπική παραγωγή</w:t>
      </w:r>
      <w:r>
        <w:rPr>
          <w:rFonts w:eastAsia="Times New Roman" w:cs="Times New Roman"/>
          <w:szCs w:val="24"/>
        </w:rPr>
        <w:t>,</w:t>
      </w:r>
      <w:r>
        <w:rPr>
          <w:rFonts w:eastAsia="Times New Roman" w:cs="Times New Roman"/>
          <w:szCs w:val="24"/>
        </w:rPr>
        <w:t xml:space="preserve"> να αποφεύγεται το μεγάλο περιβαλλοντικό αποτύπωμα των μεταφορών.</w:t>
      </w:r>
    </w:p>
    <w:p w14:paraId="5DC7898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DC7898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Φυσικά, θα πρέπει να δοθεί</w:t>
      </w:r>
      <w:r>
        <w:rPr>
          <w:rFonts w:eastAsia="Times New Roman" w:cs="Times New Roman"/>
          <w:szCs w:val="24"/>
        </w:rPr>
        <w:t xml:space="preserve"> και η προτεραιότητα στην παραγωγή </w:t>
      </w:r>
      <w:proofErr w:type="spellStart"/>
      <w:r>
        <w:rPr>
          <w:rFonts w:eastAsia="Times New Roman" w:cs="Times New Roman"/>
          <w:szCs w:val="24"/>
        </w:rPr>
        <w:t>βιοαιθανόλης</w:t>
      </w:r>
      <w:proofErr w:type="spellEnd"/>
      <w:r>
        <w:rPr>
          <w:rFonts w:eastAsia="Times New Roman" w:cs="Times New Roman"/>
          <w:szCs w:val="24"/>
        </w:rPr>
        <w:t xml:space="preserve"> από ελληνικές ενεργειακές πρώτες ύλες. Αυτή τη στιγμή, όμως, δεν υπάρχει κα</w:t>
      </w:r>
      <w:r>
        <w:rPr>
          <w:rFonts w:eastAsia="Times New Roman" w:cs="Times New Roman"/>
          <w:szCs w:val="24"/>
        </w:rPr>
        <w:t>μ</w:t>
      </w:r>
      <w:r>
        <w:rPr>
          <w:rFonts w:eastAsia="Times New Roman" w:cs="Times New Roman"/>
          <w:szCs w:val="24"/>
        </w:rPr>
        <w:t xml:space="preserve">μία μονάδα παραγωγής, κυρίες και κύριοι συνάδελφοι, </w:t>
      </w:r>
      <w:proofErr w:type="spellStart"/>
      <w:r>
        <w:rPr>
          <w:rFonts w:eastAsia="Times New Roman" w:cs="Times New Roman"/>
          <w:szCs w:val="24"/>
        </w:rPr>
        <w:t>βιοαιθανόλης</w:t>
      </w:r>
      <w:proofErr w:type="spellEnd"/>
      <w:r>
        <w:rPr>
          <w:rFonts w:eastAsia="Times New Roman" w:cs="Times New Roman"/>
          <w:szCs w:val="24"/>
        </w:rPr>
        <w:t xml:space="preserve"> στην Ελλάδα και αντιλαμβάνεστε ότι η </w:t>
      </w:r>
      <w:proofErr w:type="spellStart"/>
      <w:r>
        <w:rPr>
          <w:rFonts w:eastAsia="Times New Roman" w:cs="Times New Roman"/>
          <w:szCs w:val="24"/>
        </w:rPr>
        <w:t>βιοαιθανόλη</w:t>
      </w:r>
      <w:proofErr w:type="spellEnd"/>
      <w:r>
        <w:rPr>
          <w:rFonts w:eastAsia="Times New Roman" w:cs="Times New Roman"/>
          <w:szCs w:val="24"/>
        </w:rPr>
        <w:t xml:space="preserve"> θα εισάγεται </w:t>
      </w:r>
      <w:r>
        <w:rPr>
          <w:rFonts w:eastAsia="Times New Roman" w:cs="Times New Roman"/>
          <w:szCs w:val="24"/>
        </w:rPr>
        <w:lastRenderedPageBreak/>
        <w:t>από τ</w:t>
      </w:r>
      <w:r>
        <w:rPr>
          <w:rFonts w:eastAsia="Times New Roman" w:cs="Times New Roman"/>
          <w:szCs w:val="24"/>
        </w:rPr>
        <w:t>ο εξωτερικό, με αποτέλεσμα να κάνουμε εισαγωγή ρύπων και να μη δίνουμε κανένα κίνητρο</w:t>
      </w:r>
      <w:r>
        <w:rPr>
          <w:rFonts w:eastAsia="Times New Roman" w:cs="Times New Roman"/>
          <w:szCs w:val="24"/>
        </w:rPr>
        <w:t>,</w:t>
      </w:r>
      <w:r>
        <w:rPr>
          <w:rFonts w:eastAsia="Times New Roman" w:cs="Times New Roman"/>
          <w:szCs w:val="24"/>
        </w:rPr>
        <w:t xml:space="preserve"> ώστε να προχωρήσουμε σε νέες επενδύσεις.</w:t>
      </w:r>
    </w:p>
    <w:p w14:paraId="5DC7898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Επίσης, θα πρέπει να γίνει μια εκτίμηση σχετικά με το πόσο θα είναι το όφελος για τους καταναλωτές μετά την πρόσμιξη </w:t>
      </w:r>
      <w:proofErr w:type="spellStart"/>
      <w:r>
        <w:rPr>
          <w:rFonts w:eastAsia="Times New Roman" w:cs="Times New Roman"/>
          <w:szCs w:val="24"/>
        </w:rPr>
        <w:t>βιοκαυσίμων</w:t>
      </w:r>
      <w:proofErr w:type="spellEnd"/>
      <w:r>
        <w:rPr>
          <w:rFonts w:eastAsia="Times New Roman" w:cs="Times New Roman"/>
          <w:szCs w:val="24"/>
        </w:rPr>
        <w:t xml:space="preserve">. Θα υπάρξουν φθηνότερες τιμές; Θα είστε σε θέση να ελέγχετε αποτελεσματικά τα </w:t>
      </w:r>
      <w:proofErr w:type="spellStart"/>
      <w:r>
        <w:rPr>
          <w:rFonts w:eastAsia="Times New Roman" w:cs="Times New Roman"/>
          <w:szCs w:val="24"/>
        </w:rPr>
        <w:t>βιοκαύσιμα</w:t>
      </w:r>
      <w:proofErr w:type="spellEnd"/>
      <w:r>
        <w:rPr>
          <w:rFonts w:eastAsia="Times New Roman" w:cs="Times New Roman"/>
          <w:szCs w:val="24"/>
        </w:rPr>
        <w:t xml:space="preserve">; </w:t>
      </w:r>
    </w:p>
    <w:p w14:paraId="5DC7898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Οφείλω να σας θυμίσω εδώ, κύριε Υπουργέ, ότι εκκρεμούν ακόμα πέντε κρίσιμες υπουργικές αποφάσεις για την καταπολέμηση της λαθρεμπορίας καυσίμων. Κατέθεσα ήδη και μί</w:t>
      </w:r>
      <w:r>
        <w:rPr>
          <w:rFonts w:eastAsia="Times New Roman" w:cs="Times New Roman"/>
          <w:szCs w:val="24"/>
        </w:rPr>
        <w:t>α σχετική ερώτηση προ ημερών γι’ αυτό.</w:t>
      </w:r>
    </w:p>
    <w:p w14:paraId="5DC7898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όταν μιλάμε για το περιβάλλον</w:t>
      </w:r>
      <w:r>
        <w:rPr>
          <w:rFonts w:eastAsia="Times New Roman" w:cs="Times New Roman"/>
          <w:szCs w:val="24"/>
        </w:rPr>
        <w:t>,</w:t>
      </w:r>
      <w:r>
        <w:rPr>
          <w:rFonts w:eastAsia="Times New Roman" w:cs="Times New Roman"/>
          <w:szCs w:val="24"/>
        </w:rPr>
        <w:t xml:space="preserve"> οφείλουμε να κατανοήσουμε και να καταλάβουμε ότι το περιβάλλον δεν είναι κτήμα μας. Οφείλουμε να κατανοήσουμε και να καταλάβουμε ότι είμαστε υπόχρεοι να κλη</w:t>
      </w:r>
      <w:r>
        <w:rPr>
          <w:rFonts w:eastAsia="Times New Roman" w:cs="Times New Roman"/>
          <w:szCs w:val="24"/>
        </w:rPr>
        <w:t>ρονομήσουν οι επόμενες γενιές ένα περιβάλλον καλύτερο απ’ ό,τι βρήκαμε εμείς. Σαφέστατα το θαλάσσιο χωροταξικό μπορεί να δώσει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και για την οικονομική ανάπτυξη της χώρας αλλά και για την προστασία του θαλάσσιου περιβάλλοντος. Δυστυχώς, όμως, με μ</w:t>
      </w:r>
      <w:r>
        <w:rPr>
          <w:rFonts w:eastAsia="Times New Roman" w:cs="Times New Roman"/>
          <w:szCs w:val="24"/>
        </w:rPr>
        <w:t xml:space="preserve">ια τέτοια πρόχειρη διαδικασία την οποία ακολουθεί η Κυβέρνηση σε τόσο σημαντικά θέματα </w:t>
      </w:r>
      <w:r>
        <w:rPr>
          <w:rFonts w:eastAsia="Times New Roman" w:cs="Times New Roman"/>
          <w:szCs w:val="24"/>
        </w:rPr>
        <w:lastRenderedPageBreak/>
        <w:t>γύρω από το περιβάλλον φοβάμαι ότι τα αποτελέσματα θα είναι μάλλον αρνητικά απ’ ό,τι θετικά.</w:t>
      </w:r>
    </w:p>
    <w:p w14:paraId="5DC7898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5DC78987" w14:textId="77777777" w:rsidR="00A02DB2" w:rsidRDefault="00AC477D">
      <w:pPr>
        <w:spacing w:line="600" w:lineRule="auto"/>
        <w:ind w:firstLine="720"/>
        <w:jc w:val="both"/>
        <w:rPr>
          <w:rFonts w:eastAsia="Times New Roman" w:cs="Times New Roman"/>
          <w:szCs w:val="24"/>
        </w:rPr>
      </w:pPr>
      <w:r w:rsidRPr="00325DBC">
        <w:rPr>
          <w:rFonts w:eastAsia="Times New Roman" w:cs="Times New Roman"/>
          <w:b/>
          <w:szCs w:val="24"/>
        </w:rPr>
        <w:t>ΠΡΟΕΔΡΕΥΩΝ (Μάριος Γεωργιάδης):</w:t>
      </w:r>
      <w:r>
        <w:rPr>
          <w:rFonts w:eastAsia="Times New Roman" w:cs="Times New Roman"/>
          <w:szCs w:val="24"/>
        </w:rPr>
        <w:t xml:space="preserve"> Ευχαριστούμε τον κ.</w:t>
      </w:r>
      <w:r>
        <w:rPr>
          <w:rFonts w:eastAsia="Times New Roman" w:cs="Times New Roman"/>
          <w:szCs w:val="24"/>
        </w:rPr>
        <w:t xml:space="preserve"> Κατσαφάδο.</w:t>
      </w:r>
    </w:p>
    <w:p w14:paraId="5DC7898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Τον λόγο έχει ο κ. Μανιάτης και αμέσως μετά ο κ. Θεοχαρόπουλος.</w:t>
      </w:r>
    </w:p>
    <w:p w14:paraId="5DC78989" w14:textId="77777777" w:rsidR="00A02DB2" w:rsidRDefault="00AC477D">
      <w:pPr>
        <w:spacing w:line="600" w:lineRule="auto"/>
        <w:ind w:firstLine="720"/>
        <w:jc w:val="both"/>
        <w:rPr>
          <w:rFonts w:eastAsia="Times New Roman" w:cs="Times New Roman"/>
          <w:szCs w:val="24"/>
        </w:rPr>
      </w:pPr>
      <w:r w:rsidRPr="00325DBC">
        <w:rPr>
          <w:rFonts w:eastAsia="Times New Roman" w:cs="Times New Roman"/>
          <w:b/>
          <w:szCs w:val="24"/>
        </w:rPr>
        <w:t>ΙΩΑΝΝΗΣ ΜΑΝΙΑΤΗΣ:</w:t>
      </w:r>
      <w:r>
        <w:rPr>
          <w:rFonts w:eastAsia="Times New Roman" w:cs="Times New Roman"/>
          <w:szCs w:val="24"/>
        </w:rPr>
        <w:t xml:space="preserve"> Ευχαριστώ, κύριε Πρόεδρε.</w:t>
      </w:r>
    </w:p>
    <w:p w14:paraId="5DC7898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είναι πάντα ευχάριστο, όταν είναι κανείς αντιπολίτευση, να έχει απέναντί του τον πάντα χαμογελαστό Υπουργό κ. </w:t>
      </w:r>
      <w:r>
        <w:rPr>
          <w:rFonts w:eastAsia="Times New Roman" w:cs="Times New Roman"/>
          <w:szCs w:val="24"/>
        </w:rPr>
        <w:t>Σταθάκη. Εγώ πραγματικά χαίρομαι όσες φορές μο</w:t>
      </w:r>
      <w:r>
        <w:rPr>
          <w:rFonts w:eastAsia="Times New Roman" w:cs="Times New Roman"/>
          <w:szCs w:val="24"/>
        </w:rPr>
        <w:t>ύ</w:t>
      </w:r>
      <w:r>
        <w:rPr>
          <w:rFonts w:eastAsia="Times New Roman" w:cs="Times New Roman"/>
          <w:szCs w:val="24"/>
        </w:rPr>
        <w:t xml:space="preserve"> δίνεται η δυνατότητα να του απαντήσω.</w:t>
      </w:r>
    </w:p>
    <w:p w14:paraId="5DC7898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Μόνο που υπάρχει ένα πρόβλημα με τον κ. Σταθάκη και τους Υπουργούς της Κυβέρνησης. Επειδή έχουν καθίσει για μεγάλο χρονικό διάστημα δίπλα στον </w:t>
      </w:r>
      <w:proofErr w:type="spellStart"/>
      <w:r>
        <w:rPr>
          <w:rFonts w:eastAsia="Times New Roman" w:cs="Times New Roman"/>
          <w:szCs w:val="24"/>
        </w:rPr>
        <w:t>συνωμοσιολόγο</w:t>
      </w:r>
      <w:proofErr w:type="spellEnd"/>
      <w:r>
        <w:rPr>
          <w:rFonts w:eastAsia="Times New Roman" w:cs="Times New Roman"/>
          <w:szCs w:val="24"/>
        </w:rPr>
        <w:t xml:space="preserve"> κ. Πάνο Καμμέ</w:t>
      </w:r>
      <w:r>
        <w:rPr>
          <w:rFonts w:eastAsia="Times New Roman" w:cs="Times New Roman"/>
          <w:szCs w:val="24"/>
        </w:rPr>
        <w:t>νο</w:t>
      </w:r>
      <w:r>
        <w:rPr>
          <w:rFonts w:eastAsia="Times New Roman" w:cs="Times New Roman"/>
          <w:szCs w:val="24"/>
        </w:rPr>
        <w:t>,</w:t>
      </w:r>
      <w:r>
        <w:rPr>
          <w:rFonts w:eastAsia="Times New Roman" w:cs="Times New Roman"/>
          <w:szCs w:val="24"/>
        </w:rPr>
        <w:t xml:space="preserve"> έχουν αρχίσει και αντιγράφουν τα χούγια του κ. Πάνου Καμμένου και βλέπουν παντού συνωμοσίες και </w:t>
      </w:r>
      <w:proofErr w:type="spellStart"/>
      <w:r>
        <w:rPr>
          <w:rFonts w:eastAsia="Times New Roman" w:cs="Times New Roman"/>
          <w:szCs w:val="24"/>
        </w:rPr>
        <w:t>συνωμοσιολογούντες</w:t>
      </w:r>
      <w:proofErr w:type="spellEnd"/>
      <w:r>
        <w:rPr>
          <w:rFonts w:eastAsia="Times New Roman" w:cs="Times New Roman"/>
          <w:szCs w:val="24"/>
        </w:rPr>
        <w:t>.</w:t>
      </w:r>
    </w:p>
    <w:p w14:paraId="5DC7898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Θα ξεκινήσω με την τροπολογία μου, την οποία δεν έκανε αποδεκτή ο κύριος Υπουργός, και αφορούσε στις καταγγελίες ότι δημιουργούνται </w:t>
      </w:r>
      <w:r>
        <w:rPr>
          <w:rFonts w:eastAsia="Times New Roman" w:cs="Times New Roman"/>
          <w:szCs w:val="24"/>
        </w:rPr>
        <w:t xml:space="preserve">μονοπώλια υπέρ ενός μονωτικού υλικού, του </w:t>
      </w:r>
      <w:proofErr w:type="spellStart"/>
      <w:r>
        <w:rPr>
          <w:rFonts w:eastAsia="Times New Roman" w:cs="Times New Roman"/>
          <w:szCs w:val="24"/>
        </w:rPr>
        <w:t>πετροβάμβακα</w:t>
      </w:r>
      <w:proofErr w:type="spellEnd"/>
      <w:r>
        <w:rPr>
          <w:rFonts w:eastAsia="Times New Roman" w:cs="Times New Roman"/>
          <w:szCs w:val="24"/>
        </w:rPr>
        <w:t>, και σε βάρος άλλων μονωτικών υλικών.</w:t>
      </w:r>
    </w:p>
    <w:p w14:paraId="5DC7898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Αυτό είναι το δελτίο </w:t>
      </w:r>
      <w:r>
        <w:rPr>
          <w:rFonts w:eastAsia="Times New Roman" w:cs="Times New Roman"/>
          <w:szCs w:val="24"/>
        </w:rPr>
        <w:t>Τ</w:t>
      </w:r>
      <w:r>
        <w:rPr>
          <w:rFonts w:eastAsia="Times New Roman" w:cs="Times New Roman"/>
          <w:szCs w:val="24"/>
        </w:rPr>
        <w:t>ύπου με ημερομηνία 29 Μαΐου 2018 που εξέδωσ</w:t>
      </w:r>
      <w:r>
        <w:rPr>
          <w:rFonts w:eastAsia="Times New Roman" w:cs="Times New Roman"/>
          <w:szCs w:val="24"/>
        </w:rPr>
        <w:t>ε</w:t>
      </w:r>
      <w:r>
        <w:rPr>
          <w:rFonts w:eastAsia="Times New Roman" w:cs="Times New Roman"/>
          <w:szCs w:val="24"/>
        </w:rPr>
        <w:t xml:space="preserve"> -ποιο</w:t>
      </w:r>
      <w:r>
        <w:rPr>
          <w:rFonts w:eastAsia="Times New Roman" w:cs="Times New Roman"/>
          <w:szCs w:val="24"/>
        </w:rPr>
        <w:t>ς</w:t>
      </w:r>
      <w:r>
        <w:rPr>
          <w:rFonts w:eastAsia="Times New Roman" w:cs="Times New Roman"/>
          <w:szCs w:val="24"/>
        </w:rPr>
        <w:t xml:space="preserve"> λέτε;- ο Σύνδεσμος Ελληνικών Χημικών Βιομηχανιών, που εκπροσωπεί τις εβδομήντα μεγαλύτερε</w:t>
      </w:r>
      <w:r>
        <w:rPr>
          <w:rFonts w:eastAsia="Times New Roman" w:cs="Times New Roman"/>
          <w:szCs w:val="24"/>
        </w:rPr>
        <w:t xml:space="preserve">ς χημικές βιομηχανίες της χώρας και στις οποίες δουλεύουν δέκα χιλιάδες εργαζόμενοι. Επίσης, το συνυπογράφει ο Πανελλήνιος Σύνδεσμος Διογκωμένης Πολυστερίνης με τις είκοσι μεγαλύτερες επιχειρήσεις, όπου δουλεύουν δύο χιλιάδες εργαζόμενοι. </w:t>
      </w:r>
    </w:p>
    <w:p w14:paraId="5DC7898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Τι λένε αυτοί στ</w:t>
      </w:r>
      <w:r>
        <w:rPr>
          <w:rFonts w:eastAsia="Times New Roman" w:cs="Times New Roman"/>
          <w:szCs w:val="24"/>
        </w:rPr>
        <w:t xml:space="preserve">ο δελτίο </w:t>
      </w:r>
      <w:r>
        <w:rPr>
          <w:rFonts w:eastAsia="Times New Roman" w:cs="Times New Roman"/>
          <w:szCs w:val="24"/>
        </w:rPr>
        <w:t>Τ</w:t>
      </w:r>
      <w:r>
        <w:rPr>
          <w:rFonts w:eastAsia="Times New Roman" w:cs="Times New Roman"/>
          <w:szCs w:val="24"/>
        </w:rPr>
        <w:t>ύπου τους; Σας διαβάζω τον τίτλο μόνο: «Λάθος ή σκάνδαλο; Καταγγελία μεθοδεύσεων σε κείμενο προεδρικού διατάγματος που οδηγεί σε μονοπώλιο και σε βάρος της τσέπης των καταναλωτών. Τινάζονται στον αέρα οι δράσεις εξοικονόμησης ενέργειας στον δημόσ</w:t>
      </w:r>
      <w:r>
        <w:rPr>
          <w:rFonts w:eastAsia="Times New Roman" w:cs="Times New Roman"/>
          <w:szCs w:val="24"/>
        </w:rPr>
        <w:t>ιο και ιδιωτικό τομέα». Καταθέτω το σχετικό έγγραφο.</w:t>
      </w:r>
    </w:p>
    <w:p w14:paraId="5DC7898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w:t>
      </w:r>
      <w:r>
        <w:rPr>
          <w:rFonts w:eastAsia="Times New Roman" w:cs="Times New Roman"/>
          <w:szCs w:val="24"/>
        </w:rPr>
        <w:t>υλής)</w:t>
      </w:r>
    </w:p>
    <w:p w14:paraId="5DC7899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Η ίδια ομάδα καταγγελλόντων με επιστολή της στις 23</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2018 προς την Ευρωπαϊκή Επιτροπή ζητ</w:t>
      </w:r>
      <w:r>
        <w:rPr>
          <w:rFonts w:eastAsia="Times New Roman" w:cs="Times New Roman"/>
          <w:szCs w:val="24"/>
        </w:rPr>
        <w:t>εί</w:t>
      </w:r>
      <w:r>
        <w:rPr>
          <w:rFonts w:eastAsia="Times New Roman" w:cs="Times New Roman"/>
          <w:szCs w:val="24"/>
        </w:rPr>
        <w:t xml:space="preserve"> να εξεταστούν και από την Επιτροπή Ανταγωνισμού αυτά τα οποία καταγγέλλονται περί δημιουργίας μονοπωλίων ή ολιγοπωλίων. Καταθέτω το σχετικό έγγραφο.</w:t>
      </w:r>
    </w:p>
    <w:p w14:paraId="5DC7899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(Στο σημ</w:t>
      </w:r>
      <w:r>
        <w:rPr>
          <w:rFonts w:eastAsia="Times New Roman" w:cs="Times New Roman"/>
          <w:szCs w:val="24"/>
        </w:rPr>
        <w:t>είο αυτό ο Βουλευτής 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DC7899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Επιστολή με ημερομηνία 10 Μαΐου 2018 των ίδιων δύο </w:t>
      </w:r>
      <w:r>
        <w:rPr>
          <w:rFonts w:eastAsia="Times New Roman" w:cs="Times New Roman"/>
          <w:szCs w:val="24"/>
        </w:rPr>
        <w:t>σ</w:t>
      </w:r>
      <w:r>
        <w:rPr>
          <w:rFonts w:eastAsia="Times New Roman" w:cs="Times New Roman"/>
          <w:szCs w:val="24"/>
        </w:rPr>
        <w:t>υνδ</w:t>
      </w:r>
      <w:r>
        <w:rPr>
          <w:rFonts w:eastAsia="Times New Roman" w:cs="Times New Roman"/>
          <w:szCs w:val="24"/>
        </w:rPr>
        <w:t xml:space="preserve">έσμων προς </w:t>
      </w:r>
      <w:r>
        <w:rPr>
          <w:rFonts w:eastAsia="Times New Roman" w:cs="Times New Roman"/>
          <w:szCs w:val="24"/>
        </w:rPr>
        <w:t xml:space="preserve">τον </w:t>
      </w:r>
      <w:r>
        <w:rPr>
          <w:rFonts w:eastAsia="Times New Roman" w:cs="Times New Roman"/>
          <w:szCs w:val="24"/>
        </w:rPr>
        <w:t xml:space="preserve">Υπουργό Περιβάλλοντος κ. Σταθάκη, </w:t>
      </w:r>
      <w:r>
        <w:rPr>
          <w:rFonts w:eastAsia="Times New Roman" w:cs="Times New Roman"/>
          <w:szCs w:val="24"/>
        </w:rPr>
        <w:t xml:space="preserve">τον </w:t>
      </w:r>
      <w:r>
        <w:rPr>
          <w:rFonts w:eastAsia="Times New Roman" w:cs="Times New Roman"/>
          <w:szCs w:val="24"/>
        </w:rPr>
        <w:t xml:space="preserve">Αναπληρωτή Υπουργό Οικονομίας κ. </w:t>
      </w:r>
      <w:proofErr w:type="spellStart"/>
      <w:r>
        <w:rPr>
          <w:rFonts w:eastAsia="Times New Roman" w:cs="Times New Roman"/>
          <w:szCs w:val="24"/>
        </w:rPr>
        <w:t>Χαρίτση</w:t>
      </w:r>
      <w:proofErr w:type="spellEnd"/>
      <w:r>
        <w:rPr>
          <w:rFonts w:eastAsia="Times New Roman" w:cs="Times New Roman"/>
          <w:szCs w:val="24"/>
        </w:rPr>
        <w:t xml:space="preserve">, </w:t>
      </w:r>
      <w:r>
        <w:rPr>
          <w:rFonts w:eastAsia="Times New Roman" w:cs="Times New Roman"/>
          <w:szCs w:val="24"/>
        </w:rPr>
        <w:t xml:space="preserve">τον </w:t>
      </w:r>
      <w:r>
        <w:rPr>
          <w:rFonts w:eastAsia="Times New Roman" w:cs="Times New Roman"/>
          <w:szCs w:val="24"/>
        </w:rPr>
        <w:t xml:space="preserve">Αναπληρωτή Υπουργό Εσωτερικών κ. </w:t>
      </w:r>
      <w:proofErr w:type="spellStart"/>
      <w:r>
        <w:rPr>
          <w:rFonts w:eastAsia="Times New Roman" w:cs="Times New Roman"/>
          <w:szCs w:val="24"/>
        </w:rPr>
        <w:t>Τόσκα</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στην οποία</w:t>
      </w:r>
      <w:r>
        <w:rPr>
          <w:rFonts w:eastAsia="Times New Roman" w:cs="Times New Roman"/>
          <w:szCs w:val="24"/>
        </w:rPr>
        <w:t xml:space="preserve"> λένε τα ίδια και </w:t>
      </w:r>
      <w:r>
        <w:rPr>
          <w:rFonts w:eastAsia="Times New Roman" w:cs="Times New Roman"/>
          <w:szCs w:val="24"/>
        </w:rPr>
        <w:t>προσθέτουν:</w:t>
      </w:r>
      <w:r>
        <w:rPr>
          <w:rFonts w:eastAsia="Times New Roman" w:cs="Times New Roman"/>
          <w:szCs w:val="24"/>
        </w:rPr>
        <w:t xml:space="preserve"> «να εξεταστεί γιατί έγινε η τροποποίηση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Ζητούν δ</w:t>
      </w:r>
      <w:r>
        <w:rPr>
          <w:rFonts w:eastAsia="Times New Roman" w:cs="Times New Roman"/>
          <w:szCs w:val="24"/>
        </w:rPr>
        <w:t xml:space="preserve">ε την αναστολή εκτέλεσης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Καταθέτω και το τρίτο σχετικό έγγραφο.</w:t>
      </w:r>
    </w:p>
    <w:p w14:paraId="5DC7899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Μανιάτης καταθέτει για τα Πρακτικά το προαναφερθέν έγγραφο, το οποίο βρίσκεται στο αρχείο του Τμήματος Γραμματείας της Διεύθ</w:t>
      </w:r>
      <w:r>
        <w:rPr>
          <w:rFonts w:eastAsia="Times New Roman" w:cs="Times New Roman"/>
          <w:szCs w:val="24"/>
        </w:rPr>
        <w:t>υνσης Στενογραφίας και Πρακτικών της Βουλής)</w:t>
      </w:r>
    </w:p>
    <w:p w14:paraId="5DC7899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Τέλος, επιστολή προς τον Πρόεδρο της Δημοκρατίας από τους ίδιους τους φορείς</w:t>
      </w:r>
      <w:r>
        <w:rPr>
          <w:rFonts w:eastAsia="Times New Roman" w:cs="Times New Roman"/>
          <w:szCs w:val="24"/>
        </w:rPr>
        <w:t>,</w:t>
      </w:r>
      <w:r>
        <w:rPr>
          <w:rFonts w:eastAsia="Times New Roman" w:cs="Times New Roman"/>
          <w:szCs w:val="24"/>
        </w:rPr>
        <w:t xml:space="preserve"> προς το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Γ</w:t>
      </w:r>
      <w:r>
        <w:rPr>
          <w:rFonts w:eastAsia="Times New Roman" w:cs="Times New Roman"/>
          <w:szCs w:val="24"/>
        </w:rPr>
        <w:t xml:space="preserve">ραφείο της Προεδρίας της Δημοκρατίας, που </w:t>
      </w:r>
      <w:r>
        <w:rPr>
          <w:rFonts w:eastAsia="Times New Roman" w:cs="Times New Roman"/>
          <w:szCs w:val="24"/>
        </w:rPr>
        <w:lastRenderedPageBreak/>
        <w:t xml:space="preserve">ζητούν να ελεγχθεί αν παρατύπως έγιναν διάφορα πράγματα στο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w:t>
      </w:r>
    </w:p>
    <w:p w14:paraId="5DC7899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το τέταρτο σχετικό έγγραφο. </w:t>
      </w:r>
    </w:p>
    <w:p w14:paraId="5DC78996" w14:textId="77777777" w:rsidR="00A02DB2" w:rsidRDefault="00AC477D">
      <w:pPr>
        <w:spacing w:line="600" w:lineRule="auto"/>
        <w:ind w:firstLine="720"/>
        <w:jc w:val="both"/>
        <w:rPr>
          <w:rFonts w:eastAsia="Times New Roman" w:cs="Times New Roman"/>
          <w:szCs w:val="24"/>
        </w:rPr>
      </w:pPr>
      <w:r w:rsidRPr="00132157">
        <w:rPr>
          <w:rFonts w:eastAsia="Times New Roman" w:cs="Times New Roman"/>
          <w:szCs w:val="24"/>
        </w:rPr>
        <w:t>(</w:t>
      </w:r>
      <w:r>
        <w:rPr>
          <w:rFonts w:eastAsia="Times New Roman" w:cs="Times New Roman"/>
          <w:szCs w:val="24"/>
        </w:rPr>
        <w:t>Στο σημείο αυτό ο Βουλευτής κ. Ιωάννης Μανιάτης καταθέτει για τα Πρακτικά το προαναφερθέν έγγραφο, το οποίο βρίσκε</w:t>
      </w:r>
      <w:r w:rsidRPr="00132157">
        <w:rPr>
          <w:rFonts w:eastAsia="Times New Roman" w:cs="Times New Roman"/>
          <w:szCs w:val="24"/>
        </w:rPr>
        <w:t xml:space="preserve">ται στο αρχείο του Τμήματος Γραμματείας </w:t>
      </w:r>
      <w:r>
        <w:rPr>
          <w:rFonts w:eastAsia="Times New Roman" w:cs="Times New Roman"/>
          <w:szCs w:val="24"/>
        </w:rPr>
        <w:t>της Διεύθυνσης Στενογραφίας και</w:t>
      </w:r>
      <w:r w:rsidRPr="00132157">
        <w:rPr>
          <w:rFonts w:eastAsia="Times New Roman" w:cs="Times New Roman"/>
          <w:szCs w:val="24"/>
        </w:rPr>
        <w:t xml:space="preserve"> Πρακτικώ</w:t>
      </w:r>
      <w:r w:rsidRPr="00132157">
        <w:rPr>
          <w:rFonts w:eastAsia="Times New Roman" w:cs="Times New Roman"/>
          <w:szCs w:val="24"/>
        </w:rPr>
        <w:t>ν της Βουλής)</w:t>
      </w:r>
    </w:p>
    <w:p w14:paraId="5DC7899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Αφού τελειώσαμε με την τροπολογία</w:t>
      </w:r>
      <w:r w:rsidRPr="00286168">
        <w:rPr>
          <w:rFonts w:eastAsia="Times New Roman" w:cs="Times New Roman"/>
          <w:szCs w:val="24"/>
        </w:rPr>
        <w:t>,</w:t>
      </w:r>
      <w:r>
        <w:rPr>
          <w:rFonts w:eastAsia="Times New Roman" w:cs="Times New Roman"/>
          <w:szCs w:val="24"/>
        </w:rPr>
        <w:t xml:space="preserve"> για να δούμε ποιοι συνωμοσιολογούν ή </w:t>
      </w:r>
      <w:r w:rsidRPr="00932E14">
        <w:rPr>
          <w:rFonts w:eastAsia="Times New Roman" w:cs="Times New Roman"/>
          <w:szCs w:val="24"/>
        </w:rPr>
        <w:t>συνωμοτούν</w:t>
      </w:r>
      <w:r w:rsidRPr="00286168">
        <w:rPr>
          <w:rFonts w:eastAsia="Times New Roman" w:cs="Times New Roman"/>
          <w:szCs w:val="24"/>
        </w:rPr>
        <w:t>,</w:t>
      </w:r>
      <w:r w:rsidRPr="00932E14">
        <w:rPr>
          <w:rFonts w:eastAsia="Times New Roman" w:cs="Times New Roman"/>
          <w:szCs w:val="24"/>
        </w:rPr>
        <w:t xml:space="preserve"> α</w:t>
      </w:r>
      <w:r>
        <w:rPr>
          <w:rFonts w:eastAsia="Times New Roman" w:cs="Times New Roman"/>
          <w:szCs w:val="24"/>
        </w:rPr>
        <w:t>ς ξεκινήσουμε και με ένα καλό. Κάνατε πολύ ορθά, κύριε Υπουργέ, και αποδεχθήκατε την πρόταση που έχουμε καταθέσει εδώ και αρκετούς μήνες, να αρθεί το κορεσμέ</w:t>
      </w:r>
      <w:r>
        <w:rPr>
          <w:rFonts w:eastAsia="Times New Roman" w:cs="Times New Roman"/>
          <w:szCs w:val="24"/>
        </w:rPr>
        <w:t xml:space="preserve">νο του ηλεκτρικού δικτύου της Πελοποννήσου. Πράγματι, έχουμε καταθέσει αυτή την ερώτηση εδώ και πολύ καιρό και την έχουμε συζητήσει και μαζί. </w:t>
      </w:r>
    </w:p>
    <w:p w14:paraId="5DC7899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Σας έχω πει ότι σας έχουν παρασύρει και κακώς δεν το έχετε άρει μέχρι σήμερα. Σήμερα που το κάνετε, τα 30 </w:t>
      </w:r>
      <w:r>
        <w:rPr>
          <w:rFonts w:eastAsia="Times New Roman" w:cs="Times New Roman"/>
          <w:szCs w:val="24"/>
          <w:lang w:val="en-US"/>
        </w:rPr>
        <w:t>MW</w:t>
      </w:r>
      <w:r>
        <w:rPr>
          <w:rFonts w:eastAsia="Times New Roman" w:cs="Times New Roman"/>
          <w:szCs w:val="24"/>
        </w:rPr>
        <w:t xml:space="preserve"> που </w:t>
      </w:r>
      <w:r>
        <w:rPr>
          <w:rFonts w:eastAsia="Times New Roman" w:cs="Times New Roman"/>
          <w:szCs w:val="24"/>
        </w:rPr>
        <w:t xml:space="preserve">δίνετε στην Πελοπόννησο θεωρώ ότι είναι μια σημαντική ανάσα και στους ΤΟΕΒ της Πελοποννήσου και στις ενεργειακές κοινότητες που θα δημιουργηθούν στην Πελοπόννησο, ώστε να έχουμε τη λογική των </w:t>
      </w:r>
      <w:proofErr w:type="spellStart"/>
      <w:r>
        <w:rPr>
          <w:rFonts w:eastAsia="Times New Roman" w:cs="Times New Roman"/>
          <w:szCs w:val="24"/>
        </w:rPr>
        <w:t>αυτοπαραγωγών</w:t>
      </w:r>
      <w:proofErr w:type="spellEnd"/>
      <w:r>
        <w:rPr>
          <w:rFonts w:eastAsia="Times New Roman" w:cs="Times New Roman"/>
          <w:szCs w:val="24"/>
        </w:rPr>
        <w:t xml:space="preserve"> και </w:t>
      </w:r>
      <w:proofErr w:type="spellStart"/>
      <w:r>
        <w:rPr>
          <w:rFonts w:eastAsia="Times New Roman" w:cs="Times New Roman"/>
          <w:szCs w:val="24"/>
        </w:rPr>
        <w:t>αυτοκαταναλωτών</w:t>
      </w:r>
      <w:proofErr w:type="spellEnd"/>
      <w:r>
        <w:rPr>
          <w:rFonts w:eastAsia="Times New Roman" w:cs="Times New Roman"/>
          <w:szCs w:val="24"/>
        </w:rPr>
        <w:t xml:space="preserve"> μικρών μονάδων</w:t>
      </w:r>
      <w:r w:rsidRPr="00D637D6">
        <w:rPr>
          <w:rFonts w:eastAsia="Times New Roman" w:cs="Times New Roman"/>
          <w:szCs w:val="24"/>
        </w:rPr>
        <w:t>,</w:t>
      </w:r>
      <w:r>
        <w:rPr>
          <w:rFonts w:eastAsia="Times New Roman" w:cs="Times New Roman"/>
          <w:szCs w:val="24"/>
        </w:rPr>
        <w:t xml:space="preserve"> στο πλαίσιο πά</w:t>
      </w:r>
      <w:r>
        <w:rPr>
          <w:rFonts w:eastAsia="Times New Roman" w:cs="Times New Roman"/>
          <w:szCs w:val="24"/>
        </w:rPr>
        <w:t xml:space="preserve">ντα της γενικής στρατηγικής του </w:t>
      </w:r>
      <w:proofErr w:type="spellStart"/>
      <w:r w:rsidRPr="00932E14">
        <w:rPr>
          <w:rFonts w:eastAsia="Times New Roman" w:cs="Times New Roman"/>
          <w:szCs w:val="24"/>
        </w:rPr>
        <w:t>Τζέρεμι</w:t>
      </w:r>
      <w:proofErr w:type="spellEnd"/>
      <w:r w:rsidRPr="00932E14">
        <w:rPr>
          <w:rFonts w:eastAsia="Times New Roman" w:cs="Times New Roman"/>
          <w:szCs w:val="24"/>
        </w:rPr>
        <w:t xml:space="preserve"> </w:t>
      </w:r>
      <w:proofErr w:type="spellStart"/>
      <w:r w:rsidRPr="00932E14">
        <w:rPr>
          <w:rFonts w:eastAsia="Times New Roman" w:cs="Times New Roman"/>
          <w:szCs w:val="24"/>
        </w:rPr>
        <w:t>Ρίφκιν</w:t>
      </w:r>
      <w:proofErr w:type="spellEnd"/>
      <w:r>
        <w:rPr>
          <w:rFonts w:eastAsia="Times New Roman" w:cs="Times New Roman"/>
          <w:szCs w:val="24"/>
        </w:rPr>
        <w:t xml:space="preserve">, να </w:t>
      </w:r>
      <w:r>
        <w:rPr>
          <w:rFonts w:eastAsia="Times New Roman" w:cs="Times New Roman"/>
          <w:szCs w:val="24"/>
        </w:rPr>
        <w:lastRenderedPageBreak/>
        <w:t>ικανοποιήσουμε το όραμα της ενεργειακής δημοκρατίας και να μην εξαρτώνται οι μικροί καταναλωτές μόνο από τους μεγάλους παραγωγούς ηλεκτρι</w:t>
      </w:r>
      <w:r>
        <w:rPr>
          <w:rFonts w:eastAsia="Times New Roman" w:cs="Times New Roman"/>
          <w:szCs w:val="24"/>
        </w:rPr>
        <w:t>κ</w:t>
      </w:r>
      <w:r>
        <w:rPr>
          <w:rFonts w:eastAsia="Times New Roman" w:cs="Times New Roman"/>
          <w:szCs w:val="24"/>
        </w:rPr>
        <w:t>ής ενέργειας.</w:t>
      </w:r>
    </w:p>
    <w:p w14:paraId="5DC7899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σήμερα την εν</w:t>
      </w:r>
      <w:r>
        <w:rPr>
          <w:rFonts w:eastAsia="Times New Roman" w:cs="Times New Roman"/>
          <w:szCs w:val="24"/>
        </w:rPr>
        <w:t xml:space="preserve">σωμάτωση της </w:t>
      </w:r>
      <w:r>
        <w:rPr>
          <w:rFonts w:eastAsia="Times New Roman" w:cs="Times New Roman"/>
          <w:szCs w:val="24"/>
        </w:rPr>
        <w:t>ο</w:t>
      </w:r>
      <w:r>
        <w:rPr>
          <w:rFonts w:eastAsia="Times New Roman" w:cs="Times New Roman"/>
          <w:szCs w:val="24"/>
        </w:rPr>
        <w:t>δηγίας για τον θαλάσσιο χωροταξικό σχεδιασμό. Χαίρομαι πάρα πολύ που συζητούμε αυτό το νομοσχέδιο. Ξέρετε γιατί; Γιατί, όταν το πρώτο εξάμηνο του 2014, η Ελλάδα έχοντας την Προεδρία της Ευρωπαϊκής Ένωσης συζητούσε στο Συμβούλιο Υπουργών Περιβ</w:t>
      </w:r>
      <w:r>
        <w:rPr>
          <w:rFonts w:eastAsia="Times New Roman" w:cs="Times New Roman"/>
          <w:szCs w:val="24"/>
        </w:rPr>
        <w:t xml:space="preserve">άλλοντος τη συγκεκριμένη </w:t>
      </w:r>
      <w:r>
        <w:rPr>
          <w:rFonts w:eastAsia="Times New Roman" w:cs="Times New Roman"/>
          <w:szCs w:val="24"/>
        </w:rPr>
        <w:t>ο</w:t>
      </w:r>
      <w:r>
        <w:rPr>
          <w:rFonts w:eastAsia="Times New Roman" w:cs="Times New Roman"/>
          <w:szCs w:val="24"/>
        </w:rPr>
        <w:t xml:space="preserve">δηγία, ο ΣΥΡΙΖΑ τότε μας κατήγγειλε ότι λειτουργούμε σε βάρος της χώρας. </w:t>
      </w:r>
    </w:p>
    <w:p w14:paraId="5DC7899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Χαίρομαι, λοιπόν, που σήμερα, αυτό που εγώ είχα συζητήσει ως </w:t>
      </w:r>
      <w:proofErr w:type="spellStart"/>
      <w:r>
        <w:rPr>
          <w:rFonts w:eastAsia="Times New Roman" w:cs="Times New Roman"/>
          <w:szCs w:val="24"/>
        </w:rPr>
        <w:t>Προεδρεύων</w:t>
      </w:r>
      <w:proofErr w:type="spellEnd"/>
      <w:r>
        <w:rPr>
          <w:rFonts w:eastAsia="Times New Roman" w:cs="Times New Roman"/>
          <w:szCs w:val="24"/>
        </w:rPr>
        <w:t xml:space="preserve"> του Συμβουλίου Υπουργών Ενέργειας στις Βρυξέ</w:t>
      </w:r>
      <w:r>
        <w:rPr>
          <w:rFonts w:eastAsia="Times New Roman" w:cs="Times New Roman"/>
          <w:szCs w:val="24"/>
        </w:rPr>
        <w:t>λ</w:t>
      </w:r>
      <w:r>
        <w:rPr>
          <w:rFonts w:eastAsia="Times New Roman" w:cs="Times New Roman"/>
          <w:szCs w:val="24"/>
        </w:rPr>
        <w:t>λες, έρχεται ο αξιότιμος κ. Σταθάκης κα</w:t>
      </w:r>
      <w:r>
        <w:rPr>
          <w:rFonts w:eastAsia="Times New Roman" w:cs="Times New Roman"/>
          <w:szCs w:val="24"/>
        </w:rPr>
        <w:t>ι το υιοθετεί και το ενσωματώνει στην εθνική νομοθεσία. Είναι ένα μικρό βήμα προς την προσαρμογή στην πραγματικότητα.</w:t>
      </w:r>
    </w:p>
    <w:p w14:paraId="5DC7899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Όμως, υπάρχουν τα σοβαρά προβλήματα της άσκησης της πολιτικής στα θέματα του περιβάλλοντος και της χωροταξίας στη χώρα. Και εδώ δεν μας επ</w:t>
      </w:r>
      <w:r>
        <w:rPr>
          <w:rFonts w:eastAsia="Times New Roman" w:cs="Times New Roman"/>
          <w:szCs w:val="24"/>
        </w:rPr>
        <w:t>ιτρέπει η Κυβέρνηση να έχουμε κα</w:t>
      </w:r>
      <w:r>
        <w:rPr>
          <w:rFonts w:eastAsia="Times New Roman" w:cs="Times New Roman"/>
          <w:szCs w:val="24"/>
        </w:rPr>
        <w:t>μ</w:t>
      </w:r>
      <w:r>
        <w:rPr>
          <w:rFonts w:eastAsia="Times New Roman" w:cs="Times New Roman"/>
          <w:szCs w:val="24"/>
        </w:rPr>
        <w:t>μία αισιοδοξία για τη δική της απο</w:t>
      </w:r>
      <w:r>
        <w:rPr>
          <w:rFonts w:eastAsia="Times New Roman" w:cs="Times New Roman"/>
          <w:szCs w:val="24"/>
        </w:rPr>
        <w:lastRenderedPageBreak/>
        <w:t xml:space="preserve">τελεσματικότητα. Θα ενσωματώσουμε την </w:t>
      </w:r>
      <w:r>
        <w:rPr>
          <w:rFonts w:eastAsia="Times New Roman" w:cs="Times New Roman"/>
          <w:szCs w:val="24"/>
        </w:rPr>
        <w:t>ο</w:t>
      </w:r>
      <w:r>
        <w:rPr>
          <w:rFonts w:eastAsia="Times New Roman" w:cs="Times New Roman"/>
          <w:szCs w:val="24"/>
        </w:rPr>
        <w:t>δηγία για τον θαλάσσιο χωροταξικό σχεδιασμό, έλα, όμως, που αυτό γίνεται με μια Κυβέρνηση που έχει αποδείξει την παντελή της ανικανότητα συνολικά στο</w:t>
      </w:r>
      <w:r>
        <w:rPr>
          <w:rFonts w:eastAsia="Times New Roman" w:cs="Times New Roman"/>
          <w:szCs w:val="24"/>
        </w:rPr>
        <w:t>ν</w:t>
      </w:r>
      <w:r>
        <w:rPr>
          <w:rFonts w:eastAsia="Times New Roman" w:cs="Times New Roman"/>
          <w:szCs w:val="24"/>
        </w:rPr>
        <w:t xml:space="preserve"> χωροταξικό σχεδιασμό!</w:t>
      </w:r>
    </w:p>
    <w:p w14:paraId="5DC7899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Πώς το αποδεικνύω αυτό; Πρώτον, δώδεκα περιφερειακά χωροταξικά έπρεπε να έχουν ολοκληρωθεί και να έχουν υπογραφεί στο πρώτο εξάμηνο του 2015. Παραδόθηκαν έτοιμα και ώριμα στη σημερινή Κυβέρνηση και δεν έχει προχωρήσει κανένα, πλην </w:t>
      </w:r>
      <w:r>
        <w:rPr>
          <w:rFonts w:eastAsia="Times New Roman" w:cs="Times New Roman"/>
          <w:szCs w:val="24"/>
        </w:rPr>
        <w:t>αυ</w:t>
      </w:r>
      <w:r>
        <w:rPr>
          <w:rFonts w:eastAsia="Times New Roman" w:cs="Times New Roman"/>
          <w:szCs w:val="24"/>
        </w:rPr>
        <w:t xml:space="preserve">τό </w:t>
      </w:r>
      <w:r>
        <w:rPr>
          <w:rFonts w:eastAsia="Times New Roman" w:cs="Times New Roman"/>
          <w:szCs w:val="24"/>
        </w:rPr>
        <w:t xml:space="preserve">της Κρήτης. Εκκρεμούν άλλα έντεκα περιφερειακά χωροταξικά. </w:t>
      </w:r>
    </w:p>
    <w:p w14:paraId="5DC7899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Δεύτερον, χωροταξικό του τουρισμού. Έτοιμο για τυπικούς λόγους. Το έριξε το Συμβούλιο της Επικρατείας. Θα μπορούσε μέσα σε ένα</w:t>
      </w:r>
      <w:r>
        <w:rPr>
          <w:rFonts w:eastAsia="Times New Roman" w:cs="Times New Roman"/>
          <w:szCs w:val="24"/>
        </w:rPr>
        <w:t>ν</w:t>
      </w:r>
      <w:r>
        <w:rPr>
          <w:rFonts w:eastAsia="Times New Roman" w:cs="Times New Roman"/>
          <w:szCs w:val="24"/>
        </w:rPr>
        <w:t xml:space="preserve"> μήνα να παρθεί ξανά η απόφαση για το χωροταξικό του τουρισμού. Επ</w:t>
      </w:r>
      <w:r>
        <w:rPr>
          <w:rFonts w:eastAsia="Times New Roman" w:cs="Times New Roman"/>
          <w:szCs w:val="24"/>
        </w:rPr>
        <w:t>ί τρ</w:t>
      </w:r>
      <w:r>
        <w:rPr>
          <w:rFonts w:eastAsia="Times New Roman" w:cs="Times New Roman"/>
          <w:szCs w:val="24"/>
        </w:rPr>
        <w:t>ιά</w:t>
      </w:r>
      <w:r>
        <w:rPr>
          <w:rFonts w:eastAsia="Times New Roman" w:cs="Times New Roman"/>
          <w:szCs w:val="24"/>
        </w:rPr>
        <w:t>μισι χρόνια η χώρα δεν έχει χωροταξικό τουρισμού. Μαθαίνω ότι τώρα ανατέθηκε η μελέτη εκπόνησης καινούργιου. Άρα πέντε χρόνια η Ελλάδα στη βαριά της βιομηχανία, στον τουρισμό</w:t>
      </w:r>
      <w:r>
        <w:rPr>
          <w:rFonts w:eastAsia="Times New Roman" w:cs="Times New Roman"/>
          <w:szCs w:val="24"/>
        </w:rPr>
        <w:t>,</w:t>
      </w:r>
      <w:r>
        <w:rPr>
          <w:rFonts w:eastAsia="Times New Roman" w:cs="Times New Roman"/>
          <w:szCs w:val="24"/>
        </w:rPr>
        <w:t xml:space="preserve"> χωρίς χωροταξικό τουρισμού.</w:t>
      </w:r>
    </w:p>
    <w:p w14:paraId="5DC7899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Τρίτη παρατήρηση: Έτοιμο, σύγχρονο, μοντέρνο σ</w:t>
      </w:r>
      <w:r>
        <w:rPr>
          <w:rFonts w:eastAsia="Times New Roman" w:cs="Times New Roman"/>
          <w:szCs w:val="24"/>
        </w:rPr>
        <w:t xml:space="preserve">ύστημα χρήσεων γης το καταργεί η Κυβέρνηση και μας έχει επαναφέρει ακόμη και σήμερα στο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χρήσεων γης του 1987, που δεν υπάρχει καν η χρήση </w:t>
      </w:r>
      <w:r>
        <w:rPr>
          <w:rFonts w:eastAsia="Times New Roman" w:cs="Times New Roman"/>
          <w:szCs w:val="24"/>
        </w:rPr>
        <w:lastRenderedPageBreak/>
        <w:t xml:space="preserve">γης </w:t>
      </w:r>
      <w:r>
        <w:rPr>
          <w:rFonts w:eastAsia="Times New Roman" w:cs="Times New Roman"/>
          <w:szCs w:val="24"/>
          <w:lang w:val="en-US"/>
        </w:rPr>
        <w:t>logistics</w:t>
      </w:r>
      <w:r>
        <w:rPr>
          <w:rFonts w:eastAsia="Times New Roman" w:cs="Times New Roman"/>
          <w:szCs w:val="24"/>
        </w:rPr>
        <w:t>. Φαντάζομαι δεν μπορεί να είναι κανένας περήφανος γι’ αυτό από την Κυβέρνηση.</w:t>
      </w:r>
    </w:p>
    <w:p w14:paraId="5DC7899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Τέταρτο</w:t>
      </w:r>
      <w:r>
        <w:rPr>
          <w:rFonts w:eastAsia="Times New Roman" w:cs="Times New Roman"/>
          <w:szCs w:val="24"/>
        </w:rPr>
        <w:t xml:space="preserve"> παράδειγμα γιατί δεν εμπιστευόμαστε στα χωροταξικά αυτή την Κυβέρνηση </w:t>
      </w:r>
      <w:r>
        <w:rPr>
          <w:rFonts w:eastAsia="Times New Roman" w:cs="Times New Roman"/>
          <w:szCs w:val="24"/>
        </w:rPr>
        <w:t>είναι</w:t>
      </w:r>
      <w:r>
        <w:rPr>
          <w:rFonts w:eastAsia="Times New Roman" w:cs="Times New Roman"/>
          <w:szCs w:val="24"/>
        </w:rPr>
        <w:t xml:space="preserve"> το χωροταξικό περί ορυκτών πόρων της χώρας, που ήταν έτοιμο για ανάθεση στις αρχές του 2015. Ακόμη δεν έχει καν προχωρήσει η διαδικασία για την ανάθεσή του.</w:t>
      </w:r>
    </w:p>
    <w:p w14:paraId="5DC789A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w:t>
      </w:r>
      <w:r>
        <w:rPr>
          <w:rFonts w:eastAsia="Times New Roman" w:cs="Times New Roman"/>
          <w:szCs w:val="24"/>
        </w:rPr>
        <w:t>συνάδελφοι, θα τελειώσω με το εξής: Ξέρετε, υπάρχει το λαϊκό άσμα «</w:t>
      </w:r>
      <w:r>
        <w:rPr>
          <w:rFonts w:eastAsia="Times New Roman" w:cs="Times New Roman"/>
          <w:szCs w:val="24"/>
        </w:rPr>
        <w:t>Μ</w:t>
      </w:r>
      <w:r>
        <w:rPr>
          <w:rFonts w:eastAsia="Times New Roman" w:cs="Times New Roman"/>
          <w:szCs w:val="24"/>
        </w:rPr>
        <w:t xml:space="preserve">ια χαμένη Κυριακή». Με τον ΣΥΡΙΖΑ έχεις «μια χαμένη τριετία» και στα θέματα του περιβάλλοντος που σήμερα συζητούμε και τιμούμε τη μέρα του περιβάλλοντος. </w:t>
      </w:r>
    </w:p>
    <w:p w14:paraId="5DC789A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Τίτλοι μόνο: Το 2015 παρέλαβαν 15</w:t>
      </w:r>
      <w:r>
        <w:rPr>
          <w:rFonts w:eastAsia="Times New Roman" w:cs="Times New Roman"/>
          <w:szCs w:val="24"/>
        </w:rPr>
        <w:t>,3% συμμετοχή των ανανεώσιμων πηγών στο ενεργειακό ισοζύγιο της χώρας. Το ίδιο παραμένει και σήμερα, μηδέν αύξηση. Βατερλ</w:t>
      </w:r>
      <w:r>
        <w:rPr>
          <w:rFonts w:eastAsia="Times New Roman" w:cs="Times New Roman"/>
          <w:szCs w:val="24"/>
        </w:rPr>
        <w:t>ό</w:t>
      </w:r>
      <w:r>
        <w:rPr>
          <w:rFonts w:eastAsia="Times New Roman" w:cs="Times New Roman"/>
          <w:szCs w:val="24"/>
        </w:rPr>
        <w:t xml:space="preserve"> στο «Εξοικονομώ». Βατερλ</w:t>
      </w:r>
      <w:r>
        <w:rPr>
          <w:rFonts w:eastAsia="Times New Roman" w:cs="Times New Roman"/>
          <w:szCs w:val="24"/>
        </w:rPr>
        <w:t>ό</w:t>
      </w:r>
      <w:r>
        <w:rPr>
          <w:rFonts w:eastAsia="Times New Roman" w:cs="Times New Roman"/>
          <w:szCs w:val="24"/>
        </w:rPr>
        <w:t>, δεν χρειάζεται να πω τίποτα άλλο.</w:t>
      </w:r>
    </w:p>
    <w:p w14:paraId="5DC789A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Όμως, κύριε Υπουργέ, άκουσα να μας λέτε ευχάριστα νέα. Βρήκατε ένα δισεκ</w:t>
      </w:r>
      <w:r>
        <w:rPr>
          <w:rFonts w:eastAsia="Times New Roman" w:cs="Times New Roman"/>
          <w:szCs w:val="24"/>
        </w:rPr>
        <w:t>ατομμύριο για το «Εξοικονομώ</w:t>
      </w:r>
      <w:r>
        <w:rPr>
          <w:rFonts w:eastAsia="Times New Roman" w:cs="Times New Roman"/>
          <w:szCs w:val="24"/>
        </w:rPr>
        <w:t>»</w:t>
      </w:r>
      <w:r>
        <w:rPr>
          <w:rFonts w:eastAsia="Times New Roman" w:cs="Times New Roman"/>
          <w:szCs w:val="24"/>
        </w:rPr>
        <w:t xml:space="preserve"> στα </w:t>
      </w:r>
      <w:r>
        <w:rPr>
          <w:rFonts w:eastAsia="Times New Roman" w:cs="Times New Roman"/>
          <w:szCs w:val="24"/>
        </w:rPr>
        <w:t>σ</w:t>
      </w:r>
      <w:r>
        <w:rPr>
          <w:rFonts w:eastAsia="Times New Roman" w:cs="Times New Roman"/>
          <w:szCs w:val="24"/>
        </w:rPr>
        <w:t>πίτια και άλλα 2 δισεκατομμύρια για το «Εξοικονομώ</w:t>
      </w:r>
      <w:r>
        <w:rPr>
          <w:rFonts w:eastAsia="Times New Roman" w:cs="Times New Roman"/>
          <w:szCs w:val="24"/>
        </w:rPr>
        <w:t>»</w:t>
      </w:r>
      <w:r>
        <w:rPr>
          <w:rFonts w:eastAsia="Times New Roman" w:cs="Times New Roman"/>
          <w:szCs w:val="24"/>
        </w:rPr>
        <w:t xml:space="preserve"> στα δημόσια κτήρια. Θα ήθελα πάρα πολύ να μας </w:t>
      </w:r>
      <w:r>
        <w:rPr>
          <w:rFonts w:eastAsia="Times New Roman" w:cs="Times New Roman"/>
          <w:szCs w:val="24"/>
        </w:rPr>
        <w:lastRenderedPageBreak/>
        <w:t>πείτε πού τα βρήκατε αυτά τα λεφτά</w:t>
      </w:r>
      <w:r w:rsidRPr="006F562E">
        <w:rPr>
          <w:rFonts w:eastAsia="Times New Roman" w:cs="Times New Roman"/>
          <w:szCs w:val="24"/>
        </w:rPr>
        <w:t>,</w:t>
      </w:r>
      <w:r>
        <w:rPr>
          <w:rFonts w:eastAsia="Times New Roman" w:cs="Times New Roman"/>
          <w:szCs w:val="24"/>
        </w:rPr>
        <w:t xml:space="preserve"> για να επικροτήσουμε και να σας βοηθήσουμε να βρούμε ακόμα περισσότερα. </w:t>
      </w:r>
    </w:p>
    <w:p w14:paraId="5DC789A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Τρίτη παρατήρη</w:t>
      </w:r>
      <w:r>
        <w:rPr>
          <w:rFonts w:eastAsia="Times New Roman" w:cs="Times New Roman"/>
          <w:szCs w:val="24"/>
        </w:rPr>
        <w:t>ση</w:t>
      </w:r>
      <w:r>
        <w:rPr>
          <w:rFonts w:eastAsia="Times New Roman" w:cs="Times New Roman"/>
          <w:szCs w:val="24"/>
        </w:rPr>
        <w:t>:</w:t>
      </w:r>
      <w:r>
        <w:rPr>
          <w:rFonts w:eastAsia="Times New Roman" w:cs="Times New Roman"/>
          <w:szCs w:val="24"/>
        </w:rPr>
        <w:t xml:space="preserve"> Χάρηκα πάρα πολύ που είδα Υπουργούς της Κυβέρνησης να εγκαινιάζουν τη μονάδα των ΣΔΙΤ,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α</w:t>
      </w:r>
      <w:r>
        <w:rPr>
          <w:rFonts w:eastAsia="Times New Roman" w:cs="Times New Roman"/>
          <w:szCs w:val="24"/>
        </w:rPr>
        <w:t>πορριμμάτων της ΔΙΑΔΥΜΑ στην Κοζάνη. Είναι απ’ αυτές τις μελέτες που</w:t>
      </w:r>
      <w:r>
        <w:rPr>
          <w:rFonts w:eastAsia="Times New Roman" w:cs="Times New Roman"/>
          <w:szCs w:val="24"/>
        </w:rPr>
        <w:t>,</w:t>
      </w:r>
      <w:r>
        <w:rPr>
          <w:rFonts w:eastAsia="Times New Roman" w:cs="Times New Roman"/>
          <w:szCs w:val="24"/>
        </w:rPr>
        <w:t xml:space="preserve"> όταν υπογράφαμε εμείς τις περιβαλλοντικές </w:t>
      </w:r>
      <w:proofErr w:type="spellStart"/>
      <w:r>
        <w:rPr>
          <w:rFonts w:eastAsia="Times New Roman" w:cs="Times New Roman"/>
          <w:szCs w:val="24"/>
        </w:rPr>
        <w:t>αδειοδοτήσεις</w:t>
      </w:r>
      <w:proofErr w:type="spellEnd"/>
      <w:r>
        <w:rPr>
          <w:rFonts w:eastAsia="Times New Roman" w:cs="Times New Roman"/>
          <w:szCs w:val="24"/>
        </w:rPr>
        <w:t xml:space="preserve">, μας πυροβολούσαν και μας </w:t>
      </w:r>
      <w:r>
        <w:rPr>
          <w:rFonts w:eastAsia="Times New Roman" w:cs="Times New Roman"/>
          <w:szCs w:val="24"/>
        </w:rPr>
        <w:t xml:space="preserve">απειλούσαν ότι λειτουργούμε σε βάρος της κοινωνίας, αλλά τώρα οι Υπουργοί του ΣΥΡΙΖΑ με μεγάλη τους χαρά τα εγκαινιάζουν. </w:t>
      </w:r>
    </w:p>
    <w:p w14:paraId="5DC789A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Προτελευταία παρατήρηση</w:t>
      </w:r>
      <w:r>
        <w:rPr>
          <w:rFonts w:eastAsia="Times New Roman" w:cs="Times New Roman"/>
          <w:szCs w:val="24"/>
        </w:rPr>
        <w:t>:</w:t>
      </w:r>
      <w:r>
        <w:rPr>
          <w:rFonts w:eastAsia="Times New Roman" w:cs="Times New Roman"/>
          <w:szCs w:val="24"/>
        </w:rPr>
        <w:t xml:space="preserve"> Όταν ο ΣΥΡΙΖΑ μιλάει για διαχείριση απορριμμάτων, θα είναι πάρα πολύ προσεκτικός, γιατί</w:t>
      </w:r>
      <w:r>
        <w:rPr>
          <w:rFonts w:eastAsia="Times New Roman" w:cs="Times New Roman"/>
          <w:szCs w:val="24"/>
        </w:rPr>
        <w:t>,</w:t>
      </w:r>
      <w:r>
        <w:rPr>
          <w:rFonts w:eastAsia="Times New Roman" w:cs="Times New Roman"/>
          <w:szCs w:val="24"/>
        </w:rPr>
        <w:t xml:space="preserve"> ακούγοντας ο μέσος πολίτης </w:t>
      </w:r>
      <w:r>
        <w:rPr>
          <w:rFonts w:eastAsia="Times New Roman" w:cs="Times New Roman"/>
          <w:szCs w:val="24"/>
        </w:rPr>
        <w:t>«</w:t>
      </w:r>
      <w:r>
        <w:rPr>
          <w:rFonts w:eastAsia="Times New Roman" w:cs="Times New Roman"/>
          <w:szCs w:val="24"/>
        </w:rPr>
        <w:t>απορρίμματα</w:t>
      </w:r>
      <w:r>
        <w:rPr>
          <w:rFonts w:eastAsia="Times New Roman" w:cs="Times New Roman"/>
          <w:szCs w:val="24"/>
        </w:rPr>
        <w:t>»</w:t>
      </w:r>
      <w:r>
        <w:rPr>
          <w:rFonts w:eastAsia="Times New Roman" w:cs="Times New Roman"/>
          <w:szCs w:val="24"/>
        </w:rPr>
        <w:t xml:space="preserve">, του έρχεται στο μυαλό η αθλιότητα των εικόνων της Κέρκυρας και η αθλιότητα των εικόνων που </w:t>
      </w:r>
      <w:proofErr w:type="spellStart"/>
      <w:r>
        <w:rPr>
          <w:rFonts w:eastAsia="Times New Roman" w:cs="Times New Roman"/>
          <w:szCs w:val="24"/>
        </w:rPr>
        <w:t>οσονούπω</w:t>
      </w:r>
      <w:proofErr w:type="spellEnd"/>
      <w:r>
        <w:rPr>
          <w:rFonts w:eastAsia="Times New Roman" w:cs="Times New Roman"/>
          <w:szCs w:val="24"/>
        </w:rPr>
        <w:t xml:space="preserve"> έρχονται για την Περιφέρεια Αττικής, όπου έχει τιγκάρει ο ΧΥΤΑ Φυλής και δεν πρόκειται να γίνει τίποτα κι ο Αθηνα</w:t>
      </w:r>
      <w:r>
        <w:rPr>
          <w:rFonts w:eastAsia="Times New Roman" w:cs="Times New Roman"/>
          <w:szCs w:val="24"/>
        </w:rPr>
        <w:t>ίος πολίτης θα το δει μπροστά του.</w:t>
      </w:r>
    </w:p>
    <w:p w14:paraId="5DC789A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Τέλος, επειδή ο Υπουργός είναι από την Κρήτη, θα ήθελα πάρα πολύ να μας πει εάν αληθεύει ένα δημοσίευμα</w:t>
      </w:r>
      <w:r>
        <w:rPr>
          <w:rFonts w:eastAsia="Times New Roman" w:cs="Times New Roman"/>
          <w:szCs w:val="24"/>
        </w:rPr>
        <w:t>,</w:t>
      </w:r>
      <w:r>
        <w:rPr>
          <w:rFonts w:eastAsia="Times New Roman" w:cs="Times New Roman"/>
          <w:szCs w:val="24"/>
        </w:rPr>
        <w:t xml:space="preserve"> το οποίο εμένα μου δημιούργησε μια τεράστια ανησυχία. Υπάρχει δημοσίευμα που λέει ότι η Ρυθμιστική Αρχή Ενέργειας κα</w:t>
      </w:r>
      <w:r>
        <w:rPr>
          <w:rFonts w:eastAsia="Times New Roman" w:cs="Times New Roman"/>
          <w:szCs w:val="24"/>
        </w:rPr>
        <w:t>ι ο ΑΔΜΗΕ έχουν μπλέξει τα καλώδιά τους και</w:t>
      </w:r>
      <w:r>
        <w:rPr>
          <w:rFonts w:eastAsia="Times New Roman" w:cs="Times New Roman"/>
          <w:szCs w:val="24"/>
        </w:rPr>
        <w:t>,</w:t>
      </w:r>
      <w:r>
        <w:rPr>
          <w:rFonts w:eastAsia="Times New Roman" w:cs="Times New Roman"/>
          <w:szCs w:val="24"/>
        </w:rPr>
        <w:t xml:space="preserve"> ενώ θα πρέπει η </w:t>
      </w:r>
      <w:r>
        <w:rPr>
          <w:rFonts w:eastAsia="Times New Roman" w:cs="Times New Roman"/>
          <w:szCs w:val="24"/>
        </w:rPr>
        <w:lastRenderedPageBreak/>
        <w:t>Κρήτη να συνδεθεί με το ηπειρωτικό σύστημα της χώρας και με τη μικρή και με τη μεγάλη διασύνδεση και μάλιστα η μικ</w:t>
      </w:r>
      <w:r>
        <w:rPr>
          <w:rFonts w:eastAsia="Times New Roman" w:cs="Times New Roman"/>
          <w:szCs w:val="24"/>
        </w:rPr>
        <w:t>ρ</w:t>
      </w:r>
      <w:r>
        <w:rPr>
          <w:rFonts w:eastAsia="Times New Roman" w:cs="Times New Roman"/>
          <w:szCs w:val="24"/>
        </w:rPr>
        <w:t xml:space="preserve">ή το αργότερο στο τέλος του 2019, γιατί 600 </w:t>
      </w:r>
      <w:r>
        <w:rPr>
          <w:rFonts w:eastAsia="Times New Roman" w:cs="Times New Roman"/>
          <w:szCs w:val="24"/>
          <w:lang w:val="en-US"/>
        </w:rPr>
        <w:t>MW</w:t>
      </w:r>
      <w:r>
        <w:rPr>
          <w:rFonts w:eastAsia="Times New Roman" w:cs="Times New Roman"/>
          <w:szCs w:val="24"/>
        </w:rPr>
        <w:t xml:space="preserve"> που λειτουργούν σήμερα στην Κρήτη</w:t>
      </w:r>
      <w:r>
        <w:rPr>
          <w:rFonts w:eastAsia="Times New Roman" w:cs="Times New Roman"/>
          <w:szCs w:val="24"/>
        </w:rPr>
        <w:t>, θα βγουν έξω</w:t>
      </w:r>
      <w:r>
        <w:rPr>
          <w:rFonts w:eastAsia="Times New Roman" w:cs="Times New Roman"/>
          <w:szCs w:val="24"/>
        </w:rPr>
        <w:t>,</w:t>
      </w:r>
      <w:r>
        <w:rPr>
          <w:rFonts w:eastAsia="Times New Roman" w:cs="Times New Roman"/>
          <w:szCs w:val="24"/>
        </w:rPr>
        <w:t xml:space="preserve"> επειδή ακριβώς είναι </w:t>
      </w:r>
      <w:proofErr w:type="spellStart"/>
      <w:r>
        <w:rPr>
          <w:rFonts w:eastAsia="Times New Roman" w:cs="Times New Roman"/>
          <w:szCs w:val="24"/>
        </w:rPr>
        <w:t>ρυπογόνες</w:t>
      </w:r>
      <w:proofErr w:type="spellEnd"/>
      <w:r>
        <w:rPr>
          <w:rFonts w:eastAsia="Times New Roman" w:cs="Times New Roman"/>
          <w:szCs w:val="24"/>
        </w:rPr>
        <w:t xml:space="preserve"> οι μονάδες, ακόμα δεν έχουν βρει λύση. </w:t>
      </w:r>
    </w:p>
    <w:p w14:paraId="5DC789A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Κύριε Υπουργέ, μπορείτε να διαβεβαιώσετε τον ελληνικό λαό</w:t>
      </w:r>
      <w:r>
        <w:rPr>
          <w:rFonts w:eastAsia="Times New Roman" w:cs="Times New Roman"/>
          <w:szCs w:val="24"/>
        </w:rPr>
        <w:t>,</w:t>
      </w:r>
      <w:r>
        <w:rPr>
          <w:rFonts w:eastAsia="Times New Roman" w:cs="Times New Roman"/>
          <w:szCs w:val="24"/>
        </w:rPr>
        <w:t xml:space="preserve"> και ειδικά τους </w:t>
      </w:r>
      <w:proofErr w:type="spellStart"/>
      <w:r>
        <w:rPr>
          <w:rFonts w:eastAsia="Times New Roman" w:cs="Times New Roman"/>
          <w:szCs w:val="24"/>
        </w:rPr>
        <w:t>Κρήτες</w:t>
      </w:r>
      <w:proofErr w:type="spellEnd"/>
      <w:r>
        <w:rPr>
          <w:rFonts w:eastAsia="Times New Roman" w:cs="Times New Roman"/>
          <w:szCs w:val="24"/>
        </w:rPr>
        <w:t xml:space="preserve"> που μας ακούν, ότι δεν θα υπάρξει κανένας κίνδυνος </w:t>
      </w:r>
      <w:r>
        <w:rPr>
          <w:rFonts w:eastAsia="Times New Roman" w:cs="Times New Roman"/>
          <w:szCs w:val="24"/>
          <w:lang w:val="en-US"/>
        </w:rPr>
        <w:t>black</w:t>
      </w:r>
      <w:r w:rsidRPr="005E4C59">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στην Κρήτη εξαιτίας της αβ</w:t>
      </w:r>
      <w:r>
        <w:rPr>
          <w:rFonts w:eastAsia="Times New Roman" w:cs="Times New Roman"/>
          <w:szCs w:val="24"/>
        </w:rPr>
        <w:t xml:space="preserve">ελτηρίας και της έλλειψης συνεννόησης των δυο φορέων που εποπτεύονται, πολύ περισσότερο που τα επόμενα δυο χρόνια θα έχουμε αύξηση της κατανάλωσης ηλεκτρισμού στην Κρήτη και μπορεί να ξεπεράσουμε και τα 800 </w:t>
      </w:r>
      <w:r>
        <w:rPr>
          <w:rFonts w:eastAsia="Times New Roman" w:cs="Times New Roman"/>
          <w:szCs w:val="24"/>
          <w:lang w:val="en-US"/>
        </w:rPr>
        <w:t>MW</w:t>
      </w:r>
      <w:r>
        <w:rPr>
          <w:rFonts w:eastAsia="Times New Roman" w:cs="Times New Roman"/>
          <w:szCs w:val="24"/>
        </w:rPr>
        <w:t>, ενώ</w:t>
      </w:r>
      <w:r>
        <w:rPr>
          <w:rFonts w:eastAsia="Times New Roman" w:cs="Times New Roman"/>
          <w:szCs w:val="24"/>
        </w:rPr>
        <w:t>,</w:t>
      </w:r>
      <w:r>
        <w:rPr>
          <w:rFonts w:eastAsia="Times New Roman" w:cs="Times New Roman"/>
          <w:szCs w:val="24"/>
        </w:rPr>
        <w:t xml:space="preserve"> με τη μέχρι τώρα πολιτική σας, οριακά θα</w:t>
      </w:r>
      <w:r>
        <w:rPr>
          <w:rFonts w:eastAsia="Times New Roman" w:cs="Times New Roman"/>
          <w:szCs w:val="24"/>
        </w:rPr>
        <w:t xml:space="preserve"> μπορεί να παρέχονται 300 </w:t>
      </w:r>
      <w:r>
        <w:rPr>
          <w:rFonts w:eastAsia="Times New Roman" w:cs="Times New Roman"/>
          <w:szCs w:val="24"/>
          <w:lang w:val="en-US"/>
        </w:rPr>
        <w:t>MW</w:t>
      </w:r>
      <w:r w:rsidRPr="005E4C59">
        <w:rPr>
          <w:rFonts w:eastAsia="Times New Roman" w:cs="Times New Roman"/>
          <w:szCs w:val="24"/>
        </w:rPr>
        <w:t xml:space="preserve"> </w:t>
      </w:r>
      <w:r>
        <w:rPr>
          <w:rFonts w:eastAsia="Times New Roman" w:cs="Times New Roman"/>
          <w:szCs w:val="24"/>
        </w:rPr>
        <w:t>για τις καθημερινές ανάγκες των πολιτών;</w:t>
      </w:r>
    </w:p>
    <w:p w14:paraId="5DC789A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DC789A8" w14:textId="77777777" w:rsidR="00A02DB2" w:rsidRDefault="00AC477D">
      <w:pPr>
        <w:spacing w:line="600" w:lineRule="auto"/>
        <w:ind w:firstLine="720"/>
        <w:rPr>
          <w:rFonts w:eastAsia="Times New Roman"/>
          <w:bCs/>
        </w:rPr>
      </w:pPr>
      <w:r w:rsidRPr="006651D3">
        <w:rPr>
          <w:rFonts w:eastAsia="Times New Roman"/>
          <w:bCs/>
        </w:rPr>
        <w:t>(Χειροκροτ</w:t>
      </w:r>
      <w:r>
        <w:rPr>
          <w:rFonts w:eastAsia="Times New Roman"/>
          <w:bCs/>
        </w:rPr>
        <w:t xml:space="preserve">ήματα από την πτέρυγα της Δημοκρατικής Συμπαράταξης </w:t>
      </w:r>
      <w:r w:rsidRPr="00AA1F39">
        <w:rPr>
          <w:rFonts w:eastAsia="Times New Roman"/>
          <w:bCs/>
        </w:rPr>
        <w:t>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r w:rsidRPr="006651D3">
        <w:rPr>
          <w:rFonts w:eastAsia="Times New Roman"/>
          <w:bCs/>
        </w:rPr>
        <w:t>)</w:t>
      </w:r>
    </w:p>
    <w:p w14:paraId="5DC789A9" w14:textId="77777777" w:rsidR="00A02DB2" w:rsidRDefault="00AC477D">
      <w:pPr>
        <w:spacing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Ευχαριστούμε τον κ. Μανιάτη.</w:t>
      </w:r>
    </w:p>
    <w:p w14:paraId="5DC789A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της Δημοκρατικής Συμπαράταξης κ. Θεοχαρόπουλος έχει τον λόγο για δώδεκα λεπτά. </w:t>
      </w:r>
    </w:p>
    <w:p w14:paraId="5DC789AB"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Κύριε Υπουργέ, προς το παρόν, όταν δεν σας είδα εδώ –είχατε φύγει για λίγο- νόμιζα ότι είχε ξεκινήσει η ενημέρωση των Βου</w:t>
      </w:r>
      <w:r>
        <w:rPr>
          <w:rFonts w:eastAsia="Times New Roman" w:cs="Times New Roman"/>
          <w:szCs w:val="24"/>
        </w:rPr>
        <w:t>λευτών του ΣΥΡΙΖΑ, το λεγόμενο «μασάζ»…</w:t>
      </w:r>
    </w:p>
    <w:p w14:paraId="5DC789AC"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ΝΙΚΟΛΑΟΣ ΞΥΔΑΚΗΣ</w:t>
      </w:r>
      <w:r w:rsidRPr="00917F47">
        <w:rPr>
          <w:rFonts w:eastAsia="Times New Roman" w:cs="Times New Roman"/>
          <w:b/>
          <w:szCs w:val="24"/>
        </w:rPr>
        <w:t>:</w:t>
      </w:r>
      <w:r>
        <w:rPr>
          <w:rFonts w:eastAsia="Times New Roman" w:cs="Times New Roman"/>
          <w:szCs w:val="24"/>
        </w:rPr>
        <w:t xml:space="preserve"> Στις τέσσερις. </w:t>
      </w:r>
    </w:p>
    <w:p w14:paraId="5DC789AD"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…αλλά μετά ενημερώθηκα ότι είναι στις τέσσερις. Ακολουθεί το «μασάζ» από έξι Υπουργούς για το πού βρίσκονται, όπως έχω διαβάσει, τα θέματα των συντάξεων, των</w:t>
      </w:r>
      <w:r>
        <w:rPr>
          <w:rFonts w:eastAsia="Times New Roman" w:cs="Times New Roman"/>
          <w:szCs w:val="24"/>
        </w:rPr>
        <w:t xml:space="preserve"> </w:t>
      </w:r>
      <w:proofErr w:type="spellStart"/>
      <w:r>
        <w:rPr>
          <w:rFonts w:eastAsia="Times New Roman" w:cs="Times New Roman"/>
          <w:szCs w:val="24"/>
        </w:rPr>
        <w:t>προαπαιτουμένων</w:t>
      </w:r>
      <w:proofErr w:type="spellEnd"/>
      <w:r>
        <w:rPr>
          <w:rFonts w:eastAsia="Times New Roman" w:cs="Times New Roman"/>
          <w:szCs w:val="24"/>
        </w:rPr>
        <w:t>, του αφορολόγητου…</w:t>
      </w:r>
    </w:p>
    <w:p w14:paraId="5DC789AE" w14:textId="77777777" w:rsidR="00A02DB2" w:rsidRDefault="00AC477D">
      <w:pPr>
        <w:spacing w:line="600" w:lineRule="auto"/>
        <w:ind w:firstLine="720"/>
        <w:jc w:val="both"/>
        <w:rPr>
          <w:rFonts w:eastAsia="Times New Roman" w:cs="Times New Roman"/>
          <w:szCs w:val="24"/>
        </w:rPr>
      </w:pPr>
      <w:r>
        <w:rPr>
          <w:rFonts w:eastAsia="Times New Roman"/>
          <w:b/>
          <w:bCs/>
        </w:rPr>
        <w:t>ΓΕ</w:t>
      </w:r>
      <w:r w:rsidRPr="00511E45">
        <w:rPr>
          <w:rFonts w:eastAsia="Times New Roman"/>
          <w:b/>
          <w:bCs/>
        </w:rPr>
        <w:t>ΩΡΓ</w:t>
      </w:r>
      <w:r>
        <w:rPr>
          <w:rFonts w:eastAsia="Times New Roman"/>
          <w:b/>
          <w:bCs/>
        </w:rPr>
        <w:t>Ι</w:t>
      </w:r>
      <w:r w:rsidRPr="00511E45">
        <w:rPr>
          <w:rFonts w:eastAsia="Times New Roman"/>
          <w:b/>
          <w:bCs/>
        </w:rPr>
        <w:t>ΟΣ ΣΤΑΘΑΚΗΣ (Υπουργός Περιβάλλοντος και Ενέργειας):</w:t>
      </w:r>
      <w:r>
        <w:rPr>
          <w:rFonts w:eastAsia="Times New Roman" w:cs="Times New Roman"/>
          <w:szCs w:val="24"/>
        </w:rPr>
        <w:t xml:space="preserve"> Βλέπετε τηλεόραση, ενημερώνεστε. </w:t>
      </w:r>
    </w:p>
    <w:p w14:paraId="5DC789AF"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Προσπαθούμε να ενημερωνόμαστε. Όμως</w:t>
      </w:r>
      <w:r>
        <w:rPr>
          <w:rFonts w:eastAsia="Times New Roman" w:cs="Times New Roman"/>
          <w:szCs w:val="24"/>
        </w:rPr>
        <w:t>,</w:t>
      </w:r>
      <w:r>
        <w:rPr>
          <w:rFonts w:eastAsia="Times New Roman" w:cs="Times New Roman"/>
          <w:szCs w:val="24"/>
        </w:rPr>
        <w:t xml:space="preserve"> από πού; Εδώ οι Βουλευτές του ΣΥΡΙΖΑ λένε ότι δεν τα γνωρίζουν καλ</w:t>
      </w:r>
      <w:r>
        <w:rPr>
          <w:rFonts w:eastAsia="Times New Roman" w:cs="Times New Roman"/>
          <w:szCs w:val="24"/>
        </w:rPr>
        <w:t>ά. Δεν γνωρίζουν καλά τι γίνεται με τις συντάξεις. Τι να υποστηρίξουν; Μειώνονται ή δεν μειώνονται από το 2019;</w:t>
      </w:r>
    </w:p>
    <w:p w14:paraId="5DC789B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Ως προς το αφορολόγητο, αν δεν γνωρίζουν οι Βουλευτές του ΣΥΡΙΖΑ και στέλνουν δημόσια επιστολή, πώς θα γνωρίζουμε εμείς και ο ελληνικός λαός τι </w:t>
      </w:r>
      <w:r>
        <w:rPr>
          <w:rFonts w:eastAsia="Times New Roman" w:cs="Times New Roman"/>
          <w:szCs w:val="24"/>
        </w:rPr>
        <w:t xml:space="preserve">γίνεται ακριβώς; </w:t>
      </w:r>
    </w:p>
    <w:p w14:paraId="5DC789B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Μια, λοιπόν, που θα τα πείτε στις τέσσερις, δεν ενημερώνετε λίγο και το Σώμα για το πού βρίσκεται η διαδικασία, για το αν θα κοπούν πράγματι οι συντάξεις </w:t>
      </w:r>
      <w:r>
        <w:rPr>
          <w:rFonts w:eastAsia="Times New Roman" w:cs="Times New Roman"/>
          <w:szCs w:val="24"/>
        </w:rPr>
        <w:t>από 1</w:t>
      </w:r>
      <w:r w:rsidRPr="004344DB">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w:t>
      </w:r>
      <w:r>
        <w:rPr>
          <w:rFonts w:eastAsia="Times New Roman" w:cs="Times New Roman"/>
          <w:szCs w:val="24"/>
        </w:rPr>
        <w:t>1-2019 ή όχι, ώστε να υπάρχει μια ξεκάθαρη τοποθέτηση</w:t>
      </w:r>
      <w:r>
        <w:rPr>
          <w:rFonts w:eastAsia="Times New Roman" w:cs="Times New Roman"/>
          <w:szCs w:val="24"/>
        </w:rPr>
        <w:t>,</w:t>
      </w:r>
      <w:r>
        <w:rPr>
          <w:rFonts w:eastAsia="Times New Roman" w:cs="Times New Roman"/>
          <w:szCs w:val="24"/>
        </w:rPr>
        <w:t xml:space="preserve"> ή απλώς έχετε ως στό</w:t>
      </w:r>
      <w:r>
        <w:rPr>
          <w:rFonts w:eastAsia="Times New Roman" w:cs="Times New Roman"/>
          <w:szCs w:val="24"/>
        </w:rPr>
        <w:t>χο ό,τι έχετε υπογράψει για τη χώρα για την επόμενη πενταετία να το μεταθέσετε στους επόμενους, ενώ το έχε</w:t>
      </w:r>
      <w:r>
        <w:rPr>
          <w:rFonts w:eastAsia="Times New Roman" w:cs="Times New Roman"/>
          <w:szCs w:val="24"/>
        </w:rPr>
        <w:t>ι</w:t>
      </w:r>
      <w:r>
        <w:rPr>
          <w:rFonts w:eastAsia="Times New Roman" w:cs="Times New Roman"/>
          <w:szCs w:val="24"/>
        </w:rPr>
        <w:t xml:space="preserve"> υπογράψει η Κυβέρνησή σας; Πρωτογενή πλεονάσματα 3,5% για μια πενταετία, μέχρι τώρα καμ</w:t>
      </w:r>
      <w:r>
        <w:rPr>
          <w:rFonts w:eastAsia="Times New Roman" w:cs="Times New Roman"/>
          <w:szCs w:val="24"/>
        </w:rPr>
        <w:t>μ</w:t>
      </w:r>
      <w:r>
        <w:rPr>
          <w:rFonts w:eastAsia="Times New Roman" w:cs="Times New Roman"/>
          <w:szCs w:val="24"/>
        </w:rPr>
        <w:t>ία ρύθμιση του χρέους, μείωση του αφορολόγητου, περικοπή των</w:t>
      </w:r>
      <w:r>
        <w:rPr>
          <w:rFonts w:eastAsia="Times New Roman" w:cs="Times New Roman"/>
          <w:szCs w:val="24"/>
        </w:rPr>
        <w:t xml:space="preserve"> συντάξεων. Όλα αυτά θα εφαρμοστούν, επειδή τα έχετε υπογράψει </w:t>
      </w:r>
      <w:r>
        <w:rPr>
          <w:rFonts w:eastAsia="Times New Roman" w:cs="Times New Roman"/>
          <w:szCs w:val="24"/>
        </w:rPr>
        <w:t>εσείς,</w:t>
      </w:r>
      <w:r>
        <w:rPr>
          <w:rFonts w:eastAsia="Times New Roman" w:cs="Times New Roman"/>
          <w:szCs w:val="24"/>
        </w:rPr>
        <w:t xml:space="preserve"> ή δεν θα εφαρμοστούν;</w:t>
      </w:r>
    </w:p>
    <w:p w14:paraId="5DC789B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Τα ερωτήματα, λοιπόν, όταν τα κάνει και κάποιος Βουλευτής της Αντιπολίτευσης, ας τα απαντάτε. Μην τα απαντάτε μόνο σε Βουλευτές της Κυβέρνησής σας. </w:t>
      </w:r>
    </w:p>
    <w:p w14:paraId="5DC789B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Δεύτερο θέμα σε σχέση με τις τροπολογίες και πρώτα-πρώτα για μια τροπολογία που κατατέθηκε όχι από το δικό σας Υπουργείο, αλλά από το Υπουργείο Μεταναστευτικής Πολιτικής. Κοιτάξτε, η μείωση του κόστους των </w:t>
      </w:r>
      <w:proofErr w:type="spellStart"/>
      <w:r>
        <w:rPr>
          <w:rFonts w:eastAsia="Times New Roman" w:cs="Times New Roman"/>
          <w:szCs w:val="24"/>
        </w:rPr>
        <w:t>παραβόλων</w:t>
      </w:r>
      <w:proofErr w:type="spellEnd"/>
      <w:r>
        <w:rPr>
          <w:rFonts w:eastAsia="Times New Roman" w:cs="Times New Roman"/>
          <w:szCs w:val="24"/>
        </w:rPr>
        <w:t xml:space="preserve"> των πολιτών τρίτων χωρών είναι επιβεβλημ</w:t>
      </w:r>
      <w:r>
        <w:rPr>
          <w:rFonts w:eastAsia="Times New Roman" w:cs="Times New Roman"/>
          <w:szCs w:val="24"/>
        </w:rPr>
        <w:t xml:space="preserve">ένη, όχι μόνο λόγω της πρόσφατης απόφασης του </w:t>
      </w:r>
      <w:r>
        <w:rPr>
          <w:rFonts w:eastAsia="Times New Roman" w:cs="Times New Roman"/>
          <w:szCs w:val="24"/>
        </w:rPr>
        <w:t>δ</w:t>
      </w:r>
      <w:r>
        <w:rPr>
          <w:rFonts w:eastAsia="Times New Roman" w:cs="Times New Roman"/>
          <w:szCs w:val="24"/>
        </w:rPr>
        <w:t xml:space="preserve">ικαστηρίου της Ευρωπαϊκής Ένωσης, αλλά και για να επέλθει δικαιοσύνη, σύμφωνα με τις αρχές </w:t>
      </w:r>
      <w:r>
        <w:rPr>
          <w:rFonts w:eastAsia="Times New Roman" w:cs="Times New Roman"/>
          <w:szCs w:val="24"/>
        </w:rPr>
        <w:t xml:space="preserve">της </w:t>
      </w:r>
      <w:r>
        <w:rPr>
          <w:rFonts w:eastAsia="Times New Roman" w:cs="Times New Roman"/>
          <w:szCs w:val="24"/>
        </w:rPr>
        <w:t xml:space="preserve">αναλογικότητας και ανταποδοτικότητας των </w:t>
      </w:r>
      <w:proofErr w:type="spellStart"/>
      <w:r>
        <w:rPr>
          <w:rFonts w:eastAsia="Times New Roman" w:cs="Times New Roman"/>
          <w:szCs w:val="24"/>
        </w:rPr>
        <w:t>παραβόλων</w:t>
      </w:r>
      <w:proofErr w:type="spellEnd"/>
      <w:r>
        <w:rPr>
          <w:rFonts w:eastAsia="Times New Roman" w:cs="Times New Roman"/>
          <w:szCs w:val="24"/>
        </w:rPr>
        <w:t xml:space="preserve">. </w:t>
      </w:r>
    </w:p>
    <w:p w14:paraId="5DC789B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Η Κυβέρνησή σας</w:t>
      </w:r>
      <w:r w:rsidRPr="00AB193D">
        <w:rPr>
          <w:rFonts w:eastAsia="Times New Roman" w:cs="Times New Roman"/>
          <w:szCs w:val="24"/>
        </w:rPr>
        <w:t>,</w:t>
      </w:r>
      <w:r>
        <w:rPr>
          <w:rFonts w:eastAsia="Times New Roman" w:cs="Times New Roman"/>
          <w:szCs w:val="24"/>
        </w:rPr>
        <w:t xml:space="preserve"> όμως</w:t>
      </w:r>
      <w:r w:rsidRPr="00AB193D">
        <w:rPr>
          <w:rFonts w:eastAsia="Times New Roman" w:cs="Times New Roman"/>
          <w:szCs w:val="24"/>
        </w:rPr>
        <w:t>,</w:t>
      </w:r>
      <w:r>
        <w:rPr>
          <w:rFonts w:eastAsia="Times New Roman" w:cs="Times New Roman"/>
          <w:szCs w:val="24"/>
        </w:rPr>
        <w:t xml:space="preserve"> δεν κάνει αυτό. Λειτουργεί υποκριτικά </w:t>
      </w:r>
      <w:r>
        <w:rPr>
          <w:rFonts w:eastAsia="Times New Roman" w:cs="Times New Roman"/>
          <w:szCs w:val="24"/>
        </w:rPr>
        <w:t xml:space="preserve">και σε αυτό το σημείο. Γιατί; Μειώνει το ύψος των </w:t>
      </w:r>
      <w:proofErr w:type="spellStart"/>
      <w:r>
        <w:rPr>
          <w:rFonts w:eastAsia="Times New Roman" w:cs="Times New Roman"/>
          <w:szCs w:val="24"/>
        </w:rPr>
        <w:t>παραβόλων</w:t>
      </w:r>
      <w:proofErr w:type="spellEnd"/>
      <w:r>
        <w:rPr>
          <w:rFonts w:eastAsia="Times New Roman" w:cs="Times New Roman"/>
          <w:szCs w:val="24"/>
        </w:rPr>
        <w:t xml:space="preserve"> εκεί που θεωρεί ότι υποχρεώνεται από την Ευρωπαϊκή Επιτροπή -έχω συγκεκριμένα παραδείγματα μέσα στην τροπολογία- όχι γιατί αποδέχεται </w:t>
      </w:r>
      <w:r w:rsidRPr="00AB193D">
        <w:rPr>
          <w:rFonts w:eastAsia="Times New Roman"/>
          <w:bCs/>
          <w:shd w:val="clear" w:color="auto" w:fill="FFFFFF"/>
        </w:rPr>
        <w:t>ότι</w:t>
      </w:r>
      <w:r>
        <w:rPr>
          <w:rFonts w:eastAsia="Times New Roman"/>
          <w:bCs/>
          <w:shd w:val="clear" w:color="auto" w:fill="FFFFFF"/>
        </w:rPr>
        <w:t xml:space="preserve"> </w:t>
      </w:r>
      <w:r w:rsidRPr="00AB193D">
        <w:rPr>
          <w:rFonts w:eastAsia="Times New Roman"/>
          <w:bCs/>
          <w:shd w:val="clear" w:color="auto" w:fill="FFFFFF"/>
        </w:rPr>
        <w:t>υπάρχει</w:t>
      </w:r>
      <w:r>
        <w:rPr>
          <w:rFonts w:eastAsia="Times New Roman" w:cs="Times New Roman"/>
          <w:szCs w:val="24"/>
        </w:rPr>
        <w:t xml:space="preserve"> αδικία, αλλά για να αποφύγει την επιβολή προστίμων</w:t>
      </w:r>
      <w:r>
        <w:rPr>
          <w:rFonts w:eastAsia="Times New Roman" w:cs="Times New Roman"/>
          <w:szCs w:val="24"/>
        </w:rPr>
        <w:t xml:space="preserve">. Γιατί το κάνει αυτό; Γιατί άλλα παράβολα και πρόστιμα την ίδια ώρα στην ίδια τροπολογία τα αυξάνει. Ουσιαστικά, την απώλεια των εσόδων καλούνται να την πληρώσουν και πάλι οι μετανάστες. </w:t>
      </w:r>
    </w:p>
    <w:p w14:paraId="5DC789B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Η αιτιολόγηση των αυξήσεων, σύμφωνα με το Υπουργείο, </w:t>
      </w:r>
      <w:r w:rsidRPr="00D66BCA">
        <w:rPr>
          <w:rFonts w:eastAsia="Times New Roman"/>
          <w:bCs/>
        </w:rPr>
        <w:t>είναι</w:t>
      </w:r>
      <w:r>
        <w:rPr>
          <w:rFonts w:eastAsia="Times New Roman" w:cs="Times New Roman"/>
          <w:szCs w:val="24"/>
        </w:rPr>
        <w:t xml:space="preserve"> η ανάγκη</w:t>
      </w:r>
      <w:r>
        <w:rPr>
          <w:rFonts w:eastAsia="Times New Roman" w:cs="Times New Roman"/>
          <w:szCs w:val="24"/>
        </w:rPr>
        <w:t xml:space="preserve"> διατήρησης της οικονομικής ισορροπίας του συστήματος χορήγησης αδειών διαμονής. Δηλαδή, για το ίδιο θέμα, εκεί που έχουμε την ευρωπαϊκή νομοθεσία, μειώνουμε τα παράβολα </w:t>
      </w:r>
      <w:r w:rsidRPr="00F331DF">
        <w:rPr>
          <w:rFonts w:eastAsia="Times New Roman"/>
          <w:bCs/>
        </w:rPr>
        <w:t>και</w:t>
      </w:r>
      <w:r>
        <w:rPr>
          <w:rFonts w:eastAsia="Times New Roman" w:cs="Times New Roman"/>
          <w:szCs w:val="24"/>
        </w:rPr>
        <w:t xml:space="preserve"> εκεί που έχουμε ακόμα την εθνική νομοθεσία στα παράβολα, τα αυξάνουμε. </w:t>
      </w:r>
    </w:p>
    <w:p w14:paraId="5DC789B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Είναι δίκα</w:t>
      </w:r>
      <w:r>
        <w:rPr>
          <w:rFonts w:eastAsia="Times New Roman" w:cs="Times New Roman"/>
          <w:szCs w:val="24"/>
        </w:rPr>
        <w:t>ιο η άδεια διαμονής των παιδιών της δεύτερης γενιάς να κοστίζει το διπλάσιο από αυτή των γονέων τους; Δεν είναι προκλητικό οι αγρότες που θέλουν να απασχολούν νόμιμα εργάτες γης να κληθούν να πληρώσουν εκατοντάδες ευρώ περισσότερα από ό,τι σήμερα σε παράβο</w:t>
      </w:r>
      <w:r>
        <w:rPr>
          <w:rFonts w:eastAsia="Times New Roman" w:cs="Times New Roman"/>
          <w:szCs w:val="24"/>
        </w:rPr>
        <w:t xml:space="preserve">λα; Είναι δίκαιο να προβλέπεται παράβολο 50 ευρώ για την υποβολή αίτησης θεραπείας και 100 ευρώ για την επανέκδοση ισχύουσας άδειας διαμονής; Δεν είναι </w:t>
      </w:r>
      <w:r>
        <w:rPr>
          <w:rFonts w:eastAsia="Times New Roman" w:cs="Times New Roman"/>
          <w:szCs w:val="24"/>
        </w:rPr>
        <w:lastRenderedPageBreak/>
        <w:t xml:space="preserve">ανάλγητο να ζητείται για πρώτη φορά παράβολο από δικαιούχους ανθρωπιστικού καθεστώτος; </w:t>
      </w:r>
    </w:p>
    <w:p w14:paraId="5DC789B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Αυτές οι διατάξε</w:t>
      </w:r>
      <w:r>
        <w:rPr>
          <w:rFonts w:eastAsia="Times New Roman" w:cs="Times New Roman"/>
          <w:szCs w:val="24"/>
        </w:rPr>
        <w:t>ις δεν τιμούν κανέναν. Αναφέρομαι στις διατάξεις που έρχονται με τη συγκεκριμένη τροπολογία. Γι</w:t>
      </w:r>
      <w:r>
        <w:rPr>
          <w:rFonts w:eastAsia="Times New Roman" w:cs="Times New Roman"/>
          <w:szCs w:val="24"/>
        </w:rPr>
        <w:t>α</w:t>
      </w:r>
      <w:r>
        <w:rPr>
          <w:rFonts w:eastAsia="Times New Roman" w:cs="Times New Roman"/>
          <w:szCs w:val="24"/>
        </w:rPr>
        <w:t xml:space="preserve"> αυτό θα πρέπει να αποσυρθούν και να θεσπιστεί ενιαίο παράβολο για τους μετανάστες που εργάζονται στη χώρα, σύμφωνα με τις αρχές της αναλογικότητας και της αντα</w:t>
      </w:r>
      <w:r>
        <w:rPr>
          <w:rFonts w:eastAsia="Times New Roman" w:cs="Times New Roman"/>
          <w:szCs w:val="24"/>
        </w:rPr>
        <w:t xml:space="preserve">ποδοτικότητας. Τα οποιαδήποτε ελλείμματα της Κυβέρνησης δεν μπορούν να τα πληρώσουν ούτε οι Έλληνες ούτε οι μετανάστες. </w:t>
      </w:r>
    </w:p>
    <w:p w14:paraId="5DC789B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Τώρα, όσον αφορά τις άλλες τροπολογίες, κύριε Υπουργέ. Ξαφνικά είδαμε μια σωρεία βουλευτικών τροπολογιών, που</w:t>
      </w:r>
      <w:r>
        <w:rPr>
          <w:rFonts w:eastAsia="Times New Roman" w:cs="Times New Roman"/>
          <w:szCs w:val="24"/>
        </w:rPr>
        <w:t>,</w:t>
      </w:r>
      <w:r>
        <w:rPr>
          <w:rFonts w:eastAsia="Times New Roman" w:cs="Times New Roman"/>
          <w:szCs w:val="24"/>
        </w:rPr>
        <w:t xml:space="preserve"> όταν τις διαβάζαμε το πρ</w:t>
      </w:r>
      <w:r>
        <w:rPr>
          <w:rFonts w:eastAsia="Times New Roman" w:cs="Times New Roman"/>
          <w:szCs w:val="24"/>
        </w:rPr>
        <w:t xml:space="preserve">ωί, καταλαβαίναμε ότι πολλές από αυτές δεν είναι βουλευτικές. Σας το είπαν εδώ οι </w:t>
      </w:r>
      <w:r>
        <w:rPr>
          <w:rFonts w:eastAsia="Times New Roman" w:cs="Times New Roman"/>
          <w:szCs w:val="24"/>
        </w:rPr>
        <w:t>ε</w:t>
      </w:r>
      <w:r>
        <w:rPr>
          <w:rFonts w:eastAsia="Times New Roman" w:cs="Times New Roman"/>
          <w:szCs w:val="24"/>
        </w:rPr>
        <w:t>κπρόσωποι του Ποταμιού, της Δημοκρατικής Συμπαράταξης, του Κομμουνιστικού Κόμματος Ελλάδ</w:t>
      </w:r>
      <w:r>
        <w:rPr>
          <w:rFonts w:eastAsia="Times New Roman" w:cs="Times New Roman"/>
          <w:szCs w:val="24"/>
        </w:rPr>
        <w:t>α</w:t>
      </w:r>
      <w:r>
        <w:rPr>
          <w:rFonts w:eastAsia="Times New Roman" w:cs="Times New Roman"/>
          <w:szCs w:val="24"/>
        </w:rPr>
        <w:t xml:space="preserve">ς </w:t>
      </w:r>
      <w:r w:rsidRPr="00F331DF">
        <w:rPr>
          <w:rFonts w:eastAsia="Times New Roman"/>
          <w:bCs/>
        </w:rPr>
        <w:t>και</w:t>
      </w:r>
      <w:r>
        <w:rPr>
          <w:rFonts w:eastAsia="Times New Roman" w:cs="Times New Roman"/>
          <w:szCs w:val="24"/>
        </w:rPr>
        <w:t xml:space="preserve"> της Νέας Δημοκρατίας. Δεν είμαστε χαζοί. Ξέρουμε να διαβάζουμε. </w:t>
      </w:r>
    </w:p>
    <w:p w14:paraId="5DC789B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Τι κάνατε, λο</w:t>
      </w:r>
      <w:r>
        <w:rPr>
          <w:rFonts w:eastAsia="Times New Roman" w:cs="Times New Roman"/>
          <w:szCs w:val="24"/>
        </w:rPr>
        <w:t xml:space="preserve">ιπόν, σήμερα; Ήρθαν ορισμένες τροπολογίες ως βουλευτικές. Δεν μιλάω για όλες, γιατί είπατε ότι «δεν είναι όλες έτσι». Δεν είπα για όλες. Δεν λέμε αυτή για τους ΤΟΕΒ. Δεν λέμε αυτή που προαναφέρθηκε. Φαίνεται ποιες είναι και ποιες δεν είναι. </w:t>
      </w:r>
    </w:p>
    <w:p w14:paraId="5DC789B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Υπάρχουν, όμως</w:t>
      </w:r>
      <w:r>
        <w:rPr>
          <w:rFonts w:eastAsia="Times New Roman" w:cs="Times New Roman"/>
          <w:szCs w:val="24"/>
        </w:rPr>
        <w:t xml:space="preserve">, ορισμένες τροπολογίες, </w:t>
      </w:r>
      <w:r>
        <w:rPr>
          <w:rFonts w:eastAsia="Times New Roman" w:cs="Times New Roman"/>
        </w:rPr>
        <w:t>όπως,</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η τροπολογία με γενικό αριθμό 1606 για την έγκριση προϋπολογισμού δαπανών του Χρηματιστηρίου Ενέργειας, </w:t>
      </w:r>
      <w:r w:rsidRPr="008F0891">
        <w:rPr>
          <w:rFonts w:eastAsia="Times New Roman" w:cs="Times New Roman"/>
          <w:bCs/>
          <w:shd w:val="clear" w:color="auto" w:fill="FFFFFF"/>
        </w:rPr>
        <w:t>που</w:t>
      </w:r>
      <w:r>
        <w:rPr>
          <w:rFonts w:eastAsia="Times New Roman" w:cs="Times New Roman"/>
          <w:szCs w:val="24"/>
        </w:rPr>
        <w:t xml:space="preserve"> την υπογράφει ένας Βουλευτής, </w:t>
      </w:r>
      <w:r w:rsidRPr="00A37EC3">
        <w:rPr>
          <w:rFonts w:eastAsia="Times New Roman" w:cs="Times New Roman"/>
        </w:rPr>
        <w:t>αλλά</w:t>
      </w:r>
      <w:r>
        <w:rPr>
          <w:rFonts w:eastAsia="Times New Roman" w:cs="Times New Roman"/>
          <w:szCs w:val="24"/>
        </w:rPr>
        <w:t xml:space="preserve"> δεν είναι εδώ </w:t>
      </w:r>
      <w:r w:rsidRPr="00F331DF">
        <w:rPr>
          <w:rFonts w:eastAsia="Times New Roman"/>
          <w:bCs/>
        </w:rPr>
        <w:t>και</w:t>
      </w:r>
      <w:r>
        <w:rPr>
          <w:rFonts w:eastAsia="Times New Roman" w:cs="Times New Roman"/>
          <w:szCs w:val="24"/>
        </w:rPr>
        <w:t xml:space="preserve"> δεν την παρουσίασε. Ουσιαστικά, είναι νομοτεχνικά όλα τα ζητήματα. Είναι υπουργική. Είναι φανερό. Δεν χρειάζεται να τη διαβάσω, </w:t>
      </w:r>
      <w:r w:rsidRPr="00DF7ACC">
        <w:rPr>
          <w:rFonts w:eastAsia="Times New Roman" w:cs="Times New Roman"/>
          <w:bCs/>
          <w:shd w:val="clear" w:color="auto" w:fill="FFFFFF"/>
        </w:rPr>
        <w:t>γιατί</w:t>
      </w:r>
      <w:r>
        <w:rPr>
          <w:rFonts w:eastAsia="Times New Roman" w:cs="Times New Roman"/>
          <w:szCs w:val="24"/>
        </w:rPr>
        <w:t xml:space="preserve"> εκθέτει το Υπουργείο σας. </w:t>
      </w:r>
    </w:p>
    <w:p w14:paraId="5DC789B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Η δεύτερη </w:t>
      </w:r>
      <w:r w:rsidRPr="00C97BCD">
        <w:rPr>
          <w:rFonts w:eastAsia="Times New Roman" w:cs="Times New Roman"/>
          <w:szCs w:val="24"/>
        </w:rPr>
        <w:t>τροπολογία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για την κατανομή θέσεων διοίκησης με στρατηγικό επενδυτή. Ο ίδιος Β</w:t>
      </w:r>
      <w:r>
        <w:rPr>
          <w:rFonts w:eastAsia="Times New Roman" w:cs="Times New Roman"/>
          <w:szCs w:val="24"/>
        </w:rPr>
        <w:t xml:space="preserve">ουλευτής την υπογράφει. Δεν είναι εδώ. Δεν την παρουσίασε, την παρουσιάσατε εσείς. Είναι φανερό ότι είναι υπουργική </w:t>
      </w:r>
      <w:r w:rsidRPr="00F331DF">
        <w:rPr>
          <w:rFonts w:eastAsia="Times New Roman"/>
          <w:bCs/>
        </w:rPr>
        <w:t>και</w:t>
      </w:r>
      <w:r>
        <w:rPr>
          <w:rFonts w:eastAsia="Times New Roman" w:cs="Times New Roman"/>
          <w:szCs w:val="24"/>
        </w:rPr>
        <w:t xml:space="preserve"> δεν είναι βουλευτική. </w:t>
      </w:r>
    </w:p>
    <w:p w14:paraId="5DC789B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Μια ακόμη </w:t>
      </w:r>
      <w:r w:rsidRPr="00C97BCD">
        <w:rPr>
          <w:rFonts w:eastAsia="Times New Roman" w:cs="Times New Roman"/>
          <w:szCs w:val="24"/>
        </w:rPr>
        <w:t>τροπολογία</w:t>
      </w:r>
      <w:r>
        <w:rPr>
          <w:rFonts w:eastAsia="Times New Roman" w:cs="Times New Roman"/>
          <w:szCs w:val="24"/>
        </w:rPr>
        <w:t xml:space="preserve"> αφορά την τροποποίηση των διατάξεων λατομικής νομοθεσίας, κατά παρέκκλιση των διατάξεων. </w:t>
      </w:r>
    </w:p>
    <w:p w14:paraId="5DC789B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Ου</w:t>
      </w:r>
      <w:r>
        <w:rPr>
          <w:rFonts w:eastAsia="Times New Roman" w:cs="Times New Roman"/>
          <w:szCs w:val="24"/>
        </w:rPr>
        <w:t xml:space="preserve">σιαστικά, αυτός </w:t>
      </w:r>
      <w:r w:rsidRPr="00D66BCA">
        <w:rPr>
          <w:rFonts w:eastAsia="Times New Roman"/>
          <w:bCs/>
        </w:rPr>
        <w:t>είναι</w:t>
      </w:r>
      <w:r>
        <w:rPr>
          <w:rFonts w:eastAsia="Times New Roman" w:cs="Times New Roman"/>
          <w:szCs w:val="24"/>
        </w:rPr>
        <w:t xml:space="preserve"> ένας νέος τρόπος. Τουλάχιστον, μην </w:t>
      </w:r>
      <w:proofErr w:type="spellStart"/>
      <w:r>
        <w:rPr>
          <w:rFonts w:eastAsia="Times New Roman" w:cs="Times New Roman"/>
          <w:szCs w:val="24"/>
        </w:rPr>
        <w:t>κοροϊδευόμαστε</w:t>
      </w:r>
      <w:proofErr w:type="spellEnd"/>
      <w:r>
        <w:rPr>
          <w:rFonts w:eastAsia="Times New Roman" w:cs="Times New Roman"/>
          <w:szCs w:val="24"/>
        </w:rPr>
        <w:t xml:space="preserve"> μεταξύ μας. Σας εγκαλούσαμε μέχρι τώρα για μια τακτική από την Κυβέρνησή σας, ότι φέρνετε τροπολογίες την τελευταία στιγμή, πέντε ώρες πριν και δεν προλαβαίνουμε να τις διαβάσουμε. Αυτ</w:t>
      </w:r>
      <w:r>
        <w:rPr>
          <w:rFonts w:eastAsia="Times New Roman" w:cs="Times New Roman"/>
          <w:szCs w:val="24"/>
        </w:rPr>
        <w:t xml:space="preserve">ή είναι νέα τακτική τώρα; </w:t>
      </w:r>
    </w:p>
    <w:p w14:paraId="5DC789BE" w14:textId="77777777" w:rsidR="00A02DB2" w:rsidRDefault="00AC477D">
      <w:pPr>
        <w:spacing w:line="600" w:lineRule="auto"/>
        <w:ind w:firstLine="720"/>
        <w:jc w:val="both"/>
        <w:rPr>
          <w:rFonts w:eastAsia="Times New Roman" w:cs="Times New Roman"/>
          <w:szCs w:val="24"/>
        </w:rPr>
      </w:pPr>
      <w:r w:rsidRPr="00BA34D7">
        <w:rPr>
          <w:rFonts w:eastAsia="Times New Roman" w:cs="Times New Roman"/>
        </w:rPr>
        <w:t>Πρέπει</w:t>
      </w:r>
      <w:r>
        <w:rPr>
          <w:rFonts w:eastAsia="Times New Roman" w:cs="Times New Roman"/>
          <w:szCs w:val="24"/>
        </w:rPr>
        <w:t xml:space="preserve"> να καθίσουμε να αντιπαρατεθούμε για το προφανές, για το ότι έχουν παρουσιαστεί υπουργικές τροπολογίες ως</w:t>
      </w:r>
      <w:r w:rsidRPr="00F416DA">
        <w:rPr>
          <w:rFonts w:eastAsia="Times New Roman" w:cs="Times New Roman"/>
          <w:szCs w:val="24"/>
        </w:rPr>
        <w:t xml:space="preserve"> </w:t>
      </w:r>
      <w:r>
        <w:rPr>
          <w:rFonts w:eastAsia="Times New Roman" w:cs="Times New Roman"/>
          <w:szCs w:val="24"/>
        </w:rPr>
        <w:t xml:space="preserve">βουλευτικές; Θεωρώ ότι θα </w:t>
      </w:r>
      <w:r>
        <w:rPr>
          <w:rFonts w:eastAsia="Times New Roman" w:cs="Times New Roman"/>
          <w:szCs w:val="24"/>
        </w:rPr>
        <w:lastRenderedPageBreak/>
        <w:t>έπρεπε να έχετε αποσύρει τις συγκεκριμένες τέσσερις, πέντε τροπολογίες και να τις φέρετε κα</w:t>
      </w:r>
      <w:r>
        <w:rPr>
          <w:rFonts w:eastAsia="Times New Roman" w:cs="Times New Roman"/>
          <w:szCs w:val="24"/>
        </w:rPr>
        <w:t>νονικά την επόμενη φορά</w:t>
      </w:r>
      <w:r>
        <w:rPr>
          <w:rFonts w:eastAsia="Times New Roman" w:cs="Times New Roman"/>
          <w:szCs w:val="24"/>
        </w:rPr>
        <w:t>,</w:t>
      </w:r>
      <w:r>
        <w:rPr>
          <w:rFonts w:eastAsia="Times New Roman" w:cs="Times New Roman"/>
          <w:szCs w:val="24"/>
        </w:rPr>
        <w:t xml:space="preserve"> με την κανονική διαδικασία. </w:t>
      </w:r>
    </w:p>
    <w:p w14:paraId="5DC789B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όσον αφορά τη συγκεκριμένη κύρωση, έχουμε συνηθίσει τις καθυστερήσεις στην ενσωμάτωση </w:t>
      </w:r>
      <w:r>
        <w:rPr>
          <w:rFonts w:eastAsia="Times New Roman" w:cs="Times New Roman"/>
          <w:szCs w:val="24"/>
        </w:rPr>
        <w:t>ε</w:t>
      </w:r>
      <w:r>
        <w:rPr>
          <w:rFonts w:eastAsia="Times New Roman" w:cs="Times New Roman"/>
          <w:szCs w:val="24"/>
        </w:rPr>
        <w:t xml:space="preserve">υρωπαϊκών </w:t>
      </w:r>
      <w:r>
        <w:rPr>
          <w:rFonts w:eastAsia="Times New Roman" w:cs="Times New Roman"/>
          <w:szCs w:val="24"/>
        </w:rPr>
        <w:t>ο</w:t>
      </w:r>
      <w:r>
        <w:rPr>
          <w:rFonts w:eastAsia="Times New Roman" w:cs="Times New Roman"/>
          <w:szCs w:val="24"/>
        </w:rPr>
        <w:t>δηγιών. Αυτό δεν είναι τωρινό φαινόμενο. Είναι διαχρονικό φαινόμενο. Έχουμε</w:t>
      </w:r>
      <w:r>
        <w:rPr>
          <w:rFonts w:eastAsia="Times New Roman" w:cs="Times New Roman"/>
          <w:szCs w:val="24"/>
        </w:rPr>
        <w:t xml:space="preserve"> συνηθίσει, βέβαια, και την ένταξη άλλων διατάξεων, που συχνά ξεπερνούν σε έκταση και σημασία αυτές του κυρίου θέματος του νομοσχεδίου. </w:t>
      </w:r>
    </w:p>
    <w:p w14:paraId="5DC789C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συζητούμε σήμερα ενσωματώνει </w:t>
      </w:r>
      <w:r w:rsidRPr="00833F6A">
        <w:rPr>
          <w:rFonts w:eastAsia="Times New Roman"/>
          <w:bCs/>
          <w:shd w:val="clear" w:color="auto" w:fill="FFFFFF"/>
        </w:rPr>
        <w:t>μια</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Καλά κάνει και την ενσωματώνει. Αυτό που λέμε είνα</w:t>
      </w:r>
      <w:r>
        <w:rPr>
          <w:rFonts w:eastAsia="Times New Roman" w:cs="Times New Roman"/>
          <w:szCs w:val="24"/>
        </w:rPr>
        <w:t xml:space="preserve">ι ότι η ενσωμάτωση γίνεται με μεγάλη καθυστέρηση. Γιατί η </w:t>
      </w:r>
      <w:r>
        <w:rPr>
          <w:rFonts w:eastAsia="Times New Roman" w:cs="Times New Roman"/>
          <w:szCs w:val="24"/>
        </w:rPr>
        <w:t>ο</w:t>
      </w:r>
      <w:r>
        <w:rPr>
          <w:rFonts w:eastAsia="Times New Roman" w:cs="Times New Roman"/>
          <w:szCs w:val="24"/>
        </w:rPr>
        <w:t xml:space="preserve">δηγία είναι από το 2014 και το 2016 είχε υπάρξει διαβούλευση. </w:t>
      </w:r>
    </w:p>
    <w:p w14:paraId="5DC789C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 </w:t>
      </w:r>
      <w:r w:rsidRPr="00972555">
        <w:rPr>
          <w:rFonts w:eastAsia="Times New Roman" w:cs="Times New Roman"/>
          <w:szCs w:val="24"/>
        </w:rPr>
        <w:t>νομοσχέδιο</w:t>
      </w:r>
      <w:r>
        <w:rPr>
          <w:rFonts w:eastAsia="Times New Roman" w:cs="Times New Roman"/>
          <w:szCs w:val="24"/>
        </w:rPr>
        <w:t xml:space="preserve"> ενσωματώνει, λοιπόν, στο εσωτερικό μας δίκαιο, υπό την πίεση παραπομπών και προστίμων -ενώ οι περισσότερες χώρες έχουν ο</w:t>
      </w:r>
      <w:r>
        <w:rPr>
          <w:rFonts w:eastAsia="Times New Roman" w:cs="Times New Roman"/>
          <w:szCs w:val="24"/>
        </w:rPr>
        <w:t xml:space="preserve">λοκληρώσει την ενσωμάτωση- την </w:t>
      </w:r>
      <w:r>
        <w:rPr>
          <w:rFonts w:eastAsia="Times New Roman" w:cs="Times New Roman"/>
          <w:szCs w:val="24"/>
        </w:rPr>
        <w:t>ο</w:t>
      </w:r>
      <w:r>
        <w:rPr>
          <w:rFonts w:eastAsia="Times New Roman" w:cs="Times New Roman"/>
          <w:szCs w:val="24"/>
        </w:rPr>
        <w:t xml:space="preserve">δηγία για τον θαλάσσιο χωροταξικό σχεδιασμό. </w:t>
      </w:r>
    </w:p>
    <w:p w14:paraId="5DC789C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Εντείνεται ο προβληματισμός μας, γιατί ερχόμαστε να ψηφίσουμε το πλαίσιο για τον θαλάσσιο χωροταξικό σχεδιασμό, δηλαδή 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χ</w:t>
      </w:r>
      <w:r>
        <w:rPr>
          <w:rFonts w:eastAsia="Times New Roman" w:cs="Times New Roman"/>
          <w:szCs w:val="24"/>
        </w:rPr>
        <w:t xml:space="preserve">ωρική </w:t>
      </w:r>
      <w:r>
        <w:rPr>
          <w:rFonts w:eastAsia="Times New Roman" w:cs="Times New Roman"/>
          <w:szCs w:val="24"/>
        </w:rPr>
        <w:lastRenderedPageBreak/>
        <w:t>σ</w:t>
      </w:r>
      <w:r>
        <w:rPr>
          <w:rFonts w:eastAsia="Times New Roman" w:cs="Times New Roman"/>
          <w:szCs w:val="24"/>
        </w:rPr>
        <w:t xml:space="preserve">τρατηγική για τον θαλάσσιο χώρο, τη </w:t>
      </w:r>
      <w:r>
        <w:rPr>
          <w:rFonts w:eastAsia="Times New Roman" w:cs="Times New Roman"/>
          <w:szCs w:val="24"/>
        </w:rPr>
        <w:t>στιγμή που</w:t>
      </w:r>
      <w:r>
        <w:rPr>
          <w:rFonts w:eastAsia="Times New Roman" w:cs="Times New Roman"/>
          <w:szCs w:val="24"/>
        </w:rPr>
        <w:t>,</w:t>
      </w:r>
      <w:r>
        <w:rPr>
          <w:rFonts w:eastAsia="Times New Roman" w:cs="Times New Roman"/>
          <w:szCs w:val="24"/>
        </w:rPr>
        <w:t xml:space="preserve"> μετά από τρία χρόνια διακυβέρνησης</w:t>
      </w:r>
      <w:r>
        <w:rPr>
          <w:rFonts w:eastAsia="Times New Roman" w:cs="Times New Roman"/>
          <w:szCs w:val="24"/>
        </w:rPr>
        <w:t>,</w:t>
      </w:r>
      <w:r>
        <w:rPr>
          <w:rFonts w:eastAsia="Times New Roman" w:cs="Times New Roman"/>
          <w:szCs w:val="24"/>
        </w:rPr>
        <w:t xml:space="preserve"> δεν υπάρχει εγκεκριμένη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χ</w:t>
      </w:r>
      <w:r>
        <w:rPr>
          <w:rFonts w:eastAsia="Times New Roman" w:cs="Times New Roman"/>
          <w:szCs w:val="24"/>
        </w:rPr>
        <w:t xml:space="preserve">ωρική </w:t>
      </w:r>
      <w:r>
        <w:rPr>
          <w:rFonts w:eastAsia="Times New Roman" w:cs="Times New Roman"/>
          <w:szCs w:val="24"/>
        </w:rPr>
        <w:t>σ</w:t>
      </w:r>
      <w:r>
        <w:rPr>
          <w:rFonts w:eastAsia="Times New Roman" w:cs="Times New Roman"/>
          <w:szCs w:val="24"/>
        </w:rPr>
        <w:t xml:space="preserve">τρατηγική. Ψηφίζουμε, λοιπόν, τακτική, χωρίς να γνωρίζουμε τη στρατηγική. Περί αυτού πρόκειται. </w:t>
      </w:r>
    </w:p>
    <w:p w14:paraId="5DC789C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Η επέκταση του πεδίου εφαρμογής της </w:t>
      </w:r>
      <w:r>
        <w:rPr>
          <w:rFonts w:eastAsia="Times New Roman" w:cs="Times New Roman"/>
          <w:szCs w:val="24"/>
        </w:rPr>
        <w:t>ο</w:t>
      </w:r>
      <w:r>
        <w:rPr>
          <w:rFonts w:eastAsia="Times New Roman" w:cs="Times New Roman"/>
          <w:szCs w:val="24"/>
        </w:rPr>
        <w:t>δηγίας στον παράκτιο χώρο</w:t>
      </w:r>
      <w:r>
        <w:rPr>
          <w:rFonts w:eastAsia="Times New Roman" w:cs="Times New Roman"/>
          <w:szCs w:val="24"/>
        </w:rPr>
        <w:t xml:space="preserve"> ενδέχεται να προκαλέσει νομοθετική σύγχυση και καθυστέρηση στην υλοποίηση, καθώς ο υφιστάμενος χερσαίος σχεδιασμός περιλαμβάνει ήδη κατευθύνσεις και ρυθμίσεις για την παράκτια ζώνη και έρχεται τώρα ο θαλάσσιος, ο οποίος περιλαμβάνει και αυτός αναφορές και</w:t>
      </w:r>
      <w:r>
        <w:rPr>
          <w:rFonts w:eastAsia="Times New Roman" w:cs="Times New Roman"/>
          <w:szCs w:val="24"/>
        </w:rPr>
        <w:t xml:space="preserve"> παρεμβάσεις στον παράκτιο χώρο. Οπότε, προφανώς, θα υπάρξουν αλληλοεπικαλύψεις. </w:t>
      </w:r>
    </w:p>
    <w:p w14:paraId="5DC789C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Μάλιστα, το θέμα αυτό σας το σημειώνει και η Επιστημονική Υπηρεσία της Βουλής στην </w:t>
      </w:r>
      <w:r>
        <w:rPr>
          <w:rFonts w:eastAsia="Times New Roman" w:cs="Times New Roman"/>
          <w:szCs w:val="24"/>
        </w:rPr>
        <w:t>έ</w:t>
      </w:r>
      <w:r>
        <w:rPr>
          <w:rFonts w:eastAsia="Times New Roman" w:cs="Times New Roman"/>
          <w:szCs w:val="24"/>
        </w:rPr>
        <w:t xml:space="preserve">κθεσή της. Λέει χαρακτηριστικά: «Παρατηρείται μεταξύ του θαλάσσιου χωροταξικού σχεδιασμού </w:t>
      </w:r>
      <w:r>
        <w:rPr>
          <w:rFonts w:eastAsia="Times New Roman" w:cs="Times New Roman"/>
          <w:szCs w:val="24"/>
        </w:rPr>
        <w:t xml:space="preserve">που θα εκπονηθεί και του ήδη </w:t>
      </w:r>
      <w:proofErr w:type="spellStart"/>
      <w:r>
        <w:rPr>
          <w:rFonts w:eastAsia="Times New Roman" w:cs="Times New Roman"/>
          <w:szCs w:val="24"/>
        </w:rPr>
        <w:t>εκπονηθέντος</w:t>
      </w:r>
      <w:proofErr w:type="spellEnd"/>
      <w:r>
        <w:rPr>
          <w:rFonts w:eastAsia="Times New Roman" w:cs="Times New Roman"/>
          <w:szCs w:val="24"/>
        </w:rPr>
        <w:t xml:space="preserve"> χωροταξικού σχεδιασμού να δημιουργείται σχέση κατίσχυσης του ενός αντί του άλλου». Δεν παρατηρείται αυτό. </w:t>
      </w:r>
    </w:p>
    <w:p w14:paraId="5DC789C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Επομένως δεν είναι σαφές τι θα εφαρμοστεί σε περίπτωση σύγκρουσης μεταξύ των σχετικών σχεδίων. Σας κάνουμε </w:t>
      </w:r>
      <w:r>
        <w:rPr>
          <w:rFonts w:eastAsia="Times New Roman" w:cs="Times New Roman"/>
          <w:szCs w:val="24"/>
        </w:rPr>
        <w:t>αυτή την επισήμανση</w:t>
      </w:r>
      <w:r>
        <w:rPr>
          <w:rFonts w:eastAsia="Times New Roman" w:cs="Times New Roman"/>
          <w:szCs w:val="24"/>
        </w:rPr>
        <w:t>,</w:t>
      </w:r>
      <w:r>
        <w:rPr>
          <w:rFonts w:eastAsia="Times New Roman" w:cs="Times New Roman"/>
          <w:szCs w:val="24"/>
        </w:rPr>
        <w:t xml:space="preserve"> για να μας πείτε πώς θα το αντιμετωπίσετε εάν συμβεί. </w:t>
      </w:r>
    </w:p>
    <w:p w14:paraId="5DC789C6"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 xml:space="preserve">Σας το είπα. Στην </w:t>
      </w:r>
      <w:r>
        <w:rPr>
          <w:rFonts w:eastAsia="Times New Roman" w:cs="Times New Roman"/>
          <w:szCs w:val="24"/>
        </w:rPr>
        <w:t>ε</w:t>
      </w:r>
      <w:r>
        <w:rPr>
          <w:rFonts w:eastAsia="Times New Roman" w:cs="Times New Roman"/>
          <w:szCs w:val="24"/>
        </w:rPr>
        <w:t xml:space="preserve">πιτροπή το συζητήσαμε δέκα ώρες. </w:t>
      </w:r>
    </w:p>
    <w:p w14:paraId="5DC789C7"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Υπάρχει ο κίνδυνος, επίσης, να αναπαραχθούν </w:t>
      </w:r>
      <w:r>
        <w:rPr>
          <w:rFonts w:eastAsia="Times New Roman" w:cs="Times New Roman"/>
          <w:szCs w:val="24"/>
        </w:rPr>
        <w:t xml:space="preserve">οι αδυναμίες, τα προβλήματα και οι αγκυλώσεις του χερσαίου χωρικού σχεδιασμού στον θαλάσσιο, με ιδιαίτερα επικίνδυνες συνέπειες όχι μόνο στο περιβάλλον, αλλά και σε έναν σημαντικό αριθμό δραστηριοτήτων. </w:t>
      </w:r>
    </w:p>
    <w:p w14:paraId="5DC789C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Δεν υποστηρίζει επαρκώς την ολοκληρωμένη χωρική προσ</w:t>
      </w:r>
      <w:r>
        <w:rPr>
          <w:rFonts w:eastAsia="Times New Roman" w:cs="Times New Roman"/>
          <w:szCs w:val="24"/>
        </w:rPr>
        <w:t xml:space="preserve">έγγιση και διαχείριση του θαλάσσιου χώρου με τη σύνδεση και σύνθεση των επιμέρους πολιτικών. Δεν προσδιορίζει το πλαίσιο συνέργειας του θαλάσσιου χωροταξικού με το χερσαίο. </w:t>
      </w:r>
    </w:p>
    <w:p w14:paraId="5DC789C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Όλα τα προβλήματα θα ήταν περιορισμένα ή ευκολότερα </w:t>
      </w:r>
      <w:proofErr w:type="spellStart"/>
      <w:r>
        <w:rPr>
          <w:rFonts w:eastAsia="Times New Roman" w:cs="Times New Roman"/>
          <w:szCs w:val="24"/>
        </w:rPr>
        <w:t>διαχειρίσιμα</w:t>
      </w:r>
      <w:proofErr w:type="spellEnd"/>
      <w:r>
        <w:rPr>
          <w:rFonts w:eastAsia="Times New Roman" w:cs="Times New Roman"/>
          <w:szCs w:val="24"/>
        </w:rPr>
        <w:t xml:space="preserve"> εάν υπήρχε, όπως </w:t>
      </w:r>
      <w:r>
        <w:rPr>
          <w:rFonts w:eastAsia="Times New Roman" w:cs="Times New Roman"/>
          <w:szCs w:val="24"/>
        </w:rPr>
        <w:t xml:space="preserve">σας είπα, μια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χ</w:t>
      </w:r>
      <w:r>
        <w:rPr>
          <w:rFonts w:eastAsia="Times New Roman" w:cs="Times New Roman"/>
          <w:szCs w:val="24"/>
        </w:rPr>
        <w:t xml:space="preserve">ωρική </w:t>
      </w:r>
      <w:r>
        <w:rPr>
          <w:rFonts w:eastAsia="Times New Roman" w:cs="Times New Roman"/>
          <w:szCs w:val="24"/>
        </w:rPr>
        <w:t>σ</w:t>
      </w:r>
      <w:r>
        <w:rPr>
          <w:rFonts w:eastAsia="Times New Roman" w:cs="Times New Roman"/>
          <w:szCs w:val="24"/>
        </w:rPr>
        <w:t xml:space="preserve">τρατηγική με ξεκάθαρο όραμα, σκοπό και στόχους. Όμως δεν υπάρχει. Αναρωτιέται κανείς τι μέτρα θα λάβετε για την αποφυγή αυτών των προβλημάτων. </w:t>
      </w:r>
    </w:p>
    <w:p w14:paraId="5DC789C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Ακόμη, έχουμε το ολιστικό σχέδιο της ανάπτυξης της Κυβέρνησης. Καλά, άλλο και αυτό!</w:t>
      </w:r>
      <w:r>
        <w:rPr>
          <w:rFonts w:eastAsia="Times New Roman" w:cs="Times New Roman"/>
          <w:szCs w:val="24"/>
        </w:rPr>
        <w:t xml:space="preserve"> Λέτε για ολιστικό σχέδιο ανάπτυξης της Κυβέρνησης. Στις μετονομασίες πραγματικά δεν παίζεστε! Την </w:t>
      </w:r>
      <w:r>
        <w:rPr>
          <w:rFonts w:eastAsia="Times New Roman" w:cs="Times New Roman"/>
          <w:szCs w:val="24"/>
        </w:rPr>
        <w:t>τ</w:t>
      </w:r>
      <w:r>
        <w:rPr>
          <w:rFonts w:eastAsia="Times New Roman" w:cs="Times New Roman"/>
          <w:szCs w:val="24"/>
        </w:rPr>
        <w:t xml:space="preserve">ρόικα την κάνατε θεσμούς. Μιλάτε για ολιστικό σχέδιο ανάπτυξης, που ουσιαστικά είναι το κυβερνητικό </w:t>
      </w:r>
      <w:r>
        <w:rPr>
          <w:rFonts w:eastAsia="Times New Roman" w:cs="Times New Roman"/>
          <w:szCs w:val="24"/>
        </w:rPr>
        <w:lastRenderedPageBreak/>
        <w:t xml:space="preserve">σχέδιο ανάπτυξης, διότι κανένας δεν το είδε. Ενώ σας το </w:t>
      </w:r>
      <w:r>
        <w:rPr>
          <w:rFonts w:eastAsia="Times New Roman" w:cs="Times New Roman"/>
          <w:szCs w:val="24"/>
        </w:rPr>
        <w:t xml:space="preserve">ζητούσαμε στις </w:t>
      </w:r>
      <w:r>
        <w:rPr>
          <w:rFonts w:eastAsia="Times New Roman" w:cs="Times New Roman"/>
          <w:szCs w:val="24"/>
        </w:rPr>
        <w:t>ε</w:t>
      </w:r>
      <w:r>
        <w:rPr>
          <w:rFonts w:eastAsia="Times New Roman" w:cs="Times New Roman"/>
          <w:szCs w:val="24"/>
        </w:rPr>
        <w:t xml:space="preserve">πιτροπές και δεν το φέρνατε, πήγατε κατευθείαν και το διαπραγματευτήκατε με τους εταίρους. </w:t>
      </w:r>
    </w:p>
    <w:p w14:paraId="5DC789C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Πάλι καλά που δεχθήκατε την </w:t>
      </w:r>
      <w:r>
        <w:rPr>
          <w:rFonts w:eastAsia="Times New Roman" w:cs="Times New Roman"/>
          <w:szCs w:val="24"/>
        </w:rPr>
        <w:t>π</w:t>
      </w:r>
      <w:r>
        <w:rPr>
          <w:rFonts w:eastAsia="Times New Roman" w:cs="Times New Roman"/>
          <w:szCs w:val="24"/>
        </w:rPr>
        <w:t xml:space="preserve">ρο </w:t>
      </w:r>
      <w:r>
        <w:rPr>
          <w:rFonts w:eastAsia="Times New Roman" w:cs="Times New Roman"/>
          <w:szCs w:val="24"/>
        </w:rPr>
        <w:t>η</w:t>
      </w:r>
      <w:r>
        <w:rPr>
          <w:rFonts w:eastAsia="Times New Roman" w:cs="Times New Roman"/>
          <w:szCs w:val="24"/>
        </w:rPr>
        <w:t>μερησίας συζήτηση στη Βουλή στο τέλος</w:t>
      </w:r>
      <w:r>
        <w:rPr>
          <w:rFonts w:eastAsia="Times New Roman" w:cs="Times New Roman"/>
          <w:szCs w:val="24"/>
        </w:rPr>
        <w:t>,</w:t>
      </w:r>
      <w:r>
        <w:rPr>
          <w:rFonts w:eastAsia="Times New Roman" w:cs="Times New Roman"/>
          <w:szCs w:val="24"/>
        </w:rPr>
        <w:t xml:space="preserve"> για να το παρουσιάσετε αυτό το ολιστικό σχέδιο ανάπτυξης. Αν ρωτήσουμε έναν </w:t>
      </w:r>
      <w:r>
        <w:rPr>
          <w:rFonts w:eastAsia="Times New Roman" w:cs="Times New Roman"/>
          <w:szCs w:val="24"/>
        </w:rPr>
        <w:t>σήμερα τι του έχει μείνει από το ολιστικό σχέδιο, δεν έχει μείνει τίποτα</w:t>
      </w:r>
      <w:r>
        <w:rPr>
          <w:rFonts w:eastAsia="Times New Roman" w:cs="Times New Roman"/>
          <w:szCs w:val="24"/>
        </w:rPr>
        <w:t>,</w:t>
      </w:r>
      <w:r>
        <w:rPr>
          <w:rFonts w:eastAsia="Times New Roman" w:cs="Times New Roman"/>
          <w:szCs w:val="24"/>
        </w:rPr>
        <w:t xml:space="preserve"> παρά μόνο η διατήρηση του ΕΝΦΙΑ, δηλαδή οι παραδοχές ότι θα προχωρήσουμε με τους περιορισμούς τους οποίους έχουμε στην υφιστάμενη περίοδο. </w:t>
      </w:r>
    </w:p>
    <w:p w14:paraId="5DC789C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Εδώ χρειάζεται ένα εθνικό σχέδιο παραγωγικ</w:t>
      </w:r>
      <w:r>
        <w:rPr>
          <w:rFonts w:eastAsia="Times New Roman" w:cs="Times New Roman"/>
          <w:szCs w:val="24"/>
        </w:rPr>
        <w:t xml:space="preserve">ής ανασυγκρότησης της χώρας και να αποφασίσουμε σε ποιους τομείς θα δώσουμε τη σημασία που πρέπει. Όταν αυτό όμως δεν το κάνουμε ούτε στα απλά ζητήματα, πώς να το κάνουμε στο συνολικό πλαίσιο; </w:t>
      </w:r>
    </w:p>
    <w:p w14:paraId="5DC789C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Τι είδους ανάπτυξη, λοιπόν, θέλουμε και ποιες είναι οι εθνικές προτεραιότητες. Έτσι αγνοούμε ακριβώς τι είδους ανάπτυξη θέλουμε και για τις θάλασσές μας και ποιες είναι οι αντίστοιχες προτεραιότητες. </w:t>
      </w:r>
    </w:p>
    <w:p w14:paraId="5DC789C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Να σας θέσω ένα ερώτημα: Θα δώσουμε έμφαση στον πρωτογε</w:t>
      </w:r>
      <w:r>
        <w:rPr>
          <w:rFonts w:eastAsia="Times New Roman" w:cs="Times New Roman"/>
          <w:szCs w:val="24"/>
        </w:rPr>
        <w:t>νή τομέα</w:t>
      </w:r>
      <w:r>
        <w:rPr>
          <w:rFonts w:eastAsia="Times New Roman" w:cs="Times New Roman"/>
          <w:szCs w:val="24"/>
        </w:rPr>
        <w:t>,</w:t>
      </w:r>
      <w:r>
        <w:rPr>
          <w:rFonts w:eastAsia="Times New Roman" w:cs="Times New Roman"/>
          <w:szCs w:val="24"/>
        </w:rPr>
        <w:t xml:space="preserve"> που στον θαλάσσιο χώρο είναι η αλιεία και η υδατοκαλλιέργεια, για παράδειγμα</w:t>
      </w:r>
      <w:r>
        <w:rPr>
          <w:rFonts w:eastAsia="Times New Roman" w:cs="Times New Roman"/>
          <w:szCs w:val="24"/>
        </w:rPr>
        <w:t>,</w:t>
      </w:r>
      <w:r>
        <w:rPr>
          <w:rFonts w:eastAsia="Times New Roman" w:cs="Times New Roman"/>
          <w:szCs w:val="24"/>
        </w:rPr>
        <w:t xml:space="preserve"> ή στη σύγχρονη τεχνολογία; Ποια ακριβώς είναι η προτεραιότητα; Το ξέρω, μπορούμε να τα συνδυάσουμε και τα δύο και να μιλάμε συνεχώς θεωρητικά για άλλη μια φορά. Στην πρ</w:t>
      </w:r>
      <w:r>
        <w:rPr>
          <w:rFonts w:eastAsia="Times New Roman" w:cs="Times New Roman"/>
          <w:szCs w:val="24"/>
        </w:rPr>
        <w:t>άξη</w:t>
      </w:r>
      <w:r>
        <w:rPr>
          <w:rFonts w:eastAsia="Times New Roman" w:cs="Times New Roman"/>
          <w:szCs w:val="24"/>
        </w:rPr>
        <w:t>,</w:t>
      </w:r>
      <w:r>
        <w:rPr>
          <w:rFonts w:eastAsia="Times New Roman" w:cs="Times New Roman"/>
          <w:szCs w:val="24"/>
        </w:rPr>
        <w:t xml:space="preserve"> όμως, πρέπει να βάλουμε προτεραιότητες. </w:t>
      </w:r>
    </w:p>
    <w:p w14:paraId="5DC789C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 νομοσχέδιο, επίσης, συγκεντρώνει εξουσίες στον Υπουργό Περιβάλλοντος ως αρμόδια αρχή, με την αποκλειστική ευθύνη εφαρμογής. Η Δημοκρατική Συμπαράταξη σας ανέφερε στη συνεδρίαση των </w:t>
      </w:r>
      <w:r>
        <w:rPr>
          <w:rFonts w:eastAsia="Times New Roman" w:cs="Times New Roman"/>
          <w:szCs w:val="24"/>
        </w:rPr>
        <w:t>ε</w:t>
      </w:r>
      <w:r>
        <w:rPr>
          <w:rFonts w:eastAsia="Times New Roman" w:cs="Times New Roman"/>
          <w:szCs w:val="24"/>
        </w:rPr>
        <w:t>πιτροπών ότι θα έπρεπε να</w:t>
      </w:r>
      <w:r>
        <w:rPr>
          <w:rFonts w:eastAsia="Times New Roman" w:cs="Times New Roman"/>
          <w:szCs w:val="24"/>
        </w:rPr>
        <w:t xml:space="preserve"> υπάρχει ένα διυπουργικό όργανο. Υπήρχαν κι άλλες προτάσεις, όπως 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για την οποία σας μίλησε ο εκπρόσωπος του Ποταμιού. </w:t>
      </w:r>
    </w:p>
    <w:p w14:paraId="5DC789D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Πάντως, δεν μπορεί τόσο σημαντικά θέματα, τα οποία άπτονται πολλών Υπουργείων, να μην εμπίπτουν στην αρμοδιότητα αρκετώ</w:t>
      </w:r>
      <w:r>
        <w:rPr>
          <w:rFonts w:eastAsia="Times New Roman" w:cs="Times New Roman"/>
          <w:szCs w:val="24"/>
        </w:rPr>
        <w:t xml:space="preserve">ν Υπουργείων, ανεξάρτητα ποιος κάθεται κάθε φορά στην καρέκλα. </w:t>
      </w:r>
    </w:p>
    <w:p w14:paraId="5DC789D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Δεν προβλέπεται τακτική διαβούλευση μεταξύ των εμπλεκόμενων φορέων και ενεργή εμπλοκή τους στο</w:t>
      </w:r>
      <w:r>
        <w:rPr>
          <w:rFonts w:eastAsia="Times New Roman" w:cs="Times New Roman"/>
          <w:szCs w:val="24"/>
        </w:rPr>
        <w:t>ν</w:t>
      </w:r>
      <w:r>
        <w:rPr>
          <w:rFonts w:eastAsia="Times New Roman" w:cs="Times New Roman"/>
          <w:szCs w:val="24"/>
        </w:rPr>
        <w:t xml:space="preserve"> σχεδιασμό </w:t>
      </w:r>
      <w:proofErr w:type="spellStart"/>
      <w:r>
        <w:rPr>
          <w:rFonts w:eastAsia="Times New Roman" w:cs="Times New Roman"/>
          <w:szCs w:val="24"/>
        </w:rPr>
        <w:t>καθόλη</w:t>
      </w:r>
      <w:proofErr w:type="spellEnd"/>
      <w:r>
        <w:rPr>
          <w:rFonts w:eastAsia="Times New Roman" w:cs="Times New Roman"/>
          <w:szCs w:val="24"/>
        </w:rPr>
        <w:t xml:space="preserve"> τη διάρκεια υλοποίησής του, ενώ είναι απαραίτητη για θαλάσσια χωροταξικά σχέδια</w:t>
      </w:r>
      <w:r>
        <w:rPr>
          <w:rFonts w:eastAsia="Times New Roman" w:cs="Times New Roman"/>
          <w:szCs w:val="24"/>
        </w:rPr>
        <w:t xml:space="preserve"> ευρείας αποδοχής. </w:t>
      </w:r>
    </w:p>
    <w:p w14:paraId="5DC789D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Όσον αφορά στο δεύτερο μέρος του νομοσχεδίου και στα </w:t>
      </w:r>
      <w:proofErr w:type="spellStart"/>
      <w:r>
        <w:rPr>
          <w:rFonts w:eastAsia="Times New Roman" w:cs="Times New Roman"/>
          <w:szCs w:val="24"/>
        </w:rPr>
        <w:t>βιοκαύσιμα</w:t>
      </w:r>
      <w:proofErr w:type="spellEnd"/>
      <w:r>
        <w:rPr>
          <w:rFonts w:eastAsia="Times New Roman" w:cs="Times New Roman"/>
          <w:szCs w:val="24"/>
        </w:rPr>
        <w:t>, η όποια προσπάθεια μπορεί να αποδειχθεί για άλλη μια φορά αναποτελεσματική. Είμαι ένθερμος υποστηρικτής εδώ και πολλά χρόνια, από τότε που έχει εμφανιστεί κι ερευνητικά κα</w:t>
      </w:r>
      <w:r>
        <w:rPr>
          <w:rFonts w:eastAsia="Times New Roman" w:cs="Times New Roman"/>
          <w:szCs w:val="24"/>
        </w:rPr>
        <w:t xml:space="preserve">ι το </w:t>
      </w:r>
      <w:proofErr w:type="spellStart"/>
      <w:r>
        <w:rPr>
          <w:rFonts w:eastAsia="Times New Roman" w:cs="Times New Roman"/>
          <w:szCs w:val="24"/>
        </w:rPr>
        <w:t>βιοντίζελ</w:t>
      </w:r>
      <w:proofErr w:type="spellEnd"/>
      <w:r>
        <w:rPr>
          <w:rFonts w:eastAsia="Times New Roman" w:cs="Times New Roman"/>
          <w:szCs w:val="24"/>
        </w:rPr>
        <w:t xml:space="preserve"> και η </w:t>
      </w:r>
      <w:proofErr w:type="spellStart"/>
      <w:r>
        <w:rPr>
          <w:rFonts w:eastAsia="Times New Roman" w:cs="Times New Roman"/>
          <w:szCs w:val="24"/>
        </w:rPr>
        <w:t>βιοαιθανόλη</w:t>
      </w:r>
      <w:proofErr w:type="spellEnd"/>
      <w:r>
        <w:rPr>
          <w:rFonts w:eastAsia="Times New Roman" w:cs="Times New Roman"/>
          <w:szCs w:val="24"/>
        </w:rPr>
        <w:t xml:space="preserve"> και οι ενεργειακές καλλιέργειες</w:t>
      </w:r>
      <w:r>
        <w:rPr>
          <w:rFonts w:eastAsia="Times New Roman" w:cs="Times New Roman"/>
          <w:szCs w:val="24"/>
        </w:rPr>
        <w:t>,</w:t>
      </w:r>
      <w:r>
        <w:rPr>
          <w:rFonts w:eastAsia="Times New Roman" w:cs="Times New Roman"/>
          <w:szCs w:val="24"/>
        </w:rPr>
        <w:t xml:space="preserve"> και υποστηρίζω όλη αυτή την προσπάθεια εναλλακτικής, η οποία δυστυχώς δεν έχει πετύχει στη χώρα μας όλα τα προηγούμενα χρόνια. </w:t>
      </w:r>
    </w:p>
    <w:p w14:paraId="5DC789D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Το θέμα είναι εάν πετυχαίνει τώρα και τι κάνουμε. Νομίζω ότι α</w:t>
      </w:r>
      <w:r>
        <w:rPr>
          <w:rFonts w:eastAsia="Times New Roman" w:cs="Times New Roman"/>
          <w:szCs w:val="24"/>
        </w:rPr>
        <w:t>πλώς ερχόμαστε να βάλουμε ρυθμίσεις</w:t>
      </w:r>
      <w:r>
        <w:rPr>
          <w:rFonts w:eastAsia="Times New Roman" w:cs="Times New Roman"/>
          <w:szCs w:val="24"/>
        </w:rPr>
        <w:t>,</w:t>
      </w:r>
      <w:r>
        <w:rPr>
          <w:rFonts w:eastAsia="Times New Roman" w:cs="Times New Roman"/>
          <w:szCs w:val="24"/>
        </w:rPr>
        <w:t xml:space="preserve"> για να δείξουμε ότι κάτι κάνουμε. Είναι φανερό ότι δεν μπορούμε να πετύχουμε τους στόχους, όχι για την Ευρωπαϊκή Ένωση, αλλά διότι μπορεί να δώσει εναλλακτική οπτική</w:t>
      </w:r>
      <w:r>
        <w:rPr>
          <w:rFonts w:eastAsia="Times New Roman" w:cs="Times New Roman"/>
          <w:szCs w:val="24"/>
        </w:rPr>
        <w:t>,</w:t>
      </w:r>
      <w:r>
        <w:rPr>
          <w:rFonts w:eastAsia="Times New Roman" w:cs="Times New Roman"/>
          <w:szCs w:val="24"/>
        </w:rPr>
        <w:t xml:space="preserve"> με βάση τις ελληνικές ιδιαίτερες συνθήκες. </w:t>
      </w:r>
    </w:p>
    <w:p w14:paraId="5DC789D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Βέβαια, </w:t>
      </w:r>
      <w:r>
        <w:rPr>
          <w:rFonts w:eastAsia="Times New Roman" w:cs="Times New Roman"/>
          <w:szCs w:val="24"/>
        </w:rPr>
        <w:t xml:space="preserve">γιατί αναφέρομαι τώρα στα </w:t>
      </w:r>
      <w:proofErr w:type="spellStart"/>
      <w:r>
        <w:rPr>
          <w:rFonts w:eastAsia="Times New Roman" w:cs="Times New Roman"/>
          <w:szCs w:val="24"/>
        </w:rPr>
        <w:t>βιοκαύσιμα</w:t>
      </w:r>
      <w:proofErr w:type="spellEnd"/>
      <w:r>
        <w:rPr>
          <w:rFonts w:eastAsia="Times New Roman" w:cs="Times New Roman"/>
          <w:szCs w:val="24"/>
        </w:rPr>
        <w:t xml:space="preserve">; Εδώ, για τα συμβατικά καύσιμα δεν καταφέρατε να ελέγξετε το λαθρεμπόριο καυσίμων και την αισχροκέρδεια, θα μπορέσετε να ελέγξετε την κατάσταση στα </w:t>
      </w:r>
      <w:proofErr w:type="spellStart"/>
      <w:r>
        <w:rPr>
          <w:rFonts w:eastAsia="Times New Roman" w:cs="Times New Roman"/>
          <w:szCs w:val="24"/>
        </w:rPr>
        <w:t>βιοκαύσιμα</w:t>
      </w:r>
      <w:proofErr w:type="spellEnd"/>
      <w:r>
        <w:rPr>
          <w:rFonts w:eastAsia="Times New Roman" w:cs="Times New Roman"/>
          <w:szCs w:val="24"/>
        </w:rPr>
        <w:t xml:space="preserve">; Η </w:t>
      </w:r>
      <w:r>
        <w:rPr>
          <w:rFonts w:eastAsia="Times New Roman" w:cs="Times New Roman"/>
          <w:szCs w:val="24"/>
        </w:rPr>
        <w:lastRenderedPageBreak/>
        <w:t>Κυβέρνησή σας ήταν που δεσμευόταν, εδώ ήταν στη θέση τη δ</w:t>
      </w:r>
      <w:r>
        <w:rPr>
          <w:rFonts w:eastAsia="Times New Roman" w:cs="Times New Roman"/>
          <w:szCs w:val="24"/>
        </w:rPr>
        <w:t>ική σας ο κ. Νικολούδης –δεν τους ξεχάσαμε-</w:t>
      </w:r>
      <w:r>
        <w:rPr>
          <w:rFonts w:eastAsia="Times New Roman" w:cs="Times New Roman"/>
          <w:szCs w:val="24"/>
        </w:rPr>
        <w:t>,</w:t>
      </w:r>
      <w:r>
        <w:rPr>
          <w:rFonts w:eastAsia="Times New Roman" w:cs="Times New Roman"/>
          <w:szCs w:val="24"/>
        </w:rPr>
        <w:t xml:space="preserve"> ο κ. Αλεξιάδης, που ο ένας μιλούσε για ένα δισεκατομμύριο και ο άλλος για δυόμισι δισεκατομμύρια ευρώ. </w:t>
      </w:r>
    </w:p>
    <w:p w14:paraId="5DC789D5"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Για πέντε δισεκατομμύρια. </w:t>
      </w:r>
    </w:p>
    <w:p w14:paraId="5DC789D6"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Το λαθρεμπόριο καυσίμων είναι εδώ κι</w:t>
      </w:r>
      <w:r>
        <w:rPr>
          <w:rFonts w:eastAsia="Times New Roman" w:cs="Times New Roman"/>
          <w:szCs w:val="24"/>
        </w:rPr>
        <w:t xml:space="preserve"> έφυγαν οι συγκεκριμένοι Υπουργοί που τα έλεγαν αυτά. Ήταν λόγια του αέρα. </w:t>
      </w:r>
    </w:p>
    <w:p w14:paraId="5DC789D7" w14:textId="77777777" w:rsidR="00A02DB2" w:rsidRDefault="00AC477D">
      <w:pPr>
        <w:tabs>
          <w:tab w:val="left" w:pos="2940"/>
        </w:tabs>
        <w:spacing w:line="600" w:lineRule="auto"/>
        <w:ind w:firstLine="720"/>
        <w:jc w:val="both"/>
        <w:rPr>
          <w:rFonts w:eastAsia="Times New Roman"/>
          <w:szCs w:val="24"/>
        </w:rPr>
      </w:pPr>
      <w:r>
        <w:rPr>
          <w:rFonts w:eastAsia="Times New Roman" w:cs="Times New Roman"/>
          <w:szCs w:val="24"/>
        </w:rPr>
        <w:t xml:space="preserve">Τον Οκτώβριο του 2016 είχα καταθέσει σχετική ερώτηση εδώ. Από την απάντηση του κ. </w:t>
      </w:r>
      <w:proofErr w:type="spellStart"/>
      <w:r>
        <w:rPr>
          <w:rFonts w:eastAsia="Times New Roman" w:cs="Times New Roman"/>
          <w:szCs w:val="24"/>
        </w:rPr>
        <w:t>Τσακαλώτου</w:t>
      </w:r>
      <w:proofErr w:type="spellEnd"/>
      <w:r>
        <w:rPr>
          <w:rFonts w:eastAsia="Times New Roman" w:cs="Times New Roman"/>
          <w:szCs w:val="24"/>
        </w:rPr>
        <w:t xml:space="preserve">, το μόνο που είχα δει είναι </w:t>
      </w:r>
      <w:r>
        <w:rPr>
          <w:rFonts w:eastAsia="Times New Roman" w:cs="Times New Roman"/>
          <w:szCs w:val="24"/>
        </w:rPr>
        <w:t>ε</w:t>
      </w:r>
      <w:r>
        <w:rPr>
          <w:rFonts w:eastAsia="Times New Roman" w:cs="Times New Roman"/>
          <w:szCs w:val="24"/>
        </w:rPr>
        <w:t xml:space="preserve">πιτροπές. Ήταν η μία </w:t>
      </w:r>
      <w:r>
        <w:rPr>
          <w:rFonts w:eastAsia="Times New Roman" w:cs="Times New Roman"/>
          <w:szCs w:val="24"/>
        </w:rPr>
        <w:t>ε</w:t>
      </w:r>
      <w:r>
        <w:rPr>
          <w:rFonts w:eastAsia="Times New Roman" w:cs="Times New Roman"/>
          <w:szCs w:val="24"/>
        </w:rPr>
        <w:t xml:space="preserve">πιτροπή, η άλλη </w:t>
      </w:r>
      <w:r>
        <w:rPr>
          <w:rFonts w:eastAsia="Times New Roman" w:cs="Times New Roman"/>
          <w:szCs w:val="24"/>
        </w:rPr>
        <w:t>ε</w:t>
      </w:r>
      <w:r>
        <w:rPr>
          <w:rFonts w:eastAsia="Times New Roman" w:cs="Times New Roman"/>
          <w:szCs w:val="24"/>
        </w:rPr>
        <w:t>πιτροπή κ.λπ.. Τώρα</w:t>
      </w:r>
      <w:r>
        <w:rPr>
          <w:rFonts w:eastAsia="Times New Roman" w:cs="Times New Roman"/>
          <w:szCs w:val="24"/>
        </w:rPr>
        <w:t xml:space="preserve">, αναμένονται να εκδοθούν –ακόμη δεν έχουν εκδοθεί- οι υπουργικές αποφάσεις. </w:t>
      </w:r>
      <w:r>
        <w:rPr>
          <w:rFonts w:eastAsia="Times New Roman"/>
          <w:szCs w:val="24"/>
        </w:rPr>
        <w:t>Αν νομίζει κάποιος ότι έτσι αντιμετωπίζεται αυτή η κατάσταση, πραγματικά είναι βαθιά νυχτωμένος.</w:t>
      </w:r>
    </w:p>
    <w:p w14:paraId="5DC789D8"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Μιλάμε και για καύσιμα και για αύξηση της τιμής των καυσίμων</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ο μεγαλύτερο ποσοστ</w:t>
      </w:r>
      <w:r>
        <w:rPr>
          <w:rFonts w:eastAsia="Times New Roman"/>
          <w:szCs w:val="24"/>
        </w:rPr>
        <w:t>ό απ’ αυτή την</w:t>
      </w:r>
      <w:r>
        <w:rPr>
          <w:rFonts w:eastAsia="Times New Roman"/>
          <w:szCs w:val="24"/>
        </w:rPr>
        <w:t xml:space="preserve"> τιμή</w:t>
      </w:r>
      <w:r>
        <w:rPr>
          <w:rFonts w:eastAsia="Times New Roman"/>
          <w:szCs w:val="24"/>
        </w:rPr>
        <w:t xml:space="preserve">, </w:t>
      </w:r>
      <w:r>
        <w:rPr>
          <w:rFonts w:eastAsia="Times New Roman"/>
          <w:szCs w:val="24"/>
        </w:rPr>
        <w:t xml:space="preserve">δηλαδή </w:t>
      </w:r>
      <w:r>
        <w:rPr>
          <w:rFonts w:eastAsia="Times New Roman"/>
          <w:szCs w:val="24"/>
        </w:rPr>
        <w:t>από το 1,63, το 1 ευρώ είναι κυρίως φόροι και τέλη. Μιλάτε συνεχώς για το πλεόνασμα και το έχετε κάνει τον μοναδικό στόχο της Κυβέρνησής σας, αυτό το υπερβολικό πλεόνασμα που πετυχαίνετε της τάξης του 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4,5%, </w:t>
      </w:r>
      <w:r>
        <w:rPr>
          <w:rFonts w:eastAsia="Times New Roman"/>
          <w:szCs w:val="24"/>
        </w:rPr>
        <w:t>και πώς</w:t>
      </w:r>
      <w:r>
        <w:rPr>
          <w:rFonts w:eastAsia="Times New Roman"/>
          <w:szCs w:val="24"/>
        </w:rPr>
        <w:t xml:space="preserve"> </w:t>
      </w:r>
      <w:r>
        <w:rPr>
          <w:rFonts w:eastAsia="Times New Roman"/>
          <w:szCs w:val="24"/>
        </w:rPr>
        <w:t>να μπορούμε μετά να διαπραγματευτούμε να γίνει 2% …</w:t>
      </w:r>
    </w:p>
    <w:p w14:paraId="5DC789D9" w14:textId="77777777" w:rsidR="00A02DB2" w:rsidRDefault="00AC477D">
      <w:pPr>
        <w:tabs>
          <w:tab w:val="left" w:pos="2940"/>
        </w:tabs>
        <w:spacing w:line="600" w:lineRule="auto"/>
        <w:ind w:firstLine="720"/>
        <w:jc w:val="both"/>
        <w:rPr>
          <w:rFonts w:eastAsia="Times New Roman"/>
          <w:szCs w:val="24"/>
        </w:rPr>
      </w:pPr>
      <w:r w:rsidRPr="001B4FC9">
        <w:rPr>
          <w:rFonts w:eastAsia="Times New Roman"/>
          <w:b/>
          <w:szCs w:val="24"/>
        </w:rPr>
        <w:lastRenderedPageBreak/>
        <w:t>ΣΤΑΥΡΟΣ ΑΡΑΧΩΒΙΤΗΣ:</w:t>
      </w:r>
      <w:r>
        <w:rPr>
          <w:rFonts w:eastAsia="Times New Roman"/>
          <w:szCs w:val="24"/>
        </w:rPr>
        <w:t xml:space="preserve"> Εσείς έχετε δεσμευθεί, κύριε συνάδελφε.</w:t>
      </w:r>
    </w:p>
    <w:p w14:paraId="5DC789DA" w14:textId="77777777" w:rsidR="00A02DB2" w:rsidRDefault="00AC477D">
      <w:pPr>
        <w:tabs>
          <w:tab w:val="left" w:pos="2940"/>
        </w:tabs>
        <w:spacing w:line="600" w:lineRule="auto"/>
        <w:ind w:firstLine="720"/>
        <w:jc w:val="both"/>
        <w:rPr>
          <w:rFonts w:eastAsia="Times New Roman"/>
          <w:szCs w:val="24"/>
        </w:rPr>
      </w:pPr>
      <w:r>
        <w:rPr>
          <w:rFonts w:eastAsia="Times New Roman"/>
          <w:b/>
          <w:szCs w:val="24"/>
        </w:rPr>
        <w:t>ΑΘΑΝΑΣΙΟΣ</w:t>
      </w:r>
      <w:r w:rsidRPr="00BA4271">
        <w:rPr>
          <w:rFonts w:eastAsia="Times New Roman"/>
          <w:b/>
          <w:szCs w:val="24"/>
        </w:rPr>
        <w:t xml:space="preserve"> </w:t>
      </w:r>
      <w:r w:rsidRPr="001B4FC9">
        <w:rPr>
          <w:rFonts w:eastAsia="Times New Roman"/>
          <w:b/>
          <w:szCs w:val="24"/>
        </w:rPr>
        <w:t>ΘΕΟΧΑΡΟΠΟΥΛΟΣ:</w:t>
      </w:r>
      <w:r>
        <w:rPr>
          <w:rFonts w:eastAsia="Times New Roman"/>
          <w:szCs w:val="24"/>
        </w:rPr>
        <w:t xml:space="preserve"> Μάλλον δεν τα ξέρετε καλά, αγαπητοί συνάδελφοι  του ΣΥΡΙΖΑ. Η Κυβέρνησή σας αυτή τη στιγμή δεσμεύθηκε για μια πενταετία</w:t>
      </w:r>
      <w:r>
        <w:rPr>
          <w:rFonts w:eastAsia="Times New Roman"/>
          <w:szCs w:val="24"/>
        </w:rPr>
        <w:t xml:space="preserve"> 3,5% και πετυχαίνει πάνω από 4% για να το δώσει ως το μέγιστο οικονομικό αποτέλεσμα αυτής της Κυβέρνησης. </w:t>
      </w:r>
    </w:p>
    <w:p w14:paraId="5DC789DB"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Αφού είναι τόσο υψηλό, στα καύσιμα που ενδιαφέρουν τους πολίτες που μας βλέπουν, μειώστε τον φόρο αφού τα έχετε καταφέρει τόσο καλά, γιατί αυτό που </w:t>
      </w:r>
      <w:r>
        <w:rPr>
          <w:rFonts w:eastAsia="Times New Roman"/>
          <w:szCs w:val="24"/>
        </w:rPr>
        <w:t>κάνετε είναι να υπερφορολογείτε παντού για να πετύχετε τον στόχο του πρωτογενούς πλεονάσματος, να στραγγίσει η οικονομία. Αυτό γίνεται. Αυτό δεν δίνει διέξοδο στην ελληνική οικονομία και αυτό αφορά τη χάραξη μιας εθνικής στρατηγικής.</w:t>
      </w:r>
    </w:p>
    <w:p w14:paraId="5DC789DC"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Όσον αφορά</w:t>
      </w:r>
      <w:r>
        <w:rPr>
          <w:rFonts w:eastAsia="Times New Roman"/>
          <w:szCs w:val="24"/>
        </w:rPr>
        <w:t>,</w:t>
      </w:r>
      <w:r>
        <w:rPr>
          <w:rFonts w:eastAsia="Times New Roman"/>
          <w:szCs w:val="24"/>
        </w:rPr>
        <w:t xml:space="preserve"> δε</w:t>
      </w:r>
      <w:r>
        <w:rPr>
          <w:rFonts w:eastAsia="Times New Roman"/>
          <w:szCs w:val="24"/>
        </w:rPr>
        <w:t>,</w:t>
      </w:r>
      <w:r>
        <w:rPr>
          <w:rFonts w:eastAsia="Times New Roman"/>
          <w:szCs w:val="24"/>
        </w:rPr>
        <w:t xml:space="preserve"> τα </w:t>
      </w:r>
      <w:proofErr w:type="spellStart"/>
      <w:r>
        <w:rPr>
          <w:rFonts w:eastAsia="Times New Roman"/>
          <w:szCs w:val="24"/>
        </w:rPr>
        <w:t>βιο</w:t>
      </w:r>
      <w:r>
        <w:rPr>
          <w:rFonts w:eastAsia="Times New Roman"/>
          <w:szCs w:val="24"/>
        </w:rPr>
        <w:t>καύσιμα</w:t>
      </w:r>
      <w:proofErr w:type="spellEnd"/>
      <w:r>
        <w:rPr>
          <w:rFonts w:eastAsia="Times New Roman"/>
          <w:szCs w:val="24"/>
        </w:rPr>
        <w:t xml:space="preserve">, και στο </w:t>
      </w:r>
      <w:proofErr w:type="spellStart"/>
      <w:r>
        <w:rPr>
          <w:rFonts w:eastAsia="Times New Roman"/>
          <w:szCs w:val="24"/>
        </w:rPr>
        <w:t>βιοντίζελ</w:t>
      </w:r>
      <w:proofErr w:type="spellEnd"/>
      <w:r>
        <w:rPr>
          <w:rFonts w:eastAsia="Times New Roman"/>
          <w:szCs w:val="24"/>
        </w:rPr>
        <w:t xml:space="preserve"> και στη </w:t>
      </w:r>
      <w:proofErr w:type="spellStart"/>
      <w:r>
        <w:rPr>
          <w:rFonts w:eastAsia="Times New Roman"/>
          <w:szCs w:val="24"/>
        </w:rPr>
        <w:t>βιοαιθανόλη</w:t>
      </w:r>
      <w:proofErr w:type="spellEnd"/>
      <w:r>
        <w:rPr>
          <w:rFonts w:eastAsia="Times New Roman"/>
          <w:szCs w:val="24"/>
        </w:rPr>
        <w:t xml:space="preserve"> αυτό που θα πρέπει να γίνει είναι να βρούμε τους τρόπους να δώσουμε κίνητρα να μπορεί να χρησιμοποιηθούν οι </w:t>
      </w:r>
      <w:proofErr w:type="spellStart"/>
      <w:r>
        <w:rPr>
          <w:rFonts w:eastAsia="Times New Roman"/>
          <w:szCs w:val="24"/>
        </w:rPr>
        <w:t>συμβολαιοποιημένες</w:t>
      </w:r>
      <w:proofErr w:type="spellEnd"/>
      <w:r>
        <w:rPr>
          <w:rFonts w:eastAsia="Times New Roman"/>
          <w:szCs w:val="24"/>
        </w:rPr>
        <w:t xml:space="preserve"> ενεργειακές καλλιέργειες που θα παράγονται στην ελληνική επικράτεια και να μπορέσο</w:t>
      </w:r>
      <w:r>
        <w:rPr>
          <w:rFonts w:eastAsia="Times New Roman"/>
          <w:szCs w:val="24"/>
        </w:rPr>
        <w:t xml:space="preserve">υν να γίνουν και επενδύσεις. Ειδικά στη </w:t>
      </w:r>
      <w:proofErr w:type="spellStart"/>
      <w:r>
        <w:rPr>
          <w:rFonts w:eastAsia="Times New Roman"/>
          <w:szCs w:val="24"/>
        </w:rPr>
        <w:t>βιοαιθανόλη</w:t>
      </w:r>
      <w:proofErr w:type="spellEnd"/>
      <w:r>
        <w:rPr>
          <w:rFonts w:eastAsia="Times New Roman"/>
          <w:szCs w:val="24"/>
        </w:rPr>
        <w:t xml:space="preserve"> είναι πολύ ακριβές αυτές οι επενδύσεις των εργοστασίων για να γίνουν. Είναι φανερό ότι χρειάζονται 100 εκατομμύρια ευρώ. Είναι πολύ δύσκολο να γίνουν. </w:t>
      </w:r>
    </w:p>
    <w:p w14:paraId="5DC789DD"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lastRenderedPageBreak/>
        <w:t>Όμως, χρειάζεται να πάμε προς αυτή</w:t>
      </w:r>
      <w:r>
        <w:rPr>
          <w:rFonts w:eastAsia="Times New Roman"/>
          <w:szCs w:val="24"/>
        </w:rPr>
        <w:t xml:space="preserve"> την κατεύθυνση, προς τις ενεργειακές καλλιέργειες, ώστε να δώσουμε κίνητρα εδώ με </w:t>
      </w:r>
      <w:proofErr w:type="spellStart"/>
      <w:r>
        <w:rPr>
          <w:rFonts w:eastAsia="Times New Roman"/>
          <w:szCs w:val="24"/>
        </w:rPr>
        <w:t>συμβολαιοποιημένες</w:t>
      </w:r>
      <w:proofErr w:type="spellEnd"/>
      <w:r>
        <w:rPr>
          <w:rFonts w:eastAsia="Times New Roman"/>
          <w:szCs w:val="24"/>
        </w:rPr>
        <w:t xml:space="preserve">, για να μπορούμε να έχουμε προϊόντα στην αλυσίδα και να μην αυξηθεί το έλλειμμα του εμπορικού ισοζυγίου, γιατί υπάρχει ο κίνδυνος να πετύχουμε είσοδο της </w:t>
      </w:r>
      <w:proofErr w:type="spellStart"/>
      <w:r>
        <w:rPr>
          <w:rFonts w:eastAsia="Times New Roman"/>
          <w:szCs w:val="24"/>
        </w:rPr>
        <w:t>βιοαιθανόλης</w:t>
      </w:r>
      <w:proofErr w:type="spellEnd"/>
      <w:r>
        <w:rPr>
          <w:rFonts w:eastAsia="Times New Roman"/>
          <w:szCs w:val="24"/>
        </w:rPr>
        <w:t xml:space="preserve"> και του </w:t>
      </w:r>
      <w:proofErr w:type="spellStart"/>
      <w:r>
        <w:rPr>
          <w:rFonts w:eastAsia="Times New Roman"/>
          <w:szCs w:val="24"/>
        </w:rPr>
        <w:t>βιοντίζελ</w:t>
      </w:r>
      <w:proofErr w:type="spellEnd"/>
      <w:r>
        <w:rPr>
          <w:rFonts w:eastAsia="Times New Roman"/>
          <w:szCs w:val="24"/>
        </w:rPr>
        <w:t xml:space="preserve"> και να αυξηθεί το έλλειμμα του εμπορικού ισοζυγίου.</w:t>
      </w:r>
    </w:p>
    <w:p w14:paraId="5DC789DE"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Κυρίες και κύριοι Βουλευτές, ολοκληρώνοντας, ο θαλάσσιος χωροταξικός σχεδιασμός πρέπει να βασίζεται ουσιαστικά σε ακριβείς πληροφορίες και επιστημονική γνώση. Χρειάζεται, λο</w:t>
      </w:r>
      <w:r>
        <w:rPr>
          <w:rFonts w:eastAsia="Times New Roman"/>
          <w:szCs w:val="24"/>
        </w:rPr>
        <w:t>ιπόν, μια ισχυρή βάση δεδομένων και γνώσεων. Αυτό δεν υπάρχει.</w:t>
      </w:r>
    </w:p>
    <w:p w14:paraId="5DC789DF"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Επίσης, ο θαλάσσιος χωροταξικός σχεδιασμός είναι ένα εργαλείο για βελτιωμένα συστήματα λήψης αποφάσεων, που και αυτά δεν διαθέτει η Κυβέρνηση. Είναι μια διαδικασία που συνίσταται στη συλλογή δε</w:t>
      </w:r>
      <w:r>
        <w:rPr>
          <w:rFonts w:eastAsia="Times New Roman"/>
          <w:szCs w:val="24"/>
        </w:rPr>
        <w:t>δομένων, στις διαβουλεύσεις με τους ενδιαφερόμενους. Αναπτύσσεται ο θαλάσσιος χωροταξικός σχεδιασμός σ’ ένα συνεχώς μεταβαλλόμενο περιβάλλον. Πρέπει να προσαρμόζεται στις αλλαγές. Χρειάζεται ευελιξία, προσαρμοστικότητα και διαφανείς μηχανισμούς παρακολούθη</w:t>
      </w:r>
      <w:r>
        <w:rPr>
          <w:rFonts w:eastAsia="Times New Roman"/>
          <w:szCs w:val="24"/>
        </w:rPr>
        <w:t>σης και αξιολόγησης.</w:t>
      </w:r>
    </w:p>
    <w:p w14:paraId="5DC789E0"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lastRenderedPageBreak/>
        <w:t>Μας έχετε πείσει, όμως, ως Κυβέρνηση γι’ αυτή την ευελιξία; Όχι. Διαφεύγετε μέσω της επένδυσης μόνο σε λάθη που βρίσκετε για τις προηγούμενες κυβερνήσεις. Επενδύετε στο να αντιπολιτεύεστε την Αντιπολίτευση, ενώ είστε τρία και πλέον χρό</w:t>
      </w:r>
      <w:r>
        <w:rPr>
          <w:rFonts w:eastAsia="Times New Roman"/>
          <w:szCs w:val="24"/>
        </w:rPr>
        <w:t xml:space="preserve">νια στην Κυβέρνηση. </w:t>
      </w:r>
    </w:p>
    <w:p w14:paraId="5DC789E1"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Αυτό δεν γίνεται. Δεν προχωράει </w:t>
      </w:r>
      <w:r>
        <w:rPr>
          <w:rFonts w:eastAsia="Times New Roman"/>
          <w:szCs w:val="24"/>
        </w:rPr>
        <w:t xml:space="preserve">η χώρα </w:t>
      </w:r>
      <w:r>
        <w:rPr>
          <w:rFonts w:eastAsia="Times New Roman"/>
          <w:szCs w:val="24"/>
        </w:rPr>
        <w:t>έτσι. Χρειάζεται, επιτέλους, ευθύνη, να λύσουμε τα προβλήματα και όχι μόνο να δημιουργούμε νέα ή να διευρύνουμε τα ήδη υφιστάμενα.</w:t>
      </w:r>
    </w:p>
    <w:p w14:paraId="5DC789E2"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Σας ευχαριστώ.</w:t>
      </w:r>
    </w:p>
    <w:p w14:paraId="5DC789E3"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(Χειροκροτήματα από την πτέρυγα της Δημοκρατικής Σ</w:t>
      </w:r>
      <w:r>
        <w:rPr>
          <w:rFonts w:eastAsia="Times New Roman"/>
          <w:szCs w:val="24"/>
        </w:rPr>
        <w:t xml:space="preserve">υμπαράταξης </w:t>
      </w:r>
      <w:r w:rsidRPr="00D76753">
        <w:rPr>
          <w:rFonts w:eastAsia="Times New Roman"/>
        </w:rPr>
        <w:t>ΠΑΣΟΚ</w:t>
      </w:r>
      <w:r>
        <w:rPr>
          <w:rFonts w:eastAsia="Times New Roman"/>
        </w:rPr>
        <w:t xml:space="preserve"> </w:t>
      </w:r>
      <w:r>
        <w:rPr>
          <w:rFonts w:eastAsia="Times New Roman"/>
          <w:szCs w:val="24"/>
        </w:rPr>
        <w:t>-</w:t>
      </w:r>
      <w:r>
        <w:rPr>
          <w:rFonts w:eastAsia="Times New Roman"/>
          <w:szCs w:val="24"/>
        </w:rPr>
        <w:t xml:space="preserve"> </w:t>
      </w:r>
      <w:r>
        <w:rPr>
          <w:rFonts w:eastAsia="Times New Roman"/>
          <w:szCs w:val="24"/>
        </w:rPr>
        <w:t>ΔΗΜΑΡ)</w:t>
      </w:r>
    </w:p>
    <w:p w14:paraId="5DC789E4" w14:textId="77777777" w:rsidR="00A02DB2" w:rsidRDefault="00AC477D">
      <w:pPr>
        <w:tabs>
          <w:tab w:val="left" w:pos="2940"/>
        </w:tabs>
        <w:spacing w:line="600" w:lineRule="auto"/>
        <w:ind w:firstLine="720"/>
        <w:jc w:val="both"/>
        <w:rPr>
          <w:rFonts w:eastAsia="Times New Roman"/>
          <w:szCs w:val="24"/>
        </w:rPr>
      </w:pPr>
      <w:r w:rsidRPr="001B4FC9">
        <w:rPr>
          <w:rFonts w:eastAsia="Times New Roman"/>
          <w:b/>
          <w:szCs w:val="24"/>
        </w:rPr>
        <w:t>ΠΡΟΕΔΡΕΥΩΝ (Μάριος Γεωργιάδης):</w:t>
      </w:r>
      <w:r>
        <w:rPr>
          <w:rFonts w:eastAsia="Times New Roman"/>
          <w:szCs w:val="24"/>
        </w:rPr>
        <w:t xml:space="preserve"> Ευχαριστούμε τον κ. Θεοχαρόπουλο.</w:t>
      </w:r>
    </w:p>
    <w:p w14:paraId="5DC789E5"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Βράντζα</w:t>
      </w:r>
      <w:proofErr w:type="spellEnd"/>
      <w:r>
        <w:rPr>
          <w:rFonts w:eastAsia="Times New Roman"/>
          <w:szCs w:val="24"/>
        </w:rPr>
        <w:t>, έχετε τον λόγο.</w:t>
      </w:r>
    </w:p>
    <w:p w14:paraId="5DC789E6" w14:textId="77777777" w:rsidR="00A02DB2" w:rsidRDefault="00AC477D">
      <w:pPr>
        <w:tabs>
          <w:tab w:val="left" w:pos="2940"/>
        </w:tabs>
        <w:spacing w:line="600" w:lineRule="auto"/>
        <w:ind w:firstLine="720"/>
        <w:jc w:val="both"/>
        <w:rPr>
          <w:rFonts w:eastAsia="Times New Roman"/>
          <w:szCs w:val="24"/>
        </w:rPr>
      </w:pPr>
      <w:r w:rsidRPr="001B4FC9">
        <w:rPr>
          <w:rFonts w:eastAsia="Times New Roman"/>
          <w:b/>
          <w:szCs w:val="24"/>
        </w:rPr>
        <w:t>ΠΑΝΑΓΙΩΤΑ ΒΡΑΝΤΖΑ:</w:t>
      </w:r>
      <w:r>
        <w:rPr>
          <w:rFonts w:eastAsia="Times New Roman"/>
          <w:szCs w:val="24"/>
        </w:rPr>
        <w:t xml:space="preserve"> Ευχαριστώ, κύριε Πρόεδρε.</w:t>
      </w:r>
    </w:p>
    <w:p w14:paraId="5DC789E7"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Η τοποθέτησή μου σήμερα αφορά τη βουλευτική τροπολογία με γενικό αριθμό 1609 και ειδικό</w:t>
      </w:r>
      <w:r>
        <w:rPr>
          <w:rFonts w:eastAsia="Times New Roman"/>
          <w:szCs w:val="24"/>
        </w:rPr>
        <w:t xml:space="preserve"> 199 και τους </w:t>
      </w:r>
      <w:r>
        <w:rPr>
          <w:rFonts w:eastAsia="Times New Roman"/>
          <w:szCs w:val="24"/>
        </w:rPr>
        <w:t>ο</w:t>
      </w:r>
      <w:r>
        <w:rPr>
          <w:rFonts w:eastAsia="Times New Roman"/>
          <w:szCs w:val="24"/>
        </w:rPr>
        <w:t xml:space="preserve">ργανισμούς </w:t>
      </w:r>
      <w:r>
        <w:rPr>
          <w:rFonts w:eastAsia="Times New Roman"/>
          <w:szCs w:val="24"/>
        </w:rPr>
        <w:t>ο</w:t>
      </w:r>
      <w:r>
        <w:rPr>
          <w:rFonts w:eastAsia="Times New Roman"/>
          <w:szCs w:val="24"/>
        </w:rPr>
        <w:t xml:space="preserve">ικείων </w:t>
      </w:r>
      <w:r>
        <w:rPr>
          <w:rFonts w:eastAsia="Times New Roman"/>
          <w:szCs w:val="24"/>
        </w:rPr>
        <w:t>β</w:t>
      </w:r>
      <w:r>
        <w:rPr>
          <w:rFonts w:eastAsia="Times New Roman"/>
          <w:szCs w:val="24"/>
        </w:rPr>
        <w:t>ελτιώσεων. Βεβαίως, πριν ξεκινήσω θέλω να πω λίγα πράγματα για το σημερινό σχέδιο νόμου που συζητάμε.</w:t>
      </w:r>
    </w:p>
    <w:p w14:paraId="5DC789E8"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lastRenderedPageBreak/>
        <w:t xml:space="preserve">Πρόκειται για ένα πολύ σημαντικό σχέδιο νόμου, αφού αφορά -επιτέλους θα πω εγώ- μια ολοκληρωμένη προσέγγιση προγραμμάτων και διαχείρισης και του θαλάσσιου και του παράκτιου χώρου. Σήμερα, βεβαίως, στο σχέδιο νόμου εναρμονίζεται το </w:t>
      </w:r>
      <w:r>
        <w:rPr>
          <w:rFonts w:eastAsia="Times New Roman"/>
          <w:szCs w:val="24"/>
        </w:rPr>
        <w:t>Ε</w:t>
      </w:r>
      <w:r>
        <w:rPr>
          <w:rFonts w:eastAsia="Times New Roman"/>
          <w:szCs w:val="24"/>
        </w:rPr>
        <w:t>θνικό Δίκαιο με τις διατ</w:t>
      </w:r>
      <w:r>
        <w:rPr>
          <w:rFonts w:eastAsia="Times New Roman"/>
          <w:szCs w:val="24"/>
        </w:rPr>
        <w:t xml:space="preserve">άξεις της </w:t>
      </w:r>
      <w:r>
        <w:rPr>
          <w:rFonts w:eastAsia="Times New Roman"/>
          <w:szCs w:val="24"/>
        </w:rPr>
        <w:t>ο</w:t>
      </w:r>
      <w:r>
        <w:rPr>
          <w:rFonts w:eastAsia="Times New Roman"/>
          <w:szCs w:val="24"/>
        </w:rPr>
        <w:t>δηγίας 89/2014, η οποία θέτει τους κανόνες, ώστε μετά να προκύψει ένα εθνικό χωροταξικό σχέδιο για τον θαλάσσιο και τον παράκτιο χώρο.</w:t>
      </w:r>
    </w:p>
    <w:p w14:paraId="5DC789E9"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Αυτό που θέλω να πω είναι ότι η ολοκλήρωση του χωροταξικού σχεδιασμού και για τις θάλασσες και για την ηπειρωτ</w:t>
      </w:r>
      <w:r>
        <w:rPr>
          <w:rFonts w:eastAsia="Times New Roman"/>
          <w:szCs w:val="24"/>
        </w:rPr>
        <w:t xml:space="preserve">ική χώρα και η ολοκλήρωση των δασικών χαρτών και η κύρωση και η ολοκλήρωση του Κτηματολογίου θα αποτελέσουν μια προϋπόθεση για την </w:t>
      </w:r>
      <w:proofErr w:type="spellStart"/>
      <w:r>
        <w:rPr>
          <w:rFonts w:eastAsia="Times New Roman"/>
          <w:szCs w:val="24"/>
        </w:rPr>
        <w:t>αειφορική</w:t>
      </w:r>
      <w:proofErr w:type="spellEnd"/>
      <w:r>
        <w:rPr>
          <w:rFonts w:eastAsia="Times New Roman"/>
          <w:szCs w:val="24"/>
        </w:rPr>
        <w:t xml:space="preserve"> ανάπτυξη της χώρας. Χωρίς αυτά δεν μπορούμε να πετύχουμε ούτε προστασία του περιβάλλοντος ούτε, βεβαίως, να δημιουρ</w:t>
      </w:r>
      <w:r>
        <w:rPr>
          <w:rFonts w:eastAsia="Times New Roman"/>
          <w:szCs w:val="24"/>
        </w:rPr>
        <w:t>γήσουμε ένα περιβάλλον ευνοϊκό για μικρότερους και μεγαλύτερους επενδυτές. Άρα είναι πολύ σημαντικό το σχέδιο που συζητάμε σήμερα.</w:t>
      </w:r>
    </w:p>
    <w:p w14:paraId="5DC789EA"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Όσον αφορά την τροπολογία, η αναγκαιότητα της παρούσας τροπολογίας προέκυψε διότι σε όλη την επικράτεια, εν μέσω της τρέχουσα</w:t>
      </w:r>
      <w:r>
        <w:rPr>
          <w:rFonts w:eastAsia="Times New Roman"/>
          <w:szCs w:val="24"/>
        </w:rPr>
        <w:t xml:space="preserve">ς αρδευτικής περιόδου, έχει προκύψει ένα πολύ σημαντικό ζήτημα με τους </w:t>
      </w:r>
      <w:r>
        <w:rPr>
          <w:rFonts w:eastAsia="Times New Roman"/>
          <w:szCs w:val="24"/>
        </w:rPr>
        <w:t>ο</w:t>
      </w:r>
      <w:r>
        <w:rPr>
          <w:rFonts w:eastAsia="Times New Roman"/>
          <w:szCs w:val="24"/>
        </w:rPr>
        <w:t xml:space="preserve">ργανισμούς </w:t>
      </w:r>
      <w:r>
        <w:rPr>
          <w:rFonts w:eastAsia="Times New Roman"/>
          <w:szCs w:val="24"/>
        </w:rPr>
        <w:t>ε</w:t>
      </w:r>
      <w:r>
        <w:rPr>
          <w:rFonts w:eastAsia="Times New Roman"/>
          <w:szCs w:val="24"/>
        </w:rPr>
        <w:t xml:space="preserve">γγείων </w:t>
      </w:r>
      <w:r>
        <w:rPr>
          <w:rFonts w:eastAsia="Times New Roman"/>
          <w:szCs w:val="24"/>
        </w:rPr>
        <w:t>β</w:t>
      </w:r>
      <w:r>
        <w:rPr>
          <w:rFonts w:eastAsia="Times New Roman"/>
          <w:szCs w:val="24"/>
        </w:rPr>
        <w:t>ελτιώσεων, τους ΟΕΒ.</w:t>
      </w:r>
    </w:p>
    <w:p w14:paraId="5DC789EB"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lastRenderedPageBreak/>
        <w:t>Με την τροπολογία επιδιώκεται ο εκσυγχρονισμός ενός πραγματικά απαρχαιωμένου θεσμικού πλαισίου, ώστε να αμβλυνθούν τα μεγάλα προβλήματα που αντ</w:t>
      </w:r>
      <w:r>
        <w:rPr>
          <w:rFonts w:eastAsia="Times New Roman"/>
          <w:szCs w:val="24"/>
        </w:rPr>
        <w:t>ιμετωπίζει ο αγροτικός κόσμος.</w:t>
      </w:r>
    </w:p>
    <w:p w14:paraId="5DC789EC"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Ειδικότερα, με τις παραγράφους 1 έως 3 ορίζεται η νέα συγκρότηση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του Αρδευτικού Οργανισμού Στυμφαλίας </w:t>
      </w:r>
      <w:r w:rsidRPr="00C93452">
        <w:rPr>
          <w:rFonts w:eastAsia="Times New Roman" w:cs="Times New Roman"/>
          <w:szCs w:val="24"/>
        </w:rPr>
        <w:t xml:space="preserve">- </w:t>
      </w:r>
      <w:r>
        <w:rPr>
          <w:rFonts w:eastAsia="Times New Roman" w:cs="Times New Roman"/>
          <w:szCs w:val="24"/>
        </w:rPr>
        <w:t xml:space="preserve">Ασωπού Κορινθίας και των </w:t>
      </w:r>
      <w:r>
        <w:rPr>
          <w:rFonts w:eastAsia="Times New Roman" w:cs="Times New Roman"/>
          <w:szCs w:val="24"/>
        </w:rPr>
        <w:t>δ</w:t>
      </w:r>
      <w:r>
        <w:rPr>
          <w:rFonts w:eastAsia="Times New Roman" w:cs="Times New Roman"/>
          <w:szCs w:val="24"/>
        </w:rPr>
        <w:t xml:space="preserve">ιοικητικών </w:t>
      </w:r>
      <w:r>
        <w:rPr>
          <w:rFonts w:eastAsia="Times New Roman" w:cs="Times New Roman"/>
          <w:szCs w:val="24"/>
        </w:rPr>
        <w:t>σ</w:t>
      </w:r>
      <w:r>
        <w:rPr>
          <w:rFonts w:eastAsia="Times New Roman" w:cs="Times New Roman"/>
          <w:szCs w:val="24"/>
        </w:rPr>
        <w:t xml:space="preserve">υμβουλίων των ΓΟΕΒ, των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ε</w:t>
      </w:r>
      <w:r>
        <w:rPr>
          <w:rFonts w:eastAsia="Times New Roman" w:cs="Times New Roman"/>
          <w:szCs w:val="24"/>
        </w:rPr>
        <w:t xml:space="preserve">γγείων </w:t>
      </w:r>
      <w:r>
        <w:rPr>
          <w:rFonts w:eastAsia="Times New Roman" w:cs="Times New Roman"/>
          <w:szCs w:val="24"/>
        </w:rPr>
        <w:t>β</w:t>
      </w:r>
      <w:r>
        <w:rPr>
          <w:rFonts w:eastAsia="Times New Roman" w:cs="Times New Roman"/>
          <w:szCs w:val="24"/>
        </w:rPr>
        <w:t>ελτι</w:t>
      </w:r>
      <w:r>
        <w:rPr>
          <w:rFonts w:eastAsia="Times New Roman" w:cs="Times New Roman"/>
          <w:szCs w:val="24"/>
        </w:rPr>
        <w:t xml:space="preserve">ώσεων, καθώς και η διαδικασία απόσπασης υπαλλήλων της οικείας </w:t>
      </w:r>
      <w:r>
        <w:rPr>
          <w:rFonts w:eastAsia="Times New Roman" w:cs="Times New Roman"/>
          <w:szCs w:val="24"/>
        </w:rPr>
        <w:t>π</w:t>
      </w:r>
      <w:r>
        <w:rPr>
          <w:rFonts w:eastAsia="Times New Roman" w:cs="Times New Roman"/>
          <w:szCs w:val="24"/>
        </w:rPr>
        <w:t xml:space="preserve">εριφέρειας στους ΓΟΕΒ, στους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ε</w:t>
      </w:r>
      <w:r>
        <w:rPr>
          <w:rFonts w:eastAsia="Times New Roman" w:cs="Times New Roman"/>
          <w:szCs w:val="24"/>
        </w:rPr>
        <w:t xml:space="preserve">γγείων </w:t>
      </w:r>
      <w:r>
        <w:rPr>
          <w:rFonts w:eastAsia="Times New Roman" w:cs="Times New Roman"/>
          <w:szCs w:val="24"/>
        </w:rPr>
        <w:t>β</w:t>
      </w:r>
      <w:r>
        <w:rPr>
          <w:rFonts w:eastAsia="Times New Roman" w:cs="Times New Roman"/>
          <w:szCs w:val="24"/>
        </w:rPr>
        <w:t xml:space="preserve">ελτιώσεων. </w:t>
      </w:r>
    </w:p>
    <w:p w14:paraId="5DC789ED"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καθορίζεται η συγκρότηση των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γ</w:t>
      </w:r>
      <w:r>
        <w:rPr>
          <w:rFonts w:eastAsia="Times New Roman" w:cs="Times New Roman"/>
          <w:szCs w:val="24"/>
        </w:rPr>
        <w:t xml:space="preserve">νωμοδοτικών </w:t>
      </w:r>
      <w:r>
        <w:rPr>
          <w:rFonts w:eastAsia="Times New Roman" w:cs="Times New Roman"/>
          <w:szCs w:val="24"/>
        </w:rPr>
        <w:t>σ</w:t>
      </w:r>
      <w:r>
        <w:rPr>
          <w:rFonts w:eastAsia="Times New Roman" w:cs="Times New Roman"/>
          <w:szCs w:val="24"/>
        </w:rPr>
        <w:t xml:space="preserve">υμβουλίων </w:t>
      </w:r>
      <w:r>
        <w:rPr>
          <w:rFonts w:eastAsia="Times New Roman" w:cs="Times New Roman"/>
          <w:szCs w:val="24"/>
        </w:rPr>
        <w:t>ε</w:t>
      </w:r>
      <w:r>
        <w:rPr>
          <w:rFonts w:eastAsia="Times New Roman" w:cs="Times New Roman"/>
          <w:szCs w:val="24"/>
        </w:rPr>
        <w:t xml:space="preserve">γγειοβελτιωτικών </w:t>
      </w:r>
      <w:r>
        <w:rPr>
          <w:rFonts w:eastAsia="Times New Roman" w:cs="Times New Roman"/>
          <w:szCs w:val="24"/>
        </w:rPr>
        <w:t>έ</w:t>
      </w:r>
      <w:r>
        <w:rPr>
          <w:rFonts w:eastAsia="Times New Roman" w:cs="Times New Roman"/>
          <w:szCs w:val="24"/>
        </w:rPr>
        <w:t>ργων και ο χρόνος διεκπεραίω</w:t>
      </w:r>
      <w:r>
        <w:rPr>
          <w:rFonts w:eastAsia="Times New Roman" w:cs="Times New Roman"/>
          <w:szCs w:val="24"/>
        </w:rPr>
        <w:t xml:space="preserve">σης των αιτημάτων που υποβάλλονται προς τους ΟΕΒ και φθάνει τις πενήντα ημέρες. </w:t>
      </w:r>
    </w:p>
    <w:p w14:paraId="5DC789EE"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Σημαντικό στην τροπολογία -κατά τη γνώμη μου- είναι το περιεχόμενο της παραγράφου 4, όπου επιχειρείται ο εκσυγχρονισμός του θεσμικού πλαισίου που διέπει τις χρηματοοικονομικές</w:t>
      </w:r>
      <w:r>
        <w:rPr>
          <w:rFonts w:eastAsia="Times New Roman" w:cs="Times New Roman"/>
          <w:szCs w:val="24"/>
        </w:rPr>
        <w:t xml:space="preserve"> διαδικασίες των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ε</w:t>
      </w:r>
      <w:r>
        <w:rPr>
          <w:rFonts w:eastAsia="Times New Roman" w:cs="Times New Roman"/>
          <w:szCs w:val="24"/>
        </w:rPr>
        <w:t xml:space="preserve">γγείων </w:t>
      </w:r>
      <w:r>
        <w:rPr>
          <w:rFonts w:eastAsia="Times New Roman" w:cs="Times New Roman"/>
          <w:szCs w:val="24"/>
        </w:rPr>
        <w:t>β</w:t>
      </w:r>
      <w:r>
        <w:rPr>
          <w:rFonts w:eastAsia="Times New Roman" w:cs="Times New Roman"/>
          <w:szCs w:val="24"/>
        </w:rPr>
        <w:t xml:space="preserve">ελτιώσεων, με δεδομένο ότι έχει καταργηθεί η Αγροτική Τράπεζα και αφορά τις σύγχρονες ηλεκτρονικές διαδικασίες πληρωμής. </w:t>
      </w:r>
    </w:p>
    <w:p w14:paraId="5DC789EF"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επιτυγχάνεται ο εκσυγχρονισμός του θεσμικού πλαισίου που διέπει το αποθεματικό των ΟΕΒ. Αυτό έχει σχέση και πάλι με την κατάργηση της Αγροτικής Τράπεζας και τη δυνατότητα απόφασης για το πού μπορεί να τοποθετεί κανείς τα αποθεματικά των ΟΕΒ. </w:t>
      </w:r>
    </w:p>
    <w:p w14:paraId="5DC789F0"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παράγραφο 6 της τροπολογίας αποσαφηνίζονται οι περιπτώσεις συμμετοχής του </w:t>
      </w:r>
      <w:r>
        <w:rPr>
          <w:rFonts w:eastAsia="Times New Roman" w:cs="Times New Roman"/>
          <w:szCs w:val="24"/>
        </w:rPr>
        <w:t>δ</w:t>
      </w:r>
      <w:r>
        <w:rPr>
          <w:rFonts w:eastAsia="Times New Roman" w:cs="Times New Roman"/>
          <w:szCs w:val="24"/>
        </w:rPr>
        <w:t xml:space="preserve">ημοσίου στις δαπάνες διοίκησης, λειτουργίας και συντήρησης των εγγειοβελτιωτικών έργων και δίνεται η δυνατότητα στο </w:t>
      </w:r>
      <w:r>
        <w:rPr>
          <w:rFonts w:eastAsia="Times New Roman" w:cs="Times New Roman"/>
          <w:szCs w:val="24"/>
        </w:rPr>
        <w:t>δ</w:t>
      </w:r>
      <w:r>
        <w:rPr>
          <w:rFonts w:eastAsia="Times New Roman" w:cs="Times New Roman"/>
          <w:szCs w:val="24"/>
        </w:rPr>
        <w:t>ημόσιο να καλύψει και να συμμετέχει στην πρόληψη και αποκατάστασ</w:t>
      </w:r>
      <w:r>
        <w:rPr>
          <w:rFonts w:eastAsia="Times New Roman" w:cs="Times New Roman"/>
          <w:szCs w:val="24"/>
        </w:rPr>
        <w:t xml:space="preserve">η ζημιών από αιτίες που αποτελούν ανωτέρα βία και όταν αυτές δεν μπορούν να καλυφθούν από ιδίους πόρους των </w:t>
      </w:r>
      <w:proofErr w:type="spellStart"/>
      <w:r>
        <w:rPr>
          <w:rFonts w:eastAsia="Times New Roman" w:cs="Times New Roman"/>
          <w:szCs w:val="24"/>
        </w:rPr>
        <w:t>ωφελουμένων</w:t>
      </w:r>
      <w:proofErr w:type="spellEnd"/>
      <w:r>
        <w:rPr>
          <w:rFonts w:eastAsia="Times New Roman" w:cs="Times New Roman"/>
          <w:szCs w:val="24"/>
        </w:rPr>
        <w:t xml:space="preserve">, των αγροτών δηλαδή. </w:t>
      </w:r>
    </w:p>
    <w:p w14:paraId="5DC789F1"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που καθιστά την τροπολογία επείγουσα και περισσότερη σημαντική και έρχεται σήμερα στο παρόν σχέδιο νόμου είνα</w:t>
      </w:r>
      <w:r>
        <w:rPr>
          <w:rFonts w:eastAsia="Times New Roman" w:cs="Times New Roman"/>
          <w:szCs w:val="24"/>
        </w:rPr>
        <w:t>ι η παράγραφος 7. Με την παράγραφο 7 δίνεται η δυνατότητα στους αγρότες να ρυθμίσουν τις τρέχουσες οφειλές τους, εφόσον είναι υπερήμερες, με μια σχετικά ευνοϊκή ρύθμιση που φθάνει και τις τριάντα έξι δόσεις και με μια σχετική συνέπεια, αλλά ταυτόχρονα ορίζ</w:t>
      </w:r>
      <w:r>
        <w:rPr>
          <w:rFonts w:eastAsia="Times New Roman" w:cs="Times New Roman"/>
          <w:szCs w:val="24"/>
        </w:rPr>
        <w:t xml:space="preserve">εται και ως υποχρεωτική η αποστολή των οφειλών από τους ΤΟΕΒ και τους ΓΟΕΒ των υπερήμερων οφειλετών στην οικεία ΔΟΥ προς είσπραξη. </w:t>
      </w:r>
    </w:p>
    <w:p w14:paraId="5DC789F2"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Αυτό είναι ένα μέτρο που θα βοηθήσει τους αγρότες τελικά. Πιθανόν να ακούγεται ως ένα εισπρακτικό μέτρο, αλλά πραγματικά δεν</w:t>
      </w:r>
      <w:r>
        <w:rPr>
          <w:rFonts w:eastAsia="Times New Roman" w:cs="Times New Roman"/>
          <w:szCs w:val="24"/>
        </w:rPr>
        <w:t xml:space="preserve"> μπορεί να συνεχίσει η λειτουργία της αρδευτικής περιόδου, αν δεν ρυθμιστούν οι οφειλές. </w:t>
      </w:r>
    </w:p>
    <w:p w14:paraId="5DC789F3"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Στην παράγραφο 8 διασφαλίζεται ο έλεγχος της νομιμότητας των προσλήψεων του αναγκαίου προσωπικού και επιταχύνεται και η διαδικασία στον έναν μήνα από ό,τι στους δύο. </w:t>
      </w:r>
    </w:p>
    <w:p w14:paraId="5DC789F4"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τελειώσω λέγοντας ότι το θεσμικό πλαίσιο που διέπει 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ε</w:t>
      </w:r>
      <w:r>
        <w:rPr>
          <w:rFonts w:eastAsia="Times New Roman" w:cs="Times New Roman"/>
          <w:szCs w:val="24"/>
        </w:rPr>
        <w:t xml:space="preserve">γγείων </w:t>
      </w:r>
      <w:r>
        <w:rPr>
          <w:rFonts w:eastAsia="Times New Roman" w:cs="Times New Roman"/>
          <w:szCs w:val="24"/>
        </w:rPr>
        <w:t>β</w:t>
      </w:r>
      <w:r>
        <w:rPr>
          <w:rFonts w:eastAsia="Times New Roman" w:cs="Times New Roman"/>
          <w:szCs w:val="24"/>
        </w:rPr>
        <w:t>ελτιώσεων είναι ένα θεσμικό πλαίσιο απολύτως παρωχημένο. Βασίζεται σε ένα βασιλικό διάταγμα του 1958 και δεν εξυπηρετεί με κανέναν τρόπο ού</w:t>
      </w:r>
      <w:r>
        <w:rPr>
          <w:rFonts w:eastAsia="Times New Roman" w:cs="Times New Roman"/>
          <w:szCs w:val="24"/>
        </w:rPr>
        <w:t xml:space="preserve">τε τη σύγχρονη γεωργία ούτε γενικότερα τον σύγχρονο τρόπο που λειτουργούν οι αγρότες. </w:t>
      </w:r>
    </w:p>
    <w:p w14:paraId="5DC789F5"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συνδυασμό με το «αμαρτωλό» παρελθόν αρκετών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ε</w:t>
      </w:r>
      <w:r>
        <w:rPr>
          <w:rFonts w:eastAsia="Times New Roman" w:cs="Times New Roman"/>
          <w:szCs w:val="24"/>
        </w:rPr>
        <w:t xml:space="preserve">γγείων </w:t>
      </w:r>
      <w:r>
        <w:rPr>
          <w:rFonts w:eastAsia="Times New Roman" w:cs="Times New Roman"/>
          <w:szCs w:val="24"/>
        </w:rPr>
        <w:t>β</w:t>
      </w:r>
      <w:r>
        <w:rPr>
          <w:rFonts w:eastAsia="Times New Roman" w:cs="Times New Roman"/>
          <w:szCs w:val="24"/>
        </w:rPr>
        <w:t>ελτιώσεων στη χώρα, καταλήξαμε τελικά σε αδιέξοδο. Και τίθενται σήμερα σε κίνδυνο και η παραγωγή και ο</w:t>
      </w:r>
      <w:r>
        <w:rPr>
          <w:rFonts w:eastAsia="Times New Roman" w:cs="Times New Roman"/>
          <w:szCs w:val="24"/>
        </w:rPr>
        <w:t xml:space="preserve">ι αγρότες οι οποίοι είναι συνεπείς και βεβαίως και οι πιστωτές των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ε</w:t>
      </w:r>
      <w:r>
        <w:rPr>
          <w:rFonts w:eastAsia="Times New Roman" w:cs="Times New Roman"/>
          <w:szCs w:val="24"/>
        </w:rPr>
        <w:t xml:space="preserve">γγείων </w:t>
      </w:r>
      <w:r>
        <w:rPr>
          <w:rFonts w:eastAsia="Times New Roman" w:cs="Times New Roman"/>
          <w:szCs w:val="24"/>
        </w:rPr>
        <w:t>β</w:t>
      </w:r>
      <w:r>
        <w:rPr>
          <w:rFonts w:eastAsia="Times New Roman" w:cs="Times New Roman"/>
          <w:szCs w:val="24"/>
        </w:rPr>
        <w:t xml:space="preserve">ελτιώσεων, ένας από τους οποίους είναι η ΔΕΗ. </w:t>
      </w:r>
    </w:p>
    <w:p w14:paraId="5DC789F6"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η εν λόγω τροπολογία άρει άμεσα τα αδιέξοδα και μας δίνει τη δυνατότητα να αντικαταστήσουμε σε σημαντικά σημεία το παρωχημένο βασιλικό διάταγμα, αλλά μας δίνει επίσης τη δυνατότητα να κερδίσουμε χρόνο, ώστε να δημιουργήσουμε ένα καινούργιο, σύγχρονο θεσμι</w:t>
      </w:r>
      <w:r>
        <w:rPr>
          <w:rFonts w:eastAsia="Times New Roman" w:cs="Times New Roman"/>
          <w:szCs w:val="24"/>
        </w:rPr>
        <w:t xml:space="preserve">κό πλαίσιο, που θα βοηθήσει πραγματικά και θα μειώσει και το κόστος της αγροτικής παραγωγής στη χώρα, που βεβαίως είναι προϋπόθεση για να έχουμε μια πραγματική αγροτική ανάπτυξη. </w:t>
      </w:r>
    </w:p>
    <w:p w14:paraId="5DC789F7"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DC789F8" w14:textId="77777777" w:rsidR="00A02DB2" w:rsidRDefault="00AC477D">
      <w:pPr>
        <w:spacing w:line="600" w:lineRule="auto"/>
        <w:ind w:left="360"/>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5DC789F9"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r w:rsidRPr="000828F7">
        <w:rPr>
          <w:rFonts w:eastAsia="Times New Roman" w:cs="Times New Roman"/>
          <w:b/>
          <w:szCs w:val="24"/>
        </w:rPr>
        <w:t xml:space="preserve">ΠΡΟΕΔΡΕΥΩΝ (Μάριος </w:t>
      </w:r>
      <w:r w:rsidRPr="000828F7">
        <w:rPr>
          <w:rFonts w:eastAsia="Times New Roman" w:cs="Times New Roman"/>
          <w:b/>
          <w:szCs w:val="24"/>
        </w:rPr>
        <w:t>Γεωργιάδης):</w:t>
      </w:r>
      <w:r>
        <w:rPr>
          <w:rFonts w:eastAsia="Times New Roman" w:cs="Times New Roman"/>
          <w:b/>
          <w:szCs w:val="24"/>
        </w:rPr>
        <w:t xml:space="preserve">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Βράντζα</w:t>
      </w:r>
      <w:proofErr w:type="spellEnd"/>
      <w:r>
        <w:rPr>
          <w:rFonts w:eastAsia="Times New Roman" w:cs="Times New Roman"/>
          <w:szCs w:val="24"/>
        </w:rPr>
        <w:t xml:space="preserve">. </w:t>
      </w:r>
    </w:p>
    <w:p w14:paraId="5DC789FA"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Στύλιο</w:t>
      </w:r>
      <w:proofErr w:type="spellEnd"/>
      <w:r>
        <w:rPr>
          <w:rFonts w:eastAsia="Times New Roman" w:cs="Times New Roman"/>
          <w:szCs w:val="24"/>
        </w:rPr>
        <w:t xml:space="preserve">, έχετε τον λόγο για επτά λεπτά. </w:t>
      </w:r>
    </w:p>
    <w:p w14:paraId="5DC789FB"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Ευχαριστώ πολύ, κύριε Πρόεδρε. </w:t>
      </w:r>
    </w:p>
    <w:p w14:paraId="5DC789FC"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το νομοσχέδιο για τον θαλάσσιο χωροταξικό σχεδιασμό. Το παρόν </w:t>
      </w:r>
      <w:r>
        <w:rPr>
          <w:rFonts w:eastAsia="Times New Roman" w:cs="Times New Roman"/>
          <w:szCs w:val="24"/>
        </w:rPr>
        <w:t xml:space="preserve">σχέδιο νόμου πραγματεύεται τρία μη σχετικά μεταξύ τους ζητήματα: τη θαλάσσια χωροταξία, νομοτεχνικές βελτιώσεις σχετικά με την παραγωγή και την ποιότητα των </w:t>
      </w:r>
      <w:proofErr w:type="spellStart"/>
      <w:r>
        <w:rPr>
          <w:rFonts w:eastAsia="Times New Roman" w:cs="Times New Roman"/>
          <w:szCs w:val="24"/>
        </w:rPr>
        <w:t>βιοκαυσίμων</w:t>
      </w:r>
      <w:proofErr w:type="spellEnd"/>
      <w:r>
        <w:rPr>
          <w:rFonts w:eastAsia="Times New Roman" w:cs="Times New Roman"/>
          <w:szCs w:val="24"/>
        </w:rPr>
        <w:t xml:space="preserve"> και ζητήματα σχετικά με το δομημένο περιβάλλον. </w:t>
      </w:r>
    </w:p>
    <w:p w14:paraId="5DC789FD"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Αρχικά θα</w:t>
      </w:r>
      <w:r>
        <w:rPr>
          <w:rFonts w:eastAsia="Times New Roman" w:cs="Times New Roman"/>
          <w:szCs w:val="24"/>
        </w:rPr>
        <w:t xml:space="preserve"> επικεντρωθώ </w:t>
      </w:r>
      <w:r>
        <w:rPr>
          <w:rFonts w:eastAsia="Times New Roman" w:cs="Times New Roman"/>
          <w:szCs w:val="24"/>
        </w:rPr>
        <w:t xml:space="preserve">στο σημαντικότερο τμήμα του νομοσχεδίου, που είναι ο θαλάσσιος χωροταξικός σχεδιασμός, ο οποίος επιδρά στο σύνολο σχεδόν του πληθυσμού της χώρας και στην έκταση της Ελλάδας λόγω της μορφολογίας της χώρας μας. </w:t>
      </w:r>
    </w:p>
    <w:p w14:paraId="5DC789FE"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Έχει, λοιπόν, ο θαλάσσιος χωροταξικός σχεδιασμ</w:t>
      </w:r>
      <w:r>
        <w:rPr>
          <w:rFonts w:eastAsia="Times New Roman" w:cs="Times New Roman"/>
          <w:szCs w:val="24"/>
        </w:rPr>
        <w:t xml:space="preserve">ός -κατά τη δική μου γνώμη- γεωπολιτική και </w:t>
      </w:r>
      <w:proofErr w:type="spellStart"/>
      <w:r>
        <w:rPr>
          <w:rFonts w:eastAsia="Times New Roman" w:cs="Times New Roman"/>
          <w:szCs w:val="24"/>
        </w:rPr>
        <w:t>γεωστρατηγική</w:t>
      </w:r>
      <w:proofErr w:type="spellEnd"/>
      <w:r>
        <w:rPr>
          <w:rFonts w:eastAsia="Times New Roman" w:cs="Times New Roman"/>
          <w:szCs w:val="24"/>
        </w:rPr>
        <w:t xml:space="preserve"> σημασία, καθώς αφορά τα θαλάσσια σύνορα της χώρας. Είμαστε η χώρα -μετά τη Νορβηγία- με τη δεύτερη μεγαλύτερη ακτογραμμή στην Ευρωπαϊκή Ένωση. Έχει οικονομική και αναπτυξιακή σημασία, καθώς σχετίζετ</w:t>
      </w:r>
      <w:r>
        <w:rPr>
          <w:rFonts w:eastAsia="Times New Roman" w:cs="Times New Roman"/>
          <w:szCs w:val="24"/>
        </w:rPr>
        <w:t xml:space="preserve">αι με την εκμετάλλευση ενεργειακών πηγών. Έχει περιβαλλοντολογική και οικολογική σημασία, καθώς σχετίζεται με τις προστατευόμενες περιοχές. </w:t>
      </w:r>
    </w:p>
    <w:p w14:paraId="5DC789F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Δεδομένου ότι κάθε πολιτική που αφορά τον θαλάσσιο χώρο είναι κρίσιμη για την Ελλάδα, θα ήταν αναμενόμενο ο θαλάσσι</w:t>
      </w:r>
      <w:r>
        <w:rPr>
          <w:rFonts w:eastAsia="Times New Roman" w:cs="Times New Roman"/>
          <w:szCs w:val="24"/>
        </w:rPr>
        <w:t xml:space="preserve">ος χωροταξικός σχεδιασμός να έχει γίνει προσεκτικά. Αντιθέτως, αντί να εκμεταλλευτούμε την ενσωμάτωση στην ελληνική νομοθεσία της κοινοτικής </w:t>
      </w:r>
      <w:r>
        <w:rPr>
          <w:rFonts w:eastAsia="Times New Roman" w:cs="Times New Roman"/>
          <w:szCs w:val="24"/>
        </w:rPr>
        <w:t>ο</w:t>
      </w:r>
      <w:r>
        <w:rPr>
          <w:rFonts w:eastAsia="Times New Roman" w:cs="Times New Roman"/>
          <w:szCs w:val="24"/>
        </w:rPr>
        <w:t>δηγίας 2014/89/ΕΕ για τη βιώσιμη ανάπτυξη, την προστασία του περιβάλλοντος και την ταυτόχρονη αξιοποίησή του, προσ</w:t>
      </w:r>
      <w:r>
        <w:rPr>
          <w:rFonts w:eastAsia="Times New Roman" w:cs="Times New Roman"/>
          <w:szCs w:val="24"/>
        </w:rPr>
        <w:t xml:space="preserve">παθούμε απλώς να αποφύγουμε τον </w:t>
      </w:r>
      <w:proofErr w:type="spellStart"/>
      <w:r>
        <w:rPr>
          <w:rFonts w:eastAsia="Times New Roman" w:cs="Times New Roman"/>
          <w:szCs w:val="24"/>
        </w:rPr>
        <w:t>πέλεκυ</w:t>
      </w:r>
      <w:proofErr w:type="spellEnd"/>
      <w:r>
        <w:rPr>
          <w:rFonts w:eastAsia="Times New Roman" w:cs="Times New Roman"/>
          <w:szCs w:val="24"/>
        </w:rPr>
        <w:t xml:space="preserve"> του Ευρωπαϊκού Δικαστηρίου και των </w:t>
      </w:r>
      <w:proofErr w:type="spellStart"/>
      <w:r>
        <w:rPr>
          <w:rFonts w:eastAsia="Times New Roman" w:cs="Times New Roman"/>
          <w:szCs w:val="24"/>
        </w:rPr>
        <w:t>ευρωπροστίμων</w:t>
      </w:r>
      <w:proofErr w:type="spellEnd"/>
      <w:r>
        <w:rPr>
          <w:rFonts w:eastAsia="Times New Roman" w:cs="Times New Roman"/>
          <w:szCs w:val="24"/>
        </w:rPr>
        <w:t>.</w:t>
      </w:r>
    </w:p>
    <w:p w14:paraId="5DC78A0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Η συγκεκριμένη </w:t>
      </w:r>
      <w:r>
        <w:rPr>
          <w:rFonts w:eastAsia="Times New Roman" w:cs="Times New Roman"/>
          <w:szCs w:val="24"/>
        </w:rPr>
        <w:t>ο</w:t>
      </w:r>
      <w:r>
        <w:rPr>
          <w:rFonts w:eastAsia="Times New Roman" w:cs="Times New Roman"/>
          <w:szCs w:val="24"/>
        </w:rPr>
        <w:t>δηγία έπρεπε να έχει ήδη ενσωματωθεί, με καταληκτική ημερομηνία την 1</w:t>
      </w:r>
      <w:r w:rsidRPr="00BD7ACD">
        <w:rPr>
          <w:rFonts w:eastAsia="Times New Roman" w:cs="Times New Roman"/>
          <w:szCs w:val="24"/>
        </w:rPr>
        <w:t>8</w:t>
      </w:r>
      <w:r w:rsidRPr="002E117E">
        <w:rPr>
          <w:rFonts w:eastAsia="Times New Roman" w:cs="Times New Roman"/>
          <w:szCs w:val="24"/>
          <w:vertAlign w:val="superscript"/>
        </w:rPr>
        <w:t>η</w:t>
      </w:r>
      <w:r>
        <w:rPr>
          <w:rFonts w:eastAsia="Times New Roman" w:cs="Times New Roman"/>
          <w:szCs w:val="24"/>
        </w:rPr>
        <w:t xml:space="preserve"> Σεπτεμβρίου του 2016. Τον Μάρτιο του 2021 εκπνέει η προθεσμία για την ολοκλήρωσ</w:t>
      </w:r>
      <w:r>
        <w:rPr>
          <w:rFonts w:eastAsia="Times New Roman" w:cs="Times New Roman"/>
          <w:szCs w:val="24"/>
        </w:rPr>
        <w:t xml:space="preserve">η του εθνικού θαλάσσιου χωροταξικού σχεδιασμού. Ο εισηγητής μας κ. </w:t>
      </w:r>
      <w:proofErr w:type="spellStart"/>
      <w:r>
        <w:rPr>
          <w:rFonts w:eastAsia="Times New Roman" w:cs="Times New Roman"/>
          <w:szCs w:val="24"/>
        </w:rPr>
        <w:t>Μπουκώρος</w:t>
      </w:r>
      <w:proofErr w:type="spellEnd"/>
      <w:r>
        <w:rPr>
          <w:rFonts w:eastAsia="Times New Roman" w:cs="Times New Roman"/>
          <w:szCs w:val="24"/>
        </w:rPr>
        <w:t xml:space="preserve"> αναφέρθηκε εκτενέστερα στο πόσο σημαντικός είναι αυτός ο χωροταξικός σχεδιασμός σε σχέση με τις ΑΟΖ, σε σχέση με τον τουρισμό και με μια σειρά άλλων ζητημάτων, που έχουν να κάνουν</w:t>
      </w:r>
      <w:r>
        <w:rPr>
          <w:rFonts w:eastAsia="Times New Roman" w:cs="Times New Roman"/>
          <w:szCs w:val="24"/>
        </w:rPr>
        <w:t xml:space="preserve"> και με τα σύνορά μας με τις τρίτες χώρες και πρώτα απ’ όλα με την ακτογραμμή και την Τουρκία. </w:t>
      </w:r>
    </w:p>
    <w:p w14:paraId="5DC78A0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Επιπλέον, το σχέδιο νόμου δεν ορίζει με σαφήνεια την κατεύθυνση της πολιτικής. Απλώς ορίζει κάποιους γενικούς κανόνες σε ένα νομικό κέλυφος, την υποχρέωσή μας γ</w:t>
      </w:r>
      <w:r>
        <w:rPr>
          <w:rFonts w:eastAsia="Times New Roman" w:cs="Times New Roman"/>
          <w:szCs w:val="24"/>
        </w:rPr>
        <w:t xml:space="preserve">ια την ενσωμάτωση της </w:t>
      </w:r>
      <w:r>
        <w:rPr>
          <w:rFonts w:eastAsia="Times New Roman" w:cs="Times New Roman"/>
          <w:szCs w:val="24"/>
        </w:rPr>
        <w:t>ο</w:t>
      </w:r>
      <w:r>
        <w:rPr>
          <w:rFonts w:eastAsia="Times New Roman" w:cs="Times New Roman"/>
          <w:szCs w:val="24"/>
        </w:rPr>
        <w:t>δηγίας. Ολοκληρωμένος στρατηγικός σχεδιασμός, ακόμα και για τα χωροταξικά ζητήματα, δεν υφίσταται και για άλλη μία φορά η Κυβέρνηση των ΣΥΡΙΖΑ - ΑΝΕΛ εμφανίζεται να κατέχει την απόλυτη αλήθεια. Δεν ρωτά, δεν βλέπει τι έχει γίνει σε ά</w:t>
      </w:r>
      <w:r>
        <w:rPr>
          <w:rFonts w:eastAsia="Times New Roman" w:cs="Times New Roman"/>
          <w:szCs w:val="24"/>
        </w:rPr>
        <w:t>λλες χώρες, δεν παρακολουθεί μελέτες, δεν παραγγέλνει μελέτες, δεν τις αξιοποιεί και σίγουρα δεν αξιοποιεί τα θεσμοθετημένα όργανα</w:t>
      </w:r>
      <w:r>
        <w:rPr>
          <w:rFonts w:eastAsia="Times New Roman" w:cs="Times New Roman"/>
          <w:szCs w:val="24"/>
        </w:rPr>
        <w:t>,</w:t>
      </w:r>
      <w:r>
        <w:rPr>
          <w:rFonts w:eastAsia="Times New Roman" w:cs="Times New Roman"/>
          <w:szCs w:val="24"/>
        </w:rPr>
        <w:t xml:space="preserve"> που υπάρχουν στη χώρα μας, όπως είναι πανεπιστημιακά τμήματα χωροταξικού σχεδιασμού, επιστήμονες οι οποίοι μπορούν να δώσουν</w:t>
      </w:r>
      <w:r>
        <w:rPr>
          <w:rFonts w:eastAsia="Times New Roman" w:cs="Times New Roman"/>
          <w:szCs w:val="24"/>
        </w:rPr>
        <w:t xml:space="preserve"> τη γνώμη τους, την άποψή τους </w:t>
      </w:r>
      <w:r>
        <w:rPr>
          <w:rFonts w:eastAsia="Times New Roman" w:cs="Times New Roman"/>
          <w:szCs w:val="24"/>
        </w:rPr>
        <w:lastRenderedPageBreak/>
        <w:t>και να συμβάλουν, τους επίσημους δηλαδή συμβούλους του ελληνικού κράτους.</w:t>
      </w:r>
    </w:p>
    <w:p w14:paraId="5DC78A0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έρχομαι σε ένα άλλο θέμα. Στο άρθρο 19 αναφέρεται στην παράγραφο 5 η φράση «δεν πρέπει να υπερβαίνει το 2020 το 7% της τε</w:t>
      </w:r>
      <w:r>
        <w:rPr>
          <w:rFonts w:eastAsia="Times New Roman" w:cs="Times New Roman"/>
          <w:szCs w:val="24"/>
        </w:rPr>
        <w:t xml:space="preserve">λικής κατανάλωσης της ενέργειας για τις μεταφορές». Η αναφορά αυτή συρρικνώνει έναν δυναμικό κλάδο, όπως είναι τα </w:t>
      </w:r>
      <w:proofErr w:type="spellStart"/>
      <w:r>
        <w:rPr>
          <w:rFonts w:eastAsia="Times New Roman" w:cs="Times New Roman"/>
          <w:szCs w:val="24"/>
        </w:rPr>
        <w:t>βιοκαύσιμα</w:t>
      </w:r>
      <w:proofErr w:type="spellEnd"/>
      <w:r>
        <w:rPr>
          <w:rFonts w:eastAsia="Times New Roman" w:cs="Times New Roman"/>
          <w:szCs w:val="24"/>
        </w:rPr>
        <w:t>.</w:t>
      </w:r>
    </w:p>
    <w:p w14:paraId="5DC78A0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Η συγκεκριμένη διατύπωση θα έπρεπε να αντικατασταθεί με τη φράση «κατ’ ελάχιστον 7%», προκειμένου να δοθεί ώθηση σε έναν καθαρά ελ</w:t>
      </w:r>
      <w:r>
        <w:rPr>
          <w:rFonts w:eastAsia="Times New Roman" w:cs="Times New Roman"/>
          <w:szCs w:val="24"/>
        </w:rPr>
        <w:t xml:space="preserve">ληνικό κλάδο, με δυνατότητες ανάπτυξης, όπως είναι ο κλάδος των </w:t>
      </w:r>
      <w:proofErr w:type="spellStart"/>
      <w:r>
        <w:rPr>
          <w:rFonts w:eastAsia="Times New Roman" w:cs="Times New Roman"/>
          <w:szCs w:val="24"/>
        </w:rPr>
        <w:t>βιοκαυσίμων</w:t>
      </w:r>
      <w:proofErr w:type="spellEnd"/>
      <w:r>
        <w:rPr>
          <w:rFonts w:eastAsia="Times New Roman" w:cs="Times New Roman"/>
          <w:szCs w:val="24"/>
        </w:rPr>
        <w:t>. Σε διαφορετική περίπτωση, υπάρχει πολύ μεγάλος κίνδυνος συρρίκνωσης και αφανισμού του, προκαλώντας σοβαρές οικονομικές συνέπειες σε πολλές αγροτικές οικογένειες, οι οποίες κινδυνε</w:t>
      </w:r>
      <w:r>
        <w:rPr>
          <w:rFonts w:eastAsia="Times New Roman" w:cs="Times New Roman"/>
          <w:szCs w:val="24"/>
        </w:rPr>
        <w:t xml:space="preserve">ύουν να χάσουν ένα σίγουρο εισόδημα </w:t>
      </w:r>
      <w:proofErr w:type="spellStart"/>
      <w:r>
        <w:rPr>
          <w:rFonts w:eastAsia="Times New Roman" w:cs="Times New Roman"/>
          <w:szCs w:val="24"/>
        </w:rPr>
        <w:t>συμβολαιακής</w:t>
      </w:r>
      <w:proofErr w:type="spellEnd"/>
      <w:r>
        <w:rPr>
          <w:rFonts w:eastAsia="Times New Roman" w:cs="Times New Roman"/>
          <w:szCs w:val="24"/>
        </w:rPr>
        <w:t xml:space="preserve"> γεωργίας.</w:t>
      </w:r>
    </w:p>
    <w:p w14:paraId="5DC78A0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Έρχεται, λοιπόν, η ίδια η ελληνική πολιτεία, ενώ παρότρυνε στο παρελθόν τον κόσμο να στραφεί στα </w:t>
      </w:r>
      <w:proofErr w:type="spellStart"/>
      <w:r>
        <w:rPr>
          <w:rFonts w:eastAsia="Times New Roman" w:cs="Times New Roman"/>
          <w:szCs w:val="24"/>
        </w:rPr>
        <w:t>βιοκαύσιμα</w:t>
      </w:r>
      <w:proofErr w:type="spellEnd"/>
      <w:r>
        <w:rPr>
          <w:rFonts w:eastAsia="Times New Roman" w:cs="Times New Roman"/>
          <w:szCs w:val="24"/>
        </w:rPr>
        <w:t xml:space="preserve"> και στο </w:t>
      </w:r>
      <w:proofErr w:type="spellStart"/>
      <w:r>
        <w:rPr>
          <w:rFonts w:eastAsia="Times New Roman" w:cs="Times New Roman"/>
          <w:szCs w:val="24"/>
        </w:rPr>
        <w:t>βιοντίζελ</w:t>
      </w:r>
      <w:proofErr w:type="spellEnd"/>
      <w:r>
        <w:rPr>
          <w:rFonts w:eastAsia="Times New Roman" w:cs="Times New Roman"/>
          <w:szCs w:val="24"/>
        </w:rPr>
        <w:t>, και βάζοντας τώρα αυτό το ανώτατο όριο, στην ουσία τούς βάζει σε κίνδυ</w:t>
      </w:r>
      <w:r>
        <w:rPr>
          <w:rFonts w:eastAsia="Times New Roman" w:cs="Times New Roman"/>
          <w:szCs w:val="24"/>
        </w:rPr>
        <w:t xml:space="preserve">νο να χάσουν τις περιουσίες τους. </w:t>
      </w:r>
    </w:p>
    <w:p w14:paraId="5DC78A0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Ένα άλλο σημαντικό ζήτημα, στο οποίο θα έπρεπε να δείξετε μεγαλύτερη ευαισθησία και πολύ μεγαλύτερη προσοχή, είναι τα κίνητρα για την παραγωγή </w:t>
      </w:r>
      <w:proofErr w:type="spellStart"/>
      <w:r>
        <w:rPr>
          <w:rFonts w:eastAsia="Times New Roman" w:cs="Times New Roman"/>
          <w:szCs w:val="24"/>
        </w:rPr>
        <w:t>βιοντίζελ</w:t>
      </w:r>
      <w:proofErr w:type="spellEnd"/>
      <w:r>
        <w:rPr>
          <w:rFonts w:eastAsia="Times New Roman" w:cs="Times New Roman"/>
          <w:szCs w:val="24"/>
        </w:rPr>
        <w:t xml:space="preserve"> από τα απόβλητα.</w:t>
      </w:r>
    </w:p>
    <w:p w14:paraId="5DC78A0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 Διαθέτουμε ένα σύστημα ποσοστώσεων το οποίο καθορί</w:t>
      </w:r>
      <w:r>
        <w:rPr>
          <w:rFonts w:eastAsia="Times New Roman" w:cs="Times New Roman"/>
          <w:szCs w:val="24"/>
        </w:rPr>
        <w:t xml:space="preserve">ζει τις τιμές για το </w:t>
      </w:r>
      <w:proofErr w:type="spellStart"/>
      <w:r>
        <w:rPr>
          <w:rFonts w:eastAsia="Times New Roman" w:cs="Times New Roman"/>
          <w:szCs w:val="24"/>
        </w:rPr>
        <w:t>βιοντίζελ</w:t>
      </w:r>
      <w:proofErr w:type="spellEnd"/>
      <w:r>
        <w:rPr>
          <w:rFonts w:eastAsia="Times New Roman" w:cs="Times New Roman"/>
          <w:szCs w:val="24"/>
        </w:rPr>
        <w:t xml:space="preserve"> καλλιέργειας και για το </w:t>
      </w:r>
      <w:proofErr w:type="spellStart"/>
      <w:r>
        <w:rPr>
          <w:rFonts w:eastAsia="Times New Roman" w:cs="Times New Roman"/>
          <w:szCs w:val="24"/>
        </w:rPr>
        <w:t>βιοντίζελ</w:t>
      </w:r>
      <w:proofErr w:type="spellEnd"/>
      <w:r>
        <w:rPr>
          <w:rFonts w:eastAsia="Times New Roman" w:cs="Times New Roman"/>
          <w:szCs w:val="24"/>
        </w:rPr>
        <w:t xml:space="preserve"> που προέρχεται από τα απόβλητα. Οι εκπρόσωποι των φορέων στην αρμόδια </w:t>
      </w:r>
      <w:r>
        <w:rPr>
          <w:rFonts w:eastAsia="Times New Roman" w:cs="Times New Roman"/>
          <w:szCs w:val="24"/>
        </w:rPr>
        <w:t>ε</w:t>
      </w:r>
      <w:r>
        <w:rPr>
          <w:rFonts w:eastAsia="Times New Roman" w:cs="Times New Roman"/>
          <w:szCs w:val="24"/>
        </w:rPr>
        <w:t>πιτροπή σάς είπαν ότι στη χώρα δεν υπάρχει ένα ολοκληρωμένο σύστημα για τη συλλογή και την επεξεργασία των αποβλήτων, με</w:t>
      </w:r>
      <w:r>
        <w:rPr>
          <w:rFonts w:eastAsia="Times New Roman" w:cs="Times New Roman"/>
          <w:szCs w:val="24"/>
        </w:rPr>
        <w:t xml:space="preserve"> πολλές και διάφορες συνέπειες. </w:t>
      </w:r>
    </w:p>
    <w:p w14:paraId="5DC78A0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Για ποιον λόγο σήμερα, με το θεσμικό πλαίσιο το οποίο φέρνετε, δεν εκμεταλλεύεστε την ευκαιρία να κάνετε μια ολοκληρωμένη πρόταση για ένα ολοκληρωμένο πλαίσιο, σε συνεργασία με τους φορείς της χώρας, που θα εφαρμοστεί, θα ι</w:t>
      </w:r>
      <w:r>
        <w:rPr>
          <w:rFonts w:eastAsia="Times New Roman" w:cs="Times New Roman"/>
          <w:szCs w:val="24"/>
        </w:rPr>
        <w:t xml:space="preserve">σχύσει, για να εκμεταλλευθούμε όλα αυτά που παράγονται; Καταθέτω μάλιστα στα Πρακτικά και τη σχετική πρόταση που έχει αποστείλει στο Κοινοβούλιό μας ο ευρωπαϊκός οργανισμός για τη μετατροπή των αποβλήτων σε εξελιγμένα </w:t>
      </w:r>
      <w:proofErr w:type="spellStart"/>
      <w:r>
        <w:rPr>
          <w:rFonts w:eastAsia="Times New Roman" w:cs="Times New Roman"/>
          <w:szCs w:val="24"/>
        </w:rPr>
        <w:t>βιοκαύσιμα</w:t>
      </w:r>
      <w:proofErr w:type="spellEnd"/>
      <w:r>
        <w:rPr>
          <w:rFonts w:eastAsia="Times New Roman" w:cs="Times New Roman"/>
          <w:szCs w:val="24"/>
        </w:rPr>
        <w:t>, για να την χρησιμοποιήσετε</w:t>
      </w:r>
      <w:r>
        <w:rPr>
          <w:rFonts w:eastAsia="Times New Roman" w:cs="Times New Roman"/>
          <w:szCs w:val="24"/>
        </w:rPr>
        <w:t xml:space="preserve"> και να την αξιοποιήσετε.</w:t>
      </w:r>
    </w:p>
    <w:p w14:paraId="5DC78A0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Γεώργιος </w:t>
      </w:r>
      <w:proofErr w:type="spellStart"/>
      <w:r>
        <w:rPr>
          <w:rFonts w:eastAsia="Times New Roman" w:cs="Times New Roman"/>
          <w:szCs w:val="24"/>
        </w:rPr>
        <w:t>Στύλιος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DC78A0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Τέλος, κυρίες και κύρ</w:t>
      </w:r>
      <w:r>
        <w:rPr>
          <w:rFonts w:eastAsia="Times New Roman" w:cs="Times New Roman"/>
          <w:szCs w:val="24"/>
        </w:rPr>
        <w:t>ιοι συνάδελφοι, θα ήθελα να αναφερθώ στην τροπολογία που κατατέθηκε από τον Αναπληρωτή Υπουργό σχετικά με την παράταση για τους δασικούς χάρτες.</w:t>
      </w:r>
    </w:p>
    <w:p w14:paraId="5DC78A0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Από την αρχή, όταν είχε έρθει η πρώτη εισήγηση από τον Υπουργό, είχαμε πει ότι είναι πολύ σημαντικό και πάρα πο</w:t>
      </w:r>
      <w:r>
        <w:rPr>
          <w:rFonts w:eastAsia="Times New Roman" w:cs="Times New Roman"/>
          <w:szCs w:val="24"/>
        </w:rPr>
        <w:t>λύ ευαίσθητο ζήτημα και αφορά</w:t>
      </w:r>
      <w:r>
        <w:rPr>
          <w:rFonts w:eastAsia="Times New Roman" w:cs="Times New Roman"/>
          <w:szCs w:val="24"/>
        </w:rPr>
        <w:t>,</w:t>
      </w:r>
      <w:r>
        <w:rPr>
          <w:rFonts w:eastAsia="Times New Roman" w:cs="Times New Roman"/>
          <w:szCs w:val="24"/>
        </w:rPr>
        <w:t xml:space="preserve"> κυρίως, στους Έλληνες αγρότες της καλλιεργήσιμης γης. Τότε ήρθατε</w:t>
      </w:r>
      <w:r>
        <w:rPr>
          <w:rFonts w:eastAsia="Times New Roman" w:cs="Times New Roman"/>
          <w:szCs w:val="24"/>
        </w:rPr>
        <w:t>,</w:t>
      </w:r>
      <w:r>
        <w:rPr>
          <w:rFonts w:eastAsia="Times New Roman" w:cs="Times New Roman"/>
          <w:szCs w:val="24"/>
        </w:rPr>
        <w:t xml:space="preserve"> και πάλι κατείχατε την απόλυτη αλήθεια και είχατε την απόλυτη λύση! Χρειάστηκε να δοθούν παρατάσεις, τροποποιήσεις και ξανά σήμερα έχουμε μ</w:t>
      </w:r>
      <w:r>
        <w:rPr>
          <w:rFonts w:eastAsia="Times New Roman" w:cs="Times New Roman"/>
          <w:szCs w:val="24"/>
        </w:rPr>
        <w:t>ί</w:t>
      </w:r>
      <w:r>
        <w:rPr>
          <w:rFonts w:eastAsia="Times New Roman" w:cs="Times New Roman"/>
          <w:szCs w:val="24"/>
        </w:rPr>
        <w:t>α άλλη τροπολογία.</w:t>
      </w:r>
    </w:p>
    <w:p w14:paraId="5DC78A0B" w14:textId="77777777" w:rsidR="00A02DB2" w:rsidRDefault="00AC477D">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5DC78A0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Σε ένα λεπτό τελειώνω, κύριε Πρόεδρε.</w:t>
      </w:r>
    </w:p>
    <w:p w14:paraId="5DC78A0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Κύριε Υπουργέ, το ζήτημα είναι σύνθετο και </w:t>
      </w:r>
      <w:proofErr w:type="spellStart"/>
      <w:r>
        <w:rPr>
          <w:rFonts w:eastAsia="Times New Roman" w:cs="Times New Roman"/>
          <w:szCs w:val="24"/>
        </w:rPr>
        <w:t>πολυεπίπεδο</w:t>
      </w:r>
      <w:proofErr w:type="spellEnd"/>
      <w:r>
        <w:rPr>
          <w:rFonts w:eastAsia="Times New Roman" w:cs="Times New Roman"/>
          <w:szCs w:val="24"/>
        </w:rPr>
        <w:t xml:space="preserve">, και μας αφορά και μας απασχολεί. Αναφέρομαι στο </w:t>
      </w:r>
      <w:r>
        <w:rPr>
          <w:rFonts w:eastAsia="Times New Roman" w:cs="Times New Roman"/>
          <w:szCs w:val="24"/>
        </w:rPr>
        <w:t>ότι υ</w:t>
      </w:r>
      <w:r>
        <w:rPr>
          <w:rFonts w:eastAsia="Times New Roman" w:cs="Times New Roman"/>
          <w:szCs w:val="24"/>
        </w:rPr>
        <w:t>πήρξε στις περιοχές</w:t>
      </w:r>
      <w:r>
        <w:rPr>
          <w:rFonts w:eastAsia="Times New Roman" w:cs="Times New Roman"/>
          <w:szCs w:val="24"/>
        </w:rPr>
        <w:t>,</w:t>
      </w:r>
      <w:r>
        <w:rPr>
          <w:rFonts w:eastAsia="Times New Roman" w:cs="Times New Roman"/>
          <w:szCs w:val="24"/>
        </w:rPr>
        <w:t xml:space="preserve"> όπου </w:t>
      </w:r>
      <w:r>
        <w:rPr>
          <w:rFonts w:eastAsia="Times New Roman" w:cs="Times New Roman"/>
          <w:szCs w:val="24"/>
        </w:rPr>
        <w:lastRenderedPageBreak/>
        <w:t>έχει ήδη γίνει ανάρτηση των δασικών χαρτών</w:t>
      </w:r>
      <w:r>
        <w:rPr>
          <w:rFonts w:eastAsia="Times New Roman" w:cs="Times New Roman"/>
          <w:szCs w:val="24"/>
        </w:rPr>
        <w:t>,</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α σειρά πολλών εκατοντάδων συμπολιτών μας αγροτών, οι οποίοι, ενώ κατείχαν νόμιμους τίτλους ιδιοκτησίας -και μιλώ κυρίως για εκχερσώσεις που είχαν γίνει από άλλες αντίστοιχες πράξεις της δημόσιας διοίκηση</w:t>
      </w:r>
      <w:r>
        <w:rPr>
          <w:rFonts w:eastAsia="Times New Roman" w:cs="Times New Roman"/>
          <w:szCs w:val="24"/>
        </w:rPr>
        <w:t>ς, του Υπουργού Γεωργίας, των νομαρχιών κ.λπ. κατά παρελθόν- δεν μπορούσαν να κάνουν χρήση, να δεχθούν αυτές τις εκτάσεις. Δημιουργήθηκε ένα τεχνικό πρόβλημα.</w:t>
      </w:r>
    </w:p>
    <w:p w14:paraId="5DC78A0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Πιστεύουμε, λοιπόν, ότι πρέπει να δώσετε μια λύση στο συγκεκριμένο ζήτημα. Θεωρώ ότι τίθεστε </w:t>
      </w:r>
      <w:r>
        <w:rPr>
          <w:rFonts w:eastAsia="Times New Roman" w:cs="Times New Roman"/>
          <w:szCs w:val="24"/>
        </w:rPr>
        <w:t>καλόπιστα και καλοπροαίρετα απέναντι σε αυτή τη θέση. Άρα, όσοι έχουν ενστάσεις ή έκαναν προσφυγές ή όσοι δεν έκαναν προσφυγές -γιατί υπήρξε μια μεγάλη απόρριψη όλων των διοικητικών πράξεων από το σύστημα, διότι δεν προέβλεπε να καταγραφούν αυτές οι διοικη</w:t>
      </w:r>
      <w:r>
        <w:rPr>
          <w:rFonts w:eastAsia="Times New Roman" w:cs="Times New Roman"/>
          <w:szCs w:val="24"/>
        </w:rPr>
        <w:t>τικές πράξεις- να μπορούν να επανέλθουν τώρα με την παράταση που δίνεται, για να μπορούν με αυτόν τον τρόπο να νομιμοποιήσουν τις εκτάσεις τους.</w:t>
      </w:r>
    </w:p>
    <w:p w14:paraId="5DC78A0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Σας λέμε επίσης και το εξής: Όσους δεν προσέφυγαν -δεν προσέφυγαν, διότι δεν τους δινόταν η δυνατότητα και ήξερ</w:t>
      </w:r>
      <w:r>
        <w:rPr>
          <w:rFonts w:eastAsia="Times New Roman" w:cs="Times New Roman"/>
          <w:szCs w:val="24"/>
        </w:rPr>
        <w:t>αν ότι θα απορριφθούν- να τους συμπεριλάβετε και αυτούς. Το λέμε, διότι υπάρχει πολύ μεγάλος κίνδυνος ενάμισι εκατομμύρια στρέμματα καλλιεργήσιμης γης να βρεθούν εκτός κοινοτικών ενισχύσεων και κοινοτικών επιδοτήσεων, με συνέπεια και οι παραγωγοί να χάσουν</w:t>
      </w:r>
      <w:r>
        <w:rPr>
          <w:rFonts w:eastAsia="Times New Roman" w:cs="Times New Roman"/>
          <w:szCs w:val="24"/>
        </w:rPr>
        <w:t xml:space="preserve"> τις επιδοτήσεις τους, αλλά και με συνέπεια για το μέλλον. </w:t>
      </w:r>
      <w:r>
        <w:rPr>
          <w:rFonts w:eastAsia="Times New Roman" w:cs="Times New Roman"/>
          <w:szCs w:val="24"/>
        </w:rPr>
        <w:lastRenderedPageBreak/>
        <w:t xml:space="preserve">Μιας που συζητείται τώρα στα ευρωπαϊκά όργανα η νέα ΚΑΠ, η νέα Κοινοτική Αγροτική Πολιτική -η οποία θα είναι μειωμένη και λόγω του </w:t>
      </w:r>
      <w:proofErr w:type="spellStart"/>
      <w:r>
        <w:rPr>
          <w:rFonts w:eastAsia="Times New Roman" w:cs="Times New Roman"/>
          <w:szCs w:val="24"/>
          <w:lang w:val="en-US"/>
        </w:rPr>
        <w:t>Brexit</w:t>
      </w:r>
      <w:proofErr w:type="spellEnd"/>
      <w:r>
        <w:rPr>
          <w:rFonts w:eastAsia="Times New Roman" w:cs="Times New Roman"/>
          <w:szCs w:val="24"/>
        </w:rPr>
        <w:t xml:space="preserve"> και της συνεισφοράς που υπήρχε από τη Βρετανία- μπορεί να μ</w:t>
      </w:r>
      <w:r>
        <w:rPr>
          <w:rFonts w:eastAsia="Times New Roman" w:cs="Times New Roman"/>
          <w:szCs w:val="24"/>
        </w:rPr>
        <w:t>ας πουν «δείτε, οι καλλιεργήσιμες εκτάσεις σας μειώνονται, συρρικνώνονται, είναι μικρότερες, άρα πάρτε συνολικά και μικρότερες επιδοτήσεις».</w:t>
      </w:r>
    </w:p>
    <w:p w14:paraId="5DC78A1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Αναμένουμε την τοποθέτησή σας και τη βελτίωση σε σχέση με το συγκεκριμένο ζήτημα.</w:t>
      </w:r>
    </w:p>
    <w:p w14:paraId="5DC78A1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και</w:t>
      </w:r>
      <w:r>
        <w:rPr>
          <w:rFonts w:eastAsia="Times New Roman" w:cs="Times New Roman"/>
          <w:szCs w:val="24"/>
        </w:rPr>
        <w:t xml:space="preserve"> για τον χρόνο.</w:t>
      </w:r>
    </w:p>
    <w:p w14:paraId="5DC78A12" w14:textId="77777777" w:rsidR="00A02DB2" w:rsidRDefault="00AC477D">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5DC78A13"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Στύλιο</w:t>
      </w:r>
      <w:proofErr w:type="spellEnd"/>
      <w:r>
        <w:rPr>
          <w:rFonts w:eastAsia="Times New Roman" w:cs="Times New Roman"/>
          <w:szCs w:val="24"/>
        </w:rPr>
        <w:t>.</w:t>
      </w:r>
    </w:p>
    <w:p w14:paraId="5DC78A1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του Ποταμιού κ. </w:t>
      </w:r>
      <w:proofErr w:type="spellStart"/>
      <w:r>
        <w:rPr>
          <w:rFonts w:eastAsia="Times New Roman" w:cs="Times New Roman"/>
          <w:szCs w:val="24"/>
        </w:rPr>
        <w:t>Δανέλλης</w:t>
      </w:r>
      <w:proofErr w:type="spellEnd"/>
      <w:r>
        <w:rPr>
          <w:rFonts w:eastAsia="Times New Roman" w:cs="Times New Roman"/>
          <w:szCs w:val="24"/>
        </w:rPr>
        <w:t xml:space="preserve"> έχει τον λόγο</w:t>
      </w:r>
      <w:r>
        <w:rPr>
          <w:rFonts w:eastAsia="Times New Roman" w:cs="Times New Roman"/>
          <w:szCs w:val="24"/>
        </w:rPr>
        <w:t>. Μ</w:t>
      </w:r>
      <w:r>
        <w:rPr>
          <w:rFonts w:eastAsia="Times New Roman" w:cs="Times New Roman"/>
          <w:szCs w:val="24"/>
        </w:rPr>
        <w:t>ετά ακολουθεί ο κ. Καρράς και συνεχίζουμε με τη διαδικα</w:t>
      </w:r>
      <w:r>
        <w:rPr>
          <w:rFonts w:eastAsia="Times New Roman" w:cs="Times New Roman"/>
          <w:szCs w:val="24"/>
        </w:rPr>
        <w:t>σία.</w:t>
      </w:r>
    </w:p>
    <w:p w14:paraId="5DC78A1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Δανέλλη</w:t>
      </w:r>
      <w:proofErr w:type="spellEnd"/>
      <w:r>
        <w:rPr>
          <w:rFonts w:eastAsia="Times New Roman" w:cs="Times New Roman"/>
          <w:szCs w:val="24"/>
        </w:rPr>
        <w:t>, έχετε τον λόγο για δώδεκα λεπτά.</w:t>
      </w:r>
    </w:p>
    <w:p w14:paraId="5DC78A16"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5DC78A1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όσο πληθαίν</w:t>
      </w:r>
      <w:r>
        <w:rPr>
          <w:rFonts w:eastAsia="Times New Roman" w:cs="Times New Roman"/>
          <w:szCs w:val="24"/>
        </w:rPr>
        <w:t xml:space="preserve">ει </w:t>
      </w:r>
      <w:r>
        <w:rPr>
          <w:rFonts w:eastAsia="Times New Roman" w:cs="Times New Roman"/>
          <w:szCs w:val="24"/>
        </w:rPr>
        <w:t xml:space="preserve">η χρήση της θάλασσας και των ακτών τόσο εντείνονται και οι ανάγκες για μια συστηματική κατανομή </w:t>
      </w:r>
      <w:r>
        <w:rPr>
          <w:rFonts w:eastAsia="Times New Roman" w:cs="Times New Roman"/>
          <w:szCs w:val="24"/>
        </w:rPr>
        <w:lastRenderedPageBreak/>
        <w:t>του χώρου ανά δρασ</w:t>
      </w:r>
      <w:r>
        <w:rPr>
          <w:rFonts w:eastAsia="Times New Roman" w:cs="Times New Roman"/>
          <w:szCs w:val="24"/>
        </w:rPr>
        <w:t xml:space="preserve">τηριότητα. Ο θαλάσσιος χωροταξικός σχεδιασμός, ο οποίος αποτελεί εργαλείο και </w:t>
      </w:r>
      <w:proofErr w:type="spellStart"/>
      <w:r>
        <w:rPr>
          <w:rFonts w:eastAsia="Times New Roman" w:cs="Times New Roman"/>
          <w:szCs w:val="24"/>
        </w:rPr>
        <w:t>προαπαιτούμενο</w:t>
      </w:r>
      <w:proofErr w:type="spellEnd"/>
      <w:r>
        <w:rPr>
          <w:rFonts w:eastAsia="Times New Roman" w:cs="Times New Roman"/>
          <w:szCs w:val="24"/>
        </w:rPr>
        <w:t xml:space="preserve"> για την πραγμάτωση της μεγάλης ευρωπαϊκής στρατηγικής για τη «γαλάζια ανάπτυξη», δηλαδή την αξιοποίηση των δυνατοτήτων της θαλάσσιας οικονομίας, θα διευκολύνει την</w:t>
      </w:r>
      <w:r>
        <w:rPr>
          <w:rFonts w:eastAsia="Times New Roman" w:cs="Times New Roman"/>
          <w:szCs w:val="24"/>
        </w:rPr>
        <w:t xml:space="preserve"> ανάπτυξη νέων κλάδων, όπως είναι η θαλάσσια αιολική ενέργεια, αλλά και την προστασία του εξαιρετικά ευαίσθητου θαλάσσιου περιβάλλοντος.</w:t>
      </w:r>
    </w:p>
    <w:p w14:paraId="5DC78A1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Από την πλευρά της, η εφαρμογή ολοκληρωμένης διαχείρισης των παράκτιων ζωνών θα </w:t>
      </w:r>
      <w:proofErr w:type="spellStart"/>
      <w:r>
        <w:rPr>
          <w:rFonts w:eastAsia="Times New Roman" w:cs="Times New Roman"/>
          <w:szCs w:val="24"/>
        </w:rPr>
        <w:t>εξορθολογικοποιεί</w:t>
      </w:r>
      <w:proofErr w:type="spellEnd"/>
      <w:r>
        <w:rPr>
          <w:rFonts w:eastAsia="Times New Roman" w:cs="Times New Roman"/>
          <w:szCs w:val="24"/>
        </w:rPr>
        <w:t xml:space="preserve"> τη χρήση της παράκτια</w:t>
      </w:r>
      <w:r>
        <w:rPr>
          <w:rFonts w:eastAsia="Times New Roman" w:cs="Times New Roman"/>
          <w:szCs w:val="24"/>
        </w:rPr>
        <w:t>ς γης, η οποία στη Μεσόγειο δυστυχώς είναι ήδη κατά 40% δομημένη.</w:t>
      </w:r>
    </w:p>
    <w:p w14:paraId="5DC78A1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Είναι σαφές πως ο ρόλος της τοπικής αυτοδιοίκησης στην υλοποίηση του θαλάσσιου και παράκτιου σχεδιασμού θα είναι εξαιρετικά σημαντικός και σε αυτόν τον σχεδιασμό ο ρόλος των περιφερειών έχει</w:t>
      </w:r>
      <w:r>
        <w:rPr>
          <w:rFonts w:eastAsia="Times New Roman" w:cs="Times New Roman"/>
          <w:szCs w:val="24"/>
        </w:rPr>
        <w:t xml:space="preserve"> βαρύνουσα σημασία, δεδομένου ότι αυτές έχουν την απαιτούμενη πείρα και αναπτύσσουν τις τεχνικές δυνατότητές τους για να εγγυηθούν την ειρηνική και παραγωγική συνύπαρξη των θαλασσίων δραστηριοτήτων.</w:t>
      </w:r>
    </w:p>
    <w:p w14:paraId="5DC78A1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Η όλη, ωστόσο, πολιτική εδράζεται στην αρχική φιλοδοξία τ</w:t>
      </w:r>
      <w:r>
        <w:rPr>
          <w:rFonts w:eastAsia="Times New Roman" w:cs="Times New Roman"/>
          <w:szCs w:val="24"/>
        </w:rPr>
        <w:t xml:space="preserve">ης Ευρωπαϊκής Ένωσης να ενισχύσει την «έξυπνη» και περιβαλλοντικά βιώσιμη οικονομική ανάπτυξη με ορίζοντα το 2020, η οποία σαφώς περνάει και από τη </w:t>
      </w:r>
      <w:r>
        <w:rPr>
          <w:rFonts w:eastAsia="Times New Roman" w:cs="Times New Roman"/>
          <w:szCs w:val="24"/>
        </w:rPr>
        <w:lastRenderedPageBreak/>
        <w:t xml:space="preserve">θάλασσα. Οι τομείς που συνδέονται με το θαλάσσιο περιβάλλον προσφέρουν ευκαιρίες προώθησης της καινοτομίας, </w:t>
      </w:r>
      <w:r>
        <w:rPr>
          <w:rFonts w:eastAsia="Times New Roman" w:cs="Times New Roman"/>
          <w:szCs w:val="24"/>
        </w:rPr>
        <w:t>της αειφόρου ανάπτυξης και της απασχόλησης, οι οποίες αναμένεται να συμβάλουν στην επίτευξη του συγκεκριμένου στόχου.</w:t>
      </w:r>
    </w:p>
    <w:p w14:paraId="5DC78A1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Τον Οκτώβριο του 2012, οι </w:t>
      </w:r>
      <w:r>
        <w:rPr>
          <w:rFonts w:eastAsia="Times New Roman" w:cs="Times New Roman"/>
          <w:szCs w:val="24"/>
        </w:rPr>
        <w:t>ε</w:t>
      </w:r>
      <w:r>
        <w:rPr>
          <w:rFonts w:eastAsia="Times New Roman" w:cs="Times New Roman"/>
          <w:szCs w:val="24"/>
        </w:rPr>
        <w:t>υρωπαίοι Υπουργοί αρμόδιοι για τα θέματα που αφορούν το θαλάσσιο περιβάλλον, ενέκριναν τη «Διακήρυξη της Λεμεσο</w:t>
      </w:r>
      <w:r>
        <w:rPr>
          <w:rFonts w:eastAsia="Times New Roman" w:cs="Times New Roman"/>
          <w:szCs w:val="24"/>
        </w:rPr>
        <w:t xml:space="preserve">ύ», όσον αφορά τη στήριξη των στόχων της στρατηγικής «Ευρώπη 2020» μέσω ενός ισχυρού θαλάσσιου πυλώνα. </w:t>
      </w:r>
    </w:p>
    <w:p w14:paraId="5DC78A1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Ακολούθησε η πρωτοβουλία της Ευρωπαϊκής Επιτροπής για τη γαλάζια ανάπτυξη, η οποία καταδεικνύει τις τεράστιες προοπτικές των θαλάσσιων και παράκτιων κλά</w:t>
      </w:r>
      <w:r>
        <w:rPr>
          <w:rFonts w:eastAsia="Times New Roman" w:cs="Times New Roman"/>
          <w:szCs w:val="24"/>
        </w:rPr>
        <w:t>δων για οικονομική ανάπτυξη τα επόμενα χρόνια. Η μελέτη, μάλιστα, που διεξήχθη από την Ευρωπαϊκή Επιτροπή εκτιμούσε ότι το οικονομικό μέγεθος των θαλασσίων κλάδων θα αυξανόταν κατά 100 δισεκατομμύρια ευρώ μέχρι το 2020, με παράλληλη δημιουργία 1,6 εκατομμυ</w:t>
      </w:r>
      <w:r>
        <w:rPr>
          <w:rFonts w:eastAsia="Times New Roman" w:cs="Times New Roman"/>
          <w:szCs w:val="24"/>
        </w:rPr>
        <w:t>ρίων νέων θέσεων εργασίας.</w:t>
      </w:r>
    </w:p>
    <w:p w14:paraId="5DC78A1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Στην παρούσα συγκυρία, το </w:t>
      </w:r>
      <w:proofErr w:type="spellStart"/>
      <w:r>
        <w:rPr>
          <w:rFonts w:eastAsia="Times New Roman" w:cs="Times New Roman"/>
          <w:szCs w:val="24"/>
        </w:rPr>
        <w:t>διακύβευμα</w:t>
      </w:r>
      <w:proofErr w:type="spellEnd"/>
      <w:r>
        <w:rPr>
          <w:rFonts w:eastAsia="Times New Roman" w:cs="Times New Roman"/>
          <w:szCs w:val="24"/>
        </w:rPr>
        <w:t xml:space="preserve"> της «γαλάζιας ανάπτυξης» είναι σημαντικότερο στον Νότο, στη Μεσόγειο, στην Ελλάδα, από οπουδήποτε αλλού</w:t>
      </w:r>
      <w:r>
        <w:rPr>
          <w:rFonts w:eastAsia="Times New Roman" w:cs="Times New Roman"/>
          <w:szCs w:val="24"/>
        </w:rPr>
        <w:t>,</w:t>
      </w:r>
      <w:r>
        <w:rPr>
          <w:rFonts w:eastAsia="Times New Roman" w:cs="Times New Roman"/>
          <w:szCs w:val="24"/>
        </w:rPr>
        <w:t xml:space="preserve"> γιατί οι περιοχές μας έχουν πληγεί κατά κόρον από την </w:t>
      </w:r>
      <w:proofErr w:type="spellStart"/>
      <w:r>
        <w:rPr>
          <w:rFonts w:eastAsia="Times New Roman" w:cs="Times New Roman"/>
          <w:szCs w:val="24"/>
        </w:rPr>
        <w:t>πολυεπίπεδη</w:t>
      </w:r>
      <w:proofErr w:type="spellEnd"/>
      <w:r>
        <w:rPr>
          <w:rFonts w:eastAsia="Times New Roman" w:cs="Times New Roman"/>
          <w:szCs w:val="24"/>
        </w:rPr>
        <w:t xml:space="preserve"> </w:t>
      </w:r>
      <w:r>
        <w:rPr>
          <w:rFonts w:eastAsia="Times New Roman" w:cs="Times New Roman"/>
          <w:szCs w:val="24"/>
        </w:rPr>
        <w:lastRenderedPageBreak/>
        <w:t>κρίση. Όμως, είναι γε</w:t>
      </w:r>
      <w:r>
        <w:rPr>
          <w:rFonts w:eastAsia="Times New Roman" w:cs="Times New Roman"/>
          <w:szCs w:val="24"/>
        </w:rPr>
        <w:t xml:space="preserve">γονός πως ολόκληρη η Ευρώπη έχει μακρά παράδοση στη θάλασσα, ενώ στις ακτές και στις θάλασσές της δραστηριοποιούνται ήδη ώριμες συγκεντρώσεις θαλασσίων κλάδων. Για πρώτες ύλες έχουν την ίδια τη θάλασσα, τις ακτές, τον άνεμο, τα οποία διαθέτουν σε αφθονία. </w:t>
      </w:r>
    </w:p>
    <w:p w14:paraId="5DC78A1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Λαμβάνοντας αυτά υπ’ </w:t>
      </w:r>
      <w:proofErr w:type="spellStart"/>
      <w:r>
        <w:rPr>
          <w:rFonts w:eastAsia="Times New Roman" w:cs="Times New Roman"/>
          <w:szCs w:val="24"/>
        </w:rPr>
        <w:t>όψιν</w:t>
      </w:r>
      <w:proofErr w:type="spellEnd"/>
      <w:r>
        <w:rPr>
          <w:rFonts w:eastAsia="Times New Roman" w:cs="Times New Roman"/>
          <w:szCs w:val="24"/>
        </w:rPr>
        <w:t>, η Ευρωπαϊκή Επιτροπή επικέντρωσε την προσοχή της σε πέντε οικονομικούς κλάδους: την ενέργεια, τον θαλάσσιο και παράκτιο τουρισμό, τις ιχθυοκαλλιέργειες, τη γαλάζια βιοτεχνολογία και την εξόρυξη ορυκτών. Ωστόσο, περιθώρια ανάπτυξ</w:t>
      </w:r>
      <w:r>
        <w:rPr>
          <w:rFonts w:eastAsia="Times New Roman" w:cs="Times New Roman"/>
          <w:szCs w:val="24"/>
        </w:rPr>
        <w:t xml:space="preserve">ης υπάρχουν και σε άλλους κλάδους, όπως βεβαίως η υποστηρικτική για όλα τα παραπάνω ναυτιλία και η </w:t>
      </w:r>
      <w:proofErr w:type="spellStart"/>
      <w:r>
        <w:rPr>
          <w:rFonts w:eastAsia="Times New Roman" w:cs="Times New Roman"/>
          <w:szCs w:val="24"/>
        </w:rPr>
        <w:t>ναυπηγική</w:t>
      </w:r>
      <w:proofErr w:type="spellEnd"/>
      <w:r>
        <w:rPr>
          <w:rFonts w:eastAsia="Times New Roman" w:cs="Times New Roman"/>
          <w:szCs w:val="24"/>
        </w:rPr>
        <w:t xml:space="preserve"> βιομηχανία. </w:t>
      </w:r>
    </w:p>
    <w:p w14:paraId="5DC78A1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Οι θαλάσσιοι κλάδοι μπορούν να τονωθούν επιπλέον, αν επιλέξουμε σύγχρονες πολιτικές που να ευνοούν τις επενδύσεις και να προστατεύουν </w:t>
      </w:r>
      <w:r>
        <w:rPr>
          <w:rFonts w:eastAsia="Times New Roman" w:cs="Times New Roman"/>
          <w:szCs w:val="24"/>
        </w:rPr>
        <w:t xml:space="preserve">το περιβάλλον. Θα πρέπει να τεθούν υπό ένα ρυθμιστικό πλαίσιο που να καλλιεργεί την πολλαπλασιαστική δύναμη των συνεργειών μεταξύ ετερογενών δραστηριοτήτων και μεταξύ των νέων παγκόσμιων αλυσίδων αξίας. </w:t>
      </w:r>
    </w:p>
    <w:p w14:paraId="5DC78A2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Γι’ αυτό, από την πλευρά τους η Ευρωπαϊκή Επιτροπή α</w:t>
      </w:r>
      <w:r>
        <w:rPr>
          <w:rFonts w:eastAsia="Times New Roman" w:cs="Times New Roman"/>
          <w:szCs w:val="24"/>
        </w:rPr>
        <w:t xml:space="preserve">λλά και το Ευρωπαϊκό Κοινοβούλιο, στις διεργασίες για τη γαλάζια ανάπτυξη, της οποίας είχα την τιμή να είμαι ο συντάκτης και εισηγητής στο Ευρωκοινοβούλιο, </w:t>
      </w:r>
      <w:r>
        <w:rPr>
          <w:rFonts w:eastAsia="Times New Roman" w:cs="Times New Roman"/>
          <w:szCs w:val="24"/>
        </w:rPr>
        <w:lastRenderedPageBreak/>
        <w:t xml:space="preserve">έθεσαν τη θαλάσσια χωροταξία ως </w:t>
      </w:r>
      <w:proofErr w:type="spellStart"/>
      <w:r>
        <w:rPr>
          <w:rFonts w:eastAsia="Times New Roman" w:cs="Times New Roman"/>
          <w:szCs w:val="24"/>
        </w:rPr>
        <w:t>προαπαιτούμενο</w:t>
      </w:r>
      <w:proofErr w:type="spellEnd"/>
      <w:r>
        <w:rPr>
          <w:rFonts w:eastAsia="Times New Roman" w:cs="Times New Roman"/>
          <w:szCs w:val="24"/>
        </w:rPr>
        <w:t xml:space="preserve"> της ανάπτυξης της λεγόμενης «γαλάζιας οικονομίας» της</w:t>
      </w:r>
      <w:r>
        <w:rPr>
          <w:rFonts w:eastAsia="Times New Roman" w:cs="Times New Roman"/>
          <w:szCs w:val="24"/>
        </w:rPr>
        <w:t xml:space="preserve"> Ευρώπης. Η ανάγκη για θαλάσσια χωροταξία προκύπτει εξάλλου από την αυξημένη χρήση των παράκτιων και των θαλάσσιων ζωνών καθώς και από τις επιπτώσεις της κλιματικής αλλαγής, των κινδύνων φυσικών καταστροφών και της διάβρωσης, που ασκούν επίσης πίεση στους </w:t>
      </w:r>
      <w:r>
        <w:rPr>
          <w:rFonts w:eastAsia="Times New Roman" w:cs="Times New Roman"/>
          <w:szCs w:val="24"/>
        </w:rPr>
        <w:t xml:space="preserve">παράκτιους και θαλάσσιους πόρους. </w:t>
      </w:r>
    </w:p>
    <w:p w14:paraId="5DC78A2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Στην Ελλάδα, με την απειλή της διάβρωσης των ακτών στο Αιγαίο και αλλού, αλλά και την αύξηση των επενδύσεων στον θαλάσσιο χώρο, έχουμε κάθε λόγο να βάλουμε τάξη στις χρήσεις της θάλασσας και βεβαίως να ρυθμίσουμε τους όρο</w:t>
      </w:r>
      <w:r>
        <w:rPr>
          <w:rFonts w:eastAsia="Times New Roman" w:cs="Times New Roman"/>
          <w:szCs w:val="24"/>
        </w:rPr>
        <w:t xml:space="preserve">υς συνύπαρξης ακόμα και ασύμβατων μεταξύ τους δραστηριοτήτων. Επομένως απαιτείται ολοκληρωμένη και συνεκτική διαχείριση, ώστε να διασφαλιστεί η αειφόρος ανάπτυξη και η διατήρηση των παράκτιων και θαλάσσιων οικοσυστημάτων και για τις μελλοντικές γενιές. </w:t>
      </w:r>
    </w:p>
    <w:p w14:paraId="5DC78A2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Σε</w:t>
      </w:r>
      <w:r>
        <w:rPr>
          <w:rFonts w:eastAsia="Times New Roman" w:cs="Times New Roman"/>
          <w:szCs w:val="24"/>
        </w:rPr>
        <w:t xml:space="preserve"> πρακτικό επίπεδο, ο θαλάσσιος χωροταξικός σχεδιασμός αφορά τη δημόσια διαδικασία ανάλυσης και σχεδιασμού της </w:t>
      </w:r>
      <w:proofErr w:type="spellStart"/>
      <w:r>
        <w:rPr>
          <w:rFonts w:eastAsia="Times New Roman" w:cs="Times New Roman"/>
          <w:szCs w:val="24"/>
        </w:rPr>
        <w:t>χωροχρονικής</w:t>
      </w:r>
      <w:proofErr w:type="spellEnd"/>
      <w:r>
        <w:rPr>
          <w:rFonts w:eastAsia="Times New Roman" w:cs="Times New Roman"/>
          <w:szCs w:val="24"/>
        </w:rPr>
        <w:t xml:space="preserve"> κατανομής των ανθρωπογενών δραστηριοτήτων στις θαλάσσιες περιοχές και την επίτευξη οικονομικών, περιβαλλοντικών και κοινωνικών στόχων</w:t>
      </w:r>
      <w:r>
        <w:rPr>
          <w:rFonts w:eastAsia="Times New Roman" w:cs="Times New Roman"/>
          <w:szCs w:val="24"/>
        </w:rPr>
        <w:t xml:space="preserve">. Απώτερος στόχος του θαλάσσιου χωροταξικού σχεδιασμού είναι η κατάρτιση σχεδίων για </w:t>
      </w:r>
      <w:r>
        <w:rPr>
          <w:rFonts w:eastAsia="Times New Roman" w:cs="Times New Roman"/>
          <w:szCs w:val="24"/>
        </w:rPr>
        <w:lastRenderedPageBreak/>
        <w:t xml:space="preserve">τον καθορισμό τρόπων αξιοποίησης των θαλάσσιων ζωνών για διαφορετικές χρήσεις. </w:t>
      </w:r>
    </w:p>
    <w:p w14:paraId="5DC78A2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Ο θαλάσσιος χωροταξικός σχεδιασμός πλαισιώνεται από την ολοκληρωμένη διαχείριση των παράκτι</w:t>
      </w:r>
      <w:r>
        <w:rPr>
          <w:rFonts w:eastAsia="Times New Roman" w:cs="Times New Roman"/>
          <w:szCs w:val="24"/>
        </w:rPr>
        <w:t xml:space="preserve">ων ζωνών, μια συγγενής διαδικασία της θαλάσσιας χωροταξίας και συγκεκριμένα ένα εργαλείο για την ολοκληρωμένη χάραξη πολιτικής στις παράκτιες ζώνες. Γι’ αυτό και η ψήφιση σήμερα του εν λόγω νομοσχεδίου που ενσωματώνει τη συγκεκριμένη </w:t>
      </w:r>
      <w:r>
        <w:rPr>
          <w:rFonts w:eastAsia="Times New Roman" w:cs="Times New Roman"/>
          <w:szCs w:val="24"/>
        </w:rPr>
        <w:t>ο</w:t>
      </w:r>
      <w:r>
        <w:rPr>
          <w:rFonts w:eastAsia="Times New Roman" w:cs="Times New Roman"/>
          <w:szCs w:val="24"/>
        </w:rPr>
        <w:t xml:space="preserve">δηγία, είναι μονάχα βεβαίως το πρώτο βήμα. Η αβασάνιστη ενσωμάτωση οριζόντιων ρυθμίσεων μέσα από μια απλή μετάφραση της </w:t>
      </w:r>
      <w:r>
        <w:rPr>
          <w:rFonts w:eastAsia="Times New Roman" w:cs="Times New Roman"/>
          <w:szCs w:val="24"/>
        </w:rPr>
        <w:t>ο</w:t>
      </w:r>
      <w:r>
        <w:rPr>
          <w:rFonts w:eastAsia="Times New Roman" w:cs="Times New Roman"/>
          <w:szCs w:val="24"/>
        </w:rPr>
        <w:t xml:space="preserve">δηγίας δεν αρκεί, αλλά επιβάλλεται η ένταξη τόσο του χερσαίου όσο και του θαλάσσιου χώρου κάτω από μια κοινή ομπρέλα, αυτή της εθνικής </w:t>
      </w:r>
      <w:r>
        <w:rPr>
          <w:rFonts w:eastAsia="Times New Roman" w:cs="Times New Roman"/>
          <w:szCs w:val="24"/>
        </w:rPr>
        <w:t xml:space="preserve">χωρικής στρατηγικής με βασικό γνώμονα τη συνεκτικότητα, την αλληλεπίδραση και βεβαίως τα ιδιαίτερα χαρακτηριστικά της κάθε περιοχής. Δεν είναι τυχαίο άλλωστε πως το Ευρωπαϊκό Κοινοβούλιο και το Συμβούλιο της Ευρωπαϊκής Ένωσης συμφώνησαν ως προς τη σημασία </w:t>
      </w:r>
      <w:r>
        <w:rPr>
          <w:rFonts w:eastAsia="Times New Roman" w:cs="Times New Roman"/>
          <w:szCs w:val="24"/>
        </w:rPr>
        <w:t xml:space="preserve">των αλληλεπιδράσεων θάλασσας, ξηράς, των παράκτιων δραστηριοτήτων και την αντιμετώπισή τους με συντονισμένο και ολοκληρωμένο τρόπο, ώστε να εξασφαλίζεται η βιώσιμη ανάπτυξη των παράκτιων και θαλάσσιων ζωνών. </w:t>
      </w:r>
    </w:p>
    <w:p w14:paraId="5DC78A2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Το εν λόγω εργαλείο εξασφαλίζει το ότι οι αποφά</w:t>
      </w:r>
      <w:r>
        <w:rPr>
          <w:rFonts w:eastAsia="Times New Roman" w:cs="Times New Roman"/>
          <w:szCs w:val="24"/>
        </w:rPr>
        <w:t xml:space="preserve">σεις περί διαχείρισης ή ανάπτυξης λαμβάνονται με συνεκτικό τρόπο σε όλους τους τομείς.  Ο θαλάσσιος χωροταξικός σχεδιασμός αποτελεί βάση για την εφαρμογή της ευρωπαϊκής στρατηγικής για τη γαλάζια ανάπτυξη, όπως είπα και προηγουμένως. </w:t>
      </w:r>
    </w:p>
    <w:p w14:paraId="5DC78A25"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δηγία που υιοθετήθ</w:t>
      </w:r>
      <w:r>
        <w:rPr>
          <w:rFonts w:eastAsia="Times New Roman" w:cs="Times New Roman"/>
          <w:szCs w:val="24"/>
        </w:rPr>
        <w:t xml:space="preserve">ηκε το 2014 από την </w:t>
      </w:r>
      <w:r w:rsidRPr="006F21CD">
        <w:rPr>
          <w:rFonts w:eastAsia="Times New Roman" w:cs="Times New Roman"/>
          <w:szCs w:val="24"/>
        </w:rPr>
        <w:t>Ευρωπαϊκή Ένωση</w:t>
      </w:r>
      <w:r>
        <w:rPr>
          <w:rFonts w:eastAsia="Times New Roman" w:cs="Times New Roman"/>
          <w:szCs w:val="24"/>
        </w:rPr>
        <w:t xml:space="preserve"> και κυρώνουμε σήμερα με τη γνωστή ελληνική καθυστέρηση -οι λόγοι στους οποίους αναφερθήκατε, </w:t>
      </w:r>
      <w:r w:rsidRPr="00390D90">
        <w:rPr>
          <w:rFonts w:eastAsia="Times New Roman" w:cs="Times New Roman"/>
          <w:szCs w:val="24"/>
        </w:rPr>
        <w:t>κύριε Υπουργέ,</w:t>
      </w:r>
      <w:r>
        <w:rPr>
          <w:rFonts w:eastAsia="Times New Roman" w:cs="Times New Roman"/>
          <w:szCs w:val="24"/>
        </w:rPr>
        <w:t xml:space="preserve"> αναδεικνύουν βεβαίως συνεχώς και την ελληνική παθογένεια, αυτό που κυριαρχεί και μας καθορίζει στην πορεία </w:t>
      </w:r>
      <w:r>
        <w:rPr>
          <w:rFonts w:eastAsia="Times New Roman" w:cs="Times New Roman"/>
          <w:szCs w:val="24"/>
        </w:rPr>
        <w:t>μας</w:t>
      </w:r>
      <w:r>
        <w:rPr>
          <w:rFonts w:eastAsia="Times New Roman" w:cs="Times New Roman"/>
          <w:szCs w:val="24"/>
        </w:rPr>
        <w:t xml:space="preserve"> σ</w:t>
      </w:r>
      <w:r>
        <w:rPr>
          <w:rFonts w:eastAsia="Times New Roman" w:cs="Times New Roman"/>
          <w:szCs w:val="24"/>
        </w:rPr>
        <w:t xml:space="preserve">το να κλείσουμε τις αποστάσεις που μας χωρίζουν από τις λοιπές ευρωπαϊκές χώρες- αποτελεί ένα εργαλείο που βασίζεται στην καταγραφή των σημερινών και μελλοντικών δραστηριοτήτων. Επίσης, λαμβάνει υπ’ </w:t>
      </w:r>
      <w:proofErr w:type="spellStart"/>
      <w:r>
        <w:rPr>
          <w:rFonts w:eastAsia="Times New Roman" w:cs="Times New Roman"/>
          <w:szCs w:val="24"/>
        </w:rPr>
        <w:t>όψιν</w:t>
      </w:r>
      <w:proofErr w:type="spellEnd"/>
      <w:r>
        <w:rPr>
          <w:rFonts w:eastAsia="Times New Roman" w:cs="Times New Roman"/>
          <w:szCs w:val="24"/>
        </w:rPr>
        <w:t xml:space="preserve"> τα συμφέροντα και τις ιδιαιτερότητες των ενδιαφερομέ</w:t>
      </w:r>
      <w:r>
        <w:rPr>
          <w:rFonts w:eastAsia="Times New Roman" w:cs="Times New Roman"/>
          <w:szCs w:val="24"/>
        </w:rPr>
        <w:t xml:space="preserve">νων κλάδων και τον αντίκτυπο των δραστηριοτήτων στις μεταξύ τους σχέσεις και στο θαλάσσιο και παράκτιο περιβάλλον. Επιβάλλει την ουσιαστική ενημέρωση της κοινωνίας με συνεχή διάλογο, λαμβάνοντας υπ’ </w:t>
      </w:r>
      <w:proofErr w:type="spellStart"/>
      <w:r>
        <w:rPr>
          <w:rFonts w:eastAsia="Times New Roman" w:cs="Times New Roman"/>
          <w:szCs w:val="24"/>
        </w:rPr>
        <w:t>όψιν</w:t>
      </w:r>
      <w:proofErr w:type="spellEnd"/>
      <w:r>
        <w:rPr>
          <w:rFonts w:eastAsia="Times New Roman" w:cs="Times New Roman"/>
          <w:szCs w:val="24"/>
        </w:rPr>
        <w:t xml:space="preserve"> ότι η σύγκρουση, δυστυχώς, με ορισμένους από τους εμ</w:t>
      </w:r>
      <w:r>
        <w:rPr>
          <w:rFonts w:eastAsia="Times New Roman" w:cs="Times New Roman"/>
          <w:szCs w:val="24"/>
        </w:rPr>
        <w:t xml:space="preserve">πλεκόμενους φορείς θα είναι αναπόφευκτη. </w:t>
      </w:r>
    </w:p>
    <w:p w14:paraId="5DC78A26" w14:textId="77777777" w:rsidR="00A02DB2" w:rsidRDefault="00AC477D">
      <w:pPr>
        <w:tabs>
          <w:tab w:val="left" w:pos="3873"/>
        </w:tabs>
        <w:spacing w:line="600" w:lineRule="auto"/>
        <w:ind w:firstLine="720"/>
        <w:jc w:val="both"/>
        <w:rPr>
          <w:rFonts w:eastAsia="Times New Roman" w:cs="Times New Roman"/>
          <w:szCs w:val="24"/>
        </w:rPr>
      </w:pPr>
      <w:r w:rsidRPr="00E57B5A">
        <w:rPr>
          <w:rFonts w:eastAsia="Times New Roman" w:cs="Times New Roman"/>
          <w:szCs w:val="24"/>
        </w:rPr>
        <w:lastRenderedPageBreak/>
        <w:t>Πρέπει να</w:t>
      </w:r>
      <w:r>
        <w:rPr>
          <w:rFonts w:eastAsia="Times New Roman" w:cs="Times New Roman"/>
          <w:szCs w:val="24"/>
        </w:rPr>
        <w:t xml:space="preserve"> σημειωθεί επίσης ότι η επιτυχία του φορέα εφαρμογής θα κριθεί σε μεγάλο βαθμό από την αποτελεσματικότητα διαχείρισης των συγκρούσεων μεταξύ εμπλεκομένων φορέων και τοπικών κοινωνιών</w:t>
      </w:r>
      <w:r>
        <w:rPr>
          <w:rFonts w:eastAsia="Times New Roman" w:cs="Times New Roman"/>
          <w:szCs w:val="24"/>
        </w:rPr>
        <w:t xml:space="preserve"> </w:t>
      </w:r>
      <w:r>
        <w:rPr>
          <w:rFonts w:eastAsia="Times New Roman" w:cs="Times New Roman"/>
          <w:szCs w:val="24"/>
        </w:rPr>
        <w:t>αλλά και από τη συνολι</w:t>
      </w:r>
      <w:r>
        <w:rPr>
          <w:rFonts w:eastAsia="Times New Roman" w:cs="Times New Roman"/>
          <w:szCs w:val="24"/>
        </w:rPr>
        <w:t xml:space="preserve">κή αποδοχή του, γιατί ξέρουμε πως η ίδια η υιοθέτηση της </w:t>
      </w:r>
      <w:r>
        <w:rPr>
          <w:rFonts w:eastAsia="Times New Roman" w:cs="Times New Roman"/>
          <w:szCs w:val="24"/>
        </w:rPr>
        <w:t>ο</w:t>
      </w:r>
      <w:r>
        <w:rPr>
          <w:rFonts w:eastAsia="Times New Roman" w:cs="Times New Roman"/>
          <w:szCs w:val="24"/>
        </w:rPr>
        <w:t xml:space="preserve">δηγίας σε επίπεδο </w:t>
      </w:r>
      <w:r w:rsidRPr="006F21CD">
        <w:rPr>
          <w:rFonts w:eastAsia="Times New Roman" w:cs="Times New Roman"/>
          <w:szCs w:val="24"/>
        </w:rPr>
        <w:t>Ευρωπαϊκή</w:t>
      </w:r>
      <w:r>
        <w:rPr>
          <w:rFonts w:eastAsia="Times New Roman" w:cs="Times New Roman"/>
          <w:szCs w:val="24"/>
        </w:rPr>
        <w:t>ς</w:t>
      </w:r>
      <w:r w:rsidRPr="006F21CD">
        <w:rPr>
          <w:rFonts w:eastAsia="Times New Roman" w:cs="Times New Roman"/>
          <w:szCs w:val="24"/>
        </w:rPr>
        <w:t xml:space="preserve"> Ένωση</w:t>
      </w:r>
      <w:r>
        <w:rPr>
          <w:rFonts w:eastAsia="Times New Roman" w:cs="Times New Roman"/>
          <w:szCs w:val="24"/>
        </w:rPr>
        <w:t>ς δεν ήταν καθόλου εύκολη διαδικασία και απαίτησε επίπονες διαπραγματεύσεις.</w:t>
      </w:r>
    </w:p>
    <w:p w14:paraId="5DC78A27"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Ως εισηγητής της παρούσας </w:t>
      </w:r>
      <w:r>
        <w:rPr>
          <w:rFonts w:eastAsia="Times New Roman" w:cs="Times New Roman"/>
          <w:szCs w:val="24"/>
        </w:rPr>
        <w:t>ο</w:t>
      </w:r>
      <w:r>
        <w:rPr>
          <w:rFonts w:eastAsia="Times New Roman" w:cs="Times New Roman"/>
          <w:szCs w:val="24"/>
        </w:rPr>
        <w:t>δηγίας στο Ευρωπαϊκό</w:t>
      </w:r>
      <w:r w:rsidRPr="006F21CD">
        <w:rPr>
          <w:rFonts w:eastAsia="Times New Roman" w:cs="Times New Roman"/>
          <w:szCs w:val="24"/>
        </w:rPr>
        <w:t xml:space="preserve"> </w:t>
      </w:r>
      <w:r>
        <w:rPr>
          <w:rFonts w:eastAsia="Times New Roman" w:cs="Times New Roman"/>
          <w:szCs w:val="24"/>
        </w:rPr>
        <w:t xml:space="preserve">Κοινοβούλιο εκ μέρους της ομάδας των </w:t>
      </w:r>
      <w:r>
        <w:rPr>
          <w:rFonts w:eastAsia="Times New Roman" w:cs="Times New Roman"/>
          <w:szCs w:val="24"/>
        </w:rPr>
        <w:t xml:space="preserve">σοσιαλιστών και δημοκρατών έζησα από κοντά τις οργανωμένες και πολύ σκληρές αντιδράσεις από διάφορα κράτη-μέλη, κυρίως από το Ηνωμένο Βασίλειο και την Ολλανδία, </w:t>
      </w:r>
      <w:r w:rsidRPr="00A16A52">
        <w:rPr>
          <w:rFonts w:eastAsia="Times New Roman"/>
          <w:szCs w:val="24"/>
        </w:rPr>
        <w:t>οι οποίες</w:t>
      </w:r>
      <w:r>
        <w:rPr>
          <w:rFonts w:eastAsia="Times New Roman" w:cs="Times New Roman"/>
          <w:szCs w:val="24"/>
        </w:rPr>
        <w:t xml:space="preserve"> είχαν ήδη καταρτίσει χωροταξικά σχέδια και που επεδίωκαν να αποτρέψουν την υιοθέτηση </w:t>
      </w:r>
      <w:r>
        <w:rPr>
          <w:rFonts w:eastAsia="Times New Roman" w:cs="Times New Roman"/>
          <w:szCs w:val="24"/>
        </w:rPr>
        <w:t xml:space="preserve">μιας ολοκληρωμένης </w:t>
      </w:r>
      <w:r>
        <w:rPr>
          <w:rFonts w:eastAsia="Times New Roman" w:cs="Times New Roman"/>
          <w:szCs w:val="24"/>
        </w:rPr>
        <w:t>ο</w:t>
      </w:r>
      <w:r>
        <w:rPr>
          <w:rFonts w:eastAsia="Times New Roman" w:cs="Times New Roman"/>
          <w:szCs w:val="24"/>
        </w:rPr>
        <w:t xml:space="preserve">δηγίας, εγείροντας συνεχώς θέματα επικουρικότητας. Βεβαίως, αυτή τη λογική ακολουθούσαν και πολλά άλλα κράτη-μέλη. Ωστόσο, η πίεση που άσκησε το Ευρωπαϊκό Κοινοβούλιο και η </w:t>
      </w:r>
      <w:r>
        <w:rPr>
          <w:rFonts w:eastAsia="Times New Roman" w:cs="Times New Roman"/>
          <w:szCs w:val="24"/>
        </w:rPr>
        <w:t>ε</w:t>
      </w:r>
      <w:r>
        <w:rPr>
          <w:rFonts w:eastAsia="Times New Roman" w:cs="Times New Roman"/>
          <w:szCs w:val="24"/>
        </w:rPr>
        <w:t>πιτροπή υπήρξε καταλυτική ως προς το αποτέλεσμα.</w:t>
      </w:r>
    </w:p>
    <w:p w14:paraId="5DC78A28"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Σύμφωνα, λοιπ</w:t>
      </w:r>
      <w:r>
        <w:rPr>
          <w:rFonts w:eastAsia="Times New Roman" w:cs="Times New Roman"/>
          <w:szCs w:val="24"/>
        </w:rPr>
        <w:t xml:space="preserve">όν, με την </w:t>
      </w:r>
      <w:r>
        <w:rPr>
          <w:rFonts w:eastAsia="Times New Roman" w:cs="Times New Roman"/>
          <w:szCs w:val="24"/>
        </w:rPr>
        <w:t>ο</w:t>
      </w:r>
      <w:r>
        <w:rPr>
          <w:rFonts w:eastAsia="Times New Roman" w:cs="Times New Roman"/>
          <w:szCs w:val="24"/>
        </w:rPr>
        <w:t xml:space="preserve">δηγία, τα κράτη-μέλη υποχρεούνται να καταρτίσουν χωροταξικά σχέδια μέχρι το 2021. Δεδομένου ότι η θαλάσσια δραστηριότητα συχνά παραβλέπει τα εθνικά σύνορα, τα κράτη-μέλη θα </w:t>
      </w:r>
      <w:r w:rsidRPr="00E57B5A">
        <w:rPr>
          <w:rFonts w:eastAsia="Times New Roman" w:cs="Times New Roman"/>
          <w:szCs w:val="24"/>
        </w:rPr>
        <w:t>πρέπει να</w:t>
      </w:r>
      <w:r>
        <w:rPr>
          <w:rFonts w:eastAsia="Times New Roman" w:cs="Times New Roman"/>
          <w:szCs w:val="24"/>
        </w:rPr>
        <w:t xml:space="preserve"> συνεργαστούν μεταξύ </w:t>
      </w:r>
      <w:r>
        <w:rPr>
          <w:rFonts w:eastAsia="Times New Roman" w:cs="Times New Roman"/>
          <w:szCs w:val="24"/>
        </w:rPr>
        <w:t>τους,</w:t>
      </w:r>
      <w:r>
        <w:rPr>
          <w:rFonts w:eastAsia="Times New Roman" w:cs="Times New Roman"/>
          <w:szCs w:val="24"/>
        </w:rPr>
        <w:t xml:space="preserve"> ώστε να διαχειριστούν καλύτερα τις </w:t>
      </w:r>
      <w:r>
        <w:rPr>
          <w:rFonts w:eastAsia="Times New Roman" w:cs="Times New Roman"/>
          <w:szCs w:val="24"/>
        </w:rPr>
        <w:t xml:space="preserve">θάλασσες </w:t>
      </w:r>
      <w:r>
        <w:rPr>
          <w:rFonts w:eastAsia="Times New Roman" w:cs="Times New Roman"/>
          <w:szCs w:val="24"/>
        </w:rPr>
        <w:lastRenderedPageBreak/>
        <w:t xml:space="preserve">και βεβαίως να κάνουν πιο ασφαλείς και βιώσιμες αυτές, όπως και τις παράκτιες ζώνες τους. Ως εκ τούτου διαφαίνεται η ιδιαίτερη αξία και για την ίδια την Ελλάδα και τις ακτές της, αφού θα αποτελέσει σημείο αναφοράς ως ένα σύγχρονο πλαίσιο </w:t>
      </w:r>
      <w:r w:rsidRPr="00911877">
        <w:rPr>
          <w:rFonts w:eastAsia="Times New Roman" w:cs="Times New Roman"/>
          <w:szCs w:val="24"/>
        </w:rPr>
        <w:t>πολιτική</w:t>
      </w:r>
      <w:r>
        <w:rPr>
          <w:rFonts w:eastAsia="Times New Roman" w:cs="Times New Roman"/>
          <w:szCs w:val="24"/>
        </w:rPr>
        <w:t>ς</w:t>
      </w:r>
      <w:r>
        <w:rPr>
          <w:rFonts w:eastAsia="Times New Roman" w:cs="Times New Roman"/>
          <w:szCs w:val="24"/>
        </w:rPr>
        <w:t>, ικανό να εξισορροπήσει τις ανάγκες της γαλάζιας ανάπτυξης και της προστασίας των ευαίσθητων παράκτιων περιοχών.</w:t>
      </w:r>
    </w:p>
    <w:p w14:paraId="5DC78A29"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Σήμερα περισσότερο από κάθε προηγούμενη περίοδο είναι κοινή η διαπίστωση της αναγκαιότητας άμεσης δημιουργίας ευέλικτου, ελκυστικού και βιώσιμ</w:t>
      </w:r>
      <w:r>
        <w:rPr>
          <w:rFonts w:eastAsia="Times New Roman" w:cs="Times New Roman"/>
          <w:szCs w:val="24"/>
        </w:rPr>
        <w:t xml:space="preserve">ου επενδυτικού περιβάλλοντος που να προσφέρει ασφάλεια δικαίου, ενώ ταυτόχρονα </w:t>
      </w:r>
      <w:r w:rsidRPr="00823F09">
        <w:rPr>
          <w:rFonts w:eastAsia="Times New Roman" w:cs="Times New Roman"/>
          <w:szCs w:val="24"/>
        </w:rPr>
        <w:t>ν</w:t>
      </w:r>
      <w:r>
        <w:rPr>
          <w:rFonts w:eastAsia="Times New Roman" w:cs="Times New Roman"/>
          <w:szCs w:val="24"/>
        </w:rPr>
        <w:t xml:space="preserve">α διασφαλίζει την περιβαλλοντική </w:t>
      </w:r>
      <w:proofErr w:type="spellStart"/>
      <w:r>
        <w:rPr>
          <w:rFonts w:eastAsia="Times New Roman" w:cs="Times New Roman"/>
          <w:szCs w:val="24"/>
        </w:rPr>
        <w:t>αειφορία</w:t>
      </w:r>
      <w:proofErr w:type="spellEnd"/>
      <w:r>
        <w:rPr>
          <w:rFonts w:eastAsia="Times New Roman" w:cs="Times New Roman"/>
          <w:szCs w:val="24"/>
        </w:rPr>
        <w:t xml:space="preserve"> και την κοινωνική συνοχή. Μόνο με τον τρόπο αυτόν θα επιτευχθεί η </w:t>
      </w:r>
      <w:r w:rsidRPr="00A42664">
        <w:rPr>
          <w:rFonts w:eastAsia="Times New Roman" w:cs="Times New Roman"/>
          <w:szCs w:val="24"/>
        </w:rPr>
        <w:t>οικονομ</w:t>
      </w:r>
      <w:r>
        <w:rPr>
          <w:rFonts w:eastAsia="Times New Roman" w:cs="Times New Roman"/>
          <w:szCs w:val="24"/>
        </w:rPr>
        <w:t xml:space="preserve">ική ανάκαμψη της χώρας και θα διαφυλαχθεί το μέλλον των επερχόμενων γενεών στον τόπο μας. Αυτά για το </w:t>
      </w:r>
      <w:r w:rsidRPr="00823F09">
        <w:rPr>
          <w:rFonts w:eastAsia="Times New Roman" w:cs="Times New Roman"/>
          <w:szCs w:val="24"/>
        </w:rPr>
        <w:t>νομοσχέδιο</w:t>
      </w:r>
      <w:r>
        <w:rPr>
          <w:rFonts w:eastAsia="Times New Roman" w:cs="Times New Roman"/>
          <w:szCs w:val="24"/>
        </w:rPr>
        <w:t xml:space="preserve">. </w:t>
      </w:r>
    </w:p>
    <w:p w14:paraId="5DC78A2A"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Ό</w:t>
      </w:r>
      <w:r w:rsidRPr="00AC526C">
        <w:rPr>
          <w:rFonts w:eastAsia="Times New Roman" w:cs="Times New Roman"/>
          <w:szCs w:val="24"/>
        </w:rPr>
        <w:t>μως</w:t>
      </w:r>
      <w:r>
        <w:rPr>
          <w:rFonts w:eastAsia="Times New Roman" w:cs="Times New Roman"/>
          <w:szCs w:val="24"/>
        </w:rPr>
        <w:t xml:space="preserve">, θα ήθελα να κλείσω με ένα γενικό σχόλιο για την πληθώρα των κατ’ επίφαση βουλευτικών </w:t>
      </w:r>
      <w:r w:rsidRPr="005631E0">
        <w:rPr>
          <w:rFonts w:eastAsia="Times New Roman" w:cs="Times New Roman"/>
          <w:bCs/>
          <w:szCs w:val="24"/>
        </w:rPr>
        <w:t>τροπολογ</w:t>
      </w:r>
      <w:r>
        <w:rPr>
          <w:rFonts w:eastAsia="Times New Roman" w:cs="Times New Roman"/>
          <w:bCs/>
          <w:szCs w:val="24"/>
        </w:rPr>
        <w:t>ιών. Έχω επανειλημμένα απευθύνει έκκληση α</w:t>
      </w:r>
      <w:r>
        <w:rPr>
          <w:rFonts w:eastAsia="Times New Roman" w:cs="Times New Roman"/>
          <w:bCs/>
          <w:szCs w:val="24"/>
        </w:rPr>
        <w:t xml:space="preserve">πό αυτό εδώ το Βήμα στους συναδέλφους της Πλειοψηφίας να διαφυλάξουμε το προνόμιο των βουλευτικών </w:t>
      </w:r>
      <w:r w:rsidRPr="0077703F">
        <w:rPr>
          <w:rFonts w:eastAsia="Times New Roman" w:cs="Times New Roman"/>
          <w:bCs/>
          <w:szCs w:val="24"/>
        </w:rPr>
        <w:t>τροπολογι</w:t>
      </w:r>
      <w:r>
        <w:rPr>
          <w:rFonts w:eastAsia="Times New Roman" w:cs="Times New Roman"/>
          <w:bCs/>
          <w:szCs w:val="24"/>
        </w:rPr>
        <w:t xml:space="preserve">ών, που σε καμμία περίπτωση δεν </w:t>
      </w:r>
      <w:r w:rsidRPr="0077703F">
        <w:rPr>
          <w:rFonts w:eastAsia="Times New Roman" w:cs="Times New Roman"/>
          <w:bCs/>
          <w:szCs w:val="24"/>
        </w:rPr>
        <w:t>πρέπει να</w:t>
      </w:r>
      <w:r>
        <w:rPr>
          <w:rFonts w:eastAsia="Times New Roman" w:cs="Times New Roman"/>
          <w:bCs/>
          <w:szCs w:val="24"/>
        </w:rPr>
        <w:t xml:space="preserve"> ξεφτίσει διολισθαίνοντας στην εξυπηρέτηση της </w:t>
      </w:r>
      <w:r>
        <w:rPr>
          <w:rFonts w:eastAsia="Times New Roman" w:cs="Times New Roman"/>
          <w:szCs w:val="24"/>
        </w:rPr>
        <w:t>εκτελεστικής εξουσίας επειδή αυτό τη διευκολύνει για διάφορου</w:t>
      </w:r>
      <w:r>
        <w:rPr>
          <w:rFonts w:eastAsia="Times New Roman" w:cs="Times New Roman"/>
          <w:szCs w:val="24"/>
        </w:rPr>
        <w:t xml:space="preserve">ς λόγους είτε είναι η </w:t>
      </w:r>
      <w:r>
        <w:rPr>
          <w:rFonts w:eastAsia="Times New Roman" w:cs="Times New Roman"/>
          <w:szCs w:val="24"/>
        </w:rPr>
        <w:lastRenderedPageBreak/>
        <w:t>παράκαμψη του Γενικού Λογιστηρίου του Κράτους είτε άλλες επιμέρους σκοπιμότητες.</w:t>
      </w:r>
    </w:p>
    <w:p w14:paraId="5DC78A2B"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Ο σεβασμός, αγαπητοί και αγαπητές συνάδελφοι, της διάκρισης της νομοθετικής από την εκτελεστική εξουσία δεν είναι τύπος, αλλά είναι ουσία της δημοκρατίας</w:t>
      </w:r>
      <w:r>
        <w:rPr>
          <w:rFonts w:eastAsia="Times New Roman" w:cs="Times New Roman"/>
          <w:szCs w:val="24"/>
        </w:rPr>
        <w:t>.</w:t>
      </w:r>
    </w:p>
    <w:p w14:paraId="5DC78A2C" w14:textId="77777777" w:rsidR="00A02DB2" w:rsidRDefault="00AC477D">
      <w:pPr>
        <w:tabs>
          <w:tab w:val="left" w:pos="3873"/>
        </w:tabs>
        <w:spacing w:line="600" w:lineRule="auto"/>
        <w:ind w:firstLine="720"/>
        <w:jc w:val="both"/>
        <w:rPr>
          <w:rFonts w:eastAsia="Times New Roman"/>
          <w:szCs w:val="24"/>
        </w:rPr>
      </w:pPr>
      <w:r>
        <w:rPr>
          <w:rFonts w:eastAsia="Times New Roman"/>
          <w:szCs w:val="24"/>
        </w:rPr>
        <w:t>Σας ε</w:t>
      </w:r>
      <w:r w:rsidRPr="00AC365A">
        <w:rPr>
          <w:rFonts w:eastAsia="Times New Roman"/>
          <w:szCs w:val="24"/>
        </w:rPr>
        <w:t>υχαριστώ</w:t>
      </w:r>
      <w:r>
        <w:rPr>
          <w:rFonts w:eastAsia="Times New Roman"/>
          <w:szCs w:val="24"/>
        </w:rPr>
        <w:t>.</w:t>
      </w:r>
    </w:p>
    <w:p w14:paraId="5DC78A2D" w14:textId="77777777" w:rsidR="00A02DB2" w:rsidRDefault="00AC477D">
      <w:pPr>
        <w:spacing w:line="600" w:lineRule="auto"/>
        <w:ind w:firstLine="720"/>
        <w:jc w:val="center"/>
        <w:rPr>
          <w:rFonts w:eastAsia="Times New Roman"/>
          <w:bCs/>
        </w:rPr>
      </w:pPr>
      <w:r w:rsidRPr="00FE24C6">
        <w:rPr>
          <w:rFonts w:eastAsia="Times New Roman"/>
          <w:bCs/>
        </w:rPr>
        <w:t>(Χειροκροτήματα</w:t>
      </w:r>
      <w:r>
        <w:rPr>
          <w:rFonts w:eastAsia="Times New Roman"/>
          <w:bCs/>
        </w:rPr>
        <w:t>)</w:t>
      </w:r>
      <w:r w:rsidRPr="00FE24C6">
        <w:rPr>
          <w:rFonts w:eastAsia="Times New Roman"/>
          <w:bCs/>
        </w:rPr>
        <w:t xml:space="preserve"> </w:t>
      </w:r>
    </w:p>
    <w:p w14:paraId="5DC78A2E"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szCs w:val="24"/>
        </w:rPr>
        <w:t xml:space="preserve"> </w:t>
      </w:r>
      <w:r w:rsidRPr="00A95D50">
        <w:rPr>
          <w:rFonts w:eastAsia="Times New Roman" w:cs="Times New Roman"/>
          <w:b/>
          <w:bCs/>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Δανέλλη</w:t>
      </w:r>
      <w:proofErr w:type="spellEnd"/>
      <w:r>
        <w:rPr>
          <w:rFonts w:eastAsia="Times New Roman" w:cs="Times New Roman"/>
          <w:szCs w:val="24"/>
        </w:rPr>
        <w:t xml:space="preserve"> και για την </w:t>
      </w:r>
      <w:r w:rsidRPr="00A42664">
        <w:rPr>
          <w:rFonts w:eastAsia="Times New Roman" w:cs="Times New Roman"/>
          <w:szCs w:val="24"/>
        </w:rPr>
        <w:t>οικονομία</w:t>
      </w:r>
      <w:r>
        <w:rPr>
          <w:rFonts w:eastAsia="Times New Roman" w:cs="Times New Roman"/>
          <w:szCs w:val="24"/>
        </w:rPr>
        <w:t xml:space="preserve"> στον χρόνο. </w:t>
      </w:r>
    </w:p>
    <w:p w14:paraId="5DC78A2F"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Κύριε Καρρά, έχετε τον λόγο για επτά λεπτά. Αμέσως μετά θα μιλήσει η κ. Τριανταφύλλου.</w:t>
      </w:r>
    </w:p>
    <w:p w14:paraId="5DC78A30"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sidRPr="00480689">
        <w:rPr>
          <w:rFonts w:eastAsia="Times New Roman"/>
          <w:color w:val="000000"/>
          <w:szCs w:val="24"/>
        </w:rPr>
        <w:t>Ευχαριστ</w:t>
      </w:r>
      <w:r w:rsidRPr="00480689">
        <w:rPr>
          <w:rFonts w:eastAsia="Times New Roman"/>
          <w:color w:val="000000"/>
          <w:szCs w:val="24"/>
        </w:rPr>
        <w:t>ώ, κύριε Πρόεδρε.</w:t>
      </w:r>
      <w:r>
        <w:rPr>
          <w:rFonts w:eastAsia="Times New Roman" w:cs="Times New Roman"/>
          <w:szCs w:val="24"/>
        </w:rPr>
        <w:t xml:space="preserve"> </w:t>
      </w:r>
    </w:p>
    <w:p w14:paraId="5DC78A31" w14:textId="77777777" w:rsidR="00A02DB2" w:rsidRDefault="00AC477D">
      <w:pPr>
        <w:tabs>
          <w:tab w:val="left" w:pos="3873"/>
        </w:tabs>
        <w:spacing w:line="600" w:lineRule="auto"/>
        <w:ind w:firstLine="720"/>
        <w:jc w:val="both"/>
        <w:rPr>
          <w:rFonts w:eastAsia="Times New Roman" w:cs="Times New Roman"/>
          <w:szCs w:val="24"/>
        </w:rPr>
      </w:pPr>
      <w:r w:rsidRPr="00E57B5A">
        <w:rPr>
          <w:rFonts w:eastAsia="Times New Roman" w:cs="Times New Roman"/>
          <w:szCs w:val="24"/>
        </w:rPr>
        <w:t>Πρέπει να</w:t>
      </w:r>
      <w:r>
        <w:rPr>
          <w:rFonts w:eastAsia="Times New Roman" w:cs="Times New Roman"/>
          <w:szCs w:val="24"/>
        </w:rPr>
        <w:t xml:space="preserve"> πω </w:t>
      </w:r>
      <w:r>
        <w:rPr>
          <w:rFonts w:eastAsia="Times New Roman" w:cs="Times New Roman"/>
          <w:szCs w:val="24"/>
        </w:rPr>
        <w:t>ότι η</w:t>
      </w:r>
      <w:r>
        <w:rPr>
          <w:rFonts w:eastAsia="Times New Roman" w:cs="Times New Roman"/>
          <w:szCs w:val="24"/>
        </w:rPr>
        <w:t xml:space="preserve"> σημερινή συνεδρίαση οδήγησε τη σκέψη μου στην ιστορία της αρχαίας Ελλάδας και σε συγκεκριμένο σημείο της αρχαίας Σπάρτης, όπου υπήρχε ο θεσμός της </w:t>
      </w:r>
      <w:proofErr w:type="spellStart"/>
      <w:r>
        <w:rPr>
          <w:rFonts w:eastAsia="Times New Roman" w:cs="Times New Roman"/>
          <w:szCs w:val="24"/>
        </w:rPr>
        <w:t>κρυπτείας</w:t>
      </w:r>
      <w:proofErr w:type="spellEnd"/>
      <w:r>
        <w:rPr>
          <w:rFonts w:eastAsia="Times New Roman" w:cs="Times New Roman"/>
          <w:szCs w:val="24"/>
        </w:rPr>
        <w:t xml:space="preserve">. Να θυμίσω, λοιπόν, τι ήταν αυτό. Ήταν μέρος της εκπαίδευσης </w:t>
      </w:r>
      <w:r>
        <w:rPr>
          <w:rFonts w:eastAsia="Times New Roman" w:cs="Times New Roman"/>
          <w:szCs w:val="24"/>
        </w:rPr>
        <w:t xml:space="preserve">των νεαρών </w:t>
      </w:r>
      <w:proofErr w:type="spellStart"/>
      <w:r>
        <w:rPr>
          <w:rFonts w:eastAsia="Times New Roman" w:cs="Times New Roman"/>
          <w:szCs w:val="24"/>
        </w:rPr>
        <w:t>Λακώνων</w:t>
      </w:r>
      <w:proofErr w:type="spellEnd"/>
      <w:r>
        <w:rPr>
          <w:rFonts w:eastAsia="Times New Roman" w:cs="Times New Roman"/>
          <w:szCs w:val="24"/>
        </w:rPr>
        <w:t xml:space="preserve"> πριν ενηλικιωθούν. Τους ανέθεταν μυστικές αποστολές και ανάλογα με το αποτέλεσμα της αποστολής </w:t>
      </w:r>
      <w:proofErr w:type="spellStart"/>
      <w:r>
        <w:rPr>
          <w:rFonts w:eastAsia="Times New Roman" w:cs="Times New Roman"/>
          <w:szCs w:val="24"/>
        </w:rPr>
        <w:lastRenderedPageBreak/>
        <w:t>κρίνοντο</w:t>
      </w:r>
      <w:proofErr w:type="spellEnd"/>
      <w:r>
        <w:rPr>
          <w:rFonts w:eastAsia="Times New Roman" w:cs="Times New Roman"/>
          <w:szCs w:val="24"/>
        </w:rPr>
        <w:t xml:space="preserve"> αν ήταν ικανοί να λάβουν την ενηλικίωση κατά την αντίστοιχη τελετή ή αν θα έπρεπε να συνεχίσουν την εκπαίδευσή τους.</w:t>
      </w:r>
    </w:p>
    <w:p w14:paraId="5DC78A32" w14:textId="77777777" w:rsidR="00A02DB2" w:rsidRDefault="00AC477D">
      <w:pPr>
        <w:spacing w:line="600" w:lineRule="auto"/>
        <w:jc w:val="both"/>
        <w:rPr>
          <w:rFonts w:eastAsia="Times New Roman"/>
          <w:szCs w:val="24"/>
        </w:rPr>
      </w:pPr>
      <w:r>
        <w:rPr>
          <w:rFonts w:eastAsia="Times New Roman"/>
          <w:szCs w:val="24"/>
        </w:rPr>
        <w:tab/>
        <w:t>Σήμερα, λοιπόν,</w:t>
      </w:r>
      <w:r>
        <w:rPr>
          <w:rFonts w:eastAsia="Times New Roman"/>
          <w:szCs w:val="24"/>
        </w:rPr>
        <w:t xml:space="preserve"> από την έννοια της </w:t>
      </w:r>
      <w:proofErr w:type="spellStart"/>
      <w:r>
        <w:rPr>
          <w:rFonts w:eastAsia="Times New Roman"/>
          <w:szCs w:val="24"/>
        </w:rPr>
        <w:t>κρυπτείας</w:t>
      </w:r>
      <w:proofErr w:type="spellEnd"/>
      <w:r>
        <w:rPr>
          <w:rFonts w:eastAsia="Times New Roman"/>
          <w:szCs w:val="24"/>
        </w:rPr>
        <w:t xml:space="preserve"> προέκυψε στο μυαλό μου και μια άλλη νομική, αν θέλετε, ορολογία, η «</w:t>
      </w:r>
      <w:proofErr w:type="spellStart"/>
      <w:r>
        <w:rPr>
          <w:rFonts w:eastAsia="Times New Roman"/>
          <w:szCs w:val="24"/>
        </w:rPr>
        <w:t>κρυπτοϋπουργική</w:t>
      </w:r>
      <w:proofErr w:type="spellEnd"/>
      <w:r>
        <w:rPr>
          <w:rFonts w:eastAsia="Times New Roman"/>
          <w:szCs w:val="24"/>
        </w:rPr>
        <w:t xml:space="preserve"> τροπολογία», διότι οι Βουλευτές έτυχε το πρωί να έχουμε στα χέρια μας μ</w:t>
      </w:r>
      <w:r>
        <w:rPr>
          <w:rFonts w:eastAsia="Times New Roman"/>
          <w:szCs w:val="24"/>
        </w:rPr>
        <w:t>ί</w:t>
      </w:r>
      <w:r>
        <w:rPr>
          <w:rFonts w:eastAsia="Times New Roman"/>
          <w:szCs w:val="24"/>
        </w:rPr>
        <w:t xml:space="preserve">α σειρά τροπολογιών καλών συναδέλφων –δεν το αμφισβητώ αυτό- αλλά που </w:t>
      </w:r>
      <w:r>
        <w:rPr>
          <w:rFonts w:eastAsia="Times New Roman"/>
          <w:szCs w:val="24"/>
        </w:rPr>
        <w:t>ήταν λεπτομερειακές τροπολογίες ιδιαίτερα τεχνικού χαρακτήρα, οι οποίες άπτοντ</w:t>
      </w:r>
      <w:r>
        <w:rPr>
          <w:rFonts w:eastAsia="Times New Roman"/>
          <w:szCs w:val="24"/>
        </w:rPr>
        <w:t>αν</w:t>
      </w:r>
      <w:r>
        <w:rPr>
          <w:rFonts w:eastAsia="Times New Roman"/>
          <w:szCs w:val="24"/>
        </w:rPr>
        <w:t xml:space="preserve"> θεμάτων της ενεργειακής και της λατομικής νομοθεσίας. Εγώ τουλάχιστον από πλευράς μου εξεπλάγην. Διέκρινα τόση επιμέλεια στις τροπολογίες. Τόση ικανότητα εγώ ομολογώ ότι προσω</w:t>
      </w:r>
      <w:r>
        <w:rPr>
          <w:rFonts w:eastAsia="Times New Roman"/>
          <w:szCs w:val="24"/>
        </w:rPr>
        <w:t xml:space="preserve">πικά δεν την έχω. </w:t>
      </w:r>
    </w:p>
    <w:p w14:paraId="5DC78A33" w14:textId="77777777" w:rsidR="00A02DB2" w:rsidRDefault="00AC477D">
      <w:pPr>
        <w:spacing w:line="600" w:lineRule="auto"/>
        <w:ind w:firstLine="720"/>
        <w:jc w:val="both"/>
        <w:rPr>
          <w:rFonts w:eastAsia="Times New Roman"/>
          <w:szCs w:val="24"/>
        </w:rPr>
      </w:pPr>
      <w:r>
        <w:rPr>
          <w:rFonts w:eastAsia="Times New Roman"/>
          <w:szCs w:val="24"/>
        </w:rPr>
        <w:t xml:space="preserve">Προέκυψε, όμως, στη διαδρομή ότι αυτές ήταν υπουργικές </w:t>
      </w:r>
      <w:r>
        <w:rPr>
          <w:rFonts w:eastAsia="Times New Roman"/>
          <w:szCs w:val="24"/>
        </w:rPr>
        <w:t xml:space="preserve">τροπολογίες </w:t>
      </w:r>
      <w:r>
        <w:rPr>
          <w:rFonts w:eastAsia="Times New Roman"/>
          <w:szCs w:val="24"/>
        </w:rPr>
        <w:t>ουσιαστικά, δεν ήταν συναδέλφων και γι' αυτό τις ονόμασα πλέον</w:t>
      </w:r>
      <w:r w:rsidRPr="008A7ABE">
        <w:rPr>
          <w:rFonts w:eastAsia="Times New Roman"/>
          <w:szCs w:val="24"/>
        </w:rPr>
        <w:t>,</w:t>
      </w:r>
      <w:r>
        <w:rPr>
          <w:rFonts w:eastAsia="Times New Roman"/>
          <w:szCs w:val="24"/>
        </w:rPr>
        <w:t xml:space="preserve"> με έναν καινούργιο τρόπο νομοθέτησης στην παρούσα Βουλή</w:t>
      </w:r>
      <w:r w:rsidRPr="008A7ABE">
        <w:rPr>
          <w:rFonts w:eastAsia="Times New Roman"/>
          <w:szCs w:val="24"/>
        </w:rPr>
        <w:t>,</w:t>
      </w:r>
      <w:r>
        <w:rPr>
          <w:rFonts w:eastAsia="Times New Roman"/>
          <w:szCs w:val="24"/>
        </w:rPr>
        <w:t xml:space="preserve"> «</w:t>
      </w:r>
      <w:proofErr w:type="spellStart"/>
      <w:r>
        <w:rPr>
          <w:rFonts w:eastAsia="Times New Roman"/>
          <w:szCs w:val="24"/>
        </w:rPr>
        <w:t>κρυπτοϋπουργικές</w:t>
      </w:r>
      <w:proofErr w:type="spellEnd"/>
      <w:r>
        <w:rPr>
          <w:rFonts w:eastAsia="Times New Roman"/>
          <w:szCs w:val="24"/>
        </w:rPr>
        <w:t xml:space="preserve"> τροπολογίες». </w:t>
      </w:r>
    </w:p>
    <w:p w14:paraId="5DC78A34" w14:textId="77777777" w:rsidR="00A02DB2" w:rsidRDefault="00AC477D">
      <w:pPr>
        <w:spacing w:line="600" w:lineRule="auto"/>
        <w:ind w:firstLine="720"/>
        <w:jc w:val="both"/>
        <w:rPr>
          <w:rFonts w:eastAsia="Times New Roman"/>
          <w:szCs w:val="24"/>
        </w:rPr>
      </w:pPr>
      <w:r>
        <w:rPr>
          <w:rFonts w:eastAsia="Times New Roman"/>
          <w:szCs w:val="24"/>
        </w:rPr>
        <w:t>Τα ερωτήματα βεβ</w:t>
      </w:r>
      <w:r>
        <w:rPr>
          <w:rFonts w:eastAsia="Times New Roman"/>
          <w:szCs w:val="24"/>
        </w:rPr>
        <w:t>αίως παραμένουν, γιατί ανεξάρτητα από το γεγονός ότι υποβαθμίζεται το νομοθετικό έργο, τι σκοπό έχουν αυτές οι τροπολογίες; Εγώ δεν πείθομαι ότι είναι μόνο η αποφυγή της εκθέσεως του Γενικού Λογι</w:t>
      </w:r>
      <w:r>
        <w:rPr>
          <w:rFonts w:eastAsia="Times New Roman"/>
          <w:szCs w:val="24"/>
        </w:rPr>
        <w:lastRenderedPageBreak/>
        <w:t>στηρίου</w:t>
      </w:r>
      <w:r>
        <w:rPr>
          <w:rFonts w:eastAsia="Times New Roman"/>
          <w:szCs w:val="24"/>
        </w:rPr>
        <w:t xml:space="preserve"> του Κράτους</w:t>
      </w:r>
      <w:r>
        <w:rPr>
          <w:rFonts w:eastAsia="Times New Roman"/>
          <w:szCs w:val="24"/>
        </w:rPr>
        <w:t>. Εγώ βλέπω και έχω υποψιαστεί ότι υπάρχου</w:t>
      </w:r>
      <w:r>
        <w:rPr>
          <w:rFonts w:eastAsia="Times New Roman"/>
          <w:szCs w:val="24"/>
        </w:rPr>
        <w:t xml:space="preserve">ν αντιρρήσεις γι’ αυτές τις τροπολογίες εσωτερικά από το Υπουργείο και η διοίκηση και η ηγεσία του Υπουργείου επιδιώκουν να περάσουν ρυθμίσεις τις οποίες κατ’ άλλον τρόπο δεν θα μπορούσαν να περάσουν. </w:t>
      </w:r>
    </w:p>
    <w:p w14:paraId="5DC78A35" w14:textId="77777777" w:rsidR="00A02DB2" w:rsidRDefault="00AC477D">
      <w:pPr>
        <w:spacing w:line="600" w:lineRule="auto"/>
        <w:ind w:firstLine="720"/>
        <w:jc w:val="both"/>
        <w:rPr>
          <w:rFonts w:eastAsia="Times New Roman"/>
          <w:szCs w:val="24"/>
        </w:rPr>
      </w:pPr>
      <w:r>
        <w:rPr>
          <w:rFonts w:eastAsia="Times New Roman"/>
          <w:szCs w:val="24"/>
        </w:rPr>
        <w:t>Μάλιστα, αν θέλετε να κάνω σχόλιο για να μην εξαντλήσω</w:t>
      </w:r>
      <w:r>
        <w:rPr>
          <w:rFonts w:eastAsia="Times New Roman"/>
          <w:szCs w:val="24"/>
        </w:rPr>
        <w:t xml:space="preserve"> τον χρόνο της ομιλίας μου γι’ αυτό και μόνο, θα πω τούτο</w:t>
      </w:r>
      <w:r w:rsidRPr="00F95336">
        <w:rPr>
          <w:rFonts w:eastAsia="Times New Roman"/>
          <w:szCs w:val="24"/>
        </w:rPr>
        <w:t xml:space="preserve">: </w:t>
      </w:r>
      <w:r>
        <w:rPr>
          <w:rFonts w:eastAsia="Times New Roman"/>
          <w:szCs w:val="24"/>
        </w:rPr>
        <w:t>Μία απ’ αυτές, η τροπολογία με τίτλο</w:t>
      </w:r>
      <w:r>
        <w:rPr>
          <w:rFonts w:eastAsia="Times New Roman"/>
          <w:szCs w:val="24"/>
        </w:rPr>
        <w:t>:</w:t>
      </w:r>
      <w:r>
        <w:rPr>
          <w:rFonts w:eastAsia="Times New Roman"/>
          <w:szCs w:val="24"/>
        </w:rPr>
        <w:t xml:space="preserve"> «Τροποποιήσεις διατάξεων της λατομικής νομοθεσίας» είναι οι δύο-τρεις αρχικές σελίδες. Τι μας λένε; Μας λένε για διόρθωση ημαρτημένων, διόρθωση σφαλμάτων που γ</w:t>
      </w:r>
      <w:r>
        <w:rPr>
          <w:rFonts w:eastAsia="Times New Roman"/>
          <w:szCs w:val="24"/>
        </w:rPr>
        <w:t>ίνονται στο Φύλλο της Εφημερίδας της Κυβερνήσεως. Όμως, από κάτω αποκαλύπτεται κάτι άλλο, ότι δηλαδή με τον πρόλογο αυτόν θέλου</w:t>
      </w:r>
      <w:r>
        <w:rPr>
          <w:rFonts w:eastAsia="Times New Roman"/>
          <w:szCs w:val="24"/>
        </w:rPr>
        <w:t>ν</w:t>
      </w:r>
      <w:r>
        <w:rPr>
          <w:rFonts w:eastAsia="Times New Roman"/>
          <w:szCs w:val="24"/>
        </w:rPr>
        <w:t xml:space="preserve"> να σβήσου</w:t>
      </w:r>
      <w:r>
        <w:rPr>
          <w:rFonts w:eastAsia="Times New Roman"/>
          <w:szCs w:val="24"/>
        </w:rPr>
        <w:t>ν</w:t>
      </w:r>
      <w:r>
        <w:rPr>
          <w:rFonts w:eastAsia="Times New Roman"/>
          <w:szCs w:val="24"/>
        </w:rPr>
        <w:t xml:space="preserve"> πρόστιμα, θέλου</w:t>
      </w:r>
      <w:r>
        <w:rPr>
          <w:rFonts w:eastAsia="Times New Roman"/>
          <w:szCs w:val="24"/>
        </w:rPr>
        <w:t>ν</w:t>
      </w:r>
      <w:r>
        <w:rPr>
          <w:rFonts w:eastAsia="Times New Roman"/>
          <w:szCs w:val="24"/>
        </w:rPr>
        <w:t xml:space="preserve"> να χαρίσου</w:t>
      </w:r>
      <w:r>
        <w:rPr>
          <w:rFonts w:eastAsia="Times New Roman"/>
          <w:szCs w:val="24"/>
        </w:rPr>
        <w:t>ν</w:t>
      </w:r>
      <w:r>
        <w:rPr>
          <w:rFonts w:eastAsia="Times New Roman"/>
          <w:szCs w:val="24"/>
        </w:rPr>
        <w:t xml:space="preserve"> έσοδα του δημοσίου, αλλά δεν μας λένε πόσα, ποιους αφορούν και τι αφορούν. </w:t>
      </w:r>
    </w:p>
    <w:p w14:paraId="5DC78A36" w14:textId="77777777" w:rsidR="00A02DB2" w:rsidRDefault="00AC477D">
      <w:pPr>
        <w:spacing w:line="600" w:lineRule="auto"/>
        <w:ind w:firstLine="720"/>
        <w:jc w:val="both"/>
        <w:rPr>
          <w:rFonts w:eastAsia="Times New Roman"/>
          <w:szCs w:val="24"/>
        </w:rPr>
      </w:pPr>
      <w:r>
        <w:rPr>
          <w:rFonts w:eastAsia="Times New Roman"/>
          <w:szCs w:val="24"/>
        </w:rPr>
        <w:t>Εγώ δεν έχω</w:t>
      </w:r>
      <w:r>
        <w:rPr>
          <w:rFonts w:eastAsia="Times New Roman"/>
          <w:szCs w:val="24"/>
        </w:rPr>
        <w:t xml:space="preserve"> αντίρρηση για την αποκατάσταση του περιβάλλοντος από αυθαίρετες επεκτάσεις λατομικών χώρων. Έχω αντίρρηση, όμως, αν θέλετε, στον τρόπο νομοθέτησης που λέει ότι διαγράφονται τα πρόστιμα, ανακαλούνται αυτοδικαίως πρωτόκολλα διοικητικής αποβολής, αποφάσεις κ</w:t>
      </w:r>
      <w:r>
        <w:rPr>
          <w:rFonts w:eastAsia="Times New Roman"/>
          <w:szCs w:val="24"/>
        </w:rPr>
        <w:t xml:space="preserve">ήρυξης αναδάσωσης, διοικητικές ποινές. Αυτή είναι κλασική περίπτωση αντισυνταγματικότητας, διότι προσβάλλει την κατοχυρωμένη προστασία των δασών και των δασικών εκτάσεων. Ας ευχηθώ να μην υπάρξουν προσφυγές, γιατί οι </w:t>
      </w:r>
      <w:r>
        <w:rPr>
          <w:rFonts w:eastAsia="Times New Roman"/>
          <w:szCs w:val="24"/>
        </w:rPr>
        <w:lastRenderedPageBreak/>
        <w:t>οφειλές εκείνων που αυτή τη στιγμή θέλε</w:t>
      </w:r>
      <w:r>
        <w:rPr>
          <w:rFonts w:eastAsia="Times New Roman"/>
          <w:szCs w:val="24"/>
        </w:rPr>
        <w:t>ι να ωφελήσει η Κυβέρνηση θα πολλαπλασιαστούν, αν στο μέλλον ακυρωθούν οι πράξεις που έχουν εκδοθεί και θα γίνουν θύματα για δεύτερη φορά.</w:t>
      </w:r>
    </w:p>
    <w:p w14:paraId="5DC78A37" w14:textId="77777777" w:rsidR="00A02DB2" w:rsidRDefault="00AC477D">
      <w:pPr>
        <w:spacing w:line="600" w:lineRule="auto"/>
        <w:jc w:val="both"/>
        <w:rPr>
          <w:rFonts w:eastAsia="Times New Roman"/>
          <w:szCs w:val="24"/>
        </w:rPr>
      </w:pPr>
      <w:r>
        <w:rPr>
          <w:rFonts w:eastAsia="Times New Roman"/>
          <w:szCs w:val="24"/>
        </w:rPr>
        <w:tab/>
        <w:t xml:space="preserve">Όσο για το συγκεκριμένο νομοσχέδιο, </w:t>
      </w:r>
      <w:r>
        <w:rPr>
          <w:rFonts w:eastAsia="Times New Roman"/>
          <w:szCs w:val="24"/>
        </w:rPr>
        <w:t>για</w:t>
      </w:r>
      <w:r>
        <w:rPr>
          <w:rFonts w:eastAsia="Times New Roman"/>
          <w:szCs w:val="24"/>
        </w:rPr>
        <w:t xml:space="preserve"> το πλαίσιο χωροταξίας του θαλασσίου περιβάλλοντος, </w:t>
      </w:r>
      <w:r>
        <w:rPr>
          <w:rFonts w:eastAsia="Times New Roman"/>
          <w:szCs w:val="24"/>
        </w:rPr>
        <w:t>σήμερα πρέπει να πω ότι σ</w:t>
      </w:r>
      <w:r>
        <w:rPr>
          <w:rFonts w:eastAsia="Times New Roman"/>
          <w:szCs w:val="24"/>
        </w:rPr>
        <w:t xml:space="preserve">την επικαιρότητα είναι </w:t>
      </w:r>
      <w:r>
        <w:rPr>
          <w:rFonts w:eastAsia="Times New Roman"/>
          <w:szCs w:val="24"/>
        </w:rPr>
        <w:t xml:space="preserve">δύο </w:t>
      </w:r>
      <w:r>
        <w:rPr>
          <w:rFonts w:eastAsia="Times New Roman"/>
          <w:szCs w:val="24"/>
        </w:rPr>
        <w:t>ζητήματα. Πρώτον, γιορτάζουμε την Παγκόσμια Ημέρα Περιβάλλοντος. Επίσης, έχουμε τον Πρόεδρο της Δημοκρατίας ο οποίος είπε σε άκρως ενδιαφέρουσα ομιλία του χθες ότι η «</w:t>
      </w:r>
      <w:r>
        <w:rPr>
          <w:rFonts w:eastAsia="Times New Roman"/>
          <w:szCs w:val="24"/>
          <w:lang w:val="en-US"/>
        </w:rPr>
        <w:t>NATURA</w:t>
      </w:r>
      <w:r w:rsidRPr="00B43970">
        <w:rPr>
          <w:rFonts w:eastAsia="Times New Roman"/>
          <w:szCs w:val="24"/>
        </w:rPr>
        <w:t xml:space="preserve"> 2000</w:t>
      </w:r>
      <w:r>
        <w:rPr>
          <w:rFonts w:eastAsia="Times New Roman"/>
          <w:szCs w:val="24"/>
        </w:rPr>
        <w:t>», οι περιοχές που προστατεύονται, θωρακίζουν τα ευ</w:t>
      </w:r>
      <w:r>
        <w:rPr>
          <w:rFonts w:eastAsia="Times New Roman"/>
          <w:szCs w:val="24"/>
        </w:rPr>
        <w:t xml:space="preserve">ρωπαϊκά σύνορα. </w:t>
      </w:r>
    </w:p>
    <w:p w14:paraId="5DC78A38" w14:textId="77777777" w:rsidR="00A02DB2" w:rsidRDefault="00AC477D">
      <w:pPr>
        <w:spacing w:line="600" w:lineRule="auto"/>
        <w:ind w:firstLine="720"/>
        <w:jc w:val="both"/>
        <w:rPr>
          <w:rFonts w:eastAsia="Times New Roman"/>
          <w:color w:val="000000" w:themeColor="text1"/>
          <w:szCs w:val="24"/>
        </w:rPr>
      </w:pPr>
      <w:r w:rsidRPr="00F64A88">
        <w:rPr>
          <w:rFonts w:eastAsia="Times New Roman"/>
          <w:color w:val="000000" w:themeColor="text1"/>
          <w:szCs w:val="24"/>
        </w:rPr>
        <w:t xml:space="preserve">Σήμερα, λοιπόν, ψάχνουμε να δούμε αν η </w:t>
      </w:r>
      <w:r w:rsidRPr="00F64A88">
        <w:rPr>
          <w:rFonts w:eastAsia="Times New Roman"/>
          <w:color w:val="000000" w:themeColor="text1"/>
          <w:szCs w:val="24"/>
        </w:rPr>
        <w:t>ο</w:t>
      </w:r>
      <w:r w:rsidRPr="00F64A88">
        <w:rPr>
          <w:rFonts w:eastAsia="Times New Roman"/>
          <w:color w:val="000000" w:themeColor="text1"/>
          <w:szCs w:val="24"/>
        </w:rPr>
        <w:t xml:space="preserve">δηγία αυτή, η οποία ενσωματώνεται στο εσωτερικό δίκαιο, κάνει κάτι πλέον των όσων ισχύουν. Η προσωπική μου άποψη είναι ότι η </w:t>
      </w:r>
      <w:r w:rsidRPr="00F64A88">
        <w:rPr>
          <w:rFonts w:eastAsia="Times New Roman"/>
          <w:color w:val="000000" w:themeColor="text1"/>
          <w:szCs w:val="24"/>
        </w:rPr>
        <w:t>ο</w:t>
      </w:r>
      <w:r w:rsidRPr="00F64A88">
        <w:rPr>
          <w:rFonts w:eastAsia="Times New Roman"/>
          <w:color w:val="000000" w:themeColor="text1"/>
          <w:szCs w:val="24"/>
        </w:rPr>
        <w:t xml:space="preserve">δηγία αυτή είναι αποτέλεσμα συμβιβασμών, είναι αποτέλεσμα υποχωρήσεων μεταξύ των κρατών-μελών, διότι είναι γνωστό σε όλους ότι τα θέματα του θαλάσσιου περιβάλλοντος και του θαλάσσιου χώρου συγκρούονται ακόμα και </w:t>
      </w:r>
      <w:r>
        <w:rPr>
          <w:rFonts w:eastAsia="Times New Roman"/>
          <w:color w:val="000000" w:themeColor="text1"/>
          <w:szCs w:val="24"/>
        </w:rPr>
        <w:t>εντός</w:t>
      </w:r>
      <w:r w:rsidRPr="00F64A88">
        <w:rPr>
          <w:rFonts w:eastAsia="Times New Roman"/>
          <w:color w:val="000000" w:themeColor="text1"/>
          <w:szCs w:val="24"/>
        </w:rPr>
        <w:t xml:space="preserve"> </w:t>
      </w:r>
      <w:r w:rsidRPr="00F64A88">
        <w:rPr>
          <w:rFonts w:eastAsia="Times New Roman"/>
          <w:color w:val="000000" w:themeColor="text1"/>
          <w:szCs w:val="24"/>
        </w:rPr>
        <w:t>των κρατών-μελών της Ευρωπαϊκής Ένωσης</w:t>
      </w:r>
      <w:r w:rsidRPr="00F64A88">
        <w:rPr>
          <w:rFonts w:eastAsia="Times New Roman"/>
          <w:color w:val="000000" w:themeColor="text1"/>
          <w:szCs w:val="24"/>
        </w:rPr>
        <w:t xml:space="preserve">. Είναι, λοιπόν, ένα λιτό κείμενο, το οποίο αφήνει πολλά περιθώρια σε κάθε κράτος-μέλος να λύσει τα προβλήματά του. </w:t>
      </w:r>
    </w:p>
    <w:p w14:paraId="5DC78A39" w14:textId="77777777" w:rsidR="00A02DB2" w:rsidRDefault="00AC477D">
      <w:pPr>
        <w:spacing w:line="600" w:lineRule="auto"/>
        <w:ind w:firstLine="720"/>
        <w:jc w:val="both"/>
        <w:rPr>
          <w:rFonts w:eastAsia="Times New Roman"/>
          <w:szCs w:val="24"/>
        </w:rPr>
      </w:pPr>
      <w:r>
        <w:rPr>
          <w:rFonts w:eastAsia="Times New Roman"/>
          <w:szCs w:val="24"/>
        </w:rPr>
        <w:lastRenderedPageBreak/>
        <w:t xml:space="preserve">Δυστυχώς εμείς περιοριστήκαμε μόνο στην αντιγραφή των διατάξεων της </w:t>
      </w:r>
      <w:r>
        <w:rPr>
          <w:rFonts w:eastAsia="Times New Roman"/>
          <w:szCs w:val="24"/>
        </w:rPr>
        <w:t>ο</w:t>
      </w:r>
      <w:r>
        <w:rPr>
          <w:rFonts w:eastAsia="Times New Roman"/>
          <w:szCs w:val="24"/>
        </w:rPr>
        <w:t>δηγίας, χωρίς να προχωράμε σε επίλυση προβλημάτων</w:t>
      </w:r>
      <w:r>
        <w:rPr>
          <w:rFonts w:eastAsia="Times New Roman"/>
          <w:szCs w:val="24"/>
        </w:rPr>
        <w:t>,</w:t>
      </w:r>
      <w:r>
        <w:rPr>
          <w:rFonts w:eastAsia="Times New Roman"/>
          <w:szCs w:val="24"/>
        </w:rPr>
        <w:t xml:space="preserve"> τα οποία θα ήταν ιδ</w:t>
      </w:r>
      <w:r>
        <w:rPr>
          <w:rFonts w:eastAsia="Times New Roman"/>
          <w:szCs w:val="24"/>
        </w:rPr>
        <w:t xml:space="preserve">ιαίτερα ενδιαφέροντα στην παρούσα χρονική συγκυρία, </w:t>
      </w:r>
      <w:r>
        <w:rPr>
          <w:rFonts w:eastAsia="Times New Roman"/>
          <w:szCs w:val="24"/>
        </w:rPr>
        <w:t>κατά την οποία</w:t>
      </w:r>
      <w:r>
        <w:rPr>
          <w:rFonts w:eastAsia="Times New Roman"/>
          <w:szCs w:val="24"/>
        </w:rPr>
        <w:t xml:space="preserve"> η Ελλάδα δεν έχει καθορίσει και δεν θέλει ή δεν μπορεί να καθορίσει αποκλειστικές ζώνες </w:t>
      </w:r>
      <w:r>
        <w:rPr>
          <w:rFonts w:eastAsia="Times New Roman"/>
          <w:szCs w:val="24"/>
        </w:rPr>
        <w:t xml:space="preserve">κυριαρχίας της </w:t>
      </w:r>
      <w:r>
        <w:rPr>
          <w:rFonts w:eastAsia="Times New Roman"/>
          <w:szCs w:val="24"/>
        </w:rPr>
        <w:t xml:space="preserve">στη θαλάσσια περιοχή. </w:t>
      </w:r>
    </w:p>
    <w:p w14:paraId="5DC78A3A" w14:textId="77777777" w:rsidR="00A02DB2" w:rsidRDefault="00AC477D">
      <w:pPr>
        <w:spacing w:line="600" w:lineRule="auto"/>
        <w:ind w:firstLine="720"/>
        <w:jc w:val="both"/>
        <w:rPr>
          <w:rFonts w:eastAsia="Times New Roman"/>
          <w:b/>
          <w:szCs w:val="24"/>
        </w:rPr>
      </w:pPr>
      <w:r>
        <w:rPr>
          <w:rFonts w:eastAsia="Times New Roman"/>
          <w:szCs w:val="24"/>
        </w:rPr>
        <w:t>Θέλω να φέρω το παράδειγμα -είναι γνωστό σε όλους- ότι όταν η Ε</w:t>
      </w:r>
      <w:r>
        <w:rPr>
          <w:rFonts w:eastAsia="Times New Roman"/>
          <w:szCs w:val="24"/>
        </w:rPr>
        <w:t xml:space="preserve">λλάδα προχώρησε σε καθορισμό </w:t>
      </w:r>
      <w:r>
        <w:rPr>
          <w:rFonts w:eastAsia="Times New Roman"/>
          <w:szCs w:val="24"/>
        </w:rPr>
        <w:t>ΑΟΖ</w:t>
      </w:r>
      <w:r>
        <w:rPr>
          <w:rFonts w:eastAsia="Times New Roman"/>
          <w:szCs w:val="24"/>
        </w:rPr>
        <w:t xml:space="preserve"> με την Αλβανία, οι ίδιοι αυτοί που υπέγραψαν από αλβανικής πλευράς έσπευσαν να προσφύγουν στο </w:t>
      </w:r>
      <w:r>
        <w:rPr>
          <w:rFonts w:eastAsia="Times New Roman"/>
          <w:szCs w:val="24"/>
        </w:rPr>
        <w:t>ανώτατο αλβανικό δικαστήριο</w:t>
      </w:r>
      <w:r>
        <w:rPr>
          <w:rFonts w:eastAsia="Times New Roman"/>
          <w:szCs w:val="24"/>
        </w:rPr>
        <w:t xml:space="preserve"> και αυτό την ακύρωσε γιατί; Διότι </w:t>
      </w:r>
      <w:r>
        <w:rPr>
          <w:rFonts w:eastAsia="Times New Roman"/>
          <w:szCs w:val="24"/>
        </w:rPr>
        <w:t>-</w:t>
      </w:r>
      <w:r>
        <w:rPr>
          <w:rFonts w:eastAsia="Times New Roman"/>
          <w:szCs w:val="24"/>
        </w:rPr>
        <w:t>λέει- δεν είχε ληφθεί η μέση γραμμή, η οποία θα καθόριζε την αφετη</w:t>
      </w:r>
      <w:r>
        <w:rPr>
          <w:rFonts w:eastAsia="Times New Roman"/>
          <w:szCs w:val="24"/>
        </w:rPr>
        <w:t>ρία της οριοθέτησης.</w:t>
      </w:r>
    </w:p>
    <w:p w14:paraId="5DC78A3B"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Μα, για όνομα του </w:t>
      </w:r>
      <w:r>
        <w:rPr>
          <w:rFonts w:eastAsia="Times New Roman"/>
          <w:szCs w:val="24"/>
        </w:rPr>
        <w:t>θ</w:t>
      </w:r>
      <w:r>
        <w:rPr>
          <w:rFonts w:eastAsia="Times New Roman"/>
          <w:szCs w:val="24"/>
        </w:rPr>
        <w:t>εού! Δεν είμαστε ικανοί ούτε αυτό να κάνουμε και αφήνουμε περιθώρια να επιτυγχάνουν εις βάρος και των συμφερόντων των ελληνικών; Δεν θέλω να επεκταθώ σε αυτά ζητήματα</w:t>
      </w:r>
      <w:r>
        <w:rPr>
          <w:rFonts w:eastAsia="Times New Roman"/>
          <w:szCs w:val="24"/>
        </w:rPr>
        <w:t>,</w:t>
      </w:r>
      <w:r>
        <w:rPr>
          <w:rFonts w:eastAsia="Times New Roman"/>
          <w:szCs w:val="24"/>
        </w:rPr>
        <w:t xml:space="preserve"> διότι αφορούν όχι μόνο άσκηση εξωτερικής πολιτικ</w:t>
      </w:r>
      <w:r>
        <w:rPr>
          <w:rFonts w:eastAsia="Times New Roman"/>
          <w:szCs w:val="24"/>
        </w:rPr>
        <w:t>ής αλλά</w:t>
      </w:r>
      <w:r>
        <w:rPr>
          <w:rFonts w:eastAsia="Times New Roman"/>
          <w:szCs w:val="24"/>
        </w:rPr>
        <w:t>,</w:t>
      </w:r>
      <w:r>
        <w:rPr>
          <w:rFonts w:eastAsia="Times New Roman"/>
          <w:szCs w:val="24"/>
        </w:rPr>
        <w:t xml:space="preserve"> εν πολλοίς</w:t>
      </w:r>
      <w:r>
        <w:rPr>
          <w:rFonts w:eastAsia="Times New Roman"/>
          <w:szCs w:val="24"/>
        </w:rPr>
        <w:t>,</w:t>
      </w:r>
      <w:r>
        <w:rPr>
          <w:rFonts w:eastAsia="Times New Roman"/>
          <w:szCs w:val="24"/>
        </w:rPr>
        <w:t xml:space="preserve"> </w:t>
      </w:r>
      <w:proofErr w:type="spellStart"/>
      <w:r>
        <w:rPr>
          <w:rFonts w:eastAsia="Times New Roman"/>
          <w:szCs w:val="24"/>
        </w:rPr>
        <w:t>εκφεύγουν</w:t>
      </w:r>
      <w:proofErr w:type="spellEnd"/>
      <w:r>
        <w:rPr>
          <w:rFonts w:eastAsia="Times New Roman"/>
          <w:szCs w:val="24"/>
        </w:rPr>
        <w:t xml:space="preserve"> και των αρμοδιοτήτων του Υπουργείου Περιβάλλοντος. </w:t>
      </w:r>
    </w:p>
    <w:p w14:paraId="5DC78A3C"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Θέλω να κάνω, όμως, ένα άλλο σχόλιο για την καθυστερημένη ενσωμάτωση της </w:t>
      </w:r>
      <w:r>
        <w:rPr>
          <w:rFonts w:eastAsia="Times New Roman"/>
          <w:szCs w:val="24"/>
        </w:rPr>
        <w:t>ο</w:t>
      </w:r>
      <w:r>
        <w:rPr>
          <w:rFonts w:eastAsia="Times New Roman"/>
          <w:szCs w:val="24"/>
        </w:rPr>
        <w:t xml:space="preserve">δηγίας αυτής, ενώ είναι από τη διαβούλευση, όπως έχει κατά </w:t>
      </w:r>
      <w:r>
        <w:rPr>
          <w:rFonts w:eastAsia="Times New Roman"/>
          <w:szCs w:val="24"/>
        </w:rPr>
        <w:lastRenderedPageBreak/>
        <w:t xml:space="preserve">κόρον ειπωθεί. Εδώ και ενάμιση χρόνο, </w:t>
      </w:r>
      <w:r>
        <w:rPr>
          <w:rFonts w:eastAsia="Times New Roman"/>
          <w:szCs w:val="24"/>
        </w:rPr>
        <w:t>λοιπόν, καθυστέρησε και</w:t>
      </w:r>
      <w:r>
        <w:rPr>
          <w:rFonts w:eastAsia="Times New Roman"/>
          <w:szCs w:val="24"/>
        </w:rPr>
        <w:t xml:space="preserve">, μάλιστα, </w:t>
      </w:r>
      <w:r>
        <w:rPr>
          <w:rFonts w:eastAsia="Times New Roman"/>
          <w:szCs w:val="24"/>
        </w:rPr>
        <w:t xml:space="preserve">χωρίς να μας δίνεται κάποια δικαιολογία. </w:t>
      </w:r>
    </w:p>
    <w:p w14:paraId="5DC78A3D"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Ποια είναι, κατά τη δική μου αντίληψη, η δικαιολογία; Έπρεπε να έχουν περάσει προηγουμένως, να έχουν κυρωθεί από τη Βουλή, οι συμβάσεις παραχώρησης θαλάσσιων οικοπέδων για υδρογονά</w:t>
      </w:r>
      <w:r>
        <w:rPr>
          <w:rFonts w:eastAsia="Times New Roman"/>
          <w:szCs w:val="24"/>
        </w:rPr>
        <w:t xml:space="preserve">νθρακες και </w:t>
      </w:r>
      <w:r>
        <w:rPr>
          <w:rFonts w:eastAsia="Times New Roman"/>
          <w:szCs w:val="24"/>
        </w:rPr>
        <w:t>δί</w:t>
      </w:r>
      <w:r>
        <w:rPr>
          <w:rFonts w:eastAsia="Times New Roman"/>
          <w:szCs w:val="24"/>
        </w:rPr>
        <w:t>νω το παράδειγμα</w:t>
      </w:r>
      <w:r>
        <w:rPr>
          <w:rFonts w:eastAsia="Times New Roman"/>
          <w:szCs w:val="24"/>
        </w:rPr>
        <w:t>:</w:t>
      </w:r>
      <w:r>
        <w:rPr>
          <w:rFonts w:eastAsia="Times New Roman"/>
          <w:szCs w:val="24"/>
        </w:rPr>
        <w:t xml:space="preserve"> στις 15 Μαρτίου 2018 </w:t>
      </w:r>
      <w:r>
        <w:rPr>
          <w:rFonts w:eastAsia="Times New Roman"/>
          <w:szCs w:val="24"/>
        </w:rPr>
        <w:t xml:space="preserve">ψηφίστηκε </w:t>
      </w:r>
      <w:r>
        <w:rPr>
          <w:rFonts w:eastAsia="Times New Roman"/>
          <w:szCs w:val="24"/>
        </w:rPr>
        <w:t xml:space="preserve">ο </w:t>
      </w:r>
      <w:r>
        <w:rPr>
          <w:rFonts w:eastAsia="Times New Roman"/>
          <w:szCs w:val="24"/>
        </w:rPr>
        <w:t>ν.4525</w:t>
      </w:r>
      <w:r>
        <w:rPr>
          <w:rFonts w:eastAsia="Times New Roman"/>
          <w:szCs w:val="24"/>
        </w:rPr>
        <w:t>,</w:t>
      </w:r>
      <w:r>
        <w:rPr>
          <w:rFonts w:eastAsia="Times New Roman"/>
          <w:szCs w:val="24"/>
        </w:rPr>
        <w:t xml:space="preserve"> με τον οποίο παραχωρείται δικαίωμα έρευνας και εκμετάλλευσης υδρογονανθράκων στη θαλάσσια περιοχή ΙΙ στο Ιόνιο Πέλαγος.</w:t>
      </w:r>
    </w:p>
    <w:p w14:paraId="5DC78A3E"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Δεν θα ήταν </w:t>
      </w:r>
      <w:r>
        <w:rPr>
          <w:rFonts w:eastAsia="Times New Roman"/>
          <w:szCs w:val="24"/>
        </w:rPr>
        <w:t xml:space="preserve">σωστό </w:t>
      </w:r>
      <w:r>
        <w:rPr>
          <w:rFonts w:eastAsia="Times New Roman"/>
          <w:szCs w:val="24"/>
        </w:rPr>
        <w:t xml:space="preserve">να έχει προηγηθεί το σχέδιο, τουλάχιστον εν </w:t>
      </w:r>
      <w:r>
        <w:rPr>
          <w:rFonts w:eastAsia="Times New Roman"/>
          <w:szCs w:val="24"/>
        </w:rPr>
        <w:t>σπέρματι, της θαλάσσιας χωροταξίας</w:t>
      </w:r>
      <w:r>
        <w:rPr>
          <w:rFonts w:eastAsia="Times New Roman"/>
          <w:szCs w:val="24"/>
        </w:rPr>
        <w:t>,</w:t>
      </w:r>
      <w:r>
        <w:rPr>
          <w:rFonts w:eastAsia="Times New Roman"/>
          <w:szCs w:val="24"/>
        </w:rPr>
        <w:t xml:space="preserve"> του χωρικού περιβάλλοντος, ούτως ώστε να ξέρουμε πού οδηγούμ</w:t>
      </w:r>
      <w:r>
        <w:rPr>
          <w:rFonts w:eastAsia="Times New Roman"/>
          <w:szCs w:val="24"/>
        </w:rPr>
        <w:t>αστε</w:t>
      </w:r>
      <w:r>
        <w:rPr>
          <w:rFonts w:eastAsia="Times New Roman"/>
          <w:szCs w:val="24"/>
        </w:rPr>
        <w:t xml:space="preserve"> ή πρώτα παραχωρούμε περιοχές και μετά τις δεσμεύουμε, ούτως ώστε εξαιτίας συμβατικών όρων και δεσμεύσεων της χώρας να μην μπορούμε να δώσουμε λύσεις στα πρ</w:t>
      </w:r>
      <w:r>
        <w:rPr>
          <w:rFonts w:eastAsia="Times New Roman"/>
          <w:szCs w:val="24"/>
        </w:rPr>
        <w:t xml:space="preserve">οβλήματα τα οποία προκύπτουν στις συγκεκριμένες περιοχές. </w:t>
      </w:r>
    </w:p>
    <w:p w14:paraId="5DC78A3F"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Και ένα τελευταίο, πριν κλείσω, κύριε Πρόεδρε. Πρέπει να πω και το εξής: Δεν είναι μόνο ότι ψηφίζουμε τον νόμο καθυστερημένα. Πρέπει να θυμίσω και κάτι άλλο το οποίο είπα και στην </w:t>
      </w:r>
      <w:r>
        <w:rPr>
          <w:rFonts w:eastAsia="Times New Roman"/>
          <w:szCs w:val="24"/>
        </w:rPr>
        <w:t>ε</w:t>
      </w:r>
      <w:r>
        <w:rPr>
          <w:rFonts w:eastAsia="Times New Roman"/>
          <w:szCs w:val="24"/>
        </w:rPr>
        <w:t>πιτροπή. Για όλε</w:t>
      </w:r>
      <w:r>
        <w:rPr>
          <w:rFonts w:eastAsia="Times New Roman"/>
          <w:szCs w:val="24"/>
        </w:rPr>
        <w:t>ς αυτές τις πράξεις</w:t>
      </w:r>
      <w:r>
        <w:rPr>
          <w:rFonts w:eastAsia="Times New Roman"/>
          <w:szCs w:val="24"/>
        </w:rPr>
        <w:t>,</w:t>
      </w:r>
      <w:r>
        <w:rPr>
          <w:rFonts w:eastAsia="Times New Roman"/>
          <w:szCs w:val="24"/>
        </w:rPr>
        <w:t xml:space="preserve"> οι οποίες θα ακολουθήσουν</w:t>
      </w:r>
      <w:r>
        <w:rPr>
          <w:rFonts w:eastAsia="Times New Roman"/>
          <w:szCs w:val="24"/>
        </w:rPr>
        <w:t>,</w:t>
      </w:r>
      <w:r>
        <w:rPr>
          <w:rFonts w:eastAsia="Times New Roman"/>
          <w:szCs w:val="24"/>
        </w:rPr>
        <w:t xml:space="preserve"> πρέπει προηγουμένως να έχουν εγκριθεί </w:t>
      </w:r>
      <w:r>
        <w:rPr>
          <w:rFonts w:eastAsia="Times New Roman"/>
          <w:szCs w:val="24"/>
        </w:rPr>
        <w:lastRenderedPageBreak/>
        <w:t>στρατηγικές μελέτες περιβαλλοντικών επιπτώσεων. Έχουμε τη χρονική δυνατότητα στους επόμενους είκοσι τέσσερις ή τριάντα έξι μήνες, μέχρι να λήξει η προθεσμία ψήφισης των χ</w:t>
      </w:r>
      <w:r>
        <w:rPr>
          <w:rFonts w:eastAsia="Times New Roman"/>
          <w:szCs w:val="24"/>
        </w:rPr>
        <w:t>ωροταξικών σχεδίων, να έχουμε και τη συνολική στρατηγική περιβαλλοντική μελέτη εγκεκριμένη και τα επιμέρους σχέδια αυτής; Φοβάμαι πως όχι και</w:t>
      </w:r>
      <w:r>
        <w:rPr>
          <w:rFonts w:eastAsia="Times New Roman"/>
          <w:szCs w:val="24"/>
        </w:rPr>
        <w:t>, επίσης,</w:t>
      </w:r>
      <w:r>
        <w:rPr>
          <w:rFonts w:eastAsia="Times New Roman"/>
          <w:szCs w:val="24"/>
        </w:rPr>
        <w:t xml:space="preserve"> </w:t>
      </w:r>
      <w:r>
        <w:rPr>
          <w:rFonts w:eastAsia="Times New Roman"/>
          <w:szCs w:val="24"/>
        </w:rPr>
        <w:t>πως</w:t>
      </w:r>
      <w:r>
        <w:rPr>
          <w:rFonts w:eastAsia="Times New Roman"/>
          <w:szCs w:val="24"/>
        </w:rPr>
        <w:t xml:space="preserve"> θα μείνει και αυτός ένας νόμος περί χωροταξικών σχεδίων, όπως πολλοί άλλοι, μια καλή πρόθεση, αλλά στ</w:t>
      </w:r>
      <w:r>
        <w:rPr>
          <w:rFonts w:eastAsia="Times New Roman"/>
          <w:szCs w:val="24"/>
        </w:rPr>
        <w:t>α χαρτιά.</w:t>
      </w:r>
    </w:p>
    <w:p w14:paraId="5DC78A40"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 κύριε Πρόεδρε.</w:t>
      </w:r>
    </w:p>
    <w:p w14:paraId="5DC78A41"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5DC78A42"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5C0A72">
        <w:rPr>
          <w:rFonts w:eastAsia="Times New Roman"/>
          <w:b/>
          <w:szCs w:val="24"/>
        </w:rPr>
        <w:t>ΠΡΟΕΔΡΕΥΩΝ (Μάριος Γεωργιάδης):</w:t>
      </w:r>
      <w:r>
        <w:rPr>
          <w:rFonts w:eastAsia="Times New Roman"/>
          <w:szCs w:val="24"/>
        </w:rPr>
        <w:t xml:space="preserve"> Ευχαριστούμε τον κ. Καρρά.</w:t>
      </w:r>
    </w:p>
    <w:p w14:paraId="5DC78A43"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Πριν δώσω τον λόγο στην κ</w:t>
      </w:r>
      <w:r>
        <w:rPr>
          <w:rFonts w:eastAsia="Times New Roman"/>
          <w:szCs w:val="24"/>
        </w:rPr>
        <w:t>.</w:t>
      </w:r>
      <w:r>
        <w:rPr>
          <w:rFonts w:eastAsia="Times New Roman"/>
          <w:szCs w:val="24"/>
        </w:rPr>
        <w:t xml:space="preserve"> Τριανταφύλλου, θα ήθελε να κάνει μια νομοτεχνική βελτίωση</w:t>
      </w:r>
      <w:r>
        <w:rPr>
          <w:rFonts w:eastAsia="Times New Roman"/>
          <w:szCs w:val="24"/>
        </w:rPr>
        <w:t xml:space="preserve"> ο κύριος Υπουργός.</w:t>
      </w:r>
    </w:p>
    <w:p w14:paraId="5DC78A44"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Ορίστε, κύριε Σταθάκη, έχετε τον λόγο.</w:t>
      </w:r>
    </w:p>
    <w:p w14:paraId="5DC78A45"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5C0A72">
        <w:rPr>
          <w:rFonts w:eastAsia="Times New Roman"/>
          <w:b/>
          <w:szCs w:val="24"/>
        </w:rPr>
        <w:t>ΓΕΩΡΓΙΟΣ ΣΤΑΘΑΚΗΣ (Υπουργός Περιβάλλοντος και Ενέργειας):</w:t>
      </w:r>
      <w:r>
        <w:rPr>
          <w:rFonts w:eastAsia="Times New Roman"/>
          <w:szCs w:val="24"/>
        </w:rPr>
        <w:t xml:space="preserve"> Μια νομοτεχνική βελτίωση, στην περίπτωση </w:t>
      </w:r>
      <w:proofErr w:type="spellStart"/>
      <w:r>
        <w:rPr>
          <w:rFonts w:eastAsia="Times New Roman"/>
          <w:szCs w:val="24"/>
        </w:rPr>
        <w:t>ια</w:t>
      </w:r>
      <w:proofErr w:type="spellEnd"/>
      <w:r>
        <w:rPr>
          <w:rFonts w:eastAsia="Times New Roman"/>
          <w:szCs w:val="24"/>
        </w:rPr>
        <w:t xml:space="preserve">΄ της παραγράφου 1 του άρθρου 7 του ν.4495/2017, η οποία τροποποιείται με την παράγραφο 3 </w:t>
      </w:r>
      <w:r>
        <w:rPr>
          <w:rFonts w:eastAsia="Times New Roman"/>
          <w:szCs w:val="24"/>
        </w:rPr>
        <w:lastRenderedPageBreak/>
        <w:t>του άρ</w:t>
      </w:r>
      <w:r>
        <w:rPr>
          <w:rFonts w:eastAsia="Times New Roman"/>
          <w:szCs w:val="24"/>
        </w:rPr>
        <w:t xml:space="preserve">θρου 34 του σχεδίου νόμου, η φράση «των άρθρων 28 και 29» αντικαθίσταται με τη φράση «του άρθρου 29». </w:t>
      </w:r>
    </w:p>
    <w:p w14:paraId="5DC78A46" w14:textId="77777777" w:rsidR="00A02DB2" w:rsidRDefault="00AC477D">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w:t>
      </w:r>
      <w:r w:rsidRPr="000D63A8">
        <w:rPr>
          <w:rFonts w:eastAsia="Times New Roman" w:cs="Times New Roman"/>
          <w:szCs w:val="24"/>
        </w:rPr>
        <w:t xml:space="preserve">κ. </w:t>
      </w:r>
      <w:r>
        <w:rPr>
          <w:rFonts w:eastAsia="Times New Roman" w:cs="Times New Roman"/>
          <w:szCs w:val="24"/>
        </w:rPr>
        <w:t xml:space="preserve">Γεώργιος Σταθάκης </w:t>
      </w:r>
      <w:r w:rsidRPr="000D63A8">
        <w:rPr>
          <w:rFonts w:eastAsia="Times New Roman" w:cs="Times New Roman"/>
          <w:szCs w:val="24"/>
        </w:rPr>
        <w:t xml:space="preserve">καταθέτει για τα Πρακτικά </w:t>
      </w:r>
      <w:r>
        <w:rPr>
          <w:rFonts w:eastAsia="Times New Roman" w:cs="Times New Roman"/>
          <w:szCs w:val="24"/>
        </w:rPr>
        <w:t>την προαναφερθείσα νομοτεχνική βελτίωση, η οποία έχει ως εξής:</w:t>
      </w:r>
    </w:p>
    <w:p w14:paraId="5DC78A47" w14:textId="77777777" w:rsidR="00A02DB2" w:rsidRDefault="00AC477D">
      <w:pPr>
        <w:spacing w:line="600" w:lineRule="auto"/>
        <w:jc w:val="center"/>
        <w:rPr>
          <w:rFonts w:eastAsia="Times New Roman" w:cs="Times New Roman"/>
          <w:color w:val="FF0000"/>
          <w:szCs w:val="24"/>
        </w:rPr>
      </w:pPr>
      <w:r w:rsidRPr="00B9500E">
        <w:rPr>
          <w:rFonts w:eastAsia="Times New Roman" w:cs="Times New Roman"/>
          <w:color w:val="FF0000"/>
          <w:szCs w:val="24"/>
        </w:rPr>
        <w:t>ΑΛΛΑΓΗ ΣΕΛΙΔΑΣ</w:t>
      </w:r>
    </w:p>
    <w:p w14:paraId="5DC78A48" w14:textId="77777777" w:rsidR="00A02DB2" w:rsidRDefault="00AC477D">
      <w:pPr>
        <w:spacing w:line="600" w:lineRule="auto"/>
        <w:jc w:val="center"/>
        <w:rPr>
          <w:rFonts w:eastAsia="Times New Roman" w:cs="Times New Roman"/>
          <w:szCs w:val="24"/>
        </w:rPr>
      </w:pPr>
      <w:r>
        <w:rPr>
          <w:rFonts w:eastAsia="Times New Roman" w:cs="Times New Roman"/>
          <w:szCs w:val="24"/>
        </w:rPr>
        <w:t>(Να μπει η σελίδα 198)</w:t>
      </w:r>
    </w:p>
    <w:p w14:paraId="5DC78A49" w14:textId="77777777" w:rsidR="00A02DB2" w:rsidRDefault="00AC477D">
      <w:pPr>
        <w:spacing w:line="600" w:lineRule="auto"/>
        <w:jc w:val="center"/>
        <w:rPr>
          <w:rFonts w:eastAsia="Times New Roman" w:cs="Times New Roman"/>
          <w:color w:val="FF0000"/>
          <w:szCs w:val="24"/>
        </w:rPr>
      </w:pPr>
      <w:r w:rsidRPr="00B9500E">
        <w:rPr>
          <w:rFonts w:eastAsia="Times New Roman" w:cs="Times New Roman"/>
          <w:color w:val="FF0000"/>
          <w:szCs w:val="24"/>
        </w:rPr>
        <w:t>ΑΛΛΑΓΗ ΣΕΛΙΔΑΣ</w:t>
      </w:r>
    </w:p>
    <w:p w14:paraId="5DC78A4A"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κύριο Υπουργό.</w:t>
      </w:r>
    </w:p>
    <w:p w14:paraId="5DC78A4B"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Ορίστε, κυρία Τριανταφύλλου, έχετε τον λόγο για επτά λεπτά.</w:t>
      </w:r>
    </w:p>
    <w:p w14:paraId="5DC78A4C"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5C0A72">
        <w:rPr>
          <w:rFonts w:eastAsia="Times New Roman"/>
          <w:b/>
          <w:szCs w:val="24"/>
        </w:rPr>
        <w:t>ΜΑΡΙΑ ΤΡΙΑΝΤΑΦΥΛΛΟΥ:</w:t>
      </w:r>
      <w:r>
        <w:rPr>
          <w:rFonts w:eastAsia="Times New Roman"/>
          <w:szCs w:val="24"/>
        </w:rPr>
        <w:t xml:space="preserve"> Ευχαριστώ, κύριε Πρόεδρε.</w:t>
      </w:r>
    </w:p>
    <w:p w14:paraId="5DC78A4D"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Νομίζω ότι και σήμερα τα εθνικά θέματα έχουν τη</w:t>
      </w:r>
      <w:r>
        <w:rPr>
          <w:rFonts w:eastAsia="Times New Roman"/>
          <w:szCs w:val="24"/>
        </w:rPr>
        <w:t>ν τιμητική τους και έτσι πρέπει να γίνεται. Βεβαίως</w:t>
      </w:r>
      <w:r>
        <w:rPr>
          <w:rFonts w:eastAsia="Times New Roman"/>
          <w:szCs w:val="24"/>
        </w:rPr>
        <w:t>,</w:t>
      </w:r>
      <w:r>
        <w:rPr>
          <w:rFonts w:eastAsia="Times New Roman"/>
          <w:szCs w:val="24"/>
        </w:rPr>
        <w:t xml:space="preserve"> είναι από τα πιο σημαντικά θέματα, αλλά να μην ανοίγουν -προς </w:t>
      </w:r>
      <w:r>
        <w:rPr>
          <w:rFonts w:eastAsia="Times New Roman"/>
          <w:szCs w:val="24"/>
        </w:rPr>
        <w:t>θ</w:t>
      </w:r>
      <w:r>
        <w:rPr>
          <w:rFonts w:eastAsia="Times New Roman"/>
          <w:szCs w:val="24"/>
        </w:rPr>
        <w:t xml:space="preserve">εού- με αυτόν τον τρόπο. </w:t>
      </w:r>
    </w:p>
    <w:p w14:paraId="5DC78A4E"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Μιλήσατε για ΑΟΖ. Αναφέρθηκαν από πολλούς συναδέλφους τα ζητήματα γύρω από την ΑΟΖ. Σίγουρα στις ρευστές και δύσκο</w:t>
      </w:r>
      <w:r>
        <w:rPr>
          <w:rFonts w:eastAsia="Times New Roman"/>
          <w:szCs w:val="24"/>
        </w:rPr>
        <w:t xml:space="preserve">λες γεωπολιτικές συνθήκες </w:t>
      </w:r>
      <w:r>
        <w:rPr>
          <w:rFonts w:eastAsia="Times New Roman"/>
          <w:szCs w:val="24"/>
        </w:rPr>
        <w:t>-</w:t>
      </w:r>
      <w:r>
        <w:rPr>
          <w:rFonts w:eastAsia="Times New Roman"/>
          <w:szCs w:val="24"/>
        </w:rPr>
        <w:t>της γειτονιάς μας ειδικά</w:t>
      </w:r>
      <w:r>
        <w:rPr>
          <w:rFonts w:eastAsia="Times New Roman"/>
          <w:szCs w:val="24"/>
        </w:rPr>
        <w:t>-</w:t>
      </w:r>
      <w:r>
        <w:rPr>
          <w:rFonts w:eastAsia="Times New Roman"/>
          <w:szCs w:val="24"/>
        </w:rPr>
        <w:t xml:space="preserve"> θα πρέπει να είναι αναπόσπαστο κομμάτι </w:t>
      </w:r>
      <w:r>
        <w:rPr>
          <w:rFonts w:eastAsia="Times New Roman"/>
          <w:szCs w:val="24"/>
        </w:rPr>
        <w:lastRenderedPageBreak/>
        <w:t>της στρατηγικής της ελληνικής εξωτερικής πολιτικής η ανακήρυξη και η οριοθέτηση των θαλασσίων ζωνών δικαιοδοσίας της χώρας μας, στις οποίες περιλαμβάνεται και η ΑΟΖ</w:t>
      </w:r>
      <w:r>
        <w:rPr>
          <w:rFonts w:eastAsia="Times New Roman"/>
          <w:szCs w:val="24"/>
        </w:rPr>
        <w:t xml:space="preserve">, αλλά υπάρχουν πεπραγμένα. </w:t>
      </w:r>
    </w:p>
    <w:p w14:paraId="5DC78A4F"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Αναφέρθηκε και ο προηγούμενος συνάδελφος, που κατέβηκε μόλις από το Βήμα, στην περίπτωση της προσπάθειας να οριοθετήσουμε την ΑΟΖ σε σχέση με την Αλβανία, μια προσπάθεια που έγινε το 2009, όμως, ποτέ δεν ήρθε στη Βουλή. Πράγματ</w:t>
      </w:r>
      <w:r>
        <w:rPr>
          <w:rFonts w:eastAsia="Times New Roman"/>
          <w:szCs w:val="24"/>
        </w:rPr>
        <w:t xml:space="preserve">ι, θα πρέπει να πούμε ότι το αλβανικό συνταγματικό δικαστήριο την απέρριψε. Είχατε, όμως, τη δυνατότητα </w:t>
      </w:r>
      <w:r>
        <w:rPr>
          <w:rFonts w:eastAsia="Times New Roman"/>
          <w:szCs w:val="24"/>
        </w:rPr>
        <w:t>-</w:t>
      </w:r>
      <w:r>
        <w:rPr>
          <w:rFonts w:eastAsia="Times New Roman"/>
          <w:szCs w:val="24"/>
        </w:rPr>
        <w:t>και δ</w:t>
      </w:r>
      <w:r>
        <w:rPr>
          <w:rFonts w:eastAsia="Times New Roman"/>
          <w:szCs w:val="24"/>
        </w:rPr>
        <w:t>ύ</w:t>
      </w:r>
      <w:r>
        <w:rPr>
          <w:rFonts w:eastAsia="Times New Roman"/>
          <w:szCs w:val="24"/>
        </w:rPr>
        <w:t>ο φορές, αν δεν κάνω λάθος- να τη φέρετε στη Βουλή. Δεν τη φέρατε. Και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όλοι γνωρίζουμε ότι είναι πάγια πολιτική της Τουρκίας να εμποδίζε</w:t>
      </w:r>
      <w:r>
        <w:rPr>
          <w:rFonts w:eastAsia="Times New Roman"/>
          <w:szCs w:val="24"/>
        </w:rPr>
        <w:t xml:space="preserve">ι την Ελλάδα να ασκήσει τα δικαιώματά της που απορρέουν από το Διεθνές Δίκαιο και υπάρχουν, δυστυχώς, τετελεσμένα. </w:t>
      </w:r>
    </w:p>
    <w:p w14:paraId="5DC78A5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Υπάρχει και μία </w:t>
      </w:r>
      <w:r>
        <w:rPr>
          <w:rFonts w:eastAsia="Times New Roman" w:cs="Times New Roman"/>
          <w:szCs w:val="24"/>
        </w:rPr>
        <w:t>-</w:t>
      </w:r>
      <w:r>
        <w:rPr>
          <w:rFonts w:eastAsia="Times New Roman" w:cs="Times New Roman"/>
          <w:szCs w:val="24"/>
        </w:rPr>
        <w:t>θα μου επιτρέψετε να πω- δημόσια υποτίμηση της ΑΟΖ</w:t>
      </w:r>
      <w:r w:rsidRPr="00DB6A9F">
        <w:rPr>
          <w:rFonts w:eastAsia="Times New Roman" w:cs="Times New Roman"/>
          <w:szCs w:val="24"/>
        </w:rPr>
        <w:t xml:space="preserve"> </w:t>
      </w:r>
      <w:r>
        <w:rPr>
          <w:rFonts w:eastAsia="Times New Roman" w:cs="Times New Roman"/>
          <w:szCs w:val="24"/>
        </w:rPr>
        <w:t>από πολλές προηγούμενες κυβερνήσεις. Να θυμηθούμε ότι κάποια στιγμή κάπο</w:t>
      </w:r>
      <w:r>
        <w:rPr>
          <w:rFonts w:eastAsia="Times New Roman" w:cs="Times New Roman"/>
          <w:szCs w:val="24"/>
        </w:rPr>
        <w:t>ια ελληνική κυβέρνηση έλεγε ότι είναι μόδα, έτσι είχε αποκαλέσει. Βεβαίως, υπάρχουν πολλά και σημαντικά ζητήματα</w:t>
      </w:r>
      <w:r>
        <w:rPr>
          <w:rFonts w:eastAsia="Times New Roman" w:cs="Times New Roman"/>
          <w:szCs w:val="24"/>
        </w:rPr>
        <w:t>,</w:t>
      </w:r>
      <w:r>
        <w:rPr>
          <w:rFonts w:eastAsia="Times New Roman" w:cs="Times New Roman"/>
          <w:szCs w:val="24"/>
        </w:rPr>
        <w:t xml:space="preserve"> τα οποία δεν μπορούμε να τα συζητήσουμε αυτή τη στιγμή, αλλά εγώ θεωρώ ότι και στην Επιτροπή Εθνικής Άμυνας και Εξωτερικών Υποθέσεων συζητάμε </w:t>
      </w:r>
      <w:r>
        <w:rPr>
          <w:rFonts w:eastAsia="Times New Roman" w:cs="Times New Roman"/>
          <w:szCs w:val="24"/>
        </w:rPr>
        <w:t>κάθε φορά τα σημα</w:t>
      </w:r>
      <w:r>
        <w:rPr>
          <w:rFonts w:eastAsia="Times New Roman" w:cs="Times New Roman"/>
          <w:szCs w:val="24"/>
        </w:rPr>
        <w:lastRenderedPageBreak/>
        <w:t>ντικά ζητήματα, και πρέπει να τα συζητάμε, φτάνει να γνωρίζουμε ότι υπάρχουν πεπραγμένα, υπάρχουν συνθήκες, οι συνθήκες αυτές έχουν υπογραφεί από συγκεκριμένες κυβερνήσεις</w:t>
      </w:r>
      <w:r w:rsidRPr="00DB6A9F">
        <w:rPr>
          <w:rFonts w:eastAsia="Times New Roman" w:cs="Times New Roman"/>
          <w:szCs w:val="24"/>
        </w:rPr>
        <w:t>,</w:t>
      </w:r>
      <w:r>
        <w:rPr>
          <w:rFonts w:eastAsia="Times New Roman" w:cs="Times New Roman"/>
          <w:szCs w:val="24"/>
        </w:rPr>
        <w:t xml:space="preserve"> και θα πρέπει γι’ όλο αυτό να γίνει επιτέλους απολογισμός</w:t>
      </w:r>
      <w:r w:rsidRPr="00DB6A9F">
        <w:rPr>
          <w:rFonts w:eastAsia="Times New Roman" w:cs="Times New Roman"/>
          <w:szCs w:val="24"/>
        </w:rPr>
        <w:t>,</w:t>
      </w:r>
      <w:r>
        <w:rPr>
          <w:rFonts w:eastAsia="Times New Roman" w:cs="Times New Roman"/>
          <w:szCs w:val="24"/>
        </w:rPr>
        <w:t xml:space="preserve"> ενώ τα </w:t>
      </w:r>
      <w:r>
        <w:rPr>
          <w:rFonts w:eastAsia="Times New Roman" w:cs="Times New Roman"/>
          <w:szCs w:val="24"/>
        </w:rPr>
        <w:t>τελευταία χρόνια υπάρχει προσπάθεια για στέρεες συμφωνίες</w:t>
      </w:r>
      <w:r w:rsidRPr="00DB6A9F">
        <w:rPr>
          <w:rFonts w:eastAsia="Times New Roman" w:cs="Times New Roman"/>
          <w:szCs w:val="24"/>
        </w:rPr>
        <w:t>,</w:t>
      </w:r>
      <w:r>
        <w:rPr>
          <w:rFonts w:eastAsia="Times New Roman" w:cs="Times New Roman"/>
          <w:szCs w:val="24"/>
        </w:rPr>
        <w:t xml:space="preserve"> για τριμερείς συναντήσεις που φέρνουν αποτέλεσμα στη γεωπολιτική μας γειτονιά. </w:t>
      </w:r>
    </w:p>
    <w:p w14:paraId="5DC78A5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Πάμε λίγο στο νομοσχέδιο, αν και εγώ θα μιλήσω κυρίως για την τροπολογία που έχει να κάνει με τους ΤΟΕΒ. Θα αναφερθώ,</w:t>
      </w:r>
      <w:r>
        <w:rPr>
          <w:rFonts w:eastAsia="Times New Roman" w:cs="Times New Roman"/>
          <w:szCs w:val="24"/>
        </w:rPr>
        <w:t xml:space="preserve"> όμως, λίγο στο νομοσχέδιο </w:t>
      </w:r>
      <w:r>
        <w:rPr>
          <w:rFonts w:eastAsia="Times New Roman" w:cs="Times New Roman"/>
          <w:szCs w:val="24"/>
        </w:rPr>
        <w:t>ρωτώντας</w:t>
      </w:r>
      <w:r>
        <w:rPr>
          <w:rFonts w:eastAsia="Times New Roman" w:cs="Times New Roman"/>
          <w:szCs w:val="24"/>
        </w:rPr>
        <w:t xml:space="preserve"> το εξής: Τι αποτελεί η σημερινή </w:t>
      </w:r>
      <w:r>
        <w:rPr>
          <w:rFonts w:eastAsia="Times New Roman" w:cs="Times New Roman"/>
          <w:szCs w:val="24"/>
        </w:rPr>
        <w:t>ο</w:t>
      </w:r>
      <w:r>
        <w:rPr>
          <w:rFonts w:eastAsia="Times New Roman" w:cs="Times New Roman"/>
          <w:szCs w:val="24"/>
        </w:rPr>
        <w:t>δηγία; Μας λέει ότι η κάθε χώρα θα πρέπει να αποκτήσει μια εθνική χωρική στρατηγική για τον θαλάσσιο χώρο ως τις 31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2012. Είναι μια </w:t>
      </w:r>
      <w:r>
        <w:rPr>
          <w:rFonts w:eastAsia="Times New Roman" w:cs="Times New Roman"/>
          <w:szCs w:val="24"/>
        </w:rPr>
        <w:t>ο</w:t>
      </w:r>
      <w:r>
        <w:rPr>
          <w:rFonts w:eastAsia="Times New Roman" w:cs="Times New Roman"/>
          <w:szCs w:val="24"/>
        </w:rPr>
        <w:t xml:space="preserve">δηγία η οποία δεν είναι πλήρως αποσαφηνισμένη στις λεπτομέρειές της, αυτό είναι αλήθεια, όπως είναι αλήθεια ότι υπήρχε μια καθυστέρηση. Η </w:t>
      </w:r>
      <w:r>
        <w:rPr>
          <w:rFonts w:eastAsia="Times New Roman" w:cs="Times New Roman"/>
          <w:szCs w:val="24"/>
        </w:rPr>
        <w:t>ο</w:t>
      </w:r>
      <w:r>
        <w:rPr>
          <w:rFonts w:eastAsia="Times New Roman" w:cs="Times New Roman"/>
          <w:szCs w:val="24"/>
        </w:rPr>
        <w:t>δηγία αυτή είναι περίπου ενάμιση χρόνο.</w:t>
      </w:r>
    </w:p>
    <w:p w14:paraId="5DC78A5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Πράγματι μπορούμε να σταθούμε σε αυτά τα δύο ζητήματα, αλλά και στον στόχο, σ</w:t>
      </w:r>
      <w:r>
        <w:rPr>
          <w:rFonts w:eastAsia="Times New Roman" w:cs="Times New Roman"/>
          <w:szCs w:val="24"/>
        </w:rPr>
        <w:t xml:space="preserve">την προσπάθεια που κάνει αυτή η </w:t>
      </w:r>
      <w:r>
        <w:rPr>
          <w:rFonts w:eastAsia="Times New Roman" w:cs="Times New Roman"/>
          <w:szCs w:val="24"/>
        </w:rPr>
        <w:t>ο</w:t>
      </w:r>
      <w:r>
        <w:rPr>
          <w:rFonts w:eastAsia="Times New Roman" w:cs="Times New Roman"/>
          <w:szCs w:val="24"/>
        </w:rPr>
        <w:t xml:space="preserve">δηγία και τι καλούμαστε εμείς να κάνουμε ως χώρα, πώς δηλαδή εμείς θα μπορέσουμε όχι απλώς να περιφρουρήσουμε την </w:t>
      </w:r>
      <w:r>
        <w:rPr>
          <w:rFonts w:eastAsia="Times New Roman" w:cs="Times New Roman"/>
          <w:szCs w:val="24"/>
        </w:rPr>
        <w:t>ο</w:t>
      </w:r>
      <w:r>
        <w:rPr>
          <w:rFonts w:eastAsia="Times New Roman" w:cs="Times New Roman"/>
          <w:szCs w:val="24"/>
        </w:rPr>
        <w:t xml:space="preserve">δηγία, αλλά ουσιαστικά να φτιάξουμε εκείνες τις προϋποθέσεις ώστε να υλοποιήσουμε σωστά την </w:t>
      </w:r>
      <w:r>
        <w:rPr>
          <w:rFonts w:eastAsia="Times New Roman" w:cs="Times New Roman"/>
          <w:szCs w:val="24"/>
        </w:rPr>
        <w:t>ο</w:t>
      </w:r>
      <w:r>
        <w:rPr>
          <w:rFonts w:eastAsia="Times New Roman" w:cs="Times New Roman"/>
          <w:szCs w:val="24"/>
        </w:rPr>
        <w:t>δηγία.</w:t>
      </w:r>
    </w:p>
    <w:p w14:paraId="5DC78A5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Αυτό που</w:t>
      </w:r>
      <w:r>
        <w:rPr>
          <w:rFonts w:eastAsia="Times New Roman" w:cs="Times New Roman"/>
          <w:szCs w:val="24"/>
        </w:rPr>
        <w:t xml:space="preserve"> προσπαθεί να κάνει η </w:t>
      </w:r>
      <w:r>
        <w:rPr>
          <w:rFonts w:eastAsia="Times New Roman" w:cs="Times New Roman"/>
          <w:szCs w:val="24"/>
        </w:rPr>
        <w:t>ο</w:t>
      </w:r>
      <w:r>
        <w:rPr>
          <w:rFonts w:eastAsia="Times New Roman" w:cs="Times New Roman"/>
          <w:szCs w:val="24"/>
        </w:rPr>
        <w:t xml:space="preserve">δηγία, και θα πρέπει να το κάνουμε κι εμείς και όλοι, είναι ότι θα πρέπει να διαμορφωθεί ένα ξεκάθαρο πλαίσιο, ώστε με διαβούλευση, με επιστημονικό και συνολικό τρόπο να συγκεντρώσουμε σε ένα συνολικό </w:t>
      </w:r>
      <w:r>
        <w:rPr>
          <w:rFonts w:eastAsia="Times New Roman" w:cs="Times New Roman"/>
          <w:szCs w:val="24"/>
        </w:rPr>
        <w:t>-</w:t>
      </w:r>
      <w:r>
        <w:rPr>
          <w:rFonts w:eastAsia="Times New Roman" w:cs="Times New Roman"/>
          <w:szCs w:val="24"/>
        </w:rPr>
        <w:t>θα έλεγα- σχέδιο όλες τις δραστ</w:t>
      </w:r>
      <w:r>
        <w:rPr>
          <w:rFonts w:eastAsia="Times New Roman" w:cs="Times New Roman"/>
          <w:szCs w:val="24"/>
        </w:rPr>
        <w:t>ηριότητες που έτσι ή αλλιώς αναπτύσσονται στον θαλάσσιο χώρο και την παράκτια ζώνη και να σχεδιάσουμε με ορίζοντα δεκαετίας το από εδώ και πέρα.</w:t>
      </w:r>
    </w:p>
    <w:p w14:paraId="5DC78A5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Εδώ πρέπει να πούμε το εξής</w:t>
      </w:r>
      <w:r>
        <w:rPr>
          <w:rFonts w:eastAsia="Times New Roman" w:cs="Times New Roman"/>
          <w:szCs w:val="24"/>
        </w:rPr>
        <w:t>:</w:t>
      </w:r>
      <w:r>
        <w:rPr>
          <w:rFonts w:eastAsia="Times New Roman" w:cs="Times New Roman"/>
          <w:szCs w:val="24"/>
        </w:rPr>
        <w:t xml:space="preserve"> ότι πρέπει να κατανοήσουμε αυτή</w:t>
      </w:r>
      <w:r>
        <w:rPr>
          <w:rFonts w:eastAsia="Times New Roman" w:cs="Times New Roman"/>
          <w:szCs w:val="24"/>
        </w:rPr>
        <w:t xml:space="preserve"> την ανάγκη σε βάθος. Γιατί σήμερα, περισσότερο από ποτέ, μπορεί να γιατρέψει αυτή η </w:t>
      </w:r>
      <w:r>
        <w:rPr>
          <w:rFonts w:eastAsia="Times New Roman" w:cs="Times New Roman"/>
          <w:szCs w:val="24"/>
        </w:rPr>
        <w:t>ο</w:t>
      </w:r>
      <w:r>
        <w:rPr>
          <w:rFonts w:eastAsia="Times New Roman" w:cs="Times New Roman"/>
          <w:szCs w:val="24"/>
        </w:rPr>
        <w:t>δηγία, αν χρησιμοποιηθεί σωστά, πληγές που έχει αφήσει στο σώμα του περιβάλλοντος και πιο συγκεκριμένα στο σώμα της Μεσογείου</w:t>
      </w:r>
      <w:r>
        <w:rPr>
          <w:rFonts w:eastAsia="Times New Roman" w:cs="Times New Roman"/>
          <w:szCs w:val="24"/>
        </w:rPr>
        <w:t>,</w:t>
      </w:r>
      <w:r>
        <w:rPr>
          <w:rFonts w:eastAsia="Times New Roman" w:cs="Times New Roman"/>
          <w:szCs w:val="24"/>
        </w:rPr>
        <w:t xml:space="preserve"> που μας ενδιαφέρει άμεσα</w:t>
      </w:r>
      <w:r>
        <w:rPr>
          <w:rFonts w:eastAsia="Times New Roman" w:cs="Times New Roman"/>
          <w:szCs w:val="24"/>
        </w:rPr>
        <w:t>,</w:t>
      </w:r>
      <w:r>
        <w:rPr>
          <w:rFonts w:eastAsia="Times New Roman" w:cs="Times New Roman"/>
          <w:szCs w:val="24"/>
        </w:rPr>
        <w:t xml:space="preserve"> ο άκρατος νεοφιλε</w:t>
      </w:r>
      <w:r>
        <w:rPr>
          <w:rFonts w:eastAsia="Times New Roman" w:cs="Times New Roman"/>
          <w:szCs w:val="24"/>
        </w:rPr>
        <w:t xml:space="preserve">λευθερισμός των τελευταίων πολλών χρόνων. </w:t>
      </w:r>
    </w:p>
    <w:p w14:paraId="5DC78A5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 θαλάσσιο περιβάλλον της Μεσογείου, η </w:t>
      </w:r>
      <w:proofErr w:type="spellStart"/>
      <w:r>
        <w:rPr>
          <w:rFonts w:eastAsia="Times New Roman" w:cs="Times New Roman"/>
          <w:szCs w:val="24"/>
        </w:rPr>
        <w:t>αειφορία</w:t>
      </w:r>
      <w:proofErr w:type="spellEnd"/>
      <w:r>
        <w:rPr>
          <w:rFonts w:eastAsia="Times New Roman" w:cs="Times New Roman"/>
          <w:szCs w:val="24"/>
        </w:rPr>
        <w:t xml:space="preserve"> μπορεί να έχει έναν εχθρό λιγότερο, όταν τα συμβαλλόμενα μέρη της Σύμβασης της Βαρκελώνης, τα έθνη-κράτη της γειτονιάς της Μεσογείου από κοινού παλέψουν να αποκατασ</w:t>
      </w:r>
      <w:r>
        <w:rPr>
          <w:rFonts w:eastAsia="Times New Roman" w:cs="Times New Roman"/>
          <w:szCs w:val="24"/>
        </w:rPr>
        <w:t>τήσουν την περιβαλλοντική επιβάρυνση που τόσα χρόνια δημιουργούσε η άκρατη, ανεξέλεγκτη και χωρίς κανένα σχέδιο εκμετάλλευσή της.</w:t>
      </w:r>
    </w:p>
    <w:p w14:paraId="5DC78A5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η ίδια η παραγωγική διαδικασία και η συνεργασία στη βάση των κανόνων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ικαίου θα ενισχυθεί, όταν τους α</w:t>
      </w:r>
      <w:r>
        <w:rPr>
          <w:rFonts w:eastAsia="Times New Roman" w:cs="Times New Roman"/>
          <w:szCs w:val="24"/>
        </w:rPr>
        <w:t xml:space="preserve">νταγωνισμούς αντικαταστήσει η </w:t>
      </w:r>
      <w:proofErr w:type="spellStart"/>
      <w:r>
        <w:rPr>
          <w:rFonts w:eastAsia="Times New Roman" w:cs="Times New Roman"/>
          <w:szCs w:val="24"/>
        </w:rPr>
        <w:t>συναντίληψη</w:t>
      </w:r>
      <w:proofErr w:type="spellEnd"/>
      <w:r>
        <w:rPr>
          <w:rFonts w:eastAsia="Times New Roman" w:cs="Times New Roman"/>
          <w:szCs w:val="24"/>
        </w:rPr>
        <w:t xml:space="preserve"> και η </w:t>
      </w:r>
      <w:proofErr w:type="spellStart"/>
      <w:r>
        <w:rPr>
          <w:rFonts w:eastAsia="Times New Roman" w:cs="Times New Roman"/>
          <w:szCs w:val="24"/>
        </w:rPr>
        <w:t>συνεργατικότητα</w:t>
      </w:r>
      <w:proofErr w:type="spellEnd"/>
      <w:r>
        <w:rPr>
          <w:rFonts w:eastAsia="Times New Roman" w:cs="Times New Roman"/>
          <w:szCs w:val="24"/>
        </w:rPr>
        <w:t xml:space="preserve"> στη βάση της </w:t>
      </w:r>
      <w:proofErr w:type="spellStart"/>
      <w:r>
        <w:rPr>
          <w:rFonts w:eastAsia="Times New Roman" w:cs="Times New Roman"/>
          <w:szCs w:val="24"/>
        </w:rPr>
        <w:t>αειφορίας</w:t>
      </w:r>
      <w:proofErr w:type="spellEnd"/>
      <w:r>
        <w:rPr>
          <w:rFonts w:eastAsia="Times New Roman" w:cs="Times New Roman"/>
          <w:szCs w:val="24"/>
        </w:rPr>
        <w:t xml:space="preserve"> των θαλασσών και των παραγωγικών τους δυνατοτήτων.</w:t>
      </w:r>
    </w:p>
    <w:p w14:paraId="5DC78A5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Θα μπορούσαμε γι’ αυτό να πούμε πολλά. Θέλω, όμως, να σταθώ σε δύο πράγματα:</w:t>
      </w:r>
    </w:p>
    <w:p w14:paraId="5DC78A5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Ακούγεται από την Αξιωματική Αντιπολίτευσ</w:t>
      </w:r>
      <w:r>
        <w:rPr>
          <w:rFonts w:eastAsia="Times New Roman" w:cs="Times New Roman"/>
          <w:szCs w:val="24"/>
        </w:rPr>
        <w:t xml:space="preserve">η ότι υπάρχει έλλειψη στρατηγικού σχεδιασμού. Θα ήθελα να θυμίσω κάποια πράγματα. Πριν από αυτή την </w:t>
      </w:r>
      <w:r>
        <w:rPr>
          <w:rFonts w:eastAsia="Times New Roman" w:cs="Times New Roman"/>
          <w:szCs w:val="24"/>
        </w:rPr>
        <w:t>ο</w:t>
      </w:r>
      <w:r>
        <w:rPr>
          <w:rFonts w:eastAsia="Times New Roman" w:cs="Times New Roman"/>
          <w:szCs w:val="24"/>
        </w:rPr>
        <w:t xml:space="preserve">δηγία, πριν από την ανάγκη προσαρμογής σε αυτή την </w:t>
      </w:r>
      <w:r>
        <w:rPr>
          <w:rFonts w:eastAsia="Times New Roman" w:cs="Times New Roman"/>
          <w:szCs w:val="24"/>
        </w:rPr>
        <w:t>ο</w:t>
      </w:r>
      <w:r>
        <w:rPr>
          <w:rFonts w:eastAsia="Times New Roman" w:cs="Times New Roman"/>
          <w:szCs w:val="24"/>
        </w:rPr>
        <w:t xml:space="preserve">δηγία, υπήρξε διαχρονικά ένας ισχυρισμός που φαίνεται ουσιαστικά και από το αποτέλεσμα, ότι δεν υπήρχε </w:t>
      </w:r>
      <w:r>
        <w:rPr>
          <w:rFonts w:eastAsia="Times New Roman" w:cs="Times New Roman"/>
          <w:szCs w:val="24"/>
        </w:rPr>
        <w:t xml:space="preserve">ανάγκη </w:t>
      </w:r>
      <w:r>
        <w:rPr>
          <w:rFonts w:eastAsia="Times New Roman" w:cs="Times New Roman"/>
          <w:szCs w:val="24"/>
        </w:rPr>
        <w:t xml:space="preserve">στρατηγικού </w:t>
      </w:r>
      <w:r>
        <w:rPr>
          <w:rFonts w:eastAsia="Times New Roman" w:cs="Times New Roman"/>
          <w:szCs w:val="24"/>
        </w:rPr>
        <w:t xml:space="preserve">θαλάσσιου χωροταξικού σχεδιασμού. Γι’ αυτό και ποτέ δεν έγινε. Ούτε </w:t>
      </w:r>
      <w:proofErr w:type="spellStart"/>
      <w:r>
        <w:rPr>
          <w:rFonts w:eastAsia="Times New Roman" w:cs="Times New Roman"/>
          <w:szCs w:val="24"/>
        </w:rPr>
        <w:t>προϋπήρξε</w:t>
      </w:r>
      <w:proofErr w:type="spellEnd"/>
      <w:r>
        <w:rPr>
          <w:rFonts w:eastAsia="Times New Roman" w:cs="Times New Roman"/>
          <w:szCs w:val="24"/>
        </w:rPr>
        <w:t xml:space="preserve">, θα έλεγα, ένα υψηλό διυπουργικό όργανο με ισχυρή συντονιστική αρμοδιότητα που να ασχολήθηκε με τον χωροταξικό σχεδιασμό. </w:t>
      </w:r>
    </w:p>
    <w:p w14:paraId="5DC78A5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Οι λόγοι ήταν αρκετοί</w:t>
      </w:r>
      <w:r>
        <w:rPr>
          <w:rFonts w:eastAsia="Times New Roman" w:cs="Times New Roman"/>
          <w:szCs w:val="24"/>
        </w:rPr>
        <w:t>…</w:t>
      </w:r>
      <w:r>
        <w:rPr>
          <w:rFonts w:eastAsia="Times New Roman" w:cs="Times New Roman"/>
          <w:szCs w:val="24"/>
        </w:rPr>
        <w:t xml:space="preserve"> και αβελτηρία</w:t>
      </w:r>
      <w:r>
        <w:rPr>
          <w:rFonts w:eastAsia="Times New Roman" w:cs="Times New Roman"/>
          <w:szCs w:val="24"/>
        </w:rPr>
        <w:t xml:space="preserve">ς. Κατά την άποψή μου, δεν υπήρχε πολιτική βούληση. Από την άλλη, αν δεν υπάρχει κάτι συγκεκριμένο, αν δεν υπάρχει κάτι κάτω από έλεγχο είναι, δυστυχώς, πολύ πιο εύκολες οι </w:t>
      </w:r>
      <w:r>
        <w:rPr>
          <w:rFonts w:eastAsia="Times New Roman" w:cs="Times New Roman"/>
          <w:szCs w:val="24"/>
        </w:rPr>
        <w:lastRenderedPageBreak/>
        <w:t>αυθαιρεσίες και γιατί ενδεχομένως να θεωρήθηκε ότι δεν υπήρχαν τόσο σοβαροί, τουλάχ</w:t>
      </w:r>
      <w:r>
        <w:rPr>
          <w:rFonts w:eastAsia="Times New Roman" w:cs="Times New Roman"/>
          <w:szCs w:val="24"/>
        </w:rPr>
        <w:t>ιστον εκδηλωμένοι ανταγωνισμοί σε εθνικό ή διεθνές επίπεδο.</w:t>
      </w:r>
    </w:p>
    <w:p w14:paraId="5DC78A5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Σήμερα, όμως, πέρα από την </w:t>
      </w:r>
      <w:r>
        <w:rPr>
          <w:rFonts w:eastAsia="Times New Roman" w:cs="Times New Roman"/>
          <w:szCs w:val="24"/>
        </w:rPr>
        <w:t>ο</w:t>
      </w:r>
      <w:r>
        <w:rPr>
          <w:rFonts w:eastAsia="Times New Roman" w:cs="Times New Roman"/>
          <w:szCs w:val="24"/>
        </w:rPr>
        <w:t>δηγία και την ανάγκη να προστατεύσουμε το περιβάλλον υπάρχει μια οικονομική κρίση. Άρα υπάρχει μεγαλύτερη ανάγκη για αναπτυξιακή προοπτική. Το ένα είναι αυτό</w:t>
      </w:r>
    </w:p>
    <w:p w14:paraId="5DC78A5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Το δεύτερο</w:t>
      </w:r>
      <w:r>
        <w:rPr>
          <w:rFonts w:eastAsia="Times New Roman" w:cs="Times New Roman"/>
          <w:szCs w:val="24"/>
        </w:rPr>
        <w:t xml:space="preserve"> που θα ήθελα να επισημάνω πάντα σε σχέση με την </w:t>
      </w:r>
      <w:r>
        <w:rPr>
          <w:rFonts w:eastAsia="Times New Roman" w:cs="Times New Roman"/>
          <w:szCs w:val="24"/>
        </w:rPr>
        <w:t>ο</w:t>
      </w:r>
      <w:r>
        <w:rPr>
          <w:rFonts w:eastAsia="Times New Roman" w:cs="Times New Roman"/>
          <w:szCs w:val="24"/>
        </w:rPr>
        <w:t>δηγία είναι το να δούμε λίγο καλύτερα τον παράκτιο χώρο. Δεν υπήρξε ποτέ μια συστηματική φροντίδα. Μιλάω για τον παράκτιο χώρο, ακριβώς γιατί απαιτείται προστασία και οργάνωσή του από τη μια και από την άλλ</w:t>
      </w:r>
      <w:r>
        <w:rPr>
          <w:rFonts w:eastAsia="Times New Roman" w:cs="Times New Roman"/>
          <w:szCs w:val="24"/>
        </w:rPr>
        <w:t>η αποτελεί διαχρονικά μήλο της έριδος, ακριβώς γιατί υπάρχουν πάρα πολλές δραστηριότητες που αναπτύσσονται παράνομα και με μεγάλη επιβάρυνση.</w:t>
      </w:r>
    </w:p>
    <w:p w14:paraId="5DC78A5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Επομένως νομίζω ότι είναι σημαντικό, μέσω αυτής της </w:t>
      </w:r>
      <w:r>
        <w:rPr>
          <w:rFonts w:eastAsia="Times New Roman" w:cs="Times New Roman"/>
          <w:szCs w:val="24"/>
        </w:rPr>
        <w:t>ο</w:t>
      </w:r>
      <w:r>
        <w:rPr>
          <w:rFonts w:eastAsia="Times New Roman" w:cs="Times New Roman"/>
          <w:szCs w:val="24"/>
        </w:rPr>
        <w:t xml:space="preserve">δηγίας, να φανεί ξεκάθαρα ότι ο θαλάσσιος χώρος, ο παράκτιος </w:t>
      </w:r>
      <w:r>
        <w:rPr>
          <w:rFonts w:eastAsia="Times New Roman" w:cs="Times New Roman"/>
          <w:szCs w:val="24"/>
        </w:rPr>
        <w:t>χώρος, ο αιγιαλός, η αιγιαλίτιδα ζώνη πρέπει να αντιμετωπίζονται ως ενιαίο σύνολο και να έχουμε ως στόχο τη βιώσιμη ανάπτυξη, τις αρμονικές σχέσεις, τις συνέργειες και τη διαφάνεια.</w:t>
      </w:r>
    </w:p>
    <w:p w14:paraId="5DC78A5D" w14:textId="77777777" w:rsidR="00A02DB2" w:rsidRDefault="00AC477D">
      <w:pPr>
        <w:spacing w:line="600" w:lineRule="auto"/>
        <w:ind w:firstLine="720"/>
        <w:jc w:val="both"/>
        <w:rPr>
          <w:rFonts w:eastAsia="Times New Roman"/>
          <w:szCs w:val="24"/>
        </w:rPr>
      </w:pPr>
      <w:r>
        <w:rPr>
          <w:rFonts w:eastAsia="Times New Roman"/>
          <w:szCs w:val="24"/>
        </w:rPr>
        <w:lastRenderedPageBreak/>
        <w:t>Θα πάω τώρα λίγο στην τροπολογία για τους ΤΟΕΒ. Ακούστηκαν διάφορα για τις</w:t>
      </w:r>
      <w:r>
        <w:rPr>
          <w:rFonts w:eastAsia="Times New Roman"/>
          <w:szCs w:val="24"/>
        </w:rPr>
        <w:t xml:space="preserve"> τροπολογίες. Εγώ θα συμφωνήσω σε αρκετά, όχι σε όλα. Πρώτον, γιατί είναι μια κατάσταση η οποία συνέβαινε και στο παρελθόν κακώς, όπως και τώρα. Θα έπρεπε, δηλαδή, όσοι κάνουμε τροπολογίες να είμαστε εδώ. </w:t>
      </w:r>
    </w:p>
    <w:p w14:paraId="5DC78A5E" w14:textId="77777777" w:rsidR="00A02DB2" w:rsidRDefault="00AC477D">
      <w:pPr>
        <w:spacing w:line="600" w:lineRule="auto"/>
        <w:ind w:firstLine="720"/>
        <w:jc w:val="both"/>
        <w:rPr>
          <w:rFonts w:eastAsia="Times New Roman"/>
          <w:szCs w:val="24"/>
        </w:rPr>
      </w:pPr>
      <w:r>
        <w:rPr>
          <w:rFonts w:eastAsia="Times New Roman"/>
          <w:szCs w:val="24"/>
        </w:rPr>
        <w:t>Από την άλλη γνωρίζετε όλοι -και είναι αναγκαίο- ό</w:t>
      </w:r>
      <w:r>
        <w:rPr>
          <w:rFonts w:eastAsia="Times New Roman"/>
          <w:szCs w:val="24"/>
        </w:rPr>
        <w:t xml:space="preserve">τι υπάρχει συνεργασία μεταξύ κυβερνητικών Βουλευτών και </w:t>
      </w:r>
      <w:r>
        <w:rPr>
          <w:rFonts w:eastAsia="Times New Roman"/>
          <w:szCs w:val="24"/>
        </w:rPr>
        <w:t>Κ</w:t>
      </w:r>
      <w:r>
        <w:rPr>
          <w:rFonts w:eastAsia="Times New Roman"/>
          <w:szCs w:val="24"/>
        </w:rPr>
        <w:t>υβέρνησης. Είναι λογικό. Νομίζω ότι αυτό που θα πρέπει πάντοτε να βλέπουμε στις τροπολογίες είναι το περιεχόμενο.</w:t>
      </w:r>
    </w:p>
    <w:p w14:paraId="5DC78A5F" w14:textId="77777777" w:rsidR="00A02DB2" w:rsidRDefault="00AC477D">
      <w:pPr>
        <w:spacing w:line="600" w:lineRule="auto"/>
        <w:ind w:firstLine="720"/>
        <w:jc w:val="both"/>
        <w:rPr>
          <w:rFonts w:eastAsia="Times New Roman"/>
          <w:szCs w:val="24"/>
        </w:rPr>
      </w:pPr>
      <w:r>
        <w:rPr>
          <w:rFonts w:eastAsia="Times New Roman"/>
          <w:szCs w:val="24"/>
        </w:rPr>
        <w:t>Πάμε λοιπόν, στην τροπολογία που έχουμε για τους ΤΟΕΒ. Πράγματι, η τροπολογία αυτή υπ</w:t>
      </w:r>
      <w:r>
        <w:rPr>
          <w:rFonts w:eastAsia="Times New Roman"/>
          <w:szCs w:val="24"/>
        </w:rPr>
        <w:t xml:space="preserve">αγορεύτηκε από το οξυμμένο πρόβλημα χρεών των ΤΟΕΒ προς τη ΔΕΗ. </w:t>
      </w:r>
    </w:p>
    <w:p w14:paraId="5DC78A60" w14:textId="77777777" w:rsidR="00A02DB2" w:rsidRDefault="00AC477D">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DC78A61" w14:textId="77777777" w:rsidR="00A02DB2" w:rsidRDefault="00AC477D">
      <w:pPr>
        <w:spacing w:line="600" w:lineRule="auto"/>
        <w:ind w:firstLine="720"/>
        <w:jc w:val="both"/>
        <w:rPr>
          <w:rFonts w:eastAsia="Times New Roman"/>
          <w:szCs w:val="24"/>
        </w:rPr>
      </w:pPr>
      <w:r>
        <w:rPr>
          <w:rFonts w:eastAsia="Times New Roman"/>
          <w:szCs w:val="24"/>
        </w:rPr>
        <w:t>Θα ζητήσω λίγο την ανοχή σας, κύριε Πρόεδρε.</w:t>
      </w:r>
    </w:p>
    <w:p w14:paraId="5DC78A62" w14:textId="77777777" w:rsidR="00A02DB2" w:rsidRDefault="00AC477D">
      <w:pPr>
        <w:spacing w:line="600" w:lineRule="auto"/>
        <w:ind w:firstLine="720"/>
        <w:jc w:val="both"/>
        <w:rPr>
          <w:rFonts w:eastAsia="Times New Roman"/>
          <w:szCs w:val="24"/>
        </w:rPr>
      </w:pPr>
      <w:r>
        <w:rPr>
          <w:rFonts w:eastAsia="Times New Roman"/>
          <w:szCs w:val="24"/>
        </w:rPr>
        <w:t>Κατ</w:t>
      </w:r>
      <w:r w:rsidRPr="0007742B">
        <w:rPr>
          <w:rFonts w:eastAsia="Times New Roman"/>
          <w:szCs w:val="24"/>
        </w:rPr>
        <w:t xml:space="preserve">’ </w:t>
      </w:r>
      <w:r>
        <w:rPr>
          <w:rFonts w:eastAsia="Times New Roman"/>
          <w:szCs w:val="24"/>
        </w:rPr>
        <w:t>αρχάς θα ήθελα να πω ότι οι ΤΟΕΒ δημιουργήθηκαν μέσα από</w:t>
      </w:r>
      <w:r>
        <w:rPr>
          <w:rFonts w:eastAsia="Times New Roman"/>
          <w:szCs w:val="24"/>
        </w:rPr>
        <w:t xml:space="preserve"> μια συμφωνία αγροτών, αγροτικού κινήματος και κράτους. Η αυτοδιαχείριση </w:t>
      </w:r>
      <w:r>
        <w:rPr>
          <w:rFonts w:eastAsia="Times New Roman"/>
          <w:szCs w:val="24"/>
        </w:rPr>
        <w:lastRenderedPageBreak/>
        <w:t>πήγε στους αγρότες, η ανάγκη από το ίδιο το κράτος για τη δημιουργία υποδομών υλοποιήθηκε από το κράτος και τα χρήματα ήταν του ελληνικού λαού. Υπήρχε, λοιπόν, από τη μια αυτοδιαχείρι</w:t>
      </w:r>
      <w:r>
        <w:rPr>
          <w:rFonts w:eastAsia="Times New Roman"/>
          <w:szCs w:val="24"/>
        </w:rPr>
        <w:t xml:space="preserve">ση και από την άλλη υπήρχε η συντήρηση των υποδομών. </w:t>
      </w:r>
    </w:p>
    <w:p w14:paraId="5DC78A63" w14:textId="77777777" w:rsidR="00A02DB2" w:rsidRDefault="00AC477D">
      <w:pPr>
        <w:spacing w:line="600" w:lineRule="auto"/>
        <w:ind w:firstLine="720"/>
        <w:jc w:val="both"/>
        <w:rPr>
          <w:rFonts w:eastAsia="Times New Roman"/>
          <w:szCs w:val="24"/>
        </w:rPr>
      </w:pPr>
      <w:r>
        <w:rPr>
          <w:rFonts w:eastAsia="Times New Roman"/>
          <w:szCs w:val="24"/>
        </w:rPr>
        <w:t>Θα πρέπει να πούμε, βεβαίως, ότι οι ΤΟΕΒ πρέπει να είναι -δυστυχώς, θα μου επιτρέψετε να πω ότι δεν επιτέλεσαν αυτόν τον ρόλο- σημαντικά εργαλεία στα θέματα της διαχείρισης των υδάτων, ανταποδοτικοί, οι</w:t>
      </w:r>
      <w:r>
        <w:rPr>
          <w:rFonts w:eastAsia="Times New Roman"/>
          <w:szCs w:val="24"/>
        </w:rPr>
        <w:t xml:space="preserve">κονομικά αυτοτελείς και αυτοδιοικούμενοι. Τίποτα δεν πέτυχαν από αυτό. </w:t>
      </w:r>
    </w:p>
    <w:p w14:paraId="5DC78A64" w14:textId="77777777" w:rsidR="00A02DB2" w:rsidRDefault="00AC477D">
      <w:pPr>
        <w:spacing w:line="600" w:lineRule="auto"/>
        <w:ind w:firstLine="720"/>
        <w:jc w:val="both"/>
        <w:rPr>
          <w:rFonts w:eastAsia="Times New Roman"/>
          <w:szCs w:val="24"/>
        </w:rPr>
      </w:pPr>
      <w:r>
        <w:rPr>
          <w:rFonts w:eastAsia="Times New Roman"/>
          <w:szCs w:val="24"/>
        </w:rPr>
        <w:t>Παρ’ όλα αυτά εγώ θα πω τι πέτυχαν. Δυστυχώς έχουμε ένα δομικό πρόβλημα, πλέον, στους ΤΟΕΒ εδώ και πάρα πολλά χρόνια και όχι τα τελευταία τρία χρόνια</w:t>
      </w:r>
      <w:r w:rsidRPr="000302A3">
        <w:rPr>
          <w:rFonts w:eastAsia="Times New Roman"/>
          <w:szCs w:val="24"/>
        </w:rPr>
        <w:t xml:space="preserve"> </w:t>
      </w:r>
      <w:r>
        <w:rPr>
          <w:rFonts w:eastAsia="Times New Roman"/>
          <w:szCs w:val="24"/>
        </w:rPr>
        <w:t>των ΣΥΡΙΖΑ - ΑΝΕΛ, όπως διάβασα δι</w:t>
      </w:r>
      <w:r>
        <w:rPr>
          <w:rFonts w:eastAsia="Times New Roman"/>
          <w:szCs w:val="24"/>
        </w:rPr>
        <w:t>άφορες ερωτήσεις, τοποθετήσεις, κ</w:t>
      </w:r>
      <w:r>
        <w:rPr>
          <w:rFonts w:eastAsia="Times New Roman"/>
          <w:szCs w:val="24"/>
        </w:rPr>
        <w:t>.</w:t>
      </w:r>
      <w:r>
        <w:rPr>
          <w:rFonts w:eastAsia="Times New Roman"/>
          <w:szCs w:val="24"/>
        </w:rPr>
        <w:t>λπ</w:t>
      </w:r>
      <w:r>
        <w:rPr>
          <w:rFonts w:eastAsia="Times New Roman"/>
          <w:szCs w:val="24"/>
        </w:rPr>
        <w:t>.</w:t>
      </w:r>
      <w:r>
        <w:rPr>
          <w:rFonts w:eastAsia="Times New Roman"/>
          <w:szCs w:val="24"/>
        </w:rPr>
        <w:t>, από συναδέλφους της Αντιπολίτευσης. Υπάρχει, λοιπόν, ένα δομικό πρόβλημα των ΤΟΕΒ, δηλαδή χρωστούσαν, όσοι χρωστούσαν -δεν χρωστάνε όλοι οι αγρότες, υπάρχουν πολλοί αγρότες που είναι συνεπείς και υπάρχουν πολλές διοικ</w:t>
      </w:r>
      <w:r>
        <w:rPr>
          <w:rFonts w:eastAsia="Times New Roman"/>
          <w:szCs w:val="24"/>
        </w:rPr>
        <w:t>ήσεις με νέους ανθρώπους επικεφαλής, πλέον, που θέλουν πραγματικά να διευθετηθούν τα ζητήματα- και ζητούσαν να ξεπλύνουν τα χρέη τους από το πολιτικό προσωπικό.</w:t>
      </w:r>
    </w:p>
    <w:p w14:paraId="5DC78A65" w14:textId="77777777" w:rsidR="00A02DB2" w:rsidRDefault="00AC477D">
      <w:pPr>
        <w:spacing w:line="600" w:lineRule="auto"/>
        <w:ind w:firstLine="720"/>
        <w:jc w:val="both"/>
        <w:rPr>
          <w:rFonts w:eastAsia="Times New Roman"/>
          <w:szCs w:val="24"/>
        </w:rPr>
      </w:pPr>
      <w:r>
        <w:rPr>
          <w:rFonts w:eastAsia="Times New Roman"/>
          <w:szCs w:val="24"/>
        </w:rPr>
        <w:lastRenderedPageBreak/>
        <w:t>Αυτή ήταν η κατάσταση, τη γνωρίζουμε όλοι. Εγώ κατάγομαι από την Αιτωλοακαρνανία και θα μπορούσ</w:t>
      </w:r>
      <w:r>
        <w:rPr>
          <w:rFonts w:eastAsia="Times New Roman"/>
          <w:szCs w:val="24"/>
        </w:rPr>
        <w:t xml:space="preserve">α να πω πολλά για αυτόν τον </w:t>
      </w:r>
      <w:r>
        <w:rPr>
          <w:rFonts w:eastAsia="Times New Roman"/>
          <w:szCs w:val="24"/>
        </w:rPr>
        <w:t>ν</w:t>
      </w:r>
      <w:r>
        <w:rPr>
          <w:rFonts w:eastAsia="Times New Roman"/>
          <w:szCs w:val="24"/>
        </w:rPr>
        <w:t>ομό</w:t>
      </w:r>
      <w:r>
        <w:rPr>
          <w:rFonts w:eastAsia="Times New Roman"/>
          <w:szCs w:val="24"/>
        </w:rPr>
        <w:t>,</w:t>
      </w:r>
      <w:r>
        <w:rPr>
          <w:rFonts w:eastAsia="Times New Roman"/>
          <w:szCs w:val="24"/>
        </w:rPr>
        <w:t xml:space="preserve"> ο οποίος είναι και μοναδικός, γιατί υπάρχουν φράγματα, γιατί έχει μια ειδική σχέση με τη ΔΕΗ, γιατί ζητιούνται συχνά αντισταθμιστικά και σε σχέση με αυτό το πρόβλημα, ενώ η συζήτηση θα έπρεπε να είναι γενικότερα για τη δια</w:t>
      </w:r>
      <w:r>
        <w:rPr>
          <w:rFonts w:eastAsia="Times New Roman"/>
          <w:szCs w:val="24"/>
        </w:rPr>
        <w:t xml:space="preserve">χείριση των υδάτων, γενικότερα για την απορροή των λεκανών. </w:t>
      </w:r>
    </w:p>
    <w:p w14:paraId="5DC78A66" w14:textId="77777777" w:rsidR="00A02DB2" w:rsidRDefault="00AC477D">
      <w:pPr>
        <w:spacing w:line="600" w:lineRule="auto"/>
        <w:ind w:firstLine="720"/>
        <w:jc w:val="both"/>
        <w:rPr>
          <w:rFonts w:eastAsia="Times New Roman"/>
          <w:szCs w:val="24"/>
        </w:rPr>
      </w:pPr>
      <w:r>
        <w:rPr>
          <w:rFonts w:eastAsia="Times New Roman"/>
          <w:szCs w:val="24"/>
        </w:rPr>
        <w:t>Ωστόσο, λοιπόν, πάμε να δούμε αυτή η τροπολογία τι πετυχαίνει. Κατ’ αρχ</w:t>
      </w:r>
      <w:r>
        <w:rPr>
          <w:rFonts w:eastAsia="Times New Roman"/>
          <w:szCs w:val="24"/>
        </w:rPr>
        <w:t>άς</w:t>
      </w:r>
      <w:r>
        <w:rPr>
          <w:rFonts w:eastAsia="Times New Roman"/>
          <w:szCs w:val="24"/>
        </w:rPr>
        <w:t xml:space="preserve"> να πω ότι δεν έχει συζητηθεί ποτέ ξανά στο παρελθόν στη βάση της εξυγίανσης ένα σχέδιο που να βοηθάει να ξανασταθούν στα </w:t>
      </w:r>
      <w:r>
        <w:rPr>
          <w:rFonts w:eastAsia="Times New Roman"/>
          <w:szCs w:val="24"/>
        </w:rPr>
        <w:t xml:space="preserve">πόδια τους οι </w:t>
      </w:r>
      <w:r>
        <w:rPr>
          <w:rFonts w:eastAsia="Times New Roman"/>
          <w:szCs w:val="24"/>
        </w:rPr>
        <w:t>ο</w:t>
      </w:r>
      <w:r>
        <w:rPr>
          <w:rFonts w:eastAsia="Times New Roman"/>
          <w:szCs w:val="24"/>
        </w:rPr>
        <w:t xml:space="preserve">ργανισμοί. Το χρέος τους αναπτύχθηκε όταν </w:t>
      </w:r>
      <w:r>
        <w:rPr>
          <w:rFonts w:eastAsia="Times New Roman"/>
          <w:szCs w:val="24"/>
        </w:rPr>
        <w:t>ήρθε</w:t>
      </w:r>
      <w:r>
        <w:rPr>
          <w:rFonts w:eastAsia="Times New Roman"/>
          <w:szCs w:val="24"/>
        </w:rPr>
        <w:t xml:space="preserve"> η Κυβέρνηση ΣΥΡΙΖΑ - ΑΝΕΛ; </w:t>
      </w:r>
    </w:p>
    <w:p w14:paraId="5DC78A67" w14:textId="77777777" w:rsidR="00A02DB2" w:rsidRDefault="00AC477D">
      <w:pPr>
        <w:spacing w:line="600" w:lineRule="auto"/>
        <w:ind w:firstLine="720"/>
        <w:jc w:val="both"/>
        <w:rPr>
          <w:rFonts w:eastAsia="Times New Roman"/>
          <w:szCs w:val="24"/>
        </w:rPr>
      </w:pPr>
      <w:r>
        <w:rPr>
          <w:rFonts w:eastAsia="Times New Roman"/>
          <w:szCs w:val="24"/>
        </w:rPr>
        <w:t xml:space="preserve">Πρέπει να σας πω ότι υπάρχουν πρωτοβουλίες εκτός από αυτή, όπως το άρθρο 46 του ν.4456/2017, που ρυθμίζει θέματα για έργα και </w:t>
      </w:r>
      <w:r>
        <w:rPr>
          <w:rFonts w:eastAsia="Times New Roman"/>
          <w:szCs w:val="24"/>
        </w:rPr>
        <w:t>οργανισμούς</w:t>
      </w:r>
      <w:r>
        <w:rPr>
          <w:rFonts w:eastAsia="Times New Roman"/>
          <w:szCs w:val="24"/>
        </w:rPr>
        <w:t xml:space="preserve"> των </w:t>
      </w:r>
      <w:r>
        <w:rPr>
          <w:rFonts w:eastAsia="Times New Roman"/>
          <w:szCs w:val="24"/>
        </w:rPr>
        <w:t>εγγείων β</w:t>
      </w:r>
      <w:r>
        <w:rPr>
          <w:rFonts w:eastAsia="Times New Roman"/>
          <w:szCs w:val="24"/>
        </w:rPr>
        <w:t>ελτιώσεων. Πρέπ</w:t>
      </w:r>
      <w:r>
        <w:rPr>
          <w:rFonts w:eastAsia="Times New Roman"/>
          <w:szCs w:val="24"/>
        </w:rPr>
        <w:t xml:space="preserve">ει να σας πω ότι η σημερινή τροπολογία, για να μην τρώω τον χρόνο, ουσιαστικά αποσκοπεί στην καλύτερη </w:t>
      </w:r>
      <w:proofErr w:type="spellStart"/>
      <w:r>
        <w:rPr>
          <w:rFonts w:eastAsia="Times New Roman"/>
          <w:szCs w:val="24"/>
        </w:rPr>
        <w:t>εισπραξιμότητα</w:t>
      </w:r>
      <w:proofErr w:type="spellEnd"/>
      <w:r>
        <w:rPr>
          <w:rFonts w:eastAsia="Times New Roman"/>
          <w:szCs w:val="24"/>
        </w:rPr>
        <w:t>.</w:t>
      </w:r>
    </w:p>
    <w:p w14:paraId="5DC78A68" w14:textId="77777777" w:rsidR="00A02DB2" w:rsidRDefault="00AC477D">
      <w:pPr>
        <w:spacing w:line="600" w:lineRule="auto"/>
        <w:ind w:firstLine="720"/>
        <w:jc w:val="both"/>
        <w:rPr>
          <w:rFonts w:eastAsia="Times New Roman"/>
          <w:szCs w:val="24"/>
        </w:rPr>
      </w:pPr>
      <w:r>
        <w:rPr>
          <w:rFonts w:eastAsia="Times New Roman"/>
          <w:szCs w:val="24"/>
        </w:rPr>
        <w:t xml:space="preserve">Τι μας ενδιαφέρει πέρα από την καλύτερη </w:t>
      </w:r>
      <w:proofErr w:type="spellStart"/>
      <w:r>
        <w:rPr>
          <w:rFonts w:eastAsia="Times New Roman"/>
          <w:szCs w:val="24"/>
        </w:rPr>
        <w:t>εισπραξιμότητα</w:t>
      </w:r>
      <w:proofErr w:type="spellEnd"/>
      <w:r>
        <w:rPr>
          <w:rFonts w:eastAsia="Times New Roman"/>
          <w:szCs w:val="24"/>
        </w:rPr>
        <w:t>; Και πρέπει να πω εξαρχής ότι το τέλος δεν λύνει το πρόβλημα εντελώς. Πρώτον, υπάρχ</w:t>
      </w:r>
      <w:r>
        <w:rPr>
          <w:rFonts w:eastAsia="Times New Roman"/>
          <w:szCs w:val="24"/>
        </w:rPr>
        <w:t xml:space="preserve">ει </w:t>
      </w:r>
      <w:r>
        <w:rPr>
          <w:rFonts w:eastAsia="Times New Roman"/>
          <w:szCs w:val="24"/>
        </w:rPr>
        <w:lastRenderedPageBreak/>
        <w:t xml:space="preserve">καλύτερη </w:t>
      </w:r>
      <w:proofErr w:type="spellStart"/>
      <w:r>
        <w:rPr>
          <w:rFonts w:eastAsia="Times New Roman"/>
          <w:szCs w:val="24"/>
        </w:rPr>
        <w:t>εισπραξιμότητα</w:t>
      </w:r>
      <w:proofErr w:type="spellEnd"/>
      <w:r>
        <w:rPr>
          <w:rFonts w:eastAsia="Times New Roman"/>
          <w:szCs w:val="24"/>
        </w:rPr>
        <w:t xml:space="preserve">, κάτι που έκαναν </w:t>
      </w:r>
      <w:r>
        <w:rPr>
          <w:rFonts w:eastAsia="Times New Roman"/>
          <w:szCs w:val="24"/>
        </w:rPr>
        <w:t>-</w:t>
      </w:r>
      <w:r>
        <w:rPr>
          <w:rFonts w:eastAsia="Times New Roman"/>
          <w:szCs w:val="24"/>
        </w:rPr>
        <w:t>πρέπει να σας πω</w:t>
      </w:r>
      <w:r>
        <w:rPr>
          <w:rFonts w:eastAsia="Times New Roman"/>
          <w:szCs w:val="24"/>
        </w:rPr>
        <w:t>-</w:t>
      </w:r>
      <w:r>
        <w:rPr>
          <w:rFonts w:eastAsia="Times New Roman"/>
          <w:szCs w:val="24"/>
        </w:rPr>
        <w:t xml:space="preserve"> πολλοί αγρότες, πολλές διοικήσεις. Πήγαιναν τα χρέη στην εφορία. Και</w:t>
      </w:r>
      <w:r>
        <w:rPr>
          <w:rFonts w:eastAsia="Times New Roman"/>
          <w:szCs w:val="24"/>
        </w:rPr>
        <w:t>,</w:t>
      </w:r>
      <w:r>
        <w:rPr>
          <w:rFonts w:eastAsia="Times New Roman"/>
          <w:szCs w:val="24"/>
        </w:rPr>
        <w:t xml:space="preserve"> δεύτερον, υπάρχει μια ρύθμιση που είναι σημαντική για τα αντιπλημμυρικά έργα και πρέπει να ακουστεί: θα γίνονται πιο άνετα </w:t>
      </w:r>
      <w:r>
        <w:rPr>
          <w:rFonts w:eastAsia="Times New Roman"/>
          <w:szCs w:val="24"/>
        </w:rPr>
        <w:t>ακριβώς, γιατί θα βοηθάει το κράτος.</w:t>
      </w:r>
    </w:p>
    <w:p w14:paraId="5DC78A69" w14:textId="77777777" w:rsidR="00A02DB2" w:rsidRDefault="00AC477D">
      <w:pPr>
        <w:spacing w:line="600" w:lineRule="auto"/>
        <w:ind w:firstLine="720"/>
        <w:jc w:val="both"/>
        <w:rPr>
          <w:rFonts w:eastAsia="Times New Roman"/>
          <w:szCs w:val="24"/>
        </w:rPr>
      </w:pPr>
      <w:r>
        <w:rPr>
          <w:rFonts w:eastAsia="Times New Roman"/>
          <w:szCs w:val="24"/>
        </w:rPr>
        <w:t>Τέλος, πρέπει να πούμε ότι εμάς μας ενδιαφέρει και προσπαθούμε κάτω από αντίξοες συνθήκες να αναστηλώσουμε ξανά τους ΤΟΕΒ και να τους επιστρέψουμε στα χέρια των αγροτών. Οι αγρότες ξέρουν πως οι ΟΕΒ πρέπει να λειτουργήσ</w:t>
      </w:r>
      <w:r>
        <w:rPr>
          <w:rFonts w:eastAsia="Times New Roman"/>
          <w:szCs w:val="24"/>
        </w:rPr>
        <w:t>ουν και παρά τις δυσκολίες. Και εμείς προσπαθούμε, πραγματικά, χωρίς πληγές για την παραγωγική διαδικασία να λύσουμε το πρόβλημα είκοσι και πλέον ετών και να σχεδιάσουμε και τα υπόλοιπα είκοσι χρόνια.</w:t>
      </w:r>
    </w:p>
    <w:p w14:paraId="5DC78A6A" w14:textId="77777777" w:rsidR="00A02DB2" w:rsidRDefault="00AC477D">
      <w:pPr>
        <w:spacing w:line="600" w:lineRule="auto"/>
        <w:ind w:firstLine="720"/>
        <w:jc w:val="both"/>
        <w:rPr>
          <w:rFonts w:eastAsia="Times New Roman"/>
          <w:szCs w:val="24"/>
        </w:rPr>
      </w:pPr>
      <w:r>
        <w:rPr>
          <w:rFonts w:eastAsia="Times New Roman"/>
          <w:szCs w:val="24"/>
        </w:rPr>
        <w:t xml:space="preserve">Η διαφορά με εσάς, με όλη σχεδόν την Αντιπολίτευση, </w:t>
      </w:r>
      <w:r>
        <w:rPr>
          <w:rFonts w:eastAsia="Times New Roman"/>
          <w:szCs w:val="24"/>
        </w:rPr>
        <w:t>είναι ότι καταλαβαίνουμε ότι για να επιτευχθεί αυτό, πρέπει να στηριχθούμε στα δικά μας πόδια.</w:t>
      </w:r>
    </w:p>
    <w:p w14:paraId="5DC78A6B" w14:textId="77777777" w:rsidR="00A02DB2" w:rsidRDefault="00AC477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DC78A6C" w14:textId="77777777" w:rsidR="00A02DB2" w:rsidRDefault="00AC477D">
      <w:pPr>
        <w:spacing w:line="600" w:lineRule="auto"/>
        <w:ind w:firstLine="720"/>
        <w:jc w:val="both"/>
        <w:rPr>
          <w:rFonts w:eastAsia="Times New Roman"/>
          <w:szCs w:val="24"/>
        </w:rPr>
      </w:pPr>
      <w:r w:rsidRPr="004603BC">
        <w:rPr>
          <w:rFonts w:eastAsia="Times New Roman"/>
          <w:b/>
          <w:szCs w:val="24"/>
        </w:rPr>
        <w:t>ΠΡΟΕΔΡΕΥΩΝ (Μάριος Γεωργιάδης):</w:t>
      </w:r>
      <w:r w:rsidRPr="00D80DCD">
        <w:rPr>
          <w:rFonts w:eastAsia="Times New Roman"/>
          <w:szCs w:val="24"/>
        </w:rPr>
        <w:t xml:space="preserve"> </w:t>
      </w:r>
      <w:r>
        <w:rPr>
          <w:rFonts w:eastAsia="Times New Roman"/>
          <w:szCs w:val="24"/>
        </w:rPr>
        <w:t>Ευχαριστούμε την κ</w:t>
      </w:r>
      <w:r>
        <w:rPr>
          <w:rFonts w:eastAsia="Times New Roman"/>
          <w:szCs w:val="24"/>
        </w:rPr>
        <w:t>.</w:t>
      </w:r>
      <w:r>
        <w:rPr>
          <w:rFonts w:eastAsia="Times New Roman"/>
          <w:szCs w:val="24"/>
        </w:rPr>
        <w:t xml:space="preserve"> Τριανταφύλλου.</w:t>
      </w:r>
    </w:p>
    <w:p w14:paraId="5DC78A6D" w14:textId="77777777" w:rsidR="00A02DB2" w:rsidRDefault="00AC477D">
      <w:pPr>
        <w:spacing w:line="600" w:lineRule="auto"/>
        <w:ind w:firstLine="720"/>
        <w:jc w:val="both"/>
        <w:rPr>
          <w:rFonts w:eastAsia="Times New Roman"/>
          <w:szCs w:val="24"/>
        </w:rPr>
      </w:pPr>
      <w:r>
        <w:rPr>
          <w:rFonts w:eastAsia="Times New Roman"/>
          <w:szCs w:val="24"/>
        </w:rPr>
        <w:lastRenderedPageBreak/>
        <w:t xml:space="preserve">Θα κάνουμε μια αλλαγή, όπως συνεννοηθήκαμε και με </w:t>
      </w:r>
      <w:r>
        <w:rPr>
          <w:rFonts w:eastAsia="Times New Roman"/>
          <w:szCs w:val="24"/>
        </w:rPr>
        <w:t xml:space="preserve">τον κ. Τζαβάρα. Θα δώσω τον λόγο στον Αναπληρωτή Υπουργό Περιβάλλοντος και Ενέργειας κ. </w:t>
      </w:r>
      <w:proofErr w:type="spellStart"/>
      <w:r>
        <w:rPr>
          <w:rFonts w:eastAsia="Times New Roman"/>
          <w:szCs w:val="24"/>
        </w:rPr>
        <w:t>Φάμελλο</w:t>
      </w:r>
      <w:proofErr w:type="spellEnd"/>
      <w:r>
        <w:rPr>
          <w:rFonts w:eastAsia="Times New Roman"/>
          <w:szCs w:val="24"/>
        </w:rPr>
        <w:t xml:space="preserve">, να τοποθετηθεί, εφόσον το επιθυμεί και ο κ. Τζαβάρας, ώστε στη συνέχεια μαζί με τον κ. </w:t>
      </w:r>
      <w:proofErr w:type="spellStart"/>
      <w:r>
        <w:rPr>
          <w:rFonts w:eastAsia="Times New Roman"/>
          <w:szCs w:val="24"/>
        </w:rPr>
        <w:t>Ξυδάκη</w:t>
      </w:r>
      <w:proofErr w:type="spellEnd"/>
      <w:r>
        <w:rPr>
          <w:rFonts w:eastAsia="Times New Roman"/>
          <w:szCs w:val="24"/>
        </w:rPr>
        <w:t xml:space="preserve"> να σχολιάσουν όλα τα θέματα του νομοσχεδίου και των τροπολογιών.</w:t>
      </w:r>
    </w:p>
    <w:p w14:paraId="5DC78A6E" w14:textId="77777777" w:rsidR="00A02DB2" w:rsidRDefault="00AC477D">
      <w:pPr>
        <w:spacing w:line="600" w:lineRule="auto"/>
        <w:ind w:firstLine="720"/>
        <w:jc w:val="both"/>
        <w:rPr>
          <w:rFonts w:eastAsia="Times New Roman"/>
          <w:szCs w:val="24"/>
        </w:rPr>
      </w:pPr>
      <w:r>
        <w:rPr>
          <w:rFonts w:eastAsia="Times New Roman"/>
          <w:szCs w:val="24"/>
        </w:rPr>
        <w:t xml:space="preserve">Ορίστε, κύριε Υπουργέ, έχετε τον λόγο. Κανονικά έχετε εννέα λεπτά, </w:t>
      </w:r>
      <w:r>
        <w:rPr>
          <w:rFonts w:eastAsia="Times New Roman"/>
          <w:szCs w:val="24"/>
        </w:rPr>
        <w:t xml:space="preserve">αλλά </w:t>
      </w:r>
      <w:r>
        <w:rPr>
          <w:rFonts w:eastAsia="Times New Roman"/>
          <w:szCs w:val="24"/>
        </w:rPr>
        <w:t>εγώ θα δείξω μια σχετική ανοχή.</w:t>
      </w:r>
    </w:p>
    <w:p w14:paraId="5DC78A6F" w14:textId="77777777" w:rsidR="00A02DB2" w:rsidRDefault="00AC477D">
      <w:pPr>
        <w:spacing w:line="600" w:lineRule="auto"/>
        <w:ind w:firstLine="720"/>
        <w:jc w:val="both"/>
        <w:rPr>
          <w:rFonts w:eastAsia="Times New Roman" w:cs="Times New Roman"/>
          <w:szCs w:val="24"/>
        </w:rPr>
      </w:pPr>
      <w:r w:rsidRPr="00DE02D5">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Σας ευχαριστώ, κύριε Πρόεδρε. </w:t>
      </w:r>
    </w:p>
    <w:p w14:paraId="5DC78A70" w14:textId="77777777" w:rsidR="00A02DB2" w:rsidRDefault="00AC477D">
      <w:pPr>
        <w:spacing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Παγκόσμια Ημέρα του Π</w:t>
      </w:r>
      <w:r>
        <w:rPr>
          <w:rFonts w:eastAsia="Times New Roman" w:cs="Times New Roman"/>
          <w:szCs w:val="24"/>
        </w:rPr>
        <w:t>εριβάλλοντος σήμερα και κρίσιμα περιβαλλοντικά ζητήματα</w:t>
      </w:r>
      <w:r w:rsidRPr="003F4CE1">
        <w:rPr>
          <w:rFonts w:eastAsia="Times New Roman" w:cs="Times New Roman"/>
          <w:szCs w:val="24"/>
        </w:rPr>
        <w:t>,</w:t>
      </w:r>
      <w:r>
        <w:rPr>
          <w:rFonts w:eastAsia="Times New Roman" w:cs="Times New Roman"/>
          <w:szCs w:val="24"/>
        </w:rPr>
        <w:t xml:space="preserve"> προκλήσεις και απειλές έρχονται στο επίκεντρο του ενδιαφέροντος με αφορμή αυτή την ημέρα που έχει καθιερωθεί από τον ΟΗΕ και που υπενθυμίζει σε όλους μας, όμως, και επιβεβαιώνει ότι </w:t>
      </w:r>
      <w:r>
        <w:rPr>
          <w:rFonts w:eastAsia="Times New Roman" w:cs="Times New Roman"/>
          <w:szCs w:val="24"/>
        </w:rPr>
        <w:t>ημέρα του περιβάλ</w:t>
      </w:r>
      <w:r>
        <w:rPr>
          <w:rFonts w:eastAsia="Times New Roman" w:cs="Times New Roman"/>
          <w:szCs w:val="24"/>
        </w:rPr>
        <w:t>λοντος</w:t>
      </w:r>
      <w:r>
        <w:rPr>
          <w:rFonts w:eastAsia="Times New Roman" w:cs="Times New Roman"/>
          <w:szCs w:val="24"/>
        </w:rPr>
        <w:t xml:space="preserve"> δεν είναι μόνο η 5</w:t>
      </w:r>
      <w:r w:rsidRPr="00FD4795">
        <w:rPr>
          <w:rFonts w:eastAsia="Times New Roman" w:cs="Times New Roman"/>
          <w:szCs w:val="24"/>
          <w:vertAlign w:val="superscript"/>
        </w:rPr>
        <w:t>η</w:t>
      </w:r>
      <w:r>
        <w:rPr>
          <w:rFonts w:eastAsia="Times New Roman" w:cs="Times New Roman"/>
          <w:szCs w:val="24"/>
        </w:rPr>
        <w:t xml:space="preserve"> Ιουνίου. Ημέρα του </w:t>
      </w:r>
      <w:r>
        <w:rPr>
          <w:rFonts w:eastAsia="Times New Roman" w:cs="Times New Roman"/>
          <w:szCs w:val="24"/>
        </w:rPr>
        <w:t>περιβάλλοντος</w:t>
      </w:r>
      <w:r>
        <w:rPr>
          <w:rFonts w:eastAsia="Times New Roman" w:cs="Times New Roman"/>
          <w:szCs w:val="24"/>
        </w:rPr>
        <w:t xml:space="preserve"> είναι κάθε μέρα της ζωής μας και οι καθημερινές επιλογές μας είναι αυτές που επηρεάζουν, αν θέλετε, και αναδεικνύουν ή αποδεικνύουν τη συνέπειά μας στα θέματα περιβαλλοντικής πολιτικής. </w:t>
      </w:r>
    </w:p>
    <w:p w14:paraId="5DC78A7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Η Ημέρα τ</w:t>
      </w:r>
      <w:r>
        <w:rPr>
          <w:rFonts w:eastAsia="Times New Roman" w:cs="Times New Roman"/>
          <w:szCs w:val="24"/>
        </w:rPr>
        <w:t xml:space="preserve">ου Περιβάλλοντος του 2018 βρίσκει την παγκόσμια κοινότητα σε μια πολύ κρίσιμη φάση του διαλόγου για την κλιματική αλλαγή και για τη Συμφωνία των </w:t>
      </w:r>
      <w:proofErr w:type="spellStart"/>
      <w:r>
        <w:rPr>
          <w:rFonts w:eastAsia="Times New Roman" w:cs="Times New Roman"/>
          <w:szCs w:val="24"/>
        </w:rPr>
        <w:t>Παρισίων</w:t>
      </w:r>
      <w:proofErr w:type="spellEnd"/>
      <w:r>
        <w:rPr>
          <w:rFonts w:eastAsia="Times New Roman" w:cs="Times New Roman"/>
          <w:szCs w:val="24"/>
        </w:rPr>
        <w:t>, μία απαιτητική συζήτηση για τον πλανήτη και το μέλλον του που πρέπει να ολοκληρωθεί άμεσα με διακριτό</w:t>
      </w:r>
      <w:r>
        <w:rPr>
          <w:rFonts w:eastAsia="Times New Roman" w:cs="Times New Roman"/>
          <w:szCs w:val="24"/>
        </w:rPr>
        <w:t xml:space="preserve"> και πρωτοπόρο τον ρόλο της Ευρώπης. </w:t>
      </w:r>
    </w:p>
    <w:p w14:paraId="5DC78A7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Η μάχη για την κλιματική αλλαγή</w:t>
      </w:r>
      <w:r>
        <w:rPr>
          <w:rFonts w:eastAsia="Times New Roman" w:cs="Times New Roman"/>
          <w:szCs w:val="24"/>
        </w:rPr>
        <w:t>,</w:t>
      </w:r>
      <w:r>
        <w:rPr>
          <w:rFonts w:eastAsia="Times New Roman" w:cs="Times New Roman"/>
          <w:szCs w:val="24"/>
        </w:rPr>
        <w:t xml:space="preserve"> όπως και η προσπάθεια για την ενσωμάτωση των στόχων βιώσιμης ανάπτυξης του ΟΗΕ για την παγκόσμια κοινωνία του 2030</w:t>
      </w:r>
      <w:r>
        <w:rPr>
          <w:rFonts w:eastAsia="Times New Roman" w:cs="Times New Roman"/>
          <w:szCs w:val="24"/>
        </w:rPr>
        <w:t>,</w:t>
      </w:r>
      <w:r>
        <w:rPr>
          <w:rFonts w:eastAsia="Times New Roman" w:cs="Times New Roman"/>
          <w:szCs w:val="24"/>
        </w:rPr>
        <w:t xml:space="preserve"> δεν είναι απλώς μία δήλωση καλών προθέσεων, όπως δυστυχώς εκλαμβάνετα</w:t>
      </w:r>
      <w:r>
        <w:rPr>
          <w:rFonts w:eastAsia="Times New Roman" w:cs="Times New Roman"/>
          <w:szCs w:val="24"/>
        </w:rPr>
        <w:t>ι από το πολιτικό σύστημα. Αποτελούν μια δέσμευση αλλαγής στάσης για όλους μας, αλλαγή στάσης για τους φορείς, τους παραγωγούς και τους πολίτες και δέσμευση για την αλλαγή και της παραγωγής και της κατανάλωσης αλλά και των προτύπων και των αξιών της ζωής μ</w:t>
      </w:r>
      <w:r>
        <w:rPr>
          <w:rFonts w:eastAsia="Times New Roman" w:cs="Times New Roman"/>
          <w:szCs w:val="24"/>
        </w:rPr>
        <w:t xml:space="preserve">ας. </w:t>
      </w:r>
    </w:p>
    <w:p w14:paraId="5DC78A7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Εμείς ως χώρα έχουμε εισαγάγει τους στόχους για βιώσιμη ανάπτυξη και την αντιμετώπιση και τον μετριασμό των επιπτώσεων της κλιματικής αλλαγής στον πυρήνα της αναπτυξιακής στρατηγικής της χώρας μας. Το αναπτυξιακό σχέδιο, το οποίο συζητήσαμε την προηγο</w:t>
      </w:r>
      <w:r>
        <w:rPr>
          <w:rFonts w:eastAsia="Times New Roman" w:cs="Times New Roman"/>
          <w:szCs w:val="24"/>
        </w:rPr>
        <w:t xml:space="preserve">ύμενη εβδομάδα εδώ και στο </w:t>
      </w:r>
      <w:proofErr w:type="spellStart"/>
      <w:r>
        <w:rPr>
          <w:rFonts w:eastAsia="Times New Roman" w:cs="Times New Roman"/>
          <w:szCs w:val="24"/>
          <w:lang w:val="en-US"/>
        </w:rPr>
        <w:t>Eurogroup</w:t>
      </w:r>
      <w:proofErr w:type="spellEnd"/>
      <w:r>
        <w:rPr>
          <w:rFonts w:eastAsia="Times New Roman" w:cs="Times New Roman"/>
          <w:szCs w:val="24"/>
        </w:rPr>
        <w:t>,</w:t>
      </w:r>
      <w:r w:rsidRPr="00707B09">
        <w:rPr>
          <w:rFonts w:eastAsia="Times New Roman" w:cs="Times New Roman"/>
          <w:szCs w:val="24"/>
        </w:rPr>
        <w:t xml:space="preserve"> </w:t>
      </w:r>
      <w:r>
        <w:rPr>
          <w:rFonts w:eastAsia="Times New Roman" w:cs="Times New Roman"/>
          <w:szCs w:val="24"/>
        </w:rPr>
        <w:t>περιλαμβάνει όλες αυτές τις προβλέψεις και συγκεκριμένα μέτρα πολιτικής, όπως επίσης περιλαμβάνει και την παραγωγική ανασυγκρό</w:t>
      </w:r>
      <w:r>
        <w:rPr>
          <w:rFonts w:eastAsia="Times New Roman" w:cs="Times New Roman"/>
          <w:szCs w:val="24"/>
        </w:rPr>
        <w:lastRenderedPageBreak/>
        <w:t>τηση, με βάση τα χαρακτηριστικά προφανώς της οικολογίας και του περιβάλλοντος και καλωσορίζο</w:t>
      </w:r>
      <w:r>
        <w:rPr>
          <w:rFonts w:eastAsia="Times New Roman" w:cs="Times New Roman"/>
          <w:szCs w:val="24"/>
        </w:rPr>
        <w:t xml:space="preserve">υμε και τις υπόλοιπες πολιτικές δυνάμεις που συνηγορούν, απ’ ό,τι φαίνεται, σε αυτό που ήταν απόλυτη επιτακτική ανάγκη της Ελλάδας αλλά δεν γινόταν τα προηγούμενα χρόνια. </w:t>
      </w:r>
    </w:p>
    <w:p w14:paraId="5DC78A7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Η παραγωγική ανασυγκρότηση, λοιπόν, της χώρας μας περιλαμβάνει και έχει επιτυχίες </w:t>
      </w:r>
      <w:r>
        <w:rPr>
          <w:rFonts w:eastAsia="Times New Roman" w:cs="Times New Roman"/>
          <w:szCs w:val="24"/>
        </w:rPr>
        <w:t xml:space="preserve">μέχρι στιγμής όσον αφορά την επίτευξη των στόχων μείωσης των εκπομπών αερίου του θερμοκηπίου για το 2020. Όμως, αυτό το οποίο πρέπει να συζητήσουμε κάποια στιγμή στη χώρα μας είναι ότι παραμένουμε μία χώρα με υψηλές εκπομπές σε σχέση με το παραγόμενο ΑΕΠ. </w:t>
      </w:r>
      <w:r>
        <w:rPr>
          <w:rFonts w:eastAsia="Times New Roman" w:cs="Times New Roman"/>
          <w:szCs w:val="24"/>
        </w:rPr>
        <w:t>Ο ενεργειακός σχεδιασμός</w:t>
      </w:r>
      <w:r>
        <w:rPr>
          <w:rFonts w:eastAsia="Times New Roman" w:cs="Times New Roman"/>
          <w:szCs w:val="24"/>
        </w:rPr>
        <w:t>,</w:t>
      </w:r>
      <w:r>
        <w:rPr>
          <w:rFonts w:eastAsia="Times New Roman" w:cs="Times New Roman"/>
          <w:szCs w:val="24"/>
        </w:rPr>
        <w:t xml:space="preserve"> ο οποίος εξελίσσεται αυτή την περίοδο και στο πλαίσιο των </w:t>
      </w:r>
      <w:r>
        <w:rPr>
          <w:rFonts w:eastAsia="Times New Roman" w:cs="Times New Roman"/>
          <w:szCs w:val="24"/>
        </w:rPr>
        <w:t>ε</w:t>
      </w:r>
      <w:r>
        <w:rPr>
          <w:rFonts w:eastAsia="Times New Roman" w:cs="Times New Roman"/>
          <w:szCs w:val="24"/>
        </w:rPr>
        <w:t>πιτροπών της Βουλής για το 2030 και το νέο αναπτυξιακό σχέδιο</w:t>
      </w:r>
      <w:r>
        <w:rPr>
          <w:rFonts w:eastAsia="Times New Roman" w:cs="Times New Roman"/>
          <w:szCs w:val="24"/>
        </w:rPr>
        <w:t>,</w:t>
      </w:r>
      <w:r>
        <w:rPr>
          <w:rFonts w:eastAsia="Times New Roman" w:cs="Times New Roman"/>
          <w:szCs w:val="24"/>
        </w:rPr>
        <w:t xml:space="preserve"> στοχεύουν στη ριζική μείωση των εκπομπών του αερίου του θερμοκηπίου για το 2030 και την αύξηση των Ανανεώσιμ</w:t>
      </w:r>
      <w:r>
        <w:rPr>
          <w:rFonts w:eastAsia="Times New Roman" w:cs="Times New Roman"/>
          <w:szCs w:val="24"/>
        </w:rPr>
        <w:t xml:space="preserve">ων Πηγών Ενέργειας από το 30%, που είναι σήμερα, σε πολύ υψηλότερα ποσοστά που θα προσεγγίζουν το 50%. </w:t>
      </w:r>
    </w:p>
    <w:p w14:paraId="5DC78A7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Όμως, επειδή γεννάται πολλές φορές ένα ερώτημα, πιθανά δικαίως για όσους δεν διαβάζουν πολύ τα πεπραγμένα της </w:t>
      </w:r>
      <w:r w:rsidRPr="0094038A">
        <w:rPr>
          <w:rFonts w:eastAsia="Times New Roman" w:cs="Times New Roman"/>
          <w:szCs w:val="24"/>
        </w:rPr>
        <w:t>Κυβέρνηση</w:t>
      </w:r>
      <w:r>
        <w:rPr>
          <w:rFonts w:eastAsia="Times New Roman" w:cs="Times New Roman"/>
          <w:szCs w:val="24"/>
        </w:rPr>
        <w:t xml:space="preserve">ς, τι συγκεκριμένο κάνει αυτή η </w:t>
      </w:r>
      <w:r w:rsidRPr="0094038A">
        <w:rPr>
          <w:rFonts w:eastAsia="Times New Roman" w:cs="Times New Roman"/>
          <w:szCs w:val="24"/>
        </w:rPr>
        <w:t>Κ</w:t>
      </w:r>
      <w:r w:rsidRPr="0094038A">
        <w:rPr>
          <w:rFonts w:eastAsia="Times New Roman" w:cs="Times New Roman"/>
          <w:szCs w:val="24"/>
        </w:rPr>
        <w:t>υβέρνηση</w:t>
      </w:r>
      <w:r>
        <w:rPr>
          <w:rFonts w:eastAsia="Times New Roman" w:cs="Times New Roman"/>
          <w:szCs w:val="24"/>
        </w:rPr>
        <w:t xml:space="preserve"> πέραν από τον σχεδιασμό, θέλω να πω και σε εσάς αυτό που ανακοινώσαμε χθες στη </w:t>
      </w:r>
      <w:r>
        <w:rPr>
          <w:rFonts w:eastAsia="Times New Roman" w:cs="Times New Roman"/>
          <w:szCs w:val="24"/>
        </w:rPr>
        <w:t>δ</w:t>
      </w:r>
      <w:r>
        <w:rPr>
          <w:rFonts w:eastAsia="Times New Roman" w:cs="Times New Roman"/>
          <w:szCs w:val="24"/>
        </w:rPr>
        <w:t xml:space="preserve">υτική Μακεδονία, ότι πετύχαμε τη </w:t>
      </w:r>
      <w:r>
        <w:rPr>
          <w:rFonts w:eastAsia="Times New Roman" w:cs="Times New Roman"/>
          <w:szCs w:val="24"/>
        </w:rPr>
        <w:lastRenderedPageBreak/>
        <w:t xml:space="preserve">δημιουργία του πρώτου </w:t>
      </w:r>
      <w:r>
        <w:rPr>
          <w:rFonts w:eastAsia="Times New Roman" w:cs="Times New Roman"/>
          <w:szCs w:val="24"/>
        </w:rPr>
        <w:t>ευρωπαϊκού ταμείου</w:t>
      </w:r>
      <w:r>
        <w:rPr>
          <w:rFonts w:eastAsia="Times New Roman" w:cs="Times New Roman"/>
          <w:szCs w:val="24"/>
        </w:rPr>
        <w:t xml:space="preserve"> για τη δίκαιη μετάβαση, μια πολιτική που όλοι απαγγέλλουν αλλά δεν την υλοποιούν. </w:t>
      </w:r>
    </w:p>
    <w:p w14:paraId="5DC78A7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Η χώρα μας</w:t>
      </w:r>
      <w:r>
        <w:rPr>
          <w:rFonts w:eastAsia="Times New Roman" w:cs="Times New Roman"/>
          <w:szCs w:val="24"/>
        </w:rPr>
        <w:t>, λοιπόν, ανακοίνωσε ότι υπάρχει πλέον ειδικό ελληνικό ταμείο για τη δίκαιη μετάβαση</w:t>
      </w:r>
      <w:r>
        <w:rPr>
          <w:rFonts w:eastAsia="Times New Roman" w:cs="Times New Roman"/>
          <w:szCs w:val="24"/>
        </w:rPr>
        <w:t>,</w:t>
      </w:r>
      <w:r>
        <w:rPr>
          <w:rFonts w:eastAsia="Times New Roman" w:cs="Times New Roman"/>
          <w:szCs w:val="24"/>
        </w:rPr>
        <w:t xml:space="preserve"> το οποίο θα ενισχύσει τις τοπικές κοινωνίες της </w:t>
      </w:r>
      <w:r>
        <w:rPr>
          <w:rFonts w:eastAsia="Times New Roman" w:cs="Times New Roman"/>
          <w:szCs w:val="24"/>
        </w:rPr>
        <w:t>δ</w:t>
      </w:r>
      <w:r>
        <w:rPr>
          <w:rFonts w:eastAsia="Times New Roman" w:cs="Times New Roman"/>
          <w:szCs w:val="24"/>
        </w:rPr>
        <w:t>υτικής Μακεδονίας και του Δήμου Μεγαλόπολης, τις κοινωνίες που μέχρι σήμερα βασίζονται στην ηλεκτροπαραγωγή και τροφοδοτο</w:t>
      </w:r>
      <w:r>
        <w:rPr>
          <w:rFonts w:eastAsia="Times New Roman" w:cs="Times New Roman"/>
          <w:szCs w:val="24"/>
        </w:rPr>
        <w:t xml:space="preserve">ύν τη χώρα μας με αυτό το αγαθό, έτσι ώστε να υπάρχει μια δίκαιη και ομαλή μετάβαση για τους κατοίκους αυτών των περιοχών με πραγματικές χρηματοδοτήσεις στην πραγματική οικονομία και με πραγματικές θέσεις εργασίας. </w:t>
      </w:r>
    </w:p>
    <w:p w14:paraId="5DC78A7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Διότι εδώ και πάρα πολλά χρόνια, αγαπητο</w:t>
      </w:r>
      <w:r>
        <w:rPr>
          <w:rFonts w:eastAsia="Times New Roman" w:cs="Times New Roman"/>
          <w:szCs w:val="24"/>
        </w:rPr>
        <w:t>ί συνάδελφοι, πολλοί ανταποδοτικοί πόροι πήγαιναν στις περιοχές, κάποιοι επιτήδειοι τους αξιοποι</w:t>
      </w:r>
      <w:r>
        <w:rPr>
          <w:rFonts w:eastAsia="Times New Roman" w:cs="Times New Roman"/>
          <w:szCs w:val="24"/>
        </w:rPr>
        <w:t>ούσα</w:t>
      </w:r>
      <w:r>
        <w:rPr>
          <w:rFonts w:eastAsia="Times New Roman" w:cs="Times New Roman"/>
          <w:szCs w:val="24"/>
        </w:rPr>
        <w:t>ν, εργασία δεν δημιουργούσαν</w:t>
      </w:r>
      <w:r>
        <w:rPr>
          <w:rFonts w:eastAsia="Times New Roman" w:cs="Times New Roman"/>
          <w:szCs w:val="24"/>
        </w:rPr>
        <w:t xml:space="preserve">, ενώ </w:t>
      </w:r>
      <w:r>
        <w:rPr>
          <w:rFonts w:eastAsia="Times New Roman" w:cs="Times New Roman"/>
          <w:szCs w:val="24"/>
        </w:rPr>
        <w:t xml:space="preserve">το μόνο που δημιουργούσαν ήταν </w:t>
      </w:r>
      <w:proofErr w:type="spellStart"/>
      <w:r>
        <w:rPr>
          <w:rFonts w:eastAsia="Times New Roman" w:cs="Times New Roman"/>
          <w:szCs w:val="24"/>
        </w:rPr>
        <w:t>αποανάπτυξη</w:t>
      </w:r>
      <w:proofErr w:type="spellEnd"/>
      <w:r>
        <w:rPr>
          <w:rFonts w:eastAsia="Times New Roman" w:cs="Times New Roman"/>
          <w:szCs w:val="24"/>
        </w:rPr>
        <w:t>, πέρα από τα σοβαρά προβλήματα που είχαν δημιουργήσει οι προηγούμενες κυβερνήσε</w:t>
      </w:r>
      <w:r>
        <w:rPr>
          <w:rFonts w:eastAsia="Times New Roman" w:cs="Times New Roman"/>
          <w:szCs w:val="24"/>
        </w:rPr>
        <w:t xml:space="preserve">ις στον ελλιπή προγραμματισμό που είχαν κάνει για τη ΔΕΗ, όπως και στην απουσία, αν θέλετε, σχεδίου για τη </w:t>
      </w:r>
      <w:r>
        <w:rPr>
          <w:rFonts w:eastAsia="Times New Roman" w:cs="Times New Roman"/>
          <w:szCs w:val="24"/>
        </w:rPr>
        <w:t>«</w:t>
      </w:r>
      <w:r>
        <w:rPr>
          <w:rFonts w:eastAsia="Times New Roman" w:cs="Times New Roman"/>
          <w:szCs w:val="24"/>
        </w:rPr>
        <w:t>ΔΕΗ Ανανεώσιμες</w:t>
      </w:r>
      <w:r>
        <w:rPr>
          <w:rFonts w:eastAsia="Times New Roman" w:cs="Times New Roman"/>
          <w:szCs w:val="24"/>
        </w:rPr>
        <w:t>»</w:t>
      </w:r>
      <w:r>
        <w:rPr>
          <w:rFonts w:eastAsia="Times New Roman" w:cs="Times New Roman"/>
          <w:szCs w:val="24"/>
        </w:rPr>
        <w:t xml:space="preserve"> που την είχαν καταδικάσει, αν θέλετε, σε ένα ελάχιστο ποσοστό παραγωγής ανανεώσιμων πηγών ενέργειας. </w:t>
      </w:r>
    </w:p>
    <w:p w14:paraId="5DC78A7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Όμως, η Παγκόσμια Ημέρα Περιβ</w:t>
      </w:r>
      <w:r>
        <w:rPr>
          <w:rFonts w:eastAsia="Times New Roman" w:cs="Times New Roman"/>
          <w:szCs w:val="24"/>
        </w:rPr>
        <w:t>άλλοντος για το 2018 είναι αφιερωμένη σε ένα μεγάλο σύγχρονο πρόβλημα, αυτό της ρύπανσης από το πλαστικό σε άμεση σύνδεση με την ευρωπαϊκή στρατηγική για τα πλαστικά και την κυκλική οικονομία. Η χώρα μας είναι και εδώ πρωτοπόρα. Έχει πλέον εθνική στρατηγικ</w:t>
      </w:r>
      <w:r>
        <w:rPr>
          <w:rFonts w:eastAsia="Times New Roman" w:cs="Times New Roman"/>
          <w:szCs w:val="24"/>
        </w:rPr>
        <w:t>ή για την κυκλική οικονομία και μάλιστα έχουμε επιλέξει η στρατηγική αυτή να τεθεί στους κοινωνικούς εταίρους και στην κοινωνία της χώρας. Είναι αυτή την περίοδο σε ανάρτηση. Διαβουλευόμαστε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για την κυκλική οικονομία. Έχει ήδη παρουσιαστεί στην Οι</w:t>
      </w:r>
      <w:r>
        <w:rPr>
          <w:rFonts w:eastAsia="Times New Roman" w:cs="Times New Roman"/>
          <w:szCs w:val="24"/>
        </w:rPr>
        <w:t xml:space="preserve">κονομική Κοινωνική Επιτροπή και σήμερα το απόγευμα παρουσιάζεται στην Ένωση Επιμελητηρίων. </w:t>
      </w:r>
    </w:p>
    <w:p w14:paraId="5DC78A7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Η χώρα μας στοχεύει σε ένα νέο παραγωγικό μοντέλο του οποίου αναπόσπαστο στοιχείο είναι η κυκλική οικονομία και η πρόληψη στην παραγωγή αποβλήτων. Εξάλλου το εθνικό</w:t>
      </w:r>
      <w:r>
        <w:rPr>
          <w:rFonts w:eastAsia="Times New Roman" w:cs="Times New Roman"/>
          <w:szCs w:val="24"/>
        </w:rPr>
        <w:t xml:space="preserve"> σχέδιο διαχείρισης απορριμμάτων</w:t>
      </w:r>
      <w:r>
        <w:rPr>
          <w:rFonts w:eastAsia="Times New Roman" w:cs="Times New Roman"/>
          <w:szCs w:val="24"/>
        </w:rPr>
        <w:t>,</w:t>
      </w:r>
      <w:r>
        <w:rPr>
          <w:rFonts w:eastAsia="Times New Roman" w:cs="Times New Roman"/>
          <w:szCs w:val="24"/>
        </w:rPr>
        <w:t xml:space="preserve"> το οποίο δεν είχε η χώρα μας και </w:t>
      </w:r>
      <w:proofErr w:type="spellStart"/>
      <w:r>
        <w:rPr>
          <w:rFonts w:eastAsia="Times New Roman" w:cs="Times New Roman"/>
          <w:szCs w:val="24"/>
        </w:rPr>
        <w:t>επικαιροποιήθηκε</w:t>
      </w:r>
      <w:proofErr w:type="spellEnd"/>
      <w:r>
        <w:rPr>
          <w:rFonts w:eastAsia="Times New Roman" w:cs="Times New Roman"/>
          <w:szCs w:val="24"/>
        </w:rPr>
        <w:t xml:space="preserve"> με δική μας επιλογή το 2015 στοχεύει στη χρήση των δευτερογενών υλικών και αποβλήτων ως παραγωγικών πόρων και χρήσιμων πρώτων υλών δίνοντας </w:t>
      </w:r>
      <w:proofErr w:type="spellStart"/>
      <w:r>
        <w:rPr>
          <w:rFonts w:eastAsia="Times New Roman" w:cs="Times New Roman"/>
          <w:szCs w:val="24"/>
        </w:rPr>
        <w:t>αειφορική</w:t>
      </w:r>
      <w:proofErr w:type="spellEnd"/>
      <w:r>
        <w:rPr>
          <w:rFonts w:eastAsia="Times New Roman" w:cs="Times New Roman"/>
          <w:szCs w:val="24"/>
        </w:rPr>
        <w:t xml:space="preserve"> διάσταση στο παραγωγικ</w:t>
      </w:r>
      <w:r>
        <w:rPr>
          <w:rFonts w:eastAsia="Times New Roman" w:cs="Times New Roman"/>
          <w:szCs w:val="24"/>
        </w:rPr>
        <w:t xml:space="preserve">ό μοντέλο. Διότι εμείς δίνουμε, αν θέλετε, προτεραιότητα στην ανακύκλωση με </w:t>
      </w:r>
      <w:proofErr w:type="spellStart"/>
      <w:r>
        <w:rPr>
          <w:rFonts w:eastAsia="Times New Roman" w:cs="Times New Roman"/>
          <w:szCs w:val="24"/>
        </w:rPr>
        <w:t>υποχρεωτικότητα</w:t>
      </w:r>
      <w:proofErr w:type="spellEnd"/>
      <w:r>
        <w:rPr>
          <w:rFonts w:eastAsia="Times New Roman" w:cs="Times New Roman"/>
          <w:szCs w:val="24"/>
        </w:rPr>
        <w:t xml:space="preserve"> στη διαλογή στην πηγή και για τα οργανικά απόβλητα για το 2018. </w:t>
      </w:r>
    </w:p>
    <w:p w14:paraId="5DC78A7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Ενισχύσαμε ήδη το θεσμικό πλαίσιο της ανακύκλωσης, διπλασιάζοντας τους πόρους της ανακύκλωσης, εντά</w:t>
      </w:r>
      <w:r>
        <w:rPr>
          <w:rFonts w:eastAsia="Times New Roman" w:cs="Times New Roman"/>
          <w:szCs w:val="24"/>
        </w:rPr>
        <w:t xml:space="preserve">σσοντας σύγχρονα έργα και πράσινα σημεία στην πραγματικότητα των ΟΤΑ. </w:t>
      </w:r>
    </w:p>
    <w:p w14:paraId="5DC78A7B" w14:textId="77777777" w:rsidR="00A02DB2" w:rsidRDefault="00AC477D">
      <w:pPr>
        <w:spacing w:line="600" w:lineRule="auto"/>
        <w:ind w:firstLine="720"/>
        <w:jc w:val="both"/>
        <w:rPr>
          <w:rFonts w:eastAsia="Times New Roman"/>
          <w:szCs w:val="24"/>
        </w:rPr>
      </w:pPr>
      <w:r>
        <w:rPr>
          <w:rFonts w:eastAsia="Times New Roman"/>
          <w:szCs w:val="24"/>
        </w:rPr>
        <w:t xml:space="preserve">Εμείς επιλέξαμε τη θεσμική ρύθμιση της μείωσης της κατανάλωσης της πλαστικής σακούλας, που έχει ήδη σημαντικό περιβαλλοντικό αποτύπωμα και στην αγορά και στο περιβάλλον.  </w:t>
      </w:r>
    </w:p>
    <w:p w14:paraId="5DC78A7C" w14:textId="77777777" w:rsidR="00A02DB2" w:rsidRDefault="00AC477D">
      <w:pPr>
        <w:spacing w:line="600" w:lineRule="auto"/>
        <w:ind w:firstLine="720"/>
        <w:jc w:val="both"/>
        <w:rPr>
          <w:rFonts w:eastAsia="Times New Roman"/>
          <w:szCs w:val="24"/>
        </w:rPr>
      </w:pPr>
      <w:r>
        <w:rPr>
          <w:rFonts w:eastAsia="Times New Roman"/>
          <w:szCs w:val="24"/>
        </w:rPr>
        <w:t>Αναβαθμίζουμε</w:t>
      </w:r>
      <w:r>
        <w:rPr>
          <w:rFonts w:eastAsia="Times New Roman"/>
          <w:szCs w:val="24"/>
        </w:rPr>
        <w:t xml:space="preserve"> το</w:t>
      </w:r>
      <w:r>
        <w:rPr>
          <w:rFonts w:eastAsia="Times New Roman"/>
          <w:szCs w:val="24"/>
        </w:rPr>
        <w:t>ν</w:t>
      </w:r>
      <w:r>
        <w:rPr>
          <w:rFonts w:eastAsia="Times New Roman"/>
          <w:szCs w:val="24"/>
        </w:rPr>
        <w:t xml:space="preserve"> ρόλο των δήμων και εισαγάγαμε το μέτρο της μείωσης των δημοτικών τελών προς όφελος δημοτών και επιχειρήσεων, με βάση την απόδοση κάθε δήμου στην ανακύκλωση και τη διαλογή στην πηγή. </w:t>
      </w:r>
    </w:p>
    <w:p w14:paraId="5DC78A7D" w14:textId="77777777" w:rsidR="00A02DB2" w:rsidRDefault="00AC477D">
      <w:pPr>
        <w:spacing w:line="600" w:lineRule="auto"/>
        <w:ind w:firstLine="720"/>
        <w:jc w:val="both"/>
        <w:rPr>
          <w:rFonts w:eastAsia="Times New Roman"/>
          <w:szCs w:val="24"/>
        </w:rPr>
      </w:pPr>
      <w:r>
        <w:rPr>
          <w:rFonts w:eastAsia="Times New Roman"/>
          <w:szCs w:val="24"/>
        </w:rPr>
        <w:t xml:space="preserve">Δεν μείναμε, όμως, μόνο σε αυτά. Παρεμβήκαμε και στις </w:t>
      </w:r>
      <w:proofErr w:type="spellStart"/>
      <w:r>
        <w:rPr>
          <w:rFonts w:eastAsia="Times New Roman"/>
          <w:szCs w:val="24"/>
        </w:rPr>
        <w:t>προκηρυχθείσες</w:t>
      </w:r>
      <w:proofErr w:type="spellEnd"/>
      <w:r>
        <w:rPr>
          <w:rFonts w:eastAsia="Times New Roman"/>
          <w:szCs w:val="24"/>
        </w:rPr>
        <w:t xml:space="preserve"> συμβάσεις για τα έργα των ΣΔΙΤ. Γιατί ακούστηκε και εδώ από συναδέλφους της </w:t>
      </w:r>
      <w:r>
        <w:rPr>
          <w:rFonts w:eastAsia="Times New Roman"/>
          <w:szCs w:val="24"/>
        </w:rPr>
        <w:t>Α</w:t>
      </w:r>
      <w:r>
        <w:rPr>
          <w:rFonts w:eastAsia="Times New Roman"/>
          <w:szCs w:val="24"/>
        </w:rPr>
        <w:t xml:space="preserve">ντιπολίτευσης γιατί υπογράφουμε αυτά τα έργα. Κι όμως, κυρίες και κύριοι συνάδελφοι, υπήρχε δυνατότητα, όπως διαπιστώσαμε και στο ΣΔΙΤ </w:t>
      </w:r>
      <w:r>
        <w:rPr>
          <w:rFonts w:eastAsia="Times New Roman"/>
          <w:szCs w:val="24"/>
        </w:rPr>
        <w:t xml:space="preserve">της Πελοποννήσου, αλλά και στο ΣΔΙΤ της Ηλείας, να μειωθούν οι ελάχιστες εγγυημένες ποσότητες, να ενισχυθεί η ανακύκλωση και να φτάσουμε σε κόστος προς τον πολίτη στο μισό των συμβάσεων που είχαν προκηρυχθεί από τις προηγούμενες κυβερνήσεις, υποθηκεύοντας </w:t>
      </w:r>
      <w:r>
        <w:rPr>
          <w:rFonts w:eastAsia="Times New Roman"/>
          <w:szCs w:val="24"/>
        </w:rPr>
        <w:t xml:space="preserve">και την τοπική ανάπτυξη και </w:t>
      </w:r>
      <w:r>
        <w:rPr>
          <w:rFonts w:eastAsia="Times New Roman"/>
          <w:szCs w:val="24"/>
        </w:rPr>
        <w:lastRenderedPageBreak/>
        <w:t xml:space="preserve">τη λειτουργία κάθε νοικοκυριού. Αυτό σημαίνει ότι αλλάζουμε στην πράξη ρυθμίσεις που βοηθούν και την κοινωνία και το περιβάλλον. </w:t>
      </w:r>
    </w:p>
    <w:p w14:paraId="5DC78A7E" w14:textId="77777777" w:rsidR="00A02DB2" w:rsidRDefault="00AC477D">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βέβαια, στο νέο νομοσχέδιο για την </w:t>
      </w:r>
      <w:r>
        <w:rPr>
          <w:rFonts w:eastAsia="Times New Roman"/>
          <w:szCs w:val="24"/>
        </w:rPr>
        <w:t>τοπική αυτοδιοίκηση</w:t>
      </w:r>
      <w:r>
        <w:rPr>
          <w:rFonts w:eastAsia="Times New Roman"/>
          <w:szCs w:val="24"/>
        </w:rPr>
        <w:t>, στον «Κ</w:t>
      </w:r>
      <w:r>
        <w:rPr>
          <w:rFonts w:eastAsia="Times New Roman"/>
          <w:szCs w:val="24"/>
        </w:rPr>
        <w:t>ΛΕΙΣΘΕΝΗ</w:t>
      </w:r>
      <w:r>
        <w:rPr>
          <w:rFonts w:eastAsia="Times New Roman"/>
          <w:szCs w:val="24"/>
        </w:rPr>
        <w:t>», υπάρχουν ειδικές πρ</w:t>
      </w:r>
      <w:r>
        <w:rPr>
          <w:rFonts w:eastAsia="Times New Roman"/>
          <w:szCs w:val="24"/>
        </w:rPr>
        <w:t xml:space="preserve">οβλέψεις που απελευθερώνουν τη λειτουργία και των δήμων και των ΦΟΔΣΑ στη διαχείριση των απορριμμάτων. </w:t>
      </w:r>
    </w:p>
    <w:p w14:paraId="5DC78A7F" w14:textId="77777777" w:rsidR="00A02DB2" w:rsidRDefault="00AC477D">
      <w:pPr>
        <w:spacing w:line="600" w:lineRule="auto"/>
        <w:ind w:firstLine="720"/>
        <w:jc w:val="both"/>
        <w:rPr>
          <w:rFonts w:eastAsia="Times New Roman"/>
          <w:szCs w:val="24"/>
        </w:rPr>
      </w:pPr>
      <w:r>
        <w:rPr>
          <w:rFonts w:eastAsia="Times New Roman"/>
          <w:szCs w:val="24"/>
        </w:rPr>
        <w:t>Το περιβάλλον αποτελεί έναν σοβαρό αναπτυξιακό πόρο για τη χώρα. Η χώρα μας μέχρι τώρα πλήρωνε πρόστιμα. Εμείς δημιουργήσαμε ένα νέο θεσμικό πλαίσιο για</w:t>
      </w:r>
      <w:r>
        <w:rPr>
          <w:rFonts w:eastAsia="Times New Roman"/>
          <w:szCs w:val="24"/>
        </w:rPr>
        <w:t xml:space="preserve"> τους φορείς διαχείρισης προστατευόμενων περιοχών. Εντάξαμε όλες τις περιοχές </w:t>
      </w:r>
      <w:r>
        <w:rPr>
          <w:rFonts w:eastAsia="Times New Roman"/>
          <w:szCs w:val="24"/>
        </w:rPr>
        <w:t>«</w:t>
      </w:r>
      <w:r>
        <w:rPr>
          <w:rFonts w:eastAsia="Times New Roman"/>
          <w:szCs w:val="24"/>
          <w:lang w:val="en-US"/>
        </w:rPr>
        <w:t>NATURA</w:t>
      </w:r>
      <w:r>
        <w:rPr>
          <w:rFonts w:eastAsia="Times New Roman"/>
          <w:szCs w:val="24"/>
        </w:rPr>
        <w:t>»</w:t>
      </w:r>
      <w:r w:rsidRPr="00A64DF1">
        <w:rPr>
          <w:rFonts w:eastAsia="Times New Roman"/>
          <w:szCs w:val="24"/>
        </w:rPr>
        <w:t xml:space="preserve"> </w:t>
      </w:r>
      <w:r>
        <w:rPr>
          <w:rFonts w:eastAsia="Times New Roman"/>
          <w:szCs w:val="24"/>
        </w:rPr>
        <w:t>σε ευρωπαϊκό κατάλογο, αν θέλετε υπερασπιζόμενοι και τα εθνικά συμφέροντα της χώρας μας και δεν κινδυνεύουμε πλέον από κανένα πρόστιμο. Συνδέσαμε τις προστατευόμενες περ</w:t>
      </w:r>
      <w:r>
        <w:rPr>
          <w:rFonts w:eastAsia="Times New Roman"/>
          <w:szCs w:val="24"/>
        </w:rPr>
        <w:t xml:space="preserve">ιοχές με το τοπικό παραγόμενο προϊόν, την εργασία και την ανάπτυξη. </w:t>
      </w:r>
    </w:p>
    <w:p w14:paraId="5DC78A80" w14:textId="77777777" w:rsidR="00A02DB2" w:rsidRDefault="00AC477D">
      <w:pPr>
        <w:spacing w:line="600" w:lineRule="auto"/>
        <w:ind w:firstLine="720"/>
        <w:jc w:val="both"/>
        <w:rPr>
          <w:rFonts w:eastAsia="Times New Roman"/>
          <w:szCs w:val="24"/>
        </w:rPr>
      </w:pPr>
      <w:r>
        <w:rPr>
          <w:rFonts w:eastAsia="Times New Roman"/>
          <w:szCs w:val="24"/>
        </w:rPr>
        <w:t>Συντάσσουμε για πρώτη φορά δασική στρατηγική στην Ελλάδα, που στοχεύει στην παραγωγή 1% του Ακαθάριστου Εθνικού Προϊόντος από τον δασικό χώρο, από το 65% της επικράτειας δηλαδή, διότι δεν</w:t>
      </w:r>
      <w:r>
        <w:rPr>
          <w:rFonts w:eastAsia="Times New Roman"/>
          <w:szCs w:val="24"/>
        </w:rPr>
        <w:t xml:space="preserve"> υπήρξε αυτή η στόχευση ούτε ο προγραμματισμός, πολύ δε περισσότερο, ούτε η εργασία και στοχεύουμε να επιστρέψει η εργασία στην ελληνική ύπαιθρο. </w:t>
      </w:r>
    </w:p>
    <w:p w14:paraId="5DC78A81" w14:textId="77777777" w:rsidR="00A02DB2" w:rsidRDefault="00AC477D">
      <w:pPr>
        <w:spacing w:line="600" w:lineRule="auto"/>
        <w:ind w:firstLine="720"/>
        <w:jc w:val="both"/>
        <w:rPr>
          <w:rFonts w:eastAsia="Times New Roman"/>
          <w:szCs w:val="24"/>
        </w:rPr>
      </w:pPr>
      <w:r>
        <w:rPr>
          <w:rFonts w:eastAsia="Times New Roman"/>
          <w:szCs w:val="24"/>
        </w:rPr>
        <w:lastRenderedPageBreak/>
        <w:t>Συνεχίζουμε το έργο των δασικών χαρτών και ήδη σε μια χρονιά έχουμε πετύχει κύρωση του 32% της επικράτειας τη</w:t>
      </w:r>
      <w:r>
        <w:rPr>
          <w:rFonts w:eastAsia="Times New Roman"/>
          <w:szCs w:val="24"/>
        </w:rPr>
        <w:t>ς χώρας, όταν για σαράντα δύο χρόνια αυτή τη συνταγματική υποχρέωση οι προηγούμενες κυβερνήσεις είχαν επιλέξει να μην την τηρούν, όχι μόνο προσβάλλοντας το περιβάλλον αλλά προσβάλλοντας και την ίδια την ανάπτυξη. Διότι δεν υπήρχε αναπτυξιακό υπόβαθρο και ξ</w:t>
      </w:r>
      <w:r>
        <w:rPr>
          <w:rFonts w:eastAsia="Times New Roman"/>
          <w:szCs w:val="24"/>
        </w:rPr>
        <w:t>εκάθαρες χρήσεις γης για να επενδύσουν και να λειτουργήσουν οικονομικές δραστηριότητες.</w:t>
      </w:r>
    </w:p>
    <w:p w14:paraId="5DC78A82" w14:textId="77777777" w:rsidR="00A02DB2" w:rsidRDefault="00AC477D">
      <w:pPr>
        <w:spacing w:line="600" w:lineRule="auto"/>
        <w:ind w:firstLine="720"/>
        <w:jc w:val="both"/>
        <w:rPr>
          <w:rFonts w:eastAsia="Times New Roman"/>
          <w:szCs w:val="24"/>
        </w:rPr>
      </w:pPr>
      <w:r>
        <w:rPr>
          <w:rFonts w:eastAsia="Times New Roman"/>
          <w:szCs w:val="24"/>
        </w:rPr>
        <w:t>Έχουμε δεσμευθεί ότι θα αποτελέσει βασικό αναπτυξιακό εργαλείο σε δύο κατευθύνσεις, εξασφαλίζοντας τον πρωτογενή τομέα και τα εισοδήματα των αγροτών και τις επιδοτήσεις</w:t>
      </w:r>
      <w:r>
        <w:rPr>
          <w:rFonts w:eastAsia="Times New Roman"/>
          <w:szCs w:val="24"/>
        </w:rPr>
        <w:t xml:space="preserve"> και επιλύοντας ένα άλλο μεγάλο θέμα, αυτό των οικιστικών πυκνώσεων και την εκτός σχεδίου δόμηση. </w:t>
      </w:r>
    </w:p>
    <w:p w14:paraId="5DC78A83" w14:textId="77777777" w:rsidR="00A02DB2" w:rsidRDefault="00AC477D">
      <w:pPr>
        <w:spacing w:line="600" w:lineRule="auto"/>
        <w:ind w:firstLine="720"/>
        <w:jc w:val="both"/>
        <w:rPr>
          <w:rFonts w:eastAsia="Times New Roman"/>
          <w:szCs w:val="24"/>
        </w:rPr>
      </w:pPr>
      <w:r>
        <w:rPr>
          <w:rFonts w:eastAsia="Times New Roman"/>
          <w:szCs w:val="24"/>
        </w:rPr>
        <w:t>Με παράλληλες πρωτοβουλίες και μέσα στις πόλεις, όμως, απελευθερώνουμε δημόσιους χώρους, τους αποδίδουμε στις τοπικές κοινωνίες και στους δήμους, δημιουργώντ</w:t>
      </w:r>
      <w:r>
        <w:rPr>
          <w:rFonts w:eastAsia="Times New Roman"/>
          <w:szCs w:val="24"/>
        </w:rPr>
        <w:t>ας και περιβαλλοντικούς πνεύμονες και δημόσιο χώρο και κινητοποίηση των ενεργών δυνάμεων των κοινωνιών. Και αυτό έγινε, προφανώς, στο Πάρκο Τρίτση, στο</w:t>
      </w:r>
      <w:r>
        <w:rPr>
          <w:rFonts w:eastAsia="Times New Roman"/>
          <w:szCs w:val="24"/>
        </w:rPr>
        <w:t>ν</w:t>
      </w:r>
      <w:r>
        <w:rPr>
          <w:rFonts w:eastAsia="Times New Roman"/>
          <w:szCs w:val="24"/>
        </w:rPr>
        <w:t xml:space="preserve"> Παύλο Μελά, στο πρώην Στρατόπεδο </w:t>
      </w:r>
      <w:proofErr w:type="spellStart"/>
      <w:r>
        <w:rPr>
          <w:rFonts w:eastAsia="Times New Roman"/>
          <w:szCs w:val="24"/>
        </w:rPr>
        <w:t>Κόδρα</w:t>
      </w:r>
      <w:proofErr w:type="spellEnd"/>
      <w:r>
        <w:rPr>
          <w:rFonts w:eastAsia="Times New Roman"/>
          <w:szCs w:val="24"/>
        </w:rPr>
        <w:t xml:space="preserve"> και σήμερα ανακοινώθηκε η νομοθετική πρωτοβουλία της Κυβέρνησης </w:t>
      </w:r>
      <w:r>
        <w:rPr>
          <w:rFonts w:eastAsia="Times New Roman"/>
          <w:szCs w:val="24"/>
        </w:rPr>
        <w:t xml:space="preserve">για τη συγκρότηση του Μητροπολιτικού Φορέα για το Πάρκο </w:t>
      </w:r>
      <w:proofErr w:type="spellStart"/>
      <w:r>
        <w:rPr>
          <w:rFonts w:eastAsia="Times New Roman"/>
          <w:szCs w:val="24"/>
        </w:rPr>
        <w:t>Γουδή</w:t>
      </w:r>
      <w:proofErr w:type="spellEnd"/>
      <w:r>
        <w:rPr>
          <w:rFonts w:eastAsia="Times New Roman"/>
          <w:szCs w:val="24"/>
        </w:rPr>
        <w:t xml:space="preserve">, που επίσης τόσα χρόνια περίμενε στα συρτάρια των Υπουργείων.  </w:t>
      </w:r>
    </w:p>
    <w:p w14:paraId="5DC78A84" w14:textId="77777777" w:rsidR="00A02DB2" w:rsidRDefault="00AC477D">
      <w:pPr>
        <w:spacing w:line="600" w:lineRule="auto"/>
        <w:ind w:firstLine="720"/>
        <w:jc w:val="both"/>
        <w:rPr>
          <w:rFonts w:eastAsia="Times New Roman"/>
          <w:szCs w:val="24"/>
        </w:rPr>
      </w:pPr>
      <w:r>
        <w:rPr>
          <w:rFonts w:eastAsia="Times New Roman"/>
          <w:szCs w:val="24"/>
        </w:rPr>
        <w:lastRenderedPageBreak/>
        <w:t>Έγινε ένα ερώτημα από τον κ. Κατσαφάδο της Νέας Δημοκρατίας για το πόσα λεφτά έχουμε βάλει σε αυτή την υπόθεση. Παρ’ ό,τι, όμως, σ</w:t>
      </w:r>
      <w:r>
        <w:rPr>
          <w:rFonts w:eastAsia="Times New Roman"/>
          <w:szCs w:val="24"/>
        </w:rPr>
        <w:t>ας ανέφερα αρκετά οικονομικά εργαλεία, πρέπει να σας πω ότι το περιβάλλον δεν είναι μόνο λεφτά. Το περιβάλλον είναι ποιότητα ζωής, το περιβάλλον είναι λειτουργία των κοινωνιών, λειτουργία των οικονομιών. Κι αν δεν δημιουργήσεις το υπόβαθρο για να λειτουργή</w:t>
      </w:r>
      <w:r>
        <w:rPr>
          <w:rFonts w:eastAsia="Times New Roman"/>
          <w:szCs w:val="24"/>
        </w:rPr>
        <w:t>σει και η οικονομία και η κοινωνία, τότε δεν θα έχεις ούτε ενεργή και λειτουργική κοινωνία, ούτε υγιή παραγωγικότητα. Αυτό λύνουν, παραδείγματος χάρ</w:t>
      </w:r>
      <w:r>
        <w:rPr>
          <w:rFonts w:eastAsia="Times New Roman"/>
          <w:szCs w:val="24"/>
        </w:rPr>
        <w:t>ιν</w:t>
      </w:r>
      <w:r>
        <w:rPr>
          <w:rFonts w:eastAsia="Times New Roman"/>
          <w:szCs w:val="24"/>
        </w:rPr>
        <w:t>, και οι δασικοί χάρτες.</w:t>
      </w:r>
    </w:p>
    <w:p w14:paraId="5DC78A85" w14:textId="77777777" w:rsidR="00A02DB2" w:rsidRDefault="00AC477D">
      <w:pPr>
        <w:spacing w:line="600" w:lineRule="auto"/>
        <w:ind w:firstLine="720"/>
        <w:jc w:val="both"/>
        <w:rPr>
          <w:rFonts w:eastAsia="Times New Roman"/>
          <w:szCs w:val="24"/>
        </w:rPr>
      </w:pPr>
      <w:r>
        <w:rPr>
          <w:rFonts w:eastAsia="Times New Roman"/>
          <w:szCs w:val="24"/>
        </w:rPr>
        <w:t>Έχουμε ένα σχέδιο περιβαλλοντικής πολιτικής που κλείνει πάρα πολλές εκκρεμότητες,</w:t>
      </w:r>
      <w:r>
        <w:rPr>
          <w:rFonts w:eastAsia="Times New Roman"/>
          <w:szCs w:val="24"/>
        </w:rPr>
        <w:t xml:space="preserve"> </w:t>
      </w:r>
      <w:proofErr w:type="spellStart"/>
      <w:r>
        <w:rPr>
          <w:rFonts w:eastAsia="Times New Roman"/>
          <w:szCs w:val="24"/>
        </w:rPr>
        <w:t>αδειοδοτώντας</w:t>
      </w:r>
      <w:proofErr w:type="spellEnd"/>
      <w:r>
        <w:rPr>
          <w:rFonts w:eastAsia="Times New Roman"/>
          <w:szCs w:val="24"/>
        </w:rPr>
        <w:t xml:space="preserve"> έργα που χρόνια παρέμεναν στο Υπουργείο Περιβάλλοντος, όπως ήταν η </w:t>
      </w:r>
      <w:proofErr w:type="spellStart"/>
      <w:r>
        <w:rPr>
          <w:rFonts w:eastAsia="Times New Roman"/>
          <w:szCs w:val="24"/>
        </w:rPr>
        <w:t>Μεσοχώρα</w:t>
      </w:r>
      <w:proofErr w:type="spellEnd"/>
      <w:r>
        <w:rPr>
          <w:rFonts w:eastAsia="Times New Roman"/>
          <w:szCs w:val="24"/>
        </w:rPr>
        <w:t>, παραδείγματος χάρ</w:t>
      </w:r>
      <w:r>
        <w:rPr>
          <w:rFonts w:eastAsia="Times New Roman"/>
          <w:szCs w:val="24"/>
        </w:rPr>
        <w:t>ιν</w:t>
      </w:r>
      <w:r>
        <w:rPr>
          <w:rFonts w:eastAsia="Times New Roman"/>
          <w:szCs w:val="24"/>
        </w:rPr>
        <w:t xml:space="preserve">, το </w:t>
      </w:r>
      <w:r>
        <w:rPr>
          <w:rFonts w:eastAsia="Times New Roman"/>
          <w:szCs w:val="24"/>
        </w:rPr>
        <w:t>«</w:t>
      </w:r>
      <w:r>
        <w:rPr>
          <w:rFonts w:eastAsia="Times New Roman"/>
          <w:szCs w:val="24"/>
        </w:rPr>
        <w:t>Ξενία</w:t>
      </w:r>
      <w:r>
        <w:rPr>
          <w:rFonts w:eastAsia="Times New Roman"/>
          <w:szCs w:val="24"/>
        </w:rPr>
        <w:t>»</w:t>
      </w:r>
      <w:r>
        <w:rPr>
          <w:rFonts w:eastAsia="Times New Roman"/>
          <w:szCs w:val="24"/>
        </w:rPr>
        <w:t xml:space="preserve"> της Σκιάθου, τα </w:t>
      </w:r>
      <w:r>
        <w:rPr>
          <w:rFonts w:eastAsia="Times New Roman"/>
          <w:szCs w:val="24"/>
        </w:rPr>
        <w:t>α</w:t>
      </w:r>
      <w:r>
        <w:rPr>
          <w:rFonts w:eastAsia="Times New Roman"/>
          <w:szCs w:val="24"/>
        </w:rPr>
        <w:t xml:space="preserve">ιολικά της Αχαΐας. </w:t>
      </w:r>
    </w:p>
    <w:p w14:paraId="5DC78A86" w14:textId="77777777" w:rsidR="00A02DB2" w:rsidRDefault="00AC477D">
      <w:pPr>
        <w:spacing w:line="600" w:lineRule="auto"/>
        <w:ind w:firstLine="720"/>
        <w:jc w:val="both"/>
        <w:rPr>
          <w:rFonts w:eastAsia="Times New Roman"/>
          <w:szCs w:val="24"/>
        </w:rPr>
      </w:pPr>
      <w:r>
        <w:rPr>
          <w:rFonts w:eastAsia="Times New Roman"/>
          <w:szCs w:val="24"/>
        </w:rPr>
        <w:t>Ταυτόχρονα, όμως, λύνουμε θέματα μεγάλου και υψηλού κόστους για τη χώρα μας. Πετύχαμε τη χρηματ</w:t>
      </w:r>
      <w:r>
        <w:rPr>
          <w:rFonts w:eastAsia="Times New Roman"/>
          <w:szCs w:val="24"/>
        </w:rPr>
        <w:t>οδότηση της χώρας από την Ευρωπαϊκή Ένωση κατά 500 εκατομμύρια για την ηλεκτρική διασύνδεση των νησιών. Έχουμε στον αέρα διαγωνισμό για πέντε χιλιάδες εξήντα έξι προσλήψεις στα δάση. Έχουμε πετύχει τη μείωση των ανεξέλεγκτων χωματερών κατά διακό</w:t>
      </w:r>
      <w:r>
        <w:rPr>
          <w:rFonts w:eastAsia="Times New Roman"/>
          <w:szCs w:val="24"/>
        </w:rPr>
        <w:lastRenderedPageBreak/>
        <w:t>σιες εξήντα</w:t>
      </w:r>
      <w:r>
        <w:rPr>
          <w:rFonts w:eastAsia="Times New Roman"/>
          <w:szCs w:val="24"/>
        </w:rPr>
        <w:t xml:space="preserve">, αυτών των χωματερών που χρέωσαν την Ελλάδα 80 εκατομμύρια ευρώ πρόστιμο, για να δείτε και το οικονομικό, αν θέλετε, αποτέλεσμα αυτής της πολιτικής. </w:t>
      </w:r>
    </w:p>
    <w:p w14:paraId="5DC78A87" w14:textId="77777777" w:rsidR="00A02DB2" w:rsidRDefault="00AC477D">
      <w:pPr>
        <w:spacing w:line="600" w:lineRule="auto"/>
        <w:ind w:firstLine="720"/>
        <w:jc w:val="both"/>
        <w:rPr>
          <w:rFonts w:eastAsia="Times New Roman"/>
          <w:szCs w:val="24"/>
        </w:rPr>
      </w:pPr>
      <w:r>
        <w:rPr>
          <w:rFonts w:eastAsia="Times New Roman"/>
          <w:szCs w:val="24"/>
        </w:rPr>
        <w:t>Δημιουργούμε, προφανώς, πολιτικές που μετατρέπουν την περιβαλλοντική κρίση σε μια δυνατότητα ευκαιριών γι</w:t>
      </w:r>
      <w:r>
        <w:rPr>
          <w:rFonts w:eastAsia="Times New Roman"/>
          <w:szCs w:val="24"/>
        </w:rPr>
        <w:t xml:space="preserve">α ανάπτυξη. Αν σκεφτείτε ότι μόνο στον τομέα των προστατευόμενων περιοχών επενδύουμε 17,5 εκατομμύρια ευρώ για ειδικές περιβαλλοντικές μελέτες και σχέδια διαχείρισης και 17 εκατομμύρια με το </w:t>
      </w:r>
      <w:r>
        <w:rPr>
          <w:rFonts w:eastAsia="Times New Roman"/>
          <w:szCs w:val="24"/>
        </w:rPr>
        <w:t>π</w:t>
      </w:r>
      <w:r>
        <w:rPr>
          <w:rFonts w:eastAsia="Times New Roman"/>
          <w:szCs w:val="24"/>
        </w:rPr>
        <w:t xml:space="preserve">ρόγραμμα </w:t>
      </w:r>
      <w:r>
        <w:rPr>
          <w:rFonts w:eastAsia="Times New Roman"/>
          <w:szCs w:val="24"/>
        </w:rPr>
        <w:t>«</w:t>
      </w:r>
      <w:r>
        <w:rPr>
          <w:rFonts w:eastAsia="Times New Roman"/>
          <w:szCs w:val="24"/>
          <w:lang w:val="en-US"/>
        </w:rPr>
        <w:t>LIFE</w:t>
      </w:r>
      <w:r>
        <w:rPr>
          <w:rFonts w:eastAsia="Times New Roman"/>
          <w:szCs w:val="24"/>
        </w:rPr>
        <w:t>»</w:t>
      </w:r>
      <w:r w:rsidRPr="00B1457C">
        <w:rPr>
          <w:rFonts w:eastAsia="Times New Roman"/>
          <w:szCs w:val="24"/>
        </w:rPr>
        <w:t xml:space="preserve">, </w:t>
      </w:r>
      <w:r>
        <w:rPr>
          <w:rFonts w:eastAsia="Times New Roman"/>
          <w:szCs w:val="24"/>
        </w:rPr>
        <w:t xml:space="preserve">το μεγαλύτερο </w:t>
      </w:r>
      <w:r>
        <w:rPr>
          <w:rFonts w:eastAsia="Times New Roman"/>
          <w:szCs w:val="24"/>
        </w:rPr>
        <w:t>πρόγραμμα «</w:t>
      </w:r>
      <w:r>
        <w:rPr>
          <w:rFonts w:eastAsia="Times New Roman"/>
          <w:szCs w:val="24"/>
          <w:lang w:val="en-US"/>
        </w:rPr>
        <w:t>LIFE</w:t>
      </w:r>
      <w:r>
        <w:rPr>
          <w:rFonts w:eastAsia="Times New Roman"/>
          <w:szCs w:val="24"/>
        </w:rPr>
        <w:t>»</w:t>
      </w:r>
      <w:r w:rsidRPr="00B1457C">
        <w:rPr>
          <w:rFonts w:eastAsia="Times New Roman"/>
          <w:szCs w:val="24"/>
        </w:rPr>
        <w:t xml:space="preserve"> </w:t>
      </w:r>
      <w:r>
        <w:rPr>
          <w:rFonts w:eastAsia="Times New Roman"/>
          <w:szCs w:val="24"/>
        </w:rPr>
        <w:t xml:space="preserve">που υλοποιείται </w:t>
      </w:r>
      <w:r>
        <w:rPr>
          <w:rFonts w:eastAsia="Times New Roman"/>
          <w:szCs w:val="24"/>
        </w:rPr>
        <w:t xml:space="preserve">ποτέ στην Ελλάδα, το οποίο διεκδικήσαμε και πήραμε από την Ευρωπαϊκή Ένωση.  </w:t>
      </w:r>
    </w:p>
    <w:p w14:paraId="5DC78A88" w14:textId="77777777" w:rsidR="00A02DB2" w:rsidRDefault="00AC477D">
      <w:pPr>
        <w:spacing w:line="600" w:lineRule="auto"/>
        <w:ind w:firstLine="720"/>
        <w:jc w:val="both"/>
        <w:rPr>
          <w:rFonts w:eastAsia="Times New Roman"/>
          <w:szCs w:val="24"/>
        </w:rPr>
      </w:pPr>
      <w:r>
        <w:rPr>
          <w:rFonts w:eastAsia="Times New Roman"/>
          <w:szCs w:val="24"/>
        </w:rPr>
        <w:t>Ακόμα, αν σκεφτείτε και γιατί θεσμοθετήσαμε έναν φορέα προστασίας, αυτόν των Πρεσπών, ο οποίος καθυστερούσε δεκαεπτά χρόνια στα Υπουρ</w:t>
      </w:r>
      <w:r>
        <w:rPr>
          <w:rFonts w:eastAsia="Times New Roman"/>
          <w:szCs w:val="24"/>
        </w:rPr>
        <w:t xml:space="preserve">γεία ή και γιατί μπορέσαμε με επενδύσεις 1 εκατομμυρίου ευρώ από το Πρόγραμμα Δημοσίων Επενδύσεων να σβήσουμε τα πρόστιμα στη </w:t>
      </w:r>
      <w:r>
        <w:rPr>
          <w:rFonts w:eastAsia="Times New Roman"/>
          <w:szCs w:val="24"/>
        </w:rPr>
        <w:t>λ</w:t>
      </w:r>
      <w:r>
        <w:rPr>
          <w:rFonts w:eastAsia="Times New Roman"/>
          <w:szCs w:val="24"/>
        </w:rPr>
        <w:t xml:space="preserve">ίμνη Κορώνεια και να αποκαταστήσουμε το οικοσύστημα. </w:t>
      </w:r>
    </w:p>
    <w:p w14:paraId="5DC78A89" w14:textId="77777777" w:rsidR="00A02DB2" w:rsidRDefault="00AC477D">
      <w:pPr>
        <w:spacing w:line="600" w:lineRule="auto"/>
        <w:ind w:firstLine="720"/>
        <w:jc w:val="both"/>
        <w:rPr>
          <w:rFonts w:eastAsia="Times New Roman"/>
          <w:szCs w:val="24"/>
        </w:rPr>
      </w:pPr>
      <w:r>
        <w:rPr>
          <w:rFonts w:eastAsia="Times New Roman"/>
          <w:szCs w:val="24"/>
        </w:rPr>
        <w:t>Θα μπορούσα να πω πάρα πολλά, αλλά πρέπει να αναφερθώ και στις τροπολογίες</w:t>
      </w:r>
      <w:r>
        <w:rPr>
          <w:rFonts w:eastAsia="Times New Roman"/>
          <w:szCs w:val="24"/>
        </w:rPr>
        <w:t>,</w:t>
      </w:r>
      <w:r>
        <w:rPr>
          <w:rFonts w:eastAsia="Times New Roman"/>
          <w:szCs w:val="24"/>
        </w:rPr>
        <w:t xml:space="preserve"> οι οποίες </w:t>
      </w:r>
      <w:r>
        <w:rPr>
          <w:rFonts w:eastAsia="Times New Roman"/>
          <w:szCs w:val="24"/>
        </w:rPr>
        <w:t>κατατέθηκ</w:t>
      </w:r>
      <w:r>
        <w:rPr>
          <w:rFonts w:eastAsia="Times New Roman"/>
          <w:szCs w:val="24"/>
        </w:rPr>
        <w:t xml:space="preserve">αν. </w:t>
      </w:r>
    </w:p>
    <w:p w14:paraId="5DC78A8A" w14:textId="77777777" w:rsidR="00A02DB2" w:rsidRDefault="00AC477D">
      <w:pPr>
        <w:spacing w:line="600" w:lineRule="auto"/>
        <w:ind w:firstLine="720"/>
        <w:jc w:val="both"/>
        <w:rPr>
          <w:rFonts w:eastAsia="Times New Roman"/>
          <w:szCs w:val="24"/>
        </w:rPr>
      </w:pPr>
      <w:r>
        <w:rPr>
          <w:rFonts w:eastAsia="Times New Roman"/>
          <w:szCs w:val="24"/>
        </w:rPr>
        <w:lastRenderedPageBreak/>
        <w:t xml:space="preserve">Συγχωρήστε με, κύριε Πρόεδρε, περνάω αμέσως στο θέμα των τροπολογιών. </w:t>
      </w:r>
    </w:p>
    <w:p w14:paraId="5DC78A8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Με τις δύο τροπολογίες</w:t>
      </w:r>
      <w:r>
        <w:rPr>
          <w:rFonts w:eastAsia="Times New Roman" w:cs="Times New Roman"/>
          <w:szCs w:val="24"/>
        </w:rPr>
        <w:t>,</w:t>
      </w:r>
      <w:r>
        <w:rPr>
          <w:rFonts w:eastAsia="Times New Roman" w:cs="Times New Roman"/>
          <w:szCs w:val="24"/>
        </w:rPr>
        <w:t xml:space="preserve"> που έχουμε καταθέσει</w:t>
      </w:r>
      <w:r>
        <w:rPr>
          <w:rFonts w:eastAsia="Times New Roman" w:cs="Times New Roman"/>
          <w:szCs w:val="24"/>
        </w:rPr>
        <w:t>,</w:t>
      </w:r>
      <w:r>
        <w:rPr>
          <w:rFonts w:eastAsia="Times New Roman" w:cs="Times New Roman"/>
          <w:szCs w:val="24"/>
        </w:rPr>
        <w:t xml:space="preserve"> πετυχαίνουμε τα εξής. Παρατείνεται η υποβολή των οικιστικών ορίων από τους </w:t>
      </w:r>
      <w:r>
        <w:rPr>
          <w:rFonts w:eastAsia="Times New Roman" w:cs="Times New Roman"/>
          <w:szCs w:val="24"/>
        </w:rPr>
        <w:t>δ</w:t>
      </w:r>
      <w:r>
        <w:rPr>
          <w:rFonts w:eastAsia="Times New Roman" w:cs="Times New Roman"/>
          <w:szCs w:val="24"/>
        </w:rPr>
        <w:t xml:space="preserve">ήμους. Δυστυχώς πάνω από πενήντα </w:t>
      </w:r>
      <w:r>
        <w:rPr>
          <w:rFonts w:eastAsia="Times New Roman" w:cs="Times New Roman"/>
          <w:szCs w:val="24"/>
        </w:rPr>
        <w:t>δ</w:t>
      </w:r>
      <w:r>
        <w:rPr>
          <w:rFonts w:eastAsia="Times New Roman" w:cs="Times New Roman"/>
          <w:szCs w:val="24"/>
        </w:rPr>
        <w:t>ήμοι</w:t>
      </w:r>
      <w:r>
        <w:rPr>
          <w:rFonts w:eastAsia="Times New Roman" w:cs="Times New Roman"/>
          <w:szCs w:val="24"/>
        </w:rPr>
        <w:t xml:space="preserve"> της χώρας, εν αντιθέσει με τους υπολοίπους περίπου διακόσιους πενήντα με διακόσιους εβδομήντα, δεν έχουν υποβάλει τα όρια των περιοχών τους στους δασικούς χάρτες, δημιουργώντας έτσι ένα σοβαρό πρόβλημα αμφισβήτησης των δικαιωμάτων των πολιτών. Παρατείνουμ</w:t>
      </w:r>
      <w:r>
        <w:rPr>
          <w:rFonts w:eastAsia="Times New Roman" w:cs="Times New Roman"/>
          <w:szCs w:val="24"/>
        </w:rPr>
        <w:t>ε, λοιπόν, το χρονοδιάγραμμα αυτό και παράλληλα δημιουργούμε –αν θέλετε- αντίστοιχα και αρκετές παρατάσεις για τους πολίτες.</w:t>
      </w:r>
    </w:p>
    <w:p w14:paraId="5DC78A8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Τι ακριβώς, γίνεται σε αυτή τη διαδικασία; Καλούμε όλους τους </w:t>
      </w:r>
      <w:r>
        <w:rPr>
          <w:rFonts w:eastAsia="Times New Roman" w:cs="Times New Roman"/>
          <w:szCs w:val="24"/>
        </w:rPr>
        <w:t>δ</w:t>
      </w:r>
      <w:r>
        <w:rPr>
          <w:rFonts w:eastAsia="Times New Roman" w:cs="Times New Roman"/>
          <w:szCs w:val="24"/>
        </w:rPr>
        <w:t>ήμους που δεν έχουν ολοκληρώσει τις υποχρεώσεις τους, την επόμενη Πέ</w:t>
      </w:r>
      <w:r>
        <w:rPr>
          <w:rFonts w:eastAsia="Times New Roman" w:cs="Times New Roman"/>
          <w:szCs w:val="24"/>
        </w:rPr>
        <w:t>μπτη στο Υπουργείο</w:t>
      </w:r>
      <w:r>
        <w:rPr>
          <w:rFonts w:eastAsia="Times New Roman" w:cs="Times New Roman"/>
          <w:szCs w:val="24"/>
        </w:rPr>
        <w:t>,</w:t>
      </w:r>
      <w:r>
        <w:rPr>
          <w:rFonts w:eastAsia="Times New Roman" w:cs="Times New Roman"/>
          <w:szCs w:val="24"/>
        </w:rPr>
        <w:t xml:space="preserve"> ώστε να μπορέσουμε να κάνουμε ένα πρόγραμμα για τον καθένα απ’ αυτούς με στήριξη και από το Κτηματολόγιο και από τις δικές μας υπηρεσίες για να τελειώσουν τις υποχρεώσεις τους. Δίνουμε παράταση σε όλους τους </w:t>
      </w:r>
      <w:r>
        <w:rPr>
          <w:rFonts w:eastAsia="Times New Roman" w:cs="Times New Roman"/>
          <w:szCs w:val="24"/>
        </w:rPr>
        <w:t>δ</w:t>
      </w:r>
      <w:r>
        <w:rPr>
          <w:rFonts w:eastAsia="Times New Roman" w:cs="Times New Roman"/>
          <w:szCs w:val="24"/>
        </w:rPr>
        <w:t xml:space="preserve">ήμους μέχρι τις 16 Ιουλίου </w:t>
      </w:r>
      <w:r>
        <w:rPr>
          <w:rFonts w:eastAsia="Times New Roman" w:cs="Times New Roman"/>
          <w:szCs w:val="24"/>
        </w:rPr>
        <w:t>για να έχουμε τα περιγράμματα των ορίων οικισμών αλλά και των πυκνώσεων και να καταθέσουμε τη νομοθετική πρόταση για τις οικιστικές πυκνώσεις.</w:t>
      </w:r>
    </w:p>
    <w:p w14:paraId="5DC78A8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Ταυτόχρονα δίνουμε παράταση σε όλους τους πολίτες μέχρι τ</w:t>
      </w:r>
      <w:r>
        <w:rPr>
          <w:rFonts w:eastAsia="Times New Roman" w:cs="Times New Roman"/>
          <w:szCs w:val="24"/>
        </w:rPr>
        <w:t>ις</w:t>
      </w:r>
      <w:r>
        <w:rPr>
          <w:rFonts w:eastAsia="Times New Roman" w:cs="Times New Roman"/>
          <w:szCs w:val="24"/>
        </w:rPr>
        <w:t xml:space="preserve"> 31</w:t>
      </w:r>
      <w:r>
        <w:rPr>
          <w:rFonts w:eastAsia="Times New Roman" w:cs="Times New Roman"/>
          <w:szCs w:val="24"/>
        </w:rPr>
        <w:t xml:space="preserve"> Ιουλίου</w:t>
      </w:r>
      <w:r>
        <w:rPr>
          <w:rFonts w:eastAsia="Times New Roman" w:cs="Times New Roman"/>
          <w:szCs w:val="24"/>
        </w:rPr>
        <w:t xml:space="preserve"> για να υποβάλουν αντιρρήσεις κατά αντιστοι</w:t>
      </w:r>
      <w:r>
        <w:rPr>
          <w:rFonts w:eastAsia="Times New Roman" w:cs="Times New Roman"/>
          <w:szCs w:val="24"/>
        </w:rPr>
        <w:t xml:space="preserve">χία –αν θέλετε- και με την περσινή περίοδο και για να μπορέσουν να μην περιοριστούν από τη μη δήλωση των </w:t>
      </w:r>
      <w:r>
        <w:rPr>
          <w:rFonts w:eastAsia="Times New Roman" w:cs="Times New Roman"/>
          <w:szCs w:val="24"/>
        </w:rPr>
        <w:t>δ</w:t>
      </w:r>
      <w:r>
        <w:rPr>
          <w:rFonts w:eastAsia="Times New Roman" w:cs="Times New Roman"/>
          <w:szCs w:val="24"/>
        </w:rPr>
        <w:t>ήμων για τα όρια των πυκνώσεων και τα όρια των οικισμών. Πρακτικά ο πολίτης έπρεπε να υποβάλει αντίρρηση για μια περιοχή που εξαιρούταν στην ανάρτηση,</w:t>
      </w:r>
      <w:r>
        <w:rPr>
          <w:rFonts w:eastAsia="Times New Roman" w:cs="Times New Roman"/>
          <w:szCs w:val="24"/>
        </w:rPr>
        <w:t xml:space="preserve"> αν ήταν μέσα σε πύκνωση ή μέσα σε όριο οικισμού. Και δεν είχε αυτή τη δυνατότητα. Του στερούσαν οι καθυστερημένες επιλογές των δημοτικών συμβουλίων αυτή τη δυνατότητα. </w:t>
      </w:r>
    </w:p>
    <w:p w14:paraId="5DC78A8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Ταυτόχρονα, όμως, αυτή η επιλογή υλοποιεί -αν θέλετε- τη δέσμευσή μας για τους δασικού</w:t>
      </w:r>
      <w:r>
        <w:rPr>
          <w:rFonts w:eastAsia="Times New Roman" w:cs="Times New Roman"/>
          <w:szCs w:val="24"/>
        </w:rPr>
        <w:t>ς χάρτες, γιατί το βασικό θέμα</w:t>
      </w:r>
      <w:r>
        <w:rPr>
          <w:rFonts w:eastAsia="Times New Roman" w:cs="Times New Roman"/>
          <w:szCs w:val="24"/>
        </w:rPr>
        <w:t>,</w:t>
      </w:r>
      <w:r>
        <w:rPr>
          <w:rFonts w:eastAsia="Times New Roman" w:cs="Times New Roman"/>
          <w:szCs w:val="24"/>
        </w:rPr>
        <w:t xml:space="preserve"> στο οποίο πρέπει να απαντήσουμε και πρέπει να απαντήσει και η </w:t>
      </w:r>
      <w:r>
        <w:rPr>
          <w:rFonts w:eastAsia="Times New Roman" w:cs="Times New Roman"/>
          <w:szCs w:val="24"/>
        </w:rPr>
        <w:t>Α</w:t>
      </w:r>
      <w:r>
        <w:rPr>
          <w:rFonts w:eastAsia="Times New Roman" w:cs="Times New Roman"/>
          <w:szCs w:val="24"/>
        </w:rPr>
        <w:t>ντιπολίτευση</w:t>
      </w:r>
      <w:r>
        <w:rPr>
          <w:rFonts w:eastAsia="Times New Roman" w:cs="Times New Roman"/>
          <w:szCs w:val="24"/>
        </w:rPr>
        <w:t>,</w:t>
      </w:r>
      <w:r>
        <w:rPr>
          <w:rFonts w:eastAsia="Times New Roman" w:cs="Times New Roman"/>
          <w:szCs w:val="24"/>
        </w:rPr>
        <w:t xml:space="preserve"> είναι αν συμφωνεί ή όχι με το να γίνουν οι δασικοί χάρτες, εάν πρέπει να γίνουν ή όχι και εάν πρέπει να κυρωθούν οι δασικοί χάρτες. Μέχρι πότε, δηλ</w:t>
      </w:r>
      <w:r>
        <w:rPr>
          <w:rFonts w:eastAsia="Times New Roman" w:cs="Times New Roman"/>
          <w:szCs w:val="24"/>
        </w:rPr>
        <w:t xml:space="preserve">αδή, θα υπάρχουν παρατάσεις; Μέχρι πότε θα υπάρχει ανασφάλεια και μη κανονικότητα στην ύπαιθρο; </w:t>
      </w:r>
    </w:p>
    <w:p w14:paraId="5DC78A8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Δυστυχώς η Νέα Δημοκρατία</w:t>
      </w:r>
      <w:r>
        <w:rPr>
          <w:rFonts w:eastAsia="Times New Roman" w:cs="Times New Roman"/>
          <w:szCs w:val="24"/>
        </w:rPr>
        <w:t>,</w:t>
      </w:r>
      <w:r>
        <w:rPr>
          <w:rFonts w:eastAsia="Times New Roman" w:cs="Times New Roman"/>
          <w:szCs w:val="24"/>
        </w:rPr>
        <w:t xml:space="preserve"> που δεν μπόρεσε να αναλάβει την ευθύνη έναρξης της διαδικασίας αναρτήσεων και κυρώσεων, δεν παίρνει θέση ούτε και τώρα σχετικά με το</w:t>
      </w:r>
      <w:r>
        <w:rPr>
          <w:rFonts w:eastAsia="Times New Roman" w:cs="Times New Roman"/>
          <w:szCs w:val="24"/>
        </w:rPr>
        <w:t xml:space="preserve"> εάν πρέπει να συνεχιστεί αυτή η διαδικασία. Και </w:t>
      </w:r>
      <w:r>
        <w:rPr>
          <w:rFonts w:eastAsia="Times New Roman" w:cs="Times New Roman"/>
          <w:szCs w:val="24"/>
        </w:rPr>
        <w:lastRenderedPageBreak/>
        <w:t>αυτή η διαδικασία θα πρέπει να συνεχιστεί λύνοντας και ζητήματα και όχι μπλέκοντας περισσότερο τους πολίτες.</w:t>
      </w:r>
    </w:p>
    <w:p w14:paraId="5DC78A9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Γίνεται μια μεγάλη συζήτηση για το εάν δίνεται παράταση στην αντίρρηση. Η παράταση, όμως, στην αντ</w:t>
      </w:r>
      <w:r>
        <w:rPr>
          <w:rFonts w:eastAsia="Times New Roman" w:cs="Times New Roman"/>
          <w:szCs w:val="24"/>
        </w:rPr>
        <w:t xml:space="preserve">ίρρηση έχει να κάνει με τη διευκρίνιση της χρήσης γης και όχι με την αλλαγή της χρήσης γης. Πρέπει να διευκρινίσουμε </w:t>
      </w:r>
      <w:r w:rsidRPr="006D2E34">
        <w:rPr>
          <w:rFonts w:eastAsia="Times New Roman" w:cs="Times New Roman"/>
          <w:color w:val="000000" w:themeColor="text1"/>
          <w:szCs w:val="24"/>
        </w:rPr>
        <w:t>ότι το απαραίτητο εργαλείο για τον αγρότη</w:t>
      </w:r>
      <w:r w:rsidRPr="006D2E34">
        <w:rPr>
          <w:rFonts w:eastAsia="Times New Roman" w:cs="Times New Roman"/>
          <w:color w:val="000000" w:themeColor="text1"/>
          <w:szCs w:val="24"/>
        </w:rPr>
        <w:t>,</w:t>
      </w:r>
      <w:r w:rsidRPr="006D2E34">
        <w:rPr>
          <w:rFonts w:eastAsia="Times New Roman" w:cs="Times New Roman"/>
          <w:color w:val="000000" w:themeColor="text1"/>
          <w:szCs w:val="24"/>
        </w:rPr>
        <w:t xml:space="preserve"> ο οποίος καλλιεργεί μια έκταση κυρωμένη ή μη που εντάσσεται στις δασικές χρήσεις, είναι να τους </w:t>
      </w:r>
      <w:r w:rsidRPr="006D2E34">
        <w:rPr>
          <w:rFonts w:eastAsia="Times New Roman" w:cs="Times New Roman"/>
          <w:color w:val="000000" w:themeColor="text1"/>
          <w:szCs w:val="24"/>
        </w:rPr>
        <w:t xml:space="preserve">δώσουμε τη δυνατότητα να υποβάλει αίτηση για την παραχώρηση κυριότητας ή αλλαγή χρήσης στην έκταση αυτή και όχι απλά να πληρώνει κόστος στις αντιρρήσεις ή σε δικαστήρια, ιδιαίτερα δε στο ανώτατο δικαστήριο. Και αυτό ρυθμίζουμε εμείς τώρα, για να μην </w:t>
      </w:r>
      <w:proofErr w:type="spellStart"/>
      <w:r w:rsidRPr="006D2E34">
        <w:rPr>
          <w:rFonts w:eastAsia="Times New Roman" w:cs="Times New Roman"/>
          <w:color w:val="000000" w:themeColor="text1"/>
          <w:szCs w:val="24"/>
        </w:rPr>
        <w:t>παραπλ</w:t>
      </w:r>
      <w:r w:rsidRPr="006D2E34">
        <w:rPr>
          <w:rFonts w:eastAsia="Times New Roman" w:cs="Times New Roman"/>
          <w:color w:val="000000" w:themeColor="text1"/>
          <w:szCs w:val="24"/>
        </w:rPr>
        <w:t>ανούνται</w:t>
      </w:r>
      <w:proofErr w:type="spellEnd"/>
      <w:r w:rsidRPr="006D2E34">
        <w:rPr>
          <w:rFonts w:eastAsia="Times New Roman" w:cs="Times New Roman"/>
          <w:color w:val="000000" w:themeColor="text1"/>
          <w:szCs w:val="24"/>
        </w:rPr>
        <w:t xml:space="preserve"> οι πολίτες. </w:t>
      </w:r>
    </w:p>
    <w:p w14:paraId="5DC78A91" w14:textId="77777777" w:rsidR="00A02DB2" w:rsidRDefault="00AC477D">
      <w:pPr>
        <w:spacing w:line="600" w:lineRule="auto"/>
        <w:ind w:firstLine="720"/>
        <w:jc w:val="both"/>
        <w:rPr>
          <w:rFonts w:eastAsia="Times New Roman" w:cs="Times New Roman"/>
          <w:szCs w:val="24"/>
        </w:rPr>
      </w:pPr>
      <w:r w:rsidRPr="00796CFA">
        <w:rPr>
          <w:rFonts w:eastAsia="Times New Roman" w:cs="Times New Roman"/>
          <w:szCs w:val="24"/>
        </w:rPr>
        <w:t>Για τον λόγο αυτό, λοιπόν, διευκρινίζουμε ότι για να μη χαθεί κα</w:t>
      </w:r>
      <w:r w:rsidRPr="00796CFA">
        <w:rPr>
          <w:rFonts w:eastAsia="Times New Roman" w:cs="Times New Roman"/>
          <w:szCs w:val="24"/>
        </w:rPr>
        <w:t>μ</w:t>
      </w:r>
      <w:r w:rsidRPr="00796CFA">
        <w:rPr>
          <w:rFonts w:eastAsia="Times New Roman" w:cs="Times New Roman"/>
          <w:szCs w:val="24"/>
        </w:rPr>
        <w:t xml:space="preserve">μία επιδότηση είτε για αναρτημένους χάρτες τώρα το 2018 είτε για αυτούς που </w:t>
      </w:r>
      <w:r w:rsidRPr="00796CFA">
        <w:rPr>
          <w:rFonts w:eastAsia="Times New Roman" w:cs="Times New Roman"/>
          <w:szCs w:val="24"/>
        </w:rPr>
        <w:t xml:space="preserve">αναρτήθηκαν το 2017, υπάρχει η δυνατότητα είτε για εκτάσεις που άλλαξαν χρήση πριν το 1975 είτε για εκτάσεις που άλλαξαν χρήση μετά το 1975, να </w:t>
      </w:r>
      <w:r>
        <w:rPr>
          <w:rFonts w:eastAsia="Times New Roman" w:cs="Times New Roman"/>
          <w:szCs w:val="24"/>
        </w:rPr>
        <w:t xml:space="preserve">υποβληθούν τα αιτήματα παραχώρησης της κυριότητας ή αλλαγής χρήσης –αυτό που λέμε για τις εκχερσώσεις- και αυτό </w:t>
      </w:r>
      <w:r>
        <w:rPr>
          <w:rFonts w:eastAsia="Times New Roman" w:cs="Times New Roman"/>
          <w:szCs w:val="24"/>
        </w:rPr>
        <w:t>ισχύει και με παράταση -για το χρονοδιάγραμμα που έληγε αρχές Αυγούστου, να πάει μετά από δύο χρόνια- που δίνεται και σε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νόμο. Είναι οι εκτάσεις προ του Συντάγματος του </w:t>
      </w:r>
      <w:r>
        <w:rPr>
          <w:rFonts w:eastAsia="Times New Roman" w:cs="Times New Roman"/>
          <w:szCs w:val="24"/>
        </w:rPr>
        <w:lastRenderedPageBreak/>
        <w:t>1975, που επίσης έχουν τη δυνατότητα να τακτοποιηθούν αλλά όχι να κρυφτούν τα</w:t>
      </w:r>
      <w:r>
        <w:rPr>
          <w:rFonts w:eastAsia="Times New Roman" w:cs="Times New Roman"/>
          <w:szCs w:val="24"/>
        </w:rPr>
        <w:t xml:space="preserve"> προβλήματα. Πρέπει να αποτυπωθεί η πραγματική αγροτική καλλιέργεια και να υπάρχει –αν θέλετε- οργάνωση και υποστήριξη των επιδοτήσεων.</w:t>
      </w:r>
    </w:p>
    <w:p w14:paraId="5DC78A9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Ταυτόχρονα δίνουμε παράταση στις επιτροπές αντιρρήσεων, να έχουν ολοκληρώσει την εξέταση αντιρρήσεων μέχρι και δώδεκα μή</w:t>
      </w:r>
      <w:r>
        <w:rPr>
          <w:rFonts w:eastAsia="Times New Roman" w:cs="Times New Roman"/>
          <w:szCs w:val="24"/>
        </w:rPr>
        <w:t>νες από την κύρωση του υπόλοιπου τμήματος. Και αυτό για να μην καθυστερούν και να μην περιμένουν οι πολίτες και οι αγρότες και γενικά –αν θέλετε- η τοπική διαδικασία και να υπάρχει ένα όριο για τη διασφάλιση των πολιτών.</w:t>
      </w:r>
    </w:p>
    <w:p w14:paraId="5DC78A9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Αναφέρθηκα ήδη στην παράταση για τι</w:t>
      </w:r>
      <w:r>
        <w:rPr>
          <w:rFonts w:eastAsia="Times New Roman" w:cs="Times New Roman"/>
          <w:szCs w:val="24"/>
        </w:rPr>
        <w:t>ς εκχερσώσεις. Είναι μέχρι τις 8</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 xml:space="preserve">2020. Θα αναφερθώ λίγο και στις τροπολογίες στα υπόλοιπα εδάφια της τροπολογίας. </w:t>
      </w:r>
    </w:p>
    <w:p w14:paraId="5DC78A9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Όσον αφορά το ζήτημα των διαδικασιών πληρωμών του Πράσινου Ταμείου, εδώ και πολύ καιρό</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δεν πληρώνονται δεδουλευμένες αποδοχές γι</w:t>
      </w:r>
      <w:r>
        <w:rPr>
          <w:rFonts w:eastAsia="Times New Roman" w:cs="Times New Roman"/>
          <w:szCs w:val="24"/>
        </w:rPr>
        <w:t xml:space="preserve">α υπερωρίες στο πλαίσιο προγράμματος πρόληψης λαθροϋλοτομίας. Και αναφερόμαστε σε εργαζόμενους αποκεντρωμένων διοικήσεων και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Δ</w:t>
      </w:r>
      <w:r>
        <w:rPr>
          <w:rFonts w:eastAsia="Times New Roman" w:cs="Times New Roman"/>
          <w:szCs w:val="24"/>
        </w:rPr>
        <w:t xml:space="preserve">ιεύθυνσης </w:t>
      </w:r>
      <w:r>
        <w:rPr>
          <w:rFonts w:eastAsia="Times New Roman" w:cs="Times New Roman"/>
          <w:szCs w:val="24"/>
        </w:rPr>
        <w:t>Δ</w:t>
      </w:r>
      <w:r>
        <w:rPr>
          <w:rFonts w:eastAsia="Times New Roman" w:cs="Times New Roman"/>
          <w:szCs w:val="24"/>
        </w:rPr>
        <w:t>ασών για το 2016 και για το 2017, που δεν έχουν πληρωθεί υπερωρίες. Είχαμε δεσμευτεί σε συνάντηση μαζί τους και</w:t>
      </w:r>
      <w:r>
        <w:rPr>
          <w:rFonts w:eastAsia="Times New Roman" w:cs="Times New Roman"/>
          <w:szCs w:val="24"/>
        </w:rPr>
        <w:t xml:space="preserve"> είχα απαντήσει και </w:t>
      </w:r>
      <w:r>
        <w:rPr>
          <w:rFonts w:eastAsia="Times New Roman" w:cs="Times New Roman"/>
          <w:szCs w:val="24"/>
        </w:rPr>
        <w:lastRenderedPageBreak/>
        <w:t xml:space="preserve">σε συναδέλφους άλλων κομμάτων που είχαν ρωτήσει ότι θα λύσουμε το πρόβλημα αυτό εντός του χρόνου. </w:t>
      </w:r>
    </w:p>
    <w:p w14:paraId="5DC78A9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Είναι γεγονός ότι το λύνουμε με δύο, τρεις μήνες καθυστέρηση. Θέλαμε να φέρουμε τη ρύθμιση αυτή τον Φεβρουάριο. Η ρύθμιση αυτή έχει την έ</w:t>
      </w:r>
      <w:r>
        <w:rPr>
          <w:rFonts w:eastAsia="Times New Roman" w:cs="Times New Roman"/>
          <w:szCs w:val="24"/>
        </w:rPr>
        <w:t>γκριση και του Περιφερειακού Ταμείου και του Γενικού Λογιστηρίου του Κράτους και έπρεπε να γίνει ακριβής νομοτεχνική επεξεργασία</w:t>
      </w:r>
      <w:r>
        <w:rPr>
          <w:rFonts w:eastAsia="Times New Roman" w:cs="Times New Roman"/>
          <w:szCs w:val="24"/>
        </w:rPr>
        <w:t>,</w:t>
      </w:r>
      <w:r>
        <w:rPr>
          <w:rFonts w:eastAsia="Times New Roman" w:cs="Times New Roman"/>
          <w:szCs w:val="24"/>
        </w:rPr>
        <w:t xml:space="preserve"> για να μην υπάρχει κανένα πρόβλημα συμπτώσεων και ταυτότητας με το μισθολόγιο, τους κανόνες πληρωμών και τους κανόνες βεβαιώσε</w:t>
      </w:r>
      <w:r>
        <w:rPr>
          <w:rFonts w:eastAsia="Times New Roman" w:cs="Times New Roman"/>
          <w:szCs w:val="24"/>
        </w:rPr>
        <w:t>ων του ποσού αυτού. Και έτσι λύνεται και το θέμα αυτό.</w:t>
      </w:r>
    </w:p>
    <w:p w14:paraId="5DC78A9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Ταυτόχρονα εξασφαλίζεται η παροχή δικαιώματος χρήσης οικοδομικών αδειών, η νομιμότητα αδειών και των κτισμάτων επί αυτών για τις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 Διότι ο ν</w:t>
      </w:r>
      <w:r>
        <w:rPr>
          <w:rFonts w:eastAsia="Times New Roman" w:cs="Times New Roman"/>
          <w:szCs w:val="24"/>
        </w:rPr>
        <w:t>.</w:t>
      </w:r>
      <w:r>
        <w:rPr>
          <w:rFonts w:eastAsia="Times New Roman" w:cs="Times New Roman"/>
          <w:szCs w:val="24"/>
        </w:rPr>
        <w:t>4280 το είχε λύσει μόνο για τα δάση κ</w:t>
      </w:r>
      <w:r>
        <w:rPr>
          <w:rFonts w:eastAsia="Times New Roman" w:cs="Times New Roman"/>
          <w:szCs w:val="24"/>
        </w:rPr>
        <w:t xml:space="preserve">αι τις δασικές εκτάσεις και είχαν πρόβλημα οι ιδιοκτήτες στις </w:t>
      </w:r>
      <w:proofErr w:type="spellStart"/>
      <w:r>
        <w:rPr>
          <w:rFonts w:eastAsia="Times New Roman" w:cs="Times New Roman"/>
          <w:szCs w:val="24"/>
        </w:rPr>
        <w:t>χορτολιβαδικές</w:t>
      </w:r>
      <w:proofErr w:type="spellEnd"/>
      <w:r>
        <w:rPr>
          <w:rFonts w:eastAsia="Times New Roman" w:cs="Times New Roman"/>
          <w:szCs w:val="24"/>
        </w:rPr>
        <w:t xml:space="preserve"> που ήταν ένα επίπεδο –αν θέλετε- με λιγότερη προστασία, αλλά δεν είχε λυθεί. Αυτό, λοιπόν, επεκτείνεται και στις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w:t>
      </w:r>
    </w:p>
    <w:p w14:paraId="5DC78A9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Ταυτόχρονα τακτοποιούνται υφιστάμενοι ιερ</w:t>
      </w:r>
      <w:r>
        <w:rPr>
          <w:rFonts w:eastAsia="Times New Roman" w:cs="Times New Roman"/>
          <w:szCs w:val="24"/>
        </w:rPr>
        <w:t>οί ναοί, ναΐσκοι σε εκτάσεις δασικού χαρακτήρα</w:t>
      </w:r>
      <w:r>
        <w:rPr>
          <w:rFonts w:eastAsia="Times New Roman" w:cs="Times New Roman"/>
          <w:szCs w:val="24"/>
        </w:rPr>
        <w:t>,</w:t>
      </w:r>
      <w:r>
        <w:rPr>
          <w:rFonts w:eastAsia="Times New Roman" w:cs="Times New Roman"/>
          <w:szCs w:val="24"/>
        </w:rPr>
        <w:t xml:space="preserve"> προσθέτοντας την περιοχή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γιατί σε μια </w:t>
      </w:r>
      <w:r>
        <w:rPr>
          <w:rFonts w:eastAsia="Times New Roman" w:cs="Times New Roman"/>
          <w:szCs w:val="24"/>
        </w:rPr>
        <w:lastRenderedPageBreak/>
        <w:t>τροπολογία Βουλευτή που είχαμε δεχθεί</w:t>
      </w:r>
      <w:r w:rsidRPr="00A55538">
        <w:rPr>
          <w:rFonts w:eastAsia="Times New Roman" w:cs="Times New Roman"/>
          <w:szCs w:val="24"/>
        </w:rPr>
        <w:t>,</w:t>
      </w:r>
      <w:r>
        <w:rPr>
          <w:rFonts w:eastAsia="Times New Roman" w:cs="Times New Roman"/>
          <w:szCs w:val="24"/>
        </w:rPr>
        <w:t xml:space="preserve"> δεν είχε και τους δύο ορισμούς. Λύνουμε έτσι και τα θέματα για τους βοηθητικούς χώρους των ναών. </w:t>
      </w:r>
    </w:p>
    <w:p w14:paraId="5DC78A9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Ταυτόχρονα τακτοποιούμε</w:t>
      </w:r>
      <w:r>
        <w:rPr>
          <w:rFonts w:eastAsia="Times New Roman" w:cs="Times New Roman"/>
          <w:szCs w:val="24"/>
        </w:rPr>
        <w:t xml:space="preserve"> με τη σημερινή τροπολογία υφιστάμενα έργα άρδευσης, αποχέτευσης και επεξεργασίας λυμάτων σε εκτάσεις δασικού χαρακτήρα</w:t>
      </w:r>
      <w:r>
        <w:rPr>
          <w:rFonts w:eastAsia="Times New Roman" w:cs="Times New Roman"/>
          <w:szCs w:val="24"/>
        </w:rPr>
        <w:t>,</w:t>
      </w:r>
      <w:r>
        <w:rPr>
          <w:rFonts w:eastAsia="Times New Roman" w:cs="Times New Roman"/>
          <w:szCs w:val="24"/>
        </w:rPr>
        <w:t xml:space="preserve"> έτσι ώστε να έχουμε </w:t>
      </w:r>
      <w:proofErr w:type="spellStart"/>
      <w:r>
        <w:rPr>
          <w:rFonts w:eastAsia="Times New Roman" w:cs="Times New Roman"/>
          <w:szCs w:val="24"/>
        </w:rPr>
        <w:t>αδειοδότηση</w:t>
      </w:r>
      <w:proofErr w:type="spellEnd"/>
      <w:r>
        <w:rPr>
          <w:rFonts w:eastAsia="Times New Roman" w:cs="Times New Roman"/>
          <w:szCs w:val="24"/>
        </w:rPr>
        <w:t xml:space="preserve">. Δεν εξαιρούνται της </w:t>
      </w:r>
      <w:proofErr w:type="spellStart"/>
      <w:r>
        <w:rPr>
          <w:rFonts w:eastAsia="Times New Roman" w:cs="Times New Roman"/>
          <w:szCs w:val="24"/>
        </w:rPr>
        <w:t>αδειοδότησης</w:t>
      </w:r>
      <w:proofErr w:type="spellEnd"/>
      <w:r>
        <w:rPr>
          <w:rFonts w:eastAsia="Times New Roman" w:cs="Times New Roman"/>
          <w:szCs w:val="24"/>
        </w:rPr>
        <w:t xml:space="preserve">, αλλά υφιστάμενα έργα μπορούν να </w:t>
      </w:r>
      <w:proofErr w:type="spellStart"/>
      <w:r>
        <w:rPr>
          <w:rFonts w:eastAsia="Times New Roman" w:cs="Times New Roman"/>
          <w:szCs w:val="24"/>
        </w:rPr>
        <w:t>αδειοδοτηθούν</w:t>
      </w:r>
      <w:proofErr w:type="spellEnd"/>
      <w:r>
        <w:rPr>
          <w:rFonts w:eastAsia="Times New Roman" w:cs="Times New Roman"/>
          <w:szCs w:val="24"/>
        </w:rPr>
        <w:t xml:space="preserve"> γιατί μπορούσαν μόνο τ</w:t>
      </w:r>
      <w:r>
        <w:rPr>
          <w:rFonts w:eastAsia="Times New Roman" w:cs="Times New Roman"/>
          <w:szCs w:val="24"/>
        </w:rPr>
        <w:t>α νέα και όχι τα υφιστάμενα</w:t>
      </w:r>
      <w:r w:rsidRPr="00A55538">
        <w:rPr>
          <w:rFonts w:eastAsia="Times New Roman" w:cs="Times New Roman"/>
          <w:szCs w:val="24"/>
        </w:rPr>
        <w:t>,</w:t>
      </w:r>
      <w:r>
        <w:rPr>
          <w:rFonts w:eastAsia="Times New Roman" w:cs="Times New Roman"/>
          <w:szCs w:val="24"/>
        </w:rPr>
        <w:t xml:space="preserve"> και είναι κοινωφελή έργα. </w:t>
      </w:r>
    </w:p>
    <w:p w14:paraId="5DC78A9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Ταυτόχρονα τροποποιούμε το όριο ηλικίας πρόσληψης φυλάκων θήρας</w:t>
      </w:r>
      <w:r>
        <w:rPr>
          <w:rFonts w:eastAsia="Times New Roman" w:cs="Times New Roman"/>
          <w:szCs w:val="24"/>
        </w:rPr>
        <w:t>,</w:t>
      </w:r>
      <w:r>
        <w:rPr>
          <w:rFonts w:eastAsia="Times New Roman" w:cs="Times New Roman"/>
          <w:szCs w:val="24"/>
        </w:rPr>
        <w:t xml:space="preserve"> γιατί σήμερα επιτρεπόταν μόνο μέχρι τριάντα πέντε ετών και το κάνουμε μέχρι σαράντα ετών με τρία έτη τουλάχιστον προϋπηρεσία. Για όλα α</w:t>
      </w:r>
      <w:r>
        <w:rPr>
          <w:rFonts w:eastAsia="Times New Roman" w:cs="Times New Roman"/>
          <w:szCs w:val="24"/>
        </w:rPr>
        <w:t xml:space="preserve">υτά τα ζητήματα είχα ενημερώσει 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για να είναι ενήμερη σχετικά με τις τροπολογίες που θα καταθέταμε.</w:t>
      </w:r>
    </w:p>
    <w:p w14:paraId="5DC78A9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Τέλος στις τροποποιούμενες διατάξεις μία από αυτές σχετίζεται με την έκδοση κανονισμών αδειών διανομής φυσικού αερίου στο περιεχόμενο των αδειώ</w:t>
      </w:r>
      <w:r>
        <w:rPr>
          <w:rFonts w:eastAsia="Times New Roman" w:cs="Times New Roman"/>
          <w:szCs w:val="24"/>
        </w:rPr>
        <w:t>ν διαχείρισης για τη διασφάλιση της ανεξαρτησίας και του λειτουργικού διαχωρισμού και της αμερόληπτης και μη διακριτικής συμπεριφοράς του κατόχου</w:t>
      </w:r>
      <w:r w:rsidRPr="00A55538">
        <w:rPr>
          <w:rFonts w:eastAsia="Times New Roman" w:cs="Times New Roman"/>
          <w:szCs w:val="24"/>
        </w:rPr>
        <w:t>,</w:t>
      </w:r>
      <w:r>
        <w:rPr>
          <w:rFonts w:eastAsia="Times New Roman" w:cs="Times New Roman"/>
          <w:szCs w:val="24"/>
        </w:rPr>
        <w:t xml:space="preserve"> ενώ τροποποιείται επίσης το περιεχόμενο του κανονισμού αδειών, ο χρόνος προσαρμογής των ήδη αδειούχων στο περ</w:t>
      </w:r>
      <w:r>
        <w:rPr>
          <w:rFonts w:eastAsia="Times New Roman" w:cs="Times New Roman"/>
          <w:szCs w:val="24"/>
        </w:rPr>
        <w:t xml:space="preserve">ιεχόμενο των νέων αδειών </w:t>
      </w:r>
      <w:r>
        <w:rPr>
          <w:rFonts w:eastAsia="Times New Roman" w:cs="Times New Roman"/>
          <w:szCs w:val="24"/>
        </w:rPr>
        <w:lastRenderedPageBreak/>
        <w:t>και ο καθορισμός τρόπου παρακολούθησης και ελέγχου από τη ΡΑΕ της μεταπώλησης φυσικού αερίου από πελάτες χρονικής.</w:t>
      </w:r>
    </w:p>
    <w:p w14:paraId="5DC78A9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Με αυτές τις τροπολογίες νομίζω, κυρίες και κύριοι συνάδελφοι, ολοκληρώνεται η δική μου παρέμβαση. Προφανώς πιστεύω </w:t>
      </w:r>
      <w:r>
        <w:rPr>
          <w:rFonts w:eastAsia="Times New Roman" w:cs="Times New Roman"/>
          <w:szCs w:val="24"/>
        </w:rPr>
        <w:t>ότι είναι απολύτως διευκρινισμένες και λειτουργικές προς όφελος όλων των πολιτών χωρίς διακρίσεις.</w:t>
      </w:r>
    </w:p>
    <w:p w14:paraId="5DC78A9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DC78A9D" w14:textId="77777777" w:rsidR="00A02DB2" w:rsidRDefault="00AC477D">
      <w:pPr>
        <w:spacing w:line="600" w:lineRule="auto"/>
        <w:ind w:firstLine="720"/>
        <w:jc w:val="both"/>
        <w:rPr>
          <w:rFonts w:eastAsia="Times New Roman" w:cs="Times New Roman"/>
          <w:szCs w:val="24"/>
        </w:rPr>
      </w:pPr>
      <w:r w:rsidRPr="003E6B1F">
        <w:rPr>
          <w:rFonts w:eastAsia="Times New Roman" w:cs="Times New Roman"/>
          <w:b/>
          <w:szCs w:val="24"/>
        </w:rPr>
        <w:t>ΠΡΟΕΔΡΕΥΩΝ (Μάριος Γεωργιάδης):</w:t>
      </w:r>
      <w:r>
        <w:rPr>
          <w:rFonts w:eastAsia="Times New Roman" w:cs="Times New Roman"/>
          <w:szCs w:val="24"/>
        </w:rPr>
        <w:t xml:space="preserve"> Ευχαριστούμε τον Υπουργό κ. </w:t>
      </w:r>
      <w:proofErr w:type="spellStart"/>
      <w:r>
        <w:rPr>
          <w:rFonts w:eastAsia="Times New Roman" w:cs="Times New Roman"/>
          <w:szCs w:val="24"/>
        </w:rPr>
        <w:t>Φάμελλο</w:t>
      </w:r>
      <w:proofErr w:type="spellEnd"/>
      <w:r>
        <w:rPr>
          <w:rFonts w:eastAsia="Times New Roman" w:cs="Times New Roman"/>
          <w:szCs w:val="24"/>
        </w:rPr>
        <w:t>.</w:t>
      </w:r>
    </w:p>
    <w:p w14:paraId="5DC78A9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Τον λόγο έχει ο κ. Τζαβάρας για δώδεκα λεπτά. Μετά θα δώσουμε τον λόγο σε δύο ομιλητές για να κυλήσει και η λίστα. </w:t>
      </w:r>
    </w:p>
    <w:p w14:paraId="5DC78A9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Εσείς, κύριε </w:t>
      </w:r>
      <w:proofErr w:type="spellStart"/>
      <w:r>
        <w:rPr>
          <w:rFonts w:eastAsia="Times New Roman" w:cs="Times New Roman"/>
          <w:szCs w:val="24"/>
        </w:rPr>
        <w:t>Ξυδάκη</w:t>
      </w:r>
      <w:proofErr w:type="spellEnd"/>
      <w:r>
        <w:rPr>
          <w:rFonts w:eastAsia="Times New Roman" w:cs="Times New Roman"/>
          <w:szCs w:val="24"/>
        </w:rPr>
        <w:t>, ακολουθείτε.</w:t>
      </w:r>
    </w:p>
    <w:p w14:paraId="5DC78AA0" w14:textId="77777777" w:rsidR="00A02DB2" w:rsidRDefault="00AC477D">
      <w:pPr>
        <w:spacing w:line="600" w:lineRule="auto"/>
        <w:ind w:firstLine="720"/>
        <w:jc w:val="both"/>
        <w:rPr>
          <w:rFonts w:eastAsia="Times New Roman" w:cs="Times New Roman"/>
          <w:szCs w:val="24"/>
        </w:rPr>
      </w:pPr>
      <w:r w:rsidRPr="00670C17">
        <w:rPr>
          <w:rFonts w:eastAsia="Times New Roman" w:cs="Times New Roman"/>
          <w:b/>
          <w:szCs w:val="24"/>
        </w:rPr>
        <w:t>ΚΩΝΣΤΑΝΤΙΝΟΣ ΤΖΑΒΑΡΑΣ:</w:t>
      </w:r>
      <w:r>
        <w:rPr>
          <w:rFonts w:eastAsia="Times New Roman" w:cs="Times New Roman"/>
          <w:szCs w:val="24"/>
        </w:rPr>
        <w:t xml:space="preserve"> Ευχαριστώ πολύ, κύριε Πρόεδρε.</w:t>
      </w:r>
    </w:p>
    <w:p w14:paraId="5DC78AA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Κύριοι συνάδελφοι, πράγματι</w:t>
      </w:r>
      <w:r>
        <w:rPr>
          <w:rFonts w:eastAsia="Times New Roman" w:cs="Times New Roman"/>
          <w:szCs w:val="24"/>
        </w:rPr>
        <w:t>,</w:t>
      </w:r>
      <w:r>
        <w:rPr>
          <w:rFonts w:eastAsia="Times New Roman" w:cs="Times New Roman"/>
          <w:szCs w:val="24"/>
        </w:rPr>
        <w:t xml:space="preserve"> σήμερα γιορτάζουμε την </w:t>
      </w:r>
      <w:r>
        <w:rPr>
          <w:rFonts w:eastAsia="Times New Roman" w:cs="Times New Roman"/>
          <w:szCs w:val="24"/>
        </w:rPr>
        <w:t>Ημέρα του Περιβάλλοντος και θεωρώ ότι η ιστορική συγκυρία δεν προσφέρεται για πανηγυρισμούς. Μάλλον αυτοί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πιστεύουν στην οικουμενική προσπάθεια για την αναβάθμιση του περιβάλλοντος</w:t>
      </w:r>
      <w:r>
        <w:rPr>
          <w:rFonts w:eastAsia="Times New Roman" w:cs="Times New Roman"/>
          <w:szCs w:val="24"/>
        </w:rPr>
        <w:t>,</w:t>
      </w:r>
      <w:r>
        <w:rPr>
          <w:rFonts w:eastAsia="Times New Roman" w:cs="Times New Roman"/>
          <w:szCs w:val="24"/>
        </w:rPr>
        <w:t xml:space="preserve"> θα έπρεπε με αφορμή και </w:t>
      </w:r>
      <w:r>
        <w:rPr>
          <w:rFonts w:eastAsia="Times New Roman" w:cs="Times New Roman"/>
          <w:szCs w:val="24"/>
        </w:rPr>
        <w:lastRenderedPageBreak/>
        <w:t xml:space="preserve">ευκαιρία την </w:t>
      </w:r>
      <w:r>
        <w:rPr>
          <w:rFonts w:eastAsia="Times New Roman" w:cs="Times New Roman"/>
          <w:szCs w:val="24"/>
        </w:rPr>
        <w:t>σημερινή</w:t>
      </w:r>
      <w:r w:rsidDel="003C3D2C">
        <w:rPr>
          <w:rFonts w:eastAsia="Times New Roman" w:cs="Times New Roman"/>
          <w:szCs w:val="24"/>
        </w:rPr>
        <w:t xml:space="preserve"> </w:t>
      </w:r>
      <w:r>
        <w:rPr>
          <w:rFonts w:eastAsia="Times New Roman" w:cs="Times New Roman"/>
          <w:szCs w:val="24"/>
        </w:rPr>
        <w:t>επέτειο, να</w:t>
      </w:r>
      <w:r>
        <w:rPr>
          <w:rFonts w:eastAsia="Times New Roman" w:cs="Times New Roman"/>
          <w:szCs w:val="24"/>
        </w:rPr>
        <w:t xml:space="preserve"> προσέρχονται σε αυτό το Βήμα και να διατυπώνουν ένα διαλογισμό, να διατυπώνουν μία σκέψη, να είναι επιφυλακτικοί. Και αντί να μας απαριθμούν όλες αυτές τις πολύ σοβαρές</w:t>
      </w:r>
      <w:r>
        <w:rPr>
          <w:rFonts w:eastAsia="Times New Roman" w:cs="Times New Roman"/>
          <w:szCs w:val="24"/>
        </w:rPr>
        <w:t>,</w:t>
      </w:r>
      <w:r>
        <w:rPr>
          <w:rFonts w:eastAsia="Times New Roman" w:cs="Times New Roman"/>
          <w:szCs w:val="24"/>
        </w:rPr>
        <w:t xml:space="preserve"> δήθεν</w:t>
      </w:r>
      <w:r>
        <w:rPr>
          <w:rFonts w:eastAsia="Times New Roman" w:cs="Times New Roman"/>
          <w:szCs w:val="24"/>
        </w:rPr>
        <w:t>,</w:t>
      </w:r>
      <w:r>
        <w:rPr>
          <w:rFonts w:eastAsia="Times New Roman" w:cs="Times New Roman"/>
          <w:szCs w:val="24"/>
        </w:rPr>
        <w:t xml:space="preserve"> μεταρρυθμίσεις που έγιναν στη χώρα μας από τη σημερινή Κυβέρνηση, νομίζω, όφει</w:t>
      </w:r>
      <w:r>
        <w:rPr>
          <w:rFonts w:eastAsia="Times New Roman" w:cs="Times New Roman"/>
          <w:szCs w:val="24"/>
        </w:rPr>
        <w:t>λαν να μας εξηγήσουν πώς είναι δυνατό με αυτές τις λογικές, σαν και αυτή που υποκρύπτεται πίσω από τις λέξεις του νομοσχεδίου που εισάγεται προς ψήφιση, μπορεί να αντέξει οποιαδήποτε σοβαρή προσπάθεια για να έχουμε στο μέλλον άλλη στάση απέναντι στο περιβά</w:t>
      </w:r>
      <w:r>
        <w:rPr>
          <w:rFonts w:eastAsia="Times New Roman" w:cs="Times New Roman"/>
          <w:szCs w:val="24"/>
        </w:rPr>
        <w:t xml:space="preserve">λλον. </w:t>
      </w:r>
    </w:p>
    <w:p w14:paraId="5DC78AA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Γιατί, κύριοι Υπουργοί, αυτό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ειδικά εσείς θα έπρεπε σήμερα να μας εξηγήσετε</w:t>
      </w:r>
      <w:r>
        <w:rPr>
          <w:rFonts w:eastAsia="Times New Roman" w:cs="Times New Roman"/>
          <w:szCs w:val="24"/>
        </w:rPr>
        <w:t>,</w:t>
      </w:r>
      <w:r>
        <w:rPr>
          <w:rFonts w:eastAsia="Times New Roman" w:cs="Times New Roman"/>
          <w:szCs w:val="24"/>
        </w:rPr>
        <w:t xml:space="preserve"> είναι με ποιον τρόπο θα συμβάλετε ώστε η κοινωνία </w:t>
      </w:r>
      <w:r>
        <w:rPr>
          <w:rFonts w:eastAsia="Times New Roman" w:cs="Times New Roman"/>
          <w:szCs w:val="24"/>
        </w:rPr>
        <w:t>ν</w:t>
      </w:r>
      <w:r>
        <w:rPr>
          <w:rFonts w:eastAsia="Times New Roman" w:cs="Times New Roman"/>
          <w:szCs w:val="24"/>
        </w:rPr>
        <w:t>α έρθει σε μια νέα ποιότητα σχέσης με τη φύση. Αυτό είναι το αίτημα για να βγούμε από τις σημερινές δυσκ</w:t>
      </w:r>
      <w:r>
        <w:rPr>
          <w:rFonts w:eastAsia="Times New Roman" w:cs="Times New Roman"/>
          <w:szCs w:val="24"/>
        </w:rPr>
        <w:t>ολίες</w:t>
      </w:r>
      <w:r>
        <w:rPr>
          <w:rFonts w:eastAsia="Times New Roman" w:cs="Times New Roman"/>
          <w:szCs w:val="24"/>
        </w:rPr>
        <w:t>,</w:t>
      </w:r>
      <w:r>
        <w:rPr>
          <w:rFonts w:eastAsia="Times New Roman" w:cs="Times New Roman"/>
          <w:szCs w:val="24"/>
        </w:rPr>
        <w:t xml:space="preserve"> που οι ρυπάνσεις του περιβάλλοντος και οι αλόγιστες ενέργειες της εκμετάλλευσής του μας έχουν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οδηγήσει σε αδιέξοδο.</w:t>
      </w:r>
    </w:p>
    <w:p w14:paraId="5DC78AA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Απλώς και μόνο έτσι θα ήθελα να σας θυμίσω μια πολύ μεγάλη παρέμβαση που είχε γίνει στη δεκαετία του 1990 από έναν Γάλλο φ</w:t>
      </w:r>
      <w:r>
        <w:rPr>
          <w:rFonts w:eastAsia="Times New Roman" w:cs="Times New Roman"/>
          <w:szCs w:val="24"/>
        </w:rPr>
        <w:t>ιλόσοφο, τον Μισέλ Σερ, όταν είχε διατυπώσει σκέψεις πολύ πρωτοποριακές</w:t>
      </w:r>
      <w:r>
        <w:rPr>
          <w:rFonts w:eastAsia="Times New Roman" w:cs="Times New Roman"/>
          <w:szCs w:val="24"/>
        </w:rPr>
        <w:t>,</w:t>
      </w:r>
      <w:r>
        <w:rPr>
          <w:rFonts w:eastAsia="Times New Roman" w:cs="Times New Roman"/>
          <w:szCs w:val="24"/>
        </w:rPr>
        <w:t xml:space="preserve"> που κανένας σοβαρά στην Ελλάδα δεν αντιμετώπισε για το λεγόμενο φυσικό συμβόλαιο. </w:t>
      </w:r>
    </w:p>
    <w:p w14:paraId="5DC78AA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Πράγματι σήμερα περισσότερο από κάθε άλλη εποχή ο κόσμος, ο πλανήτης, οι κυβερνήσεις, τα κράτη πρέπε</w:t>
      </w:r>
      <w:r>
        <w:rPr>
          <w:rFonts w:eastAsia="Times New Roman" w:cs="Times New Roman"/>
          <w:szCs w:val="24"/>
        </w:rPr>
        <w:t>ι να συγκεντρωθούν και να βαδίσουν έναν και μόνο δρόμο, δηλαδή</w:t>
      </w:r>
      <w:r>
        <w:rPr>
          <w:rFonts w:eastAsia="Times New Roman" w:cs="Times New Roman"/>
          <w:szCs w:val="24"/>
        </w:rPr>
        <w:t>,</w:t>
      </w:r>
      <w:r>
        <w:rPr>
          <w:rFonts w:eastAsia="Times New Roman" w:cs="Times New Roman"/>
          <w:szCs w:val="24"/>
        </w:rPr>
        <w:t xml:space="preserve"> την επινόηση μιας νέας σχέσης μεταξύ της φύσης και της κοινωνίας η οποία θα στηρίζεται σε νέες αξίες, η οποία δεν θα απολαμβάνει μόνο την ικανοποίηση, με τις εκάστοτε κυβερνήσεις, να απαριθμεί</w:t>
      </w:r>
      <w:r>
        <w:rPr>
          <w:rFonts w:eastAsia="Times New Roman" w:cs="Times New Roman"/>
          <w:szCs w:val="24"/>
        </w:rPr>
        <w:t xml:space="preserve"> ενώπιον των κοινοβουλίων μέτρα περιοριστικά ή να παραθέτει αριθμούς. Μιλάμε για ένα διάβημα αξιών και όχι για έναν απολογισμό ή έναν προγραμματισμό αριθμών.</w:t>
      </w:r>
    </w:p>
    <w:p w14:paraId="5DC78AA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Και κυρίως σήμερα θα έπρεπε, κύριε Υπουργέ, να έχετε φέρει μαζί με την πανηγυρική σας διάθεση και </w:t>
      </w:r>
      <w:r>
        <w:rPr>
          <w:rFonts w:eastAsia="Times New Roman" w:cs="Times New Roman"/>
          <w:szCs w:val="24"/>
        </w:rPr>
        <w:t>ένα ύφος κοινοβουλευτικό που θα ταίριαζε απολύτως με αυτό που πρέπει να υπηρετεί όποιος κάποτε από αυτό το Βήμα ισχυριζόταν ότι ο ΣΥΡΙΖΑ είναι κάθε λέξη από το Σύνταγμα της Ελλάδος. Γιατί αυτό το Σύνταγμα σήμερα όχι μόνο το κακοποιείτε με τον χειρότερο τρό</w:t>
      </w:r>
      <w:r>
        <w:rPr>
          <w:rFonts w:eastAsia="Times New Roman" w:cs="Times New Roman"/>
          <w:szCs w:val="24"/>
        </w:rPr>
        <w:t xml:space="preserve">πο, αλλά παρά τις μέχρι τώρα αντιρρήσεις μας γι’ αυτή τη </w:t>
      </w:r>
      <w:proofErr w:type="spellStart"/>
      <w:r>
        <w:rPr>
          <w:rFonts w:eastAsia="Times New Roman" w:cs="Times New Roman"/>
          <w:szCs w:val="24"/>
        </w:rPr>
        <w:t>λαθρονομοθετική</w:t>
      </w:r>
      <w:proofErr w:type="spellEnd"/>
      <w:r>
        <w:rPr>
          <w:rFonts w:eastAsia="Times New Roman" w:cs="Times New Roman"/>
          <w:szCs w:val="24"/>
        </w:rPr>
        <w:t xml:space="preserve"> διαδικασία που έχει η Κυβέρνησή σας τα τελευταία τρία χρόνια, είχαμε τη δυνατότητα να διαπιστώσουμε και μια καινούργια ποιότητα χειρότερη. </w:t>
      </w:r>
    </w:p>
    <w:p w14:paraId="5DC78AA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Δυστυχώς μοιράζετε</w:t>
      </w:r>
      <w:r>
        <w:rPr>
          <w:rFonts w:eastAsia="Times New Roman" w:cs="Times New Roman"/>
          <w:szCs w:val="24"/>
        </w:rPr>
        <w:t xml:space="preserve"> όπως είπαν και οι προηγούμενοι συνάδελφοι κείμενα, τα οποία έχουν συνταχθεί είτε στα Υπουργεία σας είτε σε κάποια άλλα γραφεία, παίρνετε υπογραφές Βουλευτών και εδώ έρχεστε να μας πείτε από </w:t>
      </w:r>
      <w:r>
        <w:rPr>
          <w:rFonts w:eastAsia="Times New Roman" w:cs="Times New Roman"/>
          <w:szCs w:val="24"/>
        </w:rPr>
        <w:lastRenderedPageBreak/>
        <w:t xml:space="preserve">το Βήμα αυτής της Βουλής ποιες κάνετε δεκτές και ποιες όχι, όταν </w:t>
      </w:r>
      <w:r>
        <w:rPr>
          <w:rFonts w:eastAsia="Times New Roman" w:cs="Times New Roman"/>
          <w:szCs w:val="24"/>
        </w:rPr>
        <w:t>γνωρίζετε πολύ καλά ή τουλάχιστον οφείλατε να γνωρίζατε ότι αυτές οι τροπολογίες δεν πρέπει να είχαν εισαχθεί στη Βουλή. Γιατί έτσι λέει το άρθρο 74 παράγραφος 5</w:t>
      </w:r>
      <w:r>
        <w:rPr>
          <w:rFonts w:eastAsia="Times New Roman" w:cs="Times New Roman"/>
          <w:szCs w:val="24"/>
        </w:rPr>
        <w:t>.</w:t>
      </w:r>
      <w:r>
        <w:rPr>
          <w:rFonts w:eastAsia="Times New Roman" w:cs="Times New Roman"/>
          <w:szCs w:val="24"/>
        </w:rPr>
        <w:t xml:space="preserve"> «Τροπολογίες που είναι άσχετες με το υπό συζήτηση νομοσχέδιο, δεν εισάγονται να συζητηθούν».</w:t>
      </w:r>
    </w:p>
    <w:p w14:paraId="5DC78AA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Και διερωτώμαι ποιος έχει αυτό το θράσος συστηματικά σε αυτή τη Βουλή</w:t>
      </w:r>
      <w:r>
        <w:rPr>
          <w:rFonts w:eastAsia="Times New Roman" w:cs="Times New Roman"/>
          <w:szCs w:val="24"/>
        </w:rPr>
        <w:t>,</w:t>
      </w:r>
      <w:r>
        <w:rPr>
          <w:rFonts w:eastAsia="Times New Roman" w:cs="Times New Roman"/>
          <w:szCs w:val="24"/>
        </w:rPr>
        <w:t xml:space="preserve"> να εισαγάγει προς συζήτηση τροπολογίες άσχετες με τα νομοσχέδια. Ποιος έχει επιτέλους το θράσος σε αυτή εδώ την Βουλή να παραβιάζει και να κακοποιεί το Σύνταγμα, εισάγοντας συστηματικά </w:t>
      </w:r>
      <w:r>
        <w:rPr>
          <w:rFonts w:eastAsia="Times New Roman" w:cs="Times New Roman"/>
          <w:szCs w:val="24"/>
        </w:rPr>
        <w:t>εκπρόθεσμες τροπολογίες;</w:t>
      </w:r>
    </w:p>
    <w:p w14:paraId="5DC78AA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Το χειρότερο απ’ όλα, κύριοι Υπουργοί,</w:t>
      </w:r>
      <w:r w:rsidRPr="00536DBF">
        <w:rPr>
          <w:rFonts w:eastAsia="Times New Roman" w:cs="Times New Roman"/>
          <w:szCs w:val="24"/>
        </w:rPr>
        <w:t xml:space="preserve"> </w:t>
      </w:r>
      <w:r>
        <w:rPr>
          <w:rFonts w:eastAsia="Times New Roman" w:cs="Times New Roman"/>
          <w:szCs w:val="24"/>
        </w:rPr>
        <w:t>είναι ποιος έχει την ασέβεια απέναντι στον λαό που αντιπροσωπεύουμε σε αυτή την Αίθουσα</w:t>
      </w:r>
      <w:r>
        <w:rPr>
          <w:rFonts w:eastAsia="Times New Roman" w:cs="Times New Roman"/>
          <w:szCs w:val="24"/>
        </w:rPr>
        <w:t>,</w:t>
      </w:r>
      <w:r>
        <w:rPr>
          <w:rFonts w:eastAsia="Times New Roman" w:cs="Times New Roman"/>
          <w:szCs w:val="24"/>
        </w:rPr>
        <w:t xml:space="preserve"> να καταθέτει και να εισάγει προς συζήτηση στη Βουλή τροπολογίες</w:t>
      </w:r>
      <w:r>
        <w:rPr>
          <w:rFonts w:eastAsia="Times New Roman" w:cs="Times New Roman"/>
          <w:szCs w:val="24"/>
        </w:rPr>
        <w:t xml:space="preserve"> που δεν είναι τροπολογίες, γιατί με βάση το άρθρο 88 του Κανονισμού της Βουλής τροπολογία είναι τροποποίηση διατάξεως ή άρθρου του συζητούμενου νομοσχεδίου ή προσθήκη διάταξης ή άρθρου του συζητούμενου νομοσχεδίου.</w:t>
      </w:r>
    </w:p>
    <w:p w14:paraId="5DC78AA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Εγώ θέλω να μου πείτε ποιες από αυτές τι</w:t>
      </w:r>
      <w:r>
        <w:rPr>
          <w:rFonts w:eastAsia="Times New Roman" w:cs="Times New Roman"/>
          <w:szCs w:val="24"/>
        </w:rPr>
        <w:t xml:space="preserve">ς τροπολογίες που σήμερα φέρατε ή εσείς η αφεντιά σας ή εδώ οι εκλεκτοί συνάδελφοι, ικανοποιούν αυτή τη διάταξη του Κανονισμού της Βουλής. Ποιες από αυτές τις συγκεκριμένες </w:t>
      </w:r>
      <w:r>
        <w:rPr>
          <w:rFonts w:eastAsia="Times New Roman" w:cs="Times New Roman"/>
          <w:szCs w:val="24"/>
        </w:rPr>
        <w:lastRenderedPageBreak/>
        <w:t>τροπολογίες που φέρατε είναι τέτοιες, ώστε να εισάγουν προσθήκες ή τροποποιήσεις δι</w:t>
      </w:r>
      <w:r>
        <w:rPr>
          <w:rFonts w:eastAsia="Times New Roman" w:cs="Times New Roman"/>
          <w:szCs w:val="24"/>
        </w:rPr>
        <w:t xml:space="preserve">ατάξεων του συγκεκριμένου νομοσχεδίου. Όλες αποτελούν νόμους ή διατάξεις άλλων </w:t>
      </w:r>
      <w:r w:rsidRPr="00536DBF">
        <w:rPr>
          <w:rFonts w:eastAsia="Times New Roman" w:cs="Times New Roman"/>
          <w:szCs w:val="24"/>
        </w:rPr>
        <w:t>νομοσχεδίων π</w:t>
      </w:r>
      <w:r>
        <w:rPr>
          <w:rFonts w:eastAsia="Times New Roman" w:cs="Times New Roman"/>
          <w:szCs w:val="24"/>
        </w:rPr>
        <w:t>ου έχουν ψηφιστεί στο παρελθόν και μέσα σε λίγο χρόνο –αλίμονο!- φέρνετε εδώ για να τις τροποποιήσετε, επειδή προφανώς εσείς δεν έχετε την τόλμη να παραδεχθείτε και</w:t>
      </w:r>
      <w:r>
        <w:rPr>
          <w:rFonts w:eastAsia="Times New Roman" w:cs="Times New Roman"/>
          <w:szCs w:val="24"/>
        </w:rPr>
        <w:t xml:space="preserve"> να ομολογήσετε ότι απέτυχε η νομοθέτησή σας.</w:t>
      </w:r>
    </w:p>
    <w:p w14:paraId="5DC78AA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Παράδειγμα το άρθρο 34 του νομοσχεδίου. Μας φέρνετε ένα άρθρο εδώ και</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δεν κάνετε τίποτε άλλο από το να τροποποιείτε με σαράντα μια και πλέον παραγράφους όλες τις διατάξεις του ν.4495 που φέρατε πρι</w:t>
      </w:r>
      <w:r>
        <w:rPr>
          <w:rFonts w:eastAsia="Times New Roman" w:cs="Times New Roman"/>
          <w:szCs w:val="24"/>
        </w:rPr>
        <w:t>ν από έξι μήνες, και το οποίο βαρύγδουπα και με πολύ στόμφο ονομάσατε «Έλεγχος της δόμησης του περιβάλλοντος».</w:t>
      </w:r>
    </w:p>
    <w:p w14:paraId="5DC78AA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Πράγματι συγχαρητήρια! Σήμερα αποδείξατε με πόση σοβαρότητα τότε, τον Νοέμβριο του προηγούμενου χρόνου</w:t>
      </w:r>
      <w:r>
        <w:rPr>
          <w:rFonts w:eastAsia="Times New Roman" w:cs="Times New Roman"/>
          <w:szCs w:val="24"/>
        </w:rPr>
        <w:t>,</w:t>
      </w:r>
      <w:r>
        <w:rPr>
          <w:rFonts w:eastAsia="Times New Roman" w:cs="Times New Roman"/>
          <w:szCs w:val="24"/>
        </w:rPr>
        <w:t xml:space="preserve"> αντιμετωπίσατε αυτή τη συγκεκριμένη υποχρ</w:t>
      </w:r>
      <w:r>
        <w:rPr>
          <w:rFonts w:eastAsia="Times New Roman" w:cs="Times New Roman"/>
          <w:szCs w:val="24"/>
        </w:rPr>
        <w:t xml:space="preserve">έωση που είχατε απέναντι στο οικιστικό περιβάλλον. </w:t>
      </w:r>
    </w:p>
    <w:p w14:paraId="5DC78AA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Αλλά και κάτι άλλο. Εδώ, κύριοι Υπουργοί, στη Βουλή δεν έρχονται μόνο για να ψηφίζονται οι νόμοι ή οι τροπολογίες. Εδώ έρχονται, πρώτα απ’ όλα, για να συζητούνται. Και εσείς σήμερα, και οι δύο Υπουργοί, ή</w:t>
      </w:r>
      <w:r>
        <w:rPr>
          <w:rFonts w:eastAsia="Times New Roman" w:cs="Times New Roman"/>
          <w:szCs w:val="24"/>
        </w:rPr>
        <w:t>ρθατε σε αυτό το Βήμα για να πανηγυρίσετε το πόσο –πράγματι!- λεβέντες είσαστε</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όσον αφορά την προσφορά σας σε αυτόν τον τόπο που έκανε το λάθος να σας τιμήσει με την εμπιστοσύνη του πριν από τρία χρόνια και δεν μας προτείνατε ή τουλάχιστον δεν μας δώσατε </w:t>
      </w:r>
      <w:r>
        <w:rPr>
          <w:rFonts w:eastAsia="Times New Roman" w:cs="Times New Roman"/>
          <w:szCs w:val="24"/>
        </w:rPr>
        <w:t>ένα έναυσμα για να καταλάβουμε ότι συμμετέχετε στη συζήτηση του νομοσχεδίου.</w:t>
      </w:r>
    </w:p>
    <w:p w14:paraId="5DC78AA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Σε ποια από όλες τις αντιρρήσεις που είχαν διατυπωθεί ή που διατυπώθηκαν σήμερα, δώσατε μια απάντηση; Μας απαριθμήσατε δέκα, δεκαπέντε, είκοσι νομοθετήματα τα οποία, όπως προηγουμ</w:t>
      </w:r>
      <w:r>
        <w:rPr>
          <w:rFonts w:eastAsia="Times New Roman" w:cs="Times New Roman"/>
          <w:szCs w:val="24"/>
        </w:rPr>
        <w:t>ένως σας είπα, αποδεικνύονται στην εφαρμογή τους λειψά</w:t>
      </w:r>
      <w:r>
        <w:rPr>
          <w:rFonts w:eastAsia="Times New Roman" w:cs="Times New Roman"/>
          <w:szCs w:val="24"/>
        </w:rPr>
        <w:t>,</w:t>
      </w:r>
      <w:r>
        <w:rPr>
          <w:rFonts w:eastAsia="Times New Roman" w:cs="Times New Roman"/>
          <w:szCs w:val="24"/>
        </w:rPr>
        <w:t xml:space="preserve"> γιατί είναι όλα πρόχειρα γραμμένα και δεν λαμβάνουν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τις πραγματικές ανάγκες της κοινωνίας.</w:t>
      </w:r>
    </w:p>
    <w:p w14:paraId="5DC78AA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Και το χειρότερο από όλα αυτά είναι ότι εκτός από το άρθρο 34 άκουγα προηγουμένως την κυρία συν</w:t>
      </w:r>
      <w:r>
        <w:rPr>
          <w:rFonts w:eastAsia="Times New Roman" w:cs="Times New Roman"/>
          <w:szCs w:val="24"/>
        </w:rPr>
        <w:t>άδελφο που μας έκανε μαθήματα για το τι είναι οι ΤΟΕ</w:t>
      </w:r>
      <w:r>
        <w:rPr>
          <w:rFonts w:eastAsia="Times New Roman" w:cs="Times New Roman"/>
          <w:szCs w:val="24"/>
          <w:lang w:val="en-US"/>
        </w:rPr>
        <w:t>B</w:t>
      </w:r>
      <w:r>
        <w:rPr>
          <w:rFonts w:eastAsia="Times New Roman" w:cs="Times New Roman"/>
          <w:szCs w:val="24"/>
        </w:rPr>
        <w:t xml:space="preserve"> κι εδώ βέβαια είναι να λες «Παναγία μου τι ακούω!».</w:t>
      </w:r>
    </w:p>
    <w:p w14:paraId="5DC78AA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Άκουσα, λοιπόν, σήμερα ότι οι ΤΟΕB είναι θεσμοί οι οποίοι ιδρύθηκαν στα πλαίσια της πάλης του αγροτικού κινήματος και του κράτους. Προφανώς δεν θα έχε</w:t>
      </w:r>
      <w:r>
        <w:rPr>
          <w:rFonts w:eastAsia="Times New Roman" w:cs="Times New Roman"/>
          <w:szCs w:val="24"/>
        </w:rPr>
        <w:t>ι κανένας από σας μπει στον κόπο να δει ότι η νομοθεσία για τους οργανισμούς εγγείων βελτιώσεων είναι νομοθεσία του Μεσοπολέμου και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ένας θεσμός αυτοδιαχείρισης των έργων που μεταφυτεύτηκε </w:t>
      </w:r>
      <w:r>
        <w:rPr>
          <w:rFonts w:eastAsia="Times New Roman" w:cs="Times New Roman"/>
          <w:szCs w:val="24"/>
        </w:rPr>
        <w:lastRenderedPageBreak/>
        <w:t>από τη Γαλλία στην Ελλάδα με πρωτοβουλία του κράτου</w:t>
      </w:r>
      <w:r>
        <w:rPr>
          <w:rFonts w:eastAsia="Times New Roman" w:cs="Times New Roman"/>
          <w:szCs w:val="24"/>
        </w:rPr>
        <w:t xml:space="preserve">ς. Δυστυχώς ακριβώς γιατί δεν ήρθε ως ώριμο αίτημα ωρίμανσης του ελληνικού λαού μιας διαδικασίας του αγροτικού κινήματος που θα το έκανε πιο υπεύθυνο, έφτασε η διαχείριση αυτών των πολύ σοβαρών και αξιόλογων θεσμών να έχει τόσο πολύ κακοπέσει στην Ελλάδα. </w:t>
      </w:r>
      <w:r>
        <w:rPr>
          <w:rFonts w:eastAsia="Times New Roman" w:cs="Times New Roman"/>
          <w:szCs w:val="24"/>
        </w:rPr>
        <w:t>Γιατί ούτε οι κυβερνήσεις της Μεταπολίτευσης αλλά ούτε και οι άνθρωποι που με δημοκρατικές διαδικασίες καλούνται για να υπηρετήσουν αυτούς τους θεσμούς, έχουν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αντιληφθεί ξεκάθαρα ποιες είναι οι ανάγκες που απαιτούνται να θεραπευτούν για να λειτο</w:t>
      </w:r>
      <w:r>
        <w:rPr>
          <w:rFonts w:eastAsia="Times New Roman" w:cs="Times New Roman"/>
          <w:szCs w:val="24"/>
        </w:rPr>
        <w:t xml:space="preserve">υργήσουν επιτέλους αυτοί οι θεσμοί. </w:t>
      </w:r>
    </w:p>
    <w:p w14:paraId="5DC78AB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Άκουσα να λέγεται, παραδείγματος χάριν, ότι δεν πληρώνουν οι αγρότες και γι’ αυτό έχουν προβλήματα και είναι </w:t>
      </w:r>
      <w:proofErr w:type="spellStart"/>
      <w:r>
        <w:rPr>
          <w:rFonts w:eastAsia="Times New Roman" w:cs="Times New Roman"/>
          <w:szCs w:val="24"/>
        </w:rPr>
        <w:t>κατάχρεοι</w:t>
      </w:r>
      <w:proofErr w:type="spellEnd"/>
      <w:r>
        <w:rPr>
          <w:rFonts w:eastAsia="Times New Roman" w:cs="Times New Roman"/>
          <w:szCs w:val="24"/>
        </w:rPr>
        <w:t xml:space="preserve"> κάποιοι </w:t>
      </w:r>
      <w:r>
        <w:rPr>
          <w:rFonts w:eastAsia="Times New Roman" w:cs="Times New Roman"/>
          <w:szCs w:val="24"/>
        </w:rPr>
        <w:t>τ</w:t>
      </w:r>
      <w:r>
        <w:rPr>
          <w:rFonts w:eastAsia="Times New Roman" w:cs="Times New Roman"/>
          <w:szCs w:val="24"/>
        </w:rPr>
        <w:t xml:space="preserve">οπικοί </w:t>
      </w:r>
      <w:r>
        <w:rPr>
          <w:rFonts w:eastAsia="Times New Roman" w:cs="Times New Roman"/>
          <w:szCs w:val="24"/>
        </w:rPr>
        <w:t>ο</w:t>
      </w:r>
      <w:r>
        <w:rPr>
          <w:rFonts w:eastAsia="Times New Roman" w:cs="Times New Roman"/>
          <w:szCs w:val="24"/>
        </w:rPr>
        <w:t xml:space="preserve">ργανισμοί </w:t>
      </w:r>
      <w:r>
        <w:rPr>
          <w:rFonts w:eastAsia="Times New Roman" w:cs="Times New Roman"/>
          <w:szCs w:val="24"/>
        </w:rPr>
        <w:t>ε</w:t>
      </w:r>
      <w:r>
        <w:rPr>
          <w:rFonts w:eastAsia="Times New Roman" w:cs="Times New Roman"/>
          <w:szCs w:val="24"/>
        </w:rPr>
        <w:t xml:space="preserve">γγείων </w:t>
      </w:r>
      <w:r>
        <w:rPr>
          <w:rFonts w:eastAsia="Times New Roman" w:cs="Times New Roman"/>
          <w:szCs w:val="24"/>
        </w:rPr>
        <w:t>β</w:t>
      </w:r>
      <w:r>
        <w:rPr>
          <w:rFonts w:eastAsia="Times New Roman" w:cs="Times New Roman"/>
          <w:szCs w:val="24"/>
        </w:rPr>
        <w:t>ελτιώσεων. Μα έκατσε κανένας να ασχοληθεί</w:t>
      </w:r>
      <w:r>
        <w:rPr>
          <w:rFonts w:eastAsia="Times New Roman" w:cs="Times New Roman"/>
          <w:szCs w:val="24"/>
        </w:rPr>
        <w:t>,</w:t>
      </w:r>
      <w:r>
        <w:rPr>
          <w:rFonts w:eastAsia="Times New Roman" w:cs="Times New Roman"/>
          <w:szCs w:val="24"/>
        </w:rPr>
        <w:t xml:space="preserve"> με το αν στα δίχτυα σ</w:t>
      </w:r>
      <w:r>
        <w:rPr>
          <w:rFonts w:eastAsia="Times New Roman" w:cs="Times New Roman"/>
          <w:szCs w:val="24"/>
        </w:rPr>
        <w:t xml:space="preserve">τα οποία υπάρχει το θέμα έχει πλήρως τη δυνατότητα της είσπραξης το διοικητικό συμβούλιο ή ο πρόεδρος; Αφού τουλάχιστον στα πράγματα του Νομού Ηλείας που ξέρω εγώ στον </w:t>
      </w:r>
      <w:r>
        <w:rPr>
          <w:rFonts w:eastAsia="Times New Roman" w:cs="Times New Roman"/>
          <w:szCs w:val="24"/>
        </w:rPr>
        <w:t>κ</w:t>
      </w:r>
      <w:r>
        <w:rPr>
          <w:rFonts w:eastAsia="Times New Roman" w:cs="Times New Roman"/>
          <w:szCs w:val="24"/>
        </w:rPr>
        <w:t>άμπο της Ηλείας, που τροφοδοτείται από δυο φράγματα του Πην</w:t>
      </w:r>
      <w:r>
        <w:rPr>
          <w:rFonts w:eastAsia="Times New Roman" w:cs="Times New Roman"/>
          <w:szCs w:val="24"/>
        </w:rPr>
        <w:t>ε</w:t>
      </w:r>
      <w:r>
        <w:rPr>
          <w:rFonts w:eastAsia="Times New Roman" w:cs="Times New Roman"/>
          <w:szCs w:val="24"/>
        </w:rPr>
        <w:t>ιού και του Αλφειού, καλλιε</w:t>
      </w:r>
      <w:r>
        <w:rPr>
          <w:rFonts w:eastAsia="Times New Roman" w:cs="Times New Roman"/>
          <w:szCs w:val="24"/>
        </w:rPr>
        <w:t xml:space="preserve">ργείται μόνο το 30%. Οι άλλοι έχουν εγκαταλείψει τα πάντα ή τουλάχιστον οι μισοί δεν εμφανίζονται πουθενά και είναι υποχρεωμένος ο κάθε πρόεδρος να κυνηγάει με το τουφέκι </w:t>
      </w:r>
      <w:r>
        <w:rPr>
          <w:rFonts w:eastAsia="Times New Roman" w:cs="Times New Roman"/>
          <w:szCs w:val="24"/>
        </w:rPr>
        <w:lastRenderedPageBreak/>
        <w:t>τον οφειλέτη, αυτόν που χρωστάει για να του πάρει χρήματα. Και αυτά</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σε μια ε</w:t>
      </w:r>
      <w:r>
        <w:rPr>
          <w:rFonts w:eastAsia="Times New Roman" w:cs="Times New Roman"/>
          <w:szCs w:val="24"/>
        </w:rPr>
        <w:t>ποχή απίστευτης οικονομικής κρίσης που η δική σας ακριβώς Κυβέρνηση την έχει κάνει και αβίωτη για τους αγρότες τους οποίους τους έχετε υπερφορολογήσει και τους έχετε επιβάλει υπέρογκες ασφαλιστικές εισφορές. Γι’ αυτό</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υπάρχουν τα χρέη και για αυτό</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υπάρχουν τα προβλήματα. </w:t>
      </w:r>
    </w:p>
    <w:p w14:paraId="5DC78AB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Αλλά εσείς μόνο σε δυο κατευθύνσεις δεν μπορείτε να αναλάβετε το θάρρος που χρειάζεται και την ευθύνη για να νομοθετήσετε: Πρώτον, απέναντι στους αγρότες όσον αφορά τους ΤΟΕΒ προς τους οποίους παρ</w:t>
      </w:r>
      <w:r>
        <w:rPr>
          <w:rFonts w:eastAsia="Times New Roman" w:cs="Times New Roman"/>
          <w:szCs w:val="24"/>
        </w:rPr>
        <w:t xml:space="preserve">’ </w:t>
      </w:r>
      <w:r>
        <w:rPr>
          <w:rFonts w:eastAsia="Times New Roman" w:cs="Times New Roman"/>
          <w:szCs w:val="24"/>
        </w:rPr>
        <w:t>όλο που είχατε υποσχεθ</w:t>
      </w:r>
      <w:r>
        <w:rPr>
          <w:rFonts w:eastAsia="Times New Roman" w:cs="Times New Roman"/>
          <w:szCs w:val="24"/>
        </w:rPr>
        <w:t xml:space="preserve">εί ότι θα δώσετε τη δυνατότητα μέσα σε </w:t>
      </w:r>
      <w:proofErr w:type="spellStart"/>
      <w:r>
        <w:rPr>
          <w:rFonts w:eastAsia="Times New Roman" w:cs="Times New Roman"/>
          <w:szCs w:val="24"/>
        </w:rPr>
        <w:t>εκατόν</w:t>
      </w:r>
      <w:proofErr w:type="spellEnd"/>
      <w:r>
        <w:rPr>
          <w:rFonts w:eastAsia="Times New Roman" w:cs="Times New Roman"/>
          <w:szCs w:val="24"/>
        </w:rPr>
        <w:t xml:space="preserve"> είκοσι</w:t>
      </w:r>
      <w:r>
        <w:rPr>
          <w:rFonts w:eastAsia="Times New Roman" w:cs="Times New Roman"/>
          <w:szCs w:val="24"/>
        </w:rPr>
        <w:t xml:space="preserve"> δόσεις να εξοφλήσουν τις ληξιπρόθεσμες οφειλές τους, εν τούτοις πριν από μια εβδομάδα κατεβάσατε τους διακόπτες ηλεκτροδότησης των φραγμάτων και ήδη αυτή τη στιγμή στους μεγάλους κάμπους της Ηλείας και σ</w:t>
      </w:r>
      <w:r>
        <w:rPr>
          <w:rFonts w:eastAsia="Times New Roman" w:cs="Times New Roman"/>
          <w:szCs w:val="24"/>
        </w:rPr>
        <w:t xml:space="preserve">ε άλλα μέρη της Ελλάδας οι αγρότες βρίσκονται προ του φάσματος της πλήρους χρεοκοπίας, γιατί οι καλλιέργειές τους στην αρχή της αρδευτικής περιόδου έχουν αρχίσει να εμφανίζουν συμπτώματα καταστροφής και μαρασμού. </w:t>
      </w:r>
    </w:p>
    <w:p w14:paraId="5DC78AB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 δεύτερο βέβαια που επίσης δεν τολμάτε και επανειλημμένως σας έχω κάνει ερωτήσεις γι’ αυτό είναι το εξής. Δεν τολμάτε να ρυθμίσετε τις ληξιπρόθεσμες οφειλές των δανειοληπτών που αυθαίρετα οι τράπεζες ονομάζουν </w:t>
      </w:r>
      <w:r>
        <w:rPr>
          <w:rFonts w:eastAsia="Times New Roman" w:cs="Times New Roman"/>
          <w:szCs w:val="24"/>
        </w:rPr>
        <w:lastRenderedPageBreak/>
        <w:t xml:space="preserve">ως στρατηγικούς κακοπληρωτές και </w:t>
      </w:r>
      <w:r>
        <w:rPr>
          <w:rFonts w:eastAsia="Times New Roman" w:cs="Times New Roman"/>
          <w:szCs w:val="24"/>
        </w:rPr>
        <w:t>εσείς,</w:t>
      </w:r>
      <w:r>
        <w:rPr>
          <w:rFonts w:eastAsia="Times New Roman" w:cs="Times New Roman"/>
          <w:szCs w:val="24"/>
        </w:rPr>
        <w:t xml:space="preserve"> δυστ</w:t>
      </w:r>
      <w:r>
        <w:rPr>
          <w:rFonts w:eastAsia="Times New Roman" w:cs="Times New Roman"/>
          <w:szCs w:val="24"/>
        </w:rPr>
        <w:t>υχώς</w:t>
      </w:r>
      <w:r>
        <w:rPr>
          <w:rFonts w:eastAsia="Times New Roman" w:cs="Times New Roman"/>
          <w:szCs w:val="24"/>
        </w:rPr>
        <w:t>,</w:t>
      </w:r>
      <w:r>
        <w:rPr>
          <w:rFonts w:eastAsia="Times New Roman" w:cs="Times New Roman"/>
          <w:szCs w:val="24"/>
        </w:rPr>
        <w:t xml:space="preserve"> τα υιοθετείτε αυτά. Ένας πολίτης σαφώς που χρωστάει από πιστωτική κάρτα –χρέος που τοκίσατε με 25%- και έχει ένα σπίτι και δεν θέλει να ενδώσει στις απαιτήσεις τις </w:t>
      </w:r>
      <w:proofErr w:type="spellStart"/>
      <w:r>
        <w:rPr>
          <w:rFonts w:eastAsia="Times New Roman" w:cs="Times New Roman"/>
          <w:szCs w:val="24"/>
        </w:rPr>
        <w:t>τοκοχρε</w:t>
      </w:r>
      <w:r>
        <w:rPr>
          <w:rFonts w:eastAsia="Times New Roman" w:cs="Times New Roman"/>
          <w:szCs w:val="24"/>
        </w:rPr>
        <w:t>ω</w:t>
      </w:r>
      <w:r>
        <w:rPr>
          <w:rFonts w:eastAsia="Times New Roman" w:cs="Times New Roman"/>
          <w:szCs w:val="24"/>
        </w:rPr>
        <w:t>τικές</w:t>
      </w:r>
      <w:proofErr w:type="spellEnd"/>
      <w:r>
        <w:rPr>
          <w:rFonts w:eastAsia="Times New Roman" w:cs="Times New Roman"/>
          <w:szCs w:val="24"/>
        </w:rPr>
        <w:t xml:space="preserve"> της τράπεζας, είναι στρατηγικός κακοπληρωτής. Και εσείς οι αριστεροί δημ</w:t>
      </w:r>
      <w:r>
        <w:rPr>
          <w:rFonts w:eastAsia="Times New Roman" w:cs="Times New Roman"/>
          <w:szCs w:val="24"/>
        </w:rPr>
        <w:t>οκράτες τα υιοθετείτε αυτά. Γιατί δεν τολμάτε να φέρετε μια διάταξη εδώ για να τα ρυθμίσετε αυτά; Ποιους φοβάστε;</w:t>
      </w:r>
    </w:p>
    <w:p w14:paraId="5DC78AB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Η Κύπρος να φανταστείτε υπό καθεστώς </w:t>
      </w:r>
      <w:proofErr w:type="spellStart"/>
      <w:r>
        <w:rPr>
          <w:rFonts w:eastAsia="Times New Roman" w:cs="Times New Roman"/>
          <w:szCs w:val="24"/>
        </w:rPr>
        <w:t>μνημονιακών</w:t>
      </w:r>
      <w:proofErr w:type="spellEnd"/>
      <w:r>
        <w:rPr>
          <w:rFonts w:eastAsia="Times New Roman" w:cs="Times New Roman"/>
          <w:szCs w:val="24"/>
        </w:rPr>
        <w:t xml:space="preserve"> περιορισμών το 2015 νομοθέτησε διάταξη, με την οποία όποιος από τους τραπεζίτες εκποιούσε κατ</w:t>
      </w:r>
      <w:r>
        <w:rPr>
          <w:rFonts w:eastAsia="Times New Roman" w:cs="Times New Roman"/>
          <w:szCs w:val="24"/>
        </w:rPr>
        <w:t>ά τον τρόπο που νομοθετήσατε πέρυσι τις απαιτήσεις από τα δάνεια, προηγουμένως είχε την υποχρέωση να καλέσει, κάτω από τους ίδιους όρους, τον οφειλέτη να τον πληρώσει. Και εσείς γι’ αυτό δεν μας μιλάτε, έχετε αφήσει μια ρυθμιστική αυτονομία στο τραπεζικό σ</w:t>
      </w:r>
      <w:r>
        <w:rPr>
          <w:rFonts w:eastAsia="Times New Roman" w:cs="Times New Roman"/>
          <w:szCs w:val="24"/>
        </w:rPr>
        <w:t>ύστημα.</w:t>
      </w:r>
    </w:p>
    <w:p w14:paraId="5DC78AB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Επιτέλους να σας πω κάτι γιατί είστε και οικονομολόγος. Κύριε Υπουργέ, πράγματι το τραπεζικό και πιστωτικό σύστημα είναι απαραίτητο, για να βγει ο τόπος από την κρίση και για να ξαναμπεί σε λειτουργία η οικονομία, όχι όμως οποιοδήποτε τραπεζικό σύσ</w:t>
      </w:r>
      <w:r>
        <w:rPr>
          <w:rFonts w:eastAsia="Times New Roman" w:cs="Times New Roman"/>
          <w:szCs w:val="24"/>
        </w:rPr>
        <w:t xml:space="preserve">τημα αλλά ένα τραπεζικό σύστημα που θα σέβεται την αποστολή του, που θα παίρνει καταθέσεις πολιτών και θα τροφοδοτεί με </w:t>
      </w:r>
      <w:proofErr w:type="spellStart"/>
      <w:r>
        <w:rPr>
          <w:rFonts w:eastAsia="Times New Roman" w:cs="Times New Roman"/>
          <w:szCs w:val="24"/>
        </w:rPr>
        <w:t>σχολάζοντα</w:t>
      </w:r>
      <w:proofErr w:type="spellEnd"/>
      <w:r>
        <w:rPr>
          <w:rFonts w:eastAsia="Times New Roman" w:cs="Times New Roman"/>
          <w:szCs w:val="24"/>
        </w:rPr>
        <w:t xml:space="preserve"> κεφάλαια την εθνική οικονομία και κυρίως –αυτό είναι το σοβαρότερο- δεν θα πουλά επενδυτικά προϊόντα, δεν θα εθίζει στον τζόγ</w:t>
      </w:r>
      <w:r>
        <w:rPr>
          <w:rFonts w:eastAsia="Times New Roman" w:cs="Times New Roman"/>
          <w:szCs w:val="24"/>
        </w:rPr>
        <w:t xml:space="preserve">ο </w:t>
      </w:r>
      <w:r>
        <w:rPr>
          <w:rFonts w:eastAsia="Times New Roman" w:cs="Times New Roman"/>
          <w:szCs w:val="24"/>
        </w:rPr>
        <w:lastRenderedPageBreak/>
        <w:t>τους πολίτες αυτού του τόπου ούτε βεβαίως θα βλέπουμε και διαφημίσεις τραπεζών που πουλούν ασφάλειες. Δεν είναι σκοπός των τραπεζών, δεν είναι αποστολή των τραπεζών αυτές οι δραστηριότητες. Εν τούτοις, όμως, ούτε ο αρμόδιος διευθυντής εποπτείας των πιστω</w:t>
      </w:r>
      <w:r>
        <w:rPr>
          <w:rFonts w:eastAsia="Times New Roman" w:cs="Times New Roman"/>
          <w:szCs w:val="24"/>
        </w:rPr>
        <w:t xml:space="preserve">τικών ιδρυμάτων δεν μιλά, πολύ δεν περισσότερο εσείς η υπεύθυνη Κυβέρνηση που εκφράζει την πολιτεία. </w:t>
      </w:r>
    </w:p>
    <w:p w14:paraId="5DC78AB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Έως πότε θα συνεχιστεί αυτή η ιστορία; Έως πότε οι τράπεζες και όλοι αυτοί θα είναι ασύδοτοι στην ικανοποίηση βασικών αναγκών, που πλέον η οικονομική κρίσ</w:t>
      </w:r>
      <w:r>
        <w:rPr>
          <w:rFonts w:eastAsia="Times New Roman" w:cs="Times New Roman"/>
          <w:szCs w:val="24"/>
        </w:rPr>
        <w:t xml:space="preserve">η τις έχει κάνει αναπόδραστες, αναπόφευκτες; Πρέπει εδώ να απαντήσετε και πρέπει να πάρετε πρωτοβουλία. </w:t>
      </w:r>
    </w:p>
    <w:p w14:paraId="5DC78AB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για την ανοχή σας.</w:t>
      </w:r>
    </w:p>
    <w:p w14:paraId="5DC78AB7" w14:textId="77777777" w:rsidR="00A02DB2" w:rsidRDefault="00AC477D">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5DC78AB8" w14:textId="77777777" w:rsidR="00A02DB2" w:rsidRDefault="00AC477D">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Ευχαριστούμε το</w:t>
      </w:r>
      <w:r>
        <w:rPr>
          <w:rFonts w:eastAsia="Times New Roman" w:cs="Times New Roman"/>
          <w:szCs w:val="24"/>
        </w:rPr>
        <w:t>ν κ. Τζαβάρα.</w:t>
      </w:r>
    </w:p>
    <w:p w14:paraId="5DC78AB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Αραχωβίτης</w:t>
      </w:r>
      <w:proofErr w:type="spellEnd"/>
      <w:r>
        <w:rPr>
          <w:rFonts w:eastAsia="Times New Roman" w:cs="Times New Roman"/>
          <w:szCs w:val="24"/>
        </w:rPr>
        <w:t xml:space="preserve"> έχει τον λόγο για επτά λεπτά.</w:t>
      </w:r>
    </w:p>
    <w:p w14:paraId="5DC78AB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Φαντάζομαι ότι όσοι έχετε μείνει από την Κοινοβουλευτική Ομάδα του ΣΥΡΙΖΑ θα είστε και σύντομοι, για να μπορέσετε να ανέβετε και επάνω.</w:t>
      </w:r>
    </w:p>
    <w:p w14:paraId="5DC78ABB"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Σωστά. </w:t>
      </w:r>
    </w:p>
    <w:p w14:paraId="5DC78AB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5DC78AB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υρίες και κύριοι συνάδελφοι, το σχέδιο νόμου του Υπουργείου Περιβάλλοντος αποτελεί ένα ακόμη σημαντικό νομοθέτημα για τη χώρα μας, τη χώρας μας που κατέχει την ενδέκατη θέση στο μέγεθος ακτογραμμής παγκοσμίως στα </w:t>
      </w:r>
      <w:r>
        <w:rPr>
          <w:rFonts w:eastAsia="Times New Roman" w:cs="Times New Roman"/>
          <w:szCs w:val="24"/>
        </w:rPr>
        <w:t xml:space="preserve">δεκατρείς χιλιάδες εξακόσια </w:t>
      </w:r>
      <w:r w:rsidRPr="004B5BB9">
        <w:rPr>
          <w:rFonts w:eastAsia="Times New Roman" w:cs="Times New Roman"/>
          <w:szCs w:val="24"/>
        </w:rPr>
        <w:t>εβδομ</w:t>
      </w:r>
      <w:r w:rsidRPr="004B5BB9">
        <w:rPr>
          <w:rFonts w:eastAsia="Times New Roman" w:cs="Times New Roman"/>
          <w:szCs w:val="24"/>
        </w:rPr>
        <w:t>ήντα έξι</w:t>
      </w:r>
      <w:r>
        <w:rPr>
          <w:rFonts w:eastAsia="Times New Roman" w:cs="Times New Roman"/>
          <w:szCs w:val="24"/>
        </w:rPr>
        <w:t xml:space="preserve"> χ</w:t>
      </w:r>
      <w:r>
        <w:rPr>
          <w:rFonts w:eastAsia="Times New Roman" w:cs="Times New Roman"/>
          <w:szCs w:val="24"/>
        </w:rPr>
        <w:t xml:space="preserve">ιλιόμετρα και με πολύ μεγάλο πλήθος νησιών. </w:t>
      </w:r>
    </w:p>
    <w:p w14:paraId="5DC78AB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Η εναρμόνιση, λοιπόν, με το ευρωπαϊκό πλαίσιο δίνει το έναυσμα για να προχωρήσουμε παραπέρα και να σχεδιάσουμε το μέλλον των θαλασσών μας αλλά και του παράκτιου χώρου μέσα από ένα σύγχρονο θεσμικό πλαίσιο ολοκλη</w:t>
      </w:r>
      <w:r>
        <w:rPr>
          <w:rFonts w:eastAsia="Times New Roman" w:cs="Times New Roman"/>
          <w:szCs w:val="24"/>
        </w:rPr>
        <w:t xml:space="preserve">ρωμένης </w:t>
      </w:r>
      <w:proofErr w:type="spellStart"/>
      <w:r>
        <w:rPr>
          <w:rFonts w:eastAsia="Times New Roman" w:cs="Times New Roman"/>
          <w:szCs w:val="24"/>
        </w:rPr>
        <w:t>χωροθέτησης</w:t>
      </w:r>
      <w:proofErr w:type="spellEnd"/>
      <w:r>
        <w:rPr>
          <w:rFonts w:eastAsia="Times New Roman" w:cs="Times New Roman"/>
          <w:szCs w:val="24"/>
        </w:rPr>
        <w:t xml:space="preserve"> και διαχείρισης. </w:t>
      </w:r>
    </w:p>
    <w:p w14:paraId="5DC78AB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Ο χωρικός σχεδιασμός αποτελεί το πρώτο βήμα για κάθε παραγωγική ή άλλη δραστηριότητα. Για να γίνει όμως αυτό το βήμα, θα πρέπει να υπάρχει στρατηγικό σχέδιο για την ανάπτυξη του χώρου. </w:t>
      </w:r>
    </w:p>
    <w:p w14:paraId="5DC78AC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Αυτό ήταν, κυρίες και κύριοι </w:t>
      </w:r>
      <w:r>
        <w:rPr>
          <w:rFonts w:eastAsia="Times New Roman" w:cs="Times New Roman"/>
          <w:szCs w:val="24"/>
        </w:rPr>
        <w:t>συνάδελφοι, κατά τη γνώμη μου το πρόβλημα των προηγούμενων κυβερνήσεων ότι δεν ήθελαν να διατυπώσουν, ως όφειλαν, νομοθετικά ξεκάθαρο αναπτυξιακό μοντέλο. Και γιατί δεν ήθελαν; Πολύ απλά για να διαιωνίζεται η άναρχη κατάσταση στον χώρο, στα δάση, στις θάλα</w:t>
      </w:r>
      <w:r>
        <w:rPr>
          <w:rFonts w:eastAsia="Times New Roman" w:cs="Times New Roman"/>
          <w:szCs w:val="24"/>
        </w:rPr>
        <w:t xml:space="preserve">σσες, παντού. </w:t>
      </w:r>
    </w:p>
    <w:p w14:paraId="5DC78AC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Η κατάσταση αυτή της έλλειψης πλαισίου, με κάθε τύπου «γκρίζες» ζώνες, εξυπηρετούσε τους κάθε λογής ημετέρους και τελικά άφηνε τον απαραίτητο χώρο, ώστε να διαιωνίζονται γνωστές πολιτικές με πελατολόγια και «</w:t>
      </w:r>
      <w:proofErr w:type="spellStart"/>
      <w:r>
        <w:rPr>
          <w:rFonts w:eastAsia="Times New Roman" w:cs="Times New Roman"/>
          <w:szCs w:val="24"/>
        </w:rPr>
        <w:t>αρπαχτές</w:t>
      </w:r>
      <w:proofErr w:type="spellEnd"/>
      <w:r>
        <w:rPr>
          <w:rFonts w:eastAsia="Times New Roman" w:cs="Times New Roman"/>
          <w:szCs w:val="24"/>
        </w:rPr>
        <w:t xml:space="preserve">». </w:t>
      </w:r>
    </w:p>
    <w:p w14:paraId="5DC78AC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Όμως όπως το θέμα των</w:t>
      </w:r>
      <w:r>
        <w:rPr>
          <w:rFonts w:eastAsia="Times New Roman" w:cs="Times New Roman"/>
          <w:szCs w:val="24"/>
        </w:rPr>
        <w:t xml:space="preserve"> δασικών χαρτών, του κτηματολογίου, της θέσπισης των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sidRPr="002832FE">
        <w:rPr>
          <w:rFonts w:eastAsia="Times New Roman" w:cs="Times New Roman"/>
          <w:szCs w:val="24"/>
        </w:rPr>
        <w:t xml:space="preserve"> </w:t>
      </w:r>
      <w:r>
        <w:rPr>
          <w:rFonts w:eastAsia="Times New Roman" w:cs="Times New Roman"/>
          <w:szCs w:val="24"/>
        </w:rPr>
        <w:t xml:space="preserve">έτσι και το θέμα του θαλάσσιου χωρικού σχεδιασμού γίνεται τώρα. Και γίνεται τώρα, γιατί υπάρχει πολιτική βούληση, η βούληση που μας οδήγησε αρχικά να θεσπίσουμε τις θαλάσσιες περιοχές </w:t>
      </w:r>
      <w:r>
        <w:rPr>
          <w:rFonts w:eastAsia="Times New Roman" w:cs="Times New Roman"/>
          <w:szCs w:val="24"/>
        </w:rPr>
        <w:t>προστασίας τον Δεκέμβριο του 2017 και σήμερα να προχωρήσουμε στο σχεδιασμό του θαλάσσιου χώρου.</w:t>
      </w:r>
    </w:p>
    <w:p w14:paraId="5DC78AC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Θα μου επιτρέψετε, όμως, να σταθώ στα σχετιζόμενα με την αγροτική ανάπτυξη σημεία του νομοσχεδίου και των τροπολογιών. Υπάρχει μια μεγάλη συζήτηση για τον αναπτ</w:t>
      </w:r>
      <w:r>
        <w:rPr>
          <w:rFonts w:eastAsia="Times New Roman" w:cs="Times New Roman"/>
          <w:szCs w:val="24"/>
        </w:rPr>
        <w:t xml:space="preserve">υξιακό ρόλο των </w:t>
      </w:r>
      <w:proofErr w:type="spellStart"/>
      <w:r>
        <w:rPr>
          <w:rFonts w:eastAsia="Times New Roman" w:cs="Times New Roman"/>
          <w:szCs w:val="24"/>
        </w:rPr>
        <w:t>βιοκαυσίμων</w:t>
      </w:r>
      <w:proofErr w:type="spellEnd"/>
      <w:r>
        <w:rPr>
          <w:rFonts w:eastAsia="Times New Roman" w:cs="Times New Roman"/>
          <w:szCs w:val="24"/>
        </w:rPr>
        <w:t xml:space="preserve"> στη χώρα μας. Ξεκαθαρίστηκε, ήδη από τις </w:t>
      </w:r>
      <w:r>
        <w:rPr>
          <w:rFonts w:eastAsia="Times New Roman" w:cs="Times New Roman"/>
          <w:szCs w:val="24"/>
        </w:rPr>
        <w:t>ε</w:t>
      </w:r>
      <w:r>
        <w:rPr>
          <w:rFonts w:eastAsia="Times New Roman" w:cs="Times New Roman"/>
          <w:szCs w:val="24"/>
        </w:rPr>
        <w:t xml:space="preserve">πιτροπές, ότι στο ντίζελ κίνησης το ποσοστό </w:t>
      </w:r>
      <w:proofErr w:type="spellStart"/>
      <w:r>
        <w:rPr>
          <w:rFonts w:eastAsia="Times New Roman" w:cs="Times New Roman"/>
          <w:szCs w:val="24"/>
        </w:rPr>
        <w:t>βιοντίζελ</w:t>
      </w:r>
      <w:proofErr w:type="spellEnd"/>
      <w:r>
        <w:rPr>
          <w:rFonts w:eastAsia="Times New Roman" w:cs="Times New Roman"/>
          <w:szCs w:val="24"/>
        </w:rPr>
        <w:t xml:space="preserve"> 7% είναι τεχνικά ανώτατο όριο. Δεν μπορεί να πάει πάνω από το 7% για τεχνικούς λόγους. Άρα δεν τίθεται θέμα ότι αυτό το ποσοστό μπαί</w:t>
      </w:r>
      <w:r>
        <w:rPr>
          <w:rFonts w:eastAsia="Times New Roman" w:cs="Times New Roman"/>
          <w:szCs w:val="24"/>
        </w:rPr>
        <w:t xml:space="preserve">νει με σκοπό τον περιορισμό της ανάπτυξης του κλάδου. Στο σχέδιο νόμου, όμως, αποτυπώνεται ότι οι κλαδικές πολιτικές υπαγορεύονται κύρια από αντικειμενικές </w:t>
      </w:r>
      <w:r>
        <w:rPr>
          <w:rFonts w:eastAsia="Times New Roman" w:cs="Times New Roman"/>
          <w:szCs w:val="24"/>
        </w:rPr>
        <w:lastRenderedPageBreak/>
        <w:t>συνθήκες, μέσα στις οποίες είναι η κύρια και αδήριτη ανάγκη των ανθρώπων για προσιτή και ποιοτική τρ</w:t>
      </w:r>
      <w:r>
        <w:rPr>
          <w:rFonts w:eastAsia="Times New Roman" w:cs="Times New Roman"/>
          <w:szCs w:val="24"/>
        </w:rPr>
        <w:t xml:space="preserve">οφή. </w:t>
      </w:r>
    </w:p>
    <w:p w14:paraId="5DC78AC4"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έρευνα και η τεχνολογία σήμερα έχουν δείξει δρόμους διαχείρισης πλείστων υποπροϊόντων καλλιεργειών για τον ίδιο σκοπό, δηλαδή για την παραγωγή </w:t>
      </w:r>
      <w:proofErr w:type="spellStart"/>
      <w:r>
        <w:rPr>
          <w:rFonts w:eastAsia="Times New Roman" w:cs="Times New Roman"/>
          <w:szCs w:val="24"/>
        </w:rPr>
        <w:t>βιοκαυσίμων</w:t>
      </w:r>
      <w:proofErr w:type="spellEnd"/>
      <w:r>
        <w:rPr>
          <w:rFonts w:eastAsia="Times New Roman" w:cs="Times New Roman"/>
          <w:szCs w:val="24"/>
        </w:rPr>
        <w:t>. Η χώρα μας έχει την ευκαιρία να καινοτομήσει και σε αυτόν τον τομέα με εναλλακτικούς τρόπους</w:t>
      </w:r>
      <w:r>
        <w:rPr>
          <w:rFonts w:eastAsia="Times New Roman" w:cs="Times New Roman"/>
          <w:szCs w:val="24"/>
        </w:rPr>
        <w:t xml:space="preserve">. Συνάμα δεν θα διεκδικείται ούτε σπιθαμή από την παραγωγική γη για την παραγωγή </w:t>
      </w:r>
      <w:proofErr w:type="spellStart"/>
      <w:r>
        <w:rPr>
          <w:rFonts w:eastAsia="Times New Roman" w:cs="Times New Roman"/>
          <w:szCs w:val="24"/>
        </w:rPr>
        <w:t>βιοκαυσίμων</w:t>
      </w:r>
      <w:proofErr w:type="spellEnd"/>
      <w:r>
        <w:rPr>
          <w:rFonts w:eastAsia="Times New Roman" w:cs="Times New Roman"/>
          <w:szCs w:val="24"/>
        </w:rPr>
        <w:t xml:space="preserve">. </w:t>
      </w:r>
    </w:p>
    <w:p w14:paraId="5DC78AC5"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Τέλος όσον αφορά την τροπολογία 1609 για τους ΤΟΕΒ και 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ε</w:t>
      </w:r>
      <w:r>
        <w:rPr>
          <w:rFonts w:eastAsia="Times New Roman" w:cs="Times New Roman"/>
          <w:szCs w:val="24"/>
        </w:rPr>
        <w:t xml:space="preserve">γγείων </w:t>
      </w:r>
      <w:r>
        <w:rPr>
          <w:rFonts w:eastAsia="Times New Roman" w:cs="Times New Roman"/>
          <w:szCs w:val="24"/>
        </w:rPr>
        <w:t>β</w:t>
      </w:r>
      <w:r>
        <w:rPr>
          <w:rFonts w:eastAsia="Times New Roman" w:cs="Times New Roman"/>
          <w:szCs w:val="24"/>
        </w:rPr>
        <w:t>ελτιώσεων, που εισηγούμαστε</w:t>
      </w:r>
      <w:r w:rsidRPr="0074465A">
        <w:rPr>
          <w:rFonts w:eastAsia="Times New Roman" w:cs="Times New Roman"/>
          <w:szCs w:val="24"/>
        </w:rPr>
        <w:t>,</w:t>
      </w:r>
      <w:r>
        <w:rPr>
          <w:rFonts w:eastAsia="Times New Roman" w:cs="Times New Roman"/>
          <w:szCs w:val="24"/>
        </w:rPr>
        <w:t xml:space="preserve"> φαντάζομαι ότι όλοι οι συνάδελφοι Βουλευτές κατανοο</w:t>
      </w:r>
      <w:r>
        <w:rPr>
          <w:rFonts w:eastAsia="Times New Roman" w:cs="Times New Roman"/>
          <w:szCs w:val="24"/>
        </w:rPr>
        <w:t xml:space="preserve">ύν την πραγματική αναγκαιότητα άμεσης ρύθμισης του θέματος. Γιατί όλοι μας γινόμαστε δέκτες διαμαρτυριών για τα πολλαπλά προβλήματα που αντιμετωπίζουν οι </w:t>
      </w:r>
      <w:r>
        <w:rPr>
          <w:rFonts w:eastAsia="Times New Roman" w:cs="Times New Roman"/>
          <w:szCs w:val="24"/>
        </w:rPr>
        <w:t>ο</w:t>
      </w:r>
      <w:r>
        <w:rPr>
          <w:rFonts w:eastAsia="Times New Roman" w:cs="Times New Roman"/>
          <w:szCs w:val="24"/>
        </w:rPr>
        <w:t>ργανισμοί αυτοί, πολλοί από τους οποίους αποτελούν χαρακτηριστικά παραδείγματα κάκιστης διαχείρισης κ</w:t>
      </w:r>
      <w:r>
        <w:rPr>
          <w:rFonts w:eastAsia="Times New Roman" w:cs="Times New Roman"/>
          <w:szCs w:val="24"/>
        </w:rPr>
        <w:t xml:space="preserve">αι διαχρονικού οικονομικού τέλματος. </w:t>
      </w:r>
    </w:p>
    <w:p w14:paraId="5DC78AC6"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Οφείλω να θυμίσω σε αυτή την Αίθουσα ότι επί των προηγούμενων κυβερνήσεων καταργήθηκαν οι υπηρεσίες εγγείων βελτιώσεων, οι οποίες προσέφεραν σημαντικότατο έργο στη διαχείριση των υδάτων και στελεχώνονταν από εξαιρετικά</w:t>
      </w:r>
      <w:r>
        <w:rPr>
          <w:rFonts w:eastAsia="Times New Roman" w:cs="Times New Roman"/>
          <w:szCs w:val="24"/>
        </w:rPr>
        <w:t xml:space="preserve"> εξειδικευμένους επιστήμονες. Ενώ οι ίδιες οι κυβερνήσεις </w:t>
      </w:r>
      <w:r>
        <w:rPr>
          <w:rFonts w:eastAsia="Times New Roman" w:cs="Times New Roman"/>
          <w:szCs w:val="24"/>
        </w:rPr>
        <w:lastRenderedPageBreak/>
        <w:t>έδωσαν τους ΟΕΒ στους δήμους για να λειτουργήσουν</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πολλοί από αυτούς σαν εργαλεία εξυπηρέτησης </w:t>
      </w:r>
      <w:r>
        <w:rPr>
          <w:rFonts w:eastAsia="Times New Roman" w:cs="Times New Roman"/>
          <w:szCs w:val="24"/>
        </w:rPr>
        <w:t>«</w:t>
      </w:r>
      <w:r>
        <w:rPr>
          <w:rFonts w:eastAsia="Times New Roman" w:cs="Times New Roman"/>
          <w:szCs w:val="24"/>
        </w:rPr>
        <w:t>ημετέρων</w:t>
      </w:r>
      <w:r>
        <w:rPr>
          <w:rFonts w:eastAsia="Times New Roman" w:cs="Times New Roman"/>
          <w:szCs w:val="24"/>
        </w:rPr>
        <w:t>»</w:t>
      </w:r>
      <w:r>
        <w:rPr>
          <w:rFonts w:eastAsia="Times New Roman" w:cs="Times New Roman"/>
          <w:szCs w:val="24"/>
        </w:rPr>
        <w:t xml:space="preserve"> και να αποδυθούν από κάθε δυνατότητα επιστημονικής υποστήριξης, ανεξαρτήτως τελικά τ</w:t>
      </w:r>
      <w:r>
        <w:rPr>
          <w:rFonts w:eastAsia="Times New Roman" w:cs="Times New Roman"/>
          <w:szCs w:val="24"/>
        </w:rPr>
        <w:t xml:space="preserve">ων όποιων καλών προθέσεων για χάριν -και καλά- της αποκέντρωσης ή της περισσότερης επαφής με τους χρήστες του νερού. Τους βρήκαμε καταχρεωμένους, λοιπόν, κυρίες και κύριοι συνάδελφοι, ακριβώς γιατί εκεί γίνονταν εξυπηρετήσεις παντός τύπου και όχι παραγωγή </w:t>
      </w:r>
      <w:r>
        <w:rPr>
          <w:rFonts w:eastAsia="Times New Roman" w:cs="Times New Roman"/>
          <w:szCs w:val="24"/>
        </w:rPr>
        <w:t xml:space="preserve">έργου. </w:t>
      </w:r>
    </w:p>
    <w:p w14:paraId="5DC78AC7"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Να θυμίσουμε και να τονίσουμε ότι για εμάς η συνολική ανάπτυξη των οργανισμών αυτών είναι χρέος απέναντι στον αγροτικό κόσμο αλλά και ολόκληρη την κοινωνία της υπαίθρου. </w:t>
      </w:r>
    </w:p>
    <w:p w14:paraId="5DC78AC8"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Μιας και σήμερα είναι η Παγκόσμια Ημέρα Περιβάλλοντος, η διαχείριση του νερού</w:t>
      </w:r>
      <w:r>
        <w:rPr>
          <w:rFonts w:eastAsia="Times New Roman" w:cs="Times New Roman"/>
          <w:szCs w:val="24"/>
        </w:rPr>
        <w:t xml:space="preserve"> -η γεωργία είναι ο μεγαλύτερος καταναλωτής νερού- είναι κρίσιμης σημασίας για το μέλλον της ίδιας της γεωργικής παραγωγής αλλά και για τη ζωή στην ύπαιθρο. Σήμερα όπου η κλιματική αλλαγή είναι εδώ, η διαχείριση του νερού με επιστημονικό τρόπο και όχι πελα</w:t>
      </w:r>
      <w:r>
        <w:rPr>
          <w:rFonts w:eastAsia="Times New Roman" w:cs="Times New Roman"/>
          <w:szCs w:val="24"/>
        </w:rPr>
        <w:t xml:space="preserve">τειακό είναι αδήριτη αναγκαιότητα. </w:t>
      </w:r>
    </w:p>
    <w:p w14:paraId="5DC78AC9"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Σπάσαμε, λοιπόν, τον αμαρτωλό δεσμό και επαναφέραμε 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ε</w:t>
      </w:r>
      <w:r>
        <w:rPr>
          <w:rFonts w:eastAsia="Times New Roman" w:cs="Times New Roman"/>
          <w:szCs w:val="24"/>
        </w:rPr>
        <w:t xml:space="preserve">γγείων </w:t>
      </w:r>
      <w:r>
        <w:rPr>
          <w:rFonts w:eastAsia="Times New Roman" w:cs="Times New Roman"/>
          <w:szCs w:val="24"/>
        </w:rPr>
        <w:t>β</w:t>
      </w:r>
      <w:r>
        <w:rPr>
          <w:rFonts w:eastAsia="Times New Roman" w:cs="Times New Roman"/>
          <w:szCs w:val="24"/>
        </w:rPr>
        <w:t xml:space="preserve">ελτιώσεων στις περιφέρειες, έτσι ώστε να έχουν καλύτερη </w:t>
      </w:r>
      <w:r>
        <w:rPr>
          <w:rFonts w:eastAsia="Times New Roman" w:cs="Times New Roman"/>
          <w:szCs w:val="24"/>
        </w:rPr>
        <w:lastRenderedPageBreak/>
        <w:t>επιστημονική υποστήριξη, έλεγχο και εποπτεία. Αυτό το κάνουμε, όπως κάνουμε και τις αλ</w:t>
      </w:r>
      <w:r>
        <w:rPr>
          <w:rFonts w:eastAsia="Times New Roman" w:cs="Times New Roman"/>
          <w:szCs w:val="24"/>
        </w:rPr>
        <w:t xml:space="preserve">λαγές με αυτή την τροπολογία σε αυτό το νομοσχέδιο. </w:t>
      </w:r>
    </w:p>
    <w:p w14:paraId="5DC78ACA"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Με αυτή την τροπολογία, επίσης, αντιμετωπίζουμε θέματα </w:t>
      </w:r>
      <w:proofErr w:type="spellStart"/>
      <w:r>
        <w:rPr>
          <w:rFonts w:eastAsia="Times New Roman" w:cs="Times New Roman"/>
          <w:szCs w:val="24"/>
        </w:rPr>
        <w:t>εισπραξιμότητας</w:t>
      </w:r>
      <w:proofErr w:type="spellEnd"/>
      <w:r>
        <w:rPr>
          <w:rFonts w:eastAsia="Times New Roman" w:cs="Times New Roman"/>
          <w:szCs w:val="24"/>
        </w:rPr>
        <w:t xml:space="preserve">, όπως είναι η διαδικασία και οι προμήθειες είσπραξης των οφειλών υπέρ των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ε</w:t>
      </w:r>
      <w:r>
        <w:rPr>
          <w:rFonts w:eastAsia="Times New Roman" w:cs="Times New Roman"/>
          <w:szCs w:val="24"/>
        </w:rPr>
        <w:t xml:space="preserve">γγείων </w:t>
      </w:r>
      <w:r>
        <w:rPr>
          <w:rFonts w:eastAsia="Times New Roman" w:cs="Times New Roman"/>
          <w:szCs w:val="24"/>
        </w:rPr>
        <w:t>β</w:t>
      </w:r>
      <w:r>
        <w:rPr>
          <w:rFonts w:eastAsia="Times New Roman" w:cs="Times New Roman"/>
          <w:szCs w:val="24"/>
        </w:rPr>
        <w:t xml:space="preserve">ελτιώσεων. </w:t>
      </w:r>
    </w:p>
    <w:p w14:paraId="5DC78ACB"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Προβλέπεται η υποχρεωτική </w:t>
      </w:r>
      <w:r>
        <w:rPr>
          <w:rFonts w:eastAsia="Times New Roman" w:cs="Times New Roman"/>
          <w:szCs w:val="24"/>
        </w:rPr>
        <w:t xml:space="preserve">αποστολή των οφειλών στην οικεία ΔΟΥ προς είσπραξη, όταν δεν μπορέσει να βρεθεί  η δυνατότητα ρύθμισης με άλλο τρόπο, κάτι βέβαια που πολλοί συνεπείς </w:t>
      </w:r>
      <w:r>
        <w:rPr>
          <w:rFonts w:eastAsia="Times New Roman" w:cs="Times New Roman"/>
          <w:szCs w:val="24"/>
        </w:rPr>
        <w:t>ο</w:t>
      </w:r>
      <w:r>
        <w:rPr>
          <w:rFonts w:eastAsia="Times New Roman" w:cs="Times New Roman"/>
          <w:szCs w:val="24"/>
        </w:rPr>
        <w:t xml:space="preserve">ργανισμοί </w:t>
      </w:r>
      <w:r>
        <w:rPr>
          <w:rFonts w:eastAsia="Times New Roman" w:cs="Times New Roman"/>
          <w:szCs w:val="24"/>
        </w:rPr>
        <w:t>ε</w:t>
      </w:r>
      <w:r>
        <w:rPr>
          <w:rFonts w:eastAsia="Times New Roman" w:cs="Times New Roman"/>
          <w:szCs w:val="24"/>
        </w:rPr>
        <w:t xml:space="preserve">γγείων </w:t>
      </w:r>
      <w:r>
        <w:rPr>
          <w:rFonts w:eastAsia="Times New Roman" w:cs="Times New Roman"/>
          <w:szCs w:val="24"/>
        </w:rPr>
        <w:t>β</w:t>
      </w:r>
      <w:r>
        <w:rPr>
          <w:rFonts w:eastAsia="Times New Roman" w:cs="Times New Roman"/>
          <w:szCs w:val="24"/>
        </w:rPr>
        <w:t xml:space="preserve">ελτιώσεων ήδη το έχουν πράξει και γι’ αυτό βρίσκονται σε καλύτερη θέση από άλλους, οι </w:t>
      </w:r>
      <w:r>
        <w:rPr>
          <w:rFonts w:eastAsia="Times New Roman" w:cs="Times New Roman"/>
          <w:szCs w:val="24"/>
        </w:rPr>
        <w:t xml:space="preserve">οποίοι έχουν αδιαφορήσει. </w:t>
      </w:r>
    </w:p>
    <w:p w14:paraId="5DC78ACC"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Παρέχεται στους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ε</w:t>
      </w:r>
      <w:r>
        <w:rPr>
          <w:rFonts w:eastAsia="Times New Roman" w:cs="Times New Roman"/>
          <w:szCs w:val="24"/>
        </w:rPr>
        <w:t xml:space="preserve">γγείων </w:t>
      </w:r>
      <w:r>
        <w:rPr>
          <w:rFonts w:eastAsia="Times New Roman" w:cs="Times New Roman"/>
          <w:szCs w:val="24"/>
        </w:rPr>
        <w:t>β</w:t>
      </w:r>
      <w:r>
        <w:rPr>
          <w:rFonts w:eastAsia="Times New Roman" w:cs="Times New Roman"/>
          <w:szCs w:val="24"/>
        </w:rPr>
        <w:t>ελτιώσεων η δυνατότητα ρύθμισης καταβολής των βεβαιωμένων οφειλών σε δόσεις. Αυτό γιατί γίνεται, κυρίες και κύριοι συνάδελφοι; Γιατί ένα μέρος του αγροτικού κόσμου μετά το ξεπούλημα της Αγροτι</w:t>
      </w:r>
      <w:r>
        <w:rPr>
          <w:rFonts w:eastAsia="Times New Roman" w:cs="Times New Roman"/>
          <w:szCs w:val="24"/>
        </w:rPr>
        <w:t xml:space="preserve">κής Τράπεζας αλλά και με την οικονομική δυσπραγία που υπάρχει στη χώρα από το 2010, έχει αντικειμενική δυσκολία εξυπηρέτησης των οφειλών του. Αυτό δεν πρέπει να το παραγνωρίζουμε. </w:t>
      </w:r>
    </w:p>
    <w:p w14:paraId="5DC78ACD"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w:t>
      </w:r>
      <w:r w:rsidRPr="00BA34D7">
        <w:rPr>
          <w:rFonts w:eastAsia="Times New Roman" w:cs="Times New Roman"/>
        </w:rPr>
        <w:t>πρέπει</w:t>
      </w:r>
      <w:r>
        <w:rPr>
          <w:rFonts w:eastAsia="Times New Roman" w:cs="Times New Roman"/>
          <w:szCs w:val="24"/>
        </w:rPr>
        <w:t xml:space="preserve"> να θυμίσουμε ότι η εγκατάλειψη παραγωγικής γεωργικής γης κατά</w:t>
      </w:r>
      <w:r>
        <w:rPr>
          <w:rFonts w:eastAsia="Times New Roman" w:cs="Times New Roman"/>
          <w:szCs w:val="24"/>
        </w:rPr>
        <w:t xml:space="preserve"> τη δεκαετία 2000-2010 έφτασε στο 30% της παραγωγικής γης. Καταλαβαίνετε, λοιπόν, ποια είναι η δυναμική των ΤΟΕΒ. </w:t>
      </w:r>
    </w:p>
    <w:p w14:paraId="5DC78ACE"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Όλα τα παραπάνω, λοιπόν, θα δώσουν μία δυναμική στη συνολική λειτουργία και την οικονομική βιωσιμότητα των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ε</w:t>
      </w:r>
      <w:r>
        <w:rPr>
          <w:rFonts w:eastAsia="Times New Roman" w:cs="Times New Roman"/>
          <w:szCs w:val="24"/>
        </w:rPr>
        <w:t xml:space="preserve">γγείων </w:t>
      </w:r>
      <w:r>
        <w:rPr>
          <w:rFonts w:eastAsia="Times New Roman" w:cs="Times New Roman"/>
          <w:szCs w:val="24"/>
        </w:rPr>
        <w:t>β</w:t>
      </w:r>
      <w:r>
        <w:rPr>
          <w:rFonts w:eastAsia="Times New Roman" w:cs="Times New Roman"/>
          <w:szCs w:val="24"/>
        </w:rPr>
        <w:t xml:space="preserve">ελτιώσεων, ώστε να ανταποκριθούν στον τωρινό αλλά και τον μελλοντικό σημαντικότατο ρόλο τους. </w:t>
      </w:r>
    </w:p>
    <w:p w14:paraId="5DC78ACF"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DC78AD0"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Αραχωβίτη</w:t>
      </w:r>
      <w:proofErr w:type="spellEnd"/>
      <w:r>
        <w:rPr>
          <w:rFonts w:eastAsia="Times New Roman" w:cs="Times New Roman"/>
          <w:szCs w:val="24"/>
        </w:rPr>
        <w:t>.</w:t>
      </w:r>
    </w:p>
    <w:p w14:paraId="5DC78AD1" w14:textId="77777777" w:rsidR="00A02DB2" w:rsidRDefault="00AC477D">
      <w:pPr>
        <w:spacing w:line="600" w:lineRule="auto"/>
        <w:ind w:firstLine="720"/>
        <w:jc w:val="both"/>
        <w:rPr>
          <w:rFonts w:eastAsia="Times New Roman" w:cs="Times New Roman"/>
        </w:rPr>
      </w:pPr>
      <w:r w:rsidRPr="00111BFF">
        <w:rPr>
          <w:rFonts w:eastAsia="Times New Roman" w:cs="Times New Roman"/>
        </w:rPr>
        <w:t>Κυρίες και κύριοι συνάδελφοι, έχω την τιμή να ανακοινώσω στο Σώμα ότι τη συνε</w:t>
      </w:r>
      <w:r w:rsidRPr="00111BFF">
        <w:rPr>
          <w:rFonts w:eastAsia="Times New Roman" w:cs="Times New Roman"/>
        </w:rPr>
        <w:t xml:space="preserve">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εννέα</w:t>
      </w:r>
      <w:r w:rsidRPr="00111BFF">
        <w:rPr>
          <w:rFonts w:eastAsia="Times New Roman" w:cs="Times New Roman"/>
        </w:rPr>
        <w:t xml:space="preserve"> μαθήτριες και μ</w:t>
      </w:r>
      <w:r w:rsidRPr="00111BFF">
        <w:rPr>
          <w:rFonts w:eastAsia="Times New Roman" w:cs="Times New Roman"/>
        </w:rPr>
        <w:t xml:space="preserve">αθητές και </w:t>
      </w:r>
      <w:r>
        <w:rPr>
          <w:rFonts w:eastAsia="Times New Roman" w:cs="Times New Roman"/>
        </w:rPr>
        <w:t>επτά</w:t>
      </w:r>
      <w:r w:rsidRPr="00111BFF">
        <w:rPr>
          <w:rFonts w:eastAsia="Times New Roman" w:cs="Times New Roman"/>
        </w:rPr>
        <w:t xml:space="preserve"> εκπαιδευτικοί συνοδοί τους από το 12</w:t>
      </w:r>
      <w:r w:rsidRPr="00111BFF">
        <w:rPr>
          <w:rFonts w:eastAsia="Times New Roman" w:cs="Times New Roman"/>
          <w:vertAlign w:val="superscript"/>
        </w:rPr>
        <w:t>ο</w:t>
      </w:r>
      <w:r w:rsidRPr="00111BFF">
        <w:rPr>
          <w:rFonts w:eastAsia="Times New Roman" w:cs="Times New Roman"/>
        </w:rPr>
        <w:t xml:space="preserve"> Δημοτικό Σχολείο </w:t>
      </w:r>
      <w:r>
        <w:rPr>
          <w:rFonts w:eastAsia="Times New Roman" w:cs="Times New Roman"/>
        </w:rPr>
        <w:t>Λάρισας.</w:t>
      </w:r>
    </w:p>
    <w:p w14:paraId="5DC78AD2" w14:textId="77777777" w:rsidR="00A02DB2" w:rsidRDefault="00AC477D">
      <w:pPr>
        <w:spacing w:line="600" w:lineRule="auto"/>
        <w:ind w:firstLine="720"/>
        <w:jc w:val="both"/>
        <w:rPr>
          <w:rFonts w:eastAsia="Times New Roman" w:cs="Times New Roman"/>
        </w:rPr>
      </w:pPr>
      <w:r w:rsidRPr="00111BFF">
        <w:rPr>
          <w:rFonts w:eastAsia="Times New Roman" w:cs="Times New Roman"/>
        </w:rPr>
        <w:t xml:space="preserve">Η Βουλή τούς καλωσορίζει. </w:t>
      </w:r>
    </w:p>
    <w:p w14:paraId="5DC78AD3" w14:textId="77777777" w:rsidR="00A02DB2" w:rsidRDefault="00AC477D">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5DC78AD4" w14:textId="77777777" w:rsidR="00A02DB2" w:rsidRDefault="00AC47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Βαγιωνάκη</w:t>
      </w:r>
      <w:proofErr w:type="spellEnd"/>
      <w:r>
        <w:rPr>
          <w:rFonts w:eastAsia="Times New Roman" w:cs="Times New Roman"/>
          <w:szCs w:val="24"/>
        </w:rPr>
        <w:t>. Μετά είναι η κ</w:t>
      </w:r>
      <w:r>
        <w:rPr>
          <w:rFonts w:eastAsia="Times New Roman" w:cs="Times New Roman"/>
          <w:szCs w:val="24"/>
        </w:rPr>
        <w:t>.</w:t>
      </w:r>
      <w:r>
        <w:rPr>
          <w:rFonts w:eastAsia="Times New Roman" w:cs="Times New Roman"/>
          <w:szCs w:val="24"/>
        </w:rPr>
        <w:t xml:space="preserve"> Καφαντάρη και μετά θα κλείσει από την ομάδα του ΣΥΡΙΖ</w:t>
      </w:r>
      <w:r>
        <w:rPr>
          <w:rFonts w:eastAsia="Times New Roman" w:cs="Times New Roman"/>
          <w:szCs w:val="24"/>
        </w:rPr>
        <w:t xml:space="preserve">Α ο κ. </w:t>
      </w:r>
      <w:proofErr w:type="spellStart"/>
      <w:r>
        <w:rPr>
          <w:rFonts w:eastAsia="Times New Roman" w:cs="Times New Roman"/>
          <w:szCs w:val="24"/>
        </w:rPr>
        <w:t>Ξυδάκης</w:t>
      </w:r>
      <w:proofErr w:type="spellEnd"/>
      <w:r>
        <w:rPr>
          <w:rFonts w:eastAsia="Times New Roman" w:cs="Times New Roman"/>
          <w:szCs w:val="24"/>
        </w:rPr>
        <w:t xml:space="preserve">. </w:t>
      </w:r>
    </w:p>
    <w:p w14:paraId="5DC78AD5"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 xml:space="preserve">ΕΥΑΓΓΕΛΙΑ ΒΑΓΙΩΝΑΚΗ: </w:t>
      </w:r>
      <w:r>
        <w:rPr>
          <w:rFonts w:eastAsia="Times New Roman" w:cs="Times New Roman"/>
          <w:szCs w:val="24"/>
        </w:rPr>
        <w:t xml:space="preserve">Ευχαριστώ, κύριε Πρόεδρε. </w:t>
      </w:r>
    </w:p>
    <w:p w14:paraId="5DC78AD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Κυρία και κύριοι συνάδελφοι, σε μια χώρα με δεκαέξι χιλιάδες χιλιόμετρα ακτογραμμή, με έντονο νησιωτικό χαρακτήρα δεν μπορεί παρά να πούμε το αυτονόητο: Το σημερινό νομοσχέδιο είναι πάρα πολύ</w:t>
      </w:r>
      <w:r>
        <w:rPr>
          <w:rFonts w:eastAsia="Times New Roman" w:cs="Times New Roman"/>
          <w:szCs w:val="24"/>
        </w:rPr>
        <w:t xml:space="preserve"> σημαντικό. Πρόκειται για ένα νομοσχέδιο που αφορά τόσο το περιβάλλον, όσο και τις αναπτυξιακές προοπτικές του τόπου και –θα έλεγα- ακουμπάει και τα γεωπολιτικά μας συμφέροντα. </w:t>
      </w:r>
    </w:p>
    <w:p w14:paraId="5DC78AD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Με το παρόν νομοσχέδιο ολοκληρώνεται το θεσμικό πλαίσιο για τον χωροταξικό σχε</w:t>
      </w:r>
      <w:r>
        <w:rPr>
          <w:rFonts w:eastAsia="Times New Roman" w:cs="Times New Roman"/>
          <w:szCs w:val="24"/>
        </w:rPr>
        <w:t>διασμό της χώρας, το οποίο δυστυχώς –όπως συνηθίζεται σε αυτές τις περιπτώσεις- έτυχε δυσανάλογα μικρής δημοσιότητας. Κι όμως για πρώτη φορά επιχειρείται μια ολιστική παρέμβαση στη θαλάσσια χωροταξία ένα πολύ σημαντικό βήμα, καθώς δεν πρέπει να ξεχνάμε ότι</w:t>
      </w:r>
      <w:r>
        <w:rPr>
          <w:rFonts w:eastAsia="Times New Roman" w:cs="Times New Roman"/>
          <w:szCs w:val="24"/>
        </w:rPr>
        <w:t xml:space="preserve"> μια σειρά από κρίσιμες δραστηριότητες, όπως οι μεταφορές, η αλιεία, ο τουρισμός, η ενέργεια, η εξόρυξη των ορυκτών πόρων, η διαχείριση της ενάλιας πολιτιστικής μας κληρονομιάς, η διαχείριση των θαλάσσιων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sidRPr="005624F5">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lastRenderedPageBreak/>
        <w:t>φτάνουν στο 20% και άλλα αναπ</w:t>
      </w:r>
      <w:r>
        <w:rPr>
          <w:rFonts w:eastAsia="Times New Roman" w:cs="Times New Roman"/>
          <w:szCs w:val="24"/>
        </w:rPr>
        <w:t xml:space="preserve">τύσσονται στον θαλάσσιο και υποθαλάσσιο χώρο. </w:t>
      </w:r>
    </w:p>
    <w:p w14:paraId="5DC78AD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Βασικός στόχος του νομοσχεδίου είναι να θέσει τα θεμέλια για την ανάλυση και οργάνωση των ανθρώπινων δραστηριοτήτων στον θαλάσσιο και παράκτιο χώρο, προκειμένου να διασφαλίσουμε την αρμονική συνύπαρξη δράσεων και χρήσεων, εφαρμόζοντας μια προσέγγιση που βα</w:t>
      </w:r>
      <w:r>
        <w:rPr>
          <w:rFonts w:eastAsia="Times New Roman" w:cs="Times New Roman"/>
          <w:szCs w:val="24"/>
        </w:rPr>
        <w:t xml:space="preserve">σίζεται στις αρχές της </w:t>
      </w:r>
      <w:proofErr w:type="spellStart"/>
      <w:r>
        <w:rPr>
          <w:rFonts w:eastAsia="Times New Roman" w:cs="Times New Roman"/>
          <w:szCs w:val="24"/>
        </w:rPr>
        <w:t>αειφορίας</w:t>
      </w:r>
      <w:proofErr w:type="spellEnd"/>
      <w:r>
        <w:rPr>
          <w:rFonts w:eastAsia="Times New Roman" w:cs="Times New Roman"/>
          <w:szCs w:val="24"/>
        </w:rPr>
        <w:t xml:space="preserve">. </w:t>
      </w:r>
    </w:p>
    <w:p w14:paraId="5DC78AD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Είναι πολύ σημαντικό ότι συζητάμε με έναν ενιαίο τρόπο και θέτοντας σε αλληλεπίδραση τον θαλάσσιο και τον παράκτιο χώρο. Από αυτή την άποψη νομίζω, όπως ειπώθηκε και στις </w:t>
      </w:r>
      <w:r>
        <w:rPr>
          <w:rFonts w:eastAsia="Times New Roman" w:cs="Times New Roman"/>
          <w:szCs w:val="24"/>
        </w:rPr>
        <w:t>ε</w:t>
      </w:r>
      <w:r>
        <w:rPr>
          <w:rFonts w:eastAsia="Times New Roman" w:cs="Times New Roman"/>
          <w:szCs w:val="24"/>
        </w:rPr>
        <w:t>πιτροπές, ότι η διαχείριση του παράκτιου χώρου, κ</w:t>
      </w:r>
      <w:r>
        <w:rPr>
          <w:rFonts w:eastAsia="Times New Roman" w:cs="Times New Roman"/>
          <w:szCs w:val="24"/>
        </w:rPr>
        <w:t xml:space="preserve">ατά τη γνώμη μου, δεν θα έπρεπε να είναι υπόθεση του Υπουργείου Οικονομικών, καθώς αυτό που θα πρέπει να μας ενδιαφέρει δεν είναι μόνο το οικονομικό όφελος αλλά και η προστασία των φυσικών πόρων και του περιβάλλοντος. </w:t>
      </w:r>
    </w:p>
    <w:p w14:paraId="5DC78AD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Φυσικά τα χωροταξικά σχέδια δεν ρυθμί</w:t>
      </w:r>
      <w:r>
        <w:rPr>
          <w:rFonts w:eastAsia="Times New Roman" w:cs="Times New Roman"/>
          <w:szCs w:val="24"/>
        </w:rPr>
        <w:t xml:space="preserve">ζουν μόνο τον χώρο ή τις χρήσεις γης. Βέβαια το κάνουν και αυτό. Ταυτόχρονα, όμως, αποτελούν απαραίτητα αναπτυξιακά εργαλεία, όπως είναι το δασολόγιο ή το κτηματολόγιο. </w:t>
      </w:r>
    </w:p>
    <w:p w14:paraId="5DC78AD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Επομένως κατανοούμε όλοι ότι η νομοθεσία που εισάγεται</w:t>
      </w:r>
      <w:r>
        <w:rPr>
          <w:rFonts w:eastAsia="Times New Roman" w:cs="Times New Roman"/>
          <w:szCs w:val="24"/>
        </w:rPr>
        <w:t>,</w:t>
      </w:r>
      <w:r>
        <w:rPr>
          <w:rFonts w:eastAsia="Times New Roman" w:cs="Times New Roman"/>
          <w:szCs w:val="24"/>
        </w:rPr>
        <w:t xml:space="preserve"> είναι απαραίτητη για τη διαμόρ</w:t>
      </w:r>
      <w:r>
        <w:rPr>
          <w:rFonts w:eastAsia="Times New Roman" w:cs="Times New Roman"/>
          <w:szCs w:val="24"/>
        </w:rPr>
        <w:t xml:space="preserve">φωση του μέλλοντος και της ύπαρξής μας και η εκπόνησή της είναι κάτι το οποίο έπρεπε να έχει γίνει χρόνια τώρα. </w:t>
      </w:r>
    </w:p>
    <w:p w14:paraId="5DC78AD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Δυστυχώς οι προηγούμενες </w:t>
      </w:r>
      <w:r>
        <w:rPr>
          <w:rFonts w:eastAsia="Times New Roman" w:cs="Times New Roman"/>
          <w:szCs w:val="24"/>
        </w:rPr>
        <w:t>κ</w:t>
      </w:r>
      <w:r>
        <w:rPr>
          <w:rFonts w:eastAsia="Times New Roman" w:cs="Times New Roman"/>
          <w:szCs w:val="24"/>
        </w:rPr>
        <w:t xml:space="preserve">υβερνήσεις επέλεξαν να μην έχουν εργαλεία και πολιτικές ως προς τον χώρο, να μην έχουν δηλαδή σχεδιασμό και ξεκάθαρο </w:t>
      </w:r>
      <w:r>
        <w:rPr>
          <w:rFonts w:eastAsia="Times New Roman" w:cs="Times New Roman"/>
          <w:szCs w:val="24"/>
        </w:rPr>
        <w:t xml:space="preserve">αναπτυξιακό μοντέλο. </w:t>
      </w:r>
    </w:p>
    <w:p w14:paraId="5DC78AD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Από την μεριά μας έχουμε αποδείξει ότι αφήνουμε πίσω αυτό το </w:t>
      </w:r>
      <w:proofErr w:type="spellStart"/>
      <w:r>
        <w:rPr>
          <w:rFonts w:eastAsia="Times New Roman" w:cs="Times New Roman"/>
          <w:szCs w:val="24"/>
        </w:rPr>
        <w:t>περιβαλλοντοκτόνο</w:t>
      </w:r>
      <w:proofErr w:type="spellEnd"/>
      <w:r>
        <w:rPr>
          <w:rFonts w:eastAsia="Times New Roman" w:cs="Times New Roman"/>
          <w:szCs w:val="24"/>
        </w:rPr>
        <w:t xml:space="preserve"> και στρεβλό μοντέλο </w:t>
      </w:r>
      <w:proofErr w:type="spellStart"/>
      <w:r>
        <w:rPr>
          <w:rFonts w:eastAsia="Times New Roman" w:cs="Times New Roman"/>
          <w:szCs w:val="24"/>
        </w:rPr>
        <w:t>αντιανάπτυξης</w:t>
      </w:r>
      <w:proofErr w:type="spellEnd"/>
      <w:r>
        <w:rPr>
          <w:rFonts w:eastAsia="Times New Roman" w:cs="Times New Roman"/>
          <w:szCs w:val="24"/>
        </w:rPr>
        <w:t>. Για τον λόγο αυτό τολμάμε και προχωράμε πράγματα που για δεκαετίες ήταν κολλημένα, όπως οι δασικοί χάρτες, το κτηματολόγ</w:t>
      </w:r>
      <w:r>
        <w:rPr>
          <w:rFonts w:eastAsia="Times New Roman" w:cs="Times New Roman"/>
          <w:szCs w:val="24"/>
        </w:rPr>
        <w:t xml:space="preserve">ιο, η θεσμοθέτηση των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τλ</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Φυσικά ο χρόνος δεν περισσεύει. Κι έχουμε ήδη καθυστερήσει ως χώρα. </w:t>
      </w:r>
    </w:p>
    <w:p w14:paraId="5DC78AD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Δεν είναι όμως μόνο τα χρονοδιαγράμματα που θέτει η Ευρωπαϊκή Ένωση. Είναι και τα πλεονεκτήματα των αλλαγών που μας υποχρεώνουν να </w:t>
      </w:r>
      <w:r>
        <w:rPr>
          <w:rFonts w:eastAsia="Times New Roman" w:cs="Times New Roman"/>
          <w:szCs w:val="24"/>
        </w:rPr>
        <w:t>επιταχύνουμε. Είναι ο στόχος για βιώσιμη ανάπτυξη στον θαλάσσιο χώρο, προκειμένου να υπάρξει αρμονικά η χρήση με δημιουργία θέσεων εργασίας. Είναι οι εγκαταστάσεις και οι υποδομές για έρευνα, η εκμετάλλευση και η ε</w:t>
      </w:r>
      <w:r>
        <w:rPr>
          <w:rFonts w:eastAsia="Times New Roman" w:cs="Times New Roman"/>
          <w:szCs w:val="24"/>
        </w:rPr>
        <w:lastRenderedPageBreak/>
        <w:t>ξόρυξη ορυκτού πλούτου, η προστασία της βι</w:t>
      </w:r>
      <w:r>
        <w:rPr>
          <w:rFonts w:eastAsia="Times New Roman" w:cs="Times New Roman"/>
          <w:szCs w:val="24"/>
        </w:rPr>
        <w:t xml:space="preserve">οποικιλότητας και της υποθαλάσσιας πολιτιστικής κληρονομιάς, η επιστημονική έρευνα, ο τουρισμός, η ενίσχυση της παραγωγικότητας και των επενδύσεων με διαφάνεια και κανόνες και κυρίως η επίτευξη όλων αυτών με ορθή αξιοποίηση των πόρων. </w:t>
      </w:r>
    </w:p>
    <w:p w14:paraId="5DC78AD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Για τον σχεδιασμό αυ</w:t>
      </w:r>
      <w:r>
        <w:rPr>
          <w:rFonts w:eastAsia="Times New Roman" w:cs="Times New Roman"/>
          <w:szCs w:val="24"/>
        </w:rPr>
        <w:t>τό, αρμόδια αρχή είναι η Γενική Γραμματεία Χωροταξικού Σχεδιασμού και Αστικού Περιβάλλοντος του Υπουργείου Περιβάλλοντος και Ενέργειας, η οποία θα προχωράει στις σχετικές αποφάσεις μετά από δημόσια διαβούλευση με τα κατά περίπτωση εμπλεκόμενα Υπουργεία, το</w:t>
      </w:r>
      <w:r>
        <w:rPr>
          <w:rFonts w:eastAsia="Times New Roman" w:cs="Times New Roman"/>
          <w:szCs w:val="24"/>
        </w:rPr>
        <w:t>υς φορείς της τοπικής αυτοδιοίκησης, άλλες δημόσιες αρχές, ιδιώτες ή συλλογικότητες που εκδηλώνουν σχετικό ενδιαφέρον,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ότι ο παράκτιος και θαλάσσιος χώρος είναι πιο σύνθετος αλλά και πιο ευάλωτος, καθώς δεν έχει τα ίδια στοιχεία ανθεκτ</w:t>
      </w:r>
      <w:r>
        <w:rPr>
          <w:rFonts w:eastAsia="Times New Roman" w:cs="Times New Roman"/>
          <w:szCs w:val="24"/>
        </w:rPr>
        <w:t xml:space="preserve">ικότητας με την ηπειρωτική χώρα, όπως επίσης, δεν έχει και σύνορα. </w:t>
      </w:r>
    </w:p>
    <w:p w14:paraId="5DC78AE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όσον αφορά το δεύτερο μέρος του νομοσχεδίου, έχουμε την ενσωμάτωση ευρωπαϊκών </w:t>
      </w:r>
      <w:r>
        <w:rPr>
          <w:rFonts w:eastAsia="Times New Roman" w:cs="Times New Roman"/>
          <w:szCs w:val="24"/>
        </w:rPr>
        <w:t>ο</w:t>
      </w:r>
      <w:r>
        <w:rPr>
          <w:rFonts w:eastAsia="Times New Roman" w:cs="Times New Roman"/>
          <w:szCs w:val="24"/>
        </w:rPr>
        <w:t>δηγιών, σχετικά με την ποιότητα των καυσίμων βενζίνης και ντίζελ, καθώ</w:t>
      </w:r>
      <w:r>
        <w:rPr>
          <w:rFonts w:eastAsia="Times New Roman" w:cs="Times New Roman"/>
          <w:szCs w:val="24"/>
        </w:rPr>
        <w:t xml:space="preserve">ς και την προώθηση της χρήσης ενέργειας από ανανεώσιμες πηγές. </w:t>
      </w:r>
    </w:p>
    <w:p w14:paraId="5DC78AE1" w14:textId="77777777" w:rsidR="00A02DB2" w:rsidRDefault="00AC477D">
      <w:pPr>
        <w:tabs>
          <w:tab w:val="left" w:pos="2608"/>
        </w:tabs>
        <w:spacing w:line="600" w:lineRule="auto"/>
        <w:ind w:firstLine="720"/>
        <w:jc w:val="both"/>
        <w:rPr>
          <w:rFonts w:eastAsia="Times New Roman"/>
          <w:szCs w:val="24"/>
        </w:rPr>
      </w:pPr>
      <w:r>
        <w:rPr>
          <w:rFonts w:eastAsia="Times New Roman"/>
          <w:szCs w:val="24"/>
        </w:rPr>
        <w:lastRenderedPageBreak/>
        <w:t xml:space="preserve">Στόχος αυτών των ρυθμίσεων είναι η ενθάρρυνση της χρήσης νέων προηγμένων </w:t>
      </w:r>
      <w:proofErr w:type="spellStart"/>
      <w:r>
        <w:rPr>
          <w:rFonts w:eastAsia="Times New Roman"/>
          <w:szCs w:val="24"/>
        </w:rPr>
        <w:t>βιοκαυσίμων</w:t>
      </w:r>
      <w:proofErr w:type="spellEnd"/>
      <w:r>
        <w:rPr>
          <w:rFonts w:eastAsia="Times New Roman"/>
          <w:szCs w:val="24"/>
        </w:rPr>
        <w:t xml:space="preserve"> που δεν παράγονται από εδώδιμες καλλιέργειες, ώστε να επιτευχθεί ως το 2020 υψηλότερο επίπεδο κατανάλωσης τ</w:t>
      </w:r>
      <w:r>
        <w:rPr>
          <w:rFonts w:eastAsia="Times New Roman"/>
          <w:szCs w:val="24"/>
        </w:rPr>
        <w:t xml:space="preserve">ων </w:t>
      </w:r>
      <w:proofErr w:type="spellStart"/>
      <w:r>
        <w:rPr>
          <w:rFonts w:eastAsia="Times New Roman"/>
          <w:szCs w:val="24"/>
        </w:rPr>
        <w:t>βιοκαυσίμων</w:t>
      </w:r>
      <w:proofErr w:type="spellEnd"/>
      <w:r>
        <w:rPr>
          <w:rFonts w:eastAsia="Times New Roman"/>
          <w:szCs w:val="24"/>
        </w:rPr>
        <w:t xml:space="preserve"> αυτών. Μεταξύ άλλων περιλαμβάνονται διατάξεις</w:t>
      </w:r>
      <w:r>
        <w:rPr>
          <w:rFonts w:eastAsia="Times New Roman"/>
          <w:szCs w:val="24"/>
        </w:rPr>
        <w:t>,</w:t>
      </w:r>
      <w:r>
        <w:rPr>
          <w:rFonts w:eastAsia="Times New Roman"/>
          <w:szCs w:val="24"/>
        </w:rPr>
        <w:t xml:space="preserve"> σχετικά με τη δυνατότητα συμβολής της ηλεκτρικής ενέργειας για την κίνηση οχημάτων, τη δυνατότητα συμβολής των </w:t>
      </w:r>
      <w:proofErr w:type="spellStart"/>
      <w:r>
        <w:rPr>
          <w:rFonts w:eastAsia="Times New Roman"/>
          <w:szCs w:val="24"/>
        </w:rPr>
        <w:t>βιοκαυσίμων</w:t>
      </w:r>
      <w:proofErr w:type="spellEnd"/>
      <w:r>
        <w:rPr>
          <w:rFonts w:eastAsia="Times New Roman"/>
          <w:szCs w:val="24"/>
        </w:rPr>
        <w:t xml:space="preserve"> που χρησιμοποιούνται στις αερομεταφορές στην υποχρέωση μείωσης των εκπο</w:t>
      </w:r>
      <w:r>
        <w:rPr>
          <w:rFonts w:eastAsia="Times New Roman"/>
          <w:szCs w:val="24"/>
        </w:rPr>
        <w:t xml:space="preserve">μπών ρύπων. </w:t>
      </w:r>
    </w:p>
    <w:p w14:paraId="5DC78AE2" w14:textId="77777777" w:rsidR="00A02DB2" w:rsidRDefault="00AC477D">
      <w:pPr>
        <w:tabs>
          <w:tab w:val="left" w:pos="2608"/>
        </w:tabs>
        <w:spacing w:line="600" w:lineRule="auto"/>
        <w:ind w:firstLine="720"/>
        <w:jc w:val="both"/>
        <w:rPr>
          <w:rFonts w:eastAsia="Times New Roman"/>
          <w:szCs w:val="24"/>
        </w:rPr>
      </w:pPr>
      <w:r>
        <w:rPr>
          <w:rFonts w:eastAsia="Times New Roman"/>
          <w:szCs w:val="24"/>
        </w:rPr>
        <w:t xml:space="preserve">Ρυθμίζονται οι υποχρεώσεις των προμηθευτών καυσίμων αναφορικά με τη διείσδυση στη χονδρική και λιανική αγορά </w:t>
      </w:r>
      <w:proofErr w:type="spellStart"/>
      <w:r>
        <w:rPr>
          <w:rFonts w:eastAsia="Times New Roman"/>
          <w:szCs w:val="24"/>
        </w:rPr>
        <w:t>βιοκαυσίμων</w:t>
      </w:r>
      <w:proofErr w:type="spellEnd"/>
      <w:r>
        <w:rPr>
          <w:rFonts w:eastAsia="Times New Roman"/>
          <w:szCs w:val="24"/>
        </w:rPr>
        <w:t xml:space="preserve"> για τη χρήση στις μεταφορές. Ενώ κομβική είναι και η ρύθμιση θέσπισης της υποχρεωτικής ανάμιξης της βενζίνης με </w:t>
      </w:r>
      <w:proofErr w:type="spellStart"/>
      <w:r>
        <w:rPr>
          <w:rFonts w:eastAsia="Times New Roman"/>
          <w:szCs w:val="24"/>
        </w:rPr>
        <w:t>βιοκαύσιμα</w:t>
      </w:r>
      <w:proofErr w:type="spellEnd"/>
      <w:r>
        <w:rPr>
          <w:rFonts w:eastAsia="Times New Roman"/>
          <w:szCs w:val="24"/>
        </w:rPr>
        <w:t xml:space="preserve"> με στόχο την περαιτέρω προώθηση της χρήσης ενέργειας από ανανεώσιμες πηγές στις μεταφορές, στο πλαίσιο της εθνικής και κοινοτικής πολιτικής και του υποχρεωτικού στόχου περί μεριδίου ενέργειας στο 10% το 2020 για τη μείωση εκπομπών αερίου του θερμοκηπίου. </w:t>
      </w:r>
    </w:p>
    <w:p w14:paraId="5DC78AE3" w14:textId="77777777" w:rsidR="00A02DB2" w:rsidRDefault="00AC477D">
      <w:pPr>
        <w:tabs>
          <w:tab w:val="left" w:pos="2608"/>
        </w:tabs>
        <w:spacing w:line="600" w:lineRule="auto"/>
        <w:ind w:firstLine="720"/>
        <w:jc w:val="both"/>
        <w:rPr>
          <w:rFonts w:eastAsia="Times New Roman"/>
          <w:szCs w:val="24"/>
        </w:rPr>
      </w:pPr>
      <w:r>
        <w:rPr>
          <w:rFonts w:eastAsia="Times New Roman"/>
          <w:szCs w:val="24"/>
        </w:rPr>
        <w:t xml:space="preserve">Τέλος το τρίτο και τελευταίο μέρος περιλαμβάνει τροπολογίες νομοτεχνικής φύσης που αφορούν στην προστασία του δομημένου περιβάλλοντος </w:t>
      </w:r>
      <w:r>
        <w:rPr>
          <w:rFonts w:eastAsia="Times New Roman"/>
          <w:szCs w:val="24"/>
        </w:rPr>
        <w:lastRenderedPageBreak/>
        <w:t xml:space="preserve">καθώς και τροπολογία σχετικά με την παράταση των προθεσμιών για εκπτώσεις του ενιαίου ειδικού προστίμου τακτοποίησης των </w:t>
      </w:r>
      <w:r>
        <w:rPr>
          <w:rFonts w:eastAsia="Times New Roman"/>
          <w:szCs w:val="24"/>
        </w:rPr>
        <w:t xml:space="preserve">αυθαιρέτων κατασκευών. </w:t>
      </w:r>
    </w:p>
    <w:p w14:paraId="5DC78AE4" w14:textId="77777777" w:rsidR="00A02DB2" w:rsidRDefault="00AC477D">
      <w:pPr>
        <w:tabs>
          <w:tab w:val="left" w:pos="2608"/>
        </w:tabs>
        <w:spacing w:line="600" w:lineRule="auto"/>
        <w:ind w:firstLine="720"/>
        <w:jc w:val="both"/>
        <w:rPr>
          <w:rFonts w:eastAsia="Times New Roman"/>
          <w:szCs w:val="24"/>
        </w:rPr>
      </w:pPr>
      <w:r>
        <w:rPr>
          <w:rFonts w:eastAsia="Times New Roman"/>
          <w:szCs w:val="24"/>
        </w:rPr>
        <w:t xml:space="preserve">Και μπορεί κάποιος να παρατηρήσει ότι το διάστημα που μεσολάβησε από την ψήφιση του νομοσχεδίου μέχρι σήμερα για το δομημένο περιβάλλον δεν είναι μεγάλο, είναι μικρό, αλλά πάνω σε αυτό πρέπει να παρατηρήσουμε ότι όλο το προηγούμενο </w:t>
      </w:r>
      <w:r>
        <w:rPr>
          <w:rFonts w:eastAsia="Times New Roman"/>
          <w:szCs w:val="24"/>
        </w:rPr>
        <w:t>διάστημα το Υπουργείο φρόντισε να πραγματοποιήσει συναντήσεις με φορείς, επιμελητήρια, με την τοπική αυτοδιοίκηση και τους πολίτες, προκειμένου να μπορέσει να διακρίνει εγκαίρως τις όποιες αβλεψίες ή δυσλειτουργίες μέσα από την εφαρμογή του νόμου στην πράξ</w:t>
      </w:r>
      <w:r>
        <w:rPr>
          <w:rFonts w:eastAsia="Times New Roman"/>
          <w:szCs w:val="24"/>
        </w:rPr>
        <w:t xml:space="preserve">η και να προχωρήσει άμεσα σε διορθώσεις. Προϊόν ακριβώς αυτής της ευρείας διαβούλευσης είναι οι ρυθμίσεις που καλούμαστε να ψηφίσουμε σήμερα. </w:t>
      </w:r>
    </w:p>
    <w:p w14:paraId="5DC78AE5" w14:textId="77777777" w:rsidR="00A02DB2" w:rsidRDefault="00AC477D">
      <w:pPr>
        <w:tabs>
          <w:tab w:val="left" w:pos="2608"/>
        </w:tabs>
        <w:spacing w:line="600" w:lineRule="auto"/>
        <w:ind w:firstLine="720"/>
        <w:jc w:val="both"/>
        <w:rPr>
          <w:rFonts w:eastAsia="Times New Roman"/>
          <w:szCs w:val="24"/>
        </w:rPr>
      </w:pPr>
      <w:r>
        <w:rPr>
          <w:rFonts w:eastAsia="Times New Roman"/>
          <w:szCs w:val="24"/>
        </w:rPr>
        <w:t xml:space="preserve">Κυρίες και κύριοι, νομίζω ότι όπως και στις </w:t>
      </w:r>
      <w:r>
        <w:rPr>
          <w:rFonts w:eastAsia="Times New Roman"/>
          <w:szCs w:val="24"/>
        </w:rPr>
        <w:t>ε</w:t>
      </w:r>
      <w:r>
        <w:rPr>
          <w:rFonts w:eastAsia="Times New Roman"/>
          <w:szCs w:val="24"/>
        </w:rPr>
        <w:t>πιτροπές αλλά και στη συνεδρίαση που προηγήθηκε την προηγούμενη εβδο</w:t>
      </w:r>
      <w:r>
        <w:rPr>
          <w:rFonts w:eastAsia="Times New Roman"/>
          <w:szCs w:val="24"/>
        </w:rPr>
        <w:t>μάδα με τους φορείς</w:t>
      </w:r>
      <w:r>
        <w:rPr>
          <w:rFonts w:eastAsia="Times New Roman"/>
          <w:szCs w:val="24"/>
        </w:rPr>
        <w:t>,</w:t>
      </w:r>
      <w:r>
        <w:rPr>
          <w:rFonts w:eastAsia="Times New Roman"/>
          <w:szCs w:val="24"/>
        </w:rPr>
        <w:t xml:space="preserve"> έγινε μια πολύ εποικοδομητική συζήτηση στην οποία υπήρξε συνομολόγηση υπέρ των βασικών κατευθύνσεων του νομοσχεδίου. Μετά από πολλά χρόνια έχουμε ένα νομικό πλαίσιο όχι αποσπασματικό αλλά συνολικό</w:t>
      </w:r>
      <w:r>
        <w:rPr>
          <w:rFonts w:eastAsia="Times New Roman"/>
          <w:szCs w:val="24"/>
        </w:rPr>
        <w:t>,</w:t>
      </w:r>
      <w:r>
        <w:rPr>
          <w:rFonts w:eastAsia="Times New Roman"/>
          <w:szCs w:val="24"/>
        </w:rPr>
        <w:t xml:space="preserve"> που επιχειρεί να προλάβει και όχι να </w:t>
      </w:r>
      <w:r>
        <w:rPr>
          <w:rFonts w:eastAsia="Times New Roman"/>
          <w:szCs w:val="24"/>
        </w:rPr>
        <w:t xml:space="preserve">μπαλώσει. Ως εκ τούτου είναι σημαντικό να παρέχουμε τη στήριξη σε αυτή την προσπάθεια. </w:t>
      </w:r>
    </w:p>
    <w:p w14:paraId="5DC78AE6" w14:textId="77777777" w:rsidR="00A02DB2" w:rsidRDefault="00AC477D">
      <w:pPr>
        <w:tabs>
          <w:tab w:val="left" w:pos="2608"/>
        </w:tabs>
        <w:spacing w:line="600" w:lineRule="auto"/>
        <w:ind w:firstLine="720"/>
        <w:jc w:val="both"/>
        <w:rPr>
          <w:rFonts w:eastAsia="Times New Roman"/>
          <w:szCs w:val="24"/>
        </w:rPr>
      </w:pPr>
      <w:r>
        <w:rPr>
          <w:rFonts w:eastAsia="Times New Roman"/>
          <w:szCs w:val="24"/>
        </w:rPr>
        <w:lastRenderedPageBreak/>
        <w:t>Σας ευχαριστώ.</w:t>
      </w:r>
    </w:p>
    <w:p w14:paraId="5DC78AE7" w14:textId="77777777" w:rsidR="00A02DB2" w:rsidRDefault="00AC477D">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Ευχαριστούμε την κ</w:t>
      </w:r>
      <w:r>
        <w:rPr>
          <w:rFonts w:eastAsia="Times New Roman"/>
          <w:szCs w:val="24"/>
        </w:rPr>
        <w:t>.</w:t>
      </w:r>
      <w:r>
        <w:rPr>
          <w:rFonts w:eastAsia="Times New Roman"/>
          <w:szCs w:val="24"/>
        </w:rPr>
        <w:t xml:space="preserve"> </w:t>
      </w:r>
      <w:proofErr w:type="spellStart"/>
      <w:r>
        <w:rPr>
          <w:rFonts w:eastAsia="Times New Roman"/>
          <w:szCs w:val="24"/>
        </w:rPr>
        <w:t>Βαγιωνάκη</w:t>
      </w:r>
      <w:proofErr w:type="spellEnd"/>
      <w:r>
        <w:rPr>
          <w:rFonts w:eastAsia="Times New Roman"/>
          <w:szCs w:val="24"/>
        </w:rPr>
        <w:t>.</w:t>
      </w:r>
    </w:p>
    <w:p w14:paraId="5DC78AE8" w14:textId="77777777" w:rsidR="00A02DB2" w:rsidRDefault="00AC477D">
      <w:pPr>
        <w:tabs>
          <w:tab w:val="left" w:pos="2820"/>
        </w:tabs>
        <w:spacing w:line="600" w:lineRule="auto"/>
        <w:ind w:firstLine="720"/>
        <w:jc w:val="both"/>
        <w:rPr>
          <w:rFonts w:eastAsia="Times New Roman"/>
          <w:szCs w:val="24"/>
        </w:rPr>
      </w:pPr>
      <w:r>
        <w:rPr>
          <w:rFonts w:eastAsia="Times New Roman"/>
          <w:szCs w:val="24"/>
        </w:rPr>
        <w:t>Κυρία Καφαντάρη, έχετε τον λόγο για επτά λεπτά.</w:t>
      </w:r>
    </w:p>
    <w:p w14:paraId="5DC78AE9" w14:textId="77777777" w:rsidR="00A02DB2" w:rsidRDefault="00AC477D">
      <w:pPr>
        <w:tabs>
          <w:tab w:val="left" w:pos="2820"/>
        </w:tabs>
        <w:spacing w:line="600" w:lineRule="auto"/>
        <w:ind w:firstLine="720"/>
        <w:jc w:val="both"/>
        <w:rPr>
          <w:rFonts w:eastAsia="Times New Roman"/>
          <w:szCs w:val="24"/>
        </w:rPr>
      </w:pPr>
      <w:r>
        <w:rPr>
          <w:rFonts w:eastAsia="Times New Roman"/>
          <w:b/>
          <w:szCs w:val="24"/>
        </w:rPr>
        <w:t xml:space="preserve">ΧΑΡΟΥΛΑ (ΧΑΡΑ) ΚΑΦΑΝΤΑΡΗ: </w:t>
      </w:r>
      <w:r>
        <w:rPr>
          <w:rFonts w:eastAsia="Times New Roman"/>
          <w:szCs w:val="24"/>
        </w:rPr>
        <w:t>Ευχαριστώ, κύριε</w:t>
      </w:r>
      <w:r>
        <w:rPr>
          <w:rFonts w:eastAsia="Times New Roman"/>
          <w:szCs w:val="24"/>
        </w:rPr>
        <w:t xml:space="preserve"> Πρόεδρε. </w:t>
      </w:r>
    </w:p>
    <w:p w14:paraId="5DC78AEA" w14:textId="77777777" w:rsidR="00A02DB2" w:rsidRDefault="00AC477D">
      <w:pPr>
        <w:tabs>
          <w:tab w:val="left" w:pos="2820"/>
        </w:tabs>
        <w:spacing w:line="600" w:lineRule="auto"/>
        <w:ind w:firstLine="720"/>
        <w:jc w:val="both"/>
        <w:rPr>
          <w:rFonts w:eastAsia="Times New Roman"/>
          <w:szCs w:val="24"/>
        </w:rPr>
      </w:pPr>
      <w:r>
        <w:rPr>
          <w:rFonts w:eastAsia="Times New Roman"/>
          <w:szCs w:val="24"/>
        </w:rPr>
        <w:t xml:space="preserve">Πέντε Ιουνίου σήμερα, Παγκόσμια Ημέρα Περιβάλλοντος. Δεν είναι μια ημέρα, όπως ακούσαμε, γιορτής, γιατί ακούστηκε κι αυτό μέσα στην Αίθουσα, αλλά πραγματικά είναι μια ημέρα </w:t>
      </w:r>
      <w:proofErr w:type="spellStart"/>
      <w:r>
        <w:rPr>
          <w:rFonts w:eastAsia="Times New Roman"/>
          <w:szCs w:val="24"/>
        </w:rPr>
        <w:t>αναστοχασμού</w:t>
      </w:r>
      <w:proofErr w:type="spellEnd"/>
      <w:r>
        <w:rPr>
          <w:rFonts w:eastAsia="Times New Roman"/>
          <w:szCs w:val="24"/>
        </w:rPr>
        <w:t>, ανασύνταξης και στράτευσης της ανθρωπότητας στη μεγάλη πρό</w:t>
      </w:r>
      <w:r>
        <w:rPr>
          <w:rFonts w:eastAsia="Times New Roman"/>
          <w:szCs w:val="24"/>
        </w:rPr>
        <w:t xml:space="preserve">κληση που αφορά την κλιματική αλλαγή και τις επιπτώσεις </w:t>
      </w:r>
      <w:r>
        <w:rPr>
          <w:rFonts w:eastAsia="Times New Roman"/>
          <w:szCs w:val="24"/>
        </w:rPr>
        <w:t xml:space="preserve">οι οποίες </w:t>
      </w:r>
      <w:r>
        <w:rPr>
          <w:rFonts w:eastAsia="Times New Roman"/>
          <w:szCs w:val="24"/>
        </w:rPr>
        <w:t xml:space="preserve">υπάρχουν στο περιβάλλον. </w:t>
      </w:r>
    </w:p>
    <w:p w14:paraId="5DC78AEB" w14:textId="77777777" w:rsidR="00A02DB2" w:rsidRDefault="00AC477D">
      <w:pPr>
        <w:tabs>
          <w:tab w:val="left" w:pos="2820"/>
        </w:tabs>
        <w:spacing w:line="600" w:lineRule="auto"/>
        <w:ind w:firstLine="720"/>
        <w:jc w:val="both"/>
        <w:rPr>
          <w:rFonts w:eastAsia="Times New Roman"/>
          <w:szCs w:val="24"/>
        </w:rPr>
      </w:pPr>
      <w:r>
        <w:rPr>
          <w:rFonts w:eastAsia="Times New Roman"/>
          <w:szCs w:val="24"/>
        </w:rPr>
        <w:t xml:space="preserve">Δεν θα αναφερθώ στο τι έγινε τα τρία χρόνια με αυτή την Κυβέρνηση, αναφέρθηκαν εκτενέστατα και οι δύο Υπουργοί, απλά θα πω ότι έχουμε πολύ δρόμο ακόμη μπροστά μας. </w:t>
      </w:r>
      <w:r>
        <w:rPr>
          <w:rFonts w:eastAsia="Times New Roman"/>
          <w:szCs w:val="24"/>
        </w:rPr>
        <w:t xml:space="preserve">Έχουν γίνει βήματα, μέχρι να φτάσουμε στο σημείο ώστε η διάσταση της κλιματικής αλλαγής και του περιβάλλοντος να διαπερνά ουσιαστικά όλες τις σφαίρες της κοινωνικής, οικονομικής και πολιτικής ζωής. </w:t>
      </w:r>
    </w:p>
    <w:p w14:paraId="5DC78AEC" w14:textId="77777777" w:rsidR="00A02DB2" w:rsidRDefault="00AC477D">
      <w:pPr>
        <w:tabs>
          <w:tab w:val="left" w:pos="2820"/>
        </w:tabs>
        <w:spacing w:line="600" w:lineRule="auto"/>
        <w:ind w:firstLine="720"/>
        <w:jc w:val="both"/>
        <w:rPr>
          <w:rFonts w:eastAsia="Times New Roman"/>
          <w:szCs w:val="24"/>
        </w:rPr>
      </w:pPr>
      <w:r>
        <w:rPr>
          <w:rFonts w:eastAsia="Times New Roman"/>
          <w:szCs w:val="24"/>
        </w:rPr>
        <w:t>Τι είναι περιβάλλον; Σύμφωνα με τον Αϊνστάιν: «Περιβάλλον</w:t>
      </w:r>
      <w:r>
        <w:rPr>
          <w:rFonts w:eastAsia="Times New Roman"/>
          <w:szCs w:val="24"/>
        </w:rPr>
        <w:t xml:space="preserve"> είναι ό,τι δεν είμαι εγώ». Κατ’ αυτή την έννοια, άνθρωπος, δραστηριότητες, φυσικές </w:t>
      </w:r>
      <w:r>
        <w:rPr>
          <w:rFonts w:eastAsia="Times New Roman"/>
          <w:szCs w:val="24"/>
        </w:rPr>
        <w:lastRenderedPageBreak/>
        <w:t xml:space="preserve">δυνάμεις, βιοτικά και αβιοτικά χαρακτηριστικά και η μεταξύ τους σχέση συμμετέχουν στην κατασκευή του εποικοδομήματος που αντιλαμβανόμαστε και λέμε ως περιβάλλον. </w:t>
      </w:r>
    </w:p>
    <w:p w14:paraId="5DC78AED" w14:textId="77777777" w:rsidR="00A02DB2" w:rsidRDefault="00AC477D">
      <w:pPr>
        <w:tabs>
          <w:tab w:val="left" w:pos="2820"/>
        </w:tabs>
        <w:spacing w:line="600" w:lineRule="auto"/>
        <w:ind w:firstLine="720"/>
        <w:jc w:val="both"/>
        <w:rPr>
          <w:rFonts w:eastAsia="Times New Roman"/>
          <w:szCs w:val="24"/>
        </w:rPr>
      </w:pPr>
      <w:r>
        <w:rPr>
          <w:rFonts w:eastAsia="Times New Roman"/>
          <w:szCs w:val="24"/>
        </w:rPr>
        <w:t xml:space="preserve">Σήμερα </w:t>
      </w:r>
      <w:r>
        <w:rPr>
          <w:rFonts w:eastAsia="Times New Roman"/>
          <w:szCs w:val="24"/>
        </w:rPr>
        <w:t>σ</w:t>
      </w:r>
      <w:r>
        <w:rPr>
          <w:rFonts w:eastAsia="Times New Roman"/>
          <w:szCs w:val="24"/>
        </w:rPr>
        <w:t>τ</w:t>
      </w:r>
      <w:r>
        <w:rPr>
          <w:rFonts w:eastAsia="Times New Roman"/>
          <w:szCs w:val="24"/>
        </w:rPr>
        <w:t xml:space="preserve">ο </w:t>
      </w:r>
      <w:r>
        <w:rPr>
          <w:rFonts w:eastAsia="Times New Roman"/>
          <w:szCs w:val="24"/>
        </w:rPr>
        <w:t xml:space="preserve">ελληνικό </w:t>
      </w:r>
      <w:r>
        <w:rPr>
          <w:rFonts w:eastAsia="Times New Roman"/>
          <w:szCs w:val="24"/>
        </w:rPr>
        <w:t xml:space="preserve">Κοινοβούλιο συζητάμε εδώ στην Ολομέλεια, </w:t>
      </w:r>
      <w:r>
        <w:rPr>
          <w:rFonts w:eastAsia="Times New Roman"/>
          <w:szCs w:val="24"/>
        </w:rPr>
        <w:t>Παγκόσμια Η</w:t>
      </w:r>
      <w:r>
        <w:rPr>
          <w:rFonts w:eastAsia="Times New Roman"/>
          <w:szCs w:val="24"/>
        </w:rPr>
        <w:t xml:space="preserve">μέρα </w:t>
      </w:r>
      <w:r>
        <w:rPr>
          <w:rFonts w:eastAsia="Times New Roman"/>
          <w:szCs w:val="24"/>
        </w:rPr>
        <w:t>Π</w:t>
      </w:r>
      <w:r>
        <w:rPr>
          <w:rFonts w:eastAsia="Times New Roman"/>
          <w:szCs w:val="24"/>
        </w:rPr>
        <w:t>εριβάλλοντος</w:t>
      </w:r>
      <w:r>
        <w:rPr>
          <w:rFonts w:eastAsia="Times New Roman"/>
          <w:szCs w:val="24"/>
        </w:rPr>
        <w:t>, ένα σοβαρό νομοσχέδιο του Υπουργείου Περιβάλλοντος και Ενέργειας</w:t>
      </w:r>
      <w:r>
        <w:rPr>
          <w:rFonts w:eastAsia="Times New Roman"/>
          <w:szCs w:val="24"/>
        </w:rPr>
        <w:t>,</w:t>
      </w:r>
      <w:r>
        <w:rPr>
          <w:rFonts w:eastAsia="Times New Roman"/>
          <w:szCs w:val="24"/>
        </w:rPr>
        <w:t xml:space="preserve"> σχετικά με τον θαλάσσιο χωροταξικό σχεδιασμό. Πέραν της αναγκαιότητας της γεωπολιτικής, της οικονομικής, της αναπτυξιακής, έχει πολύ μεγάλη και περιβαλλοντική σημασία το εν λόγω νομοσχέδιο, γιατί πραγματικά έχει σημασία ο θαλάσσιος χώρος, οι ακτές μας. Εί</w:t>
      </w:r>
      <w:r>
        <w:rPr>
          <w:rFonts w:eastAsia="Times New Roman"/>
          <w:szCs w:val="24"/>
        </w:rPr>
        <w:t>μαστε μια χώρα με ίσως τη μεγαλύτερη ακτογραμμή στην Ευρώπη. Οι ακτές υφίστανται σοβαρές πιέσεις, όχι μόνο από την άναρχη δόμηση και τον ανθρώπινο παράγοντα, αλλά και από τις συνέπειες της κλιματικής αλλαγής.</w:t>
      </w:r>
    </w:p>
    <w:p w14:paraId="5DC78AEE"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Στην προσπάθεια, λοιπόν, η χώρα μας αυτά τα </w:t>
      </w:r>
      <w:r>
        <w:rPr>
          <w:rFonts w:eastAsia="Times New Roman"/>
          <w:szCs w:val="24"/>
        </w:rPr>
        <w:t xml:space="preserve">οχτώ χρόνια να βγει από τη </w:t>
      </w:r>
      <w:proofErr w:type="spellStart"/>
      <w:r>
        <w:rPr>
          <w:rFonts w:eastAsia="Times New Roman"/>
          <w:szCs w:val="24"/>
        </w:rPr>
        <w:t>μνημονιακή</w:t>
      </w:r>
      <w:proofErr w:type="spellEnd"/>
      <w:r>
        <w:rPr>
          <w:rFonts w:eastAsia="Times New Roman"/>
          <w:szCs w:val="24"/>
        </w:rPr>
        <w:t xml:space="preserve"> λαίλαπα σαν κύριο στόχο έχει βάλει την προσέλκυση επενδύσεων και, μάλιστα, ξένων επενδύσεων. Οι ξένες επενδύσεις είναι απαραίτητες σ’ αυτήν τη χώρα. Οι επενδύσεις, όμως, και οι επενδυτές απαιτούν να υπάρχει ένα σχέδιο,</w:t>
      </w:r>
      <w:r>
        <w:rPr>
          <w:rFonts w:eastAsia="Times New Roman"/>
          <w:szCs w:val="24"/>
        </w:rPr>
        <w:t xml:space="preserve"> να υπάρχουν σταθεροί όροι, να υπάρχει ένα χωροταξικό σχέδιο, κανόνες, όροι και όρια για να επενδύσουν.</w:t>
      </w:r>
    </w:p>
    <w:p w14:paraId="5DC78AEF"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lastRenderedPageBreak/>
        <w:t>Αναπτυξιακοί νόμοι όλα αυτά τα χρόνια έχουν ψηφιστεί πολλοί. Άναρχη ανάπτυξη υπήρχε. Όμως, όταν δεν υπήρχε ένας χωροταξικός σχεδιασμός, υπήρχαν πάντα πρ</w:t>
      </w:r>
      <w:r>
        <w:rPr>
          <w:rFonts w:eastAsia="Times New Roman"/>
          <w:szCs w:val="24"/>
        </w:rPr>
        <w:t>οβλήματα.</w:t>
      </w:r>
    </w:p>
    <w:p w14:paraId="5DC78AF0"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Ο χωροταξικός σχεδιασμός είναι αναπτυξιακό εργαλείο, όπως είναι εργαλείο σοβαρό και οι δασικοί χάρτες, όπως είναι το δασολόγιο, το κτηματολόγιο και όλα αυτά τα οποία γίνονται αυτόν τον καιρό. Αν δεν υπήρχαν αυτά και αν δεν υπάρχουν αυτά, οι πελατ</w:t>
      </w:r>
      <w:r>
        <w:rPr>
          <w:rFonts w:eastAsia="Times New Roman"/>
          <w:szCs w:val="24"/>
        </w:rPr>
        <w:t>ειακές σχέσεις χρόνων -δεκαετιών θα έλεγα- θα συνεχιστούν. Γι’ αυτό είναι απαραίτητο όλα αυτά να γίνουν.</w:t>
      </w:r>
    </w:p>
    <w:p w14:paraId="5DC78AF1"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Ο θαλάσσιος χωροταξικός</w:t>
      </w:r>
      <w:r w:rsidRPr="00E527E7">
        <w:rPr>
          <w:rFonts w:eastAsia="Times New Roman"/>
          <w:szCs w:val="24"/>
        </w:rPr>
        <w:t xml:space="preserve"> </w:t>
      </w:r>
      <w:r>
        <w:rPr>
          <w:rFonts w:eastAsia="Times New Roman"/>
          <w:szCs w:val="24"/>
        </w:rPr>
        <w:t>σχεδιασμός περιλαμβάνει την εθνική χωρική στρατηγική για τον θαλάσσιο χώρο, που είναι το γενικό πλαίσιο για τη θαλάσσια χωροταξ</w:t>
      </w:r>
      <w:r>
        <w:rPr>
          <w:rFonts w:eastAsia="Times New Roman"/>
          <w:szCs w:val="24"/>
        </w:rPr>
        <w:t>ία και ακολουθεί τα θαλάσσια</w:t>
      </w:r>
      <w:r w:rsidRPr="00E527E7">
        <w:rPr>
          <w:rFonts w:eastAsia="Times New Roman"/>
          <w:szCs w:val="24"/>
        </w:rPr>
        <w:t xml:space="preserve"> </w:t>
      </w:r>
      <w:r>
        <w:rPr>
          <w:rFonts w:eastAsia="Times New Roman"/>
          <w:szCs w:val="24"/>
        </w:rPr>
        <w:t>χωροταξικά</w:t>
      </w:r>
      <w:r w:rsidRPr="00E527E7">
        <w:rPr>
          <w:rFonts w:eastAsia="Times New Roman"/>
          <w:szCs w:val="24"/>
        </w:rPr>
        <w:t xml:space="preserve"> </w:t>
      </w:r>
      <w:r>
        <w:rPr>
          <w:rFonts w:eastAsia="Times New Roman"/>
          <w:szCs w:val="24"/>
        </w:rPr>
        <w:t>σχέδια, που είναι επιμέρους σχέδια.</w:t>
      </w:r>
    </w:p>
    <w:p w14:paraId="5DC78AF2"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Η εθνική χωρική στρατηγική, που είναι η ομπρέλα για τον θαλάσσιο χώρο, προσδιορίζει, πρώτον, τις στρατηγικές κατευθύνσεις για τις θαλάσσιες περιοχές και τις παράκτιες ζώνες που στο</w:t>
      </w:r>
      <w:r>
        <w:rPr>
          <w:rFonts w:eastAsia="Times New Roman"/>
          <w:szCs w:val="24"/>
        </w:rPr>
        <w:t>χεύουν στη βιώσιμη ανάπτυξη και, δεύτερον, υποδεικνύει την αναγκαιότητα για την εκπόνηση θαλάσσιων</w:t>
      </w:r>
      <w:r w:rsidRPr="004666D4">
        <w:rPr>
          <w:rFonts w:eastAsia="Times New Roman"/>
          <w:szCs w:val="24"/>
        </w:rPr>
        <w:t xml:space="preserve"> </w:t>
      </w:r>
      <w:r>
        <w:rPr>
          <w:rFonts w:eastAsia="Times New Roman"/>
          <w:szCs w:val="24"/>
        </w:rPr>
        <w:t>χωροταξικών</w:t>
      </w:r>
      <w:r w:rsidRPr="004666D4">
        <w:rPr>
          <w:rFonts w:eastAsia="Times New Roman"/>
          <w:szCs w:val="24"/>
        </w:rPr>
        <w:t xml:space="preserve"> </w:t>
      </w:r>
      <w:r>
        <w:rPr>
          <w:rFonts w:eastAsia="Times New Roman"/>
          <w:szCs w:val="24"/>
        </w:rPr>
        <w:t>σχεδίων.</w:t>
      </w:r>
    </w:p>
    <w:p w14:paraId="5DC78AF3"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lastRenderedPageBreak/>
        <w:t>Ο θαλάσσιος</w:t>
      </w:r>
      <w:r w:rsidRPr="004666D4">
        <w:rPr>
          <w:rFonts w:eastAsia="Times New Roman"/>
          <w:szCs w:val="24"/>
        </w:rPr>
        <w:t xml:space="preserve"> </w:t>
      </w:r>
      <w:r>
        <w:rPr>
          <w:rFonts w:eastAsia="Times New Roman"/>
          <w:szCs w:val="24"/>
        </w:rPr>
        <w:t>χωροταξικός</w:t>
      </w:r>
      <w:r w:rsidRPr="004666D4">
        <w:rPr>
          <w:rFonts w:eastAsia="Times New Roman"/>
          <w:szCs w:val="24"/>
        </w:rPr>
        <w:t xml:space="preserve"> </w:t>
      </w:r>
      <w:r>
        <w:rPr>
          <w:rFonts w:eastAsia="Times New Roman"/>
          <w:szCs w:val="24"/>
        </w:rPr>
        <w:t>σχεδιασμός αποτελεί ένα μέσο υλοποίησης ολοκληρωμένης θαλάσσιας πολιτικής της Ευρωπαϊκής Ένωσης και είναι συνυφα</w:t>
      </w:r>
      <w:r>
        <w:rPr>
          <w:rFonts w:eastAsia="Times New Roman"/>
          <w:szCs w:val="24"/>
        </w:rPr>
        <w:t>σμένος με την ολοκλήρωση της διαχείρισης παράκτιων ζωνών στο πλαίσιο της αλληλεπίδρασης ξηράς και θάλασσας, σύμφωνα με τα οριζόμενα στο πρωτόκολλο για την ολοκληρωμένη διαχείριση παράκτιων ζωνών και σύμφωνα με τις οικείες διατάξεις συμβάσεων των Ηνωμένων Ε</w:t>
      </w:r>
      <w:r>
        <w:rPr>
          <w:rFonts w:eastAsia="Times New Roman"/>
          <w:szCs w:val="24"/>
        </w:rPr>
        <w:t>θνών για το Δίκαιο της Θάλασσας.</w:t>
      </w:r>
    </w:p>
    <w:p w14:paraId="5DC78AF4"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Έρχομαι, όμως, στο δεύτερο μέρος του εν λόγω νομοσχεδίου, στο οποίο ενσωματώνονται οδηγίες για τροποποίηση της </w:t>
      </w:r>
      <w:r>
        <w:rPr>
          <w:rFonts w:eastAsia="Times New Roman"/>
          <w:szCs w:val="24"/>
        </w:rPr>
        <w:t xml:space="preserve">οδηγίας </w:t>
      </w:r>
      <w:r>
        <w:rPr>
          <w:rFonts w:eastAsia="Times New Roman"/>
          <w:szCs w:val="24"/>
        </w:rPr>
        <w:t xml:space="preserve">70/1998 σχετικά με την ποιότητα των καυσίμων βενζίνης και ντίζελ και για την τροποποίηση της </w:t>
      </w:r>
      <w:r>
        <w:rPr>
          <w:rFonts w:eastAsia="Times New Roman"/>
          <w:szCs w:val="24"/>
        </w:rPr>
        <w:t xml:space="preserve">οδηγίας </w:t>
      </w:r>
      <w:r>
        <w:rPr>
          <w:rFonts w:eastAsia="Times New Roman"/>
          <w:szCs w:val="24"/>
        </w:rPr>
        <w:t>28/</w:t>
      </w:r>
      <w:r>
        <w:rPr>
          <w:rFonts w:eastAsia="Times New Roman"/>
          <w:szCs w:val="24"/>
        </w:rPr>
        <w:t>2009, σχετικά με την προώθηση της χρήσης ενέργειας από ανανεώσιμες πηγές.</w:t>
      </w:r>
    </w:p>
    <w:p w14:paraId="5DC78AF5"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Το νομοσχέδιο στοχεύει στην ενθάρρυνση της χρήσης νέων προηγμένων </w:t>
      </w:r>
      <w:proofErr w:type="spellStart"/>
      <w:r>
        <w:rPr>
          <w:rFonts w:eastAsia="Times New Roman"/>
          <w:szCs w:val="24"/>
        </w:rPr>
        <w:t>βιοκαυσίμων</w:t>
      </w:r>
      <w:proofErr w:type="spellEnd"/>
      <w:r>
        <w:rPr>
          <w:rFonts w:eastAsia="Times New Roman"/>
          <w:szCs w:val="24"/>
        </w:rPr>
        <w:t>, που δεν παράγονται από εδώδιμες καλλιέργειες, ώστε να επιτευχθεί έως το 2020 υψηλότερο επίπεδο κατανάλω</w:t>
      </w:r>
      <w:r>
        <w:rPr>
          <w:rFonts w:eastAsia="Times New Roman"/>
          <w:szCs w:val="24"/>
        </w:rPr>
        <w:t xml:space="preserve">σης των </w:t>
      </w:r>
      <w:proofErr w:type="spellStart"/>
      <w:r>
        <w:rPr>
          <w:rFonts w:eastAsia="Times New Roman"/>
          <w:szCs w:val="24"/>
        </w:rPr>
        <w:t>βιοκαυσίμων</w:t>
      </w:r>
      <w:proofErr w:type="spellEnd"/>
      <w:r>
        <w:rPr>
          <w:rFonts w:eastAsia="Times New Roman"/>
          <w:szCs w:val="24"/>
        </w:rPr>
        <w:t xml:space="preserve"> αυτών. Άρα, προωθείται η βελτίωση των ελέγχων.</w:t>
      </w:r>
    </w:p>
    <w:p w14:paraId="5DC78AF6"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Συγχρόνως, όμως, θεσπίζεται η υποχρέωση ανάμιξης της βενζίνης με </w:t>
      </w:r>
      <w:proofErr w:type="spellStart"/>
      <w:r>
        <w:rPr>
          <w:rFonts w:eastAsia="Times New Roman"/>
          <w:szCs w:val="24"/>
        </w:rPr>
        <w:t>βιοκαύσιμα</w:t>
      </w:r>
      <w:proofErr w:type="spellEnd"/>
      <w:r>
        <w:rPr>
          <w:rFonts w:eastAsia="Times New Roman"/>
          <w:szCs w:val="24"/>
        </w:rPr>
        <w:t xml:space="preserve"> και ειδικότερα με </w:t>
      </w:r>
      <w:proofErr w:type="spellStart"/>
      <w:r>
        <w:rPr>
          <w:rFonts w:eastAsia="Times New Roman"/>
          <w:szCs w:val="24"/>
        </w:rPr>
        <w:t>βιοαιθανόλη</w:t>
      </w:r>
      <w:proofErr w:type="spellEnd"/>
      <w:r>
        <w:rPr>
          <w:rFonts w:eastAsia="Times New Roman"/>
          <w:szCs w:val="24"/>
        </w:rPr>
        <w:t xml:space="preserve"> ή με </w:t>
      </w:r>
      <w:proofErr w:type="spellStart"/>
      <w:r>
        <w:rPr>
          <w:rFonts w:eastAsia="Times New Roman"/>
          <w:szCs w:val="24"/>
        </w:rPr>
        <w:t>βιοαιθέρες</w:t>
      </w:r>
      <w:proofErr w:type="spellEnd"/>
      <w:r>
        <w:rPr>
          <w:rFonts w:eastAsia="Times New Roman"/>
          <w:szCs w:val="24"/>
        </w:rPr>
        <w:t xml:space="preserve">, που παράγονται </w:t>
      </w:r>
      <w:r>
        <w:rPr>
          <w:rFonts w:eastAsia="Times New Roman"/>
          <w:szCs w:val="24"/>
        </w:rPr>
        <w:lastRenderedPageBreak/>
        <w:t>από αλκοόλες βιολογικής προέλευσης, με έναρξη το 20</w:t>
      </w:r>
      <w:r>
        <w:rPr>
          <w:rFonts w:eastAsia="Times New Roman"/>
          <w:szCs w:val="24"/>
        </w:rPr>
        <w:t>19 και πρόβλεψη για αύξηση της εν λόγω υποχρέωσης.</w:t>
      </w:r>
    </w:p>
    <w:p w14:paraId="5DC78AF7"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Θα έλθω εδώ να πω δύο πράγματα, επειδή ακούστηκε και εδώ στην Ολομέλεια σήμερα, σχετικά με τα </w:t>
      </w:r>
      <w:proofErr w:type="spellStart"/>
      <w:r>
        <w:rPr>
          <w:rFonts w:eastAsia="Times New Roman"/>
          <w:szCs w:val="24"/>
        </w:rPr>
        <w:t>βιοκαύσιμα</w:t>
      </w:r>
      <w:proofErr w:type="spellEnd"/>
      <w:r>
        <w:rPr>
          <w:rFonts w:eastAsia="Times New Roman"/>
          <w:szCs w:val="24"/>
        </w:rPr>
        <w:t>. Θα έλεγα να θυμηθούν κάποιοι ότι το 2010 η κατανομή, η οποία υπήρχε στο Υπουργείο Περιβάλλοντος και</w:t>
      </w:r>
      <w:r>
        <w:rPr>
          <w:rFonts w:eastAsia="Times New Roman"/>
          <w:szCs w:val="24"/>
        </w:rPr>
        <w:t xml:space="preserve"> Ενέργειας, ήταν </w:t>
      </w:r>
      <w:proofErr w:type="spellStart"/>
      <w:r>
        <w:rPr>
          <w:rFonts w:eastAsia="Times New Roman"/>
          <w:szCs w:val="24"/>
        </w:rPr>
        <w:t>εκατόν</w:t>
      </w:r>
      <w:proofErr w:type="spellEnd"/>
      <w:r>
        <w:rPr>
          <w:rFonts w:eastAsia="Times New Roman"/>
          <w:szCs w:val="24"/>
        </w:rPr>
        <w:t xml:space="preserve"> σαράντα οχτώ χιλιάδες τόνοι </w:t>
      </w:r>
      <w:proofErr w:type="spellStart"/>
      <w:r>
        <w:rPr>
          <w:rFonts w:eastAsia="Times New Roman"/>
          <w:szCs w:val="24"/>
        </w:rPr>
        <w:t>βιοντίζελ</w:t>
      </w:r>
      <w:proofErr w:type="spellEnd"/>
      <w:r>
        <w:rPr>
          <w:rFonts w:eastAsia="Times New Roman"/>
          <w:szCs w:val="24"/>
        </w:rPr>
        <w:t xml:space="preserve"> και τριακόσιες ενενήντα χιλιάδες τόνοι </w:t>
      </w:r>
      <w:proofErr w:type="spellStart"/>
      <w:r>
        <w:rPr>
          <w:rFonts w:eastAsia="Times New Roman"/>
          <w:szCs w:val="24"/>
        </w:rPr>
        <w:t>βιοαιθανόλη</w:t>
      </w:r>
      <w:proofErr w:type="spellEnd"/>
      <w:r>
        <w:rPr>
          <w:rFonts w:eastAsia="Times New Roman"/>
          <w:szCs w:val="24"/>
        </w:rPr>
        <w:t xml:space="preserve">. Τι έγινε όμως; </w:t>
      </w:r>
      <w:proofErr w:type="spellStart"/>
      <w:r>
        <w:rPr>
          <w:rFonts w:eastAsia="Times New Roman"/>
          <w:szCs w:val="24"/>
        </w:rPr>
        <w:t>Βιοαιθανόλη</w:t>
      </w:r>
      <w:proofErr w:type="spellEnd"/>
      <w:r>
        <w:rPr>
          <w:rFonts w:eastAsia="Times New Roman"/>
          <w:szCs w:val="24"/>
        </w:rPr>
        <w:t xml:space="preserve"> δεν παρήχθη. </w:t>
      </w:r>
    </w:p>
    <w:p w14:paraId="5DC78AF8"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Έρχομαι τώρα και λέω ότι τα </w:t>
      </w:r>
      <w:proofErr w:type="spellStart"/>
      <w:r>
        <w:rPr>
          <w:rFonts w:eastAsia="Times New Roman"/>
          <w:szCs w:val="24"/>
        </w:rPr>
        <w:t>βιοκαύσιμα</w:t>
      </w:r>
      <w:proofErr w:type="spellEnd"/>
      <w:r>
        <w:rPr>
          <w:rFonts w:eastAsia="Times New Roman"/>
          <w:szCs w:val="24"/>
        </w:rPr>
        <w:t xml:space="preserve"> -να είμαστε λίγο μαζεμένοι, εγώ τουλάχιστον είμαι μαζεμένη- δε</w:t>
      </w:r>
      <w:r>
        <w:rPr>
          <w:rFonts w:eastAsia="Times New Roman"/>
          <w:szCs w:val="24"/>
        </w:rPr>
        <w:t>ν θα πούμε ότι είναι και πανάκεια για τη μάχη κατά της κλιματικής αλλαγής, γιατί υπάρχει και θέμα σε σχέση με τις εκπομπές των αερίων, αν συνυπολογιστούν -κάτι που γινόταν μέχρι σήμερα και είναι ένας λόγος που οι Ηνωμένες Πολιτείες μείωσαν και το ποσοστό σ</w:t>
      </w:r>
      <w:r>
        <w:rPr>
          <w:rFonts w:eastAsia="Times New Roman"/>
          <w:szCs w:val="24"/>
        </w:rPr>
        <w:t xml:space="preserve">το καύσιμο από </w:t>
      </w:r>
      <w:proofErr w:type="spellStart"/>
      <w:r>
        <w:rPr>
          <w:rFonts w:eastAsia="Times New Roman"/>
          <w:szCs w:val="24"/>
        </w:rPr>
        <w:t>βιοκαύσιμα</w:t>
      </w:r>
      <w:proofErr w:type="spellEnd"/>
      <w:r>
        <w:rPr>
          <w:rFonts w:eastAsia="Times New Roman"/>
          <w:szCs w:val="24"/>
        </w:rPr>
        <w:t xml:space="preserve">- οι αλλαγές της χρήσης γης, η </w:t>
      </w:r>
      <w:proofErr w:type="spellStart"/>
      <w:r>
        <w:rPr>
          <w:rFonts w:eastAsia="Times New Roman"/>
          <w:szCs w:val="24"/>
        </w:rPr>
        <w:t>αποδάσωση</w:t>
      </w:r>
      <w:proofErr w:type="spellEnd"/>
      <w:r>
        <w:rPr>
          <w:rFonts w:eastAsia="Times New Roman"/>
          <w:szCs w:val="24"/>
        </w:rPr>
        <w:t xml:space="preserve"> και η εκχέρσωση,</w:t>
      </w:r>
    </w:p>
    <w:p w14:paraId="5DC78AF9"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Η Ευρωπαϊκή Ένωση σε συμφωνία με το Ευρωπαϊκό Κοινοβούλιο περιορίζει τη χρήση </w:t>
      </w:r>
      <w:proofErr w:type="spellStart"/>
      <w:r>
        <w:rPr>
          <w:rFonts w:eastAsia="Times New Roman"/>
          <w:szCs w:val="24"/>
        </w:rPr>
        <w:t>βιοκαυσίμων</w:t>
      </w:r>
      <w:proofErr w:type="spellEnd"/>
      <w:r>
        <w:rPr>
          <w:rFonts w:eastAsia="Times New Roman"/>
          <w:szCs w:val="24"/>
        </w:rPr>
        <w:t xml:space="preserve"> πρώτης γενιάς σε ποσοστό 6% αντί για 10% μέχρι το 2021, κατευθύνοντας σταδιακά όλα </w:t>
      </w:r>
      <w:r>
        <w:rPr>
          <w:rFonts w:eastAsia="Times New Roman"/>
          <w:szCs w:val="24"/>
        </w:rPr>
        <w:t xml:space="preserve">τα κονδύλια στην ενίσχυση και </w:t>
      </w:r>
      <w:r>
        <w:rPr>
          <w:rFonts w:eastAsia="Times New Roman"/>
          <w:szCs w:val="24"/>
        </w:rPr>
        <w:lastRenderedPageBreak/>
        <w:t xml:space="preserve">επιδότηση </w:t>
      </w:r>
      <w:proofErr w:type="spellStart"/>
      <w:r>
        <w:rPr>
          <w:rFonts w:eastAsia="Times New Roman"/>
          <w:szCs w:val="24"/>
        </w:rPr>
        <w:t>βιοκαυσίμων</w:t>
      </w:r>
      <w:proofErr w:type="spellEnd"/>
      <w:r>
        <w:rPr>
          <w:rFonts w:eastAsia="Times New Roman"/>
          <w:szCs w:val="24"/>
        </w:rPr>
        <w:t xml:space="preserve"> δεύτερης και τρίτης γενιάς, ενθαρρύνοντας παράλληλα την παραγωγή </w:t>
      </w:r>
      <w:proofErr w:type="spellStart"/>
      <w:r>
        <w:rPr>
          <w:rFonts w:eastAsia="Times New Roman"/>
          <w:szCs w:val="24"/>
        </w:rPr>
        <w:t>βιοκαυσίμων</w:t>
      </w:r>
      <w:proofErr w:type="spellEnd"/>
      <w:r w:rsidRPr="00136059">
        <w:rPr>
          <w:rFonts w:eastAsia="Times New Roman"/>
          <w:szCs w:val="24"/>
        </w:rPr>
        <w:t xml:space="preserve"> </w:t>
      </w:r>
      <w:r>
        <w:rPr>
          <w:rFonts w:eastAsia="Times New Roman"/>
          <w:szCs w:val="24"/>
        </w:rPr>
        <w:t xml:space="preserve">δεύτερης γενιάς από υπολείμματα, απορρίμματα, συνθετικά καύσιμα με μέθοδο </w:t>
      </w:r>
      <w:r>
        <w:rPr>
          <w:rFonts w:eastAsia="Times New Roman"/>
          <w:szCs w:val="24"/>
          <w:lang w:val="en-US"/>
        </w:rPr>
        <w:t>Fischer</w:t>
      </w:r>
      <w:r w:rsidRPr="00635D0B">
        <w:rPr>
          <w:rFonts w:eastAsia="Times New Roman"/>
          <w:szCs w:val="24"/>
        </w:rPr>
        <w:t>-</w:t>
      </w:r>
      <w:proofErr w:type="spellStart"/>
      <w:r>
        <w:rPr>
          <w:rFonts w:eastAsia="Times New Roman"/>
          <w:szCs w:val="24"/>
          <w:lang w:val="en-US"/>
        </w:rPr>
        <w:t>Tropsch</w:t>
      </w:r>
      <w:proofErr w:type="spellEnd"/>
      <w:r w:rsidRPr="00635D0B">
        <w:rPr>
          <w:rFonts w:eastAsia="Times New Roman"/>
          <w:szCs w:val="24"/>
        </w:rPr>
        <w:t xml:space="preserve"> </w:t>
      </w:r>
      <w:r>
        <w:rPr>
          <w:rFonts w:eastAsia="Times New Roman"/>
          <w:szCs w:val="24"/>
        </w:rPr>
        <w:t xml:space="preserve">και τρίτης γενιάς από φύκια και </w:t>
      </w:r>
      <w:proofErr w:type="spellStart"/>
      <w:r>
        <w:rPr>
          <w:rFonts w:eastAsia="Times New Roman"/>
          <w:szCs w:val="24"/>
        </w:rPr>
        <w:t>νανοφ</w:t>
      </w:r>
      <w:r>
        <w:rPr>
          <w:rFonts w:eastAsia="Times New Roman"/>
          <w:szCs w:val="24"/>
        </w:rPr>
        <w:t>ύκια</w:t>
      </w:r>
      <w:proofErr w:type="spellEnd"/>
      <w:r>
        <w:rPr>
          <w:rFonts w:eastAsia="Times New Roman"/>
          <w:szCs w:val="24"/>
        </w:rPr>
        <w:t>.</w:t>
      </w:r>
    </w:p>
    <w:p w14:paraId="5DC78AFA"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sidRPr="00C255F0">
        <w:rPr>
          <w:rFonts w:eastAsia="Times New Roman" w:cs="Times New Roman"/>
          <w:szCs w:val="24"/>
        </w:rPr>
        <w:t>το κουδού</w:t>
      </w:r>
      <w:r>
        <w:rPr>
          <w:rFonts w:eastAsia="Times New Roman" w:cs="Times New Roman"/>
          <w:szCs w:val="24"/>
        </w:rPr>
        <w:t>νι λήξεως του χρόνου ομιλίας της κυρίας Βουλευτού</w:t>
      </w:r>
      <w:r w:rsidRPr="00C255F0">
        <w:rPr>
          <w:rFonts w:eastAsia="Times New Roman" w:cs="Times New Roman"/>
          <w:szCs w:val="24"/>
        </w:rPr>
        <w:t>)</w:t>
      </w:r>
    </w:p>
    <w:p w14:paraId="5DC78AFB"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Δώστε μου ένα λεπτό ακόμη, κύριε Πρόεδρε. </w:t>
      </w:r>
    </w:p>
    <w:p w14:paraId="5DC78AFC"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Οι μέθοδοι αυτές είναι πολλά υποσχόμενες, αφού για την παραγωγή </w:t>
      </w:r>
      <w:proofErr w:type="spellStart"/>
      <w:r>
        <w:rPr>
          <w:rFonts w:eastAsia="Times New Roman" w:cs="Times New Roman"/>
          <w:szCs w:val="24"/>
        </w:rPr>
        <w:t>βιοκαυσίμων</w:t>
      </w:r>
      <w:proofErr w:type="spellEnd"/>
      <w:r>
        <w:rPr>
          <w:rFonts w:eastAsia="Times New Roman" w:cs="Times New Roman"/>
          <w:szCs w:val="24"/>
        </w:rPr>
        <w:t xml:space="preserve"> δεύτερης γενιάς αξιοποιείται βιομάζα από γεωργικά και δασικά απορρίμματα, με αποτέλεσμα να μην είναι ανταγωνιστικά ως προς τις διατροφικές καλλιέργειες. </w:t>
      </w:r>
    </w:p>
    <w:p w14:paraId="5DC78AFD"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Πολλές προσπάθειες σε αυτό</w:t>
      </w:r>
      <w:r>
        <w:rPr>
          <w:rFonts w:eastAsia="Times New Roman" w:cs="Times New Roman"/>
          <w:szCs w:val="24"/>
        </w:rPr>
        <w:t xml:space="preserve"> το επίπεδο έχουν γίνει τα τελευταία χρόνια στην Ευρώπη, συγκεκριμένα στην Αυστρία, τη Νορβηγία</w:t>
      </w:r>
      <w:r>
        <w:rPr>
          <w:rFonts w:eastAsia="Times New Roman" w:cs="Times New Roman"/>
          <w:szCs w:val="24"/>
        </w:rPr>
        <w:t xml:space="preserve"> και </w:t>
      </w:r>
      <w:r>
        <w:rPr>
          <w:rFonts w:eastAsia="Times New Roman" w:cs="Times New Roman"/>
          <w:szCs w:val="24"/>
        </w:rPr>
        <w:t xml:space="preserve">την Ολλανδία. </w:t>
      </w:r>
    </w:p>
    <w:p w14:paraId="5DC78AFE"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σημαντικές και επαναστατικές είναι οι προσπάθειες χρησιμοποίησης του οργανικού υπολείμματος των αστικών απορριμμάτων -είτε αυτούσιου </w:t>
      </w:r>
      <w:r>
        <w:rPr>
          <w:rFonts w:eastAsia="Times New Roman" w:cs="Times New Roman"/>
          <w:szCs w:val="24"/>
        </w:rPr>
        <w:t xml:space="preserve">είτε σε μείγμα- με άλλες πρώτες ύλες για την παραγωγή συνθετικών καυσίμων. </w:t>
      </w:r>
    </w:p>
    <w:p w14:paraId="5DC78AFF"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Κλείνοντας, θα ήθελα να πω για άλλη μια φορά</w:t>
      </w:r>
      <w:r w:rsidRPr="00BD50A4">
        <w:rPr>
          <w:rFonts w:eastAsia="Times New Roman" w:cs="Times New Roman"/>
          <w:szCs w:val="24"/>
        </w:rPr>
        <w:t xml:space="preserve"> </w:t>
      </w:r>
      <w:r>
        <w:rPr>
          <w:rFonts w:eastAsia="Times New Roman" w:cs="Times New Roman"/>
          <w:szCs w:val="24"/>
        </w:rPr>
        <w:t>όσον αφορά την κριτική που γίνεται πολλές φορές και σε σχέση με το σημερινό νομοσχέδιο και από την Αντιπολίτευση, «τι κάνατε τόσα χρόνι</w:t>
      </w:r>
      <w:r>
        <w:rPr>
          <w:rFonts w:eastAsia="Times New Roman" w:cs="Times New Roman"/>
          <w:szCs w:val="24"/>
        </w:rPr>
        <w:t xml:space="preserve">α για το χωροταξικό, για όλα αυτά;», ας έχει και ένα στοιχείο αυτοκριτικής –θα έλεγα- και κάποιας σεμνότητας. </w:t>
      </w:r>
    </w:p>
    <w:p w14:paraId="5DC78B00"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DC78B01"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την </w:t>
      </w:r>
      <w:r>
        <w:rPr>
          <w:rFonts w:eastAsia="Times New Roman" w:cs="Times New Roman"/>
          <w:szCs w:val="24"/>
        </w:rPr>
        <w:t xml:space="preserve">κ. </w:t>
      </w:r>
      <w:r>
        <w:rPr>
          <w:rFonts w:eastAsia="Times New Roman" w:cs="Times New Roman"/>
          <w:szCs w:val="24"/>
        </w:rPr>
        <w:t xml:space="preserve">Καφαντάρη. </w:t>
      </w:r>
    </w:p>
    <w:p w14:paraId="5DC78B02"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Ξυδάκης</w:t>
      </w:r>
      <w:proofErr w:type="spellEnd"/>
      <w:r>
        <w:rPr>
          <w:rFonts w:eastAsia="Times New Roman" w:cs="Times New Roman"/>
          <w:szCs w:val="24"/>
        </w:rPr>
        <w:t xml:space="preserve">, Κοινοβουλευτικός Εκπρόσωπος του ΣΥΡΙΖΑ, έχει τον λόγο. </w:t>
      </w:r>
    </w:p>
    <w:p w14:paraId="5DC78B03"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δώδεκα λεπτά. </w:t>
      </w:r>
    </w:p>
    <w:p w14:paraId="5DC78B04"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Ευχαριστώ, κύριε Πρόεδρε. </w:t>
      </w:r>
    </w:p>
    <w:p w14:paraId="5DC78B05"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Είμαστε στο τέλος μιας συνεδρίασης κατά την οποία, με όλες τις ενστάσεις και τις επιφυλάξεις που ακούστηκαν στα επιμέρους, προσωπικά στα γενικά δεν άκο</w:t>
      </w:r>
      <w:r>
        <w:rPr>
          <w:rFonts w:eastAsia="Times New Roman" w:cs="Times New Roman"/>
          <w:szCs w:val="24"/>
        </w:rPr>
        <w:t xml:space="preserve">υσα κάποιον σοβαρό λόγο που να αμφισβητεί είτε τη σκοπιμότητα είτε την αρτιότητα της ρύθμισης που επιχειρείται για τη θαλάσσια χωροταξία. </w:t>
      </w:r>
    </w:p>
    <w:p w14:paraId="5DC78B06"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Νομίζω ότι όλη η σκέψη και η κατάληξη κάθε εχέφρονος πολίτη που γνωρίζει σε ποια κατάσταση βρίσκεται η χώρα και σε πο</w:t>
      </w:r>
      <w:r>
        <w:rPr>
          <w:rFonts w:eastAsia="Times New Roman" w:cs="Times New Roman"/>
          <w:szCs w:val="24"/>
        </w:rPr>
        <w:t xml:space="preserve">ια κατάσταση βρέθηκε το 2010 -αθωράκιστη, όχι μόνο δημοσιονομικά και οικονομικά, αλλά και ως παραγωγική συγκρότηση, ως σχέδιο παραγωγής- δεν θα μπορούσε να αμφισβητήσει ότι οι βασικές προϋποθέσεις για τη λελογισμένη ανάπτυξη, την </w:t>
      </w:r>
      <w:proofErr w:type="spellStart"/>
      <w:r>
        <w:rPr>
          <w:rFonts w:eastAsia="Times New Roman" w:cs="Times New Roman"/>
          <w:szCs w:val="24"/>
        </w:rPr>
        <w:t>αειφορία</w:t>
      </w:r>
      <w:proofErr w:type="spellEnd"/>
      <w:r>
        <w:rPr>
          <w:rFonts w:eastAsia="Times New Roman" w:cs="Times New Roman"/>
          <w:szCs w:val="24"/>
        </w:rPr>
        <w:t xml:space="preserve"> αυτής της χώρας, </w:t>
      </w:r>
      <w:r>
        <w:rPr>
          <w:rFonts w:eastAsia="Times New Roman" w:cs="Times New Roman"/>
          <w:szCs w:val="24"/>
        </w:rPr>
        <w:t>τη βιωσιμότητα της οικονομίας και την αντοχή της στις διεθνείς κρίσεις απαιτούν ορισμένα στοιχεία, τα οποία, δυστυχώς, στα πολλά χρόνια της επίπλαστης ή της υπαρκτής ευημερίας, στα χρόνια της Μεταπολίτευσης, στα χρόνια των μεγάλων ρυθμών ανάπτυξης -με όποι</w:t>
      </w:r>
      <w:r>
        <w:rPr>
          <w:rFonts w:eastAsia="Times New Roman" w:cs="Times New Roman"/>
          <w:szCs w:val="24"/>
        </w:rPr>
        <w:t xml:space="preserve">ους τρόπους αυτοί επιτυγχάνονται- ακόμα λείπουν. </w:t>
      </w:r>
    </w:p>
    <w:p w14:paraId="5DC78B07"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Λείπει ένα συνολικό κανονιστικό πλαίσιο, που θα είναι απλό, σαφές, λειτουργικό και αρκετά σταθερό και θα προσαρμόζεται στις νέες ανάγκες, το </w:t>
      </w:r>
      <w:r>
        <w:rPr>
          <w:rFonts w:eastAsia="Times New Roman" w:cs="Times New Roman"/>
          <w:szCs w:val="24"/>
        </w:rPr>
        <w:t>οποίο θα επέτρεπε και την υγιή ανάπτυξη των εγχώριων δυνάμεων, των εγχώριων επενδυτών, των εγχώριων επαγγελματιών και επιχειρηματιών, αλλά και το οποίο θα προσέλκυε τις σοβαρές, τις υγιείς, τις λεγόμενες καλές</w:t>
      </w:r>
      <w:r>
        <w:rPr>
          <w:rFonts w:eastAsia="Times New Roman" w:cs="Times New Roman"/>
          <w:szCs w:val="24"/>
        </w:rPr>
        <w:t xml:space="preserve"> </w:t>
      </w:r>
      <w:r>
        <w:rPr>
          <w:rFonts w:eastAsia="Times New Roman" w:cs="Times New Roman"/>
          <w:szCs w:val="24"/>
        </w:rPr>
        <w:t xml:space="preserve">επενδύσεις από το εξωτερικό. </w:t>
      </w:r>
    </w:p>
    <w:p w14:paraId="5DC78B08"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Στον χωροταξικό </w:t>
      </w:r>
      <w:r>
        <w:rPr>
          <w:rFonts w:eastAsia="Times New Roman" w:cs="Times New Roman"/>
          <w:szCs w:val="24"/>
        </w:rPr>
        <w:t xml:space="preserve">σχεδιασμό και στη χάραξη ζωνών οικισμού, βιομηχανίας, βιοτεχνίας, αγροτικής παραγωγής είχαν γίνει μεγάλα βήματα. Το Κτηματολόγιο μετά από είκοσι χρονιά έχει φθάσει στο 20% με 25% της καλύψεως </w:t>
      </w:r>
      <w:proofErr w:type="spellStart"/>
      <w:r>
        <w:rPr>
          <w:rFonts w:eastAsia="Times New Roman" w:cs="Times New Roman"/>
          <w:szCs w:val="24"/>
        </w:rPr>
        <w:lastRenderedPageBreak/>
        <w:t>κτηματογράφησης</w:t>
      </w:r>
      <w:proofErr w:type="spellEnd"/>
      <w:r>
        <w:rPr>
          <w:rFonts w:eastAsia="Times New Roman" w:cs="Times New Roman"/>
          <w:szCs w:val="24"/>
        </w:rPr>
        <w:t xml:space="preserve"> της χώρας. Το Δασολόγιο ολοκληρώθηκε πέρυσι με τ</w:t>
      </w:r>
      <w:r>
        <w:rPr>
          <w:rFonts w:eastAsia="Times New Roman" w:cs="Times New Roman"/>
          <w:szCs w:val="24"/>
        </w:rPr>
        <w:t xml:space="preserve">η νομοθέτηση και ευτυχώς προχωράει γοργά. </w:t>
      </w:r>
    </w:p>
    <w:p w14:paraId="5DC78B09"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φορολογικό σύστημα, δυστυχώς, ακόμη είναι απαρχαιωμένο με ένα σύστημα τεκμηρίων, το οποίο σε κατάσταση κοινωνικού μετασχηματισμού πλήττει ακόμη τους ασθενείς και τους επισφαλείς. </w:t>
      </w:r>
    </w:p>
    <w:p w14:paraId="5DC78B0A"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Στην απονομή δικαιοσύνης, που </w:t>
      </w:r>
      <w:r>
        <w:rPr>
          <w:rFonts w:eastAsia="Times New Roman" w:cs="Times New Roman"/>
          <w:szCs w:val="24"/>
        </w:rPr>
        <w:t>και αυτή έχει σχέση όχι μόνο με την ομαλότητα του κοινωνικού βίου, αλλά και με την ομαλότητα του οικονομικού βίου, δυστυχώς, σύμφωνα με μια έκθεση της Κομισιόν που εκδόθηκε πριν από μία εβδομάδα, είμαστε αρνητικοί πρωταθλητές. Έχουμε δεκαπλάσιους και εικοσ</w:t>
      </w:r>
      <w:r>
        <w:rPr>
          <w:rFonts w:eastAsia="Times New Roman" w:cs="Times New Roman"/>
          <w:szCs w:val="24"/>
        </w:rPr>
        <w:t xml:space="preserve">απλάσιους χρόνους μακρύτερους στην απονομή δικαιοσύνης, στο να </w:t>
      </w:r>
      <w:proofErr w:type="spellStart"/>
      <w:r>
        <w:rPr>
          <w:rFonts w:eastAsia="Times New Roman" w:cs="Times New Roman"/>
          <w:szCs w:val="24"/>
        </w:rPr>
        <w:t>τελεσιδικήσει</w:t>
      </w:r>
      <w:proofErr w:type="spellEnd"/>
      <w:r>
        <w:rPr>
          <w:rFonts w:eastAsia="Times New Roman" w:cs="Times New Roman"/>
          <w:szCs w:val="24"/>
        </w:rPr>
        <w:t xml:space="preserve"> μια υπόθεση από τον μέσο όρο της Ευρωπαϊκής Ένωσης. </w:t>
      </w:r>
    </w:p>
    <w:p w14:paraId="5DC78B0B"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είναι περίπου το πλαίσιο οικονομικού βίου και παραγωγικού βίου στη χώρα και έτσι αθωράκιστο, ασπόνδυλο μάς βρήκε στη διεθ</w:t>
      </w:r>
      <w:r>
        <w:rPr>
          <w:rFonts w:eastAsia="Times New Roman" w:cs="Times New Roman"/>
          <w:szCs w:val="24"/>
        </w:rPr>
        <w:t xml:space="preserve">νή κρίση του 2008, 2009 και κατέρρευσε η χώρα. Το τέλος αυτής της ιστορικής περιπέτειας ελπίζουμε να είναι τους ερχόμενους μήνες. </w:t>
      </w:r>
    </w:p>
    <w:p w14:paraId="5DC78B0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το ίδιο το περιβάλλον</w:t>
      </w:r>
      <w:r w:rsidRPr="00F07E9D">
        <w:rPr>
          <w:rFonts w:eastAsia="Times New Roman" w:cs="Times New Roman"/>
          <w:szCs w:val="24"/>
        </w:rPr>
        <w:t xml:space="preserve">, </w:t>
      </w:r>
      <w:r>
        <w:rPr>
          <w:rFonts w:eastAsia="Times New Roman" w:cs="Times New Roman"/>
          <w:szCs w:val="24"/>
        </w:rPr>
        <w:t>όμως, για το οποίο μεριμνά η παρούσα Κυβέρνηση με νομοθετήσεις, όπως αυτή για τη θαλάσσια χωροταξί</w:t>
      </w:r>
      <w:r>
        <w:rPr>
          <w:rFonts w:eastAsia="Times New Roman" w:cs="Times New Roman"/>
          <w:szCs w:val="24"/>
        </w:rPr>
        <w:t xml:space="preserve">α σε έναν </w:t>
      </w:r>
      <w:r>
        <w:rPr>
          <w:rFonts w:eastAsia="Times New Roman" w:cs="Times New Roman"/>
          <w:szCs w:val="24"/>
        </w:rPr>
        <w:lastRenderedPageBreak/>
        <w:t xml:space="preserve">συνολικό εθνικό σχεδιασμό και με αφορμή την </w:t>
      </w:r>
      <w:r>
        <w:rPr>
          <w:rFonts w:eastAsia="Times New Roman" w:cs="Times New Roman"/>
          <w:szCs w:val="24"/>
        </w:rPr>
        <w:t xml:space="preserve">Παγκόσμια </w:t>
      </w:r>
      <w:r>
        <w:rPr>
          <w:rFonts w:eastAsia="Times New Roman" w:cs="Times New Roman"/>
          <w:szCs w:val="24"/>
        </w:rPr>
        <w:t xml:space="preserve">Ημέρα Περιβάλλοντος για την οποία μίλησαν και άλλοι συνάδελφοι, θα πρέπει να γίνει κατανοητό, με το δικό μας ζωντανό παράδειγμα, με τη δική μας διαπαιδαγώγηση, των αιρετών του ελληνικού λαού, </w:t>
      </w:r>
      <w:r>
        <w:rPr>
          <w:rFonts w:eastAsia="Times New Roman" w:cs="Times New Roman"/>
          <w:szCs w:val="24"/>
        </w:rPr>
        <w:t xml:space="preserve">ότι δεν είναι ούτε μία ρομαντική ουτοπία, ένα φανταστικό κεφάλαιο, στο οποίο αναφερόμαστε ως χίπηδες, αλλά είναι ένα ουσιαστικό, με οικονομική αξία, κεφάλαιο για τις οικονομίες και τις κοινωνίες και πάνω απ’ όλα να δώσουμε να γίνει κατανοητό ότι είναι ένα </w:t>
      </w:r>
      <w:r>
        <w:rPr>
          <w:rFonts w:eastAsia="Times New Roman" w:cs="Times New Roman"/>
          <w:szCs w:val="24"/>
        </w:rPr>
        <w:t xml:space="preserve">αναντικατάστατο αποθετήριο ζωής. </w:t>
      </w:r>
    </w:p>
    <w:p w14:paraId="5DC78B0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θα ήθελα να </w:t>
      </w:r>
      <w:proofErr w:type="spellStart"/>
      <w:r>
        <w:rPr>
          <w:rFonts w:eastAsia="Times New Roman" w:cs="Times New Roman"/>
          <w:szCs w:val="24"/>
        </w:rPr>
        <w:t>επιστήσω</w:t>
      </w:r>
      <w:proofErr w:type="spellEnd"/>
      <w:r>
        <w:rPr>
          <w:rFonts w:eastAsia="Times New Roman" w:cs="Times New Roman"/>
          <w:szCs w:val="24"/>
        </w:rPr>
        <w:t xml:space="preserve"> την προσοχή στους Υπουργούς για τη μαζική εγκατάσταση των μεγαλύτερων ανεμογεννητριών που έχουν γίνει ποτέ σε ελληνικό έδαφος, στις κορυφές των </w:t>
      </w:r>
      <w:proofErr w:type="spellStart"/>
      <w:r>
        <w:rPr>
          <w:rFonts w:eastAsia="Times New Roman" w:cs="Times New Roman"/>
          <w:szCs w:val="24"/>
        </w:rPr>
        <w:t>Αγράφων</w:t>
      </w:r>
      <w:proofErr w:type="spellEnd"/>
      <w:r>
        <w:rPr>
          <w:rFonts w:eastAsia="Times New Roman" w:cs="Times New Roman"/>
          <w:szCs w:val="24"/>
        </w:rPr>
        <w:t>, στα πιο απάτητα βουνά, στη νότ</w:t>
      </w:r>
      <w:r>
        <w:rPr>
          <w:rFonts w:eastAsia="Times New Roman" w:cs="Times New Roman"/>
          <w:szCs w:val="24"/>
        </w:rPr>
        <w:t xml:space="preserve">ια απόληξη της Πίνδου, στα πιο απάτητα βουνά του ελληνισμού, στην ψυχή του ελληνισμού, στον αυχένα της </w:t>
      </w:r>
      <w:proofErr w:type="spellStart"/>
      <w:r>
        <w:rPr>
          <w:rFonts w:eastAsia="Times New Roman" w:cs="Times New Roman"/>
          <w:szCs w:val="24"/>
        </w:rPr>
        <w:t>Νιάλας</w:t>
      </w:r>
      <w:proofErr w:type="spellEnd"/>
      <w:r>
        <w:rPr>
          <w:rFonts w:eastAsia="Times New Roman" w:cs="Times New Roman"/>
          <w:szCs w:val="24"/>
        </w:rPr>
        <w:t xml:space="preserve">, που είναι ένα ορόσημο για τον νεότερο ελληνισμό, εκεί που συναντήθηκε ο κυβερνητικός στρατός με τους αντάρτες το 1949, στα </w:t>
      </w:r>
      <w:r>
        <w:rPr>
          <w:rFonts w:eastAsia="Times New Roman" w:cs="Times New Roman"/>
          <w:szCs w:val="24"/>
        </w:rPr>
        <w:t>χίλια οκτακόσια</w:t>
      </w:r>
      <w:r>
        <w:rPr>
          <w:rFonts w:eastAsia="Times New Roman" w:cs="Times New Roman"/>
          <w:szCs w:val="24"/>
        </w:rPr>
        <w:t xml:space="preserve"> </w:t>
      </w:r>
      <w:r>
        <w:rPr>
          <w:rFonts w:eastAsia="Times New Roman" w:cs="Times New Roman"/>
          <w:szCs w:val="24"/>
        </w:rPr>
        <w:t xml:space="preserve">μέτρα, σε αλπικά λιβάδια εγκαθίστανται ανεμογεννήτριες ύψους </w:t>
      </w:r>
      <w:proofErr w:type="spellStart"/>
      <w:r>
        <w:rPr>
          <w:rFonts w:eastAsia="Times New Roman" w:cs="Times New Roman"/>
          <w:szCs w:val="24"/>
        </w:rPr>
        <w:t>εκατόν</w:t>
      </w:r>
      <w:proofErr w:type="spellEnd"/>
      <w:r>
        <w:rPr>
          <w:rFonts w:eastAsia="Times New Roman" w:cs="Times New Roman"/>
          <w:szCs w:val="24"/>
        </w:rPr>
        <w:t xml:space="preserve"> ογδόντα </w:t>
      </w:r>
      <w:r>
        <w:rPr>
          <w:rFonts w:eastAsia="Times New Roman" w:cs="Times New Roman"/>
          <w:szCs w:val="24"/>
        </w:rPr>
        <w:t xml:space="preserve">μέτρων, για τις οποίες απαιτούνται δρόμοι, χωματουργικά, έδρανα, εργασίες κατασκευής και δίκτυο πυλώνων υψηλής τάσης, που θα αλλοιώσουν ανεπανόρθωτα ένα από </w:t>
      </w:r>
      <w:r>
        <w:rPr>
          <w:rFonts w:eastAsia="Times New Roman" w:cs="Times New Roman"/>
          <w:szCs w:val="24"/>
        </w:rPr>
        <w:lastRenderedPageBreak/>
        <w:t>τα πολυτιμότερα αποθετή</w:t>
      </w:r>
      <w:r>
        <w:rPr>
          <w:rFonts w:eastAsia="Times New Roman" w:cs="Times New Roman"/>
          <w:szCs w:val="24"/>
        </w:rPr>
        <w:t xml:space="preserve">ρια συνολικά της ελληνικής χερσονήσου. Προσφάτως ενημερώθηκα. Είναι ενήμερες πολλές περιβαλλοντικές οργανώσεις και τοπικές κοινότητες οι οποίες έχουν ξεσηκωθεί, είναι ενήμεροι οι Βουλευτές των περιοχών και της Ευρυτανίας και της Καρδίτσας. Θέλω να </w:t>
      </w:r>
      <w:proofErr w:type="spellStart"/>
      <w:r>
        <w:rPr>
          <w:rFonts w:eastAsia="Times New Roman" w:cs="Times New Roman"/>
          <w:szCs w:val="24"/>
        </w:rPr>
        <w:t>επιστήσω</w:t>
      </w:r>
      <w:proofErr w:type="spellEnd"/>
      <w:r>
        <w:rPr>
          <w:rFonts w:eastAsia="Times New Roman" w:cs="Times New Roman"/>
          <w:szCs w:val="24"/>
        </w:rPr>
        <w:t xml:space="preserve"> την προσοχή στο Υπουργείο Περιβάλλοντος γι’ αυτό το εν εξελίξει και εν δυνάμει μέγα έγκλημα εις βάρος του μεγαλύτερου οικοσυστήματος της ελληνικής χερσονήσου. </w:t>
      </w:r>
    </w:p>
    <w:p w14:paraId="5DC78B0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Ας προχωρήσουμε σε μια τελευταία παρατήρηση επί του νομοσχεδίου, γιατί ο χρόνος περνά και έχουμ</w:t>
      </w:r>
      <w:r>
        <w:rPr>
          <w:rFonts w:eastAsia="Times New Roman" w:cs="Times New Roman"/>
          <w:szCs w:val="24"/>
        </w:rPr>
        <w:t xml:space="preserve">ε και άλλα καθήκοντα ως Βουλευτές ζωτικής σημασίας, εθνικής σημασίας. Εκφράστηκε το αίτημα διά μακρών στην </w:t>
      </w:r>
      <w:r>
        <w:rPr>
          <w:rFonts w:eastAsia="Times New Roman" w:cs="Times New Roman"/>
          <w:szCs w:val="24"/>
        </w:rPr>
        <w:t xml:space="preserve">επιτροπή </w:t>
      </w:r>
      <w:r>
        <w:rPr>
          <w:rFonts w:eastAsia="Times New Roman" w:cs="Times New Roman"/>
          <w:szCs w:val="24"/>
        </w:rPr>
        <w:t xml:space="preserve">από τους φορείς και από Βουλευτές των </w:t>
      </w:r>
      <w:r>
        <w:rPr>
          <w:rFonts w:eastAsia="Times New Roman" w:cs="Times New Roman"/>
          <w:szCs w:val="24"/>
        </w:rPr>
        <w:t xml:space="preserve">κομμάτων </w:t>
      </w:r>
      <w:r>
        <w:rPr>
          <w:rFonts w:eastAsia="Times New Roman" w:cs="Times New Roman"/>
          <w:szCs w:val="24"/>
        </w:rPr>
        <w:t xml:space="preserve">της Αντιπολίτευσης για τον τρόπο διαχείρισης των </w:t>
      </w:r>
      <w:proofErr w:type="spellStart"/>
      <w:r>
        <w:rPr>
          <w:rFonts w:eastAsia="Times New Roman" w:cs="Times New Roman"/>
          <w:szCs w:val="24"/>
        </w:rPr>
        <w:t>βιοκαυσίμων</w:t>
      </w:r>
      <w:proofErr w:type="spellEnd"/>
      <w:r>
        <w:rPr>
          <w:rFonts w:eastAsia="Times New Roman" w:cs="Times New Roman"/>
          <w:szCs w:val="24"/>
        </w:rPr>
        <w:t xml:space="preserve"> και την εισαγωγή στο σύστημα παρ</w:t>
      </w:r>
      <w:r>
        <w:rPr>
          <w:rFonts w:eastAsia="Times New Roman" w:cs="Times New Roman"/>
          <w:szCs w:val="24"/>
        </w:rPr>
        <w:t xml:space="preserve">αγωγής </w:t>
      </w:r>
      <w:proofErr w:type="spellStart"/>
      <w:r>
        <w:rPr>
          <w:rFonts w:eastAsia="Times New Roman" w:cs="Times New Roman"/>
          <w:szCs w:val="24"/>
        </w:rPr>
        <w:t>βιοντίζελ</w:t>
      </w:r>
      <w:proofErr w:type="spellEnd"/>
      <w:r>
        <w:rPr>
          <w:rFonts w:eastAsia="Times New Roman" w:cs="Times New Roman"/>
          <w:szCs w:val="24"/>
        </w:rPr>
        <w:t xml:space="preserve"> των ανακυκλωμένων </w:t>
      </w:r>
      <w:proofErr w:type="spellStart"/>
      <w:r>
        <w:rPr>
          <w:rFonts w:eastAsia="Times New Roman" w:cs="Times New Roman"/>
          <w:szCs w:val="24"/>
        </w:rPr>
        <w:t>τηγανελαίων</w:t>
      </w:r>
      <w:proofErr w:type="spellEnd"/>
      <w:r>
        <w:rPr>
          <w:rFonts w:eastAsia="Times New Roman" w:cs="Times New Roman"/>
          <w:szCs w:val="24"/>
        </w:rPr>
        <w:t>.</w:t>
      </w:r>
    </w:p>
    <w:p w14:paraId="5DC78B0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Ο Υπουργός αναγνώρισε ότι υπάρχει ένα παραθυράκι, το οποίο δίνει τη δυνατότητα σε κάποιους επιτήδειους να κάνουν εμπόριο αποθεμάτων, υπαρκτών ή ανύπαρκτων, και εμπόριο χαρτιών και να </w:t>
      </w:r>
      <w:proofErr w:type="spellStart"/>
      <w:r>
        <w:rPr>
          <w:rFonts w:eastAsia="Times New Roman" w:cs="Times New Roman"/>
          <w:szCs w:val="24"/>
        </w:rPr>
        <w:t>επανυποβάλλουν</w:t>
      </w:r>
      <w:proofErr w:type="spellEnd"/>
      <w:r>
        <w:rPr>
          <w:rFonts w:eastAsia="Times New Roman" w:cs="Times New Roman"/>
          <w:szCs w:val="24"/>
        </w:rPr>
        <w:t xml:space="preserve"> αδιάθετα υ</w:t>
      </w:r>
      <w:r>
        <w:rPr>
          <w:rFonts w:eastAsia="Times New Roman" w:cs="Times New Roman"/>
          <w:szCs w:val="24"/>
        </w:rPr>
        <w:t xml:space="preserve">πόλοιπα από περασμένες χρονιές στη νέα χρονιά. Το αναγνώρισε αυτό ο Υπουργός, ο κ. Σταθάκης. Είχε ένα επιχείρημα: Τι θα κάνουμε τα αδιάθετα; </w:t>
      </w:r>
      <w:r>
        <w:rPr>
          <w:rFonts w:eastAsia="Times New Roman" w:cs="Times New Roman"/>
          <w:szCs w:val="24"/>
        </w:rPr>
        <w:lastRenderedPageBreak/>
        <w:t>Θα τα οδηγήσουμε σε καταστροφή με τεράστιο περιβαλλοντικό κόστος; Η απάντηση προφανώς είναι ότι ποτέ πουθενά στην Ε</w:t>
      </w:r>
      <w:r>
        <w:rPr>
          <w:rFonts w:eastAsia="Times New Roman" w:cs="Times New Roman"/>
          <w:szCs w:val="24"/>
        </w:rPr>
        <w:t xml:space="preserve">λλάδα ούτε στον κόσμο ολόκληρο δεν καταστρέφονται τα </w:t>
      </w:r>
      <w:proofErr w:type="spellStart"/>
      <w:r>
        <w:rPr>
          <w:rFonts w:eastAsia="Times New Roman" w:cs="Times New Roman"/>
          <w:szCs w:val="24"/>
        </w:rPr>
        <w:t>συλλεγέντα</w:t>
      </w:r>
      <w:proofErr w:type="spellEnd"/>
      <w:r>
        <w:rPr>
          <w:rFonts w:eastAsia="Times New Roman" w:cs="Times New Roman"/>
          <w:szCs w:val="24"/>
        </w:rPr>
        <w:t xml:space="preserve"> </w:t>
      </w:r>
      <w:proofErr w:type="spellStart"/>
      <w:r>
        <w:rPr>
          <w:rFonts w:eastAsia="Times New Roman" w:cs="Times New Roman"/>
          <w:szCs w:val="24"/>
        </w:rPr>
        <w:t>τηγανέλαια</w:t>
      </w:r>
      <w:proofErr w:type="spellEnd"/>
      <w:r>
        <w:rPr>
          <w:rFonts w:eastAsia="Times New Roman" w:cs="Times New Roman"/>
          <w:szCs w:val="24"/>
        </w:rPr>
        <w:t xml:space="preserve">. Πωλούνται σε χαμηλότερη τιμή, χωρίς την εγγυημένη, την προνομιακή τιμή που εξασφαλίζει η κατανομή. </w:t>
      </w:r>
    </w:p>
    <w:p w14:paraId="5DC78B1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Εάν, λοιπόν, αναπτυξιακή πολιτική, ορθή και από την Κυβέρνηση του ΣΥΡΙΖΑ, της Αρ</w:t>
      </w:r>
      <w:r>
        <w:rPr>
          <w:rFonts w:eastAsia="Times New Roman" w:cs="Times New Roman"/>
          <w:szCs w:val="24"/>
        </w:rPr>
        <w:t xml:space="preserve">ιστεράς είναι να δημιουργήσει το κανονιστικό πλαίσιο, που θα επιτρέπει καθαρό ανταγωνισμό, χωρίς αθέμιτα μέσα, χωρίς </w:t>
      </w:r>
      <w:proofErr w:type="spellStart"/>
      <w:r>
        <w:rPr>
          <w:rFonts w:eastAsia="Times New Roman" w:cs="Times New Roman"/>
          <w:szCs w:val="24"/>
        </w:rPr>
        <w:t>λαμόγια</w:t>
      </w:r>
      <w:proofErr w:type="spellEnd"/>
      <w:r>
        <w:rPr>
          <w:rFonts w:eastAsia="Times New Roman" w:cs="Times New Roman"/>
          <w:szCs w:val="24"/>
        </w:rPr>
        <w:t xml:space="preserve"> που θα τρυπώνουν και θα ανακυκλώνουν χαρτιά χωρίς υπαρκτά αποθέματα, θα πρέπει να τηρηθούν οι όροι της κατανομής, να εξαντλούνται μ</w:t>
      </w:r>
      <w:r>
        <w:rPr>
          <w:rFonts w:eastAsia="Times New Roman" w:cs="Times New Roman"/>
          <w:szCs w:val="24"/>
        </w:rPr>
        <w:t xml:space="preserve">όνο τα </w:t>
      </w:r>
      <w:proofErr w:type="spellStart"/>
      <w:r>
        <w:rPr>
          <w:rFonts w:eastAsia="Times New Roman" w:cs="Times New Roman"/>
          <w:szCs w:val="24"/>
        </w:rPr>
        <w:t>συλλεγέντα</w:t>
      </w:r>
      <w:proofErr w:type="spellEnd"/>
      <w:r>
        <w:rPr>
          <w:rFonts w:eastAsia="Times New Roman" w:cs="Times New Roman"/>
          <w:szCs w:val="24"/>
        </w:rPr>
        <w:t xml:space="preserve"> </w:t>
      </w:r>
      <w:proofErr w:type="spellStart"/>
      <w:r>
        <w:rPr>
          <w:rFonts w:eastAsia="Times New Roman" w:cs="Times New Roman"/>
          <w:szCs w:val="24"/>
        </w:rPr>
        <w:t>τηγανέλαια</w:t>
      </w:r>
      <w:proofErr w:type="spellEnd"/>
      <w:r>
        <w:rPr>
          <w:rFonts w:eastAsia="Times New Roman" w:cs="Times New Roman"/>
          <w:szCs w:val="24"/>
        </w:rPr>
        <w:t xml:space="preserve"> από την κατανομή κάθε έτους και, εάν κάποιος είναι πολύ δραστήριος και συνέλεξε μεγαλύτερα αποθέματα, να τα </w:t>
      </w:r>
      <w:proofErr w:type="spellStart"/>
      <w:r>
        <w:rPr>
          <w:rFonts w:eastAsia="Times New Roman" w:cs="Times New Roman"/>
          <w:szCs w:val="24"/>
        </w:rPr>
        <w:t>πωλεί</w:t>
      </w:r>
      <w:proofErr w:type="spellEnd"/>
      <w:r>
        <w:rPr>
          <w:rFonts w:eastAsia="Times New Roman" w:cs="Times New Roman"/>
          <w:szCs w:val="24"/>
        </w:rPr>
        <w:t xml:space="preserve"> στο εμπόριο, με τη χαμηλότερη, μη εγγυημένη, μη προστατευμένη τιμή. Είναι παρά πολύ απλά τα πράγματα. Κανείς δεν </w:t>
      </w:r>
      <w:r>
        <w:rPr>
          <w:rFonts w:eastAsia="Times New Roman" w:cs="Times New Roman"/>
          <w:szCs w:val="24"/>
        </w:rPr>
        <w:t xml:space="preserve">πρόκειται να καταστρέψει τίποτα. Απλώς θα καταστραφεί το εμπόριο χαρτιών. </w:t>
      </w:r>
    </w:p>
    <w:p w14:paraId="5DC78B1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Ας το κάνει αυτό, ας μεριμνήσει ο Υπουργός και σε δεύτερο χρόνο να διορθώσει και τη νομοθέτηση και την παλιά κοινή υπουργική απόφαση, η οποία αφήνει αυτήν την ασάφεια και αφήνει παρ</w:t>
      </w:r>
      <w:r>
        <w:rPr>
          <w:rFonts w:eastAsia="Times New Roman" w:cs="Times New Roman"/>
          <w:szCs w:val="24"/>
        </w:rPr>
        <w:t xml:space="preserve">αθυράκια. Δεν πρέπει να μείνει </w:t>
      </w: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μία χαραμάδα, κα</w:t>
      </w:r>
      <w:r>
        <w:rPr>
          <w:rFonts w:eastAsia="Times New Roman" w:cs="Times New Roman"/>
          <w:szCs w:val="24"/>
        </w:rPr>
        <w:t>μ</w:t>
      </w:r>
      <w:r>
        <w:rPr>
          <w:rFonts w:eastAsia="Times New Roman" w:cs="Times New Roman"/>
          <w:szCs w:val="24"/>
        </w:rPr>
        <w:t>μία υπόνοια, κα</w:t>
      </w:r>
      <w:r>
        <w:rPr>
          <w:rFonts w:eastAsia="Times New Roman" w:cs="Times New Roman"/>
          <w:szCs w:val="24"/>
        </w:rPr>
        <w:t>μ</w:t>
      </w:r>
      <w:r>
        <w:rPr>
          <w:rFonts w:eastAsia="Times New Roman" w:cs="Times New Roman"/>
          <w:szCs w:val="24"/>
        </w:rPr>
        <w:t>μία σκιά ότι, επειδή δεν έχουμε καλό ελεγκτικό μηχανισμό ως κράτος, τα αφήνουμε ασαφή και ό,τι γίνει.</w:t>
      </w:r>
    </w:p>
    <w:p w14:paraId="5DC78B1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Με αυτή την τελευταία παρατήρηση, την έκκληση προς τον Υπουργό, ολοκληρώνω την παρέμβασ</w:t>
      </w:r>
      <w:r>
        <w:rPr>
          <w:rFonts w:eastAsia="Times New Roman" w:cs="Times New Roman"/>
          <w:szCs w:val="24"/>
        </w:rPr>
        <w:t>ή μου αυτή με μια υπενθύμιση προς τις πολλές, έντονες και χρωματιστές φωνές</w:t>
      </w:r>
      <w:r>
        <w:rPr>
          <w:rFonts w:eastAsia="Times New Roman" w:cs="Times New Roman"/>
          <w:szCs w:val="24"/>
        </w:rPr>
        <w:t>,</w:t>
      </w:r>
      <w:r>
        <w:rPr>
          <w:rFonts w:eastAsia="Times New Roman" w:cs="Times New Roman"/>
          <w:szCs w:val="24"/>
        </w:rPr>
        <w:t xml:space="preserve"> κυρίως της Αξιωματικής Αντιπολίτευσης, η οποία μιλάει για ένα συνολικό σχέδιο το οποίο επιχειρεί να βάλει στην παραγωγική ανασυγκρότηση της χώρας η παρούσα Κυβέρνηση με όλες αυτές</w:t>
      </w:r>
      <w:r>
        <w:rPr>
          <w:rFonts w:eastAsia="Times New Roman" w:cs="Times New Roman"/>
          <w:szCs w:val="24"/>
        </w:rPr>
        <w:t xml:space="preserve"> τις δυσκολίες, με όλον αυτόν τον ερειπιώνα τον οποίο παρέλαβε και με όλες αυτές τις τεράστιες εκκρεμότητες, τα τεράστια κενά της αβελτηρίας, τα τεράστια κενά της αυθαιρεσίας και της πονηριάς εκ μέρους και των πολιτικών ηγητόρων και κάνει κριτική σε μια Κυ</w:t>
      </w:r>
      <w:r>
        <w:rPr>
          <w:rFonts w:eastAsia="Times New Roman" w:cs="Times New Roman"/>
          <w:szCs w:val="24"/>
        </w:rPr>
        <w:t xml:space="preserve">βέρνηση τριών ετών ωσάν να είναι υπεύθυνη για τα εβδομήντα χρόνια του </w:t>
      </w:r>
      <w:proofErr w:type="spellStart"/>
      <w:r>
        <w:rPr>
          <w:rFonts w:eastAsia="Times New Roman" w:cs="Times New Roman"/>
          <w:szCs w:val="24"/>
        </w:rPr>
        <w:t>Μεταπολέμου</w:t>
      </w:r>
      <w:proofErr w:type="spellEnd"/>
      <w:r>
        <w:rPr>
          <w:rFonts w:eastAsia="Times New Roman" w:cs="Times New Roman"/>
          <w:szCs w:val="24"/>
        </w:rPr>
        <w:t>.</w:t>
      </w:r>
    </w:p>
    <w:p w14:paraId="5DC78B1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Θέλω να υπενθυμίσω, λοιπόν, στους αγαπητούς συναδέλφους ότι και η αντιπαροχή και τα αυθαίρετα και η στρεβλή ανάπτυξη και η ραγδαία αποβιομηχάνιση -ιδίως μετά τη δεκαετία του</w:t>
      </w:r>
      <w:r>
        <w:rPr>
          <w:rFonts w:eastAsia="Times New Roman" w:cs="Times New Roman"/>
          <w:szCs w:val="24"/>
        </w:rPr>
        <w:t xml:space="preserve"> 1970-1980- και η ανυπαρξία θωράκισης της Ελλάδας στον παγκόσμιο καταμερισμό εργασίας και στην εποχή της </w:t>
      </w:r>
      <w:r>
        <w:rPr>
          <w:rFonts w:eastAsia="Times New Roman" w:cs="Times New Roman"/>
          <w:szCs w:val="24"/>
        </w:rPr>
        <w:t xml:space="preserve">Ευρωζώνης </w:t>
      </w:r>
      <w:r>
        <w:rPr>
          <w:rFonts w:eastAsia="Times New Roman" w:cs="Times New Roman"/>
          <w:szCs w:val="24"/>
        </w:rPr>
        <w:t xml:space="preserve">δεν έγινε με ευθύνη της παρούσας Κυβέρνησης. Έγινε με ευθύνη παρελθουσών κυβερνήσεων και με σωρεία λαθών, με λατρεία του </w:t>
      </w:r>
      <w:r>
        <w:rPr>
          <w:rFonts w:eastAsia="Times New Roman" w:cs="Times New Roman"/>
          <w:szCs w:val="24"/>
        </w:rPr>
        <w:lastRenderedPageBreak/>
        <w:t>Χρηματιστηρίου, με λ</w:t>
      </w:r>
      <w:r>
        <w:rPr>
          <w:rFonts w:eastAsia="Times New Roman" w:cs="Times New Roman"/>
          <w:szCs w:val="24"/>
        </w:rPr>
        <w:t>ατρεία των δομημένων ομολόγων, με λατρεία των σκανδάλων και των «ημετέρων» και εν τέλει, με λατρεία ενός βαθύτατα διχαστικού και πολωτικού λόγου.</w:t>
      </w:r>
    </w:p>
    <w:p w14:paraId="5DC78B1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Σας υπενθυμίζω μόνο πώς έγινε η παραλαβή και παράδοση της Κυβερνήσεως τον Ιανουάριο του 2015.</w:t>
      </w:r>
    </w:p>
    <w:p w14:paraId="5DC78B1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Σας ευχαριστώ πο</w:t>
      </w:r>
      <w:r>
        <w:rPr>
          <w:rFonts w:eastAsia="Times New Roman" w:cs="Times New Roman"/>
          <w:szCs w:val="24"/>
        </w:rPr>
        <w:t>λύ.</w:t>
      </w:r>
    </w:p>
    <w:p w14:paraId="5DC78B16" w14:textId="77777777" w:rsidR="00A02DB2" w:rsidRDefault="00AC477D">
      <w:pPr>
        <w:spacing w:line="600" w:lineRule="auto"/>
        <w:ind w:firstLine="720"/>
        <w:jc w:val="both"/>
        <w:rPr>
          <w:rFonts w:eastAsia="Times New Roman" w:cs="Times New Roman"/>
          <w:szCs w:val="24"/>
        </w:rPr>
      </w:pPr>
      <w:r w:rsidRPr="00460A8C">
        <w:rPr>
          <w:rFonts w:eastAsia="Times New Roman" w:cs="Times New Roman"/>
          <w:b/>
          <w:szCs w:val="24"/>
        </w:rPr>
        <w:t>ΠΡΟΕΔΡΕΥΩΝ (Μάριος Γεωργιάδης):</w:t>
      </w:r>
      <w:r w:rsidRPr="00460A8C">
        <w:rPr>
          <w:rFonts w:eastAsia="Times New Roman" w:cs="Times New Roman"/>
          <w:szCs w:val="24"/>
        </w:rPr>
        <w:t xml:space="preserve"> </w:t>
      </w:r>
      <w:r w:rsidRPr="000E7362">
        <w:rPr>
          <w:rFonts w:eastAsia="Times New Roman" w:cs="Times New Roman"/>
          <w:szCs w:val="24"/>
        </w:rPr>
        <w:t>Ε</w:t>
      </w:r>
      <w:r>
        <w:rPr>
          <w:rFonts w:eastAsia="Times New Roman" w:cs="Times New Roman"/>
          <w:szCs w:val="24"/>
        </w:rPr>
        <w:t xml:space="preserve">υχαριστούμε τον κ. </w:t>
      </w:r>
      <w:proofErr w:type="spellStart"/>
      <w:r>
        <w:rPr>
          <w:rFonts w:eastAsia="Times New Roman" w:cs="Times New Roman"/>
          <w:szCs w:val="24"/>
        </w:rPr>
        <w:t>Ξυδάκη</w:t>
      </w:r>
      <w:proofErr w:type="spellEnd"/>
      <w:r>
        <w:rPr>
          <w:rFonts w:eastAsia="Times New Roman" w:cs="Times New Roman"/>
          <w:szCs w:val="24"/>
        </w:rPr>
        <w:t xml:space="preserve"> και για την οικονομία στον χρόνο.</w:t>
      </w:r>
    </w:p>
    <w:p w14:paraId="5DC78B1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Αραμπατζή από τη Νέα Δημοκρατία για επτά λεπτά.</w:t>
      </w:r>
    </w:p>
    <w:p w14:paraId="5DC78B18"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5DC78B1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w:t>
      </w:r>
      <w:r>
        <w:rPr>
          <w:rFonts w:eastAsia="Times New Roman" w:cs="Times New Roman"/>
          <w:szCs w:val="24"/>
        </w:rPr>
        <w:t>ένα σχέδιο νόμου για τον θαλάσσιο χωροταξικό σχεδιασμό, ιδιαίτερα σημαντικό για μια χώρα πολυνησιακή, για μια χώρα δεκαέξι χιλιάδων χιλιομέτρων ακτογραμμής, όπως έχουμε τη χαρά να είναι η χώρα μας, μιας χώρας άρρηκτα συνδεδεμένης με τη θάλασσα, η οποία υπή</w:t>
      </w:r>
      <w:r>
        <w:rPr>
          <w:rFonts w:eastAsia="Times New Roman" w:cs="Times New Roman"/>
          <w:szCs w:val="24"/>
        </w:rPr>
        <w:t>ρξε ιστορικά και συνεχίζει να είναι ο οικονομικός πνεύμονάς της.</w:t>
      </w:r>
    </w:p>
    <w:p w14:paraId="5DC78B1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 υπό συζήτηση νομοσχέδιο κατά το πρώτο και σημαντικότερο, βέβαια, μέρος του αφορά στην ενσωμάτωση της ευρωπαϊκής </w:t>
      </w:r>
      <w:r>
        <w:rPr>
          <w:rFonts w:eastAsia="Times New Roman" w:cs="Times New Roman"/>
          <w:szCs w:val="24"/>
        </w:rPr>
        <w:t xml:space="preserve">οδηγίας </w:t>
      </w:r>
      <w:r>
        <w:rPr>
          <w:rFonts w:eastAsia="Times New Roman" w:cs="Times New Roman"/>
          <w:szCs w:val="24"/>
        </w:rPr>
        <w:t>2014/89.</w:t>
      </w:r>
    </w:p>
    <w:p w14:paraId="5DC78B1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πειδή άκουσα αρκετές γενικόλογες και αβάσιμες υποδείξεις α</w:t>
      </w:r>
      <w:r>
        <w:rPr>
          <w:rFonts w:eastAsia="Times New Roman" w:cs="Times New Roman"/>
          <w:szCs w:val="24"/>
        </w:rPr>
        <w:t xml:space="preserve">πό την κυβερνητική </w:t>
      </w:r>
      <w:r>
        <w:rPr>
          <w:rFonts w:eastAsia="Times New Roman" w:cs="Times New Roman"/>
          <w:szCs w:val="24"/>
        </w:rPr>
        <w:t>πλειοψηφία</w:t>
      </w:r>
      <w:r>
        <w:rPr>
          <w:rFonts w:eastAsia="Times New Roman" w:cs="Times New Roman"/>
          <w:szCs w:val="24"/>
        </w:rPr>
        <w:t xml:space="preserve">, που διεκδικεί και την πατρότητα της ενσωμάτωσης των συγκεκριμένων </w:t>
      </w:r>
      <w:r>
        <w:rPr>
          <w:rFonts w:eastAsia="Times New Roman" w:cs="Times New Roman"/>
          <w:szCs w:val="24"/>
        </w:rPr>
        <w:t>οδηγιών</w:t>
      </w:r>
      <w:r>
        <w:rPr>
          <w:rFonts w:eastAsia="Times New Roman" w:cs="Times New Roman"/>
          <w:szCs w:val="24"/>
        </w:rPr>
        <w:t xml:space="preserve">, θα πω ότι η </w:t>
      </w:r>
      <w:r>
        <w:rPr>
          <w:rFonts w:eastAsia="Times New Roman" w:cs="Times New Roman"/>
          <w:szCs w:val="24"/>
        </w:rPr>
        <w:t xml:space="preserve">οδηγία </w:t>
      </w:r>
      <w:r>
        <w:rPr>
          <w:rFonts w:eastAsia="Times New Roman" w:cs="Times New Roman"/>
          <w:szCs w:val="24"/>
        </w:rPr>
        <w:t xml:space="preserve">αυτή, κυρίες και κύριοι συνάδελφοι, του 2014 θεσπίζει το πλαίσιο για τον θαλάσσιο χωροταξικό σχεδιασμό. Για την </w:t>
      </w:r>
      <w:r>
        <w:rPr>
          <w:rFonts w:eastAsia="Times New Roman" w:cs="Times New Roman"/>
          <w:szCs w:val="24"/>
        </w:rPr>
        <w:t xml:space="preserve">οδηγία </w:t>
      </w:r>
      <w:r>
        <w:rPr>
          <w:rFonts w:eastAsia="Times New Roman" w:cs="Times New Roman"/>
          <w:szCs w:val="24"/>
        </w:rPr>
        <w:t>αυτή η προηγ</w:t>
      </w:r>
      <w:r>
        <w:rPr>
          <w:rFonts w:eastAsia="Times New Roman" w:cs="Times New Roman"/>
          <w:szCs w:val="24"/>
        </w:rPr>
        <w:t xml:space="preserve">ούμενη </w:t>
      </w:r>
      <w:r>
        <w:rPr>
          <w:rFonts w:eastAsia="Times New Roman" w:cs="Times New Roman"/>
          <w:szCs w:val="24"/>
        </w:rPr>
        <w:t xml:space="preserve">κυβέρνηση </w:t>
      </w:r>
      <w:r>
        <w:rPr>
          <w:rFonts w:eastAsia="Times New Roman" w:cs="Times New Roman"/>
          <w:szCs w:val="24"/>
        </w:rPr>
        <w:t xml:space="preserve">της Νέας Δημοκρατίας εργάστηκε με μεθοδικότητα, αφού όλες οι διαπραγματεύσεις για την υιοθέτησή της ολοκληρώθηκαν επί ελληνικής Προεδρίας τον Ιούνιο του 2014, τότε που εσείς φυσικά, ο ΣΥΡΙΖΑ, πολεμούσατε την </w:t>
      </w:r>
      <w:r>
        <w:rPr>
          <w:rFonts w:eastAsia="Times New Roman" w:cs="Times New Roman"/>
          <w:szCs w:val="24"/>
        </w:rPr>
        <w:t>οδηγία</w:t>
      </w:r>
      <w:r>
        <w:rPr>
          <w:rFonts w:eastAsia="Times New Roman" w:cs="Times New Roman"/>
          <w:szCs w:val="24"/>
        </w:rPr>
        <w:t>.</w:t>
      </w:r>
    </w:p>
    <w:p w14:paraId="5DC78B1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Έτσι εξηγείται γιατί η </w:t>
      </w:r>
      <w:r>
        <w:rPr>
          <w:rFonts w:eastAsia="Times New Roman" w:cs="Times New Roman"/>
          <w:szCs w:val="24"/>
        </w:rPr>
        <w:t>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καθυστέρησε να συνειδητοποιήσει τη σημασία και την ανάγκη του χωροταξικού σχεδιασμού και για τις θάλασσές μας και έρχεται εκπρόθεσμα, με καθυστέρηση δύο περίπου χρόνων να ενσωματώσει την </w:t>
      </w:r>
      <w:r>
        <w:rPr>
          <w:rFonts w:eastAsia="Times New Roman" w:cs="Times New Roman"/>
          <w:szCs w:val="24"/>
        </w:rPr>
        <w:t>οδηγία</w:t>
      </w:r>
      <w:r>
        <w:rPr>
          <w:rFonts w:eastAsia="Times New Roman" w:cs="Times New Roman"/>
          <w:szCs w:val="24"/>
        </w:rPr>
        <w:t xml:space="preserve">, υπό την πίεση βεβαίως της παραπομπής </w:t>
      </w:r>
      <w:r>
        <w:rPr>
          <w:rFonts w:eastAsia="Times New Roman" w:cs="Times New Roman"/>
          <w:szCs w:val="24"/>
        </w:rPr>
        <w:t>της χώρας μας στο Ευρωπαϊκό Δικαστήριο.</w:t>
      </w:r>
    </w:p>
    <w:p w14:paraId="5DC78B1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Θυμίζω ότι στις 7 Δεκεμβρίου του 2017 η Ευρωπαϊκή Επιτροπή παρέπεμψε την Ελλάδα στο Δικαστήριο λόγω μη ενσωμάτωσης του πλαισίου για τον θαλάσσιο χωροταξικό σχεδιασμό. Η Ελλάδα ήταν η μόνη χώρα μαζί με τη Βουλγαρία πο</w:t>
      </w:r>
      <w:r>
        <w:rPr>
          <w:rFonts w:eastAsia="Times New Roman" w:cs="Times New Roman"/>
          <w:szCs w:val="24"/>
        </w:rPr>
        <w:t>υ δεν ανταποκρίθηκαν στην προθεσμία της 18</w:t>
      </w:r>
      <w:r w:rsidRPr="00F62C4E">
        <w:rPr>
          <w:rFonts w:eastAsia="Times New Roman" w:cs="Times New Roman"/>
          <w:szCs w:val="24"/>
          <w:vertAlign w:val="superscript"/>
        </w:rPr>
        <w:t>ης</w:t>
      </w:r>
      <w:r>
        <w:rPr>
          <w:rFonts w:eastAsia="Times New Roman" w:cs="Times New Roman"/>
          <w:szCs w:val="24"/>
        </w:rPr>
        <w:t xml:space="preserve"> Σεπτεμβρίου του 2016, ως όφειλαν, με συνέπεια εισήγηση της Κομισιόν για επιβολή ημερήσιας χρηματικής ποινής ύψους 31.416 ευρώ από την ημέρα έκδοσης </w:t>
      </w:r>
      <w:r>
        <w:rPr>
          <w:rFonts w:eastAsia="Times New Roman" w:cs="Times New Roman"/>
          <w:szCs w:val="24"/>
        </w:rPr>
        <w:lastRenderedPageBreak/>
        <w:t xml:space="preserve">της απόφασης, έως ότου η εν λόγω </w:t>
      </w:r>
      <w:r>
        <w:rPr>
          <w:rFonts w:eastAsia="Times New Roman" w:cs="Times New Roman"/>
          <w:szCs w:val="24"/>
        </w:rPr>
        <w:t xml:space="preserve">οδηγία </w:t>
      </w:r>
      <w:r>
        <w:rPr>
          <w:rFonts w:eastAsia="Times New Roman" w:cs="Times New Roman"/>
          <w:szCs w:val="24"/>
        </w:rPr>
        <w:t>ενσωματωθεί και τεθεί σ</w:t>
      </w:r>
      <w:r>
        <w:rPr>
          <w:rFonts w:eastAsia="Times New Roman" w:cs="Times New Roman"/>
          <w:szCs w:val="24"/>
        </w:rPr>
        <w:t xml:space="preserve">ε ισχύ στο </w:t>
      </w:r>
      <w:r>
        <w:rPr>
          <w:rFonts w:eastAsia="Times New Roman" w:cs="Times New Roman"/>
          <w:szCs w:val="24"/>
        </w:rPr>
        <w:t>Εθνικό Δίκαιο</w:t>
      </w:r>
      <w:r>
        <w:rPr>
          <w:rFonts w:eastAsia="Times New Roman" w:cs="Times New Roman"/>
          <w:szCs w:val="24"/>
        </w:rPr>
        <w:t>.</w:t>
      </w:r>
    </w:p>
    <w:p w14:paraId="5DC78B1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Πέραν, όμως, από τα πρόστιμα, η Κυβέρνηση με την αβελτηρία της υπονομεύει τις αναπτυξιακές δυνατότητες της χώρας. Η επιλογή σας, εξάλλου, να περιορίσετε την αρμοδιότητα διαχείρισης για τον θαλάσσιο χωροταξικό σχεδιασμό μόνο στο Υπ</w:t>
      </w:r>
      <w:r>
        <w:rPr>
          <w:rFonts w:eastAsia="Times New Roman" w:cs="Times New Roman"/>
          <w:szCs w:val="24"/>
        </w:rPr>
        <w:t>ουργείο Περιβάλλοντος, ορίζοντας ως αρμόδια αρχή τη Γενική Γραμματεία Χωρικού Σχεδιασμού, καταδεικνύει εμφανώς την αποσπασματικότητα της πολιτικής σας σκέψης για έναν τόσο ζωτικό για την Ελλάδα τομέα.</w:t>
      </w:r>
    </w:p>
    <w:p w14:paraId="5DC78B1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Είστε μια Κυβέρνηση που δεν συνειδητοποιεί –ή</w:t>
      </w:r>
      <w:r w:rsidRPr="0095637C">
        <w:rPr>
          <w:rFonts w:eastAsia="Times New Roman" w:cs="Times New Roman"/>
          <w:szCs w:val="24"/>
        </w:rPr>
        <w:t>,</w:t>
      </w:r>
      <w:r>
        <w:rPr>
          <w:rFonts w:eastAsia="Times New Roman" w:cs="Times New Roman"/>
          <w:szCs w:val="24"/>
        </w:rPr>
        <w:t xml:space="preserve"> μάλλον</w:t>
      </w:r>
      <w:r w:rsidRPr="0095637C">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 συνειδητοποιεί με τεράστια καθυστέρηση και υπό την πίεση των δικαστικών αποφάσεων και των επικείμενων δικαστικών αποφάσεων- ότι ο θαλάσσιος χωροταξικός σχεδιασμός αγγίζει πολλαπλούς τομείς της οικονομίας που είναι οι πιο εξωστρεφείς, οι πιο εξαγωγικοί, </w:t>
      </w:r>
      <w:r>
        <w:rPr>
          <w:rFonts w:eastAsia="Times New Roman" w:cs="Times New Roman"/>
          <w:szCs w:val="24"/>
        </w:rPr>
        <w:t>που είναι εκείνοι οι οποίοι φέρνουν χρήμα στη χώρα μας, δηλαδή η ναυτιλία, η ακτοπλοΐα, ο τουρισμός, οι υδατοκαλλιέργειες.</w:t>
      </w:r>
    </w:p>
    <w:p w14:paraId="5DC78B2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Θέλω να αναφερθώ ειδικά στις υδατοκαλλιέργειες. Είναι ένας κλάδος που διαχρονικά η Ελλάδα κατέχει την πρώτη θέση σε επίπεδο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w:t>
      </w:r>
      <w:r w:rsidRPr="008763ED">
        <w:rPr>
          <w:rFonts w:eastAsia="Times New Roman" w:cs="Times New Roman"/>
          <w:szCs w:val="24"/>
        </w:rPr>
        <w:lastRenderedPageBreak/>
        <w:t>Ένωση</w:t>
      </w:r>
      <w:r>
        <w:rPr>
          <w:rFonts w:eastAsia="Times New Roman" w:cs="Times New Roman"/>
          <w:szCs w:val="24"/>
        </w:rPr>
        <w:t xml:space="preserve">ς και στον οποίο μέχρι πρότινος ήμασταν και πρώτοι στον κόσμο στην παραγωγή τσιπούρας και </w:t>
      </w:r>
      <w:proofErr w:type="spellStart"/>
      <w:r>
        <w:rPr>
          <w:rFonts w:eastAsia="Times New Roman" w:cs="Times New Roman"/>
          <w:szCs w:val="24"/>
        </w:rPr>
        <w:t>λαβρακίου</w:t>
      </w:r>
      <w:proofErr w:type="spellEnd"/>
      <w:r>
        <w:rPr>
          <w:rFonts w:eastAsia="Times New Roman" w:cs="Times New Roman"/>
          <w:szCs w:val="24"/>
        </w:rPr>
        <w:t>, με την Τουρκία να μας ξεπερνάει προσφάτως και να βρισκόμαστε πλέον στη δεύτερη θέση. Είναι ένας κλάδος σημαντικός για την ελληνική οικονομία που μετ</w:t>
      </w:r>
      <w:r>
        <w:rPr>
          <w:rFonts w:eastAsia="Times New Roman" w:cs="Times New Roman"/>
          <w:szCs w:val="24"/>
        </w:rPr>
        <w:t xml:space="preserve">ά από τέσσερα χρόνια ύφεσης καταφέρνει να ξαναμπεί σε τροχιά ανάπτυξης χάρη βεβαίως στις επίπονες και επίμονες προσπάθειες των υδατοκαλλιεργητών, με αύξηση της παραγωγής κατά 4,7% το 2017 σε σχέση με το 2016, αύξηση 2% της αξίας των πωλήσεων και του όγκου </w:t>
      </w:r>
      <w:r>
        <w:rPr>
          <w:rFonts w:eastAsia="Times New Roman" w:cs="Times New Roman"/>
          <w:szCs w:val="24"/>
        </w:rPr>
        <w:t>των εξαγωγών κατά 10%.</w:t>
      </w:r>
    </w:p>
    <w:p w14:paraId="5DC78B2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Η σημαντική καθυστέρηση της Κυβέρνησης στην υλοποίηση του χωροταξικού σχεδιασμού για την υδατοκαλλιέργεια, δηλαδή η καθυστέρηση θέσπισης εκείνων των οργανωμένων θαλάσσιων εκτάσεων εντός των οποίων θα </w:t>
      </w:r>
      <w:proofErr w:type="spellStart"/>
      <w:r>
        <w:rPr>
          <w:rFonts w:eastAsia="Times New Roman" w:cs="Times New Roman"/>
          <w:szCs w:val="24"/>
        </w:rPr>
        <w:t>χωροθετούνται</w:t>
      </w:r>
      <w:proofErr w:type="spellEnd"/>
      <w:r>
        <w:rPr>
          <w:rFonts w:eastAsia="Times New Roman" w:cs="Times New Roman"/>
          <w:szCs w:val="24"/>
        </w:rPr>
        <w:t xml:space="preserve"> οι μονάδες </w:t>
      </w:r>
      <w:r>
        <w:rPr>
          <w:rFonts w:eastAsia="Times New Roman" w:cs="Times New Roman"/>
          <w:szCs w:val="24"/>
        </w:rPr>
        <w:t>υδατοκαλλιέργειας, οι λεγόμενες «ΠΟΑΥ», αποτελεί τη μεγαλύτερη απειλή για την ελληνική ιχθυοκαλλιέργεια.</w:t>
      </w:r>
    </w:p>
    <w:p w14:paraId="5DC78B2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Θα αναφερθώ τώρα στην τροπολογία για τους δασικούς χάρτες. Κατ’ αρχάς, δεν μπορώ να μην σχολιάσω μια ακόμη κραυγαλέα περίπτωση κάκιστης νομοθέτησης της</w:t>
      </w:r>
      <w:r>
        <w:rPr>
          <w:rFonts w:eastAsia="Times New Roman" w:cs="Times New Roman"/>
          <w:szCs w:val="24"/>
        </w:rPr>
        <w:t xml:space="preserve"> Κυβέρνησής σας που σχεδόν πριν από μια βδομάδα δια του αρμόδιου και παριστάμενου </w:t>
      </w:r>
      <w:r>
        <w:rPr>
          <w:rFonts w:eastAsia="Times New Roman" w:cs="Times New Roman"/>
          <w:szCs w:val="24"/>
        </w:rPr>
        <w:t>Αναπληρωτή Υ</w:t>
      </w:r>
      <w:r>
        <w:rPr>
          <w:rFonts w:eastAsia="Times New Roman" w:cs="Times New Roman"/>
          <w:szCs w:val="24"/>
        </w:rPr>
        <w:t xml:space="preserve">πουργού κ. Σωκράτη </w:t>
      </w:r>
      <w:proofErr w:type="spellStart"/>
      <w:r>
        <w:rPr>
          <w:rFonts w:eastAsia="Times New Roman" w:cs="Times New Roman"/>
          <w:szCs w:val="24"/>
        </w:rPr>
        <w:t>Φά</w:t>
      </w:r>
      <w:r>
        <w:rPr>
          <w:rFonts w:eastAsia="Times New Roman" w:cs="Times New Roman"/>
          <w:szCs w:val="24"/>
        </w:rPr>
        <w:lastRenderedPageBreak/>
        <w:t>μελλου</w:t>
      </w:r>
      <w:proofErr w:type="spellEnd"/>
      <w:r>
        <w:rPr>
          <w:rFonts w:eastAsia="Times New Roman" w:cs="Times New Roman"/>
          <w:szCs w:val="24"/>
        </w:rPr>
        <w:t xml:space="preserve"> ανακοίνωσε στην αρμόδια </w:t>
      </w:r>
      <w:r>
        <w:rPr>
          <w:rFonts w:eastAsia="Times New Roman" w:cs="Times New Roman"/>
          <w:szCs w:val="24"/>
        </w:rPr>
        <w:t xml:space="preserve">επιτροπή </w:t>
      </w:r>
      <w:r>
        <w:rPr>
          <w:rFonts w:eastAsia="Times New Roman" w:cs="Times New Roman"/>
          <w:szCs w:val="24"/>
        </w:rPr>
        <w:t xml:space="preserve">την τροπολογία για τους δασικούς χάρτες και σχεδόν μια εβδομάδα μετά, δηλαδή σήμερα στην Ολομέλεια, κατατέθηκε η τροπολογία μόλις πριν λίγες ώρες. </w:t>
      </w:r>
    </w:p>
    <w:p w14:paraId="5DC78B2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Βέβαια, το μεγαλύτερο κακό δεν είναι η καθυστέρηση. Είναι ότι δεν αντιλαμβάνεστε τα προβλήματα, αλλά και τις</w:t>
      </w:r>
      <w:r>
        <w:rPr>
          <w:rFonts w:eastAsia="Times New Roman" w:cs="Times New Roman"/>
          <w:szCs w:val="24"/>
        </w:rPr>
        <w:t xml:space="preserve"> συνέπειες που θα έχουν για τον αγροτικό κόσμο της χώρας οι αστοχίες και οι απαράδεκτες διαδικασίες σας. Και επειδή βεβαίως κατά την προσφιλή σας τακτική θα σπεύσετε να ρίξετε το ανάθεμα της αβελτηρίας σας στη Νέα Δημοκρατία και να ισχυριστείτε ότι δήθεν ε</w:t>
      </w:r>
      <w:r>
        <w:rPr>
          <w:rFonts w:eastAsia="Times New Roman" w:cs="Times New Roman"/>
          <w:szCs w:val="24"/>
        </w:rPr>
        <w:t xml:space="preserve">μείς δεν θέλουμε τους δασικούς χάρτες, θα σας απαντήσω ότι βεβαίως και τους θέλουμε, αλλά όχι ως μέσο άσκοπης ταλαιπωρίας των </w:t>
      </w:r>
      <w:proofErr w:type="spellStart"/>
      <w:r>
        <w:rPr>
          <w:rFonts w:eastAsia="Times New Roman" w:cs="Times New Roman"/>
          <w:szCs w:val="24"/>
        </w:rPr>
        <w:t>συναλλασσομένων</w:t>
      </w:r>
      <w:proofErr w:type="spellEnd"/>
      <w:r>
        <w:rPr>
          <w:rFonts w:eastAsia="Times New Roman" w:cs="Times New Roman"/>
          <w:szCs w:val="24"/>
        </w:rPr>
        <w:t xml:space="preserve">, όχι ως νέο χαράτσι, όχι σαν μια νέα ευκαιρία </w:t>
      </w:r>
      <w:proofErr w:type="spellStart"/>
      <w:r>
        <w:rPr>
          <w:rFonts w:eastAsia="Times New Roman" w:cs="Times New Roman"/>
          <w:szCs w:val="24"/>
        </w:rPr>
        <w:t>φοροεπιδρομής</w:t>
      </w:r>
      <w:proofErr w:type="spellEnd"/>
      <w:r>
        <w:rPr>
          <w:rFonts w:eastAsia="Times New Roman" w:cs="Times New Roman"/>
          <w:szCs w:val="24"/>
        </w:rPr>
        <w:t xml:space="preserve"> στις πλάτες των αγροτών και των κτηνοτρόφων, που έχετε</w:t>
      </w:r>
      <w:r>
        <w:rPr>
          <w:rFonts w:eastAsia="Times New Roman" w:cs="Times New Roman"/>
          <w:szCs w:val="24"/>
        </w:rPr>
        <w:t xml:space="preserve"> ρημάξει στην κυριολεξία με τις πολιτικές σας.</w:t>
      </w:r>
    </w:p>
    <w:p w14:paraId="5DC78B2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Κατά την παρέμβασή μου στην </w:t>
      </w:r>
      <w:r>
        <w:rPr>
          <w:rFonts w:eastAsia="Times New Roman" w:cs="Times New Roman"/>
          <w:szCs w:val="24"/>
        </w:rPr>
        <w:t xml:space="preserve">επιτροπή </w:t>
      </w:r>
      <w:r>
        <w:rPr>
          <w:rFonts w:eastAsia="Times New Roman" w:cs="Times New Roman"/>
          <w:szCs w:val="24"/>
        </w:rPr>
        <w:t>είπα ότι η προθεσμία των δύο μηνών για τις αντιρρήσεις και των δύο χρόνων για την εξαγορά που κάναμε, καθώς και οι πέντε, έξι μέρες που περιμέναμε να το δούμε στο χαρτί, ου</w:t>
      </w:r>
      <w:r>
        <w:rPr>
          <w:rFonts w:eastAsia="Times New Roman" w:cs="Times New Roman"/>
          <w:szCs w:val="24"/>
        </w:rPr>
        <w:t xml:space="preserve">δόλως λύνει το πρόβλημα. Και λέω «ουδόλως», γιατί αν η Κυβέρνησή σας έκανε τον κόπο να ρωτήσει τι γίνεται στα δασαρχεία, αλλά και στις πύλες ΟΣΔΕ, θα αντιλαμβανόταν το ελάχιστο ποσοστό των αγροτών που έχουν </w:t>
      </w:r>
      <w:r>
        <w:rPr>
          <w:rFonts w:eastAsia="Times New Roman" w:cs="Times New Roman"/>
          <w:szCs w:val="24"/>
        </w:rPr>
        <w:lastRenderedPageBreak/>
        <w:t>μπει στη διαδικασία διεκδίκησης λόγω αφ’ ενός της</w:t>
      </w:r>
      <w:r>
        <w:rPr>
          <w:rFonts w:eastAsia="Times New Roman" w:cs="Times New Roman"/>
          <w:szCs w:val="24"/>
        </w:rPr>
        <w:t xml:space="preserve"> άσκοπης σε πολλές περιπτώσεις γραφειοκρατικής ταλαιπωρίας και αφ’ ετέρου του βαρύτατου κόστους που αυτή συνεπάγεται, το οποίο χωρίς υπερβολή ξεπερνά ακόμη και την αξία των χωραφιών. </w:t>
      </w:r>
    </w:p>
    <w:p w14:paraId="5DC78B2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Το αποτέλεσμα είναι να υπάρχει σοβαρότατος κίνδυνος ολόκληρες εκτάσεις ν</w:t>
      </w:r>
      <w:r>
        <w:rPr>
          <w:rFonts w:eastAsia="Times New Roman" w:cs="Times New Roman"/>
          <w:szCs w:val="24"/>
        </w:rPr>
        <w:t>α εγκαταλείπονται, να μη δηλωθούν τη νέα χρονιά, το 2019, στις δηλώσεις καλλιέργειας, να διακυβεύονται οι επιδοτήσεις και, βεβαίως, να διακυβεύεται η εγκατάλειψη της υπαίθρου. Υπάρχει κίνδυνος να χαθούν οι επιδοτήσεις σε μια κρίσιμη χρονική στιγμή, την ώρα</w:t>
      </w:r>
      <w:r>
        <w:rPr>
          <w:rFonts w:eastAsia="Times New Roman" w:cs="Times New Roman"/>
          <w:szCs w:val="24"/>
        </w:rPr>
        <w:t xml:space="preserve"> που τεκταίνονται οι σοβαρότατες εξελίξεις για τη νέα Κοινή Αγροτική Πολιτική, οι γενικότερες μειώσεις στον προϋπολογισμό τόσο του πρώτου όσο και του δεύτερου πυλώνα και κυρίως η </w:t>
      </w:r>
      <w:proofErr w:type="spellStart"/>
      <w:r>
        <w:rPr>
          <w:rFonts w:eastAsia="Times New Roman" w:cs="Times New Roman"/>
          <w:szCs w:val="24"/>
        </w:rPr>
        <w:t>αυστηροποίηση</w:t>
      </w:r>
      <w:proofErr w:type="spellEnd"/>
      <w:r>
        <w:rPr>
          <w:rFonts w:eastAsia="Times New Roman" w:cs="Times New Roman"/>
          <w:szCs w:val="24"/>
        </w:rPr>
        <w:t xml:space="preserve"> του πλαισίου για την απόδοση αυτών των ενισχύσεων τόσο του πρώτ</w:t>
      </w:r>
      <w:r>
        <w:rPr>
          <w:rFonts w:eastAsia="Times New Roman" w:cs="Times New Roman"/>
          <w:szCs w:val="24"/>
        </w:rPr>
        <w:t>ου όσο και του δεύτερου πυλώνα, με το νέο μοντέλο παράδοσης και τα ετήσια εθνικά στρατηγικά σχέδια.</w:t>
      </w:r>
    </w:p>
    <w:p w14:paraId="5DC78B2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5DC78B2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Και εξηγούμαι –θα χρειαστώ ένα λεπτό από την ανοχή σας, κύριε Πρόεδρε- </w:t>
      </w:r>
      <w:r>
        <w:rPr>
          <w:rFonts w:eastAsia="Times New Roman" w:cs="Times New Roman"/>
          <w:szCs w:val="24"/>
        </w:rPr>
        <w:t xml:space="preserve">για την απαράδεκτη διαδικασία σας. </w:t>
      </w:r>
    </w:p>
    <w:p w14:paraId="5DC78B2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lastRenderedPageBreak/>
        <w:t>Είναι απαράδεκτη, κυρίες και κύριοι της Κυβέρνησης, γιατί σε όλες τις εκφάνσεις της –πρόδηλο σφάλμα, αντιρρήσεις, εξαγορά, έγκριση επέμβασης- το κράτος ουσιαστικά αμφισβητεί τον εαυτό του, τις πράξεις διοίκησης που το ίδ</w:t>
      </w:r>
      <w:r>
        <w:rPr>
          <w:rFonts w:eastAsia="Times New Roman" w:cs="Times New Roman"/>
          <w:szCs w:val="24"/>
        </w:rPr>
        <w:t xml:space="preserve">ιο έχει εκδώσει και </w:t>
      </w:r>
      <w:proofErr w:type="spellStart"/>
      <w:r>
        <w:rPr>
          <w:rFonts w:eastAsia="Times New Roman" w:cs="Times New Roman"/>
          <w:szCs w:val="24"/>
        </w:rPr>
        <w:t>μετακυλίει</w:t>
      </w:r>
      <w:proofErr w:type="spellEnd"/>
      <w:r>
        <w:rPr>
          <w:rFonts w:eastAsia="Times New Roman" w:cs="Times New Roman"/>
          <w:szCs w:val="24"/>
        </w:rPr>
        <w:t xml:space="preserve"> </w:t>
      </w:r>
      <w:r>
        <w:rPr>
          <w:rFonts w:eastAsia="Times New Roman" w:cs="Times New Roman"/>
          <w:szCs w:val="24"/>
        </w:rPr>
        <w:t xml:space="preserve">το βάρος της απόδειξης αυτών των νόμιμων </w:t>
      </w:r>
      <w:proofErr w:type="spellStart"/>
      <w:r>
        <w:rPr>
          <w:rFonts w:eastAsia="Times New Roman" w:cs="Times New Roman"/>
          <w:szCs w:val="24"/>
        </w:rPr>
        <w:t>πράξεών</w:t>
      </w:r>
      <w:proofErr w:type="spellEnd"/>
      <w:r>
        <w:rPr>
          <w:rFonts w:eastAsia="Times New Roman" w:cs="Times New Roman"/>
          <w:szCs w:val="24"/>
        </w:rPr>
        <w:t xml:space="preserve"> του, με κόστος γραφειοκρατικό και οικονομικό, στους πολίτες. Παράδειγμα αποτελούν τα </w:t>
      </w:r>
      <w:proofErr w:type="spellStart"/>
      <w:r>
        <w:rPr>
          <w:rFonts w:eastAsia="Times New Roman" w:cs="Times New Roman"/>
          <w:szCs w:val="24"/>
        </w:rPr>
        <w:t>κληροτεμάχια</w:t>
      </w:r>
      <w:proofErr w:type="spellEnd"/>
      <w:r>
        <w:rPr>
          <w:rFonts w:eastAsia="Times New Roman" w:cs="Times New Roman"/>
          <w:szCs w:val="24"/>
        </w:rPr>
        <w:t xml:space="preserve"> από αναδασμούς, διανομές, απαλλοτριώσεις που νέμονται οι γεωργοί και οι κτηνοτ</w:t>
      </w:r>
      <w:r>
        <w:rPr>
          <w:rFonts w:eastAsia="Times New Roman" w:cs="Times New Roman"/>
          <w:szCs w:val="24"/>
        </w:rPr>
        <w:t xml:space="preserve">ρόφοι με νόμιμο τίτλο από τις Διευθύνσεις Γεωργίας. Βγάζοντας αυτά τα αγροτεμάχια δασικά ή </w:t>
      </w:r>
      <w:proofErr w:type="spellStart"/>
      <w:r>
        <w:rPr>
          <w:rFonts w:eastAsia="Times New Roman" w:cs="Times New Roman"/>
          <w:szCs w:val="24"/>
        </w:rPr>
        <w:t>χερσολίβαδα</w:t>
      </w:r>
      <w:proofErr w:type="spellEnd"/>
      <w:r>
        <w:rPr>
          <w:rFonts w:eastAsia="Times New Roman" w:cs="Times New Roman"/>
          <w:szCs w:val="24"/>
        </w:rPr>
        <w:t>, καλείτε τους δικαιούχους να κάνουν πρόδηλο σφάλμα για να αποδείξουν τη νομιμότητα των τίτλων που το κράτος τους έχει δώσει. Μιλάμε για πρόδηλο σφάλμα χω</w:t>
      </w:r>
      <w:r>
        <w:rPr>
          <w:rFonts w:eastAsia="Times New Roman" w:cs="Times New Roman"/>
          <w:szCs w:val="24"/>
        </w:rPr>
        <w:t>ρίς τέλος, αλλά βεβαίως με κόστος τοπογράφου, μηχανικού, φακέλου, μίνιμουμ 200 ευρώ. Και αφού βεβαίως κάνουν το πρόδηλο σφάλμα, το σύστημα τους απορρίπτει και τους οδηγεί στις αντιρρήσεις.</w:t>
      </w:r>
    </w:p>
    <w:p w14:paraId="5DC78B2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Θα σας πω ένα παράδειγμα κτηνοτρόφου. Έχει στα χέρια του άδεια ιδρύ</w:t>
      </w:r>
      <w:r>
        <w:rPr>
          <w:rFonts w:eastAsia="Times New Roman" w:cs="Times New Roman"/>
          <w:szCs w:val="24"/>
        </w:rPr>
        <w:t xml:space="preserve">σεως και λειτουργίας ποιμνιοστασίου από το 1998. Έχει στα χέρια του άδεια νομιμοποίησης οικοδομικών εργασιών επί της συγκεκριμένης έκτασης. Και του βγάζει η φωτοερμηνεία τον συγκεκριμένο χώρο ως δασικό και τον καλεί να μπει σ’ αυτήν την </w:t>
      </w:r>
      <w:proofErr w:type="spellStart"/>
      <w:r>
        <w:rPr>
          <w:rFonts w:eastAsia="Times New Roman" w:cs="Times New Roman"/>
          <w:szCs w:val="24"/>
        </w:rPr>
        <w:t>κοστοβόρα</w:t>
      </w:r>
      <w:proofErr w:type="spellEnd"/>
      <w:r>
        <w:rPr>
          <w:rFonts w:eastAsia="Times New Roman" w:cs="Times New Roman"/>
          <w:szCs w:val="24"/>
        </w:rPr>
        <w:t xml:space="preserve"> διαδικασί</w:t>
      </w:r>
      <w:r>
        <w:rPr>
          <w:rFonts w:eastAsia="Times New Roman" w:cs="Times New Roman"/>
          <w:szCs w:val="24"/>
        </w:rPr>
        <w:t xml:space="preserve">α να αποδείξει ότι αυτές οι πράξεις διοίκησης τις οποίες έχει στα χέρια του είναι νόμιμες. Φεύγει από το </w:t>
      </w:r>
      <w:r>
        <w:rPr>
          <w:rFonts w:eastAsia="Times New Roman" w:cs="Times New Roman"/>
          <w:szCs w:val="24"/>
        </w:rPr>
        <w:lastRenderedPageBreak/>
        <w:t xml:space="preserve">πρόδηλο σφάλμα και πηγαίνει στις αντιρρήσεις. Εκεί βεβαίως έρχεται το τέλος. </w:t>
      </w:r>
    </w:p>
    <w:p w14:paraId="5DC78B2A"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Είναι 90 ευρώ το τέλος υποβολής για χωράφια έως πέντε στρέμματα. Και εάν </w:t>
      </w:r>
      <w:r>
        <w:rPr>
          <w:rFonts w:eastAsia="Times New Roman" w:cs="Times New Roman"/>
          <w:szCs w:val="24"/>
        </w:rPr>
        <w:t xml:space="preserve">ο αγρότης έχει πέντε τέτοια </w:t>
      </w:r>
      <w:proofErr w:type="spellStart"/>
      <w:r>
        <w:rPr>
          <w:rFonts w:eastAsia="Times New Roman" w:cs="Times New Roman"/>
          <w:szCs w:val="24"/>
        </w:rPr>
        <w:t>κληροτεμάχια</w:t>
      </w:r>
      <w:proofErr w:type="spellEnd"/>
      <w:r>
        <w:rPr>
          <w:rFonts w:eastAsia="Times New Roman" w:cs="Times New Roman"/>
          <w:szCs w:val="24"/>
        </w:rPr>
        <w:t xml:space="preserve"> -έχει αυτή την ατυχία-, </w:t>
      </w:r>
      <w:r w:rsidRPr="00E57B5A">
        <w:rPr>
          <w:rFonts w:eastAsia="Times New Roman" w:cs="Times New Roman"/>
          <w:szCs w:val="24"/>
        </w:rPr>
        <w:t>πρέπει να</w:t>
      </w:r>
      <w:r>
        <w:rPr>
          <w:rFonts w:eastAsia="Times New Roman" w:cs="Times New Roman"/>
          <w:szCs w:val="24"/>
        </w:rPr>
        <w:t xml:space="preserve"> πληρώσει 450 ευρώ μόνο για το τέλος, χώρια το κόστος φακέλων. Εάν έχει δε εκατό στρέμματα αμφισβητούμενα, δηλαδή μια μέση ιδιοκτησία, </w:t>
      </w:r>
      <w:r w:rsidRPr="00E57B5A">
        <w:rPr>
          <w:rFonts w:eastAsia="Times New Roman" w:cs="Times New Roman"/>
          <w:szCs w:val="24"/>
        </w:rPr>
        <w:t>πρέπει να</w:t>
      </w:r>
      <w:r>
        <w:rPr>
          <w:rFonts w:eastAsia="Times New Roman" w:cs="Times New Roman"/>
          <w:szCs w:val="24"/>
        </w:rPr>
        <w:t xml:space="preserve"> πληρώσει 700 ευρώ μόνο για το τέλος. </w:t>
      </w:r>
    </w:p>
    <w:p w14:paraId="5DC78B2B"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 λοιπόν, σας πληροφορώ ότι είναι εκατοντάδες, για να μην πω περισσότεροι, οι αγρότες που λένε ότι η ιδιοκτησία τους στοιχίζει λιγότερο και δεν μπαίνουν στη διαδικασία και εγκαταλείπουν την όλη προσπάθεια. </w:t>
      </w:r>
    </w:p>
    <w:p w14:paraId="5DC78B2C"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Η ανωτέρω βεβαίως διαδικασία θα μπορούσε να απο</w:t>
      </w:r>
      <w:r>
        <w:rPr>
          <w:rFonts w:eastAsia="Times New Roman" w:cs="Times New Roman"/>
          <w:szCs w:val="24"/>
        </w:rPr>
        <w:t xml:space="preserve">φευχθεί αν και μόνο η Διεύθυνση Δασών έπαιρνε το αρχείο των </w:t>
      </w:r>
      <w:proofErr w:type="spellStart"/>
      <w:r>
        <w:rPr>
          <w:rFonts w:eastAsia="Times New Roman" w:cs="Times New Roman"/>
          <w:szCs w:val="24"/>
        </w:rPr>
        <w:t>κληροτεμαχίων</w:t>
      </w:r>
      <w:proofErr w:type="spellEnd"/>
      <w:r>
        <w:rPr>
          <w:rFonts w:eastAsia="Times New Roman" w:cs="Times New Roman"/>
          <w:szCs w:val="24"/>
        </w:rPr>
        <w:t xml:space="preserve"> από το Τμήμα </w:t>
      </w:r>
      <w:r w:rsidRPr="00911877">
        <w:rPr>
          <w:rFonts w:eastAsia="Times New Roman" w:cs="Times New Roman"/>
          <w:szCs w:val="24"/>
        </w:rPr>
        <w:t>Πολιτική</w:t>
      </w:r>
      <w:r>
        <w:rPr>
          <w:rFonts w:eastAsia="Times New Roman" w:cs="Times New Roman"/>
          <w:szCs w:val="24"/>
        </w:rPr>
        <w:t>ς Γης. Το ίδιο πρόβλημα βεβαίως αντιμετωπίζουν και οι ιδιοκτησίες από κληρονομιές, ιδιοκτησίες δηλαδή από χρησικτησία σε περιοχές που δεν υπάρχει ούτε διανομή ού</w:t>
      </w:r>
      <w:r>
        <w:rPr>
          <w:rFonts w:eastAsia="Times New Roman" w:cs="Times New Roman"/>
          <w:szCs w:val="24"/>
        </w:rPr>
        <w:t>τε αναδασμός και το ιδιοκτησιακό καθεστώς δεν είναι ξεκάθαρο.</w:t>
      </w:r>
    </w:p>
    <w:p w14:paraId="5DC78B2D"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Ολόκληρα αγροτεμάχια, </w:t>
      </w:r>
      <w:r w:rsidRPr="00390D90">
        <w:rPr>
          <w:rFonts w:eastAsia="Times New Roman" w:cs="Times New Roman"/>
          <w:szCs w:val="24"/>
        </w:rPr>
        <w:t>κύριε Υπουργέ,</w:t>
      </w:r>
      <w:r>
        <w:rPr>
          <w:rFonts w:eastAsia="Times New Roman" w:cs="Times New Roman"/>
          <w:szCs w:val="24"/>
        </w:rPr>
        <w:t xml:space="preserve"> στον </w:t>
      </w:r>
      <w:r>
        <w:rPr>
          <w:rFonts w:eastAsia="Times New Roman" w:cs="Times New Roman"/>
          <w:szCs w:val="24"/>
        </w:rPr>
        <w:t xml:space="preserve">Νομό </w:t>
      </w:r>
      <w:r>
        <w:rPr>
          <w:rFonts w:eastAsia="Times New Roman" w:cs="Times New Roman"/>
          <w:szCs w:val="24"/>
        </w:rPr>
        <w:t xml:space="preserve">Σερρών, από τον οποίο προέρχομαι, βρίσκονται σε αυτή την κατάσταση, όπως και σε άλλους </w:t>
      </w:r>
      <w:r>
        <w:rPr>
          <w:rFonts w:eastAsia="Times New Roman" w:cs="Times New Roman"/>
          <w:szCs w:val="24"/>
        </w:rPr>
        <w:lastRenderedPageBreak/>
        <w:t>νομούς βεβαίως, και δεν υπάρχει ουδεμία κατεύθυνση από το δα</w:t>
      </w:r>
      <w:r>
        <w:rPr>
          <w:rFonts w:eastAsia="Times New Roman" w:cs="Times New Roman"/>
          <w:szCs w:val="24"/>
        </w:rPr>
        <w:t>σαρχείο και την οποιαδήποτε νομική υπηρεσία για το τι να κάνουν, ενώ κανείς βεβαίως δεν διαβεβαιώνει τον πολίτη ότι, προσκομίζοντας τα δικαιολογητικά και πληρώνοντας τα τέλη των αντιρρήσεων και τα λοιπά, θα δικαιωθεί τελικά.</w:t>
      </w:r>
    </w:p>
    <w:p w14:paraId="5DC78B2E" w14:textId="77777777" w:rsidR="00A02DB2" w:rsidRDefault="00AC477D">
      <w:pPr>
        <w:tabs>
          <w:tab w:val="left" w:pos="3873"/>
        </w:tabs>
        <w:spacing w:line="600" w:lineRule="auto"/>
        <w:ind w:firstLine="720"/>
        <w:jc w:val="both"/>
        <w:rPr>
          <w:rFonts w:eastAsia="Times New Roman" w:cs="Times New Roman"/>
          <w:szCs w:val="24"/>
        </w:rPr>
      </w:pPr>
      <w:r w:rsidRPr="00984B2C">
        <w:rPr>
          <w:rFonts w:eastAsia="Times New Roman" w:cs="Times New Roman"/>
          <w:szCs w:val="24"/>
        </w:rPr>
        <w:t xml:space="preserve">Σ' ό,τι </w:t>
      </w:r>
      <w:r>
        <w:rPr>
          <w:rFonts w:eastAsia="Times New Roman" w:cs="Times New Roman"/>
          <w:szCs w:val="24"/>
        </w:rPr>
        <w:t xml:space="preserve">δε </w:t>
      </w:r>
      <w:r w:rsidRPr="00984B2C">
        <w:rPr>
          <w:rFonts w:eastAsia="Times New Roman" w:cs="Times New Roman"/>
          <w:szCs w:val="24"/>
        </w:rPr>
        <w:t>αφορά</w:t>
      </w:r>
      <w:r>
        <w:rPr>
          <w:rFonts w:eastAsia="Times New Roman" w:cs="Times New Roman"/>
          <w:szCs w:val="24"/>
        </w:rPr>
        <w:t xml:space="preserve"> στην εξαγορά, </w:t>
      </w:r>
      <w:r>
        <w:rPr>
          <w:rFonts w:eastAsia="Times New Roman" w:cs="Times New Roman"/>
          <w:szCs w:val="24"/>
        </w:rPr>
        <w:t>στην οποία μπορούν</w:t>
      </w:r>
      <w:r w:rsidRPr="00224BE3">
        <w:rPr>
          <w:rFonts w:eastAsia="Times New Roman" w:cs="Times New Roman"/>
          <w:szCs w:val="24"/>
        </w:rPr>
        <w:t xml:space="preserve"> </w:t>
      </w:r>
      <w:r>
        <w:rPr>
          <w:rFonts w:eastAsia="Times New Roman" w:cs="Times New Roman"/>
          <w:szCs w:val="24"/>
        </w:rPr>
        <w:t>και θέλουν να προσφύγουν κάποιοι, πρώτον, δυσκολεύονται να αποδείξουν κυριότητα στις παραπάνω περιγραφόμενες περιπτώσεις οι προ του ’75 και οι δηλώσεις ΟΣΔΕ, όπως ξέρετε, έχουν στοιχεία από το 1996 και εντεύθεν και, δεύτερον, δεν είναι α</w:t>
      </w:r>
      <w:r>
        <w:rPr>
          <w:rFonts w:eastAsia="Times New Roman" w:cs="Times New Roman"/>
          <w:szCs w:val="24"/>
        </w:rPr>
        <w:t>πολύτως σαφές το τίμημα εξαγοράς ή έγκρισης επέμβασης.</w:t>
      </w:r>
    </w:p>
    <w:p w14:paraId="5DC78B2F" w14:textId="77777777" w:rsidR="00A02DB2" w:rsidRDefault="00AC477D">
      <w:pPr>
        <w:tabs>
          <w:tab w:val="left" w:pos="3873"/>
        </w:tabs>
        <w:spacing w:line="600" w:lineRule="auto"/>
        <w:ind w:firstLine="720"/>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Κυρία Αραμπατζή, έχετε φτάσει στα δέκα λεπτά.</w:t>
      </w:r>
    </w:p>
    <w:p w14:paraId="5DC78B30"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Κλείνω, </w:t>
      </w:r>
      <w:r w:rsidRPr="00A341B8">
        <w:rPr>
          <w:rFonts w:eastAsia="Times New Roman" w:cs="Times New Roman"/>
          <w:szCs w:val="24"/>
        </w:rPr>
        <w:t>κύριε Πρόεδρε</w:t>
      </w:r>
      <w:r>
        <w:rPr>
          <w:rFonts w:eastAsia="Times New Roman" w:cs="Times New Roman"/>
          <w:szCs w:val="24"/>
        </w:rPr>
        <w:t>. Σας ευχαριστώ.</w:t>
      </w:r>
    </w:p>
    <w:p w14:paraId="5DC78B31"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Βεβαίως, οριστική και συγκεκριμένη απάντηση για την τύχη των </w:t>
      </w:r>
      <w:r>
        <w:rPr>
          <w:rFonts w:eastAsia="Times New Roman" w:cs="Times New Roman"/>
          <w:szCs w:val="24"/>
        </w:rPr>
        <w:t>δικαιωμάτων των επιδοτήσεων των αγροτών, αλλά και του κινδύνου εγκατάλειψης της αγροτικής γης δεν παίρνουμε από τα επίσημα χείλη του Υπουργού Αγροτικής Ανάπτυξης. Το θέμα είναι πάρα πολύ σοβαρό.</w:t>
      </w:r>
    </w:p>
    <w:p w14:paraId="5DC78B32" w14:textId="77777777" w:rsidR="00A02DB2" w:rsidRDefault="00AC477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Συνοψίζοντας, λέω τα εξής. </w:t>
      </w:r>
      <w:proofErr w:type="spellStart"/>
      <w:r>
        <w:rPr>
          <w:rFonts w:eastAsia="Times New Roman" w:cs="Times New Roman"/>
          <w:szCs w:val="24"/>
        </w:rPr>
        <w:t>Κληροτεμάχια</w:t>
      </w:r>
      <w:proofErr w:type="spellEnd"/>
      <w:r>
        <w:rPr>
          <w:rFonts w:eastAsia="Times New Roman" w:cs="Times New Roman"/>
          <w:szCs w:val="24"/>
        </w:rPr>
        <w:t xml:space="preserve"> </w:t>
      </w:r>
      <w:r>
        <w:rPr>
          <w:rFonts w:eastAsia="Times New Roman" w:cs="Times New Roman"/>
          <w:szCs w:val="24"/>
        </w:rPr>
        <w:t>τα οποία</w:t>
      </w:r>
      <w:r>
        <w:rPr>
          <w:rFonts w:eastAsia="Times New Roman" w:cs="Times New Roman"/>
          <w:szCs w:val="24"/>
        </w:rPr>
        <w:t xml:space="preserve"> προέρχονται </w:t>
      </w:r>
      <w:r>
        <w:rPr>
          <w:rFonts w:eastAsia="Times New Roman" w:cs="Times New Roman"/>
          <w:szCs w:val="24"/>
        </w:rPr>
        <w:t xml:space="preserve">από αναδασμούς, διανομές, απαλλοτριώσεις, οποιαδήποτε παραχώρηση από το </w:t>
      </w:r>
      <w:r>
        <w:rPr>
          <w:rFonts w:eastAsia="Times New Roman" w:cs="Times New Roman"/>
          <w:szCs w:val="24"/>
        </w:rPr>
        <w:lastRenderedPageBreak/>
        <w:t xml:space="preserve">Υπουργείο Αγροτικής Ανάπτυξης να εξαιρεθούν της υποχρέωσης. Να υπάρξει συνολικό τέλος ανά δικαιούχο και όχι ανά αγροτεμάχιο, </w:t>
      </w:r>
      <w:r w:rsidRPr="003173C1">
        <w:rPr>
          <w:rFonts w:eastAsia="Times New Roman"/>
          <w:bCs/>
        </w:rPr>
        <w:t>προκειμένου να</w:t>
      </w:r>
      <w:r>
        <w:rPr>
          <w:rFonts w:eastAsia="Times New Roman" w:cs="Times New Roman"/>
          <w:szCs w:val="24"/>
        </w:rPr>
        <w:t xml:space="preserve"> μπορέσουν οι αγρότες να προχωρήσουν τις διαδ</w:t>
      </w:r>
      <w:r>
        <w:rPr>
          <w:rFonts w:eastAsia="Times New Roman" w:cs="Times New Roman"/>
          <w:szCs w:val="24"/>
        </w:rPr>
        <w:t xml:space="preserve">ικασίες στη δύσκολη αυτή </w:t>
      </w:r>
      <w:r w:rsidRPr="00A42664">
        <w:rPr>
          <w:rFonts w:eastAsia="Times New Roman" w:cs="Times New Roman"/>
          <w:szCs w:val="24"/>
        </w:rPr>
        <w:t>οικονο</w:t>
      </w:r>
      <w:r>
        <w:rPr>
          <w:rFonts w:eastAsia="Times New Roman" w:cs="Times New Roman"/>
          <w:szCs w:val="24"/>
        </w:rPr>
        <w:t xml:space="preserve">μική συγκυρία που βιώνουν. Σε χωριά που δεν είχαν κτηματολόγιο οι διαδικασίες να ξεκινήσουν με την ολοκλήρωση του κτηματολογίου. Και εκεί που έχουν γίνει οι αντιρρήσεις από την προηγούμενη χρονιά να λειτουργήσουν, </w:t>
      </w:r>
      <w:r w:rsidRPr="00390D90">
        <w:rPr>
          <w:rFonts w:eastAsia="Times New Roman" w:cs="Times New Roman"/>
          <w:szCs w:val="24"/>
        </w:rPr>
        <w:t>κύριε Υπουρ</w:t>
      </w:r>
      <w:r w:rsidRPr="00390D90">
        <w:rPr>
          <w:rFonts w:eastAsia="Times New Roman" w:cs="Times New Roman"/>
          <w:szCs w:val="24"/>
        </w:rPr>
        <w:t>γέ,</w:t>
      </w:r>
      <w:r>
        <w:rPr>
          <w:rFonts w:eastAsia="Times New Roman" w:cs="Times New Roman"/>
          <w:szCs w:val="24"/>
        </w:rPr>
        <w:t xml:space="preserve"> οι υπηρεσίες ΕΠΑΑ για να επιλυθούν οι διαφορές.</w:t>
      </w:r>
    </w:p>
    <w:p w14:paraId="5DC78B33" w14:textId="77777777" w:rsidR="00A02DB2" w:rsidRDefault="00AC477D">
      <w:pPr>
        <w:tabs>
          <w:tab w:val="left" w:pos="3873"/>
        </w:tabs>
        <w:spacing w:line="600" w:lineRule="auto"/>
        <w:ind w:firstLine="720"/>
        <w:jc w:val="both"/>
        <w:rPr>
          <w:rFonts w:eastAsia="Times New Roman" w:cs="Times New Roman"/>
          <w:szCs w:val="24"/>
        </w:rPr>
      </w:pPr>
      <w:r w:rsidRPr="00AC365A">
        <w:rPr>
          <w:rFonts w:eastAsia="Times New Roman"/>
          <w:szCs w:val="24"/>
        </w:rPr>
        <w:t>Ευχαριστώ πολύ.</w:t>
      </w:r>
      <w:r>
        <w:rPr>
          <w:rFonts w:eastAsia="Times New Roman" w:cs="Times New Roman"/>
          <w:szCs w:val="24"/>
        </w:rPr>
        <w:t xml:space="preserve"> </w:t>
      </w:r>
    </w:p>
    <w:p w14:paraId="5DC78B34" w14:textId="77777777" w:rsidR="00A02DB2" w:rsidRDefault="00AC477D">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5DC78B35" w14:textId="77777777" w:rsidR="00A02DB2" w:rsidRDefault="00AC477D">
      <w:pPr>
        <w:tabs>
          <w:tab w:val="left" w:pos="3873"/>
        </w:tabs>
        <w:spacing w:line="600" w:lineRule="auto"/>
        <w:ind w:firstLine="720"/>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Ευχαριστούμε την κ. Αραμπατζή.</w:t>
      </w:r>
    </w:p>
    <w:p w14:paraId="5DC78B36" w14:textId="77777777" w:rsidR="00A02DB2" w:rsidRDefault="00AC477D">
      <w:pPr>
        <w:spacing w:line="600" w:lineRule="auto"/>
        <w:ind w:firstLine="720"/>
        <w:jc w:val="both"/>
        <w:rPr>
          <w:rFonts w:eastAsia="Times New Roman" w:cs="Times New Roman"/>
        </w:rPr>
      </w:pPr>
      <w:r w:rsidRPr="00FF2A0A">
        <w:rPr>
          <w:rFonts w:eastAsia="Times New Roman" w:cs="Times New Roman"/>
        </w:rPr>
        <w:t xml:space="preserve">Κυρίες και κύριοι συνάδελφοι, έχω την τιμή να ανακοινώσω στο Σώμα ότι </w:t>
      </w:r>
      <w:r w:rsidRPr="00FF2A0A">
        <w:rPr>
          <w:rFonts w:eastAsia="Times New Roman" w:cs="Times New Roman"/>
        </w:rPr>
        <w:t xml:space="preserve">τη συνεδρίασή μας παρακολουθούν από τα άνω δυτικά θεωρεία, αφού προηγουμένως ξεναγήθηκαν στην έκθεση της </w:t>
      </w:r>
      <w:r>
        <w:rPr>
          <w:rFonts w:eastAsia="Times New Roman" w:cs="Times New Roman"/>
        </w:rPr>
        <w:t>α</w:t>
      </w:r>
      <w:r w:rsidRPr="00FF2A0A">
        <w:rPr>
          <w:rFonts w:eastAsia="Times New Roman" w:cs="Times New Roman"/>
        </w:rPr>
        <w:t xml:space="preserve">ίθουσας </w:t>
      </w:r>
      <w:r w:rsidRPr="00FF2A0A">
        <w:rPr>
          <w:rFonts w:eastAsia="Times New Roman" w:cs="Times New Roman"/>
        </w:rPr>
        <w:t xml:space="preserve">«ΕΛΕΥΘΕΡΙΟΣ ΒΕΝΙΖΕΛΟΣ» και ενημερώθηκαν για την ιστορία του κτηρίου και τον τρόπο οργάνωσης και λειτουργίας της Βουλής, είκοσι </w:t>
      </w:r>
      <w:r>
        <w:rPr>
          <w:rFonts w:eastAsia="Times New Roman" w:cs="Times New Roman"/>
        </w:rPr>
        <w:t>τρεις</w:t>
      </w:r>
      <w:r w:rsidRPr="00FF2A0A">
        <w:rPr>
          <w:rFonts w:eastAsia="Times New Roman" w:cs="Times New Roman"/>
        </w:rPr>
        <w:t xml:space="preserve"> μαθήτριες</w:t>
      </w:r>
      <w:r w:rsidRPr="00FF2A0A">
        <w:rPr>
          <w:rFonts w:eastAsia="Times New Roman" w:cs="Times New Roman"/>
        </w:rPr>
        <w:t xml:space="preserve"> και μαθητές και </w:t>
      </w:r>
      <w:r>
        <w:rPr>
          <w:rFonts w:eastAsia="Times New Roman" w:cs="Times New Roman"/>
        </w:rPr>
        <w:t>τέσσερις</w:t>
      </w:r>
      <w:r w:rsidRPr="00FF2A0A">
        <w:rPr>
          <w:rFonts w:eastAsia="Times New Roman" w:cs="Times New Roman"/>
        </w:rPr>
        <w:t xml:space="preserve"> </w:t>
      </w:r>
      <w:r w:rsidRPr="00FF2A0A">
        <w:rPr>
          <w:rFonts w:eastAsia="Times New Roman" w:cs="Times New Roman"/>
        </w:rPr>
        <w:t>εκπαιδευτικοί</w:t>
      </w:r>
      <w:r>
        <w:rPr>
          <w:rFonts w:eastAsia="Times New Roman" w:cs="Times New Roman"/>
        </w:rPr>
        <w:t>-</w:t>
      </w:r>
      <w:r w:rsidRPr="00FF2A0A">
        <w:rPr>
          <w:rFonts w:eastAsia="Times New Roman" w:cs="Times New Roman"/>
        </w:rPr>
        <w:t xml:space="preserve">συνοδοί τους από το Δημοτικό Σχολείο </w:t>
      </w:r>
      <w:proofErr w:type="spellStart"/>
      <w:r>
        <w:rPr>
          <w:rFonts w:eastAsia="Times New Roman" w:cs="Times New Roman"/>
        </w:rPr>
        <w:t>Βαρυπέτρου</w:t>
      </w:r>
      <w:proofErr w:type="spellEnd"/>
      <w:r>
        <w:rPr>
          <w:rFonts w:eastAsia="Times New Roman" w:cs="Times New Roman"/>
        </w:rPr>
        <w:t xml:space="preserve"> Χανίων. </w:t>
      </w:r>
      <w:r w:rsidRPr="00FF2A0A">
        <w:rPr>
          <w:rFonts w:eastAsia="Times New Roman" w:cs="Times New Roman"/>
        </w:rPr>
        <w:t xml:space="preserve"> </w:t>
      </w:r>
    </w:p>
    <w:p w14:paraId="5DC78B37" w14:textId="77777777" w:rsidR="00A02DB2" w:rsidRDefault="00AC477D">
      <w:pPr>
        <w:spacing w:line="600" w:lineRule="auto"/>
        <w:ind w:firstLine="720"/>
        <w:jc w:val="both"/>
        <w:rPr>
          <w:rFonts w:eastAsia="Times New Roman" w:cs="Times New Roman"/>
        </w:rPr>
      </w:pPr>
      <w:r>
        <w:rPr>
          <w:rFonts w:eastAsia="Times New Roman" w:cs="Times New Roman"/>
        </w:rPr>
        <w:lastRenderedPageBreak/>
        <w:t>Η Βουλή σά</w:t>
      </w:r>
      <w:r w:rsidRPr="00FF2A0A">
        <w:rPr>
          <w:rFonts w:eastAsia="Times New Roman" w:cs="Times New Roman"/>
        </w:rPr>
        <w:t>ς καλωσορίζει</w:t>
      </w:r>
      <w:r>
        <w:rPr>
          <w:rFonts w:eastAsia="Times New Roman" w:cs="Times New Roman"/>
        </w:rPr>
        <w:t>, παιδιά</w:t>
      </w:r>
      <w:r w:rsidRPr="00FF2A0A">
        <w:rPr>
          <w:rFonts w:eastAsia="Times New Roman" w:cs="Times New Roman"/>
        </w:rPr>
        <w:t xml:space="preserve">. </w:t>
      </w:r>
    </w:p>
    <w:p w14:paraId="5DC78B38" w14:textId="77777777" w:rsidR="00A02DB2" w:rsidRDefault="00AC477D">
      <w:pPr>
        <w:spacing w:line="600" w:lineRule="auto"/>
        <w:ind w:firstLine="720"/>
        <w:jc w:val="center"/>
        <w:rPr>
          <w:rFonts w:eastAsia="Times New Roman" w:cs="Times New Roman"/>
        </w:rPr>
      </w:pPr>
      <w:r w:rsidRPr="00FF2A0A">
        <w:rPr>
          <w:rFonts w:eastAsia="Times New Roman" w:cs="Times New Roman"/>
        </w:rPr>
        <w:t>(Χειροκροτήματα απ</w:t>
      </w:r>
      <w:r>
        <w:rPr>
          <w:rFonts w:eastAsia="Times New Roman" w:cs="Times New Roman"/>
        </w:rPr>
        <w:t>’</w:t>
      </w:r>
      <w:r w:rsidRPr="00FF2A0A">
        <w:rPr>
          <w:rFonts w:eastAsia="Times New Roman" w:cs="Times New Roman"/>
        </w:rPr>
        <w:t xml:space="preserve"> όλες τις πτέρυγες της Βουλής)</w:t>
      </w:r>
    </w:p>
    <w:p w14:paraId="5DC78B39"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sidRPr="00A341B8">
        <w:rPr>
          <w:rFonts w:eastAsia="Times New Roman" w:cs="Times New Roman"/>
          <w:szCs w:val="24"/>
        </w:rPr>
        <w:t>Κύριε Πρόεδρε,</w:t>
      </w:r>
      <w:r>
        <w:rPr>
          <w:rFonts w:eastAsia="Times New Roman" w:cs="Times New Roman"/>
          <w:szCs w:val="24"/>
        </w:rPr>
        <w:t xml:space="preserve"> μπορώ να έχω για έναν λεπτό τον λόγο;</w:t>
      </w:r>
    </w:p>
    <w:p w14:paraId="5DC78B3A" w14:textId="77777777" w:rsidR="00A02DB2" w:rsidRDefault="00AC477D">
      <w:pPr>
        <w:spacing w:line="600" w:lineRule="auto"/>
        <w:ind w:firstLine="720"/>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Ορίστε, κύριε Υπουργέ, έχετε τον λόγο.</w:t>
      </w:r>
    </w:p>
    <w:p w14:paraId="5DC78B3B"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Επειδή κατανοώ την ανησυχία της </w:t>
      </w:r>
      <w:r>
        <w:rPr>
          <w:rFonts w:eastAsia="Times New Roman" w:cs="Times New Roman"/>
          <w:szCs w:val="24"/>
        </w:rPr>
        <w:t xml:space="preserve">κ. </w:t>
      </w:r>
      <w:r>
        <w:rPr>
          <w:rFonts w:eastAsia="Times New Roman" w:cs="Times New Roman"/>
          <w:szCs w:val="24"/>
        </w:rPr>
        <w:t>Αραμπατζή, θέλω απλά να ενημερώσω για το εξής. Πράγματι ο χρόνος υποβολής των αντιρρήσεων ήταν πάρα πολύ μικρός και πολύ μεγάλα τα τέλη των αντιρρήσεων, αλλά και του κόστους για την αλλαγή χρήσης και παραχώρησης κυριότητας. Όλα αυτά είχαν νομοθετηθεί την π</w:t>
      </w:r>
      <w:r>
        <w:rPr>
          <w:rFonts w:eastAsia="Times New Roman" w:cs="Times New Roman"/>
          <w:szCs w:val="24"/>
        </w:rPr>
        <w:t xml:space="preserve">ερίοδο 2012-2015 που ήσασταν Βουλευτής. </w:t>
      </w:r>
    </w:p>
    <w:p w14:paraId="5DC78B3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Η περίοδος ανάρτησης ήταν μόνο σαράντα πέντε ημέρες, </w:t>
      </w:r>
      <w:r w:rsidRPr="002170BF">
        <w:rPr>
          <w:rFonts w:eastAsia="Times New Roman" w:cs="Times New Roman"/>
          <w:szCs w:val="24"/>
        </w:rPr>
        <w:t>κυρίες και κύριοι συνάδελφοι</w:t>
      </w:r>
      <w:r>
        <w:rPr>
          <w:rFonts w:eastAsia="Times New Roman" w:cs="Times New Roman"/>
          <w:szCs w:val="24"/>
        </w:rPr>
        <w:t xml:space="preserve">. Τώρα είναι οκτώ μήνες. Το τέλος αντιρρήσεων μειώθηκε κατά 80%, ενώ η προηγούμενη </w:t>
      </w:r>
      <w:r>
        <w:rPr>
          <w:rFonts w:eastAsia="Times New Roman" w:cs="Times New Roman"/>
          <w:szCs w:val="24"/>
        </w:rPr>
        <w:t>κ</w:t>
      </w:r>
      <w:r w:rsidRPr="001850F1">
        <w:rPr>
          <w:rFonts w:eastAsia="Times New Roman" w:cs="Times New Roman"/>
          <w:szCs w:val="24"/>
        </w:rPr>
        <w:t>υβέρνηση</w:t>
      </w:r>
      <w:r>
        <w:rPr>
          <w:rFonts w:eastAsia="Times New Roman" w:cs="Times New Roman"/>
          <w:szCs w:val="24"/>
        </w:rPr>
        <w:t>, στην οποία συμμετείχατε, είχε ψηφίσει πο</w:t>
      </w:r>
      <w:r>
        <w:rPr>
          <w:rFonts w:eastAsia="Times New Roman" w:cs="Times New Roman"/>
          <w:szCs w:val="24"/>
        </w:rPr>
        <w:t xml:space="preserve">λύ ακριβά τέλη αντιρρήσεων. Μάλιστα, το σημαντικότερο είναι ότι </w:t>
      </w:r>
      <w:r>
        <w:rPr>
          <w:rFonts w:eastAsia="Times New Roman" w:cs="Times New Roman"/>
          <w:szCs w:val="24"/>
        </w:rPr>
        <w:lastRenderedPageBreak/>
        <w:t xml:space="preserve">το κόστος για να πάρουν οι αγρότες τη γη, αυτό που λέμε τα εκχερσωμένα, μειώθηκε 83% και έγινε εκατό δόσεις, όταν η προηγούμενη </w:t>
      </w:r>
      <w:r>
        <w:rPr>
          <w:rFonts w:eastAsia="Times New Roman" w:cs="Times New Roman"/>
          <w:szCs w:val="24"/>
        </w:rPr>
        <w:t>κ</w:t>
      </w:r>
      <w:r w:rsidRPr="001850F1">
        <w:rPr>
          <w:rFonts w:eastAsia="Times New Roman" w:cs="Times New Roman"/>
          <w:szCs w:val="24"/>
        </w:rPr>
        <w:t>υβέρνηση</w:t>
      </w:r>
      <w:r>
        <w:rPr>
          <w:rFonts w:eastAsia="Times New Roman" w:cs="Times New Roman"/>
          <w:szCs w:val="24"/>
        </w:rPr>
        <w:t xml:space="preserve"> </w:t>
      </w:r>
      <w:r>
        <w:rPr>
          <w:rFonts w:eastAsia="Times New Roman" w:cs="Times New Roman"/>
          <w:szCs w:val="24"/>
        </w:rPr>
        <w:t xml:space="preserve">είχε νομοθετήσει εφάπαξ προκαταβολικά και πενταπλάσιο </w:t>
      </w:r>
      <w:r>
        <w:rPr>
          <w:rFonts w:eastAsia="Times New Roman" w:cs="Times New Roman"/>
          <w:szCs w:val="24"/>
        </w:rPr>
        <w:t xml:space="preserve">από ό,τι ισχύει σήμερα. Πράγματι </w:t>
      </w:r>
      <w:r w:rsidRPr="00E57B5A">
        <w:rPr>
          <w:rFonts w:eastAsia="Times New Roman" w:cs="Times New Roman"/>
          <w:szCs w:val="24"/>
        </w:rPr>
        <w:t>πρέπει να</w:t>
      </w:r>
      <w:r>
        <w:rPr>
          <w:rFonts w:eastAsia="Times New Roman" w:cs="Times New Roman"/>
          <w:szCs w:val="24"/>
        </w:rPr>
        <w:t xml:space="preserve"> στηρίξουμε τον πρωτογενή τομέα και το κάνουμε.</w:t>
      </w:r>
    </w:p>
    <w:p w14:paraId="5DC78B3D" w14:textId="77777777" w:rsidR="00A02DB2" w:rsidRDefault="00AC477D">
      <w:pPr>
        <w:spacing w:line="600" w:lineRule="auto"/>
        <w:ind w:firstLine="720"/>
        <w:jc w:val="both"/>
        <w:rPr>
          <w:rFonts w:eastAsia="Times New Roman" w:cs="Times New Roman"/>
          <w:szCs w:val="24"/>
        </w:rPr>
      </w:pPr>
      <w:r w:rsidRPr="00AC365A">
        <w:rPr>
          <w:rFonts w:eastAsia="Times New Roman"/>
          <w:szCs w:val="24"/>
        </w:rPr>
        <w:t>Ευχαριστώ πολύ.</w:t>
      </w:r>
      <w:r>
        <w:rPr>
          <w:rFonts w:eastAsia="Times New Roman" w:cs="Times New Roman"/>
          <w:szCs w:val="24"/>
        </w:rPr>
        <w:t xml:space="preserve"> </w:t>
      </w:r>
    </w:p>
    <w:p w14:paraId="5DC78B3E"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Θα είχαμε τις βοσκήσιμες γαίες από το 2017, αν ήμασταν </w:t>
      </w:r>
      <w:r>
        <w:rPr>
          <w:rFonts w:eastAsia="Times New Roman" w:cs="Times New Roman"/>
          <w:szCs w:val="24"/>
        </w:rPr>
        <w:t>κυβέρνηση</w:t>
      </w:r>
      <w:r>
        <w:rPr>
          <w:rFonts w:eastAsia="Times New Roman" w:cs="Times New Roman"/>
          <w:szCs w:val="24"/>
        </w:rPr>
        <w:t>, τις οποίες πάτε μετά το 2019!</w:t>
      </w:r>
    </w:p>
    <w:p w14:paraId="5DC78B3F" w14:textId="77777777" w:rsidR="00A02DB2" w:rsidRDefault="00AC477D">
      <w:pPr>
        <w:spacing w:line="600" w:lineRule="auto"/>
        <w:ind w:firstLine="720"/>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Κυρία Αραμπατζή, δεν ακούγεστε.</w:t>
      </w:r>
    </w:p>
    <w:p w14:paraId="5DC78B4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ο κ. Τζελέπης. Οι Σέρρες έχουν την τιμητική τους στην Αίθουσα, πρώτα με την </w:t>
      </w:r>
      <w:r>
        <w:rPr>
          <w:rFonts w:eastAsia="Times New Roman" w:cs="Times New Roman"/>
          <w:szCs w:val="24"/>
        </w:rPr>
        <w:t xml:space="preserve">κ. </w:t>
      </w:r>
      <w:r>
        <w:rPr>
          <w:rFonts w:eastAsia="Times New Roman" w:cs="Times New Roman"/>
          <w:szCs w:val="24"/>
        </w:rPr>
        <w:t xml:space="preserve">Αραμπατζή, τώρα με τον κ. Τζελέπη, τον κ. Μεγαλομύστακα, όπως και η Πέλλα με τον κ. </w:t>
      </w:r>
      <w:proofErr w:type="spellStart"/>
      <w:r>
        <w:rPr>
          <w:rFonts w:eastAsia="Times New Roman" w:cs="Times New Roman"/>
          <w:szCs w:val="24"/>
        </w:rPr>
        <w:t>Σαχινίδη</w:t>
      </w:r>
      <w:proofErr w:type="spellEnd"/>
      <w:r>
        <w:rPr>
          <w:rFonts w:eastAsia="Times New Roman" w:cs="Times New Roman"/>
          <w:szCs w:val="24"/>
        </w:rPr>
        <w:t>. Άρα, απομένει η βόρεια Ελλάδα γ</w:t>
      </w:r>
      <w:r>
        <w:rPr>
          <w:rFonts w:eastAsia="Times New Roman" w:cs="Times New Roman"/>
          <w:szCs w:val="24"/>
        </w:rPr>
        <w:t>ια να ολοκληρώσουμε.</w:t>
      </w:r>
    </w:p>
    <w:p w14:paraId="5DC78B4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Ορίστε, κύριε Τζελέπη, έχετε τον λόγο.</w:t>
      </w:r>
    </w:p>
    <w:p w14:paraId="5DC78B42" w14:textId="77777777" w:rsidR="00A02DB2" w:rsidRDefault="00AC477D">
      <w:pPr>
        <w:spacing w:line="600" w:lineRule="auto"/>
        <w:jc w:val="both"/>
        <w:rPr>
          <w:rFonts w:eastAsia="Times New Roman"/>
          <w:szCs w:val="24"/>
        </w:rPr>
      </w:pPr>
      <w:r>
        <w:rPr>
          <w:rFonts w:eastAsia="Times New Roman"/>
          <w:szCs w:val="24"/>
        </w:rPr>
        <w:tab/>
      </w:r>
      <w:r w:rsidRPr="00F9747C">
        <w:rPr>
          <w:rFonts w:eastAsia="Times New Roman"/>
          <w:b/>
          <w:szCs w:val="24"/>
        </w:rPr>
        <w:t>ΜΙΧΑΗΛ ΤΖΕΛΕΠΗΣ:</w:t>
      </w:r>
      <w:r>
        <w:rPr>
          <w:rFonts w:eastAsia="Times New Roman"/>
          <w:szCs w:val="24"/>
        </w:rPr>
        <w:t xml:space="preserve"> Ευχαριστώ, κύριε Πρόεδρε.</w:t>
      </w:r>
    </w:p>
    <w:p w14:paraId="5DC78B43" w14:textId="77777777" w:rsidR="00A02DB2" w:rsidRDefault="00AC477D">
      <w:pPr>
        <w:spacing w:line="600" w:lineRule="auto"/>
        <w:jc w:val="both"/>
        <w:rPr>
          <w:rFonts w:eastAsia="Times New Roman"/>
          <w:szCs w:val="24"/>
        </w:rPr>
      </w:pPr>
      <w:r>
        <w:rPr>
          <w:rFonts w:eastAsia="Times New Roman"/>
          <w:szCs w:val="24"/>
        </w:rPr>
        <w:tab/>
      </w:r>
      <w:r>
        <w:rPr>
          <w:rFonts w:eastAsia="Times New Roman"/>
          <w:szCs w:val="24"/>
        </w:rPr>
        <w:t>Κυρίες και κύριοι συνάδελφοι, ζήτησα τον λόγο όχι για να τοποθετηθώ επί του νομοσχεδίου για τον θαλάσσιο χωροταξικό σχεδιασμό, που είναι η εναρμόνιση μ</w:t>
      </w:r>
      <w:r>
        <w:rPr>
          <w:rFonts w:eastAsia="Times New Roman"/>
          <w:szCs w:val="24"/>
        </w:rPr>
        <w:t xml:space="preserve">ε τις ευρωπαϊκές οδηγίες, αλλά για άλλο θέμα. </w:t>
      </w:r>
    </w:p>
    <w:p w14:paraId="5DC78B44" w14:textId="77777777" w:rsidR="00A02DB2" w:rsidRDefault="00AC477D">
      <w:pPr>
        <w:spacing w:line="600" w:lineRule="auto"/>
        <w:ind w:firstLine="720"/>
        <w:jc w:val="both"/>
        <w:rPr>
          <w:rFonts w:eastAsia="Times New Roman"/>
          <w:szCs w:val="24"/>
        </w:rPr>
      </w:pPr>
      <w:r>
        <w:rPr>
          <w:rFonts w:eastAsia="Times New Roman"/>
          <w:szCs w:val="24"/>
        </w:rPr>
        <w:lastRenderedPageBreak/>
        <w:t xml:space="preserve">Χθες το βράδυ στις οκτώ η ώρα κατατέθηκε βουλευτική τροπολογία για τους Οργανισμούς Εγγείων Βελτιώσεων ΤΟΕΒ και ΓΟΕΒ, που αυτό σηματοδοτεί τη διαχείριση χρήσης νερού από τους αγρότες για τους δικούς τους </w:t>
      </w:r>
      <w:proofErr w:type="spellStart"/>
      <w:r>
        <w:rPr>
          <w:rFonts w:eastAsia="Times New Roman"/>
          <w:szCs w:val="24"/>
        </w:rPr>
        <w:t>αυτοδ</w:t>
      </w:r>
      <w:r>
        <w:rPr>
          <w:rFonts w:eastAsia="Times New Roman"/>
          <w:szCs w:val="24"/>
        </w:rPr>
        <w:t>ιαχειριζόμενους</w:t>
      </w:r>
      <w:proofErr w:type="spellEnd"/>
      <w:r>
        <w:rPr>
          <w:rFonts w:eastAsia="Times New Roman"/>
          <w:szCs w:val="24"/>
        </w:rPr>
        <w:t xml:space="preserve"> οργανισμούς. Νομοσχέδιο, ενώ μέχρι τώρα είχαμε το πραξικόπημα της τροπολογίας. </w:t>
      </w:r>
    </w:p>
    <w:p w14:paraId="5DC78B45" w14:textId="77777777" w:rsidR="00A02DB2" w:rsidRDefault="00AC477D">
      <w:pPr>
        <w:spacing w:line="600" w:lineRule="auto"/>
        <w:ind w:firstLine="720"/>
        <w:jc w:val="both"/>
        <w:rPr>
          <w:rFonts w:eastAsia="Times New Roman"/>
          <w:szCs w:val="24"/>
        </w:rPr>
      </w:pPr>
      <w:r>
        <w:rPr>
          <w:rFonts w:eastAsia="Times New Roman"/>
          <w:szCs w:val="24"/>
        </w:rPr>
        <w:t xml:space="preserve">Πώς αντιλαμβάνεται η Κυβέρνηση το νομοθετικό έργο; Φαίνεται ότι τώρα νομοθετεί με νομοσχέδια που τα φέρνουν ως τροπολογία οι Βουλευτές. Ενώ περιμένουμε εδώ και </w:t>
      </w:r>
      <w:r>
        <w:rPr>
          <w:rFonts w:eastAsia="Times New Roman"/>
          <w:szCs w:val="24"/>
        </w:rPr>
        <w:t xml:space="preserve">τρεις-τέσσερις μήνες, όπως είπε ο Υπουργός Γεωργίας, ότι θα έφερνε το συγκεκριμένο νομοσχέδιο για να γίνει συζήτηση στη Βουλή γι’ αυτούς τους σημαντικούς </w:t>
      </w:r>
      <w:r>
        <w:rPr>
          <w:rFonts w:eastAsia="Times New Roman"/>
          <w:szCs w:val="24"/>
        </w:rPr>
        <w:t xml:space="preserve">οργανισμούς </w:t>
      </w:r>
      <w:r>
        <w:rPr>
          <w:rFonts w:eastAsia="Times New Roman"/>
          <w:szCs w:val="24"/>
        </w:rPr>
        <w:t>και το πώς θα λειτουργήσουν, βλέπουμε ότι δεν έχει καν το θάρρος να το φέρει ο ίδιος ο Υπο</w:t>
      </w:r>
      <w:r>
        <w:rPr>
          <w:rFonts w:eastAsia="Times New Roman"/>
          <w:szCs w:val="24"/>
        </w:rPr>
        <w:t xml:space="preserve">υργός με δική του υπογραφή, οπότε το καταθέτουν συνάδελφοι ως τροπολογία. </w:t>
      </w:r>
    </w:p>
    <w:p w14:paraId="5DC78B46" w14:textId="77777777" w:rsidR="00A02DB2" w:rsidRDefault="00AC477D">
      <w:pPr>
        <w:spacing w:line="600" w:lineRule="auto"/>
        <w:ind w:firstLine="720"/>
        <w:jc w:val="both"/>
        <w:rPr>
          <w:rFonts w:eastAsia="Times New Roman"/>
          <w:szCs w:val="24"/>
        </w:rPr>
      </w:pPr>
      <w:r>
        <w:rPr>
          <w:rFonts w:eastAsia="Times New Roman"/>
          <w:szCs w:val="24"/>
        </w:rPr>
        <w:t>Γιατί το έφεραν τώρα; Διότι από την άλλη πλευρά, για πρώτη φορά έχουμε από την πλευρά της Κυβερνήσεως, από το αρμόδιο Υπουργείο να κόβεται το ρεύμα στους ΤΟΕΒ σε μια χρονική συγκυρί</w:t>
      </w:r>
      <w:r>
        <w:rPr>
          <w:rFonts w:eastAsia="Times New Roman"/>
          <w:szCs w:val="24"/>
        </w:rPr>
        <w:t xml:space="preserve">α όπου οι αγρότες πρέπει να </w:t>
      </w:r>
      <w:proofErr w:type="spellStart"/>
      <w:r>
        <w:rPr>
          <w:rFonts w:eastAsia="Times New Roman"/>
          <w:szCs w:val="24"/>
        </w:rPr>
        <w:t>αντεπεξέλθουν</w:t>
      </w:r>
      <w:proofErr w:type="spellEnd"/>
      <w:r>
        <w:rPr>
          <w:rFonts w:eastAsia="Times New Roman"/>
          <w:szCs w:val="24"/>
        </w:rPr>
        <w:t xml:space="preserve"> </w:t>
      </w:r>
      <w:r>
        <w:rPr>
          <w:rFonts w:eastAsia="Times New Roman"/>
          <w:szCs w:val="24"/>
        </w:rPr>
        <w:t xml:space="preserve">στις ανάγκες που έχουν τα χωράφια τους και η φυτική τους παραγωγή για νερό και να κινδυνεύουν με ολοκληρωτική καταστροφή. </w:t>
      </w:r>
    </w:p>
    <w:p w14:paraId="5DC78B47" w14:textId="77777777" w:rsidR="00A02DB2" w:rsidRDefault="00AC477D">
      <w:pPr>
        <w:spacing w:line="600" w:lineRule="auto"/>
        <w:ind w:firstLine="720"/>
        <w:jc w:val="both"/>
        <w:rPr>
          <w:rFonts w:eastAsia="Times New Roman"/>
          <w:szCs w:val="24"/>
        </w:rPr>
      </w:pPr>
      <w:r>
        <w:rPr>
          <w:rFonts w:eastAsia="Times New Roman"/>
          <w:szCs w:val="24"/>
        </w:rPr>
        <w:lastRenderedPageBreak/>
        <w:t xml:space="preserve">Μετά από τις επανειλημμένες ερωτήσεις που κάναμε για το τι θα γίνει σχετικά με το ότι έχει </w:t>
      </w:r>
      <w:r>
        <w:rPr>
          <w:rFonts w:eastAsia="Times New Roman"/>
          <w:szCs w:val="24"/>
        </w:rPr>
        <w:t>κοπεί το ρεύμα σε πολλούς ΤΟΕΒ ανά την Ελλάδα, πήραμε μία παράταση που ισχύει ακόμα για δύο-τρεις ημέρες. Μ’ αυτήν την τροπολογία δεν δίνετε μια ολοκληρωμένη λύση για το τι θα κάνετε τώρα με τους ΤΟΕΒ που οφείλουν. Θα συνεχίσετε αυτό το «κατεβάζω τους διακ</w:t>
      </w:r>
      <w:r>
        <w:rPr>
          <w:rFonts w:eastAsia="Times New Roman"/>
          <w:szCs w:val="24"/>
        </w:rPr>
        <w:t>όπτες και δεν έχω ρεύμα για τους αγρότες»; Δεν τιμωρείτε μόνο αυτούς που δεν πλήρωσαν. Τιμωρείτε και τους καλοπληρωτές και οδηγείτε ολόκληρες περιοχές της χώρας έξω από την παραγωγή.</w:t>
      </w:r>
    </w:p>
    <w:p w14:paraId="5DC78B48" w14:textId="77777777" w:rsidR="00A02DB2" w:rsidRDefault="00AC477D">
      <w:pPr>
        <w:spacing w:line="600" w:lineRule="auto"/>
        <w:ind w:firstLine="720"/>
        <w:jc w:val="both"/>
        <w:rPr>
          <w:rFonts w:eastAsia="Times New Roman"/>
          <w:szCs w:val="24"/>
        </w:rPr>
      </w:pPr>
      <w:r>
        <w:rPr>
          <w:rFonts w:eastAsia="Times New Roman"/>
          <w:szCs w:val="24"/>
        </w:rPr>
        <w:t xml:space="preserve">Γιατί δεν φέρνετε λύση; Τι θα κάνετε μ’ αυτό; Θα ισχύσουν οι </w:t>
      </w:r>
      <w:proofErr w:type="spellStart"/>
      <w:r>
        <w:rPr>
          <w:rFonts w:eastAsia="Times New Roman"/>
          <w:szCs w:val="24"/>
        </w:rPr>
        <w:t>εκατόν</w:t>
      </w:r>
      <w:proofErr w:type="spellEnd"/>
      <w:r>
        <w:rPr>
          <w:rFonts w:eastAsia="Times New Roman"/>
          <w:szCs w:val="24"/>
        </w:rPr>
        <w:t xml:space="preserve"> είκοσ</w:t>
      </w:r>
      <w:r>
        <w:rPr>
          <w:rFonts w:eastAsia="Times New Roman"/>
          <w:szCs w:val="24"/>
        </w:rPr>
        <w:t xml:space="preserve">ι δόσεις, όπως υποσχεθήκατε; Όχι. Καμμία απάντηση. Να συζητήσουμε τώρα, ενώ συζητείται το νομοσχέδιο, για τον νόμο που φέρατε για τη λειτουργία και τον εκσυγχρονισμό του θεσμικού πλαισίου των ΤΟΕΒ και των ΓΟΕΒ; Κάθε άλλο. Δεν μπορούμε να το δεχθούμε αυτό. </w:t>
      </w:r>
      <w:r>
        <w:rPr>
          <w:rFonts w:eastAsia="Times New Roman"/>
          <w:szCs w:val="24"/>
        </w:rPr>
        <w:t>Είναι «</w:t>
      </w:r>
      <w:proofErr w:type="spellStart"/>
      <w:r>
        <w:rPr>
          <w:rFonts w:eastAsia="Times New Roman"/>
          <w:szCs w:val="24"/>
        </w:rPr>
        <w:t>γονατογράφημα</w:t>
      </w:r>
      <w:proofErr w:type="spellEnd"/>
      <w:r>
        <w:rPr>
          <w:rFonts w:eastAsia="Times New Roman"/>
          <w:szCs w:val="24"/>
        </w:rPr>
        <w:t xml:space="preserve">» πρόχειρο και δεν εξασφαλίζει τη λειτουργία των ΤΟΕΒ και των ΓΟΕΒ, όπως κόπτεσθε, υπέρ των αγροτών. </w:t>
      </w:r>
    </w:p>
    <w:p w14:paraId="5DC78B49" w14:textId="77777777" w:rsidR="00A02DB2" w:rsidRDefault="00AC477D">
      <w:pPr>
        <w:spacing w:line="600" w:lineRule="auto"/>
        <w:ind w:firstLine="720"/>
        <w:jc w:val="both"/>
        <w:rPr>
          <w:rFonts w:eastAsia="Times New Roman"/>
          <w:szCs w:val="24"/>
        </w:rPr>
      </w:pPr>
      <w:r>
        <w:rPr>
          <w:rFonts w:eastAsia="Times New Roman"/>
          <w:szCs w:val="24"/>
        </w:rPr>
        <w:t>Μιας και σήμερα είναι η Παγκόσμια Ημέρα Περιβάλλοντος, ποιο είναι το ενδιαφέρον από την πλευρά της Κυβέρνησης σε σχέση με τη χρήση του</w:t>
      </w:r>
      <w:r>
        <w:rPr>
          <w:rFonts w:eastAsia="Times New Roman"/>
          <w:szCs w:val="24"/>
        </w:rPr>
        <w:t xml:space="preserve"> νερού για αρδευτικούς σκοπούς; Αυτό το νομοσχέδιο; Όχι. Θα σας πω ποιο είναι. Το ότι από το Πρόγραμμα Αγροτικής Ανάπτυξης εξαιρούνται σήμερα τα </w:t>
      </w:r>
      <w:r>
        <w:rPr>
          <w:rFonts w:eastAsia="Times New Roman"/>
          <w:szCs w:val="24"/>
        </w:rPr>
        <w:lastRenderedPageBreak/>
        <w:t>μικρά και τα μεγάλα εγγειοβελτιωτικά έργα από το να γίνουν αρδευτικά έργα, γιατί η Κυβέρνηση καθυστέρησε να βάλ</w:t>
      </w:r>
      <w:r>
        <w:rPr>
          <w:rFonts w:eastAsia="Times New Roman"/>
          <w:szCs w:val="24"/>
        </w:rPr>
        <w:t xml:space="preserve">ει τις δύο </w:t>
      </w:r>
      <w:proofErr w:type="spellStart"/>
      <w:r>
        <w:rPr>
          <w:rFonts w:eastAsia="Times New Roman"/>
          <w:szCs w:val="24"/>
        </w:rPr>
        <w:t>αιρεσιμότητες</w:t>
      </w:r>
      <w:proofErr w:type="spellEnd"/>
      <w:r>
        <w:rPr>
          <w:rFonts w:eastAsia="Times New Roman"/>
          <w:szCs w:val="24"/>
        </w:rPr>
        <w:t xml:space="preserve"> για τη διαχείριση του νερού, καταγραφή της απορροής των υδάτινων λεκανών και τιμολόγηση του νερού. Αυτήν τη στιγμή δεν μπορούν να ενταχθούν μέσα στο Πρόγραμμα Αγροτικής Ανάπτυξης, όταν τα μισά αγροτικά μας δίκτυα είναι της φαραωνικ</w:t>
      </w:r>
      <w:r>
        <w:rPr>
          <w:rFonts w:eastAsia="Times New Roman"/>
          <w:szCs w:val="24"/>
        </w:rPr>
        <w:t xml:space="preserve">ής εποχής και το 50% του νερού χάνεται στη διαδρομή ή πέφτει στη θάλασσα. </w:t>
      </w:r>
    </w:p>
    <w:p w14:paraId="5DC78B4A" w14:textId="77777777" w:rsidR="00A02DB2" w:rsidRDefault="00AC477D">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r>
      <w:r>
        <w:rPr>
          <w:rFonts w:eastAsia="Times New Roman"/>
          <w:szCs w:val="24"/>
        </w:rPr>
        <w:t>Θα ήθελα πραγματικά μία απάντηση, κύριε Υπουργέ. Ποιο σχέδιο έχετε για την επίλυση των οικονομικών προβλημάτων των ΤΟΕΒ ως προς τις οφειλές τους στη ΔΕΗ, ποιο χρονοδιάγραμμα και πώ</w:t>
      </w:r>
      <w:r>
        <w:rPr>
          <w:rFonts w:eastAsia="Times New Roman"/>
          <w:szCs w:val="24"/>
        </w:rPr>
        <w:t xml:space="preserve">ς θα το λύσετε; Εδώ στο νομοσχέδιο προβλέπεται μέχρι δύο χρόνια και μετά να τα κοινοποιήσουν στη ΔΟΥ. Άλλωστε, το μεγάλο ενδιαφέρον σας για τους αγρότες είναι μόνο φοροεισπρακτικό και </w:t>
      </w:r>
      <w:proofErr w:type="spellStart"/>
      <w:r>
        <w:rPr>
          <w:rFonts w:eastAsia="Times New Roman"/>
          <w:szCs w:val="24"/>
        </w:rPr>
        <w:t>εισφοροεισπρακτικό</w:t>
      </w:r>
      <w:proofErr w:type="spellEnd"/>
      <w:r>
        <w:rPr>
          <w:rFonts w:eastAsia="Times New Roman"/>
          <w:szCs w:val="24"/>
        </w:rPr>
        <w:t xml:space="preserve">. </w:t>
      </w:r>
    </w:p>
    <w:p w14:paraId="5DC78B4B" w14:textId="77777777" w:rsidR="00A02DB2" w:rsidRDefault="00AC477D">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r>
      <w:r>
        <w:rPr>
          <w:rFonts w:eastAsia="Times New Roman"/>
          <w:szCs w:val="24"/>
        </w:rPr>
        <w:t>Τι θα κάνετε τώρα; Θα ήθελα, παρακαλώ, μια απάντησ</w:t>
      </w:r>
      <w:r>
        <w:rPr>
          <w:rFonts w:eastAsia="Times New Roman"/>
          <w:szCs w:val="24"/>
        </w:rPr>
        <w:t>η. Περιμένει με αγωνία όλος ο αγροτικός κόσμος ανά την Ελλάδα, από την Κρήτη, την Πελοπόννησο, τη Θεσσαλία, τη Μακεδονία, πώς θα λύσετε αυτό το πρόβλημα των ΤΟΕΒ. Κι εσείς φέρνετε ένα «</w:t>
      </w:r>
      <w:proofErr w:type="spellStart"/>
      <w:r>
        <w:rPr>
          <w:rFonts w:eastAsia="Times New Roman"/>
          <w:szCs w:val="24"/>
        </w:rPr>
        <w:t>γονατογράφημα</w:t>
      </w:r>
      <w:proofErr w:type="spellEnd"/>
      <w:r>
        <w:rPr>
          <w:rFonts w:eastAsia="Times New Roman"/>
          <w:szCs w:val="24"/>
        </w:rPr>
        <w:t xml:space="preserve">» για το τι θα γίνει από δω και πέρα. Και αυτό είναι πολύ </w:t>
      </w:r>
      <w:r>
        <w:rPr>
          <w:rFonts w:eastAsia="Times New Roman"/>
          <w:szCs w:val="24"/>
        </w:rPr>
        <w:t>πρόχειρο. Θα ήθελα να ήταν εδώ ο αρμόδιος Υπουργός</w:t>
      </w:r>
      <w:r>
        <w:rPr>
          <w:rFonts w:eastAsia="Times New Roman"/>
          <w:szCs w:val="24"/>
        </w:rPr>
        <w:t>,</w:t>
      </w:r>
      <w:r>
        <w:rPr>
          <w:rFonts w:eastAsia="Times New Roman"/>
          <w:szCs w:val="24"/>
        </w:rPr>
        <w:t xml:space="preserve"> να το συζητήσουμε. Δεν προβλέπει τίποτα</w:t>
      </w:r>
      <w:r>
        <w:rPr>
          <w:rFonts w:eastAsia="Times New Roman"/>
          <w:szCs w:val="24"/>
        </w:rPr>
        <w:t>,</w:t>
      </w:r>
      <w:r>
        <w:rPr>
          <w:rFonts w:eastAsia="Times New Roman"/>
          <w:szCs w:val="24"/>
        </w:rPr>
        <w:t xml:space="preserve"> για κανέναν εκσυγχρονισμό των συγκεκριμένων οργανισμών. </w:t>
      </w:r>
    </w:p>
    <w:p w14:paraId="5DC78B4C"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Άλλωστε, το ότι φέτος οι αγρότες</w:t>
      </w:r>
      <w:r>
        <w:rPr>
          <w:rFonts w:eastAsia="Times New Roman"/>
          <w:szCs w:val="24"/>
        </w:rPr>
        <w:t xml:space="preserve"> -</w:t>
      </w:r>
      <w:r>
        <w:rPr>
          <w:rFonts w:eastAsia="Times New Roman"/>
          <w:szCs w:val="24"/>
        </w:rPr>
        <w:t>για το 2017</w:t>
      </w:r>
      <w:r>
        <w:rPr>
          <w:rFonts w:eastAsia="Times New Roman"/>
          <w:szCs w:val="24"/>
        </w:rPr>
        <w:t xml:space="preserve">- </w:t>
      </w:r>
      <w:r>
        <w:rPr>
          <w:rFonts w:eastAsia="Times New Roman"/>
          <w:szCs w:val="24"/>
        </w:rPr>
        <w:t>δεν μπόρεσαν να ανταπεξέλθουν στις υποχρεώσεις τους απέναντ</w:t>
      </w:r>
      <w:r>
        <w:rPr>
          <w:rFonts w:eastAsia="Times New Roman"/>
          <w:szCs w:val="24"/>
        </w:rPr>
        <w:t xml:space="preserve">ι στους Οργανισμούς Εγγείων Βελτιώσεων, αυτό δεν είναι δική τους υπαιτιότητα. Είναι το αποτέλεσμα της </w:t>
      </w:r>
      <w:proofErr w:type="spellStart"/>
      <w:r>
        <w:rPr>
          <w:rFonts w:eastAsia="Times New Roman"/>
          <w:szCs w:val="24"/>
        </w:rPr>
        <w:t>αντιαγροτικής</w:t>
      </w:r>
      <w:proofErr w:type="spellEnd"/>
      <w:r>
        <w:rPr>
          <w:rFonts w:eastAsia="Times New Roman"/>
          <w:szCs w:val="24"/>
        </w:rPr>
        <w:t xml:space="preserve"> πολιτικής από τη </w:t>
      </w:r>
      <w:r>
        <w:rPr>
          <w:rFonts w:eastAsia="Times New Roman"/>
          <w:szCs w:val="24"/>
        </w:rPr>
        <w:t>σ</w:t>
      </w:r>
      <w:r>
        <w:rPr>
          <w:rFonts w:eastAsia="Times New Roman"/>
          <w:szCs w:val="24"/>
        </w:rPr>
        <w:t xml:space="preserve">υγκυβέρνηση ΣΥΡΙΖΑ – ΑΝΕΛ αυτά τα τρία χρόνια, όπου έχουν εξαθλιώσει οικονομικά τους αγρότες η </w:t>
      </w:r>
      <w:proofErr w:type="spellStart"/>
      <w:r>
        <w:rPr>
          <w:rFonts w:eastAsia="Times New Roman"/>
          <w:szCs w:val="24"/>
        </w:rPr>
        <w:t>εισφοραφαίμαξη</w:t>
      </w:r>
      <w:proofErr w:type="spellEnd"/>
      <w:r>
        <w:rPr>
          <w:rFonts w:eastAsia="Times New Roman"/>
          <w:szCs w:val="24"/>
        </w:rPr>
        <w:t xml:space="preserve"> και η </w:t>
      </w:r>
      <w:proofErr w:type="spellStart"/>
      <w:r>
        <w:rPr>
          <w:rFonts w:eastAsia="Times New Roman"/>
          <w:szCs w:val="24"/>
        </w:rPr>
        <w:t>φοροαφ</w:t>
      </w:r>
      <w:r>
        <w:rPr>
          <w:rFonts w:eastAsia="Times New Roman"/>
          <w:szCs w:val="24"/>
        </w:rPr>
        <w:t>αίμαξη</w:t>
      </w:r>
      <w:proofErr w:type="spellEnd"/>
      <w:r>
        <w:rPr>
          <w:rFonts w:eastAsia="Times New Roman"/>
          <w:szCs w:val="24"/>
        </w:rPr>
        <w:t xml:space="preserve"> επί παντός επιστητού και έχουν κοπεί όλα τα μέτρα για μείωση του κόστους παραγωγής. </w:t>
      </w:r>
    </w:p>
    <w:p w14:paraId="5DC78B4D"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Άκουσα από έναν συνάδελφο ότι αυτό το νομοσχέδιο το φέρατε από το μεγάλο ενδιαφέρον</w:t>
      </w:r>
      <w:r>
        <w:rPr>
          <w:rFonts w:eastAsia="Times New Roman"/>
          <w:szCs w:val="24"/>
        </w:rPr>
        <w:t>,</w:t>
      </w:r>
      <w:r>
        <w:rPr>
          <w:rFonts w:eastAsia="Times New Roman"/>
          <w:szCs w:val="24"/>
        </w:rPr>
        <w:t xml:space="preserve"> που δείχνετε για τους αγρότες. Εγώ θα σας παρακαλούσα να μην δείχνετε τόσο ενδι</w:t>
      </w:r>
      <w:r>
        <w:rPr>
          <w:rFonts w:eastAsia="Times New Roman"/>
          <w:szCs w:val="24"/>
        </w:rPr>
        <w:t xml:space="preserve">αφέρον για τους αγρότες, γιατί έχετε καταστρέψει την πρωτογενή παραγωγή. </w:t>
      </w:r>
    </w:p>
    <w:p w14:paraId="5DC78B4E"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Τζελέπη.</w:t>
      </w:r>
    </w:p>
    <w:p w14:paraId="5DC78B4F"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Σαχινίδης</w:t>
      </w:r>
      <w:proofErr w:type="spellEnd"/>
      <w:r>
        <w:rPr>
          <w:rFonts w:eastAsia="Times New Roman"/>
          <w:szCs w:val="24"/>
        </w:rPr>
        <w:t>, Κοινοβουλευτικός Εκπρόσωπος της Χρυσής Αυγής.</w:t>
      </w:r>
    </w:p>
    <w:p w14:paraId="5DC78B50"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Ακολουθεί ο κ. Μεγαλομύστακας, έχουμε τις </w:t>
      </w:r>
      <w:r>
        <w:rPr>
          <w:rFonts w:eastAsia="Times New Roman"/>
          <w:szCs w:val="24"/>
        </w:rPr>
        <w:t>δευτερολογίες από τέσσερις συναδέλφους που έχουν ζητήσει και θα κλείσει ο Υπουργός κ. Σταθάκης.</w:t>
      </w:r>
    </w:p>
    <w:p w14:paraId="5DC78B51"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Σαχινίδη</w:t>
      </w:r>
      <w:proofErr w:type="spellEnd"/>
      <w:r>
        <w:rPr>
          <w:rFonts w:eastAsia="Times New Roman"/>
          <w:szCs w:val="24"/>
        </w:rPr>
        <w:t xml:space="preserve">, έχετε τον λόγο. </w:t>
      </w:r>
    </w:p>
    <w:p w14:paraId="5DC78B52"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633E23">
        <w:rPr>
          <w:rFonts w:eastAsia="Times New Roman"/>
          <w:b/>
          <w:szCs w:val="24"/>
        </w:rPr>
        <w:t>ΙΩΑΝΝΗΣ ΣΑΧΙΝΙΔΗΣ:</w:t>
      </w:r>
      <w:r>
        <w:rPr>
          <w:rFonts w:eastAsia="Times New Roman"/>
          <w:szCs w:val="24"/>
        </w:rPr>
        <w:t xml:space="preserve"> Ευχαριστώ, κύριε Πρόεδρε.</w:t>
      </w:r>
    </w:p>
    <w:p w14:paraId="5DC78B53"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Θα ήθελα, όμως, να κάνετε και μια παρατήρηση στη Γραμματεία του Προεδρείου</w:t>
      </w:r>
      <w:r>
        <w:rPr>
          <w:rFonts w:eastAsia="Times New Roman"/>
          <w:szCs w:val="24"/>
        </w:rPr>
        <w:t xml:space="preserve"> της Βουλής, διότι προηγουμένως πέρασε και ρώτησε όλους τους Κοινοβουλευτικούς Εκπροσώπους αν θα δευτερολογήσουν, πλην εμού. Είναι η δεύτερη φορά</w:t>
      </w:r>
      <w:r>
        <w:rPr>
          <w:rFonts w:eastAsia="Times New Roman"/>
          <w:szCs w:val="24"/>
        </w:rPr>
        <w:t>,</w:t>
      </w:r>
      <w:r>
        <w:rPr>
          <w:rFonts w:eastAsia="Times New Roman"/>
          <w:szCs w:val="24"/>
        </w:rPr>
        <w:t xml:space="preserve"> που συμβαίνει αυτό και το έχω ξανακάνει παρατήρηση. </w:t>
      </w:r>
    </w:p>
    <w:p w14:paraId="5DC78B54"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w:t>
      </w:r>
      <w:proofErr w:type="spellStart"/>
      <w:r>
        <w:rPr>
          <w:rFonts w:eastAsia="Times New Roman"/>
          <w:szCs w:val="24"/>
        </w:rPr>
        <w:t>Σαχινίδη</w:t>
      </w:r>
      <w:proofErr w:type="spellEnd"/>
      <w:r>
        <w:rPr>
          <w:rFonts w:eastAsia="Times New Roman"/>
          <w:szCs w:val="24"/>
        </w:rPr>
        <w:t xml:space="preserve">, τους </w:t>
      </w:r>
      <w:r>
        <w:rPr>
          <w:rFonts w:eastAsia="Times New Roman"/>
          <w:szCs w:val="24"/>
        </w:rPr>
        <w:t>ειδ</w:t>
      </w:r>
      <w:r>
        <w:rPr>
          <w:rFonts w:eastAsia="Times New Roman"/>
          <w:szCs w:val="24"/>
        </w:rPr>
        <w:t xml:space="preserve">ικούς αγορητές </w:t>
      </w:r>
      <w:r>
        <w:rPr>
          <w:rFonts w:eastAsia="Times New Roman"/>
          <w:szCs w:val="24"/>
        </w:rPr>
        <w:t xml:space="preserve">ρώτησαν για δευτερολογίες. </w:t>
      </w:r>
    </w:p>
    <w:p w14:paraId="5DC78B55"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Δεν είναι </w:t>
      </w:r>
      <w:r>
        <w:rPr>
          <w:rFonts w:eastAsia="Times New Roman"/>
          <w:szCs w:val="24"/>
        </w:rPr>
        <w:t xml:space="preserve">ειδικός </w:t>
      </w:r>
      <w:r>
        <w:rPr>
          <w:rFonts w:eastAsia="Times New Roman"/>
          <w:szCs w:val="24"/>
        </w:rPr>
        <w:t xml:space="preserve">Αγορητής ο κ. </w:t>
      </w:r>
      <w:proofErr w:type="spellStart"/>
      <w:r>
        <w:rPr>
          <w:rFonts w:eastAsia="Times New Roman"/>
          <w:szCs w:val="24"/>
        </w:rPr>
        <w:t>αμυράς</w:t>
      </w:r>
      <w:proofErr w:type="spellEnd"/>
      <w:r>
        <w:rPr>
          <w:rFonts w:eastAsia="Times New Roman"/>
          <w:szCs w:val="24"/>
        </w:rPr>
        <w:t>. Έχει γίνει επανειλημμένα αυτό.</w:t>
      </w:r>
    </w:p>
    <w:p w14:paraId="5DC78B56"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Ο κ. </w:t>
      </w:r>
      <w:proofErr w:type="spellStart"/>
      <w:r>
        <w:rPr>
          <w:rFonts w:eastAsia="Times New Roman"/>
          <w:szCs w:val="24"/>
        </w:rPr>
        <w:t>Παναγιώταρος</w:t>
      </w:r>
      <w:proofErr w:type="spellEnd"/>
      <w:r>
        <w:rPr>
          <w:rFonts w:eastAsia="Times New Roman"/>
          <w:szCs w:val="24"/>
        </w:rPr>
        <w:t xml:space="preserve"> δεν ήταν εδώ, γι’ αυτόν τον λόγο δεν ερωτηθήκατε εσείς. Προς Θεού, το διε</w:t>
      </w:r>
      <w:r>
        <w:rPr>
          <w:rFonts w:eastAsia="Times New Roman"/>
          <w:szCs w:val="24"/>
        </w:rPr>
        <w:t>υκρινίζω</w:t>
      </w:r>
      <w:r>
        <w:rPr>
          <w:rFonts w:eastAsia="Times New Roman"/>
          <w:szCs w:val="24"/>
        </w:rPr>
        <w:t>,</w:t>
      </w:r>
      <w:r>
        <w:rPr>
          <w:rFonts w:eastAsia="Times New Roman"/>
          <w:szCs w:val="24"/>
        </w:rPr>
        <w:t xml:space="preserve"> γιατί ζήτησα εγώ να κατέβουν να ρωτήσουν ποιοι θα δευτερολογήσουν. Εάν επιθυμεί ο κ. </w:t>
      </w:r>
      <w:proofErr w:type="spellStart"/>
      <w:r>
        <w:rPr>
          <w:rFonts w:eastAsia="Times New Roman"/>
          <w:szCs w:val="24"/>
        </w:rPr>
        <w:t>Παναγιώταρος</w:t>
      </w:r>
      <w:proofErr w:type="spellEnd"/>
      <w:r>
        <w:rPr>
          <w:rFonts w:eastAsia="Times New Roman"/>
          <w:szCs w:val="24"/>
        </w:rPr>
        <w:t xml:space="preserve"> να δευτερολογήσει, πολύ ευχαρίστως. Έχει το δικαίωμα να το κάνει.</w:t>
      </w:r>
    </w:p>
    <w:p w14:paraId="5DC78B57"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Έχουμε, λοιπόν, το σχέδιο νόμου σχετικά με τη «Θέσπιση πλαισίου</w:t>
      </w:r>
      <w:r>
        <w:rPr>
          <w:rFonts w:eastAsia="Times New Roman"/>
          <w:szCs w:val="24"/>
        </w:rPr>
        <w:t xml:space="preserve"> για τον θαλάσσιο χωροταξικό σχεδιασμό και άλλες διατάξεις». Σχεδιασμός θεσμικού πλαισίου για τον χωροταξικό σχεδιασμό χωρίς την ανακήρυξη ΑΟΖ δεν μπορεί να υπάρξει. </w:t>
      </w:r>
    </w:p>
    <w:p w14:paraId="5DC78B58" w14:textId="77777777" w:rsidR="00A02DB2" w:rsidRDefault="00AC477D">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w:t>
      </w:r>
      <w:r w:rsidRPr="000C0274">
        <w:rPr>
          <w:rFonts w:eastAsia="Times New Roman"/>
          <w:szCs w:val="24"/>
        </w:rPr>
        <w:t xml:space="preserve">κ. </w:t>
      </w:r>
      <w:r w:rsidRPr="00520A01">
        <w:rPr>
          <w:rFonts w:eastAsia="Times New Roman"/>
          <w:b/>
          <w:szCs w:val="24"/>
        </w:rPr>
        <w:t>ΓΕΩΡΓΙΟΣ</w:t>
      </w:r>
      <w:r w:rsidRPr="00520A01">
        <w:rPr>
          <w:rFonts w:eastAsia="Times New Roman"/>
          <w:b/>
          <w:szCs w:val="24"/>
        </w:rPr>
        <w:t xml:space="preserve"> ΒΑΡΕΜΕΝΟΣ</w:t>
      </w:r>
      <w:r>
        <w:rPr>
          <w:rFonts w:eastAsia="Times New Roman"/>
          <w:szCs w:val="24"/>
        </w:rPr>
        <w:t>)</w:t>
      </w:r>
    </w:p>
    <w:p w14:paraId="5DC78B59"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Έχουμε ακούσει επανειλημμένα ότι η πατρίδα μας είναι μια μικρή χώρα. Όχι, κυρίες και κύριοι, τα χερσαία σύνορα της Ελλάδος μαζί με τα θαλάσσια είναι σε έκταση μεγαλύτερα και από τη Γαλλία. Η θάλασσα μπορεί να θρέψει κατά 80% την πατρίδα μας. Εί</w:t>
      </w:r>
      <w:r>
        <w:rPr>
          <w:rFonts w:eastAsia="Times New Roman"/>
          <w:szCs w:val="24"/>
        </w:rPr>
        <w:t xml:space="preserve">ναι ένας χώρος όπου θα έπρεπε να μεριμνήσετε τελείως διαφορετικά, γιατί αν πάρουμε παράδειγμα από τον τρόπο που θεσπίσατε το χωροταξικό τον Δεκέμβριο του 2015 για τα χερσαία εδάφη, πιστεύουμε ότι θα είναι άλλο ένα καταστροφικό νομοσχέδιο της Συγκυβέρνησής </w:t>
      </w:r>
      <w:r>
        <w:rPr>
          <w:rFonts w:eastAsia="Times New Roman"/>
          <w:szCs w:val="24"/>
        </w:rPr>
        <w:t xml:space="preserve">σας. </w:t>
      </w:r>
    </w:p>
    <w:p w14:paraId="5DC78B5A"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Διότι από τα παραδείγματα που έχουμε -αν και ψηφίστηκε τον Δεκέμβριο του 2015 όπως ανέφερα- δυστυχώς, την απόφαση της εφαρμογής του χωροταξικού την είχε πάρει ο Περιφερειάρχης Κεντρικής Μακεδονίας</w:t>
      </w:r>
      <w:r>
        <w:rPr>
          <w:rFonts w:eastAsia="Times New Roman"/>
          <w:szCs w:val="24"/>
        </w:rPr>
        <w:t xml:space="preserve"> </w:t>
      </w:r>
      <w:r>
        <w:rPr>
          <w:rFonts w:eastAsia="Times New Roman"/>
          <w:szCs w:val="24"/>
        </w:rPr>
        <w:t xml:space="preserve">κ. </w:t>
      </w:r>
      <w:proofErr w:type="spellStart"/>
      <w:r>
        <w:rPr>
          <w:rFonts w:eastAsia="Times New Roman"/>
          <w:szCs w:val="24"/>
        </w:rPr>
        <w:t>Τζιτζικώστας</w:t>
      </w:r>
      <w:proofErr w:type="spellEnd"/>
      <w:r>
        <w:rPr>
          <w:rFonts w:eastAsia="Times New Roman"/>
          <w:szCs w:val="24"/>
        </w:rPr>
        <w:t>, εξαιρώντας τους Νομούς Χαλκιδικής κα</w:t>
      </w:r>
      <w:r>
        <w:rPr>
          <w:rFonts w:eastAsia="Times New Roman"/>
          <w:szCs w:val="24"/>
        </w:rPr>
        <w:t xml:space="preserve">ι Πιερίας επειδή είναι τουριστικοί, αλλά είναι τελείως καταστροφικό για όλη την υπόλοιπη </w:t>
      </w:r>
      <w:r>
        <w:rPr>
          <w:rFonts w:eastAsia="Times New Roman"/>
          <w:szCs w:val="24"/>
        </w:rPr>
        <w:t>κ</w:t>
      </w:r>
      <w:r>
        <w:rPr>
          <w:rFonts w:eastAsia="Times New Roman"/>
          <w:szCs w:val="24"/>
        </w:rPr>
        <w:t>εντρική Μακεδονία. Και αν μιλήσω για τη δική μου περιοχή, την Πέλλα, αφορά το κλείσιμο πέντε χιλιάδων και πλέον επιχειρήσεων. Εάν και το χωροταξικό για τη θέσπιση πλα</w:t>
      </w:r>
      <w:r>
        <w:rPr>
          <w:rFonts w:eastAsia="Times New Roman"/>
          <w:szCs w:val="24"/>
        </w:rPr>
        <w:t>ισίου για τον θαλάσσιο σχεδιασμό είναι το ίδιο, κακώς προχωράτε.</w:t>
      </w:r>
    </w:p>
    <w:p w14:paraId="5DC78B5B"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Ακούσαμε προηγουμένως από </w:t>
      </w:r>
      <w:r>
        <w:rPr>
          <w:rFonts w:eastAsia="Times New Roman"/>
          <w:szCs w:val="24"/>
        </w:rPr>
        <w:t xml:space="preserve">την </w:t>
      </w:r>
      <w:r>
        <w:rPr>
          <w:rFonts w:eastAsia="Times New Roman"/>
          <w:szCs w:val="24"/>
        </w:rPr>
        <w:t>ομιλήτρια του ΣΥΡΙΖΑ</w:t>
      </w:r>
      <w:r>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 xml:space="preserve"> Καφαντάρη –και μάλιστα</w:t>
      </w:r>
      <w:r>
        <w:rPr>
          <w:rFonts w:eastAsia="Times New Roman"/>
          <w:szCs w:val="24"/>
        </w:rPr>
        <w:t>,</w:t>
      </w:r>
      <w:r>
        <w:rPr>
          <w:rFonts w:eastAsia="Times New Roman"/>
          <w:szCs w:val="24"/>
        </w:rPr>
        <w:t xml:space="preserve"> την ώρα που μιλούσε έδινε τόσο μεγάλη προσοχή ο αρμόδιος Υπουργός</w:t>
      </w:r>
      <w:r>
        <w:rPr>
          <w:rFonts w:eastAsia="Times New Roman"/>
          <w:szCs w:val="24"/>
        </w:rPr>
        <w:t xml:space="preserve"> </w:t>
      </w:r>
      <w:r>
        <w:rPr>
          <w:rFonts w:eastAsia="Times New Roman"/>
          <w:szCs w:val="24"/>
        </w:rPr>
        <w:t>κ. Σταθάκης, που χασμουριόταν, αλλά θα ήθελα να</w:t>
      </w:r>
      <w:r>
        <w:rPr>
          <w:rFonts w:eastAsia="Times New Roman"/>
          <w:szCs w:val="24"/>
        </w:rPr>
        <w:t xml:space="preserve"> απαντήσει- ότι οι επενδύσεις και οι επενδυτές ενδιαφέρονται και περιμένουν πρώτα τον σχεδιασμό του χωροταξικού. </w:t>
      </w:r>
    </w:p>
    <w:p w14:paraId="5DC78B5C" w14:textId="77777777" w:rsidR="00A02DB2" w:rsidRDefault="00AC477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Θα έπρεπε να μας απαντήσει ο κύριος Υπουργός</w:t>
      </w:r>
      <w:r>
        <w:rPr>
          <w:rFonts w:eastAsia="Times New Roman"/>
          <w:szCs w:val="24"/>
        </w:rPr>
        <w:t>,</w:t>
      </w:r>
      <w:r>
        <w:rPr>
          <w:rFonts w:eastAsia="Times New Roman"/>
          <w:szCs w:val="24"/>
        </w:rPr>
        <w:t xml:space="preserve"> ως οικονομολόγος, ότι οι επενδύσεις και οι επενδυτές, πρωτίστως, ενδιαφέρονται για το αν θεσπιστ</w:t>
      </w:r>
      <w:r>
        <w:rPr>
          <w:rFonts w:eastAsia="Times New Roman"/>
          <w:szCs w:val="24"/>
        </w:rPr>
        <w:t>εί ένα σταθερό φορολογικό πλαίσιο και μια χαμηλή φορολογική επιβάρυνση ούτως ώστε να είναι ελκυστική.</w:t>
      </w:r>
    </w:p>
    <w:p w14:paraId="5DC78B5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Ακούσαμε, επίσης, από τον Κοινοβουλευτικό Εκπρόσωπο της </w:t>
      </w:r>
      <w:r>
        <w:rPr>
          <w:rFonts w:eastAsia="Times New Roman" w:cs="Times New Roman"/>
          <w:szCs w:val="24"/>
        </w:rPr>
        <w:t>σ</w:t>
      </w:r>
      <w:r>
        <w:rPr>
          <w:rFonts w:eastAsia="Times New Roman" w:cs="Times New Roman"/>
          <w:szCs w:val="24"/>
        </w:rPr>
        <w:t xml:space="preserve">υγκυβέρνησης για ανάπτυξη και </w:t>
      </w:r>
      <w:proofErr w:type="spellStart"/>
      <w:r>
        <w:rPr>
          <w:rFonts w:eastAsia="Times New Roman" w:cs="Times New Roman"/>
          <w:szCs w:val="24"/>
        </w:rPr>
        <w:t>αειφορία</w:t>
      </w:r>
      <w:proofErr w:type="spellEnd"/>
      <w:r>
        <w:rPr>
          <w:rFonts w:eastAsia="Times New Roman" w:cs="Times New Roman"/>
          <w:szCs w:val="24"/>
        </w:rPr>
        <w:t xml:space="preserve"> και ότι δεν θα κατέρρεε η ελληνική οικονομία</w:t>
      </w:r>
      <w:r>
        <w:rPr>
          <w:rFonts w:eastAsia="Times New Roman" w:cs="Times New Roman"/>
          <w:szCs w:val="24"/>
        </w:rPr>
        <w:t>,</w:t>
      </w:r>
      <w:r>
        <w:rPr>
          <w:rFonts w:eastAsia="Times New Roman" w:cs="Times New Roman"/>
          <w:szCs w:val="24"/>
        </w:rPr>
        <w:t xml:space="preserve"> αν είχαν υπάρξει σχεδιασμοί θέσπισης πλαισίων</w:t>
      </w:r>
      <w:r>
        <w:rPr>
          <w:rFonts w:eastAsia="Times New Roman" w:cs="Times New Roman"/>
          <w:szCs w:val="24"/>
        </w:rPr>
        <w:t>,</w:t>
      </w:r>
      <w:r>
        <w:rPr>
          <w:rFonts w:eastAsia="Times New Roman" w:cs="Times New Roman"/>
          <w:szCs w:val="24"/>
        </w:rPr>
        <w:t xml:space="preserve"> για να είναι θωρακισμένη η πατρίδα μας. Ξεχνάτε, κύριοι της </w:t>
      </w:r>
      <w:r>
        <w:rPr>
          <w:rFonts w:eastAsia="Times New Roman" w:cs="Times New Roman"/>
          <w:szCs w:val="24"/>
        </w:rPr>
        <w:t>σ</w:t>
      </w:r>
      <w:r>
        <w:rPr>
          <w:rFonts w:eastAsia="Times New Roman" w:cs="Times New Roman"/>
          <w:szCs w:val="24"/>
        </w:rPr>
        <w:t>υγκυβέρνησης, ότι η πατρίδα μας κατέρρευσε από τα πλαστά στοιχεία</w:t>
      </w:r>
      <w:r>
        <w:rPr>
          <w:rFonts w:eastAsia="Times New Roman" w:cs="Times New Roman"/>
          <w:szCs w:val="24"/>
        </w:rPr>
        <w:t>,</w:t>
      </w:r>
      <w:r>
        <w:rPr>
          <w:rFonts w:eastAsia="Times New Roman" w:cs="Times New Roman"/>
          <w:szCs w:val="24"/>
        </w:rPr>
        <w:t xml:space="preserve"> τα οποία μας έβαλαν στα μνημόνια.</w:t>
      </w:r>
    </w:p>
    <w:p w14:paraId="5DC78B5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Να περάσω</w:t>
      </w:r>
      <w:r>
        <w:rPr>
          <w:rFonts w:eastAsia="Times New Roman" w:cs="Times New Roman"/>
          <w:szCs w:val="24"/>
        </w:rPr>
        <w:t xml:space="preserve"> </w:t>
      </w:r>
      <w:r>
        <w:rPr>
          <w:rFonts w:eastAsia="Times New Roman" w:cs="Times New Roman"/>
          <w:szCs w:val="24"/>
        </w:rPr>
        <w:t>στις τροπολογίες</w:t>
      </w:r>
      <w:r>
        <w:rPr>
          <w:rFonts w:eastAsia="Times New Roman" w:cs="Times New Roman"/>
          <w:szCs w:val="24"/>
        </w:rPr>
        <w:t xml:space="preserve"> και θ</w:t>
      </w:r>
      <w:r>
        <w:rPr>
          <w:rFonts w:eastAsia="Times New Roman" w:cs="Times New Roman"/>
          <w:szCs w:val="24"/>
        </w:rPr>
        <w:t>α αναφερθώ πρώ</w:t>
      </w:r>
      <w:r>
        <w:rPr>
          <w:rFonts w:eastAsia="Times New Roman" w:cs="Times New Roman"/>
          <w:szCs w:val="24"/>
        </w:rPr>
        <w:t>τα στις υπουργικές. Στην τροπολογία με γενικό αριθμό 1602 και με ειδικό αριθμό 193, τασσόμαστε φυσικά υπέρ της απόδοσης των αποδοχών για τις υπερωριακές υπηρεσίες των υπαλλήλων των ανώτερων οργανισμών και φορέων, αλλά δεν αντιλαμβανόμαστε γιατί αυτή η ρύθμ</w:t>
      </w:r>
      <w:r>
        <w:rPr>
          <w:rFonts w:eastAsia="Times New Roman" w:cs="Times New Roman"/>
          <w:szCs w:val="24"/>
        </w:rPr>
        <w:t>ιση έρχεται μετά από δύο χρόνια.</w:t>
      </w:r>
    </w:p>
    <w:p w14:paraId="5DC78B5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Είναι αλήθεια ότι οι αποδοχές του προαναφερόμενου προσωπικού δεν έχουν αποπληρωθεί εδώ και δύο χρόνια</w:t>
      </w:r>
      <w:r>
        <w:rPr>
          <w:rFonts w:eastAsia="Times New Roman" w:cs="Times New Roman"/>
          <w:szCs w:val="24"/>
        </w:rPr>
        <w:t xml:space="preserve"> -</w:t>
      </w:r>
      <w:r>
        <w:rPr>
          <w:rFonts w:eastAsia="Times New Roman" w:cs="Times New Roman"/>
          <w:szCs w:val="24"/>
        </w:rPr>
        <w:t>από το 2016</w:t>
      </w:r>
      <w:r>
        <w:rPr>
          <w:rFonts w:eastAsia="Times New Roman" w:cs="Times New Roman"/>
          <w:szCs w:val="24"/>
        </w:rPr>
        <w:t>-</w:t>
      </w:r>
      <w:r>
        <w:rPr>
          <w:rFonts w:eastAsia="Times New Roman" w:cs="Times New Roman"/>
          <w:szCs w:val="24"/>
        </w:rPr>
        <w:t xml:space="preserve"> και αποτελούν δεδουλευμένα. Συνεπώς, θα πρέπει φυσικά</w:t>
      </w:r>
      <w:r>
        <w:rPr>
          <w:rFonts w:eastAsia="Times New Roman" w:cs="Times New Roman"/>
          <w:szCs w:val="24"/>
        </w:rPr>
        <w:t>,</w:t>
      </w:r>
      <w:r>
        <w:rPr>
          <w:rFonts w:eastAsia="Times New Roman" w:cs="Times New Roman"/>
          <w:szCs w:val="24"/>
        </w:rPr>
        <w:t xml:space="preserve"> να καταβληθούν. Βέβαια, διατηρούμε μια επιφύλαξη, δε</w:t>
      </w:r>
      <w:r>
        <w:rPr>
          <w:rFonts w:eastAsia="Times New Roman" w:cs="Times New Roman"/>
          <w:szCs w:val="24"/>
        </w:rPr>
        <w:t>δομένου ότι γίνεται σαφής αναφορά στην τήρηση των δημοσιονομικών στόχων του μεσοπρόθεσμου προγράμματος δημοσιονομικής στρατηγικής, δηλαδή του μνημονίου, γεγονός που σημαίνει ότι ενδεχομένως θα υπάρξει μείωση ή δεν θα καταβληθούν καθόλου τα ανώτερα ποσά, αν</w:t>
      </w:r>
      <w:r>
        <w:rPr>
          <w:rFonts w:eastAsia="Times New Roman" w:cs="Times New Roman"/>
          <w:szCs w:val="24"/>
        </w:rPr>
        <w:t xml:space="preserve"> δεν επιτευχθούν οι στόχοι.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όλα</w:t>
      </w:r>
      <w:proofErr w:type="spellEnd"/>
      <w:r>
        <w:rPr>
          <w:rFonts w:eastAsia="Times New Roman" w:cs="Times New Roman"/>
          <w:szCs w:val="24"/>
        </w:rPr>
        <w:t xml:space="preserve"> αυτά, θα ψηφίσουμε «παρών» στη συγκεκριμένη τροπολογία. </w:t>
      </w:r>
    </w:p>
    <w:p w14:paraId="5DC78B6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Στην τροπολογία με γενικό αριθμό 1603 και ειδικό 94, η Ευρωπαϊκή Ένωση μας τραβάει το αφτί σε θέματα διαμονής πολιτών τρίτων χωρών και μας επιβάλλει</w:t>
      </w:r>
      <w:r>
        <w:rPr>
          <w:rFonts w:eastAsia="Times New Roman" w:cs="Times New Roman"/>
          <w:szCs w:val="24"/>
        </w:rPr>
        <w:t>,</w:t>
      </w:r>
      <w:r>
        <w:rPr>
          <w:rFonts w:eastAsia="Times New Roman" w:cs="Times New Roman"/>
          <w:szCs w:val="24"/>
        </w:rPr>
        <w:t xml:space="preserve"> στην ουσία</w:t>
      </w:r>
      <w:r>
        <w:rPr>
          <w:rFonts w:eastAsia="Times New Roman" w:cs="Times New Roman"/>
          <w:szCs w:val="24"/>
        </w:rPr>
        <w:t>,</w:t>
      </w:r>
      <w:r>
        <w:rPr>
          <w:rFonts w:eastAsia="Times New Roman" w:cs="Times New Roman"/>
          <w:szCs w:val="24"/>
        </w:rPr>
        <w:t xml:space="preserve"> τ</w:t>
      </w:r>
      <w:r>
        <w:rPr>
          <w:rFonts w:eastAsia="Times New Roman" w:cs="Times New Roman"/>
          <w:szCs w:val="24"/>
        </w:rPr>
        <w:t xml:space="preserve">η δική της πολιτική. Όλα είναι στα μέτρα των πολιτών τρίτων χωρών, αφού μειώνονται τα παράβολα για την έκδοση άδειας διαμονής για τους περισσότερους. </w:t>
      </w:r>
    </w:p>
    <w:p w14:paraId="5DC78B6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Αυτό δεν θα ήταν απαραίτητα αρνητικό</w:t>
      </w:r>
      <w:r>
        <w:rPr>
          <w:rFonts w:eastAsia="Times New Roman" w:cs="Times New Roman"/>
          <w:szCs w:val="24"/>
        </w:rPr>
        <w:t>,</w:t>
      </w:r>
      <w:r>
        <w:rPr>
          <w:rFonts w:eastAsia="Times New Roman" w:cs="Times New Roman"/>
          <w:szCs w:val="24"/>
        </w:rPr>
        <w:t xml:space="preserve"> αν αφορούσε πολίτες του ευρύτερου ευρωπαϊκού χώρου, χώρες δηλαδή</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δεν έχουν εισέλθει ακόμα στην Ευρωπαϊκή Ένωση, που στην πλειοψηφία τους έρχονται στην Ελλάδα για σπουδές, για εργασία ή για άλλες δραστηριότητες, που στηρίζουν ενδεχομένως την εθνική μας οικονομία.</w:t>
      </w:r>
    </w:p>
    <w:p w14:paraId="5DC78B6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Αφορά, όμως, και τους πολίτες εισβολής, που</w:t>
      </w:r>
      <w:r>
        <w:rPr>
          <w:rFonts w:eastAsia="Times New Roman" w:cs="Times New Roman"/>
          <w:szCs w:val="24"/>
        </w:rPr>
        <w:t>,</w:t>
      </w:r>
      <w:r>
        <w:rPr>
          <w:rFonts w:eastAsia="Times New Roman" w:cs="Times New Roman"/>
          <w:szCs w:val="24"/>
        </w:rPr>
        <w:t xml:space="preserve"> ακόμα και </w:t>
      </w:r>
      <w:r>
        <w:rPr>
          <w:rFonts w:eastAsia="Times New Roman" w:cs="Times New Roman"/>
          <w:szCs w:val="24"/>
        </w:rPr>
        <w:t xml:space="preserve">αν δεν δηλώνουν την παρουσία τους στις </w:t>
      </w:r>
      <w:r>
        <w:rPr>
          <w:rFonts w:eastAsia="Times New Roman" w:cs="Times New Roman"/>
          <w:szCs w:val="24"/>
        </w:rPr>
        <w:t>α</w:t>
      </w:r>
      <w:r>
        <w:rPr>
          <w:rFonts w:eastAsia="Times New Roman" w:cs="Times New Roman"/>
          <w:szCs w:val="24"/>
        </w:rPr>
        <w:t>ρχές, γλυτώνουν με ένα παράβολο των 100 και των 200 ευρώ. Μοναδική φωτεινή αχτίδα</w:t>
      </w:r>
      <w:r>
        <w:rPr>
          <w:rFonts w:eastAsia="Times New Roman" w:cs="Times New Roman"/>
          <w:szCs w:val="24"/>
        </w:rPr>
        <w:t>,</w:t>
      </w:r>
      <w:r>
        <w:rPr>
          <w:rFonts w:eastAsia="Times New Roman" w:cs="Times New Roman"/>
          <w:szCs w:val="24"/>
        </w:rPr>
        <w:t xml:space="preserve"> η επιβολή παράβολου σε εργοδότες</w:t>
      </w:r>
      <w:r>
        <w:rPr>
          <w:rFonts w:eastAsia="Times New Roman" w:cs="Times New Roman"/>
          <w:szCs w:val="24"/>
        </w:rPr>
        <w:t>,</w:t>
      </w:r>
      <w:r>
        <w:rPr>
          <w:rFonts w:eastAsia="Times New Roman" w:cs="Times New Roman"/>
          <w:szCs w:val="24"/>
        </w:rPr>
        <w:t xml:space="preserve"> που επιθυμούν να απασχολήσουν πολίτες τρίτων χωρών. Θεωρούμε, όμως, ότι τα παράβολα είναι ιδιαίτερα</w:t>
      </w:r>
      <w:r>
        <w:rPr>
          <w:rFonts w:eastAsia="Times New Roman" w:cs="Times New Roman"/>
          <w:szCs w:val="24"/>
        </w:rPr>
        <w:t xml:space="preserve"> χαμηλά και ότι, στο καθεστώς μαύρης εργασίας με λαθρομετανάστες</w:t>
      </w:r>
      <w:r>
        <w:rPr>
          <w:rFonts w:eastAsia="Times New Roman" w:cs="Times New Roman"/>
          <w:szCs w:val="24"/>
        </w:rPr>
        <w:t>,</w:t>
      </w:r>
      <w:r>
        <w:rPr>
          <w:rFonts w:eastAsia="Times New Roman" w:cs="Times New Roman"/>
          <w:szCs w:val="24"/>
        </w:rPr>
        <w:t xml:space="preserve"> που επικρατεί, αυτό θα είναι μια σταγόνα στον ωκεανό.</w:t>
      </w:r>
    </w:p>
    <w:p w14:paraId="5DC78B6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Εξάλλου, θα έπρεπε</w:t>
      </w:r>
      <w:r>
        <w:rPr>
          <w:rFonts w:eastAsia="Times New Roman" w:cs="Times New Roman"/>
          <w:szCs w:val="24"/>
        </w:rPr>
        <w:t>,</w:t>
      </w:r>
      <w:r>
        <w:rPr>
          <w:rFonts w:eastAsia="Times New Roman" w:cs="Times New Roman"/>
          <w:szCs w:val="24"/>
        </w:rPr>
        <w:t xml:space="preserve"> η απασχόληση πολιτών τρίτων χωρών</w:t>
      </w:r>
      <w:r>
        <w:rPr>
          <w:rFonts w:eastAsia="Times New Roman" w:cs="Times New Roman"/>
          <w:szCs w:val="24"/>
        </w:rPr>
        <w:t>,</w:t>
      </w:r>
      <w:r>
        <w:rPr>
          <w:rFonts w:eastAsia="Times New Roman" w:cs="Times New Roman"/>
          <w:szCs w:val="24"/>
        </w:rPr>
        <w:t xml:space="preserve"> που εισέρχονται παράνομα στη χώρα να απαγορεύεται παντελώς</w:t>
      </w:r>
      <w:r>
        <w:rPr>
          <w:rFonts w:eastAsia="Times New Roman" w:cs="Times New Roman"/>
          <w:szCs w:val="24"/>
        </w:rPr>
        <w:t>,</w:t>
      </w:r>
      <w:r>
        <w:rPr>
          <w:rFonts w:eastAsia="Times New Roman" w:cs="Times New Roman"/>
          <w:szCs w:val="24"/>
        </w:rPr>
        <w:t xml:space="preserve"> για να μπορέσει να αν</w:t>
      </w:r>
      <w:r>
        <w:rPr>
          <w:rFonts w:eastAsia="Times New Roman" w:cs="Times New Roman"/>
          <w:szCs w:val="24"/>
        </w:rPr>
        <w:t>τιμετωπιστεί πρωτίστως η ανεργία των Ελλήνων πολιτών. Καταψηφίζουμε φυσικά</w:t>
      </w:r>
      <w:r>
        <w:rPr>
          <w:rFonts w:eastAsia="Times New Roman" w:cs="Times New Roman"/>
          <w:szCs w:val="24"/>
        </w:rPr>
        <w:t>,</w:t>
      </w:r>
      <w:r>
        <w:rPr>
          <w:rFonts w:eastAsia="Times New Roman" w:cs="Times New Roman"/>
          <w:szCs w:val="24"/>
        </w:rPr>
        <w:t xml:space="preserve"> την τροπολογία, καθ</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ότι θα νομιμοποιήσει ακόμη περισσότερους </w:t>
      </w:r>
      <w:proofErr w:type="spellStart"/>
      <w:r>
        <w:rPr>
          <w:rFonts w:eastAsia="Times New Roman" w:cs="Times New Roman"/>
          <w:szCs w:val="24"/>
        </w:rPr>
        <w:t>λαθροεισβολείς</w:t>
      </w:r>
      <w:proofErr w:type="spellEnd"/>
      <w:r>
        <w:rPr>
          <w:rFonts w:eastAsia="Times New Roman" w:cs="Times New Roman"/>
          <w:szCs w:val="24"/>
        </w:rPr>
        <w:t>,</w:t>
      </w:r>
      <w:r>
        <w:rPr>
          <w:rFonts w:eastAsia="Times New Roman" w:cs="Times New Roman"/>
          <w:szCs w:val="24"/>
        </w:rPr>
        <w:t xml:space="preserve"> με ελάχιστα πρόστιμα. Εξάλλου, η Ελλάς θα πρέπει να έχει τη δυνατότητα να χαράξει τη δική της εθνική σ</w:t>
      </w:r>
      <w:r>
        <w:rPr>
          <w:rFonts w:eastAsia="Times New Roman" w:cs="Times New Roman"/>
          <w:szCs w:val="24"/>
        </w:rPr>
        <w:t>τρατηγική στο θέμα των μεταναστεύσεων και όχι να σέρνεται πίσω από την Ευρωπαϊκή Ένωση κάθε τρεις και λίγο.</w:t>
      </w:r>
    </w:p>
    <w:p w14:paraId="5DC78B6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Σχετικά με την τροπολογία με γενικό αριθμό 1610 και ειδικό 200, θέλω να πω το εξής</w:t>
      </w:r>
      <w:r>
        <w:rPr>
          <w:rFonts w:eastAsia="Times New Roman" w:cs="Times New Roman"/>
          <w:szCs w:val="24"/>
        </w:rPr>
        <w:t>:</w:t>
      </w:r>
      <w:r>
        <w:rPr>
          <w:rFonts w:eastAsia="Times New Roman" w:cs="Times New Roman"/>
          <w:szCs w:val="24"/>
        </w:rPr>
        <w:t xml:space="preserve"> Η συγκεκριμένη τροπολογία, κύριε Υπουργέ, θα έπρεπε να είναι ή π</w:t>
      </w:r>
      <w:r>
        <w:rPr>
          <w:rFonts w:eastAsia="Times New Roman" w:cs="Times New Roman"/>
          <w:szCs w:val="24"/>
        </w:rPr>
        <w:t>έντε διαφορετικές τροπολογίες ή πέντε άρθρα του νομοσχεδίου, διότι από τις πέντε προτεινόμενες διατάξεις διαφωνούμε κάθετα και απόλυτα με την πρώτη και ενώ συμφωνούμε με τις υπόλοιπες τέσσερις, είμαστε αναγκασμένοι να ψηφίσουμε «παρών».</w:t>
      </w:r>
    </w:p>
    <w:p w14:paraId="5DC78B6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Διαφωνούμε με την π</w:t>
      </w:r>
      <w:r>
        <w:rPr>
          <w:rFonts w:eastAsia="Times New Roman" w:cs="Times New Roman"/>
          <w:szCs w:val="24"/>
        </w:rPr>
        <w:t>ρώτη</w:t>
      </w:r>
      <w:r>
        <w:rPr>
          <w:rFonts w:eastAsia="Times New Roman" w:cs="Times New Roman"/>
          <w:szCs w:val="24"/>
        </w:rPr>
        <w:t>,</w:t>
      </w:r>
      <w:r>
        <w:rPr>
          <w:rFonts w:eastAsia="Times New Roman" w:cs="Times New Roman"/>
          <w:szCs w:val="24"/>
        </w:rPr>
        <w:t xml:space="preserve"> που αφορά τον καθορισμό όρων, προϋποθέσεων και αναγκαίων μέτρων διασφάλισης της ανεξαρτησίας του λειτουργικού διαχωρισμού των κατόχων της αδείας, κατόπιν της άδειας διαχείρισης της ανεξάρτητων συστημάτων φυσικού αερίου και της άδειας διαμονής και άδειας δ</w:t>
      </w:r>
      <w:r>
        <w:rPr>
          <w:rFonts w:eastAsia="Times New Roman" w:cs="Times New Roman"/>
          <w:szCs w:val="24"/>
        </w:rPr>
        <w:t>ιαχείρισης δικτύου διανομής.</w:t>
      </w:r>
    </w:p>
    <w:p w14:paraId="5DC78B6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Καταργείται η διάκριση μεταξύ των </w:t>
      </w:r>
      <w:proofErr w:type="spellStart"/>
      <w:r>
        <w:rPr>
          <w:rFonts w:eastAsia="Times New Roman" w:cs="Times New Roman"/>
          <w:szCs w:val="24"/>
        </w:rPr>
        <w:t>επιλεγόντων</w:t>
      </w:r>
      <w:proofErr w:type="spellEnd"/>
      <w:r>
        <w:rPr>
          <w:rFonts w:eastAsia="Times New Roman" w:cs="Times New Roman"/>
          <w:szCs w:val="24"/>
        </w:rPr>
        <w:t xml:space="preserve"> και των μη </w:t>
      </w:r>
      <w:proofErr w:type="spellStart"/>
      <w:r>
        <w:rPr>
          <w:rFonts w:eastAsia="Times New Roman" w:cs="Times New Roman"/>
          <w:szCs w:val="24"/>
        </w:rPr>
        <w:t>επιλεγόντων</w:t>
      </w:r>
      <w:proofErr w:type="spellEnd"/>
      <w:r>
        <w:rPr>
          <w:rFonts w:eastAsia="Times New Roman" w:cs="Times New Roman"/>
          <w:szCs w:val="24"/>
        </w:rPr>
        <w:t xml:space="preserve"> πελατών. Η προμήθεια φυσικού αερίου γίνεται στους τελικούς πελάτες και καταργείται η ρύθμιση σχετικά με τη μεταπώληση φυσικού αερίου. Συμφωνούμε με τη δεύτερη</w:t>
      </w:r>
      <w:r>
        <w:rPr>
          <w:rFonts w:eastAsia="Times New Roman" w:cs="Times New Roman"/>
          <w:szCs w:val="24"/>
        </w:rPr>
        <w:t xml:space="preserve"> διάταξη, όπου μας λέει ότι πρέπει να συνεχίσουν να λειτουργούν οι ιεροί ναοί, τα μετόχια, οι ιερές μονές και οι βοηθητικοί χώροι αυτών</w:t>
      </w:r>
      <w:r>
        <w:rPr>
          <w:rFonts w:eastAsia="Times New Roman" w:cs="Times New Roman"/>
          <w:szCs w:val="24"/>
        </w:rPr>
        <w:t>,</w:t>
      </w:r>
      <w:r>
        <w:rPr>
          <w:rFonts w:eastAsia="Times New Roman" w:cs="Times New Roman"/>
          <w:szCs w:val="24"/>
        </w:rPr>
        <w:t xml:space="preserve"> που βρίσκονται εντός προστατευόμενων περιοχών </w:t>
      </w:r>
      <w:r>
        <w:rPr>
          <w:rFonts w:eastAsia="Times New Roman" w:cs="Times New Roman"/>
          <w:szCs w:val="24"/>
        </w:rPr>
        <w:t>«</w:t>
      </w:r>
      <w:r>
        <w:rPr>
          <w:rFonts w:eastAsia="Times New Roman" w:cs="Times New Roman"/>
          <w:szCs w:val="24"/>
          <w:lang w:val="en-US"/>
        </w:rPr>
        <w:t>NATURA</w:t>
      </w:r>
      <w:r w:rsidRPr="00706AD6">
        <w:rPr>
          <w:rFonts w:eastAsia="Times New Roman" w:cs="Times New Roman"/>
          <w:szCs w:val="24"/>
        </w:rPr>
        <w:t xml:space="preserve"> 2000</w:t>
      </w:r>
      <w:r>
        <w:rPr>
          <w:rFonts w:eastAsia="Times New Roman" w:cs="Times New Roman"/>
          <w:szCs w:val="24"/>
        </w:rPr>
        <w:t>»</w:t>
      </w:r>
      <w:r>
        <w:rPr>
          <w:rFonts w:eastAsia="Times New Roman" w:cs="Times New Roman"/>
          <w:szCs w:val="24"/>
        </w:rPr>
        <w:t>,</w:t>
      </w:r>
      <w:r w:rsidRPr="00706AD6">
        <w:rPr>
          <w:rFonts w:eastAsia="Times New Roman" w:cs="Times New Roman"/>
          <w:szCs w:val="24"/>
        </w:rPr>
        <w:t xml:space="preserve"> </w:t>
      </w:r>
      <w:r>
        <w:rPr>
          <w:rFonts w:eastAsia="Times New Roman" w:cs="Times New Roman"/>
          <w:szCs w:val="24"/>
        </w:rPr>
        <w:t>καθώς και έργα</w:t>
      </w:r>
      <w:r>
        <w:rPr>
          <w:rFonts w:eastAsia="Times New Roman" w:cs="Times New Roman"/>
          <w:szCs w:val="24"/>
        </w:rPr>
        <w:t>,</w:t>
      </w:r>
      <w:r>
        <w:rPr>
          <w:rFonts w:eastAsia="Times New Roman" w:cs="Times New Roman"/>
          <w:szCs w:val="24"/>
        </w:rPr>
        <w:t xml:space="preserve"> που εξυπηρετούν άρδευση και αποχέτευση που</w:t>
      </w:r>
      <w:r>
        <w:rPr>
          <w:rFonts w:eastAsia="Times New Roman" w:cs="Times New Roman"/>
          <w:szCs w:val="24"/>
        </w:rPr>
        <w:t xml:space="preserve"> κατασκευάστηκαν από τους ΟΤΑ.</w:t>
      </w:r>
    </w:p>
    <w:p w14:paraId="5DC78B6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Συμφωνούμε, επίσης, με την τρίτη διάταξη</w:t>
      </w:r>
      <w:r>
        <w:rPr>
          <w:rFonts w:eastAsia="Times New Roman" w:cs="Times New Roman"/>
          <w:szCs w:val="24"/>
        </w:rPr>
        <w:t>,</w:t>
      </w:r>
      <w:r>
        <w:rPr>
          <w:rFonts w:eastAsia="Times New Roman" w:cs="Times New Roman"/>
          <w:szCs w:val="24"/>
        </w:rPr>
        <w:t xml:space="preserve"> που αναφέρεται στο όριο ηλικίας των φυλάκων θήρας</w:t>
      </w:r>
      <w:r>
        <w:rPr>
          <w:rFonts w:eastAsia="Times New Roman" w:cs="Times New Roman"/>
          <w:szCs w:val="24"/>
        </w:rPr>
        <w:t>,</w:t>
      </w:r>
      <w:r>
        <w:rPr>
          <w:rFonts w:eastAsia="Times New Roman" w:cs="Times New Roman"/>
          <w:szCs w:val="24"/>
        </w:rPr>
        <w:t xml:space="preserve"> που αυξάνεται από τα τριάντα πέντε στα σαράντα έτη</w:t>
      </w:r>
      <w:r>
        <w:rPr>
          <w:rFonts w:eastAsia="Times New Roman" w:cs="Times New Roman"/>
          <w:szCs w:val="24"/>
        </w:rPr>
        <w:t>,</w:t>
      </w:r>
      <w:r>
        <w:rPr>
          <w:rFonts w:eastAsia="Times New Roman" w:cs="Times New Roman"/>
          <w:szCs w:val="24"/>
        </w:rPr>
        <w:t xml:space="preserve"> με απαραίτητη τριετή προϋπηρεσία.</w:t>
      </w:r>
    </w:p>
    <w:p w14:paraId="5DC78B6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Σχετικά με τη διάταξη 4, όπου παρατείνεται η π</w:t>
      </w:r>
      <w:r>
        <w:rPr>
          <w:rFonts w:eastAsia="Times New Roman" w:cs="Times New Roman"/>
          <w:szCs w:val="24"/>
        </w:rPr>
        <w:t>ροθεσμία υποβολής αντιρρήσεων κατά του περιεχομένου των αναρτημένων δασικών χαρτών μέχρι και τις 31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2018, γι</w:t>
      </w:r>
      <w:r>
        <w:rPr>
          <w:rFonts w:eastAsia="Times New Roman" w:cs="Times New Roman"/>
          <w:szCs w:val="24"/>
        </w:rPr>
        <w:t>’</w:t>
      </w:r>
      <w:r>
        <w:rPr>
          <w:rFonts w:eastAsia="Times New Roman" w:cs="Times New Roman"/>
          <w:szCs w:val="24"/>
        </w:rPr>
        <w:t xml:space="preserve"> αυτές που έληγαν την περίοδο 30</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2018, παρατείνεται για άλλα δύο έτη, δηλαδή μέχρι τις 8</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2020, η υποβολή αίτησης εξαγοράς από τους κατόχους δ</w:t>
      </w:r>
      <w:r>
        <w:rPr>
          <w:rFonts w:eastAsia="Times New Roman" w:cs="Times New Roman"/>
          <w:szCs w:val="24"/>
        </w:rPr>
        <w:t>ημοσίων δασικών εκτάσεων</w:t>
      </w:r>
      <w:r>
        <w:rPr>
          <w:rFonts w:eastAsia="Times New Roman" w:cs="Times New Roman"/>
          <w:szCs w:val="24"/>
        </w:rPr>
        <w:t>,</w:t>
      </w:r>
      <w:r>
        <w:rPr>
          <w:rFonts w:eastAsia="Times New Roman" w:cs="Times New Roman"/>
          <w:szCs w:val="24"/>
        </w:rPr>
        <w:t xml:space="preserve"> που εκχερσώθηκαν για γεωργική χρήση προ του 1975.</w:t>
      </w:r>
    </w:p>
    <w:p w14:paraId="5DC78B69" w14:textId="77777777" w:rsidR="00A02DB2" w:rsidRDefault="00AC477D">
      <w:pPr>
        <w:spacing w:line="600" w:lineRule="auto"/>
        <w:ind w:firstLine="720"/>
        <w:jc w:val="both"/>
        <w:rPr>
          <w:rFonts w:eastAsia="Times New Roman"/>
          <w:szCs w:val="24"/>
        </w:rPr>
      </w:pPr>
      <w:r>
        <w:rPr>
          <w:rFonts w:eastAsia="Times New Roman"/>
          <w:szCs w:val="24"/>
        </w:rPr>
        <w:t xml:space="preserve">Και επειδή δεν μας απαντάτε στις ερωτήσεις, κύριε Υπουργέ, </w:t>
      </w:r>
      <w:r>
        <w:rPr>
          <w:rFonts w:eastAsia="Times New Roman"/>
          <w:szCs w:val="24"/>
        </w:rPr>
        <w:t>θα</w:t>
      </w:r>
      <w:r>
        <w:rPr>
          <w:rFonts w:eastAsia="Times New Roman"/>
          <w:szCs w:val="24"/>
        </w:rPr>
        <w:t xml:space="preserve"> </w:t>
      </w:r>
      <w:r>
        <w:rPr>
          <w:rFonts w:eastAsia="Times New Roman"/>
          <w:szCs w:val="24"/>
        </w:rPr>
        <w:t xml:space="preserve">σας πω ότι, </w:t>
      </w:r>
      <w:r>
        <w:rPr>
          <w:rFonts w:eastAsia="Times New Roman"/>
          <w:szCs w:val="24"/>
        </w:rPr>
        <w:t>εάν μας ακούγατε και εάν απαντούσατε στις ερωτήσεις, θα αποφεύγατε πάρα πολλά προβλήματα.</w:t>
      </w:r>
    </w:p>
    <w:p w14:paraId="5DC78B6A" w14:textId="77777777" w:rsidR="00A02DB2" w:rsidRDefault="00AC477D">
      <w:pPr>
        <w:spacing w:line="600" w:lineRule="auto"/>
        <w:ind w:firstLine="720"/>
        <w:jc w:val="both"/>
        <w:rPr>
          <w:rFonts w:eastAsia="Times New Roman"/>
          <w:szCs w:val="24"/>
        </w:rPr>
      </w:pPr>
      <w:r>
        <w:rPr>
          <w:rFonts w:eastAsia="Times New Roman"/>
          <w:szCs w:val="24"/>
        </w:rPr>
        <w:t xml:space="preserve">Σχετικά με τους </w:t>
      </w:r>
      <w:r>
        <w:rPr>
          <w:rFonts w:eastAsia="Times New Roman"/>
          <w:szCs w:val="24"/>
        </w:rPr>
        <w:t>δασικούς χάρτες, ένας από τους λόγους που δεν επικυρώνουν οι δήμοι</w:t>
      </w:r>
      <w:r>
        <w:rPr>
          <w:rFonts w:eastAsia="Times New Roman"/>
          <w:szCs w:val="24"/>
        </w:rPr>
        <w:t>,</w:t>
      </w:r>
      <w:r>
        <w:rPr>
          <w:rFonts w:eastAsia="Times New Roman"/>
          <w:szCs w:val="24"/>
        </w:rPr>
        <w:t xml:space="preserve"> είναι ότι πάρα πολλούς κτηνοτρόφους -και αυτό μου καταγγέλθηκε πριν από δύο μέρες ακριβώς- τους έχουν χρεώσει βοσκοτόπια, ενώ έχουν </w:t>
      </w:r>
      <w:proofErr w:type="spellStart"/>
      <w:r>
        <w:rPr>
          <w:rFonts w:eastAsia="Times New Roman"/>
          <w:szCs w:val="24"/>
        </w:rPr>
        <w:t>σταβλιζόμενα</w:t>
      </w:r>
      <w:proofErr w:type="spellEnd"/>
      <w:r>
        <w:rPr>
          <w:rFonts w:eastAsia="Times New Roman"/>
          <w:szCs w:val="24"/>
        </w:rPr>
        <w:t xml:space="preserve"> ζώα και είναι αναγκασμένοι να τα πληρώνουν.</w:t>
      </w:r>
      <w:r>
        <w:rPr>
          <w:rFonts w:eastAsia="Times New Roman"/>
          <w:szCs w:val="24"/>
        </w:rPr>
        <w:t xml:space="preserve"> Είναι κάτι παράλογο και είναι πάρα πολλοί. Εάν και δεν μας απαντάτε, πιστεύω ότι μας ακούτε.</w:t>
      </w:r>
    </w:p>
    <w:p w14:paraId="5DC78B6B" w14:textId="77777777" w:rsidR="00A02DB2" w:rsidRDefault="00AC477D">
      <w:pPr>
        <w:spacing w:line="600" w:lineRule="auto"/>
        <w:ind w:firstLine="720"/>
        <w:jc w:val="both"/>
        <w:rPr>
          <w:rFonts w:eastAsia="Times New Roman"/>
          <w:szCs w:val="24"/>
        </w:rPr>
      </w:pPr>
      <w:r>
        <w:rPr>
          <w:rFonts w:eastAsia="Times New Roman"/>
          <w:szCs w:val="24"/>
        </w:rPr>
        <w:t>Στην πέμπτη διάταξη της συγκεκριμένης τροπολογίας</w:t>
      </w:r>
      <w:r>
        <w:rPr>
          <w:rFonts w:eastAsia="Times New Roman"/>
          <w:szCs w:val="24"/>
        </w:rPr>
        <w:t>,</w:t>
      </w:r>
      <w:r>
        <w:rPr>
          <w:rFonts w:eastAsia="Times New Roman"/>
          <w:szCs w:val="24"/>
        </w:rPr>
        <w:t xml:space="preserve"> όπου η δασική νομοθεσία εφαρμόζεται και για τις </w:t>
      </w:r>
      <w:proofErr w:type="spellStart"/>
      <w:r>
        <w:rPr>
          <w:rFonts w:eastAsia="Times New Roman"/>
          <w:szCs w:val="24"/>
        </w:rPr>
        <w:t>χορτολιβαδικές</w:t>
      </w:r>
      <w:proofErr w:type="spellEnd"/>
      <w:r>
        <w:rPr>
          <w:rFonts w:eastAsia="Times New Roman"/>
          <w:szCs w:val="24"/>
        </w:rPr>
        <w:t xml:space="preserve"> και βραχώδεις και πετρώδεις εκτάσεις</w:t>
      </w:r>
      <w:r>
        <w:rPr>
          <w:rFonts w:eastAsia="Times New Roman"/>
          <w:szCs w:val="24"/>
        </w:rPr>
        <w:t>,</w:t>
      </w:r>
      <w:r>
        <w:rPr>
          <w:rFonts w:eastAsia="Times New Roman"/>
          <w:szCs w:val="24"/>
        </w:rPr>
        <w:t xml:space="preserve"> που έχουν </w:t>
      </w:r>
      <w:r>
        <w:rPr>
          <w:rFonts w:eastAsia="Times New Roman"/>
          <w:szCs w:val="24"/>
        </w:rPr>
        <w:t>χάσει το δασικό τους χαρακτήρα πριν από τις 11</w:t>
      </w:r>
      <w:r>
        <w:rPr>
          <w:rFonts w:eastAsia="Times New Roman"/>
          <w:szCs w:val="24"/>
        </w:rPr>
        <w:t>-</w:t>
      </w:r>
      <w:r>
        <w:rPr>
          <w:rFonts w:eastAsia="Times New Roman"/>
          <w:szCs w:val="24"/>
        </w:rPr>
        <w:t>06</w:t>
      </w:r>
      <w:r>
        <w:rPr>
          <w:rFonts w:eastAsia="Times New Roman"/>
          <w:szCs w:val="24"/>
        </w:rPr>
        <w:t>-</w:t>
      </w:r>
      <w:r>
        <w:rPr>
          <w:rFonts w:eastAsia="Times New Roman"/>
          <w:szCs w:val="24"/>
        </w:rPr>
        <w:t xml:space="preserve">1975 και δεν χαρακτηρίζονται </w:t>
      </w:r>
      <w:r>
        <w:rPr>
          <w:rFonts w:eastAsia="Times New Roman"/>
          <w:szCs w:val="24"/>
        </w:rPr>
        <w:t xml:space="preserve">ως </w:t>
      </w:r>
      <w:r>
        <w:rPr>
          <w:rFonts w:eastAsia="Times New Roman"/>
          <w:szCs w:val="24"/>
        </w:rPr>
        <w:t xml:space="preserve">δάση ή </w:t>
      </w:r>
      <w:r>
        <w:rPr>
          <w:rFonts w:eastAsia="Times New Roman"/>
          <w:szCs w:val="24"/>
        </w:rPr>
        <w:t>ως</w:t>
      </w:r>
      <w:r>
        <w:rPr>
          <w:rFonts w:eastAsia="Times New Roman"/>
          <w:szCs w:val="24"/>
        </w:rPr>
        <w:t xml:space="preserve"> δασικές εκτάσεις και δεν κηρύσσονται αναδασωτέες, στηρίζουμε την παρούσα τροπολογία. Θα ψηφίσουμε «παρών».</w:t>
      </w:r>
    </w:p>
    <w:p w14:paraId="5DC78B6C" w14:textId="77777777" w:rsidR="00A02DB2" w:rsidRDefault="00AC477D">
      <w:pPr>
        <w:spacing w:line="600" w:lineRule="auto"/>
        <w:ind w:firstLine="720"/>
        <w:jc w:val="both"/>
        <w:rPr>
          <w:rFonts w:eastAsia="Times New Roman"/>
          <w:szCs w:val="24"/>
        </w:rPr>
      </w:pPr>
      <w:r>
        <w:rPr>
          <w:rFonts w:eastAsia="Times New Roman"/>
          <w:szCs w:val="24"/>
        </w:rPr>
        <w:t>Θα αναφερθώ στην τροπολογία με γενικό αριθμό 1611 και ειδικό αριθμό 201. Για το θέμα της ηλεκτρονικής πολεοδομίας είχαμε εκφραστεί θετικά κατά τη συζήτηση του νομοσχεδίου για το δομημένο περιβάλλον, αλλά δεν μπορούμε να μην παρατηρήσουμε ότι η εν λόγω εξου</w:t>
      </w:r>
      <w:r>
        <w:rPr>
          <w:rFonts w:eastAsia="Times New Roman"/>
          <w:szCs w:val="24"/>
        </w:rPr>
        <w:t xml:space="preserve">σιοδοτική διάταξη θα οδηγήσει σε περαιτέρω χρονικές καθυστερήσεις, ενώ δεν επιλύει ζητήματα </w:t>
      </w:r>
      <w:proofErr w:type="spellStart"/>
      <w:r>
        <w:rPr>
          <w:rFonts w:eastAsia="Times New Roman"/>
          <w:szCs w:val="24"/>
        </w:rPr>
        <w:t>διαλειτουργικότητας</w:t>
      </w:r>
      <w:proofErr w:type="spellEnd"/>
      <w:r>
        <w:rPr>
          <w:rFonts w:eastAsia="Times New Roman"/>
          <w:szCs w:val="24"/>
        </w:rPr>
        <w:t xml:space="preserve"> των συστημάτων. Συνεπώς, ένα εργαλείο που θα μπορούσε να είναι θετικό για το ελληνικό δημόσιο και για τους μηχανικούς μένει στα χαρτιά. Καταγράφ</w:t>
      </w:r>
      <w:r>
        <w:rPr>
          <w:rFonts w:eastAsia="Times New Roman"/>
          <w:szCs w:val="24"/>
        </w:rPr>
        <w:t xml:space="preserve">εται ως δική σας πρόθεση για την υλοποίηση, αλλά δεν πρόκειται ποτέ να ολοκληρωθεί. </w:t>
      </w:r>
    </w:p>
    <w:p w14:paraId="5DC78B6D" w14:textId="77777777" w:rsidR="00A02DB2" w:rsidRDefault="00AC477D">
      <w:pPr>
        <w:spacing w:line="600" w:lineRule="auto"/>
        <w:ind w:firstLine="720"/>
        <w:jc w:val="both"/>
        <w:rPr>
          <w:rFonts w:eastAsia="Times New Roman"/>
          <w:szCs w:val="24"/>
        </w:rPr>
      </w:pPr>
      <w:r>
        <w:rPr>
          <w:rFonts w:eastAsia="Times New Roman"/>
          <w:szCs w:val="24"/>
        </w:rPr>
        <w:t>Σε ό,τι αφορά είτε τα συλλογικά όργανα είτε την αποκλειστική διακίνηση εγγράφων ηλεκτρονικά, είχαμε εκφράσει τις αντιρρήσεις μας και οι προτεινόμενες τροποποιήσεις δεν φαί</w:t>
      </w:r>
      <w:r>
        <w:rPr>
          <w:rFonts w:eastAsia="Times New Roman"/>
          <w:szCs w:val="24"/>
        </w:rPr>
        <w:t>νεται να επιλύουν τα ανακύπτοντα ζητήματα. Οι συνεχείς δε εξουσιοδοτήσεις στον Υπουργό δεν διασφαλίζουν τον σύντομο χρόνο εφαρμογής των διατάξεων ή της ολοκλήρωσης των απαιτούμενων ηλεκτρονικών συστημάτων.</w:t>
      </w:r>
    </w:p>
    <w:p w14:paraId="5DC78B6E" w14:textId="77777777" w:rsidR="00A02DB2" w:rsidRDefault="00AC477D">
      <w:pPr>
        <w:spacing w:line="600" w:lineRule="auto"/>
        <w:ind w:firstLine="720"/>
        <w:jc w:val="both"/>
        <w:rPr>
          <w:rFonts w:eastAsia="Times New Roman"/>
          <w:szCs w:val="24"/>
        </w:rPr>
      </w:pPr>
      <w:r>
        <w:rPr>
          <w:rFonts w:eastAsia="Times New Roman"/>
          <w:szCs w:val="24"/>
        </w:rPr>
        <w:t>Προχωράω στην τροπολογία με γενικό αριθμό 1602 και</w:t>
      </w:r>
      <w:r>
        <w:rPr>
          <w:rFonts w:eastAsia="Times New Roman"/>
          <w:szCs w:val="24"/>
        </w:rPr>
        <w:t xml:space="preserve"> ειδικό 202. Επιτρέπεται η εγκατάσταση μικρών ανεμογεννητριών, αλλά για ακόμα μια φορά με υπουργική απόφαση θα καθοριστούν όλες οι αναγκαίες και απαραίτητες λεπτομέρειες για την εφαρμογή της διάταξης. Προβλέπεται η δυνατότητα αξιοποίησης του χώρου στάθμευσ</w:t>
      </w:r>
      <w:r>
        <w:rPr>
          <w:rFonts w:eastAsia="Times New Roman"/>
          <w:szCs w:val="24"/>
        </w:rPr>
        <w:t xml:space="preserve">ης του Μεγάρου Μουσικής Αθηνών, με είσπραξη αντιτίμου για μέρος των θέσεων στάθμευσης και ταυτόχρονη μέριμνα για τις ανάγκες στάθμευσης του προσωπικού του </w:t>
      </w:r>
      <w:r>
        <w:rPr>
          <w:rFonts w:eastAsia="Times New Roman"/>
          <w:szCs w:val="24"/>
        </w:rPr>
        <w:t>ο</w:t>
      </w:r>
      <w:r>
        <w:rPr>
          <w:rFonts w:eastAsia="Times New Roman"/>
          <w:szCs w:val="24"/>
        </w:rPr>
        <w:t>ργανισμού. Καταψηφίζουμε και την παρούσα τροπολογία.</w:t>
      </w:r>
    </w:p>
    <w:p w14:paraId="5DC78B6F" w14:textId="77777777" w:rsidR="00A02DB2" w:rsidRDefault="00AC477D">
      <w:pPr>
        <w:spacing w:line="600" w:lineRule="auto"/>
        <w:ind w:firstLine="720"/>
        <w:jc w:val="both"/>
        <w:rPr>
          <w:rFonts w:eastAsia="Times New Roman"/>
          <w:szCs w:val="24"/>
        </w:rPr>
      </w:pPr>
      <w:r>
        <w:rPr>
          <w:rFonts w:eastAsia="Times New Roman"/>
          <w:szCs w:val="24"/>
        </w:rPr>
        <w:t>Θα αναφερθώ στις βουλευτικές τροπολογίες, τις ο</w:t>
      </w:r>
      <w:r>
        <w:rPr>
          <w:rFonts w:eastAsia="Times New Roman"/>
          <w:szCs w:val="24"/>
        </w:rPr>
        <w:t>ποίες κάνατε δεκτές. Εδώ μας προκαλεί εντύπωση ότι από τις δέκα τροπολογίες</w:t>
      </w:r>
      <w:r>
        <w:rPr>
          <w:rFonts w:eastAsia="Times New Roman"/>
          <w:szCs w:val="24"/>
        </w:rPr>
        <w:t>,</w:t>
      </w:r>
      <w:r>
        <w:rPr>
          <w:rFonts w:eastAsia="Times New Roman"/>
          <w:szCs w:val="24"/>
        </w:rPr>
        <w:t xml:space="preserve"> που έχουν κατατεθεί, τις οκτώ που κάνατε δεκτές τις έχουν καταθέσει σχεδόν δύο Βουλευτές. Άρα, δεν είναι βουλευτικές, είναι υπουργικές</w:t>
      </w:r>
      <w:r>
        <w:rPr>
          <w:rFonts w:eastAsia="Times New Roman"/>
          <w:szCs w:val="24"/>
        </w:rPr>
        <w:t>,</w:t>
      </w:r>
      <w:r>
        <w:rPr>
          <w:rFonts w:eastAsia="Times New Roman"/>
          <w:szCs w:val="24"/>
        </w:rPr>
        <w:t xml:space="preserve"> που απλά τις υπέγραψαν οι Βουλευτές. Δεν εί</w:t>
      </w:r>
      <w:r>
        <w:rPr>
          <w:rFonts w:eastAsia="Times New Roman"/>
          <w:szCs w:val="24"/>
        </w:rPr>
        <w:t xml:space="preserve">ναι τυχαίο, λοιπόν, που έγιναν αυτές οι οκτώ βουλευτικές τροπολογίες, που ήταν όλες υπογεγραμμένες, όπως σας είπα, από δύο Βουλευτές, τη στιγμή που δεν εξετάζετε σχεδόν ποτέ τροπολογίες που κατατίθενται από άλλα κόμματα. </w:t>
      </w:r>
    </w:p>
    <w:p w14:paraId="5DC78B70" w14:textId="77777777" w:rsidR="00A02DB2" w:rsidRDefault="00AC477D">
      <w:pPr>
        <w:spacing w:line="600" w:lineRule="auto"/>
        <w:ind w:firstLine="720"/>
        <w:jc w:val="both"/>
        <w:rPr>
          <w:rFonts w:eastAsia="Times New Roman"/>
          <w:szCs w:val="24"/>
        </w:rPr>
      </w:pPr>
      <w:r>
        <w:rPr>
          <w:rFonts w:eastAsia="Times New Roman"/>
          <w:szCs w:val="24"/>
        </w:rPr>
        <w:t>Μολαταύτα, τις περισσότερες εξ αυτ</w:t>
      </w:r>
      <w:r>
        <w:rPr>
          <w:rFonts w:eastAsia="Times New Roman"/>
          <w:szCs w:val="24"/>
        </w:rPr>
        <w:t>ών</w:t>
      </w:r>
      <w:r>
        <w:rPr>
          <w:rFonts w:eastAsia="Times New Roman"/>
          <w:szCs w:val="24"/>
        </w:rPr>
        <w:t>,</w:t>
      </w:r>
      <w:r>
        <w:rPr>
          <w:rFonts w:eastAsia="Times New Roman"/>
          <w:szCs w:val="24"/>
        </w:rPr>
        <w:t xml:space="preserve"> δεν αντιλαμβανόμαστε για ποιο λόγο δεν τις καταθέσατε ως υπουργικές, αφού την τροπολογία με γενικό αριθμό 1600 την εξέταζε το Υπουργείο Περιβάλλοντος και Ενέργειας από τον Μάρτιο, κατόπιν προγενέστερης πρότασης της ΡΑΕ. Αφορά επενδυτικά σχέδια</w:t>
      </w:r>
      <w:r>
        <w:rPr>
          <w:rFonts w:eastAsia="Times New Roman"/>
          <w:szCs w:val="24"/>
        </w:rPr>
        <w:t>,</w:t>
      </w:r>
      <w:r>
        <w:rPr>
          <w:rFonts w:eastAsia="Times New Roman"/>
          <w:szCs w:val="24"/>
        </w:rPr>
        <w:t xml:space="preserve"> τα οποί</w:t>
      </w:r>
      <w:r>
        <w:rPr>
          <w:rFonts w:eastAsia="Times New Roman"/>
          <w:szCs w:val="24"/>
        </w:rPr>
        <w:t>α έχουν μεν προχωρήσει, έχουν λάβει έγκριση των περιβαλλοντικών όρων, αλλά δεν έχουν πάρει τους όρους σύνδεσης, οπότε με την κήρυξη κορεσμού βρίσκονται στον αέρα. Θα θέλαμε να μάθουμε ποιες εταιρείες αφορά και ποιες ακριβώς επενδύσεις. Επίσης, θα θέλαμε να</w:t>
      </w:r>
      <w:r>
        <w:rPr>
          <w:rFonts w:eastAsia="Times New Roman"/>
          <w:szCs w:val="24"/>
        </w:rPr>
        <w:t xml:space="preserve"> μάθουμε</w:t>
      </w:r>
      <w:r>
        <w:rPr>
          <w:rFonts w:eastAsia="Times New Roman"/>
          <w:szCs w:val="24"/>
        </w:rPr>
        <w:t>:</w:t>
      </w:r>
      <w:r>
        <w:rPr>
          <w:rFonts w:eastAsia="Times New Roman"/>
          <w:szCs w:val="24"/>
        </w:rPr>
        <w:t xml:space="preserve"> πώς αντιδρούν οι τοπικές κοινωνίες σε αυτό το σχέδιό σας, κύριε Υπουργέ;</w:t>
      </w:r>
    </w:p>
    <w:p w14:paraId="5DC78B71" w14:textId="77777777" w:rsidR="00A02DB2" w:rsidRDefault="00AC477D">
      <w:pPr>
        <w:spacing w:line="600" w:lineRule="auto"/>
        <w:ind w:firstLine="720"/>
        <w:jc w:val="both"/>
        <w:rPr>
          <w:rFonts w:eastAsia="Times New Roman"/>
          <w:szCs w:val="24"/>
        </w:rPr>
      </w:pPr>
      <w:r>
        <w:rPr>
          <w:rFonts w:eastAsia="Times New Roman"/>
          <w:szCs w:val="24"/>
        </w:rPr>
        <w:t>Σχετικά με την τροπολογία με γενικό αριθμό 1601, ήδη είχε αποφασίσει η ΡΑΕ από 29 Μαρτίου και είχε δημοσιευτεί στις 10</w:t>
      </w:r>
      <w:r>
        <w:rPr>
          <w:rFonts w:eastAsia="Times New Roman"/>
          <w:szCs w:val="24"/>
        </w:rPr>
        <w:t>-</w:t>
      </w:r>
      <w:r>
        <w:rPr>
          <w:rFonts w:eastAsia="Times New Roman"/>
          <w:szCs w:val="24"/>
        </w:rPr>
        <w:t>5</w:t>
      </w:r>
      <w:r>
        <w:rPr>
          <w:rFonts w:eastAsia="Times New Roman"/>
          <w:szCs w:val="24"/>
        </w:rPr>
        <w:t>-</w:t>
      </w:r>
      <w:r>
        <w:rPr>
          <w:rFonts w:eastAsia="Times New Roman"/>
          <w:szCs w:val="24"/>
        </w:rPr>
        <w:t>2018 στ</w:t>
      </w:r>
      <w:r>
        <w:rPr>
          <w:rFonts w:eastAsia="Times New Roman"/>
          <w:szCs w:val="24"/>
        </w:rPr>
        <w:t>η</w:t>
      </w:r>
      <w:r>
        <w:rPr>
          <w:rFonts w:eastAsia="Times New Roman"/>
          <w:szCs w:val="24"/>
        </w:rPr>
        <w:t xml:space="preserve"> </w:t>
      </w:r>
      <w:r>
        <w:rPr>
          <w:rFonts w:eastAsia="Times New Roman"/>
          <w:szCs w:val="24"/>
        </w:rPr>
        <w:t>«</w:t>
      </w:r>
      <w:r>
        <w:rPr>
          <w:rFonts w:eastAsia="Times New Roman"/>
          <w:szCs w:val="24"/>
        </w:rPr>
        <w:t>ΔΙΑΥΓΕΙΑ</w:t>
      </w:r>
      <w:r>
        <w:rPr>
          <w:rFonts w:eastAsia="Times New Roman"/>
          <w:szCs w:val="24"/>
        </w:rPr>
        <w:t>»</w:t>
      </w:r>
      <w:r>
        <w:rPr>
          <w:rFonts w:eastAsia="Times New Roman"/>
          <w:szCs w:val="24"/>
        </w:rPr>
        <w:t>. Θα θέλαμε να μάθουμε όμως το δη</w:t>
      </w:r>
      <w:r>
        <w:rPr>
          <w:rFonts w:eastAsia="Times New Roman"/>
          <w:szCs w:val="24"/>
        </w:rPr>
        <w:t>μοσιονομικό κόστος και πότε ακριβώς θα εκδοθεί αυτή η υπουργική απόφαση.</w:t>
      </w:r>
    </w:p>
    <w:p w14:paraId="5DC78B72" w14:textId="77777777" w:rsidR="00A02DB2" w:rsidRDefault="00AC477D">
      <w:pPr>
        <w:spacing w:line="600" w:lineRule="auto"/>
        <w:ind w:firstLine="720"/>
        <w:jc w:val="both"/>
        <w:rPr>
          <w:rFonts w:eastAsia="Times New Roman"/>
          <w:szCs w:val="24"/>
        </w:rPr>
      </w:pPr>
      <w:r>
        <w:rPr>
          <w:rFonts w:eastAsia="Times New Roman"/>
          <w:szCs w:val="24"/>
        </w:rPr>
        <w:t xml:space="preserve">Οι βουλευτικές τροπολογίες με γενικό αριθμό 1605 και 1606 ήταν μέρος των προηγούμενων </w:t>
      </w:r>
      <w:proofErr w:type="spellStart"/>
      <w:r>
        <w:rPr>
          <w:rFonts w:eastAsia="Times New Roman"/>
          <w:szCs w:val="24"/>
        </w:rPr>
        <w:t>προαπαιτουμένων</w:t>
      </w:r>
      <w:proofErr w:type="spellEnd"/>
      <w:r>
        <w:rPr>
          <w:rFonts w:eastAsia="Times New Roman"/>
          <w:szCs w:val="24"/>
        </w:rPr>
        <w:t xml:space="preserve"> και είχαμε επισημάνει την ανάγκη να εξεταστούν ξεχωριστά. Οτιδήποτε αφορά τα </w:t>
      </w:r>
      <w:r>
        <w:rPr>
          <w:rFonts w:eastAsia="Times New Roman"/>
          <w:szCs w:val="24"/>
        </w:rPr>
        <w:t>χ</w:t>
      </w:r>
      <w:r>
        <w:rPr>
          <w:rFonts w:eastAsia="Times New Roman"/>
          <w:szCs w:val="24"/>
        </w:rPr>
        <w:t>ρημ</w:t>
      </w:r>
      <w:r>
        <w:rPr>
          <w:rFonts w:eastAsia="Times New Roman"/>
          <w:szCs w:val="24"/>
        </w:rPr>
        <w:t xml:space="preserve">ατιστήρια </w:t>
      </w:r>
      <w:r>
        <w:rPr>
          <w:rFonts w:eastAsia="Times New Roman"/>
          <w:szCs w:val="24"/>
        </w:rPr>
        <w:t>ενέργειας</w:t>
      </w:r>
      <w:r>
        <w:rPr>
          <w:rFonts w:eastAsia="Times New Roman"/>
          <w:szCs w:val="24"/>
        </w:rPr>
        <w:t>,</w:t>
      </w:r>
      <w:r>
        <w:rPr>
          <w:rFonts w:eastAsia="Times New Roman"/>
          <w:szCs w:val="24"/>
        </w:rPr>
        <w:t xml:space="preserve"> </w:t>
      </w:r>
      <w:r>
        <w:rPr>
          <w:rFonts w:eastAsia="Times New Roman"/>
          <w:szCs w:val="24"/>
        </w:rPr>
        <w:t xml:space="preserve">μας βρίσκει αντίθετους, γιατί δεν δεχόμαστε ότι η ενέργεια είναι ένα εμπορικό και όχι κοινωνικό αγαθό και η αξία του αποτελεί προϊόν τζόγου. </w:t>
      </w:r>
    </w:p>
    <w:p w14:paraId="5DC78B73" w14:textId="77777777" w:rsidR="00A02DB2" w:rsidRDefault="00AC477D">
      <w:pPr>
        <w:spacing w:line="600" w:lineRule="auto"/>
        <w:ind w:firstLine="720"/>
        <w:jc w:val="both"/>
        <w:rPr>
          <w:rFonts w:eastAsia="Times New Roman"/>
          <w:szCs w:val="24"/>
        </w:rPr>
      </w:pPr>
      <w:r>
        <w:rPr>
          <w:rFonts w:eastAsia="Times New Roman"/>
          <w:szCs w:val="24"/>
        </w:rPr>
        <w:t>Για τη δε λατομική νομοθεσία, οι αλλαγές που δέχεστε προφανώς αφορούν, όπως αναφέρεστε, εκ πα</w:t>
      </w:r>
      <w:r>
        <w:rPr>
          <w:rFonts w:eastAsia="Times New Roman"/>
          <w:szCs w:val="24"/>
        </w:rPr>
        <w:t xml:space="preserve">ραδρομής αναφορές. Στη βιασύνη σας να προλάβετε προθεσμίες θυσιάζοντας, όμως, το κρίσιμο θέμα της λατομικής νομοθεσίας καταφεύγετε σε αυτές τις τροπολογίες. </w:t>
      </w:r>
    </w:p>
    <w:p w14:paraId="5DC78B74" w14:textId="77777777" w:rsidR="00A02DB2" w:rsidRDefault="00AC477D">
      <w:pPr>
        <w:spacing w:line="600" w:lineRule="auto"/>
        <w:ind w:firstLine="720"/>
        <w:jc w:val="both"/>
        <w:rPr>
          <w:rFonts w:eastAsia="Times New Roman"/>
          <w:szCs w:val="24"/>
        </w:rPr>
      </w:pPr>
      <w:r>
        <w:rPr>
          <w:rFonts w:eastAsia="Times New Roman"/>
          <w:szCs w:val="24"/>
        </w:rPr>
        <w:t>Την τροπολογία με γενικό αριθμό 1607 δεν την δεχόμαστε, καθώς είναι ανεπίτρεπτο σε ανώνυμες εταιρε</w:t>
      </w:r>
      <w:r>
        <w:rPr>
          <w:rFonts w:eastAsia="Times New Roman"/>
          <w:szCs w:val="24"/>
        </w:rPr>
        <w:t>ίες, που καταλαμβάνουν ποσοστό του ελληνικού δημοσίου, να διορίζονται στη θέση διοίκησης άτομα</w:t>
      </w:r>
      <w:r>
        <w:rPr>
          <w:rFonts w:eastAsia="Times New Roman"/>
          <w:szCs w:val="24"/>
        </w:rPr>
        <w:t>,</w:t>
      </w:r>
      <w:r>
        <w:rPr>
          <w:rFonts w:eastAsia="Times New Roman"/>
          <w:szCs w:val="24"/>
        </w:rPr>
        <w:t xml:space="preserve"> χωρίς αξιοκρατική διαδικασία, έστω την ελάχιστη αξιοκρατία και διαφάνεια</w:t>
      </w:r>
      <w:r>
        <w:rPr>
          <w:rFonts w:eastAsia="Times New Roman"/>
          <w:szCs w:val="24"/>
        </w:rPr>
        <w:t>,</w:t>
      </w:r>
      <w:r>
        <w:rPr>
          <w:rFonts w:eastAsia="Times New Roman"/>
          <w:szCs w:val="24"/>
        </w:rPr>
        <w:t xml:space="preserve"> την οποία προσφέρει ο ΑΣΕΠ, μόνο από τους στρατηγικούς επενδυτές.</w:t>
      </w:r>
    </w:p>
    <w:p w14:paraId="5DC78B75" w14:textId="77777777" w:rsidR="00A02DB2" w:rsidRDefault="00AC477D">
      <w:pPr>
        <w:spacing w:line="600" w:lineRule="auto"/>
        <w:ind w:firstLine="720"/>
        <w:jc w:val="both"/>
        <w:rPr>
          <w:rFonts w:eastAsia="Times New Roman"/>
          <w:szCs w:val="24"/>
        </w:rPr>
      </w:pPr>
      <w:r>
        <w:rPr>
          <w:rFonts w:eastAsia="Times New Roman"/>
          <w:szCs w:val="24"/>
        </w:rPr>
        <w:t>Με την τροπολογία με</w:t>
      </w:r>
      <w:r>
        <w:rPr>
          <w:rFonts w:eastAsia="Times New Roman"/>
          <w:szCs w:val="24"/>
        </w:rPr>
        <w:t xml:space="preserve"> γενικό αριθμό 1609 αντικαθίσταται πλήθος διατάξεων, με βασικό σκοπό την αλλαγή μελών </w:t>
      </w:r>
      <w:r>
        <w:rPr>
          <w:rFonts w:eastAsia="Times New Roman"/>
          <w:szCs w:val="24"/>
        </w:rPr>
        <w:t>δ</w:t>
      </w:r>
      <w:r>
        <w:rPr>
          <w:rFonts w:eastAsia="Times New Roman"/>
          <w:szCs w:val="24"/>
        </w:rPr>
        <w:t xml:space="preserve">ιοικητικών </w:t>
      </w:r>
      <w:r>
        <w:rPr>
          <w:rFonts w:eastAsia="Times New Roman"/>
          <w:szCs w:val="24"/>
        </w:rPr>
        <w:t>συμβουλίων</w:t>
      </w:r>
      <w:r>
        <w:rPr>
          <w:rFonts w:eastAsia="Times New Roman"/>
          <w:szCs w:val="24"/>
        </w:rPr>
        <w:t xml:space="preserve">, ειδικά των μη αιρετών, προκειμένου οι </w:t>
      </w:r>
      <w:r>
        <w:rPr>
          <w:rFonts w:eastAsia="Times New Roman"/>
          <w:szCs w:val="24"/>
        </w:rPr>
        <w:t xml:space="preserve">διοικήσεις </w:t>
      </w:r>
      <w:r>
        <w:rPr>
          <w:rFonts w:eastAsia="Times New Roman"/>
          <w:szCs w:val="24"/>
        </w:rPr>
        <w:t>των εν λόγω οργανισμών να καταστούν φιλικότερες προς την παρούσα Κυβέρνηση. Οι δε λοιπές διατάξει</w:t>
      </w:r>
      <w:r>
        <w:rPr>
          <w:rFonts w:eastAsia="Times New Roman"/>
          <w:szCs w:val="24"/>
        </w:rPr>
        <w:t xml:space="preserve">ς είναι άνευ ουσιαστικής σημασίας. </w:t>
      </w:r>
    </w:p>
    <w:p w14:paraId="5DC78B76" w14:textId="77777777" w:rsidR="00A02DB2" w:rsidRDefault="00AC477D">
      <w:pPr>
        <w:spacing w:line="600" w:lineRule="auto"/>
        <w:ind w:firstLine="720"/>
        <w:jc w:val="both"/>
        <w:rPr>
          <w:rFonts w:eastAsia="Times New Roman"/>
          <w:szCs w:val="24"/>
        </w:rPr>
      </w:pPr>
      <w:r>
        <w:rPr>
          <w:rFonts w:eastAsia="Times New Roman"/>
          <w:szCs w:val="24"/>
        </w:rPr>
        <w:t>Καταψηφίζουμε όλες τις βουλευτικές τροπολογίες.</w:t>
      </w:r>
    </w:p>
    <w:p w14:paraId="5DC78B77" w14:textId="77777777" w:rsidR="00A02DB2" w:rsidRDefault="00AC477D">
      <w:pPr>
        <w:spacing w:line="600" w:lineRule="auto"/>
        <w:ind w:firstLine="720"/>
        <w:jc w:val="both"/>
        <w:rPr>
          <w:rFonts w:eastAsia="Times New Roman"/>
          <w:szCs w:val="24"/>
        </w:rPr>
      </w:pPr>
      <w:r>
        <w:rPr>
          <w:rFonts w:eastAsia="Times New Roman"/>
          <w:szCs w:val="24"/>
        </w:rPr>
        <w:t>Πριν κλείσω</w:t>
      </w:r>
      <w:r>
        <w:rPr>
          <w:rFonts w:eastAsia="Times New Roman"/>
          <w:szCs w:val="24"/>
        </w:rPr>
        <w:t>,</w:t>
      </w:r>
      <w:r>
        <w:rPr>
          <w:rFonts w:eastAsia="Times New Roman"/>
          <w:szCs w:val="24"/>
        </w:rPr>
        <w:t xml:space="preserve"> ήθελα να κάνω κι εγώ μία αναφορά</w:t>
      </w:r>
      <w:r>
        <w:rPr>
          <w:rFonts w:eastAsia="Times New Roman"/>
          <w:szCs w:val="24"/>
        </w:rPr>
        <w:t>,</w:t>
      </w:r>
      <w:r>
        <w:rPr>
          <w:rFonts w:eastAsia="Times New Roman"/>
          <w:szCs w:val="24"/>
        </w:rPr>
        <w:t xml:space="preserve"> σχετικά με τα αυριανά συλλαλητήρια, τα οποία λαμβάνουν χώρα σε δεκατρείς πόλεις της Μακεδονίας και όχι μόνον, σε Καβάλα, Σέρρ</w:t>
      </w:r>
      <w:r>
        <w:rPr>
          <w:rFonts w:eastAsia="Times New Roman"/>
          <w:szCs w:val="24"/>
        </w:rPr>
        <w:t xml:space="preserve">ες, Δράμα, Κιλκίς, </w:t>
      </w:r>
      <w:proofErr w:type="spellStart"/>
      <w:r>
        <w:rPr>
          <w:rFonts w:eastAsia="Times New Roman"/>
          <w:szCs w:val="24"/>
        </w:rPr>
        <w:t>Πολύκαστρο</w:t>
      </w:r>
      <w:proofErr w:type="spellEnd"/>
      <w:r>
        <w:rPr>
          <w:rFonts w:eastAsia="Times New Roman"/>
          <w:szCs w:val="24"/>
        </w:rPr>
        <w:t xml:space="preserve">, Λαγκαδά, Νέα Μουδανιά, Έδεσσα, Φλώρινα, Καστοριά, Πτολεμαΐδα, Κατερίνη και Πέλλα. </w:t>
      </w:r>
    </w:p>
    <w:p w14:paraId="5DC78B78" w14:textId="77777777" w:rsidR="00A02DB2" w:rsidRDefault="00AC477D">
      <w:pPr>
        <w:spacing w:line="600" w:lineRule="auto"/>
        <w:ind w:firstLine="720"/>
        <w:jc w:val="both"/>
        <w:rPr>
          <w:rFonts w:eastAsia="Times New Roman"/>
          <w:szCs w:val="24"/>
        </w:rPr>
      </w:pPr>
      <w:r>
        <w:rPr>
          <w:rFonts w:eastAsia="Times New Roman"/>
          <w:szCs w:val="24"/>
        </w:rPr>
        <w:t xml:space="preserve">Συμμετέχουμε ακομμάτιστα, συμμετέχουμε μόνο με τις ελληνικές σημαίες, για να διατρανώσουμε άλλη μία φορά ότι το όνομα της Μακεδονίας δεν έχει </w:t>
      </w:r>
      <w:r>
        <w:rPr>
          <w:rFonts w:eastAsia="Times New Roman"/>
          <w:szCs w:val="24"/>
        </w:rPr>
        <w:t xml:space="preserve">κανείς δικαίωμα να το παζαρεύει. </w:t>
      </w:r>
    </w:p>
    <w:p w14:paraId="5DC78B79" w14:textId="77777777" w:rsidR="00A02DB2" w:rsidRDefault="00AC477D">
      <w:pPr>
        <w:spacing w:line="600" w:lineRule="auto"/>
        <w:ind w:firstLine="720"/>
        <w:jc w:val="both"/>
        <w:rPr>
          <w:rFonts w:eastAsia="Times New Roman"/>
          <w:szCs w:val="24"/>
        </w:rPr>
      </w:pPr>
      <w:r>
        <w:rPr>
          <w:rFonts w:eastAsia="Times New Roman"/>
          <w:szCs w:val="24"/>
        </w:rPr>
        <w:t>Εδώ, όμως, υπήρξαν και κάποιες γραφικές δηλώσεις από κυβερνητικά στελέχη, τους οποίους κοιτάξτε να μαζέψετε ή τουλάχιστον κοιτάξτε να τους κάνετε μαθήματα ιστορίας. Δηλώσεις όπως του Αναπληρωτή Υπουργού Αγροτικής Ανάπτυξης</w:t>
      </w:r>
      <w:r>
        <w:rPr>
          <w:rFonts w:eastAsia="Times New Roman"/>
          <w:szCs w:val="24"/>
        </w:rPr>
        <w:t xml:space="preserve">, όπως του συμβούλου του Πρωθυπουργού, του κ. Καρανίκα, όπως του κ. </w:t>
      </w:r>
      <w:proofErr w:type="spellStart"/>
      <w:r>
        <w:rPr>
          <w:rFonts w:eastAsia="Times New Roman"/>
          <w:szCs w:val="24"/>
        </w:rPr>
        <w:t>Τόσκα</w:t>
      </w:r>
      <w:proofErr w:type="spellEnd"/>
      <w:r>
        <w:rPr>
          <w:rFonts w:eastAsia="Times New Roman"/>
          <w:szCs w:val="24"/>
        </w:rPr>
        <w:t>, είναι δηλώσεις</w:t>
      </w:r>
      <w:r>
        <w:rPr>
          <w:rFonts w:eastAsia="Times New Roman"/>
          <w:szCs w:val="24"/>
        </w:rPr>
        <w:t>,</w:t>
      </w:r>
      <w:r>
        <w:rPr>
          <w:rFonts w:eastAsia="Times New Roman"/>
          <w:szCs w:val="24"/>
        </w:rPr>
        <w:t xml:space="preserve"> οι οποίες ασκούν λεκτική βία. Και η λεκτική βία, πολλές φορές, δυστυχώς, φέρνει και τη σωματική βία. Θα πρέπει κάποια στιγμή</w:t>
      </w:r>
      <w:r>
        <w:rPr>
          <w:rFonts w:eastAsia="Times New Roman"/>
          <w:szCs w:val="24"/>
        </w:rPr>
        <w:t>,</w:t>
      </w:r>
      <w:r>
        <w:rPr>
          <w:rFonts w:eastAsia="Times New Roman"/>
          <w:szCs w:val="24"/>
        </w:rPr>
        <w:t xml:space="preserve"> να γίνει γνωστό και κατανοητό σε όλους ότι η βία, είτε λεκτική είτε σωματική, δεν παύει να είναι βία.</w:t>
      </w:r>
    </w:p>
    <w:p w14:paraId="5DC78B7A" w14:textId="77777777" w:rsidR="00A02DB2" w:rsidRDefault="00AC477D">
      <w:pPr>
        <w:spacing w:line="600" w:lineRule="auto"/>
        <w:ind w:firstLine="720"/>
        <w:jc w:val="both"/>
        <w:rPr>
          <w:rFonts w:eastAsia="Times New Roman"/>
          <w:szCs w:val="24"/>
        </w:rPr>
      </w:pPr>
      <w:r>
        <w:rPr>
          <w:rFonts w:eastAsia="Times New Roman"/>
          <w:szCs w:val="24"/>
        </w:rPr>
        <w:t xml:space="preserve">Ευχαριστώ. </w:t>
      </w:r>
    </w:p>
    <w:p w14:paraId="5DC78B7B" w14:textId="77777777" w:rsidR="00A02DB2" w:rsidRDefault="00AC477D">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5DC78B7C" w14:textId="77777777" w:rsidR="00A02DB2" w:rsidRDefault="00AC477D">
      <w:pPr>
        <w:spacing w:line="600" w:lineRule="auto"/>
        <w:ind w:firstLine="720"/>
        <w:jc w:val="both"/>
        <w:rPr>
          <w:rFonts w:eastAsia="Times New Roman"/>
          <w:szCs w:val="24"/>
        </w:rPr>
      </w:pPr>
      <w:r w:rsidRPr="000944CA">
        <w:rPr>
          <w:rFonts w:eastAsia="Times New Roman"/>
          <w:b/>
          <w:szCs w:val="24"/>
        </w:rPr>
        <w:t xml:space="preserve">ΠΡΟΕΔΡΕΥΩΝ (Γεώργιος Βαρεμένος): </w:t>
      </w:r>
      <w:r>
        <w:rPr>
          <w:rFonts w:eastAsia="Times New Roman"/>
          <w:szCs w:val="24"/>
        </w:rPr>
        <w:t xml:space="preserve">Ο κ. Μεγαλομύστακας έχει τον λόγο. </w:t>
      </w:r>
    </w:p>
    <w:p w14:paraId="5DC78B7D" w14:textId="77777777" w:rsidR="00A02DB2" w:rsidRDefault="00AC477D">
      <w:pPr>
        <w:spacing w:line="600" w:lineRule="auto"/>
        <w:ind w:firstLine="720"/>
        <w:jc w:val="both"/>
        <w:rPr>
          <w:rFonts w:eastAsia="Times New Roman"/>
          <w:szCs w:val="24"/>
        </w:rPr>
      </w:pPr>
      <w:r>
        <w:rPr>
          <w:rFonts w:eastAsia="Times New Roman"/>
          <w:b/>
          <w:szCs w:val="24"/>
        </w:rPr>
        <w:t>ΑΝΑΣΤΑΣΙΟΣ ΜΕΓΑΛΟΜΥΣΤΑ</w:t>
      </w:r>
      <w:r>
        <w:rPr>
          <w:rFonts w:eastAsia="Times New Roman"/>
          <w:b/>
          <w:szCs w:val="24"/>
        </w:rPr>
        <w:t xml:space="preserve">ΚΑΣ: </w:t>
      </w:r>
      <w:r>
        <w:rPr>
          <w:rFonts w:eastAsia="Times New Roman"/>
          <w:szCs w:val="24"/>
        </w:rPr>
        <w:t>Ευχαριστώ, κύριε Πρόεδρε.</w:t>
      </w:r>
    </w:p>
    <w:p w14:paraId="5DC78B7E" w14:textId="77777777" w:rsidR="00A02DB2" w:rsidRDefault="00AC477D">
      <w:pPr>
        <w:spacing w:line="600" w:lineRule="auto"/>
        <w:ind w:firstLine="720"/>
        <w:jc w:val="both"/>
        <w:rPr>
          <w:rFonts w:eastAsia="Times New Roman"/>
          <w:szCs w:val="24"/>
        </w:rPr>
      </w:pPr>
      <w:r>
        <w:rPr>
          <w:rFonts w:eastAsia="Times New Roman"/>
          <w:szCs w:val="24"/>
        </w:rPr>
        <w:t>Κύριε Υπουργέ, κυρίες και κύριοι συνάδελφοι, θα ξεκινήσω με μία φράση</w:t>
      </w:r>
      <w:r>
        <w:rPr>
          <w:rFonts w:eastAsia="Times New Roman"/>
          <w:szCs w:val="24"/>
        </w:rPr>
        <w:t>,</w:t>
      </w:r>
      <w:r>
        <w:rPr>
          <w:rFonts w:eastAsia="Times New Roman"/>
          <w:szCs w:val="24"/>
        </w:rPr>
        <w:t xml:space="preserve"> που ίσως δεν αρμόζει στην Αίθουσα</w:t>
      </w:r>
      <w:r>
        <w:rPr>
          <w:rFonts w:eastAsia="Times New Roman"/>
          <w:szCs w:val="24"/>
        </w:rPr>
        <w:t>,</w:t>
      </w:r>
      <w:r>
        <w:rPr>
          <w:rFonts w:eastAsia="Times New Roman"/>
          <w:szCs w:val="24"/>
        </w:rPr>
        <w:t xml:space="preserve"> που βρισκόμαστε. Ωστόσο, δεν αρμόζει σίγουρα και ο τρόπος νομοθέτησης που ασκείτε. Θα πω ότι με τον τρόπο νομοθέτησης</w:t>
      </w:r>
      <w:r>
        <w:rPr>
          <w:rFonts w:eastAsia="Times New Roman"/>
          <w:szCs w:val="24"/>
        </w:rPr>
        <w:t>,</w:t>
      </w:r>
      <w:r>
        <w:rPr>
          <w:rFonts w:eastAsia="Times New Roman"/>
          <w:szCs w:val="24"/>
        </w:rPr>
        <w:t xml:space="preserve"> </w:t>
      </w:r>
      <w:r>
        <w:rPr>
          <w:rFonts w:eastAsia="Times New Roman"/>
          <w:szCs w:val="24"/>
        </w:rPr>
        <w:t xml:space="preserve">που εσείς έχετε επιλέξει να λειτουργείτε, γελάνε μέχρι και οι πέτρες, καθώς έχουμε δει τροπολογίες να έρχονται τελευταία στιγμή και αυτό συμβαίνει και σήμερα. </w:t>
      </w:r>
    </w:p>
    <w:p w14:paraId="5DC78B7F" w14:textId="77777777" w:rsidR="00A02DB2" w:rsidRDefault="00AC477D">
      <w:pPr>
        <w:spacing w:line="600" w:lineRule="auto"/>
        <w:ind w:firstLine="720"/>
        <w:jc w:val="both"/>
        <w:rPr>
          <w:rFonts w:eastAsia="Times New Roman"/>
          <w:szCs w:val="24"/>
        </w:rPr>
      </w:pPr>
      <w:r>
        <w:rPr>
          <w:rFonts w:eastAsia="Times New Roman"/>
          <w:szCs w:val="24"/>
        </w:rPr>
        <w:t>Και δεν είναι απλές τροπολογίες. Είναι τροπολογίες πολυνομοσχέδια, ίσως, που έρχονται στις 11.30</w:t>
      </w:r>
      <w:r>
        <w:rPr>
          <w:rFonts w:eastAsia="Times New Roman"/>
          <w:szCs w:val="24"/>
        </w:rPr>
        <w:t>΄</w:t>
      </w:r>
      <w:r>
        <w:rPr>
          <w:rFonts w:eastAsia="Times New Roman"/>
          <w:szCs w:val="24"/>
        </w:rPr>
        <w:t>, στη 13.00</w:t>
      </w:r>
      <w:r>
        <w:rPr>
          <w:rFonts w:eastAsia="Times New Roman"/>
          <w:szCs w:val="24"/>
        </w:rPr>
        <w:t>΄</w:t>
      </w:r>
      <w:r>
        <w:rPr>
          <w:rFonts w:eastAsia="Times New Roman"/>
          <w:szCs w:val="24"/>
        </w:rPr>
        <w:t xml:space="preserve"> και στη 13.15</w:t>
      </w:r>
      <w:r>
        <w:rPr>
          <w:rFonts w:eastAsia="Times New Roman"/>
          <w:szCs w:val="24"/>
        </w:rPr>
        <w:t>΄</w:t>
      </w:r>
      <w:r>
        <w:rPr>
          <w:rFonts w:eastAsia="Times New Roman"/>
          <w:szCs w:val="24"/>
        </w:rPr>
        <w:t xml:space="preserve"> σήμερα. Έχουμε ακόμη και βουλευτικές τροπολογίες</w:t>
      </w:r>
      <w:r>
        <w:rPr>
          <w:rFonts w:eastAsia="Times New Roman"/>
          <w:szCs w:val="24"/>
        </w:rPr>
        <w:t>,</w:t>
      </w:r>
      <w:r>
        <w:rPr>
          <w:rFonts w:eastAsia="Times New Roman"/>
          <w:szCs w:val="24"/>
        </w:rPr>
        <w:t xml:space="preserve"> που ήρθαν χθες το απόγευμα, περίπου στις 20.00</w:t>
      </w:r>
      <w:r>
        <w:rPr>
          <w:rFonts w:eastAsia="Times New Roman"/>
          <w:szCs w:val="24"/>
        </w:rPr>
        <w:t>΄</w:t>
      </w:r>
      <w:r>
        <w:rPr>
          <w:rFonts w:eastAsia="Times New Roman"/>
          <w:szCs w:val="24"/>
        </w:rPr>
        <w:t>, για θέματα πολύ σημαντικά, που όπως ανέφερε κι ο συνάδελφός μου και συντοπίτης μου, είναι θέματα για τα οποία είχε δεσμευθεί η Κ</w:t>
      </w:r>
      <w:r>
        <w:rPr>
          <w:rFonts w:eastAsia="Times New Roman"/>
          <w:szCs w:val="24"/>
        </w:rPr>
        <w:t xml:space="preserve">υβέρνηση ότι θα συζητηθούν ως νομοσχέδιο. </w:t>
      </w:r>
    </w:p>
    <w:p w14:paraId="5DC78B80" w14:textId="77777777" w:rsidR="00A02DB2" w:rsidRDefault="00AC477D">
      <w:pPr>
        <w:spacing w:line="600" w:lineRule="auto"/>
        <w:ind w:firstLine="720"/>
        <w:jc w:val="both"/>
        <w:rPr>
          <w:rFonts w:eastAsia="Times New Roman"/>
          <w:szCs w:val="24"/>
        </w:rPr>
      </w:pPr>
      <w:r>
        <w:rPr>
          <w:rFonts w:eastAsia="Times New Roman"/>
          <w:szCs w:val="24"/>
        </w:rPr>
        <w:t>Π</w:t>
      </w:r>
      <w:r>
        <w:rPr>
          <w:rFonts w:eastAsia="Times New Roman"/>
          <w:szCs w:val="24"/>
        </w:rPr>
        <w:t>άμε να δούμε λίγο τις τροπολογίες. Πάμε πρώτα στις υπουργικές. Θα αναφερθώ σε αυτή που αφορά τα έσοδα του πράσινου ταμείου. Εσείς θέλετε να πάρετε έσοδα του πράσινου ταμείου</w:t>
      </w:r>
      <w:r>
        <w:rPr>
          <w:rFonts w:eastAsia="Times New Roman"/>
          <w:szCs w:val="24"/>
        </w:rPr>
        <w:t>,</w:t>
      </w:r>
      <w:r>
        <w:rPr>
          <w:rFonts w:eastAsia="Times New Roman"/>
          <w:szCs w:val="24"/>
        </w:rPr>
        <w:t xml:space="preserve"> για να δώσετε υπερωρίες και διανυκτερ</w:t>
      </w:r>
      <w:r>
        <w:rPr>
          <w:rFonts w:eastAsia="Times New Roman"/>
          <w:szCs w:val="24"/>
        </w:rPr>
        <w:t xml:space="preserve">εύσεις των υπαλλήλων, που πάνε βέβαια για σκοπούς του Υπουργείου. Το Υπουργείο τι κάνει; Γιατί δεν αναλαμβάνει αυτό τα έξοδα; Ξέρουμε πολύ καλά ότι οι πόροι του πράσινου ταμείου πρέπει να δίνονται μόνο για συγκεκριμένους σκοπούς.   </w:t>
      </w:r>
    </w:p>
    <w:p w14:paraId="5DC78B81" w14:textId="77777777" w:rsidR="00A02DB2" w:rsidRDefault="00AC477D">
      <w:pPr>
        <w:spacing w:line="600" w:lineRule="auto"/>
        <w:ind w:firstLine="720"/>
        <w:jc w:val="both"/>
        <w:rPr>
          <w:rFonts w:eastAsia="Times New Roman"/>
          <w:szCs w:val="24"/>
        </w:rPr>
      </w:pPr>
      <w:r>
        <w:rPr>
          <w:rFonts w:eastAsia="Times New Roman"/>
          <w:szCs w:val="24"/>
        </w:rPr>
        <w:t>Επίσης, έρχεστε να αναπ</w:t>
      </w:r>
      <w:r>
        <w:rPr>
          <w:rFonts w:eastAsia="Times New Roman"/>
          <w:szCs w:val="24"/>
        </w:rPr>
        <w:t xml:space="preserve">ροσαρμόσετε τα ύψη των </w:t>
      </w:r>
      <w:proofErr w:type="spellStart"/>
      <w:r>
        <w:rPr>
          <w:rFonts w:eastAsia="Times New Roman"/>
          <w:szCs w:val="24"/>
        </w:rPr>
        <w:t>παραβόλων</w:t>
      </w:r>
      <w:proofErr w:type="spellEnd"/>
      <w:r>
        <w:rPr>
          <w:rFonts w:eastAsia="Times New Roman"/>
          <w:szCs w:val="24"/>
        </w:rPr>
        <w:t xml:space="preserve">. Ξέρετε πολύ καλά σε πόσο δύσκολη οικονομική κατάσταση βρίσκονται αυτή τη στιγμή όλοι οι Έλληνες πολίτες κι έρχεστε </w:t>
      </w:r>
      <w:r>
        <w:rPr>
          <w:rFonts w:eastAsia="Times New Roman"/>
          <w:szCs w:val="24"/>
        </w:rPr>
        <w:t>εσείς,</w:t>
      </w:r>
      <w:r>
        <w:rPr>
          <w:rFonts w:eastAsia="Times New Roman"/>
          <w:szCs w:val="24"/>
        </w:rPr>
        <w:t xml:space="preserve"> με αυτόν τον τρόπο, με αυτήν εδώ την τροπολογία</w:t>
      </w:r>
      <w:r>
        <w:rPr>
          <w:rFonts w:eastAsia="Times New Roman"/>
          <w:szCs w:val="24"/>
        </w:rPr>
        <w:t>,</w:t>
      </w:r>
      <w:r>
        <w:rPr>
          <w:rFonts w:eastAsia="Times New Roman"/>
          <w:szCs w:val="24"/>
        </w:rPr>
        <w:t xml:space="preserve"> να μειώσετε έσοδα του κράτους. Γιατί; Πιστεύετε ότι</w:t>
      </w:r>
      <w:r>
        <w:rPr>
          <w:rFonts w:eastAsia="Times New Roman"/>
          <w:szCs w:val="24"/>
        </w:rPr>
        <w:t xml:space="preserve"> αυτοί οι στρατηγικοί επενδυτές, οι οποίοι είναι οι μόνοι των οποίων τα παράβολα αυξάνονται, θα είναι τόσοι που θα καταφέρουν να υπερκαλύψουν τα χρήματα που χάνονται; Έχουμε δει ποιες είναι οι επιπτώσεις του μεταναστευτικού στην ελληνική οικονομία. Γιατί έ</w:t>
      </w:r>
      <w:r>
        <w:rPr>
          <w:rFonts w:eastAsia="Times New Roman"/>
          <w:szCs w:val="24"/>
        </w:rPr>
        <w:t>ρχεστε να προσθέσετε άλλο ένα βάρος στην καμπούρα του Έλληνα;</w:t>
      </w:r>
    </w:p>
    <w:p w14:paraId="5DC78B82" w14:textId="77777777" w:rsidR="00A02DB2" w:rsidRDefault="00AC477D">
      <w:pPr>
        <w:spacing w:line="600" w:lineRule="auto"/>
        <w:ind w:firstLine="720"/>
        <w:jc w:val="both"/>
        <w:rPr>
          <w:rFonts w:eastAsia="Times New Roman"/>
          <w:szCs w:val="24"/>
        </w:rPr>
      </w:pPr>
      <w:r>
        <w:rPr>
          <w:rFonts w:eastAsia="Times New Roman"/>
          <w:szCs w:val="24"/>
        </w:rPr>
        <w:t xml:space="preserve">Πάμε τώρα σε άλλη μία </w:t>
      </w:r>
      <w:proofErr w:type="spellStart"/>
      <w:r>
        <w:rPr>
          <w:rFonts w:eastAsia="Times New Roman"/>
          <w:szCs w:val="24"/>
        </w:rPr>
        <w:t>πολυτροπολογία</w:t>
      </w:r>
      <w:proofErr w:type="spellEnd"/>
      <w:r>
        <w:rPr>
          <w:rFonts w:eastAsia="Times New Roman"/>
          <w:szCs w:val="24"/>
        </w:rPr>
        <w:t>, που θα την λέγαμε διαδικαστική. Είναι αυτή που ρυθμίζει θέματα του ΔΕΣΦΑ, αλλά και πολλά άλλα, την οποία επίσης δεν μπορούμε να υπερψηφίσουμε, γιατί ήρθε στ</w:t>
      </w:r>
      <w:r>
        <w:rPr>
          <w:rFonts w:eastAsia="Times New Roman"/>
          <w:szCs w:val="24"/>
        </w:rPr>
        <w:t>η 13.15</w:t>
      </w:r>
      <w:r>
        <w:rPr>
          <w:rFonts w:eastAsia="Times New Roman"/>
          <w:szCs w:val="24"/>
        </w:rPr>
        <w:t>΄</w:t>
      </w:r>
      <w:r>
        <w:rPr>
          <w:rFonts w:eastAsia="Times New Roman"/>
          <w:szCs w:val="24"/>
        </w:rPr>
        <w:t xml:space="preserve"> σήμερα. Θέλετε σε μία τροπολογία αυτού του μεγέθους, τριάντα σελίδων, που ξέρουμε πολύ καλά ότι κρύβονται μπανανόφλουδες, σε όλες σας τις τροπολογίες, σε όλες τις διατάξεις, σε όλα τα άρθρα, εμείς να πέσουμε και να τις πατήσουμε; </w:t>
      </w:r>
    </w:p>
    <w:p w14:paraId="5DC78B83" w14:textId="77777777" w:rsidR="00A02DB2" w:rsidRDefault="00AC477D">
      <w:pPr>
        <w:spacing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szCs w:val="24"/>
        </w:rPr>
        <w:t xml:space="preserve">Δεν γίνονται </w:t>
      </w:r>
      <w:r>
        <w:rPr>
          <w:rFonts w:eastAsia="Times New Roman" w:cs="Times New Roman"/>
          <w:szCs w:val="24"/>
        </w:rPr>
        <w:t xml:space="preserve">αυτά τα πράγματα που μας ζητάτε. Είναι τραγικά. Και η υπουργική τροπολογία που έρχεται από τον κ. Σταθάκη και από τον κ. </w:t>
      </w:r>
      <w:proofErr w:type="spellStart"/>
      <w:r>
        <w:rPr>
          <w:rFonts w:eastAsia="Times New Roman" w:cs="Times New Roman"/>
          <w:szCs w:val="24"/>
        </w:rPr>
        <w:t>Φάμελλο</w:t>
      </w:r>
      <w:proofErr w:type="spellEnd"/>
      <w:r>
        <w:rPr>
          <w:rFonts w:eastAsia="Times New Roman" w:cs="Times New Roman"/>
          <w:szCs w:val="24"/>
        </w:rPr>
        <w:t xml:space="preserve"> χαρακτηρίζεται από πολλές λεπτομέρειες</w:t>
      </w:r>
      <w:r>
        <w:rPr>
          <w:rFonts w:eastAsia="Times New Roman" w:cs="Times New Roman"/>
          <w:szCs w:val="24"/>
        </w:rPr>
        <w:t>,</w:t>
      </w:r>
      <w:r>
        <w:rPr>
          <w:rFonts w:eastAsia="Times New Roman" w:cs="Times New Roman"/>
          <w:szCs w:val="24"/>
        </w:rPr>
        <w:t xml:space="preserve"> που θα έπρεπε να συζητηθούν και σίγουρα με άλλη μορφή και όχι με τη μορφή τροπολογίας. </w:t>
      </w:r>
    </w:p>
    <w:p w14:paraId="5DC78B8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Επίσης, δεν μπορούμε να υπερψηφίσουμε την τροπολογία που έχει ένα θετικό στοιχείο, που είναι η λειτουργία της Ηλεκτρονικής Πολεοδομίας. Έρχεστε, όμως, να αλλάξετε πάλι νόμους</w:t>
      </w:r>
      <w:r>
        <w:rPr>
          <w:rFonts w:eastAsia="Times New Roman" w:cs="Times New Roman"/>
          <w:szCs w:val="24"/>
        </w:rPr>
        <w:t>,</w:t>
      </w:r>
      <w:r>
        <w:rPr>
          <w:rFonts w:eastAsia="Times New Roman" w:cs="Times New Roman"/>
          <w:szCs w:val="24"/>
        </w:rPr>
        <w:t xml:space="preserve"> που εσείς ψηφίσατε πριν από λίγους μήνες. Τροποποιείτε νόμο του 2017. Έτσι εσεί</w:t>
      </w:r>
      <w:r>
        <w:rPr>
          <w:rFonts w:eastAsia="Times New Roman" w:cs="Times New Roman"/>
          <w:szCs w:val="24"/>
        </w:rPr>
        <w:t xml:space="preserve">ς θέλετε να λέτε ότι κυβερνάτε, με μία πολιτική «βλέποντας και κάνοντας»; </w:t>
      </w:r>
    </w:p>
    <w:p w14:paraId="5DC78B8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άμε στις βουλευτικές τροπολογίες. Ο Θεός να τις κάνει βουλευτικές, καθώς οι περισσότερες νομίζουμε ότι προέρχονται από Υπουργεία και μάλλον θέλετε να αποφύγετε την Έκθεση του Γενικ</w:t>
      </w:r>
      <w:r>
        <w:rPr>
          <w:rFonts w:eastAsia="Times New Roman" w:cs="Times New Roman"/>
          <w:szCs w:val="24"/>
        </w:rPr>
        <w:t>ού Λογιστηρίου του Κράτους. Πολλές απ’ αυτές</w:t>
      </w:r>
      <w:r>
        <w:rPr>
          <w:rFonts w:eastAsia="Times New Roman" w:cs="Times New Roman"/>
          <w:szCs w:val="24"/>
        </w:rPr>
        <w:t>,</w:t>
      </w:r>
      <w:r>
        <w:rPr>
          <w:rFonts w:eastAsia="Times New Roman" w:cs="Times New Roman"/>
          <w:szCs w:val="24"/>
        </w:rPr>
        <w:t xml:space="preserve"> δεν μπορούμε να τις στηρίξουμε, παρ’ όλο που δεν ήρθαν σήμερα, αλλά μετά τις </w:t>
      </w:r>
      <w:r>
        <w:rPr>
          <w:rFonts w:eastAsia="Times New Roman" w:cs="Times New Roman"/>
          <w:szCs w:val="24"/>
        </w:rPr>
        <w:t>ε</w:t>
      </w:r>
      <w:r>
        <w:rPr>
          <w:rFonts w:eastAsia="Times New Roman" w:cs="Times New Roman"/>
          <w:szCs w:val="24"/>
        </w:rPr>
        <w:t>πιτροπές, την 1</w:t>
      </w:r>
      <w:r w:rsidRPr="00D819AB">
        <w:rPr>
          <w:rFonts w:eastAsia="Times New Roman" w:cs="Times New Roman"/>
          <w:szCs w:val="24"/>
          <w:vertAlign w:val="superscript"/>
        </w:rPr>
        <w:t>η</w:t>
      </w:r>
      <w:r>
        <w:rPr>
          <w:rFonts w:eastAsia="Times New Roman" w:cs="Times New Roman"/>
          <w:szCs w:val="24"/>
        </w:rPr>
        <w:t xml:space="preserve"> του μηνός. </w:t>
      </w:r>
    </w:p>
    <w:p w14:paraId="5DC78B8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Πολλές απ’ αυτές -όπως σας είπα και πριν- εμείς βλέπουμε ότι προέρχονται από Υπουργεία και κρύβουν </w:t>
      </w:r>
      <w:r>
        <w:rPr>
          <w:rFonts w:eastAsia="Times New Roman" w:cs="Times New Roman"/>
          <w:szCs w:val="24"/>
        </w:rPr>
        <w:t>παγίδες, καθώς θέλετε να διορίσετε δικούς σας. Και χαρακτηριστικά</w:t>
      </w:r>
      <w:r>
        <w:rPr>
          <w:rFonts w:eastAsia="Times New Roman" w:cs="Times New Roman"/>
          <w:szCs w:val="24"/>
        </w:rPr>
        <w:t>,</w:t>
      </w:r>
      <w:r>
        <w:rPr>
          <w:rFonts w:eastAsia="Times New Roman" w:cs="Times New Roman"/>
          <w:szCs w:val="24"/>
        </w:rPr>
        <w:t xml:space="preserve"> θα αναφέρω την τροπολογία που αφορά θέματα Οργανισμών Εγγείων Βελτιώσεων, όπου στο τέλος -μακάρι να μας διαψεύσετε- στην παράγραφο 8 κάνετε μία μετατροπή. Μετατρέπετε μία μικρή πρόταση</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ίσχυε με προηγούμενη διάταξη, όπου για να γίνει κάποια πρόσληψη ερχόταν η </w:t>
      </w:r>
      <w:r>
        <w:rPr>
          <w:rFonts w:eastAsia="Times New Roman" w:cs="Times New Roman"/>
          <w:szCs w:val="24"/>
        </w:rPr>
        <w:t>π</w:t>
      </w:r>
      <w:r>
        <w:rPr>
          <w:rFonts w:eastAsia="Times New Roman" w:cs="Times New Roman"/>
          <w:szCs w:val="24"/>
        </w:rPr>
        <w:t xml:space="preserve">εριφέρεια να ελέγξει την αναγκαιότητα της πρόσληψης και όχι τη νομιμότητα. Δηλαδή, εσείς θα τους στέλνετε την πρόσληψη και δεν θα έχει λόγο εάν είναι αναγκαίος όντως </w:t>
      </w:r>
      <w:r>
        <w:rPr>
          <w:rFonts w:eastAsia="Times New Roman" w:cs="Times New Roman"/>
          <w:szCs w:val="24"/>
        </w:rPr>
        <w:t>αυτός,</w:t>
      </w:r>
      <w:r>
        <w:rPr>
          <w:rFonts w:eastAsia="Times New Roman" w:cs="Times New Roman"/>
          <w:szCs w:val="24"/>
        </w:rPr>
        <w:t xml:space="preserve"> που είν</w:t>
      </w:r>
      <w:r>
        <w:rPr>
          <w:rFonts w:eastAsia="Times New Roman" w:cs="Times New Roman"/>
          <w:szCs w:val="24"/>
        </w:rPr>
        <w:t>αι υπό πρόσληψη για την εκάστοτε δομή. Γιατί αλλάζετε τον όρο «αναγκαιότητα» με τον όρο «νομιμότητα»; Θα θέλαμε μία απάντηση. Μακάρι να κάνουμε λάθος. Αν και αυτή την τροπολογία, έτσι όπως έχει έρθει, δεν πρόκειται</w:t>
      </w:r>
      <w:r>
        <w:rPr>
          <w:rFonts w:eastAsia="Times New Roman" w:cs="Times New Roman"/>
          <w:szCs w:val="24"/>
        </w:rPr>
        <w:t>,</w:t>
      </w:r>
      <w:r>
        <w:rPr>
          <w:rFonts w:eastAsia="Times New Roman" w:cs="Times New Roman"/>
          <w:szCs w:val="24"/>
        </w:rPr>
        <w:t xml:space="preserve"> σε κα</w:t>
      </w:r>
      <w:r>
        <w:rPr>
          <w:rFonts w:eastAsia="Times New Roman" w:cs="Times New Roman"/>
          <w:szCs w:val="24"/>
        </w:rPr>
        <w:t>μ</w:t>
      </w:r>
      <w:r>
        <w:rPr>
          <w:rFonts w:eastAsia="Times New Roman" w:cs="Times New Roman"/>
          <w:szCs w:val="24"/>
        </w:rPr>
        <w:t>μία περίπτωση να την υπερψηφίσουμε</w:t>
      </w:r>
      <w:r>
        <w:rPr>
          <w:rFonts w:eastAsia="Times New Roman" w:cs="Times New Roman"/>
          <w:szCs w:val="24"/>
        </w:rPr>
        <w:t xml:space="preserve">. </w:t>
      </w:r>
    </w:p>
    <w:p w14:paraId="5DC78B8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Και άλλες βουλευτικές τροπολογίες έρχονται να διορθώσουν λάθη που έχετε κάνει σε φετινά νομοσχέδια του 2018. Μία απ’ αυτές είναι </w:t>
      </w:r>
      <w:r>
        <w:rPr>
          <w:rFonts w:eastAsia="Times New Roman" w:cs="Times New Roman"/>
          <w:szCs w:val="24"/>
        </w:rPr>
        <w:t xml:space="preserve"> η τροπολογία με την οποία </w:t>
      </w:r>
      <w:r>
        <w:rPr>
          <w:rFonts w:eastAsia="Times New Roman" w:cs="Times New Roman"/>
          <w:szCs w:val="24"/>
        </w:rPr>
        <w:t xml:space="preserve">θέλετε να εγκρίνετε τον προϋπολογισμό των δαπανών του Χρηματιστηρίου Ενέργειας. </w:t>
      </w:r>
    </w:p>
    <w:p w14:paraId="5DC78B8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Κάτι ανάλογο συμ</w:t>
      </w:r>
      <w:r>
        <w:rPr>
          <w:rFonts w:eastAsia="Times New Roman" w:cs="Times New Roman"/>
          <w:szCs w:val="24"/>
        </w:rPr>
        <w:t>βαίνει και με την τροπολογία με αριθμό 1599/190 που δίνει παράταση.</w:t>
      </w:r>
    </w:p>
    <w:p w14:paraId="5DC78B8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Η βουλευτική τροπολογία με αριθμό 1600/191 και αυτή δεν έχει λεπτομέρειες. </w:t>
      </w:r>
    </w:p>
    <w:p w14:paraId="5DC78B8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Είμαστε σίγουροι ότι μετά απ’ αυτό θα αναγκαστείτε να φέρετε και άλλες τροπολογίες. Γιατί δεν ρυθμίζονται τα θέμ</w:t>
      </w:r>
      <w:r>
        <w:rPr>
          <w:rFonts w:eastAsia="Times New Roman" w:cs="Times New Roman"/>
          <w:szCs w:val="24"/>
        </w:rPr>
        <w:t>ατα</w:t>
      </w:r>
      <w:r>
        <w:rPr>
          <w:rFonts w:eastAsia="Times New Roman" w:cs="Times New Roman"/>
          <w:szCs w:val="24"/>
        </w:rPr>
        <w:t xml:space="preserve"> </w:t>
      </w:r>
      <w:r>
        <w:rPr>
          <w:rFonts w:eastAsia="Times New Roman" w:cs="Times New Roman"/>
          <w:szCs w:val="24"/>
        </w:rPr>
        <w:t>με αυτές τις τροπολογίες. Θα έρθουμε, δηλαδή μία μέρα -πιστεύω- στο άμεσο μέλλον και θα ψηφίσουμε μια τροπολογία</w:t>
      </w:r>
      <w:r>
        <w:rPr>
          <w:rFonts w:eastAsia="Times New Roman" w:cs="Times New Roman"/>
          <w:szCs w:val="24"/>
        </w:rPr>
        <w:t>,</w:t>
      </w:r>
      <w:r>
        <w:rPr>
          <w:rFonts w:eastAsia="Times New Roman" w:cs="Times New Roman"/>
          <w:szCs w:val="24"/>
        </w:rPr>
        <w:t xml:space="preserve"> που θα λύνει ένα πρόβλημα</w:t>
      </w:r>
      <w:r>
        <w:rPr>
          <w:rFonts w:eastAsia="Times New Roman" w:cs="Times New Roman"/>
          <w:szCs w:val="24"/>
        </w:rPr>
        <w:t>,</w:t>
      </w:r>
      <w:r>
        <w:rPr>
          <w:rFonts w:eastAsia="Times New Roman" w:cs="Times New Roman"/>
          <w:szCs w:val="24"/>
        </w:rPr>
        <w:t xml:space="preserve"> που φέρατε σήμερα.</w:t>
      </w:r>
    </w:p>
    <w:p w14:paraId="5DC78B8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θα πω για μια άλλη τροπολογία -για να προλάβω να μιλήσω και για το νομοσχέδιο</w:t>
      </w:r>
      <w:r>
        <w:rPr>
          <w:rFonts w:eastAsia="Times New Roman" w:cs="Times New Roman"/>
          <w:szCs w:val="24"/>
        </w:rPr>
        <w:t>,</w:t>
      </w:r>
      <w:r>
        <w:rPr>
          <w:rFonts w:eastAsia="Times New Roman" w:cs="Times New Roman"/>
          <w:szCs w:val="24"/>
        </w:rPr>
        <w:t xml:space="preserve"> όπως έχε</w:t>
      </w:r>
      <w:r>
        <w:rPr>
          <w:rFonts w:eastAsia="Times New Roman" w:cs="Times New Roman"/>
          <w:szCs w:val="24"/>
        </w:rPr>
        <w:t xml:space="preserve">ι έρθει από τις </w:t>
      </w:r>
      <w:r>
        <w:rPr>
          <w:rFonts w:eastAsia="Times New Roman" w:cs="Times New Roman"/>
          <w:szCs w:val="24"/>
        </w:rPr>
        <w:t xml:space="preserve">επιτροπές </w:t>
      </w:r>
      <w:r>
        <w:rPr>
          <w:rFonts w:eastAsia="Times New Roman" w:cs="Times New Roman"/>
          <w:szCs w:val="24"/>
        </w:rPr>
        <w:t xml:space="preserve">και ύστερα- που αφορά τα λατομεία. </w:t>
      </w:r>
      <w:r>
        <w:rPr>
          <w:rFonts w:eastAsia="Times New Roman" w:cs="Times New Roman"/>
          <w:szCs w:val="24"/>
        </w:rPr>
        <w:t>Ε</w:t>
      </w:r>
      <w:r>
        <w:rPr>
          <w:rFonts w:eastAsia="Times New Roman" w:cs="Times New Roman"/>
          <w:szCs w:val="24"/>
        </w:rPr>
        <w:t>δώ, στην τελευταία παράγραφο, πολύ φοβόμαστε ότι έρχεστε να ευνοήσετε «φωτογραφικά» κάποιους δικούς σας. Δεν θα έπρεπε να υπάρχει μια καλοσχεδιασμένη πολιτική</w:t>
      </w:r>
      <w:r>
        <w:rPr>
          <w:rFonts w:eastAsia="Times New Roman" w:cs="Times New Roman"/>
          <w:szCs w:val="24"/>
        </w:rPr>
        <w:t>,</w:t>
      </w:r>
      <w:r>
        <w:rPr>
          <w:rFonts w:eastAsia="Times New Roman" w:cs="Times New Roman"/>
          <w:szCs w:val="24"/>
        </w:rPr>
        <w:t xml:space="preserve"> όσον αφορά τα λατομεία; Ξέρετε πόσ</w:t>
      </w:r>
      <w:r>
        <w:rPr>
          <w:rFonts w:eastAsia="Times New Roman" w:cs="Times New Roman"/>
          <w:szCs w:val="24"/>
        </w:rPr>
        <w:t>ο πλούσια είναι η χώρα μας σε κοιτάσματα, πώς θα έπρεπε να τα εκμεταλλευτούμε. Και ερχόμαστε εμείς συνεχώς με αυτήν την πολιτική των τροπολογιών που ακολουθείτε, για να διορθώσουμε</w:t>
      </w:r>
      <w:r>
        <w:rPr>
          <w:rFonts w:eastAsia="Times New Roman" w:cs="Times New Roman"/>
          <w:szCs w:val="24"/>
        </w:rPr>
        <w:t>,</w:t>
      </w:r>
      <w:r>
        <w:rPr>
          <w:rFonts w:eastAsia="Times New Roman" w:cs="Times New Roman"/>
          <w:szCs w:val="24"/>
        </w:rPr>
        <w:t xml:space="preserve"> αυτά που δεν διορθώνονται με αυτόν τον τρόπο.</w:t>
      </w:r>
    </w:p>
    <w:p w14:paraId="5DC78B8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άμε τώρα να συνεχίσουμε και</w:t>
      </w:r>
      <w:r>
        <w:rPr>
          <w:rFonts w:eastAsia="Times New Roman" w:cs="Times New Roman"/>
          <w:szCs w:val="24"/>
        </w:rPr>
        <w:t xml:space="preserve"> να σας επισημαίνουμε τα λάθη, που ελπίζουμε να μην κάνετε και άλλες φορές. Δυστυχώς, όμως, τα τελευταία χρόνια</w:t>
      </w:r>
      <w:r>
        <w:rPr>
          <w:rFonts w:eastAsia="Times New Roman" w:cs="Times New Roman"/>
          <w:szCs w:val="24"/>
        </w:rPr>
        <w:t>,</w:t>
      </w:r>
      <w:r>
        <w:rPr>
          <w:rFonts w:eastAsia="Times New Roman" w:cs="Times New Roman"/>
          <w:szCs w:val="24"/>
        </w:rPr>
        <w:t xml:space="preserve"> όσο είμαστε ως Ένωση Κεντρώων μέσα στη Βουλή, όσο και να σας τα αναφέρουμε, εσείς δεν καταφέρ</w:t>
      </w:r>
      <w:r>
        <w:rPr>
          <w:rFonts w:eastAsia="Times New Roman" w:cs="Times New Roman"/>
          <w:szCs w:val="24"/>
        </w:rPr>
        <w:t>ατε</w:t>
      </w:r>
      <w:r>
        <w:rPr>
          <w:rFonts w:eastAsia="Times New Roman" w:cs="Times New Roman"/>
          <w:szCs w:val="24"/>
        </w:rPr>
        <w:t xml:space="preserve"> να </w:t>
      </w:r>
      <w:r>
        <w:rPr>
          <w:rFonts w:eastAsia="Times New Roman" w:cs="Times New Roman"/>
          <w:szCs w:val="24"/>
        </w:rPr>
        <w:t>μας εισακούσετε</w:t>
      </w:r>
      <w:r>
        <w:rPr>
          <w:rFonts w:eastAsia="Times New Roman" w:cs="Times New Roman"/>
          <w:szCs w:val="24"/>
        </w:rPr>
        <w:t>.</w:t>
      </w:r>
    </w:p>
    <w:p w14:paraId="5DC78B8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Τα λάθη ξεκινούν από τον τ</w:t>
      </w:r>
      <w:r>
        <w:rPr>
          <w:rFonts w:eastAsia="Times New Roman" w:cs="Times New Roman"/>
          <w:szCs w:val="24"/>
        </w:rPr>
        <w:t xml:space="preserve">ίτλο του νομοσχεδίου. Μιλάτε για ενσωμάτωση στην ελληνική νομοθεσία της </w:t>
      </w:r>
      <w:r>
        <w:rPr>
          <w:rFonts w:eastAsia="Times New Roman" w:cs="Times New Roman"/>
          <w:szCs w:val="24"/>
        </w:rPr>
        <w:t xml:space="preserve">οδηγίας </w:t>
      </w:r>
      <w:r>
        <w:rPr>
          <w:rFonts w:eastAsia="Times New Roman" w:cs="Times New Roman"/>
          <w:szCs w:val="24"/>
        </w:rPr>
        <w:t xml:space="preserve">2014/89 της Ευρωπαϊκής Ένωσης «περί θεσπίσεως πλαισίου για τον θαλάσσιο χωροταξικό σχεδιασμό και άλλες διατάξεις». Εδώ δεν είναι έτσι. Συμπεριλαμβάνετε άλλες δύο </w:t>
      </w:r>
      <w:r>
        <w:rPr>
          <w:rFonts w:eastAsia="Times New Roman" w:cs="Times New Roman"/>
          <w:szCs w:val="24"/>
        </w:rPr>
        <w:t>ο</w:t>
      </w:r>
      <w:r>
        <w:rPr>
          <w:rFonts w:eastAsia="Times New Roman" w:cs="Times New Roman"/>
          <w:szCs w:val="24"/>
        </w:rPr>
        <w:t xml:space="preserve">δηγίες πέρα </w:t>
      </w:r>
      <w:r>
        <w:rPr>
          <w:rFonts w:eastAsia="Times New Roman" w:cs="Times New Roman"/>
          <w:szCs w:val="24"/>
        </w:rPr>
        <w:t>από αυτήν που αναφέρετε. Είναι τρία διακριτά μέρη αυτά</w:t>
      </w:r>
      <w:r>
        <w:rPr>
          <w:rFonts w:eastAsia="Times New Roman" w:cs="Times New Roman"/>
          <w:szCs w:val="24"/>
        </w:rPr>
        <w:t>,</w:t>
      </w:r>
      <w:r>
        <w:rPr>
          <w:rFonts w:eastAsia="Times New Roman" w:cs="Times New Roman"/>
          <w:szCs w:val="24"/>
        </w:rPr>
        <w:t xml:space="preserve"> που απαρτίζουν αυτό το νομοσχέδιο. Δεν είναι λοιπές διατάξεις. Και μάλιστα</w:t>
      </w:r>
      <w:r>
        <w:rPr>
          <w:rFonts w:eastAsia="Times New Roman" w:cs="Times New Roman"/>
          <w:szCs w:val="24"/>
        </w:rPr>
        <w:t>,</w:t>
      </w:r>
      <w:r>
        <w:rPr>
          <w:rFonts w:eastAsia="Times New Roman" w:cs="Times New Roman"/>
          <w:szCs w:val="24"/>
        </w:rPr>
        <w:t xml:space="preserve"> είναι </w:t>
      </w:r>
      <w:r>
        <w:rPr>
          <w:rFonts w:eastAsia="Times New Roman" w:cs="Times New Roman"/>
          <w:szCs w:val="24"/>
        </w:rPr>
        <w:t>ο</w:t>
      </w:r>
      <w:r>
        <w:rPr>
          <w:rFonts w:eastAsia="Times New Roman" w:cs="Times New Roman"/>
          <w:szCs w:val="24"/>
        </w:rPr>
        <w:t>δηγίες</w:t>
      </w:r>
      <w:r>
        <w:rPr>
          <w:rFonts w:eastAsia="Times New Roman" w:cs="Times New Roman"/>
          <w:szCs w:val="24"/>
        </w:rPr>
        <w:t>,</w:t>
      </w:r>
      <w:r>
        <w:rPr>
          <w:rFonts w:eastAsia="Times New Roman" w:cs="Times New Roman"/>
          <w:szCs w:val="24"/>
        </w:rPr>
        <w:t xml:space="preserve"> που θα έπρεπε να έχουμε εφαρμόσει πολύ πιο πριν.</w:t>
      </w:r>
    </w:p>
    <w:p w14:paraId="5DC78B8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 πρώτο μέρος του νομοσχεδίου αφορά την </w:t>
      </w:r>
      <w:r>
        <w:rPr>
          <w:rFonts w:eastAsia="Times New Roman" w:cs="Times New Roman"/>
          <w:szCs w:val="24"/>
        </w:rPr>
        <w:t>ο</w:t>
      </w:r>
      <w:r>
        <w:rPr>
          <w:rFonts w:eastAsia="Times New Roman" w:cs="Times New Roman"/>
          <w:szCs w:val="24"/>
        </w:rPr>
        <w:t>δηγία που έχει ο τ</w:t>
      </w:r>
      <w:r>
        <w:rPr>
          <w:rFonts w:eastAsia="Times New Roman" w:cs="Times New Roman"/>
          <w:szCs w:val="24"/>
        </w:rPr>
        <w:t xml:space="preserve">ίτλος του. </w:t>
      </w:r>
    </w:p>
    <w:p w14:paraId="5DC78B8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Το δεύτερο μέρος αφορά άλλες δύο </w:t>
      </w:r>
      <w:r>
        <w:rPr>
          <w:rFonts w:eastAsia="Times New Roman" w:cs="Times New Roman"/>
          <w:szCs w:val="24"/>
        </w:rPr>
        <w:t>ο</w:t>
      </w:r>
      <w:r>
        <w:rPr>
          <w:rFonts w:eastAsia="Times New Roman" w:cs="Times New Roman"/>
          <w:szCs w:val="24"/>
        </w:rPr>
        <w:t xml:space="preserve">δηγίες του 2015 που αναφέρονται στην υποχρέωση της μείωσης εκπομπών ρύπων που προκαλούν το φαινόμενο του θερμοκηπίου, ενώ υπάρχει και η </w:t>
      </w:r>
      <w:r>
        <w:rPr>
          <w:rFonts w:eastAsia="Times New Roman" w:cs="Times New Roman"/>
          <w:szCs w:val="24"/>
        </w:rPr>
        <w:t>ο</w:t>
      </w:r>
      <w:r>
        <w:rPr>
          <w:rFonts w:eastAsia="Times New Roman" w:cs="Times New Roman"/>
          <w:szCs w:val="24"/>
        </w:rPr>
        <w:t>δηγία 2015/652 η οποία θέλει να ρυθμίσει θέματα για την ποιότητα των καυσ</w:t>
      </w:r>
      <w:r>
        <w:rPr>
          <w:rFonts w:eastAsia="Times New Roman" w:cs="Times New Roman"/>
          <w:szCs w:val="24"/>
        </w:rPr>
        <w:t>ίμων βενζίνης και ντίζελ.</w:t>
      </w:r>
    </w:p>
    <w:p w14:paraId="5DC78B9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Και έχουμε και το τρίτο μέρος, όπου για άλλη μια φορά έρχεται αυτό το νομοσχέδιο να διορθώσει νομοσχέδιο που ψηφίστηκε το 2017. Δεν το ψήφισε άλλη Κυβέρνηση, εσείς το ψηφίσατε.</w:t>
      </w:r>
    </w:p>
    <w:p w14:paraId="5DC78B9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Πολύ φοβόμαστε βέβαια</w:t>
      </w:r>
      <w:r>
        <w:rPr>
          <w:rFonts w:eastAsia="Times New Roman" w:cs="Times New Roman"/>
          <w:szCs w:val="24"/>
        </w:rPr>
        <w:t xml:space="preserve">, </w:t>
      </w:r>
      <w:r>
        <w:rPr>
          <w:rFonts w:eastAsia="Times New Roman" w:cs="Times New Roman"/>
          <w:szCs w:val="24"/>
        </w:rPr>
        <w:t>ότι και η εναρμόνιση με τις ευ</w:t>
      </w:r>
      <w:r>
        <w:rPr>
          <w:rFonts w:eastAsia="Times New Roman" w:cs="Times New Roman"/>
          <w:szCs w:val="24"/>
        </w:rPr>
        <w:t xml:space="preserve">ρωπαϊκές οδηγίες και συγκεκριμένα με την πρώτη </w:t>
      </w:r>
      <w:r>
        <w:rPr>
          <w:rFonts w:eastAsia="Times New Roman" w:cs="Times New Roman"/>
          <w:szCs w:val="24"/>
        </w:rPr>
        <w:t>ο</w:t>
      </w:r>
      <w:r>
        <w:rPr>
          <w:rFonts w:eastAsia="Times New Roman" w:cs="Times New Roman"/>
          <w:szCs w:val="24"/>
        </w:rPr>
        <w:t>δηγία</w:t>
      </w:r>
      <w:r>
        <w:rPr>
          <w:rFonts w:eastAsia="Times New Roman" w:cs="Times New Roman"/>
          <w:szCs w:val="24"/>
        </w:rPr>
        <w:t>,</w:t>
      </w:r>
      <w:r>
        <w:rPr>
          <w:rFonts w:eastAsia="Times New Roman" w:cs="Times New Roman"/>
          <w:szCs w:val="24"/>
        </w:rPr>
        <w:t xml:space="preserve"> που εμπεριέχεται και στον τίτλο, ενδεχομένως δεν θα γίνει στα χρονοδιαγράμματα</w:t>
      </w:r>
      <w:r>
        <w:rPr>
          <w:rFonts w:eastAsia="Times New Roman" w:cs="Times New Roman"/>
          <w:szCs w:val="24"/>
        </w:rPr>
        <w:t>,</w:t>
      </w:r>
      <w:r>
        <w:rPr>
          <w:rFonts w:eastAsia="Times New Roman" w:cs="Times New Roman"/>
          <w:szCs w:val="24"/>
        </w:rPr>
        <w:t xml:space="preserve"> στα οποία ορίζετε ότι θα γίνει. Μας έχετε αποδείξει ότι συνεχώς κωλυσιεργείτε κι ότι δεν έχετε έναν σχεδιασμό</w:t>
      </w:r>
      <w:r>
        <w:rPr>
          <w:rFonts w:eastAsia="Times New Roman" w:cs="Times New Roman"/>
          <w:szCs w:val="24"/>
        </w:rPr>
        <w:t>,</w:t>
      </w:r>
      <w:r>
        <w:rPr>
          <w:rFonts w:eastAsia="Times New Roman" w:cs="Times New Roman"/>
          <w:szCs w:val="24"/>
        </w:rPr>
        <w:t xml:space="preserve"> που θα μας</w:t>
      </w:r>
      <w:r>
        <w:rPr>
          <w:rFonts w:eastAsia="Times New Roman" w:cs="Times New Roman"/>
          <w:szCs w:val="24"/>
        </w:rPr>
        <w:t xml:space="preserve"> πείσει ότι θα έρθει στην ώρα του και δεν θα έχουμε επιπλέον πρόστιμα. Έχουμε πάρα πολλά πρόστιμα από την Ευρωπαϊκή Ένωση επειδή δεν εναρμονιζόμαστε με το ευρωπαϊκό δίκαιο. Έχω ξαναπεί μάλιστα</w:t>
      </w:r>
      <w:r>
        <w:rPr>
          <w:rFonts w:eastAsia="Times New Roman" w:cs="Times New Roman"/>
          <w:szCs w:val="24"/>
        </w:rPr>
        <w:t>,</w:t>
      </w:r>
      <w:r>
        <w:rPr>
          <w:rFonts w:eastAsia="Times New Roman" w:cs="Times New Roman"/>
          <w:szCs w:val="24"/>
        </w:rPr>
        <w:t xml:space="preserve"> ότι εσείς είχατε έναν οργανισμό στα χέρια </w:t>
      </w:r>
      <w:r>
        <w:rPr>
          <w:rFonts w:eastAsia="Times New Roman" w:cs="Times New Roman"/>
          <w:szCs w:val="24"/>
        </w:rPr>
        <w:t>σας,</w:t>
      </w:r>
      <w:r>
        <w:rPr>
          <w:rFonts w:eastAsia="Times New Roman" w:cs="Times New Roman"/>
          <w:szCs w:val="24"/>
        </w:rPr>
        <w:t xml:space="preserve"> που γλίτωνε πάρ</w:t>
      </w:r>
      <w:r>
        <w:rPr>
          <w:rFonts w:eastAsia="Times New Roman" w:cs="Times New Roman"/>
          <w:szCs w:val="24"/>
        </w:rPr>
        <w:t xml:space="preserve">α πολλά χρήματα από το ελληνικό </w:t>
      </w:r>
      <w:r>
        <w:rPr>
          <w:rFonts w:eastAsia="Times New Roman" w:cs="Times New Roman"/>
          <w:szCs w:val="24"/>
        </w:rPr>
        <w:t>δ</w:t>
      </w:r>
      <w:r>
        <w:rPr>
          <w:rFonts w:eastAsia="Times New Roman" w:cs="Times New Roman"/>
          <w:szCs w:val="24"/>
        </w:rPr>
        <w:t xml:space="preserve">ημόσιο και ήρθατε να τον καταργήσετε. </w:t>
      </w:r>
    </w:p>
    <w:p w14:paraId="5DC78B9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Μάλιστα</w:t>
      </w:r>
      <w:r>
        <w:rPr>
          <w:rFonts w:eastAsia="Times New Roman" w:cs="Times New Roman"/>
          <w:szCs w:val="24"/>
        </w:rPr>
        <w:t>,</w:t>
      </w:r>
      <w:r>
        <w:rPr>
          <w:rFonts w:eastAsia="Times New Roman" w:cs="Times New Roman"/>
          <w:szCs w:val="24"/>
        </w:rPr>
        <w:t xml:space="preserve"> αυτή η </w:t>
      </w:r>
      <w:r>
        <w:rPr>
          <w:rFonts w:eastAsia="Times New Roman" w:cs="Times New Roman"/>
          <w:szCs w:val="24"/>
        </w:rPr>
        <w:t>ο</w:t>
      </w:r>
      <w:r>
        <w:rPr>
          <w:rFonts w:eastAsia="Times New Roman" w:cs="Times New Roman"/>
          <w:szCs w:val="24"/>
        </w:rPr>
        <w:t>δηγία ήταν στη διαβούλευση έως το τέλος του 2016 και εσείς τη φέρνετε σήμερα, το 2018! Να σας θυμίσω τι γίνεται με ένα άλλο νομοσχέδιο που συζητάμε αυτήν την εβδομάδα,</w:t>
      </w:r>
      <w:r>
        <w:rPr>
          <w:rFonts w:eastAsia="Times New Roman" w:cs="Times New Roman"/>
          <w:szCs w:val="24"/>
        </w:rPr>
        <w:t xml:space="preserve"> που αφορά το Υπουργείο Παιδείας και το οποίο έμεινε για δέκα ημέρες τον Μάρτιο στη διαβούλευση και σε έναν μήνα -σε σαράντα ημέρες, για να μην αδικήσω- ήρθε; Και εδώ μιλάμε για </w:t>
      </w:r>
      <w:r>
        <w:rPr>
          <w:rFonts w:eastAsia="Times New Roman" w:cs="Times New Roman"/>
          <w:szCs w:val="24"/>
        </w:rPr>
        <w:t>ο</w:t>
      </w:r>
      <w:r>
        <w:rPr>
          <w:rFonts w:eastAsia="Times New Roman" w:cs="Times New Roman"/>
          <w:szCs w:val="24"/>
        </w:rPr>
        <w:t>δηγίες, για κάτι έτοιμο</w:t>
      </w:r>
      <w:r>
        <w:rPr>
          <w:rFonts w:eastAsia="Times New Roman" w:cs="Times New Roman"/>
          <w:szCs w:val="24"/>
        </w:rPr>
        <w:t>,</w:t>
      </w:r>
      <w:r>
        <w:rPr>
          <w:rFonts w:eastAsia="Times New Roman" w:cs="Times New Roman"/>
          <w:szCs w:val="24"/>
        </w:rPr>
        <w:t xml:space="preserve"> που παίρνουμε από την Ευρωπαϊκή Ένωση. Εφόσον αργήσα</w:t>
      </w:r>
      <w:r>
        <w:rPr>
          <w:rFonts w:eastAsia="Times New Roman" w:cs="Times New Roman"/>
          <w:szCs w:val="24"/>
        </w:rPr>
        <w:t xml:space="preserve">τε τόσο πολύ να το φέρετε από τη διαβούλευση στην </w:t>
      </w:r>
      <w:r>
        <w:rPr>
          <w:rFonts w:eastAsia="Times New Roman" w:cs="Times New Roman"/>
          <w:szCs w:val="24"/>
        </w:rPr>
        <w:t>ο</w:t>
      </w:r>
      <w:r>
        <w:rPr>
          <w:rFonts w:eastAsia="Times New Roman" w:cs="Times New Roman"/>
          <w:szCs w:val="24"/>
        </w:rPr>
        <w:t>λομέλεια, πολύ φοβόμαστε ότι δεν θα μπορέσετε να τηρήσετε τα απαραίτητα χρονοδιαγράμματα.</w:t>
      </w:r>
    </w:p>
    <w:p w14:paraId="5DC78B9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Πάμε τώρα και στις άλλες δύο </w:t>
      </w:r>
      <w:r>
        <w:rPr>
          <w:rFonts w:eastAsia="Times New Roman" w:cs="Times New Roman"/>
          <w:szCs w:val="24"/>
        </w:rPr>
        <w:t>ο</w:t>
      </w:r>
      <w:r>
        <w:rPr>
          <w:rFonts w:eastAsia="Times New Roman" w:cs="Times New Roman"/>
          <w:szCs w:val="24"/>
        </w:rPr>
        <w:t>δηγίες</w:t>
      </w:r>
      <w:r>
        <w:rPr>
          <w:rFonts w:eastAsia="Times New Roman" w:cs="Times New Roman"/>
          <w:szCs w:val="24"/>
        </w:rPr>
        <w:t>,</w:t>
      </w:r>
      <w:r>
        <w:rPr>
          <w:rFonts w:eastAsia="Times New Roman" w:cs="Times New Roman"/>
          <w:szCs w:val="24"/>
        </w:rPr>
        <w:t xml:space="preserve"> που αποτελούν το δεύτερο μέρος αυτού του νομοσχεδίου. </w:t>
      </w:r>
    </w:p>
    <w:p w14:paraId="5DC78B9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Όσον αφορά ειδικά την </w:t>
      </w:r>
      <w:r>
        <w:rPr>
          <w:rFonts w:eastAsia="Times New Roman" w:cs="Times New Roman"/>
          <w:szCs w:val="24"/>
        </w:rPr>
        <w:t>ο</w:t>
      </w:r>
      <w:r>
        <w:rPr>
          <w:rFonts w:eastAsia="Times New Roman" w:cs="Times New Roman"/>
          <w:szCs w:val="24"/>
        </w:rPr>
        <w:t xml:space="preserve">δηγία που θέλει να προσαρμοστούμε στο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Δ</w:t>
      </w:r>
      <w:r>
        <w:rPr>
          <w:rFonts w:eastAsia="Times New Roman" w:cs="Times New Roman"/>
          <w:szCs w:val="24"/>
        </w:rPr>
        <w:t xml:space="preserve">ίκαιο -και πολύ σωστά γίνεται αυτό- όσον αφορά την ποσόστωση του </w:t>
      </w:r>
      <w:proofErr w:type="spellStart"/>
      <w:r>
        <w:rPr>
          <w:rFonts w:eastAsia="Times New Roman" w:cs="Times New Roman"/>
          <w:szCs w:val="24"/>
        </w:rPr>
        <w:t>βιοντίζελ</w:t>
      </w:r>
      <w:proofErr w:type="spellEnd"/>
      <w:r>
        <w:rPr>
          <w:rFonts w:eastAsia="Times New Roman" w:cs="Times New Roman"/>
          <w:szCs w:val="24"/>
        </w:rPr>
        <w:t xml:space="preserve"> μέσα στα καύσιμα, επειδή ξέρουμε πολύ καλά ότι η διύλιση </w:t>
      </w:r>
      <w:proofErr w:type="spellStart"/>
      <w:r>
        <w:rPr>
          <w:rFonts w:eastAsia="Times New Roman" w:cs="Times New Roman"/>
          <w:szCs w:val="24"/>
        </w:rPr>
        <w:t>βιοντίζελ</w:t>
      </w:r>
      <w:proofErr w:type="spellEnd"/>
      <w:r>
        <w:rPr>
          <w:rFonts w:eastAsia="Times New Roman" w:cs="Times New Roman"/>
          <w:szCs w:val="24"/>
        </w:rPr>
        <w:t xml:space="preserve"> είναι πολύ ακριβότερη από τα κανονικά καύσιμα πραγματικά</w:t>
      </w:r>
      <w:r>
        <w:rPr>
          <w:rFonts w:eastAsia="Times New Roman" w:cs="Times New Roman"/>
          <w:szCs w:val="24"/>
        </w:rPr>
        <w:t>,</w:t>
      </w:r>
      <w:r>
        <w:rPr>
          <w:rFonts w:eastAsia="Times New Roman" w:cs="Times New Roman"/>
          <w:szCs w:val="24"/>
        </w:rPr>
        <w:t xml:space="preserve"> πολύ φ</w:t>
      </w:r>
      <w:r>
        <w:rPr>
          <w:rFonts w:eastAsia="Times New Roman" w:cs="Times New Roman"/>
          <w:szCs w:val="24"/>
        </w:rPr>
        <w:t>οβόμαστε ότι το κόστος θα το επωμιστεί ο Έλληνας πολίτης. Δεν βλέπω κάπου να εξασφαλίζει το αντίθετο. Η βενζίνη φτάνει σχεδόν τα 2 ευρώ. Τα νησιά μας έχουν τη βενζίνη στα 2 ευρώ. Εγγυάστε εσείς σε κάποιον από εμάς εδώ μέσα ότι αυτό το κόστος θα το απορροφή</w:t>
      </w:r>
      <w:r>
        <w:rPr>
          <w:rFonts w:eastAsia="Times New Roman" w:cs="Times New Roman"/>
          <w:szCs w:val="24"/>
        </w:rPr>
        <w:t>σετε</w:t>
      </w:r>
      <w:r>
        <w:rPr>
          <w:rFonts w:eastAsia="Times New Roman" w:cs="Times New Roman"/>
          <w:szCs w:val="24"/>
        </w:rPr>
        <w:t>,</w:t>
      </w:r>
      <w:r>
        <w:rPr>
          <w:rFonts w:eastAsia="Times New Roman" w:cs="Times New Roman"/>
          <w:szCs w:val="24"/>
        </w:rPr>
        <w:t xml:space="preserve"> μέσω μείωσης της φορολογίας, ας πούμε, στα καύσιμα; Δεν έχω ακούσει κάτι τέτοιο.</w:t>
      </w:r>
    </w:p>
    <w:p w14:paraId="5DC78B9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έλος, για να μην καταχραστώ τον χρόνο μου</w:t>
      </w:r>
      <w:r>
        <w:rPr>
          <w:rFonts w:eastAsia="Times New Roman" w:cs="Times New Roman"/>
          <w:szCs w:val="24"/>
        </w:rPr>
        <w:t>,</w:t>
      </w:r>
      <w:r>
        <w:rPr>
          <w:rFonts w:eastAsia="Times New Roman" w:cs="Times New Roman"/>
          <w:szCs w:val="24"/>
        </w:rPr>
        <w:t xml:space="preserve"> καθώς μου αρέσει να είμαι τυπικός ακόμα και σε αυτό, δεν μπορώ να καταλάβω το τρίτο μέρος του νομοσχεδίου -γιατί εμείς είχαμε προειδοποιήσει όταν φέρνατε το νομοσχέδιο το 2017 ότι δεν ήταν αυτό που θα έπρεπε- το πώς έρχεστε τώρα να ρυθμίσετε κάποια θέματα</w:t>
      </w:r>
      <w:r>
        <w:rPr>
          <w:rFonts w:eastAsia="Times New Roman" w:cs="Times New Roman"/>
          <w:szCs w:val="24"/>
        </w:rPr>
        <w:t>,</w:t>
      </w:r>
      <w:r>
        <w:rPr>
          <w:rFonts w:eastAsia="Times New Roman" w:cs="Times New Roman"/>
          <w:szCs w:val="24"/>
        </w:rPr>
        <w:t xml:space="preserve"> με τέτοιον τρόπο</w:t>
      </w:r>
      <w:r>
        <w:rPr>
          <w:rFonts w:eastAsia="Times New Roman" w:cs="Times New Roman"/>
          <w:szCs w:val="24"/>
        </w:rPr>
        <w:t>,</w:t>
      </w:r>
      <w:r>
        <w:rPr>
          <w:rFonts w:eastAsia="Times New Roman" w:cs="Times New Roman"/>
          <w:szCs w:val="24"/>
        </w:rPr>
        <w:t xml:space="preserve"> που το μόνο, κατ’ εμάς, που θέλετε να κερδίσετε είναι ενδεχομένως κάποια χρήματα</w:t>
      </w:r>
      <w:r>
        <w:rPr>
          <w:rFonts w:eastAsia="Times New Roman" w:cs="Times New Roman"/>
          <w:szCs w:val="24"/>
        </w:rPr>
        <w:t>,</w:t>
      </w:r>
      <w:r>
        <w:rPr>
          <w:rFonts w:eastAsia="Times New Roman" w:cs="Times New Roman"/>
          <w:szCs w:val="24"/>
        </w:rPr>
        <w:t xml:space="preserve"> για να ενισχύσετε τα κρατικά σας ταμεία. Έχετε αποδείξει μέχρι σήμερα ότι δεν έχετε κάποιο σχέδιο κοινωνικής πολιτικής, παρά τα όσα λέτε, αλλά φορομπηχτικ</w:t>
      </w:r>
      <w:r>
        <w:rPr>
          <w:rFonts w:eastAsia="Times New Roman" w:cs="Times New Roman"/>
          <w:szCs w:val="24"/>
        </w:rPr>
        <w:t>ής. Συνεχώς επιβαρύνετε τον Έλληνα πολίτη και έτσι, δυστυχώς, δεν έρχονται ούτε τα θετικά που προσδοκάτε και σε κα</w:t>
      </w:r>
      <w:r>
        <w:rPr>
          <w:rFonts w:eastAsia="Times New Roman" w:cs="Times New Roman"/>
          <w:szCs w:val="24"/>
        </w:rPr>
        <w:t>μ</w:t>
      </w:r>
      <w:r>
        <w:rPr>
          <w:rFonts w:eastAsia="Times New Roman" w:cs="Times New Roman"/>
          <w:szCs w:val="24"/>
        </w:rPr>
        <w:t>μία περίπτωση δεν έρχεται η ανάπτυξη</w:t>
      </w:r>
      <w:r>
        <w:rPr>
          <w:rFonts w:eastAsia="Times New Roman" w:cs="Times New Roman"/>
          <w:szCs w:val="24"/>
        </w:rPr>
        <w:t>,</w:t>
      </w:r>
      <w:r>
        <w:rPr>
          <w:rFonts w:eastAsia="Times New Roman" w:cs="Times New Roman"/>
          <w:szCs w:val="24"/>
        </w:rPr>
        <w:t xml:space="preserve"> που θα μας βγάλει από αυτόν τον βούρκο.</w:t>
      </w:r>
    </w:p>
    <w:p w14:paraId="5DC78B9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DC78B97" w14:textId="77777777" w:rsidR="00A02DB2" w:rsidRDefault="00AC477D">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Ένωσης </w:t>
      </w:r>
      <w:r>
        <w:rPr>
          <w:rFonts w:eastAsia="Times New Roman" w:cs="Times New Roman"/>
          <w:szCs w:val="24"/>
        </w:rPr>
        <w:t>Κεντρώων)</w:t>
      </w:r>
    </w:p>
    <w:p w14:paraId="5DC78B98" w14:textId="77777777" w:rsidR="00A02DB2" w:rsidRDefault="00AC477D">
      <w:pPr>
        <w:spacing w:line="600" w:lineRule="auto"/>
        <w:ind w:firstLine="720"/>
        <w:jc w:val="both"/>
        <w:rPr>
          <w:rFonts w:eastAsia="Times New Roman" w:cs="Times New Roman"/>
          <w:szCs w:val="24"/>
        </w:rPr>
      </w:pPr>
      <w:r w:rsidRPr="00DB331B">
        <w:rPr>
          <w:rFonts w:eastAsia="Times New Roman" w:cs="Times New Roman"/>
          <w:b/>
          <w:szCs w:val="24"/>
        </w:rPr>
        <w:t>ΠΡΟΕΔΡΕΥΩΝ (Γεώργιος Βαρεμένος):</w:t>
      </w:r>
      <w:r>
        <w:rPr>
          <w:rFonts w:eastAsia="Times New Roman" w:cs="Times New Roman"/>
          <w:szCs w:val="24"/>
        </w:rPr>
        <w:t xml:space="preserve"> Και εμείς.</w:t>
      </w:r>
    </w:p>
    <w:p w14:paraId="5DC78B9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Τον λόγο έχει ο κ. Καματερός.</w:t>
      </w:r>
    </w:p>
    <w:p w14:paraId="5DC78B9A" w14:textId="77777777" w:rsidR="00A02DB2" w:rsidRDefault="00AC477D">
      <w:pPr>
        <w:spacing w:line="600" w:lineRule="auto"/>
        <w:ind w:firstLine="720"/>
        <w:jc w:val="both"/>
        <w:rPr>
          <w:rFonts w:eastAsia="Times New Roman" w:cs="Times New Roman"/>
          <w:szCs w:val="24"/>
        </w:rPr>
      </w:pPr>
      <w:r w:rsidRPr="00DB331B">
        <w:rPr>
          <w:rFonts w:eastAsia="Times New Roman" w:cs="Times New Roman"/>
          <w:b/>
          <w:szCs w:val="24"/>
        </w:rPr>
        <w:t>ΗΛΙΑΣ ΚΑΜΑΤΕΡΟΣ:</w:t>
      </w:r>
      <w:r>
        <w:rPr>
          <w:rFonts w:eastAsia="Times New Roman" w:cs="Times New Roman"/>
          <w:szCs w:val="24"/>
        </w:rPr>
        <w:t xml:space="preserve"> Κυρίες και κύριοι συνάδελφοι, τελειώνουμε και επιτρέψτε μου να κάνω μια εκτίμηση. Από τις τοποθετήσεις της Αντιπολίτευσης καταλάβαμε ότι δεν τόλμησε κανείς</w:t>
      </w:r>
      <w:r>
        <w:rPr>
          <w:rFonts w:eastAsia="Times New Roman" w:cs="Times New Roman"/>
          <w:szCs w:val="24"/>
        </w:rPr>
        <w:t xml:space="preserve"> να πει στα ίσια ότι δεν πρέπει να ψηφίσουμε τον Θαλάσσιο Χωροταξικό Σχεδιασμό γιατί μας είναι άχρηστος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5DC78B9B" w14:textId="77777777" w:rsidR="00A02DB2" w:rsidRDefault="00AC477D">
      <w:pPr>
        <w:spacing w:line="600" w:lineRule="auto"/>
        <w:jc w:val="both"/>
        <w:rPr>
          <w:rFonts w:eastAsia="Times New Roman" w:cs="Times New Roman"/>
          <w:szCs w:val="24"/>
        </w:rPr>
      </w:pPr>
      <w:r>
        <w:rPr>
          <w:rFonts w:eastAsia="Times New Roman" w:cs="Times New Roman"/>
          <w:szCs w:val="24"/>
        </w:rPr>
        <w:tab/>
        <w:t>Όμως, εδώ επιτρέψτε μου να πω ότι περίσσεψε η υποκρισία και η σκοπιμότητα</w:t>
      </w:r>
      <w:r>
        <w:rPr>
          <w:rFonts w:eastAsia="Times New Roman" w:cs="Times New Roman"/>
          <w:szCs w:val="24"/>
        </w:rPr>
        <w:t>. Ε</w:t>
      </w:r>
      <w:r>
        <w:rPr>
          <w:rFonts w:eastAsia="Times New Roman" w:cs="Times New Roman"/>
          <w:szCs w:val="24"/>
        </w:rPr>
        <w:t>πειδή ακριβώς δεν μπορούσαμε να χτυπήσουμε το νομοσχέδιο στον πυρήν</w:t>
      </w:r>
      <w:r>
        <w:rPr>
          <w:rFonts w:eastAsia="Times New Roman" w:cs="Times New Roman"/>
          <w:szCs w:val="24"/>
        </w:rPr>
        <w:t>α του στα 2/3 του χρόνου που ανάλωσε η Αντιπολίτευση για να τοποθετηθεί</w:t>
      </w:r>
      <w:r>
        <w:rPr>
          <w:rFonts w:eastAsia="Times New Roman" w:cs="Times New Roman"/>
          <w:szCs w:val="24"/>
        </w:rPr>
        <w:t>,</w:t>
      </w:r>
      <w:r>
        <w:rPr>
          <w:rFonts w:eastAsia="Times New Roman" w:cs="Times New Roman"/>
          <w:szCs w:val="24"/>
        </w:rPr>
        <w:t xml:space="preserve"> μας ανέφερε από το πώς γίνονται οι τροπολογίες μέχρι το ότι αργήσαμε κ.λπ.</w:t>
      </w:r>
      <w:r>
        <w:rPr>
          <w:rFonts w:eastAsia="Times New Roman" w:cs="Times New Roman"/>
          <w:szCs w:val="24"/>
        </w:rPr>
        <w:t>.</w:t>
      </w:r>
    </w:p>
    <w:p w14:paraId="5DC78B9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Επιτρέψτε μου σύντομα</w:t>
      </w:r>
      <w:r>
        <w:rPr>
          <w:rFonts w:eastAsia="Times New Roman" w:cs="Times New Roman"/>
          <w:szCs w:val="24"/>
        </w:rPr>
        <w:t>,</w:t>
      </w:r>
      <w:r>
        <w:rPr>
          <w:rFonts w:eastAsia="Times New Roman" w:cs="Times New Roman"/>
          <w:szCs w:val="24"/>
        </w:rPr>
        <w:t xml:space="preserve"> να μιλήσω για τις τροπολογίες. Μάλιστα</w:t>
      </w:r>
      <w:r>
        <w:rPr>
          <w:rFonts w:eastAsia="Times New Roman" w:cs="Times New Roman"/>
          <w:szCs w:val="24"/>
        </w:rPr>
        <w:t>,</w:t>
      </w:r>
      <w:r>
        <w:rPr>
          <w:rFonts w:eastAsia="Times New Roman" w:cs="Times New Roman"/>
          <w:szCs w:val="24"/>
        </w:rPr>
        <w:t xml:space="preserve"> με πολύ έντονο ύφος</w:t>
      </w:r>
      <w:r>
        <w:rPr>
          <w:rFonts w:eastAsia="Times New Roman" w:cs="Times New Roman"/>
          <w:szCs w:val="24"/>
        </w:rPr>
        <w:t>,</w:t>
      </w:r>
      <w:r>
        <w:rPr>
          <w:rFonts w:eastAsia="Times New Roman" w:cs="Times New Roman"/>
          <w:szCs w:val="24"/>
        </w:rPr>
        <w:t xml:space="preserve"> ο Κοινοβουλευτικός Εκπρ</w:t>
      </w:r>
      <w:r>
        <w:rPr>
          <w:rFonts w:eastAsia="Times New Roman" w:cs="Times New Roman"/>
          <w:szCs w:val="24"/>
        </w:rPr>
        <w:t>όσωπος της Νέας Δημοκρατίας μάς είπε ότι έχουμε και θράσος</w:t>
      </w:r>
      <w:r>
        <w:rPr>
          <w:rFonts w:eastAsia="Times New Roman" w:cs="Times New Roman"/>
          <w:szCs w:val="24"/>
        </w:rPr>
        <w:t>,</w:t>
      </w:r>
      <w:r>
        <w:rPr>
          <w:rFonts w:eastAsia="Times New Roman" w:cs="Times New Roman"/>
          <w:szCs w:val="24"/>
        </w:rPr>
        <w:t xml:space="preserve"> που φέρνουμε τροπολογίες</w:t>
      </w:r>
      <w:r>
        <w:rPr>
          <w:rFonts w:eastAsia="Times New Roman" w:cs="Times New Roman"/>
          <w:szCs w:val="24"/>
        </w:rPr>
        <w:t>,</w:t>
      </w:r>
      <w:r>
        <w:rPr>
          <w:rFonts w:eastAsia="Times New Roman" w:cs="Times New Roman"/>
          <w:szCs w:val="24"/>
        </w:rPr>
        <w:t xml:space="preserve"> που δεν έχουν σχέση με το νομοσχέδιο. Μα, ποιοι μιλάνε; Αυτοί που όλα αυτά τα χρόνια, και μάλιστα μέσα σε μία νύχτα, ψήφισαν διατάξεις που δεν είχ</w:t>
      </w:r>
      <w:r>
        <w:rPr>
          <w:rFonts w:eastAsia="Times New Roman" w:cs="Times New Roman"/>
          <w:szCs w:val="24"/>
        </w:rPr>
        <w:t>αν</w:t>
      </w:r>
      <w:r>
        <w:rPr>
          <w:rFonts w:eastAsia="Times New Roman" w:cs="Times New Roman"/>
          <w:szCs w:val="24"/>
        </w:rPr>
        <w:t xml:space="preserve"> καμ</w:t>
      </w:r>
      <w:r>
        <w:rPr>
          <w:rFonts w:eastAsia="Times New Roman" w:cs="Times New Roman"/>
          <w:szCs w:val="24"/>
        </w:rPr>
        <w:t>μ</w:t>
      </w:r>
      <w:r>
        <w:rPr>
          <w:rFonts w:eastAsia="Times New Roman" w:cs="Times New Roman"/>
          <w:szCs w:val="24"/>
        </w:rPr>
        <w:t>ία σχέση η μία με</w:t>
      </w:r>
      <w:r>
        <w:rPr>
          <w:rFonts w:eastAsia="Times New Roman" w:cs="Times New Roman"/>
          <w:szCs w:val="24"/>
        </w:rPr>
        <w:t xml:space="preserve"> την άλλη, ενώ στην προκειμένη περίπτωση</w:t>
      </w:r>
      <w:r>
        <w:rPr>
          <w:rFonts w:eastAsia="Times New Roman" w:cs="Times New Roman"/>
          <w:szCs w:val="24"/>
        </w:rPr>
        <w:t>,</w:t>
      </w:r>
      <w:r>
        <w:rPr>
          <w:rFonts w:eastAsia="Times New Roman" w:cs="Times New Roman"/>
          <w:szCs w:val="24"/>
        </w:rPr>
        <w:t xml:space="preserve"> ο κύριος Υπουργός έφερε τροπολογίες, ακόμα και αυτές που δεν φαίνονται να έχουν άμεση σχέση με το νομοσχέδιο, που έχουν σχέση με το Υπουργείο.</w:t>
      </w:r>
    </w:p>
    <w:p w14:paraId="5DC78B9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Και απαντώ στον κύριο Κοινοβουλευτικό Εκπρόσωπο της Νέας Δημοκρατίας </w:t>
      </w:r>
      <w:r>
        <w:rPr>
          <w:rFonts w:eastAsia="Times New Roman" w:cs="Times New Roman"/>
          <w:szCs w:val="24"/>
        </w:rPr>
        <w:t>ότι ακόμη και αυτή η τροπολογία</w:t>
      </w:r>
      <w:r>
        <w:rPr>
          <w:rFonts w:eastAsia="Times New Roman" w:cs="Times New Roman"/>
          <w:szCs w:val="24"/>
        </w:rPr>
        <w:t>,</w:t>
      </w:r>
      <w:r>
        <w:rPr>
          <w:rFonts w:eastAsia="Times New Roman" w:cs="Times New Roman"/>
          <w:szCs w:val="24"/>
        </w:rPr>
        <w:t xml:space="preserve"> που έρχεται για τους δασικούς χάρτες, που δίνει παράταση, είναι απαραίτητη. Επίσης, είναι κάποιες τροπολογίες</w:t>
      </w:r>
      <w:r>
        <w:rPr>
          <w:rFonts w:eastAsia="Times New Roman" w:cs="Times New Roman"/>
          <w:szCs w:val="24"/>
        </w:rPr>
        <w:t>,</w:t>
      </w:r>
      <w:r>
        <w:rPr>
          <w:rFonts w:eastAsia="Times New Roman" w:cs="Times New Roman"/>
          <w:szCs w:val="24"/>
        </w:rPr>
        <w:t xml:space="preserve"> οι οποίες έχουν σχέση με τις ημερομηνίες. Έχουμε θράσος που τη φέρνουμε και είμαστε και ανάλγητοι; Δεν θυμάμαι α</w:t>
      </w:r>
      <w:r>
        <w:rPr>
          <w:rFonts w:eastAsia="Times New Roman" w:cs="Times New Roman"/>
          <w:szCs w:val="24"/>
        </w:rPr>
        <w:t xml:space="preserve">κριβώς ποιες λέξεις χρησιμοποίησε, πάντως πολύ βαριές. </w:t>
      </w:r>
    </w:p>
    <w:p w14:paraId="5DC78B9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Επίσης, η βουλευτική τροπολογία</w:t>
      </w:r>
      <w:r>
        <w:rPr>
          <w:rFonts w:eastAsia="Times New Roman" w:cs="Times New Roman"/>
          <w:szCs w:val="24"/>
        </w:rPr>
        <w:t xml:space="preserve">, </w:t>
      </w:r>
      <w:r>
        <w:rPr>
          <w:rFonts w:eastAsia="Times New Roman" w:cs="Times New Roman"/>
          <w:szCs w:val="24"/>
        </w:rPr>
        <w:t>που ήρθε από συναδέλφους, η οποία ρυθμίζει ζητήματα που προκύπτουν από την εφαρμογή της Ζώνης Οικιστικού Ελέγχου μέχρι την εφαρμογή του Γενικού Πολεοδομικού Σχεδίου, είναι άσχετη και με το Υπουργείο και με το νομοσχέδιο; Για να μην αναφερθώ και σε ένα σωρό</w:t>
      </w:r>
      <w:r>
        <w:rPr>
          <w:rFonts w:eastAsia="Times New Roman" w:cs="Times New Roman"/>
          <w:szCs w:val="24"/>
        </w:rPr>
        <w:t xml:space="preserve"> άλλες τροπολογίες. </w:t>
      </w:r>
    </w:p>
    <w:p w14:paraId="5DC78B9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Βέβαια, υπήρχαν και κάποιες</w:t>
      </w:r>
      <w:r>
        <w:rPr>
          <w:rFonts w:eastAsia="Times New Roman" w:cs="Times New Roman"/>
          <w:szCs w:val="24"/>
        </w:rPr>
        <w:t>,</w:t>
      </w:r>
      <w:r>
        <w:rPr>
          <w:rFonts w:eastAsia="Times New Roman" w:cs="Times New Roman"/>
          <w:szCs w:val="24"/>
        </w:rPr>
        <w:t xml:space="preserve"> οι οποίες είχαν καθαρά πρόβλημα χρόνου, που έπρεπε να τις προλάβουμε. Αυτό γίνεται και δεν υπάρχει κα</w:t>
      </w:r>
      <w:r>
        <w:rPr>
          <w:rFonts w:eastAsia="Times New Roman" w:cs="Times New Roman"/>
          <w:szCs w:val="24"/>
        </w:rPr>
        <w:t>μ</w:t>
      </w:r>
      <w:r>
        <w:rPr>
          <w:rFonts w:eastAsia="Times New Roman" w:cs="Times New Roman"/>
          <w:szCs w:val="24"/>
        </w:rPr>
        <w:t xml:space="preserve">μία σκοπιμότητα, σε αντίθεση με αυτά που είχαμε ζήσει τις περασμένες δεκαετίες. </w:t>
      </w:r>
    </w:p>
    <w:p w14:paraId="5DC78BA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Όσο γι</w:t>
      </w:r>
      <w:r>
        <w:rPr>
          <w:rFonts w:eastAsia="Times New Roman" w:cs="Times New Roman"/>
          <w:szCs w:val="24"/>
        </w:rPr>
        <w:t>’</w:t>
      </w:r>
      <w:r>
        <w:rPr>
          <w:rFonts w:eastAsia="Times New Roman" w:cs="Times New Roman"/>
          <w:szCs w:val="24"/>
        </w:rPr>
        <w:t xml:space="preserve"> αυτό που ακούστ</w:t>
      </w:r>
      <w:r>
        <w:rPr>
          <w:rFonts w:eastAsia="Times New Roman" w:cs="Times New Roman"/>
          <w:szCs w:val="24"/>
        </w:rPr>
        <w:t>ηκε, ότι αργήσαμε, ο κύριος Υπουργός νομίζω ότι ήταν σαφής και ανέφερε χαρακτηριστικά τι κάναμε μέσα σε αυτά τα δύο-δυόμισι χρόνια</w:t>
      </w:r>
      <w:r>
        <w:rPr>
          <w:rFonts w:eastAsia="Times New Roman" w:cs="Times New Roman"/>
          <w:szCs w:val="24"/>
        </w:rPr>
        <w:t>,</w:t>
      </w:r>
      <w:r>
        <w:rPr>
          <w:rFonts w:eastAsia="Times New Roman" w:cs="Times New Roman"/>
          <w:szCs w:val="24"/>
        </w:rPr>
        <w:t xml:space="preserve"> όσον αφορά στον χωροταξικό σχεδιασμό και το περιβάλλον. Και ποιοι μας κατηγορούν πάλι γι’ αυτό; Αυτοί οι οποίοι</w:t>
      </w:r>
      <w:r>
        <w:rPr>
          <w:rFonts w:eastAsia="Times New Roman" w:cs="Times New Roman"/>
          <w:szCs w:val="24"/>
        </w:rPr>
        <w:t xml:space="preserve">, </w:t>
      </w:r>
      <w:r>
        <w:rPr>
          <w:rFonts w:eastAsia="Times New Roman" w:cs="Times New Roman"/>
          <w:szCs w:val="24"/>
        </w:rPr>
        <w:t>πέρασαν δεκ</w:t>
      </w:r>
      <w:r>
        <w:rPr>
          <w:rFonts w:eastAsia="Times New Roman" w:cs="Times New Roman"/>
          <w:szCs w:val="24"/>
        </w:rPr>
        <w:t xml:space="preserve">αετίες και δεν είχαν φτιάξει κανένα από αυτά τα απαραίτητα για την ανάπτυξη και για μια ευνομούμενη χώρα εργαλεία. </w:t>
      </w:r>
    </w:p>
    <w:p w14:paraId="5DC78BA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Θα τελειώσω, κύριε Πρόεδρε, με το εξής, με το θέμα της καταψήφισης ή μη του νομοσχεδίου. Ενώ, δηλαδή, δεν τοποθετήθηκαν και δεν </w:t>
      </w:r>
      <w:proofErr w:type="spellStart"/>
      <w:r>
        <w:rPr>
          <w:rFonts w:eastAsia="Times New Roman" w:cs="Times New Roman"/>
          <w:szCs w:val="24"/>
        </w:rPr>
        <w:t>καταφέρθηκαν</w:t>
      </w:r>
      <w:proofErr w:type="spellEnd"/>
      <w:r>
        <w:rPr>
          <w:rFonts w:eastAsia="Times New Roman" w:cs="Times New Roman"/>
          <w:szCs w:val="24"/>
        </w:rPr>
        <w:t xml:space="preserve"> εναντίον του πυρήνα του νομοσχεδίου, στο τέλος κάποιοι κατέληγαν λέγοντας ή «με επιφύλαξη» ή «καταψηφίζω κάθετα». Έχω, λοιπόν, να πω ότι στο τέλος να ξέρουν όσοι καταψηφίσουν πως δεν κάνουν τίποτε άλλο</w:t>
      </w:r>
      <w:r>
        <w:rPr>
          <w:rFonts w:eastAsia="Times New Roman" w:cs="Times New Roman"/>
          <w:szCs w:val="24"/>
        </w:rPr>
        <w:t>,</w:t>
      </w:r>
      <w:r>
        <w:rPr>
          <w:rFonts w:eastAsia="Times New Roman" w:cs="Times New Roman"/>
          <w:szCs w:val="24"/>
        </w:rPr>
        <w:t xml:space="preserve"> παρά να ψηφίζουν υπέρ του καθεστώτος</w:t>
      </w:r>
      <w:r>
        <w:rPr>
          <w:rFonts w:eastAsia="Times New Roman" w:cs="Times New Roman"/>
          <w:szCs w:val="24"/>
        </w:rPr>
        <w:t>,</w:t>
      </w:r>
      <w:r>
        <w:rPr>
          <w:rFonts w:eastAsia="Times New Roman" w:cs="Times New Roman"/>
          <w:szCs w:val="24"/>
        </w:rPr>
        <w:t xml:space="preserve"> που υπήρχε ως </w:t>
      </w:r>
      <w:r>
        <w:rPr>
          <w:rFonts w:eastAsia="Times New Roman" w:cs="Times New Roman"/>
          <w:szCs w:val="24"/>
        </w:rPr>
        <w:t xml:space="preserve">τα τώρα, της ανομίας, της έλλειψης οποιουδήποτε σχεδιασμού, για να λειτουργούν τα ρουσφέτια, η </w:t>
      </w:r>
      <w:proofErr w:type="spellStart"/>
      <w:r>
        <w:rPr>
          <w:rFonts w:eastAsia="Times New Roman" w:cs="Times New Roman"/>
          <w:szCs w:val="24"/>
        </w:rPr>
        <w:t>πελατολογία</w:t>
      </w:r>
      <w:proofErr w:type="spellEnd"/>
      <w:r>
        <w:rPr>
          <w:rFonts w:eastAsia="Times New Roman" w:cs="Times New Roman"/>
          <w:szCs w:val="24"/>
        </w:rPr>
        <w:t xml:space="preserve">, οι ανομίες και όλα αυτά που λειτουργούσαν επί τόσα χρόνια και ότι </w:t>
      </w:r>
      <w:r w:rsidRPr="00AD6B08">
        <w:rPr>
          <w:rFonts w:eastAsia="Times New Roman" w:cs="Times New Roman"/>
          <w:szCs w:val="24"/>
        </w:rPr>
        <w:t>εν τέλει</w:t>
      </w:r>
      <w:r>
        <w:rPr>
          <w:rFonts w:eastAsia="Times New Roman" w:cs="Times New Roman"/>
          <w:szCs w:val="24"/>
        </w:rPr>
        <w:t xml:space="preserve"> αυτός εδώ ο σχεδιασμός με τα απαραίτητα σε μια ευνομούμενη πολιτεία εργαλ</w:t>
      </w:r>
      <w:r>
        <w:rPr>
          <w:rFonts w:eastAsia="Times New Roman" w:cs="Times New Roman"/>
          <w:szCs w:val="24"/>
        </w:rPr>
        <w:t xml:space="preserve">εία, όπως είπα πριν, δηλαδή το δασολόγιο, το κτηματολόγιο, ο χωροταξικός σχεδιασμός, μπορεί να μην είναι σοσιαλιστικά, μπορεί να μην είναι αυτά που θα θέλαμε σε μια διαφορετική κοινωνία, αλλά υποκρύπτει σκοπιμότητα το ότι κάποιοι τα καταψηφίζουν </w:t>
      </w:r>
      <w:r w:rsidRPr="00AD6B08">
        <w:rPr>
          <w:rFonts w:eastAsia="Times New Roman" w:cs="Times New Roman"/>
          <w:szCs w:val="24"/>
        </w:rPr>
        <w:t xml:space="preserve">εν </w:t>
      </w:r>
      <w:proofErr w:type="spellStart"/>
      <w:r w:rsidRPr="00AD6B08">
        <w:rPr>
          <w:rFonts w:eastAsia="Times New Roman" w:cs="Times New Roman"/>
          <w:szCs w:val="24"/>
        </w:rPr>
        <w:t>ονόματι</w:t>
      </w:r>
      <w:proofErr w:type="spellEnd"/>
      <w:r w:rsidRPr="006316E0">
        <w:rPr>
          <w:rFonts w:eastAsia="Times New Roman" w:cs="Times New Roman"/>
          <w:b/>
          <w:szCs w:val="24"/>
        </w:rPr>
        <w:t xml:space="preserve"> </w:t>
      </w:r>
      <w:r>
        <w:rPr>
          <w:rFonts w:eastAsia="Times New Roman" w:cs="Times New Roman"/>
          <w:szCs w:val="24"/>
        </w:rPr>
        <w:t xml:space="preserve">τού ότι είτε τα θεσμοθετεί, είτε εκδίδει </w:t>
      </w:r>
      <w:r>
        <w:rPr>
          <w:rFonts w:eastAsia="Times New Roman" w:cs="Times New Roman"/>
          <w:szCs w:val="24"/>
        </w:rPr>
        <w:t xml:space="preserve">οδηγίες </w:t>
      </w:r>
      <w:r>
        <w:rPr>
          <w:rFonts w:eastAsia="Times New Roman" w:cs="Times New Roman"/>
          <w:szCs w:val="24"/>
        </w:rPr>
        <w:t xml:space="preserve">η Ευρωπαϊκή Ένωση, στις οποίες προσαρμοζόμαστε, είτε τα θεσμοθετεί ο ΣΥΡΙΖΑ. Να ξέρουν, λοιπόν, ότι ηθελημένα ή μη εξυπηρετούν το καθεστώς το οποίο υπήρχε ως τα τώρα, με όλα αυτά που ανέφερα πριν. </w:t>
      </w:r>
    </w:p>
    <w:p w14:paraId="5DC78BA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Ευχαριστ</w:t>
      </w:r>
      <w:r>
        <w:rPr>
          <w:rFonts w:eastAsia="Times New Roman" w:cs="Times New Roman"/>
          <w:szCs w:val="24"/>
        </w:rPr>
        <w:t>ώ.</w:t>
      </w:r>
    </w:p>
    <w:p w14:paraId="5DC78BA3"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sidRPr="006F1114">
        <w:rPr>
          <w:rFonts w:eastAsia="Times New Roman" w:cs="Times New Roman"/>
          <w:b/>
          <w:szCs w:val="24"/>
        </w:rPr>
        <w:t>:</w:t>
      </w:r>
      <w:r>
        <w:rPr>
          <w:rFonts w:eastAsia="Times New Roman" w:cs="Times New Roman"/>
          <w:szCs w:val="24"/>
        </w:rPr>
        <w:t xml:space="preserve"> Και</w:t>
      </w:r>
      <w:r w:rsidRPr="006F1114">
        <w:rPr>
          <w:rFonts w:eastAsia="Times New Roman" w:cs="Times New Roman"/>
          <w:szCs w:val="24"/>
        </w:rPr>
        <w:t xml:space="preserve"> εμ</w:t>
      </w:r>
      <w:r>
        <w:rPr>
          <w:rFonts w:eastAsia="Times New Roman" w:cs="Times New Roman"/>
          <w:szCs w:val="24"/>
        </w:rPr>
        <w:t>είς ευχαριστούμε.</w:t>
      </w:r>
    </w:p>
    <w:p w14:paraId="5DC78BA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έχετε τον λόγο.</w:t>
      </w:r>
    </w:p>
    <w:p w14:paraId="5DC78BA5"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ΧΡΗΣΤΟΣ ΜΠΟΥΚΩΡΟΣ</w:t>
      </w:r>
      <w:r w:rsidRPr="006F1114">
        <w:rPr>
          <w:rFonts w:eastAsia="Times New Roman" w:cs="Times New Roman"/>
          <w:b/>
          <w:szCs w:val="24"/>
        </w:rPr>
        <w:t>:</w:t>
      </w:r>
      <w:r>
        <w:rPr>
          <w:rFonts w:eastAsia="Times New Roman" w:cs="Times New Roman"/>
          <w:szCs w:val="24"/>
        </w:rPr>
        <w:t xml:space="preserve"> Ευχαριστώ, κύριε Πρόεδρε.</w:t>
      </w:r>
    </w:p>
    <w:p w14:paraId="5DC78BA6"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Να ξεκινήσω κι εγώ από τις τροπολογίες, αν και διαπιστώνω ότι αποχώρησε ο Αναπληρωτής Υπουργός Περιβάλλοντος κ. </w:t>
      </w:r>
      <w:proofErr w:type="spellStart"/>
      <w:r>
        <w:rPr>
          <w:rFonts w:eastAsia="Times New Roman" w:cs="Times New Roman"/>
          <w:szCs w:val="24"/>
        </w:rPr>
        <w:t>Φάμελλο</w:t>
      </w:r>
      <w:r>
        <w:rPr>
          <w:rFonts w:eastAsia="Times New Roman" w:cs="Times New Roman"/>
          <w:szCs w:val="24"/>
        </w:rPr>
        <w:t>ς</w:t>
      </w:r>
      <w:proofErr w:type="spellEnd"/>
      <w:r>
        <w:rPr>
          <w:rFonts w:eastAsia="Times New Roman" w:cs="Times New Roman"/>
          <w:szCs w:val="24"/>
        </w:rPr>
        <w:t>. Κρίμα, γιατί είναι η μοναδική τροπολογία αυτή, η με αριθμό 1610/200, την οποία θα υπερψηφίσουμε και θα εξηγήσω στη συνέχεια το γιατί.</w:t>
      </w:r>
    </w:p>
    <w:p w14:paraId="5DC78BA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Καταψηφίζουμε όλες τις άλλες τροπολογίες, υπουργικές και βουλευτικές, παρά το γεγονός ότι δεν διαφωνούμε σε πολλές από </w:t>
      </w:r>
      <w:r>
        <w:rPr>
          <w:rFonts w:eastAsia="Times New Roman" w:cs="Times New Roman"/>
          <w:szCs w:val="24"/>
        </w:rPr>
        <w:t>τις προβλέψεις τους και με ορισμένες δεν συμφωνούμε επί του συνόλου του περιεχομένου τους. Όμως, με αυτήν την καταψήφιση, θέλουμε να υπογραμμίσουμε, με τρόπο εμφατικό και έντονο, ότι πρέπει να σταματήσει επιτέλους αυτός ο τρόπος νομοθέτησης. Μίλησαν πολλοί</w:t>
      </w:r>
      <w:r>
        <w:rPr>
          <w:rFonts w:eastAsia="Times New Roman" w:cs="Times New Roman"/>
          <w:szCs w:val="24"/>
        </w:rPr>
        <w:t xml:space="preserve"> συνάδελφοι για </w:t>
      </w:r>
      <w:proofErr w:type="spellStart"/>
      <w:r>
        <w:rPr>
          <w:rFonts w:eastAsia="Times New Roman" w:cs="Times New Roman"/>
          <w:szCs w:val="24"/>
        </w:rPr>
        <w:t>κρυπτοτρολογίες</w:t>
      </w:r>
      <w:proofErr w:type="spellEnd"/>
      <w:r>
        <w:rPr>
          <w:rFonts w:eastAsia="Times New Roman" w:cs="Times New Roman"/>
          <w:szCs w:val="24"/>
        </w:rPr>
        <w:t xml:space="preserve">, </w:t>
      </w:r>
      <w:proofErr w:type="spellStart"/>
      <w:r>
        <w:rPr>
          <w:rFonts w:eastAsia="Times New Roman" w:cs="Times New Roman"/>
          <w:szCs w:val="24"/>
        </w:rPr>
        <w:t>κρυπτοϋπουργικές</w:t>
      </w:r>
      <w:proofErr w:type="spellEnd"/>
      <w:r>
        <w:rPr>
          <w:rFonts w:eastAsia="Times New Roman" w:cs="Times New Roman"/>
          <w:szCs w:val="24"/>
        </w:rPr>
        <w:t xml:space="preserve"> τροπολογίες, τροπολογίες</w:t>
      </w:r>
      <w:r>
        <w:rPr>
          <w:rFonts w:eastAsia="Times New Roman" w:cs="Times New Roman"/>
          <w:szCs w:val="24"/>
        </w:rPr>
        <w:t>,</w:t>
      </w:r>
      <w:r>
        <w:rPr>
          <w:rFonts w:eastAsia="Times New Roman" w:cs="Times New Roman"/>
          <w:szCs w:val="24"/>
        </w:rPr>
        <w:t xml:space="preserve"> οι οποίες παραγγέλλονται ήδη </w:t>
      </w:r>
      <w:r>
        <w:rPr>
          <w:rFonts w:eastAsia="Times New Roman" w:cs="Times New Roman"/>
          <w:szCs w:val="24"/>
          <w:lang w:val="en-US"/>
        </w:rPr>
        <w:t>delivery</w:t>
      </w:r>
      <w:r>
        <w:rPr>
          <w:rFonts w:eastAsia="Times New Roman" w:cs="Times New Roman"/>
          <w:szCs w:val="24"/>
        </w:rPr>
        <w:t>,</w:t>
      </w:r>
      <w:r w:rsidRPr="00E348C8">
        <w:rPr>
          <w:rFonts w:eastAsia="Times New Roman" w:cs="Times New Roman"/>
          <w:szCs w:val="24"/>
        </w:rPr>
        <w:t xml:space="preserve"> </w:t>
      </w:r>
      <w:r>
        <w:rPr>
          <w:rFonts w:eastAsia="Times New Roman" w:cs="Times New Roman"/>
          <w:szCs w:val="24"/>
        </w:rPr>
        <w:t xml:space="preserve">από τους Υπουργούς και τις υπογράφουν Βουλευτές και άλλα τέτοια. Πρέπει να είμαστε </w:t>
      </w:r>
      <w:proofErr w:type="spellStart"/>
      <w:r>
        <w:rPr>
          <w:rFonts w:eastAsia="Times New Roman" w:cs="Times New Roman"/>
          <w:szCs w:val="24"/>
        </w:rPr>
        <w:t>φειδωλότεροι</w:t>
      </w:r>
      <w:proofErr w:type="spellEnd"/>
      <w:r>
        <w:rPr>
          <w:rFonts w:eastAsia="Times New Roman" w:cs="Times New Roman"/>
          <w:szCs w:val="24"/>
        </w:rPr>
        <w:t xml:space="preserve"> σ’ αυτές τις επιλογές. </w:t>
      </w:r>
    </w:p>
    <w:p w14:paraId="5DC78BA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Εξηγώ γιατί υπερψηφίζ</w:t>
      </w:r>
      <w:r>
        <w:rPr>
          <w:rFonts w:eastAsia="Times New Roman" w:cs="Times New Roman"/>
          <w:szCs w:val="24"/>
        </w:rPr>
        <w:t xml:space="preserve">ουμε την τροπολογία με αριθμό 1610/200 και τις ρυθμίσεις που επιφέρει, αυτήν την τροπολογία του Αναπληρωτή σας, κύριε Υπουργέ, κυρίως για λόγους κοινοβουλευτικής τάξεως. Υπενθυμίζω ότι ο Υπουργός ήρθε στην πρώτη κιόλας συνεδρίαση της </w:t>
      </w:r>
      <w:r>
        <w:rPr>
          <w:rFonts w:eastAsia="Times New Roman" w:cs="Times New Roman"/>
          <w:szCs w:val="24"/>
        </w:rPr>
        <w:t>επιτροπής</w:t>
      </w:r>
      <w:r>
        <w:rPr>
          <w:rFonts w:eastAsia="Times New Roman" w:cs="Times New Roman"/>
          <w:szCs w:val="24"/>
        </w:rPr>
        <w:t xml:space="preserve">, εξήγησε </w:t>
      </w:r>
      <w:r>
        <w:rPr>
          <w:rFonts w:eastAsia="Times New Roman" w:cs="Times New Roman"/>
          <w:szCs w:val="24"/>
        </w:rPr>
        <w:t>ποια τροπολογία θα φέρει, ήρθε στην Ολομέλεια σήμερα, τοποθετήθηκε επί της τροπολογίας και δεν μας δίνει κανένα δικαίωμα να μην ενθαρρύνουμε τέτοιες κοινοβουλευτικές πρακτικές. Τις ενθαρρύνουμε. Δευτερευόντως τις στηρίζουμε, επί της ουσίας.</w:t>
      </w:r>
    </w:p>
    <w:p w14:paraId="5DC78BA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Και έρχομαι να </w:t>
      </w:r>
      <w:r>
        <w:rPr>
          <w:rFonts w:eastAsia="Times New Roman" w:cs="Times New Roman"/>
          <w:szCs w:val="24"/>
        </w:rPr>
        <w:t xml:space="preserve">πω εδώ ό,τι είπα και στην τοποθέτησή μου. Η νομοθέτηση για τη νομοθέτηση δεν λέει και πολλά πράγματα. Μπορεί πράγματι να έχει αναρτηθεί ο δασικός χάρτης της χώρας σε ποσοστό περίπου 35%, αλλά έχει δημιουργήσει και πλείστα όσα προβλήματα. Επιτέθηκε ο κ. </w:t>
      </w:r>
      <w:proofErr w:type="spellStart"/>
      <w:r>
        <w:rPr>
          <w:rFonts w:eastAsia="Times New Roman" w:cs="Times New Roman"/>
          <w:szCs w:val="24"/>
        </w:rPr>
        <w:t>Φάμ</w:t>
      </w:r>
      <w:r>
        <w:rPr>
          <w:rFonts w:eastAsia="Times New Roman" w:cs="Times New Roman"/>
          <w:szCs w:val="24"/>
        </w:rPr>
        <w:t>ελλος</w:t>
      </w:r>
      <w:proofErr w:type="spellEnd"/>
      <w:r>
        <w:rPr>
          <w:rFonts w:eastAsia="Times New Roman" w:cs="Times New Roman"/>
          <w:szCs w:val="24"/>
        </w:rPr>
        <w:t xml:space="preserve"> στην κ</w:t>
      </w:r>
      <w:r>
        <w:rPr>
          <w:rFonts w:eastAsia="Times New Roman" w:cs="Times New Roman"/>
          <w:szCs w:val="24"/>
        </w:rPr>
        <w:t>.</w:t>
      </w:r>
      <w:r>
        <w:rPr>
          <w:rFonts w:eastAsia="Times New Roman" w:cs="Times New Roman"/>
          <w:szCs w:val="24"/>
        </w:rPr>
        <w:t xml:space="preserve"> Αραμπατζή και λέει «τα πρόστιμα και τα παράβολα που προβλέπατε εσείς ήταν μεγάλα». Ήταν, όμως, πολύ διαφορετικός ο βαθμός </w:t>
      </w:r>
      <w:proofErr w:type="spellStart"/>
      <w:r>
        <w:rPr>
          <w:rFonts w:eastAsia="Times New Roman" w:cs="Times New Roman"/>
          <w:szCs w:val="24"/>
        </w:rPr>
        <w:t>καταναγκαστικότητας</w:t>
      </w:r>
      <w:proofErr w:type="spellEnd"/>
      <w:r>
        <w:rPr>
          <w:rFonts w:eastAsia="Times New Roman" w:cs="Times New Roman"/>
          <w:szCs w:val="24"/>
        </w:rPr>
        <w:t xml:space="preserve"> των δικών μας διατάξεων -εννοώ της προηγούμενης κυβέρνησης- ήταν δηλαδή προαιρετική η συμμετοχή των </w:t>
      </w:r>
      <w:r>
        <w:rPr>
          <w:rFonts w:eastAsia="Times New Roman" w:cs="Times New Roman"/>
          <w:szCs w:val="24"/>
        </w:rPr>
        <w:t xml:space="preserve">αγροτών, κύριε Υπουργέ, ενώ σήμερα είναι απολύτως καταναγκαστική. Διότι δεν θα χάσουν μόνο τις επιδοτήσεις τους, θα χάσουν και τα ίδια τα κτήματά τους, αν δεν προσέλθουν σ’ αυτά που οι δικοί σας νόμοι προβλέπουν. </w:t>
      </w:r>
    </w:p>
    <w:p w14:paraId="5DC78BA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Και ενώ ο ίδιος ο νόμος για τους δασικούς </w:t>
      </w:r>
      <w:r>
        <w:rPr>
          <w:rFonts w:eastAsia="Times New Roman" w:cs="Times New Roman"/>
          <w:szCs w:val="24"/>
        </w:rPr>
        <w:t>χάρτες έχει μια φιλοσοφία, ότι δεν αποκαθηλώνονται οι πράξεις της διοίκησης απ’ αυτόν τον νόμο, έρχεται η ουσία των πραγμάτων να ακυρώσει πράξεις της διοίκησης. Τι γίνεται σήμερα; Βεβαίως, καλώς κάνει και δίνει μεγαλύτερες προθεσμίες, για να διασωθούν κάπο</w:t>
      </w:r>
      <w:r>
        <w:rPr>
          <w:rFonts w:eastAsia="Times New Roman" w:cs="Times New Roman"/>
          <w:szCs w:val="24"/>
        </w:rPr>
        <w:t>ιες επιδοτήσεις, να αποφασίσουν και οι αγρότες τι θα κάνουν, ποιο εργαλείο θα χρησιμοποιήσουν, αν θα πάνε στις αντιρρήσεις. Και εδώ χρειάζεται η παρέμβαση. Χρειάζεται με υπουργικές αποφάσεις και διευκρινιστικές εγκυκλίους</w:t>
      </w:r>
      <w:r>
        <w:rPr>
          <w:rFonts w:eastAsia="Times New Roman" w:cs="Times New Roman"/>
          <w:szCs w:val="24"/>
        </w:rPr>
        <w:t>,</w:t>
      </w:r>
      <w:r>
        <w:rPr>
          <w:rFonts w:eastAsia="Times New Roman" w:cs="Times New Roman"/>
          <w:szCs w:val="24"/>
        </w:rPr>
        <w:t xml:space="preserve"> ο Αναπληρωτής σας να αναγνωρίσει </w:t>
      </w:r>
      <w:r>
        <w:rPr>
          <w:rFonts w:eastAsia="Times New Roman" w:cs="Times New Roman"/>
          <w:szCs w:val="24"/>
        </w:rPr>
        <w:t xml:space="preserve">επιτέλους όλες τις διοικητικές πράξεις τουλάχιστον προ του Συντάγματος του 1975. </w:t>
      </w:r>
    </w:p>
    <w:p w14:paraId="5DC78BA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Διότι τι γίνεται σήμερα; Ενώ το νομοσχέδιο ισχυρίζεται ότι δεν αποκαθηλώνει τις διοικητικές πράξεις, προσφεύγει είτε στην Επιτροπή Πρόδηλων Λαθών είτε στην Επιτροπή Αντιρρήσε</w:t>
      </w:r>
      <w:r>
        <w:rPr>
          <w:rFonts w:eastAsia="Times New Roman" w:cs="Times New Roman"/>
          <w:szCs w:val="24"/>
        </w:rPr>
        <w:t xml:space="preserve">ων ο αγρότης και εκεί η ίδια η διοίκηση δεν λαμβάνει υπ’ </w:t>
      </w:r>
      <w:proofErr w:type="spellStart"/>
      <w:r>
        <w:rPr>
          <w:rFonts w:eastAsia="Times New Roman" w:cs="Times New Roman"/>
          <w:szCs w:val="24"/>
        </w:rPr>
        <w:t>όψιν</w:t>
      </w:r>
      <w:proofErr w:type="spellEnd"/>
      <w:r>
        <w:rPr>
          <w:rFonts w:eastAsia="Times New Roman" w:cs="Times New Roman"/>
          <w:szCs w:val="24"/>
        </w:rPr>
        <w:t xml:space="preserve"> της τις διοικητικές πράξεις, τις απορρίπτει για τυπικούς λόγους και τον σπρώχνει να πάει στο επόμενο εργαλείο ή στην εξαγορά, όπως είναι η επιθυμία και η βούληση της Κυβέρνησης, προκειμένου να ε</w:t>
      </w:r>
      <w:r>
        <w:rPr>
          <w:rFonts w:eastAsia="Times New Roman" w:cs="Times New Roman"/>
          <w:szCs w:val="24"/>
        </w:rPr>
        <w:t>ισπράξει κάποια χρήματα. Αυτό είναι άδικο, γιατί μιλάμε για εκτάσεις</w:t>
      </w:r>
      <w:r>
        <w:rPr>
          <w:rFonts w:eastAsia="Times New Roman" w:cs="Times New Roman"/>
          <w:szCs w:val="24"/>
        </w:rPr>
        <w:t>,</w:t>
      </w:r>
      <w:r>
        <w:rPr>
          <w:rFonts w:eastAsia="Times New Roman" w:cs="Times New Roman"/>
          <w:szCs w:val="24"/>
        </w:rPr>
        <w:t xml:space="preserve"> οι οποίες έχουν μεταβιβαστεί τρεις, τέσσερις φορές, έχουν φορολογηθεί αντίστοιχες φορές και εν πάση </w:t>
      </w:r>
      <w:proofErr w:type="spellStart"/>
      <w:r>
        <w:rPr>
          <w:rFonts w:eastAsia="Times New Roman" w:cs="Times New Roman"/>
          <w:szCs w:val="24"/>
        </w:rPr>
        <w:t>περιπτώσει</w:t>
      </w:r>
      <w:proofErr w:type="spellEnd"/>
      <w:r>
        <w:rPr>
          <w:rFonts w:eastAsia="Times New Roman" w:cs="Times New Roman"/>
          <w:szCs w:val="24"/>
        </w:rPr>
        <w:t>, προέκυψαν -και λέω τα χαρακτηριστικά παραδείγματα των απαλλοτριώσεων και τ</w:t>
      </w:r>
      <w:r>
        <w:rPr>
          <w:rFonts w:eastAsia="Times New Roman" w:cs="Times New Roman"/>
          <w:szCs w:val="24"/>
        </w:rPr>
        <w:t>ων εκχερσώσεων με άδειες της διοίκησης- με απόφαση της ίδιας της διοίκησης. Δεν μπορεί η ίδια η διοίκηση σήμερα να ακυρώνει τις δικές της πράξεις, επειδή ο νόμος ενδεχομένως είναι ατελής και επειδή προβλέπει μόνο τα αποτελέσματα των αναδασμών και των εποικ</w:t>
      </w:r>
      <w:r>
        <w:rPr>
          <w:rFonts w:eastAsia="Times New Roman" w:cs="Times New Roman"/>
          <w:szCs w:val="24"/>
        </w:rPr>
        <w:t xml:space="preserve">ισμών. </w:t>
      </w:r>
    </w:p>
    <w:p w14:paraId="5DC78BA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Είπε κάποια πράγματα ο Υπουργός. Θέλω να πιστεύω ότι θα του μεταφέρετε και θα εκδοθούν οι απαιτούμενες υπουργικές αποφάσεις και οι διευκρινιστικές εγκύκλιοι, γιατί από εδώ και πέρα πλέον</w:t>
      </w:r>
      <w:r>
        <w:rPr>
          <w:rFonts w:eastAsia="Times New Roman" w:cs="Times New Roman"/>
          <w:szCs w:val="24"/>
        </w:rPr>
        <w:t>,</w:t>
      </w:r>
      <w:r>
        <w:rPr>
          <w:rFonts w:eastAsia="Times New Roman" w:cs="Times New Roman"/>
          <w:szCs w:val="24"/>
        </w:rPr>
        <w:t xml:space="preserve"> όσο οι προθεσμίες θα τελειώνουν, η κάθε περίπτωση καθίσταται</w:t>
      </w:r>
      <w:r>
        <w:rPr>
          <w:rFonts w:eastAsia="Times New Roman" w:cs="Times New Roman"/>
          <w:szCs w:val="24"/>
        </w:rPr>
        <w:t xml:space="preserve"> σχεδόν μοναδική και από το να σπρώξουμε εκατοντάδες χιλιάδες αγρότες στο Συμβούλιο της Επικρατείας, καλύτερα θα ήταν νόμιμα, συνταγματικά και χωρίς να κάνετε εκπτώσεις στην πολιτική σας, να λύσετε αυτό το πρόβλημα. </w:t>
      </w:r>
    </w:p>
    <w:p w14:paraId="5DC78BA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Ας πούμε, κύριε Υπουργέ, εάν είχατε χαρ</w:t>
      </w:r>
      <w:r>
        <w:rPr>
          <w:rFonts w:eastAsia="Times New Roman" w:cs="Times New Roman"/>
          <w:szCs w:val="24"/>
        </w:rPr>
        <w:t>τογραφήσει τις βοσκήσιμες γαίες -γιατί λέτε ότι παράγετε νομοθετήματα- όπως εμείς είχαμε δεσμευτεί μέχρι τις 31 Δεκεμβρίου 2017 και δεν τις είχατε μεταβιβάσει μέχρι τις 31 Ιανουαρίου 2019 και να δώσετε νέα παράταση, εφόσον λέτε ότι οι τεχνικές επιτροπές μπ</w:t>
      </w:r>
      <w:r>
        <w:rPr>
          <w:rFonts w:eastAsia="Times New Roman" w:cs="Times New Roman"/>
          <w:szCs w:val="24"/>
        </w:rPr>
        <w:t xml:space="preserve">ορούν να διαβουλεύονται μέχρι τον Μάρτιο του 2019 πλέον, τουλάχιστον θα είχαμε σώσει απ’ αυτή την ιστορία τους κτηνοτρόφους. Θα είχαν χαρτογραφηθεί οι βοσκήσιμες γαίες και δεν θα φαίνονταν δασικές, όπως φαίνονται σήμερα. </w:t>
      </w:r>
    </w:p>
    <w:p w14:paraId="5DC78BA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Άρα η ατελής παραγωγή νομοθετημάτω</w:t>
      </w:r>
      <w:r>
        <w:rPr>
          <w:rFonts w:eastAsia="Times New Roman" w:cs="Times New Roman"/>
          <w:szCs w:val="24"/>
        </w:rPr>
        <w:t>ν δημιουργεί σοβαρά προβλήματα. Θέλω να ελπίζω ότι δεν θα πάμε σε μια καθαρά φοροεισπρακτική πολιτική και να θέσουμε σε κίνδυνο το σύνολο των γαιών και τη συνολική μείωσή τους, γιατί αυτό θα δημιουργήσει και μεγάλα προβλήματα στο σύνολο των επιδοτήσεων και</w:t>
      </w:r>
      <w:r>
        <w:rPr>
          <w:rFonts w:eastAsia="Times New Roman" w:cs="Times New Roman"/>
          <w:szCs w:val="24"/>
        </w:rPr>
        <w:t xml:space="preserve"> έρχεται και η αναθεώρηση της νέας Κοινής Αγροτικής Πολιτικής το 2021, όπου οι εταίροι μας και κυρίως τα νέα μέλη ζητούν πολύ περισσότερα. </w:t>
      </w:r>
    </w:p>
    <w:p w14:paraId="5DC78BA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παρά το γεγονός ότι δεν λύνετ</w:t>
      </w:r>
      <w:r>
        <w:rPr>
          <w:rFonts w:eastAsia="Times New Roman" w:cs="Times New Roman"/>
          <w:szCs w:val="24"/>
        </w:rPr>
        <w:t>ε</w:t>
      </w:r>
      <w:r>
        <w:rPr>
          <w:rFonts w:eastAsia="Times New Roman" w:cs="Times New Roman"/>
          <w:szCs w:val="24"/>
        </w:rPr>
        <w:t xml:space="preserve"> το πρόβλημα και επειδή ευελπιστούμε ότι μπορεί να λυθεί</w:t>
      </w:r>
      <w:r>
        <w:rPr>
          <w:rFonts w:eastAsia="Times New Roman" w:cs="Times New Roman"/>
          <w:szCs w:val="24"/>
        </w:rPr>
        <w:t>, εάν υπάρχει πολιτική βούληση έναντι του αγροτικού κόσμου που αγωνιά, θα υπερψηφίσουμε μόνο τη συγκεκριμένη τροπολογία.</w:t>
      </w:r>
    </w:p>
    <w:p w14:paraId="5DC78BB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Κύριε Πρόεδρε, για το νομοσχέδιο έγινε εξαντλητική συζήτηση στις </w:t>
      </w:r>
      <w:r>
        <w:rPr>
          <w:rFonts w:eastAsia="Times New Roman" w:cs="Times New Roman"/>
          <w:szCs w:val="24"/>
        </w:rPr>
        <w:t>ε</w:t>
      </w:r>
      <w:r>
        <w:rPr>
          <w:rFonts w:eastAsia="Times New Roman" w:cs="Times New Roman"/>
          <w:szCs w:val="24"/>
        </w:rPr>
        <w:t>πιτροπές και σήμερα στην Ολομέλεια. Επί της αρχής βεβαίως θα το ψηφίσ</w:t>
      </w:r>
      <w:r>
        <w:rPr>
          <w:rFonts w:eastAsia="Times New Roman" w:cs="Times New Roman"/>
          <w:szCs w:val="24"/>
        </w:rPr>
        <w:t xml:space="preserve">ουμε και πολλά άρθρα του θα ψηφίσουμε. Όμως εκφράσαμε και στις </w:t>
      </w:r>
      <w:r>
        <w:rPr>
          <w:rFonts w:eastAsia="Times New Roman" w:cs="Times New Roman"/>
          <w:szCs w:val="24"/>
        </w:rPr>
        <w:t>ε</w:t>
      </w:r>
      <w:r>
        <w:rPr>
          <w:rFonts w:eastAsia="Times New Roman" w:cs="Times New Roman"/>
          <w:szCs w:val="24"/>
        </w:rPr>
        <w:t xml:space="preserve">πιτροπές και σήμερα εδώ αντιρρήσεις για την αρμόδια αρχή, αντιρρήσεις για τα χρονοδιαγράμματα σε συνδυασμό με τις προβλέψεις του νομοσχεδίου και τα όσα ανακοινώσατε στο ολιστικό πρόγραμμα στο </w:t>
      </w:r>
      <w:r>
        <w:rPr>
          <w:rFonts w:eastAsia="Times New Roman" w:cs="Times New Roman"/>
          <w:szCs w:val="24"/>
        </w:rPr>
        <w:t xml:space="preserve">Υπουργικό Συμβούλιο, γι’ αυτό και ορισμένα άρθρα δεν θα μπορέσουμε να τα υπερψηφίσουμε. </w:t>
      </w:r>
    </w:p>
    <w:p w14:paraId="5DC78BB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Ζητήσαμε μια τεχνική αλλαγή στο άρθρο 19 -η πρόβλεψη υπάρχει και στο άρθρο 17-, να βάλετε τη συμμετοχή του </w:t>
      </w:r>
      <w:proofErr w:type="spellStart"/>
      <w:r>
        <w:rPr>
          <w:rFonts w:eastAsia="Times New Roman" w:cs="Times New Roman"/>
          <w:szCs w:val="24"/>
        </w:rPr>
        <w:t>βιοντίζελ</w:t>
      </w:r>
      <w:proofErr w:type="spellEnd"/>
      <w:r>
        <w:rPr>
          <w:rFonts w:eastAsia="Times New Roman" w:cs="Times New Roman"/>
          <w:szCs w:val="24"/>
        </w:rPr>
        <w:t xml:space="preserve"> στα συμβατικά καύσιμα, στο ντίζελ, να είναι από 6,</w:t>
      </w:r>
      <w:r>
        <w:rPr>
          <w:rFonts w:eastAsia="Times New Roman" w:cs="Times New Roman"/>
          <w:szCs w:val="24"/>
        </w:rPr>
        <w:t xml:space="preserve">9% μέχρι 7,1% για τις μεταφορές μέχρι το 2020. Μας είπατε ότι είναι καθαρά τεχνικός όρος. Οι παραγωγοί </w:t>
      </w:r>
      <w:proofErr w:type="spellStart"/>
      <w:r>
        <w:rPr>
          <w:rFonts w:eastAsia="Times New Roman" w:cs="Times New Roman"/>
          <w:szCs w:val="24"/>
        </w:rPr>
        <w:t>βιοκαυσίμων</w:t>
      </w:r>
      <w:proofErr w:type="spellEnd"/>
      <w:r>
        <w:rPr>
          <w:rFonts w:eastAsia="Times New Roman" w:cs="Times New Roman"/>
          <w:szCs w:val="24"/>
        </w:rPr>
        <w:t xml:space="preserve"> ανησυχούν. Δίνουν χρήματα στους αγρότες που δεν καλλιεργούν γαίες υψηλής παραγωγικότητας. Μπορούσατε να το λύσετε με αυτόν τον τεχνικό τρόπο </w:t>
      </w:r>
      <w:r>
        <w:rPr>
          <w:rFonts w:eastAsia="Times New Roman" w:cs="Times New Roman"/>
          <w:szCs w:val="24"/>
        </w:rPr>
        <w:t xml:space="preserve">το ζήτημα και να είναι όλοι ήσυχοι, και οι παραγωγοί και οι αγρότες και η αγορά. Επιλέγετε να μείνετε στο 7%. </w:t>
      </w:r>
    </w:p>
    <w:p w14:paraId="5DC78BB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Κλείνω λέγοντας ότι ο θαλάσσιος χωροταξικός σχεδιασμός είναι ένα πολύ σπουδαίο ζήτημα για να το αντιμετωπίζουμε απλώς ως ενσωμάτωση μιας </w:t>
      </w:r>
      <w:r>
        <w:rPr>
          <w:rFonts w:eastAsia="Times New Roman" w:cs="Times New Roman"/>
          <w:szCs w:val="24"/>
        </w:rPr>
        <w:t>ο</w:t>
      </w:r>
      <w:r>
        <w:rPr>
          <w:rFonts w:eastAsia="Times New Roman" w:cs="Times New Roman"/>
          <w:szCs w:val="24"/>
        </w:rPr>
        <w:t>δηγίας.</w:t>
      </w:r>
    </w:p>
    <w:p w14:paraId="5DC78BB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DC78BB4" w14:textId="77777777" w:rsidR="00A02DB2" w:rsidRDefault="00AC477D">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 xml:space="preserve">Και εμείς σας ευχαριστούμε. </w:t>
      </w:r>
    </w:p>
    <w:p w14:paraId="5DC78BB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Αρβανιτίδης</w:t>
      </w:r>
      <w:proofErr w:type="spellEnd"/>
      <w:r>
        <w:rPr>
          <w:rFonts w:eastAsia="Times New Roman" w:cs="Times New Roman"/>
          <w:szCs w:val="24"/>
        </w:rPr>
        <w:t xml:space="preserve"> έχει τον λόγο.</w:t>
      </w:r>
    </w:p>
    <w:p w14:paraId="5DC78BB6" w14:textId="77777777" w:rsidR="00A02DB2" w:rsidRDefault="00AC477D">
      <w:pPr>
        <w:spacing w:line="600" w:lineRule="auto"/>
        <w:ind w:firstLine="720"/>
        <w:jc w:val="both"/>
        <w:rPr>
          <w:rFonts w:eastAsia="Times New Roman" w:cs="Times New Roman"/>
          <w:szCs w:val="24"/>
        </w:rPr>
      </w:pPr>
      <w:r w:rsidRPr="009D33B5">
        <w:rPr>
          <w:rFonts w:eastAsia="Times New Roman" w:cs="Times New Roman"/>
          <w:b/>
          <w:szCs w:val="24"/>
        </w:rPr>
        <w:t>ΓΕΩΡΓΙΟΣ ΑΡΒΑΝΙΤΙΔΗΣ:</w:t>
      </w:r>
      <w:r>
        <w:rPr>
          <w:rFonts w:eastAsia="Times New Roman" w:cs="Times New Roman"/>
          <w:szCs w:val="24"/>
        </w:rPr>
        <w:t xml:space="preserve"> Ευχαριστώ πολύ, κύριε Πρόεδρε.</w:t>
      </w:r>
    </w:p>
    <w:p w14:paraId="5DC78BB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Δυστυχώς, λείπει ο κ. </w:t>
      </w:r>
      <w:proofErr w:type="spellStart"/>
      <w:r>
        <w:rPr>
          <w:rFonts w:eastAsia="Times New Roman" w:cs="Times New Roman"/>
          <w:szCs w:val="24"/>
        </w:rPr>
        <w:t>Ξυδάκης</w:t>
      </w:r>
      <w:proofErr w:type="spellEnd"/>
      <w:r>
        <w:rPr>
          <w:rFonts w:eastAsia="Times New Roman" w:cs="Times New Roman"/>
          <w:szCs w:val="24"/>
        </w:rPr>
        <w:t xml:space="preserve">, ο Κοινοβουλευτικός Εκπρόσωπος του ΣΥΡΙΖΑ, γιατί ήθελα να </w:t>
      </w:r>
      <w:r>
        <w:rPr>
          <w:rFonts w:eastAsia="Times New Roman" w:cs="Times New Roman"/>
          <w:szCs w:val="24"/>
        </w:rPr>
        <w:t xml:space="preserve">του θυμίσω ορισμένα πράγματα. Μας </w:t>
      </w:r>
      <w:proofErr w:type="spellStart"/>
      <w:r>
        <w:rPr>
          <w:rFonts w:eastAsia="Times New Roman" w:cs="Times New Roman"/>
          <w:szCs w:val="24"/>
        </w:rPr>
        <w:t>ξαναεγκάλεσε</w:t>
      </w:r>
      <w:proofErr w:type="spellEnd"/>
      <w:r>
        <w:rPr>
          <w:rFonts w:eastAsia="Times New Roman" w:cs="Times New Roman"/>
          <w:szCs w:val="24"/>
        </w:rPr>
        <w:t xml:space="preserve"> ως παλαιό κομματικό σύστημα η «πρώτη φορά Αριστερά», η οποία δίδαξε ψέματα, αυταπάτες, ψευδαισθήσεις, κυβιστήσεις, ό,τι χαρακτηρισμό μπορεί να πει κάποιος. Βέβαια, κατά τον κ. Καματερό, δεν είχε εργαλεία, τα ο</w:t>
      </w:r>
      <w:r>
        <w:rPr>
          <w:rFonts w:eastAsia="Times New Roman" w:cs="Times New Roman"/>
          <w:szCs w:val="24"/>
        </w:rPr>
        <w:t>ποία τα φτιάχνει τώρα, εδώ και τριάμισι χρόνια. Θα έπρεπε να θυμηθεί, όμως, ότι η περίοδος που άκριτα την «τσουβαλιάζει», η περίοδος 1981-1989, δηλαδή επτά-οκτώ χρόνια -τα μισά από τα τριάμισι- ήταν μία περίοδος που έστησε το κοινωνικό κράτος, βάθυνε τη δη</w:t>
      </w:r>
      <w:r>
        <w:rPr>
          <w:rFonts w:eastAsia="Times New Roman" w:cs="Times New Roman"/>
          <w:szCs w:val="24"/>
        </w:rPr>
        <w:t xml:space="preserve">μοκρατία στη χώρα, έδωσε αξιοπρέπεια στους μισούς Έλληνες. </w:t>
      </w:r>
    </w:p>
    <w:p w14:paraId="5DC78BB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Αυτή η περίοδος, λοιπόν, πρέπει να εξισωθεί με την περίοδο 1989-1993. Το ίδιο πράγμα είναι; Όταν ήρθε, λοιπόν, η περίοδος από το 1993 μέχρι το 2000 και έγινε η Ελλάδα των έργων, των Ολυμπιακών, τη</w:t>
      </w:r>
      <w:r>
        <w:rPr>
          <w:rFonts w:eastAsia="Times New Roman" w:cs="Times New Roman"/>
          <w:szCs w:val="24"/>
        </w:rPr>
        <w:t>ς γέφυρας Ρίου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Αντιρρίου, του </w:t>
      </w:r>
      <w:r>
        <w:rPr>
          <w:rFonts w:eastAsia="Times New Roman" w:cs="Times New Roman"/>
          <w:szCs w:val="24"/>
        </w:rPr>
        <w:t>μ</w:t>
      </w:r>
      <w:r>
        <w:rPr>
          <w:rFonts w:eastAsia="Times New Roman" w:cs="Times New Roman"/>
          <w:szCs w:val="24"/>
        </w:rPr>
        <w:t>ετρό, των οδικών αξόνων, είναι η ίδια περίοδος με την περίοδο 2004-2009, η οποία «ξεχαρβάλωσε» τα δημόσια οικονομικά, δημιούργησε αυτό το δυσθεώρητο έλλειμμα, το οποίο για κάποιον λόγο ξεχνάτε; Αυτά έτσι, για να αποκαταστήσ</w:t>
      </w:r>
      <w:r>
        <w:rPr>
          <w:rFonts w:eastAsia="Times New Roman" w:cs="Times New Roman"/>
          <w:szCs w:val="24"/>
        </w:rPr>
        <w:t>ουμε τη σοβαρότητα της συζήτησης. Γιατί εγώ είμαι απ’ αυτούς που δέχομαι χρόνο-χρόνο να δούμε και ποιες ήταν οι επιλογές. Γιατί, εάν δεν το κάνουμε αυτό προς τα πίσω, δεν πρόκειται να πάμε πουθενά προς τα μπροστά μόνο με καταγγελίες.</w:t>
      </w:r>
    </w:p>
    <w:p w14:paraId="5DC78BB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Να έρθω τώρα στην «πρώτη φορά Αριστερά» που νομοθετεί. Τώρα τελικά αυτό είναι ανέκδοτο. Δυο παραδείγματα θα σας φέρω. Ο αξιότιμος κύριος Υπουργός μιλούσε εδώ από το Βήμα για τροπολογία την οποία δεν είχε καταθέσει, για τα υδροηλεκτρικά. Ανέπτυσσε δηλαδή απ</w:t>
      </w:r>
      <w:r>
        <w:rPr>
          <w:rFonts w:eastAsia="Times New Roman" w:cs="Times New Roman"/>
          <w:szCs w:val="24"/>
        </w:rPr>
        <w:t xml:space="preserve">ό εδώ κάτι που δεν είχε καταθέσει. </w:t>
      </w:r>
    </w:p>
    <w:p w14:paraId="5DC78BBA"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Το δεύτερο, το πιο αστείο είναι ότι τόσοι άνθρωποι, εξαιρετικά παιδιά, πιστεύω, με κατάρτιση, -πάνω από δέκα συνεργάτες του Υπουργού βρίσκονται σήμερα εδώ- στην έκθεση για τις ρυθμίσεις συνεπειών της τροπολογίας 1612, στ</w:t>
      </w:r>
      <w:r>
        <w:rPr>
          <w:rFonts w:eastAsia="Times New Roman" w:cs="Times New Roman"/>
          <w:szCs w:val="24"/>
        </w:rPr>
        <w:t>ις σελίδες 27-28, αναπτύσσουν σε πέντε σειρές ρυθμίσεις για το ΙΓΜΕ, που δεν υπάρχουν.</w:t>
      </w:r>
    </w:p>
    <w:p w14:paraId="5DC78BB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Διαβάζω επί λέξη: «Τέλος, η ρύθμιση που αφορά τον υπολογισμό αποδοχών των υπαλλήλων του Ινστιτούτου Γεωλογικών και Μεταλλευτικών Ερευνών, ΙΓΜΕ, κρίνεται απαραίτητη, προκ</w:t>
      </w:r>
      <w:r>
        <w:rPr>
          <w:rFonts w:eastAsia="Times New Roman" w:cs="Times New Roman"/>
          <w:szCs w:val="24"/>
        </w:rPr>
        <w:t xml:space="preserve">ειμένου να συμμορφωθεί με την υπ’ αριθμόν 113/2017 απόφαση του Αρείου Πάγου (Β2 Πολιτικό Τμήμα, </w:t>
      </w:r>
      <w:proofErr w:type="spellStart"/>
      <w:r>
        <w:rPr>
          <w:rFonts w:eastAsia="Times New Roman" w:cs="Times New Roman"/>
          <w:szCs w:val="24"/>
        </w:rPr>
        <w:t>ΝοΒ</w:t>
      </w:r>
      <w:proofErr w:type="spellEnd"/>
      <w:r>
        <w:rPr>
          <w:rFonts w:eastAsia="Times New Roman" w:cs="Times New Roman"/>
          <w:szCs w:val="24"/>
        </w:rPr>
        <w:t xml:space="preserve"> 2017, σελ. 631) η οποία έκρινε αντισυνταγματική τη δεύτερη περικοπή του ν.4093/2012 στους μισθούς του προσωπικού που υπηρετεί στα </w:t>
      </w:r>
      <w:r>
        <w:rPr>
          <w:rFonts w:eastAsia="Times New Roman" w:cs="Times New Roman"/>
          <w:szCs w:val="24"/>
        </w:rPr>
        <w:t>ΝΠΙΔ</w:t>
      </w:r>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ημοσίου.».</w:t>
      </w:r>
    </w:p>
    <w:p w14:paraId="5DC78BBC" w14:textId="77777777" w:rsidR="00A02DB2" w:rsidRDefault="00AC477D">
      <w:pPr>
        <w:spacing w:line="600" w:lineRule="auto"/>
        <w:ind w:firstLine="720"/>
        <w:contextualSpacing/>
        <w:jc w:val="both"/>
        <w:rPr>
          <w:rFonts w:eastAsia="Times New Roman" w:cs="Times New Roman"/>
          <w:szCs w:val="24"/>
        </w:rPr>
      </w:pPr>
      <w:r>
        <w:rPr>
          <w:rFonts w:eastAsia="Times New Roman" w:cs="Times New Roman"/>
          <w:szCs w:val="24"/>
        </w:rPr>
        <w:t>Περιγ</w:t>
      </w:r>
      <w:r>
        <w:rPr>
          <w:rFonts w:eastAsia="Times New Roman" w:cs="Times New Roman"/>
          <w:szCs w:val="24"/>
        </w:rPr>
        <w:t xml:space="preserve">ράφετε εδώ μέσα, στις σελίδες 27 </w:t>
      </w:r>
      <w:r w:rsidRPr="00F331DF">
        <w:rPr>
          <w:rFonts w:eastAsia="Times New Roman"/>
          <w:bCs/>
        </w:rPr>
        <w:t>και</w:t>
      </w:r>
      <w:r>
        <w:rPr>
          <w:rFonts w:eastAsia="Times New Roman" w:cs="Times New Roman"/>
          <w:szCs w:val="24"/>
        </w:rPr>
        <w:t xml:space="preserve"> 28, ρυθμίσεις που δεν υπάρχουν στην τροπολογία. </w:t>
      </w:r>
    </w:p>
    <w:p w14:paraId="5DC78BBD" w14:textId="77777777" w:rsidR="00A02DB2" w:rsidRDefault="00AC477D">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Είναι τρέιλερ από επόμενο νομοσχέδιο. </w:t>
      </w:r>
    </w:p>
    <w:p w14:paraId="5DC78BBE" w14:textId="77777777" w:rsidR="00A02DB2" w:rsidRDefault="00AC477D">
      <w:pPr>
        <w:spacing w:line="600" w:lineRule="auto"/>
        <w:ind w:firstLine="720"/>
        <w:contextualSpacing/>
        <w:jc w:val="both"/>
        <w:rPr>
          <w:rFonts w:eastAsia="Times New Roman" w:cs="Times New Roman"/>
          <w:szCs w:val="24"/>
        </w:rPr>
      </w:pPr>
      <w:r w:rsidRPr="00F81E3F">
        <w:rPr>
          <w:rFonts w:eastAsia="Times New Roman" w:cs="Times New Roman"/>
          <w:b/>
          <w:szCs w:val="24"/>
        </w:rPr>
        <w:t>ΓΕΩΡΓΙΟΣ ΑΡΒΑΝΙΤΙΔΗΣ:</w:t>
      </w:r>
      <w:r>
        <w:rPr>
          <w:rFonts w:eastAsia="Times New Roman" w:cs="Times New Roman"/>
          <w:szCs w:val="24"/>
        </w:rPr>
        <w:t xml:space="preserve"> Αυτή, λοιπόν, είναι η «</w:t>
      </w:r>
      <w:r>
        <w:rPr>
          <w:rFonts w:eastAsia="Times New Roman" w:cs="Times New Roman"/>
          <w:szCs w:val="24"/>
        </w:rPr>
        <w:t>π</w:t>
      </w:r>
      <w:r>
        <w:rPr>
          <w:rFonts w:eastAsia="Times New Roman" w:cs="Times New Roman"/>
          <w:szCs w:val="24"/>
        </w:rPr>
        <w:t xml:space="preserve">ρώτη φορά Αριστερά». Αυτή είναι η σοβαρότητα, το </w:t>
      </w:r>
      <w:proofErr w:type="spellStart"/>
      <w:r>
        <w:rPr>
          <w:rFonts w:eastAsia="Times New Roman" w:cs="Times New Roman"/>
          <w:szCs w:val="24"/>
        </w:rPr>
        <w:t>οθρό</w:t>
      </w:r>
      <w:proofErr w:type="spellEnd"/>
      <w:r>
        <w:rPr>
          <w:rFonts w:eastAsia="Times New Roman" w:cs="Times New Roman"/>
          <w:szCs w:val="24"/>
        </w:rPr>
        <w:t xml:space="preserve"> </w:t>
      </w:r>
      <w:proofErr w:type="spellStart"/>
      <w:r>
        <w:rPr>
          <w:rFonts w:eastAsia="Times New Roman" w:cs="Times New Roman"/>
          <w:szCs w:val="24"/>
        </w:rPr>
        <w:t>νομοθετείν</w:t>
      </w:r>
      <w:proofErr w:type="spellEnd"/>
      <w:r>
        <w:rPr>
          <w:rFonts w:eastAsia="Times New Roman" w:cs="Times New Roman"/>
          <w:szCs w:val="24"/>
        </w:rPr>
        <w:t>, το</w:t>
      </w:r>
      <w:r>
        <w:rPr>
          <w:rFonts w:eastAsia="Times New Roman" w:cs="Times New Roman"/>
          <w:szCs w:val="24"/>
        </w:rPr>
        <w:t xml:space="preserve"> νέο παράδειγμα. Αυτή ε</w:t>
      </w:r>
      <w:r w:rsidRPr="00D66BCA">
        <w:rPr>
          <w:rFonts w:eastAsia="Times New Roman"/>
          <w:bCs/>
        </w:rPr>
        <w:t>ίναι</w:t>
      </w:r>
      <w:r>
        <w:rPr>
          <w:rFonts w:eastAsia="Times New Roman" w:cs="Times New Roman"/>
          <w:szCs w:val="24"/>
        </w:rPr>
        <w:t xml:space="preserve"> η σοβαρή νομοθεσία, που δημιουργεί θεσμικό πλαίσιο, </w:t>
      </w:r>
      <w:r w:rsidRPr="006D0B78">
        <w:rPr>
          <w:rFonts w:eastAsia="Times New Roman" w:cs="Times New Roman"/>
          <w:bCs/>
          <w:shd w:val="clear" w:color="auto" w:fill="FFFFFF"/>
        </w:rPr>
        <w:t>το οποίο</w:t>
      </w:r>
      <w:r>
        <w:rPr>
          <w:rFonts w:eastAsia="Times New Roman" w:cs="Times New Roman"/>
          <w:szCs w:val="24"/>
        </w:rPr>
        <w:t xml:space="preserve"> λύνει τις δυσλειτουργίες του παρελθόντος, υπηρετεί και ξεκαθαρίζει τις καταγγελίες του παλαιού συστήματος, που νομοθετούσε και έκανε τροπολογίες - «</w:t>
      </w:r>
      <w:proofErr w:type="spellStart"/>
      <w:r>
        <w:rPr>
          <w:rFonts w:eastAsia="Times New Roman" w:cs="Times New Roman"/>
          <w:szCs w:val="24"/>
        </w:rPr>
        <w:t>ντροπο</w:t>
      </w:r>
      <w:proofErr w:type="spellEnd"/>
      <w:r>
        <w:rPr>
          <w:rFonts w:eastAsia="Times New Roman" w:cs="Times New Roman"/>
          <w:szCs w:val="24"/>
        </w:rPr>
        <w:t xml:space="preserve">-λογίες», οι </w:t>
      </w:r>
      <w:r>
        <w:rPr>
          <w:rFonts w:eastAsia="Times New Roman" w:cs="Times New Roman"/>
          <w:szCs w:val="24"/>
        </w:rPr>
        <w:t>οποίες τώρα είναι «</w:t>
      </w:r>
      <w:proofErr w:type="spellStart"/>
      <w:r>
        <w:rPr>
          <w:rFonts w:eastAsia="Times New Roman" w:cs="Times New Roman"/>
          <w:szCs w:val="24"/>
        </w:rPr>
        <w:t>κρυπτο</w:t>
      </w:r>
      <w:proofErr w:type="spellEnd"/>
      <w:r>
        <w:rPr>
          <w:rFonts w:eastAsia="Times New Roman" w:cs="Times New Roman"/>
          <w:szCs w:val="24"/>
        </w:rPr>
        <w:t xml:space="preserve">-τροπολογίες». </w:t>
      </w:r>
    </w:p>
    <w:p w14:paraId="5DC78BBF" w14:textId="77777777" w:rsidR="00A02DB2" w:rsidRDefault="00AC477D">
      <w:pPr>
        <w:spacing w:line="600" w:lineRule="auto"/>
        <w:ind w:firstLine="720"/>
        <w:contextualSpacing/>
        <w:jc w:val="both"/>
        <w:rPr>
          <w:rFonts w:eastAsia="Times New Roman" w:cs="Times New Roman"/>
          <w:szCs w:val="24"/>
        </w:rPr>
      </w:pPr>
      <w:r>
        <w:rPr>
          <w:rFonts w:eastAsia="Times New Roman" w:cs="Times New Roman"/>
          <w:szCs w:val="24"/>
        </w:rPr>
        <w:t xml:space="preserve">Να τελειώνουμε με αυτά, όμως. Πρέπει να γίνουμε σοβαροί, να νομοθετήσουμε σοβαρά, να επεξεργαστούμε νομοσχέδια και να θεραπεύσουμε τα όποια ζητήματα. Αυτή είναι μια πρόκληση. Εδώ είμαστε. Εγώ είμαι από τους πρώτους </w:t>
      </w:r>
      <w:r>
        <w:rPr>
          <w:rFonts w:eastAsia="Times New Roman" w:cs="Times New Roman"/>
          <w:szCs w:val="24"/>
        </w:rPr>
        <w:t xml:space="preserve">που αναγνωρίζω αυτές τις προσπάθειες. </w:t>
      </w:r>
    </w:p>
    <w:p w14:paraId="5DC78BC0" w14:textId="77777777" w:rsidR="00A02DB2" w:rsidRDefault="00AC477D">
      <w:pPr>
        <w:spacing w:line="600" w:lineRule="auto"/>
        <w:ind w:firstLine="720"/>
        <w:contextualSpacing/>
        <w:jc w:val="both"/>
        <w:rPr>
          <w:rFonts w:eastAsia="Times New Roman" w:cs="Times New Roman"/>
          <w:szCs w:val="24"/>
        </w:rPr>
      </w:pPr>
      <w:r>
        <w:rPr>
          <w:rFonts w:eastAsia="Times New Roman" w:cs="Times New Roman"/>
          <w:szCs w:val="24"/>
        </w:rPr>
        <w:t>Με την τροπολογία 1602, για να πω και μερικά πράγματα για τις τροπολογίες, θα συμφωνήσουμε, γιατί αφορά συμπλήρωση των διατάξεων του ν.3889, που αναφέρεται στους σκοπούς και στις αρμοδιότητες του πολύπαθου Πράσινου Τα</w:t>
      </w:r>
      <w:r>
        <w:rPr>
          <w:rFonts w:eastAsia="Times New Roman" w:cs="Times New Roman"/>
          <w:szCs w:val="24"/>
        </w:rPr>
        <w:t xml:space="preserve">μείου. </w:t>
      </w:r>
    </w:p>
    <w:p w14:paraId="5DC78BC1" w14:textId="77777777" w:rsidR="00A02DB2" w:rsidRDefault="00AC477D">
      <w:pPr>
        <w:spacing w:line="600" w:lineRule="auto"/>
        <w:ind w:firstLine="720"/>
        <w:contextualSpacing/>
        <w:jc w:val="both"/>
        <w:rPr>
          <w:rFonts w:eastAsia="Times New Roman" w:cs="Times New Roman"/>
          <w:szCs w:val="24"/>
        </w:rPr>
      </w:pPr>
      <w:r>
        <w:rPr>
          <w:rFonts w:eastAsia="Times New Roman" w:cs="Times New Roman"/>
          <w:szCs w:val="24"/>
        </w:rPr>
        <w:t xml:space="preserve">Κατά βάση δεχόμαστε ότι σωστά οι πόροι που περνούν στο Υπουργείο και την </w:t>
      </w:r>
      <w:r>
        <w:rPr>
          <w:rFonts w:eastAsia="Times New Roman" w:cs="Times New Roman"/>
          <w:szCs w:val="24"/>
        </w:rPr>
        <w:t>π</w:t>
      </w:r>
      <w:r>
        <w:rPr>
          <w:rFonts w:eastAsia="Times New Roman" w:cs="Times New Roman"/>
          <w:szCs w:val="24"/>
        </w:rPr>
        <w:t xml:space="preserve">εριφέρεια, συνδέονται με δράσεις που εξυπηρετούν τους σκοπούς του Ειδικού Φορέα Δασών. </w:t>
      </w:r>
    </w:p>
    <w:p w14:paraId="5DC78BC2" w14:textId="77777777" w:rsidR="00A02DB2" w:rsidRDefault="00AC477D">
      <w:pPr>
        <w:spacing w:line="600" w:lineRule="auto"/>
        <w:ind w:firstLine="720"/>
        <w:contextualSpacing/>
        <w:jc w:val="both"/>
        <w:rPr>
          <w:rFonts w:eastAsia="Times New Roman" w:cs="Times New Roman"/>
          <w:szCs w:val="24"/>
        </w:rPr>
      </w:pPr>
      <w:r>
        <w:rPr>
          <w:rFonts w:eastAsia="Times New Roman" w:cs="Times New Roman"/>
          <w:szCs w:val="24"/>
        </w:rPr>
        <w:t>Πρέπει να μας εξηγήσει κάποιος, όμως, σχετικά με τη συνέπεια, που λέτε, κύριε Καματερέ</w:t>
      </w:r>
      <w:r>
        <w:rPr>
          <w:rFonts w:eastAsia="Times New Roman" w:cs="Times New Roman"/>
          <w:szCs w:val="24"/>
        </w:rPr>
        <w:t xml:space="preserve">, γιατί από το 2015 έπρεπε να φτάσετε στο 2018, για να ρυθμίσετε την πληρωμή των υπερωριών και των διανυκτερεύσεων του προσωπικού. Τι ζήτημα ήταν αυτό; Τις δικαιούνται βέβαια οι εργαζόμενοι, </w:t>
      </w:r>
      <w:r w:rsidRPr="00681296">
        <w:rPr>
          <w:rFonts w:eastAsia="Times New Roman" w:cs="Times New Roman"/>
          <w:szCs w:val="24"/>
        </w:rPr>
        <w:t>οι οποίοι</w:t>
      </w:r>
      <w:r>
        <w:rPr>
          <w:rFonts w:eastAsia="Times New Roman" w:cs="Times New Roman"/>
          <w:szCs w:val="24"/>
        </w:rPr>
        <w:t xml:space="preserve"> έκαναν </w:t>
      </w:r>
      <w:r w:rsidRPr="00F331DF">
        <w:rPr>
          <w:rFonts w:eastAsia="Times New Roman"/>
          <w:bCs/>
        </w:rPr>
        <w:t>και</w:t>
      </w:r>
      <w:r>
        <w:rPr>
          <w:rFonts w:eastAsia="Times New Roman" w:cs="Times New Roman"/>
          <w:szCs w:val="24"/>
        </w:rPr>
        <w:t xml:space="preserve"> κινητοποιήσεις. </w:t>
      </w:r>
      <w:r w:rsidRPr="00D355DE">
        <w:rPr>
          <w:rFonts w:eastAsia="Times New Roman" w:cs="Times New Roman"/>
          <w:bCs/>
          <w:shd w:val="clear" w:color="auto" w:fill="FFFFFF"/>
        </w:rPr>
        <w:t>Όμως</w:t>
      </w:r>
      <w:r>
        <w:rPr>
          <w:rFonts w:eastAsia="Times New Roman" w:cs="Times New Roman"/>
          <w:szCs w:val="24"/>
        </w:rPr>
        <w:t xml:space="preserve"> κάνατε δυόμισ</w:t>
      </w:r>
      <w:r>
        <w:rPr>
          <w:rFonts w:eastAsia="Times New Roman" w:cs="Times New Roman"/>
          <w:szCs w:val="24"/>
        </w:rPr>
        <w:t>ι</w:t>
      </w:r>
      <w:r>
        <w:rPr>
          <w:rFonts w:eastAsia="Times New Roman" w:cs="Times New Roman"/>
          <w:szCs w:val="24"/>
        </w:rPr>
        <w:t xml:space="preserve"> χρόνια ν</w:t>
      </w:r>
      <w:r>
        <w:rPr>
          <w:rFonts w:eastAsia="Times New Roman" w:cs="Times New Roman"/>
          <w:szCs w:val="24"/>
        </w:rPr>
        <w:t xml:space="preserve">α τις δώσετε. Τεράστια πρόοδος! Αυτά </w:t>
      </w:r>
      <w:r w:rsidRPr="00D66BCA">
        <w:rPr>
          <w:rFonts w:eastAsia="Times New Roman"/>
          <w:bCs/>
        </w:rPr>
        <w:t>είναι</w:t>
      </w:r>
      <w:r>
        <w:rPr>
          <w:rFonts w:eastAsia="Times New Roman" w:cs="Times New Roman"/>
          <w:szCs w:val="24"/>
        </w:rPr>
        <w:t xml:space="preserve"> τα γρήγορα αντανακλαστικά </w:t>
      </w:r>
      <w:r w:rsidRPr="00F331DF">
        <w:rPr>
          <w:rFonts w:eastAsia="Times New Roman"/>
          <w:bCs/>
        </w:rPr>
        <w:t>και</w:t>
      </w:r>
      <w:r>
        <w:rPr>
          <w:rFonts w:eastAsia="Times New Roman" w:cs="Times New Roman"/>
          <w:szCs w:val="24"/>
        </w:rPr>
        <w:t xml:space="preserve"> ο νέος τρόπος λειτουργίας που θα μας οδηγήσουν στο μέλλον. </w:t>
      </w:r>
      <w:r w:rsidRPr="00BA34D7">
        <w:rPr>
          <w:rFonts w:eastAsia="Times New Roman" w:cs="Times New Roman"/>
        </w:rPr>
        <w:t>Πρέπει</w:t>
      </w:r>
      <w:r>
        <w:rPr>
          <w:rFonts w:eastAsia="Times New Roman" w:cs="Times New Roman"/>
          <w:szCs w:val="24"/>
        </w:rPr>
        <w:t xml:space="preserve">, </w:t>
      </w: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szCs w:val="24"/>
        </w:rPr>
        <w:t>, να μας πει κάποιος σε τι ποσό ανέρχονται οι υπερωρίες, για να καταλαβαίνουμε και εμείς, όσο μπορούμε στον ελ</w:t>
      </w:r>
      <w:r>
        <w:rPr>
          <w:rFonts w:eastAsia="Times New Roman" w:cs="Times New Roman"/>
          <w:szCs w:val="24"/>
        </w:rPr>
        <w:t xml:space="preserve">άχιστο χρόνο που διαθέτουμε, τι νομοθετείτε. </w:t>
      </w:r>
    </w:p>
    <w:p w14:paraId="5DC78BC3" w14:textId="77777777" w:rsidR="00A02DB2" w:rsidRDefault="00AC477D">
      <w:pPr>
        <w:spacing w:line="600" w:lineRule="auto"/>
        <w:ind w:firstLine="720"/>
        <w:contextualSpacing/>
        <w:jc w:val="both"/>
        <w:rPr>
          <w:rFonts w:eastAsia="Times New Roman" w:cs="Times New Roman"/>
          <w:szCs w:val="24"/>
        </w:rPr>
      </w:pPr>
      <w:r>
        <w:rPr>
          <w:rFonts w:eastAsia="Times New Roman" w:cs="Times New Roman"/>
          <w:szCs w:val="24"/>
        </w:rPr>
        <w:t>Στην τροπολογία 1603, κάποιος θα μπορούσε να πει «</w:t>
      </w:r>
      <w:r>
        <w:rPr>
          <w:rFonts w:eastAsia="Times New Roman" w:cs="Times New Roman"/>
          <w:szCs w:val="24"/>
        </w:rPr>
        <w:t>π</w:t>
      </w:r>
      <w:r>
        <w:rPr>
          <w:rFonts w:eastAsia="Times New Roman" w:cs="Times New Roman"/>
          <w:szCs w:val="24"/>
        </w:rPr>
        <w:t>αρών» στην πρώτη και «</w:t>
      </w:r>
      <w:r>
        <w:rPr>
          <w:rFonts w:eastAsia="Times New Roman" w:cs="Times New Roman"/>
          <w:szCs w:val="24"/>
        </w:rPr>
        <w:t>ν</w:t>
      </w:r>
      <w:r>
        <w:rPr>
          <w:rFonts w:eastAsia="Times New Roman" w:cs="Times New Roman"/>
          <w:szCs w:val="24"/>
        </w:rPr>
        <w:t xml:space="preserve">αι» στη δεύτερη </w:t>
      </w:r>
      <w:r w:rsidRPr="00F81E3F">
        <w:rPr>
          <w:rFonts w:eastAsia="Times New Roman"/>
          <w:bCs/>
          <w:shd w:val="clear" w:color="auto" w:fill="FFFFFF"/>
        </w:rPr>
        <w:t>διάταξη</w:t>
      </w:r>
      <w:r>
        <w:rPr>
          <w:rFonts w:eastAsia="Times New Roman" w:cs="Times New Roman"/>
          <w:szCs w:val="24"/>
        </w:rPr>
        <w:t xml:space="preserve">. Τελικά τι κάνουμε εδώ; Ρυθμίζουμε, </w:t>
      </w:r>
      <w:r w:rsidRPr="00DF7ACC">
        <w:rPr>
          <w:rFonts w:eastAsia="Times New Roman" w:cs="Times New Roman"/>
          <w:bCs/>
          <w:shd w:val="clear" w:color="auto" w:fill="FFFFFF"/>
        </w:rPr>
        <w:t>γιατί</w:t>
      </w:r>
      <w:r>
        <w:rPr>
          <w:rFonts w:eastAsia="Times New Roman" w:cs="Times New Roman"/>
          <w:szCs w:val="24"/>
        </w:rPr>
        <w:t xml:space="preserve"> χάνουμε χρήματα. Αυξάνουμε τα παράβολα, το ισορροπούμε το σύστημα, αλλά επί της ουσίας ούτε αυτό είναι τρόπος νομοθεσίας. </w:t>
      </w:r>
    </w:p>
    <w:p w14:paraId="5DC78BC4" w14:textId="77777777" w:rsidR="00A02DB2" w:rsidRDefault="00AC477D">
      <w:pPr>
        <w:spacing w:line="600" w:lineRule="auto"/>
        <w:ind w:firstLine="720"/>
        <w:contextualSpacing/>
        <w:jc w:val="both"/>
        <w:rPr>
          <w:rFonts w:eastAsia="Times New Roman" w:cs="Times New Roman"/>
          <w:szCs w:val="24"/>
        </w:rPr>
      </w:pPr>
      <w:r>
        <w:rPr>
          <w:rFonts w:eastAsia="Times New Roman" w:cs="Times New Roman"/>
          <w:szCs w:val="24"/>
        </w:rPr>
        <w:t>Με την τροπολογία 1599 δίνετε παράταση προθεσμίας για την εναρμόνιση στον Γενικό Πολεοδομικό Σχεδιασμό. Αυτό βοηθάει μεν τις επιχειρ</w:t>
      </w:r>
      <w:r>
        <w:rPr>
          <w:rFonts w:eastAsia="Times New Roman" w:cs="Times New Roman"/>
          <w:szCs w:val="24"/>
        </w:rPr>
        <w:t xml:space="preserve">ήσεις -το αναγνωρίζω- αλλά πρέπει επιτέλους να τελειώνουμε με τις παρατάσεις, </w:t>
      </w:r>
      <w:r w:rsidRPr="0021796E">
        <w:rPr>
          <w:rFonts w:eastAsia="Times New Roman" w:cs="Times New Roman"/>
          <w:szCs w:val="24"/>
        </w:rPr>
        <w:t xml:space="preserve">στο πλαίσιο </w:t>
      </w:r>
      <w:r>
        <w:rPr>
          <w:rFonts w:eastAsia="Times New Roman" w:cs="Times New Roman"/>
          <w:szCs w:val="24"/>
        </w:rPr>
        <w:t xml:space="preserve"> της νέας πρόκλησης που λέτε, κύριε Καματερέ, ώστε να επιβληθεί η νομιμότητα. </w:t>
      </w:r>
    </w:p>
    <w:p w14:paraId="5DC78BC5" w14:textId="77777777" w:rsidR="00A02DB2" w:rsidRDefault="00AC477D">
      <w:pPr>
        <w:spacing w:line="600" w:lineRule="auto"/>
        <w:ind w:firstLine="720"/>
        <w:contextualSpacing/>
        <w:jc w:val="both"/>
        <w:rPr>
          <w:rFonts w:eastAsia="Times New Roman" w:cs="Times New Roman"/>
          <w:szCs w:val="24"/>
        </w:rPr>
      </w:pPr>
      <w:r>
        <w:rPr>
          <w:rFonts w:eastAsia="Times New Roman" w:cs="Times New Roman"/>
          <w:szCs w:val="24"/>
        </w:rPr>
        <w:t xml:space="preserve">Άρα μπορούμε να το δούμε αυτό ως μια τελευταία μεταβατική διάταξη </w:t>
      </w:r>
      <w:r w:rsidRPr="00F331DF">
        <w:rPr>
          <w:rFonts w:eastAsia="Times New Roman"/>
          <w:bCs/>
        </w:rPr>
        <w:t>και</w:t>
      </w:r>
      <w:r>
        <w:rPr>
          <w:rFonts w:eastAsia="Times New Roman" w:cs="Times New Roman"/>
          <w:szCs w:val="24"/>
        </w:rPr>
        <w:t xml:space="preserve"> δεν μπορούμε να σ</w:t>
      </w:r>
      <w:r>
        <w:rPr>
          <w:rFonts w:eastAsia="Times New Roman" w:cs="Times New Roman"/>
          <w:szCs w:val="24"/>
        </w:rPr>
        <w:t>υμφωνήσουμε στη διατύπωση: «και μπορεί να παρατείνεται περαιτέρω». Τι θα πει αυτό; Ότι δώσαμε μια παράταση στον σχεδιασμό που έχουμε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αλλά μπορούμε να την παρατείνουμε και όσο θέλουμε; Όσοι έχουμε άλλη αντίληψη για τη ρύθμιση, προτείνουμε να την κάνο</w:t>
      </w:r>
      <w:r>
        <w:rPr>
          <w:rFonts w:eastAsia="Times New Roman" w:cs="Times New Roman"/>
          <w:szCs w:val="24"/>
        </w:rPr>
        <w:t xml:space="preserve">υμε άπαξ και να τελειώνει αυτό. </w:t>
      </w:r>
    </w:p>
    <w:p w14:paraId="5DC78BC6" w14:textId="77777777" w:rsidR="00A02DB2" w:rsidRDefault="00AC477D">
      <w:pPr>
        <w:spacing w:line="600" w:lineRule="auto"/>
        <w:ind w:firstLine="720"/>
        <w:contextualSpacing/>
        <w:jc w:val="both"/>
        <w:rPr>
          <w:rFonts w:eastAsia="Times New Roman" w:cs="Times New Roman"/>
          <w:szCs w:val="24"/>
        </w:rPr>
      </w:pPr>
      <w:r>
        <w:rPr>
          <w:rFonts w:eastAsia="Times New Roman" w:cs="Times New Roman"/>
          <w:szCs w:val="24"/>
        </w:rPr>
        <w:t>Στην τροπολογία 1600, θα δηλώσουμε «</w:t>
      </w:r>
      <w:r>
        <w:rPr>
          <w:rFonts w:eastAsia="Times New Roman" w:cs="Times New Roman"/>
          <w:bCs/>
          <w:shd w:val="clear" w:color="auto" w:fill="FFFFFF"/>
        </w:rPr>
        <w:t>π</w:t>
      </w:r>
      <w:r w:rsidRPr="00C71B35">
        <w:rPr>
          <w:rFonts w:eastAsia="Times New Roman" w:cs="Times New Roman"/>
          <w:bCs/>
          <w:shd w:val="clear" w:color="auto" w:fill="FFFFFF"/>
        </w:rPr>
        <w:t>αρ</w:t>
      </w:r>
      <w:r>
        <w:rPr>
          <w:rFonts w:eastAsia="Times New Roman" w:cs="Times New Roman"/>
          <w:bCs/>
          <w:shd w:val="clear" w:color="auto" w:fill="FFFFFF"/>
        </w:rPr>
        <w:t>ώ</w:t>
      </w:r>
      <w:r>
        <w:rPr>
          <w:rFonts w:eastAsia="Times New Roman" w:cs="Times New Roman"/>
          <w:szCs w:val="24"/>
        </w:rPr>
        <w:t>ν» και ίσως «</w:t>
      </w:r>
      <w:r>
        <w:rPr>
          <w:rFonts w:eastAsia="Times New Roman" w:cs="Times New Roman"/>
          <w:szCs w:val="24"/>
        </w:rPr>
        <w:t>ν</w:t>
      </w:r>
      <w:r>
        <w:rPr>
          <w:rFonts w:eastAsia="Times New Roman" w:cs="Times New Roman"/>
          <w:szCs w:val="24"/>
        </w:rPr>
        <w:t>αι», από την εξέλιξη της συζήτησης. Είναι η τροπολογία για τα ενεργειακά νησιά και την αποδέσμευση χώρου για τις ενεργειακές κοινότητες. Πραγματικά, ήμασταν στο «</w:t>
      </w:r>
      <w:r>
        <w:rPr>
          <w:rFonts w:eastAsia="Times New Roman" w:cs="Times New Roman"/>
          <w:bCs/>
          <w:shd w:val="clear" w:color="auto" w:fill="FFFFFF"/>
        </w:rPr>
        <w:t>π</w:t>
      </w:r>
      <w:r w:rsidRPr="00C71B35">
        <w:rPr>
          <w:rFonts w:eastAsia="Times New Roman" w:cs="Times New Roman"/>
          <w:bCs/>
          <w:shd w:val="clear" w:color="auto" w:fill="FFFFFF"/>
        </w:rPr>
        <w:t>αρ</w:t>
      </w:r>
      <w:r>
        <w:rPr>
          <w:rFonts w:eastAsia="Times New Roman" w:cs="Times New Roman"/>
          <w:bCs/>
          <w:shd w:val="clear" w:color="auto" w:fill="FFFFFF"/>
        </w:rPr>
        <w:t>ώ</w:t>
      </w:r>
      <w:r>
        <w:rPr>
          <w:rFonts w:eastAsia="Times New Roman" w:cs="Times New Roman"/>
          <w:szCs w:val="24"/>
        </w:rPr>
        <w:t>ν»,</w:t>
      </w:r>
      <w:r>
        <w:rPr>
          <w:rFonts w:eastAsia="Times New Roman" w:cs="Times New Roman"/>
          <w:szCs w:val="24"/>
        </w:rPr>
        <w:t xml:space="preserve"> αλλά μετά τις επεξηγήσεις του Υπουργού, νομίζω ότι μπορούμε να πάμε στο «</w:t>
      </w:r>
      <w:r>
        <w:rPr>
          <w:rFonts w:eastAsia="Times New Roman" w:cs="Times New Roman"/>
          <w:szCs w:val="24"/>
        </w:rPr>
        <w:t>ν</w:t>
      </w:r>
      <w:r>
        <w:rPr>
          <w:rFonts w:eastAsia="Times New Roman" w:cs="Times New Roman"/>
          <w:szCs w:val="24"/>
        </w:rPr>
        <w:t xml:space="preserve">αι». Θα την ψηφίσουμε. </w:t>
      </w:r>
    </w:p>
    <w:p w14:paraId="5DC78BC7" w14:textId="77777777" w:rsidR="00A02DB2" w:rsidRDefault="00AC477D">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ερώτημα είναι γιατί τρία </w:t>
      </w:r>
      <w:r w:rsidRPr="00214E7C">
        <w:rPr>
          <w:rFonts w:eastAsia="Times New Roman" w:cs="Times New Roman"/>
          <w:szCs w:val="24"/>
        </w:rPr>
        <w:t xml:space="preserve">ειδικά πιλοτικά </w:t>
      </w:r>
      <w:r>
        <w:rPr>
          <w:rFonts w:eastAsia="Times New Roman" w:cs="Times New Roman"/>
          <w:szCs w:val="24"/>
        </w:rPr>
        <w:t xml:space="preserve">έργα </w:t>
      </w:r>
      <w:r w:rsidRPr="00214E7C">
        <w:rPr>
          <w:rFonts w:eastAsia="Times New Roman" w:cs="Times New Roman"/>
          <w:szCs w:val="24"/>
        </w:rPr>
        <w:t>και όχι περισσότερα</w:t>
      </w:r>
      <w:r>
        <w:rPr>
          <w:rFonts w:eastAsia="Times New Roman" w:cs="Times New Roman"/>
          <w:szCs w:val="24"/>
        </w:rPr>
        <w:t>. Τώρα, τι ψάχνουμε; Ποιες λεπτομέρειες; Ποια έργα αφορούν σε Πελοπόννησο, ποια σε Ε</w:t>
      </w:r>
      <w:r>
        <w:rPr>
          <w:rFonts w:eastAsia="Times New Roman" w:cs="Times New Roman"/>
          <w:szCs w:val="24"/>
        </w:rPr>
        <w:t xml:space="preserve">ύβοια; Αυτή είναι </w:t>
      </w:r>
      <w:r w:rsidRPr="00833F6A">
        <w:rPr>
          <w:rFonts w:eastAsia="Times New Roman"/>
          <w:bCs/>
          <w:shd w:val="clear" w:color="auto" w:fill="FFFFFF"/>
        </w:rPr>
        <w:t>μια</w:t>
      </w:r>
      <w:r>
        <w:rPr>
          <w:rFonts w:eastAsia="Times New Roman" w:cs="Times New Roman"/>
          <w:szCs w:val="24"/>
        </w:rPr>
        <w:t xml:space="preserve"> σοβαρή συζήτηση που μπορεί να γίνει, όταν συζητάμε νομοσχέδια και λεπτομέρειες. </w:t>
      </w:r>
    </w:p>
    <w:p w14:paraId="5DC78BC8" w14:textId="77777777" w:rsidR="00A02DB2" w:rsidRDefault="00AC477D">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Και ποιες εταιρείες. </w:t>
      </w:r>
    </w:p>
    <w:p w14:paraId="5DC78BC9" w14:textId="77777777" w:rsidR="00A02DB2" w:rsidRDefault="00AC477D">
      <w:pPr>
        <w:spacing w:line="600" w:lineRule="auto"/>
        <w:ind w:firstLine="720"/>
        <w:contextualSpacing/>
        <w:jc w:val="both"/>
        <w:rPr>
          <w:rFonts w:eastAsia="Times New Roman" w:cs="Times New Roman"/>
          <w:szCs w:val="24"/>
        </w:rPr>
      </w:pPr>
      <w:r w:rsidRPr="00F81E3F">
        <w:rPr>
          <w:rFonts w:eastAsia="Times New Roman" w:cs="Times New Roman"/>
          <w:b/>
          <w:szCs w:val="24"/>
        </w:rPr>
        <w:t>ΓΕΩΡΓΙΟΣ ΑΡΒΑΝΙΤΙΔΗΣ:</w:t>
      </w:r>
      <w:r>
        <w:rPr>
          <w:rFonts w:eastAsia="Times New Roman" w:cs="Times New Roman"/>
          <w:szCs w:val="24"/>
        </w:rPr>
        <w:t xml:space="preserve"> Τι από όλα; </w:t>
      </w:r>
    </w:p>
    <w:p w14:paraId="5DC78BCA" w14:textId="77777777" w:rsidR="00A02DB2" w:rsidRDefault="00AC477D">
      <w:pPr>
        <w:spacing w:line="600" w:lineRule="auto"/>
        <w:ind w:firstLine="714"/>
        <w:contextualSpacing/>
        <w:jc w:val="both"/>
        <w:rPr>
          <w:rFonts w:eastAsia="Times New Roman" w:cs="Times New Roman"/>
          <w:szCs w:val="24"/>
        </w:rPr>
      </w:pPr>
      <w:r>
        <w:rPr>
          <w:rFonts w:eastAsia="Times New Roman" w:cs="Times New Roman"/>
          <w:szCs w:val="24"/>
        </w:rPr>
        <w:t>Στην τροπολογία 1601 λέμε «</w:t>
      </w:r>
      <w:r>
        <w:rPr>
          <w:rFonts w:eastAsia="Times New Roman" w:cs="Times New Roman"/>
          <w:szCs w:val="24"/>
        </w:rPr>
        <w:t>ν</w:t>
      </w:r>
      <w:r>
        <w:rPr>
          <w:rFonts w:eastAsia="Times New Roman" w:cs="Times New Roman"/>
          <w:szCs w:val="24"/>
        </w:rPr>
        <w:t xml:space="preserve">αι», ασκώντας κριτική. Είναι η τροπολογία για την προσωρινή αποζημίωση από τις ΑΠΕ. Έχετε νομοθετήσει από το 2016 το </w:t>
      </w:r>
      <w:r>
        <w:rPr>
          <w:rFonts w:eastAsia="Times New Roman" w:cs="Times New Roman"/>
          <w:szCs w:val="24"/>
          <w:lang w:val="en-US"/>
        </w:rPr>
        <w:t>feed</w:t>
      </w:r>
      <w:r w:rsidRPr="00F81E3F">
        <w:rPr>
          <w:rFonts w:eastAsia="Times New Roman" w:cs="Times New Roman"/>
          <w:szCs w:val="24"/>
        </w:rPr>
        <w:t xml:space="preserve"> </w:t>
      </w:r>
      <w:r>
        <w:rPr>
          <w:rFonts w:eastAsia="Times New Roman" w:cs="Times New Roman"/>
          <w:szCs w:val="24"/>
          <w:lang w:val="en-US"/>
        </w:rPr>
        <w:t>in</w:t>
      </w:r>
      <w:r w:rsidRPr="00F81E3F">
        <w:rPr>
          <w:rFonts w:eastAsia="Times New Roman" w:cs="Times New Roman"/>
          <w:szCs w:val="24"/>
        </w:rPr>
        <w:t xml:space="preserve"> </w:t>
      </w:r>
      <w:r>
        <w:rPr>
          <w:rFonts w:eastAsia="Times New Roman" w:cs="Times New Roman"/>
          <w:szCs w:val="24"/>
          <w:lang w:val="en-US"/>
        </w:rPr>
        <w:t>premium</w:t>
      </w:r>
      <w:r w:rsidRPr="00F81E3F">
        <w:rPr>
          <w:rFonts w:eastAsia="Times New Roman" w:cs="Times New Roman"/>
          <w:szCs w:val="24"/>
        </w:rPr>
        <w:t xml:space="preserve"> </w:t>
      </w:r>
      <w:r>
        <w:rPr>
          <w:rFonts w:eastAsia="Times New Roman" w:cs="Times New Roman"/>
          <w:szCs w:val="24"/>
        </w:rPr>
        <w:t xml:space="preserve">για τους παραγωγούς ΑΠΕ και δεν έχετε φτιάξει μέχρι τώρα τους </w:t>
      </w:r>
      <w:proofErr w:type="spellStart"/>
      <w:r>
        <w:rPr>
          <w:rFonts w:eastAsia="Times New Roman" w:cs="Times New Roman"/>
          <w:szCs w:val="24"/>
        </w:rPr>
        <w:t>εφαρμοστικούς</w:t>
      </w:r>
      <w:proofErr w:type="spellEnd"/>
      <w:r>
        <w:rPr>
          <w:rFonts w:eastAsia="Times New Roman" w:cs="Times New Roman"/>
          <w:szCs w:val="24"/>
        </w:rPr>
        <w:t xml:space="preserve"> νόμους. Σιγά τώρα, με αυτά θα ασχολούμαστε; Και</w:t>
      </w:r>
      <w:r>
        <w:rPr>
          <w:rFonts w:eastAsia="Times New Roman" w:cs="Times New Roman"/>
          <w:szCs w:val="24"/>
        </w:rPr>
        <w:t xml:space="preserve"> τι έγινε; Το αποτέλεσμα ήταν να μην μπορούν να αποζημιωθούν οι νέοι σταθμοί και να αναγκάζεστε να φέρνετε προς ψήφιση τέτοιες τροπολογίες. </w:t>
      </w:r>
    </w:p>
    <w:p w14:paraId="5DC78BCB" w14:textId="77777777" w:rsidR="00A02DB2" w:rsidRDefault="00AC477D">
      <w:pPr>
        <w:spacing w:line="600" w:lineRule="auto"/>
        <w:ind w:firstLine="714"/>
        <w:contextualSpacing/>
        <w:jc w:val="both"/>
        <w:rPr>
          <w:rFonts w:eastAsia="Times New Roman" w:cs="Times New Roman"/>
          <w:szCs w:val="24"/>
        </w:rPr>
      </w:pPr>
      <w:r>
        <w:rPr>
          <w:rFonts w:eastAsia="Times New Roman" w:cs="Times New Roman"/>
          <w:szCs w:val="24"/>
        </w:rPr>
        <w:t xml:space="preserve">Ένας νέος τρόπος νομοθεσίας, </w:t>
      </w:r>
      <w:r w:rsidRPr="008F0891">
        <w:rPr>
          <w:rFonts w:eastAsia="Times New Roman" w:cs="Times New Roman"/>
          <w:bCs/>
          <w:shd w:val="clear" w:color="auto" w:fill="FFFFFF"/>
        </w:rPr>
        <w:t>που</w:t>
      </w:r>
      <w:r>
        <w:rPr>
          <w:rFonts w:eastAsia="Times New Roman" w:cs="Times New Roman"/>
          <w:szCs w:val="24"/>
        </w:rPr>
        <w:t xml:space="preserve"> θα έδειχνε σοβαρότητα, θα ήταν να τα μαζέψουμε πίσω </w:t>
      </w:r>
      <w:r w:rsidRPr="00F331DF">
        <w:rPr>
          <w:rFonts w:eastAsia="Times New Roman"/>
          <w:bCs/>
        </w:rPr>
        <w:t>και</w:t>
      </w:r>
      <w:r>
        <w:rPr>
          <w:rFonts w:eastAsia="Times New Roman" w:cs="Times New Roman"/>
          <w:szCs w:val="24"/>
        </w:rPr>
        <w:t xml:space="preserve"> να κάνουμε ένα σοβαρό νομο</w:t>
      </w:r>
      <w:r>
        <w:rPr>
          <w:rFonts w:eastAsia="Times New Roman" w:cs="Times New Roman"/>
          <w:szCs w:val="24"/>
        </w:rPr>
        <w:t xml:space="preserve">θέτημα, </w:t>
      </w:r>
      <w:r w:rsidRPr="006D0B78">
        <w:rPr>
          <w:rFonts w:eastAsia="Times New Roman" w:cs="Times New Roman"/>
          <w:bCs/>
          <w:shd w:val="clear" w:color="auto" w:fill="FFFFFF"/>
        </w:rPr>
        <w:t>το οποίο</w:t>
      </w:r>
      <w:r>
        <w:rPr>
          <w:rFonts w:eastAsia="Times New Roman" w:cs="Times New Roman"/>
          <w:szCs w:val="24"/>
        </w:rPr>
        <w:t xml:space="preserve"> να φέρουμε προς ψήφιση. </w:t>
      </w:r>
    </w:p>
    <w:p w14:paraId="5DC78BCC" w14:textId="77777777" w:rsidR="00A02DB2" w:rsidRDefault="00AC477D">
      <w:pPr>
        <w:spacing w:line="600" w:lineRule="auto"/>
        <w:ind w:firstLine="714"/>
        <w:contextualSpacing/>
        <w:jc w:val="both"/>
        <w:rPr>
          <w:rFonts w:eastAsia="Times New Roman" w:cs="Times New Roman"/>
          <w:szCs w:val="24"/>
        </w:rPr>
      </w:pPr>
      <w:r>
        <w:rPr>
          <w:rFonts w:eastAsia="Times New Roman" w:cs="Times New Roman"/>
          <w:szCs w:val="24"/>
        </w:rPr>
        <w:t>Στην τροπολογία 1604 δηλώνουμε «</w:t>
      </w:r>
      <w:r>
        <w:rPr>
          <w:rFonts w:eastAsia="Times New Roman" w:cs="Times New Roman"/>
          <w:bCs/>
          <w:shd w:val="clear" w:color="auto" w:fill="FFFFFF"/>
        </w:rPr>
        <w:t>π</w:t>
      </w:r>
      <w:r w:rsidRPr="00C71B35">
        <w:rPr>
          <w:rFonts w:eastAsia="Times New Roman" w:cs="Times New Roman"/>
          <w:bCs/>
          <w:shd w:val="clear" w:color="auto" w:fill="FFFFFF"/>
        </w:rPr>
        <w:t>αρ</w:t>
      </w:r>
      <w:r>
        <w:rPr>
          <w:rFonts w:eastAsia="Times New Roman" w:cs="Times New Roman"/>
          <w:bCs/>
          <w:shd w:val="clear" w:color="auto" w:fill="FFFFFF"/>
        </w:rPr>
        <w:t>ώ</w:t>
      </w:r>
      <w:r>
        <w:rPr>
          <w:rFonts w:eastAsia="Times New Roman" w:cs="Times New Roman"/>
          <w:szCs w:val="24"/>
        </w:rPr>
        <w:t xml:space="preserve">ν». Η </w:t>
      </w:r>
      <w:r w:rsidRPr="00C97BCD">
        <w:rPr>
          <w:rFonts w:eastAsia="Times New Roman" w:cs="Times New Roman"/>
          <w:szCs w:val="24"/>
        </w:rPr>
        <w:t>τροπολογία</w:t>
      </w:r>
      <w:r>
        <w:rPr>
          <w:rFonts w:eastAsia="Times New Roman" w:cs="Times New Roman"/>
          <w:szCs w:val="24"/>
        </w:rPr>
        <w:t xml:space="preserve"> αφορά το μεταβατικό τέλος ασφάλειας εφοδιασμού για τα μη διασυνδεδεμένα νησιά, ως πρόσφατα. </w:t>
      </w:r>
    </w:p>
    <w:p w14:paraId="5DC78BCD" w14:textId="77777777" w:rsidR="00A02DB2" w:rsidRDefault="00AC477D">
      <w:pPr>
        <w:spacing w:line="600" w:lineRule="auto"/>
        <w:ind w:firstLine="714"/>
        <w:contextualSpacing/>
        <w:jc w:val="both"/>
        <w:rPr>
          <w:rFonts w:eastAsia="Times New Roman" w:cs="Times New Roman"/>
          <w:szCs w:val="24"/>
        </w:rPr>
      </w:pPr>
      <w:r>
        <w:rPr>
          <w:rFonts w:eastAsia="Times New Roman" w:cs="Times New Roman"/>
          <w:szCs w:val="24"/>
        </w:rPr>
        <w:t xml:space="preserve">Στην </w:t>
      </w:r>
      <w:r w:rsidRPr="00C97BCD">
        <w:rPr>
          <w:rFonts w:eastAsia="Times New Roman" w:cs="Times New Roman"/>
          <w:szCs w:val="24"/>
        </w:rPr>
        <w:t>τροπολογία</w:t>
      </w:r>
      <w:r>
        <w:rPr>
          <w:rFonts w:eastAsia="Times New Roman" w:cs="Times New Roman"/>
          <w:szCs w:val="24"/>
        </w:rPr>
        <w:t xml:space="preserve"> 1605, σχετικά με τις τροποποιήσεις διατάξεων της λατ</w:t>
      </w:r>
      <w:r>
        <w:rPr>
          <w:rFonts w:eastAsia="Times New Roman" w:cs="Times New Roman"/>
          <w:szCs w:val="24"/>
        </w:rPr>
        <w:t xml:space="preserve">ομικής νομοθεσίας, </w:t>
      </w:r>
      <w:r w:rsidRPr="00922299">
        <w:rPr>
          <w:rFonts w:eastAsia="Times New Roman" w:cs="Times New Roman"/>
          <w:bCs/>
          <w:shd w:val="clear" w:color="auto" w:fill="FFFFFF"/>
        </w:rPr>
        <w:t>υπάρχουν</w:t>
      </w:r>
      <w:r>
        <w:rPr>
          <w:rFonts w:eastAsia="Times New Roman" w:cs="Times New Roman"/>
          <w:szCs w:val="24"/>
        </w:rPr>
        <w:t xml:space="preserve"> τυπικές διορθώσεις. Θα την ψηφίσουμε. Θέλω να σταθώ στο άρθρο 15, που είναι πολύ σημαντικό και προς τη σωστή κατεύθυνση, καθώς δίνει λύση σε ένα παλιό πρόβλημα, το οποίο πραγματικά ταλαιπωρούσε τον κόσμο. </w:t>
      </w:r>
    </w:p>
    <w:p w14:paraId="5DC78BC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Η 1606 είναι τροπολογία για την έκδοση προϋπολογισμού δαπανών του Χρηματιστηρίου Ενέργειας. Το ερώτημα είναι γιατί να το καταρτίσει ο ΛΑΓΗΕ και όχι ο ίδιος ο νέος φορέας. Για αυτά τα έργα, θα πρέπει να υπάρχει εισήγηση του από το Γενικό Λογιστήριο του Κράτ</w:t>
      </w:r>
      <w:r>
        <w:rPr>
          <w:rFonts w:eastAsia="Times New Roman" w:cs="Times New Roman"/>
          <w:szCs w:val="24"/>
        </w:rPr>
        <w:t xml:space="preserve">ους. </w:t>
      </w:r>
    </w:p>
    <w:p w14:paraId="5DC78BC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Στην τροπολογία 1607 λέμε «</w:t>
      </w:r>
      <w:r>
        <w:rPr>
          <w:rFonts w:eastAsia="Times New Roman" w:cs="Times New Roman"/>
          <w:szCs w:val="24"/>
        </w:rPr>
        <w:t>ναι</w:t>
      </w:r>
      <w:r>
        <w:rPr>
          <w:rFonts w:eastAsia="Times New Roman" w:cs="Times New Roman"/>
          <w:szCs w:val="24"/>
        </w:rPr>
        <w:t>». Είναι η τροπολογία για την κατανομή θέσεων διοίκησης σε ανώνυμη εταιρεία στρατηγικό επενδυτή. Πρέπει να μας πει κάποιος ποιοι είναι οι φορείς για τους οποίους θα καταστρατηγηθεί ο ΑΣΕΠ. Είναι μόνο ο ΑΔΜΗΕ; Είναι ο ΔΕΣ</w:t>
      </w:r>
      <w:r>
        <w:rPr>
          <w:rFonts w:eastAsia="Times New Roman" w:cs="Times New Roman"/>
          <w:szCs w:val="24"/>
        </w:rPr>
        <w:t xml:space="preserve">ΦΑ; Είναι τα ΕΛΠΕ; </w:t>
      </w:r>
    </w:p>
    <w:p w14:paraId="5DC78BD0" w14:textId="77777777" w:rsidR="00A02DB2" w:rsidRDefault="00AC477D">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Κύριε συνάδελφε, τελείωσε ο χρόνος σας. </w:t>
      </w:r>
    </w:p>
    <w:p w14:paraId="5DC78BD1"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Νομίζω ότι μιλάω ουσιαστικά. Θα χρειαστώ κάποιο χρόνο. Είμαι εδώ από το πρωί και είμαι εισηγητής. Προσπαθώ να κάνω ουσιαστικά τη δουλειά μου</w:t>
      </w:r>
      <w:r>
        <w:rPr>
          <w:rFonts w:eastAsia="Times New Roman" w:cs="Times New Roman"/>
          <w:szCs w:val="24"/>
        </w:rPr>
        <w:t xml:space="preserve">. </w:t>
      </w:r>
    </w:p>
    <w:p w14:paraId="5DC78BD2" w14:textId="77777777" w:rsidR="00A02DB2" w:rsidRDefault="00AC477D">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Όσο πιο νωρίς έρχεται κάποιος, τόσο περισσότερος χρόνος </w:t>
      </w:r>
      <w:proofErr w:type="spellStart"/>
      <w:r>
        <w:rPr>
          <w:rFonts w:eastAsia="Times New Roman" w:cs="Times New Roman"/>
          <w:szCs w:val="24"/>
        </w:rPr>
        <w:t>προσμετράται</w:t>
      </w:r>
      <w:proofErr w:type="spellEnd"/>
      <w:r>
        <w:rPr>
          <w:rFonts w:eastAsia="Times New Roman" w:cs="Times New Roman"/>
          <w:szCs w:val="24"/>
        </w:rPr>
        <w:t xml:space="preserve">; Αν είναι έτσι, να το φέρουμε στον Κανονισμό της Βουλής. Είναι πολύ πρωτότυπη σκέψη. </w:t>
      </w:r>
    </w:p>
    <w:p w14:paraId="5DC78BD3"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Όχι, όσο πιο πιεστικά νομοθετείτε και </w:t>
      </w:r>
      <w:r>
        <w:rPr>
          <w:rFonts w:eastAsia="Times New Roman" w:cs="Times New Roman"/>
          <w:szCs w:val="24"/>
        </w:rPr>
        <w:t>φέρνετε την τελευταία στιγμή, οφείλω απέναντι στο Σώμα να είμαι ακριβής. Αν θέλετε, δώστε μου ένα λεπτό. Δεν ζητάω παραπάνω. Είμαι από αυτούς που σε αυτήν την Αίθουσα…</w:t>
      </w:r>
    </w:p>
    <w:p w14:paraId="5DC78BD4" w14:textId="77777777" w:rsidR="00A02DB2" w:rsidRDefault="00AC477D">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Εντάξει. </w:t>
      </w:r>
    </w:p>
    <w:p w14:paraId="5DC78BD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Είπατε για την ιστορία του ΣΥΡΙΖΑ προηγουμένω</w:t>
      </w:r>
      <w:r>
        <w:rPr>
          <w:rFonts w:eastAsia="Times New Roman" w:cs="Times New Roman"/>
          <w:szCs w:val="24"/>
        </w:rPr>
        <w:t xml:space="preserve">ς. Φτάσατε κάποια στιγμή και στις τροπολογίες. </w:t>
      </w:r>
    </w:p>
    <w:p w14:paraId="5DC78BD6"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Βέβαια, έπρεπε να ανταποδώσω στον κ. </w:t>
      </w:r>
      <w:proofErr w:type="spellStart"/>
      <w:r>
        <w:rPr>
          <w:rFonts w:eastAsia="Times New Roman" w:cs="Times New Roman"/>
          <w:szCs w:val="24"/>
        </w:rPr>
        <w:t>Ξυδάκη</w:t>
      </w:r>
      <w:proofErr w:type="spellEnd"/>
      <w:r>
        <w:rPr>
          <w:rFonts w:eastAsia="Times New Roman" w:cs="Times New Roman"/>
          <w:szCs w:val="24"/>
        </w:rPr>
        <w:t xml:space="preserve"> στα ίσα τους χαρακτηρισμούς που έκανε. </w:t>
      </w:r>
    </w:p>
    <w:p w14:paraId="5DC78BD7"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Την τροπολογία 1609 που αφορά τους ΤΟΕΒ σας ανέπτυξε ο κ. Τζελέπης για ποιο λόγο δεν την ψηφίζουμε. Τι</w:t>
      </w:r>
      <w:r>
        <w:rPr>
          <w:rFonts w:eastAsia="Times New Roman" w:cs="Times New Roman"/>
          <w:szCs w:val="24"/>
        </w:rPr>
        <w:t>ς υπόλοιπες υπουργικές τροπολογίες που ναι μεν κάποιες ρυθμίζουν τεχνικά ζητήματα και διορθώνουν καταστάσεις δεν μπορούμε να τις ψηφίσουμε όπως τις φέρατε. Στην τροπολογία 1610, στη 1611 και στη 1612 ψηφίζουμε «</w:t>
      </w:r>
      <w:r>
        <w:rPr>
          <w:rFonts w:eastAsia="Times New Roman" w:cs="Times New Roman"/>
          <w:szCs w:val="24"/>
        </w:rPr>
        <w:t>παρών</w:t>
      </w:r>
      <w:r>
        <w:rPr>
          <w:rFonts w:eastAsia="Times New Roman" w:cs="Times New Roman"/>
          <w:szCs w:val="24"/>
        </w:rPr>
        <w:t xml:space="preserve">». </w:t>
      </w:r>
    </w:p>
    <w:p w14:paraId="5DC78BD8"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DC78BD9" w14:textId="77777777" w:rsidR="00A02DB2" w:rsidRDefault="00AC477D">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w:t>
      </w:r>
      <w:r>
        <w:rPr>
          <w:rFonts w:eastAsia="Times New Roman" w:cs="Times New Roman"/>
          <w:b/>
          <w:szCs w:val="24"/>
        </w:rPr>
        <w:t>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Τον λόγο έχει η κ. </w:t>
      </w:r>
      <w:proofErr w:type="spellStart"/>
      <w:r>
        <w:rPr>
          <w:rFonts w:eastAsia="Times New Roman" w:cs="Times New Roman"/>
          <w:szCs w:val="24"/>
        </w:rPr>
        <w:t>Μανωλάκου</w:t>
      </w:r>
      <w:proofErr w:type="spellEnd"/>
      <w:r>
        <w:rPr>
          <w:rFonts w:eastAsia="Times New Roman" w:cs="Times New Roman"/>
          <w:szCs w:val="24"/>
        </w:rPr>
        <w:t xml:space="preserve">. </w:t>
      </w:r>
    </w:p>
    <w:p w14:paraId="5DC78BDA"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Περιγράψατε, κύριε Υπουργέ, μια σειρά νομοθετημάτων που προωθήσατε όλη αυτήν την περίοδο. Βεβαίως, αφορούν αστικούς εκσυγχρονισμούς που συνδέονται με την παραπέρα απελευθέρωση κοινωνικών αγαθ</w:t>
      </w:r>
      <w:r>
        <w:rPr>
          <w:rFonts w:eastAsia="Times New Roman" w:cs="Times New Roman"/>
          <w:szCs w:val="24"/>
        </w:rPr>
        <w:t xml:space="preserve">ών και κρατικής περιουσίας που δίνονται στο κεφάλαιο και την κερδοφορία τους. Βεβαίως, πολλά τα ξεκίνησαν οι προηγούμενες κυβερνήσεις. Εσείς τα συνεχίζετε. </w:t>
      </w:r>
    </w:p>
    <w:p w14:paraId="5DC78BDB"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Μέσα σε αυτές, λοιπόν, τις δραστηριότητες και τον εκσυγχρονισμό, δεν υπήρξαν ούτε αντιπλημμυρικά έρ</w:t>
      </w:r>
      <w:r>
        <w:rPr>
          <w:rFonts w:eastAsia="Times New Roman" w:cs="Times New Roman"/>
          <w:szCs w:val="24"/>
        </w:rPr>
        <w:t xml:space="preserve">γα, ούτε αντισεισμική προστασία και άλλα έργα που αφορούν λαϊκές περιοχές, γειτονιές, ούτε βεβαίως, ανάγκες λαϊκών στρωμάτων. </w:t>
      </w:r>
    </w:p>
    <w:p w14:paraId="5DC78BD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Έτσι είναι. Ικανοποιείτε τις ανάγκες του κεφαλαίου και όχι του λαού, όπως έκαναν και οι προηγούμενοι. Είναι ίδια η στρατηγική σας</w:t>
      </w:r>
      <w:r>
        <w:rPr>
          <w:rFonts w:eastAsia="Times New Roman" w:cs="Times New Roman"/>
          <w:szCs w:val="24"/>
        </w:rPr>
        <w:t xml:space="preserve">. Είναι διαφορετικός, βέβαια, ο τρόπος και ας κάνουν σήμερα οι εκπρόσωποι των άλλων κομμάτων που ήταν κυβερνήσεις τους ψυχοπονιάρηδες για τον λαό. Ίδια στρατηγική ακολουθούσαν. </w:t>
      </w:r>
    </w:p>
    <w:p w14:paraId="5DC78BDD"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Σε ό,τι αφορά τις τροπολογίες, είναι προκλητικός ο τρόπος και η κοροϊδία την ώ</w:t>
      </w:r>
      <w:r>
        <w:rPr>
          <w:rFonts w:eastAsia="Times New Roman" w:cs="Times New Roman"/>
          <w:szCs w:val="24"/>
        </w:rPr>
        <w:t xml:space="preserve">ρα που μιλάτε και περιγράφετε τροπολογίες του Υπουργείου σας να τις εμφανίζετε για να τις διαβάσουμε εμείς. Ακόμα και τη στοιχειώδη </w:t>
      </w:r>
      <w:proofErr w:type="spellStart"/>
      <w:r>
        <w:rPr>
          <w:rFonts w:eastAsia="Times New Roman" w:cs="Times New Roman"/>
          <w:szCs w:val="24"/>
        </w:rPr>
        <w:t>δημοκρατικοφάνεια</w:t>
      </w:r>
      <w:proofErr w:type="spellEnd"/>
      <w:r>
        <w:rPr>
          <w:rFonts w:eastAsia="Times New Roman" w:cs="Times New Roman"/>
          <w:szCs w:val="24"/>
        </w:rPr>
        <w:t xml:space="preserve"> την ποδοπατάτε. Μόνο και μόνο γι’ αυτόν τον τρόπο κάποιος θα τις καταψήφιζε. Βεβαίως, εμείς τις καταψηφίζο</w:t>
      </w:r>
      <w:r>
        <w:rPr>
          <w:rFonts w:eastAsia="Times New Roman" w:cs="Times New Roman"/>
          <w:szCs w:val="24"/>
        </w:rPr>
        <w:t xml:space="preserve">υμε και για το περιεχόμενο τους. Δείχνει τη συνέπεια της Κυβέρνησης στο να ικανοποιεί ό,τι εξασφαλίζει νέο πεδίο δράσης στην κερδοφορία του κεφαλαίου. Τους εξασφαλίζετε τα πάντα, μέχρι και γύψο για το δικαίωμα της απεργίας, όπως γίνεται 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991E09">
        <w:rPr>
          <w:rFonts w:eastAsia="Times New Roman" w:cs="Times New Roman"/>
          <w:szCs w:val="24"/>
        </w:rPr>
        <w:t xml:space="preserve">. </w:t>
      </w:r>
      <w:r>
        <w:rPr>
          <w:rFonts w:eastAsia="Times New Roman" w:cs="Times New Roman"/>
          <w:szCs w:val="24"/>
        </w:rPr>
        <w:t>Σήμ</w:t>
      </w:r>
      <w:r>
        <w:rPr>
          <w:rFonts w:eastAsia="Times New Roman" w:cs="Times New Roman"/>
          <w:szCs w:val="24"/>
        </w:rPr>
        <w:t>ερα, πάλι πήγε τους εργαζόμενους στα δικαστήρια για να βγάλει παράνομη την απεργία τους, το μόνο δικαίωμα δηλαδή που τους έχει απομείνει για να διεκδικούν. Και τι ζητάνε; Ζητάνε συλλογική σύμβαση εργασίας, να αναγνωριστεί το βαρύ και ανθυγιεινό του επαγγέλ</w:t>
      </w:r>
      <w:r>
        <w:rPr>
          <w:rFonts w:eastAsia="Times New Roman" w:cs="Times New Roman"/>
          <w:szCs w:val="24"/>
        </w:rPr>
        <w:t xml:space="preserve">ματός τους και συνθήκες ασφάλειας στη δουλειά τους, να μην κάνουν μεροκάματο του τρόμου και βγαίνουν σακάτηδες πριν την ώρα τους. </w:t>
      </w:r>
    </w:p>
    <w:p w14:paraId="5DC78BDE"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Είναι γνωστό ότι τα εργατικά ατυχήματα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E03A7F">
        <w:rPr>
          <w:rFonts w:eastAsia="Times New Roman" w:cs="Times New Roman"/>
          <w:szCs w:val="24"/>
        </w:rPr>
        <w:t xml:space="preserve"> </w:t>
      </w:r>
      <w:r>
        <w:rPr>
          <w:rFonts w:eastAsia="Times New Roman" w:cs="Times New Roman"/>
          <w:szCs w:val="24"/>
        </w:rPr>
        <w:t xml:space="preserve">είναι πολλά και ας τα κρύβει, αφού τους βγάζει στον δρόμο και καλεί ασθενοφόρο για να μην καταγράφονται στον χώρο εργασίας. Όσο, όμως, και αν δεν σας αρέσει, οι εργαζόμενοι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έχουν γνωρίσει όλες αυτές τις τελευταίες μέρες την αλληλεγγύη συνδικαλι</w:t>
      </w:r>
      <w:r>
        <w:rPr>
          <w:rFonts w:eastAsia="Times New Roman" w:cs="Times New Roman"/>
          <w:szCs w:val="24"/>
        </w:rPr>
        <w:t xml:space="preserve">στικών οργανώσεων από όλον τον πλανήτη και καταδικάζουν τις τρομοκρατικές πρακτικές του κινέζικου μονοπωλίου. </w:t>
      </w:r>
    </w:p>
    <w:p w14:paraId="5DC78BDF"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Τώρα σε ό,τι αφορά τις βουλευτικές τροπολογίες που κάνατε δεκτές και είναι από τους κυβερνητικούς Βουλευτές, βεβαίως δεν έχουμε κανένα πρόβλημα α</w:t>
      </w:r>
      <w:r>
        <w:rPr>
          <w:rFonts w:eastAsia="Times New Roman" w:cs="Times New Roman"/>
          <w:szCs w:val="24"/>
        </w:rPr>
        <w:t>πό ποιους είναι, όμως τις καταψηφίζουμε</w:t>
      </w:r>
      <w:r w:rsidRPr="00F90F05">
        <w:rPr>
          <w:rFonts w:eastAsia="Times New Roman" w:cs="Times New Roman"/>
          <w:szCs w:val="24"/>
        </w:rPr>
        <w:t>,</w:t>
      </w:r>
      <w:r>
        <w:rPr>
          <w:rFonts w:eastAsia="Times New Roman" w:cs="Times New Roman"/>
          <w:szCs w:val="24"/>
        </w:rPr>
        <w:t xml:space="preserve"> όπως και τις τρεις κυβερνητικές τροπολογίες τις τελευταίες</w:t>
      </w:r>
      <w:r w:rsidRPr="00F90F05">
        <w:rPr>
          <w:rFonts w:eastAsia="Times New Roman" w:cs="Times New Roman"/>
          <w:szCs w:val="24"/>
        </w:rPr>
        <w:t>,</w:t>
      </w:r>
      <w:r>
        <w:rPr>
          <w:rFonts w:eastAsia="Times New Roman" w:cs="Times New Roman"/>
          <w:szCs w:val="24"/>
        </w:rPr>
        <w:t xml:space="preserve"> γιατί αφορούν παράταση χρονικών προθεσμιών που φωτογραφίζουν συγκεκριμένα επιχειρηματικά συμφέροντα και βεβαίως ευνοούν ακόμα παραπέρα την απελευθέρωση μια</w:t>
      </w:r>
      <w:r>
        <w:rPr>
          <w:rFonts w:eastAsia="Times New Roman" w:cs="Times New Roman"/>
          <w:szCs w:val="24"/>
        </w:rPr>
        <w:t xml:space="preserve">ς σειράς τομέων. </w:t>
      </w:r>
    </w:p>
    <w:p w14:paraId="5DC78BE0"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Ως προς την παράταση για την προθεσμία υποβολής αντιρρήσεων κατά του περιεχομένου των αναρτημένων δασικών χαρτών, αν και δεν έχουμε αντίρρηση, όμως οι μεγάλες ελλείψεις προσωπικού και οι λίγες επιτροπές εξέτασης αντιρρήσεων θα σας αναγκάσ</w:t>
      </w:r>
      <w:r>
        <w:rPr>
          <w:rFonts w:eastAsia="Times New Roman" w:cs="Times New Roman"/>
          <w:szCs w:val="24"/>
        </w:rPr>
        <w:t>ουν να ζητήσετε και να ξαναζητήσετε νέες παρατάσεις και δεν ξέρω πότε θα βγουν και αυτοί οι δασικοί χάρτες.</w:t>
      </w:r>
    </w:p>
    <w:p w14:paraId="5DC78BE1"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Καταψηφίζουμε και τη συγκεκριμένη τροπολογία που περιέχει κι άλλα, όπως την πλήρη απελευθέρωση της αγοράς φυσικού αερίου, αλλά και αλλάζετε χρήσεις </w:t>
      </w:r>
      <w:r>
        <w:rPr>
          <w:rFonts w:eastAsia="Times New Roman" w:cs="Times New Roman"/>
          <w:szCs w:val="24"/>
        </w:rPr>
        <w:t xml:space="preserve">γης αποχαρακτηρίζοντας δασικές εκτάσεις. </w:t>
      </w:r>
    </w:p>
    <w:p w14:paraId="5DC78BE2"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Επίσης, καταψηφίζουμε τους νέους εκβιασμούς προς τους αγρότες. Χωρίς κριτήρια και συγκεκριμένους ελέγχους, για κάθε περίπτωση παρουσιάζετε ότι όλοι οι αγρότες δεν πληρώνουν και στέλνετε χρέη προς τους οργανισμούς ε</w:t>
      </w:r>
      <w:r>
        <w:rPr>
          <w:rFonts w:eastAsia="Times New Roman" w:cs="Times New Roman"/>
          <w:szCs w:val="24"/>
        </w:rPr>
        <w:t xml:space="preserve">γγείων βελτιώσεων οι ΤΟΕΒ στην εφορία. Τους εκβιάζετε ωμά για να ξελασπώσει η ΔΕΗ και να ιδιωτικοποιηθεί η διαχείριση του νερού. </w:t>
      </w:r>
    </w:p>
    <w:p w14:paraId="5DC78BE3"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Όμως είναι γνωστό ότι υπάρχουν πολλές περιπτώσεις που δεν φταίει ο αγρότης. Στην </w:t>
      </w:r>
      <w:proofErr w:type="spellStart"/>
      <w:r>
        <w:rPr>
          <w:rFonts w:eastAsia="Times New Roman" w:cs="Times New Roman"/>
          <w:szCs w:val="24"/>
        </w:rPr>
        <w:t>Κωπαΐδα</w:t>
      </w:r>
      <w:proofErr w:type="spellEnd"/>
      <w:r>
        <w:rPr>
          <w:rFonts w:eastAsia="Times New Roman" w:cs="Times New Roman"/>
          <w:szCs w:val="24"/>
        </w:rPr>
        <w:t>, παραδείγματος χάριν, δεν υπήρχε συντ</w:t>
      </w:r>
      <w:r>
        <w:rPr>
          <w:rFonts w:eastAsia="Times New Roman" w:cs="Times New Roman"/>
          <w:szCs w:val="24"/>
        </w:rPr>
        <w:t xml:space="preserve">ήρηση του αρδευτικού δικτύου και πλημμύριζαν χωράφια. Ούτε να καλλιεργήσουν οι άνθρωποι δεν μπορούσαν και μετά ερχόντουσαν τεράστιοι λογαριασμοί να πληρώσουν σε φως και νερό, ενώ δεν έφταιγαν. </w:t>
      </w:r>
    </w:p>
    <w:p w14:paraId="5DC78BE4"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Εμείς ρωτάμε: Τι να πληρώσουν τώρα; Την καταστροφή για την οπο</w:t>
      </w:r>
      <w:r>
        <w:rPr>
          <w:rFonts w:eastAsia="Times New Roman" w:cs="Times New Roman"/>
          <w:szCs w:val="24"/>
        </w:rPr>
        <w:t>ία δεν ευθύνονται; Και τι θα κάνετε; Θα βγάλετε σε πλειστηριασμό και το χωράφι; Υπάρχουν κ</w:t>
      </w:r>
      <w:r>
        <w:rPr>
          <w:rFonts w:eastAsia="Times New Roman" w:cs="Times New Roman"/>
          <w:szCs w:val="24"/>
        </w:rPr>
        <w:t>α</w:t>
      </w:r>
      <w:r>
        <w:rPr>
          <w:rFonts w:eastAsia="Times New Roman" w:cs="Times New Roman"/>
          <w:szCs w:val="24"/>
        </w:rPr>
        <w:t>ι άλλοι τρόποι. Να δείτε κάθε περίπτωση χωριστά, γιατί υπάρχουν και αγρότες που πλήρωναν και μάλιστα υπήρχαν μερικά διοικητικά συμβούλια ΤΟΕΒ, που δεν έκαναν σωστή δ</w:t>
      </w:r>
      <w:r>
        <w:rPr>
          <w:rFonts w:eastAsia="Times New Roman" w:cs="Times New Roman"/>
          <w:szCs w:val="24"/>
        </w:rPr>
        <w:t xml:space="preserve">ιαχείριση και καρπώθηκαν αυτές τις πληρωμές. Πώς καλούνται τώρα οι συγκεκριμένοι αγρότες να </w:t>
      </w:r>
      <w:proofErr w:type="spellStart"/>
      <w:r>
        <w:rPr>
          <w:rFonts w:eastAsia="Times New Roman" w:cs="Times New Roman"/>
          <w:szCs w:val="24"/>
        </w:rPr>
        <w:t>ξαναπληρώσουν</w:t>
      </w:r>
      <w:proofErr w:type="spellEnd"/>
      <w:r>
        <w:rPr>
          <w:rFonts w:eastAsia="Times New Roman" w:cs="Times New Roman"/>
          <w:szCs w:val="24"/>
        </w:rPr>
        <w:t xml:space="preserve">; </w:t>
      </w:r>
    </w:p>
    <w:p w14:paraId="5DC78BE5"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Επίσης, μπορείτε να βάλετε εισοδηματικά κριτήρια. Αν και ξέρουμε ότι το πρόβλημα είναι υπαρκτό, όμως</w:t>
      </w:r>
      <w:r w:rsidRPr="00B87A81">
        <w:rPr>
          <w:rFonts w:eastAsia="Times New Roman" w:cs="Times New Roman"/>
          <w:szCs w:val="24"/>
        </w:rPr>
        <w:t xml:space="preserve"> </w:t>
      </w:r>
      <w:r>
        <w:rPr>
          <w:rFonts w:eastAsia="Times New Roman" w:cs="Times New Roman"/>
          <w:szCs w:val="24"/>
        </w:rPr>
        <w:t>η συγκεκριμένη τροπολογία</w:t>
      </w:r>
      <w:r w:rsidRPr="00B87A81">
        <w:rPr>
          <w:rFonts w:eastAsia="Times New Roman" w:cs="Times New Roman"/>
          <w:szCs w:val="24"/>
        </w:rPr>
        <w:t>,</w:t>
      </w:r>
      <w:r>
        <w:rPr>
          <w:rFonts w:eastAsia="Times New Roman" w:cs="Times New Roman"/>
          <w:szCs w:val="24"/>
        </w:rPr>
        <w:t xml:space="preserve"> που έχει ακόμα και μ</w:t>
      </w:r>
      <w:r>
        <w:rPr>
          <w:rFonts w:eastAsia="Times New Roman" w:cs="Times New Roman"/>
          <w:szCs w:val="24"/>
        </w:rPr>
        <w:t>ορφή νομοσχεδίου</w:t>
      </w:r>
      <w:r w:rsidRPr="00B87A81">
        <w:rPr>
          <w:rFonts w:eastAsia="Times New Roman" w:cs="Times New Roman"/>
          <w:szCs w:val="24"/>
        </w:rPr>
        <w:t>,</w:t>
      </w:r>
      <w:r>
        <w:rPr>
          <w:rFonts w:eastAsia="Times New Roman" w:cs="Times New Roman"/>
          <w:szCs w:val="24"/>
        </w:rPr>
        <w:t xml:space="preserve"> δεν λύνει το πρόβλημα με οριζόντια και πρόχειρα μέτρα. Έπρεπε βεβαίως το Υπουργείο Αγροτικής Ανάπτυξης να το φέρει και να το συνοδεύει με έκθεση του Γενικού Λογιστηρίου του Κράτους και να μην καταδικάζετε αυτούς που πλήρωναν κανονικά σε σ</w:t>
      </w:r>
      <w:r>
        <w:rPr>
          <w:rFonts w:eastAsia="Times New Roman" w:cs="Times New Roman"/>
          <w:szCs w:val="24"/>
        </w:rPr>
        <w:t xml:space="preserve">τέρηση του δικαιώματος άρδευσης, όταν πια στραγγαλίζετε ακόμα και ΤΟΕΒ σήμερα. Είναι άδικο. </w:t>
      </w:r>
    </w:p>
    <w:p w14:paraId="5DC78BE6" w14:textId="77777777" w:rsidR="00A02DB2" w:rsidRDefault="00AC477D">
      <w:pPr>
        <w:spacing w:line="600" w:lineRule="auto"/>
        <w:ind w:firstLine="720"/>
        <w:jc w:val="both"/>
        <w:rPr>
          <w:rFonts w:eastAsia="Times New Roman" w:cs="Times New Roman"/>
        </w:rPr>
      </w:pPr>
      <w:r w:rsidRPr="00345B7C">
        <w:rPr>
          <w:rFonts w:eastAsia="Times New Roman" w:cs="Times New Roman"/>
          <w:b/>
          <w:szCs w:val="24"/>
        </w:rPr>
        <w:t xml:space="preserve">ΠΡΟΕΔΡΕΥΩΝ (Γεώργιος Βαρεμένος): </w:t>
      </w:r>
      <w:r w:rsidRPr="00E860FA">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w:t>
      </w:r>
      <w:r w:rsidRPr="00E860FA">
        <w:rPr>
          <w:rFonts w:eastAsia="Times New Roman" w:cs="Times New Roman"/>
        </w:rPr>
        <w:t xml:space="preserve">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rPr>
        <w:t>ένας</w:t>
      </w:r>
      <w:r w:rsidRPr="00E860FA">
        <w:rPr>
          <w:rFonts w:eastAsia="Times New Roman" w:cs="Times New Roman"/>
        </w:rPr>
        <w:t xml:space="preserve"> μαθητές και μαθήτριες και τ</w:t>
      </w:r>
      <w:r>
        <w:rPr>
          <w:rFonts w:eastAsia="Times New Roman" w:cs="Times New Roman"/>
        </w:rPr>
        <w:t>ρε</w:t>
      </w:r>
      <w:r w:rsidRPr="00E860FA">
        <w:rPr>
          <w:rFonts w:eastAsia="Times New Roman" w:cs="Times New Roman"/>
        </w:rPr>
        <w:t>ις εκπα</w:t>
      </w:r>
      <w:r>
        <w:rPr>
          <w:rFonts w:eastAsia="Times New Roman" w:cs="Times New Roman"/>
        </w:rPr>
        <w:t>ιδευτικοί συνοδοί τους από το 6</w:t>
      </w:r>
      <w:r w:rsidRPr="00E860FA">
        <w:rPr>
          <w:rFonts w:eastAsia="Times New Roman" w:cs="Times New Roman"/>
          <w:vertAlign w:val="superscript"/>
        </w:rPr>
        <w:t>ο</w:t>
      </w:r>
      <w:r w:rsidRPr="00E860FA">
        <w:rPr>
          <w:rFonts w:eastAsia="Times New Roman" w:cs="Times New Roman"/>
        </w:rPr>
        <w:t xml:space="preserve"> </w:t>
      </w:r>
      <w:r w:rsidRPr="00E860FA">
        <w:rPr>
          <w:rFonts w:eastAsia="Times New Roman" w:cs="Times New Roman"/>
        </w:rPr>
        <w:t xml:space="preserve">Δημοτικό Σχολείο </w:t>
      </w:r>
      <w:r>
        <w:rPr>
          <w:rFonts w:eastAsia="Times New Roman" w:cs="Times New Roman"/>
        </w:rPr>
        <w:t>Πειραιά</w:t>
      </w:r>
      <w:r w:rsidRPr="00E860FA">
        <w:rPr>
          <w:rFonts w:eastAsia="Times New Roman" w:cs="Times New Roman"/>
        </w:rPr>
        <w:t xml:space="preserve">. </w:t>
      </w:r>
    </w:p>
    <w:p w14:paraId="5DC78BE7" w14:textId="77777777" w:rsidR="00A02DB2" w:rsidRDefault="00AC477D">
      <w:pPr>
        <w:spacing w:line="600" w:lineRule="auto"/>
        <w:ind w:firstLine="720"/>
        <w:jc w:val="both"/>
        <w:rPr>
          <w:rFonts w:eastAsia="Times New Roman" w:cs="Times New Roman"/>
        </w:rPr>
      </w:pPr>
      <w:r w:rsidRPr="00E860FA">
        <w:rPr>
          <w:rFonts w:eastAsia="Times New Roman" w:cs="Times New Roman"/>
        </w:rPr>
        <w:t xml:space="preserve">Η Βουλή τούς καλωσορίζει. </w:t>
      </w:r>
    </w:p>
    <w:p w14:paraId="5DC78BE8" w14:textId="77777777" w:rsidR="00A02DB2" w:rsidRDefault="00AC477D">
      <w:pPr>
        <w:spacing w:line="600" w:lineRule="auto"/>
        <w:ind w:firstLine="720"/>
        <w:jc w:val="center"/>
        <w:rPr>
          <w:rFonts w:eastAsia="Times New Roman" w:cs="Times New Roman"/>
          <w:szCs w:val="24"/>
        </w:rPr>
      </w:pPr>
      <w:r w:rsidRPr="00E860FA">
        <w:rPr>
          <w:rFonts w:eastAsia="Times New Roman" w:cs="Times New Roman"/>
        </w:rPr>
        <w:t>(Χειροκροτήματα απ’ όλες τις πτέρυγες της Βουλής)</w:t>
      </w:r>
    </w:p>
    <w:p w14:paraId="5DC78BE9"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Παναγιώταρε</w:t>
      </w:r>
      <w:proofErr w:type="spellEnd"/>
      <w:r>
        <w:rPr>
          <w:rFonts w:eastAsia="Times New Roman" w:cs="Times New Roman"/>
          <w:szCs w:val="24"/>
        </w:rPr>
        <w:t>, θα μιλήσετε;</w:t>
      </w:r>
    </w:p>
    <w:p w14:paraId="5DC78BEA" w14:textId="77777777" w:rsidR="00A02DB2" w:rsidRDefault="00AC477D">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Όχι, κύριε Πρόεδρε.</w:t>
      </w:r>
    </w:p>
    <w:p w14:paraId="5DC78BEB" w14:textId="77777777" w:rsidR="00A02DB2" w:rsidRDefault="00AC477D">
      <w:pPr>
        <w:spacing w:line="600" w:lineRule="auto"/>
        <w:ind w:firstLine="720"/>
        <w:jc w:val="both"/>
        <w:rPr>
          <w:rFonts w:eastAsia="Times New Roman" w:cs="Times New Roman"/>
          <w:szCs w:val="24"/>
        </w:rPr>
      </w:pPr>
      <w:r w:rsidRPr="00345B7C">
        <w:rPr>
          <w:rFonts w:eastAsia="Times New Roman" w:cs="Times New Roman"/>
          <w:b/>
          <w:szCs w:val="24"/>
        </w:rPr>
        <w:t xml:space="preserve">ΠΡΟΕΔΡΕΥΩΝ (Γεώργιος Βαρεμένος): </w:t>
      </w:r>
      <w:r>
        <w:rPr>
          <w:rFonts w:eastAsia="Times New Roman" w:cs="Times New Roman"/>
          <w:szCs w:val="24"/>
        </w:rPr>
        <w:t>Ο κύριος Υπουργός έχει τον λόγο για να κλείσει.</w:t>
      </w:r>
    </w:p>
    <w:p w14:paraId="5DC78BEC" w14:textId="77777777" w:rsidR="00A02DB2" w:rsidRDefault="00AC477D">
      <w:pPr>
        <w:spacing w:line="600" w:lineRule="auto"/>
        <w:ind w:firstLine="720"/>
        <w:jc w:val="both"/>
        <w:rPr>
          <w:rFonts w:eastAsia="Times New Roman"/>
          <w:szCs w:val="24"/>
        </w:rPr>
      </w:pPr>
      <w:r w:rsidRPr="008551C0">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Δεν έχω πολλά να πω, διότι από τη συζήτηση προέκυψε μια ευρεία θεματική την οποία επικαλέστηκαν πάρα πολλοί Βουλευτές, από το Σκοπιανό μέχρι τις διασυνδέσεις της Κρήτης κ</w:t>
      </w:r>
      <w:r>
        <w:rPr>
          <w:rFonts w:eastAsia="Times New Roman" w:cs="Times New Roman"/>
          <w:szCs w:val="24"/>
        </w:rPr>
        <w:t>α</w:t>
      </w:r>
      <w:r>
        <w:rPr>
          <w:rFonts w:eastAsia="Times New Roman" w:cs="Times New Roman"/>
          <w:szCs w:val="24"/>
        </w:rPr>
        <w:t xml:space="preserve">ι από τις διασυνδέσεις της Κρήτης μέχρι το φυσικό συμβόλαιο που πρέπει να υπογράψουμε ανάμεσα στους ανθρώπους και τη φύση. </w:t>
      </w:r>
      <w:r>
        <w:rPr>
          <w:rFonts w:eastAsia="Times New Roman"/>
          <w:szCs w:val="24"/>
        </w:rPr>
        <w:t>Άρα θα τα παρακάμψω όλα αυτά και θα επικεντρωθώ σε τρία-τέσσερα σημεία που αφορούν το νομοσχέδιο αυτό καθαυτό.</w:t>
      </w:r>
    </w:p>
    <w:p w14:paraId="5DC78BED"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Πρώτον, νομίζω ότι έγι</w:t>
      </w:r>
      <w:r>
        <w:rPr>
          <w:rFonts w:eastAsia="Times New Roman"/>
          <w:szCs w:val="24"/>
        </w:rPr>
        <w:t>νε εξαντλητική κριτική για τη διαδικασία. Στο τέλος της ημέρας, όμως, η κριτική αυτή μετριάζεται από το γεγονός ότι η συντριπτική πλειοψηφία των ρυθμίσεων είναι υπουργικές και επαναλαμβάνω ότι και σε αυτές που προέκυψαν ως βουλευτικές, επίσης, η συντριπτικ</w:t>
      </w:r>
      <w:r>
        <w:rPr>
          <w:rFonts w:eastAsia="Times New Roman"/>
          <w:szCs w:val="24"/>
        </w:rPr>
        <w:t xml:space="preserve">ή πλειοψηφία πορεύεται από πρωτοβουλίες που έχουν ληφθεί από τους Βουλευτές. Θα σταθώ στις πιο σημαντικές. </w:t>
      </w:r>
    </w:p>
    <w:p w14:paraId="5DC78BEE"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Πιο σημαντική είναι η συζήτηση για τους ΤΟΕΒ. Δεν κατάλαβα τη θέση του ΚΚΕ να σας πω την αλήθεια. Υποθέτω ότι είναι υπέρ της μόνιμης επιδότησης των </w:t>
      </w:r>
      <w:r>
        <w:rPr>
          <w:rFonts w:eastAsia="Times New Roman"/>
          <w:szCs w:val="24"/>
        </w:rPr>
        <w:t>αγροτών και των ΤΟΕΒ από τη ΔΕΗ.</w:t>
      </w:r>
    </w:p>
    <w:p w14:paraId="5DC78BEF" w14:textId="77777777" w:rsidR="00A02DB2" w:rsidRDefault="00AC477D">
      <w:pPr>
        <w:tabs>
          <w:tab w:val="left" w:pos="2940"/>
        </w:tabs>
        <w:spacing w:line="600" w:lineRule="auto"/>
        <w:ind w:firstLine="720"/>
        <w:jc w:val="both"/>
        <w:rPr>
          <w:rFonts w:eastAsia="Times New Roman"/>
          <w:szCs w:val="24"/>
        </w:rPr>
      </w:pPr>
      <w:r w:rsidRPr="00AC72CD">
        <w:rPr>
          <w:rFonts w:eastAsia="Times New Roman"/>
          <w:b/>
          <w:szCs w:val="24"/>
        </w:rPr>
        <w:t>ΔΙΑΜΑΝΤΩ ΜΑΝΩΛΑΚΟΥ:</w:t>
      </w:r>
      <w:r>
        <w:rPr>
          <w:rFonts w:eastAsia="Times New Roman"/>
          <w:szCs w:val="24"/>
        </w:rPr>
        <w:t xml:space="preserve"> Όχι, να μην πληρώνουν άδικα και να μην </w:t>
      </w:r>
      <w:proofErr w:type="spellStart"/>
      <w:r>
        <w:rPr>
          <w:rFonts w:eastAsia="Times New Roman"/>
          <w:szCs w:val="24"/>
        </w:rPr>
        <w:t>ξαναπληρώνουν</w:t>
      </w:r>
      <w:proofErr w:type="spellEnd"/>
      <w:r>
        <w:rPr>
          <w:rFonts w:eastAsia="Times New Roman"/>
          <w:szCs w:val="24"/>
        </w:rPr>
        <w:t>. Τα χαράτσια δεν έχουν τέλος</w:t>
      </w:r>
      <w:r w:rsidRPr="004416CA">
        <w:rPr>
          <w:rFonts w:eastAsia="Times New Roman"/>
          <w:szCs w:val="24"/>
        </w:rPr>
        <w:t>!</w:t>
      </w:r>
    </w:p>
    <w:p w14:paraId="5DC78BF0" w14:textId="77777777" w:rsidR="00A02DB2" w:rsidRDefault="00AC477D">
      <w:pPr>
        <w:tabs>
          <w:tab w:val="left" w:pos="2940"/>
        </w:tabs>
        <w:spacing w:line="600" w:lineRule="auto"/>
        <w:ind w:firstLine="720"/>
        <w:jc w:val="both"/>
        <w:rPr>
          <w:rFonts w:eastAsia="Times New Roman"/>
          <w:szCs w:val="24"/>
        </w:rPr>
      </w:pPr>
      <w:r w:rsidRPr="00AC72CD">
        <w:rPr>
          <w:rFonts w:eastAsia="Times New Roman"/>
          <w:b/>
          <w:szCs w:val="24"/>
        </w:rPr>
        <w:t>ΓΕΩΡΓΙΟΣ ΣΤΑΘΑΚΗΣ (Υπουργός Περιβάλλοντος και Ενέργειας):</w:t>
      </w:r>
      <w:r>
        <w:rPr>
          <w:rFonts w:eastAsia="Times New Roman"/>
          <w:szCs w:val="24"/>
        </w:rPr>
        <w:t xml:space="preserve"> Μάλιστα.</w:t>
      </w:r>
    </w:p>
    <w:p w14:paraId="5DC78BF1"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Έχουμε τρία προβλήματα με τους ΤΟΕΒ, τα οποία νομίζω </w:t>
      </w:r>
      <w:r>
        <w:rPr>
          <w:rFonts w:eastAsia="Times New Roman"/>
          <w:szCs w:val="24"/>
        </w:rPr>
        <w:t xml:space="preserve">ότι έχουν αναλυθεί ξανά στη Βουλή. </w:t>
      </w:r>
    </w:p>
    <w:p w14:paraId="5DC78BF2"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Έχουμε τους ΤΟΕΒ, οι οποίοι είναι συνεπείς μετά τις ρυθμίσεις που έγιναν. Άρα έγινε μια προσπάθεια και υπάρχει ένα πνεύμα συνεργασίας με τη ΔΕΗ, το οποίο λειτούργησε με βάση τις ρυθμίσεις που είχαν γίνει. Νομίζω ότι στον</w:t>
      </w:r>
      <w:r>
        <w:rPr>
          <w:rFonts w:eastAsia="Times New Roman"/>
          <w:szCs w:val="24"/>
        </w:rPr>
        <w:t xml:space="preserve"> τομέα αυτόν δεν υπάρχει κανένα απολύτως πρόβλημα.</w:t>
      </w:r>
    </w:p>
    <w:p w14:paraId="5DC78BF3"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Ένα δεύτερο πρόβλημα είναι οι ΤΟΕΒ, οι οποίοι κάνουν ρυθμίσεις και δεν τις τηρούν από την επόμενη ημέρα. Εκεί η ΔΕΗ εκ των πραγμάτων γίνεται πιο αυστηρή στον τρόπο με τον οποίο καλείται να επιλυθεί αυτό το</w:t>
      </w:r>
      <w:r>
        <w:rPr>
          <w:rFonts w:eastAsia="Times New Roman"/>
          <w:szCs w:val="24"/>
        </w:rPr>
        <w:t xml:space="preserve"> πρόβλημα. </w:t>
      </w:r>
    </w:p>
    <w:p w14:paraId="5DC78BF4"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 xml:space="preserve">Το τρίτο πρόβλημα είναι, επίσης, γνωστό. Έχουμε αγρότες, οι οποίοι τηρούν τις υποχρεώσεις τους απέναντι στον ΤΟΕΒ και αγρότες, οι οποίοι δεν τηρούν τις υποχρεώσεις τους συστηματικά και κατ’ επανάληψη. Ο ΤΟΕΒ, λοιπόν, αντιμετωπίζει ένα πρόβλημα </w:t>
      </w:r>
      <w:r>
        <w:rPr>
          <w:rFonts w:eastAsia="Times New Roman"/>
          <w:szCs w:val="24"/>
        </w:rPr>
        <w:t>στην τρίτη αυτή κατηγορία. Υπάρχει και ένα ακόμη πιο διογκωμένο πρόβλημα, αν αυτοί που χρωστάνε τα περισσότερα είναι η διοίκηση του ΤΟΕΒ ως μεμονωμένοι αγρότες εννοώ.</w:t>
      </w:r>
    </w:p>
    <w:p w14:paraId="5DC78BF5"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Τούτων δοθέντων δεν υπάρχει μια καθολική ιδέα, η οποία λέει ότι όλα μπορούμε να τα αντιμε</w:t>
      </w:r>
      <w:r>
        <w:rPr>
          <w:rFonts w:eastAsia="Times New Roman"/>
          <w:szCs w:val="24"/>
        </w:rPr>
        <w:t>τωπίσουμε καλοπροαίρετα. Προφανώς πρέπει να υπάρξει διαφοροποιημένη αντιμετώπιση. Η ΔΕΗ έδωσε ένα πολύ ισχυρό έναυσμα. Κάνει πάρα πολλές ρυθμίσεις. Έχουμε σημαντική ανταπόκριση από τους ΤΟΕΒ. Στα ακραία φαινόμενα της τρίτης κατηγορίας επαναλαμβάνω ότι έχου</w:t>
      </w:r>
      <w:r>
        <w:rPr>
          <w:rFonts w:eastAsia="Times New Roman"/>
          <w:szCs w:val="24"/>
        </w:rPr>
        <w:t xml:space="preserve">ν γίνει και έλεγχοι πλέον στους ΤΟΕΒ για κακοδιαχείριση </w:t>
      </w:r>
      <w:proofErr w:type="spellStart"/>
      <w:r>
        <w:rPr>
          <w:rFonts w:eastAsia="Times New Roman"/>
          <w:szCs w:val="24"/>
        </w:rPr>
        <w:t>κ.ο.κ</w:t>
      </w:r>
      <w:r>
        <w:rPr>
          <w:rFonts w:eastAsia="Times New Roman"/>
          <w:szCs w:val="24"/>
        </w:rPr>
        <w:t>.</w:t>
      </w:r>
      <w:proofErr w:type="spellEnd"/>
      <w:r>
        <w:rPr>
          <w:rFonts w:eastAsia="Times New Roman"/>
          <w:szCs w:val="24"/>
        </w:rPr>
        <w:t>.</w:t>
      </w:r>
    </w:p>
    <w:p w14:paraId="5DC78BF6"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Άρα η προσπάθεια που κάνει η σημερινή μας ρύθμιση, που είναι μετά από πρωτοβουλία Βουλευτών και είναι και κοινή με το Υπουργείο Αγροτικής Ανάπτυξης, είναι πάρα πολύ απλή. Προσπαθεί να διευκολύ</w:t>
      </w:r>
      <w:r>
        <w:rPr>
          <w:rFonts w:eastAsia="Times New Roman"/>
          <w:szCs w:val="24"/>
        </w:rPr>
        <w:t>νει τις διοικήσεις των ΤΟΕΒ να επιτελέσουν το έργο τους απέναντι στη λειτουργία, την οποία έχουν αναλάβει. Αυτοί έχουν την ευθύνη. Αυτοί πρέπει να το προχωρήσουν.</w:t>
      </w:r>
    </w:p>
    <w:p w14:paraId="5DC78BF7" w14:textId="77777777" w:rsidR="00A02DB2" w:rsidRDefault="00AC477D">
      <w:pPr>
        <w:tabs>
          <w:tab w:val="left" w:pos="2940"/>
        </w:tabs>
        <w:spacing w:line="600" w:lineRule="auto"/>
        <w:ind w:firstLine="720"/>
        <w:jc w:val="both"/>
        <w:rPr>
          <w:rFonts w:eastAsia="Times New Roman"/>
          <w:szCs w:val="24"/>
        </w:rPr>
      </w:pPr>
      <w:r w:rsidRPr="00BB1B3A">
        <w:rPr>
          <w:rFonts w:eastAsia="Times New Roman"/>
          <w:b/>
          <w:szCs w:val="24"/>
        </w:rPr>
        <w:t>ΠΡΟΕΔΡΕΥΩΝ (Γεώργιος Βαρεμένος):</w:t>
      </w:r>
      <w:r>
        <w:rPr>
          <w:rFonts w:eastAsia="Times New Roman"/>
          <w:szCs w:val="24"/>
        </w:rPr>
        <w:t xml:space="preserve"> Θα τους καλέσει η ΔΕΗ μέχρι να τελειώσει η προθεσμία των δώδ</w:t>
      </w:r>
      <w:r>
        <w:rPr>
          <w:rFonts w:eastAsia="Times New Roman"/>
          <w:szCs w:val="24"/>
        </w:rPr>
        <w:t>εκα ημερών;</w:t>
      </w:r>
    </w:p>
    <w:p w14:paraId="5DC78BF8" w14:textId="77777777" w:rsidR="00A02DB2" w:rsidRDefault="00AC477D">
      <w:pPr>
        <w:tabs>
          <w:tab w:val="left" w:pos="2940"/>
        </w:tabs>
        <w:spacing w:line="600" w:lineRule="auto"/>
        <w:ind w:firstLine="720"/>
        <w:jc w:val="both"/>
        <w:rPr>
          <w:rFonts w:eastAsia="Times New Roman"/>
          <w:szCs w:val="24"/>
        </w:rPr>
      </w:pPr>
      <w:r w:rsidRPr="00BB1B3A">
        <w:rPr>
          <w:rFonts w:eastAsia="Times New Roman"/>
          <w:b/>
          <w:szCs w:val="24"/>
        </w:rPr>
        <w:t>ΓΕΩΡΓΙΟΣ ΣΤΑΘΑΚΗΣ (Υπουργός Περιβάλλοντος και Ενέργειας):</w:t>
      </w:r>
      <w:r>
        <w:rPr>
          <w:rFonts w:eastAsia="Times New Roman"/>
          <w:szCs w:val="24"/>
        </w:rPr>
        <w:t xml:space="preserve"> Η ρύθμιση είναι πάρα πολύ σαφής. </w:t>
      </w:r>
    </w:p>
    <w:p w14:paraId="5DC78BF9" w14:textId="77777777" w:rsidR="00A02DB2" w:rsidRDefault="00AC477D">
      <w:pPr>
        <w:tabs>
          <w:tab w:val="left" w:pos="2940"/>
        </w:tabs>
        <w:spacing w:line="600" w:lineRule="auto"/>
        <w:ind w:firstLine="720"/>
        <w:jc w:val="both"/>
        <w:rPr>
          <w:rFonts w:eastAsia="Times New Roman"/>
          <w:szCs w:val="24"/>
        </w:rPr>
      </w:pPr>
      <w:r w:rsidRPr="00BB1B3A">
        <w:rPr>
          <w:rFonts w:eastAsia="Times New Roman"/>
          <w:b/>
          <w:szCs w:val="24"/>
        </w:rPr>
        <w:t>ΠΡΟΕΔΡΕΥΩΝ (Γεώργιος Βαρεμένος):</w:t>
      </w:r>
      <w:r>
        <w:rPr>
          <w:rFonts w:eastAsia="Times New Roman"/>
          <w:szCs w:val="24"/>
        </w:rPr>
        <w:t xml:space="preserve"> Λέω μην το ξεχάσει.</w:t>
      </w:r>
    </w:p>
    <w:p w14:paraId="5DC78BFA" w14:textId="77777777" w:rsidR="00A02DB2" w:rsidRDefault="00AC477D">
      <w:pPr>
        <w:tabs>
          <w:tab w:val="left" w:pos="2940"/>
        </w:tabs>
        <w:spacing w:line="600" w:lineRule="auto"/>
        <w:ind w:firstLine="720"/>
        <w:jc w:val="both"/>
        <w:rPr>
          <w:rFonts w:eastAsia="Times New Roman"/>
          <w:szCs w:val="24"/>
        </w:rPr>
      </w:pPr>
      <w:r w:rsidRPr="00BB1B3A">
        <w:rPr>
          <w:rFonts w:eastAsia="Times New Roman"/>
          <w:b/>
          <w:szCs w:val="24"/>
        </w:rPr>
        <w:t>ΓΕΩΡΓΙΟΣ ΣΤΑΘΑΚΗΣ (Υπουργός Περιβάλλοντος και Ενέργειας):</w:t>
      </w:r>
      <w:r>
        <w:rPr>
          <w:rFonts w:eastAsia="Times New Roman"/>
          <w:szCs w:val="24"/>
        </w:rPr>
        <w:t xml:space="preserve">  Κανένας δεν ξεχνάει τίποτα. Και η ΔΕΗ εί</w:t>
      </w:r>
      <w:r>
        <w:rPr>
          <w:rFonts w:eastAsia="Times New Roman"/>
          <w:szCs w:val="24"/>
        </w:rPr>
        <w:t>ναι σύμφωνη, φυσικά, με αυτήν τη ρύθμιση, διότι δημιουργεί μια ισχυρή δέσμευση στα διοικητικά συμβούλια των ΤΟΕΒ να τηρούν τις υποχρεώσεις τους και, ταυτόχρονα, η ΔΕΗ έχει εξαγγείλει ότι θα προχωρήσει σε ρυθμίσεις και στην επανασύνδεση του νερού άμεσα.</w:t>
      </w:r>
    </w:p>
    <w:p w14:paraId="5DC78BFB"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Επα</w:t>
      </w:r>
      <w:r>
        <w:rPr>
          <w:rFonts w:eastAsia="Times New Roman"/>
          <w:szCs w:val="24"/>
        </w:rPr>
        <w:t xml:space="preserve">ναλαμβάνω και είναι σαφές και από την πλευρά μας και από την πλευρά της ΔΕΗ ότι ΤΟΕΒ, οι οποίοι αρνούνται να συζητήσουν, θα έχουν πρόβλημα. Πρέπει να προσέλθουν στη συζήτηση. </w:t>
      </w:r>
    </w:p>
    <w:p w14:paraId="5DC78BFC" w14:textId="77777777" w:rsidR="00A02DB2" w:rsidRDefault="00AC477D">
      <w:pPr>
        <w:tabs>
          <w:tab w:val="left" w:pos="2940"/>
        </w:tabs>
        <w:spacing w:line="600" w:lineRule="auto"/>
        <w:ind w:firstLine="720"/>
        <w:jc w:val="both"/>
        <w:rPr>
          <w:rFonts w:eastAsia="Times New Roman"/>
          <w:szCs w:val="24"/>
        </w:rPr>
      </w:pPr>
      <w:r w:rsidRPr="00BB1B3A">
        <w:rPr>
          <w:rFonts w:eastAsia="Times New Roman"/>
          <w:b/>
          <w:szCs w:val="24"/>
        </w:rPr>
        <w:t>ΠΡΟΕΔΡΕΥΩΝ (Γεώργιος Βαρεμένος):</w:t>
      </w:r>
      <w:r>
        <w:rPr>
          <w:rFonts w:eastAsia="Times New Roman"/>
          <w:szCs w:val="24"/>
        </w:rPr>
        <w:t xml:space="preserve">  Κατόπιν προσκλήσεως.</w:t>
      </w:r>
    </w:p>
    <w:p w14:paraId="5DC78BFD" w14:textId="77777777" w:rsidR="00A02DB2" w:rsidRDefault="00AC477D">
      <w:pPr>
        <w:tabs>
          <w:tab w:val="left" w:pos="2940"/>
        </w:tabs>
        <w:spacing w:line="600" w:lineRule="auto"/>
        <w:ind w:firstLine="720"/>
        <w:jc w:val="both"/>
        <w:rPr>
          <w:rFonts w:eastAsia="Times New Roman"/>
          <w:szCs w:val="24"/>
        </w:rPr>
      </w:pPr>
      <w:r w:rsidRPr="00BB1B3A">
        <w:rPr>
          <w:rFonts w:eastAsia="Times New Roman"/>
          <w:b/>
          <w:szCs w:val="24"/>
        </w:rPr>
        <w:t>ΓΕΩΡΓΙΟΣ ΣΤΑΘΑΚΗΣ (Υπουργ</w:t>
      </w:r>
      <w:r w:rsidRPr="00BB1B3A">
        <w:rPr>
          <w:rFonts w:eastAsia="Times New Roman"/>
          <w:b/>
          <w:szCs w:val="24"/>
        </w:rPr>
        <w:t>ός Περιβάλλοντος και Ενέργειας):</w:t>
      </w:r>
      <w:r>
        <w:rPr>
          <w:rFonts w:eastAsia="Times New Roman"/>
          <w:szCs w:val="24"/>
        </w:rPr>
        <w:t xml:space="preserve"> Βεβαίως, αλλά και κατόπιν πρωτοβουλιών δικών τους. Δεν υπάρχει περίπτωση να συνεχιστεί ένα καθεστώς, στο οποίο δεν υπάρχει καμμία συνεννόηση, καμία επαφή, καμμία συζήτηση.</w:t>
      </w:r>
    </w:p>
    <w:p w14:paraId="5DC78BFE" w14:textId="77777777" w:rsidR="00A02DB2" w:rsidRDefault="00AC477D">
      <w:pPr>
        <w:tabs>
          <w:tab w:val="left" w:pos="2940"/>
        </w:tabs>
        <w:spacing w:line="600" w:lineRule="auto"/>
        <w:ind w:firstLine="720"/>
        <w:jc w:val="both"/>
        <w:rPr>
          <w:rFonts w:eastAsia="Times New Roman"/>
          <w:szCs w:val="24"/>
        </w:rPr>
      </w:pPr>
      <w:r>
        <w:rPr>
          <w:rFonts w:eastAsia="Times New Roman"/>
          <w:szCs w:val="24"/>
        </w:rPr>
        <w:t>Αυτό είναι το ένα θέμα. Το δεύτερο θέμα που εγέρθηκ</w:t>
      </w:r>
      <w:r>
        <w:rPr>
          <w:rFonts w:eastAsia="Times New Roman"/>
          <w:szCs w:val="24"/>
        </w:rPr>
        <w:t>ε και θέλω να το αποσαφηνίσω είναι η διάταξη, η οποία αφορά τις εταιρείες όπου δεν χρειάζεται και παρακάμπτεται το ΑΣΕΠ. Το επαναλαμβάνω για πολλοστή φορά για να μη γίνει σύγχυση με άλλες καταστάσεις. Αυτές είναι: Πρώτον, το δημόσιο να έχει το 51%. Δεύτερη</w:t>
      </w:r>
      <w:r>
        <w:rPr>
          <w:rFonts w:eastAsia="Times New Roman"/>
          <w:szCs w:val="24"/>
        </w:rPr>
        <w:t xml:space="preserve"> προϋπόθεση είναι να έχει ήδη μπει στρατηγικός επενδυτής. Βλέπε ΑΔΜΗΕ.</w:t>
      </w:r>
    </w:p>
    <w:p w14:paraId="5DC78BFF"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δεν ισχύει για τη ΔΕΗ. Η ΔΕΗ δεν έχει στρατηγικό επενδυτή. Έχει το 51% το </w:t>
      </w:r>
      <w:r>
        <w:rPr>
          <w:rFonts w:eastAsia="Times New Roman" w:cs="Times New Roman"/>
          <w:szCs w:val="24"/>
        </w:rPr>
        <w:t>δ</w:t>
      </w:r>
      <w:r>
        <w:rPr>
          <w:rFonts w:eastAsia="Times New Roman" w:cs="Times New Roman"/>
          <w:szCs w:val="24"/>
        </w:rPr>
        <w:t xml:space="preserve">ημόσιο, αλλά δεν έχει στρατηγικό επενδυτή. Δεν ισχύει για τον ΔΕΣΦΑ, όπου έχει την πλειοψηφία ο ιδιώτης. Δεν ισχύει για όλες τις άλλες περιπτώσεις. Είναι μόνο οι κατηγορίες εταιρειών, στις οποίες έχει το 51% το </w:t>
      </w:r>
      <w:r>
        <w:rPr>
          <w:rFonts w:eastAsia="Times New Roman" w:cs="Times New Roman"/>
          <w:szCs w:val="24"/>
        </w:rPr>
        <w:t>δ</w:t>
      </w:r>
      <w:r>
        <w:rPr>
          <w:rFonts w:eastAsia="Times New Roman" w:cs="Times New Roman"/>
          <w:szCs w:val="24"/>
        </w:rPr>
        <w:t>ημόσιο και στρατηγικό επενδυτή, ο οποίος έχε</w:t>
      </w:r>
      <w:r>
        <w:rPr>
          <w:rFonts w:eastAsia="Times New Roman" w:cs="Times New Roman"/>
          <w:szCs w:val="24"/>
        </w:rPr>
        <w:t>ι το δικαίωμα βάσει συμφωνίας των μετόχων να τοποθετεί μέλη στη διοίκηση. Είναι αποκλειστικά για αυτή την περίπτωση. Αυτά μπορεί να είναι, φυσικά</w:t>
      </w:r>
      <w:r w:rsidRPr="00630141">
        <w:rPr>
          <w:rFonts w:eastAsia="Times New Roman" w:cs="Times New Roman"/>
          <w:szCs w:val="24"/>
        </w:rPr>
        <w:t>,</w:t>
      </w:r>
      <w:r>
        <w:rPr>
          <w:rFonts w:eastAsia="Times New Roman" w:cs="Times New Roman"/>
          <w:szCs w:val="24"/>
        </w:rPr>
        <w:t xml:space="preserve"> και από οποιαδήποτε χώρα προέλευσης στρατηγικού επενδυτή. </w:t>
      </w:r>
    </w:p>
    <w:p w14:paraId="5DC78C00"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Τρίτο θέμα που τέθηκε είναι το ΙΓΜΕ, για το οποίο </w:t>
      </w:r>
      <w:r>
        <w:rPr>
          <w:rFonts w:eastAsia="Times New Roman" w:cs="Times New Roman"/>
          <w:szCs w:val="24"/>
        </w:rPr>
        <w:t xml:space="preserve">υπήρχε μία διάταξη που ετοιμάζαμε, αλλά δεν ολοκληρώθηκε. Βρέθηκε ένας τρόπος ο οποίος θα κάνει συμβατή τη δέσμευση απέναντι στις δικαστικές αποφάσεις, χωρίς να υπάρξει νομοθετική ρύθμιση. </w:t>
      </w:r>
    </w:p>
    <w:p w14:paraId="5DC78C01"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Αυτά είναι τα πιο βασικά. </w:t>
      </w:r>
    </w:p>
    <w:p w14:paraId="5DC78C02"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στην ουσία των παρατηρήσεων </w:t>
      </w:r>
      <w:r>
        <w:rPr>
          <w:rFonts w:eastAsia="Times New Roman" w:cs="Times New Roman"/>
          <w:szCs w:val="24"/>
        </w:rPr>
        <w:t xml:space="preserve">που έγιναν πάνω στα άρθρα, για το 7% νομίζω ότι η απάντηση βρίσκεται σε μία τοποθέτηση μάλλον της κυρίας Καφαντάρη, η οποία ανέλυσε το ευρωπαϊκό θεσμικό πλαίσιο μέσα στο οποίο κινούμαστε. Και για αυτό, αυτό που είπα στην </w:t>
      </w:r>
      <w:r>
        <w:rPr>
          <w:rFonts w:eastAsia="Times New Roman" w:cs="Times New Roman"/>
          <w:szCs w:val="24"/>
        </w:rPr>
        <w:t>ε</w:t>
      </w:r>
      <w:r>
        <w:rPr>
          <w:rFonts w:eastAsia="Times New Roman" w:cs="Times New Roman"/>
          <w:szCs w:val="24"/>
        </w:rPr>
        <w:t>πιτροπή ισχύει απόλυτα, δεν έχουμε</w:t>
      </w:r>
      <w:r>
        <w:rPr>
          <w:rFonts w:eastAsia="Times New Roman" w:cs="Times New Roman"/>
          <w:szCs w:val="24"/>
        </w:rPr>
        <w:t xml:space="preserve"> την ευχέρεια να το ορίσουμε επακριβώς. Πρέπει να έχουμε ακριβώς το όριο που προβλέπει η ευρωπαϊκή </w:t>
      </w:r>
      <w:r>
        <w:rPr>
          <w:rFonts w:eastAsia="Times New Roman" w:cs="Times New Roman"/>
          <w:szCs w:val="24"/>
        </w:rPr>
        <w:t>ο</w:t>
      </w:r>
      <w:r>
        <w:rPr>
          <w:rFonts w:eastAsia="Times New Roman" w:cs="Times New Roman"/>
          <w:szCs w:val="24"/>
        </w:rPr>
        <w:t xml:space="preserve">δηγία, προκειμένου να το εξαντλούμε μεν –αυτή ήταν η πρόθεσή μας και αυτό κάνουμε- αλλά χωρίς να υπάρχει ρητή δέσμευση για το 7%. Δεν μπορούμε να αλλάξουμε </w:t>
      </w:r>
      <w:r>
        <w:rPr>
          <w:rFonts w:eastAsia="Times New Roman" w:cs="Times New Roman"/>
          <w:szCs w:val="24"/>
        </w:rPr>
        <w:t xml:space="preserve">το «μέχρι το 7%». </w:t>
      </w:r>
    </w:p>
    <w:p w14:paraId="5DC78C03"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Άλλες επιμέρους παρατηρήσεις νομίζω ότι έχουν απαντηθεί. </w:t>
      </w:r>
    </w:p>
    <w:p w14:paraId="5DC78C04"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Θεωρώ ότι το πνεύμα του νομοσχεδίου πρέπει να τύχει ευρείας αναγνώρισης. Η θαλάσσια χωροταξία αποτελεί ένα νέο κεφάλαιο. Ό,τι επιμέρους διαφωνίες μπορεί να υπάρχουν δεν πρέπει να ακυρώνουν τη βασική αιχμή του νομοσχεδίου. </w:t>
      </w:r>
    </w:p>
    <w:p w14:paraId="5DC78C05"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Ανοίγουμε ένα καινούργιο πεδίο γι</w:t>
      </w:r>
      <w:r>
        <w:rPr>
          <w:rFonts w:eastAsia="Times New Roman" w:cs="Times New Roman"/>
          <w:szCs w:val="24"/>
        </w:rPr>
        <w:t xml:space="preserve">α τη χωροταξική αναβάθμιση της χώρας. Είναι ένα καινούργιο πεδίο για την προστασία του περιβάλλοντος και στη θάλασσα και ένα καινούργιο πεδίο για τη χρήση της θάλασσας με περιβαλλοντικά βιώσιμο τρόπο. </w:t>
      </w:r>
    </w:p>
    <w:p w14:paraId="5DC78C06" w14:textId="77777777" w:rsidR="00A02DB2" w:rsidRDefault="00AC47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DC78C07" w14:textId="77777777" w:rsidR="00A02DB2" w:rsidRDefault="00AC477D">
      <w:pPr>
        <w:spacing w:line="600" w:lineRule="auto"/>
        <w:ind w:firstLine="720"/>
        <w:jc w:val="both"/>
        <w:rPr>
          <w:rFonts w:eastAsia="Times New Roman" w:cs="Times New Roman"/>
        </w:rPr>
      </w:pPr>
      <w:r w:rsidRPr="00CF5893">
        <w:rPr>
          <w:rFonts w:eastAsia="Times New Roman" w:cs="Times New Roman"/>
          <w:b/>
          <w:szCs w:val="24"/>
        </w:rPr>
        <w:t xml:space="preserve">ΠΡΟΕΔΡΕΥΩΝ (Γεώργιος Βαρεμένος): </w:t>
      </w:r>
      <w:r w:rsidRPr="00732844">
        <w:rPr>
          <w:rFonts w:eastAsia="Times New Roman" w:cs="Times New Roman"/>
        </w:rPr>
        <w:t>Κυρί</w:t>
      </w:r>
      <w:r w:rsidRPr="00732844">
        <w:rPr>
          <w:rFonts w:eastAsia="Times New Roman" w:cs="Times New Roman"/>
        </w:rPr>
        <w:t xml:space="preserve">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w:t>
      </w:r>
      <w:r w:rsidRPr="00732844">
        <w:rPr>
          <w:rFonts w:eastAsia="Times New Roman" w:cs="Times New Roman"/>
        </w:rPr>
        <w:t>τρόπο οργάνωσ</w:t>
      </w:r>
      <w:r>
        <w:rPr>
          <w:rFonts w:eastAsia="Times New Roman" w:cs="Times New Roman"/>
        </w:rPr>
        <w:t>ης και λειτουργίας της Βουλής, δύο παιδιά και τρεις συνοδοί</w:t>
      </w:r>
      <w:r w:rsidRPr="00732844">
        <w:rPr>
          <w:rFonts w:eastAsia="Times New Roman" w:cs="Times New Roman"/>
        </w:rPr>
        <w:t xml:space="preserve"> εκπαιδευτικοί από το</w:t>
      </w:r>
      <w:r>
        <w:rPr>
          <w:rFonts w:eastAsia="Times New Roman" w:cs="Times New Roman"/>
        </w:rPr>
        <w:t xml:space="preserve">ν Σύλλογο Γονιών, Παιδιών με </w:t>
      </w:r>
      <w:proofErr w:type="spellStart"/>
      <w:r>
        <w:rPr>
          <w:rFonts w:eastAsia="Times New Roman" w:cs="Times New Roman"/>
        </w:rPr>
        <w:t>Νεοπλασματική</w:t>
      </w:r>
      <w:proofErr w:type="spellEnd"/>
      <w:r>
        <w:rPr>
          <w:rFonts w:eastAsia="Times New Roman" w:cs="Times New Roman"/>
        </w:rPr>
        <w:t xml:space="preserve"> Ασθένεια «Φλόγα»</w:t>
      </w:r>
      <w:r w:rsidRPr="00732844">
        <w:rPr>
          <w:rFonts w:eastAsia="Times New Roman" w:cs="Times New Roman"/>
        </w:rPr>
        <w:t xml:space="preserve">. </w:t>
      </w:r>
    </w:p>
    <w:p w14:paraId="5DC78C08" w14:textId="77777777" w:rsidR="00A02DB2" w:rsidRDefault="00AC477D">
      <w:pPr>
        <w:spacing w:line="600" w:lineRule="auto"/>
        <w:ind w:firstLine="720"/>
        <w:jc w:val="both"/>
        <w:rPr>
          <w:rFonts w:eastAsia="Times New Roman" w:cs="Times New Roman"/>
        </w:rPr>
      </w:pPr>
      <w:r>
        <w:rPr>
          <w:rFonts w:eastAsia="Times New Roman" w:cs="Times New Roman"/>
        </w:rPr>
        <w:t>Η Βουλή σά</w:t>
      </w:r>
      <w:r w:rsidRPr="00732844">
        <w:rPr>
          <w:rFonts w:eastAsia="Times New Roman" w:cs="Times New Roman"/>
        </w:rPr>
        <w:t xml:space="preserve">ς καλωσορίζει. </w:t>
      </w:r>
    </w:p>
    <w:p w14:paraId="5DC78C09" w14:textId="77777777" w:rsidR="00A02DB2" w:rsidRDefault="00AC477D">
      <w:pPr>
        <w:spacing w:line="600" w:lineRule="auto"/>
        <w:ind w:firstLine="720"/>
        <w:jc w:val="center"/>
        <w:rPr>
          <w:rFonts w:eastAsia="Times New Roman" w:cs="Times New Roman"/>
        </w:rPr>
      </w:pPr>
      <w:r w:rsidRPr="00732844">
        <w:rPr>
          <w:rFonts w:eastAsia="Times New Roman" w:cs="Times New Roman"/>
        </w:rPr>
        <w:t>(Χειροκροτήματα απ</w:t>
      </w:r>
      <w:r>
        <w:rPr>
          <w:rFonts w:eastAsia="Times New Roman" w:cs="Times New Roman"/>
        </w:rPr>
        <w:t>’</w:t>
      </w:r>
      <w:r w:rsidRPr="00732844">
        <w:rPr>
          <w:rFonts w:eastAsia="Times New Roman" w:cs="Times New Roman"/>
        </w:rPr>
        <w:t xml:space="preserve"> όλες τις πτέρυγες της Βουλής)</w:t>
      </w:r>
    </w:p>
    <w:p w14:paraId="5DC78C0A" w14:textId="77777777" w:rsidR="00A02DB2" w:rsidRDefault="00AC477D">
      <w:pPr>
        <w:spacing w:line="600" w:lineRule="auto"/>
        <w:ind w:firstLine="720"/>
        <w:jc w:val="both"/>
        <w:rPr>
          <w:rFonts w:eastAsia="Times New Roman" w:cs="Times New Roman"/>
        </w:rPr>
      </w:pPr>
      <w:r>
        <w:rPr>
          <w:rFonts w:eastAsia="Times New Roman" w:cs="Times New Roman"/>
        </w:rPr>
        <w:t>Με τη ζωηρή παρέμβαση του</w:t>
      </w:r>
      <w:r>
        <w:rPr>
          <w:rFonts w:eastAsia="Times New Roman" w:cs="Times New Roman"/>
        </w:rPr>
        <w:t xml:space="preserve"> κυρίου Υπουργού ολοκληρώθηκε η συζήτηση για το νομοσχέδιο. </w:t>
      </w:r>
    </w:p>
    <w:p w14:paraId="5DC78C0B" w14:textId="77777777" w:rsidR="00A02DB2" w:rsidRDefault="00AC477D">
      <w:pPr>
        <w:spacing w:line="600" w:lineRule="auto"/>
        <w:ind w:firstLine="720"/>
        <w:jc w:val="both"/>
        <w:rPr>
          <w:rFonts w:eastAsia="Times New Roman" w:cs="Times New Roman"/>
          <w:szCs w:val="24"/>
        </w:rPr>
      </w:pPr>
      <w:r>
        <w:rPr>
          <w:rFonts w:eastAsia="Times New Roman" w:cs="Times New Roman"/>
        </w:rPr>
        <w:t>Κύριοι συνάδελφοι, κηρύσσεται περαιωμένη η συζήτηση επί της αρχής, των άρθρων, των τροπολογιών και του συνόλου του σχεδίου νόμου του Υπουργείου Περιβάλλοντος και Ενέργειας</w:t>
      </w:r>
      <w:r>
        <w:rPr>
          <w:rFonts w:eastAsia="Times New Roman" w:cs="Times New Roman"/>
        </w:rPr>
        <w:t>:</w:t>
      </w:r>
      <w:r>
        <w:rPr>
          <w:rFonts w:eastAsia="Times New Roman" w:cs="Times New Roman"/>
        </w:rPr>
        <w:t xml:space="preserve"> </w:t>
      </w:r>
      <w:r>
        <w:rPr>
          <w:rFonts w:eastAsia="Times New Roman" w:cs="Times New Roman"/>
          <w:szCs w:val="24"/>
        </w:rPr>
        <w:t>«Ενσωμάτωση στην ελλην</w:t>
      </w:r>
      <w:r>
        <w:rPr>
          <w:rFonts w:eastAsia="Times New Roman" w:cs="Times New Roman"/>
          <w:szCs w:val="24"/>
        </w:rPr>
        <w:t>ική νομοθεσία της Οδηγίας 2014/89/ΕΕ "περί θεσπίσεως πλαισίου για το θαλάσσιο χωροταξικό σχεδιασμό" και άλλες διατάξεις».</w:t>
      </w:r>
    </w:p>
    <w:p w14:paraId="5DC78C0C" w14:textId="77777777" w:rsidR="00A02DB2" w:rsidRDefault="00AC477D">
      <w:pPr>
        <w:spacing w:line="600" w:lineRule="auto"/>
        <w:ind w:firstLine="720"/>
        <w:jc w:val="both"/>
        <w:rPr>
          <w:rFonts w:eastAsia="Times New Roman" w:cs="Times New Roman"/>
          <w:szCs w:val="24"/>
        </w:rPr>
      </w:pPr>
      <w:r>
        <w:rPr>
          <w:rFonts w:eastAsia="Times New Roman" w:cs="Times New Roman"/>
          <w:szCs w:val="24"/>
        </w:rPr>
        <w:t>Εισερχόμαστε στην ψήφιση επί της αρχής, των άρθρων</w:t>
      </w:r>
      <w:r w:rsidRPr="004416CA">
        <w:rPr>
          <w:rFonts w:eastAsia="Times New Roman" w:cs="Times New Roman"/>
          <w:szCs w:val="24"/>
        </w:rPr>
        <w:t>,</w:t>
      </w:r>
      <w:r>
        <w:rPr>
          <w:rFonts w:eastAsia="Times New Roman" w:cs="Times New Roman"/>
          <w:szCs w:val="24"/>
        </w:rPr>
        <w:t xml:space="preserve"> των τροπολογιών και του συνόλου και η ψήφισή τους θα γίνει χωριστά. </w:t>
      </w:r>
    </w:p>
    <w:p w14:paraId="5DC78C0D" w14:textId="77777777" w:rsidR="00A02DB2" w:rsidRDefault="00AC477D">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w:t>
      </w:r>
      <w:r w:rsidRPr="00EF3F89">
        <w:rPr>
          <w:rFonts w:eastAsia="SimSun"/>
          <w:szCs w:val="24"/>
          <w:lang w:eastAsia="zh-CN"/>
        </w:rPr>
        <w:t>νοίξει το σύστημα της ηλεκτρονικής ψηφοφορίας.</w:t>
      </w:r>
    </w:p>
    <w:p w14:paraId="5DC78C0E" w14:textId="77777777" w:rsidR="00A02DB2" w:rsidRDefault="00AC477D">
      <w:pPr>
        <w:autoSpaceDE w:val="0"/>
        <w:autoSpaceDN w:val="0"/>
        <w:adjustRightInd w:val="0"/>
        <w:spacing w:line="600" w:lineRule="auto"/>
        <w:jc w:val="center"/>
        <w:rPr>
          <w:rFonts w:eastAsia="SimSun"/>
          <w:szCs w:val="24"/>
          <w:lang w:eastAsia="zh-CN"/>
        </w:rPr>
      </w:pPr>
      <w:r w:rsidRPr="00EF3F89">
        <w:rPr>
          <w:rFonts w:eastAsia="SimSun"/>
          <w:szCs w:val="24"/>
          <w:lang w:eastAsia="zh-CN"/>
        </w:rPr>
        <w:t>(ΨΗΦΟΦΟΡΙΑ)</w:t>
      </w:r>
    </w:p>
    <w:p w14:paraId="5DC78C0F" w14:textId="77777777" w:rsidR="00A02DB2" w:rsidRDefault="00AC477D">
      <w:pPr>
        <w:autoSpaceDE w:val="0"/>
        <w:autoSpaceDN w:val="0"/>
        <w:adjustRightInd w:val="0"/>
        <w:spacing w:line="600" w:lineRule="auto"/>
        <w:ind w:firstLine="709"/>
        <w:jc w:val="both"/>
        <w:rPr>
          <w:rFonts w:eastAsia="SimSun"/>
          <w:szCs w:val="24"/>
          <w:lang w:eastAsia="zh-CN"/>
        </w:rPr>
      </w:pPr>
      <w:r>
        <w:rPr>
          <w:rFonts w:eastAsia="SimSun"/>
          <w:b/>
          <w:bCs/>
          <w:szCs w:val="24"/>
          <w:lang w:eastAsia="zh-CN"/>
        </w:rPr>
        <w:t xml:space="preserve">ΠΡΟΕΔΡΕΥΩΝ (Γεώργιος Βαρεμένος): </w:t>
      </w:r>
      <w:r>
        <w:rPr>
          <w:rFonts w:eastAsia="SimSun"/>
          <w:szCs w:val="24"/>
          <w:lang w:eastAsia="zh-CN"/>
        </w:rPr>
        <w:t>Παρακαλώ να κλείσει το σύστημα της ηλεκτρονικής ψηφοφορίας.</w:t>
      </w:r>
    </w:p>
    <w:p w14:paraId="5DC78C10" w14:textId="77777777" w:rsidR="00A02DB2" w:rsidRDefault="00AC477D">
      <w:pPr>
        <w:spacing w:line="600" w:lineRule="auto"/>
        <w:ind w:firstLine="709"/>
        <w:jc w:val="center"/>
        <w:rPr>
          <w:rFonts w:eastAsia="Times New Roman" w:cs="Times New Roman"/>
          <w:szCs w:val="24"/>
        </w:rPr>
      </w:pPr>
      <w:r w:rsidRPr="00245F8E">
        <w:rPr>
          <w:rFonts w:eastAsia="Times New Roman" w:cs="Times New Roman"/>
          <w:szCs w:val="24"/>
        </w:rPr>
        <w:t>(ΗΛΕΚΤΡΟΝΙΚΗ ΚΑΤΑΜΕΤΡΗΣΗ)</w:t>
      </w:r>
    </w:p>
    <w:p w14:paraId="5DC78C11" w14:textId="77777777" w:rsidR="00A02DB2" w:rsidRDefault="00AC477D">
      <w:pPr>
        <w:spacing w:line="600" w:lineRule="auto"/>
        <w:ind w:firstLine="709"/>
        <w:jc w:val="center"/>
        <w:rPr>
          <w:rFonts w:eastAsia="Times New Roman" w:cs="Times New Roman"/>
          <w:szCs w:val="24"/>
        </w:rPr>
      </w:pPr>
      <w:r>
        <w:rPr>
          <w:rFonts w:eastAsia="Times New Roman"/>
          <w:szCs w:val="24"/>
        </w:rPr>
        <w:tab/>
      </w:r>
      <w:r>
        <w:rPr>
          <w:rFonts w:eastAsia="Times New Roman" w:cs="Times New Roman"/>
          <w:szCs w:val="24"/>
        </w:rPr>
        <w:t>(ΜΕΤΑ ΤΗΝ ΗΛΕΚΤΡΟΝΙΚΗ ΚΑΤΑΜΕΤΡΗΣΗ)</w:t>
      </w:r>
    </w:p>
    <w:p w14:paraId="5DC78C12" w14:textId="77777777" w:rsidR="00A02DB2" w:rsidRDefault="00AC477D">
      <w:pPr>
        <w:spacing w:line="600" w:lineRule="auto"/>
        <w:ind w:firstLine="709"/>
        <w:jc w:val="both"/>
        <w:rPr>
          <w:rFonts w:eastAsia="Times New Roman" w:cs="Times New Roman"/>
          <w:szCs w:val="24"/>
        </w:rPr>
      </w:pPr>
      <w:r>
        <w:rPr>
          <w:rFonts w:eastAsia="SimSun"/>
          <w:b/>
          <w:bCs/>
          <w:szCs w:val="24"/>
          <w:lang w:eastAsia="zh-CN"/>
        </w:rPr>
        <w:t>ΠΡΟΕΔΡΕΥΩΝ (Γεώργιος Βαρεμένος):</w:t>
      </w:r>
      <w:r>
        <w:rPr>
          <w:rFonts w:eastAsia="SimSun"/>
          <w:szCs w:val="24"/>
          <w:lang w:eastAsia="zh-CN"/>
        </w:rPr>
        <w:t xml:space="preserve"> </w:t>
      </w:r>
      <w:r>
        <w:rPr>
          <w:rFonts w:eastAsia="Times New Roman" w:cs="Times New Roman"/>
          <w:szCs w:val="24"/>
        </w:rPr>
        <w:t>Οι θέσεις</w:t>
      </w:r>
      <w:r>
        <w:rPr>
          <w:rFonts w:eastAsia="Times New Roman" w:cs="Times New Roman"/>
          <w:szCs w:val="24"/>
        </w:rPr>
        <w:t xml:space="preserve"> των κομμάτων, όπως αποτυπώθηκαν κατά την ψήφιση με το ηλεκτρονικό σύστημα, καταχωρίζονται στα Πρακτικά της σημερινής συνεδρίασης και έχουν ως εξής:</w:t>
      </w:r>
    </w:p>
    <w:tbl>
      <w:tblPr>
        <w:tblW w:w="7680" w:type="dxa"/>
        <w:tblCellMar>
          <w:left w:w="10" w:type="dxa"/>
          <w:right w:w="10" w:type="dxa"/>
        </w:tblCellMar>
        <w:tblLook w:val="04A0" w:firstRow="1" w:lastRow="0" w:firstColumn="1" w:lastColumn="0" w:noHBand="0" w:noVBand="1"/>
      </w:tblPr>
      <w:tblGrid>
        <w:gridCol w:w="960"/>
        <w:gridCol w:w="960"/>
        <w:gridCol w:w="960"/>
        <w:gridCol w:w="960"/>
        <w:gridCol w:w="2880"/>
        <w:gridCol w:w="480"/>
        <w:gridCol w:w="480"/>
      </w:tblGrid>
      <w:tr w:rsidR="00A02DB2" w14:paraId="5DC78C18" w14:textId="77777777">
        <w:trPr>
          <w:trHeight w:val="300"/>
        </w:trPr>
        <w:tc>
          <w:tcPr>
            <w:tcW w:w="960" w:type="dxa"/>
            <w:tcBorders>
              <w:top w:val="nil"/>
              <w:left w:val="nil"/>
              <w:bottom w:val="nil"/>
              <w:right w:val="nil"/>
            </w:tcBorders>
            <w:shd w:val="clear" w:color="auto" w:fill="auto"/>
            <w:noWrap/>
            <w:vAlign w:val="bottom"/>
            <w:hideMark/>
          </w:tcPr>
          <w:p w14:paraId="5DC78C1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tcPr>
          <w:p w14:paraId="5DC78C14"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tcPr>
          <w:p w14:paraId="5DC78C15" w14:textId="77777777" w:rsidR="00AB2F54" w:rsidRPr="00103DAD" w:rsidRDefault="00AC477D" w:rsidP="00AB2F54">
            <w:pPr>
              <w:jc w:val="right"/>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tcPr>
          <w:p w14:paraId="5DC78C16" w14:textId="77777777" w:rsidR="00AB2F54" w:rsidRPr="00103DAD" w:rsidRDefault="00AC477D" w:rsidP="00AB2F54">
            <w:pPr>
              <w:jc w:val="right"/>
              <w:rPr>
                <w:rFonts w:ascii="Calibri" w:eastAsia="Times New Roman" w:hAnsi="Calibri" w:cs="Times New Roman"/>
                <w:color w:val="000000"/>
                <w:sz w:val="22"/>
                <w:szCs w:val="22"/>
              </w:rPr>
            </w:pPr>
          </w:p>
        </w:tc>
        <w:tc>
          <w:tcPr>
            <w:tcW w:w="3840" w:type="dxa"/>
            <w:gridSpan w:val="3"/>
            <w:tcBorders>
              <w:top w:val="nil"/>
              <w:left w:val="nil"/>
              <w:bottom w:val="nil"/>
              <w:right w:val="nil"/>
            </w:tcBorders>
            <w:shd w:val="clear" w:color="auto" w:fill="auto"/>
            <w:noWrap/>
            <w:vAlign w:val="bottom"/>
          </w:tcPr>
          <w:p w14:paraId="5DC78C17" w14:textId="77777777" w:rsidR="00AB2F54" w:rsidRPr="00103DAD" w:rsidRDefault="00AC477D" w:rsidP="00AB2F54">
            <w:pPr>
              <w:rPr>
                <w:rFonts w:ascii="Calibri" w:eastAsia="Times New Roman" w:hAnsi="Calibri" w:cs="Times New Roman"/>
                <w:color w:val="000000"/>
                <w:sz w:val="22"/>
                <w:szCs w:val="22"/>
              </w:rPr>
            </w:pPr>
          </w:p>
        </w:tc>
      </w:tr>
      <w:tr w:rsidR="00A02DB2" w14:paraId="5DC78C20" w14:textId="77777777">
        <w:trPr>
          <w:trHeight w:val="300"/>
        </w:trPr>
        <w:tc>
          <w:tcPr>
            <w:tcW w:w="960" w:type="dxa"/>
            <w:tcBorders>
              <w:top w:val="nil"/>
              <w:left w:val="nil"/>
              <w:bottom w:val="nil"/>
              <w:right w:val="nil"/>
            </w:tcBorders>
            <w:shd w:val="clear" w:color="auto" w:fill="auto"/>
            <w:noWrap/>
            <w:vAlign w:val="bottom"/>
            <w:hideMark/>
          </w:tcPr>
          <w:p w14:paraId="5DC78C1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tcPr>
          <w:p w14:paraId="5DC78C1A"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tcPr>
          <w:p w14:paraId="5DC78C1B" w14:textId="77777777" w:rsidR="00AB2F54" w:rsidRPr="00103DAD" w:rsidRDefault="00AC477D" w:rsidP="00AB2F54">
            <w:pPr>
              <w:jc w:val="right"/>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tcPr>
          <w:p w14:paraId="5DC78C1C" w14:textId="77777777" w:rsidR="00AB2F54" w:rsidRPr="00103DAD" w:rsidRDefault="00AC477D" w:rsidP="00AB2F54">
            <w:pPr>
              <w:jc w:val="right"/>
              <w:rPr>
                <w:rFonts w:ascii="Calibri" w:eastAsia="Times New Roman" w:hAnsi="Calibri" w:cs="Times New Roman"/>
                <w:color w:val="000000"/>
                <w:sz w:val="22"/>
                <w:szCs w:val="22"/>
              </w:rPr>
            </w:pPr>
          </w:p>
        </w:tc>
        <w:tc>
          <w:tcPr>
            <w:tcW w:w="2880" w:type="dxa"/>
            <w:tcBorders>
              <w:top w:val="nil"/>
              <w:left w:val="nil"/>
              <w:bottom w:val="nil"/>
              <w:right w:val="nil"/>
            </w:tcBorders>
            <w:shd w:val="clear" w:color="auto" w:fill="auto"/>
            <w:noWrap/>
            <w:vAlign w:val="bottom"/>
          </w:tcPr>
          <w:p w14:paraId="5DC78C1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tcPr>
          <w:p w14:paraId="5DC78C1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tcPr>
          <w:p w14:paraId="5DC78C1F" w14:textId="77777777" w:rsidR="00AB2F54" w:rsidRPr="00103DAD" w:rsidRDefault="00AC477D" w:rsidP="00AB2F54">
            <w:pPr>
              <w:rPr>
                <w:rFonts w:ascii="Times New Roman" w:eastAsia="Times New Roman" w:hAnsi="Times New Roman" w:cs="Times New Roman"/>
                <w:sz w:val="20"/>
              </w:rPr>
            </w:pPr>
          </w:p>
        </w:tc>
      </w:tr>
      <w:tr w:rsidR="00A02DB2" w14:paraId="5DC78C24" w14:textId="77777777">
        <w:trPr>
          <w:trHeight w:val="300"/>
        </w:trPr>
        <w:tc>
          <w:tcPr>
            <w:tcW w:w="960" w:type="dxa"/>
            <w:tcBorders>
              <w:top w:val="nil"/>
              <w:left w:val="nil"/>
              <w:bottom w:val="nil"/>
              <w:right w:val="nil"/>
            </w:tcBorders>
            <w:shd w:val="clear" w:color="auto" w:fill="auto"/>
            <w:noWrap/>
            <w:vAlign w:val="bottom"/>
            <w:hideMark/>
          </w:tcPr>
          <w:p w14:paraId="5DC78C21"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8C2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Επί της αρχής   ΔΕΚΤΟ ΚΑΤΑ ΠΛΕΙΟΨΗΦΙΑ</w:t>
            </w:r>
          </w:p>
        </w:tc>
        <w:tc>
          <w:tcPr>
            <w:tcW w:w="480" w:type="dxa"/>
            <w:tcBorders>
              <w:top w:val="nil"/>
              <w:left w:val="nil"/>
              <w:bottom w:val="nil"/>
              <w:right w:val="nil"/>
            </w:tcBorders>
            <w:shd w:val="clear" w:color="auto" w:fill="auto"/>
            <w:noWrap/>
            <w:vAlign w:val="bottom"/>
            <w:hideMark/>
          </w:tcPr>
          <w:p w14:paraId="5DC78C23" w14:textId="77777777" w:rsidR="00AB2F54" w:rsidRPr="00103DAD" w:rsidRDefault="00AC477D" w:rsidP="00AB2F54">
            <w:pPr>
              <w:rPr>
                <w:rFonts w:ascii="Calibri" w:eastAsia="Times New Roman" w:hAnsi="Calibri" w:cs="Times New Roman"/>
                <w:color w:val="000000"/>
                <w:sz w:val="22"/>
                <w:szCs w:val="22"/>
              </w:rPr>
            </w:pPr>
          </w:p>
        </w:tc>
      </w:tr>
      <w:tr w:rsidR="00A02DB2" w14:paraId="5DC78C2C" w14:textId="77777777">
        <w:trPr>
          <w:trHeight w:val="300"/>
        </w:trPr>
        <w:tc>
          <w:tcPr>
            <w:tcW w:w="960" w:type="dxa"/>
            <w:tcBorders>
              <w:top w:val="nil"/>
              <w:left w:val="nil"/>
              <w:bottom w:val="nil"/>
              <w:right w:val="nil"/>
            </w:tcBorders>
            <w:shd w:val="clear" w:color="auto" w:fill="auto"/>
            <w:noWrap/>
            <w:vAlign w:val="bottom"/>
            <w:hideMark/>
          </w:tcPr>
          <w:p w14:paraId="5DC78C2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8C2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2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2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C2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2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2B" w14:textId="77777777" w:rsidR="00AB2F54" w:rsidRPr="00103DAD" w:rsidRDefault="00AC477D" w:rsidP="00AB2F54">
            <w:pPr>
              <w:rPr>
                <w:rFonts w:ascii="Times New Roman" w:eastAsia="Times New Roman" w:hAnsi="Times New Roman" w:cs="Times New Roman"/>
                <w:sz w:val="20"/>
              </w:rPr>
            </w:pPr>
          </w:p>
        </w:tc>
      </w:tr>
      <w:tr w:rsidR="00A02DB2" w14:paraId="5DC78C34" w14:textId="77777777">
        <w:trPr>
          <w:trHeight w:val="300"/>
        </w:trPr>
        <w:tc>
          <w:tcPr>
            <w:tcW w:w="960" w:type="dxa"/>
            <w:tcBorders>
              <w:top w:val="nil"/>
              <w:left w:val="nil"/>
              <w:bottom w:val="nil"/>
              <w:right w:val="nil"/>
            </w:tcBorders>
            <w:shd w:val="clear" w:color="auto" w:fill="auto"/>
            <w:noWrap/>
            <w:vAlign w:val="bottom"/>
            <w:hideMark/>
          </w:tcPr>
          <w:p w14:paraId="5DC78C2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8C2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2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3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C3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3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33" w14:textId="77777777" w:rsidR="00AB2F54" w:rsidRPr="00103DAD" w:rsidRDefault="00AC477D" w:rsidP="00AB2F54">
            <w:pPr>
              <w:rPr>
                <w:rFonts w:ascii="Times New Roman" w:eastAsia="Times New Roman" w:hAnsi="Times New Roman" w:cs="Times New Roman"/>
                <w:sz w:val="20"/>
              </w:rPr>
            </w:pPr>
          </w:p>
        </w:tc>
      </w:tr>
      <w:tr w:rsidR="00A02DB2" w14:paraId="5DC78C3C" w14:textId="77777777">
        <w:trPr>
          <w:trHeight w:val="300"/>
        </w:trPr>
        <w:tc>
          <w:tcPr>
            <w:tcW w:w="960" w:type="dxa"/>
            <w:tcBorders>
              <w:top w:val="nil"/>
              <w:left w:val="nil"/>
              <w:bottom w:val="nil"/>
              <w:right w:val="nil"/>
            </w:tcBorders>
            <w:shd w:val="clear" w:color="auto" w:fill="auto"/>
            <w:noWrap/>
            <w:vAlign w:val="bottom"/>
            <w:hideMark/>
          </w:tcPr>
          <w:p w14:paraId="5DC78C3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8C3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3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3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C3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3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3B" w14:textId="77777777" w:rsidR="00AB2F54" w:rsidRPr="00103DAD" w:rsidRDefault="00AC477D" w:rsidP="00AB2F54">
            <w:pPr>
              <w:rPr>
                <w:rFonts w:ascii="Times New Roman" w:eastAsia="Times New Roman" w:hAnsi="Times New Roman" w:cs="Times New Roman"/>
                <w:sz w:val="20"/>
              </w:rPr>
            </w:pPr>
          </w:p>
        </w:tc>
      </w:tr>
      <w:tr w:rsidR="00A02DB2" w14:paraId="5DC78C44" w14:textId="77777777">
        <w:trPr>
          <w:trHeight w:val="300"/>
        </w:trPr>
        <w:tc>
          <w:tcPr>
            <w:tcW w:w="960" w:type="dxa"/>
            <w:tcBorders>
              <w:top w:val="nil"/>
              <w:left w:val="nil"/>
              <w:bottom w:val="nil"/>
              <w:right w:val="nil"/>
            </w:tcBorders>
            <w:shd w:val="clear" w:color="auto" w:fill="auto"/>
            <w:noWrap/>
            <w:vAlign w:val="bottom"/>
            <w:hideMark/>
          </w:tcPr>
          <w:p w14:paraId="5DC78C3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8C3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3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4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C4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4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43" w14:textId="77777777" w:rsidR="00AB2F54" w:rsidRPr="00103DAD" w:rsidRDefault="00AC477D" w:rsidP="00AB2F54">
            <w:pPr>
              <w:rPr>
                <w:rFonts w:ascii="Times New Roman" w:eastAsia="Times New Roman" w:hAnsi="Times New Roman" w:cs="Times New Roman"/>
                <w:sz w:val="20"/>
              </w:rPr>
            </w:pPr>
          </w:p>
        </w:tc>
      </w:tr>
      <w:tr w:rsidR="00A02DB2" w14:paraId="5DC78C4C" w14:textId="77777777">
        <w:trPr>
          <w:trHeight w:val="300"/>
        </w:trPr>
        <w:tc>
          <w:tcPr>
            <w:tcW w:w="960" w:type="dxa"/>
            <w:tcBorders>
              <w:top w:val="nil"/>
              <w:left w:val="nil"/>
              <w:bottom w:val="nil"/>
              <w:right w:val="nil"/>
            </w:tcBorders>
            <w:shd w:val="clear" w:color="auto" w:fill="auto"/>
            <w:noWrap/>
            <w:vAlign w:val="bottom"/>
            <w:hideMark/>
          </w:tcPr>
          <w:p w14:paraId="5DC78C4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8C4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4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4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C4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4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4B" w14:textId="77777777" w:rsidR="00AB2F54" w:rsidRPr="00103DAD" w:rsidRDefault="00AC477D" w:rsidP="00AB2F54">
            <w:pPr>
              <w:rPr>
                <w:rFonts w:ascii="Times New Roman" w:eastAsia="Times New Roman" w:hAnsi="Times New Roman" w:cs="Times New Roman"/>
                <w:sz w:val="20"/>
              </w:rPr>
            </w:pPr>
          </w:p>
        </w:tc>
      </w:tr>
      <w:tr w:rsidR="00A02DB2" w14:paraId="5DC78C54" w14:textId="77777777">
        <w:trPr>
          <w:trHeight w:val="300"/>
        </w:trPr>
        <w:tc>
          <w:tcPr>
            <w:tcW w:w="960" w:type="dxa"/>
            <w:tcBorders>
              <w:top w:val="nil"/>
              <w:left w:val="nil"/>
              <w:bottom w:val="nil"/>
              <w:right w:val="nil"/>
            </w:tcBorders>
            <w:shd w:val="clear" w:color="auto" w:fill="auto"/>
            <w:noWrap/>
            <w:vAlign w:val="bottom"/>
            <w:hideMark/>
          </w:tcPr>
          <w:p w14:paraId="5DC78C4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8C4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4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5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C5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5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53" w14:textId="77777777" w:rsidR="00AB2F54" w:rsidRPr="00103DAD" w:rsidRDefault="00AC477D" w:rsidP="00AB2F54">
            <w:pPr>
              <w:rPr>
                <w:rFonts w:ascii="Times New Roman" w:eastAsia="Times New Roman" w:hAnsi="Times New Roman" w:cs="Times New Roman"/>
                <w:sz w:val="20"/>
              </w:rPr>
            </w:pPr>
          </w:p>
        </w:tc>
      </w:tr>
      <w:tr w:rsidR="00A02DB2" w14:paraId="5DC78C5C" w14:textId="77777777">
        <w:trPr>
          <w:trHeight w:val="300"/>
        </w:trPr>
        <w:tc>
          <w:tcPr>
            <w:tcW w:w="960" w:type="dxa"/>
            <w:tcBorders>
              <w:top w:val="nil"/>
              <w:left w:val="nil"/>
              <w:bottom w:val="nil"/>
              <w:right w:val="nil"/>
            </w:tcBorders>
            <w:shd w:val="clear" w:color="auto" w:fill="auto"/>
            <w:noWrap/>
            <w:vAlign w:val="bottom"/>
            <w:hideMark/>
          </w:tcPr>
          <w:p w14:paraId="5DC78C5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8C5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5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5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C5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5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5B" w14:textId="77777777" w:rsidR="00AB2F54" w:rsidRPr="00103DAD" w:rsidRDefault="00AC477D" w:rsidP="00AB2F54">
            <w:pPr>
              <w:rPr>
                <w:rFonts w:ascii="Times New Roman" w:eastAsia="Times New Roman" w:hAnsi="Times New Roman" w:cs="Times New Roman"/>
                <w:sz w:val="20"/>
              </w:rPr>
            </w:pPr>
          </w:p>
        </w:tc>
      </w:tr>
      <w:tr w:rsidR="00A02DB2" w14:paraId="5DC78C63" w14:textId="77777777">
        <w:trPr>
          <w:trHeight w:val="300"/>
        </w:trPr>
        <w:tc>
          <w:tcPr>
            <w:tcW w:w="1920" w:type="dxa"/>
            <w:gridSpan w:val="2"/>
            <w:tcBorders>
              <w:top w:val="nil"/>
              <w:left w:val="nil"/>
              <w:bottom w:val="nil"/>
              <w:right w:val="nil"/>
            </w:tcBorders>
            <w:shd w:val="clear" w:color="auto" w:fill="auto"/>
            <w:noWrap/>
            <w:vAlign w:val="bottom"/>
            <w:hideMark/>
          </w:tcPr>
          <w:p w14:paraId="5DC78C5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8C5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5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8C6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6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62" w14:textId="77777777" w:rsidR="00AB2F54" w:rsidRPr="00103DAD" w:rsidRDefault="00AC477D" w:rsidP="00AB2F54">
            <w:pPr>
              <w:rPr>
                <w:rFonts w:ascii="Times New Roman" w:eastAsia="Times New Roman" w:hAnsi="Times New Roman" w:cs="Times New Roman"/>
                <w:sz w:val="20"/>
              </w:rPr>
            </w:pPr>
          </w:p>
        </w:tc>
      </w:tr>
      <w:tr w:rsidR="00A02DB2" w14:paraId="5DC78C6B" w14:textId="77777777">
        <w:trPr>
          <w:trHeight w:val="300"/>
        </w:trPr>
        <w:tc>
          <w:tcPr>
            <w:tcW w:w="960" w:type="dxa"/>
            <w:tcBorders>
              <w:top w:val="nil"/>
              <w:left w:val="nil"/>
              <w:bottom w:val="nil"/>
              <w:right w:val="nil"/>
            </w:tcBorders>
            <w:shd w:val="clear" w:color="auto" w:fill="auto"/>
            <w:noWrap/>
            <w:vAlign w:val="bottom"/>
            <w:hideMark/>
          </w:tcPr>
          <w:p w14:paraId="5DC78C6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6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6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67"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8C6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6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6A" w14:textId="77777777" w:rsidR="00AB2F54" w:rsidRPr="00103DAD" w:rsidRDefault="00AC477D" w:rsidP="00AB2F54">
            <w:pPr>
              <w:rPr>
                <w:rFonts w:ascii="Times New Roman" w:eastAsia="Times New Roman" w:hAnsi="Times New Roman" w:cs="Times New Roman"/>
                <w:sz w:val="20"/>
              </w:rPr>
            </w:pPr>
          </w:p>
        </w:tc>
      </w:tr>
      <w:tr w:rsidR="00A02DB2" w14:paraId="5DC78C6F" w14:textId="77777777">
        <w:trPr>
          <w:trHeight w:val="300"/>
        </w:trPr>
        <w:tc>
          <w:tcPr>
            <w:tcW w:w="960" w:type="dxa"/>
            <w:tcBorders>
              <w:top w:val="nil"/>
              <w:left w:val="nil"/>
              <w:bottom w:val="nil"/>
              <w:right w:val="nil"/>
            </w:tcBorders>
            <w:shd w:val="clear" w:color="auto" w:fill="auto"/>
            <w:noWrap/>
            <w:vAlign w:val="bottom"/>
            <w:hideMark/>
          </w:tcPr>
          <w:p w14:paraId="5DC78C6C"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8C6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1 ως έχει   ΔΕΚΤΟ ΚΑΤΑ ΠΛΕΙΟΨΗΦΙΑ</w:t>
            </w:r>
          </w:p>
        </w:tc>
        <w:tc>
          <w:tcPr>
            <w:tcW w:w="480" w:type="dxa"/>
            <w:tcBorders>
              <w:top w:val="nil"/>
              <w:left w:val="nil"/>
              <w:bottom w:val="nil"/>
              <w:right w:val="nil"/>
            </w:tcBorders>
            <w:shd w:val="clear" w:color="auto" w:fill="auto"/>
            <w:noWrap/>
            <w:vAlign w:val="bottom"/>
            <w:hideMark/>
          </w:tcPr>
          <w:p w14:paraId="5DC78C6E" w14:textId="77777777" w:rsidR="00AB2F54" w:rsidRPr="00103DAD" w:rsidRDefault="00AC477D" w:rsidP="00AB2F54">
            <w:pPr>
              <w:rPr>
                <w:rFonts w:ascii="Calibri" w:eastAsia="Times New Roman" w:hAnsi="Calibri" w:cs="Times New Roman"/>
                <w:color w:val="000000"/>
                <w:sz w:val="22"/>
                <w:szCs w:val="22"/>
              </w:rPr>
            </w:pPr>
          </w:p>
        </w:tc>
      </w:tr>
      <w:tr w:rsidR="00A02DB2" w14:paraId="5DC78C77" w14:textId="77777777">
        <w:trPr>
          <w:trHeight w:val="300"/>
        </w:trPr>
        <w:tc>
          <w:tcPr>
            <w:tcW w:w="960" w:type="dxa"/>
            <w:tcBorders>
              <w:top w:val="nil"/>
              <w:left w:val="nil"/>
              <w:bottom w:val="nil"/>
              <w:right w:val="nil"/>
            </w:tcBorders>
            <w:shd w:val="clear" w:color="auto" w:fill="auto"/>
            <w:noWrap/>
            <w:vAlign w:val="bottom"/>
            <w:hideMark/>
          </w:tcPr>
          <w:p w14:paraId="5DC78C7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8C7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7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7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C7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7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76" w14:textId="77777777" w:rsidR="00AB2F54" w:rsidRPr="00103DAD" w:rsidRDefault="00AC477D" w:rsidP="00AB2F54">
            <w:pPr>
              <w:rPr>
                <w:rFonts w:ascii="Times New Roman" w:eastAsia="Times New Roman" w:hAnsi="Times New Roman" w:cs="Times New Roman"/>
                <w:sz w:val="20"/>
              </w:rPr>
            </w:pPr>
          </w:p>
        </w:tc>
      </w:tr>
      <w:tr w:rsidR="00A02DB2" w14:paraId="5DC78C7F" w14:textId="77777777">
        <w:trPr>
          <w:trHeight w:val="300"/>
        </w:trPr>
        <w:tc>
          <w:tcPr>
            <w:tcW w:w="960" w:type="dxa"/>
            <w:tcBorders>
              <w:top w:val="nil"/>
              <w:left w:val="nil"/>
              <w:bottom w:val="nil"/>
              <w:right w:val="nil"/>
            </w:tcBorders>
            <w:shd w:val="clear" w:color="auto" w:fill="auto"/>
            <w:noWrap/>
            <w:vAlign w:val="bottom"/>
            <w:hideMark/>
          </w:tcPr>
          <w:p w14:paraId="5DC78C7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8C7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7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7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C7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7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7E" w14:textId="77777777" w:rsidR="00AB2F54" w:rsidRPr="00103DAD" w:rsidRDefault="00AC477D" w:rsidP="00AB2F54">
            <w:pPr>
              <w:rPr>
                <w:rFonts w:ascii="Times New Roman" w:eastAsia="Times New Roman" w:hAnsi="Times New Roman" w:cs="Times New Roman"/>
                <w:sz w:val="20"/>
              </w:rPr>
            </w:pPr>
          </w:p>
        </w:tc>
      </w:tr>
      <w:tr w:rsidR="00A02DB2" w14:paraId="5DC78C87" w14:textId="77777777">
        <w:trPr>
          <w:trHeight w:val="300"/>
        </w:trPr>
        <w:tc>
          <w:tcPr>
            <w:tcW w:w="960" w:type="dxa"/>
            <w:tcBorders>
              <w:top w:val="nil"/>
              <w:left w:val="nil"/>
              <w:bottom w:val="nil"/>
              <w:right w:val="nil"/>
            </w:tcBorders>
            <w:shd w:val="clear" w:color="auto" w:fill="auto"/>
            <w:noWrap/>
            <w:vAlign w:val="bottom"/>
            <w:hideMark/>
          </w:tcPr>
          <w:p w14:paraId="5DC78C8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8C8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8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8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C8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8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86" w14:textId="77777777" w:rsidR="00AB2F54" w:rsidRPr="00103DAD" w:rsidRDefault="00AC477D" w:rsidP="00AB2F54">
            <w:pPr>
              <w:rPr>
                <w:rFonts w:ascii="Times New Roman" w:eastAsia="Times New Roman" w:hAnsi="Times New Roman" w:cs="Times New Roman"/>
                <w:sz w:val="20"/>
              </w:rPr>
            </w:pPr>
          </w:p>
        </w:tc>
      </w:tr>
      <w:tr w:rsidR="00A02DB2" w14:paraId="5DC78C8F" w14:textId="77777777">
        <w:trPr>
          <w:trHeight w:val="300"/>
        </w:trPr>
        <w:tc>
          <w:tcPr>
            <w:tcW w:w="960" w:type="dxa"/>
            <w:tcBorders>
              <w:top w:val="nil"/>
              <w:left w:val="nil"/>
              <w:bottom w:val="nil"/>
              <w:right w:val="nil"/>
            </w:tcBorders>
            <w:shd w:val="clear" w:color="auto" w:fill="auto"/>
            <w:noWrap/>
            <w:vAlign w:val="bottom"/>
            <w:hideMark/>
          </w:tcPr>
          <w:p w14:paraId="5DC78C8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8C8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8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8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C8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8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8E" w14:textId="77777777" w:rsidR="00AB2F54" w:rsidRPr="00103DAD" w:rsidRDefault="00AC477D" w:rsidP="00AB2F54">
            <w:pPr>
              <w:rPr>
                <w:rFonts w:ascii="Times New Roman" w:eastAsia="Times New Roman" w:hAnsi="Times New Roman" w:cs="Times New Roman"/>
                <w:sz w:val="20"/>
              </w:rPr>
            </w:pPr>
          </w:p>
        </w:tc>
      </w:tr>
      <w:tr w:rsidR="00A02DB2" w14:paraId="5DC78C97" w14:textId="77777777">
        <w:trPr>
          <w:trHeight w:val="300"/>
        </w:trPr>
        <w:tc>
          <w:tcPr>
            <w:tcW w:w="960" w:type="dxa"/>
            <w:tcBorders>
              <w:top w:val="nil"/>
              <w:left w:val="nil"/>
              <w:bottom w:val="nil"/>
              <w:right w:val="nil"/>
            </w:tcBorders>
            <w:shd w:val="clear" w:color="auto" w:fill="auto"/>
            <w:noWrap/>
            <w:vAlign w:val="bottom"/>
            <w:hideMark/>
          </w:tcPr>
          <w:p w14:paraId="5DC78C9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8C9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9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9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C9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9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96" w14:textId="77777777" w:rsidR="00AB2F54" w:rsidRPr="00103DAD" w:rsidRDefault="00AC477D" w:rsidP="00AB2F54">
            <w:pPr>
              <w:rPr>
                <w:rFonts w:ascii="Times New Roman" w:eastAsia="Times New Roman" w:hAnsi="Times New Roman" w:cs="Times New Roman"/>
                <w:sz w:val="20"/>
              </w:rPr>
            </w:pPr>
          </w:p>
        </w:tc>
      </w:tr>
      <w:tr w:rsidR="00A02DB2" w14:paraId="5DC78C9F" w14:textId="77777777">
        <w:trPr>
          <w:trHeight w:val="300"/>
        </w:trPr>
        <w:tc>
          <w:tcPr>
            <w:tcW w:w="960" w:type="dxa"/>
            <w:tcBorders>
              <w:top w:val="nil"/>
              <w:left w:val="nil"/>
              <w:bottom w:val="nil"/>
              <w:right w:val="nil"/>
            </w:tcBorders>
            <w:shd w:val="clear" w:color="auto" w:fill="auto"/>
            <w:noWrap/>
            <w:vAlign w:val="bottom"/>
            <w:hideMark/>
          </w:tcPr>
          <w:p w14:paraId="5DC78C9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8C9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9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9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C9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9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9E" w14:textId="77777777" w:rsidR="00AB2F54" w:rsidRPr="00103DAD" w:rsidRDefault="00AC477D" w:rsidP="00AB2F54">
            <w:pPr>
              <w:rPr>
                <w:rFonts w:ascii="Times New Roman" w:eastAsia="Times New Roman" w:hAnsi="Times New Roman" w:cs="Times New Roman"/>
                <w:sz w:val="20"/>
              </w:rPr>
            </w:pPr>
          </w:p>
        </w:tc>
      </w:tr>
      <w:tr w:rsidR="00A02DB2" w14:paraId="5DC78CA7" w14:textId="77777777">
        <w:trPr>
          <w:trHeight w:val="300"/>
        </w:trPr>
        <w:tc>
          <w:tcPr>
            <w:tcW w:w="960" w:type="dxa"/>
            <w:tcBorders>
              <w:top w:val="nil"/>
              <w:left w:val="nil"/>
              <w:bottom w:val="nil"/>
              <w:right w:val="nil"/>
            </w:tcBorders>
            <w:shd w:val="clear" w:color="auto" w:fill="auto"/>
            <w:noWrap/>
            <w:vAlign w:val="bottom"/>
            <w:hideMark/>
          </w:tcPr>
          <w:p w14:paraId="5DC78CA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8CA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A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A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CA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A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A6" w14:textId="77777777" w:rsidR="00AB2F54" w:rsidRPr="00103DAD" w:rsidRDefault="00AC477D" w:rsidP="00AB2F54">
            <w:pPr>
              <w:rPr>
                <w:rFonts w:ascii="Times New Roman" w:eastAsia="Times New Roman" w:hAnsi="Times New Roman" w:cs="Times New Roman"/>
                <w:sz w:val="20"/>
              </w:rPr>
            </w:pPr>
          </w:p>
        </w:tc>
      </w:tr>
      <w:tr w:rsidR="00A02DB2" w14:paraId="5DC78CAE" w14:textId="77777777">
        <w:trPr>
          <w:trHeight w:val="300"/>
        </w:trPr>
        <w:tc>
          <w:tcPr>
            <w:tcW w:w="1920" w:type="dxa"/>
            <w:gridSpan w:val="2"/>
            <w:tcBorders>
              <w:top w:val="nil"/>
              <w:left w:val="nil"/>
              <w:bottom w:val="nil"/>
              <w:right w:val="nil"/>
            </w:tcBorders>
            <w:shd w:val="clear" w:color="auto" w:fill="auto"/>
            <w:noWrap/>
            <w:vAlign w:val="bottom"/>
            <w:hideMark/>
          </w:tcPr>
          <w:p w14:paraId="5DC78CA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8CA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A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8CA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A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AD" w14:textId="77777777" w:rsidR="00AB2F54" w:rsidRPr="00103DAD" w:rsidRDefault="00AC477D" w:rsidP="00AB2F54">
            <w:pPr>
              <w:rPr>
                <w:rFonts w:ascii="Times New Roman" w:eastAsia="Times New Roman" w:hAnsi="Times New Roman" w:cs="Times New Roman"/>
                <w:sz w:val="20"/>
              </w:rPr>
            </w:pPr>
          </w:p>
        </w:tc>
      </w:tr>
      <w:tr w:rsidR="00A02DB2" w14:paraId="5DC78CB6" w14:textId="77777777">
        <w:trPr>
          <w:trHeight w:val="300"/>
        </w:trPr>
        <w:tc>
          <w:tcPr>
            <w:tcW w:w="960" w:type="dxa"/>
            <w:tcBorders>
              <w:top w:val="nil"/>
              <w:left w:val="nil"/>
              <w:bottom w:val="nil"/>
              <w:right w:val="nil"/>
            </w:tcBorders>
            <w:shd w:val="clear" w:color="auto" w:fill="auto"/>
            <w:noWrap/>
            <w:vAlign w:val="bottom"/>
            <w:hideMark/>
          </w:tcPr>
          <w:p w14:paraId="5DC78CA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B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B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B2"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8CB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B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B5" w14:textId="77777777" w:rsidR="00AB2F54" w:rsidRPr="00103DAD" w:rsidRDefault="00AC477D" w:rsidP="00AB2F54">
            <w:pPr>
              <w:rPr>
                <w:rFonts w:ascii="Times New Roman" w:eastAsia="Times New Roman" w:hAnsi="Times New Roman" w:cs="Times New Roman"/>
                <w:sz w:val="20"/>
              </w:rPr>
            </w:pPr>
          </w:p>
        </w:tc>
      </w:tr>
      <w:tr w:rsidR="00A02DB2" w14:paraId="5DC78CBA" w14:textId="77777777">
        <w:trPr>
          <w:trHeight w:val="300"/>
        </w:trPr>
        <w:tc>
          <w:tcPr>
            <w:tcW w:w="960" w:type="dxa"/>
            <w:tcBorders>
              <w:top w:val="nil"/>
              <w:left w:val="nil"/>
              <w:bottom w:val="nil"/>
              <w:right w:val="nil"/>
            </w:tcBorders>
            <w:shd w:val="clear" w:color="auto" w:fill="auto"/>
            <w:noWrap/>
            <w:vAlign w:val="bottom"/>
            <w:hideMark/>
          </w:tcPr>
          <w:p w14:paraId="5DC78CB7"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8CB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2  ως έχει   ΔΕΚΤΟ ΚΑΤΑ ΠΛΕΙΟΨΗΦΙΑ</w:t>
            </w:r>
          </w:p>
        </w:tc>
        <w:tc>
          <w:tcPr>
            <w:tcW w:w="480" w:type="dxa"/>
            <w:tcBorders>
              <w:top w:val="nil"/>
              <w:left w:val="nil"/>
              <w:bottom w:val="nil"/>
              <w:right w:val="nil"/>
            </w:tcBorders>
            <w:shd w:val="clear" w:color="auto" w:fill="auto"/>
            <w:noWrap/>
            <w:vAlign w:val="bottom"/>
            <w:hideMark/>
          </w:tcPr>
          <w:p w14:paraId="5DC78CB9" w14:textId="77777777" w:rsidR="00AB2F54" w:rsidRPr="00103DAD" w:rsidRDefault="00AC477D" w:rsidP="00AB2F54">
            <w:pPr>
              <w:rPr>
                <w:rFonts w:ascii="Calibri" w:eastAsia="Times New Roman" w:hAnsi="Calibri" w:cs="Times New Roman"/>
                <w:color w:val="000000"/>
                <w:sz w:val="22"/>
                <w:szCs w:val="22"/>
              </w:rPr>
            </w:pPr>
          </w:p>
        </w:tc>
      </w:tr>
      <w:tr w:rsidR="00A02DB2" w14:paraId="5DC78CC2" w14:textId="77777777">
        <w:trPr>
          <w:trHeight w:val="300"/>
        </w:trPr>
        <w:tc>
          <w:tcPr>
            <w:tcW w:w="960" w:type="dxa"/>
            <w:tcBorders>
              <w:top w:val="nil"/>
              <w:left w:val="nil"/>
              <w:bottom w:val="nil"/>
              <w:right w:val="nil"/>
            </w:tcBorders>
            <w:shd w:val="clear" w:color="auto" w:fill="auto"/>
            <w:noWrap/>
            <w:vAlign w:val="bottom"/>
            <w:hideMark/>
          </w:tcPr>
          <w:p w14:paraId="5DC78CB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8CBC"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B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B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CB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C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C1" w14:textId="77777777" w:rsidR="00AB2F54" w:rsidRPr="00103DAD" w:rsidRDefault="00AC477D" w:rsidP="00AB2F54">
            <w:pPr>
              <w:rPr>
                <w:rFonts w:ascii="Times New Roman" w:eastAsia="Times New Roman" w:hAnsi="Times New Roman" w:cs="Times New Roman"/>
                <w:sz w:val="20"/>
              </w:rPr>
            </w:pPr>
          </w:p>
        </w:tc>
      </w:tr>
      <w:tr w:rsidR="00A02DB2" w14:paraId="5DC78CCA" w14:textId="77777777">
        <w:trPr>
          <w:trHeight w:val="300"/>
        </w:trPr>
        <w:tc>
          <w:tcPr>
            <w:tcW w:w="960" w:type="dxa"/>
            <w:tcBorders>
              <w:top w:val="nil"/>
              <w:left w:val="nil"/>
              <w:bottom w:val="nil"/>
              <w:right w:val="nil"/>
            </w:tcBorders>
            <w:shd w:val="clear" w:color="auto" w:fill="auto"/>
            <w:noWrap/>
            <w:vAlign w:val="bottom"/>
            <w:hideMark/>
          </w:tcPr>
          <w:p w14:paraId="5DC78CC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8CC4"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C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C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CC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C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C9" w14:textId="77777777" w:rsidR="00AB2F54" w:rsidRPr="00103DAD" w:rsidRDefault="00AC477D" w:rsidP="00AB2F54">
            <w:pPr>
              <w:rPr>
                <w:rFonts w:ascii="Times New Roman" w:eastAsia="Times New Roman" w:hAnsi="Times New Roman" w:cs="Times New Roman"/>
                <w:sz w:val="20"/>
              </w:rPr>
            </w:pPr>
          </w:p>
        </w:tc>
      </w:tr>
      <w:tr w:rsidR="00A02DB2" w14:paraId="5DC78CD2" w14:textId="77777777">
        <w:trPr>
          <w:trHeight w:val="300"/>
        </w:trPr>
        <w:tc>
          <w:tcPr>
            <w:tcW w:w="960" w:type="dxa"/>
            <w:tcBorders>
              <w:top w:val="nil"/>
              <w:left w:val="nil"/>
              <w:bottom w:val="nil"/>
              <w:right w:val="nil"/>
            </w:tcBorders>
            <w:shd w:val="clear" w:color="auto" w:fill="auto"/>
            <w:noWrap/>
            <w:vAlign w:val="bottom"/>
            <w:hideMark/>
          </w:tcPr>
          <w:p w14:paraId="5DC78CC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8CCC"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C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C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CC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D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D1" w14:textId="77777777" w:rsidR="00AB2F54" w:rsidRPr="00103DAD" w:rsidRDefault="00AC477D" w:rsidP="00AB2F54">
            <w:pPr>
              <w:rPr>
                <w:rFonts w:ascii="Times New Roman" w:eastAsia="Times New Roman" w:hAnsi="Times New Roman" w:cs="Times New Roman"/>
                <w:sz w:val="20"/>
              </w:rPr>
            </w:pPr>
          </w:p>
        </w:tc>
      </w:tr>
      <w:tr w:rsidR="00A02DB2" w14:paraId="5DC78CDA" w14:textId="77777777">
        <w:trPr>
          <w:trHeight w:val="300"/>
        </w:trPr>
        <w:tc>
          <w:tcPr>
            <w:tcW w:w="960" w:type="dxa"/>
            <w:tcBorders>
              <w:top w:val="nil"/>
              <w:left w:val="nil"/>
              <w:bottom w:val="nil"/>
              <w:right w:val="nil"/>
            </w:tcBorders>
            <w:shd w:val="clear" w:color="auto" w:fill="auto"/>
            <w:noWrap/>
            <w:vAlign w:val="bottom"/>
            <w:hideMark/>
          </w:tcPr>
          <w:p w14:paraId="5DC78CD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8CD4"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D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D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CD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D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D9" w14:textId="77777777" w:rsidR="00AB2F54" w:rsidRPr="00103DAD" w:rsidRDefault="00AC477D" w:rsidP="00AB2F54">
            <w:pPr>
              <w:rPr>
                <w:rFonts w:ascii="Times New Roman" w:eastAsia="Times New Roman" w:hAnsi="Times New Roman" w:cs="Times New Roman"/>
                <w:sz w:val="20"/>
              </w:rPr>
            </w:pPr>
          </w:p>
        </w:tc>
      </w:tr>
      <w:tr w:rsidR="00A02DB2" w14:paraId="5DC78CE2" w14:textId="77777777">
        <w:trPr>
          <w:trHeight w:val="300"/>
        </w:trPr>
        <w:tc>
          <w:tcPr>
            <w:tcW w:w="960" w:type="dxa"/>
            <w:tcBorders>
              <w:top w:val="nil"/>
              <w:left w:val="nil"/>
              <w:bottom w:val="nil"/>
              <w:right w:val="nil"/>
            </w:tcBorders>
            <w:shd w:val="clear" w:color="auto" w:fill="auto"/>
            <w:noWrap/>
            <w:vAlign w:val="bottom"/>
            <w:hideMark/>
          </w:tcPr>
          <w:p w14:paraId="5DC78CD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8CDC"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D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D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CD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E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E1" w14:textId="77777777" w:rsidR="00AB2F54" w:rsidRPr="00103DAD" w:rsidRDefault="00AC477D" w:rsidP="00AB2F54">
            <w:pPr>
              <w:rPr>
                <w:rFonts w:ascii="Times New Roman" w:eastAsia="Times New Roman" w:hAnsi="Times New Roman" w:cs="Times New Roman"/>
                <w:sz w:val="20"/>
              </w:rPr>
            </w:pPr>
          </w:p>
        </w:tc>
      </w:tr>
      <w:tr w:rsidR="00A02DB2" w14:paraId="5DC78CEA" w14:textId="77777777">
        <w:trPr>
          <w:trHeight w:val="300"/>
        </w:trPr>
        <w:tc>
          <w:tcPr>
            <w:tcW w:w="960" w:type="dxa"/>
            <w:tcBorders>
              <w:top w:val="nil"/>
              <w:left w:val="nil"/>
              <w:bottom w:val="nil"/>
              <w:right w:val="nil"/>
            </w:tcBorders>
            <w:shd w:val="clear" w:color="auto" w:fill="auto"/>
            <w:noWrap/>
            <w:vAlign w:val="bottom"/>
            <w:hideMark/>
          </w:tcPr>
          <w:p w14:paraId="5DC78CE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8CE4"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E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E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CE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E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E9" w14:textId="77777777" w:rsidR="00AB2F54" w:rsidRPr="00103DAD" w:rsidRDefault="00AC477D" w:rsidP="00AB2F54">
            <w:pPr>
              <w:rPr>
                <w:rFonts w:ascii="Times New Roman" w:eastAsia="Times New Roman" w:hAnsi="Times New Roman" w:cs="Times New Roman"/>
                <w:sz w:val="20"/>
              </w:rPr>
            </w:pPr>
          </w:p>
        </w:tc>
      </w:tr>
      <w:tr w:rsidR="00A02DB2" w14:paraId="5DC78CF2" w14:textId="77777777">
        <w:trPr>
          <w:trHeight w:val="300"/>
        </w:trPr>
        <w:tc>
          <w:tcPr>
            <w:tcW w:w="960" w:type="dxa"/>
            <w:tcBorders>
              <w:top w:val="nil"/>
              <w:left w:val="nil"/>
              <w:bottom w:val="nil"/>
              <w:right w:val="nil"/>
            </w:tcBorders>
            <w:shd w:val="clear" w:color="auto" w:fill="auto"/>
            <w:noWrap/>
            <w:vAlign w:val="bottom"/>
            <w:hideMark/>
          </w:tcPr>
          <w:p w14:paraId="5DC78CE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8CEC"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E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E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8CE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F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F1" w14:textId="77777777" w:rsidR="00AB2F54" w:rsidRPr="00103DAD" w:rsidRDefault="00AC477D" w:rsidP="00AB2F54">
            <w:pPr>
              <w:rPr>
                <w:rFonts w:ascii="Times New Roman" w:eastAsia="Times New Roman" w:hAnsi="Times New Roman" w:cs="Times New Roman"/>
                <w:sz w:val="20"/>
              </w:rPr>
            </w:pPr>
          </w:p>
        </w:tc>
      </w:tr>
      <w:tr w:rsidR="00A02DB2" w14:paraId="5DC78CF9" w14:textId="77777777">
        <w:trPr>
          <w:trHeight w:val="300"/>
        </w:trPr>
        <w:tc>
          <w:tcPr>
            <w:tcW w:w="1920" w:type="dxa"/>
            <w:gridSpan w:val="2"/>
            <w:tcBorders>
              <w:top w:val="nil"/>
              <w:left w:val="nil"/>
              <w:bottom w:val="nil"/>
              <w:right w:val="nil"/>
            </w:tcBorders>
            <w:shd w:val="clear" w:color="auto" w:fill="auto"/>
            <w:noWrap/>
            <w:vAlign w:val="bottom"/>
            <w:hideMark/>
          </w:tcPr>
          <w:p w14:paraId="5DC78CF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8CF4"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CF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8CF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CF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F8" w14:textId="77777777" w:rsidR="00AB2F54" w:rsidRPr="00103DAD" w:rsidRDefault="00AC477D" w:rsidP="00AB2F54">
            <w:pPr>
              <w:rPr>
                <w:rFonts w:ascii="Times New Roman" w:eastAsia="Times New Roman" w:hAnsi="Times New Roman" w:cs="Times New Roman"/>
                <w:sz w:val="20"/>
              </w:rPr>
            </w:pPr>
          </w:p>
        </w:tc>
      </w:tr>
      <w:tr w:rsidR="00A02DB2" w14:paraId="5DC78D01" w14:textId="77777777">
        <w:trPr>
          <w:trHeight w:val="300"/>
        </w:trPr>
        <w:tc>
          <w:tcPr>
            <w:tcW w:w="960" w:type="dxa"/>
            <w:tcBorders>
              <w:top w:val="nil"/>
              <w:left w:val="nil"/>
              <w:bottom w:val="nil"/>
              <w:right w:val="nil"/>
            </w:tcBorders>
            <w:shd w:val="clear" w:color="auto" w:fill="auto"/>
            <w:noWrap/>
            <w:vAlign w:val="bottom"/>
            <w:hideMark/>
          </w:tcPr>
          <w:p w14:paraId="5DC78CF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F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F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CFD"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8CF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CF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00" w14:textId="77777777" w:rsidR="00AB2F54" w:rsidRPr="00103DAD" w:rsidRDefault="00AC477D" w:rsidP="00AB2F54">
            <w:pPr>
              <w:rPr>
                <w:rFonts w:ascii="Times New Roman" w:eastAsia="Times New Roman" w:hAnsi="Times New Roman" w:cs="Times New Roman"/>
                <w:sz w:val="20"/>
              </w:rPr>
            </w:pPr>
          </w:p>
        </w:tc>
      </w:tr>
      <w:tr w:rsidR="00A02DB2" w14:paraId="5DC78D05" w14:textId="77777777">
        <w:trPr>
          <w:trHeight w:val="300"/>
        </w:trPr>
        <w:tc>
          <w:tcPr>
            <w:tcW w:w="960" w:type="dxa"/>
            <w:tcBorders>
              <w:top w:val="nil"/>
              <w:left w:val="nil"/>
              <w:bottom w:val="nil"/>
              <w:right w:val="nil"/>
            </w:tcBorders>
            <w:shd w:val="clear" w:color="auto" w:fill="auto"/>
            <w:noWrap/>
            <w:vAlign w:val="bottom"/>
            <w:hideMark/>
          </w:tcPr>
          <w:p w14:paraId="5DC78D02"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8D0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 xml:space="preserve">Άρθρο 3  ως έχει   ΔΕΚΤΟ ΚΑΤΑ </w:t>
            </w:r>
            <w:r w:rsidRPr="00103DAD">
              <w:rPr>
                <w:rFonts w:ascii="Calibri" w:eastAsia="Times New Roman" w:hAnsi="Calibri" w:cs="Times New Roman"/>
                <w:color w:val="000000"/>
                <w:sz w:val="22"/>
                <w:szCs w:val="22"/>
              </w:rPr>
              <w:t>ΠΛΕΙΟΨΗΦΙΑ</w:t>
            </w:r>
          </w:p>
        </w:tc>
        <w:tc>
          <w:tcPr>
            <w:tcW w:w="480" w:type="dxa"/>
            <w:tcBorders>
              <w:top w:val="nil"/>
              <w:left w:val="nil"/>
              <w:bottom w:val="nil"/>
              <w:right w:val="nil"/>
            </w:tcBorders>
            <w:shd w:val="clear" w:color="auto" w:fill="auto"/>
            <w:noWrap/>
            <w:vAlign w:val="bottom"/>
            <w:hideMark/>
          </w:tcPr>
          <w:p w14:paraId="5DC78D04" w14:textId="77777777" w:rsidR="00AB2F54" w:rsidRPr="00103DAD" w:rsidRDefault="00AC477D" w:rsidP="00AB2F54">
            <w:pPr>
              <w:rPr>
                <w:rFonts w:ascii="Calibri" w:eastAsia="Times New Roman" w:hAnsi="Calibri" w:cs="Times New Roman"/>
                <w:color w:val="000000"/>
                <w:sz w:val="22"/>
                <w:szCs w:val="22"/>
              </w:rPr>
            </w:pPr>
          </w:p>
        </w:tc>
      </w:tr>
      <w:tr w:rsidR="00A02DB2" w14:paraId="5DC78D0D" w14:textId="77777777">
        <w:trPr>
          <w:trHeight w:val="300"/>
        </w:trPr>
        <w:tc>
          <w:tcPr>
            <w:tcW w:w="960" w:type="dxa"/>
            <w:tcBorders>
              <w:top w:val="nil"/>
              <w:left w:val="nil"/>
              <w:bottom w:val="nil"/>
              <w:right w:val="nil"/>
            </w:tcBorders>
            <w:shd w:val="clear" w:color="auto" w:fill="auto"/>
            <w:noWrap/>
            <w:vAlign w:val="bottom"/>
            <w:hideMark/>
          </w:tcPr>
          <w:p w14:paraId="5DC78D0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8D0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0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0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D0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0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0C" w14:textId="77777777" w:rsidR="00AB2F54" w:rsidRPr="00103DAD" w:rsidRDefault="00AC477D" w:rsidP="00AB2F54">
            <w:pPr>
              <w:rPr>
                <w:rFonts w:ascii="Times New Roman" w:eastAsia="Times New Roman" w:hAnsi="Times New Roman" w:cs="Times New Roman"/>
                <w:sz w:val="20"/>
              </w:rPr>
            </w:pPr>
          </w:p>
        </w:tc>
      </w:tr>
      <w:tr w:rsidR="00A02DB2" w14:paraId="5DC78D15" w14:textId="77777777">
        <w:trPr>
          <w:trHeight w:val="300"/>
        </w:trPr>
        <w:tc>
          <w:tcPr>
            <w:tcW w:w="960" w:type="dxa"/>
            <w:tcBorders>
              <w:top w:val="nil"/>
              <w:left w:val="nil"/>
              <w:bottom w:val="nil"/>
              <w:right w:val="nil"/>
            </w:tcBorders>
            <w:shd w:val="clear" w:color="auto" w:fill="auto"/>
            <w:noWrap/>
            <w:vAlign w:val="bottom"/>
            <w:hideMark/>
          </w:tcPr>
          <w:p w14:paraId="5DC78D0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8D0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1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1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D1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1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14" w14:textId="77777777" w:rsidR="00AB2F54" w:rsidRPr="00103DAD" w:rsidRDefault="00AC477D" w:rsidP="00AB2F54">
            <w:pPr>
              <w:rPr>
                <w:rFonts w:ascii="Times New Roman" w:eastAsia="Times New Roman" w:hAnsi="Times New Roman" w:cs="Times New Roman"/>
                <w:sz w:val="20"/>
              </w:rPr>
            </w:pPr>
          </w:p>
        </w:tc>
      </w:tr>
      <w:tr w:rsidR="00A02DB2" w14:paraId="5DC78D1D" w14:textId="77777777">
        <w:trPr>
          <w:trHeight w:val="300"/>
        </w:trPr>
        <w:tc>
          <w:tcPr>
            <w:tcW w:w="960" w:type="dxa"/>
            <w:tcBorders>
              <w:top w:val="nil"/>
              <w:left w:val="nil"/>
              <w:bottom w:val="nil"/>
              <w:right w:val="nil"/>
            </w:tcBorders>
            <w:shd w:val="clear" w:color="auto" w:fill="auto"/>
            <w:noWrap/>
            <w:vAlign w:val="bottom"/>
            <w:hideMark/>
          </w:tcPr>
          <w:p w14:paraId="5DC78D1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8D1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1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1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D1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1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1C" w14:textId="77777777" w:rsidR="00AB2F54" w:rsidRPr="00103DAD" w:rsidRDefault="00AC477D" w:rsidP="00AB2F54">
            <w:pPr>
              <w:rPr>
                <w:rFonts w:ascii="Times New Roman" w:eastAsia="Times New Roman" w:hAnsi="Times New Roman" w:cs="Times New Roman"/>
                <w:sz w:val="20"/>
              </w:rPr>
            </w:pPr>
          </w:p>
        </w:tc>
      </w:tr>
      <w:tr w:rsidR="00A02DB2" w14:paraId="5DC78D25" w14:textId="77777777">
        <w:trPr>
          <w:trHeight w:val="300"/>
        </w:trPr>
        <w:tc>
          <w:tcPr>
            <w:tcW w:w="960" w:type="dxa"/>
            <w:tcBorders>
              <w:top w:val="nil"/>
              <w:left w:val="nil"/>
              <w:bottom w:val="nil"/>
              <w:right w:val="nil"/>
            </w:tcBorders>
            <w:shd w:val="clear" w:color="auto" w:fill="auto"/>
            <w:noWrap/>
            <w:vAlign w:val="bottom"/>
            <w:hideMark/>
          </w:tcPr>
          <w:p w14:paraId="5DC78D1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8D1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2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2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D2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2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24" w14:textId="77777777" w:rsidR="00AB2F54" w:rsidRPr="00103DAD" w:rsidRDefault="00AC477D" w:rsidP="00AB2F54">
            <w:pPr>
              <w:rPr>
                <w:rFonts w:ascii="Times New Roman" w:eastAsia="Times New Roman" w:hAnsi="Times New Roman" w:cs="Times New Roman"/>
                <w:sz w:val="20"/>
              </w:rPr>
            </w:pPr>
          </w:p>
        </w:tc>
      </w:tr>
      <w:tr w:rsidR="00A02DB2" w14:paraId="5DC78D2D" w14:textId="77777777">
        <w:trPr>
          <w:trHeight w:val="300"/>
        </w:trPr>
        <w:tc>
          <w:tcPr>
            <w:tcW w:w="960" w:type="dxa"/>
            <w:tcBorders>
              <w:top w:val="nil"/>
              <w:left w:val="nil"/>
              <w:bottom w:val="nil"/>
              <w:right w:val="nil"/>
            </w:tcBorders>
            <w:shd w:val="clear" w:color="auto" w:fill="auto"/>
            <w:noWrap/>
            <w:vAlign w:val="bottom"/>
            <w:hideMark/>
          </w:tcPr>
          <w:p w14:paraId="5DC78D2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8D2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2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2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D2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2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2C" w14:textId="77777777" w:rsidR="00AB2F54" w:rsidRPr="00103DAD" w:rsidRDefault="00AC477D" w:rsidP="00AB2F54">
            <w:pPr>
              <w:rPr>
                <w:rFonts w:ascii="Times New Roman" w:eastAsia="Times New Roman" w:hAnsi="Times New Roman" w:cs="Times New Roman"/>
                <w:sz w:val="20"/>
              </w:rPr>
            </w:pPr>
          </w:p>
        </w:tc>
      </w:tr>
      <w:tr w:rsidR="00A02DB2" w14:paraId="5DC78D35" w14:textId="77777777">
        <w:trPr>
          <w:trHeight w:val="300"/>
        </w:trPr>
        <w:tc>
          <w:tcPr>
            <w:tcW w:w="960" w:type="dxa"/>
            <w:tcBorders>
              <w:top w:val="nil"/>
              <w:left w:val="nil"/>
              <w:bottom w:val="nil"/>
              <w:right w:val="nil"/>
            </w:tcBorders>
            <w:shd w:val="clear" w:color="auto" w:fill="auto"/>
            <w:noWrap/>
            <w:vAlign w:val="bottom"/>
            <w:hideMark/>
          </w:tcPr>
          <w:p w14:paraId="5DC78D2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8D2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3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3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D3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3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34" w14:textId="77777777" w:rsidR="00AB2F54" w:rsidRPr="00103DAD" w:rsidRDefault="00AC477D" w:rsidP="00AB2F54">
            <w:pPr>
              <w:rPr>
                <w:rFonts w:ascii="Times New Roman" w:eastAsia="Times New Roman" w:hAnsi="Times New Roman" w:cs="Times New Roman"/>
                <w:sz w:val="20"/>
              </w:rPr>
            </w:pPr>
          </w:p>
        </w:tc>
      </w:tr>
      <w:tr w:rsidR="00A02DB2" w14:paraId="5DC78D3D" w14:textId="77777777">
        <w:trPr>
          <w:trHeight w:val="300"/>
        </w:trPr>
        <w:tc>
          <w:tcPr>
            <w:tcW w:w="960" w:type="dxa"/>
            <w:tcBorders>
              <w:top w:val="nil"/>
              <w:left w:val="nil"/>
              <w:bottom w:val="nil"/>
              <w:right w:val="nil"/>
            </w:tcBorders>
            <w:shd w:val="clear" w:color="auto" w:fill="auto"/>
            <w:noWrap/>
            <w:vAlign w:val="bottom"/>
            <w:hideMark/>
          </w:tcPr>
          <w:p w14:paraId="5DC78D3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8D3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3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3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D3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3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3C" w14:textId="77777777" w:rsidR="00AB2F54" w:rsidRPr="00103DAD" w:rsidRDefault="00AC477D" w:rsidP="00AB2F54">
            <w:pPr>
              <w:rPr>
                <w:rFonts w:ascii="Times New Roman" w:eastAsia="Times New Roman" w:hAnsi="Times New Roman" w:cs="Times New Roman"/>
                <w:sz w:val="20"/>
              </w:rPr>
            </w:pPr>
          </w:p>
        </w:tc>
      </w:tr>
      <w:tr w:rsidR="00A02DB2" w14:paraId="5DC78D44" w14:textId="77777777">
        <w:trPr>
          <w:trHeight w:val="300"/>
        </w:trPr>
        <w:tc>
          <w:tcPr>
            <w:tcW w:w="1920" w:type="dxa"/>
            <w:gridSpan w:val="2"/>
            <w:tcBorders>
              <w:top w:val="nil"/>
              <w:left w:val="nil"/>
              <w:bottom w:val="nil"/>
              <w:right w:val="nil"/>
            </w:tcBorders>
            <w:shd w:val="clear" w:color="auto" w:fill="auto"/>
            <w:noWrap/>
            <w:vAlign w:val="bottom"/>
            <w:hideMark/>
          </w:tcPr>
          <w:p w14:paraId="5DC78D3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8D3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4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8D4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4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43" w14:textId="77777777" w:rsidR="00AB2F54" w:rsidRPr="00103DAD" w:rsidRDefault="00AC477D" w:rsidP="00AB2F54">
            <w:pPr>
              <w:rPr>
                <w:rFonts w:ascii="Times New Roman" w:eastAsia="Times New Roman" w:hAnsi="Times New Roman" w:cs="Times New Roman"/>
                <w:sz w:val="20"/>
              </w:rPr>
            </w:pPr>
          </w:p>
        </w:tc>
      </w:tr>
      <w:tr w:rsidR="00A02DB2" w14:paraId="5DC78D4C" w14:textId="77777777">
        <w:trPr>
          <w:trHeight w:val="300"/>
        </w:trPr>
        <w:tc>
          <w:tcPr>
            <w:tcW w:w="960" w:type="dxa"/>
            <w:tcBorders>
              <w:top w:val="nil"/>
              <w:left w:val="nil"/>
              <w:bottom w:val="nil"/>
              <w:right w:val="nil"/>
            </w:tcBorders>
            <w:shd w:val="clear" w:color="auto" w:fill="auto"/>
            <w:noWrap/>
            <w:vAlign w:val="bottom"/>
            <w:hideMark/>
          </w:tcPr>
          <w:p w14:paraId="5DC78D4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4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4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48"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8D4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4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4B" w14:textId="77777777" w:rsidR="00AB2F54" w:rsidRPr="00103DAD" w:rsidRDefault="00AC477D" w:rsidP="00AB2F54">
            <w:pPr>
              <w:rPr>
                <w:rFonts w:ascii="Times New Roman" w:eastAsia="Times New Roman" w:hAnsi="Times New Roman" w:cs="Times New Roman"/>
                <w:sz w:val="20"/>
              </w:rPr>
            </w:pPr>
          </w:p>
        </w:tc>
      </w:tr>
      <w:tr w:rsidR="00A02DB2" w14:paraId="5DC78D50" w14:textId="77777777">
        <w:trPr>
          <w:trHeight w:val="300"/>
        </w:trPr>
        <w:tc>
          <w:tcPr>
            <w:tcW w:w="960" w:type="dxa"/>
            <w:tcBorders>
              <w:top w:val="nil"/>
              <w:left w:val="nil"/>
              <w:bottom w:val="nil"/>
              <w:right w:val="nil"/>
            </w:tcBorders>
            <w:shd w:val="clear" w:color="auto" w:fill="auto"/>
            <w:noWrap/>
            <w:vAlign w:val="bottom"/>
            <w:hideMark/>
          </w:tcPr>
          <w:p w14:paraId="5DC78D4D"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8D4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4  ως έχει   ΔΕΚΤΟ ΚΑΤΑ ΠΛΕΙΟΨΗΦΙΑ</w:t>
            </w:r>
          </w:p>
        </w:tc>
        <w:tc>
          <w:tcPr>
            <w:tcW w:w="480" w:type="dxa"/>
            <w:tcBorders>
              <w:top w:val="nil"/>
              <w:left w:val="nil"/>
              <w:bottom w:val="nil"/>
              <w:right w:val="nil"/>
            </w:tcBorders>
            <w:shd w:val="clear" w:color="auto" w:fill="auto"/>
            <w:noWrap/>
            <w:vAlign w:val="bottom"/>
            <w:hideMark/>
          </w:tcPr>
          <w:p w14:paraId="5DC78D4F" w14:textId="77777777" w:rsidR="00AB2F54" w:rsidRPr="00103DAD" w:rsidRDefault="00AC477D" w:rsidP="00AB2F54">
            <w:pPr>
              <w:rPr>
                <w:rFonts w:ascii="Calibri" w:eastAsia="Times New Roman" w:hAnsi="Calibri" w:cs="Times New Roman"/>
                <w:color w:val="000000"/>
                <w:sz w:val="22"/>
                <w:szCs w:val="22"/>
              </w:rPr>
            </w:pPr>
          </w:p>
        </w:tc>
      </w:tr>
      <w:tr w:rsidR="00A02DB2" w14:paraId="5DC78D58" w14:textId="77777777">
        <w:trPr>
          <w:trHeight w:val="300"/>
        </w:trPr>
        <w:tc>
          <w:tcPr>
            <w:tcW w:w="960" w:type="dxa"/>
            <w:tcBorders>
              <w:top w:val="nil"/>
              <w:left w:val="nil"/>
              <w:bottom w:val="nil"/>
              <w:right w:val="nil"/>
            </w:tcBorders>
            <w:shd w:val="clear" w:color="auto" w:fill="auto"/>
            <w:noWrap/>
            <w:vAlign w:val="bottom"/>
            <w:hideMark/>
          </w:tcPr>
          <w:p w14:paraId="5DC78D5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8D52"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5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5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D5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5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57" w14:textId="77777777" w:rsidR="00AB2F54" w:rsidRPr="00103DAD" w:rsidRDefault="00AC477D" w:rsidP="00AB2F54">
            <w:pPr>
              <w:rPr>
                <w:rFonts w:ascii="Times New Roman" w:eastAsia="Times New Roman" w:hAnsi="Times New Roman" w:cs="Times New Roman"/>
                <w:sz w:val="20"/>
              </w:rPr>
            </w:pPr>
          </w:p>
        </w:tc>
      </w:tr>
      <w:tr w:rsidR="00A02DB2" w14:paraId="5DC78D60" w14:textId="77777777">
        <w:trPr>
          <w:trHeight w:val="300"/>
        </w:trPr>
        <w:tc>
          <w:tcPr>
            <w:tcW w:w="960" w:type="dxa"/>
            <w:tcBorders>
              <w:top w:val="nil"/>
              <w:left w:val="nil"/>
              <w:bottom w:val="nil"/>
              <w:right w:val="nil"/>
            </w:tcBorders>
            <w:shd w:val="clear" w:color="auto" w:fill="auto"/>
            <w:noWrap/>
            <w:vAlign w:val="bottom"/>
            <w:hideMark/>
          </w:tcPr>
          <w:p w14:paraId="5DC78D5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8D5A"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5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5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D5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5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5F" w14:textId="77777777" w:rsidR="00AB2F54" w:rsidRPr="00103DAD" w:rsidRDefault="00AC477D" w:rsidP="00AB2F54">
            <w:pPr>
              <w:rPr>
                <w:rFonts w:ascii="Times New Roman" w:eastAsia="Times New Roman" w:hAnsi="Times New Roman" w:cs="Times New Roman"/>
                <w:sz w:val="20"/>
              </w:rPr>
            </w:pPr>
          </w:p>
        </w:tc>
      </w:tr>
      <w:tr w:rsidR="00A02DB2" w14:paraId="5DC78D68" w14:textId="77777777">
        <w:trPr>
          <w:trHeight w:val="300"/>
        </w:trPr>
        <w:tc>
          <w:tcPr>
            <w:tcW w:w="960" w:type="dxa"/>
            <w:tcBorders>
              <w:top w:val="nil"/>
              <w:left w:val="nil"/>
              <w:bottom w:val="nil"/>
              <w:right w:val="nil"/>
            </w:tcBorders>
            <w:shd w:val="clear" w:color="auto" w:fill="auto"/>
            <w:noWrap/>
            <w:vAlign w:val="bottom"/>
            <w:hideMark/>
          </w:tcPr>
          <w:p w14:paraId="5DC78D6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8D62"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6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6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D6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6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67" w14:textId="77777777" w:rsidR="00AB2F54" w:rsidRPr="00103DAD" w:rsidRDefault="00AC477D" w:rsidP="00AB2F54">
            <w:pPr>
              <w:rPr>
                <w:rFonts w:ascii="Times New Roman" w:eastAsia="Times New Roman" w:hAnsi="Times New Roman" w:cs="Times New Roman"/>
                <w:sz w:val="20"/>
              </w:rPr>
            </w:pPr>
          </w:p>
        </w:tc>
      </w:tr>
      <w:tr w:rsidR="00A02DB2" w14:paraId="5DC78D70" w14:textId="77777777">
        <w:trPr>
          <w:trHeight w:val="300"/>
        </w:trPr>
        <w:tc>
          <w:tcPr>
            <w:tcW w:w="960" w:type="dxa"/>
            <w:tcBorders>
              <w:top w:val="nil"/>
              <w:left w:val="nil"/>
              <w:bottom w:val="nil"/>
              <w:right w:val="nil"/>
            </w:tcBorders>
            <w:shd w:val="clear" w:color="auto" w:fill="auto"/>
            <w:noWrap/>
            <w:vAlign w:val="bottom"/>
            <w:hideMark/>
          </w:tcPr>
          <w:p w14:paraId="5DC78D6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8D6A"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6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6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D6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6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6F" w14:textId="77777777" w:rsidR="00AB2F54" w:rsidRPr="00103DAD" w:rsidRDefault="00AC477D" w:rsidP="00AB2F54">
            <w:pPr>
              <w:rPr>
                <w:rFonts w:ascii="Times New Roman" w:eastAsia="Times New Roman" w:hAnsi="Times New Roman" w:cs="Times New Roman"/>
                <w:sz w:val="20"/>
              </w:rPr>
            </w:pPr>
          </w:p>
        </w:tc>
      </w:tr>
      <w:tr w:rsidR="00A02DB2" w14:paraId="5DC78D78" w14:textId="77777777">
        <w:trPr>
          <w:trHeight w:val="300"/>
        </w:trPr>
        <w:tc>
          <w:tcPr>
            <w:tcW w:w="960" w:type="dxa"/>
            <w:tcBorders>
              <w:top w:val="nil"/>
              <w:left w:val="nil"/>
              <w:bottom w:val="nil"/>
              <w:right w:val="nil"/>
            </w:tcBorders>
            <w:shd w:val="clear" w:color="auto" w:fill="auto"/>
            <w:noWrap/>
            <w:vAlign w:val="bottom"/>
            <w:hideMark/>
          </w:tcPr>
          <w:p w14:paraId="5DC78D7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8D72"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7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7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D7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7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77" w14:textId="77777777" w:rsidR="00AB2F54" w:rsidRPr="00103DAD" w:rsidRDefault="00AC477D" w:rsidP="00AB2F54">
            <w:pPr>
              <w:rPr>
                <w:rFonts w:ascii="Times New Roman" w:eastAsia="Times New Roman" w:hAnsi="Times New Roman" w:cs="Times New Roman"/>
                <w:sz w:val="20"/>
              </w:rPr>
            </w:pPr>
          </w:p>
        </w:tc>
      </w:tr>
      <w:tr w:rsidR="00A02DB2" w14:paraId="5DC78D80" w14:textId="77777777">
        <w:trPr>
          <w:trHeight w:val="300"/>
        </w:trPr>
        <w:tc>
          <w:tcPr>
            <w:tcW w:w="960" w:type="dxa"/>
            <w:tcBorders>
              <w:top w:val="nil"/>
              <w:left w:val="nil"/>
              <w:bottom w:val="nil"/>
              <w:right w:val="nil"/>
            </w:tcBorders>
            <w:shd w:val="clear" w:color="auto" w:fill="auto"/>
            <w:noWrap/>
            <w:vAlign w:val="bottom"/>
            <w:hideMark/>
          </w:tcPr>
          <w:p w14:paraId="5DC78D7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8D7A"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7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7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D7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7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7F" w14:textId="77777777" w:rsidR="00AB2F54" w:rsidRPr="00103DAD" w:rsidRDefault="00AC477D" w:rsidP="00AB2F54">
            <w:pPr>
              <w:rPr>
                <w:rFonts w:ascii="Times New Roman" w:eastAsia="Times New Roman" w:hAnsi="Times New Roman" w:cs="Times New Roman"/>
                <w:sz w:val="20"/>
              </w:rPr>
            </w:pPr>
          </w:p>
        </w:tc>
      </w:tr>
      <w:tr w:rsidR="00A02DB2" w14:paraId="5DC78D88" w14:textId="77777777">
        <w:trPr>
          <w:trHeight w:val="300"/>
        </w:trPr>
        <w:tc>
          <w:tcPr>
            <w:tcW w:w="960" w:type="dxa"/>
            <w:tcBorders>
              <w:top w:val="nil"/>
              <w:left w:val="nil"/>
              <w:bottom w:val="nil"/>
              <w:right w:val="nil"/>
            </w:tcBorders>
            <w:shd w:val="clear" w:color="auto" w:fill="auto"/>
            <w:noWrap/>
            <w:vAlign w:val="bottom"/>
            <w:hideMark/>
          </w:tcPr>
          <w:p w14:paraId="5DC78D8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8D82"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8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8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D8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8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87" w14:textId="77777777" w:rsidR="00AB2F54" w:rsidRPr="00103DAD" w:rsidRDefault="00AC477D" w:rsidP="00AB2F54">
            <w:pPr>
              <w:rPr>
                <w:rFonts w:ascii="Times New Roman" w:eastAsia="Times New Roman" w:hAnsi="Times New Roman" w:cs="Times New Roman"/>
                <w:sz w:val="20"/>
              </w:rPr>
            </w:pPr>
          </w:p>
        </w:tc>
      </w:tr>
      <w:tr w:rsidR="00A02DB2" w14:paraId="5DC78D8F" w14:textId="77777777">
        <w:trPr>
          <w:trHeight w:val="300"/>
        </w:trPr>
        <w:tc>
          <w:tcPr>
            <w:tcW w:w="1920" w:type="dxa"/>
            <w:gridSpan w:val="2"/>
            <w:tcBorders>
              <w:top w:val="nil"/>
              <w:left w:val="nil"/>
              <w:bottom w:val="nil"/>
              <w:right w:val="nil"/>
            </w:tcBorders>
            <w:shd w:val="clear" w:color="auto" w:fill="auto"/>
            <w:noWrap/>
            <w:vAlign w:val="bottom"/>
            <w:hideMark/>
          </w:tcPr>
          <w:p w14:paraId="5DC78D8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8D8A"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8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8D8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8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8E" w14:textId="77777777" w:rsidR="00AB2F54" w:rsidRPr="00103DAD" w:rsidRDefault="00AC477D" w:rsidP="00AB2F54">
            <w:pPr>
              <w:rPr>
                <w:rFonts w:ascii="Times New Roman" w:eastAsia="Times New Roman" w:hAnsi="Times New Roman" w:cs="Times New Roman"/>
                <w:sz w:val="20"/>
              </w:rPr>
            </w:pPr>
          </w:p>
        </w:tc>
      </w:tr>
      <w:tr w:rsidR="00A02DB2" w14:paraId="5DC78D97" w14:textId="77777777">
        <w:trPr>
          <w:trHeight w:val="300"/>
        </w:trPr>
        <w:tc>
          <w:tcPr>
            <w:tcW w:w="960" w:type="dxa"/>
            <w:tcBorders>
              <w:top w:val="nil"/>
              <w:left w:val="nil"/>
              <w:bottom w:val="nil"/>
              <w:right w:val="nil"/>
            </w:tcBorders>
            <w:shd w:val="clear" w:color="auto" w:fill="auto"/>
            <w:noWrap/>
            <w:vAlign w:val="bottom"/>
            <w:hideMark/>
          </w:tcPr>
          <w:p w14:paraId="5DC78D9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9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9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93"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8D9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9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96" w14:textId="77777777" w:rsidR="00AB2F54" w:rsidRPr="00103DAD" w:rsidRDefault="00AC477D" w:rsidP="00AB2F54">
            <w:pPr>
              <w:rPr>
                <w:rFonts w:ascii="Times New Roman" w:eastAsia="Times New Roman" w:hAnsi="Times New Roman" w:cs="Times New Roman"/>
                <w:sz w:val="20"/>
              </w:rPr>
            </w:pPr>
          </w:p>
        </w:tc>
      </w:tr>
      <w:tr w:rsidR="00A02DB2" w14:paraId="5DC78D9B" w14:textId="77777777">
        <w:trPr>
          <w:trHeight w:val="300"/>
        </w:trPr>
        <w:tc>
          <w:tcPr>
            <w:tcW w:w="960" w:type="dxa"/>
            <w:tcBorders>
              <w:top w:val="nil"/>
              <w:left w:val="nil"/>
              <w:bottom w:val="nil"/>
              <w:right w:val="nil"/>
            </w:tcBorders>
            <w:shd w:val="clear" w:color="auto" w:fill="auto"/>
            <w:noWrap/>
            <w:vAlign w:val="bottom"/>
            <w:hideMark/>
          </w:tcPr>
          <w:p w14:paraId="5DC78D98"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8D9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5  ως έχει   ΔΕΚΤΟ ΚΑΤΑ ΠΛΕΙΟΨΗΦΙΑ</w:t>
            </w:r>
          </w:p>
        </w:tc>
        <w:tc>
          <w:tcPr>
            <w:tcW w:w="480" w:type="dxa"/>
            <w:tcBorders>
              <w:top w:val="nil"/>
              <w:left w:val="nil"/>
              <w:bottom w:val="nil"/>
              <w:right w:val="nil"/>
            </w:tcBorders>
            <w:shd w:val="clear" w:color="auto" w:fill="auto"/>
            <w:noWrap/>
            <w:vAlign w:val="bottom"/>
            <w:hideMark/>
          </w:tcPr>
          <w:p w14:paraId="5DC78D9A" w14:textId="77777777" w:rsidR="00AB2F54" w:rsidRPr="00103DAD" w:rsidRDefault="00AC477D" w:rsidP="00AB2F54">
            <w:pPr>
              <w:rPr>
                <w:rFonts w:ascii="Calibri" w:eastAsia="Times New Roman" w:hAnsi="Calibri" w:cs="Times New Roman"/>
                <w:color w:val="000000"/>
                <w:sz w:val="22"/>
                <w:szCs w:val="22"/>
              </w:rPr>
            </w:pPr>
          </w:p>
        </w:tc>
      </w:tr>
      <w:tr w:rsidR="00A02DB2" w14:paraId="5DC78DA3" w14:textId="77777777">
        <w:trPr>
          <w:trHeight w:val="300"/>
        </w:trPr>
        <w:tc>
          <w:tcPr>
            <w:tcW w:w="960" w:type="dxa"/>
            <w:tcBorders>
              <w:top w:val="nil"/>
              <w:left w:val="nil"/>
              <w:bottom w:val="nil"/>
              <w:right w:val="nil"/>
            </w:tcBorders>
            <w:shd w:val="clear" w:color="auto" w:fill="auto"/>
            <w:noWrap/>
            <w:vAlign w:val="bottom"/>
            <w:hideMark/>
          </w:tcPr>
          <w:p w14:paraId="5DC78D9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8D9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9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9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DA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A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A2" w14:textId="77777777" w:rsidR="00AB2F54" w:rsidRPr="00103DAD" w:rsidRDefault="00AC477D" w:rsidP="00AB2F54">
            <w:pPr>
              <w:rPr>
                <w:rFonts w:ascii="Times New Roman" w:eastAsia="Times New Roman" w:hAnsi="Times New Roman" w:cs="Times New Roman"/>
                <w:sz w:val="20"/>
              </w:rPr>
            </w:pPr>
          </w:p>
        </w:tc>
      </w:tr>
      <w:tr w:rsidR="00A02DB2" w14:paraId="5DC78DAB" w14:textId="77777777">
        <w:trPr>
          <w:trHeight w:val="300"/>
        </w:trPr>
        <w:tc>
          <w:tcPr>
            <w:tcW w:w="960" w:type="dxa"/>
            <w:tcBorders>
              <w:top w:val="nil"/>
              <w:left w:val="nil"/>
              <w:bottom w:val="nil"/>
              <w:right w:val="nil"/>
            </w:tcBorders>
            <w:shd w:val="clear" w:color="auto" w:fill="auto"/>
            <w:noWrap/>
            <w:vAlign w:val="bottom"/>
            <w:hideMark/>
          </w:tcPr>
          <w:p w14:paraId="5DC78DA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8DA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A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A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8DA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A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AA" w14:textId="77777777" w:rsidR="00AB2F54" w:rsidRPr="00103DAD" w:rsidRDefault="00AC477D" w:rsidP="00AB2F54">
            <w:pPr>
              <w:rPr>
                <w:rFonts w:ascii="Times New Roman" w:eastAsia="Times New Roman" w:hAnsi="Times New Roman" w:cs="Times New Roman"/>
                <w:sz w:val="20"/>
              </w:rPr>
            </w:pPr>
          </w:p>
        </w:tc>
      </w:tr>
      <w:tr w:rsidR="00A02DB2" w14:paraId="5DC78DB3" w14:textId="77777777">
        <w:trPr>
          <w:trHeight w:val="300"/>
        </w:trPr>
        <w:tc>
          <w:tcPr>
            <w:tcW w:w="960" w:type="dxa"/>
            <w:tcBorders>
              <w:top w:val="nil"/>
              <w:left w:val="nil"/>
              <w:bottom w:val="nil"/>
              <w:right w:val="nil"/>
            </w:tcBorders>
            <w:shd w:val="clear" w:color="auto" w:fill="auto"/>
            <w:noWrap/>
            <w:vAlign w:val="bottom"/>
            <w:hideMark/>
          </w:tcPr>
          <w:p w14:paraId="5DC78DA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8DA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A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A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DB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B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B2" w14:textId="77777777" w:rsidR="00AB2F54" w:rsidRPr="00103DAD" w:rsidRDefault="00AC477D" w:rsidP="00AB2F54">
            <w:pPr>
              <w:rPr>
                <w:rFonts w:ascii="Times New Roman" w:eastAsia="Times New Roman" w:hAnsi="Times New Roman" w:cs="Times New Roman"/>
                <w:sz w:val="20"/>
              </w:rPr>
            </w:pPr>
          </w:p>
        </w:tc>
      </w:tr>
      <w:tr w:rsidR="00A02DB2" w14:paraId="5DC78DBB" w14:textId="77777777">
        <w:trPr>
          <w:trHeight w:val="300"/>
        </w:trPr>
        <w:tc>
          <w:tcPr>
            <w:tcW w:w="960" w:type="dxa"/>
            <w:tcBorders>
              <w:top w:val="nil"/>
              <w:left w:val="nil"/>
              <w:bottom w:val="nil"/>
              <w:right w:val="nil"/>
            </w:tcBorders>
            <w:shd w:val="clear" w:color="auto" w:fill="auto"/>
            <w:noWrap/>
            <w:vAlign w:val="bottom"/>
            <w:hideMark/>
          </w:tcPr>
          <w:p w14:paraId="5DC78DB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8DB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B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B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DB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B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BA" w14:textId="77777777" w:rsidR="00AB2F54" w:rsidRPr="00103DAD" w:rsidRDefault="00AC477D" w:rsidP="00AB2F54">
            <w:pPr>
              <w:rPr>
                <w:rFonts w:ascii="Times New Roman" w:eastAsia="Times New Roman" w:hAnsi="Times New Roman" w:cs="Times New Roman"/>
                <w:sz w:val="20"/>
              </w:rPr>
            </w:pPr>
          </w:p>
        </w:tc>
      </w:tr>
      <w:tr w:rsidR="00A02DB2" w14:paraId="5DC78DC3" w14:textId="77777777">
        <w:trPr>
          <w:trHeight w:val="300"/>
        </w:trPr>
        <w:tc>
          <w:tcPr>
            <w:tcW w:w="960" w:type="dxa"/>
            <w:tcBorders>
              <w:top w:val="nil"/>
              <w:left w:val="nil"/>
              <w:bottom w:val="nil"/>
              <w:right w:val="nil"/>
            </w:tcBorders>
            <w:shd w:val="clear" w:color="auto" w:fill="auto"/>
            <w:noWrap/>
            <w:vAlign w:val="bottom"/>
            <w:hideMark/>
          </w:tcPr>
          <w:p w14:paraId="5DC78DB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8DB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B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B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DC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C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C2" w14:textId="77777777" w:rsidR="00AB2F54" w:rsidRPr="00103DAD" w:rsidRDefault="00AC477D" w:rsidP="00AB2F54">
            <w:pPr>
              <w:rPr>
                <w:rFonts w:ascii="Times New Roman" w:eastAsia="Times New Roman" w:hAnsi="Times New Roman" w:cs="Times New Roman"/>
                <w:sz w:val="20"/>
              </w:rPr>
            </w:pPr>
          </w:p>
        </w:tc>
      </w:tr>
      <w:tr w:rsidR="00A02DB2" w14:paraId="5DC78DCB" w14:textId="77777777">
        <w:trPr>
          <w:trHeight w:val="300"/>
        </w:trPr>
        <w:tc>
          <w:tcPr>
            <w:tcW w:w="960" w:type="dxa"/>
            <w:tcBorders>
              <w:top w:val="nil"/>
              <w:left w:val="nil"/>
              <w:bottom w:val="nil"/>
              <w:right w:val="nil"/>
            </w:tcBorders>
            <w:shd w:val="clear" w:color="auto" w:fill="auto"/>
            <w:noWrap/>
            <w:vAlign w:val="bottom"/>
            <w:hideMark/>
          </w:tcPr>
          <w:p w14:paraId="5DC78DC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8DC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C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C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DC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C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CA" w14:textId="77777777" w:rsidR="00AB2F54" w:rsidRPr="00103DAD" w:rsidRDefault="00AC477D" w:rsidP="00AB2F54">
            <w:pPr>
              <w:rPr>
                <w:rFonts w:ascii="Times New Roman" w:eastAsia="Times New Roman" w:hAnsi="Times New Roman" w:cs="Times New Roman"/>
                <w:sz w:val="20"/>
              </w:rPr>
            </w:pPr>
          </w:p>
        </w:tc>
      </w:tr>
      <w:tr w:rsidR="00A02DB2" w14:paraId="5DC78DD3" w14:textId="77777777">
        <w:trPr>
          <w:trHeight w:val="300"/>
        </w:trPr>
        <w:tc>
          <w:tcPr>
            <w:tcW w:w="960" w:type="dxa"/>
            <w:tcBorders>
              <w:top w:val="nil"/>
              <w:left w:val="nil"/>
              <w:bottom w:val="nil"/>
              <w:right w:val="nil"/>
            </w:tcBorders>
            <w:shd w:val="clear" w:color="auto" w:fill="auto"/>
            <w:noWrap/>
            <w:vAlign w:val="bottom"/>
            <w:hideMark/>
          </w:tcPr>
          <w:p w14:paraId="5DC78DC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8DC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C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C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DD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D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D2" w14:textId="77777777" w:rsidR="00AB2F54" w:rsidRPr="00103DAD" w:rsidRDefault="00AC477D" w:rsidP="00AB2F54">
            <w:pPr>
              <w:rPr>
                <w:rFonts w:ascii="Times New Roman" w:eastAsia="Times New Roman" w:hAnsi="Times New Roman" w:cs="Times New Roman"/>
                <w:sz w:val="20"/>
              </w:rPr>
            </w:pPr>
          </w:p>
        </w:tc>
      </w:tr>
      <w:tr w:rsidR="00A02DB2" w14:paraId="5DC78DDA" w14:textId="77777777">
        <w:trPr>
          <w:trHeight w:val="300"/>
        </w:trPr>
        <w:tc>
          <w:tcPr>
            <w:tcW w:w="1920" w:type="dxa"/>
            <w:gridSpan w:val="2"/>
            <w:tcBorders>
              <w:top w:val="nil"/>
              <w:left w:val="nil"/>
              <w:bottom w:val="nil"/>
              <w:right w:val="nil"/>
            </w:tcBorders>
            <w:shd w:val="clear" w:color="auto" w:fill="auto"/>
            <w:noWrap/>
            <w:vAlign w:val="bottom"/>
            <w:hideMark/>
          </w:tcPr>
          <w:p w14:paraId="5DC78DD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8DD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D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8DD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D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D9" w14:textId="77777777" w:rsidR="00AB2F54" w:rsidRPr="00103DAD" w:rsidRDefault="00AC477D" w:rsidP="00AB2F54">
            <w:pPr>
              <w:rPr>
                <w:rFonts w:ascii="Times New Roman" w:eastAsia="Times New Roman" w:hAnsi="Times New Roman" w:cs="Times New Roman"/>
                <w:sz w:val="20"/>
              </w:rPr>
            </w:pPr>
          </w:p>
        </w:tc>
      </w:tr>
      <w:tr w:rsidR="00A02DB2" w14:paraId="5DC78DE2" w14:textId="77777777">
        <w:trPr>
          <w:trHeight w:val="300"/>
        </w:trPr>
        <w:tc>
          <w:tcPr>
            <w:tcW w:w="960" w:type="dxa"/>
            <w:tcBorders>
              <w:top w:val="nil"/>
              <w:left w:val="nil"/>
              <w:bottom w:val="nil"/>
              <w:right w:val="nil"/>
            </w:tcBorders>
            <w:shd w:val="clear" w:color="auto" w:fill="auto"/>
            <w:noWrap/>
            <w:vAlign w:val="bottom"/>
            <w:hideMark/>
          </w:tcPr>
          <w:p w14:paraId="5DC78DD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D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D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DE"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8DD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E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E1" w14:textId="77777777" w:rsidR="00AB2F54" w:rsidRPr="00103DAD" w:rsidRDefault="00AC477D" w:rsidP="00AB2F54">
            <w:pPr>
              <w:rPr>
                <w:rFonts w:ascii="Times New Roman" w:eastAsia="Times New Roman" w:hAnsi="Times New Roman" w:cs="Times New Roman"/>
                <w:sz w:val="20"/>
              </w:rPr>
            </w:pPr>
          </w:p>
        </w:tc>
      </w:tr>
      <w:tr w:rsidR="00A02DB2" w14:paraId="5DC78DE6" w14:textId="77777777">
        <w:trPr>
          <w:trHeight w:val="300"/>
        </w:trPr>
        <w:tc>
          <w:tcPr>
            <w:tcW w:w="960" w:type="dxa"/>
            <w:tcBorders>
              <w:top w:val="nil"/>
              <w:left w:val="nil"/>
              <w:bottom w:val="nil"/>
              <w:right w:val="nil"/>
            </w:tcBorders>
            <w:shd w:val="clear" w:color="auto" w:fill="auto"/>
            <w:noWrap/>
            <w:vAlign w:val="bottom"/>
            <w:hideMark/>
          </w:tcPr>
          <w:p w14:paraId="5DC78DE3"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8DE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6  ως έχει   ΔΕΚΤΟ ΚΑΤΑ ΠΛΕΙΟΨΗΦΙΑ</w:t>
            </w:r>
          </w:p>
        </w:tc>
        <w:tc>
          <w:tcPr>
            <w:tcW w:w="480" w:type="dxa"/>
            <w:tcBorders>
              <w:top w:val="nil"/>
              <w:left w:val="nil"/>
              <w:bottom w:val="nil"/>
              <w:right w:val="nil"/>
            </w:tcBorders>
            <w:shd w:val="clear" w:color="auto" w:fill="auto"/>
            <w:noWrap/>
            <w:vAlign w:val="bottom"/>
            <w:hideMark/>
          </w:tcPr>
          <w:p w14:paraId="5DC78DE5" w14:textId="77777777" w:rsidR="00AB2F54" w:rsidRPr="00103DAD" w:rsidRDefault="00AC477D" w:rsidP="00AB2F54">
            <w:pPr>
              <w:rPr>
                <w:rFonts w:ascii="Calibri" w:eastAsia="Times New Roman" w:hAnsi="Calibri" w:cs="Times New Roman"/>
                <w:color w:val="000000"/>
                <w:sz w:val="22"/>
                <w:szCs w:val="22"/>
              </w:rPr>
            </w:pPr>
          </w:p>
        </w:tc>
      </w:tr>
      <w:tr w:rsidR="00A02DB2" w14:paraId="5DC78DEE" w14:textId="77777777">
        <w:trPr>
          <w:trHeight w:val="300"/>
        </w:trPr>
        <w:tc>
          <w:tcPr>
            <w:tcW w:w="960" w:type="dxa"/>
            <w:tcBorders>
              <w:top w:val="nil"/>
              <w:left w:val="nil"/>
              <w:bottom w:val="nil"/>
              <w:right w:val="nil"/>
            </w:tcBorders>
            <w:shd w:val="clear" w:color="auto" w:fill="auto"/>
            <w:noWrap/>
            <w:vAlign w:val="bottom"/>
            <w:hideMark/>
          </w:tcPr>
          <w:p w14:paraId="5DC78DE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8DE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E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E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DE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E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ED" w14:textId="77777777" w:rsidR="00AB2F54" w:rsidRPr="00103DAD" w:rsidRDefault="00AC477D" w:rsidP="00AB2F54">
            <w:pPr>
              <w:rPr>
                <w:rFonts w:ascii="Times New Roman" w:eastAsia="Times New Roman" w:hAnsi="Times New Roman" w:cs="Times New Roman"/>
                <w:sz w:val="20"/>
              </w:rPr>
            </w:pPr>
          </w:p>
        </w:tc>
      </w:tr>
      <w:tr w:rsidR="00A02DB2" w14:paraId="5DC78DF6" w14:textId="77777777">
        <w:trPr>
          <w:trHeight w:val="300"/>
        </w:trPr>
        <w:tc>
          <w:tcPr>
            <w:tcW w:w="960" w:type="dxa"/>
            <w:tcBorders>
              <w:top w:val="nil"/>
              <w:left w:val="nil"/>
              <w:bottom w:val="nil"/>
              <w:right w:val="nil"/>
            </w:tcBorders>
            <w:shd w:val="clear" w:color="auto" w:fill="auto"/>
            <w:noWrap/>
            <w:vAlign w:val="bottom"/>
            <w:hideMark/>
          </w:tcPr>
          <w:p w14:paraId="5DC78DE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8DF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F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F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8DF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F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F5" w14:textId="77777777" w:rsidR="00AB2F54" w:rsidRPr="00103DAD" w:rsidRDefault="00AC477D" w:rsidP="00AB2F54">
            <w:pPr>
              <w:rPr>
                <w:rFonts w:ascii="Times New Roman" w:eastAsia="Times New Roman" w:hAnsi="Times New Roman" w:cs="Times New Roman"/>
                <w:sz w:val="20"/>
              </w:rPr>
            </w:pPr>
          </w:p>
        </w:tc>
      </w:tr>
      <w:tr w:rsidR="00A02DB2" w14:paraId="5DC78DFE" w14:textId="77777777">
        <w:trPr>
          <w:trHeight w:val="300"/>
        </w:trPr>
        <w:tc>
          <w:tcPr>
            <w:tcW w:w="960" w:type="dxa"/>
            <w:tcBorders>
              <w:top w:val="nil"/>
              <w:left w:val="nil"/>
              <w:bottom w:val="nil"/>
              <w:right w:val="nil"/>
            </w:tcBorders>
            <w:shd w:val="clear" w:color="auto" w:fill="auto"/>
            <w:noWrap/>
            <w:vAlign w:val="bottom"/>
            <w:hideMark/>
          </w:tcPr>
          <w:p w14:paraId="5DC78DF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8DF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DF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DF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8DF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DF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DFD" w14:textId="77777777" w:rsidR="00AB2F54" w:rsidRPr="00103DAD" w:rsidRDefault="00AC477D" w:rsidP="00AB2F54">
            <w:pPr>
              <w:rPr>
                <w:rFonts w:ascii="Times New Roman" w:eastAsia="Times New Roman" w:hAnsi="Times New Roman" w:cs="Times New Roman"/>
                <w:sz w:val="20"/>
              </w:rPr>
            </w:pPr>
          </w:p>
        </w:tc>
      </w:tr>
      <w:tr w:rsidR="00A02DB2" w14:paraId="5DC78E06" w14:textId="77777777">
        <w:trPr>
          <w:trHeight w:val="300"/>
        </w:trPr>
        <w:tc>
          <w:tcPr>
            <w:tcW w:w="960" w:type="dxa"/>
            <w:tcBorders>
              <w:top w:val="nil"/>
              <w:left w:val="nil"/>
              <w:bottom w:val="nil"/>
              <w:right w:val="nil"/>
            </w:tcBorders>
            <w:shd w:val="clear" w:color="auto" w:fill="auto"/>
            <w:noWrap/>
            <w:vAlign w:val="bottom"/>
            <w:hideMark/>
          </w:tcPr>
          <w:p w14:paraId="5DC78DF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8E0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0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0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E0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0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05" w14:textId="77777777" w:rsidR="00AB2F54" w:rsidRPr="00103DAD" w:rsidRDefault="00AC477D" w:rsidP="00AB2F54">
            <w:pPr>
              <w:rPr>
                <w:rFonts w:ascii="Times New Roman" w:eastAsia="Times New Roman" w:hAnsi="Times New Roman" w:cs="Times New Roman"/>
                <w:sz w:val="20"/>
              </w:rPr>
            </w:pPr>
          </w:p>
        </w:tc>
      </w:tr>
      <w:tr w:rsidR="00A02DB2" w14:paraId="5DC78E0E" w14:textId="77777777">
        <w:trPr>
          <w:trHeight w:val="300"/>
        </w:trPr>
        <w:tc>
          <w:tcPr>
            <w:tcW w:w="960" w:type="dxa"/>
            <w:tcBorders>
              <w:top w:val="nil"/>
              <w:left w:val="nil"/>
              <w:bottom w:val="nil"/>
              <w:right w:val="nil"/>
            </w:tcBorders>
            <w:shd w:val="clear" w:color="auto" w:fill="auto"/>
            <w:noWrap/>
            <w:vAlign w:val="bottom"/>
            <w:hideMark/>
          </w:tcPr>
          <w:p w14:paraId="5DC78E0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8E0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0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0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E0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0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0D" w14:textId="77777777" w:rsidR="00AB2F54" w:rsidRPr="00103DAD" w:rsidRDefault="00AC477D" w:rsidP="00AB2F54">
            <w:pPr>
              <w:rPr>
                <w:rFonts w:ascii="Times New Roman" w:eastAsia="Times New Roman" w:hAnsi="Times New Roman" w:cs="Times New Roman"/>
                <w:sz w:val="20"/>
              </w:rPr>
            </w:pPr>
          </w:p>
        </w:tc>
      </w:tr>
      <w:tr w:rsidR="00A02DB2" w14:paraId="5DC78E16" w14:textId="77777777">
        <w:trPr>
          <w:trHeight w:val="300"/>
        </w:trPr>
        <w:tc>
          <w:tcPr>
            <w:tcW w:w="960" w:type="dxa"/>
            <w:tcBorders>
              <w:top w:val="nil"/>
              <w:left w:val="nil"/>
              <w:bottom w:val="nil"/>
              <w:right w:val="nil"/>
            </w:tcBorders>
            <w:shd w:val="clear" w:color="auto" w:fill="auto"/>
            <w:noWrap/>
            <w:vAlign w:val="bottom"/>
            <w:hideMark/>
          </w:tcPr>
          <w:p w14:paraId="5DC78E0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8E1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1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1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E1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1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15" w14:textId="77777777" w:rsidR="00AB2F54" w:rsidRPr="00103DAD" w:rsidRDefault="00AC477D" w:rsidP="00AB2F54">
            <w:pPr>
              <w:rPr>
                <w:rFonts w:ascii="Times New Roman" w:eastAsia="Times New Roman" w:hAnsi="Times New Roman" w:cs="Times New Roman"/>
                <w:sz w:val="20"/>
              </w:rPr>
            </w:pPr>
          </w:p>
        </w:tc>
      </w:tr>
      <w:tr w:rsidR="00A02DB2" w14:paraId="5DC78E1E" w14:textId="77777777">
        <w:trPr>
          <w:trHeight w:val="300"/>
        </w:trPr>
        <w:tc>
          <w:tcPr>
            <w:tcW w:w="960" w:type="dxa"/>
            <w:tcBorders>
              <w:top w:val="nil"/>
              <w:left w:val="nil"/>
              <w:bottom w:val="nil"/>
              <w:right w:val="nil"/>
            </w:tcBorders>
            <w:shd w:val="clear" w:color="auto" w:fill="auto"/>
            <w:noWrap/>
            <w:vAlign w:val="bottom"/>
            <w:hideMark/>
          </w:tcPr>
          <w:p w14:paraId="5DC78E1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8E1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1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1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8E1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1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1D" w14:textId="77777777" w:rsidR="00AB2F54" w:rsidRPr="00103DAD" w:rsidRDefault="00AC477D" w:rsidP="00AB2F54">
            <w:pPr>
              <w:rPr>
                <w:rFonts w:ascii="Times New Roman" w:eastAsia="Times New Roman" w:hAnsi="Times New Roman" w:cs="Times New Roman"/>
                <w:sz w:val="20"/>
              </w:rPr>
            </w:pPr>
          </w:p>
        </w:tc>
      </w:tr>
      <w:tr w:rsidR="00A02DB2" w14:paraId="5DC78E25" w14:textId="77777777">
        <w:trPr>
          <w:trHeight w:val="300"/>
        </w:trPr>
        <w:tc>
          <w:tcPr>
            <w:tcW w:w="1920" w:type="dxa"/>
            <w:gridSpan w:val="2"/>
            <w:tcBorders>
              <w:top w:val="nil"/>
              <w:left w:val="nil"/>
              <w:bottom w:val="nil"/>
              <w:right w:val="nil"/>
            </w:tcBorders>
            <w:shd w:val="clear" w:color="auto" w:fill="auto"/>
            <w:noWrap/>
            <w:vAlign w:val="bottom"/>
            <w:hideMark/>
          </w:tcPr>
          <w:p w14:paraId="5DC78E1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8E2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2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8E2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2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24" w14:textId="77777777" w:rsidR="00AB2F54" w:rsidRPr="00103DAD" w:rsidRDefault="00AC477D" w:rsidP="00AB2F54">
            <w:pPr>
              <w:rPr>
                <w:rFonts w:ascii="Times New Roman" w:eastAsia="Times New Roman" w:hAnsi="Times New Roman" w:cs="Times New Roman"/>
                <w:sz w:val="20"/>
              </w:rPr>
            </w:pPr>
          </w:p>
        </w:tc>
      </w:tr>
      <w:tr w:rsidR="00A02DB2" w14:paraId="5DC78E2D" w14:textId="77777777">
        <w:trPr>
          <w:trHeight w:val="300"/>
        </w:trPr>
        <w:tc>
          <w:tcPr>
            <w:tcW w:w="960" w:type="dxa"/>
            <w:tcBorders>
              <w:top w:val="nil"/>
              <w:left w:val="nil"/>
              <w:bottom w:val="nil"/>
              <w:right w:val="nil"/>
            </w:tcBorders>
            <w:shd w:val="clear" w:color="auto" w:fill="auto"/>
            <w:noWrap/>
            <w:vAlign w:val="bottom"/>
            <w:hideMark/>
          </w:tcPr>
          <w:p w14:paraId="5DC78E2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2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2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29"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8E2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2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2C" w14:textId="77777777" w:rsidR="00AB2F54" w:rsidRPr="00103DAD" w:rsidRDefault="00AC477D" w:rsidP="00AB2F54">
            <w:pPr>
              <w:rPr>
                <w:rFonts w:ascii="Times New Roman" w:eastAsia="Times New Roman" w:hAnsi="Times New Roman" w:cs="Times New Roman"/>
                <w:sz w:val="20"/>
              </w:rPr>
            </w:pPr>
          </w:p>
        </w:tc>
      </w:tr>
      <w:tr w:rsidR="00A02DB2" w14:paraId="5DC78E31" w14:textId="77777777">
        <w:trPr>
          <w:trHeight w:val="300"/>
        </w:trPr>
        <w:tc>
          <w:tcPr>
            <w:tcW w:w="960" w:type="dxa"/>
            <w:tcBorders>
              <w:top w:val="nil"/>
              <w:left w:val="nil"/>
              <w:bottom w:val="nil"/>
              <w:right w:val="nil"/>
            </w:tcBorders>
            <w:shd w:val="clear" w:color="auto" w:fill="auto"/>
            <w:noWrap/>
            <w:vAlign w:val="bottom"/>
            <w:hideMark/>
          </w:tcPr>
          <w:p w14:paraId="5DC78E2E"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8E2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 xml:space="preserve">Άρθρο 7  ως έχει   ΔΕΚΤΟ ΚΑΤΑ </w:t>
            </w:r>
            <w:r w:rsidRPr="00103DAD">
              <w:rPr>
                <w:rFonts w:ascii="Calibri" w:eastAsia="Times New Roman" w:hAnsi="Calibri" w:cs="Times New Roman"/>
                <w:color w:val="000000"/>
                <w:sz w:val="22"/>
                <w:szCs w:val="22"/>
              </w:rPr>
              <w:t>ΠΛΕΙΟΨΗΦΙΑ</w:t>
            </w:r>
          </w:p>
        </w:tc>
        <w:tc>
          <w:tcPr>
            <w:tcW w:w="480" w:type="dxa"/>
            <w:tcBorders>
              <w:top w:val="nil"/>
              <w:left w:val="nil"/>
              <w:bottom w:val="nil"/>
              <w:right w:val="nil"/>
            </w:tcBorders>
            <w:shd w:val="clear" w:color="auto" w:fill="auto"/>
            <w:noWrap/>
            <w:vAlign w:val="bottom"/>
            <w:hideMark/>
          </w:tcPr>
          <w:p w14:paraId="5DC78E30" w14:textId="77777777" w:rsidR="00AB2F54" w:rsidRPr="00103DAD" w:rsidRDefault="00AC477D" w:rsidP="00AB2F54">
            <w:pPr>
              <w:rPr>
                <w:rFonts w:ascii="Calibri" w:eastAsia="Times New Roman" w:hAnsi="Calibri" w:cs="Times New Roman"/>
                <w:color w:val="000000"/>
                <w:sz w:val="22"/>
                <w:szCs w:val="22"/>
              </w:rPr>
            </w:pPr>
          </w:p>
        </w:tc>
      </w:tr>
      <w:tr w:rsidR="00A02DB2" w14:paraId="5DC78E39" w14:textId="77777777">
        <w:trPr>
          <w:trHeight w:val="300"/>
        </w:trPr>
        <w:tc>
          <w:tcPr>
            <w:tcW w:w="960" w:type="dxa"/>
            <w:tcBorders>
              <w:top w:val="nil"/>
              <w:left w:val="nil"/>
              <w:bottom w:val="nil"/>
              <w:right w:val="nil"/>
            </w:tcBorders>
            <w:shd w:val="clear" w:color="auto" w:fill="auto"/>
            <w:noWrap/>
            <w:vAlign w:val="bottom"/>
            <w:hideMark/>
          </w:tcPr>
          <w:p w14:paraId="5DC78E3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8E3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3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3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E3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3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38" w14:textId="77777777" w:rsidR="00AB2F54" w:rsidRPr="00103DAD" w:rsidRDefault="00AC477D" w:rsidP="00AB2F54">
            <w:pPr>
              <w:rPr>
                <w:rFonts w:ascii="Times New Roman" w:eastAsia="Times New Roman" w:hAnsi="Times New Roman" w:cs="Times New Roman"/>
                <w:sz w:val="20"/>
              </w:rPr>
            </w:pPr>
          </w:p>
        </w:tc>
      </w:tr>
      <w:tr w:rsidR="00A02DB2" w14:paraId="5DC78E41" w14:textId="77777777">
        <w:trPr>
          <w:trHeight w:val="300"/>
        </w:trPr>
        <w:tc>
          <w:tcPr>
            <w:tcW w:w="960" w:type="dxa"/>
            <w:tcBorders>
              <w:top w:val="nil"/>
              <w:left w:val="nil"/>
              <w:bottom w:val="nil"/>
              <w:right w:val="nil"/>
            </w:tcBorders>
            <w:shd w:val="clear" w:color="auto" w:fill="auto"/>
            <w:noWrap/>
            <w:vAlign w:val="bottom"/>
            <w:hideMark/>
          </w:tcPr>
          <w:p w14:paraId="5DC78E3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8E3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3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3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8E3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3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40" w14:textId="77777777" w:rsidR="00AB2F54" w:rsidRPr="00103DAD" w:rsidRDefault="00AC477D" w:rsidP="00AB2F54">
            <w:pPr>
              <w:rPr>
                <w:rFonts w:ascii="Times New Roman" w:eastAsia="Times New Roman" w:hAnsi="Times New Roman" w:cs="Times New Roman"/>
                <w:sz w:val="20"/>
              </w:rPr>
            </w:pPr>
          </w:p>
        </w:tc>
      </w:tr>
      <w:tr w:rsidR="00A02DB2" w14:paraId="5DC78E49" w14:textId="77777777">
        <w:trPr>
          <w:trHeight w:val="300"/>
        </w:trPr>
        <w:tc>
          <w:tcPr>
            <w:tcW w:w="960" w:type="dxa"/>
            <w:tcBorders>
              <w:top w:val="nil"/>
              <w:left w:val="nil"/>
              <w:bottom w:val="nil"/>
              <w:right w:val="nil"/>
            </w:tcBorders>
            <w:shd w:val="clear" w:color="auto" w:fill="auto"/>
            <w:noWrap/>
            <w:vAlign w:val="bottom"/>
            <w:hideMark/>
          </w:tcPr>
          <w:p w14:paraId="5DC78E4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8E4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4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4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E4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4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48" w14:textId="77777777" w:rsidR="00AB2F54" w:rsidRPr="00103DAD" w:rsidRDefault="00AC477D" w:rsidP="00AB2F54">
            <w:pPr>
              <w:rPr>
                <w:rFonts w:ascii="Times New Roman" w:eastAsia="Times New Roman" w:hAnsi="Times New Roman" w:cs="Times New Roman"/>
                <w:sz w:val="20"/>
              </w:rPr>
            </w:pPr>
          </w:p>
        </w:tc>
      </w:tr>
      <w:tr w:rsidR="00A02DB2" w14:paraId="5DC78E51" w14:textId="77777777">
        <w:trPr>
          <w:trHeight w:val="300"/>
        </w:trPr>
        <w:tc>
          <w:tcPr>
            <w:tcW w:w="960" w:type="dxa"/>
            <w:tcBorders>
              <w:top w:val="nil"/>
              <w:left w:val="nil"/>
              <w:bottom w:val="nil"/>
              <w:right w:val="nil"/>
            </w:tcBorders>
            <w:shd w:val="clear" w:color="auto" w:fill="auto"/>
            <w:noWrap/>
            <w:vAlign w:val="bottom"/>
            <w:hideMark/>
          </w:tcPr>
          <w:p w14:paraId="5DC78E4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8E4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4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4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E4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4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50" w14:textId="77777777" w:rsidR="00AB2F54" w:rsidRPr="00103DAD" w:rsidRDefault="00AC477D" w:rsidP="00AB2F54">
            <w:pPr>
              <w:rPr>
                <w:rFonts w:ascii="Times New Roman" w:eastAsia="Times New Roman" w:hAnsi="Times New Roman" w:cs="Times New Roman"/>
                <w:sz w:val="20"/>
              </w:rPr>
            </w:pPr>
          </w:p>
        </w:tc>
      </w:tr>
      <w:tr w:rsidR="00A02DB2" w14:paraId="5DC78E59" w14:textId="77777777">
        <w:trPr>
          <w:trHeight w:val="300"/>
        </w:trPr>
        <w:tc>
          <w:tcPr>
            <w:tcW w:w="960" w:type="dxa"/>
            <w:tcBorders>
              <w:top w:val="nil"/>
              <w:left w:val="nil"/>
              <w:bottom w:val="nil"/>
              <w:right w:val="nil"/>
            </w:tcBorders>
            <w:shd w:val="clear" w:color="auto" w:fill="auto"/>
            <w:noWrap/>
            <w:vAlign w:val="bottom"/>
            <w:hideMark/>
          </w:tcPr>
          <w:p w14:paraId="5DC78E5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8E5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5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5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E5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5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58" w14:textId="77777777" w:rsidR="00AB2F54" w:rsidRPr="00103DAD" w:rsidRDefault="00AC477D" w:rsidP="00AB2F54">
            <w:pPr>
              <w:rPr>
                <w:rFonts w:ascii="Times New Roman" w:eastAsia="Times New Roman" w:hAnsi="Times New Roman" w:cs="Times New Roman"/>
                <w:sz w:val="20"/>
              </w:rPr>
            </w:pPr>
          </w:p>
        </w:tc>
      </w:tr>
      <w:tr w:rsidR="00A02DB2" w14:paraId="5DC78E61" w14:textId="77777777">
        <w:trPr>
          <w:trHeight w:val="300"/>
        </w:trPr>
        <w:tc>
          <w:tcPr>
            <w:tcW w:w="960" w:type="dxa"/>
            <w:tcBorders>
              <w:top w:val="nil"/>
              <w:left w:val="nil"/>
              <w:bottom w:val="nil"/>
              <w:right w:val="nil"/>
            </w:tcBorders>
            <w:shd w:val="clear" w:color="auto" w:fill="auto"/>
            <w:noWrap/>
            <w:vAlign w:val="bottom"/>
            <w:hideMark/>
          </w:tcPr>
          <w:p w14:paraId="5DC78E5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8E5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5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5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E5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5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60" w14:textId="77777777" w:rsidR="00AB2F54" w:rsidRPr="00103DAD" w:rsidRDefault="00AC477D" w:rsidP="00AB2F54">
            <w:pPr>
              <w:rPr>
                <w:rFonts w:ascii="Times New Roman" w:eastAsia="Times New Roman" w:hAnsi="Times New Roman" w:cs="Times New Roman"/>
                <w:sz w:val="20"/>
              </w:rPr>
            </w:pPr>
          </w:p>
        </w:tc>
      </w:tr>
      <w:tr w:rsidR="00A02DB2" w14:paraId="5DC78E69" w14:textId="77777777">
        <w:trPr>
          <w:trHeight w:val="300"/>
        </w:trPr>
        <w:tc>
          <w:tcPr>
            <w:tcW w:w="960" w:type="dxa"/>
            <w:tcBorders>
              <w:top w:val="nil"/>
              <w:left w:val="nil"/>
              <w:bottom w:val="nil"/>
              <w:right w:val="nil"/>
            </w:tcBorders>
            <w:shd w:val="clear" w:color="auto" w:fill="auto"/>
            <w:noWrap/>
            <w:vAlign w:val="bottom"/>
            <w:hideMark/>
          </w:tcPr>
          <w:p w14:paraId="5DC78E6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8E6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6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6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E6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6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68" w14:textId="77777777" w:rsidR="00AB2F54" w:rsidRPr="00103DAD" w:rsidRDefault="00AC477D" w:rsidP="00AB2F54">
            <w:pPr>
              <w:rPr>
                <w:rFonts w:ascii="Times New Roman" w:eastAsia="Times New Roman" w:hAnsi="Times New Roman" w:cs="Times New Roman"/>
                <w:sz w:val="20"/>
              </w:rPr>
            </w:pPr>
          </w:p>
        </w:tc>
      </w:tr>
      <w:tr w:rsidR="00A02DB2" w14:paraId="5DC78E70" w14:textId="77777777">
        <w:trPr>
          <w:trHeight w:val="300"/>
        </w:trPr>
        <w:tc>
          <w:tcPr>
            <w:tcW w:w="1920" w:type="dxa"/>
            <w:gridSpan w:val="2"/>
            <w:tcBorders>
              <w:top w:val="nil"/>
              <w:left w:val="nil"/>
              <w:bottom w:val="nil"/>
              <w:right w:val="nil"/>
            </w:tcBorders>
            <w:shd w:val="clear" w:color="auto" w:fill="auto"/>
            <w:noWrap/>
            <w:vAlign w:val="bottom"/>
            <w:hideMark/>
          </w:tcPr>
          <w:p w14:paraId="5DC78E6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8E6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6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8E6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6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6F" w14:textId="77777777" w:rsidR="00AB2F54" w:rsidRPr="00103DAD" w:rsidRDefault="00AC477D" w:rsidP="00AB2F54">
            <w:pPr>
              <w:rPr>
                <w:rFonts w:ascii="Times New Roman" w:eastAsia="Times New Roman" w:hAnsi="Times New Roman" w:cs="Times New Roman"/>
                <w:sz w:val="20"/>
              </w:rPr>
            </w:pPr>
          </w:p>
        </w:tc>
      </w:tr>
      <w:tr w:rsidR="00A02DB2" w14:paraId="5DC78E78" w14:textId="77777777">
        <w:trPr>
          <w:trHeight w:val="300"/>
        </w:trPr>
        <w:tc>
          <w:tcPr>
            <w:tcW w:w="960" w:type="dxa"/>
            <w:tcBorders>
              <w:top w:val="nil"/>
              <w:left w:val="nil"/>
              <w:bottom w:val="nil"/>
              <w:right w:val="nil"/>
            </w:tcBorders>
            <w:shd w:val="clear" w:color="auto" w:fill="auto"/>
            <w:noWrap/>
            <w:vAlign w:val="bottom"/>
            <w:hideMark/>
          </w:tcPr>
          <w:p w14:paraId="5DC78E7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7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7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74"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8E7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7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77" w14:textId="77777777" w:rsidR="00AB2F54" w:rsidRPr="00103DAD" w:rsidRDefault="00AC477D" w:rsidP="00AB2F54">
            <w:pPr>
              <w:rPr>
                <w:rFonts w:ascii="Times New Roman" w:eastAsia="Times New Roman" w:hAnsi="Times New Roman" w:cs="Times New Roman"/>
                <w:sz w:val="20"/>
              </w:rPr>
            </w:pPr>
          </w:p>
        </w:tc>
      </w:tr>
      <w:tr w:rsidR="00A02DB2" w14:paraId="5DC78E7C" w14:textId="77777777">
        <w:trPr>
          <w:trHeight w:val="300"/>
        </w:trPr>
        <w:tc>
          <w:tcPr>
            <w:tcW w:w="960" w:type="dxa"/>
            <w:tcBorders>
              <w:top w:val="nil"/>
              <w:left w:val="nil"/>
              <w:bottom w:val="nil"/>
              <w:right w:val="nil"/>
            </w:tcBorders>
            <w:shd w:val="clear" w:color="auto" w:fill="auto"/>
            <w:noWrap/>
            <w:vAlign w:val="bottom"/>
            <w:hideMark/>
          </w:tcPr>
          <w:p w14:paraId="5DC78E79"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8E7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8  ως έχει   ΔΕΚΤΟ ΚΑΤΑ ΠΛΕΙΟΨΗΦΙΑ</w:t>
            </w:r>
          </w:p>
        </w:tc>
        <w:tc>
          <w:tcPr>
            <w:tcW w:w="480" w:type="dxa"/>
            <w:tcBorders>
              <w:top w:val="nil"/>
              <w:left w:val="nil"/>
              <w:bottom w:val="nil"/>
              <w:right w:val="nil"/>
            </w:tcBorders>
            <w:shd w:val="clear" w:color="auto" w:fill="auto"/>
            <w:noWrap/>
            <w:vAlign w:val="bottom"/>
            <w:hideMark/>
          </w:tcPr>
          <w:p w14:paraId="5DC78E7B" w14:textId="77777777" w:rsidR="00AB2F54" w:rsidRPr="00103DAD" w:rsidRDefault="00AC477D" w:rsidP="00AB2F54">
            <w:pPr>
              <w:rPr>
                <w:rFonts w:ascii="Calibri" w:eastAsia="Times New Roman" w:hAnsi="Calibri" w:cs="Times New Roman"/>
                <w:color w:val="000000"/>
                <w:sz w:val="22"/>
                <w:szCs w:val="22"/>
              </w:rPr>
            </w:pPr>
          </w:p>
        </w:tc>
      </w:tr>
      <w:tr w:rsidR="00A02DB2" w14:paraId="5DC78E84" w14:textId="77777777">
        <w:trPr>
          <w:trHeight w:val="300"/>
        </w:trPr>
        <w:tc>
          <w:tcPr>
            <w:tcW w:w="960" w:type="dxa"/>
            <w:tcBorders>
              <w:top w:val="nil"/>
              <w:left w:val="nil"/>
              <w:bottom w:val="nil"/>
              <w:right w:val="nil"/>
            </w:tcBorders>
            <w:shd w:val="clear" w:color="auto" w:fill="auto"/>
            <w:noWrap/>
            <w:vAlign w:val="bottom"/>
            <w:hideMark/>
          </w:tcPr>
          <w:p w14:paraId="5DC78E7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8E7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7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8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E8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8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83" w14:textId="77777777" w:rsidR="00AB2F54" w:rsidRPr="00103DAD" w:rsidRDefault="00AC477D" w:rsidP="00AB2F54">
            <w:pPr>
              <w:rPr>
                <w:rFonts w:ascii="Times New Roman" w:eastAsia="Times New Roman" w:hAnsi="Times New Roman" w:cs="Times New Roman"/>
                <w:sz w:val="20"/>
              </w:rPr>
            </w:pPr>
          </w:p>
        </w:tc>
      </w:tr>
      <w:tr w:rsidR="00A02DB2" w14:paraId="5DC78E8C" w14:textId="77777777">
        <w:trPr>
          <w:trHeight w:val="300"/>
        </w:trPr>
        <w:tc>
          <w:tcPr>
            <w:tcW w:w="960" w:type="dxa"/>
            <w:tcBorders>
              <w:top w:val="nil"/>
              <w:left w:val="nil"/>
              <w:bottom w:val="nil"/>
              <w:right w:val="nil"/>
            </w:tcBorders>
            <w:shd w:val="clear" w:color="auto" w:fill="auto"/>
            <w:noWrap/>
            <w:vAlign w:val="bottom"/>
            <w:hideMark/>
          </w:tcPr>
          <w:p w14:paraId="5DC78E8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8E8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8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8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8E8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8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8B" w14:textId="77777777" w:rsidR="00AB2F54" w:rsidRPr="00103DAD" w:rsidRDefault="00AC477D" w:rsidP="00AB2F54">
            <w:pPr>
              <w:rPr>
                <w:rFonts w:ascii="Times New Roman" w:eastAsia="Times New Roman" w:hAnsi="Times New Roman" w:cs="Times New Roman"/>
                <w:sz w:val="20"/>
              </w:rPr>
            </w:pPr>
          </w:p>
        </w:tc>
      </w:tr>
      <w:tr w:rsidR="00A02DB2" w14:paraId="5DC78E94" w14:textId="77777777">
        <w:trPr>
          <w:trHeight w:val="300"/>
        </w:trPr>
        <w:tc>
          <w:tcPr>
            <w:tcW w:w="960" w:type="dxa"/>
            <w:tcBorders>
              <w:top w:val="nil"/>
              <w:left w:val="nil"/>
              <w:bottom w:val="nil"/>
              <w:right w:val="nil"/>
            </w:tcBorders>
            <w:shd w:val="clear" w:color="auto" w:fill="auto"/>
            <w:noWrap/>
            <w:vAlign w:val="bottom"/>
            <w:hideMark/>
          </w:tcPr>
          <w:p w14:paraId="5DC78E8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8E8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8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9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E9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9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93" w14:textId="77777777" w:rsidR="00AB2F54" w:rsidRPr="00103DAD" w:rsidRDefault="00AC477D" w:rsidP="00AB2F54">
            <w:pPr>
              <w:rPr>
                <w:rFonts w:ascii="Times New Roman" w:eastAsia="Times New Roman" w:hAnsi="Times New Roman" w:cs="Times New Roman"/>
                <w:sz w:val="20"/>
              </w:rPr>
            </w:pPr>
          </w:p>
        </w:tc>
      </w:tr>
      <w:tr w:rsidR="00A02DB2" w14:paraId="5DC78E9C" w14:textId="77777777">
        <w:trPr>
          <w:trHeight w:val="300"/>
        </w:trPr>
        <w:tc>
          <w:tcPr>
            <w:tcW w:w="960" w:type="dxa"/>
            <w:tcBorders>
              <w:top w:val="nil"/>
              <w:left w:val="nil"/>
              <w:bottom w:val="nil"/>
              <w:right w:val="nil"/>
            </w:tcBorders>
            <w:shd w:val="clear" w:color="auto" w:fill="auto"/>
            <w:noWrap/>
            <w:vAlign w:val="bottom"/>
            <w:hideMark/>
          </w:tcPr>
          <w:p w14:paraId="5DC78E9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8E9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9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9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E9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9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9B" w14:textId="77777777" w:rsidR="00AB2F54" w:rsidRPr="00103DAD" w:rsidRDefault="00AC477D" w:rsidP="00AB2F54">
            <w:pPr>
              <w:rPr>
                <w:rFonts w:ascii="Times New Roman" w:eastAsia="Times New Roman" w:hAnsi="Times New Roman" w:cs="Times New Roman"/>
                <w:sz w:val="20"/>
              </w:rPr>
            </w:pPr>
          </w:p>
        </w:tc>
      </w:tr>
      <w:tr w:rsidR="00A02DB2" w14:paraId="5DC78EA4" w14:textId="77777777">
        <w:trPr>
          <w:trHeight w:val="300"/>
        </w:trPr>
        <w:tc>
          <w:tcPr>
            <w:tcW w:w="960" w:type="dxa"/>
            <w:tcBorders>
              <w:top w:val="nil"/>
              <w:left w:val="nil"/>
              <w:bottom w:val="nil"/>
              <w:right w:val="nil"/>
            </w:tcBorders>
            <w:shd w:val="clear" w:color="auto" w:fill="auto"/>
            <w:noWrap/>
            <w:vAlign w:val="bottom"/>
            <w:hideMark/>
          </w:tcPr>
          <w:p w14:paraId="5DC78E9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8E9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9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A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EA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A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A3" w14:textId="77777777" w:rsidR="00AB2F54" w:rsidRPr="00103DAD" w:rsidRDefault="00AC477D" w:rsidP="00AB2F54">
            <w:pPr>
              <w:rPr>
                <w:rFonts w:ascii="Times New Roman" w:eastAsia="Times New Roman" w:hAnsi="Times New Roman" w:cs="Times New Roman"/>
                <w:sz w:val="20"/>
              </w:rPr>
            </w:pPr>
          </w:p>
        </w:tc>
      </w:tr>
      <w:tr w:rsidR="00A02DB2" w14:paraId="5DC78EAC" w14:textId="77777777">
        <w:trPr>
          <w:trHeight w:val="300"/>
        </w:trPr>
        <w:tc>
          <w:tcPr>
            <w:tcW w:w="960" w:type="dxa"/>
            <w:tcBorders>
              <w:top w:val="nil"/>
              <w:left w:val="nil"/>
              <w:bottom w:val="nil"/>
              <w:right w:val="nil"/>
            </w:tcBorders>
            <w:shd w:val="clear" w:color="auto" w:fill="auto"/>
            <w:noWrap/>
            <w:vAlign w:val="bottom"/>
            <w:hideMark/>
          </w:tcPr>
          <w:p w14:paraId="5DC78EA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8EA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A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A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EA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A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AB" w14:textId="77777777" w:rsidR="00AB2F54" w:rsidRPr="00103DAD" w:rsidRDefault="00AC477D" w:rsidP="00AB2F54">
            <w:pPr>
              <w:rPr>
                <w:rFonts w:ascii="Times New Roman" w:eastAsia="Times New Roman" w:hAnsi="Times New Roman" w:cs="Times New Roman"/>
                <w:sz w:val="20"/>
              </w:rPr>
            </w:pPr>
          </w:p>
        </w:tc>
      </w:tr>
      <w:tr w:rsidR="00A02DB2" w14:paraId="5DC78EB4" w14:textId="77777777">
        <w:trPr>
          <w:trHeight w:val="300"/>
        </w:trPr>
        <w:tc>
          <w:tcPr>
            <w:tcW w:w="960" w:type="dxa"/>
            <w:tcBorders>
              <w:top w:val="nil"/>
              <w:left w:val="nil"/>
              <w:bottom w:val="nil"/>
              <w:right w:val="nil"/>
            </w:tcBorders>
            <w:shd w:val="clear" w:color="auto" w:fill="auto"/>
            <w:noWrap/>
            <w:vAlign w:val="bottom"/>
            <w:hideMark/>
          </w:tcPr>
          <w:p w14:paraId="5DC78EA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8EA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A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B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EB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B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B3" w14:textId="77777777" w:rsidR="00AB2F54" w:rsidRPr="00103DAD" w:rsidRDefault="00AC477D" w:rsidP="00AB2F54">
            <w:pPr>
              <w:rPr>
                <w:rFonts w:ascii="Times New Roman" w:eastAsia="Times New Roman" w:hAnsi="Times New Roman" w:cs="Times New Roman"/>
                <w:sz w:val="20"/>
              </w:rPr>
            </w:pPr>
          </w:p>
        </w:tc>
      </w:tr>
      <w:tr w:rsidR="00A02DB2" w14:paraId="5DC78EBB" w14:textId="77777777">
        <w:trPr>
          <w:trHeight w:val="300"/>
        </w:trPr>
        <w:tc>
          <w:tcPr>
            <w:tcW w:w="1920" w:type="dxa"/>
            <w:gridSpan w:val="2"/>
            <w:tcBorders>
              <w:top w:val="nil"/>
              <w:left w:val="nil"/>
              <w:bottom w:val="nil"/>
              <w:right w:val="nil"/>
            </w:tcBorders>
            <w:shd w:val="clear" w:color="auto" w:fill="auto"/>
            <w:noWrap/>
            <w:vAlign w:val="bottom"/>
            <w:hideMark/>
          </w:tcPr>
          <w:p w14:paraId="5DC78EB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8EB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B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8EB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B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BA" w14:textId="77777777" w:rsidR="00AB2F54" w:rsidRPr="00103DAD" w:rsidRDefault="00AC477D" w:rsidP="00AB2F54">
            <w:pPr>
              <w:rPr>
                <w:rFonts w:ascii="Times New Roman" w:eastAsia="Times New Roman" w:hAnsi="Times New Roman" w:cs="Times New Roman"/>
                <w:sz w:val="20"/>
              </w:rPr>
            </w:pPr>
          </w:p>
        </w:tc>
      </w:tr>
      <w:tr w:rsidR="00A02DB2" w14:paraId="5DC78EC3" w14:textId="77777777">
        <w:trPr>
          <w:trHeight w:val="300"/>
        </w:trPr>
        <w:tc>
          <w:tcPr>
            <w:tcW w:w="960" w:type="dxa"/>
            <w:tcBorders>
              <w:top w:val="nil"/>
              <w:left w:val="nil"/>
              <w:bottom w:val="nil"/>
              <w:right w:val="nil"/>
            </w:tcBorders>
            <w:shd w:val="clear" w:color="auto" w:fill="auto"/>
            <w:noWrap/>
            <w:vAlign w:val="bottom"/>
            <w:hideMark/>
          </w:tcPr>
          <w:p w14:paraId="5DC78EB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B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B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BF"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8EC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C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C2" w14:textId="77777777" w:rsidR="00AB2F54" w:rsidRPr="00103DAD" w:rsidRDefault="00AC477D" w:rsidP="00AB2F54">
            <w:pPr>
              <w:rPr>
                <w:rFonts w:ascii="Times New Roman" w:eastAsia="Times New Roman" w:hAnsi="Times New Roman" w:cs="Times New Roman"/>
                <w:sz w:val="20"/>
              </w:rPr>
            </w:pPr>
          </w:p>
        </w:tc>
      </w:tr>
      <w:tr w:rsidR="00A02DB2" w14:paraId="5DC78EC7" w14:textId="77777777">
        <w:trPr>
          <w:trHeight w:val="300"/>
        </w:trPr>
        <w:tc>
          <w:tcPr>
            <w:tcW w:w="960" w:type="dxa"/>
            <w:tcBorders>
              <w:top w:val="nil"/>
              <w:left w:val="nil"/>
              <w:bottom w:val="nil"/>
              <w:right w:val="nil"/>
            </w:tcBorders>
            <w:shd w:val="clear" w:color="auto" w:fill="auto"/>
            <w:noWrap/>
            <w:vAlign w:val="bottom"/>
            <w:hideMark/>
          </w:tcPr>
          <w:p w14:paraId="5DC78EC4"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8EC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9  ως έχει   ΔΕΚΤΟ ΚΑΤΑ ΠΛΕΙΟΨΗΦΙΑ</w:t>
            </w:r>
          </w:p>
        </w:tc>
        <w:tc>
          <w:tcPr>
            <w:tcW w:w="480" w:type="dxa"/>
            <w:tcBorders>
              <w:top w:val="nil"/>
              <w:left w:val="nil"/>
              <w:bottom w:val="nil"/>
              <w:right w:val="nil"/>
            </w:tcBorders>
            <w:shd w:val="clear" w:color="auto" w:fill="auto"/>
            <w:noWrap/>
            <w:vAlign w:val="bottom"/>
            <w:hideMark/>
          </w:tcPr>
          <w:p w14:paraId="5DC78EC6" w14:textId="77777777" w:rsidR="00AB2F54" w:rsidRPr="00103DAD" w:rsidRDefault="00AC477D" w:rsidP="00AB2F54">
            <w:pPr>
              <w:rPr>
                <w:rFonts w:ascii="Calibri" w:eastAsia="Times New Roman" w:hAnsi="Calibri" w:cs="Times New Roman"/>
                <w:color w:val="000000"/>
                <w:sz w:val="22"/>
                <w:szCs w:val="22"/>
              </w:rPr>
            </w:pPr>
          </w:p>
        </w:tc>
      </w:tr>
      <w:tr w:rsidR="00A02DB2" w14:paraId="5DC78ECF" w14:textId="77777777">
        <w:trPr>
          <w:trHeight w:val="300"/>
        </w:trPr>
        <w:tc>
          <w:tcPr>
            <w:tcW w:w="960" w:type="dxa"/>
            <w:tcBorders>
              <w:top w:val="nil"/>
              <w:left w:val="nil"/>
              <w:bottom w:val="nil"/>
              <w:right w:val="nil"/>
            </w:tcBorders>
            <w:shd w:val="clear" w:color="auto" w:fill="auto"/>
            <w:noWrap/>
            <w:vAlign w:val="bottom"/>
            <w:hideMark/>
          </w:tcPr>
          <w:p w14:paraId="5DC78EC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8EC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C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C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EC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C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CE" w14:textId="77777777" w:rsidR="00AB2F54" w:rsidRPr="00103DAD" w:rsidRDefault="00AC477D" w:rsidP="00AB2F54">
            <w:pPr>
              <w:rPr>
                <w:rFonts w:ascii="Times New Roman" w:eastAsia="Times New Roman" w:hAnsi="Times New Roman" w:cs="Times New Roman"/>
                <w:sz w:val="20"/>
              </w:rPr>
            </w:pPr>
          </w:p>
        </w:tc>
      </w:tr>
      <w:tr w:rsidR="00A02DB2" w14:paraId="5DC78ED7" w14:textId="77777777">
        <w:trPr>
          <w:trHeight w:val="300"/>
        </w:trPr>
        <w:tc>
          <w:tcPr>
            <w:tcW w:w="960" w:type="dxa"/>
            <w:tcBorders>
              <w:top w:val="nil"/>
              <w:left w:val="nil"/>
              <w:bottom w:val="nil"/>
              <w:right w:val="nil"/>
            </w:tcBorders>
            <w:shd w:val="clear" w:color="auto" w:fill="auto"/>
            <w:noWrap/>
            <w:vAlign w:val="bottom"/>
            <w:hideMark/>
          </w:tcPr>
          <w:p w14:paraId="5DC78ED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8ED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D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D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8ED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D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D6" w14:textId="77777777" w:rsidR="00AB2F54" w:rsidRPr="00103DAD" w:rsidRDefault="00AC477D" w:rsidP="00AB2F54">
            <w:pPr>
              <w:rPr>
                <w:rFonts w:ascii="Times New Roman" w:eastAsia="Times New Roman" w:hAnsi="Times New Roman" w:cs="Times New Roman"/>
                <w:sz w:val="20"/>
              </w:rPr>
            </w:pPr>
          </w:p>
        </w:tc>
      </w:tr>
      <w:tr w:rsidR="00A02DB2" w14:paraId="5DC78EDF" w14:textId="77777777">
        <w:trPr>
          <w:trHeight w:val="300"/>
        </w:trPr>
        <w:tc>
          <w:tcPr>
            <w:tcW w:w="960" w:type="dxa"/>
            <w:tcBorders>
              <w:top w:val="nil"/>
              <w:left w:val="nil"/>
              <w:bottom w:val="nil"/>
              <w:right w:val="nil"/>
            </w:tcBorders>
            <w:shd w:val="clear" w:color="auto" w:fill="auto"/>
            <w:noWrap/>
            <w:vAlign w:val="bottom"/>
            <w:hideMark/>
          </w:tcPr>
          <w:p w14:paraId="5DC78ED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8ED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D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D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8ED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D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DE" w14:textId="77777777" w:rsidR="00AB2F54" w:rsidRPr="00103DAD" w:rsidRDefault="00AC477D" w:rsidP="00AB2F54">
            <w:pPr>
              <w:rPr>
                <w:rFonts w:ascii="Times New Roman" w:eastAsia="Times New Roman" w:hAnsi="Times New Roman" w:cs="Times New Roman"/>
                <w:sz w:val="20"/>
              </w:rPr>
            </w:pPr>
          </w:p>
        </w:tc>
      </w:tr>
      <w:tr w:rsidR="00A02DB2" w14:paraId="5DC78EE7" w14:textId="77777777">
        <w:trPr>
          <w:trHeight w:val="300"/>
        </w:trPr>
        <w:tc>
          <w:tcPr>
            <w:tcW w:w="960" w:type="dxa"/>
            <w:tcBorders>
              <w:top w:val="nil"/>
              <w:left w:val="nil"/>
              <w:bottom w:val="nil"/>
              <w:right w:val="nil"/>
            </w:tcBorders>
            <w:shd w:val="clear" w:color="auto" w:fill="auto"/>
            <w:noWrap/>
            <w:vAlign w:val="bottom"/>
            <w:hideMark/>
          </w:tcPr>
          <w:p w14:paraId="5DC78EE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8EE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E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E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8EE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E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E6" w14:textId="77777777" w:rsidR="00AB2F54" w:rsidRPr="00103DAD" w:rsidRDefault="00AC477D" w:rsidP="00AB2F54">
            <w:pPr>
              <w:rPr>
                <w:rFonts w:ascii="Times New Roman" w:eastAsia="Times New Roman" w:hAnsi="Times New Roman" w:cs="Times New Roman"/>
                <w:sz w:val="20"/>
              </w:rPr>
            </w:pPr>
          </w:p>
        </w:tc>
      </w:tr>
      <w:tr w:rsidR="00A02DB2" w14:paraId="5DC78EEF" w14:textId="77777777">
        <w:trPr>
          <w:trHeight w:val="300"/>
        </w:trPr>
        <w:tc>
          <w:tcPr>
            <w:tcW w:w="960" w:type="dxa"/>
            <w:tcBorders>
              <w:top w:val="nil"/>
              <w:left w:val="nil"/>
              <w:bottom w:val="nil"/>
              <w:right w:val="nil"/>
            </w:tcBorders>
            <w:shd w:val="clear" w:color="auto" w:fill="auto"/>
            <w:noWrap/>
            <w:vAlign w:val="bottom"/>
            <w:hideMark/>
          </w:tcPr>
          <w:p w14:paraId="5DC78EE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8EE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E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E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EE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E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EE" w14:textId="77777777" w:rsidR="00AB2F54" w:rsidRPr="00103DAD" w:rsidRDefault="00AC477D" w:rsidP="00AB2F54">
            <w:pPr>
              <w:rPr>
                <w:rFonts w:ascii="Times New Roman" w:eastAsia="Times New Roman" w:hAnsi="Times New Roman" w:cs="Times New Roman"/>
                <w:sz w:val="20"/>
              </w:rPr>
            </w:pPr>
          </w:p>
        </w:tc>
      </w:tr>
      <w:tr w:rsidR="00A02DB2" w14:paraId="5DC78EF7" w14:textId="77777777">
        <w:trPr>
          <w:trHeight w:val="300"/>
        </w:trPr>
        <w:tc>
          <w:tcPr>
            <w:tcW w:w="960" w:type="dxa"/>
            <w:tcBorders>
              <w:top w:val="nil"/>
              <w:left w:val="nil"/>
              <w:bottom w:val="nil"/>
              <w:right w:val="nil"/>
            </w:tcBorders>
            <w:shd w:val="clear" w:color="auto" w:fill="auto"/>
            <w:noWrap/>
            <w:vAlign w:val="bottom"/>
            <w:hideMark/>
          </w:tcPr>
          <w:p w14:paraId="5DC78EF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8EF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F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F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EF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F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F6" w14:textId="77777777" w:rsidR="00AB2F54" w:rsidRPr="00103DAD" w:rsidRDefault="00AC477D" w:rsidP="00AB2F54">
            <w:pPr>
              <w:rPr>
                <w:rFonts w:ascii="Times New Roman" w:eastAsia="Times New Roman" w:hAnsi="Times New Roman" w:cs="Times New Roman"/>
                <w:sz w:val="20"/>
              </w:rPr>
            </w:pPr>
          </w:p>
        </w:tc>
      </w:tr>
      <w:tr w:rsidR="00A02DB2" w14:paraId="5DC78EFF" w14:textId="77777777">
        <w:trPr>
          <w:trHeight w:val="300"/>
        </w:trPr>
        <w:tc>
          <w:tcPr>
            <w:tcW w:w="960" w:type="dxa"/>
            <w:tcBorders>
              <w:top w:val="nil"/>
              <w:left w:val="nil"/>
              <w:bottom w:val="nil"/>
              <w:right w:val="nil"/>
            </w:tcBorders>
            <w:shd w:val="clear" w:color="auto" w:fill="auto"/>
            <w:noWrap/>
            <w:vAlign w:val="bottom"/>
            <w:hideMark/>
          </w:tcPr>
          <w:p w14:paraId="5DC78EF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8EF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EF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EF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8EF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EF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EFE" w14:textId="77777777" w:rsidR="00AB2F54" w:rsidRPr="00103DAD" w:rsidRDefault="00AC477D" w:rsidP="00AB2F54">
            <w:pPr>
              <w:rPr>
                <w:rFonts w:ascii="Times New Roman" w:eastAsia="Times New Roman" w:hAnsi="Times New Roman" w:cs="Times New Roman"/>
                <w:sz w:val="20"/>
              </w:rPr>
            </w:pPr>
          </w:p>
        </w:tc>
      </w:tr>
      <w:tr w:rsidR="00A02DB2" w14:paraId="5DC78F06" w14:textId="77777777">
        <w:trPr>
          <w:trHeight w:val="300"/>
        </w:trPr>
        <w:tc>
          <w:tcPr>
            <w:tcW w:w="1920" w:type="dxa"/>
            <w:gridSpan w:val="2"/>
            <w:tcBorders>
              <w:top w:val="nil"/>
              <w:left w:val="nil"/>
              <w:bottom w:val="nil"/>
              <w:right w:val="nil"/>
            </w:tcBorders>
            <w:shd w:val="clear" w:color="auto" w:fill="auto"/>
            <w:noWrap/>
            <w:vAlign w:val="bottom"/>
            <w:hideMark/>
          </w:tcPr>
          <w:p w14:paraId="5DC78F0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8F0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0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8F0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0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05" w14:textId="77777777" w:rsidR="00AB2F54" w:rsidRPr="00103DAD" w:rsidRDefault="00AC477D" w:rsidP="00AB2F54">
            <w:pPr>
              <w:rPr>
                <w:rFonts w:ascii="Times New Roman" w:eastAsia="Times New Roman" w:hAnsi="Times New Roman" w:cs="Times New Roman"/>
                <w:sz w:val="20"/>
              </w:rPr>
            </w:pPr>
          </w:p>
        </w:tc>
      </w:tr>
      <w:tr w:rsidR="00A02DB2" w14:paraId="5DC78F0E" w14:textId="77777777">
        <w:trPr>
          <w:trHeight w:val="300"/>
        </w:trPr>
        <w:tc>
          <w:tcPr>
            <w:tcW w:w="960" w:type="dxa"/>
            <w:tcBorders>
              <w:top w:val="nil"/>
              <w:left w:val="nil"/>
              <w:bottom w:val="nil"/>
              <w:right w:val="nil"/>
            </w:tcBorders>
            <w:shd w:val="clear" w:color="auto" w:fill="auto"/>
            <w:noWrap/>
            <w:vAlign w:val="bottom"/>
            <w:hideMark/>
          </w:tcPr>
          <w:p w14:paraId="5DC78F0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0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0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0A"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8F0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0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0D" w14:textId="77777777" w:rsidR="00AB2F54" w:rsidRPr="00103DAD" w:rsidRDefault="00AC477D" w:rsidP="00AB2F54">
            <w:pPr>
              <w:rPr>
                <w:rFonts w:ascii="Times New Roman" w:eastAsia="Times New Roman" w:hAnsi="Times New Roman" w:cs="Times New Roman"/>
                <w:sz w:val="20"/>
              </w:rPr>
            </w:pPr>
          </w:p>
        </w:tc>
      </w:tr>
      <w:tr w:rsidR="00A02DB2" w14:paraId="5DC78F12" w14:textId="77777777">
        <w:trPr>
          <w:trHeight w:val="300"/>
        </w:trPr>
        <w:tc>
          <w:tcPr>
            <w:tcW w:w="960" w:type="dxa"/>
            <w:tcBorders>
              <w:top w:val="nil"/>
              <w:left w:val="nil"/>
              <w:bottom w:val="nil"/>
              <w:right w:val="nil"/>
            </w:tcBorders>
            <w:shd w:val="clear" w:color="auto" w:fill="auto"/>
            <w:noWrap/>
            <w:vAlign w:val="bottom"/>
            <w:hideMark/>
          </w:tcPr>
          <w:p w14:paraId="5DC78F0F"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8F1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10  ως έχει   ΔΕΚΤΟ ΚΑΤΑ ΠΛΕΙΟΨΗΦΙΑ</w:t>
            </w:r>
          </w:p>
        </w:tc>
        <w:tc>
          <w:tcPr>
            <w:tcW w:w="480" w:type="dxa"/>
            <w:tcBorders>
              <w:top w:val="nil"/>
              <w:left w:val="nil"/>
              <w:bottom w:val="nil"/>
              <w:right w:val="nil"/>
            </w:tcBorders>
            <w:shd w:val="clear" w:color="auto" w:fill="auto"/>
            <w:noWrap/>
            <w:vAlign w:val="bottom"/>
            <w:hideMark/>
          </w:tcPr>
          <w:p w14:paraId="5DC78F11" w14:textId="77777777" w:rsidR="00AB2F54" w:rsidRPr="00103DAD" w:rsidRDefault="00AC477D" w:rsidP="00AB2F54">
            <w:pPr>
              <w:rPr>
                <w:rFonts w:ascii="Calibri" w:eastAsia="Times New Roman" w:hAnsi="Calibri" w:cs="Times New Roman"/>
                <w:color w:val="000000"/>
                <w:sz w:val="22"/>
                <w:szCs w:val="22"/>
              </w:rPr>
            </w:pPr>
          </w:p>
        </w:tc>
      </w:tr>
      <w:tr w:rsidR="00A02DB2" w14:paraId="5DC78F1A" w14:textId="77777777">
        <w:trPr>
          <w:trHeight w:val="300"/>
        </w:trPr>
        <w:tc>
          <w:tcPr>
            <w:tcW w:w="960" w:type="dxa"/>
            <w:tcBorders>
              <w:top w:val="nil"/>
              <w:left w:val="nil"/>
              <w:bottom w:val="nil"/>
              <w:right w:val="nil"/>
            </w:tcBorders>
            <w:shd w:val="clear" w:color="auto" w:fill="auto"/>
            <w:noWrap/>
            <w:vAlign w:val="bottom"/>
            <w:hideMark/>
          </w:tcPr>
          <w:p w14:paraId="5DC78F1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8F14"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1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1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F1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1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19" w14:textId="77777777" w:rsidR="00AB2F54" w:rsidRPr="00103DAD" w:rsidRDefault="00AC477D" w:rsidP="00AB2F54">
            <w:pPr>
              <w:rPr>
                <w:rFonts w:ascii="Times New Roman" w:eastAsia="Times New Roman" w:hAnsi="Times New Roman" w:cs="Times New Roman"/>
                <w:sz w:val="20"/>
              </w:rPr>
            </w:pPr>
          </w:p>
        </w:tc>
      </w:tr>
      <w:tr w:rsidR="00A02DB2" w14:paraId="5DC78F22" w14:textId="77777777">
        <w:trPr>
          <w:trHeight w:val="300"/>
        </w:trPr>
        <w:tc>
          <w:tcPr>
            <w:tcW w:w="960" w:type="dxa"/>
            <w:tcBorders>
              <w:top w:val="nil"/>
              <w:left w:val="nil"/>
              <w:bottom w:val="nil"/>
              <w:right w:val="nil"/>
            </w:tcBorders>
            <w:shd w:val="clear" w:color="auto" w:fill="auto"/>
            <w:noWrap/>
            <w:vAlign w:val="bottom"/>
            <w:hideMark/>
          </w:tcPr>
          <w:p w14:paraId="5DC78F1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8F1C"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1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1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8F1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2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21" w14:textId="77777777" w:rsidR="00AB2F54" w:rsidRPr="00103DAD" w:rsidRDefault="00AC477D" w:rsidP="00AB2F54">
            <w:pPr>
              <w:rPr>
                <w:rFonts w:ascii="Times New Roman" w:eastAsia="Times New Roman" w:hAnsi="Times New Roman" w:cs="Times New Roman"/>
                <w:sz w:val="20"/>
              </w:rPr>
            </w:pPr>
          </w:p>
        </w:tc>
      </w:tr>
      <w:tr w:rsidR="00A02DB2" w14:paraId="5DC78F2A" w14:textId="77777777">
        <w:trPr>
          <w:trHeight w:val="300"/>
        </w:trPr>
        <w:tc>
          <w:tcPr>
            <w:tcW w:w="960" w:type="dxa"/>
            <w:tcBorders>
              <w:top w:val="nil"/>
              <w:left w:val="nil"/>
              <w:bottom w:val="nil"/>
              <w:right w:val="nil"/>
            </w:tcBorders>
            <w:shd w:val="clear" w:color="auto" w:fill="auto"/>
            <w:noWrap/>
            <w:vAlign w:val="bottom"/>
            <w:hideMark/>
          </w:tcPr>
          <w:p w14:paraId="5DC78F2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8F24"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2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2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F2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2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29" w14:textId="77777777" w:rsidR="00AB2F54" w:rsidRPr="00103DAD" w:rsidRDefault="00AC477D" w:rsidP="00AB2F54">
            <w:pPr>
              <w:rPr>
                <w:rFonts w:ascii="Times New Roman" w:eastAsia="Times New Roman" w:hAnsi="Times New Roman" w:cs="Times New Roman"/>
                <w:sz w:val="20"/>
              </w:rPr>
            </w:pPr>
          </w:p>
        </w:tc>
      </w:tr>
      <w:tr w:rsidR="00A02DB2" w14:paraId="5DC78F32" w14:textId="77777777">
        <w:trPr>
          <w:trHeight w:val="300"/>
        </w:trPr>
        <w:tc>
          <w:tcPr>
            <w:tcW w:w="960" w:type="dxa"/>
            <w:tcBorders>
              <w:top w:val="nil"/>
              <w:left w:val="nil"/>
              <w:bottom w:val="nil"/>
              <w:right w:val="nil"/>
            </w:tcBorders>
            <w:shd w:val="clear" w:color="auto" w:fill="auto"/>
            <w:noWrap/>
            <w:vAlign w:val="bottom"/>
            <w:hideMark/>
          </w:tcPr>
          <w:p w14:paraId="5DC78F2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8F2C"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2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2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8F2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3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31" w14:textId="77777777" w:rsidR="00AB2F54" w:rsidRPr="00103DAD" w:rsidRDefault="00AC477D" w:rsidP="00AB2F54">
            <w:pPr>
              <w:rPr>
                <w:rFonts w:ascii="Times New Roman" w:eastAsia="Times New Roman" w:hAnsi="Times New Roman" w:cs="Times New Roman"/>
                <w:sz w:val="20"/>
              </w:rPr>
            </w:pPr>
          </w:p>
        </w:tc>
      </w:tr>
      <w:tr w:rsidR="00A02DB2" w14:paraId="5DC78F3A" w14:textId="77777777">
        <w:trPr>
          <w:trHeight w:val="300"/>
        </w:trPr>
        <w:tc>
          <w:tcPr>
            <w:tcW w:w="960" w:type="dxa"/>
            <w:tcBorders>
              <w:top w:val="nil"/>
              <w:left w:val="nil"/>
              <w:bottom w:val="nil"/>
              <w:right w:val="nil"/>
            </w:tcBorders>
            <w:shd w:val="clear" w:color="auto" w:fill="auto"/>
            <w:noWrap/>
            <w:vAlign w:val="bottom"/>
            <w:hideMark/>
          </w:tcPr>
          <w:p w14:paraId="5DC78F3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8F34"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3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3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F3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3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39" w14:textId="77777777" w:rsidR="00AB2F54" w:rsidRPr="00103DAD" w:rsidRDefault="00AC477D" w:rsidP="00AB2F54">
            <w:pPr>
              <w:rPr>
                <w:rFonts w:ascii="Times New Roman" w:eastAsia="Times New Roman" w:hAnsi="Times New Roman" w:cs="Times New Roman"/>
                <w:sz w:val="20"/>
              </w:rPr>
            </w:pPr>
          </w:p>
        </w:tc>
      </w:tr>
      <w:tr w:rsidR="00A02DB2" w14:paraId="5DC78F42" w14:textId="77777777">
        <w:trPr>
          <w:trHeight w:val="300"/>
        </w:trPr>
        <w:tc>
          <w:tcPr>
            <w:tcW w:w="960" w:type="dxa"/>
            <w:tcBorders>
              <w:top w:val="nil"/>
              <w:left w:val="nil"/>
              <w:bottom w:val="nil"/>
              <w:right w:val="nil"/>
            </w:tcBorders>
            <w:shd w:val="clear" w:color="auto" w:fill="auto"/>
            <w:noWrap/>
            <w:vAlign w:val="bottom"/>
            <w:hideMark/>
          </w:tcPr>
          <w:p w14:paraId="5DC78F3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8F3C"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3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3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F3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4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41" w14:textId="77777777" w:rsidR="00AB2F54" w:rsidRPr="00103DAD" w:rsidRDefault="00AC477D" w:rsidP="00AB2F54">
            <w:pPr>
              <w:rPr>
                <w:rFonts w:ascii="Times New Roman" w:eastAsia="Times New Roman" w:hAnsi="Times New Roman" w:cs="Times New Roman"/>
                <w:sz w:val="20"/>
              </w:rPr>
            </w:pPr>
          </w:p>
        </w:tc>
      </w:tr>
      <w:tr w:rsidR="00A02DB2" w14:paraId="5DC78F4A" w14:textId="77777777">
        <w:trPr>
          <w:trHeight w:val="300"/>
        </w:trPr>
        <w:tc>
          <w:tcPr>
            <w:tcW w:w="960" w:type="dxa"/>
            <w:tcBorders>
              <w:top w:val="nil"/>
              <w:left w:val="nil"/>
              <w:bottom w:val="nil"/>
              <w:right w:val="nil"/>
            </w:tcBorders>
            <w:shd w:val="clear" w:color="auto" w:fill="auto"/>
            <w:noWrap/>
            <w:vAlign w:val="bottom"/>
            <w:hideMark/>
          </w:tcPr>
          <w:p w14:paraId="5DC78F4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8F44"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4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4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F4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4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49" w14:textId="77777777" w:rsidR="00AB2F54" w:rsidRPr="00103DAD" w:rsidRDefault="00AC477D" w:rsidP="00AB2F54">
            <w:pPr>
              <w:rPr>
                <w:rFonts w:ascii="Times New Roman" w:eastAsia="Times New Roman" w:hAnsi="Times New Roman" w:cs="Times New Roman"/>
                <w:sz w:val="20"/>
              </w:rPr>
            </w:pPr>
          </w:p>
        </w:tc>
      </w:tr>
      <w:tr w:rsidR="00A02DB2" w14:paraId="5DC78F51" w14:textId="77777777">
        <w:trPr>
          <w:trHeight w:val="300"/>
        </w:trPr>
        <w:tc>
          <w:tcPr>
            <w:tcW w:w="1920" w:type="dxa"/>
            <w:gridSpan w:val="2"/>
            <w:tcBorders>
              <w:top w:val="nil"/>
              <w:left w:val="nil"/>
              <w:bottom w:val="nil"/>
              <w:right w:val="nil"/>
            </w:tcBorders>
            <w:shd w:val="clear" w:color="auto" w:fill="auto"/>
            <w:noWrap/>
            <w:vAlign w:val="bottom"/>
            <w:hideMark/>
          </w:tcPr>
          <w:p w14:paraId="5DC78F4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8F4C"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4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8F4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4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50" w14:textId="77777777" w:rsidR="00AB2F54" w:rsidRPr="00103DAD" w:rsidRDefault="00AC477D" w:rsidP="00AB2F54">
            <w:pPr>
              <w:rPr>
                <w:rFonts w:ascii="Times New Roman" w:eastAsia="Times New Roman" w:hAnsi="Times New Roman" w:cs="Times New Roman"/>
                <w:sz w:val="20"/>
              </w:rPr>
            </w:pPr>
          </w:p>
        </w:tc>
      </w:tr>
      <w:tr w:rsidR="00A02DB2" w14:paraId="5DC78F59" w14:textId="77777777">
        <w:trPr>
          <w:trHeight w:val="300"/>
        </w:trPr>
        <w:tc>
          <w:tcPr>
            <w:tcW w:w="960" w:type="dxa"/>
            <w:tcBorders>
              <w:top w:val="nil"/>
              <w:left w:val="nil"/>
              <w:bottom w:val="nil"/>
              <w:right w:val="nil"/>
            </w:tcBorders>
            <w:shd w:val="clear" w:color="auto" w:fill="auto"/>
            <w:noWrap/>
            <w:vAlign w:val="bottom"/>
            <w:hideMark/>
          </w:tcPr>
          <w:p w14:paraId="5DC78F5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5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5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55"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8F5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5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58" w14:textId="77777777" w:rsidR="00AB2F54" w:rsidRPr="00103DAD" w:rsidRDefault="00AC477D" w:rsidP="00AB2F54">
            <w:pPr>
              <w:rPr>
                <w:rFonts w:ascii="Times New Roman" w:eastAsia="Times New Roman" w:hAnsi="Times New Roman" w:cs="Times New Roman"/>
                <w:sz w:val="20"/>
              </w:rPr>
            </w:pPr>
          </w:p>
        </w:tc>
      </w:tr>
      <w:tr w:rsidR="00A02DB2" w14:paraId="5DC78F5D" w14:textId="77777777">
        <w:trPr>
          <w:trHeight w:val="300"/>
        </w:trPr>
        <w:tc>
          <w:tcPr>
            <w:tcW w:w="960" w:type="dxa"/>
            <w:tcBorders>
              <w:top w:val="nil"/>
              <w:left w:val="nil"/>
              <w:bottom w:val="nil"/>
              <w:right w:val="nil"/>
            </w:tcBorders>
            <w:shd w:val="clear" w:color="auto" w:fill="auto"/>
            <w:noWrap/>
            <w:vAlign w:val="bottom"/>
            <w:hideMark/>
          </w:tcPr>
          <w:p w14:paraId="5DC78F5A"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8F5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 xml:space="preserve">Άρθρο 11 ως έχει   ΔΕΚΤΟ ΚΑΤΑ </w:t>
            </w:r>
            <w:r w:rsidRPr="00103DAD">
              <w:rPr>
                <w:rFonts w:ascii="Calibri" w:eastAsia="Times New Roman" w:hAnsi="Calibri" w:cs="Times New Roman"/>
                <w:color w:val="000000"/>
                <w:sz w:val="22"/>
                <w:szCs w:val="22"/>
              </w:rPr>
              <w:t>ΠΛΕΙΟΨΗΦΙΑ</w:t>
            </w:r>
          </w:p>
        </w:tc>
        <w:tc>
          <w:tcPr>
            <w:tcW w:w="480" w:type="dxa"/>
            <w:tcBorders>
              <w:top w:val="nil"/>
              <w:left w:val="nil"/>
              <w:bottom w:val="nil"/>
              <w:right w:val="nil"/>
            </w:tcBorders>
            <w:shd w:val="clear" w:color="auto" w:fill="auto"/>
            <w:noWrap/>
            <w:vAlign w:val="bottom"/>
            <w:hideMark/>
          </w:tcPr>
          <w:p w14:paraId="5DC78F5C" w14:textId="77777777" w:rsidR="00AB2F54" w:rsidRPr="00103DAD" w:rsidRDefault="00AC477D" w:rsidP="00AB2F54">
            <w:pPr>
              <w:rPr>
                <w:rFonts w:ascii="Calibri" w:eastAsia="Times New Roman" w:hAnsi="Calibri" w:cs="Times New Roman"/>
                <w:color w:val="000000"/>
                <w:sz w:val="22"/>
                <w:szCs w:val="22"/>
              </w:rPr>
            </w:pPr>
          </w:p>
        </w:tc>
      </w:tr>
      <w:tr w:rsidR="00A02DB2" w14:paraId="5DC78F65" w14:textId="77777777">
        <w:trPr>
          <w:trHeight w:val="300"/>
        </w:trPr>
        <w:tc>
          <w:tcPr>
            <w:tcW w:w="960" w:type="dxa"/>
            <w:tcBorders>
              <w:top w:val="nil"/>
              <w:left w:val="nil"/>
              <w:bottom w:val="nil"/>
              <w:right w:val="nil"/>
            </w:tcBorders>
            <w:shd w:val="clear" w:color="auto" w:fill="auto"/>
            <w:noWrap/>
            <w:vAlign w:val="bottom"/>
            <w:hideMark/>
          </w:tcPr>
          <w:p w14:paraId="5DC78F5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8F5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6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6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F6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6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64" w14:textId="77777777" w:rsidR="00AB2F54" w:rsidRPr="00103DAD" w:rsidRDefault="00AC477D" w:rsidP="00AB2F54">
            <w:pPr>
              <w:rPr>
                <w:rFonts w:ascii="Times New Roman" w:eastAsia="Times New Roman" w:hAnsi="Times New Roman" w:cs="Times New Roman"/>
                <w:sz w:val="20"/>
              </w:rPr>
            </w:pPr>
          </w:p>
        </w:tc>
      </w:tr>
      <w:tr w:rsidR="00A02DB2" w14:paraId="5DC78F6D" w14:textId="77777777">
        <w:trPr>
          <w:trHeight w:val="300"/>
        </w:trPr>
        <w:tc>
          <w:tcPr>
            <w:tcW w:w="960" w:type="dxa"/>
            <w:tcBorders>
              <w:top w:val="nil"/>
              <w:left w:val="nil"/>
              <w:bottom w:val="nil"/>
              <w:right w:val="nil"/>
            </w:tcBorders>
            <w:shd w:val="clear" w:color="auto" w:fill="auto"/>
            <w:noWrap/>
            <w:vAlign w:val="bottom"/>
            <w:hideMark/>
          </w:tcPr>
          <w:p w14:paraId="5DC78F6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8F6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6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6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F6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6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6C" w14:textId="77777777" w:rsidR="00AB2F54" w:rsidRPr="00103DAD" w:rsidRDefault="00AC477D" w:rsidP="00AB2F54">
            <w:pPr>
              <w:rPr>
                <w:rFonts w:ascii="Times New Roman" w:eastAsia="Times New Roman" w:hAnsi="Times New Roman" w:cs="Times New Roman"/>
                <w:sz w:val="20"/>
              </w:rPr>
            </w:pPr>
          </w:p>
        </w:tc>
      </w:tr>
      <w:tr w:rsidR="00A02DB2" w14:paraId="5DC78F75" w14:textId="77777777">
        <w:trPr>
          <w:trHeight w:val="300"/>
        </w:trPr>
        <w:tc>
          <w:tcPr>
            <w:tcW w:w="960" w:type="dxa"/>
            <w:tcBorders>
              <w:top w:val="nil"/>
              <w:left w:val="nil"/>
              <w:bottom w:val="nil"/>
              <w:right w:val="nil"/>
            </w:tcBorders>
            <w:shd w:val="clear" w:color="auto" w:fill="auto"/>
            <w:noWrap/>
            <w:vAlign w:val="bottom"/>
            <w:hideMark/>
          </w:tcPr>
          <w:p w14:paraId="5DC78F6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8F6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7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7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F7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7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74" w14:textId="77777777" w:rsidR="00AB2F54" w:rsidRPr="00103DAD" w:rsidRDefault="00AC477D" w:rsidP="00AB2F54">
            <w:pPr>
              <w:rPr>
                <w:rFonts w:ascii="Times New Roman" w:eastAsia="Times New Roman" w:hAnsi="Times New Roman" w:cs="Times New Roman"/>
                <w:sz w:val="20"/>
              </w:rPr>
            </w:pPr>
          </w:p>
        </w:tc>
      </w:tr>
      <w:tr w:rsidR="00A02DB2" w14:paraId="5DC78F7D" w14:textId="77777777">
        <w:trPr>
          <w:trHeight w:val="300"/>
        </w:trPr>
        <w:tc>
          <w:tcPr>
            <w:tcW w:w="960" w:type="dxa"/>
            <w:tcBorders>
              <w:top w:val="nil"/>
              <w:left w:val="nil"/>
              <w:bottom w:val="nil"/>
              <w:right w:val="nil"/>
            </w:tcBorders>
            <w:shd w:val="clear" w:color="auto" w:fill="auto"/>
            <w:noWrap/>
            <w:vAlign w:val="bottom"/>
            <w:hideMark/>
          </w:tcPr>
          <w:p w14:paraId="5DC78F7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8F7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7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7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8F7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7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7C" w14:textId="77777777" w:rsidR="00AB2F54" w:rsidRPr="00103DAD" w:rsidRDefault="00AC477D" w:rsidP="00AB2F54">
            <w:pPr>
              <w:rPr>
                <w:rFonts w:ascii="Times New Roman" w:eastAsia="Times New Roman" w:hAnsi="Times New Roman" w:cs="Times New Roman"/>
                <w:sz w:val="20"/>
              </w:rPr>
            </w:pPr>
          </w:p>
        </w:tc>
      </w:tr>
      <w:tr w:rsidR="00A02DB2" w14:paraId="5DC78F85" w14:textId="77777777">
        <w:trPr>
          <w:trHeight w:val="300"/>
        </w:trPr>
        <w:tc>
          <w:tcPr>
            <w:tcW w:w="960" w:type="dxa"/>
            <w:tcBorders>
              <w:top w:val="nil"/>
              <w:left w:val="nil"/>
              <w:bottom w:val="nil"/>
              <w:right w:val="nil"/>
            </w:tcBorders>
            <w:shd w:val="clear" w:color="auto" w:fill="auto"/>
            <w:noWrap/>
            <w:vAlign w:val="bottom"/>
            <w:hideMark/>
          </w:tcPr>
          <w:p w14:paraId="5DC78F7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8F7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8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8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F8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8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84" w14:textId="77777777" w:rsidR="00AB2F54" w:rsidRPr="00103DAD" w:rsidRDefault="00AC477D" w:rsidP="00AB2F54">
            <w:pPr>
              <w:rPr>
                <w:rFonts w:ascii="Times New Roman" w:eastAsia="Times New Roman" w:hAnsi="Times New Roman" w:cs="Times New Roman"/>
                <w:sz w:val="20"/>
              </w:rPr>
            </w:pPr>
          </w:p>
        </w:tc>
      </w:tr>
      <w:tr w:rsidR="00A02DB2" w14:paraId="5DC78F8D" w14:textId="77777777">
        <w:trPr>
          <w:trHeight w:val="300"/>
        </w:trPr>
        <w:tc>
          <w:tcPr>
            <w:tcW w:w="960" w:type="dxa"/>
            <w:tcBorders>
              <w:top w:val="nil"/>
              <w:left w:val="nil"/>
              <w:bottom w:val="nil"/>
              <w:right w:val="nil"/>
            </w:tcBorders>
            <w:shd w:val="clear" w:color="auto" w:fill="auto"/>
            <w:noWrap/>
            <w:vAlign w:val="bottom"/>
            <w:hideMark/>
          </w:tcPr>
          <w:p w14:paraId="5DC78F8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8F8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8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8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F8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8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8C" w14:textId="77777777" w:rsidR="00AB2F54" w:rsidRPr="00103DAD" w:rsidRDefault="00AC477D" w:rsidP="00AB2F54">
            <w:pPr>
              <w:rPr>
                <w:rFonts w:ascii="Times New Roman" w:eastAsia="Times New Roman" w:hAnsi="Times New Roman" w:cs="Times New Roman"/>
                <w:sz w:val="20"/>
              </w:rPr>
            </w:pPr>
          </w:p>
        </w:tc>
      </w:tr>
      <w:tr w:rsidR="00A02DB2" w14:paraId="5DC78F95" w14:textId="77777777">
        <w:trPr>
          <w:trHeight w:val="300"/>
        </w:trPr>
        <w:tc>
          <w:tcPr>
            <w:tcW w:w="960" w:type="dxa"/>
            <w:tcBorders>
              <w:top w:val="nil"/>
              <w:left w:val="nil"/>
              <w:bottom w:val="nil"/>
              <w:right w:val="nil"/>
            </w:tcBorders>
            <w:shd w:val="clear" w:color="auto" w:fill="auto"/>
            <w:noWrap/>
            <w:vAlign w:val="bottom"/>
            <w:hideMark/>
          </w:tcPr>
          <w:p w14:paraId="5DC78F8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8F8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9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9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F9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9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94" w14:textId="77777777" w:rsidR="00AB2F54" w:rsidRPr="00103DAD" w:rsidRDefault="00AC477D" w:rsidP="00AB2F54">
            <w:pPr>
              <w:rPr>
                <w:rFonts w:ascii="Times New Roman" w:eastAsia="Times New Roman" w:hAnsi="Times New Roman" w:cs="Times New Roman"/>
                <w:sz w:val="20"/>
              </w:rPr>
            </w:pPr>
          </w:p>
        </w:tc>
      </w:tr>
      <w:tr w:rsidR="00A02DB2" w14:paraId="5DC78F9C" w14:textId="77777777">
        <w:trPr>
          <w:trHeight w:val="300"/>
        </w:trPr>
        <w:tc>
          <w:tcPr>
            <w:tcW w:w="1920" w:type="dxa"/>
            <w:gridSpan w:val="2"/>
            <w:tcBorders>
              <w:top w:val="nil"/>
              <w:left w:val="nil"/>
              <w:bottom w:val="nil"/>
              <w:right w:val="nil"/>
            </w:tcBorders>
            <w:shd w:val="clear" w:color="auto" w:fill="auto"/>
            <w:noWrap/>
            <w:vAlign w:val="bottom"/>
            <w:hideMark/>
          </w:tcPr>
          <w:p w14:paraId="5DC78F9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8F9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9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8F9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9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9B" w14:textId="77777777" w:rsidR="00AB2F54" w:rsidRPr="00103DAD" w:rsidRDefault="00AC477D" w:rsidP="00AB2F54">
            <w:pPr>
              <w:rPr>
                <w:rFonts w:ascii="Times New Roman" w:eastAsia="Times New Roman" w:hAnsi="Times New Roman" w:cs="Times New Roman"/>
                <w:sz w:val="20"/>
              </w:rPr>
            </w:pPr>
          </w:p>
        </w:tc>
      </w:tr>
      <w:tr w:rsidR="00A02DB2" w14:paraId="5DC78FA4" w14:textId="77777777">
        <w:trPr>
          <w:trHeight w:val="300"/>
        </w:trPr>
        <w:tc>
          <w:tcPr>
            <w:tcW w:w="960" w:type="dxa"/>
            <w:tcBorders>
              <w:top w:val="nil"/>
              <w:left w:val="nil"/>
              <w:bottom w:val="nil"/>
              <w:right w:val="nil"/>
            </w:tcBorders>
            <w:shd w:val="clear" w:color="auto" w:fill="auto"/>
            <w:noWrap/>
            <w:vAlign w:val="bottom"/>
            <w:hideMark/>
          </w:tcPr>
          <w:p w14:paraId="5DC78F9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9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9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A0"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8FA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A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A3" w14:textId="77777777" w:rsidR="00AB2F54" w:rsidRPr="00103DAD" w:rsidRDefault="00AC477D" w:rsidP="00AB2F54">
            <w:pPr>
              <w:rPr>
                <w:rFonts w:ascii="Times New Roman" w:eastAsia="Times New Roman" w:hAnsi="Times New Roman" w:cs="Times New Roman"/>
                <w:sz w:val="20"/>
              </w:rPr>
            </w:pPr>
          </w:p>
        </w:tc>
      </w:tr>
      <w:tr w:rsidR="00A02DB2" w14:paraId="5DC78FA8" w14:textId="77777777">
        <w:trPr>
          <w:trHeight w:val="300"/>
        </w:trPr>
        <w:tc>
          <w:tcPr>
            <w:tcW w:w="960" w:type="dxa"/>
            <w:tcBorders>
              <w:top w:val="nil"/>
              <w:left w:val="nil"/>
              <w:bottom w:val="nil"/>
              <w:right w:val="nil"/>
            </w:tcBorders>
            <w:shd w:val="clear" w:color="auto" w:fill="auto"/>
            <w:noWrap/>
            <w:vAlign w:val="bottom"/>
            <w:hideMark/>
          </w:tcPr>
          <w:p w14:paraId="5DC78FA5"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8FA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12 ως έχει   ΔΕΚΤΟ ΚΑΤΑ ΠΛΕΙΟΨΗΦΙΑ</w:t>
            </w:r>
          </w:p>
        </w:tc>
        <w:tc>
          <w:tcPr>
            <w:tcW w:w="480" w:type="dxa"/>
            <w:tcBorders>
              <w:top w:val="nil"/>
              <w:left w:val="nil"/>
              <w:bottom w:val="nil"/>
              <w:right w:val="nil"/>
            </w:tcBorders>
            <w:shd w:val="clear" w:color="auto" w:fill="auto"/>
            <w:noWrap/>
            <w:vAlign w:val="bottom"/>
            <w:hideMark/>
          </w:tcPr>
          <w:p w14:paraId="5DC78FA7" w14:textId="77777777" w:rsidR="00AB2F54" w:rsidRPr="00103DAD" w:rsidRDefault="00AC477D" w:rsidP="00AB2F54">
            <w:pPr>
              <w:rPr>
                <w:rFonts w:ascii="Calibri" w:eastAsia="Times New Roman" w:hAnsi="Calibri" w:cs="Times New Roman"/>
                <w:color w:val="000000"/>
                <w:sz w:val="22"/>
                <w:szCs w:val="22"/>
              </w:rPr>
            </w:pPr>
          </w:p>
        </w:tc>
      </w:tr>
      <w:tr w:rsidR="00A02DB2" w14:paraId="5DC78FB0" w14:textId="77777777">
        <w:trPr>
          <w:trHeight w:val="300"/>
        </w:trPr>
        <w:tc>
          <w:tcPr>
            <w:tcW w:w="960" w:type="dxa"/>
            <w:tcBorders>
              <w:top w:val="nil"/>
              <w:left w:val="nil"/>
              <w:bottom w:val="nil"/>
              <w:right w:val="nil"/>
            </w:tcBorders>
            <w:shd w:val="clear" w:color="auto" w:fill="auto"/>
            <w:noWrap/>
            <w:vAlign w:val="bottom"/>
            <w:hideMark/>
          </w:tcPr>
          <w:p w14:paraId="5DC78FA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8FAA"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A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A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FA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A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AF" w14:textId="77777777" w:rsidR="00AB2F54" w:rsidRPr="00103DAD" w:rsidRDefault="00AC477D" w:rsidP="00AB2F54">
            <w:pPr>
              <w:rPr>
                <w:rFonts w:ascii="Times New Roman" w:eastAsia="Times New Roman" w:hAnsi="Times New Roman" w:cs="Times New Roman"/>
                <w:sz w:val="20"/>
              </w:rPr>
            </w:pPr>
          </w:p>
        </w:tc>
      </w:tr>
      <w:tr w:rsidR="00A02DB2" w14:paraId="5DC78FB8" w14:textId="77777777">
        <w:trPr>
          <w:trHeight w:val="300"/>
        </w:trPr>
        <w:tc>
          <w:tcPr>
            <w:tcW w:w="960" w:type="dxa"/>
            <w:tcBorders>
              <w:top w:val="nil"/>
              <w:left w:val="nil"/>
              <w:bottom w:val="nil"/>
              <w:right w:val="nil"/>
            </w:tcBorders>
            <w:shd w:val="clear" w:color="auto" w:fill="auto"/>
            <w:noWrap/>
            <w:vAlign w:val="bottom"/>
            <w:hideMark/>
          </w:tcPr>
          <w:p w14:paraId="5DC78FB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8FB2"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B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B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FB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B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B7" w14:textId="77777777" w:rsidR="00AB2F54" w:rsidRPr="00103DAD" w:rsidRDefault="00AC477D" w:rsidP="00AB2F54">
            <w:pPr>
              <w:rPr>
                <w:rFonts w:ascii="Times New Roman" w:eastAsia="Times New Roman" w:hAnsi="Times New Roman" w:cs="Times New Roman"/>
                <w:sz w:val="20"/>
              </w:rPr>
            </w:pPr>
          </w:p>
        </w:tc>
      </w:tr>
      <w:tr w:rsidR="00A02DB2" w14:paraId="5DC78FC0" w14:textId="77777777">
        <w:trPr>
          <w:trHeight w:val="300"/>
        </w:trPr>
        <w:tc>
          <w:tcPr>
            <w:tcW w:w="960" w:type="dxa"/>
            <w:tcBorders>
              <w:top w:val="nil"/>
              <w:left w:val="nil"/>
              <w:bottom w:val="nil"/>
              <w:right w:val="nil"/>
            </w:tcBorders>
            <w:shd w:val="clear" w:color="auto" w:fill="auto"/>
            <w:noWrap/>
            <w:vAlign w:val="bottom"/>
            <w:hideMark/>
          </w:tcPr>
          <w:p w14:paraId="5DC78FB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8FBA"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B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B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FB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B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BF" w14:textId="77777777" w:rsidR="00AB2F54" w:rsidRPr="00103DAD" w:rsidRDefault="00AC477D" w:rsidP="00AB2F54">
            <w:pPr>
              <w:rPr>
                <w:rFonts w:ascii="Times New Roman" w:eastAsia="Times New Roman" w:hAnsi="Times New Roman" w:cs="Times New Roman"/>
                <w:sz w:val="20"/>
              </w:rPr>
            </w:pPr>
          </w:p>
        </w:tc>
      </w:tr>
      <w:tr w:rsidR="00A02DB2" w14:paraId="5DC78FC8" w14:textId="77777777">
        <w:trPr>
          <w:trHeight w:val="300"/>
        </w:trPr>
        <w:tc>
          <w:tcPr>
            <w:tcW w:w="960" w:type="dxa"/>
            <w:tcBorders>
              <w:top w:val="nil"/>
              <w:left w:val="nil"/>
              <w:bottom w:val="nil"/>
              <w:right w:val="nil"/>
            </w:tcBorders>
            <w:shd w:val="clear" w:color="auto" w:fill="auto"/>
            <w:noWrap/>
            <w:vAlign w:val="bottom"/>
            <w:hideMark/>
          </w:tcPr>
          <w:p w14:paraId="5DC78FC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8FC2"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C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C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FC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C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C7" w14:textId="77777777" w:rsidR="00AB2F54" w:rsidRPr="00103DAD" w:rsidRDefault="00AC477D" w:rsidP="00AB2F54">
            <w:pPr>
              <w:rPr>
                <w:rFonts w:ascii="Times New Roman" w:eastAsia="Times New Roman" w:hAnsi="Times New Roman" w:cs="Times New Roman"/>
                <w:sz w:val="20"/>
              </w:rPr>
            </w:pPr>
          </w:p>
        </w:tc>
      </w:tr>
      <w:tr w:rsidR="00A02DB2" w14:paraId="5DC78FD0" w14:textId="77777777">
        <w:trPr>
          <w:trHeight w:val="300"/>
        </w:trPr>
        <w:tc>
          <w:tcPr>
            <w:tcW w:w="960" w:type="dxa"/>
            <w:tcBorders>
              <w:top w:val="nil"/>
              <w:left w:val="nil"/>
              <w:bottom w:val="nil"/>
              <w:right w:val="nil"/>
            </w:tcBorders>
            <w:shd w:val="clear" w:color="auto" w:fill="auto"/>
            <w:noWrap/>
            <w:vAlign w:val="bottom"/>
            <w:hideMark/>
          </w:tcPr>
          <w:p w14:paraId="5DC78FC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8FCA"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C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C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8FC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C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CF" w14:textId="77777777" w:rsidR="00AB2F54" w:rsidRPr="00103DAD" w:rsidRDefault="00AC477D" w:rsidP="00AB2F54">
            <w:pPr>
              <w:rPr>
                <w:rFonts w:ascii="Times New Roman" w:eastAsia="Times New Roman" w:hAnsi="Times New Roman" w:cs="Times New Roman"/>
                <w:sz w:val="20"/>
              </w:rPr>
            </w:pPr>
          </w:p>
        </w:tc>
      </w:tr>
      <w:tr w:rsidR="00A02DB2" w14:paraId="5DC78FD8" w14:textId="77777777">
        <w:trPr>
          <w:trHeight w:val="300"/>
        </w:trPr>
        <w:tc>
          <w:tcPr>
            <w:tcW w:w="960" w:type="dxa"/>
            <w:tcBorders>
              <w:top w:val="nil"/>
              <w:left w:val="nil"/>
              <w:bottom w:val="nil"/>
              <w:right w:val="nil"/>
            </w:tcBorders>
            <w:shd w:val="clear" w:color="auto" w:fill="auto"/>
            <w:noWrap/>
            <w:vAlign w:val="bottom"/>
            <w:hideMark/>
          </w:tcPr>
          <w:p w14:paraId="5DC78FD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8FD2"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D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D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FD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D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D7" w14:textId="77777777" w:rsidR="00AB2F54" w:rsidRPr="00103DAD" w:rsidRDefault="00AC477D" w:rsidP="00AB2F54">
            <w:pPr>
              <w:rPr>
                <w:rFonts w:ascii="Times New Roman" w:eastAsia="Times New Roman" w:hAnsi="Times New Roman" w:cs="Times New Roman"/>
                <w:sz w:val="20"/>
              </w:rPr>
            </w:pPr>
          </w:p>
        </w:tc>
      </w:tr>
      <w:tr w:rsidR="00A02DB2" w14:paraId="5DC78FE0" w14:textId="77777777">
        <w:trPr>
          <w:trHeight w:val="300"/>
        </w:trPr>
        <w:tc>
          <w:tcPr>
            <w:tcW w:w="960" w:type="dxa"/>
            <w:tcBorders>
              <w:top w:val="nil"/>
              <w:left w:val="nil"/>
              <w:bottom w:val="nil"/>
              <w:right w:val="nil"/>
            </w:tcBorders>
            <w:shd w:val="clear" w:color="auto" w:fill="auto"/>
            <w:noWrap/>
            <w:vAlign w:val="bottom"/>
            <w:hideMark/>
          </w:tcPr>
          <w:p w14:paraId="5DC78FD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8FDA"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D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D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FD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D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DF" w14:textId="77777777" w:rsidR="00AB2F54" w:rsidRPr="00103DAD" w:rsidRDefault="00AC477D" w:rsidP="00AB2F54">
            <w:pPr>
              <w:rPr>
                <w:rFonts w:ascii="Times New Roman" w:eastAsia="Times New Roman" w:hAnsi="Times New Roman" w:cs="Times New Roman"/>
                <w:sz w:val="20"/>
              </w:rPr>
            </w:pPr>
          </w:p>
        </w:tc>
      </w:tr>
      <w:tr w:rsidR="00A02DB2" w14:paraId="5DC78FE7" w14:textId="77777777">
        <w:trPr>
          <w:trHeight w:val="300"/>
        </w:trPr>
        <w:tc>
          <w:tcPr>
            <w:tcW w:w="1920" w:type="dxa"/>
            <w:gridSpan w:val="2"/>
            <w:tcBorders>
              <w:top w:val="nil"/>
              <w:left w:val="nil"/>
              <w:bottom w:val="nil"/>
              <w:right w:val="nil"/>
            </w:tcBorders>
            <w:shd w:val="clear" w:color="auto" w:fill="auto"/>
            <w:noWrap/>
            <w:vAlign w:val="bottom"/>
            <w:hideMark/>
          </w:tcPr>
          <w:p w14:paraId="5DC78FE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8FE2"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E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8FE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E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E6" w14:textId="77777777" w:rsidR="00AB2F54" w:rsidRPr="00103DAD" w:rsidRDefault="00AC477D" w:rsidP="00AB2F54">
            <w:pPr>
              <w:rPr>
                <w:rFonts w:ascii="Times New Roman" w:eastAsia="Times New Roman" w:hAnsi="Times New Roman" w:cs="Times New Roman"/>
                <w:sz w:val="20"/>
              </w:rPr>
            </w:pPr>
          </w:p>
        </w:tc>
      </w:tr>
      <w:tr w:rsidR="00A02DB2" w14:paraId="5DC78FEF" w14:textId="77777777">
        <w:trPr>
          <w:trHeight w:val="300"/>
        </w:trPr>
        <w:tc>
          <w:tcPr>
            <w:tcW w:w="960" w:type="dxa"/>
            <w:tcBorders>
              <w:top w:val="nil"/>
              <w:left w:val="nil"/>
              <w:bottom w:val="nil"/>
              <w:right w:val="nil"/>
            </w:tcBorders>
            <w:shd w:val="clear" w:color="auto" w:fill="auto"/>
            <w:noWrap/>
            <w:vAlign w:val="bottom"/>
            <w:hideMark/>
          </w:tcPr>
          <w:p w14:paraId="5DC78FE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E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E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EB"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8FE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E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EE" w14:textId="77777777" w:rsidR="00AB2F54" w:rsidRPr="00103DAD" w:rsidRDefault="00AC477D" w:rsidP="00AB2F54">
            <w:pPr>
              <w:rPr>
                <w:rFonts w:ascii="Times New Roman" w:eastAsia="Times New Roman" w:hAnsi="Times New Roman" w:cs="Times New Roman"/>
                <w:sz w:val="20"/>
              </w:rPr>
            </w:pPr>
          </w:p>
        </w:tc>
      </w:tr>
      <w:tr w:rsidR="00A02DB2" w14:paraId="5DC78FF3" w14:textId="77777777">
        <w:trPr>
          <w:trHeight w:val="300"/>
        </w:trPr>
        <w:tc>
          <w:tcPr>
            <w:tcW w:w="960" w:type="dxa"/>
            <w:tcBorders>
              <w:top w:val="nil"/>
              <w:left w:val="nil"/>
              <w:bottom w:val="nil"/>
              <w:right w:val="nil"/>
            </w:tcBorders>
            <w:shd w:val="clear" w:color="auto" w:fill="auto"/>
            <w:noWrap/>
            <w:vAlign w:val="bottom"/>
            <w:hideMark/>
          </w:tcPr>
          <w:p w14:paraId="5DC78FF0"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8FF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13 ως έχει   ΔΕΚΤΟ ΚΑΤΑ ΠΛΕΙΟΨΗΦΙΑ</w:t>
            </w:r>
          </w:p>
        </w:tc>
        <w:tc>
          <w:tcPr>
            <w:tcW w:w="480" w:type="dxa"/>
            <w:tcBorders>
              <w:top w:val="nil"/>
              <w:left w:val="nil"/>
              <w:bottom w:val="nil"/>
              <w:right w:val="nil"/>
            </w:tcBorders>
            <w:shd w:val="clear" w:color="auto" w:fill="auto"/>
            <w:noWrap/>
            <w:vAlign w:val="bottom"/>
            <w:hideMark/>
          </w:tcPr>
          <w:p w14:paraId="5DC78FF2" w14:textId="77777777" w:rsidR="00AB2F54" w:rsidRPr="00103DAD" w:rsidRDefault="00AC477D" w:rsidP="00AB2F54">
            <w:pPr>
              <w:rPr>
                <w:rFonts w:ascii="Calibri" w:eastAsia="Times New Roman" w:hAnsi="Calibri" w:cs="Times New Roman"/>
                <w:color w:val="000000"/>
                <w:sz w:val="22"/>
                <w:szCs w:val="22"/>
              </w:rPr>
            </w:pPr>
          </w:p>
        </w:tc>
      </w:tr>
      <w:tr w:rsidR="00A02DB2" w14:paraId="5DC78FFB" w14:textId="77777777">
        <w:trPr>
          <w:trHeight w:val="300"/>
        </w:trPr>
        <w:tc>
          <w:tcPr>
            <w:tcW w:w="960" w:type="dxa"/>
            <w:tcBorders>
              <w:top w:val="nil"/>
              <w:left w:val="nil"/>
              <w:bottom w:val="nil"/>
              <w:right w:val="nil"/>
            </w:tcBorders>
            <w:shd w:val="clear" w:color="auto" w:fill="auto"/>
            <w:noWrap/>
            <w:vAlign w:val="bottom"/>
            <w:hideMark/>
          </w:tcPr>
          <w:p w14:paraId="5DC78FF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8FF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F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F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8FF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8FF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8FFA" w14:textId="77777777" w:rsidR="00AB2F54" w:rsidRPr="00103DAD" w:rsidRDefault="00AC477D" w:rsidP="00AB2F54">
            <w:pPr>
              <w:rPr>
                <w:rFonts w:ascii="Times New Roman" w:eastAsia="Times New Roman" w:hAnsi="Times New Roman" w:cs="Times New Roman"/>
                <w:sz w:val="20"/>
              </w:rPr>
            </w:pPr>
          </w:p>
        </w:tc>
      </w:tr>
      <w:tr w:rsidR="00A02DB2" w14:paraId="5DC79003" w14:textId="77777777">
        <w:trPr>
          <w:trHeight w:val="300"/>
        </w:trPr>
        <w:tc>
          <w:tcPr>
            <w:tcW w:w="960" w:type="dxa"/>
            <w:tcBorders>
              <w:top w:val="nil"/>
              <w:left w:val="nil"/>
              <w:bottom w:val="nil"/>
              <w:right w:val="nil"/>
            </w:tcBorders>
            <w:shd w:val="clear" w:color="auto" w:fill="auto"/>
            <w:noWrap/>
            <w:vAlign w:val="bottom"/>
            <w:hideMark/>
          </w:tcPr>
          <w:p w14:paraId="5DC78FF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8FF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8FF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8FF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00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0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02" w14:textId="77777777" w:rsidR="00AB2F54" w:rsidRPr="00103DAD" w:rsidRDefault="00AC477D" w:rsidP="00AB2F54">
            <w:pPr>
              <w:rPr>
                <w:rFonts w:ascii="Times New Roman" w:eastAsia="Times New Roman" w:hAnsi="Times New Roman" w:cs="Times New Roman"/>
                <w:sz w:val="20"/>
              </w:rPr>
            </w:pPr>
          </w:p>
        </w:tc>
      </w:tr>
      <w:tr w:rsidR="00A02DB2" w14:paraId="5DC7900B" w14:textId="77777777">
        <w:trPr>
          <w:trHeight w:val="300"/>
        </w:trPr>
        <w:tc>
          <w:tcPr>
            <w:tcW w:w="960" w:type="dxa"/>
            <w:tcBorders>
              <w:top w:val="nil"/>
              <w:left w:val="nil"/>
              <w:bottom w:val="nil"/>
              <w:right w:val="nil"/>
            </w:tcBorders>
            <w:shd w:val="clear" w:color="auto" w:fill="auto"/>
            <w:noWrap/>
            <w:vAlign w:val="bottom"/>
            <w:hideMark/>
          </w:tcPr>
          <w:p w14:paraId="5DC7900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00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0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0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00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0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0A" w14:textId="77777777" w:rsidR="00AB2F54" w:rsidRPr="00103DAD" w:rsidRDefault="00AC477D" w:rsidP="00AB2F54">
            <w:pPr>
              <w:rPr>
                <w:rFonts w:ascii="Times New Roman" w:eastAsia="Times New Roman" w:hAnsi="Times New Roman" w:cs="Times New Roman"/>
                <w:sz w:val="20"/>
              </w:rPr>
            </w:pPr>
          </w:p>
        </w:tc>
      </w:tr>
      <w:tr w:rsidR="00A02DB2" w14:paraId="5DC79013" w14:textId="77777777">
        <w:trPr>
          <w:trHeight w:val="300"/>
        </w:trPr>
        <w:tc>
          <w:tcPr>
            <w:tcW w:w="960" w:type="dxa"/>
            <w:tcBorders>
              <w:top w:val="nil"/>
              <w:left w:val="nil"/>
              <w:bottom w:val="nil"/>
              <w:right w:val="nil"/>
            </w:tcBorders>
            <w:shd w:val="clear" w:color="auto" w:fill="auto"/>
            <w:noWrap/>
            <w:vAlign w:val="bottom"/>
            <w:hideMark/>
          </w:tcPr>
          <w:p w14:paraId="5DC7900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00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0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0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01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1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12" w14:textId="77777777" w:rsidR="00AB2F54" w:rsidRPr="00103DAD" w:rsidRDefault="00AC477D" w:rsidP="00AB2F54">
            <w:pPr>
              <w:rPr>
                <w:rFonts w:ascii="Times New Roman" w:eastAsia="Times New Roman" w:hAnsi="Times New Roman" w:cs="Times New Roman"/>
                <w:sz w:val="20"/>
              </w:rPr>
            </w:pPr>
          </w:p>
        </w:tc>
      </w:tr>
      <w:tr w:rsidR="00A02DB2" w14:paraId="5DC7901B" w14:textId="77777777">
        <w:trPr>
          <w:trHeight w:val="300"/>
        </w:trPr>
        <w:tc>
          <w:tcPr>
            <w:tcW w:w="960" w:type="dxa"/>
            <w:tcBorders>
              <w:top w:val="nil"/>
              <w:left w:val="nil"/>
              <w:bottom w:val="nil"/>
              <w:right w:val="nil"/>
            </w:tcBorders>
            <w:shd w:val="clear" w:color="auto" w:fill="auto"/>
            <w:noWrap/>
            <w:vAlign w:val="bottom"/>
            <w:hideMark/>
          </w:tcPr>
          <w:p w14:paraId="5DC7901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01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1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1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01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1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1A" w14:textId="77777777" w:rsidR="00AB2F54" w:rsidRPr="00103DAD" w:rsidRDefault="00AC477D" w:rsidP="00AB2F54">
            <w:pPr>
              <w:rPr>
                <w:rFonts w:ascii="Times New Roman" w:eastAsia="Times New Roman" w:hAnsi="Times New Roman" w:cs="Times New Roman"/>
                <w:sz w:val="20"/>
              </w:rPr>
            </w:pPr>
          </w:p>
        </w:tc>
      </w:tr>
      <w:tr w:rsidR="00A02DB2" w14:paraId="5DC79023" w14:textId="77777777">
        <w:trPr>
          <w:trHeight w:val="300"/>
        </w:trPr>
        <w:tc>
          <w:tcPr>
            <w:tcW w:w="960" w:type="dxa"/>
            <w:tcBorders>
              <w:top w:val="nil"/>
              <w:left w:val="nil"/>
              <w:bottom w:val="nil"/>
              <w:right w:val="nil"/>
            </w:tcBorders>
            <w:shd w:val="clear" w:color="auto" w:fill="auto"/>
            <w:noWrap/>
            <w:vAlign w:val="bottom"/>
            <w:hideMark/>
          </w:tcPr>
          <w:p w14:paraId="5DC7901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01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1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1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02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2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22" w14:textId="77777777" w:rsidR="00AB2F54" w:rsidRPr="00103DAD" w:rsidRDefault="00AC477D" w:rsidP="00AB2F54">
            <w:pPr>
              <w:rPr>
                <w:rFonts w:ascii="Times New Roman" w:eastAsia="Times New Roman" w:hAnsi="Times New Roman" w:cs="Times New Roman"/>
                <w:sz w:val="20"/>
              </w:rPr>
            </w:pPr>
          </w:p>
        </w:tc>
      </w:tr>
      <w:tr w:rsidR="00A02DB2" w14:paraId="5DC7902B" w14:textId="77777777">
        <w:trPr>
          <w:trHeight w:val="300"/>
        </w:trPr>
        <w:tc>
          <w:tcPr>
            <w:tcW w:w="960" w:type="dxa"/>
            <w:tcBorders>
              <w:top w:val="nil"/>
              <w:left w:val="nil"/>
              <w:bottom w:val="nil"/>
              <w:right w:val="nil"/>
            </w:tcBorders>
            <w:shd w:val="clear" w:color="auto" w:fill="auto"/>
            <w:noWrap/>
            <w:vAlign w:val="bottom"/>
            <w:hideMark/>
          </w:tcPr>
          <w:p w14:paraId="5DC7902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02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2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2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02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2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2A" w14:textId="77777777" w:rsidR="00AB2F54" w:rsidRPr="00103DAD" w:rsidRDefault="00AC477D" w:rsidP="00AB2F54">
            <w:pPr>
              <w:rPr>
                <w:rFonts w:ascii="Times New Roman" w:eastAsia="Times New Roman" w:hAnsi="Times New Roman" w:cs="Times New Roman"/>
                <w:sz w:val="20"/>
              </w:rPr>
            </w:pPr>
          </w:p>
        </w:tc>
      </w:tr>
      <w:tr w:rsidR="00A02DB2" w14:paraId="5DC79032" w14:textId="77777777">
        <w:trPr>
          <w:trHeight w:val="300"/>
        </w:trPr>
        <w:tc>
          <w:tcPr>
            <w:tcW w:w="1920" w:type="dxa"/>
            <w:gridSpan w:val="2"/>
            <w:tcBorders>
              <w:top w:val="nil"/>
              <w:left w:val="nil"/>
              <w:bottom w:val="nil"/>
              <w:right w:val="nil"/>
            </w:tcBorders>
            <w:shd w:val="clear" w:color="auto" w:fill="auto"/>
            <w:noWrap/>
            <w:vAlign w:val="bottom"/>
            <w:hideMark/>
          </w:tcPr>
          <w:p w14:paraId="5DC7902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02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2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02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3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31" w14:textId="77777777" w:rsidR="00AB2F54" w:rsidRPr="00103DAD" w:rsidRDefault="00AC477D" w:rsidP="00AB2F54">
            <w:pPr>
              <w:rPr>
                <w:rFonts w:ascii="Times New Roman" w:eastAsia="Times New Roman" w:hAnsi="Times New Roman" w:cs="Times New Roman"/>
                <w:sz w:val="20"/>
              </w:rPr>
            </w:pPr>
          </w:p>
        </w:tc>
      </w:tr>
      <w:tr w:rsidR="00A02DB2" w14:paraId="5DC7903A" w14:textId="77777777">
        <w:trPr>
          <w:trHeight w:val="300"/>
        </w:trPr>
        <w:tc>
          <w:tcPr>
            <w:tcW w:w="960" w:type="dxa"/>
            <w:tcBorders>
              <w:top w:val="nil"/>
              <w:left w:val="nil"/>
              <w:bottom w:val="nil"/>
              <w:right w:val="nil"/>
            </w:tcBorders>
            <w:shd w:val="clear" w:color="auto" w:fill="auto"/>
            <w:noWrap/>
            <w:vAlign w:val="bottom"/>
            <w:hideMark/>
          </w:tcPr>
          <w:p w14:paraId="5DC7903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3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3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36"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03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3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39" w14:textId="77777777" w:rsidR="00AB2F54" w:rsidRPr="00103DAD" w:rsidRDefault="00AC477D" w:rsidP="00AB2F54">
            <w:pPr>
              <w:rPr>
                <w:rFonts w:ascii="Times New Roman" w:eastAsia="Times New Roman" w:hAnsi="Times New Roman" w:cs="Times New Roman"/>
                <w:sz w:val="20"/>
              </w:rPr>
            </w:pPr>
          </w:p>
        </w:tc>
      </w:tr>
      <w:tr w:rsidR="00A02DB2" w14:paraId="5DC7903E" w14:textId="77777777">
        <w:trPr>
          <w:trHeight w:val="300"/>
        </w:trPr>
        <w:tc>
          <w:tcPr>
            <w:tcW w:w="960" w:type="dxa"/>
            <w:tcBorders>
              <w:top w:val="nil"/>
              <w:left w:val="nil"/>
              <w:bottom w:val="nil"/>
              <w:right w:val="nil"/>
            </w:tcBorders>
            <w:shd w:val="clear" w:color="auto" w:fill="auto"/>
            <w:noWrap/>
            <w:vAlign w:val="bottom"/>
            <w:hideMark/>
          </w:tcPr>
          <w:p w14:paraId="5DC7903B"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03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14 ως έχει   ΔΕΚΤΟ ΚΑΤΑ ΠΛΕΙΟΨΗΦΙΑ</w:t>
            </w:r>
          </w:p>
        </w:tc>
        <w:tc>
          <w:tcPr>
            <w:tcW w:w="480" w:type="dxa"/>
            <w:tcBorders>
              <w:top w:val="nil"/>
              <w:left w:val="nil"/>
              <w:bottom w:val="nil"/>
              <w:right w:val="nil"/>
            </w:tcBorders>
            <w:shd w:val="clear" w:color="auto" w:fill="auto"/>
            <w:noWrap/>
            <w:vAlign w:val="bottom"/>
            <w:hideMark/>
          </w:tcPr>
          <w:p w14:paraId="5DC7903D" w14:textId="77777777" w:rsidR="00AB2F54" w:rsidRPr="00103DAD" w:rsidRDefault="00AC477D" w:rsidP="00AB2F54">
            <w:pPr>
              <w:rPr>
                <w:rFonts w:ascii="Calibri" w:eastAsia="Times New Roman" w:hAnsi="Calibri" w:cs="Times New Roman"/>
                <w:color w:val="000000"/>
                <w:sz w:val="22"/>
                <w:szCs w:val="22"/>
              </w:rPr>
            </w:pPr>
          </w:p>
        </w:tc>
      </w:tr>
      <w:tr w:rsidR="00A02DB2" w14:paraId="5DC79046" w14:textId="77777777">
        <w:trPr>
          <w:trHeight w:val="300"/>
        </w:trPr>
        <w:tc>
          <w:tcPr>
            <w:tcW w:w="960" w:type="dxa"/>
            <w:tcBorders>
              <w:top w:val="nil"/>
              <w:left w:val="nil"/>
              <w:bottom w:val="nil"/>
              <w:right w:val="nil"/>
            </w:tcBorders>
            <w:shd w:val="clear" w:color="auto" w:fill="auto"/>
            <w:noWrap/>
            <w:vAlign w:val="bottom"/>
            <w:hideMark/>
          </w:tcPr>
          <w:p w14:paraId="5DC7903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04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4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4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04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4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45" w14:textId="77777777" w:rsidR="00AB2F54" w:rsidRPr="00103DAD" w:rsidRDefault="00AC477D" w:rsidP="00AB2F54">
            <w:pPr>
              <w:rPr>
                <w:rFonts w:ascii="Times New Roman" w:eastAsia="Times New Roman" w:hAnsi="Times New Roman" w:cs="Times New Roman"/>
                <w:sz w:val="20"/>
              </w:rPr>
            </w:pPr>
          </w:p>
        </w:tc>
      </w:tr>
      <w:tr w:rsidR="00A02DB2" w14:paraId="5DC7904E" w14:textId="77777777">
        <w:trPr>
          <w:trHeight w:val="300"/>
        </w:trPr>
        <w:tc>
          <w:tcPr>
            <w:tcW w:w="960" w:type="dxa"/>
            <w:tcBorders>
              <w:top w:val="nil"/>
              <w:left w:val="nil"/>
              <w:bottom w:val="nil"/>
              <w:right w:val="nil"/>
            </w:tcBorders>
            <w:shd w:val="clear" w:color="auto" w:fill="auto"/>
            <w:noWrap/>
            <w:vAlign w:val="bottom"/>
            <w:hideMark/>
          </w:tcPr>
          <w:p w14:paraId="5DC7904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04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4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4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04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4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4D" w14:textId="77777777" w:rsidR="00AB2F54" w:rsidRPr="00103DAD" w:rsidRDefault="00AC477D" w:rsidP="00AB2F54">
            <w:pPr>
              <w:rPr>
                <w:rFonts w:ascii="Times New Roman" w:eastAsia="Times New Roman" w:hAnsi="Times New Roman" w:cs="Times New Roman"/>
                <w:sz w:val="20"/>
              </w:rPr>
            </w:pPr>
          </w:p>
        </w:tc>
      </w:tr>
      <w:tr w:rsidR="00A02DB2" w14:paraId="5DC79056" w14:textId="77777777">
        <w:trPr>
          <w:trHeight w:val="300"/>
        </w:trPr>
        <w:tc>
          <w:tcPr>
            <w:tcW w:w="960" w:type="dxa"/>
            <w:tcBorders>
              <w:top w:val="nil"/>
              <w:left w:val="nil"/>
              <w:bottom w:val="nil"/>
              <w:right w:val="nil"/>
            </w:tcBorders>
            <w:shd w:val="clear" w:color="auto" w:fill="auto"/>
            <w:noWrap/>
            <w:vAlign w:val="bottom"/>
            <w:hideMark/>
          </w:tcPr>
          <w:p w14:paraId="5DC7904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05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5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5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05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5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55" w14:textId="77777777" w:rsidR="00AB2F54" w:rsidRPr="00103DAD" w:rsidRDefault="00AC477D" w:rsidP="00AB2F54">
            <w:pPr>
              <w:rPr>
                <w:rFonts w:ascii="Times New Roman" w:eastAsia="Times New Roman" w:hAnsi="Times New Roman" w:cs="Times New Roman"/>
                <w:sz w:val="20"/>
              </w:rPr>
            </w:pPr>
          </w:p>
        </w:tc>
      </w:tr>
      <w:tr w:rsidR="00A02DB2" w14:paraId="5DC7905E" w14:textId="77777777">
        <w:trPr>
          <w:trHeight w:val="300"/>
        </w:trPr>
        <w:tc>
          <w:tcPr>
            <w:tcW w:w="960" w:type="dxa"/>
            <w:tcBorders>
              <w:top w:val="nil"/>
              <w:left w:val="nil"/>
              <w:bottom w:val="nil"/>
              <w:right w:val="nil"/>
            </w:tcBorders>
            <w:shd w:val="clear" w:color="auto" w:fill="auto"/>
            <w:noWrap/>
            <w:vAlign w:val="bottom"/>
            <w:hideMark/>
          </w:tcPr>
          <w:p w14:paraId="5DC7905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05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5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5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05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5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5D" w14:textId="77777777" w:rsidR="00AB2F54" w:rsidRPr="00103DAD" w:rsidRDefault="00AC477D" w:rsidP="00AB2F54">
            <w:pPr>
              <w:rPr>
                <w:rFonts w:ascii="Times New Roman" w:eastAsia="Times New Roman" w:hAnsi="Times New Roman" w:cs="Times New Roman"/>
                <w:sz w:val="20"/>
              </w:rPr>
            </w:pPr>
          </w:p>
        </w:tc>
      </w:tr>
      <w:tr w:rsidR="00A02DB2" w14:paraId="5DC79066" w14:textId="77777777">
        <w:trPr>
          <w:trHeight w:val="300"/>
        </w:trPr>
        <w:tc>
          <w:tcPr>
            <w:tcW w:w="960" w:type="dxa"/>
            <w:tcBorders>
              <w:top w:val="nil"/>
              <w:left w:val="nil"/>
              <w:bottom w:val="nil"/>
              <w:right w:val="nil"/>
            </w:tcBorders>
            <w:shd w:val="clear" w:color="auto" w:fill="auto"/>
            <w:noWrap/>
            <w:vAlign w:val="bottom"/>
            <w:hideMark/>
          </w:tcPr>
          <w:p w14:paraId="5DC7905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06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6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6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06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6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65" w14:textId="77777777" w:rsidR="00AB2F54" w:rsidRPr="00103DAD" w:rsidRDefault="00AC477D" w:rsidP="00AB2F54">
            <w:pPr>
              <w:rPr>
                <w:rFonts w:ascii="Times New Roman" w:eastAsia="Times New Roman" w:hAnsi="Times New Roman" w:cs="Times New Roman"/>
                <w:sz w:val="20"/>
              </w:rPr>
            </w:pPr>
          </w:p>
        </w:tc>
      </w:tr>
      <w:tr w:rsidR="00A02DB2" w14:paraId="5DC7906E" w14:textId="77777777">
        <w:trPr>
          <w:trHeight w:val="300"/>
        </w:trPr>
        <w:tc>
          <w:tcPr>
            <w:tcW w:w="960" w:type="dxa"/>
            <w:tcBorders>
              <w:top w:val="nil"/>
              <w:left w:val="nil"/>
              <w:bottom w:val="nil"/>
              <w:right w:val="nil"/>
            </w:tcBorders>
            <w:shd w:val="clear" w:color="auto" w:fill="auto"/>
            <w:noWrap/>
            <w:vAlign w:val="bottom"/>
            <w:hideMark/>
          </w:tcPr>
          <w:p w14:paraId="5DC7906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06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6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6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06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6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6D" w14:textId="77777777" w:rsidR="00AB2F54" w:rsidRPr="00103DAD" w:rsidRDefault="00AC477D" w:rsidP="00AB2F54">
            <w:pPr>
              <w:rPr>
                <w:rFonts w:ascii="Times New Roman" w:eastAsia="Times New Roman" w:hAnsi="Times New Roman" w:cs="Times New Roman"/>
                <w:sz w:val="20"/>
              </w:rPr>
            </w:pPr>
          </w:p>
        </w:tc>
      </w:tr>
      <w:tr w:rsidR="00A02DB2" w14:paraId="5DC79076" w14:textId="77777777">
        <w:trPr>
          <w:trHeight w:val="300"/>
        </w:trPr>
        <w:tc>
          <w:tcPr>
            <w:tcW w:w="960" w:type="dxa"/>
            <w:tcBorders>
              <w:top w:val="nil"/>
              <w:left w:val="nil"/>
              <w:bottom w:val="nil"/>
              <w:right w:val="nil"/>
            </w:tcBorders>
            <w:shd w:val="clear" w:color="auto" w:fill="auto"/>
            <w:noWrap/>
            <w:vAlign w:val="bottom"/>
            <w:hideMark/>
          </w:tcPr>
          <w:p w14:paraId="5DC7906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07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7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7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07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7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75" w14:textId="77777777" w:rsidR="00AB2F54" w:rsidRPr="00103DAD" w:rsidRDefault="00AC477D" w:rsidP="00AB2F54">
            <w:pPr>
              <w:rPr>
                <w:rFonts w:ascii="Times New Roman" w:eastAsia="Times New Roman" w:hAnsi="Times New Roman" w:cs="Times New Roman"/>
                <w:sz w:val="20"/>
              </w:rPr>
            </w:pPr>
          </w:p>
        </w:tc>
      </w:tr>
      <w:tr w:rsidR="00A02DB2" w14:paraId="5DC7907D" w14:textId="77777777">
        <w:trPr>
          <w:trHeight w:val="300"/>
        </w:trPr>
        <w:tc>
          <w:tcPr>
            <w:tcW w:w="1920" w:type="dxa"/>
            <w:gridSpan w:val="2"/>
            <w:tcBorders>
              <w:top w:val="nil"/>
              <w:left w:val="nil"/>
              <w:bottom w:val="nil"/>
              <w:right w:val="nil"/>
            </w:tcBorders>
            <w:shd w:val="clear" w:color="auto" w:fill="auto"/>
            <w:noWrap/>
            <w:vAlign w:val="bottom"/>
            <w:hideMark/>
          </w:tcPr>
          <w:p w14:paraId="5DC7907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07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7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07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7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7C" w14:textId="77777777" w:rsidR="00AB2F54" w:rsidRPr="00103DAD" w:rsidRDefault="00AC477D" w:rsidP="00AB2F54">
            <w:pPr>
              <w:rPr>
                <w:rFonts w:ascii="Times New Roman" w:eastAsia="Times New Roman" w:hAnsi="Times New Roman" w:cs="Times New Roman"/>
                <w:sz w:val="20"/>
              </w:rPr>
            </w:pPr>
          </w:p>
        </w:tc>
      </w:tr>
      <w:tr w:rsidR="00A02DB2" w14:paraId="5DC79085" w14:textId="77777777">
        <w:trPr>
          <w:trHeight w:val="300"/>
        </w:trPr>
        <w:tc>
          <w:tcPr>
            <w:tcW w:w="960" w:type="dxa"/>
            <w:tcBorders>
              <w:top w:val="nil"/>
              <w:left w:val="nil"/>
              <w:bottom w:val="nil"/>
              <w:right w:val="nil"/>
            </w:tcBorders>
            <w:shd w:val="clear" w:color="auto" w:fill="auto"/>
            <w:noWrap/>
            <w:vAlign w:val="bottom"/>
            <w:hideMark/>
          </w:tcPr>
          <w:p w14:paraId="5DC7907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7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8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81"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08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8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84" w14:textId="77777777" w:rsidR="00AB2F54" w:rsidRPr="00103DAD" w:rsidRDefault="00AC477D" w:rsidP="00AB2F54">
            <w:pPr>
              <w:rPr>
                <w:rFonts w:ascii="Times New Roman" w:eastAsia="Times New Roman" w:hAnsi="Times New Roman" w:cs="Times New Roman"/>
                <w:sz w:val="20"/>
              </w:rPr>
            </w:pPr>
          </w:p>
        </w:tc>
      </w:tr>
      <w:tr w:rsidR="00A02DB2" w14:paraId="5DC79089" w14:textId="77777777">
        <w:trPr>
          <w:trHeight w:val="300"/>
        </w:trPr>
        <w:tc>
          <w:tcPr>
            <w:tcW w:w="960" w:type="dxa"/>
            <w:tcBorders>
              <w:top w:val="nil"/>
              <w:left w:val="nil"/>
              <w:bottom w:val="nil"/>
              <w:right w:val="nil"/>
            </w:tcBorders>
            <w:shd w:val="clear" w:color="auto" w:fill="auto"/>
            <w:noWrap/>
            <w:vAlign w:val="bottom"/>
            <w:hideMark/>
          </w:tcPr>
          <w:p w14:paraId="5DC79086"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08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 xml:space="preserve">Άρθρο 15 ως έχει   ΔΕΚΤΟ ΚΑΤΑ </w:t>
            </w:r>
            <w:r w:rsidRPr="00103DAD">
              <w:rPr>
                <w:rFonts w:ascii="Calibri" w:eastAsia="Times New Roman" w:hAnsi="Calibri" w:cs="Times New Roman"/>
                <w:color w:val="000000"/>
                <w:sz w:val="22"/>
                <w:szCs w:val="22"/>
              </w:rPr>
              <w:t>ΠΛΕΙΟΨΗΦΙΑ</w:t>
            </w:r>
          </w:p>
        </w:tc>
        <w:tc>
          <w:tcPr>
            <w:tcW w:w="480" w:type="dxa"/>
            <w:tcBorders>
              <w:top w:val="nil"/>
              <w:left w:val="nil"/>
              <w:bottom w:val="nil"/>
              <w:right w:val="nil"/>
            </w:tcBorders>
            <w:shd w:val="clear" w:color="auto" w:fill="auto"/>
            <w:noWrap/>
            <w:vAlign w:val="bottom"/>
            <w:hideMark/>
          </w:tcPr>
          <w:p w14:paraId="5DC79088" w14:textId="77777777" w:rsidR="00AB2F54" w:rsidRPr="00103DAD" w:rsidRDefault="00AC477D" w:rsidP="00AB2F54">
            <w:pPr>
              <w:rPr>
                <w:rFonts w:ascii="Calibri" w:eastAsia="Times New Roman" w:hAnsi="Calibri" w:cs="Times New Roman"/>
                <w:color w:val="000000"/>
                <w:sz w:val="22"/>
                <w:szCs w:val="22"/>
              </w:rPr>
            </w:pPr>
          </w:p>
        </w:tc>
      </w:tr>
      <w:tr w:rsidR="00A02DB2" w14:paraId="5DC79091" w14:textId="77777777">
        <w:trPr>
          <w:trHeight w:val="300"/>
        </w:trPr>
        <w:tc>
          <w:tcPr>
            <w:tcW w:w="960" w:type="dxa"/>
            <w:tcBorders>
              <w:top w:val="nil"/>
              <w:left w:val="nil"/>
              <w:bottom w:val="nil"/>
              <w:right w:val="nil"/>
            </w:tcBorders>
            <w:shd w:val="clear" w:color="auto" w:fill="auto"/>
            <w:noWrap/>
            <w:vAlign w:val="bottom"/>
            <w:hideMark/>
          </w:tcPr>
          <w:p w14:paraId="5DC7908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08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8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8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08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8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90" w14:textId="77777777" w:rsidR="00AB2F54" w:rsidRPr="00103DAD" w:rsidRDefault="00AC477D" w:rsidP="00AB2F54">
            <w:pPr>
              <w:rPr>
                <w:rFonts w:ascii="Times New Roman" w:eastAsia="Times New Roman" w:hAnsi="Times New Roman" w:cs="Times New Roman"/>
                <w:sz w:val="20"/>
              </w:rPr>
            </w:pPr>
          </w:p>
        </w:tc>
      </w:tr>
      <w:tr w:rsidR="00A02DB2" w14:paraId="5DC79099" w14:textId="77777777">
        <w:trPr>
          <w:trHeight w:val="300"/>
        </w:trPr>
        <w:tc>
          <w:tcPr>
            <w:tcW w:w="960" w:type="dxa"/>
            <w:tcBorders>
              <w:top w:val="nil"/>
              <w:left w:val="nil"/>
              <w:bottom w:val="nil"/>
              <w:right w:val="nil"/>
            </w:tcBorders>
            <w:shd w:val="clear" w:color="auto" w:fill="auto"/>
            <w:noWrap/>
            <w:vAlign w:val="bottom"/>
            <w:hideMark/>
          </w:tcPr>
          <w:p w14:paraId="5DC7909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09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9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9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09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9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98" w14:textId="77777777" w:rsidR="00AB2F54" w:rsidRPr="00103DAD" w:rsidRDefault="00AC477D" w:rsidP="00AB2F54">
            <w:pPr>
              <w:rPr>
                <w:rFonts w:ascii="Times New Roman" w:eastAsia="Times New Roman" w:hAnsi="Times New Roman" w:cs="Times New Roman"/>
                <w:sz w:val="20"/>
              </w:rPr>
            </w:pPr>
          </w:p>
        </w:tc>
      </w:tr>
      <w:tr w:rsidR="00A02DB2" w14:paraId="5DC790A1" w14:textId="77777777">
        <w:trPr>
          <w:trHeight w:val="300"/>
        </w:trPr>
        <w:tc>
          <w:tcPr>
            <w:tcW w:w="960" w:type="dxa"/>
            <w:tcBorders>
              <w:top w:val="nil"/>
              <w:left w:val="nil"/>
              <w:bottom w:val="nil"/>
              <w:right w:val="nil"/>
            </w:tcBorders>
            <w:shd w:val="clear" w:color="auto" w:fill="auto"/>
            <w:noWrap/>
            <w:vAlign w:val="bottom"/>
            <w:hideMark/>
          </w:tcPr>
          <w:p w14:paraId="5DC7909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09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9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9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09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9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A0" w14:textId="77777777" w:rsidR="00AB2F54" w:rsidRPr="00103DAD" w:rsidRDefault="00AC477D" w:rsidP="00AB2F54">
            <w:pPr>
              <w:rPr>
                <w:rFonts w:ascii="Times New Roman" w:eastAsia="Times New Roman" w:hAnsi="Times New Roman" w:cs="Times New Roman"/>
                <w:sz w:val="20"/>
              </w:rPr>
            </w:pPr>
          </w:p>
        </w:tc>
      </w:tr>
      <w:tr w:rsidR="00A02DB2" w14:paraId="5DC790A9" w14:textId="77777777">
        <w:trPr>
          <w:trHeight w:val="300"/>
        </w:trPr>
        <w:tc>
          <w:tcPr>
            <w:tcW w:w="960" w:type="dxa"/>
            <w:tcBorders>
              <w:top w:val="nil"/>
              <w:left w:val="nil"/>
              <w:bottom w:val="nil"/>
              <w:right w:val="nil"/>
            </w:tcBorders>
            <w:shd w:val="clear" w:color="auto" w:fill="auto"/>
            <w:noWrap/>
            <w:vAlign w:val="bottom"/>
            <w:hideMark/>
          </w:tcPr>
          <w:p w14:paraId="5DC790A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0A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A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A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0A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A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A8" w14:textId="77777777" w:rsidR="00AB2F54" w:rsidRPr="00103DAD" w:rsidRDefault="00AC477D" w:rsidP="00AB2F54">
            <w:pPr>
              <w:rPr>
                <w:rFonts w:ascii="Times New Roman" w:eastAsia="Times New Roman" w:hAnsi="Times New Roman" w:cs="Times New Roman"/>
                <w:sz w:val="20"/>
              </w:rPr>
            </w:pPr>
          </w:p>
        </w:tc>
      </w:tr>
      <w:tr w:rsidR="00A02DB2" w14:paraId="5DC790B1" w14:textId="77777777">
        <w:trPr>
          <w:trHeight w:val="300"/>
        </w:trPr>
        <w:tc>
          <w:tcPr>
            <w:tcW w:w="960" w:type="dxa"/>
            <w:tcBorders>
              <w:top w:val="nil"/>
              <w:left w:val="nil"/>
              <w:bottom w:val="nil"/>
              <w:right w:val="nil"/>
            </w:tcBorders>
            <w:shd w:val="clear" w:color="auto" w:fill="auto"/>
            <w:noWrap/>
            <w:vAlign w:val="bottom"/>
            <w:hideMark/>
          </w:tcPr>
          <w:p w14:paraId="5DC790A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0A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A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A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0A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A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B0" w14:textId="77777777" w:rsidR="00AB2F54" w:rsidRPr="00103DAD" w:rsidRDefault="00AC477D" w:rsidP="00AB2F54">
            <w:pPr>
              <w:rPr>
                <w:rFonts w:ascii="Times New Roman" w:eastAsia="Times New Roman" w:hAnsi="Times New Roman" w:cs="Times New Roman"/>
                <w:sz w:val="20"/>
              </w:rPr>
            </w:pPr>
          </w:p>
        </w:tc>
      </w:tr>
      <w:tr w:rsidR="00A02DB2" w14:paraId="5DC790B9" w14:textId="77777777">
        <w:trPr>
          <w:trHeight w:val="300"/>
        </w:trPr>
        <w:tc>
          <w:tcPr>
            <w:tcW w:w="960" w:type="dxa"/>
            <w:tcBorders>
              <w:top w:val="nil"/>
              <w:left w:val="nil"/>
              <w:bottom w:val="nil"/>
              <w:right w:val="nil"/>
            </w:tcBorders>
            <w:shd w:val="clear" w:color="auto" w:fill="auto"/>
            <w:noWrap/>
            <w:vAlign w:val="bottom"/>
            <w:hideMark/>
          </w:tcPr>
          <w:p w14:paraId="5DC790B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0B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B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B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0B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B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B8" w14:textId="77777777" w:rsidR="00AB2F54" w:rsidRPr="00103DAD" w:rsidRDefault="00AC477D" w:rsidP="00AB2F54">
            <w:pPr>
              <w:rPr>
                <w:rFonts w:ascii="Times New Roman" w:eastAsia="Times New Roman" w:hAnsi="Times New Roman" w:cs="Times New Roman"/>
                <w:sz w:val="20"/>
              </w:rPr>
            </w:pPr>
          </w:p>
        </w:tc>
      </w:tr>
      <w:tr w:rsidR="00A02DB2" w14:paraId="5DC790C1" w14:textId="77777777">
        <w:trPr>
          <w:trHeight w:val="300"/>
        </w:trPr>
        <w:tc>
          <w:tcPr>
            <w:tcW w:w="960" w:type="dxa"/>
            <w:tcBorders>
              <w:top w:val="nil"/>
              <w:left w:val="nil"/>
              <w:bottom w:val="nil"/>
              <w:right w:val="nil"/>
            </w:tcBorders>
            <w:shd w:val="clear" w:color="auto" w:fill="auto"/>
            <w:noWrap/>
            <w:vAlign w:val="bottom"/>
            <w:hideMark/>
          </w:tcPr>
          <w:p w14:paraId="5DC790B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0B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B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B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0B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B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C0" w14:textId="77777777" w:rsidR="00AB2F54" w:rsidRPr="00103DAD" w:rsidRDefault="00AC477D" w:rsidP="00AB2F54">
            <w:pPr>
              <w:rPr>
                <w:rFonts w:ascii="Times New Roman" w:eastAsia="Times New Roman" w:hAnsi="Times New Roman" w:cs="Times New Roman"/>
                <w:sz w:val="20"/>
              </w:rPr>
            </w:pPr>
          </w:p>
        </w:tc>
      </w:tr>
      <w:tr w:rsidR="00A02DB2" w14:paraId="5DC790C8" w14:textId="77777777">
        <w:trPr>
          <w:trHeight w:val="300"/>
        </w:trPr>
        <w:tc>
          <w:tcPr>
            <w:tcW w:w="1920" w:type="dxa"/>
            <w:gridSpan w:val="2"/>
            <w:tcBorders>
              <w:top w:val="nil"/>
              <w:left w:val="nil"/>
              <w:bottom w:val="nil"/>
              <w:right w:val="nil"/>
            </w:tcBorders>
            <w:shd w:val="clear" w:color="auto" w:fill="auto"/>
            <w:noWrap/>
            <w:vAlign w:val="bottom"/>
            <w:hideMark/>
          </w:tcPr>
          <w:p w14:paraId="5DC790C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0C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C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0C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C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C7" w14:textId="77777777" w:rsidR="00AB2F54" w:rsidRPr="00103DAD" w:rsidRDefault="00AC477D" w:rsidP="00AB2F54">
            <w:pPr>
              <w:rPr>
                <w:rFonts w:ascii="Times New Roman" w:eastAsia="Times New Roman" w:hAnsi="Times New Roman" w:cs="Times New Roman"/>
                <w:sz w:val="20"/>
              </w:rPr>
            </w:pPr>
          </w:p>
        </w:tc>
      </w:tr>
      <w:tr w:rsidR="00A02DB2" w14:paraId="5DC790D0" w14:textId="77777777">
        <w:trPr>
          <w:trHeight w:val="300"/>
        </w:trPr>
        <w:tc>
          <w:tcPr>
            <w:tcW w:w="960" w:type="dxa"/>
            <w:tcBorders>
              <w:top w:val="nil"/>
              <w:left w:val="nil"/>
              <w:bottom w:val="nil"/>
              <w:right w:val="nil"/>
            </w:tcBorders>
            <w:shd w:val="clear" w:color="auto" w:fill="auto"/>
            <w:noWrap/>
            <w:vAlign w:val="bottom"/>
            <w:hideMark/>
          </w:tcPr>
          <w:p w14:paraId="5DC790C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C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C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CC"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0C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C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CF" w14:textId="77777777" w:rsidR="00AB2F54" w:rsidRPr="00103DAD" w:rsidRDefault="00AC477D" w:rsidP="00AB2F54">
            <w:pPr>
              <w:rPr>
                <w:rFonts w:ascii="Times New Roman" w:eastAsia="Times New Roman" w:hAnsi="Times New Roman" w:cs="Times New Roman"/>
                <w:sz w:val="20"/>
              </w:rPr>
            </w:pPr>
          </w:p>
        </w:tc>
      </w:tr>
      <w:tr w:rsidR="00A02DB2" w14:paraId="5DC790D4" w14:textId="77777777">
        <w:trPr>
          <w:trHeight w:val="300"/>
        </w:trPr>
        <w:tc>
          <w:tcPr>
            <w:tcW w:w="960" w:type="dxa"/>
            <w:tcBorders>
              <w:top w:val="nil"/>
              <w:left w:val="nil"/>
              <w:bottom w:val="nil"/>
              <w:right w:val="nil"/>
            </w:tcBorders>
            <w:shd w:val="clear" w:color="auto" w:fill="auto"/>
            <w:noWrap/>
            <w:vAlign w:val="bottom"/>
            <w:hideMark/>
          </w:tcPr>
          <w:p w14:paraId="5DC790D1"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0D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16 ως έχει   ΔΕΚΤΟ ΚΑΤΑ ΠΛΕΙΟΨΗΦΙΑ</w:t>
            </w:r>
          </w:p>
        </w:tc>
        <w:tc>
          <w:tcPr>
            <w:tcW w:w="480" w:type="dxa"/>
            <w:tcBorders>
              <w:top w:val="nil"/>
              <w:left w:val="nil"/>
              <w:bottom w:val="nil"/>
              <w:right w:val="nil"/>
            </w:tcBorders>
            <w:shd w:val="clear" w:color="auto" w:fill="auto"/>
            <w:noWrap/>
            <w:vAlign w:val="bottom"/>
            <w:hideMark/>
          </w:tcPr>
          <w:p w14:paraId="5DC790D3" w14:textId="77777777" w:rsidR="00AB2F54" w:rsidRPr="00103DAD" w:rsidRDefault="00AC477D" w:rsidP="00AB2F54">
            <w:pPr>
              <w:rPr>
                <w:rFonts w:ascii="Calibri" w:eastAsia="Times New Roman" w:hAnsi="Calibri" w:cs="Times New Roman"/>
                <w:color w:val="000000"/>
                <w:sz w:val="22"/>
                <w:szCs w:val="22"/>
              </w:rPr>
            </w:pPr>
          </w:p>
        </w:tc>
      </w:tr>
      <w:tr w:rsidR="00A02DB2" w14:paraId="5DC790DC" w14:textId="77777777">
        <w:trPr>
          <w:trHeight w:val="300"/>
        </w:trPr>
        <w:tc>
          <w:tcPr>
            <w:tcW w:w="960" w:type="dxa"/>
            <w:tcBorders>
              <w:top w:val="nil"/>
              <w:left w:val="nil"/>
              <w:bottom w:val="nil"/>
              <w:right w:val="nil"/>
            </w:tcBorders>
            <w:shd w:val="clear" w:color="auto" w:fill="auto"/>
            <w:noWrap/>
            <w:vAlign w:val="bottom"/>
            <w:hideMark/>
          </w:tcPr>
          <w:p w14:paraId="5DC790D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0D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D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D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0D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D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DB" w14:textId="77777777" w:rsidR="00AB2F54" w:rsidRPr="00103DAD" w:rsidRDefault="00AC477D" w:rsidP="00AB2F54">
            <w:pPr>
              <w:rPr>
                <w:rFonts w:ascii="Times New Roman" w:eastAsia="Times New Roman" w:hAnsi="Times New Roman" w:cs="Times New Roman"/>
                <w:sz w:val="20"/>
              </w:rPr>
            </w:pPr>
          </w:p>
        </w:tc>
      </w:tr>
      <w:tr w:rsidR="00A02DB2" w14:paraId="5DC790E4" w14:textId="77777777">
        <w:trPr>
          <w:trHeight w:val="300"/>
        </w:trPr>
        <w:tc>
          <w:tcPr>
            <w:tcW w:w="960" w:type="dxa"/>
            <w:tcBorders>
              <w:top w:val="nil"/>
              <w:left w:val="nil"/>
              <w:bottom w:val="nil"/>
              <w:right w:val="nil"/>
            </w:tcBorders>
            <w:shd w:val="clear" w:color="auto" w:fill="auto"/>
            <w:noWrap/>
            <w:vAlign w:val="bottom"/>
            <w:hideMark/>
          </w:tcPr>
          <w:p w14:paraId="5DC790D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0D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D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E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0E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E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E3" w14:textId="77777777" w:rsidR="00AB2F54" w:rsidRPr="00103DAD" w:rsidRDefault="00AC477D" w:rsidP="00AB2F54">
            <w:pPr>
              <w:rPr>
                <w:rFonts w:ascii="Times New Roman" w:eastAsia="Times New Roman" w:hAnsi="Times New Roman" w:cs="Times New Roman"/>
                <w:sz w:val="20"/>
              </w:rPr>
            </w:pPr>
          </w:p>
        </w:tc>
      </w:tr>
      <w:tr w:rsidR="00A02DB2" w14:paraId="5DC790EC" w14:textId="77777777">
        <w:trPr>
          <w:trHeight w:val="300"/>
        </w:trPr>
        <w:tc>
          <w:tcPr>
            <w:tcW w:w="960" w:type="dxa"/>
            <w:tcBorders>
              <w:top w:val="nil"/>
              <w:left w:val="nil"/>
              <w:bottom w:val="nil"/>
              <w:right w:val="nil"/>
            </w:tcBorders>
            <w:shd w:val="clear" w:color="auto" w:fill="auto"/>
            <w:noWrap/>
            <w:vAlign w:val="bottom"/>
            <w:hideMark/>
          </w:tcPr>
          <w:p w14:paraId="5DC790E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0E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E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E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0E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E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EB" w14:textId="77777777" w:rsidR="00AB2F54" w:rsidRPr="00103DAD" w:rsidRDefault="00AC477D" w:rsidP="00AB2F54">
            <w:pPr>
              <w:rPr>
                <w:rFonts w:ascii="Times New Roman" w:eastAsia="Times New Roman" w:hAnsi="Times New Roman" w:cs="Times New Roman"/>
                <w:sz w:val="20"/>
              </w:rPr>
            </w:pPr>
          </w:p>
        </w:tc>
      </w:tr>
      <w:tr w:rsidR="00A02DB2" w14:paraId="5DC790F4" w14:textId="77777777">
        <w:trPr>
          <w:trHeight w:val="300"/>
        </w:trPr>
        <w:tc>
          <w:tcPr>
            <w:tcW w:w="960" w:type="dxa"/>
            <w:tcBorders>
              <w:top w:val="nil"/>
              <w:left w:val="nil"/>
              <w:bottom w:val="nil"/>
              <w:right w:val="nil"/>
            </w:tcBorders>
            <w:shd w:val="clear" w:color="auto" w:fill="auto"/>
            <w:noWrap/>
            <w:vAlign w:val="bottom"/>
            <w:hideMark/>
          </w:tcPr>
          <w:p w14:paraId="5DC790E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0E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E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F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0F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F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F3" w14:textId="77777777" w:rsidR="00AB2F54" w:rsidRPr="00103DAD" w:rsidRDefault="00AC477D" w:rsidP="00AB2F54">
            <w:pPr>
              <w:rPr>
                <w:rFonts w:ascii="Times New Roman" w:eastAsia="Times New Roman" w:hAnsi="Times New Roman" w:cs="Times New Roman"/>
                <w:sz w:val="20"/>
              </w:rPr>
            </w:pPr>
          </w:p>
        </w:tc>
      </w:tr>
      <w:tr w:rsidR="00A02DB2" w14:paraId="5DC790FC" w14:textId="77777777">
        <w:trPr>
          <w:trHeight w:val="300"/>
        </w:trPr>
        <w:tc>
          <w:tcPr>
            <w:tcW w:w="960" w:type="dxa"/>
            <w:tcBorders>
              <w:top w:val="nil"/>
              <w:left w:val="nil"/>
              <w:bottom w:val="nil"/>
              <w:right w:val="nil"/>
            </w:tcBorders>
            <w:shd w:val="clear" w:color="auto" w:fill="auto"/>
            <w:noWrap/>
            <w:vAlign w:val="bottom"/>
            <w:hideMark/>
          </w:tcPr>
          <w:p w14:paraId="5DC790F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0F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F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0F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0F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0F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0FB" w14:textId="77777777" w:rsidR="00AB2F54" w:rsidRPr="00103DAD" w:rsidRDefault="00AC477D" w:rsidP="00AB2F54">
            <w:pPr>
              <w:rPr>
                <w:rFonts w:ascii="Times New Roman" w:eastAsia="Times New Roman" w:hAnsi="Times New Roman" w:cs="Times New Roman"/>
                <w:sz w:val="20"/>
              </w:rPr>
            </w:pPr>
          </w:p>
        </w:tc>
      </w:tr>
      <w:tr w:rsidR="00A02DB2" w14:paraId="5DC79104" w14:textId="77777777">
        <w:trPr>
          <w:trHeight w:val="300"/>
        </w:trPr>
        <w:tc>
          <w:tcPr>
            <w:tcW w:w="960" w:type="dxa"/>
            <w:tcBorders>
              <w:top w:val="nil"/>
              <w:left w:val="nil"/>
              <w:bottom w:val="nil"/>
              <w:right w:val="nil"/>
            </w:tcBorders>
            <w:shd w:val="clear" w:color="auto" w:fill="auto"/>
            <w:noWrap/>
            <w:vAlign w:val="bottom"/>
            <w:hideMark/>
          </w:tcPr>
          <w:p w14:paraId="5DC790F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0F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0F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0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10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0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03" w14:textId="77777777" w:rsidR="00AB2F54" w:rsidRPr="00103DAD" w:rsidRDefault="00AC477D" w:rsidP="00AB2F54">
            <w:pPr>
              <w:rPr>
                <w:rFonts w:ascii="Times New Roman" w:eastAsia="Times New Roman" w:hAnsi="Times New Roman" w:cs="Times New Roman"/>
                <w:sz w:val="20"/>
              </w:rPr>
            </w:pPr>
          </w:p>
        </w:tc>
      </w:tr>
      <w:tr w:rsidR="00A02DB2" w14:paraId="5DC7910C" w14:textId="77777777">
        <w:trPr>
          <w:trHeight w:val="300"/>
        </w:trPr>
        <w:tc>
          <w:tcPr>
            <w:tcW w:w="960" w:type="dxa"/>
            <w:tcBorders>
              <w:top w:val="nil"/>
              <w:left w:val="nil"/>
              <w:bottom w:val="nil"/>
              <w:right w:val="nil"/>
            </w:tcBorders>
            <w:shd w:val="clear" w:color="auto" w:fill="auto"/>
            <w:noWrap/>
            <w:vAlign w:val="bottom"/>
            <w:hideMark/>
          </w:tcPr>
          <w:p w14:paraId="5DC7910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10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0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0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10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0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0B" w14:textId="77777777" w:rsidR="00AB2F54" w:rsidRPr="00103DAD" w:rsidRDefault="00AC477D" w:rsidP="00AB2F54">
            <w:pPr>
              <w:rPr>
                <w:rFonts w:ascii="Times New Roman" w:eastAsia="Times New Roman" w:hAnsi="Times New Roman" w:cs="Times New Roman"/>
                <w:sz w:val="20"/>
              </w:rPr>
            </w:pPr>
          </w:p>
        </w:tc>
      </w:tr>
      <w:tr w:rsidR="00A02DB2" w14:paraId="5DC79113" w14:textId="77777777">
        <w:trPr>
          <w:trHeight w:val="300"/>
        </w:trPr>
        <w:tc>
          <w:tcPr>
            <w:tcW w:w="1920" w:type="dxa"/>
            <w:gridSpan w:val="2"/>
            <w:tcBorders>
              <w:top w:val="nil"/>
              <w:left w:val="nil"/>
              <w:bottom w:val="nil"/>
              <w:right w:val="nil"/>
            </w:tcBorders>
            <w:shd w:val="clear" w:color="auto" w:fill="auto"/>
            <w:noWrap/>
            <w:vAlign w:val="bottom"/>
            <w:hideMark/>
          </w:tcPr>
          <w:p w14:paraId="5DC7910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10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0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11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1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12" w14:textId="77777777" w:rsidR="00AB2F54" w:rsidRPr="00103DAD" w:rsidRDefault="00AC477D" w:rsidP="00AB2F54">
            <w:pPr>
              <w:rPr>
                <w:rFonts w:ascii="Times New Roman" w:eastAsia="Times New Roman" w:hAnsi="Times New Roman" w:cs="Times New Roman"/>
                <w:sz w:val="20"/>
              </w:rPr>
            </w:pPr>
          </w:p>
        </w:tc>
      </w:tr>
      <w:tr w:rsidR="00A02DB2" w14:paraId="5DC7911B" w14:textId="77777777">
        <w:trPr>
          <w:trHeight w:val="300"/>
        </w:trPr>
        <w:tc>
          <w:tcPr>
            <w:tcW w:w="960" w:type="dxa"/>
            <w:tcBorders>
              <w:top w:val="nil"/>
              <w:left w:val="nil"/>
              <w:bottom w:val="nil"/>
              <w:right w:val="nil"/>
            </w:tcBorders>
            <w:shd w:val="clear" w:color="auto" w:fill="auto"/>
            <w:noWrap/>
            <w:vAlign w:val="bottom"/>
            <w:hideMark/>
          </w:tcPr>
          <w:p w14:paraId="5DC7911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1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1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17"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11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1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1A" w14:textId="77777777" w:rsidR="00AB2F54" w:rsidRPr="00103DAD" w:rsidRDefault="00AC477D" w:rsidP="00AB2F54">
            <w:pPr>
              <w:rPr>
                <w:rFonts w:ascii="Times New Roman" w:eastAsia="Times New Roman" w:hAnsi="Times New Roman" w:cs="Times New Roman"/>
                <w:sz w:val="20"/>
              </w:rPr>
            </w:pPr>
          </w:p>
        </w:tc>
      </w:tr>
      <w:tr w:rsidR="00A02DB2" w14:paraId="5DC7911F" w14:textId="77777777">
        <w:trPr>
          <w:trHeight w:val="300"/>
        </w:trPr>
        <w:tc>
          <w:tcPr>
            <w:tcW w:w="960" w:type="dxa"/>
            <w:tcBorders>
              <w:top w:val="nil"/>
              <w:left w:val="nil"/>
              <w:bottom w:val="nil"/>
              <w:right w:val="nil"/>
            </w:tcBorders>
            <w:shd w:val="clear" w:color="auto" w:fill="auto"/>
            <w:noWrap/>
            <w:vAlign w:val="bottom"/>
            <w:hideMark/>
          </w:tcPr>
          <w:p w14:paraId="5DC7911C"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11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 xml:space="preserve"> Άρθρο 17 ως έχει   ΔΕΚΤΟ ΚΑΤΑ ΠΛΕΙΟΨΗΦΙΑ</w:t>
            </w:r>
          </w:p>
        </w:tc>
        <w:tc>
          <w:tcPr>
            <w:tcW w:w="480" w:type="dxa"/>
            <w:tcBorders>
              <w:top w:val="nil"/>
              <w:left w:val="nil"/>
              <w:bottom w:val="nil"/>
              <w:right w:val="nil"/>
            </w:tcBorders>
            <w:shd w:val="clear" w:color="auto" w:fill="auto"/>
            <w:noWrap/>
            <w:vAlign w:val="bottom"/>
            <w:hideMark/>
          </w:tcPr>
          <w:p w14:paraId="5DC7911E" w14:textId="77777777" w:rsidR="00AB2F54" w:rsidRPr="00103DAD" w:rsidRDefault="00AC477D" w:rsidP="00AB2F54">
            <w:pPr>
              <w:rPr>
                <w:rFonts w:ascii="Calibri" w:eastAsia="Times New Roman" w:hAnsi="Calibri" w:cs="Times New Roman"/>
                <w:color w:val="000000"/>
                <w:sz w:val="22"/>
                <w:szCs w:val="22"/>
              </w:rPr>
            </w:pPr>
          </w:p>
        </w:tc>
      </w:tr>
      <w:tr w:rsidR="00A02DB2" w14:paraId="5DC79127" w14:textId="77777777">
        <w:trPr>
          <w:trHeight w:val="300"/>
        </w:trPr>
        <w:tc>
          <w:tcPr>
            <w:tcW w:w="960" w:type="dxa"/>
            <w:tcBorders>
              <w:top w:val="nil"/>
              <w:left w:val="nil"/>
              <w:bottom w:val="nil"/>
              <w:right w:val="nil"/>
            </w:tcBorders>
            <w:shd w:val="clear" w:color="auto" w:fill="auto"/>
            <w:noWrap/>
            <w:vAlign w:val="bottom"/>
            <w:hideMark/>
          </w:tcPr>
          <w:p w14:paraId="5DC7912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12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2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2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12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2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26" w14:textId="77777777" w:rsidR="00AB2F54" w:rsidRPr="00103DAD" w:rsidRDefault="00AC477D" w:rsidP="00AB2F54">
            <w:pPr>
              <w:rPr>
                <w:rFonts w:ascii="Times New Roman" w:eastAsia="Times New Roman" w:hAnsi="Times New Roman" w:cs="Times New Roman"/>
                <w:sz w:val="20"/>
              </w:rPr>
            </w:pPr>
          </w:p>
        </w:tc>
      </w:tr>
      <w:tr w:rsidR="00A02DB2" w14:paraId="5DC7912F" w14:textId="77777777">
        <w:trPr>
          <w:trHeight w:val="300"/>
        </w:trPr>
        <w:tc>
          <w:tcPr>
            <w:tcW w:w="960" w:type="dxa"/>
            <w:tcBorders>
              <w:top w:val="nil"/>
              <w:left w:val="nil"/>
              <w:bottom w:val="nil"/>
              <w:right w:val="nil"/>
            </w:tcBorders>
            <w:shd w:val="clear" w:color="auto" w:fill="auto"/>
            <w:noWrap/>
            <w:vAlign w:val="bottom"/>
            <w:hideMark/>
          </w:tcPr>
          <w:p w14:paraId="5DC7912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12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2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2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12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2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2E" w14:textId="77777777" w:rsidR="00AB2F54" w:rsidRPr="00103DAD" w:rsidRDefault="00AC477D" w:rsidP="00AB2F54">
            <w:pPr>
              <w:rPr>
                <w:rFonts w:ascii="Times New Roman" w:eastAsia="Times New Roman" w:hAnsi="Times New Roman" w:cs="Times New Roman"/>
                <w:sz w:val="20"/>
              </w:rPr>
            </w:pPr>
          </w:p>
        </w:tc>
      </w:tr>
      <w:tr w:rsidR="00A02DB2" w14:paraId="5DC79137" w14:textId="77777777">
        <w:trPr>
          <w:trHeight w:val="300"/>
        </w:trPr>
        <w:tc>
          <w:tcPr>
            <w:tcW w:w="960" w:type="dxa"/>
            <w:tcBorders>
              <w:top w:val="nil"/>
              <w:left w:val="nil"/>
              <w:bottom w:val="nil"/>
              <w:right w:val="nil"/>
            </w:tcBorders>
            <w:shd w:val="clear" w:color="auto" w:fill="auto"/>
            <w:noWrap/>
            <w:vAlign w:val="bottom"/>
            <w:hideMark/>
          </w:tcPr>
          <w:p w14:paraId="5DC7913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13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3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3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13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3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36" w14:textId="77777777" w:rsidR="00AB2F54" w:rsidRPr="00103DAD" w:rsidRDefault="00AC477D" w:rsidP="00AB2F54">
            <w:pPr>
              <w:rPr>
                <w:rFonts w:ascii="Times New Roman" w:eastAsia="Times New Roman" w:hAnsi="Times New Roman" w:cs="Times New Roman"/>
                <w:sz w:val="20"/>
              </w:rPr>
            </w:pPr>
          </w:p>
        </w:tc>
      </w:tr>
      <w:tr w:rsidR="00A02DB2" w14:paraId="5DC7913F" w14:textId="77777777">
        <w:trPr>
          <w:trHeight w:val="300"/>
        </w:trPr>
        <w:tc>
          <w:tcPr>
            <w:tcW w:w="960" w:type="dxa"/>
            <w:tcBorders>
              <w:top w:val="nil"/>
              <w:left w:val="nil"/>
              <w:bottom w:val="nil"/>
              <w:right w:val="nil"/>
            </w:tcBorders>
            <w:shd w:val="clear" w:color="auto" w:fill="auto"/>
            <w:noWrap/>
            <w:vAlign w:val="bottom"/>
            <w:hideMark/>
          </w:tcPr>
          <w:p w14:paraId="5DC7913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13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3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3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13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3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3E" w14:textId="77777777" w:rsidR="00AB2F54" w:rsidRPr="00103DAD" w:rsidRDefault="00AC477D" w:rsidP="00AB2F54">
            <w:pPr>
              <w:rPr>
                <w:rFonts w:ascii="Times New Roman" w:eastAsia="Times New Roman" w:hAnsi="Times New Roman" w:cs="Times New Roman"/>
                <w:sz w:val="20"/>
              </w:rPr>
            </w:pPr>
          </w:p>
        </w:tc>
      </w:tr>
      <w:tr w:rsidR="00A02DB2" w14:paraId="5DC79147" w14:textId="77777777">
        <w:trPr>
          <w:trHeight w:val="300"/>
        </w:trPr>
        <w:tc>
          <w:tcPr>
            <w:tcW w:w="960" w:type="dxa"/>
            <w:tcBorders>
              <w:top w:val="nil"/>
              <w:left w:val="nil"/>
              <w:bottom w:val="nil"/>
              <w:right w:val="nil"/>
            </w:tcBorders>
            <w:shd w:val="clear" w:color="auto" w:fill="auto"/>
            <w:noWrap/>
            <w:vAlign w:val="bottom"/>
            <w:hideMark/>
          </w:tcPr>
          <w:p w14:paraId="5DC7914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14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4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4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14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4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46" w14:textId="77777777" w:rsidR="00AB2F54" w:rsidRPr="00103DAD" w:rsidRDefault="00AC477D" w:rsidP="00AB2F54">
            <w:pPr>
              <w:rPr>
                <w:rFonts w:ascii="Times New Roman" w:eastAsia="Times New Roman" w:hAnsi="Times New Roman" w:cs="Times New Roman"/>
                <w:sz w:val="20"/>
              </w:rPr>
            </w:pPr>
          </w:p>
        </w:tc>
      </w:tr>
      <w:tr w:rsidR="00A02DB2" w14:paraId="5DC7914F" w14:textId="77777777">
        <w:trPr>
          <w:trHeight w:val="300"/>
        </w:trPr>
        <w:tc>
          <w:tcPr>
            <w:tcW w:w="960" w:type="dxa"/>
            <w:tcBorders>
              <w:top w:val="nil"/>
              <w:left w:val="nil"/>
              <w:bottom w:val="nil"/>
              <w:right w:val="nil"/>
            </w:tcBorders>
            <w:shd w:val="clear" w:color="auto" w:fill="auto"/>
            <w:noWrap/>
            <w:vAlign w:val="bottom"/>
            <w:hideMark/>
          </w:tcPr>
          <w:p w14:paraId="5DC7914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14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4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4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14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4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4E" w14:textId="77777777" w:rsidR="00AB2F54" w:rsidRPr="00103DAD" w:rsidRDefault="00AC477D" w:rsidP="00AB2F54">
            <w:pPr>
              <w:rPr>
                <w:rFonts w:ascii="Times New Roman" w:eastAsia="Times New Roman" w:hAnsi="Times New Roman" w:cs="Times New Roman"/>
                <w:sz w:val="20"/>
              </w:rPr>
            </w:pPr>
          </w:p>
        </w:tc>
      </w:tr>
      <w:tr w:rsidR="00A02DB2" w14:paraId="5DC79157" w14:textId="77777777">
        <w:trPr>
          <w:trHeight w:val="300"/>
        </w:trPr>
        <w:tc>
          <w:tcPr>
            <w:tcW w:w="960" w:type="dxa"/>
            <w:tcBorders>
              <w:top w:val="nil"/>
              <w:left w:val="nil"/>
              <w:bottom w:val="nil"/>
              <w:right w:val="nil"/>
            </w:tcBorders>
            <w:shd w:val="clear" w:color="auto" w:fill="auto"/>
            <w:noWrap/>
            <w:vAlign w:val="bottom"/>
            <w:hideMark/>
          </w:tcPr>
          <w:p w14:paraId="5DC7915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15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5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5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15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5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56" w14:textId="77777777" w:rsidR="00AB2F54" w:rsidRPr="00103DAD" w:rsidRDefault="00AC477D" w:rsidP="00AB2F54">
            <w:pPr>
              <w:rPr>
                <w:rFonts w:ascii="Times New Roman" w:eastAsia="Times New Roman" w:hAnsi="Times New Roman" w:cs="Times New Roman"/>
                <w:sz w:val="20"/>
              </w:rPr>
            </w:pPr>
          </w:p>
        </w:tc>
      </w:tr>
      <w:tr w:rsidR="00A02DB2" w14:paraId="5DC7915E" w14:textId="77777777">
        <w:trPr>
          <w:trHeight w:val="300"/>
        </w:trPr>
        <w:tc>
          <w:tcPr>
            <w:tcW w:w="1920" w:type="dxa"/>
            <w:gridSpan w:val="2"/>
            <w:tcBorders>
              <w:top w:val="nil"/>
              <w:left w:val="nil"/>
              <w:bottom w:val="nil"/>
              <w:right w:val="nil"/>
            </w:tcBorders>
            <w:shd w:val="clear" w:color="auto" w:fill="auto"/>
            <w:noWrap/>
            <w:vAlign w:val="bottom"/>
            <w:hideMark/>
          </w:tcPr>
          <w:p w14:paraId="5DC7915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15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5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15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5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5D" w14:textId="77777777" w:rsidR="00AB2F54" w:rsidRPr="00103DAD" w:rsidRDefault="00AC477D" w:rsidP="00AB2F54">
            <w:pPr>
              <w:rPr>
                <w:rFonts w:ascii="Times New Roman" w:eastAsia="Times New Roman" w:hAnsi="Times New Roman" w:cs="Times New Roman"/>
                <w:sz w:val="20"/>
              </w:rPr>
            </w:pPr>
          </w:p>
        </w:tc>
      </w:tr>
      <w:tr w:rsidR="00A02DB2" w14:paraId="5DC79166" w14:textId="77777777">
        <w:trPr>
          <w:trHeight w:val="300"/>
        </w:trPr>
        <w:tc>
          <w:tcPr>
            <w:tcW w:w="960" w:type="dxa"/>
            <w:tcBorders>
              <w:top w:val="nil"/>
              <w:left w:val="nil"/>
              <w:bottom w:val="nil"/>
              <w:right w:val="nil"/>
            </w:tcBorders>
            <w:shd w:val="clear" w:color="auto" w:fill="auto"/>
            <w:noWrap/>
            <w:vAlign w:val="bottom"/>
            <w:hideMark/>
          </w:tcPr>
          <w:p w14:paraId="5DC7915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6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6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62"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16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6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65" w14:textId="77777777" w:rsidR="00AB2F54" w:rsidRPr="00103DAD" w:rsidRDefault="00AC477D" w:rsidP="00AB2F54">
            <w:pPr>
              <w:rPr>
                <w:rFonts w:ascii="Times New Roman" w:eastAsia="Times New Roman" w:hAnsi="Times New Roman" w:cs="Times New Roman"/>
                <w:sz w:val="20"/>
              </w:rPr>
            </w:pPr>
          </w:p>
        </w:tc>
      </w:tr>
      <w:tr w:rsidR="00A02DB2" w14:paraId="5DC7916A" w14:textId="77777777">
        <w:trPr>
          <w:trHeight w:val="300"/>
        </w:trPr>
        <w:tc>
          <w:tcPr>
            <w:tcW w:w="960" w:type="dxa"/>
            <w:tcBorders>
              <w:top w:val="nil"/>
              <w:left w:val="nil"/>
              <w:bottom w:val="nil"/>
              <w:right w:val="nil"/>
            </w:tcBorders>
            <w:shd w:val="clear" w:color="auto" w:fill="auto"/>
            <w:noWrap/>
            <w:vAlign w:val="bottom"/>
            <w:hideMark/>
          </w:tcPr>
          <w:p w14:paraId="5DC79167"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16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18  ως έχει   ΔΕΚΤΟ ΚΑΤΑ ΠΛΕΙΟΨΗΦΙΑ</w:t>
            </w:r>
          </w:p>
        </w:tc>
        <w:tc>
          <w:tcPr>
            <w:tcW w:w="480" w:type="dxa"/>
            <w:tcBorders>
              <w:top w:val="nil"/>
              <w:left w:val="nil"/>
              <w:bottom w:val="nil"/>
              <w:right w:val="nil"/>
            </w:tcBorders>
            <w:shd w:val="clear" w:color="auto" w:fill="auto"/>
            <w:noWrap/>
            <w:vAlign w:val="bottom"/>
            <w:hideMark/>
          </w:tcPr>
          <w:p w14:paraId="5DC79169" w14:textId="77777777" w:rsidR="00AB2F54" w:rsidRPr="00103DAD" w:rsidRDefault="00AC477D" w:rsidP="00AB2F54">
            <w:pPr>
              <w:rPr>
                <w:rFonts w:ascii="Calibri" w:eastAsia="Times New Roman" w:hAnsi="Calibri" w:cs="Times New Roman"/>
                <w:color w:val="000000"/>
                <w:sz w:val="22"/>
                <w:szCs w:val="22"/>
              </w:rPr>
            </w:pPr>
          </w:p>
        </w:tc>
      </w:tr>
      <w:tr w:rsidR="00A02DB2" w14:paraId="5DC79172" w14:textId="77777777">
        <w:trPr>
          <w:trHeight w:val="300"/>
        </w:trPr>
        <w:tc>
          <w:tcPr>
            <w:tcW w:w="960" w:type="dxa"/>
            <w:tcBorders>
              <w:top w:val="nil"/>
              <w:left w:val="nil"/>
              <w:bottom w:val="nil"/>
              <w:right w:val="nil"/>
            </w:tcBorders>
            <w:shd w:val="clear" w:color="auto" w:fill="auto"/>
            <w:noWrap/>
            <w:vAlign w:val="bottom"/>
            <w:hideMark/>
          </w:tcPr>
          <w:p w14:paraId="5DC7916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16C"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6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6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16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7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71" w14:textId="77777777" w:rsidR="00AB2F54" w:rsidRPr="00103DAD" w:rsidRDefault="00AC477D" w:rsidP="00AB2F54">
            <w:pPr>
              <w:rPr>
                <w:rFonts w:ascii="Times New Roman" w:eastAsia="Times New Roman" w:hAnsi="Times New Roman" w:cs="Times New Roman"/>
                <w:sz w:val="20"/>
              </w:rPr>
            </w:pPr>
          </w:p>
        </w:tc>
      </w:tr>
      <w:tr w:rsidR="00A02DB2" w14:paraId="5DC7917A" w14:textId="77777777">
        <w:trPr>
          <w:trHeight w:val="300"/>
        </w:trPr>
        <w:tc>
          <w:tcPr>
            <w:tcW w:w="960" w:type="dxa"/>
            <w:tcBorders>
              <w:top w:val="nil"/>
              <w:left w:val="nil"/>
              <w:bottom w:val="nil"/>
              <w:right w:val="nil"/>
            </w:tcBorders>
            <w:shd w:val="clear" w:color="auto" w:fill="auto"/>
            <w:noWrap/>
            <w:vAlign w:val="bottom"/>
            <w:hideMark/>
          </w:tcPr>
          <w:p w14:paraId="5DC7917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174"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7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7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17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7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79" w14:textId="77777777" w:rsidR="00AB2F54" w:rsidRPr="00103DAD" w:rsidRDefault="00AC477D" w:rsidP="00AB2F54">
            <w:pPr>
              <w:rPr>
                <w:rFonts w:ascii="Times New Roman" w:eastAsia="Times New Roman" w:hAnsi="Times New Roman" w:cs="Times New Roman"/>
                <w:sz w:val="20"/>
              </w:rPr>
            </w:pPr>
          </w:p>
        </w:tc>
      </w:tr>
      <w:tr w:rsidR="00A02DB2" w14:paraId="5DC79182" w14:textId="77777777">
        <w:trPr>
          <w:trHeight w:val="300"/>
        </w:trPr>
        <w:tc>
          <w:tcPr>
            <w:tcW w:w="960" w:type="dxa"/>
            <w:tcBorders>
              <w:top w:val="nil"/>
              <w:left w:val="nil"/>
              <w:bottom w:val="nil"/>
              <w:right w:val="nil"/>
            </w:tcBorders>
            <w:shd w:val="clear" w:color="auto" w:fill="auto"/>
            <w:noWrap/>
            <w:vAlign w:val="bottom"/>
            <w:hideMark/>
          </w:tcPr>
          <w:p w14:paraId="5DC7917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17C"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7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7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17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8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81" w14:textId="77777777" w:rsidR="00AB2F54" w:rsidRPr="00103DAD" w:rsidRDefault="00AC477D" w:rsidP="00AB2F54">
            <w:pPr>
              <w:rPr>
                <w:rFonts w:ascii="Times New Roman" w:eastAsia="Times New Roman" w:hAnsi="Times New Roman" w:cs="Times New Roman"/>
                <w:sz w:val="20"/>
              </w:rPr>
            </w:pPr>
          </w:p>
        </w:tc>
      </w:tr>
      <w:tr w:rsidR="00A02DB2" w14:paraId="5DC7918A" w14:textId="77777777">
        <w:trPr>
          <w:trHeight w:val="300"/>
        </w:trPr>
        <w:tc>
          <w:tcPr>
            <w:tcW w:w="960" w:type="dxa"/>
            <w:tcBorders>
              <w:top w:val="nil"/>
              <w:left w:val="nil"/>
              <w:bottom w:val="nil"/>
              <w:right w:val="nil"/>
            </w:tcBorders>
            <w:shd w:val="clear" w:color="auto" w:fill="auto"/>
            <w:noWrap/>
            <w:vAlign w:val="bottom"/>
            <w:hideMark/>
          </w:tcPr>
          <w:p w14:paraId="5DC7918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184"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8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8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18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8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89" w14:textId="77777777" w:rsidR="00AB2F54" w:rsidRPr="00103DAD" w:rsidRDefault="00AC477D" w:rsidP="00AB2F54">
            <w:pPr>
              <w:rPr>
                <w:rFonts w:ascii="Times New Roman" w:eastAsia="Times New Roman" w:hAnsi="Times New Roman" w:cs="Times New Roman"/>
                <w:sz w:val="20"/>
              </w:rPr>
            </w:pPr>
          </w:p>
        </w:tc>
      </w:tr>
      <w:tr w:rsidR="00A02DB2" w14:paraId="5DC79192" w14:textId="77777777">
        <w:trPr>
          <w:trHeight w:val="300"/>
        </w:trPr>
        <w:tc>
          <w:tcPr>
            <w:tcW w:w="960" w:type="dxa"/>
            <w:tcBorders>
              <w:top w:val="nil"/>
              <w:left w:val="nil"/>
              <w:bottom w:val="nil"/>
              <w:right w:val="nil"/>
            </w:tcBorders>
            <w:shd w:val="clear" w:color="auto" w:fill="auto"/>
            <w:noWrap/>
            <w:vAlign w:val="bottom"/>
            <w:hideMark/>
          </w:tcPr>
          <w:p w14:paraId="5DC7918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18C"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8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8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18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9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91" w14:textId="77777777" w:rsidR="00AB2F54" w:rsidRPr="00103DAD" w:rsidRDefault="00AC477D" w:rsidP="00AB2F54">
            <w:pPr>
              <w:rPr>
                <w:rFonts w:ascii="Times New Roman" w:eastAsia="Times New Roman" w:hAnsi="Times New Roman" w:cs="Times New Roman"/>
                <w:sz w:val="20"/>
              </w:rPr>
            </w:pPr>
          </w:p>
        </w:tc>
      </w:tr>
      <w:tr w:rsidR="00A02DB2" w14:paraId="5DC7919A" w14:textId="77777777">
        <w:trPr>
          <w:trHeight w:val="300"/>
        </w:trPr>
        <w:tc>
          <w:tcPr>
            <w:tcW w:w="960" w:type="dxa"/>
            <w:tcBorders>
              <w:top w:val="nil"/>
              <w:left w:val="nil"/>
              <w:bottom w:val="nil"/>
              <w:right w:val="nil"/>
            </w:tcBorders>
            <w:shd w:val="clear" w:color="auto" w:fill="auto"/>
            <w:noWrap/>
            <w:vAlign w:val="bottom"/>
            <w:hideMark/>
          </w:tcPr>
          <w:p w14:paraId="5DC7919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194"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9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9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19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9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99" w14:textId="77777777" w:rsidR="00AB2F54" w:rsidRPr="00103DAD" w:rsidRDefault="00AC477D" w:rsidP="00AB2F54">
            <w:pPr>
              <w:rPr>
                <w:rFonts w:ascii="Times New Roman" w:eastAsia="Times New Roman" w:hAnsi="Times New Roman" w:cs="Times New Roman"/>
                <w:sz w:val="20"/>
              </w:rPr>
            </w:pPr>
          </w:p>
        </w:tc>
      </w:tr>
      <w:tr w:rsidR="00A02DB2" w14:paraId="5DC791A2" w14:textId="77777777">
        <w:trPr>
          <w:trHeight w:val="300"/>
        </w:trPr>
        <w:tc>
          <w:tcPr>
            <w:tcW w:w="960" w:type="dxa"/>
            <w:tcBorders>
              <w:top w:val="nil"/>
              <w:left w:val="nil"/>
              <w:bottom w:val="nil"/>
              <w:right w:val="nil"/>
            </w:tcBorders>
            <w:shd w:val="clear" w:color="auto" w:fill="auto"/>
            <w:noWrap/>
            <w:vAlign w:val="bottom"/>
            <w:hideMark/>
          </w:tcPr>
          <w:p w14:paraId="5DC7919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19C"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9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9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19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A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A1" w14:textId="77777777" w:rsidR="00AB2F54" w:rsidRPr="00103DAD" w:rsidRDefault="00AC477D" w:rsidP="00AB2F54">
            <w:pPr>
              <w:rPr>
                <w:rFonts w:ascii="Times New Roman" w:eastAsia="Times New Roman" w:hAnsi="Times New Roman" w:cs="Times New Roman"/>
                <w:sz w:val="20"/>
              </w:rPr>
            </w:pPr>
          </w:p>
        </w:tc>
      </w:tr>
      <w:tr w:rsidR="00A02DB2" w14:paraId="5DC791A9" w14:textId="77777777">
        <w:trPr>
          <w:trHeight w:val="300"/>
        </w:trPr>
        <w:tc>
          <w:tcPr>
            <w:tcW w:w="1920" w:type="dxa"/>
            <w:gridSpan w:val="2"/>
            <w:tcBorders>
              <w:top w:val="nil"/>
              <w:left w:val="nil"/>
              <w:bottom w:val="nil"/>
              <w:right w:val="nil"/>
            </w:tcBorders>
            <w:shd w:val="clear" w:color="auto" w:fill="auto"/>
            <w:noWrap/>
            <w:vAlign w:val="bottom"/>
            <w:hideMark/>
          </w:tcPr>
          <w:p w14:paraId="5DC791A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1A4"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A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1A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A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A8" w14:textId="77777777" w:rsidR="00AB2F54" w:rsidRPr="00103DAD" w:rsidRDefault="00AC477D" w:rsidP="00AB2F54">
            <w:pPr>
              <w:rPr>
                <w:rFonts w:ascii="Times New Roman" w:eastAsia="Times New Roman" w:hAnsi="Times New Roman" w:cs="Times New Roman"/>
                <w:sz w:val="20"/>
              </w:rPr>
            </w:pPr>
          </w:p>
        </w:tc>
      </w:tr>
      <w:tr w:rsidR="00A02DB2" w14:paraId="5DC791B1" w14:textId="77777777">
        <w:trPr>
          <w:trHeight w:val="300"/>
        </w:trPr>
        <w:tc>
          <w:tcPr>
            <w:tcW w:w="960" w:type="dxa"/>
            <w:tcBorders>
              <w:top w:val="nil"/>
              <w:left w:val="nil"/>
              <w:bottom w:val="nil"/>
              <w:right w:val="nil"/>
            </w:tcBorders>
            <w:shd w:val="clear" w:color="auto" w:fill="auto"/>
            <w:noWrap/>
            <w:vAlign w:val="bottom"/>
            <w:hideMark/>
          </w:tcPr>
          <w:p w14:paraId="5DC791A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A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A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AD"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1A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A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B0" w14:textId="77777777" w:rsidR="00AB2F54" w:rsidRPr="00103DAD" w:rsidRDefault="00AC477D" w:rsidP="00AB2F54">
            <w:pPr>
              <w:rPr>
                <w:rFonts w:ascii="Times New Roman" w:eastAsia="Times New Roman" w:hAnsi="Times New Roman" w:cs="Times New Roman"/>
                <w:sz w:val="20"/>
              </w:rPr>
            </w:pPr>
          </w:p>
        </w:tc>
      </w:tr>
      <w:tr w:rsidR="00A02DB2" w14:paraId="5DC791B5" w14:textId="77777777">
        <w:trPr>
          <w:trHeight w:val="300"/>
        </w:trPr>
        <w:tc>
          <w:tcPr>
            <w:tcW w:w="960" w:type="dxa"/>
            <w:tcBorders>
              <w:top w:val="nil"/>
              <w:left w:val="nil"/>
              <w:bottom w:val="nil"/>
              <w:right w:val="nil"/>
            </w:tcBorders>
            <w:shd w:val="clear" w:color="auto" w:fill="auto"/>
            <w:noWrap/>
            <w:vAlign w:val="bottom"/>
            <w:hideMark/>
          </w:tcPr>
          <w:p w14:paraId="5DC791B2"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1B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 xml:space="preserve">Άρθρο 19 ως έχει   ΔΕΚΤΟ ΚΑΤΑ </w:t>
            </w:r>
            <w:r w:rsidRPr="00103DAD">
              <w:rPr>
                <w:rFonts w:ascii="Calibri" w:eastAsia="Times New Roman" w:hAnsi="Calibri" w:cs="Times New Roman"/>
                <w:color w:val="000000"/>
                <w:sz w:val="22"/>
                <w:szCs w:val="22"/>
              </w:rPr>
              <w:t>ΠΛΕΙΟΨΗΦΙΑ</w:t>
            </w:r>
          </w:p>
        </w:tc>
        <w:tc>
          <w:tcPr>
            <w:tcW w:w="480" w:type="dxa"/>
            <w:tcBorders>
              <w:top w:val="nil"/>
              <w:left w:val="nil"/>
              <w:bottom w:val="nil"/>
              <w:right w:val="nil"/>
            </w:tcBorders>
            <w:shd w:val="clear" w:color="auto" w:fill="auto"/>
            <w:noWrap/>
            <w:vAlign w:val="bottom"/>
            <w:hideMark/>
          </w:tcPr>
          <w:p w14:paraId="5DC791B4" w14:textId="77777777" w:rsidR="00AB2F54" w:rsidRPr="00103DAD" w:rsidRDefault="00AC477D" w:rsidP="00AB2F54">
            <w:pPr>
              <w:rPr>
                <w:rFonts w:ascii="Calibri" w:eastAsia="Times New Roman" w:hAnsi="Calibri" w:cs="Times New Roman"/>
                <w:color w:val="000000"/>
                <w:sz w:val="22"/>
                <w:szCs w:val="22"/>
              </w:rPr>
            </w:pPr>
          </w:p>
        </w:tc>
      </w:tr>
      <w:tr w:rsidR="00A02DB2" w14:paraId="5DC791BD" w14:textId="77777777">
        <w:trPr>
          <w:trHeight w:val="300"/>
        </w:trPr>
        <w:tc>
          <w:tcPr>
            <w:tcW w:w="960" w:type="dxa"/>
            <w:tcBorders>
              <w:top w:val="nil"/>
              <w:left w:val="nil"/>
              <w:bottom w:val="nil"/>
              <w:right w:val="nil"/>
            </w:tcBorders>
            <w:shd w:val="clear" w:color="auto" w:fill="auto"/>
            <w:noWrap/>
            <w:vAlign w:val="bottom"/>
            <w:hideMark/>
          </w:tcPr>
          <w:p w14:paraId="5DC791B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1B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B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B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1B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B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BC" w14:textId="77777777" w:rsidR="00AB2F54" w:rsidRPr="00103DAD" w:rsidRDefault="00AC477D" w:rsidP="00AB2F54">
            <w:pPr>
              <w:rPr>
                <w:rFonts w:ascii="Times New Roman" w:eastAsia="Times New Roman" w:hAnsi="Times New Roman" w:cs="Times New Roman"/>
                <w:sz w:val="20"/>
              </w:rPr>
            </w:pPr>
          </w:p>
        </w:tc>
      </w:tr>
      <w:tr w:rsidR="00A02DB2" w14:paraId="5DC791C5" w14:textId="77777777">
        <w:trPr>
          <w:trHeight w:val="300"/>
        </w:trPr>
        <w:tc>
          <w:tcPr>
            <w:tcW w:w="960" w:type="dxa"/>
            <w:tcBorders>
              <w:top w:val="nil"/>
              <w:left w:val="nil"/>
              <w:bottom w:val="nil"/>
              <w:right w:val="nil"/>
            </w:tcBorders>
            <w:shd w:val="clear" w:color="auto" w:fill="auto"/>
            <w:noWrap/>
            <w:vAlign w:val="bottom"/>
            <w:hideMark/>
          </w:tcPr>
          <w:p w14:paraId="5DC791B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1B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C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C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1C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C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C4" w14:textId="77777777" w:rsidR="00AB2F54" w:rsidRPr="00103DAD" w:rsidRDefault="00AC477D" w:rsidP="00AB2F54">
            <w:pPr>
              <w:rPr>
                <w:rFonts w:ascii="Times New Roman" w:eastAsia="Times New Roman" w:hAnsi="Times New Roman" w:cs="Times New Roman"/>
                <w:sz w:val="20"/>
              </w:rPr>
            </w:pPr>
          </w:p>
        </w:tc>
      </w:tr>
      <w:tr w:rsidR="00A02DB2" w14:paraId="5DC791CD" w14:textId="77777777">
        <w:trPr>
          <w:trHeight w:val="300"/>
        </w:trPr>
        <w:tc>
          <w:tcPr>
            <w:tcW w:w="960" w:type="dxa"/>
            <w:tcBorders>
              <w:top w:val="nil"/>
              <w:left w:val="nil"/>
              <w:bottom w:val="nil"/>
              <w:right w:val="nil"/>
            </w:tcBorders>
            <w:shd w:val="clear" w:color="auto" w:fill="auto"/>
            <w:noWrap/>
            <w:vAlign w:val="bottom"/>
            <w:hideMark/>
          </w:tcPr>
          <w:p w14:paraId="5DC791C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1C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C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C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1C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C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CC" w14:textId="77777777" w:rsidR="00AB2F54" w:rsidRPr="00103DAD" w:rsidRDefault="00AC477D" w:rsidP="00AB2F54">
            <w:pPr>
              <w:rPr>
                <w:rFonts w:ascii="Times New Roman" w:eastAsia="Times New Roman" w:hAnsi="Times New Roman" w:cs="Times New Roman"/>
                <w:sz w:val="20"/>
              </w:rPr>
            </w:pPr>
          </w:p>
        </w:tc>
      </w:tr>
      <w:tr w:rsidR="00A02DB2" w14:paraId="5DC791D5" w14:textId="77777777">
        <w:trPr>
          <w:trHeight w:val="300"/>
        </w:trPr>
        <w:tc>
          <w:tcPr>
            <w:tcW w:w="960" w:type="dxa"/>
            <w:tcBorders>
              <w:top w:val="nil"/>
              <w:left w:val="nil"/>
              <w:bottom w:val="nil"/>
              <w:right w:val="nil"/>
            </w:tcBorders>
            <w:shd w:val="clear" w:color="auto" w:fill="auto"/>
            <w:noWrap/>
            <w:vAlign w:val="bottom"/>
            <w:hideMark/>
          </w:tcPr>
          <w:p w14:paraId="5DC791C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1C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D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D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1D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D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D4" w14:textId="77777777" w:rsidR="00AB2F54" w:rsidRPr="00103DAD" w:rsidRDefault="00AC477D" w:rsidP="00AB2F54">
            <w:pPr>
              <w:rPr>
                <w:rFonts w:ascii="Times New Roman" w:eastAsia="Times New Roman" w:hAnsi="Times New Roman" w:cs="Times New Roman"/>
                <w:sz w:val="20"/>
              </w:rPr>
            </w:pPr>
          </w:p>
        </w:tc>
      </w:tr>
      <w:tr w:rsidR="00A02DB2" w14:paraId="5DC791DD" w14:textId="77777777">
        <w:trPr>
          <w:trHeight w:val="300"/>
        </w:trPr>
        <w:tc>
          <w:tcPr>
            <w:tcW w:w="960" w:type="dxa"/>
            <w:tcBorders>
              <w:top w:val="nil"/>
              <w:left w:val="nil"/>
              <w:bottom w:val="nil"/>
              <w:right w:val="nil"/>
            </w:tcBorders>
            <w:shd w:val="clear" w:color="auto" w:fill="auto"/>
            <w:noWrap/>
            <w:vAlign w:val="bottom"/>
            <w:hideMark/>
          </w:tcPr>
          <w:p w14:paraId="5DC791D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1D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D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D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1D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D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DC" w14:textId="77777777" w:rsidR="00AB2F54" w:rsidRPr="00103DAD" w:rsidRDefault="00AC477D" w:rsidP="00AB2F54">
            <w:pPr>
              <w:rPr>
                <w:rFonts w:ascii="Times New Roman" w:eastAsia="Times New Roman" w:hAnsi="Times New Roman" w:cs="Times New Roman"/>
                <w:sz w:val="20"/>
              </w:rPr>
            </w:pPr>
          </w:p>
        </w:tc>
      </w:tr>
      <w:tr w:rsidR="00A02DB2" w14:paraId="5DC791E5" w14:textId="77777777">
        <w:trPr>
          <w:trHeight w:val="300"/>
        </w:trPr>
        <w:tc>
          <w:tcPr>
            <w:tcW w:w="960" w:type="dxa"/>
            <w:tcBorders>
              <w:top w:val="nil"/>
              <w:left w:val="nil"/>
              <w:bottom w:val="nil"/>
              <w:right w:val="nil"/>
            </w:tcBorders>
            <w:shd w:val="clear" w:color="auto" w:fill="auto"/>
            <w:noWrap/>
            <w:vAlign w:val="bottom"/>
            <w:hideMark/>
          </w:tcPr>
          <w:p w14:paraId="5DC791D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1D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E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E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1E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E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E4" w14:textId="77777777" w:rsidR="00AB2F54" w:rsidRPr="00103DAD" w:rsidRDefault="00AC477D" w:rsidP="00AB2F54">
            <w:pPr>
              <w:rPr>
                <w:rFonts w:ascii="Times New Roman" w:eastAsia="Times New Roman" w:hAnsi="Times New Roman" w:cs="Times New Roman"/>
                <w:sz w:val="20"/>
              </w:rPr>
            </w:pPr>
          </w:p>
        </w:tc>
      </w:tr>
      <w:tr w:rsidR="00A02DB2" w14:paraId="5DC791ED" w14:textId="77777777">
        <w:trPr>
          <w:trHeight w:val="300"/>
        </w:trPr>
        <w:tc>
          <w:tcPr>
            <w:tcW w:w="960" w:type="dxa"/>
            <w:tcBorders>
              <w:top w:val="nil"/>
              <w:left w:val="nil"/>
              <w:bottom w:val="nil"/>
              <w:right w:val="nil"/>
            </w:tcBorders>
            <w:shd w:val="clear" w:color="auto" w:fill="auto"/>
            <w:noWrap/>
            <w:vAlign w:val="bottom"/>
            <w:hideMark/>
          </w:tcPr>
          <w:p w14:paraId="5DC791E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1E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E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E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1E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E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EC" w14:textId="77777777" w:rsidR="00AB2F54" w:rsidRPr="00103DAD" w:rsidRDefault="00AC477D" w:rsidP="00AB2F54">
            <w:pPr>
              <w:rPr>
                <w:rFonts w:ascii="Times New Roman" w:eastAsia="Times New Roman" w:hAnsi="Times New Roman" w:cs="Times New Roman"/>
                <w:sz w:val="20"/>
              </w:rPr>
            </w:pPr>
          </w:p>
        </w:tc>
      </w:tr>
      <w:tr w:rsidR="00A02DB2" w14:paraId="5DC791F4" w14:textId="77777777">
        <w:trPr>
          <w:trHeight w:val="300"/>
        </w:trPr>
        <w:tc>
          <w:tcPr>
            <w:tcW w:w="1920" w:type="dxa"/>
            <w:gridSpan w:val="2"/>
            <w:tcBorders>
              <w:top w:val="nil"/>
              <w:left w:val="nil"/>
              <w:bottom w:val="nil"/>
              <w:right w:val="nil"/>
            </w:tcBorders>
            <w:shd w:val="clear" w:color="auto" w:fill="auto"/>
            <w:noWrap/>
            <w:vAlign w:val="bottom"/>
            <w:hideMark/>
          </w:tcPr>
          <w:p w14:paraId="5DC791E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1E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1F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1F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1F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F3" w14:textId="77777777" w:rsidR="00AB2F54" w:rsidRPr="00103DAD" w:rsidRDefault="00AC477D" w:rsidP="00AB2F54">
            <w:pPr>
              <w:rPr>
                <w:rFonts w:ascii="Times New Roman" w:eastAsia="Times New Roman" w:hAnsi="Times New Roman" w:cs="Times New Roman"/>
                <w:sz w:val="20"/>
              </w:rPr>
            </w:pPr>
          </w:p>
        </w:tc>
      </w:tr>
      <w:tr w:rsidR="00A02DB2" w14:paraId="5DC791FC" w14:textId="77777777">
        <w:trPr>
          <w:trHeight w:val="300"/>
        </w:trPr>
        <w:tc>
          <w:tcPr>
            <w:tcW w:w="960" w:type="dxa"/>
            <w:tcBorders>
              <w:top w:val="nil"/>
              <w:left w:val="nil"/>
              <w:bottom w:val="nil"/>
              <w:right w:val="nil"/>
            </w:tcBorders>
            <w:shd w:val="clear" w:color="auto" w:fill="auto"/>
            <w:noWrap/>
            <w:vAlign w:val="bottom"/>
            <w:hideMark/>
          </w:tcPr>
          <w:p w14:paraId="5DC791F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F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F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1F8"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1F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F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1FB" w14:textId="77777777" w:rsidR="00AB2F54" w:rsidRPr="00103DAD" w:rsidRDefault="00AC477D" w:rsidP="00AB2F54">
            <w:pPr>
              <w:rPr>
                <w:rFonts w:ascii="Times New Roman" w:eastAsia="Times New Roman" w:hAnsi="Times New Roman" w:cs="Times New Roman"/>
                <w:sz w:val="20"/>
              </w:rPr>
            </w:pPr>
          </w:p>
        </w:tc>
      </w:tr>
      <w:tr w:rsidR="00A02DB2" w14:paraId="5DC79200" w14:textId="77777777">
        <w:trPr>
          <w:trHeight w:val="300"/>
        </w:trPr>
        <w:tc>
          <w:tcPr>
            <w:tcW w:w="960" w:type="dxa"/>
            <w:tcBorders>
              <w:top w:val="nil"/>
              <w:left w:val="nil"/>
              <w:bottom w:val="nil"/>
              <w:right w:val="nil"/>
            </w:tcBorders>
            <w:shd w:val="clear" w:color="auto" w:fill="auto"/>
            <w:noWrap/>
            <w:vAlign w:val="bottom"/>
            <w:hideMark/>
          </w:tcPr>
          <w:p w14:paraId="5DC791FD"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1F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20 ως έχει   ΔΕΚΤΟ ΚΑΤΑ ΠΛΕΙΟΨΗΦΙΑ</w:t>
            </w:r>
          </w:p>
        </w:tc>
        <w:tc>
          <w:tcPr>
            <w:tcW w:w="480" w:type="dxa"/>
            <w:tcBorders>
              <w:top w:val="nil"/>
              <w:left w:val="nil"/>
              <w:bottom w:val="nil"/>
              <w:right w:val="nil"/>
            </w:tcBorders>
            <w:shd w:val="clear" w:color="auto" w:fill="auto"/>
            <w:noWrap/>
            <w:vAlign w:val="bottom"/>
            <w:hideMark/>
          </w:tcPr>
          <w:p w14:paraId="5DC791FF" w14:textId="77777777" w:rsidR="00AB2F54" w:rsidRPr="00103DAD" w:rsidRDefault="00AC477D" w:rsidP="00AB2F54">
            <w:pPr>
              <w:rPr>
                <w:rFonts w:ascii="Calibri" w:eastAsia="Times New Roman" w:hAnsi="Calibri" w:cs="Times New Roman"/>
                <w:color w:val="000000"/>
                <w:sz w:val="22"/>
                <w:szCs w:val="22"/>
              </w:rPr>
            </w:pPr>
          </w:p>
        </w:tc>
      </w:tr>
      <w:tr w:rsidR="00A02DB2" w14:paraId="5DC79208" w14:textId="77777777">
        <w:trPr>
          <w:trHeight w:val="300"/>
        </w:trPr>
        <w:tc>
          <w:tcPr>
            <w:tcW w:w="960" w:type="dxa"/>
            <w:tcBorders>
              <w:top w:val="nil"/>
              <w:left w:val="nil"/>
              <w:bottom w:val="nil"/>
              <w:right w:val="nil"/>
            </w:tcBorders>
            <w:shd w:val="clear" w:color="auto" w:fill="auto"/>
            <w:noWrap/>
            <w:vAlign w:val="bottom"/>
            <w:hideMark/>
          </w:tcPr>
          <w:p w14:paraId="5DC7920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202"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0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0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20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0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07" w14:textId="77777777" w:rsidR="00AB2F54" w:rsidRPr="00103DAD" w:rsidRDefault="00AC477D" w:rsidP="00AB2F54">
            <w:pPr>
              <w:rPr>
                <w:rFonts w:ascii="Times New Roman" w:eastAsia="Times New Roman" w:hAnsi="Times New Roman" w:cs="Times New Roman"/>
                <w:sz w:val="20"/>
              </w:rPr>
            </w:pPr>
          </w:p>
        </w:tc>
      </w:tr>
      <w:tr w:rsidR="00A02DB2" w14:paraId="5DC79210" w14:textId="77777777">
        <w:trPr>
          <w:trHeight w:val="300"/>
        </w:trPr>
        <w:tc>
          <w:tcPr>
            <w:tcW w:w="960" w:type="dxa"/>
            <w:tcBorders>
              <w:top w:val="nil"/>
              <w:left w:val="nil"/>
              <w:bottom w:val="nil"/>
              <w:right w:val="nil"/>
            </w:tcBorders>
            <w:shd w:val="clear" w:color="auto" w:fill="auto"/>
            <w:noWrap/>
            <w:vAlign w:val="bottom"/>
            <w:hideMark/>
          </w:tcPr>
          <w:p w14:paraId="5DC7920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20A"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0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0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20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0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0F" w14:textId="77777777" w:rsidR="00AB2F54" w:rsidRPr="00103DAD" w:rsidRDefault="00AC477D" w:rsidP="00AB2F54">
            <w:pPr>
              <w:rPr>
                <w:rFonts w:ascii="Times New Roman" w:eastAsia="Times New Roman" w:hAnsi="Times New Roman" w:cs="Times New Roman"/>
                <w:sz w:val="20"/>
              </w:rPr>
            </w:pPr>
          </w:p>
        </w:tc>
      </w:tr>
      <w:tr w:rsidR="00A02DB2" w14:paraId="5DC79218" w14:textId="77777777">
        <w:trPr>
          <w:trHeight w:val="300"/>
        </w:trPr>
        <w:tc>
          <w:tcPr>
            <w:tcW w:w="960" w:type="dxa"/>
            <w:tcBorders>
              <w:top w:val="nil"/>
              <w:left w:val="nil"/>
              <w:bottom w:val="nil"/>
              <w:right w:val="nil"/>
            </w:tcBorders>
            <w:shd w:val="clear" w:color="auto" w:fill="auto"/>
            <w:noWrap/>
            <w:vAlign w:val="bottom"/>
            <w:hideMark/>
          </w:tcPr>
          <w:p w14:paraId="5DC7921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212"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1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1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21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1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17" w14:textId="77777777" w:rsidR="00AB2F54" w:rsidRPr="00103DAD" w:rsidRDefault="00AC477D" w:rsidP="00AB2F54">
            <w:pPr>
              <w:rPr>
                <w:rFonts w:ascii="Times New Roman" w:eastAsia="Times New Roman" w:hAnsi="Times New Roman" w:cs="Times New Roman"/>
                <w:sz w:val="20"/>
              </w:rPr>
            </w:pPr>
          </w:p>
        </w:tc>
      </w:tr>
      <w:tr w:rsidR="00A02DB2" w14:paraId="5DC79220" w14:textId="77777777">
        <w:trPr>
          <w:trHeight w:val="300"/>
        </w:trPr>
        <w:tc>
          <w:tcPr>
            <w:tcW w:w="960" w:type="dxa"/>
            <w:tcBorders>
              <w:top w:val="nil"/>
              <w:left w:val="nil"/>
              <w:bottom w:val="nil"/>
              <w:right w:val="nil"/>
            </w:tcBorders>
            <w:shd w:val="clear" w:color="auto" w:fill="auto"/>
            <w:noWrap/>
            <w:vAlign w:val="bottom"/>
            <w:hideMark/>
          </w:tcPr>
          <w:p w14:paraId="5DC7921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21A"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1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1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21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1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1F" w14:textId="77777777" w:rsidR="00AB2F54" w:rsidRPr="00103DAD" w:rsidRDefault="00AC477D" w:rsidP="00AB2F54">
            <w:pPr>
              <w:rPr>
                <w:rFonts w:ascii="Times New Roman" w:eastAsia="Times New Roman" w:hAnsi="Times New Roman" w:cs="Times New Roman"/>
                <w:sz w:val="20"/>
              </w:rPr>
            </w:pPr>
          </w:p>
        </w:tc>
      </w:tr>
      <w:tr w:rsidR="00A02DB2" w14:paraId="5DC79228" w14:textId="77777777">
        <w:trPr>
          <w:trHeight w:val="300"/>
        </w:trPr>
        <w:tc>
          <w:tcPr>
            <w:tcW w:w="960" w:type="dxa"/>
            <w:tcBorders>
              <w:top w:val="nil"/>
              <w:left w:val="nil"/>
              <w:bottom w:val="nil"/>
              <w:right w:val="nil"/>
            </w:tcBorders>
            <w:shd w:val="clear" w:color="auto" w:fill="auto"/>
            <w:noWrap/>
            <w:vAlign w:val="bottom"/>
            <w:hideMark/>
          </w:tcPr>
          <w:p w14:paraId="5DC7922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222"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2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2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22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2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27" w14:textId="77777777" w:rsidR="00AB2F54" w:rsidRPr="00103DAD" w:rsidRDefault="00AC477D" w:rsidP="00AB2F54">
            <w:pPr>
              <w:rPr>
                <w:rFonts w:ascii="Times New Roman" w:eastAsia="Times New Roman" w:hAnsi="Times New Roman" w:cs="Times New Roman"/>
                <w:sz w:val="20"/>
              </w:rPr>
            </w:pPr>
          </w:p>
        </w:tc>
      </w:tr>
      <w:tr w:rsidR="00A02DB2" w14:paraId="5DC79230" w14:textId="77777777">
        <w:trPr>
          <w:trHeight w:val="300"/>
        </w:trPr>
        <w:tc>
          <w:tcPr>
            <w:tcW w:w="960" w:type="dxa"/>
            <w:tcBorders>
              <w:top w:val="nil"/>
              <w:left w:val="nil"/>
              <w:bottom w:val="nil"/>
              <w:right w:val="nil"/>
            </w:tcBorders>
            <w:shd w:val="clear" w:color="auto" w:fill="auto"/>
            <w:noWrap/>
            <w:vAlign w:val="bottom"/>
            <w:hideMark/>
          </w:tcPr>
          <w:p w14:paraId="5DC7922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22A"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2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2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22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2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2F" w14:textId="77777777" w:rsidR="00AB2F54" w:rsidRPr="00103DAD" w:rsidRDefault="00AC477D" w:rsidP="00AB2F54">
            <w:pPr>
              <w:rPr>
                <w:rFonts w:ascii="Times New Roman" w:eastAsia="Times New Roman" w:hAnsi="Times New Roman" w:cs="Times New Roman"/>
                <w:sz w:val="20"/>
              </w:rPr>
            </w:pPr>
          </w:p>
        </w:tc>
      </w:tr>
      <w:tr w:rsidR="00A02DB2" w14:paraId="5DC79238" w14:textId="77777777">
        <w:trPr>
          <w:trHeight w:val="300"/>
        </w:trPr>
        <w:tc>
          <w:tcPr>
            <w:tcW w:w="960" w:type="dxa"/>
            <w:tcBorders>
              <w:top w:val="nil"/>
              <w:left w:val="nil"/>
              <w:bottom w:val="nil"/>
              <w:right w:val="nil"/>
            </w:tcBorders>
            <w:shd w:val="clear" w:color="auto" w:fill="auto"/>
            <w:noWrap/>
            <w:vAlign w:val="bottom"/>
            <w:hideMark/>
          </w:tcPr>
          <w:p w14:paraId="5DC7923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232"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3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3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23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3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37" w14:textId="77777777" w:rsidR="00AB2F54" w:rsidRPr="00103DAD" w:rsidRDefault="00AC477D" w:rsidP="00AB2F54">
            <w:pPr>
              <w:rPr>
                <w:rFonts w:ascii="Times New Roman" w:eastAsia="Times New Roman" w:hAnsi="Times New Roman" w:cs="Times New Roman"/>
                <w:sz w:val="20"/>
              </w:rPr>
            </w:pPr>
          </w:p>
        </w:tc>
      </w:tr>
      <w:tr w:rsidR="00A02DB2" w14:paraId="5DC7923F" w14:textId="77777777">
        <w:trPr>
          <w:trHeight w:val="300"/>
        </w:trPr>
        <w:tc>
          <w:tcPr>
            <w:tcW w:w="1920" w:type="dxa"/>
            <w:gridSpan w:val="2"/>
            <w:tcBorders>
              <w:top w:val="nil"/>
              <w:left w:val="nil"/>
              <w:bottom w:val="nil"/>
              <w:right w:val="nil"/>
            </w:tcBorders>
            <w:shd w:val="clear" w:color="auto" w:fill="auto"/>
            <w:noWrap/>
            <w:vAlign w:val="bottom"/>
            <w:hideMark/>
          </w:tcPr>
          <w:p w14:paraId="5DC7923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23A"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3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23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3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3E" w14:textId="77777777" w:rsidR="00AB2F54" w:rsidRPr="00103DAD" w:rsidRDefault="00AC477D" w:rsidP="00AB2F54">
            <w:pPr>
              <w:rPr>
                <w:rFonts w:ascii="Times New Roman" w:eastAsia="Times New Roman" w:hAnsi="Times New Roman" w:cs="Times New Roman"/>
                <w:sz w:val="20"/>
              </w:rPr>
            </w:pPr>
          </w:p>
        </w:tc>
      </w:tr>
      <w:tr w:rsidR="00A02DB2" w14:paraId="5DC79247" w14:textId="77777777">
        <w:trPr>
          <w:trHeight w:val="300"/>
        </w:trPr>
        <w:tc>
          <w:tcPr>
            <w:tcW w:w="960" w:type="dxa"/>
            <w:tcBorders>
              <w:top w:val="nil"/>
              <w:left w:val="nil"/>
              <w:bottom w:val="nil"/>
              <w:right w:val="nil"/>
            </w:tcBorders>
            <w:shd w:val="clear" w:color="auto" w:fill="auto"/>
            <w:noWrap/>
            <w:vAlign w:val="bottom"/>
            <w:hideMark/>
          </w:tcPr>
          <w:p w14:paraId="5DC7924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4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4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43"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24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4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46" w14:textId="77777777" w:rsidR="00AB2F54" w:rsidRPr="00103DAD" w:rsidRDefault="00AC477D" w:rsidP="00AB2F54">
            <w:pPr>
              <w:rPr>
                <w:rFonts w:ascii="Times New Roman" w:eastAsia="Times New Roman" w:hAnsi="Times New Roman" w:cs="Times New Roman"/>
                <w:sz w:val="20"/>
              </w:rPr>
            </w:pPr>
          </w:p>
        </w:tc>
      </w:tr>
      <w:tr w:rsidR="00A02DB2" w14:paraId="5DC7924B" w14:textId="77777777">
        <w:trPr>
          <w:trHeight w:val="300"/>
        </w:trPr>
        <w:tc>
          <w:tcPr>
            <w:tcW w:w="960" w:type="dxa"/>
            <w:tcBorders>
              <w:top w:val="nil"/>
              <w:left w:val="nil"/>
              <w:bottom w:val="nil"/>
              <w:right w:val="nil"/>
            </w:tcBorders>
            <w:shd w:val="clear" w:color="auto" w:fill="auto"/>
            <w:noWrap/>
            <w:vAlign w:val="bottom"/>
            <w:hideMark/>
          </w:tcPr>
          <w:p w14:paraId="5DC79248"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24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21 ως έχει   ΔΕΚΤΟ ΚΑΤΑ ΠΛΕΙΟΨΗΦΙΑ</w:t>
            </w:r>
          </w:p>
        </w:tc>
        <w:tc>
          <w:tcPr>
            <w:tcW w:w="480" w:type="dxa"/>
            <w:tcBorders>
              <w:top w:val="nil"/>
              <w:left w:val="nil"/>
              <w:bottom w:val="nil"/>
              <w:right w:val="nil"/>
            </w:tcBorders>
            <w:shd w:val="clear" w:color="auto" w:fill="auto"/>
            <w:noWrap/>
            <w:vAlign w:val="bottom"/>
            <w:hideMark/>
          </w:tcPr>
          <w:p w14:paraId="5DC7924A" w14:textId="77777777" w:rsidR="00AB2F54" w:rsidRPr="00103DAD" w:rsidRDefault="00AC477D" w:rsidP="00AB2F54">
            <w:pPr>
              <w:rPr>
                <w:rFonts w:ascii="Calibri" w:eastAsia="Times New Roman" w:hAnsi="Calibri" w:cs="Times New Roman"/>
                <w:color w:val="000000"/>
                <w:sz w:val="22"/>
                <w:szCs w:val="22"/>
              </w:rPr>
            </w:pPr>
          </w:p>
        </w:tc>
      </w:tr>
      <w:tr w:rsidR="00A02DB2" w14:paraId="5DC79253" w14:textId="77777777">
        <w:trPr>
          <w:trHeight w:val="300"/>
        </w:trPr>
        <w:tc>
          <w:tcPr>
            <w:tcW w:w="960" w:type="dxa"/>
            <w:tcBorders>
              <w:top w:val="nil"/>
              <w:left w:val="nil"/>
              <w:bottom w:val="nil"/>
              <w:right w:val="nil"/>
            </w:tcBorders>
            <w:shd w:val="clear" w:color="auto" w:fill="auto"/>
            <w:noWrap/>
            <w:vAlign w:val="bottom"/>
            <w:hideMark/>
          </w:tcPr>
          <w:p w14:paraId="5DC7924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24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4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4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25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5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52" w14:textId="77777777" w:rsidR="00AB2F54" w:rsidRPr="00103DAD" w:rsidRDefault="00AC477D" w:rsidP="00AB2F54">
            <w:pPr>
              <w:rPr>
                <w:rFonts w:ascii="Times New Roman" w:eastAsia="Times New Roman" w:hAnsi="Times New Roman" w:cs="Times New Roman"/>
                <w:sz w:val="20"/>
              </w:rPr>
            </w:pPr>
          </w:p>
        </w:tc>
      </w:tr>
      <w:tr w:rsidR="00A02DB2" w14:paraId="5DC7925B" w14:textId="77777777">
        <w:trPr>
          <w:trHeight w:val="300"/>
        </w:trPr>
        <w:tc>
          <w:tcPr>
            <w:tcW w:w="960" w:type="dxa"/>
            <w:tcBorders>
              <w:top w:val="nil"/>
              <w:left w:val="nil"/>
              <w:bottom w:val="nil"/>
              <w:right w:val="nil"/>
            </w:tcBorders>
            <w:shd w:val="clear" w:color="auto" w:fill="auto"/>
            <w:noWrap/>
            <w:vAlign w:val="bottom"/>
            <w:hideMark/>
          </w:tcPr>
          <w:p w14:paraId="5DC7925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25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5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5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25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5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5A" w14:textId="77777777" w:rsidR="00AB2F54" w:rsidRPr="00103DAD" w:rsidRDefault="00AC477D" w:rsidP="00AB2F54">
            <w:pPr>
              <w:rPr>
                <w:rFonts w:ascii="Times New Roman" w:eastAsia="Times New Roman" w:hAnsi="Times New Roman" w:cs="Times New Roman"/>
                <w:sz w:val="20"/>
              </w:rPr>
            </w:pPr>
          </w:p>
        </w:tc>
      </w:tr>
      <w:tr w:rsidR="00A02DB2" w14:paraId="5DC79263" w14:textId="77777777">
        <w:trPr>
          <w:trHeight w:val="300"/>
        </w:trPr>
        <w:tc>
          <w:tcPr>
            <w:tcW w:w="960" w:type="dxa"/>
            <w:tcBorders>
              <w:top w:val="nil"/>
              <w:left w:val="nil"/>
              <w:bottom w:val="nil"/>
              <w:right w:val="nil"/>
            </w:tcBorders>
            <w:shd w:val="clear" w:color="auto" w:fill="auto"/>
            <w:noWrap/>
            <w:vAlign w:val="bottom"/>
            <w:hideMark/>
          </w:tcPr>
          <w:p w14:paraId="5DC7925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25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5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5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26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6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62" w14:textId="77777777" w:rsidR="00AB2F54" w:rsidRPr="00103DAD" w:rsidRDefault="00AC477D" w:rsidP="00AB2F54">
            <w:pPr>
              <w:rPr>
                <w:rFonts w:ascii="Times New Roman" w:eastAsia="Times New Roman" w:hAnsi="Times New Roman" w:cs="Times New Roman"/>
                <w:sz w:val="20"/>
              </w:rPr>
            </w:pPr>
          </w:p>
        </w:tc>
      </w:tr>
      <w:tr w:rsidR="00A02DB2" w14:paraId="5DC7926B" w14:textId="77777777">
        <w:trPr>
          <w:trHeight w:val="300"/>
        </w:trPr>
        <w:tc>
          <w:tcPr>
            <w:tcW w:w="960" w:type="dxa"/>
            <w:tcBorders>
              <w:top w:val="nil"/>
              <w:left w:val="nil"/>
              <w:bottom w:val="nil"/>
              <w:right w:val="nil"/>
            </w:tcBorders>
            <w:shd w:val="clear" w:color="auto" w:fill="auto"/>
            <w:noWrap/>
            <w:vAlign w:val="bottom"/>
            <w:hideMark/>
          </w:tcPr>
          <w:p w14:paraId="5DC7926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26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6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6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26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6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6A" w14:textId="77777777" w:rsidR="00AB2F54" w:rsidRPr="00103DAD" w:rsidRDefault="00AC477D" w:rsidP="00AB2F54">
            <w:pPr>
              <w:rPr>
                <w:rFonts w:ascii="Times New Roman" w:eastAsia="Times New Roman" w:hAnsi="Times New Roman" w:cs="Times New Roman"/>
                <w:sz w:val="20"/>
              </w:rPr>
            </w:pPr>
          </w:p>
        </w:tc>
      </w:tr>
      <w:tr w:rsidR="00A02DB2" w14:paraId="5DC79273" w14:textId="77777777">
        <w:trPr>
          <w:trHeight w:val="300"/>
        </w:trPr>
        <w:tc>
          <w:tcPr>
            <w:tcW w:w="960" w:type="dxa"/>
            <w:tcBorders>
              <w:top w:val="nil"/>
              <w:left w:val="nil"/>
              <w:bottom w:val="nil"/>
              <w:right w:val="nil"/>
            </w:tcBorders>
            <w:shd w:val="clear" w:color="auto" w:fill="auto"/>
            <w:noWrap/>
            <w:vAlign w:val="bottom"/>
            <w:hideMark/>
          </w:tcPr>
          <w:p w14:paraId="5DC7926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26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6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6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27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7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72" w14:textId="77777777" w:rsidR="00AB2F54" w:rsidRPr="00103DAD" w:rsidRDefault="00AC477D" w:rsidP="00AB2F54">
            <w:pPr>
              <w:rPr>
                <w:rFonts w:ascii="Times New Roman" w:eastAsia="Times New Roman" w:hAnsi="Times New Roman" w:cs="Times New Roman"/>
                <w:sz w:val="20"/>
              </w:rPr>
            </w:pPr>
          </w:p>
        </w:tc>
      </w:tr>
      <w:tr w:rsidR="00A02DB2" w14:paraId="5DC7927B" w14:textId="77777777">
        <w:trPr>
          <w:trHeight w:val="300"/>
        </w:trPr>
        <w:tc>
          <w:tcPr>
            <w:tcW w:w="960" w:type="dxa"/>
            <w:tcBorders>
              <w:top w:val="nil"/>
              <w:left w:val="nil"/>
              <w:bottom w:val="nil"/>
              <w:right w:val="nil"/>
            </w:tcBorders>
            <w:shd w:val="clear" w:color="auto" w:fill="auto"/>
            <w:noWrap/>
            <w:vAlign w:val="bottom"/>
            <w:hideMark/>
          </w:tcPr>
          <w:p w14:paraId="5DC7927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27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7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7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27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7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7A" w14:textId="77777777" w:rsidR="00AB2F54" w:rsidRPr="00103DAD" w:rsidRDefault="00AC477D" w:rsidP="00AB2F54">
            <w:pPr>
              <w:rPr>
                <w:rFonts w:ascii="Times New Roman" w:eastAsia="Times New Roman" w:hAnsi="Times New Roman" w:cs="Times New Roman"/>
                <w:sz w:val="20"/>
              </w:rPr>
            </w:pPr>
          </w:p>
        </w:tc>
      </w:tr>
      <w:tr w:rsidR="00A02DB2" w14:paraId="5DC79283" w14:textId="77777777">
        <w:trPr>
          <w:trHeight w:val="300"/>
        </w:trPr>
        <w:tc>
          <w:tcPr>
            <w:tcW w:w="960" w:type="dxa"/>
            <w:tcBorders>
              <w:top w:val="nil"/>
              <w:left w:val="nil"/>
              <w:bottom w:val="nil"/>
              <w:right w:val="nil"/>
            </w:tcBorders>
            <w:shd w:val="clear" w:color="auto" w:fill="auto"/>
            <w:noWrap/>
            <w:vAlign w:val="bottom"/>
            <w:hideMark/>
          </w:tcPr>
          <w:p w14:paraId="5DC7927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27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7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7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28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8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82" w14:textId="77777777" w:rsidR="00AB2F54" w:rsidRPr="00103DAD" w:rsidRDefault="00AC477D" w:rsidP="00AB2F54">
            <w:pPr>
              <w:rPr>
                <w:rFonts w:ascii="Times New Roman" w:eastAsia="Times New Roman" w:hAnsi="Times New Roman" w:cs="Times New Roman"/>
                <w:sz w:val="20"/>
              </w:rPr>
            </w:pPr>
          </w:p>
        </w:tc>
      </w:tr>
      <w:tr w:rsidR="00A02DB2" w14:paraId="5DC7928A" w14:textId="77777777">
        <w:trPr>
          <w:trHeight w:val="300"/>
        </w:trPr>
        <w:tc>
          <w:tcPr>
            <w:tcW w:w="1920" w:type="dxa"/>
            <w:gridSpan w:val="2"/>
            <w:tcBorders>
              <w:top w:val="nil"/>
              <w:left w:val="nil"/>
              <w:bottom w:val="nil"/>
              <w:right w:val="nil"/>
            </w:tcBorders>
            <w:shd w:val="clear" w:color="auto" w:fill="auto"/>
            <w:noWrap/>
            <w:vAlign w:val="bottom"/>
            <w:hideMark/>
          </w:tcPr>
          <w:p w14:paraId="5DC7928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28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8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28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8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89" w14:textId="77777777" w:rsidR="00AB2F54" w:rsidRPr="00103DAD" w:rsidRDefault="00AC477D" w:rsidP="00AB2F54">
            <w:pPr>
              <w:rPr>
                <w:rFonts w:ascii="Times New Roman" w:eastAsia="Times New Roman" w:hAnsi="Times New Roman" w:cs="Times New Roman"/>
                <w:sz w:val="20"/>
              </w:rPr>
            </w:pPr>
          </w:p>
        </w:tc>
      </w:tr>
      <w:tr w:rsidR="00A02DB2" w14:paraId="5DC79292" w14:textId="77777777">
        <w:trPr>
          <w:trHeight w:val="300"/>
        </w:trPr>
        <w:tc>
          <w:tcPr>
            <w:tcW w:w="960" w:type="dxa"/>
            <w:tcBorders>
              <w:top w:val="nil"/>
              <w:left w:val="nil"/>
              <w:bottom w:val="nil"/>
              <w:right w:val="nil"/>
            </w:tcBorders>
            <w:shd w:val="clear" w:color="auto" w:fill="auto"/>
            <w:noWrap/>
            <w:vAlign w:val="bottom"/>
            <w:hideMark/>
          </w:tcPr>
          <w:p w14:paraId="5DC7928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8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8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8E"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28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9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91" w14:textId="77777777" w:rsidR="00AB2F54" w:rsidRPr="00103DAD" w:rsidRDefault="00AC477D" w:rsidP="00AB2F54">
            <w:pPr>
              <w:rPr>
                <w:rFonts w:ascii="Times New Roman" w:eastAsia="Times New Roman" w:hAnsi="Times New Roman" w:cs="Times New Roman"/>
                <w:sz w:val="20"/>
              </w:rPr>
            </w:pPr>
          </w:p>
        </w:tc>
      </w:tr>
      <w:tr w:rsidR="00A02DB2" w14:paraId="5DC79296" w14:textId="77777777">
        <w:trPr>
          <w:trHeight w:val="300"/>
        </w:trPr>
        <w:tc>
          <w:tcPr>
            <w:tcW w:w="960" w:type="dxa"/>
            <w:tcBorders>
              <w:top w:val="nil"/>
              <w:left w:val="nil"/>
              <w:bottom w:val="nil"/>
              <w:right w:val="nil"/>
            </w:tcBorders>
            <w:shd w:val="clear" w:color="auto" w:fill="auto"/>
            <w:noWrap/>
            <w:vAlign w:val="bottom"/>
            <w:hideMark/>
          </w:tcPr>
          <w:p w14:paraId="5DC79293"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29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22 ως έχει   ΔΕΚΤΟ ΚΑΤΑ ΠΛΕΙΟΨΗΦΙΑ</w:t>
            </w:r>
          </w:p>
        </w:tc>
        <w:tc>
          <w:tcPr>
            <w:tcW w:w="480" w:type="dxa"/>
            <w:tcBorders>
              <w:top w:val="nil"/>
              <w:left w:val="nil"/>
              <w:bottom w:val="nil"/>
              <w:right w:val="nil"/>
            </w:tcBorders>
            <w:shd w:val="clear" w:color="auto" w:fill="auto"/>
            <w:noWrap/>
            <w:vAlign w:val="bottom"/>
            <w:hideMark/>
          </w:tcPr>
          <w:p w14:paraId="5DC79295" w14:textId="77777777" w:rsidR="00AB2F54" w:rsidRPr="00103DAD" w:rsidRDefault="00AC477D" w:rsidP="00AB2F54">
            <w:pPr>
              <w:rPr>
                <w:rFonts w:ascii="Calibri" w:eastAsia="Times New Roman" w:hAnsi="Calibri" w:cs="Times New Roman"/>
                <w:color w:val="000000"/>
                <w:sz w:val="22"/>
                <w:szCs w:val="22"/>
              </w:rPr>
            </w:pPr>
          </w:p>
        </w:tc>
      </w:tr>
      <w:tr w:rsidR="00A02DB2" w14:paraId="5DC7929E" w14:textId="77777777">
        <w:trPr>
          <w:trHeight w:val="300"/>
        </w:trPr>
        <w:tc>
          <w:tcPr>
            <w:tcW w:w="960" w:type="dxa"/>
            <w:tcBorders>
              <w:top w:val="nil"/>
              <w:left w:val="nil"/>
              <w:bottom w:val="nil"/>
              <w:right w:val="nil"/>
            </w:tcBorders>
            <w:shd w:val="clear" w:color="auto" w:fill="auto"/>
            <w:noWrap/>
            <w:vAlign w:val="bottom"/>
            <w:hideMark/>
          </w:tcPr>
          <w:p w14:paraId="5DC7929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29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9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9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29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9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9D" w14:textId="77777777" w:rsidR="00AB2F54" w:rsidRPr="00103DAD" w:rsidRDefault="00AC477D" w:rsidP="00AB2F54">
            <w:pPr>
              <w:rPr>
                <w:rFonts w:ascii="Times New Roman" w:eastAsia="Times New Roman" w:hAnsi="Times New Roman" w:cs="Times New Roman"/>
                <w:sz w:val="20"/>
              </w:rPr>
            </w:pPr>
          </w:p>
        </w:tc>
      </w:tr>
      <w:tr w:rsidR="00A02DB2" w14:paraId="5DC792A6" w14:textId="77777777">
        <w:trPr>
          <w:trHeight w:val="300"/>
        </w:trPr>
        <w:tc>
          <w:tcPr>
            <w:tcW w:w="960" w:type="dxa"/>
            <w:tcBorders>
              <w:top w:val="nil"/>
              <w:left w:val="nil"/>
              <w:bottom w:val="nil"/>
              <w:right w:val="nil"/>
            </w:tcBorders>
            <w:shd w:val="clear" w:color="auto" w:fill="auto"/>
            <w:noWrap/>
            <w:vAlign w:val="bottom"/>
            <w:hideMark/>
          </w:tcPr>
          <w:p w14:paraId="5DC7929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2A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A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A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2A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A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A5" w14:textId="77777777" w:rsidR="00AB2F54" w:rsidRPr="00103DAD" w:rsidRDefault="00AC477D" w:rsidP="00AB2F54">
            <w:pPr>
              <w:rPr>
                <w:rFonts w:ascii="Times New Roman" w:eastAsia="Times New Roman" w:hAnsi="Times New Roman" w:cs="Times New Roman"/>
                <w:sz w:val="20"/>
              </w:rPr>
            </w:pPr>
          </w:p>
        </w:tc>
      </w:tr>
      <w:tr w:rsidR="00A02DB2" w14:paraId="5DC792AE" w14:textId="77777777">
        <w:trPr>
          <w:trHeight w:val="300"/>
        </w:trPr>
        <w:tc>
          <w:tcPr>
            <w:tcW w:w="960" w:type="dxa"/>
            <w:tcBorders>
              <w:top w:val="nil"/>
              <w:left w:val="nil"/>
              <w:bottom w:val="nil"/>
              <w:right w:val="nil"/>
            </w:tcBorders>
            <w:shd w:val="clear" w:color="auto" w:fill="auto"/>
            <w:noWrap/>
            <w:vAlign w:val="bottom"/>
            <w:hideMark/>
          </w:tcPr>
          <w:p w14:paraId="5DC792A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2A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A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A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2A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A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AD" w14:textId="77777777" w:rsidR="00AB2F54" w:rsidRPr="00103DAD" w:rsidRDefault="00AC477D" w:rsidP="00AB2F54">
            <w:pPr>
              <w:rPr>
                <w:rFonts w:ascii="Times New Roman" w:eastAsia="Times New Roman" w:hAnsi="Times New Roman" w:cs="Times New Roman"/>
                <w:sz w:val="20"/>
              </w:rPr>
            </w:pPr>
          </w:p>
        </w:tc>
      </w:tr>
      <w:tr w:rsidR="00A02DB2" w14:paraId="5DC792B6" w14:textId="77777777">
        <w:trPr>
          <w:trHeight w:val="300"/>
        </w:trPr>
        <w:tc>
          <w:tcPr>
            <w:tcW w:w="960" w:type="dxa"/>
            <w:tcBorders>
              <w:top w:val="nil"/>
              <w:left w:val="nil"/>
              <w:bottom w:val="nil"/>
              <w:right w:val="nil"/>
            </w:tcBorders>
            <w:shd w:val="clear" w:color="auto" w:fill="auto"/>
            <w:noWrap/>
            <w:vAlign w:val="bottom"/>
            <w:hideMark/>
          </w:tcPr>
          <w:p w14:paraId="5DC792A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2B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B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B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2B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B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B5" w14:textId="77777777" w:rsidR="00AB2F54" w:rsidRPr="00103DAD" w:rsidRDefault="00AC477D" w:rsidP="00AB2F54">
            <w:pPr>
              <w:rPr>
                <w:rFonts w:ascii="Times New Roman" w:eastAsia="Times New Roman" w:hAnsi="Times New Roman" w:cs="Times New Roman"/>
                <w:sz w:val="20"/>
              </w:rPr>
            </w:pPr>
          </w:p>
        </w:tc>
      </w:tr>
      <w:tr w:rsidR="00A02DB2" w14:paraId="5DC792BE" w14:textId="77777777">
        <w:trPr>
          <w:trHeight w:val="300"/>
        </w:trPr>
        <w:tc>
          <w:tcPr>
            <w:tcW w:w="960" w:type="dxa"/>
            <w:tcBorders>
              <w:top w:val="nil"/>
              <w:left w:val="nil"/>
              <w:bottom w:val="nil"/>
              <w:right w:val="nil"/>
            </w:tcBorders>
            <w:shd w:val="clear" w:color="auto" w:fill="auto"/>
            <w:noWrap/>
            <w:vAlign w:val="bottom"/>
            <w:hideMark/>
          </w:tcPr>
          <w:p w14:paraId="5DC792B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2B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B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B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2B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B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BD" w14:textId="77777777" w:rsidR="00AB2F54" w:rsidRPr="00103DAD" w:rsidRDefault="00AC477D" w:rsidP="00AB2F54">
            <w:pPr>
              <w:rPr>
                <w:rFonts w:ascii="Times New Roman" w:eastAsia="Times New Roman" w:hAnsi="Times New Roman" w:cs="Times New Roman"/>
                <w:sz w:val="20"/>
              </w:rPr>
            </w:pPr>
          </w:p>
        </w:tc>
      </w:tr>
      <w:tr w:rsidR="00A02DB2" w14:paraId="5DC792C6" w14:textId="77777777">
        <w:trPr>
          <w:trHeight w:val="300"/>
        </w:trPr>
        <w:tc>
          <w:tcPr>
            <w:tcW w:w="960" w:type="dxa"/>
            <w:tcBorders>
              <w:top w:val="nil"/>
              <w:left w:val="nil"/>
              <w:bottom w:val="nil"/>
              <w:right w:val="nil"/>
            </w:tcBorders>
            <w:shd w:val="clear" w:color="auto" w:fill="auto"/>
            <w:noWrap/>
            <w:vAlign w:val="bottom"/>
            <w:hideMark/>
          </w:tcPr>
          <w:p w14:paraId="5DC792B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2C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C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C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2C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C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C5" w14:textId="77777777" w:rsidR="00AB2F54" w:rsidRPr="00103DAD" w:rsidRDefault="00AC477D" w:rsidP="00AB2F54">
            <w:pPr>
              <w:rPr>
                <w:rFonts w:ascii="Times New Roman" w:eastAsia="Times New Roman" w:hAnsi="Times New Roman" w:cs="Times New Roman"/>
                <w:sz w:val="20"/>
              </w:rPr>
            </w:pPr>
          </w:p>
        </w:tc>
      </w:tr>
      <w:tr w:rsidR="00A02DB2" w14:paraId="5DC792CE" w14:textId="77777777">
        <w:trPr>
          <w:trHeight w:val="300"/>
        </w:trPr>
        <w:tc>
          <w:tcPr>
            <w:tcW w:w="960" w:type="dxa"/>
            <w:tcBorders>
              <w:top w:val="nil"/>
              <w:left w:val="nil"/>
              <w:bottom w:val="nil"/>
              <w:right w:val="nil"/>
            </w:tcBorders>
            <w:shd w:val="clear" w:color="auto" w:fill="auto"/>
            <w:noWrap/>
            <w:vAlign w:val="bottom"/>
            <w:hideMark/>
          </w:tcPr>
          <w:p w14:paraId="5DC792C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2C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C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C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2C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C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CD" w14:textId="77777777" w:rsidR="00AB2F54" w:rsidRPr="00103DAD" w:rsidRDefault="00AC477D" w:rsidP="00AB2F54">
            <w:pPr>
              <w:rPr>
                <w:rFonts w:ascii="Times New Roman" w:eastAsia="Times New Roman" w:hAnsi="Times New Roman" w:cs="Times New Roman"/>
                <w:sz w:val="20"/>
              </w:rPr>
            </w:pPr>
          </w:p>
        </w:tc>
      </w:tr>
      <w:tr w:rsidR="00A02DB2" w14:paraId="5DC792D5" w14:textId="77777777">
        <w:trPr>
          <w:trHeight w:val="300"/>
        </w:trPr>
        <w:tc>
          <w:tcPr>
            <w:tcW w:w="1920" w:type="dxa"/>
            <w:gridSpan w:val="2"/>
            <w:tcBorders>
              <w:top w:val="nil"/>
              <w:left w:val="nil"/>
              <w:bottom w:val="nil"/>
              <w:right w:val="nil"/>
            </w:tcBorders>
            <w:shd w:val="clear" w:color="auto" w:fill="auto"/>
            <w:noWrap/>
            <w:vAlign w:val="bottom"/>
            <w:hideMark/>
          </w:tcPr>
          <w:p w14:paraId="5DC792C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2D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D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2D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D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D4" w14:textId="77777777" w:rsidR="00AB2F54" w:rsidRPr="00103DAD" w:rsidRDefault="00AC477D" w:rsidP="00AB2F54">
            <w:pPr>
              <w:rPr>
                <w:rFonts w:ascii="Times New Roman" w:eastAsia="Times New Roman" w:hAnsi="Times New Roman" w:cs="Times New Roman"/>
                <w:sz w:val="20"/>
              </w:rPr>
            </w:pPr>
          </w:p>
        </w:tc>
      </w:tr>
      <w:tr w:rsidR="00A02DB2" w14:paraId="5DC792DD" w14:textId="77777777">
        <w:trPr>
          <w:trHeight w:val="300"/>
        </w:trPr>
        <w:tc>
          <w:tcPr>
            <w:tcW w:w="960" w:type="dxa"/>
            <w:tcBorders>
              <w:top w:val="nil"/>
              <w:left w:val="nil"/>
              <w:bottom w:val="nil"/>
              <w:right w:val="nil"/>
            </w:tcBorders>
            <w:shd w:val="clear" w:color="auto" w:fill="auto"/>
            <w:noWrap/>
            <w:vAlign w:val="bottom"/>
            <w:hideMark/>
          </w:tcPr>
          <w:p w14:paraId="5DC792D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D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D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D9"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2D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D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DC" w14:textId="77777777" w:rsidR="00AB2F54" w:rsidRPr="00103DAD" w:rsidRDefault="00AC477D" w:rsidP="00AB2F54">
            <w:pPr>
              <w:rPr>
                <w:rFonts w:ascii="Times New Roman" w:eastAsia="Times New Roman" w:hAnsi="Times New Roman" w:cs="Times New Roman"/>
                <w:sz w:val="20"/>
              </w:rPr>
            </w:pPr>
          </w:p>
        </w:tc>
      </w:tr>
      <w:tr w:rsidR="00A02DB2" w14:paraId="5DC792E1" w14:textId="77777777">
        <w:trPr>
          <w:trHeight w:val="300"/>
        </w:trPr>
        <w:tc>
          <w:tcPr>
            <w:tcW w:w="960" w:type="dxa"/>
            <w:tcBorders>
              <w:top w:val="nil"/>
              <w:left w:val="nil"/>
              <w:bottom w:val="nil"/>
              <w:right w:val="nil"/>
            </w:tcBorders>
            <w:shd w:val="clear" w:color="auto" w:fill="auto"/>
            <w:noWrap/>
            <w:vAlign w:val="bottom"/>
            <w:hideMark/>
          </w:tcPr>
          <w:p w14:paraId="5DC792DE"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2D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 xml:space="preserve">Άρθρο 23 ως έχει   ΔΕΚΤΟ ΚΑΤΑ </w:t>
            </w:r>
            <w:r w:rsidRPr="00103DAD">
              <w:rPr>
                <w:rFonts w:ascii="Calibri" w:eastAsia="Times New Roman" w:hAnsi="Calibri" w:cs="Times New Roman"/>
                <w:color w:val="000000"/>
                <w:sz w:val="22"/>
                <w:szCs w:val="22"/>
              </w:rPr>
              <w:t>ΠΛΕΙΟΨΗΦΙΑ</w:t>
            </w:r>
          </w:p>
        </w:tc>
        <w:tc>
          <w:tcPr>
            <w:tcW w:w="480" w:type="dxa"/>
            <w:tcBorders>
              <w:top w:val="nil"/>
              <w:left w:val="nil"/>
              <w:bottom w:val="nil"/>
              <w:right w:val="nil"/>
            </w:tcBorders>
            <w:shd w:val="clear" w:color="auto" w:fill="auto"/>
            <w:noWrap/>
            <w:vAlign w:val="bottom"/>
            <w:hideMark/>
          </w:tcPr>
          <w:p w14:paraId="5DC792E0" w14:textId="77777777" w:rsidR="00AB2F54" w:rsidRPr="00103DAD" w:rsidRDefault="00AC477D" w:rsidP="00AB2F54">
            <w:pPr>
              <w:rPr>
                <w:rFonts w:ascii="Calibri" w:eastAsia="Times New Roman" w:hAnsi="Calibri" w:cs="Times New Roman"/>
                <w:color w:val="000000"/>
                <w:sz w:val="22"/>
                <w:szCs w:val="22"/>
              </w:rPr>
            </w:pPr>
          </w:p>
        </w:tc>
      </w:tr>
      <w:tr w:rsidR="00A02DB2" w14:paraId="5DC792E9" w14:textId="77777777">
        <w:trPr>
          <w:trHeight w:val="300"/>
        </w:trPr>
        <w:tc>
          <w:tcPr>
            <w:tcW w:w="960" w:type="dxa"/>
            <w:tcBorders>
              <w:top w:val="nil"/>
              <w:left w:val="nil"/>
              <w:bottom w:val="nil"/>
              <w:right w:val="nil"/>
            </w:tcBorders>
            <w:shd w:val="clear" w:color="auto" w:fill="auto"/>
            <w:noWrap/>
            <w:vAlign w:val="bottom"/>
            <w:hideMark/>
          </w:tcPr>
          <w:p w14:paraId="5DC792E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2E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E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E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2E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E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E8" w14:textId="77777777" w:rsidR="00AB2F54" w:rsidRPr="00103DAD" w:rsidRDefault="00AC477D" w:rsidP="00AB2F54">
            <w:pPr>
              <w:rPr>
                <w:rFonts w:ascii="Times New Roman" w:eastAsia="Times New Roman" w:hAnsi="Times New Roman" w:cs="Times New Roman"/>
                <w:sz w:val="20"/>
              </w:rPr>
            </w:pPr>
          </w:p>
        </w:tc>
      </w:tr>
      <w:tr w:rsidR="00A02DB2" w14:paraId="5DC792F1" w14:textId="77777777">
        <w:trPr>
          <w:trHeight w:val="300"/>
        </w:trPr>
        <w:tc>
          <w:tcPr>
            <w:tcW w:w="960" w:type="dxa"/>
            <w:tcBorders>
              <w:top w:val="nil"/>
              <w:left w:val="nil"/>
              <w:bottom w:val="nil"/>
              <w:right w:val="nil"/>
            </w:tcBorders>
            <w:shd w:val="clear" w:color="auto" w:fill="auto"/>
            <w:noWrap/>
            <w:vAlign w:val="bottom"/>
            <w:hideMark/>
          </w:tcPr>
          <w:p w14:paraId="5DC792E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2E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E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E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2E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E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F0" w14:textId="77777777" w:rsidR="00AB2F54" w:rsidRPr="00103DAD" w:rsidRDefault="00AC477D" w:rsidP="00AB2F54">
            <w:pPr>
              <w:rPr>
                <w:rFonts w:ascii="Times New Roman" w:eastAsia="Times New Roman" w:hAnsi="Times New Roman" w:cs="Times New Roman"/>
                <w:sz w:val="20"/>
              </w:rPr>
            </w:pPr>
          </w:p>
        </w:tc>
      </w:tr>
      <w:tr w:rsidR="00A02DB2" w14:paraId="5DC792F9" w14:textId="77777777">
        <w:trPr>
          <w:trHeight w:val="300"/>
        </w:trPr>
        <w:tc>
          <w:tcPr>
            <w:tcW w:w="960" w:type="dxa"/>
            <w:tcBorders>
              <w:top w:val="nil"/>
              <w:left w:val="nil"/>
              <w:bottom w:val="nil"/>
              <w:right w:val="nil"/>
            </w:tcBorders>
            <w:shd w:val="clear" w:color="auto" w:fill="auto"/>
            <w:noWrap/>
            <w:vAlign w:val="bottom"/>
            <w:hideMark/>
          </w:tcPr>
          <w:p w14:paraId="5DC792F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2F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F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F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2F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F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2F8" w14:textId="77777777" w:rsidR="00AB2F54" w:rsidRPr="00103DAD" w:rsidRDefault="00AC477D" w:rsidP="00AB2F54">
            <w:pPr>
              <w:rPr>
                <w:rFonts w:ascii="Times New Roman" w:eastAsia="Times New Roman" w:hAnsi="Times New Roman" w:cs="Times New Roman"/>
                <w:sz w:val="20"/>
              </w:rPr>
            </w:pPr>
          </w:p>
        </w:tc>
      </w:tr>
      <w:tr w:rsidR="00A02DB2" w14:paraId="5DC79301" w14:textId="77777777">
        <w:trPr>
          <w:trHeight w:val="300"/>
        </w:trPr>
        <w:tc>
          <w:tcPr>
            <w:tcW w:w="960" w:type="dxa"/>
            <w:tcBorders>
              <w:top w:val="nil"/>
              <w:left w:val="nil"/>
              <w:bottom w:val="nil"/>
              <w:right w:val="nil"/>
            </w:tcBorders>
            <w:shd w:val="clear" w:color="auto" w:fill="auto"/>
            <w:noWrap/>
            <w:vAlign w:val="bottom"/>
            <w:hideMark/>
          </w:tcPr>
          <w:p w14:paraId="5DC792F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2F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2F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2F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2F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2F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00" w14:textId="77777777" w:rsidR="00AB2F54" w:rsidRPr="00103DAD" w:rsidRDefault="00AC477D" w:rsidP="00AB2F54">
            <w:pPr>
              <w:rPr>
                <w:rFonts w:ascii="Times New Roman" w:eastAsia="Times New Roman" w:hAnsi="Times New Roman" w:cs="Times New Roman"/>
                <w:sz w:val="20"/>
              </w:rPr>
            </w:pPr>
          </w:p>
        </w:tc>
      </w:tr>
      <w:tr w:rsidR="00A02DB2" w14:paraId="5DC79309" w14:textId="77777777">
        <w:trPr>
          <w:trHeight w:val="300"/>
        </w:trPr>
        <w:tc>
          <w:tcPr>
            <w:tcW w:w="960" w:type="dxa"/>
            <w:tcBorders>
              <w:top w:val="nil"/>
              <w:left w:val="nil"/>
              <w:bottom w:val="nil"/>
              <w:right w:val="nil"/>
            </w:tcBorders>
            <w:shd w:val="clear" w:color="auto" w:fill="auto"/>
            <w:noWrap/>
            <w:vAlign w:val="bottom"/>
            <w:hideMark/>
          </w:tcPr>
          <w:p w14:paraId="5DC7930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30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0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0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30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0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08" w14:textId="77777777" w:rsidR="00AB2F54" w:rsidRPr="00103DAD" w:rsidRDefault="00AC477D" w:rsidP="00AB2F54">
            <w:pPr>
              <w:rPr>
                <w:rFonts w:ascii="Times New Roman" w:eastAsia="Times New Roman" w:hAnsi="Times New Roman" w:cs="Times New Roman"/>
                <w:sz w:val="20"/>
              </w:rPr>
            </w:pPr>
          </w:p>
        </w:tc>
      </w:tr>
      <w:tr w:rsidR="00A02DB2" w14:paraId="5DC79311" w14:textId="77777777">
        <w:trPr>
          <w:trHeight w:val="300"/>
        </w:trPr>
        <w:tc>
          <w:tcPr>
            <w:tcW w:w="960" w:type="dxa"/>
            <w:tcBorders>
              <w:top w:val="nil"/>
              <w:left w:val="nil"/>
              <w:bottom w:val="nil"/>
              <w:right w:val="nil"/>
            </w:tcBorders>
            <w:shd w:val="clear" w:color="auto" w:fill="auto"/>
            <w:noWrap/>
            <w:vAlign w:val="bottom"/>
            <w:hideMark/>
          </w:tcPr>
          <w:p w14:paraId="5DC7930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30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0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0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30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0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10" w14:textId="77777777" w:rsidR="00AB2F54" w:rsidRPr="00103DAD" w:rsidRDefault="00AC477D" w:rsidP="00AB2F54">
            <w:pPr>
              <w:rPr>
                <w:rFonts w:ascii="Times New Roman" w:eastAsia="Times New Roman" w:hAnsi="Times New Roman" w:cs="Times New Roman"/>
                <w:sz w:val="20"/>
              </w:rPr>
            </w:pPr>
          </w:p>
        </w:tc>
      </w:tr>
      <w:tr w:rsidR="00A02DB2" w14:paraId="5DC79319" w14:textId="77777777">
        <w:trPr>
          <w:trHeight w:val="300"/>
        </w:trPr>
        <w:tc>
          <w:tcPr>
            <w:tcW w:w="960" w:type="dxa"/>
            <w:tcBorders>
              <w:top w:val="nil"/>
              <w:left w:val="nil"/>
              <w:bottom w:val="nil"/>
              <w:right w:val="nil"/>
            </w:tcBorders>
            <w:shd w:val="clear" w:color="auto" w:fill="auto"/>
            <w:noWrap/>
            <w:vAlign w:val="bottom"/>
            <w:hideMark/>
          </w:tcPr>
          <w:p w14:paraId="5DC7931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31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1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1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31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1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18" w14:textId="77777777" w:rsidR="00AB2F54" w:rsidRPr="00103DAD" w:rsidRDefault="00AC477D" w:rsidP="00AB2F54">
            <w:pPr>
              <w:rPr>
                <w:rFonts w:ascii="Times New Roman" w:eastAsia="Times New Roman" w:hAnsi="Times New Roman" w:cs="Times New Roman"/>
                <w:sz w:val="20"/>
              </w:rPr>
            </w:pPr>
          </w:p>
        </w:tc>
      </w:tr>
      <w:tr w:rsidR="00A02DB2" w14:paraId="5DC79320" w14:textId="77777777">
        <w:trPr>
          <w:trHeight w:val="300"/>
        </w:trPr>
        <w:tc>
          <w:tcPr>
            <w:tcW w:w="1920" w:type="dxa"/>
            <w:gridSpan w:val="2"/>
            <w:tcBorders>
              <w:top w:val="nil"/>
              <w:left w:val="nil"/>
              <w:bottom w:val="nil"/>
              <w:right w:val="nil"/>
            </w:tcBorders>
            <w:shd w:val="clear" w:color="auto" w:fill="auto"/>
            <w:noWrap/>
            <w:vAlign w:val="bottom"/>
            <w:hideMark/>
          </w:tcPr>
          <w:p w14:paraId="5DC7931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31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1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31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1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1F" w14:textId="77777777" w:rsidR="00AB2F54" w:rsidRPr="00103DAD" w:rsidRDefault="00AC477D" w:rsidP="00AB2F54">
            <w:pPr>
              <w:rPr>
                <w:rFonts w:ascii="Times New Roman" w:eastAsia="Times New Roman" w:hAnsi="Times New Roman" w:cs="Times New Roman"/>
                <w:sz w:val="20"/>
              </w:rPr>
            </w:pPr>
          </w:p>
        </w:tc>
      </w:tr>
      <w:tr w:rsidR="00A02DB2" w14:paraId="5DC79328" w14:textId="77777777">
        <w:trPr>
          <w:trHeight w:val="300"/>
        </w:trPr>
        <w:tc>
          <w:tcPr>
            <w:tcW w:w="960" w:type="dxa"/>
            <w:tcBorders>
              <w:top w:val="nil"/>
              <w:left w:val="nil"/>
              <w:bottom w:val="nil"/>
              <w:right w:val="nil"/>
            </w:tcBorders>
            <w:shd w:val="clear" w:color="auto" w:fill="auto"/>
            <w:noWrap/>
            <w:vAlign w:val="bottom"/>
            <w:hideMark/>
          </w:tcPr>
          <w:p w14:paraId="5DC7932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2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2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24"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32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2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27" w14:textId="77777777" w:rsidR="00AB2F54" w:rsidRPr="00103DAD" w:rsidRDefault="00AC477D" w:rsidP="00AB2F54">
            <w:pPr>
              <w:rPr>
                <w:rFonts w:ascii="Times New Roman" w:eastAsia="Times New Roman" w:hAnsi="Times New Roman" w:cs="Times New Roman"/>
                <w:sz w:val="20"/>
              </w:rPr>
            </w:pPr>
          </w:p>
        </w:tc>
      </w:tr>
      <w:tr w:rsidR="00A02DB2" w14:paraId="5DC7932C" w14:textId="77777777">
        <w:trPr>
          <w:trHeight w:val="300"/>
        </w:trPr>
        <w:tc>
          <w:tcPr>
            <w:tcW w:w="960" w:type="dxa"/>
            <w:tcBorders>
              <w:top w:val="nil"/>
              <w:left w:val="nil"/>
              <w:bottom w:val="nil"/>
              <w:right w:val="nil"/>
            </w:tcBorders>
            <w:shd w:val="clear" w:color="auto" w:fill="auto"/>
            <w:noWrap/>
            <w:vAlign w:val="bottom"/>
            <w:hideMark/>
          </w:tcPr>
          <w:p w14:paraId="5DC79329"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32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24 ως έχει   ΔΕΚΤΟ ΚΑΤΑ ΠΛΕΙΟΨΗΦΙΑ</w:t>
            </w:r>
          </w:p>
        </w:tc>
        <w:tc>
          <w:tcPr>
            <w:tcW w:w="480" w:type="dxa"/>
            <w:tcBorders>
              <w:top w:val="nil"/>
              <w:left w:val="nil"/>
              <w:bottom w:val="nil"/>
              <w:right w:val="nil"/>
            </w:tcBorders>
            <w:shd w:val="clear" w:color="auto" w:fill="auto"/>
            <w:noWrap/>
            <w:vAlign w:val="bottom"/>
            <w:hideMark/>
          </w:tcPr>
          <w:p w14:paraId="5DC7932B" w14:textId="77777777" w:rsidR="00AB2F54" w:rsidRPr="00103DAD" w:rsidRDefault="00AC477D" w:rsidP="00AB2F54">
            <w:pPr>
              <w:rPr>
                <w:rFonts w:ascii="Calibri" w:eastAsia="Times New Roman" w:hAnsi="Calibri" w:cs="Times New Roman"/>
                <w:color w:val="000000"/>
                <w:sz w:val="22"/>
                <w:szCs w:val="22"/>
              </w:rPr>
            </w:pPr>
          </w:p>
        </w:tc>
      </w:tr>
      <w:tr w:rsidR="00A02DB2" w14:paraId="5DC79334" w14:textId="77777777">
        <w:trPr>
          <w:trHeight w:val="300"/>
        </w:trPr>
        <w:tc>
          <w:tcPr>
            <w:tcW w:w="960" w:type="dxa"/>
            <w:tcBorders>
              <w:top w:val="nil"/>
              <w:left w:val="nil"/>
              <w:bottom w:val="nil"/>
              <w:right w:val="nil"/>
            </w:tcBorders>
            <w:shd w:val="clear" w:color="auto" w:fill="auto"/>
            <w:noWrap/>
            <w:vAlign w:val="bottom"/>
            <w:hideMark/>
          </w:tcPr>
          <w:p w14:paraId="5DC7932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32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2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3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33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3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33" w14:textId="77777777" w:rsidR="00AB2F54" w:rsidRPr="00103DAD" w:rsidRDefault="00AC477D" w:rsidP="00AB2F54">
            <w:pPr>
              <w:rPr>
                <w:rFonts w:ascii="Times New Roman" w:eastAsia="Times New Roman" w:hAnsi="Times New Roman" w:cs="Times New Roman"/>
                <w:sz w:val="20"/>
              </w:rPr>
            </w:pPr>
          </w:p>
        </w:tc>
      </w:tr>
      <w:tr w:rsidR="00A02DB2" w14:paraId="5DC7933C" w14:textId="77777777">
        <w:trPr>
          <w:trHeight w:val="300"/>
        </w:trPr>
        <w:tc>
          <w:tcPr>
            <w:tcW w:w="960" w:type="dxa"/>
            <w:tcBorders>
              <w:top w:val="nil"/>
              <w:left w:val="nil"/>
              <w:bottom w:val="nil"/>
              <w:right w:val="nil"/>
            </w:tcBorders>
            <w:shd w:val="clear" w:color="auto" w:fill="auto"/>
            <w:noWrap/>
            <w:vAlign w:val="bottom"/>
            <w:hideMark/>
          </w:tcPr>
          <w:p w14:paraId="5DC7933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33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3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3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33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3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3B" w14:textId="77777777" w:rsidR="00AB2F54" w:rsidRPr="00103DAD" w:rsidRDefault="00AC477D" w:rsidP="00AB2F54">
            <w:pPr>
              <w:rPr>
                <w:rFonts w:ascii="Times New Roman" w:eastAsia="Times New Roman" w:hAnsi="Times New Roman" w:cs="Times New Roman"/>
                <w:sz w:val="20"/>
              </w:rPr>
            </w:pPr>
          </w:p>
        </w:tc>
      </w:tr>
      <w:tr w:rsidR="00A02DB2" w14:paraId="5DC79344" w14:textId="77777777">
        <w:trPr>
          <w:trHeight w:val="300"/>
        </w:trPr>
        <w:tc>
          <w:tcPr>
            <w:tcW w:w="960" w:type="dxa"/>
            <w:tcBorders>
              <w:top w:val="nil"/>
              <w:left w:val="nil"/>
              <w:bottom w:val="nil"/>
              <w:right w:val="nil"/>
            </w:tcBorders>
            <w:shd w:val="clear" w:color="auto" w:fill="auto"/>
            <w:noWrap/>
            <w:vAlign w:val="bottom"/>
            <w:hideMark/>
          </w:tcPr>
          <w:p w14:paraId="5DC7933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33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3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4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34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4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43" w14:textId="77777777" w:rsidR="00AB2F54" w:rsidRPr="00103DAD" w:rsidRDefault="00AC477D" w:rsidP="00AB2F54">
            <w:pPr>
              <w:rPr>
                <w:rFonts w:ascii="Times New Roman" w:eastAsia="Times New Roman" w:hAnsi="Times New Roman" w:cs="Times New Roman"/>
                <w:sz w:val="20"/>
              </w:rPr>
            </w:pPr>
          </w:p>
        </w:tc>
      </w:tr>
      <w:tr w:rsidR="00A02DB2" w14:paraId="5DC7934C" w14:textId="77777777">
        <w:trPr>
          <w:trHeight w:val="300"/>
        </w:trPr>
        <w:tc>
          <w:tcPr>
            <w:tcW w:w="960" w:type="dxa"/>
            <w:tcBorders>
              <w:top w:val="nil"/>
              <w:left w:val="nil"/>
              <w:bottom w:val="nil"/>
              <w:right w:val="nil"/>
            </w:tcBorders>
            <w:shd w:val="clear" w:color="auto" w:fill="auto"/>
            <w:noWrap/>
            <w:vAlign w:val="bottom"/>
            <w:hideMark/>
          </w:tcPr>
          <w:p w14:paraId="5DC7934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34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4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4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34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4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4B" w14:textId="77777777" w:rsidR="00AB2F54" w:rsidRPr="00103DAD" w:rsidRDefault="00AC477D" w:rsidP="00AB2F54">
            <w:pPr>
              <w:rPr>
                <w:rFonts w:ascii="Times New Roman" w:eastAsia="Times New Roman" w:hAnsi="Times New Roman" w:cs="Times New Roman"/>
                <w:sz w:val="20"/>
              </w:rPr>
            </w:pPr>
          </w:p>
        </w:tc>
      </w:tr>
      <w:tr w:rsidR="00A02DB2" w14:paraId="5DC79354" w14:textId="77777777">
        <w:trPr>
          <w:trHeight w:val="300"/>
        </w:trPr>
        <w:tc>
          <w:tcPr>
            <w:tcW w:w="960" w:type="dxa"/>
            <w:tcBorders>
              <w:top w:val="nil"/>
              <w:left w:val="nil"/>
              <w:bottom w:val="nil"/>
              <w:right w:val="nil"/>
            </w:tcBorders>
            <w:shd w:val="clear" w:color="auto" w:fill="auto"/>
            <w:noWrap/>
            <w:vAlign w:val="bottom"/>
            <w:hideMark/>
          </w:tcPr>
          <w:p w14:paraId="5DC7934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34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4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5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35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5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53" w14:textId="77777777" w:rsidR="00AB2F54" w:rsidRPr="00103DAD" w:rsidRDefault="00AC477D" w:rsidP="00AB2F54">
            <w:pPr>
              <w:rPr>
                <w:rFonts w:ascii="Times New Roman" w:eastAsia="Times New Roman" w:hAnsi="Times New Roman" w:cs="Times New Roman"/>
                <w:sz w:val="20"/>
              </w:rPr>
            </w:pPr>
          </w:p>
        </w:tc>
      </w:tr>
      <w:tr w:rsidR="00A02DB2" w14:paraId="5DC7935C" w14:textId="77777777">
        <w:trPr>
          <w:trHeight w:val="300"/>
        </w:trPr>
        <w:tc>
          <w:tcPr>
            <w:tcW w:w="960" w:type="dxa"/>
            <w:tcBorders>
              <w:top w:val="nil"/>
              <w:left w:val="nil"/>
              <w:bottom w:val="nil"/>
              <w:right w:val="nil"/>
            </w:tcBorders>
            <w:shd w:val="clear" w:color="auto" w:fill="auto"/>
            <w:noWrap/>
            <w:vAlign w:val="bottom"/>
            <w:hideMark/>
          </w:tcPr>
          <w:p w14:paraId="5DC7935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35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5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5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35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5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5B" w14:textId="77777777" w:rsidR="00AB2F54" w:rsidRPr="00103DAD" w:rsidRDefault="00AC477D" w:rsidP="00AB2F54">
            <w:pPr>
              <w:rPr>
                <w:rFonts w:ascii="Times New Roman" w:eastAsia="Times New Roman" w:hAnsi="Times New Roman" w:cs="Times New Roman"/>
                <w:sz w:val="20"/>
              </w:rPr>
            </w:pPr>
          </w:p>
        </w:tc>
      </w:tr>
      <w:tr w:rsidR="00A02DB2" w14:paraId="5DC79364" w14:textId="77777777">
        <w:trPr>
          <w:trHeight w:val="300"/>
        </w:trPr>
        <w:tc>
          <w:tcPr>
            <w:tcW w:w="960" w:type="dxa"/>
            <w:tcBorders>
              <w:top w:val="nil"/>
              <w:left w:val="nil"/>
              <w:bottom w:val="nil"/>
              <w:right w:val="nil"/>
            </w:tcBorders>
            <w:shd w:val="clear" w:color="auto" w:fill="auto"/>
            <w:noWrap/>
            <w:vAlign w:val="bottom"/>
            <w:hideMark/>
          </w:tcPr>
          <w:p w14:paraId="5DC7935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35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5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6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36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6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63" w14:textId="77777777" w:rsidR="00AB2F54" w:rsidRPr="00103DAD" w:rsidRDefault="00AC477D" w:rsidP="00AB2F54">
            <w:pPr>
              <w:rPr>
                <w:rFonts w:ascii="Times New Roman" w:eastAsia="Times New Roman" w:hAnsi="Times New Roman" w:cs="Times New Roman"/>
                <w:sz w:val="20"/>
              </w:rPr>
            </w:pPr>
          </w:p>
        </w:tc>
      </w:tr>
      <w:tr w:rsidR="00A02DB2" w14:paraId="5DC7936B" w14:textId="77777777">
        <w:trPr>
          <w:trHeight w:val="300"/>
        </w:trPr>
        <w:tc>
          <w:tcPr>
            <w:tcW w:w="1920" w:type="dxa"/>
            <w:gridSpan w:val="2"/>
            <w:tcBorders>
              <w:top w:val="nil"/>
              <w:left w:val="nil"/>
              <w:bottom w:val="nil"/>
              <w:right w:val="nil"/>
            </w:tcBorders>
            <w:shd w:val="clear" w:color="auto" w:fill="auto"/>
            <w:noWrap/>
            <w:vAlign w:val="bottom"/>
            <w:hideMark/>
          </w:tcPr>
          <w:p w14:paraId="5DC7936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36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6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36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6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6A" w14:textId="77777777" w:rsidR="00AB2F54" w:rsidRPr="00103DAD" w:rsidRDefault="00AC477D" w:rsidP="00AB2F54">
            <w:pPr>
              <w:rPr>
                <w:rFonts w:ascii="Times New Roman" w:eastAsia="Times New Roman" w:hAnsi="Times New Roman" w:cs="Times New Roman"/>
                <w:sz w:val="20"/>
              </w:rPr>
            </w:pPr>
          </w:p>
        </w:tc>
      </w:tr>
      <w:tr w:rsidR="00A02DB2" w14:paraId="5DC79373" w14:textId="77777777">
        <w:trPr>
          <w:trHeight w:val="300"/>
        </w:trPr>
        <w:tc>
          <w:tcPr>
            <w:tcW w:w="960" w:type="dxa"/>
            <w:tcBorders>
              <w:top w:val="nil"/>
              <w:left w:val="nil"/>
              <w:bottom w:val="nil"/>
              <w:right w:val="nil"/>
            </w:tcBorders>
            <w:shd w:val="clear" w:color="auto" w:fill="auto"/>
            <w:noWrap/>
            <w:vAlign w:val="bottom"/>
            <w:hideMark/>
          </w:tcPr>
          <w:p w14:paraId="5DC7936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6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6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6F"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37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7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72" w14:textId="77777777" w:rsidR="00AB2F54" w:rsidRPr="00103DAD" w:rsidRDefault="00AC477D" w:rsidP="00AB2F54">
            <w:pPr>
              <w:rPr>
                <w:rFonts w:ascii="Times New Roman" w:eastAsia="Times New Roman" w:hAnsi="Times New Roman" w:cs="Times New Roman"/>
                <w:sz w:val="20"/>
              </w:rPr>
            </w:pPr>
          </w:p>
        </w:tc>
      </w:tr>
      <w:tr w:rsidR="00A02DB2" w14:paraId="5DC79377" w14:textId="77777777">
        <w:trPr>
          <w:trHeight w:val="300"/>
        </w:trPr>
        <w:tc>
          <w:tcPr>
            <w:tcW w:w="960" w:type="dxa"/>
            <w:tcBorders>
              <w:top w:val="nil"/>
              <w:left w:val="nil"/>
              <w:bottom w:val="nil"/>
              <w:right w:val="nil"/>
            </w:tcBorders>
            <w:shd w:val="clear" w:color="auto" w:fill="auto"/>
            <w:noWrap/>
            <w:vAlign w:val="bottom"/>
            <w:hideMark/>
          </w:tcPr>
          <w:p w14:paraId="5DC79374"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37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25 ως έχει   ΔΕΚΤΟ ΚΑΤΑ ΠΛΕΙΟΨΗΦΙΑ</w:t>
            </w:r>
          </w:p>
        </w:tc>
        <w:tc>
          <w:tcPr>
            <w:tcW w:w="480" w:type="dxa"/>
            <w:tcBorders>
              <w:top w:val="nil"/>
              <w:left w:val="nil"/>
              <w:bottom w:val="nil"/>
              <w:right w:val="nil"/>
            </w:tcBorders>
            <w:shd w:val="clear" w:color="auto" w:fill="auto"/>
            <w:noWrap/>
            <w:vAlign w:val="bottom"/>
            <w:hideMark/>
          </w:tcPr>
          <w:p w14:paraId="5DC79376" w14:textId="77777777" w:rsidR="00AB2F54" w:rsidRPr="00103DAD" w:rsidRDefault="00AC477D" w:rsidP="00AB2F54">
            <w:pPr>
              <w:rPr>
                <w:rFonts w:ascii="Calibri" w:eastAsia="Times New Roman" w:hAnsi="Calibri" w:cs="Times New Roman"/>
                <w:color w:val="000000"/>
                <w:sz w:val="22"/>
                <w:szCs w:val="22"/>
              </w:rPr>
            </w:pPr>
          </w:p>
        </w:tc>
      </w:tr>
      <w:tr w:rsidR="00A02DB2" w14:paraId="5DC7937F" w14:textId="77777777">
        <w:trPr>
          <w:trHeight w:val="300"/>
        </w:trPr>
        <w:tc>
          <w:tcPr>
            <w:tcW w:w="960" w:type="dxa"/>
            <w:tcBorders>
              <w:top w:val="nil"/>
              <w:left w:val="nil"/>
              <w:bottom w:val="nil"/>
              <w:right w:val="nil"/>
            </w:tcBorders>
            <w:shd w:val="clear" w:color="auto" w:fill="auto"/>
            <w:noWrap/>
            <w:vAlign w:val="bottom"/>
            <w:hideMark/>
          </w:tcPr>
          <w:p w14:paraId="5DC7937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37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7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7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37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7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7E" w14:textId="77777777" w:rsidR="00AB2F54" w:rsidRPr="00103DAD" w:rsidRDefault="00AC477D" w:rsidP="00AB2F54">
            <w:pPr>
              <w:rPr>
                <w:rFonts w:ascii="Times New Roman" w:eastAsia="Times New Roman" w:hAnsi="Times New Roman" w:cs="Times New Roman"/>
                <w:sz w:val="20"/>
              </w:rPr>
            </w:pPr>
          </w:p>
        </w:tc>
      </w:tr>
      <w:tr w:rsidR="00A02DB2" w14:paraId="5DC79387" w14:textId="77777777">
        <w:trPr>
          <w:trHeight w:val="300"/>
        </w:trPr>
        <w:tc>
          <w:tcPr>
            <w:tcW w:w="960" w:type="dxa"/>
            <w:tcBorders>
              <w:top w:val="nil"/>
              <w:left w:val="nil"/>
              <w:bottom w:val="nil"/>
              <w:right w:val="nil"/>
            </w:tcBorders>
            <w:shd w:val="clear" w:color="auto" w:fill="auto"/>
            <w:noWrap/>
            <w:vAlign w:val="bottom"/>
            <w:hideMark/>
          </w:tcPr>
          <w:p w14:paraId="5DC7938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38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8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8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38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8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86" w14:textId="77777777" w:rsidR="00AB2F54" w:rsidRPr="00103DAD" w:rsidRDefault="00AC477D" w:rsidP="00AB2F54">
            <w:pPr>
              <w:rPr>
                <w:rFonts w:ascii="Times New Roman" w:eastAsia="Times New Roman" w:hAnsi="Times New Roman" w:cs="Times New Roman"/>
                <w:sz w:val="20"/>
              </w:rPr>
            </w:pPr>
          </w:p>
        </w:tc>
      </w:tr>
      <w:tr w:rsidR="00A02DB2" w14:paraId="5DC7938F" w14:textId="77777777">
        <w:trPr>
          <w:trHeight w:val="300"/>
        </w:trPr>
        <w:tc>
          <w:tcPr>
            <w:tcW w:w="960" w:type="dxa"/>
            <w:tcBorders>
              <w:top w:val="nil"/>
              <w:left w:val="nil"/>
              <w:bottom w:val="nil"/>
              <w:right w:val="nil"/>
            </w:tcBorders>
            <w:shd w:val="clear" w:color="auto" w:fill="auto"/>
            <w:noWrap/>
            <w:vAlign w:val="bottom"/>
            <w:hideMark/>
          </w:tcPr>
          <w:p w14:paraId="5DC7938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38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8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8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38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8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8E" w14:textId="77777777" w:rsidR="00AB2F54" w:rsidRPr="00103DAD" w:rsidRDefault="00AC477D" w:rsidP="00AB2F54">
            <w:pPr>
              <w:rPr>
                <w:rFonts w:ascii="Times New Roman" w:eastAsia="Times New Roman" w:hAnsi="Times New Roman" w:cs="Times New Roman"/>
                <w:sz w:val="20"/>
              </w:rPr>
            </w:pPr>
          </w:p>
        </w:tc>
      </w:tr>
      <w:tr w:rsidR="00A02DB2" w14:paraId="5DC79397" w14:textId="77777777">
        <w:trPr>
          <w:trHeight w:val="300"/>
        </w:trPr>
        <w:tc>
          <w:tcPr>
            <w:tcW w:w="960" w:type="dxa"/>
            <w:tcBorders>
              <w:top w:val="nil"/>
              <w:left w:val="nil"/>
              <w:bottom w:val="nil"/>
              <w:right w:val="nil"/>
            </w:tcBorders>
            <w:shd w:val="clear" w:color="auto" w:fill="auto"/>
            <w:noWrap/>
            <w:vAlign w:val="bottom"/>
            <w:hideMark/>
          </w:tcPr>
          <w:p w14:paraId="5DC7939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39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9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9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39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9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96" w14:textId="77777777" w:rsidR="00AB2F54" w:rsidRPr="00103DAD" w:rsidRDefault="00AC477D" w:rsidP="00AB2F54">
            <w:pPr>
              <w:rPr>
                <w:rFonts w:ascii="Times New Roman" w:eastAsia="Times New Roman" w:hAnsi="Times New Roman" w:cs="Times New Roman"/>
                <w:sz w:val="20"/>
              </w:rPr>
            </w:pPr>
          </w:p>
        </w:tc>
      </w:tr>
      <w:tr w:rsidR="00A02DB2" w14:paraId="5DC7939F" w14:textId="77777777">
        <w:trPr>
          <w:trHeight w:val="300"/>
        </w:trPr>
        <w:tc>
          <w:tcPr>
            <w:tcW w:w="960" w:type="dxa"/>
            <w:tcBorders>
              <w:top w:val="nil"/>
              <w:left w:val="nil"/>
              <w:bottom w:val="nil"/>
              <w:right w:val="nil"/>
            </w:tcBorders>
            <w:shd w:val="clear" w:color="auto" w:fill="auto"/>
            <w:noWrap/>
            <w:vAlign w:val="bottom"/>
            <w:hideMark/>
          </w:tcPr>
          <w:p w14:paraId="5DC7939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39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9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9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39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9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9E" w14:textId="77777777" w:rsidR="00AB2F54" w:rsidRPr="00103DAD" w:rsidRDefault="00AC477D" w:rsidP="00AB2F54">
            <w:pPr>
              <w:rPr>
                <w:rFonts w:ascii="Times New Roman" w:eastAsia="Times New Roman" w:hAnsi="Times New Roman" w:cs="Times New Roman"/>
                <w:sz w:val="20"/>
              </w:rPr>
            </w:pPr>
          </w:p>
        </w:tc>
      </w:tr>
      <w:tr w:rsidR="00A02DB2" w14:paraId="5DC793A7" w14:textId="77777777">
        <w:trPr>
          <w:trHeight w:val="300"/>
        </w:trPr>
        <w:tc>
          <w:tcPr>
            <w:tcW w:w="960" w:type="dxa"/>
            <w:tcBorders>
              <w:top w:val="nil"/>
              <w:left w:val="nil"/>
              <w:bottom w:val="nil"/>
              <w:right w:val="nil"/>
            </w:tcBorders>
            <w:shd w:val="clear" w:color="auto" w:fill="auto"/>
            <w:noWrap/>
            <w:vAlign w:val="bottom"/>
            <w:hideMark/>
          </w:tcPr>
          <w:p w14:paraId="5DC793A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3A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A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A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3A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A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A6" w14:textId="77777777" w:rsidR="00AB2F54" w:rsidRPr="00103DAD" w:rsidRDefault="00AC477D" w:rsidP="00AB2F54">
            <w:pPr>
              <w:rPr>
                <w:rFonts w:ascii="Times New Roman" w:eastAsia="Times New Roman" w:hAnsi="Times New Roman" w:cs="Times New Roman"/>
                <w:sz w:val="20"/>
              </w:rPr>
            </w:pPr>
          </w:p>
        </w:tc>
      </w:tr>
      <w:tr w:rsidR="00A02DB2" w14:paraId="5DC793AF" w14:textId="77777777">
        <w:trPr>
          <w:trHeight w:val="300"/>
        </w:trPr>
        <w:tc>
          <w:tcPr>
            <w:tcW w:w="960" w:type="dxa"/>
            <w:tcBorders>
              <w:top w:val="nil"/>
              <w:left w:val="nil"/>
              <w:bottom w:val="nil"/>
              <w:right w:val="nil"/>
            </w:tcBorders>
            <w:shd w:val="clear" w:color="auto" w:fill="auto"/>
            <w:noWrap/>
            <w:vAlign w:val="bottom"/>
            <w:hideMark/>
          </w:tcPr>
          <w:p w14:paraId="5DC793A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3A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A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A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3A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A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AE" w14:textId="77777777" w:rsidR="00AB2F54" w:rsidRPr="00103DAD" w:rsidRDefault="00AC477D" w:rsidP="00AB2F54">
            <w:pPr>
              <w:rPr>
                <w:rFonts w:ascii="Times New Roman" w:eastAsia="Times New Roman" w:hAnsi="Times New Roman" w:cs="Times New Roman"/>
                <w:sz w:val="20"/>
              </w:rPr>
            </w:pPr>
          </w:p>
        </w:tc>
      </w:tr>
      <w:tr w:rsidR="00A02DB2" w14:paraId="5DC793B6" w14:textId="77777777">
        <w:trPr>
          <w:trHeight w:val="300"/>
        </w:trPr>
        <w:tc>
          <w:tcPr>
            <w:tcW w:w="1920" w:type="dxa"/>
            <w:gridSpan w:val="2"/>
            <w:tcBorders>
              <w:top w:val="nil"/>
              <w:left w:val="nil"/>
              <w:bottom w:val="nil"/>
              <w:right w:val="nil"/>
            </w:tcBorders>
            <w:shd w:val="clear" w:color="auto" w:fill="auto"/>
            <w:noWrap/>
            <w:vAlign w:val="bottom"/>
            <w:hideMark/>
          </w:tcPr>
          <w:p w14:paraId="5DC793B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3B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B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3B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B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B5" w14:textId="77777777" w:rsidR="00AB2F54" w:rsidRPr="00103DAD" w:rsidRDefault="00AC477D" w:rsidP="00AB2F54">
            <w:pPr>
              <w:rPr>
                <w:rFonts w:ascii="Times New Roman" w:eastAsia="Times New Roman" w:hAnsi="Times New Roman" w:cs="Times New Roman"/>
                <w:sz w:val="20"/>
              </w:rPr>
            </w:pPr>
          </w:p>
        </w:tc>
      </w:tr>
      <w:tr w:rsidR="00A02DB2" w14:paraId="5DC793BE" w14:textId="77777777">
        <w:trPr>
          <w:trHeight w:val="300"/>
        </w:trPr>
        <w:tc>
          <w:tcPr>
            <w:tcW w:w="960" w:type="dxa"/>
            <w:tcBorders>
              <w:top w:val="nil"/>
              <w:left w:val="nil"/>
              <w:bottom w:val="nil"/>
              <w:right w:val="nil"/>
            </w:tcBorders>
            <w:shd w:val="clear" w:color="auto" w:fill="auto"/>
            <w:noWrap/>
            <w:vAlign w:val="bottom"/>
            <w:hideMark/>
          </w:tcPr>
          <w:p w14:paraId="5DC793B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B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B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BA"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3B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B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BD" w14:textId="77777777" w:rsidR="00AB2F54" w:rsidRPr="00103DAD" w:rsidRDefault="00AC477D" w:rsidP="00AB2F54">
            <w:pPr>
              <w:rPr>
                <w:rFonts w:ascii="Times New Roman" w:eastAsia="Times New Roman" w:hAnsi="Times New Roman" w:cs="Times New Roman"/>
                <w:sz w:val="20"/>
              </w:rPr>
            </w:pPr>
          </w:p>
        </w:tc>
      </w:tr>
      <w:tr w:rsidR="00A02DB2" w14:paraId="5DC793C2" w14:textId="77777777">
        <w:trPr>
          <w:trHeight w:val="300"/>
        </w:trPr>
        <w:tc>
          <w:tcPr>
            <w:tcW w:w="960" w:type="dxa"/>
            <w:tcBorders>
              <w:top w:val="nil"/>
              <w:left w:val="nil"/>
              <w:bottom w:val="nil"/>
              <w:right w:val="nil"/>
            </w:tcBorders>
            <w:shd w:val="clear" w:color="auto" w:fill="auto"/>
            <w:noWrap/>
            <w:vAlign w:val="bottom"/>
            <w:hideMark/>
          </w:tcPr>
          <w:p w14:paraId="5DC793BF"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3C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26 ως έχει   ΔΕΚΤΟ ΚΑΤΑ ΠΛΕΙΟΨΗΦΙΑ</w:t>
            </w:r>
          </w:p>
        </w:tc>
        <w:tc>
          <w:tcPr>
            <w:tcW w:w="480" w:type="dxa"/>
            <w:tcBorders>
              <w:top w:val="nil"/>
              <w:left w:val="nil"/>
              <w:bottom w:val="nil"/>
              <w:right w:val="nil"/>
            </w:tcBorders>
            <w:shd w:val="clear" w:color="auto" w:fill="auto"/>
            <w:noWrap/>
            <w:vAlign w:val="bottom"/>
            <w:hideMark/>
          </w:tcPr>
          <w:p w14:paraId="5DC793C1" w14:textId="77777777" w:rsidR="00AB2F54" w:rsidRPr="00103DAD" w:rsidRDefault="00AC477D" w:rsidP="00AB2F54">
            <w:pPr>
              <w:rPr>
                <w:rFonts w:ascii="Calibri" w:eastAsia="Times New Roman" w:hAnsi="Calibri" w:cs="Times New Roman"/>
                <w:color w:val="000000"/>
                <w:sz w:val="22"/>
                <w:szCs w:val="22"/>
              </w:rPr>
            </w:pPr>
          </w:p>
        </w:tc>
      </w:tr>
      <w:tr w:rsidR="00A02DB2" w14:paraId="5DC793CA" w14:textId="77777777">
        <w:trPr>
          <w:trHeight w:val="300"/>
        </w:trPr>
        <w:tc>
          <w:tcPr>
            <w:tcW w:w="960" w:type="dxa"/>
            <w:tcBorders>
              <w:top w:val="nil"/>
              <w:left w:val="nil"/>
              <w:bottom w:val="nil"/>
              <w:right w:val="nil"/>
            </w:tcBorders>
            <w:shd w:val="clear" w:color="auto" w:fill="auto"/>
            <w:noWrap/>
            <w:vAlign w:val="bottom"/>
            <w:hideMark/>
          </w:tcPr>
          <w:p w14:paraId="5DC793C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3C4"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C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C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3C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C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C9" w14:textId="77777777" w:rsidR="00AB2F54" w:rsidRPr="00103DAD" w:rsidRDefault="00AC477D" w:rsidP="00AB2F54">
            <w:pPr>
              <w:rPr>
                <w:rFonts w:ascii="Times New Roman" w:eastAsia="Times New Roman" w:hAnsi="Times New Roman" w:cs="Times New Roman"/>
                <w:sz w:val="20"/>
              </w:rPr>
            </w:pPr>
          </w:p>
        </w:tc>
      </w:tr>
      <w:tr w:rsidR="00A02DB2" w14:paraId="5DC793D2" w14:textId="77777777">
        <w:trPr>
          <w:trHeight w:val="300"/>
        </w:trPr>
        <w:tc>
          <w:tcPr>
            <w:tcW w:w="960" w:type="dxa"/>
            <w:tcBorders>
              <w:top w:val="nil"/>
              <w:left w:val="nil"/>
              <w:bottom w:val="nil"/>
              <w:right w:val="nil"/>
            </w:tcBorders>
            <w:shd w:val="clear" w:color="auto" w:fill="auto"/>
            <w:noWrap/>
            <w:vAlign w:val="bottom"/>
            <w:hideMark/>
          </w:tcPr>
          <w:p w14:paraId="5DC793C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3CC"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C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C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3C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D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D1" w14:textId="77777777" w:rsidR="00AB2F54" w:rsidRPr="00103DAD" w:rsidRDefault="00AC477D" w:rsidP="00AB2F54">
            <w:pPr>
              <w:rPr>
                <w:rFonts w:ascii="Times New Roman" w:eastAsia="Times New Roman" w:hAnsi="Times New Roman" w:cs="Times New Roman"/>
                <w:sz w:val="20"/>
              </w:rPr>
            </w:pPr>
          </w:p>
        </w:tc>
      </w:tr>
      <w:tr w:rsidR="00A02DB2" w14:paraId="5DC793DA" w14:textId="77777777">
        <w:trPr>
          <w:trHeight w:val="300"/>
        </w:trPr>
        <w:tc>
          <w:tcPr>
            <w:tcW w:w="960" w:type="dxa"/>
            <w:tcBorders>
              <w:top w:val="nil"/>
              <w:left w:val="nil"/>
              <w:bottom w:val="nil"/>
              <w:right w:val="nil"/>
            </w:tcBorders>
            <w:shd w:val="clear" w:color="auto" w:fill="auto"/>
            <w:noWrap/>
            <w:vAlign w:val="bottom"/>
            <w:hideMark/>
          </w:tcPr>
          <w:p w14:paraId="5DC793D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3D4"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D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D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3D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D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D9" w14:textId="77777777" w:rsidR="00AB2F54" w:rsidRPr="00103DAD" w:rsidRDefault="00AC477D" w:rsidP="00AB2F54">
            <w:pPr>
              <w:rPr>
                <w:rFonts w:ascii="Times New Roman" w:eastAsia="Times New Roman" w:hAnsi="Times New Roman" w:cs="Times New Roman"/>
                <w:sz w:val="20"/>
              </w:rPr>
            </w:pPr>
          </w:p>
        </w:tc>
      </w:tr>
      <w:tr w:rsidR="00A02DB2" w14:paraId="5DC793E2" w14:textId="77777777">
        <w:trPr>
          <w:trHeight w:val="300"/>
        </w:trPr>
        <w:tc>
          <w:tcPr>
            <w:tcW w:w="960" w:type="dxa"/>
            <w:tcBorders>
              <w:top w:val="nil"/>
              <w:left w:val="nil"/>
              <w:bottom w:val="nil"/>
              <w:right w:val="nil"/>
            </w:tcBorders>
            <w:shd w:val="clear" w:color="auto" w:fill="auto"/>
            <w:noWrap/>
            <w:vAlign w:val="bottom"/>
            <w:hideMark/>
          </w:tcPr>
          <w:p w14:paraId="5DC793D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3DC"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D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D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3D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E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E1" w14:textId="77777777" w:rsidR="00AB2F54" w:rsidRPr="00103DAD" w:rsidRDefault="00AC477D" w:rsidP="00AB2F54">
            <w:pPr>
              <w:rPr>
                <w:rFonts w:ascii="Times New Roman" w:eastAsia="Times New Roman" w:hAnsi="Times New Roman" w:cs="Times New Roman"/>
                <w:sz w:val="20"/>
              </w:rPr>
            </w:pPr>
          </w:p>
        </w:tc>
      </w:tr>
      <w:tr w:rsidR="00A02DB2" w14:paraId="5DC793EA" w14:textId="77777777">
        <w:trPr>
          <w:trHeight w:val="300"/>
        </w:trPr>
        <w:tc>
          <w:tcPr>
            <w:tcW w:w="960" w:type="dxa"/>
            <w:tcBorders>
              <w:top w:val="nil"/>
              <w:left w:val="nil"/>
              <w:bottom w:val="nil"/>
              <w:right w:val="nil"/>
            </w:tcBorders>
            <w:shd w:val="clear" w:color="auto" w:fill="auto"/>
            <w:noWrap/>
            <w:vAlign w:val="bottom"/>
            <w:hideMark/>
          </w:tcPr>
          <w:p w14:paraId="5DC793E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3E4"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E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E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3E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E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E9" w14:textId="77777777" w:rsidR="00AB2F54" w:rsidRPr="00103DAD" w:rsidRDefault="00AC477D" w:rsidP="00AB2F54">
            <w:pPr>
              <w:rPr>
                <w:rFonts w:ascii="Times New Roman" w:eastAsia="Times New Roman" w:hAnsi="Times New Roman" w:cs="Times New Roman"/>
                <w:sz w:val="20"/>
              </w:rPr>
            </w:pPr>
          </w:p>
        </w:tc>
      </w:tr>
      <w:tr w:rsidR="00A02DB2" w14:paraId="5DC793F2" w14:textId="77777777">
        <w:trPr>
          <w:trHeight w:val="300"/>
        </w:trPr>
        <w:tc>
          <w:tcPr>
            <w:tcW w:w="960" w:type="dxa"/>
            <w:tcBorders>
              <w:top w:val="nil"/>
              <w:left w:val="nil"/>
              <w:bottom w:val="nil"/>
              <w:right w:val="nil"/>
            </w:tcBorders>
            <w:shd w:val="clear" w:color="auto" w:fill="auto"/>
            <w:noWrap/>
            <w:vAlign w:val="bottom"/>
            <w:hideMark/>
          </w:tcPr>
          <w:p w14:paraId="5DC793E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3EC"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E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E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3E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F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F1" w14:textId="77777777" w:rsidR="00AB2F54" w:rsidRPr="00103DAD" w:rsidRDefault="00AC477D" w:rsidP="00AB2F54">
            <w:pPr>
              <w:rPr>
                <w:rFonts w:ascii="Times New Roman" w:eastAsia="Times New Roman" w:hAnsi="Times New Roman" w:cs="Times New Roman"/>
                <w:sz w:val="20"/>
              </w:rPr>
            </w:pPr>
          </w:p>
        </w:tc>
      </w:tr>
      <w:tr w:rsidR="00A02DB2" w14:paraId="5DC793FA" w14:textId="77777777">
        <w:trPr>
          <w:trHeight w:val="300"/>
        </w:trPr>
        <w:tc>
          <w:tcPr>
            <w:tcW w:w="960" w:type="dxa"/>
            <w:tcBorders>
              <w:top w:val="nil"/>
              <w:left w:val="nil"/>
              <w:bottom w:val="nil"/>
              <w:right w:val="nil"/>
            </w:tcBorders>
            <w:shd w:val="clear" w:color="auto" w:fill="auto"/>
            <w:noWrap/>
            <w:vAlign w:val="bottom"/>
            <w:hideMark/>
          </w:tcPr>
          <w:p w14:paraId="5DC793F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3F4"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F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3F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3F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F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3F9" w14:textId="77777777" w:rsidR="00AB2F54" w:rsidRPr="00103DAD" w:rsidRDefault="00AC477D" w:rsidP="00AB2F54">
            <w:pPr>
              <w:rPr>
                <w:rFonts w:ascii="Times New Roman" w:eastAsia="Times New Roman" w:hAnsi="Times New Roman" w:cs="Times New Roman"/>
                <w:sz w:val="20"/>
              </w:rPr>
            </w:pPr>
          </w:p>
        </w:tc>
      </w:tr>
      <w:tr w:rsidR="00A02DB2" w14:paraId="5DC79401" w14:textId="77777777">
        <w:trPr>
          <w:trHeight w:val="300"/>
        </w:trPr>
        <w:tc>
          <w:tcPr>
            <w:tcW w:w="1920" w:type="dxa"/>
            <w:gridSpan w:val="2"/>
            <w:tcBorders>
              <w:top w:val="nil"/>
              <w:left w:val="nil"/>
              <w:bottom w:val="nil"/>
              <w:right w:val="nil"/>
            </w:tcBorders>
            <w:shd w:val="clear" w:color="auto" w:fill="auto"/>
            <w:noWrap/>
            <w:vAlign w:val="bottom"/>
            <w:hideMark/>
          </w:tcPr>
          <w:p w14:paraId="5DC793F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3FC"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3F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3F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3F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00" w14:textId="77777777" w:rsidR="00AB2F54" w:rsidRPr="00103DAD" w:rsidRDefault="00AC477D" w:rsidP="00AB2F54">
            <w:pPr>
              <w:rPr>
                <w:rFonts w:ascii="Times New Roman" w:eastAsia="Times New Roman" w:hAnsi="Times New Roman" w:cs="Times New Roman"/>
                <w:sz w:val="20"/>
              </w:rPr>
            </w:pPr>
          </w:p>
        </w:tc>
      </w:tr>
      <w:tr w:rsidR="00A02DB2" w14:paraId="5DC79409" w14:textId="77777777">
        <w:trPr>
          <w:trHeight w:val="300"/>
        </w:trPr>
        <w:tc>
          <w:tcPr>
            <w:tcW w:w="960" w:type="dxa"/>
            <w:tcBorders>
              <w:top w:val="nil"/>
              <w:left w:val="nil"/>
              <w:bottom w:val="nil"/>
              <w:right w:val="nil"/>
            </w:tcBorders>
            <w:shd w:val="clear" w:color="auto" w:fill="auto"/>
            <w:noWrap/>
            <w:vAlign w:val="bottom"/>
            <w:hideMark/>
          </w:tcPr>
          <w:p w14:paraId="5DC7940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0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0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05"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40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0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08" w14:textId="77777777" w:rsidR="00AB2F54" w:rsidRPr="00103DAD" w:rsidRDefault="00AC477D" w:rsidP="00AB2F54">
            <w:pPr>
              <w:rPr>
                <w:rFonts w:ascii="Times New Roman" w:eastAsia="Times New Roman" w:hAnsi="Times New Roman" w:cs="Times New Roman"/>
                <w:sz w:val="20"/>
              </w:rPr>
            </w:pPr>
          </w:p>
        </w:tc>
      </w:tr>
      <w:tr w:rsidR="00A02DB2" w14:paraId="5DC7940D" w14:textId="77777777">
        <w:trPr>
          <w:trHeight w:val="300"/>
        </w:trPr>
        <w:tc>
          <w:tcPr>
            <w:tcW w:w="960" w:type="dxa"/>
            <w:tcBorders>
              <w:top w:val="nil"/>
              <w:left w:val="nil"/>
              <w:bottom w:val="nil"/>
              <w:right w:val="nil"/>
            </w:tcBorders>
            <w:shd w:val="clear" w:color="auto" w:fill="auto"/>
            <w:noWrap/>
            <w:vAlign w:val="bottom"/>
            <w:hideMark/>
          </w:tcPr>
          <w:p w14:paraId="5DC7940A"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40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 xml:space="preserve">Άρθρο 27 ως έχει   ΔΕΚΤΟ ΚΑΤΑ </w:t>
            </w:r>
            <w:r w:rsidRPr="00103DAD">
              <w:rPr>
                <w:rFonts w:ascii="Calibri" w:eastAsia="Times New Roman" w:hAnsi="Calibri" w:cs="Times New Roman"/>
                <w:color w:val="000000"/>
                <w:sz w:val="22"/>
                <w:szCs w:val="22"/>
              </w:rPr>
              <w:t>ΠΛΕΙΟΨΗΦΙΑ</w:t>
            </w:r>
          </w:p>
        </w:tc>
        <w:tc>
          <w:tcPr>
            <w:tcW w:w="480" w:type="dxa"/>
            <w:tcBorders>
              <w:top w:val="nil"/>
              <w:left w:val="nil"/>
              <w:bottom w:val="nil"/>
              <w:right w:val="nil"/>
            </w:tcBorders>
            <w:shd w:val="clear" w:color="auto" w:fill="auto"/>
            <w:noWrap/>
            <w:vAlign w:val="bottom"/>
            <w:hideMark/>
          </w:tcPr>
          <w:p w14:paraId="5DC7940C" w14:textId="77777777" w:rsidR="00AB2F54" w:rsidRPr="00103DAD" w:rsidRDefault="00AC477D" w:rsidP="00AB2F54">
            <w:pPr>
              <w:rPr>
                <w:rFonts w:ascii="Calibri" w:eastAsia="Times New Roman" w:hAnsi="Calibri" w:cs="Times New Roman"/>
                <w:color w:val="000000"/>
                <w:sz w:val="22"/>
                <w:szCs w:val="22"/>
              </w:rPr>
            </w:pPr>
          </w:p>
        </w:tc>
      </w:tr>
      <w:tr w:rsidR="00A02DB2" w14:paraId="5DC79415" w14:textId="77777777">
        <w:trPr>
          <w:trHeight w:val="300"/>
        </w:trPr>
        <w:tc>
          <w:tcPr>
            <w:tcW w:w="960" w:type="dxa"/>
            <w:tcBorders>
              <w:top w:val="nil"/>
              <w:left w:val="nil"/>
              <w:bottom w:val="nil"/>
              <w:right w:val="nil"/>
            </w:tcBorders>
            <w:shd w:val="clear" w:color="auto" w:fill="auto"/>
            <w:noWrap/>
            <w:vAlign w:val="bottom"/>
            <w:hideMark/>
          </w:tcPr>
          <w:p w14:paraId="5DC7940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40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1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1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41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1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14" w14:textId="77777777" w:rsidR="00AB2F54" w:rsidRPr="00103DAD" w:rsidRDefault="00AC477D" w:rsidP="00AB2F54">
            <w:pPr>
              <w:rPr>
                <w:rFonts w:ascii="Times New Roman" w:eastAsia="Times New Roman" w:hAnsi="Times New Roman" w:cs="Times New Roman"/>
                <w:sz w:val="20"/>
              </w:rPr>
            </w:pPr>
          </w:p>
        </w:tc>
      </w:tr>
      <w:tr w:rsidR="00A02DB2" w14:paraId="5DC7941D" w14:textId="77777777">
        <w:trPr>
          <w:trHeight w:val="300"/>
        </w:trPr>
        <w:tc>
          <w:tcPr>
            <w:tcW w:w="960" w:type="dxa"/>
            <w:tcBorders>
              <w:top w:val="nil"/>
              <w:left w:val="nil"/>
              <w:bottom w:val="nil"/>
              <w:right w:val="nil"/>
            </w:tcBorders>
            <w:shd w:val="clear" w:color="auto" w:fill="auto"/>
            <w:noWrap/>
            <w:vAlign w:val="bottom"/>
            <w:hideMark/>
          </w:tcPr>
          <w:p w14:paraId="5DC7941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41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1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1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41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1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1C" w14:textId="77777777" w:rsidR="00AB2F54" w:rsidRPr="00103DAD" w:rsidRDefault="00AC477D" w:rsidP="00AB2F54">
            <w:pPr>
              <w:rPr>
                <w:rFonts w:ascii="Times New Roman" w:eastAsia="Times New Roman" w:hAnsi="Times New Roman" w:cs="Times New Roman"/>
                <w:sz w:val="20"/>
              </w:rPr>
            </w:pPr>
          </w:p>
        </w:tc>
      </w:tr>
      <w:tr w:rsidR="00A02DB2" w14:paraId="5DC79425" w14:textId="77777777">
        <w:trPr>
          <w:trHeight w:val="300"/>
        </w:trPr>
        <w:tc>
          <w:tcPr>
            <w:tcW w:w="960" w:type="dxa"/>
            <w:tcBorders>
              <w:top w:val="nil"/>
              <w:left w:val="nil"/>
              <w:bottom w:val="nil"/>
              <w:right w:val="nil"/>
            </w:tcBorders>
            <w:shd w:val="clear" w:color="auto" w:fill="auto"/>
            <w:noWrap/>
            <w:vAlign w:val="bottom"/>
            <w:hideMark/>
          </w:tcPr>
          <w:p w14:paraId="5DC7941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41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2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2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42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2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24" w14:textId="77777777" w:rsidR="00AB2F54" w:rsidRPr="00103DAD" w:rsidRDefault="00AC477D" w:rsidP="00AB2F54">
            <w:pPr>
              <w:rPr>
                <w:rFonts w:ascii="Times New Roman" w:eastAsia="Times New Roman" w:hAnsi="Times New Roman" w:cs="Times New Roman"/>
                <w:sz w:val="20"/>
              </w:rPr>
            </w:pPr>
          </w:p>
        </w:tc>
      </w:tr>
      <w:tr w:rsidR="00A02DB2" w14:paraId="5DC7942D" w14:textId="77777777">
        <w:trPr>
          <w:trHeight w:val="300"/>
        </w:trPr>
        <w:tc>
          <w:tcPr>
            <w:tcW w:w="960" w:type="dxa"/>
            <w:tcBorders>
              <w:top w:val="nil"/>
              <w:left w:val="nil"/>
              <w:bottom w:val="nil"/>
              <w:right w:val="nil"/>
            </w:tcBorders>
            <w:shd w:val="clear" w:color="auto" w:fill="auto"/>
            <w:noWrap/>
            <w:vAlign w:val="bottom"/>
            <w:hideMark/>
          </w:tcPr>
          <w:p w14:paraId="5DC7942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42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2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2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42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2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2C" w14:textId="77777777" w:rsidR="00AB2F54" w:rsidRPr="00103DAD" w:rsidRDefault="00AC477D" w:rsidP="00AB2F54">
            <w:pPr>
              <w:rPr>
                <w:rFonts w:ascii="Times New Roman" w:eastAsia="Times New Roman" w:hAnsi="Times New Roman" w:cs="Times New Roman"/>
                <w:sz w:val="20"/>
              </w:rPr>
            </w:pPr>
          </w:p>
        </w:tc>
      </w:tr>
      <w:tr w:rsidR="00A02DB2" w14:paraId="5DC79435" w14:textId="77777777">
        <w:trPr>
          <w:trHeight w:val="300"/>
        </w:trPr>
        <w:tc>
          <w:tcPr>
            <w:tcW w:w="960" w:type="dxa"/>
            <w:tcBorders>
              <w:top w:val="nil"/>
              <w:left w:val="nil"/>
              <w:bottom w:val="nil"/>
              <w:right w:val="nil"/>
            </w:tcBorders>
            <w:shd w:val="clear" w:color="auto" w:fill="auto"/>
            <w:noWrap/>
            <w:vAlign w:val="bottom"/>
            <w:hideMark/>
          </w:tcPr>
          <w:p w14:paraId="5DC7942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42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3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3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43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3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34" w14:textId="77777777" w:rsidR="00AB2F54" w:rsidRPr="00103DAD" w:rsidRDefault="00AC477D" w:rsidP="00AB2F54">
            <w:pPr>
              <w:rPr>
                <w:rFonts w:ascii="Times New Roman" w:eastAsia="Times New Roman" w:hAnsi="Times New Roman" w:cs="Times New Roman"/>
                <w:sz w:val="20"/>
              </w:rPr>
            </w:pPr>
          </w:p>
        </w:tc>
      </w:tr>
      <w:tr w:rsidR="00A02DB2" w14:paraId="5DC7943D" w14:textId="77777777">
        <w:trPr>
          <w:trHeight w:val="300"/>
        </w:trPr>
        <w:tc>
          <w:tcPr>
            <w:tcW w:w="960" w:type="dxa"/>
            <w:tcBorders>
              <w:top w:val="nil"/>
              <w:left w:val="nil"/>
              <w:bottom w:val="nil"/>
              <w:right w:val="nil"/>
            </w:tcBorders>
            <w:shd w:val="clear" w:color="auto" w:fill="auto"/>
            <w:noWrap/>
            <w:vAlign w:val="bottom"/>
            <w:hideMark/>
          </w:tcPr>
          <w:p w14:paraId="5DC7943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43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3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3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43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3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3C" w14:textId="77777777" w:rsidR="00AB2F54" w:rsidRPr="00103DAD" w:rsidRDefault="00AC477D" w:rsidP="00AB2F54">
            <w:pPr>
              <w:rPr>
                <w:rFonts w:ascii="Times New Roman" w:eastAsia="Times New Roman" w:hAnsi="Times New Roman" w:cs="Times New Roman"/>
                <w:sz w:val="20"/>
              </w:rPr>
            </w:pPr>
          </w:p>
        </w:tc>
      </w:tr>
      <w:tr w:rsidR="00A02DB2" w14:paraId="5DC79445" w14:textId="77777777">
        <w:trPr>
          <w:trHeight w:val="300"/>
        </w:trPr>
        <w:tc>
          <w:tcPr>
            <w:tcW w:w="960" w:type="dxa"/>
            <w:tcBorders>
              <w:top w:val="nil"/>
              <w:left w:val="nil"/>
              <w:bottom w:val="nil"/>
              <w:right w:val="nil"/>
            </w:tcBorders>
            <w:shd w:val="clear" w:color="auto" w:fill="auto"/>
            <w:noWrap/>
            <w:vAlign w:val="bottom"/>
            <w:hideMark/>
          </w:tcPr>
          <w:p w14:paraId="5DC7943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43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4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4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44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4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44" w14:textId="77777777" w:rsidR="00AB2F54" w:rsidRPr="00103DAD" w:rsidRDefault="00AC477D" w:rsidP="00AB2F54">
            <w:pPr>
              <w:rPr>
                <w:rFonts w:ascii="Times New Roman" w:eastAsia="Times New Roman" w:hAnsi="Times New Roman" w:cs="Times New Roman"/>
                <w:sz w:val="20"/>
              </w:rPr>
            </w:pPr>
          </w:p>
        </w:tc>
      </w:tr>
      <w:tr w:rsidR="00A02DB2" w14:paraId="5DC7944C" w14:textId="77777777">
        <w:trPr>
          <w:trHeight w:val="300"/>
        </w:trPr>
        <w:tc>
          <w:tcPr>
            <w:tcW w:w="1920" w:type="dxa"/>
            <w:gridSpan w:val="2"/>
            <w:tcBorders>
              <w:top w:val="nil"/>
              <w:left w:val="nil"/>
              <w:bottom w:val="nil"/>
              <w:right w:val="nil"/>
            </w:tcBorders>
            <w:shd w:val="clear" w:color="auto" w:fill="auto"/>
            <w:noWrap/>
            <w:vAlign w:val="bottom"/>
            <w:hideMark/>
          </w:tcPr>
          <w:p w14:paraId="5DC7944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44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4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44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4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4B" w14:textId="77777777" w:rsidR="00AB2F54" w:rsidRPr="00103DAD" w:rsidRDefault="00AC477D" w:rsidP="00AB2F54">
            <w:pPr>
              <w:rPr>
                <w:rFonts w:ascii="Times New Roman" w:eastAsia="Times New Roman" w:hAnsi="Times New Roman" w:cs="Times New Roman"/>
                <w:sz w:val="20"/>
              </w:rPr>
            </w:pPr>
          </w:p>
        </w:tc>
      </w:tr>
      <w:tr w:rsidR="00A02DB2" w14:paraId="5DC79454" w14:textId="77777777">
        <w:trPr>
          <w:trHeight w:val="300"/>
        </w:trPr>
        <w:tc>
          <w:tcPr>
            <w:tcW w:w="960" w:type="dxa"/>
            <w:tcBorders>
              <w:top w:val="nil"/>
              <w:left w:val="nil"/>
              <w:bottom w:val="nil"/>
              <w:right w:val="nil"/>
            </w:tcBorders>
            <w:shd w:val="clear" w:color="auto" w:fill="auto"/>
            <w:noWrap/>
            <w:vAlign w:val="bottom"/>
            <w:hideMark/>
          </w:tcPr>
          <w:p w14:paraId="5DC7944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4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4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50"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45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5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53" w14:textId="77777777" w:rsidR="00AB2F54" w:rsidRPr="00103DAD" w:rsidRDefault="00AC477D" w:rsidP="00AB2F54">
            <w:pPr>
              <w:rPr>
                <w:rFonts w:ascii="Times New Roman" w:eastAsia="Times New Roman" w:hAnsi="Times New Roman" w:cs="Times New Roman"/>
                <w:sz w:val="20"/>
              </w:rPr>
            </w:pPr>
          </w:p>
        </w:tc>
      </w:tr>
      <w:tr w:rsidR="00A02DB2" w14:paraId="5DC79458" w14:textId="77777777">
        <w:trPr>
          <w:trHeight w:val="300"/>
        </w:trPr>
        <w:tc>
          <w:tcPr>
            <w:tcW w:w="960" w:type="dxa"/>
            <w:tcBorders>
              <w:top w:val="nil"/>
              <w:left w:val="nil"/>
              <w:bottom w:val="nil"/>
              <w:right w:val="nil"/>
            </w:tcBorders>
            <w:shd w:val="clear" w:color="auto" w:fill="auto"/>
            <w:noWrap/>
            <w:vAlign w:val="bottom"/>
            <w:hideMark/>
          </w:tcPr>
          <w:p w14:paraId="5DC79455"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45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28 ως έχει   ΔΕΚΤΟ ΚΑΤΑ ΠΛΕΙΟΨΗΦΙΑ</w:t>
            </w:r>
          </w:p>
        </w:tc>
        <w:tc>
          <w:tcPr>
            <w:tcW w:w="480" w:type="dxa"/>
            <w:tcBorders>
              <w:top w:val="nil"/>
              <w:left w:val="nil"/>
              <w:bottom w:val="nil"/>
              <w:right w:val="nil"/>
            </w:tcBorders>
            <w:shd w:val="clear" w:color="auto" w:fill="auto"/>
            <w:noWrap/>
            <w:vAlign w:val="bottom"/>
            <w:hideMark/>
          </w:tcPr>
          <w:p w14:paraId="5DC79457" w14:textId="77777777" w:rsidR="00AB2F54" w:rsidRPr="00103DAD" w:rsidRDefault="00AC477D" w:rsidP="00AB2F54">
            <w:pPr>
              <w:rPr>
                <w:rFonts w:ascii="Calibri" w:eastAsia="Times New Roman" w:hAnsi="Calibri" w:cs="Times New Roman"/>
                <w:color w:val="000000"/>
                <w:sz w:val="22"/>
                <w:szCs w:val="22"/>
              </w:rPr>
            </w:pPr>
          </w:p>
        </w:tc>
      </w:tr>
      <w:tr w:rsidR="00A02DB2" w14:paraId="5DC79460" w14:textId="77777777">
        <w:trPr>
          <w:trHeight w:val="300"/>
        </w:trPr>
        <w:tc>
          <w:tcPr>
            <w:tcW w:w="960" w:type="dxa"/>
            <w:tcBorders>
              <w:top w:val="nil"/>
              <w:left w:val="nil"/>
              <w:bottom w:val="nil"/>
              <w:right w:val="nil"/>
            </w:tcBorders>
            <w:shd w:val="clear" w:color="auto" w:fill="auto"/>
            <w:noWrap/>
            <w:vAlign w:val="bottom"/>
            <w:hideMark/>
          </w:tcPr>
          <w:p w14:paraId="5DC7945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45A"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5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5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45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5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5F" w14:textId="77777777" w:rsidR="00AB2F54" w:rsidRPr="00103DAD" w:rsidRDefault="00AC477D" w:rsidP="00AB2F54">
            <w:pPr>
              <w:rPr>
                <w:rFonts w:ascii="Times New Roman" w:eastAsia="Times New Roman" w:hAnsi="Times New Roman" w:cs="Times New Roman"/>
                <w:sz w:val="20"/>
              </w:rPr>
            </w:pPr>
          </w:p>
        </w:tc>
      </w:tr>
      <w:tr w:rsidR="00A02DB2" w14:paraId="5DC79468" w14:textId="77777777">
        <w:trPr>
          <w:trHeight w:val="300"/>
        </w:trPr>
        <w:tc>
          <w:tcPr>
            <w:tcW w:w="960" w:type="dxa"/>
            <w:tcBorders>
              <w:top w:val="nil"/>
              <w:left w:val="nil"/>
              <w:bottom w:val="nil"/>
              <w:right w:val="nil"/>
            </w:tcBorders>
            <w:shd w:val="clear" w:color="auto" w:fill="auto"/>
            <w:noWrap/>
            <w:vAlign w:val="bottom"/>
            <w:hideMark/>
          </w:tcPr>
          <w:p w14:paraId="5DC7946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462"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6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6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46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6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67" w14:textId="77777777" w:rsidR="00AB2F54" w:rsidRPr="00103DAD" w:rsidRDefault="00AC477D" w:rsidP="00AB2F54">
            <w:pPr>
              <w:rPr>
                <w:rFonts w:ascii="Times New Roman" w:eastAsia="Times New Roman" w:hAnsi="Times New Roman" w:cs="Times New Roman"/>
                <w:sz w:val="20"/>
              </w:rPr>
            </w:pPr>
          </w:p>
        </w:tc>
      </w:tr>
      <w:tr w:rsidR="00A02DB2" w14:paraId="5DC79470" w14:textId="77777777">
        <w:trPr>
          <w:trHeight w:val="300"/>
        </w:trPr>
        <w:tc>
          <w:tcPr>
            <w:tcW w:w="960" w:type="dxa"/>
            <w:tcBorders>
              <w:top w:val="nil"/>
              <w:left w:val="nil"/>
              <w:bottom w:val="nil"/>
              <w:right w:val="nil"/>
            </w:tcBorders>
            <w:shd w:val="clear" w:color="auto" w:fill="auto"/>
            <w:noWrap/>
            <w:vAlign w:val="bottom"/>
            <w:hideMark/>
          </w:tcPr>
          <w:p w14:paraId="5DC7946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46A"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6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6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46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6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6F" w14:textId="77777777" w:rsidR="00AB2F54" w:rsidRPr="00103DAD" w:rsidRDefault="00AC477D" w:rsidP="00AB2F54">
            <w:pPr>
              <w:rPr>
                <w:rFonts w:ascii="Times New Roman" w:eastAsia="Times New Roman" w:hAnsi="Times New Roman" w:cs="Times New Roman"/>
                <w:sz w:val="20"/>
              </w:rPr>
            </w:pPr>
          </w:p>
        </w:tc>
      </w:tr>
      <w:tr w:rsidR="00A02DB2" w14:paraId="5DC79478" w14:textId="77777777">
        <w:trPr>
          <w:trHeight w:val="300"/>
        </w:trPr>
        <w:tc>
          <w:tcPr>
            <w:tcW w:w="960" w:type="dxa"/>
            <w:tcBorders>
              <w:top w:val="nil"/>
              <w:left w:val="nil"/>
              <w:bottom w:val="nil"/>
              <w:right w:val="nil"/>
            </w:tcBorders>
            <w:shd w:val="clear" w:color="auto" w:fill="auto"/>
            <w:noWrap/>
            <w:vAlign w:val="bottom"/>
            <w:hideMark/>
          </w:tcPr>
          <w:p w14:paraId="5DC7947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472"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7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7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47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7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77" w14:textId="77777777" w:rsidR="00AB2F54" w:rsidRPr="00103DAD" w:rsidRDefault="00AC477D" w:rsidP="00AB2F54">
            <w:pPr>
              <w:rPr>
                <w:rFonts w:ascii="Times New Roman" w:eastAsia="Times New Roman" w:hAnsi="Times New Roman" w:cs="Times New Roman"/>
                <w:sz w:val="20"/>
              </w:rPr>
            </w:pPr>
          </w:p>
        </w:tc>
      </w:tr>
      <w:tr w:rsidR="00A02DB2" w14:paraId="5DC79480" w14:textId="77777777">
        <w:trPr>
          <w:trHeight w:val="300"/>
        </w:trPr>
        <w:tc>
          <w:tcPr>
            <w:tcW w:w="960" w:type="dxa"/>
            <w:tcBorders>
              <w:top w:val="nil"/>
              <w:left w:val="nil"/>
              <w:bottom w:val="nil"/>
              <w:right w:val="nil"/>
            </w:tcBorders>
            <w:shd w:val="clear" w:color="auto" w:fill="auto"/>
            <w:noWrap/>
            <w:vAlign w:val="bottom"/>
            <w:hideMark/>
          </w:tcPr>
          <w:p w14:paraId="5DC7947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47A"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7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7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47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7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7F" w14:textId="77777777" w:rsidR="00AB2F54" w:rsidRPr="00103DAD" w:rsidRDefault="00AC477D" w:rsidP="00AB2F54">
            <w:pPr>
              <w:rPr>
                <w:rFonts w:ascii="Times New Roman" w:eastAsia="Times New Roman" w:hAnsi="Times New Roman" w:cs="Times New Roman"/>
                <w:sz w:val="20"/>
              </w:rPr>
            </w:pPr>
          </w:p>
        </w:tc>
      </w:tr>
      <w:tr w:rsidR="00A02DB2" w14:paraId="5DC79488" w14:textId="77777777">
        <w:trPr>
          <w:trHeight w:val="300"/>
        </w:trPr>
        <w:tc>
          <w:tcPr>
            <w:tcW w:w="960" w:type="dxa"/>
            <w:tcBorders>
              <w:top w:val="nil"/>
              <w:left w:val="nil"/>
              <w:bottom w:val="nil"/>
              <w:right w:val="nil"/>
            </w:tcBorders>
            <w:shd w:val="clear" w:color="auto" w:fill="auto"/>
            <w:noWrap/>
            <w:vAlign w:val="bottom"/>
            <w:hideMark/>
          </w:tcPr>
          <w:p w14:paraId="5DC7948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482"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8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8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48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8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87" w14:textId="77777777" w:rsidR="00AB2F54" w:rsidRPr="00103DAD" w:rsidRDefault="00AC477D" w:rsidP="00AB2F54">
            <w:pPr>
              <w:rPr>
                <w:rFonts w:ascii="Times New Roman" w:eastAsia="Times New Roman" w:hAnsi="Times New Roman" w:cs="Times New Roman"/>
                <w:sz w:val="20"/>
              </w:rPr>
            </w:pPr>
          </w:p>
        </w:tc>
      </w:tr>
      <w:tr w:rsidR="00A02DB2" w14:paraId="5DC79490" w14:textId="77777777">
        <w:trPr>
          <w:trHeight w:val="300"/>
        </w:trPr>
        <w:tc>
          <w:tcPr>
            <w:tcW w:w="960" w:type="dxa"/>
            <w:tcBorders>
              <w:top w:val="nil"/>
              <w:left w:val="nil"/>
              <w:bottom w:val="nil"/>
              <w:right w:val="nil"/>
            </w:tcBorders>
            <w:shd w:val="clear" w:color="auto" w:fill="auto"/>
            <w:noWrap/>
            <w:vAlign w:val="bottom"/>
            <w:hideMark/>
          </w:tcPr>
          <w:p w14:paraId="5DC7948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48A"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8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8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48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8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8F" w14:textId="77777777" w:rsidR="00AB2F54" w:rsidRPr="00103DAD" w:rsidRDefault="00AC477D" w:rsidP="00AB2F54">
            <w:pPr>
              <w:rPr>
                <w:rFonts w:ascii="Times New Roman" w:eastAsia="Times New Roman" w:hAnsi="Times New Roman" w:cs="Times New Roman"/>
                <w:sz w:val="20"/>
              </w:rPr>
            </w:pPr>
          </w:p>
        </w:tc>
      </w:tr>
      <w:tr w:rsidR="00A02DB2" w14:paraId="5DC79497" w14:textId="77777777">
        <w:trPr>
          <w:trHeight w:val="300"/>
        </w:trPr>
        <w:tc>
          <w:tcPr>
            <w:tcW w:w="1920" w:type="dxa"/>
            <w:gridSpan w:val="2"/>
            <w:tcBorders>
              <w:top w:val="nil"/>
              <w:left w:val="nil"/>
              <w:bottom w:val="nil"/>
              <w:right w:val="nil"/>
            </w:tcBorders>
            <w:shd w:val="clear" w:color="auto" w:fill="auto"/>
            <w:noWrap/>
            <w:vAlign w:val="bottom"/>
            <w:hideMark/>
          </w:tcPr>
          <w:p w14:paraId="5DC7949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492"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9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49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9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96" w14:textId="77777777" w:rsidR="00AB2F54" w:rsidRPr="00103DAD" w:rsidRDefault="00AC477D" w:rsidP="00AB2F54">
            <w:pPr>
              <w:rPr>
                <w:rFonts w:ascii="Times New Roman" w:eastAsia="Times New Roman" w:hAnsi="Times New Roman" w:cs="Times New Roman"/>
                <w:sz w:val="20"/>
              </w:rPr>
            </w:pPr>
          </w:p>
        </w:tc>
      </w:tr>
      <w:tr w:rsidR="00A02DB2" w14:paraId="5DC7949F" w14:textId="77777777">
        <w:trPr>
          <w:trHeight w:val="300"/>
        </w:trPr>
        <w:tc>
          <w:tcPr>
            <w:tcW w:w="960" w:type="dxa"/>
            <w:tcBorders>
              <w:top w:val="nil"/>
              <w:left w:val="nil"/>
              <w:bottom w:val="nil"/>
              <w:right w:val="nil"/>
            </w:tcBorders>
            <w:shd w:val="clear" w:color="auto" w:fill="auto"/>
            <w:noWrap/>
            <w:vAlign w:val="bottom"/>
            <w:hideMark/>
          </w:tcPr>
          <w:p w14:paraId="5DC7949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9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9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9B"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49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9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9E" w14:textId="77777777" w:rsidR="00AB2F54" w:rsidRPr="00103DAD" w:rsidRDefault="00AC477D" w:rsidP="00AB2F54">
            <w:pPr>
              <w:rPr>
                <w:rFonts w:ascii="Times New Roman" w:eastAsia="Times New Roman" w:hAnsi="Times New Roman" w:cs="Times New Roman"/>
                <w:sz w:val="20"/>
              </w:rPr>
            </w:pPr>
          </w:p>
        </w:tc>
      </w:tr>
      <w:tr w:rsidR="00A02DB2" w14:paraId="5DC794A3" w14:textId="77777777">
        <w:trPr>
          <w:trHeight w:val="300"/>
        </w:trPr>
        <w:tc>
          <w:tcPr>
            <w:tcW w:w="960" w:type="dxa"/>
            <w:tcBorders>
              <w:top w:val="nil"/>
              <w:left w:val="nil"/>
              <w:bottom w:val="nil"/>
              <w:right w:val="nil"/>
            </w:tcBorders>
            <w:shd w:val="clear" w:color="auto" w:fill="auto"/>
            <w:noWrap/>
            <w:vAlign w:val="bottom"/>
            <w:hideMark/>
          </w:tcPr>
          <w:p w14:paraId="5DC794A0"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4A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29 ως έχει   ΔΕΚΤΟ ΚΑΤΑ ΠΛΕΙΟΨΗΦΙΑ</w:t>
            </w:r>
          </w:p>
        </w:tc>
        <w:tc>
          <w:tcPr>
            <w:tcW w:w="480" w:type="dxa"/>
            <w:tcBorders>
              <w:top w:val="nil"/>
              <w:left w:val="nil"/>
              <w:bottom w:val="nil"/>
              <w:right w:val="nil"/>
            </w:tcBorders>
            <w:shd w:val="clear" w:color="auto" w:fill="auto"/>
            <w:noWrap/>
            <w:vAlign w:val="bottom"/>
            <w:hideMark/>
          </w:tcPr>
          <w:p w14:paraId="5DC794A2" w14:textId="77777777" w:rsidR="00AB2F54" w:rsidRPr="00103DAD" w:rsidRDefault="00AC477D" w:rsidP="00AB2F54">
            <w:pPr>
              <w:rPr>
                <w:rFonts w:ascii="Calibri" w:eastAsia="Times New Roman" w:hAnsi="Calibri" w:cs="Times New Roman"/>
                <w:color w:val="000000"/>
                <w:sz w:val="22"/>
                <w:szCs w:val="22"/>
              </w:rPr>
            </w:pPr>
          </w:p>
        </w:tc>
      </w:tr>
      <w:tr w:rsidR="00A02DB2" w14:paraId="5DC794AB" w14:textId="77777777">
        <w:trPr>
          <w:trHeight w:val="300"/>
        </w:trPr>
        <w:tc>
          <w:tcPr>
            <w:tcW w:w="960" w:type="dxa"/>
            <w:tcBorders>
              <w:top w:val="nil"/>
              <w:left w:val="nil"/>
              <w:bottom w:val="nil"/>
              <w:right w:val="nil"/>
            </w:tcBorders>
            <w:shd w:val="clear" w:color="auto" w:fill="auto"/>
            <w:noWrap/>
            <w:vAlign w:val="bottom"/>
            <w:hideMark/>
          </w:tcPr>
          <w:p w14:paraId="5DC794A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4A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A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A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4A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A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AA" w14:textId="77777777" w:rsidR="00AB2F54" w:rsidRPr="00103DAD" w:rsidRDefault="00AC477D" w:rsidP="00AB2F54">
            <w:pPr>
              <w:rPr>
                <w:rFonts w:ascii="Times New Roman" w:eastAsia="Times New Roman" w:hAnsi="Times New Roman" w:cs="Times New Roman"/>
                <w:sz w:val="20"/>
              </w:rPr>
            </w:pPr>
          </w:p>
        </w:tc>
      </w:tr>
      <w:tr w:rsidR="00A02DB2" w14:paraId="5DC794B3" w14:textId="77777777">
        <w:trPr>
          <w:trHeight w:val="300"/>
        </w:trPr>
        <w:tc>
          <w:tcPr>
            <w:tcW w:w="960" w:type="dxa"/>
            <w:tcBorders>
              <w:top w:val="nil"/>
              <w:left w:val="nil"/>
              <w:bottom w:val="nil"/>
              <w:right w:val="nil"/>
            </w:tcBorders>
            <w:shd w:val="clear" w:color="auto" w:fill="auto"/>
            <w:noWrap/>
            <w:vAlign w:val="bottom"/>
            <w:hideMark/>
          </w:tcPr>
          <w:p w14:paraId="5DC794A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4A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A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A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4B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B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B2" w14:textId="77777777" w:rsidR="00AB2F54" w:rsidRPr="00103DAD" w:rsidRDefault="00AC477D" w:rsidP="00AB2F54">
            <w:pPr>
              <w:rPr>
                <w:rFonts w:ascii="Times New Roman" w:eastAsia="Times New Roman" w:hAnsi="Times New Roman" w:cs="Times New Roman"/>
                <w:sz w:val="20"/>
              </w:rPr>
            </w:pPr>
          </w:p>
        </w:tc>
      </w:tr>
      <w:tr w:rsidR="00A02DB2" w14:paraId="5DC794BB" w14:textId="77777777">
        <w:trPr>
          <w:trHeight w:val="300"/>
        </w:trPr>
        <w:tc>
          <w:tcPr>
            <w:tcW w:w="960" w:type="dxa"/>
            <w:tcBorders>
              <w:top w:val="nil"/>
              <w:left w:val="nil"/>
              <w:bottom w:val="nil"/>
              <w:right w:val="nil"/>
            </w:tcBorders>
            <w:shd w:val="clear" w:color="auto" w:fill="auto"/>
            <w:noWrap/>
            <w:vAlign w:val="bottom"/>
            <w:hideMark/>
          </w:tcPr>
          <w:p w14:paraId="5DC794B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4B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B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B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4B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B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BA" w14:textId="77777777" w:rsidR="00AB2F54" w:rsidRPr="00103DAD" w:rsidRDefault="00AC477D" w:rsidP="00AB2F54">
            <w:pPr>
              <w:rPr>
                <w:rFonts w:ascii="Times New Roman" w:eastAsia="Times New Roman" w:hAnsi="Times New Roman" w:cs="Times New Roman"/>
                <w:sz w:val="20"/>
              </w:rPr>
            </w:pPr>
          </w:p>
        </w:tc>
      </w:tr>
      <w:tr w:rsidR="00A02DB2" w14:paraId="5DC794C3" w14:textId="77777777">
        <w:trPr>
          <w:trHeight w:val="300"/>
        </w:trPr>
        <w:tc>
          <w:tcPr>
            <w:tcW w:w="960" w:type="dxa"/>
            <w:tcBorders>
              <w:top w:val="nil"/>
              <w:left w:val="nil"/>
              <w:bottom w:val="nil"/>
              <w:right w:val="nil"/>
            </w:tcBorders>
            <w:shd w:val="clear" w:color="auto" w:fill="auto"/>
            <w:noWrap/>
            <w:vAlign w:val="bottom"/>
            <w:hideMark/>
          </w:tcPr>
          <w:p w14:paraId="5DC794B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4B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B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B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4C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C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C2" w14:textId="77777777" w:rsidR="00AB2F54" w:rsidRPr="00103DAD" w:rsidRDefault="00AC477D" w:rsidP="00AB2F54">
            <w:pPr>
              <w:rPr>
                <w:rFonts w:ascii="Times New Roman" w:eastAsia="Times New Roman" w:hAnsi="Times New Roman" w:cs="Times New Roman"/>
                <w:sz w:val="20"/>
              </w:rPr>
            </w:pPr>
          </w:p>
        </w:tc>
      </w:tr>
      <w:tr w:rsidR="00A02DB2" w14:paraId="5DC794CB" w14:textId="77777777">
        <w:trPr>
          <w:trHeight w:val="300"/>
        </w:trPr>
        <w:tc>
          <w:tcPr>
            <w:tcW w:w="960" w:type="dxa"/>
            <w:tcBorders>
              <w:top w:val="nil"/>
              <w:left w:val="nil"/>
              <w:bottom w:val="nil"/>
              <w:right w:val="nil"/>
            </w:tcBorders>
            <w:shd w:val="clear" w:color="auto" w:fill="auto"/>
            <w:noWrap/>
            <w:vAlign w:val="bottom"/>
            <w:hideMark/>
          </w:tcPr>
          <w:p w14:paraId="5DC794C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4C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C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C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4C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C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CA" w14:textId="77777777" w:rsidR="00AB2F54" w:rsidRPr="00103DAD" w:rsidRDefault="00AC477D" w:rsidP="00AB2F54">
            <w:pPr>
              <w:rPr>
                <w:rFonts w:ascii="Times New Roman" w:eastAsia="Times New Roman" w:hAnsi="Times New Roman" w:cs="Times New Roman"/>
                <w:sz w:val="20"/>
              </w:rPr>
            </w:pPr>
          </w:p>
        </w:tc>
      </w:tr>
      <w:tr w:rsidR="00A02DB2" w14:paraId="5DC794D3" w14:textId="77777777">
        <w:trPr>
          <w:trHeight w:val="300"/>
        </w:trPr>
        <w:tc>
          <w:tcPr>
            <w:tcW w:w="960" w:type="dxa"/>
            <w:tcBorders>
              <w:top w:val="nil"/>
              <w:left w:val="nil"/>
              <w:bottom w:val="nil"/>
              <w:right w:val="nil"/>
            </w:tcBorders>
            <w:shd w:val="clear" w:color="auto" w:fill="auto"/>
            <w:noWrap/>
            <w:vAlign w:val="bottom"/>
            <w:hideMark/>
          </w:tcPr>
          <w:p w14:paraId="5DC794C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4C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C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C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4D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D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D2" w14:textId="77777777" w:rsidR="00AB2F54" w:rsidRPr="00103DAD" w:rsidRDefault="00AC477D" w:rsidP="00AB2F54">
            <w:pPr>
              <w:rPr>
                <w:rFonts w:ascii="Times New Roman" w:eastAsia="Times New Roman" w:hAnsi="Times New Roman" w:cs="Times New Roman"/>
                <w:sz w:val="20"/>
              </w:rPr>
            </w:pPr>
          </w:p>
        </w:tc>
      </w:tr>
      <w:tr w:rsidR="00A02DB2" w14:paraId="5DC794DB" w14:textId="77777777">
        <w:trPr>
          <w:trHeight w:val="300"/>
        </w:trPr>
        <w:tc>
          <w:tcPr>
            <w:tcW w:w="960" w:type="dxa"/>
            <w:tcBorders>
              <w:top w:val="nil"/>
              <w:left w:val="nil"/>
              <w:bottom w:val="nil"/>
              <w:right w:val="nil"/>
            </w:tcBorders>
            <w:shd w:val="clear" w:color="auto" w:fill="auto"/>
            <w:noWrap/>
            <w:vAlign w:val="bottom"/>
            <w:hideMark/>
          </w:tcPr>
          <w:p w14:paraId="5DC794D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4D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D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D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4D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D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DA" w14:textId="77777777" w:rsidR="00AB2F54" w:rsidRPr="00103DAD" w:rsidRDefault="00AC477D" w:rsidP="00AB2F54">
            <w:pPr>
              <w:rPr>
                <w:rFonts w:ascii="Times New Roman" w:eastAsia="Times New Roman" w:hAnsi="Times New Roman" w:cs="Times New Roman"/>
                <w:sz w:val="20"/>
              </w:rPr>
            </w:pPr>
          </w:p>
        </w:tc>
      </w:tr>
      <w:tr w:rsidR="00A02DB2" w14:paraId="5DC794E2" w14:textId="77777777">
        <w:trPr>
          <w:trHeight w:val="300"/>
        </w:trPr>
        <w:tc>
          <w:tcPr>
            <w:tcW w:w="1920" w:type="dxa"/>
            <w:gridSpan w:val="2"/>
            <w:tcBorders>
              <w:top w:val="nil"/>
              <w:left w:val="nil"/>
              <w:bottom w:val="nil"/>
              <w:right w:val="nil"/>
            </w:tcBorders>
            <w:shd w:val="clear" w:color="auto" w:fill="auto"/>
            <w:noWrap/>
            <w:vAlign w:val="bottom"/>
            <w:hideMark/>
          </w:tcPr>
          <w:p w14:paraId="5DC794D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4D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D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4D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E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E1" w14:textId="77777777" w:rsidR="00AB2F54" w:rsidRPr="00103DAD" w:rsidRDefault="00AC477D" w:rsidP="00AB2F54">
            <w:pPr>
              <w:rPr>
                <w:rFonts w:ascii="Times New Roman" w:eastAsia="Times New Roman" w:hAnsi="Times New Roman" w:cs="Times New Roman"/>
                <w:sz w:val="20"/>
              </w:rPr>
            </w:pPr>
          </w:p>
        </w:tc>
      </w:tr>
      <w:tr w:rsidR="00A02DB2" w14:paraId="5DC794EA" w14:textId="77777777">
        <w:trPr>
          <w:trHeight w:val="300"/>
        </w:trPr>
        <w:tc>
          <w:tcPr>
            <w:tcW w:w="960" w:type="dxa"/>
            <w:tcBorders>
              <w:top w:val="nil"/>
              <w:left w:val="nil"/>
              <w:bottom w:val="nil"/>
              <w:right w:val="nil"/>
            </w:tcBorders>
            <w:shd w:val="clear" w:color="auto" w:fill="auto"/>
            <w:noWrap/>
            <w:vAlign w:val="bottom"/>
            <w:hideMark/>
          </w:tcPr>
          <w:p w14:paraId="5DC794E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E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E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E6"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4E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E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E9" w14:textId="77777777" w:rsidR="00AB2F54" w:rsidRPr="00103DAD" w:rsidRDefault="00AC477D" w:rsidP="00AB2F54">
            <w:pPr>
              <w:rPr>
                <w:rFonts w:ascii="Times New Roman" w:eastAsia="Times New Roman" w:hAnsi="Times New Roman" w:cs="Times New Roman"/>
                <w:sz w:val="20"/>
              </w:rPr>
            </w:pPr>
          </w:p>
        </w:tc>
      </w:tr>
      <w:tr w:rsidR="00A02DB2" w14:paraId="5DC794EE" w14:textId="77777777">
        <w:trPr>
          <w:trHeight w:val="300"/>
        </w:trPr>
        <w:tc>
          <w:tcPr>
            <w:tcW w:w="960" w:type="dxa"/>
            <w:tcBorders>
              <w:top w:val="nil"/>
              <w:left w:val="nil"/>
              <w:bottom w:val="nil"/>
              <w:right w:val="nil"/>
            </w:tcBorders>
            <w:shd w:val="clear" w:color="auto" w:fill="auto"/>
            <w:noWrap/>
            <w:vAlign w:val="bottom"/>
            <w:hideMark/>
          </w:tcPr>
          <w:p w14:paraId="5DC794EB"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4E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30 ως έχει   ΔΕΚΤΟ ΚΑΤΑ ΠΛΕΙΟΨΗΦΙΑ</w:t>
            </w:r>
          </w:p>
        </w:tc>
        <w:tc>
          <w:tcPr>
            <w:tcW w:w="480" w:type="dxa"/>
            <w:tcBorders>
              <w:top w:val="nil"/>
              <w:left w:val="nil"/>
              <w:bottom w:val="nil"/>
              <w:right w:val="nil"/>
            </w:tcBorders>
            <w:shd w:val="clear" w:color="auto" w:fill="auto"/>
            <w:noWrap/>
            <w:vAlign w:val="bottom"/>
            <w:hideMark/>
          </w:tcPr>
          <w:p w14:paraId="5DC794ED" w14:textId="77777777" w:rsidR="00AB2F54" w:rsidRPr="00103DAD" w:rsidRDefault="00AC477D" w:rsidP="00AB2F54">
            <w:pPr>
              <w:rPr>
                <w:rFonts w:ascii="Calibri" w:eastAsia="Times New Roman" w:hAnsi="Calibri" w:cs="Times New Roman"/>
                <w:color w:val="000000"/>
                <w:sz w:val="22"/>
                <w:szCs w:val="22"/>
              </w:rPr>
            </w:pPr>
          </w:p>
        </w:tc>
      </w:tr>
      <w:tr w:rsidR="00A02DB2" w14:paraId="5DC794F6" w14:textId="77777777">
        <w:trPr>
          <w:trHeight w:val="300"/>
        </w:trPr>
        <w:tc>
          <w:tcPr>
            <w:tcW w:w="960" w:type="dxa"/>
            <w:tcBorders>
              <w:top w:val="nil"/>
              <w:left w:val="nil"/>
              <w:bottom w:val="nil"/>
              <w:right w:val="nil"/>
            </w:tcBorders>
            <w:shd w:val="clear" w:color="auto" w:fill="auto"/>
            <w:noWrap/>
            <w:vAlign w:val="bottom"/>
            <w:hideMark/>
          </w:tcPr>
          <w:p w14:paraId="5DC794E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4F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F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F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4F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F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F5" w14:textId="77777777" w:rsidR="00AB2F54" w:rsidRPr="00103DAD" w:rsidRDefault="00AC477D" w:rsidP="00AB2F54">
            <w:pPr>
              <w:rPr>
                <w:rFonts w:ascii="Times New Roman" w:eastAsia="Times New Roman" w:hAnsi="Times New Roman" w:cs="Times New Roman"/>
                <w:sz w:val="20"/>
              </w:rPr>
            </w:pPr>
          </w:p>
        </w:tc>
      </w:tr>
      <w:tr w:rsidR="00A02DB2" w14:paraId="5DC794FE" w14:textId="77777777">
        <w:trPr>
          <w:trHeight w:val="300"/>
        </w:trPr>
        <w:tc>
          <w:tcPr>
            <w:tcW w:w="960" w:type="dxa"/>
            <w:tcBorders>
              <w:top w:val="nil"/>
              <w:left w:val="nil"/>
              <w:bottom w:val="nil"/>
              <w:right w:val="nil"/>
            </w:tcBorders>
            <w:shd w:val="clear" w:color="auto" w:fill="auto"/>
            <w:noWrap/>
            <w:vAlign w:val="bottom"/>
            <w:hideMark/>
          </w:tcPr>
          <w:p w14:paraId="5DC794F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4F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4F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4F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4F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4F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4FD" w14:textId="77777777" w:rsidR="00AB2F54" w:rsidRPr="00103DAD" w:rsidRDefault="00AC477D" w:rsidP="00AB2F54">
            <w:pPr>
              <w:rPr>
                <w:rFonts w:ascii="Times New Roman" w:eastAsia="Times New Roman" w:hAnsi="Times New Roman" w:cs="Times New Roman"/>
                <w:sz w:val="20"/>
              </w:rPr>
            </w:pPr>
          </w:p>
        </w:tc>
      </w:tr>
      <w:tr w:rsidR="00A02DB2" w14:paraId="5DC79506" w14:textId="77777777">
        <w:trPr>
          <w:trHeight w:val="300"/>
        </w:trPr>
        <w:tc>
          <w:tcPr>
            <w:tcW w:w="960" w:type="dxa"/>
            <w:tcBorders>
              <w:top w:val="nil"/>
              <w:left w:val="nil"/>
              <w:bottom w:val="nil"/>
              <w:right w:val="nil"/>
            </w:tcBorders>
            <w:shd w:val="clear" w:color="auto" w:fill="auto"/>
            <w:noWrap/>
            <w:vAlign w:val="bottom"/>
            <w:hideMark/>
          </w:tcPr>
          <w:p w14:paraId="5DC794F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50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0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0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50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0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05" w14:textId="77777777" w:rsidR="00AB2F54" w:rsidRPr="00103DAD" w:rsidRDefault="00AC477D" w:rsidP="00AB2F54">
            <w:pPr>
              <w:rPr>
                <w:rFonts w:ascii="Times New Roman" w:eastAsia="Times New Roman" w:hAnsi="Times New Roman" w:cs="Times New Roman"/>
                <w:sz w:val="20"/>
              </w:rPr>
            </w:pPr>
          </w:p>
        </w:tc>
      </w:tr>
      <w:tr w:rsidR="00A02DB2" w14:paraId="5DC7950E" w14:textId="77777777">
        <w:trPr>
          <w:trHeight w:val="300"/>
        </w:trPr>
        <w:tc>
          <w:tcPr>
            <w:tcW w:w="960" w:type="dxa"/>
            <w:tcBorders>
              <w:top w:val="nil"/>
              <w:left w:val="nil"/>
              <w:bottom w:val="nil"/>
              <w:right w:val="nil"/>
            </w:tcBorders>
            <w:shd w:val="clear" w:color="auto" w:fill="auto"/>
            <w:noWrap/>
            <w:vAlign w:val="bottom"/>
            <w:hideMark/>
          </w:tcPr>
          <w:p w14:paraId="5DC7950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50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0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0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50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0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0D" w14:textId="77777777" w:rsidR="00AB2F54" w:rsidRPr="00103DAD" w:rsidRDefault="00AC477D" w:rsidP="00AB2F54">
            <w:pPr>
              <w:rPr>
                <w:rFonts w:ascii="Times New Roman" w:eastAsia="Times New Roman" w:hAnsi="Times New Roman" w:cs="Times New Roman"/>
                <w:sz w:val="20"/>
              </w:rPr>
            </w:pPr>
          </w:p>
        </w:tc>
      </w:tr>
      <w:tr w:rsidR="00A02DB2" w14:paraId="5DC79516" w14:textId="77777777">
        <w:trPr>
          <w:trHeight w:val="300"/>
        </w:trPr>
        <w:tc>
          <w:tcPr>
            <w:tcW w:w="960" w:type="dxa"/>
            <w:tcBorders>
              <w:top w:val="nil"/>
              <w:left w:val="nil"/>
              <w:bottom w:val="nil"/>
              <w:right w:val="nil"/>
            </w:tcBorders>
            <w:shd w:val="clear" w:color="auto" w:fill="auto"/>
            <w:noWrap/>
            <w:vAlign w:val="bottom"/>
            <w:hideMark/>
          </w:tcPr>
          <w:p w14:paraId="5DC7950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51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1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1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51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1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15" w14:textId="77777777" w:rsidR="00AB2F54" w:rsidRPr="00103DAD" w:rsidRDefault="00AC477D" w:rsidP="00AB2F54">
            <w:pPr>
              <w:rPr>
                <w:rFonts w:ascii="Times New Roman" w:eastAsia="Times New Roman" w:hAnsi="Times New Roman" w:cs="Times New Roman"/>
                <w:sz w:val="20"/>
              </w:rPr>
            </w:pPr>
          </w:p>
        </w:tc>
      </w:tr>
      <w:tr w:rsidR="00A02DB2" w14:paraId="5DC7951E" w14:textId="77777777">
        <w:trPr>
          <w:trHeight w:val="300"/>
        </w:trPr>
        <w:tc>
          <w:tcPr>
            <w:tcW w:w="960" w:type="dxa"/>
            <w:tcBorders>
              <w:top w:val="nil"/>
              <w:left w:val="nil"/>
              <w:bottom w:val="nil"/>
              <w:right w:val="nil"/>
            </w:tcBorders>
            <w:shd w:val="clear" w:color="auto" w:fill="auto"/>
            <w:noWrap/>
            <w:vAlign w:val="bottom"/>
            <w:hideMark/>
          </w:tcPr>
          <w:p w14:paraId="5DC7951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51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1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1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51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1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1D" w14:textId="77777777" w:rsidR="00AB2F54" w:rsidRPr="00103DAD" w:rsidRDefault="00AC477D" w:rsidP="00AB2F54">
            <w:pPr>
              <w:rPr>
                <w:rFonts w:ascii="Times New Roman" w:eastAsia="Times New Roman" w:hAnsi="Times New Roman" w:cs="Times New Roman"/>
                <w:sz w:val="20"/>
              </w:rPr>
            </w:pPr>
          </w:p>
        </w:tc>
      </w:tr>
      <w:tr w:rsidR="00A02DB2" w14:paraId="5DC79526" w14:textId="77777777">
        <w:trPr>
          <w:trHeight w:val="300"/>
        </w:trPr>
        <w:tc>
          <w:tcPr>
            <w:tcW w:w="960" w:type="dxa"/>
            <w:tcBorders>
              <w:top w:val="nil"/>
              <w:left w:val="nil"/>
              <w:bottom w:val="nil"/>
              <w:right w:val="nil"/>
            </w:tcBorders>
            <w:shd w:val="clear" w:color="auto" w:fill="auto"/>
            <w:noWrap/>
            <w:vAlign w:val="bottom"/>
            <w:hideMark/>
          </w:tcPr>
          <w:p w14:paraId="5DC7951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52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2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2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52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2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25" w14:textId="77777777" w:rsidR="00AB2F54" w:rsidRPr="00103DAD" w:rsidRDefault="00AC477D" w:rsidP="00AB2F54">
            <w:pPr>
              <w:rPr>
                <w:rFonts w:ascii="Times New Roman" w:eastAsia="Times New Roman" w:hAnsi="Times New Roman" w:cs="Times New Roman"/>
                <w:sz w:val="20"/>
              </w:rPr>
            </w:pPr>
          </w:p>
        </w:tc>
      </w:tr>
      <w:tr w:rsidR="00A02DB2" w14:paraId="5DC7952D" w14:textId="77777777">
        <w:trPr>
          <w:trHeight w:val="300"/>
        </w:trPr>
        <w:tc>
          <w:tcPr>
            <w:tcW w:w="1920" w:type="dxa"/>
            <w:gridSpan w:val="2"/>
            <w:tcBorders>
              <w:top w:val="nil"/>
              <w:left w:val="nil"/>
              <w:bottom w:val="nil"/>
              <w:right w:val="nil"/>
            </w:tcBorders>
            <w:shd w:val="clear" w:color="auto" w:fill="auto"/>
            <w:noWrap/>
            <w:vAlign w:val="bottom"/>
            <w:hideMark/>
          </w:tcPr>
          <w:p w14:paraId="5DC7952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52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2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52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2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2C" w14:textId="77777777" w:rsidR="00AB2F54" w:rsidRPr="00103DAD" w:rsidRDefault="00AC477D" w:rsidP="00AB2F54">
            <w:pPr>
              <w:rPr>
                <w:rFonts w:ascii="Times New Roman" w:eastAsia="Times New Roman" w:hAnsi="Times New Roman" w:cs="Times New Roman"/>
                <w:sz w:val="20"/>
              </w:rPr>
            </w:pPr>
          </w:p>
        </w:tc>
      </w:tr>
      <w:tr w:rsidR="00A02DB2" w14:paraId="5DC79535" w14:textId="77777777">
        <w:trPr>
          <w:trHeight w:val="300"/>
        </w:trPr>
        <w:tc>
          <w:tcPr>
            <w:tcW w:w="960" w:type="dxa"/>
            <w:tcBorders>
              <w:top w:val="nil"/>
              <w:left w:val="nil"/>
              <w:bottom w:val="nil"/>
              <w:right w:val="nil"/>
            </w:tcBorders>
            <w:shd w:val="clear" w:color="auto" w:fill="auto"/>
            <w:noWrap/>
            <w:vAlign w:val="bottom"/>
            <w:hideMark/>
          </w:tcPr>
          <w:p w14:paraId="5DC7952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2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3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31"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53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3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34" w14:textId="77777777" w:rsidR="00AB2F54" w:rsidRPr="00103DAD" w:rsidRDefault="00AC477D" w:rsidP="00AB2F54">
            <w:pPr>
              <w:rPr>
                <w:rFonts w:ascii="Times New Roman" w:eastAsia="Times New Roman" w:hAnsi="Times New Roman" w:cs="Times New Roman"/>
                <w:sz w:val="20"/>
              </w:rPr>
            </w:pPr>
          </w:p>
        </w:tc>
      </w:tr>
      <w:tr w:rsidR="00A02DB2" w14:paraId="5DC79539" w14:textId="77777777">
        <w:trPr>
          <w:trHeight w:val="300"/>
        </w:trPr>
        <w:tc>
          <w:tcPr>
            <w:tcW w:w="960" w:type="dxa"/>
            <w:tcBorders>
              <w:top w:val="nil"/>
              <w:left w:val="nil"/>
              <w:bottom w:val="nil"/>
              <w:right w:val="nil"/>
            </w:tcBorders>
            <w:shd w:val="clear" w:color="auto" w:fill="auto"/>
            <w:noWrap/>
            <w:vAlign w:val="bottom"/>
            <w:hideMark/>
          </w:tcPr>
          <w:p w14:paraId="5DC79536"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53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 xml:space="preserve">Άρθρο 31 ως έχει   ΔΕΚΤΟ ΚΑΤΑ </w:t>
            </w:r>
            <w:r w:rsidRPr="00103DAD">
              <w:rPr>
                <w:rFonts w:ascii="Calibri" w:eastAsia="Times New Roman" w:hAnsi="Calibri" w:cs="Times New Roman"/>
                <w:color w:val="000000"/>
                <w:sz w:val="22"/>
                <w:szCs w:val="22"/>
              </w:rPr>
              <w:t>ΠΛΕΙΟΨΗΦΙΑ</w:t>
            </w:r>
          </w:p>
        </w:tc>
        <w:tc>
          <w:tcPr>
            <w:tcW w:w="480" w:type="dxa"/>
            <w:tcBorders>
              <w:top w:val="nil"/>
              <w:left w:val="nil"/>
              <w:bottom w:val="nil"/>
              <w:right w:val="nil"/>
            </w:tcBorders>
            <w:shd w:val="clear" w:color="auto" w:fill="auto"/>
            <w:noWrap/>
            <w:vAlign w:val="bottom"/>
            <w:hideMark/>
          </w:tcPr>
          <w:p w14:paraId="5DC79538" w14:textId="77777777" w:rsidR="00AB2F54" w:rsidRPr="00103DAD" w:rsidRDefault="00AC477D" w:rsidP="00AB2F54">
            <w:pPr>
              <w:rPr>
                <w:rFonts w:ascii="Calibri" w:eastAsia="Times New Roman" w:hAnsi="Calibri" w:cs="Times New Roman"/>
                <w:color w:val="000000"/>
                <w:sz w:val="22"/>
                <w:szCs w:val="22"/>
              </w:rPr>
            </w:pPr>
          </w:p>
        </w:tc>
      </w:tr>
      <w:tr w:rsidR="00A02DB2" w14:paraId="5DC79541" w14:textId="77777777">
        <w:trPr>
          <w:trHeight w:val="300"/>
        </w:trPr>
        <w:tc>
          <w:tcPr>
            <w:tcW w:w="960" w:type="dxa"/>
            <w:tcBorders>
              <w:top w:val="nil"/>
              <w:left w:val="nil"/>
              <w:bottom w:val="nil"/>
              <w:right w:val="nil"/>
            </w:tcBorders>
            <w:shd w:val="clear" w:color="auto" w:fill="auto"/>
            <w:noWrap/>
            <w:vAlign w:val="bottom"/>
            <w:hideMark/>
          </w:tcPr>
          <w:p w14:paraId="5DC7953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53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3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3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53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3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40" w14:textId="77777777" w:rsidR="00AB2F54" w:rsidRPr="00103DAD" w:rsidRDefault="00AC477D" w:rsidP="00AB2F54">
            <w:pPr>
              <w:rPr>
                <w:rFonts w:ascii="Times New Roman" w:eastAsia="Times New Roman" w:hAnsi="Times New Roman" w:cs="Times New Roman"/>
                <w:sz w:val="20"/>
              </w:rPr>
            </w:pPr>
          </w:p>
        </w:tc>
      </w:tr>
      <w:tr w:rsidR="00A02DB2" w14:paraId="5DC79549" w14:textId="77777777">
        <w:trPr>
          <w:trHeight w:val="300"/>
        </w:trPr>
        <w:tc>
          <w:tcPr>
            <w:tcW w:w="960" w:type="dxa"/>
            <w:tcBorders>
              <w:top w:val="nil"/>
              <w:left w:val="nil"/>
              <w:bottom w:val="nil"/>
              <w:right w:val="nil"/>
            </w:tcBorders>
            <w:shd w:val="clear" w:color="auto" w:fill="auto"/>
            <w:noWrap/>
            <w:vAlign w:val="bottom"/>
            <w:hideMark/>
          </w:tcPr>
          <w:p w14:paraId="5DC7954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54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4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4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54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4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48" w14:textId="77777777" w:rsidR="00AB2F54" w:rsidRPr="00103DAD" w:rsidRDefault="00AC477D" w:rsidP="00AB2F54">
            <w:pPr>
              <w:rPr>
                <w:rFonts w:ascii="Times New Roman" w:eastAsia="Times New Roman" w:hAnsi="Times New Roman" w:cs="Times New Roman"/>
                <w:sz w:val="20"/>
              </w:rPr>
            </w:pPr>
          </w:p>
        </w:tc>
      </w:tr>
      <w:tr w:rsidR="00A02DB2" w14:paraId="5DC79551" w14:textId="77777777">
        <w:trPr>
          <w:trHeight w:val="300"/>
        </w:trPr>
        <w:tc>
          <w:tcPr>
            <w:tcW w:w="960" w:type="dxa"/>
            <w:tcBorders>
              <w:top w:val="nil"/>
              <w:left w:val="nil"/>
              <w:bottom w:val="nil"/>
              <w:right w:val="nil"/>
            </w:tcBorders>
            <w:shd w:val="clear" w:color="auto" w:fill="auto"/>
            <w:noWrap/>
            <w:vAlign w:val="bottom"/>
            <w:hideMark/>
          </w:tcPr>
          <w:p w14:paraId="5DC7954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54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4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4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54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4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50" w14:textId="77777777" w:rsidR="00AB2F54" w:rsidRPr="00103DAD" w:rsidRDefault="00AC477D" w:rsidP="00AB2F54">
            <w:pPr>
              <w:rPr>
                <w:rFonts w:ascii="Times New Roman" w:eastAsia="Times New Roman" w:hAnsi="Times New Roman" w:cs="Times New Roman"/>
                <w:sz w:val="20"/>
              </w:rPr>
            </w:pPr>
          </w:p>
        </w:tc>
      </w:tr>
      <w:tr w:rsidR="00A02DB2" w14:paraId="5DC79559" w14:textId="77777777">
        <w:trPr>
          <w:trHeight w:val="300"/>
        </w:trPr>
        <w:tc>
          <w:tcPr>
            <w:tcW w:w="960" w:type="dxa"/>
            <w:tcBorders>
              <w:top w:val="nil"/>
              <w:left w:val="nil"/>
              <w:bottom w:val="nil"/>
              <w:right w:val="nil"/>
            </w:tcBorders>
            <w:shd w:val="clear" w:color="auto" w:fill="auto"/>
            <w:noWrap/>
            <w:vAlign w:val="bottom"/>
            <w:hideMark/>
          </w:tcPr>
          <w:p w14:paraId="5DC7955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55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5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5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55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5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58" w14:textId="77777777" w:rsidR="00AB2F54" w:rsidRPr="00103DAD" w:rsidRDefault="00AC477D" w:rsidP="00AB2F54">
            <w:pPr>
              <w:rPr>
                <w:rFonts w:ascii="Times New Roman" w:eastAsia="Times New Roman" w:hAnsi="Times New Roman" w:cs="Times New Roman"/>
                <w:sz w:val="20"/>
              </w:rPr>
            </w:pPr>
          </w:p>
        </w:tc>
      </w:tr>
      <w:tr w:rsidR="00A02DB2" w14:paraId="5DC79561" w14:textId="77777777">
        <w:trPr>
          <w:trHeight w:val="300"/>
        </w:trPr>
        <w:tc>
          <w:tcPr>
            <w:tcW w:w="960" w:type="dxa"/>
            <w:tcBorders>
              <w:top w:val="nil"/>
              <w:left w:val="nil"/>
              <w:bottom w:val="nil"/>
              <w:right w:val="nil"/>
            </w:tcBorders>
            <w:shd w:val="clear" w:color="auto" w:fill="auto"/>
            <w:noWrap/>
            <w:vAlign w:val="bottom"/>
            <w:hideMark/>
          </w:tcPr>
          <w:p w14:paraId="5DC7955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55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5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5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55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5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60" w14:textId="77777777" w:rsidR="00AB2F54" w:rsidRPr="00103DAD" w:rsidRDefault="00AC477D" w:rsidP="00AB2F54">
            <w:pPr>
              <w:rPr>
                <w:rFonts w:ascii="Times New Roman" w:eastAsia="Times New Roman" w:hAnsi="Times New Roman" w:cs="Times New Roman"/>
                <w:sz w:val="20"/>
              </w:rPr>
            </w:pPr>
          </w:p>
        </w:tc>
      </w:tr>
      <w:tr w:rsidR="00A02DB2" w14:paraId="5DC79569" w14:textId="77777777">
        <w:trPr>
          <w:trHeight w:val="300"/>
        </w:trPr>
        <w:tc>
          <w:tcPr>
            <w:tcW w:w="960" w:type="dxa"/>
            <w:tcBorders>
              <w:top w:val="nil"/>
              <w:left w:val="nil"/>
              <w:bottom w:val="nil"/>
              <w:right w:val="nil"/>
            </w:tcBorders>
            <w:shd w:val="clear" w:color="auto" w:fill="auto"/>
            <w:noWrap/>
            <w:vAlign w:val="bottom"/>
            <w:hideMark/>
          </w:tcPr>
          <w:p w14:paraId="5DC7956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56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6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6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56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6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68" w14:textId="77777777" w:rsidR="00AB2F54" w:rsidRPr="00103DAD" w:rsidRDefault="00AC477D" w:rsidP="00AB2F54">
            <w:pPr>
              <w:rPr>
                <w:rFonts w:ascii="Times New Roman" w:eastAsia="Times New Roman" w:hAnsi="Times New Roman" w:cs="Times New Roman"/>
                <w:sz w:val="20"/>
              </w:rPr>
            </w:pPr>
          </w:p>
        </w:tc>
      </w:tr>
      <w:tr w:rsidR="00A02DB2" w14:paraId="5DC79571" w14:textId="77777777">
        <w:trPr>
          <w:trHeight w:val="300"/>
        </w:trPr>
        <w:tc>
          <w:tcPr>
            <w:tcW w:w="960" w:type="dxa"/>
            <w:tcBorders>
              <w:top w:val="nil"/>
              <w:left w:val="nil"/>
              <w:bottom w:val="nil"/>
              <w:right w:val="nil"/>
            </w:tcBorders>
            <w:shd w:val="clear" w:color="auto" w:fill="auto"/>
            <w:noWrap/>
            <w:vAlign w:val="bottom"/>
            <w:hideMark/>
          </w:tcPr>
          <w:p w14:paraId="5DC7956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56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6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6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56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6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70" w14:textId="77777777" w:rsidR="00AB2F54" w:rsidRPr="00103DAD" w:rsidRDefault="00AC477D" w:rsidP="00AB2F54">
            <w:pPr>
              <w:rPr>
                <w:rFonts w:ascii="Times New Roman" w:eastAsia="Times New Roman" w:hAnsi="Times New Roman" w:cs="Times New Roman"/>
                <w:sz w:val="20"/>
              </w:rPr>
            </w:pPr>
          </w:p>
        </w:tc>
      </w:tr>
      <w:tr w:rsidR="00A02DB2" w14:paraId="5DC79578" w14:textId="77777777">
        <w:trPr>
          <w:trHeight w:val="300"/>
        </w:trPr>
        <w:tc>
          <w:tcPr>
            <w:tcW w:w="1920" w:type="dxa"/>
            <w:gridSpan w:val="2"/>
            <w:tcBorders>
              <w:top w:val="nil"/>
              <w:left w:val="nil"/>
              <w:bottom w:val="nil"/>
              <w:right w:val="nil"/>
            </w:tcBorders>
            <w:shd w:val="clear" w:color="auto" w:fill="auto"/>
            <w:noWrap/>
            <w:vAlign w:val="bottom"/>
            <w:hideMark/>
          </w:tcPr>
          <w:p w14:paraId="5DC7957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57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7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57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7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77" w14:textId="77777777" w:rsidR="00AB2F54" w:rsidRPr="00103DAD" w:rsidRDefault="00AC477D" w:rsidP="00AB2F54">
            <w:pPr>
              <w:rPr>
                <w:rFonts w:ascii="Times New Roman" w:eastAsia="Times New Roman" w:hAnsi="Times New Roman" w:cs="Times New Roman"/>
                <w:sz w:val="20"/>
              </w:rPr>
            </w:pPr>
          </w:p>
        </w:tc>
      </w:tr>
      <w:tr w:rsidR="00A02DB2" w14:paraId="5DC79580" w14:textId="77777777">
        <w:trPr>
          <w:trHeight w:val="300"/>
        </w:trPr>
        <w:tc>
          <w:tcPr>
            <w:tcW w:w="960" w:type="dxa"/>
            <w:tcBorders>
              <w:top w:val="nil"/>
              <w:left w:val="nil"/>
              <w:bottom w:val="nil"/>
              <w:right w:val="nil"/>
            </w:tcBorders>
            <w:shd w:val="clear" w:color="auto" w:fill="auto"/>
            <w:noWrap/>
            <w:vAlign w:val="bottom"/>
            <w:hideMark/>
          </w:tcPr>
          <w:p w14:paraId="5DC7957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7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7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7C"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57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7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7F" w14:textId="77777777" w:rsidR="00AB2F54" w:rsidRPr="00103DAD" w:rsidRDefault="00AC477D" w:rsidP="00AB2F54">
            <w:pPr>
              <w:rPr>
                <w:rFonts w:ascii="Times New Roman" w:eastAsia="Times New Roman" w:hAnsi="Times New Roman" w:cs="Times New Roman"/>
                <w:sz w:val="20"/>
              </w:rPr>
            </w:pPr>
          </w:p>
        </w:tc>
      </w:tr>
      <w:tr w:rsidR="00A02DB2" w14:paraId="5DC79584" w14:textId="77777777">
        <w:trPr>
          <w:trHeight w:val="300"/>
        </w:trPr>
        <w:tc>
          <w:tcPr>
            <w:tcW w:w="960" w:type="dxa"/>
            <w:tcBorders>
              <w:top w:val="nil"/>
              <w:left w:val="nil"/>
              <w:bottom w:val="nil"/>
              <w:right w:val="nil"/>
            </w:tcBorders>
            <w:shd w:val="clear" w:color="auto" w:fill="auto"/>
            <w:noWrap/>
            <w:vAlign w:val="bottom"/>
            <w:hideMark/>
          </w:tcPr>
          <w:p w14:paraId="5DC79581"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58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32 ως έχει   ΔΕΚΤΟ ΚΑΤΑ ΠΛΕΙΟΨΗΦΙΑ</w:t>
            </w:r>
          </w:p>
        </w:tc>
        <w:tc>
          <w:tcPr>
            <w:tcW w:w="480" w:type="dxa"/>
            <w:tcBorders>
              <w:top w:val="nil"/>
              <w:left w:val="nil"/>
              <w:bottom w:val="nil"/>
              <w:right w:val="nil"/>
            </w:tcBorders>
            <w:shd w:val="clear" w:color="auto" w:fill="auto"/>
            <w:noWrap/>
            <w:vAlign w:val="bottom"/>
            <w:hideMark/>
          </w:tcPr>
          <w:p w14:paraId="5DC79583" w14:textId="77777777" w:rsidR="00AB2F54" w:rsidRPr="00103DAD" w:rsidRDefault="00AC477D" w:rsidP="00AB2F54">
            <w:pPr>
              <w:rPr>
                <w:rFonts w:ascii="Calibri" w:eastAsia="Times New Roman" w:hAnsi="Calibri" w:cs="Times New Roman"/>
                <w:color w:val="000000"/>
                <w:sz w:val="22"/>
                <w:szCs w:val="22"/>
              </w:rPr>
            </w:pPr>
          </w:p>
        </w:tc>
      </w:tr>
      <w:tr w:rsidR="00A02DB2" w14:paraId="5DC7958C" w14:textId="77777777">
        <w:trPr>
          <w:trHeight w:val="300"/>
        </w:trPr>
        <w:tc>
          <w:tcPr>
            <w:tcW w:w="960" w:type="dxa"/>
            <w:tcBorders>
              <w:top w:val="nil"/>
              <w:left w:val="nil"/>
              <w:bottom w:val="nil"/>
              <w:right w:val="nil"/>
            </w:tcBorders>
            <w:shd w:val="clear" w:color="auto" w:fill="auto"/>
            <w:noWrap/>
            <w:vAlign w:val="bottom"/>
            <w:hideMark/>
          </w:tcPr>
          <w:p w14:paraId="5DC7958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58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8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8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58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8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8B" w14:textId="77777777" w:rsidR="00AB2F54" w:rsidRPr="00103DAD" w:rsidRDefault="00AC477D" w:rsidP="00AB2F54">
            <w:pPr>
              <w:rPr>
                <w:rFonts w:ascii="Times New Roman" w:eastAsia="Times New Roman" w:hAnsi="Times New Roman" w:cs="Times New Roman"/>
                <w:sz w:val="20"/>
              </w:rPr>
            </w:pPr>
          </w:p>
        </w:tc>
      </w:tr>
      <w:tr w:rsidR="00A02DB2" w14:paraId="5DC79594" w14:textId="77777777">
        <w:trPr>
          <w:trHeight w:val="300"/>
        </w:trPr>
        <w:tc>
          <w:tcPr>
            <w:tcW w:w="960" w:type="dxa"/>
            <w:tcBorders>
              <w:top w:val="nil"/>
              <w:left w:val="nil"/>
              <w:bottom w:val="nil"/>
              <w:right w:val="nil"/>
            </w:tcBorders>
            <w:shd w:val="clear" w:color="auto" w:fill="auto"/>
            <w:noWrap/>
            <w:vAlign w:val="bottom"/>
            <w:hideMark/>
          </w:tcPr>
          <w:p w14:paraId="5DC7958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58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8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9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59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9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93" w14:textId="77777777" w:rsidR="00AB2F54" w:rsidRPr="00103DAD" w:rsidRDefault="00AC477D" w:rsidP="00AB2F54">
            <w:pPr>
              <w:rPr>
                <w:rFonts w:ascii="Times New Roman" w:eastAsia="Times New Roman" w:hAnsi="Times New Roman" w:cs="Times New Roman"/>
                <w:sz w:val="20"/>
              </w:rPr>
            </w:pPr>
          </w:p>
        </w:tc>
      </w:tr>
      <w:tr w:rsidR="00A02DB2" w14:paraId="5DC7959C" w14:textId="77777777">
        <w:trPr>
          <w:trHeight w:val="300"/>
        </w:trPr>
        <w:tc>
          <w:tcPr>
            <w:tcW w:w="960" w:type="dxa"/>
            <w:tcBorders>
              <w:top w:val="nil"/>
              <w:left w:val="nil"/>
              <w:bottom w:val="nil"/>
              <w:right w:val="nil"/>
            </w:tcBorders>
            <w:shd w:val="clear" w:color="auto" w:fill="auto"/>
            <w:noWrap/>
            <w:vAlign w:val="bottom"/>
            <w:hideMark/>
          </w:tcPr>
          <w:p w14:paraId="5DC7959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59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9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9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59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9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9B" w14:textId="77777777" w:rsidR="00AB2F54" w:rsidRPr="00103DAD" w:rsidRDefault="00AC477D" w:rsidP="00AB2F54">
            <w:pPr>
              <w:rPr>
                <w:rFonts w:ascii="Times New Roman" w:eastAsia="Times New Roman" w:hAnsi="Times New Roman" w:cs="Times New Roman"/>
                <w:sz w:val="20"/>
              </w:rPr>
            </w:pPr>
          </w:p>
        </w:tc>
      </w:tr>
      <w:tr w:rsidR="00A02DB2" w14:paraId="5DC795A4" w14:textId="77777777">
        <w:trPr>
          <w:trHeight w:val="300"/>
        </w:trPr>
        <w:tc>
          <w:tcPr>
            <w:tcW w:w="960" w:type="dxa"/>
            <w:tcBorders>
              <w:top w:val="nil"/>
              <w:left w:val="nil"/>
              <w:bottom w:val="nil"/>
              <w:right w:val="nil"/>
            </w:tcBorders>
            <w:shd w:val="clear" w:color="auto" w:fill="auto"/>
            <w:noWrap/>
            <w:vAlign w:val="bottom"/>
            <w:hideMark/>
          </w:tcPr>
          <w:p w14:paraId="5DC7959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59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9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A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5A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A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A3" w14:textId="77777777" w:rsidR="00AB2F54" w:rsidRPr="00103DAD" w:rsidRDefault="00AC477D" w:rsidP="00AB2F54">
            <w:pPr>
              <w:rPr>
                <w:rFonts w:ascii="Times New Roman" w:eastAsia="Times New Roman" w:hAnsi="Times New Roman" w:cs="Times New Roman"/>
                <w:sz w:val="20"/>
              </w:rPr>
            </w:pPr>
          </w:p>
        </w:tc>
      </w:tr>
      <w:tr w:rsidR="00A02DB2" w14:paraId="5DC795AC" w14:textId="77777777">
        <w:trPr>
          <w:trHeight w:val="300"/>
        </w:trPr>
        <w:tc>
          <w:tcPr>
            <w:tcW w:w="960" w:type="dxa"/>
            <w:tcBorders>
              <w:top w:val="nil"/>
              <w:left w:val="nil"/>
              <w:bottom w:val="nil"/>
              <w:right w:val="nil"/>
            </w:tcBorders>
            <w:shd w:val="clear" w:color="auto" w:fill="auto"/>
            <w:noWrap/>
            <w:vAlign w:val="bottom"/>
            <w:hideMark/>
          </w:tcPr>
          <w:p w14:paraId="5DC795A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5A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A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A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5A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A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AB" w14:textId="77777777" w:rsidR="00AB2F54" w:rsidRPr="00103DAD" w:rsidRDefault="00AC477D" w:rsidP="00AB2F54">
            <w:pPr>
              <w:rPr>
                <w:rFonts w:ascii="Times New Roman" w:eastAsia="Times New Roman" w:hAnsi="Times New Roman" w:cs="Times New Roman"/>
                <w:sz w:val="20"/>
              </w:rPr>
            </w:pPr>
          </w:p>
        </w:tc>
      </w:tr>
      <w:tr w:rsidR="00A02DB2" w14:paraId="5DC795B4" w14:textId="77777777">
        <w:trPr>
          <w:trHeight w:val="300"/>
        </w:trPr>
        <w:tc>
          <w:tcPr>
            <w:tcW w:w="960" w:type="dxa"/>
            <w:tcBorders>
              <w:top w:val="nil"/>
              <w:left w:val="nil"/>
              <w:bottom w:val="nil"/>
              <w:right w:val="nil"/>
            </w:tcBorders>
            <w:shd w:val="clear" w:color="auto" w:fill="auto"/>
            <w:noWrap/>
            <w:vAlign w:val="bottom"/>
            <w:hideMark/>
          </w:tcPr>
          <w:p w14:paraId="5DC795A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5A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A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B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5B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B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B3" w14:textId="77777777" w:rsidR="00AB2F54" w:rsidRPr="00103DAD" w:rsidRDefault="00AC477D" w:rsidP="00AB2F54">
            <w:pPr>
              <w:rPr>
                <w:rFonts w:ascii="Times New Roman" w:eastAsia="Times New Roman" w:hAnsi="Times New Roman" w:cs="Times New Roman"/>
                <w:sz w:val="20"/>
              </w:rPr>
            </w:pPr>
          </w:p>
        </w:tc>
      </w:tr>
      <w:tr w:rsidR="00A02DB2" w14:paraId="5DC795BC" w14:textId="77777777">
        <w:trPr>
          <w:trHeight w:val="300"/>
        </w:trPr>
        <w:tc>
          <w:tcPr>
            <w:tcW w:w="960" w:type="dxa"/>
            <w:tcBorders>
              <w:top w:val="nil"/>
              <w:left w:val="nil"/>
              <w:bottom w:val="nil"/>
              <w:right w:val="nil"/>
            </w:tcBorders>
            <w:shd w:val="clear" w:color="auto" w:fill="auto"/>
            <w:noWrap/>
            <w:vAlign w:val="bottom"/>
            <w:hideMark/>
          </w:tcPr>
          <w:p w14:paraId="5DC795B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5B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B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B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5B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B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BB" w14:textId="77777777" w:rsidR="00AB2F54" w:rsidRPr="00103DAD" w:rsidRDefault="00AC477D" w:rsidP="00AB2F54">
            <w:pPr>
              <w:rPr>
                <w:rFonts w:ascii="Times New Roman" w:eastAsia="Times New Roman" w:hAnsi="Times New Roman" w:cs="Times New Roman"/>
                <w:sz w:val="20"/>
              </w:rPr>
            </w:pPr>
          </w:p>
        </w:tc>
      </w:tr>
      <w:tr w:rsidR="00A02DB2" w14:paraId="5DC795C3" w14:textId="77777777">
        <w:trPr>
          <w:trHeight w:val="300"/>
        </w:trPr>
        <w:tc>
          <w:tcPr>
            <w:tcW w:w="1920" w:type="dxa"/>
            <w:gridSpan w:val="2"/>
            <w:tcBorders>
              <w:top w:val="nil"/>
              <w:left w:val="nil"/>
              <w:bottom w:val="nil"/>
              <w:right w:val="nil"/>
            </w:tcBorders>
            <w:shd w:val="clear" w:color="auto" w:fill="auto"/>
            <w:noWrap/>
            <w:vAlign w:val="bottom"/>
            <w:hideMark/>
          </w:tcPr>
          <w:p w14:paraId="5DC795B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5B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B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5C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C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C2" w14:textId="77777777" w:rsidR="00AB2F54" w:rsidRPr="00103DAD" w:rsidRDefault="00AC477D" w:rsidP="00AB2F54">
            <w:pPr>
              <w:rPr>
                <w:rFonts w:ascii="Times New Roman" w:eastAsia="Times New Roman" w:hAnsi="Times New Roman" w:cs="Times New Roman"/>
                <w:sz w:val="20"/>
              </w:rPr>
            </w:pPr>
          </w:p>
        </w:tc>
      </w:tr>
      <w:tr w:rsidR="00A02DB2" w14:paraId="5DC795CB" w14:textId="77777777">
        <w:trPr>
          <w:trHeight w:val="300"/>
        </w:trPr>
        <w:tc>
          <w:tcPr>
            <w:tcW w:w="960" w:type="dxa"/>
            <w:tcBorders>
              <w:top w:val="nil"/>
              <w:left w:val="nil"/>
              <w:bottom w:val="nil"/>
              <w:right w:val="nil"/>
            </w:tcBorders>
            <w:shd w:val="clear" w:color="auto" w:fill="auto"/>
            <w:noWrap/>
            <w:vAlign w:val="bottom"/>
            <w:hideMark/>
          </w:tcPr>
          <w:p w14:paraId="5DC795C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C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C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C7"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5C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C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CA" w14:textId="77777777" w:rsidR="00AB2F54" w:rsidRPr="00103DAD" w:rsidRDefault="00AC477D" w:rsidP="00AB2F54">
            <w:pPr>
              <w:rPr>
                <w:rFonts w:ascii="Times New Roman" w:eastAsia="Times New Roman" w:hAnsi="Times New Roman" w:cs="Times New Roman"/>
                <w:sz w:val="20"/>
              </w:rPr>
            </w:pPr>
          </w:p>
        </w:tc>
      </w:tr>
      <w:tr w:rsidR="00A02DB2" w14:paraId="5DC795CF" w14:textId="77777777">
        <w:trPr>
          <w:trHeight w:val="300"/>
        </w:trPr>
        <w:tc>
          <w:tcPr>
            <w:tcW w:w="960" w:type="dxa"/>
            <w:tcBorders>
              <w:top w:val="nil"/>
              <w:left w:val="nil"/>
              <w:bottom w:val="nil"/>
              <w:right w:val="nil"/>
            </w:tcBorders>
            <w:shd w:val="clear" w:color="auto" w:fill="auto"/>
            <w:noWrap/>
            <w:vAlign w:val="bottom"/>
            <w:hideMark/>
          </w:tcPr>
          <w:p w14:paraId="5DC795CC"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5C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33 ως έχει   ΔΕΚΤΟ ΚΑΤΑ ΠΛΕΙΟΨΗΦΙΑ</w:t>
            </w:r>
          </w:p>
        </w:tc>
        <w:tc>
          <w:tcPr>
            <w:tcW w:w="480" w:type="dxa"/>
            <w:tcBorders>
              <w:top w:val="nil"/>
              <w:left w:val="nil"/>
              <w:bottom w:val="nil"/>
              <w:right w:val="nil"/>
            </w:tcBorders>
            <w:shd w:val="clear" w:color="auto" w:fill="auto"/>
            <w:noWrap/>
            <w:vAlign w:val="bottom"/>
            <w:hideMark/>
          </w:tcPr>
          <w:p w14:paraId="5DC795CE" w14:textId="77777777" w:rsidR="00AB2F54" w:rsidRPr="00103DAD" w:rsidRDefault="00AC477D" w:rsidP="00AB2F54">
            <w:pPr>
              <w:rPr>
                <w:rFonts w:ascii="Calibri" w:eastAsia="Times New Roman" w:hAnsi="Calibri" w:cs="Times New Roman"/>
                <w:color w:val="000000"/>
                <w:sz w:val="22"/>
                <w:szCs w:val="22"/>
              </w:rPr>
            </w:pPr>
          </w:p>
        </w:tc>
      </w:tr>
      <w:tr w:rsidR="00A02DB2" w14:paraId="5DC795D7" w14:textId="77777777">
        <w:trPr>
          <w:trHeight w:val="300"/>
        </w:trPr>
        <w:tc>
          <w:tcPr>
            <w:tcW w:w="960" w:type="dxa"/>
            <w:tcBorders>
              <w:top w:val="nil"/>
              <w:left w:val="nil"/>
              <w:bottom w:val="nil"/>
              <w:right w:val="nil"/>
            </w:tcBorders>
            <w:shd w:val="clear" w:color="auto" w:fill="auto"/>
            <w:noWrap/>
            <w:vAlign w:val="bottom"/>
            <w:hideMark/>
          </w:tcPr>
          <w:p w14:paraId="5DC795D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5D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D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D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5D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D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D6" w14:textId="77777777" w:rsidR="00AB2F54" w:rsidRPr="00103DAD" w:rsidRDefault="00AC477D" w:rsidP="00AB2F54">
            <w:pPr>
              <w:rPr>
                <w:rFonts w:ascii="Times New Roman" w:eastAsia="Times New Roman" w:hAnsi="Times New Roman" w:cs="Times New Roman"/>
                <w:sz w:val="20"/>
              </w:rPr>
            </w:pPr>
          </w:p>
        </w:tc>
      </w:tr>
      <w:tr w:rsidR="00A02DB2" w14:paraId="5DC795DF" w14:textId="77777777">
        <w:trPr>
          <w:trHeight w:val="300"/>
        </w:trPr>
        <w:tc>
          <w:tcPr>
            <w:tcW w:w="960" w:type="dxa"/>
            <w:tcBorders>
              <w:top w:val="nil"/>
              <w:left w:val="nil"/>
              <w:bottom w:val="nil"/>
              <w:right w:val="nil"/>
            </w:tcBorders>
            <w:shd w:val="clear" w:color="auto" w:fill="auto"/>
            <w:noWrap/>
            <w:vAlign w:val="bottom"/>
            <w:hideMark/>
          </w:tcPr>
          <w:p w14:paraId="5DC795D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5D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D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D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5D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D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DE" w14:textId="77777777" w:rsidR="00AB2F54" w:rsidRPr="00103DAD" w:rsidRDefault="00AC477D" w:rsidP="00AB2F54">
            <w:pPr>
              <w:rPr>
                <w:rFonts w:ascii="Times New Roman" w:eastAsia="Times New Roman" w:hAnsi="Times New Roman" w:cs="Times New Roman"/>
                <w:sz w:val="20"/>
              </w:rPr>
            </w:pPr>
          </w:p>
        </w:tc>
      </w:tr>
      <w:tr w:rsidR="00A02DB2" w14:paraId="5DC795E7" w14:textId="77777777">
        <w:trPr>
          <w:trHeight w:val="300"/>
        </w:trPr>
        <w:tc>
          <w:tcPr>
            <w:tcW w:w="960" w:type="dxa"/>
            <w:tcBorders>
              <w:top w:val="nil"/>
              <w:left w:val="nil"/>
              <w:bottom w:val="nil"/>
              <w:right w:val="nil"/>
            </w:tcBorders>
            <w:shd w:val="clear" w:color="auto" w:fill="auto"/>
            <w:noWrap/>
            <w:vAlign w:val="bottom"/>
            <w:hideMark/>
          </w:tcPr>
          <w:p w14:paraId="5DC795E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5E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E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E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5E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E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E6" w14:textId="77777777" w:rsidR="00AB2F54" w:rsidRPr="00103DAD" w:rsidRDefault="00AC477D" w:rsidP="00AB2F54">
            <w:pPr>
              <w:rPr>
                <w:rFonts w:ascii="Times New Roman" w:eastAsia="Times New Roman" w:hAnsi="Times New Roman" w:cs="Times New Roman"/>
                <w:sz w:val="20"/>
              </w:rPr>
            </w:pPr>
          </w:p>
        </w:tc>
      </w:tr>
      <w:tr w:rsidR="00A02DB2" w14:paraId="5DC795EF" w14:textId="77777777">
        <w:trPr>
          <w:trHeight w:val="300"/>
        </w:trPr>
        <w:tc>
          <w:tcPr>
            <w:tcW w:w="960" w:type="dxa"/>
            <w:tcBorders>
              <w:top w:val="nil"/>
              <w:left w:val="nil"/>
              <w:bottom w:val="nil"/>
              <w:right w:val="nil"/>
            </w:tcBorders>
            <w:shd w:val="clear" w:color="auto" w:fill="auto"/>
            <w:noWrap/>
            <w:vAlign w:val="bottom"/>
            <w:hideMark/>
          </w:tcPr>
          <w:p w14:paraId="5DC795E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5E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E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E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5E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E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EE" w14:textId="77777777" w:rsidR="00AB2F54" w:rsidRPr="00103DAD" w:rsidRDefault="00AC477D" w:rsidP="00AB2F54">
            <w:pPr>
              <w:rPr>
                <w:rFonts w:ascii="Times New Roman" w:eastAsia="Times New Roman" w:hAnsi="Times New Roman" w:cs="Times New Roman"/>
                <w:sz w:val="20"/>
              </w:rPr>
            </w:pPr>
          </w:p>
        </w:tc>
      </w:tr>
      <w:tr w:rsidR="00A02DB2" w14:paraId="5DC795F7" w14:textId="77777777">
        <w:trPr>
          <w:trHeight w:val="300"/>
        </w:trPr>
        <w:tc>
          <w:tcPr>
            <w:tcW w:w="960" w:type="dxa"/>
            <w:tcBorders>
              <w:top w:val="nil"/>
              <w:left w:val="nil"/>
              <w:bottom w:val="nil"/>
              <w:right w:val="nil"/>
            </w:tcBorders>
            <w:shd w:val="clear" w:color="auto" w:fill="auto"/>
            <w:noWrap/>
            <w:vAlign w:val="bottom"/>
            <w:hideMark/>
          </w:tcPr>
          <w:p w14:paraId="5DC795F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5F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F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F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5F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F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F6" w14:textId="77777777" w:rsidR="00AB2F54" w:rsidRPr="00103DAD" w:rsidRDefault="00AC477D" w:rsidP="00AB2F54">
            <w:pPr>
              <w:rPr>
                <w:rFonts w:ascii="Times New Roman" w:eastAsia="Times New Roman" w:hAnsi="Times New Roman" w:cs="Times New Roman"/>
                <w:sz w:val="20"/>
              </w:rPr>
            </w:pPr>
          </w:p>
        </w:tc>
      </w:tr>
      <w:tr w:rsidR="00A02DB2" w14:paraId="5DC795FF" w14:textId="77777777">
        <w:trPr>
          <w:trHeight w:val="300"/>
        </w:trPr>
        <w:tc>
          <w:tcPr>
            <w:tcW w:w="960" w:type="dxa"/>
            <w:tcBorders>
              <w:top w:val="nil"/>
              <w:left w:val="nil"/>
              <w:bottom w:val="nil"/>
              <w:right w:val="nil"/>
            </w:tcBorders>
            <w:shd w:val="clear" w:color="auto" w:fill="auto"/>
            <w:noWrap/>
            <w:vAlign w:val="bottom"/>
            <w:hideMark/>
          </w:tcPr>
          <w:p w14:paraId="5DC795F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5F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5F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5F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5F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5F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5FE" w14:textId="77777777" w:rsidR="00AB2F54" w:rsidRPr="00103DAD" w:rsidRDefault="00AC477D" w:rsidP="00AB2F54">
            <w:pPr>
              <w:rPr>
                <w:rFonts w:ascii="Times New Roman" w:eastAsia="Times New Roman" w:hAnsi="Times New Roman" w:cs="Times New Roman"/>
                <w:sz w:val="20"/>
              </w:rPr>
            </w:pPr>
          </w:p>
        </w:tc>
      </w:tr>
      <w:tr w:rsidR="00A02DB2" w14:paraId="5DC79607" w14:textId="77777777">
        <w:trPr>
          <w:trHeight w:val="300"/>
        </w:trPr>
        <w:tc>
          <w:tcPr>
            <w:tcW w:w="960" w:type="dxa"/>
            <w:tcBorders>
              <w:top w:val="nil"/>
              <w:left w:val="nil"/>
              <w:bottom w:val="nil"/>
              <w:right w:val="nil"/>
            </w:tcBorders>
            <w:shd w:val="clear" w:color="auto" w:fill="auto"/>
            <w:noWrap/>
            <w:vAlign w:val="bottom"/>
            <w:hideMark/>
          </w:tcPr>
          <w:p w14:paraId="5DC7960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60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0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0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60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0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06" w14:textId="77777777" w:rsidR="00AB2F54" w:rsidRPr="00103DAD" w:rsidRDefault="00AC477D" w:rsidP="00AB2F54">
            <w:pPr>
              <w:rPr>
                <w:rFonts w:ascii="Times New Roman" w:eastAsia="Times New Roman" w:hAnsi="Times New Roman" w:cs="Times New Roman"/>
                <w:sz w:val="20"/>
              </w:rPr>
            </w:pPr>
          </w:p>
        </w:tc>
      </w:tr>
      <w:tr w:rsidR="00A02DB2" w14:paraId="5DC7960E" w14:textId="77777777">
        <w:trPr>
          <w:trHeight w:val="300"/>
        </w:trPr>
        <w:tc>
          <w:tcPr>
            <w:tcW w:w="1920" w:type="dxa"/>
            <w:gridSpan w:val="2"/>
            <w:tcBorders>
              <w:top w:val="nil"/>
              <w:left w:val="nil"/>
              <w:bottom w:val="nil"/>
              <w:right w:val="nil"/>
            </w:tcBorders>
            <w:shd w:val="clear" w:color="auto" w:fill="auto"/>
            <w:noWrap/>
            <w:vAlign w:val="bottom"/>
            <w:hideMark/>
          </w:tcPr>
          <w:p w14:paraId="5DC7960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60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0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60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0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0D" w14:textId="77777777" w:rsidR="00AB2F54" w:rsidRPr="00103DAD" w:rsidRDefault="00AC477D" w:rsidP="00AB2F54">
            <w:pPr>
              <w:rPr>
                <w:rFonts w:ascii="Times New Roman" w:eastAsia="Times New Roman" w:hAnsi="Times New Roman" w:cs="Times New Roman"/>
                <w:sz w:val="20"/>
              </w:rPr>
            </w:pPr>
          </w:p>
        </w:tc>
      </w:tr>
      <w:tr w:rsidR="00A02DB2" w14:paraId="5DC79616" w14:textId="77777777">
        <w:trPr>
          <w:trHeight w:val="300"/>
        </w:trPr>
        <w:tc>
          <w:tcPr>
            <w:tcW w:w="960" w:type="dxa"/>
            <w:tcBorders>
              <w:top w:val="nil"/>
              <w:left w:val="nil"/>
              <w:bottom w:val="nil"/>
              <w:right w:val="nil"/>
            </w:tcBorders>
            <w:shd w:val="clear" w:color="auto" w:fill="auto"/>
            <w:noWrap/>
            <w:vAlign w:val="bottom"/>
            <w:hideMark/>
          </w:tcPr>
          <w:p w14:paraId="5DC7960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1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1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12"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61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1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15" w14:textId="77777777" w:rsidR="00AB2F54" w:rsidRPr="00103DAD" w:rsidRDefault="00AC477D" w:rsidP="00AB2F54">
            <w:pPr>
              <w:rPr>
                <w:rFonts w:ascii="Times New Roman" w:eastAsia="Times New Roman" w:hAnsi="Times New Roman" w:cs="Times New Roman"/>
                <w:sz w:val="20"/>
              </w:rPr>
            </w:pPr>
          </w:p>
        </w:tc>
      </w:tr>
      <w:tr w:rsidR="00A02DB2" w14:paraId="5DC79619" w14:textId="77777777">
        <w:trPr>
          <w:trHeight w:val="300"/>
        </w:trPr>
        <w:tc>
          <w:tcPr>
            <w:tcW w:w="960" w:type="dxa"/>
            <w:tcBorders>
              <w:top w:val="nil"/>
              <w:left w:val="nil"/>
              <w:bottom w:val="nil"/>
              <w:right w:val="nil"/>
            </w:tcBorders>
            <w:shd w:val="clear" w:color="auto" w:fill="auto"/>
            <w:noWrap/>
            <w:vAlign w:val="bottom"/>
            <w:hideMark/>
          </w:tcPr>
          <w:p w14:paraId="5DC79617" w14:textId="77777777" w:rsidR="00AB2F54" w:rsidRPr="00103DAD" w:rsidRDefault="00AC477D" w:rsidP="00AB2F54">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5DC7961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34 όπως τροποποιήθηκε   ΔΕΚΤΟ ΚΑΤΑ ΠΛΕΙΟΨΗΦΙΑ</w:t>
            </w:r>
          </w:p>
        </w:tc>
      </w:tr>
      <w:tr w:rsidR="00A02DB2" w14:paraId="5DC79621" w14:textId="77777777">
        <w:trPr>
          <w:trHeight w:val="300"/>
        </w:trPr>
        <w:tc>
          <w:tcPr>
            <w:tcW w:w="960" w:type="dxa"/>
            <w:tcBorders>
              <w:top w:val="nil"/>
              <w:left w:val="nil"/>
              <w:bottom w:val="nil"/>
              <w:right w:val="nil"/>
            </w:tcBorders>
            <w:shd w:val="clear" w:color="auto" w:fill="auto"/>
            <w:noWrap/>
            <w:vAlign w:val="bottom"/>
            <w:hideMark/>
          </w:tcPr>
          <w:p w14:paraId="5DC7961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61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1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1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61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1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20" w14:textId="77777777" w:rsidR="00AB2F54" w:rsidRPr="00103DAD" w:rsidRDefault="00AC477D" w:rsidP="00AB2F54">
            <w:pPr>
              <w:rPr>
                <w:rFonts w:ascii="Times New Roman" w:eastAsia="Times New Roman" w:hAnsi="Times New Roman" w:cs="Times New Roman"/>
                <w:sz w:val="20"/>
              </w:rPr>
            </w:pPr>
          </w:p>
        </w:tc>
      </w:tr>
      <w:tr w:rsidR="00A02DB2" w14:paraId="5DC79629" w14:textId="77777777">
        <w:trPr>
          <w:trHeight w:val="300"/>
        </w:trPr>
        <w:tc>
          <w:tcPr>
            <w:tcW w:w="960" w:type="dxa"/>
            <w:tcBorders>
              <w:top w:val="nil"/>
              <w:left w:val="nil"/>
              <w:bottom w:val="nil"/>
              <w:right w:val="nil"/>
            </w:tcBorders>
            <w:shd w:val="clear" w:color="auto" w:fill="auto"/>
            <w:noWrap/>
            <w:vAlign w:val="bottom"/>
            <w:hideMark/>
          </w:tcPr>
          <w:p w14:paraId="5DC7962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62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2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2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62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2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28" w14:textId="77777777" w:rsidR="00AB2F54" w:rsidRPr="00103DAD" w:rsidRDefault="00AC477D" w:rsidP="00AB2F54">
            <w:pPr>
              <w:rPr>
                <w:rFonts w:ascii="Times New Roman" w:eastAsia="Times New Roman" w:hAnsi="Times New Roman" w:cs="Times New Roman"/>
                <w:sz w:val="20"/>
              </w:rPr>
            </w:pPr>
          </w:p>
        </w:tc>
      </w:tr>
      <w:tr w:rsidR="00A02DB2" w14:paraId="5DC79631" w14:textId="77777777">
        <w:trPr>
          <w:trHeight w:val="300"/>
        </w:trPr>
        <w:tc>
          <w:tcPr>
            <w:tcW w:w="960" w:type="dxa"/>
            <w:tcBorders>
              <w:top w:val="nil"/>
              <w:left w:val="nil"/>
              <w:bottom w:val="nil"/>
              <w:right w:val="nil"/>
            </w:tcBorders>
            <w:shd w:val="clear" w:color="auto" w:fill="auto"/>
            <w:noWrap/>
            <w:vAlign w:val="bottom"/>
            <w:hideMark/>
          </w:tcPr>
          <w:p w14:paraId="5DC7962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62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2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2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62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2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30" w14:textId="77777777" w:rsidR="00AB2F54" w:rsidRPr="00103DAD" w:rsidRDefault="00AC477D" w:rsidP="00AB2F54">
            <w:pPr>
              <w:rPr>
                <w:rFonts w:ascii="Times New Roman" w:eastAsia="Times New Roman" w:hAnsi="Times New Roman" w:cs="Times New Roman"/>
                <w:sz w:val="20"/>
              </w:rPr>
            </w:pPr>
          </w:p>
        </w:tc>
      </w:tr>
      <w:tr w:rsidR="00A02DB2" w14:paraId="5DC79639" w14:textId="77777777">
        <w:trPr>
          <w:trHeight w:val="300"/>
        </w:trPr>
        <w:tc>
          <w:tcPr>
            <w:tcW w:w="960" w:type="dxa"/>
            <w:tcBorders>
              <w:top w:val="nil"/>
              <w:left w:val="nil"/>
              <w:bottom w:val="nil"/>
              <w:right w:val="nil"/>
            </w:tcBorders>
            <w:shd w:val="clear" w:color="auto" w:fill="auto"/>
            <w:noWrap/>
            <w:vAlign w:val="bottom"/>
            <w:hideMark/>
          </w:tcPr>
          <w:p w14:paraId="5DC7963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63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3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3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63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3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38" w14:textId="77777777" w:rsidR="00AB2F54" w:rsidRPr="00103DAD" w:rsidRDefault="00AC477D" w:rsidP="00AB2F54">
            <w:pPr>
              <w:rPr>
                <w:rFonts w:ascii="Times New Roman" w:eastAsia="Times New Roman" w:hAnsi="Times New Roman" w:cs="Times New Roman"/>
                <w:sz w:val="20"/>
              </w:rPr>
            </w:pPr>
          </w:p>
        </w:tc>
      </w:tr>
      <w:tr w:rsidR="00A02DB2" w14:paraId="5DC79641" w14:textId="77777777">
        <w:trPr>
          <w:trHeight w:val="300"/>
        </w:trPr>
        <w:tc>
          <w:tcPr>
            <w:tcW w:w="960" w:type="dxa"/>
            <w:tcBorders>
              <w:top w:val="nil"/>
              <w:left w:val="nil"/>
              <w:bottom w:val="nil"/>
              <w:right w:val="nil"/>
            </w:tcBorders>
            <w:shd w:val="clear" w:color="auto" w:fill="auto"/>
            <w:noWrap/>
            <w:vAlign w:val="bottom"/>
            <w:hideMark/>
          </w:tcPr>
          <w:p w14:paraId="5DC7963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63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3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3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63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3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40" w14:textId="77777777" w:rsidR="00AB2F54" w:rsidRPr="00103DAD" w:rsidRDefault="00AC477D" w:rsidP="00AB2F54">
            <w:pPr>
              <w:rPr>
                <w:rFonts w:ascii="Times New Roman" w:eastAsia="Times New Roman" w:hAnsi="Times New Roman" w:cs="Times New Roman"/>
                <w:sz w:val="20"/>
              </w:rPr>
            </w:pPr>
          </w:p>
        </w:tc>
      </w:tr>
      <w:tr w:rsidR="00A02DB2" w14:paraId="5DC79649" w14:textId="77777777">
        <w:trPr>
          <w:trHeight w:val="300"/>
        </w:trPr>
        <w:tc>
          <w:tcPr>
            <w:tcW w:w="960" w:type="dxa"/>
            <w:tcBorders>
              <w:top w:val="nil"/>
              <w:left w:val="nil"/>
              <w:bottom w:val="nil"/>
              <w:right w:val="nil"/>
            </w:tcBorders>
            <w:shd w:val="clear" w:color="auto" w:fill="auto"/>
            <w:noWrap/>
            <w:vAlign w:val="bottom"/>
            <w:hideMark/>
          </w:tcPr>
          <w:p w14:paraId="5DC7964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64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4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4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64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4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48" w14:textId="77777777" w:rsidR="00AB2F54" w:rsidRPr="00103DAD" w:rsidRDefault="00AC477D" w:rsidP="00AB2F54">
            <w:pPr>
              <w:rPr>
                <w:rFonts w:ascii="Times New Roman" w:eastAsia="Times New Roman" w:hAnsi="Times New Roman" w:cs="Times New Roman"/>
                <w:sz w:val="20"/>
              </w:rPr>
            </w:pPr>
          </w:p>
        </w:tc>
      </w:tr>
      <w:tr w:rsidR="00A02DB2" w14:paraId="5DC79651" w14:textId="77777777">
        <w:trPr>
          <w:trHeight w:val="300"/>
        </w:trPr>
        <w:tc>
          <w:tcPr>
            <w:tcW w:w="960" w:type="dxa"/>
            <w:tcBorders>
              <w:top w:val="nil"/>
              <w:left w:val="nil"/>
              <w:bottom w:val="nil"/>
              <w:right w:val="nil"/>
            </w:tcBorders>
            <w:shd w:val="clear" w:color="auto" w:fill="auto"/>
            <w:noWrap/>
            <w:vAlign w:val="bottom"/>
            <w:hideMark/>
          </w:tcPr>
          <w:p w14:paraId="5DC7964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64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4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4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64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4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50" w14:textId="77777777" w:rsidR="00AB2F54" w:rsidRPr="00103DAD" w:rsidRDefault="00AC477D" w:rsidP="00AB2F54">
            <w:pPr>
              <w:rPr>
                <w:rFonts w:ascii="Times New Roman" w:eastAsia="Times New Roman" w:hAnsi="Times New Roman" w:cs="Times New Roman"/>
                <w:sz w:val="20"/>
              </w:rPr>
            </w:pPr>
          </w:p>
        </w:tc>
      </w:tr>
      <w:tr w:rsidR="00A02DB2" w14:paraId="5DC79658" w14:textId="77777777">
        <w:trPr>
          <w:trHeight w:val="300"/>
        </w:trPr>
        <w:tc>
          <w:tcPr>
            <w:tcW w:w="1920" w:type="dxa"/>
            <w:gridSpan w:val="2"/>
            <w:tcBorders>
              <w:top w:val="nil"/>
              <w:left w:val="nil"/>
              <w:bottom w:val="nil"/>
              <w:right w:val="nil"/>
            </w:tcBorders>
            <w:shd w:val="clear" w:color="auto" w:fill="auto"/>
            <w:noWrap/>
            <w:vAlign w:val="bottom"/>
            <w:hideMark/>
          </w:tcPr>
          <w:p w14:paraId="5DC7965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65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5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65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5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57" w14:textId="77777777" w:rsidR="00AB2F54" w:rsidRPr="00103DAD" w:rsidRDefault="00AC477D" w:rsidP="00AB2F54">
            <w:pPr>
              <w:rPr>
                <w:rFonts w:ascii="Times New Roman" w:eastAsia="Times New Roman" w:hAnsi="Times New Roman" w:cs="Times New Roman"/>
                <w:sz w:val="20"/>
              </w:rPr>
            </w:pPr>
          </w:p>
        </w:tc>
      </w:tr>
      <w:tr w:rsidR="00A02DB2" w14:paraId="5DC79660" w14:textId="77777777">
        <w:trPr>
          <w:trHeight w:val="300"/>
        </w:trPr>
        <w:tc>
          <w:tcPr>
            <w:tcW w:w="960" w:type="dxa"/>
            <w:tcBorders>
              <w:top w:val="nil"/>
              <w:left w:val="nil"/>
              <w:bottom w:val="nil"/>
              <w:right w:val="nil"/>
            </w:tcBorders>
            <w:shd w:val="clear" w:color="auto" w:fill="auto"/>
            <w:noWrap/>
            <w:vAlign w:val="bottom"/>
            <w:hideMark/>
          </w:tcPr>
          <w:p w14:paraId="5DC7965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5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5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5C"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65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5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5F" w14:textId="77777777" w:rsidR="00AB2F54" w:rsidRPr="00103DAD" w:rsidRDefault="00AC477D" w:rsidP="00AB2F54">
            <w:pPr>
              <w:rPr>
                <w:rFonts w:ascii="Times New Roman" w:eastAsia="Times New Roman" w:hAnsi="Times New Roman" w:cs="Times New Roman"/>
                <w:sz w:val="20"/>
              </w:rPr>
            </w:pPr>
          </w:p>
        </w:tc>
      </w:tr>
      <w:tr w:rsidR="00A02DB2" w14:paraId="5DC79664" w14:textId="77777777">
        <w:trPr>
          <w:trHeight w:val="300"/>
        </w:trPr>
        <w:tc>
          <w:tcPr>
            <w:tcW w:w="960" w:type="dxa"/>
            <w:tcBorders>
              <w:top w:val="nil"/>
              <w:left w:val="nil"/>
              <w:bottom w:val="nil"/>
              <w:right w:val="nil"/>
            </w:tcBorders>
            <w:shd w:val="clear" w:color="auto" w:fill="auto"/>
            <w:noWrap/>
            <w:vAlign w:val="bottom"/>
            <w:hideMark/>
          </w:tcPr>
          <w:p w14:paraId="5DC79661"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66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 xml:space="preserve">Άρθρο 35 ως έχει   ΔΕΚΤΟ </w:t>
            </w:r>
            <w:r w:rsidRPr="00103DAD">
              <w:rPr>
                <w:rFonts w:ascii="Calibri" w:eastAsia="Times New Roman" w:hAnsi="Calibri" w:cs="Times New Roman"/>
                <w:color w:val="000000"/>
                <w:sz w:val="22"/>
                <w:szCs w:val="22"/>
              </w:rPr>
              <w:t>ΚΑΤΑ ΠΛΕΙΟΨΗΦΙΑ</w:t>
            </w:r>
          </w:p>
        </w:tc>
        <w:tc>
          <w:tcPr>
            <w:tcW w:w="480" w:type="dxa"/>
            <w:tcBorders>
              <w:top w:val="nil"/>
              <w:left w:val="nil"/>
              <w:bottom w:val="nil"/>
              <w:right w:val="nil"/>
            </w:tcBorders>
            <w:shd w:val="clear" w:color="auto" w:fill="auto"/>
            <w:noWrap/>
            <w:vAlign w:val="bottom"/>
            <w:hideMark/>
          </w:tcPr>
          <w:p w14:paraId="5DC79663" w14:textId="77777777" w:rsidR="00AB2F54" w:rsidRPr="00103DAD" w:rsidRDefault="00AC477D" w:rsidP="00AB2F54">
            <w:pPr>
              <w:rPr>
                <w:rFonts w:ascii="Calibri" w:eastAsia="Times New Roman" w:hAnsi="Calibri" w:cs="Times New Roman"/>
                <w:color w:val="000000"/>
                <w:sz w:val="22"/>
                <w:szCs w:val="22"/>
              </w:rPr>
            </w:pPr>
          </w:p>
        </w:tc>
      </w:tr>
      <w:tr w:rsidR="00A02DB2" w14:paraId="5DC7966C" w14:textId="77777777">
        <w:trPr>
          <w:trHeight w:val="300"/>
        </w:trPr>
        <w:tc>
          <w:tcPr>
            <w:tcW w:w="960" w:type="dxa"/>
            <w:tcBorders>
              <w:top w:val="nil"/>
              <w:left w:val="nil"/>
              <w:bottom w:val="nil"/>
              <w:right w:val="nil"/>
            </w:tcBorders>
            <w:shd w:val="clear" w:color="auto" w:fill="auto"/>
            <w:noWrap/>
            <w:vAlign w:val="bottom"/>
            <w:hideMark/>
          </w:tcPr>
          <w:p w14:paraId="5DC7966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66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6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6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66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6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6B" w14:textId="77777777" w:rsidR="00AB2F54" w:rsidRPr="00103DAD" w:rsidRDefault="00AC477D" w:rsidP="00AB2F54">
            <w:pPr>
              <w:rPr>
                <w:rFonts w:ascii="Times New Roman" w:eastAsia="Times New Roman" w:hAnsi="Times New Roman" w:cs="Times New Roman"/>
                <w:sz w:val="20"/>
              </w:rPr>
            </w:pPr>
          </w:p>
        </w:tc>
      </w:tr>
      <w:tr w:rsidR="00A02DB2" w14:paraId="5DC79674" w14:textId="77777777">
        <w:trPr>
          <w:trHeight w:val="300"/>
        </w:trPr>
        <w:tc>
          <w:tcPr>
            <w:tcW w:w="960" w:type="dxa"/>
            <w:tcBorders>
              <w:top w:val="nil"/>
              <w:left w:val="nil"/>
              <w:bottom w:val="nil"/>
              <w:right w:val="nil"/>
            </w:tcBorders>
            <w:shd w:val="clear" w:color="auto" w:fill="auto"/>
            <w:noWrap/>
            <w:vAlign w:val="bottom"/>
            <w:hideMark/>
          </w:tcPr>
          <w:p w14:paraId="5DC7966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66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6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7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67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7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73" w14:textId="77777777" w:rsidR="00AB2F54" w:rsidRPr="00103DAD" w:rsidRDefault="00AC477D" w:rsidP="00AB2F54">
            <w:pPr>
              <w:rPr>
                <w:rFonts w:ascii="Times New Roman" w:eastAsia="Times New Roman" w:hAnsi="Times New Roman" w:cs="Times New Roman"/>
                <w:sz w:val="20"/>
              </w:rPr>
            </w:pPr>
          </w:p>
        </w:tc>
      </w:tr>
      <w:tr w:rsidR="00A02DB2" w14:paraId="5DC7967C" w14:textId="77777777">
        <w:trPr>
          <w:trHeight w:val="300"/>
        </w:trPr>
        <w:tc>
          <w:tcPr>
            <w:tcW w:w="960" w:type="dxa"/>
            <w:tcBorders>
              <w:top w:val="nil"/>
              <w:left w:val="nil"/>
              <w:bottom w:val="nil"/>
              <w:right w:val="nil"/>
            </w:tcBorders>
            <w:shd w:val="clear" w:color="auto" w:fill="auto"/>
            <w:noWrap/>
            <w:vAlign w:val="bottom"/>
            <w:hideMark/>
          </w:tcPr>
          <w:p w14:paraId="5DC7967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67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7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7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67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7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7B" w14:textId="77777777" w:rsidR="00AB2F54" w:rsidRPr="00103DAD" w:rsidRDefault="00AC477D" w:rsidP="00AB2F54">
            <w:pPr>
              <w:rPr>
                <w:rFonts w:ascii="Times New Roman" w:eastAsia="Times New Roman" w:hAnsi="Times New Roman" w:cs="Times New Roman"/>
                <w:sz w:val="20"/>
              </w:rPr>
            </w:pPr>
          </w:p>
        </w:tc>
      </w:tr>
      <w:tr w:rsidR="00A02DB2" w14:paraId="5DC79684" w14:textId="77777777">
        <w:trPr>
          <w:trHeight w:val="300"/>
        </w:trPr>
        <w:tc>
          <w:tcPr>
            <w:tcW w:w="960" w:type="dxa"/>
            <w:tcBorders>
              <w:top w:val="nil"/>
              <w:left w:val="nil"/>
              <w:bottom w:val="nil"/>
              <w:right w:val="nil"/>
            </w:tcBorders>
            <w:shd w:val="clear" w:color="auto" w:fill="auto"/>
            <w:noWrap/>
            <w:vAlign w:val="bottom"/>
            <w:hideMark/>
          </w:tcPr>
          <w:p w14:paraId="5DC7967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67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7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8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68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8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83" w14:textId="77777777" w:rsidR="00AB2F54" w:rsidRPr="00103DAD" w:rsidRDefault="00AC477D" w:rsidP="00AB2F54">
            <w:pPr>
              <w:rPr>
                <w:rFonts w:ascii="Times New Roman" w:eastAsia="Times New Roman" w:hAnsi="Times New Roman" w:cs="Times New Roman"/>
                <w:sz w:val="20"/>
              </w:rPr>
            </w:pPr>
          </w:p>
        </w:tc>
      </w:tr>
      <w:tr w:rsidR="00A02DB2" w14:paraId="5DC7968C" w14:textId="77777777">
        <w:trPr>
          <w:trHeight w:val="300"/>
        </w:trPr>
        <w:tc>
          <w:tcPr>
            <w:tcW w:w="960" w:type="dxa"/>
            <w:tcBorders>
              <w:top w:val="nil"/>
              <w:left w:val="nil"/>
              <w:bottom w:val="nil"/>
              <w:right w:val="nil"/>
            </w:tcBorders>
            <w:shd w:val="clear" w:color="auto" w:fill="auto"/>
            <w:noWrap/>
            <w:vAlign w:val="bottom"/>
            <w:hideMark/>
          </w:tcPr>
          <w:p w14:paraId="5DC7968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68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8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8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68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8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8B" w14:textId="77777777" w:rsidR="00AB2F54" w:rsidRPr="00103DAD" w:rsidRDefault="00AC477D" w:rsidP="00AB2F54">
            <w:pPr>
              <w:rPr>
                <w:rFonts w:ascii="Times New Roman" w:eastAsia="Times New Roman" w:hAnsi="Times New Roman" w:cs="Times New Roman"/>
                <w:sz w:val="20"/>
              </w:rPr>
            </w:pPr>
          </w:p>
        </w:tc>
      </w:tr>
      <w:tr w:rsidR="00A02DB2" w14:paraId="5DC79694" w14:textId="77777777">
        <w:trPr>
          <w:trHeight w:val="300"/>
        </w:trPr>
        <w:tc>
          <w:tcPr>
            <w:tcW w:w="960" w:type="dxa"/>
            <w:tcBorders>
              <w:top w:val="nil"/>
              <w:left w:val="nil"/>
              <w:bottom w:val="nil"/>
              <w:right w:val="nil"/>
            </w:tcBorders>
            <w:shd w:val="clear" w:color="auto" w:fill="auto"/>
            <w:noWrap/>
            <w:vAlign w:val="bottom"/>
            <w:hideMark/>
          </w:tcPr>
          <w:p w14:paraId="5DC7968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68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8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9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69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9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93" w14:textId="77777777" w:rsidR="00AB2F54" w:rsidRPr="00103DAD" w:rsidRDefault="00AC477D" w:rsidP="00AB2F54">
            <w:pPr>
              <w:rPr>
                <w:rFonts w:ascii="Times New Roman" w:eastAsia="Times New Roman" w:hAnsi="Times New Roman" w:cs="Times New Roman"/>
                <w:sz w:val="20"/>
              </w:rPr>
            </w:pPr>
          </w:p>
        </w:tc>
      </w:tr>
      <w:tr w:rsidR="00A02DB2" w14:paraId="5DC7969C" w14:textId="77777777">
        <w:trPr>
          <w:trHeight w:val="300"/>
        </w:trPr>
        <w:tc>
          <w:tcPr>
            <w:tcW w:w="960" w:type="dxa"/>
            <w:tcBorders>
              <w:top w:val="nil"/>
              <w:left w:val="nil"/>
              <w:bottom w:val="nil"/>
              <w:right w:val="nil"/>
            </w:tcBorders>
            <w:shd w:val="clear" w:color="auto" w:fill="auto"/>
            <w:noWrap/>
            <w:vAlign w:val="bottom"/>
            <w:hideMark/>
          </w:tcPr>
          <w:p w14:paraId="5DC7969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696"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9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9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69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9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9B" w14:textId="77777777" w:rsidR="00AB2F54" w:rsidRPr="00103DAD" w:rsidRDefault="00AC477D" w:rsidP="00AB2F54">
            <w:pPr>
              <w:rPr>
                <w:rFonts w:ascii="Times New Roman" w:eastAsia="Times New Roman" w:hAnsi="Times New Roman" w:cs="Times New Roman"/>
                <w:sz w:val="20"/>
              </w:rPr>
            </w:pPr>
          </w:p>
        </w:tc>
      </w:tr>
      <w:tr w:rsidR="00A02DB2" w14:paraId="5DC796A3" w14:textId="77777777">
        <w:trPr>
          <w:trHeight w:val="300"/>
        </w:trPr>
        <w:tc>
          <w:tcPr>
            <w:tcW w:w="1920" w:type="dxa"/>
            <w:gridSpan w:val="2"/>
            <w:tcBorders>
              <w:top w:val="nil"/>
              <w:left w:val="nil"/>
              <w:bottom w:val="nil"/>
              <w:right w:val="nil"/>
            </w:tcBorders>
            <w:shd w:val="clear" w:color="auto" w:fill="auto"/>
            <w:noWrap/>
            <w:vAlign w:val="bottom"/>
            <w:hideMark/>
          </w:tcPr>
          <w:p w14:paraId="5DC7969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69E"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9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6A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A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A2" w14:textId="77777777" w:rsidR="00AB2F54" w:rsidRPr="00103DAD" w:rsidRDefault="00AC477D" w:rsidP="00AB2F54">
            <w:pPr>
              <w:rPr>
                <w:rFonts w:ascii="Times New Roman" w:eastAsia="Times New Roman" w:hAnsi="Times New Roman" w:cs="Times New Roman"/>
                <w:sz w:val="20"/>
              </w:rPr>
            </w:pPr>
          </w:p>
        </w:tc>
      </w:tr>
      <w:tr w:rsidR="00A02DB2" w14:paraId="5DC796AB" w14:textId="77777777">
        <w:trPr>
          <w:trHeight w:val="300"/>
        </w:trPr>
        <w:tc>
          <w:tcPr>
            <w:tcW w:w="960" w:type="dxa"/>
            <w:tcBorders>
              <w:top w:val="nil"/>
              <w:left w:val="nil"/>
              <w:bottom w:val="nil"/>
              <w:right w:val="nil"/>
            </w:tcBorders>
            <w:shd w:val="clear" w:color="auto" w:fill="auto"/>
            <w:noWrap/>
            <w:vAlign w:val="bottom"/>
            <w:hideMark/>
          </w:tcPr>
          <w:p w14:paraId="5DC796A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A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A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A7"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6A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A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AA" w14:textId="77777777" w:rsidR="00AB2F54" w:rsidRPr="00103DAD" w:rsidRDefault="00AC477D" w:rsidP="00AB2F54">
            <w:pPr>
              <w:rPr>
                <w:rFonts w:ascii="Times New Roman" w:eastAsia="Times New Roman" w:hAnsi="Times New Roman" w:cs="Times New Roman"/>
                <w:sz w:val="20"/>
              </w:rPr>
            </w:pPr>
          </w:p>
        </w:tc>
      </w:tr>
      <w:tr w:rsidR="00A02DB2" w14:paraId="5DC796AF" w14:textId="77777777">
        <w:trPr>
          <w:trHeight w:val="300"/>
        </w:trPr>
        <w:tc>
          <w:tcPr>
            <w:tcW w:w="960" w:type="dxa"/>
            <w:tcBorders>
              <w:top w:val="nil"/>
              <w:left w:val="nil"/>
              <w:bottom w:val="nil"/>
              <w:right w:val="nil"/>
            </w:tcBorders>
            <w:shd w:val="clear" w:color="auto" w:fill="auto"/>
            <w:noWrap/>
            <w:vAlign w:val="bottom"/>
            <w:hideMark/>
          </w:tcPr>
          <w:p w14:paraId="5DC796AC"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6A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Άρθρο 36 ως έχει   ΔΕΚΤΟ ΚΑΤΑ ΠΛΕΙΟΨΗΦΙΑ</w:t>
            </w:r>
          </w:p>
        </w:tc>
        <w:tc>
          <w:tcPr>
            <w:tcW w:w="480" w:type="dxa"/>
            <w:tcBorders>
              <w:top w:val="nil"/>
              <w:left w:val="nil"/>
              <w:bottom w:val="nil"/>
              <w:right w:val="nil"/>
            </w:tcBorders>
            <w:shd w:val="clear" w:color="auto" w:fill="auto"/>
            <w:noWrap/>
            <w:vAlign w:val="bottom"/>
            <w:hideMark/>
          </w:tcPr>
          <w:p w14:paraId="5DC796AE" w14:textId="77777777" w:rsidR="00AB2F54" w:rsidRPr="00103DAD" w:rsidRDefault="00AC477D" w:rsidP="00AB2F54">
            <w:pPr>
              <w:rPr>
                <w:rFonts w:ascii="Calibri" w:eastAsia="Times New Roman" w:hAnsi="Calibri" w:cs="Times New Roman"/>
                <w:color w:val="000000"/>
                <w:sz w:val="22"/>
                <w:szCs w:val="22"/>
              </w:rPr>
            </w:pPr>
          </w:p>
        </w:tc>
      </w:tr>
      <w:tr w:rsidR="00A02DB2" w14:paraId="5DC796B7" w14:textId="77777777">
        <w:trPr>
          <w:trHeight w:val="300"/>
        </w:trPr>
        <w:tc>
          <w:tcPr>
            <w:tcW w:w="960" w:type="dxa"/>
            <w:tcBorders>
              <w:top w:val="nil"/>
              <w:left w:val="nil"/>
              <w:bottom w:val="nil"/>
              <w:right w:val="nil"/>
            </w:tcBorders>
            <w:shd w:val="clear" w:color="auto" w:fill="auto"/>
            <w:noWrap/>
            <w:vAlign w:val="bottom"/>
            <w:hideMark/>
          </w:tcPr>
          <w:p w14:paraId="5DC796B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6B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B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B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6B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B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B6" w14:textId="77777777" w:rsidR="00AB2F54" w:rsidRPr="00103DAD" w:rsidRDefault="00AC477D" w:rsidP="00AB2F54">
            <w:pPr>
              <w:rPr>
                <w:rFonts w:ascii="Times New Roman" w:eastAsia="Times New Roman" w:hAnsi="Times New Roman" w:cs="Times New Roman"/>
                <w:sz w:val="20"/>
              </w:rPr>
            </w:pPr>
          </w:p>
        </w:tc>
      </w:tr>
      <w:tr w:rsidR="00A02DB2" w14:paraId="5DC796BF" w14:textId="77777777">
        <w:trPr>
          <w:trHeight w:val="300"/>
        </w:trPr>
        <w:tc>
          <w:tcPr>
            <w:tcW w:w="960" w:type="dxa"/>
            <w:tcBorders>
              <w:top w:val="nil"/>
              <w:left w:val="nil"/>
              <w:bottom w:val="nil"/>
              <w:right w:val="nil"/>
            </w:tcBorders>
            <w:shd w:val="clear" w:color="auto" w:fill="auto"/>
            <w:noWrap/>
            <w:vAlign w:val="bottom"/>
            <w:hideMark/>
          </w:tcPr>
          <w:p w14:paraId="5DC796B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6B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B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B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6B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B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BE" w14:textId="77777777" w:rsidR="00AB2F54" w:rsidRPr="00103DAD" w:rsidRDefault="00AC477D" w:rsidP="00AB2F54">
            <w:pPr>
              <w:rPr>
                <w:rFonts w:ascii="Times New Roman" w:eastAsia="Times New Roman" w:hAnsi="Times New Roman" w:cs="Times New Roman"/>
                <w:sz w:val="20"/>
              </w:rPr>
            </w:pPr>
          </w:p>
        </w:tc>
      </w:tr>
      <w:tr w:rsidR="00A02DB2" w14:paraId="5DC796C7" w14:textId="77777777">
        <w:trPr>
          <w:trHeight w:val="300"/>
        </w:trPr>
        <w:tc>
          <w:tcPr>
            <w:tcW w:w="960" w:type="dxa"/>
            <w:tcBorders>
              <w:top w:val="nil"/>
              <w:left w:val="nil"/>
              <w:bottom w:val="nil"/>
              <w:right w:val="nil"/>
            </w:tcBorders>
            <w:shd w:val="clear" w:color="auto" w:fill="auto"/>
            <w:noWrap/>
            <w:vAlign w:val="bottom"/>
            <w:hideMark/>
          </w:tcPr>
          <w:p w14:paraId="5DC796C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6C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C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C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6C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C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C6" w14:textId="77777777" w:rsidR="00AB2F54" w:rsidRPr="00103DAD" w:rsidRDefault="00AC477D" w:rsidP="00AB2F54">
            <w:pPr>
              <w:rPr>
                <w:rFonts w:ascii="Times New Roman" w:eastAsia="Times New Roman" w:hAnsi="Times New Roman" w:cs="Times New Roman"/>
                <w:sz w:val="20"/>
              </w:rPr>
            </w:pPr>
          </w:p>
        </w:tc>
      </w:tr>
      <w:tr w:rsidR="00A02DB2" w14:paraId="5DC796CF" w14:textId="77777777">
        <w:trPr>
          <w:trHeight w:val="300"/>
        </w:trPr>
        <w:tc>
          <w:tcPr>
            <w:tcW w:w="960" w:type="dxa"/>
            <w:tcBorders>
              <w:top w:val="nil"/>
              <w:left w:val="nil"/>
              <w:bottom w:val="nil"/>
              <w:right w:val="nil"/>
            </w:tcBorders>
            <w:shd w:val="clear" w:color="auto" w:fill="auto"/>
            <w:noWrap/>
            <w:vAlign w:val="bottom"/>
            <w:hideMark/>
          </w:tcPr>
          <w:p w14:paraId="5DC796C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6C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C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C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6C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C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CE" w14:textId="77777777" w:rsidR="00AB2F54" w:rsidRPr="00103DAD" w:rsidRDefault="00AC477D" w:rsidP="00AB2F54">
            <w:pPr>
              <w:rPr>
                <w:rFonts w:ascii="Times New Roman" w:eastAsia="Times New Roman" w:hAnsi="Times New Roman" w:cs="Times New Roman"/>
                <w:sz w:val="20"/>
              </w:rPr>
            </w:pPr>
          </w:p>
        </w:tc>
      </w:tr>
      <w:tr w:rsidR="00A02DB2" w14:paraId="5DC796D7" w14:textId="77777777">
        <w:trPr>
          <w:trHeight w:val="300"/>
        </w:trPr>
        <w:tc>
          <w:tcPr>
            <w:tcW w:w="960" w:type="dxa"/>
            <w:tcBorders>
              <w:top w:val="nil"/>
              <w:left w:val="nil"/>
              <w:bottom w:val="nil"/>
              <w:right w:val="nil"/>
            </w:tcBorders>
            <w:shd w:val="clear" w:color="auto" w:fill="auto"/>
            <w:noWrap/>
            <w:vAlign w:val="bottom"/>
            <w:hideMark/>
          </w:tcPr>
          <w:p w14:paraId="5DC796D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6D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D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D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6D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D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D6" w14:textId="77777777" w:rsidR="00AB2F54" w:rsidRPr="00103DAD" w:rsidRDefault="00AC477D" w:rsidP="00AB2F54">
            <w:pPr>
              <w:rPr>
                <w:rFonts w:ascii="Times New Roman" w:eastAsia="Times New Roman" w:hAnsi="Times New Roman" w:cs="Times New Roman"/>
                <w:sz w:val="20"/>
              </w:rPr>
            </w:pPr>
          </w:p>
        </w:tc>
      </w:tr>
      <w:tr w:rsidR="00A02DB2" w14:paraId="5DC796DF" w14:textId="77777777">
        <w:trPr>
          <w:trHeight w:val="300"/>
        </w:trPr>
        <w:tc>
          <w:tcPr>
            <w:tcW w:w="960" w:type="dxa"/>
            <w:tcBorders>
              <w:top w:val="nil"/>
              <w:left w:val="nil"/>
              <w:bottom w:val="nil"/>
              <w:right w:val="nil"/>
            </w:tcBorders>
            <w:shd w:val="clear" w:color="auto" w:fill="auto"/>
            <w:noWrap/>
            <w:vAlign w:val="bottom"/>
            <w:hideMark/>
          </w:tcPr>
          <w:p w14:paraId="5DC796D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6D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D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D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6D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D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DE" w14:textId="77777777" w:rsidR="00AB2F54" w:rsidRPr="00103DAD" w:rsidRDefault="00AC477D" w:rsidP="00AB2F54">
            <w:pPr>
              <w:rPr>
                <w:rFonts w:ascii="Times New Roman" w:eastAsia="Times New Roman" w:hAnsi="Times New Roman" w:cs="Times New Roman"/>
                <w:sz w:val="20"/>
              </w:rPr>
            </w:pPr>
          </w:p>
        </w:tc>
      </w:tr>
      <w:tr w:rsidR="00A02DB2" w14:paraId="5DC796E7" w14:textId="77777777">
        <w:trPr>
          <w:trHeight w:val="300"/>
        </w:trPr>
        <w:tc>
          <w:tcPr>
            <w:tcW w:w="960" w:type="dxa"/>
            <w:tcBorders>
              <w:top w:val="nil"/>
              <w:left w:val="nil"/>
              <w:bottom w:val="nil"/>
              <w:right w:val="nil"/>
            </w:tcBorders>
            <w:shd w:val="clear" w:color="auto" w:fill="auto"/>
            <w:noWrap/>
            <w:vAlign w:val="bottom"/>
            <w:hideMark/>
          </w:tcPr>
          <w:p w14:paraId="5DC796E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6E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E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E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6E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E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E6" w14:textId="77777777" w:rsidR="00AB2F54" w:rsidRPr="00103DAD" w:rsidRDefault="00AC477D" w:rsidP="00AB2F54">
            <w:pPr>
              <w:rPr>
                <w:rFonts w:ascii="Times New Roman" w:eastAsia="Times New Roman" w:hAnsi="Times New Roman" w:cs="Times New Roman"/>
                <w:sz w:val="20"/>
              </w:rPr>
            </w:pPr>
          </w:p>
        </w:tc>
      </w:tr>
      <w:tr w:rsidR="00A02DB2" w14:paraId="5DC796EE" w14:textId="77777777">
        <w:trPr>
          <w:trHeight w:val="300"/>
        </w:trPr>
        <w:tc>
          <w:tcPr>
            <w:tcW w:w="1920" w:type="dxa"/>
            <w:gridSpan w:val="2"/>
            <w:tcBorders>
              <w:top w:val="nil"/>
              <w:left w:val="nil"/>
              <w:bottom w:val="nil"/>
              <w:right w:val="nil"/>
            </w:tcBorders>
            <w:shd w:val="clear" w:color="auto" w:fill="auto"/>
            <w:noWrap/>
            <w:vAlign w:val="bottom"/>
            <w:hideMark/>
          </w:tcPr>
          <w:p w14:paraId="5DC796E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6E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E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6E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E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ED" w14:textId="77777777" w:rsidR="00AB2F54" w:rsidRPr="00103DAD" w:rsidRDefault="00AC477D" w:rsidP="00AB2F54">
            <w:pPr>
              <w:rPr>
                <w:rFonts w:ascii="Times New Roman" w:eastAsia="Times New Roman" w:hAnsi="Times New Roman" w:cs="Times New Roman"/>
                <w:sz w:val="20"/>
              </w:rPr>
            </w:pPr>
          </w:p>
        </w:tc>
      </w:tr>
      <w:tr w:rsidR="00A02DB2" w14:paraId="5DC796F6" w14:textId="77777777">
        <w:trPr>
          <w:trHeight w:val="300"/>
        </w:trPr>
        <w:tc>
          <w:tcPr>
            <w:tcW w:w="960" w:type="dxa"/>
            <w:tcBorders>
              <w:top w:val="nil"/>
              <w:left w:val="nil"/>
              <w:bottom w:val="nil"/>
              <w:right w:val="nil"/>
            </w:tcBorders>
            <w:shd w:val="clear" w:color="auto" w:fill="auto"/>
            <w:noWrap/>
            <w:vAlign w:val="bottom"/>
            <w:hideMark/>
          </w:tcPr>
          <w:p w14:paraId="5DC796E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F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F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F2"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6F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F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6F5" w14:textId="77777777" w:rsidR="00AB2F54" w:rsidRPr="00103DAD" w:rsidRDefault="00AC477D" w:rsidP="00AB2F54">
            <w:pPr>
              <w:rPr>
                <w:rFonts w:ascii="Times New Roman" w:eastAsia="Times New Roman" w:hAnsi="Times New Roman" w:cs="Times New Roman"/>
                <w:sz w:val="20"/>
              </w:rPr>
            </w:pPr>
          </w:p>
        </w:tc>
      </w:tr>
      <w:tr w:rsidR="00A02DB2" w14:paraId="5DC796F9" w14:textId="77777777">
        <w:trPr>
          <w:trHeight w:val="300"/>
        </w:trPr>
        <w:tc>
          <w:tcPr>
            <w:tcW w:w="960" w:type="dxa"/>
            <w:tcBorders>
              <w:top w:val="nil"/>
              <w:left w:val="nil"/>
              <w:bottom w:val="nil"/>
              <w:right w:val="nil"/>
            </w:tcBorders>
            <w:shd w:val="clear" w:color="auto" w:fill="auto"/>
            <w:noWrap/>
            <w:vAlign w:val="bottom"/>
            <w:hideMark/>
          </w:tcPr>
          <w:p w14:paraId="5DC796F7" w14:textId="77777777" w:rsidR="00AB2F54" w:rsidRPr="00103DAD" w:rsidRDefault="00AC477D" w:rsidP="00AB2F54">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5DC796F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Υπ. Τροπ. 1602/193 ως έχει (άρθρο 37)   ΔΕΚΤΟ ΚΑΤΑ ΠΛΕΙΟΨΗΦΙΑ</w:t>
            </w:r>
          </w:p>
        </w:tc>
      </w:tr>
      <w:tr w:rsidR="00A02DB2" w14:paraId="5DC79701" w14:textId="77777777">
        <w:trPr>
          <w:trHeight w:val="300"/>
        </w:trPr>
        <w:tc>
          <w:tcPr>
            <w:tcW w:w="960" w:type="dxa"/>
            <w:tcBorders>
              <w:top w:val="nil"/>
              <w:left w:val="nil"/>
              <w:bottom w:val="nil"/>
              <w:right w:val="nil"/>
            </w:tcBorders>
            <w:shd w:val="clear" w:color="auto" w:fill="auto"/>
            <w:noWrap/>
            <w:vAlign w:val="bottom"/>
            <w:hideMark/>
          </w:tcPr>
          <w:p w14:paraId="5DC796F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6F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6F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6F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6F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6F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00" w14:textId="77777777" w:rsidR="00AB2F54" w:rsidRPr="00103DAD" w:rsidRDefault="00AC477D" w:rsidP="00AB2F54">
            <w:pPr>
              <w:rPr>
                <w:rFonts w:ascii="Times New Roman" w:eastAsia="Times New Roman" w:hAnsi="Times New Roman" w:cs="Times New Roman"/>
                <w:sz w:val="20"/>
              </w:rPr>
            </w:pPr>
          </w:p>
        </w:tc>
      </w:tr>
      <w:tr w:rsidR="00A02DB2" w14:paraId="5DC79709" w14:textId="77777777">
        <w:trPr>
          <w:trHeight w:val="300"/>
        </w:trPr>
        <w:tc>
          <w:tcPr>
            <w:tcW w:w="960" w:type="dxa"/>
            <w:tcBorders>
              <w:top w:val="nil"/>
              <w:left w:val="nil"/>
              <w:bottom w:val="nil"/>
              <w:right w:val="nil"/>
            </w:tcBorders>
            <w:shd w:val="clear" w:color="auto" w:fill="auto"/>
            <w:noWrap/>
            <w:vAlign w:val="bottom"/>
            <w:hideMark/>
          </w:tcPr>
          <w:p w14:paraId="5DC7970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70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0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0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70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0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08" w14:textId="77777777" w:rsidR="00AB2F54" w:rsidRPr="00103DAD" w:rsidRDefault="00AC477D" w:rsidP="00AB2F54">
            <w:pPr>
              <w:rPr>
                <w:rFonts w:ascii="Times New Roman" w:eastAsia="Times New Roman" w:hAnsi="Times New Roman" w:cs="Times New Roman"/>
                <w:sz w:val="20"/>
              </w:rPr>
            </w:pPr>
          </w:p>
        </w:tc>
      </w:tr>
      <w:tr w:rsidR="00A02DB2" w14:paraId="5DC79711" w14:textId="77777777">
        <w:trPr>
          <w:trHeight w:val="300"/>
        </w:trPr>
        <w:tc>
          <w:tcPr>
            <w:tcW w:w="960" w:type="dxa"/>
            <w:tcBorders>
              <w:top w:val="nil"/>
              <w:left w:val="nil"/>
              <w:bottom w:val="nil"/>
              <w:right w:val="nil"/>
            </w:tcBorders>
            <w:shd w:val="clear" w:color="auto" w:fill="auto"/>
            <w:noWrap/>
            <w:vAlign w:val="bottom"/>
            <w:hideMark/>
          </w:tcPr>
          <w:p w14:paraId="5DC7970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70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0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0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70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0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10" w14:textId="77777777" w:rsidR="00AB2F54" w:rsidRPr="00103DAD" w:rsidRDefault="00AC477D" w:rsidP="00AB2F54">
            <w:pPr>
              <w:rPr>
                <w:rFonts w:ascii="Times New Roman" w:eastAsia="Times New Roman" w:hAnsi="Times New Roman" w:cs="Times New Roman"/>
                <w:sz w:val="20"/>
              </w:rPr>
            </w:pPr>
          </w:p>
        </w:tc>
      </w:tr>
      <w:tr w:rsidR="00A02DB2" w14:paraId="5DC79719" w14:textId="77777777">
        <w:trPr>
          <w:trHeight w:val="300"/>
        </w:trPr>
        <w:tc>
          <w:tcPr>
            <w:tcW w:w="960" w:type="dxa"/>
            <w:tcBorders>
              <w:top w:val="nil"/>
              <w:left w:val="nil"/>
              <w:bottom w:val="nil"/>
              <w:right w:val="nil"/>
            </w:tcBorders>
            <w:shd w:val="clear" w:color="auto" w:fill="auto"/>
            <w:noWrap/>
            <w:vAlign w:val="bottom"/>
            <w:hideMark/>
          </w:tcPr>
          <w:p w14:paraId="5DC7971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71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1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1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71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1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18" w14:textId="77777777" w:rsidR="00AB2F54" w:rsidRPr="00103DAD" w:rsidRDefault="00AC477D" w:rsidP="00AB2F54">
            <w:pPr>
              <w:rPr>
                <w:rFonts w:ascii="Times New Roman" w:eastAsia="Times New Roman" w:hAnsi="Times New Roman" w:cs="Times New Roman"/>
                <w:sz w:val="20"/>
              </w:rPr>
            </w:pPr>
          </w:p>
        </w:tc>
      </w:tr>
      <w:tr w:rsidR="00A02DB2" w14:paraId="5DC79721" w14:textId="77777777">
        <w:trPr>
          <w:trHeight w:val="300"/>
        </w:trPr>
        <w:tc>
          <w:tcPr>
            <w:tcW w:w="960" w:type="dxa"/>
            <w:tcBorders>
              <w:top w:val="nil"/>
              <w:left w:val="nil"/>
              <w:bottom w:val="nil"/>
              <w:right w:val="nil"/>
            </w:tcBorders>
            <w:shd w:val="clear" w:color="auto" w:fill="auto"/>
            <w:noWrap/>
            <w:vAlign w:val="bottom"/>
            <w:hideMark/>
          </w:tcPr>
          <w:p w14:paraId="5DC7971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71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1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1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71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1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20" w14:textId="77777777" w:rsidR="00AB2F54" w:rsidRPr="00103DAD" w:rsidRDefault="00AC477D" w:rsidP="00AB2F54">
            <w:pPr>
              <w:rPr>
                <w:rFonts w:ascii="Times New Roman" w:eastAsia="Times New Roman" w:hAnsi="Times New Roman" w:cs="Times New Roman"/>
                <w:sz w:val="20"/>
              </w:rPr>
            </w:pPr>
          </w:p>
        </w:tc>
      </w:tr>
      <w:tr w:rsidR="00A02DB2" w14:paraId="5DC79729" w14:textId="77777777">
        <w:trPr>
          <w:trHeight w:val="300"/>
        </w:trPr>
        <w:tc>
          <w:tcPr>
            <w:tcW w:w="960" w:type="dxa"/>
            <w:tcBorders>
              <w:top w:val="nil"/>
              <w:left w:val="nil"/>
              <w:bottom w:val="nil"/>
              <w:right w:val="nil"/>
            </w:tcBorders>
            <w:shd w:val="clear" w:color="auto" w:fill="auto"/>
            <w:noWrap/>
            <w:vAlign w:val="bottom"/>
            <w:hideMark/>
          </w:tcPr>
          <w:p w14:paraId="5DC7972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72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2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2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72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2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28" w14:textId="77777777" w:rsidR="00AB2F54" w:rsidRPr="00103DAD" w:rsidRDefault="00AC477D" w:rsidP="00AB2F54">
            <w:pPr>
              <w:rPr>
                <w:rFonts w:ascii="Times New Roman" w:eastAsia="Times New Roman" w:hAnsi="Times New Roman" w:cs="Times New Roman"/>
                <w:sz w:val="20"/>
              </w:rPr>
            </w:pPr>
          </w:p>
        </w:tc>
      </w:tr>
      <w:tr w:rsidR="00A02DB2" w14:paraId="5DC79731" w14:textId="77777777">
        <w:trPr>
          <w:trHeight w:val="300"/>
        </w:trPr>
        <w:tc>
          <w:tcPr>
            <w:tcW w:w="960" w:type="dxa"/>
            <w:tcBorders>
              <w:top w:val="nil"/>
              <w:left w:val="nil"/>
              <w:bottom w:val="nil"/>
              <w:right w:val="nil"/>
            </w:tcBorders>
            <w:shd w:val="clear" w:color="auto" w:fill="auto"/>
            <w:noWrap/>
            <w:vAlign w:val="bottom"/>
            <w:hideMark/>
          </w:tcPr>
          <w:p w14:paraId="5DC7972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72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2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2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72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2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30" w14:textId="77777777" w:rsidR="00AB2F54" w:rsidRPr="00103DAD" w:rsidRDefault="00AC477D" w:rsidP="00AB2F54">
            <w:pPr>
              <w:rPr>
                <w:rFonts w:ascii="Times New Roman" w:eastAsia="Times New Roman" w:hAnsi="Times New Roman" w:cs="Times New Roman"/>
                <w:sz w:val="20"/>
              </w:rPr>
            </w:pPr>
          </w:p>
        </w:tc>
      </w:tr>
      <w:tr w:rsidR="00A02DB2" w14:paraId="5DC79738" w14:textId="77777777">
        <w:trPr>
          <w:trHeight w:val="300"/>
        </w:trPr>
        <w:tc>
          <w:tcPr>
            <w:tcW w:w="1920" w:type="dxa"/>
            <w:gridSpan w:val="2"/>
            <w:tcBorders>
              <w:top w:val="nil"/>
              <w:left w:val="nil"/>
              <w:bottom w:val="nil"/>
              <w:right w:val="nil"/>
            </w:tcBorders>
            <w:shd w:val="clear" w:color="auto" w:fill="auto"/>
            <w:noWrap/>
            <w:vAlign w:val="bottom"/>
            <w:hideMark/>
          </w:tcPr>
          <w:p w14:paraId="5DC7973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73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3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73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3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37" w14:textId="77777777" w:rsidR="00AB2F54" w:rsidRPr="00103DAD" w:rsidRDefault="00AC477D" w:rsidP="00AB2F54">
            <w:pPr>
              <w:rPr>
                <w:rFonts w:ascii="Times New Roman" w:eastAsia="Times New Roman" w:hAnsi="Times New Roman" w:cs="Times New Roman"/>
                <w:sz w:val="20"/>
              </w:rPr>
            </w:pPr>
          </w:p>
        </w:tc>
      </w:tr>
      <w:tr w:rsidR="00A02DB2" w14:paraId="5DC79740" w14:textId="77777777">
        <w:trPr>
          <w:trHeight w:val="300"/>
        </w:trPr>
        <w:tc>
          <w:tcPr>
            <w:tcW w:w="960" w:type="dxa"/>
            <w:tcBorders>
              <w:top w:val="nil"/>
              <w:left w:val="nil"/>
              <w:bottom w:val="nil"/>
              <w:right w:val="nil"/>
            </w:tcBorders>
            <w:shd w:val="clear" w:color="auto" w:fill="auto"/>
            <w:noWrap/>
            <w:vAlign w:val="bottom"/>
            <w:hideMark/>
          </w:tcPr>
          <w:p w14:paraId="5DC7973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3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3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3C"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73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3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3F" w14:textId="77777777" w:rsidR="00AB2F54" w:rsidRPr="00103DAD" w:rsidRDefault="00AC477D" w:rsidP="00AB2F54">
            <w:pPr>
              <w:rPr>
                <w:rFonts w:ascii="Times New Roman" w:eastAsia="Times New Roman" w:hAnsi="Times New Roman" w:cs="Times New Roman"/>
                <w:sz w:val="20"/>
              </w:rPr>
            </w:pPr>
          </w:p>
        </w:tc>
      </w:tr>
      <w:tr w:rsidR="00A02DB2" w14:paraId="5DC79743" w14:textId="77777777">
        <w:trPr>
          <w:trHeight w:val="300"/>
        </w:trPr>
        <w:tc>
          <w:tcPr>
            <w:tcW w:w="960" w:type="dxa"/>
            <w:tcBorders>
              <w:top w:val="nil"/>
              <w:left w:val="nil"/>
              <w:bottom w:val="nil"/>
              <w:right w:val="nil"/>
            </w:tcBorders>
            <w:shd w:val="clear" w:color="auto" w:fill="auto"/>
            <w:noWrap/>
            <w:vAlign w:val="bottom"/>
            <w:hideMark/>
          </w:tcPr>
          <w:p w14:paraId="5DC79741" w14:textId="77777777" w:rsidR="00AB2F54" w:rsidRPr="00103DAD" w:rsidRDefault="00AC477D" w:rsidP="00AB2F54">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5DC7974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Υπ. Τροπ. 1603/194 ως έχει (άρθρα 38 και 39)   ΔΕΚΤΟ ΚΑΤΑ ΠΛΕΙΟΨΗΦΙΑ</w:t>
            </w:r>
          </w:p>
        </w:tc>
      </w:tr>
      <w:tr w:rsidR="00A02DB2" w14:paraId="5DC7974B" w14:textId="77777777">
        <w:trPr>
          <w:trHeight w:val="300"/>
        </w:trPr>
        <w:tc>
          <w:tcPr>
            <w:tcW w:w="960" w:type="dxa"/>
            <w:tcBorders>
              <w:top w:val="nil"/>
              <w:left w:val="nil"/>
              <w:bottom w:val="nil"/>
              <w:right w:val="nil"/>
            </w:tcBorders>
            <w:shd w:val="clear" w:color="auto" w:fill="auto"/>
            <w:noWrap/>
            <w:vAlign w:val="bottom"/>
            <w:hideMark/>
          </w:tcPr>
          <w:p w14:paraId="5DC7974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74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4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4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74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4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4A" w14:textId="77777777" w:rsidR="00AB2F54" w:rsidRPr="00103DAD" w:rsidRDefault="00AC477D" w:rsidP="00AB2F54">
            <w:pPr>
              <w:rPr>
                <w:rFonts w:ascii="Times New Roman" w:eastAsia="Times New Roman" w:hAnsi="Times New Roman" w:cs="Times New Roman"/>
                <w:sz w:val="20"/>
              </w:rPr>
            </w:pPr>
          </w:p>
        </w:tc>
      </w:tr>
      <w:tr w:rsidR="00A02DB2" w14:paraId="5DC79753" w14:textId="77777777">
        <w:trPr>
          <w:trHeight w:val="300"/>
        </w:trPr>
        <w:tc>
          <w:tcPr>
            <w:tcW w:w="960" w:type="dxa"/>
            <w:tcBorders>
              <w:top w:val="nil"/>
              <w:left w:val="nil"/>
              <w:bottom w:val="nil"/>
              <w:right w:val="nil"/>
            </w:tcBorders>
            <w:shd w:val="clear" w:color="auto" w:fill="auto"/>
            <w:noWrap/>
            <w:vAlign w:val="bottom"/>
            <w:hideMark/>
          </w:tcPr>
          <w:p w14:paraId="5DC7974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74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4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4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75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5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52" w14:textId="77777777" w:rsidR="00AB2F54" w:rsidRPr="00103DAD" w:rsidRDefault="00AC477D" w:rsidP="00AB2F54">
            <w:pPr>
              <w:rPr>
                <w:rFonts w:ascii="Times New Roman" w:eastAsia="Times New Roman" w:hAnsi="Times New Roman" w:cs="Times New Roman"/>
                <w:sz w:val="20"/>
              </w:rPr>
            </w:pPr>
          </w:p>
        </w:tc>
      </w:tr>
      <w:tr w:rsidR="00A02DB2" w14:paraId="5DC7975B" w14:textId="77777777">
        <w:trPr>
          <w:trHeight w:val="300"/>
        </w:trPr>
        <w:tc>
          <w:tcPr>
            <w:tcW w:w="960" w:type="dxa"/>
            <w:tcBorders>
              <w:top w:val="nil"/>
              <w:left w:val="nil"/>
              <w:bottom w:val="nil"/>
              <w:right w:val="nil"/>
            </w:tcBorders>
            <w:shd w:val="clear" w:color="auto" w:fill="auto"/>
            <w:noWrap/>
            <w:vAlign w:val="bottom"/>
            <w:hideMark/>
          </w:tcPr>
          <w:p w14:paraId="5DC7975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75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5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5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75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5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5A" w14:textId="77777777" w:rsidR="00AB2F54" w:rsidRPr="00103DAD" w:rsidRDefault="00AC477D" w:rsidP="00AB2F54">
            <w:pPr>
              <w:rPr>
                <w:rFonts w:ascii="Times New Roman" w:eastAsia="Times New Roman" w:hAnsi="Times New Roman" w:cs="Times New Roman"/>
                <w:sz w:val="20"/>
              </w:rPr>
            </w:pPr>
          </w:p>
        </w:tc>
      </w:tr>
      <w:tr w:rsidR="00A02DB2" w14:paraId="5DC79763" w14:textId="77777777">
        <w:trPr>
          <w:trHeight w:val="300"/>
        </w:trPr>
        <w:tc>
          <w:tcPr>
            <w:tcW w:w="960" w:type="dxa"/>
            <w:tcBorders>
              <w:top w:val="nil"/>
              <w:left w:val="nil"/>
              <w:bottom w:val="nil"/>
              <w:right w:val="nil"/>
            </w:tcBorders>
            <w:shd w:val="clear" w:color="auto" w:fill="auto"/>
            <w:noWrap/>
            <w:vAlign w:val="bottom"/>
            <w:hideMark/>
          </w:tcPr>
          <w:p w14:paraId="5DC7975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75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5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5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76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6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62" w14:textId="77777777" w:rsidR="00AB2F54" w:rsidRPr="00103DAD" w:rsidRDefault="00AC477D" w:rsidP="00AB2F54">
            <w:pPr>
              <w:rPr>
                <w:rFonts w:ascii="Times New Roman" w:eastAsia="Times New Roman" w:hAnsi="Times New Roman" w:cs="Times New Roman"/>
                <w:sz w:val="20"/>
              </w:rPr>
            </w:pPr>
          </w:p>
        </w:tc>
      </w:tr>
      <w:tr w:rsidR="00A02DB2" w14:paraId="5DC7976B" w14:textId="77777777">
        <w:trPr>
          <w:trHeight w:val="300"/>
        </w:trPr>
        <w:tc>
          <w:tcPr>
            <w:tcW w:w="960" w:type="dxa"/>
            <w:tcBorders>
              <w:top w:val="nil"/>
              <w:left w:val="nil"/>
              <w:bottom w:val="nil"/>
              <w:right w:val="nil"/>
            </w:tcBorders>
            <w:shd w:val="clear" w:color="auto" w:fill="auto"/>
            <w:noWrap/>
            <w:vAlign w:val="bottom"/>
            <w:hideMark/>
          </w:tcPr>
          <w:p w14:paraId="5DC7976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76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6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6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76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6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6A" w14:textId="77777777" w:rsidR="00AB2F54" w:rsidRPr="00103DAD" w:rsidRDefault="00AC477D" w:rsidP="00AB2F54">
            <w:pPr>
              <w:rPr>
                <w:rFonts w:ascii="Times New Roman" w:eastAsia="Times New Roman" w:hAnsi="Times New Roman" w:cs="Times New Roman"/>
                <w:sz w:val="20"/>
              </w:rPr>
            </w:pPr>
          </w:p>
        </w:tc>
      </w:tr>
      <w:tr w:rsidR="00A02DB2" w14:paraId="5DC79773" w14:textId="77777777">
        <w:trPr>
          <w:trHeight w:val="300"/>
        </w:trPr>
        <w:tc>
          <w:tcPr>
            <w:tcW w:w="960" w:type="dxa"/>
            <w:tcBorders>
              <w:top w:val="nil"/>
              <w:left w:val="nil"/>
              <w:bottom w:val="nil"/>
              <w:right w:val="nil"/>
            </w:tcBorders>
            <w:shd w:val="clear" w:color="auto" w:fill="auto"/>
            <w:noWrap/>
            <w:vAlign w:val="bottom"/>
            <w:hideMark/>
          </w:tcPr>
          <w:p w14:paraId="5DC7976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76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6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6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77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7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72" w14:textId="77777777" w:rsidR="00AB2F54" w:rsidRPr="00103DAD" w:rsidRDefault="00AC477D" w:rsidP="00AB2F54">
            <w:pPr>
              <w:rPr>
                <w:rFonts w:ascii="Times New Roman" w:eastAsia="Times New Roman" w:hAnsi="Times New Roman" w:cs="Times New Roman"/>
                <w:sz w:val="20"/>
              </w:rPr>
            </w:pPr>
          </w:p>
        </w:tc>
      </w:tr>
      <w:tr w:rsidR="00A02DB2" w14:paraId="5DC7977B" w14:textId="77777777">
        <w:trPr>
          <w:trHeight w:val="300"/>
        </w:trPr>
        <w:tc>
          <w:tcPr>
            <w:tcW w:w="960" w:type="dxa"/>
            <w:tcBorders>
              <w:top w:val="nil"/>
              <w:left w:val="nil"/>
              <w:bottom w:val="nil"/>
              <w:right w:val="nil"/>
            </w:tcBorders>
            <w:shd w:val="clear" w:color="auto" w:fill="auto"/>
            <w:noWrap/>
            <w:vAlign w:val="bottom"/>
            <w:hideMark/>
          </w:tcPr>
          <w:p w14:paraId="5DC7977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77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7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7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77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7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7A" w14:textId="77777777" w:rsidR="00AB2F54" w:rsidRPr="00103DAD" w:rsidRDefault="00AC477D" w:rsidP="00AB2F54">
            <w:pPr>
              <w:rPr>
                <w:rFonts w:ascii="Times New Roman" w:eastAsia="Times New Roman" w:hAnsi="Times New Roman" w:cs="Times New Roman"/>
                <w:sz w:val="20"/>
              </w:rPr>
            </w:pPr>
          </w:p>
        </w:tc>
      </w:tr>
      <w:tr w:rsidR="00A02DB2" w14:paraId="5DC79782" w14:textId="77777777">
        <w:trPr>
          <w:trHeight w:val="300"/>
        </w:trPr>
        <w:tc>
          <w:tcPr>
            <w:tcW w:w="1920" w:type="dxa"/>
            <w:gridSpan w:val="2"/>
            <w:tcBorders>
              <w:top w:val="nil"/>
              <w:left w:val="nil"/>
              <w:bottom w:val="nil"/>
              <w:right w:val="nil"/>
            </w:tcBorders>
            <w:shd w:val="clear" w:color="auto" w:fill="auto"/>
            <w:noWrap/>
            <w:vAlign w:val="bottom"/>
            <w:hideMark/>
          </w:tcPr>
          <w:p w14:paraId="5DC7977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77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7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77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8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81" w14:textId="77777777" w:rsidR="00AB2F54" w:rsidRPr="00103DAD" w:rsidRDefault="00AC477D" w:rsidP="00AB2F54">
            <w:pPr>
              <w:rPr>
                <w:rFonts w:ascii="Times New Roman" w:eastAsia="Times New Roman" w:hAnsi="Times New Roman" w:cs="Times New Roman"/>
                <w:sz w:val="20"/>
              </w:rPr>
            </w:pPr>
          </w:p>
        </w:tc>
      </w:tr>
      <w:tr w:rsidR="00A02DB2" w14:paraId="5DC7978A" w14:textId="77777777">
        <w:trPr>
          <w:trHeight w:val="300"/>
        </w:trPr>
        <w:tc>
          <w:tcPr>
            <w:tcW w:w="960" w:type="dxa"/>
            <w:tcBorders>
              <w:top w:val="nil"/>
              <w:left w:val="nil"/>
              <w:bottom w:val="nil"/>
              <w:right w:val="nil"/>
            </w:tcBorders>
            <w:shd w:val="clear" w:color="auto" w:fill="auto"/>
            <w:noWrap/>
            <w:vAlign w:val="bottom"/>
            <w:hideMark/>
          </w:tcPr>
          <w:p w14:paraId="5DC7978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8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8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86"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78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8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89" w14:textId="77777777" w:rsidR="00AB2F54" w:rsidRPr="00103DAD" w:rsidRDefault="00AC477D" w:rsidP="00AB2F54">
            <w:pPr>
              <w:rPr>
                <w:rFonts w:ascii="Times New Roman" w:eastAsia="Times New Roman" w:hAnsi="Times New Roman" w:cs="Times New Roman"/>
                <w:sz w:val="20"/>
              </w:rPr>
            </w:pPr>
          </w:p>
        </w:tc>
      </w:tr>
      <w:tr w:rsidR="00A02DB2" w14:paraId="5DC7978D" w14:textId="77777777">
        <w:trPr>
          <w:trHeight w:val="300"/>
        </w:trPr>
        <w:tc>
          <w:tcPr>
            <w:tcW w:w="960" w:type="dxa"/>
            <w:tcBorders>
              <w:top w:val="nil"/>
              <w:left w:val="nil"/>
              <w:bottom w:val="nil"/>
              <w:right w:val="nil"/>
            </w:tcBorders>
            <w:shd w:val="clear" w:color="auto" w:fill="auto"/>
            <w:noWrap/>
            <w:vAlign w:val="bottom"/>
            <w:hideMark/>
          </w:tcPr>
          <w:p w14:paraId="5DC7978B" w14:textId="77777777" w:rsidR="00AB2F54" w:rsidRPr="00103DAD" w:rsidRDefault="00AC477D" w:rsidP="00AB2F54">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5DC7978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Υπ. Τροπ. 1610/200 ως έχει (άρθρα 40 έως 44)   ΔΕΚΤΟ ΚΑΤΑ ΠΛΕΙΟΨΗΦΙΑ</w:t>
            </w:r>
          </w:p>
        </w:tc>
      </w:tr>
      <w:tr w:rsidR="00A02DB2" w14:paraId="5DC79795" w14:textId="77777777">
        <w:trPr>
          <w:trHeight w:val="300"/>
        </w:trPr>
        <w:tc>
          <w:tcPr>
            <w:tcW w:w="960" w:type="dxa"/>
            <w:tcBorders>
              <w:top w:val="nil"/>
              <w:left w:val="nil"/>
              <w:bottom w:val="nil"/>
              <w:right w:val="nil"/>
            </w:tcBorders>
            <w:shd w:val="clear" w:color="auto" w:fill="auto"/>
            <w:noWrap/>
            <w:vAlign w:val="bottom"/>
            <w:hideMark/>
          </w:tcPr>
          <w:p w14:paraId="5DC7978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78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9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9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79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9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94" w14:textId="77777777" w:rsidR="00AB2F54" w:rsidRPr="00103DAD" w:rsidRDefault="00AC477D" w:rsidP="00AB2F54">
            <w:pPr>
              <w:rPr>
                <w:rFonts w:ascii="Times New Roman" w:eastAsia="Times New Roman" w:hAnsi="Times New Roman" w:cs="Times New Roman"/>
                <w:sz w:val="20"/>
              </w:rPr>
            </w:pPr>
          </w:p>
        </w:tc>
      </w:tr>
      <w:tr w:rsidR="00A02DB2" w14:paraId="5DC7979D" w14:textId="77777777">
        <w:trPr>
          <w:trHeight w:val="300"/>
        </w:trPr>
        <w:tc>
          <w:tcPr>
            <w:tcW w:w="960" w:type="dxa"/>
            <w:tcBorders>
              <w:top w:val="nil"/>
              <w:left w:val="nil"/>
              <w:bottom w:val="nil"/>
              <w:right w:val="nil"/>
            </w:tcBorders>
            <w:shd w:val="clear" w:color="auto" w:fill="auto"/>
            <w:noWrap/>
            <w:vAlign w:val="bottom"/>
            <w:hideMark/>
          </w:tcPr>
          <w:p w14:paraId="5DC7979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79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9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9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79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9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9C" w14:textId="77777777" w:rsidR="00AB2F54" w:rsidRPr="00103DAD" w:rsidRDefault="00AC477D" w:rsidP="00AB2F54">
            <w:pPr>
              <w:rPr>
                <w:rFonts w:ascii="Times New Roman" w:eastAsia="Times New Roman" w:hAnsi="Times New Roman" w:cs="Times New Roman"/>
                <w:sz w:val="20"/>
              </w:rPr>
            </w:pPr>
          </w:p>
        </w:tc>
      </w:tr>
      <w:tr w:rsidR="00A02DB2" w14:paraId="5DC797A5" w14:textId="77777777">
        <w:trPr>
          <w:trHeight w:val="300"/>
        </w:trPr>
        <w:tc>
          <w:tcPr>
            <w:tcW w:w="960" w:type="dxa"/>
            <w:tcBorders>
              <w:top w:val="nil"/>
              <w:left w:val="nil"/>
              <w:bottom w:val="nil"/>
              <w:right w:val="nil"/>
            </w:tcBorders>
            <w:shd w:val="clear" w:color="auto" w:fill="auto"/>
            <w:noWrap/>
            <w:vAlign w:val="bottom"/>
            <w:hideMark/>
          </w:tcPr>
          <w:p w14:paraId="5DC7979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79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A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A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7A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A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A4" w14:textId="77777777" w:rsidR="00AB2F54" w:rsidRPr="00103DAD" w:rsidRDefault="00AC477D" w:rsidP="00AB2F54">
            <w:pPr>
              <w:rPr>
                <w:rFonts w:ascii="Times New Roman" w:eastAsia="Times New Roman" w:hAnsi="Times New Roman" w:cs="Times New Roman"/>
                <w:sz w:val="20"/>
              </w:rPr>
            </w:pPr>
          </w:p>
        </w:tc>
      </w:tr>
      <w:tr w:rsidR="00A02DB2" w14:paraId="5DC797AD" w14:textId="77777777">
        <w:trPr>
          <w:trHeight w:val="300"/>
        </w:trPr>
        <w:tc>
          <w:tcPr>
            <w:tcW w:w="960" w:type="dxa"/>
            <w:tcBorders>
              <w:top w:val="nil"/>
              <w:left w:val="nil"/>
              <w:bottom w:val="nil"/>
              <w:right w:val="nil"/>
            </w:tcBorders>
            <w:shd w:val="clear" w:color="auto" w:fill="auto"/>
            <w:noWrap/>
            <w:vAlign w:val="bottom"/>
            <w:hideMark/>
          </w:tcPr>
          <w:p w14:paraId="5DC797A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7A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A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A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7A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A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AC" w14:textId="77777777" w:rsidR="00AB2F54" w:rsidRPr="00103DAD" w:rsidRDefault="00AC477D" w:rsidP="00AB2F54">
            <w:pPr>
              <w:rPr>
                <w:rFonts w:ascii="Times New Roman" w:eastAsia="Times New Roman" w:hAnsi="Times New Roman" w:cs="Times New Roman"/>
                <w:sz w:val="20"/>
              </w:rPr>
            </w:pPr>
          </w:p>
        </w:tc>
      </w:tr>
      <w:tr w:rsidR="00A02DB2" w14:paraId="5DC797B5" w14:textId="77777777">
        <w:trPr>
          <w:trHeight w:val="300"/>
        </w:trPr>
        <w:tc>
          <w:tcPr>
            <w:tcW w:w="960" w:type="dxa"/>
            <w:tcBorders>
              <w:top w:val="nil"/>
              <w:left w:val="nil"/>
              <w:bottom w:val="nil"/>
              <w:right w:val="nil"/>
            </w:tcBorders>
            <w:shd w:val="clear" w:color="auto" w:fill="auto"/>
            <w:noWrap/>
            <w:vAlign w:val="bottom"/>
            <w:hideMark/>
          </w:tcPr>
          <w:p w14:paraId="5DC797A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7A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B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B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7B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B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B4" w14:textId="77777777" w:rsidR="00AB2F54" w:rsidRPr="00103DAD" w:rsidRDefault="00AC477D" w:rsidP="00AB2F54">
            <w:pPr>
              <w:rPr>
                <w:rFonts w:ascii="Times New Roman" w:eastAsia="Times New Roman" w:hAnsi="Times New Roman" w:cs="Times New Roman"/>
                <w:sz w:val="20"/>
              </w:rPr>
            </w:pPr>
          </w:p>
        </w:tc>
      </w:tr>
      <w:tr w:rsidR="00A02DB2" w14:paraId="5DC797BD" w14:textId="77777777">
        <w:trPr>
          <w:trHeight w:val="300"/>
        </w:trPr>
        <w:tc>
          <w:tcPr>
            <w:tcW w:w="960" w:type="dxa"/>
            <w:tcBorders>
              <w:top w:val="nil"/>
              <w:left w:val="nil"/>
              <w:bottom w:val="nil"/>
              <w:right w:val="nil"/>
            </w:tcBorders>
            <w:shd w:val="clear" w:color="auto" w:fill="auto"/>
            <w:noWrap/>
            <w:vAlign w:val="bottom"/>
            <w:hideMark/>
          </w:tcPr>
          <w:p w14:paraId="5DC797B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7B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B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B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7B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B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BC" w14:textId="77777777" w:rsidR="00AB2F54" w:rsidRPr="00103DAD" w:rsidRDefault="00AC477D" w:rsidP="00AB2F54">
            <w:pPr>
              <w:rPr>
                <w:rFonts w:ascii="Times New Roman" w:eastAsia="Times New Roman" w:hAnsi="Times New Roman" w:cs="Times New Roman"/>
                <w:sz w:val="20"/>
              </w:rPr>
            </w:pPr>
          </w:p>
        </w:tc>
      </w:tr>
      <w:tr w:rsidR="00A02DB2" w14:paraId="5DC797C5" w14:textId="77777777">
        <w:trPr>
          <w:trHeight w:val="300"/>
        </w:trPr>
        <w:tc>
          <w:tcPr>
            <w:tcW w:w="960" w:type="dxa"/>
            <w:tcBorders>
              <w:top w:val="nil"/>
              <w:left w:val="nil"/>
              <w:bottom w:val="nil"/>
              <w:right w:val="nil"/>
            </w:tcBorders>
            <w:shd w:val="clear" w:color="auto" w:fill="auto"/>
            <w:noWrap/>
            <w:vAlign w:val="bottom"/>
            <w:hideMark/>
          </w:tcPr>
          <w:p w14:paraId="5DC797B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7B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C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C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7C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C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C4" w14:textId="77777777" w:rsidR="00AB2F54" w:rsidRPr="00103DAD" w:rsidRDefault="00AC477D" w:rsidP="00AB2F54">
            <w:pPr>
              <w:rPr>
                <w:rFonts w:ascii="Times New Roman" w:eastAsia="Times New Roman" w:hAnsi="Times New Roman" w:cs="Times New Roman"/>
                <w:sz w:val="20"/>
              </w:rPr>
            </w:pPr>
          </w:p>
        </w:tc>
      </w:tr>
      <w:tr w:rsidR="00A02DB2" w14:paraId="5DC797CC" w14:textId="77777777">
        <w:trPr>
          <w:trHeight w:val="300"/>
        </w:trPr>
        <w:tc>
          <w:tcPr>
            <w:tcW w:w="1920" w:type="dxa"/>
            <w:gridSpan w:val="2"/>
            <w:tcBorders>
              <w:top w:val="nil"/>
              <w:left w:val="nil"/>
              <w:bottom w:val="nil"/>
              <w:right w:val="nil"/>
            </w:tcBorders>
            <w:shd w:val="clear" w:color="auto" w:fill="auto"/>
            <w:noWrap/>
            <w:vAlign w:val="bottom"/>
            <w:hideMark/>
          </w:tcPr>
          <w:p w14:paraId="5DC797C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7C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C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7C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C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CB" w14:textId="77777777" w:rsidR="00AB2F54" w:rsidRPr="00103DAD" w:rsidRDefault="00AC477D" w:rsidP="00AB2F54">
            <w:pPr>
              <w:rPr>
                <w:rFonts w:ascii="Times New Roman" w:eastAsia="Times New Roman" w:hAnsi="Times New Roman" w:cs="Times New Roman"/>
                <w:sz w:val="20"/>
              </w:rPr>
            </w:pPr>
          </w:p>
        </w:tc>
      </w:tr>
      <w:tr w:rsidR="00A02DB2" w14:paraId="5DC797D4" w14:textId="77777777">
        <w:trPr>
          <w:trHeight w:val="300"/>
        </w:trPr>
        <w:tc>
          <w:tcPr>
            <w:tcW w:w="960" w:type="dxa"/>
            <w:tcBorders>
              <w:top w:val="nil"/>
              <w:left w:val="nil"/>
              <w:bottom w:val="nil"/>
              <w:right w:val="nil"/>
            </w:tcBorders>
            <w:shd w:val="clear" w:color="auto" w:fill="auto"/>
            <w:noWrap/>
            <w:vAlign w:val="bottom"/>
            <w:hideMark/>
          </w:tcPr>
          <w:p w14:paraId="5DC797C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C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C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D0"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7D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D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D3" w14:textId="77777777" w:rsidR="00AB2F54" w:rsidRPr="00103DAD" w:rsidRDefault="00AC477D" w:rsidP="00AB2F54">
            <w:pPr>
              <w:rPr>
                <w:rFonts w:ascii="Times New Roman" w:eastAsia="Times New Roman" w:hAnsi="Times New Roman" w:cs="Times New Roman"/>
                <w:sz w:val="20"/>
              </w:rPr>
            </w:pPr>
          </w:p>
        </w:tc>
      </w:tr>
      <w:tr w:rsidR="00A02DB2" w14:paraId="5DC797D7" w14:textId="77777777">
        <w:trPr>
          <w:trHeight w:val="300"/>
        </w:trPr>
        <w:tc>
          <w:tcPr>
            <w:tcW w:w="960" w:type="dxa"/>
            <w:tcBorders>
              <w:top w:val="nil"/>
              <w:left w:val="nil"/>
              <w:bottom w:val="nil"/>
              <w:right w:val="nil"/>
            </w:tcBorders>
            <w:shd w:val="clear" w:color="auto" w:fill="auto"/>
            <w:noWrap/>
            <w:vAlign w:val="bottom"/>
            <w:hideMark/>
          </w:tcPr>
          <w:p w14:paraId="5DC797D5" w14:textId="77777777" w:rsidR="00AB2F54" w:rsidRPr="00103DAD" w:rsidRDefault="00AC477D" w:rsidP="00AB2F54">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5DC797D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 xml:space="preserve">Υπ. Τροπ. 1611/201 ως </w:t>
            </w:r>
            <w:r w:rsidRPr="00103DAD">
              <w:rPr>
                <w:rFonts w:ascii="Calibri" w:eastAsia="Times New Roman" w:hAnsi="Calibri" w:cs="Times New Roman"/>
                <w:color w:val="000000"/>
                <w:sz w:val="22"/>
                <w:szCs w:val="22"/>
              </w:rPr>
              <w:t>έχει (άρθρο 45)   ΔΕΚΤΟ ΚΑΤΑ ΠΛΕΙΟΨΗΦΙΑ</w:t>
            </w:r>
          </w:p>
        </w:tc>
      </w:tr>
      <w:tr w:rsidR="00A02DB2" w14:paraId="5DC797DF" w14:textId="77777777">
        <w:trPr>
          <w:trHeight w:val="300"/>
        </w:trPr>
        <w:tc>
          <w:tcPr>
            <w:tcW w:w="960" w:type="dxa"/>
            <w:tcBorders>
              <w:top w:val="nil"/>
              <w:left w:val="nil"/>
              <w:bottom w:val="nil"/>
              <w:right w:val="nil"/>
            </w:tcBorders>
            <w:shd w:val="clear" w:color="auto" w:fill="auto"/>
            <w:noWrap/>
            <w:vAlign w:val="bottom"/>
            <w:hideMark/>
          </w:tcPr>
          <w:p w14:paraId="5DC797D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7D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D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D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7D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D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DE" w14:textId="77777777" w:rsidR="00AB2F54" w:rsidRPr="00103DAD" w:rsidRDefault="00AC477D" w:rsidP="00AB2F54">
            <w:pPr>
              <w:rPr>
                <w:rFonts w:ascii="Times New Roman" w:eastAsia="Times New Roman" w:hAnsi="Times New Roman" w:cs="Times New Roman"/>
                <w:sz w:val="20"/>
              </w:rPr>
            </w:pPr>
          </w:p>
        </w:tc>
      </w:tr>
      <w:tr w:rsidR="00A02DB2" w14:paraId="5DC797E7" w14:textId="77777777">
        <w:trPr>
          <w:trHeight w:val="300"/>
        </w:trPr>
        <w:tc>
          <w:tcPr>
            <w:tcW w:w="960" w:type="dxa"/>
            <w:tcBorders>
              <w:top w:val="nil"/>
              <w:left w:val="nil"/>
              <w:bottom w:val="nil"/>
              <w:right w:val="nil"/>
            </w:tcBorders>
            <w:shd w:val="clear" w:color="auto" w:fill="auto"/>
            <w:noWrap/>
            <w:vAlign w:val="bottom"/>
            <w:hideMark/>
          </w:tcPr>
          <w:p w14:paraId="5DC797E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7E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E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E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7E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E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E6" w14:textId="77777777" w:rsidR="00AB2F54" w:rsidRPr="00103DAD" w:rsidRDefault="00AC477D" w:rsidP="00AB2F54">
            <w:pPr>
              <w:rPr>
                <w:rFonts w:ascii="Times New Roman" w:eastAsia="Times New Roman" w:hAnsi="Times New Roman" w:cs="Times New Roman"/>
                <w:sz w:val="20"/>
              </w:rPr>
            </w:pPr>
          </w:p>
        </w:tc>
      </w:tr>
      <w:tr w:rsidR="00A02DB2" w14:paraId="5DC797EF" w14:textId="77777777">
        <w:trPr>
          <w:trHeight w:val="300"/>
        </w:trPr>
        <w:tc>
          <w:tcPr>
            <w:tcW w:w="960" w:type="dxa"/>
            <w:tcBorders>
              <w:top w:val="nil"/>
              <w:left w:val="nil"/>
              <w:bottom w:val="nil"/>
              <w:right w:val="nil"/>
            </w:tcBorders>
            <w:shd w:val="clear" w:color="auto" w:fill="auto"/>
            <w:noWrap/>
            <w:vAlign w:val="bottom"/>
            <w:hideMark/>
          </w:tcPr>
          <w:p w14:paraId="5DC797E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7E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E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E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7E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E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EE" w14:textId="77777777" w:rsidR="00AB2F54" w:rsidRPr="00103DAD" w:rsidRDefault="00AC477D" w:rsidP="00AB2F54">
            <w:pPr>
              <w:rPr>
                <w:rFonts w:ascii="Times New Roman" w:eastAsia="Times New Roman" w:hAnsi="Times New Roman" w:cs="Times New Roman"/>
                <w:sz w:val="20"/>
              </w:rPr>
            </w:pPr>
          </w:p>
        </w:tc>
      </w:tr>
      <w:tr w:rsidR="00A02DB2" w14:paraId="5DC797F7" w14:textId="77777777">
        <w:trPr>
          <w:trHeight w:val="300"/>
        </w:trPr>
        <w:tc>
          <w:tcPr>
            <w:tcW w:w="960" w:type="dxa"/>
            <w:tcBorders>
              <w:top w:val="nil"/>
              <w:left w:val="nil"/>
              <w:bottom w:val="nil"/>
              <w:right w:val="nil"/>
            </w:tcBorders>
            <w:shd w:val="clear" w:color="auto" w:fill="auto"/>
            <w:noWrap/>
            <w:vAlign w:val="bottom"/>
            <w:hideMark/>
          </w:tcPr>
          <w:p w14:paraId="5DC797F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7F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F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F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7F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F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F6" w14:textId="77777777" w:rsidR="00AB2F54" w:rsidRPr="00103DAD" w:rsidRDefault="00AC477D" w:rsidP="00AB2F54">
            <w:pPr>
              <w:rPr>
                <w:rFonts w:ascii="Times New Roman" w:eastAsia="Times New Roman" w:hAnsi="Times New Roman" w:cs="Times New Roman"/>
                <w:sz w:val="20"/>
              </w:rPr>
            </w:pPr>
          </w:p>
        </w:tc>
      </w:tr>
      <w:tr w:rsidR="00A02DB2" w14:paraId="5DC797FF" w14:textId="77777777">
        <w:trPr>
          <w:trHeight w:val="300"/>
        </w:trPr>
        <w:tc>
          <w:tcPr>
            <w:tcW w:w="960" w:type="dxa"/>
            <w:tcBorders>
              <w:top w:val="nil"/>
              <w:left w:val="nil"/>
              <w:bottom w:val="nil"/>
              <w:right w:val="nil"/>
            </w:tcBorders>
            <w:shd w:val="clear" w:color="auto" w:fill="auto"/>
            <w:noWrap/>
            <w:vAlign w:val="bottom"/>
            <w:hideMark/>
          </w:tcPr>
          <w:p w14:paraId="5DC797F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7F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7F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7F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7F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7F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7FE" w14:textId="77777777" w:rsidR="00AB2F54" w:rsidRPr="00103DAD" w:rsidRDefault="00AC477D" w:rsidP="00AB2F54">
            <w:pPr>
              <w:rPr>
                <w:rFonts w:ascii="Times New Roman" w:eastAsia="Times New Roman" w:hAnsi="Times New Roman" w:cs="Times New Roman"/>
                <w:sz w:val="20"/>
              </w:rPr>
            </w:pPr>
          </w:p>
        </w:tc>
      </w:tr>
      <w:tr w:rsidR="00A02DB2" w14:paraId="5DC79807" w14:textId="77777777">
        <w:trPr>
          <w:trHeight w:val="300"/>
        </w:trPr>
        <w:tc>
          <w:tcPr>
            <w:tcW w:w="960" w:type="dxa"/>
            <w:tcBorders>
              <w:top w:val="nil"/>
              <w:left w:val="nil"/>
              <w:bottom w:val="nil"/>
              <w:right w:val="nil"/>
            </w:tcBorders>
            <w:shd w:val="clear" w:color="auto" w:fill="auto"/>
            <w:noWrap/>
            <w:vAlign w:val="bottom"/>
            <w:hideMark/>
          </w:tcPr>
          <w:p w14:paraId="5DC7980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80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0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0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80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0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06" w14:textId="77777777" w:rsidR="00AB2F54" w:rsidRPr="00103DAD" w:rsidRDefault="00AC477D" w:rsidP="00AB2F54">
            <w:pPr>
              <w:rPr>
                <w:rFonts w:ascii="Times New Roman" w:eastAsia="Times New Roman" w:hAnsi="Times New Roman" w:cs="Times New Roman"/>
                <w:sz w:val="20"/>
              </w:rPr>
            </w:pPr>
          </w:p>
        </w:tc>
      </w:tr>
      <w:tr w:rsidR="00A02DB2" w14:paraId="5DC7980F" w14:textId="77777777">
        <w:trPr>
          <w:trHeight w:val="300"/>
        </w:trPr>
        <w:tc>
          <w:tcPr>
            <w:tcW w:w="960" w:type="dxa"/>
            <w:tcBorders>
              <w:top w:val="nil"/>
              <w:left w:val="nil"/>
              <w:bottom w:val="nil"/>
              <w:right w:val="nil"/>
            </w:tcBorders>
            <w:shd w:val="clear" w:color="auto" w:fill="auto"/>
            <w:noWrap/>
            <w:vAlign w:val="bottom"/>
            <w:hideMark/>
          </w:tcPr>
          <w:p w14:paraId="5DC7980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80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0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0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80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0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0E" w14:textId="77777777" w:rsidR="00AB2F54" w:rsidRPr="00103DAD" w:rsidRDefault="00AC477D" w:rsidP="00AB2F54">
            <w:pPr>
              <w:rPr>
                <w:rFonts w:ascii="Times New Roman" w:eastAsia="Times New Roman" w:hAnsi="Times New Roman" w:cs="Times New Roman"/>
                <w:sz w:val="20"/>
              </w:rPr>
            </w:pPr>
          </w:p>
        </w:tc>
      </w:tr>
      <w:tr w:rsidR="00A02DB2" w14:paraId="5DC79816" w14:textId="77777777">
        <w:trPr>
          <w:trHeight w:val="300"/>
        </w:trPr>
        <w:tc>
          <w:tcPr>
            <w:tcW w:w="1920" w:type="dxa"/>
            <w:gridSpan w:val="2"/>
            <w:tcBorders>
              <w:top w:val="nil"/>
              <w:left w:val="nil"/>
              <w:bottom w:val="nil"/>
              <w:right w:val="nil"/>
            </w:tcBorders>
            <w:shd w:val="clear" w:color="auto" w:fill="auto"/>
            <w:noWrap/>
            <w:vAlign w:val="bottom"/>
            <w:hideMark/>
          </w:tcPr>
          <w:p w14:paraId="5DC7981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81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1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81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1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15" w14:textId="77777777" w:rsidR="00AB2F54" w:rsidRPr="00103DAD" w:rsidRDefault="00AC477D" w:rsidP="00AB2F54">
            <w:pPr>
              <w:rPr>
                <w:rFonts w:ascii="Times New Roman" w:eastAsia="Times New Roman" w:hAnsi="Times New Roman" w:cs="Times New Roman"/>
                <w:sz w:val="20"/>
              </w:rPr>
            </w:pPr>
          </w:p>
        </w:tc>
      </w:tr>
      <w:tr w:rsidR="00A02DB2" w14:paraId="5DC7981E" w14:textId="77777777">
        <w:trPr>
          <w:trHeight w:val="300"/>
        </w:trPr>
        <w:tc>
          <w:tcPr>
            <w:tcW w:w="960" w:type="dxa"/>
            <w:tcBorders>
              <w:top w:val="nil"/>
              <w:left w:val="nil"/>
              <w:bottom w:val="nil"/>
              <w:right w:val="nil"/>
            </w:tcBorders>
            <w:shd w:val="clear" w:color="auto" w:fill="auto"/>
            <w:noWrap/>
            <w:vAlign w:val="bottom"/>
            <w:hideMark/>
          </w:tcPr>
          <w:p w14:paraId="5DC7981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1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1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1A"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81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1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1D" w14:textId="77777777" w:rsidR="00AB2F54" w:rsidRPr="00103DAD" w:rsidRDefault="00AC477D" w:rsidP="00AB2F54">
            <w:pPr>
              <w:rPr>
                <w:rFonts w:ascii="Times New Roman" w:eastAsia="Times New Roman" w:hAnsi="Times New Roman" w:cs="Times New Roman"/>
                <w:sz w:val="20"/>
              </w:rPr>
            </w:pPr>
          </w:p>
        </w:tc>
      </w:tr>
      <w:tr w:rsidR="00A02DB2" w14:paraId="5DC79821" w14:textId="77777777">
        <w:trPr>
          <w:trHeight w:val="300"/>
        </w:trPr>
        <w:tc>
          <w:tcPr>
            <w:tcW w:w="960" w:type="dxa"/>
            <w:tcBorders>
              <w:top w:val="nil"/>
              <w:left w:val="nil"/>
              <w:bottom w:val="nil"/>
              <w:right w:val="nil"/>
            </w:tcBorders>
            <w:shd w:val="clear" w:color="auto" w:fill="auto"/>
            <w:noWrap/>
            <w:vAlign w:val="bottom"/>
            <w:hideMark/>
          </w:tcPr>
          <w:p w14:paraId="5DC7981F" w14:textId="77777777" w:rsidR="00AB2F54" w:rsidRPr="00103DAD" w:rsidRDefault="00AC477D" w:rsidP="00AB2F54">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5DC7982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Υπ. Τροπ. 1612/202 ως έχει (άρθρα 46 έως 58)   ΔΕΚΤΟ ΚΑΤΑ ΠΛΕΙΟΨΗΦΙΑ</w:t>
            </w:r>
          </w:p>
        </w:tc>
      </w:tr>
      <w:tr w:rsidR="00A02DB2" w14:paraId="5DC79829" w14:textId="77777777">
        <w:trPr>
          <w:trHeight w:val="300"/>
        </w:trPr>
        <w:tc>
          <w:tcPr>
            <w:tcW w:w="960" w:type="dxa"/>
            <w:tcBorders>
              <w:top w:val="nil"/>
              <w:left w:val="nil"/>
              <w:bottom w:val="nil"/>
              <w:right w:val="nil"/>
            </w:tcBorders>
            <w:shd w:val="clear" w:color="auto" w:fill="auto"/>
            <w:noWrap/>
            <w:vAlign w:val="bottom"/>
            <w:hideMark/>
          </w:tcPr>
          <w:p w14:paraId="5DC7982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82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2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2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82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2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28" w14:textId="77777777" w:rsidR="00AB2F54" w:rsidRPr="00103DAD" w:rsidRDefault="00AC477D" w:rsidP="00AB2F54">
            <w:pPr>
              <w:rPr>
                <w:rFonts w:ascii="Times New Roman" w:eastAsia="Times New Roman" w:hAnsi="Times New Roman" w:cs="Times New Roman"/>
                <w:sz w:val="20"/>
              </w:rPr>
            </w:pPr>
          </w:p>
        </w:tc>
      </w:tr>
      <w:tr w:rsidR="00A02DB2" w14:paraId="5DC79831" w14:textId="77777777">
        <w:trPr>
          <w:trHeight w:val="300"/>
        </w:trPr>
        <w:tc>
          <w:tcPr>
            <w:tcW w:w="960" w:type="dxa"/>
            <w:tcBorders>
              <w:top w:val="nil"/>
              <w:left w:val="nil"/>
              <w:bottom w:val="nil"/>
              <w:right w:val="nil"/>
            </w:tcBorders>
            <w:shd w:val="clear" w:color="auto" w:fill="auto"/>
            <w:noWrap/>
            <w:vAlign w:val="bottom"/>
            <w:hideMark/>
          </w:tcPr>
          <w:p w14:paraId="5DC7982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82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2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2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82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2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30" w14:textId="77777777" w:rsidR="00AB2F54" w:rsidRPr="00103DAD" w:rsidRDefault="00AC477D" w:rsidP="00AB2F54">
            <w:pPr>
              <w:rPr>
                <w:rFonts w:ascii="Times New Roman" w:eastAsia="Times New Roman" w:hAnsi="Times New Roman" w:cs="Times New Roman"/>
                <w:sz w:val="20"/>
              </w:rPr>
            </w:pPr>
          </w:p>
        </w:tc>
      </w:tr>
      <w:tr w:rsidR="00A02DB2" w14:paraId="5DC79839" w14:textId="77777777">
        <w:trPr>
          <w:trHeight w:val="300"/>
        </w:trPr>
        <w:tc>
          <w:tcPr>
            <w:tcW w:w="960" w:type="dxa"/>
            <w:tcBorders>
              <w:top w:val="nil"/>
              <w:left w:val="nil"/>
              <w:bottom w:val="nil"/>
              <w:right w:val="nil"/>
            </w:tcBorders>
            <w:shd w:val="clear" w:color="auto" w:fill="auto"/>
            <w:noWrap/>
            <w:vAlign w:val="bottom"/>
            <w:hideMark/>
          </w:tcPr>
          <w:p w14:paraId="5DC7983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83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3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3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83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3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38" w14:textId="77777777" w:rsidR="00AB2F54" w:rsidRPr="00103DAD" w:rsidRDefault="00AC477D" w:rsidP="00AB2F54">
            <w:pPr>
              <w:rPr>
                <w:rFonts w:ascii="Times New Roman" w:eastAsia="Times New Roman" w:hAnsi="Times New Roman" w:cs="Times New Roman"/>
                <w:sz w:val="20"/>
              </w:rPr>
            </w:pPr>
          </w:p>
        </w:tc>
      </w:tr>
      <w:tr w:rsidR="00A02DB2" w14:paraId="5DC79841" w14:textId="77777777">
        <w:trPr>
          <w:trHeight w:val="300"/>
        </w:trPr>
        <w:tc>
          <w:tcPr>
            <w:tcW w:w="960" w:type="dxa"/>
            <w:tcBorders>
              <w:top w:val="nil"/>
              <w:left w:val="nil"/>
              <w:bottom w:val="nil"/>
              <w:right w:val="nil"/>
            </w:tcBorders>
            <w:shd w:val="clear" w:color="auto" w:fill="auto"/>
            <w:noWrap/>
            <w:vAlign w:val="bottom"/>
            <w:hideMark/>
          </w:tcPr>
          <w:p w14:paraId="5DC7983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83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3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3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83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3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40" w14:textId="77777777" w:rsidR="00AB2F54" w:rsidRPr="00103DAD" w:rsidRDefault="00AC477D" w:rsidP="00AB2F54">
            <w:pPr>
              <w:rPr>
                <w:rFonts w:ascii="Times New Roman" w:eastAsia="Times New Roman" w:hAnsi="Times New Roman" w:cs="Times New Roman"/>
                <w:sz w:val="20"/>
              </w:rPr>
            </w:pPr>
          </w:p>
        </w:tc>
      </w:tr>
      <w:tr w:rsidR="00A02DB2" w14:paraId="5DC79849" w14:textId="77777777">
        <w:trPr>
          <w:trHeight w:val="300"/>
        </w:trPr>
        <w:tc>
          <w:tcPr>
            <w:tcW w:w="960" w:type="dxa"/>
            <w:tcBorders>
              <w:top w:val="nil"/>
              <w:left w:val="nil"/>
              <w:bottom w:val="nil"/>
              <w:right w:val="nil"/>
            </w:tcBorders>
            <w:shd w:val="clear" w:color="auto" w:fill="auto"/>
            <w:noWrap/>
            <w:vAlign w:val="bottom"/>
            <w:hideMark/>
          </w:tcPr>
          <w:p w14:paraId="5DC7984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84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4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4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84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4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48" w14:textId="77777777" w:rsidR="00AB2F54" w:rsidRPr="00103DAD" w:rsidRDefault="00AC477D" w:rsidP="00AB2F54">
            <w:pPr>
              <w:rPr>
                <w:rFonts w:ascii="Times New Roman" w:eastAsia="Times New Roman" w:hAnsi="Times New Roman" w:cs="Times New Roman"/>
                <w:sz w:val="20"/>
              </w:rPr>
            </w:pPr>
          </w:p>
        </w:tc>
      </w:tr>
      <w:tr w:rsidR="00A02DB2" w14:paraId="5DC79851" w14:textId="77777777">
        <w:trPr>
          <w:trHeight w:val="300"/>
        </w:trPr>
        <w:tc>
          <w:tcPr>
            <w:tcW w:w="960" w:type="dxa"/>
            <w:tcBorders>
              <w:top w:val="nil"/>
              <w:left w:val="nil"/>
              <w:bottom w:val="nil"/>
              <w:right w:val="nil"/>
            </w:tcBorders>
            <w:shd w:val="clear" w:color="auto" w:fill="auto"/>
            <w:noWrap/>
            <w:vAlign w:val="bottom"/>
            <w:hideMark/>
          </w:tcPr>
          <w:p w14:paraId="5DC7984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84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4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4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84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4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50" w14:textId="77777777" w:rsidR="00AB2F54" w:rsidRPr="00103DAD" w:rsidRDefault="00AC477D" w:rsidP="00AB2F54">
            <w:pPr>
              <w:rPr>
                <w:rFonts w:ascii="Times New Roman" w:eastAsia="Times New Roman" w:hAnsi="Times New Roman" w:cs="Times New Roman"/>
                <w:sz w:val="20"/>
              </w:rPr>
            </w:pPr>
          </w:p>
        </w:tc>
      </w:tr>
      <w:tr w:rsidR="00A02DB2" w14:paraId="5DC79859" w14:textId="77777777">
        <w:trPr>
          <w:trHeight w:val="300"/>
        </w:trPr>
        <w:tc>
          <w:tcPr>
            <w:tcW w:w="960" w:type="dxa"/>
            <w:tcBorders>
              <w:top w:val="nil"/>
              <w:left w:val="nil"/>
              <w:bottom w:val="nil"/>
              <w:right w:val="nil"/>
            </w:tcBorders>
            <w:shd w:val="clear" w:color="auto" w:fill="auto"/>
            <w:noWrap/>
            <w:vAlign w:val="bottom"/>
            <w:hideMark/>
          </w:tcPr>
          <w:p w14:paraId="5DC7985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85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5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5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85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5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58" w14:textId="77777777" w:rsidR="00AB2F54" w:rsidRPr="00103DAD" w:rsidRDefault="00AC477D" w:rsidP="00AB2F54">
            <w:pPr>
              <w:rPr>
                <w:rFonts w:ascii="Times New Roman" w:eastAsia="Times New Roman" w:hAnsi="Times New Roman" w:cs="Times New Roman"/>
                <w:sz w:val="20"/>
              </w:rPr>
            </w:pPr>
          </w:p>
        </w:tc>
      </w:tr>
      <w:tr w:rsidR="00A02DB2" w14:paraId="5DC79860" w14:textId="77777777">
        <w:trPr>
          <w:trHeight w:val="300"/>
        </w:trPr>
        <w:tc>
          <w:tcPr>
            <w:tcW w:w="1920" w:type="dxa"/>
            <w:gridSpan w:val="2"/>
            <w:tcBorders>
              <w:top w:val="nil"/>
              <w:left w:val="nil"/>
              <w:bottom w:val="nil"/>
              <w:right w:val="nil"/>
            </w:tcBorders>
            <w:shd w:val="clear" w:color="auto" w:fill="auto"/>
            <w:noWrap/>
            <w:vAlign w:val="bottom"/>
            <w:hideMark/>
          </w:tcPr>
          <w:p w14:paraId="5DC7985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85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5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85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5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5F" w14:textId="77777777" w:rsidR="00AB2F54" w:rsidRPr="00103DAD" w:rsidRDefault="00AC477D" w:rsidP="00AB2F54">
            <w:pPr>
              <w:rPr>
                <w:rFonts w:ascii="Times New Roman" w:eastAsia="Times New Roman" w:hAnsi="Times New Roman" w:cs="Times New Roman"/>
                <w:sz w:val="20"/>
              </w:rPr>
            </w:pPr>
          </w:p>
        </w:tc>
      </w:tr>
      <w:tr w:rsidR="00A02DB2" w14:paraId="5DC79868" w14:textId="77777777">
        <w:trPr>
          <w:trHeight w:val="300"/>
        </w:trPr>
        <w:tc>
          <w:tcPr>
            <w:tcW w:w="960" w:type="dxa"/>
            <w:tcBorders>
              <w:top w:val="nil"/>
              <w:left w:val="nil"/>
              <w:bottom w:val="nil"/>
              <w:right w:val="nil"/>
            </w:tcBorders>
            <w:shd w:val="clear" w:color="auto" w:fill="auto"/>
            <w:noWrap/>
            <w:vAlign w:val="bottom"/>
            <w:hideMark/>
          </w:tcPr>
          <w:p w14:paraId="5DC7986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6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6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64"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86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6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67" w14:textId="77777777" w:rsidR="00AB2F54" w:rsidRPr="00103DAD" w:rsidRDefault="00AC477D" w:rsidP="00AB2F54">
            <w:pPr>
              <w:rPr>
                <w:rFonts w:ascii="Times New Roman" w:eastAsia="Times New Roman" w:hAnsi="Times New Roman" w:cs="Times New Roman"/>
                <w:sz w:val="20"/>
              </w:rPr>
            </w:pPr>
          </w:p>
        </w:tc>
      </w:tr>
      <w:tr w:rsidR="00A02DB2" w14:paraId="5DC7986B" w14:textId="77777777">
        <w:trPr>
          <w:trHeight w:val="300"/>
        </w:trPr>
        <w:tc>
          <w:tcPr>
            <w:tcW w:w="960" w:type="dxa"/>
            <w:tcBorders>
              <w:top w:val="nil"/>
              <w:left w:val="nil"/>
              <w:bottom w:val="nil"/>
              <w:right w:val="nil"/>
            </w:tcBorders>
            <w:shd w:val="clear" w:color="auto" w:fill="auto"/>
            <w:noWrap/>
            <w:vAlign w:val="bottom"/>
            <w:hideMark/>
          </w:tcPr>
          <w:p w14:paraId="5DC79869" w14:textId="77777777" w:rsidR="00AB2F54" w:rsidRPr="00103DAD" w:rsidRDefault="00AC477D" w:rsidP="00AB2F54">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5DC7986A" w14:textId="77777777" w:rsidR="00AB2F54" w:rsidRPr="00103DAD" w:rsidRDefault="00AC477D" w:rsidP="00AB2F54">
            <w:pPr>
              <w:rPr>
                <w:rFonts w:ascii="Calibri" w:eastAsia="Times New Roman" w:hAnsi="Calibri" w:cs="Times New Roman"/>
                <w:color w:val="000000"/>
                <w:sz w:val="22"/>
                <w:szCs w:val="22"/>
              </w:rPr>
            </w:pPr>
            <w:proofErr w:type="spellStart"/>
            <w:r w:rsidRPr="00103DAD">
              <w:rPr>
                <w:rFonts w:ascii="Calibri" w:eastAsia="Times New Roman" w:hAnsi="Calibri" w:cs="Times New Roman"/>
                <w:color w:val="000000"/>
                <w:sz w:val="22"/>
                <w:szCs w:val="22"/>
              </w:rPr>
              <w:t>Βουλ</w:t>
            </w:r>
            <w:proofErr w:type="spellEnd"/>
            <w:r w:rsidRPr="00103DAD">
              <w:rPr>
                <w:rFonts w:ascii="Calibri" w:eastAsia="Times New Roman" w:hAnsi="Calibri" w:cs="Times New Roman"/>
                <w:color w:val="000000"/>
                <w:sz w:val="22"/>
                <w:szCs w:val="22"/>
              </w:rPr>
              <w:t>. Τροπ. 1599/190 ως έχει (άρθρο 59)   ΔΕΚΤΟ ΚΑΤΑ ΠΛΕΙΟΨΗΦΙΑ</w:t>
            </w:r>
          </w:p>
        </w:tc>
      </w:tr>
      <w:tr w:rsidR="00A02DB2" w14:paraId="5DC79873" w14:textId="77777777">
        <w:trPr>
          <w:trHeight w:val="300"/>
        </w:trPr>
        <w:tc>
          <w:tcPr>
            <w:tcW w:w="960" w:type="dxa"/>
            <w:tcBorders>
              <w:top w:val="nil"/>
              <w:left w:val="nil"/>
              <w:bottom w:val="nil"/>
              <w:right w:val="nil"/>
            </w:tcBorders>
            <w:shd w:val="clear" w:color="auto" w:fill="auto"/>
            <w:noWrap/>
            <w:vAlign w:val="bottom"/>
            <w:hideMark/>
          </w:tcPr>
          <w:p w14:paraId="5DC7986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86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6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6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87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7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72" w14:textId="77777777" w:rsidR="00AB2F54" w:rsidRPr="00103DAD" w:rsidRDefault="00AC477D" w:rsidP="00AB2F54">
            <w:pPr>
              <w:rPr>
                <w:rFonts w:ascii="Times New Roman" w:eastAsia="Times New Roman" w:hAnsi="Times New Roman" w:cs="Times New Roman"/>
                <w:sz w:val="20"/>
              </w:rPr>
            </w:pPr>
          </w:p>
        </w:tc>
      </w:tr>
      <w:tr w:rsidR="00A02DB2" w14:paraId="5DC7987B" w14:textId="77777777">
        <w:trPr>
          <w:trHeight w:val="300"/>
        </w:trPr>
        <w:tc>
          <w:tcPr>
            <w:tcW w:w="960" w:type="dxa"/>
            <w:tcBorders>
              <w:top w:val="nil"/>
              <w:left w:val="nil"/>
              <w:bottom w:val="nil"/>
              <w:right w:val="nil"/>
            </w:tcBorders>
            <w:shd w:val="clear" w:color="auto" w:fill="auto"/>
            <w:noWrap/>
            <w:vAlign w:val="bottom"/>
            <w:hideMark/>
          </w:tcPr>
          <w:p w14:paraId="5DC7987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87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7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7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87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7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7A" w14:textId="77777777" w:rsidR="00AB2F54" w:rsidRPr="00103DAD" w:rsidRDefault="00AC477D" w:rsidP="00AB2F54">
            <w:pPr>
              <w:rPr>
                <w:rFonts w:ascii="Times New Roman" w:eastAsia="Times New Roman" w:hAnsi="Times New Roman" w:cs="Times New Roman"/>
                <w:sz w:val="20"/>
              </w:rPr>
            </w:pPr>
          </w:p>
        </w:tc>
      </w:tr>
      <w:tr w:rsidR="00A02DB2" w14:paraId="5DC79883" w14:textId="77777777">
        <w:trPr>
          <w:trHeight w:val="300"/>
        </w:trPr>
        <w:tc>
          <w:tcPr>
            <w:tcW w:w="960" w:type="dxa"/>
            <w:tcBorders>
              <w:top w:val="nil"/>
              <w:left w:val="nil"/>
              <w:bottom w:val="nil"/>
              <w:right w:val="nil"/>
            </w:tcBorders>
            <w:shd w:val="clear" w:color="auto" w:fill="auto"/>
            <w:noWrap/>
            <w:vAlign w:val="bottom"/>
            <w:hideMark/>
          </w:tcPr>
          <w:p w14:paraId="5DC7987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87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7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7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88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8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82" w14:textId="77777777" w:rsidR="00AB2F54" w:rsidRPr="00103DAD" w:rsidRDefault="00AC477D" w:rsidP="00AB2F54">
            <w:pPr>
              <w:rPr>
                <w:rFonts w:ascii="Times New Roman" w:eastAsia="Times New Roman" w:hAnsi="Times New Roman" w:cs="Times New Roman"/>
                <w:sz w:val="20"/>
              </w:rPr>
            </w:pPr>
          </w:p>
        </w:tc>
      </w:tr>
      <w:tr w:rsidR="00A02DB2" w14:paraId="5DC7988B" w14:textId="77777777">
        <w:trPr>
          <w:trHeight w:val="300"/>
        </w:trPr>
        <w:tc>
          <w:tcPr>
            <w:tcW w:w="960" w:type="dxa"/>
            <w:tcBorders>
              <w:top w:val="nil"/>
              <w:left w:val="nil"/>
              <w:bottom w:val="nil"/>
              <w:right w:val="nil"/>
            </w:tcBorders>
            <w:shd w:val="clear" w:color="auto" w:fill="auto"/>
            <w:noWrap/>
            <w:vAlign w:val="bottom"/>
            <w:hideMark/>
          </w:tcPr>
          <w:p w14:paraId="5DC7988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88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8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8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88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8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8A" w14:textId="77777777" w:rsidR="00AB2F54" w:rsidRPr="00103DAD" w:rsidRDefault="00AC477D" w:rsidP="00AB2F54">
            <w:pPr>
              <w:rPr>
                <w:rFonts w:ascii="Times New Roman" w:eastAsia="Times New Roman" w:hAnsi="Times New Roman" w:cs="Times New Roman"/>
                <w:sz w:val="20"/>
              </w:rPr>
            </w:pPr>
          </w:p>
        </w:tc>
      </w:tr>
      <w:tr w:rsidR="00A02DB2" w14:paraId="5DC79893" w14:textId="77777777">
        <w:trPr>
          <w:trHeight w:val="300"/>
        </w:trPr>
        <w:tc>
          <w:tcPr>
            <w:tcW w:w="960" w:type="dxa"/>
            <w:tcBorders>
              <w:top w:val="nil"/>
              <w:left w:val="nil"/>
              <w:bottom w:val="nil"/>
              <w:right w:val="nil"/>
            </w:tcBorders>
            <w:shd w:val="clear" w:color="auto" w:fill="auto"/>
            <w:noWrap/>
            <w:vAlign w:val="bottom"/>
            <w:hideMark/>
          </w:tcPr>
          <w:p w14:paraId="5DC7988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88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8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8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89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9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92" w14:textId="77777777" w:rsidR="00AB2F54" w:rsidRPr="00103DAD" w:rsidRDefault="00AC477D" w:rsidP="00AB2F54">
            <w:pPr>
              <w:rPr>
                <w:rFonts w:ascii="Times New Roman" w:eastAsia="Times New Roman" w:hAnsi="Times New Roman" w:cs="Times New Roman"/>
                <w:sz w:val="20"/>
              </w:rPr>
            </w:pPr>
          </w:p>
        </w:tc>
      </w:tr>
      <w:tr w:rsidR="00A02DB2" w14:paraId="5DC7989B" w14:textId="77777777">
        <w:trPr>
          <w:trHeight w:val="300"/>
        </w:trPr>
        <w:tc>
          <w:tcPr>
            <w:tcW w:w="960" w:type="dxa"/>
            <w:tcBorders>
              <w:top w:val="nil"/>
              <w:left w:val="nil"/>
              <w:bottom w:val="nil"/>
              <w:right w:val="nil"/>
            </w:tcBorders>
            <w:shd w:val="clear" w:color="auto" w:fill="auto"/>
            <w:noWrap/>
            <w:vAlign w:val="bottom"/>
            <w:hideMark/>
          </w:tcPr>
          <w:p w14:paraId="5DC7989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89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9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9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89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9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9A" w14:textId="77777777" w:rsidR="00AB2F54" w:rsidRPr="00103DAD" w:rsidRDefault="00AC477D" w:rsidP="00AB2F54">
            <w:pPr>
              <w:rPr>
                <w:rFonts w:ascii="Times New Roman" w:eastAsia="Times New Roman" w:hAnsi="Times New Roman" w:cs="Times New Roman"/>
                <w:sz w:val="20"/>
              </w:rPr>
            </w:pPr>
          </w:p>
        </w:tc>
      </w:tr>
      <w:tr w:rsidR="00A02DB2" w14:paraId="5DC798A3" w14:textId="77777777">
        <w:trPr>
          <w:trHeight w:val="300"/>
        </w:trPr>
        <w:tc>
          <w:tcPr>
            <w:tcW w:w="960" w:type="dxa"/>
            <w:tcBorders>
              <w:top w:val="nil"/>
              <w:left w:val="nil"/>
              <w:bottom w:val="nil"/>
              <w:right w:val="nil"/>
            </w:tcBorders>
            <w:shd w:val="clear" w:color="auto" w:fill="auto"/>
            <w:noWrap/>
            <w:vAlign w:val="bottom"/>
            <w:hideMark/>
          </w:tcPr>
          <w:p w14:paraId="5DC7989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89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9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9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8A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A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A2" w14:textId="77777777" w:rsidR="00AB2F54" w:rsidRPr="00103DAD" w:rsidRDefault="00AC477D" w:rsidP="00AB2F54">
            <w:pPr>
              <w:rPr>
                <w:rFonts w:ascii="Times New Roman" w:eastAsia="Times New Roman" w:hAnsi="Times New Roman" w:cs="Times New Roman"/>
                <w:sz w:val="20"/>
              </w:rPr>
            </w:pPr>
          </w:p>
        </w:tc>
      </w:tr>
      <w:tr w:rsidR="00A02DB2" w14:paraId="5DC798AA" w14:textId="77777777">
        <w:trPr>
          <w:trHeight w:val="300"/>
        </w:trPr>
        <w:tc>
          <w:tcPr>
            <w:tcW w:w="1920" w:type="dxa"/>
            <w:gridSpan w:val="2"/>
            <w:tcBorders>
              <w:top w:val="nil"/>
              <w:left w:val="nil"/>
              <w:bottom w:val="nil"/>
              <w:right w:val="nil"/>
            </w:tcBorders>
            <w:shd w:val="clear" w:color="auto" w:fill="auto"/>
            <w:noWrap/>
            <w:vAlign w:val="bottom"/>
            <w:hideMark/>
          </w:tcPr>
          <w:p w14:paraId="5DC798A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8A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A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8A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A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A9" w14:textId="77777777" w:rsidR="00AB2F54" w:rsidRPr="00103DAD" w:rsidRDefault="00AC477D" w:rsidP="00AB2F54">
            <w:pPr>
              <w:rPr>
                <w:rFonts w:ascii="Times New Roman" w:eastAsia="Times New Roman" w:hAnsi="Times New Roman" w:cs="Times New Roman"/>
                <w:sz w:val="20"/>
              </w:rPr>
            </w:pPr>
          </w:p>
        </w:tc>
      </w:tr>
      <w:tr w:rsidR="00A02DB2" w14:paraId="5DC798B2" w14:textId="77777777">
        <w:trPr>
          <w:trHeight w:val="300"/>
        </w:trPr>
        <w:tc>
          <w:tcPr>
            <w:tcW w:w="960" w:type="dxa"/>
            <w:tcBorders>
              <w:top w:val="nil"/>
              <w:left w:val="nil"/>
              <w:bottom w:val="nil"/>
              <w:right w:val="nil"/>
            </w:tcBorders>
            <w:shd w:val="clear" w:color="auto" w:fill="auto"/>
            <w:noWrap/>
            <w:vAlign w:val="bottom"/>
            <w:hideMark/>
          </w:tcPr>
          <w:p w14:paraId="5DC798A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A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A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AE"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8A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B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B1" w14:textId="77777777" w:rsidR="00AB2F54" w:rsidRPr="00103DAD" w:rsidRDefault="00AC477D" w:rsidP="00AB2F54">
            <w:pPr>
              <w:rPr>
                <w:rFonts w:ascii="Times New Roman" w:eastAsia="Times New Roman" w:hAnsi="Times New Roman" w:cs="Times New Roman"/>
                <w:sz w:val="20"/>
              </w:rPr>
            </w:pPr>
          </w:p>
        </w:tc>
      </w:tr>
      <w:tr w:rsidR="00A02DB2" w14:paraId="5DC798B5" w14:textId="77777777">
        <w:trPr>
          <w:trHeight w:val="300"/>
        </w:trPr>
        <w:tc>
          <w:tcPr>
            <w:tcW w:w="960" w:type="dxa"/>
            <w:tcBorders>
              <w:top w:val="nil"/>
              <w:left w:val="nil"/>
              <w:bottom w:val="nil"/>
              <w:right w:val="nil"/>
            </w:tcBorders>
            <w:shd w:val="clear" w:color="auto" w:fill="auto"/>
            <w:noWrap/>
            <w:vAlign w:val="bottom"/>
            <w:hideMark/>
          </w:tcPr>
          <w:p w14:paraId="5DC798B3" w14:textId="77777777" w:rsidR="00AB2F54" w:rsidRPr="00103DAD" w:rsidRDefault="00AC477D" w:rsidP="00AB2F54">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5DC798B4" w14:textId="77777777" w:rsidR="00AB2F54" w:rsidRPr="00103DAD" w:rsidRDefault="00AC477D" w:rsidP="00AB2F54">
            <w:pPr>
              <w:rPr>
                <w:rFonts w:ascii="Calibri" w:eastAsia="Times New Roman" w:hAnsi="Calibri" w:cs="Times New Roman"/>
                <w:color w:val="000000"/>
                <w:sz w:val="22"/>
                <w:szCs w:val="22"/>
              </w:rPr>
            </w:pPr>
            <w:proofErr w:type="spellStart"/>
            <w:r w:rsidRPr="00103DAD">
              <w:rPr>
                <w:rFonts w:ascii="Calibri" w:eastAsia="Times New Roman" w:hAnsi="Calibri" w:cs="Times New Roman"/>
                <w:color w:val="000000"/>
                <w:sz w:val="22"/>
                <w:szCs w:val="22"/>
              </w:rPr>
              <w:t>Βουλ</w:t>
            </w:r>
            <w:proofErr w:type="spellEnd"/>
            <w:r w:rsidRPr="00103DAD">
              <w:rPr>
                <w:rFonts w:ascii="Calibri" w:eastAsia="Times New Roman" w:hAnsi="Calibri" w:cs="Times New Roman"/>
                <w:color w:val="000000"/>
                <w:sz w:val="22"/>
                <w:szCs w:val="22"/>
              </w:rPr>
              <w:t>. Τροπ. 1600/191 ως έχει  (άρθρο 60)   ΔΕΚΤΟ ΚΑΤΑ ΠΛΕΙΟΨΗΦΙΑ</w:t>
            </w:r>
          </w:p>
        </w:tc>
      </w:tr>
      <w:tr w:rsidR="00A02DB2" w14:paraId="5DC798BD" w14:textId="77777777">
        <w:trPr>
          <w:trHeight w:val="300"/>
        </w:trPr>
        <w:tc>
          <w:tcPr>
            <w:tcW w:w="960" w:type="dxa"/>
            <w:tcBorders>
              <w:top w:val="nil"/>
              <w:left w:val="nil"/>
              <w:bottom w:val="nil"/>
              <w:right w:val="nil"/>
            </w:tcBorders>
            <w:shd w:val="clear" w:color="auto" w:fill="auto"/>
            <w:noWrap/>
            <w:vAlign w:val="bottom"/>
            <w:hideMark/>
          </w:tcPr>
          <w:p w14:paraId="5DC798B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8B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B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B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8B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B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BC" w14:textId="77777777" w:rsidR="00AB2F54" w:rsidRPr="00103DAD" w:rsidRDefault="00AC477D" w:rsidP="00AB2F54">
            <w:pPr>
              <w:rPr>
                <w:rFonts w:ascii="Times New Roman" w:eastAsia="Times New Roman" w:hAnsi="Times New Roman" w:cs="Times New Roman"/>
                <w:sz w:val="20"/>
              </w:rPr>
            </w:pPr>
          </w:p>
        </w:tc>
      </w:tr>
      <w:tr w:rsidR="00A02DB2" w14:paraId="5DC798C5" w14:textId="77777777">
        <w:trPr>
          <w:trHeight w:val="300"/>
        </w:trPr>
        <w:tc>
          <w:tcPr>
            <w:tcW w:w="960" w:type="dxa"/>
            <w:tcBorders>
              <w:top w:val="nil"/>
              <w:left w:val="nil"/>
              <w:bottom w:val="nil"/>
              <w:right w:val="nil"/>
            </w:tcBorders>
            <w:shd w:val="clear" w:color="auto" w:fill="auto"/>
            <w:noWrap/>
            <w:vAlign w:val="bottom"/>
            <w:hideMark/>
          </w:tcPr>
          <w:p w14:paraId="5DC798B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8B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C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C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8C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C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C4" w14:textId="77777777" w:rsidR="00AB2F54" w:rsidRPr="00103DAD" w:rsidRDefault="00AC477D" w:rsidP="00AB2F54">
            <w:pPr>
              <w:rPr>
                <w:rFonts w:ascii="Times New Roman" w:eastAsia="Times New Roman" w:hAnsi="Times New Roman" w:cs="Times New Roman"/>
                <w:sz w:val="20"/>
              </w:rPr>
            </w:pPr>
          </w:p>
        </w:tc>
      </w:tr>
      <w:tr w:rsidR="00A02DB2" w14:paraId="5DC798CD" w14:textId="77777777">
        <w:trPr>
          <w:trHeight w:val="300"/>
        </w:trPr>
        <w:tc>
          <w:tcPr>
            <w:tcW w:w="960" w:type="dxa"/>
            <w:tcBorders>
              <w:top w:val="nil"/>
              <w:left w:val="nil"/>
              <w:bottom w:val="nil"/>
              <w:right w:val="nil"/>
            </w:tcBorders>
            <w:shd w:val="clear" w:color="auto" w:fill="auto"/>
            <w:noWrap/>
            <w:vAlign w:val="bottom"/>
            <w:hideMark/>
          </w:tcPr>
          <w:p w14:paraId="5DC798C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8C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C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C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8C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C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CC" w14:textId="77777777" w:rsidR="00AB2F54" w:rsidRPr="00103DAD" w:rsidRDefault="00AC477D" w:rsidP="00AB2F54">
            <w:pPr>
              <w:rPr>
                <w:rFonts w:ascii="Times New Roman" w:eastAsia="Times New Roman" w:hAnsi="Times New Roman" w:cs="Times New Roman"/>
                <w:sz w:val="20"/>
              </w:rPr>
            </w:pPr>
          </w:p>
        </w:tc>
      </w:tr>
      <w:tr w:rsidR="00A02DB2" w14:paraId="5DC798D5" w14:textId="77777777">
        <w:trPr>
          <w:trHeight w:val="300"/>
        </w:trPr>
        <w:tc>
          <w:tcPr>
            <w:tcW w:w="960" w:type="dxa"/>
            <w:tcBorders>
              <w:top w:val="nil"/>
              <w:left w:val="nil"/>
              <w:bottom w:val="nil"/>
              <w:right w:val="nil"/>
            </w:tcBorders>
            <w:shd w:val="clear" w:color="auto" w:fill="auto"/>
            <w:noWrap/>
            <w:vAlign w:val="bottom"/>
            <w:hideMark/>
          </w:tcPr>
          <w:p w14:paraId="5DC798C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8C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D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D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8D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D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D4" w14:textId="77777777" w:rsidR="00AB2F54" w:rsidRPr="00103DAD" w:rsidRDefault="00AC477D" w:rsidP="00AB2F54">
            <w:pPr>
              <w:rPr>
                <w:rFonts w:ascii="Times New Roman" w:eastAsia="Times New Roman" w:hAnsi="Times New Roman" w:cs="Times New Roman"/>
                <w:sz w:val="20"/>
              </w:rPr>
            </w:pPr>
          </w:p>
        </w:tc>
      </w:tr>
      <w:tr w:rsidR="00A02DB2" w14:paraId="5DC798DD" w14:textId="77777777">
        <w:trPr>
          <w:trHeight w:val="300"/>
        </w:trPr>
        <w:tc>
          <w:tcPr>
            <w:tcW w:w="960" w:type="dxa"/>
            <w:tcBorders>
              <w:top w:val="nil"/>
              <w:left w:val="nil"/>
              <w:bottom w:val="nil"/>
              <w:right w:val="nil"/>
            </w:tcBorders>
            <w:shd w:val="clear" w:color="auto" w:fill="auto"/>
            <w:noWrap/>
            <w:vAlign w:val="bottom"/>
            <w:hideMark/>
          </w:tcPr>
          <w:p w14:paraId="5DC798D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8D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D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D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8D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D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DC" w14:textId="77777777" w:rsidR="00AB2F54" w:rsidRPr="00103DAD" w:rsidRDefault="00AC477D" w:rsidP="00AB2F54">
            <w:pPr>
              <w:rPr>
                <w:rFonts w:ascii="Times New Roman" w:eastAsia="Times New Roman" w:hAnsi="Times New Roman" w:cs="Times New Roman"/>
                <w:sz w:val="20"/>
              </w:rPr>
            </w:pPr>
          </w:p>
        </w:tc>
      </w:tr>
      <w:tr w:rsidR="00A02DB2" w14:paraId="5DC798E5" w14:textId="77777777">
        <w:trPr>
          <w:trHeight w:val="300"/>
        </w:trPr>
        <w:tc>
          <w:tcPr>
            <w:tcW w:w="960" w:type="dxa"/>
            <w:tcBorders>
              <w:top w:val="nil"/>
              <w:left w:val="nil"/>
              <w:bottom w:val="nil"/>
              <w:right w:val="nil"/>
            </w:tcBorders>
            <w:shd w:val="clear" w:color="auto" w:fill="auto"/>
            <w:noWrap/>
            <w:vAlign w:val="bottom"/>
            <w:hideMark/>
          </w:tcPr>
          <w:p w14:paraId="5DC798D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8D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E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E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8E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E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E4" w14:textId="77777777" w:rsidR="00AB2F54" w:rsidRPr="00103DAD" w:rsidRDefault="00AC477D" w:rsidP="00AB2F54">
            <w:pPr>
              <w:rPr>
                <w:rFonts w:ascii="Times New Roman" w:eastAsia="Times New Roman" w:hAnsi="Times New Roman" w:cs="Times New Roman"/>
                <w:sz w:val="20"/>
              </w:rPr>
            </w:pPr>
          </w:p>
        </w:tc>
      </w:tr>
      <w:tr w:rsidR="00A02DB2" w14:paraId="5DC798ED" w14:textId="77777777">
        <w:trPr>
          <w:trHeight w:val="300"/>
        </w:trPr>
        <w:tc>
          <w:tcPr>
            <w:tcW w:w="960" w:type="dxa"/>
            <w:tcBorders>
              <w:top w:val="nil"/>
              <w:left w:val="nil"/>
              <w:bottom w:val="nil"/>
              <w:right w:val="nil"/>
            </w:tcBorders>
            <w:shd w:val="clear" w:color="auto" w:fill="auto"/>
            <w:noWrap/>
            <w:vAlign w:val="bottom"/>
            <w:hideMark/>
          </w:tcPr>
          <w:p w14:paraId="5DC798E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8E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E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E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8E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E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EC" w14:textId="77777777" w:rsidR="00AB2F54" w:rsidRPr="00103DAD" w:rsidRDefault="00AC477D" w:rsidP="00AB2F54">
            <w:pPr>
              <w:rPr>
                <w:rFonts w:ascii="Times New Roman" w:eastAsia="Times New Roman" w:hAnsi="Times New Roman" w:cs="Times New Roman"/>
                <w:sz w:val="20"/>
              </w:rPr>
            </w:pPr>
          </w:p>
        </w:tc>
      </w:tr>
      <w:tr w:rsidR="00A02DB2" w14:paraId="5DC798F4" w14:textId="77777777">
        <w:trPr>
          <w:trHeight w:val="300"/>
        </w:trPr>
        <w:tc>
          <w:tcPr>
            <w:tcW w:w="1920" w:type="dxa"/>
            <w:gridSpan w:val="2"/>
            <w:tcBorders>
              <w:top w:val="nil"/>
              <w:left w:val="nil"/>
              <w:bottom w:val="nil"/>
              <w:right w:val="nil"/>
            </w:tcBorders>
            <w:shd w:val="clear" w:color="auto" w:fill="auto"/>
            <w:noWrap/>
            <w:vAlign w:val="bottom"/>
            <w:hideMark/>
          </w:tcPr>
          <w:p w14:paraId="5DC798E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8E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8F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8F1"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8F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F3" w14:textId="77777777" w:rsidR="00AB2F54" w:rsidRPr="00103DAD" w:rsidRDefault="00AC477D" w:rsidP="00AB2F54">
            <w:pPr>
              <w:rPr>
                <w:rFonts w:ascii="Times New Roman" w:eastAsia="Times New Roman" w:hAnsi="Times New Roman" w:cs="Times New Roman"/>
                <w:sz w:val="20"/>
              </w:rPr>
            </w:pPr>
          </w:p>
        </w:tc>
      </w:tr>
      <w:tr w:rsidR="00A02DB2" w14:paraId="5DC798FC" w14:textId="77777777">
        <w:trPr>
          <w:trHeight w:val="300"/>
        </w:trPr>
        <w:tc>
          <w:tcPr>
            <w:tcW w:w="960" w:type="dxa"/>
            <w:tcBorders>
              <w:top w:val="nil"/>
              <w:left w:val="nil"/>
              <w:bottom w:val="nil"/>
              <w:right w:val="nil"/>
            </w:tcBorders>
            <w:shd w:val="clear" w:color="auto" w:fill="auto"/>
            <w:noWrap/>
            <w:vAlign w:val="bottom"/>
            <w:hideMark/>
          </w:tcPr>
          <w:p w14:paraId="5DC798F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F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F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8F8"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8F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F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8FB" w14:textId="77777777" w:rsidR="00AB2F54" w:rsidRPr="00103DAD" w:rsidRDefault="00AC477D" w:rsidP="00AB2F54">
            <w:pPr>
              <w:rPr>
                <w:rFonts w:ascii="Times New Roman" w:eastAsia="Times New Roman" w:hAnsi="Times New Roman" w:cs="Times New Roman"/>
                <w:sz w:val="20"/>
              </w:rPr>
            </w:pPr>
          </w:p>
        </w:tc>
      </w:tr>
      <w:tr w:rsidR="00A02DB2" w14:paraId="5DC798FF" w14:textId="77777777">
        <w:trPr>
          <w:trHeight w:val="300"/>
        </w:trPr>
        <w:tc>
          <w:tcPr>
            <w:tcW w:w="960" w:type="dxa"/>
            <w:tcBorders>
              <w:top w:val="nil"/>
              <w:left w:val="nil"/>
              <w:bottom w:val="nil"/>
              <w:right w:val="nil"/>
            </w:tcBorders>
            <w:shd w:val="clear" w:color="auto" w:fill="auto"/>
            <w:noWrap/>
            <w:vAlign w:val="bottom"/>
            <w:hideMark/>
          </w:tcPr>
          <w:p w14:paraId="5DC798FD" w14:textId="77777777" w:rsidR="00AB2F54" w:rsidRPr="00103DAD" w:rsidRDefault="00AC477D" w:rsidP="00AB2F54">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5DC798FE" w14:textId="77777777" w:rsidR="00AB2F54" w:rsidRPr="00103DAD" w:rsidRDefault="00AC477D" w:rsidP="00AB2F54">
            <w:pPr>
              <w:rPr>
                <w:rFonts w:ascii="Calibri" w:eastAsia="Times New Roman" w:hAnsi="Calibri" w:cs="Times New Roman"/>
                <w:color w:val="000000"/>
                <w:sz w:val="22"/>
                <w:szCs w:val="22"/>
              </w:rPr>
            </w:pPr>
            <w:proofErr w:type="spellStart"/>
            <w:r w:rsidRPr="00103DAD">
              <w:rPr>
                <w:rFonts w:ascii="Calibri" w:eastAsia="Times New Roman" w:hAnsi="Calibri" w:cs="Times New Roman"/>
                <w:color w:val="000000"/>
                <w:sz w:val="22"/>
                <w:szCs w:val="22"/>
              </w:rPr>
              <w:t>Βουλ</w:t>
            </w:r>
            <w:proofErr w:type="spellEnd"/>
            <w:r w:rsidRPr="00103DAD">
              <w:rPr>
                <w:rFonts w:ascii="Calibri" w:eastAsia="Times New Roman" w:hAnsi="Calibri" w:cs="Times New Roman"/>
                <w:color w:val="000000"/>
                <w:sz w:val="22"/>
                <w:szCs w:val="22"/>
              </w:rPr>
              <w:t>. Τροπ. 1601/192 ως έχει  (άρθρο 61)   ΔΕΚΤΟ ΚΑΤΑ ΠΛΕΙΟΨΗΦΙΑ</w:t>
            </w:r>
          </w:p>
        </w:tc>
      </w:tr>
      <w:tr w:rsidR="00A02DB2" w14:paraId="5DC79907" w14:textId="77777777">
        <w:trPr>
          <w:trHeight w:val="300"/>
        </w:trPr>
        <w:tc>
          <w:tcPr>
            <w:tcW w:w="960" w:type="dxa"/>
            <w:tcBorders>
              <w:top w:val="nil"/>
              <w:left w:val="nil"/>
              <w:bottom w:val="nil"/>
              <w:right w:val="nil"/>
            </w:tcBorders>
            <w:shd w:val="clear" w:color="auto" w:fill="auto"/>
            <w:noWrap/>
            <w:vAlign w:val="bottom"/>
            <w:hideMark/>
          </w:tcPr>
          <w:p w14:paraId="5DC7990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90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0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0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90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0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06" w14:textId="77777777" w:rsidR="00AB2F54" w:rsidRPr="00103DAD" w:rsidRDefault="00AC477D" w:rsidP="00AB2F54">
            <w:pPr>
              <w:rPr>
                <w:rFonts w:ascii="Times New Roman" w:eastAsia="Times New Roman" w:hAnsi="Times New Roman" w:cs="Times New Roman"/>
                <w:sz w:val="20"/>
              </w:rPr>
            </w:pPr>
          </w:p>
        </w:tc>
      </w:tr>
      <w:tr w:rsidR="00A02DB2" w14:paraId="5DC7990F" w14:textId="77777777">
        <w:trPr>
          <w:trHeight w:val="300"/>
        </w:trPr>
        <w:tc>
          <w:tcPr>
            <w:tcW w:w="960" w:type="dxa"/>
            <w:tcBorders>
              <w:top w:val="nil"/>
              <w:left w:val="nil"/>
              <w:bottom w:val="nil"/>
              <w:right w:val="nil"/>
            </w:tcBorders>
            <w:shd w:val="clear" w:color="auto" w:fill="auto"/>
            <w:noWrap/>
            <w:vAlign w:val="bottom"/>
            <w:hideMark/>
          </w:tcPr>
          <w:p w14:paraId="5DC7990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90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0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0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90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0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0E" w14:textId="77777777" w:rsidR="00AB2F54" w:rsidRPr="00103DAD" w:rsidRDefault="00AC477D" w:rsidP="00AB2F54">
            <w:pPr>
              <w:rPr>
                <w:rFonts w:ascii="Times New Roman" w:eastAsia="Times New Roman" w:hAnsi="Times New Roman" w:cs="Times New Roman"/>
                <w:sz w:val="20"/>
              </w:rPr>
            </w:pPr>
          </w:p>
        </w:tc>
      </w:tr>
      <w:tr w:rsidR="00A02DB2" w14:paraId="5DC79917" w14:textId="77777777">
        <w:trPr>
          <w:trHeight w:val="300"/>
        </w:trPr>
        <w:tc>
          <w:tcPr>
            <w:tcW w:w="960" w:type="dxa"/>
            <w:tcBorders>
              <w:top w:val="nil"/>
              <w:left w:val="nil"/>
              <w:bottom w:val="nil"/>
              <w:right w:val="nil"/>
            </w:tcBorders>
            <w:shd w:val="clear" w:color="auto" w:fill="auto"/>
            <w:noWrap/>
            <w:vAlign w:val="bottom"/>
            <w:hideMark/>
          </w:tcPr>
          <w:p w14:paraId="5DC7991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91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1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1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91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1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16" w14:textId="77777777" w:rsidR="00AB2F54" w:rsidRPr="00103DAD" w:rsidRDefault="00AC477D" w:rsidP="00AB2F54">
            <w:pPr>
              <w:rPr>
                <w:rFonts w:ascii="Times New Roman" w:eastAsia="Times New Roman" w:hAnsi="Times New Roman" w:cs="Times New Roman"/>
                <w:sz w:val="20"/>
              </w:rPr>
            </w:pPr>
          </w:p>
        </w:tc>
      </w:tr>
      <w:tr w:rsidR="00A02DB2" w14:paraId="5DC7991F" w14:textId="77777777">
        <w:trPr>
          <w:trHeight w:val="300"/>
        </w:trPr>
        <w:tc>
          <w:tcPr>
            <w:tcW w:w="960" w:type="dxa"/>
            <w:tcBorders>
              <w:top w:val="nil"/>
              <w:left w:val="nil"/>
              <w:bottom w:val="nil"/>
              <w:right w:val="nil"/>
            </w:tcBorders>
            <w:shd w:val="clear" w:color="auto" w:fill="auto"/>
            <w:noWrap/>
            <w:vAlign w:val="bottom"/>
            <w:hideMark/>
          </w:tcPr>
          <w:p w14:paraId="5DC7991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91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1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1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91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1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1E" w14:textId="77777777" w:rsidR="00AB2F54" w:rsidRPr="00103DAD" w:rsidRDefault="00AC477D" w:rsidP="00AB2F54">
            <w:pPr>
              <w:rPr>
                <w:rFonts w:ascii="Times New Roman" w:eastAsia="Times New Roman" w:hAnsi="Times New Roman" w:cs="Times New Roman"/>
                <w:sz w:val="20"/>
              </w:rPr>
            </w:pPr>
          </w:p>
        </w:tc>
      </w:tr>
      <w:tr w:rsidR="00A02DB2" w14:paraId="5DC79927" w14:textId="77777777">
        <w:trPr>
          <w:trHeight w:val="300"/>
        </w:trPr>
        <w:tc>
          <w:tcPr>
            <w:tcW w:w="960" w:type="dxa"/>
            <w:tcBorders>
              <w:top w:val="nil"/>
              <w:left w:val="nil"/>
              <w:bottom w:val="nil"/>
              <w:right w:val="nil"/>
            </w:tcBorders>
            <w:shd w:val="clear" w:color="auto" w:fill="auto"/>
            <w:noWrap/>
            <w:vAlign w:val="bottom"/>
            <w:hideMark/>
          </w:tcPr>
          <w:p w14:paraId="5DC7992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92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2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2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92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2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26" w14:textId="77777777" w:rsidR="00AB2F54" w:rsidRPr="00103DAD" w:rsidRDefault="00AC477D" w:rsidP="00AB2F54">
            <w:pPr>
              <w:rPr>
                <w:rFonts w:ascii="Times New Roman" w:eastAsia="Times New Roman" w:hAnsi="Times New Roman" w:cs="Times New Roman"/>
                <w:sz w:val="20"/>
              </w:rPr>
            </w:pPr>
          </w:p>
        </w:tc>
      </w:tr>
      <w:tr w:rsidR="00A02DB2" w14:paraId="5DC7992F" w14:textId="77777777">
        <w:trPr>
          <w:trHeight w:val="300"/>
        </w:trPr>
        <w:tc>
          <w:tcPr>
            <w:tcW w:w="960" w:type="dxa"/>
            <w:tcBorders>
              <w:top w:val="nil"/>
              <w:left w:val="nil"/>
              <w:bottom w:val="nil"/>
              <w:right w:val="nil"/>
            </w:tcBorders>
            <w:shd w:val="clear" w:color="auto" w:fill="auto"/>
            <w:noWrap/>
            <w:vAlign w:val="bottom"/>
            <w:hideMark/>
          </w:tcPr>
          <w:p w14:paraId="5DC7992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92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2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2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92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2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2E" w14:textId="77777777" w:rsidR="00AB2F54" w:rsidRPr="00103DAD" w:rsidRDefault="00AC477D" w:rsidP="00AB2F54">
            <w:pPr>
              <w:rPr>
                <w:rFonts w:ascii="Times New Roman" w:eastAsia="Times New Roman" w:hAnsi="Times New Roman" w:cs="Times New Roman"/>
                <w:sz w:val="20"/>
              </w:rPr>
            </w:pPr>
          </w:p>
        </w:tc>
      </w:tr>
      <w:tr w:rsidR="00A02DB2" w14:paraId="5DC79937" w14:textId="77777777">
        <w:trPr>
          <w:trHeight w:val="300"/>
        </w:trPr>
        <w:tc>
          <w:tcPr>
            <w:tcW w:w="960" w:type="dxa"/>
            <w:tcBorders>
              <w:top w:val="nil"/>
              <w:left w:val="nil"/>
              <w:bottom w:val="nil"/>
              <w:right w:val="nil"/>
            </w:tcBorders>
            <w:shd w:val="clear" w:color="auto" w:fill="auto"/>
            <w:noWrap/>
            <w:vAlign w:val="bottom"/>
            <w:hideMark/>
          </w:tcPr>
          <w:p w14:paraId="5DC7993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93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3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3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93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3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36" w14:textId="77777777" w:rsidR="00AB2F54" w:rsidRPr="00103DAD" w:rsidRDefault="00AC477D" w:rsidP="00AB2F54">
            <w:pPr>
              <w:rPr>
                <w:rFonts w:ascii="Times New Roman" w:eastAsia="Times New Roman" w:hAnsi="Times New Roman" w:cs="Times New Roman"/>
                <w:sz w:val="20"/>
              </w:rPr>
            </w:pPr>
          </w:p>
        </w:tc>
      </w:tr>
      <w:tr w:rsidR="00A02DB2" w14:paraId="5DC7993E" w14:textId="77777777">
        <w:trPr>
          <w:trHeight w:val="300"/>
        </w:trPr>
        <w:tc>
          <w:tcPr>
            <w:tcW w:w="1920" w:type="dxa"/>
            <w:gridSpan w:val="2"/>
            <w:tcBorders>
              <w:top w:val="nil"/>
              <w:left w:val="nil"/>
              <w:bottom w:val="nil"/>
              <w:right w:val="nil"/>
            </w:tcBorders>
            <w:shd w:val="clear" w:color="auto" w:fill="auto"/>
            <w:noWrap/>
            <w:vAlign w:val="bottom"/>
            <w:hideMark/>
          </w:tcPr>
          <w:p w14:paraId="5DC7993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 xml:space="preserve">ΕΝ. </w:t>
            </w:r>
            <w:r w:rsidRPr="00103DAD">
              <w:rPr>
                <w:rFonts w:ascii="Calibri" w:eastAsia="Times New Roman" w:hAnsi="Calibri" w:cs="Times New Roman"/>
                <w:color w:val="000000"/>
                <w:sz w:val="22"/>
                <w:szCs w:val="22"/>
              </w:rPr>
              <w:t>ΚΕΝΤΡΩΩΝ:</w:t>
            </w:r>
          </w:p>
        </w:tc>
        <w:tc>
          <w:tcPr>
            <w:tcW w:w="960" w:type="dxa"/>
            <w:tcBorders>
              <w:top w:val="nil"/>
              <w:left w:val="nil"/>
              <w:bottom w:val="nil"/>
              <w:right w:val="nil"/>
            </w:tcBorders>
            <w:shd w:val="clear" w:color="auto" w:fill="auto"/>
            <w:noWrap/>
            <w:vAlign w:val="bottom"/>
            <w:hideMark/>
          </w:tcPr>
          <w:p w14:paraId="5DC7993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3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93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3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3D" w14:textId="77777777" w:rsidR="00AB2F54" w:rsidRPr="00103DAD" w:rsidRDefault="00AC477D" w:rsidP="00AB2F54">
            <w:pPr>
              <w:rPr>
                <w:rFonts w:ascii="Times New Roman" w:eastAsia="Times New Roman" w:hAnsi="Times New Roman" w:cs="Times New Roman"/>
                <w:sz w:val="20"/>
              </w:rPr>
            </w:pPr>
          </w:p>
        </w:tc>
      </w:tr>
      <w:tr w:rsidR="00A02DB2" w14:paraId="5DC79946" w14:textId="77777777">
        <w:trPr>
          <w:trHeight w:val="300"/>
        </w:trPr>
        <w:tc>
          <w:tcPr>
            <w:tcW w:w="960" w:type="dxa"/>
            <w:tcBorders>
              <w:top w:val="nil"/>
              <w:left w:val="nil"/>
              <w:bottom w:val="nil"/>
              <w:right w:val="nil"/>
            </w:tcBorders>
            <w:shd w:val="clear" w:color="auto" w:fill="auto"/>
            <w:noWrap/>
            <w:vAlign w:val="bottom"/>
            <w:hideMark/>
          </w:tcPr>
          <w:p w14:paraId="5DC7993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4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4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42"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94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4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45" w14:textId="77777777" w:rsidR="00AB2F54" w:rsidRPr="00103DAD" w:rsidRDefault="00AC477D" w:rsidP="00AB2F54">
            <w:pPr>
              <w:rPr>
                <w:rFonts w:ascii="Times New Roman" w:eastAsia="Times New Roman" w:hAnsi="Times New Roman" w:cs="Times New Roman"/>
                <w:sz w:val="20"/>
              </w:rPr>
            </w:pPr>
          </w:p>
        </w:tc>
      </w:tr>
      <w:tr w:rsidR="00A02DB2" w14:paraId="5DC79949" w14:textId="77777777">
        <w:trPr>
          <w:trHeight w:val="300"/>
        </w:trPr>
        <w:tc>
          <w:tcPr>
            <w:tcW w:w="960" w:type="dxa"/>
            <w:tcBorders>
              <w:top w:val="nil"/>
              <w:left w:val="nil"/>
              <w:bottom w:val="nil"/>
              <w:right w:val="nil"/>
            </w:tcBorders>
            <w:shd w:val="clear" w:color="auto" w:fill="auto"/>
            <w:noWrap/>
            <w:vAlign w:val="bottom"/>
            <w:hideMark/>
          </w:tcPr>
          <w:p w14:paraId="5DC79947" w14:textId="77777777" w:rsidR="00AB2F54" w:rsidRPr="00103DAD" w:rsidRDefault="00AC477D" w:rsidP="00AB2F54">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5DC79948" w14:textId="77777777" w:rsidR="00AB2F54" w:rsidRPr="00103DAD" w:rsidRDefault="00AC477D" w:rsidP="00AB2F54">
            <w:pPr>
              <w:rPr>
                <w:rFonts w:ascii="Calibri" w:eastAsia="Times New Roman" w:hAnsi="Calibri" w:cs="Times New Roman"/>
                <w:color w:val="000000"/>
                <w:sz w:val="22"/>
                <w:szCs w:val="22"/>
              </w:rPr>
            </w:pPr>
            <w:proofErr w:type="spellStart"/>
            <w:r w:rsidRPr="00103DAD">
              <w:rPr>
                <w:rFonts w:ascii="Calibri" w:eastAsia="Times New Roman" w:hAnsi="Calibri" w:cs="Times New Roman"/>
                <w:color w:val="000000"/>
                <w:sz w:val="22"/>
                <w:szCs w:val="22"/>
              </w:rPr>
              <w:t>Βουλ</w:t>
            </w:r>
            <w:proofErr w:type="spellEnd"/>
            <w:r w:rsidRPr="00103DAD">
              <w:rPr>
                <w:rFonts w:ascii="Calibri" w:eastAsia="Times New Roman" w:hAnsi="Calibri" w:cs="Times New Roman"/>
                <w:color w:val="000000"/>
                <w:sz w:val="22"/>
                <w:szCs w:val="22"/>
              </w:rPr>
              <w:t>. Τροπ. 1604/195 ως έχει  (άρθρο 62)   ΔΕΚΤΟ ΚΑΤΑ ΠΛΕΙΟΨΗΦΙΑ</w:t>
            </w:r>
          </w:p>
        </w:tc>
      </w:tr>
      <w:tr w:rsidR="00A02DB2" w14:paraId="5DC79951" w14:textId="77777777">
        <w:trPr>
          <w:trHeight w:val="300"/>
        </w:trPr>
        <w:tc>
          <w:tcPr>
            <w:tcW w:w="960" w:type="dxa"/>
            <w:tcBorders>
              <w:top w:val="nil"/>
              <w:left w:val="nil"/>
              <w:bottom w:val="nil"/>
              <w:right w:val="nil"/>
            </w:tcBorders>
            <w:shd w:val="clear" w:color="auto" w:fill="auto"/>
            <w:noWrap/>
            <w:vAlign w:val="bottom"/>
            <w:hideMark/>
          </w:tcPr>
          <w:p w14:paraId="5DC7994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94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4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4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94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4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50" w14:textId="77777777" w:rsidR="00AB2F54" w:rsidRPr="00103DAD" w:rsidRDefault="00AC477D" w:rsidP="00AB2F54">
            <w:pPr>
              <w:rPr>
                <w:rFonts w:ascii="Times New Roman" w:eastAsia="Times New Roman" w:hAnsi="Times New Roman" w:cs="Times New Roman"/>
                <w:sz w:val="20"/>
              </w:rPr>
            </w:pPr>
          </w:p>
        </w:tc>
      </w:tr>
      <w:tr w:rsidR="00A02DB2" w14:paraId="5DC79959" w14:textId="77777777">
        <w:trPr>
          <w:trHeight w:val="300"/>
        </w:trPr>
        <w:tc>
          <w:tcPr>
            <w:tcW w:w="960" w:type="dxa"/>
            <w:tcBorders>
              <w:top w:val="nil"/>
              <w:left w:val="nil"/>
              <w:bottom w:val="nil"/>
              <w:right w:val="nil"/>
            </w:tcBorders>
            <w:shd w:val="clear" w:color="auto" w:fill="auto"/>
            <w:noWrap/>
            <w:vAlign w:val="bottom"/>
            <w:hideMark/>
          </w:tcPr>
          <w:p w14:paraId="5DC7995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95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5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5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95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5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58" w14:textId="77777777" w:rsidR="00AB2F54" w:rsidRPr="00103DAD" w:rsidRDefault="00AC477D" w:rsidP="00AB2F54">
            <w:pPr>
              <w:rPr>
                <w:rFonts w:ascii="Times New Roman" w:eastAsia="Times New Roman" w:hAnsi="Times New Roman" w:cs="Times New Roman"/>
                <w:sz w:val="20"/>
              </w:rPr>
            </w:pPr>
          </w:p>
        </w:tc>
      </w:tr>
      <w:tr w:rsidR="00A02DB2" w14:paraId="5DC79961" w14:textId="77777777">
        <w:trPr>
          <w:trHeight w:val="300"/>
        </w:trPr>
        <w:tc>
          <w:tcPr>
            <w:tcW w:w="960" w:type="dxa"/>
            <w:tcBorders>
              <w:top w:val="nil"/>
              <w:left w:val="nil"/>
              <w:bottom w:val="nil"/>
              <w:right w:val="nil"/>
            </w:tcBorders>
            <w:shd w:val="clear" w:color="auto" w:fill="auto"/>
            <w:noWrap/>
            <w:vAlign w:val="bottom"/>
            <w:hideMark/>
          </w:tcPr>
          <w:p w14:paraId="5DC7995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95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5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5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95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5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60" w14:textId="77777777" w:rsidR="00AB2F54" w:rsidRPr="00103DAD" w:rsidRDefault="00AC477D" w:rsidP="00AB2F54">
            <w:pPr>
              <w:rPr>
                <w:rFonts w:ascii="Times New Roman" w:eastAsia="Times New Roman" w:hAnsi="Times New Roman" w:cs="Times New Roman"/>
                <w:sz w:val="20"/>
              </w:rPr>
            </w:pPr>
          </w:p>
        </w:tc>
      </w:tr>
      <w:tr w:rsidR="00A02DB2" w14:paraId="5DC79969" w14:textId="77777777">
        <w:trPr>
          <w:trHeight w:val="300"/>
        </w:trPr>
        <w:tc>
          <w:tcPr>
            <w:tcW w:w="960" w:type="dxa"/>
            <w:tcBorders>
              <w:top w:val="nil"/>
              <w:left w:val="nil"/>
              <w:bottom w:val="nil"/>
              <w:right w:val="nil"/>
            </w:tcBorders>
            <w:shd w:val="clear" w:color="auto" w:fill="auto"/>
            <w:noWrap/>
            <w:vAlign w:val="bottom"/>
            <w:hideMark/>
          </w:tcPr>
          <w:p w14:paraId="5DC7996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96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6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6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96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6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68" w14:textId="77777777" w:rsidR="00AB2F54" w:rsidRPr="00103DAD" w:rsidRDefault="00AC477D" w:rsidP="00AB2F54">
            <w:pPr>
              <w:rPr>
                <w:rFonts w:ascii="Times New Roman" w:eastAsia="Times New Roman" w:hAnsi="Times New Roman" w:cs="Times New Roman"/>
                <w:sz w:val="20"/>
              </w:rPr>
            </w:pPr>
          </w:p>
        </w:tc>
      </w:tr>
      <w:tr w:rsidR="00A02DB2" w14:paraId="5DC79971" w14:textId="77777777">
        <w:trPr>
          <w:trHeight w:val="300"/>
        </w:trPr>
        <w:tc>
          <w:tcPr>
            <w:tcW w:w="960" w:type="dxa"/>
            <w:tcBorders>
              <w:top w:val="nil"/>
              <w:left w:val="nil"/>
              <w:bottom w:val="nil"/>
              <w:right w:val="nil"/>
            </w:tcBorders>
            <w:shd w:val="clear" w:color="auto" w:fill="auto"/>
            <w:noWrap/>
            <w:vAlign w:val="bottom"/>
            <w:hideMark/>
          </w:tcPr>
          <w:p w14:paraId="5DC7996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96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6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6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96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6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70" w14:textId="77777777" w:rsidR="00AB2F54" w:rsidRPr="00103DAD" w:rsidRDefault="00AC477D" w:rsidP="00AB2F54">
            <w:pPr>
              <w:rPr>
                <w:rFonts w:ascii="Times New Roman" w:eastAsia="Times New Roman" w:hAnsi="Times New Roman" w:cs="Times New Roman"/>
                <w:sz w:val="20"/>
              </w:rPr>
            </w:pPr>
          </w:p>
        </w:tc>
      </w:tr>
      <w:tr w:rsidR="00A02DB2" w14:paraId="5DC79979" w14:textId="77777777">
        <w:trPr>
          <w:trHeight w:val="300"/>
        </w:trPr>
        <w:tc>
          <w:tcPr>
            <w:tcW w:w="960" w:type="dxa"/>
            <w:tcBorders>
              <w:top w:val="nil"/>
              <w:left w:val="nil"/>
              <w:bottom w:val="nil"/>
              <w:right w:val="nil"/>
            </w:tcBorders>
            <w:shd w:val="clear" w:color="auto" w:fill="auto"/>
            <w:noWrap/>
            <w:vAlign w:val="bottom"/>
            <w:hideMark/>
          </w:tcPr>
          <w:p w14:paraId="5DC7997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97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7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7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97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7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78" w14:textId="77777777" w:rsidR="00AB2F54" w:rsidRPr="00103DAD" w:rsidRDefault="00AC477D" w:rsidP="00AB2F54">
            <w:pPr>
              <w:rPr>
                <w:rFonts w:ascii="Times New Roman" w:eastAsia="Times New Roman" w:hAnsi="Times New Roman" w:cs="Times New Roman"/>
                <w:sz w:val="20"/>
              </w:rPr>
            </w:pPr>
          </w:p>
        </w:tc>
      </w:tr>
      <w:tr w:rsidR="00A02DB2" w14:paraId="5DC79981" w14:textId="77777777">
        <w:trPr>
          <w:trHeight w:val="300"/>
        </w:trPr>
        <w:tc>
          <w:tcPr>
            <w:tcW w:w="960" w:type="dxa"/>
            <w:tcBorders>
              <w:top w:val="nil"/>
              <w:left w:val="nil"/>
              <w:bottom w:val="nil"/>
              <w:right w:val="nil"/>
            </w:tcBorders>
            <w:shd w:val="clear" w:color="auto" w:fill="auto"/>
            <w:noWrap/>
            <w:vAlign w:val="bottom"/>
            <w:hideMark/>
          </w:tcPr>
          <w:p w14:paraId="5DC7997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97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7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7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97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7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80" w14:textId="77777777" w:rsidR="00AB2F54" w:rsidRPr="00103DAD" w:rsidRDefault="00AC477D" w:rsidP="00AB2F54">
            <w:pPr>
              <w:rPr>
                <w:rFonts w:ascii="Times New Roman" w:eastAsia="Times New Roman" w:hAnsi="Times New Roman" w:cs="Times New Roman"/>
                <w:sz w:val="20"/>
              </w:rPr>
            </w:pPr>
          </w:p>
        </w:tc>
      </w:tr>
      <w:tr w:rsidR="00A02DB2" w14:paraId="5DC79988" w14:textId="77777777">
        <w:trPr>
          <w:trHeight w:val="300"/>
        </w:trPr>
        <w:tc>
          <w:tcPr>
            <w:tcW w:w="1920" w:type="dxa"/>
            <w:gridSpan w:val="2"/>
            <w:tcBorders>
              <w:top w:val="nil"/>
              <w:left w:val="nil"/>
              <w:bottom w:val="nil"/>
              <w:right w:val="nil"/>
            </w:tcBorders>
            <w:shd w:val="clear" w:color="auto" w:fill="auto"/>
            <w:noWrap/>
            <w:vAlign w:val="bottom"/>
            <w:hideMark/>
          </w:tcPr>
          <w:p w14:paraId="5DC7998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98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8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985"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8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87" w14:textId="77777777" w:rsidR="00AB2F54" w:rsidRPr="00103DAD" w:rsidRDefault="00AC477D" w:rsidP="00AB2F54">
            <w:pPr>
              <w:rPr>
                <w:rFonts w:ascii="Times New Roman" w:eastAsia="Times New Roman" w:hAnsi="Times New Roman" w:cs="Times New Roman"/>
                <w:sz w:val="20"/>
              </w:rPr>
            </w:pPr>
          </w:p>
        </w:tc>
      </w:tr>
      <w:tr w:rsidR="00A02DB2" w14:paraId="5DC79990" w14:textId="77777777">
        <w:trPr>
          <w:trHeight w:val="300"/>
        </w:trPr>
        <w:tc>
          <w:tcPr>
            <w:tcW w:w="960" w:type="dxa"/>
            <w:tcBorders>
              <w:top w:val="nil"/>
              <w:left w:val="nil"/>
              <w:bottom w:val="nil"/>
              <w:right w:val="nil"/>
            </w:tcBorders>
            <w:shd w:val="clear" w:color="auto" w:fill="auto"/>
            <w:noWrap/>
            <w:vAlign w:val="bottom"/>
            <w:hideMark/>
          </w:tcPr>
          <w:p w14:paraId="5DC7998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8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8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8C"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98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8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8F" w14:textId="77777777" w:rsidR="00AB2F54" w:rsidRPr="00103DAD" w:rsidRDefault="00AC477D" w:rsidP="00AB2F54">
            <w:pPr>
              <w:rPr>
                <w:rFonts w:ascii="Times New Roman" w:eastAsia="Times New Roman" w:hAnsi="Times New Roman" w:cs="Times New Roman"/>
                <w:sz w:val="20"/>
              </w:rPr>
            </w:pPr>
          </w:p>
        </w:tc>
      </w:tr>
      <w:tr w:rsidR="00A02DB2" w14:paraId="5DC79993" w14:textId="77777777">
        <w:trPr>
          <w:trHeight w:val="300"/>
        </w:trPr>
        <w:tc>
          <w:tcPr>
            <w:tcW w:w="960" w:type="dxa"/>
            <w:tcBorders>
              <w:top w:val="nil"/>
              <w:left w:val="nil"/>
              <w:bottom w:val="nil"/>
              <w:right w:val="nil"/>
            </w:tcBorders>
            <w:shd w:val="clear" w:color="auto" w:fill="auto"/>
            <w:noWrap/>
            <w:vAlign w:val="bottom"/>
            <w:hideMark/>
          </w:tcPr>
          <w:p w14:paraId="5DC79991" w14:textId="77777777" w:rsidR="00AB2F54" w:rsidRPr="00103DAD" w:rsidRDefault="00AC477D" w:rsidP="00AB2F54">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5DC79992" w14:textId="77777777" w:rsidR="00AB2F54" w:rsidRPr="00103DAD" w:rsidRDefault="00AC477D" w:rsidP="00AB2F54">
            <w:pPr>
              <w:rPr>
                <w:rFonts w:ascii="Calibri" w:eastAsia="Times New Roman" w:hAnsi="Calibri" w:cs="Times New Roman"/>
                <w:color w:val="000000"/>
                <w:sz w:val="22"/>
                <w:szCs w:val="22"/>
              </w:rPr>
            </w:pPr>
            <w:proofErr w:type="spellStart"/>
            <w:r w:rsidRPr="00103DAD">
              <w:rPr>
                <w:rFonts w:ascii="Calibri" w:eastAsia="Times New Roman" w:hAnsi="Calibri" w:cs="Times New Roman"/>
                <w:color w:val="000000"/>
                <w:sz w:val="22"/>
                <w:szCs w:val="22"/>
              </w:rPr>
              <w:t>Βουλ</w:t>
            </w:r>
            <w:proofErr w:type="spellEnd"/>
            <w:r w:rsidRPr="00103DAD">
              <w:rPr>
                <w:rFonts w:ascii="Calibri" w:eastAsia="Times New Roman" w:hAnsi="Calibri" w:cs="Times New Roman"/>
                <w:color w:val="000000"/>
                <w:sz w:val="22"/>
                <w:szCs w:val="22"/>
              </w:rPr>
              <w:t xml:space="preserve">. Τροπ. </w:t>
            </w:r>
            <w:r w:rsidRPr="00103DAD">
              <w:rPr>
                <w:rFonts w:ascii="Calibri" w:eastAsia="Times New Roman" w:hAnsi="Calibri" w:cs="Times New Roman"/>
                <w:color w:val="000000"/>
                <w:sz w:val="22"/>
                <w:szCs w:val="22"/>
              </w:rPr>
              <w:t>1605/196 ως έχει  (άρθρο 63)   ΔΕΚΤΟ ΚΑΤΑ ΠΛΕΙΟΨΗΦΙΑ</w:t>
            </w:r>
          </w:p>
        </w:tc>
      </w:tr>
      <w:tr w:rsidR="00A02DB2" w14:paraId="5DC7999B" w14:textId="77777777">
        <w:trPr>
          <w:trHeight w:val="300"/>
        </w:trPr>
        <w:tc>
          <w:tcPr>
            <w:tcW w:w="960" w:type="dxa"/>
            <w:tcBorders>
              <w:top w:val="nil"/>
              <w:left w:val="nil"/>
              <w:bottom w:val="nil"/>
              <w:right w:val="nil"/>
            </w:tcBorders>
            <w:shd w:val="clear" w:color="auto" w:fill="auto"/>
            <w:noWrap/>
            <w:vAlign w:val="bottom"/>
            <w:hideMark/>
          </w:tcPr>
          <w:p w14:paraId="5DC7999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99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9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9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99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9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9A" w14:textId="77777777" w:rsidR="00AB2F54" w:rsidRPr="00103DAD" w:rsidRDefault="00AC477D" w:rsidP="00AB2F54">
            <w:pPr>
              <w:rPr>
                <w:rFonts w:ascii="Times New Roman" w:eastAsia="Times New Roman" w:hAnsi="Times New Roman" w:cs="Times New Roman"/>
                <w:sz w:val="20"/>
              </w:rPr>
            </w:pPr>
          </w:p>
        </w:tc>
      </w:tr>
      <w:tr w:rsidR="00A02DB2" w14:paraId="5DC799A3" w14:textId="77777777">
        <w:trPr>
          <w:trHeight w:val="300"/>
        </w:trPr>
        <w:tc>
          <w:tcPr>
            <w:tcW w:w="960" w:type="dxa"/>
            <w:tcBorders>
              <w:top w:val="nil"/>
              <w:left w:val="nil"/>
              <w:bottom w:val="nil"/>
              <w:right w:val="nil"/>
            </w:tcBorders>
            <w:shd w:val="clear" w:color="auto" w:fill="auto"/>
            <w:noWrap/>
            <w:vAlign w:val="bottom"/>
            <w:hideMark/>
          </w:tcPr>
          <w:p w14:paraId="5DC7999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99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9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9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9A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A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A2" w14:textId="77777777" w:rsidR="00AB2F54" w:rsidRPr="00103DAD" w:rsidRDefault="00AC477D" w:rsidP="00AB2F54">
            <w:pPr>
              <w:rPr>
                <w:rFonts w:ascii="Times New Roman" w:eastAsia="Times New Roman" w:hAnsi="Times New Roman" w:cs="Times New Roman"/>
                <w:sz w:val="20"/>
              </w:rPr>
            </w:pPr>
          </w:p>
        </w:tc>
      </w:tr>
      <w:tr w:rsidR="00A02DB2" w14:paraId="5DC799AB" w14:textId="77777777">
        <w:trPr>
          <w:trHeight w:val="300"/>
        </w:trPr>
        <w:tc>
          <w:tcPr>
            <w:tcW w:w="960" w:type="dxa"/>
            <w:tcBorders>
              <w:top w:val="nil"/>
              <w:left w:val="nil"/>
              <w:bottom w:val="nil"/>
              <w:right w:val="nil"/>
            </w:tcBorders>
            <w:shd w:val="clear" w:color="auto" w:fill="auto"/>
            <w:noWrap/>
            <w:vAlign w:val="bottom"/>
            <w:hideMark/>
          </w:tcPr>
          <w:p w14:paraId="5DC799A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9A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A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A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9A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A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AA" w14:textId="77777777" w:rsidR="00AB2F54" w:rsidRPr="00103DAD" w:rsidRDefault="00AC477D" w:rsidP="00AB2F54">
            <w:pPr>
              <w:rPr>
                <w:rFonts w:ascii="Times New Roman" w:eastAsia="Times New Roman" w:hAnsi="Times New Roman" w:cs="Times New Roman"/>
                <w:sz w:val="20"/>
              </w:rPr>
            </w:pPr>
          </w:p>
        </w:tc>
      </w:tr>
      <w:tr w:rsidR="00A02DB2" w14:paraId="5DC799B3" w14:textId="77777777">
        <w:trPr>
          <w:trHeight w:val="300"/>
        </w:trPr>
        <w:tc>
          <w:tcPr>
            <w:tcW w:w="960" w:type="dxa"/>
            <w:tcBorders>
              <w:top w:val="nil"/>
              <w:left w:val="nil"/>
              <w:bottom w:val="nil"/>
              <w:right w:val="nil"/>
            </w:tcBorders>
            <w:shd w:val="clear" w:color="auto" w:fill="auto"/>
            <w:noWrap/>
            <w:vAlign w:val="bottom"/>
            <w:hideMark/>
          </w:tcPr>
          <w:p w14:paraId="5DC799A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9A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A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A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9B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B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B2" w14:textId="77777777" w:rsidR="00AB2F54" w:rsidRPr="00103DAD" w:rsidRDefault="00AC477D" w:rsidP="00AB2F54">
            <w:pPr>
              <w:rPr>
                <w:rFonts w:ascii="Times New Roman" w:eastAsia="Times New Roman" w:hAnsi="Times New Roman" w:cs="Times New Roman"/>
                <w:sz w:val="20"/>
              </w:rPr>
            </w:pPr>
          </w:p>
        </w:tc>
      </w:tr>
      <w:tr w:rsidR="00A02DB2" w14:paraId="5DC799BB" w14:textId="77777777">
        <w:trPr>
          <w:trHeight w:val="300"/>
        </w:trPr>
        <w:tc>
          <w:tcPr>
            <w:tcW w:w="960" w:type="dxa"/>
            <w:tcBorders>
              <w:top w:val="nil"/>
              <w:left w:val="nil"/>
              <w:bottom w:val="nil"/>
              <w:right w:val="nil"/>
            </w:tcBorders>
            <w:shd w:val="clear" w:color="auto" w:fill="auto"/>
            <w:noWrap/>
            <w:vAlign w:val="bottom"/>
            <w:hideMark/>
          </w:tcPr>
          <w:p w14:paraId="5DC799B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9B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B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B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9B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B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BA" w14:textId="77777777" w:rsidR="00AB2F54" w:rsidRPr="00103DAD" w:rsidRDefault="00AC477D" w:rsidP="00AB2F54">
            <w:pPr>
              <w:rPr>
                <w:rFonts w:ascii="Times New Roman" w:eastAsia="Times New Roman" w:hAnsi="Times New Roman" w:cs="Times New Roman"/>
                <w:sz w:val="20"/>
              </w:rPr>
            </w:pPr>
          </w:p>
        </w:tc>
      </w:tr>
      <w:tr w:rsidR="00A02DB2" w14:paraId="5DC799C3" w14:textId="77777777">
        <w:trPr>
          <w:trHeight w:val="300"/>
        </w:trPr>
        <w:tc>
          <w:tcPr>
            <w:tcW w:w="960" w:type="dxa"/>
            <w:tcBorders>
              <w:top w:val="nil"/>
              <w:left w:val="nil"/>
              <w:bottom w:val="nil"/>
              <w:right w:val="nil"/>
            </w:tcBorders>
            <w:shd w:val="clear" w:color="auto" w:fill="auto"/>
            <w:noWrap/>
            <w:vAlign w:val="bottom"/>
            <w:hideMark/>
          </w:tcPr>
          <w:p w14:paraId="5DC799B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9B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B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B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9C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C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C2" w14:textId="77777777" w:rsidR="00AB2F54" w:rsidRPr="00103DAD" w:rsidRDefault="00AC477D" w:rsidP="00AB2F54">
            <w:pPr>
              <w:rPr>
                <w:rFonts w:ascii="Times New Roman" w:eastAsia="Times New Roman" w:hAnsi="Times New Roman" w:cs="Times New Roman"/>
                <w:sz w:val="20"/>
              </w:rPr>
            </w:pPr>
          </w:p>
        </w:tc>
      </w:tr>
      <w:tr w:rsidR="00A02DB2" w14:paraId="5DC799CB" w14:textId="77777777">
        <w:trPr>
          <w:trHeight w:val="300"/>
        </w:trPr>
        <w:tc>
          <w:tcPr>
            <w:tcW w:w="960" w:type="dxa"/>
            <w:tcBorders>
              <w:top w:val="nil"/>
              <w:left w:val="nil"/>
              <w:bottom w:val="nil"/>
              <w:right w:val="nil"/>
            </w:tcBorders>
            <w:shd w:val="clear" w:color="auto" w:fill="auto"/>
            <w:noWrap/>
            <w:vAlign w:val="bottom"/>
            <w:hideMark/>
          </w:tcPr>
          <w:p w14:paraId="5DC799C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9C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C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C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9C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C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CA" w14:textId="77777777" w:rsidR="00AB2F54" w:rsidRPr="00103DAD" w:rsidRDefault="00AC477D" w:rsidP="00AB2F54">
            <w:pPr>
              <w:rPr>
                <w:rFonts w:ascii="Times New Roman" w:eastAsia="Times New Roman" w:hAnsi="Times New Roman" w:cs="Times New Roman"/>
                <w:sz w:val="20"/>
              </w:rPr>
            </w:pPr>
          </w:p>
        </w:tc>
      </w:tr>
      <w:tr w:rsidR="00A02DB2" w14:paraId="5DC799D2" w14:textId="77777777">
        <w:trPr>
          <w:trHeight w:val="300"/>
        </w:trPr>
        <w:tc>
          <w:tcPr>
            <w:tcW w:w="1920" w:type="dxa"/>
            <w:gridSpan w:val="2"/>
            <w:tcBorders>
              <w:top w:val="nil"/>
              <w:left w:val="nil"/>
              <w:bottom w:val="nil"/>
              <w:right w:val="nil"/>
            </w:tcBorders>
            <w:shd w:val="clear" w:color="auto" w:fill="auto"/>
            <w:noWrap/>
            <w:vAlign w:val="bottom"/>
            <w:hideMark/>
          </w:tcPr>
          <w:p w14:paraId="5DC799C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9C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C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9CF"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D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D1" w14:textId="77777777" w:rsidR="00AB2F54" w:rsidRPr="00103DAD" w:rsidRDefault="00AC477D" w:rsidP="00AB2F54">
            <w:pPr>
              <w:rPr>
                <w:rFonts w:ascii="Times New Roman" w:eastAsia="Times New Roman" w:hAnsi="Times New Roman" w:cs="Times New Roman"/>
                <w:sz w:val="20"/>
              </w:rPr>
            </w:pPr>
          </w:p>
        </w:tc>
      </w:tr>
      <w:tr w:rsidR="00A02DB2" w14:paraId="5DC799DA" w14:textId="77777777">
        <w:trPr>
          <w:trHeight w:val="300"/>
        </w:trPr>
        <w:tc>
          <w:tcPr>
            <w:tcW w:w="960" w:type="dxa"/>
            <w:tcBorders>
              <w:top w:val="nil"/>
              <w:left w:val="nil"/>
              <w:bottom w:val="nil"/>
              <w:right w:val="nil"/>
            </w:tcBorders>
            <w:shd w:val="clear" w:color="auto" w:fill="auto"/>
            <w:noWrap/>
            <w:vAlign w:val="bottom"/>
            <w:hideMark/>
          </w:tcPr>
          <w:p w14:paraId="5DC799D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D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D5"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D6"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9D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D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D9" w14:textId="77777777" w:rsidR="00AB2F54" w:rsidRPr="00103DAD" w:rsidRDefault="00AC477D" w:rsidP="00AB2F54">
            <w:pPr>
              <w:rPr>
                <w:rFonts w:ascii="Times New Roman" w:eastAsia="Times New Roman" w:hAnsi="Times New Roman" w:cs="Times New Roman"/>
                <w:sz w:val="20"/>
              </w:rPr>
            </w:pPr>
          </w:p>
        </w:tc>
      </w:tr>
      <w:tr w:rsidR="00A02DB2" w14:paraId="5DC799DD" w14:textId="77777777">
        <w:trPr>
          <w:trHeight w:val="300"/>
        </w:trPr>
        <w:tc>
          <w:tcPr>
            <w:tcW w:w="960" w:type="dxa"/>
            <w:tcBorders>
              <w:top w:val="nil"/>
              <w:left w:val="nil"/>
              <w:bottom w:val="nil"/>
              <w:right w:val="nil"/>
            </w:tcBorders>
            <w:shd w:val="clear" w:color="auto" w:fill="auto"/>
            <w:noWrap/>
            <w:vAlign w:val="bottom"/>
            <w:hideMark/>
          </w:tcPr>
          <w:p w14:paraId="5DC799DB" w14:textId="77777777" w:rsidR="00AB2F54" w:rsidRPr="00103DAD" w:rsidRDefault="00AC477D" w:rsidP="00AB2F54">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5DC799DC" w14:textId="77777777" w:rsidR="00AB2F54" w:rsidRPr="00103DAD" w:rsidRDefault="00AC477D" w:rsidP="00AB2F54">
            <w:pPr>
              <w:rPr>
                <w:rFonts w:ascii="Calibri" w:eastAsia="Times New Roman" w:hAnsi="Calibri" w:cs="Times New Roman"/>
                <w:color w:val="000000"/>
                <w:sz w:val="22"/>
                <w:szCs w:val="22"/>
              </w:rPr>
            </w:pPr>
            <w:proofErr w:type="spellStart"/>
            <w:r w:rsidRPr="00103DAD">
              <w:rPr>
                <w:rFonts w:ascii="Calibri" w:eastAsia="Times New Roman" w:hAnsi="Calibri" w:cs="Times New Roman"/>
                <w:color w:val="000000"/>
                <w:sz w:val="22"/>
                <w:szCs w:val="22"/>
              </w:rPr>
              <w:t>Βουλ</w:t>
            </w:r>
            <w:proofErr w:type="spellEnd"/>
            <w:r w:rsidRPr="00103DAD">
              <w:rPr>
                <w:rFonts w:ascii="Calibri" w:eastAsia="Times New Roman" w:hAnsi="Calibri" w:cs="Times New Roman"/>
                <w:color w:val="000000"/>
                <w:sz w:val="22"/>
                <w:szCs w:val="22"/>
              </w:rPr>
              <w:t xml:space="preserve">. Τροπ. 1606/197 ως έχει  (άρθρο 64)   ΔΕΚΤΟ ΚΑΤΑ </w:t>
            </w:r>
            <w:r w:rsidRPr="00103DAD">
              <w:rPr>
                <w:rFonts w:ascii="Calibri" w:eastAsia="Times New Roman" w:hAnsi="Calibri" w:cs="Times New Roman"/>
                <w:color w:val="000000"/>
                <w:sz w:val="22"/>
                <w:szCs w:val="22"/>
              </w:rPr>
              <w:t>ΠΛΕΙΟΨΗΦΙΑ</w:t>
            </w:r>
          </w:p>
        </w:tc>
      </w:tr>
      <w:tr w:rsidR="00A02DB2" w14:paraId="5DC799E5" w14:textId="77777777">
        <w:trPr>
          <w:trHeight w:val="300"/>
        </w:trPr>
        <w:tc>
          <w:tcPr>
            <w:tcW w:w="960" w:type="dxa"/>
            <w:tcBorders>
              <w:top w:val="nil"/>
              <w:left w:val="nil"/>
              <w:bottom w:val="nil"/>
              <w:right w:val="nil"/>
            </w:tcBorders>
            <w:shd w:val="clear" w:color="auto" w:fill="auto"/>
            <w:noWrap/>
            <w:vAlign w:val="bottom"/>
            <w:hideMark/>
          </w:tcPr>
          <w:p w14:paraId="5DC799D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9D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E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E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9E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E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E4" w14:textId="77777777" w:rsidR="00AB2F54" w:rsidRPr="00103DAD" w:rsidRDefault="00AC477D" w:rsidP="00AB2F54">
            <w:pPr>
              <w:rPr>
                <w:rFonts w:ascii="Times New Roman" w:eastAsia="Times New Roman" w:hAnsi="Times New Roman" w:cs="Times New Roman"/>
                <w:sz w:val="20"/>
              </w:rPr>
            </w:pPr>
          </w:p>
        </w:tc>
      </w:tr>
      <w:tr w:rsidR="00A02DB2" w14:paraId="5DC799ED" w14:textId="77777777">
        <w:trPr>
          <w:trHeight w:val="300"/>
        </w:trPr>
        <w:tc>
          <w:tcPr>
            <w:tcW w:w="960" w:type="dxa"/>
            <w:tcBorders>
              <w:top w:val="nil"/>
              <w:left w:val="nil"/>
              <w:bottom w:val="nil"/>
              <w:right w:val="nil"/>
            </w:tcBorders>
            <w:shd w:val="clear" w:color="auto" w:fill="auto"/>
            <w:noWrap/>
            <w:vAlign w:val="bottom"/>
            <w:hideMark/>
          </w:tcPr>
          <w:p w14:paraId="5DC799E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9E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E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E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9E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E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EC" w14:textId="77777777" w:rsidR="00AB2F54" w:rsidRPr="00103DAD" w:rsidRDefault="00AC477D" w:rsidP="00AB2F54">
            <w:pPr>
              <w:rPr>
                <w:rFonts w:ascii="Times New Roman" w:eastAsia="Times New Roman" w:hAnsi="Times New Roman" w:cs="Times New Roman"/>
                <w:sz w:val="20"/>
              </w:rPr>
            </w:pPr>
          </w:p>
        </w:tc>
      </w:tr>
      <w:tr w:rsidR="00A02DB2" w14:paraId="5DC799F5" w14:textId="77777777">
        <w:trPr>
          <w:trHeight w:val="300"/>
        </w:trPr>
        <w:tc>
          <w:tcPr>
            <w:tcW w:w="960" w:type="dxa"/>
            <w:tcBorders>
              <w:top w:val="nil"/>
              <w:left w:val="nil"/>
              <w:bottom w:val="nil"/>
              <w:right w:val="nil"/>
            </w:tcBorders>
            <w:shd w:val="clear" w:color="auto" w:fill="auto"/>
            <w:noWrap/>
            <w:vAlign w:val="bottom"/>
            <w:hideMark/>
          </w:tcPr>
          <w:p w14:paraId="5DC799E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9E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F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F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9F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F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F4" w14:textId="77777777" w:rsidR="00AB2F54" w:rsidRPr="00103DAD" w:rsidRDefault="00AC477D" w:rsidP="00AB2F54">
            <w:pPr>
              <w:rPr>
                <w:rFonts w:ascii="Times New Roman" w:eastAsia="Times New Roman" w:hAnsi="Times New Roman" w:cs="Times New Roman"/>
                <w:sz w:val="20"/>
              </w:rPr>
            </w:pPr>
          </w:p>
        </w:tc>
      </w:tr>
      <w:tr w:rsidR="00A02DB2" w14:paraId="5DC799FD" w14:textId="77777777">
        <w:trPr>
          <w:trHeight w:val="300"/>
        </w:trPr>
        <w:tc>
          <w:tcPr>
            <w:tcW w:w="960" w:type="dxa"/>
            <w:tcBorders>
              <w:top w:val="nil"/>
              <w:left w:val="nil"/>
              <w:bottom w:val="nil"/>
              <w:right w:val="nil"/>
            </w:tcBorders>
            <w:shd w:val="clear" w:color="auto" w:fill="auto"/>
            <w:noWrap/>
            <w:vAlign w:val="bottom"/>
            <w:hideMark/>
          </w:tcPr>
          <w:p w14:paraId="5DC799F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9F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9F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9F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9F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9F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9FC" w14:textId="77777777" w:rsidR="00AB2F54" w:rsidRPr="00103DAD" w:rsidRDefault="00AC477D" w:rsidP="00AB2F54">
            <w:pPr>
              <w:rPr>
                <w:rFonts w:ascii="Times New Roman" w:eastAsia="Times New Roman" w:hAnsi="Times New Roman" w:cs="Times New Roman"/>
                <w:sz w:val="20"/>
              </w:rPr>
            </w:pPr>
          </w:p>
        </w:tc>
      </w:tr>
      <w:tr w:rsidR="00A02DB2" w14:paraId="5DC79A05" w14:textId="77777777">
        <w:trPr>
          <w:trHeight w:val="300"/>
        </w:trPr>
        <w:tc>
          <w:tcPr>
            <w:tcW w:w="960" w:type="dxa"/>
            <w:tcBorders>
              <w:top w:val="nil"/>
              <w:left w:val="nil"/>
              <w:bottom w:val="nil"/>
              <w:right w:val="nil"/>
            </w:tcBorders>
            <w:shd w:val="clear" w:color="auto" w:fill="auto"/>
            <w:noWrap/>
            <w:vAlign w:val="bottom"/>
            <w:hideMark/>
          </w:tcPr>
          <w:p w14:paraId="5DC799F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9F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0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0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A0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0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04" w14:textId="77777777" w:rsidR="00AB2F54" w:rsidRPr="00103DAD" w:rsidRDefault="00AC477D" w:rsidP="00AB2F54">
            <w:pPr>
              <w:rPr>
                <w:rFonts w:ascii="Times New Roman" w:eastAsia="Times New Roman" w:hAnsi="Times New Roman" w:cs="Times New Roman"/>
                <w:sz w:val="20"/>
              </w:rPr>
            </w:pPr>
          </w:p>
        </w:tc>
      </w:tr>
      <w:tr w:rsidR="00A02DB2" w14:paraId="5DC79A0D" w14:textId="77777777">
        <w:trPr>
          <w:trHeight w:val="300"/>
        </w:trPr>
        <w:tc>
          <w:tcPr>
            <w:tcW w:w="960" w:type="dxa"/>
            <w:tcBorders>
              <w:top w:val="nil"/>
              <w:left w:val="nil"/>
              <w:bottom w:val="nil"/>
              <w:right w:val="nil"/>
            </w:tcBorders>
            <w:shd w:val="clear" w:color="auto" w:fill="auto"/>
            <w:noWrap/>
            <w:vAlign w:val="bottom"/>
            <w:hideMark/>
          </w:tcPr>
          <w:p w14:paraId="5DC79A0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A0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0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09"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A0A"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0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0C" w14:textId="77777777" w:rsidR="00AB2F54" w:rsidRPr="00103DAD" w:rsidRDefault="00AC477D" w:rsidP="00AB2F54">
            <w:pPr>
              <w:rPr>
                <w:rFonts w:ascii="Times New Roman" w:eastAsia="Times New Roman" w:hAnsi="Times New Roman" w:cs="Times New Roman"/>
                <w:sz w:val="20"/>
              </w:rPr>
            </w:pPr>
          </w:p>
        </w:tc>
      </w:tr>
      <w:tr w:rsidR="00A02DB2" w14:paraId="5DC79A15" w14:textId="77777777">
        <w:trPr>
          <w:trHeight w:val="300"/>
        </w:trPr>
        <w:tc>
          <w:tcPr>
            <w:tcW w:w="960" w:type="dxa"/>
            <w:tcBorders>
              <w:top w:val="nil"/>
              <w:left w:val="nil"/>
              <w:bottom w:val="nil"/>
              <w:right w:val="nil"/>
            </w:tcBorders>
            <w:shd w:val="clear" w:color="auto" w:fill="auto"/>
            <w:noWrap/>
            <w:vAlign w:val="bottom"/>
            <w:hideMark/>
          </w:tcPr>
          <w:p w14:paraId="5DC79A0E"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A0F"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1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1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ΠΡΝ</w:t>
            </w:r>
          </w:p>
        </w:tc>
        <w:tc>
          <w:tcPr>
            <w:tcW w:w="2880" w:type="dxa"/>
            <w:tcBorders>
              <w:top w:val="nil"/>
              <w:left w:val="nil"/>
              <w:bottom w:val="nil"/>
              <w:right w:val="nil"/>
            </w:tcBorders>
            <w:shd w:val="clear" w:color="auto" w:fill="auto"/>
            <w:noWrap/>
            <w:vAlign w:val="bottom"/>
            <w:hideMark/>
          </w:tcPr>
          <w:p w14:paraId="5DC79A1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1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14" w14:textId="77777777" w:rsidR="00AB2F54" w:rsidRPr="00103DAD" w:rsidRDefault="00AC477D" w:rsidP="00AB2F54">
            <w:pPr>
              <w:rPr>
                <w:rFonts w:ascii="Times New Roman" w:eastAsia="Times New Roman" w:hAnsi="Times New Roman" w:cs="Times New Roman"/>
                <w:sz w:val="20"/>
              </w:rPr>
            </w:pPr>
          </w:p>
        </w:tc>
      </w:tr>
      <w:tr w:rsidR="00A02DB2" w14:paraId="5DC79A1C" w14:textId="77777777">
        <w:trPr>
          <w:trHeight w:val="300"/>
        </w:trPr>
        <w:tc>
          <w:tcPr>
            <w:tcW w:w="1920" w:type="dxa"/>
            <w:gridSpan w:val="2"/>
            <w:tcBorders>
              <w:top w:val="nil"/>
              <w:left w:val="nil"/>
              <w:bottom w:val="nil"/>
              <w:right w:val="nil"/>
            </w:tcBorders>
            <w:shd w:val="clear" w:color="auto" w:fill="auto"/>
            <w:noWrap/>
            <w:vAlign w:val="bottom"/>
            <w:hideMark/>
          </w:tcPr>
          <w:p w14:paraId="5DC79A1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A17"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1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A19"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1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1B" w14:textId="77777777" w:rsidR="00AB2F54" w:rsidRPr="00103DAD" w:rsidRDefault="00AC477D" w:rsidP="00AB2F54">
            <w:pPr>
              <w:rPr>
                <w:rFonts w:ascii="Times New Roman" w:eastAsia="Times New Roman" w:hAnsi="Times New Roman" w:cs="Times New Roman"/>
                <w:sz w:val="20"/>
              </w:rPr>
            </w:pPr>
          </w:p>
        </w:tc>
      </w:tr>
      <w:tr w:rsidR="00A02DB2" w14:paraId="5DC79A24" w14:textId="77777777">
        <w:trPr>
          <w:trHeight w:val="300"/>
        </w:trPr>
        <w:tc>
          <w:tcPr>
            <w:tcW w:w="960" w:type="dxa"/>
            <w:tcBorders>
              <w:top w:val="nil"/>
              <w:left w:val="nil"/>
              <w:bottom w:val="nil"/>
              <w:right w:val="nil"/>
            </w:tcBorders>
            <w:shd w:val="clear" w:color="auto" w:fill="auto"/>
            <w:noWrap/>
            <w:vAlign w:val="bottom"/>
            <w:hideMark/>
          </w:tcPr>
          <w:p w14:paraId="5DC79A1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1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1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20"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A2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2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23" w14:textId="77777777" w:rsidR="00AB2F54" w:rsidRPr="00103DAD" w:rsidRDefault="00AC477D" w:rsidP="00AB2F54">
            <w:pPr>
              <w:rPr>
                <w:rFonts w:ascii="Times New Roman" w:eastAsia="Times New Roman" w:hAnsi="Times New Roman" w:cs="Times New Roman"/>
                <w:sz w:val="20"/>
              </w:rPr>
            </w:pPr>
          </w:p>
        </w:tc>
      </w:tr>
      <w:tr w:rsidR="00A02DB2" w14:paraId="5DC79A27" w14:textId="77777777">
        <w:trPr>
          <w:trHeight w:val="300"/>
        </w:trPr>
        <w:tc>
          <w:tcPr>
            <w:tcW w:w="960" w:type="dxa"/>
            <w:tcBorders>
              <w:top w:val="nil"/>
              <w:left w:val="nil"/>
              <w:bottom w:val="nil"/>
              <w:right w:val="nil"/>
            </w:tcBorders>
            <w:shd w:val="clear" w:color="auto" w:fill="auto"/>
            <w:noWrap/>
            <w:vAlign w:val="bottom"/>
            <w:hideMark/>
          </w:tcPr>
          <w:p w14:paraId="5DC79A25" w14:textId="77777777" w:rsidR="00AB2F54" w:rsidRPr="00103DAD" w:rsidRDefault="00AC477D" w:rsidP="00AB2F54">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5DC79A26" w14:textId="77777777" w:rsidR="00AB2F54" w:rsidRPr="00103DAD" w:rsidRDefault="00AC477D" w:rsidP="00AB2F54">
            <w:pPr>
              <w:rPr>
                <w:rFonts w:ascii="Calibri" w:eastAsia="Times New Roman" w:hAnsi="Calibri" w:cs="Times New Roman"/>
                <w:color w:val="000000"/>
                <w:sz w:val="22"/>
                <w:szCs w:val="22"/>
              </w:rPr>
            </w:pPr>
            <w:proofErr w:type="spellStart"/>
            <w:r w:rsidRPr="00103DAD">
              <w:rPr>
                <w:rFonts w:ascii="Calibri" w:eastAsia="Times New Roman" w:hAnsi="Calibri" w:cs="Times New Roman"/>
                <w:color w:val="000000"/>
                <w:sz w:val="22"/>
                <w:szCs w:val="22"/>
              </w:rPr>
              <w:t>Βουλ</w:t>
            </w:r>
            <w:proofErr w:type="spellEnd"/>
            <w:r w:rsidRPr="00103DAD">
              <w:rPr>
                <w:rFonts w:ascii="Calibri" w:eastAsia="Times New Roman" w:hAnsi="Calibri" w:cs="Times New Roman"/>
                <w:color w:val="000000"/>
                <w:sz w:val="22"/>
                <w:szCs w:val="22"/>
              </w:rPr>
              <w:t>. Τροπ. 1607/198 ως έχει  (άρθρο 65)   ΔΕΚΤΟ ΚΑΤΑ ΠΛΕΙΟΨΗΦΙΑ</w:t>
            </w:r>
          </w:p>
        </w:tc>
      </w:tr>
      <w:tr w:rsidR="00A02DB2" w14:paraId="5DC79A2F" w14:textId="77777777">
        <w:trPr>
          <w:trHeight w:val="300"/>
        </w:trPr>
        <w:tc>
          <w:tcPr>
            <w:tcW w:w="960" w:type="dxa"/>
            <w:tcBorders>
              <w:top w:val="nil"/>
              <w:left w:val="nil"/>
              <w:bottom w:val="nil"/>
              <w:right w:val="nil"/>
            </w:tcBorders>
            <w:shd w:val="clear" w:color="auto" w:fill="auto"/>
            <w:noWrap/>
            <w:vAlign w:val="bottom"/>
            <w:hideMark/>
          </w:tcPr>
          <w:p w14:paraId="5DC79A2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A2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2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2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A2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2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2E" w14:textId="77777777" w:rsidR="00AB2F54" w:rsidRPr="00103DAD" w:rsidRDefault="00AC477D" w:rsidP="00AB2F54">
            <w:pPr>
              <w:rPr>
                <w:rFonts w:ascii="Times New Roman" w:eastAsia="Times New Roman" w:hAnsi="Times New Roman" w:cs="Times New Roman"/>
                <w:sz w:val="20"/>
              </w:rPr>
            </w:pPr>
          </w:p>
        </w:tc>
      </w:tr>
      <w:tr w:rsidR="00A02DB2" w14:paraId="5DC79A37" w14:textId="77777777">
        <w:trPr>
          <w:trHeight w:val="300"/>
        </w:trPr>
        <w:tc>
          <w:tcPr>
            <w:tcW w:w="960" w:type="dxa"/>
            <w:tcBorders>
              <w:top w:val="nil"/>
              <w:left w:val="nil"/>
              <w:bottom w:val="nil"/>
              <w:right w:val="nil"/>
            </w:tcBorders>
            <w:shd w:val="clear" w:color="auto" w:fill="auto"/>
            <w:noWrap/>
            <w:vAlign w:val="bottom"/>
            <w:hideMark/>
          </w:tcPr>
          <w:p w14:paraId="5DC79A3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A3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3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3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A3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3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36" w14:textId="77777777" w:rsidR="00AB2F54" w:rsidRPr="00103DAD" w:rsidRDefault="00AC477D" w:rsidP="00AB2F54">
            <w:pPr>
              <w:rPr>
                <w:rFonts w:ascii="Times New Roman" w:eastAsia="Times New Roman" w:hAnsi="Times New Roman" w:cs="Times New Roman"/>
                <w:sz w:val="20"/>
              </w:rPr>
            </w:pPr>
          </w:p>
        </w:tc>
      </w:tr>
      <w:tr w:rsidR="00A02DB2" w14:paraId="5DC79A3F" w14:textId="77777777">
        <w:trPr>
          <w:trHeight w:val="300"/>
        </w:trPr>
        <w:tc>
          <w:tcPr>
            <w:tcW w:w="960" w:type="dxa"/>
            <w:tcBorders>
              <w:top w:val="nil"/>
              <w:left w:val="nil"/>
              <w:bottom w:val="nil"/>
              <w:right w:val="nil"/>
            </w:tcBorders>
            <w:shd w:val="clear" w:color="auto" w:fill="auto"/>
            <w:noWrap/>
            <w:vAlign w:val="bottom"/>
            <w:hideMark/>
          </w:tcPr>
          <w:p w14:paraId="5DC79A3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A3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3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3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A3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3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3E" w14:textId="77777777" w:rsidR="00AB2F54" w:rsidRPr="00103DAD" w:rsidRDefault="00AC477D" w:rsidP="00AB2F54">
            <w:pPr>
              <w:rPr>
                <w:rFonts w:ascii="Times New Roman" w:eastAsia="Times New Roman" w:hAnsi="Times New Roman" w:cs="Times New Roman"/>
                <w:sz w:val="20"/>
              </w:rPr>
            </w:pPr>
          </w:p>
        </w:tc>
      </w:tr>
      <w:tr w:rsidR="00A02DB2" w14:paraId="5DC79A47" w14:textId="77777777">
        <w:trPr>
          <w:trHeight w:val="300"/>
        </w:trPr>
        <w:tc>
          <w:tcPr>
            <w:tcW w:w="960" w:type="dxa"/>
            <w:tcBorders>
              <w:top w:val="nil"/>
              <w:left w:val="nil"/>
              <w:bottom w:val="nil"/>
              <w:right w:val="nil"/>
            </w:tcBorders>
            <w:shd w:val="clear" w:color="auto" w:fill="auto"/>
            <w:noWrap/>
            <w:vAlign w:val="bottom"/>
            <w:hideMark/>
          </w:tcPr>
          <w:p w14:paraId="5DC79A4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A4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4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4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A4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4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46" w14:textId="77777777" w:rsidR="00AB2F54" w:rsidRPr="00103DAD" w:rsidRDefault="00AC477D" w:rsidP="00AB2F54">
            <w:pPr>
              <w:rPr>
                <w:rFonts w:ascii="Times New Roman" w:eastAsia="Times New Roman" w:hAnsi="Times New Roman" w:cs="Times New Roman"/>
                <w:sz w:val="20"/>
              </w:rPr>
            </w:pPr>
          </w:p>
        </w:tc>
      </w:tr>
      <w:tr w:rsidR="00A02DB2" w14:paraId="5DC79A4F" w14:textId="77777777">
        <w:trPr>
          <w:trHeight w:val="300"/>
        </w:trPr>
        <w:tc>
          <w:tcPr>
            <w:tcW w:w="960" w:type="dxa"/>
            <w:tcBorders>
              <w:top w:val="nil"/>
              <w:left w:val="nil"/>
              <w:bottom w:val="nil"/>
              <w:right w:val="nil"/>
            </w:tcBorders>
            <w:shd w:val="clear" w:color="auto" w:fill="auto"/>
            <w:noWrap/>
            <w:vAlign w:val="bottom"/>
            <w:hideMark/>
          </w:tcPr>
          <w:p w14:paraId="5DC79A4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A4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4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4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A4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4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4E" w14:textId="77777777" w:rsidR="00AB2F54" w:rsidRPr="00103DAD" w:rsidRDefault="00AC477D" w:rsidP="00AB2F54">
            <w:pPr>
              <w:rPr>
                <w:rFonts w:ascii="Times New Roman" w:eastAsia="Times New Roman" w:hAnsi="Times New Roman" w:cs="Times New Roman"/>
                <w:sz w:val="20"/>
              </w:rPr>
            </w:pPr>
          </w:p>
        </w:tc>
      </w:tr>
      <w:tr w:rsidR="00A02DB2" w14:paraId="5DC79A57" w14:textId="77777777">
        <w:trPr>
          <w:trHeight w:val="300"/>
        </w:trPr>
        <w:tc>
          <w:tcPr>
            <w:tcW w:w="960" w:type="dxa"/>
            <w:tcBorders>
              <w:top w:val="nil"/>
              <w:left w:val="nil"/>
              <w:bottom w:val="nil"/>
              <w:right w:val="nil"/>
            </w:tcBorders>
            <w:shd w:val="clear" w:color="auto" w:fill="auto"/>
            <w:noWrap/>
            <w:vAlign w:val="bottom"/>
            <w:hideMark/>
          </w:tcPr>
          <w:p w14:paraId="5DC79A5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A5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5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53"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A54"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5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56" w14:textId="77777777" w:rsidR="00AB2F54" w:rsidRPr="00103DAD" w:rsidRDefault="00AC477D" w:rsidP="00AB2F54">
            <w:pPr>
              <w:rPr>
                <w:rFonts w:ascii="Times New Roman" w:eastAsia="Times New Roman" w:hAnsi="Times New Roman" w:cs="Times New Roman"/>
                <w:sz w:val="20"/>
              </w:rPr>
            </w:pPr>
          </w:p>
        </w:tc>
      </w:tr>
      <w:tr w:rsidR="00A02DB2" w14:paraId="5DC79A5F" w14:textId="77777777">
        <w:trPr>
          <w:trHeight w:val="300"/>
        </w:trPr>
        <w:tc>
          <w:tcPr>
            <w:tcW w:w="960" w:type="dxa"/>
            <w:tcBorders>
              <w:top w:val="nil"/>
              <w:left w:val="nil"/>
              <w:bottom w:val="nil"/>
              <w:right w:val="nil"/>
            </w:tcBorders>
            <w:shd w:val="clear" w:color="auto" w:fill="auto"/>
            <w:noWrap/>
            <w:vAlign w:val="bottom"/>
            <w:hideMark/>
          </w:tcPr>
          <w:p w14:paraId="5DC79A58"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A59"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5A"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5B"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A5C"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5D"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5E" w14:textId="77777777" w:rsidR="00AB2F54" w:rsidRPr="00103DAD" w:rsidRDefault="00AC477D" w:rsidP="00AB2F54">
            <w:pPr>
              <w:rPr>
                <w:rFonts w:ascii="Times New Roman" w:eastAsia="Times New Roman" w:hAnsi="Times New Roman" w:cs="Times New Roman"/>
                <w:sz w:val="20"/>
              </w:rPr>
            </w:pPr>
          </w:p>
        </w:tc>
      </w:tr>
      <w:tr w:rsidR="00A02DB2" w14:paraId="5DC79A66" w14:textId="77777777">
        <w:trPr>
          <w:trHeight w:val="300"/>
        </w:trPr>
        <w:tc>
          <w:tcPr>
            <w:tcW w:w="1920" w:type="dxa"/>
            <w:gridSpan w:val="2"/>
            <w:tcBorders>
              <w:top w:val="nil"/>
              <w:left w:val="nil"/>
              <w:bottom w:val="nil"/>
              <w:right w:val="nil"/>
            </w:tcBorders>
            <w:shd w:val="clear" w:color="auto" w:fill="auto"/>
            <w:noWrap/>
            <w:vAlign w:val="bottom"/>
            <w:hideMark/>
          </w:tcPr>
          <w:p w14:paraId="5DC79A60"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A61"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6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A6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6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65" w14:textId="77777777" w:rsidR="00AB2F54" w:rsidRPr="00103DAD" w:rsidRDefault="00AC477D" w:rsidP="00AB2F54">
            <w:pPr>
              <w:rPr>
                <w:rFonts w:ascii="Times New Roman" w:eastAsia="Times New Roman" w:hAnsi="Times New Roman" w:cs="Times New Roman"/>
                <w:sz w:val="20"/>
              </w:rPr>
            </w:pPr>
          </w:p>
        </w:tc>
      </w:tr>
      <w:tr w:rsidR="00A02DB2" w14:paraId="5DC79A6E" w14:textId="77777777">
        <w:trPr>
          <w:trHeight w:val="300"/>
        </w:trPr>
        <w:tc>
          <w:tcPr>
            <w:tcW w:w="960" w:type="dxa"/>
            <w:tcBorders>
              <w:top w:val="nil"/>
              <w:left w:val="nil"/>
              <w:bottom w:val="nil"/>
              <w:right w:val="nil"/>
            </w:tcBorders>
            <w:shd w:val="clear" w:color="auto" w:fill="auto"/>
            <w:noWrap/>
            <w:vAlign w:val="bottom"/>
            <w:hideMark/>
          </w:tcPr>
          <w:p w14:paraId="5DC79A6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6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6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6A"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A6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6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6D" w14:textId="77777777" w:rsidR="00AB2F54" w:rsidRPr="00103DAD" w:rsidRDefault="00AC477D" w:rsidP="00AB2F54">
            <w:pPr>
              <w:rPr>
                <w:rFonts w:ascii="Times New Roman" w:eastAsia="Times New Roman" w:hAnsi="Times New Roman" w:cs="Times New Roman"/>
                <w:sz w:val="20"/>
              </w:rPr>
            </w:pPr>
          </w:p>
        </w:tc>
      </w:tr>
      <w:tr w:rsidR="00A02DB2" w14:paraId="5DC79A71" w14:textId="77777777">
        <w:trPr>
          <w:trHeight w:val="300"/>
        </w:trPr>
        <w:tc>
          <w:tcPr>
            <w:tcW w:w="960" w:type="dxa"/>
            <w:tcBorders>
              <w:top w:val="nil"/>
              <w:left w:val="nil"/>
              <w:bottom w:val="nil"/>
              <w:right w:val="nil"/>
            </w:tcBorders>
            <w:shd w:val="clear" w:color="auto" w:fill="auto"/>
            <w:noWrap/>
            <w:vAlign w:val="bottom"/>
            <w:hideMark/>
          </w:tcPr>
          <w:p w14:paraId="5DC79A6F" w14:textId="77777777" w:rsidR="00AB2F54" w:rsidRPr="00103DAD" w:rsidRDefault="00AC477D" w:rsidP="00AB2F54">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5DC79A70" w14:textId="77777777" w:rsidR="00AB2F54" w:rsidRPr="00103DAD" w:rsidRDefault="00AC477D" w:rsidP="00AB2F54">
            <w:pPr>
              <w:rPr>
                <w:rFonts w:ascii="Calibri" w:eastAsia="Times New Roman" w:hAnsi="Calibri" w:cs="Times New Roman"/>
                <w:color w:val="000000"/>
                <w:sz w:val="22"/>
                <w:szCs w:val="22"/>
              </w:rPr>
            </w:pPr>
            <w:proofErr w:type="spellStart"/>
            <w:r w:rsidRPr="00103DAD">
              <w:rPr>
                <w:rFonts w:ascii="Calibri" w:eastAsia="Times New Roman" w:hAnsi="Calibri" w:cs="Times New Roman"/>
                <w:color w:val="000000"/>
                <w:sz w:val="22"/>
                <w:szCs w:val="22"/>
              </w:rPr>
              <w:t>Βουλ</w:t>
            </w:r>
            <w:proofErr w:type="spellEnd"/>
            <w:r w:rsidRPr="00103DAD">
              <w:rPr>
                <w:rFonts w:ascii="Calibri" w:eastAsia="Times New Roman" w:hAnsi="Calibri" w:cs="Times New Roman"/>
                <w:color w:val="000000"/>
                <w:sz w:val="22"/>
                <w:szCs w:val="22"/>
              </w:rPr>
              <w:t>. Τροπ. 1609/199 ως έχει  (άρθρο 66)   ΔΕΚΤΟ ΚΑΤΑ ΠΛΕΙΟΨΗΦΙΑ</w:t>
            </w:r>
          </w:p>
        </w:tc>
      </w:tr>
      <w:tr w:rsidR="00A02DB2" w14:paraId="5DC79A79" w14:textId="77777777">
        <w:trPr>
          <w:trHeight w:val="300"/>
        </w:trPr>
        <w:tc>
          <w:tcPr>
            <w:tcW w:w="960" w:type="dxa"/>
            <w:tcBorders>
              <w:top w:val="nil"/>
              <w:left w:val="nil"/>
              <w:bottom w:val="nil"/>
              <w:right w:val="nil"/>
            </w:tcBorders>
            <w:shd w:val="clear" w:color="auto" w:fill="auto"/>
            <w:noWrap/>
            <w:vAlign w:val="bottom"/>
            <w:hideMark/>
          </w:tcPr>
          <w:p w14:paraId="5DC79A7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A7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7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7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A7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7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78" w14:textId="77777777" w:rsidR="00AB2F54" w:rsidRPr="00103DAD" w:rsidRDefault="00AC477D" w:rsidP="00AB2F54">
            <w:pPr>
              <w:rPr>
                <w:rFonts w:ascii="Times New Roman" w:eastAsia="Times New Roman" w:hAnsi="Times New Roman" w:cs="Times New Roman"/>
                <w:sz w:val="20"/>
              </w:rPr>
            </w:pPr>
          </w:p>
        </w:tc>
      </w:tr>
      <w:tr w:rsidR="00A02DB2" w14:paraId="5DC79A81" w14:textId="77777777">
        <w:trPr>
          <w:trHeight w:val="300"/>
        </w:trPr>
        <w:tc>
          <w:tcPr>
            <w:tcW w:w="960" w:type="dxa"/>
            <w:tcBorders>
              <w:top w:val="nil"/>
              <w:left w:val="nil"/>
              <w:bottom w:val="nil"/>
              <w:right w:val="nil"/>
            </w:tcBorders>
            <w:shd w:val="clear" w:color="auto" w:fill="auto"/>
            <w:noWrap/>
            <w:vAlign w:val="bottom"/>
            <w:hideMark/>
          </w:tcPr>
          <w:p w14:paraId="5DC79A7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A7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7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7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A7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7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80" w14:textId="77777777" w:rsidR="00AB2F54" w:rsidRPr="00103DAD" w:rsidRDefault="00AC477D" w:rsidP="00AB2F54">
            <w:pPr>
              <w:rPr>
                <w:rFonts w:ascii="Times New Roman" w:eastAsia="Times New Roman" w:hAnsi="Times New Roman" w:cs="Times New Roman"/>
                <w:sz w:val="20"/>
              </w:rPr>
            </w:pPr>
          </w:p>
        </w:tc>
      </w:tr>
      <w:tr w:rsidR="00A02DB2" w14:paraId="5DC79A89" w14:textId="77777777">
        <w:trPr>
          <w:trHeight w:val="300"/>
        </w:trPr>
        <w:tc>
          <w:tcPr>
            <w:tcW w:w="960" w:type="dxa"/>
            <w:tcBorders>
              <w:top w:val="nil"/>
              <w:left w:val="nil"/>
              <w:bottom w:val="nil"/>
              <w:right w:val="nil"/>
            </w:tcBorders>
            <w:shd w:val="clear" w:color="auto" w:fill="auto"/>
            <w:noWrap/>
            <w:vAlign w:val="bottom"/>
            <w:hideMark/>
          </w:tcPr>
          <w:p w14:paraId="5DC79A8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A8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8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8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A8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8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88" w14:textId="77777777" w:rsidR="00AB2F54" w:rsidRPr="00103DAD" w:rsidRDefault="00AC477D" w:rsidP="00AB2F54">
            <w:pPr>
              <w:rPr>
                <w:rFonts w:ascii="Times New Roman" w:eastAsia="Times New Roman" w:hAnsi="Times New Roman" w:cs="Times New Roman"/>
                <w:sz w:val="20"/>
              </w:rPr>
            </w:pPr>
          </w:p>
        </w:tc>
      </w:tr>
      <w:tr w:rsidR="00A02DB2" w14:paraId="5DC79A91" w14:textId="77777777">
        <w:trPr>
          <w:trHeight w:val="300"/>
        </w:trPr>
        <w:tc>
          <w:tcPr>
            <w:tcW w:w="960" w:type="dxa"/>
            <w:tcBorders>
              <w:top w:val="nil"/>
              <w:left w:val="nil"/>
              <w:bottom w:val="nil"/>
              <w:right w:val="nil"/>
            </w:tcBorders>
            <w:shd w:val="clear" w:color="auto" w:fill="auto"/>
            <w:noWrap/>
            <w:vAlign w:val="bottom"/>
            <w:hideMark/>
          </w:tcPr>
          <w:p w14:paraId="5DC79A8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A8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8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8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A8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8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90" w14:textId="77777777" w:rsidR="00AB2F54" w:rsidRPr="00103DAD" w:rsidRDefault="00AC477D" w:rsidP="00AB2F54">
            <w:pPr>
              <w:rPr>
                <w:rFonts w:ascii="Times New Roman" w:eastAsia="Times New Roman" w:hAnsi="Times New Roman" w:cs="Times New Roman"/>
                <w:sz w:val="20"/>
              </w:rPr>
            </w:pPr>
          </w:p>
        </w:tc>
      </w:tr>
      <w:tr w:rsidR="00A02DB2" w14:paraId="5DC79A99" w14:textId="77777777">
        <w:trPr>
          <w:trHeight w:val="300"/>
        </w:trPr>
        <w:tc>
          <w:tcPr>
            <w:tcW w:w="960" w:type="dxa"/>
            <w:tcBorders>
              <w:top w:val="nil"/>
              <w:left w:val="nil"/>
              <w:bottom w:val="nil"/>
              <w:right w:val="nil"/>
            </w:tcBorders>
            <w:shd w:val="clear" w:color="auto" w:fill="auto"/>
            <w:noWrap/>
            <w:vAlign w:val="bottom"/>
            <w:hideMark/>
          </w:tcPr>
          <w:p w14:paraId="5DC79A9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A9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9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9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A9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9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98" w14:textId="77777777" w:rsidR="00AB2F54" w:rsidRPr="00103DAD" w:rsidRDefault="00AC477D" w:rsidP="00AB2F54">
            <w:pPr>
              <w:rPr>
                <w:rFonts w:ascii="Times New Roman" w:eastAsia="Times New Roman" w:hAnsi="Times New Roman" w:cs="Times New Roman"/>
                <w:sz w:val="20"/>
              </w:rPr>
            </w:pPr>
          </w:p>
        </w:tc>
      </w:tr>
      <w:tr w:rsidR="00A02DB2" w14:paraId="5DC79AA1" w14:textId="77777777">
        <w:trPr>
          <w:trHeight w:val="300"/>
        </w:trPr>
        <w:tc>
          <w:tcPr>
            <w:tcW w:w="960" w:type="dxa"/>
            <w:tcBorders>
              <w:top w:val="nil"/>
              <w:left w:val="nil"/>
              <w:bottom w:val="nil"/>
              <w:right w:val="nil"/>
            </w:tcBorders>
            <w:shd w:val="clear" w:color="auto" w:fill="auto"/>
            <w:noWrap/>
            <w:vAlign w:val="bottom"/>
            <w:hideMark/>
          </w:tcPr>
          <w:p w14:paraId="5DC79A9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A9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9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9D"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A9E"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9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A0" w14:textId="77777777" w:rsidR="00AB2F54" w:rsidRPr="00103DAD" w:rsidRDefault="00AC477D" w:rsidP="00AB2F54">
            <w:pPr>
              <w:rPr>
                <w:rFonts w:ascii="Times New Roman" w:eastAsia="Times New Roman" w:hAnsi="Times New Roman" w:cs="Times New Roman"/>
                <w:sz w:val="20"/>
              </w:rPr>
            </w:pPr>
          </w:p>
        </w:tc>
      </w:tr>
      <w:tr w:rsidR="00A02DB2" w14:paraId="5DC79AA9" w14:textId="77777777">
        <w:trPr>
          <w:trHeight w:val="300"/>
        </w:trPr>
        <w:tc>
          <w:tcPr>
            <w:tcW w:w="960" w:type="dxa"/>
            <w:tcBorders>
              <w:top w:val="nil"/>
              <w:left w:val="nil"/>
              <w:bottom w:val="nil"/>
              <w:right w:val="nil"/>
            </w:tcBorders>
            <w:shd w:val="clear" w:color="auto" w:fill="auto"/>
            <w:noWrap/>
            <w:vAlign w:val="bottom"/>
            <w:hideMark/>
          </w:tcPr>
          <w:p w14:paraId="5DC79AA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AA3"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A4"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A5"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AA6"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A7"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A8" w14:textId="77777777" w:rsidR="00AB2F54" w:rsidRPr="00103DAD" w:rsidRDefault="00AC477D" w:rsidP="00AB2F54">
            <w:pPr>
              <w:rPr>
                <w:rFonts w:ascii="Times New Roman" w:eastAsia="Times New Roman" w:hAnsi="Times New Roman" w:cs="Times New Roman"/>
                <w:sz w:val="20"/>
              </w:rPr>
            </w:pPr>
          </w:p>
        </w:tc>
      </w:tr>
      <w:tr w:rsidR="00A02DB2" w14:paraId="5DC79AB0" w14:textId="77777777">
        <w:trPr>
          <w:trHeight w:val="300"/>
        </w:trPr>
        <w:tc>
          <w:tcPr>
            <w:tcW w:w="1920" w:type="dxa"/>
            <w:gridSpan w:val="2"/>
            <w:tcBorders>
              <w:top w:val="nil"/>
              <w:left w:val="nil"/>
              <w:bottom w:val="nil"/>
              <w:right w:val="nil"/>
            </w:tcBorders>
            <w:shd w:val="clear" w:color="auto" w:fill="auto"/>
            <w:noWrap/>
            <w:vAlign w:val="bottom"/>
            <w:hideMark/>
          </w:tcPr>
          <w:p w14:paraId="5DC79AA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AAB"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A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AAD"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AE"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AF" w14:textId="77777777" w:rsidR="00AB2F54" w:rsidRPr="00103DAD" w:rsidRDefault="00AC477D" w:rsidP="00AB2F54">
            <w:pPr>
              <w:rPr>
                <w:rFonts w:ascii="Times New Roman" w:eastAsia="Times New Roman" w:hAnsi="Times New Roman" w:cs="Times New Roman"/>
                <w:sz w:val="20"/>
              </w:rPr>
            </w:pPr>
          </w:p>
        </w:tc>
      </w:tr>
      <w:tr w:rsidR="00A02DB2" w14:paraId="5DC79AB8" w14:textId="77777777">
        <w:trPr>
          <w:trHeight w:val="300"/>
        </w:trPr>
        <w:tc>
          <w:tcPr>
            <w:tcW w:w="960" w:type="dxa"/>
            <w:tcBorders>
              <w:top w:val="nil"/>
              <w:left w:val="nil"/>
              <w:bottom w:val="nil"/>
              <w:right w:val="nil"/>
            </w:tcBorders>
            <w:shd w:val="clear" w:color="auto" w:fill="auto"/>
            <w:noWrap/>
            <w:vAlign w:val="bottom"/>
            <w:hideMark/>
          </w:tcPr>
          <w:p w14:paraId="5DC79AB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B2"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B3"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B4"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AB5"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B6"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B7" w14:textId="77777777" w:rsidR="00AB2F54" w:rsidRPr="00103DAD" w:rsidRDefault="00AC477D" w:rsidP="00AB2F54">
            <w:pPr>
              <w:rPr>
                <w:rFonts w:ascii="Times New Roman" w:eastAsia="Times New Roman" w:hAnsi="Times New Roman" w:cs="Times New Roman"/>
                <w:sz w:val="20"/>
              </w:rPr>
            </w:pPr>
          </w:p>
        </w:tc>
      </w:tr>
      <w:tr w:rsidR="00A02DB2" w14:paraId="5DC79ABB" w14:textId="77777777">
        <w:trPr>
          <w:trHeight w:val="300"/>
        </w:trPr>
        <w:tc>
          <w:tcPr>
            <w:tcW w:w="960" w:type="dxa"/>
            <w:tcBorders>
              <w:top w:val="nil"/>
              <w:left w:val="nil"/>
              <w:bottom w:val="nil"/>
              <w:right w:val="nil"/>
            </w:tcBorders>
            <w:shd w:val="clear" w:color="auto" w:fill="auto"/>
            <w:noWrap/>
            <w:vAlign w:val="bottom"/>
            <w:hideMark/>
          </w:tcPr>
          <w:p w14:paraId="5DC79AB9" w14:textId="77777777" w:rsidR="00AB2F54" w:rsidRPr="00103DAD" w:rsidRDefault="00AC477D" w:rsidP="00AB2F54">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5DC79AB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Ακροτελεύτιο άρθρο ως έχει   ΔΕΚΤΟ ΚΑΤΑ ΠΛΕΙΟΨΗΦΙΑ</w:t>
            </w:r>
          </w:p>
        </w:tc>
      </w:tr>
      <w:tr w:rsidR="00A02DB2" w14:paraId="5DC79AC3" w14:textId="77777777">
        <w:trPr>
          <w:trHeight w:val="300"/>
        </w:trPr>
        <w:tc>
          <w:tcPr>
            <w:tcW w:w="960" w:type="dxa"/>
            <w:tcBorders>
              <w:top w:val="nil"/>
              <w:left w:val="nil"/>
              <w:bottom w:val="nil"/>
              <w:right w:val="nil"/>
            </w:tcBorders>
            <w:shd w:val="clear" w:color="auto" w:fill="auto"/>
            <w:noWrap/>
            <w:vAlign w:val="bottom"/>
            <w:hideMark/>
          </w:tcPr>
          <w:p w14:paraId="5DC79AB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AB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B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B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AC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C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C2" w14:textId="77777777" w:rsidR="00AB2F54" w:rsidRPr="00103DAD" w:rsidRDefault="00AC477D" w:rsidP="00AB2F54">
            <w:pPr>
              <w:rPr>
                <w:rFonts w:ascii="Times New Roman" w:eastAsia="Times New Roman" w:hAnsi="Times New Roman" w:cs="Times New Roman"/>
                <w:sz w:val="20"/>
              </w:rPr>
            </w:pPr>
          </w:p>
        </w:tc>
      </w:tr>
      <w:tr w:rsidR="00A02DB2" w14:paraId="5DC79ACB" w14:textId="77777777">
        <w:trPr>
          <w:trHeight w:val="300"/>
        </w:trPr>
        <w:tc>
          <w:tcPr>
            <w:tcW w:w="960" w:type="dxa"/>
            <w:tcBorders>
              <w:top w:val="nil"/>
              <w:left w:val="nil"/>
              <w:bottom w:val="nil"/>
              <w:right w:val="nil"/>
            </w:tcBorders>
            <w:shd w:val="clear" w:color="auto" w:fill="auto"/>
            <w:noWrap/>
            <w:vAlign w:val="bottom"/>
            <w:hideMark/>
          </w:tcPr>
          <w:p w14:paraId="5DC79AC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AC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C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C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AC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C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CA" w14:textId="77777777" w:rsidR="00AB2F54" w:rsidRPr="00103DAD" w:rsidRDefault="00AC477D" w:rsidP="00AB2F54">
            <w:pPr>
              <w:rPr>
                <w:rFonts w:ascii="Times New Roman" w:eastAsia="Times New Roman" w:hAnsi="Times New Roman" w:cs="Times New Roman"/>
                <w:sz w:val="20"/>
              </w:rPr>
            </w:pPr>
          </w:p>
        </w:tc>
      </w:tr>
      <w:tr w:rsidR="00A02DB2" w14:paraId="5DC79AD3" w14:textId="77777777">
        <w:trPr>
          <w:trHeight w:val="300"/>
        </w:trPr>
        <w:tc>
          <w:tcPr>
            <w:tcW w:w="960" w:type="dxa"/>
            <w:tcBorders>
              <w:top w:val="nil"/>
              <w:left w:val="nil"/>
              <w:bottom w:val="nil"/>
              <w:right w:val="nil"/>
            </w:tcBorders>
            <w:shd w:val="clear" w:color="auto" w:fill="auto"/>
            <w:noWrap/>
            <w:vAlign w:val="bottom"/>
            <w:hideMark/>
          </w:tcPr>
          <w:p w14:paraId="5DC79AC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AC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C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C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AD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D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D2" w14:textId="77777777" w:rsidR="00AB2F54" w:rsidRPr="00103DAD" w:rsidRDefault="00AC477D" w:rsidP="00AB2F54">
            <w:pPr>
              <w:rPr>
                <w:rFonts w:ascii="Times New Roman" w:eastAsia="Times New Roman" w:hAnsi="Times New Roman" w:cs="Times New Roman"/>
                <w:sz w:val="20"/>
              </w:rPr>
            </w:pPr>
          </w:p>
        </w:tc>
      </w:tr>
      <w:tr w:rsidR="00A02DB2" w14:paraId="5DC79ADB" w14:textId="77777777">
        <w:trPr>
          <w:trHeight w:val="300"/>
        </w:trPr>
        <w:tc>
          <w:tcPr>
            <w:tcW w:w="960" w:type="dxa"/>
            <w:tcBorders>
              <w:top w:val="nil"/>
              <w:left w:val="nil"/>
              <w:bottom w:val="nil"/>
              <w:right w:val="nil"/>
            </w:tcBorders>
            <w:shd w:val="clear" w:color="auto" w:fill="auto"/>
            <w:noWrap/>
            <w:vAlign w:val="bottom"/>
            <w:hideMark/>
          </w:tcPr>
          <w:p w14:paraId="5DC79AD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AD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D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D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AD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D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DA" w14:textId="77777777" w:rsidR="00AB2F54" w:rsidRPr="00103DAD" w:rsidRDefault="00AC477D" w:rsidP="00AB2F54">
            <w:pPr>
              <w:rPr>
                <w:rFonts w:ascii="Times New Roman" w:eastAsia="Times New Roman" w:hAnsi="Times New Roman" w:cs="Times New Roman"/>
                <w:sz w:val="20"/>
              </w:rPr>
            </w:pPr>
          </w:p>
        </w:tc>
      </w:tr>
      <w:tr w:rsidR="00A02DB2" w14:paraId="5DC79AE3" w14:textId="77777777">
        <w:trPr>
          <w:trHeight w:val="300"/>
        </w:trPr>
        <w:tc>
          <w:tcPr>
            <w:tcW w:w="960" w:type="dxa"/>
            <w:tcBorders>
              <w:top w:val="nil"/>
              <w:left w:val="nil"/>
              <w:bottom w:val="nil"/>
              <w:right w:val="nil"/>
            </w:tcBorders>
            <w:shd w:val="clear" w:color="auto" w:fill="auto"/>
            <w:noWrap/>
            <w:vAlign w:val="bottom"/>
            <w:hideMark/>
          </w:tcPr>
          <w:p w14:paraId="5DC79AD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AD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D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D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AE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E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E2" w14:textId="77777777" w:rsidR="00AB2F54" w:rsidRPr="00103DAD" w:rsidRDefault="00AC477D" w:rsidP="00AB2F54">
            <w:pPr>
              <w:rPr>
                <w:rFonts w:ascii="Times New Roman" w:eastAsia="Times New Roman" w:hAnsi="Times New Roman" w:cs="Times New Roman"/>
                <w:sz w:val="20"/>
              </w:rPr>
            </w:pPr>
          </w:p>
        </w:tc>
      </w:tr>
      <w:tr w:rsidR="00A02DB2" w14:paraId="5DC79AEB" w14:textId="77777777">
        <w:trPr>
          <w:trHeight w:val="300"/>
        </w:trPr>
        <w:tc>
          <w:tcPr>
            <w:tcW w:w="960" w:type="dxa"/>
            <w:tcBorders>
              <w:top w:val="nil"/>
              <w:left w:val="nil"/>
              <w:bottom w:val="nil"/>
              <w:right w:val="nil"/>
            </w:tcBorders>
            <w:shd w:val="clear" w:color="auto" w:fill="auto"/>
            <w:noWrap/>
            <w:vAlign w:val="bottom"/>
            <w:hideMark/>
          </w:tcPr>
          <w:p w14:paraId="5DC79AE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AE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E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E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AE8"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E9"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EA" w14:textId="77777777" w:rsidR="00AB2F54" w:rsidRPr="00103DAD" w:rsidRDefault="00AC477D" w:rsidP="00AB2F54">
            <w:pPr>
              <w:rPr>
                <w:rFonts w:ascii="Times New Roman" w:eastAsia="Times New Roman" w:hAnsi="Times New Roman" w:cs="Times New Roman"/>
                <w:sz w:val="20"/>
              </w:rPr>
            </w:pPr>
          </w:p>
        </w:tc>
      </w:tr>
      <w:tr w:rsidR="00A02DB2" w14:paraId="5DC79AF3" w14:textId="77777777">
        <w:trPr>
          <w:trHeight w:val="300"/>
        </w:trPr>
        <w:tc>
          <w:tcPr>
            <w:tcW w:w="960" w:type="dxa"/>
            <w:tcBorders>
              <w:top w:val="nil"/>
              <w:left w:val="nil"/>
              <w:bottom w:val="nil"/>
              <w:right w:val="nil"/>
            </w:tcBorders>
            <w:shd w:val="clear" w:color="auto" w:fill="auto"/>
            <w:noWrap/>
            <w:vAlign w:val="bottom"/>
            <w:hideMark/>
          </w:tcPr>
          <w:p w14:paraId="5DC79AEC"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AED"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E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E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AF0"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F1"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F2" w14:textId="77777777" w:rsidR="00AB2F54" w:rsidRPr="00103DAD" w:rsidRDefault="00AC477D" w:rsidP="00AB2F54">
            <w:pPr>
              <w:rPr>
                <w:rFonts w:ascii="Times New Roman" w:eastAsia="Times New Roman" w:hAnsi="Times New Roman" w:cs="Times New Roman"/>
                <w:sz w:val="20"/>
              </w:rPr>
            </w:pPr>
          </w:p>
        </w:tc>
      </w:tr>
      <w:tr w:rsidR="00A02DB2" w14:paraId="5DC79AFA" w14:textId="77777777">
        <w:trPr>
          <w:trHeight w:val="300"/>
        </w:trPr>
        <w:tc>
          <w:tcPr>
            <w:tcW w:w="1920" w:type="dxa"/>
            <w:gridSpan w:val="2"/>
            <w:tcBorders>
              <w:top w:val="nil"/>
              <w:left w:val="nil"/>
              <w:bottom w:val="nil"/>
              <w:right w:val="nil"/>
            </w:tcBorders>
            <w:shd w:val="clear" w:color="auto" w:fill="auto"/>
            <w:noWrap/>
            <w:vAlign w:val="bottom"/>
            <w:hideMark/>
          </w:tcPr>
          <w:p w14:paraId="5DC79AF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AF5"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AF6"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AF7"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AF8"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AF9" w14:textId="77777777" w:rsidR="00AB2F54" w:rsidRPr="00103DAD" w:rsidRDefault="00AC477D" w:rsidP="00AB2F54">
            <w:pPr>
              <w:rPr>
                <w:rFonts w:ascii="Times New Roman" w:eastAsia="Times New Roman" w:hAnsi="Times New Roman" w:cs="Times New Roman"/>
                <w:sz w:val="20"/>
              </w:rPr>
            </w:pPr>
          </w:p>
        </w:tc>
      </w:tr>
      <w:tr w:rsidR="00A02DB2" w14:paraId="5DC79B02" w14:textId="77777777">
        <w:trPr>
          <w:trHeight w:val="300"/>
        </w:trPr>
        <w:tc>
          <w:tcPr>
            <w:tcW w:w="960" w:type="dxa"/>
            <w:tcBorders>
              <w:top w:val="nil"/>
              <w:left w:val="nil"/>
              <w:bottom w:val="nil"/>
              <w:right w:val="nil"/>
            </w:tcBorders>
            <w:shd w:val="clear" w:color="auto" w:fill="auto"/>
            <w:noWrap/>
            <w:vAlign w:val="bottom"/>
            <w:hideMark/>
          </w:tcPr>
          <w:p w14:paraId="5DC79AFB"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FC"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FD"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AFE"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AFF"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B00"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B01" w14:textId="77777777" w:rsidR="00AB2F54" w:rsidRPr="00103DAD" w:rsidRDefault="00AC477D" w:rsidP="00AB2F54">
            <w:pPr>
              <w:rPr>
                <w:rFonts w:ascii="Times New Roman" w:eastAsia="Times New Roman" w:hAnsi="Times New Roman" w:cs="Times New Roman"/>
                <w:sz w:val="20"/>
              </w:rPr>
            </w:pPr>
          </w:p>
        </w:tc>
      </w:tr>
      <w:tr w:rsidR="00A02DB2" w14:paraId="5DC79B06" w14:textId="77777777">
        <w:trPr>
          <w:trHeight w:val="300"/>
        </w:trPr>
        <w:tc>
          <w:tcPr>
            <w:tcW w:w="960" w:type="dxa"/>
            <w:tcBorders>
              <w:top w:val="nil"/>
              <w:left w:val="nil"/>
              <w:bottom w:val="nil"/>
              <w:right w:val="nil"/>
            </w:tcBorders>
            <w:shd w:val="clear" w:color="auto" w:fill="auto"/>
            <w:noWrap/>
            <w:vAlign w:val="bottom"/>
            <w:hideMark/>
          </w:tcPr>
          <w:p w14:paraId="5DC79B03" w14:textId="77777777" w:rsidR="00AB2F54" w:rsidRPr="00103DAD" w:rsidRDefault="00AC477D" w:rsidP="00AB2F54">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5DC79B04"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Επί του συνόλου   ΔΕΚΤΟ ΚΑΤΑ ΠΛΕΙΟΨΗΦΙΑ</w:t>
            </w:r>
          </w:p>
        </w:tc>
        <w:tc>
          <w:tcPr>
            <w:tcW w:w="480" w:type="dxa"/>
            <w:tcBorders>
              <w:top w:val="nil"/>
              <w:left w:val="nil"/>
              <w:bottom w:val="nil"/>
              <w:right w:val="nil"/>
            </w:tcBorders>
            <w:shd w:val="clear" w:color="auto" w:fill="auto"/>
            <w:noWrap/>
            <w:vAlign w:val="bottom"/>
            <w:hideMark/>
          </w:tcPr>
          <w:p w14:paraId="5DC79B05" w14:textId="77777777" w:rsidR="00AB2F54" w:rsidRPr="00103DAD" w:rsidRDefault="00AC477D" w:rsidP="00AB2F54">
            <w:pPr>
              <w:rPr>
                <w:rFonts w:ascii="Calibri" w:eastAsia="Times New Roman" w:hAnsi="Calibri" w:cs="Times New Roman"/>
                <w:color w:val="000000"/>
                <w:sz w:val="22"/>
                <w:szCs w:val="22"/>
              </w:rPr>
            </w:pPr>
          </w:p>
        </w:tc>
      </w:tr>
      <w:tr w:rsidR="00A02DB2" w14:paraId="5DC79B0E" w14:textId="77777777">
        <w:trPr>
          <w:trHeight w:val="300"/>
        </w:trPr>
        <w:tc>
          <w:tcPr>
            <w:tcW w:w="960" w:type="dxa"/>
            <w:tcBorders>
              <w:top w:val="nil"/>
              <w:left w:val="nil"/>
              <w:bottom w:val="nil"/>
              <w:right w:val="nil"/>
            </w:tcBorders>
            <w:shd w:val="clear" w:color="auto" w:fill="auto"/>
            <w:noWrap/>
            <w:vAlign w:val="bottom"/>
            <w:hideMark/>
          </w:tcPr>
          <w:p w14:paraId="5DC79B0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ΣΥΡΙΖΑ:</w:t>
            </w:r>
          </w:p>
        </w:tc>
        <w:tc>
          <w:tcPr>
            <w:tcW w:w="960" w:type="dxa"/>
            <w:tcBorders>
              <w:top w:val="nil"/>
              <w:left w:val="nil"/>
              <w:bottom w:val="nil"/>
              <w:right w:val="nil"/>
            </w:tcBorders>
            <w:shd w:val="clear" w:color="auto" w:fill="auto"/>
            <w:noWrap/>
            <w:vAlign w:val="bottom"/>
            <w:hideMark/>
          </w:tcPr>
          <w:p w14:paraId="5DC79B0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B0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B0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B0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B0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B0D" w14:textId="77777777" w:rsidR="00AB2F54" w:rsidRPr="00103DAD" w:rsidRDefault="00AC477D" w:rsidP="00AB2F54">
            <w:pPr>
              <w:rPr>
                <w:rFonts w:ascii="Times New Roman" w:eastAsia="Times New Roman" w:hAnsi="Times New Roman" w:cs="Times New Roman"/>
                <w:sz w:val="20"/>
              </w:rPr>
            </w:pPr>
          </w:p>
        </w:tc>
      </w:tr>
      <w:tr w:rsidR="00A02DB2" w14:paraId="5DC79B16" w14:textId="77777777">
        <w:trPr>
          <w:trHeight w:val="300"/>
        </w:trPr>
        <w:tc>
          <w:tcPr>
            <w:tcW w:w="960" w:type="dxa"/>
            <w:tcBorders>
              <w:top w:val="nil"/>
              <w:left w:val="nil"/>
              <w:bottom w:val="nil"/>
              <w:right w:val="nil"/>
            </w:tcBorders>
            <w:shd w:val="clear" w:color="auto" w:fill="auto"/>
            <w:noWrap/>
            <w:vAlign w:val="bottom"/>
            <w:hideMark/>
          </w:tcPr>
          <w:p w14:paraId="5DC79B0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Ν.Δ:</w:t>
            </w:r>
          </w:p>
        </w:tc>
        <w:tc>
          <w:tcPr>
            <w:tcW w:w="960" w:type="dxa"/>
            <w:tcBorders>
              <w:top w:val="nil"/>
              <w:left w:val="nil"/>
              <w:bottom w:val="nil"/>
              <w:right w:val="nil"/>
            </w:tcBorders>
            <w:shd w:val="clear" w:color="auto" w:fill="auto"/>
            <w:noWrap/>
            <w:vAlign w:val="bottom"/>
            <w:hideMark/>
          </w:tcPr>
          <w:p w14:paraId="5DC79B1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B1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B1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B1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B1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B15" w14:textId="77777777" w:rsidR="00AB2F54" w:rsidRPr="00103DAD" w:rsidRDefault="00AC477D" w:rsidP="00AB2F54">
            <w:pPr>
              <w:rPr>
                <w:rFonts w:ascii="Times New Roman" w:eastAsia="Times New Roman" w:hAnsi="Times New Roman" w:cs="Times New Roman"/>
                <w:sz w:val="20"/>
              </w:rPr>
            </w:pPr>
          </w:p>
        </w:tc>
      </w:tr>
      <w:tr w:rsidR="00A02DB2" w14:paraId="5DC79B1E" w14:textId="77777777">
        <w:trPr>
          <w:trHeight w:val="300"/>
        </w:trPr>
        <w:tc>
          <w:tcPr>
            <w:tcW w:w="960" w:type="dxa"/>
            <w:tcBorders>
              <w:top w:val="nil"/>
              <w:left w:val="nil"/>
              <w:bottom w:val="nil"/>
              <w:right w:val="nil"/>
            </w:tcBorders>
            <w:shd w:val="clear" w:color="auto" w:fill="auto"/>
            <w:noWrap/>
            <w:vAlign w:val="bottom"/>
            <w:hideMark/>
          </w:tcPr>
          <w:p w14:paraId="5DC79B1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ΔΗ.ΣΥ:</w:t>
            </w:r>
          </w:p>
        </w:tc>
        <w:tc>
          <w:tcPr>
            <w:tcW w:w="960" w:type="dxa"/>
            <w:tcBorders>
              <w:top w:val="nil"/>
              <w:left w:val="nil"/>
              <w:bottom w:val="nil"/>
              <w:right w:val="nil"/>
            </w:tcBorders>
            <w:shd w:val="clear" w:color="auto" w:fill="auto"/>
            <w:noWrap/>
            <w:vAlign w:val="bottom"/>
            <w:hideMark/>
          </w:tcPr>
          <w:p w14:paraId="5DC79B1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B1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B1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B1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B1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B1D" w14:textId="77777777" w:rsidR="00AB2F54" w:rsidRPr="00103DAD" w:rsidRDefault="00AC477D" w:rsidP="00AB2F54">
            <w:pPr>
              <w:rPr>
                <w:rFonts w:ascii="Times New Roman" w:eastAsia="Times New Roman" w:hAnsi="Times New Roman" w:cs="Times New Roman"/>
                <w:sz w:val="20"/>
              </w:rPr>
            </w:pPr>
          </w:p>
        </w:tc>
      </w:tr>
      <w:tr w:rsidR="00A02DB2" w14:paraId="5DC79B26" w14:textId="77777777">
        <w:trPr>
          <w:trHeight w:val="300"/>
        </w:trPr>
        <w:tc>
          <w:tcPr>
            <w:tcW w:w="960" w:type="dxa"/>
            <w:tcBorders>
              <w:top w:val="nil"/>
              <w:left w:val="nil"/>
              <w:bottom w:val="nil"/>
              <w:right w:val="nil"/>
            </w:tcBorders>
            <w:shd w:val="clear" w:color="auto" w:fill="auto"/>
            <w:noWrap/>
            <w:vAlign w:val="bottom"/>
            <w:hideMark/>
          </w:tcPr>
          <w:p w14:paraId="5DC79B1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Χ.Α:</w:t>
            </w:r>
          </w:p>
        </w:tc>
        <w:tc>
          <w:tcPr>
            <w:tcW w:w="960" w:type="dxa"/>
            <w:tcBorders>
              <w:top w:val="nil"/>
              <w:left w:val="nil"/>
              <w:bottom w:val="nil"/>
              <w:right w:val="nil"/>
            </w:tcBorders>
            <w:shd w:val="clear" w:color="auto" w:fill="auto"/>
            <w:noWrap/>
            <w:vAlign w:val="bottom"/>
            <w:hideMark/>
          </w:tcPr>
          <w:p w14:paraId="5DC79B2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B2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B2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B2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B2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B25" w14:textId="77777777" w:rsidR="00AB2F54" w:rsidRPr="00103DAD" w:rsidRDefault="00AC477D" w:rsidP="00AB2F54">
            <w:pPr>
              <w:rPr>
                <w:rFonts w:ascii="Times New Roman" w:eastAsia="Times New Roman" w:hAnsi="Times New Roman" w:cs="Times New Roman"/>
                <w:sz w:val="20"/>
              </w:rPr>
            </w:pPr>
          </w:p>
        </w:tc>
      </w:tr>
      <w:tr w:rsidR="00A02DB2" w14:paraId="5DC79B2E" w14:textId="77777777">
        <w:trPr>
          <w:trHeight w:val="300"/>
        </w:trPr>
        <w:tc>
          <w:tcPr>
            <w:tcW w:w="960" w:type="dxa"/>
            <w:tcBorders>
              <w:top w:val="nil"/>
              <w:left w:val="nil"/>
              <w:bottom w:val="nil"/>
              <w:right w:val="nil"/>
            </w:tcBorders>
            <w:shd w:val="clear" w:color="auto" w:fill="auto"/>
            <w:noWrap/>
            <w:vAlign w:val="bottom"/>
            <w:hideMark/>
          </w:tcPr>
          <w:p w14:paraId="5DC79B2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Κ.Κ.Ε:</w:t>
            </w:r>
          </w:p>
        </w:tc>
        <w:tc>
          <w:tcPr>
            <w:tcW w:w="960" w:type="dxa"/>
            <w:tcBorders>
              <w:top w:val="nil"/>
              <w:left w:val="nil"/>
              <w:bottom w:val="nil"/>
              <w:right w:val="nil"/>
            </w:tcBorders>
            <w:shd w:val="clear" w:color="auto" w:fill="auto"/>
            <w:noWrap/>
            <w:vAlign w:val="bottom"/>
            <w:hideMark/>
          </w:tcPr>
          <w:p w14:paraId="5DC79B2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B2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B2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OXI</w:t>
            </w:r>
          </w:p>
        </w:tc>
        <w:tc>
          <w:tcPr>
            <w:tcW w:w="2880" w:type="dxa"/>
            <w:tcBorders>
              <w:top w:val="nil"/>
              <w:left w:val="nil"/>
              <w:bottom w:val="nil"/>
              <w:right w:val="nil"/>
            </w:tcBorders>
            <w:shd w:val="clear" w:color="auto" w:fill="auto"/>
            <w:noWrap/>
            <w:vAlign w:val="bottom"/>
            <w:hideMark/>
          </w:tcPr>
          <w:p w14:paraId="5DC79B2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B2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B2D" w14:textId="77777777" w:rsidR="00AB2F54" w:rsidRPr="00103DAD" w:rsidRDefault="00AC477D" w:rsidP="00AB2F54">
            <w:pPr>
              <w:rPr>
                <w:rFonts w:ascii="Times New Roman" w:eastAsia="Times New Roman" w:hAnsi="Times New Roman" w:cs="Times New Roman"/>
                <w:sz w:val="20"/>
              </w:rPr>
            </w:pPr>
          </w:p>
        </w:tc>
      </w:tr>
      <w:tr w:rsidR="00A02DB2" w14:paraId="5DC79B36" w14:textId="77777777">
        <w:trPr>
          <w:trHeight w:val="300"/>
        </w:trPr>
        <w:tc>
          <w:tcPr>
            <w:tcW w:w="960" w:type="dxa"/>
            <w:tcBorders>
              <w:top w:val="nil"/>
              <w:left w:val="nil"/>
              <w:bottom w:val="nil"/>
              <w:right w:val="nil"/>
            </w:tcBorders>
            <w:shd w:val="clear" w:color="auto" w:fill="auto"/>
            <w:noWrap/>
            <w:vAlign w:val="bottom"/>
            <w:hideMark/>
          </w:tcPr>
          <w:p w14:paraId="5DC79B2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ΑΝ.ΕΛ:</w:t>
            </w:r>
          </w:p>
        </w:tc>
        <w:tc>
          <w:tcPr>
            <w:tcW w:w="960" w:type="dxa"/>
            <w:tcBorders>
              <w:top w:val="nil"/>
              <w:left w:val="nil"/>
              <w:bottom w:val="nil"/>
              <w:right w:val="nil"/>
            </w:tcBorders>
            <w:shd w:val="clear" w:color="auto" w:fill="auto"/>
            <w:noWrap/>
            <w:vAlign w:val="bottom"/>
            <w:hideMark/>
          </w:tcPr>
          <w:p w14:paraId="5DC79B3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B31"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B32"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B3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B34"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B35" w14:textId="77777777" w:rsidR="00AB2F54" w:rsidRPr="00103DAD" w:rsidRDefault="00AC477D" w:rsidP="00AB2F54">
            <w:pPr>
              <w:rPr>
                <w:rFonts w:ascii="Times New Roman" w:eastAsia="Times New Roman" w:hAnsi="Times New Roman" w:cs="Times New Roman"/>
                <w:sz w:val="20"/>
              </w:rPr>
            </w:pPr>
          </w:p>
        </w:tc>
      </w:tr>
      <w:tr w:rsidR="00A02DB2" w14:paraId="5DC79B3E" w14:textId="77777777">
        <w:trPr>
          <w:trHeight w:val="300"/>
        </w:trPr>
        <w:tc>
          <w:tcPr>
            <w:tcW w:w="960" w:type="dxa"/>
            <w:tcBorders>
              <w:top w:val="nil"/>
              <w:left w:val="nil"/>
              <w:bottom w:val="nil"/>
              <w:right w:val="nil"/>
            </w:tcBorders>
            <w:shd w:val="clear" w:color="auto" w:fill="auto"/>
            <w:noWrap/>
            <w:vAlign w:val="bottom"/>
            <w:hideMark/>
          </w:tcPr>
          <w:p w14:paraId="5DC79B37"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ΠΟΤΑΜΙ:</w:t>
            </w:r>
          </w:p>
        </w:tc>
        <w:tc>
          <w:tcPr>
            <w:tcW w:w="960" w:type="dxa"/>
            <w:tcBorders>
              <w:top w:val="nil"/>
              <w:left w:val="nil"/>
              <w:bottom w:val="nil"/>
              <w:right w:val="nil"/>
            </w:tcBorders>
            <w:shd w:val="clear" w:color="auto" w:fill="auto"/>
            <w:noWrap/>
            <w:vAlign w:val="bottom"/>
            <w:hideMark/>
          </w:tcPr>
          <w:p w14:paraId="5DC79B38"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B39"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B3A"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ΝΑΙ</w:t>
            </w:r>
          </w:p>
        </w:tc>
        <w:tc>
          <w:tcPr>
            <w:tcW w:w="2880" w:type="dxa"/>
            <w:tcBorders>
              <w:top w:val="nil"/>
              <w:left w:val="nil"/>
              <w:bottom w:val="nil"/>
              <w:right w:val="nil"/>
            </w:tcBorders>
            <w:shd w:val="clear" w:color="auto" w:fill="auto"/>
            <w:noWrap/>
            <w:vAlign w:val="bottom"/>
            <w:hideMark/>
          </w:tcPr>
          <w:p w14:paraId="5DC79B3B"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B3C"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B3D" w14:textId="77777777" w:rsidR="00AB2F54" w:rsidRPr="00103DAD" w:rsidRDefault="00AC477D" w:rsidP="00AB2F54">
            <w:pPr>
              <w:rPr>
                <w:rFonts w:ascii="Times New Roman" w:eastAsia="Times New Roman" w:hAnsi="Times New Roman" w:cs="Times New Roman"/>
                <w:sz w:val="20"/>
              </w:rPr>
            </w:pPr>
          </w:p>
        </w:tc>
      </w:tr>
      <w:tr w:rsidR="00A02DB2" w14:paraId="5DC79B45" w14:textId="77777777">
        <w:trPr>
          <w:trHeight w:val="300"/>
        </w:trPr>
        <w:tc>
          <w:tcPr>
            <w:tcW w:w="1920" w:type="dxa"/>
            <w:gridSpan w:val="2"/>
            <w:tcBorders>
              <w:top w:val="nil"/>
              <w:left w:val="nil"/>
              <w:bottom w:val="nil"/>
              <w:right w:val="nil"/>
            </w:tcBorders>
            <w:shd w:val="clear" w:color="auto" w:fill="auto"/>
            <w:noWrap/>
            <w:vAlign w:val="bottom"/>
            <w:hideMark/>
          </w:tcPr>
          <w:p w14:paraId="5DC79B3F"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5DC79B40" w14:textId="77777777" w:rsidR="00AB2F54" w:rsidRPr="00103DAD" w:rsidRDefault="00AC477D" w:rsidP="00AB2F54">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DC79B41" w14:textId="77777777" w:rsidR="00AB2F54" w:rsidRPr="00103DAD" w:rsidRDefault="00AC477D" w:rsidP="00AB2F54">
            <w:pPr>
              <w:rPr>
                <w:rFonts w:ascii="Calibri" w:eastAsia="Times New Roman" w:hAnsi="Calibri" w:cs="Times New Roman"/>
                <w:color w:val="000000"/>
                <w:sz w:val="22"/>
                <w:szCs w:val="22"/>
              </w:rPr>
            </w:pPr>
            <w:r w:rsidRPr="00103DAD">
              <w:rPr>
                <w:rFonts w:ascii="Calibri" w:eastAsia="Times New Roman" w:hAnsi="Calibri" w:cs="Times New Roman"/>
                <w:color w:val="000000"/>
                <w:sz w:val="22"/>
                <w:szCs w:val="22"/>
              </w:rPr>
              <w:t>-</w:t>
            </w:r>
          </w:p>
        </w:tc>
        <w:tc>
          <w:tcPr>
            <w:tcW w:w="2880" w:type="dxa"/>
            <w:tcBorders>
              <w:top w:val="nil"/>
              <w:left w:val="nil"/>
              <w:bottom w:val="nil"/>
              <w:right w:val="nil"/>
            </w:tcBorders>
            <w:shd w:val="clear" w:color="auto" w:fill="auto"/>
            <w:noWrap/>
            <w:vAlign w:val="bottom"/>
            <w:hideMark/>
          </w:tcPr>
          <w:p w14:paraId="5DC79B42"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DC79B43"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B44" w14:textId="77777777" w:rsidR="00AB2F54" w:rsidRPr="00103DAD" w:rsidRDefault="00AC477D" w:rsidP="00AB2F54">
            <w:pPr>
              <w:rPr>
                <w:rFonts w:ascii="Times New Roman" w:eastAsia="Times New Roman" w:hAnsi="Times New Roman" w:cs="Times New Roman"/>
                <w:sz w:val="20"/>
              </w:rPr>
            </w:pPr>
          </w:p>
        </w:tc>
      </w:tr>
      <w:tr w:rsidR="00A02DB2" w14:paraId="5DC79B4D" w14:textId="77777777">
        <w:trPr>
          <w:trHeight w:val="300"/>
        </w:trPr>
        <w:tc>
          <w:tcPr>
            <w:tcW w:w="960" w:type="dxa"/>
            <w:tcBorders>
              <w:top w:val="nil"/>
              <w:left w:val="nil"/>
              <w:bottom w:val="nil"/>
              <w:right w:val="nil"/>
            </w:tcBorders>
            <w:shd w:val="clear" w:color="auto" w:fill="auto"/>
            <w:noWrap/>
            <w:vAlign w:val="bottom"/>
            <w:hideMark/>
          </w:tcPr>
          <w:p w14:paraId="5DC79B46"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B47"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B48"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B49"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B4A"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B4B"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DC79B4C" w14:textId="77777777" w:rsidR="00AB2F54" w:rsidRPr="00103DAD" w:rsidRDefault="00AC477D" w:rsidP="00AB2F54">
            <w:pPr>
              <w:rPr>
                <w:rFonts w:ascii="Times New Roman" w:eastAsia="Times New Roman" w:hAnsi="Times New Roman" w:cs="Times New Roman"/>
                <w:sz w:val="20"/>
              </w:rPr>
            </w:pPr>
          </w:p>
        </w:tc>
      </w:tr>
      <w:tr w:rsidR="00A02DB2" w14:paraId="5DC79B55" w14:textId="77777777">
        <w:trPr>
          <w:trHeight w:val="300"/>
        </w:trPr>
        <w:tc>
          <w:tcPr>
            <w:tcW w:w="960" w:type="dxa"/>
            <w:tcBorders>
              <w:top w:val="nil"/>
              <w:left w:val="nil"/>
              <w:bottom w:val="nil"/>
              <w:right w:val="nil"/>
            </w:tcBorders>
            <w:shd w:val="clear" w:color="auto" w:fill="auto"/>
            <w:noWrap/>
            <w:vAlign w:val="bottom"/>
            <w:hideMark/>
          </w:tcPr>
          <w:p w14:paraId="5DC79B4E"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B4F"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B50" w14:textId="77777777" w:rsidR="00AB2F54" w:rsidRPr="00103DAD" w:rsidRDefault="00AC477D" w:rsidP="00AB2F54">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DC79B51" w14:textId="77777777" w:rsidR="00AB2F54" w:rsidRPr="00103DAD" w:rsidRDefault="00AC477D" w:rsidP="00AB2F54">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5DC79B52" w14:textId="77777777" w:rsidR="00AB2F54" w:rsidRPr="00103DAD" w:rsidRDefault="00AC477D" w:rsidP="00AB2F5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tcPr>
          <w:p w14:paraId="5DC79B53" w14:textId="77777777" w:rsidR="00AB2F54" w:rsidRPr="00103DAD" w:rsidRDefault="00AC477D" w:rsidP="00AB2F54">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tcPr>
          <w:p w14:paraId="5DC79B54" w14:textId="77777777" w:rsidR="00AB2F54" w:rsidRPr="00103DAD" w:rsidRDefault="00AC477D" w:rsidP="00AB2F54">
            <w:pPr>
              <w:jc w:val="right"/>
              <w:rPr>
                <w:rFonts w:ascii="Calibri" w:eastAsia="Times New Roman" w:hAnsi="Calibri" w:cs="Times New Roman"/>
                <w:color w:val="000000"/>
                <w:sz w:val="22"/>
                <w:szCs w:val="22"/>
              </w:rPr>
            </w:pPr>
          </w:p>
        </w:tc>
      </w:tr>
    </w:tbl>
    <w:p w14:paraId="5DC79B56" w14:textId="77777777" w:rsidR="00A02DB2" w:rsidRDefault="00A02DB2">
      <w:pPr>
        <w:rPr>
          <w:rFonts w:eastAsia="SimSun"/>
          <w:szCs w:val="24"/>
          <w:lang w:eastAsia="zh-CN"/>
        </w:rPr>
      </w:pPr>
    </w:p>
    <w:p w14:paraId="5DC79B57" w14:textId="77777777" w:rsidR="00A02DB2" w:rsidRDefault="00AC477D">
      <w:pPr>
        <w:spacing w:line="600" w:lineRule="auto"/>
        <w:ind w:firstLine="709"/>
        <w:jc w:val="both"/>
        <w:rPr>
          <w:rFonts w:eastAsia="Times New Roman" w:cs="Times New Roman"/>
          <w:szCs w:val="24"/>
        </w:rPr>
      </w:pPr>
      <w:r>
        <w:rPr>
          <w:rFonts w:eastAsia="SimSun"/>
          <w:b/>
          <w:szCs w:val="24"/>
          <w:lang w:eastAsia="zh-CN"/>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το </w:t>
      </w:r>
      <w:r>
        <w:rPr>
          <w:rFonts w:eastAsia="SimSun"/>
          <w:szCs w:val="24"/>
          <w:lang w:eastAsia="zh-CN"/>
        </w:rPr>
        <w:t>σχέδιο νόμου του Υπουργείου Περιβάλλοντος και Ενέργειας</w:t>
      </w:r>
      <w:r>
        <w:rPr>
          <w:rFonts w:eastAsia="SimSun"/>
          <w:szCs w:val="24"/>
          <w:lang w:eastAsia="zh-CN"/>
        </w:rPr>
        <w:t>:</w:t>
      </w:r>
      <w:r>
        <w:rPr>
          <w:rFonts w:eastAsia="SimSun"/>
          <w:szCs w:val="24"/>
          <w:lang w:eastAsia="zh-CN"/>
        </w:rPr>
        <w:t xml:space="preserve"> «</w:t>
      </w:r>
      <w:r>
        <w:rPr>
          <w:rFonts w:eastAsia="Times New Roman"/>
          <w:color w:val="000000"/>
          <w:szCs w:val="24"/>
          <w:shd w:val="clear" w:color="auto" w:fill="FFFFFF"/>
        </w:rPr>
        <w:t xml:space="preserve">Ενσωμάτωση στην ελληνική νομοθεσία της Οδηγίας 2014/89/ΕΕ </w:t>
      </w:r>
      <w:r w:rsidRPr="00103DAD">
        <w:rPr>
          <w:rFonts w:eastAsia="Times New Roman"/>
          <w:color w:val="000000"/>
          <w:szCs w:val="24"/>
          <w:shd w:val="clear" w:color="auto" w:fill="FFFFFF"/>
        </w:rPr>
        <w:t>“</w:t>
      </w:r>
      <w:r>
        <w:rPr>
          <w:rFonts w:eastAsia="Times New Roman"/>
          <w:color w:val="000000"/>
          <w:szCs w:val="24"/>
          <w:shd w:val="clear" w:color="auto" w:fill="FFFFFF"/>
        </w:rPr>
        <w:t>περί θεσπίσεως πλαισίου για τον θαλάσσιο χωροταξικό σχεδιασμό</w:t>
      </w:r>
      <w:r w:rsidRPr="00103DAD">
        <w:rPr>
          <w:rFonts w:eastAsia="Times New Roman"/>
          <w:color w:val="000000"/>
          <w:szCs w:val="24"/>
          <w:shd w:val="clear" w:color="auto" w:fill="FFFFFF"/>
        </w:rPr>
        <w:t xml:space="preserve">” </w:t>
      </w:r>
      <w:r>
        <w:rPr>
          <w:rFonts w:eastAsia="Times New Roman"/>
          <w:color w:val="000000"/>
          <w:szCs w:val="24"/>
          <w:shd w:val="clear" w:color="auto" w:fill="FFFFFF"/>
        </w:rPr>
        <w:t xml:space="preserve">και άλλες διατάξεις» </w:t>
      </w:r>
      <w:r>
        <w:rPr>
          <w:rFonts w:eastAsia="Times New Roman" w:cs="Times New Roman"/>
          <w:szCs w:val="24"/>
        </w:rPr>
        <w:t>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5DC79B58" w14:textId="77777777" w:rsidR="00A02DB2" w:rsidRDefault="00AC477D">
      <w:pPr>
        <w:autoSpaceDE w:val="0"/>
        <w:autoSpaceDN w:val="0"/>
        <w:adjustRightInd w:val="0"/>
        <w:spacing w:line="600" w:lineRule="auto"/>
        <w:ind w:firstLine="720"/>
        <w:jc w:val="center"/>
        <w:rPr>
          <w:rFonts w:eastAsia="SimSun"/>
          <w:b/>
          <w:szCs w:val="24"/>
          <w:lang w:eastAsia="zh-CN"/>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 336α </w:t>
      </w:r>
      <w:r>
        <w:rPr>
          <w:rFonts w:eastAsia="Times New Roman" w:cs="Times New Roman"/>
          <w:szCs w:val="24"/>
        </w:rPr>
        <w:t>)</w:t>
      </w:r>
    </w:p>
    <w:p w14:paraId="5DC79B59" w14:textId="77777777" w:rsidR="00A02DB2" w:rsidRDefault="00AC477D">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(Γεώργιος Βαρεμένος): </w:t>
      </w:r>
      <w:r>
        <w:rPr>
          <w:rFonts w:eastAsia="SimSun"/>
          <w:szCs w:val="24"/>
          <w:lang w:eastAsia="zh-CN"/>
        </w:rPr>
        <w:t>Κυρίες και κύριοι συνάδελφοι, παρακαλώ το Σώμα να εξουσιοδοτήσει το Προεδρείο για την υπ’ ευθύνη του επικύ</w:t>
      </w:r>
      <w:r>
        <w:rPr>
          <w:rFonts w:eastAsia="SimSun"/>
          <w:szCs w:val="24"/>
          <w:lang w:eastAsia="zh-CN"/>
        </w:rPr>
        <w:t xml:space="preserve">ρωση των Πρακτικών ως προς την ψήφιση στο σύνολο του παραπάνω νομοσχεδίου. </w:t>
      </w:r>
    </w:p>
    <w:p w14:paraId="5DC79B5A" w14:textId="77777777" w:rsidR="00A02DB2" w:rsidRDefault="00AC477D">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5DC79B5B" w14:textId="77777777" w:rsidR="00A02DB2" w:rsidRDefault="00AC477D">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(Γεώργιος Βαρεμένος): </w:t>
      </w:r>
      <w:r>
        <w:rPr>
          <w:rFonts w:eastAsia="SimSun"/>
          <w:szCs w:val="24"/>
          <w:lang w:eastAsia="zh-CN"/>
        </w:rPr>
        <w:t>Συνεπώς τ</w:t>
      </w:r>
      <w:r>
        <w:rPr>
          <w:rFonts w:eastAsia="SimSun"/>
          <w:szCs w:val="24"/>
          <w:lang w:eastAsia="zh-CN"/>
        </w:rPr>
        <w:t>ο Σώμα παρέσχε τη ζητηθείσα</w:t>
      </w:r>
      <w:r>
        <w:rPr>
          <w:rFonts w:eastAsia="SimSun"/>
          <w:b/>
          <w:bCs/>
          <w:szCs w:val="24"/>
          <w:lang w:eastAsia="zh-CN"/>
        </w:rPr>
        <w:t xml:space="preserve"> </w:t>
      </w:r>
      <w:r>
        <w:rPr>
          <w:rFonts w:eastAsia="SimSun"/>
          <w:szCs w:val="24"/>
          <w:lang w:eastAsia="zh-CN"/>
        </w:rPr>
        <w:t>εξουσιοδότηση.</w:t>
      </w:r>
    </w:p>
    <w:p w14:paraId="5DC79B5C" w14:textId="77777777" w:rsidR="00A02DB2" w:rsidRDefault="00AC477D">
      <w:pPr>
        <w:spacing w:after="0" w:line="600" w:lineRule="auto"/>
        <w:ind w:firstLine="720"/>
        <w:jc w:val="both"/>
        <w:rPr>
          <w:rFonts w:eastAsia="Times New Roman" w:cs="Times New Roman"/>
          <w:szCs w:val="24"/>
        </w:rPr>
      </w:pPr>
      <w:r w:rsidRPr="00456A25">
        <w:rPr>
          <w:rFonts w:eastAsia="Times New Roman" w:cs="Times New Roman"/>
          <w:szCs w:val="24"/>
        </w:rPr>
        <w:t>Κ</w:t>
      </w:r>
      <w:r>
        <w:rPr>
          <w:rFonts w:eastAsia="Times New Roman" w:cs="Times New Roman"/>
          <w:szCs w:val="24"/>
        </w:rPr>
        <w:t>υρίες και κ</w:t>
      </w:r>
      <w:r w:rsidRPr="00456A25">
        <w:rPr>
          <w:rFonts w:eastAsia="Times New Roman" w:cs="Times New Roman"/>
          <w:szCs w:val="24"/>
        </w:rPr>
        <w:t>ύριοι συνάδελφοι, δέχεστε στο σημείο αυτό να λ</w:t>
      </w:r>
      <w:r w:rsidRPr="00456A25">
        <w:rPr>
          <w:rFonts w:eastAsia="Times New Roman" w:cs="Times New Roman"/>
          <w:szCs w:val="24"/>
        </w:rPr>
        <w:t>ύσουμε τη συνεδρίαση;</w:t>
      </w:r>
    </w:p>
    <w:p w14:paraId="5DC79B5D" w14:textId="77777777" w:rsidR="00A02DB2" w:rsidRDefault="00AC477D">
      <w:pPr>
        <w:spacing w:line="600" w:lineRule="auto"/>
        <w:ind w:firstLine="720"/>
        <w:jc w:val="both"/>
        <w:rPr>
          <w:rFonts w:eastAsia="Times New Roman" w:cs="Times New Roman"/>
          <w:szCs w:val="24"/>
        </w:rPr>
      </w:pPr>
      <w:r w:rsidRPr="00456A25">
        <w:rPr>
          <w:rFonts w:eastAsia="Times New Roman" w:cs="Times New Roman"/>
          <w:b/>
          <w:bCs/>
          <w:szCs w:val="24"/>
        </w:rPr>
        <w:t>ΟΛΟΙ ΟΙ ΒΟΥΛΕΥΤΕΣ:</w:t>
      </w:r>
      <w:r w:rsidRPr="00641A6A">
        <w:rPr>
          <w:rFonts w:eastAsia="Times New Roman" w:cs="Times New Roman"/>
          <w:bCs/>
          <w:szCs w:val="24"/>
        </w:rPr>
        <w:t xml:space="preserve"> </w:t>
      </w:r>
      <w:r w:rsidRPr="00456A25">
        <w:rPr>
          <w:rFonts w:eastAsia="Times New Roman" w:cs="Times New Roman"/>
          <w:szCs w:val="24"/>
        </w:rPr>
        <w:t>Μάλιστα, μάλιστα.</w:t>
      </w:r>
    </w:p>
    <w:p w14:paraId="5DC79B5E" w14:textId="77777777" w:rsidR="00A02DB2" w:rsidRDefault="00AC477D">
      <w:pPr>
        <w:spacing w:line="600" w:lineRule="auto"/>
        <w:ind w:firstLine="720"/>
        <w:jc w:val="both"/>
        <w:rPr>
          <w:rFonts w:eastAsia="Times New Roman" w:cs="Times New Roman"/>
          <w:szCs w:val="24"/>
        </w:rPr>
      </w:pPr>
      <w:r w:rsidRPr="00460A8C">
        <w:rPr>
          <w:rFonts w:eastAsia="Times New Roman" w:cs="Times New Roman"/>
          <w:b/>
          <w:szCs w:val="24"/>
        </w:rPr>
        <w:t>ΠΡΟΕΔΡΕΥΩΝ (</w:t>
      </w:r>
      <w:r>
        <w:rPr>
          <w:rFonts w:eastAsia="Times New Roman" w:cs="Times New Roman"/>
          <w:b/>
          <w:szCs w:val="24"/>
        </w:rPr>
        <w:t>Γεώργιος Βαρεμένος</w:t>
      </w:r>
      <w:r w:rsidRPr="00460A8C">
        <w:rPr>
          <w:rFonts w:eastAsia="Times New Roman" w:cs="Times New Roman"/>
          <w:b/>
          <w:szCs w:val="24"/>
        </w:rPr>
        <w:t>):</w:t>
      </w:r>
      <w:r w:rsidRPr="00460A8C">
        <w:rPr>
          <w:rFonts w:eastAsia="Times New Roman" w:cs="Times New Roman"/>
          <w:szCs w:val="24"/>
        </w:rPr>
        <w:t xml:space="preserve"> </w:t>
      </w:r>
      <w:r w:rsidRPr="00456A25">
        <w:rPr>
          <w:rFonts w:eastAsia="Times New Roman" w:cs="Times New Roman"/>
          <w:szCs w:val="24"/>
        </w:rPr>
        <w:t>Με τη συναίνεση του</w:t>
      </w:r>
      <w:r>
        <w:rPr>
          <w:rFonts w:eastAsia="Times New Roman" w:cs="Times New Roman"/>
          <w:szCs w:val="24"/>
        </w:rPr>
        <w:t xml:space="preserve"> Σώματος και ώρα 18.22΄</w:t>
      </w:r>
      <w:r w:rsidRPr="00456A25">
        <w:rPr>
          <w:rFonts w:eastAsia="Times New Roman" w:cs="Times New Roman"/>
          <w:szCs w:val="24"/>
        </w:rPr>
        <w:t xml:space="preserve"> </w:t>
      </w:r>
      <w:proofErr w:type="spellStart"/>
      <w:r w:rsidRPr="00456A25">
        <w:rPr>
          <w:rFonts w:eastAsia="Times New Roman" w:cs="Times New Roman"/>
          <w:szCs w:val="24"/>
        </w:rPr>
        <w:t>λύεται</w:t>
      </w:r>
      <w:proofErr w:type="spellEnd"/>
      <w:r w:rsidRPr="00456A25">
        <w:rPr>
          <w:rFonts w:eastAsia="Times New Roman" w:cs="Times New Roman"/>
          <w:szCs w:val="24"/>
        </w:rPr>
        <w:t xml:space="preserve"> η συνεδρίαση για </w:t>
      </w:r>
      <w:r>
        <w:rPr>
          <w:rFonts w:eastAsia="Times New Roman" w:cs="Times New Roman"/>
          <w:szCs w:val="24"/>
        </w:rPr>
        <w:t>την Πέμπτη 7 Ιουνίου 2018 και ώρα 9.3</w:t>
      </w:r>
      <w:r w:rsidRPr="00456A25">
        <w:rPr>
          <w:rFonts w:eastAsia="Times New Roman" w:cs="Times New Roman"/>
          <w:szCs w:val="24"/>
        </w:rPr>
        <w:t>0΄, με αντ</w:t>
      </w:r>
      <w:r>
        <w:rPr>
          <w:rFonts w:eastAsia="Times New Roman" w:cs="Times New Roman"/>
          <w:szCs w:val="24"/>
        </w:rPr>
        <w:t>ικείμενο εργασιών του Σώματος</w:t>
      </w:r>
      <w:r>
        <w:rPr>
          <w:rFonts w:eastAsia="Times New Roman" w:cs="Times New Roman"/>
          <w:szCs w:val="24"/>
        </w:rPr>
        <w:t>:</w:t>
      </w:r>
      <w:r w:rsidRPr="00456A25">
        <w:rPr>
          <w:rFonts w:eastAsia="Times New Roman" w:cs="Times New Roman"/>
          <w:szCs w:val="24"/>
        </w:rPr>
        <w:t xml:space="preserve"> κοινοβουλευτικό έλεγχο</w:t>
      </w:r>
      <w:r w:rsidRPr="00274975">
        <w:rPr>
          <w:rFonts w:eastAsia="Times New Roman" w:cs="Times New Roman"/>
          <w:szCs w:val="24"/>
        </w:rPr>
        <w:t>,</w:t>
      </w:r>
      <w:r w:rsidRPr="00456A25">
        <w:rPr>
          <w:rFonts w:eastAsia="Times New Roman" w:cs="Times New Roman"/>
          <w:szCs w:val="24"/>
        </w:rPr>
        <w:t xml:space="preserve"> συζήτηση επικαίρων ερωτήσεων</w:t>
      </w:r>
      <w:r>
        <w:rPr>
          <w:rFonts w:eastAsia="Times New Roman" w:cs="Times New Roman"/>
          <w:szCs w:val="24"/>
        </w:rPr>
        <w:t>.</w:t>
      </w:r>
    </w:p>
    <w:p w14:paraId="5DC79B5F" w14:textId="77777777" w:rsidR="00A02DB2" w:rsidRDefault="00AC477D">
      <w:pPr>
        <w:spacing w:line="600" w:lineRule="auto"/>
        <w:jc w:val="center"/>
        <w:rPr>
          <w:rFonts w:eastAsia="Times New Roman" w:cs="Times New Roman"/>
          <w:b/>
          <w:bCs/>
          <w:szCs w:val="24"/>
        </w:rPr>
      </w:pPr>
      <w:r w:rsidRPr="00456A25">
        <w:rPr>
          <w:rFonts w:eastAsia="Times New Roman" w:cs="Times New Roman"/>
          <w:b/>
          <w:bCs/>
          <w:szCs w:val="24"/>
        </w:rPr>
        <w:t>Ο ΠΡΟΕΔΡΟΣ                                                            ΟΙ ΓΡΑΜΜΑΤΕΙΣ</w:t>
      </w:r>
    </w:p>
    <w:sectPr w:rsidR="00A02DB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Wd+vnmiX8EMXYVZw2uQ6br6d5Lc=" w:salt="L/Sy/3tkGt3w+2PILMP5o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DB2"/>
    <w:rsid w:val="00A02DB2"/>
    <w:rsid w:val="00AC477D"/>
    <w:rsid w:val="00DE670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8761"/>
  <w15:docId w15:val="{E47B3175-9587-4435-BEA4-C2F4AD93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16C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416CA"/>
    <w:rPr>
      <w:rFonts w:ascii="Segoe UI" w:hAnsi="Segoe UI" w:cs="Segoe UI"/>
      <w:sz w:val="18"/>
      <w:szCs w:val="18"/>
    </w:rPr>
  </w:style>
  <w:style w:type="paragraph" w:styleId="a4">
    <w:name w:val="Revision"/>
    <w:hidden/>
    <w:uiPriority w:val="99"/>
    <w:semiHidden/>
    <w:rsid w:val="004459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646</MetadataID>
    <Session xmlns="641f345b-441b-4b81-9152-adc2e73ba5e1">Γ´</Session>
    <Date xmlns="641f345b-441b-4b81-9152-adc2e73ba5e1">2018-06-04T21:00:00+00:00</Date>
    <Status xmlns="641f345b-441b-4b81-9152-adc2e73ba5e1">
      <Url>http://srv-sp1/praktika/Lists/Incoming_Metadata/EditForm.aspx?ID=646&amp;Source=/praktika/Recordings_Library/Forms/AllItems.aspx</Url>
      <Description>Δημοσιεύτηκε</Description>
    </Status>
    <Meeting xmlns="641f345b-441b-4b81-9152-adc2e73ba5e1">ΡΛΑ´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72E4A5-B2F5-443C-98B5-29F092F7EC25}">
  <ds:schemaRefs>
    <ds:schemaRef ds:uri="http://purl.org/dc/dcmitype/"/>
    <ds:schemaRef ds:uri="http://purl.org/dc/terms/"/>
    <ds:schemaRef ds:uri="http://schemas.openxmlformats.org/package/2006/metadata/core-properties"/>
    <ds:schemaRef ds:uri="http://schemas.microsoft.com/office/2006/documentManagement/types"/>
    <ds:schemaRef ds:uri="http://schemas.microsoft.com/office/2006/metadata/properties"/>
    <ds:schemaRef ds:uri="http://purl.org/dc/elements/1.1/"/>
    <ds:schemaRef ds:uri="641f345b-441b-4b81-9152-adc2e73ba5e1"/>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926C9A99-4ADB-482C-84B7-F213C07F8D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A67670-0DB0-49D2-A44D-243D3C66B9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320</Pages>
  <Words>58718</Words>
  <Characters>317079</Characters>
  <Application>Microsoft Office Word</Application>
  <DocSecurity>0</DocSecurity>
  <Lines>2642</Lines>
  <Paragraphs>750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375047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2018-06-12T08:01:00Z</dcterms:created>
  <dcterms:modified xsi:type="dcterms:W3CDTF">2018-06-12T08:01:00Z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