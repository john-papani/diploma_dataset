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8298D" w14:textId="77777777" w:rsidR="00BD09C8" w:rsidRPr="00BD09C8" w:rsidRDefault="00BD09C8" w:rsidP="00BD09C8">
      <w:pPr>
        <w:spacing w:after="0" w:line="360" w:lineRule="auto"/>
        <w:rPr>
          <w:ins w:id="0" w:author="Φλούδα Χριστίνα" w:date="2016-10-17T13:59:00Z"/>
          <w:rFonts w:eastAsia="Times New Roman"/>
          <w:szCs w:val="24"/>
          <w:lang w:eastAsia="en-US"/>
        </w:rPr>
      </w:pPr>
      <w:ins w:id="1" w:author="Φλούδα Χριστίνα" w:date="2016-10-17T13:59:00Z">
        <w:r w:rsidRPr="00BD09C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32ED3EC" w14:textId="77777777" w:rsidR="00BD09C8" w:rsidRPr="00BD09C8" w:rsidRDefault="00BD09C8" w:rsidP="00BD09C8">
      <w:pPr>
        <w:spacing w:after="0" w:line="360" w:lineRule="auto"/>
        <w:rPr>
          <w:ins w:id="2" w:author="Φλούδα Χριστίνα" w:date="2016-10-17T13:59:00Z"/>
          <w:rFonts w:eastAsia="Times New Roman"/>
          <w:szCs w:val="24"/>
          <w:lang w:eastAsia="en-US"/>
        </w:rPr>
      </w:pPr>
    </w:p>
    <w:p w14:paraId="7684EC6F" w14:textId="77777777" w:rsidR="00BD09C8" w:rsidRPr="00BD09C8" w:rsidRDefault="00BD09C8" w:rsidP="00BD09C8">
      <w:pPr>
        <w:spacing w:after="0" w:line="360" w:lineRule="auto"/>
        <w:rPr>
          <w:ins w:id="3" w:author="Φλούδα Χριστίνα" w:date="2016-10-17T13:59:00Z"/>
          <w:rFonts w:eastAsia="Times New Roman"/>
          <w:szCs w:val="24"/>
          <w:lang w:eastAsia="en-US"/>
        </w:rPr>
      </w:pPr>
      <w:ins w:id="4" w:author="Φλούδα Χριστίνα" w:date="2016-10-17T13:59:00Z">
        <w:r w:rsidRPr="00BD09C8">
          <w:rPr>
            <w:rFonts w:eastAsia="Times New Roman"/>
            <w:szCs w:val="24"/>
            <w:lang w:eastAsia="en-US"/>
          </w:rPr>
          <w:t>ΠΙΝΑΚΑΣ ΠΕΡΙΕΧΟΜΕΝΩΝ</w:t>
        </w:r>
      </w:ins>
    </w:p>
    <w:p w14:paraId="646F4726" w14:textId="77777777" w:rsidR="00BD09C8" w:rsidRPr="00BD09C8" w:rsidRDefault="00BD09C8" w:rsidP="00BD09C8">
      <w:pPr>
        <w:spacing w:after="0" w:line="360" w:lineRule="auto"/>
        <w:rPr>
          <w:ins w:id="5" w:author="Φλούδα Χριστίνα" w:date="2016-10-17T13:59:00Z"/>
          <w:rFonts w:eastAsia="Times New Roman"/>
          <w:szCs w:val="24"/>
          <w:lang w:eastAsia="en-US"/>
        </w:rPr>
      </w:pPr>
      <w:ins w:id="6" w:author="Φλούδα Χριστίνα" w:date="2016-10-17T13:59:00Z">
        <w:r w:rsidRPr="00BD09C8">
          <w:rPr>
            <w:rFonts w:eastAsia="Times New Roman"/>
            <w:szCs w:val="24"/>
            <w:lang w:eastAsia="en-US"/>
          </w:rPr>
          <w:t xml:space="preserve">ΙΖ΄ ΠΕΡΙΟΔΟΣ </w:t>
        </w:r>
      </w:ins>
    </w:p>
    <w:p w14:paraId="1C095B24" w14:textId="77777777" w:rsidR="00BD09C8" w:rsidRPr="00BD09C8" w:rsidRDefault="00BD09C8" w:rsidP="00BD09C8">
      <w:pPr>
        <w:spacing w:after="0" w:line="360" w:lineRule="auto"/>
        <w:rPr>
          <w:ins w:id="7" w:author="Φλούδα Χριστίνα" w:date="2016-10-17T13:59:00Z"/>
          <w:rFonts w:eastAsia="Times New Roman"/>
          <w:szCs w:val="24"/>
          <w:lang w:eastAsia="en-US"/>
        </w:rPr>
      </w:pPr>
      <w:ins w:id="8" w:author="Φλούδα Χριστίνα" w:date="2016-10-17T13:59:00Z">
        <w:r w:rsidRPr="00BD09C8">
          <w:rPr>
            <w:rFonts w:eastAsia="Times New Roman"/>
            <w:szCs w:val="24"/>
            <w:lang w:eastAsia="en-US"/>
          </w:rPr>
          <w:t>ΠΡΟΕΔΡΕΥΟΜΕΝΗΣ ΚΟΙΝΟΒΟΥΛΕΥΤΙΚΗΣ ΔΗΜΟΚΡΑΤΙΑΣ</w:t>
        </w:r>
      </w:ins>
    </w:p>
    <w:p w14:paraId="2DFA41DB" w14:textId="77777777" w:rsidR="00BD09C8" w:rsidRPr="00BD09C8" w:rsidRDefault="00BD09C8" w:rsidP="00BD09C8">
      <w:pPr>
        <w:spacing w:after="0" w:line="360" w:lineRule="auto"/>
        <w:rPr>
          <w:ins w:id="9" w:author="Φλούδα Χριστίνα" w:date="2016-10-17T13:59:00Z"/>
          <w:rFonts w:eastAsia="Times New Roman"/>
          <w:szCs w:val="24"/>
          <w:lang w:eastAsia="en-US"/>
        </w:rPr>
      </w:pPr>
      <w:ins w:id="10" w:author="Φλούδα Χριστίνα" w:date="2016-10-17T13:59:00Z">
        <w:r w:rsidRPr="00BD09C8">
          <w:rPr>
            <w:rFonts w:eastAsia="Times New Roman"/>
            <w:szCs w:val="24"/>
            <w:lang w:eastAsia="en-US"/>
          </w:rPr>
          <w:t>ΣΥΝΟΔΟΣ Α΄</w:t>
        </w:r>
      </w:ins>
    </w:p>
    <w:p w14:paraId="74BD36DD" w14:textId="77777777" w:rsidR="00BD09C8" w:rsidRPr="00BD09C8" w:rsidRDefault="00BD09C8" w:rsidP="00BD09C8">
      <w:pPr>
        <w:spacing w:after="0" w:line="360" w:lineRule="auto"/>
        <w:rPr>
          <w:ins w:id="11" w:author="Φλούδα Χριστίνα" w:date="2016-10-17T13:59:00Z"/>
          <w:rFonts w:eastAsia="Times New Roman"/>
          <w:szCs w:val="24"/>
          <w:lang w:eastAsia="en-US"/>
        </w:rPr>
      </w:pPr>
    </w:p>
    <w:p w14:paraId="19EEA0FE" w14:textId="77777777" w:rsidR="00BD09C8" w:rsidRPr="00BD09C8" w:rsidRDefault="00BD09C8" w:rsidP="00BD09C8">
      <w:pPr>
        <w:spacing w:after="0" w:line="360" w:lineRule="auto"/>
        <w:rPr>
          <w:ins w:id="12" w:author="Φλούδα Χριστίνα" w:date="2016-10-17T13:59:00Z"/>
          <w:rFonts w:eastAsia="Times New Roman"/>
          <w:szCs w:val="24"/>
          <w:lang w:eastAsia="en-US"/>
        </w:rPr>
      </w:pPr>
      <w:ins w:id="13" w:author="Φλούδα Χριστίνα" w:date="2016-10-17T13:59:00Z">
        <w:r w:rsidRPr="00BD09C8">
          <w:rPr>
            <w:rFonts w:eastAsia="Times New Roman"/>
            <w:szCs w:val="24"/>
            <w:lang w:eastAsia="en-US"/>
          </w:rPr>
          <w:t>ΣΥΝΕΔΡΙΑΣΗ Ζ΄</w:t>
        </w:r>
      </w:ins>
    </w:p>
    <w:p w14:paraId="72A2E88B" w14:textId="77777777" w:rsidR="00BD09C8" w:rsidRPr="00BD09C8" w:rsidRDefault="00BD09C8" w:rsidP="00BD09C8">
      <w:pPr>
        <w:spacing w:after="0" w:line="360" w:lineRule="auto"/>
        <w:rPr>
          <w:ins w:id="14" w:author="Φλούδα Χριστίνα" w:date="2016-10-17T13:59:00Z"/>
          <w:rFonts w:eastAsia="Times New Roman"/>
          <w:szCs w:val="24"/>
          <w:lang w:eastAsia="en-US"/>
        </w:rPr>
      </w:pPr>
      <w:ins w:id="15" w:author="Φλούδα Χριστίνα" w:date="2016-10-17T13:59:00Z">
        <w:r w:rsidRPr="00BD09C8">
          <w:rPr>
            <w:rFonts w:eastAsia="Times New Roman"/>
            <w:szCs w:val="24"/>
            <w:lang w:eastAsia="en-US"/>
          </w:rPr>
          <w:t>Τετάρτη  12 Οκτωβρίου 2016</w:t>
        </w:r>
      </w:ins>
    </w:p>
    <w:p w14:paraId="6EC00624" w14:textId="77777777" w:rsidR="00BD09C8" w:rsidRPr="00BD09C8" w:rsidRDefault="00BD09C8" w:rsidP="00BD09C8">
      <w:pPr>
        <w:spacing w:after="0" w:line="360" w:lineRule="auto"/>
        <w:rPr>
          <w:ins w:id="16" w:author="Φλούδα Χριστίνα" w:date="2016-10-17T13:59:00Z"/>
          <w:rFonts w:eastAsia="Times New Roman"/>
          <w:szCs w:val="24"/>
          <w:lang w:eastAsia="en-US"/>
        </w:rPr>
      </w:pPr>
    </w:p>
    <w:p w14:paraId="57B897C6" w14:textId="77777777" w:rsidR="00BD09C8" w:rsidRPr="00BD09C8" w:rsidRDefault="00BD09C8" w:rsidP="00BD09C8">
      <w:pPr>
        <w:spacing w:after="0" w:line="360" w:lineRule="auto"/>
        <w:rPr>
          <w:ins w:id="17" w:author="Φλούδα Χριστίνα" w:date="2016-10-17T13:59:00Z"/>
          <w:rFonts w:eastAsia="Times New Roman"/>
          <w:szCs w:val="24"/>
          <w:lang w:eastAsia="en-US"/>
        </w:rPr>
      </w:pPr>
      <w:ins w:id="18" w:author="Φλούδα Χριστίνα" w:date="2016-10-17T13:59:00Z">
        <w:r w:rsidRPr="00BD09C8">
          <w:rPr>
            <w:rFonts w:eastAsia="Times New Roman"/>
            <w:szCs w:val="24"/>
            <w:lang w:eastAsia="en-US"/>
          </w:rPr>
          <w:t>ΘΕΜΑΤΑ</w:t>
        </w:r>
      </w:ins>
    </w:p>
    <w:p w14:paraId="5FA37B24" w14:textId="77777777" w:rsidR="00BD09C8" w:rsidRPr="00BD09C8" w:rsidRDefault="00BD09C8" w:rsidP="00BD09C8">
      <w:pPr>
        <w:spacing w:after="0" w:line="360" w:lineRule="auto"/>
        <w:rPr>
          <w:ins w:id="19" w:author="Φλούδα Χριστίνα" w:date="2016-10-17T13:59:00Z"/>
          <w:rFonts w:eastAsia="Times New Roman"/>
          <w:szCs w:val="24"/>
          <w:lang w:eastAsia="en-US"/>
        </w:rPr>
      </w:pPr>
      <w:ins w:id="20" w:author="Φλούδα Χριστίνα" w:date="2016-10-17T13:59:00Z">
        <w:r w:rsidRPr="00BD09C8">
          <w:rPr>
            <w:rFonts w:eastAsia="Times New Roman"/>
            <w:szCs w:val="24"/>
            <w:lang w:eastAsia="en-US"/>
          </w:rPr>
          <w:t xml:space="preserve"> </w:t>
        </w:r>
        <w:r w:rsidRPr="00BD09C8">
          <w:rPr>
            <w:rFonts w:eastAsia="Times New Roman"/>
            <w:szCs w:val="24"/>
            <w:lang w:eastAsia="en-US"/>
          </w:rPr>
          <w:br/>
          <w:t xml:space="preserve">Α. ΕΙΔΙΚΑ ΘΕΜΑΤΑ </w:t>
        </w:r>
        <w:r w:rsidRPr="00BD09C8">
          <w:rPr>
            <w:rFonts w:eastAsia="Times New Roman"/>
            <w:szCs w:val="24"/>
            <w:lang w:eastAsia="en-US"/>
          </w:rPr>
          <w:br/>
          <w:t xml:space="preserve">1.  Άδεια απουσίας των Βουλευτών κ.κ. Ε. </w:t>
        </w:r>
        <w:proofErr w:type="spellStart"/>
        <w:r w:rsidRPr="00BD09C8">
          <w:rPr>
            <w:rFonts w:eastAsia="Times New Roman"/>
            <w:szCs w:val="24"/>
            <w:lang w:eastAsia="en-US"/>
          </w:rPr>
          <w:t>Χριστοφιλοπούλου</w:t>
        </w:r>
        <w:proofErr w:type="spellEnd"/>
        <w:r w:rsidRPr="00BD09C8">
          <w:rPr>
            <w:rFonts w:eastAsia="Times New Roman"/>
            <w:szCs w:val="24"/>
            <w:lang w:eastAsia="en-US"/>
          </w:rPr>
          <w:t xml:space="preserve">, Ο. Κεφαλογιάννη και Α. Μεγαλομύστακα, σελ. </w:t>
        </w:r>
        <w:r w:rsidRPr="00BD09C8">
          <w:rPr>
            <w:rFonts w:eastAsia="Times New Roman"/>
            <w:szCs w:val="24"/>
            <w:lang w:eastAsia="en-US"/>
          </w:rPr>
          <w:br/>
          <w:t xml:space="preserve">2. Ανακοινώνεται ότι τη συνεδρίαση παρακολουθούν μαθητές από το 4ο Δημοτικό Σχολείο Θήβας, σελ. </w:t>
        </w:r>
        <w:r w:rsidRPr="00BD09C8">
          <w:rPr>
            <w:rFonts w:eastAsia="Times New Roman"/>
            <w:szCs w:val="24"/>
            <w:lang w:eastAsia="en-US"/>
          </w:rPr>
          <w:br/>
          <w:t>3. Ειδική Ημερήσια Διάταξη:</w:t>
        </w:r>
      </w:ins>
    </w:p>
    <w:p w14:paraId="1DB809B8" w14:textId="77777777" w:rsidR="00BD09C8" w:rsidRPr="00BD09C8" w:rsidRDefault="00BD09C8" w:rsidP="00BD09C8">
      <w:pPr>
        <w:spacing w:after="0" w:line="360" w:lineRule="auto"/>
        <w:rPr>
          <w:ins w:id="21" w:author="Φλούδα Χριστίνα" w:date="2016-10-17T13:59:00Z"/>
          <w:rFonts w:eastAsia="Times New Roman"/>
          <w:szCs w:val="24"/>
          <w:lang w:eastAsia="en-US"/>
        </w:rPr>
      </w:pPr>
      <w:ins w:id="22" w:author="Φλούδα Χριστίνα" w:date="2016-10-17T13:59:00Z">
        <w:r w:rsidRPr="00BD09C8">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ασυλίας των Βουλευτών κ.κ. Αθανασίου Παπαδόπουλου και Νικολάου </w:t>
        </w:r>
        <w:proofErr w:type="spellStart"/>
        <w:r w:rsidRPr="00BD09C8">
          <w:rPr>
            <w:rFonts w:eastAsia="Times New Roman"/>
            <w:szCs w:val="24"/>
            <w:lang w:eastAsia="en-US"/>
          </w:rPr>
          <w:t>Βούτση</w:t>
        </w:r>
        <w:proofErr w:type="spellEnd"/>
        <w:r w:rsidRPr="00BD09C8">
          <w:rPr>
            <w:rFonts w:eastAsia="Times New Roman"/>
            <w:szCs w:val="24"/>
            <w:lang w:eastAsia="en-US"/>
          </w:rPr>
          <w:t xml:space="preserve">, σελ. </w:t>
        </w:r>
        <w:r w:rsidRPr="00BD09C8">
          <w:rPr>
            <w:rFonts w:eastAsia="Times New Roman"/>
            <w:szCs w:val="24"/>
            <w:lang w:eastAsia="en-US"/>
          </w:rPr>
          <w:br/>
          <w:t xml:space="preserve">4. Επί διαδικαστικού θέματος, σελ. </w:t>
        </w:r>
        <w:r w:rsidRPr="00BD09C8">
          <w:rPr>
            <w:rFonts w:eastAsia="Times New Roman"/>
            <w:szCs w:val="24"/>
            <w:lang w:eastAsia="en-US"/>
          </w:rPr>
          <w:br/>
          <w:t xml:space="preserve">5. Ονομαστική ψηφοφορία επί της αίτησης άρσης ασυλίας, σελ. </w:t>
        </w:r>
        <w:r w:rsidRPr="00BD09C8">
          <w:rPr>
            <w:rFonts w:eastAsia="Times New Roman"/>
            <w:szCs w:val="24"/>
            <w:lang w:eastAsia="en-US"/>
          </w:rPr>
          <w:br/>
          <w:t xml:space="preserve">6. Επιστολικές ψήφοι επί της αιτήσεως άρσης ασυλίας, σελ. </w:t>
        </w:r>
        <w:r w:rsidRPr="00BD09C8">
          <w:rPr>
            <w:rFonts w:eastAsia="Times New Roman"/>
            <w:szCs w:val="24"/>
            <w:lang w:eastAsia="en-US"/>
          </w:rPr>
          <w:br/>
          <w:t xml:space="preserve"> </w:t>
        </w:r>
        <w:r w:rsidRPr="00BD09C8">
          <w:rPr>
            <w:rFonts w:eastAsia="Times New Roman"/>
            <w:szCs w:val="24"/>
            <w:lang w:eastAsia="en-US"/>
          </w:rPr>
          <w:br/>
          <w:t xml:space="preserve">Β. ΚΟΙΝΟΒΟΥΛΕΥΤΙΚΟΣ ΕΛΕΓΧΟΣ </w:t>
        </w:r>
        <w:r w:rsidRPr="00BD09C8">
          <w:rPr>
            <w:rFonts w:eastAsia="Times New Roman"/>
            <w:szCs w:val="24"/>
            <w:lang w:eastAsia="en-US"/>
          </w:rPr>
          <w:br/>
          <w:t xml:space="preserve">Ανακοίνωση του δελτίου επικαίρων ερωτήσεων της Πέμπτης 13 Οκτωβρίου 2016, σελ. </w:t>
        </w:r>
        <w:r w:rsidRPr="00BD09C8">
          <w:rPr>
            <w:rFonts w:eastAsia="Times New Roman"/>
            <w:szCs w:val="24"/>
            <w:lang w:eastAsia="en-US"/>
          </w:rPr>
          <w:br/>
          <w:t xml:space="preserve"> </w:t>
        </w:r>
        <w:r w:rsidRPr="00BD09C8">
          <w:rPr>
            <w:rFonts w:eastAsia="Times New Roman"/>
            <w:szCs w:val="24"/>
            <w:lang w:eastAsia="en-US"/>
          </w:rPr>
          <w:br/>
          <w:t xml:space="preserve">Γ. ΝΟΜΟΘΕΤΙΚΗ ΕΡΓΑΣΙΑ </w:t>
        </w:r>
        <w:r w:rsidRPr="00BD09C8">
          <w:rPr>
            <w:rFonts w:eastAsia="Times New Roman"/>
            <w:szCs w:val="24"/>
            <w:lang w:eastAsia="en-US"/>
          </w:rPr>
          <w:br/>
          <w:t>Κατάθεση Εκθέσεως Διαρκούς Επιτροπής:</w:t>
        </w:r>
      </w:ins>
    </w:p>
    <w:p w14:paraId="38599210" w14:textId="77777777" w:rsidR="00BD09C8" w:rsidRPr="00BD09C8" w:rsidRDefault="00BD09C8" w:rsidP="00BD09C8">
      <w:pPr>
        <w:spacing w:after="0" w:line="360" w:lineRule="auto"/>
        <w:rPr>
          <w:ins w:id="23" w:author="Φλούδα Χριστίνα" w:date="2016-10-17T13:59:00Z"/>
          <w:rFonts w:eastAsia="Times New Roman"/>
          <w:szCs w:val="24"/>
          <w:lang w:eastAsia="en-US"/>
        </w:rPr>
      </w:pPr>
      <w:ins w:id="24" w:author="Φλούδα Χριστίνα" w:date="2016-10-17T13:59:00Z">
        <w:r w:rsidRPr="00BD09C8">
          <w:rPr>
            <w:rFonts w:eastAsia="Times New Roman"/>
            <w:szCs w:val="24"/>
            <w:lang w:eastAsia="en-US"/>
          </w:rPr>
          <w:t xml:space="preserve">Η Διαρκής Επιτροπή Μορφωτικών Υποθέσεων καταθέτει την έκθεσή της στο σχέδιο νόμου του Υπουργείου Παιδείας,  Έρευνας και Θρησκευμάτων: «Ελληνικό  Ίδρυμα  Έρευνας και Καινοτομίας και άλλες διατάξεις», σελ. </w:t>
        </w:r>
        <w:r w:rsidRPr="00BD09C8">
          <w:rPr>
            <w:rFonts w:eastAsia="Times New Roman"/>
            <w:szCs w:val="24"/>
            <w:lang w:eastAsia="en-US"/>
          </w:rPr>
          <w:br/>
        </w:r>
      </w:ins>
    </w:p>
    <w:p w14:paraId="5F454ED2" w14:textId="77777777" w:rsidR="00BD09C8" w:rsidRPr="00BD09C8" w:rsidRDefault="00BD09C8" w:rsidP="00BD09C8">
      <w:pPr>
        <w:spacing w:after="0" w:line="360" w:lineRule="auto"/>
        <w:rPr>
          <w:ins w:id="25" w:author="Φλούδα Χριστίνα" w:date="2016-10-17T13:59:00Z"/>
          <w:rFonts w:eastAsia="Times New Roman"/>
          <w:szCs w:val="24"/>
          <w:lang w:eastAsia="en-US"/>
        </w:rPr>
      </w:pPr>
    </w:p>
    <w:p w14:paraId="00EDB46C" w14:textId="77777777" w:rsidR="00BD09C8" w:rsidRPr="00BD09C8" w:rsidRDefault="00BD09C8" w:rsidP="00BD09C8">
      <w:pPr>
        <w:spacing w:after="0" w:line="360" w:lineRule="auto"/>
        <w:rPr>
          <w:ins w:id="26" w:author="Φλούδα Χριστίνα" w:date="2016-10-17T13:59:00Z"/>
          <w:rFonts w:eastAsia="Times New Roman"/>
          <w:szCs w:val="24"/>
          <w:lang w:eastAsia="en-US"/>
        </w:rPr>
      </w:pPr>
      <w:ins w:id="27" w:author="Φλούδα Χριστίνα" w:date="2016-10-17T13:59:00Z">
        <w:r w:rsidRPr="00BD09C8">
          <w:rPr>
            <w:rFonts w:eastAsia="Times New Roman"/>
            <w:szCs w:val="24"/>
            <w:lang w:eastAsia="en-US"/>
          </w:rPr>
          <w:t>ΠΡΟΕΔΡΕΥΩΝ</w:t>
        </w:r>
      </w:ins>
    </w:p>
    <w:p w14:paraId="3A2F3674" w14:textId="77777777" w:rsidR="00BD09C8" w:rsidRPr="00BD09C8" w:rsidRDefault="00BD09C8" w:rsidP="00BD09C8">
      <w:pPr>
        <w:spacing w:after="0" w:line="360" w:lineRule="auto"/>
        <w:rPr>
          <w:ins w:id="28" w:author="Φλούδα Χριστίνα" w:date="2016-10-17T13:59:00Z"/>
          <w:rFonts w:eastAsia="Times New Roman"/>
          <w:szCs w:val="24"/>
          <w:lang w:eastAsia="en-US"/>
        </w:rPr>
      </w:pPr>
    </w:p>
    <w:p w14:paraId="4048C1DB" w14:textId="77777777" w:rsidR="00BD09C8" w:rsidRPr="00BD09C8" w:rsidRDefault="00BD09C8" w:rsidP="00BD09C8">
      <w:pPr>
        <w:spacing w:after="0" w:line="360" w:lineRule="auto"/>
        <w:rPr>
          <w:ins w:id="29" w:author="Φλούδα Χριστίνα" w:date="2016-10-17T13:59:00Z"/>
          <w:rFonts w:eastAsia="Times New Roman"/>
          <w:szCs w:val="24"/>
          <w:lang w:eastAsia="en-US"/>
        </w:rPr>
      </w:pPr>
      <w:ins w:id="30" w:author="Φλούδα Χριστίνα" w:date="2016-10-17T13:59:00Z">
        <w:r w:rsidRPr="00BD09C8">
          <w:rPr>
            <w:rFonts w:eastAsia="Times New Roman"/>
            <w:szCs w:val="24"/>
            <w:lang w:eastAsia="en-US"/>
          </w:rPr>
          <w:t>ΒΑΡΕΜΕΝΟΣ Γ. , σελ.</w:t>
        </w:r>
        <w:r w:rsidRPr="00BD09C8">
          <w:rPr>
            <w:rFonts w:eastAsia="Times New Roman"/>
            <w:szCs w:val="24"/>
            <w:lang w:eastAsia="en-US"/>
          </w:rPr>
          <w:br/>
        </w:r>
      </w:ins>
    </w:p>
    <w:p w14:paraId="4241B8F6" w14:textId="77777777" w:rsidR="00BD09C8" w:rsidRPr="00BD09C8" w:rsidRDefault="00BD09C8" w:rsidP="00BD09C8">
      <w:pPr>
        <w:spacing w:after="0" w:line="360" w:lineRule="auto"/>
        <w:rPr>
          <w:ins w:id="31" w:author="Φλούδα Χριστίνα" w:date="2016-10-17T13:59:00Z"/>
          <w:rFonts w:eastAsia="Times New Roman"/>
          <w:szCs w:val="24"/>
          <w:lang w:eastAsia="en-US"/>
        </w:rPr>
      </w:pPr>
    </w:p>
    <w:p w14:paraId="6E619D5D" w14:textId="77777777" w:rsidR="00BD09C8" w:rsidRPr="00BD09C8" w:rsidRDefault="00BD09C8" w:rsidP="00BD09C8">
      <w:pPr>
        <w:spacing w:after="0" w:line="360" w:lineRule="auto"/>
        <w:rPr>
          <w:ins w:id="32" w:author="Φλούδα Χριστίνα" w:date="2016-10-17T13:59:00Z"/>
          <w:rFonts w:eastAsia="Times New Roman"/>
          <w:szCs w:val="24"/>
          <w:lang w:eastAsia="en-US"/>
        </w:rPr>
      </w:pPr>
      <w:ins w:id="33" w:author="Φλούδα Χριστίνα" w:date="2016-10-17T13:59:00Z">
        <w:r w:rsidRPr="00BD09C8">
          <w:rPr>
            <w:rFonts w:eastAsia="Times New Roman"/>
            <w:szCs w:val="24"/>
            <w:lang w:eastAsia="en-US"/>
          </w:rPr>
          <w:t>ΟΜΙΛΗΤΕΣ</w:t>
        </w:r>
      </w:ins>
    </w:p>
    <w:p w14:paraId="6A60EE95" w14:textId="31DEFD7C" w:rsidR="00BD09C8" w:rsidRDefault="00BD09C8" w:rsidP="00BD09C8">
      <w:pPr>
        <w:spacing w:line="600" w:lineRule="auto"/>
        <w:ind w:firstLine="720"/>
        <w:contextualSpacing/>
        <w:jc w:val="both"/>
        <w:rPr>
          <w:ins w:id="34" w:author="Φλούδα Χριστίνα" w:date="2016-10-17T13:59:00Z"/>
          <w:rFonts w:eastAsia="Times New Roman"/>
          <w:szCs w:val="24"/>
        </w:rPr>
        <w:pPrChange w:id="35" w:author="Φλούδα Χριστίνα" w:date="2016-10-17T13:59:00Z">
          <w:pPr>
            <w:spacing w:line="600" w:lineRule="auto"/>
            <w:ind w:firstLine="720"/>
            <w:contextualSpacing/>
            <w:jc w:val="center"/>
          </w:pPr>
        </w:pPrChange>
      </w:pPr>
      <w:ins w:id="36" w:author="Φλούδα Χριστίνα" w:date="2016-10-17T13:59:00Z">
        <w:r w:rsidRPr="00BD09C8">
          <w:rPr>
            <w:rFonts w:eastAsia="Times New Roman"/>
            <w:szCs w:val="24"/>
            <w:lang w:eastAsia="en-US"/>
          </w:rPr>
          <w:br/>
          <w:t>Α. Επί της Ειδικής Ημερήσιας Διάταξης:</w:t>
        </w:r>
        <w:r w:rsidRPr="00BD09C8">
          <w:rPr>
            <w:rFonts w:eastAsia="Times New Roman"/>
            <w:szCs w:val="24"/>
            <w:lang w:eastAsia="en-US"/>
          </w:rPr>
          <w:br/>
          <w:t>ΒΟΥΤΣΗΣ Ν. , σελ.</w:t>
        </w:r>
        <w:r w:rsidRPr="00BD09C8">
          <w:rPr>
            <w:rFonts w:eastAsia="Times New Roman"/>
            <w:szCs w:val="24"/>
            <w:lang w:eastAsia="en-US"/>
          </w:rPr>
          <w:br/>
          <w:t>ΚΟΥΡΑΚΗΣ Α. , σελ.</w:t>
        </w:r>
        <w:r w:rsidRPr="00BD09C8">
          <w:rPr>
            <w:rFonts w:eastAsia="Times New Roman"/>
            <w:szCs w:val="24"/>
            <w:lang w:eastAsia="en-US"/>
          </w:rPr>
          <w:br/>
          <w:t>ΠΑΠΑΔΟΠΟΥΛΟΣ Α. , σελ.</w:t>
        </w:r>
        <w:r w:rsidRPr="00BD09C8">
          <w:rPr>
            <w:rFonts w:eastAsia="Times New Roman"/>
            <w:szCs w:val="24"/>
            <w:lang w:eastAsia="en-US"/>
          </w:rPr>
          <w:br/>
          <w:t>ΠΑΠΑΘΕΟΔΩΡΟΥ Θ. , σελ.</w:t>
        </w:r>
        <w:r w:rsidRPr="00BD09C8">
          <w:rPr>
            <w:rFonts w:eastAsia="Times New Roman"/>
            <w:szCs w:val="24"/>
            <w:lang w:eastAsia="en-US"/>
          </w:rPr>
          <w:br/>
          <w:t>ΦΩΤΗΛΑΣ Ι. , σελ.</w:t>
        </w:r>
        <w:r w:rsidRPr="00BD09C8">
          <w:rPr>
            <w:rFonts w:eastAsia="Times New Roman"/>
            <w:szCs w:val="24"/>
            <w:lang w:eastAsia="en-US"/>
          </w:rPr>
          <w:br/>
        </w:r>
        <w:r w:rsidRPr="00BD09C8">
          <w:rPr>
            <w:rFonts w:eastAsia="Times New Roman"/>
            <w:szCs w:val="24"/>
            <w:lang w:eastAsia="en-US"/>
          </w:rPr>
          <w:br/>
          <w:t>Β. Επί διαδικαστικού θέματος:</w:t>
        </w:r>
        <w:r w:rsidRPr="00BD09C8">
          <w:rPr>
            <w:rFonts w:eastAsia="Times New Roman"/>
            <w:szCs w:val="24"/>
            <w:lang w:eastAsia="en-US"/>
          </w:rPr>
          <w:br/>
          <w:t>ΒΑΡΕΜΕΝΟΣ Γ. , σελ.</w:t>
        </w:r>
        <w:r w:rsidRPr="00BD09C8">
          <w:rPr>
            <w:rFonts w:eastAsia="Times New Roman"/>
            <w:szCs w:val="24"/>
            <w:lang w:eastAsia="en-US"/>
          </w:rPr>
          <w:br/>
        </w:r>
        <w:bookmarkStart w:id="37" w:name="_GoBack"/>
        <w:bookmarkEnd w:id="37"/>
      </w:ins>
    </w:p>
    <w:p w14:paraId="7FF39860" w14:textId="77777777" w:rsidR="00293BE0" w:rsidRDefault="00BD09C8">
      <w:pPr>
        <w:spacing w:line="600" w:lineRule="auto"/>
        <w:ind w:firstLine="720"/>
        <w:contextualSpacing/>
        <w:jc w:val="center"/>
        <w:rPr>
          <w:rFonts w:eastAsia="Times New Roman"/>
          <w:szCs w:val="24"/>
        </w:rPr>
      </w:pPr>
      <w:r>
        <w:rPr>
          <w:rFonts w:eastAsia="Times New Roman"/>
          <w:szCs w:val="24"/>
        </w:rPr>
        <w:t>ΠΡΑΚΤΙΚΑ ΒΟΥΛΗΣ</w:t>
      </w:r>
    </w:p>
    <w:p w14:paraId="7FF39861" w14:textId="77777777" w:rsidR="00293BE0" w:rsidRDefault="00BD09C8">
      <w:pPr>
        <w:spacing w:line="600" w:lineRule="auto"/>
        <w:ind w:firstLine="720"/>
        <w:contextualSpacing/>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ΠΕΡΙΟΔΟΣ</w:t>
      </w:r>
    </w:p>
    <w:p w14:paraId="7FF39862" w14:textId="77777777" w:rsidR="00293BE0" w:rsidRDefault="00BD09C8">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7FF39863" w14:textId="77777777" w:rsidR="00293BE0" w:rsidRDefault="00BD09C8">
      <w:pPr>
        <w:spacing w:line="600" w:lineRule="auto"/>
        <w:ind w:firstLine="720"/>
        <w:contextualSpacing/>
        <w:jc w:val="center"/>
        <w:rPr>
          <w:rFonts w:eastAsia="Times New Roman"/>
          <w:szCs w:val="24"/>
        </w:rPr>
      </w:pPr>
      <w:r>
        <w:rPr>
          <w:rFonts w:eastAsia="Times New Roman"/>
          <w:szCs w:val="24"/>
        </w:rPr>
        <w:t xml:space="preserve">ΣΥΝΟΔΟΣ </w:t>
      </w:r>
      <w:r>
        <w:rPr>
          <w:rFonts w:eastAsia="Times New Roman"/>
          <w:szCs w:val="24"/>
          <w:lang w:val="en-US"/>
        </w:rPr>
        <w:t>B</w:t>
      </w:r>
      <w:r>
        <w:rPr>
          <w:rFonts w:eastAsia="Times New Roman"/>
          <w:szCs w:val="24"/>
        </w:rPr>
        <w:t>΄</w:t>
      </w:r>
    </w:p>
    <w:p w14:paraId="7FF39864" w14:textId="77777777" w:rsidR="00293BE0" w:rsidRDefault="00BD09C8">
      <w:pPr>
        <w:spacing w:line="600" w:lineRule="auto"/>
        <w:ind w:firstLine="720"/>
        <w:contextualSpacing/>
        <w:jc w:val="center"/>
        <w:rPr>
          <w:rFonts w:eastAsia="Times New Roman"/>
          <w:szCs w:val="24"/>
        </w:rPr>
      </w:pPr>
      <w:r>
        <w:rPr>
          <w:rFonts w:eastAsia="Times New Roman"/>
          <w:szCs w:val="24"/>
        </w:rPr>
        <w:t>ΣΥΝΕΔΡΙΑΣΗ Ζ΄</w:t>
      </w:r>
    </w:p>
    <w:p w14:paraId="7FF39865" w14:textId="77777777" w:rsidR="00293BE0" w:rsidRDefault="00BD09C8">
      <w:pPr>
        <w:spacing w:line="600" w:lineRule="auto"/>
        <w:ind w:firstLine="720"/>
        <w:contextualSpacing/>
        <w:jc w:val="center"/>
        <w:rPr>
          <w:rFonts w:eastAsia="Times New Roman"/>
          <w:szCs w:val="24"/>
        </w:rPr>
      </w:pPr>
      <w:r>
        <w:rPr>
          <w:rFonts w:eastAsia="Times New Roman"/>
          <w:szCs w:val="24"/>
        </w:rPr>
        <w:t>Τετάρτη 12 Οκτωβρίου 2016</w:t>
      </w:r>
    </w:p>
    <w:p w14:paraId="7FF39866" w14:textId="77777777" w:rsidR="00293BE0" w:rsidRDefault="00BD09C8">
      <w:pPr>
        <w:spacing w:line="600" w:lineRule="auto"/>
        <w:ind w:firstLine="720"/>
        <w:contextualSpacing/>
        <w:jc w:val="both"/>
        <w:rPr>
          <w:rFonts w:eastAsia="Times New Roman"/>
          <w:szCs w:val="24"/>
        </w:rPr>
      </w:pPr>
      <w:r>
        <w:rPr>
          <w:rFonts w:eastAsia="Times New Roman"/>
          <w:szCs w:val="24"/>
        </w:rPr>
        <w:t>Αθήνα, σήμερα στις 12 Οκτωβρίου 2016, ημέρα Τετάρτη και ώρα 12.15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71153B">
        <w:rPr>
          <w:rFonts w:eastAsia="Times New Roman"/>
          <w:b/>
          <w:szCs w:val="24"/>
        </w:rPr>
        <w:t>ΓΕΩΡΓΙΟΥ ΒΑΡΕΜΕΝΟΥ</w:t>
      </w:r>
      <w:r>
        <w:rPr>
          <w:rFonts w:eastAsia="Times New Roman"/>
          <w:szCs w:val="24"/>
        </w:rPr>
        <w:t>.</w:t>
      </w:r>
    </w:p>
    <w:p w14:paraId="7FF39867" w14:textId="77777777" w:rsidR="00293BE0" w:rsidRDefault="00BD09C8">
      <w:pPr>
        <w:spacing w:line="600" w:lineRule="auto"/>
        <w:ind w:firstLine="720"/>
        <w:contextualSpacing/>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 xml:space="preserve">Κυρίες και κύριοι συνάδελφοι, αρχίζει η συνεδρίαση. </w:t>
      </w:r>
    </w:p>
    <w:p w14:paraId="7FF39868" w14:textId="77777777" w:rsidR="00293BE0" w:rsidRDefault="00BD09C8">
      <w:pPr>
        <w:spacing w:line="600" w:lineRule="auto"/>
        <w:ind w:firstLine="720"/>
        <w:contextualSpacing/>
        <w:jc w:val="both"/>
        <w:rPr>
          <w:rFonts w:eastAsia="Times New Roman"/>
          <w:szCs w:val="24"/>
        </w:rPr>
      </w:pPr>
      <w:r>
        <w:rPr>
          <w:rFonts w:eastAsia="Times New Roman"/>
          <w:szCs w:val="24"/>
        </w:rPr>
        <w:t xml:space="preserve">Έχω την </w:t>
      </w:r>
      <w:r>
        <w:rPr>
          <w:rFonts w:eastAsia="Times New Roman"/>
          <w:szCs w:val="24"/>
        </w:rPr>
        <w:t>τιμή να ανακοινώσω στο Σώμα το δελτίο επικαίρων ερωτήσεων της Πέμπτης 13 Οκτωβρίου 2016.</w:t>
      </w:r>
    </w:p>
    <w:p w14:paraId="7FF39869" w14:textId="77777777" w:rsidR="00293BE0" w:rsidRDefault="00BD09C8">
      <w:pPr>
        <w:spacing w:line="600" w:lineRule="auto"/>
        <w:ind w:firstLine="720"/>
        <w:contextualSpacing/>
        <w:jc w:val="both"/>
        <w:rPr>
          <w:rFonts w:eastAsia="Times New Roman"/>
          <w:szCs w:val="24"/>
        </w:rPr>
      </w:pPr>
      <w:r>
        <w:rPr>
          <w:rFonts w:eastAsia="Times New Roman"/>
          <w:bCs/>
          <w:szCs w:val="24"/>
        </w:rPr>
        <w:lastRenderedPageBreak/>
        <w:t xml:space="preserve">Α. </w:t>
      </w:r>
      <w:r>
        <w:rPr>
          <w:rFonts w:eastAsia="Times New Roman"/>
          <w:bCs/>
          <w:szCs w:val="24"/>
        </w:rPr>
        <w:t xml:space="preserve">ΕΠΙΚΑΙΡΕΣ ΕΡΩΤΗΣΕΙΣ </w:t>
      </w:r>
      <w:r>
        <w:rPr>
          <w:rFonts w:eastAsia="Times New Roman"/>
          <w:bCs/>
          <w:szCs w:val="24"/>
        </w:rPr>
        <w:t>Πρώτου Κύκλου (Άρθρο 130 παρ</w:t>
      </w:r>
      <w:r>
        <w:rPr>
          <w:rFonts w:eastAsia="Times New Roman"/>
          <w:bCs/>
          <w:szCs w:val="24"/>
        </w:rPr>
        <w:t>άγραφοι</w:t>
      </w:r>
      <w:r>
        <w:rPr>
          <w:rFonts w:eastAsia="Times New Roman"/>
          <w:bCs/>
          <w:szCs w:val="24"/>
        </w:rPr>
        <w:t xml:space="preserve"> 2 και 3</w:t>
      </w:r>
      <w:r>
        <w:rPr>
          <w:rFonts w:eastAsia="Times New Roman"/>
          <w:bCs/>
          <w:szCs w:val="24"/>
        </w:rPr>
        <w:t xml:space="preserve"> 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7FF3986A" w14:textId="77777777" w:rsidR="00293BE0" w:rsidRDefault="00BD09C8">
      <w:pPr>
        <w:spacing w:line="600" w:lineRule="auto"/>
        <w:ind w:firstLine="720"/>
        <w:contextualSpacing/>
        <w:jc w:val="both"/>
        <w:rPr>
          <w:rFonts w:eastAsia="Times New Roman"/>
          <w:szCs w:val="24"/>
        </w:rPr>
      </w:pPr>
      <w:r>
        <w:rPr>
          <w:rFonts w:eastAsia="Times New Roman"/>
          <w:szCs w:val="24"/>
        </w:rPr>
        <w:t>1. Η με αριθμό 53/10-10-2016 επίκαιρη ερώτηση της Βουλευτού Κ</w:t>
      </w:r>
      <w:r>
        <w:rPr>
          <w:rFonts w:eastAsia="Times New Roman"/>
          <w:szCs w:val="24"/>
        </w:rPr>
        <w:t>ε</w:t>
      </w:r>
      <w:r>
        <w:rPr>
          <w:rFonts w:eastAsia="Times New Roman"/>
          <w:szCs w:val="24"/>
        </w:rPr>
        <w:t>ρκ</w:t>
      </w:r>
      <w:r>
        <w:rPr>
          <w:rFonts w:eastAsia="Times New Roman"/>
          <w:szCs w:val="24"/>
        </w:rPr>
        <w:t>ύ</w:t>
      </w:r>
      <w:r>
        <w:rPr>
          <w:rFonts w:eastAsia="Times New Roman"/>
          <w:szCs w:val="24"/>
        </w:rPr>
        <w:t xml:space="preserve">ρας του </w:t>
      </w:r>
      <w:r>
        <w:rPr>
          <w:rFonts w:eastAsia="Times New Roman"/>
          <w:szCs w:val="24"/>
        </w:rPr>
        <w:t xml:space="preserve">Συνασπισμού Ριζοσπαστικής Αριστεράς κ. </w:t>
      </w:r>
      <w:r>
        <w:rPr>
          <w:rFonts w:eastAsia="Times New Roman"/>
          <w:bCs/>
          <w:szCs w:val="24"/>
        </w:rPr>
        <w:t xml:space="preserve">Φωτεινής </w:t>
      </w:r>
      <w:proofErr w:type="spellStart"/>
      <w:r>
        <w:rPr>
          <w:rFonts w:eastAsia="Times New Roman"/>
          <w:bCs/>
          <w:szCs w:val="24"/>
        </w:rPr>
        <w:t>Βάκη</w:t>
      </w:r>
      <w:proofErr w:type="spellEnd"/>
      <w:r>
        <w:rPr>
          <w:rFonts w:eastAsia="Times New Roman"/>
          <w:szCs w:val="24"/>
        </w:rPr>
        <w:t xml:space="preserve"> προς τον Υπουργό</w:t>
      </w:r>
      <w:r>
        <w:rPr>
          <w:rFonts w:eastAsia="Times New Roman"/>
          <w:b/>
          <w:bCs/>
          <w:szCs w:val="24"/>
        </w:rPr>
        <w:t xml:space="preserve"> </w:t>
      </w:r>
      <w:r>
        <w:rPr>
          <w:rFonts w:eastAsia="Times New Roman"/>
          <w:bCs/>
          <w:szCs w:val="24"/>
        </w:rPr>
        <w:t>Αγροτικής Ανάπτυξης και Τροφίμων,</w:t>
      </w:r>
      <w:r>
        <w:rPr>
          <w:rFonts w:eastAsia="Times New Roman"/>
          <w:szCs w:val="24"/>
        </w:rPr>
        <w:t xml:space="preserve"> σχετικά με την παραχώρηση στον Δήμο Κέρκυρας του κτηρίου όπου στεγάζεται ο Δ΄ Δημοτικός Παιδικός Σταθμός.</w:t>
      </w:r>
    </w:p>
    <w:p w14:paraId="7FF3986B" w14:textId="77777777" w:rsidR="00293BE0" w:rsidRDefault="00BD09C8">
      <w:pPr>
        <w:spacing w:line="600" w:lineRule="auto"/>
        <w:ind w:firstLine="720"/>
        <w:contextualSpacing/>
        <w:jc w:val="both"/>
        <w:rPr>
          <w:rFonts w:eastAsia="Times New Roman"/>
          <w:szCs w:val="24"/>
        </w:rPr>
      </w:pPr>
      <w:r>
        <w:rPr>
          <w:rFonts w:eastAsia="Times New Roman"/>
          <w:szCs w:val="24"/>
        </w:rPr>
        <w:t>2. Η με αριθμό 49/6-10-2016 επίκαιρη ερώτηση τ</w:t>
      </w:r>
      <w:r>
        <w:rPr>
          <w:rFonts w:eastAsia="Times New Roman"/>
          <w:szCs w:val="24"/>
        </w:rPr>
        <w:t>ου Βουλευτή Ε</w:t>
      </w:r>
      <w:r>
        <w:rPr>
          <w:rFonts w:eastAsia="Times New Roman"/>
          <w:szCs w:val="24"/>
        </w:rPr>
        <w:t>υ</w:t>
      </w:r>
      <w:r>
        <w:rPr>
          <w:rFonts w:eastAsia="Times New Roman"/>
          <w:szCs w:val="24"/>
        </w:rPr>
        <w:t>βο</w:t>
      </w:r>
      <w:r>
        <w:rPr>
          <w:rFonts w:eastAsia="Times New Roman"/>
          <w:szCs w:val="24"/>
        </w:rPr>
        <w:t>ί</w:t>
      </w:r>
      <w:r>
        <w:rPr>
          <w:rFonts w:eastAsia="Times New Roman"/>
          <w:szCs w:val="24"/>
        </w:rPr>
        <w:t xml:space="preserve">ας της Νέας Δημοκρατίας κ. </w:t>
      </w:r>
      <w:r>
        <w:rPr>
          <w:rFonts w:eastAsia="Times New Roman"/>
          <w:bCs/>
          <w:szCs w:val="24"/>
        </w:rPr>
        <w:t xml:space="preserve">Συμεών </w:t>
      </w:r>
      <w:proofErr w:type="spellStart"/>
      <w:r>
        <w:rPr>
          <w:rFonts w:eastAsia="Times New Roman"/>
          <w:bCs/>
          <w:szCs w:val="24"/>
        </w:rPr>
        <w:t>Κεδίκογλου</w:t>
      </w:r>
      <w:proofErr w:type="spellEnd"/>
      <w:r>
        <w:rPr>
          <w:rFonts w:eastAsia="Times New Roman"/>
          <w:szCs w:val="24"/>
        </w:rPr>
        <w:t xml:space="preserve"> προς τον Υπουργό </w:t>
      </w:r>
      <w:r>
        <w:rPr>
          <w:rFonts w:eastAsia="Times New Roman"/>
          <w:bCs/>
          <w:szCs w:val="24"/>
        </w:rPr>
        <w:t>Ναυτιλίας και Νησιωτικής Πολιτικής,</w:t>
      </w:r>
      <w:r>
        <w:rPr>
          <w:rFonts w:eastAsia="Times New Roman"/>
          <w:b/>
          <w:bCs/>
          <w:szCs w:val="24"/>
        </w:rPr>
        <w:t xml:space="preserve"> </w:t>
      </w:r>
      <w:r>
        <w:rPr>
          <w:rFonts w:eastAsia="Times New Roman"/>
          <w:szCs w:val="24"/>
        </w:rPr>
        <w:t>σχετικά με τα αναπάντητα ερωτήματα για την τραγωδία στην Αίγινα.</w:t>
      </w:r>
    </w:p>
    <w:p w14:paraId="7FF3986C" w14:textId="77777777" w:rsidR="00293BE0" w:rsidRDefault="00BD09C8">
      <w:pPr>
        <w:spacing w:line="600" w:lineRule="auto"/>
        <w:ind w:firstLine="720"/>
        <w:contextualSpacing/>
        <w:jc w:val="both"/>
        <w:rPr>
          <w:rFonts w:eastAsia="Times New Roman"/>
          <w:szCs w:val="24"/>
        </w:rPr>
      </w:pPr>
      <w:r>
        <w:rPr>
          <w:rFonts w:eastAsia="Times New Roman"/>
          <w:szCs w:val="24"/>
        </w:rPr>
        <w:t>3. Η με αριθμό 48/6-10-2016 επίκαιρη ερώτηση του Βουλευτή Α΄ Πειραι</w:t>
      </w:r>
      <w:r>
        <w:rPr>
          <w:rFonts w:eastAsia="Times New Roman"/>
          <w:szCs w:val="24"/>
        </w:rPr>
        <w:t>ώς</w:t>
      </w:r>
      <w:r>
        <w:rPr>
          <w:rFonts w:eastAsia="Times New Roman"/>
          <w:szCs w:val="24"/>
        </w:rPr>
        <w:t xml:space="preserve"> του Λα</w:t>
      </w:r>
      <w:r>
        <w:rPr>
          <w:rFonts w:eastAsia="Times New Roman"/>
          <w:szCs w:val="24"/>
        </w:rPr>
        <w:t xml:space="preserve">ϊκού Συνδέσμου–Χρυσή Αυγή κ. </w:t>
      </w:r>
      <w:r>
        <w:rPr>
          <w:rFonts w:eastAsia="Times New Roman"/>
          <w:bCs/>
          <w:szCs w:val="24"/>
        </w:rPr>
        <w:t xml:space="preserve">Νικολάου </w:t>
      </w:r>
      <w:proofErr w:type="spellStart"/>
      <w:r>
        <w:rPr>
          <w:rFonts w:eastAsia="Times New Roman"/>
          <w:bCs/>
          <w:szCs w:val="24"/>
        </w:rPr>
        <w:t>Κούζηλου</w:t>
      </w:r>
      <w:proofErr w:type="spellEnd"/>
      <w:r>
        <w:rPr>
          <w:rFonts w:eastAsia="Times New Roman"/>
          <w:szCs w:val="24"/>
        </w:rPr>
        <w:t xml:space="preserve"> προς τον Υπουργό </w:t>
      </w:r>
      <w:r>
        <w:rPr>
          <w:rFonts w:eastAsia="Times New Roman"/>
          <w:bCs/>
          <w:szCs w:val="24"/>
        </w:rPr>
        <w:t>Ναυτιλίας και Νησιωτικής Πολιτικής,</w:t>
      </w:r>
      <w:r>
        <w:rPr>
          <w:rFonts w:eastAsia="Times New Roman"/>
          <w:b/>
          <w:bCs/>
          <w:szCs w:val="24"/>
        </w:rPr>
        <w:t xml:space="preserve"> </w:t>
      </w:r>
      <w:r>
        <w:rPr>
          <w:rFonts w:eastAsia="Times New Roman"/>
          <w:szCs w:val="24"/>
        </w:rPr>
        <w:t xml:space="preserve">σχετικά με το μέλλον της </w:t>
      </w:r>
      <w:r>
        <w:rPr>
          <w:rFonts w:eastAsia="Times New Roman"/>
          <w:szCs w:val="24"/>
        </w:rPr>
        <w:t>Π</w:t>
      </w:r>
      <w:r>
        <w:rPr>
          <w:rFonts w:eastAsia="Times New Roman"/>
          <w:szCs w:val="24"/>
        </w:rPr>
        <w:t xml:space="preserve">λοηγικής </w:t>
      </w:r>
      <w:r>
        <w:rPr>
          <w:rFonts w:eastAsia="Times New Roman"/>
          <w:szCs w:val="24"/>
        </w:rPr>
        <w:t>Υ</w:t>
      </w:r>
      <w:r>
        <w:rPr>
          <w:rFonts w:eastAsia="Times New Roman"/>
          <w:szCs w:val="24"/>
        </w:rPr>
        <w:t>πηρεσίας.</w:t>
      </w:r>
    </w:p>
    <w:p w14:paraId="7FF3986D" w14:textId="77777777" w:rsidR="00293BE0" w:rsidRDefault="00BD09C8">
      <w:pPr>
        <w:spacing w:line="600" w:lineRule="auto"/>
        <w:ind w:firstLine="720"/>
        <w:contextualSpacing/>
        <w:jc w:val="both"/>
        <w:rPr>
          <w:rFonts w:eastAsia="Times New Roman"/>
          <w:szCs w:val="24"/>
        </w:rPr>
      </w:pPr>
      <w:r>
        <w:rPr>
          <w:rFonts w:eastAsia="Times New Roman"/>
          <w:szCs w:val="24"/>
        </w:rPr>
        <w:lastRenderedPageBreak/>
        <w:t>4. Η με αριθμό 58/10-10-2016 επίκαιρη ερώτηση του Βουλευτή Ηρακλείου της Δημοκρατικής Συμπαράταξης ΠΑΣΟΚ–</w:t>
      </w:r>
      <w:r>
        <w:rPr>
          <w:rFonts w:eastAsia="Times New Roman"/>
          <w:szCs w:val="24"/>
        </w:rPr>
        <w:t xml:space="preserve">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το πάγωμα των ληξιπρόθεσμων οφειλών σε ΟΑΕΕ και ΕΤΑΑ.</w:t>
      </w:r>
    </w:p>
    <w:p w14:paraId="7FF3986E" w14:textId="77777777" w:rsidR="00293BE0" w:rsidRDefault="00BD09C8">
      <w:pPr>
        <w:spacing w:line="600" w:lineRule="auto"/>
        <w:ind w:firstLine="720"/>
        <w:contextualSpacing/>
        <w:jc w:val="both"/>
        <w:rPr>
          <w:rFonts w:eastAsia="Times New Roman"/>
          <w:szCs w:val="24"/>
        </w:rPr>
      </w:pPr>
      <w:r>
        <w:rPr>
          <w:rFonts w:eastAsia="Times New Roman"/>
          <w:szCs w:val="24"/>
        </w:rPr>
        <w:t>5. Η με αριθμό 56/10-10-2016 επίκαιρη ερώτηση του Βουλευτή Λέσβου του Κομμουνιστικού</w:t>
      </w:r>
      <w:r>
        <w:rPr>
          <w:rFonts w:eastAsia="Times New Roman"/>
          <w:szCs w:val="24"/>
        </w:rPr>
        <w:t xml:space="preserve"> Κόμματος Ελλάδ</w:t>
      </w:r>
      <w:r>
        <w:rPr>
          <w:rFonts w:eastAsia="Times New Roman"/>
          <w:szCs w:val="24"/>
        </w:rPr>
        <w:t>α</w:t>
      </w:r>
      <w:r>
        <w:rPr>
          <w:rFonts w:eastAsia="Times New Roman"/>
          <w:szCs w:val="24"/>
        </w:rPr>
        <w:t xml:space="preserve">ς κ. </w:t>
      </w:r>
      <w:r>
        <w:rPr>
          <w:rFonts w:eastAsia="Times New Roman"/>
          <w:bCs/>
          <w:szCs w:val="24"/>
        </w:rPr>
        <w:t>Σταύρου Τάσσου</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 xml:space="preserve">Παιδείας, Έρευνας και Θρησκευμάτων, </w:t>
      </w:r>
      <w:r>
        <w:rPr>
          <w:rFonts w:eastAsia="Times New Roman"/>
          <w:szCs w:val="24"/>
        </w:rPr>
        <w:t>σχετικά με την έλλειψη διδακτικού προσωπικού στο ΤΕΙ Αθήνας.</w:t>
      </w:r>
    </w:p>
    <w:p w14:paraId="7FF3986F" w14:textId="77777777" w:rsidR="00293BE0" w:rsidRDefault="00BD09C8">
      <w:pPr>
        <w:spacing w:line="600" w:lineRule="auto"/>
        <w:ind w:firstLine="720"/>
        <w:contextualSpacing/>
        <w:jc w:val="both"/>
        <w:rPr>
          <w:rFonts w:eastAsia="Times New Roman"/>
          <w:szCs w:val="24"/>
        </w:rPr>
      </w:pPr>
      <w:r>
        <w:rPr>
          <w:rFonts w:eastAsia="Times New Roman"/>
          <w:szCs w:val="24"/>
        </w:rPr>
        <w:t>6. Η με αριθμό 47/6-10-2016 επίκαιρη ερώτηση του Ζ΄ Αντιπροέδρου της Βουλής και Βουλευτή Α΄ Αθηνών του Ποτ</w:t>
      </w:r>
      <w:r>
        <w:rPr>
          <w:rFonts w:eastAsia="Times New Roman"/>
          <w:szCs w:val="24"/>
        </w:rPr>
        <w:t xml:space="preserve">αμιού κ. </w:t>
      </w:r>
      <w:r>
        <w:rPr>
          <w:rFonts w:eastAsia="Times New Roman"/>
          <w:bCs/>
          <w:szCs w:val="24"/>
        </w:rPr>
        <w:t>Σπυρίδωνος Λυκούδη</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τον σχεδιασμό για την προστασία του δημόσιου χώρου στο κέντρο της Αθήνας, δεδομένου ότι τα κρούσματα βανδαλισμού συνεχίζονται.</w:t>
      </w:r>
    </w:p>
    <w:p w14:paraId="7FF39870" w14:textId="77777777" w:rsidR="00293BE0" w:rsidRDefault="00BD09C8">
      <w:pPr>
        <w:spacing w:line="600" w:lineRule="auto"/>
        <w:ind w:firstLine="720"/>
        <w:contextualSpacing/>
        <w:jc w:val="both"/>
        <w:rPr>
          <w:rFonts w:eastAsia="Times New Roman"/>
          <w:szCs w:val="24"/>
        </w:rPr>
      </w:pPr>
      <w:r>
        <w:rPr>
          <w:rFonts w:eastAsia="Times New Roman"/>
          <w:szCs w:val="24"/>
        </w:rPr>
        <w:lastRenderedPageBreak/>
        <w:t>7. Η με αριθμό 46/5-10-2016 επ</w:t>
      </w:r>
      <w:r>
        <w:rPr>
          <w:rFonts w:eastAsia="Times New Roman"/>
          <w:szCs w:val="24"/>
        </w:rPr>
        <w:t xml:space="preserve">ίκαιρη ερώτηση του Βουλευτή Β΄ Αθηνών της Ένωσης Κεντρώων κ. </w:t>
      </w:r>
      <w:r>
        <w:rPr>
          <w:rFonts w:eastAsia="Times New Roman"/>
          <w:bCs/>
          <w:szCs w:val="24"/>
        </w:rPr>
        <w:t>Γεωργίου-Δημητρίου Καρρά</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Υποδομών, Μεταφορών και Δικτύων,</w:t>
      </w:r>
      <w:r>
        <w:rPr>
          <w:rFonts w:eastAsia="Times New Roman"/>
          <w:b/>
          <w:bCs/>
          <w:szCs w:val="24"/>
        </w:rPr>
        <w:t xml:space="preserve"> </w:t>
      </w:r>
      <w:r>
        <w:rPr>
          <w:rFonts w:eastAsia="Times New Roman"/>
          <w:szCs w:val="24"/>
        </w:rPr>
        <w:t xml:space="preserve">σχετικά με την ανάγκη ανασχεδιασμού των δρομολογίων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για την κάλυψη της Πελοποννήσου.</w:t>
      </w:r>
    </w:p>
    <w:p w14:paraId="7FF39871" w14:textId="77777777" w:rsidR="00293BE0" w:rsidRDefault="00BD09C8">
      <w:pPr>
        <w:spacing w:line="600" w:lineRule="auto"/>
        <w:ind w:firstLine="720"/>
        <w:contextualSpacing/>
        <w:jc w:val="both"/>
        <w:rPr>
          <w:rFonts w:eastAsia="Times New Roman"/>
          <w:szCs w:val="24"/>
        </w:rPr>
      </w:pPr>
      <w:r>
        <w:rPr>
          <w:rFonts w:eastAsia="Times New Roman"/>
          <w:bCs/>
          <w:szCs w:val="24"/>
        </w:rPr>
        <w:t xml:space="preserve">Β. </w:t>
      </w:r>
      <w:r>
        <w:rPr>
          <w:rFonts w:eastAsia="Times New Roman"/>
          <w:bCs/>
          <w:szCs w:val="24"/>
        </w:rPr>
        <w:t>ΕΠΙΚΑΙΡΕΣ ΕΡΩΤΗΣΕ</w:t>
      </w:r>
      <w:r>
        <w:rPr>
          <w:rFonts w:eastAsia="Times New Roman"/>
          <w:bCs/>
          <w:szCs w:val="24"/>
        </w:rPr>
        <w:t xml:space="preserve">ΙΣ </w:t>
      </w:r>
      <w:r>
        <w:rPr>
          <w:rFonts w:eastAsia="Times New Roman"/>
          <w:bCs/>
          <w:szCs w:val="24"/>
        </w:rPr>
        <w:t>Δεύτερου Κύκλου (Άρθρο 130 παρ</w:t>
      </w:r>
      <w:r>
        <w:rPr>
          <w:rFonts w:eastAsia="Times New Roman"/>
          <w:bCs/>
          <w:szCs w:val="24"/>
        </w:rPr>
        <w:t>άγραφοι</w:t>
      </w:r>
      <w:r>
        <w:rPr>
          <w:rFonts w:eastAsia="Times New Roman"/>
          <w:bCs/>
          <w:szCs w:val="24"/>
        </w:rPr>
        <w:t xml:space="preserve"> 2 και 3</w:t>
      </w:r>
      <w:r>
        <w:rPr>
          <w:rFonts w:eastAsia="Times New Roman"/>
          <w:bCs/>
          <w:szCs w:val="24"/>
        </w:rPr>
        <w:t xml:space="preserve"> του</w:t>
      </w:r>
      <w:r>
        <w:rPr>
          <w:rFonts w:eastAsia="Times New Roman"/>
          <w:bCs/>
          <w:szCs w:val="24"/>
        </w:rPr>
        <w:t xml:space="preserve"> Καν</w:t>
      </w:r>
      <w:r>
        <w:rPr>
          <w:rFonts w:eastAsia="Times New Roman"/>
          <w:bCs/>
          <w:szCs w:val="24"/>
        </w:rPr>
        <w:t>ονισμού της</w:t>
      </w:r>
      <w:r>
        <w:rPr>
          <w:rFonts w:eastAsia="Times New Roman"/>
          <w:bCs/>
          <w:szCs w:val="24"/>
        </w:rPr>
        <w:t xml:space="preserve"> Βουλής)</w:t>
      </w:r>
    </w:p>
    <w:p w14:paraId="7FF39872" w14:textId="77777777" w:rsidR="00293BE0" w:rsidRDefault="00BD09C8">
      <w:pPr>
        <w:spacing w:line="600" w:lineRule="auto"/>
        <w:ind w:firstLine="720"/>
        <w:contextualSpacing/>
        <w:jc w:val="both"/>
        <w:rPr>
          <w:rFonts w:eastAsia="Times New Roman"/>
          <w:szCs w:val="24"/>
        </w:rPr>
      </w:pPr>
      <w:r>
        <w:rPr>
          <w:rFonts w:eastAsia="Times New Roman"/>
          <w:szCs w:val="24"/>
        </w:rPr>
        <w:t xml:space="preserve">1. Η με αριθμό 54/10-10-2016 επίκαιρη ερώτηση του Βουλευτή Χανίων του Συνασπισμού Ριζοσπαστικής Αριστεράς κ. </w:t>
      </w:r>
      <w:r>
        <w:rPr>
          <w:rFonts w:eastAsia="Times New Roman"/>
          <w:bCs/>
          <w:szCs w:val="24"/>
        </w:rPr>
        <w:t xml:space="preserve">Αντωνίου </w:t>
      </w:r>
      <w:proofErr w:type="spellStart"/>
      <w:r>
        <w:rPr>
          <w:rFonts w:eastAsia="Times New Roman"/>
          <w:bCs/>
          <w:szCs w:val="24"/>
        </w:rPr>
        <w:t>Μπαλωμενάκη</w:t>
      </w:r>
      <w:proofErr w:type="spellEnd"/>
      <w:r>
        <w:rPr>
          <w:rFonts w:eastAsia="Times New Roman"/>
          <w:szCs w:val="24"/>
        </w:rPr>
        <w:t xml:space="preserve"> προς τον Υπουργό </w:t>
      </w:r>
      <w:r>
        <w:rPr>
          <w:rFonts w:eastAsia="Times New Roman"/>
          <w:bCs/>
          <w:szCs w:val="24"/>
        </w:rPr>
        <w:t>Οικονομίας, Ανάπτυξης και Τουρισμ</w:t>
      </w:r>
      <w:r>
        <w:rPr>
          <w:rFonts w:eastAsia="Times New Roman"/>
          <w:bCs/>
          <w:szCs w:val="24"/>
        </w:rPr>
        <w:t>ού,</w:t>
      </w:r>
      <w:r>
        <w:rPr>
          <w:rFonts w:eastAsia="Times New Roman"/>
          <w:szCs w:val="24"/>
        </w:rPr>
        <w:t xml:space="preserve"> σχετικά με την εισαγωγή πλαισίου για την αντιμετώπιση της ανεξέλεγκτης επέκτασης του φαινομένου «</w:t>
      </w:r>
      <w:proofErr w:type="spellStart"/>
      <w:r>
        <w:rPr>
          <w:rFonts w:eastAsia="Times New Roman"/>
          <w:szCs w:val="24"/>
        </w:rPr>
        <w:t>all</w:t>
      </w:r>
      <w:proofErr w:type="spellEnd"/>
      <w:r>
        <w:rPr>
          <w:rFonts w:eastAsia="Times New Roman"/>
          <w:szCs w:val="24"/>
        </w:rPr>
        <w:t xml:space="preserve"> </w:t>
      </w:r>
      <w:proofErr w:type="spellStart"/>
      <w:r>
        <w:rPr>
          <w:rFonts w:eastAsia="Times New Roman"/>
          <w:szCs w:val="24"/>
        </w:rPr>
        <w:t>inclusive</w:t>
      </w:r>
      <w:proofErr w:type="spellEnd"/>
      <w:r>
        <w:rPr>
          <w:rFonts w:eastAsia="Times New Roman"/>
          <w:szCs w:val="24"/>
        </w:rPr>
        <w:t>» στον τουρισμό.</w:t>
      </w:r>
    </w:p>
    <w:p w14:paraId="7FF39873" w14:textId="77777777" w:rsidR="00293BE0" w:rsidRDefault="00BD09C8">
      <w:pPr>
        <w:spacing w:line="600" w:lineRule="auto"/>
        <w:ind w:firstLine="720"/>
        <w:contextualSpacing/>
        <w:jc w:val="both"/>
        <w:rPr>
          <w:rFonts w:eastAsia="Times New Roman"/>
          <w:szCs w:val="24"/>
        </w:rPr>
      </w:pPr>
      <w:r>
        <w:rPr>
          <w:rFonts w:eastAsia="Times New Roman"/>
          <w:szCs w:val="24"/>
        </w:rPr>
        <w:t>2. Η με αριθμό 50/6-10-2016 επίκαιρη ερώτηση του Βουλευτή Ρεθύμνου της Νέας Δημοκρατίας κ.</w:t>
      </w:r>
      <w:r>
        <w:rPr>
          <w:rFonts w:eastAsia="Times New Roman"/>
          <w:b/>
          <w:bCs/>
          <w:szCs w:val="24"/>
        </w:rPr>
        <w:t xml:space="preserve"> </w:t>
      </w:r>
      <w:r>
        <w:rPr>
          <w:rFonts w:eastAsia="Times New Roman"/>
          <w:bCs/>
          <w:szCs w:val="24"/>
        </w:rPr>
        <w:t>Ιωάννη Κεφαλογιάννη</w:t>
      </w:r>
      <w:r>
        <w:rPr>
          <w:rFonts w:eastAsia="Times New Roman"/>
          <w:szCs w:val="24"/>
        </w:rPr>
        <w:t xml:space="preserve"> προς τον Υπουρ</w:t>
      </w:r>
      <w:r>
        <w:rPr>
          <w:rFonts w:eastAsia="Times New Roman"/>
          <w:szCs w:val="24"/>
        </w:rPr>
        <w:t xml:space="preserve">γό </w:t>
      </w:r>
      <w:r>
        <w:rPr>
          <w:rFonts w:eastAsia="Times New Roman"/>
          <w:bCs/>
          <w:szCs w:val="24"/>
        </w:rPr>
        <w:t>Επικρατείας,</w:t>
      </w:r>
      <w:r>
        <w:rPr>
          <w:rFonts w:eastAsia="Times New Roman"/>
          <w:b/>
          <w:bCs/>
          <w:szCs w:val="24"/>
        </w:rPr>
        <w:t xml:space="preserve"> </w:t>
      </w:r>
      <w:r>
        <w:rPr>
          <w:rFonts w:eastAsia="Times New Roman"/>
          <w:szCs w:val="24"/>
        </w:rPr>
        <w:t>σχετικά με το νομικό καθεστώς κυπριακής εταιρείας που συμμετέχει στο μετοχολόγιο της «</w:t>
      </w:r>
      <w:r>
        <w:rPr>
          <w:rFonts w:eastAsia="Times New Roman"/>
          <w:szCs w:val="24"/>
        </w:rPr>
        <w:t xml:space="preserve">Η </w:t>
      </w:r>
      <w:r>
        <w:rPr>
          <w:rFonts w:eastAsia="Times New Roman"/>
          <w:szCs w:val="24"/>
        </w:rPr>
        <w:t>ΑΥΓΗ</w:t>
      </w:r>
      <w:r>
        <w:rPr>
          <w:rFonts w:eastAsia="Times New Roman"/>
          <w:szCs w:val="24"/>
        </w:rPr>
        <w:t xml:space="preserve"> Α</w:t>
      </w:r>
      <w:r>
        <w:rPr>
          <w:rFonts w:eastAsia="Times New Roman"/>
          <w:szCs w:val="24"/>
        </w:rPr>
        <w:t>.</w:t>
      </w:r>
      <w:r>
        <w:rPr>
          <w:rFonts w:eastAsia="Times New Roman"/>
          <w:szCs w:val="24"/>
        </w:rPr>
        <w:t>Ε</w:t>
      </w:r>
      <w:r>
        <w:rPr>
          <w:rFonts w:eastAsia="Times New Roman"/>
          <w:szCs w:val="24"/>
        </w:rPr>
        <w:t>.</w:t>
      </w:r>
      <w:r>
        <w:rPr>
          <w:rFonts w:eastAsia="Times New Roman"/>
          <w:szCs w:val="24"/>
        </w:rPr>
        <w:t>».</w:t>
      </w:r>
    </w:p>
    <w:p w14:paraId="7FF39874" w14:textId="77777777" w:rsidR="00293BE0" w:rsidRDefault="00BD09C8">
      <w:pPr>
        <w:spacing w:line="600" w:lineRule="auto"/>
        <w:ind w:firstLine="720"/>
        <w:contextualSpacing/>
        <w:jc w:val="both"/>
        <w:rPr>
          <w:rFonts w:eastAsia="Times New Roman"/>
          <w:szCs w:val="24"/>
        </w:rPr>
      </w:pPr>
      <w:r>
        <w:rPr>
          <w:rFonts w:eastAsia="Times New Roman"/>
          <w:szCs w:val="24"/>
        </w:rPr>
        <w:lastRenderedPageBreak/>
        <w:t xml:space="preserve">3. Η με αριθμό 51/7-10-2016 επίκαιρη ερώτηση του Βουλευτή </w:t>
      </w:r>
      <w:proofErr w:type="spellStart"/>
      <w:r>
        <w:rPr>
          <w:rFonts w:eastAsia="Times New Roman"/>
          <w:szCs w:val="24"/>
        </w:rPr>
        <w:t>Πέλλ</w:t>
      </w:r>
      <w:r>
        <w:rPr>
          <w:rFonts w:eastAsia="Times New Roman"/>
          <w:szCs w:val="24"/>
        </w:rPr>
        <w:t>η</w:t>
      </w:r>
      <w:r>
        <w:rPr>
          <w:rFonts w:eastAsia="Times New Roman"/>
          <w:szCs w:val="24"/>
        </w:rPr>
        <w:t>ς</w:t>
      </w:r>
      <w:proofErr w:type="spellEnd"/>
      <w:r>
        <w:rPr>
          <w:rFonts w:eastAsia="Times New Roman"/>
          <w:szCs w:val="24"/>
        </w:rPr>
        <w:t xml:space="preserve"> του Λαϊκού Συνδέσμου–Χρυσή Αυγή κ. </w:t>
      </w:r>
      <w:r>
        <w:rPr>
          <w:rFonts w:eastAsia="Times New Roman"/>
          <w:bCs/>
          <w:szCs w:val="24"/>
        </w:rPr>
        <w:t xml:space="preserve">Ιωάννη </w:t>
      </w:r>
      <w:proofErr w:type="spellStart"/>
      <w:r>
        <w:rPr>
          <w:rFonts w:eastAsia="Times New Roman"/>
          <w:bCs/>
          <w:szCs w:val="24"/>
        </w:rPr>
        <w:t>Σαχινίδη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Αγροτικής Ανάπτυξης και Τροφίμων,</w:t>
      </w:r>
      <w:r>
        <w:rPr>
          <w:rFonts w:eastAsia="Times New Roman"/>
          <w:szCs w:val="24"/>
        </w:rPr>
        <w:t xml:space="preserve"> σχετικά με τη </w:t>
      </w:r>
      <w:r>
        <w:rPr>
          <w:rFonts w:eastAsia="Times New Roman"/>
          <w:szCs w:val="24"/>
        </w:rPr>
        <w:t>«</w:t>
      </w:r>
      <w:r>
        <w:rPr>
          <w:rFonts w:eastAsia="Times New Roman"/>
          <w:szCs w:val="24"/>
        </w:rPr>
        <w:t xml:space="preserve">μη καταβολή αποζημιώσεων των </w:t>
      </w:r>
      <w:proofErr w:type="spellStart"/>
      <w:r>
        <w:rPr>
          <w:rFonts w:eastAsia="Times New Roman"/>
          <w:szCs w:val="24"/>
        </w:rPr>
        <w:t>ροδακινοπαραγωγών</w:t>
      </w:r>
      <w:proofErr w:type="spellEnd"/>
      <w:r>
        <w:rPr>
          <w:rFonts w:eastAsia="Times New Roman"/>
          <w:szCs w:val="24"/>
        </w:rPr>
        <w:t xml:space="preserve"> του Δ. Διαμερίσματος του Νομού Πέλλας και της ευρύτερης περιοχής από το ρωσικό εμπάργκο</w:t>
      </w:r>
      <w:r>
        <w:rPr>
          <w:rFonts w:eastAsia="Times New Roman"/>
          <w:szCs w:val="24"/>
        </w:rPr>
        <w:t>»</w:t>
      </w:r>
      <w:r>
        <w:rPr>
          <w:rFonts w:eastAsia="Times New Roman"/>
          <w:szCs w:val="24"/>
        </w:rPr>
        <w:t>.</w:t>
      </w:r>
    </w:p>
    <w:p w14:paraId="7FF39875" w14:textId="77777777" w:rsidR="00293BE0" w:rsidRDefault="00BD09C8">
      <w:pPr>
        <w:spacing w:line="600" w:lineRule="auto"/>
        <w:ind w:firstLine="720"/>
        <w:contextualSpacing/>
        <w:jc w:val="both"/>
        <w:rPr>
          <w:rFonts w:eastAsia="Times New Roman"/>
          <w:szCs w:val="24"/>
        </w:rPr>
      </w:pPr>
      <w:r>
        <w:rPr>
          <w:rFonts w:eastAsia="Times New Roman"/>
          <w:szCs w:val="24"/>
        </w:rPr>
        <w:t xml:space="preserve">4. Η με αριθμό 55/10-10-2016 επίκαιρη ερώτηση του Βουλευτή Αχαΐας της </w:t>
      </w:r>
      <w:r>
        <w:rPr>
          <w:rFonts w:eastAsia="Times New Roman"/>
          <w:szCs w:val="24"/>
        </w:rPr>
        <w:t xml:space="preserve">Δημοκρατικής Συμπαράταξης ΠΑΣΟΚ–ΔΗΜΑΡ κ. </w:t>
      </w:r>
      <w:r>
        <w:rPr>
          <w:rFonts w:eastAsia="Times New Roman"/>
          <w:bCs/>
          <w:szCs w:val="24"/>
        </w:rPr>
        <w:t>Θεόδωρου Παπαθεοδώρου</w:t>
      </w:r>
      <w:r>
        <w:rPr>
          <w:rFonts w:eastAsia="Times New Roman"/>
          <w:szCs w:val="24"/>
        </w:rPr>
        <w:t xml:space="preserve"> προς τον Υπουργό </w:t>
      </w:r>
      <w:r>
        <w:rPr>
          <w:rFonts w:eastAsia="Times New Roman"/>
          <w:bCs/>
          <w:szCs w:val="24"/>
        </w:rPr>
        <w:t xml:space="preserve">Παιδείας, Έρευνας και Θρησκευμάτων, </w:t>
      </w:r>
      <w:r>
        <w:rPr>
          <w:rFonts w:eastAsia="Times New Roman"/>
          <w:szCs w:val="24"/>
        </w:rPr>
        <w:t>σχετικά με την αντιμετώπιση των προβλημάτων στο Ελληνικό Ανοικτό Πανεπιστήμιο.</w:t>
      </w:r>
    </w:p>
    <w:p w14:paraId="7FF39876" w14:textId="77777777" w:rsidR="00293BE0" w:rsidRDefault="00BD09C8">
      <w:pPr>
        <w:spacing w:line="600" w:lineRule="auto"/>
        <w:ind w:firstLine="720"/>
        <w:contextualSpacing/>
        <w:jc w:val="both"/>
        <w:rPr>
          <w:rFonts w:eastAsia="Times New Roman"/>
          <w:szCs w:val="24"/>
        </w:rPr>
      </w:pPr>
      <w:r>
        <w:rPr>
          <w:rFonts w:eastAsia="Times New Roman"/>
          <w:szCs w:val="24"/>
        </w:rPr>
        <w:t>5. Η με αριθμό 57/10-10-2016 επίκαιρη ερώτηση του Βουλευτή Ηρ</w:t>
      </w:r>
      <w:r>
        <w:rPr>
          <w:rFonts w:eastAsia="Times New Roman"/>
          <w:szCs w:val="24"/>
        </w:rPr>
        <w:t>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Εμμανουήλ Συντυχάκη</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τη λήξη αδικαιολόγητης «ομηρίας» των εργαζόμενων του Δήμου Ηρακλείου</w:t>
      </w:r>
      <w:r>
        <w:rPr>
          <w:rFonts w:eastAsia="Times New Roman"/>
          <w:szCs w:val="24"/>
        </w:rPr>
        <w:t>,</w:t>
      </w:r>
      <w:r>
        <w:rPr>
          <w:rFonts w:eastAsia="Times New Roman"/>
          <w:szCs w:val="24"/>
        </w:rPr>
        <w:t xml:space="preserve"> οι οποίοι κρίθηκαν επιτυχόντες μέσω διαγωνισμών </w:t>
      </w:r>
      <w:r>
        <w:rPr>
          <w:rFonts w:eastAsia="Times New Roman"/>
          <w:szCs w:val="24"/>
        </w:rPr>
        <w:t>ΑΣΕΠ.</w:t>
      </w:r>
    </w:p>
    <w:p w14:paraId="7FF39877" w14:textId="77777777" w:rsidR="00293BE0" w:rsidRDefault="00BD09C8">
      <w:pPr>
        <w:spacing w:line="600" w:lineRule="auto"/>
        <w:ind w:firstLine="720"/>
        <w:contextualSpacing/>
        <w:jc w:val="both"/>
        <w:rPr>
          <w:rFonts w:eastAsia="Times New Roman"/>
          <w:szCs w:val="24"/>
        </w:rPr>
      </w:pPr>
      <w:r>
        <w:rPr>
          <w:rFonts w:eastAsia="Times New Roman"/>
          <w:szCs w:val="24"/>
        </w:rPr>
        <w:lastRenderedPageBreak/>
        <w:t>6. Η με αριθμό 45/5-10-2016 επίκαιρη ερώτηση της Βουλευτού Β΄ Πειραι</w:t>
      </w:r>
      <w:r>
        <w:rPr>
          <w:rFonts w:eastAsia="Times New Roman"/>
          <w:szCs w:val="24"/>
        </w:rPr>
        <w:t>ώς</w:t>
      </w:r>
      <w:r>
        <w:rPr>
          <w:rFonts w:eastAsia="Times New Roman"/>
          <w:szCs w:val="24"/>
        </w:rPr>
        <w:t xml:space="preserve"> της Ένωσης Κεντρώων κ. </w:t>
      </w:r>
      <w:r>
        <w:rPr>
          <w:rFonts w:eastAsia="Times New Roman"/>
          <w:bCs/>
          <w:szCs w:val="24"/>
        </w:rPr>
        <w:t xml:space="preserve">Θεοδώρας </w:t>
      </w:r>
      <w:proofErr w:type="spellStart"/>
      <w:r>
        <w:rPr>
          <w:rFonts w:eastAsia="Times New Roman"/>
          <w:bCs/>
          <w:szCs w:val="24"/>
        </w:rPr>
        <w:t>Μεγαλοοικονόμου</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τις σοβαρότατες ελλείψεις προσωπικού και χρηματοδότησης στο Εθνικό Κέντρο Αποκατάστασης.</w:t>
      </w:r>
    </w:p>
    <w:p w14:paraId="7FF39878" w14:textId="77777777" w:rsidR="00293BE0" w:rsidRDefault="00BD09C8">
      <w:pPr>
        <w:spacing w:line="600" w:lineRule="auto"/>
        <w:ind w:firstLine="720"/>
        <w:contextualSpacing/>
        <w:jc w:val="both"/>
        <w:rPr>
          <w:rFonts w:eastAsia="Times New Roman"/>
          <w:szCs w:val="24"/>
        </w:rPr>
      </w:pPr>
      <w:r>
        <w:rPr>
          <w:rFonts w:eastAsia="Times New Roman"/>
          <w:szCs w:val="24"/>
        </w:rPr>
        <w:t>7. Η μ</w:t>
      </w:r>
      <w:r>
        <w:rPr>
          <w:rFonts w:eastAsia="Times New Roman"/>
          <w:szCs w:val="24"/>
        </w:rPr>
        <w:t xml:space="preserve">ε αριθμό 16/3-10-2016 επίκαιρη ερώτηση του Βουλευτή Έβρου της Νέας Δημοκρατίας κ.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σχετικά με τη στήριξη και την ανάπτυξη της σηροτροφίας στο Σουφλί.</w:t>
      </w:r>
    </w:p>
    <w:p w14:paraId="7FF39879" w14:textId="77777777" w:rsidR="00293BE0" w:rsidRDefault="00BD09C8">
      <w:pPr>
        <w:spacing w:line="600" w:lineRule="auto"/>
        <w:ind w:firstLine="720"/>
        <w:contextualSpacing/>
        <w:jc w:val="both"/>
        <w:rPr>
          <w:rFonts w:eastAsia="Times New Roman"/>
          <w:szCs w:val="24"/>
        </w:rPr>
      </w:pPr>
      <w:r>
        <w:rPr>
          <w:rFonts w:eastAsia="Times New Roman"/>
          <w:szCs w:val="24"/>
        </w:rPr>
        <w:t>8. Η με αριθμό 11/3-10-2016 επίκαιρ</w:t>
      </w:r>
      <w:r>
        <w:rPr>
          <w:rFonts w:eastAsia="Times New Roman"/>
          <w:szCs w:val="24"/>
        </w:rPr>
        <w:t xml:space="preserve">η ερώτηση του Βουλευτή Β΄ Θεσσαλονίκης της Δημοκρατικής Συμπαράταξης ΠΑΣΟΚ–ΔΗΜΑΡ κ. </w:t>
      </w:r>
      <w:r>
        <w:rPr>
          <w:rFonts w:eastAsia="Times New Roman"/>
          <w:bCs/>
          <w:szCs w:val="24"/>
        </w:rPr>
        <w:t xml:space="preserve">Γεωργίου </w:t>
      </w:r>
      <w:proofErr w:type="spellStart"/>
      <w:r>
        <w:rPr>
          <w:rFonts w:eastAsia="Times New Roman"/>
          <w:bCs/>
          <w:szCs w:val="24"/>
        </w:rPr>
        <w:t>Αρβανιτίδη</w:t>
      </w:r>
      <w:proofErr w:type="spellEnd"/>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szCs w:val="24"/>
        </w:rPr>
        <w:t xml:space="preserve"> σχετικά με τη χορήγηση παράτασης ολοκλήρωσης έργων του προγράμματος «Ενίσχυση ΜΜΕ που δραστηριοποι</w:t>
      </w:r>
      <w:r>
        <w:rPr>
          <w:rFonts w:eastAsia="Times New Roman"/>
          <w:szCs w:val="24"/>
        </w:rPr>
        <w:t xml:space="preserve">ούνται στους τομείς </w:t>
      </w:r>
      <w:r>
        <w:rPr>
          <w:rFonts w:eastAsia="Times New Roman"/>
          <w:szCs w:val="24"/>
        </w:rPr>
        <w:t>Μ</w:t>
      </w:r>
      <w:r>
        <w:rPr>
          <w:rFonts w:eastAsia="Times New Roman"/>
          <w:szCs w:val="24"/>
        </w:rPr>
        <w:t xml:space="preserve">εταποίησης, </w:t>
      </w:r>
      <w:r>
        <w:rPr>
          <w:rFonts w:eastAsia="Times New Roman"/>
          <w:szCs w:val="24"/>
        </w:rPr>
        <w:t>Τ</w:t>
      </w:r>
      <w:r>
        <w:rPr>
          <w:rFonts w:eastAsia="Times New Roman"/>
          <w:szCs w:val="24"/>
        </w:rPr>
        <w:t xml:space="preserve">ουρισμού, </w:t>
      </w:r>
      <w:r>
        <w:rPr>
          <w:rFonts w:eastAsia="Times New Roman"/>
          <w:szCs w:val="24"/>
        </w:rPr>
        <w:t>Ε</w:t>
      </w:r>
      <w:r>
        <w:rPr>
          <w:rFonts w:eastAsia="Times New Roman"/>
          <w:szCs w:val="24"/>
        </w:rPr>
        <w:t>μπορίου-</w:t>
      </w:r>
      <w:r>
        <w:rPr>
          <w:rFonts w:eastAsia="Times New Roman"/>
          <w:szCs w:val="24"/>
        </w:rPr>
        <w:t>Υ</w:t>
      </w:r>
      <w:r>
        <w:rPr>
          <w:rFonts w:eastAsia="Times New Roman"/>
          <w:szCs w:val="24"/>
        </w:rPr>
        <w:t>πηρεσιών».</w:t>
      </w:r>
    </w:p>
    <w:p w14:paraId="7FF3987A" w14:textId="77777777" w:rsidR="00293BE0" w:rsidRDefault="00BD09C8">
      <w:pPr>
        <w:spacing w:line="600" w:lineRule="auto"/>
        <w:ind w:firstLine="720"/>
        <w:contextualSpacing/>
        <w:jc w:val="both"/>
        <w:rPr>
          <w:rFonts w:eastAsia="Times New Roman"/>
          <w:szCs w:val="24"/>
        </w:rPr>
      </w:pPr>
      <w:r>
        <w:rPr>
          <w:rFonts w:eastAsia="Times New Roman"/>
          <w:szCs w:val="24"/>
        </w:rPr>
        <w:lastRenderedPageBreak/>
        <w:t xml:space="preserve">9. Η με αριθμό 3/3-10-2016 επίκαιρη ερώτηση του Βουλευτή Αχαΐας του Ποταμιού κ. </w:t>
      </w:r>
      <w:proofErr w:type="spellStart"/>
      <w:r>
        <w:rPr>
          <w:rFonts w:eastAsia="Times New Roman"/>
          <w:bCs/>
          <w:szCs w:val="24"/>
        </w:rPr>
        <w:t>Ιάσονα</w:t>
      </w:r>
      <w:proofErr w:type="spellEnd"/>
      <w:r>
        <w:rPr>
          <w:rFonts w:eastAsia="Times New Roman"/>
          <w:bCs/>
          <w:szCs w:val="24"/>
        </w:rPr>
        <w:t xml:space="preserve"> Φωτήλα</w:t>
      </w:r>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szCs w:val="24"/>
        </w:rPr>
        <w:t xml:space="preserve"> σχετικά με την ακύρωση δημοπράτησης του δρόμου Πατρών – Πύργου.</w:t>
      </w:r>
    </w:p>
    <w:p w14:paraId="7FF3987B" w14:textId="77777777" w:rsidR="00293BE0" w:rsidRDefault="00BD09C8">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να κάνω κάποιες ανακοινώσεις προς το Σώμα.</w:t>
      </w:r>
    </w:p>
    <w:p w14:paraId="7FF3987C" w14:textId="77777777" w:rsidR="00293BE0" w:rsidRDefault="00BD09C8">
      <w:pPr>
        <w:spacing w:line="600" w:lineRule="auto"/>
        <w:ind w:firstLine="720"/>
        <w:contextualSpacing/>
        <w:jc w:val="both"/>
        <w:rPr>
          <w:rFonts w:eastAsia="Times New Roman" w:cs="Times New Roman"/>
        </w:rPr>
      </w:pPr>
      <w:r>
        <w:rPr>
          <w:rFonts w:eastAsia="Times New Roman" w:cs="Times New Roman"/>
        </w:rPr>
        <w:t>Η Διαρκής Επιτροπή Μορφωτικών Υποθέσεων καταθέτει την έκθεσή της στο σχέδιο νόμου του Υπουργείου Παιδείας, Έρευνας</w:t>
      </w:r>
      <w:r>
        <w:rPr>
          <w:rFonts w:eastAsia="Times New Roman" w:cs="Times New Roman"/>
        </w:rPr>
        <w:t xml:space="preserve"> και Θρησκευμάτων</w:t>
      </w:r>
      <w:r>
        <w:rPr>
          <w:rFonts w:eastAsia="Times New Roman" w:cs="Times New Roman"/>
        </w:rPr>
        <w:t>:</w:t>
      </w:r>
      <w:r>
        <w:rPr>
          <w:rFonts w:eastAsia="Times New Roman" w:cs="Times New Roman"/>
        </w:rPr>
        <w:t xml:space="preserve"> «Ελληνικό Ίδρυμα Έρευνας και Καινοτομίας και άλλες διατάξεις».</w:t>
      </w:r>
    </w:p>
    <w:p w14:paraId="7FF3987D"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Οι Βουλευτές κ</w:t>
      </w:r>
      <w:r>
        <w:rPr>
          <w:rFonts w:eastAsia="Times New Roman" w:cs="Times New Roman"/>
          <w:szCs w:val="24"/>
        </w:rPr>
        <w:t>υρίες</w:t>
      </w:r>
      <w:r>
        <w:rPr>
          <w:rFonts w:eastAsia="Times New Roman" w:cs="Times New Roman"/>
          <w:szCs w:val="24"/>
        </w:rPr>
        <w:t xml:space="preserve"> Εύη </w:t>
      </w:r>
      <w:proofErr w:type="spellStart"/>
      <w:r>
        <w:rPr>
          <w:rFonts w:eastAsia="Times New Roman" w:cs="Times New Roman"/>
          <w:szCs w:val="24"/>
        </w:rPr>
        <w:t>Χριστοφιλοπούλου</w:t>
      </w:r>
      <w:proofErr w:type="spellEnd"/>
      <w:r>
        <w:rPr>
          <w:rFonts w:eastAsia="Times New Roman" w:cs="Times New Roman"/>
          <w:szCs w:val="24"/>
        </w:rPr>
        <w:t xml:space="preserve"> και Όλγα Κεφαλογιάννη ζητούν άδεια ολιγοήμερης απουσίας στο εξωτερικό από 12</w:t>
      </w:r>
      <w:r>
        <w:rPr>
          <w:rFonts w:eastAsia="Times New Roman" w:cs="Times New Roman"/>
          <w:szCs w:val="24"/>
        </w:rPr>
        <w:t xml:space="preserve"> Οκτωβρίου</w:t>
      </w:r>
      <w:r>
        <w:rPr>
          <w:rFonts w:eastAsia="Times New Roman" w:cs="Times New Roman"/>
          <w:szCs w:val="24"/>
        </w:rPr>
        <w:t xml:space="preserve"> έως 14 Οκτωβρίου</w:t>
      </w:r>
      <w:r>
        <w:rPr>
          <w:rFonts w:eastAsia="Times New Roman" w:cs="Times New Roman"/>
          <w:szCs w:val="24"/>
        </w:rPr>
        <w:t xml:space="preserve"> 2016</w:t>
      </w:r>
      <w:r>
        <w:rPr>
          <w:rFonts w:eastAsia="Times New Roman" w:cs="Times New Roman"/>
          <w:szCs w:val="24"/>
        </w:rPr>
        <w:t xml:space="preserve">, όπως και ο κ. </w:t>
      </w:r>
      <w:r>
        <w:rPr>
          <w:rFonts w:eastAsia="Times New Roman" w:cs="Times New Roman"/>
          <w:szCs w:val="24"/>
        </w:rPr>
        <w:t>Μεγαλομύστακας από 10</w:t>
      </w:r>
      <w:r>
        <w:rPr>
          <w:rFonts w:eastAsia="Times New Roman" w:cs="Times New Roman"/>
          <w:szCs w:val="24"/>
        </w:rPr>
        <w:t xml:space="preserve"> Οκτωβρίου</w:t>
      </w:r>
      <w:r>
        <w:rPr>
          <w:rFonts w:eastAsia="Times New Roman" w:cs="Times New Roman"/>
          <w:szCs w:val="24"/>
        </w:rPr>
        <w:t xml:space="preserve"> έως 14 Οκτωβρίου</w:t>
      </w:r>
      <w:r>
        <w:rPr>
          <w:rFonts w:eastAsia="Times New Roman" w:cs="Times New Roman"/>
          <w:szCs w:val="24"/>
        </w:rPr>
        <w:t xml:space="preserve"> 2016</w:t>
      </w:r>
      <w:r>
        <w:rPr>
          <w:rFonts w:eastAsia="Times New Roman" w:cs="Times New Roman"/>
          <w:szCs w:val="24"/>
        </w:rPr>
        <w:t xml:space="preserve">. Η Βουλή εγκρίνει; </w:t>
      </w:r>
    </w:p>
    <w:p w14:paraId="7FF3987E"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7FF3987F"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sidRPr="00DF2C1E">
        <w:rPr>
          <w:rFonts w:eastAsia="Times New Roman" w:cs="Times New Roman"/>
          <w:szCs w:val="24"/>
        </w:rPr>
        <w:t>Συνεπώς η</w:t>
      </w:r>
      <w:r>
        <w:rPr>
          <w:rFonts w:eastAsia="Times New Roman" w:cs="Times New Roman"/>
          <w:szCs w:val="24"/>
        </w:rPr>
        <w:t xml:space="preserve"> Βουλή ενέκρινε τις ζητηθείσες άδειες.</w:t>
      </w:r>
    </w:p>
    <w:p w14:paraId="7FF39880" w14:textId="77777777" w:rsidR="00293BE0" w:rsidRDefault="00BD09C8">
      <w:pPr>
        <w:spacing w:line="600" w:lineRule="auto"/>
        <w:ind w:firstLine="720"/>
        <w:contextualSpacing/>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w:t>
      </w:r>
      <w:r>
        <w:rPr>
          <w:rFonts w:eastAsia="Times New Roman" w:cs="Times New Roman"/>
        </w:rPr>
        <w:t>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w:t>
      </w:r>
      <w:r>
        <w:rPr>
          <w:rFonts w:eastAsia="Times New Roman" w:cs="Times New Roman"/>
        </w:rPr>
        <w:t>αθήτριες και μαθητές και δύο εκπαιδευτικοί συνοδοί τους από το 4</w:t>
      </w:r>
      <w:r w:rsidRPr="00DF2C1E">
        <w:rPr>
          <w:rFonts w:eastAsia="Times New Roman" w:cs="Times New Roman"/>
          <w:vertAlign w:val="superscript"/>
        </w:rPr>
        <w:t>ο</w:t>
      </w:r>
      <w:r>
        <w:rPr>
          <w:rFonts w:eastAsia="Times New Roman" w:cs="Times New Roman"/>
        </w:rPr>
        <w:t xml:space="preserve"> </w:t>
      </w:r>
      <w:r>
        <w:rPr>
          <w:rFonts w:eastAsia="Times New Roman" w:cs="Times New Roman"/>
        </w:rPr>
        <w:t xml:space="preserve">Δημοτικό Σχολείο Θήβας. </w:t>
      </w:r>
    </w:p>
    <w:p w14:paraId="7FF39881" w14:textId="77777777" w:rsidR="00293BE0" w:rsidRDefault="00BD09C8">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7FF39882" w14:textId="77777777" w:rsidR="00293BE0" w:rsidRDefault="00BD09C8">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7FF39883" w14:textId="77777777" w:rsidR="00293BE0" w:rsidRDefault="00BD09C8">
      <w:pPr>
        <w:spacing w:line="600" w:lineRule="auto"/>
        <w:ind w:firstLine="720"/>
        <w:contextualSpacing/>
        <w:jc w:val="center"/>
        <w:rPr>
          <w:rFonts w:eastAsia="Times New Roman" w:cs="Times New Roman"/>
          <w:color w:val="FF0000"/>
        </w:rPr>
      </w:pPr>
      <w:r w:rsidRPr="00DF2C1E">
        <w:rPr>
          <w:rFonts w:eastAsia="Times New Roman" w:cs="Times New Roman"/>
          <w:color w:val="FF0000"/>
        </w:rPr>
        <w:t>(ΑΛΛΑΓΗ ΣΕΛΙΔΑΣ ΛΟΓΩ ΑΛΛΑΓΗΣ ΘΕΜΑΤΟΣ)</w:t>
      </w:r>
    </w:p>
    <w:p w14:paraId="7FF39884" w14:textId="77777777" w:rsidR="00293BE0" w:rsidRDefault="00BD09C8">
      <w:pPr>
        <w:spacing w:line="600" w:lineRule="auto"/>
        <w:ind w:firstLine="720"/>
        <w:contextualSpacing/>
        <w:jc w:val="both"/>
        <w:rPr>
          <w:rFonts w:eastAsia="Times New Roman" w:cs="Times New Roman"/>
          <w:szCs w:val="24"/>
        </w:rPr>
      </w:pPr>
      <w:r w:rsidRPr="000C0757">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Κυρίες και κύριοι</w:t>
      </w:r>
      <w:r>
        <w:rPr>
          <w:rFonts w:eastAsia="Times New Roman" w:cs="Times New Roman"/>
          <w:szCs w:val="24"/>
        </w:rPr>
        <w:t xml:space="preserve"> συνάδελφοι, εισερχόμαστε στην </w:t>
      </w:r>
    </w:p>
    <w:p w14:paraId="7FF39885" w14:textId="77777777" w:rsidR="00293BE0" w:rsidRDefault="00BD09C8">
      <w:pPr>
        <w:spacing w:line="600" w:lineRule="auto"/>
        <w:ind w:firstLine="720"/>
        <w:contextualSpacing/>
        <w:jc w:val="center"/>
        <w:rPr>
          <w:rFonts w:eastAsia="Times New Roman" w:cs="Times New Roman"/>
          <w:b/>
          <w:szCs w:val="24"/>
        </w:rPr>
      </w:pPr>
      <w:r>
        <w:rPr>
          <w:rFonts w:eastAsia="Times New Roman" w:cs="Times New Roman"/>
          <w:b/>
          <w:szCs w:val="24"/>
        </w:rPr>
        <w:t>ΕΙΔΙΚΗ ΗΜΕΡΗΣΙΑ ΔΙΑΤΑΞΗ</w:t>
      </w:r>
    </w:p>
    <w:p w14:paraId="7FF39886"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lastRenderedPageBreak/>
        <w:t>Αιτήσεις άρσης ασυλίας Βουλευτών: σ</w:t>
      </w:r>
      <w:r>
        <w:rPr>
          <w:rFonts w:eastAsia="Times New Roman" w:cs="Times New Roman"/>
          <w:szCs w:val="24"/>
        </w:rPr>
        <w:t>υζήτηση και λήψη απόφασης</w:t>
      </w:r>
      <w:r>
        <w:rPr>
          <w:rFonts w:eastAsia="Times New Roman" w:cs="Times New Roman"/>
          <w:szCs w:val="24"/>
        </w:rPr>
        <w:t>,</w:t>
      </w:r>
      <w:r>
        <w:rPr>
          <w:rFonts w:eastAsia="Times New Roman" w:cs="Times New Roman"/>
          <w:szCs w:val="24"/>
        </w:rPr>
        <w:t xml:space="preserve"> σύμφωνα με τ</w:t>
      </w:r>
      <w:r>
        <w:rPr>
          <w:rFonts w:eastAsia="Times New Roman" w:cs="Times New Roman"/>
          <w:szCs w:val="24"/>
        </w:rPr>
        <w:t>α</w:t>
      </w:r>
      <w:r>
        <w:rPr>
          <w:rFonts w:eastAsia="Times New Roman" w:cs="Times New Roman"/>
          <w:szCs w:val="24"/>
        </w:rPr>
        <w:t xml:space="preserve"> άρθρ</w:t>
      </w:r>
      <w:r>
        <w:rPr>
          <w:rFonts w:eastAsia="Times New Roman" w:cs="Times New Roman"/>
          <w:szCs w:val="24"/>
        </w:rPr>
        <w:t>α</w:t>
      </w:r>
      <w:r>
        <w:rPr>
          <w:rFonts w:eastAsia="Times New Roman" w:cs="Times New Roman"/>
          <w:szCs w:val="24"/>
        </w:rPr>
        <w:t xml:space="preserve"> 62 του Συντάγματος και 83 του Κανονισμού της Βουλής</w:t>
      </w:r>
      <w:r>
        <w:rPr>
          <w:rFonts w:eastAsia="Times New Roman" w:cs="Times New Roman"/>
          <w:szCs w:val="24"/>
        </w:rPr>
        <w:t>,</w:t>
      </w:r>
      <w:r>
        <w:rPr>
          <w:rFonts w:eastAsia="Times New Roman" w:cs="Times New Roman"/>
          <w:szCs w:val="24"/>
        </w:rPr>
        <w:t xml:space="preserve"> για τις αιτήσεις άρσης</w:t>
      </w:r>
      <w:r>
        <w:rPr>
          <w:rFonts w:eastAsia="Times New Roman" w:cs="Times New Roman"/>
          <w:szCs w:val="24"/>
        </w:rPr>
        <w:t xml:space="preserve"> της</w:t>
      </w:r>
      <w:r>
        <w:rPr>
          <w:rFonts w:eastAsia="Times New Roman" w:cs="Times New Roman"/>
          <w:szCs w:val="24"/>
        </w:rPr>
        <w:t xml:space="preserve"> ασυλίας των Βουλευτών κ</w:t>
      </w:r>
      <w:r>
        <w:rPr>
          <w:rFonts w:eastAsia="Times New Roman" w:cs="Times New Roman"/>
          <w:szCs w:val="24"/>
        </w:rPr>
        <w:t>υρίων</w:t>
      </w:r>
      <w:r>
        <w:rPr>
          <w:rFonts w:eastAsia="Times New Roman" w:cs="Times New Roman"/>
          <w:szCs w:val="24"/>
        </w:rPr>
        <w:t xml:space="preserve"> Αθανασίου Παπαδόπουλου και Νικολάου </w:t>
      </w:r>
      <w:proofErr w:type="spellStart"/>
      <w:r>
        <w:rPr>
          <w:rFonts w:eastAsia="Times New Roman" w:cs="Times New Roman"/>
          <w:szCs w:val="24"/>
        </w:rPr>
        <w:t>Βούτση</w:t>
      </w:r>
      <w:proofErr w:type="spellEnd"/>
      <w:r>
        <w:rPr>
          <w:rFonts w:eastAsia="Times New Roman" w:cs="Times New Roman"/>
          <w:szCs w:val="24"/>
        </w:rPr>
        <w:t>.</w:t>
      </w:r>
    </w:p>
    <w:p w14:paraId="7FF39887"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αρμόδια Ειδική Μόνιμη Επιτροπή Κοινοβουλευτικής Δεοντολογίας ανακοινώθηκε η έκθεσή της, της 30-9-2016, σύμφωνα με την οποία τα μέλη της </w:t>
      </w:r>
      <w:r>
        <w:rPr>
          <w:rFonts w:eastAsia="Times New Roman" w:cs="Times New Roman"/>
          <w:szCs w:val="24"/>
        </w:rPr>
        <w:t>ε</w:t>
      </w:r>
      <w:r>
        <w:rPr>
          <w:rFonts w:eastAsia="Times New Roman" w:cs="Times New Roman"/>
          <w:szCs w:val="24"/>
        </w:rPr>
        <w:t>πιτροπής πρότειναν κατά πλειοψηφία τη μη άρση ασυλίας του κ. Αθανα</w:t>
      </w:r>
      <w:r>
        <w:rPr>
          <w:rFonts w:eastAsia="Times New Roman" w:cs="Times New Roman"/>
          <w:szCs w:val="24"/>
        </w:rPr>
        <w:t xml:space="preserve">σίου Παπαδόπουλου. </w:t>
      </w:r>
    </w:p>
    <w:p w14:paraId="7FF39888"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αρμόδια Ειδική Μόνιμη Επιτροπή Κοινοβουλευτικής Δεοντολογίας ανακοινώθηκε η έκθεσή της, της 30-9-2016, σύμφωνα με την οποία τα μέλη της </w:t>
      </w:r>
      <w:r>
        <w:rPr>
          <w:rFonts w:eastAsia="Times New Roman" w:cs="Times New Roman"/>
          <w:szCs w:val="24"/>
        </w:rPr>
        <w:t>ε</w:t>
      </w:r>
      <w:r>
        <w:rPr>
          <w:rFonts w:eastAsia="Times New Roman" w:cs="Times New Roman"/>
          <w:szCs w:val="24"/>
        </w:rPr>
        <w:t xml:space="preserve">πιτροπής πρότειναν ομόφωνα τη μη άρση ασυλίας του κ. Νικόλαου </w:t>
      </w:r>
      <w:proofErr w:type="spellStart"/>
      <w:r>
        <w:rPr>
          <w:rFonts w:eastAsia="Times New Roman" w:cs="Times New Roman"/>
          <w:szCs w:val="24"/>
        </w:rPr>
        <w:t>Βούτση</w:t>
      </w:r>
      <w:proofErr w:type="spellEnd"/>
      <w:r>
        <w:rPr>
          <w:rFonts w:eastAsia="Times New Roman" w:cs="Times New Roman"/>
          <w:szCs w:val="24"/>
        </w:rPr>
        <w:t xml:space="preserve">. </w:t>
      </w:r>
    </w:p>
    <w:p w14:paraId="7FF39889"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 άρθρο </w:t>
      </w:r>
      <w:r>
        <w:rPr>
          <w:rFonts w:eastAsia="Times New Roman" w:cs="Times New Roman"/>
          <w:szCs w:val="24"/>
        </w:rPr>
        <w:t>83 του Κανονισμού</w:t>
      </w:r>
      <w:r w:rsidRPr="00AB4391">
        <w:rPr>
          <w:rFonts w:eastAsia="Times New Roman" w:cs="Times New Roman"/>
          <w:szCs w:val="24"/>
        </w:rPr>
        <w:t xml:space="preserve"> </w:t>
      </w:r>
      <w:r>
        <w:rPr>
          <w:rFonts w:eastAsia="Times New Roman" w:cs="Times New Roman"/>
          <w:szCs w:val="24"/>
        </w:rPr>
        <w:t>της Βουλής</w:t>
      </w:r>
      <w:r>
        <w:rPr>
          <w:rFonts w:eastAsia="Times New Roman" w:cs="Times New Roman"/>
          <w:szCs w:val="24"/>
        </w:rPr>
        <w:t xml:space="preserve"> η Βουλή δεν εισέρχεται στην ουσία των υποθέσεων αλλά ερευνάται μόνο αν η πράξη</w:t>
      </w:r>
      <w:r>
        <w:rPr>
          <w:rFonts w:eastAsia="Times New Roman" w:cs="Times New Roman"/>
          <w:szCs w:val="24"/>
        </w:rPr>
        <w:t>,</w:t>
      </w:r>
      <w:r>
        <w:rPr>
          <w:rFonts w:eastAsia="Times New Roman" w:cs="Times New Roman"/>
          <w:szCs w:val="24"/>
        </w:rPr>
        <w:t xml:space="preserve"> για την οποία ζητείται η άρση </w:t>
      </w:r>
      <w:r>
        <w:rPr>
          <w:rFonts w:eastAsia="Times New Roman" w:cs="Times New Roman"/>
          <w:szCs w:val="24"/>
        </w:rPr>
        <w:t xml:space="preserve">της </w:t>
      </w:r>
      <w:r>
        <w:rPr>
          <w:rFonts w:eastAsia="Times New Roman" w:cs="Times New Roman"/>
          <w:szCs w:val="24"/>
        </w:rPr>
        <w:t>ασυλίας</w:t>
      </w:r>
      <w:r>
        <w:rPr>
          <w:rFonts w:eastAsia="Times New Roman" w:cs="Times New Roman"/>
          <w:szCs w:val="24"/>
        </w:rPr>
        <w:t>,</w:t>
      </w:r>
      <w:r>
        <w:rPr>
          <w:rFonts w:eastAsia="Times New Roman" w:cs="Times New Roman"/>
          <w:szCs w:val="24"/>
        </w:rPr>
        <w:t xml:space="preserve"> συνδέεται με την πολιτική ή κοινοβουλευτική δραστηριότητα του Βουλευτή ή η δίωξη</w:t>
      </w:r>
      <w:r w:rsidRPr="00AB4391">
        <w:rPr>
          <w:rFonts w:eastAsia="Times New Roman" w:cs="Times New Roman"/>
          <w:szCs w:val="24"/>
        </w:rPr>
        <w:t>,</w:t>
      </w:r>
      <w:r>
        <w:rPr>
          <w:rFonts w:eastAsia="Times New Roman" w:cs="Times New Roman"/>
          <w:szCs w:val="24"/>
        </w:rPr>
        <w:t xml:space="preserve"> η μήνυση ή η έγκληση υ</w:t>
      </w:r>
      <w:r>
        <w:rPr>
          <w:rFonts w:eastAsia="Times New Roman" w:cs="Times New Roman"/>
          <w:szCs w:val="24"/>
        </w:rPr>
        <w:t xml:space="preserve">ποκρύπτει </w:t>
      </w:r>
      <w:r>
        <w:rPr>
          <w:rFonts w:eastAsia="Times New Roman" w:cs="Times New Roman"/>
          <w:szCs w:val="24"/>
        </w:rPr>
        <w:lastRenderedPageBreak/>
        <w:t xml:space="preserve">πολιτική σκοπιμότητα. Επίσης, σύμφωνα με το άρθρο 83 παράγραφος 7 του Κανονισμού, η Βουλή αποφασίζει με ανάταση της χειρός ή έγερση επί της αιτήσεως της </w:t>
      </w:r>
      <w:r>
        <w:rPr>
          <w:rFonts w:eastAsia="Times New Roman" w:cs="Times New Roman"/>
          <w:szCs w:val="24"/>
        </w:rPr>
        <w:t>ε</w:t>
      </w:r>
      <w:r>
        <w:rPr>
          <w:rFonts w:eastAsia="Times New Roman" w:cs="Times New Roman"/>
          <w:szCs w:val="24"/>
        </w:rPr>
        <w:t>ισαγγελικής αρχής</w:t>
      </w:r>
      <w:r>
        <w:rPr>
          <w:rFonts w:eastAsia="Times New Roman" w:cs="Times New Roman"/>
          <w:szCs w:val="24"/>
        </w:rPr>
        <w:t>, κ</w:t>
      </w:r>
      <w:r>
        <w:rPr>
          <w:rFonts w:eastAsia="Times New Roman" w:cs="Times New Roman"/>
          <w:szCs w:val="24"/>
        </w:rPr>
        <w:t>ατά τη διαδικασία του άρθρου 108, παράγραφος 1, εδάφιο δεύτερο</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λόγος </w:t>
      </w:r>
      <w:r>
        <w:rPr>
          <w:rFonts w:eastAsia="Times New Roman" w:cs="Times New Roman"/>
          <w:szCs w:val="24"/>
        </w:rPr>
        <w:t>δίνεται πάντα, εφόσον ζητηθεί, στο</w:t>
      </w:r>
      <w:r>
        <w:rPr>
          <w:rFonts w:eastAsia="Times New Roman" w:cs="Times New Roman"/>
          <w:szCs w:val="24"/>
        </w:rPr>
        <w:t>ν</w:t>
      </w:r>
      <w:r>
        <w:rPr>
          <w:rFonts w:eastAsia="Times New Roman" w:cs="Times New Roman"/>
          <w:szCs w:val="24"/>
        </w:rPr>
        <w:t xml:space="preserve"> Βουλευτή στον οποίο αφορά η αίτηση και στους Προέδρους των Κοινοβουλευτικών Ομάδων ή στους αναπληρωτές τους. </w:t>
      </w:r>
    </w:p>
    <w:p w14:paraId="7FF3988A"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Υπενθυμίζω ότι, σύμφωνα με απόφαση της Διάσκεψης των Προέδρων της 23</w:t>
      </w:r>
      <w:r w:rsidRPr="009F23BE">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Μαρτίου 2005, έχουμε δεχθεί επί των </w:t>
      </w:r>
      <w:r>
        <w:rPr>
          <w:rFonts w:eastAsia="Times New Roman" w:cs="Times New Roman"/>
          <w:szCs w:val="24"/>
        </w:rPr>
        <w:t>αιτήσεων άρσης ασυλίας η Βουλή να αποφασίζει με ονομαστική ψηφοφορία και με ψηφοδέλτιο. Το ψηφοδέλτιο</w:t>
      </w:r>
      <w:r>
        <w:rPr>
          <w:rFonts w:eastAsia="Times New Roman" w:cs="Times New Roman"/>
          <w:szCs w:val="24"/>
        </w:rPr>
        <w:t>,</w:t>
      </w:r>
      <w:r>
        <w:rPr>
          <w:rFonts w:eastAsia="Times New Roman" w:cs="Times New Roman"/>
          <w:szCs w:val="24"/>
        </w:rPr>
        <w:t xml:space="preserve"> στο οποίο κάθε συνάδελφος αναγράφει το όνομά του, την εκλογική του περιφέρεια και την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μάδα στην οποία ανήκει, θα καταχωρίζεται στα αντίσ</w:t>
      </w:r>
      <w:r>
        <w:rPr>
          <w:rFonts w:eastAsia="Times New Roman" w:cs="Times New Roman"/>
          <w:szCs w:val="24"/>
        </w:rPr>
        <w:t xml:space="preserve">τοιχα </w:t>
      </w:r>
      <w:r>
        <w:rPr>
          <w:rFonts w:eastAsia="Times New Roman" w:cs="Times New Roman"/>
          <w:szCs w:val="24"/>
        </w:rPr>
        <w:t>Π</w:t>
      </w:r>
      <w:r>
        <w:rPr>
          <w:rFonts w:eastAsia="Times New Roman" w:cs="Times New Roman"/>
          <w:szCs w:val="24"/>
        </w:rPr>
        <w:t>ρακτικά. Ανταποκρινόμαστε έτσι στις διατάξεις του άρθρου 83 του Κανονισμού της Βουλής</w:t>
      </w:r>
      <w:r>
        <w:rPr>
          <w:rFonts w:eastAsia="Times New Roman" w:cs="Times New Roman"/>
          <w:szCs w:val="24"/>
        </w:rPr>
        <w:t>,</w:t>
      </w:r>
      <w:r>
        <w:rPr>
          <w:rFonts w:eastAsia="Times New Roman" w:cs="Times New Roman"/>
          <w:szCs w:val="24"/>
        </w:rPr>
        <w:t xml:space="preserve"> που απαιτεί φανερή ψηφοφορία. </w:t>
      </w:r>
    </w:p>
    <w:p w14:paraId="7FF3988B"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lastRenderedPageBreak/>
        <w:t>Αφού, λοιπόν, ολοκληρωθεί η συζήτηση επί των περιπτώσεων της σημερινής ειδικής ημερήσιας διάταξης</w:t>
      </w:r>
      <w:r>
        <w:rPr>
          <w:rFonts w:eastAsia="Times New Roman" w:cs="Times New Roman"/>
          <w:szCs w:val="24"/>
        </w:rPr>
        <w:t>,</w:t>
      </w:r>
      <w:r>
        <w:rPr>
          <w:rFonts w:eastAsia="Times New Roman" w:cs="Times New Roman"/>
          <w:szCs w:val="24"/>
        </w:rPr>
        <w:t xml:space="preserve"> θα προχωρήσουμε σε ονομαστική ψη</w:t>
      </w:r>
      <w:r>
        <w:rPr>
          <w:rFonts w:eastAsia="Times New Roman" w:cs="Times New Roman"/>
          <w:szCs w:val="24"/>
        </w:rPr>
        <w:t>φοφορία, όπως σας περιέγραψα.</w:t>
      </w:r>
    </w:p>
    <w:p w14:paraId="7FF3988C"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υπόθεση αφορά τον συνάδελφο κ. Αθανάσιο Παπαδόπουλο. Η δεύτερη αφορά τον συνάδελφο κ. Νικόλαο </w:t>
      </w:r>
      <w:proofErr w:type="spellStart"/>
      <w:r>
        <w:rPr>
          <w:rFonts w:eastAsia="Times New Roman" w:cs="Times New Roman"/>
          <w:szCs w:val="24"/>
        </w:rPr>
        <w:t>Βούτση</w:t>
      </w:r>
      <w:proofErr w:type="spellEnd"/>
      <w:r>
        <w:rPr>
          <w:rFonts w:eastAsia="Times New Roman" w:cs="Times New Roman"/>
          <w:szCs w:val="24"/>
        </w:rPr>
        <w:t xml:space="preserve">. </w:t>
      </w:r>
    </w:p>
    <w:p w14:paraId="7FF3988D"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Επί της πρώτης αιτήσεως</w:t>
      </w:r>
      <w:r>
        <w:rPr>
          <w:rFonts w:eastAsia="Times New Roman" w:cs="Times New Roman"/>
          <w:szCs w:val="24"/>
        </w:rPr>
        <w:t xml:space="preserve"> άρσεως της</w:t>
      </w:r>
      <w:r>
        <w:rPr>
          <w:rFonts w:eastAsia="Times New Roman" w:cs="Times New Roman"/>
          <w:szCs w:val="24"/>
        </w:rPr>
        <w:t xml:space="preserve"> ασυλίας υπάρχει συνάδελφος που ζητάει τον λόγο, κατά το άρθρο 108 του Κανονισμού</w:t>
      </w:r>
      <w:r>
        <w:rPr>
          <w:rFonts w:eastAsia="Times New Roman" w:cs="Times New Roman"/>
          <w:szCs w:val="24"/>
        </w:rPr>
        <w:t xml:space="preserve"> της Βουλής; </w:t>
      </w:r>
    </w:p>
    <w:p w14:paraId="7FF3988E"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Εγώ ζητώ τον λόγο.</w:t>
      </w:r>
    </w:p>
    <w:p w14:paraId="7FF3988F" w14:textId="77777777" w:rsidR="00293BE0" w:rsidRDefault="00BD09C8">
      <w:pPr>
        <w:spacing w:line="600" w:lineRule="auto"/>
        <w:ind w:firstLine="720"/>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Έχετε τον λόγο.</w:t>
      </w:r>
    </w:p>
    <w:p w14:paraId="7FF39890"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Αγαπητοί συνάδελφοι, ήμουν Διευθυντής της Β΄ Παθολογικής Κλινικής του Νοσοκομείου Τρικάλων. Μου ανατέθηκε η ευθύνη να είμαι μέ</w:t>
      </w:r>
      <w:r>
        <w:rPr>
          <w:rFonts w:eastAsia="Times New Roman" w:cs="Times New Roman"/>
          <w:szCs w:val="24"/>
        </w:rPr>
        <w:t xml:space="preserve">λος του συμβουλίου επιλογής και κρίσης των γιατρών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Σ</w:t>
      </w:r>
      <w:r>
        <w:rPr>
          <w:rFonts w:eastAsia="Times New Roman" w:cs="Times New Roman"/>
          <w:szCs w:val="24"/>
        </w:rPr>
        <w:t xml:space="preserve">υστήματος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Κ</w:t>
      </w:r>
      <w:r>
        <w:rPr>
          <w:rFonts w:eastAsia="Times New Roman" w:cs="Times New Roman"/>
          <w:szCs w:val="24"/>
        </w:rPr>
        <w:t>ρίναμε μία διευθυντική θέση στο Νοσοκομείο Τρικάλων. Υποβολή αίτησης για την κάλυψ</w:t>
      </w:r>
      <w:r>
        <w:rPr>
          <w:rFonts w:eastAsia="Times New Roman" w:cs="Times New Roman"/>
          <w:szCs w:val="24"/>
        </w:rPr>
        <w:t>ή</w:t>
      </w:r>
      <w:r>
        <w:rPr>
          <w:rFonts w:eastAsia="Times New Roman" w:cs="Times New Roman"/>
          <w:szCs w:val="24"/>
        </w:rPr>
        <w:t xml:space="preserve"> της έκαναν τέσσερις γιατροί. </w:t>
      </w:r>
    </w:p>
    <w:p w14:paraId="7FF39891"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lastRenderedPageBreak/>
        <w:t>Σύμφωνα με την εισήγηση, στους δύο πρώτους ήταν ένας γιατρό</w:t>
      </w:r>
      <w:r>
        <w:rPr>
          <w:rFonts w:eastAsia="Times New Roman" w:cs="Times New Roman"/>
          <w:szCs w:val="24"/>
        </w:rPr>
        <w:t>ς ο οποίος είχε κάνει αίτηση για τ</w:t>
      </w:r>
      <w:r>
        <w:rPr>
          <w:rFonts w:eastAsia="Times New Roman" w:cs="Times New Roman"/>
          <w:szCs w:val="24"/>
        </w:rPr>
        <w:t>α</w:t>
      </w:r>
      <w:r>
        <w:rPr>
          <w:rFonts w:eastAsia="Times New Roman" w:cs="Times New Roman"/>
          <w:szCs w:val="24"/>
        </w:rPr>
        <w:t xml:space="preserve"> Νοσοκομεί</w:t>
      </w:r>
      <w:r>
        <w:rPr>
          <w:rFonts w:eastAsia="Times New Roman" w:cs="Times New Roman"/>
          <w:szCs w:val="24"/>
        </w:rPr>
        <w:t>α</w:t>
      </w:r>
      <w:r>
        <w:rPr>
          <w:rFonts w:eastAsia="Times New Roman" w:cs="Times New Roman"/>
          <w:szCs w:val="24"/>
        </w:rPr>
        <w:t xml:space="preserve"> Βόλου, Τρικάλων και Λαμίας. Ενάμιση μήνα πριν κρίνουμε εμείς, έγινε η υπόθεση της κρίσης του γιατρού στο Νοσοκομείο Βόλου και πήρε θέση </w:t>
      </w:r>
      <w:r>
        <w:rPr>
          <w:rFonts w:eastAsia="Times New Roman" w:cs="Times New Roman"/>
          <w:szCs w:val="24"/>
        </w:rPr>
        <w:t>σ</w:t>
      </w:r>
      <w:r>
        <w:rPr>
          <w:rFonts w:eastAsia="Times New Roman" w:cs="Times New Roman"/>
          <w:szCs w:val="24"/>
        </w:rPr>
        <w:t xml:space="preserve">υντονιστή </w:t>
      </w:r>
      <w:r>
        <w:rPr>
          <w:rFonts w:eastAsia="Times New Roman" w:cs="Times New Roman"/>
          <w:szCs w:val="24"/>
        </w:rPr>
        <w:t>δ</w:t>
      </w:r>
      <w:r>
        <w:rPr>
          <w:rFonts w:eastAsia="Times New Roman" w:cs="Times New Roman"/>
          <w:szCs w:val="24"/>
        </w:rPr>
        <w:t>ιευθυντή, αλλά συνέχιζε να υπάρχει και το ζήτημα της εκδίκαση</w:t>
      </w:r>
      <w:r>
        <w:rPr>
          <w:rFonts w:eastAsia="Times New Roman" w:cs="Times New Roman"/>
          <w:szCs w:val="24"/>
        </w:rPr>
        <w:t xml:space="preserve">ς της θέσης για το Νοσοκομείο Τρικάλων. </w:t>
      </w:r>
    </w:p>
    <w:p w14:paraId="7FF39892"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Σύμφωνα με τον νόμο, έπρεπε να καλέσουμε τους δύο πρώτους της εισήγησης</w:t>
      </w:r>
      <w:r>
        <w:rPr>
          <w:rFonts w:eastAsia="Times New Roman" w:cs="Times New Roman"/>
          <w:szCs w:val="24"/>
        </w:rPr>
        <w:t>,</w:t>
      </w:r>
      <w:r>
        <w:rPr>
          <w:rFonts w:eastAsia="Times New Roman" w:cs="Times New Roman"/>
          <w:szCs w:val="24"/>
        </w:rPr>
        <w:t xml:space="preserve"> για να τους εξετάσουμε στην επιτροπή κρίσης. Ο γιατρός ο οποίος πήρε τη θέση στο Νοσοκομείου Βόλου δεν προσήλθε. Επικοινώνησε η διοίκηση του ν</w:t>
      </w:r>
      <w:r>
        <w:rPr>
          <w:rFonts w:eastAsia="Times New Roman" w:cs="Times New Roman"/>
          <w:szCs w:val="24"/>
        </w:rPr>
        <w:t>οσοκομείου με το Νοσοκομείου Βόλου και πραγματικά μ</w:t>
      </w:r>
      <w:r>
        <w:rPr>
          <w:rFonts w:eastAsia="Times New Roman" w:cs="Times New Roman"/>
          <w:szCs w:val="24"/>
        </w:rPr>
        <w:t>ά</w:t>
      </w:r>
      <w:r>
        <w:rPr>
          <w:rFonts w:eastAsia="Times New Roman" w:cs="Times New Roman"/>
          <w:szCs w:val="24"/>
        </w:rPr>
        <w:t>ς επιβεβαίωσαν ότι ο γιατρός ήδη είχε πάρει τη θέση στο Νοσοκομείο Βόλου. Θεωρήσαμε, λοιπόν, ότι επειδή δεν προσήλθε, όπως όριζε ο νόμος, δεν ενδιαφέρεται για τη θέση και προχωρήσαμε στο να κρίνουμε για δ</w:t>
      </w:r>
      <w:r>
        <w:rPr>
          <w:rFonts w:eastAsia="Times New Roman" w:cs="Times New Roman"/>
          <w:szCs w:val="24"/>
        </w:rPr>
        <w:t xml:space="preserve">ιευθυντή τον δεύτερο στην αξιολόγηση. </w:t>
      </w:r>
    </w:p>
    <w:p w14:paraId="7FF39893"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 xml:space="preserve">Το ζήτημα, λοιπόν, είναι ότι εγώ και ο </w:t>
      </w:r>
      <w:r>
        <w:rPr>
          <w:rFonts w:eastAsia="Times New Roman" w:cs="Times New Roman"/>
          <w:szCs w:val="24"/>
        </w:rPr>
        <w:t>π</w:t>
      </w:r>
      <w:r>
        <w:rPr>
          <w:rFonts w:eastAsia="Times New Roman" w:cs="Times New Roman"/>
          <w:szCs w:val="24"/>
        </w:rPr>
        <w:t xml:space="preserve">ρόεδρος του </w:t>
      </w:r>
      <w:r>
        <w:rPr>
          <w:rFonts w:eastAsia="Times New Roman" w:cs="Times New Roman"/>
          <w:szCs w:val="24"/>
        </w:rPr>
        <w:t>ε</w:t>
      </w:r>
      <w:r>
        <w:rPr>
          <w:rFonts w:eastAsia="Times New Roman" w:cs="Times New Roman"/>
          <w:szCs w:val="24"/>
        </w:rPr>
        <w:t xml:space="preserve">πιστημονικού </w:t>
      </w:r>
      <w:r>
        <w:rPr>
          <w:rFonts w:eastAsia="Times New Roman" w:cs="Times New Roman"/>
          <w:szCs w:val="24"/>
        </w:rPr>
        <w:t>σ</w:t>
      </w:r>
      <w:r>
        <w:rPr>
          <w:rFonts w:eastAsia="Times New Roman" w:cs="Times New Roman"/>
          <w:szCs w:val="24"/>
        </w:rPr>
        <w:t xml:space="preserve">υμβουλίου, ο </w:t>
      </w:r>
      <w:r>
        <w:rPr>
          <w:rFonts w:eastAsia="Times New Roman" w:cs="Times New Roman"/>
          <w:szCs w:val="24"/>
        </w:rPr>
        <w:t>δ</w:t>
      </w:r>
      <w:r>
        <w:rPr>
          <w:rFonts w:eastAsia="Times New Roman" w:cs="Times New Roman"/>
          <w:szCs w:val="24"/>
        </w:rPr>
        <w:t xml:space="preserve">ιευθυντής της </w:t>
      </w:r>
      <w:r>
        <w:rPr>
          <w:rFonts w:eastAsia="Times New Roman" w:cs="Times New Roman"/>
          <w:szCs w:val="24"/>
        </w:rPr>
        <w:t>κ</w:t>
      </w:r>
      <w:r>
        <w:rPr>
          <w:rFonts w:eastAsia="Times New Roman" w:cs="Times New Roman"/>
          <w:szCs w:val="24"/>
        </w:rPr>
        <w:t xml:space="preserve">αρδιολογικής </w:t>
      </w:r>
      <w:r>
        <w:rPr>
          <w:rFonts w:eastAsia="Times New Roman" w:cs="Times New Roman"/>
          <w:szCs w:val="24"/>
        </w:rPr>
        <w:t>κ</w:t>
      </w:r>
      <w:r>
        <w:rPr>
          <w:rFonts w:eastAsia="Times New Roman" w:cs="Times New Roman"/>
          <w:szCs w:val="24"/>
        </w:rPr>
        <w:t xml:space="preserve">λινικής, συνεχίζουμε, σύμφωνα με την πταισματοδίκη του Νοσοκομείου Τρικάλων, να </w:t>
      </w:r>
      <w:r>
        <w:rPr>
          <w:rFonts w:eastAsia="Times New Roman" w:cs="Times New Roman"/>
          <w:szCs w:val="24"/>
        </w:rPr>
        <w:lastRenderedPageBreak/>
        <w:t xml:space="preserve">παραπεμπόμαστε γιατί ο γιατρός ο οποίος πήρε τη θέση στο Νοσοκομείο Βόλου θεωρούσε ότι αδικήθηκε από το ότι δεν ήταν παράλληλα και διευθυντής του Νοσοκομείου Τρικάλων. </w:t>
      </w:r>
    </w:p>
    <w:p w14:paraId="7FF39894"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ζήτημα, λοιπόν, είναι πολιτικό. Δεν είναι πολιτικό με την έννοια ότι αφορά την πολιτική μου δραστηριότητα, αλλά αφορά το γεγονός ότι ήδη η Βουλή έχει αποφασίσει, μετά από αναφορές πάρα πολλών συναδέλφων σε όλη την Ελλάδα, ότι δεν είναι δυνατόν να </w:t>
      </w:r>
      <w:proofErr w:type="spellStart"/>
      <w:r>
        <w:rPr>
          <w:rFonts w:eastAsia="Times New Roman" w:cs="Times New Roman"/>
          <w:szCs w:val="24"/>
        </w:rPr>
        <w:t>ποινικοπο</w:t>
      </w:r>
      <w:r>
        <w:rPr>
          <w:rFonts w:eastAsia="Times New Roman" w:cs="Times New Roman"/>
          <w:szCs w:val="24"/>
        </w:rPr>
        <w:t>ιείται</w:t>
      </w:r>
      <w:proofErr w:type="spellEnd"/>
      <w:r>
        <w:rPr>
          <w:rFonts w:eastAsia="Times New Roman" w:cs="Times New Roman"/>
          <w:szCs w:val="24"/>
        </w:rPr>
        <w:t xml:space="preserve"> η ελευθερία της γνώμης και της κρίσης των μελών των εκλεκτορικών σωμάτων.</w:t>
      </w:r>
    </w:p>
    <w:p w14:paraId="7FF39895"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Αυτό το νομοθέτησε η Βουλή πέρυσι με το άρθρο 36 του ν.4368 και γι’ αυτό στο πολιτικό ζήτημα αυτής της συνεχιζόμενης υπόθεσης, θεωρώ ότι δεν πρέπει να παραπεμφθώ, γιατί το μήν</w:t>
      </w:r>
      <w:r>
        <w:rPr>
          <w:rFonts w:eastAsia="Times New Roman" w:cs="Times New Roman"/>
          <w:szCs w:val="24"/>
        </w:rPr>
        <w:t>υμα που θα πάρουν σε αντίστοιχη περίπτωση όλοι οι γιατροί είναι να μη δέχονται να συμμετέχουν σε συμβούλια κρίσης, καθώς θα απειλείται πάνω τους η δίωξή τους για την ελευθερία της γνώμης και της κρίσης τους.</w:t>
      </w:r>
    </w:p>
    <w:p w14:paraId="7FF39896"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Γι’ αυτό</w:t>
      </w:r>
      <w:r>
        <w:rPr>
          <w:rFonts w:eastAsia="Times New Roman" w:cs="Times New Roman"/>
          <w:szCs w:val="24"/>
        </w:rPr>
        <w:t>ν</w:t>
      </w:r>
      <w:r>
        <w:rPr>
          <w:rFonts w:eastAsia="Times New Roman" w:cs="Times New Roman"/>
          <w:szCs w:val="24"/>
        </w:rPr>
        <w:t xml:space="preserve"> τον λόγο, λοιπόν, σας ζητώ να θεωρήσετ</w:t>
      </w:r>
      <w:r>
        <w:rPr>
          <w:rFonts w:eastAsia="Times New Roman" w:cs="Times New Roman"/>
          <w:szCs w:val="24"/>
        </w:rPr>
        <w:t>ε ότι το πολιτικό ζήτημα</w:t>
      </w:r>
      <w:r>
        <w:rPr>
          <w:rFonts w:eastAsia="Times New Roman" w:cs="Times New Roman"/>
          <w:szCs w:val="24"/>
        </w:rPr>
        <w:t>,</w:t>
      </w:r>
      <w:r>
        <w:rPr>
          <w:rFonts w:eastAsia="Times New Roman" w:cs="Times New Roman"/>
          <w:szCs w:val="24"/>
        </w:rPr>
        <w:t xml:space="preserve"> το οποίο κρίθηκε πια νομοθετικά</w:t>
      </w:r>
      <w:r>
        <w:rPr>
          <w:rFonts w:eastAsia="Times New Roman" w:cs="Times New Roman"/>
          <w:szCs w:val="24"/>
        </w:rPr>
        <w:t>,</w:t>
      </w:r>
      <w:r>
        <w:rPr>
          <w:rFonts w:eastAsia="Times New Roman" w:cs="Times New Roman"/>
          <w:szCs w:val="24"/>
        </w:rPr>
        <w:t xml:space="preserve"> δεν αφορά συνέχιση της δίωξής μου. </w:t>
      </w:r>
    </w:p>
    <w:p w14:paraId="7FF39897"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w:t>
      </w:r>
    </w:p>
    <w:p w14:paraId="7FF39898" w14:textId="77777777" w:rsidR="00293BE0" w:rsidRDefault="00BD09C8">
      <w:pPr>
        <w:spacing w:line="600" w:lineRule="auto"/>
        <w:ind w:firstLine="720"/>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Κι εμείς ευχαριστούμε, κύριε Παπαδόπουλε.</w:t>
      </w:r>
    </w:p>
    <w:p w14:paraId="7FF39899"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δεύτερης αιτήσεως </w:t>
      </w:r>
      <w:r>
        <w:rPr>
          <w:rFonts w:eastAsia="Times New Roman" w:cs="Times New Roman"/>
          <w:szCs w:val="24"/>
        </w:rPr>
        <w:t xml:space="preserve">άρσεως της ασυλίας </w:t>
      </w:r>
      <w:r>
        <w:rPr>
          <w:rFonts w:eastAsia="Times New Roman" w:cs="Times New Roman"/>
          <w:szCs w:val="24"/>
        </w:rPr>
        <w:t>υπάρχει συνάδελφος πο</w:t>
      </w:r>
      <w:r>
        <w:rPr>
          <w:rFonts w:eastAsia="Times New Roman" w:cs="Times New Roman"/>
          <w:szCs w:val="24"/>
        </w:rPr>
        <w:t>υ ζητάει τον λόγο</w:t>
      </w:r>
      <w:r>
        <w:rPr>
          <w:rFonts w:eastAsia="Times New Roman" w:cs="Times New Roman"/>
          <w:szCs w:val="24"/>
        </w:rPr>
        <w:t>,</w:t>
      </w:r>
      <w:r>
        <w:rPr>
          <w:rFonts w:eastAsia="Times New Roman" w:cs="Times New Roman"/>
          <w:szCs w:val="24"/>
        </w:rPr>
        <w:t xml:space="preserve"> κατά το άρθρο 108 του Κανονισμού; </w:t>
      </w:r>
    </w:p>
    <w:p w14:paraId="7FF3989A"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Εγώ ζητώ τον λόγο.</w:t>
      </w:r>
    </w:p>
    <w:p w14:paraId="7FF3989B" w14:textId="77777777" w:rsidR="00293BE0" w:rsidRDefault="00BD09C8">
      <w:pPr>
        <w:spacing w:line="600" w:lineRule="auto"/>
        <w:ind w:firstLine="720"/>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Έχετε τον λόγο.</w:t>
      </w:r>
    </w:p>
    <w:p w14:paraId="7FF3989C"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Κυρίες και κύριοι συνάδελφοι, θα μπορούσα να μη μιλήσω</w:t>
      </w:r>
      <w:r>
        <w:rPr>
          <w:rFonts w:eastAsia="Times New Roman" w:cs="Times New Roman"/>
          <w:szCs w:val="24"/>
        </w:rPr>
        <w:t>, γιατί είτε έτσι είτε αλλιώς είναι ομόφωνη η γνωμοδότηση της σχετικής επιτροπής.</w:t>
      </w:r>
    </w:p>
    <w:p w14:paraId="7FF3989D"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επειδή δεν </w:t>
      </w:r>
      <w:r>
        <w:rPr>
          <w:rFonts w:eastAsia="Times New Roman" w:cs="Times New Roman"/>
          <w:szCs w:val="24"/>
        </w:rPr>
        <w:t>γνωρίζετε</w:t>
      </w:r>
      <w:r>
        <w:rPr>
          <w:rFonts w:eastAsia="Times New Roman" w:cs="Times New Roman"/>
          <w:szCs w:val="24"/>
        </w:rPr>
        <w:t>,</w:t>
      </w:r>
      <w:r>
        <w:rPr>
          <w:rFonts w:eastAsia="Times New Roman" w:cs="Times New Roman"/>
          <w:szCs w:val="24"/>
        </w:rPr>
        <w:t xml:space="preserve"> έστω και εν </w:t>
      </w:r>
      <w:proofErr w:type="spellStart"/>
      <w:r>
        <w:rPr>
          <w:rFonts w:eastAsia="Times New Roman" w:cs="Times New Roman"/>
          <w:szCs w:val="24"/>
        </w:rPr>
        <w:t>περιλήψει</w:t>
      </w:r>
      <w:proofErr w:type="spellEnd"/>
      <w:r>
        <w:rPr>
          <w:rFonts w:eastAsia="Times New Roman" w:cs="Times New Roman"/>
          <w:szCs w:val="24"/>
        </w:rPr>
        <w:t>,</w:t>
      </w:r>
      <w:r>
        <w:rPr>
          <w:rFonts w:eastAsia="Times New Roman" w:cs="Times New Roman"/>
          <w:szCs w:val="24"/>
        </w:rPr>
        <w:t xml:space="preserve"> το τι ήταν στην ουσία αυτή η έγκληση, καλό είναι και πολύ διδακτικό για το παρόν και για το μέλλον να γνωρίζει η Αίθουσα, ν</w:t>
      </w:r>
      <w:r>
        <w:rPr>
          <w:rFonts w:eastAsia="Times New Roman" w:cs="Times New Roman"/>
          <w:szCs w:val="24"/>
        </w:rPr>
        <w:t>α γνωρίζουμε όλοι μας μερικά πράγματα, διότι πρέπει να καταπολεμηθεί η τάση ποινικοποίησης της πολιτικής ζωής, που οδηγεί ευθέως σε αντιδημοκρατικές και αντικοινοβουλευτικές αντιλήψεις και πρακτικές</w:t>
      </w:r>
      <w:r>
        <w:rPr>
          <w:rFonts w:eastAsia="Times New Roman" w:cs="Times New Roman"/>
          <w:szCs w:val="24"/>
        </w:rPr>
        <w:t>,</w:t>
      </w:r>
      <w:r>
        <w:rPr>
          <w:rFonts w:eastAsia="Times New Roman" w:cs="Times New Roman"/>
          <w:szCs w:val="24"/>
        </w:rPr>
        <w:t xml:space="preserve"> με την επίκληση του νόμου.</w:t>
      </w:r>
    </w:p>
    <w:p w14:paraId="7FF3989E"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Ένας συμπολίτης μας, λοιπόν, </w:t>
      </w:r>
      <w:r>
        <w:rPr>
          <w:rFonts w:eastAsia="Times New Roman" w:cs="Times New Roman"/>
          <w:szCs w:val="24"/>
        </w:rPr>
        <w:t>με εγκαλεί για εσχάτη προδοσία</w:t>
      </w:r>
      <w:r>
        <w:rPr>
          <w:rFonts w:eastAsia="Times New Roman" w:cs="Times New Roman"/>
          <w:szCs w:val="24"/>
        </w:rPr>
        <w:t>,</w:t>
      </w:r>
      <w:r>
        <w:rPr>
          <w:rFonts w:eastAsia="Times New Roman" w:cs="Times New Roman"/>
          <w:szCs w:val="24"/>
        </w:rPr>
        <w:t xml:space="preserve"> με βάση ένα εκτενέστατο κείμενο, το οποίο σας επαναλαμβάνω ότι θα ήταν καλό -για λόγους και διδακτικούς και για να ξέρουμε- να είναι υπ’ </w:t>
      </w:r>
      <w:proofErr w:type="spellStart"/>
      <w:r>
        <w:rPr>
          <w:rFonts w:eastAsia="Times New Roman" w:cs="Times New Roman"/>
          <w:szCs w:val="24"/>
        </w:rPr>
        <w:t>όψιν</w:t>
      </w:r>
      <w:proofErr w:type="spellEnd"/>
      <w:r>
        <w:rPr>
          <w:rFonts w:eastAsia="Times New Roman" w:cs="Times New Roman"/>
          <w:szCs w:val="24"/>
        </w:rPr>
        <w:t xml:space="preserve"> των Προεδρείων, των Κοινοβουλευτικών Ομάδων ή όποιου έχει πρόσβαση για να το δει. </w:t>
      </w:r>
      <w:r>
        <w:rPr>
          <w:rFonts w:eastAsia="Times New Roman" w:cs="Times New Roman"/>
          <w:szCs w:val="24"/>
        </w:rPr>
        <w:t>Είναι και εναντίον του Πρωθυπουργού, του κ. Τσίπρα.</w:t>
      </w:r>
    </w:p>
    <w:p w14:paraId="7FF3989F"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 xml:space="preserve">Ανάμεσα σε παραπομπές για </w:t>
      </w:r>
      <w:proofErr w:type="spellStart"/>
      <w:r>
        <w:rPr>
          <w:rFonts w:eastAsia="Times New Roman" w:cs="Times New Roman"/>
          <w:szCs w:val="24"/>
        </w:rPr>
        <w:t>μασονίες</w:t>
      </w:r>
      <w:proofErr w:type="spellEnd"/>
      <w:r>
        <w:rPr>
          <w:rFonts w:eastAsia="Times New Roman" w:cs="Times New Roman"/>
          <w:szCs w:val="24"/>
        </w:rPr>
        <w:t>, για εβραϊκές παγκόσμιες συν</w:t>
      </w:r>
      <w:r>
        <w:rPr>
          <w:rFonts w:eastAsia="Times New Roman" w:cs="Times New Roman"/>
          <w:szCs w:val="24"/>
        </w:rPr>
        <w:t>ω</w:t>
      </w:r>
      <w:r>
        <w:rPr>
          <w:rFonts w:eastAsia="Times New Roman" w:cs="Times New Roman"/>
          <w:szCs w:val="24"/>
        </w:rPr>
        <w:t>μ</w:t>
      </w:r>
      <w:r>
        <w:rPr>
          <w:rFonts w:eastAsia="Times New Roman" w:cs="Times New Roman"/>
          <w:szCs w:val="24"/>
        </w:rPr>
        <w:t>ο</w:t>
      </w:r>
      <w:r>
        <w:rPr>
          <w:rFonts w:eastAsia="Times New Roman" w:cs="Times New Roman"/>
          <w:szCs w:val="24"/>
        </w:rPr>
        <w:t xml:space="preserve">σίες, για παραλείψεις και πολιτικές που οδήγησαν τη χώρα στη χρεοκοπία κ.λπ., εγκαλεί και εμένα, διότι εκ της </w:t>
      </w:r>
      <w:proofErr w:type="spellStart"/>
      <w:r>
        <w:rPr>
          <w:rFonts w:eastAsia="Times New Roman" w:cs="Times New Roman"/>
          <w:szCs w:val="24"/>
        </w:rPr>
        <w:t>θέσεώς</w:t>
      </w:r>
      <w:proofErr w:type="spellEnd"/>
      <w:r>
        <w:rPr>
          <w:rFonts w:eastAsia="Times New Roman" w:cs="Times New Roman"/>
          <w:szCs w:val="24"/>
        </w:rPr>
        <w:t xml:space="preserve"> μου</w:t>
      </w:r>
      <w:r>
        <w:rPr>
          <w:rFonts w:eastAsia="Times New Roman" w:cs="Times New Roman"/>
          <w:szCs w:val="24"/>
        </w:rPr>
        <w:t>,</w:t>
      </w:r>
      <w:r>
        <w:rPr>
          <w:rFonts w:eastAsia="Times New Roman" w:cs="Times New Roman"/>
          <w:szCs w:val="24"/>
        </w:rPr>
        <w:t xml:space="preserve"> ως Πρ</w:t>
      </w:r>
      <w:r>
        <w:rPr>
          <w:rFonts w:eastAsia="Times New Roman" w:cs="Times New Roman"/>
          <w:szCs w:val="24"/>
        </w:rPr>
        <w:t>όε</w:t>
      </w:r>
      <w:r>
        <w:rPr>
          <w:rFonts w:eastAsia="Times New Roman" w:cs="Times New Roman"/>
          <w:szCs w:val="24"/>
        </w:rPr>
        <w:t>δρο</w:t>
      </w:r>
      <w:r>
        <w:rPr>
          <w:rFonts w:eastAsia="Times New Roman" w:cs="Times New Roman"/>
          <w:szCs w:val="24"/>
        </w:rPr>
        <w:t>ς</w:t>
      </w:r>
      <w:r>
        <w:rPr>
          <w:rFonts w:eastAsia="Times New Roman" w:cs="Times New Roman"/>
          <w:szCs w:val="24"/>
        </w:rPr>
        <w:t xml:space="preserve"> της Βουλής, δεν έδωσα συνέχεια στην </w:t>
      </w:r>
      <w:r>
        <w:rPr>
          <w:rFonts w:eastAsia="Times New Roman" w:cs="Times New Roman"/>
          <w:szCs w:val="24"/>
        </w:rPr>
        <w:t>ε</w:t>
      </w:r>
      <w:r>
        <w:rPr>
          <w:rFonts w:eastAsia="Times New Roman" w:cs="Times New Roman"/>
          <w:szCs w:val="24"/>
        </w:rPr>
        <w:t xml:space="preserve">πιτροπή για την </w:t>
      </w:r>
      <w:r>
        <w:rPr>
          <w:rFonts w:eastAsia="Times New Roman" w:cs="Times New Roman"/>
          <w:szCs w:val="24"/>
        </w:rPr>
        <w:t>α</w:t>
      </w:r>
      <w:r>
        <w:rPr>
          <w:rFonts w:eastAsia="Times New Roman" w:cs="Times New Roman"/>
          <w:szCs w:val="24"/>
        </w:rPr>
        <w:t xml:space="preserve">λήθεια για το </w:t>
      </w:r>
      <w:r>
        <w:rPr>
          <w:rFonts w:eastAsia="Times New Roman" w:cs="Times New Roman"/>
          <w:szCs w:val="24"/>
        </w:rPr>
        <w:t>χ</w:t>
      </w:r>
      <w:r>
        <w:rPr>
          <w:rFonts w:eastAsia="Times New Roman" w:cs="Times New Roman"/>
          <w:szCs w:val="24"/>
        </w:rPr>
        <w:t xml:space="preserve">ρέος, η οποία είχε συσταθεί στην προηγούμενη </w:t>
      </w:r>
      <w:r>
        <w:rPr>
          <w:rFonts w:eastAsia="Times New Roman" w:cs="Times New Roman"/>
          <w:szCs w:val="24"/>
        </w:rPr>
        <w:t>π</w:t>
      </w:r>
      <w:r>
        <w:rPr>
          <w:rFonts w:eastAsia="Times New Roman" w:cs="Times New Roman"/>
          <w:szCs w:val="24"/>
        </w:rPr>
        <w:t>ερίοδο της Βουλής.</w:t>
      </w:r>
    </w:p>
    <w:p w14:paraId="7FF398A0"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Επ’ αυτού, λοιπόν, θα ήθελα να πω επί της ουσίας δυο λόγια, διότι έχει μια σημασία</w:t>
      </w:r>
      <w:r>
        <w:rPr>
          <w:rFonts w:eastAsia="Times New Roman" w:cs="Times New Roman"/>
          <w:szCs w:val="24"/>
        </w:rPr>
        <w:t>,</w:t>
      </w:r>
      <w:r>
        <w:rPr>
          <w:rFonts w:eastAsia="Times New Roman" w:cs="Times New Roman"/>
          <w:szCs w:val="24"/>
        </w:rPr>
        <w:t xml:space="preserve"> για να ξέρουμε. Γνωρίζουμε ότι σε κάθ</w:t>
      </w:r>
      <w:r>
        <w:rPr>
          <w:rFonts w:eastAsia="Times New Roman" w:cs="Times New Roman"/>
          <w:szCs w:val="24"/>
        </w:rPr>
        <w:t xml:space="preserve">ε </w:t>
      </w:r>
      <w:r>
        <w:rPr>
          <w:rFonts w:eastAsia="Times New Roman" w:cs="Times New Roman"/>
          <w:szCs w:val="24"/>
        </w:rPr>
        <w:t>π</w:t>
      </w:r>
      <w:r>
        <w:rPr>
          <w:rFonts w:eastAsia="Times New Roman" w:cs="Times New Roman"/>
          <w:szCs w:val="24"/>
        </w:rPr>
        <w:t xml:space="preserve">ερίοδο της Βουλής η Βουλή ορίζει τις </w:t>
      </w:r>
      <w:r>
        <w:rPr>
          <w:rFonts w:eastAsia="Times New Roman" w:cs="Times New Roman"/>
          <w:szCs w:val="24"/>
        </w:rPr>
        <w:t>ε</w:t>
      </w:r>
      <w:r>
        <w:rPr>
          <w:rFonts w:eastAsia="Times New Roman" w:cs="Times New Roman"/>
          <w:szCs w:val="24"/>
        </w:rPr>
        <w:t>πιτροπές της και αυτό έγινε</w:t>
      </w:r>
      <w:r>
        <w:rPr>
          <w:rFonts w:eastAsia="Times New Roman" w:cs="Times New Roman"/>
          <w:szCs w:val="24"/>
        </w:rPr>
        <w:t>,</w:t>
      </w:r>
      <w:r>
        <w:rPr>
          <w:rFonts w:eastAsia="Times New Roman" w:cs="Times New Roman"/>
          <w:szCs w:val="24"/>
        </w:rPr>
        <w:t xml:space="preserve"> είτε έτσι είτε αλλιώς</w:t>
      </w:r>
      <w:r>
        <w:rPr>
          <w:rFonts w:eastAsia="Times New Roman" w:cs="Times New Roman"/>
          <w:szCs w:val="24"/>
        </w:rPr>
        <w:t>,</w:t>
      </w:r>
      <w:r>
        <w:rPr>
          <w:rFonts w:eastAsia="Times New Roman" w:cs="Times New Roman"/>
          <w:szCs w:val="24"/>
        </w:rPr>
        <w:t xml:space="preserve"> και στη Σύνοδο που μόλις κλείσαμε, δηλαδή είτε επί θεμάτων καινούργιων είτε επί θεμάτων που </w:t>
      </w:r>
      <w:r>
        <w:rPr>
          <w:rFonts w:eastAsia="Times New Roman" w:cs="Times New Roman"/>
          <w:szCs w:val="24"/>
        </w:rPr>
        <w:lastRenderedPageBreak/>
        <w:t>προϋπήρχαν, όπως οι γερμανικές αποζημιώσεις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Γίνεται εξ υπαρχ</w:t>
      </w:r>
      <w:r>
        <w:rPr>
          <w:rFonts w:eastAsia="Times New Roman" w:cs="Times New Roman"/>
          <w:szCs w:val="24"/>
        </w:rPr>
        <w:t>ής η διαδικασία</w:t>
      </w:r>
      <w:r>
        <w:rPr>
          <w:rFonts w:eastAsia="Times New Roman" w:cs="Times New Roman"/>
          <w:szCs w:val="24"/>
        </w:rPr>
        <w:t>,</w:t>
      </w:r>
      <w:r>
        <w:rPr>
          <w:rFonts w:eastAsia="Times New Roman" w:cs="Times New Roman"/>
          <w:szCs w:val="24"/>
        </w:rPr>
        <w:t xml:space="preserve"> για να υπάρχουν οι αντίστοιχες </w:t>
      </w:r>
      <w:r>
        <w:rPr>
          <w:rFonts w:eastAsia="Times New Roman" w:cs="Times New Roman"/>
          <w:szCs w:val="24"/>
        </w:rPr>
        <w:t>ε</w:t>
      </w:r>
      <w:r>
        <w:rPr>
          <w:rFonts w:eastAsia="Times New Roman" w:cs="Times New Roman"/>
          <w:szCs w:val="24"/>
        </w:rPr>
        <w:t xml:space="preserve">πιτροπές. Άλλωστε και για το χρέος έχει γίνει μια </w:t>
      </w:r>
      <w:r>
        <w:rPr>
          <w:rFonts w:eastAsia="Times New Roman" w:cs="Times New Roman"/>
          <w:szCs w:val="24"/>
        </w:rPr>
        <w:t>υ</w:t>
      </w:r>
      <w:r>
        <w:rPr>
          <w:rFonts w:eastAsia="Times New Roman" w:cs="Times New Roman"/>
          <w:szCs w:val="24"/>
        </w:rPr>
        <w:t>ποεπιτροπή της αρμόδιας Διαρκούς Επιτροπής.</w:t>
      </w:r>
    </w:p>
    <w:p w14:paraId="7FF398A1"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 xml:space="preserve">Πλην, όμως, η </w:t>
      </w:r>
      <w:r>
        <w:rPr>
          <w:rFonts w:eastAsia="Times New Roman" w:cs="Times New Roman"/>
          <w:szCs w:val="24"/>
        </w:rPr>
        <w:t>ε</w:t>
      </w:r>
      <w:r>
        <w:rPr>
          <w:rFonts w:eastAsia="Times New Roman" w:cs="Times New Roman"/>
          <w:szCs w:val="24"/>
        </w:rPr>
        <w:t>πιτροπή εκείνη είχε γίνει κατά το άρθρο 98. Δεν είχε κανένα μέλος του Κοινοβουλίου ως μέλος, ως σ</w:t>
      </w:r>
      <w:r>
        <w:rPr>
          <w:rFonts w:eastAsia="Times New Roman" w:cs="Times New Roman"/>
          <w:szCs w:val="24"/>
        </w:rPr>
        <w:t>υμμετέχοντα, πλέον της Πρόεδρου τότε του Κοινοβουλίου. Είχε αποδώσει ένα έργο</w:t>
      </w:r>
      <w:r>
        <w:rPr>
          <w:rFonts w:eastAsia="Times New Roman" w:cs="Times New Roman"/>
          <w:szCs w:val="24"/>
        </w:rPr>
        <w:t>,</w:t>
      </w:r>
      <w:r>
        <w:rPr>
          <w:rFonts w:eastAsia="Times New Roman" w:cs="Times New Roman"/>
          <w:szCs w:val="24"/>
        </w:rPr>
        <w:t xml:space="preserve"> το οποίο είχε βγει σε δύο έντυπα, σε δύο πορίσματα ή σχέδια πορισμάτων</w:t>
      </w:r>
      <w:r>
        <w:rPr>
          <w:rFonts w:eastAsia="Times New Roman" w:cs="Times New Roman"/>
          <w:szCs w:val="24"/>
        </w:rPr>
        <w:t>,</w:t>
      </w:r>
      <w:r>
        <w:rPr>
          <w:rFonts w:eastAsia="Times New Roman" w:cs="Times New Roman"/>
          <w:szCs w:val="24"/>
        </w:rPr>
        <w:t xml:space="preserve"> τόσο για το χρέος εν συνόλω της χώρας όσο και για τη δανειακή συμφωνία-μνημόνιο του καλοκαιριού. Πρόλαβαν</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έβγαλαν δύο ντοκουμέντα. Αυτά τα ντοκουμέντα ήταν στη διάθεση της Βουλής, έχουν μοιραστεί και στον λαό, είναι στη διάθεση της Κυβέρνησης. Όποιες θετικές αναλύσεις υπήρχαν -διότι υπήρχαν- από έγκριτους επιστήμονες είναι στη διάθεση της</w:t>
      </w:r>
      <w:r>
        <w:rPr>
          <w:rFonts w:eastAsia="Times New Roman" w:cs="Times New Roman"/>
          <w:szCs w:val="24"/>
        </w:rPr>
        <w:t xml:space="preserve"> Κυβέρνησης για τη συζήτηση που κάνει για το χρέος.</w:t>
      </w:r>
    </w:p>
    <w:p w14:paraId="7FF398A2"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υπήρχε κανένας λόγος -εφόσον, μάλιστα, αυτή η </w:t>
      </w:r>
      <w:r>
        <w:rPr>
          <w:rFonts w:eastAsia="Times New Roman" w:cs="Times New Roman"/>
          <w:szCs w:val="24"/>
        </w:rPr>
        <w:t>ε</w:t>
      </w:r>
      <w:r>
        <w:rPr>
          <w:rFonts w:eastAsia="Times New Roman" w:cs="Times New Roman"/>
          <w:szCs w:val="24"/>
        </w:rPr>
        <w:t>πιτροπή έχει μεταβληθεί ήδη σε πολιτικό σωματείο</w:t>
      </w:r>
      <w:r>
        <w:rPr>
          <w:rFonts w:eastAsia="Times New Roman" w:cs="Times New Roman"/>
          <w:szCs w:val="24"/>
        </w:rPr>
        <w:t>,</w:t>
      </w:r>
      <w:r>
        <w:rPr>
          <w:rFonts w:eastAsia="Times New Roman" w:cs="Times New Roman"/>
          <w:szCs w:val="24"/>
        </w:rPr>
        <w:t xml:space="preserve"> το οποίο διεκδικεί την επαφή με τον λαό και για περαιτέρω μηνύσεις σε επόμενα θέματα- η Βουλή να συνεχί</w:t>
      </w:r>
      <w:r>
        <w:rPr>
          <w:rFonts w:eastAsia="Times New Roman" w:cs="Times New Roman"/>
          <w:szCs w:val="24"/>
        </w:rPr>
        <w:t xml:space="preserve">σει και μάλιστα, με τη σύνθεση που είχε, να συντηρεί και να διατηρεί αυτή την </w:t>
      </w:r>
      <w:r>
        <w:rPr>
          <w:rFonts w:eastAsia="Times New Roman" w:cs="Times New Roman"/>
          <w:szCs w:val="24"/>
        </w:rPr>
        <w:t>ε</w:t>
      </w:r>
      <w:r>
        <w:rPr>
          <w:rFonts w:eastAsia="Times New Roman" w:cs="Times New Roman"/>
          <w:szCs w:val="24"/>
        </w:rPr>
        <w:t>πιτροπή.</w:t>
      </w:r>
    </w:p>
    <w:p w14:paraId="7FF398A3"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αυτονόητα, για τα οποία είτε έτσι είτε αλλιώς είχα μιλήσει και στο </w:t>
      </w:r>
      <w:r>
        <w:rPr>
          <w:rFonts w:eastAsia="Times New Roman" w:cs="Times New Roman"/>
          <w:szCs w:val="24"/>
        </w:rPr>
        <w:t>π</w:t>
      </w:r>
      <w:r>
        <w:rPr>
          <w:rFonts w:eastAsia="Times New Roman" w:cs="Times New Roman"/>
          <w:szCs w:val="24"/>
        </w:rPr>
        <w:t>ροεδρείο του Ιδρύματος της Βουλής για τον Κοινοβουλευτισμό και τη Δημοκρατία, παρούσης της π</w:t>
      </w:r>
      <w:r>
        <w:rPr>
          <w:rFonts w:eastAsia="Times New Roman" w:cs="Times New Roman"/>
          <w:szCs w:val="24"/>
        </w:rPr>
        <w:t>ρώην Προέδρου της Βουλής, αλλά και στη Διάσκεψη των Προέδρων, αυτά τα αυτονόητα</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θεωρούνται ότι είναι στοιχεία, που, διαπράττων ο Πρόεδρος της Βουλής, βοήθησα και εγώ, ώστε η χώρα να υποστεί και να υφίσταται ό,τι υφίσταται.</w:t>
      </w:r>
    </w:p>
    <w:p w14:paraId="7FF398A4"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Άρα, λοιπόν,</w:t>
      </w:r>
      <w:r>
        <w:rPr>
          <w:rFonts w:eastAsia="Times New Roman" w:cs="Times New Roman"/>
          <w:szCs w:val="24"/>
        </w:rPr>
        <w:t xml:space="preserve"> η έγκληση περί εσχάτης προδοσίας ορίζεται σε σχέση με αυτό το ζήτημα και σας επαναλαμβάνω ότι είναι μέσα στα όρια του ακατάληπτου</w:t>
      </w:r>
      <w:r>
        <w:rPr>
          <w:rFonts w:eastAsia="Times New Roman" w:cs="Times New Roman"/>
          <w:szCs w:val="24"/>
        </w:rPr>
        <w:t>,</w:t>
      </w:r>
      <w:r>
        <w:rPr>
          <w:rFonts w:eastAsia="Times New Roman" w:cs="Times New Roman"/>
          <w:szCs w:val="24"/>
        </w:rPr>
        <w:t xml:space="preserve"> έγκληση με πλήθος θεμάτων.</w:t>
      </w:r>
    </w:p>
    <w:p w14:paraId="7FF398A5"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Όταν συζητήσουμε, λοιπόν, για την Αναθεώρηση του Συντάγματος, κύριε Πρόεδρε, και για το άρθρο 86,</w:t>
      </w:r>
      <w:r>
        <w:rPr>
          <w:rFonts w:eastAsia="Times New Roman" w:cs="Times New Roman"/>
          <w:szCs w:val="24"/>
        </w:rPr>
        <w:t xml:space="preserve"> το οποίο προφανέστατα θα πρέπει να μετασχηματιστεί, να αλλάξει απολύτως</w:t>
      </w:r>
      <w:r>
        <w:rPr>
          <w:rFonts w:eastAsia="Times New Roman" w:cs="Times New Roman"/>
          <w:szCs w:val="24"/>
        </w:rPr>
        <w:t>,</w:t>
      </w:r>
      <w:r>
        <w:rPr>
          <w:rFonts w:eastAsia="Times New Roman" w:cs="Times New Roman"/>
          <w:szCs w:val="24"/>
        </w:rPr>
        <w:t xml:space="preserve"> για να έχει και ο λαός </w:t>
      </w:r>
      <w:r>
        <w:rPr>
          <w:rFonts w:eastAsia="Times New Roman" w:cs="Times New Roman"/>
          <w:szCs w:val="24"/>
        </w:rPr>
        <w:lastRenderedPageBreak/>
        <w:t xml:space="preserve">την άποψη περί δικαίου αισθήματος και περί ισότητας των Βουλευτών, θα πρέπει όλη αυτή την εμπειρία τόσων χρόνων από τη Βουλή για τον τρόπο </w:t>
      </w:r>
      <w:r>
        <w:rPr>
          <w:rFonts w:eastAsia="Times New Roman" w:cs="Times New Roman"/>
          <w:szCs w:val="24"/>
        </w:rPr>
        <w:t>με τον οποίο</w:t>
      </w:r>
      <w:r>
        <w:rPr>
          <w:rFonts w:eastAsia="Times New Roman" w:cs="Times New Roman"/>
          <w:szCs w:val="24"/>
        </w:rPr>
        <w:t xml:space="preserve"> κατατίθ</w:t>
      </w:r>
      <w:r>
        <w:rPr>
          <w:rFonts w:eastAsia="Times New Roman" w:cs="Times New Roman"/>
          <w:szCs w:val="24"/>
        </w:rPr>
        <w:t>ενται μηνυτήριες αναφορές και αποτιμώνται, με έναν συστηματικό τρόπο και διακομματικά να την αποτιμήσουμε και να μπορέσουμε πραγματικά να αφουγκραστούμε ό,τι πρέπει να αφουγκραστούμε για το μέλλον αυτής της χώρας.</w:t>
      </w:r>
    </w:p>
    <w:p w14:paraId="7FF398A6"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w:t>
      </w:r>
      <w:r>
        <w:rPr>
          <w:rFonts w:eastAsia="Times New Roman" w:cs="Times New Roman"/>
          <w:szCs w:val="24"/>
        </w:rPr>
        <w:t xml:space="preserve"> που χρησιμοποίησα την ώρα σας, αλλά καλό είναι κάποια πράγματα να τίθενται και δημόσια.</w:t>
      </w:r>
    </w:p>
    <w:p w14:paraId="7FF398A7"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FF398A8" w14:textId="77777777" w:rsidR="00293BE0" w:rsidRDefault="00BD09C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FF398A9"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κύριε Πρόεδρε.</w:t>
      </w:r>
    </w:p>
    <w:p w14:paraId="7FF398AA"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Κύριε Πρόεδρε</w:t>
      </w:r>
      <w:r>
        <w:rPr>
          <w:rFonts w:eastAsia="Times New Roman" w:cs="Times New Roman"/>
          <w:szCs w:val="24"/>
        </w:rPr>
        <w:t>, θα μπορούσατε να μου δώσετε τον λόγο, παρακαλώ;</w:t>
      </w:r>
    </w:p>
    <w:p w14:paraId="7FF398AB"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Παπαθεοδώρου, έχετε τον λόγο.</w:t>
      </w:r>
    </w:p>
    <w:p w14:paraId="7FF398AC"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Κύριε Πρόεδρε, σε σχέση με τις υπό συζήτηση υποθέσεις σήμερα, βρισκόμαστε πάρα πολύ συχνά μπροστά στο φαιν</w:t>
      </w:r>
      <w:r>
        <w:rPr>
          <w:rFonts w:eastAsia="Times New Roman" w:cs="Times New Roman"/>
          <w:szCs w:val="24"/>
        </w:rPr>
        <w:t xml:space="preserve">όμενο στην </w:t>
      </w:r>
      <w:r>
        <w:rPr>
          <w:rFonts w:eastAsia="Times New Roman" w:cs="Times New Roman"/>
          <w:szCs w:val="24"/>
        </w:rPr>
        <w:t xml:space="preserve">Ειδική Μόνιμη </w:t>
      </w:r>
      <w:r>
        <w:rPr>
          <w:rFonts w:eastAsia="Times New Roman" w:cs="Times New Roman"/>
          <w:szCs w:val="24"/>
        </w:rPr>
        <w:t xml:space="preserve">Επιτροπή </w:t>
      </w:r>
      <w:r>
        <w:rPr>
          <w:rFonts w:eastAsia="Times New Roman" w:cs="Times New Roman"/>
          <w:szCs w:val="24"/>
        </w:rPr>
        <w:t xml:space="preserve">Κοινοβουλευτικής </w:t>
      </w:r>
      <w:r>
        <w:rPr>
          <w:rFonts w:eastAsia="Times New Roman" w:cs="Times New Roman"/>
          <w:szCs w:val="24"/>
        </w:rPr>
        <w:t xml:space="preserve">Δεοντολογίας της Βουλής να συζητάμε συγκεκριμένες δικογραφίες, οι οποίες είναι απολύτως παράλογες ή ανυπόστατες. Πολλά μέλη της </w:t>
      </w:r>
      <w:r>
        <w:rPr>
          <w:rFonts w:eastAsia="Times New Roman" w:cs="Times New Roman"/>
          <w:szCs w:val="24"/>
        </w:rPr>
        <w:t>ε</w:t>
      </w:r>
      <w:r>
        <w:rPr>
          <w:rFonts w:eastAsia="Times New Roman" w:cs="Times New Roman"/>
          <w:szCs w:val="24"/>
        </w:rPr>
        <w:t>πιτροπής το έχουν τονίσει.</w:t>
      </w:r>
    </w:p>
    <w:p w14:paraId="7FF398AD"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Βεβαίως, από την άλλη πλευρά, ακούσαμε χθες τον κ</w:t>
      </w:r>
      <w:r>
        <w:rPr>
          <w:rFonts w:eastAsia="Times New Roman" w:cs="Times New Roman"/>
          <w:szCs w:val="24"/>
        </w:rPr>
        <w:t xml:space="preserve">. Τσίπρα που είπε ότι έρχονται πάρα πολλές δικογραφίες για τον άλφα, τον βήτα, τον </w:t>
      </w:r>
      <w:proofErr w:type="spellStart"/>
      <w:r>
        <w:rPr>
          <w:rFonts w:eastAsia="Times New Roman" w:cs="Times New Roman"/>
          <w:szCs w:val="24"/>
        </w:rPr>
        <w:t>γά</w:t>
      </w:r>
      <w:r>
        <w:rPr>
          <w:rFonts w:eastAsia="Times New Roman" w:cs="Times New Roman"/>
          <w:szCs w:val="24"/>
        </w:rPr>
        <w:t>μ</w:t>
      </w:r>
      <w:r>
        <w:rPr>
          <w:rFonts w:eastAsia="Times New Roman" w:cs="Times New Roman"/>
          <w:szCs w:val="24"/>
        </w:rPr>
        <w:t>μα</w:t>
      </w:r>
      <w:proofErr w:type="spellEnd"/>
      <w:r>
        <w:rPr>
          <w:rFonts w:eastAsia="Times New Roman" w:cs="Times New Roman"/>
          <w:szCs w:val="24"/>
        </w:rPr>
        <w:t xml:space="preserve">, τον δέλτα. Ελπίζω να μην είναι αυτού του περιεχομένου που συζητάμε σήμερα για τον Πρόεδρο κ. </w:t>
      </w:r>
      <w:proofErr w:type="spellStart"/>
      <w:r>
        <w:rPr>
          <w:rFonts w:eastAsia="Times New Roman" w:cs="Times New Roman"/>
          <w:szCs w:val="24"/>
        </w:rPr>
        <w:t>Βούτση</w:t>
      </w:r>
      <w:proofErr w:type="spellEnd"/>
      <w:r>
        <w:rPr>
          <w:rFonts w:eastAsia="Times New Roman" w:cs="Times New Roman"/>
          <w:szCs w:val="24"/>
        </w:rPr>
        <w:t>. Από την άλλη πλευρά, πρέπει να υπάρξει και μία</w:t>
      </w:r>
      <w:r>
        <w:rPr>
          <w:rFonts w:eastAsia="Times New Roman" w:cs="Times New Roman"/>
          <w:szCs w:val="24"/>
        </w:rPr>
        <w:t>,</w:t>
      </w:r>
      <w:r>
        <w:rPr>
          <w:rFonts w:eastAsia="Times New Roman" w:cs="Times New Roman"/>
          <w:szCs w:val="24"/>
        </w:rPr>
        <w:t xml:space="preserve"> αν όχι κατεύθυνση</w:t>
      </w:r>
      <w:r>
        <w:rPr>
          <w:rFonts w:eastAsia="Times New Roman" w:cs="Times New Roman"/>
          <w:szCs w:val="24"/>
        </w:rPr>
        <w:t xml:space="preserve">, τουλάχιστον παρότρυνση προς τις εισαγγελικές αρχές ότι εν </w:t>
      </w:r>
      <w:proofErr w:type="spellStart"/>
      <w:r>
        <w:rPr>
          <w:rFonts w:eastAsia="Times New Roman" w:cs="Times New Roman"/>
          <w:szCs w:val="24"/>
        </w:rPr>
        <w:t>ονόματι</w:t>
      </w:r>
      <w:proofErr w:type="spellEnd"/>
      <w:r>
        <w:rPr>
          <w:rFonts w:eastAsia="Times New Roman" w:cs="Times New Roman"/>
          <w:szCs w:val="24"/>
        </w:rPr>
        <w:t xml:space="preserve"> της αρχής της νομιμότητας δεν μπορεί να έρχονται στη Βουλή δικογραφίες, οι οποίες είναι κενές περιεχομένου.</w:t>
      </w:r>
    </w:p>
    <w:p w14:paraId="7FF398AE"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FF398AF"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7FF398B0"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Κύριε Πρόεδρε, θα ήθελα κι εγώ τον λόγο.</w:t>
      </w:r>
    </w:p>
    <w:p w14:paraId="7FF398B1"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Φωτήλα, μήπως καλύπτεστε</w:t>
      </w:r>
      <w:r>
        <w:rPr>
          <w:rFonts w:eastAsia="Times New Roman" w:cs="Times New Roman"/>
          <w:szCs w:val="24"/>
        </w:rPr>
        <w:t>,</w:t>
      </w:r>
      <w:r>
        <w:rPr>
          <w:rFonts w:eastAsia="Times New Roman" w:cs="Times New Roman"/>
          <w:szCs w:val="24"/>
        </w:rPr>
        <w:t xml:space="preserve"> λόγω εντοπιότητας;</w:t>
      </w:r>
    </w:p>
    <w:p w14:paraId="7FF398B2"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Κύριε Πρόεδρε, έχουμε σήμερα δύο υποθέσεις για τις οποίες πρέπει να αποφασίσουμε. Για την υπόθεση του κ. </w:t>
      </w:r>
      <w:proofErr w:type="spellStart"/>
      <w:r>
        <w:rPr>
          <w:rFonts w:eastAsia="Times New Roman" w:cs="Times New Roman"/>
          <w:szCs w:val="24"/>
        </w:rPr>
        <w:t>Βούτση</w:t>
      </w:r>
      <w:proofErr w:type="spellEnd"/>
      <w:r>
        <w:rPr>
          <w:rFonts w:eastAsia="Times New Roman" w:cs="Times New Roman"/>
          <w:szCs w:val="24"/>
        </w:rPr>
        <w:t xml:space="preserve"> δ</w:t>
      </w:r>
      <w:r>
        <w:rPr>
          <w:rFonts w:eastAsia="Times New Roman" w:cs="Times New Roman"/>
          <w:szCs w:val="24"/>
        </w:rPr>
        <w:t xml:space="preserve">εν θα χαλάσω ούτε σάλιο ούτε χρόνο, γιατί δεν χρειάζεται. Απορώ, μάλιστα, που χρειάστηκε πέντε λεπτά για να μας πείσει. Είμαστε </w:t>
      </w:r>
      <w:r>
        <w:rPr>
          <w:rFonts w:eastAsia="Times New Roman" w:cs="Times New Roman"/>
          <w:szCs w:val="24"/>
        </w:rPr>
        <w:t>πε</w:t>
      </w:r>
      <w:r>
        <w:rPr>
          <w:rFonts w:eastAsia="Times New Roman" w:cs="Times New Roman"/>
          <w:szCs w:val="24"/>
        </w:rPr>
        <w:t>πεισμένοι όλοι. Δεν χρειαζόταν.</w:t>
      </w:r>
    </w:p>
    <w:p w14:paraId="7FF398B3"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Όσον αφορά την υπόθεση του κ. Παπαδόπουλου, έχω να πω το εξής: Έχω βρεθεί ακριβώς στην ίδια θέ</w:t>
      </w:r>
      <w:r>
        <w:rPr>
          <w:rFonts w:eastAsia="Times New Roman" w:cs="Times New Roman"/>
          <w:szCs w:val="24"/>
        </w:rPr>
        <w:t xml:space="preserve">ση με τον κ. Παπαδόπουλο. Όμως η υπόθεση, όπως ο ίδιος ήρθε και μας είπε στην </w:t>
      </w:r>
      <w:r>
        <w:rPr>
          <w:rFonts w:eastAsia="Times New Roman" w:cs="Times New Roman"/>
          <w:szCs w:val="24"/>
        </w:rPr>
        <w:t>ε</w:t>
      </w:r>
      <w:r>
        <w:rPr>
          <w:rFonts w:eastAsia="Times New Roman" w:cs="Times New Roman"/>
          <w:szCs w:val="24"/>
        </w:rPr>
        <w:t>πιτροπή, δεν έχει κα</w:t>
      </w:r>
      <w:r>
        <w:rPr>
          <w:rFonts w:eastAsia="Times New Roman" w:cs="Times New Roman"/>
          <w:szCs w:val="24"/>
        </w:rPr>
        <w:t>μ</w:t>
      </w:r>
      <w:r>
        <w:rPr>
          <w:rFonts w:eastAsia="Times New Roman" w:cs="Times New Roman"/>
          <w:szCs w:val="24"/>
        </w:rPr>
        <w:t xml:space="preserve">μία σχέση με την άσκηση των βουλευτικών καθηκόντων και δεν πρόκειται περί πολιτικής δίωξης. Το είπε και το ισχυρίστηκε ο ίδιος στην </w:t>
      </w:r>
      <w:r>
        <w:rPr>
          <w:rFonts w:eastAsia="Times New Roman" w:cs="Times New Roman"/>
          <w:szCs w:val="24"/>
        </w:rPr>
        <w:t>ε</w:t>
      </w:r>
      <w:r>
        <w:rPr>
          <w:rFonts w:eastAsia="Times New Roman" w:cs="Times New Roman"/>
          <w:szCs w:val="24"/>
        </w:rPr>
        <w:t xml:space="preserve">πιτροπή. Όλο το θέμα </w:t>
      </w:r>
      <w:r>
        <w:rPr>
          <w:rFonts w:eastAsia="Times New Roman" w:cs="Times New Roman"/>
          <w:szCs w:val="24"/>
        </w:rPr>
        <w:t>είναι ότι υπάρχει ένας νόμος μεταγενέστερος</w:t>
      </w:r>
      <w:r>
        <w:rPr>
          <w:rFonts w:eastAsia="Times New Roman" w:cs="Times New Roman"/>
          <w:szCs w:val="24"/>
        </w:rPr>
        <w:t>,</w:t>
      </w:r>
      <w:r>
        <w:rPr>
          <w:rFonts w:eastAsia="Times New Roman" w:cs="Times New Roman"/>
          <w:szCs w:val="24"/>
        </w:rPr>
        <w:t xml:space="preserve"> ο οποίος λέει ότι δεν πρέπει να πηγαίνουν κατηγορούμενοι αυτοί οι άνθρωποι. </w:t>
      </w:r>
    </w:p>
    <w:p w14:paraId="7FF398B4"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Πρώτα από όλα, αυτός ο νόμος δεν απορρίπτει συλλήβδην όλες τις υποθέσεις. Το θέμα, λοιπόν, είναι ότι εμείς αυτή τη στιγμή εδώ δεν έχου</w:t>
      </w:r>
      <w:r>
        <w:rPr>
          <w:rFonts w:eastAsia="Times New Roman" w:cs="Times New Roman"/>
          <w:szCs w:val="24"/>
        </w:rPr>
        <w:t xml:space="preserve">με το δικαίωμα να μπούμε στην υπόθεση και να δούμε αν είναι </w:t>
      </w:r>
      <w:r>
        <w:rPr>
          <w:rFonts w:eastAsia="Times New Roman" w:cs="Times New Roman"/>
          <w:szCs w:val="24"/>
        </w:rPr>
        <w:lastRenderedPageBreak/>
        <w:t>από αυτές που απορρίπτονται. Αυτή η συγκεκριμένη είναι από αυτές που περιλαμβάνονται στον νόμο και θα απορριφθεί, όταν πάει στο ακροατήριο.</w:t>
      </w:r>
    </w:p>
    <w:p w14:paraId="7FF398B5"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Όμως, εάν εμείς αυτή τη στιγμή μπούμε στη θέση του δικασ</w:t>
      </w:r>
      <w:r>
        <w:rPr>
          <w:rFonts w:eastAsia="Times New Roman" w:cs="Times New Roman"/>
          <w:szCs w:val="24"/>
        </w:rPr>
        <w:t>τή, απλώς θα παρανομούμε. Μην το κάνουμε για άλλη μια φορά σήμερα.</w:t>
      </w:r>
    </w:p>
    <w:p w14:paraId="7FF398B6"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FF398B7"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Εμείς ευχαριστούμε.</w:t>
      </w:r>
    </w:p>
    <w:p w14:paraId="7FF398B8"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ΑΝΑΣΤΑΣΙΟΣ ΚΟΥΡΑΚΗΣ (Α΄ Αντιπρόεδρος της Βουλής):</w:t>
      </w:r>
      <w:r>
        <w:rPr>
          <w:rFonts w:eastAsia="Times New Roman" w:cs="Times New Roman"/>
          <w:szCs w:val="24"/>
        </w:rPr>
        <w:t xml:space="preserve"> Κύριε Πρόεδρε, θα ήθελα κι εγώ τον λόγο. </w:t>
      </w:r>
    </w:p>
    <w:p w14:paraId="7FF398B9"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Κουράκη, έχετε κι εσείς τον λόγο. </w:t>
      </w:r>
    </w:p>
    <w:p w14:paraId="7FF398BA"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ΑΝΑΣΤΑΣΙΟΣ ΚΟΥΡΑΚΗΣ (Α΄ Αντιπρόεδρος της Βουλής):</w:t>
      </w:r>
      <w:r>
        <w:rPr>
          <w:rFonts w:eastAsia="Times New Roman" w:cs="Times New Roman"/>
          <w:szCs w:val="24"/>
        </w:rPr>
        <w:t xml:space="preserve"> Κύριε Πρόεδρε, κατ’ αρχ</w:t>
      </w:r>
      <w:r>
        <w:rPr>
          <w:rFonts w:eastAsia="Times New Roman" w:cs="Times New Roman"/>
          <w:szCs w:val="24"/>
        </w:rPr>
        <w:t>άς</w:t>
      </w:r>
      <w:r>
        <w:rPr>
          <w:rFonts w:eastAsia="Times New Roman" w:cs="Times New Roman"/>
          <w:szCs w:val="24"/>
        </w:rPr>
        <w:t xml:space="preserve"> θεωρώ ότι έγινε μία κακή αρχή, καθώς μιλάνε μόνο οι Βουλευτές που τους αφορά</w:t>
      </w:r>
      <w:r>
        <w:rPr>
          <w:rFonts w:eastAsia="Times New Roman" w:cs="Times New Roman"/>
          <w:szCs w:val="24"/>
        </w:rPr>
        <w:t xml:space="preserve"> η αίτηση άρσης της ασυλίας</w:t>
      </w:r>
      <w:r>
        <w:rPr>
          <w:rFonts w:eastAsia="Times New Roman" w:cs="Times New Roman"/>
          <w:szCs w:val="24"/>
        </w:rPr>
        <w:t>.</w:t>
      </w:r>
    </w:p>
    <w:p w14:paraId="7FF398BB"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επειδή ο κ. Φωτήλας</w:t>
      </w:r>
      <w:r>
        <w:rPr>
          <w:rFonts w:eastAsia="Times New Roman" w:cs="Times New Roman"/>
          <w:szCs w:val="24"/>
        </w:rPr>
        <w:t xml:space="preserve"> αναφέρθηκε στην ουσία της συζήτησης που έγινε στην </w:t>
      </w:r>
      <w:r>
        <w:rPr>
          <w:rFonts w:eastAsia="Times New Roman" w:cs="Times New Roman"/>
          <w:szCs w:val="24"/>
        </w:rPr>
        <w:t>ε</w:t>
      </w:r>
      <w:r>
        <w:rPr>
          <w:rFonts w:eastAsia="Times New Roman" w:cs="Times New Roman"/>
          <w:szCs w:val="24"/>
        </w:rPr>
        <w:t xml:space="preserve">πιτροπή της οποίας είμαι </w:t>
      </w:r>
      <w:r>
        <w:rPr>
          <w:rFonts w:eastAsia="Times New Roman" w:cs="Times New Roman"/>
          <w:szCs w:val="24"/>
        </w:rPr>
        <w:t>π</w:t>
      </w:r>
      <w:r>
        <w:rPr>
          <w:rFonts w:eastAsia="Times New Roman" w:cs="Times New Roman"/>
          <w:szCs w:val="24"/>
        </w:rPr>
        <w:t xml:space="preserve">ρόεδρος, πρέπει να πω ότι κι εγώ είχα εισηγηθεί να μη γίνει άρση </w:t>
      </w:r>
      <w:r>
        <w:rPr>
          <w:rFonts w:eastAsia="Times New Roman" w:cs="Times New Roman"/>
          <w:szCs w:val="24"/>
        </w:rPr>
        <w:t xml:space="preserve">της </w:t>
      </w:r>
      <w:r>
        <w:rPr>
          <w:rFonts w:eastAsia="Times New Roman" w:cs="Times New Roman"/>
          <w:szCs w:val="24"/>
        </w:rPr>
        <w:t>ασυλίας του κ. Παπαδόπουλου, όχι γιατί σχετίζεται με την πολιτική του δράση, αλλά γιατί υπήρξε μεταγενέστερο</w:t>
      </w:r>
      <w:r>
        <w:rPr>
          <w:rFonts w:eastAsia="Times New Roman" w:cs="Times New Roman"/>
          <w:szCs w:val="24"/>
        </w:rPr>
        <w:t xml:space="preserve">ς νόμος, ο οποίος απαλλάσσει τα μέλη των </w:t>
      </w:r>
      <w:r>
        <w:rPr>
          <w:rFonts w:eastAsia="Times New Roman" w:cs="Times New Roman"/>
          <w:szCs w:val="24"/>
        </w:rPr>
        <w:t>ε</w:t>
      </w:r>
      <w:r>
        <w:rPr>
          <w:rFonts w:eastAsia="Times New Roman" w:cs="Times New Roman"/>
          <w:szCs w:val="24"/>
        </w:rPr>
        <w:t xml:space="preserve">πιτροπών. Δεν υφίσταται αντικείμενο. Να αποφασίσουμε για κάτι που έχει νομοθετήσει η Βουλή. </w:t>
      </w:r>
    </w:p>
    <w:p w14:paraId="7FF398BC"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 xml:space="preserve">Αυτά ήθελα να πω, κύριε Πρόεδρε. </w:t>
      </w:r>
    </w:p>
    <w:p w14:paraId="7FF398BD"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FF398BE"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Δεν θα το πούμε εμείς αυτό. Θα το πει ο φυσικός δικαστής.</w:t>
      </w:r>
    </w:p>
    <w:p w14:paraId="7FF398BF"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(Γεώργιος Βαρεμένος): </w:t>
      </w:r>
      <w:r>
        <w:rPr>
          <w:rFonts w:eastAsia="Times New Roman" w:cs="Times New Roman"/>
          <w:szCs w:val="24"/>
        </w:rPr>
        <w:t xml:space="preserve">Κυρίες και κύριοι συνάδελφοι, στο σημείο αυτό θα διεξαχθεί ονομαστική ψηφοφορία. </w:t>
      </w:r>
    </w:p>
    <w:p w14:paraId="7FF398C0"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lastRenderedPageBreak/>
        <w:t>Έχει καταρτιστεί ψηφοδέλτιο με τα ονόματα των συναδέλφων για τους οποίους ζητείται η άρση της ασυλίας. Κάθε συνάδελφος θα σημειώνει την ψήφο τ</w:t>
      </w:r>
      <w:r>
        <w:rPr>
          <w:rFonts w:eastAsia="Times New Roman" w:cs="Times New Roman"/>
          <w:szCs w:val="24"/>
        </w:rPr>
        <w:t>ου δίπλα στα ονόματα των συναδέλφων, για τους οποίους ζητείται η άρση της ασυλίας.</w:t>
      </w:r>
    </w:p>
    <w:p w14:paraId="7FF398C1"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Εκείνος που ψηφίζει υπέρ της άρσης της ασυλίας σημειώνει την προτίμησή του δίπλα στο όνομα του Βουλευτή και στη στήλη «ΝΑΙ», δηλαδή λέει «ΝΑΙ» στην αίτηση του εισαγγελέως πο</w:t>
      </w:r>
      <w:r>
        <w:rPr>
          <w:rFonts w:eastAsia="Times New Roman" w:cs="Times New Roman"/>
          <w:szCs w:val="24"/>
        </w:rPr>
        <w:t xml:space="preserve">υ ζητεί την άρση της ασυλίας. </w:t>
      </w:r>
    </w:p>
    <w:p w14:paraId="7FF398C2"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Εκείνος που ψηφίζει κατά της άρσης της ασυλίας σημειώνει δίπλα στο όνομα του Βουλευτή και στη στήλη «ΟΧΙ» αντιστοίχως «ΟΧΙ».</w:t>
      </w:r>
    </w:p>
    <w:p w14:paraId="7FF398C3" w14:textId="77777777" w:rsidR="00293BE0" w:rsidRDefault="00BD09C8">
      <w:pPr>
        <w:widowControl w:val="0"/>
        <w:autoSpaceDE w:val="0"/>
        <w:autoSpaceDN w:val="0"/>
        <w:adjustRightInd w:val="0"/>
        <w:spacing w:line="600" w:lineRule="auto"/>
        <w:ind w:firstLine="720"/>
        <w:contextualSpacing/>
        <w:jc w:val="both"/>
        <w:rPr>
          <w:rFonts w:eastAsia="Times New Roman"/>
          <w:szCs w:val="24"/>
        </w:rPr>
      </w:pPr>
      <w:r>
        <w:rPr>
          <w:rFonts w:eastAsia="Times New Roman" w:cs="Times New Roman"/>
          <w:szCs w:val="24"/>
        </w:rPr>
        <w:t xml:space="preserve">Εκείνος που </w:t>
      </w:r>
      <w:r>
        <w:rPr>
          <w:rFonts w:eastAsia="Times New Roman"/>
          <w:szCs w:val="24"/>
        </w:rPr>
        <w:t>ψηφίζει «ΠΑΡΩΝ» θα το σημειώνει στην αντίστοιχη στήλη του ψηφοδελτίου.</w:t>
      </w:r>
    </w:p>
    <w:p w14:paraId="7FF398C4" w14:textId="77777777" w:rsidR="00293BE0" w:rsidRDefault="00BD09C8">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Στο ψηφοδέλτιο θα</w:t>
      </w:r>
      <w:r>
        <w:rPr>
          <w:rFonts w:eastAsia="Times New Roman"/>
          <w:szCs w:val="24"/>
        </w:rPr>
        <w:t xml:space="preserve"> αναγράφει κάθε συνάδελφος το όνομά του, την εκλογική του περιφέρεια και την Κοινοβουλευτική Ομάδα στην οποία ανήκει και θα το υπογράφει, διότι η ψηφοφορία είναι ονομαστική, σύμφωνα με το άρθρο 72 του Κανονισμού της Βουλής.</w:t>
      </w:r>
    </w:p>
    <w:p w14:paraId="7FF398C5" w14:textId="77777777" w:rsidR="00293BE0" w:rsidRDefault="00BD09C8">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Στη συνέχεια και με την εκφώνηση</w:t>
      </w:r>
      <w:r>
        <w:rPr>
          <w:rFonts w:eastAsia="Times New Roman"/>
          <w:szCs w:val="24"/>
        </w:rPr>
        <w:t xml:space="preserve"> του ονόματός του από τους επί του καταλόγου συναδέλφους, θα παραδίδει το ψηφοδέλτιο στους συναδέλφους κ</w:t>
      </w:r>
      <w:r>
        <w:rPr>
          <w:rFonts w:eastAsia="Times New Roman"/>
          <w:szCs w:val="24"/>
        </w:rPr>
        <w:t>υρίους</w:t>
      </w:r>
      <w:r>
        <w:rPr>
          <w:rFonts w:eastAsia="Times New Roman"/>
          <w:szCs w:val="24"/>
        </w:rPr>
        <w:t xml:space="preserve"> Ιωάννη </w:t>
      </w:r>
      <w:proofErr w:type="spellStart"/>
      <w:r>
        <w:rPr>
          <w:rFonts w:eastAsia="Times New Roman"/>
          <w:szCs w:val="24"/>
        </w:rPr>
        <w:t>Σαρακιώτη</w:t>
      </w:r>
      <w:proofErr w:type="spellEnd"/>
      <w:r>
        <w:rPr>
          <w:rFonts w:eastAsia="Times New Roman"/>
          <w:szCs w:val="24"/>
        </w:rPr>
        <w:t xml:space="preserve"> από τον ΣΥΡΙΖΑ και Απόστολο </w:t>
      </w:r>
      <w:proofErr w:type="spellStart"/>
      <w:r>
        <w:rPr>
          <w:rFonts w:eastAsia="Times New Roman"/>
          <w:szCs w:val="24"/>
        </w:rPr>
        <w:t>Βεσυρόπουλο</w:t>
      </w:r>
      <w:proofErr w:type="spellEnd"/>
      <w:r>
        <w:rPr>
          <w:rFonts w:eastAsia="Times New Roman"/>
          <w:szCs w:val="24"/>
        </w:rPr>
        <w:t xml:space="preserve"> από τη Νέα Δημοκρατία, οι οποίοι θα το μονογράφουν και θα ανακοινώνουν ότι ο Βουλευτής ε</w:t>
      </w:r>
      <w:r>
        <w:rPr>
          <w:rFonts w:eastAsia="Times New Roman"/>
          <w:szCs w:val="24"/>
        </w:rPr>
        <w:t>ψήφισε.</w:t>
      </w:r>
    </w:p>
    <w:p w14:paraId="7FF398C6" w14:textId="77777777" w:rsidR="00293BE0" w:rsidRDefault="00BD09C8">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Μετά το τέλος της ψηφοφορίας θα γίνει </w:t>
      </w:r>
      <w:r>
        <w:rPr>
          <w:rFonts w:eastAsia="Times New Roman"/>
          <w:szCs w:val="24"/>
        </w:rPr>
        <w:t xml:space="preserve">η </w:t>
      </w:r>
      <w:r>
        <w:rPr>
          <w:rFonts w:eastAsia="Times New Roman"/>
          <w:szCs w:val="24"/>
        </w:rPr>
        <w:t xml:space="preserve">καταμέτρηση των ψήφων από τους συναδέλφους που προανέφερα, όπως θα προκύψουν από τα ψηφοδέλτια, τα οποία θα καταχωριστούν μαζί με το πρωτόκολλο της ψηφοφορίας στα Πρακτικά της σημερινής συνεδρίασης. </w:t>
      </w:r>
    </w:p>
    <w:p w14:paraId="7FF398C7" w14:textId="77777777" w:rsidR="00293BE0" w:rsidRDefault="00BD09C8">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Συμφωνεί το Σώμα; </w:t>
      </w:r>
    </w:p>
    <w:p w14:paraId="7FF398C8" w14:textId="77777777" w:rsidR="00293BE0" w:rsidRDefault="00BD09C8">
      <w:pPr>
        <w:widowControl w:val="0"/>
        <w:autoSpaceDE w:val="0"/>
        <w:autoSpaceDN w:val="0"/>
        <w:adjustRightInd w:val="0"/>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14:paraId="7FF398C9" w14:textId="77777777" w:rsidR="00293BE0" w:rsidRDefault="00BD09C8">
      <w:pPr>
        <w:widowControl w:val="0"/>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sidRPr="000C7608">
        <w:rPr>
          <w:rFonts w:eastAsia="Times New Roman"/>
          <w:szCs w:val="24"/>
        </w:rPr>
        <w:t>Συνεπώς τ</w:t>
      </w:r>
      <w:r>
        <w:rPr>
          <w:rFonts w:eastAsia="Times New Roman"/>
          <w:szCs w:val="24"/>
        </w:rPr>
        <w:t xml:space="preserve">ο Σώμα συμφώνησε ομοφώνως. </w:t>
      </w:r>
    </w:p>
    <w:p w14:paraId="7FF398CA" w14:textId="77777777" w:rsidR="00293BE0" w:rsidRDefault="00BD09C8">
      <w:pPr>
        <w:widowControl w:val="0"/>
        <w:autoSpaceDE w:val="0"/>
        <w:autoSpaceDN w:val="0"/>
        <w:adjustRightInd w:val="0"/>
        <w:spacing w:line="600" w:lineRule="auto"/>
        <w:ind w:firstLine="720"/>
        <w:contextualSpacing/>
        <w:jc w:val="both"/>
        <w:rPr>
          <w:rFonts w:eastAsia="Times New Roman"/>
          <w:szCs w:val="24"/>
        </w:rPr>
      </w:pPr>
      <w:r>
        <w:rPr>
          <w:rFonts w:eastAsia="Times New Roman"/>
          <w:szCs w:val="24"/>
        </w:rPr>
        <w:t>Σας ενημερώνω ότι έχουν έρθει στο Προεδρείο επιστολές ή τηλεομοιοτυπίες (φαξ) συναδέλφων, σύμφωνα με το άρθρο 70Α</w:t>
      </w:r>
      <w:r>
        <w:rPr>
          <w:rFonts w:eastAsia="Times New Roman"/>
          <w:szCs w:val="24"/>
        </w:rPr>
        <w:t xml:space="preserve"> </w:t>
      </w:r>
      <w:r>
        <w:rPr>
          <w:rFonts w:eastAsia="Times New Roman"/>
          <w:szCs w:val="24"/>
        </w:rPr>
        <w:t>του Κανονισμού</w:t>
      </w:r>
      <w:r>
        <w:rPr>
          <w:rFonts w:eastAsia="Times New Roman"/>
          <w:szCs w:val="24"/>
        </w:rPr>
        <w:t xml:space="preserve"> της Βουλής, με τις οποίες γνωστοποιούν την ψήφο τους. Οι </w:t>
      </w:r>
      <w:r>
        <w:rPr>
          <w:rFonts w:eastAsia="Times New Roman"/>
          <w:szCs w:val="24"/>
        </w:rPr>
        <w:lastRenderedPageBreak/>
        <w:t>ψήφοι αυτές θα ανακοινωθούν και θα συνυπολογιστούν στην καταμέτρηση η οποία θα ακολουθήσει.</w:t>
      </w:r>
    </w:p>
    <w:p w14:paraId="7FF398CB" w14:textId="77777777" w:rsidR="00293BE0" w:rsidRDefault="00BD09C8">
      <w:pPr>
        <w:spacing w:line="600" w:lineRule="auto"/>
        <w:ind w:firstLine="720"/>
        <w:contextualSpacing/>
        <w:jc w:val="both"/>
        <w:rPr>
          <w:rFonts w:eastAsia="Times New Roman"/>
          <w:szCs w:val="24"/>
        </w:rPr>
      </w:pPr>
      <w:r>
        <w:rPr>
          <w:rFonts w:eastAsia="Times New Roman"/>
          <w:szCs w:val="24"/>
        </w:rPr>
        <w:t xml:space="preserve">Καλούνται επί του καταλόγου οι Βουλευτές κ. Αναστασία </w:t>
      </w:r>
      <w:proofErr w:type="spellStart"/>
      <w:r>
        <w:rPr>
          <w:rFonts w:eastAsia="Times New Roman"/>
          <w:szCs w:val="24"/>
        </w:rPr>
        <w:t>Γκαρά</w:t>
      </w:r>
      <w:proofErr w:type="spellEnd"/>
      <w:r>
        <w:rPr>
          <w:rFonts w:eastAsia="Times New Roman"/>
          <w:szCs w:val="24"/>
        </w:rPr>
        <w:t xml:space="preserve"> από τον ΣΥΡΙΖΑ και κ. Ιωάννης Κεφαλογιάννης απ</w:t>
      </w:r>
      <w:r>
        <w:rPr>
          <w:rFonts w:eastAsia="Times New Roman"/>
          <w:szCs w:val="24"/>
        </w:rPr>
        <w:t xml:space="preserve">ό τη Νέα Δημοκρατία. </w:t>
      </w:r>
    </w:p>
    <w:p w14:paraId="7FF398CC" w14:textId="77777777" w:rsidR="00293BE0" w:rsidRDefault="00BD09C8">
      <w:pPr>
        <w:spacing w:line="600" w:lineRule="auto"/>
        <w:ind w:firstLine="720"/>
        <w:contextualSpacing/>
        <w:jc w:val="both"/>
        <w:rPr>
          <w:rFonts w:eastAsia="Times New Roman"/>
          <w:szCs w:val="24"/>
        </w:rPr>
      </w:pPr>
      <w:r>
        <w:rPr>
          <w:rFonts w:eastAsia="Times New Roman"/>
          <w:szCs w:val="24"/>
        </w:rPr>
        <w:t>Παρακαλώ να αρχίσει η ανάγνωση του καταλόγου.</w:t>
      </w:r>
    </w:p>
    <w:p w14:paraId="7FF398CD" w14:textId="77777777" w:rsidR="00293BE0" w:rsidRDefault="00BD09C8">
      <w:pPr>
        <w:spacing w:line="600" w:lineRule="auto"/>
        <w:ind w:firstLine="720"/>
        <w:contextualSpacing/>
        <w:jc w:val="center"/>
        <w:rPr>
          <w:rFonts w:eastAsia="Times New Roman"/>
          <w:szCs w:val="24"/>
        </w:rPr>
      </w:pPr>
      <w:r>
        <w:rPr>
          <w:rFonts w:eastAsia="Times New Roman"/>
          <w:szCs w:val="24"/>
        </w:rPr>
        <w:t>(ΨΗΦΟΦΟΡΙΑ)</w:t>
      </w:r>
    </w:p>
    <w:p w14:paraId="7FF398CE" w14:textId="77777777" w:rsidR="00293BE0" w:rsidRDefault="00BD09C8">
      <w:pPr>
        <w:spacing w:line="600" w:lineRule="auto"/>
        <w:ind w:firstLine="720"/>
        <w:contextualSpacing/>
        <w:jc w:val="center"/>
        <w:rPr>
          <w:rFonts w:eastAsia="Times New Roman" w:cs="Times New Roman"/>
          <w:szCs w:val="24"/>
        </w:rPr>
      </w:pPr>
      <w:r>
        <w:rPr>
          <w:rFonts w:eastAsia="Times New Roman" w:cs="Times New Roman"/>
          <w:szCs w:val="24"/>
        </w:rPr>
        <w:t>(ΜΕΤΑ ΚΑΙ ΤΗ ΔΕΥΤΕΡΗ ΑΝΑΓΝΩΣΗ ΤΟΥ ΚΑΤΑΛΟΓΟΥ)</w:t>
      </w:r>
    </w:p>
    <w:p w14:paraId="7FF398CF" w14:textId="77777777" w:rsidR="00293BE0" w:rsidRDefault="00BD09C8">
      <w:pPr>
        <w:spacing w:line="600" w:lineRule="auto"/>
        <w:ind w:firstLine="720"/>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Υπάρχει συνάδελφος</w:t>
      </w:r>
      <w:r>
        <w:rPr>
          <w:rFonts w:eastAsia="Times New Roman" w:cs="Times New Roman"/>
          <w:szCs w:val="24"/>
        </w:rPr>
        <w:t>, ο οποίος</w:t>
      </w:r>
      <w:r>
        <w:rPr>
          <w:rFonts w:eastAsia="Times New Roman" w:cs="Times New Roman"/>
          <w:szCs w:val="24"/>
        </w:rPr>
        <w:t xml:space="preserve"> δεν άκουσε το όνομά του; Κανείς.</w:t>
      </w:r>
    </w:p>
    <w:p w14:paraId="7FF398D0"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 xml:space="preserve">Οι επιστολές, οι οποίες απεστάλησαν </w:t>
      </w:r>
      <w:r>
        <w:rPr>
          <w:rFonts w:eastAsia="Times New Roman" w:cs="Times New Roman"/>
          <w:szCs w:val="24"/>
        </w:rPr>
        <w:t xml:space="preserve">στο Προεδρείο από τους συναδέλφους, σύμφωνα με το άρθρο 70Α του Κανονισμού της Βουλής, </w:t>
      </w:r>
      <w:r>
        <w:rPr>
          <w:rFonts w:eastAsia="Times New Roman" w:cs="Times New Roman"/>
          <w:szCs w:val="24"/>
        </w:rPr>
        <w:t xml:space="preserve">θα </w:t>
      </w:r>
      <w:r>
        <w:rPr>
          <w:rFonts w:eastAsia="Times New Roman" w:cs="Times New Roman"/>
          <w:szCs w:val="24"/>
        </w:rPr>
        <w:t>καταχωρ</w:t>
      </w:r>
      <w:r>
        <w:rPr>
          <w:rFonts w:eastAsia="Times New Roman" w:cs="Times New Roman"/>
          <w:szCs w:val="24"/>
        </w:rPr>
        <w:t>ιστούν</w:t>
      </w:r>
      <w:r>
        <w:rPr>
          <w:rFonts w:eastAsia="Times New Roman" w:cs="Times New Roman"/>
          <w:szCs w:val="24"/>
        </w:rPr>
        <w:t xml:space="preserve"> στα Πρακτικά.</w:t>
      </w:r>
    </w:p>
    <w:p w14:paraId="7FF398D1" w14:textId="77777777" w:rsidR="00293BE0" w:rsidRDefault="00BD09C8">
      <w:pPr>
        <w:spacing w:line="600" w:lineRule="auto"/>
        <w:ind w:firstLine="720"/>
        <w:contextualSpacing/>
        <w:jc w:val="both"/>
        <w:rPr>
          <w:rFonts w:eastAsia="Times New Roman" w:cs="Times New Roman"/>
          <w:szCs w:val="24"/>
        </w:rPr>
      </w:pPr>
      <w:r>
        <w:rPr>
          <w:rFonts w:eastAsia="Times New Roman" w:cs="Times New Roman"/>
          <w:szCs w:val="24"/>
        </w:rPr>
        <w:t xml:space="preserve">(Οι προαναφερθείσες επιστολές </w:t>
      </w:r>
      <w:r>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7FF398D2" w14:textId="77777777" w:rsidR="00293BE0" w:rsidRDefault="00BD09C8">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7FF398D3" w14:textId="77777777" w:rsidR="00293BE0" w:rsidRDefault="00BD09C8">
      <w:pPr>
        <w:spacing w:line="600" w:lineRule="auto"/>
        <w:ind w:firstLine="720"/>
        <w:contextualSpacing/>
        <w:jc w:val="center"/>
        <w:rPr>
          <w:rFonts w:eastAsia="Times New Roman" w:cs="Times New Roman"/>
          <w:szCs w:val="24"/>
        </w:rPr>
      </w:pPr>
      <w:r>
        <w:rPr>
          <w:rFonts w:eastAsia="Times New Roman" w:cs="Times New Roman"/>
          <w:szCs w:val="24"/>
        </w:rPr>
        <w:lastRenderedPageBreak/>
        <w:t>(Να μπουν οι σελίδες 23-30)</w:t>
      </w:r>
    </w:p>
    <w:p w14:paraId="7FF398D4" w14:textId="77777777" w:rsidR="00293BE0" w:rsidRDefault="00BD09C8">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7FF398D5" w14:textId="77777777" w:rsidR="00293BE0" w:rsidRDefault="00BD09C8">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Βαρεμένος): </w:t>
      </w:r>
      <w:r>
        <w:rPr>
          <w:rFonts w:eastAsia="Times New Roman"/>
          <w:bCs/>
        </w:rPr>
        <w:t>Κυρίες και κύριοι συνάδελφοι, κ</w:t>
      </w:r>
      <w:r>
        <w:rPr>
          <w:rFonts w:eastAsia="Times New Roman" w:cs="Times New Roman"/>
          <w:szCs w:val="24"/>
        </w:rPr>
        <w:t>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7FF398D6" w14:textId="77777777" w:rsidR="00293BE0" w:rsidRDefault="00BD09C8">
      <w:pPr>
        <w:spacing w:line="600" w:lineRule="auto"/>
        <w:ind w:firstLine="720"/>
        <w:contextualSpacing/>
        <w:jc w:val="center"/>
        <w:rPr>
          <w:rFonts w:eastAsia="Times New Roman" w:cs="Times New Roman"/>
          <w:szCs w:val="24"/>
        </w:rPr>
      </w:pPr>
      <w:r>
        <w:rPr>
          <w:rFonts w:eastAsia="Times New Roman" w:cs="Times New Roman"/>
          <w:szCs w:val="24"/>
        </w:rPr>
        <w:t xml:space="preserve">(ΚΑΤΑΜΕΤΡΗΣΗ)                                   </w:t>
      </w:r>
      <w:r>
        <w:rPr>
          <w:rFonts w:eastAsia="Times New Roman" w:cs="Times New Roman"/>
          <w:szCs w:val="24"/>
        </w:rPr>
        <w:t xml:space="preserve">                                                                    </w:t>
      </w:r>
    </w:p>
    <w:p w14:paraId="7FF398D7" w14:textId="77777777" w:rsidR="00293BE0" w:rsidRDefault="00BD09C8">
      <w:pPr>
        <w:spacing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lang w:val="en-US"/>
        </w:rPr>
        <w:t>M</w:t>
      </w:r>
      <w:r>
        <w:rPr>
          <w:rFonts w:eastAsia="Times New Roman" w:cs="Times New Roman"/>
          <w:szCs w:val="24"/>
        </w:rPr>
        <w:t>ΕΤΑ ΤΗΝ ΚΑΤΑΜΕΤΡΗΣΗ)</w:t>
      </w:r>
    </w:p>
    <w:p w14:paraId="7FF398D8" w14:textId="77777777" w:rsidR="00293BE0" w:rsidRDefault="00BD09C8">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sidRPr="001B5619">
        <w:rPr>
          <w:rFonts w:eastAsia="Times New Roman"/>
          <w:b/>
          <w:szCs w:val="24"/>
        </w:rPr>
        <w:t>):</w:t>
      </w:r>
      <w:r>
        <w:rPr>
          <w:rFonts w:eastAsia="Times New Roman"/>
          <w:szCs w:val="24"/>
        </w:rPr>
        <w:t xml:space="preserve"> Κυρίες και κύριοι συνάδελφοι, έχω την τιμή να σας ανακοινώσω το αποτέλεσμα της διεξαχθείσης ονομαστικής </w:t>
      </w:r>
      <w:r>
        <w:rPr>
          <w:rFonts w:eastAsia="Times New Roman"/>
          <w:szCs w:val="24"/>
        </w:rPr>
        <w:t xml:space="preserve">ψηφοφορίας επί των αιτήσεων άρσης ασυλίας των συναδέλφων Βουλευτών. </w:t>
      </w:r>
    </w:p>
    <w:p w14:paraId="7FF398D9" w14:textId="77777777" w:rsidR="00293BE0" w:rsidRDefault="00BD09C8">
      <w:pPr>
        <w:spacing w:line="600" w:lineRule="auto"/>
        <w:ind w:firstLine="720"/>
        <w:contextualSpacing/>
        <w:jc w:val="both"/>
        <w:rPr>
          <w:rFonts w:eastAsia="Times New Roman"/>
          <w:szCs w:val="24"/>
        </w:rPr>
      </w:pPr>
      <w:r>
        <w:rPr>
          <w:rFonts w:eastAsia="Times New Roman"/>
          <w:szCs w:val="24"/>
        </w:rPr>
        <w:t xml:space="preserve">Ψήφισαν συνολικά 176 Βουλευτές. </w:t>
      </w:r>
    </w:p>
    <w:p w14:paraId="7FF398DA" w14:textId="77777777" w:rsidR="00293BE0" w:rsidRDefault="00BD09C8">
      <w:pPr>
        <w:spacing w:line="600" w:lineRule="auto"/>
        <w:ind w:firstLine="720"/>
        <w:contextualSpacing/>
        <w:jc w:val="both"/>
        <w:rPr>
          <w:rFonts w:eastAsia="Times New Roman"/>
          <w:szCs w:val="24"/>
        </w:rPr>
      </w:pPr>
      <w:r>
        <w:rPr>
          <w:rFonts w:eastAsia="Times New Roman"/>
          <w:szCs w:val="24"/>
        </w:rPr>
        <w:t>Για την υπόθεση του συναδέλφου κ. Αθανάσιου Παπαδόπουλου:</w:t>
      </w:r>
    </w:p>
    <w:p w14:paraId="7FF398DB" w14:textId="77777777" w:rsidR="00293BE0" w:rsidRDefault="00BD09C8">
      <w:pPr>
        <w:spacing w:line="600" w:lineRule="auto"/>
        <w:ind w:firstLine="720"/>
        <w:contextualSpacing/>
        <w:jc w:val="both"/>
        <w:rPr>
          <w:rFonts w:eastAsia="Times New Roman"/>
          <w:szCs w:val="24"/>
        </w:rPr>
      </w:pPr>
      <w:r>
        <w:rPr>
          <w:rFonts w:eastAsia="Times New Roman"/>
          <w:szCs w:val="24"/>
        </w:rPr>
        <w:lastRenderedPageBreak/>
        <w:t xml:space="preserve">Υπέρ της άρσεως ασυλίας, δηλαδή «ΝΑΙ», ψήφισαν 20 Βουλευτές. </w:t>
      </w:r>
    </w:p>
    <w:p w14:paraId="7FF398DC" w14:textId="77777777" w:rsidR="00293BE0" w:rsidRDefault="00BD09C8">
      <w:pPr>
        <w:spacing w:line="600" w:lineRule="auto"/>
        <w:ind w:firstLine="720"/>
        <w:contextualSpacing/>
        <w:jc w:val="both"/>
        <w:rPr>
          <w:rFonts w:eastAsia="Times New Roman"/>
          <w:szCs w:val="24"/>
        </w:rPr>
      </w:pPr>
      <w:r>
        <w:rPr>
          <w:rFonts w:eastAsia="Times New Roman"/>
          <w:szCs w:val="24"/>
        </w:rPr>
        <w:t>Κατά της άρσεως ασυλίας, δηλαδή «Ο</w:t>
      </w:r>
      <w:r>
        <w:rPr>
          <w:rFonts w:eastAsia="Times New Roman"/>
          <w:szCs w:val="24"/>
        </w:rPr>
        <w:t>ΧΙ», ψήφισαν 155 Βουλευτές.</w:t>
      </w:r>
    </w:p>
    <w:p w14:paraId="7FF398DD" w14:textId="77777777" w:rsidR="00293BE0" w:rsidRDefault="00BD09C8">
      <w:pPr>
        <w:spacing w:line="600" w:lineRule="auto"/>
        <w:ind w:firstLine="720"/>
        <w:contextualSpacing/>
        <w:jc w:val="both"/>
        <w:rPr>
          <w:rFonts w:eastAsia="Times New Roman"/>
          <w:szCs w:val="24"/>
        </w:rPr>
      </w:pPr>
      <w:r>
        <w:rPr>
          <w:rFonts w:eastAsia="Times New Roman"/>
          <w:szCs w:val="24"/>
        </w:rPr>
        <w:t>«ΠΑΡΩΝ» ψήφισε 1 Βουλευτής.</w:t>
      </w:r>
    </w:p>
    <w:p w14:paraId="7FF398DE" w14:textId="77777777" w:rsidR="00293BE0" w:rsidRDefault="00BD09C8">
      <w:pPr>
        <w:spacing w:line="600" w:lineRule="auto"/>
        <w:ind w:firstLine="720"/>
        <w:contextualSpacing/>
        <w:jc w:val="both"/>
        <w:rPr>
          <w:rFonts w:eastAsia="Times New Roman"/>
          <w:szCs w:val="24"/>
        </w:rPr>
      </w:pPr>
      <w:r>
        <w:rPr>
          <w:rFonts w:eastAsia="Times New Roman"/>
          <w:szCs w:val="24"/>
        </w:rPr>
        <w:t xml:space="preserve">Συνεπώς η αίτηση της εισαγγελικής αρχής απορρίπτεται. </w:t>
      </w:r>
    </w:p>
    <w:p w14:paraId="7FF398DF" w14:textId="77777777" w:rsidR="00293BE0" w:rsidRDefault="00BD09C8">
      <w:pPr>
        <w:spacing w:line="600" w:lineRule="auto"/>
        <w:ind w:firstLine="720"/>
        <w:contextualSpacing/>
        <w:jc w:val="both"/>
        <w:rPr>
          <w:rFonts w:eastAsia="Times New Roman"/>
          <w:szCs w:val="24"/>
        </w:rPr>
      </w:pPr>
      <w:r>
        <w:rPr>
          <w:rFonts w:eastAsia="Times New Roman"/>
          <w:szCs w:val="24"/>
        </w:rPr>
        <w:t xml:space="preserve">Για την υπόθεση του συναδέλφου κ. Νικόλαου </w:t>
      </w:r>
      <w:proofErr w:type="spellStart"/>
      <w:r>
        <w:rPr>
          <w:rFonts w:eastAsia="Times New Roman"/>
          <w:szCs w:val="24"/>
        </w:rPr>
        <w:t>Βούτση</w:t>
      </w:r>
      <w:proofErr w:type="spellEnd"/>
      <w:r>
        <w:rPr>
          <w:rFonts w:eastAsia="Times New Roman"/>
          <w:szCs w:val="24"/>
        </w:rPr>
        <w:t>:</w:t>
      </w:r>
    </w:p>
    <w:p w14:paraId="7FF398E0" w14:textId="77777777" w:rsidR="00293BE0" w:rsidRDefault="00BD09C8">
      <w:pPr>
        <w:spacing w:line="600" w:lineRule="auto"/>
        <w:ind w:firstLine="720"/>
        <w:contextualSpacing/>
        <w:jc w:val="both"/>
        <w:rPr>
          <w:rFonts w:eastAsia="Times New Roman"/>
          <w:szCs w:val="24"/>
        </w:rPr>
      </w:pPr>
      <w:r>
        <w:rPr>
          <w:rFonts w:eastAsia="Times New Roman"/>
          <w:szCs w:val="24"/>
        </w:rPr>
        <w:t xml:space="preserve">Υπέρ της άρσεως ασυλίας, δηλαδή «ΝΑΙ», ψήφισε ουδείς. </w:t>
      </w:r>
    </w:p>
    <w:p w14:paraId="7FF398E1" w14:textId="77777777" w:rsidR="00293BE0" w:rsidRDefault="00BD09C8">
      <w:pPr>
        <w:spacing w:line="600" w:lineRule="auto"/>
        <w:ind w:firstLine="720"/>
        <w:contextualSpacing/>
        <w:jc w:val="both"/>
        <w:rPr>
          <w:rFonts w:eastAsia="Times New Roman"/>
          <w:szCs w:val="24"/>
        </w:rPr>
      </w:pPr>
      <w:r>
        <w:rPr>
          <w:rFonts w:eastAsia="Times New Roman"/>
          <w:szCs w:val="24"/>
        </w:rPr>
        <w:t xml:space="preserve">Κατά της άρσεως ασυλίας, δηλαδή «ΟΧΙ», </w:t>
      </w:r>
      <w:r>
        <w:rPr>
          <w:rFonts w:eastAsia="Times New Roman"/>
          <w:szCs w:val="24"/>
        </w:rPr>
        <w:t>ψήφισαν 176 Βουλευτές.</w:t>
      </w:r>
    </w:p>
    <w:p w14:paraId="7FF398E2" w14:textId="77777777" w:rsidR="00293BE0" w:rsidRDefault="00BD09C8">
      <w:pPr>
        <w:spacing w:line="600" w:lineRule="auto"/>
        <w:ind w:firstLine="720"/>
        <w:contextualSpacing/>
        <w:jc w:val="both"/>
        <w:rPr>
          <w:rFonts w:eastAsia="Times New Roman"/>
          <w:szCs w:val="24"/>
        </w:rPr>
      </w:pPr>
      <w:r>
        <w:rPr>
          <w:rFonts w:eastAsia="Times New Roman"/>
          <w:szCs w:val="24"/>
        </w:rPr>
        <w:t>«ΠΑΡΩΝ» ψήφισε ουδείς.</w:t>
      </w:r>
    </w:p>
    <w:p w14:paraId="7FF398E3" w14:textId="77777777" w:rsidR="00293BE0" w:rsidRDefault="00BD09C8">
      <w:pPr>
        <w:spacing w:line="600" w:lineRule="auto"/>
        <w:ind w:firstLine="720"/>
        <w:contextualSpacing/>
        <w:jc w:val="both"/>
        <w:rPr>
          <w:rFonts w:eastAsia="Times New Roman"/>
          <w:szCs w:val="24"/>
        </w:rPr>
      </w:pPr>
      <w:r>
        <w:rPr>
          <w:rFonts w:eastAsia="Times New Roman"/>
          <w:szCs w:val="24"/>
        </w:rPr>
        <w:t xml:space="preserve">Συνεπώς η αίτηση της εισαγγελικής αρχής απορρίπτεται. </w:t>
      </w:r>
    </w:p>
    <w:p w14:paraId="7FF398E4" w14:textId="77777777" w:rsidR="00293BE0" w:rsidRDefault="00BD09C8">
      <w:pPr>
        <w:spacing w:line="600" w:lineRule="auto"/>
        <w:ind w:firstLine="720"/>
        <w:contextualSpacing/>
        <w:jc w:val="both"/>
        <w:rPr>
          <w:rFonts w:eastAsia="Times New Roman"/>
          <w:szCs w:val="24"/>
        </w:rPr>
      </w:pPr>
      <w:r>
        <w:rPr>
          <w:rFonts w:eastAsia="Times New Roman"/>
          <w:szCs w:val="24"/>
        </w:rPr>
        <w:t>(Το πρωτόκολλο και τα ψηφοδέλτια της διεξαχθείσης ονομαστικής ψηφοφορίας καταχωρίζονται στα Πρακτικά και έχουν ως εξής:</w:t>
      </w:r>
    </w:p>
    <w:p w14:paraId="7FF398E5" w14:textId="77777777" w:rsidR="00293BE0" w:rsidRDefault="00BD09C8">
      <w:pPr>
        <w:spacing w:line="600" w:lineRule="auto"/>
        <w:ind w:firstLine="720"/>
        <w:contextualSpacing/>
        <w:jc w:val="center"/>
        <w:rPr>
          <w:rFonts w:eastAsia="Times New Roman"/>
          <w:szCs w:val="24"/>
        </w:rPr>
      </w:pPr>
      <w:r>
        <w:rPr>
          <w:rFonts w:eastAsia="Times New Roman"/>
          <w:szCs w:val="24"/>
        </w:rPr>
        <w:t>(ΑΛΛΑΓΗ ΣΕΛΙΔΑΣ)</w:t>
      </w:r>
    </w:p>
    <w:p w14:paraId="7FF398E6" w14:textId="77777777" w:rsidR="00293BE0" w:rsidRDefault="00BD09C8">
      <w:pPr>
        <w:spacing w:line="600" w:lineRule="auto"/>
        <w:ind w:firstLine="720"/>
        <w:contextualSpacing/>
        <w:jc w:val="center"/>
        <w:rPr>
          <w:rFonts w:eastAsia="Times New Roman"/>
          <w:szCs w:val="24"/>
        </w:rPr>
      </w:pPr>
      <w:r>
        <w:rPr>
          <w:rFonts w:eastAsia="Times New Roman"/>
          <w:szCs w:val="24"/>
        </w:rPr>
        <w:lastRenderedPageBreak/>
        <w:t>(Να μπουν οι σελίδ</w:t>
      </w:r>
      <w:r>
        <w:rPr>
          <w:rFonts w:eastAsia="Times New Roman"/>
          <w:szCs w:val="24"/>
        </w:rPr>
        <w:t>ες 32α και 32β)</w:t>
      </w:r>
    </w:p>
    <w:p w14:paraId="7FF398E7" w14:textId="77777777" w:rsidR="00293BE0" w:rsidRDefault="00BD09C8">
      <w:pPr>
        <w:spacing w:line="600" w:lineRule="auto"/>
        <w:ind w:firstLine="720"/>
        <w:contextualSpacing/>
        <w:jc w:val="center"/>
        <w:rPr>
          <w:rFonts w:eastAsia="Times New Roman"/>
          <w:szCs w:val="24"/>
        </w:rPr>
      </w:pPr>
      <w:r>
        <w:rPr>
          <w:rFonts w:eastAsia="Times New Roman"/>
          <w:szCs w:val="24"/>
        </w:rPr>
        <w:t>(ΑΛΛΑΓΗ ΣΕΛΙΔΑΣ)</w:t>
      </w:r>
      <w:r>
        <w:rPr>
          <w:rFonts w:eastAsia="Times New Roman"/>
          <w:szCs w:val="24"/>
        </w:rPr>
        <w:t xml:space="preserve"> </w:t>
      </w:r>
    </w:p>
    <w:p w14:paraId="7FF398E8" w14:textId="77777777" w:rsidR="00293BE0" w:rsidRDefault="00BD09C8">
      <w:pPr>
        <w:spacing w:line="600" w:lineRule="auto"/>
        <w:ind w:firstLine="540"/>
        <w:contextualSpacing/>
        <w:jc w:val="both"/>
        <w:rPr>
          <w:rFonts w:eastAsia="Times New Roman" w:cs="Times New Roman"/>
          <w:szCs w:val="24"/>
        </w:rPr>
      </w:pPr>
      <w:r w:rsidRPr="0028213B">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Κυρίες και κ</w:t>
      </w:r>
      <w:r>
        <w:rPr>
          <w:rFonts w:eastAsia="Times New Roman" w:cs="Times New Roman"/>
          <w:szCs w:val="24"/>
        </w:rPr>
        <w:t>ύριοι συνάδελφοι, δέχεστε στο σημείο αυτό να λύσουμε τη συνεδρίαση;</w:t>
      </w:r>
    </w:p>
    <w:p w14:paraId="7FF398E9" w14:textId="77777777" w:rsidR="00293BE0" w:rsidRDefault="00BD09C8">
      <w:pPr>
        <w:spacing w:line="600" w:lineRule="auto"/>
        <w:ind w:firstLine="54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FF398EA" w14:textId="77777777" w:rsidR="00293BE0" w:rsidRDefault="00BD09C8">
      <w:pPr>
        <w:spacing w:line="600" w:lineRule="auto"/>
        <w:ind w:firstLine="540"/>
        <w:contextualSpacing/>
        <w:jc w:val="both"/>
        <w:rPr>
          <w:rFonts w:eastAsia="Times New Roman" w:cs="Times New Roman"/>
          <w:szCs w:val="24"/>
        </w:rPr>
      </w:pPr>
      <w:r>
        <w:rPr>
          <w:rFonts w:eastAsia="Times New Roman"/>
          <w:b/>
          <w:szCs w:val="24"/>
        </w:rPr>
        <w:t>ΠΡΟΕΔΡΕΥΩΝ (Γεώργιος Βαρεμένος</w:t>
      </w:r>
      <w:r w:rsidRPr="001B5619">
        <w:rPr>
          <w:rFonts w:eastAsia="Times New Roman"/>
          <w:b/>
          <w:szCs w:val="24"/>
        </w:rPr>
        <w:t>)</w:t>
      </w:r>
      <w:r w:rsidRPr="001B5619">
        <w:rPr>
          <w:rFonts w:eastAsia="Times New Roman" w:cs="Times New Roman"/>
          <w:b/>
          <w:bCs/>
          <w:szCs w:val="24"/>
        </w:rPr>
        <w:t>:</w:t>
      </w:r>
      <w:r>
        <w:rPr>
          <w:rFonts w:eastAsia="Times New Roman" w:cs="Times New Roman"/>
          <w:b/>
          <w:bCs/>
          <w:szCs w:val="24"/>
        </w:rPr>
        <w:t xml:space="preserve"> </w:t>
      </w:r>
      <w:r>
        <w:rPr>
          <w:rFonts w:eastAsia="Times New Roman" w:cs="Times New Roman"/>
          <w:szCs w:val="24"/>
        </w:rPr>
        <w:t>Με τη συναίνεση του Σώματος και ώρα 13</w:t>
      </w:r>
      <w:r>
        <w:rPr>
          <w:rFonts w:eastAsia="Times New Roman" w:cs="Times New Roman"/>
          <w:szCs w:val="24"/>
        </w:rPr>
        <w:t>.</w:t>
      </w:r>
      <w:r>
        <w:rPr>
          <w:rFonts w:eastAsia="Times New Roman" w:cs="Times New Roman"/>
          <w:szCs w:val="24"/>
        </w:rPr>
        <w:t xml:space="preserve">17΄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13 Οκτωβρίου 2016 και ώρα 9</w:t>
      </w:r>
      <w:r>
        <w:rPr>
          <w:rFonts w:eastAsia="Times New Roman" w:cs="Times New Roman"/>
          <w:szCs w:val="24"/>
        </w:rPr>
        <w:t>.</w:t>
      </w:r>
      <w:r>
        <w:rPr>
          <w:rFonts w:eastAsia="Times New Roman" w:cs="Times New Roman"/>
          <w:szCs w:val="24"/>
        </w:rPr>
        <w:t>30΄, με αντικείμενο εργασιών του Σώματος κοινοβουλευτικό έλεγχο</w:t>
      </w:r>
      <w:r>
        <w:rPr>
          <w:rFonts w:eastAsia="Times New Roman" w:cs="Times New Roman"/>
          <w:szCs w:val="24"/>
        </w:rPr>
        <w:t xml:space="preserve">: </w:t>
      </w:r>
      <w:r>
        <w:rPr>
          <w:rFonts w:eastAsia="Times New Roman" w:cs="Times New Roman"/>
          <w:szCs w:val="24"/>
        </w:rPr>
        <w:t xml:space="preserve">συζήτηση επικαίρων ερωτήσεων. </w:t>
      </w:r>
    </w:p>
    <w:p w14:paraId="7FF398EB" w14:textId="77777777" w:rsidR="00293BE0" w:rsidRDefault="00BD09C8">
      <w:pPr>
        <w:spacing w:line="600" w:lineRule="auto"/>
        <w:contextualSpacing/>
        <w:jc w:val="both"/>
        <w:rPr>
          <w:rFonts w:eastAsia="Times New Roman" w:cs="Times New Roman"/>
          <w:szCs w:val="24"/>
        </w:rPr>
      </w:pPr>
      <w:r>
        <w:rPr>
          <w:rFonts w:eastAsia="Times New Roman" w:cs="Times New Roman"/>
          <w:b/>
          <w:bCs/>
          <w:szCs w:val="24"/>
          <w:lang w:val="en-US"/>
        </w:rPr>
        <w:t>O</w:t>
      </w:r>
      <w:r>
        <w:rPr>
          <w:rFonts w:eastAsia="Times New Roman" w:cs="Times New Roman"/>
          <w:b/>
          <w:bCs/>
          <w:szCs w:val="24"/>
        </w:rPr>
        <w:t xml:space="preserve"> ΠΡΟΕΔΡΟΣ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p w14:paraId="7FF398EC" w14:textId="77777777" w:rsidR="00293BE0" w:rsidRDefault="00293BE0">
      <w:pPr>
        <w:spacing w:line="600" w:lineRule="auto"/>
        <w:ind w:firstLine="720"/>
        <w:contextualSpacing/>
        <w:jc w:val="both"/>
        <w:rPr>
          <w:rFonts w:eastAsia="Times New Roman"/>
          <w:szCs w:val="24"/>
        </w:rPr>
      </w:pPr>
    </w:p>
    <w:sectPr w:rsidR="00293B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zKK9Knv55VfXZKezC0nKAT3GUbE=" w:salt="VpMy/sobAW/nlFh3ZttRV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0"/>
    <w:rsid w:val="00293BE0"/>
    <w:rsid w:val="00302AA8"/>
    <w:rsid w:val="00BD09C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9860"/>
  <w15:docId w15:val="{1A53B7AA-FBBB-4C4E-A365-0B508C2E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F182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F18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332</MetadataID>
    <Session xmlns="641f345b-441b-4b81-9152-adc2e73ba5e1">Β´</Session>
    <Date xmlns="641f345b-441b-4b81-9152-adc2e73ba5e1">2016-10-11T21:00:00+00:00</Date>
    <Status xmlns="641f345b-441b-4b81-9152-adc2e73ba5e1">
      <Url>http://srv-sp1/praktika/Lists/Incoming_Metadata/EditForm.aspx?ID=332&amp;Source=/praktika/Recordings_Library/Forms/AllItems.aspx</Url>
      <Description>Δημοσιεύτηκε</Description>
    </Status>
    <Meeting xmlns="641f345b-441b-4b81-9152-adc2e73ba5e1">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1F18CC-F0CB-4578-8857-8BEE8C35BFC0}">
  <ds:schemaRefs>
    <ds:schemaRef ds:uri="http://schemas.microsoft.com/office/2006/metadata/properties"/>
    <ds:schemaRef ds:uri="http://www.w3.org/XML/1998/namespace"/>
    <ds:schemaRef ds:uri="http://purl.org/dc/dcmitype/"/>
    <ds:schemaRef ds:uri="http://schemas.microsoft.com/office/2006/documentManagement/types"/>
    <ds:schemaRef ds:uri="http://purl.org/dc/terms/"/>
    <ds:schemaRef ds:uri="http://purl.org/dc/elements/1.1/"/>
    <ds:schemaRef ds:uri="http://schemas.microsoft.com/office/infopath/2007/PartnerControls"/>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A37ABAB5-EE99-4DAB-9A6E-12016ECF6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C4075F-AE65-44C1-8D95-5CEF3E2B18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3868</Words>
  <Characters>20888</Characters>
  <Application>Microsoft Office Word</Application>
  <DocSecurity>0</DocSecurity>
  <Lines>174</Lines>
  <Paragraphs>49</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24707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2016-10-17T10:59:00Z</dcterms:created>
  <dcterms:modified xsi:type="dcterms:W3CDTF">2016-10-17T10:59:00Z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