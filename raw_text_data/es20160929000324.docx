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9D834" w14:textId="77777777" w:rsidR="00BC72CD" w:rsidRPr="00BC72CD" w:rsidRDefault="00BC72CD" w:rsidP="00BC72CD">
      <w:pPr>
        <w:spacing w:after="0" w:line="360" w:lineRule="auto"/>
        <w:rPr>
          <w:ins w:id="0" w:author="Φλούδα Χριστίνα" w:date="2016-10-06T10:32:00Z"/>
          <w:rFonts w:eastAsia="Times New Roman"/>
          <w:szCs w:val="24"/>
          <w:lang w:eastAsia="en-US"/>
        </w:rPr>
      </w:pPr>
      <w:bookmarkStart w:id="1" w:name="_GoBack"/>
      <w:bookmarkEnd w:id="1"/>
      <w:ins w:id="2" w:author="Φλούδα Χριστίνα" w:date="2016-10-06T10:32:00Z">
        <w:r w:rsidRPr="00BC72C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088002F" w14:textId="77777777" w:rsidR="00BC72CD" w:rsidRPr="00BC72CD" w:rsidRDefault="00BC72CD" w:rsidP="00BC72CD">
      <w:pPr>
        <w:spacing w:after="0" w:line="360" w:lineRule="auto"/>
        <w:rPr>
          <w:ins w:id="3" w:author="Φλούδα Χριστίνα" w:date="2016-10-06T10:32:00Z"/>
          <w:rFonts w:eastAsia="Times New Roman"/>
          <w:szCs w:val="24"/>
          <w:lang w:eastAsia="en-US"/>
        </w:rPr>
      </w:pPr>
    </w:p>
    <w:p w14:paraId="4C7BD4E1" w14:textId="77777777" w:rsidR="00BC72CD" w:rsidRPr="00BC72CD" w:rsidRDefault="00BC72CD" w:rsidP="00BC72CD">
      <w:pPr>
        <w:spacing w:after="0" w:line="360" w:lineRule="auto"/>
        <w:rPr>
          <w:ins w:id="4" w:author="Φλούδα Χριστίνα" w:date="2016-10-06T10:32:00Z"/>
          <w:rFonts w:eastAsia="Times New Roman"/>
          <w:szCs w:val="24"/>
          <w:lang w:eastAsia="en-US"/>
        </w:rPr>
      </w:pPr>
      <w:ins w:id="5" w:author="Φλούδα Χριστίνα" w:date="2016-10-06T10:32:00Z">
        <w:r w:rsidRPr="00BC72CD">
          <w:rPr>
            <w:rFonts w:eastAsia="Times New Roman"/>
            <w:szCs w:val="24"/>
            <w:lang w:eastAsia="en-US"/>
          </w:rPr>
          <w:t>ΠΙΝΑΚΑΣ ΠΕΡΙΕΧΟΜΕΝΩΝ</w:t>
        </w:r>
      </w:ins>
    </w:p>
    <w:p w14:paraId="45A2925B" w14:textId="77777777" w:rsidR="00BC72CD" w:rsidRPr="00BC72CD" w:rsidRDefault="00BC72CD" w:rsidP="00BC72CD">
      <w:pPr>
        <w:spacing w:after="0" w:line="360" w:lineRule="auto"/>
        <w:rPr>
          <w:ins w:id="6" w:author="Φλούδα Χριστίνα" w:date="2016-10-06T10:32:00Z"/>
          <w:rFonts w:eastAsia="Times New Roman"/>
          <w:szCs w:val="24"/>
          <w:lang w:eastAsia="en-US"/>
        </w:rPr>
      </w:pPr>
      <w:ins w:id="7" w:author="Φλούδα Χριστίνα" w:date="2016-10-06T10:32:00Z">
        <w:r w:rsidRPr="00BC72CD">
          <w:rPr>
            <w:rFonts w:eastAsia="Times New Roman"/>
            <w:szCs w:val="24"/>
            <w:lang w:eastAsia="en-US"/>
          </w:rPr>
          <w:t xml:space="preserve">ΙΖ’ ΠΕΡΙΟΔΟΣ </w:t>
        </w:r>
      </w:ins>
    </w:p>
    <w:p w14:paraId="08D58601" w14:textId="77777777" w:rsidR="00BC72CD" w:rsidRPr="00BC72CD" w:rsidRDefault="00BC72CD" w:rsidP="00BC72CD">
      <w:pPr>
        <w:spacing w:after="0" w:line="360" w:lineRule="auto"/>
        <w:rPr>
          <w:ins w:id="8" w:author="Φλούδα Χριστίνα" w:date="2016-10-06T10:32:00Z"/>
          <w:rFonts w:eastAsia="Times New Roman"/>
          <w:szCs w:val="24"/>
          <w:lang w:eastAsia="en-US"/>
        </w:rPr>
      </w:pPr>
      <w:ins w:id="9" w:author="Φλούδα Χριστίνα" w:date="2016-10-06T10:32:00Z">
        <w:r w:rsidRPr="00BC72CD">
          <w:rPr>
            <w:rFonts w:eastAsia="Times New Roman"/>
            <w:szCs w:val="24"/>
            <w:lang w:eastAsia="en-US"/>
          </w:rPr>
          <w:t>ΠΡΟΕΔΡΕΥΟΜΕΝΗΣ ΚΟΙΝΟΒΟΥΛΕΥΤΙΚΗΣ ΔΗΜΟΚΡΑΤΙΑΣ</w:t>
        </w:r>
      </w:ins>
    </w:p>
    <w:p w14:paraId="028278C8" w14:textId="77777777" w:rsidR="00BC72CD" w:rsidRPr="00BC72CD" w:rsidRDefault="00BC72CD" w:rsidP="00BC72CD">
      <w:pPr>
        <w:spacing w:after="0" w:line="360" w:lineRule="auto"/>
        <w:rPr>
          <w:ins w:id="10" w:author="Φλούδα Χριστίνα" w:date="2016-10-06T10:32:00Z"/>
          <w:rFonts w:eastAsia="Times New Roman"/>
          <w:szCs w:val="24"/>
          <w:lang w:eastAsia="en-US"/>
        </w:rPr>
      </w:pPr>
      <w:ins w:id="11" w:author="Φλούδα Χριστίνα" w:date="2016-10-06T10:32:00Z">
        <w:r w:rsidRPr="00BC72CD">
          <w:rPr>
            <w:rFonts w:eastAsia="Times New Roman"/>
            <w:szCs w:val="24"/>
            <w:lang w:eastAsia="en-US"/>
          </w:rPr>
          <w:t>ΣΥΝΟΔΟΣ Α΄</w:t>
        </w:r>
      </w:ins>
    </w:p>
    <w:p w14:paraId="62604EC5" w14:textId="77777777" w:rsidR="00BC72CD" w:rsidRPr="00BC72CD" w:rsidRDefault="00BC72CD" w:rsidP="00BC72CD">
      <w:pPr>
        <w:spacing w:after="0" w:line="360" w:lineRule="auto"/>
        <w:rPr>
          <w:ins w:id="12" w:author="Φλούδα Χριστίνα" w:date="2016-10-06T10:32:00Z"/>
          <w:rFonts w:eastAsia="Times New Roman"/>
          <w:szCs w:val="24"/>
          <w:lang w:eastAsia="en-US"/>
        </w:rPr>
      </w:pPr>
    </w:p>
    <w:p w14:paraId="23BACBAA" w14:textId="77777777" w:rsidR="00BC72CD" w:rsidRPr="00BC72CD" w:rsidRDefault="00BC72CD" w:rsidP="00BC72CD">
      <w:pPr>
        <w:spacing w:after="0" w:line="360" w:lineRule="auto"/>
        <w:rPr>
          <w:ins w:id="13" w:author="Φλούδα Χριστίνα" w:date="2016-10-06T10:32:00Z"/>
          <w:rFonts w:eastAsia="Times New Roman"/>
          <w:szCs w:val="24"/>
          <w:lang w:eastAsia="en-US"/>
        </w:rPr>
      </w:pPr>
      <w:ins w:id="14" w:author="Φλούδα Χριστίνα" w:date="2016-10-06T10:32:00Z">
        <w:r w:rsidRPr="00BC72CD">
          <w:rPr>
            <w:rFonts w:eastAsia="Times New Roman"/>
            <w:szCs w:val="24"/>
            <w:lang w:eastAsia="en-US"/>
          </w:rPr>
          <w:t>ΣΥΝΕΔΡΙΑΣΗ Ρ</w:t>
        </w:r>
        <w:r w:rsidRPr="00BC72CD">
          <w:rPr>
            <w:rFonts w:ascii="Lucida Sans Unicode" w:eastAsia="Times New Roman" w:hAnsi="Lucida Sans Unicode" w:cs="Lucida Sans Unicode"/>
            <w:szCs w:val="24"/>
            <w:lang w:eastAsia="en-US"/>
          </w:rPr>
          <w:t>Ϟ</w:t>
        </w:r>
        <w:r w:rsidRPr="00BC72CD">
          <w:rPr>
            <w:rFonts w:eastAsia="Times New Roman"/>
            <w:szCs w:val="24"/>
            <w:lang w:eastAsia="en-US"/>
          </w:rPr>
          <w:t>Θ΄</w:t>
        </w:r>
      </w:ins>
    </w:p>
    <w:p w14:paraId="5023F90C" w14:textId="77777777" w:rsidR="00BC72CD" w:rsidRPr="00BC72CD" w:rsidRDefault="00BC72CD" w:rsidP="00BC72CD">
      <w:pPr>
        <w:spacing w:after="0" w:line="360" w:lineRule="auto"/>
        <w:rPr>
          <w:ins w:id="15" w:author="Φλούδα Χριστίνα" w:date="2016-10-06T10:32:00Z"/>
          <w:rFonts w:eastAsia="Times New Roman"/>
          <w:szCs w:val="24"/>
          <w:lang w:eastAsia="en-US"/>
        </w:rPr>
      </w:pPr>
      <w:ins w:id="16" w:author="Φλούδα Χριστίνα" w:date="2016-10-06T10:32:00Z">
        <w:r w:rsidRPr="00BC72CD">
          <w:rPr>
            <w:rFonts w:eastAsia="Times New Roman"/>
            <w:szCs w:val="24"/>
            <w:lang w:eastAsia="en-US"/>
          </w:rPr>
          <w:t>Πέμπτη  29 Σεπτεμβρίου 2016</w:t>
        </w:r>
      </w:ins>
    </w:p>
    <w:p w14:paraId="0F16155B" w14:textId="77777777" w:rsidR="00BC72CD" w:rsidRPr="00BC72CD" w:rsidRDefault="00BC72CD" w:rsidP="00BC72CD">
      <w:pPr>
        <w:spacing w:after="0" w:line="360" w:lineRule="auto"/>
        <w:rPr>
          <w:ins w:id="17" w:author="Φλούδα Χριστίνα" w:date="2016-10-06T10:32:00Z"/>
          <w:rFonts w:eastAsia="Times New Roman"/>
          <w:szCs w:val="24"/>
          <w:lang w:eastAsia="en-US"/>
        </w:rPr>
      </w:pPr>
    </w:p>
    <w:p w14:paraId="5D3E0F49" w14:textId="77777777" w:rsidR="00BC72CD" w:rsidRPr="00BC72CD" w:rsidRDefault="00BC72CD" w:rsidP="00BC72CD">
      <w:pPr>
        <w:spacing w:after="0" w:line="360" w:lineRule="auto"/>
        <w:rPr>
          <w:ins w:id="18" w:author="Φλούδα Χριστίνα" w:date="2016-10-06T10:32:00Z"/>
          <w:rFonts w:eastAsia="Times New Roman"/>
          <w:szCs w:val="24"/>
          <w:lang w:eastAsia="en-US"/>
        </w:rPr>
      </w:pPr>
      <w:ins w:id="19" w:author="Φλούδα Χριστίνα" w:date="2016-10-06T10:32:00Z">
        <w:r w:rsidRPr="00BC72CD">
          <w:rPr>
            <w:rFonts w:eastAsia="Times New Roman"/>
            <w:szCs w:val="24"/>
            <w:lang w:eastAsia="en-US"/>
          </w:rPr>
          <w:t>ΘΕΜΑΤΑ</w:t>
        </w:r>
      </w:ins>
    </w:p>
    <w:p w14:paraId="30DD4B72" w14:textId="77777777" w:rsidR="00BC72CD" w:rsidRPr="00BC72CD" w:rsidRDefault="00BC72CD" w:rsidP="00BC72CD">
      <w:pPr>
        <w:spacing w:after="0" w:line="360" w:lineRule="auto"/>
        <w:rPr>
          <w:ins w:id="20" w:author="Φλούδα Χριστίνα" w:date="2016-10-06T10:32:00Z"/>
          <w:rFonts w:eastAsia="Times New Roman"/>
          <w:szCs w:val="24"/>
          <w:lang w:eastAsia="en-US"/>
        </w:rPr>
      </w:pPr>
      <w:ins w:id="21" w:author="Φλούδα Χριστίνα" w:date="2016-10-06T10:32:00Z">
        <w:r w:rsidRPr="00BC72CD">
          <w:rPr>
            <w:rFonts w:eastAsia="Times New Roman"/>
            <w:szCs w:val="24"/>
            <w:lang w:eastAsia="en-US"/>
          </w:rPr>
          <w:t xml:space="preserve"> </w:t>
        </w:r>
        <w:r w:rsidRPr="00BC72CD">
          <w:rPr>
            <w:rFonts w:eastAsia="Times New Roman"/>
            <w:szCs w:val="24"/>
            <w:lang w:eastAsia="en-US"/>
          </w:rPr>
          <w:br/>
          <w:t xml:space="preserve">Α. ΕΙΔΙΚΑ ΘΕΜΑΤΑ </w:t>
        </w:r>
        <w:r w:rsidRPr="00BC72CD">
          <w:rPr>
            <w:rFonts w:eastAsia="Times New Roman"/>
            <w:szCs w:val="24"/>
            <w:lang w:eastAsia="en-US"/>
          </w:rPr>
          <w:br/>
          <w:t xml:space="preserve">1. Επικύρωση Πρακτικών, σελ. </w:t>
        </w:r>
        <w:r w:rsidRPr="00BC72CD">
          <w:rPr>
            <w:rFonts w:eastAsia="Times New Roman"/>
            <w:szCs w:val="24"/>
            <w:lang w:eastAsia="en-US"/>
          </w:rPr>
          <w:br/>
          <w:t xml:space="preserve">2.  Άδεια απουσίας της Βουλευτού κ. Α. Καραμανλή, σελ. </w:t>
        </w:r>
        <w:r w:rsidRPr="00BC72CD">
          <w:rPr>
            <w:rFonts w:eastAsia="Times New Roman"/>
            <w:szCs w:val="24"/>
            <w:lang w:eastAsia="en-US"/>
          </w:rPr>
          <w:br/>
          <w:t xml:space="preserve">3. Ανακοινώνεται ότι τη συνεδρίαση παρακολουθούν μαθητές από το  Ίδρυμα "Θεοτόκος" από το  Ίλιον Αττικής, σελ. </w:t>
        </w:r>
        <w:r w:rsidRPr="00BC72CD">
          <w:rPr>
            <w:rFonts w:eastAsia="Times New Roman"/>
            <w:szCs w:val="24"/>
            <w:lang w:eastAsia="en-US"/>
          </w:rPr>
          <w:br/>
          <w:t xml:space="preserve">4. Επί διαδικαστικού θέματος, σελ. </w:t>
        </w:r>
        <w:r w:rsidRPr="00BC72CD">
          <w:rPr>
            <w:rFonts w:eastAsia="Times New Roman"/>
            <w:szCs w:val="24"/>
            <w:lang w:eastAsia="en-US"/>
          </w:rPr>
          <w:br/>
          <w:t xml:space="preserve">5. Επί προσωπικού θέματος, σελ. </w:t>
        </w:r>
        <w:r w:rsidRPr="00BC72CD">
          <w:rPr>
            <w:rFonts w:eastAsia="Times New Roman"/>
            <w:szCs w:val="24"/>
            <w:lang w:eastAsia="en-US"/>
          </w:rPr>
          <w:br/>
          <w:t xml:space="preserve"> </w:t>
        </w:r>
        <w:r w:rsidRPr="00BC72CD">
          <w:rPr>
            <w:rFonts w:eastAsia="Times New Roman"/>
            <w:szCs w:val="24"/>
            <w:lang w:eastAsia="en-US"/>
          </w:rPr>
          <w:br/>
          <w:t xml:space="preserve">Β. ΚΟΙΝΟΒΟΥΛΕΥΤΙΚΟΣ ΕΛΕΓΧΟΣ </w:t>
        </w:r>
        <w:r w:rsidRPr="00BC72CD">
          <w:rPr>
            <w:rFonts w:eastAsia="Times New Roman"/>
            <w:szCs w:val="24"/>
            <w:lang w:eastAsia="en-US"/>
          </w:rPr>
          <w:br/>
          <w:t xml:space="preserve">1. Κατάθεση αναφορών, σελ. </w:t>
        </w:r>
        <w:r w:rsidRPr="00BC72CD">
          <w:rPr>
            <w:rFonts w:eastAsia="Times New Roman"/>
            <w:szCs w:val="24"/>
            <w:lang w:eastAsia="en-US"/>
          </w:rPr>
          <w:br/>
          <w:t>2. Συζήτηση επικαίρων ερωτήσεων:</w:t>
        </w:r>
        <w:r w:rsidRPr="00BC72CD">
          <w:rPr>
            <w:rFonts w:eastAsia="Times New Roman"/>
            <w:szCs w:val="24"/>
            <w:lang w:eastAsia="en-US"/>
          </w:rPr>
          <w:br/>
          <w:t>α) Προς τον Υπουργό Εξωτερικών:</w:t>
        </w:r>
        <w:r w:rsidRPr="00BC72CD">
          <w:rPr>
            <w:rFonts w:eastAsia="Times New Roman"/>
            <w:szCs w:val="24"/>
            <w:lang w:eastAsia="en-US"/>
          </w:rPr>
          <w:br/>
          <w:t xml:space="preserve"> i. σχετικά με την "αναγνώριση των σκοπιανών διαβατηρίων που φέρουν το όνομα "Μακεδονία"", σελ. </w:t>
        </w:r>
        <w:r w:rsidRPr="00BC72CD">
          <w:rPr>
            <w:rFonts w:eastAsia="Times New Roman"/>
            <w:szCs w:val="24"/>
            <w:lang w:eastAsia="en-US"/>
          </w:rPr>
          <w:br/>
          <w:t xml:space="preserve"> ii. σχετικά με τη "θεώρηση Διαβατηρίων με την ένδειξη "Μακεδονία"", σελ. </w:t>
        </w:r>
        <w:r w:rsidRPr="00BC72CD">
          <w:rPr>
            <w:rFonts w:eastAsia="Times New Roman"/>
            <w:szCs w:val="24"/>
            <w:lang w:eastAsia="en-US"/>
          </w:rPr>
          <w:br/>
          <w:t xml:space="preserve"> β) Προς τον Υπουργό Εσωτερικών και Διοικητικής Ανασυγκρότησης:</w:t>
        </w:r>
        <w:r w:rsidRPr="00BC72CD">
          <w:rPr>
            <w:rFonts w:eastAsia="Times New Roman"/>
            <w:szCs w:val="24"/>
            <w:lang w:eastAsia="en-US"/>
          </w:rPr>
          <w:br/>
          <w:t xml:space="preserve"> i. σχετικά με την αντιπλημμυρική προστασία του πολεοδομικού συγκροτήματος Θεσσαλονίκης, σελ. </w:t>
        </w:r>
        <w:r w:rsidRPr="00BC72CD">
          <w:rPr>
            <w:rFonts w:eastAsia="Times New Roman"/>
            <w:szCs w:val="24"/>
            <w:lang w:eastAsia="en-US"/>
          </w:rPr>
          <w:br/>
          <w:t xml:space="preserve"> ii. σχετικά με τη λήψη μέτρων για την απορρόφηση όλων των παιδιών στους παιδικούς σταθμούς, σελ. </w:t>
        </w:r>
        <w:r w:rsidRPr="00BC72CD">
          <w:rPr>
            <w:rFonts w:eastAsia="Times New Roman"/>
            <w:szCs w:val="24"/>
            <w:lang w:eastAsia="en-US"/>
          </w:rPr>
          <w:br/>
          <w:t xml:space="preserve"> iii. σχετικά με την υποστελέχωση της Τεχνικής Υπηρεσίας του Δήμου Αρριανών του Νομού Ροδόπης, σελ. </w:t>
        </w:r>
        <w:r w:rsidRPr="00BC72CD">
          <w:rPr>
            <w:rFonts w:eastAsia="Times New Roman"/>
            <w:szCs w:val="24"/>
            <w:lang w:eastAsia="en-US"/>
          </w:rPr>
          <w:br/>
          <w:t xml:space="preserve">γ) Προς τον Υπουργό Παιδείας,  Έρευνας και Θρησκευμάτων, σχετικά με την επέκταση της προθεσμίας λήψης διδακτορικού διπλώματος για τους καθηγητές εφαρμογών, σελ. </w:t>
        </w:r>
        <w:r w:rsidRPr="00BC72CD">
          <w:rPr>
            <w:rFonts w:eastAsia="Times New Roman"/>
            <w:szCs w:val="24"/>
            <w:lang w:eastAsia="en-US"/>
          </w:rPr>
          <w:br/>
          <w:t xml:space="preserve"> δ) Προς τον Υπουργό Εργασίας, Κοινωνικής Ασφάλισης και Κοινωνικής Αλληλεγγύης:</w:t>
        </w:r>
        <w:r w:rsidRPr="00BC72CD">
          <w:rPr>
            <w:rFonts w:eastAsia="Times New Roman"/>
            <w:szCs w:val="24"/>
            <w:lang w:eastAsia="en-US"/>
          </w:rPr>
          <w:br/>
          <w:t xml:space="preserve">i σχετικά με την αδυναμία εγκατάστασης των δικαιούχων στις εργατικές κατοικίες που βρίσκονται στην περιοχή του Αγίου Ιωάννη Κέρκυρας, σελ. </w:t>
        </w:r>
        <w:r w:rsidRPr="00BC72CD">
          <w:rPr>
            <w:rFonts w:eastAsia="Times New Roman"/>
            <w:szCs w:val="24"/>
            <w:lang w:eastAsia="en-US"/>
          </w:rPr>
          <w:br/>
          <w:t xml:space="preserve">ii. σχετικά με την επαναλειτουργία του εργοστασίου χυμοποίησης και τυποποίησης χυμού της  Ένωσης Αγροτικών Συνεταιρισμών (ΕΑΣ) Αργολίδας "Εσπερίδες", σελ. </w:t>
        </w:r>
        <w:r w:rsidRPr="00BC72CD">
          <w:rPr>
            <w:rFonts w:eastAsia="Times New Roman"/>
            <w:szCs w:val="24"/>
            <w:lang w:eastAsia="en-US"/>
          </w:rPr>
          <w:br/>
          <w:t>ε) Προς τον Υπουργό Υγείας:</w:t>
        </w:r>
        <w:r w:rsidRPr="00BC72CD">
          <w:rPr>
            <w:rFonts w:eastAsia="Times New Roman"/>
            <w:szCs w:val="24"/>
            <w:lang w:eastAsia="en-US"/>
          </w:rPr>
          <w:br/>
          <w:t xml:space="preserve"> i. σχετικά με την προοπτική για την αποτελεσματικότερη λειτουργία του Κέντρου Φυσικής και Ιατρικής Αποκατάστασης (ΚΕΦΙΑΠ) Καρδίτσας, σελ. </w:t>
        </w:r>
        <w:r w:rsidRPr="00BC72CD">
          <w:rPr>
            <w:rFonts w:eastAsia="Times New Roman"/>
            <w:szCs w:val="24"/>
            <w:lang w:eastAsia="en-US"/>
          </w:rPr>
          <w:br/>
          <w:t xml:space="preserve"> ii. σχετικά με τη στελέχωση του Γενικού Νοσοκομείου Θεσσαλονίκης "Παπαγεωργίου", σελ. </w:t>
        </w:r>
        <w:r w:rsidRPr="00BC72CD">
          <w:rPr>
            <w:rFonts w:eastAsia="Times New Roman"/>
            <w:szCs w:val="24"/>
            <w:lang w:eastAsia="en-US"/>
          </w:rPr>
          <w:br/>
          <w:t xml:space="preserve"> iii. σχετικά με την παροχή υπηρεσιών ψυχικής υγείας από ΑΚΜΕ (Αστική Μη Κερδοσκοπική Εταιρεία) με τη χρηματοδότηση του Υπουργείου Υγείας, σελ. </w:t>
        </w:r>
        <w:r w:rsidRPr="00BC72CD">
          <w:rPr>
            <w:rFonts w:eastAsia="Times New Roman"/>
            <w:szCs w:val="24"/>
            <w:lang w:eastAsia="en-US"/>
          </w:rPr>
          <w:br/>
          <w:t xml:space="preserve">iv. σχετικά με τα τεράστια προβλήματα στη λειτουργία των Οργανισμών κατά των Ναρκωτικών, σελ. </w:t>
        </w:r>
        <w:r w:rsidRPr="00BC72CD">
          <w:rPr>
            <w:rFonts w:eastAsia="Times New Roman"/>
            <w:szCs w:val="24"/>
            <w:lang w:eastAsia="en-US"/>
          </w:rPr>
          <w:br/>
          <w:t>3. Συζήτηση επίκαιρης επερώτησης δεκαπέντε Βουλευτών της Δημοκρατικής Συμπαράταξης ΠΑΣΟΚ-ΔΗΜΑΡ προς τον Υπουργό Υγείας, σχετικά με την κατάρρευση του Εθνικού Συστήματος Υγείας, σελ.</w:t>
        </w:r>
      </w:ins>
    </w:p>
    <w:p w14:paraId="34A42BC8" w14:textId="77777777" w:rsidR="00BC72CD" w:rsidRPr="00BC72CD" w:rsidRDefault="00BC72CD" w:rsidP="00BC72CD">
      <w:pPr>
        <w:spacing w:after="0" w:line="360" w:lineRule="auto"/>
        <w:rPr>
          <w:ins w:id="22" w:author="Φλούδα Χριστίνα" w:date="2016-10-06T10:32:00Z"/>
          <w:rFonts w:eastAsia="Times New Roman"/>
          <w:szCs w:val="24"/>
          <w:lang w:eastAsia="en-US"/>
        </w:rPr>
      </w:pPr>
    </w:p>
    <w:p w14:paraId="1930698E" w14:textId="77777777" w:rsidR="00BC72CD" w:rsidRPr="00BC72CD" w:rsidRDefault="00BC72CD" w:rsidP="00BC72CD">
      <w:pPr>
        <w:spacing w:after="0" w:line="360" w:lineRule="auto"/>
        <w:rPr>
          <w:ins w:id="23" w:author="Φλούδα Χριστίνα" w:date="2016-10-06T10:32:00Z"/>
          <w:rFonts w:eastAsia="Times New Roman"/>
          <w:szCs w:val="24"/>
          <w:lang w:eastAsia="en-US"/>
        </w:rPr>
      </w:pPr>
    </w:p>
    <w:p w14:paraId="714E3484" w14:textId="77777777" w:rsidR="00BC72CD" w:rsidRPr="00BC72CD" w:rsidRDefault="00BC72CD" w:rsidP="00BC72CD">
      <w:pPr>
        <w:spacing w:after="0" w:line="360" w:lineRule="auto"/>
        <w:rPr>
          <w:ins w:id="24" w:author="Φλούδα Χριστίνα" w:date="2016-10-06T10:32:00Z"/>
          <w:rFonts w:eastAsia="Times New Roman"/>
          <w:szCs w:val="24"/>
          <w:lang w:eastAsia="en-US"/>
        </w:rPr>
      </w:pPr>
    </w:p>
    <w:p w14:paraId="6041942D" w14:textId="77777777" w:rsidR="00BC72CD" w:rsidRPr="00BC72CD" w:rsidRDefault="00BC72CD" w:rsidP="00BC72CD">
      <w:pPr>
        <w:spacing w:after="0" w:line="360" w:lineRule="auto"/>
        <w:rPr>
          <w:ins w:id="25" w:author="Φλούδα Χριστίνα" w:date="2016-10-06T10:32:00Z"/>
          <w:rFonts w:eastAsia="Times New Roman"/>
          <w:szCs w:val="24"/>
          <w:lang w:eastAsia="en-US"/>
        </w:rPr>
      </w:pPr>
      <w:ins w:id="26" w:author="Φλούδα Χριστίνα" w:date="2016-10-06T10:32:00Z">
        <w:r w:rsidRPr="00BC72CD">
          <w:rPr>
            <w:rFonts w:eastAsia="Times New Roman"/>
            <w:szCs w:val="24"/>
            <w:lang w:eastAsia="en-US"/>
          </w:rPr>
          <w:t xml:space="preserve">ΠΡΟΕΔΡΕΥΟΝΤΕΣ </w:t>
        </w:r>
        <w:r w:rsidRPr="00BC72CD">
          <w:rPr>
            <w:rFonts w:eastAsia="Times New Roman"/>
            <w:szCs w:val="24"/>
            <w:lang w:eastAsia="en-US"/>
          </w:rPr>
          <w:br/>
          <w:t xml:space="preserve"> </w:t>
        </w:r>
        <w:r w:rsidRPr="00BC72CD">
          <w:rPr>
            <w:rFonts w:eastAsia="Times New Roman"/>
            <w:szCs w:val="24"/>
            <w:lang w:eastAsia="en-US"/>
          </w:rPr>
          <w:br/>
          <w:t xml:space="preserve">ΒΑΡΕΜΕΝΟΣ Γ., σελ. </w:t>
        </w:r>
      </w:ins>
    </w:p>
    <w:p w14:paraId="4EDE75A9" w14:textId="77777777" w:rsidR="00BC72CD" w:rsidRPr="00BC72CD" w:rsidRDefault="00BC72CD" w:rsidP="00BC72CD">
      <w:pPr>
        <w:spacing w:after="0" w:line="360" w:lineRule="auto"/>
        <w:rPr>
          <w:ins w:id="27" w:author="Φλούδα Χριστίνα" w:date="2016-10-06T10:32:00Z"/>
          <w:rFonts w:eastAsia="Times New Roman"/>
          <w:szCs w:val="24"/>
          <w:lang w:eastAsia="en-US"/>
        </w:rPr>
      </w:pPr>
      <w:ins w:id="28" w:author="Φλούδα Χριστίνα" w:date="2016-10-06T10:32:00Z">
        <w:r w:rsidRPr="00BC72CD">
          <w:rPr>
            <w:rFonts w:eastAsia="Times New Roman"/>
            <w:szCs w:val="24"/>
            <w:lang w:eastAsia="en-US"/>
          </w:rPr>
          <w:t xml:space="preserve">ΚΡΕΜΑΣΤΙΝΟΣ Δ., σελ. </w:t>
        </w:r>
      </w:ins>
    </w:p>
    <w:p w14:paraId="4754C323" w14:textId="77777777" w:rsidR="00BC72CD" w:rsidRPr="00BC72CD" w:rsidRDefault="00BC72CD" w:rsidP="00BC72CD">
      <w:pPr>
        <w:spacing w:after="0" w:line="360" w:lineRule="auto"/>
        <w:rPr>
          <w:ins w:id="29" w:author="Φλούδα Χριστίνα" w:date="2016-10-06T10:32:00Z"/>
          <w:rFonts w:eastAsia="Times New Roman"/>
          <w:szCs w:val="24"/>
          <w:lang w:eastAsia="en-US"/>
        </w:rPr>
      </w:pPr>
      <w:ins w:id="30" w:author="Φλούδα Χριστίνα" w:date="2016-10-06T10:32:00Z">
        <w:r w:rsidRPr="00BC72CD">
          <w:rPr>
            <w:rFonts w:eastAsia="Times New Roman"/>
            <w:szCs w:val="24"/>
            <w:lang w:eastAsia="en-US"/>
          </w:rPr>
          <w:t xml:space="preserve">ΛΥΚΟΥΔΗΣ Σ., σελ. </w:t>
        </w:r>
        <w:r w:rsidRPr="00BC72CD">
          <w:rPr>
            <w:rFonts w:eastAsia="Times New Roman"/>
            <w:szCs w:val="24"/>
            <w:lang w:eastAsia="en-US"/>
          </w:rPr>
          <w:br/>
        </w:r>
      </w:ins>
    </w:p>
    <w:p w14:paraId="19CF0164" w14:textId="77777777" w:rsidR="00BC72CD" w:rsidRPr="00BC72CD" w:rsidRDefault="00BC72CD" w:rsidP="00BC72CD">
      <w:pPr>
        <w:spacing w:after="0" w:line="360" w:lineRule="auto"/>
        <w:rPr>
          <w:ins w:id="31" w:author="Φλούδα Χριστίνα" w:date="2016-10-06T10:32:00Z"/>
          <w:rFonts w:eastAsia="Times New Roman"/>
          <w:szCs w:val="24"/>
          <w:lang w:eastAsia="en-US"/>
        </w:rPr>
      </w:pPr>
      <w:ins w:id="32" w:author="Φλούδα Χριστίνα" w:date="2016-10-06T10:32:00Z">
        <w:r w:rsidRPr="00BC72CD">
          <w:rPr>
            <w:rFonts w:eastAsia="Times New Roman"/>
            <w:szCs w:val="24"/>
            <w:lang w:eastAsia="en-US"/>
          </w:rPr>
          <w:t>ΟΜΙΛΗΤΕΣ</w:t>
        </w:r>
      </w:ins>
    </w:p>
    <w:p w14:paraId="68F12035" w14:textId="35750D7B" w:rsidR="00BC72CD" w:rsidRDefault="00BC72CD" w:rsidP="00BC72CD">
      <w:pPr>
        <w:spacing w:line="600" w:lineRule="auto"/>
        <w:ind w:firstLine="720"/>
        <w:contextualSpacing/>
        <w:jc w:val="both"/>
        <w:rPr>
          <w:ins w:id="33" w:author="Φλούδα Χριστίνα" w:date="2016-10-06T10:31:00Z"/>
          <w:rFonts w:eastAsia="Times New Roman"/>
          <w:szCs w:val="24"/>
        </w:rPr>
        <w:pPrChange w:id="34" w:author="Φλούδα Χριστίνα" w:date="2016-10-06T10:32:00Z">
          <w:pPr>
            <w:spacing w:line="600" w:lineRule="auto"/>
            <w:ind w:firstLine="720"/>
            <w:contextualSpacing/>
            <w:jc w:val="center"/>
          </w:pPr>
        </w:pPrChange>
      </w:pPr>
      <w:ins w:id="35" w:author="Φλούδα Χριστίνα" w:date="2016-10-06T10:32:00Z">
        <w:r w:rsidRPr="00BC72CD">
          <w:rPr>
            <w:rFonts w:eastAsia="Times New Roman"/>
            <w:szCs w:val="24"/>
            <w:lang w:eastAsia="en-US"/>
          </w:rPr>
          <w:br/>
          <w:t>Α. Επί διαδικαστικού θέματος:</w:t>
        </w:r>
        <w:r w:rsidRPr="00BC72CD">
          <w:rPr>
            <w:rFonts w:eastAsia="Times New Roman"/>
            <w:szCs w:val="24"/>
            <w:lang w:eastAsia="en-US"/>
          </w:rPr>
          <w:br/>
          <w:t>ΒΑΡΕΜΕΝΟΣ Γ. , σελ.</w:t>
        </w:r>
        <w:r w:rsidRPr="00BC72CD">
          <w:rPr>
            <w:rFonts w:eastAsia="Times New Roman"/>
            <w:szCs w:val="24"/>
            <w:lang w:eastAsia="en-US"/>
          </w:rPr>
          <w:br/>
          <w:t>ΓΕΩΡΓΙΑΔΗΣ Σ. , σελ.</w:t>
        </w:r>
        <w:r w:rsidRPr="00BC72CD">
          <w:rPr>
            <w:rFonts w:eastAsia="Times New Roman"/>
            <w:szCs w:val="24"/>
            <w:lang w:eastAsia="en-US"/>
          </w:rPr>
          <w:br/>
          <w:t>ΓΚΙΟΚΑΣ Ι. , σελ.</w:t>
        </w:r>
        <w:r w:rsidRPr="00BC72CD">
          <w:rPr>
            <w:rFonts w:eastAsia="Times New Roman"/>
            <w:szCs w:val="24"/>
            <w:lang w:eastAsia="en-US"/>
          </w:rPr>
          <w:br/>
          <w:t>ΚΕΓΚΕΡΟΓΛΟΥ Β. , σελ.</w:t>
        </w:r>
        <w:r w:rsidRPr="00BC72CD">
          <w:rPr>
            <w:rFonts w:eastAsia="Times New Roman"/>
            <w:szCs w:val="24"/>
            <w:lang w:eastAsia="en-US"/>
          </w:rPr>
          <w:br/>
          <w:t>ΚΕΛΛΑΣ Χ. , σελ.</w:t>
        </w:r>
        <w:r w:rsidRPr="00BC72CD">
          <w:rPr>
            <w:rFonts w:eastAsia="Times New Roman"/>
            <w:szCs w:val="24"/>
            <w:lang w:eastAsia="en-US"/>
          </w:rPr>
          <w:br/>
          <w:t>ΚΟΥΚΟΥΤΣΗΣ Δ. , σελ.</w:t>
        </w:r>
        <w:r w:rsidRPr="00BC72CD">
          <w:rPr>
            <w:rFonts w:eastAsia="Times New Roman"/>
            <w:szCs w:val="24"/>
            <w:lang w:eastAsia="en-US"/>
          </w:rPr>
          <w:br/>
          <w:t>ΚΡΕΜΑΣΤΙΝΟΣ Δ. , σελ.</w:t>
        </w:r>
        <w:r w:rsidRPr="00BC72CD">
          <w:rPr>
            <w:rFonts w:eastAsia="Times New Roman"/>
            <w:szCs w:val="24"/>
            <w:lang w:eastAsia="en-US"/>
          </w:rPr>
          <w:br/>
          <w:t>ΛΟΒΕΡΔΟΣ Α. , σελ.</w:t>
        </w:r>
        <w:r w:rsidRPr="00BC72CD">
          <w:rPr>
            <w:rFonts w:eastAsia="Times New Roman"/>
            <w:szCs w:val="24"/>
            <w:lang w:eastAsia="en-US"/>
          </w:rPr>
          <w:br/>
          <w:t>ΛΥΚΟΥΔΗΣ Σ. , σελ.</w:t>
        </w:r>
        <w:r w:rsidRPr="00BC72CD">
          <w:rPr>
            <w:rFonts w:eastAsia="Times New Roman"/>
            <w:szCs w:val="24"/>
            <w:lang w:eastAsia="en-US"/>
          </w:rPr>
          <w:br/>
          <w:t>ΠΑΠΑΔΟΠΟΥΛΟΣ Α. , σελ.</w:t>
        </w:r>
        <w:r w:rsidRPr="00BC72CD">
          <w:rPr>
            <w:rFonts w:eastAsia="Times New Roman"/>
            <w:szCs w:val="24"/>
            <w:lang w:eastAsia="en-US"/>
          </w:rPr>
          <w:br/>
          <w:t>ΠΟΛΑΚΗΣ Π. , σελ.</w:t>
        </w:r>
        <w:r w:rsidRPr="00BC72CD">
          <w:rPr>
            <w:rFonts w:eastAsia="Times New Roman"/>
            <w:szCs w:val="24"/>
            <w:lang w:eastAsia="en-US"/>
          </w:rPr>
          <w:br/>
          <w:t>ΧΡΙΣΤΟΦΙΛΟΠΟΥΛΟΥ Π. , σελ.</w:t>
        </w:r>
        <w:r w:rsidRPr="00BC72CD">
          <w:rPr>
            <w:rFonts w:eastAsia="Times New Roman"/>
            <w:szCs w:val="24"/>
            <w:lang w:eastAsia="en-US"/>
          </w:rPr>
          <w:br/>
        </w:r>
        <w:r w:rsidRPr="00BC72CD">
          <w:rPr>
            <w:rFonts w:eastAsia="Times New Roman"/>
            <w:szCs w:val="24"/>
            <w:lang w:eastAsia="en-US"/>
          </w:rPr>
          <w:br/>
          <w:t>Β. Επί προσωπικού θέματος:</w:t>
        </w:r>
        <w:r w:rsidRPr="00BC72CD">
          <w:rPr>
            <w:rFonts w:eastAsia="Times New Roman"/>
            <w:szCs w:val="24"/>
            <w:lang w:eastAsia="en-US"/>
          </w:rPr>
          <w:br/>
          <w:t>ΚΕΓΚΕΡΟΓΛΟΥ Β. , σελ.</w:t>
        </w:r>
        <w:r w:rsidRPr="00BC72CD">
          <w:rPr>
            <w:rFonts w:eastAsia="Times New Roman"/>
            <w:szCs w:val="24"/>
            <w:lang w:eastAsia="en-US"/>
          </w:rPr>
          <w:br/>
          <w:t>ΠΟΛΑΚΗΣ Π. , σελ.</w:t>
        </w:r>
        <w:r w:rsidRPr="00BC72CD">
          <w:rPr>
            <w:rFonts w:eastAsia="Times New Roman"/>
            <w:szCs w:val="24"/>
            <w:lang w:eastAsia="en-US"/>
          </w:rPr>
          <w:br/>
          <w:t>ΧΡΙΣΤΟΦΙΛΟΠΟΥΛΟΥ Π. , σελ.</w:t>
        </w:r>
        <w:r w:rsidRPr="00BC72CD">
          <w:rPr>
            <w:rFonts w:eastAsia="Times New Roman"/>
            <w:szCs w:val="24"/>
            <w:lang w:eastAsia="en-US"/>
          </w:rPr>
          <w:br/>
        </w:r>
        <w:r w:rsidRPr="00BC72CD">
          <w:rPr>
            <w:rFonts w:eastAsia="Times New Roman"/>
            <w:szCs w:val="24"/>
            <w:lang w:eastAsia="en-US"/>
          </w:rPr>
          <w:br/>
          <w:t>Γ. Επί των επικαίρων ερωτήσεων:</w:t>
        </w:r>
        <w:r w:rsidRPr="00BC72CD">
          <w:rPr>
            <w:rFonts w:eastAsia="Times New Roman"/>
            <w:szCs w:val="24"/>
            <w:lang w:eastAsia="en-US"/>
          </w:rPr>
          <w:br/>
          <w:t>ΑΪΒΑΤΙΔΗΣ Ι. , σελ.</w:t>
        </w:r>
        <w:r w:rsidRPr="00BC72CD">
          <w:rPr>
            <w:rFonts w:eastAsia="Times New Roman"/>
            <w:szCs w:val="24"/>
            <w:lang w:eastAsia="en-US"/>
          </w:rPr>
          <w:br/>
          <w:t>ΑΜΑΝΑΤΙΔΗΣ Ι. , σελ.</w:t>
        </w:r>
        <w:r w:rsidRPr="00BC72CD">
          <w:rPr>
            <w:rFonts w:eastAsia="Times New Roman"/>
            <w:szCs w:val="24"/>
            <w:lang w:eastAsia="en-US"/>
          </w:rPr>
          <w:br/>
          <w:t>ΑΝΑΓΝΩΣΤΟΠΟΥΛΟΥ Α. , σελ.</w:t>
        </w:r>
        <w:r w:rsidRPr="00BC72CD">
          <w:rPr>
            <w:rFonts w:eastAsia="Times New Roman"/>
            <w:szCs w:val="24"/>
            <w:lang w:eastAsia="en-US"/>
          </w:rPr>
          <w:br/>
          <w:t>ΓΕΩΡΓΙΑΔΗΣ Σ. , σελ.</w:t>
        </w:r>
        <w:r w:rsidRPr="00BC72CD">
          <w:rPr>
            <w:rFonts w:eastAsia="Times New Roman"/>
            <w:szCs w:val="24"/>
            <w:lang w:eastAsia="en-US"/>
          </w:rPr>
          <w:br/>
          <w:t>ΓΚΙΟΚΑΣ Ι. , σελ.</w:t>
        </w:r>
        <w:r w:rsidRPr="00BC72CD">
          <w:rPr>
            <w:rFonts w:eastAsia="Times New Roman"/>
            <w:szCs w:val="24"/>
            <w:lang w:eastAsia="en-US"/>
          </w:rPr>
          <w:br/>
          <w:t>ΔΕΛΗΣ Ι. , σελ.</w:t>
        </w:r>
        <w:r w:rsidRPr="00BC72CD">
          <w:rPr>
            <w:rFonts w:eastAsia="Times New Roman"/>
            <w:szCs w:val="24"/>
            <w:lang w:eastAsia="en-US"/>
          </w:rPr>
          <w:br/>
          <w:t>ΚΑΡΑΘΑΝΑΣΟΠΟΥΛΟΣ Ν. , σελ.</w:t>
        </w:r>
        <w:r w:rsidRPr="00BC72CD">
          <w:rPr>
            <w:rFonts w:eastAsia="Times New Roman"/>
            <w:szCs w:val="24"/>
            <w:lang w:eastAsia="en-US"/>
          </w:rPr>
          <w:br/>
          <w:t>ΚΑΤΡΟΥΓΚΑΛΟΣ Γ. , σελ.</w:t>
        </w:r>
        <w:r w:rsidRPr="00BC72CD">
          <w:rPr>
            <w:rFonts w:eastAsia="Times New Roman"/>
            <w:szCs w:val="24"/>
            <w:lang w:eastAsia="en-US"/>
          </w:rPr>
          <w:br/>
          <w:t>ΚΑΤΣΑΒΡΙΑ - ΣΙΩΡΟΠΟΥΛΟΥ Χ. , σελ.</w:t>
        </w:r>
        <w:r w:rsidRPr="00BC72CD">
          <w:rPr>
            <w:rFonts w:eastAsia="Times New Roman"/>
            <w:szCs w:val="24"/>
            <w:lang w:eastAsia="en-US"/>
          </w:rPr>
          <w:br/>
          <w:t>ΜΠΑΛΑΦΑΣ Ι. , σελ.</w:t>
        </w:r>
        <w:r w:rsidRPr="00BC72CD">
          <w:rPr>
            <w:rFonts w:eastAsia="Times New Roman"/>
            <w:szCs w:val="24"/>
            <w:lang w:eastAsia="en-US"/>
          </w:rPr>
          <w:br/>
          <w:t>ΜΠΑΡΓΙΩΤΑΣ Κ. , σελ.</w:t>
        </w:r>
        <w:r w:rsidRPr="00BC72CD">
          <w:rPr>
            <w:rFonts w:eastAsia="Times New Roman"/>
            <w:szCs w:val="24"/>
            <w:lang w:eastAsia="en-US"/>
          </w:rPr>
          <w:br/>
          <w:t>ΞΑΝΘΟΣ Α. , σελ.</w:t>
        </w:r>
        <w:r w:rsidRPr="00BC72CD">
          <w:rPr>
            <w:rFonts w:eastAsia="Times New Roman"/>
            <w:szCs w:val="24"/>
            <w:lang w:eastAsia="en-US"/>
          </w:rPr>
          <w:br/>
          <w:t>ΠΑΠΠΑΣ Χ. , σελ.</w:t>
        </w:r>
        <w:r w:rsidRPr="00BC72CD">
          <w:rPr>
            <w:rFonts w:eastAsia="Times New Roman"/>
            <w:szCs w:val="24"/>
            <w:lang w:eastAsia="en-US"/>
          </w:rPr>
          <w:br/>
          <w:t>ΠΟΛΑΚΗΣ Π. , σελ.</w:t>
        </w:r>
        <w:r w:rsidRPr="00BC72CD">
          <w:rPr>
            <w:rFonts w:eastAsia="Times New Roman"/>
            <w:szCs w:val="24"/>
            <w:lang w:eastAsia="en-US"/>
          </w:rPr>
          <w:br/>
          <w:t>ΣΑΡΙΔΗΣ Ι. , σελ.</w:t>
        </w:r>
        <w:r w:rsidRPr="00BC72CD">
          <w:rPr>
            <w:rFonts w:eastAsia="Times New Roman"/>
            <w:szCs w:val="24"/>
            <w:lang w:eastAsia="en-US"/>
          </w:rPr>
          <w:br/>
          <w:t>ΣΤΥΛΙΟΣ Γ. , σελ.</w:t>
        </w:r>
        <w:r w:rsidRPr="00BC72CD">
          <w:rPr>
            <w:rFonts w:eastAsia="Times New Roman"/>
            <w:szCs w:val="24"/>
            <w:lang w:eastAsia="en-US"/>
          </w:rPr>
          <w:br/>
          <w:t>ΣΥΝΤΥΧΑΚΗΣ Ε. , σελ.</w:t>
        </w:r>
        <w:r w:rsidRPr="00BC72CD">
          <w:rPr>
            <w:rFonts w:eastAsia="Times New Roman"/>
            <w:szCs w:val="24"/>
            <w:lang w:eastAsia="en-US"/>
          </w:rPr>
          <w:br/>
        </w:r>
        <w:r w:rsidRPr="00BC72CD">
          <w:rPr>
            <w:rFonts w:eastAsia="Times New Roman"/>
            <w:szCs w:val="24"/>
            <w:lang w:eastAsia="en-US"/>
          </w:rPr>
          <w:br/>
          <w:t>Δ. Επί της επίκαιρης επερώτησης:</w:t>
        </w:r>
        <w:r w:rsidRPr="00BC72CD">
          <w:rPr>
            <w:rFonts w:eastAsia="Times New Roman"/>
            <w:szCs w:val="24"/>
            <w:lang w:eastAsia="en-US"/>
          </w:rPr>
          <w:br/>
          <w:t>ΑΪΒΑΤΙΔΗΣ Ι. , σελ.</w:t>
        </w:r>
        <w:r w:rsidRPr="00BC72CD">
          <w:rPr>
            <w:rFonts w:eastAsia="Times New Roman"/>
            <w:szCs w:val="24"/>
            <w:lang w:eastAsia="en-US"/>
          </w:rPr>
          <w:br/>
          <w:t>ΑΡΒΑΝΙΤΙΔΗΣ Γ. , σελ.</w:t>
        </w:r>
        <w:r w:rsidRPr="00BC72CD">
          <w:rPr>
            <w:rFonts w:eastAsia="Times New Roman"/>
            <w:szCs w:val="24"/>
            <w:lang w:eastAsia="en-US"/>
          </w:rPr>
          <w:br/>
          <w:t>ΓΕΝΝΗΜΑΤΑ Φ. , σελ.</w:t>
        </w:r>
        <w:r w:rsidRPr="00BC72CD">
          <w:rPr>
            <w:rFonts w:eastAsia="Times New Roman"/>
            <w:szCs w:val="24"/>
            <w:lang w:eastAsia="en-US"/>
          </w:rPr>
          <w:br/>
          <w:t>ΚΕΓΚΕΡΟΓΛΟΥ Β. , σελ.</w:t>
        </w:r>
        <w:r w:rsidRPr="00BC72CD">
          <w:rPr>
            <w:rFonts w:eastAsia="Times New Roman"/>
            <w:szCs w:val="24"/>
            <w:lang w:eastAsia="en-US"/>
          </w:rPr>
          <w:br/>
          <w:t>ΚΕΛΛΑΣ Χ. , σελ.</w:t>
        </w:r>
        <w:r w:rsidRPr="00BC72CD">
          <w:rPr>
            <w:rFonts w:eastAsia="Times New Roman"/>
            <w:szCs w:val="24"/>
            <w:lang w:eastAsia="en-US"/>
          </w:rPr>
          <w:br/>
          <w:t>ΚΟΥΤΣΟΥΚΟΣ Γ. , σελ.</w:t>
        </w:r>
        <w:r w:rsidRPr="00BC72CD">
          <w:rPr>
            <w:rFonts w:eastAsia="Times New Roman"/>
            <w:szCs w:val="24"/>
            <w:lang w:eastAsia="en-US"/>
          </w:rPr>
          <w:br/>
          <w:t>ΚΡΕΜΑΣΤΙΝΟΣ Δ. , σελ.</w:t>
        </w:r>
        <w:r w:rsidRPr="00BC72CD">
          <w:rPr>
            <w:rFonts w:eastAsia="Times New Roman"/>
            <w:szCs w:val="24"/>
            <w:lang w:eastAsia="en-US"/>
          </w:rPr>
          <w:br/>
          <w:t>ΚΩΝΣΤΑΝΤΙΝΟΠΟΥΛΟΣ Ο. , σελ.</w:t>
        </w:r>
        <w:r w:rsidRPr="00BC72CD">
          <w:rPr>
            <w:rFonts w:eastAsia="Times New Roman"/>
            <w:szCs w:val="24"/>
            <w:lang w:eastAsia="en-US"/>
          </w:rPr>
          <w:br/>
          <w:t>ΛΑΜΠΡΟΥΛΗΣ Γ. , σελ.</w:t>
        </w:r>
        <w:r w:rsidRPr="00BC72CD">
          <w:rPr>
            <w:rFonts w:eastAsia="Times New Roman"/>
            <w:szCs w:val="24"/>
            <w:lang w:eastAsia="en-US"/>
          </w:rPr>
          <w:br/>
          <w:t>ΛΟΒΕΡΔΟΣ Α. , σελ.</w:t>
        </w:r>
        <w:r w:rsidRPr="00BC72CD">
          <w:rPr>
            <w:rFonts w:eastAsia="Times New Roman"/>
            <w:szCs w:val="24"/>
            <w:lang w:eastAsia="en-US"/>
          </w:rPr>
          <w:br/>
          <w:t>ΜΕΓΑΛΟΟΙΚΟΝΟΜΟΥ Θ. , σελ.</w:t>
        </w:r>
        <w:r w:rsidRPr="00BC72CD">
          <w:rPr>
            <w:rFonts w:eastAsia="Times New Roman"/>
            <w:szCs w:val="24"/>
            <w:lang w:eastAsia="en-US"/>
          </w:rPr>
          <w:br/>
          <w:t>ΜΠΑΡΓΙΩΤΑΣ Κ. , σελ.</w:t>
        </w:r>
        <w:r w:rsidRPr="00BC72CD">
          <w:rPr>
            <w:rFonts w:eastAsia="Times New Roman"/>
            <w:szCs w:val="24"/>
            <w:lang w:eastAsia="en-US"/>
          </w:rPr>
          <w:br/>
          <w:t>ΞΑΝΘΟΣ Α. , σελ.</w:t>
        </w:r>
        <w:r w:rsidRPr="00BC72CD">
          <w:rPr>
            <w:rFonts w:eastAsia="Times New Roman"/>
            <w:szCs w:val="24"/>
            <w:lang w:eastAsia="en-US"/>
          </w:rPr>
          <w:br/>
          <w:t>ΠΑΠΑΔΟΠΟΥΛΟΣ Α. , σελ.</w:t>
        </w:r>
        <w:r w:rsidRPr="00BC72CD">
          <w:rPr>
            <w:rFonts w:eastAsia="Times New Roman"/>
            <w:szCs w:val="24"/>
            <w:lang w:eastAsia="en-US"/>
          </w:rPr>
          <w:br/>
          <w:t>ΠΑΠΑΘΕΟΔΩΡΟΥ Θ. , σελ.</w:t>
        </w:r>
        <w:r w:rsidRPr="00BC72CD">
          <w:rPr>
            <w:rFonts w:eastAsia="Times New Roman"/>
            <w:szCs w:val="24"/>
            <w:lang w:eastAsia="en-US"/>
          </w:rPr>
          <w:br/>
          <w:t>ΠΑΠΑΧΡΙΣΤΟΠΟΥΛΟΣ Α. , σελ.</w:t>
        </w:r>
        <w:r w:rsidRPr="00BC72CD">
          <w:rPr>
            <w:rFonts w:eastAsia="Times New Roman"/>
            <w:szCs w:val="24"/>
            <w:lang w:eastAsia="en-US"/>
          </w:rPr>
          <w:br/>
          <w:t>ΠΟΛΑΚΗΣ Π. , σελ.</w:t>
        </w:r>
        <w:r w:rsidRPr="00BC72CD">
          <w:rPr>
            <w:rFonts w:eastAsia="Times New Roman"/>
            <w:szCs w:val="24"/>
            <w:lang w:eastAsia="en-US"/>
          </w:rPr>
          <w:br/>
          <w:t>ΧΡΙΣΤΟΦΙΛΟΠΟΥΛΟΥ Π. , σελ.</w:t>
        </w:r>
        <w:r w:rsidRPr="00BC72CD">
          <w:rPr>
            <w:rFonts w:eastAsia="Times New Roman"/>
            <w:szCs w:val="24"/>
            <w:lang w:eastAsia="en-US"/>
          </w:rPr>
          <w:br/>
        </w:r>
        <w:r w:rsidRPr="00BC72CD">
          <w:rPr>
            <w:rFonts w:eastAsia="Times New Roman"/>
            <w:szCs w:val="24"/>
            <w:lang w:eastAsia="en-US"/>
          </w:rPr>
          <w:br/>
          <w:t>Ε. ΠΑΡΕΜΒΑΣΕΙΣ:</w:t>
        </w:r>
        <w:r w:rsidRPr="00BC72CD">
          <w:rPr>
            <w:rFonts w:eastAsia="Times New Roman"/>
            <w:szCs w:val="24"/>
            <w:lang w:eastAsia="en-US"/>
          </w:rPr>
          <w:br/>
          <w:t>ΗΓΟΥΜΕΝΙΔΗΣ Ν. , σελ.</w:t>
        </w:r>
        <w:r w:rsidRPr="00BC72CD">
          <w:rPr>
            <w:rFonts w:eastAsia="Times New Roman"/>
            <w:szCs w:val="24"/>
            <w:lang w:eastAsia="en-US"/>
          </w:rPr>
          <w:br/>
          <w:t>ΚΕΓΚΕΡΟΓΛΟΥ Β. , σελ.</w:t>
        </w:r>
        <w:r w:rsidRPr="00BC72CD">
          <w:rPr>
            <w:rFonts w:eastAsia="Times New Roman"/>
            <w:szCs w:val="24"/>
            <w:lang w:eastAsia="en-US"/>
          </w:rPr>
          <w:br/>
          <w:t>ΚΟΥΤΣΟΥΚΟΣ Γ. , σελ.</w:t>
        </w:r>
        <w:r w:rsidRPr="00BC72CD">
          <w:rPr>
            <w:rFonts w:eastAsia="Times New Roman"/>
            <w:szCs w:val="24"/>
            <w:lang w:eastAsia="en-US"/>
          </w:rPr>
          <w:br/>
          <w:t>ΜΑΝΤΑΣ Χ. , σελ.</w:t>
        </w:r>
        <w:r w:rsidRPr="00BC72CD">
          <w:rPr>
            <w:rFonts w:eastAsia="Times New Roman"/>
            <w:szCs w:val="24"/>
            <w:lang w:eastAsia="en-US"/>
          </w:rPr>
          <w:br/>
        </w:r>
      </w:ins>
    </w:p>
    <w:p w14:paraId="2F46CE0E" w14:textId="77777777" w:rsidR="005B3E17" w:rsidRDefault="00BC72CD">
      <w:pPr>
        <w:spacing w:line="600" w:lineRule="auto"/>
        <w:ind w:firstLine="720"/>
        <w:contextualSpacing/>
        <w:jc w:val="center"/>
        <w:rPr>
          <w:rFonts w:eastAsia="Times New Roman"/>
          <w:szCs w:val="24"/>
        </w:rPr>
      </w:pPr>
      <w:r>
        <w:rPr>
          <w:rFonts w:eastAsia="Times New Roman"/>
          <w:szCs w:val="24"/>
        </w:rPr>
        <w:t>ΠΡΑΚΤΙΚΑ ΒΟΥΛΗΣ</w:t>
      </w:r>
    </w:p>
    <w:p w14:paraId="2F46CE0F" w14:textId="77777777" w:rsidR="005B3E17" w:rsidRDefault="00BC72CD">
      <w:pPr>
        <w:spacing w:line="600" w:lineRule="auto"/>
        <w:ind w:firstLine="720"/>
        <w:contextualSpacing/>
        <w:jc w:val="center"/>
        <w:rPr>
          <w:rFonts w:eastAsia="Times New Roman"/>
          <w:szCs w:val="24"/>
        </w:rPr>
      </w:pPr>
      <w:r>
        <w:rPr>
          <w:rFonts w:eastAsia="Times New Roman"/>
          <w:szCs w:val="24"/>
        </w:rPr>
        <w:t>ΙΖ΄ ΠΕΡΙΟΔΟΣ</w:t>
      </w:r>
    </w:p>
    <w:p w14:paraId="2F46CE10" w14:textId="77777777" w:rsidR="005B3E17" w:rsidRDefault="00BC72CD">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F46CE11" w14:textId="77777777" w:rsidR="005B3E17" w:rsidRDefault="00BC72CD">
      <w:pPr>
        <w:spacing w:line="600" w:lineRule="auto"/>
        <w:ind w:firstLine="720"/>
        <w:contextualSpacing/>
        <w:jc w:val="center"/>
        <w:rPr>
          <w:rFonts w:eastAsia="Times New Roman"/>
          <w:szCs w:val="24"/>
        </w:rPr>
      </w:pPr>
      <w:r>
        <w:rPr>
          <w:rFonts w:eastAsia="Times New Roman"/>
          <w:szCs w:val="24"/>
        </w:rPr>
        <w:t>ΣΥΝΟΔΟΣ Α΄</w:t>
      </w:r>
    </w:p>
    <w:p w14:paraId="2F46CE12" w14:textId="77777777" w:rsidR="005B3E17" w:rsidRDefault="00BC72CD">
      <w:pPr>
        <w:spacing w:line="600" w:lineRule="auto"/>
        <w:ind w:firstLine="720"/>
        <w:contextualSpacing/>
        <w:jc w:val="center"/>
        <w:rPr>
          <w:rFonts w:eastAsia="Times New Roman"/>
          <w:szCs w:val="24"/>
        </w:rPr>
      </w:pPr>
      <w:r>
        <w:rPr>
          <w:rFonts w:eastAsia="Times New Roman"/>
          <w:szCs w:val="24"/>
        </w:rPr>
        <w:t>ΣΥΝΕΔΡΙΑΣΗ ΡϟΘ΄</w:t>
      </w:r>
    </w:p>
    <w:p w14:paraId="2F46CE13" w14:textId="77777777" w:rsidR="005B3E17" w:rsidRDefault="00BC72CD">
      <w:pPr>
        <w:spacing w:line="600" w:lineRule="auto"/>
        <w:ind w:firstLine="720"/>
        <w:contextualSpacing/>
        <w:jc w:val="center"/>
        <w:rPr>
          <w:rFonts w:eastAsia="Times New Roman"/>
          <w:szCs w:val="24"/>
        </w:rPr>
      </w:pPr>
      <w:r>
        <w:rPr>
          <w:rFonts w:eastAsia="Times New Roman"/>
          <w:szCs w:val="24"/>
        </w:rPr>
        <w:t>Πέμπτη 29 Σεπτεμβρίου 2016</w:t>
      </w:r>
    </w:p>
    <w:p w14:paraId="2F46CE14"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Αθήνα, σήμερα στις 29 Σεπτεμβρίου 2016, ημέρα Πέμπτη και ώρα </w:t>
      </w:r>
      <w:r>
        <w:rPr>
          <w:rFonts w:eastAsia="Times New Roman"/>
          <w:szCs w:val="24"/>
        </w:rPr>
        <w:t xml:space="preserve">9.38΄ συνήλθε στην Αίθουσα των συνεδριάσεων του Βουλευτηρίου η Βουλή σε ολομέλεια για να συνεδριάσει υπό την προεδρία του Ε΄ Αντιπροέδρου αυτής κ. </w:t>
      </w:r>
      <w:r w:rsidRPr="00F02D61">
        <w:rPr>
          <w:rFonts w:eastAsia="Times New Roman"/>
          <w:b/>
          <w:szCs w:val="24"/>
        </w:rPr>
        <w:t>ΔΗΜΗΤΡΙΟΥ ΚΡΕΜΑΣΤΙΝΟΥ</w:t>
      </w:r>
      <w:r>
        <w:rPr>
          <w:rFonts w:eastAsia="Times New Roman"/>
          <w:szCs w:val="24"/>
        </w:rPr>
        <w:t xml:space="preserve">. </w:t>
      </w:r>
    </w:p>
    <w:p w14:paraId="2F46CE15"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αρχίζει η συνεδρίασ</w:t>
      </w:r>
      <w:r>
        <w:rPr>
          <w:rFonts w:eastAsia="Times New Roman"/>
          <w:szCs w:val="24"/>
        </w:rPr>
        <w:t>η.</w:t>
      </w:r>
    </w:p>
    <w:p w14:paraId="2F46CE16" w14:textId="77777777" w:rsidR="005B3E17" w:rsidRDefault="00BC72CD">
      <w:pPr>
        <w:spacing w:line="600" w:lineRule="auto"/>
        <w:ind w:firstLine="720"/>
        <w:contextualSpacing/>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2F46CE17"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(Ανακοινώνονται προς το Σώμα από τον</w:t>
      </w:r>
      <w:r>
        <w:rPr>
          <w:rFonts w:eastAsia="Times New Roman"/>
          <w:szCs w:val="24"/>
        </w:rPr>
        <w:t xml:space="preserve"> Γραμματέα της Βουλής</w:t>
      </w:r>
      <w:r>
        <w:rPr>
          <w:rFonts w:eastAsia="Times New Roman"/>
          <w:szCs w:val="24"/>
        </w:rPr>
        <w:t xml:space="preserve"> κ. Ιωάννη Σαρακιώτη, Βουλευτή Φθιώτιδ</w:t>
      </w:r>
      <w:r>
        <w:rPr>
          <w:rFonts w:eastAsia="Times New Roman"/>
          <w:szCs w:val="24"/>
        </w:rPr>
        <w:t>ο</w:t>
      </w:r>
      <w:r>
        <w:rPr>
          <w:rFonts w:eastAsia="Times New Roman"/>
          <w:szCs w:val="24"/>
        </w:rPr>
        <w:t>ς, τα ακόλουθα:</w:t>
      </w:r>
    </w:p>
    <w:p w14:paraId="2F46CE18" w14:textId="77777777" w:rsidR="005B3E17" w:rsidRDefault="00BC72CD">
      <w:pPr>
        <w:spacing w:line="600" w:lineRule="auto"/>
        <w:ind w:firstLine="720"/>
        <w:contextualSpacing/>
        <w:jc w:val="both"/>
        <w:rPr>
          <w:rFonts w:eastAsia="Times New Roman"/>
          <w:szCs w:val="24"/>
        </w:rPr>
      </w:pPr>
      <w:r>
        <w:rPr>
          <w:rFonts w:eastAsia="Times New Roman"/>
          <w:szCs w:val="24"/>
        </w:rPr>
        <w:t>Α. ΚΑΤΑΘΕΣΗ ΑΝΑΦΟΡΩΝ</w:t>
      </w:r>
    </w:p>
    <w:p w14:paraId="2F46CE19" w14:textId="77777777" w:rsidR="005B3E17" w:rsidRDefault="00BC72CD">
      <w:pPr>
        <w:spacing w:line="600" w:lineRule="auto"/>
        <w:ind w:firstLine="720"/>
        <w:contextualSpacing/>
        <w:jc w:val="both"/>
        <w:rPr>
          <w:rFonts w:eastAsia="Times New Roman"/>
          <w:szCs w:val="24"/>
        </w:rPr>
      </w:pPr>
      <w:r>
        <w:rPr>
          <w:rFonts w:eastAsia="Times New Roman"/>
          <w:szCs w:val="24"/>
        </w:rPr>
        <w:t>(</w:t>
      </w:r>
      <w:r>
        <w:rPr>
          <w:rFonts w:eastAsia="Times New Roman"/>
          <w:szCs w:val="24"/>
        </w:rPr>
        <w:t>Να μπει η σελίδα 1</w:t>
      </w:r>
      <w:r w:rsidRPr="00D17B3D">
        <w:rPr>
          <w:rFonts w:eastAsia="Times New Roman"/>
          <w:szCs w:val="24"/>
          <w:vertAlign w:val="superscript"/>
        </w:rPr>
        <w:t>α</w:t>
      </w:r>
      <w:r>
        <w:rPr>
          <w:rFonts w:eastAsia="Times New Roman"/>
          <w:szCs w:val="24"/>
        </w:rPr>
        <w:t>)</w:t>
      </w:r>
    </w:p>
    <w:p w14:paraId="2F46CE1A"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Β. ΑΠΑΝΤΗΣΕΙΣ ΥΠΟΥΡΓΩΝ </w:t>
      </w:r>
      <w:r>
        <w:rPr>
          <w:rFonts w:eastAsia="Times New Roman"/>
          <w:szCs w:val="24"/>
        </w:rPr>
        <w:t>ΣΕ ΕΡΩΤΗΣΕΙΣ ΒΟΥΛΕΥΤΩΝ</w:t>
      </w:r>
    </w:p>
    <w:p w14:paraId="2F46CE1B" w14:textId="77777777" w:rsidR="005B3E17" w:rsidRDefault="00BC72CD">
      <w:pPr>
        <w:spacing w:line="600" w:lineRule="auto"/>
        <w:ind w:firstLine="720"/>
        <w:contextualSpacing/>
        <w:jc w:val="both"/>
        <w:rPr>
          <w:rFonts w:eastAsia="Times New Roman"/>
          <w:szCs w:val="24"/>
        </w:rPr>
      </w:pPr>
      <w:r>
        <w:rPr>
          <w:rFonts w:eastAsia="Times New Roman"/>
          <w:szCs w:val="24"/>
        </w:rPr>
        <w:t>(</w:t>
      </w:r>
      <w:r>
        <w:rPr>
          <w:rFonts w:eastAsia="Times New Roman"/>
          <w:szCs w:val="24"/>
        </w:rPr>
        <w:t>Να μπει</w:t>
      </w:r>
      <w:r>
        <w:rPr>
          <w:rFonts w:eastAsia="Times New Roman"/>
          <w:szCs w:val="24"/>
        </w:rPr>
        <w:t xml:space="preserve"> </w:t>
      </w:r>
      <w:r>
        <w:rPr>
          <w:rFonts w:eastAsia="Times New Roman"/>
          <w:szCs w:val="24"/>
        </w:rPr>
        <w:t xml:space="preserve">η σελίδα </w:t>
      </w:r>
      <w:r>
        <w:rPr>
          <w:rFonts w:eastAsia="Times New Roman"/>
          <w:szCs w:val="24"/>
        </w:rPr>
        <w:t>1</w:t>
      </w:r>
      <w:r>
        <w:rPr>
          <w:rFonts w:eastAsia="Times New Roman"/>
          <w:szCs w:val="24"/>
        </w:rPr>
        <w:t>β</w:t>
      </w:r>
      <w:r>
        <w:rPr>
          <w:rFonts w:eastAsia="Times New Roman"/>
          <w:szCs w:val="24"/>
        </w:rPr>
        <w:t>)</w:t>
      </w:r>
    </w:p>
    <w:p w14:paraId="2F46CE1C" w14:textId="77777777" w:rsidR="005B3E17" w:rsidRDefault="00BC72CD">
      <w:pPr>
        <w:spacing w:line="600" w:lineRule="auto"/>
        <w:ind w:firstLine="720"/>
        <w:contextualSpacing/>
        <w:jc w:val="center"/>
        <w:rPr>
          <w:rFonts w:eastAsia="Times New Roman"/>
          <w:b/>
          <w:szCs w:val="24"/>
        </w:rPr>
      </w:pPr>
      <w:r>
        <w:rPr>
          <w:rFonts w:eastAsia="Times New Roman"/>
          <w:szCs w:val="24"/>
        </w:rPr>
        <w:t>(ΑΛΛΑΓΗ ΣΕΛΙΔΑΣ ΛΟΓΩ ΑΛΛΑΓΗΣ ΘΕΜΑΤΟΣ)</w:t>
      </w:r>
    </w:p>
    <w:p w14:paraId="2F46CE1D"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εισερχόμαστε στη συζήτηση των</w:t>
      </w:r>
    </w:p>
    <w:p w14:paraId="2F46CE1E" w14:textId="77777777" w:rsidR="005B3E17" w:rsidRDefault="00BC72CD">
      <w:pPr>
        <w:spacing w:line="600" w:lineRule="auto"/>
        <w:ind w:firstLine="720"/>
        <w:contextualSpacing/>
        <w:jc w:val="center"/>
        <w:rPr>
          <w:rFonts w:eastAsia="Times New Roman"/>
          <w:b/>
          <w:szCs w:val="24"/>
        </w:rPr>
      </w:pPr>
      <w:r>
        <w:rPr>
          <w:rFonts w:eastAsia="Times New Roman"/>
          <w:b/>
          <w:szCs w:val="24"/>
        </w:rPr>
        <w:t>ΕΠΙΚΑΙΡΩΝ ΕΡΩΤΗΣΕΩΝ</w:t>
      </w:r>
    </w:p>
    <w:p w14:paraId="2F46CE1F"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Σήμερα θ</w:t>
      </w:r>
      <w:r>
        <w:rPr>
          <w:rFonts w:eastAsia="Times New Roman"/>
          <w:szCs w:val="24"/>
        </w:rPr>
        <w:t>α απαντηθούν δεκατρείς επίκαιρες ερωτήσεις. Παρακ</w:t>
      </w:r>
      <w:r>
        <w:rPr>
          <w:rFonts w:eastAsia="Times New Roman"/>
          <w:szCs w:val="24"/>
        </w:rPr>
        <w:t>αλώ να είμαστε ακριβείς στο</w:t>
      </w:r>
      <w:r>
        <w:rPr>
          <w:rFonts w:eastAsia="Times New Roman"/>
          <w:szCs w:val="24"/>
        </w:rPr>
        <w:t>ν</w:t>
      </w:r>
      <w:r>
        <w:rPr>
          <w:rFonts w:eastAsia="Times New Roman"/>
          <w:szCs w:val="24"/>
        </w:rPr>
        <w:t xml:space="preserve"> χρόνο, γιατί μετά θα συζητηθεί επίκαιρη επερώτηση, οπότε αντιλαμβάνεστε ότι η συνεδρίαση θα διαρκέσει μέχρι το απόγευμα.</w:t>
      </w:r>
    </w:p>
    <w:p w14:paraId="2F46CE2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Η τρίτη </w:t>
      </w:r>
      <w:r>
        <w:rPr>
          <w:rFonts w:eastAsia="Times New Roman"/>
          <w:szCs w:val="24"/>
        </w:rPr>
        <w:t xml:space="preserve">με αριθμό 1310/21-9-2016 </w:t>
      </w:r>
      <w:r>
        <w:rPr>
          <w:rFonts w:eastAsia="Times New Roman"/>
          <w:szCs w:val="24"/>
        </w:rPr>
        <w:t xml:space="preserve">επίκαιρη ερώτηση πρώτου κύκλου του Ε΄ Αντιπροέδρου της Βουλής και </w:t>
      </w:r>
      <w:r>
        <w:rPr>
          <w:rFonts w:eastAsia="Times New Roman"/>
          <w:szCs w:val="24"/>
        </w:rPr>
        <w:t>Βουλευτή Δωδεκανήσου της Δημοκρατικής Συμπαράταξης ΠΑΣΟΚ-ΔΗΜΑΡ κ. Δημητρίου Κρεμαστινού προς τον Υπουργό Παιδείας, Έρευνας και Θρησκευμάτων, σχετικά με τη διδασκαλία του μαθήματος των Θρησκευτικών, δεν θα συζητηθεί</w:t>
      </w:r>
      <w:r>
        <w:rPr>
          <w:rFonts w:eastAsia="Times New Roman"/>
          <w:szCs w:val="24"/>
        </w:rPr>
        <w:t>,</w:t>
      </w:r>
      <w:r>
        <w:rPr>
          <w:rFonts w:eastAsia="Times New Roman"/>
          <w:szCs w:val="24"/>
        </w:rPr>
        <w:t xml:space="preserve"> λόγω κωλύματος του Υπουργού Παιδείας, Έρ</w:t>
      </w:r>
      <w:r>
        <w:rPr>
          <w:rFonts w:eastAsia="Times New Roman"/>
          <w:szCs w:val="24"/>
        </w:rPr>
        <w:t>ευνας και Θρησκευμάτων κ. Φίλη</w:t>
      </w:r>
      <w:r>
        <w:rPr>
          <w:rFonts w:eastAsia="Times New Roman"/>
          <w:szCs w:val="24"/>
        </w:rPr>
        <w:t>,</w:t>
      </w:r>
      <w:r>
        <w:rPr>
          <w:rFonts w:eastAsia="Times New Roman"/>
          <w:szCs w:val="24"/>
        </w:rPr>
        <w:t xml:space="preserve"> λόγω ανειλημμένων υποχρεώσεων.</w:t>
      </w:r>
    </w:p>
    <w:p w14:paraId="2F46CE21"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Η τέταρτη </w:t>
      </w:r>
      <w:r>
        <w:rPr>
          <w:rFonts w:eastAsia="Times New Roman"/>
          <w:szCs w:val="24"/>
        </w:rPr>
        <w:t xml:space="preserve">με αριθμό 1321/26-9-2016 </w:t>
      </w:r>
      <w:r>
        <w:rPr>
          <w:rFonts w:eastAsia="Times New Roman"/>
          <w:szCs w:val="24"/>
        </w:rPr>
        <w:t>επίκαιρη ερώτηση πρώτου κύκλου του Βουλευτή Α΄ Θεσσαλονίκης του Κομμουνιστικού Κόμματος Ελλάδ</w:t>
      </w:r>
      <w:r>
        <w:rPr>
          <w:rFonts w:eastAsia="Times New Roman"/>
          <w:szCs w:val="24"/>
        </w:rPr>
        <w:t>α</w:t>
      </w:r>
      <w:r>
        <w:rPr>
          <w:rFonts w:eastAsia="Times New Roman"/>
          <w:szCs w:val="24"/>
        </w:rPr>
        <w:t>ς κ. Ιωάννη Δελή προς τον Υπουργό Παιδείας, Έρευνας και Θρησκευμ</w:t>
      </w:r>
      <w:r>
        <w:rPr>
          <w:rFonts w:eastAsia="Times New Roman"/>
          <w:szCs w:val="24"/>
        </w:rPr>
        <w:t>άτων</w:t>
      </w:r>
      <w:r>
        <w:rPr>
          <w:rFonts w:eastAsia="Times New Roman"/>
          <w:szCs w:val="24"/>
        </w:rPr>
        <w:t>,</w:t>
      </w:r>
      <w:r>
        <w:rPr>
          <w:rFonts w:eastAsia="Times New Roman"/>
          <w:szCs w:val="24"/>
        </w:rPr>
        <w:t xml:space="preserve"> σχετικά με τα ξενόγλωσσα σχολικά βιβλία που είναι επί πληρωμή σε όλα τα δημόσια </w:t>
      </w:r>
      <w:r>
        <w:rPr>
          <w:rFonts w:eastAsia="Times New Roman"/>
          <w:szCs w:val="24"/>
        </w:rPr>
        <w:lastRenderedPageBreak/>
        <w:t>λύκεια, δεν θα συζητηθεί</w:t>
      </w:r>
      <w:r>
        <w:rPr>
          <w:rFonts w:eastAsia="Times New Roman"/>
          <w:szCs w:val="24"/>
        </w:rPr>
        <w:t>,</w:t>
      </w:r>
      <w:r>
        <w:rPr>
          <w:rFonts w:eastAsia="Times New Roman"/>
          <w:szCs w:val="24"/>
        </w:rPr>
        <w:t xml:space="preserve"> λόγω κωλύματος </w:t>
      </w:r>
      <w:r>
        <w:rPr>
          <w:rFonts w:eastAsia="Times New Roman"/>
          <w:szCs w:val="24"/>
        </w:rPr>
        <w:t xml:space="preserve">του </w:t>
      </w:r>
      <w:r>
        <w:rPr>
          <w:rFonts w:eastAsia="Times New Roman"/>
          <w:szCs w:val="24"/>
        </w:rPr>
        <w:t>Υπουργού Παιδείας, Έρευνας και Θρησκευμάτων κ. Φίλη</w:t>
      </w:r>
      <w:r>
        <w:rPr>
          <w:rFonts w:eastAsia="Times New Roman"/>
          <w:szCs w:val="24"/>
        </w:rPr>
        <w:t>,</w:t>
      </w:r>
      <w:r>
        <w:rPr>
          <w:rFonts w:eastAsia="Times New Roman"/>
          <w:szCs w:val="24"/>
        </w:rPr>
        <w:t xml:space="preserve"> λόγω ανειλημμένων υποχρεώσεων.</w:t>
      </w:r>
    </w:p>
    <w:p w14:paraId="2F46CE22" w14:textId="77777777" w:rsidR="005B3E17" w:rsidRDefault="00BC72CD">
      <w:pPr>
        <w:spacing w:line="600" w:lineRule="auto"/>
        <w:ind w:firstLine="720"/>
        <w:contextualSpacing/>
        <w:jc w:val="both"/>
        <w:rPr>
          <w:rFonts w:eastAsia="Times New Roman"/>
          <w:szCs w:val="24"/>
        </w:rPr>
      </w:pPr>
      <w:r>
        <w:rPr>
          <w:rFonts w:eastAsia="Times New Roman"/>
          <w:szCs w:val="24"/>
        </w:rPr>
        <w:t>Η πρώτη ερώτηση με αριθμό 5916/6-6-2016 τ</w:t>
      </w:r>
      <w:r>
        <w:rPr>
          <w:rFonts w:eastAsia="Times New Roman"/>
          <w:szCs w:val="24"/>
        </w:rPr>
        <w:t xml:space="preserve">ου Βουλευτή Λακωνίας της Νέας Δημοκρατίας κ. Αθανασίου Δαβάκη προς τον Υπουργό Εξωτερικών, σχετικά με την απόφαση του </w:t>
      </w:r>
      <w:r>
        <w:rPr>
          <w:rFonts w:eastAsia="Times New Roman"/>
          <w:szCs w:val="24"/>
        </w:rPr>
        <w:t>π</w:t>
      </w:r>
      <w:r>
        <w:rPr>
          <w:rFonts w:eastAsia="Times New Roman"/>
          <w:szCs w:val="24"/>
        </w:rPr>
        <w:t xml:space="preserve">ρέσβη της Ελλάδας στην Τεχεράνη για παύση της έκδοσης οποιασδήποτε </w:t>
      </w:r>
      <w:r>
        <w:rPr>
          <w:rFonts w:eastAsia="Times New Roman"/>
          <w:szCs w:val="24"/>
        </w:rPr>
        <w:t>ε</w:t>
      </w:r>
      <w:r>
        <w:rPr>
          <w:rFonts w:eastAsia="Times New Roman"/>
          <w:szCs w:val="24"/>
        </w:rPr>
        <w:t xml:space="preserve">θνικής </w:t>
      </w:r>
      <w:r>
        <w:rPr>
          <w:rFonts w:eastAsia="Times New Roman"/>
          <w:szCs w:val="24"/>
        </w:rPr>
        <w:t>τ</w:t>
      </w:r>
      <w:r>
        <w:rPr>
          <w:rFonts w:eastAsia="Times New Roman"/>
          <w:szCs w:val="24"/>
        </w:rPr>
        <w:t xml:space="preserve">αξιδιωτικής </w:t>
      </w:r>
      <w:r>
        <w:rPr>
          <w:rFonts w:eastAsia="Times New Roman"/>
          <w:szCs w:val="24"/>
        </w:rPr>
        <w:t>θ</w:t>
      </w:r>
      <w:r>
        <w:rPr>
          <w:rFonts w:eastAsia="Times New Roman"/>
          <w:szCs w:val="24"/>
        </w:rPr>
        <w:t>εώρησης για επενδυτές, εταιρικά στελέχη, καθώς κ</w:t>
      </w:r>
      <w:r>
        <w:rPr>
          <w:rFonts w:eastAsia="Times New Roman"/>
          <w:szCs w:val="24"/>
        </w:rPr>
        <w:t>αι για οικονομικώς ανεξάρτητα άτομα που θέλουν να ασκήσουν επιχειρηματική δραστηριότητα, δεν θα συζητηθεί λόγω κωλύματος του Αναπληρωτή Υπουργού Εξωτερικών κ. Ξυδάκη</w:t>
      </w:r>
      <w:r>
        <w:rPr>
          <w:rFonts w:eastAsia="Times New Roman"/>
          <w:szCs w:val="24"/>
        </w:rPr>
        <w:t>,</w:t>
      </w:r>
      <w:r>
        <w:rPr>
          <w:rFonts w:eastAsia="Times New Roman"/>
          <w:szCs w:val="24"/>
        </w:rPr>
        <w:t xml:space="preserve"> λόγω ανειλημμένων υποχρεώσεων.</w:t>
      </w:r>
    </w:p>
    <w:p w14:paraId="2F46CE23"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Η πέμπτη </w:t>
      </w:r>
      <w:r>
        <w:rPr>
          <w:rFonts w:eastAsia="Times New Roman"/>
          <w:szCs w:val="24"/>
        </w:rPr>
        <w:t xml:space="preserve">με αριθμό 1313/22-9-2016 </w:t>
      </w:r>
      <w:r>
        <w:rPr>
          <w:rFonts w:eastAsia="Times New Roman"/>
          <w:szCs w:val="24"/>
        </w:rPr>
        <w:t xml:space="preserve">επίκαιρη ερώτηση πρώτου </w:t>
      </w:r>
      <w:r>
        <w:rPr>
          <w:rFonts w:eastAsia="Times New Roman"/>
          <w:szCs w:val="24"/>
        </w:rPr>
        <w:t>κύκλου του Βουλευτή Αχαΐας του Ποταμιού κ. Ιάσονα Φωτήλα προς τον Υπουργό Οικονομίας, Ανάπτυξης και Τουρισμού, σχετικά με την επαναφορά της ενιαίας τιμής βιβλίου, δεν θα συζητηθεί</w:t>
      </w:r>
      <w:r>
        <w:rPr>
          <w:rFonts w:eastAsia="Times New Roman"/>
          <w:szCs w:val="24"/>
        </w:rPr>
        <w:t>,</w:t>
      </w:r>
      <w:r>
        <w:rPr>
          <w:rFonts w:eastAsia="Times New Roman"/>
          <w:szCs w:val="24"/>
        </w:rPr>
        <w:t xml:space="preserve"> λόγω απουσίας του αρμοδίου Υπουργού κ. Σταθάκη στο εξωτερικό.</w:t>
      </w:r>
    </w:p>
    <w:p w14:paraId="2F46CE24"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Η έβδομη </w:t>
      </w:r>
      <w:r>
        <w:rPr>
          <w:rFonts w:eastAsia="Times New Roman"/>
          <w:szCs w:val="24"/>
        </w:rPr>
        <w:t>με α</w:t>
      </w:r>
      <w:r>
        <w:rPr>
          <w:rFonts w:eastAsia="Times New Roman"/>
          <w:szCs w:val="24"/>
        </w:rPr>
        <w:t xml:space="preserve">ριθμό 1309/21-9-2016 </w:t>
      </w:r>
      <w:r>
        <w:rPr>
          <w:rFonts w:eastAsia="Times New Roman"/>
          <w:szCs w:val="24"/>
        </w:rPr>
        <w:t>επίκαιρη ερώτηση πρώτου κύκλου της Βουλευτού Β΄ Πειραι</w:t>
      </w:r>
      <w:r>
        <w:rPr>
          <w:rFonts w:eastAsia="Times New Roman"/>
          <w:szCs w:val="24"/>
        </w:rPr>
        <w:t>ώς</w:t>
      </w:r>
      <w:r>
        <w:rPr>
          <w:rFonts w:eastAsia="Times New Roman"/>
          <w:szCs w:val="24"/>
        </w:rPr>
        <w:t xml:space="preserve"> της Ένωσης Κεντρώων κ. Θεοδώρας Μεγαλοοικονόμου προς τον Υπουργό Οικονομίας, Ανάπτυξης και Τουρισμού, σχετικά με την αντιμετώπιση του παρεμπορίου στους δήμους του Πειραιά, Περάμα</w:t>
      </w:r>
      <w:r>
        <w:rPr>
          <w:rFonts w:eastAsia="Times New Roman"/>
          <w:szCs w:val="24"/>
        </w:rPr>
        <w:t>τος, Κορυδαλλού, Κερατσινίου-Δραπετσώνας, Νίκαιας-Αγίου Ιωάννη Ρέντη, δεν θα συζητηθεί</w:t>
      </w:r>
      <w:r>
        <w:rPr>
          <w:rFonts w:eastAsia="Times New Roman"/>
          <w:szCs w:val="24"/>
        </w:rPr>
        <w:t>,</w:t>
      </w:r>
      <w:r>
        <w:rPr>
          <w:rFonts w:eastAsia="Times New Roman"/>
          <w:szCs w:val="24"/>
        </w:rPr>
        <w:t xml:space="preserve"> λόγω απουσίας του αρμοδίου Υπουργού κ. Σταθάκη στο </w:t>
      </w:r>
      <w:r>
        <w:rPr>
          <w:rFonts w:eastAsia="Times New Roman"/>
          <w:szCs w:val="24"/>
        </w:rPr>
        <w:t>ε</w:t>
      </w:r>
      <w:r>
        <w:rPr>
          <w:rFonts w:eastAsia="Times New Roman"/>
          <w:szCs w:val="24"/>
        </w:rPr>
        <w:t>ξωτερικό.</w:t>
      </w:r>
    </w:p>
    <w:p w14:paraId="2F46CE2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szCs w:val="24"/>
        </w:rPr>
        <w:t xml:space="preserve">έκτη </w:t>
      </w:r>
      <w:r>
        <w:rPr>
          <w:rFonts w:eastAsia="Times New Roman" w:cs="Times New Roman"/>
          <w:szCs w:val="24"/>
        </w:rPr>
        <w:t xml:space="preserve">με αριθμό 1319/26-9-2016 </w:t>
      </w:r>
      <w:r>
        <w:rPr>
          <w:rFonts w:eastAsia="Times New Roman"/>
          <w:szCs w:val="24"/>
        </w:rPr>
        <w:t xml:space="preserve">επίκαιρη ερώτηση πρώτου κύκλου </w:t>
      </w:r>
      <w:r>
        <w:rPr>
          <w:rFonts w:eastAsia="Times New Roman" w:cs="Times New Roman"/>
          <w:szCs w:val="24"/>
        </w:rPr>
        <w:t>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Εργασίας,</w:t>
      </w:r>
      <w:r>
        <w:rPr>
          <w:rFonts w:eastAsia="Times New Roman" w:cs="Times New Roman"/>
          <w:b/>
          <w:szCs w:val="24"/>
        </w:rPr>
        <w:t xml:space="preserve"> </w:t>
      </w:r>
      <w:r>
        <w:rPr>
          <w:rFonts w:eastAsia="Times New Roman" w:cs="Times New Roman"/>
          <w:bCs/>
          <w:szCs w:val="24"/>
        </w:rPr>
        <w:t>Κοινωνικής Ασφάλισης και Κοινωνικής Αλληλεγγύης,</w:t>
      </w:r>
      <w:r>
        <w:rPr>
          <w:rFonts w:eastAsia="Times New Roman" w:cs="Times New Roman"/>
          <w:szCs w:val="24"/>
        </w:rPr>
        <w:t xml:space="preserve"> σχετικά με την επιτακτική ανάγκη να διασωθούν οι επιχειρήσεις και τα επιτηδεύματα των ασφαλισμένων του ΟΑΕΕ που έχουν χρόνιες ασφαλισ</w:t>
      </w:r>
      <w:r>
        <w:rPr>
          <w:rFonts w:eastAsia="Times New Roman" w:cs="Times New Roman"/>
          <w:szCs w:val="24"/>
        </w:rPr>
        <w:t>τικές οφειλές, καθώς και η ανάγκη για την επανεξέταση του ύψους του προστίμου που επιβάλλεται για κάθε αδήλωτο εργαζόμενο, δεν θα συζητηθεί λόγω απουσίας του Υφυπουργού Εργασίας, Κοινωνικής Ασφάλισης και Κοινωνικής Αλληλεγγύης κ. Πετρόπουλου στο εξωτερικό.</w:t>
      </w:r>
    </w:p>
    <w:p w14:paraId="2F46CE2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τρίτη </w:t>
      </w:r>
      <w:r>
        <w:rPr>
          <w:rFonts w:eastAsia="Times New Roman" w:cs="Times New Roman"/>
          <w:szCs w:val="24"/>
        </w:rPr>
        <w:t xml:space="preserve">με αριθμό 1314/22-9-2016 </w:t>
      </w:r>
      <w:r>
        <w:rPr>
          <w:rFonts w:eastAsia="Times New Roman"/>
          <w:szCs w:val="24"/>
        </w:rPr>
        <w:t xml:space="preserve">επίκαιρη ερώτηση δεύτερου κύκλου </w:t>
      </w:r>
      <w:r>
        <w:rPr>
          <w:rFonts w:eastAsia="Times New Roman" w:cs="Times New Roman"/>
          <w:szCs w:val="24"/>
        </w:rPr>
        <w:t xml:space="preserve">του Βουλευτή Β΄ Αθηνών της Δημοκρατικής Συμπαράταξης ΠΑΣΟΚ– 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Εργασίας,</w:t>
      </w:r>
      <w:r>
        <w:rPr>
          <w:rFonts w:eastAsia="Times New Roman" w:cs="Times New Roman"/>
          <w:b/>
          <w:szCs w:val="24"/>
        </w:rPr>
        <w:t xml:space="preserve"> </w:t>
      </w:r>
      <w:r>
        <w:rPr>
          <w:rFonts w:eastAsia="Times New Roman" w:cs="Times New Roman"/>
          <w:bCs/>
          <w:szCs w:val="24"/>
        </w:rPr>
        <w:t>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καθυστερήσεις</w:t>
      </w:r>
      <w:r>
        <w:rPr>
          <w:rFonts w:eastAsia="Times New Roman" w:cs="Times New Roman"/>
          <w:szCs w:val="24"/>
        </w:rPr>
        <w:t xml:space="preserve"> στην ολοκλήρωση τριών εξαιρετικά σημαντικών έργων για τη λειτουργία του ΙΚΑ, δεν θα συζητηθεί.</w:t>
      </w:r>
    </w:p>
    <w:p w14:paraId="2F46CE27" w14:textId="77777777" w:rsidR="005B3E17" w:rsidRDefault="00BC72CD">
      <w:pPr>
        <w:tabs>
          <w:tab w:val="left" w:pos="2694"/>
        </w:tabs>
        <w:spacing w:before="100" w:beforeAutospacing="1" w:after="100" w:afterAutospacing="1" w:line="600" w:lineRule="auto"/>
        <w:ind w:firstLine="720"/>
        <w:contextualSpacing/>
        <w:jc w:val="both"/>
        <w:rPr>
          <w:rFonts w:eastAsia="Times New Roman" w:cs="Times New Roman"/>
          <w:szCs w:val="24"/>
        </w:rPr>
      </w:pPr>
      <w:r>
        <w:rPr>
          <w:rFonts w:eastAsia="Times New Roman"/>
          <w:szCs w:val="24"/>
        </w:rPr>
        <w:t xml:space="preserve">Η δέκατη </w:t>
      </w:r>
      <w:r>
        <w:rPr>
          <w:rFonts w:eastAsia="Times New Roman"/>
          <w:szCs w:val="24"/>
        </w:rPr>
        <w:t xml:space="preserve">με αριθμό 1241/8-9-2016 </w:t>
      </w:r>
      <w:r>
        <w:rPr>
          <w:rFonts w:eastAsia="Times New Roman"/>
          <w:szCs w:val="24"/>
        </w:rPr>
        <w:t>επίκαιρη ερώτηση δεύτερου κύκλου του Βουλευτή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 xml:space="preserve">ας του Λαϊκού Συνδέσμου–Χρυσή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την «σκανδαλώδη  πώληση της </w:t>
      </w:r>
      <w:r w:rsidRPr="006C5F7E">
        <w:rPr>
          <w:rFonts w:eastAsia="Times New Roman"/>
          <w:szCs w:val="24"/>
        </w:rPr>
        <w:t>“</w:t>
      </w:r>
      <w:r>
        <w:rPr>
          <w:rFonts w:eastAsia="Times New Roman"/>
          <w:szCs w:val="24"/>
        </w:rPr>
        <w:t>ΤΡΑΙΝΟΣΕ</w:t>
      </w:r>
      <w:r w:rsidRPr="006C5F7E">
        <w:rPr>
          <w:rFonts w:eastAsia="Times New Roman"/>
          <w:szCs w:val="24"/>
        </w:rPr>
        <w:t>”</w:t>
      </w:r>
      <w:r>
        <w:rPr>
          <w:rFonts w:eastAsia="Times New Roman"/>
          <w:szCs w:val="24"/>
        </w:rPr>
        <w:t xml:space="preserve"> έναντι του ευτελούς τιμήματος των 45 εκατ. ευρώ», </w:t>
      </w:r>
      <w:r>
        <w:rPr>
          <w:rFonts w:eastAsia="Times New Roman" w:cs="Times New Roman"/>
          <w:szCs w:val="24"/>
        </w:rPr>
        <w:t>δεν θα συζητηθεί</w:t>
      </w:r>
      <w:r>
        <w:rPr>
          <w:rFonts w:eastAsia="Times New Roman" w:cs="Times New Roman"/>
          <w:szCs w:val="24"/>
        </w:rPr>
        <w:t>,</w:t>
      </w:r>
      <w:r>
        <w:rPr>
          <w:rFonts w:eastAsia="Times New Roman" w:cs="Times New Roman"/>
          <w:szCs w:val="24"/>
        </w:rPr>
        <w:t xml:space="preserve"> λόγω απουσίας στο εξωτερικό του Υπουργού Οικονομικών κ. Τσακαλώτου.</w:t>
      </w:r>
    </w:p>
    <w:p w14:paraId="2F46CE2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πρώτη </w:t>
      </w:r>
      <w:r>
        <w:rPr>
          <w:rFonts w:eastAsia="Times New Roman" w:cs="Times New Roman"/>
          <w:szCs w:val="24"/>
        </w:rPr>
        <w:t xml:space="preserve">με αριθμό 1325/23-9-2016 </w:t>
      </w:r>
      <w:r>
        <w:rPr>
          <w:rFonts w:eastAsia="Times New Roman"/>
          <w:szCs w:val="24"/>
        </w:rPr>
        <w:t xml:space="preserve">επίκαιρη ερώτηση </w:t>
      </w:r>
      <w:r>
        <w:rPr>
          <w:rFonts w:eastAsia="Times New Roman"/>
          <w:szCs w:val="24"/>
        </w:rPr>
        <w:t xml:space="preserve">δεύτερου κύκλου </w:t>
      </w:r>
      <w:r>
        <w:rPr>
          <w:rFonts w:eastAsia="Times New Roman" w:cs="Times New Roman"/>
          <w:szCs w:val="24"/>
        </w:rPr>
        <w:t>του Βουλευτή Φλ</w:t>
      </w:r>
      <w:r>
        <w:rPr>
          <w:rFonts w:eastAsia="Times New Roman" w:cs="Times New Roman"/>
          <w:szCs w:val="24"/>
        </w:rPr>
        <w:t>ω</w:t>
      </w:r>
      <w:r>
        <w:rPr>
          <w:rFonts w:eastAsia="Times New Roman" w:cs="Times New Roman"/>
          <w:szCs w:val="24"/>
        </w:rPr>
        <w:t>ρ</w:t>
      </w:r>
      <w:r>
        <w:rPr>
          <w:rFonts w:eastAsia="Times New Roman" w:cs="Times New Roman"/>
          <w:szCs w:val="24"/>
        </w:rPr>
        <w:t>ί</w:t>
      </w:r>
      <w:r>
        <w:rPr>
          <w:rFonts w:eastAsia="Times New Roman" w:cs="Times New Roman"/>
          <w:szCs w:val="24"/>
        </w:rPr>
        <w:t>ν</w:t>
      </w:r>
      <w:r>
        <w:rPr>
          <w:rFonts w:eastAsia="Times New Roman" w:cs="Times New Roman"/>
          <w:szCs w:val="24"/>
        </w:rPr>
        <w:t>η</w:t>
      </w:r>
      <w:r>
        <w:rPr>
          <w:rFonts w:eastAsia="Times New Roman" w:cs="Times New Roman"/>
          <w:szCs w:val="24"/>
        </w:rPr>
        <w:t xml:space="preserve">ς της Νέας Δημοκρατίας κ. </w:t>
      </w:r>
      <w:r>
        <w:rPr>
          <w:rFonts w:eastAsia="Times New Roman" w:cs="Times New Roman"/>
          <w:bCs/>
          <w:szCs w:val="24"/>
        </w:rPr>
        <w:t>Ιωάννη Αντωνιάδη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πορεία του έργου της τηλεθέρμανσης Φλώρινας, δεν θα συζητηθεί λόγω αναρμοδιότητας του Υπουργού.</w:t>
      </w:r>
    </w:p>
    <w:p w14:paraId="2F46CE2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w:t>
      </w:r>
      <w:r>
        <w:rPr>
          <w:rFonts w:eastAsia="Times New Roman" w:cs="Times New Roman"/>
          <w:szCs w:val="24"/>
        </w:rPr>
        <w:t xml:space="preserve">με αριθμό 1323/26-9-2016 </w:t>
      </w:r>
      <w:r>
        <w:rPr>
          <w:rFonts w:eastAsia="Times New Roman" w:cs="Times New Roman"/>
          <w:szCs w:val="24"/>
        </w:rPr>
        <w:t>ε</w:t>
      </w:r>
      <w:r>
        <w:rPr>
          <w:rFonts w:eastAsia="Times New Roman"/>
          <w:szCs w:val="24"/>
        </w:rPr>
        <w:t>πίκαιρη ερώτηση δεύτερου κύκλου</w:t>
      </w:r>
      <w:r>
        <w:rPr>
          <w:rFonts w:eastAsia="Times New Roman" w:cs="Times New Roman"/>
          <w:szCs w:val="24"/>
        </w:rPr>
        <w:t xml:space="preserve"> του Βουλευτή Επικρατείας του Λαϊκού Συνδέσμου–Χρυσή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«αναγνώριση των σκοπιανών διαβατηρίων που φέρουν το όνομα “Μακεδονία”» και η </w:t>
      </w:r>
      <w:r>
        <w:rPr>
          <w:rFonts w:eastAsia="Times New Roman" w:cs="Times New Roman"/>
          <w:szCs w:val="24"/>
        </w:rPr>
        <w:t>π</w:t>
      </w:r>
      <w:r>
        <w:rPr>
          <w:rFonts w:eastAsia="Times New Roman" w:cs="Times New Roman"/>
          <w:szCs w:val="24"/>
        </w:rPr>
        <w:t>έμ</w:t>
      </w:r>
      <w:r>
        <w:rPr>
          <w:rFonts w:eastAsia="Times New Roman" w:cs="Times New Roman"/>
          <w:szCs w:val="24"/>
        </w:rPr>
        <w:t>πτη</w:t>
      </w:r>
      <w:r>
        <w:rPr>
          <w:rFonts w:eastAsia="Times New Roman" w:cs="Times New Roman"/>
          <w:szCs w:val="24"/>
        </w:rPr>
        <w:t xml:space="preserve"> με αριθμό</w:t>
      </w:r>
      <w:r>
        <w:rPr>
          <w:rFonts w:eastAsia="Times New Roman"/>
          <w:szCs w:val="24"/>
        </w:rPr>
        <w:t xml:space="preserve"> </w:t>
      </w:r>
      <w:r>
        <w:rPr>
          <w:rFonts w:eastAsia="Times New Roman" w:cs="Times New Roman"/>
          <w:szCs w:val="24"/>
        </w:rPr>
        <w:t xml:space="preserve">1320/26-9-2016 </w:t>
      </w:r>
      <w:r>
        <w:rPr>
          <w:rFonts w:eastAsia="Times New Roman"/>
          <w:szCs w:val="24"/>
        </w:rPr>
        <w:t xml:space="preserve">επίκαιρη ερώτηση δεύτερου κύκλου </w:t>
      </w:r>
      <w:r>
        <w:rPr>
          <w:rFonts w:eastAsia="Times New Roman" w:cs="Times New Roman"/>
          <w:szCs w:val="24"/>
        </w:rPr>
        <w:t xml:space="preserve">του Βουλευτή A΄ Θεσσαλονίκης της Ένωσης Κεντρώων κ. </w:t>
      </w:r>
      <w:r>
        <w:rPr>
          <w:rFonts w:eastAsia="Times New Roman" w:cs="Times New Roman"/>
          <w:bCs/>
          <w:szCs w:val="24"/>
        </w:rPr>
        <w:t>Ιωάννη Σαρίδη</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 «θεώρηση </w:t>
      </w:r>
      <w:r>
        <w:rPr>
          <w:rFonts w:eastAsia="Times New Roman" w:cs="Times New Roman"/>
          <w:szCs w:val="24"/>
        </w:rPr>
        <w:t>δ</w:t>
      </w:r>
      <w:r>
        <w:rPr>
          <w:rFonts w:eastAsia="Times New Roman" w:cs="Times New Roman"/>
          <w:szCs w:val="24"/>
        </w:rPr>
        <w:t>ιαβατηρίων με την ένδειξη “Μακεδονία”», θα συζητηθούν ταυτόχρονα, καθώς ανα</w:t>
      </w:r>
      <w:r>
        <w:rPr>
          <w:rFonts w:eastAsia="Times New Roman" w:cs="Times New Roman"/>
          <w:szCs w:val="24"/>
        </w:rPr>
        <w:t>φέρονται στο ίδιο θέμα, σε εφαρμογή της διάταξης της παραγράφου 4 του άρθρου 131 του Κανονισμού τη Βουλής, χωρίς να επηρεάζονται τα δικαιώματα των ομιλητών ως προς τον χρόνο της ομιλίας τους.</w:t>
      </w:r>
    </w:p>
    <w:p w14:paraId="2F46CE2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Παππά, έχετε τον λόγο για δύο λεπτά</w:t>
      </w:r>
      <w:r>
        <w:rPr>
          <w:rFonts w:eastAsia="Times New Roman" w:cs="Times New Roman"/>
          <w:szCs w:val="24"/>
        </w:rPr>
        <w:t xml:space="preserve">, για </w:t>
      </w:r>
      <w:r>
        <w:rPr>
          <w:rFonts w:eastAsia="Times New Roman" w:cs="Times New Roman"/>
          <w:szCs w:val="24"/>
        </w:rPr>
        <w:t>να αναπτύξετε την</w:t>
      </w:r>
      <w:r>
        <w:rPr>
          <w:rFonts w:eastAsia="Times New Roman" w:cs="Times New Roman"/>
          <w:szCs w:val="24"/>
        </w:rPr>
        <w:t xml:space="preserve"> </w:t>
      </w:r>
      <w:r>
        <w:rPr>
          <w:rFonts w:eastAsia="Times New Roman" w:cs="Times New Roman"/>
          <w:szCs w:val="24"/>
        </w:rPr>
        <w:t xml:space="preserve">επίκαιρη </w:t>
      </w:r>
      <w:r>
        <w:rPr>
          <w:rFonts w:eastAsia="Times New Roman" w:cs="Times New Roman"/>
          <w:szCs w:val="24"/>
        </w:rPr>
        <w:t>ερώτηση.</w:t>
      </w:r>
    </w:p>
    <w:p w14:paraId="2F46CE2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Υπουργέ, κατ’ αρχ</w:t>
      </w:r>
      <w:r>
        <w:rPr>
          <w:rFonts w:eastAsia="Times New Roman" w:cs="Times New Roman"/>
          <w:szCs w:val="24"/>
        </w:rPr>
        <w:t>άς</w:t>
      </w:r>
      <w:r>
        <w:rPr>
          <w:rFonts w:eastAsia="Times New Roman" w:cs="Times New Roman"/>
          <w:szCs w:val="24"/>
        </w:rPr>
        <w:t xml:space="preserve"> σάς τιμά το ότι ήρθατε να απαντήσετε σε αυτή την ερώτηση. Καταλαβαίνετε ότι το θέμα είναι πάρα πολύ σπουδαίο, πάρα πολύ σημαντικό. Για να καταλά</w:t>
      </w:r>
      <w:r>
        <w:rPr>
          <w:rFonts w:eastAsia="Times New Roman" w:cs="Times New Roman"/>
          <w:szCs w:val="24"/>
        </w:rPr>
        <w:lastRenderedPageBreak/>
        <w:t>βουν και οι τηλεθεατές για τι πράγμα μιλάμε, μιλάμε</w:t>
      </w:r>
      <w:r>
        <w:rPr>
          <w:rFonts w:eastAsia="Times New Roman" w:cs="Times New Roman"/>
          <w:szCs w:val="24"/>
        </w:rPr>
        <w:t xml:space="preserve"> για μια έμμεση, μια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αναγνώριση του ανθελληνικού κρατιδίου των Σκοπίων, που θέλει να μας κλέψει το εθνικό μας όνομα «Μακεδονία». Δυστυχώς, με πράξεις εντελώς άκαιρες, που πολλές φορές αγγίζουν όχι μόνο τη βλακεία</w:t>
      </w:r>
      <w:r>
        <w:rPr>
          <w:rFonts w:eastAsia="Times New Roman" w:cs="Times New Roman"/>
          <w:szCs w:val="24"/>
        </w:rPr>
        <w:t>,</w:t>
      </w:r>
      <w:r>
        <w:rPr>
          <w:rFonts w:eastAsia="Times New Roman" w:cs="Times New Roman"/>
          <w:szCs w:val="24"/>
        </w:rPr>
        <w:t xml:space="preserve"> αλλά και την προδοσία, ηθελημένα </w:t>
      </w:r>
      <w:r>
        <w:rPr>
          <w:rFonts w:eastAsia="Times New Roman" w:cs="Times New Roman"/>
          <w:szCs w:val="24"/>
        </w:rPr>
        <w:t xml:space="preserve">ή αθέλητα, βοηθάνε οι δικές μας </w:t>
      </w:r>
      <w:r>
        <w:rPr>
          <w:rFonts w:eastAsia="Times New Roman" w:cs="Times New Roman"/>
          <w:szCs w:val="24"/>
        </w:rPr>
        <w:t>Υ</w:t>
      </w:r>
      <w:r>
        <w:rPr>
          <w:rFonts w:eastAsia="Times New Roman" w:cs="Times New Roman"/>
          <w:szCs w:val="24"/>
        </w:rPr>
        <w:t>πηρεσίες προς τον σκοπό αυτού του κρατιδίου.</w:t>
      </w:r>
    </w:p>
    <w:p w14:paraId="2F46CE2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Γιατί το λέω αυτό; Γιατί μ’ ένα κατεπείγον έγγραφο, που εστάλη στις 22 Αυγούστου από τη Διεύθυνση Προστασίας Συνόρων του Υπουργείου Εσωτερικών και Διοικητικής Ανασυγκρότησης –στη</w:t>
      </w:r>
      <w:r>
        <w:rPr>
          <w:rFonts w:eastAsia="Times New Roman" w:cs="Times New Roman"/>
          <w:szCs w:val="24"/>
        </w:rPr>
        <w:t xml:space="preserve"> θέση σας θα μπορούσε να ήταν και ο κ. Τόσκας εδώ, δηλαδή, να μας απαντήσει-</w:t>
      </w:r>
      <w:r>
        <w:rPr>
          <w:rFonts w:eastAsia="Times New Roman" w:cs="Times New Roman"/>
          <w:szCs w:val="24"/>
        </w:rPr>
        <w:t>,</w:t>
      </w:r>
      <w:r>
        <w:rPr>
          <w:rFonts w:eastAsia="Times New Roman" w:cs="Times New Roman"/>
          <w:szCs w:val="24"/>
        </w:rPr>
        <w:t xml:space="preserve"> κοινοποιήθηκε στην Υπηρεσία Ελέγχου Διαβατηρίων της ΕΛΑΣ έγγραφο, που δεν υποχρεώνει πια τη θεώρηση διαβατηρίων τρίτων χωρών, δηλαδή και των Σκοπίων, να σφραγίζουν σε ξεχωριστό χ</w:t>
      </w:r>
      <w:r>
        <w:rPr>
          <w:rFonts w:eastAsia="Times New Roman" w:cs="Times New Roman"/>
          <w:szCs w:val="24"/>
        </w:rPr>
        <w:t>αρτί εκτός διαβατηρίου την ελληνική σφραγίδα πάνω στα διαβατήρια τα οποία φέρουν -σε όσα διαβατήρια φέρουν και κακώς φέρουν- οποιαδήποτε λέξη, οποιοδήποτε όνομα, που να αναφέρεται στη Μακεδονία.</w:t>
      </w:r>
    </w:p>
    <w:p w14:paraId="2F46CE2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Καθώς η χώρα μας επισήμως δεν αναγνωρίζει αυτό το κρατίδιο με</w:t>
      </w:r>
      <w:r>
        <w:rPr>
          <w:rFonts w:eastAsia="Times New Roman" w:cs="Times New Roman"/>
          <w:szCs w:val="24"/>
        </w:rPr>
        <w:t xml:space="preserve"> το όνομα «Μακεδονία», αλλά με την επωνυμία, όπως έχει αποφασιστεί, «</w:t>
      </w:r>
      <w:r>
        <w:rPr>
          <w:rFonts w:eastAsia="Times New Roman" w:cs="Times New Roman"/>
          <w:szCs w:val="24"/>
          <w:lang w:val="en-US"/>
        </w:rPr>
        <w:t>FYROM</w:t>
      </w:r>
      <w:r>
        <w:rPr>
          <w:rFonts w:eastAsia="Times New Roman" w:cs="Times New Roman"/>
          <w:szCs w:val="24"/>
        </w:rPr>
        <w:t>», αυτό είναι μία εξέλιξη, η οποία</w:t>
      </w:r>
      <w:r>
        <w:rPr>
          <w:rFonts w:eastAsia="Times New Roman" w:cs="Times New Roman"/>
          <w:szCs w:val="24"/>
        </w:rPr>
        <w:t>,</w:t>
      </w:r>
      <w:r>
        <w:rPr>
          <w:rFonts w:eastAsia="Times New Roman" w:cs="Times New Roman"/>
          <w:szCs w:val="24"/>
        </w:rPr>
        <w:t xml:space="preserve"> σε συνδυασμό μ’ ένα σωρό άλλα περιστατικά, δηλαδή το να αποκαλούνται τα Σκόπια «Μακεδονία» σε διεθνή </w:t>
      </w:r>
      <w:r>
        <w:rPr>
          <w:rFonts w:eastAsia="Times New Roman" w:cs="Times New Roman"/>
          <w:szCs w:val="24"/>
          <w:lang w:val="en-US"/>
        </w:rPr>
        <w:t>fora</w:t>
      </w:r>
      <w:r>
        <w:rPr>
          <w:rFonts w:eastAsia="Times New Roman" w:cs="Times New Roman"/>
          <w:szCs w:val="24"/>
        </w:rPr>
        <w:t xml:space="preserve"> με παρουσία του Έλληνα Πρωθυπουργού ή του Έλληνα Υπουργού Εθνικής Άμυνας ή οτιδήποτε άλλο, αποτελεί μια έμμεση αναγνώριση των Σκοπίων. Αυτό πάει κόντρα όχι μόνο στα εθνικά συμφέροντα</w:t>
      </w:r>
      <w:r>
        <w:rPr>
          <w:rFonts w:eastAsia="Times New Roman" w:cs="Times New Roman"/>
          <w:szCs w:val="24"/>
        </w:rPr>
        <w:t>,</w:t>
      </w:r>
      <w:r>
        <w:rPr>
          <w:rFonts w:eastAsia="Times New Roman" w:cs="Times New Roman"/>
          <w:szCs w:val="24"/>
        </w:rPr>
        <w:t xml:space="preserve"> αλλά και στις αποφάσεις του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π</w:t>
      </w:r>
      <w:r>
        <w:rPr>
          <w:rFonts w:eastAsia="Times New Roman" w:cs="Times New Roman"/>
          <w:szCs w:val="24"/>
        </w:rPr>
        <w:t>ολιτικών Αρχηγών, όπως, επίσης,</w:t>
      </w:r>
      <w:r>
        <w:rPr>
          <w:rFonts w:eastAsia="Times New Roman" w:cs="Times New Roman"/>
          <w:szCs w:val="24"/>
        </w:rPr>
        <w:t xml:space="preserve"> πάει κόντρα και στις δεσμεύσεις που κανονικά πρέπει να έχει η ελληνική Κυβέρνηση έναντι των επισήμων αποφάσεων της εξωτερικής πολιτικής.</w:t>
      </w:r>
    </w:p>
    <w:p w14:paraId="2F46CE2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F46CE2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Εσείς -και δεν εννοώ εσάς προσωπικ</w:t>
      </w:r>
      <w:r>
        <w:rPr>
          <w:rFonts w:eastAsia="Times New Roman" w:cs="Times New Roman"/>
          <w:szCs w:val="24"/>
        </w:rPr>
        <w:t>ά, γιατί τα εθνικά θέματα ξεπερνούν τα πρόσωπα, εννοώ εσάς ως Κυβέρνηση–</w:t>
      </w:r>
      <w:r>
        <w:rPr>
          <w:rFonts w:eastAsia="Times New Roman" w:cs="Times New Roman"/>
          <w:szCs w:val="24"/>
        </w:rPr>
        <w:t xml:space="preserve"> </w:t>
      </w:r>
      <w:r>
        <w:rPr>
          <w:rFonts w:eastAsia="Times New Roman" w:cs="Times New Roman"/>
          <w:szCs w:val="24"/>
        </w:rPr>
        <w:t xml:space="preserve">συνεχίζετε την ανθελληνική –και το λέω με γνώση του βάρους της λέξης- πολιτική της </w:t>
      </w:r>
      <w:r>
        <w:rPr>
          <w:rFonts w:eastAsia="Times New Roman" w:cs="Times New Roman"/>
          <w:szCs w:val="24"/>
        </w:rPr>
        <w:t>κ</w:t>
      </w:r>
      <w:r>
        <w:rPr>
          <w:rFonts w:eastAsia="Times New Roman" w:cs="Times New Roman"/>
          <w:szCs w:val="24"/>
        </w:rPr>
        <w:t xml:space="preserve">υβερνήσεως της Νέας Δημοκρατίας. </w:t>
      </w:r>
    </w:p>
    <w:p w14:paraId="2F46CE3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sidRPr="00D17B3D">
        <w:rPr>
          <w:rFonts w:eastAsia="Times New Roman" w:cs="Times New Roman"/>
          <w:b/>
          <w:szCs w:val="24"/>
        </w:rPr>
        <w:t>):</w:t>
      </w:r>
      <w:r>
        <w:rPr>
          <w:rFonts w:eastAsia="Times New Roman" w:cs="Times New Roman"/>
          <w:szCs w:val="24"/>
        </w:rPr>
        <w:t xml:space="preserve"> Κύριε Παππά, έχετε και δευτερ</w:t>
      </w:r>
      <w:r>
        <w:rPr>
          <w:rFonts w:eastAsia="Times New Roman" w:cs="Times New Roman"/>
          <w:szCs w:val="24"/>
        </w:rPr>
        <w:t>ολογία.</w:t>
      </w:r>
    </w:p>
    <w:p w14:paraId="2F46CE3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Μισό λεπτό, κύριε Πρόεδρε. </w:t>
      </w:r>
    </w:p>
    <w:p w14:paraId="2F46CE3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λέτε ξεκάθαρα ότι δεν θα αναγνωρίσουμε κανένα κρατίδιο με το όνομα «Μακεδονία», είτε με γεωγραφικό προσδιορισμό είτε με οτιδήποτε άλλο</w:t>
      </w:r>
      <w:r>
        <w:rPr>
          <w:rFonts w:eastAsia="Times New Roman" w:cs="Times New Roman"/>
          <w:szCs w:val="24"/>
        </w:rPr>
        <w:t>,</w:t>
      </w:r>
      <w:r>
        <w:rPr>
          <w:rFonts w:eastAsia="Times New Roman" w:cs="Times New Roman"/>
          <w:szCs w:val="24"/>
        </w:rPr>
        <w:t xml:space="preserve"> και συνεχίζετε την πολιτική του κ. Αβραμόπουλου, ο οποίος στις 7</w:t>
      </w:r>
      <w:r>
        <w:rPr>
          <w:rFonts w:eastAsia="Times New Roman" w:cs="Times New Roman"/>
          <w:szCs w:val="24"/>
        </w:rPr>
        <w:t xml:space="preserve"> Ιουλίου 2012, όταν εδώ συζητούντο οι προγραμματικές δηλώσεις της </w:t>
      </w:r>
      <w:r>
        <w:rPr>
          <w:rFonts w:eastAsia="Times New Roman" w:cs="Times New Roman"/>
          <w:szCs w:val="24"/>
        </w:rPr>
        <w:t>κ</w:t>
      </w:r>
      <w:r>
        <w:rPr>
          <w:rFonts w:eastAsia="Times New Roman" w:cs="Times New Roman"/>
          <w:szCs w:val="24"/>
        </w:rPr>
        <w:t xml:space="preserve">υβέρνησης, είχε πει ξεκάθαρα, κύριε Πρόεδρε, το εξής, στο οποίο κανείς δεν αναφέρεται: «Σε ό,τι αφορά στη </w:t>
      </w:r>
      <w:r>
        <w:rPr>
          <w:rFonts w:eastAsia="Times New Roman" w:cs="Times New Roman"/>
          <w:szCs w:val="24"/>
          <w:lang w:val="en-US"/>
        </w:rPr>
        <w:t>FYROM</w:t>
      </w:r>
      <w:r>
        <w:rPr>
          <w:rFonts w:eastAsia="Times New Roman" w:cs="Times New Roman"/>
          <w:szCs w:val="24"/>
        </w:rPr>
        <w:t>, την Πρώην Γιουγκοσλαβική Δημοκρατία της Μακεδονίας, το ζήτημα του ονόματος δ</w:t>
      </w:r>
      <w:r>
        <w:rPr>
          <w:rFonts w:eastAsia="Times New Roman" w:cs="Times New Roman"/>
          <w:szCs w:val="24"/>
        </w:rPr>
        <w:t xml:space="preserve">εν είναι απλά μια διαφορά περί ιστορικών γεγονότων και συμβόλων. Σίγουρα έχει την αξία του. Είναι θέμα σεβασμού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ικαίου</w:t>
      </w:r>
      <w:r>
        <w:rPr>
          <w:rFonts w:eastAsia="Times New Roman" w:cs="Times New Roman"/>
          <w:szCs w:val="24"/>
        </w:rPr>
        <w:t>.</w:t>
      </w:r>
      <w:r>
        <w:rPr>
          <w:rFonts w:eastAsia="Times New Roman" w:cs="Times New Roman"/>
          <w:szCs w:val="24"/>
        </w:rPr>
        <w:t>».</w:t>
      </w:r>
    </w:p>
    <w:p w14:paraId="2F46CE3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sidRPr="00D17B3D">
        <w:rPr>
          <w:rFonts w:eastAsia="Times New Roman" w:cs="Times New Roman"/>
          <w:b/>
          <w:szCs w:val="24"/>
        </w:rPr>
        <w:t>):</w:t>
      </w:r>
      <w:r>
        <w:rPr>
          <w:rFonts w:eastAsia="Times New Roman" w:cs="Times New Roman"/>
          <w:szCs w:val="24"/>
        </w:rPr>
        <w:t xml:space="preserve"> Έχετε και δευτερολογία.</w:t>
      </w:r>
    </w:p>
    <w:p w14:paraId="2F46CE3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Και λέει </w:t>
      </w:r>
      <w:r>
        <w:rPr>
          <w:rFonts w:eastAsia="Times New Roman" w:cs="Times New Roman"/>
          <w:szCs w:val="24"/>
        </w:rPr>
        <w:t xml:space="preserve">επίσης και </w:t>
      </w:r>
      <w:r>
        <w:rPr>
          <w:rFonts w:eastAsia="Times New Roman" w:cs="Times New Roman"/>
          <w:szCs w:val="24"/>
        </w:rPr>
        <w:t>εδώ είναι το «ζουμί»: «Η</w:t>
      </w:r>
      <w:r>
        <w:rPr>
          <w:rFonts w:eastAsia="Times New Roman" w:cs="Times New Roman"/>
          <w:szCs w:val="24"/>
        </w:rPr>
        <w:t xml:space="preserve"> Ελλάδα, επιδεικνύοντας το απαιτούμενο εποικοδομητικό πνεύμα, προέβη σε ένα μείζον συμβιβαστικό βήμα, αποδεχόμενη σύνθετη ονομασία με γεωγραφικό προσδιορισμό και χρήση έναντι όλων</w:t>
      </w:r>
      <w:r>
        <w:rPr>
          <w:rFonts w:eastAsia="Times New Roman" w:cs="Times New Roman"/>
          <w:szCs w:val="24"/>
        </w:rPr>
        <w:t>.</w:t>
      </w:r>
      <w:r>
        <w:rPr>
          <w:rFonts w:eastAsia="Times New Roman" w:cs="Times New Roman"/>
          <w:szCs w:val="24"/>
        </w:rPr>
        <w:t xml:space="preserve">». </w:t>
      </w:r>
    </w:p>
    <w:p w14:paraId="2F46CE3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Εσείς έχετε αλλάξει αυτή την πολιτική; Διότι όλα δείχνουν ότι συνεχίζετε</w:t>
      </w:r>
      <w:r>
        <w:rPr>
          <w:rFonts w:eastAsia="Times New Roman" w:cs="Times New Roman"/>
          <w:szCs w:val="24"/>
        </w:rPr>
        <w:t>. Και όχι μόνο συνεχίζετε, αλλά θέλετε να υλοποιήσετε κιόλας αυτή ακριβώς την πολιτική, να παραδώσετε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όνομα. </w:t>
      </w:r>
    </w:p>
    <w:p w14:paraId="2F46CE3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sidRPr="00D17B3D">
        <w:rPr>
          <w:rFonts w:eastAsia="Times New Roman" w:cs="Times New Roman"/>
          <w:b/>
          <w:szCs w:val="24"/>
        </w:rPr>
        <w:t>):</w:t>
      </w:r>
      <w:r>
        <w:rPr>
          <w:rFonts w:eastAsia="Times New Roman" w:cs="Times New Roman"/>
          <w:szCs w:val="24"/>
        </w:rPr>
        <w:t xml:space="preserve"> Κύριε Παππά, υπάρχει και η δευτερολογία. Δεν χρειάζεται να τα πούμε όλα στην πρωτολογία.</w:t>
      </w:r>
    </w:p>
    <w:p w14:paraId="2F46CE3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Σαρ</w:t>
      </w:r>
      <w:r>
        <w:rPr>
          <w:rFonts w:eastAsia="Times New Roman" w:cs="Times New Roman"/>
          <w:szCs w:val="24"/>
        </w:rPr>
        <w:t xml:space="preserve">ίδη, έχετε τον λόγο για δύο λεπτά. </w:t>
      </w:r>
    </w:p>
    <w:p w14:paraId="2F46CE3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 </w:t>
      </w:r>
    </w:p>
    <w:p w14:paraId="2F46CE3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η σχετική ερώτηση κατατέθηκε από εμάς στις 5 Σεπτεμβρίου. Το λέω αυτό</w:t>
      </w:r>
      <w:r>
        <w:rPr>
          <w:rFonts w:eastAsia="Times New Roman" w:cs="Times New Roman"/>
          <w:szCs w:val="24"/>
        </w:rPr>
        <w:t>,</w:t>
      </w:r>
      <w:r>
        <w:rPr>
          <w:rFonts w:eastAsia="Times New Roman" w:cs="Times New Roman"/>
          <w:szCs w:val="24"/>
        </w:rPr>
        <w:t xml:space="preserve"> για να καταγραφεί ως προς τον χρόνο κατά τον οποίο ουσιαστικά </w:t>
      </w:r>
      <w:r>
        <w:rPr>
          <w:rFonts w:eastAsia="Times New Roman" w:cs="Times New Roman"/>
          <w:szCs w:val="24"/>
        </w:rPr>
        <w:t xml:space="preserve">απαντάται, γιατί έκτοτε έχουν διαφοροποιηθεί κάποια πράγματα, τα οποία ενδεχομένως να αλλάζουν και τις καταστάσεις. </w:t>
      </w:r>
    </w:p>
    <w:p w14:paraId="2F46CE3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υποβλήθηκε η </w:t>
      </w:r>
      <w:r>
        <w:rPr>
          <w:rFonts w:eastAsia="Times New Roman" w:cs="Times New Roman"/>
          <w:szCs w:val="24"/>
        </w:rPr>
        <w:t>επίκαιρη</w:t>
      </w:r>
      <w:r>
        <w:rPr>
          <w:rFonts w:eastAsia="Times New Roman" w:cs="Times New Roman"/>
          <w:szCs w:val="24"/>
        </w:rPr>
        <w:t xml:space="preserve"> ερώτηση, κύριε Υπουργέ, είχαν δει το φως της δημοσιότητας αναφορές, σύμφωνα με τις οποίες είχε αλλάξει η πρακτικ</w:t>
      </w:r>
      <w:r>
        <w:rPr>
          <w:rFonts w:eastAsia="Times New Roman" w:cs="Times New Roman"/>
          <w:szCs w:val="24"/>
        </w:rPr>
        <w:t>ή των ελληνικών αρχών σχετικά με τη θεώρηση από την ελληνική πλευρά των διαβατηρίων που κατέχουν οι πολίτες των τρίτων κρατών και φέρουν σφραγίδα του κράτους των Σκοπίων, με την ένδειξη «Μακεδονία». Σύμφωνα με τις παραπάνω αναφορές, οι ελληνικές συνοριακές</w:t>
      </w:r>
      <w:r>
        <w:rPr>
          <w:rFonts w:eastAsia="Times New Roman" w:cs="Times New Roman"/>
          <w:szCs w:val="24"/>
        </w:rPr>
        <w:t xml:space="preserve"> αρχές σφράγιζαν απευθείας το διαβατήριο</w:t>
      </w:r>
      <w:r>
        <w:rPr>
          <w:rFonts w:eastAsia="Times New Roman" w:cs="Times New Roman"/>
          <w:szCs w:val="24"/>
        </w:rPr>
        <w:t>,</w:t>
      </w:r>
      <w:r>
        <w:rPr>
          <w:rFonts w:eastAsia="Times New Roman" w:cs="Times New Roman"/>
          <w:szCs w:val="24"/>
        </w:rPr>
        <w:t xml:space="preserve"> σε αντίθεση με τη μέχρι τώρα πρακτική, που έμπαινε σφραγίδα σε άλλο άτυπο συνοδευτικό έγγραφο. </w:t>
      </w:r>
    </w:p>
    <w:p w14:paraId="2F46CE3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Τα παραπάνω δημοσιεύματα ήρθαν δέκα ημέρες μετά την επίσκεψη του κ. Κοτζιά στο κρατίδιο των Σκοπίων, </w:t>
      </w:r>
      <w:r>
        <w:rPr>
          <w:rFonts w:eastAsia="Times New Roman" w:cs="Times New Roman"/>
          <w:szCs w:val="24"/>
        </w:rPr>
        <w:t>κατά την οποία</w:t>
      </w:r>
      <w:r>
        <w:rPr>
          <w:rFonts w:eastAsia="Times New Roman" w:cs="Times New Roman"/>
          <w:szCs w:val="24"/>
        </w:rPr>
        <w:t>,</w:t>
      </w:r>
      <w:r>
        <w:rPr>
          <w:rFonts w:eastAsia="Times New Roman" w:cs="Times New Roman"/>
          <w:szCs w:val="24"/>
        </w:rPr>
        <w:t xml:space="preserve"> μ</w:t>
      </w:r>
      <w:r>
        <w:rPr>
          <w:rFonts w:eastAsia="Times New Roman" w:cs="Times New Roman"/>
          <w:szCs w:val="24"/>
        </w:rPr>
        <w:t>εταξύ άλλων</w:t>
      </w:r>
      <w:r>
        <w:rPr>
          <w:rFonts w:eastAsia="Times New Roman" w:cs="Times New Roman"/>
          <w:szCs w:val="24"/>
        </w:rPr>
        <w:t>,</w:t>
      </w:r>
      <w:r>
        <w:rPr>
          <w:rFonts w:eastAsia="Times New Roman" w:cs="Times New Roman"/>
          <w:szCs w:val="24"/>
        </w:rPr>
        <w:t xml:space="preserve"> αναφέρθηκε στη σημασία των συμφωνηθέντων μέτρων ανοικοδόμησης εμπιστοσύνης μεταξύ της Ελλάδας και της γείτονος χώρας.</w:t>
      </w:r>
    </w:p>
    <w:p w14:paraId="2F46CE3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Σημειώνεται πως στα παραπάνω μέτρα οικοδόμησης εμπιστοσύνης, σύμφωνα με τα όσα έχουν γίνει γνωστά μέχρι και σήμερα, περιλαμβά</w:t>
      </w:r>
      <w:r>
        <w:rPr>
          <w:rFonts w:eastAsia="Times New Roman" w:cs="Times New Roman"/>
          <w:szCs w:val="24"/>
        </w:rPr>
        <w:t xml:space="preserve">νονται οι πολιτικές διαβουλεύσεις των δύο Υπουργείων Εξωτερικών και σε προξενικά θέματα, καθώς και η συνεργασία σε διασυνοριακά ζητήματα. </w:t>
      </w:r>
    </w:p>
    <w:p w14:paraId="2F46CE3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Με βάση τα παραπάνω ερωτάσθε, κύριε Υπουργέ: Ανταποκρίνονται στην πραγματικότητα οι αναφορές για αλλαγή στην πρακτική</w:t>
      </w:r>
      <w:r>
        <w:rPr>
          <w:rFonts w:eastAsia="Times New Roman" w:cs="Times New Roman"/>
          <w:szCs w:val="24"/>
        </w:rPr>
        <w:t xml:space="preserve"> θεώρησης των διαβατηρίων; Εάν ναι, συνδέετε αυτή την αλλαγή με κάποιο από τα συμφωνηθέντα μέτρα οικοδόμησης εμπιστοσύνης;</w:t>
      </w:r>
    </w:p>
    <w:p w14:paraId="2F46CE3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F46CE3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sidRPr="00D17B3D">
        <w:rPr>
          <w:rFonts w:eastAsia="Times New Roman" w:cs="Times New Roman"/>
          <w:b/>
          <w:szCs w:val="24"/>
        </w:rPr>
        <w:t>):</w:t>
      </w:r>
      <w:r>
        <w:rPr>
          <w:rFonts w:eastAsia="Times New Roman" w:cs="Times New Roman"/>
          <w:szCs w:val="24"/>
        </w:rPr>
        <w:t xml:space="preserve"> Κύριε Αμανατίδη, έχετε τον λόγο. </w:t>
      </w:r>
    </w:p>
    <w:p w14:paraId="2F46CE4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Ευχαριστώ, κύριε Πρόεδρε.</w:t>
      </w:r>
    </w:p>
    <w:p w14:paraId="2F46CE4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Κύριοι Βουλευτές, με αφορμή και τις ερωτήσεις που κάνατε σχετικά με ένα τόσο σημαντικό θέμα, θα κάνω μια αναφορά σε αυτά ακριβώς που είπατε, κύριε Σαρίδη, ότι υπήρχαν εκείνο το διάστημα</w:t>
      </w:r>
      <w:r>
        <w:rPr>
          <w:rFonts w:eastAsia="Times New Roman" w:cs="Times New Roman"/>
          <w:szCs w:val="24"/>
        </w:rPr>
        <w:t>,</w:t>
      </w:r>
      <w:r>
        <w:rPr>
          <w:rFonts w:eastAsia="Times New Roman" w:cs="Times New Roman"/>
          <w:szCs w:val="24"/>
        </w:rPr>
        <w:t xml:space="preserve"> που έγιναν οι ερωτήσεις. Όλα αυτά, βέβαια,</w:t>
      </w:r>
      <w:r>
        <w:rPr>
          <w:rFonts w:eastAsia="Times New Roman" w:cs="Times New Roman"/>
          <w:szCs w:val="24"/>
        </w:rPr>
        <w:t xml:space="preserve"> απαντήθηκαν σε γραπτή απάντηση του Υπουργείου Εξωτερικών και του Υπουργού κ. Κοτζιά προς τον κ. Καράογλου στις 13 Σεπτεμβρίου και είναι ξεκαθαρισμένα. Ω</w:t>
      </w:r>
      <w:r>
        <w:rPr>
          <w:rFonts w:eastAsia="Times New Roman" w:cs="Times New Roman"/>
          <w:szCs w:val="24"/>
        </w:rPr>
        <w:lastRenderedPageBreak/>
        <w:t xml:space="preserve">στόσο, δράττομαι της ευκαιρίας να επαναλάβω τη θέση της ελληνικής Κυβέρνησης ενώπιον του Κοινοβουλίου. </w:t>
      </w:r>
      <w:r>
        <w:rPr>
          <w:rFonts w:eastAsia="Times New Roman" w:cs="Times New Roman"/>
          <w:szCs w:val="24"/>
        </w:rPr>
        <w:t xml:space="preserve">Βέβαια, μου έκαναν μεγάλη  έκπληξη οι αναφορές που είδαν το φως της δημοσιότητας για αλλαγή στην πρακτική της θεώρησης των διαβατηρίων της </w:t>
      </w:r>
      <w:r>
        <w:rPr>
          <w:rFonts w:eastAsia="Times New Roman" w:cs="Times New Roman"/>
          <w:szCs w:val="24"/>
          <w:lang w:val="en-US"/>
        </w:rPr>
        <w:t>FYROM</w:t>
      </w:r>
      <w:r>
        <w:rPr>
          <w:rFonts w:eastAsia="Times New Roman" w:cs="Times New Roman"/>
          <w:szCs w:val="24"/>
        </w:rPr>
        <w:t xml:space="preserve">. </w:t>
      </w:r>
    </w:p>
    <w:p w14:paraId="2F46CE4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Θέλω να ξεκαθαρίσω προς όλες τις κατευθύνσεις ότι οι αναφορές αυτές δεν ανταποκρίνονται στην πραγματικότητα.</w:t>
      </w:r>
    </w:p>
    <w:p w14:paraId="2F46CE4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Οποιοσδήποτε αντίθετος ισχυρισμός απλά αποσκοπεί στη δημιουργία εντυπώσεων και μάλιστα σε ένα τόσο ευαίσθητο ζήτημα, όπως είναι η στάση της Ελλάδας έναντι της γειτονικής χώρας. Νομίζω ότι αυτά είναι ζητήματα, με τα οποία πρέπει να είμαστε πολύ προσεκτικοί </w:t>
      </w:r>
      <w:r>
        <w:rPr>
          <w:rFonts w:eastAsia="Times New Roman" w:cs="Times New Roman"/>
          <w:szCs w:val="24"/>
        </w:rPr>
        <w:t xml:space="preserve">και να μη βιαζόμαστε να βγάλουμε συμπεράσματα, τα οποία πολλές φορές είναι σκόπιμα ή ανεύθυνα. </w:t>
      </w:r>
    </w:p>
    <w:p w14:paraId="2F46CE4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Ως γνωστό, ήδη από το 2009 οι πολίτες της </w:t>
      </w:r>
      <w:r>
        <w:rPr>
          <w:rFonts w:eastAsia="Times New Roman" w:cs="Times New Roman"/>
          <w:szCs w:val="24"/>
          <w:lang w:val="en-US"/>
        </w:rPr>
        <w:t>FYROM</w:t>
      </w:r>
      <w:r>
        <w:rPr>
          <w:rFonts w:eastAsia="Times New Roman" w:cs="Times New Roman"/>
          <w:szCs w:val="24"/>
        </w:rPr>
        <w:t xml:space="preserve"> έχουν απαλλαγή από την υποχρέωση εξασφάλισης θεώρησης Σένγκεν για την είσοδό τους στην Ελλάδα. </w:t>
      </w:r>
    </w:p>
    <w:p w14:paraId="2F46CE45"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Επιπλέον, κατά τ</w:t>
      </w:r>
      <w:r>
        <w:rPr>
          <w:rFonts w:eastAsia="Times New Roman"/>
          <w:szCs w:val="24"/>
        </w:rPr>
        <w:t>ην είσοδο και την έξοδό τους από την ελληνική επικράτεια τίθεται σφραγίδα άφιξης-αναχωρήσεως σε ξεχωριστό φύλλο χαρτιού. Η πρακτική αυτή δεν έχει μεταβληθεί και δεν υπάρχει κα</w:t>
      </w:r>
      <w:r>
        <w:rPr>
          <w:rFonts w:eastAsia="Times New Roman"/>
          <w:szCs w:val="24"/>
        </w:rPr>
        <w:t>μ</w:t>
      </w:r>
      <w:r>
        <w:rPr>
          <w:rFonts w:eastAsia="Times New Roman"/>
          <w:szCs w:val="24"/>
        </w:rPr>
        <w:t>μία πρόθεση μεταβολής της. Όποιος υποστηρίζει το αντίθετο, λέει συνειδητά ψέματα</w:t>
      </w:r>
      <w:r>
        <w:rPr>
          <w:rFonts w:eastAsia="Times New Roman"/>
          <w:szCs w:val="24"/>
        </w:rPr>
        <w:t>, υπηρετεί μικροπολιτικές σκοπιμότητες και μάλιστα σε ένα τέτοιο πεδίο εθνικών θεμάτων.</w:t>
      </w:r>
    </w:p>
    <w:p w14:paraId="2F46CE46"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 </w:t>
      </w:r>
      <w:r>
        <w:rPr>
          <w:rFonts w:eastAsia="Times New Roman"/>
          <w:szCs w:val="24"/>
        </w:rPr>
        <w:t>Θ</w:t>
      </w:r>
      <w:r>
        <w:rPr>
          <w:rFonts w:eastAsia="Times New Roman"/>
          <w:szCs w:val="24"/>
        </w:rPr>
        <w:t xml:space="preserve">έλω να το επαναλάβω: Ουδεμία αλλαγή έχει επέλθει στην πρακτική θεωρήσεων ταξιδιωτικών εγγράφων της </w:t>
      </w:r>
      <w:r>
        <w:rPr>
          <w:rFonts w:eastAsia="Times New Roman"/>
          <w:szCs w:val="24"/>
          <w:lang w:val="en-US"/>
        </w:rPr>
        <w:t>FYROM</w:t>
      </w:r>
      <w:r>
        <w:rPr>
          <w:rFonts w:eastAsia="Times New Roman"/>
          <w:szCs w:val="24"/>
        </w:rPr>
        <w:t>. Η Ελλάδα εξακολουθεί να μην αναγνωρίζει τα διαβατήρια των Σκ</w:t>
      </w:r>
      <w:r>
        <w:rPr>
          <w:rFonts w:eastAsia="Times New Roman"/>
          <w:szCs w:val="24"/>
        </w:rPr>
        <w:t xml:space="preserve">οπίων. </w:t>
      </w:r>
    </w:p>
    <w:p w14:paraId="2F46CE47"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Ως προς το σφράγισμα διαβατηρίων πολιτών τρίτων χωρών κατά την είσοδο ή την έξοδό τους από την Ελλάδα, η στάση της ελληνικής </w:t>
      </w:r>
      <w:r>
        <w:rPr>
          <w:rFonts w:eastAsia="Times New Roman"/>
          <w:szCs w:val="24"/>
        </w:rPr>
        <w:t>π</w:t>
      </w:r>
      <w:r>
        <w:rPr>
          <w:rFonts w:eastAsia="Times New Roman"/>
          <w:szCs w:val="24"/>
        </w:rPr>
        <w:t>ολιτείας καθορίζεται από πρακτικούς λόγους, με γνώμονα την προστασία των συμφερόντων της χώρας σε τομείς όπως είναι η ασφάλεια και η καταπολέμηση της τρομοκρατίας, η προσέλκυση τουριστών από τρίτες χώρες και η πραγματοποίηση διελεύσεων διεθνών μεταφορέων α</w:t>
      </w:r>
      <w:r>
        <w:rPr>
          <w:rFonts w:eastAsia="Times New Roman"/>
          <w:szCs w:val="24"/>
        </w:rPr>
        <w:t xml:space="preserve">πό το ελληνικό έδαφος. </w:t>
      </w:r>
    </w:p>
    <w:p w14:paraId="2F46CE48"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Η πρακτική αυτή, που δεν αφορά διαβατήρια της </w:t>
      </w:r>
      <w:r>
        <w:rPr>
          <w:rFonts w:eastAsia="Times New Roman"/>
          <w:szCs w:val="24"/>
          <w:lang w:val="en-US"/>
        </w:rPr>
        <w:t>FYROM</w:t>
      </w:r>
      <w:r>
        <w:rPr>
          <w:rFonts w:eastAsia="Times New Roman"/>
          <w:szCs w:val="24"/>
        </w:rPr>
        <w:t>, αλλά τρίτων χωρών, σε κα</w:t>
      </w:r>
      <w:r>
        <w:rPr>
          <w:rFonts w:eastAsia="Times New Roman"/>
          <w:szCs w:val="24"/>
        </w:rPr>
        <w:t>μ</w:t>
      </w:r>
      <w:r>
        <w:rPr>
          <w:rFonts w:eastAsia="Times New Roman"/>
          <w:szCs w:val="24"/>
        </w:rPr>
        <w:t xml:space="preserve">μία περίπτωση δεν συνιστά αναγνώριση της </w:t>
      </w:r>
      <w:r>
        <w:rPr>
          <w:rFonts w:eastAsia="Times New Roman"/>
          <w:szCs w:val="24"/>
          <w:lang w:val="en-US"/>
        </w:rPr>
        <w:t>FYROM</w:t>
      </w:r>
      <w:r>
        <w:rPr>
          <w:rFonts w:eastAsia="Times New Roman"/>
          <w:szCs w:val="24"/>
        </w:rPr>
        <w:t xml:space="preserve"> με τη συνταγματική της ονομασία. Καλό θα ήταν να το γνωρίζουν</w:t>
      </w:r>
      <w:r>
        <w:rPr>
          <w:rFonts w:eastAsia="Times New Roman"/>
          <w:szCs w:val="24"/>
        </w:rPr>
        <w:t>,</w:t>
      </w:r>
      <w:r>
        <w:rPr>
          <w:rFonts w:eastAsia="Times New Roman"/>
          <w:szCs w:val="24"/>
        </w:rPr>
        <w:t xml:space="preserve"> όχι εσείς, αλλά ειδικά οι εκπρόσωποι κομμάτω</w:t>
      </w:r>
      <w:r>
        <w:rPr>
          <w:rFonts w:eastAsia="Times New Roman"/>
          <w:szCs w:val="24"/>
        </w:rPr>
        <w:t>ν που ήταν στην εξουσία, όταν άρχισε να εφαρμόζεται για πολίτες χωρών της Νοτιοανατολικής Ευρώπης η πρακτική σφράγισης διαβατηρίων τρίτων χωρών.</w:t>
      </w:r>
    </w:p>
    <w:p w14:paraId="2F46CE49" w14:textId="77777777" w:rsidR="005B3E17" w:rsidRDefault="00BC72CD">
      <w:pPr>
        <w:spacing w:line="600" w:lineRule="auto"/>
        <w:ind w:firstLine="720"/>
        <w:contextualSpacing/>
        <w:jc w:val="both"/>
        <w:rPr>
          <w:rFonts w:eastAsia="Times New Roman"/>
          <w:szCs w:val="24"/>
        </w:rPr>
      </w:pPr>
      <w:r>
        <w:rPr>
          <w:rFonts w:eastAsia="Times New Roman"/>
          <w:szCs w:val="24"/>
        </w:rPr>
        <w:t>Ως προς το δεύτερο ερώτημα, όπως απάντησα και στο πρώτο και είναι σαφές από την απάντησή μου, δεν υπάρχει κα</w:t>
      </w:r>
      <w:r>
        <w:rPr>
          <w:rFonts w:eastAsia="Times New Roman"/>
          <w:szCs w:val="24"/>
        </w:rPr>
        <w:t>μ</w:t>
      </w:r>
      <w:r>
        <w:rPr>
          <w:rFonts w:eastAsia="Times New Roman"/>
          <w:szCs w:val="24"/>
        </w:rPr>
        <w:t>μί</w:t>
      </w:r>
      <w:r>
        <w:rPr>
          <w:rFonts w:eastAsia="Times New Roman"/>
          <w:szCs w:val="24"/>
        </w:rPr>
        <w:t>α αλλαγή και επομένως δεν υφίσταται καμ</w:t>
      </w:r>
      <w:r>
        <w:rPr>
          <w:rFonts w:eastAsia="Times New Roman"/>
          <w:szCs w:val="24"/>
        </w:rPr>
        <w:t>μ</w:t>
      </w:r>
      <w:r>
        <w:rPr>
          <w:rFonts w:eastAsia="Times New Roman"/>
          <w:szCs w:val="24"/>
        </w:rPr>
        <w:t xml:space="preserve">ία διασύνδεση του ονόματος με τα </w:t>
      </w:r>
      <w:r>
        <w:rPr>
          <w:rFonts w:eastAsia="Times New Roman"/>
          <w:szCs w:val="24"/>
        </w:rPr>
        <w:t>μ</w:t>
      </w:r>
      <w:r>
        <w:rPr>
          <w:rFonts w:eastAsia="Times New Roman"/>
          <w:szCs w:val="24"/>
        </w:rPr>
        <w:t xml:space="preserve">έτρα </w:t>
      </w:r>
      <w:r>
        <w:rPr>
          <w:rFonts w:eastAsia="Times New Roman"/>
          <w:szCs w:val="24"/>
        </w:rPr>
        <w:t>ο</w:t>
      </w:r>
      <w:r>
        <w:rPr>
          <w:rFonts w:eastAsia="Times New Roman"/>
          <w:szCs w:val="24"/>
        </w:rPr>
        <w:t xml:space="preserve">ικοδόμησης </w:t>
      </w:r>
      <w:r>
        <w:rPr>
          <w:rFonts w:eastAsia="Times New Roman"/>
          <w:szCs w:val="24"/>
        </w:rPr>
        <w:t>ε</w:t>
      </w:r>
      <w:r>
        <w:rPr>
          <w:rFonts w:eastAsia="Times New Roman"/>
          <w:szCs w:val="24"/>
        </w:rPr>
        <w:t>μπιστοσύνης.</w:t>
      </w:r>
    </w:p>
    <w:p w14:paraId="2F46CE4A"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Επιπλέον, επιτρέψτε μου να σας πω ότι θεωρώ ενοχλητικό να υπάρχει και η σκέψη ακόμα ότι τα ΜΟΕ, δηλαδή τα </w:t>
      </w:r>
      <w:r>
        <w:rPr>
          <w:rFonts w:eastAsia="Times New Roman"/>
          <w:szCs w:val="24"/>
        </w:rPr>
        <w:t>μ</w:t>
      </w:r>
      <w:r>
        <w:rPr>
          <w:rFonts w:eastAsia="Times New Roman"/>
          <w:szCs w:val="24"/>
        </w:rPr>
        <w:t xml:space="preserve">έτρα </w:t>
      </w:r>
      <w:r>
        <w:rPr>
          <w:rFonts w:eastAsia="Times New Roman"/>
          <w:szCs w:val="24"/>
        </w:rPr>
        <w:t>ο</w:t>
      </w:r>
      <w:r>
        <w:rPr>
          <w:rFonts w:eastAsia="Times New Roman"/>
          <w:szCs w:val="24"/>
        </w:rPr>
        <w:t xml:space="preserve">ικοδόμησης </w:t>
      </w:r>
      <w:r>
        <w:rPr>
          <w:rFonts w:eastAsia="Times New Roman"/>
          <w:szCs w:val="24"/>
        </w:rPr>
        <w:t>ε</w:t>
      </w:r>
      <w:r>
        <w:rPr>
          <w:rFonts w:eastAsia="Times New Roman"/>
          <w:szCs w:val="24"/>
        </w:rPr>
        <w:t xml:space="preserve">μπιστοσύνης, θα μπορούσαν </w:t>
      </w:r>
      <w:r>
        <w:rPr>
          <w:rFonts w:eastAsia="Times New Roman"/>
          <w:szCs w:val="24"/>
        </w:rPr>
        <w:t xml:space="preserve">να έχουν οδηγήσει σε αλλαγή πρακτικής σε σχέση με την αναθεώρηση των ταξιδιωτικών εγγράφων της </w:t>
      </w:r>
      <w:r>
        <w:rPr>
          <w:rFonts w:eastAsia="Times New Roman"/>
          <w:szCs w:val="24"/>
          <w:lang w:val="en-US"/>
        </w:rPr>
        <w:t>FYROM</w:t>
      </w:r>
      <w:r>
        <w:rPr>
          <w:rFonts w:eastAsia="Times New Roman"/>
          <w:szCs w:val="24"/>
        </w:rPr>
        <w:t>. Ως γνωστόν, αυτά τα ΜΟΕ δεν συνδέονται με το ονοματολογικό. Τα μέτρα αυτά, τα ΜΟΕ</w:t>
      </w:r>
      <w:r>
        <w:rPr>
          <w:rFonts w:eastAsia="Times New Roman"/>
          <w:szCs w:val="24"/>
        </w:rPr>
        <w:t>,</w:t>
      </w:r>
      <w:r>
        <w:rPr>
          <w:rFonts w:eastAsia="Times New Roman"/>
          <w:szCs w:val="24"/>
        </w:rPr>
        <w:t xml:space="preserve"> είναι προϊόν δικής μας πρωτοβουλίας, με </w:t>
      </w:r>
      <w:r>
        <w:rPr>
          <w:rFonts w:eastAsia="Times New Roman"/>
          <w:szCs w:val="24"/>
        </w:rPr>
        <w:lastRenderedPageBreak/>
        <w:t>στόχο να ενισχυθούν οι οικονομι</w:t>
      </w:r>
      <w:r>
        <w:rPr>
          <w:rFonts w:eastAsia="Times New Roman"/>
          <w:szCs w:val="24"/>
        </w:rPr>
        <w:t xml:space="preserve">κές και κοινωνικές σχέσεις ανάμεσα στην Ελλάδα και τη </w:t>
      </w:r>
      <w:r>
        <w:rPr>
          <w:rFonts w:eastAsia="Times New Roman"/>
          <w:szCs w:val="24"/>
          <w:lang w:val="en-US"/>
        </w:rPr>
        <w:t>FYROM</w:t>
      </w:r>
      <w:r>
        <w:rPr>
          <w:rFonts w:eastAsia="Times New Roman"/>
          <w:szCs w:val="24"/>
        </w:rPr>
        <w:t xml:space="preserve">. Συμβάλλουν στη δημιουργία εμπιστοσύνης. </w:t>
      </w:r>
    </w:p>
    <w:p w14:paraId="2F46CE4B" w14:textId="77777777" w:rsidR="005B3E17" w:rsidRDefault="00BC72CD">
      <w:pPr>
        <w:spacing w:line="600" w:lineRule="auto"/>
        <w:ind w:firstLine="720"/>
        <w:contextualSpacing/>
        <w:jc w:val="both"/>
        <w:rPr>
          <w:rFonts w:eastAsia="Times New Roman"/>
          <w:szCs w:val="24"/>
        </w:rPr>
      </w:pPr>
      <w:r>
        <w:rPr>
          <w:rFonts w:eastAsia="Times New Roman"/>
          <w:szCs w:val="24"/>
        </w:rPr>
        <w:t>Ως προς το όνομα, πρέπει βεβαίως να ωριμάσουν οι συνθήκες στη γείτονα, ώστε να αποδεχθεί έναν ουσιαστικό συμβιβασμό. Προς το παρόν, όμως, η ηγεσία της συν</w:t>
      </w:r>
      <w:r>
        <w:rPr>
          <w:rFonts w:eastAsia="Times New Roman"/>
          <w:szCs w:val="24"/>
        </w:rPr>
        <w:t>εχίζει να ακολουθεί τη γνωστή παρελκυστική πολιτική. Στη δευτερολογία μου θα πω περισσότερα.</w:t>
      </w:r>
    </w:p>
    <w:p w14:paraId="2F46CE4C"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 Όσα για τα διεθνή </w:t>
      </w:r>
      <w:r>
        <w:rPr>
          <w:rFonts w:eastAsia="Times New Roman"/>
          <w:szCs w:val="24"/>
          <w:lang w:val="en-US"/>
        </w:rPr>
        <w:t>fora</w:t>
      </w:r>
      <w:r>
        <w:rPr>
          <w:rFonts w:eastAsia="Times New Roman"/>
          <w:szCs w:val="24"/>
        </w:rPr>
        <w:t>, όπου, σκόπιμα ή αθέλητα, υπάρχουν αλλαγές στη</w:t>
      </w:r>
      <w:r>
        <w:rPr>
          <w:rFonts w:eastAsia="Times New Roman"/>
          <w:szCs w:val="24"/>
        </w:rPr>
        <w:t>ν</w:t>
      </w:r>
      <w:r>
        <w:rPr>
          <w:rFonts w:eastAsia="Times New Roman"/>
          <w:szCs w:val="24"/>
        </w:rPr>
        <w:t xml:space="preserve"> </w:t>
      </w:r>
      <w:r>
        <w:rPr>
          <w:rFonts w:eastAsia="Times New Roman"/>
          <w:szCs w:val="24"/>
        </w:rPr>
        <w:t>ονομα</w:t>
      </w:r>
      <w:r>
        <w:rPr>
          <w:rFonts w:eastAsia="Times New Roman"/>
          <w:szCs w:val="24"/>
        </w:rPr>
        <w:t>σία, να είστε σίγουροι, κύριοι Βουλευτές, ότι οι υπάλληλοι του Υπουργείου Εξωτερικών κ</w:t>
      </w:r>
      <w:r>
        <w:rPr>
          <w:rFonts w:eastAsia="Times New Roman"/>
          <w:szCs w:val="24"/>
        </w:rPr>
        <w:t xml:space="preserve">αι όλες μας οι </w:t>
      </w:r>
      <w:r>
        <w:rPr>
          <w:rFonts w:eastAsia="Times New Roman"/>
          <w:szCs w:val="24"/>
          <w:lang w:val="en-US"/>
        </w:rPr>
        <w:t>Y</w:t>
      </w:r>
      <w:r>
        <w:rPr>
          <w:rFonts w:eastAsia="Times New Roman"/>
          <w:szCs w:val="24"/>
        </w:rPr>
        <w:t xml:space="preserve">πηρεσίες κάνουν τις αντίστοιχες παρεμβάσεις και αλλάζουν πάραυτα. Δεν υπάρχει περίπτωση να συμμετέχει η Ελλάδα κάπου όπου δεν αναφέρεται η χώρα αυτή με την ονομασία </w:t>
      </w:r>
      <w:r>
        <w:rPr>
          <w:rFonts w:eastAsia="Times New Roman"/>
          <w:szCs w:val="24"/>
          <w:lang w:val="en-US"/>
        </w:rPr>
        <w:t>FYROM</w:t>
      </w:r>
      <w:r>
        <w:rPr>
          <w:rFonts w:eastAsia="Times New Roman"/>
          <w:szCs w:val="24"/>
        </w:rPr>
        <w:t>. Δεν υπάρχει περίπτωση να συμμετέχει η Ελλάδα σε τέτοια συνάντηση.</w:t>
      </w:r>
    </w:p>
    <w:p w14:paraId="2F46CE4D" w14:textId="77777777" w:rsidR="005B3E17" w:rsidRDefault="00BC72CD">
      <w:pPr>
        <w:spacing w:line="600" w:lineRule="auto"/>
        <w:ind w:firstLine="720"/>
        <w:contextualSpacing/>
        <w:jc w:val="both"/>
        <w:rPr>
          <w:rFonts w:eastAsia="Times New Roman"/>
          <w:szCs w:val="24"/>
        </w:rPr>
      </w:pPr>
      <w:r>
        <w:rPr>
          <w:rFonts w:eastAsia="Times New Roman"/>
          <w:b/>
          <w:szCs w:val="24"/>
        </w:rPr>
        <w:t>ΠΡ</w:t>
      </w:r>
      <w:r>
        <w:rPr>
          <w:rFonts w:eastAsia="Times New Roman"/>
          <w:b/>
          <w:szCs w:val="24"/>
        </w:rPr>
        <w:t>ΟΕΔΡΕΥΩΝ (Δημήτριος Κρεμαστινός):</w:t>
      </w:r>
      <w:r>
        <w:rPr>
          <w:rFonts w:eastAsia="Times New Roman"/>
          <w:szCs w:val="24"/>
        </w:rPr>
        <w:t xml:space="preserve"> Ευχαριστώ πάρα πολύ, κύριε Αμανατίδη.</w:t>
      </w:r>
    </w:p>
    <w:p w14:paraId="2F46CE4E" w14:textId="77777777" w:rsidR="005B3E17" w:rsidRDefault="00BC72CD">
      <w:pPr>
        <w:spacing w:line="600" w:lineRule="auto"/>
        <w:ind w:firstLine="720"/>
        <w:contextualSpacing/>
        <w:jc w:val="both"/>
        <w:rPr>
          <w:rFonts w:eastAsia="Times New Roman"/>
          <w:szCs w:val="24"/>
        </w:rPr>
      </w:pPr>
      <w:r>
        <w:rPr>
          <w:rFonts w:eastAsia="Times New Roman"/>
          <w:szCs w:val="24"/>
        </w:rPr>
        <w:t>Παρακαλώ, κύριε Παππά, δευτερολογείτε.</w:t>
      </w:r>
    </w:p>
    <w:p w14:paraId="2F46CE4F"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ΧΡΗΣΤΟΣ ΠΑΠΠΑΣ: </w:t>
      </w:r>
      <w:r>
        <w:rPr>
          <w:rFonts w:eastAsia="Times New Roman"/>
          <w:szCs w:val="24"/>
        </w:rPr>
        <w:t xml:space="preserve">Κύριε </w:t>
      </w:r>
      <w:r>
        <w:rPr>
          <w:rFonts w:eastAsia="Times New Roman"/>
          <w:szCs w:val="24"/>
        </w:rPr>
        <w:t>Αμανατίδη</w:t>
      </w:r>
      <w:r>
        <w:rPr>
          <w:rFonts w:eastAsia="Times New Roman"/>
          <w:szCs w:val="24"/>
        </w:rPr>
        <w:t>, αυτό είναι που με ανησυχεί, δηλαδή η εμπλοκή των υπαλλήλων του Υπουργείου Εξωτερικών.</w:t>
      </w:r>
    </w:p>
    <w:p w14:paraId="2F46CE50"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 xml:space="preserve">Το συνδέουμε με το όνομα με το οποίο αναγνωρίζεται από εμάς, το </w:t>
      </w:r>
      <w:r>
        <w:rPr>
          <w:rFonts w:eastAsia="Times New Roman"/>
          <w:szCs w:val="24"/>
          <w:lang w:val="en-US"/>
        </w:rPr>
        <w:t>FYROM</w:t>
      </w:r>
      <w:r>
        <w:rPr>
          <w:rFonts w:eastAsia="Times New Roman"/>
          <w:szCs w:val="24"/>
        </w:rPr>
        <w:t>.</w:t>
      </w:r>
    </w:p>
    <w:p w14:paraId="2F46CE51"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ΧΡΗΣΤΟΣ ΠΑΠΠΑΣ: </w:t>
      </w:r>
      <w:r>
        <w:rPr>
          <w:rFonts w:eastAsia="Times New Roman"/>
          <w:szCs w:val="24"/>
        </w:rPr>
        <w:t>Κατ’ αρχ</w:t>
      </w:r>
      <w:r>
        <w:rPr>
          <w:rFonts w:eastAsia="Times New Roman"/>
          <w:szCs w:val="24"/>
        </w:rPr>
        <w:t>άς</w:t>
      </w:r>
      <w:r>
        <w:rPr>
          <w:rFonts w:eastAsia="Times New Roman"/>
          <w:szCs w:val="24"/>
        </w:rPr>
        <w:t xml:space="preserve"> αυτό είναι που με ανησυχεί, η εμπλοκή των υπαλλήλων του Υπουργείου Εξωτερικών. Δεν έχουμε εμπιστοσύνη στους υπαλλή</w:t>
      </w:r>
      <w:r>
        <w:rPr>
          <w:rFonts w:eastAsia="Times New Roman"/>
          <w:szCs w:val="24"/>
        </w:rPr>
        <w:t>λους του Υπουργείου Εξωτερικών, λόγω της ιστορίας του θέματος.</w:t>
      </w:r>
    </w:p>
    <w:p w14:paraId="2F46CE52"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 Βλέπουμε αυτή τη στιγμή να έχουμε καταλήξει να είμαστε στον τοίχο εμείς και εσείς να παρακαλείτε, κατά κάποιον τρόπο, τα Σκόπια να δεχθούν τον συμβιβασμό. Ποιον συμβιβασμό; Τη σύνθετη ονομασία</w:t>
      </w:r>
      <w:r>
        <w:rPr>
          <w:rFonts w:eastAsia="Times New Roman"/>
          <w:szCs w:val="24"/>
        </w:rPr>
        <w:t>,</w:t>
      </w:r>
      <w:r>
        <w:rPr>
          <w:rFonts w:eastAsia="Times New Roman"/>
          <w:szCs w:val="24"/>
        </w:rPr>
        <w:t xml:space="preserve"> δηλαδή; Για εμάς εθνική υποχώρηση μεγίστου μεγέθους είναι όταν αναγνωρίσαμε αυτό το κρατίδιο και με το όνομα </w:t>
      </w:r>
      <w:r>
        <w:rPr>
          <w:rFonts w:eastAsia="Times New Roman"/>
          <w:szCs w:val="24"/>
          <w:lang w:val="en-US"/>
        </w:rPr>
        <w:t>FYROM</w:t>
      </w:r>
      <w:r>
        <w:rPr>
          <w:rFonts w:eastAsia="Times New Roman"/>
          <w:szCs w:val="24"/>
        </w:rPr>
        <w:t xml:space="preserve">, δηλαδή «Πρώην Γιουγκοσλαβική Δημοκρατία της Μακεδονίας». </w:t>
      </w:r>
    </w:p>
    <w:p w14:paraId="2F46CE53"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Κύριε Αμανατίδη, θέλετε μαθήματα στην εθιμοτυπία στο Υπουργείο Εξωτερικών, με όλ</w:t>
      </w:r>
      <w:r>
        <w:rPr>
          <w:rFonts w:eastAsia="Times New Roman"/>
          <w:szCs w:val="24"/>
        </w:rPr>
        <w:t>ο</w:t>
      </w:r>
      <w:r>
        <w:rPr>
          <w:rFonts w:eastAsia="Times New Roman"/>
          <w:szCs w:val="24"/>
        </w:rPr>
        <w:t>ν</w:t>
      </w:r>
      <w:r>
        <w:rPr>
          <w:rFonts w:eastAsia="Times New Roman"/>
          <w:szCs w:val="24"/>
        </w:rPr>
        <w:t xml:space="preserve"> τον σεβασμό, διότι παρατήρησα ότι κατά τη διάρκεια της απαντήσεώς σας είπατε «κύριοι Βουλευτές», «κύριε Σαρίδη». Δεν γυρίσατε καν να με δείτε, δεν αναφέρατε το όνομά μας. Αυτό μας χαροποιεί, γιατί εμείς είμαστε οι «λεπροί» του πολιτικού συστήματος της Μ</w:t>
      </w:r>
      <w:r>
        <w:rPr>
          <w:rFonts w:eastAsia="Times New Roman"/>
          <w:szCs w:val="24"/>
        </w:rPr>
        <w:t>εταπολίτευσης, οι «αποσυνάγωγοι» αυτής της μεγάλης συναγωγής που λέγεται «</w:t>
      </w:r>
      <w:r>
        <w:rPr>
          <w:rFonts w:eastAsia="Times New Roman"/>
          <w:szCs w:val="24"/>
        </w:rPr>
        <w:t>ε</w:t>
      </w:r>
      <w:r>
        <w:rPr>
          <w:rFonts w:eastAsia="Times New Roman"/>
          <w:szCs w:val="24"/>
        </w:rPr>
        <w:t xml:space="preserve">λληνική Βουλή». Μας χαροποιεί. </w:t>
      </w:r>
    </w:p>
    <w:p w14:paraId="2F46CE54" w14:textId="77777777" w:rsidR="005B3E17" w:rsidRDefault="00BC72CD">
      <w:pPr>
        <w:spacing w:line="600" w:lineRule="auto"/>
        <w:ind w:firstLine="720"/>
        <w:contextualSpacing/>
        <w:jc w:val="both"/>
        <w:rPr>
          <w:rFonts w:eastAsia="Times New Roman" w:cs="Times New Roman"/>
          <w:szCs w:val="24"/>
        </w:rPr>
      </w:pPr>
      <w:r>
        <w:rPr>
          <w:rFonts w:eastAsia="Times New Roman"/>
          <w:szCs w:val="24"/>
        </w:rPr>
        <w:t>Όμως, αυτό που δεν είχατε δικαίωμα να πείτε είναι ότι όποιος παραδέχεται και λέει τέτοια πράγματα, λέει συνειδητά ψέματα. Δεν λέω ψέματα, κύριε Αμανα</w:t>
      </w:r>
      <w:r>
        <w:rPr>
          <w:rFonts w:eastAsia="Times New Roman"/>
          <w:szCs w:val="24"/>
        </w:rPr>
        <w:t>τίδη. Αυτό το έγγραφο που λέει: «Ελένη Βακάλη, Πληρεξούσιος Υπουργός Β</w:t>
      </w:r>
      <w:r>
        <w:rPr>
          <w:rFonts w:eastAsia="Times New Roman"/>
          <w:szCs w:val="24"/>
        </w:rPr>
        <w:t>΄</w:t>
      </w:r>
      <w:r>
        <w:rPr>
          <w:rFonts w:eastAsia="Times New Roman"/>
          <w:szCs w:val="24"/>
        </w:rPr>
        <w:t>, 21 Αυγούστου 2016» είναι πλαστό;</w:t>
      </w:r>
      <w:r>
        <w:rPr>
          <w:rFonts w:eastAsia="Times New Roman" w:cs="Times New Roman"/>
          <w:szCs w:val="24"/>
        </w:rPr>
        <w:t xml:space="preserve"> Κινήσατε διαδικασίες για τον πλαστογράφο; Αυτό το έγγραφο του Υπουργείου Εσωτερικών –ή όπως έχετε πει τώρα τα Υπουργεία- είναι πλαστό; </w:t>
      </w:r>
    </w:p>
    <w:p w14:paraId="2F46CE55" w14:textId="77777777" w:rsidR="005B3E17" w:rsidRDefault="005B3E17">
      <w:pPr>
        <w:spacing w:line="600" w:lineRule="auto"/>
        <w:ind w:firstLine="720"/>
        <w:contextualSpacing/>
        <w:jc w:val="both"/>
        <w:rPr>
          <w:rFonts w:eastAsia="Times New Roman"/>
          <w:szCs w:val="24"/>
        </w:rPr>
      </w:pPr>
    </w:p>
    <w:p w14:paraId="2F46CE5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Αμανατί</w:t>
      </w:r>
      <w:r>
        <w:rPr>
          <w:rFonts w:eastAsia="Times New Roman" w:cs="Times New Roman"/>
          <w:szCs w:val="24"/>
        </w:rPr>
        <w:t>δη, μπορεί να έχετε εσείς, ως άτομο, καλές προθέσεις. Έχετε και κάποιες ευαισθησίες</w:t>
      </w:r>
      <w:r>
        <w:rPr>
          <w:rFonts w:eastAsia="Times New Roman" w:cs="Times New Roman"/>
          <w:szCs w:val="24"/>
        </w:rPr>
        <w:t>,</w:t>
      </w:r>
      <w:r>
        <w:rPr>
          <w:rFonts w:eastAsia="Times New Roman" w:cs="Times New Roman"/>
          <w:szCs w:val="24"/>
        </w:rPr>
        <w:t xml:space="preserve"> λόγω καταγωγής</w:t>
      </w:r>
      <w:r>
        <w:rPr>
          <w:rFonts w:eastAsia="Times New Roman" w:cs="Times New Roman"/>
          <w:szCs w:val="24"/>
        </w:rPr>
        <w:t>,</w:t>
      </w:r>
      <w:r>
        <w:rPr>
          <w:rFonts w:eastAsia="Times New Roman" w:cs="Times New Roman"/>
          <w:szCs w:val="24"/>
        </w:rPr>
        <w:t xml:space="preserve"> στο θέμα της Μακεδονίας μας. Όμως, αν φτάσει το θέμα μέχρι την αναγνώριση –που αυτός είναι ο σκοπός- με γεωγραφικό προσδιορισμό, το πολύ</w:t>
      </w:r>
      <w:r>
        <w:rPr>
          <w:rFonts w:eastAsia="Times New Roman" w:cs="Times New Roman"/>
          <w:szCs w:val="24"/>
        </w:rPr>
        <w:t xml:space="preserve"> </w:t>
      </w:r>
      <w:r>
        <w:rPr>
          <w:rFonts w:eastAsia="Times New Roman" w:cs="Times New Roman"/>
          <w:szCs w:val="24"/>
        </w:rPr>
        <w:t>πολύ εσείς, ως άτο</w:t>
      </w:r>
      <w:r>
        <w:rPr>
          <w:rFonts w:eastAsia="Times New Roman" w:cs="Times New Roman"/>
          <w:szCs w:val="24"/>
        </w:rPr>
        <w:t>μο, να παραιτηθείτε. Οι καλές προθέσεις, οι προσωπικές σας</w:t>
      </w:r>
      <w:r>
        <w:rPr>
          <w:rFonts w:eastAsia="Times New Roman" w:cs="Times New Roman"/>
          <w:szCs w:val="24"/>
        </w:rPr>
        <w:t>,</w:t>
      </w:r>
      <w:r>
        <w:rPr>
          <w:rFonts w:eastAsia="Times New Roman" w:cs="Times New Roman"/>
          <w:szCs w:val="24"/>
        </w:rPr>
        <w:t xml:space="preserve"> δηλαδή, δεν αρκούν. Το θέμα είναι συνολικό. Είναι συνολικό θέμα πολιτικής της Κυβέρνησής σας.</w:t>
      </w:r>
    </w:p>
    <w:p w14:paraId="2F46CE5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Όταν δικές σας συνιστώσες, δική σας νεολαία –και εννοώ του ΣΥΡΙΖΑ- στα κοινωνικά δίκτυα αναφέρει το όν</w:t>
      </w:r>
      <w:r>
        <w:rPr>
          <w:rFonts w:eastAsia="Times New Roman" w:cs="Times New Roman"/>
          <w:szCs w:val="24"/>
        </w:rPr>
        <w:t>ομα «Μακεδονία» ξεκάθαρα, σκέτο, τι να πούμε; Να μιλήσουμε για τους υπαλλήλους του Υπουργείου Εξωτερικών; Σας λέω στην ερώτησή μου ότι πολλές φορές –σ’ αυτό δεν αναφερθήκατε- η λύση ενός προβλήματος, για να στηρίξεις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εθνική σου θέση, είναι η μ</w:t>
      </w:r>
      <w:r>
        <w:rPr>
          <w:rFonts w:eastAsia="Times New Roman" w:cs="Times New Roman"/>
          <w:szCs w:val="24"/>
        </w:rPr>
        <w:t xml:space="preserve">η λύση του. </w:t>
      </w:r>
    </w:p>
    <w:p w14:paraId="2F46CE58" w14:textId="77777777" w:rsidR="005B3E17" w:rsidRDefault="00BC72CD">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F46CE5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2F46CE5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εμάς δηλαδή, τους Έλληνες εθνικιστές, όσα κράτη της γης και αν αναγνωρίσουν αυτό το κρατίδιο με το όνομα «Μακεδονία», η Ελλάδα δεν πρέπει και δεν θα αναγνωρίσει ποτέ και στη συνείδηση του ελληνικού λαού δεν θα αναγνωριστεί ποτέ το γειτονικό κρατίδιο με</w:t>
      </w:r>
      <w:r>
        <w:rPr>
          <w:rFonts w:eastAsia="Times New Roman" w:cs="Times New Roman"/>
          <w:szCs w:val="24"/>
        </w:rPr>
        <w:t xml:space="preserve"> το όνομα «Μακεδονία». Ας το αναγνωρίσει όλος ο κόσμος. </w:t>
      </w:r>
    </w:p>
    <w:p w14:paraId="2F46CE5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2F46CE5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από</w:t>
      </w:r>
      <w:r>
        <w:rPr>
          <w:rFonts w:eastAsia="Times New Roman" w:cs="Times New Roman"/>
          <w:szCs w:val="24"/>
        </w:rPr>
        <w:t xml:space="preserve"> αρκετά χρόνια, θυμάμαι ήταν 10 Ιανουαρίου 1993, βγάλαμε το πρώτο φύλλο της εφημερίδας μας «ΧΡΥΣΗ ΑΥΓΗ», όπως φαίνεται εδώ. Το πρωτοσέλιδο τότε ήταν</w:t>
      </w:r>
      <w:r>
        <w:rPr>
          <w:rFonts w:eastAsia="Times New Roman" w:cs="Times New Roman"/>
          <w:szCs w:val="24"/>
        </w:rPr>
        <w:t>:</w:t>
      </w:r>
      <w:r>
        <w:rPr>
          <w:rFonts w:eastAsia="Times New Roman" w:cs="Times New Roman"/>
          <w:szCs w:val="24"/>
        </w:rPr>
        <w:t xml:space="preserve"> «Κανένας συμβιβασμός για τη </w:t>
      </w:r>
      <w:r>
        <w:rPr>
          <w:rFonts w:eastAsia="Times New Roman" w:cs="Times New Roman"/>
          <w:szCs w:val="24"/>
        </w:rPr>
        <w:t xml:space="preserve">Μακεδονία </w:t>
      </w:r>
      <w:r>
        <w:rPr>
          <w:rFonts w:eastAsia="Times New Roman" w:cs="Times New Roman"/>
          <w:szCs w:val="24"/>
        </w:rPr>
        <w:t>μας», αυτό είναι η θέση της Χρυσής Αυγής από το 1993 έως σήμερα. Δεν έχει αλλάξει ποτέ.</w:t>
      </w:r>
    </w:p>
    <w:p w14:paraId="2F46CE5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Τα καταθέτω για τα Πρακτικά.</w:t>
      </w:r>
    </w:p>
    <w:p w14:paraId="2F46CE5E" w14:textId="77777777" w:rsidR="005B3E17" w:rsidRDefault="00BC72CD">
      <w:pPr>
        <w:spacing w:line="600" w:lineRule="auto"/>
        <w:ind w:firstLine="720"/>
        <w:contextualSpacing/>
        <w:jc w:val="both"/>
        <w:rPr>
          <w:rFonts w:eastAsia="Times New Roman" w:cs="Times New Roman"/>
        </w:rPr>
      </w:pPr>
      <w:r>
        <w:rPr>
          <w:rFonts w:eastAsia="Times New Roman" w:cs="Times New Roman"/>
        </w:rPr>
        <w:t>(Στο σημείο αυτό ο Βουλευτής κ. Χρήστος Παππάς καταθέτει για τα Πρακτικά τα προαναφερθέντα έγγραφα κ</w:t>
      </w:r>
      <w:r>
        <w:rPr>
          <w:rFonts w:eastAsia="Times New Roman" w:cs="Times New Roman"/>
        </w:rPr>
        <w:t>αι το προαναφερθέν δημοσίευμα, τα οποία βρίσκονται στο αρχείο του Τμήματος Γραμματείας της Διεύθυνσης Στενογραφίας και  Πρακτικών της Βουλής)</w:t>
      </w:r>
    </w:p>
    <w:p w14:paraId="2F46CE5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ο Ίων Δραγούμης είχε πει ότι η Μακεδονία είναι η ψυχή μας. Αν χάσουμε τη Μακεδονία, χάνουμε την Ελλ</w:t>
      </w:r>
      <w:r>
        <w:rPr>
          <w:rFonts w:eastAsia="Times New Roman" w:cs="Times New Roman"/>
          <w:szCs w:val="24"/>
        </w:rPr>
        <w:t>άδα.</w:t>
      </w:r>
    </w:p>
    <w:p w14:paraId="2F46CE6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κ. Σαρίδης για τρία λεπτά.</w:t>
      </w:r>
    </w:p>
    <w:p w14:paraId="2F46CE6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2F46CE6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εμείς δεν πιστέψαμε από τη δική μας πλευρά πως το Υπουργείο Εξωτερικών έχει αναγνωρίσει τα Σκόπια με το όνομα</w:t>
      </w:r>
      <w:r>
        <w:rPr>
          <w:rFonts w:eastAsia="Times New Roman" w:cs="Times New Roman"/>
          <w:szCs w:val="24"/>
        </w:rPr>
        <w:t xml:space="preserve"> «Μακεδονία». Και να ήθελε ο Υπουργός να το κάνει αυτό, δεν έχει το δικαίωμα να το κάνει.</w:t>
      </w:r>
    </w:p>
    <w:p w14:paraId="2F46CE6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Για εμάς σημαντικότερο είναι ότι τα μέτρα οικοδόμησης εμπιστοσύνης φαίνεται ότι δεν αποδίδουν. Φαίνεται ότι δεν αποδίδουν, γιατί μετά ακριβώς από όλα αυτά που έχουν γ</w:t>
      </w:r>
      <w:r>
        <w:rPr>
          <w:rFonts w:eastAsia="Times New Roman" w:cs="Times New Roman"/>
          <w:szCs w:val="24"/>
        </w:rPr>
        <w:t>ίνει, έχει έρθει ο Πρόεδρος των Σκοπίων</w:t>
      </w:r>
      <w:r>
        <w:rPr>
          <w:rFonts w:eastAsia="Times New Roman" w:cs="Times New Roman"/>
          <w:szCs w:val="24"/>
        </w:rPr>
        <w:t>,</w:t>
      </w:r>
      <w:r>
        <w:rPr>
          <w:rFonts w:eastAsia="Times New Roman" w:cs="Times New Roman"/>
          <w:szCs w:val="24"/>
        </w:rPr>
        <w:t xml:space="preserve"> ο κ. Ιβάνοφ</w:t>
      </w:r>
      <w:r>
        <w:rPr>
          <w:rFonts w:eastAsia="Times New Roman" w:cs="Times New Roman"/>
          <w:szCs w:val="24"/>
        </w:rPr>
        <w:t>,</w:t>
      </w:r>
      <w:r>
        <w:rPr>
          <w:rFonts w:eastAsia="Times New Roman" w:cs="Times New Roman"/>
          <w:szCs w:val="24"/>
        </w:rPr>
        <w:t xml:space="preserve"> στο Βήμα του ΟΗΕ και έχει μιλήσει απαξιωτικά για την Ελλάδα. Μάλιστα όλοι αυτοί οι ισχυρισμοί του έμειναν αναπάντητοι από το Υπουργείο Εξωτερικών. </w:t>
      </w:r>
    </w:p>
    <w:p w14:paraId="2F46CE6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ακριβώς μας προβληματίζει, το αν ισχύουν τα μέτρα</w:t>
      </w:r>
      <w:r>
        <w:rPr>
          <w:rFonts w:eastAsia="Times New Roman" w:cs="Times New Roman"/>
          <w:szCs w:val="24"/>
        </w:rPr>
        <w:t xml:space="preserve"> οικοδόμησης εμπιστοσύνης ή όχι, αν έχουν επιτύχει ή έχουν αποτύχει. Αυτό είναι το ουσιαστικότερο για εμάς, μετά το ταξίδι του Υπουργού στα Σκόπια. Έχουν πετύχει ή έχουν αποτύχει τα μέτρα, κύριε Υπουργέ;</w:t>
      </w:r>
    </w:p>
    <w:p w14:paraId="2F46CE6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F46CE6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Τον λόγο έχει ο κύριος Υπουργός για τρία λεπτά και επιπλέον τρία λεπτά, αν θέλετε.</w:t>
      </w:r>
    </w:p>
    <w:p w14:paraId="2F46CE6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Κύριε Παππά, κύριε Βουλευτά, για να μην είστε και παραπονεμένος…</w:t>
      </w:r>
    </w:p>
    <w:p w14:paraId="2F46CE6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έχω παράπονο.</w:t>
      </w:r>
    </w:p>
    <w:p w14:paraId="2F46CE6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w:t>
      </w:r>
      <w:r>
        <w:rPr>
          <w:rFonts w:eastAsia="Times New Roman" w:cs="Times New Roman"/>
          <w:b/>
          <w:szCs w:val="24"/>
        </w:rPr>
        <w:t xml:space="preserve">ς Εξωτερικών): </w:t>
      </w:r>
      <w:r>
        <w:rPr>
          <w:rFonts w:eastAsia="Times New Roman" w:cs="Times New Roman"/>
          <w:szCs w:val="24"/>
        </w:rPr>
        <w:t xml:space="preserve">Κύριε Παππά, κύριε Σαρίδη, κύριοι Βουλευτές, με αφορμή αυτά που ακούστηκαν, θέλω να πω δυο πράγματα. </w:t>
      </w:r>
    </w:p>
    <w:p w14:paraId="2F46CE6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Θεωρώ ότι οι υπάλληλοι του Υπουργείου Εξωτερικών, όπως και κάθε Έλληνας δημόσιος υπάλληλος, ενεργούν με σκοπό την εξυπηρέτηση των εθνικών σ</w:t>
      </w:r>
      <w:r>
        <w:rPr>
          <w:rFonts w:eastAsia="Times New Roman" w:cs="Times New Roman"/>
          <w:szCs w:val="24"/>
        </w:rPr>
        <w:t>υμφερόντων και βεβαίως του δημοσίου συμφέροντος. Δεν υπάρχει από κανέναν υπάλληλο τέτοια πρόθεση. Ίσα</w:t>
      </w:r>
      <w:r>
        <w:rPr>
          <w:rFonts w:eastAsia="Times New Roman" w:cs="Times New Roman"/>
          <w:szCs w:val="24"/>
        </w:rPr>
        <w:t xml:space="preserve"> </w:t>
      </w:r>
      <w:r>
        <w:rPr>
          <w:rFonts w:eastAsia="Times New Roman" w:cs="Times New Roman"/>
          <w:szCs w:val="24"/>
        </w:rPr>
        <w:t>ίσα</w:t>
      </w:r>
      <w:r>
        <w:rPr>
          <w:rFonts w:eastAsia="Times New Roman" w:cs="Times New Roman"/>
          <w:szCs w:val="24"/>
        </w:rPr>
        <w:t>,</w:t>
      </w:r>
      <w:r>
        <w:rPr>
          <w:rFonts w:eastAsia="Times New Roman" w:cs="Times New Roman"/>
          <w:szCs w:val="24"/>
        </w:rPr>
        <w:t xml:space="preserve"> δίνουν τον εαυτό τους και θα πω ότι ειδικά οι υπάλληλοι του Υπουργείου Εξωτερικών υπερβάλλουν εαυτόν και μιλάμε για άτομα που είναι όχι απλώς εξειδικ</w:t>
      </w:r>
      <w:r>
        <w:rPr>
          <w:rFonts w:eastAsia="Times New Roman" w:cs="Times New Roman"/>
          <w:szCs w:val="24"/>
        </w:rPr>
        <w:t>ευμένα, είναι άτομα με πολλά προσόντα και μεγάλη εμπειρία.</w:t>
      </w:r>
    </w:p>
    <w:p w14:paraId="2F46CE6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μιλήσω συνοπτικά, για να κλείσουμε το θέμα σε σχέση με αυτό. Συνεχίζουμε την πάγια πρακτική της μη αναγνώρισης του διαβατηρίου των Σκοπίων. Οποιοδήποτε δημοσίευμα υπάρχει σε σχέση με αυτό και εί</w:t>
      </w:r>
      <w:r>
        <w:rPr>
          <w:rFonts w:eastAsia="Times New Roman" w:cs="Times New Roman"/>
          <w:szCs w:val="24"/>
        </w:rPr>
        <w:t xml:space="preserve">ναι αντίθετο είναι αναληθές και επομένως, κατά τη γνώμη μου, και υποβολιμαίο. </w:t>
      </w:r>
    </w:p>
    <w:p w14:paraId="2F46CE6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τους πολίτες τρίτων χωρών, στα διαβατήρια των οποίων υπάρχει η σφραγίδα της </w:t>
      </w:r>
      <w:r>
        <w:rPr>
          <w:rFonts w:eastAsia="Times New Roman" w:cs="Times New Roman"/>
          <w:szCs w:val="24"/>
          <w:lang w:val="en-US"/>
        </w:rPr>
        <w:t>FYROM</w:t>
      </w:r>
      <w:r>
        <w:rPr>
          <w:rFonts w:eastAsia="Times New Roman" w:cs="Times New Roman"/>
          <w:szCs w:val="24"/>
        </w:rPr>
        <w:t>, η σφραγίδα εισόδου-εξόδου μπαίνει σε φύλλο χαρτιού. Ως προς τα διαβατήρια αυτά που σφρ</w:t>
      </w:r>
      <w:r>
        <w:rPr>
          <w:rFonts w:eastAsia="Times New Roman" w:cs="Times New Roman"/>
          <w:szCs w:val="24"/>
        </w:rPr>
        <w:t>αγίστηκαν στο παρελθόν από τις ελληνικές αρχές, η πρακτική αυτή δεν συνιστά σε κανένα</w:t>
      </w:r>
      <w:r>
        <w:rPr>
          <w:rFonts w:eastAsia="Times New Roman" w:cs="Times New Roman"/>
          <w:szCs w:val="24"/>
        </w:rPr>
        <w:t>ν</w:t>
      </w:r>
      <w:r>
        <w:rPr>
          <w:rFonts w:eastAsia="Times New Roman" w:cs="Times New Roman"/>
          <w:szCs w:val="24"/>
        </w:rPr>
        <w:t xml:space="preserve"> λόγο αναγνώριση της </w:t>
      </w:r>
      <w:r>
        <w:rPr>
          <w:rFonts w:eastAsia="Times New Roman" w:cs="Times New Roman"/>
          <w:szCs w:val="24"/>
          <w:lang w:val="en-US"/>
        </w:rPr>
        <w:t>FYROM</w:t>
      </w:r>
      <w:r>
        <w:rPr>
          <w:rFonts w:eastAsia="Times New Roman" w:cs="Times New Roman"/>
          <w:szCs w:val="24"/>
        </w:rPr>
        <w:t>, με τη συνταγματική της ονομασία, αλλά συνδέεται με την προστασία ελληνικών συμφερόντων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w:t>
      </w:r>
      <w:r>
        <w:rPr>
          <w:rFonts w:eastAsia="Times New Roman" w:cs="Times New Roman"/>
          <w:szCs w:val="24"/>
        </w:rPr>
        <w:t xml:space="preserve">αραδείγματος </w:t>
      </w:r>
      <w:r>
        <w:rPr>
          <w:rFonts w:eastAsia="Times New Roman" w:cs="Times New Roman"/>
          <w:szCs w:val="24"/>
        </w:rPr>
        <w:t>χ</w:t>
      </w:r>
      <w:r>
        <w:rPr>
          <w:rFonts w:eastAsia="Times New Roman" w:cs="Times New Roman"/>
          <w:szCs w:val="24"/>
        </w:rPr>
        <w:t>άριν</w:t>
      </w:r>
      <w:r>
        <w:rPr>
          <w:rFonts w:eastAsia="Times New Roman" w:cs="Times New Roman"/>
          <w:szCs w:val="24"/>
        </w:rPr>
        <w:t xml:space="preserve"> στον τομέα της ασφάλειας, της κατα</w:t>
      </w:r>
      <w:r>
        <w:rPr>
          <w:rFonts w:eastAsia="Times New Roman" w:cs="Times New Roman"/>
          <w:szCs w:val="24"/>
        </w:rPr>
        <w:t xml:space="preserve">πολέμησης της τρομοκρατίας, της προσέλκυσης τουριστών. </w:t>
      </w:r>
    </w:p>
    <w:p w14:paraId="2F46CE6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υπάρχει κα</w:t>
      </w:r>
      <w:r>
        <w:rPr>
          <w:rFonts w:eastAsia="Times New Roman" w:cs="Times New Roman"/>
          <w:szCs w:val="24"/>
        </w:rPr>
        <w:t>μ</w:t>
      </w:r>
      <w:r>
        <w:rPr>
          <w:rFonts w:eastAsia="Times New Roman" w:cs="Times New Roman"/>
          <w:szCs w:val="24"/>
        </w:rPr>
        <w:t xml:space="preserve">μιά αλλαγή στην ελληνική πρακτική και επομένως δεν μπορεί κανείς να ισχυριστεί ότι αυτή συνδέεται δήθεν με τα μέτρα οικοδόμησης εμπιστοσύνης. Τα μέτρα οικοδόμησης εμπιστοσύνης δεν </w:t>
      </w:r>
      <w:r>
        <w:rPr>
          <w:rFonts w:eastAsia="Times New Roman" w:cs="Times New Roman"/>
          <w:szCs w:val="24"/>
        </w:rPr>
        <w:t>συνδέονται, ούτως ή άλλως, με το ονοματολογικό.</w:t>
      </w:r>
    </w:p>
    <w:p w14:paraId="2F46CE6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ότι έχουν γίνει συνομιλίες και προχωρούν τα μέτρα οικοδόμησης εμπιστοσύνης μεταξύ των δυο χωρών και ένα ουσιώδες τμήμα από αυτά είναι αργότερα και το ζήτημα της ονομασίας. </w:t>
      </w:r>
    </w:p>
    <w:p w14:paraId="2F46CE6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Τέτοιες, όμως, </w:t>
      </w:r>
      <w:r>
        <w:rPr>
          <w:rFonts w:eastAsia="Times New Roman" w:cs="Times New Roman"/>
          <w:szCs w:val="24"/>
        </w:rPr>
        <w:t>σχέσεις για να προχωρήσουν –και επιτρέψτε μου την εκτίμηση- δεν μπορούν να οικοδομηθούν</w:t>
      </w:r>
      <w:r>
        <w:rPr>
          <w:rFonts w:eastAsia="Times New Roman" w:cs="Times New Roman"/>
          <w:szCs w:val="24"/>
        </w:rPr>
        <w:t>,</w:t>
      </w:r>
      <w:r>
        <w:rPr>
          <w:rFonts w:eastAsia="Times New Roman" w:cs="Times New Roman"/>
          <w:szCs w:val="24"/>
        </w:rPr>
        <w:t xml:space="preserve"> όσο υπάρχει η συντήρηση ενός αδιέξοδου αλυτρωτισμού και η κατάφωρη πλαστογράφηση και οικειοποίηση της αρχαίας ελληνικής ιστορίας και πολιτιστικής κληρονομιάς, όπως άλλ</w:t>
      </w:r>
      <w:r>
        <w:rPr>
          <w:rFonts w:eastAsia="Times New Roman" w:cs="Times New Roman"/>
          <w:szCs w:val="24"/>
        </w:rPr>
        <w:t>ωστε έχω απαντήσει εδώ στη Βουλή, σε σχέση με αυτό το θέμα.</w:t>
      </w:r>
    </w:p>
    <w:p w14:paraId="2F46CE7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υπάρχει κανείς συμβιβασμός. Αυτή τη στιγμή, ξαναλέω, ειδικά σε αυτά τα θέματα, θα πρέπει να είμαστε πολύ προσεκτικοί. Σας ευχαριστώ για την ερώτηση, γιατί μας δώσατε τη δυνατότητα να το ξεκαθα</w:t>
      </w:r>
      <w:r>
        <w:rPr>
          <w:rFonts w:eastAsia="Times New Roman" w:cs="Times New Roman"/>
          <w:szCs w:val="24"/>
        </w:rPr>
        <w:t xml:space="preserve">ρίσουμε. </w:t>
      </w:r>
    </w:p>
    <w:p w14:paraId="2F46CE7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Ωστόσο, αν κάποιοι θέλουν να πουν ότι παλιότερα έδιναν για το Κόσοβο και έβαζαν τη σφραγίδα, ενώ λεγόταν ότι δεν υπάρχει κα</w:t>
      </w:r>
      <w:r>
        <w:rPr>
          <w:rFonts w:eastAsia="Times New Roman" w:cs="Times New Roman"/>
          <w:szCs w:val="24"/>
        </w:rPr>
        <w:t>μ</w:t>
      </w:r>
      <w:r>
        <w:rPr>
          <w:rFonts w:eastAsia="Times New Roman" w:cs="Times New Roman"/>
          <w:szCs w:val="24"/>
        </w:rPr>
        <w:t>μιά πρόθεση ή κανένα δικαίωμα αναγνώρισης του Κοσόβου, και τώρα θέλουν στα δημοσιεύματα να λένε κάτι άλλο, είναι δικό τους</w:t>
      </w:r>
      <w:r>
        <w:rPr>
          <w:rFonts w:eastAsia="Times New Roman" w:cs="Times New Roman"/>
          <w:szCs w:val="24"/>
        </w:rPr>
        <w:t xml:space="preserve"> θέμα. Και</w:t>
      </w:r>
      <w:r>
        <w:rPr>
          <w:rFonts w:eastAsia="Times New Roman" w:cs="Times New Roman"/>
          <w:szCs w:val="24"/>
        </w:rPr>
        <w:t>,</w:t>
      </w:r>
      <w:r>
        <w:rPr>
          <w:rFonts w:eastAsia="Times New Roman" w:cs="Times New Roman"/>
          <w:szCs w:val="24"/>
        </w:rPr>
        <w:t xml:space="preserve"> βεβαίως, δεν αναφέρομαι σε εσάς. Αναφέρομαι σε αυτούς οι οποίοι έδωσαν στη δημοσιότητα τέτοιες απόψεις.</w:t>
      </w:r>
    </w:p>
    <w:p w14:paraId="2F46CE7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F46CE73"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2F46CE7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με την ενδέκατη με αριθμό 1300/20-9-2016 επίκαιρη </w:t>
      </w:r>
      <w:r>
        <w:rPr>
          <w:rFonts w:eastAsia="Times New Roman" w:cs="Times New Roman"/>
          <w:szCs w:val="24"/>
        </w:rPr>
        <w:t>ερώτηση δεύτερου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τους Υπουργούς </w:t>
      </w:r>
      <w:r>
        <w:rPr>
          <w:rFonts w:eastAsia="Times New Roman" w:cs="Times New Roman"/>
          <w:bCs/>
          <w:szCs w:val="24"/>
        </w:rPr>
        <w:t xml:space="preserve">Εσωτερικών και Διοικητικής Ανασυγκρότησης </w:t>
      </w:r>
      <w:r>
        <w:rPr>
          <w:rFonts w:eastAsia="Times New Roman" w:cs="Times New Roman"/>
          <w:szCs w:val="24"/>
        </w:rPr>
        <w:t>και</w:t>
      </w:r>
      <w:r>
        <w:rPr>
          <w:rFonts w:eastAsia="Times New Roman" w:cs="Times New Roman"/>
          <w:b/>
          <w:szCs w:val="24"/>
        </w:rPr>
        <w:t xml:space="preserve">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την αντιπλημμυρική προστασία του πολεοδομι</w:t>
      </w:r>
      <w:r>
        <w:rPr>
          <w:rFonts w:eastAsia="Times New Roman" w:cs="Times New Roman"/>
          <w:szCs w:val="24"/>
        </w:rPr>
        <w:t xml:space="preserve">κού συγκροτήματος Θεσσαλονίκης. </w:t>
      </w:r>
    </w:p>
    <w:p w14:paraId="2F46CE7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ερώτηση θα απαντήσει ο Υφυπουργός κ. Μπαλάφας.</w:t>
      </w:r>
    </w:p>
    <w:p w14:paraId="2F46CE7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Παρακαλώ, κύριε Δελή, έχετε τον λόγο για δύο λεπτά, για να αναπτύξετε την ερώτησή σας.</w:t>
      </w:r>
    </w:p>
    <w:p w14:paraId="2F46CE7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2F46CE7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της σημερινής </w:t>
      </w:r>
      <w:r>
        <w:rPr>
          <w:rFonts w:eastAsia="Times New Roman" w:cs="Times New Roman"/>
          <w:szCs w:val="24"/>
        </w:rPr>
        <w:t>ερώτησής μας, κύριε Υπουργέ, είναι επίκαιρο, ιδιαίτερα αυτή την εποχή, όπως κάθε χρόνο. Φέτος, βέβαια, έχει και μια τραγική επικαιρότητα, γιατί ανάμεσα στις καταστροφές από τις πλημμύρες είχαμε, δυστυχώς, και νεκρούς.</w:t>
      </w:r>
    </w:p>
    <w:p w14:paraId="2F46CE7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επίκαιρη</w:t>
      </w:r>
      <w:r>
        <w:rPr>
          <w:rFonts w:eastAsia="Times New Roman" w:cs="Times New Roman"/>
          <w:szCs w:val="24"/>
        </w:rPr>
        <w:t xml:space="preserve"> ερώτησή μας αφορά την αντιπ</w:t>
      </w:r>
      <w:r>
        <w:rPr>
          <w:rFonts w:eastAsia="Times New Roman" w:cs="Times New Roman"/>
          <w:szCs w:val="24"/>
        </w:rPr>
        <w:t>λημμυρική προστασία και θωράκιση του πολεοδομικού συγκροτήματος της Θεσσαλονίκης. Στην πραγματικότητα, όμως, θα μπορούσε να αφορά και το σύνολο της χώρας και των αστικών της κέντρων.</w:t>
      </w:r>
    </w:p>
    <w:p w14:paraId="2F46CE7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Υπάρχει ένα πρόβλημα, κύριε Υπουργέ, στη Θεσσαλονίκη, σε σχέση με την αντ</w:t>
      </w:r>
      <w:r>
        <w:rPr>
          <w:rFonts w:eastAsia="Times New Roman" w:cs="Times New Roman"/>
          <w:szCs w:val="24"/>
        </w:rPr>
        <w:t xml:space="preserve">ιπλημμυρική της προστασία. Υπήρχε μια σύμβαση ανάμεσα στο Υπουργείο και την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Ύ</w:t>
      </w:r>
      <w:r>
        <w:rPr>
          <w:rFonts w:eastAsia="Times New Roman" w:cs="Times New Roman"/>
          <w:szCs w:val="24"/>
        </w:rPr>
        <w:t xml:space="preserve">δρευσης και </w:t>
      </w:r>
      <w:r>
        <w:rPr>
          <w:rFonts w:eastAsia="Times New Roman" w:cs="Times New Roman"/>
          <w:szCs w:val="24"/>
        </w:rPr>
        <w:t>Α</w:t>
      </w:r>
      <w:r>
        <w:rPr>
          <w:rFonts w:eastAsia="Times New Roman" w:cs="Times New Roman"/>
          <w:szCs w:val="24"/>
        </w:rPr>
        <w:t>ποχέτευσης –μια εταιρεία, θυμίζω, που μόλις προχθές η πλειοψηφία τη συμπεριέλαβε στο υπερταμείο-</w:t>
      </w:r>
      <w:r>
        <w:rPr>
          <w:rFonts w:eastAsia="Times New Roman" w:cs="Times New Roman"/>
          <w:szCs w:val="24"/>
        </w:rPr>
        <w:t>,</w:t>
      </w:r>
      <w:r>
        <w:rPr>
          <w:rFonts w:eastAsia="Times New Roman" w:cs="Times New Roman"/>
          <w:szCs w:val="24"/>
        </w:rPr>
        <w:t xml:space="preserve"> η οποία προέβλεπε τον έλεγχο και τον καθαρισμό των φρεατίων</w:t>
      </w:r>
      <w:r>
        <w:rPr>
          <w:rFonts w:eastAsia="Times New Roman" w:cs="Times New Roman"/>
          <w:szCs w:val="24"/>
        </w:rPr>
        <w:t xml:space="preserve"> και των αγωγών ομβρίων, που όμως έληξε στο τέλος του 2014. </w:t>
      </w:r>
    </w:p>
    <w:p w14:paraId="2F46CE7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Βέβαια, στη σύμβαση αυτή προβλέπονταν και άλλες απαραίτητες αντιπλημμυρικές εργασίες, οι οποίες πρέπει να επαναλαμβάνονται και κάθε χρόνο, διότι το δίκτυο, όπως καταλαβαίνετε, απαιτεί συντήρηση.</w:t>
      </w:r>
    </w:p>
    <w:p w14:paraId="2F46CE7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τέλος του 2014, από τη λήξη δηλαδή της σύμβασης, μέχρι και σήμερα, υπάρχει μια διελκυστίνδα μετάθεσης ευθυνών ανάμεσα στο κράτος, την </w:t>
      </w:r>
      <w:r>
        <w:rPr>
          <w:rFonts w:eastAsia="Times New Roman" w:cs="Times New Roman"/>
          <w:szCs w:val="24"/>
        </w:rPr>
        <w:t>κ</w:t>
      </w:r>
      <w:r>
        <w:rPr>
          <w:rFonts w:eastAsia="Times New Roman" w:cs="Times New Roman"/>
          <w:szCs w:val="24"/>
        </w:rPr>
        <w:t xml:space="preserve">υβέρνηση, την περιφέρεια και τους δήμους, για το ποιος τελικά έχει την ευθύνη για τη συντήρηση του αγωγού και της </w:t>
      </w:r>
      <w:r>
        <w:rPr>
          <w:rFonts w:eastAsia="Times New Roman" w:cs="Times New Roman"/>
          <w:szCs w:val="24"/>
        </w:rPr>
        <w:t>συνολικότερης αντιπλημμυρικής προστασίας.</w:t>
      </w:r>
    </w:p>
    <w:p w14:paraId="2F46CE7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γνωρίζουμε πάρα πολύ καλά ότι η ευθύνη αυτή από το 2010, με βάση τον </w:t>
      </w:r>
      <w:r>
        <w:rPr>
          <w:rFonts w:eastAsia="Times New Roman" w:cs="Times New Roman"/>
          <w:szCs w:val="24"/>
        </w:rPr>
        <w:t>«ΚΑΛΛΙΚΡΑΤΗ»</w:t>
      </w:r>
      <w:r>
        <w:rPr>
          <w:rFonts w:eastAsia="Times New Roman" w:cs="Times New Roman"/>
          <w:szCs w:val="24"/>
        </w:rPr>
        <w:t xml:space="preserve">, έχει μεταφερθεί στην περιφέρεια, χωρίς την ταυτόχρονη, βεβαίως, μεταφορά πόρων. </w:t>
      </w:r>
    </w:p>
    <w:p w14:paraId="2F46CE7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χτυπάμε το καμπανάκι σ</w:t>
      </w:r>
      <w:r>
        <w:rPr>
          <w:rFonts w:eastAsia="Times New Roman" w:cs="Times New Roman"/>
          <w:szCs w:val="24"/>
        </w:rPr>
        <w:t>την Κυβέρνηση για τη Θεσσαλονίκη -ένα συγκρότημα, όπου κατοικεί γύρω στο ενάμισ</w:t>
      </w:r>
      <w:r>
        <w:rPr>
          <w:rFonts w:eastAsia="Times New Roman" w:cs="Times New Roman"/>
          <w:szCs w:val="24"/>
        </w:rPr>
        <w:t>ι</w:t>
      </w:r>
      <w:r>
        <w:rPr>
          <w:rFonts w:eastAsia="Times New Roman" w:cs="Times New Roman"/>
          <w:szCs w:val="24"/>
        </w:rPr>
        <w:t xml:space="preserve"> εκατομμύριο κόσμος- για το τι μπορεί να συμβεί σε ένα δίκτυο αντιπλημμυρικής προστασίας που έχει να συντηρηθεί αρκετούς μήνες, για να μην πω χρόνια. </w:t>
      </w:r>
    </w:p>
    <w:p w14:paraId="2F46CE7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θέλαμε να ακούσ</w:t>
      </w:r>
      <w:r>
        <w:rPr>
          <w:rFonts w:eastAsia="Times New Roman" w:cs="Times New Roman"/>
          <w:szCs w:val="24"/>
        </w:rPr>
        <w:t>ου</w:t>
      </w:r>
      <w:r>
        <w:rPr>
          <w:rFonts w:eastAsia="Times New Roman" w:cs="Times New Roman"/>
          <w:szCs w:val="24"/>
        </w:rPr>
        <w:t>με τι</w:t>
      </w:r>
      <w:r>
        <w:rPr>
          <w:rFonts w:eastAsia="Times New Roman" w:cs="Times New Roman"/>
          <w:szCs w:val="24"/>
        </w:rPr>
        <w:t xml:space="preserve"> σκοπεύει να κάνει η Κυβέρνηση, έτσι ώστε να εξασφαλιστεί η αντιπλημμυρική προστασία του πολεοδομικού συγκροτήματος της Θεσσαλονίκης, η προστασία του λαού της και βεβαίως όλων όσ</w:t>
      </w:r>
      <w:r>
        <w:rPr>
          <w:rFonts w:eastAsia="Times New Roman" w:cs="Times New Roman"/>
          <w:szCs w:val="24"/>
        </w:rPr>
        <w:t>οι</w:t>
      </w:r>
      <w:r>
        <w:rPr>
          <w:rFonts w:eastAsia="Times New Roman" w:cs="Times New Roman"/>
          <w:szCs w:val="24"/>
        </w:rPr>
        <w:t xml:space="preserve"> διαμένουν στη Θεσσαλονίκη. </w:t>
      </w:r>
    </w:p>
    <w:p w14:paraId="2F46CE8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2F46CE8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Ορίστε, κύριε Μπαλάφα, έχετε τον λόγο.</w:t>
      </w:r>
    </w:p>
    <w:p w14:paraId="2F46CE8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Ευχαριστώ, κύριε Πρόεδρε.</w:t>
      </w:r>
    </w:p>
    <w:p w14:paraId="2F46CE8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όπως σωστά διαπιστώνετε στην </w:t>
      </w:r>
      <w:r>
        <w:rPr>
          <w:rFonts w:eastAsia="Times New Roman" w:cs="Times New Roman"/>
          <w:szCs w:val="24"/>
        </w:rPr>
        <w:t xml:space="preserve">επίκαιρη </w:t>
      </w:r>
      <w:r>
        <w:rPr>
          <w:rFonts w:eastAsia="Times New Roman" w:cs="Times New Roman"/>
          <w:szCs w:val="24"/>
        </w:rPr>
        <w:t xml:space="preserve">ερώτησή σας, από τον Ιανουάριο του 2015 έως και σήμερα υπάρχει </w:t>
      </w:r>
      <w:r>
        <w:rPr>
          <w:rFonts w:eastAsia="Times New Roman" w:cs="Times New Roman"/>
          <w:szCs w:val="24"/>
        </w:rPr>
        <w:t>αυτή η ασάφεια για το ποιος φορέας έχει την ευθύνη τελικά στο πολεοδομικό συγκρότημα Θεσσαλονίκης για τη διαχείριση των όμβριων ειδικότερα, αλλά και συνολικά για την αντιπλημμυρική προστασία του συγκροτήματος.</w:t>
      </w:r>
    </w:p>
    <w:p w14:paraId="2F46CE8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χωρεί αμφιβολία σ’ αυτή την ερώτηση ότι τη</w:t>
      </w:r>
      <w:r>
        <w:rPr>
          <w:rFonts w:eastAsia="Times New Roman" w:cs="Times New Roman"/>
          <w:szCs w:val="24"/>
        </w:rPr>
        <w:t>ν κύρια αρμοδιότητα την έχει το Υπουργείο Υποδομών, Μεταφορών και Δικτύων</w:t>
      </w:r>
      <w:r>
        <w:rPr>
          <w:rFonts w:eastAsia="Times New Roman" w:cs="Times New Roman"/>
          <w:szCs w:val="24"/>
        </w:rPr>
        <w:t>,</w:t>
      </w:r>
      <w:r>
        <w:rPr>
          <w:rFonts w:eastAsia="Times New Roman" w:cs="Times New Roman"/>
          <w:szCs w:val="24"/>
        </w:rPr>
        <w:t xml:space="preserve"> το οποίο είναι συνερωτώμενο Υπουργείο, σύμφωνα και με την επίκαιρη ερώτησή σας, αλλά το Υπουργείο Εσωτερικών εποπτεύει την </w:t>
      </w:r>
      <w:r>
        <w:rPr>
          <w:rFonts w:eastAsia="Times New Roman" w:cs="Times New Roman"/>
          <w:szCs w:val="24"/>
        </w:rPr>
        <w:t>«</w:t>
      </w:r>
      <w:r>
        <w:rPr>
          <w:rFonts w:eastAsia="Times New Roman" w:cs="Times New Roman"/>
          <w:szCs w:val="24"/>
        </w:rPr>
        <w:t>ΕΥΑΘ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Φυσικά, ταυτόχρονα, έχουμε άμεση σχέση με του</w:t>
      </w:r>
      <w:r>
        <w:rPr>
          <w:rFonts w:eastAsia="Times New Roman" w:cs="Times New Roman"/>
          <w:szCs w:val="24"/>
        </w:rPr>
        <w:t>ς ΟΤΑ και την περιφέρεια</w:t>
      </w:r>
      <w:r>
        <w:rPr>
          <w:rFonts w:eastAsia="Times New Roman" w:cs="Times New Roman"/>
          <w:szCs w:val="24"/>
        </w:rPr>
        <w:t>,</w:t>
      </w:r>
      <w:r>
        <w:rPr>
          <w:rFonts w:eastAsia="Times New Roman" w:cs="Times New Roman"/>
          <w:szCs w:val="24"/>
        </w:rPr>
        <w:t xml:space="preserve"> όπου υπάρχει ζήτημα, αλλά και με τους δήμους</w:t>
      </w:r>
      <w:r>
        <w:rPr>
          <w:rFonts w:eastAsia="Times New Roman" w:cs="Times New Roman"/>
          <w:szCs w:val="24"/>
        </w:rPr>
        <w:t>,</w:t>
      </w:r>
      <w:r>
        <w:rPr>
          <w:rFonts w:eastAsia="Times New Roman" w:cs="Times New Roman"/>
          <w:szCs w:val="24"/>
        </w:rPr>
        <w:t xml:space="preserve"> όπου </w:t>
      </w:r>
      <w:r>
        <w:rPr>
          <w:rFonts w:eastAsia="Times New Roman" w:cs="Times New Roman"/>
          <w:szCs w:val="24"/>
        </w:rPr>
        <w:lastRenderedPageBreak/>
        <w:t>επίσης υπάρχει θέμα αποκεντρωμένης διοίκησης. Απαντώ, λοιπόν, στην ερώτησή σας και νομίζω ότι η συζήτηση μπορεί να συμβάλει και με προτάσεις από κάθε κατεύθυνση στη συντεταγμένη ε</w:t>
      </w:r>
      <w:r>
        <w:rPr>
          <w:rFonts w:eastAsia="Times New Roman" w:cs="Times New Roman"/>
          <w:szCs w:val="24"/>
        </w:rPr>
        <w:t xml:space="preserve">πίλυση του ζητήματος. </w:t>
      </w:r>
    </w:p>
    <w:p w14:paraId="2F46CE8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Είναι, επίσης, γεγονός ότι μέχρι το 2014, με βάση τους νόμους του 2001 και του 2005, αυτή η ευθύνη ήταν στην ΕΥΑΘ και στο Υπουργείο, το τότε ΥΠΕΧΩΔΕ, το αντίστοιχο με το ΥΠΟΜΕΔΙ για τα όμβρια και για τα αντιπλημμυρικά και υπήρχε αντί</w:t>
      </w:r>
      <w:r>
        <w:rPr>
          <w:rFonts w:eastAsia="Times New Roman" w:cs="Times New Roman"/>
          <w:szCs w:val="24"/>
        </w:rPr>
        <w:t>στοιχη σύμβαση</w:t>
      </w:r>
      <w:r>
        <w:rPr>
          <w:rFonts w:eastAsia="Times New Roman" w:cs="Times New Roman"/>
          <w:szCs w:val="24"/>
        </w:rPr>
        <w:t>,</w:t>
      </w:r>
      <w:r>
        <w:rPr>
          <w:rFonts w:eastAsia="Times New Roman" w:cs="Times New Roman"/>
          <w:szCs w:val="24"/>
        </w:rPr>
        <w:t xml:space="preserve"> η οποία εξασφάλιζε και τη χρηματοδότηση από το Υπουργείο. </w:t>
      </w:r>
    </w:p>
    <w:p w14:paraId="2F46CE8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Τι συνέβη μετά τον Δεκέμβριο του 2014; Μετά τον Δεκέμβριο του 2014, μετά και το τέλος αυτής της σύμβασης, είχε μεσολαβήσει η ψήφιση του ν.3852/2010, ο γνωστός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με βάση</w:t>
      </w:r>
      <w:r>
        <w:rPr>
          <w:rFonts w:eastAsia="Times New Roman" w:cs="Times New Roman"/>
          <w:szCs w:val="24"/>
        </w:rPr>
        <w:t xml:space="preserve"> τον οποίο αυτές οι αρμοδιότητες είχαν μεταφερθεί στην περιφέρεια και ευρύτερα στους ΟΤΑ. Βασικά ήταν στις περιφέρειες. </w:t>
      </w:r>
    </w:p>
    <w:p w14:paraId="2F46CE8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στο πολεοδομικό συγκρότημα της Θεσσαλονίκης, όπως και στην Αθήνα, εξαιτίας αφ’ ενός του μεγέθους και αφ’ ετέρου της πολύ μεγάλης </w:t>
      </w:r>
      <w:r>
        <w:rPr>
          <w:rFonts w:eastAsia="Times New Roman" w:cs="Times New Roman"/>
          <w:szCs w:val="24"/>
        </w:rPr>
        <w:t>απαιτούμενης δαπάνης γι’ αυτά τα ζητήματα, η περιφέρεια έχει διαφωνήσει και αντιτίθεται μέχρι και σήμερα σ’ αυτή τη μεταφορά, επικαλούμενη πέρα από το ζήτημα της χρηματοδότησης και το εξής γεγονός: Βεβαίως, ο ν.3852/2010</w:t>
      </w:r>
      <w:r>
        <w:rPr>
          <w:rFonts w:eastAsia="Times New Roman" w:cs="Times New Roman"/>
          <w:szCs w:val="24"/>
        </w:rPr>
        <w:t>,</w:t>
      </w:r>
      <w:r>
        <w:rPr>
          <w:rFonts w:eastAsia="Times New Roman" w:cs="Times New Roman"/>
          <w:szCs w:val="24"/>
        </w:rPr>
        <w:t xml:space="preserve"> που μεταφέρει την αρμοδιότητα στην</w:t>
      </w:r>
      <w:r>
        <w:rPr>
          <w:rFonts w:eastAsia="Times New Roman" w:cs="Times New Roman"/>
          <w:szCs w:val="24"/>
        </w:rPr>
        <w:t xml:space="preserve"> περιφέρεια</w:t>
      </w:r>
      <w:r>
        <w:rPr>
          <w:rFonts w:eastAsia="Times New Roman" w:cs="Times New Roman"/>
          <w:szCs w:val="24"/>
        </w:rPr>
        <w:t>,</w:t>
      </w:r>
      <w:r>
        <w:rPr>
          <w:rFonts w:eastAsia="Times New Roman" w:cs="Times New Roman"/>
          <w:szCs w:val="24"/>
        </w:rPr>
        <w:t xml:space="preserve"> είναι μεταγενέστερος νόμος των νόμων του 2001 και του 2005, αλλά αυτοί οι νόμοι, οι προγενέστεροι, του 2001 και του 2005, μιλάνε εξειδικευμένα για τα όμβρια και όχι γενικά για την αντιπλημμυρική προστασία. Οπότε αυτοί οι νόμοι έχουν ισχύ σε σχ</w:t>
      </w:r>
      <w:r>
        <w:rPr>
          <w:rFonts w:eastAsia="Times New Roman" w:cs="Times New Roman"/>
          <w:szCs w:val="24"/>
        </w:rPr>
        <w:t xml:space="preserve">έση με τον μεταγενέστερο μεν, αλλά πολύ γενικό νόμο, τον ν.3852/2010. </w:t>
      </w:r>
    </w:p>
    <w:p w14:paraId="2F46CE8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μπορούσε κανείς να ισχυριστεί ότι πρόκειται για ένα υπαρκτό πρόβλημα, το οποίο όμως δεν πρέπει απλώς να το κοιτάζουμε και να το διαπιστώνουμε. Πρέπει αυτή η διχογνωμία να σταματήσει.</w:t>
      </w:r>
      <w:r>
        <w:rPr>
          <w:rFonts w:eastAsia="Times New Roman" w:cs="Times New Roman"/>
          <w:szCs w:val="24"/>
        </w:rPr>
        <w:t xml:space="preserve"> Πρέπει να σταματήσει το σχετικό μπλοκάρισμα και να δρομολογήσουμε την οριστική λύση. Γι’ αυτό υ</w:t>
      </w:r>
      <w:r>
        <w:rPr>
          <w:rFonts w:eastAsia="Times New Roman" w:cs="Times New Roman"/>
          <w:szCs w:val="24"/>
        </w:rPr>
        <w:lastRenderedPageBreak/>
        <w:t>πάρχει μια διαδικασία, ένας προβληματισμός και μία συγκεκριμένη πρωτοβουλία. Πρέπει να συμμετάσχουν και οι φορείς, αλλά και οι πολιτικοί, κοινωνικοί και κομματι</w:t>
      </w:r>
      <w:r>
        <w:rPr>
          <w:rFonts w:eastAsia="Times New Roman" w:cs="Times New Roman"/>
          <w:szCs w:val="24"/>
        </w:rPr>
        <w:t>κοί φορείς της Θεσσαλονίκης και να οριστεί συνάντηση με τους αρμόδιους Υπουργούς Εσωτερικών, Διοικητικής Ανασυγκρότησης, το ΥΠΟΜΕΔΙ, τον Περιφερειάρχη Δυτικής Μακεδονίας, εκπροσώπους της Δυτικής Μακεδονίας, την ΕΥΑΘ, την Αποκεντρωμένη Διοίκηση, την Περιφερ</w:t>
      </w:r>
      <w:r>
        <w:rPr>
          <w:rFonts w:eastAsia="Times New Roman" w:cs="Times New Roman"/>
          <w:szCs w:val="24"/>
        </w:rPr>
        <w:t xml:space="preserve">ειακή Ένωση Δήμων της Κεντρικής Μακεδονίας, προκειμένου να διευθετηθεί αυτό το ζήτημα και να δοθεί οριστική λύση στο πρόβλημα που έχει προκύψει στην περιοχή σας. </w:t>
      </w:r>
    </w:p>
    <w:p w14:paraId="2F46CE8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πω ότι δεν υπάρχει κενό</w:t>
      </w:r>
      <w:r>
        <w:rPr>
          <w:rFonts w:eastAsia="Times New Roman" w:cs="Times New Roman"/>
          <w:szCs w:val="24"/>
        </w:rPr>
        <w:t>,</w:t>
      </w:r>
      <w:r>
        <w:rPr>
          <w:rFonts w:eastAsia="Times New Roman" w:cs="Times New Roman"/>
          <w:szCs w:val="24"/>
        </w:rPr>
        <w:t xml:space="preserve"> με την έννοια «τώρα τι κάνουμε σ’ αυτό το μεταβατ</w:t>
      </w:r>
      <w:r>
        <w:rPr>
          <w:rFonts w:eastAsia="Times New Roman" w:cs="Times New Roman"/>
          <w:szCs w:val="24"/>
        </w:rPr>
        <w:t xml:space="preserve">ικό διάστημα». Η </w:t>
      </w:r>
      <w:r>
        <w:rPr>
          <w:rFonts w:eastAsia="Times New Roman" w:cs="Times New Roman"/>
          <w:szCs w:val="24"/>
        </w:rPr>
        <w:t>«</w:t>
      </w:r>
      <w:r>
        <w:rPr>
          <w:rFonts w:eastAsia="Times New Roman" w:cs="Times New Roman"/>
          <w:szCs w:val="24"/>
        </w:rPr>
        <w:t>ΕΥΑΘ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 οποία εποπτεύεται από το δικό μας Υπουργείο, εκτελεί –και θα εκτελεί- όλες τις απαραίτητες εργασίες στις οποίες αναφέρεστε, που είναι της τάξεως του 1,5 εκατομμυρίου ευρώ περίπου, όπως μας διαβεβαίωσε και η Υφυπουργός Εσωτερ</w:t>
      </w:r>
      <w:r>
        <w:rPr>
          <w:rFonts w:eastAsia="Times New Roman" w:cs="Times New Roman"/>
          <w:szCs w:val="24"/>
        </w:rPr>
        <w:t>ικών και Διοικητικής Ανασυγκρότησης του πρώην Υπουργείου Μακεδονίας-Θράκης, η κ</w:t>
      </w:r>
      <w:r>
        <w:rPr>
          <w:rFonts w:eastAsia="Times New Roman" w:cs="Times New Roman"/>
          <w:szCs w:val="24"/>
        </w:rPr>
        <w:t>.</w:t>
      </w:r>
      <w:r>
        <w:rPr>
          <w:rFonts w:eastAsia="Times New Roman" w:cs="Times New Roman"/>
          <w:szCs w:val="24"/>
        </w:rPr>
        <w:t xml:space="preserve"> Κόλλια-Τσαρουχά, ώστε να υπάρχει η απαραίτητη, όπως </w:t>
      </w:r>
      <w:r>
        <w:rPr>
          <w:rFonts w:eastAsia="Times New Roman" w:cs="Times New Roman"/>
          <w:szCs w:val="24"/>
        </w:rPr>
        <w:lastRenderedPageBreak/>
        <w:t>και εσείς επισημαίνετε, προστασία για το πολεοδομικό συγκρότημα της Θεσσαλονίκης, μέχρι την οριστική λύση</w:t>
      </w:r>
      <w:r>
        <w:rPr>
          <w:rFonts w:eastAsia="Times New Roman" w:cs="Times New Roman"/>
          <w:szCs w:val="24"/>
        </w:rPr>
        <w:t>,</w:t>
      </w:r>
      <w:r>
        <w:rPr>
          <w:rFonts w:eastAsia="Times New Roman" w:cs="Times New Roman"/>
          <w:szCs w:val="24"/>
        </w:rPr>
        <w:t xml:space="preserve"> η οποία θα δοθεί το ταχύτερο δυνατόν, δηλαδή τους προσεχείς μήνες. </w:t>
      </w:r>
    </w:p>
    <w:p w14:paraId="2F46CE8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F46CE8B"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 και εγώ.</w:t>
      </w:r>
    </w:p>
    <w:p w14:paraId="2F46CE8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 για τρία λεπτά.</w:t>
      </w:r>
    </w:p>
    <w:p w14:paraId="2F46CE8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olor w:val="000000"/>
          <w:szCs w:val="24"/>
        </w:rPr>
        <w:t>Ευχαριστώ, κύριε Πρόεδρε.</w:t>
      </w:r>
      <w:r>
        <w:rPr>
          <w:rFonts w:eastAsia="Times New Roman" w:cs="Times New Roman"/>
          <w:szCs w:val="24"/>
        </w:rPr>
        <w:t xml:space="preserve"> </w:t>
      </w:r>
    </w:p>
    <w:p w14:paraId="2F46CE8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Πράγματι, κύριε Υπουργέ, η ΕΥΑΘ, πα</w:t>
      </w:r>
      <w:r>
        <w:rPr>
          <w:rFonts w:eastAsia="Times New Roman" w:cs="Times New Roman"/>
          <w:szCs w:val="24"/>
        </w:rPr>
        <w:t xml:space="preserve">ρά το ότι έληξε η σύμβαση την οποία εκτελούσε, για ένα διάστημα εκτελούσε τα πιο στοιχειώδη, τα πιο βασικά από τα έργα που προβλεπόταν από τη σύμβαση. </w:t>
      </w:r>
    </w:p>
    <w:p w14:paraId="2F46CE8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νομίζουμε, από τις πληροφορίες που έχουμε, ότι αυτό συνεχώς μειώνεται, δηλαδή η παρέμβαση της ΕΥΑΘ</w:t>
      </w:r>
      <w:r>
        <w:rPr>
          <w:rFonts w:eastAsia="Times New Roman" w:cs="Times New Roman"/>
          <w:szCs w:val="24"/>
        </w:rPr>
        <w:t xml:space="preserve"> χωρίς τη σύμβαση. Σε κάθε περίπτωση δεν μπορούμε να μένουμε μόνο στα πιο βασικά </w:t>
      </w:r>
      <w:r>
        <w:rPr>
          <w:rFonts w:eastAsia="Times New Roman" w:cs="Times New Roman"/>
          <w:szCs w:val="24"/>
        </w:rPr>
        <w:lastRenderedPageBreak/>
        <w:t>και στα πιο στοιχειώδη, γιατί, ξέρετε, τα καιρικά φαινόμενα έχουν μια εμφάνιση περιοδική</w:t>
      </w:r>
      <w:r>
        <w:rPr>
          <w:rFonts w:eastAsia="Times New Roman" w:cs="Times New Roman"/>
          <w:szCs w:val="24"/>
        </w:rPr>
        <w:t>,</w:t>
      </w:r>
      <w:r>
        <w:rPr>
          <w:rFonts w:eastAsia="Times New Roman" w:cs="Times New Roman"/>
          <w:szCs w:val="24"/>
        </w:rPr>
        <w:t xml:space="preserve"> που τις περισσότερες φορές η έντασή τους δεν είναι γνωστή εκ των προτέρων, οπότε πρέπ</w:t>
      </w:r>
      <w:r>
        <w:rPr>
          <w:rFonts w:eastAsia="Times New Roman" w:cs="Times New Roman"/>
          <w:szCs w:val="24"/>
        </w:rPr>
        <w:t xml:space="preserve">ει να είμαστε έτοιμοι για να τα αντιμετωπίσουμε. </w:t>
      </w:r>
    </w:p>
    <w:p w14:paraId="2F46CE9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υπάρχει πρόβλημα, υπάρχει κίνδυνος για το πολεοδομικό συγκρότημα της Θεσσαλονίκης. Δεν εξασφαλίζεται η αντιπλημμυρική της θωράκιση και προστασία με το έργο που έχει συντελεστεί μέχρι τώρα –γι’ </w:t>
      </w:r>
      <w:r>
        <w:rPr>
          <w:rFonts w:eastAsia="Times New Roman" w:cs="Times New Roman"/>
          <w:szCs w:val="24"/>
        </w:rPr>
        <w:t>αυτό χτυπάμε το καμπανάκι του κινδύνου για την πόλη- από μια πολύ δυνατή βροχή -έτσι είναι η φύση</w:t>
      </w:r>
      <w:r>
        <w:rPr>
          <w:rFonts w:eastAsia="Times New Roman" w:cs="Times New Roman"/>
          <w:szCs w:val="24"/>
        </w:rPr>
        <w:t>,</w:t>
      </w:r>
      <w:r>
        <w:rPr>
          <w:rFonts w:eastAsia="Times New Roman" w:cs="Times New Roman"/>
          <w:szCs w:val="24"/>
        </w:rPr>
        <w:t xml:space="preserve"> καμμιά φορά βρέχει και πάρα πολύ, χιονίζει πάρα πολύ- και θα πρέπει ακριβώς τα αντιπλημμυρικά έργα να έχουν τις προδιαγραφές, έτσι ώστε να τα αντιμετωπίζουν,</w:t>
      </w:r>
      <w:r>
        <w:rPr>
          <w:rFonts w:eastAsia="Times New Roman" w:cs="Times New Roman"/>
          <w:szCs w:val="24"/>
        </w:rPr>
        <w:t xml:space="preserve"> να μην ενοχοποιούμε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αυτά τα καιρικά φαινόμενα.</w:t>
      </w:r>
    </w:p>
    <w:p w14:paraId="2F46CE9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Βεβαίως, εδώ πρέπει να πούμε ότι στην απάντησή σας, την οποία ακούσαμε με πολύ μεγάλη προσοχή, στην ουσία εκφράσατε ένα ευχολόγιο για μια συνάντηση που πρόκειται να γίνει</w:t>
      </w:r>
      <w:r>
        <w:rPr>
          <w:rFonts w:eastAsia="Times New Roman" w:cs="Times New Roman"/>
          <w:szCs w:val="24"/>
        </w:rPr>
        <w:t>,</w:t>
      </w:r>
      <w:r>
        <w:rPr>
          <w:rFonts w:eastAsia="Times New Roman" w:cs="Times New Roman"/>
          <w:szCs w:val="24"/>
        </w:rPr>
        <w:t xml:space="preserve"> έτσι ώστε να δοθεί λύση σε </w:t>
      </w:r>
      <w:r>
        <w:rPr>
          <w:rFonts w:eastAsia="Times New Roman" w:cs="Times New Roman"/>
          <w:szCs w:val="24"/>
        </w:rPr>
        <w:t>αυτό το ζήτημα.</w:t>
      </w:r>
    </w:p>
    <w:p w14:paraId="2F46CE9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Θεωρούμε ότι οι ενέργειες της Κυβέρνησης θα πρέπει να είναι άμεσες, θα έπρεπε να είχαν ξεκινήσει ήδη από χθες, σε μια συνεννόηση ενδοκρατικού χαρακτήρα, γιατί και η περιφέρεια είναι κρατικός θεσμός, δεν είναι κάτι διαφορετικό. </w:t>
      </w:r>
      <w:r>
        <w:rPr>
          <w:rFonts w:eastAsia="Times New Roman" w:cs="Times New Roman"/>
          <w:szCs w:val="24"/>
        </w:rPr>
        <w:t>Δ</w:t>
      </w:r>
      <w:r>
        <w:rPr>
          <w:rFonts w:eastAsia="Times New Roman" w:cs="Times New Roman"/>
          <w:szCs w:val="24"/>
        </w:rPr>
        <w:t>εν ξέρω τώρα</w:t>
      </w:r>
      <w:r>
        <w:rPr>
          <w:rFonts w:eastAsia="Times New Roman" w:cs="Times New Roman"/>
          <w:szCs w:val="24"/>
        </w:rPr>
        <w:t xml:space="preserve"> με ποι</w:t>
      </w:r>
      <w:r>
        <w:rPr>
          <w:rFonts w:eastAsia="Times New Roman" w:cs="Times New Roman"/>
          <w:szCs w:val="24"/>
        </w:rPr>
        <w:t>ο</w:t>
      </w:r>
      <w:r>
        <w:rPr>
          <w:rFonts w:eastAsia="Times New Roman" w:cs="Times New Roman"/>
          <w:szCs w:val="24"/>
        </w:rPr>
        <w:t>ν τρόπο θα συνεννοηθείτε με την περιφέρεια και τους δήμους, έτσι ώστε αυτή η υπόθεση να λήξει και να λήξει πολύ γρήγορα, γιατί είμαστε ήδη στο φθινόπωρο και μπαίνουμε στον χειμώνα.</w:t>
      </w:r>
    </w:p>
    <w:p w14:paraId="2F46CE9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εδώ θα πρέπει να τονίσουμε και θα πρέπει να το ξέρει ο ελληνι</w:t>
      </w:r>
      <w:r>
        <w:rPr>
          <w:rFonts w:eastAsia="Times New Roman" w:cs="Times New Roman"/>
          <w:szCs w:val="24"/>
        </w:rPr>
        <w:t>κός λαός, ο οποίος το βιώνει άλλωστε, ότι αυτά τα έργα τα αντιπλημμυρικά, τα αντισεισμικά, τα αντιπυρικά, δυστυχώς, είναι ο φτωχός συγγενής των προϋπολογισμών του κράτους, των προϋπολογισμών των περιφερειών, των δήμων και είναι βεβαίως το αποπαίδι της Ευρω</w:t>
      </w:r>
      <w:r>
        <w:rPr>
          <w:rFonts w:eastAsia="Times New Roman" w:cs="Times New Roman"/>
          <w:szCs w:val="24"/>
        </w:rPr>
        <w:t>παϊκής Ένωσης</w:t>
      </w:r>
      <w:r>
        <w:rPr>
          <w:rFonts w:eastAsia="Times New Roman" w:cs="Times New Roman"/>
          <w:szCs w:val="24"/>
        </w:rPr>
        <w:t>,</w:t>
      </w:r>
      <w:r>
        <w:rPr>
          <w:rFonts w:eastAsia="Times New Roman" w:cs="Times New Roman"/>
          <w:szCs w:val="24"/>
        </w:rPr>
        <w:t xml:space="preserve"> που δεν τα θεωρεί επιλέξιμα γι’ αυτό και δεν τα χρηματοδοτεί. Δεν τα θεωρεί επιλέξιμα</w:t>
      </w:r>
      <w:r>
        <w:rPr>
          <w:rFonts w:eastAsia="Times New Roman" w:cs="Times New Roman"/>
          <w:szCs w:val="24"/>
        </w:rPr>
        <w:t>,</w:t>
      </w:r>
      <w:r>
        <w:rPr>
          <w:rFonts w:eastAsia="Times New Roman" w:cs="Times New Roman"/>
          <w:szCs w:val="24"/>
        </w:rPr>
        <w:t xml:space="preserve"> ακριβώς επειδή –όπως έχει πει η ίδια η Ευρωπαϊκή Ένωση σε </w:t>
      </w:r>
      <w:r>
        <w:rPr>
          <w:rFonts w:eastAsia="Times New Roman"/>
          <w:bCs/>
        </w:rPr>
        <w:t>επανειλημμένα</w:t>
      </w:r>
      <w:r>
        <w:rPr>
          <w:rFonts w:eastAsia="Times New Roman" w:cs="Times New Roman"/>
          <w:szCs w:val="24"/>
        </w:rPr>
        <w:t xml:space="preserve"> έγγραφα που έχει καταθέσει- επιλέγει και χρηματοδοτεί εκείνα τα έργα τα οποία προσ</w:t>
      </w:r>
      <w:r>
        <w:rPr>
          <w:rFonts w:eastAsia="Times New Roman" w:cs="Times New Roman"/>
          <w:szCs w:val="24"/>
        </w:rPr>
        <w:t xml:space="preserve">κομίζουν κέρδη, όχι μόνο από την κατασκευή τους, αλλά και από τη χρήση τους. </w:t>
      </w:r>
    </w:p>
    <w:p w14:paraId="2F46CE9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υπεύθυνοι είναι η Κυβέρνηση, κύριε Υπουργέ, εσείς και το Υπουργείο σας, μαζί με το συναρμόδιο Υπουργείο, το Υπουργείο Μεταφορών και Δικτύων. </w:t>
      </w:r>
    </w:p>
    <w:p w14:paraId="2F46CE9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καλούμε από α</w:t>
      </w:r>
      <w:r>
        <w:rPr>
          <w:rFonts w:eastAsia="Times New Roman" w:cs="Times New Roman"/>
          <w:szCs w:val="24"/>
        </w:rPr>
        <w:t>υτό το Βήμα να λάβετε άμεσα μέτρα, καθώς δική σας είναι η ευθύνη, έτσι ώστε να μην υπάρξει κανένας κίνδυνος από οποιοδήποτε καιρικό φαινόμενο στην πόλη της Θεσσαλονίκης.</w:t>
      </w:r>
    </w:p>
    <w:p w14:paraId="2F46CE9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CE97"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Κι εγώ ευχαριστώ.</w:t>
      </w:r>
    </w:p>
    <w:p w14:paraId="2F46CE9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w:t>
      </w:r>
      <w:r>
        <w:rPr>
          <w:rFonts w:eastAsia="Times New Roman" w:cs="Times New Roman"/>
          <w:szCs w:val="24"/>
        </w:rPr>
        <w:t>τον λόγο.</w:t>
      </w:r>
    </w:p>
    <w:p w14:paraId="2F46CE9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Κύριε Δελή, δεν αναφέρομαι ειδικά σε εσάς, όλους μας μ</w:t>
      </w:r>
      <w:r>
        <w:rPr>
          <w:rFonts w:eastAsia="Times New Roman" w:cs="Times New Roman"/>
          <w:szCs w:val="24"/>
        </w:rPr>
        <w:t>α</w:t>
      </w:r>
      <w:r>
        <w:rPr>
          <w:rFonts w:eastAsia="Times New Roman" w:cs="Times New Roman"/>
          <w:szCs w:val="24"/>
        </w:rPr>
        <w:t>ς αφορά αυτό -μιλάω με τη μικρή πείρα που έχω από τον κοινοβουλευτικό έλεγχο-</w:t>
      </w:r>
      <w:r>
        <w:rPr>
          <w:rFonts w:eastAsia="Times New Roman" w:cs="Times New Roman"/>
          <w:szCs w:val="24"/>
        </w:rPr>
        <w:t>,</w:t>
      </w:r>
      <w:r>
        <w:rPr>
          <w:rFonts w:eastAsia="Times New Roman" w:cs="Times New Roman"/>
          <w:szCs w:val="24"/>
        </w:rPr>
        <w:t xml:space="preserve"> το ζήτημα δεν είναι εσείς να ρωτάτε ή να κάνετε ότι ρωτάτε και εμείς να κάνουμε ότι απαντάμε. Καλά είναι να γίνεται ο διάλογος.</w:t>
      </w:r>
    </w:p>
    <w:p w14:paraId="2F46CE9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απάντησα συγκεκριμένα. Υπάρχει το ζήτημα της οριστικής λύσης αυτής. Εγώ θα ήθελα, ειλικρινά το λέω, να κάνουμε και μια συνε</w:t>
      </w:r>
      <w:r>
        <w:rPr>
          <w:rFonts w:eastAsia="Times New Roman" w:cs="Times New Roman"/>
          <w:szCs w:val="24"/>
        </w:rPr>
        <w:t>ργασία. Τι προτείνετε εσείς, ποιος να το αναλάβει; Το λέω και πάλι, δεν είναι μόνο να κάνουμε κάποιοι ότι ρωτάμε και κάποιοι ότι απαντάμε. Τι προτείνετε; Να το δεχθούμε. Καλοδεχούμενη η πρόταση. Να το συζητήσουμε. Είναι υπαρκτό πρόβλημα. Εν πάση περιπτώσει</w:t>
      </w:r>
      <w:r>
        <w:rPr>
          <w:rFonts w:eastAsia="Times New Roman" w:cs="Times New Roman"/>
          <w:szCs w:val="24"/>
        </w:rPr>
        <w:t>, δεν είναι το κύριο πρόβλημα αυτό ούτε εγώ μπορώ να υποβά</w:t>
      </w:r>
      <w:r>
        <w:rPr>
          <w:rFonts w:eastAsia="Times New Roman" w:cs="Times New Roman"/>
          <w:szCs w:val="24"/>
        </w:rPr>
        <w:t>λ</w:t>
      </w:r>
      <w:r>
        <w:rPr>
          <w:rFonts w:eastAsia="Times New Roman" w:cs="Times New Roman"/>
          <w:szCs w:val="24"/>
        </w:rPr>
        <w:t xml:space="preserve">λω ερωτήσεις. </w:t>
      </w:r>
    </w:p>
    <w:p w14:paraId="2F46CE9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θέλω να πω ένα πράγμα. Φυσικά οι κίνδυνοι είναι σαφείς, όμως δεν είναι στον αέρα, δεν υπάρχει κενό. Υπάρχει η ΕΥΑΘ. Η ΕΥΑΘ χρηματοδοτείται και θα χρηματοδοτηθεί για όποια προβλ</w:t>
      </w:r>
      <w:r>
        <w:rPr>
          <w:rFonts w:eastAsia="Times New Roman" w:cs="Times New Roman"/>
          <w:szCs w:val="24"/>
        </w:rPr>
        <w:t xml:space="preserve">ήματα και για όποια έργα εκτελεί –αυτό είναι σαφές-, πέρα από τα χρήματα που δίνονται γενικά για έργα αυτής της κατηγορίας από το Υπουργείο το δικό μας, το συνολικό ύψος των οποίων για το 2016 μέχρι σήμερα φτάνει στα 3,6 εκατομμύρια ευρώ. </w:t>
      </w:r>
    </w:p>
    <w:p w14:paraId="2F46CE9C"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Υπάρχει, επίσης,</w:t>
      </w:r>
      <w:r>
        <w:rPr>
          <w:rFonts w:eastAsia="Times New Roman" w:cs="Times New Roman"/>
          <w:szCs w:val="24"/>
        </w:rPr>
        <w:t xml:space="preserve"> ενδιαφέρον από την Ευρωπαϊκή Ένωση, η οποία έχει δώσει στη δημοσιότητα πρόσκληση και προς την </w:t>
      </w:r>
      <w:r>
        <w:rPr>
          <w:rFonts w:eastAsia="Times New Roman" w:cs="Times New Roman"/>
          <w:szCs w:val="24"/>
        </w:rPr>
        <w:t>π</w:t>
      </w:r>
      <w:r>
        <w:rPr>
          <w:rFonts w:eastAsia="Times New Roman" w:cs="Times New Roman"/>
          <w:szCs w:val="24"/>
        </w:rPr>
        <w:t xml:space="preserve">εριφέρεια και προς 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και προς τους άλλους φορείς </w:t>
      </w:r>
      <w:r>
        <w:rPr>
          <w:rFonts w:eastAsia="Times New Roman" w:cs="Times New Roman"/>
          <w:szCs w:val="24"/>
        </w:rPr>
        <w:lastRenderedPageBreak/>
        <w:t>ζητώντας να υποβάλλουν προτάσεις –η καταληκτική ημερομηνία ήταν μέχρι τις 22 Σεπτεμβρί</w:t>
      </w:r>
      <w:r>
        <w:rPr>
          <w:rFonts w:eastAsia="Times New Roman" w:cs="Times New Roman"/>
          <w:szCs w:val="24"/>
        </w:rPr>
        <w:t xml:space="preserve">ου-, οι οποίες έχουν υποβληθεί και θα αξιολογηθούν –δεν έχουν αξιολογηθεί ακόμα- σε σχέση με ευρωπαϊκά κονδύλια. Σε κάθε περίπτωση –τονίζω και πάλι- η ΕΥΑΘ θα κάνει τη δουλειά της. </w:t>
      </w:r>
    </w:p>
    <w:p w14:paraId="2F46CE9D"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Και ακόμα, όσον αφορά τα έργα διευθέτησης της περιφερειακής τάφρου της Θεσ</w:t>
      </w:r>
      <w:r>
        <w:rPr>
          <w:rFonts w:eastAsia="Times New Roman" w:cs="Times New Roman"/>
          <w:szCs w:val="24"/>
        </w:rPr>
        <w:t>σαλονίκης –μείζον έργο- και το ζήτημα της ολοκλήρωσης των έργων της διευθέτησης του Δενδροποτάμου που εκβάλλει στον Θερμαϊκό και όπου χρειάζεται να υπάρξουν εγκαταστάσεις επείγουσας συντήρησης, όλα αυτά δεν είναι στον αέρα. Επίσης, το ΥΠΟΜΕΔΙ αντιμετωπίζει</w:t>
      </w:r>
      <w:r>
        <w:rPr>
          <w:rFonts w:eastAsia="Times New Roman" w:cs="Times New Roman"/>
          <w:szCs w:val="24"/>
        </w:rPr>
        <w:t xml:space="preserve"> αυτά τα ζητήματα. </w:t>
      </w:r>
    </w:p>
    <w:p w14:paraId="2F46CE9E"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έλος, νομίζω δε -και αυτό ειδικά θέλει επισήμανση και προς την ΕΥΑΘ, εξαιτίας του ότι εποπτεύεται από εμάς- ότι χρειάζονται και ειδικά έργα μέσα στη Θεσσαλονίκη. Πρόκειται για έργα που μπορεί να νομίζει κανείς ότι είναι μικρά, αλλά δεν</w:t>
      </w:r>
      <w:r>
        <w:rPr>
          <w:rFonts w:eastAsia="Times New Roman" w:cs="Times New Roman"/>
          <w:szCs w:val="24"/>
        </w:rPr>
        <w:t xml:space="preserve"> είναι. Μιλάμε για έργα καθαρισμού των φρεατίων κ.λπ. και εντός της πόλεως της Θεσσαλονίκης, ουσιαστικά στο κέντρο, με τη συνεργασία των δήμων και την αντίστοιχη χρηματοδότηση της </w:t>
      </w:r>
      <w:r>
        <w:rPr>
          <w:rFonts w:eastAsia="Times New Roman" w:cs="Times New Roman"/>
          <w:szCs w:val="24"/>
        </w:rPr>
        <w:t>π</w:t>
      </w:r>
      <w:r>
        <w:rPr>
          <w:rFonts w:eastAsia="Times New Roman" w:cs="Times New Roman"/>
          <w:szCs w:val="24"/>
        </w:rPr>
        <w:t xml:space="preserve">εριφέρειας και των άλλων φορέων των ΟΤΑ. </w:t>
      </w:r>
    </w:p>
    <w:p w14:paraId="2F46CE9F"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Επαναλαμβάνω ότι σε κάθε περίπτωσ</w:t>
      </w:r>
      <w:r>
        <w:rPr>
          <w:rFonts w:eastAsia="Times New Roman" w:cs="Times New Roman"/>
          <w:szCs w:val="24"/>
        </w:rPr>
        <w:t>η λύσεις και προτάσεις υπάρχουν. Όμως, δεν θέλω να αναφερθώ τώρα σ</w:t>
      </w:r>
      <w:r>
        <w:rPr>
          <w:rFonts w:eastAsia="Times New Roman" w:cs="Times New Roman"/>
          <w:szCs w:val="24"/>
        </w:rPr>
        <w:t>ε</w:t>
      </w:r>
      <w:r>
        <w:rPr>
          <w:rFonts w:eastAsia="Times New Roman" w:cs="Times New Roman"/>
          <w:szCs w:val="24"/>
        </w:rPr>
        <w:t xml:space="preserve"> αυτές, γιατί δεν μπορώ να πάρω την ευθύνη τού τι θα γίνει τελικά. </w:t>
      </w:r>
    </w:p>
    <w:p w14:paraId="2F46CEA0"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Η ΕΥΑΘ, για παράδειγμα, -γιατί μου αρέσει να συνδιαλεγόμεθα συγκεκριμένα, στο πλαίσιο μιας καλής επικοινωνίας, μην πείτε </w:t>
      </w:r>
      <w:r>
        <w:rPr>
          <w:rFonts w:eastAsia="Times New Roman" w:cs="Times New Roman"/>
          <w:szCs w:val="24"/>
        </w:rPr>
        <w:t>ότι ο Μπαλάφας είπε «αυτό να γίνει»- θα μπορούσε να παίξει, κύριε Δελή, τον ρόλο που παίζει η ΕΥΔΑΠ στο πολεοδομικό συγκρότημα της Αθήνας και του Πειραιά, με αντίστοιχο ρυθμιστικό σχέδιο, χρηματοδότηση κ.λπ.</w:t>
      </w:r>
      <w:r>
        <w:rPr>
          <w:rFonts w:eastAsia="Times New Roman" w:cs="Times New Roman"/>
          <w:szCs w:val="24"/>
        </w:rPr>
        <w:t>.</w:t>
      </w:r>
      <w:r>
        <w:rPr>
          <w:rFonts w:eastAsia="Times New Roman" w:cs="Times New Roman"/>
          <w:szCs w:val="24"/>
        </w:rPr>
        <w:t xml:space="preserve"> Να το κουβεντιάσουμε. Αυτό το λέω σαν σκέψη και</w:t>
      </w:r>
      <w:r>
        <w:rPr>
          <w:rFonts w:eastAsia="Times New Roman" w:cs="Times New Roman"/>
          <w:szCs w:val="24"/>
        </w:rPr>
        <w:t xml:space="preserve"> δεν πρόκειται για συγκεκριμένη πρόταση. </w:t>
      </w:r>
    </w:p>
    <w:p w14:paraId="2F46CEA1"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Όμως, νομίζω ότι με τη συνεργασία όλων μπορούμε να συμβάλουμε σε ένα πραγματικά χρονίζον πρόβλημα, ενώ ταυτόχρονα αντιμετωπίζουμε και τα άμεσα προβλήματα, όπως σας είπα πριν. </w:t>
      </w:r>
    </w:p>
    <w:p w14:paraId="2F46CEA2"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F46CEA3"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b/>
          <w:szCs w:val="24"/>
        </w:rPr>
        <w:t>ΠΡΟΕΔΡΕΥΩΝ (Δημήτ</w:t>
      </w:r>
      <w:r>
        <w:rPr>
          <w:rFonts w:eastAsia="Times New Roman"/>
          <w:b/>
          <w:szCs w:val="24"/>
        </w:rPr>
        <w:t>ριος Κρεμαστινός):</w:t>
      </w:r>
      <w:r>
        <w:rPr>
          <w:rFonts w:eastAsia="Times New Roman"/>
          <w:szCs w:val="24"/>
        </w:rPr>
        <w:t xml:space="preserve"> Και εμείς ευχαριστούμε. </w:t>
      </w:r>
    </w:p>
    <w:p w14:paraId="2F46CEA4"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lastRenderedPageBreak/>
        <w:t xml:space="preserve">Θα συζητηθεί </w:t>
      </w:r>
      <w:r>
        <w:rPr>
          <w:rFonts w:eastAsia="Times New Roman"/>
          <w:szCs w:val="24"/>
        </w:rPr>
        <w:t xml:space="preserve">η </w:t>
      </w:r>
      <w:r>
        <w:rPr>
          <w:rFonts w:eastAsia="Times New Roman"/>
          <w:szCs w:val="24"/>
        </w:rPr>
        <w:t>δωδέκατη με αριθμό 1216/5-9-2016 επίκαιρη ερώτηση δεύτερου κύκλου του Βουλευτή Ηρακλείου του Κομμουνιστικού Κόμματος Ελλάδας κ. Εμμανουήλ Συντυχάκη προς τον Υπουργό Εσωτερικών και Διοικητικής Ανασυ</w:t>
      </w:r>
      <w:r>
        <w:rPr>
          <w:rFonts w:eastAsia="Times New Roman"/>
          <w:szCs w:val="24"/>
        </w:rPr>
        <w:t xml:space="preserve">γκρότησης, σχετικά με τη λήψη μέτρων για την απορρόφηση όλων των παιδιών στους παιδικούς σταθμούς. </w:t>
      </w:r>
    </w:p>
    <w:p w14:paraId="2F46CEA5"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 xml:space="preserve">Ορίστε, κύριε Συντυχάκη, έχετε τον λόγο. </w:t>
      </w:r>
    </w:p>
    <w:p w14:paraId="2F46CEA6"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 </w:t>
      </w:r>
    </w:p>
    <w:p w14:paraId="2F46CEA7"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Κύριε Υπουργέ, η Κυβέρνησή σας δυστυχώς και φέτος αποκλείει χιλιά</w:t>
      </w:r>
      <w:r>
        <w:rPr>
          <w:rFonts w:eastAsia="Times New Roman"/>
          <w:szCs w:val="24"/>
        </w:rPr>
        <w:t xml:space="preserve">δες παιδιά και βρέφη από τους παιδικούς βρεφικούς σταθμούς, καθώς επίσης και από τα ΚΔΑΠ-ΑΜΕΑ. </w:t>
      </w:r>
    </w:p>
    <w:p w14:paraId="2F46CEA8"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Σας είχαμε πει ότι αυτές οι αλλαγές που κάνατε θα αποκλείσουν και πάλι χιλιάδες παιδιά και ότι με αυτόν τον τρόπο ουσιαστικά πριμοδοτείτε τους ιδιωτικούς παιδικ</w:t>
      </w:r>
      <w:r>
        <w:rPr>
          <w:rFonts w:eastAsia="Times New Roman"/>
          <w:szCs w:val="24"/>
        </w:rPr>
        <w:t xml:space="preserve">ούς σταθμούς. </w:t>
      </w:r>
    </w:p>
    <w:p w14:paraId="2F46CEA9"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 xml:space="preserve">Εσείς μας λέγατε ότι αυτό το νέο σύστημα των </w:t>
      </w:r>
      <w:r>
        <w:rPr>
          <w:rFonts w:eastAsia="Times New Roman"/>
          <w:szCs w:val="24"/>
          <w:lang w:val="en-US"/>
        </w:rPr>
        <w:t>voucher</w:t>
      </w:r>
      <w:r>
        <w:rPr>
          <w:rFonts w:eastAsia="Times New Roman"/>
          <w:szCs w:val="24"/>
        </w:rPr>
        <w:t xml:space="preserve"> με απευθείας χρηματοδότηση στον ωφελούμενο και με την κατάργηση του περιορισμού φιλοξενίας στο 70% των θέσεων σε κάθε δομή είναι δίκαιο </w:t>
      </w:r>
      <w:r>
        <w:rPr>
          <w:rFonts w:eastAsia="Times New Roman"/>
          <w:szCs w:val="24"/>
        </w:rPr>
        <w:lastRenderedPageBreak/>
        <w:t xml:space="preserve">και κοινωνικό και ότι μάλιστα αυτό το νέο πρόγραμμα </w:t>
      </w:r>
      <w:r>
        <w:rPr>
          <w:rFonts w:eastAsia="Times New Roman"/>
          <w:szCs w:val="24"/>
        </w:rPr>
        <w:t xml:space="preserve">θα κυλούσε γρήγορα και ομαλά. Κι όμως, επικρατεί ένα απίστευτο μπάχαλο. </w:t>
      </w:r>
    </w:p>
    <w:p w14:paraId="2F46CEAA"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 xml:space="preserve">Και φυσικά τώρα η Κυβέρνηση προσπαθεί να τα «μπαλώσει». Μάλιστα, διοχετεύετε και διάφορα </w:t>
      </w:r>
      <w:r>
        <w:rPr>
          <w:rFonts w:eastAsia="Times New Roman"/>
          <w:szCs w:val="24"/>
          <w:lang w:val="en-US"/>
        </w:rPr>
        <w:t>non</w:t>
      </w:r>
      <w:r>
        <w:rPr>
          <w:rFonts w:eastAsia="Times New Roman"/>
          <w:szCs w:val="24"/>
        </w:rPr>
        <w:t>-</w:t>
      </w:r>
      <w:r>
        <w:rPr>
          <w:rFonts w:eastAsia="Times New Roman"/>
          <w:szCs w:val="24"/>
          <w:lang w:val="en-US"/>
        </w:rPr>
        <w:t>paper</w:t>
      </w:r>
      <w:r>
        <w:rPr>
          <w:rFonts w:eastAsia="Times New Roman"/>
          <w:szCs w:val="24"/>
        </w:rPr>
        <w:t>,</w:t>
      </w:r>
      <w:r>
        <w:rPr>
          <w:rFonts w:eastAsia="Times New Roman"/>
          <w:szCs w:val="24"/>
        </w:rPr>
        <w:t xml:space="preserve"> λέγοντας ότι φέτος θα ενταχθούν ενενήντα χιλιάδες παιδιά στους παιδικούς σταθμούς, κάτι που αποτελεί ρεκόρ. Το ίδιο έκανε και ο Πρωθυπουργός χθες στην </w:t>
      </w:r>
      <w:r>
        <w:rPr>
          <w:rFonts w:eastAsia="Times New Roman"/>
          <w:szCs w:val="24"/>
        </w:rPr>
        <w:t>π</w:t>
      </w:r>
      <w:r>
        <w:rPr>
          <w:rFonts w:eastAsia="Times New Roman"/>
          <w:szCs w:val="24"/>
        </w:rPr>
        <w:t xml:space="preserve">ρο </w:t>
      </w:r>
      <w:r>
        <w:rPr>
          <w:rFonts w:eastAsia="Times New Roman"/>
          <w:szCs w:val="24"/>
        </w:rPr>
        <w:t>η</w:t>
      </w:r>
      <w:r>
        <w:rPr>
          <w:rFonts w:eastAsia="Times New Roman"/>
          <w:szCs w:val="24"/>
        </w:rPr>
        <w:t xml:space="preserve">μερησίας </w:t>
      </w:r>
      <w:r>
        <w:rPr>
          <w:rFonts w:eastAsia="Times New Roman"/>
          <w:szCs w:val="24"/>
        </w:rPr>
        <w:t>δ</w:t>
      </w:r>
      <w:r>
        <w:rPr>
          <w:rFonts w:eastAsia="Times New Roman"/>
          <w:szCs w:val="24"/>
        </w:rPr>
        <w:t xml:space="preserve">ιατάξεως συζήτηση για την </w:t>
      </w:r>
      <w:r>
        <w:rPr>
          <w:rFonts w:eastAsia="Times New Roman"/>
          <w:szCs w:val="24"/>
        </w:rPr>
        <w:t>π</w:t>
      </w:r>
      <w:r>
        <w:rPr>
          <w:rFonts w:eastAsia="Times New Roman"/>
          <w:szCs w:val="24"/>
        </w:rPr>
        <w:t>αιδεία. Είπε ότι φέτος μπήκαν στους παιδικούς σταθμούς δεκαπέν</w:t>
      </w:r>
      <w:r>
        <w:rPr>
          <w:rFonts w:eastAsia="Times New Roman"/>
          <w:szCs w:val="24"/>
        </w:rPr>
        <w:t xml:space="preserve">τε χιλιάδες παιδιά επιπλέον. Από πού προκύπτουν αυτά τα στοιχεία; Πρόκειται για ένα μεγάλο ψέμα. </w:t>
      </w:r>
    </w:p>
    <w:p w14:paraId="2F46CEAB"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Όπως ψέμα είναι αυτό που είπε βέβαια και ο κ. Μητσοτάκης, για τους δικούς του αντιπολιτευτικούς λόγους. Είπε ότι όταν θα έρθει στην κυβέρνηση η Νέα Δημοκρατία</w:t>
      </w:r>
      <w:r>
        <w:rPr>
          <w:rFonts w:eastAsia="Times New Roman"/>
          <w:szCs w:val="24"/>
        </w:rPr>
        <w:t>, δεν θα μείνει κανένα παιδί έξω από τους παιδικούς σταθμούς.</w:t>
      </w:r>
    </w:p>
    <w:p w14:paraId="2F46CEAC"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lastRenderedPageBreak/>
        <w:t xml:space="preserve">Ας δούμε, λοιπόν, τι λένε τα στοιχεία. Τα στοιχεία λένε ότι σε ένα σύνολο εκατόν τριάντα δύο χιλιάδων οκτακοσίων πενήντα εννέα αιτήσεων, δώσατε ογδόντα τέσσερις χιλιάδες οκτακόσια </w:t>
      </w:r>
      <w:r>
        <w:rPr>
          <w:rFonts w:eastAsia="Times New Roman"/>
          <w:szCs w:val="24"/>
          <w:lang w:val="en-US"/>
        </w:rPr>
        <w:t>voucher</w:t>
      </w:r>
      <w:r>
        <w:rPr>
          <w:rFonts w:eastAsia="Times New Roman"/>
          <w:szCs w:val="24"/>
        </w:rPr>
        <w:t>. Αποκλείσατε, δηλαδή, σαράντα οκτώ χιλιάδες παιδιά. Δεν είναι τριάντα έξι χιλιάδες επτακόσιοι εξήντα εννέα, όπως εσείς ή διάφορα δημοσιεύματα παρουσιάζουν, αλλά είναι και τα δεκαπέντε χιλιάδες παιδιά που έμειναν με το κουπόνι στο χέρι, δεν βρήκαν δηλαδή π</w:t>
      </w:r>
      <w:r>
        <w:rPr>
          <w:rFonts w:eastAsia="Times New Roman"/>
          <w:szCs w:val="24"/>
        </w:rPr>
        <w:t xml:space="preserve">ουθενά θέση. </w:t>
      </w:r>
    </w:p>
    <w:p w14:paraId="2F46CEAD"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 xml:space="preserve">Άρα στους παιδικούς σταθμούς, στα ΚΔΑΠ, μπήκαν το ανώτερο εβδομήντα τέσσερις χιλιάδες παιδιά, δηλαδή δέκα χιλιάδες παιδιά λιγότερα σε σχέση με πέρυσι. </w:t>
      </w:r>
    </w:p>
    <w:p w14:paraId="2F46CEAE"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szCs w:val="24"/>
        </w:rPr>
        <w:t xml:space="preserve">Ακόμα κι αν η Κυβέρνηση δώσει, όπως λέει, τα </w:t>
      </w:r>
      <w:r>
        <w:rPr>
          <w:rFonts w:eastAsia="Times New Roman"/>
          <w:szCs w:val="24"/>
          <w:lang w:val="en-US"/>
        </w:rPr>
        <w:t>voucher</w:t>
      </w:r>
      <w:r>
        <w:rPr>
          <w:rFonts w:eastAsia="Times New Roman"/>
          <w:szCs w:val="24"/>
        </w:rPr>
        <w:t xml:space="preserve"> στους επιλαχόντες, μπορείτε να μας πε</w:t>
      </w:r>
      <w:r>
        <w:rPr>
          <w:rFonts w:eastAsia="Times New Roman"/>
          <w:szCs w:val="24"/>
        </w:rPr>
        <w:t>ίτε τι θα γίνει με τα δεκαπέντε χιλιάδες παιδιά και τις οικογένειές τους που δεν έχουν στον ήλιο μοίρα, με εισόδημα από 0 ευρώ ως 12.000 ευρώ; Ποια είναι αυτή η διέξοδος γι’ αυτά τα παιδιά; Καμ</w:t>
      </w:r>
      <w:r>
        <w:rPr>
          <w:rFonts w:eastAsia="Times New Roman"/>
          <w:szCs w:val="24"/>
        </w:rPr>
        <w:t>μ</w:t>
      </w:r>
      <w:r>
        <w:rPr>
          <w:rFonts w:eastAsia="Times New Roman"/>
          <w:szCs w:val="24"/>
        </w:rPr>
        <w:t>ιά! Στην πραγματικότητα, κύριε Υπουργέ, τους πετάτε και φεύγετ</w:t>
      </w:r>
      <w:r>
        <w:rPr>
          <w:rFonts w:eastAsia="Times New Roman"/>
          <w:szCs w:val="24"/>
        </w:rPr>
        <w:t xml:space="preserve">ε. </w:t>
      </w:r>
    </w:p>
    <w:p w14:paraId="2F46CEA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Υποσχέθηκε ο Πρωθυπουργός στη ΔΕΘ </w:t>
      </w:r>
      <w:r>
        <w:rPr>
          <w:rFonts w:eastAsia="Times New Roman" w:cs="Times New Roman"/>
          <w:szCs w:val="24"/>
        </w:rPr>
        <w:t xml:space="preserve">δεκαπέντε </w:t>
      </w:r>
      <w:r>
        <w:rPr>
          <w:rFonts w:eastAsia="Times New Roman" w:cs="Times New Roman"/>
          <w:szCs w:val="24"/>
          <w:lang w:val="en-GB"/>
        </w:rPr>
        <w:t>voucher</w:t>
      </w:r>
      <w:r>
        <w:rPr>
          <w:rFonts w:eastAsia="Times New Roman" w:cs="Times New Roman"/>
          <w:szCs w:val="24"/>
        </w:rPr>
        <w:t xml:space="preserve"> από τα χρήματα των καναλαρχών. Πάλι, όμως, με διάφορα </w:t>
      </w:r>
      <w:r>
        <w:rPr>
          <w:rFonts w:eastAsia="Times New Roman" w:cs="Times New Roman"/>
          <w:szCs w:val="24"/>
          <w:lang w:val="en-GB"/>
        </w:rPr>
        <w:t>non</w:t>
      </w:r>
      <w:r>
        <w:rPr>
          <w:rFonts w:eastAsia="Times New Roman" w:cs="Times New Roman"/>
          <w:szCs w:val="24"/>
        </w:rPr>
        <w:t xml:space="preserve"> </w:t>
      </w:r>
      <w:r>
        <w:rPr>
          <w:rFonts w:eastAsia="Times New Roman" w:cs="Times New Roman"/>
          <w:szCs w:val="24"/>
          <w:lang w:val="en-GB"/>
        </w:rPr>
        <w:t>paper</w:t>
      </w:r>
      <w:r>
        <w:rPr>
          <w:rFonts w:eastAsia="Times New Roman" w:cs="Times New Roman"/>
          <w:szCs w:val="24"/>
        </w:rPr>
        <w:t xml:space="preserve"> μάς λέτε ότι θα δοθούν όταν το επιτρέψουν οι συνθήκες, όταν πάμε στην ανάπτυξη. Να το πιστέψουμε; Να το πιστέψουμε. </w:t>
      </w:r>
    </w:p>
    <w:p w14:paraId="2F46CEB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Μπορείτε να μας πεί</w:t>
      </w:r>
      <w:r>
        <w:rPr>
          <w:rFonts w:eastAsia="Times New Roman" w:cs="Times New Roman"/>
          <w:szCs w:val="24"/>
        </w:rPr>
        <w:t>τε σε ποιες δομές και σε ποιες θέσεις θα πάνε αυτά τα παιδιά, αφού δεν υπάρχουν θέσεις ή έχουν συμπληρωθεί από άλλα παιδιά, που δεν τους κάλυπταν τα κριτήρια του ΕΣΠΑ; Και τι θα γίνει, βέβαια, με τα χιλιάδες παιδιά και τις οικογένειες που βρίσκονται κυριολ</w:t>
      </w:r>
      <w:r>
        <w:rPr>
          <w:rFonts w:eastAsia="Times New Roman" w:cs="Times New Roman"/>
          <w:szCs w:val="24"/>
        </w:rPr>
        <w:t>εκτικά ξεκρέμαστα, αφού τα τροφεία που ζητούν οι δημοτικοί και οι ιδιωτικοί παιδικοί σταθμοί είναι υπέρογκα;</w:t>
      </w:r>
    </w:p>
    <w:p w14:paraId="2F46CEB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–και ολοκληρώνω, κύριε Πρόεδρε- στην πράξη επιβεβαιώθηκαν και οι ενστάσεις μας και οι κατηγορίες-καταγγελίες σωματείων, συλλόγων γονέ</w:t>
      </w:r>
      <w:r>
        <w:rPr>
          <w:rFonts w:eastAsia="Times New Roman" w:cs="Times New Roman"/>
          <w:szCs w:val="24"/>
        </w:rPr>
        <w:t xml:space="preserve">ων και δημάρχων, που σας καλούσαν να αποσύρετε το συγκεκριμένο πρόγραμμα με τα </w:t>
      </w:r>
      <w:r>
        <w:rPr>
          <w:rFonts w:eastAsia="Times New Roman" w:cs="Times New Roman"/>
          <w:szCs w:val="24"/>
          <w:lang w:val="en-GB"/>
        </w:rPr>
        <w:t>voucher</w:t>
      </w:r>
      <w:r>
        <w:rPr>
          <w:rFonts w:eastAsia="Times New Roman" w:cs="Times New Roman"/>
          <w:szCs w:val="24"/>
        </w:rPr>
        <w:t>. Διότι ήταν φανερό, ηλίου φαεινότερον, ότι η χρηματοδότηση θα ακολουθήσει το</w:t>
      </w:r>
      <w:r>
        <w:rPr>
          <w:rFonts w:eastAsia="Times New Roman" w:cs="Times New Roman"/>
          <w:szCs w:val="24"/>
        </w:rPr>
        <w:t>ν</w:t>
      </w:r>
      <w:r>
        <w:rPr>
          <w:rFonts w:eastAsia="Times New Roman" w:cs="Times New Roman"/>
          <w:szCs w:val="24"/>
        </w:rPr>
        <w:t xml:space="preserve"> γονιό και όχι τη δομή και κατά προτεραιότητα τη στήριξη των δημόσιων </w:t>
      </w:r>
      <w:r>
        <w:rPr>
          <w:rFonts w:eastAsia="Times New Roman" w:cs="Times New Roman"/>
          <w:szCs w:val="24"/>
        </w:rPr>
        <w:lastRenderedPageBreak/>
        <w:t>δομών, και οι παιδικοί</w:t>
      </w:r>
      <w:r>
        <w:rPr>
          <w:rFonts w:eastAsia="Times New Roman" w:cs="Times New Roman"/>
          <w:szCs w:val="24"/>
        </w:rPr>
        <w:t xml:space="preserve"> σταθμοί θα βρεθούν στον αέρα. Κανείς δεν εισακούστηκε τότε. Και το αποτέλεσμα, βέβαια, είναι αυτό που βιώνουμε σήμερα. </w:t>
      </w:r>
    </w:p>
    <w:p w14:paraId="2F46CEB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Συνοψίζω λοιπόν κύριε Υπουργέ: Το ζήτημα είναι πολύ συγκεκριμένο. Τι θα κάνετε τώρα, όχι στο διηνεκές, όταν έρθει η ανάπτυξή σας, για ν</w:t>
      </w:r>
      <w:r>
        <w:rPr>
          <w:rFonts w:eastAsia="Times New Roman" w:cs="Times New Roman"/>
          <w:szCs w:val="24"/>
        </w:rPr>
        <w:t xml:space="preserve">α εντάξετε όλα τα παιδιά ανεξαιρέτως, είτε με </w:t>
      </w:r>
      <w:r>
        <w:rPr>
          <w:rFonts w:eastAsia="Times New Roman" w:cs="Times New Roman"/>
          <w:szCs w:val="24"/>
          <w:lang w:val="en-GB"/>
        </w:rPr>
        <w:t>voucher</w:t>
      </w:r>
      <w:r>
        <w:rPr>
          <w:rFonts w:eastAsia="Times New Roman" w:cs="Times New Roman"/>
          <w:szCs w:val="24"/>
        </w:rPr>
        <w:t xml:space="preserve"> είτε χωρίς </w:t>
      </w:r>
      <w:r>
        <w:rPr>
          <w:rFonts w:eastAsia="Times New Roman" w:cs="Times New Roman"/>
          <w:szCs w:val="24"/>
          <w:lang w:val="en-GB"/>
        </w:rPr>
        <w:t>voucher</w:t>
      </w:r>
      <w:r>
        <w:rPr>
          <w:rFonts w:eastAsia="Times New Roman" w:cs="Times New Roman"/>
          <w:szCs w:val="24"/>
        </w:rPr>
        <w:t>, είτε συμμετείχαν οι γονείς με αίτηση στο πρόγραμμα και δεν εγκρίθηκαν είτε έχουν καταθέσει το αίτημά τους στους δήμους; Θα προχωρήσετε σε γενναία χρηματοδότηση των δήμων, έτσι ώστε ν</w:t>
      </w:r>
      <w:r>
        <w:rPr>
          <w:rFonts w:eastAsia="Times New Roman" w:cs="Times New Roman"/>
          <w:szCs w:val="24"/>
        </w:rPr>
        <w:t>α στηθούν άμεσα αυτές οι δομές για τους παιδικούς σταθμούς, τα ΚΔΑΠ, ώστε να καλύψουν τις ανάγκες όλων των παιδιών; Και τέλος, θα διασφαλίσετε για όλους τους δήμους την ανανέωση των συμβάσεων των εργαζομένων με προοπτική τη μονιμοποίησή τους, αλλά να προσλ</w:t>
      </w:r>
      <w:r>
        <w:rPr>
          <w:rFonts w:eastAsia="Times New Roman" w:cs="Times New Roman"/>
          <w:szCs w:val="24"/>
        </w:rPr>
        <w:t xml:space="preserve">άβετε και νέο προσωπικό για να καλυφθούν οι ολοένα αυξανόμενες ανάγκες στους δήμους; </w:t>
      </w:r>
    </w:p>
    <w:p w14:paraId="2F46CEB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Αυτά είναι κρίσιμα ερωτήματα και ζητούν απάντηση τώρα.</w:t>
      </w:r>
    </w:p>
    <w:p w14:paraId="2F46CEB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CEB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Κι εμείς ευχαριστούμε.</w:t>
      </w:r>
    </w:p>
    <w:p w14:paraId="2F46CEB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F46CEB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ΜΠΑΛΑΦ</w:t>
      </w:r>
      <w:r>
        <w:rPr>
          <w:rFonts w:eastAsia="Times New Roman" w:cs="Times New Roman"/>
          <w:b/>
          <w:szCs w:val="24"/>
        </w:rPr>
        <w:t>ΑΣ (Υφυπουργός Εσωτερικών και Διοικητικής Ανασυγκρότησης):</w:t>
      </w:r>
      <w:r>
        <w:rPr>
          <w:rFonts w:eastAsia="Times New Roman" w:cs="Times New Roman"/>
          <w:szCs w:val="24"/>
        </w:rPr>
        <w:t xml:space="preserve"> Ευχαριστώ, κύριε Πρόεδρε.</w:t>
      </w:r>
    </w:p>
    <w:p w14:paraId="2F46CEB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Συντυχάκη, όπως καλά γνωρίζετε και εσείς και εμείς, αυτά γίνονται κάθε χρόνο. Και μην εξωραΐζετε λέγοντας τι γινόταν πριν το 2015 και πριν το 2016. Δεν είχαμε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ιδανική κατάσταση πριν το 2015 και πριν το 2016.</w:t>
      </w:r>
    </w:p>
    <w:p w14:paraId="2F46CEB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Πολλές φορές –και δεν αναφέρομαι σε εσάς- σε ένα αντισυριζαϊκό ή αντικυβερνητικό παραλήρημα ορισμένων, ξεχνάνε τι γινόταν πριν. Και κάνουν μια κριτική καλή ή κακή και ξεχνάνε τι γινόταν. Δεν χρειάζεται, λοι</w:t>
      </w:r>
      <w:r>
        <w:rPr>
          <w:rFonts w:eastAsia="Times New Roman" w:cs="Times New Roman"/>
          <w:szCs w:val="24"/>
        </w:rPr>
        <w:t>πόν, κανενός είδους εξωραϊσμός της προηγούμενης κατάστασης. Είναι γνωστό ότι όλα τα προηγούμενα χρόνια δεν ικανοποιείτο το σύνολο των αιτήσεων των γονέων για τα παιδιά τους στους παιδικούς σταθμούς. Αυτό είναι πραγματικότητα. Τελεία και παύλα. Για να ξέρου</w:t>
      </w:r>
      <w:r>
        <w:rPr>
          <w:rFonts w:eastAsia="Times New Roman" w:cs="Times New Roman"/>
          <w:szCs w:val="24"/>
        </w:rPr>
        <w:t xml:space="preserve">με τι μας γίνεται. Το ίδιο ισχύει και </w:t>
      </w:r>
      <w:r>
        <w:rPr>
          <w:rFonts w:eastAsia="Times New Roman" w:cs="Times New Roman"/>
          <w:szCs w:val="24"/>
        </w:rPr>
        <w:lastRenderedPageBreak/>
        <w:t>ίσχυε σε όλη τη διάρκεια εφαρμογής του προγράμματος, της δράσης «Εναρμόνιση Οικογενειακής και Επαγγελματικής Ζωής», που αφορά την περίοδο 2014-2020.</w:t>
      </w:r>
    </w:p>
    <w:p w14:paraId="2F46CEB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Τη φετινή χρονιά 2016-2017 είναι γεγονός ότι εφαρμόσαμε για πρώτη φορ</w:t>
      </w:r>
      <w:r>
        <w:rPr>
          <w:rFonts w:eastAsia="Times New Roman" w:cs="Times New Roman"/>
          <w:szCs w:val="24"/>
        </w:rPr>
        <w:t xml:space="preserve">ά αλλαγές στον τρόπο αντιμετώπισης του ζητήματος. Παρεσχέθη στον κάθε γονιό αυτό το λεγόμενο </w:t>
      </w:r>
      <w:r>
        <w:rPr>
          <w:rFonts w:eastAsia="Times New Roman" w:cs="Times New Roman"/>
          <w:szCs w:val="24"/>
          <w:lang w:val="en-GB"/>
        </w:rPr>
        <w:t>voucher</w:t>
      </w:r>
      <w:r>
        <w:rPr>
          <w:rFonts w:eastAsia="Times New Roman" w:cs="Times New Roman"/>
          <w:szCs w:val="24"/>
        </w:rPr>
        <w:t>, μια αξία τοποθέτησης, με βάση το οποίο αναζητά και επιλέγει παιδικό σταθμό για το παιδί του. Κατ’ αρχάς, αυτό δεν είναι αρνητικό. Το δικαίωμα στην επιλογή</w:t>
      </w:r>
      <w:r>
        <w:rPr>
          <w:rFonts w:eastAsia="Times New Roman" w:cs="Times New Roman"/>
          <w:szCs w:val="24"/>
        </w:rPr>
        <w:t xml:space="preserve"> δεν είναι γενικά και αόριστα αρνητικό. Και δόθηκε με προτεραιότητα. Αυτό μην το ξεχνάμε. Ποιοι είναι πρώτοι στη μοριοδότηση, που δεν ήταν πέρ</w:t>
      </w:r>
      <w:r>
        <w:rPr>
          <w:rFonts w:eastAsia="Times New Roman" w:cs="Times New Roman"/>
          <w:szCs w:val="24"/>
        </w:rPr>
        <w:t>υ</w:t>
      </w:r>
      <w:r>
        <w:rPr>
          <w:rFonts w:eastAsia="Times New Roman" w:cs="Times New Roman"/>
          <w:szCs w:val="24"/>
        </w:rPr>
        <w:t>σι και πρόπερσι και τα προηγούμενα χρόνια; Πρώτοι στη μοριοδότηση είναι οι φτωχές οικογένειες που βρίσκονται κάτω</w:t>
      </w:r>
      <w:r>
        <w:rPr>
          <w:rFonts w:eastAsia="Times New Roman" w:cs="Times New Roman"/>
          <w:szCs w:val="24"/>
        </w:rPr>
        <w:t xml:space="preserve"> από το όριο της φτώχειας, καθώς και οι οικογένειες που έχουν παιδιά με αναπηρία. Αυτό δεν γινόταν τα προηγούμενα χρόνια. Αυτοί μπαίνουν κατά προτεραιότητα. Και αυτό δεν μπορούμε να το αγνοούμε.</w:t>
      </w:r>
    </w:p>
    <w:p w14:paraId="2F46CEB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Λέω, λοιπόν, ότι τα πράγματα δεν είναι άριστα. Παράδεισοι επί</w:t>
      </w:r>
      <w:r>
        <w:rPr>
          <w:rFonts w:eastAsia="Times New Roman" w:cs="Times New Roman"/>
          <w:szCs w:val="24"/>
        </w:rPr>
        <w:t xml:space="preserve"> της γης ετούτης δεν υπήρξαν ποτέ και δεν θα υπάρξουν ποτέ. Όμως, τα πράγματα στο ζήτημα αυτό εξελίσσονται σύμφωνα με ένα σχέδιο. </w:t>
      </w:r>
      <w:r>
        <w:rPr>
          <w:rFonts w:eastAsia="Times New Roman" w:cs="Times New Roman"/>
          <w:szCs w:val="24"/>
        </w:rPr>
        <w:lastRenderedPageBreak/>
        <w:t>Και για να είμαστε ειλικρινείς, για να λέμε τα πράγματα με το όνομά τους, ευτυχώς δεν επαληθεύτηκαν οι καταστροφολογικές προβλ</w:t>
      </w:r>
      <w:r>
        <w:rPr>
          <w:rFonts w:eastAsia="Times New Roman" w:cs="Times New Roman"/>
          <w:szCs w:val="24"/>
        </w:rPr>
        <w:t xml:space="preserve">έψεις από διάφορες πλευρές των καθ’ έξιν καταστροφολογούντων. Μερικοί είναι σαν να εύχονταν να μην πετύχει το σχέδιο για να μπορούν να κριτικάρουν. </w:t>
      </w:r>
    </w:p>
    <w:p w14:paraId="2F46CEB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στα στοιχεία και όχι σε εκτιμήσεις και ευχές: </w:t>
      </w:r>
    </w:p>
    <w:p w14:paraId="2F46CEB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Αναφέρατε ένα νούμερο: Περίπου </w:t>
      </w:r>
      <w:r>
        <w:rPr>
          <w:rFonts w:eastAsia="Times New Roman" w:cs="Times New Roman"/>
          <w:szCs w:val="24"/>
        </w:rPr>
        <w:t>εκατόν είκοσι χιλι</w:t>
      </w:r>
      <w:r>
        <w:rPr>
          <w:rFonts w:eastAsia="Times New Roman" w:cs="Times New Roman"/>
          <w:szCs w:val="24"/>
        </w:rPr>
        <w:t xml:space="preserve">άδες </w:t>
      </w:r>
      <w:r>
        <w:rPr>
          <w:rFonts w:eastAsia="Times New Roman" w:cs="Times New Roman"/>
          <w:szCs w:val="24"/>
        </w:rPr>
        <w:t xml:space="preserve">αιτήσεις περίπου για το έτος 2016-2017. Οι δικαιούχοι που πήραν στην πρώτη φάση –το υπογραμμίζω, στην πρώτη φάση- </w:t>
      </w:r>
      <w:r>
        <w:rPr>
          <w:rFonts w:eastAsia="Times New Roman" w:cs="Times New Roman"/>
          <w:szCs w:val="24"/>
          <w:lang w:val="en-GB"/>
        </w:rPr>
        <w:t>voucher</w:t>
      </w:r>
      <w:r>
        <w:rPr>
          <w:rFonts w:eastAsia="Times New Roman" w:cs="Times New Roman"/>
          <w:szCs w:val="24"/>
        </w:rPr>
        <w:t xml:space="preserve"> ήταν </w:t>
      </w:r>
      <w:r>
        <w:rPr>
          <w:rFonts w:eastAsia="Times New Roman" w:cs="Times New Roman"/>
          <w:szCs w:val="24"/>
        </w:rPr>
        <w:t xml:space="preserve">ογδόντα τέσσερις χιλιάδες οκτακόσια </w:t>
      </w:r>
      <w:r>
        <w:rPr>
          <w:rFonts w:eastAsia="Times New Roman" w:cs="Times New Roman"/>
          <w:szCs w:val="24"/>
        </w:rPr>
        <w:t xml:space="preserve">παιδιά. Πέρυσι πήραν </w:t>
      </w:r>
      <w:r>
        <w:rPr>
          <w:rFonts w:eastAsia="Times New Roman" w:cs="Times New Roman"/>
          <w:szCs w:val="24"/>
        </w:rPr>
        <w:t xml:space="preserve">ογδόντα ένα χιλιάδες επτακόσια είκοσι </w:t>
      </w:r>
      <w:r>
        <w:rPr>
          <w:rFonts w:eastAsia="Times New Roman" w:cs="Times New Roman"/>
          <w:szCs w:val="24"/>
        </w:rPr>
        <w:t xml:space="preserve"> παιδιά, σύμφωνα με τα στοιχε</w:t>
      </w:r>
      <w:r>
        <w:rPr>
          <w:rFonts w:eastAsia="Times New Roman" w:cs="Times New Roman"/>
          <w:szCs w:val="24"/>
        </w:rPr>
        <w:t xml:space="preserve">ία. Έμειναν εκτός </w:t>
      </w:r>
      <w:r>
        <w:rPr>
          <w:rFonts w:eastAsia="Times New Roman" w:cs="Times New Roman"/>
          <w:szCs w:val="24"/>
        </w:rPr>
        <w:t xml:space="preserve">τριάντα έξι χιλιάδες </w:t>
      </w:r>
      <w:r>
        <w:rPr>
          <w:rFonts w:eastAsia="Times New Roman" w:cs="Times New Roman"/>
          <w:szCs w:val="24"/>
        </w:rPr>
        <w:t xml:space="preserve">παιδιά στην πρώτη φάση; Βεβαίως, όπως και τα προηγούμενα χρόνια. </w:t>
      </w:r>
    </w:p>
    <w:p w14:paraId="2F46CEB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Δεν σταματήσαμε, όμως, εκεί. Υπάρχει ένας αριθμός περίπου δέκα χιλιάδες -και σας το λέω για ενημέρωση, γιατί μπορεί να μην είσαστε πληροφορημένοι- </w:t>
      </w:r>
      <w:r>
        <w:rPr>
          <w:rFonts w:eastAsia="Times New Roman" w:cs="Times New Roman"/>
          <w:szCs w:val="24"/>
          <w:lang w:val="en-US"/>
        </w:rPr>
        <w:t>vouc</w:t>
      </w:r>
      <w:r>
        <w:rPr>
          <w:rFonts w:eastAsia="Times New Roman" w:cs="Times New Roman"/>
          <w:szCs w:val="24"/>
          <w:lang w:val="en-US"/>
        </w:rPr>
        <w:t>her</w:t>
      </w:r>
      <w:r>
        <w:rPr>
          <w:rFonts w:eastAsia="Times New Roman" w:cs="Times New Roman"/>
          <w:szCs w:val="24"/>
        </w:rPr>
        <w:t xml:space="preserve">, τα οποία εξαιτίας της σχέσης γονιού, </w:t>
      </w:r>
      <w:r>
        <w:rPr>
          <w:rFonts w:eastAsia="Times New Roman" w:cs="Times New Roman"/>
          <w:szCs w:val="24"/>
        </w:rPr>
        <w:lastRenderedPageBreak/>
        <w:t>παιδιού δηλαδή, τόπου, επιθυμίας κ.λπ. και διατιθέμενων δομών, δεν έχουν διατεθεί. Αυτά –ας πούμε την έκφραση- περισσεύουν και είναι στη διάθεση των γονιών. Εκεί παραμένουν.</w:t>
      </w:r>
    </w:p>
    <w:p w14:paraId="2F46CEB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Ταυτόχρονα, γίνεται μία δεύτερη κατανομή</w:t>
      </w:r>
      <w:r>
        <w:rPr>
          <w:rFonts w:eastAsia="Times New Roman" w:cs="Times New Roman"/>
          <w:szCs w:val="24"/>
        </w:rPr>
        <w:t>, όπως είχαμε προαναγγείλει, λόγω κενών θέσεων που υπάρχουν σε διάφορες δομές. Έχει ζητηθεί από τον δικαιούχο της ρύθμισης αυτής, την Ελληνική Εταιρεία Τοπικής Αυτοδιοίκησης και Ανασυγκρότησης, την ΕΕΤΑΑ, να κάνουν αίτηση γονείς οι οποίοι δεν έχουν πάρει σ</w:t>
      </w:r>
      <w:r>
        <w:rPr>
          <w:rFonts w:eastAsia="Times New Roman" w:cs="Times New Roman"/>
          <w:szCs w:val="24"/>
        </w:rPr>
        <w:t xml:space="preserve">την πρώτη φάση </w:t>
      </w:r>
      <w:r>
        <w:rPr>
          <w:rFonts w:eastAsia="Times New Roman" w:cs="Times New Roman"/>
          <w:szCs w:val="24"/>
          <w:lang w:val="en-US"/>
        </w:rPr>
        <w:t>voucher</w:t>
      </w:r>
      <w:r>
        <w:rPr>
          <w:rFonts w:eastAsia="Times New Roman" w:cs="Times New Roman"/>
          <w:szCs w:val="24"/>
        </w:rPr>
        <w:t>, προσκομίζοντας και μια βεβαίωση από παιδικό σταθμό ή βρεφικό σταθμό ή ΚΔΑΠ κ.λπ. ότι δεσμεύτηκε θέση για αυτούς. Ήδη έχουν κάνει δεκατρείς χιλιάδες αιτήσεις. Η ανακοίνωση της λίστας, γιατί πρέπει να ερευνηθούν τα στοιχεία, σύμφωνα μ</w:t>
      </w:r>
      <w:r>
        <w:rPr>
          <w:rFonts w:eastAsia="Times New Roman" w:cs="Times New Roman"/>
          <w:szCs w:val="24"/>
        </w:rPr>
        <w:t>ε τη διαβεβαίωση της ΕΕΤΑΑ, θα είναι το πρώτο δεκαήμερο του Οκτωβρίου. Εγώ σας λέω μέχρι τα μέσα του Οκτωβρίου.</w:t>
      </w:r>
    </w:p>
    <w:p w14:paraId="2F46CEC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είναι  -και είναι πολύ ρεαλιστικός αυτός ο στόχος- να δοθούν αν είναι δυνατόν σε όλους αυτούς, και στις δεκατρείς χιλιάδες, νέα </w:t>
      </w:r>
      <w:r>
        <w:rPr>
          <w:rFonts w:eastAsia="Times New Roman" w:cs="Times New Roman"/>
          <w:szCs w:val="24"/>
          <w:lang w:val="en-US"/>
        </w:rPr>
        <w:t>voucher</w:t>
      </w:r>
      <w:r>
        <w:rPr>
          <w:rFonts w:eastAsia="Times New Roman" w:cs="Times New Roman"/>
          <w:szCs w:val="24"/>
        </w:rPr>
        <w:t xml:space="preserve"> ο</w:t>
      </w:r>
      <w:r>
        <w:rPr>
          <w:rFonts w:eastAsia="Times New Roman" w:cs="Times New Roman"/>
          <w:szCs w:val="24"/>
        </w:rPr>
        <w:t xml:space="preserve">ύτως ώστε να αυξηθεί ο αριθμός τον δικαιούχων. Να πάμε δηλαδή σε ένα κενό μόνο στις είκοσι τρεις χιλιάδες. Είναι κενό, αλλά δεν είναι ένα τεράστιο κενό. </w:t>
      </w:r>
      <w:r>
        <w:rPr>
          <w:rFonts w:eastAsia="Times New Roman" w:cs="Times New Roman"/>
          <w:szCs w:val="24"/>
        </w:rPr>
        <w:lastRenderedPageBreak/>
        <w:t>Πάντα υπήρχε ένα τέτοιο κενό. Ταυτόχρονα, αυτό θα γίνει με την προβλεπόμενη -το έχουμε πει και αυτό, ότ</w:t>
      </w:r>
      <w:r>
        <w:rPr>
          <w:rFonts w:eastAsia="Times New Roman" w:cs="Times New Roman"/>
          <w:szCs w:val="24"/>
        </w:rPr>
        <w:t>αν ξεκινήσαμε το σχέδιο- ενίσχυση, αύξηση του προϋπολογισμού.</w:t>
      </w:r>
    </w:p>
    <w:p w14:paraId="2F46CEC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Αναφέρετε την ανάγκη δημιουργίας νέων δομών. Βεβαίως υπάρχει και πάντα θα υπάρχει. Ελπίζω να αντιμετωπίσουμε καλύτερα την κατάσταση και στο δημογραφικό και πάντα να υπάρχει ανάγκη για όλο και πε</w:t>
      </w:r>
      <w:r>
        <w:rPr>
          <w:rFonts w:eastAsia="Times New Roman" w:cs="Times New Roman"/>
          <w:szCs w:val="24"/>
        </w:rPr>
        <w:t xml:space="preserve">ρισσότερες δομές. </w:t>
      </w:r>
    </w:p>
    <w:p w14:paraId="2F46CEC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Είδα προχθές ένα αίτημα του υπευθύνου για τα ζητήματα αυτά στην Πάτρα, στον Δήμο Πάτρας. Με σοβαρότητα ο άνθρωπος είπε ότι θέλουν και κάποιες νέες δομές, ρεαλιστικά κ.λπ.</w:t>
      </w:r>
      <w:r>
        <w:rPr>
          <w:rFonts w:eastAsia="Times New Roman" w:cs="Times New Roman"/>
          <w:szCs w:val="24"/>
        </w:rPr>
        <w:t>.</w:t>
      </w:r>
      <w:r>
        <w:rPr>
          <w:rFonts w:eastAsia="Times New Roman" w:cs="Times New Roman"/>
          <w:szCs w:val="24"/>
        </w:rPr>
        <w:t xml:space="preserve"> Όμως, είναι ευθύνη των δήμων. Να ενισχυθούν, βεβαίως. Και τα χρήμ</w:t>
      </w:r>
      <w:r>
        <w:rPr>
          <w:rFonts w:eastAsia="Times New Roman" w:cs="Times New Roman"/>
          <w:szCs w:val="24"/>
        </w:rPr>
        <w:t xml:space="preserve">ατα </w:t>
      </w:r>
      <w:r>
        <w:rPr>
          <w:rFonts w:eastAsia="Times New Roman" w:cs="Times New Roman"/>
          <w:szCs w:val="24"/>
        </w:rPr>
        <w:t xml:space="preserve">και τα στοιχεία, </w:t>
      </w:r>
      <w:r>
        <w:rPr>
          <w:rFonts w:eastAsia="Times New Roman" w:cs="Times New Roman"/>
          <w:szCs w:val="24"/>
        </w:rPr>
        <w:t>τα οποία ανέφερε ο κ. Τσίπρας χθες</w:t>
      </w:r>
      <w:r>
        <w:rPr>
          <w:rFonts w:eastAsia="Times New Roman" w:cs="Times New Roman"/>
          <w:szCs w:val="24"/>
        </w:rPr>
        <w:t>,</w:t>
      </w:r>
      <w:r>
        <w:rPr>
          <w:rFonts w:eastAsia="Times New Roman" w:cs="Times New Roman"/>
          <w:szCs w:val="24"/>
        </w:rPr>
        <w:t xml:space="preserve"> είναι ακριβώς στην κατεύθυνση αυτή που προανέφερα. Αυτή είναι η κατάσταση, αυτά είναι τα δεδομένα.</w:t>
      </w:r>
    </w:p>
    <w:p w14:paraId="2F46CEC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Φυσικά κανείς μπορεί να θέλει...</w:t>
      </w:r>
    </w:p>
    <w:p w14:paraId="2F46CEC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και δευτερ</w:t>
      </w:r>
      <w:r>
        <w:rPr>
          <w:rFonts w:eastAsia="Times New Roman" w:cs="Times New Roman"/>
          <w:szCs w:val="24"/>
        </w:rPr>
        <w:t>ολογία.</w:t>
      </w:r>
    </w:p>
    <w:p w14:paraId="2F46CEC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ΜΠΑΛΑΦΑΣ (Υφυπουργός Εσωτερικών και Διοικητικής Ανασυγκρότησης):</w:t>
      </w:r>
      <w:r>
        <w:rPr>
          <w:rFonts w:eastAsia="Times New Roman" w:cs="Times New Roman"/>
          <w:szCs w:val="24"/>
        </w:rPr>
        <w:t xml:space="preserve"> Εντάξει, κύριε Πρόεδρε. Θα πω για την ανανέωση στη δευτερολογία μου.</w:t>
      </w:r>
    </w:p>
    <w:p w14:paraId="2F46CEC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Απλώς να πω, μην κρούετε ανοικτάς θύρας. Οι ανανεώσεις έχουν γίνει. Μην αναφερθείτε πάλι στις ανανεώσεις. </w:t>
      </w:r>
      <w:r>
        <w:rPr>
          <w:rFonts w:eastAsia="Times New Roman" w:cs="Times New Roman"/>
          <w:szCs w:val="24"/>
        </w:rPr>
        <w:t>Θα μιλήσω στη δευτερολογία μου.</w:t>
      </w:r>
    </w:p>
    <w:p w14:paraId="2F46CEC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Συντυχάκη, θα σας παρακαλέσω επειδή υπάρχουν δεκατρείς επίκαιρες ερωτήσεις και ακολουθεί και μια μεγάλη επίκαιρη επερώτηση κα θα πάμε έως το απόγευμα, να περιοριστούμε στον χρόνο. Έχ</w:t>
      </w:r>
      <w:r>
        <w:rPr>
          <w:rFonts w:eastAsia="Times New Roman" w:cs="Times New Roman"/>
          <w:szCs w:val="24"/>
        </w:rPr>
        <w:t>ετε τρία λεπτά.</w:t>
      </w:r>
    </w:p>
    <w:p w14:paraId="2F46CEC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F46CEC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εμείς ποτέ ούτε και τώρα δεν θα βάλουμε σε αντιδιαστολή το τι γινόταν επί κυβερνήσεων Νέας Δημοκρατίας - ΠΑΣΟΚ και τι γίνεται σήμερα επί Κυβέρνησης ΣΥΡΙΖΑ.</w:t>
      </w:r>
    </w:p>
    <w:p w14:paraId="2F46CEC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το κριτήριο είναι και πριν και τώρα το αν καλύπτεται το σύνολο των αναγκών, γιατί είναι ανάγκη τα παιδιά να πηγαίνουν στους παιδικούς και βρεφικούς σταθμούς. Λέμε, λοιπόν, ότι ούτε τότε </w:t>
      </w:r>
      <w:r>
        <w:rPr>
          <w:rFonts w:eastAsia="Times New Roman" w:cs="Times New Roman"/>
          <w:szCs w:val="24"/>
        </w:rPr>
        <w:lastRenderedPageBreak/>
        <w:t>καλυπτόταν ούτε σήμερα καλύπτεται αυτή η ανάγκη. Το ζήτημα δε</w:t>
      </w:r>
      <w:r>
        <w:rPr>
          <w:rFonts w:eastAsia="Times New Roman" w:cs="Times New Roman"/>
          <w:szCs w:val="24"/>
        </w:rPr>
        <w:t xml:space="preserve">ν είναι αν είναι συν ή πλην πέντε χιλιάδες, πέντε πάνω ή πέντε κάτω. Αυτή είναι η ρηξικέλευθη πολιτική της Αριστεράς, που μας λέγατε όλα αυτά τα χρόνια; </w:t>
      </w:r>
    </w:p>
    <w:p w14:paraId="2F46CEC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Μας θυμίζει όλη αυτή η αναφορά στα νούμερα «τι ήταν τελικά, πόσους θα πάρουμε, πόσους θα επιλέξουμε, μ</w:t>
      </w:r>
      <w:r>
        <w:rPr>
          <w:rFonts w:eastAsia="Times New Roman" w:cs="Times New Roman"/>
          <w:szCs w:val="24"/>
        </w:rPr>
        <w:t xml:space="preserve">ε τα </w:t>
      </w:r>
      <w:r>
        <w:rPr>
          <w:rFonts w:eastAsia="Times New Roman" w:cs="Times New Roman"/>
          <w:szCs w:val="24"/>
          <w:lang w:val="en-US"/>
        </w:rPr>
        <w:t>voucher</w:t>
      </w:r>
      <w:r>
        <w:rPr>
          <w:rFonts w:eastAsia="Times New Roman" w:cs="Times New Roman"/>
          <w:szCs w:val="24"/>
        </w:rPr>
        <w:t xml:space="preserve"> κ</w:t>
      </w:r>
      <w:r>
        <w:rPr>
          <w:rFonts w:eastAsia="Times New Roman" w:cs="Times New Roman"/>
          <w:szCs w:val="24"/>
        </w:rPr>
        <w:t>αι τα λοιπά</w:t>
      </w:r>
      <w:r>
        <w:rPr>
          <w:rFonts w:eastAsia="Times New Roman" w:cs="Times New Roman"/>
          <w:szCs w:val="24"/>
        </w:rPr>
        <w:t>» αυτόν τον αστείο γλωσσοδέτη των γιαγιάδων που έλεγαν στα εγγόνια τους, για να τα κάνουν να γελάνε: «τρεις έντεκα, τρεις δώδεκα, τρεις δεκαπέντε κι έντεκα και πέντε κι έξι και μισό και πες μου πόσα κάνουν». Αυτό μας θυμίζει η Κυβέ</w:t>
      </w:r>
      <w:r>
        <w:rPr>
          <w:rFonts w:eastAsia="Times New Roman" w:cs="Times New Roman"/>
          <w:szCs w:val="24"/>
        </w:rPr>
        <w:t>ρνηση. Δηλαδή μέσα από αυτή την τακτική σας, την προπαγάνδα σας, επιχειρείτε να εξωραΐσετε πραγματικά εσείς την κατάσταση και χαμένοι να βγουν τα νοικοκυρ</w:t>
      </w:r>
      <w:r>
        <w:rPr>
          <w:rFonts w:eastAsia="Times New Roman" w:cs="Times New Roman"/>
          <w:szCs w:val="24"/>
        </w:rPr>
        <w:t>ι</w:t>
      </w:r>
      <w:r>
        <w:rPr>
          <w:rFonts w:eastAsia="Times New Roman" w:cs="Times New Roman"/>
          <w:szCs w:val="24"/>
        </w:rPr>
        <w:t>ά και τα παιδιά. Είναι πρόκληση πραγματικά να επιμένετε σε ένα πρόγραμμα που τάχα στηρίζει τα φτωχά κ</w:t>
      </w:r>
      <w:r>
        <w:rPr>
          <w:rFonts w:eastAsia="Times New Roman" w:cs="Times New Roman"/>
          <w:szCs w:val="24"/>
        </w:rPr>
        <w:t>αι άνεργα νοικοκυριά.</w:t>
      </w:r>
    </w:p>
    <w:p w14:paraId="2F46CEC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Αυτές οι δεσμεύσεις που λέτε τώρα εσείς –«δεσμεύσεις», εν πάση περιπτώσει, αυτά τα οποία είπατε μέχρι τώρα- είναι δεσμεύσεις εντυπωσιασμού, προσπαθώντας να συμμαζέψετε τα ασυμμάζευτα.</w:t>
      </w:r>
    </w:p>
    <w:p w14:paraId="2F46CEC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σας ξαναθέτω πολύ συγκεκριμένα τα εξής ερωτήμα</w:t>
      </w:r>
      <w:r>
        <w:rPr>
          <w:rFonts w:eastAsia="Times New Roman" w:cs="Times New Roman"/>
          <w:szCs w:val="24"/>
        </w:rPr>
        <w:t>τα.</w:t>
      </w:r>
    </w:p>
    <w:p w14:paraId="2F46CECE"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 xml:space="preserve">Δίνετε οριστική λύση σε όσους είχαν τα </w:t>
      </w:r>
      <w:r>
        <w:rPr>
          <w:rFonts w:eastAsia="Times New Roman"/>
          <w:szCs w:val="24"/>
          <w:lang w:val="en-US"/>
        </w:rPr>
        <w:t>voucher</w:t>
      </w:r>
      <w:r>
        <w:rPr>
          <w:rFonts w:eastAsia="Times New Roman"/>
          <w:szCs w:val="24"/>
        </w:rPr>
        <w:t xml:space="preserve"> και δεν βρήκαν θέση, έμειναν δηλαδή έξω τα παιδιά τους; Θέλουμε συγκεκριμένη απάντηση. Θα τα δώσετε στους επιλαχόντες, λέτε, υπάρχει κοινή υπουργική απόφαση. Το πρόβλημα, όμως, του αποκλεισμού των αρχικών </w:t>
      </w:r>
      <w:r>
        <w:rPr>
          <w:rFonts w:eastAsia="Times New Roman"/>
          <w:szCs w:val="24"/>
        </w:rPr>
        <w:t>δικαιούχων παραμένει. Δηλαδή, στην κυριολεξία τους πετάτε. Δεν απαντάτε σε αυτό.</w:t>
      </w:r>
    </w:p>
    <w:p w14:paraId="2F46CECF"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 xml:space="preserve">Δεύτερον, πού θα βρεθούν θέσεις για όσους πάρουν -αν πάρουν- τα δεκαπέντε χιλιάδες </w:t>
      </w:r>
      <w:r>
        <w:rPr>
          <w:rFonts w:eastAsia="Times New Roman"/>
          <w:szCs w:val="24"/>
          <w:lang w:val="en-US"/>
        </w:rPr>
        <w:t>voucher</w:t>
      </w:r>
      <w:r>
        <w:rPr>
          <w:rFonts w:eastAsia="Times New Roman"/>
          <w:szCs w:val="24"/>
        </w:rPr>
        <w:t xml:space="preserve"> από τη δέσμευση του Πρωθυπουργού, αφού όλες οι δομές είναι υπερπλήρεις; Και πώς φαίν</w:t>
      </w:r>
      <w:r>
        <w:rPr>
          <w:rFonts w:eastAsia="Times New Roman"/>
          <w:szCs w:val="24"/>
        </w:rPr>
        <w:t>εται αυτό; Τι προθεσμία δώσατε για να καταθέσουν τα χαρτιά τους οι επιλαχόντες; Μέχρι τη Δευτέρα που πέρασε. Γιατί δεν έχει ολοκληρωθεί η διαδικασία και δίνετε παράταση για την επόμενη εβδομάδα; Ακριβώς γιατί προκύπτουν αυτά εδώ τα προβλήματα, κύριε Υπουργ</w:t>
      </w:r>
      <w:r>
        <w:rPr>
          <w:rFonts w:eastAsia="Times New Roman"/>
          <w:szCs w:val="24"/>
        </w:rPr>
        <w:t>έ.</w:t>
      </w:r>
    </w:p>
    <w:p w14:paraId="2F46CED0"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 xml:space="preserve">Και σε τελική ανάλυση, τι θα γίνει με τα παιδιά του συνόλου των αιτούντων που απορρίφθηκαν; Για αυτά δεν απαντάτε. Διότι δεν πρόκειται για μεγιστάνες του πλούτου. Χαμηλά εισοδήματα έχουν κι εκείνοι. </w:t>
      </w:r>
      <w:r>
        <w:rPr>
          <w:rFonts w:eastAsia="Times New Roman"/>
          <w:szCs w:val="24"/>
        </w:rPr>
        <w:lastRenderedPageBreak/>
        <w:t>Τι κάνετε; Ποιοι είναι οι φτωχοί και ποιοι είναι οι εξ</w:t>
      </w:r>
      <w:r>
        <w:rPr>
          <w:rFonts w:eastAsia="Times New Roman"/>
          <w:szCs w:val="24"/>
        </w:rPr>
        <w:t>αθλιωμένοι; Παίρνετε ό,τι έχουν οι φτωχοί για να τα δώσετε στους πιο εξαθλιωμένους. Δηλαδή, διαχειρίζεστε στην πραγματικότητα τη φτώχεια.</w:t>
      </w:r>
    </w:p>
    <w:p w14:paraId="2F46CED1"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Όλα αυτά, κύριε Υπουργέ, ζητάνε απάντηση και πρέπει να είστε ειλικρινής σε αυτά τα ζητήματα και για έναν επιπλέον λόγο</w:t>
      </w:r>
      <w:r>
        <w:rPr>
          <w:rFonts w:eastAsia="Times New Roman"/>
          <w:szCs w:val="24"/>
        </w:rPr>
        <w:t>, διότι πλέον είναι φανερό ότι αυτό αποτελεί πολιτική της Ευρωπαϊκής Ένωσης.</w:t>
      </w:r>
    </w:p>
    <w:p w14:paraId="2F46CED2" w14:textId="77777777" w:rsidR="005B3E17" w:rsidRDefault="00BC72CD">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F46CED3"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Ολοκληρώνω, κύριε Πρόεδρε.</w:t>
      </w:r>
    </w:p>
    <w:p w14:paraId="2F46CED4"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 xml:space="preserve">Και πώς αποτελεί πολιτική της Ευρωπαϊκής Ένωσης; Σας θυμίζω τι είπε </w:t>
      </w:r>
      <w:r>
        <w:rPr>
          <w:rFonts w:eastAsia="Times New Roman"/>
          <w:szCs w:val="24"/>
        </w:rPr>
        <w:t>η Επίτροπος Απασχόλησης της Ευρωπαϊκής Ένωσης, η κ. Τάισεν, απαντώντας σε ερώτηση της Ευρωκοινοβουλευτικής Ομάδας του ΚΚΕ για τους παιδικούς σταθμούς. Ήταν άκρως αποκαλυπτική. «Η Ευρωπαϊκή Ένωση δεν θεωρεί επιλέξιμες τις λειτουργικές δαπάνες των παιδικών κ</w:t>
      </w:r>
      <w:r>
        <w:rPr>
          <w:rFonts w:eastAsia="Times New Roman"/>
          <w:szCs w:val="24"/>
        </w:rPr>
        <w:t xml:space="preserve">αι βρεφονηπιακών σταθμών. Η Ευρωπαϊκή Ένωση παρέχει στήριξη μόνο σε επενδύσεις, σε παραγωγικές επενδύσεις και δραστηριότητες για τη δημιουργία ικανοτήτων. Ως εκ τούτου, τα λειτουργικά έξοδα δεν εντάσσονται στο πεδίο της συνδρομής της, μέσω του </w:t>
      </w:r>
      <w:r>
        <w:rPr>
          <w:rFonts w:eastAsia="Times New Roman"/>
          <w:szCs w:val="24"/>
        </w:rPr>
        <w:lastRenderedPageBreak/>
        <w:t>Ευρωπαϊκού Τ</w:t>
      </w:r>
      <w:r>
        <w:rPr>
          <w:rFonts w:eastAsia="Times New Roman"/>
          <w:szCs w:val="24"/>
        </w:rPr>
        <w:t>αμείου Περιφερειακής Ανάπτυξης». Κυνική ομολογία της Ευρωπαϊκής Ένωσης, κύριε Υπουργέ.</w:t>
      </w:r>
    </w:p>
    <w:p w14:paraId="2F46CED5"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Να ποια πολιτική υπερασπίζεστε, την πολιτική της Ευρωπαϊκής Ένωσης που δίνει αφειδώς κρατικό ζεστό χρήμα, τα χρήματα του ΕΣΠΑ, όλα τα ευρωπαϊκά χρήματα τα δίνει στο μεγά</w:t>
      </w:r>
      <w:r>
        <w:rPr>
          <w:rFonts w:eastAsia="Times New Roman"/>
          <w:szCs w:val="24"/>
        </w:rPr>
        <w:t>λο κεφάλαιο για την υποτιθέμενη ανάπτυξη και τη δημιουργία αυτού του ευνοϊκού επενδυτικού περιβάλλοντος, και πετάτε στα τάρταρα στην κυριολεξία τα παιδιά και τα βρέφη. Ταξικοί φραγμοί, λοιπόν, από την πρώτη στιγμή, από τη βρεφική ηλικία! Να ποια είναι η πο</w:t>
      </w:r>
      <w:r>
        <w:rPr>
          <w:rFonts w:eastAsia="Times New Roman"/>
          <w:szCs w:val="24"/>
        </w:rPr>
        <w:t>λιτική που υπηρετείτε, κύριε Υπουργέ!</w:t>
      </w:r>
    </w:p>
    <w:p w14:paraId="2F46CED6" w14:textId="77777777" w:rsidR="005B3E17" w:rsidRDefault="00BC72CD">
      <w:pPr>
        <w:spacing w:line="600" w:lineRule="auto"/>
        <w:ind w:firstLine="720"/>
        <w:contextualSpacing/>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2F46CED7"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Εμείς δεν θα σταματήσουμε και θα επιμείνουμε και θα καλούμε τον κόσμο να διεκδι</w:t>
      </w:r>
      <w:r>
        <w:rPr>
          <w:rFonts w:eastAsia="Times New Roman"/>
          <w:szCs w:val="24"/>
        </w:rPr>
        <w:t>κεί</w:t>
      </w:r>
      <w:r>
        <w:rPr>
          <w:rFonts w:eastAsia="Times New Roman"/>
          <w:szCs w:val="24"/>
        </w:rPr>
        <w:t xml:space="preserve"> το αυτονόητο. Ποια είναι τα αυτονόητα</w:t>
      </w:r>
      <w:r>
        <w:rPr>
          <w:rFonts w:eastAsia="Times New Roman"/>
          <w:szCs w:val="24"/>
        </w:rPr>
        <w:t>; Και σε αυτά θα πρέπει να πάρετε θέση. Θα υπάρξουν νέες δομές στους δήμους;</w:t>
      </w:r>
    </w:p>
    <w:p w14:paraId="2F46CED8"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Συντυχάκη.</w:t>
      </w:r>
    </w:p>
    <w:p w14:paraId="2F46CED9"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Θα φτιάξετε κτ</w:t>
      </w:r>
      <w:r>
        <w:rPr>
          <w:rFonts w:eastAsia="Times New Roman"/>
          <w:szCs w:val="24"/>
        </w:rPr>
        <w:t>ή</w:t>
      </w:r>
      <w:r>
        <w:rPr>
          <w:rFonts w:eastAsia="Times New Roman"/>
          <w:szCs w:val="24"/>
        </w:rPr>
        <w:t>ρια λειτουργικά και ασφαλή;</w:t>
      </w:r>
    </w:p>
    <w:p w14:paraId="2F46CEDA"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παρακάλεσα </w:t>
      </w:r>
      <w:r>
        <w:rPr>
          <w:rFonts w:eastAsia="Times New Roman"/>
          <w:szCs w:val="24"/>
        </w:rPr>
        <w:t>να μείνουμε στον χρόνο.</w:t>
      </w:r>
    </w:p>
    <w:p w14:paraId="2F46CEDB"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Θα μονιμοποιήσετε τους συμβασιούχους;</w:t>
      </w:r>
    </w:p>
    <w:p w14:paraId="2F46CEDC"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2F46CEDD"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Ολοκληρώνω, κύριε Πρόεδρε. Θα χρηματοδοτήσετε από τον κρατικό προϋπολογισμό; Θα καταργήσετε τα τροφεία; </w:t>
      </w:r>
      <w:r>
        <w:rPr>
          <w:rFonts w:eastAsia="Times New Roman"/>
          <w:szCs w:val="24"/>
        </w:rPr>
        <w:t xml:space="preserve">Θα καταργήσετε τα </w:t>
      </w:r>
      <w:r>
        <w:rPr>
          <w:rFonts w:eastAsia="Times New Roman"/>
          <w:szCs w:val="24"/>
          <w:lang w:val="en-US"/>
        </w:rPr>
        <w:t>voucher</w:t>
      </w:r>
      <w:r>
        <w:rPr>
          <w:rFonts w:eastAsia="Times New Roman"/>
          <w:szCs w:val="24"/>
        </w:rPr>
        <w:t>, που αποτελούν «ομπρέλα» για την ενίσχυση των ιδιωτικών παιδικών σταθμών; Σε αυτά δώστε απάντηση, γιατί αυτά περιμένει να ακούσει ο κόσμος.</w:t>
      </w:r>
    </w:p>
    <w:p w14:paraId="2F46CEDE"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 για τρία λεπτά.</w:t>
      </w:r>
    </w:p>
    <w:p w14:paraId="2F46CEDF"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 xml:space="preserve">ΙΩΑΝΝΗΣ </w:t>
      </w:r>
      <w:r>
        <w:rPr>
          <w:rFonts w:eastAsia="Times New Roman"/>
          <w:b/>
          <w:szCs w:val="24"/>
        </w:rPr>
        <w:t>ΜΠΑΛΑΦΑΣ (Υφυπουργός Εσωτερικών και Διοικητικής Ανασυγκρότησης):</w:t>
      </w:r>
      <w:r>
        <w:rPr>
          <w:rFonts w:eastAsia="Times New Roman"/>
          <w:szCs w:val="24"/>
        </w:rPr>
        <w:t xml:space="preserve"> Κοιτάξτε, κύριε Συντυχάκη, με αναγκάζετε να γενικεύσω λίγο την κουβέντα και να πω -γιατί επαναλαμβάνω </w:t>
      </w:r>
      <w:r>
        <w:rPr>
          <w:rFonts w:eastAsia="Times New Roman"/>
          <w:szCs w:val="24"/>
        </w:rPr>
        <w:lastRenderedPageBreak/>
        <w:t>θέλει ουσία- ότι παράδεισοι επί της γης δεν υπάρχουν. Καταστάσεις 100% δεν υπάρχουν. Όπου</w:t>
      </w:r>
      <w:r>
        <w:rPr>
          <w:rFonts w:eastAsia="Times New Roman"/>
          <w:szCs w:val="24"/>
        </w:rPr>
        <w:t xml:space="preserve"> επιχειρήθηκαν ή έσπασαν τα μούτρα τους όποιοι υποσχέθηκαν παραδείσους επί της γης ή έγιναν εγκλήματα.</w:t>
      </w:r>
    </w:p>
    <w:p w14:paraId="2F46CEE0"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Να σας πω και κάτι για την Ευρώπη. Μακάρι να είχαμε παιδικούς σταθμούς όπως σε αρκετές χώρες της Ευρωπαϊκής Ένωσης, παραδείγματος χάρ</w:t>
      </w:r>
      <w:r>
        <w:rPr>
          <w:rFonts w:eastAsia="Times New Roman"/>
          <w:szCs w:val="24"/>
        </w:rPr>
        <w:t>ιν</w:t>
      </w:r>
      <w:r>
        <w:rPr>
          <w:rFonts w:eastAsia="Times New Roman"/>
          <w:szCs w:val="24"/>
        </w:rPr>
        <w:t xml:space="preserve"> στη Σουηδία, -και όχι μόνο- τέτοιων δυνατοτήτων. Γιατί, κακοί είναι οι παιδικοί σταθμοί κατά κανόνα στις χώρες της Ευρωπαϊκής Ένωσης; Δηλαδή τι; Δαιμονοποιούμε;</w:t>
      </w:r>
    </w:p>
    <w:p w14:paraId="2F46CEE1"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Εγώ μιλάω με στοιχεία και μιλάω με νούμερα. Είπατε ένα ευφυολόγημα, δικαίωμά σας, για τα νούμε</w:t>
      </w:r>
      <w:r>
        <w:rPr>
          <w:rFonts w:eastAsia="Times New Roman"/>
          <w:szCs w:val="24"/>
        </w:rPr>
        <w:t>ρα. Κοιτάξτε, όταν τα νούμερα δεν σας βγαίνουν, τόσο το χειρότερο για τα νούμερα. Αυτό μου θυμίζει εμένα αυτό που κάνετε. Τα νούμερα είναι συγκεκριμένα. Πείτε ότι δεν είναι έτσι. Πείτε ότι «θα ήθελα μηδέν, να μην μείνει κανένας απ’ έξω», αυτό ναι, δικαίωμά</w:t>
      </w:r>
      <w:r>
        <w:rPr>
          <w:rFonts w:eastAsia="Times New Roman"/>
          <w:szCs w:val="24"/>
        </w:rPr>
        <w:t xml:space="preserve"> σας.  Όμως μη λέτε «τα νούμερα μού θυμίζουν τρεις το λάδι, τρεις το ξύδι» -ό,τι είπατε-, εξυπνάδες, ευφυολογήματα. Τα νούμερα είναι αυτά. Αντικρούστε τα και κρίνετέ τα. Όχι όταν τα νούμερα δεν μας βγαίνουν τόσο το χειρότερο για τα νούμερα.</w:t>
      </w:r>
    </w:p>
    <w:p w14:paraId="2F46CEE2"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lastRenderedPageBreak/>
        <w:t>Υπάρχουν προβλή</w:t>
      </w:r>
      <w:r>
        <w:rPr>
          <w:rFonts w:eastAsia="Times New Roman"/>
          <w:szCs w:val="24"/>
        </w:rPr>
        <w:t>ματα πραγματικά που τα λέει η ζωή, δεν είναι στα κεφάλια μας. Λέει «περιοχή, νομός, δομές λιγότερες, δικαιούχοι εξ αντικειμένου -με βάση τα κριτήρια- περισσότεροι». Τι κάνεις εκεί; Υπάρχει ένα ζήτημα. Τίθεται ζήτημα νέων δομών. Αύριο; Τι; Αυτό σας λέω.</w:t>
      </w:r>
    </w:p>
    <w:p w14:paraId="2F46CEE3"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Όσο</w:t>
      </w:r>
      <w:r>
        <w:rPr>
          <w:rFonts w:eastAsia="Times New Roman"/>
          <w:szCs w:val="24"/>
        </w:rPr>
        <w:t xml:space="preserve"> για το σχέδιο, θέλω να σας πω το εξής: Ποια τέσσερα χαρακτηριστικά ήταν του σχεδίου, να τα κρίνουμε: Κάλυψη κατά προτεραιότητα όλων των νοικοκυριών που είναι κάτω από το όριο της φτώχειας. Κακό; Όχι. Πολύ καλό. Κοινωνικό, ταξικό, δίκαιο σύστημα. </w:t>
      </w:r>
    </w:p>
    <w:p w14:paraId="2F46CEE4"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Κάλυψη κ</w:t>
      </w:r>
      <w:r>
        <w:rPr>
          <w:rFonts w:eastAsia="Times New Roman"/>
          <w:szCs w:val="24"/>
        </w:rPr>
        <w:t>ατά προτεραιότητα όλων των νοικοκυριών με παιδιά με αναπηρία. Διαφωνείτε; Φυσικά δεν διαφωνείτε.</w:t>
      </w:r>
    </w:p>
    <w:p w14:paraId="2F46CEE5" w14:textId="77777777" w:rsidR="005B3E17" w:rsidRDefault="00BC72CD">
      <w:pPr>
        <w:spacing w:line="600" w:lineRule="auto"/>
        <w:ind w:firstLine="720"/>
        <w:contextualSpacing/>
        <w:jc w:val="both"/>
        <w:rPr>
          <w:rFonts w:eastAsia="Times New Roman"/>
          <w:szCs w:val="24"/>
        </w:rPr>
      </w:pPr>
      <w:r>
        <w:rPr>
          <w:rFonts w:eastAsia="Times New Roman"/>
          <w:szCs w:val="24"/>
        </w:rPr>
        <w:t>Αποτέλεσμα: είναι ο ίδιος αριθμός στους ωφελούμενους γονείς, δηλαδή περίπου εξήντα έξι χιλιάδες, και παραπάνω παιδιά -τρεις με τέσσερις χιλιάδες</w:t>
      </w:r>
      <w:r>
        <w:rPr>
          <w:rFonts w:eastAsia="Times New Roman"/>
          <w:szCs w:val="24"/>
        </w:rPr>
        <w:t xml:space="preserve">, </w:t>
      </w:r>
      <w:r>
        <w:rPr>
          <w:rFonts w:eastAsia="Times New Roman"/>
          <w:szCs w:val="24"/>
        </w:rPr>
        <w:t>τα οποία καλύ</w:t>
      </w:r>
      <w:r>
        <w:rPr>
          <w:rFonts w:eastAsia="Times New Roman"/>
          <w:szCs w:val="24"/>
        </w:rPr>
        <w:t xml:space="preserve">φθηκαν φέτος, χώρια από τις δυνατότητες που θα έχουμε με τα καινούρια </w:t>
      </w:r>
      <w:r>
        <w:rPr>
          <w:rFonts w:eastAsia="Times New Roman"/>
          <w:szCs w:val="24"/>
          <w:lang w:val="en-US"/>
        </w:rPr>
        <w:t>voucher</w:t>
      </w:r>
      <w:r>
        <w:rPr>
          <w:rFonts w:eastAsia="Times New Roman"/>
          <w:szCs w:val="24"/>
        </w:rPr>
        <w:t xml:space="preserve"> που λέτε. Να σας πω κάτι; Λέτε ότι τέλειωσε η καταληκτική ημερομηνία της ΕΕΤΑΑ, που ήταν πριν λίγες μέρες. Το ξέρουμε. Γι’ αυτό σας είπα πως μας διαβεβαίωσαν </w:t>
      </w:r>
      <w:r>
        <w:rPr>
          <w:rFonts w:eastAsia="Times New Roman"/>
          <w:szCs w:val="24"/>
        </w:rPr>
        <w:lastRenderedPageBreak/>
        <w:t>ότι το πρώτο δεκαήμε</w:t>
      </w:r>
      <w:r>
        <w:rPr>
          <w:rFonts w:eastAsia="Times New Roman"/>
          <w:szCs w:val="24"/>
        </w:rPr>
        <w:t>ρο θα έχουμε τα αποτελέσματα. Ελπίζουμε ότι άλλες δεκατρείς χιλιάδες παιδιά -αυτή είναι η πραγματική ζωή, κύριε Συντυχάκη, όχι εγκεφαλικά σχήματα-, θα μπουν στο πρόγραμμα, σε τελευταία ανάλυση.</w:t>
      </w:r>
    </w:p>
    <w:p w14:paraId="2F46CEE6" w14:textId="77777777" w:rsidR="005B3E17" w:rsidRDefault="00BC72CD">
      <w:pPr>
        <w:spacing w:line="600" w:lineRule="auto"/>
        <w:ind w:firstLine="720"/>
        <w:contextualSpacing/>
        <w:jc w:val="both"/>
        <w:rPr>
          <w:rFonts w:eastAsia="Times New Roman"/>
          <w:szCs w:val="24"/>
        </w:rPr>
      </w:pPr>
      <w:r>
        <w:rPr>
          <w:rFonts w:eastAsia="Times New Roman"/>
          <w:szCs w:val="24"/>
        </w:rPr>
        <w:t>Μερικές φορές δεν σας καταλαβαίνω, γιατί είστε πολύ επιμελής κ</w:t>
      </w:r>
      <w:r>
        <w:rPr>
          <w:rFonts w:eastAsia="Times New Roman"/>
          <w:szCs w:val="24"/>
        </w:rPr>
        <w:t>αι το ξέρω πολλά χρόνια. Δεν γνωρίζετε ότι ειδικά σε αυτές τις δομές οι νόμοι που προβλέπουν τις ανανεώσεις δεν προβλέπουν τις πάγιες και ελαφρώς γραφειοκρατικές διαδικασίες με πράξη Υπουργικού Συμβουλίου, αλλά αρκούν αποφάσεις των δημοτικών και διοικητικώ</w:t>
      </w:r>
      <w:r>
        <w:rPr>
          <w:rFonts w:eastAsia="Times New Roman"/>
          <w:szCs w:val="24"/>
        </w:rPr>
        <w:t>ν συμβουλίων των νομικών προσώπων που εποπτεύουν τους φορείς αυτούς; Το ξέρετε. Δεν γνωρίζετε ότι με εγκυκλίους δικές μας έχουν εξασφαλιστεί οι ανανεώσεις; Υπάρχει μια καθυστέρηση -και δεν νομίζω ότι ως Βουλευτής Ηρακλείου αναφέρεστε σε αυτήν-, γραφειοκρατ</w:t>
      </w:r>
      <w:r>
        <w:rPr>
          <w:rFonts w:eastAsia="Times New Roman"/>
          <w:szCs w:val="24"/>
        </w:rPr>
        <w:t xml:space="preserve">ικού χαρακτήρα στην Αττική που θα τακτοποιηθεί την επόμενη εβδομάδα, αλλά σε όλες τις άλλες περιοχές έχουν γίνει ανανεώσεις. </w:t>
      </w:r>
    </w:p>
    <w:p w14:paraId="2F46CEE7"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Βέβαια ερωτάτε πότε θα γίνουν οι μονιμοποιήσεις. Δεν κατάλαβα. Δεν γνωρίζετε ότι η μονιμοποίηση των ορισμένου χρόνου έρχεται σε σύ</w:t>
      </w:r>
      <w:r>
        <w:rPr>
          <w:rFonts w:eastAsia="Times New Roman"/>
          <w:szCs w:val="24"/>
        </w:rPr>
        <w:t>γκρουση με το Σύνταγμα; Στη συζήτηση για το Σύνταγμα θα φέρετε προτάσεις να μονιμοποιήσουμε όλους τους συμβασιούχους. Να το συζητήσουμε και να το κουβεντιάσουμε τότε. Το φέρνετε συνέχεια. «Μονιμοποίηση εδώ και τώρα σε όλους». Γνωρίζετε ότι συνταγματικά αυτ</w:t>
      </w:r>
      <w:r>
        <w:rPr>
          <w:rFonts w:eastAsia="Times New Roman"/>
          <w:szCs w:val="24"/>
        </w:rPr>
        <w:t xml:space="preserve">ό απαγορεύεται. Πείτε «το κόμμα, παρά τη συνταγματική επιταγή,…». </w:t>
      </w:r>
    </w:p>
    <w:p w14:paraId="2F46CEE8" w14:textId="77777777" w:rsidR="005B3E17" w:rsidRDefault="00BC72CD">
      <w:pPr>
        <w:spacing w:line="600" w:lineRule="auto"/>
        <w:ind w:firstLine="720"/>
        <w:contextualSpacing/>
        <w:jc w:val="both"/>
        <w:rPr>
          <w:rFonts w:eastAsia="Times New Roman"/>
          <w:szCs w:val="24"/>
        </w:rPr>
      </w:pPr>
      <w:r>
        <w:rPr>
          <w:rFonts w:eastAsia="Times New Roman"/>
          <w:szCs w:val="24"/>
        </w:rPr>
        <w:t>Επειδή σας εκτιμώ πάρα πολύ θέλω ο διάλογος να είναι ζωντανός και όχι εσείς να λέτε τα δικά σας κι εγώ τα δικά μου.</w:t>
      </w:r>
    </w:p>
    <w:p w14:paraId="2F46CEE9" w14:textId="77777777" w:rsidR="005B3E17" w:rsidRDefault="00BC72CD">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2F46CEEA"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w:t>
      </w:r>
      <w:r>
        <w:rPr>
          <w:rFonts w:eastAsia="Times New Roman"/>
          <w:szCs w:val="24"/>
        </w:rPr>
        <w:t xml:space="preserve"> ευχαριστώ, κύριε Υπουργέ.</w:t>
      </w:r>
    </w:p>
    <w:p w14:paraId="2F46CEEB"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Θα συζητηθεί η δέκατη τρίτη με αριθμό 1250/12-9-2016 επίκαιρη ερώτηση δεύτερου κύκλου του Βουλευτή Α΄ Θεσσαλονίκης της Ένωσης Κεντρώων κ. Ιωάννη Σαρίδη προς τον Υπουργό Εσωτερικών </w:t>
      </w:r>
      <w:r>
        <w:rPr>
          <w:rFonts w:eastAsia="Times New Roman"/>
          <w:szCs w:val="24"/>
        </w:rPr>
        <w:lastRenderedPageBreak/>
        <w:t>και Διοικητικής Ανασυγκρότησης, σχετικά με την υπ</w:t>
      </w:r>
      <w:r>
        <w:rPr>
          <w:rFonts w:eastAsia="Times New Roman"/>
          <w:szCs w:val="24"/>
        </w:rPr>
        <w:t>οστελέχωση της Τεχνικής Υπηρεσίας του Δήμου Αρριανών του Νομού Ροδόπης.</w:t>
      </w:r>
    </w:p>
    <w:p w14:paraId="2F46CEEC" w14:textId="77777777" w:rsidR="005B3E17" w:rsidRDefault="00BC72CD">
      <w:pPr>
        <w:spacing w:line="600" w:lineRule="auto"/>
        <w:ind w:firstLine="720"/>
        <w:contextualSpacing/>
        <w:jc w:val="both"/>
        <w:rPr>
          <w:rFonts w:eastAsia="Times New Roman"/>
          <w:szCs w:val="24"/>
        </w:rPr>
      </w:pPr>
      <w:r>
        <w:rPr>
          <w:rFonts w:eastAsia="Times New Roman"/>
          <w:szCs w:val="24"/>
        </w:rPr>
        <w:t>Παρακαλώ, σεβασμός στον χρόνο, κύριε Σαρίδη.</w:t>
      </w:r>
    </w:p>
    <w:p w14:paraId="2F46CEED" w14:textId="77777777" w:rsidR="005B3E17" w:rsidRDefault="00BC72CD">
      <w:pPr>
        <w:spacing w:line="600" w:lineRule="auto"/>
        <w:ind w:firstLine="720"/>
        <w:contextualSpacing/>
        <w:jc w:val="both"/>
        <w:rPr>
          <w:rFonts w:eastAsia="Times New Roman"/>
          <w:szCs w:val="24"/>
        </w:rPr>
      </w:pPr>
      <w:r>
        <w:rPr>
          <w:rFonts w:eastAsia="Times New Roman"/>
          <w:szCs w:val="24"/>
        </w:rPr>
        <w:t>Έχετε τον λόγο.</w:t>
      </w:r>
    </w:p>
    <w:p w14:paraId="2F46CEEE" w14:textId="77777777" w:rsidR="005B3E17" w:rsidRDefault="00BC72CD">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Πάντα, κύριε Πρόεδρε.</w:t>
      </w:r>
    </w:p>
    <w:p w14:paraId="2F46CEEF" w14:textId="77777777" w:rsidR="005B3E17" w:rsidRDefault="00BC72CD">
      <w:pPr>
        <w:spacing w:line="600" w:lineRule="auto"/>
        <w:ind w:firstLine="720"/>
        <w:contextualSpacing/>
        <w:jc w:val="both"/>
        <w:rPr>
          <w:rFonts w:eastAsia="Times New Roman"/>
          <w:szCs w:val="24"/>
        </w:rPr>
      </w:pPr>
      <w:r>
        <w:rPr>
          <w:rFonts w:eastAsia="Times New Roman"/>
          <w:szCs w:val="24"/>
        </w:rPr>
        <w:t>Σας ευχαριστώ πολύ.</w:t>
      </w:r>
    </w:p>
    <w:p w14:paraId="2F46CEF0" w14:textId="77777777" w:rsidR="005B3E17" w:rsidRDefault="00BC72CD">
      <w:pPr>
        <w:spacing w:line="600" w:lineRule="auto"/>
        <w:ind w:firstLine="720"/>
        <w:contextualSpacing/>
        <w:jc w:val="both"/>
        <w:rPr>
          <w:rFonts w:eastAsia="Times New Roman"/>
          <w:szCs w:val="24"/>
        </w:rPr>
      </w:pPr>
      <w:r>
        <w:rPr>
          <w:rFonts w:eastAsia="Times New Roman"/>
          <w:szCs w:val="24"/>
        </w:rPr>
        <w:t>Κύριε Υπουργέ, όπως γνωρίζετε, ο Δήμος Αρριανών του Νομού Ροδόπη</w:t>
      </w:r>
      <w:r>
        <w:rPr>
          <w:rFonts w:eastAsia="Times New Roman"/>
          <w:szCs w:val="24"/>
        </w:rPr>
        <w:t xml:space="preserve">ς αντιμετωπίζει πολλά σοβαρά προβλήματα επείγουσας φύσης στη λειτουργία του, επειδή δεν έχει επαρκώς στελεχωμένη </w:t>
      </w:r>
      <w:r>
        <w:rPr>
          <w:rFonts w:eastAsia="Times New Roman"/>
          <w:szCs w:val="24"/>
        </w:rPr>
        <w:t>τ</w:t>
      </w:r>
      <w:r>
        <w:rPr>
          <w:rFonts w:eastAsia="Times New Roman"/>
          <w:szCs w:val="24"/>
        </w:rPr>
        <w:t xml:space="preserve">εχνική </w:t>
      </w:r>
      <w:r>
        <w:rPr>
          <w:rFonts w:eastAsia="Times New Roman"/>
          <w:szCs w:val="24"/>
        </w:rPr>
        <w:t>υ</w:t>
      </w:r>
      <w:r>
        <w:rPr>
          <w:rFonts w:eastAsia="Times New Roman"/>
          <w:szCs w:val="24"/>
        </w:rPr>
        <w:t>πηρεσία. Υπενθυμίζω ενδεικτικά μερικά από αυτά: αδυναμία σύστασης επιτροπών παραλαβής αφανών εργασιών και πρωτοκόλλων ζύγισης, αδυναμί</w:t>
      </w:r>
      <w:r>
        <w:rPr>
          <w:rFonts w:eastAsia="Times New Roman"/>
          <w:szCs w:val="24"/>
        </w:rPr>
        <w:t xml:space="preserve">α σχεδιασμού κι εκπόνησης μελετών για την κατασκευή νέων απαραίτητων έργων, αδυναμία υλοποίησης έργων ΕΣΠΑ. </w:t>
      </w:r>
    </w:p>
    <w:p w14:paraId="2F46CEF1"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Λόγω κυρίως της επείγουσας φύσης των παραπάνω προβλημάτων, ερωτάσθε, κύριε Υπουργέ: Δύναται το Υπουργείο στο οποίο προΐσταστε, να βρει εφαρμόσιμη κ</w:t>
      </w:r>
      <w:r>
        <w:rPr>
          <w:rFonts w:eastAsia="Times New Roman"/>
          <w:szCs w:val="24"/>
        </w:rPr>
        <w:t xml:space="preserve">αι αποτελεσματική λύση, ώστε να μπορέσει να προχωρήσει ο Δήμος Αρριανών στις αναγκαίες προσλήψεις για τη στελέχωση της </w:t>
      </w:r>
      <w:r>
        <w:rPr>
          <w:rFonts w:eastAsia="Times New Roman"/>
          <w:szCs w:val="24"/>
        </w:rPr>
        <w:t>τ</w:t>
      </w:r>
      <w:r>
        <w:rPr>
          <w:rFonts w:eastAsia="Times New Roman"/>
          <w:szCs w:val="24"/>
        </w:rPr>
        <w:t xml:space="preserve">εχνικής του </w:t>
      </w:r>
      <w:r>
        <w:rPr>
          <w:rFonts w:eastAsia="Times New Roman"/>
          <w:szCs w:val="24"/>
        </w:rPr>
        <w:t>υ</w:t>
      </w:r>
      <w:r>
        <w:rPr>
          <w:rFonts w:eastAsia="Times New Roman"/>
          <w:szCs w:val="24"/>
        </w:rPr>
        <w:t>πηρεσίας;</w:t>
      </w:r>
    </w:p>
    <w:p w14:paraId="2F46CEF2" w14:textId="77777777" w:rsidR="005B3E17" w:rsidRDefault="00BC72CD">
      <w:pPr>
        <w:spacing w:line="600" w:lineRule="auto"/>
        <w:ind w:firstLine="720"/>
        <w:contextualSpacing/>
        <w:jc w:val="both"/>
        <w:rPr>
          <w:rFonts w:eastAsia="Times New Roman"/>
          <w:szCs w:val="24"/>
        </w:rPr>
      </w:pPr>
      <w:r>
        <w:rPr>
          <w:rFonts w:eastAsia="Times New Roman"/>
          <w:szCs w:val="24"/>
        </w:rPr>
        <w:t>Ευχαριστώ πολύ.</w:t>
      </w:r>
    </w:p>
    <w:p w14:paraId="2F46CEF3"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2F46CEF4" w14:textId="77777777" w:rsidR="005B3E17" w:rsidRDefault="00BC72CD">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2F46CEF5" w14:textId="77777777" w:rsidR="005B3E17" w:rsidRDefault="00BC72CD">
      <w:pPr>
        <w:spacing w:line="600" w:lineRule="auto"/>
        <w:ind w:firstLine="720"/>
        <w:contextualSpacing/>
        <w:jc w:val="both"/>
        <w:rPr>
          <w:rFonts w:eastAsia="Times New Roman"/>
          <w:szCs w:val="24"/>
        </w:rPr>
      </w:pPr>
      <w:r>
        <w:rPr>
          <w:rFonts w:eastAsia="Times New Roman"/>
          <w:b/>
          <w:szCs w:val="24"/>
        </w:rPr>
        <w:t>ΙΩΑΝΝΗΣ ΜΠΑΛΑΦΑΣ (Υ</w:t>
      </w:r>
      <w:r>
        <w:rPr>
          <w:rFonts w:eastAsia="Times New Roman"/>
          <w:b/>
          <w:szCs w:val="24"/>
        </w:rPr>
        <w:t>φυπουργός Εσωτερικών και Διοικητικής Ανασυγκρότησης):</w:t>
      </w:r>
      <w:r>
        <w:rPr>
          <w:rFonts w:eastAsia="Times New Roman"/>
          <w:szCs w:val="24"/>
        </w:rPr>
        <w:t xml:space="preserve"> Το θέμα είναι συγκεκριμένο και ευχαριστώ τον κ. Σαρίδη, ο οποίος από ό,τι γνωρίζω έκανε πρόσφατα και μια περιοδεία στην περιοχή του Νομού Κομοτηνής της Θράκης μας. Στο συγκεκριμένο </w:t>
      </w:r>
      <w:r>
        <w:rPr>
          <w:rFonts w:eastAsia="Times New Roman"/>
          <w:szCs w:val="24"/>
        </w:rPr>
        <w:t>δ</w:t>
      </w:r>
      <w:r>
        <w:rPr>
          <w:rFonts w:eastAsia="Times New Roman"/>
          <w:szCs w:val="24"/>
        </w:rPr>
        <w:t>ήμο διαπίστωσε το ζή</w:t>
      </w:r>
      <w:r>
        <w:rPr>
          <w:rFonts w:eastAsia="Times New Roman"/>
          <w:szCs w:val="24"/>
        </w:rPr>
        <w:t>τημα ως υπαρκτό πρόβλημα και μας δίνει τη δυνατότητα να κάνουμε ένα βηματάκι στην επίλυση των ζητημάτων αυτών. Τον ευχαριστώ και γι’ αυτό το ζήτημα ιδιαίτερα.</w:t>
      </w:r>
    </w:p>
    <w:p w14:paraId="2F46CEF6"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Ποιο είναι το πρόβλημα; Ζητούν προσλήψεις μηχανικών βασικά, τακτικού προσωπικού πανεπιστημιακής ή</w:t>
      </w:r>
      <w:r>
        <w:rPr>
          <w:rFonts w:eastAsia="Times New Roman"/>
          <w:szCs w:val="24"/>
        </w:rPr>
        <w:t xml:space="preserve"> τεχνολογικής εκπαίδευσης για την ενίσχυση της μη επαρκούς στελέχωσης της </w:t>
      </w:r>
      <w:r>
        <w:rPr>
          <w:rFonts w:eastAsia="Times New Roman"/>
          <w:szCs w:val="24"/>
        </w:rPr>
        <w:t>τ</w:t>
      </w:r>
      <w:r>
        <w:rPr>
          <w:rFonts w:eastAsia="Times New Roman"/>
          <w:szCs w:val="24"/>
        </w:rPr>
        <w:t xml:space="preserve">εχνικής τους </w:t>
      </w:r>
      <w:r>
        <w:rPr>
          <w:rFonts w:eastAsia="Times New Roman"/>
          <w:szCs w:val="24"/>
        </w:rPr>
        <w:t>υ</w:t>
      </w:r>
      <w:r>
        <w:rPr>
          <w:rFonts w:eastAsia="Times New Roman"/>
          <w:szCs w:val="24"/>
        </w:rPr>
        <w:t xml:space="preserve">πηρεσίας. Υπάρχει μια </w:t>
      </w:r>
      <w:r>
        <w:rPr>
          <w:rFonts w:eastAsia="Times New Roman"/>
          <w:szCs w:val="24"/>
        </w:rPr>
        <w:t>τ</w:t>
      </w:r>
      <w:r>
        <w:rPr>
          <w:rFonts w:eastAsia="Times New Roman"/>
          <w:szCs w:val="24"/>
        </w:rPr>
        <w:t xml:space="preserve">εχνική </w:t>
      </w:r>
      <w:r>
        <w:rPr>
          <w:rFonts w:eastAsia="Times New Roman"/>
          <w:szCs w:val="24"/>
        </w:rPr>
        <w:t>υ</w:t>
      </w:r>
      <w:r>
        <w:rPr>
          <w:rFonts w:eastAsia="Times New Roman"/>
          <w:szCs w:val="24"/>
        </w:rPr>
        <w:t xml:space="preserve">πηρεσία, έχει μια κάποια στελέχωση, θέλουν καλύτερα πράγματα. Πολύ σωστά. </w:t>
      </w:r>
    </w:p>
    <w:p w14:paraId="2F46CEF7" w14:textId="77777777" w:rsidR="005B3E17" w:rsidRDefault="00BC72CD">
      <w:pPr>
        <w:spacing w:line="600" w:lineRule="auto"/>
        <w:ind w:firstLine="720"/>
        <w:contextualSpacing/>
        <w:jc w:val="both"/>
        <w:rPr>
          <w:rFonts w:eastAsia="Times New Roman"/>
          <w:szCs w:val="24"/>
        </w:rPr>
      </w:pPr>
      <w:r>
        <w:rPr>
          <w:rFonts w:eastAsia="Times New Roman"/>
          <w:szCs w:val="24"/>
        </w:rPr>
        <w:t>Αφού ενημερώσω ότι στον Δήμο Αρριανών</w:t>
      </w:r>
      <w:r>
        <w:rPr>
          <w:rFonts w:eastAsia="Times New Roman"/>
          <w:szCs w:val="24"/>
        </w:rPr>
        <w:t>,</w:t>
      </w:r>
      <w:r>
        <w:rPr>
          <w:rFonts w:eastAsia="Times New Roman"/>
          <w:szCs w:val="24"/>
        </w:rPr>
        <w:t xml:space="preserve"> ο οποίος δεν είναι ένας δήμος χωρίς προσωπικό, γενικά υπηρετούν, σύμφωνα με στοιχεία </w:t>
      </w:r>
      <w:r>
        <w:rPr>
          <w:rFonts w:eastAsia="Times New Roman"/>
          <w:szCs w:val="24"/>
        </w:rPr>
        <w:t xml:space="preserve">της </w:t>
      </w:r>
      <w:r>
        <w:rPr>
          <w:rFonts w:eastAsia="Times New Roman"/>
          <w:szCs w:val="24"/>
        </w:rPr>
        <w:t>14</w:t>
      </w:r>
      <w:r w:rsidRPr="00B20C72">
        <w:rPr>
          <w:rFonts w:eastAsia="Times New Roman"/>
          <w:szCs w:val="24"/>
          <w:vertAlign w:val="superscript"/>
        </w:rPr>
        <w:t>ης</w:t>
      </w:r>
      <w:r>
        <w:rPr>
          <w:rFonts w:eastAsia="Times New Roman"/>
          <w:szCs w:val="24"/>
        </w:rPr>
        <w:t xml:space="preserve"> </w:t>
      </w:r>
      <w:r>
        <w:rPr>
          <w:rFonts w:eastAsia="Times New Roman"/>
          <w:szCs w:val="24"/>
        </w:rPr>
        <w:t xml:space="preserve"> Σεπτεμβρίου, σαράντα επτά τακτικοί υπάλληλοι, εκ των οποίων δύο είναι αποσπασμένοι από την </w:t>
      </w:r>
      <w:r>
        <w:rPr>
          <w:rFonts w:eastAsia="Times New Roman"/>
          <w:szCs w:val="24"/>
        </w:rPr>
        <w:t>π</w:t>
      </w:r>
      <w:r>
        <w:rPr>
          <w:rFonts w:eastAsia="Times New Roman"/>
          <w:szCs w:val="24"/>
        </w:rPr>
        <w:t>εριφέρεια, σας θυμίζω -το γνωρίζετε, αλλά το υπενθυμίζω γενικότερα-,</w:t>
      </w:r>
      <w:r>
        <w:rPr>
          <w:rFonts w:eastAsia="Times New Roman"/>
          <w:szCs w:val="24"/>
        </w:rPr>
        <w:t xml:space="preserve"> ότι ο ν.4093/2012 βάζει έναν περιορισμό στον ετήσιο αριθμό προσλήψεων, με αναλογία μια πρόσληψη για πέντε αποχωρήσεις. </w:t>
      </w:r>
    </w:p>
    <w:p w14:paraId="2F46CEF8" w14:textId="77777777" w:rsidR="005B3E17" w:rsidRDefault="00BC72CD">
      <w:pPr>
        <w:spacing w:line="600" w:lineRule="auto"/>
        <w:ind w:firstLine="720"/>
        <w:contextualSpacing/>
        <w:jc w:val="both"/>
        <w:rPr>
          <w:rFonts w:eastAsia="Times New Roman"/>
          <w:szCs w:val="24"/>
        </w:rPr>
      </w:pPr>
      <w:r>
        <w:rPr>
          <w:rFonts w:eastAsia="Times New Roman"/>
          <w:szCs w:val="24"/>
        </w:rPr>
        <w:t>Με βάση αυτό το δεδομένο και για τον προγραμματισμό των προσλήψεων τακτικού προσωπικού μεταξύ των οποίων και αυτό που αναφέρετε εσείς γ</w:t>
      </w:r>
      <w:r>
        <w:rPr>
          <w:rFonts w:eastAsia="Times New Roman"/>
          <w:szCs w:val="24"/>
        </w:rPr>
        <w:t xml:space="preserve">ια το 2016, εκδώσαμε τον Γενάρη, τον Φλεβάρη εγκύκλιο και σχετικό έγγραφο, με το οποίο ζητήθηκε από τους δήμους -και από τον Δήμο Αρριανών, φυσικά- </w:t>
      </w:r>
      <w:r>
        <w:rPr>
          <w:rFonts w:eastAsia="Times New Roman"/>
          <w:szCs w:val="24"/>
        </w:rPr>
        <w:lastRenderedPageBreak/>
        <w:t>να υποβάλουν με προτεραιότητα τις ανάγκες τους σε τακτικό προσωπικό πανεπιστημιακής και τεχνολογικής εκπαίδε</w:t>
      </w:r>
      <w:r>
        <w:rPr>
          <w:rFonts w:eastAsia="Times New Roman"/>
          <w:szCs w:val="24"/>
        </w:rPr>
        <w:t xml:space="preserve">υσης, σαν και αυτό που ζητάει ο </w:t>
      </w:r>
      <w:r>
        <w:rPr>
          <w:rFonts w:eastAsia="Times New Roman"/>
          <w:szCs w:val="24"/>
        </w:rPr>
        <w:t>δ</w:t>
      </w:r>
      <w:r>
        <w:rPr>
          <w:rFonts w:eastAsia="Times New Roman"/>
          <w:szCs w:val="24"/>
        </w:rPr>
        <w:t>ήμος, για να προγραμματίσουμε σχετικά με πράξη Υπουργικού Συμβουλίου το ζήτημα της ενίσχυσης των δήμων</w:t>
      </w:r>
      <w:r>
        <w:rPr>
          <w:rFonts w:eastAsia="Times New Roman"/>
          <w:szCs w:val="24"/>
        </w:rPr>
        <w:t>.</w:t>
      </w:r>
    </w:p>
    <w:p w14:paraId="2F46CEF9" w14:textId="77777777" w:rsidR="005B3E17" w:rsidRDefault="00BC72CD">
      <w:pPr>
        <w:spacing w:line="600" w:lineRule="auto"/>
        <w:ind w:firstLine="720"/>
        <w:contextualSpacing/>
        <w:jc w:val="both"/>
        <w:rPr>
          <w:rFonts w:eastAsia="Times New Roman"/>
          <w:szCs w:val="24"/>
        </w:rPr>
      </w:pPr>
      <w:r>
        <w:rPr>
          <w:rFonts w:eastAsia="Times New Roman"/>
          <w:szCs w:val="24"/>
        </w:rPr>
        <w:t>Όντως απάντησε ο Δήμος Αρριανών ότι έχει ανάγκη από δέκα προσλήψεις, δέκα εργαζόμενους πανεπιστημιακής και τεχνολογικής</w:t>
      </w:r>
      <w:r>
        <w:rPr>
          <w:rFonts w:eastAsia="Times New Roman"/>
          <w:szCs w:val="24"/>
        </w:rPr>
        <w:t xml:space="preserve"> εκπαίδευσης, εκ των οποίων οι έξι είναι μηχανικοί πανεπιστημιακής και τεχνολογικής εκπαίδευσης. Αυτά έχουν συγκεντρωθεί, έχουν προωθηθεί αρμοδίως. Έχουμε τη διαδικασία του ΑΣΕΠ. Δεν μπορούμε να πούμε «θα τα πάρω εγώ» ή «θα τα πάρει το Υπουργείο» ή «θα του</w:t>
      </w:r>
      <w:r>
        <w:rPr>
          <w:rFonts w:eastAsia="Times New Roman"/>
          <w:szCs w:val="24"/>
        </w:rPr>
        <w:t xml:space="preserve">ς πάρει ο δήμος». Είναι διαδικασία ΑΣΕΠ. Νομίζω ότι στο τέλος του χρόνου ή στις αρχές του 2017, για να είμαστε ειλικρινείς, θα μπορέσουμε να απαντήσουμε και να καλύψουμε αυτή τη συγκεκριμένη ανάγκη. </w:t>
      </w:r>
    </w:p>
    <w:p w14:paraId="2F46CEFA"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Δώσαμε επίσης τη δυνατότητα στους ΟΤΑ και στον Δήμο </w:t>
      </w:r>
      <w:r>
        <w:rPr>
          <w:rFonts w:eastAsia="Times New Roman"/>
          <w:szCs w:val="24"/>
        </w:rPr>
        <w:t>Αρριανών, επειδή υπάρχει αυτή η στενότητα ως προς τις προσλήψεις μονίμου προσωπικού, να υποβάλουν αιτήματα για συμβάσεις ορισμένου χρόνου έως ότου ολοκληρωθεί η διαδικασία κατανομής του τακτικού προσωπικού.</w:t>
      </w:r>
    </w:p>
    <w:p w14:paraId="2F46CEFB"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Δεν πρόλαβα στο μικρό χρονικό διάστημα από την υπ</w:t>
      </w:r>
      <w:r>
        <w:rPr>
          <w:rFonts w:eastAsia="Times New Roman"/>
          <w:szCs w:val="24"/>
        </w:rPr>
        <w:t xml:space="preserve">οβολή της ερώτησής σας μέχρι τώρα να επικοινωνήσω με τον δήμαρχο για να δούμε γιατί δεν έχει υποβάλει τέτοιο αίτημα. Πιθανόν δεν το κάνει γιατί προσβλέπει στην πρόσληψη τακτικού προσωπικού και όχι ορισμένου χρόνου. Εύλογο είναι και αυτό. </w:t>
      </w:r>
    </w:p>
    <w:p w14:paraId="2F46CEFC" w14:textId="77777777" w:rsidR="005B3E17" w:rsidRDefault="00BC72CD">
      <w:pPr>
        <w:spacing w:line="600" w:lineRule="auto"/>
        <w:ind w:firstLine="720"/>
        <w:contextualSpacing/>
        <w:jc w:val="both"/>
        <w:rPr>
          <w:rFonts w:eastAsia="Times New Roman"/>
          <w:szCs w:val="24"/>
        </w:rPr>
      </w:pPr>
      <w:r>
        <w:rPr>
          <w:rFonts w:eastAsia="Times New Roman"/>
          <w:szCs w:val="24"/>
        </w:rPr>
        <w:t>Ευχαριστώ πολύ, κ</w:t>
      </w:r>
      <w:r>
        <w:rPr>
          <w:rFonts w:eastAsia="Times New Roman"/>
          <w:szCs w:val="24"/>
        </w:rPr>
        <w:t>ύριε Πρόεδρε.</w:t>
      </w:r>
    </w:p>
    <w:p w14:paraId="2F46CEFD"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 Σαρίδης έχει τον λόγο για να δευτερολογήσει.</w:t>
      </w:r>
    </w:p>
    <w:p w14:paraId="2F46CEFE" w14:textId="77777777" w:rsidR="005B3E17" w:rsidRDefault="00BC72CD">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Χαίρομαι για τη δέσμευση του κυρίου Υπουργού ότι τα αιτήματα του Δήμου Αρριανών και των υπολοίπων δήμων με ανάλογα αιτήματα θα υλοποιηθούν </w:t>
      </w:r>
      <w:r>
        <w:rPr>
          <w:rFonts w:eastAsia="Times New Roman"/>
          <w:szCs w:val="24"/>
        </w:rPr>
        <w:t xml:space="preserve">στις αρχές του 2017. </w:t>
      </w:r>
    </w:p>
    <w:p w14:paraId="2F46CEFF"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Αντιλαμβάνεστε, κύριε Υπουργέ, ότι σαφώς οι υπηρεσίες αυτές και οι δήμοι θέλουν μόνιμο τακτικό προσωπικό και όχι προσωπικό ορισμένου χρόνου. Ούτε και το προσωπικό ορισμένου χρόνου έχει τη διάθεση να δουλέψει ανάλογα, όπως ενδεχομένως </w:t>
      </w:r>
      <w:r>
        <w:rPr>
          <w:rFonts w:eastAsia="Times New Roman"/>
          <w:szCs w:val="24"/>
        </w:rPr>
        <w:t xml:space="preserve">το μόνιμο προσωπικό. </w:t>
      </w:r>
    </w:p>
    <w:p w14:paraId="2F46CF0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Θέλω να σας πω ότι οι δήμοι αποτελούν τη δομή της πολιτείας –εσείς το ξέρετε πάρα πολύ καλά αυτό- που βρίσκεται σε άμεση επαφή με τους πολίτες. Τέτοιου είδους λύσεις θα πρέπει να δίνονται πολύ </w:t>
      </w:r>
      <w:r>
        <w:rPr>
          <w:rFonts w:eastAsia="Times New Roman"/>
          <w:szCs w:val="24"/>
        </w:rPr>
        <w:lastRenderedPageBreak/>
        <w:t>πιο γρήγορα, γιατί το αναπτυξιακό έλλειμμ</w:t>
      </w:r>
      <w:r>
        <w:rPr>
          <w:rFonts w:eastAsia="Times New Roman"/>
          <w:szCs w:val="24"/>
        </w:rPr>
        <w:t xml:space="preserve">α το οποίο δημιουργείται είναι μεγαλύτερο από το να γίνει μία πρόσληψη δύο ή τριών ή τεσσάρων ανθρώπων που κρίνεται απαραίτητο για να μπορέσουν να προσφέρουν ένα έργο. Απαιτείται ουσιαστικά σύμπραξη ιδιωτικού και δημόσιου τομέα σε πάρα πολλές περιπτώσεις, </w:t>
      </w:r>
      <w:r>
        <w:rPr>
          <w:rFonts w:eastAsia="Times New Roman"/>
          <w:szCs w:val="24"/>
        </w:rPr>
        <w:t>για να μπορέσει να ενισχυθεί το συγκεκριμένο έλλειμμα με τις προσλήψεις ορισμένου χρόνου. Σ</w:t>
      </w:r>
      <w:r>
        <w:rPr>
          <w:rFonts w:eastAsia="Times New Roman"/>
          <w:szCs w:val="24"/>
        </w:rPr>
        <w:t>ε</w:t>
      </w:r>
      <w:r>
        <w:rPr>
          <w:rFonts w:eastAsia="Times New Roman"/>
          <w:szCs w:val="24"/>
        </w:rPr>
        <w:t xml:space="preserve"> αυτό πιστεύω ότι αποβλέπετε. Δεν ξέρω αν θα λύσει το πρόβλημα αυτό οριστικά. Έχουμε κι εμείς από την Ένωση Κεντρώων να σας προτείνουμε κάποιες λύσεις πάνω σ</w:t>
      </w:r>
      <w:r>
        <w:rPr>
          <w:rFonts w:eastAsia="Times New Roman"/>
          <w:szCs w:val="24"/>
        </w:rPr>
        <w:t>ε</w:t>
      </w:r>
      <w:r>
        <w:rPr>
          <w:rFonts w:eastAsia="Times New Roman"/>
          <w:szCs w:val="24"/>
        </w:rPr>
        <w:t xml:space="preserve"> αυτό.</w:t>
      </w:r>
      <w:r>
        <w:rPr>
          <w:rFonts w:eastAsia="Times New Roman"/>
          <w:szCs w:val="24"/>
        </w:rPr>
        <w:t xml:space="preserve"> Δεν είναι του παρόντος να το συζητήσουμε. </w:t>
      </w:r>
    </w:p>
    <w:p w14:paraId="2F46CF01" w14:textId="77777777" w:rsidR="005B3E17" w:rsidRDefault="00BC72CD">
      <w:pPr>
        <w:spacing w:line="600" w:lineRule="auto"/>
        <w:ind w:firstLine="720"/>
        <w:contextualSpacing/>
        <w:jc w:val="both"/>
        <w:rPr>
          <w:rFonts w:eastAsia="Times New Roman"/>
          <w:szCs w:val="24"/>
        </w:rPr>
      </w:pPr>
      <w:r>
        <w:rPr>
          <w:rFonts w:eastAsia="Times New Roman"/>
          <w:szCs w:val="24"/>
        </w:rPr>
        <w:t>Εγώ, όμως, κρατώ τη δέσμευσή σας ότι στις αρχές του 2017 θα έχει λυθεί το θέμα του Δήμου Αρριανών και όλων των υπολοίπων δήμων.</w:t>
      </w:r>
    </w:p>
    <w:p w14:paraId="2F46CF02" w14:textId="77777777" w:rsidR="005B3E17" w:rsidRDefault="00BC72CD">
      <w:pPr>
        <w:spacing w:line="600" w:lineRule="auto"/>
        <w:ind w:firstLine="720"/>
        <w:contextualSpacing/>
        <w:jc w:val="both"/>
        <w:rPr>
          <w:rFonts w:eastAsia="Times New Roman"/>
          <w:szCs w:val="24"/>
        </w:rPr>
      </w:pPr>
      <w:r>
        <w:rPr>
          <w:rFonts w:eastAsia="Times New Roman"/>
          <w:szCs w:val="24"/>
        </w:rPr>
        <w:t>Ευχαριστώ πολύ.</w:t>
      </w:r>
    </w:p>
    <w:p w14:paraId="2F46CF03"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lang w:val="en-US"/>
        </w:rPr>
        <w:t>O</w:t>
      </w:r>
      <w:r>
        <w:rPr>
          <w:rFonts w:eastAsia="Times New Roman"/>
          <w:szCs w:val="24"/>
        </w:rPr>
        <w:t xml:space="preserve"> κύριος Υπουργός έχει τον λόγο.</w:t>
      </w:r>
    </w:p>
    <w:p w14:paraId="2F46CF04"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ΙΩΑΝΝΗΣ ΜΠΑΛΑΦΑΣ (Υφυπουργός Εσωτερικών και Διοικητικής Ανασυγκρότησης): </w:t>
      </w:r>
      <w:r>
        <w:rPr>
          <w:rFonts w:eastAsia="Times New Roman"/>
          <w:szCs w:val="24"/>
        </w:rPr>
        <w:t xml:space="preserve">Νομίζω ότι κάνουμε μια προσπάθεια να καλύψουμε τα δεδομένα όπως τα είπαμε. Θέλω, όμως, να σημειώσω κάτι, επειδή καταλαβαίνω ότι είναι ειλικρινές το ενδιαφέρον σας, για να βοηθήσουμε </w:t>
      </w:r>
      <w:r>
        <w:rPr>
          <w:rFonts w:eastAsia="Times New Roman"/>
          <w:szCs w:val="24"/>
        </w:rPr>
        <w:t>συγκεκριμένα και όχι γενικόλογα. Το καταλαβαίνω, το εννοώ, το προσλαμβάνω. Σας αναφέρω ότι λόγω της ανεπαρκούς στελέχωσης την οποία αναφέρετε –και έτσι είναι- αντιμετωπίζει αυτά τα προβλήματα που κι εσείς αναφέρετε στην ερώτησή σας για τη σύσταση επιτροπών</w:t>
      </w:r>
      <w:r>
        <w:rPr>
          <w:rFonts w:eastAsia="Times New Roman"/>
          <w:szCs w:val="24"/>
        </w:rPr>
        <w:t xml:space="preserve"> παραλαβής, για τον σχεδιασμό και την εκπόνηση μελετών και –σημειώστε το αυτό- για την αδυναμία υλοποίησης έργων ΕΣΠΑ, όπως πολύ σωστά σας έχουν ενημερώσει.</w:t>
      </w:r>
    </w:p>
    <w:p w14:paraId="2F46CF05" w14:textId="77777777" w:rsidR="005B3E17" w:rsidRDefault="00BC72CD">
      <w:pPr>
        <w:spacing w:line="600" w:lineRule="auto"/>
        <w:ind w:firstLine="720"/>
        <w:contextualSpacing/>
        <w:jc w:val="both"/>
        <w:rPr>
          <w:rFonts w:eastAsia="Times New Roman"/>
          <w:szCs w:val="24"/>
        </w:rPr>
      </w:pPr>
      <w:r>
        <w:rPr>
          <w:rFonts w:eastAsia="Times New Roman"/>
          <w:szCs w:val="24"/>
        </w:rPr>
        <w:t>Εν αναμονή, λοιπόν, της κάλυψης με τακτικό προσωπικό, μιας και δεν θέλουν ορισμένου χρόνου, γι’ αυτ</w:t>
      </w:r>
      <w:r>
        <w:rPr>
          <w:rFonts w:eastAsia="Times New Roman"/>
          <w:szCs w:val="24"/>
        </w:rPr>
        <w:t xml:space="preserve">ό και δεν υπέβαλαν το σχετικό αίτημα, υπάρχει δυνατότητα συνδρομής –γι’ αυτό θα τους ενημερώσουμε και εμείς και εσείς- στο μεσοδιάστημα αυτό, είτε από όμορους δήμους είτε από την οικεία περιφέρεια. </w:t>
      </w:r>
    </w:p>
    <w:p w14:paraId="2F46CF06"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ΙΩΑΝΝΗΣ ΣΑΡΙΔΗΣ:</w:t>
      </w:r>
      <w:r>
        <w:rPr>
          <w:rFonts w:eastAsia="Times New Roman"/>
          <w:szCs w:val="24"/>
        </w:rPr>
        <w:t xml:space="preserve"> Την έχουν.</w:t>
      </w:r>
    </w:p>
    <w:p w14:paraId="2F46CF07"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ΙΩΑΝΝΗΣ ΜΠΑΛΑΦΑΣ (Υφυπουργός </w:t>
      </w:r>
      <w:r>
        <w:rPr>
          <w:rFonts w:eastAsia="Times New Roman"/>
          <w:b/>
          <w:szCs w:val="24"/>
        </w:rPr>
        <w:t>Εσωτερικών και Διοικητικής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Έχουν γίνει από κει οι δύο αποσπάσεις. Ακριβώς. Από όμορους δήμους δεν είναι, είναι δύο από την περιφέρεια. Γι’ αυτό πρέπει να επικοινωνήσουμε. </w:t>
      </w:r>
    </w:p>
    <w:p w14:paraId="2F46CF08" w14:textId="77777777" w:rsidR="005B3E17" w:rsidRDefault="00BC72CD">
      <w:pPr>
        <w:spacing w:line="600" w:lineRule="auto"/>
        <w:ind w:firstLine="720"/>
        <w:contextualSpacing/>
        <w:jc w:val="both"/>
        <w:rPr>
          <w:rFonts w:eastAsia="Times New Roman"/>
          <w:szCs w:val="24"/>
        </w:rPr>
      </w:pPr>
      <w:r>
        <w:rPr>
          <w:rFonts w:eastAsia="Times New Roman"/>
          <w:szCs w:val="24"/>
        </w:rPr>
        <w:t>Ειδικότερα για θέματα ΕΣΠΑ υπάρχει δυνατότητα υποβοήθησης στον σχεδ</w:t>
      </w:r>
      <w:r>
        <w:rPr>
          <w:rFonts w:eastAsia="Times New Roman"/>
          <w:szCs w:val="24"/>
        </w:rPr>
        <w:t xml:space="preserve">ιασμό των μελετών και στην ωρίμανση των έργων και των διαδικασιών και από τη Μονάδα Διαχείρισης του Υπουργείου Οικονομίας, Ανάπτυξης και Τουρισμού, δηλαδή η μονάδα αυτή, η ΜΟΔ, όπως λέγεται, του Υπουργείου Οικονομίας μπορεί για ένα διάστημα, ένα μήνα, δύο </w:t>
      </w:r>
      <w:r>
        <w:rPr>
          <w:rFonts w:eastAsia="Times New Roman"/>
          <w:szCs w:val="24"/>
        </w:rPr>
        <w:t>μήνες, αν υπάρχει πρόταση για ΕΣΠΑ, να διαθέσει προσωπικό για να βοηθήσει στην ωρίμανση των έργων.</w:t>
      </w:r>
    </w:p>
    <w:p w14:paraId="2F46CF0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Επίσης, και η ΕΕΤΑΑ, η Ελληνική Εταιρεία Τοπικής Αυτοδιοίκησης και Ανάπτυξης έχει την υποχρέωση, το δικαίωμα και τα φόντα να βοηθήσει ιδιαίτερα στην ωρίμανση</w:t>
      </w:r>
      <w:r>
        <w:rPr>
          <w:rFonts w:eastAsia="Times New Roman" w:cs="Times New Roman"/>
          <w:szCs w:val="24"/>
        </w:rPr>
        <w:t xml:space="preserve"> των έργων του ΕΣΠΑ.</w:t>
      </w:r>
    </w:p>
    <w:p w14:paraId="2F46CF0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και πάλι.</w:t>
      </w:r>
    </w:p>
    <w:p w14:paraId="2F46CF0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Κι εγώ ευχαρι</w:t>
      </w:r>
      <w:r>
        <w:rPr>
          <w:rFonts w:eastAsia="Times New Roman" w:cs="Times New Roman"/>
          <w:szCs w:val="24"/>
        </w:rPr>
        <w:t>σ</w:t>
      </w:r>
      <w:r>
        <w:rPr>
          <w:rFonts w:eastAsia="Times New Roman" w:cs="Times New Roman"/>
          <w:szCs w:val="24"/>
        </w:rPr>
        <w:t>τώ.</w:t>
      </w:r>
    </w:p>
    <w:p w14:paraId="2F46CF0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 xml:space="preserve">πρώτη </w:t>
      </w:r>
      <w:r>
        <w:rPr>
          <w:rFonts w:eastAsia="Times New Roman" w:cs="Times New Roman"/>
          <w:szCs w:val="24"/>
        </w:rPr>
        <w:t xml:space="preserve">με αριθμό 1316/23-9-2016  </w:t>
      </w:r>
      <w:r>
        <w:rPr>
          <w:rFonts w:eastAsia="Times New Roman" w:cs="Times New Roman"/>
          <w:szCs w:val="24"/>
        </w:rPr>
        <w:t xml:space="preserve">επίκαιρη ερώτηση πρώτου κύκλου </w:t>
      </w:r>
      <w:r>
        <w:rPr>
          <w:rFonts w:eastAsia="Times New Roman" w:cs="Times New Roman"/>
          <w:szCs w:val="24"/>
        </w:rPr>
        <w:t>τ</w:t>
      </w:r>
      <w:r>
        <w:rPr>
          <w:rFonts w:eastAsia="Times New Roman" w:cs="Times New Roman"/>
          <w:szCs w:val="24"/>
        </w:rPr>
        <w:t xml:space="preserve">ου Βουλευτή Άρτας της Νέας Δημοκρατίας κ. </w:t>
      </w:r>
      <w:r>
        <w:rPr>
          <w:rFonts w:eastAsia="Times New Roman" w:cs="Times New Roman"/>
          <w:bCs/>
          <w:szCs w:val="24"/>
        </w:rPr>
        <w:t>Γεωργίου Στύλιου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επέκταση της προθεσμίας λήψης διδακτορικού διπλώματος για τους καθηγητές εφαρμογών.</w:t>
      </w:r>
    </w:p>
    <w:p w14:paraId="2F46CF0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απαντήσει η Αναπληρώτρια Υπουργός</w:t>
      </w:r>
      <w:r>
        <w:rPr>
          <w:rFonts w:eastAsia="Times New Roman" w:cs="Times New Roman"/>
          <w:b/>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η </w:t>
      </w:r>
      <w:r>
        <w:rPr>
          <w:rFonts w:eastAsia="Times New Roman" w:cs="Times New Roman"/>
          <w:szCs w:val="24"/>
        </w:rPr>
        <w:t xml:space="preserve">κ. </w:t>
      </w:r>
      <w:r>
        <w:rPr>
          <w:rFonts w:eastAsia="Times New Roman" w:cs="Times New Roman"/>
          <w:szCs w:val="24"/>
        </w:rPr>
        <w:t>Αναγνωστοπούλου.</w:t>
      </w:r>
    </w:p>
    <w:p w14:paraId="2F46CF0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Στ</w:t>
      </w:r>
      <w:r>
        <w:rPr>
          <w:rFonts w:eastAsia="Times New Roman" w:cs="Times New Roman"/>
          <w:szCs w:val="24"/>
        </w:rPr>
        <w:t>ύλιο, έχετε τον λόγο.</w:t>
      </w:r>
    </w:p>
    <w:p w14:paraId="2F46CF0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 κύριε Πρόεδρε.</w:t>
      </w:r>
    </w:p>
    <w:p w14:paraId="2F46CF1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σύμφωνα με το άρθρο 78, παράγραφος 6 περίπτωση β΄ του ν.4009/2011: «Οι θέσεις…» -το αναφέρω όπως ακριβώς γράφεται στον νόμο- «…των μόνιμων καθηγητών εφαρμογών χωρίς </w:t>
      </w:r>
      <w:r>
        <w:rPr>
          <w:rFonts w:eastAsia="Times New Roman" w:cs="Times New Roman"/>
          <w:szCs w:val="24"/>
        </w:rPr>
        <w:lastRenderedPageBreak/>
        <w:t>διδακ</w:t>
      </w:r>
      <w:r>
        <w:rPr>
          <w:rFonts w:eastAsia="Times New Roman" w:cs="Times New Roman"/>
          <w:szCs w:val="24"/>
        </w:rPr>
        <w:t>τορικό δίπλωμα που υπηρετούν κατά τη δημοσίευση του παρόντος νόμου, μετατρέπονται αυτοδικαίως σε προσωποπαγείς θέσεις μονίμων καθηγητών εφαρμογών, τις οποίες και καταλαμβάνουν».</w:t>
      </w:r>
    </w:p>
    <w:p w14:paraId="2F46CF1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Συνεχίζει ο νομοθέτης και λέει: «Οι κάτοχο</w:t>
      </w:r>
      <w:r>
        <w:rPr>
          <w:rFonts w:eastAsia="Times New Roman" w:cs="Times New Roman"/>
          <w:szCs w:val="24"/>
        </w:rPr>
        <w:t>ί</w:t>
      </w:r>
      <w:r>
        <w:rPr>
          <w:rFonts w:eastAsia="Times New Roman" w:cs="Times New Roman"/>
          <w:szCs w:val="24"/>
        </w:rPr>
        <w:t xml:space="preserve"> τους μπορούν, εφόσον αποκτήσουν δι</w:t>
      </w:r>
      <w:r>
        <w:rPr>
          <w:rFonts w:eastAsia="Times New Roman" w:cs="Times New Roman"/>
          <w:szCs w:val="24"/>
        </w:rPr>
        <w:t>δακτορικό δίπλωμα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να ζητήσουν την εξέλιξή τους στη βαθμίδα του επίκουρου καθηγητή».</w:t>
      </w:r>
    </w:p>
    <w:p w14:paraId="2F46CF1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ακριβώς, στην τελευταία πρόταση του νόμου που διάβασα, αναφέρεται η ερώτησή μου, κυρία Υπουργέ. Είναι γνωστό ότι οι προκηρύξεις θέσεων υποψηφίων δ</w:t>
      </w:r>
      <w:r>
        <w:rPr>
          <w:rFonts w:eastAsia="Times New Roman" w:cs="Times New Roman"/>
          <w:szCs w:val="24"/>
        </w:rPr>
        <w:t>ιδακτόρων στα πανεπιστήμια και στα ΤΕΙ είναι λιγοστές και αφορούν περιορισμένα γνωστικά αντικείμενα.</w:t>
      </w:r>
    </w:p>
    <w:p w14:paraId="2F46CF1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Επιπλέον, ο ελάχιστος, κατά τον νόμο, προβλεπόμενος χρόνος για την απόκτηση του διδακτορικού διπλώματος ανέρχεται σε τρία έτη. Στην πράξη, δεδομένου ότι οι</w:t>
      </w:r>
      <w:r>
        <w:rPr>
          <w:rFonts w:eastAsia="Times New Roman" w:cs="Times New Roman"/>
          <w:szCs w:val="24"/>
        </w:rPr>
        <w:t xml:space="preserve"> μόνιμοι καθηγητές εφαρμογών είναι επιφορτισμένοι με σημαντικό εκπαιδευτικό έργο -πάνω από είκοσι ώρες την εβδομάδα- με πολλά διοικητικά καθήκοντα -αξιολογητές προγραμμάτων σε διαγωνισμούς, σε επιτροπές- ο χρόνος που απαιτείται </w:t>
      </w:r>
      <w:r>
        <w:rPr>
          <w:rFonts w:eastAsia="Times New Roman" w:cs="Times New Roman"/>
          <w:szCs w:val="24"/>
        </w:rPr>
        <w:lastRenderedPageBreak/>
        <w:t>για την απόκτηση του διδακτο</w:t>
      </w:r>
      <w:r>
        <w:rPr>
          <w:rFonts w:eastAsia="Times New Roman" w:cs="Times New Roman"/>
          <w:szCs w:val="24"/>
        </w:rPr>
        <w:t>ρικού διπλώματος δεν επαρκεί για να μπορέσουν να εκπληρώνουν τις υποχρεώσεις τους που έχουν στο ΤΕΙ, αλλά παράλληλα να κάνουν και τα ερευνητικά τους καθήκοντα.</w:t>
      </w:r>
    </w:p>
    <w:p w14:paraId="2F46CF1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Συνεπώς, επειδή ένας αριθμός καθηγητών εφαρμογών, που είναι ήδη στα ΤΕΙ, κινδυνεύει να αποκλειστ</w:t>
      </w:r>
      <w:r>
        <w:rPr>
          <w:rFonts w:eastAsia="Times New Roman" w:cs="Times New Roman"/>
          <w:szCs w:val="24"/>
        </w:rPr>
        <w:t>εί από τις διαδικασίες εξέλιξης στις ανώτερες βαθμίδες μελών επιστημονικού προσωπικού ΤΕΙ και επειδή το συγκεκριμένο αίτημα το έχει υιοθετήσει και το ζητά και η ΟΣΕΠ, η Ομοσπονδία Επιστημονικού Προσωπικού των ΤΕΙ, σας ρωτώ:</w:t>
      </w:r>
    </w:p>
    <w:p w14:paraId="2F46CF1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Προτίθεστε </w:t>
      </w:r>
      <w:r>
        <w:rPr>
          <w:rFonts w:eastAsia="Times New Roman" w:cs="Times New Roman"/>
          <w:szCs w:val="24"/>
        </w:rPr>
        <w:t xml:space="preserve">να δεσμευτείτε </w:t>
      </w:r>
      <w:r>
        <w:rPr>
          <w:rFonts w:eastAsia="Times New Roman" w:cs="Times New Roman"/>
          <w:szCs w:val="24"/>
        </w:rPr>
        <w:t>για τη</w:t>
      </w:r>
      <w:r>
        <w:rPr>
          <w:rFonts w:eastAsia="Times New Roman" w:cs="Times New Roman"/>
          <w:szCs w:val="24"/>
        </w:rPr>
        <w:t>ν επέκταση της προβλεπόμενης στην άνω διάταξη προθεσμίας κατά δύο τουλάχιστον έτη;</w:t>
      </w:r>
    </w:p>
    <w:p w14:paraId="2F46CF1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CF1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κυρία Αναγνωστοπούλου, έχετε τον λόγο.</w:t>
      </w:r>
    </w:p>
    <w:p w14:paraId="2F46CF1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w:t>
      </w:r>
      <w:r>
        <w:rPr>
          <w:rFonts w:eastAsia="Times New Roman" w:cs="Times New Roman"/>
          <w:b/>
          <w:szCs w:val="24"/>
        </w:rPr>
        <w:t>Θρησκευμάτων):</w:t>
      </w:r>
      <w:r>
        <w:rPr>
          <w:rFonts w:eastAsia="Times New Roman" w:cs="Times New Roman"/>
          <w:szCs w:val="24"/>
        </w:rPr>
        <w:t xml:space="preserve"> Κύριε συνάδελφε, εχθές εδώ έγινε μια συζήτηση προ ημερησίας διάταξης για την παιδεία. </w:t>
      </w:r>
      <w:r>
        <w:rPr>
          <w:rFonts w:eastAsia="Times New Roman" w:cs="Times New Roman"/>
          <w:szCs w:val="24"/>
        </w:rPr>
        <w:lastRenderedPageBreak/>
        <w:t>Εμείς -εγώ κι εσείς προσωπικά- και άλλοι συνάδελφοι, που δεν ανήκουν στο κόμμα του ΣΥΡΙΖΑ, έχουμε αποδείξει ότι μπορούμε να συνεργαζόμαστε πάρα πολύ καλά γ</w:t>
      </w:r>
      <w:r>
        <w:rPr>
          <w:rFonts w:eastAsia="Times New Roman" w:cs="Times New Roman"/>
          <w:szCs w:val="24"/>
        </w:rPr>
        <w:t>ι’ αυτά που δεν φαίνονται ως μεγάλα προβλήματα, αλλά που είναι σημαντικά και απασχολούν πάρα πολύ την καθημερινότητα και την ακαδημαϊκή πορεία των ανθρώπων μέσα στα ιδρύματα. Κι εσείς -οφείλω να το ομολογήσω- ειδικά για τα ΤΕΙ έχετε δείξει τεράστιο ενδιαφέ</w:t>
      </w:r>
      <w:r>
        <w:rPr>
          <w:rFonts w:eastAsia="Times New Roman" w:cs="Times New Roman"/>
          <w:szCs w:val="24"/>
        </w:rPr>
        <w:t>ρον, το οποίο, τουλάχιστον όσο μπορώ, το συμμερίζομαι κι εγώ.</w:t>
      </w:r>
    </w:p>
    <w:p w14:paraId="2F46CF1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Η ερώτησή σας μου δίνει την ευκαιρία -και ευτυχώς που την κάνετε και είναι παράλειψή μου- να πω ότι θα επεκταθεί το όριο τουλάχιστον για δύο χρόνια -υπολογίζουμε μέχρι το 2018- γιατί είναι ένα δ</w:t>
      </w:r>
      <w:r>
        <w:rPr>
          <w:rFonts w:eastAsia="Times New Roman" w:cs="Times New Roman"/>
          <w:szCs w:val="24"/>
        </w:rPr>
        <w:t>ίκαιο αίτημα και νομίζω ότι δεν χρειάζεται να πω τίποτε άλλο, για να επιχειρηματολογήσω. Το είπατε κι εσείς. Για εμάς είναι πάρα πολύ σημαντικό, όπως και για εσάς το ίδιο -το έχω καταλάβει- οι άνθρωποι, οι οποίοι είναι μέσα στα ιδρύματα, κυρίως στα ΤΕΙ, να</w:t>
      </w:r>
      <w:r>
        <w:rPr>
          <w:rFonts w:eastAsia="Times New Roman" w:cs="Times New Roman"/>
          <w:szCs w:val="24"/>
        </w:rPr>
        <w:t xml:space="preserve"> έχουν την ευκαιρία να βελτιωθούν, να εξελιχθούν και να καταλάβουν και τις θέσεις που τους αξίζουν.</w:t>
      </w:r>
    </w:p>
    <w:p w14:paraId="2F46CF1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CF1B"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Κι εγώ ευχαριστώ. </w:t>
      </w:r>
    </w:p>
    <w:p w14:paraId="2F46CF1C"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Ορίστε, κύριε Στύλιο. </w:t>
      </w:r>
    </w:p>
    <w:p w14:paraId="2F46CF1D"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ΓΕΩΡΓΙΟΣ ΣΤΥΛΙΟΣ: </w:t>
      </w:r>
      <w:r>
        <w:rPr>
          <w:rFonts w:eastAsia="Times New Roman"/>
          <w:szCs w:val="24"/>
        </w:rPr>
        <w:t xml:space="preserve">Κυρία Υπουργέ, ευχαριστώ για την απάντηση. </w:t>
      </w:r>
    </w:p>
    <w:p w14:paraId="2F46CF1E"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Δίνετε λύση σε ένα θέμα το οποίο αφορά έναν αριθμό επιστημονικού προσωπικού των ΤΕΙ. Βοηθάτε στο να εργαστούν και οι ίδιοι πιο απελευθερωμένα και την έρευνά τους να ολοκληρώσουν, αλλά και να δουλέψουν μέσα στα ΤΕΙ πιο αποτελεσματικά. </w:t>
      </w:r>
    </w:p>
    <w:p w14:paraId="2F46CF1F"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Ευχαριστώ πολύ. </w:t>
      </w:r>
    </w:p>
    <w:p w14:paraId="2F46CF20" w14:textId="77777777" w:rsidR="005B3E17" w:rsidRDefault="00BC72CD">
      <w:pPr>
        <w:spacing w:line="600" w:lineRule="auto"/>
        <w:ind w:firstLine="720"/>
        <w:contextualSpacing/>
        <w:jc w:val="both"/>
        <w:rPr>
          <w:rFonts w:eastAsia="Times New Roman"/>
          <w:szCs w:val="24"/>
        </w:rPr>
      </w:pPr>
      <w:r>
        <w:rPr>
          <w:rFonts w:eastAsia="Times New Roman"/>
          <w:b/>
          <w:szCs w:val="24"/>
        </w:rPr>
        <w:t>ΠΡΟΕ</w:t>
      </w:r>
      <w:r>
        <w:rPr>
          <w:rFonts w:eastAsia="Times New Roman"/>
          <w:b/>
          <w:szCs w:val="24"/>
        </w:rPr>
        <w:t xml:space="preserve">ΔΡΕΥΩΝ (Δημήτριος Κρεμαστινός): </w:t>
      </w:r>
      <w:r>
        <w:rPr>
          <w:rFonts w:eastAsia="Times New Roman"/>
          <w:szCs w:val="24"/>
        </w:rPr>
        <w:t>Κυρία Υπουργέ, έχετε τον λόγο.</w:t>
      </w:r>
    </w:p>
    <w:p w14:paraId="2F46CF21"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ΑΘΑΝΑΣΙΑ ΑΝΑΓΝΩΣΤΟΠΟΥΛΟΥ (Αναπληρώτρια Υπουργός Παιδείας, Έρευνας και Θρησκευμάτων): </w:t>
      </w:r>
      <w:r>
        <w:rPr>
          <w:rFonts w:eastAsia="Times New Roman"/>
          <w:szCs w:val="24"/>
        </w:rPr>
        <w:t>Απλώς να επαναλάβω κάτι που είναι πολύ σημαντικό: Μακάρι να έρχονται τέτοιες ερωτήσεις, που να ωθούν και του</w:t>
      </w:r>
      <w:r>
        <w:rPr>
          <w:rFonts w:eastAsia="Times New Roman"/>
          <w:szCs w:val="24"/>
        </w:rPr>
        <w:t>ς Υπουργούς να κάνουν σε πνεύμα συναίνεσης πράγματα, που πρέπει έτσι κι αλλιώς να γίνουν και που μέσα στην καθημερινότητα ενός Υπουργείου παραμελούνται ή ξεχνιούνται.</w:t>
      </w:r>
    </w:p>
    <w:p w14:paraId="2F46CF22"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Ευχαριστώ.</w:t>
      </w:r>
    </w:p>
    <w:p w14:paraId="2F46CF23"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Έχω την εντύπωση ότι το νόημα των επίκαιρω</w:t>
      </w:r>
      <w:r>
        <w:rPr>
          <w:rFonts w:eastAsia="Times New Roman"/>
          <w:szCs w:val="24"/>
        </w:rPr>
        <w:t>ν ερωτήσεων αυτό πρέπει να είναι και όχι αντιπαραθέσεις χωρίς νόημα.</w:t>
      </w:r>
    </w:p>
    <w:p w14:paraId="2F46CF24"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Συνεχίζουμε </w:t>
      </w:r>
      <w:r>
        <w:rPr>
          <w:rFonts w:eastAsia="Times New Roman"/>
          <w:szCs w:val="24"/>
        </w:rPr>
        <w:t>με τη δεύτερη με αριθμό 1311/21-9-2016 επίκαιρη ερώτηση</w:t>
      </w:r>
      <w:r>
        <w:rPr>
          <w:rFonts w:eastAsia="Times New Roman"/>
          <w:szCs w:val="24"/>
        </w:rPr>
        <w:t xml:space="preserve"> </w:t>
      </w:r>
      <w:r>
        <w:rPr>
          <w:rFonts w:eastAsia="Times New Roman"/>
          <w:szCs w:val="24"/>
        </w:rPr>
        <w:t xml:space="preserve">πρώτου κύκλου του Βουλευτή Κέρκυρας του Λαϊκού Συνδέσμου – Χρυσή Αυγή κ. </w:t>
      </w:r>
      <w:r>
        <w:rPr>
          <w:rFonts w:eastAsia="Times New Roman"/>
          <w:bCs/>
          <w:szCs w:val="24"/>
        </w:rPr>
        <w:t>Ιωάννη Αϊβατίδη</w:t>
      </w:r>
      <w:r>
        <w:rPr>
          <w:rFonts w:eastAsia="Times New Roman"/>
          <w:szCs w:val="24"/>
        </w:rPr>
        <w:t xml:space="preserve"> προς τον Υπουργό </w:t>
      </w:r>
      <w:r>
        <w:rPr>
          <w:rFonts w:eastAsia="Times New Roman"/>
          <w:bCs/>
          <w:szCs w:val="24"/>
        </w:rPr>
        <w:t>Εργασίας,</w:t>
      </w:r>
      <w:r>
        <w:rPr>
          <w:rFonts w:eastAsia="Times New Roman"/>
          <w:szCs w:val="24"/>
        </w:rPr>
        <w:t xml:space="preserve"> </w:t>
      </w:r>
      <w:r>
        <w:rPr>
          <w:rFonts w:eastAsia="Times New Roman"/>
          <w:bCs/>
          <w:szCs w:val="24"/>
        </w:rPr>
        <w:t>Κοι</w:t>
      </w:r>
      <w:r>
        <w:rPr>
          <w:rFonts w:eastAsia="Times New Roman"/>
          <w:bCs/>
          <w:szCs w:val="24"/>
        </w:rPr>
        <w:t>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την αδυναμία εγκατάστασης των δικαιούχων στις εργατικές κατοικίες που βρίσκονται στην περιοχή του Αγίου Ιωάννη Κέρκυρας. </w:t>
      </w:r>
    </w:p>
    <w:p w14:paraId="2F46CF25" w14:textId="77777777" w:rsidR="005B3E17" w:rsidRDefault="00BC72CD">
      <w:pPr>
        <w:spacing w:line="600" w:lineRule="auto"/>
        <w:ind w:firstLine="720"/>
        <w:contextualSpacing/>
        <w:jc w:val="both"/>
        <w:rPr>
          <w:rFonts w:eastAsia="Times New Roman"/>
          <w:szCs w:val="24"/>
        </w:rPr>
      </w:pPr>
      <w:r>
        <w:rPr>
          <w:rFonts w:eastAsia="Times New Roman"/>
          <w:szCs w:val="24"/>
        </w:rPr>
        <w:t>Θα απαντήσει ο Υπουργός κ. Κατρούγκαλος.</w:t>
      </w:r>
    </w:p>
    <w:p w14:paraId="2F46CF26"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Παρακαλώ, κύριε Αϊβατίδη, έχετε τον </w:t>
      </w:r>
      <w:r>
        <w:rPr>
          <w:rFonts w:eastAsia="Times New Roman"/>
          <w:szCs w:val="24"/>
        </w:rPr>
        <w:t>λόγο.</w:t>
      </w:r>
    </w:p>
    <w:p w14:paraId="2F46CF27"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Ευχαριστώ, κύριε Πρόεδρε.</w:t>
      </w:r>
    </w:p>
    <w:p w14:paraId="2F46CF28"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Κύριε Υπουργέ, υπάρχουν ορισμένα θέματα πολιτικής φύσεως, στα οποία δεν θα πρέπει να εμφιλοχωρεί η στείρα κομματική ή πολιτική αντιπαράθεση. Ένα από αυτά είναι το θέμα που συζητάμε σήμερα, </w:t>
      </w:r>
      <w:r>
        <w:rPr>
          <w:rFonts w:eastAsia="Times New Roman"/>
          <w:szCs w:val="24"/>
        </w:rPr>
        <w:lastRenderedPageBreak/>
        <w:t>κατόπιν δικής μο</w:t>
      </w:r>
      <w:r>
        <w:rPr>
          <w:rFonts w:eastAsia="Times New Roman"/>
          <w:szCs w:val="24"/>
        </w:rPr>
        <w:t xml:space="preserve">υ ερωτήσεως, και αφορά στον οικισμό εργατικών κατοικιών του Αγίου Ιωάννη στην Κέρκυρα. </w:t>
      </w:r>
    </w:p>
    <w:p w14:paraId="2F46CF29" w14:textId="77777777" w:rsidR="005B3E17" w:rsidRDefault="00BC72CD">
      <w:pPr>
        <w:spacing w:line="600" w:lineRule="auto"/>
        <w:ind w:firstLine="720"/>
        <w:contextualSpacing/>
        <w:jc w:val="both"/>
        <w:rPr>
          <w:rFonts w:eastAsia="Times New Roman"/>
          <w:szCs w:val="24"/>
        </w:rPr>
      </w:pPr>
      <w:r>
        <w:rPr>
          <w:rFonts w:eastAsia="Times New Roman"/>
          <w:szCs w:val="24"/>
        </w:rPr>
        <w:t>Προς επίρρωσιν του ισχυρισμού μου αυτού έχω να σας μεταφέρω από το διοικητικό συμβούλιο των οικιστών ότι και οι εν ενεργεία Βουλευτές του κυβερνητικού συνασπισμού έχουν</w:t>
      </w:r>
      <w:r>
        <w:rPr>
          <w:rFonts w:eastAsia="Times New Roman"/>
          <w:szCs w:val="24"/>
        </w:rPr>
        <w:t xml:space="preserve"> καταβάλει φιλότιμες προσπάθειες για την επίλυση του ζητήματος αυτού, που είναι ένα μείζον θέμα για την Κέρκυρα, προεξάρχοντος του κ. Κωνσταντίνου Παυλίδη. </w:t>
      </w:r>
    </w:p>
    <w:p w14:paraId="2F46CF2A"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Τον Ιούνιο προσήλθε και διενήργησε επιτόπια αυτοψία η </w:t>
      </w:r>
      <w:r>
        <w:rPr>
          <w:rFonts w:eastAsia="Times New Roman"/>
          <w:szCs w:val="24"/>
        </w:rPr>
        <w:t xml:space="preserve">Διοικητής </w:t>
      </w:r>
      <w:r>
        <w:rPr>
          <w:rFonts w:eastAsia="Times New Roman"/>
          <w:szCs w:val="24"/>
        </w:rPr>
        <w:t>του ΟΑΕΔ, η κ. Καραμεσίνη, η οποία,</w:t>
      </w:r>
      <w:r>
        <w:rPr>
          <w:rFonts w:eastAsia="Times New Roman"/>
          <w:szCs w:val="24"/>
        </w:rPr>
        <w:t xml:space="preserve"> κατόπιν εισηγήσεως των οικιστών, αποδέχθηκε ως προσωρινή λύση -διότι το πρόβλημα είναι η ανυπαρξία αποχετευτικού συστήματος και δικτύου βιολογικού καθαρισμού για τον οικισμό και αυτός είναι και ο λόγος, που δεν λαμβάνει χώρα η άμεση εγκατάσταση των οικιστ</w:t>
      </w:r>
      <w:r>
        <w:rPr>
          <w:rFonts w:eastAsia="Times New Roman"/>
          <w:szCs w:val="24"/>
        </w:rPr>
        <w:t xml:space="preserve">ών στις κατοικίες τους- τη δημιουργία, με ένα σχετικά χαμηλό κόστος, στεγανών σηπτικών δεξαμενών, προκειμένου να εγκατασταθούν οι </w:t>
      </w:r>
      <w:r>
        <w:rPr>
          <w:rFonts w:eastAsia="Times New Roman"/>
          <w:szCs w:val="24"/>
        </w:rPr>
        <w:lastRenderedPageBreak/>
        <w:t>δικαιούχοι άμεσα και στη συνέχεια να αναπτυχθεί αυτό το σχέδιο, ένας προγραμματισμός για μια μόνιμη λύση, που είναι αυτή του β</w:t>
      </w:r>
      <w:r>
        <w:rPr>
          <w:rFonts w:eastAsia="Times New Roman"/>
          <w:szCs w:val="24"/>
        </w:rPr>
        <w:t>ιολογικού καθαρισμού.</w:t>
      </w:r>
    </w:p>
    <w:p w14:paraId="2F46CF2B"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2F46CF2C" w14:textId="77777777" w:rsidR="005B3E17" w:rsidRDefault="00BC72CD">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2F46CF2D"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Κύριε Αϊβατίδη, θα μου επιτρέψετε</w:t>
      </w:r>
      <w:r>
        <w:rPr>
          <w:rFonts w:eastAsia="Times New Roman"/>
          <w:szCs w:val="24"/>
        </w:rPr>
        <w:t>,</w:t>
      </w:r>
      <w:r>
        <w:rPr>
          <w:rFonts w:eastAsia="Times New Roman"/>
          <w:szCs w:val="24"/>
        </w:rPr>
        <w:t xml:space="preserve"> πριν προχωρήσω στην απάντηση </w:t>
      </w:r>
      <w:r>
        <w:rPr>
          <w:rFonts w:eastAsia="Times New Roman"/>
          <w:szCs w:val="24"/>
        </w:rPr>
        <w:t>της ερώτησής σας, να κάνω μία σύντομη δήλωση όχι σχετική με αυτήν, αλλά σχετική με ένα σοβαρό εργασιακό ζήτημα. Κάθε φορά που θα έρχομαι στη Βουλή θα προχωρώ σε μία παρόμοια δήλωση, ακριβώς γιατί αφορά ένα κρίσιμο ζήτημα της εξέλιξης των διαπραγματεύσεων μ</w:t>
      </w:r>
      <w:r>
        <w:rPr>
          <w:rFonts w:eastAsia="Times New Roman"/>
          <w:szCs w:val="24"/>
        </w:rPr>
        <w:t xml:space="preserve">ε τους εταίρους μας για τη μεταρρύθμιση του τοπίου των εργασιακών σχέσεων. </w:t>
      </w:r>
    </w:p>
    <w:p w14:paraId="2F46CF2E"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Παραδόθηκε προχθές και παρουσιάζεται αύριο το πόρισμα της </w:t>
      </w:r>
      <w:r>
        <w:rPr>
          <w:rFonts w:eastAsia="Times New Roman"/>
          <w:szCs w:val="24"/>
        </w:rPr>
        <w:t>ε</w:t>
      </w:r>
      <w:r>
        <w:rPr>
          <w:rFonts w:eastAsia="Times New Roman"/>
          <w:szCs w:val="24"/>
        </w:rPr>
        <w:t xml:space="preserve">πιτροπής </w:t>
      </w:r>
      <w:r>
        <w:rPr>
          <w:rFonts w:eastAsia="Times New Roman"/>
          <w:szCs w:val="24"/>
        </w:rPr>
        <w:t>ε</w:t>
      </w:r>
      <w:r>
        <w:rPr>
          <w:rFonts w:eastAsia="Times New Roman"/>
          <w:szCs w:val="24"/>
        </w:rPr>
        <w:t xml:space="preserve">ιδικών, που έχει συμφωνηθεί ότι θα αποτελέσει τη βάση της διαπραγμάτευσης για τα εργασιακά. Αυτό υιοθετεί στον </w:t>
      </w:r>
      <w:r>
        <w:rPr>
          <w:rFonts w:eastAsia="Times New Roman"/>
          <w:szCs w:val="24"/>
        </w:rPr>
        <w:t>μεγαλύτερο βαθμό τις εθνικές θέσεις, όπως έχουν περιγραφεί στην κοινή δήλωση των κοινωνικών εταίρων του Ιουλίου.</w:t>
      </w:r>
    </w:p>
    <w:p w14:paraId="2F46CF2F" w14:textId="77777777" w:rsidR="005B3E17" w:rsidRDefault="00BC72CD">
      <w:pPr>
        <w:spacing w:line="600" w:lineRule="auto"/>
        <w:ind w:firstLine="720"/>
        <w:contextualSpacing/>
        <w:jc w:val="both"/>
        <w:rPr>
          <w:rFonts w:eastAsia="Times New Roman"/>
          <w:szCs w:val="24"/>
        </w:rPr>
      </w:pPr>
      <w:r>
        <w:rPr>
          <w:rFonts w:eastAsia="Times New Roman"/>
          <w:szCs w:val="24"/>
        </w:rPr>
        <w:t>Αυτό που θέλω να ρωτήσω τα κόμματα της Αντιπολίτευσης και ιδίως την Αξιωματική Αντιπολίτευση είναι αν συμφωνούν να αποτελέσει βάση της διαπραγμ</w:t>
      </w:r>
      <w:r>
        <w:rPr>
          <w:rFonts w:eastAsia="Times New Roman"/>
          <w:szCs w:val="24"/>
        </w:rPr>
        <w:t xml:space="preserve">άτευσης ως εθνική θέση η δήλωση αυτή των κοινωνικών εταίρων. </w:t>
      </w:r>
    </w:p>
    <w:p w14:paraId="2F46CF30" w14:textId="77777777" w:rsidR="005B3E17" w:rsidRDefault="00BC72CD">
      <w:pPr>
        <w:spacing w:line="600" w:lineRule="auto"/>
        <w:ind w:firstLine="720"/>
        <w:contextualSpacing/>
        <w:jc w:val="both"/>
        <w:rPr>
          <w:rFonts w:eastAsia="Times New Roman"/>
          <w:szCs w:val="24"/>
        </w:rPr>
      </w:pPr>
      <w:r>
        <w:rPr>
          <w:rFonts w:eastAsia="Times New Roman"/>
          <w:szCs w:val="24"/>
        </w:rPr>
        <w:t>Απευθύνομαι ειδικά στην Αξιωματική Αντιπολίτευση, γιατί ο Αρχηγός της δήλωσε στην ομιλία του στη Θεσσαλονίκη ότι προτείνει να μειωθούν οι υποχρεώσεις της χώρας για πρωτογενή πλεονάσματα, δίνοντα</w:t>
      </w:r>
      <w:r>
        <w:rPr>
          <w:rFonts w:eastAsia="Times New Roman"/>
          <w:szCs w:val="24"/>
        </w:rPr>
        <w:t xml:space="preserve">ς ως αντάλλαγμα διαρθρωτικές αλλαγές, που ξέρουμε ότι στην ιδιόγλωσσα του Διεθνούς Νομισματικού Ταμείου είναι ο όρος για περαιτέρω απορρύθμιση των εργασιακών σχέσεων. </w:t>
      </w:r>
    </w:p>
    <w:p w14:paraId="2F46CF31"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Επειδή θεωρώ ότι όλα τα πολιτικά κόμματα πρέπει να τοποθετηθούν και να διαλέξουν την πλε</w:t>
      </w:r>
      <w:r>
        <w:rPr>
          <w:rFonts w:eastAsia="Times New Roman"/>
          <w:szCs w:val="24"/>
        </w:rPr>
        <w:t>υρά με την οποία θα είναι στην επικείμενη διαπραγμάτευση, θεωρώ κρίσιμο να τοποθετηθεί η Νέα Δημοκρατία και να μας πει αν είναι με τους κοινωνικούς εταίρους της Ελλάδας και την ομόφωνη θέση τους ή με το Διεθνές Νομισματικό Ταμείο.</w:t>
      </w:r>
    </w:p>
    <w:p w14:paraId="2F46CF32" w14:textId="77777777" w:rsidR="005B3E17" w:rsidRDefault="00BC72CD">
      <w:pPr>
        <w:spacing w:line="600" w:lineRule="auto"/>
        <w:ind w:firstLine="720"/>
        <w:contextualSpacing/>
        <w:jc w:val="both"/>
        <w:rPr>
          <w:rFonts w:eastAsia="Times New Roman" w:cs="Times New Roman"/>
          <w:szCs w:val="24"/>
        </w:rPr>
      </w:pPr>
      <w:r>
        <w:rPr>
          <w:rFonts w:eastAsia="Times New Roman"/>
          <w:szCs w:val="24"/>
        </w:rPr>
        <w:t xml:space="preserve"> </w:t>
      </w:r>
      <w:r>
        <w:rPr>
          <w:rFonts w:eastAsia="Times New Roman" w:cs="Times New Roman"/>
          <w:szCs w:val="24"/>
        </w:rPr>
        <w:t xml:space="preserve">Σχετικά με την ερώτησή σας, είναι ακριβές ότι για τέτοια θέματα που δεν είναι υψηλής πολιτικής, θα πρέπει να βρίσκουμε τις ιδανικές τεχνικές λύσεις. </w:t>
      </w:r>
    </w:p>
    <w:p w14:paraId="2F46CF3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και αναφέρεται και στην ερώτησή σας, είναι θέμα που κληρονομήσαμε από το 2014. Υπάρχουν και πολιτικοί λόγοι που καθυστέρησε. Καταργήθηκε ο Οργανισμός Εργατικής Κατοικίας, ο οποίος ήταν ο υπεύθυνος για την κατασκευή του σχετικού έργου. </w:t>
      </w:r>
    </w:p>
    <w:p w14:paraId="2F46CF3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Παρ’ όλα</w:t>
      </w:r>
      <w:r>
        <w:rPr>
          <w:rFonts w:eastAsia="Times New Roman" w:cs="Times New Roman"/>
          <w:szCs w:val="24"/>
        </w:rPr>
        <w:t xml:space="preserve"> αυτά, όπως ξέρετε, έχει συμφωνήσει ο ΟΑΕΔ να χρηματοδοτήσει τον Δήμο Κέρκυρας, για την ακρίβεια τη Δημοτική Επιχείρηση Αποχέτευσης που έχει την αρμοδιότητα για την ολοκλήρωση του έργου βιολογικού καθαρισμού. Θεωρούν οι τεχνικές υπηρεσίες του ΟΑΕΔ –και εδώ</w:t>
      </w:r>
      <w:r>
        <w:rPr>
          <w:rFonts w:eastAsia="Times New Roman" w:cs="Times New Roman"/>
          <w:szCs w:val="24"/>
        </w:rPr>
        <w:t xml:space="preserve"> είναι ένα τεχνικό </w:t>
      </w:r>
      <w:r>
        <w:rPr>
          <w:rFonts w:eastAsia="Times New Roman" w:cs="Times New Roman"/>
          <w:szCs w:val="24"/>
        </w:rPr>
        <w:lastRenderedPageBreak/>
        <w:t>ζήτημα, στο οποίο δεν μπορώ να υπεισέλθω- ότι η προσωρινή λύση των σηπτικών δεξαμενών δεν είναι η καταλληλότερη, πρώτα από όλα, διότι δεν είναι μόνιμη και, δεύτερον, γιατί δεν φαίνεται να καλύπτει τις ανησυχίες των περίοικων του οικισμού</w:t>
      </w:r>
      <w:r>
        <w:rPr>
          <w:rFonts w:eastAsia="Times New Roman" w:cs="Times New Roman"/>
          <w:szCs w:val="24"/>
        </w:rPr>
        <w:t xml:space="preserve"> για περαιτέρω περιβαλλοντική υποβάθμιση του συγκεκριμένου χώρου.</w:t>
      </w:r>
    </w:p>
    <w:p w14:paraId="2F46CF3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αυτό που φαίνεται να έχει συμφωνηθεί μεταξύ του δήμου και της </w:t>
      </w:r>
      <w:r>
        <w:rPr>
          <w:rFonts w:eastAsia="Times New Roman" w:cs="Times New Roman"/>
          <w:szCs w:val="24"/>
        </w:rPr>
        <w:t>δ</w:t>
      </w:r>
      <w:r>
        <w:rPr>
          <w:rFonts w:eastAsia="Times New Roman" w:cs="Times New Roman"/>
          <w:szCs w:val="24"/>
        </w:rPr>
        <w:t>ιοικήτριας του ΟΑΕΔ, η οποία, εν</w:t>
      </w:r>
      <w:r>
        <w:rPr>
          <w:rFonts w:eastAsia="Times New Roman" w:cs="Times New Roman"/>
          <w:szCs w:val="24"/>
        </w:rPr>
        <w:t xml:space="preserve"> </w:t>
      </w:r>
      <w:r>
        <w:rPr>
          <w:rFonts w:eastAsia="Times New Roman" w:cs="Times New Roman"/>
          <w:szCs w:val="24"/>
        </w:rPr>
        <w:t xml:space="preserve">όψει της σοβαρότητας που δίνουμε ως Κυβέρνηση στο θέμα, επισκέφθηκε </w:t>
      </w:r>
      <w:r>
        <w:rPr>
          <w:rFonts w:eastAsia="Times New Roman" w:cs="Times New Roman"/>
          <w:szCs w:val="24"/>
        </w:rPr>
        <w:t xml:space="preserve">την </w:t>
      </w:r>
      <w:r>
        <w:rPr>
          <w:rFonts w:eastAsia="Times New Roman" w:cs="Times New Roman"/>
          <w:szCs w:val="24"/>
        </w:rPr>
        <w:t>17</w:t>
      </w:r>
      <w:r w:rsidRPr="00401937">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Ιουνίου τ</w:t>
      </w:r>
      <w:r>
        <w:rPr>
          <w:rFonts w:eastAsia="Times New Roman" w:cs="Times New Roman"/>
          <w:szCs w:val="24"/>
        </w:rPr>
        <w:t xml:space="preserve">ον Δήμο Κέρκυρας για να επισπευστούν οι σχετικές διαδικασίες, είναι η δημοπράτηση του έργου διασύνδεσης του συγκεκριμένου δικτύου με το δίκτυο βιολογικού καθαρισμού του δήμου. </w:t>
      </w:r>
    </w:p>
    <w:p w14:paraId="2F46CF3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τεχνικά στοιχεία που έχουν τεθεί υπ’ όψιν μου. Εάν υπάρχουν άλλα </w:t>
      </w:r>
      <w:r>
        <w:rPr>
          <w:rFonts w:eastAsia="Times New Roman" w:cs="Times New Roman"/>
          <w:szCs w:val="24"/>
        </w:rPr>
        <w:t xml:space="preserve">στοιχεία που θα πρέπει να μεταφέρω στον ΟΑΕΔ, θα σας ακούσω με προσοχή και θα τα μεταφέρω. </w:t>
      </w:r>
    </w:p>
    <w:p w14:paraId="2F46CF3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Σχετικά με τη δήλωση που κάνατε προηγουμένως, κύριε Υπουργέ, όπως αντιλαμβάνεστε, επειδή είναι εκτός της ημερήσιας διάταξης και </w:t>
      </w:r>
      <w:r>
        <w:rPr>
          <w:rFonts w:eastAsia="Times New Roman" w:cs="Times New Roman"/>
          <w:szCs w:val="24"/>
        </w:rPr>
        <w:t xml:space="preserve">είναι απόντα τα κόμματα, δεν μπορεί να γίνει κανένας σχολιασμός. Όμως, θα είχε ιδιαίτερο ενδιαφέρον, μια και το είπατε εσείς –εφόσον, βέβαια, συμφωνούν τα κόμματα- κατά πόσον η θέση αυτή των κοινωνικών εταίρων θα ήταν αδιαπραγμάτευτο όριο, αυτό που λέτε </w:t>
      </w:r>
      <w:r>
        <w:rPr>
          <w:rFonts w:eastAsia="Times New Roman" w:cs="Times New Roman"/>
          <w:szCs w:val="24"/>
        </w:rPr>
        <w:t>«</w:t>
      </w:r>
      <w:r>
        <w:rPr>
          <w:rFonts w:eastAsia="Times New Roman" w:cs="Times New Roman"/>
          <w:szCs w:val="24"/>
        </w:rPr>
        <w:t>κ</w:t>
      </w:r>
      <w:r>
        <w:rPr>
          <w:rFonts w:eastAsia="Times New Roman" w:cs="Times New Roman"/>
          <w:szCs w:val="24"/>
        </w:rPr>
        <w:t>όκκινη γραμμή</w:t>
      </w:r>
      <w:r>
        <w:rPr>
          <w:rFonts w:eastAsia="Times New Roman" w:cs="Times New Roman"/>
          <w:szCs w:val="24"/>
        </w:rPr>
        <w:t>»</w:t>
      </w:r>
      <w:r>
        <w:rPr>
          <w:rFonts w:eastAsia="Times New Roman" w:cs="Times New Roman"/>
          <w:szCs w:val="24"/>
        </w:rPr>
        <w:t xml:space="preserve">, στη διαπραγμάτευση. Αυτό θα είχε ενδιαφέρον, διότι οι θέσεις των εταίρων είναι κατά κάποιον τρόπο γνωστές. Το θέμα είναι το αποτέλεσμα της διαπραγμάτευσης. </w:t>
      </w:r>
    </w:p>
    <w:p w14:paraId="2F46CF3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w:t>
      </w:r>
      <w:r>
        <w:rPr>
          <w:rFonts w:eastAsia="Times New Roman" w:cs="Times New Roman"/>
          <w:b/>
          <w:szCs w:val="24"/>
        </w:rPr>
        <w:t xml:space="preserve">εγγύης): </w:t>
      </w:r>
      <w:r>
        <w:rPr>
          <w:rFonts w:eastAsia="Times New Roman" w:cs="Times New Roman"/>
          <w:szCs w:val="24"/>
        </w:rPr>
        <w:t xml:space="preserve">Έχετε δίκιο, κύριε Πρόεδρε. </w:t>
      </w:r>
    </w:p>
    <w:p w14:paraId="2F46CF3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η πρώτη φορά που απευθύνομαι στα κόμματα της Αντιπολίτευσης, ιδιαίτερα στην Αξιωματική Αντιπολίτευση, και διευκρινίζω το θέμα. Και στην προχθεσινή τοποθέτησή μου ενώπιον των Κοινοβουλευτικών Εκπροσώπων όλων τ</w:t>
      </w:r>
      <w:r>
        <w:rPr>
          <w:rFonts w:eastAsia="Times New Roman" w:cs="Times New Roman"/>
          <w:szCs w:val="24"/>
        </w:rPr>
        <w:t>ων κομμάτων –και της Νέας Δημοκρατίας- προχώρησα σε σχετική δήλωση.</w:t>
      </w:r>
    </w:p>
    <w:p w14:paraId="2F46CF3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Είπα απλώς ότι κάθε φορά που θα έρχομαι στη Βουλή θα επαναλαμβάνω τη δήλωση αυτή, γιατί, όπως ξέρετε δεδομένου ότι τηρούνται δημόσια Πρακτικά και υπάρχει δημόσια αναμετάδοση, οτιδήποτε λέμ</w:t>
      </w:r>
      <w:r>
        <w:rPr>
          <w:rFonts w:eastAsia="Times New Roman" w:cs="Times New Roman"/>
          <w:szCs w:val="24"/>
        </w:rPr>
        <w:t xml:space="preserve">ε σε αυτή την Αίθουσα καταγράφεται στην πολιτική βίβλο της δημόσιας πολιτικής ζωής και έτσι πρέπει να γίνεται. </w:t>
      </w:r>
    </w:p>
    <w:p w14:paraId="2F46CF3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Αϊβατίδη, έχετε τον λόγο. </w:t>
      </w:r>
    </w:p>
    <w:p w14:paraId="2F46CF3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w:t>
      </w:r>
    </w:p>
    <w:p w14:paraId="2F46CF3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υπάρχουν εκατόν</w:t>
      </w:r>
      <w:r>
        <w:rPr>
          <w:rFonts w:eastAsia="Times New Roman" w:cs="Times New Roman"/>
          <w:szCs w:val="24"/>
        </w:rPr>
        <w:t xml:space="preserve"> εβδομήντα έξι οικογένειες δικαιούχων, οι οποίοι πραγματικά είναι αγανακτισμένοι από το πώς έχει χειριστεί το ελληνικό κράτος το θέμα τους. </w:t>
      </w:r>
    </w:p>
    <w:p w14:paraId="2F46CF3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Έξι από τους εκατόν εβδομήντα έξι έχουν αποβιώσει, χωρίς να έχουν προλάβει να κατοικήσουν στις οικίες τους. Είναι π</w:t>
      </w:r>
      <w:r>
        <w:rPr>
          <w:rFonts w:eastAsia="Times New Roman" w:cs="Times New Roman"/>
          <w:szCs w:val="24"/>
        </w:rPr>
        <w:t>ράγματι αγανακτισμένοι και θα ήθελα να το λάβετε πολύ σοβαρά υπ’ όψιν σας αυτό. Και περιμένω στη δευτερολογία σας να μου αναφέρετε ρητώς το χρονοδιάγραμμα, αφού φαίνεται ότι απορρίπτεται η προσωρινή λύση, κάτι που δεν αντιλαμβάνομαι. Έχουμε συμβουλευτεί κα</w:t>
      </w:r>
      <w:r>
        <w:rPr>
          <w:rFonts w:eastAsia="Times New Roman" w:cs="Times New Roman"/>
          <w:szCs w:val="24"/>
        </w:rPr>
        <w:t xml:space="preserve">ι τεχνοκράτες επί του θέματος αυτού και θεωρούμε ότι είναι εφικτή αυτή η λύση ως προσωρινή. </w:t>
      </w:r>
    </w:p>
    <w:p w14:paraId="2F46CF3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Περιμένω, λοιπόν, από εσάς μια ρητή διαβεβαίωση για το πότε εσείς πιστεύετε ότι οι οικιστές θα μπορέσουν να μπουν στα σπίτια τους, τα οποία πραγματικά συνιστούν έν</w:t>
      </w:r>
      <w:r>
        <w:rPr>
          <w:rFonts w:eastAsia="Times New Roman" w:cs="Times New Roman"/>
          <w:szCs w:val="24"/>
        </w:rPr>
        <w:t xml:space="preserve">αν οικισμό-φάντασμα αυτή τη στιγμή, ενώ θα μπορούσε ο οικισμός του Αγίου Ιωάννη να αποτελεί έναν πρότυπο οικισμό, μια πρότυπη πολιτεία εργατικών κατοικιών. </w:t>
      </w:r>
    </w:p>
    <w:p w14:paraId="2F46CF4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Παρακαλώ θερμά, κύριε Υπουργέ να κάνετε μια ρητή αναφορά. Είστε ένα χρόνο Υπουργός στο συγκεκριμένο</w:t>
      </w:r>
      <w:r>
        <w:rPr>
          <w:rFonts w:eastAsia="Times New Roman" w:cs="Times New Roman"/>
          <w:szCs w:val="24"/>
        </w:rPr>
        <w:t xml:space="preserve"> Υπουργείο και με τις συγκεκριμένες αρμοδιότητες και ως εκ τούτου αναμένω από εσάς </w:t>
      </w:r>
      <w:r>
        <w:rPr>
          <w:rFonts w:eastAsia="Times New Roman" w:cs="Times New Roman"/>
          <w:szCs w:val="24"/>
        </w:rPr>
        <w:lastRenderedPageBreak/>
        <w:t xml:space="preserve">ρητή διαβεβαίωση για την άμεση ή τουλάχιστον σε εύλογο χρόνο εγκατάσταση των οικιστών στον οικισμό του Αγίου Ιωάννη. </w:t>
      </w:r>
    </w:p>
    <w:p w14:paraId="2F46CF4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ήθελα να πω ότι αυτές οι σηπτικές δεξαμενές είναι στ</w:t>
      </w:r>
      <w:r>
        <w:rPr>
          <w:rFonts w:eastAsia="Times New Roman" w:cs="Times New Roman"/>
          <w:szCs w:val="24"/>
        </w:rPr>
        <w:t>εγανές. Δεν θα έχουν κάποια αρνητική επενέργεια στο περιβάλλον και οι οικιστές διατίθενται να αναλάβουν το λειτουργικό κόστος. Παρακαλώ, λοιπόν, να δείτε το θέμα από εδώ και στο εξής με ιδιαίτερη ευαισθησία, που θεωρώ ότι σας διακρίνει, όπως επίσης σας δια</w:t>
      </w:r>
      <w:r>
        <w:rPr>
          <w:rFonts w:eastAsia="Times New Roman" w:cs="Times New Roman"/>
          <w:szCs w:val="24"/>
        </w:rPr>
        <w:t>κρίνει πολιτική ευγένεια. Πιστεύω ότι αν καταφέρετε και λύσετε εσείς, ως Υπουργός, αυτό το πρόβλημα, θα είναι κάτι πολύ σπουδαίο για τη νήσο Κέρκυρα.</w:t>
      </w:r>
    </w:p>
    <w:p w14:paraId="2F46CF4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F46CF4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Αϊβατίδη.</w:t>
      </w:r>
    </w:p>
    <w:p w14:paraId="2F46CF4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w:t>
      </w:r>
      <w:r>
        <w:rPr>
          <w:rFonts w:eastAsia="Times New Roman" w:cs="Times New Roman"/>
          <w:szCs w:val="24"/>
        </w:rPr>
        <w:t>ργός.</w:t>
      </w:r>
    </w:p>
    <w:p w14:paraId="2F46CF4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Κύριε Αϊβατίδη, έχετε απολύτως δίκιο να μεταφέρετε την αγανάκτηση των ανθρώπων </w:t>
      </w:r>
      <w:r>
        <w:rPr>
          <w:rFonts w:eastAsia="Times New Roman" w:cs="Times New Roman"/>
          <w:szCs w:val="24"/>
        </w:rPr>
        <w:lastRenderedPageBreak/>
        <w:t>αυτών. Όπως βλέπω εδώ στα χαρτιά μου, το έργο αυτό ξεκίνησε το 2007 και είχε συ</w:t>
      </w:r>
      <w:r>
        <w:rPr>
          <w:rFonts w:eastAsia="Times New Roman" w:cs="Times New Roman"/>
          <w:szCs w:val="24"/>
        </w:rPr>
        <w:t>μβατική ημερομηνία λήξης το 2011. Πρόκειται πραγματικά για περίπτωση εξάντλησης της κακοδαιμονίας και των αδυναμιών του ελληνικού κράτους.</w:t>
      </w:r>
    </w:p>
    <w:p w14:paraId="2F46CF4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Η προσωπική μου άποψη είναι ότι για τέτοια θέματα οι αποφάσεις πρέπει να λαμβάνονται σε τοπικό επίπεδο, στην τοπική κ</w:t>
      </w:r>
      <w:r>
        <w:rPr>
          <w:rFonts w:eastAsia="Times New Roman" w:cs="Times New Roman"/>
          <w:szCs w:val="24"/>
        </w:rPr>
        <w:t>οινωνία</w:t>
      </w:r>
      <w:r>
        <w:rPr>
          <w:rFonts w:eastAsia="Times New Roman" w:cs="Times New Roman"/>
          <w:szCs w:val="24"/>
        </w:rPr>
        <w:t>,</w:t>
      </w:r>
      <w:r>
        <w:rPr>
          <w:rFonts w:eastAsia="Times New Roman" w:cs="Times New Roman"/>
          <w:szCs w:val="24"/>
        </w:rPr>
        <w:t xml:space="preserve"> σε επίπεδο δήμου. Δεν είναι σε επίπεδο Υπουργείων που πρέπει να λαμβάνονται αποφάσεις στάθμισης.</w:t>
      </w:r>
    </w:p>
    <w:p w14:paraId="2F46CF4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Απ’ ό,τι βλέπω, επίσης, από την ενημέρωση της υπηρεσίας, η αρχική πρόβλεψη του έργου ήταν να γίνει αυτοτελής βιολογικός σταθμός καθαρισμού εντός του ο</w:t>
      </w:r>
      <w:r>
        <w:rPr>
          <w:rFonts w:eastAsia="Times New Roman" w:cs="Times New Roman"/>
          <w:szCs w:val="24"/>
        </w:rPr>
        <w:t>ικισμού. Οι περίοικοι φαίνεται να αντέδρασαν σε αυτό το έργο, σύμφωνα με τα στοιχεία που έχω, θεωρώντας ότι θα υποβάθμιζε την περιοχή. Γι’ αυτό</w:t>
      </w:r>
      <w:r>
        <w:rPr>
          <w:rFonts w:eastAsia="Times New Roman" w:cs="Times New Roman"/>
          <w:szCs w:val="24"/>
        </w:rPr>
        <w:t>ν</w:t>
      </w:r>
      <w:r>
        <w:rPr>
          <w:rFonts w:eastAsia="Times New Roman" w:cs="Times New Roman"/>
          <w:szCs w:val="24"/>
        </w:rPr>
        <w:t xml:space="preserve"> τον λόγο μίλησα για την τοπική κοινωνία. Δεν πρέπει να μας ενδιαφέρουν μόνο οι άμεσα ενδιαφερόμενοι, αλλά και η</w:t>
      </w:r>
      <w:r>
        <w:rPr>
          <w:rFonts w:eastAsia="Times New Roman" w:cs="Times New Roman"/>
          <w:szCs w:val="24"/>
        </w:rPr>
        <w:t xml:space="preserve"> περιρρέουσα κοινωνική ατμόσφαιρα. Εν</w:t>
      </w:r>
      <w:r>
        <w:rPr>
          <w:rFonts w:eastAsia="Times New Roman" w:cs="Times New Roman"/>
          <w:szCs w:val="24"/>
        </w:rPr>
        <w:t xml:space="preserve"> </w:t>
      </w:r>
      <w:r>
        <w:rPr>
          <w:rFonts w:eastAsia="Times New Roman" w:cs="Times New Roman"/>
          <w:szCs w:val="24"/>
        </w:rPr>
        <w:t>όψει αυτής της αντίδρασης, προκρίθηκε η λύση της σύνδεσης με το γενικότερο δίκτυο του βιολογικού καθαρισμού του Δήμου Κέρκυρας.</w:t>
      </w:r>
    </w:p>
    <w:p w14:paraId="2F46CF4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η πρώτη μου απάντηση σε αυτά που είπατε είναι ότι δεν είναι κυρίως ευθύνη της κεντρικής διοίκησης, αλλά της τοπικής διοίκησης -που είναι πιο κοντά στην τοπική κοινωνία- να προβεί στις σχετικές σταθμίσεις και αυτές φαίνεται να έχουν γίνει.</w:t>
      </w:r>
    </w:p>
    <w:p w14:paraId="2F46CF4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Μου ζητήσατε το</w:t>
      </w:r>
      <w:r>
        <w:rPr>
          <w:rFonts w:eastAsia="Times New Roman" w:cs="Times New Roman"/>
          <w:szCs w:val="24"/>
        </w:rPr>
        <w:t>ν</w:t>
      </w:r>
      <w:r>
        <w:rPr>
          <w:rFonts w:eastAsia="Times New Roman" w:cs="Times New Roman"/>
          <w:szCs w:val="24"/>
        </w:rPr>
        <w:t xml:space="preserve"> χρόνο και είναι εύλογο αίτημα να το προσδιορίσω. Ό,τι έπρεπε να κάνει η κεντρική </w:t>
      </w:r>
      <w:r>
        <w:rPr>
          <w:rFonts w:eastAsia="Times New Roman" w:cs="Times New Roman"/>
          <w:szCs w:val="24"/>
        </w:rPr>
        <w:t>κ</w:t>
      </w:r>
      <w:r>
        <w:rPr>
          <w:rFonts w:eastAsia="Times New Roman" w:cs="Times New Roman"/>
          <w:szCs w:val="24"/>
        </w:rPr>
        <w:t>υβέρνηση, το έχει κάνει. Έχει εγκρίνει τη χρηματοδότηση, έχει εγγραφεί το σχετικό κονδύλιο στον ΚΑΠ. Όμως, ο φορέας εκτέλεσης είναι ο Δήμος Κέρκυρας και για να είμαι ακριβέσ</w:t>
      </w:r>
      <w:r>
        <w:rPr>
          <w:rFonts w:eastAsia="Times New Roman" w:cs="Times New Roman"/>
          <w:szCs w:val="24"/>
        </w:rPr>
        <w:t xml:space="preserve">τερος, η Δημοτική Επιχείρηση Ύδρευσης και Αποχέτευσης. </w:t>
      </w:r>
    </w:p>
    <w:p w14:paraId="2F46CF4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Επομένως αυτός είναι ο αρμόδιος φορέας να δημοπρατήσει και να εκτελέσει το έργο. Εκεί θα πρέπει να απευθυνθείτε και να ρωτήσετε τι γίνεται, για τον απλό λόγο ότι εμείς αυτό που έπρεπε να κάνουμε, να ε</w:t>
      </w:r>
      <w:r>
        <w:rPr>
          <w:rFonts w:eastAsia="Times New Roman" w:cs="Times New Roman"/>
          <w:szCs w:val="24"/>
        </w:rPr>
        <w:t>ξασφαλίσουμε δηλαδή τη χρηματοδότηση, το έχουμε ήδη κάνει.</w:t>
      </w:r>
    </w:p>
    <w:p w14:paraId="2F46CF4B" w14:textId="77777777" w:rsidR="005B3E17" w:rsidRDefault="00BC72CD">
      <w:pPr>
        <w:spacing w:line="600" w:lineRule="auto"/>
        <w:ind w:firstLine="720"/>
        <w:contextualSpacing/>
        <w:jc w:val="both"/>
        <w:rPr>
          <w:rFonts w:eastAsia="Times New Roman" w:cs="Times New Roman"/>
          <w:szCs w:val="24"/>
        </w:rPr>
      </w:pPr>
      <w:r w:rsidRPr="008801D2">
        <w:rPr>
          <w:rFonts w:eastAsia="Times New Roman" w:cs="Times New Roman"/>
          <w:b/>
          <w:color w:val="000000" w:themeColor="text1"/>
          <w:szCs w:val="24"/>
        </w:rPr>
        <w:t>ΠΡΟΕΔΡΕΥΩΝ (Δημήτριος Κρεμαστινός):</w:t>
      </w:r>
      <w:r w:rsidRPr="008801D2">
        <w:rPr>
          <w:rFonts w:eastAsia="Times New Roman" w:cs="Times New Roman"/>
          <w:color w:val="000000" w:themeColor="text1"/>
          <w:szCs w:val="24"/>
        </w:rPr>
        <w:t xml:space="preserve"> Κυρίες και κύριοι συνάδελφοι, έχω την τιμή να ανακοινώσω στο Σώμα ότι τη συνεδρίασή μας </w:t>
      </w:r>
      <w:r>
        <w:rPr>
          <w:rFonts w:eastAsia="Times New Roman" w:cs="Times New Roman"/>
          <w:szCs w:val="24"/>
        </w:rPr>
        <w:t xml:space="preserve">παρακολουθούν από τα άνω δυτικά θεωρεία, αφού ξεναγήθηκαν </w:t>
      </w:r>
      <w:r>
        <w:rPr>
          <w:rFonts w:eastAsia="Times New Roman" w:cs="Times New Roman"/>
          <w:szCs w:val="24"/>
        </w:rPr>
        <w:lastRenderedPageBreak/>
        <w:t>στην έκθεση της</w:t>
      </w:r>
      <w:r>
        <w:rPr>
          <w:rFonts w:eastAsia="Times New Roman" w:cs="Times New Roman"/>
          <w:szCs w:val="24"/>
        </w:rPr>
        <w:t xml:space="preserve"> αίθουσας </w:t>
      </w:r>
      <w:r>
        <w:rPr>
          <w:rFonts w:eastAsia="Times New Roman" w:cs="Times New Roman"/>
          <w:szCs w:val="24"/>
        </w:rPr>
        <w:t>«</w:t>
      </w:r>
      <w:r>
        <w:rPr>
          <w:rFonts w:eastAsia="Times New Roman" w:cs="Times New Roman"/>
          <w:szCs w:val="24"/>
        </w:rPr>
        <w:t>ΕΛΕΥΘΕΡΙΟΣ ΒΕΝΙΖΕΛΟΣ</w:t>
      </w:r>
      <w:r>
        <w:rPr>
          <w:rFonts w:eastAsia="Times New Roman" w:cs="Times New Roman"/>
          <w:szCs w:val="24"/>
        </w:rPr>
        <w:t>»</w:t>
      </w:r>
      <w:r>
        <w:rPr>
          <w:rFonts w:eastAsia="Times New Roman" w:cs="Times New Roman"/>
          <w:szCs w:val="24"/>
        </w:rPr>
        <w:t xml:space="preserve"> και ενημερώθηκαν για την ιστορία του κτηρίου και τον τρόπο οργάνωσης και λειτουργίας της Βουλής των Ελλήνων, είκοσι οκτώ επισκέπτες από το Ίδρυμα «</w:t>
      </w:r>
      <w:r>
        <w:rPr>
          <w:rFonts w:eastAsia="Times New Roman" w:cs="Times New Roman"/>
          <w:szCs w:val="24"/>
        </w:rPr>
        <w:t>Η ΘΕΟΤΟΚΟΣ</w:t>
      </w:r>
      <w:r>
        <w:rPr>
          <w:rFonts w:eastAsia="Times New Roman" w:cs="Times New Roman"/>
          <w:szCs w:val="24"/>
        </w:rPr>
        <w:t xml:space="preserve">» από το Ίλιον Αττικής. </w:t>
      </w:r>
    </w:p>
    <w:p w14:paraId="2F46CF4C" w14:textId="77777777" w:rsidR="005B3E17" w:rsidRDefault="00BC72CD">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2F46CF4D" w14:textId="77777777" w:rsidR="005B3E17" w:rsidRDefault="00BC72C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w:t>
      </w:r>
    </w:p>
    <w:p w14:paraId="2F46CF4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Βουλευτής κ. Μανιάτης ζητεί άδεια ολιγοήμερης απουσίας στο εξωτερικό από 4 </w:t>
      </w:r>
      <w:r>
        <w:rPr>
          <w:rFonts w:eastAsia="Times New Roman" w:cs="Times New Roman"/>
          <w:szCs w:val="24"/>
        </w:rPr>
        <w:t xml:space="preserve">Οκτωβρίου </w:t>
      </w:r>
      <w:r>
        <w:rPr>
          <w:rFonts w:eastAsia="Times New Roman" w:cs="Times New Roman"/>
          <w:szCs w:val="24"/>
        </w:rPr>
        <w:t>έως 5 Οκτωβρίου</w:t>
      </w:r>
      <w:r>
        <w:rPr>
          <w:rFonts w:eastAsia="Times New Roman" w:cs="Times New Roman"/>
          <w:szCs w:val="24"/>
        </w:rPr>
        <w:t xml:space="preserve"> 2016</w:t>
      </w:r>
      <w:r>
        <w:rPr>
          <w:rFonts w:eastAsia="Times New Roman" w:cs="Times New Roman"/>
          <w:szCs w:val="24"/>
        </w:rPr>
        <w:t xml:space="preserve">, για συμμετοχή στο </w:t>
      </w:r>
      <w:r>
        <w:rPr>
          <w:rFonts w:eastAsia="Times New Roman" w:cs="Times New Roman"/>
          <w:szCs w:val="24"/>
          <w:lang w:val="en-US"/>
        </w:rPr>
        <w:t>Malta</w:t>
      </w:r>
      <w:r>
        <w:rPr>
          <w:rFonts w:eastAsia="Times New Roman" w:cs="Times New Roman"/>
          <w:szCs w:val="24"/>
        </w:rPr>
        <w:t xml:space="preserve"> </w:t>
      </w:r>
      <w:r>
        <w:rPr>
          <w:rFonts w:eastAsia="Times New Roman" w:cs="Times New Roman"/>
          <w:szCs w:val="24"/>
          <w:lang w:val="en-US"/>
        </w:rPr>
        <w:t>Maritime</w:t>
      </w:r>
      <w:r>
        <w:rPr>
          <w:rFonts w:eastAsia="Times New Roman" w:cs="Times New Roman"/>
          <w:szCs w:val="24"/>
        </w:rPr>
        <w:t xml:space="preserve"> </w:t>
      </w:r>
      <w:r>
        <w:rPr>
          <w:rFonts w:eastAsia="Times New Roman" w:cs="Times New Roman"/>
          <w:szCs w:val="24"/>
          <w:lang w:val="en-US"/>
        </w:rPr>
        <w:t>Summit</w:t>
      </w:r>
      <w:r>
        <w:rPr>
          <w:rFonts w:eastAsia="Times New Roman" w:cs="Times New Roman"/>
          <w:szCs w:val="24"/>
        </w:rPr>
        <w:t>. Επίσης</w:t>
      </w:r>
      <w:r>
        <w:rPr>
          <w:rFonts w:eastAsia="Times New Roman" w:cs="Times New Roman"/>
          <w:szCs w:val="24"/>
        </w:rPr>
        <w:t xml:space="preserve"> η Βουλευτής κ. Άννα Καραμανλή ζητεί άδεια ολιγοήμερης απουσίας στο </w:t>
      </w:r>
      <w:r>
        <w:rPr>
          <w:rFonts w:eastAsia="Times New Roman" w:cs="Times New Roman"/>
          <w:szCs w:val="24"/>
        </w:rPr>
        <w:t xml:space="preserve">εξωτερικό από 3 </w:t>
      </w:r>
      <w:r>
        <w:rPr>
          <w:rFonts w:eastAsia="Times New Roman" w:cs="Times New Roman"/>
          <w:szCs w:val="24"/>
        </w:rPr>
        <w:t xml:space="preserve">Οκτωβρίου </w:t>
      </w:r>
      <w:r>
        <w:rPr>
          <w:rFonts w:eastAsia="Times New Roman" w:cs="Times New Roman"/>
          <w:szCs w:val="24"/>
        </w:rPr>
        <w:t>έως 5 Οκτωβρίου</w:t>
      </w:r>
      <w:r>
        <w:rPr>
          <w:rFonts w:eastAsia="Times New Roman" w:cs="Times New Roman"/>
          <w:szCs w:val="24"/>
        </w:rPr>
        <w:t xml:space="preserve"> 2016</w:t>
      </w:r>
      <w:r>
        <w:rPr>
          <w:rFonts w:eastAsia="Times New Roman" w:cs="Times New Roman"/>
          <w:szCs w:val="24"/>
        </w:rPr>
        <w:t xml:space="preserve">, για προσωπικούς λόγους. </w:t>
      </w:r>
    </w:p>
    <w:p w14:paraId="2F46CF4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14:paraId="2F46CF5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2F46CF5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2F46CF5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w:t>
      </w:r>
      <w:r>
        <w:rPr>
          <w:rFonts w:eastAsia="Times New Roman" w:cs="Times New Roman"/>
          <w:szCs w:val="24"/>
        </w:rPr>
        <w:t>ν τέταρτη</w:t>
      </w:r>
      <w:r>
        <w:rPr>
          <w:rFonts w:eastAsia="Times New Roman" w:cs="Times New Roman"/>
          <w:szCs w:val="24"/>
        </w:rPr>
        <w:t xml:space="preserve"> με αριθμό 1322/26-9-2016 επίκαιρη ερώτηση δεύτερου κύκλου του Βουλευτή Αχαΐας του Κομμουνιστικού Κόμματος Ελλάδας κ. Νικόλαου Καραθανασόπουλου προς τον Υπουργό Εργασίας, Κοινωνικής Ασφάλισης και Κοινωνικής Αλληλεγγύης, σχετικά με την επαναλειτουργία του ε</w:t>
      </w:r>
      <w:r>
        <w:rPr>
          <w:rFonts w:eastAsia="Times New Roman" w:cs="Times New Roman"/>
          <w:szCs w:val="24"/>
        </w:rPr>
        <w:t>ργοστασίου χυμοποίησης και τυποποίησης χυμού της Ένωσης Αγροτικών Συνεταιρισμών (ΕΑΣ) Αργολίδας «Εσπερίδες».</w:t>
      </w:r>
    </w:p>
    <w:p w14:paraId="2F46CF5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Καραθανασόπουλε, έχετε τον λόγο για δύο λεπτά.</w:t>
      </w:r>
    </w:p>
    <w:p w14:paraId="2F46CF5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2F46CF5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έχει περάσει ουσιαστι</w:t>
      </w:r>
      <w:r>
        <w:rPr>
          <w:rFonts w:eastAsia="Times New Roman" w:cs="Times New Roman"/>
          <w:szCs w:val="24"/>
        </w:rPr>
        <w:t xml:space="preserve">κά ένας μήνας από τη στιγμή της πυρκαγιάς και της καταστροφής </w:t>
      </w:r>
      <w:r>
        <w:rPr>
          <w:rFonts w:eastAsia="Times New Roman" w:cs="Times New Roman"/>
          <w:szCs w:val="24"/>
        </w:rPr>
        <w:t>-</w:t>
      </w:r>
      <w:r>
        <w:rPr>
          <w:rFonts w:eastAsia="Times New Roman" w:cs="Times New Roman"/>
          <w:szCs w:val="24"/>
        </w:rPr>
        <w:t>επί της ουσίας</w:t>
      </w:r>
      <w:r>
        <w:rPr>
          <w:rFonts w:eastAsia="Times New Roman" w:cs="Times New Roman"/>
          <w:szCs w:val="24"/>
        </w:rPr>
        <w:t>-</w:t>
      </w:r>
      <w:r>
        <w:rPr>
          <w:rFonts w:eastAsia="Times New Roman" w:cs="Times New Roman"/>
          <w:szCs w:val="24"/>
        </w:rPr>
        <w:t xml:space="preserve"> του εργοστασίου χυμοποίησης και τυποποίησης της Ένωσης Αγροτικών Συνεταιρισμών Αργολίδας.</w:t>
      </w:r>
    </w:p>
    <w:p w14:paraId="2F46CF5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ελάχιστα πράγματα έχουν γίνει. </w:t>
      </w:r>
      <w:r>
        <w:rPr>
          <w:rFonts w:eastAsia="Times New Roman" w:cs="Times New Roman"/>
          <w:szCs w:val="24"/>
        </w:rPr>
        <w:t>Ε</w:t>
      </w:r>
      <w:r>
        <w:rPr>
          <w:rFonts w:eastAsia="Times New Roman" w:cs="Times New Roman"/>
          <w:szCs w:val="24"/>
        </w:rPr>
        <w:t xml:space="preserve">πί της ουσίας δεν είναι ξεκάθαρο τίποτα, για </w:t>
      </w:r>
      <w:r>
        <w:rPr>
          <w:rFonts w:eastAsia="Times New Roman" w:cs="Times New Roman"/>
          <w:szCs w:val="24"/>
        </w:rPr>
        <w:t xml:space="preserve">το αν και πότε θα επαναλειτουργήσει το εργοστάσιο, για το τι θα γίνει με την παραγωγή των αγροτών, την οποία </w:t>
      </w:r>
      <w:r>
        <w:rPr>
          <w:rFonts w:eastAsia="Times New Roman" w:cs="Times New Roman"/>
          <w:szCs w:val="24"/>
        </w:rPr>
        <w:lastRenderedPageBreak/>
        <w:t>απορροφούσε το εργοστάσιο και χυμοποιούσε και τι θα γίνει με τους εργαζόμενους στον χώρο του εργοστασίου, οι οποίοι βρίσκονται σε εκκρεμότητα, μετά</w:t>
      </w:r>
      <w:r>
        <w:rPr>
          <w:rFonts w:eastAsia="Times New Roman" w:cs="Times New Roman"/>
          <w:szCs w:val="24"/>
        </w:rPr>
        <w:t xml:space="preserve"> από την πρόταση</w:t>
      </w:r>
      <w:r>
        <w:rPr>
          <w:rFonts w:eastAsia="Times New Roman" w:cs="Times New Roman"/>
          <w:szCs w:val="24"/>
        </w:rPr>
        <w:t>,</w:t>
      </w:r>
      <w:r>
        <w:rPr>
          <w:rFonts w:eastAsia="Times New Roman" w:cs="Times New Roman"/>
          <w:szCs w:val="24"/>
        </w:rPr>
        <w:t xml:space="preserve"> που έχει κάνει η Διοίκηση της Ένωσης Συνεταιρισμών, για εξάμηνη άδεια άνευ αποδοχών. </w:t>
      </w:r>
    </w:p>
    <w:p w14:paraId="2F46CF5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θέλαμε συγκεκριμένα, κύριε Υπουργέ, την εκτίμηση της Κυβέρνησης και τις συγκεκριμένες αποφάσεις που έχει πάρει σε σχέση με τα ζητήματα που θέσαμε και</w:t>
      </w:r>
      <w:r>
        <w:rPr>
          <w:rFonts w:eastAsia="Times New Roman" w:cs="Times New Roman"/>
          <w:szCs w:val="24"/>
        </w:rPr>
        <w:t xml:space="preserve"> τι προτίθεται να κάνει για την άμεση επαναλειτουργία του εργοστασίου, την πλήρη διασφάλιση των θέσεων εργασίας, τη στήριξη των εργαζομένων για όσο διάστημα χρειαστεί μέχρι την πλήρη επαναλειτουργία του εργοστασίου</w:t>
      </w:r>
      <w:r>
        <w:rPr>
          <w:rFonts w:eastAsia="Times New Roman" w:cs="Times New Roman"/>
          <w:szCs w:val="24"/>
        </w:rPr>
        <w:t xml:space="preserve"> </w:t>
      </w:r>
      <w:r>
        <w:rPr>
          <w:rFonts w:eastAsia="Times New Roman" w:cs="Times New Roman"/>
          <w:szCs w:val="24"/>
        </w:rPr>
        <w:t>αλλά και τη στήριξη του εισοδήματος των μ</w:t>
      </w:r>
      <w:r>
        <w:rPr>
          <w:rFonts w:eastAsia="Times New Roman" w:cs="Times New Roman"/>
          <w:szCs w:val="24"/>
        </w:rPr>
        <w:t>ικρομεσαίων αγροτών.</w:t>
      </w:r>
    </w:p>
    <w:p w14:paraId="2F46CF5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Θέλουμε τα μέτρα, το χρονοδιάγραμμα και πώς αυτά θα υλοποιηθούν.</w:t>
      </w:r>
    </w:p>
    <w:p w14:paraId="2F46CF59"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Υπουργέ, έχετε τον λόγο.</w:t>
      </w:r>
    </w:p>
    <w:p w14:paraId="2F46CF5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Κ</w:t>
      </w:r>
      <w:r>
        <w:rPr>
          <w:rFonts w:eastAsia="Times New Roman" w:cs="Times New Roman"/>
          <w:szCs w:val="24"/>
        </w:rPr>
        <w:t>ύριε συνάδελφε, επειδή συμμεριζόμαστε το ενδιαφέρον για την προστασία των εργαζομένων και γενικότερα, αλλά και στην ειδική αυτή περίπτωση, το Υπουργείο μας συγκάλεσε σύσκεψη στις 21 Σεπτεμβρίου</w:t>
      </w:r>
      <w:r>
        <w:rPr>
          <w:rFonts w:eastAsia="Times New Roman" w:cs="Times New Roman"/>
          <w:szCs w:val="24"/>
        </w:rPr>
        <w:t xml:space="preserve">, </w:t>
      </w:r>
      <w:r>
        <w:rPr>
          <w:rFonts w:eastAsia="Times New Roman" w:cs="Times New Roman"/>
          <w:szCs w:val="24"/>
        </w:rPr>
        <w:t>μία εβδομάδα πριν</w:t>
      </w:r>
      <w:r>
        <w:rPr>
          <w:rFonts w:eastAsia="Times New Roman" w:cs="Times New Roman"/>
          <w:szCs w:val="24"/>
        </w:rPr>
        <w:t>,</w:t>
      </w:r>
      <w:r>
        <w:rPr>
          <w:rFonts w:eastAsia="Times New Roman" w:cs="Times New Roman"/>
          <w:szCs w:val="24"/>
        </w:rPr>
        <w:t xml:space="preserve"> στην οποία ήταν παρόντες εκπρόσωποι των ερ</w:t>
      </w:r>
      <w:r>
        <w:rPr>
          <w:rFonts w:eastAsia="Times New Roman" w:cs="Times New Roman"/>
          <w:szCs w:val="24"/>
        </w:rPr>
        <w:t>γαζομένων και της επιχείρησης και</w:t>
      </w:r>
      <w:r>
        <w:rPr>
          <w:rFonts w:eastAsia="Times New Roman" w:cs="Times New Roman"/>
          <w:szCs w:val="24"/>
        </w:rPr>
        <w:t>,</w:t>
      </w:r>
      <w:r>
        <w:rPr>
          <w:rFonts w:eastAsia="Times New Roman" w:cs="Times New Roman"/>
          <w:szCs w:val="24"/>
        </w:rPr>
        <w:t xml:space="preserve"> μάλιστα, ήταν παρών </w:t>
      </w:r>
      <w:r>
        <w:rPr>
          <w:rFonts w:eastAsia="Times New Roman" w:cs="Times New Roman"/>
          <w:szCs w:val="24"/>
        </w:rPr>
        <w:t>-</w:t>
      </w:r>
      <w:r>
        <w:rPr>
          <w:rFonts w:eastAsia="Times New Roman" w:cs="Times New Roman"/>
          <w:szCs w:val="24"/>
        </w:rPr>
        <w:t>απ’ ό,τι βλέπω στα Πρακτικά</w:t>
      </w:r>
      <w:r>
        <w:rPr>
          <w:rFonts w:eastAsia="Times New Roman" w:cs="Times New Roman"/>
          <w:szCs w:val="24"/>
        </w:rPr>
        <w:t>-</w:t>
      </w:r>
      <w:r>
        <w:rPr>
          <w:rFonts w:eastAsia="Times New Roman" w:cs="Times New Roman"/>
          <w:szCs w:val="24"/>
        </w:rPr>
        <w:t xml:space="preserve"> και ο Βουλευτής Αργολίδας του ΣΥΡΙΖΑ</w:t>
      </w:r>
      <w:r>
        <w:rPr>
          <w:rFonts w:eastAsia="Times New Roman" w:cs="Times New Roman"/>
          <w:szCs w:val="24"/>
        </w:rPr>
        <w:t xml:space="preserve"> </w:t>
      </w:r>
      <w:r>
        <w:rPr>
          <w:rFonts w:eastAsia="Times New Roman" w:cs="Times New Roman"/>
          <w:szCs w:val="24"/>
        </w:rPr>
        <w:t xml:space="preserve">κ. Γκιόλας. </w:t>
      </w:r>
    </w:p>
    <w:p w14:paraId="2F46CF5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Αυτό που προέκυψε από αυτή</w:t>
      </w:r>
      <w:r>
        <w:rPr>
          <w:rFonts w:eastAsia="Times New Roman" w:cs="Times New Roman"/>
          <w:szCs w:val="24"/>
        </w:rPr>
        <w:t>ν</w:t>
      </w:r>
      <w:r>
        <w:rPr>
          <w:rFonts w:eastAsia="Times New Roman" w:cs="Times New Roman"/>
          <w:szCs w:val="24"/>
        </w:rPr>
        <w:t xml:space="preserve"> τη σύσκεψη ήταν ότι έχουν πληρωθεί οι εργαζόμενοι πλήρως μέχρι τη στιγμή της σύσκεψης, ότι δε</w:t>
      </w:r>
      <w:r>
        <w:rPr>
          <w:rFonts w:eastAsia="Times New Roman" w:cs="Times New Roman"/>
          <w:szCs w:val="24"/>
        </w:rPr>
        <w:t xml:space="preserve">ν υπάρχει καθυστέρηση δεδουλευμένων και ότι έχουν πληρωθεί οι αντίστοιχες ασφαλιστικές εισφορές. </w:t>
      </w:r>
    </w:p>
    <w:p w14:paraId="2F46CF5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Και φαίνεται, όπως είπατε κι εσείς, ενενήντα από τους εργαζόμενους να έχουν ζητήσει άδεια χωρίς αποδοχές, ούτως ώστε να διευκολύνουν την εταιρεία, η οποία βρίσκεται σε συνεννόηση με τις τράπεζες </w:t>
      </w:r>
      <w:r>
        <w:rPr>
          <w:rFonts w:eastAsia="Times New Roman" w:cs="Times New Roman"/>
          <w:szCs w:val="24"/>
        </w:rPr>
        <w:lastRenderedPageBreak/>
        <w:t>για χρηματοδότηση της επανοικοδόμησης του εργοστασίου, ώστε α</w:t>
      </w:r>
      <w:r>
        <w:rPr>
          <w:rFonts w:eastAsia="Times New Roman" w:cs="Times New Roman"/>
          <w:szCs w:val="24"/>
        </w:rPr>
        <w:t xml:space="preserve">υτό να λειτουργήσει. Δεν φαίνεται, επομένως, να υπάρχει τριβή μεταξύ των εργαζομένων και της επιχείρησης στο συγκεκριμένο θέμα. </w:t>
      </w:r>
    </w:p>
    <w:p w14:paraId="2F46CF5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Να σας πω και συμπληρωματικά, επειδή είναι στο γραπτό κείμενο της ερώτησής σας, ότι, επίσης, έγινε έλεγχος για να δούμε αν υπήρ</w:t>
      </w:r>
      <w:r>
        <w:rPr>
          <w:rFonts w:eastAsia="Times New Roman" w:cs="Times New Roman"/>
          <w:szCs w:val="24"/>
        </w:rPr>
        <w:t xml:space="preserve">ξε παραβίαση των όρων πυρασφάλειας του εργοστασίου και φάνηκε ότι δεν υπήρξε παρόμοια παράβαση. Οι όροι πυρασφάλειας είχαν τηρηθεί. </w:t>
      </w:r>
    </w:p>
    <w:p w14:paraId="2F46CF5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Μέχρι στιγμής, επομένως, φαίν</w:t>
      </w:r>
      <w:r>
        <w:rPr>
          <w:rFonts w:eastAsia="Times New Roman" w:cs="Times New Roman"/>
          <w:szCs w:val="24"/>
        </w:rPr>
        <w:t>ε</w:t>
      </w:r>
      <w:r>
        <w:rPr>
          <w:rFonts w:eastAsia="Times New Roman" w:cs="Times New Roman"/>
          <w:szCs w:val="24"/>
        </w:rPr>
        <w:t>ται και οι όροι νομιμότητας να μην έχουν παραβιαστεί και να υπάρχει μια συνεννόηση, όπως θα π</w:t>
      </w:r>
      <w:r>
        <w:rPr>
          <w:rFonts w:eastAsia="Times New Roman" w:cs="Times New Roman"/>
          <w:szCs w:val="24"/>
        </w:rPr>
        <w:t>ρέπει να υπάρχει σε επίπεδο επιχείρησης, για το μέλλον</w:t>
      </w:r>
      <w:r>
        <w:rPr>
          <w:rFonts w:eastAsia="Times New Roman" w:cs="Times New Roman"/>
          <w:szCs w:val="24"/>
        </w:rPr>
        <w:t>,</w:t>
      </w:r>
      <w:r>
        <w:rPr>
          <w:rFonts w:eastAsia="Times New Roman" w:cs="Times New Roman"/>
          <w:szCs w:val="24"/>
        </w:rPr>
        <w:t xml:space="preserve"> που περιλαμβάνει την επιβίωση της επιχείρησης και τη διατήρηση όλων των θέσεων εργασίας.</w:t>
      </w:r>
    </w:p>
    <w:p w14:paraId="2F46CF5F"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Καραθανασόπουλε, έχετε τον λόγο για τρία λεπτά και πάλι.</w:t>
      </w:r>
    </w:p>
    <w:p w14:paraId="2F46CF6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ΝΙ</w:t>
      </w:r>
      <w:r>
        <w:rPr>
          <w:rFonts w:eastAsia="Times New Roman" w:cs="Times New Roman"/>
          <w:b/>
          <w:szCs w:val="24"/>
        </w:rPr>
        <w:t>ΚΟΛΑΟΣ ΚΑΡΑΘΑΝΑΣΟΠΟΥΛΟΣ:</w:t>
      </w:r>
      <w:r>
        <w:rPr>
          <w:rFonts w:eastAsia="Times New Roman" w:cs="Times New Roman"/>
          <w:szCs w:val="24"/>
        </w:rPr>
        <w:t xml:space="preserve"> Δεν αμφισβητώ τα λεγόμενά σας και την ενημέρωση που έχετε, κύριε Υπουργέ.</w:t>
      </w:r>
    </w:p>
    <w:p w14:paraId="2F46CF6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αρχάς, αν οι κανόνες πυρασφάλειας ίσχυαν, ενδεχομένως χρειάζεται να αυστηροποιηθεί το πλαίσιο, γιατί εφόσον λειτουργούσαν όλα τα συστήματα πυρασφάλειας,</w:t>
      </w:r>
      <w:r>
        <w:rPr>
          <w:rFonts w:eastAsia="Times New Roman" w:cs="Times New Roman"/>
          <w:szCs w:val="24"/>
        </w:rPr>
        <w:t xml:space="preserve"> δεν δικαιολογείται η έκταση της πυρκαγιάς και η έκταση της καταστροφής και να τίθεται σε κίνδυνο η ζωή των εργαζομένων και των περίοικων της περιοχής. Άρα πρέπει να ξαναδείτε, ενδεχομένως, το θεσμικό πλαίσιο για την πυρασφάλεια των εργοστασίων και ιδιαίτε</w:t>
      </w:r>
      <w:r>
        <w:rPr>
          <w:rFonts w:eastAsia="Times New Roman" w:cs="Times New Roman"/>
          <w:szCs w:val="24"/>
        </w:rPr>
        <w:t>ρα τέτοιου είδους εργοστασίων.</w:t>
      </w:r>
    </w:p>
    <w:p w14:paraId="2F46CF6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δεύτερο θέμα, κύριε Υπουργέ, είναι το εξής. Εδώ υπάρχουν συγκεκριμένες πληροφορίες</w:t>
      </w:r>
      <w:r>
        <w:rPr>
          <w:rFonts w:eastAsia="Times New Roman" w:cs="Times New Roman"/>
          <w:szCs w:val="24"/>
        </w:rPr>
        <w:t>,</w:t>
      </w:r>
      <w:r>
        <w:rPr>
          <w:rFonts w:eastAsia="Times New Roman" w:cs="Times New Roman"/>
          <w:szCs w:val="24"/>
        </w:rPr>
        <w:t xml:space="preserve"> οι οποίες είναι ανησυχητικές. Πρώτον, η Ένωση έχει μεταφέρει την παραγωγική διαδικασία, για να εκτελέσει τα συμβόλαια τα οποία έχει, στην </w:t>
      </w:r>
      <w:r>
        <w:rPr>
          <w:rFonts w:eastAsia="Times New Roman" w:cs="Times New Roman"/>
          <w:szCs w:val="24"/>
        </w:rPr>
        <w:t>Κύπρο. Το γνωρίζατε αυτό;</w:t>
      </w:r>
    </w:p>
    <w:p w14:paraId="2F46CF6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Όχι.</w:t>
      </w:r>
    </w:p>
    <w:p w14:paraId="2F46CF6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Τα έχει μεταφέρει στην Κύπρο. Το ένα ζήτημα είναι αυτό. </w:t>
      </w:r>
    </w:p>
    <w:p w14:paraId="2F46CF6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ενώ θα μπορούσε να δικαιολογήσει τους </w:t>
      </w:r>
      <w:r>
        <w:rPr>
          <w:rFonts w:eastAsia="Times New Roman" w:cs="Times New Roman"/>
          <w:szCs w:val="24"/>
        </w:rPr>
        <w:t>εργαζόμενους που δούλευαν στο εργοστάσιο παραγωγής αυτή η ανησυχία για το τι θα γίνει και πόσο διάστημα θα διαρκέσει, η Ένωση έχει προχωρήσει να μην απασχολεί τους εργαζόμενους και να απαιτεί από αυτούς να βγουν σε εξάμηνη άδεια άνευ αποδοχών -γιατί κατ’ α</w:t>
      </w:r>
      <w:r>
        <w:rPr>
          <w:rFonts w:eastAsia="Times New Roman" w:cs="Times New Roman"/>
          <w:szCs w:val="24"/>
        </w:rPr>
        <w:t>παίτηση της Ένωσης έχει γίνει αυτό και όχι κατ’ αποδοχή των εργαζόμενων- δηλαδή έχει βάλει σε τέτοια διαδικασία τους εργαζόμενους που δούλευαν στα γραφεία της Ένωσης και ασχολούνταν με αλλότριες υπηρεσίες από τα ζητήματα που αφορούν την παραγωγική δραστηρι</w:t>
      </w:r>
      <w:r>
        <w:rPr>
          <w:rFonts w:eastAsia="Times New Roman" w:cs="Times New Roman"/>
          <w:szCs w:val="24"/>
        </w:rPr>
        <w:t>ότητα του εργοστασίου.</w:t>
      </w:r>
    </w:p>
    <w:p w14:paraId="2F46CF6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Πώς δικαιολογείται αυτό το πράγμα, κύριε Υπουργέ; Υπάρχει ζήτημα για αλλαγή των συνθηκών εργασίας, αλλαγή εργασιακών σχέσεων, απολύσεις, αξιοποιώντας ενδεχομένως την καταστροφή που έγινε; Γιατί θα ήταν «κατανοητό» το ζήτημα αυτών που</w:t>
      </w:r>
      <w:r>
        <w:rPr>
          <w:rFonts w:eastAsia="Times New Roman" w:cs="Times New Roman"/>
          <w:szCs w:val="24"/>
        </w:rPr>
        <w:t xml:space="preserve"> εργάζονται στην παραγωγή να μην μπορεί να τους απασχολήσει λόγω της καταστροφής.</w:t>
      </w:r>
    </w:p>
    <w:p w14:paraId="2F46CF6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υπόλοιποι που εργάζονταν στις Υπηρεσίες; Αυτοί που ασχολούνταν με τις βεβαιώσεις των αγροτών; Γιατί δεν τους βγάζει και αυτούς σε διαθεσιμότητα έτσι όπως πάει; Ποιος είναι</w:t>
      </w:r>
      <w:r>
        <w:rPr>
          <w:rFonts w:eastAsia="Times New Roman" w:cs="Times New Roman"/>
          <w:szCs w:val="24"/>
        </w:rPr>
        <w:t xml:space="preserve"> ο λόγος και η αιτία; </w:t>
      </w:r>
    </w:p>
    <w:p w14:paraId="2F46CF6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Αυτά τα ζητήματα έχουν προκαλέσει ανησυχία, κύριε Υπουργέ, και δεν είναι απλά και μόνο ζήτημα το πότε θα καταλήξει η Ένωση με την Τράπεζα Πειραιώς</w:t>
      </w:r>
      <w:r>
        <w:rPr>
          <w:rFonts w:eastAsia="Times New Roman" w:cs="Times New Roman"/>
          <w:szCs w:val="24"/>
        </w:rPr>
        <w:t>,</w:t>
      </w:r>
      <w:r>
        <w:rPr>
          <w:rFonts w:eastAsia="Times New Roman" w:cs="Times New Roman"/>
          <w:szCs w:val="24"/>
        </w:rPr>
        <w:t xml:space="preserve"> που βρίσκεται σε διαπραγμάτευση για χρηματοδότηση, γιατί ήδη έχει περάσει ένας μήνας </w:t>
      </w:r>
      <w:r>
        <w:rPr>
          <w:rFonts w:eastAsia="Times New Roman" w:cs="Times New Roman"/>
          <w:szCs w:val="24"/>
        </w:rPr>
        <w:t>και δεν υπάρχει φως στον ορίζοντα. Άρα η εξάμηνη άδεια άνευ αποδοχών</w:t>
      </w:r>
      <w:r>
        <w:rPr>
          <w:rFonts w:eastAsia="Times New Roman" w:cs="Times New Roman"/>
          <w:szCs w:val="24"/>
        </w:rPr>
        <w:t>,</w:t>
      </w:r>
      <w:r>
        <w:rPr>
          <w:rFonts w:eastAsia="Times New Roman" w:cs="Times New Roman"/>
          <w:szCs w:val="24"/>
        </w:rPr>
        <w:t xml:space="preserve"> που έχει ζητήσει η εταιρεία από τους εργαζόμενους και τους αναγκάζει να πάρουν, φαίνεται ότι δεν πατάει στην πραγματικότητα. </w:t>
      </w:r>
    </w:p>
    <w:p w14:paraId="2F46CF6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Απ’ αυτή την άποψη η Κυβέρνηση θα έπρεπε να παρέμβει σχεδιασ</w:t>
      </w:r>
      <w:r>
        <w:rPr>
          <w:rFonts w:eastAsia="Times New Roman" w:cs="Times New Roman"/>
          <w:szCs w:val="24"/>
        </w:rPr>
        <w:t>μένα αξιοποιώντας τα εργαλεία του αναπτυξιακού νόμου, τα χρηματοδοτικά εργαλεία τα οποία έχει, έστω αυτά τα περιορισμένα, για να στηρίξει ένα εργοστάσιο για γρήγορη επαναλειτουργία, το οποίο αφορά μία Ένωση Αγροτικών Συνεταιρισμών, τους εργαζόμενους στο ερ</w:t>
      </w:r>
      <w:r>
        <w:rPr>
          <w:rFonts w:eastAsia="Times New Roman" w:cs="Times New Roman"/>
          <w:szCs w:val="24"/>
        </w:rPr>
        <w:t>γοστάσιο και τους αγρότες της περιοχής, της ευρύτερης περιοχής</w:t>
      </w:r>
      <w:r>
        <w:rPr>
          <w:rFonts w:eastAsia="Times New Roman" w:cs="Times New Roman"/>
          <w:szCs w:val="24"/>
        </w:rPr>
        <w:t>,</w:t>
      </w:r>
      <w:r>
        <w:rPr>
          <w:rFonts w:eastAsia="Times New Roman" w:cs="Times New Roman"/>
          <w:szCs w:val="24"/>
        </w:rPr>
        <w:t xml:space="preserve"> που απορροφά και την παραγωγή τους. Μάλιστα, επειδή τώρα είναι η συλλογή των πορτοκαλιών, για </w:t>
      </w:r>
      <w:r>
        <w:rPr>
          <w:rFonts w:eastAsia="Times New Roman" w:cs="Times New Roman"/>
          <w:szCs w:val="24"/>
        </w:rPr>
        <w:lastRenderedPageBreak/>
        <w:t>παράδειγμα, η συλλογή των εσπεριδοειδών, καταλαβαίνετε πάρα πολύ καλά και την ανησυχία που έχουν κ</w:t>
      </w:r>
      <w:r>
        <w:rPr>
          <w:rFonts w:eastAsia="Times New Roman" w:cs="Times New Roman"/>
          <w:szCs w:val="24"/>
        </w:rPr>
        <w:t xml:space="preserve">αι οι αγρότες της περιοχής για το μέλλον και για το τι θα γίνει. </w:t>
      </w:r>
    </w:p>
    <w:p w14:paraId="2F46CF6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Ένα τρίτο ζήτημα, κύριε Υπουργέ, είναι το εξής: Επειδή ακριβώς υπάρχει αυτή η διαδικασία</w:t>
      </w:r>
      <w:r>
        <w:rPr>
          <w:rFonts w:eastAsia="Times New Roman" w:cs="Times New Roman"/>
          <w:szCs w:val="24"/>
        </w:rPr>
        <w:t>,</w:t>
      </w:r>
      <w:r>
        <w:rPr>
          <w:rFonts w:eastAsia="Times New Roman" w:cs="Times New Roman"/>
          <w:szCs w:val="24"/>
        </w:rPr>
        <w:t xml:space="preserve"> ώσπου να κατατεθεί κάτι πάρα πολύ συγκεκριμένο, πρέπει κάπως να στηριχθούν τα εισοδήματα αυτών των ε</w:t>
      </w:r>
      <w:r>
        <w:rPr>
          <w:rFonts w:eastAsia="Times New Roman" w:cs="Times New Roman"/>
          <w:szCs w:val="24"/>
        </w:rPr>
        <w:t>ργαζόμενων που δούλευαν στο εργοστάσιο παραγωγής μέσα από τα προγράμματα</w:t>
      </w:r>
      <w:r>
        <w:rPr>
          <w:rFonts w:eastAsia="Times New Roman" w:cs="Times New Roman"/>
          <w:szCs w:val="24"/>
        </w:rPr>
        <w:t>,</w:t>
      </w:r>
      <w:r>
        <w:rPr>
          <w:rFonts w:eastAsia="Times New Roman" w:cs="Times New Roman"/>
          <w:szCs w:val="24"/>
        </w:rPr>
        <w:t xml:space="preserve"> τα οποία έχει το Υπουργείο σας. Από τη στιγμή που υπάρχει παραγωγική δραστηριότητα της Ένωσης, γιατί δεν φέρνετε ένα ποσοστό από αυτά τα χρήματα</w:t>
      </w:r>
      <w:r>
        <w:rPr>
          <w:rFonts w:eastAsia="Times New Roman" w:cs="Times New Roman"/>
          <w:szCs w:val="24"/>
        </w:rPr>
        <w:t>,</w:t>
      </w:r>
      <w:r>
        <w:rPr>
          <w:rFonts w:eastAsia="Times New Roman" w:cs="Times New Roman"/>
          <w:szCs w:val="24"/>
        </w:rPr>
        <w:t xml:space="preserve"> τα οποία εισπράττει, ώστε τουλάχιστο</w:t>
      </w:r>
      <w:r>
        <w:rPr>
          <w:rFonts w:eastAsia="Times New Roman" w:cs="Times New Roman"/>
          <w:szCs w:val="24"/>
        </w:rPr>
        <w:t>ν να έχουν ένα εισόδημα και να στηρίζονται τα εισοδήματα των εργαζομένων και ένα άλλο κομμάτι μέσα από τα προγράμματα</w:t>
      </w:r>
      <w:r>
        <w:rPr>
          <w:rFonts w:eastAsia="Times New Roman" w:cs="Times New Roman"/>
          <w:szCs w:val="24"/>
        </w:rPr>
        <w:t>,</w:t>
      </w:r>
      <w:r>
        <w:rPr>
          <w:rFonts w:eastAsia="Times New Roman" w:cs="Times New Roman"/>
          <w:szCs w:val="24"/>
        </w:rPr>
        <w:t xml:space="preserve"> τα οποία έχει το Υπουργείο σας; </w:t>
      </w:r>
    </w:p>
    <w:p w14:paraId="2F46CF6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Αυτοί οι άνθρωποι πρέπει να στηριχθούν εισοδηματικά για όσο διάστημα χρειαστεί μέχρι την επαναλειτουργία</w:t>
      </w:r>
      <w:r>
        <w:rPr>
          <w:rFonts w:eastAsia="Times New Roman" w:cs="Times New Roman"/>
          <w:szCs w:val="24"/>
        </w:rPr>
        <w:t xml:space="preserve"> του εργοστασίου και με τη δέσμευση, κύριε Υπουργέ –την οποία πρέπει εσείς να απαιτήσετε </w:t>
      </w:r>
      <w:r>
        <w:rPr>
          <w:rFonts w:eastAsia="Times New Roman" w:cs="Times New Roman"/>
          <w:szCs w:val="24"/>
        </w:rPr>
        <w:lastRenderedPageBreak/>
        <w:t>από το Υπουργείο σας- ότι όλοι οι εργαζόμενοι θα επαναπροσληφθούν, εφόσον το θέλουν και με τις ίδιες συνθήκες που είχαν μέχρι την πυρκαγιά, χωρίς να αλλάξουν οι συνθήκ</w:t>
      </w:r>
      <w:r>
        <w:rPr>
          <w:rFonts w:eastAsia="Times New Roman" w:cs="Times New Roman"/>
          <w:szCs w:val="24"/>
        </w:rPr>
        <w:t>ες εργασίας προς το χειρότερο.</w:t>
      </w:r>
    </w:p>
    <w:p w14:paraId="2F46CF6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Υπουργέ, έχετε τον λόγο για τρία λεπτά.</w:t>
      </w:r>
    </w:p>
    <w:p w14:paraId="2F46CF6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Κύριε συνάδελφε, αν υπάρχουν συγκεκριμένες </w:t>
      </w:r>
      <w:r>
        <w:rPr>
          <w:rFonts w:eastAsia="Times New Roman" w:cs="Times New Roman"/>
          <w:szCs w:val="24"/>
        </w:rPr>
        <w:t xml:space="preserve">προτάσεις για βελτίωση και αυστηροποίηση των όρων της πυρασφάλειας, ευχαρίστως με τα αρμόδια Υπουργεία να το εξετάσουμε. Συνήθως αυτοί οι κανόνες τίθενται σε επίπεδο Ευρωπαϊκής Ένωσης και είναι σε επίπεδα προστατευτικά. Δεν μπορώ να πω αν στη συγκεκριμένη </w:t>
      </w:r>
      <w:r>
        <w:rPr>
          <w:rFonts w:eastAsia="Times New Roman" w:cs="Times New Roman"/>
          <w:szCs w:val="24"/>
        </w:rPr>
        <w:t xml:space="preserve">περίπτωση υπήρξε κάτι το οποίο θα μπορούσε να προβλεφθεί επιπλέον, αλλά εννοείται ότι για κάθε πρόταση που ενισχύει την ασφάλεια των εργαζομένων, είμαστε θετικοί. </w:t>
      </w:r>
    </w:p>
    <w:p w14:paraId="2F46CF6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Επί της παράλληλης λειτουργίας στην Κύπρο δεν είχα πληροφόρηση. Από τη στιγμή που η επιχείρη</w:t>
      </w:r>
      <w:r>
        <w:rPr>
          <w:rFonts w:eastAsia="Times New Roman" w:cs="Times New Roman"/>
          <w:szCs w:val="24"/>
        </w:rPr>
        <w:t>ση είχε εγγυηθεί τις θέσεις εργασίας, δεν μου φαίνεται κακό</w:t>
      </w:r>
      <w:r>
        <w:rPr>
          <w:rFonts w:eastAsia="Times New Roman" w:cs="Times New Roman"/>
          <w:szCs w:val="24"/>
        </w:rPr>
        <w:t>,</w:t>
      </w:r>
      <w:r>
        <w:rPr>
          <w:rFonts w:eastAsia="Times New Roman" w:cs="Times New Roman"/>
          <w:szCs w:val="24"/>
        </w:rPr>
        <w:t xml:space="preserve"> για να μη χαθούν πελάτες, αν υπάρχει </w:t>
      </w:r>
      <w:r>
        <w:rPr>
          <w:rFonts w:eastAsia="Times New Roman" w:cs="Times New Roman"/>
          <w:szCs w:val="24"/>
        </w:rPr>
        <w:lastRenderedPageBreak/>
        <w:t xml:space="preserve">δυνατότητα συμπλήρωσης παραγωγικής λειτουργίας, να την αναζητήσουν. Όμως, δεν έχω πληροφόρηση. Δεν μπορώ να σας πω κάτι παραπάνω επ’ αυτού. </w:t>
      </w:r>
    </w:p>
    <w:p w14:paraId="2F46CF6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Οι βασικές αρμοδι</w:t>
      </w:r>
      <w:r>
        <w:rPr>
          <w:rFonts w:eastAsia="Times New Roman" w:cs="Times New Roman"/>
          <w:szCs w:val="24"/>
        </w:rPr>
        <w:t>ότητες του Υπουργείου μας, όταν υπάρχει κάτι τέτοιο, είναι να φέρουν σε επαφή τους εργαζόμενους και τους εργοδότες και να κινητοποιήσουν την κρατική μηχανή. Αυτό έγινε σ’ αυτή την τριμερή συνάντηση. Βλέπω ότι δεν παρέστησαν μόνο οι εκπρόσωποι των εργαζομέν</w:t>
      </w:r>
      <w:r>
        <w:rPr>
          <w:rFonts w:eastAsia="Times New Roman" w:cs="Times New Roman"/>
          <w:szCs w:val="24"/>
        </w:rPr>
        <w:t>ων και μάλιστα και το κλαδικό τους όργανο, η Πανελλήνια Ομοσπονδία Εργατοτεχνιτών και Υπαλλήλων Γάλακτος, Τροφίμων και Ποτών, αλλά είχε κληθεί και η Διοίκηση της Ένωσης Αγροτικών Συνεταιρισμών Αργολίδας, γιατί σωστά λέτε στο γραπτό κείμενο της ερώτησής σας</w:t>
      </w:r>
      <w:r>
        <w:rPr>
          <w:rFonts w:eastAsia="Times New Roman" w:cs="Times New Roman"/>
          <w:szCs w:val="24"/>
        </w:rPr>
        <w:t xml:space="preserve"> ότι είναι και ένα ζήτημα τροφοδοσίας και παραγωγής.</w:t>
      </w:r>
    </w:p>
    <w:p w14:paraId="2F46CF7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από το </w:t>
      </w:r>
      <w:r w:rsidRPr="00375053">
        <w:rPr>
          <w:rFonts w:eastAsia="Times New Roman" w:cs="Times New Roman"/>
          <w:szCs w:val="24"/>
        </w:rPr>
        <w:t>πρακτικό</w:t>
      </w:r>
      <w:r>
        <w:rPr>
          <w:rFonts w:eastAsia="Times New Roman" w:cs="Times New Roman"/>
          <w:szCs w:val="24"/>
        </w:rPr>
        <w:t xml:space="preserve"> της </w:t>
      </w:r>
      <w:r w:rsidRPr="00375053">
        <w:rPr>
          <w:rFonts w:eastAsia="Times New Roman" w:cs="Times New Roman"/>
          <w:szCs w:val="24"/>
        </w:rPr>
        <w:t>συμφιλίωσης</w:t>
      </w:r>
      <w:r>
        <w:rPr>
          <w:rFonts w:eastAsia="Times New Roman" w:cs="Times New Roman"/>
          <w:szCs w:val="24"/>
        </w:rPr>
        <w:t xml:space="preserve"> να μην προκύπτει εκβιασμός των εργαζομένων για να τεθούν σε άδεια χωρίς αποδοχές</w:t>
      </w:r>
      <w:r>
        <w:rPr>
          <w:rFonts w:eastAsia="Times New Roman" w:cs="Times New Roman"/>
          <w:szCs w:val="24"/>
        </w:rPr>
        <w:t xml:space="preserve"> και ότι δεν</w:t>
      </w:r>
      <w:r>
        <w:rPr>
          <w:rFonts w:eastAsia="Times New Roman" w:cs="Times New Roman"/>
          <w:szCs w:val="24"/>
        </w:rPr>
        <w:t xml:space="preserve"> </w:t>
      </w:r>
      <w:r>
        <w:rPr>
          <w:rFonts w:eastAsia="Times New Roman" w:cs="Times New Roman"/>
          <w:szCs w:val="24"/>
        </w:rPr>
        <w:t>τέθηκαν</w:t>
      </w:r>
      <w:r>
        <w:rPr>
          <w:rFonts w:eastAsia="Times New Roman" w:cs="Times New Roman"/>
          <w:szCs w:val="24"/>
        </w:rPr>
        <w:t xml:space="preserve"> σε διαθεσιμότητα. Αντιλαμβάνομαι ότι σε πολλές περιπτώσεις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υπάρχει παρόμοια πίεση και είναι εικονική η δήλωση των εργαζομένων να προβούν σε τέτοιες ενέργειες. Επαναλαμβάνω, όμως, ότι στη συγκεκριμένη περίπτωση δεν τέθηκε τέτοιο </w:t>
      </w:r>
      <w:r>
        <w:rPr>
          <w:rFonts w:eastAsia="Times New Roman" w:cs="Times New Roman"/>
          <w:szCs w:val="24"/>
        </w:rPr>
        <w:lastRenderedPageBreak/>
        <w:t>θέμα στη διαπραγμάτευση ενώπιον του Υπουργείου Εργασίας. Εννοείται ότι ο Γεν</w:t>
      </w:r>
      <w:r>
        <w:rPr>
          <w:rFonts w:eastAsia="Times New Roman" w:cs="Times New Roman"/>
          <w:szCs w:val="24"/>
        </w:rPr>
        <w:t>ικός Γραμματέας</w:t>
      </w:r>
      <w:r>
        <w:rPr>
          <w:rFonts w:eastAsia="Times New Roman" w:cs="Times New Roman"/>
          <w:szCs w:val="24"/>
        </w:rPr>
        <w:t>,</w:t>
      </w:r>
      <w:r>
        <w:rPr>
          <w:rFonts w:eastAsia="Times New Roman" w:cs="Times New Roman"/>
          <w:szCs w:val="24"/>
        </w:rPr>
        <w:t xml:space="preserve"> ο οποίος ήταν παρών, στην τελική του δήλωση ζήτησε από την εργοδοσία να παρέχει αδιαλείπτως στους εκπροσώπους των εργαζομένων –διαβάζω τη δήλωσή του- οτιδήποτε σχετικό με την πορεία αποζημίωσής </w:t>
      </w:r>
      <w:r>
        <w:rPr>
          <w:rFonts w:eastAsia="Times New Roman" w:cs="Times New Roman"/>
          <w:szCs w:val="24"/>
        </w:rPr>
        <w:t>τους,</w:t>
      </w:r>
      <w:r>
        <w:rPr>
          <w:rFonts w:eastAsia="Times New Roman" w:cs="Times New Roman"/>
          <w:szCs w:val="24"/>
        </w:rPr>
        <w:t xml:space="preserve"> γιατί ήταν ασφαλισμένη η επιχείρηση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το πότε θα αποκατασταθούν πλήρως οι λειτουργίες της.</w:t>
      </w:r>
    </w:p>
    <w:p w14:paraId="2F46CF7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υπάρχει ζήτημα επαναπρόσληψης των εργαζομένων, γιατί κανείς δεν απολύθηκε. Ακόμα και αυτοί</w:t>
      </w:r>
      <w:r>
        <w:rPr>
          <w:rFonts w:eastAsia="Times New Roman" w:cs="Times New Roman"/>
          <w:szCs w:val="24"/>
        </w:rPr>
        <w:t>,</w:t>
      </w:r>
      <w:r>
        <w:rPr>
          <w:rFonts w:eastAsia="Times New Roman" w:cs="Times New Roman"/>
          <w:szCs w:val="24"/>
        </w:rPr>
        <w:t xml:space="preserve"> που τέθηκαν σε καθεστώς άδειας χωρίς αποδοχές, νομικά έχουν διατηρήσει την προηγούμενη κατάστασή </w:t>
      </w:r>
      <w:r>
        <w:rPr>
          <w:rFonts w:eastAsia="Times New Roman" w:cs="Times New Roman"/>
          <w:szCs w:val="24"/>
        </w:rPr>
        <w:t xml:space="preserve">τους. Άρα φαίνεται στην παρούσα περίπτωση να έχουν διατηρηθεί όλες οι θέσεις εργασίας και να υπάρχει αυτή η ανάγκη προσωρινής διακοπής των εργασιών, μέχρι να μπορέσουν να αποκατασταθούν οι λειτουργίες της επιχείρησης. </w:t>
      </w:r>
    </w:p>
    <w:p w14:paraId="2F46CF7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Όπως το βλέπω, δεν φαίνεται να υπάρχε</w:t>
      </w:r>
      <w:r>
        <w:rPr>
          <w:rFonts w:eastAsia="Times New Roman" w:cs="Times New Roman"/>
          <w:szCs w:val="24"/>
        </w:rPr>
        <w:t>ι κάποιο ζήτημα προβληματικό για τα δικαιώματα. Εννοείται, όμως, ότι αν μας γίνει οποιαδήποτε καταγγελία θα το εξετάσουμε περαιτέρω.</w:t>
      </w:r>
    </w:p>
    <w:p w14:paraId="2F46CF7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Τι θα γίνει με το ζήτημα των εργαζόμενων αυτούς τους έξι μήνες, κύριε Υπουργέ;</w:t>
      </w:r>
    </w:p>
    <w:p w14:paraId="2F46CF7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w:t>
      </w:r>
      <w:r>
        <w:rPr>
          <w:rFonts w:eastAsia="Times New Roman" w:cs="Times New Roman"/>
          <w:b/>
          <w:szCs w:val="24"/>
        </w:rPr>
        <w:t xml:space="preserve">ΑΛΟΣ (Υπουργός Εργασίας, Κοινωνικής Ασφάλισης και Κοινωνικής Αλληλεγγύης): </w:t>
      </w:r>
      <w:r>
        <w:rPr>
          <w:rFonts w:eastAsia="Times New Roman" w:cs="Times New Roman"/>
          <w:szCs w:val="24"/>
        </w:rPr>
        <w:t>Υπάρχουν προγράμματα. Θα το δούμε.</w:t>
      </w:r>
    </w:p>
    <w:p w14:paraId="2F46CF7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απαντήσατε κάτι συγκεκριμένο.</w:t>
      </w:r>
    </w:p>
    <w:p w14:paraId="2F46CF76"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Καραθανασόπουλε, μπορείτε να συζητήσετε εκτ</w:t>
      </w:r>
      <w:r>
        <w:rPr>
          <w:rFonts w:eastAsia="Times New Roman" w:cs="Times New Roman"/>
          <w:szCs w:val="24"/>
        </w:rPr>
        <w:t>ός Βουλής.</w:t>
      </w:r>
    </w:p>
    <w:p w14:paraId="2F46CF7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είναι ζήτημα εκτός Βουλής, κύριε Πρόεδρε. Δεν είναι ζήτημα για να πιούμε καφέ και να το συζητήσουμε.</w:t>
      </w:r>
    </w:p>
    <w:p w14:paraId="2F46CF78"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Μπορούμε να υποχρεώσουμε τον Υπουργό να απαντήσει; Δεν μπορούμε, γι’ αυτό λέω</w:t>
      </w:r>
      <w:r>
        <w:rPr>
          <w:rFonts w:eastAsia="Times New Roman" w:cs="Times New Roman"/>
          <w:szCs w:val="24"/>
        </w:rPr>
        <w:t xml:space="preserve"> να συζητηθεί εκτός Βουλής.</w:t>
      </w:r>
    </w:p>
    <w:p w14:paraId="2F46CF7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στην έκτη με αριθμό 1276/19-9-2016 επίκαιρη ερώτηση δεύτερου κύκλου της Βουλευτού Καρδίτσας του Συνασπισμού Ριζοσπαστικής Αριστεράς κ. Χρυσούλας Κατσαβριά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Σιωροπούλου προς τον Υπουργό Υγείας, σχετικά με την προοπτικ</w:t>
      </w:r>
      <w:r>
        <w:rPr>
          <w:rFonts w:eastAsia="Times New Roman" w:cs="Times New Roman"/>
          <w:szCs w:val="24"/>
        </w:rPr>
        <w:t xml:space="preserve">ή για την αποτελεσματικότερη λειτουργία του Κέντρου Φυσικής και Ιατρικής Αποκατάστασης (ΚΕΦΙΑΠ) Καρδίτσας. </w:t>
      </w:r>
    </w:p>
    <w:p w14:paraId="2F46CF7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απαντήσει ο Αναπληρωτής Υπουργός</w:t>
      </w:r>
      <w:r>
        <w:rPr>
          <w:rFonts w:eastAsia="Times New Roman" w:cs="Times New Roman"/>
          <w:szCs w:val="24"/>
        </w:rPr>
        <w:t xml:space="preserve"> </w:t>
      </w:r>
      <w:r>
        <w:rPr>
          <w:rFonts w:eastAsia="Times New Roman" w:cs="Times New Roman"/>
          <w:szCs w:val="24"/>
        </w:rPr>
        <w:t>κ. Πολάκης.</w:t>
      </w:r>
    </w:p>
    <w:p w14:paraId="2F46CF7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 για δύο λεπτά.</w:t>
      </w:r>
    </w:p>
    <w:p w14:paraId="2F46CF7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olor w:val="000000"/>
          <w:szCs w:val="24"/>
        </w:rPr>
        <w:t xml:space="preserve">Ευχαριστώ, κύριε </w:t>
      </w:r>
      <w:r>
        <w:rPr>
          <w:rFonts w:eastAsia="Times New Roman"/>
          <w:color w:val="000000"/>
          <w:szCs w:val="24"/>
        </w:rPr>
        <w:t>Πρόεδρε.</w:t>
      </w:r>
      <w:r>
        <w:rPr>
          <w:rFonts w:eastAsia="Times New Roman" w:cs="Times New Roman"/>
          <w:szCs w:val="24"/>
        </w:rPr>
        <w:t xml:space="preserve"> </w:t>
      </w:r>
    </w:p>
    <w:p w14:paraId="2F46CF7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στην πόλη της Καρδίτσας, αλλά και σε άλλες πόλεις της χώρας</w:t>
      </w:r>
      <w:r>
        <w:rPr>
          <w:rFonts w:eastAsia="Times New Roman" w:cs="Times New Roman"/>
          <w:szCs w:val="24"/>
        </w:rPr>
        <w:t>,</w:t>
      </w:r>
      <w:r>
        <w:rPr>
          <w:rFonts w:eastAsia="Times New Roman" w:cs="Times New Roman"/>
          <w:szCs w:val="24"/>
        </w:rPr>
        <w:t xml:space="preserve"> λειτουργούν τριάντα ένα </w:t>
      </w:r>
      <w:r>
        <w:rPr>
          <w:rFonts w:eastAsia="Times New Roman" w:cs="Times New Roman"/>
          <w:szCs w:val="24"/>
        </w:rPr>
        <w:t>κέντρα φυσικής</w:t>
      </w:r>
      <w:r>
        <w:rPr>
          <w:rFonts w:eastAsia="Times New Roman" w:cs="Times New Roman"/>
          <w:szCs w:val="24"/>
        </w:rPr>
        <w:t xml:space="preserve"> και </w:t>
      </w:r>
      <w:r>
        <w:rPr>
          <w:rFonts w:eastAsia="Times New Roman" w:cs="Times New Roman"/>
          <w:szCs w:val="24"/>
        </w:rPr>
        <w:t>ιατρικής αποκατάστασης</w:t>
      </w:r>
      <w:r>
        <w:rPr>
          <w:rFonts w:eastAsia="Times New Roman" w:cs="Times New Roman"/>
          <w:szCs w:val="24"/>
        </w:rPr>
        <w:t>. Πρόκειται για τα πρώην ΚΕΚΥΚΑΜΕΑ, που εντάχθηκαν στο Εθνικό Σύστημα Υγείας με τα άρθρα 10 και 11 του ν.</w:t>
      </w:r>
      <w:r>
        <w:rPr>
          <w:rFonts w:eastAsia="Times New Roman" w:cs="Times New Roman"/>
          <w:szCs w:val="24"/>
        </w:rPr>
        <w:t xml:space="preserve">4025/2011. </w:t>
      </w:r>
    </w:p>
    <w:p w14:paraId="2F46CF7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13 του ιδίου νόμου τα κέντρα αυτά, τα ΚΕΦΙΑΠ, βρίσκονται σε επιστημονική, νοσηλευτική και λειτουργική σύνδεση με τα νοσοκομεία στα οποία υπάγονται και έρχονται να καλύψουν ένα μεγάλο κενό της κοινωνίας μας, αναφορικά με την ειδική α</w:t>
      </w:r>
      <w:r>
        <w:rPr>
          <w:rFonts w:eastAsia="Times New Roman" w:cs="Times New Roman"/>
          <w:szCs w:val="24"/>
        </w:rPr>
        <w:t>γωγή και με τις υπηρεσίες αποκατάστασης και σε άτομα με αναπηρία.</w:t>
      </w:r>
    </w:p>
    <w:p w14:paraId="2F46CF7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 ΚΕΦΙΑΠ του Γενικού Νοσοκομείου Καρδίτσας στεγάζεται σε ένα διώροφο κτήριο </w:t>
      </w:r>
      <w:r>
        <w:rPr>
          <w:rFonts w:eastAsia="Times New Roman" w:cs="Times New Roman"/>
          <w:szCs w:val="24"/>
        </w:rPr>
        <w:t xml:space="preserve">χιλίων επτακοσίων ογδόντα τεσσάρων </w:t>
      </w:r>
      <w:r>
        <w:rPr>
          <w:rFonts w:eastAsia="Times New Roman" w:cs="Times New Roman"/>
          <w:szCs w:val="24"/>
        </w:rPr>
        <w:t>τετραγωνικών μέτρων, πλήρως εξοπλισμένο και σύγχρονων προδιαγραφών.</w:t>
      </w:r>
    </w:p>
    <w:p w14:paraId="2F46CF8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w:t>
      </w:r>
      <w:r>
        <w:rPr>
          <w:rFonts w:eastAsia="Times New Roman" w:cs="Times New Roman"/>
          <w:szCs w:val="24"/>
        </w:rPr>
        <w:t>από το 1999 μέχρι σήμερα, κύριε Υπουργέ, δεν αξιοποιήθηκε κατάλληλα, με αποτέλεσμα μια δομή που είχε όλες τις προδιαγραφές</w:t>
      </w:r>
      <w:r>
        <w:rPr>
          <w:rFonts w:eastAsia="Times New Roman" w:cs="Times New Roman"/>
          <w:szCs w:val="24"/>
        </w:rPr>
        <w:t>,</w:t>
      </w:r>
      <w:r>
        <w:rPr>
          <w:rFonts w:eastAsia="Times New Roman" w:cs="Times New Roman"/>
          <w:szCs w:val="24"/>
        </w:rPr>
        <w:t xml:space="preserve"> ώστε να αποτελεί πρότυπη μονάδα θεραπείας, να παρουσιάζει εικόνα εγκατάλειψης με σημαντικές φθορές και βλάβες, ιδιαίτερα στον χώρο φ</w:t>
      </w:r>
      <w:r>
        <w:rPr>
          <w:rFonts w:eastAsia="Times New Roman" w:cs="Times New Roman"/>
          <w:szCs w:val="24"/>
        </w:rPr>
        <w:t xml:space="preserve">ιλοξενίας των ασθενών, ενώ παράλληλα διαθέτει μεγάλο σε αριθμό, αξιόλογο και εξειδικευμένο, εξοπλισμό που παραμένει σε αχρηστία. </w:t>
      </w:r>
    </w:p>
    <w:p w14:paraId="2F46CF8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Πραγματικά, κύριε Υπουργέ, είναι θλιβερή η εικόνα που αντιμετώπισα επισκεπτόμενη αυτόν τον χώρο. </w:t>
      </w:r>
    </w:p>
    <w:p w14:paraId="2F46CF8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Επίσης, οι ανάγκες στελέχωση</w:t>
      </w:r>
      <w:r>
        <w:rPr>
          <w:rFonts w:eastAsia="Times New Roman" w:cs="Times New Roman"/>
          <w:szCs w:val="24"/>
        </w:rPr>
        <w:t>ς της υπηρεσίας δεν καλύπτονται επαρκώς, με αποτέλεσμα να αδυνατεί να εξυπηρετήσει όλες τις κατηγορίες ανθρώπων που την έχουν ανάγκη.</w:t>
      </w:r>
    </w:p>
    <w:p w14:paraId="2F46CF8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ήθελα ακόμη να επιστήσω την προσοχή σας στο γεγονός του ότι, ενώ η παροχή των υπηρεσιών υγείας και νοσηλείας</w:t>
      </w:r>
      <w:r>
        <w:rPr>
          <w:rFonts w:eastAsia="Times New Roman" w:cs="Times New Roman"/>
          <w:szCs w:val="24"/>
        </w:rPr>
        <w:t>,</w:t>
      </w:r>
      <w:r>
        <w:rPr>
          <w:rFonts w:eastAsia="Times New Roman" w:cs="Times New Roman"/>
          <w:szCs w:val="24"/>
        </w:rPr>
        <w:t xml:space="preserve"> που προσφ</w:t>
      </w:r>
      <w:r>
        <w:rPr>
          <w:rFonts w:eastAsia="Times New Roman" w:cs="Times New Roman"/>
          <w:szCs w:val="24"/>
        </w:rPr>
        <w:t>έρονται από το ΚΕΦΙΑΠ</w:t>
      </w:r>
      <w:r>
        <w:rPr>
          <w:rFonts w:eastAsia="Times New Roman" w:cs="Times New Roman"/>
          <w:szCs w:val="24"/>
        </w:rPr>
        <w:t>,</w:t>
      </w:r>
      <w:r>
        <w:rPr>
          <w:rFonts w:eastAsia="Times New Roman" w:cs="Times New Roman"/>
          <w:szCs w:val="24"/>
        </w:rPr>
        <w:t xml:space="preserve"> είναι υψηλής ποιότητας και ελκυστική για τους ασθενείς, το σύστημα που ακολουθείται, σχετικά με την απόδοση δαπανών των ασφαλισμένων του ΕΟΠΥΥ για παροχές των υπηρεσιών υγείας, μέσω του ΚΕΦΙΑΠ, λειτουργεί αποτρεπτικά.</w:t>
      </w:r>
    </w:p>
    <w:p w14:paraId="2F46CF8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bCs/>
        </w:rPr>
        <w:t>προκειμ</w:t>
      </w:r>
      <w:r>
        <w:rPr>
          <w:rFonts w:eastAsia="Times New Roman"/>
          <w:bCs/>
        </w:rPr>
        <w:t xml:space="preserve">ένου </w:t>
      </w:r>
      <w:r>
        <w:rPr>
          <w:rFonts w:eastAsia="Times New Roman" w:cs="Times New Roman"/>
          <w:szCs w:val="24"/>
        </w:rPr>
        <w:t xml:space="preserve">το ΚΕΦΙΑΠ να ανταποκριθεί ουσιαστικά στον ρόλο του, θα πρέπει να με νομοθετικές ρυθμίσεις, κύριε Υπουργέ, να καταστεί εφικτή η διασύνδεση όλων των δομών υγείας και πρόνοιας του νομού, ώστε να διευκολυνθεί ο συντονισμός των δράσεών τους. </w:t>
      </w:r>
    </w:p>
    <w:p w14:paraId="2F46CF8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υποβάλλω </w:t>
      </w:r>
      <w:r>
        <w:rPr>
          <w:rFonts w:eastAsia="Times New Roman" w:cs="Times New Roman"/>
          <w:szCs w:val="24"/>
        </w:rPr>
        <w:t xml:space="preserve">αυτή την ερώτηση, καθώς τα ΚΕΦΙΑΠ συνιστούν ένα ιδιαίτερα επωφελές και φιλόδοξο σχέδιο, που απευθύνεται σε ανθρώπους με εξατομικευμένες ανάγκες, </w:t>
      </w:r>
      <w:r>
        <w:rPr>
          <w:rFonts w:eastAsia="Times New Roman" w:cs="Times New Roman"/>
          <w:szCs w:val="24"/>
        </w:rPr>
        <w:t xml:space="preserve">που, </w:t>
      </w:r>
      <w:r>
        <w:rPr>
          <w:rFonts w:eastAsia="Times New Roman" w:cs="Times New Roman"/>
          <w:szCs w:val="24"/>
        </w:rPr>
        <w:t>για να εξυπηρετηθούν</w:t>
      </w:r>
      <w:r>
        <w:rPr>
          <w:rFonts w:eastAsia="Times New Roman" w:cs="Times New Roman"/>
          <w:szCs w:val="24"/>
        </w:rPr>
        <w:t>,</w:t>
      </w:r>
      <w:r>
        <w:rPr>
          <w:rFonts w:eastAsia="Times New Roman" w:cs="Times New Roman"/>
          <w:szCs w:val="24"/>
        </w:rPr>
        <w:t xml:space="preserve"> απαιτούνται δαπανηρές θεραπείες.</w:t>
      </w:r>
    </w:p>
    <w:p w14:paraId="2F46CF8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ερωτώ, λοιπόν, κύριε Υπουργέ, και θα ήθελα να μ</w:t>
      </w:r>
      <w:r>
        <w:rPr>
          <w:rFonts w:eastAsia="Times New Roman" w:cs="Times New Roman"/>
          <w:szCs w:val="24"/>
        </w:rPr>
        <w:t xml:space="preserve">ου απαντήσετε, σε ποιες ενέργειες προτίθεται να προβεί το Υπουργείο Υγείας, </w:t>
      </w:r>
      <w:r>
        <w:rPr>
          <w:rFonts w:eastAsia="Times New Roman"/>
          <w:bCs/>
        </w:rPr>
        <w:t>προκειμένου να</w:t>
      </w:r>
      <w:r>
        <w:rPr>
          <w:rFonts w:eastAsia="Times New Roman" w:cs="Times New Roman"/>
          <w:szCs w:val="24"/>
        </w:rPr>
        <w:t xml:space="preserve"> επιλυθούν τα σοβαρά προβλήματα που έχουν συσσωρευθεί και να εξασφαλισθούν οι απαραίτητες προϋποθέσεις για την πλήρη και αποτελεσματική λειτουργία της δομής.</w:t>
      </w:r>
    </w:p>
    <w:p w14:paraId="2F46CF8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2F46CF88"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w:t>
      </w:r>
    </w:p>
    <w:p w14:paraId="2F46CF8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F46CF8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Πρόεδρε.</w:t>
      </w:r>
    </w:p>
    <w:p w14:paraId="2F46CF8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Κατσαβριά, θα σας απαντήσω με πλήρη ειλικρίνεια. Το θέμα των</w:t>
      </w:r>
      <w:r>
        <w:rPr>
          <w:rFonts w:eastAsia="Times New Roman" w:cs="Times New Roman"/>
          <w:b/>
          <w:szCs w:val="24"/>
        </w:rPr>
        <w:t xml:space="preserve"> </w:t>
      </w:r>
      <w:r>
        <w:rPr>
          <w:rFonts w:eastAsia="Times New Roman" w:cs="Times New Roman"/>
          <w:szCs w:val="24"/>
        </w:rPr>
        <w:t>ΚΕΦΙΑΠ έχει αρχίσει και μας απασ</w:t>
      </w:r>
      <w:r>
        <w:rPr>
          <w:rFonts w:eastAsia="Times New Roman" w:cs="Times New Roman"/>
          <w:szCs w:val="24"/>
        </w:rPr>
        <w:t>χολεί τελευταία, γιατί ξέρετε και εσείς ότι στη ζωή κάποια πράγματα είναι πρώτα και κάποια πράγματα είναι δεύτερα. Όταν έχεις παραλάβει ένα σύστημα υγείας</w:t>
      </w:r>
      <w:r>
        <w:rPr>
          <w:rFonts w:eastAsia="Times New Roman" w:cs="Times New Roman"/>
          <w:szCs w:val="24"/>
        </w:rPr>
        <w:t>,</w:t>
      </w:r>
      <w:r>
        <w:rPr>
          <w:rFonts w:eastAsia="Times New Roman" w:cs="Times New Roman"/>
          <w:szCs w:val="24"/>
        </w:rPr>
        <w:t xml:space="preserve"> το οποίο το έχουν αφήσει έξι χρόνια στην τύχη του και έχει διαλυθεί το σύμπαν,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προσπαθείς να ισορροπήσεις τις δομές όπου υπάρχει πολύ μεγάλη ανάγκη.</w:t>
      </w:r>
    </w:p>
    <w:p w14:paraId="2F46CF8C" w14:textId="77777777" w:rsidR="005B3E17" w:rsidRDefault="00BC72CD">
      <w:pPr>
        <w:tabs>
          <w:tab w:val="left" w:pos="2304"/>
        </w:tabs>
        <w:spacing w:line="600" w:lineRule="auto"/>
        <w:contextualSpacing/>
        <w:jc w:val="both"/>
        <w:rPr>
          <w:rFonts w:eastAsia="Times New Roman" w:cs="Times New Roman"/>
          <w:szCs w:val="24"/>
        </w:rPr>
      </w:pPr>
      <w:r>
        <w:rPr>
          <w:rFonts w:eastAsia="Times New Roman" w:cs="Times New Roman"/>
          <w:szCs w:val="24"/>
        </w:rPr>
        <w:t xml:space="preserve">Εάν από τον Οκτώβριο μέχρι τον Μάιο δεν είχαμε διορίσει χίλιους διακόσιους επικουρικούς γιατρούς στο σύστημα, θα είχε γκρεμιστεί το σύμπαν. </w:t>
      </w:r>
    </w:p>
    <w:p w14:paraId="2F46CF8D" w14:textId="77777777" w:rsidR="005B3E17" w:rsidRDefault="00BC72CD">
      <w:pPr>
        <w:tabs>
          <w:tab w:val="left" w:pos="2304"/>
        </w:tabs>
        <w:spacing w:line="600" w:lineRule="auto"/>
        <w:ind w:firstLine="709"/>
        <w:contextualSpacing/>
        <w:jc w:val="both"/>
        <w:rPr>
          <w:rFonts w:eastAsia="Times New Roman" w:cs="Times New Roman"/>
          <w:szCs w:val="24"/>
        </w:rPr>
      </w:pPr>
      <w:r>
        <w:rPr>
          <w:rFonts w:eastAsia="Times New Roman" w:cs="Times New Roman"/>
          <w:szCs w:val="24"/>
        </w:rPr>
        <w:t>Από εκεί και πέρα, δεν είναι ότι δεν έχουμε α</w:t>
      </w:r>
      <w:r>
        <w:rPr>
          <w:rFonts w:eastAsia="Times New Roman" w:cs="Times New Roman"/>
          <w:szCs w:val="24"/>
        </w:rPr>
        <w:t>σχοληθεί καθόλου. Απλά θα πω δυο κουβέντες σε σχέση με τα ΚΕΦΙΑΠ. Δυστυχώς το πολύ μεγάλο κομμάτι της αποκατάστασης στην πατρίδα μας το κρατάει πρακτικά ο ιδιωτικός τομέας. Και αυτό δεν είναι τυχαίο, αλλά συνειδητό. Τη δεκαετία του ’90 και του 2000 έχτισαν</w:t>
      </w:r>
      <w:r>
        <w:rPr>
          <w:rFonts w:eastAsia="Times New Roman" w:cs="Times New Roman"/>
          <w:szCs w:val="24"/>
        </w:rPr>
        <w:t xml:space="preserve"> πολλές τέτοιες δομές με έναν πανάκριβο εξοπλισμό ανά την Ελλάδα και ορισμένες είναι εντελώς άδειες. Το μόνο που έγινε, δηλαδή, ήταν να πάρουν το έργο και τις μίζες οι εργολάβοι και οι πολιτικοί που </w:t>
      </w:r>
      <w:r>
        <w:rPr>
          <w:rFonts w:eastAsia="Times New Roman" w:cs="Times New Roman"/>
          <w:szCs w:val="24"/>
        </w:rPr>
        <w:lastRenderedPageBreak/>
        <w:t>τους τα έδωσαν και έφυγαν. Και από εκεί και πέρα, δεν του</w:t>
      </w:r>
      <w:r>
        <w:rPr>
          <w:rFonts w:eastAsia="Times New Roman" w:cs="Times New Roman"/>
          <w:szCs w:val="24"/>
        </w:rPr>
        <w:t xml:space="preserve">ς ένοιαζε αν λειτουργούν. Κάποια λειτούργησαν με προγράμματα </w:t>
      </w:r>
      <w:r>
        <w:rPr>
          <w:rFonts w:eastAsia="Times New Roman" w:cs="Times New Roman"/>
          <w:szCs w:val="24"/>
        </w:rPr>
        <w:t>«</w:t>
      </w:r>
      <w:r>
        <w:rPr>
          <w:rFonts w:eastAsia="Times New Roman" w:cs="Times New Roman"/>
          <w:szCs w:val="24"/>
          <w:lang w:val="en-US"/>
        </w:rPr>
        <w:t>STAGE</w:t>
      </w:r>
      <w:r>
        <w:rPr>
          <w:rFonts w:eastAsia="Times New Roman" w:cs="Times New Roman"/>
          <w:szCs w:val="24"/>
        </w:rPr>
        <w:t>»</w:t>
      </w:r>
      <w:r>
        <w:rPr>
          <w:rFonts w:eastAsia="Times New Roman" w:cs="Times New Roman"/>
          <w:szCs w:val="24"/>
        </w:rPr>
        <w:t xml:space="preserve">, με ευρωπαϊκά προγράμματα. Και όταν τελείωσε το πρόγραμμα, έκλεισαν και αυτές οι δομές. </w:t>
      </w:r>
    </w:p>
    <w:p w14:paraId="2F46CF8E"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Κάποια άλλα έχουν μισοστελεχωθεί από ανθρώπους που δούλευαν παλιότερα στα ΚΕΚΥΚΑΜΕΑ ή από κάποιους</w:t>
      </w:r>
      <w:r>
        <w:rPr>
          <w:rFonts w:eastAsia="Times New Roman" w:cs="Times New Roman"/>
          <w:szCs w:val="24"/>
        </w:rPr>
        <w:t xml:space="preserve"> που μετακινήθηκαν από τα νοσοκομεία που μετά τα ενέταξαν. Διότι τα ενέταξαν στα νοσοκομεία και τα άφησαν στην τύχη τους. Επτά χρόνια είχε να διοριστεί μόνιμος άνθρωπος στα νοσοκομεία. </w:t>
      </w:r>
    </w:p>
    <w:p w14:paraId="2F46CF8F"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Για να είμαστε σοβαροί και ουσιαστικοί, αυτό το οποίο προγραμματίζουμε</w:t>
      </w:r>
      <w:r>
        <w:rPr>
          <w:rFonts w:eastAsia="Times New Roman" w:cs="Times New Roman"/>
          <w:szCs w:val="24"/>
        </w:rPr>
        <w:t xml:space="preserve"> είναι το εξής. Έχουμε συμφωνήσει για ένα μέρος από τους ανθρώπους που θα προσληφθούν ως μόνιμοι από την τρίτη προκήρυξη -η οποία αφορά χίλια διακόσια άτομα και τα οκτακόσια είναι νοσηλευτικό προσωπικό για την Αθήνα και τη Θεσσαλονίκη κυρίως και τα υπόλοιπ</w:t>
      </w:r>
      <w:r>
        <w:rPr>
          <w:rFonts w:eastAsia="Times New Roman" w:cs="Times New Roman"/>
          <w:szCs w:val="24"/>
        </w:rPr>
        <w:t xml:space="preserve">α άλλες ειδικότητες- να προχωρήσουμε σε μια μαζική </w:t>
      </w:r>
      <w:r>
        <w:rPr>
          <w:rFonts w:eastAsia="Times New Roman" w:cs="Times New Roman"/>
          <w:szCs w:val="24"/>
        </w:rPr>
        <w:lastRenderedPageBreak/>
        <w:t>και ταξινομημένη πρόσληψη φυσικοθεραπευτών, λογοθεραπευτών, διαφόρων εργοθορεπαυτών και άλλων ειδικοτήτων, για μια στελέχωση ειδικά σε ΚΕΦΙΑΠ</w:t>
      </w:r>
      <w:r>
        <w:rPr>
          <w:rFonts w:eastAsia="Times New Roman" w:cs="Times New Roman"/>
          <w:szCs w:val="24"/>
        </w:rPr>
        <w:t>,</w:t>
      </w:r>
      <w:r>
        <w:rPr>
          <w:rFonts w:eastAsia="Times New Roman" w:cs="Times New Roman"/>
          <w:szCs w:val="24"/>
        </w:rPr>
        <w:t xml:space="preserve"> που δουλεύουν και να βάλουμε μπροστά και κάποια που δεν δουλεύ</w:t>
      </w:r>
      <w:r>
        <w:rPr>
          <w:rFonts w:eastAsia="Times New Roman" w:cs="Times New Roman"/>
          <w:szCs w:val="24"/>
        </w:rPr>
        <w:t xml:space="preserve">ουν. Αυτό θα γίνει. </w:t>
      </w:r>
    </w:p>
    <w:p w14:paraId="2F46CF90"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Διότι αν δεν δημιουργήσεις τις υποδομές, δεν μπορείς να αναλάβεις και το έργο που κάνει αυτή τη στιγμή ο ιδιωτικός τομέας μέσα από τα ιδιωτικά κέντρα αποκατάστασης ή και διάφοροι ξεχωριστοί συνάδελφοι. Αυτή είναι η κατάσταση που υπάρχε</w:t>
      </w:r>
      <w:r>
        <w:rPr>
          <w:rFonts w:eastAsia="Times New Roman" w:cs="Times New Roman"/>
          <w:szCs w:val="24"/>
        </w:rPr>
        <w:t xml:space="preserve">ι.  </w:t>
      </w:r>
    </w:p>
    <w:p w14:paraId="2F46CF91"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w:t>
      </w:r>
      <w:r>
        <w:rPr>
          <w:rFonts w:eastAsia="Times New Roman" w:cs="Times New Roman"/>
          <w:szCs w:val="24"/>
        </w:rPr>
        <w:t xml:space="preserve">μέσα </w:t>
      </w:r>
      <w:r>
        <w:rPr>
          <w:rFonts w:eastAsia="Times New Roman" w:cs="Times New Roman"/>
          <w:szCs w:val="24"/>
        </w:rPr>
        <w:t xml:space="preserve">στον προγραμματισμό να δοθεί ένα σοβαρό κομμάτι αυτής της προκήρυξης των χιλίων διακοσίων ατόμων, για να ενισχύσει τη λειτουργία αυτών. </w:t>
      </w:r>
    </w:p>
    <w:p w14:paraId="2F46CF92"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Επίσης, σκεφτόμαστε να ενισχύουμε τους κωδικούς κάποιων νοσοκομείων σε σχέση με τις λειτουργικ</w:t>
      </w:r>
      <w:r>
        <w:rPr>
          <w:rFonts w:eastAsia="Times New Roman" w:cs="Times New Roman"/>
          <w:szCs w:val="24"/>
        </w:rPr>
        <w:t>ές δαπάνες, εκεί που εντάσσονται αυτά. Υπάρχουν καινούργια κτ</w:t>
      </w:r>
      <w:r>
        <w:rPr>
          <w:rFonts w:eastAsia="Times New Roman" w:cs="Times New Roman"/>
          <w:szCs w:val="24"/>
        </w:rPr>
        <w:t>ή</w:t>
      </w:r>
      <w:r>
        <w:rPr>
          <w:rFonts w:eastAsia="Times New Roman" w:cs="Times New Roman"/>
          <w:szCs w:val="24"/>
        </w:rPr>
        <w:t>ρια</w:t>
      </w:r>
      <w:r>
        <w:rPr>
          <w:rFonts w:eastAsia="Times New Roman" w:cs="Times New Roman"/>
          <w:szCs w:val="24"/>
        </w:rPr>
        <w:t>,</w:t>
      </w:r>
      <w:r>
        <w:rPr>
          <w:rFonts w:eastAsia="Times New Roman" w:cs="Times New Roman"/>
          <w:szCs w:val="24"/>
        </w:rPr>
        <w:t xml:space="preserve"> τα οποία παρουσιάζουν βλάβες, γιατί στα δέκα χρόνια που τα έχουν χτίσει</w:t>
      </w:r>
      <w:r>
        <w:rPr>
          <w:rFonts w:eastAsia="Times New Roman" w:cs="Times New Roman"/>
          <w:szCs w:val="24"/>
        </w:rPr>
        <w:t>,</w:t>
      </w:r>
      <w:r>
        <w:rPr>
          <w:rFonts w:eastAsia="Times New Roman" w:cs="Times New Roman"/>
          <w:szCs w:val="24"/>
        </w:rPr>
        <w:t xml:space="preserve"> δεν έχουν λειτουργήσει. Και</w:t>
      </w:r>
      <w:r>
        <w:rPr>
          <w:rFonts w:eastAsia="Times New Roman" w:cs="Times New Roman"/>
          <w:szCs w:val="24"/>
        </w:rPr>
        <w:t>,</w:t>
      </w:r>
      <w:r>
        <w:rPr>
          <w:rFonts w:eastAsia="Times New Roman" w:cs="Times New Roman"/>
          <w:szCs w:val="24"/>
        </w:rPr>
        <w:t xml:space="preserve"> ξέρετε, υπάρχει η φθορά της αχρησίας. </w:t>
      </w:r>
    </w:p>
    <w:p w14:paraId="2F46CF93"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κατάσταση και αυτό σκοπεύουμε να κά</w:t>
      </w:r>
      <w:r>
        <w:rPr>
          <w:rFonts w:eastAsia="Times New Roman" w:cs="Times New Roman"/>
          <w:szCs w:val="24"/>
        </w:rPr>
        <w:t xml:space="preserve">νουμε. Μέσα σ’ αυτόν τον σχεδιασμό είναι και της Καρδίτσας που δουλεύει. </w:t>
      </w:r>
    </w:p>
    <w:p w14:paraId="2F46CF94"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Και να απαντήσω και σε μια άλλη συγκεκριμένη ερώτηση, η οποία έχει να κάνει πάλι με αυτό που λέω εγώ, δηλαδή με τη σαπίλα της γραφειοκρατίας. Προσέξτε για να καταλάβετε τι έχουν κάνε</w:t>
      </w:r>
      <w:r>
        <w:rPr>
          <w:rFonts w:eastAsia="Times New Roman" w:cs="Times New Roman"/>
          <w:szCs w:val="24"/>
        </w:rPr>
        <w:t xml:space="preserve">ι. Πας τη δομή και την κολλάς στο νοσοκομείο, το οποίο νοσοκομείο έχει αυτόματα σύμβαση με τον ΕΟΠΥΥ. Όμως, το ΚΕΦΙΑΠ δεν έχει. Έτσι, βάζουν τους ανθρώπους σε μια τεράστια ταλαιπωρία. </w:t>
      </w:r>
    </w:p>
    <w:p w14:paraId="2F46CF95"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w:t>
      </w:r>
      <w:r>
        <w:rPr>
          <w:rFonts w:eastAsia="Times New Roman" w:cs="Times New Roman"/>
          <w:szCs w:val="24"/>
        </w:rPr>
        <w:t>ου Αναπληρωτή Υπουργού)</w:t>
      </w:r>
    </w:p>
    <w:p w14:paraId="2F46CF96"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Αυτό αλλάζει τώρα και με τον κανονισμό παροχών. Και γι’ αυτό έχει καθυστερήσει. </w:t>
      </w:r>
    </w:p>
    <w:p w14:paraId="2F46CF97"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Διότι μέχρι στιγμής η ιστορία είναι ότι πρέπει ακόμα και σε μια δημόσια τέτοια δομή να πάει να κάνει τις φυσικοθεραπείες κ.λπ. και να πληρωθεί ο ασθενής από τον ΕΟΠΥΥ. Αυτό γίνεται στα ιδιωτικά κέντρα </w:t>
      </w:r>
      <w:r>
        <w:rPr>
          <w:rFonts w:eastAsia="Times New Roman" w:cs="Times New Roman"/>
          <w:szCs w:val="24"/>
        </w:rPr>
        <w:lastRenderedPageBreak/>
        <w:t>αποκατάστασης. Μπήκε, για παράδειγμα, ένας μηχανισμός ε</w:t>
      </w:r>
      <w:r>
        <w:rPr>
          <w:rFonts w:eastAsia="Times New Roman" w:cs="Times New Roman"/>
          <w:szCs w:val="24"/>
        </w:rPr>
        <w:t xml:space="preserve">λέγχου για να μην πληρώνεις κατευθείαν το κέντρο, αλλά να πληρώνεται και ο ασθενής, προκειμένου να μπορείς να ελέγχεις μια κατάσταση. </w:t>
      </w:r>
    </w:p>
    <w:p w14:paraId="2F46CF98"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Το θέμα είναι ότι είναι σαφές πως πρέπει οι συμβάσεις των νοσοκομείων να καλύπτουν αυτόματα και τη δομή που ανήκει σε αυτ</w:t>
      </w:r>
      <w:r>
        <w:rPr>
          <w:rFonts w:eastAsia="Times New Roman" w:cs="Times New Roman"/>
          <w:szCs w:val="24"/>
        </w:rPr>
        <w:t>ά για τη χρηματοδότηση από τον ΕΟΠΥΥ. Δηλαδή, όπως ο ΕΟΠΥΥ πληρώνει κλειστά δομημένα νοσήλια στα νοσοκομεία, θα πρέπει να κατατίθενται και από τα ΚΕΦΙΑΠ</w:t>
      </w:r>
      <w:r>
        <w:rPr>
          <w:rFonts w:eastAsia="Times New Roman" w:cs="Times New Roman"/>
          <w:szCs w:val="24"/>
        </w:rPr>
        <w:t>,</w:t>
      </w:r>
      <w:r>
        <w:rPr>
          <w:rFonts w:eastAsia="Times New Roman" w:cs="Times New Roman"/>
          <w:szCs w:val="24"/>
        </w:rPr>
        <w:t xml:space="preserve"> στα οποία ανήκει το κάθε νοσοκομείο τα αντίστοιχα παραστατικά μαζί με τα νοσήλια του νοσοκομείου στον </w:t>
      </w:r>
      <w:r>
        <w:rPr>
          <w:rFonts w:eastAsia="Times New Roman" w:cs="Times New Roman"/>
          <w:szCs w:val="24"/>
        </w:rPr>
        <w:t xml:space="preserve">ΕΟΠΥΥ με διακριτό κωδικό, ούτως ώστε να αμείβονται. Και αυτό το πράγμα θα γίνει. </w:t>
      </w:r>
    </w:p>
    <w:p w14:paraId="2F46CF99"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 xml:space="preserve">Ορίστε, κυρία Κατσαβριά, έχετε τον λόγο και πάλι για τρία λεπτά για να δευτερολογήσετε. </w:t>
      </w:r>
    </w:p>
    <w:p w14:paraId="2F46CF9A"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Ευχαριστώ, κύριε Υπουργέ, για την απάντησή σας. Περιμένουμε τις ενέργειες του Υπουργείου για τη στήριξη των ΚΕΦΙΑΠ, αφού στόχος όλων μας είναι η </w:t>
      </w:r>
      <w:r>
        <w:rPr>
          <w:rFonts w:eastAsia="Times New Roman" w:cs="Times New Roman"/>
          <w:szCs w:val="24"/>
        </w:rPr>
        <w:lastRenderedPageBreak/>
        <w:t>καλύτερη διαχείριση και αξιοποίηση αυτών των δομών που έγιναν με χρήματα του ελληνικού λαού και απευθύνονται σ</w:t>
      </w:r>
      <w:r>
        <w:rPr>
          <w:rFonts w:eastAsia="Times New Roman" w:cs="Times New Roman"/>
          <w:szCs w:val="24"/>
        </w:rPr>
        <w:t xml:space="preserve">’ αυτόν. </w:t>
      </w:r>
    </w:p>
    <w:p w14:paraId="2F46CF9B"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λυπηρό δημόσια κτ</w:t>
      </w:r>
      <w:r>
        <w:rPr>
          <w:rFonts w:eastAsia="Times New Roman" w:cs="Times New Roman"/>
          <w:szCs w:val="24"/>
        </w:rPr>
        <w:t>ή</w:t>
      </w:r>
      <w:r>
        <w:rPr>
          <w:rFonts w:eastAsia="Times New Roman" w:cs="Times New Roman"/>
          <w:szCs w:val="24"/>
        </w:rPr>
        <w:t>ρια να παρουσιάζουν φθορές από την αχρησία και σύγχρονος εξοπλισμός να παραμένει αναξιοποίητος και ανέγγιχτος στην αρχική του συσκευασία, πόσ</w:t>
      </w:r>
      <w:r>
        <w:rPr>
          <w:rFonts w:eastAsia="Times New Roman" w:cs="Times New Roman"/>
          <w:szCs w:val="24"/>
        </w:rPr>
        <w:t>ω</w:t>
      </w:r>
      <w:r>
        <w:rPr>
          <w:rFonts w:eastAsia="Times New Roman" w:cs="Times New Roman"/>
          <w:szCs w:val="24"/>
        </w:rPr>
        <w:t xml:space="preserve"> μάλλον όταν αναφερόμαστε σε δομές κοινωνικού χαρακτήρα</w:t>
      </w:r>
      <w:r>
        <w:rPr>
          <w:rFonts w:eastAsia="Times New Roman" w:cs="Times New Roman"/>
          <w:szCs w:val="24"/>
        </w:rPr>
        <w:t>,</w:t>
      </w:r>
      <w:r>
        <w:rPr>
          <w:rFonts w:eastAsia="Times New Roman" w:cs="Times New Roman"/>
          <w:szCs w:val="24"/>
        </w:rPr>
        <w:t xml:space="preserve"> που έχουν </w:t>
      </w:r>
      <w:r>
        <w:rPr>
          <w:rFonts w:eastAsia="Times New Roman" w:cs="Times New Roman"/>
          <w:szCs w:val="24"/>
        </w:rPr>
        <w:t xml:space="preserve">τη </w:t>
      </w:r>
      <w:r>
        <w:rPr>
          <w:rFonts w:eastAsia="Times New Roman"/>
          <w:szCs w:val="24"/>
        </w:rPr>
        <w:t>δυνατότητα</w:t>
      </w:r>
      <w:r>
        <w:rPr>
          <w:rFonts w:eastAsia="Times New Roman" w:cs="Times New Roman"/>
          <w:szCs w:val="24"/>
        </w:rPr>
        <w:t xml:space="preserve"> να προσφέρουν σημαντικές υπηρεσίες σε συνανθρώπους με ειδικές ανάγκες και στις οικογένειές τους. </w:t>
      </w:r>
    </w:p>
    <w:p w14:paraId="2F46CF9C" w14:textId="77777777" w:rsidR="005B3E17" w:rsidRDefault="00BC72CD">
      <w:pPr>
        <w:spacing w:line="600" w:lineRule="auto"/>
        <w:ind w:firstLine="567"/>
        <w:contextualSpacing/>
        <w:jc w:val="both"/>
        <w:rPr>
          <w:rFonts w:eastAsia="Times New Roman" w:cs="Times New Roman"/>
          <w:szCs w:val="24"/>
        </w:rPr>
      </w:pPr>
      <w:r>
        <w:rPr>
          <w:rFonts w:eastAsia="Times New Roman" w:cs="Times New Roman"/>
          <w:szCs w:val="24"/>
        </w:rPr>
        <w:t xml:space="preserve">Κύριε Υπουργέ, ο τομέας αποθεραπείας και αποκατάστασης, όπως είπατε κι εσείς, πρέπει να αντιμετωπιστεί με απόλυτη πολιτική προτεραιότητα και να </w:t>
      </w:r>
      <w:r>
        <w:rPr>
          <w:rFonts w:eastAsia="Times New Roman" w:cs="Times New Roman"/>
          <w:szCs w:val="24"/>
        </w:rPr>
        <w:t>μην αποτελεί προνομιακό χώρο επένδυσης μόνο για την ιδιωτική πρωτοβουλία. Ο ρόλος των ΚΕΦΙΑΠ είναι πολύ σημαντικός. Και πρέπει να βρεθούν λύσεις, ώστε να καταστήσουμε συνολικά λειτουργικά σε κάθε επίπεδο όλες αυτές τις δομές. Να ενισχυθούν με επαρκές και ε</w:t>
      </w:r>
      <w:r>
        <w:rPr>
          <w:rFonts w:eastAsia="Times New Roman" w:cs="Times New Roman"/>
          <w:szCs w:val="24"/>
        </w:rPr>
        <w:t xml:space="preserve">ξειδικευμένο προσωπικό, ώστε να μπορούν να επιτελέσουν το έργο τους ποιοτικά και να ικανοποιήσουν κατά το δυνατόν μεγαλύτερο αριθμό ατόμων με εξατομικευμένες ανάγκες. </w:t>
      </w:r>
    </w:p>
    <w:p w14:paraId="2F46CF9D" w14:textId="77777777" w:rsidR="005B3E17" w:rsidRDefault="00BC72CD">
      <w:pPr>
        <w:spacing w:line="600" w:lineRule="auto"/>
        <w:ind w:firstLine="567"/>
        <w:contextualSpacing/>
        <w:jc w:val="both"/>
        <w:rPr>
          <w:rFonts w:eastAsia="Times New Roman" w:cs="Times New Roman"/>
          <w:szCs w:val="24"/>
        </w:rPr>
      </w:pPr>
      <w:r>
        <w:rPr>
          <w:rFonts w:eastAsia="Times New Roman" w:cs="Times New Roman"/>
          <w:szCs w:val="24"/>
        </w:rPr>
        <w:lastRenderedPageBreak/>
        <w:t>Με την υπογραφή αναγκαίων συμβάσεων θα πρέπει να δοθεί η δυνατότητα στα ΚΕΦΙΑΠ να παρέχο</w:t>
      </w:r>
      <w:r>
        <w:rPr>
          <w:rFonts w:eastAsia="Times New Roman" w:cs="Times New Roman"/>
          <w:szCs w:val="24"/>
        </w:rPr>
        <w:t>υν ιδιαίτερα υψηλού κόστους θεραπείες ειδικής αγωγής, απαιτώντας μόνο τα δικαιολογητικά, που δίνουν στον ασθενή τη δυνατότητα να λάβει τη συγκεκριμένη θεραπεία. Και στη συνέχεια τα ΚΕΦΙΑΠ να αποζημιώνονται μέσω ΕΟΠΥΥ. Είναι αυτό που είπατε. Πρόκειται για έ</w:t>
      </w:r>
      <w:r>
        <w:rPr>
          <w:rFonts w:eastAsia="Times New Roman" w:cs="Times New Roman"/>
          <w:szCs w:val="24"/>
        </w:rPr>
        <w:t xml:space="preserve">να πολύ σοβαρό ζήτημα, το οποίο μας θέτουν συνεχώς οι γονείς και οι οικογένειες αυτών των ατόμων. Η διαδικασία αυτή είναι λιγότερο γραφειοκρατική και εξαιρετικά ελκυστική για τους ασφαλισμένους. </w:t>
      </w:r>
    </w:p>
    <w:p w14:paraId="2F46CF9E" w14:textId="77777777" w:rsidR="005B3E17" w:rsidRDefault="00BC72CD">
      <w:pPr>
        <w:spacing w:line="600" w:lineRule="auto"/>
        <w:ind w:firstLine="567"/>
        <w:contextualSpacing/>
        <w:jc w:val="both"/>
        <w:rPr>
          <w:rFonts w:eastAsia="Times New Roman" w:cs="Times New Roman"/>
          <w:szCs w:val="24"/>
        </w:rPr>
      </w:pPr>
      <w:r>
        <w:rPr>
          <w:rFonts w:eastAsia="Times New Roman" w:cs="Times New Roman"/>
          <w:szCs w:val="24"/>
        </w:rPr>
        <w:t xml:space="preserve">Η διοίκηση του Γενικού Νοσοκομείου Καρδίτσας έχει καταθέσει </w:t>
      </w:r>
      <w:r>
        <w:rPr>
          <w:rFonts w:eastAsia="Times New Roman" w:cs="Times New Roman"/>
          <w:szCs w:val="24"/>
        </w:rPr>
        <w:t>σχετικές εισηγήσεις και προτάσεις, επισημαίνοντας την αναγκαιότητα της απλοποίησης των διαδικασιών αυτών. Και για την ενημέρωσή σας, θα σας καταθέσω αλληλογραφία και από την προηγούμενη διοίκηση και από τη σημερινή</w:t>
      </w:r>
      <w:r>
        <w:rPr>
          <w:rFonts w:eastAsia="Times New Roman" w:cs="Times New Roman"/>
          <w:szCs w:val="24"/>
        </w:rPr>
        <w:t>,</w:t>
      </w:r>
      <w:r>
        <w:rPr>
          <w:rFonts w:eastAsia="Times New Roman" w:cs="Times New Roman"/>
          <w:szCs w:val="24"/>
        </w:rPr>
        <w:t xml:space="preserve"> που αφορά την κίνηση και τις ανάγκες του</w:t>
      </w:r>
      <w:r>
        <w:rPr>
          <w:rFonts w:eastAsia="Times New Roman" w:cs="Times New Roman"/>
          <w:szCs w:val="24"/>
        </w:rPr>
        <w:t xml:space="preserve"> ΚΕΦΙΑΠ Καρδίτσας. </w:t>
      </w:r>
    </w:p>
    <w:p w14:paraId="2F46CF9F" w14:textId="77777777" w:rsidR="005B3E17" w:rsidRDefault="00BC72CD">
      <w:pPr>
        <w:spacing w:line="600" w:lineRule="auto"/>
        <w:ind w:firstLine="720"/>
        <w:contextualSpacing/>
        <w:jc w:val="both"/>
        <w:rPr>
          <w:rFonts w:eastAsia="Times New Roman" w:cs="Times New Roman"/>
        </w:rPr>
      </w:pPr>
      <w:r>
        <w:rPr>
          <w:rFonts w:eastAsia="Times New Roman" w:cs="Times New Roman"/>
        </w:rPr>
        <w:lastRenderedPageBreak/>
        <w:t>(Στο σημείο αυτό η Βουλευτής κ</w:t>
      </w:r>
      <w:r>
        <w:rPr>
          <w:rFonts w:eastAsia="Times New Roman" w:cs="Times New Roman"/>
        </w:rPr>
        <w:t>.</w:t>
      </w:r>
      <w:r>
        <w:rPr>
          <w:rFonts w:eastAsia="Times New Roman" w:cs="Times New Roman"/>
        </w:rPr>
        <w:t xml:space="preserve"> Χρυσούλα Κατσαβριά</w:t>
      </w:r>
      <w:r>
        <w:rPr>
          <w:rFonts w:eastAsia="Times New Roman" w:cs="Times New Roman"/>
        </w:rPr>
        <w:t xml:space="preserve"> – </w:t>
      </w:r>
      <w:r>
        <w:rPr>
          <w:rFonts w:eastAsia="Times New Roman" w:cs="Times New Roman"/>
        </w:rPr>
        <w:t>Σιωροπούλου</w:t>
      </w:r>
      <w:r>
        <w:rPr>
          <w:rFonts w:eastAsia="Times New Roman" w:cs="Times New Roman"/>
        </w:rPr>
        <w:t xml:space="preserve"> </w:t>
      </w:r>
      <w:r>
        <w:rPr>
          <w:rFonts w:eastAsia="Times New Roman" w:cs="Times New Roman"/>
        </w:rPr>
        <w:t>καταθέτει για τα Πρακτικά την προαναφερθείσα αλληλογραφία, η οποία βρίσκεται στο αρχείο του Τμήματος Γραμματείας της Διεύθυνσης Στενογραφίας και Πρακτικών της Βουλής)</w:t>
      </w:r>
    </w:p>
    <w:p w14:paraId="2F46CFA0" w14:textId="77777777" w:rsidR="005B3E17" w:rsidRDefault="00BC72CD">
      <w:pPr>
        <w:spacing w:line="600" w:lineRule="auto"/>
        <w:ind w:firstLine="720"/>
        <w:contextualSpacing/>
        <w:jc w:val="both"/>
        <w:rPr>
          <w:rFonts w:eastAsia="Times New Roman" w:cs="Times New Roman"/>
        </w:rPr>
      </w:pPr>
      <w:r>
        <w:rPr>
          <w:rFonts w:eastAsia="Times New Roman" w:cs="Times New Roman"/>
        </w:rPr>
        <w:t xml:space="preserve">Για </w:t>
      </w:r>
      <w:r>
        <w:rPr>
          <w:rFonts w:eastAsia="Times New Roman" w:cs="Times New Roman"/>
        </w:rPr>
        <w:t>τους ανασφάλιστους να επισημάνουμε ότι δεν έχει διευκρινιστεί καν το πλαίσιο αποζημίωσης από τον ΕΟΠΥΥ αφού, σύμφωνα με τις κατά τόπους περιφερειακές διευθύνσεις του, δεν υπάρχει δυνατότητα αναγνώρισής τους από το όλο σύστημα παροχής υπηρεσιών από τις υφισ</w:t>
      </w:r>
      <w:r>
        <w:rPr>
          <w:rFonts w:eastAsia="Times New Roman" w:cs="Times New Roman"/>
        </w:rPr>
        <w:t xml:space="preserve">τάμενες δομές. </w:t>
      </w:r>
    </w:p>
    <w:p w14:paraId="2F46CFA1" w14:textId="77777777" w:rsidR="005B3E17" w:rsidRDefault="00BC72CD">
      <w:pPr>
        <w:spacing w:line="600" w:lineRule="auto"/>
        <w:ind w:firstLine="720"/>
        <w:contextualSpacing/>
        <w:jc w:val="both"/>
        <w:rPr>
          <w:rFonts w:eastAsia="Times New Roman" w:cs="Times New Roman"/>
        </w:rPr>
      </w:pPr>
      <w:r>
        <w:rPr>
          <w:rFonts w:eastAsia="Times New Roman" w:cs="Times New Roman"/>
        </w:rPr>
        <w:t>Στην κατεύθυνση αυτή θα πρέπει, τέλος, να εξεταστεί η δυνατότητα διασύνδεσης με το ΕΣΥ όλων των δομών –ΚΕΦΙΑΠ, Κέντρων Αποθεραπείας και Αποκατάστασης Παιδιών, τα πρώην ΚΕΠΕΠ, θεραπευτήρια χρόνιων παθήσεων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σύμφωνα με το άρθρο 14 του ν</w:t>
      </w:r>
      <w:r>
        <w:rPr>
          <w:rFonts w:eastAsia="Times New Roman" w:cs="Times New Roman"/>
        </w:rPr>
        <w:t xml:space="preserve">.4025/2011, προκειμένου να διευκολύνεται ο συντονισμός των δράσεών τους, αλλά και η βελτιστοποίηση της ροής των ασθενών από την κλειστή νοσηλεία στις ενδιάμεσες δομές αποκατάστασης. </w:t>
      </w:r>
    </w:p>
    <w:p w14:paraId="2F46CFA2" w14:textId="77777777" w:rsidR="005B3E17" w:rsidRDefault="00BC72CD">
      <w:pPr>
        <w:spacing w:line="600" w:lineRule="auto"/>
        <w:ind w:firstLine="720"/>
        <w:contextualSpacing/>
        <w:jc w:val="both"/>
        <w:rPr>
          <w:rFonts w:eastAsia="Times New Roman" w:cs="Times New Roman"/>
        </w:rPr>
      </w:pPr>
      <w:r>
        <w:rPr>
          <w:rFonts w:eastAsia="Times New Roman" w:cs="Times New Roman"/>
        </w:rPr>
        <w:lastRenderedPageBreak/>
        <w:t>Κύριε Υπουργέ, είμαι βέβαιη ότι θα εξετάσετε το θέμα με ευαισθησία και θα</w:t>
      </w:r>
      <w:r>
        <w:rPr>
          <w:rFonts w:eastAsia="Times New Roman" w:cs="Times New Roman"/>
        </w:rPr>
        <w:t xml:space="preserve"> προβείτε άμεσα σε ενέργειες, ώστε να δοθεί η καλύτερη δυνατή λύση για την ενίσχυση και αναβάθμιση του ΚΕΦΙΑΠ Καρδίτσας, αλλά και όλων των ΚΕΦΙΑΠ.</w:t>
      </w:r>
    </w:p>
    <w:p w14:paraId="2F46CFA3" w14:textId="77777777" w:rsidR="005B3E17" w:rsidRDefault="00BC72CD">
      <w:pPr>
        <w:spacing w:line="600" w:lineRule="auto"/>
        <w:ind w:firstLine="720"/>
        <w:contextualSpacing/>
        <w:jc w:val="both"/>
        <w:rPr>
          <w:rFonts w:eastAsia="Times New Roman" w:cs="Times New Roman"/>
        </w:rPr>
      </w:pPr>
      <w:r>
        <w:rPr>
          <w:rFonts w:eastAsia="Times New Roman" w:cs="Times New Roman"/>
        </w:rPr>
        <w:t xml:space="preserve">Σας ευχαριστώ πολύ. </w:t>
      </w:r>
    </w:p>
    <w:p w14:paraId="2F46CFA4" w14:textId="77777777" w:rsidR="005B3E17" w:rsidRDefault="00BC72CD">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Κι εμείς ευχαριστούμε. </w:t>
      </w:r>
    </w:p>
    <w:p w14:paraId="2F46CFA5" w14:textId="77777777" w:rsidR="005B3E17" w:rsidRDefault="00BC72CD">
      <w:pPr>
        <w:spacing w:line="600" w:lineRule="auto"/>
        <w:ind w:firstLine="720"/>
        <w:contextualSpacing/>
        <w:jc w:val="both"/>
        <w:rPr>
          <w:rFonts w:eastAsia="Times New Roman"/>
          <w:bCs/>
        </w:rPr>
      </w:pPr>
      <w:r>
        <w:rPr>
          <w:rFonts w:eastAsia="Times New Roman"/>
          <w:bCs/>
        </w:rPr>
        <w:t>Κύριε Υπουργέ, έχετε τον λόγ</w:t>
      </w:r>
      <w:r>
        <w:rPr>
          <w:rFonts w:eastAsia="Times New Roman"/>
          <w:bCs/>
        </w:rPr>
        <w:t>ο.</w:t>
      </w:r>
    </w:p>
    <w:p w14:paraId="2F46CFA6" w14:textId="77777777" w:rsidR="005B3E17" w:rsidRDefault="00BC72CD">
      <w:pPr>
        <w:spacing w:line="600" w:lineRule="auto"/>
        <w:ind w:firstLine="720"/>
        <w:contextualSpacing/>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Κύριε Πρόεδρε, δεν έχω να προσθέσω τίποτα. Νομίζω ότι τα είπα πριν. </w:t>
      </w:r>
    </w:p>
    <w:p w14:paraId="2F46CFA7" w14:textId="77777777" w:rsidR="005B3E17" w:rsidRDefault="00BC72CD">
      <w:pPr>
        <w:spacing w:line="600" w:lineRule="auto"/>
        <w:ind w:firstLine="720"/>
        <w:contextualSpacing/>
        <w:jc w:val="both"/>
        <w:rPr>
          <w:rFonts w:eastAsia="Times New Roman"/>
          <w:bCs/>
        </w:rPr>
      </w:pPr>
      <w:r>
        <w:rPr>
          <w:rFonts w:eastAsia="Times New Roman"/>
          <w:bCs/>
        </w:rPr>
        <w:t xml:space="preserve">Το μόνο που θα πω είναι ότι βγαίνει διευκρινιστική εγκύκλιος. Δυστυχώς οι υπηρεσίες τόσα χρόνια είναι μαθημένες στο να λένε «όχι». Στο να </w:t>
      </w:r>
      <w:r>
        <w:rPr>
          <w:rFonts w:eastAsia="Times New Roman"/>
          <w:bCs/>
        </w:rPr>
        <w:t xml:space="preserve">λένε «ναι» δεν είναι μαθημένες. </w:t>
      </w:r>
    </w:p>
    <w:p w14:paraId="2F46CFA8" w14:textId="77777777" w:rsidR="005B3E17" w:rsidRDefault="00BC72CD">
      <w:pPr>
        <w:spacing w:line="600" w:lineRule="auto"/>
        <w:ind w:firstLine="720"/>
        <w:contextualSpacing/>
        <w:jc w:val="both"/>
        <w:rPr>
          <w:rFonts w:eastAsia="Times New Roman"/>
          <w:bCs/>
        </w:rPr>
      </w:pPr>
      <w:r>
        <w:rPr>
          <w:rFonts w:eastAsia="Times New Roman"/>
          <w:bCs/>
        </w:rPr>
        <w:lastRenderedPageBreak/>
        <w:t>Σχετικά με αυτό που είπατε για τους ανασφάλιστους -για τα υπόλοιπα απάντησα στην αρχή- βγαίνει μια διευκρινιστική εγκύκλιος. Γιατί όταν λέμε ότι καλύπτουμε τους ανασφάλιστους, εννοούμε ότι τους καλύπτουμε στο σύνολο της ιατ</w:t>
      </w:r>
      <w:r>
        <w:rPr>
          <w:rFonts w:eastAsia="Times New Roman"/>
          <w:bCs/>
        </w:rPr>
        <w:t>ροφαρμακευτικής δαπάνης και ανάγκης που έχουν. Βγαίνει, λοιπόν, μια σειρά από διευκρινιστικές εγκυκλίους και σε σχέση με αυτό που λέτε. Όντως</w:t>
      </w:r>
      <w:r>
        <w:rPr>
          <w:rFonts w:eastAsia="Times New Roman"/>
          <w:bCs/>
        </w:rPr>
        <w:t>,</w:t>
      </w:r>
      <w:r>
        <w:rPr>
          <w:rFonts w:eastAsia="Times New Roman"/>
          <w:bCs/>
        </w:rPr>
        <w:t xml:space="preserve"> αλλού δεν έχουν πρόβλημα, αλλά σε άλλες περιοχές έχουν πρόβλημα. Υπάρχει και η ευθυνοφοβία των υπαλλήλων, «δεν ξέρουμε αν καλύπτεται» κ</w:t>
      </w:r>
      <w:r>
        <w:rPr>
          <w:rFonts w:eastAsia="Times New Roman"/>
          <w:bCs/>
        </w:rPr>
        <w:t>.</w:t>
      </w:r>
      <w:r>
        <w:rPr>
          <w:rFonts w:eastAsia="Times New Roman"/>
          <w:bCs/>
        </w:rPr>
        <w:t>λπ</w:t>
      </w:r>
      <w:r>
        <w:rPr>
          <w:rFonts w:eastAsia="Times New Roman"/>
          <w:bCs/>
        </w:rPr>
        <w:t>.</w:t>
      </w:r>
      <w:r>
        <w:rPr>
          <w:rFonts w:eastAsia="Times New Roman"/>
          <w:bCs/>
        </w:rPr>
        <w:t>.</w:t>
      </w:r>
    </w:p>
    <w:p w14:paraId="2F46CFA9" w14:textId="77777777" w:rsidR="005B3E17" w:rsidRDefault="00BC72CD">
      <w:pPr>
        <w:spacing w:line="600" w:lineRule="auto"/>
        <w:ind w:firstLine="720"/>
        <w:contextualSpacing/>
        <w:jc w:val="both"/>
        <w:rPr>
          <w:rFonts w:eastAsia="Times New Roman"/>
          <w:bCs/>
        </w:rPr>
      </w:pPr>
      <w:r>
        <w:rPr>
          <w:rFonts w:eastAsia="Times New Roman"/>
          <w:bCs/>
        </w:rPr>
        <w:t>Είναι προβεβλημένη η πρόθεση της Κυβέρνησης ότι καλύπτουμε τις ανάγκες υγείας και περίθαλψης</w:t>
      </w:r>
      <w:r>
        <w:rPr>
          <w:rFonts w:eastAsia="Times New Roman"/>
          <w:bCs/>
        </w:rPr>
        <w:t>,</w:t>
      </w:r>
      <w:r>
        <w:rPr>
          <w:rFonts w:eastAsia="Times New Roman"/>
          <w:bCs/>
        </w:rPr>
        <w:t xml:space="preserve"> που έχουν αυτοί οι ά</w:t>
      </w:r>
      <w:r>
        <w:rPr>
          <w:rFonts w:eastAsia="Times New Roman"/>
          <w:bCs/>
        </w:rPr>
        <w:t xml:space="preserve">νθρωποι, ανεξάρτητα αν διατηρούν την ασφαλιστική τους ικανότητα ή όχι. </w:t>
      </w:r>
    </w:p>
    <w:p w14:paraId="2F46CFAA" w14:textId="77777777" w:rsidR="005B3E17" w:rsidRDefault="00BC72CD">
      <w:pPr>
        <w:spacing w:line="600" w:lineRule="auto"/>
        <w:ind w:firstLine="720"/>
        <w:contextualSpacing/>
        <w:jc w:val="both"/>
        <w:rPr>
          <w:rFonts w:eastAsia="Times New Roman"/>
          <w:bCs/>
        </w:rPr>
      </w:pPr>
      <w:r>
        <w:rPr>
          <w:rFonts w:eastAsia="Times New Roman"/>
          <w:bCs/>
        </w:rPr>
        <w:t xml:space="preserve">Ευχαριστώ. </w:t>
      </w:r>
    </w:p>
    <w:p w14:paraId="2F46CFAB" w14:textId="77777777" w:rsidR="005B3E17" w:rsidRDefault="00BC72CD">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Ευχαριστούμε, κύριε Υπουργέ.</w:t>
      </w:r>
    </w:p>
    <w:p w14:paraId="2F46CFAC" w14:textId="77777777" w:rsidR="005B3E17" w:rsidRDefault="00BC72CD">
      <w:pPr>
        <w:spacing w:line="600" w:lineRule="auto"/>
        <w:ind w:firstLine="720"/>
        <w:contextualSpacing/>
        <w:jc w:val="both"/>
        <w:rPr>
          <w:rFonts w:eastAsia="Times New Roman"/>
          <w:bCs/>
        </w:rPr>
      </w:pPr>
      <w:r>
        <w:rPr>
          <w:rFonts w:eastAsia="Times New Roman"/>
          <w:bCs/>
        </w:rPr>
        <w:lastRenderedPageBreak/>
        <w:t xml:space="preserve">Προχωρούμε στην ένατη με αριθμό 1270/14-9-2016 επίκαιρη ερώτηση </w:t>
      </w:r>
      <w:r>
        <w:rPr>
          <w:rFonts w:eastAsia="Times New Roman"/>
          <w:bCs/>
        </w:rPr>
        <w:t>δεύτερου κύκλου</w:t>
      </w:r>
      <w:r>
        <w:rPr>
          <w:rFonts w:eastAsia="Times New Roman"/>
          <w:bCs/>
        </w:rPr>
        <w:t xml:space="preserve"> του Βουλευτή Α΄ Θεσσαλονίκη</w:t>
      </w:r>
      <w:r>
        <w:rPr>
          <w:rFonts w:eastAsia="Times New Roman"/>
          <w:bCs/>
        </w:rPr>
        <w:t>ς της Ένωσης Κεντρώων κ. Ιωάννη Σαρίδη προς τον Υπουργό Υγείας, σχετικά με τη στελέχωση του Γενικού Νοσοκομείου Θεσσαλονίκης «Παπαγεωργίου».</w:t>
      </w:r>
    </w:p>
    <w:p w14:paraId="2F46CFAD" w14:textId="77777777" w:rsidR="005B3E17" w:rsidRDefault="00BC72CD">
      <w:pPr>
        <w:spacing w:line="600" w:lineRule="auto"/>
        <w:ind w:firstLine="720"/>
        <w:contextualSpacing/>
        <w:jc w:val="both"/>
        <w:rPr>
          <w:rFonts w:eastAsia="Times New Roman"/>
          <w:bCs/>
        </w:rPr>
      </w:pPr>
      <w:r>
        <w:rPr>
          <w:rFonts w:eastAsia="Times New Roman"/>
          <w:bCs/>
        </w:rPr>
        <w:t>Κύριε Σαρίδη, έχετε τον λόγο.</w:t>
      </w:r>
    </w:p>
    <w:p w14:paraId="2F46CFAE" w14:textId="77777777" w:rsidR="005B3E17" w:rsidRDefault="00BC72CD">
      <w:pPr>
        <w:spacing w:line="600" w:lineRule="auto"/>
        <w:ind w:firstLine="720"/>
        <w:contextualSpacing/>
        <w:jc w:val="both"/>
        <w:rPr>
          <w:rFonts w:eastAsia="Times New Roman"/>
          <w:bCs/>
        </w:rPr>
      </w:pPr>
      <w:r>
        <w:rPr>
          <w:rFonts w:eastAsia="Times New Roman"/>
          <w:b/>
          <w:bCs/>
        </w:rPr>
        <w:t>ΙΩΑΝΝΗΣ ΣΑΡΙΔΗΣ:</w:t>
      </w:r>
      <w:r>
        <w:rPr>
          <w:rFonts w:eastAsia="Times New Roman"/>
          <w:bCs/>
        </w:rPr>
        <w:t xml:space="preserve"> Ευχαριστώ, κύριε Πρόεδρε. </w:t>
      </w:r>
    </w:p>
    <w:p w14:paraId="2F46CFAF" w14:textId="77777777" w:rsidR="005B3E17" w:rsidRDefault="00BC72CD">
      <w:pPr>
        <w:spacing w:line="600" w:lineRule="auto"/>
        <w:ind w:firstLine="720"/>
        <w:contextualSpacing/>
        <w:jc w:val="both"/>
        <w:rPr>
          <w:rFonts w:eastAsia="Times New Roman"/>
          <w:bCs/>
        </w:rPr>
      </w:pPr>
      <w:r>
        <w:rPr>
          <w:rFonts w:eastAsia="Times New Roman"/>
          <w:bCs/>
        </w:rPr>
        <w:t xml:space="preserve">Κύριε Υπουργέ, το Νοσοκομείο </w:t>
      </w:r>
      <w:r>
        <w:rPr>
          <w:rFonts w:eastAsia="Times New Roman"/>
          <w:bCs/>
        </w:rPr>
        <w:t>«Παπαγεωργίου» της Θεσσαλονίκης είναι ένα νομικό πρόσωπο ιδιωτικού δικαίου</w:t>
      </w:r>
      <w:r>
        <w:rPr>
          <w:rFonts w:eastAsia="Times New Roman"/>
          <w:bCs/>
        </w:rPr>
        <w:t>,</w:t>
      </w:r>
      <w:r>
        <w:rPr>
          <w:rFonts w:eastAsia="Times New Roman"/>
          <w:bCs/>
        </w:rPr>
        <w:t xml:space="preserve"> νοσηλευτήριο ενταγμένο στο ΕΣΥ και εφημερεύει στο πλαίσιο του υγειονομικού χάρτη της Θεσσαλονίκης ως νοσοκομείο πυλώνας και μάλιστα, πολύ συχνά</w:t>
      </w:r>
      <w:r>
        <w:rPr>
          <w:rFonts w:eastAsia="Times New Roman"/>
          <w:bCs/>
        </w:rPr>
        <w:t>,</w:t>
      </w:r>
      <w:r>
        <w:rPr>
          <w:rFonts w:eastAsia="Times New Roman"/>
          <w:bCs/>
        </w:rPr>
        <w:t xml:space="preserve"> χωρίς δορυφόρο νοσοκομείο. Η μέση π</w:t>
      </w:r>
      <w:r>
        <w:rPr>
          <w:rFonts w:eastAsia="Times New Roman"/>
          <w:bCs/>
        </w:rPr>
        <w:t xml:space="preserve">ληρότητά του είναι από τις υψηλότερες στο ΕΣΥ πανελλαδικά, με την επιβάρυνση να έχει αυξηθεί από τις προσφυγικές ροές και ενώ ήδη έχει αναπτύξει και λειτουργεί εκατόν εβδομήντα κλίνες επιπλέον του αρχικού σχεδιασμού. </w:t>
      </w:r>
    </w:p>
    <w:p w14:paraId="2F46CFB0" w14:textId="77777777" w:rsidR="005B3E17" w:rsidRDefault="00BC72CD">
      <w:pPr>
        <w:spacing w:line="600" w:lineRule="auto"/>
        <w:ind w:firstLine="720"/>
        <w:contextualSpacing/>
        <w:jc w:val="both"/>
        <w:rPr>
          <w:rFonts w:eastAsia="Times New Roman"/>
          <w:bCs/>
        </w:rPr>
      </w:pPr>
      <w:r>
        <w:rPr>
          <w:rFonts w:eastAsia="Times New Roman"/>
          <w:bCs/>
        </w:rPr>
        <w:lastRenderedPageBreak/>
        <w:t>Ταυτόχρονα, ειδικές κλίνες, οκτώ από τ</w:t>
      </w:r>
      <w:r>
        <w:rPr>
          <w:rFonts w:eastAsia="Times New Roman"/>
          <w:bCs/>
        </w:rPr>
        <w:t xml:space="preserve">ις είκοσι της </w:t>
      </w:r>
      <w:r>
        <w:rPr>
          <w:rFonts w:eastAsia="Times New Roman"/>
          <w:bCs/>
        </w:rPr>
        <w:t>μονάδας εντατικής θεραπε</w:t>
      </w:r>
      <w:r>
        <w:rPr>
          <w:rFonts w:eastAsia="Times New Roman"/>
          <w:bCs/>
        </w:rPr>
        <w:t>ίας και τέσσερις από τις δεκατέσσερις χειρουργικές αίθουσες, αδυνατούν να στελεχωθούν, με ό,τι επίπτωση έχει αυτό σχετικά με τις λίστες αναμονής στην υγεία των ασθενών και στο δημόσιο συμφέρον, λόγω της ύπαρξης διακοσί</w:t>
      </w:r>
      <w:r>
        <w:rPr>
          <w:rFonts w:eastAsia="Times New Roman"/>
          <w:bCs/>
        </w:rPr>
        <w:t>ων ογδόντα οκτώ κενών οργανικών θέσεων σε όλες τις ειδικότητες νοσηλευτικού, παραϊατρικού και λοιπού προσωπικού και εξήντα δύο θέσεων ειδικών ιατρών, εκατόν σαράντα πέντε εκ των οποίων προέρχονται από παραιτήσεις, κύριε Υπουργέ. Και η προκήρυξή τους δεν θα</w:t>
      </w:r>
      <w:r>
        <w:rPr>
          <w:rFonts w:eastAsia="Times New Roman"/>
          <w:bCs/>
        </w:rPr>
        <w:t xml:space="preserve"> επιβαρύνει τον κρατικό προϋπολογισμό.</w:t>
      </w:r>
    </w:p>
    <w:p w14:paraId="2F46CFB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η δυνατότητα οικειοθελούς μετάταξης του προσωπικού που παρέχεται εκ του ν.4052/2012 προς κλινικές και τμήματα, πανεπιστημιακά και ΕΣΥ, που μεταφέρθηκαν και λειτουργούν από το 2014 στο «Παπαγεωργίου» και </w:t>
      </w:r>
      <w:r>
        <w:rPr>
          <w:rFonts w:eastAsia="Times New Roman" w:cs="Times New Roman"/>
          <w:szCs w:val="24"/>
        </w:rPr>
        <w:t>μπορεί να ενισχύσει άμεσα το νοσοκομείο, επίσης χωρίς περαιτέρω οικονομική επιβάρυνση, παραμένει «παγωμένη», διατηρώντας τη στελέχωση σε χαμηλά επίπεδα.</w:t>
      </w:r>
    </w:p>
    <w:p w14:paraId="2F46CFB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Κατόπιν των ανωτέρω, ερωτάσθε, κύριε Υπουργέ:</w:t>
      </w:r>
    </w:p>
    <w:p w14:paraId="2F46CFB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Τι μέριμνα σκοπεύει να αναλάβει προκειμένου να στελεχωθεί</w:t>
      </w:r>
      <w:r>
        <w:rPr>
          <w:rFonts w:eastAsia="Times New Roman" w:cs="Times New Roman"/>
          <w:szCs w:val="24"/>
        </w:rPr>
        <w:t xml:space="preserve"> άμεσα το νοσοκομείο που</w:t>
      </w:r>
      <w:r>
        <w:rPr>
          <w:rFonts w:eastAsia="Times New Roman" w:cs="Times New Roman"/>
          <w:szCs w:val="24"/>
        </w:rPr>
        <w:t>,</w:t>
      </w:r>
      <w:r>
        <w:rPr>
          <w:rFonts w:eastAsia="Times New Roman" w:cs="Times New Roman"/>
          <w:szCs w:val="24"/>
        </w:rPr>
        <w:t xml:space="preserve"> σύμφωνα με τα στοιχεία της εποπτεύουσας Γ΄ ΥΠΕ</w:t>
      </w:r>
      <w:r>
        <w:rPr>
          <w:rFonts w:eastAsia="Times New Roman" w:cs="Times New Roman"/>
          <w:szCs w:val="24"/>
        </w:rPr>
        <w:t>,</w:t>
      </w:r>
      <w:r>
        <w:rPr>
          <w:rFonts w:eastAsia="Times New Roman" w:cs="Times New Roman"/>
          <w:szCs w:val="24"/>
        </w:rPr>
        <w:t xml:space="preserve"> βαρύνεται με το 50% της υγειονομικής κίνησης επί του συνόλου δεκαπέντε των νοσοκομείων;</w:t>
      </w:r>
    </w:p>
    <w:p w14:paraId="2F46CFB4" w14:textId="77777777" w:rsidR="005B3E17" w:rsidRDefault="00BC72CD">
      <w:pPr>
        <w:spacing w:line="600" w:lineRule="auto"/>
        <w:ind w:firstLine="720"/>
        <w:contextualSpacing/>
        <w:jc w:val="both"/>
        <w:rPr>
          <w:rFonts w:eastAsia="Times New Roman" w:cs="Times New Roman"/>
          <w:b/>
          <w:szCs w:val="24"/>
        </w:rPr>
      </w:pPr>
      <w:r>
        <w:rPr>
          <w:rFonts w:eastAsia="Times New Roman" w:cs="Times New Roman"/>
          <w:szCs w:val="24"/>
        </w:rPr>
        <w:t>Ευχαριστώ πολύ.</w:t>
      </w:r>
    </w:p>
    <w:p w14:paraId="2F46CFB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2F46CFB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κ. </w:t>
      </w:r>
      <w:r>
        <w:rPr>
          <w:rFonts w:eastAsia="Times New Roman" w:cs="Times New Roman"/>
          <w:szCs w:val="24"/>
        </w:rPr>
        <w:t>Πολάκης</w:t>
      </w:r>
      <w:r>
        <w:rPr>
          <w:rFonts w:eastAsia="Times New Roman" w:cs="Times New Roman"/>
          <w:szCs w:val="24"/>
        </w:rPr>
        <w:t>.</w:t>
      </w:r>
    </w:p>
    <w:p w14:paraId="2F46CFB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w:t>
      </w:r>
    </w:p>
    <w:p w14:paraId="2F46CFB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Σαρίδη, για την ερώτηση, γιατί μου δίνετε την ευκαιρία να πω δυο-τρία πράγματα. Θα θυμάστε όλοι βέβαια ότι πέρυσι τέτοια εποχή υπήρξε μια ομοβροντία σε επίπεδ</w:t>
      </w:r>
      <w:r>
        <w:rPr>
          <w:rFonts w:eastAsia="Times New Roman" w:cs="Times New Roman"/>
          <w:szCs w:val="24"/>
        </w:rPr>
        <w:t xml:space="preserve">ο </w:t>
      </w:r>
      <w:r>
        <w:rPr>
          <w:rFonts w:eastAsia="Times New Roman" w:cs="Times New Roman"/>
          <w:szCs w:val="24"/>
        </w:rPr>
        <w:t>μέσων μαζικής ενημέρωσης</w:t>
      </w:r>
      <w:r>
        <w:rPr>
          <w:rFonts w:eastAsia="Times New Roman" w:cs="Times New Roman"/>
          <w:szCs w:val="24"/>
        </w:rPr>
        <w:t xml:space="preserve"> Θεσσαλονίκης σε σχέση με την υποχρηματοδότηση του «Παπαγεωργίου», σε σχέση με τα συσσωρευμένα χρέη του ΕΟΠΥΥ προς το «Παπαγεωργίου», σε σχέση με τις ανάγκες κάλυψης σε προσωπικό του «Παπαγεωργίου» κ.λπ.</w:t>
      </w:r>
      <w:r>
        <w:rPr>
          <w:rFonts w:eastAsia="Times New Roman" w:cs="Times New Roman"/>
          <w:szCs w:val="24"/>
        </w:rPr>
        <w:t>.</w:t>
      </w:r>
      <w:r>
        <w:rPr>
          <w:rFonts w:eastAsia="Times New Roman" w:cs="Times New Roman"/>
          <w:szCs w:val="24"/>
        </w:rPr>
        <w:t xml:space="preserve"> Και έβγαιναν διάφοροι παράγοντες επάνω και πολιτικάντηδες και </w:t>
      </w:r>
      <w:r>
        <w:rPr>
          <w:rFonts w:eastAsia="Times New Roman" w:cs="Times New Roman"/>
          <w:szCs w:val="24"/>
        </w:rPr>
        <w:lastRenderedPageBreak/>
        <w:t>ορκίζονταν πίστη στο δημόσιο σύστημα υγείας και στο «Παπαγεωργίου» ιδιαίτερα και κατέκριναν την «κακή» Κυβέρνηση</w:t>
      </w:r>
      <w:r>
        <w:rPr>
          <w:rFonts w:eastAsia="Times New Roman" w:cs="Times New Roman"/>
          <w:szCs w:val="24"/>
        </w:rPr>
        <w:t>,</w:t>
      </w:r>
      <w:r>
        <w:rPr>
          <w:rFonts w:eastAsia="Times New Roman" w:cs="Times New Roman"/>
          <w:szCs w:val="24"/>
        </w:rPr>
        <w:t xml:space="preserve"> η οποία δεν ασχολείται.</w:t>
      </w:r>
    </w:p>
    <w:p w14:paraId="2F46CFB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πρώτον, δεν είδα την ίδια ομοβροντία όταν, για πρ</w:t>
      </w:r>
      <w:r>
        <w:rPr>
          <w:rFonts w:eastAsia="Times New Roman" w:cs="Times New Roman"/>
          <w:szCs w:val="24"/>
        </w:rPr>
        <w:t>ώτη φορά μετά από πολλά χρόνια, πέρυσι ακόμα, το «Παπαγεωργίου» χρηματοδοτήθηκε από τον ΕΟΠΥΥ με γύρω στα 30 εκατομμύρια ευρώ, όταν τα προηγούμενα χρόνια ο προκάτοχός μου, επί των ημερών του, δεν είχε πάρει φράγκο.</w:t>
      </w:r>
    </w:p>
    <w:p w14:paraId="2F46CFB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Δεύτερον, δεν είδα την ίδια ομοβροντία ότ</w:t>
      </w:r>
      <w:r>
        <w:rPr>
          <w:rFonts w:eastAsia="Times New Roman" w:cs="Times New Roman"/>
          <w:szCs w:val="24"/>
        </w:rPr>
        <w:t>αν εμείς αυξήσαμε το ποσό και με δική μας πολιτική απόφαση από τα 34,5 εκατομμύρια στα 37,5 εκατομμύρια της κρατικής χρηματοδότησης στο «Παπαγεωργίου», για να καλύπτονται πλήρως οι ανάγκες της μισθοδοσίας του προσωπικού του. Αυτό δεν βγήκε στα ΜΜΕ. Και αυτ</w:t>
      </w:r>
      <w:r>
        <w:rPr>
          <w:rFonts w:eastAsia="Times New Roman" w:cs="Times New Roman"/>
          <w:szCs w:val="24"/>
        </w:rPr>
        <w:t>ό συνεχίστηκε και φέτος. Δόθηκε το 2015 και δίνεται και τώρα. Και φέτος έχει δώσει ο ΕΟΠΥΥ και θα δώσει και άλλα.</w:t>
      </w:r>
    </w:p>
    <w:p w14:paraId="2F46CFB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Αυτό, όμως, που δεν είδα καθόλου είναι ότι, για πρώτη φορά στα χρονικά, το «Παπαγεωργίου» δεν έχει χρέη στους προμηθευτές του. Αυτό το ξέρετε;</w:t>
      </w:r>
      <w:r>
        <w:rPr>
          <w:rFonts w:eastAsia="Times New Roman" w:cs="Times New Roman"/>
          <w:szCs w:val="24"/>
        </w:rPr>
        <w:t xml:space="preserve"> Εσείς που είστε Θεσσαλονικιός το ξέρετε; Το ξέρετε. </w:t>
      </w:r>
      <w:r>
        <w:rPr>
          <w:rFonts w:eastAsia="Times New Roman" w:cs="Times New Roman"/>
          <w:szCs w:val="24"/>
        </w:rPr>
        <w:lastRenderedPageBreak/>
        <w:t>Γιατί δεν βγήκατε να το πείτε; Όταν είχε τα χρέη, κράζατε όλοι. Τώρα που δόθηκαν 67.895.925 ευρώ και αυτή τη στιγμή το «Παπαγεωργίου» δεν έχει χρέη στους προμηθευτές, αυτό γιατί δεν το λέτε; Και έχουμε τ</w:t>
      </w:r>
      <w:r>
        <w:rPr>
          <w:rFonts w:eastAsia="Times New Roman" w:cs="Times New Roman"/>
          <w:szCs w:val="24"/>
        </w:rPr>
        <w:t>ο επιχείρημα της καταστροφής και της κατάρρευσης;</w:t>
      </w:r>
    </w:p>
    <w:p w14:paraId="2F46CFB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Τρίτον, σχετικά με το προσωπικό, είναι και σε συνέχεια της προηγούμενης ερώτησης. Από τον Οκτώβρη του 2015 μέχρι τον Απρίλη του 2016 στο «Παπαγεωργίου» έχουν διοριστεί, έχουν αναλάβει δηλαδή υπηρεσία, δεκαο</w:t>
      </w:r>
      <w:r>
        <w:rPr>
          <w:rFonts w:eastAsia="Times New Roman" w:cs="Times New Roman"/>
          <w:szCs w:val="24"/>
        </w:rPr>
        <w:t>κτώ επικουρικοί γιατροί. Αυτό το ξέρετε; Δεν είναι ενίσχυση δεκαοκτώ επικουρικοί γιατροί; Είναι το 1/3 αυτών που λείπουν. Πότε το ξαναείδαμε;</w:t>
      </w:r>
    </w:p>
    <w:p w14:paraId="2F46CFB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Θέλετε να σας πω τις ειδικότητες; Κυτταρολογία, Παθολογία, Παθολογία, Χειρουργική Θώρακος, Γαστρεντερολογία, Αναισ</w:t>
      </w:r>
      <w:r>
        <w:rPr>
          <w:rFonts w:eastAsia="Times New Roman" w:cs="Times New Roman"/>
          <w:szCs w:val="24"/>
        </w:rPr>
        <w:t>θησιολογία -ο δεύτερος δεν ήρθε, είκοσι εγκρίναμε, δεκαοκτώ πήγαν- Αιματολογία, Ιατρική Βιοπαθολογία, Παιδιατρική, Καρδιολογία, Ακτινοθεραπευτική Ογκολογία, Ακτινοθεραπευτική Ογκολογία, Ακτινοδιαγνωστική, Ακτινοδιαγνωστική, Χειρουργική Παίδων, ΩΡΛ, Ιατρική</w:t>
      </w:r>
      <w:r>
        <w:rPr>
          <w:rFonts w:eastAsia="Times New Roman" w:cs="Times New Roman"/>
          <w:szCs w:val="24"/>
        </w:rPr>
        <w:t xml:space="preserve"> Βιοπαθολογία, Χειρουργική Παίδων, Παιδιατρική και άλλος ένας Παθολόγος Ογκολόγος δεν πήγε.</w:t>
      </w:r>
    </w:p>
    <w:p w14:paraId="2F46CFB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Έλειπαν εξήντα δύο, πήγαν δεκαοκτώ, συν έξι θέσεις μονίμων από τις επτακόσιες εξήντα προσλήψεις που βγάλαμε. Είναι ένας Β΄ Παθολογίας, ένας Β΄ Αναισθησιολογίας, ένα</w:t>
      </w:r>
      <w:r>
        <w:rPr>
          <w:rFonts w:eastAsia="Times New Roman" w:cs="Times New Roman"/>
          <w:szCs w:val="24"/>
        </w:rPr>
        <w:t xml:space="preserve">ς Β΄ Γαστρεντερολογίας, ένας Β΄ Παθολογικής Ανατομικής, ένας Β΄ Καρδιολογίας, ένας Β΄ Ακτινοθεραπευτικής Ογκολογίας. Είναι έξι θέσεις μονίμων ιατρών, για να ενισχύσουν τη λειτουργία του νοσοκομείου. </w:t>
      </w:r>
    </w:p>
    <w:p w14:paraId="2F46CFBF"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Αυτά κάνουμε εμείς, κύριε συνάδελφε, μόνο που το πέπλο τ</w:t>
      </w:r>
      <w:r>
        <w:rPr>
          <w:rFonts w:eastAsia="Times New Roman"/>
          <w:szCs w:val="24"/>
        </w:rPr>
        <w:t>ου σκότους και του αφηγήματος της καταστροφής, εάν για παράδειγμα ανοίξει καμμιά μύτη σε κάποιο βουνό, σε κάποιο καταράχι και δεν είναι δίπλα το ασθενοφόρο, θα το κάνουμε κεντρικό θέμα στις ειδήσεις. Εδώ δώσαμε 67 εκατομμύρια και σβήσαμε τα χρέη, του δώσαμ</w:t>
      </w:r>
      <w:r>
        <w:rPr>
          <w:rFonts w:eastAsia="Times New Roman"/>
          <w:szCs w:val="24"/>
        </w:rPr>
        <w:t>ε 30 πέρυσι και περίπου 15 φέτος και θα πάρει κι άλλα από τον ΕΟΠΥΥ, όταν επαναλαμβάνω οι προκάτοχοί μου δεν είχαν δώσει φράγκο για τρία χρόνια, αυξήσαμε τη χρηματοδότηση από τον κρατικό προϋπολογισμό, αλλά αυτά δεν τα λένε.</w:t>
      </w:r>
    </w:p>
    <w:p w14:paraId="2F46CFC0"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Εμείς έτσι θα συνεχίσουμε και η</w:t>
      </w:r>
      <w:r>
        <w:rPr>
          <w:rFonts w:eastAsia="Times New Roman"/>
          <w:szCs w:val="24"/>
        </w:rPr>
        <w:t xml:space="preserve"> αλήθεια δεν κρύβεται.</w:t>
      </w:r>
    </w:p>
    <w:p w14:paraId="2F46CFC1"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κύριε Σαρίδη, έχετε τον λόγο για τη δευτερολογία σας.</w:t>
      </w:r>
    </w:p>
    <w:p w14:paraId="2F46CFC2"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Θα είμαι πάρα πολύ σύντομος.</w:t>
      </w:r>
    </w:p>
    <w:p w14:paraId="2F46CFC3"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Μας μαλώνετε, κύριε Υπουργέ, εμάς επειδή δεν φωνάζουμε ότι το «Παπαγεωργίου» έχει πληρώ</w:t>
      </w:r>
      <w:r>
        <w:rPr>
          <w:rFonts w:eastAsia="Times New Roman"/>
          <w:szCs w:val="24"/>
        </w:rPr>
        <w:t>σει τους προμηθευτές του; Δεν νομίζω ότι είναι το σωστό αυτό. Πρώτον αυτό.</w:t>
      </w:r>
    </w:p>
    <w:p w14:paraId="2F46CFC4"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Δεύτερον, δεν απαντήσατε στην ερώτηση: Είναι υποστελεχωμένο το «Παπαγεωργίου»;</w:t>
      </w:r>
    </w:p>
    <w:p w14:paraId="2F46CFC5"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Όλη η Ελλάδα είναι υποστελεχωμένη.</w:t>
      </w:r>
    </w:p>
    <w:p w14:paraId="2F46CFC6"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Είνα</w:t>
      </w:r>
      <w:r>
        <w:rPr>
          <w:rFonts w:eastAsia="Times New Roman"/>
          <w:szCs w:val="24"/>
        </w:rPr>
        <w:t>ι υποστελεχωμένο; Η ερώτηση αφορά το «Παπαγεωργίου». Σαφώς και όλη η Ελλάδα είναι υποστελεχωμένη. Τι πρέπει να κάνετε…</w:t>
      </w:r>
    </w:p>
    <w:p w14:paraId="2F46CFC7"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Τις ερωτήσεις να τις απευθύνετε εδώ, στον συνάδελφο.</w:t>
      </w:r>
    </w:p>
    <w:p w14:paraId="2F46CFC8"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Εσείς κυβερνάτε, κύριε Υπουργέ μου. </w:t>
      </w:r>
    </w:p>
    <w:p w14:paraId="2F46CFC9"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Εμείς βοηθήσαμε…</w:t>
      </w:r>
    </w:p>
    <w:p w14:paraId="2F46CFCA"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2F46CFCB"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Εκείνοι πήραν τις ευθύνες τους, κύριε Υπουργέ, και βρίσκονται εκεί που βρίσκονται για ό,τι έ</w:t>
      </w:r>
      <w:r>
        <w:rPr>
          <w:rFonts w:eastAsia="Times New Roman"/>
          <w:szCs w:val="24"/>
        </w:rPr>
        <w:t>καναν.</w:t>
      </w:r>
    </w:p>
    <w:p w14:paraId="2F46CFCC" w14:textId="77777777" w:rsidR="005B3E17" w:rsidRDefault="00BC72CD">
      <w:pPr>
        <w:tabs>
          <w:tab w:val="left" w:pos="1812"/>
        </w:tabs>
        <w:spacing w:line="600" w:lineRule="auto"/>
        <w:ind w:firstLine="720"/>
        <w:contextualSpacing/>
        <w:jc w:val="both"/>
        <w:rPr>
          <w:rFonts w:eastAsia="Times New Roman"/>
          <w:b/>
          <w:szCs w:val="24"/>
        </w:rPr>
      </w:pPr>
      <w:r>
        <w:rPr>
          <w:rFonts w:eastAsia="Times New Roman"/>
          <w:b/>
          <w:szCs w:val="24"/>
        </w:rPr>
        <w:t>ΠΑΥΛΟΣ ΠΟΛΑΚΗΣ (Αναπληρωτής Υπουργός Υγείας):</w:t>
      </w:r>
      <w:r>
        <w:rPr>
          <w:rFonts w:eastAsia="Times New Roman"/>
          <w:szCs w:val="24"/>
        </w:rPr>
        <w:t xml:space="preserve"> Στον κ. Λοβέρδο, στον κ. Γεωργιάδη και στον κ. Βορίδη οι ερωτήσεις, όχι σε εμένα.</w:t>
      </w:r>
    </w:p>
    <w:p w14:paraId="2F46CFCD"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2F46CFCE"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Εσείς βρίσκεστε εκεί για να δώσετε λύσεις, κύριε Υπουργέ. </w:t>
      </w:r>
      <w:r>
        <w:rPr>
          <w:rFonts w:eastAsia="Times New Roman"/>
          <w:szCs w:val="24"/>
        </w:rPr>
        <w:t xml:space="preserve">Είσαστε εκεί για να δώσετε λύσεις. </w:t>
      </w:r>
    </w:p>
    <w:p w14:paraId="2F46CFCF"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Δίνουμε.</w:t>
      </w:r>
    </w:p>
    <w:p w14:paraId="2F46CFD0"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θα απαντήσετε, κύριε Υπουργέ.</w:t>
      </w:r>
    </w:p>
    <w:p w14:paraId="2F46CFD1"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lastRenderedPageBreak/>
        <w:t>ΙΩΑΝΝΗΣ ΣΑΡΙΔΗΣ:</w:t>
      </w:r>
      <w:r>
        <w:rPr>
          <w:rFonts w:eastAsia="Times New Roman"/>
          <w:szCs w:val="24"/>
        </w:rPr>
        <w:t xml:space="preserve"> Είναι υποστελεχωμένο; </w:t>
      </w:r>
    </w:p>
    <w:p w14:paraId="2F46CFD2"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Είν</w:t>
      </w:r>
      <w:r>
        <w:rPr>
          <w:rFonts w:eastAsia="Times New Roman"/>
          <w:szCs w:val="24"/>
        </w:rPr>
        <w:t>αι.</w:t>
      </w:r>
    </w:p>
    <w:p w14:paraId="2F46CFD3"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Τι σκέπτεστε να κάνετε πάνω σε αυτό; Υπάρχει ένας σχεδιασμός.</w:t>
      </w:r>
    </w:p>
    <w:p w14:paraId="2F46CFD4"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Απάντησα.</w:t>
      </w:r>
    </w:p>
    <w:p w14:paraId="2F46CFD5"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w:t>
      </w:r>
    </w:p>
    <w:p w14:paraId="2F46CFD6"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και οι δύο μαζί, όπως στην τηλεόραση. Ρωτάει ο ένας και δίνουμε τον λόγο στον Υπουργό.</w:t>
      </w:r>
    </w:p>
    <w:p w14:paraId="2F46CFD7"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Κύριε Υπουργέ, θέλετε να απαντήσετε;</w:t>
      </w:r>
    </w:p>
    <w:p w14:paraId="2F46CFD8"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Ναι, να πω μια κουβέντα.</w:t>
      </w:r>
    </w:p>
    <w:p w14:paraId="2F46CFD9"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Η ερώτηση αυτή απευθύνεται αλλού, όχι σε εμάς. Εμείς για</w:t>
      </w:r>
      <w:r>
        <w:rPr>
          <w:rFonts w:eastAsia="Times New Roman"/>
          <w:szCs w:val="24"/>
        </w:rPr>
        <w:t xml:space="preserve"> πρώτη φορά, μετά από επτά χρόνια, διορίζουμε μόνιμο προσωπικό και ενισχύουμε και με επικουρικό προσωπικό τα νοσοκομεία. Μέσα στο </w:t>
      </w:r>
      <w:r>
        <w:rPr>
          <w:rFonts w:eastAsia="Times New Roman"/>
          <w:szCs w:val="24"/>
        </w:rPr>
        <w:lastRenderedPageBreak/>
        <w:t>πλαίσιο, λοιπόν, που κάνουμε τον προγραμματισμό για όλη την Ελλάδα σε αυτό το πλαίσιο ενισχύεται και το «Παπαγεωργίου». Νομίζω</w:t>
      </w:r>
      <w:r>
        <w:rPr>
          <w:rFonts w:eastAsia="Times New Roman"/>
          <w:szCs w:val="24"/>
        </w:rPr>
        <w:t xml:space="preserve"> σας τα είπα και προηγουμένως.</w:t>
      </w:r>
    </w:p>
    <w:p w14:paraId="2F46CFDA"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Προχωρούμε στην έβδομη με αριθμό 1274/16-9-2016 επίκαιρη ερώτηση δεύτερου κύκλου του Βουλευτή Λ</w:t>
      </w:r>
      <w:r>
        <w:rPr>
          <w:rFonts w:eastAsia="Times New Roman"/>
          <w:szCs w:val="24"/>
        </w:rPr>
        <w:t>αρίση</w:t>
      </w:r>
      <w:r>
        <w:rPr>
          <w:rFonts w:eastAsia="Times New Roman"/>
          <w:szCs w:val="24"/>
        </w:rPr>
        <w:t xml:space="preserve">ς του Ποταμιού κ. </w:t>
      </w:r>
      <w:r>
        <w:rPr>
          <w:rFonts w:eastAsia="Times New Roman"/>
          <w:bCs/>
          <w:szCs w:val="24"/>
        </w:rPr>
        <w:t>Κωνσταντίνου Μπαργιώτα</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w:t>
      </w:r>
      <w:r>
        <w:rPr>
          <w:rFonts w:eastAsia="Times New Roman"/>
          <w:szCs w:val="24"/>
        </w:rPr>
        <w:t>α στο</w:t>
      </w:r>
      <w:r>
        <w:rPr>
          <w:rFonts w:eastAsia="Times New Roman"/>
          <w:szCs w:val="24"/>
        </w:rPr>
        <w:t>ν</w:t>
      </w:r>
      <w:r>
        <w:rPr>
          <w:rFonts w:eastAsia="Times New Roman"/>
          <w:szCs w:val="24"/>
        </w:rPr>
        <w:t xml:space="preserve"> χώρο της </w:t>
      </w:r>
      <w:r>
        <w:rPr>
          <w:rFonts w:eastAsia="Times New Roman"/>
          <w:szCs w:val="24"/>
        </w:rPr>
        <w:t>ψυχικής υγείας</w:t>
      </w:r>
      <w:r>
        <w:rPr>
          <w:rFonts w:eastAsia="Times New Roman"/>
          <w:szCs w:val="24"/>
        </w:rPr>
        <w:t>.</w:t>
      </w:r>
    </w:p>
    <w:p w14:paraId="2F46CFDB"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θα απαντήσει ο Υπουργός κ. Ξανθός.</w:t>
      </w:r>
    </w:p>
    <w:p w14:paraId="2F46CFDC"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Παρακαλώ, κύριε Μπαργιώτα, έχετε τον λόγο.</w:t>
      </w:r>
    </w:p>
    <w:p w14:paraId="2F46CFDD"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Ευχαριστώ, κύριε Πρόεδρε.</w:t>
      </w:r>
    </w:p>
    <w:p w14:paraId="2F46CFDE"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Καλημέρα, κύριε Υπουργέ. Το θέμα της μεταρρύθμισης στην ψυχική υγεία είνα</w:t>
      </w:r>
      <w:r>
        <w:rPr>
          <w:rFonts w:eastAsia="Times New Roman"/>
          <w:szCs w:val="24"/>
        </w:rPr>
        <w:t>ι ένα θέμα που έχει πολύ μακρά ιστορία και το έχουμε συζητήσει και εδώ πάρα πολλές φορές. Είναι ουσιαστικά μια συζήτηση που γίνεται σε συνέχειες με τον Υπουργό.</w:t>
      </w:r>
    </w:p>
    <w:p w14:paraId="2F46CFDF"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lastRenderedPageBreak/>
        <w:t>Πολύ περιληπτικά, από τα κολαστήρια και τον εγκλεισμό της δεκαετίας του ’80 και του ’90 και τις</w:t>
      </w:r>
      <w:r>
        <w:rPr>
          <w:rFonts w:eastAsia="Times New Roman"/>
          <w:szCs w:val="24"/>
        </w:rPr>
        <w:t xml:space="preserve"> άσχημες εικόνες</w:t>
      </w:r>
      <w:r>
        <w:rPr>
          <w:rFonts w:eastAsia="Times New Roman"/>
          <w:szCs w:val="24"/>
        </w:rPr>
        <w:t>,</w:t>
      </w:r>
      <w:r>
        <w:rPr>
          <w:rFonts w:eastAsia="Times New Roman"/>
          <w:szCs w:val="24"/>
        </w:rPr>
        <w:t xml:space="preserve"> το πέρασμα σε μια σύγχρονη αποασυλοποιημένη ψυχοϊατρική φροντίδα έχει στην Ελλάδα δεκαπέντε χρόνια πολύ σημαντικών βημάτων και δεκαπέντε χρόνια απίστευτης σπατάλης σε χρόνο, πόρους ανθρώπινους και υλικούς και διαφθοράς. Είναι ένα πράγμα π</w:t>
      </w:r>
      <w:r>
        <w:rPr>
          <w:rFonts w:eastAsia="Times New Roman"/>
          <w:szCs w:val="24"/>
        </w:rPr>
        <w:t>ου πήγαινε όλα αυτά τα χρόνια μαζί, το οποίο όμως οδήγησε σε πολύ μεγάλη πρόοδο σε σχέση με την αντιμετώπιση των ψυχιατρικών ασθενών.</w:t>
      </w:r>
    </w:p>
    <w:p w14:paraId="2F46CFE0"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Δυστυχώς η Κυβέρνηση το πρώτο πράγμα που έκανε πρακτικά αναλαμβάνοντας την εξουσία, μέσα σε δομημένα όπως αποδεικνύεται βή</w:t>
      </w:r>
      <w:r>
        <w:rPr>
          <w:rFonts w:eastAsia="Times New Roman"/>
          <w:szCs w:val="24"/>
        </w:rPr>
        <w:t>ματα, είναι η πλήρης εγκατάλειψη της ψυχιατρικής μεταρρύθμισης στην Ελλάδα. Το πρώτο σημάδι ήταν η μετάθεση της ημερομηνίας του κλεισίματος του ΨΝΑ, του Ψυχιατρικού Νοσοκομείου Αθηνών και του περίφημου Ψυχιατρείου «Λεμπέτ» στη Σταυρούπολη Θεσσαλονίκης, όπο</w:t>
      </w:r>
      <w:r>
        <w:rPr>
          <w:rFonts w:eastAsia="Times New Roman"/>
          <w:szCs w:val="24"/>
        </w:rPr>
        <w:t>υ σε μια πρόσφατη σχετικά συζήτηση σε αυτή την Αίθουσα στις 8</w:t>
      </w:r>
      <w:r>
        <w:rPr>
          <w:rFonts w:eastAsia="Times New Roman"/>
          <w:szCs w:val="24"/>
        </w:rPr>
        <w:t>-</w:t>
      </w:r>
      <w:r>
        <w:rPr>
          <w:rFonts w:eastAsia="Times New Roman"/>
          <w:szCs w:val="24"/>
        </w:rPr>
        <w:t>3</w:t>
      </w:r>
      <w:r>
        <w:rPr>
          <w:rFonts w:eastAsia="Times New Roman"/>
          <w:szCs w:val="24"/>
        </w:rPr>
        <w:t>-20</w:t>
      </w:r>
      <w:r>
        <w:rPr>
          <w:rFonts w:eastAsia="Times New Roman"/>
          <w:szCs w:val="24"/>
        </w:rPr>
        <w:t xml:space="preserve">16 ο Υπουργός δήλωσε ότι για </w:t>
      </w:r>
      <w:r>
        <w:rPr>
          <w:rFonts w:eastAsia="Times New Roman"/>
          <w:szCs w:val="24"/>
        </w:rPr>
        <w:lastRenderedPageBreak/>
        <w:t>τα τρία ψυχιατρικά νοσοκομεία προωθείται η επαναδιαπραγμάτευση της καταληκτικής ημερομηνίας κατάργησης, λόγω της γενικότερης έλλειψης υλικών και ανθρωπίνων πόρων</w:t>
      </w:r>
      <w:r>
        <w:rPr>
          <w:rFonts w:eastAsia="Times New Roman"/>
          <w:szCs w:val="24"/>
        </w:rPr>
        <w:t xml:space="preserve"> και κυρίως λόγω συντεχνιακών αντιδράσεων από </w:t>
      </w:r>
      <w:r>
        <w:rPr>
          <w:rFonts w:eastAsia="Times New Roman"/>
          <w:szCs w:val="24"/>
        </w:rPr>
        <w:t xml:space="preserve">υμέτερους </w:t>
      </w:r>
      <w:r>
        <w:rPr>
          <w:rFonts w:eastAsia="Times New Roman"/>
          <w:szCs w:val="24"/>
        </w:rPr>
        <w:t xml:space="preserve">συνδικαλιστές </w:t>
      </w:r>
      <w:r>
        <w:rPr>
          <w:rFonts w:eastAsia="Times New Roman"/>
          <w:szCs w:val="24"/>
        </w:rPr>
        <w:t>-</w:t>
      </w:r>
      <w:r>
        <w:rPr>
          <w:rFonts w:eastAsia="Times New Roman"/>
          <w:szCs w:val="24"/>
        </w:rPr>
        <w:t>θα πρόσθετα εγώ</w:t>
      </w:r>
      <w:r>
        <w:rPr>
          <w:rFonts w:eastAsia="Times New Roman"/>
          <w:szCs w:val="24"/>
        </w:rPr>
        <w:t>-</w:t>
      </w:r>
      <w:r>
        <w:rPr>
          <w:rFonts w:eastAsia="Times New Roman"/>
          <w:szCs w:val="24"/>
        </w:rPr>
        <w:t xml:space="preserve"> καθώς είναι πολύ πρόσφατος και γνωστός ο τρόπος με τον οποίο εκπαραθυρώθηκε ο </w:t>
      </w:r>
      <w:r>
        <w:rPr>
          <w:rFonts w:eastAsia="Times New Roman"/>
          <w:szCs w:val="24"/>
        </w:rPr>
        <w:t>δ</w:t>
      </w:r>
      <w:r>
        <w:rPr>
          <w:rFonts w:eastAsia="Times New Roman"/>
          <w:szCs w:val="24"/>
        </w:rPr>
        <w:t>ιοικητής του ΨΝΑ, που προσπαθούσε να ολοκληρώσει τη μεταρρύθμιση σύμφωνα με τις δεσμεύσει</w:t>
      </w:r>
      <w:r>
        <w:rPr>
          <w:rFonts w:eastAsia="Times New Roman"/>
          <w:szCs w:val="24"/>
        </w:rPr>
        <w:t xml:space="preserve">ς του μνημονίου Αντόρ-Λυκουρέντζου, το οποίο την ίδια περίπου εποχή επίσης εγκαταλείφθηκε οριστικά. </w:t>
      </w:r>
    </w:p>
    <w:p w14:paraId="2F46CFE1"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Υπήρξε τότε η αναγγελία της αναθεώρησης -και καλά- και η δημιουργία μιας επιτροπής, για την οποία το μόνο που ξέρουμε είναι ότι πήγε μια ωραία εκδρομή στις</w:t>
      </w:r>
      <w:r>
        <w:rPr>
          <w:rFonts w:eastAsia="Times New Roman"/>
          <w:szCs w:val="24"/>
        </w:rPr>
        <w:t xml:space="preserve"> Βρυξέλλες, εκδρομή απ’ ό,τι αποδεικνύεται</w:t>
      </w:r>
      <w:r>
        <w:rPr>
          <w:rFonts w:eastAsia="Times New Roman"/>
          <w:szCs w:val="24"/>
        </w:rPr>
        <w:t>,</w:t>
      </w:r>
      <w:r>
        <w:rPr>
          <w:rFonts w:eastAsia="Times New Roman"/>
          <w:szCs w:val="24"/>
        </w:rPr>
        <w:t xml:space="preserve"> μιας και ούτε διά ταύτα υπάρχει, ούτε έκτοτε μάθαμε κάτι σε σχέση με τη διαπραγμάτευση ή και την αναδιαπραγμάτευση ούτε καινούργιο μνημόνιο.</w:t>
      </w:r>
    </w:p>
    <w:p w14:paraId="2F46CFE2"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Το τελευταίο πράγμα που μάθαμε, ήταν το γράμμα του Επιτρόπου Υγείας Νιλς Μούιζνιεκς, μετά την επίσκεψη που πραγματοποίησε στην Ελλάδα τον Ιούλιο. Είναι ένα γράμμα, το οποίο εμένα προσωπικά με έκανε και να ντραπώ και να θυμώσω. </w:t>
      </w:r>
    </w:p>
    <w:p w14:paraId="2F46CFE3" w14:textId="77777777" w:rsidR="005B3E17" w:rsidRDefault="00BC72CD">
      <w:pPr>
        <w:spacing w:line="600" w:lineRule="auto"/>
        <w:ind w:firstLine="720"/>
        <w:contextualSpacing/>
        <w:jc w:val="both"/>
        <w:rPr>
          <w:rFonts w:eastAsia="Times New Roman"/>
          <w:szCs w:val="24"/>
        </w:rPr>
      </w:pPr>
      <w:r>
        <w:rPr>
          <w:rFonts w:eastAsia="Times New Roman"/>
          <w:szCs w:val="24"/>
        </w:rPr>
        <w:t>Με έκανε να ντραπώ με τις πο</w:t>
      </w:r>
      <w:r>
        <w:rPr>
          <w:rFonts w:eastAsia="Times New Roman"/>
          <w:szCs w:val="24"/>
        </w:rPr>
        <w:t xml:space="preserve">λύ γλαφυρές περιγραφές -τις οποίες ξέρουμε βέβαια, στην Ελλάδα- των άθλιων συνθηκών που συνάντησε τόσο στο Ψυχιατρικό Νοσοκομείο όσο και σε άλλα ιδρύματα ανά τη χώρα. Περιγράφει τις ελλείψεις σε προσωπικό, τις άθλιες συνθήκες, τα προβλήματα του προσωπικού </w:t>
      </w:r>
      <w:r>
        <w:rPr>
          <w:rFonts w:eastAsia="Times New Roman"/>
          <w:szCs w:val="24"/>
        </w:rPr>
        <w:t xml:space="preserve">με έναν τρόπο πολύ γλαφυρό και καθοριστικό. Αναφέρει τους θανάτους που συνδέονται με τις αδυναμίες νοσηλείας και τα προβλήματα, την πυρκαγιά στο Δρομοκαΐτειο και στο Δαφνί. </w:t>
      </w:r>
    </w:p>
    <w:p w14:paraId="2F46CFE4" w14:textId="77777777" w:rsidR="005B3E17" w:rsidRDefault="00BC72CD">
      <w:pPr>
        <w:spacing w:line="600" w:lineRule="auto"/>
        <w:ind w:firstLine="720"/>
        <w:contextualSpacing/>
        <w:jc w:val="both"/>
        <w:rPr>
          <w:rFonts w:eastAsia="Times New Roman"/>
          <w:szCs w:val="24"/>
        </w:rPr>
      </w:pPr>
      <w:r>
        <w:rPr>
          <w:rFonts w:eastAsia="Times New Roman"/>
          <w:szCs w:val="24"/>
        </w:rPr>
        <w:t>Με έκανε να θυμώσω, γιατί ο ίδιος επίσης υπογραμμίζει ότι ακόμη σήμερα υπάρχει ψυχ</w:t>
      </w:r>
      <w:r>
        <w:rPr>
          <w:rFonts w:eastAsia="Times New Roman"/>
          <w:szCs w:val="24"/>
        </w:rPr>
        <w:t xml:space="preserve">ιατρείο στην Ελλάδα, στο οποίο οι ψυχιατρικοί ασθενείς είναι έγκλειστοι σε εικοσιτετράωρη βάση σε «κλουβιά», όπως αναφέρει. Η λέξη είναι </w:t>
      </w:r>
      <w:r>
        <w:rPr>
          <w:rFonts w:eastAsia="Times New Roman"/>
          <w:szCs w:val="24"/>
        </w:rPr>
        <w:t>«</w:t>
      </w:r>
      <w:r>
        <w:rPr>
          <w:rFonts w:eastAsia="Times New Roman"/>
          <w:szCs w:val="24"/>
          <w:lang w:val="en-US"/>
        </w:rPr>
        <w:t>cages</w:t>
      </w:r>
      <w:r>
        <w:rPr>
          <w:rFonts w:eastAsia="Times New Roman"/>
          <w:szCs w:val="24"/>
        </w:rPr>
        <w:t>»</w:t>
      </w:r>
      <w:r>
        <w:rPr>
          <w:rFonts w:eastAsia="Times New Roman"/>
          <w:szCs w:val="24"/>
        </w:rPr>
        <w:t>. Με έκανε να θυμώσω, γιατί ο ίδιος υπογραμμίζει με τον πιο αδιαμφισβή</w:t>
      </w:r>
      <w:r>
        <w:rPr>
          <w:rFonts w:eastAsia="Times New Roman"/>
          <w:szCs w:val="24"/>
        </w:rPr>
        <w:lastRenderedPageBreak/>
        <w:t xml:space="preserve">τητο τρόπο ότι δεν έχει γίνει απολύτως </w:t>
      </w:r>
      <w:r>
        <w:rPr>
          <w:rFonts w:eastAsia="Times New Roman"/>
          <w:szCs w:val="24"/>
        </w:rPr>
        <w:t xml:space="preserve">τίποτα για την ψυχιατρική μεταρρύθμιση στην Ελλάδα τον τελευταίο ενάμιση χρόνο. Ουσιαστικά εγκαλεί την Κυβέρνηση μετά την επίσκεψή του στην Ελλάδα, για το γεγονός ότι δεν υπάρχει καμμία πρόοδος. Μάλιστα, επισυνάπτει τη διακήρυξη των δικαιωμάτων των ατόμων </w:t>
      </w:r>
      <w:r>
        <w:rPr>
          <w:rFonts w:eastAsia="Times New Roman"/>
          <w:szCs w:val="24"/>
        </w:rPr>
        <w:t>με αναπηρίες να ζουν στην κοινότητα, που παρήχθη από το γραφείο του το 2012 με την ειρωνική, κατά την άποψή μου, επισήμανση ότι θα βοηθήσει την Κυβέρνηση στο να προγραμματίσει τα επόμενα βήματά της.</w:t>
      </w:r>
    </w:p>
    <w:p w14:paraId="2F46CFE5" w14:textId="77777777" w:rsidR="005B3E17" w:rsidRDefault="00BC72CD">
      <w:pPr>
        <w:spacing w:line="600" w:lineRule="auto"/>
        <w:ind w:firstLine="720"/>
        <w:contextualSpacing/>
        <w:jc w:val="both"/>
        <w:rPr>
          <w:rFonts w:eastAsia="Times New Roman"/>
          <w:szCs w:val="24"/>
        </w:rPr>
      </w:pPr>
      <w:r>
        <w:rPr>
          <w:rFonts w:eastAsia="Times New Roman"/>
          <w:szCs w:val="24"/>
        </w:rPr>
        <w:t>Κύριε Υπουργέ, τα ερωτήματα με την ψυχιατρική μεταρρύθμισ</w:t>
      </w:r>
      <w:r>
        <w:rPr>
          <w:rFonts w:eastAsia="Times New Roman"/>
          <w:szCs w:val="24"/>
        </w:rPr>
        <w:t>η γίνονται αμείλικτα. Τι περιμένουμε στην αγορά συναθροισμένοι; Υπάρχει σχέδιο; Υπάρχει κάποιο χρονοδιάγραμμα; Υπάρχει κάποια διαφορετική φιλοσοφία; Στην ψυχιατρική κοινότητα υπάρχουν τεκμηριωμένες -στο</w:t>
      </w:r>
      <w:r>
        <w:rPr>
          <w:rFonts w:eastAsia="Times New Roman"/>
          <w:szCs w:val="24"/>
        </w:rPr>
        <w:t>ν</w:t>
      </w:r>
      <w:r>
        <w:rPr>
          <w:rFonts w:eastAsia="Times New Roman"/>
          <w:szCs w:val="24"/>
        </w:rPr>
        <w:t xml:space="preserve"> βαθμό που είναι τεκμηριωμένες- και αντίθετες απόψεις</w:t>
      </w:r>
      <w:r>
        <w:rPr>
          <w:rFonts w:eastAsia="Times New Roman"/>
          <w:szCs w:val="24"/>
        </w:rPr>
        <w:t xml:space="preserve"> σε σχέση με την αποασυλοποίηση, την τομεοποίηση, τον τρόπο γενικά που πρέπει να γίνει η ψυχιατρική μεταρρύθμιση. </w:t>
      </w:r>
    </w:p>
    <w:p w14:paraId="2F46CFE6"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Έχετε μια άλλη άποψη; Θέλετε να εφαρμόσετε μια άλλη πολιτική; Γιατί μέχρι τώρα δεν έχουμε δει απολύτως τίποτα. Υπήρξε επαναδιαπραγμάτευση; Πο</w:t>
      </w:r>
      <w:r>
        <w:rPr>
          <w:rFonts w:eastAsia="Times New Roman"/>
          <w:szCs w:val="24"/>
        </w:rPr>
        <w:t xml:space="preserve">ιο ήταν το επεξεργασμένο σχέδιο, το οποίο υποβάλατε –αν υποβάλατε κάτι- και ποια είναι η απάντηση της Ευρωπαϊκής Επιτροπής; Γιατί προς το παρόν η επίσημη απάντηση της Ευρωπαϊκής Επιτροπής που έχω, είναι αναρτημένη στο </w:t>
      </w:r>
      <w:r>
        <w:rPr>
          <w:rFonts w:eastAsia="Times New Roman"/>
          <w:szCs w:val="24"/>
          <w:lang w:val="en-US"/>
        </w:rPr>
        <w:t>site</w:t>
      </w:r>
      <w:r>
        <w:rPr>
          <w:rFonts w:eastAsia="Times New Roman"/>
          <w:szCs w:val="24"/>
        </w:rPr>
        <w:t>, είναι ότι δεν έχετε κάνει απολύτ</w:t>
      </w:r>
      <w:r>
        <w:rPr>
          <w:rFonts w:eastAsia="Times New Roman"/>
          <w:szCs w:val="24"/>
        </w:rPr>
        <w:t xml:space="preserve">ως τίποτα. Όχι διαπραγμάτευση, αλλά απολύτως τίποτα. </w:t>
      </w:r>
    </w:p>
    <w:p w14:paraId="2F46CFE7"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Επιθυμώ πραγματικά να με διαψεύσετε. Και με δεδομένο αυτό, γιατί εγκαταλείψατε ολοσχερώς την ψυχιατρική μεταρρύθμιση; Ποια είναι η εναλλακτική γι’ αυτούς τους ανθρώπους μέσα στην κρίση, οι οποίοι είναι </w:t>
      </w:r>
      <w:r>
        <w:rPr>
          <w:rFonts w:eastAsia="Times New Roman"/>
          <w:szCs w:val="24"/>
        </w:rPr>
        <w:t>το πιο αδύναμο και το πιο ευάλωτο κομμάτι των ασθενών στη χώρα;</w:t>
      </w:r>
    </w:p>
    <w:p w14:paraId="2F46CFE8" w14:textId="77777777" w:rsidR="005B3E17" w:rsidRDefault="00BC72CD">
      <w:pPr>
        <w:spacing w:line="600" w:lineRule="auto"/>
        <w:ind w:firstLine="720"/>
        <w:contextualSpacing/>
        <w:jc w:val="both"/>
        <w:rPr>
          <w:rFonts w:eastAsia="Times New Roman"/>
          <w:szCs w:val="24"/>
        </w:rPr>
      </w:pPr>
      <w:r>
        <w:rPr>
          <w:rFonts w:eastAsia="Times New Roman"/>
          <w:szCs w:val="24"/>
        </w:rPr>
        <w:t>Σας ευχαριστώ.</w:t>
      </w:r>
    </w:p>
    <w:p w14:paraId="2F46CFE9"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 για τρία λεπτά.</w:t>
      </w:r>
    </w:p>
    <w:p w14:paraId="2F46CFEA"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Κύριε Πρόεδρε, το θέμα είναι σπουδαίο και θέλει πολλή συζήτησ</w:t>
      </w:r>
      <w:r>
        <w:rPr>
          <w:rFonts w:eastAsia="Times New Roman"/>
          <w:szCs w:val="24"/>
        </w:rPr>
        <w:t>η. Τρία λεπτά είναι λίγα.</w:t>
      </w:r>
    </w:p>
    <w:p w14:paraId="2F46CFEB"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Αγαπητέ συνάδελφε, δεν παρακολουθείτε τα θέματα. Και πραγματικά, δυστυχώς, το μόνο που κάνετε είναι να υιοθετείτε τα δημοσιεύματα του πιο ακραίου και λαϊκίστικου «κίτρινου» Τύπου στη χώρα. Αυτό κάνετε. Δεν παρακολουθείτε τις εξελί</w:t>
      </w:r>
      <w:r>
        <w:rPr>
          <w:rFonts w:eastAsia="Times New Roman"/>
          <w:szCs w:val="24"/>
        </w:rPr>
        <w:t xml:space="preserve">ξεις. </w:t>
      </w:r>
    </w:p>
    <w:p w14:paraId="2F46CFEC"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Απ’ ό,τι καταλαβαίνω υπερασπίζεστε το σύμφωνο Λυκουρέντζου-Αντόρ, δηλαδή υπερασπίζεστε τη χρονικότητά του, τις προϋποθέσεις να λειτουργήσει και να ολοκληρωθεί η ψυχιατρική μεταρρύθμιση, να κλείσουν τα τρία εναπομείναντα ψυχιατρεία –αυτό καταλαβαίνω </w:t>
      </w:r>
      <w:r>
        <w:rPr>
          <w:rFonts w:eastAsia="Times New Roman"/>
          <w:szCs w:val="24"/>
        </w:rPr>
        <w:t xml:space="preserve">από την τοποθέτησή σας-, καθώς και το θεάρεστο έργο του κ. Θεοδωράκη, το οποίο το ανακόψαμε και αν δεν το κάναμε, προφανώς θα είχε ολοκληρωθεί η ψυχιατρική μεταρρύθμιση. Αυτό περίπου μας είπατε. </w:t>
      </w:r>
    </w:p>
    <w:p w14:paraId="2F46CFED" w14:textId="77777777" w:rsidR="005B3E17" w:rsidRDefault="00BC72CD">
      <w:pPr>
        <w:spacing w:line="600" w:lineRule="auto"/>
        <w:ind w:firstLine="720"/>
        <w:contextualSpacing/>
        <w:jc w:val="both"/>
        <w:rPr>
          <w:rFonts w:eastAsia="Times New Roman"/>
          <w:szCs w:val="24"/>
        </w:rPr>
      </w:pPr>
      <w:r>
        <w:rPr>
          <w:rFonts w:eastAsia="Times New Roman"/>
          <w:szCs w:val="24"/>
        </w:rPr>
        <w:t>Όμως, αυτό ήταν «νεκρό», δεν μπορούσε να λειτουργήσει. Δεν έ</w:t>
      </w:r>
      <w:r>
        <w:rPr>
          <w:rFonts w:eastAsia="Times New Roman"/>
          <w:szCs w:val="24"/>
        </w:rPr>
        <w:t xml:space="preserve">χει γίνει καμμία πρόβλεψη για το τι θα γίνουν οι τετρακόσιοι περίπου χρόνια ασθενείς, που νοσηλεύονται σήμερα στα τρία ψυχιατρεία αυτά. Δεν είχε αναπτυχθεί καμμία υπηρεσία στην κοινότητα για να τους υποδεχτεί, όπως ξενώνες, οικοτροφεία, </w:t>
      </w:r>
      <w:r>
        <w:rPr>
          <w:rFonts w:eastAsia="Times New Roman"/>
          <w:szCs w:val="24"/>
        </w:rPr>
        <w:lastRenderedPageBreak/>
        <w:t>προστατευόμενα διαμ</w:t>
      </w:r>
      <w:r>
        <w:rPr>
          <w:rFonts w:eastAsia="Times New Roman"/>
          <w:szCs w:val="24"/>
        </w:rPr>
        <w:t xml:space="preserve">ερίσματα. Δεν είχαν γίνει οι απαραίτητες προσλήψεις προσωπικού, δεν υπήρχαν οι πόροι. </w:t>
      </w:r>
    </w:p>
    <w:p w14:paraId="2F46CFEE" w14:textId="77777777" w:rsidR="005B3E17" w:rsidRDefault="00BC72CD">
      <w:pPr>
        <w:spacing w:line="600" w:lineRule="auto"/>
        <w:ind w:firstLine="720"/>
        <w:contextualSpacing/>
        <w:jc w:val="both"/>
        <w:rPr>
          <w:rFonts w:eastAsia="Times New Roman"/>
          <w:szCs w:val="24"/>
        </w:rPr>
      </w:pPr>
      <w:r>
        <w:rPr>
          <w:rFonts w:eastAsia="Times New Roman"/>
          <w:szCs w:val="24"/>
        </w:rPr>
        <w:t>Αυτό, λοιπόν, το σύμφωνο πήγαμε εμείς στις αρχές του χρόνου, του 2016 και το κλείσαμε, κύριε συνάδελφε, με την Ευρωπαϊκή Επιτροπή. Κλείσαμε αυτή την εκκρεμότητα, χωρίς ν</w:t>
      </w:r>
      <w:r>
        <w:rPr>
          <w:rFonts w:eastAsia="Times New Roman"/>
          <w:szCs w:val="24"/>
        </w:rPr>
        <w:t xml:space="preserve">α ανοίξει μύτη, χωρίς να επιβληθεί κανένα πρόστιμο, χωρίς να γίνει καμμία αρνητική μνεία. Ξέρετε γιατί; Πρώτον, διότι παρουσιάσαμε στρατηγικό σχέδιο. </w:t>
      </w:r>
    </w:p>
    <w:p w14:paraId="2F46CFEF" w14:textId="77777777" w:rsidR="005B3E17" w:rsidRDefault="00BC72CD">
      <w:pPr>
        <w:spacing w:line="600" w:lineRule="auto"/>
        <w:ind w:firstLine="720"/>
        <w:contextualSpacing/>
        <w:jc w:val="both"/>
        <w:rPr>
          <w:rFonts w:eastAsia="Times New Roman"/>
          <w:szCs w:val="24"/>
        </w:rPr>
      </w:pPr>
      <w:r>
        <w:rPr>
          <w:rFonts w:eastAsia="Times New Roman"/>
          <w:szCs w:val="24"/>
        </w:rPr>
        <w:t>Σας το καταθέτω για να το διαβάσετε λεπτομερώς, καθώς εξηγεί όλη τη φιλοσοφία, την αντίληψη και τα βήματα</w:t>
      </w:r>
      <w:r>
        <w:rPr>
          <w:rFonts w:eastAsia="Times New Roman"/>
          <w:szCs w:val="24"/>
        </w:rPr>
        <w:t xml:space="preserve"> αυτής της ψυχιατρικής μεταρρύθμισης, μέχρι την ολοκλήρωσή της. </w:t>
      </w:r>
    </w:p>
    <w:p w14:paraId="2F46CFF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(Στο σημείο αυτό ο Υπουργός Υγείας κ. Ανδρέας Ξανθός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w:t>
      </w:r>
      <w:r>
        <w:rPr>
          <w:rFonts w:eastAsia="Times New Roman"/>
          <w:szCs w:val="24"/>
        </w:rPr>
        <w:t>Πρακτικών της Βουλής)</w:t>
      </w:r>
    </w:p>
    <w:p w14:paraId="2F46CFF1"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Δεύτερον, καταθέσαμε προσχέδιο μιας πολύ σημαντικής διοικητικής μεταρρύθμισης στο σύστημα υγείας που τώρα έχει δεχθεί τις παρατηρήσεις της νομοπαρασκευαστικής </w:t>
      </w:r>
      <w:r>
        <w:rPr>
          <w:rFonts w:eastAsia="Times New Roman"/>
          <w:szCs w:val="24"/>
        </w:rPr>
        <w:t>ε</w:t>
      </w:r>
      <w:r>
        <w:rPr>
          <w:rFonts w:eastAsia="Times New Roman"/>
          <w:szCs w:val="24"/>
        </w:rPr>
        <w:t>πιτροπής και πιστεύω ότι μέσα στον Οκτώβριο θα είμαστε σε θέση να τη νομοθ</w:t>
      </w:r>
      <w:r>
        <w:rPr>
          <w:rFonts w:eastAsia="Times New Roman"/>
          <w:szCs w:val="24"/>
        </w:rPr>
        <w:t xml:space="preserve">ετήσουμε. </w:t>
      </w:r>
    </w:p>
    <w:p w14:paraId="2F46CFF2" w14:textId="77777777" w:rsidR="005B3E17" w:rsidRDefault="00BC72CD">
      <w:pPr>
        <w:spacing w:line="600" w:lineRule="auto"/>
        <w:ind w:firstLine="720"/>
        <w:contextualSpacing/>
        <w:jc w:val="both"/>
        <w:rPr>
          <w:rFonts w:eastAsia="Times New Roman"/>
          <w:szCs w:val="24"/>
        </w:rPr>
      </w:pPr>
      <w:r>
        <w:rPr>
          <w:rFonts w:eastAsia="Times New Roman"/>
          <w:szCs w:val="24"/>
        </w:rPr>
        <w:t>Ο τρίτος σημαντικός λόγος ήταν ότι είχαμε εξασφαλίσει στον κρατικό προϋπολογισμό του 2016 τους απαραίτητους πόρους για να συνεχιστεί η φροντίδα των ανθρώπων που σήμερα φιλοξενούνται σε δομές αποασυλοποίησης.</w:t>
      </w:r>
    </w:p>
    <w:p w14:paraId="2F46CFF3" w14:textId="77777777" w:rsidR="005B3E17" w:rsidRDefault="00BC72CD">
      <w:pPr>
        <w:spacing w:line="600" w:lineRule="auto"/>
        <w:ind w:firstLine="720"/>
        <w:contextualSpacing/>
        <w:jc w:val="both"/>
        <w:rPr>
          <w:rFonts w:eastAsia="Times New Roman"/>
          <w:szCs w:val="24"/>
        </w:rPr>
      </w:pPr>
      <w:r>
        <w:rPr>
          <w:rFonts w:eastAsia="Times New Roman"/>
          <w:szCs w:val="24"/>
        </w:rPr>
        <w:t>Εξαιτίας αυτών των τριών πολύ κρίσιμω</w:t>
      </w:r>
      <w:r>
        <w:rPr>
          <w:rFonts w:eastAsia="Times New Roman"/>
          <w:szCs w:val="24"/>
        </w:rPr>
        <w:t>ν πολιτικών κινήσεων που έκανε αυτή η Κυβέρνηση, έκλεισε το σύμφωνο Λυκουρέντζου-Αντόρ και βεβαίως έχει ανοίξει μια νέα συζήτηση που λέει ότι πρέπει να πάμε σε μία νέα συμφωνία που, όμως, αυτή τη φορά έχει την προαπαίτηση να υπάρξει συνέργεια με το Υπουργε</w:t>
      </w:r>
      <w:r>
        <w:rPr>
          <w:rFonts w:eastAsia="Times New Roman"/>
          <w:szCs w:val="24"/>
        </w:rPr>
        <w:t>ίο Εργασίας και η έννοια της αποϊδρυματοποίησης να αφορά όχι μόνο τους ψυχικά ασθενείς, αλλά και τους ανθρώπους, τα παιδιά που είναι σε προνοιακά ιδρύματα.</w:t>
      </w:r>
    </w:p>
    <w:p w14:paraId="2F46CFF4"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Έχουμε ξεκινήσει τις αντίστοιχες συζητήσεις. Υπάρχει ο αρμόδιος, ο κ. Σβ</w:t>
      </w:r>
      <w:r>
        <w:rPr>
          <w:rFonts w:eastAsia="Times New Roman"/>
          <w:szCs w:val="24"/>
        </w:rPr>
        <w:t>α</w:t>
      </w:r>
      <w:r>
        <w:rPr>
          <w:rFonts w:eastAsia="Times New Roman"/>
          <w:szCs w:val="24"/>
        </w:rPr>
        <w:t>ρτζ, ο οποίος έχει έλθει κα</w:t>
      </w:r>
      <w:r>
        <w:rPr>
          <w:rFonts w:eastAsia="Times New Roman"/>
          <w:szCs w:val="24"/>
        </w:rPr>
        <w:t xml:space="preserve">ι στην Ελλάδα. Έχουμε κάνει ημερίδες, έχουμε </w:t>
      </w:r>
      <w:r w:rsidRPr="00A913F1">
        <w:rPr>
          <w:rFonts w:eastAsia="Times New Roman"/>
          <w:color w:val="000000" w:themeColor="text1"/>
          <w:szCs w:val="24"/>
        </w:rPr>
        <w:t xml:space="preserve">συζητήσει τα επιχειρησιακά σχέδια και είμαστε τώρα με το Υπουργείο Εργασίας σε μία φάση κοινής ομάδας εργασίας, η οποία θα παρουσιάσει το </w:t>
      </w:r>
      <w:r w:rsidRPr="00A913F1">
        <w:rPr>
          <w:rFonts w:eastAsia="Times New Roman"/>
          <w:color w:val="000000" w:themeColor="text1"/>
          <w:szCs w:val="24"/>
          <w:lang w:val="en-US"/>
        </w:rPr>
        <w:t>business</w:t>
      </w:r>
      <w:r w:rsidRPr="00A913F1">
        <w:rPr>
          <w:rFonts w:eastAsia="Times New Roman"/>
          <w:color w:val="000000" w:themeColor="text1"/>
          <w:szCs w:val="24"/>
        </w:rPr>
        <w:t xml:space="preserve"> </w:t>
      </w:r>
      <w:r w:rsidRPr="00A913F1">
        <w:rPr>
          <w:rFonts w:eastAsia="Times New Roman"/>
          <w:color w:val="000000" w:themeColor="text1"/>
          <w:szCs w:val="24"/>
          <w:lang w:val="en-US"/>
        </w:rPr>
        <w:t>plan</w:t>
      </w:r>
      <w:r w:rsidRPr="00A913F1">
        <w:rPr>
          <w:rFonts w:eastAsia="Times New Roman"/>
          <w:color w:val="000000" w:themeColor="text1"/>
          <w:szCs w:val="24"/>
        </w:rPr>
        <w:t xml:space="preserve">. Αυτό είναι το ζητούμενο σήμερα. </w:t>
      </w:r>
    </w:p>
    <w:p w14:paraId="2F46CFF5" w14:textId="77777777" w:rsidR="005B3E17" w:rsidRDefault="00BC72CD">
      <w:pPr>
        <w:spacing w:line="600" w:lineRule="auto"/>
        <w:ind w:firstLine="720"/>
        <w:contextualSpacing/>
        <w:jc w:val="both"/>
        <w:rPr>
          <w:rFonts w:eastAsia="Times New Roman"/>
          <w:szCs w:val="24"/>
        </w:rPr>
      </w:pPr>
      <w:r w:rsidRPr="00340BFC">
        <w:rPr>
          <w:rFonts w:eastAsia="Times New Roman"/>
          <w:szCs w:val="24"/>
        </w:rPr>
        <w:t>Στρατηγικό σχέδιο υπάρχει</w:t>
      </w:r>
      <w:r w:rsidRPr="00340BFC">
        <w:rPr>
          <w:rFonts w:eastAsia="Times New Roman"/>
          <w:szCs w:val="24"/>
        </w:rPr>
        <w:t xml:space="preserve">. Αυτό που χρειάζεται είναι το </w:t>
      </w:r>
      <w:r w:rsidRPr="00340BFC">
        <w:rPr>
          <w:rFonts w:eastAsia="Times New Roman"/>
          <w:szCs w:val="24"/>
          <w:lang w:val="en-US"/>
        </w:rPr>
        <w:t>business</w:t>
      </w:r>
      <w:r w:rsidRPr="0018428E">
        <w:rPr>
          <w:rFonts w:eastAsia="Times New Roman"/>
          <w:szCs w:val="24"/>
        </w:rPr>
        <w:t xml:space="preserve"> </w:t>
      </w:r>
      <w:r w:rsidRPr="0018428E">
        <w:rPr>
          <w:rFonts w:eastAsia="Times New Roman"/>
          <w:szCs w:val="24"/>
          <w:lang w:val="en-US"/>
        </w:rPr>
        <w:t>plan</w:t>
      </w:r>
      <w:r w:rsidRPr="00340BFC">
        <w:rPr>
          <w:rFonts w:eastAsia="Times New Roman"/>
          <w:szCs w:val="24"/>
        </w:rPr>
        <w:t xml:space="preserve"> </w:t>
      </w:r>
      <w:r>
        <w:rPr>
          <w:rFonts w:eastAsia="Times New Roman"/>
          <w:szCs w:val="24"/>
        </w:rPr>
        <w:t xml:space="preserve">που θα περιλαμβάνει τις απαιτήσεις αυτές, κυρίως με έμφαση στην καθολικότητα, στην κοινοτική φροντίδα και φυσικά στην καθολική αποϊδρυματοποίηση. Αυτά, λοιπόν, έχουν γίνει. </w:t>
      </w:r>
    </w:p>
    <w:p w14:paraId="2F46CFF6"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Έχουμε προχωρήσει επίσης κάτι το οποίο είχε να γίνει περίπου μια δεκαετία. Στην προκήρυξη, η οποία αυτές τις μέρες είναι στο ΑΣΕΠ, των </w:t>
      </w:r>
      <w:r>
        <w:rPr>
          <w:rFonts w:eastAsia="Times New Roman"/>
          <w:szCs w:val="24"/>
        </w:rPr>
        <w:t xml:space="preserve">χιλίων εξακοσίων </w:t>
      </w:r>
      <w:r>
        <w:rPr>
          <w:rFonts w:eastAsia="Times New Roman"/>
          <w:szCs w:val="24"/>
        </w:rPr>
        <w:t xml:space="preserve">νοσηλευτών και λοιπών εργαζομένων και στις </w:t>
      </w:r>
      <w:r>
        <w:rPr>
          <w:rFonts w:eastAsia="Times New Roman"/>
          <w:szCs w:val="24"/>
        </w:rPr>
        <w:t>επτακόσιες εξήντα</w:t>
      </w:r>
      <w:r>
        <w:rPr>
          <w:rFonts w:eastAsia="Times New Roman"/>
          <w:szCs w:val="24"/>
        </w:rPr>
        <w:t xml:space="preserve"> θέσεις γιατρών που προκηρύξαμε ήδη, έχουμε </w:t>
      </w:r>
      <w:r>
        <w:rPr>
          <w:rFonts w:eastAsia="Times New Roman"/>
          <w:szCs w:val="24"/>
        </w:rPr>
        <w:t>προβλέψει</w:t>
      </w:r>
      <w:r>
        <w:rPr>
          <w:rFonts w:eastAsia="Times New Roman"/>
          <w:szCs w:val="24"/>
        </w:rPr>
        <w:t xml:space="preserve"> τριακόσιες </w:t>
      </w:r>
      <w:r>
        <w:rPr>
          <w:rFonts w:eastAsia="Times New Roman"/>
          <w:szCs w:val="24"/>
        </w:rPr>
        <w:t xml:space="preserve">θέσεις ειδικά για τον χώρο της ψυχικής υγείας, ψυχιάτρων και άλλων επαγγελματιών υγείας. Αυτή είναι μία τεράστια </w:t>
      </w:r>
      <w:r>
        <w:rPr>
          <w:rFonts w:eastAsia="Times New Roman"/>
          <w:szCs w:val="24"/>
        </w:rPr>
        <w:lastRenderedPageBreak/>
        <w:t>έλευση ανθρώπινου δυναμικού για το όντως προβληματικό και αποδιοργανωμένο δημόσιο σύστημα ψυχικής υγείας που θα δώσει τη δ</w:t>
      </w:r>
      <w:r>
        <w:rPr>
          <w:rFonts w:eastAsia="Times New Roman"/>
          <w:szCs w:val="24"/>
        </w:rPr>
        <w:t xml:space="preserve">υνατότητα και στις σημερινές δημόσιες δομές να στηριχθούν, να καλύψουν την αυξημένη ζήτηση και λόγω της κρίσης. </w:t>
      </w:r>
    </w:p>
    <w:p w14:paraId="2F46CFF7" w14:textId="77777777" w:rsidR="005B3E17" w:rsidRDefault="00BC72CD">
      <w:pPr>
        <w:spacing w:line="600" w:lineRule="auto"/>
        <w:ind w:firstLine="720"/>
        <w:contextualSpacing/>
        <w:jc w:val="both"/>
        <w:rPr>
          <w:rFonts w:eastAsia="Times New Roman"/>
          <w:szCs w:val="24"/>
        </w:rPr>
      </w:pPr>
      <w:r>
        <w:rPr>
          <w:rFonts w:eastAsia="Times New Roman"/>
          <w:szCs w:val="24"/>
        </w:rPr>
        <w:t>Ξέρουμε πάρα πολύ καλά ότι έχουν αυξηθεί τα αιτήματα, έχουν αυξηθεί οι ανάγκες, έχουν αυξηθεί οι ακούσιες νοσηλείες, έχει αυξηθεί ο επιπολασμός</w:t>
      </w:r>
      <w:r>
        <w:rPr>
          <w:rFonts w:eastAsia="Times New Roman"/>
          <w:szCs w:val="24"/>
        </w:rPr>
        <w:t xml:space="preserve"> της μείζονος κατάθλιψης. Αυτά τα λέει η βιβλιογραφία. Εμείς προσπαθούμε ακριβώς αυτές τις εξελίξεις και αυτές τις αναδυόμενες ανάγκες να τις ενσωματώσουμε σε πολιτική.</w:t>
      </w:r>
    </w:p>
    <w:p w14:paraId="2F46CFF8" w14:textId="77777777" w:rsidR="005B3E17" w:rsidRDefault="00BC72CD">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2F46CFF9" w14:textId="77777777" w:rsidR="005B3E17" w:rsidRDefault="00BC72CD">
      <w:pPr>
        <w:spacing w:line="600" w:lineRule="auto"/>
        <w:ind w:firstLine="720"/>
        <w:contextualSpacing/>
        <w:jc w:val="both"/>
        <w:rPr>
          <w:rFonts w:eastAsia="Times New Roman"/>
          <w:szCs w:val="24"/>
        </w:rPr>
      </w:pPr>
      <w:r>
        <w:rPr>
          <w:rFonts w:eastAsia="Times New Roman"/>
          <w:b/>
          <w:szCs w:val="24"/>
        </w:rPr>
        <w:t>ΠΡΟ</w:t>
      </w:r>
      <w:r>
        <w:rPr>
          <w:rFonts w:eastAsia="Times New Roman"/>
          <w:b/>
          <w:szCs w:val="24"/>
        </w:rPr>
        <w:t>ΕΔΡΕΥΩΝ (Δημήτριος Κρεμαστινός):</w:t>
      </w:r>
      <w:r>
        <w:rPr>
          <w:rFonts w:eastAsia="Times New Roman"/>
          <w:szCs w:val="24"/>
        </w:rPr>
        <w:t xml:space="preserve"> Έχετε και δευτερολογία, κύριε Υπουργέ.</w:t>
      </w:r>
    </w:p>
    <w:p w14:paraId="2F46CFFA"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Επίσης έχουμε ένα έτοιμο νέο σχέδιο τομεοποίησης για όλη τη χώρα, με έμφαση ειδικά στο </w:t>
      </w:r>
      <w:r>
        <w:rPr>
          <w:rFonts w:eastAsia="Times New Roman"/>
          <w:szCs w:val="24"/>
        </w:rPr>
        <w:t>Λ</w:t>
      </w:r>
      <w:r>
        <w:rPr>
          <w:rFonts w:eastAsia="Times New Roman"/>
          <w:szCs w:val="24"/>
        </w:rPr>
        <w:t>εκανοπέδιο, για να αντιμετωπίσουμε τα προβλήματα και τις δυσλε</w:t>
      </w:r>
      <w:r>
        <w:rPr>
          <w:rFonts w:eastAsia="Times New Roman"/>
          <w:szCs w:val="24"/>
        </w:rPr>
        <w:t>ιτουργίες που έχει το σημερινό σύστημα εφημερίας στο λεκανοπέδιο της Αττικής, όπου ιδιαίτερα οι εισαγγελικές εντολές συσσωρεύονται σε πολύ λίγα νοσοκομεία, επιβαρύνοντας τη λειτουργία τους.</w:t>
      </w:r>
    </w:p>
    <w:p w14:paraId="2F46CFFB" w14:textId="77777777" w:rsidR="005B3E17" w:rsidRDefault="00BC72CD">
      <w:pPr>
        <w:spacing w:line="600" w:lineRule="auto"/>
        <w:ind w:firstLine="720"/>
        <w:contextualSpacing/>
        <w:jc w:val="both"/>
        <w:rPr>
          <w:rFonts w:eastAsia="Times New Roman"/>
          <w:szCs w:val="24"/>
        </w:rPr>
      </w:pPr>
      <w:r>
        <w:rPr>
          <w:rFonts w:eastAsia="Times New Roman"/>
          <w:szCs w:val="24"/>
        </w:rPr>
        <w:t>Επίσης αυτό το οποίο προωθούμε είναι, αξιοποιώντας τους ευρωπαϊκού</w:t>
      </w:r>
      <w:r>
        <w:rPr>
          <w:rFonts w:eastAsia="Times New Roman"/>
          <w:szCs w:val="24"/>
        </w:rPr>
        <w:t>ς πόρους, αξιοποιώντας τη χρηματοδότηση από το νέο ΕΣΠΑ, περίπου 40 εκατομμύρια ευρώ από το Ευρωπαϊκό Κοινωνικό Ταμείο, να χρηματοδοτήσουμε νέα οικοτροφεία, δημόσια οικοτροφεία, για να προετοιμάσουμε τη σταδιακή μετακίνηση από την ασυλική φροντίδα, να χρημ</w:t>
      </w:r>
      <w:r>
        <w:rPr>
          <w:rFonts w:eastAsia="Times New Roman"/>
          <w:szCs w:val="24"/>
        </w:rPr>
        <w:t xml:space="preserve">ατοδοτηθούν ξενώνες για βαριές περιπτώσεις αυτισμού, να αναβαθμιστούν δύο ψυχιατρικές δομές-σωφρονιστικά καταστήματα στην Αθήνα και στη Θεσσαλονίκη, να ενισχυθούν οι ΚΥΣΠΕ. </w:t>
      </w:r>
    </w:p>
    <w:p w14:paraId="2F46CFFC"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Ξέρουμε πολύ καλά τον διττό τους ρόλο και τον θεραπευτικό, αλλά και τον αναπτυξιακ</w:t>
      </w:r>
      <w:r>
        <w:rPr>
          <w:rFonts w:eastAsia="Times New Roman"/>
          <w:szCs w:val="24"/>
        </w:rPr>
        <w:t xml:space="preserve">ό και επανενταξιακό για τους ασθενείς. Επίσης να ενισχυθεί η κατ’ οίκον φροντίδα, οι υπηρεσίες κατ’ οίκον φροντίδας που ήταν απολύτως αποκλεισμένες την προηγούμενη περίοδο από τη χρηματοδότηση του ΕΣΠΑ. </w:t>
      </w:r>
    </w:p>
    <w:p w14:paraId="2F46CFF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Εκεί παίζεται το παιχνίδι σήμερα. Εκεί είναι το πρόβ</w:t>
      </w:r>
      <w:r>
        <w:rPr>
          <w:rFonts w:eastAsia="Times New Roman" w:cs="Times New Roman"/>
          <w:szCs w:val="24"/>
        </w:rPr>
        <w:t xml:space="preserve">λημα των ανθρώπων της «περιστρεφόμενης πόρτας». Και έχει αποδειχθεί ότι η κατ’ οίκον φροντίδα μειώνει πάνω από 30% τις υποτροπές και άρα τις νοσηλείες. </w:t>
      </w:r>
    </w:p>
    <w:p w14:paraId="2F46CFF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Κινητές μονάδες επιπλέον θα χρηματοδοτηθούν με ενισχυμένη παιδοψυχιατρική υποστήριξη, δομές για την </w:t>
      </w:r>
      <w:r>
        <w:rPr>
          <w:rFonts w:eastAsia="Times New Roman" w:cs="Times New Roman"/>
          <w:szCs w:val="24"/>
        </w:rPr>
        <w:t>άνοια και το Αλτσχάιμερ με κέντρα ημέρας και δομές τελικού σταδίου και φυσικά –αυτό είναι το πιο σημαντικό- θα χρηματοδοτηθεί από το νέο ΕΣΠΑ, από το τομεακό πρόγραμμα του Υπουργείου Διοικητικής Μεταρρύθμισης, μια πολύ σημαντική παρέμβαση που είναι ο μηχαν</w:t>
      </w:r>
      <w:r>
        <w:rPr>
          <w:rFonts w:eastAsia="Times New Roman" w:cs="Times New Roman"/>
          <w:szCs w:val="24"/>
        </w:rPr>
        <w:t>ισμός αξιολόγησης και ελέγχου της ποιότητας όλων των δομών και των δημοσίων και των νομικών προσώπων ιδιωτικού δικαίου.</w:t>
      </w:r>
    </w:p>
    <w:p w14:paraId="2F46CFF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Μπαργιώτα, έχετε και πάλι τον λόγο για τρία λεπτά.</w:t>
      </w:r>
    </w:p>
    <w:p w14:paraId="2F46D00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Θα μπορούσα να σας</w:t>
      </w:r>
      <w:r>
        <w:rPr>
          <w:rFonts w:eastAsia="Times New Roman" w:cs="Times New Roman"/>
          <w:szCs w:val="24"/>
        </w:rPr>
        <w:t xml:space="preserve"> απαντήσω με μία ερώτηση, με μια λέξη μόνο και αυτό είναι</w:t>
      </w:r>
      <w:r>
        <w:rPr>
          <w:rFonts w:eastAsia="Times New Roman" w:cs="Times New Roman"/>
          <w:szCs w:val="24"/>
        </w:rPr>
        <w:t>.</w:t>
      </w:r>
      <w:r>
        <w:rPr>
          <w:rFonts w:eastAsia="Times New Roman" w:cs="Times New Roman"/>
          <w:szCs w:val="24"/>
        </w:rPr>
        <w:t xml:space="preserve"> Πότε; Έχω κουραστεί τα τελευταία δύο χρόνια</w:t>
      </w:r>
      <w:r>
        <w:rPr>
          <w:rFonts w:eastAsia="Times New Roman" w:cs="Times New Roman"/>
          <w:szCs w:val="24"/>
        </w:rPr>
        <w:t>,</w:t>
      </w:r>
      <w:r>
        <w:rPr>
          <w:rFonts w:eastAsia="Times New Roman" w:cs="Times New Roman"/>
          <w:szCs w:val="24"/>
        </w:rPr>
        <w:t xml:space="preserve"> να ακούω εξαιρετικά καλές αναλύσεις επιχειρησιακών σχεδίων που βρίσκονται σε εξέλιξη.</w:t>
      </w:r>
    </w:p>
    <w:p w14:paraId="2F46D00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Με κατηγορήσατε, κατ’ αρχ</w:t>
      </w:r>
      <w:r>
        <w:rPr>
          <w:rFonts w:eastAsia="Times New Roman" w:cs="Times New Roman"/>
          <w:szCs w:val="24"/>
        </w:rPr>
        <w:t>άς</w:t>
      </w:r>
      <w:r>
        <w:rPr>
          <w:rFonts w:eastAsia="Times New Roman" w:cs="Times New Roman"/>
          <w:szCs w:val="24"/>
        </w:rPr>
        <w:t>, ότι δεν παρακολουθώ. Οφείλω να ομολογ</w:t>
      </w:r>
      <w:r>
        <w:rPr>
          <w:rFonts w:eastAsia="Times New Roman" w:cs="Times New Roman"/>
          <w:szCs w:val="24"/>
        </w:rPr>
        <w:t>ήσω ότι τις συσκέψεις του Υπουργείου, αν γίνονται, και τους ενδοκομματικούς σας προβληματισμούς δεν μπορώ να τα παρακολουθήσω εκ των πραγμάτων.</w:t>
      </w:r>
    </w:p>
    <w:p w14:paraId="2F46D00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δω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 ενδιαφέρον,μια και το καταθέσατε στα Πρακτικά, το στρατηγικό σχέδιο που κουνήσατε και, επί</w:t>
      </w:r>
      <w:r>
        <w:rPr>
          <w:rFonts w:eastAsia="Times New Roman" w:cs="Times New Roman"/>
          <w:szCs w:val="24"/>
        </w:rPr>
        <w:t>σης, θα ήθελα να μου πείτε στη δευτερολογία σας πού αλλού το καταθέσατε, αν είναι διαθέσιμο και πού.</w:t>
      </w:r>
    </w:p>
    <w:p w14:paraId="2F46D00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Στην Κομισιόν. Και έτυχε και επιδοκιμασίας.</w:t>
      </w:r>
    </w:p>
    <w:p w14:paraId="2F46D00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Επειδή, επίσης, με κατηγορήσατε ότι παρακολουθώ τα δ</w:t>
      </w:r>
      <w:r>
        <w:rPr>
          <w:rFonts w:eastAsia="Times New Roman" w:cs="Times New Roman"/>
          <w:szCs w:val="24"/>
        </w:rPr>
        <w:t xml:space="preserve">ημοσιεύματα του κίτρινου Τύπου, η πρώτη παρατήρηση θα ήταν για κίτρινο Τύπο να ψάξετε στο </w:t>
      </w:r>
      <w:r>
        <w:rPr>
          <w:rFonts w:eastAsia="Times New Roman" w:cs="Times New Roman"/>
          <w:szCs w:val="24"/>
        </w:rPr>
        <w:t>κ</w:t>
      </w:r>
      <w:r>
        <w:rPr>
          <w:rFonts w:eastAsia="Times New Roman" w:cs="Times New Roman"/>
          <w:szCs w:val="24"/>
        </w:rPr>
        <w:t>όμμα σας, καθώς το κομματικό σας όργανο μου έκανε την τιμή να με «χαϊδέψει» τις προάλλες. Έτσι; Το ένα είναι αυτό.</w:t>
      </w:r>
    </w:p>
    <w:p w14:paraId="2F46D00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δεύτερο που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μου πείτε, είναι αν η επιστολή του Νιλς Μούιζνιεκς εμπίπτει στην κατηγορία του κίτρινου Τύπου. Έχει ημερομηνία 17 Αυγούστου 2016 και δεν έχει καμμία αναφορά σε κανένα σχέδιο και σε καμμιά συζήτηση. Έχει αναφορές σε ελλείψεις, σε προβληματισμούς, έχει σ</w:t>
      </w:r>
      <w:r>
        <w:rPr>
          <w:rFonts w:eastAsia="Times New Roman" w:cs="Times New Roman"/>
          <w:szCs w:val="24"/>
        </w:rPr>
        <w:t>υμβουλές ελαφρώς ειρωνικές προς την ελληνική Κυβέρνηση και καμμία μα καμμία αναφορά σε κανενός είδους διάλογο που βρίσκεται σε εξέλιξη. Αυτή είναι η πραγματικότητα αποτυπωμένη από την Ευρωπαϊκή Ένωση ένα μήνα πίσω.</w:t>
      </w:r>
    </w:p>
    <w:p w14:paraId="2F46D00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Αν, πραγματικά, έχετε καταθέσει αυτά που </w:t>
      </w:r>
      <w:r>
        <w:rPr>
          <w:rFonts w:eastAsia="Times New Roman" w:cs="Times New Roman"/>
          <w:szCs w:val="24"/>
        </w:rPr>
        <w:t>λέτε ότι έχετε καταθέσει, καλό θα ήταν να μας καταθέσετε και τα αποδεικτικά στοιχεία, που αποδεικνύουν ότι όντως τα έχετε καταθέσει.</w:t>
      </w:r>
    </w:p>
    <w:p w14:paraId="2F46D00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έχω να πω ότι υπάρχει ένας σημαντικός παράγοντας σ’ αυτή τη ζωή την πραγματική, ο χρόνος. Ακούω διαρκώς γ</w:t>
      </w:r>
      <w:r>
        <w:rPr>
          <w:rFonts w:eastAsia="Times New Roman" w:cs="Times New Roman"/>
          <w:szCs w:val="24"/>
        </w:rPr>
        <w:t>ια νομοσχέδια που όπου να ’ναι έρχονται –είτε είναι ψυχική υγεία είτε είναι νοσοκομεία- και μονίμως για διορισμούς, οι οποίοι βρίσκονται στο ΑΣΕΠ. Δεκτόν θετικά! Να τα δούμε. Πότε; Κοντεύετε να φτάσετε στο μέσο μιας κυβερνητικής θητείας με τον συνδυασμό τω</w:t>
      </w:r>
      <w:r>
        <w:rPr>
          <w:rFonts w:eastAsia="Times New Roman" w:cs="Times New Roman"/>
          <w:szCs w:val="24"/>
        </w:rPr>
        <w:t>ν δύο κυβερνήσεών σας και η παραγωγή του Υπουργείου σας σε τομές νομοθετικές και μεταρρυθμίσεις που έχει ανάγκη το σύστημα είναι περίπου μηδέν.</w:t>
      </w:r>
    </w:p>
    <w:p w14:paraId="2F46D00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Ακούμε και ακούμε ξανά για τους διορισμούς. Θα τα πούμε και μετά. Θα υπάρχει περισσότερος χρόνος στον επόμενο γύ</w:t>
      </w:r>
      <w:r>
        <w:rPr>
          <w:rFonts w:eastAsia="Times New Roman" w:cs="Times New Roman"/>
          <w:szCs w:val="24"/>
        </w:rPr>
        <w:t xml:space="preserve">ρο. Όμως υπάρχει ένα τεράστιο πρόβλημα πραγματικού χρόνου. Τα πράγματα δεν μπορούν να περιμένουν. </w:t>
      </w:r>
    </w:p>
    <w:p w14:paraId="2F46D00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Ψυχιατρικό Νοσοκομείο βρίσκεται σε άθλια κατάσταση για πολλούς λόγους. Εγώ άρχισα την ομιλία μου αναγνωρίζοντας ότι υπάρχουν τεράστια προβλήματα και ένα π</w:t>
      </w:r>
      <w:r>
        <w:rPr>
          <w:rFonts w:eastAsia="Times New Roman" w:cs="Times New Roman"/>
          <w:szCs w:val="24"/>
        </w:rPr>
        <w:t xml:space="preserve">ολύ πολύ προβληματικό παρελθόν, μια τεράστια σπατάλη πόρων –ανθρωπίνων πόρων και οικονομικών- και χρόνου. </w:t>
      </w:r>
    </w:p>
    <w:p w14:paraId="2F46D00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από εδώ και πέρα το ερώτημα. Είναι η πρώτη φορά –και χαίρομαι που το κάνατε- που ευθαρσώς και χωρίς περιστροφές παραδέχεστε ότι δεν συμφωνείτε </w:t>
      </w:r>
      <w:r>
        <w:rPr>
          <w:rFonts w:eastAsia="Times New Roman" w:cs="Times New Roman"/>
          <w:szCs w:val="24"/>
        </w:rPr>
        <w:t xml:space="preserve">με τον τρόπο, με τον οποίον είχε οριστεί. Καλώς! Είναι δικαίωμά σας. Μέχρι τώρα ακούγαμε, όμως, για επαναδιαπραγματεύσεις, για το «θα δούμε» και «θα το δούμε ξανά». Τα ερωτήματα από εδώ και πέρα σ’ αυτό είναι σημαντικά. </w:t>
      </w:r>
    </w:p>
    <w:p w14:paraId="2F46D00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w:t>
      </w:r>
      <w:r>
        <w:rPr>
          <w:rFonts w:eastAsia="Times New Roman" w:cs="Times New Roman"/>
          <w:szCs w:val="24"/>
        </w:rPr>
        <w:t xml:space="preserve"> καταλαμβάνει ο Β΄ Αντιπρόεδρος της Βουλής κ. </w:t>
      </w:r>
      <w:r>
        <w:rPr>
          <w:rFonts w:eastAsia="Times New Roman" w:cs="Times New Roman"/>
          <w:b/>
          <w:szCs w:val="24"/>
        </w:rPr>
        <w:t>ΓΕΩΡΓΙΟΣ ΒΑΡΕΜΕΝΟΣ</w:t>
      </w:r>
      <w:r>
        <w:rPr>
          <w:rFonts w:eastAsia="Times New Roman" w:cs="Times New Roman"/>
          <w:szCs w:val="24"/>
        </w:rPr>
        <w:t>)</w:t>
      </w:r>
    </w:p>
    <w:p w14:paraId="2F46D00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σύμφωνο Αντόρ-Λυκουρέζου είχε μια συγκεκριμένη χρηματοδότηση. Ήταν 180 εκατομμύρια, ένα μεγάλο μέρος των οποίων δεν έχει εκταμιευθεί από το ΕΣΠΑ. Ένα μέρος είπα, κύριε Μαντά.</w:t>
      </w:r>
    </w:p>
    <w:p w14:paraId="2F46D00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Αναφέρατε, ε</w:t>
      </w:r>
      <w:r>
        <w:rPr>
          <w:rFonts w:eastAsia="Times New Roman" w:cs="Times New Roman"/>
          <w:szCs w:val="24"/>
        </w:rPr>
        <w:t xml:space="preserve">πίσης, πάλι ότι υπάρχουν σχέδια να ενταχθεί στο ΕΣΠΑ, ετούτο το άλλο. Έχει εξασφαλιστεί χρηματοδότηση για τη μεταρρύθμιση; Από την Ευρωπαϊκή Ένωση εννοώ. Υπάρχει κάτι δεδομένο; Επανέρχομαι εδώ. Εδώ δεν λέει τίποτα. Αυτή είναι η αποτύπωση από τον υπεύθυνο </w:t>
      </w:r>
      <w:r>
        <w:rPr>
          <w:rFonts w:eastAsia="Times New Roman" w:cs="Times New Roman"/>
          <w:szCs w:val="24"/>
        </w:rPr>
        <w:t>ε</w:t>
      </w:r>
      <w:r>
        <w:rPr>
          <w:rFonts w:eastAsia="Times New Roman" w:cs="Times New Roman"/>
          <w:szCs w:val="24"/>
        </w:rPr>
        <w:t>πίτροπο.</w:t>
      </w:r>
    </w:p>
    <w:p w14:paraId="2F46D00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F46D00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Ωραία, να απαντήσει ο Υπουργός, κύριε Μπαργιώτα.</w:t>
      </w:r>
    </w:p>
    <w:p w14:paraId="2F46D01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Υπάρχει κι ένα σημαντικό θέμα ακόμα. Θα μου δώσετε ένα λ</w:t>
      </w:r>
      <w:r>
        <w:rPr>
          <w:rFonts w:eastAsia="Times New Roman" w:cs="Times New Roman"/>
          <w:szCs w:val="24"/>
        </w:rPr>
        <w:t>επτό.</w:t>
      </w:r>
    </w:p>
    <w:p w14:paraId="2F46D01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Εδώ δεν λέει τίποτα. Αυτή είναι η τελευταία αποτύπωση που έχουμε από την </w:t>
      </w:r>
      <w:r>
        <w:rPr>
          <w:rFonts w:eastAsia="Times New Roman" w:cs="Times New Roman"/>
          <w:szCs w:val="24"/>
        </w:rPr>
        <w:t>ε</w:t>
      </w:r>
      <w:r>
        <w:rPr>
          <w:rFonts w:eastAsia="Times New Roman" w:cs="Times New Roman"/>
          <w:szCs w:val="24"/>
        </w:rPr>
        <w:t>πιτροπή. Υπάρχει κάτι άλλο;</w:t>
      </w:r>
    </w:p>
    <w:p w14:paraId="2F46D01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ια και αναφερθήκατε στον Τύπο και στον κίτρινο Τύπο, τα ερωτήματα είναι συγκεκριμένα</w:t>
      </w:r>
      <w:r>
        <w:rPr>
          <w:rFonts w:eastAsia="Times New Roman" w:cs="Times New Roman"/>
          <w:szCs w:val="24"/>
        </w:rPr>
        <w:t>.</w:t>
      </w:r>
      <w:r>
        <w:rPr>
          <w:rFonts w:eastAsia="Times New Roman" w:cs="Times New Roman"/>
          <w:szCs w:val="24"/>
        </w:rPr>
        <w:t xml:space="preserve"> Το Υπουργείο έβγαλε μια ανακοίνωση, η οποία ήταν μια ωραία έκ</w:t>
      </w:r>
      <w:r>
        <w:rPr>
          <w:rFonts w:eastAsia="Times New Roman" w:cs="Times New Roman"/>
          <w:szCs w:val="24"/>
        </w:rPr>
        <w:t xml:space="preserve">θεση ιδεών για τα προβλήματα που έχει ο χώρος της ψυχιατρικής μεταρρύθμισης. </w:t>
      </w:r>
    </w:p>
    <w:p w14:paraId="2F46D01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λοιπόν, είναι συγκεκριμένα. </w:t>
      </w:r>
      <w:r>
        <w:rPr>
          <w:rFonts w:eastAsia="Times New Roman" w:cs="Times New Roman"/>
          <w:szCs w:val="24"/>
        </w:rPr>
        <w:t>Θ</w:t>
      </w:r>
      <w:r>
        <w:rPr>
          <w:rFonts w:eastAsia="Times New Roman" w:cs="Times New Roman"/>
          <w:szCs w:val="24"/>
        </w:rPr>
        <w:t>α καταθέσω μια ενδεικτική απόφαση, η οποία αναθεωρεί χωρίς εμφανή λόγο τις αμοιβές σε συγκεκριμένες εταιρείες. Φαίνεται ότι κάποιες ετα</w:t>
      </w:r>
      <w:r>
        <w:rPr>
          <w:rFonts w:eastAsia="Times New Roman" w:cs="Times New Roman"/>
          <w:szCs w:val="24"/>
        </w:rPr>
        <w:t>ιρείες ψυχικής υγείας χρειάζονταν περισσότερα και κάποιες λιγότερα.</w:t>
      </w:r>
    </w:p>
    <w:p w14:paraId="2F46D01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Μπαργιώτα!</w:t>
      </w:r>
    </w:p>
    <w:p w14:paraId="2F46D01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Ένα λεπτό, κύριε Πρόεδρε, είναι σημαντικό!</w:t>
      </w:r>
    </w:p>
    <w:p w14:paraId="2F46D01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Όλα όσα λέτε είναι σημαν</w:t>
      </w:r>
      <w:r>
        <w:rPr>
          <w:rFonts w:eastAsia="Times New Roman" w:cs="Times New Roman"/>
          <w:szCs w:val="24"/>
        </w:rPr>
        <w:t xml:space="preserve">τικά. </w:t>
      </w:r>
    </w:p>
    <w:p w14:paraId="2F46D01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Υπάρχει ένας συγκεκριμένος νόμος του 2013, ο οποίος περιλαμβάνει πολύ συγκεκριμένα βήματα που πρέπει να γίνουν για να αξιολογηθεί και να αποζημιωθεί η δαπάνη των ΜΚΟ και των εταιρειών ψυχικής υγείας.</w:t>
      </w:r>
    </w:p>
    <w:p w14:paraId="2F46D01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ρωτώ, λοιπόν, στην α</w:t>
      </w:r>
      <w:r>
        <w:rPr>
          <w:rFonts w:eastAsia="Times New Roman" w:cs="Times New Roman"/>
          <w:szCs w:val="24"/>
        </w:rPr>
        <w:t>ναθεώρηση που έγινε στο Υπουργείο, η οποία ενδεχομένως να χρειαζόταν, και φέρει την υπογραφή του κ. Γιαννουλάτου, τηρήθηκε ο νόμος του 2013;</w:t>
      </w:r>
    </w:p>
    <w:p w14:paraId="2F46D01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άλλο ερώτημα που έχω –και είναι πολύ σημαντικό- επειδή ακούω από διάφορους του χώρου ότι ο νόμος της κ. Σκοπούλη</w:t>
      </w:r>
      <w:r>
        <w:rPr>
          <w:rFonts w:eastAsia="Times New Roman" w:cs="Times New Roman"/>
          <w:szCs w:val="24"/>
        </w:rPr>
        <w:t xml:space="preserve"> του 2013 είναι δύσκολος και προβληματικός και πολύ δύσκολο να ερμηνευτεί, έχετε σκεφτεί να αλλάξετε τον νόμο με κάτι διαφορετικό; Θα τον κάνετε πιο «εύκολο»;</w:t>
      </w:r>
    </w:p>
    <w:p w14:paraId="2F46D01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Μείνετε στο ερωτηματικό, κύριε Μπαργιώτα. Έχετε πάρει τον διπλάσιο χρόνο.</w:t>
      </w:r>
    </w:p>
    <w:p w14:paraId="2F46D01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Υπενθυμίζω μόνο -και τελειώνω με αυτό- ότι με τον τρόπο αυτό, το κόστος των ΜΚΟ κατέβηκε κατά 50%, από 100 σε 50 εκατομμύρια περίπου τον χρόνο και εδώ φαίνε</w:t>
      </w:r>
      <w:r>
        <w:rPr>
          <w:rFonts w:eastAsia="Times New Roman" w:cs="Times New Roman"/>
          <w:szCs w:val="24"/>
        </w:rPr>
        <w:t>ται ότι ξαναπαίρνουμε την ανιούσα. Θα αλλάξετε τον νόμο με κάτι πιο εύκολο, για να το πω σχηματικά, ή με κάτι πιο δύσκολο;</w:t>
      </w:r>
    </w:p>
    <w:p w14:paraId="2F46D01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Κωνσταντίνος Μπαργιώτας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F46D01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απαντήσει ο Υπουργός. Έχετε τον λόγο.</w:t>
      </w:r>
    </w:p>
    <w:p w14:paraId="2F46D01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w:t>
      </w:r>
    </w:p>
    <w:p w14:paraId="2F46D01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Ισχύει το ότι δεν παρακολουθείτε τα πράγματα. Ο </w:t>
      </w:r>
      <w:r>
        <w:rPr>
          <w:rFonts w:eastAsia="Times New Roman" w:cs="Times New Roman"/>
          <w:szCs w:val="24"/>
        </w:rPr>
        <w:t xml:space="preserve">Μούιζνιεκς δεν είναι Επίτροπος Υγείας, αλλά Επίτροπος Ανθρωπίνων Δικαιωμάτων της Ευρωπαϊκής Ένωσης. Δεν ασχολείται ο ίδιος με την ουσία των </w:t>
      </w:r>
      <w:r>
        <w:rPr>
          <w:rFonts w:eastAsia="Times New Roman" w:cs="Times New Roman"/>
          <w:szCs w:val="24"/>
        </w:rPr>
        <w:lastRenderedPageBreak/>
        <w:t>σχεδίων της ψυχιατρικής μεταρρύθμισης, γι’ αυτό και δεν κάνει καμμία αναφορά ούτε στο σύμφωνο Αντόρ-Λυκουρέντζου ούτ</w:t>
      </w:r>
      <w:r>
        <w:rPr>
          <w:rFonts w:eastAsia="Times New Roman" w:cs="Times New Roman"/>
          <w:szCs w:val="24"/>
        </w:rPr>
        <w:t>ε πουθενά αλλού. Δίνει έμφαση –και αυτή είναι η δουλειά του- στο εάν τηρούνται τα ανθρώπινα δικαιώματα των ψυχικά ασθενών και κάνει πολύ σημαντικές παρατηρήσεις. Κυρίως αυτές αφορούν τις πιο ακραίες και προβληματικές εικόνες που έχει σήμερα το δημόσιο σύστ</w:t>
      </w:r>
      <w:r>
        <w:rPr>
          <w:rFonts w:eastAsia="Times New Roman" w:cs="Times New Roman"/>
          <w:szCs w:val="24"/>
        </w:rPr>
        <w:t>ημα ψυχικής υγείας: Λεχαινά, Ψυχιατρείο Φυλακών Κορυδαλλού και κάποια πολύ δύσκολα τμήματα του Ψυχιατρικού Νοσοκομείου Αττικής.</w:t>
      </w:r>
    </w:p>
    <w:p w14:paraId="2F46D02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Αναφέρεται επαινετικά στην πρωτοβουλία μας για τη μεταρρύθμιση στη διοικητική οργάνωση του συστήματος και κάνει συστάσεις, ως οφ</w:t>
      </w:r>
      <w:r>
        <w:rPr>
          <w:rFonts w:eastAsia="Times New Roman" w:cs="Times New Roman"/>
          <w:szCs w:val="24"/>
        </w:rPr>
        <w:t>είλει, τις οποίες βεβαίως, επειδή ακριβώς εμείς είμαστε με τη λογική του μετασχηματισμού του ασύλου και της ολοκλήρωσης της ψυχιατρικής μεταρρύθμισης, τις έχουμε ήδη ενσωματώσει στο σχέδιο αυτό το οποίο ελπίζω να συζητήσουμε τον Οκτώβριο στη Βουλή. Το σχέδ</w:t>
      </w:r>
      <w:r>
        <w:rPr>
          <w:rFonts w:eastAsia="Times New Roman" w:cs="Times New Roman"/>
          <w:szCs w:val="24"/>
        </w:rPr>
        <w:t xml:space="preserve">ιο αυτό ενισχύει την δικαιωματική λογική και τις επιτροπές. Σε κάθε </w:t>
      </w:r>
      <w:r>
        <w:rPr>
          <w:rFonts w:eastAsia="Times New Roman" w:cs="Times New Roman"/>
          <w:szCs w:val="24"/>
        </w:rPr>
        <w:t>τ</w:t>
      </w:r>
      <w:r>
        <w:rPr>
          <w:rFonts w:eastAsia="Times New Roman" w:cs="Times New Roman"/>
          <w:szCs w:val="24"/>
        </w:rPr>
        <w:t xml:space="preserve">ομεακή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υ</w:t>
      </w:r>
      <w:r>
        <w:rPr>
          <w:rFonts w:eastAsia="Times New Roman" w:cs="Times New Roman"/>
          <w:szCs w:val="24"/>
        </w:rPr>
        <w:t xml:space="preserve">γείας σε </w:t>
      </w:r>
      <w:r>
        <w:rPr>
          <w:rFonts w:eastAsia="Times New Roman" w:cs="Times New Roman"/>
          <w:szCs w:val="24"/>
        </w:rPr>
        <w:lastRenderedPageBreak/>
        <w:t xml:space="preserve">τριάντα οκτώ μέρη της χώρας δημιουργούνται επιτροπές προάσπισης των δικαιωμάτων των ασθενών. Αυτή είναι, λοιπόν, η πραγματικότητα. </w:t>
      </w:r>
    </w:p>
    <w:p w14:paraId="2F46D02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Είπατε ότι έχουμε πρόβλημα χρ</w:t>
      </w:r>
      <w:r>
        <w:rPr>
          <w:rFonts w:eastAsia="Times New Roman" w:cs="Times New Roman"/>
          <w:szCs w:val="24"/>
        </w:rPr>
        <w:t xml:space="preserve">ονικότητας, ότι λέμε πράγματα και δεν γίνονται. Ελπίζω να μην αμφισβητείτε αυτό που ξέρει σήμερα όλη η Ελλάδα, ότι έχουν αρχίσει και διορίζονται για πρώτη φορά μετά από έξι χρόνια μόνιμοι εργαζόμενοι στο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Θα αναφερθώ και αργότερα σε </w:t>
      </w:r>
      <w:r>
        <w:rPr>
          <w:rFonts w:eastAsia="Times New Roman" w:cs="Times New Roman"/>
          <w:szCs w:val="24"/>
        </w:rPr>
        <w:t xml:space="preserve">αυτό, στη συζήτηση της επίκαιρης επερώτησης του ΠΑΣΟΚ. </w:t>
      </w:r>
    </w:p>
    <w:p w14:paraId="2F46D02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Ελπίζω να μην αμφισβητείτε ότι για πρώτη φορά μετά το 2010</w:t>
      </w:r>
      <w:r>
        <w:rPr>
          <w:rFonts w:eastAsia="Times New Roman" w:cs="Times New Roman"/>
          <w:szCs w:val="24"/>
        </w:rPr>
        <w:t>,</w:t>
      </w:r>
      <w:r>
        <w:rPr>
          <w:rFonts w:eastAsia="Times New Roman" w:cs="Times New Roman"/>
          <w:szCs w:val="24"/>
        </w:rPr>
        <w:t xml:space="preserve"> προκηρύχθηκαν μόνιμες θέσεις γιατρών ΕΣΥ στο σύστημα και έχουμε ευτυχώς πολλαπλές αιτήσεις και φαίνεται να αντιστρέφεται και το ρεύμα επιστη</w:t>
      </w:r>
      <w:r>
        <w:rPr>
          <w:rFonts w:eastAsia="Times New Roman" w:cs="Times New Roman"/>
          <w:szCs w:val="24"/>
        </w:rPr>
        <w:t xml:space="preserve">μονικής μετανάστευσης στο εξωτερικό ή τουλάχιστον να υπάρχει ένα ενδιαφέρον από γιατρούς που βρίσκονται στο εξωτερικό και σήμερα καταθέτουν τα χαρτιά τους.  </w:t>
      </w:r>
    </w:p>
    <w:p w14:paraId="2F46D02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Ελπίζω να μην αμφισβητείτε ότι με το επίδομα των 400 ευρώ που δώσαμε σε τριακόσια έντεκα άγονα περ</w:t>
      </w:r>
      <w:r>
        <w:rPr>
          <w:rFonts w:eastAsia="Times New Roman" w:cs="Times New Roman"/>
          <w:szCs w:val="24"/>
        </w:rPr>
        <w:t>ιφερειακά ιατρεία</w:t>
      </w:r>
      <w:r>
        <w:rPr>
          <w:rFonts w:eastAsia="Times New Roman" w:cs="Times New Roman"/>
          <w:szCs w:val="24"/>
        </w:rPr>
        <w:t>,</w:t>
      </w:r>
      <w:r>
        <w:rPr>
          <w:rFonts w:eastAsia="Times New Roman" w:cs="Times New Roman"/>
          <w:szCs w:val="24"/>
        </w:rPr>
        <w:t xml:space="preserve"> έχει αυξηθεί και η στελέχωση σε διαχρονικώς κενά ιατρεία σε δυσπρόσιτες νησιωτικές περιοχές. Σε νησιά που είχαν να δουν γιατρό τρία και τέσσερα χρόνια, αυτές τις ημέρες έχουν διοριστεί γιατροί. </w:t>
      </w:r>
    </w:p>
    <w:p w14:paraId="2F46D02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Πείτε μας για τις</w:t>
      </w:r>
      <w:r>
        <w:rPr>
          <w:rFonts w:eastAsia="Times New Roman" w:cs="Times New Roman"/>
          <w:szCs w:val="24"/>
        </w:rPr>
        <w:t xml:space="preserve"> αποφάσεις του Υπουργείου και για τις ΜΚΟ!</w:t>
      </w:r>
    </w:p>
    <w:p w14:paraId="2F46D025"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Θα σας τα πω αυτά και θα ακολουθήσει και η ερώτηση του συναδέλφου. Μην ανησυχείτε! Θα δοθούν επαρκέστατες απαντήσεις. </w:t>
      </w:r>
    </w:p>
    <w:p w14:paraId="2F46D026"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w:t>
      </w:r>
      <w:r>
        <w:rPr>
          <w:rFonts w:eastAsia="Times New Roman"/>
          <w:szCs w:val="24"/>
        </w:rPr>
        <w:t>ας του κυρίου Υπουργού)</w:t>
      </w:r>
    </w:p>
    <w:p w14:paraId="2F46D027"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Άρα και σχέδιο υπάρχει. Προφανώς θέλουμε να ολοκληρωθεί η ψυχιατρική μεταρρύθμιση, αλλά αυτό δεν μπορεί να γίνει με αυταρχισμό, με αυθαιρεσία, χωρίς τις μίνιμουμ προϋποθέσεις επιτυχίας ενός τέτοιου βήματος. </w:t>
      </w:r>
      <w:r>
        <w:rPr>
          <w:rFonts w:eastAsia="Times New Roman"/>
          <w:szCs w:val="24"/>
        </w:rPr>
        <w:t>Α</w:t>
      </w:r>
      <w:r>
        <w:rPr>
          <w:rFonts w:eastAsia="Times New Roman"/>
          <w:szCs w:val="24"/>
        </w:rPr>
        <w:t>υτές δεν υπήρχαν πέρυσι.</w:t>
      </w:r>
      <w:r>
        <w:rPr>
          <w:rFonts w:eastAsia="Times New Roman"/>
          <w:szCs w:val="24"/>
        </w:rPr>
        <w:t xml:space="preserve"> </w:t>
      </w:r>
    </w:p>
    <w:p w14:paraId="2F46D028"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Θ</w:t>
      </w:r>
      <w:r>
        <w:rPr>
          <w:rFonts w:eastAsia="Times New Roman"/>
          <w:szCs w:val="24"/>
        </w:rPr>
        <w:t>έλουμε ακριβώς να συμφωνήσουμε με την Ευρώπη</w:t>
      </w:r>
      <w:r>
        <w:rPr>
          <w:rFonts w:eastAsia="Times New Roman"/>
          <w:szCs w:val="24"/>
        </w:rPr>
        <w:t>,</w:t>
      </w:r>
      <w:r>
        <w:rPr>
          <w:rFonts w:eastAsia="Times New Roman"/>
          <w:szCs w:val="24"/>
        </w:rPr>
        <w:t xml:space="preserve"> τα εδραιωμένα βήματα τα οποία θα γίνουν στο επόμενο διάστημα. Αυτά θα περιγράφονται στο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το οποίο επεξεργαζόμαστε. Το στρατηγικό σχέδιο λέει αναλυτικώς τους στόχους, τη διαδικασία, την αντίληψη,</w:t>
      </w:r>
      <w:r>
        <w:rPr>
          <w:rFonts w:eastAsia="Times New Roman"/>
          <w:szCs w:val="24"/>
        </w:rPr>
        <w:t xml:space="preserve"> τη φιλοσοφία. </w:t>
      </w:r>
    </w:p>
    <w:p w14:paraId="2F46D029" w14:textId="77777777" w:rsidR="005B3E17" w:rsidRDefault="00BC72CD">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ακάρι να υπήρχε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μια διάθεση εποικοδομητικής κριτικής, αλλά φαίνεται ότι και εσείς έχετε ενδώσει στην αβάσταχτη γοητεία του λαϊκισμού και στην ελαφρότητά του, επιτρέψτε μου να πω. </w:t>
      </w:r>
    </w:p>
    <w:p w14:paraId="2F46D02A"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Το Υπουργείο έχει κάνει για πρώτη φορά εξαντλητική διαβούλευση με όλους τους επιστημονικούς φορείς του χώρου της ψυχικής υγείας, με όλους τους επαγγελματίες υγείας με μια επιτροπή είκοσι οχτώ μελών, η οποία επεξεργάστηκε το στρατηγικό σχέδιο και είναι </w:t>
      </w:r>
      <w:r>
        <w:rPr>
          <w:rFonts w:eastAsia="Times New Roman"/>
          <w:szCs w:val="24"/>
          <w:lang w:val="en-US"/>
        </w:rPr>
        <w:t>ongo</w:t>
      </w:r>
      <w:r>
        <w:rPr>
          <w:rFonts w:eastAsia="Times New Roman"/>
          <w:szCs w:val="24"/>
          <w:lang w:val="en-US"/>
        </w:rPr>
        <w:t>ing</w:t>
      </w:r>
      <w:r>
        <w:rPr>
          <w:rFonts w:eastAsia="Times New Roman"/>
          <w:szCs w:val="24"/>
        </w:rPr>
        <w:t xml:space="preserve"> και ανατροφοδοτεί το Υπουργείο με παρεμβάσεις και σχέδια για κάθε αλλαγή που πρέπει να γίνει, από την τομεοποίηση μέχρι την αλλαγή του τρόπου κοστολόγησης και αξιολόγησης των δομών. </w:t>
      </w:r>
    </w:p>
    <w:p w14:paraId="2F46D02B"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κύριε Υπουργέ. </w:t>
      </w:r>
    </w:p>
    <w:p w14:paraId="2F46D02C" w14:textId="77777777" w:rsidR="005B3E17" w:rsidRDefault="00BC72CD">
      <w:pPr>
        <w:spacing w:line="600" w:lineRule="auto"/>
        <w:ind w:firstLine="720"/>
        <w:contextualSpacing/>
        <w:jc w:val="both"/>
        <w:rPr>
          <w:rFonts w:eastAsia="Times New Roman"/>
          <w:szCs w:val="24"/>
        </w:rPr>
      </w:pPr>
      <w:r>
        <w:rPr>
          <w:rFonts w:eastAsia="Times New Roman"/>
          <w:b/>
          <w:szCs w:val="24"/>
        </w:rPr>
        <w:t>ΚΩΝΣΤΑ</w:t>
      </w:r>
      <w:r>
        <w:rPr>
          <w:rFonts w:eastAsia="Times New Roman"/>
          <w:b/>
          <w:szCs w:val="24"/>
        </w:rPr>
        <w:t xml:space="preserve">ΝΤΙΝΟΣ ΜΠΑΡΓΙΩΤΑΣ: </w:t>
      </w:r>
      <w:r>
        <w:rPr>
          <w:rFonts w:eastAsia="Times New Roman"/>
          <w:szCs w:val="24"/>
        </w:rPr>
        <w:t>Το πότε…</w:t>
      </w:r>
    </w:p>
    <w:p w14:paraId="2F46D02D"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Παρακαλώ, κύριε Μπαργιώτα, μην παρεμβαίνετε. </w:t>
      </w:r>
    </w:p>
    <w:p w14:paraId="2F46D02E"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Αυτή είναι η διαδικασία την οποία ακολουθούμε. Διαβουλευόμαστε, το σχέδιο που έχουμε βάλει σε δημόσια διαβούλευση π</w:t>
      </w:r>
      <w:r>
        <w:rPr>
          <w:rFonts w:eastAsia="Times New Roman"/>
          <w:szCs w:val="24"/>
        </w:rPr>
        <w:t xml:space="preserve">έρασε από τη νομοπαρασκευαστική επιτροπή, κάνουμε τις τελικές επεξεργασίες και θα πάρει τον δρόμο του στη Βουλή. </w:t>
      </w:r>
    </w:p>
    <w:p w14:paraId="2F46D02F"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Είναι για πρώτη φορά μια πολύ κρίσιμη τομή στη διοίκηση του συστήματος υγείας. Ενισχύει την αποκέντρωση, ενισχύει τη συμμετοχή των ληπτών και </w:t>
      </w:r>
      <w:r>
        <w:rPr>
          <w:rFonts w:eastAsia="Times New Roman"/>
          <w:szCs w:val="24"/>
        </w:rPr>
        <w:t xml:space="preserve">των οικογενειών τους, ενισχύει τη διαφάνεια και θα βοηθήσει να επανεκκινηθεί με αξιόπιστους όρους το όραμα της ψυχιατρικής μεταρρύθμισης. </w:t>
      </w:r>
    </w:p>
    <w:p w14:paraId="2F46D030"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w:t>
      </w:r>
    </w:p>
    <w:p w14:paraId="2F46D031" w14:textId="77777777" w:rsidR="005B3E17" w:rsidRDefault="00BC72CD">
      <w:pPr>
        <w:spacing w:line="600" w:lineRule="auto"/>
        <w:ind w:firstLine="720"/>
        <w:contextualSpacing/>
        <w:jc w:val="both"/>
        <w:rPr>
          <w:rFonts w:eastAsia="Times New Roman"/>
          <w:szCs w:val="24"/>
        </w:rPr>
      </w:pPr>
      <w:r>
        <w:rPr>
          <w:rFonts w:eastAsia="Times New Roman"/>
          <w:szCs w:val="24"/>
        </w:rPr>
        <w:t>Συνεχίζουμε τώρα με την επίκαιρη ερώτηση του Βουλευτή Αττικής του Κομ</w:t>
      </w:r>
      <w:r>
        <w:rPr>
          <w:rFonts w:eastAsia="Times New Roman"/>
          <w:szCs w:val="24"/>
        </w:rPr>
        <w:t>μουνιστικού Κόμματος Ελλάδας κ. Ιωάννη Γκιόκα…</w:t>
      </w:r>
    </w:p>
    <w:p w14:paraId="2F46D032"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Κύριε Πρόεδρε, έχω την ίδια ερώτηση προς τον κ. Ξανθό για το ίδιο θέμα. Να μην τη συζητήσουμε τώρα; </w:t>
      </w:r>
    </w:p>
    <w:p w14:paraId="2F46D033"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Να τις ενοποιήσουμε;</w:t>
      </w:r>
    </w:p>
    <w:p w14:paraId="2F46D034"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b/>
          <w:szCs w:val="24"/>
        </w:rPr>
        <w:t xml:space="preserve">: </w:t>
      </w:r>
      <w:r>
        <w:rPr>
          <w:rFonts w:eastAsia="Times New Roman"/>
          <w:szCs w:val="24"/>
        </w:rPr>
        <w:t xml:space="preserve">Ακριβώς για το ίδιο θέμα είναι. Να περιμένω και εγώ και ο κύριος Υπουργός; </w:t>
      </w:r>
    </w:p>
    <w:p w14:paraId="2F46D035"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 ίδιο ακριβώς είναι; Τότε γιατί υποβάλατε ερώτηση; </w:t>
      </w:r>
    </w:p>
    <w:p w14:paraId="2F46D036"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Είναι συναφή. </w:t>
      </w:r>
    </w:p>
    <w:p w14:paraId="2F46D037"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Υπάρχει ένας περίεργος συντονισμός με την άλλη όχθη! </w:t>
      </w:r>
    </w:p>
    <w:p w14:paraId="2F46D038"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Γκιόκα, συμφωνείτε; </w:t>
      </w:r>
    </w:p>
    <w:p w14:paraId="2F46D039"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 xml:space="preserve">Ναι, κύριε Πρόεδρε. </w:t>
      </w:r>
    </w:p>
    <w:p w14:paraId="2F46D03A"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Ωραία, θα συζητηθεί τώρα η με αριθμό 6379/438/23-6-2016 ερώτηση και αίτ</w:t>
      </w:r>
      <w:r>
        <w:rPr>
          <w:rFonts w:eastAsia="Times New Roman"/>
          <w:szCs w:val="24"/>
        </w:rPr>
        <w:t>ηση κατάθεσης εγγράφων του Βουλευτή Β΄ Αθηνών της Νέας Δημοκρατίας κ. Σπυρίδωνος-Αδώνιδος Γεωργιάδη προς τον Υπουργό Υγείας, σχετικά με την παροχή υπηρεσιών ψυχικής υγείας από ΑΜΚΕ</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στική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ερδοσκοπική </w:t>
      </w:r>
      <w:r>
        <w:rPr>
          <w:rFonts w:eastAsia="Times New Roman"/>
          <w:szCs w:val="24"/>
        </w:rPr>
        <w:t>ε</w:t>
      </w:r>
      <w:r>
        <w:rPr>
          <w:rFonts w:eastAsia="Times New Roman"/>
          <w:szCs w:val="24"/>
        </w:rPr>
        <w:t>ταιρεία</w:t>
      </w:r>
      <w:r>
        <w:rPr>
          <w:rFonts w:eastAsia="Times New Roman"/>
          <w:szCs w:val="24"/>
        </w:rPr>
        <w:t>,</w:t>
      </w:r>
      <w:r>
        <w:rPr>
          <w:rFonts w:eastAsia="Times New Roman"/>
          <w:szCs w:val="24"/>
        </w:rPr>
        <w:t xml:space="preserve"> με τη χρηματοδότηση του Υπουργείου Υγείας</w:t>
      </w:r>
      <w:r>
        <w:rPr>
          <w:rFonts w:eastAsia="Times New Roman"/>
          <w:szCs w:val="24"/>
        </w:rPr>
        <w:t xml:space="preserve">. </w:t>
      </w:r>
    </w:p>
    <w:p w14:paraId="2F46D03B"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Ορίστε, κύριε Γεωργιάδη, έχετε τον λόγο. </w:t>
      </w:r>
    </w:p>
    <w:p w14:paraId="2F46D03C"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Ευχαριστώ πολύ, κύριε Πρόεδρε. </w:t>
      </w:r>
    </w:p>
    <w:p w14:paraId="2F46D03D"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Κύριε Υπουργέ, να βάλουμε τα πράγματα σε μια σειρά, για να καταλαβαίνει και ο κόσμος που μας παρακολουθεί. </w:t>
      </w:r>
    </w:p>
    <w:p w14:paraId="2F46D03E" w14:textId="77777777" w:rsidR="005B3E17" w:rsidRDefault="00BC72CD">
      <w:pPr>
        <w:spacing w:line="600" w:lineRule="auto"/>
        <w:ind w:firstLine="720"/>
        <w:contextualSpacing/>
        <w:jc w:val="both"/>
        <w:rPr>
          <w:rFonts w:eastAsia="Times New Roman"/>
          <w:szCs w:val="24"/>
        </w:rPr>
      </w:pPr>
      <w:r>
        <w:rPr>
          <w:rFonts w:eastAsia="Times New Roman"/>
          <w:szCs w:val="24"/>
        </w:rPr>
        <w:t>Δεν θα υπήρχε κανένα περιθώριο οποιουδήποτε</w:t>
      </w:r>
      <w:r>
        <w:rPr>
          <w:rFonts w:eastAsia="Times New Roman"/>
          <w:szCs w:val="24"/>
        </w:rPr>
        <w:t xml:space="preserve"> λαϊκισμού, όπως είπατε, και κακόβουλων δημοσιευμάτων προς εσάς, εάν απλώς είχατε απαντήσει στην πρώτη μου γραπτή ερώτηση με πολύ συγκεκριμένα ερωτήματα και πολύ συγκεκριμένα στοιχεία, η οποία κατατέθηκε προ τριμήνου. </w:t>
      </w:r>
    </w:p>
    <w:p w14:paraId="2F46D03F"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Για λόγους που εσείς γνωρίζετε –και θ</w:t>
      </w:r>
      <w:r>
        <w:rPr>
          <w:rFonts w:eastAsia="Times New Roman"/>
          <w:szCs w:val="24"/>
        </w:rPr>
        <w:t xml:space="preserve">α ήθελα μια απάντηση σε αυτό- επιλέξατε να μην απαντήσετε. Άρα όταν ο Υπουργός δεν απαντάει σε συγκεκριμένα ερωτήματα που αφορούν και στελέχη του γραφείου του, εκεί καταλαβαίνετε ότι υπάρχει μεγάλο περιθώριο για καχυποψία. </w:t>
      </w:r>
      <w:r>
        <w:rPr>
          <w:rFonts w:eastAsia="Times New Roman"/>
          <w:szCs w:val="24"/>
        </w:rPr>
        <w:t>Ε</w:t>
      </w:r>
      <w:r>
        <w:rPr>
          <w:rFonts w:eastAsia="Times New Roman"/>
          <w:szCs w:val="24"/>
        </w:rPr>
        <w:t>γώ δεν θέλω να είμαι καθόλου καχ</w:t>
      </w:r>
      <w:r>
        <w:rPr>
          <w:rFonts w:eastAsia="Times New Roman"/>
          <w:szCs w:val="24"/>
        </w:rPr>
        <w:t xml:space="preserve">ύποπτος απέναντί σας. Άρα κακώς δεν απαντήσετε. Άρα για ό,τι έχει επακολουθήσει υπεύθυνος είστε εσείς. </w:t>
      </w:r>
    </w:p>
    <w:p w14:paraId="2F46D04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Πάμε τώρα, όμως, στην ουσία, γιατί ο κόσμος δεν ξέρει καλά, κύριε Πρόεδρε, τι είναι το σύμφωνο συνεργασίας Λυκουρέντζου-Άντορ. Τι πράγμα είναι αυτό; Γιατί έγινε αυτό το πράγμα; </w:t>
      </w:r>
    </w:p>
    <w:p w14:paraId="2F46D041" w14:textId="77777777" w:rsidR="005B3E17" w:rsidRDefault="00BC72CD">
      <w:pPr>
        <w:tabs>
          <w:tab w:val="left" w:pos="709"/>
        </w:tabs>
        <w:spacing w:line="600" w:lineRule="auto"/>
        <w:ind w:firstLine="720"/>
        <w:contextualSpacing/>
        <w:jc w:val="both"/>
        <w:rPr>
          <w:rFonts w:eastAsia="Times New Roman"/>
          <w:szCs w:val="24"/>
        </w:rPr>
      </w:pPr>
      <w:r>
        <w:rPr>
          <w:rFonts w:eastAsia="Times New Roman"/>
          <w:szCs w:val="24"/>
        </w:rPr>
        <w:t>Ήταν όλα καλώς καμωμένα στην ψυχική υγεία, κύριε Ξανθέ; Να ολοκληρώσω πρώτα, μ</w:t>
      </w:r>
      <w:r>
        <w:rPr>
          <w:rFonts w:eastAsia="Times New Roman"/>
          <w:szCs w:val="24"/>
        </w:rPr>
        <w:t xml:space="preserve">η με διακόψετε. </w:t>
      </w:r>
    </w:p>
    <w:p w14:paraId="2F46D042" w14:textId="77777777" w:rsidR="005B3E17" w:rsidRDefault="00BC72CD">
      <w:pPr>
        <w:spacing w:line="600" w:lineRule="auto"/>
        <w:ind w:firstLine="720"/>
        <w:contextualSpacing/>
        <w:jc w:val="both"/>
        <w:rPr>
          <w:rFonts w:eastAsia="Times New Roman" w:cs="Times New Roman"/>
          <w:szCs w:val="24"/>
        </w:rPr>
      </w:pPr>
      <w:r>
        <w:rPr>
          <w:rFonts w:eastAsia="Times New Roman"/>
          <w:szCs w:val="24"/>
        </w:rPr>
        <w:t xml:space="preserve">Όταν έγινε η έρευνα επί υπουργίας της κ. Σκοπούλη –το λέω γιατί πρέπει να αναφέρουμε την κ. Σκοπούλη και μην αρχίσουμε πάλι κατηγορίες περί </w:t>
      </w:r>
      <w:r>
        <w:rPr>
          <w:rFonts w:eastAsia="Times New Roman"/>
          <w:szCs w:val="24"/>
        </w:rPr>
        <w:t>α</w:t>
      </w:r>
      <w:r>
        <w:rPr>
          <w:rFonts w:eastAsia="Times New Roman"/>
          <w:szCs w:val="24"/>
        </w:rPr>
        <w:t>κροδεξιάς και λάσπης, δική σας είναι, αριστερή- αποκαλύφθηκε, κύριε Πρόεδρε, ότι στην ψυχική υγεία</w:t>
      </w:r>
      <w:r>
        <w:rPr>
          <w:rFonts w:eastAsia="Times New Roman"/>
          <w:szCs w:val="24"/>
        </w:rPr>
        <w:t xml:space="preserve"> «έτρωγαν» πάρα πολλά λεφτά, για να το καταλάβει </w:t>
      </w:r>
      <w:r>
        <w:rPr>
          <w:rFonts w:eastAsia="Times New Roman"/>
          <w:szCs w:val="24"/>
        </w:rPr>
        <w:lastRenderedPageBreak/>
        <w:t xml:space="preserve">απλά ο κόσμος. Χρέωναν, κύριε Πρόεδρε, τα κομμωτήρια, τα προσωπικά ταξίδια στο εξωτερικό. Για όλα αυτά, όπως ξέρετε, έχει επέμβει εισαγγελέας που ερευνά όλες αυτές τις καταγγελίες. Τότε η Ευρωπαϊκή Επιτροπή </w:t>
      </w:r>
      <w:r>
        <w:rPr>
          <w:rFonts w:eastAsia="Times New Roman"/>
          <w:szCs w:val="24"/>
        </w:rPr>
        <w:t xml:space="preserve">αποφάσισε να διακόψει τη χρηματοδότηση στην Ελλάδα για την ψυχική υγεία, γιατί δεν ήθελε να σπαταλώνται τα χρήματα των Ευρωπαίων φορολογουμένων. </w:t>
      </w:r>
      <w:r>
        <w:rPr>
          <w:rFonts w:eastAsia="Times New Roman"/>
          <w:szCs w:val="24"/>
        </w:rPr>
        <w:t>Γ</w:t>
      </w:r>
      <w:r>
        <w:rPr>
          <w:rFonts w:eastAsia="Times New Roman"/>
          <w:szCs w:val="24"/>
        </w:rPr>
        <w:t xml:space="preserve">ια να μη διακοπεί αυτή η χρηματοδότηση, υπεγράφη το </w:t>
      </w:r>
      <w:r>
        <w:rPr>
          <w:rFonts w:eastAsia="Times New Roman"/>
          <w:szCs w:val="24"/>
        </w:rPr>
        <w:t>σ</w:t>
      </w:r>
      <w:r>
        <w:rPr>
          <w:rFonts w:eastAsia="Times New Roman"/>
          <w:szCs w:val="24"/>
        </w:rPr>
        <w:t>ύμφωνο υπό κάποιους συγκεκριμένους όρους</w:t>
      </w:r>
    </w:p>
    <w:p w14:paraId="2F46D043" w14:textId="77777777" w:rsidR="005B3E17" w:rsidRDefault="00BC72CD">
      <w:pPr>
        <w:tabs>
          <w:tab w:val="left" w:pos="709"/>
        </w:tabs>
        <w:spacing w:line="600" w:lineRule="auto"/>
        <w:ind w:firstLine="720"/>
        <w:contextualSpacing/>
        <w:jc w:val="both"/>
        <w:rPr>
          <w:rFonts w:eastAsia="Times New Roman"/>
          <w:szCs w:val="24"/>
        </w:rPr>
      </w:pPr>
      <w:r>
        <w:rPr>
          <w:rFonts w:eastAsia="Times New Roman"/>
          <w:szCs w:val="24"/>
        </w:rPr>
        <w:t>Τι έγινε δηλαδή;</w:t>
      </w:r>
      <w:r>
        <w:rPr>
          <w:rFonts w:eastAsia="Times New Roman"/>
          <w:szCs w:val="24"/>
        </w:rPr>
        <w:t xml:space="preserve"> Δεν πλήρωνε πλέον το κράτος ό,τι ζήταγε ο καθένας, όπως μέχρι τότε, αλλά βάσει των ασθενών που κάθε μονάδα ψυχικής υγείας θεράπευε, εξυπηρετούσε, φρόντιζε. </w:t>
      </w:r>
      <w:r>
        <w:rPr>
          <w:rFonts w:eastAsia="Times New Roman"/>
          <w:szCs w:val="24"/>
        </w:rPr>
        <w:t>Μ</w:t>
      </w:r>
      <w:r>
        <w:rPr>
          <w:rFonts w:eastAsia="Times New Roman"/>
          <w:szCs w:val="24"/>
        </w:rPr>
        <w:t>άλιστα είχε προβλεφθεί και ένα κέρδος της τάξεως του 15%, παρ’ όλο που αυτές είναι μη κυβερνητικές</w:t>
      </w:r>
      <w:r>
        <w:rPr>
          <w:rFonts w:eastAsia="Times New Roman"/>
          <w:szCs w:val="24"/>
        </w:rPr>
        <w:t xml:space="preserve"> και μη κερδοσκοπικές. Εγώ όμως σας λέω ότι στο </w:t>
      </w:r>
      <w:r>
        <w:rPr>
          <w:rFonts w:eastAsia="Times New Roman"/>
          <w:szCs w:val="24"/>
        </w:rPr>
        <w:t>σ</w:t>
      </w:r>
      <w:r>
        <w:rPr>
          <w:rFonts w:eastAsia="Times New Roman"/>
          <w:szCs w:val="24"/>
        </w:rPr>
        <w:t>ύμφωνο προβλέπεται και 15% κέρδος, αφού έγινε ενδελεχής κοστολόγηση. Αυτή η συμφωνία πέρασε από την Ευρωπαϊκή Επιτροπή. Έρχεστε εδώ και λέτε ότι τα έχετε βρει με την Ευρωπαϊκή Επιτροπή. Το χαρτί του αρμοδίου</w:t>
      </w:r>
      <w:r>
        <w:rPr>
          <w:rFonts w:eastAsia="Times New Roman"/>
          <w:szCs w:val="24"/>
        </w:rPr>
        <w:t xml:space="preserve"> Επιτρόπου Κοινωνικών Υποθέσεων παρακαλώ </w:t>
      </w:r>
      <w:r>
        <w:rPr>
          <w:rFonts w:eastAsia="Times New Roman"/>
          <w:szCs w:val="24"/>
        </w:rPr>
        <w:lastRenderedPageBreak/>
        <w:t xml:space="preserve">πολύ να κατατεθεί στα Πρακτικά, όπου λέει ότι έγινε έλεγχος στο πώς δώσατε τα λεφτά και πώς ακυρώσατε το </w:t>
      </w:r>
      <w:r>
        <w:rPr>
          <w:rFonts w:eastAsia="Times New Roman"/>
          <w:szCs w:val="24"/>
        </w:rPr>
        <w:t>σ</w:t>
      </w:r>
      <w:r>
        <w:rPr>
          <w:rFonts w:eastAsia="Times New Roman"/>
          <w:szCs w:val="24"/>
        </w:rPr>
        <w:t>ύμφωνο και ότι τα έχει βρει όλα εντάξει. Έχετε τέτοιο χαρτί; Για τη συμφωνία Λυκουρέντζου – Άντορ θέλουμε χαρ</w:t>
      </w:r>
      <w:r>
        <w:rPr>
          <w:rFonts w:eastAsia="Times New Roman"/>
          <w:szCs w:val="24"/>
        </w:rPr>
        <w:t>τί. Ενεκρίθη από τις διαχειριστικές αρχές και πήρε απόφαση η Ευρωπαϊκή Επιτροπή. Έχετε τέτοιο χαρτί; Εγώ δεν ξέρω. Δεν το έχω βρει. Αν το έχετε, όμως, παρακαλώ πολύ να το καταθέσετε στα Πρακτικά.</w:t>
      </w:r>
    </w:p>
    <w:p w14:paraId="2F46D044"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Να υπογραφεί το νέο σύμφων</w:t>
      </w:r>
      <w:r>
        <w:rPr>
          <w:rFonts w:eastAsia="Times New Roman"/>
          <w:szCs w:val="24"/>
        </w:rPr>
        <w:t xml:space="preserve">ο και θα πάρετε το χαρτί. </w:t>
      </w:r>
    </w:p>
    <w:p w14:paraId="2F46D045"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Άρα τώρα δεν έχετε.</w:t>
      </w:r>
    </w:p>
    <w:p w14:paraId="2F46D046"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Φυσικά δεν το έχουμε. Έχουμε, όμως, κατ’ αρχ</w:t>
      </w:r>
      <w:r>
        <w:rPr>
          <w:rFonts w:eastAsia="Times New Roman"/>
          <w:szCs w:val="24"/>
        </w:rPr>
        <w:t>άς</w:t>
      </w:r>
      <w:r>
        <w:rPr>
          <w:rFonts w:eastAsia="Times New Roman"/>
          <w:szCs w:val="24"/>
        </w:rPr>
        <w:t xml:space="preserve"> συμφωνία.</w:t>
      </w:r>
    </w:p>
    <w:p w14:paraId="2F46D047"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Θα απαντήσετε, κύριε Υπουργέ.</w:t>
      </w:r>
    </w:p>
    <w:p w14:paraId="2F46D048"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 – ΑΔΩΝΙΣ ΓΕΩΡΓΙΑ</w:t>
      </w:r>
      <w:r>
        <w:rPr>
          <w:rFonts w:eastAsia="Times New Roman"/>
          <w:b/>
          <w:szCs w:val="24"/>
        </w:rPr>
        <w:t>ΔΗΣ:</w:t>
      </w:r>
      <w:r>
        <w:rPr>
          <w:rFonts w:eastAsia="Times New Roman"/>
          <w:szCs w:val="24"/>
        </w:rPr>
        <w:t xml:space="preserve"> Άρα για να μιλάμε σοβαρά, έχετε συμφωνία με έναν τμηματάρχη της Κομισιόν, κύριε, έναν κ. Σβαρτς, και ο Υπουργός δεν μιλάει με τον τμηματάρχη ποτέ.</w:t>
      </w:r>
    </w:p>
    <w:p w14:paraId="2F46D049"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Ο κ. Σβάρτς είναι ο αρμόδιος για θέματα…</w:t>
      </w:r>
    </w:p>
    <w:p w14:paraId="2F46D04A"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Α</w:t>
      </w:r>
      <w:r>
        <w:rPr>
          <w:rFonts w:eastAsia="Times New Roman"/>
          <w:szCs w:val="24"/>
        </w:rPr>
        <w:t>φήστε, Υπουργός ήμουν. Ξέρω. Δεν χρειάζεται. Μη μου τα λέτε εμένα. Ξέρω πολύ καλά.</w:t>
      </w:r>
    </w:p>
    <w:p w14:paraId="2F46D04B" w14:textId="77777777" w:rsidR="005B3E17" w:rsidRDefault="00BC72CD">
      <w:pPr>
        <w:spacing w:line="600" w:lineRule="auto"/>
        <w:ind w:firstLine="720"/>
        <w:contextualSpacing/>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Κύριε Γεωργιάδη,…</w:t>
      </w:r>
      <w:r>
        <w:rPr>
          <w:rFonts w:eastAsia="Times New Roman"/>
          <w:b/>
          <w:szCs w:val="24"/>
        </w:rPr>
        <w:t xml:space="preserve"> </w:t>
      </w:r>
    </w:p>
    <w:p w14:paraId="2F46D04C"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Ο Υπουργός μιλάει με τον </w:t>
      </w:r>
      <w:r>
        <w:rPr>
          <w:rFonts w:eastAsia="Times New Roman"/>
          <w:szCs w:val="24"/>
        </w:rPr>
        <w:t>ε</w:t>
      </w:r>
      <w:r>
        <w:rPr>
          <w:rFonts w:eastAsia="Times New Roman"/>
          <w:szCs w:val="24"/>
        </w:rPr>
        <w:t xml:space="preserve">πίτροπο και η συμφωνία κλείνεται με τον </w:t>
      </w:r>
      <w:r>
        <w:rPr>
          <w:rFonts w:eastAsia="Times New Roman"/>
          <w:szCs w:val="24"/>
        </w:rPr>
        <w:t>ε</w:t>
      </w:r>
      <w:r>
        <w:rPr>
          <w:rFonts w:eastAsia="Times New Roman"/>
          <w:szCs w:val="24"/>
        </w:rPr>
        <w:t>πίτροπο, όχι με τον τμηματ</w:t>
      </w:r>
      <w:r>
        <w:rPr>
          <w:rFonts w:eastAsia="Times New Roman"/>
          <w:szCs w:val="24"/>
        </w:rPr>
        <w:t>άρχη. Το λέω επειδή είπατε ότι εμείς δεν τα παρακολουθούμε. Τα παρακολουθούμε και πολύ καλά.</w:t>
      </w:r>
    </w:p>
    <w:p w14:paraId="2F46D04D"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Γεωργιάδη, βάλτε ερωτηματικό, να απαντήσει ο Υπουργός και μετά έχετε τη δευτερολογία.</w:t>
      </w:r>
    </w:p>
    <w:p w14:paraId="2F46D04E"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Ένα δευτερ</w:t>
      </w:r>
      <w:r>
        <w:rPr>
          <w:rFonts w:eastAsia="Times New Roman"/>
          <w:szCs w:val="24"/>
        </w:rPr>
        <w:t>όλεπτο, κύριε Πρόεδρε.</w:t>
      </w:r>
    </w:p>
    <w:p w14:paraId="2F46D04F"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Άρα είμαστε ανοιχτοί, μέχρι να έρθει αυτό το χαρτί, στο να ζητήσει η Ευρωπαϊκή Επιτροπή όλα τα λεφτά πίσω, αφού δεν έχει τηρηθεί το </w:t>
      </w:r>
      <w:r>
        <w:rPr>
          <w:rFonts w:eastAsia="Times New Roman"/>
          <w:szCs w:val="24"/>
        </w:rPr>
        <w:t>σ</w:t>
      </w:r>
      <w:r>
        <w:rPr>
          <w:rFonts w:eastAsia="Times New Roman"/>
          <w:szCs w:val="24"/>
        </w:rPr>
        <w:t>ύμφωνο που είχε εγκριθεί από την Ευρωπαϊκή Επιτροπή. Αν αυτό συμβεί, θέλω μία δήλωσή σας τι θα κάνετ</w:t>
      </w:r>
      <w:r>
        <w:rPr>
          <w:rFonts w:eastAsia="Times New Roman"/>
          <w:szCs w:val="24"/>
        </w:rPr>
        <w:t>ε. Αν μας ζητήσει η Ευρωπαϊκή Επιτροπή 150 εκατομμύρια πίσω, τι θα κάνει ο Ανδρέας Ξανθός;</w:t>
      </w:r>
    </w:p>
    <w:p w14:paraId="2F46D05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Για να κλείσω, επειδή μιλήσατε πολύ γενικά και εμένα δεν μου αρέσουν οι γενικές συζητήσεις, θα καταθέσω στα Πρακτικά τα εξής: </w:t>
      </w:r>
    </w:p>
    <w:p w14:paraId="2F46D051" w14:textId="77777777" w:rsidR="005B3E17" w:rsidRDefault="00BC72CD">
      <w:pPr>
        <w:spacing w:line="600" w:lineRule="auto"/>
        <w:ind w:firstLine="720"/>
        <w:contextualSpacing/>
        <w:jc w:val="both"/>
        <w:rPr>
          <w:rFonts w:eastAsia="Times New Roman"/>
          <w:szCs w:val="24"/>
        </w:rPr>
      </w:pPr>
      <w:r>
        <w:rPr>
          <w:rFonts w:eastAsia="Times New Roman"/>
          <w:szCs w:val="24"/>
        </w:rPr>
        <w:t>Περίπτωση πρώτη</w:t>
      </w:r>
      <w:r>
        <w:rPr>
          <w:rFonts w:eastAsia="Times New Roman"/>
          <w:szCs w:val="24"/>
        </w:rPr>
        <w:t>.</w:t>
      </w:r>
      <w:r>
        <w:rPr>
          <w:rFonts w:eastAsia="Times New Roman"/>
          <w:szCs w:val="24"/>
        </w:rPr>
        <w:t xml:space="preserve"> Εταιρεία Προαγωγής Ψυχικής Υγείας Ηπείρου. Χαίρομαι που είναι εδώ ο κ. Μαντάς. </w:t>
      </w:r>
    </w:p>
    <w:p w14:paraId="2F46D052" w14:textId="77777777" w:rsidR="005B3E17" w:rsidRDefault="00BC72CD">
      <w:pPr>
        <w:spacing w:line="600" w:lineRule="auto"/>
        <w:ind w:firstLine="720"/>
        <w:contextualSpacing/>
        <w:jc w:val="both"/>
        <w:rPr>
          <w:rFonts w:eastAsia="Times New Roman"/>
          <w:szCs w:val="24"/>
        </w:rPr>
      </w:pPr>
      <w:r>
        <w:rPr>
          <w:rFonts w:eastAsia="Times New Roman"/>
          <w:szCs w:val="24"/>
        </w:rPr>
        <w:t>Είπατε, κύριε συνάδελφε, ότι δεν έχετε κα</w:t>
      </w:r>
      <w:r>
        <w:rPr>
          <w:rFonts w:eastAsia="Times New Roman"/>
          <w:szCs w:val="24"/>
        </w:rPr>
        <w:t>μ</w:t>
      </w:r>
      <w:r>
        <w:rPr>
          <w:rFonts w:eastAsia="Times New Roman"/>
          <w:szCs w:val="24"/>
        </w:rPr>
        <w:t xml:space="preserve">μία σχέση με την εταιρεία από το 2008. Εγώ δεν έχω αντίρρηση. Δεν θέλω να σας αμφισβητήσω. Στην αρμόδια όμως </w:t>
      </w:r>
      <w:r>
        <w:rPr>
          <w:rFonts w:eastAsia="Times New Roman"/>
          <w:szCs w:val="24"/>
        </w:rPr>
        <w:t>δ</w:t>
      </w:r>
      <w:r>
        <w:rPr>
          <w:rFonts w:eastAsia="Times New Roman"/>
          <w:szCs w:val="24"/>
        </w:rPr>
        <w:t>ιεύθυνση του Υπουργείου</w:t>
      </w:r>
      <w:r>
        <w:rPr>
          <w:rFonts w:eastAsia="Times New Roman"/>
          <w:szCs w:val="24"/>
        </w:rPr>
        <w:t xml:space="preserve"> Υγείας μεταβολή δεν υπάρχει και παραμένετε μέλος της εταιρείας. Το αν ασχολείστε ή όχι είναι κάτι που το ξέρετε εσείς. Το αν είπατε ή όχι την καλή σας κουβέντα…Θα καταθέσω για τα Πρακτικά, κύριε Πρόεδρε, σχετικό </w:t>
      </w:r>
      <w:r>
        <w:rPr>
          <w:rFonts w:eastAsia="Times New Roman"/>
          <w:szCs w:val="24"/>
        </w:rPr>
        <w:lastRenderedPageBreak/>
        <w:t>έγγραφο, γιατί έχει σημασία για να καταλάβε</w:t>
      </w:r>
      <w:r>
        <w:rPr>
          <w:rFonts w:eastAsia="Times New Roman"/>
          <w:szCs w:val="24"/>
        </w:rPr>
        <w:t>ι ο κόσμος γιατί είμαστε εδώ. Ίδιος αριθμός ασθενών, ίδια αμοιβή κατά κεφαλήν, κατά ασθενή δηλαδή, όπως είχε συμφωνηθεί. Ξαφνικά δεκατρείς μέρες πριν λήξει το πρόγραμμα, 1 εκατομμύριο παραπάνω η εταιρεία στην οποία είναι μέλος ο κ. Μαντάς. Λυπάμαι, κύριε σ</w:t>
      </w:r>
      <w:r>
        <w:rPr>
          <w:rFonts w:eastAsia="Times New Roman"/>
          <w:szCs w:val="24"/>
        </w:rPr>
        <w:t>υνάδελφε, αλλά πρέπει να είμαι καχύποπτος. Αυτή είναι η δουλειά μου.</w:t>
      </w:r>
    </w:p>
    <w:p w14:paraId="2F46D053" w14:textId="77777777" w:rsidR="005B3E17" w:rsidRDefault="00BC72CD">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Καλά κάνετε.</w:t>
      </w:r>
    </w:p>
    <w:p w14:paraId="2F46D054"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w:t>
      </w:r>
      <w:r>
        <w:rPr>
          <w:rFonts w:eastAsia="Times New Roman"/>
          <w:szCs w:val="24"/>
        </w:rPr>
        <w:t>Ν</w:t>
      </w:r>
      <w:r>
        <w:rPr>
          <w:rFonts w:eastAsia="Times New Roman"/>
          <w:szCs w:val="24"/>
        </w:rPr>
        <w:t>α ήταν μόνον αυτή η εταιρεία, θα έλεγα «έτυχε». Υπάρχει, όμως, και η δεύτερη εταιρεία, όχι του κ. Μαντά αυτή τη φορά. Πρόκειται γ</w:t>
      </w:r>
      <w:r>
        <w:rPr>
          <w:rFonts w:eastAsia="Times New Roman"/>
          <w:szCs w:val="24"/>
        </w:rPr>
        <w:t xml:space="preserve">ια την εταιρεία </w:t>
      </w:r>
      <w:r>
        <w:rPr>
          <w:rFonts w:eastAsia="Times New Roman"/>
          <w:szCs w:val="24"/>
        </w:rPr>
        <w:t>«</w:t>
      </w:r>
      <w:r>
        <w:rPr>
          <w:rFonts w:eastAsia="Times New Roman"/>
          <w:szCs w:val="24"/>
        </w:rPr>
        <w:t>ΔΙΟΔΟΣ</w:t>
      </w:r>
      <w:r>
        <w:rPr>
          <w:rFonts w:eastAsia="Times New Roman"/>
          <w:szCs w:val="24"/>
        </w:rPr>
        <w:t>»</w:t>
      </w:r>
      <w:r>
        <w:rPr>
          <w:rFonts w:eastAsia="Times New Roman"/>
          <w:szCs w:val="24"/>
        </w:rPr>
        <w:t>. Άλλο 1 εκατομμύριο παραπάνω. Θα καταθέσω τα έγγραφα, την προηγούμενη απόφαση και την απόφαση του κ. Ξανθού. Ίδιος αριθμός ασθενών, ίδια κατά κεφαλήν αμοιβή. Άλλο 1 εκατομμύριο παραπάνω. Εδώ εμπλέκεται μία κ</w:t>
      </w:r>
      <w:r>
        <w:rPr>
          <w:rFonts w:eastAsia="Times New Roman"/>
          <w:szCs w:val="24"/>
        </w:rPr>
        <w:t>.</w:t>
      </w:r>
      <w:r>
        <w:rPr>
          <w:rFonts w:eastAsia="Times New Roman"/>
          <w:szCs w:val="24"/>
        </w:rPr>
        <w:t xml:space="preserve"> Λύτρα, στέλεχος του ΣΥ</w:t>
      </w:r>
      <w:r>
        <w:rPr>
          <w:rFonts w:eastAsia="Times New Roman"/>
          <w:szCs w:val="24"/>
        </w:rPr>
        <w:t>ΡΙΖΑ και στέλεχος του γραφείου του κ. Ξανθού.</w:t>
      </w:r>
    </w:p>
    <w:p w14:paraId="2F46D055"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 Στη συνέχεια τρίτη εταιρεία, για την οποία θα καταθέσω σχετικό έγγραφο στα Πρακτικά. Επίσης 1 εκατομμύριο παραπάνω. Ίδιος αριθμός ασθενών. Ίδια κατά κεφαλήν αμοιβή. Εδώ είναι ένας σύμβουλος του κ. Πετρόπουλου,</w:t>
      </w:r>
      <w:r>
        <w:rPr>
          <w:rFonts w:eastAsia="Times New Roman"/>
          <w:szCs w:val="24"/>
        </w:rPr>
        <w:t xml:space="preserve"> του Υφυπουργού Εργασίας του ΣΥΡΙΖΑ, ο κ. Θεοδωρουλάκης. </w:t>
      </w:r>
    </w:p>
    <w:p w14:paraId="2F46D056" w14:textId="77777777" w:rsidR="005B3E17" w:rsidRDefault="00BC72CD">
      <w:pPr>
        <w:spacing w:line="600" w:lineRule="auto"/>
        <w:ind w:firstLine="720"/>
        <w:contextualSpacing/>
        <w:jc w:val="both"/>
        <w:rPr>
          <w:rFonts w:eastAsia="Times New Roman"/>
          <w:szCs w:val="24"/>
        </w:rPr>
      </w:pPr>
      <w:r>
        <w:rPr>
          <w:rFonts w:eastAsia="Times New Roman"/>
          <w:szCs w:val="24"/>
        </w:rPr>
        <w:t>Και έχω άλλες δεκαπέντε περιπτώσεις για τη δευτερολογία.</w:t>
      </w:r>
    </w:p>
    <w:p w14:paraId="2F46D057"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Γεωργιάδη, ακούστηκαν τα ερωτήματα.</w:t>
      </w:r>
    </w:p>
    <w:p w14:paraId="2F46D058"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Άρα, κύριε Υπουργέ, θέλω μια καθαρή </w:t>
      </w:r>
      <w:r>
        <w:rPr>
          <w:rFonts w:eastAsia="Times New Roman"/>
          <w:szCs w:val="24"/>
        </w:rPr>
        <w:t>και τίμια απάντηση</w:t>
      </w:r>
      <w:r>
        <w:rPr>
          <w:rFonts w:eastAsia="Times New Roman"/>
          <w:szCs w:val="24"/>
        </w:rPr>
        <w:t>,</w:t>
      </w:r>
      <w:r>
        <w:rPr>
          <w:rFonts w:eastAsia="Times New Roman"/>
          <w:szCs w:val="24"/>
        </w:rPr>
        <w:t xml:space="preserve"> γιατί για τον ίδιο αριθμό ασθενών με την ίδια αμοιβή ανά ασθενή οι άνθρωποι αυτοί πήραν ο καθένας από 1 εκατομμύριο ευρώ παραπάνω.</w:t>
      </w:r>
    </w:p>
    <w:p w14:paraId="2F46D059"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Γεωργιάδη, παρακαλώ.</w:t>
      </w:r>
    </w:p>
    <w:p w14:paraId="2F46D05A" w14:textId="77777777" w:rsidR="005B3E17" w:rsidRDefault="00BC72CD">
      <w:pPr>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Όταν κόβουμε το Ε</w:t>
      </w:r>
      <w:r>
        <w:rPr>
          <w:rFonts w:eastAsia="Times New Roman"/>
          <w:szCs w:val="24"/>
        </w:rPr>
        <w:t>ΚΑΣ των ανθρώπων και πάτε και δίνετε σε ανθρώπους που είναι του γραφείου σας ή της Κοινοβουλευτικής σας Ομάδας ή του άλλου Υπουργού, του Πετρόπουλου, από 1 εκατομμύριο παραπάνω, θέλω να καταλάβω γιατί το κάνατε.</w:t>
      </w:r>
    </w:p>
    <w:p w14:paraId="2F46D05B"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2F46D05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w:t>
      </w:r>
      <w:r>
        <w:rPr>
          <w:rFonts w:eastAsia="Times New Roman" w:cs="Times New Roman"/>
          <w:szCs w:val="24"/>
        </w:rPr>
        <w:t xml:space="preserve"> κ. Σπυρίδων–Άδωνις Γεωργιάδης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F46D05D"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r>
        <w:rPr>
          <w:rFonts w:eastAsia="Times New Roman"/>
          <w:szCs w:val="24"/>
        </w:rPr>
        <w:t>.</w:t>
      </w:r>
    </w:p>
    <w:p w14:paraId="2F46D05E"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Η κριτική για τον λαϊκισμό σάς αφορά 100%. Εσάς αφορά όμως και η κριτική για πολιτική χυδαιότητα και αθλιότητα. Αυτό είναι.</w:t>
      </w:r>
    </w:p>
    <w:p w14:paraId="2F46D05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Για να ξέρει και ο κόσμος τι γινόταν, στη χώρα είχαμε άσυλα. </w:t>
      </w:r>
      <w:r>
        <w:rPr>
          <w:rFonts w:eastAsia="Times New Roman" w:cs="Times New Roman"/>
          <w:szCs w:val="24"/>
        </w:rPr>
        <w:t>Ε</w:t>
      </w:r>
      <w:r>
        <w:rPr>
          <w:rFonts w:eastAsia="Times New Roman" w:cs="Times New Roman"/>
          <w:szCs w:val="24"/>
        </w:rPr>
        <w:t>ίχαμε γίνει διεθνώς κατακριτέοι, δ</w:t>
      </w:r>
      <w:r>
        <w:rPr>
          <w:rFonts w:eastAsia="Times New Roman" w:cs="Times New Roman"/>
          <w:szCs w:val="24"/>
        </w:rPr>
        <w:t>ιεθνώς ρεζίλι. Για να κλείσουν τα άσυλα ξεκίνησε μια πολύ μεγάλη προσπάθεια. Ξεκίνησαν προοδευτικοί και αριστεροί άνθρωποι, άνθρωποι της ψυχικής υγείας να μιλούν για το αντιπαράδειγμα της ψυχιατρικής και για την ανάγκη να πάμε πέρα από το άσυλο και να κλεί</w:t>
      </w:r>
      <w:r>
        <w:rPr>
          <w:rFonts w:eastAsia="Times New Roman" w:cs="Times New Roman"/>
          <w:szCs w:val="24"/>
        </w:rPr>
        <w:t>σει το κολαστήριο της Λέρου.</w:t>
      </w:r>
    </w:p>
    <w:p w14:paraId="2F46D06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Με προσωπικό αγώνα ανθρώπων κόντρα στην κοινωνική συνείδηση της εποχής, κόντρα στον κοινωνικό συντηρητισμό, που ήθελε αυτούς τους ανθρώπους να είναι αόρατοι από την κοινωνία και να είναι κλεισμένοι στα κολαστήρια, άρχισε να υλο</w:t>
      </w:r>
      <w:r>
        <w:rPr>
          <w:rFonts w:eastAsia="Times New Roman" w:cs="Times New Roman"/>
          <w:szCs w:val="24"/>
        </w:rPr>
        <w:t xml:space="preserve">ποιείται αυτό το όραμα. </w:t>
      </w:r>
    </w:p>
    <w:p w14:paraId="2F46D06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Σε εκείνη τη φάση με βάση τον </w:t>
      </w:r>
      <w:r>
        <w:rPr>
          <w:rFonts w:eastAsia="Times New Roman" w:cs="Times New Roman"/>
          <w:szCs w:val="24"/>
        </w:rPr>
        <w:t>κ</w:t>
      </w:r>
      <w:r>
        <w:rPr>
          <w:rFonts w:eastAsia="Times New Roman" w:cs="Times New Roman"/>
          <w:szCs w:val="24"/>
        </w:rPr>
        <w:t>ανονισμό 815 της Ευρωπαϊκής Ένωσης, επιλέχθηκε να στηριχθεί αυτή η προσπάθεια πέρα από τον κρατικό τομέα, ο οποίος είχε ενσωματώσει την ασυλική λογική και υπήρχαν εγγενείς αντιστάσεις στο σύστημα. Δώσ</w:t>
      </w:r>
      <w:r>
        <w:rPr>
          <w:rFonts w:eastAsia="Times New Roman" w:cs="Times New Roman"/>
          <w:szCs w:val="24"/>
        </w:rPr>
        <w:t>αμε, λοιπόν, τη δυνατότητα σε μη κυβερνητικές οργανώσεις, η χώρα φυσικά, όχι εμείς…</w:t>
      </w:r>
    </w:p>
    <w:p w14:paraId="2F46D06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Εμείς δηλαδή.</w:t>
      </w:r>
    </w:p>
    <w:p w14:paraId="2F46D06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w:t>
      </w:r>
      <w:r>
        <w:rPr>
          <w:rFonts w:eastAsia="Times New Roman" w:cs="Times New Roman"/>
          <w:szCs w:val="24"/>
        </w:rPr>
        <w:t>Η χώρα έδωσε τη δυνατότητα σε καθηγητές πανεπιστημίου, σε ανθρώπους που είχαν αυτή την κουλτούρα, της αποασυλοποίησης, να φτιάξουν αστικές μη κερδοσκοπικές εταιρείες, να τις στελεχώσουν, να μπορέσουν γρήγορα να απορροφήσουν πόρους, να γίνει σταδιακή μετάβα</w:t>
      </w:r>
      <w:r>
        <w:rPr>
          <w:rFonts w:eastAsia="Times New Roman" w:cs="Times New Roman"/>
          <w:szCs w:val="24"/>
        </w:rPr>
        <w:t xml:space="preserve">ση από το άσυλο. Έτσι προχώρησε η διαδικασία και έγιναν σημαντικά βήματα, όπως </w:t>
      </w:r>
      <w:r>
        <w:rPr>
          <w:rFonts w:eastAsia="Times New Roman" w:cs="Times New Roman"/>
          <w:szCs w:val="24"/>
        </w:rPr>
        <w:lastRenderedPageBreak/>
        <w:t>είπε και ο κ. Μπαργιώτας. Φυσικά δημιουργήθηκαν και προβλήματα και ένα τοπίο, όπως σε όλο τον δημόσιο βίο της χώρας, ένα τοπίο που ήταν άρρηκτα συνδεδεμένο με το πελατειακό πολι</w:t>
      </w:r>
      <w:r>
        <w:rPr>
          <w:rFonts w:eastAsia="Times New Roman" w:cs="Times New Roman"/>
          <w:szCs w:val="24"/>
        </w:rPr>
        <w:t xml:space="preserve">τικό σύστημα της χώρας. </w:t>
      </w:r>
    </w:p>
    <w:p w14:paraId="2F46D06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2004 αγαπητέ συνάδελφε, υπήρχαν είκοσι εννέα ΑΜΚΕ στη χώρα και διαχειρίζονταν έναν προϋπολογισμό 30 εκατομμυρίων ευρώ. Ξέρετε πόσες ήταν το 2009 που παρέδωσε η Νέα Δημοκρατία; Εξήντα εννιά και διαχειρίζονταν έναν προϋπολογισμό 9</w:t>
      </w:r>
      <w:r>
        <w:rPr>
          <w:rFonts w:eastAsia="Times New Roman" w:cs="Times New Roman"/>
          <w:szCs w:val="24"/>
        </w:rPr>
        <w:t>0 εκατομμυρίων ευρώ. Ξέρετε τι ήταν οι περισσότεροι από αυτούς; Πολιτικοί φίλοι της Νέας Δημοκρατίας και ένα μεγάλο μέρος από αυτούς δεν είχε κα</w:t>
      </w:r>
      <w:r>
        <w:rPr>
          <w:rFonts w:eastAsia="Times New Roman" w:cs="Times New Roman"/>
          <w:szCs w:val="24"/>
        </w:rPr>
        <w:t>μ</w:t>
      </w:r>
      <w:r>
        <w:rPr>
          <w:rFonts w:eastAsia="Times New Roman" w:cs="Times New Roman"/>
          <w:szCs w:val="24"/>
        </w:rPr>
        <w:t xml:space="preserve">μία σχέση με τον χώρο της ψυχικής υγείας. Αυτή είναι η αλήθεια. </w:t>
      </w:r>
    </w:p>
    <w:p w14:paraId="2F46D06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2013, μετά από το φιάσκο της προηγούμενης π</w:t>
      </w:r>
      <w:r>
        <w:rPr>
          <w:rFonts w:eastAsia="Times New Roman" w:cs="Times New Roman"/>
          <w:szCs w:val="24"/>
        </w:rPr>
        <w:t>εριόδου, όπου λόγω των μνημονιακών περικοπών είχαν βαλτώσει τα πάντα, βρίσκεται η λύση του Συμφώνου Λυκουρέντζου-</w:t>
      </w:r>
      <w:r>
        <w:rPr>
          <w:rFonts w:eastAsia="Times New Roman" w:cs="Times New Roman"/>
          <w:szCs w:val="24"/>
          <w:lang w:val="en-US"/>
        </w:rPr>
        <w:t>Andor</w:t>
      </w:r>
      <w:r>
        <w:rPr>
          <w:rFonts w:eastAsia="Times New Roman" w:cs="Times New Roman"/>
          <w:szCs w:val="24"/>
        </w:rPr>
        <w:t xml:space="preserve"> και σωστά χρηματοδοτείται το σύστημα υγείας και οι δεδομένες ΑΜΚΕ με 180 εκατομμύρια ευρώ, 75 εκατομμύρια από τον κρατικό προϋπολογισμό κ</w:t>
      </w:r>
      <w:r>
        <w:rPr>
          <w:rFonts w:eastAsia="Times New Roman" w:cs="Times New Roman"/>
          <w:szCs w:val="24"/>
        </w:rPr>
        <w:t xml:space="preserve">αι 105 εκατομμύρια μέσω του ΕΣΠΑ. </w:t>
      </w:r>
    </w:p>
    <w:p w14:paraId="2F46D06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Δημιουργείται ένας μηχανισμός κοστολόγησης</w:t>
      </w:r>
      <w:r>
        <w:rPr>
          <w:rFonts w:eastAsia="Times New Roman" w:cs="Times New Roman"/>
          <w:szCs w:val="24"/>
        </w:rPr>
        <w:t>,</w:t>
      </w:r>
      <w:r>
        <w:rPr>
          <w:rFonts w:eastAsia="Times New Roman" w:cs="Times New Roman"/>
          <w:szCs w:val="24"/>
        </w:rPr>
        <w:t xml:space="preserve"> για να αντιμετωπίσει τα φαινόμενα, τα οποία κανείς προφανώς δεν αγνοεί από τη μια και δεν έχει κα</w:t>
      </w:r>
      <w:r>
        <w:rPr>
          <w:rFonts w:eastAsia="Times New Roman" w:cs="Times New Roman"/>
          <w:szCs w:val="24"/>
        </w:rPr>
        <w:t>μ</w:t>
      </w:r>
      <w:r>
        <w:rPr>
          <w:rFonts w:eastAsia="Times New Roman" w:cs="Times New Roman"/>
          <w:szCs w:val="24"/>
        </w:rPr>
        <w:t>μία διάθεση –εμείς τουλάχιστον- να συγκαλύψει. Τέθηκε, λοιπόν, ένα θέμα ορθολογ</w:t>
      </w:r>
      <w:r>
        <w:rPr>
          <w:rFonts w:eastAsia="Times New Roman" w:cs="Times New Roman"/>
          <w:szCs w:val="24"/>
        </w:rPr>
        <w:t xml:space="preserve">ικής διαχείρισης των δαπανών αυτών. </w:t>
      </w:r>
    </w:p>
    <w:p w14:paraId="2F46D06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δαπανήθηκαν ακριβώς όσα λεφτά προβλέπονταν στο Σύμφωνο Λυκουρέντζου- </w:t>
      </w:r>
      <w:r>
        <w:rPr>
          <w:rFonts w:eastAsia="Times New Roman" w:cs="Times New Roman"/>
          <w:szCs w:val="24"/>
          <w:lang w:val="en-US"/>
        </w:rPr>
        <w:t>Andor</w:t>
      </w:r>
      <w:r>
        <w:rPr>
          <w:rFonts w:eastAsia="Times New Roman" w:cs="Times New Roman"/>
          <w:szCs w:val="24"/>
        </w:rPr>
        <w:t>, 105 εκατομμύρια ευρώ, ούτε ένα παραπάνω. Άρα οι αναφορές του τύπου «την ώρα που τα νοσοκομεία δεν έχουν γάζες και ράμματα, εσείς δίνετε</w:t>
      </w:r>
      <w:r>
        <w:rPr>
          <w:rFonts w:eastAsia="Times New Roman" w:cs="Times New Roman"/>
          <w:szCs w:val="24"/>
        </w:rPr>
        <w:t xml:space="preserve"> 20 εκατομμύρια στις ΜΚΟ», δεν μπορούν να υιοθετούνται από έναν πρώην </w:t>
      </w:r>
      <w:r>
        <w:rPr>
          <w:rFonts w:eastAsia="Times New Roman" w:cs="Times New Roman"/>
          <w:szCs w:val="24"/>
        </w:rPr>
        <w:t>Υ</w:t>
      </w:r>
      <w:r>
        <w:rPr>
          <w:rFonts w:eastAsia="Times New Roman" w:cs="Times New Roman"/>
          <w:szCs w:val="24"/>
        </w:rPr>
        <w:t xml:space="preserve">πουργό Υγείας, ο οποίος ξέρει πολύ καλά ότι το δημόσιο σύστημα υγείας έχει όριο αγορών, προσδιορισμένο από το </w:t>
      </w:r>
      <w:r>
        <w:rPr>
          <w:rFonts w:eastAsia="Times New Roman" w:cs="Times New Roman"/>
          <w:szCs w:val="24"/>
        </w:rPr>
        <w:t>μ</w:t>
      </w:r>
      <w:r>
        <w:rPr>
          <w:rFonts w:eastAsia="Times New Roman" w:cs="Times New Roman"/>
          <w:szCs w:val="24"/>
        </w:rPr>
        <w:t>εσοπρόθεσμο. Ήταν 1.388.000 και εμείς το έχουμε πάει 1.634.000. Άρα όσα κα</w:t>
      </w:r>
      <w:r>
        <w:rPr>
          <w:rFonts w:eastAsia="Times New Roman" w:cs="Times New Roman"/>
          <w:szCs w:val="24"/>
        </w:rPr>
        <w:t>ι να είχαμε ενδεχομένως από εξοικονόμηση πόρων σε άλλους τομείς</w:t>
      </w:r>
      <w:r>
        <w:rPr>
          <w:rFonts w:eastAsia="Times New Roman" w:cs="Times New Roman"/>
          <w:szCs w:val="24"/>
        </w:rPr>
        <w:t>,</w:t>
      </w:r>
      <w:r>
        <w:rPr>
          <w:rFonts w:eastAsia="Times New Roman" w:cs="Times New Roman"/>
          <w:szCs w:val="24"/>
        </w:rPr>
        <w:t xml:space="preserve"> δεν μπορούν να πάνε στο δημόσιο σύστημα υγείας. Ένα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αυτό για τον λαϊκισμό αυτού του τύπου. </w:t>
      </w:r>
    </w:p>
    <w:p w14:paraId="2F46D06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Δεύτερον, η κατανομή αυτών των χρημάτων, κύριε Γεωργιάδη, έγινε ακριβώς με τον μηχαν</w:t>
      </w:r>
      <w:r>
        <w:rPr>
          <w:rFonts w:eastAsia="Times New Roman" w:cs="Times New Roman"/>
          <w:szCs w:val="24"/>
        </w:rPr>
        <w:t>ισμό κοστολόγησης τον οποίο εσείς φτιάξατε. Η πληρωμή όλων των δαπανών έγινε με αυτό</w:t>
      </w:r>
      <w:r>
        <w:rPr>
          <w:rFonts w:eastAsia="Times New Roman" w:cs="Times New Roman"/>
          <w:szCs w:val="24"/>
        </w:rPr>
        <w:t>ν</w:t>
      </w:r>
      <w:r>
        <w:rPr>
          <w:rFonts w:eastAsia="Times New Roman" w:cs="Times New Roman"/>
          <w:szCs w:val="24"/>
        </w:rPr>
        <w:t xml:space="preserve"> τον μηχανισμό </w:t>
      </w:r>
      <w:r>
        <w:rPr>
          <w:rFonts w:eastAsia="Times New Roman" w:cs="Times New Roman"/>
          <w:szCs w:val="24"/>
        </w:rPr>
        <w:lastRenderedPageBreak/>
        <w:t>και η ποσοστιαία κατανομή στις δομές δεν μεταβλήθηκε καθόλου ή πολύ οριακά στη διάρκεια της τριετίας. Έχω εδώ αναλυτικότατα τα στοιχεία από την επιτελική δο</w:t>
      </w:r>
      <w:r>
        <w:rPr>
          <w:rFonts w:eastAsia="Times New Roman" w:cs="Times New Roman"/>
          <w:szCs w:val="24"/>
        </w:rPr>
        <w:t xml:space="preserve">μή ΕΣΠΑ του Υπουργείου. Τα υπογράφει η </w:t>
      </w:r>
      <w:r>
        <w:rPr>
          <w:rFonts w:eastAsia="Times New Roman" w:cs="Times New Roman"/>
          <w:szCs w:val="24"/>
        </w:rPr>
        <w:t>π</w:t>
      </w:r>
      <w:r>
        <w:rPr>
          <w:rFonts w:eastAsia="Times New Roman" w:cs="Times New Roman"/>
          <w:szCs w:val="24"/>
        </w:rPr>
        <w:t xml:space="preserve">ροϊσταμένη κ. Δαλαβέρη. Τα καταθέτω για τα Πρακτικά.  </w:t>
      </w:r>
    </w:p>
    <w:p w14:paraId="2F46D069" w14:textId="77777777" w:rsidR="005B3E17" w:rsidRDefault="00BC72CD">
      <w:pPr>
        <w:spacing w:line="600" w:lineRule="auto"/>
        <w:ind w:firstLine="720"/>
        <w:contextualSpacing/>
        <w:jc w:val="both"/>
        <w:rPr>
          <w:rFonts w:eastAsia="Times New Roman" w:cs="Times New Roman"/>
        </w:rPr>
      </w:pPr>
      <w:r>
        <w:rPr>
          <w:rFonts w:eastAsia="Times New Roman" w:cs="Times New Roman"/>
        </w:rPr>
        <w:t>(Στο σημείο αυτό ο Υπουργός Υγείας κ. Ανδρέας Ξανθός καταθέτει για τα Πρακτικά τα προαναφερθέντα έγγραφα, τα οποία βρίσκονται στο αρχείο του Τμήματος Γραμματείας</w:t>
      </w:r>
      <w:r>
        <w:rPr>
          <w:rFonts w:eastAsia="Times New Roman" w:cs="Times New Roman"/>
        </w:rPr>
        <w:t xml:space="preserve"> της Διεύθυνσης Στενογραφίας και Πρακτικών της Βουλής)</w:t>
      </w:r>
    </w:p>
    <w:p w14:paraId="2F46D06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Άρα η θεωρία ότι ευνοήθηκαν συγκεκριμένες δομές, συγκεκριμένοι φορείς, συγκεκριμένες ΑΜΚΕ στη διάρκεια της θητείας μας, δεν ισχύει. Ο δικός σας μηχανισμός κοστολόγησης υλοποιήθηκε και οι κατανομές έγιν</w:t>
      </w:r>
      <w:r>
        <w:rPr>
          <w:rFonts w:eastAsia="Times New Roman" w:cs="Times New Roman"/>
          <w:szCs w:val="24"/>
        </w:rPr>
        <w:t xml:space="preserve">αν με τον ίδιο τρόπο στη διάρκεια της τριετίας. </w:t>
      </w:r>
    </w:p>
    <w:p w14:paraId="2F46D06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Προφανώς για να κλείσει το ΕΣΠΑ στο τέλος του 2015, γίνονται ως συνήθως αναπροσαρμογές στους προϋπολογισμούς</w:t>
      </w:r>
      <w:r>
        <w:rPr>
          <w:rFonts w:eastAsia="Times New Roman" w:cs="Times New Roman"/>
          <w:szCs w:val="24"/>
        </w:rPr>
        <w:t>,</w:t>
      </w:r>
      <w:r>
        <w:rPr>
          <w:rFonts w:eastAsia="Times New Roman" w:cs="Times New Roman"/>
          <w:szCs w:val="24"/>
        </w:rPr>
        <w:t xml:space="preserve"> διότι υπάρχει το θέμα της περιφερειακότητας. Δεν είναι όλες οι κατανομές του ΕΣΠΑ </w:t>
      </w:r>
      <w:r>
        <w:rPr>
          <w:rFonts w:eastAsia="Times New Roman" w:cs="Times New Roman"/>
          <w:szCs w:val="24"/>
        </w:rPr>
        <w:lastRenderedPageBreak/>
        <w:t>με τα ίδια ποσο</w:t>
      </w:r>
      <w:r>
        <w:rPr>
          <w:rFonts w:eastAsia="Times New Roman" w:cs="Times New Roman"/>
          <w:szCs w:val="24"/>
        </w:rPr>
        <w:t>στά σε όλες τις περιφέρειες της χώρας. Υπάρχουν φτωχές περιφέρειες, όπως η Ήπειρος, που παίρνει παραπάνω ποσοστό.</w:t>
      </w:r>
    </w:p>
    <w:p w14:paraId="2F46D06C"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Τα υπόλοιπα στη δευτερολογία σας.</w:t>
      </w:r>
    </w:p>
    <w:p w14:paraId="2F46D06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Όχι, σας παρακαλώ. Σας παρακαλώ πάρα πολύ! </w:t>
      </w:r>
    </w:p>
    <w:p w14:paraId="2F46D06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Έγιναν, λοιπόν, οι απαραίτητες αναπροσαρμογές χωρίς κα</w:t>
      </w:r>
      <w:r>
        <w:rPr>
          <w:rFonts w:eastAsia="Times New Roman" w:cs="Times New Roman"/>
          <w:szCs w:val="24"/>
        </w:rPr>
        <w:t>μ</w:t>
      </w:r>
      <w:r>
        <w:rPr>
          <w:rFonts w:eastAsia="Times New Roman" w:cs="Times New Roman"/>
          <w:szCs w:val="24"/>
        </w:rPr>
        <w:t>μιά ευνοϊκή μεταχείριση κανενός, απλώς και μόνο για να απορροφηθούν οι πόροι.</w:t>
      </w:r>
    </w:p>
    <w:p w14:paraId="2F46D06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σον αφορά αυτόν τον περιβόητο μηχανισμό κοστολόγησης –τον θεάρεστο, όπως μας </w:t>
      </w:r>
      <w:r>
        <w:rPr>
          <w:rFonts w:eastAsia="Times New Roman" w:cs="Times New Roman"/>
          <w:szCs w:val="24"/>
        </w:rPr>
        <w:t>τον παρουσιάσατε-, δεν είναι τα πράγματα ακριβώς έτσι. Βεβαίως έγινε ενδεχομένως ένα συμμάζεμα των δαπανών και καλώς έγινε –και πρέπει να γίνει και σε όλο το σύστημα υγείας και σε όλη τη χώρα, και αυτό κάνουμε κι εμείς αυτή την περίοδο, με πολύ σκληρό τρόπ</w:t>
      </w:r>
      <w:r>
        <w:rPr>
          <w:rFonts w:eastAsia="Times New Roman" w:cs="Times New Roman"/>
          <w:szCs w:val="24"/>
        </w:rPr>
        <w:t xml:space="preserve">ο στο δημόσιο σύστημα υγείας- αλλά δημιούργησε και πολλαπλές παρενέργειες. </w:t>
      </w:r>
    </w:p>
    <w:p w14:paraId="2F46D07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Είχε αντιθεραπευτικό αποτέλεσμα, κύριε Γεωργιάδη. Διότι ευνοούσε την παραμονή ψυχικά ασθενών στα οικοτροφεία και όχι σε προστατευόμενα διαμερίσματα, που αυτό θα επέβαλλε η θεραπευτ</w:t>
      </w:r>
      <w:r>
        <w:rPr>
          <w:rFonts w:eastAsia="Times New Roman" w:cs="Times New Roman"/>
          <w:szCs w:val="24"/>
        </w:rPr>
        <w:t>ική λογική, να αποκτήσουν περισσότερη αυτονομία οι άνθρωποι αυτοί. Γιατί; Γιατί η ΑΜΚΕ πληρωνόταν με περισσότερα λεφτά, αν ήταν στο οικοτροφείο.</w:t>
      </w:r>
    </w:p>
    <w:p w14:paraId="2F46D07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ευνοούσε τη μετακίνηση του θεραπευόμενου κοντά στους οικείους του, διότι για τις ημέρες που έλειπε ο θεραπε</w:t>
      </w:r>
      <w:r>
        <w:rPr>
          <w:rFonts w:eastAsia="Times New Roman" w:cs="Times New Roman"/>
          <w:szCs w:val="24"/>
        </w:rPr>
        <w:t xml:space="preserve">υόμενος και πήγαινε στους δικούς του –και είναι καλό αυτό, για να επανενταχθεί και να ξεφύγει από την ασυλική κουλτούρα και την ασυλική λογική- αφαιρούνταν από την ΑΜΚΕ η δαπάνη. Άρα δεν είχε κίνητρο η ΑΜΚΕ να τον κινητοποιήσει. </w:t>
      </w:r>
    </w:p>
    <w:p w14:paraId="2F46D07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Υπήρξαν δομές που απευθύνο</w:t>
      </w:r>
      <w:r>
        <w:rPr>
          <w:rFonts w:eastAsia="Times New Roman" w:cs="Times New Roman"/>
          <w:szCs w:val="24"/>
        </w:rPr>
        <w:t>νταν σε εξαρτημένους πρόσφυγες και μετανάστες και τους ζητούσαν ΑΜΚΑ για να δικαιολογήσουν τις δαπάνες τους.</w:t>
      </w:r>
    </w:p>
    <w:p w14:paraId="2F46D07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Υπήρχαν, λοιπόν, δομικά και κυρίως θεραπευτικά προβλήματα. Αυτό είναι το πρόβλημα, αλλά εσάς το μόνο που σας ενδιαφέρει</w:t>
      </w:r>
      <w:r>
        <w:rPr>
          <w:rFonts w:eastAsia="Times New Roman" w:cs="Times New Roman"/>
          <w:szCs w:val="24"/>
        </w:rPr>
        <w:t>,</w:t>
      </w:r>
      <w:r>
        <w:rPr>
          <w:rFonts w:eastAsia="Times New Roman" w:cs="Times New Roman"/>
          <w:szCs w:val="24"/>
        </w:rPr>
        <w:t xml:space="preserve"> είναι να κάνετε εντυπώσεις</w:t>
      </w:r>
      <w:r>
        <w:rPr>
          <w:rFonts w:eastAsia="Times New Roman" w:cs="Times New Roman"/>
          <w:szCs w:val="24"/>
        </w:rPr>
        <w:t xml:space="preserve"> σε ένα κυνήγι εντυπώσεων, για να δημιουργήσετε πλήγμα στο ηθικό πλεονέκτημα αυτής της παράταξης.</w:t>
      </w:r>
    </w:p>
    <w:p w14:paraId="2F46D07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θα τα καταφέρετε, κύριε Γεωργιάδη. Θα εκτεθείτε -και ήδη εκτίθεστε με αυτά που λέτε και κάνετε- απέναντι στον κόσμο της ψυχικής υγείας, στους ανθρώπους πο</w:t>
      </w:r>
      <w:r>
        <w:rPr>
          <w:rFonts w:eastAsia="Times New Roman" w:cs="Times New Roman"/>
          <w:szCs w:val="24"/>
        </w:rPr>
        <w:t>υ παλεύουν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 νύχια και με δόντια και με εντιμότητα, γιατί δεν υπάρχει συλλογική ευθύνη. </w:t>
      </w:r>
    </w:p>
    <w:p w14:paraId="2F46D07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ν υπάρχουν ΑΜΚΕ, όπως αν υπάρχουν φορείς του δημοσίου, όπως και αν υπάρχουν πρόσωπα στον σκληρό πυρήνα του κράτους, που ενέχονται σε διαφθορά και σε σκά</w:t>
      </w:r>
      <w:r>
        <w:rPr>
          <w:rFonts w:eastAsia="Times New Roman" w:cs="Times New Roman"/>
          <w:szCs w:val="24"/>
        </w:rPr>
        <w:t xml:space="preserve">νδαλα, προφανώς θα ελεγχθούν. </w:t>
      </w:r>
      <w:r>
        <w:rPr>
          <w:rFonts w:eastAsia="Times New Roman" w:cs="Times New Roman"/>
          <w:szCs w:val="24"/>
        </w:rPr>
        <w:t>Α</w:t>
      </w:r>
      <w:r>
        <w:rPr>
          <w:rFonts w:eastAsia="Times New Roman" w:cs="Times New Roman"/>
          <w:szCs w:val="24"/>
        </w:rPr>
        <w:t xml:space="preserve">υτή την περίοδο κάνουμε αξιολόγηση των ισολογισμών και των τριών ετών και θα μας δώσει τα στοιχεία η Διεύθυνση Ψυχικής Υγείας. </w:t>
      </w:r>
    </w:p>
    <w:p w14:paraId="2F46D07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μας λέτε τώρα ότι έγινε μια τρομερή συμπαιγνία που είναι μέσα η Διεύθυνση Ψυχικής Υγείας, </w:t>
      </w:r>
      <w:r>
        <w:rPr>
          <w:rFonts w:eastAsia="Times New Roman" w:cs="Times New Roman"/>
          <w:szCs w:val="24"/>
        </w:rPr>
        <w:t xml:space="preserve">η επιτελική δομή του ΕΣΠΑ,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και το </w:t>
      </w:r>
      <w:r>
        <w:rPr>
          <w:rFonts w:eastAsia="Times New Roman" w:cs="Times New Roman"/>
          <w:szCs w:val="24"/>
        </w:rPr>
        <w:t>δ</w:t>
      </w:r>
      <w:r>
        <w:rPr>
          <w:rFonts w:eastAsia="Times New Roman" w:cs="Times New Roman"/>
          <w:szCs w:val="24"/>
        </w:rPr>
        <w:t xml:space="preserve">ίκτυο </w:t>
      </w:r>
      <w:r>
        <w:rPr>
          <w:rFonts w:eastAsia="Times New Roman" w:cs="Times New Roman"/>
          <w:szCs w:val="24"/>
        </w:rPr>
        <w:t>«</w:t>
      </w:r>
      <w:r>
        <w:rPr>
          <w:rFonts w:eastAsia="Times New Roman" w:cs="Times New Roman"/>
          <w:szCs w:val="24"/>
        </w:rPr>
        <w:t>ΑΡΓΩ</w:t>
      </w:r>
      <w:r>
        <w:rPr>
          <w:rFonts w:eastAsia="Times New Roman" w:cs="Times New Roman"/>
          <w:szCs w:val="24"/>
        </w:rPr>
        <w:t>»</w:t>
      </w:r>
      <w:r>
        <w:rPr>
          <w:rFonts w:eastAsia="Times New Roman" w:cs="Times New Roman"/>
          <w:szCs w:val="24"/>
        </w:rPr>
        <w:t xml:space="preserve"> που εκπροσωπεί όλες τις δομές. </w:t>
      </w:r>
      <w:r>
        <w:rPr>
          <w:rFonts w:eastAsia="Times New Roman" w:cs="Times New Roman"/>
          <w:szCs w:val="24"/>
        </w:rPr>
        <w:lastRenderedPageBreak/>
        <w:t xml:space="preserve">Έχει κανέναν λόγο το </w:t>
      </w:r>
      <w:r>
        <w:rPr>
          <w:rFonts w:eastAsia="Times New Roman" w:cs="Times New Roman"/>
          <w:szCs w:val="24"/>
        </w:rPr>
        <w:t>δ</w:t>
      </w:r>
      <w:r>
        <w:rPr>
          <w:rFonts w:eastAsia="Times New Roman" w:cs="Times New Roman"/>
          <w:szCs w:val="24"/>
        </w:rPr>
        <w:t xml:space="preserve">ίκτυο </w:t>
      </w:r>
      <w:r>
        <w:rPr>
          <w:rFonts w:eastAsia="Times New Roman" w:cs="Times New Roman"/>
          <w:szCs w:val="24"/>
        </w:rPr>
        <w:t>«</w:t>
      </w:r>
      <w:r>
        <w:rPr>
          <w:rFonts w:eastAsia="Times New Roman" w:cs="Times New Roman"/>
          <w:szCs w:val="24"/>
        </w:rPr>
        <w:t>ΑΡΓΩ</w:t>
      </w:r>
      <w:r>
        <w:rPr>
          <w:rFonts w:eastAsia="Times New Roman" w:cs="Times New Roman"/>
          <w:szCs w:val="24"/>
        </w:rPr>
        <w:t>»</w:t>
      </w:r>
      <w:r>
        <w:rPr>
          <w:rFonts w:eastAsia="Times New Roman" w:cs="Times New Roman"/>
          <w:szCs w:val="24"/>
        </w:rPr>
        <w:t xml:space="preserve">, αν υπήρχαν μέλη του που ρίχνονταν στη μοιρασιά, να βγει και να υποστηρίζει αυτά που κάνουμε; </w:t>
      </w:r>
    </w:p>
    <w:p w14:paraId="2F46D07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στηρίζεται πουθενά αυτ</w:t>
      </w:r>
      <w:r>
        <w:rPr>
          <w:rFonts w:eastAsia="Times New Roman" w:cs="Times New Roman"/>
          <w:szCs w:val="24"/>
        </w:rPr>
        <w:t>ή η παρέμβαση. Πραγματικά δεν στηρίζεται πουθενά και κυρίως δεν έχει κα</w:t>
      </w:r>
      <w:r>
        <w:rPr>
          <w:rFonts w:eastAsia="Times New Roman" w:cs="Times New Roman"/>
          <w:szCs w:val="24"/>
        </w:rPr>
        <w:t>μ</w:t>
      </w:r>
      <w:r>
        <w:rPr>
          <w:rFonts w:eastAsia="Times New Roman" w:cs="Times New Roman"/>
          <w:szCs w:val="24"/>
        </w:rPr>
        <w:t>μιά έγνοια για το πραγματικό περιεχόμενο της ψυχιατρικής μεταρρύθμισης, για τη φροντίδα των ψυχικά ασθενών!</w:t>
      </w:r>
    </w:p>
    <w:p w14:paraId="2F46D078"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Ωραία, κύριε Υπουργέ.</w:t>
      </w:r>
    </w:p>
    <w:p w14:paraId="2F46D07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και ό</w:t>
      </w:r>
      <w:r>
        <w:rPr>
          <w:rFonts w:eastAsia="Times New Roman" w:cs="Times New Roman"/>
          <w:szCs w:val="24"/>
        </w:rPr>
        <w:t>λοι σας, να κάνουμε μια προσπάθεια να διαχειριστούμε τον χρόνο. Δεν γίνεται διαφορετικά.</w:t>
      </w:r>
    </w:p>
    <w:p w14:paraId="2F46D07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Εντάξει και να φύγει ένα λεπτό δεν χάλασε ο κόσμος. Είναι σοβαρό το θέμα.</w:t>
      </w:r>
    </w:p>
    <w:p w14:paraId="2F46D07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ακούστε. Μου κάνει τρομερή εντύπωση που όταν ένας </w:t>
      </w:r>
      <w:r>
        <w:rPr>
          <w:rFonts w:eastAsia="Times New Roman" w:cs="Times New Roman"/>
          <w:szCs w:val="24"/>
        </w:rPr>
        <w:t xml:space="preserve">Βουλευτής της Αντιπολιτεύσεως πράττει το καθήκον του και ελέγχει τον Υπουργό και μάλιστα για λεφτά, η πρώτη σας επωδός είναι «είστε λαϊκιστής». </w:t>
      </w:r>
    </w:p>
    <w:p w14:paraId="2F46D07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εδώ πού είδατε εγώ να υιοθετώ τον τίτλο που έγραψε το δημοσίευμα της εφημερίδας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Πο</w:t>
      </w:r>
      <w:r>
        <w:rPr>
          <w:rFonts w:eastAsia="Times New Roman" w:cs="Times New Roman"/>
          <w:szCs w:val="24"/>
        </w:rPr>
        <w:t xml:space="preserve">ύ με είδατε να το υιοθετώ; Το ανέφερα στην ομιλία μου; Γιατί μου απαντάτε έτσι; </w:t>
      </w:r>
    </w:p>
    <w:p w14:paraId="2F46D07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Εγώ σας ρώτησα ένα απλό πράγμα, κύριε Υπουργέ. Μιλήσατε για δώδεκα λεπτά…</w:t>
      </w:r>
    </w:p>
    <w:p w14:paraId="2F46D07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Πάνω σε αυτό στηριχθήκατε, κύριε Γεωργιάδη. </w:t>
      </w:r>
      <w:r>
        <w:rPr>
          <w:rFonts w:eastAsia="Times New Roman" w:cs="Times New Roman"/>
          <w:szCs w:val="24"/>
        </w:rPr>
        <w:t>«</w:t>
      </w:r>
      <w:r>
        <w:rPr>
          <w:rFonts w:eastAsia="Times New Roman" w:cs="Times New Roman"/>
          <w:szCs w:val="24"/>
        </w:rPr>
        <w:t>Το ΠΡΩΤΟ ΘΕΜΑ</w:t>
      </w:r>
      <w:r>
        <w:rPr>
          <w:rFonts w:eastAsia="Times New Roman" w:cs="Times New Roman"/>
          <w:szCs w:val="24"/>
        </w:rPr>
        <w:t>»</w:t>
      </w:r>
      <w:r>
        <w:rPr>
          <w:rFonts w:eastAsia="Times New Roman" w:cs="Times New Roman"/>
          <w:szCs w:val="24"/>
        </w:rPr>
        <w:t xml:space="preserve"> σάς δίν</w:t>
      </w:r>
      <w:r>
        <w:rPr>
          <w:rFonts w:eastAsia="Times New Roman" w:cs="Times New Roman"/>
          <w:szCs w:val="24"/>
        </w:rPr>
        <w:t>ει τη γραμμή. Εκτός αν έχετε άλλες πληροφορίες…</w:t>
      </w:r>
    </w:p>
    <w:p w14:paraId="2F46D07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Μη με διακόπτετε! </w:t>
      </w:r>
    </w:p>
    <w:p w14:paraId="2F46D08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Υπουργέ!</w:t>
      </w:r>
    </w:p>
    <w:p w14:paraId="2F46D08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Εγώ κατέθεσα έγγραφο που δεν είχε </w:t>
      </w:r>
      <w:r>
        <w:rPr>
          <w:rFonts w:eastAsia="Times New Roman" w:cs="Times New Roman"/>
          <w:szCs w:val="24"/>
        </w:rPr>
        <w:t>«ΤΟ</w:t>
      </w:r>
      <w:r>
        <w:rPr>
          <w:rFonts w:eastAsia="Times New Roman" w:cs="Times New Roman"/>
          <w:szCs w:val="24"/>
        </w:rPr>
        <w:t xml:space="preserve"> ΠΡΩΤΟ ΘΕΜΑ</w:t>
      </w:r>
      <w:r>
        <w:rPr>
          <w:rFonts w:eastAsia="Times New Roman" w:cs="Times New Roman"/>
          <w:szCs w:val="24"/>
        </w:rPr>
        <w:t>»</w:t>
      </w:r>
      <w:r>
        <w:rPr>
          <w:rFonts w:eastAsia="Times New Roman" w:cs="Times New Roman"/>
          <w:szCs w:val="24"/>
        </w:rPr>
        <w:t>.</w:t>
      </w:r>
    </w:p>
    <w:p w14:paraId="2F46D08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Μισό λεπτό, κύριε Γεωργιάδη!</w:t>
      </w:r>
    </w:p>
    <w:p w14:paraId="2F46D08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Έρχομαι και θα καταθέσω και άλλα τώρα.</w:t>
      </w:r>
    </w:p>
    <w:p w14:paraId="2F46D08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θα με αγνοείτε! Εγώ δεν παρευρίσκομαι και χαιρετίζω εδώ. Καλούμαι να διαχειριστώ μία κατάσταση.</w:t>
      </w:r>
    </w:p>
    <w:p w14:paraId="2F46D08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w:t>
      </w:r>
      <w:r>
        <w:rPr>
          <w:rFonts w:eastAsia="Times New Roman" w:cs="Times New Roman"/>
          <w:b/>
          <w:szCs w:val="24"/>
        </w:rPr>
        <w:t xml:space="preserve"> ΓΕΩΡΓΙΑΔΗΣ:</w:t>
      </w:r>
      <w:r>
        <w:rPr>
          <w:rFonts w:eastAsia="Times New Roman" w:cs="Times New Roman"/>
          <w:szCs w:val="24"/>
        </w:rPr>
        <w:t xml:space="preserve"> Μα ο Υπουργός με διακόπτει. Σε μένα κάνετε παρατήρηση;</w:t>
      </w:r>
    </w:p>
    <w:p w14:paraId="2F46D08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Λέω να μη σας διακόπτει.</w:t>
      </w:r>
    </w:p>
    <w:p w14:paraId="2F46D08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Έχω τον λόγο. Δεν τον διέκοψα. Με διακόπτει και μου κάνετε και παρατήρηση!</w:t>
      </w:r>
    </w:p>
    <w:p w14:paraId="2F46D08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Ίσα-ίσα. Μα δεν με ακούσατε. Είπα στον κύριο Υπουργό να μη σας διακόπτει.</w:t>
      </w:r>
    </w:p>
    <w:p w14:paraId="2F46D08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Τώρα έχω τον λόγο. Παρακαλώ.</w:t>
      </w:r>
    </w:p>
    <w:p w14:paraId="2F46D08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2F46D08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Κύριε Υπουργέ, για να είμαστε συνεννοημένο</w:t>
      </w:r>
      <w:r>
        <w:rPr>
          <w:rFonts w:eastAsia="Times New Roman" w:cs="Times New Roman"/>
          <w:szCs w:val="24"/>
        </w:rPr>
        <w:t>ι, επειδή δεν απαντήσατε, εγώ κατέθεσα έγγραφα τριών μη κυβερνητικών οργανώσεων, για να καταλάβει ο πολίτης που μας παρακολουθεί. Είπατε ότι στηριχτήκατε στο δικό μας σύστημα κοστολόγησης.</w:t>
      </w:r>
    </w:p>
    <w:p w14:paraId="2F46D08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Έχω καταθέσει τα έγγραφα -παρακαλώ πολύ τους κοινοβουλευτικούς συντ</w:t>
      </w:r>
      <w:r>
        <w:rPr>
          <w:rFonts w:eastAsia="Times New Roman" w:cs="Times New Roman"/>
          <w:szCs w:val="24"/>
        </w:rPr>
        <w:t>άκτες να τα πάρουν και να τα ελέγξουν- όπου έχετε δώσει από σχεδόν ένα εκατομμύριο παραπάνω -σε άλλους 1,2 εκατομμύρια, σε άλλους 1,8 εκατομμύρια- με τον ίδιο αριθμό ασθενών και την ίδια τιμή ανά ασθενή.</w:t>
      </w:r>
    </w:p>
    <w:p w14:paraId="2F46D08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ρώτησα να μου απαντήσετε</w:t>
      </w:r>
      <w:r>
        <w:rPr>
          <w:rFonts w:eastAsia="Times New Roman" w:cs="Times New Roman"/>
          <w:szCs w:val="24"/>
        </w:rPr>
        <w:t>,</w:t>
      </w:r>
      <w:r>
        <w:rPr>
          <w:rFonts w:eastAsia="Times New Roman" w:cs="Times New Roman"/>
          <w:szCs w:val="24"/>
        </w:rPr>
        <w:t xml:space="preserve"> γιατί για τον ίδιο αρι</w:t>
      </w:r>
      <w:r>
        <w:rPr>
          <w:rFonts w:eastAsia="Times New Roman" w:cs="Times New Roman"/>
          <w:szCs w:val="24"/>
        </w:rPr>
        <w:t xml:space="preserve">θμό ασθενών και με την ίδια τιμή ανά ασθενή έχετε δώσει ένα εκατομμύριο παραπάνω </w:t>
      </w:r>
      <w:r>
        <w:rPr>
          <w:rFonts w:eastAsia="Times New Roman" w:cs="Times New Roman"/>
          <w:szCs w:val="24"/>
        </w:rPr>
        <w:t>κ</w:t>
      </w:r>
      <w:r>
        <w:rPr>
          <w:rFonts w:eastAsia="Times New Roman" w:cs="Times New Roman"/>
          <w:szCs w:val="24"/>
        </w:rPr>
        <w:t xml:space="preserve">αι ρώτησα, γιατί είμαι υποχρεωμένος να το ρωτήσω, γιατί μου κάνει εντύπωση ότι αυτοί είναι δηλωμένα κομματικά στελέχη του ΣΥΡΙΖΑ με διάφορους τρόπους. Τι να κάνουμε τώρα; Να </w:t>
      </w:r>
      <w:r>
        <w:rPr>
          <w:rFonts w:eastAsia="Times New Roman" w:cs="Times New Roman"/>
          <w:szCs w:val="24"/>
        </w:rPr>
        <w:t>μη σας το ρωτήσω για να μη στεναχωρηθείτε ή να μη με πείτε λαϊκιστή;</w:t>
      </w:r>
    </w:p>
    <w:p w14:paraId="2F46D08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όμως, στην ουσία. Αφήσατε υπονοούμενα για τη σπατάλη που έγινε το προηγούμενο διάστημα και επί Νέας Δημοκρατίας. Τον Πάνο Παπαδόπουλο τον ξέρετε. Το όνομα Πάνος Παπαδόπουλος </w:t>
      </w:r>
      <w:r>
        <w:rPr>
          <w:rFonts w:eastAsia="Times New Roman" w:cs="Times New Roman"/>
          <w:szCs w:val="24"/>
        </w:rPr>
        <w:lastRenderedPageBreak/>
        <w:t>κάτι</w:t>
      </w:r>
      <w:r>
        <w:rPr>
          <w:rFonts w:eastAsia="Times New Roman" w:cs="Times New Roman"/>
          <w:szCs w:val="24"/>
        </w:rPr>
        <w:t xml:space="preserve"> σας λέει. Για τη δική σας Κυβέρνηση, αν με ρωτήσετε, δεν το έχω βρει αυτό ακόμα, γιατί δεν θέλω να ψάχνω τσάμπα.</w:t>
      </w:r>
    </w:p>
    <w:p w14:paraId="2F46D08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Τον κ. Πάνο Παπαδόπουλο τον ξέρετε;</w:t>
      </w:r>
    </w:p>
    <w:p w14:paraId="2F46D09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Εσείς τι λέτε;</w:t>
      </w:r>
    </w:p>
    <w:p w14:paraId="2F46D09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Τον ξέρετε. Διευθυντής σας εί</w:t>
      </w:r>
      <w:r>
        <w:rPr>
          <w:rFonts w:eastAsia="Times New Roman" w:cs="Times New Roman"/>
          <w:szCs w:val="24"/>
        </w:rPr>
        <w:t>ναι. Συνεργάτης σας είναι. Έχουμε μία σειρά αποφάσεων επί δικών μας κυβερνήσεων και του ΠΑΣΟΚ</w:t>
      </w:r>
      <w:r>
        <w:rPr>
          <w:rFonts w:eastAsia="Times New Roman" w:cs="Times New Roman"/>
          <w:szCs w:val="24"/>
        </w:rPr>
        <w:t>,</w:t>
      </w:r>
      <w:r>
        <w:rPr>
          <w:rFonts w:eastAsia="Times New Roman" w:cs="Times New Roman"/>
          <w:szCs w:val="24"/>
        </w:rPr>
        <w:t xml:space="preserve"> που οι χρηματοδοτήσεις γίνονταν με υπομνήματα του κ. Παπαδόπουλου, ως επιστημονικού υπευθύνου. Δεν λέω εγώ αντιθέτως.</w:t>
      </w:r>
    </w:p>
    <w:p w14:paraId="2F46D09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Άρα μην κατηγορείτε τους δικούς σας ανθρώπο</w:t>
      </w:r>
      <w:r>
        <w:rPr>
          <w:rFonts w:eastAsia="Times New Roman" w:cs="Times New Roman"/>
          <w:szCs w:val="24"/>
        </w:rPr>
        <w:t>υς -και τον διευθυντή σας μάλιστα</w:t>
      </w:r>
      <w:r>
        <w:rPr>
          <w:rFonts w:eastAsia="Times New Roman" w:cs="Times New Roman"/>
          <w:szCs w:val="24"/>
        </w:rPr>
        <w:t>,</w:t>
      </w:r>
      <w:r>
        <w:rPr>
          <w:rFonts w:eastAsia="Times New Roman" w:cs="Times New Roman"/>
          <w:szCs w:val="24"/>
        </w:rPr>
        <w:t xml:space="preserve"> για σπατάλη. Δεν είναι σωστό!</w:t>
      </w:r>
    </w:p>
    <w:p w14:paraId="2F46D09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Έρχομαι, όμως, στην ουσία, γιατί δεν έχετε απαντήσει καθόλου και δεν θα ξεφύγετε από αυτό. Θέλω να μου πείτε συγκεκριμένα</w:t>
      </w:r>
      <w:r>
        <w:rPr>
          <w:rFonts w:eastAsia="Times New Roman" w:cs="Times New Roman"/>
          <w:szCs w:val="24"/>
        </w:rPr>
        <w:t>,</w:t>
      </w:r>
      <w:r>
        <w:rPr>
          <w:rFonts w:eastAsia="Times New Roman" w:cs="Times New Roman"/>
          <w:szCs w:val="24"/>
        </w:rPr>
        <w:t xml:space="preserve"> γιατί πήγατε σε αυτές τις μη κυβερνητικές οργανώσεις και δώσατε παρα</w:t>
      </w:r>
      <w:r>
        <w:rPr>
          <w:rFonts w:eastAsia="Times New Roman" w:cs="Times New Roman"/>
          <w:szCs w:val="24"/>
        </w:rPr>
        <w:t>πάνω λεφτά με τον ίδιο αριθμό ασθενών. Αυτή είναι η ερώτηση.</w:t>
      </w:r>
    </w:p>
    <w:p w14:paraId="2F46D09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πειδή αναφέρατε την επιτελική δομή του ΕΣΠΑ -θα το ξεχνούσα και ευχαριστώ, ψάχνω πάρα πολύ- ο νόμος έλεγε ότι έπρεπε να έχει συσταθεί μέχρι τις 24-4-2015. Ψάχνω να βρω το έγγραφο συστάσεώς της κ</w:t>
      </w:r>
      <w:r>
        <w:rPr>
          <w:rFonts w:eastAsia="Times New Roman" w:cs="Times New Roman"/>
          <w:szCs w:val="24"/>
        </w:rPr>
        <w:t xml:space="preserve">αι το μόνο που βρήκα είναι ένα έγγραφο 27-6-2016. Αυτό, όμως, είναι εξαιρετικά προβληματικό, γιατί; Διότι στο ενδιάμεσο από τον Μάιο του 2015 μέχρι τον Ιούνιο του 2016 έχω βρει εκατοντάδες έγγραφα στα οποία αναφέρεται μία επιτελική δομή ΕΣΠΑ, η οποία όμως </w:t>
      </w:r>
      <w:r>
        <w:rPr>
          <w:rFonts w:eastAsia="Times New Roman" w:cs="Times New Roman"/>
          <w:szCs w:val="24"/>
        </w:rPr>
        <w:t>συστήθηκε, αφού είχαν υπογραφεί αυτά τα έγγραφα.</w:t>
      </w:r>
    </w:p>
    <w:p w14:paraId="2F46D09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Θέλω να σας πω και παρακαλώ πολύ να καταθέσετε στα Πρακτικά</w:t>
      </w:r>
      <w:r>
        <w:rPr>
          <w:rFonts w:eastAsia="Times New Roman" w:cs="Times New Roman"/>
          <w:szCs w:val="24"/>
        </w:rPr>
        <w:t>,</w:t>
      </w:r>
      <w:r>
        <w:rPr>
          <w:rFonts w:eastAsia="Times New Roman" w:cs="Times New Roman"/>
          <w:szCs w:val="24"/>
        </w:rPr>
        <w:t xml:space="preserve"> πότε συστάθηκε η επιτελική δομή ΕΣΠΑ, διότι σε αντίθετη περίπτωση, όλα τα έγγραφα που έχει εγκρίνει η επιτελική δομή ΕΣΠΑ από τον Φεβρουάριο του 2015 μέχρι τον Ιούνιο του 2016, που είναι το μοναδικό έγγραφο συστάσεώς της, είναι όλα άκυρα, είναι όλα στον α</w:t>
      </w:r>
      <w:r>
        <w:rPr>
          <w:rFonts w:eastAsia="Times New Roman" w:cs="Times New Roman"/>
          <w:szCs w:val="24"/>
        </w:rPr>
        <w:t>έρα, είναι όλα παράνομα, εκτός αν εγώ δεν έχω βρει το χαρτί.</w:t>
      </w:r>
    </w:p>
    <w:p w14:paraId="2F46D096" w14:textId="77777777" w:rsidR="005B3E17" w:rsidRDefault="00BC72CD">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F46D09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αυτή την περίπτωση σας ζητώ συγγνώμη και περιμένω να το καταθέσετε στα Πρακτικά. Υπήρχε η νομίμως συσταθείσα</w:t>
      </w:r>
      <w:r>
        <w:rPr>
          <w:rFonts w:eastAsia="Times New Roman" w:cs="Times New Roman"/>
          <w:szCs w:val="24"/>
        </w:rPr>
        <w:t xml:space="preserve"> επιτελική δομή ΕΣΠΑ, όπως προέβλεπε ο νόμος, μέχρι τις 24-4-2015 ή για λόγους διαφόρους που εσείς γνωρίζετε, πράγματι, συστάθηκε τελικώς στις 27-6-2016;</w:t>
      </w:r>
    </w:p>
    <w:p w14:paraId="2F46D09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Εάν αυτό που λέω ισχύει, κύριε Πρόεδρε, είναι όλα στον αέρα, παράνομα.</w:t>
      </w:r>
    </w:p>
    <w:p w14:paraId="2F46D09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Με συγχωρείτε -και θα κλείσω- α</w:t>
      </w:r>
      <w:r>
        <w:rPr>
          <w:rFonts w:eastAsia="Times New Roman" w:cs="Times New Roman"/>
          <w:szCs w:val="24"/>
        </w:rPr>
        <w:t>λλά μας έκανε, κύριε Πρόεδρε, ο Υπουργός αναφορά στην μεγάλη πρόοδο και στα μεγάλα βήματα που έγιναν στη χώρα από το 2000 μέχρι σήμερα. Πράγματι από τη υπουργία του Αλέκου Παπαδόπουλου, από την υπουργία του Στεφανή, του Νικήτα Κακλαμάνη, του Δημήτρη Αβραμό</w:t>
      </w:r>
      <w:r>
        <w:rPr>
          <w:rFonts w:eastAsia="Times New Roman" w:cs="Times New Roman"/>
          <w:szCs w:val="24"/>
        </w:rPr>
        <w:t>πουλου, της Μαριλίζας Ξενογιαννακοπούλου, του Ανδρέα Λοβέρδου, του Ανδρέα Λυκουρέντζου, τη δική μου, του Μάκη Βορίδη, του Ανδρέα Ξανθού τώρα ή του Παναγιώτη Κουρουμπλή, για να μην τον ξεχάσω, μπορείτε να μου πείτε από αυτά τα βήματα που αναφέρατε</w:t>
      </w:r>
      <w:r>
        <w:rPr>
          <w:rFonts w:eastAsia="Times New Roman" w:cs="Times New Roman"/>
          <w:szCs w:val="24"/>
        </w:rPr>
        <w:t>,</w:t>
      </w:r>
      <w:r>
        <w:rPr>
          <w:rFonts w:eastAsia="Times New Roman" w:cs="Times New Roman"/>
          <w:szCs w:val="24"/>
        </w:rPr>
        <w:t xml:space="preserve"> ποιο έχε</w:t>
      </w:r>
      <w:r>
        <w:rPr>
          <w:rFonts w:eastAsia="Times New Roman" w:cs="Times New Roman"/>
          <w:szCs w:val="24"/>
        </w:rPr>
        <w:t>ι γίνει επί των δικών σας ημερών; Απάντηση</w:t>
      </w:r>
      <w:r>
        <w:rPr>
          <w:rFonts w:eastAsia="Times New Roman" w:cs="Times New Roman"/>
          <w:szCs w:val="24"/>
        </w:rPr>
        <w:t>.</w:t>
      </w:r>
      <w:r>
        <w:rPr>
          <w:rFonts w:eastAsia="Times New Roman" w:cs="Times New Roman"/>
          <w:szCs w:val="24"/>
        </w:rPr>
        <w:t xml:space="preserve"> Κανένα. Δεν έχετε κλείσει κανένα από τα άσυλα τα οποία κατηγορείτε.</w:t>
      </w:r>
    </w:p>
    <w:p w14:paraId="2F46D09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Ο Επίτροπος Ανθρωπίνων Δικαιωμάτων δεν το αναφέρει αυτό, κύριε συνάδελφε, κύριε Μπαργιώτα, προηγουμένως. Σας κατηγορεί εμμέσως πλην σαφώς, γιατί</w:t>
      </w:r>
      <w:r>
        <w:rPr>
          <w:rFonts w:eastAsia="Times New Roman" w:cs="Times New Roman"/>
          <w:szCs w:val="24"/>
        </w:rPr>
        <w:t xml:space="preserve"> δεν έχει διαλευκανθεί η ιστορία με τους θανάτους στα ψυχιατρικά νοσοκομεία. Ούτε γι’ αυτό έχει βγει πόρισμα να ξέρουμε τι έγινε.</w:t>
      </w:r>
    </w:p>
    <w:p w14:paraId="2F46D09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κύριε Γεωργιάδη.</w:t>
      </w:r>
    </w:p>
    <w:p w14:paraId="2F46D09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Άρα όλα τα βήματα προόδου τα οποία είπατε</w:t>
      </w:r>
      <w:r>
        <w:rPr>
          <w:rFonts w:eastAsia="Times New Roman" w:cs="Times New Roman"/>
          <w:szCs w:val="24"/>
        </w:rPr>
        <w:t xml:space="preserve"> ότι έγιναν, έγιναν επί δικών μας ημερών. Εσείς ήρθατε εδώ, μας είπατε ωραία λόγια, πολύ ωραία, πόσο πολύ φροντίζετε για τους ασθενείς και πόσο πολύ πονάτε για τους ασθενείς. Για τα λεφτά δεν μας είπατε τίποτα, λες και δεν πρέπει να ρωτάμε ως Βουλευτές της</w:t>
      </w:r>
      <w:r>
        <w:rPr>
          <w:rFonts w:eastAsia="Times New Roman" w:cs="Times New Roman"/>
          <w:szCs w:val="24"/>
        </w:rPr>
        <w:t xml:space="preserve"> Αντιπολιτεύσεως. Είναι παράνομο να ρωτάμε. Είμαστε λαϊκιστές.</w:t>
      </w:r>
    </w:p>
    <w:p w14:paraId="2F46D09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w:t>
      </w:r>
    </w:p>
    <w:p w14:paraId="2F46D09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Λέτε και εσείς στη θέση μου</w:t>
      </w:r>
      <w:r>
        <w:rPr>
          <w:rFonts w:eastAsia="Times New Roman" w:cs="Times New Roman"/>
          <w:szCs w:val="24"/>
        </w:rPr>
        <w:t>,</w:t>
      </w:r>
      <w:r>
        <w:rPr>
          <w:rFonts w:eastAsia="Times New Roman" w:cs="Times New Roman"/>
          <w:szCs w:val="24"/>
        </w:rPr>
        <w:t xml:space="preserve"> δεν θα είχατε ρωτήσει. Ο κ. Πολάκης μπορεί να έχει μια γνώμη γι’ αυτό.</w:t>
      </w:r>
    </w:p>
    <w:p w14:paraId="2F46D09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θέ</w:t>
      </w:r>
      <w:r>
        <w:rPr>
          <w:rFonts w:eastAsia="Times New Roman" w:cs="Times New Roman"/>
          <w:szCs w:val="24"/>
        </w:rPr>
        <w:t>λω συγκεκριμένη απάντηση, όχι γενικώς φροντίδα για τους ασθενείς, γιατί στις ΑΜΚΕ που κατέθεσα</w:t>
      </w:r>
      <w:r>
        <w:rPr>
          <w:rFonts w:eastAsia="Times New Roman" w:cs="Times New Roman"/>
          <w:szCs w:val="24"/>
        </w:rPr>
        <w:t>,</w:t>
      </w:r>
      <w:r>
        <w:rPr>
          <w:rFonts w:eastAsia="Times New Roman" w:cs="Times New Roman"/>
          <w:szCs w:val="24"/>
        </w:rPr>
        <w:t xml:space="preserve"> έχετε δώσει παραπάνω λεφτά με τον ίδιο αριθμό ασθενών. Τόσο λεπτό είναι το ερώτημα. Επαναλαμβάνω για να το κλείσω.</w:t>
      </w:r>
    </w:p>
    <w:p w14:paraId="2F46D0A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w:t>
      </w:r>
      <w:r>
        <w:rPr>
          <w:rFonts w:eastAsia="Times New Roman" w:cs="Times New Roman"/>
          <w:szCs w:val="24"/>
        </w:rPr>
        <w:t>άδη, ολοκληρώστε.</w:t>
      </w:r>
    </w:p>
    <w:p w14:paraId="2F46D0A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Στη μία εμπλεκόμενος ο κ. Μαντάς, στην άλλη η κ. Λύτρα από το γραφείο σας και στην άλλη σύμβουλος του κ. Πετρόπουλου.</w:t>
      </w:r>
    </w:p>
    <w:p w14:paraId="2F46D0A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F46D0A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Σπυρίδων-Άδωνις Γεωργιάδης καταθέτει για τα </w:t>
      </w:r>
      <w:r>
        <w:rPr>
          <w:rFonts w:eastAsia="Times New Roman" w:cs="Times New Roman"/>
          <w:szCs w:val="24"/>
        </w:rPr>
        <w:t xml:space="preserve">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14:paraId="2F46D0A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μισό λεπτό, θέλω να πω κάτι.</w:t>
      </w:r>
    </w:p>
    <w:p w14:paraId="2F46D0A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Ξεπεράσαμε και τον χαρακτήρα της επερώτησης. Το επόμενο βήμα είναι να κάνουμε μία θεματική συζήτηση στο αμφιθέατρο του </w:t>
      </w:r>
      <w:r>
        <w:rPr>
          <w:rFonts w:eastAsia="Times New Roman" w:cs="Times New Roman"/>
          <w:szCs w:val="24"/>
        </w:rPr>
        <w:t>ψ</w:t>
      </w:r>
      <w:r>
        <w:rPr>
          <w:rFonts w:eastAsia="Times New Roman" w:cs="Times New Roman"/>
          <w:szCs w:val="24"/>
        </w:rPr>
        <w:t>υχιατρείου.</w:t>
      </w:r>
    </w:p>
    <w:p w14:paraId="2F46D0A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Για δέκα λεπτά μιλούσε προηγουμένως, κύριε</w:t>
      </w:r>
      <w:r>
        <w:rPr>
          <w:rFonts w:eastAsia="Times New Roman" w:cs="Times New Roman"/>
          <w:szCs w:val="24"/>
        </w:rPr>
        <w:t xml:space="preserve"> Πρόεδρε</w:t>
      </w:r>
      <w:r>
        <w:rPr>
          <w:rFonts w:eastAsia="Times New Roman" w:cs="Times New Roman"/>
          <w:szCs w:val="24"/>
        </w:rPr>
        <w:t>. Μην αγχώνεστε. Ένα απλό ερώτημα είναι. Απαντ</w:t>
      </w:r>
      <w:r>
        <w:rPr>
          <w:rFonts w:eastAsia="Times New Roman" w:cs="Times New Roman"/>
          <w:szCs w:val="24"/>
        </w:rPr>
        <w:t>ά και κλείσαμε.</w:t>
      </w:r>
    </w:p>
    <w:p w14:paraId="2F46D0A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έχετε τον λόγο.</w:t>
      </w:r>
    </w:p>
    <w:p w14:paraId="2F46D0A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Κύριε Γεωργιάδη, για να το κλείσουμε, επαναλαμβάνω ότι έχω τα στοιχεία της επιτελικής δομής με τις συγκεκριμένες κατανομές.</w:t>
      </w:r>
    </w:p>
    <w:p w14:paraId="2F46D0A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w:t>
      </w:r>
      <w:r>
        <w:rPr>
          <w:rFonts w:eastAsia="Times New Roman" w:cs="Times New Roman"/>
          <w:b/>
          <w:szCs w:val="24"/>
        </w:rPr>
        <w:t xml:space="preserve">ΔΩΝΙΣ ΓΕΩΡΓΙΑΔΗΣ: </w:t>
      </w:r>
      <w:r>
        <w:rPr>
          <w:rFonts w:eastAsia="Times New Roman" w:cs="Times New Roman"/>
          <w:szCs w:val="24"/>
        </w:rPr>
        <w:t>Πότε συστάθηκε; Μπορείτε να μου το πείτε;</w:t>
      </w:r>
    </w:p>
    <w:p w14:paraId="2F46D0A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Έχει συσταθεί. Εννοείται, κύριε Γεωργιάδη.</w:t>
      </w:r>
    </w:p>
    <w:p w14:paraId="2F46D0A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Νομίμως;</w:t>
      </w:r>
    </w:p>
    <w:p w14:paraId="2F46D0A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Νομιμότατα.</w:t>
      </w:r>
    </w:p>
    <w:p w14:paraId="2F46D0A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 xml:space="preserve">Πού </w:t>
      </w:r>
      <w:r>
        <w:rPr>
          <w:rFonts w:eastAsia="Times New Roman" w:cs="Times New Roman"/>
          <w:szCs w:val="24"/>
        </w:rPr>
        <w:t>είναι το χαρτί της συστάσεώς της;</w:t>
      </w:r>
    </w:p>
    <w:p w14:paraId="2F46D0A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Τώρα, θέλετε αυτή τη στιγμή να σας βρω πού είναι το χαρτί;</w:t>
      </w:r>
    </w:p>
    <w:p w14:paraId="2F46D0A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Θα μου το είχατε δώσει τόση ώρα.</w:t>
      </w:r>
    </w:p>
    <w:p w14:paraId="2F46D0B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Θα σας το στείλω. Έλεος!</w:t>
      </w:r>
    </w:p>
    <w:p w14:paraId="2F46D0B1" w14:textId="77777777" w:rsidR="005B3E17" w:rsidRDefault="00BC72CD">
      <w:pPr>
        <w:spacing w:line="600" w:lineRule="auto"/>
        <w:ind w:firstLine="720"/>
        <w:contextualSpacing/>
        <w:jc w:val="both"/>
        <w:rPr>
          <w:rFonts w:eastAsia="Times New Roman" w:cs="Times New Roman"/>
          <w:b/>
          <w:szCs w:val="24"/>
        </w:rPr>
      </w:pPr>
      <w:r>
        <w:rPr>
          <w:rFonts w:eastAsia="Times New Roman" w:cs="Times New Roman"/>
          <w:b/>
          <w:szCs w:val="24"/>
        </w:rPr>
        <w:t>ΠΡΟΕΔΡΕΥΩ</w:t>
      </w:r>
      <w:r>
        <w:rPr>
          <w:rFonts w:eastAsia="Times New Roman" w:cs="Times New Roman"/>
          <w:b/>
          <w:szCs w:val="24"/>
        </w:rPr>
        <w:t xml:space="preserve">Ν (Γεώργιος Βαρεμένος): </w:t>
      </w:r>
      <w:r>
        <w:rPr>
          <w:rFonts w:eastAsia="Times New Roman" w:cs="Times New Roman"/>
          <w:szCs w:val="24"/>
        </w:rPr>
        <w:t>Κύριε Γεωργιάδη, θέσατε όσα ερωτήματα θέσατε…</w:t>
      </w:r>
    </w:p>
    <w:p w14:paraId="2F46D0B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Μου λέτε τώρα ότι δεν υπάρχει σε ένα Υπουργείο νομίμως λειτουργούσα επιτελική δομή…</w:t>
      </w:r>
    </w:p>
    <w:p w14:paraId="2F46D0B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Ωραία θα κάνω καινούργια αίτηση κατάθεση</w:t>
      </w:r>
      <w:r>
        <w:rPr>
          <w:rFonts w:eastAsia="Times New Roman" w:cs="Times New Roman"/>
          <w:szCs w:val="24"/>
        </w:rPr>
        <w:t>ς εγγράφων και θα το καταθέσετε. Αν δεν υπάρχει, τι θα πείτε;</w:t>
      </w:r>
    </w:p>
    <w:p w14:paraId="2F46D0B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Με συγχωρείτε, αλλά δεν γίνεται έτσι η κουβέντα. Με συγχωρείτε, δηλαδή, αλλά δεν γίνεται.</w:t>
      </w:r>
    </w:p>
    <w:p w14:paraId="2F46D0B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Δεν υπάρχει. </w:t>
      </w:r>
    </w:p>
    <w:p w14:paraId="2F46D0B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w:t>
      </w:r>
      <w:r>
        <w:rPr>
          <w:rFonts w:eastAsia="Times New Roman" w:cs="Times New Roman"/>
          <w:b/>
          <w:szCs w:val="24"/>
        </w:rPr>
        <w:t xml:space="preserve">πουργός Υγείας): </w:t>
      </w:r>
      <w:r>
        <w:rPr>
          <w:rFonts w:eastAsia="Times New Roman" w:cs="Times New Roman"/>
          <w:szCs w:val="24"/>
        </w:rPr>
        <w:t>Μπορείτε να το αποδείξετε αυτό;</w:t>
      </w:r>
    </w:p>
    <w:p w14:paraId="2F46D0B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Είναι όλα στον αέρα. Δεν υπάρχει. Το έχω ψάξει. Δεν χρειάζεται. Είναι όλα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τα ψάχνω και τα βρίσκω. </w:t>
      </w:r>
    </w:p>
    <w:p w14:paraId="2F46D0B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Δεύτερον, το 2015 αυτό που υπή</w:t>
      </w:r>
      <w:r>
        <w:rPr>
          <w:rFonts w:eastAsia="Times New Roman" w:cs="Times New Roman"/>
          <w:szCs w:val="24"/>
        </w:rPr>
        <w:t>ρχε ήταν μία πλήρης αποδιοργάνωση των δημόσιων υπηρεσιών ψυχικής υγείας, γιατί εσείς και ο φίλος σας ο Παύλος Θεοδωράκης, ο οποίος σας γράφει και τα κείμενα, γιατί προφανώς δεν τα ξέρετε, αυτός σας τα γράφει…</w:t>
      </w:r>
    </w:p>
    <w:p w14:paraId="2F46D0B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w:t>
      </w:r>
      <w:r>
        <w:rPr>
          <w:rFonts w:eastAsia="Times New Roman" w:cs="Times New Roman"/>
          <w:szCs w:val="24"/>
        </w:rPr>
        <w:t xml:space="preserve">αι τα δίνει και στο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w:t>
      </w:r>
    </w:p>
    <w:p w14:paraId="2F46D0B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Είναι αυτός που τα δίνει στο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αυτός που σας γράφει τη «μαύρη Βίβλο» για την υγεία της Νέας Δημοκρατίας…</w:t>
      </w:r>
    </w:p>
    <w:p w14:paraId="2F46D0B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Δεν κατάλαβα. Εγώ δεν μπορώ να έχω φίλους; </w:t>
      </w:r>
      <w:r>
        <w:rPr>
          <w:rFonts w:eastAsia="Times New Roman" w:cs="Times New Roman"/>
          <w:szCs w:val="24"/>
        </w:rPr>
        <w:t>Μόνο εσείς θα έχετε;</w:t>
      </w:r>
    </w:p>
    <w:p w14:paraId="2F46D0B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…και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αισθανόμαστε υπερήφανοι</w:t>
      </w:r>
      <w:r>
        <w:rPr>
          <w:rFonts w:eastAsia="Times New Roman" w:cs="Times New Roman"/>
          <w:szCs w:val="24"/>
        </w:rPr>
        <w:t>,</w:t>
      </w:r>
      <w:r>
        <w:rPr>
          <w:rFonts w:eastAsia="Times New Roman" w:cs="Times New Roman"/>
          <w:szCs w:val="24"/>
        </w:rPr>
        <w:t xml:space="preserve"> που ήταν ο πρώτος </w:t>
      </w:r>
      <w:r>
        <w:rPr>
          <w:rFonts w:eastAsia="Times New Roman" w:cs="Times New Roman"/>
          <w:szCs w:val="24"/>
        </w:rPr>
        <w:t>δ</w:t>
      </w:r>
      <w:r>
        <w:rPr>
          <w:rFonts w:eastAsia="Times New Roman" w:cs="Times New Roman"/>
          <w:szCs w:val="24"/>
        </w:rPr>
        <w:t>ιοικητής</w:t>
      </w:r>
      <w:r>
        <w:rPr>
          <w:rFonts w:eastAsia="Times New Roman" w:cs="Times New Roman"/>
          <w:szCs w:val="24"/>
        </w:rPr>
        <w:t>,</w:t>
      </w:r>
      <w:r>
        <w:rPr>
          <w:rFonts w:eastAsia="Times New Roman" w:cs="Times New Roman"/>
          <w:szCs w:val="24"/>
        </w:rPr>
        <w:t xml:space="preserve"> που καταφέραμε απ’ αυτό το παλιό διοικητικό κατεστημένο να τον απομακρύνουμε…</w:t>
      </w:r>
    </w:p>
    <w:p w14:paraId="2F46D0B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Για τα λεφτά να </w:t>
      </w:r>
      <w:r>
        <w:rPr>
          <w:rFonts w:eastAsia="Times New Roman" w:cs="Times New Roman"/>
          <w:szCs w:val="24"/>
        </w:rPr>
        <w:t>μιλήσουμε. Για τον Θεοδωράκη και τον Χατζιδάκη θα μιλάμε;</w:t>
      </w:r>
    </w:p>
    <w:p w14:paraId="2F46D0B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σας παρακαλώ πάρα πολύ.</w:t>
      </w:r>
    </w:p>
    <w:p w14:paraId="2F46D0B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Μα για τα λεφτά να μιλήσουμε, κύριε Πρόεδρε!</w:t>
      </w:r>
    </w:p>
    <w:p w14:paraId="2F46D0C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Μα</w:t>
      </w:r>
      <w:r>
        <w:rPr>
          <w:rFonts w:eastAsia="Times New Roman" w:cs="Times New Roman"/>
          <w:szCs w:val="24"/>
        </w:rPr>
        <w:t xml:space="preserve"> κοιτάξτε να δείτε. Θα επιβάλετε καρικατούρα διαδικασίας; Αυτό δεν γίνεται! Εδώ είναι Βουλή! Δεν είναι κάτι άλλο!</w:t>
      </w:r>
    </w:p>
    <w:p w14:paraId="2F46D0C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Μα για τα λεφτά μιλάμε. Δεν μιλάμε για τον Θεοδωράκη. </w:t>
      </w:r>
    </w:p>
    <w:p w14:paraId="2F46D0C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απαντήσω. </w:t>
      </w:r>
    </w:p>
    <w:p w14:paraId="2F46D0C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w:t>
      </w:r>
      <w:r>
        <w:rPr>
          <w:rFonts w:eastAsia="Times New Roman" w:cs="Times New Roman"/>
          <w:b/>
          <w:szCs w:val="24"/>
        </w:rPr>
        <w:t xml:space="preserve">ΩΝΙΣ ΓΕΩΡΓΙΑΔΗΣ: </w:t>
      </w:r>
      <w:r>
        <w:rPr>
          <w:rFonts w:eastAsia="Times New Roman" w:cs="Times New Roman"/>
          <w:szCs w:val="24"/>
        </w:rPr>
        <w:t>Μιλήστε μου τότε για τον Χατζιδάκη!</w:t>
      </w:r>
    </w:p>
    <w:p w14:paraId="2F46D0C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πάρα πολύ, κύριε Γεωργιάδη. </w:t>
      </w:r>
    </w:p>
    <w:p w14:paraId="2F46D0C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είναι τηλεοπτικό παράθυρο εδώ. Σας παρακαλώ.</w:t>
      </w:r>
    </w:p>
    <w:p w14:paraId="2F46D0C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Για τα λεφτά πείτ</w:t>
      </w:r>
      <w:r>
        <w:rPr>
          <w:rFonts w:eastAsia="Times New Roman" w:cs="Times New Roman"/>
          <w:szCs w:val="24"/>
        </w:rPr>
        <w:t>ε μας, όμως.</w:t>
      </w:r>
    </w:p>
    <w:p w14:paraId="2F46D0C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δεν γίνεται έτσι η διαδικασία. Δεν υπάρχει αυτή η διαδικασία.</w:t>
      </w:r>
    </w:p>
    <w:p w14:paraId="2F46D0C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Υπουργέ.</w:t>
      </w:r>
    </w:p>
    <w:p w14:paraId="2F46D0C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Εμείς, λοιπόν, πήραμε ένα σύμφωνο που είχε καταρρεύσει και το επαναδιαπ</w:t>
      </w:r>
      <w:r>
        <w:rPr>
          <w:rFonts w:eastAsia="Times New Roman" w:cs="Times New Roman"/>
          <w:szCs w:val="24"/>
        </w:rPr>
        <w:t xml:space="preserve">ραγματευτήκαμε, κάνοντας μία αρχική συμφωνία με την Ευρωπαϊκή Επιτροπή </w:t>
      </w:r>
      <w:r>
        <w:rPr>
          <w:rFonts w:eastAsia="Times New Roman" w:cs="Times New Roman"/>
          <w:szCs w:val="24"/>
        </w:rPr>
        <w:t>κ</w:t>
      </w:r>
      <w:r>
        <w:rPr>
          <w:rFonts w:eastAsia="Times New Roman" w:cs="Times New Roman"/>
          <w:szCs w:val="24"/>
        </w:rPr>
        <w:t>αι αυτό θα προχωρήσει.</w:t>
      </w:r>
    </w:p>
    <w:p w14:paraId="2F46D0C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Χαρτί δεν έχουν πάντως!</w:t>
      </w:r>
    </w:p>
    <w:p w14:paraId="2F46D0C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Εσείς εύχεστε να αποτύχουμε –αυτό λέτε- και ζητάτε να δηλώσω από τώρα</w:t>
      </w:r>
      <w:r>
        <w:rPr>
          <w:rFonts w:eastAsia="Times New Roman" w:cs="Times New Roman"/>
          <w:szCs w:val="24"/>
        </w:rPr>
        <w:t>,</w:t>
      </w:r>
      <w:r>
        <w:rPr>
          <w:rFonts w:eastAsia="Times New Roman" w:cs="Times New Roman"/>
          <w:szCs w:val="24"/>
        </w:rPr>
        <w:t xml:space="preserve"> τι θ</w:t>
      </w:r>
      <w:r>
        <w:rPr>
          <w:rFonts w:eastAsia="Times New Roman" w:cs="Times New Roman"/>
          <w:szCs w:val="24"/>
        </w:rPr>
        <w:t>α κάνουμε αν δεν πάει καλά και μας ζητήσουν πίσω τα λεφτά.</w:t>
      </w:r>
    </w:p>
    <w:p w14:paraId="2F46D0C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θα μας τα ζητήσουν πίσω τα λεφτά. Αναγνώρισαν, μάλιστα, την εγκατάλειψη η οποία υπήρχε επί των ημερών σας. Ο κ. Θεοδωράκης δεν είχε προβλέψει καμμία πρόσληψη προσωπικού, γιατί είχε στο μυαλό το</w:t>
      </w:r>
      <w:r>
        <w:rPr>
          <w:rFonts w:eastAsia="Times New Roman" w:cs="Times New Roman"/>
          <w:szCs w:val="24"/>
        </w:rPr>
        <w:t>υ ότι θα κλείσει το ΨΝΑ στο τέλος του 2015.</w:t>
      </w:r>
    </w:p>
    <w:p w14:paraId="2F46D0C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Για τον κ. Θεοδωράκη θα μιλάμε εδώ; Εγώ δεν μίλησα για τον κ. Θεοδωράκη.</w:t>
      </w:r>
    </w:p>
    <w:p w14:paraId="2F46D0C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Εντάξει, εντάξει. Να ρωτήσετε…</w:t>
      </w:r>
    </w:p>
    <w:p w14:paraId="2F46D0C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Γεωργιά</w:t>
      </w:r>
      <w:r>
        <w:rPr>
          <w:rFonts w:eastAsia="Times New Roman" w:cs="Times New Roman"/>
          <w:szCs w:val="24"/>
        </w:rPr>
        <w:t>δη, εγώ τι μέτρα να πάρω τώρα; Με συγχωρείτε, αλλά αγνοείτε τους πάντες.</w:t>
      </w:r>
    </w:p>
    <w:p w14:paraId="2F46D0D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Δυο λεπτά. Όσον αφορά τα περιβόητα λεφτά, λέω ξανά ότι δεν μοιράστηκε ακριβώς το ποσό το οποίο είχε προϋπολογιστεί με τις ίδιες αναλογίες.</w:t>
      </w:r>
    </w:p>
    <w:p w14:paraId="2F46D0D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w:t>
      </w:r>
      <w:r>
        <w:rPr>
          <w:rFonts w:eastAsia="Times New Roman" w:cs="Times New Roman"/>
          <w:b/>
          <w:szCs w:val="24"/>
        </w:rPr>
        <w:t xml:space="preserve">ΔΩΝΙΣ ΓΕΩΡΓΙΑΔΗΣ: </w:t>
      </w:r>
      <w:r>
        <w:rPr>
          <w:rFonts w:eastAsia="Times New Roman" w:cs="Times New Roman"/>
          <w:szCs w:val="24"/>
        </w:rPr>
        <w:t>Αφού έχω καταθέσει τα έγγραφα.</w:t>
      </w:r>
    </w:p>
    <w:p w14:paraId="2F46D0D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Εγώ έχω, λοιπόν, ενημέρωση. Θα αδικήσω ενδεχομένως κάποιες εταιρείες, στις οποίες ενδεχομένως αναφερθήκατε, αλλά επειδή είναι μπροστά και ο κ. Χρήστος Μαντάς</w:t>
      </w:r>
      <w:r>
        <w:rPr>
          <w:rFonts w:eastAsia="Times New Roman" w:cs="Times New Roman"/>
          <w:szCs w:val="24"/>
        </w:rPr>
        <w:t>,</w:t>
      </w:r>
      <w:r>
        <w:rPr>
          <w:rFonts w:eastAsia="Times New Roman" w:cs="Times New Roman"/>
          <w:szCs w:val="24"/>
        </w:rPr>
        <w:t xml:space="preserve"> θα αναφερθώ συ</w:t>
      </w:r>
      <w:r>
        <w:rPr>
          <w:rFonts w:eastAsia="Times New Roman" w:cs="Times New Roman"/>
          <w:szCs w:val="24"/>
        </w:rPr>
        <w:t xml:space="preserve">γκεκριμένα στην </w:t>
      </w:r>
      <w:r>
        <w:rPr>
          <w:rFonts w:eastAsia="Times New Roman" w:cs="Times New Roman"/>
          <w:szCs w:val="24"/>
        </w:rPr>
        <w:t>«</w:t>
      </w:r>
      <w:r>
        <w:rPr>
          <w:rFonts w:eastAsia="Times New Roman" w:cs="Times New Roman"/>
          <w:szCs w:val="24"/>
        </w:rPr>
        <w:t>ΕΠΡΟΨΥΗ</w:t>
      </w:r>
      <w:r>
        <w:rPr>
          <w:rFonts w:eastAsia="Times New Roman" w:cs="Times New Roman"/>
          <w:szCs w:val="24"/>
        </w:rPr>
        <w:t>»</w:t>
      </w:r>
      <w:r>
        <w:rPr>
          <w:rFonts w:eastAsia="Times New Roman" w:cs="Times New Roman"/>
          <w:szCs w:val="24"/>
        </w:rPr>
        <w:t xml:space="preserve">, την ψυχιατρική εταιρεία που αφορά την Ήπειρο. </w:t>
      </w:r>
    </w:p>
    <w:p w14:paraId="2F46D0D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2013, ήταν το 1,85% της συνολικής κατανομής. Το 2014, το 2,17%. Το 2015, το 2,97%. Το 2016, το 2,05%.</w:t>
      </w:r>
    </w:p>
    <w:p w14:paraId="2F46D0D4" w14:textId="77777777" w:rsidR="005B3E17" w:rsidRDefault="00BC72CD">
      <w:pPr>
        <w:spacing w:line="600" w:lineRule="auto"/>
        <w:ind w:firstLine="720"/>
        <w:contextualSpacing/>
        <w:jc w:val="both"/>
        <w:rPr>
          <w:rFonts w:eastAsia="Times New Roman" w:cs="Times New Roman"/>
          <w:b/>
          <w:szCs w:val="24"/>
        </w:rPr>
      </w:pPr>
      <w:r>
        <w:rPr>
          <w:rFonts w:eastAsia="Times New Roman" w:cs="Times New Roman"/>
          <w:szCs w:val="24"/>
        </w:rPr>
        <w:t xml:space="preserve">Πού τη βλέπετε εσείς την προνομιακή μεταχείριση, κύριε Γεωργιάδη; Ποιος σας </w:t>
      </w:r>
      <w:r>
        <w:rPr>
          <w:rFonts w:eastAsia="Times New Roman" w:cs="Times New Roman"/>
          <w:szCs w:val="24"/>
        </w:rPr>
        <w:t>τα δίνει αυτά τα στοιχεία…</w:t>
      </w:r>
    </w:p>
    <w:p w14:paraId="2F46D0D5" w14:textId="77777777" w:rsidR="005B3E17" w:rsidRDefault="00BC72CD">
      <w:pPr>
        <w:spacing w:line="600" w:lineRule="auto"/>
        <w:ind w:firstLine="720"/>
        <w:contextualSpacing/>
        <w:jc w:val="both"/>
        <w:rPr>
          <w:rFonts w:eastAsia="Times New Roman" w:cs="Times New Roman"/>
          <w:b/>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Πάρτε τα χαρτιά, κύριε Υπουργέ.</w:t>
      </w:r>
    </w:p>
    <w:p w14:paraId="2F46D0D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…και κυρίως ποιος τα μαγειρεύει, για να δημιουργείτε εντυπώσεις; </w:t>
      </w:r>
    </w:p>
    <w:p w14:paraId="2F46D0D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Πάει αυτό και τελειώνουμε μ’ αυτή την ιστορία.</w:t>
      </w:r>
    </w:p>
    <w:p w14:paraId="2F46D0D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w:t>
      </w:r>
      <w:r>
        <w:rPr>
          <w:rFonts w:eastAsia="Times New Roman" w:cs="Times New Roman"/>
          <w:b/>
          <w:szCs w:val="24"/>
        </w:rPr>
        <w:t xml:space="preserve">ΑΔΗΣ: </w:t>
      </w:r>
      <w:r>
        <w:rPr>
          <w:rFonts w:eastAsia="Times New Roman" w:cs="Times New Roman"/>
          <w:szCs w:val="24"/>
        </w:rPr>
        <w:t>Μπορείτε να μας το πείτε αυτό σε εκατομμύρια;</w:t>
      </w:r>
    </w:p>
    <w:p w14:paraId="2F46D0D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σας παρακαλώ.</w:t>
      </w:r>
    </w:p>
    <w:p w14:paraId="2F46D0D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Οι απαντήσεις από την Επιστημονική Επιτροπή είναι αποστομωτικές. Δεν ισχύει αυτό που λέτε.</w:t>
      </w:r>
    </w:p>
    <w:p w14:paraId="2F46D0D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w:t>
      </w:r>
      <w:r>
        <w:rPr>
          <w:rFonts w:eastAsia="Times New Roman" w:cs="Times New Roman"/>
          <w:b/>
          <w:szCs w:val="24"/>
        </w:rPr>
        <w:t xml:space="preserve"> ΓΕΩΡΓΙΑΔΗΣ: </w:t>
      </w:r>
      <w:r>
        <w:rPr>
          <w:rFonts w:eastAsia="Times New Roman" w:cs="Times New Roman"/>
          <w:szCs w:val="24"/>
        </w:rPr>
        <w:t>Αφού το κατέθεσα!</w:t>
      </w:r>
    </w:p>
    <w:p w14:paraId="2F46D0D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ισχύει!</w:t>
      </w:r>
    </w:p>
    <w:p w14:paraId="2F46D0D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Σας παρακαλώ, κύριε Γεωργιάδη. Εδώ είναι Βουλή! Δεν είναι κάτι άλλο!</w:t>
      </w:r>
    </w:p>
    <w:p w14:paraId="2F46D0D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Κύριε Πρόεδρε, κατέθεσα έγγραφο που λέει ότι η </w:t>
      </w:r>
      <w:r>
        <w:rPr>
          <w:rFonts w:eastAsia="Times New Roman" w:cs="Times New Roman"/>
          <w:szCs w:val="24"/>
        </w:rPr>
        <w:t>εταιρεία στην οποία αναφέρεται πήρε ένα εκατομμύριο ευρώ παραπάνω και μου λέει ότι δεν ισχύει;</w:t>
      </w:r>
    </w:p>
    <w:p w14:paraId="2F46D0D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Μα, με συγχωρείτε, έχετε δει πουθενά αυτή τη διαδικασία; Πείτε μου πού την είδατε. Οι άλλοι συνάδελφοί σας, δηλαδή, απ’ όλα τα </w:t>
      </w:r>
      <w:r>
        <w:rPr>
          <w:rFonts w:eastAsia="Times New Roman" w:cs="Times New Roman"/>
          <w:szCs w:val="24"/>
        </w:rPr>
        <w:t>κ</w:t>
      </w:r>
      <w:r>
        <w:rPr>
          <w:rFonts w:eastAsia="Times New Roman" w:cs="Times New Roman"/>
          <w:szCs w:val="24"/>
        </w:rPr>
        <w:t xml:space="preserve">όμματα </w:t>
      </w:r>
      <w:r>
        <w:rPr>
          <w:rFonts w:eastAsia="Times New Roman" w:cs="Times New Roman"/>
          <w:szCs w:val="24"/>
        </w:rPr>
        <w:t>γιατί δεν συμπεριφέρονται έτσι; Σας ρωτώ.</w:t>
      </w:r>
    </w:p>
    <w:p w14:paraId="2F46D0E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Είπα ότι στο τέλος του 2015 έγιναν αναπροσαρμογές, παίρνοντας υπ’ όψιν την ανάγκη περιφερειακότητας και την ανάγκη να τηρηθούν οι αναλογίες ανάμεσα στο ΠΔΕ και το ΕΣΠΑ.</w:t>
      </w:r>
    </w:p>
    <w:p w14:paraId="2F46D0E1" w14:textId="77777777" w:rsidR="005B3E17" w:rsidRDefault="00BC72CD">
      <w:pPr>
        <w:spacing w:line="600" w:lineRule="auto"/>
        <w:contextualSpacing/>
        <w:jc w:val="both"/>
        <w:rPr>
          <w:rFonts w:eastAsia="Times New Roman" w:cs="Times New Roman"/>
          <w:szCs w:val="24"/>
        </w:rPr>
      </w:pPr>
      <w:r>
        <w:rPr>
          <w:rFonts w:eastAsia="Times New Roman" w:cs="Times New Roman"/>
          <w:szCs w:val="24"/>
        </w:rPr>
        <w:lastRenderedPageBreak/>
        <w:t>Έγιν</w:t>
      </w:r>
      <w:r>
        <w:rPr>
          <w:rFonts w:eastAsia="Times New Roman" w:cs="Times New Roman"/>
          <w:szCs w:val="24"/>
        </w:rPr>
        <w:t xml:space="preserve">αν αναπροσαρμογές, όπως γίνεται κάθε φορά όταν κλείνει το ΕΣΠΑ, για να μπορούν να απορροφηθούν οι πόροι. Αυτές οι αναπροσαρμογές στους προϋπολογισμούς δικαιολογούν αυτές τις αποκλίσεις που λέτε. Τελειώνουμε με αυτό. </w:t>
      </w:r>
    </w:p>
    <w:p w14:paraId="2F46D0E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Εγώ θέλω, όμως, να σας θέσω, κύριε Γεωρ</w:t>
      </w:r>
      <w:r>
        <w:rPr>
          <w:rFonts w:eastAsia="Times New Roman" w:cs="Times New Roman"/>
          <w:szCs w:val="24"/>
        </w:rPr>
        <w:t>γιάδη, το βασικό πολιτικό ερώτημα. Εμείς είμαστε με το δημόσιο σύστημα υγείας, με τις δημόσιες δομές, αυτές θα αναπτύξουμε, αξιοποιώντας και ευρωπαϊκούς πόρους το επόμενο διάστημα. Και φυσικά, θα βάλουμε ένα πλαίσιο στο οποίο θα κινηθούν όλοι οι εμπλεκόμεν</w:t>
      </w:r>
      <w:r>
        <w:rPr>
          <w:rFonts w:eastAsia="Times New Roman" w:cs="Times New Roman"/>
          <w:szCs w:val="24"/>
        </w:rPr>
        <w:t>οι και όλοι οι φορείς που παρέχουν υπηρεσίες ψυχικής υγείας.</w:t>
      </w:r>
    </w:p>
    <w:p w14:paraId="2F46D0E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Εσείς με τι ακριβώς είστε; Τι σημαίνει ο αντικρατισμός του Μητσοτάκη, κύριε Γεωργιάδη, για τον χώρο της ψυχικής υγείας; </w:t>
      </w:r>
    </w:p>
    <w:p w14:paraId="2F46D0E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Εδώ μιλάμε για τα λεφτά. </w:t>
      </w:r>
    </w:p>
    <w:p w14:paraId="2F46D0E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w:t>
      </w:r>
      <w:r>
        <w:rPr>
          <w:rFonts w:eastAsia="Times New Roman" w:cs="Times New Roman"/>
          <w:b/>
          <w:szCs w:val="24"/>
        </w:rPr>
        <w:t xml:space="preserve">ργός Υγείας): </w:t>
      </w:r>
      <w:r>
        <w:rPr>
          <w:rFonts w:eastAsia="Times New Roman" w:cs="Times New Roman"/>
          <w:szCs w:val="24"/>
        </w:rPr>
        <w:t xml:space="preserve">Όχι. Αυτά είναι τα πολιτικά ερωτήματα. Εσείς δαιμονοποιείτε τις ΜΚΟ, λες και τις φτιάξαμε εμείς. </w:t>
      </w:r>
    </w:p>
    <w:p w14:paraId="2F46D0E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επιτρέψτε μου να σας πω κάτι. Απαντάτε στον κ. Γεωργιάδη, αλλά απευθύνεστε στον ελληνικό λαό και</w:t>
      </w:r>
      <w:r>
        <w:rPr>
          <w:rFonts w:eastAsia="Times New Roman" w:cs="Times New Roman"/>
          <w:szCs w:val="24"/>
        </w:rPr>
        <w:t xml:space="preserve"> στη Βουλή.</w:t>
      </w:r>
    </w:p>
    <w:p w14:paraId="2F46D0E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Σας απέδειξα ότι υπερδιπλασιάστηκαν επί των ημερών σας.</w:t>
      </w:r>
    </w:p>
    <w:p w14:paraId="2F46D0E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Αφού ο διευθυντής σας τις έφτιαχνε.</w:t>
      </w:r>
    </w:p>
    <w:p w14:paraId="2F46D0E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Καλά δεν ντρέπεστε τώρα.</w:t>
      </w:r>
    </w:p>
    <w:p w14:paraId="2F46D0EA" w14:textId="77777777" w:rsidR="005B3E17" w:rsidRDefault="00BC72CD">
      <w:pPr>
        <w:spacing w:line="600" w:lineRule="auto"/>
        <w:ind w:firstLine="720"/>
        <w:contextualSpacing/>
        <w:jc w:val="both"/>
        <w:rPr>
          <w:rFonts w:eastAsia="Times New Roman" w:cs="Times New Roman"/>
          <w:b/>
          <w:szCs w:val="24"/>
        </w:rPr>
      </w:pPr>
      <w:r>
        <w:rPr>
          <w:rFonts w:eastAsia="Times New Roman" w:cs="Times New Roman"/>
          <w:b/>
          <w:szCs w:val="24"/>
        </w:rPr>
        <w:t>ΣΠΥΡΙΔΩΝ-ΑΔΩΝΙΣ ΓΕΩΡΓΙΑΔΗΣ:</w:t>
      </w:r>
      <w:r>
        <w:rPr>
          <w:rFonts w:eastAsia="Times New Roman" w:cs="Times New Roman"/>
          <w:szCs w:val="24"/>
        </w:rPr>
        <w:t xml:space="preserve"> Μα,</w:t>
      </w:r>
      <w:r>
        <w:rPr>
          <w:rFonts w:eastAsia="Times New Roman" w:cs="Times New Roman"/>
          <w:szCs w:val="24"/>
        </w:rPr>
        <w:t xml:space="preserve"> τα έχω τα έγγραφα στα χέρια μου.</w:t>
      </w:r>
    </w:p>
    <w:p w14:paraId="2F46D0E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Δεν ντρέπεστε να χρησιμοποιείτε ανθρώπους που εργάζονταν στο Υπουργείο;</w:t>
      </w:r>
    </w:p>
    <w:p w14:paraId="2F46D0E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Τότε τον κ. Θεοδωράκη γιατί τον αναφέρατε εσείς; Για τον κ. Θεοδωράκη γιατί δεν ντραπήκα</w:t>
      </w:r>
      <w:r>
        <w:rPr>
          <w:rFonts w:eastAsia="Times New Roman" w:cs="Times New Roman"/>
          <w:szCs w:val="24"/>
        </w:rPr>
        <w:t>τε να αναφερθείτε;</w:t>
      </w:r>
    </w:p>
    <w:p w14:paraId="2F46D0E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Ο κ. Θεοδωράκης είναι πολιτικό πρόσωπο. Είχε μπει διοικητής στο νοσοκομείο.</w:t>
      </w:r>
    </w:p>
    <w:p w14:paraId="2F46D0E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2F46D0E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Δηλαδή, εγώ να ντρέπομαι να πω για τον κ. Παπαδόπουλο κα</w:t>
      </w:r>
      <w:r>
        <w:rPr>
          <w:rFonts w:eastAsia="Times New Roman" w:cs="Times New Roman"/>
          <w:szCs w:val="24"/>
        </w:rPr>
        <w:t>ι εσείς να λέτε για τον Θεοδωράκη; Δεν κατάλαβα! Τι είστε εσείς, δηλαδή, ανώτεροι των άλλων; Και ο κ. Παπαδόπουλος είναι πολιτικό πρόσωπο. Κύριε Υπουργέ, αν αναφέρετε αυτόν, τότε θα αναφέρουμε και εμείς. Ξαναλέω, ο κ. Παπαδόπουλος ήταν σύμβουλος σε όλες σα</w:t>
      </w:r>
      <w:r>
        <w:rPr>
          <w:rFonts w:eastAsia="Times New Roman" w:cs="Times New Roman"/>
          <w:szCs w:val="24"/>
        </w:rPr>
        <w:t>ς τις ΜΚΟ. Και είναι διευθυντής σας. Και ενέκρινε λεφτά.</w:t>
      </w:r>
    </w:p>
    <w:p w14:paraId="2F46D0F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Τελείωσε η διαδικασία. Πάμε στην επόμενη ερώτηση.</w:t>
      </w:r>
    </w:p>
    <w:p w14:paraId="2F46D0F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Δεν ήταν σύμβουλος. Ήταν αποσπασμένος στη Διεύθυνση Υγείας του Υπουργείου. Αφήστε της αθλιότητες. </w:t>
      </w:r>
    </w:p>
    <w:p w14:paraId="2F46D0F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Και δεν δούλευε σε μια ΜΚΟ στη Θεσσαλία;</w:t>
      </w:r>
    </w:p>
    <w:p w14:paraId="2F46D0F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Σταματήστε να πιάνετε στο στόμα σας δημόσιους υπαλλήλο</w:t>
      </w:r>
      <w:r>
        <w:rPr>
          <w:rFonts w:eastAsia="Times New Roman" w:cs="Times New Roman"/>
          <w:szCs w:val="24"/>
        </w:rPr>
        <w:t>υς έντιμους.</w:t>
      </w:r>
    </w:p>
    <w:p w14:paraId="2F46D0F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Δούλευε ή δεν δούλευε στη Θεσσαλία;</w:t>
      </w:r>
    </w:p>
    <w:p w14:paraId="2F46D0F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Πού δούλευε;</w:t>
      </w:r>
    </w:p>
    <w:p w14:paraId="2F46D0F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Σε ΜΚΟ στη Θεσσσαλία.</w:t>
      </w:r>
    </w:p>
    <w:p w14:paraId="2F46D0F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Στη Λάρισα.</w:t>
      </w:r>
    </w:p>
    <w:p w14:paraId="2F46D0F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Τον είχε διαθέσει η </w:t>
      </w:r>
      <w:r>
        <w:rPr>
          <w:rFonts w:eastAsia="Times New Roman" w:cs="Times New Roman"/>
          <w:szCs w:val="24"/>
        </w:rPr>
        <w:t>ΜΚΟ στη Διεύθυνση Υγείας για να στηριχθεί, κύριε Γεωργιάδη.</w:t>
      </w:r>
    </w:p>
    <w:p w14:paraId="2F46D0F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Άρα, μη μας τον λες και τόσο έξω από το σύστημα! Μη μας τον λες!</w:t>
      </w:r>
    </w:p>
    <w:p w14:paraId="2F46D0F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συγχωρείτε. </w:t>
      </w:r>
    </w:p>
    <w:p w14:paraId="2F46D0F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Κύριε Γεωργιάδη!</w:t>
      </w:r>
    </w:p>
    <w:p w14:paraId="2F46D0F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w:t>
      </w:r>
      <w:r>
        <w:rPr>
          <w:rFonts w:eastAsia="Times New Roman" w:cs="Times New Roman"/>
          <w:b/>
          <w:szCs w:val="24"/>
        </w:rPr>
        <w:t xml:space="preserve">ός Υγείας): </w:t>
      </w:r>
      <w:r>
        <w:rPr>
          <w:rFonts w:eastAsia="Times New Roman" w:cs="Times New Roman"/>
          <w:szCs w:val="24"/>
        </w:rPr>
        <w:t>Ακούστε, λοιπόν, γιατί δεν είπατε και μια λεπτομέρεια.</w:t>
      </w:r>
    </w:p>
    <w:p w14:paraId="2F46D0F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Ακούστε με σας παρακαλώ, κύριε Υπουργέ.</w:t>
      </w:r>
    </w:p>
    <w:p w14:paraId="2F46D0F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Απαντάτε όντως σε ερώτηση του κ. Γεωργιάδη. Όμως, απευθύνεστε στη Βουλή και στον ελληνικό λαό. Δεν είναι τρόπος αυτό</w:t>
      </w:r>
      <w:r>
        <w:rPr>
          <w:rFonts w:eastAsia="Times New Roman" w:cs="Times New Roman"/>
          <w:szCs w:val="24"/>
        </w:rPr>
        <w:t xml:space="preserve">ς να διαλεγόμαστε εδώ. </w:t>
      </w:r>
    </w:p>
    <w:p w14:paraId="2F46D0F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Ο λαλίστατος κ. Γεωργιάδης μας απέκρυψε και μια πολύ σημαντική λεπτομέρεια. Για να προχωρήσει ο νέος μηχανισμός κοστολόγησης, το Υπουργείο Υγείας προσέλαβε μια ιδιωτική εταιρεία συμβούλων, η οποία π</w:t>
      </w:r>
      <w:r>
        <w:rPr>
          <w:rFonts w:eastAsia="Times New Roman" w:cs="Times New Roman"/>
          <w:szCs w:val="24"/>
        </w:rPr>
        <w:t xml:space="preserve">αρείχε υπηρεσίες της τάξης του ενός εκατομμυρίου ευρώ τον χρόνο. Αυτή η ιδιωτική εταιρεία είναι η μόνη αλλαγή επί της ουσίας που έκανε η </w:t>
      </w:r>
      <w:r>
        <w:rPr>
          <w:rFonts w:eastAsia="Times New Roman" w:cs="Times New Roman"/>
          <w:szCs w:val="24"/>
        </w:rPr>
        <w:t xml:space="preserve">Κυβέρνησή </w:t>
      </w:r>
      <w:r>
        <w:rPr>
          <w:rFonts w:eastAsia="Times New Roman" w:cs="Times New Roman"/>
          <w:szCs w:val="24"/>
        </w:rPr>
        <w:t xml:space="preserve">μας. Σταμάτησε τη σύμβασή της. </w:t>
      </w:r>
    </w:p>
    <w:p w14:paraId="2F46D10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Συγχαρητήρια!</w:t>
      </w:r>
    </w:p>
    <w:p w14:paraId="2F46D10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Μ</w:t>
      </w:r>
      <w:r>
        <w:rPr>
          <w:rFonts w:eastAsia="Times New Roman" w:cs="Times New Roman"/>
          <w:szCs w:val="24"/>
        </w:rPr>
        <w:t xml:space="preserve">ας έλεγαν όλοι ότι θα καταρρεύσει το σύστημα, ότι δεν θα υπάρξει κοστολόγηση, ότι δεν θα πληρώνονται οι ΑΜΚΕ, ότι θα μείνουν οι ασθενείς χωρίς φροντίδα, θα μείνουν απλήρωτοι οι εργαζόμενοι. </w:t>
      </w:r>
    </w:p>
    <w:p w14:paraId="2F46D10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Τίποτα από αυτές τις προφητείες τις καταστροφολογικές, στις οποίε</w:t>
      </w:r>
      <w:r>
        <w:rPr>
          <w:rFonts w:eastAsia="Times New Roman" w:cs="Times New Roman"/>
          <w:szCs w:val="24"/>
        </w:rPr>
        <w:t xml:space="preserve">ς επιδίδεστε όλοι σας αυτήν την περίοδο, δεν επιβεβαιώθηκαν. </w:t>
      </w:r>
    </w:p>
    <w:p w14:paraId="2F46D10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Θεωρώ ότι οι μόνοι που πραγματικά έχουν λόγο να μας εγκαλούν αυτήν την περίοδο είναι η συγκεκριμένη ιδιωτική εταιρεία, η οποία ενδεχομένως έχασε ένα μέρος από μια χρηματοδότηση.</w:t>
      </w:r>
    </w:p>
    <w:p w14:paraId="2F46D10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w:t>
      </w:r>
      <w:r>
        <w:rPr>
          <w:rFonts w:eastAsia="Times New Roman" w:cs="Times New Roman"/>
          <w:b/>
          <w:szCs w:val="24"/>
        </w:rPr>
        <w:t xml:space="preserve">ΓΕΩΡΓΙΑΔΗΣ: </w:t>
      </w:r>
      <w:r>
        <w:rPr>
          <w:rFonts w:eastAsia="Times New Roman" w:cs="Times New Roman"/>
          <w:szCs w:val="24"/>
        </w:rPr>
        <w:t xml:space="preserve">Πολιτική σας απόφαση. Κανένα </w:t>
      </w:r>
      <w:r>
        <w:rPr>
          <w:rFonts w:eastAsia="Times New Roman" w:cs="Times New Roman"/>
          <w:szCs w:val="24"/>
        </w:rPr>
        <w:t>πρόβλημα</w:t>
      </w:r>
      <w:r>
        <w:rPr>
          <w:rFonts w:eastAsia="Times New Roman" w:cs="Times New Roman"/>
          <w:szCs w:val="24"/>
        </w:rPr>
        <w:t>.</w:t>
      </w:r>
    </w:p>
    <w:p w14:paraId="2F46D10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Σας λέω, λοιπόν, ότι τουλάχιστον με τον κ. Μπαργιώτα μπορέσαμε και κάναμε μια συζήτηση ουσίας πάνω στο περιεχόμενο της ψυχιατρικής μεταρρύθμισης και στις προϋποθέσεις της.</w:t>
      </w:r>
      <w:r>
        <w:rPr>
          <w:rFonts w:eastAsia="Times New Roman" w:cs="Times New Roman"/>
          <w:szCs w:val="24"/>
        </w:rPr>
        <w:t xml:space="preserve"> Με εσάς, δυστυχώς, αυτή η δυνατότητα δεν υπάρχει.</w:t>
      </w:r>
    </w:p>
    <w:p w14:paraId="2F46D10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τελειώνουμε, κύριε Γεωργιάδη, η πελατειακή λογική, η διαφθορά και η διαπλοκή στην Ελλάδα έχουν πολιτικό ονοματεπώνυμο: ΠΑΣΟΚ και Νέα Δημοκρατία. </w:t>
      </w:r>
    </w:p>
    <w:p w14:paraId="2F46D10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Τον κ. Σπίρτζη λέτε </w:t>
      </w:r>
      <w:r>
        <w:rPr>
          <w:rFonts w:eastAsia="Times New Roman" w:cs="Times New Roman"/>
          <w:szCs w:val="24"/>
        </w:rPr>
        <w:t>ΠΑΣΟΚ;</w:t>
      </w:r>
    </w:p>
    <w:p w14:paraId="2F46D10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Ό,τι και να πείτε, ό,τι και να λέτε, αυτό έχει καταγραφεί στη συλλογική συνείδηση.</w:t>
      </w:r>
    </w:p>
    <w:p w14:paraId="2F46D10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Συγγνώμη! Τον κ. Σπίρτζη λέτε ΠΑΣΟΚ, τον κ. Κουρουμπλή λέτε ΠΑΣΟΚ;</w:t>
      </w:r>
    </w:p>
    <w:p w14:paraId="2F46D10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Έχε</w:t>
      </w:r>
      <w:r>
        <w:rPr>
          <w:rFonts w:eastAsia="Times New Roman" w:cs="Times New Roman"/>
          <w:szCs w:val="24"/>
        </w:rPr>
        <w:t>ι καταγραφεί στη συλλογική συνείδηση.</w:t>
      </w:r>
    </w:p>
    <w:p w14:paraId="2F46D10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Προκάτοχός σας ήταν ο κ. Κουρουμπλής, Βουλευτής του ΠΑΣΟΚ και Γραμματέας επί ΠΑΣΟΚ. Το ξεχάσατε;</w:t>
      </w:r>
    </w:p>
    <w:p w14:paraId="2F46D10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Τέλειωσε η διαδικασία της ερώτησης.</w:t>
      </w:r>
    </w:p>
    <w:p w14:paraId="2F46D10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ΣΠΥΡΙΔΩΝ-ΑΔΩΝΙΣ ΓΕΩΡΓΙΑΔ</w:t>
      </w:r>
      <w:r>
        <w:rPr>
          <w:rFonts w:eastAsia="Times New Roman" w:cs="Times New Roman"/>
          <w:b/>
          <w:szCs w:val="24"/>
        </w:rPr>
        <w:t xml:space="preserve">ΗΣ: </w:t>
      </w:r>
      <w:r>
        <w:rPr>
          <w:rFonts w:eastAsia="Times New Roman" w:cs="Times New Roman"/>
          <w:szCs w:val="24"/>
        </w:rPr>
        <w:t>Μα, να μας λέει για ΠΑΣΟΚ ο ΣΥΡΙΖΑ με τον Κουρουμπλή προκάτοχό του; Έλεος! Εντάξει! Δεν έχουμε Αλτσχάιμερ στη χώρα, κάποιοι θυμόμαστε.</w:t>
      </w:r>
    </w:p>
    <w:p w14:paraId="2F46D10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 έκανες το σόου!</w:t>
      </w:r>
    </w:p>
    <w:p w14:paraId="2F46D10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Πολύ σιωπηρό σε βρίσκω. </w:t>
      </w:r>
      <w:r>
        <w:rPr>
          <w:rFonts w:eastAsia="Times New Roman" w:cs="Times New Roman"/>
          <w:szCs w:val="24"/>
        </w:rPr>
        <w:t>Κάτι ξέρεις εσύ. Κάτι ξέρεις.</w:t>
      </w:r>
    </w:p>
    <w:p w14:paraId="2F46D11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Έχει τελειώσει η διαδικασία.</w:t>
      </w:r>
    </w:p>
    <w:p w14:paraId="2F46D111" w14:textId="77777777" w:rsidR="005B3E17" w:rsidRDefault="00BC72CD">
      <w:pPr>
        <w:tabs>
          <w:tab w:val="left" w:pos="2304"/>
        </w:tabs>
        <w:spacing w:line="600" w:lineRule="auto"/>
        <w:ind w:firstLine="720"/>
        <w:contextualSpacing/>
        <w:jc w:val="both"/>
        <w:rPr>
          <w:rFonts w:eastAsia="Times New Roman" w:cs="Times New Roman"/>
          <w:b/>
          <w:szCs w:val="24"/>
        </w:rPr>
      </w:pPr>
      <w:r>
        <w:rPr>
          <w:rFonts w:eastAsia="Times New Roman"/>
          <w:b/>
          <w:szCs w:val="24"/>
        </w:rPr>
        <w:t xml:space="preserve">ΑΝΔΡΕΑΣ ΞΑΝΘΟΣ (Υπουργός Υγείας): </w:t>
      </w:r>
      <w:r>
        <w:rPr>
          <w:rFonts w:eastAsia="Times New Roman"/>
          <w:szCs w:val="24"/>
        </w:rPr>
        <w:t>Ε</w:t>
      </w:r>
      <w:r>
        <w:rPr>
          <w:rFonts w:eastAsia="Times New Roman" w:cs="Times New Roman"/>
          <w:szCs w:val="24"/>
        </w:rPr>
        <w:t xml:space="preserve">πιτρέψτε μου ένα τελευταίο πολιτικό σχόλιο. Τα υποτιθέμενα σκάνδαλα του ΣΥΡΙΖΑ είναι σαν τα πυροτεχνήματα. Τα εκτοξεύουν τα μιντιακά σας υποστυλώματα και τα αναπαράγετε και εσείς εδώ μέσα. Όμως, όπως όλα τα πυροτεχνήματα, έχουν πολύ μικρή διάρκεια ζωής. </w:t>
      </w:r>
    </w:p>
    <w:p w14:paraId="2F46D112"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Σ</w:t>
      </w:r>
      <w:r>
        <w:rPr>
          <w:rFonts w:eastAsia="Times New Roman" w:cs="Times New Roman"/>
          <w:b/>
          <w:szCs w:val="24"/>
        </w:rPr>
        <w:t xml:space="preserve">ΠΥΡΙΔΩΝ-ΑΔΩΝΙΣ ΓΕΩΡΓΙΑΔΗΣ: </w:t>
      </w:r>
      <w:r>
        <w:rPr>
          <w:rFonts w:eastAsia="Times New Roman" w:cs="Times New Roman"/>
          <w:szCs w:val="24"/>
        </w:rPr>
        <w:t>Δεν μου απαντάτε!</w:t>
      </w:r>
    </w:p>
    <w:p w14:paraId="2F46D113"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lastRenderedPageBreak/>
        <w:t>ΑΝΔΡΕΑΣ ΞΑΝΘΟΣ (Υπουργός Υγείας):</w:t>
      </w:r>
      <w:r>
        <w:rPr>
          <w:rFonts w:eastAsia="Times New Roman"/>
          <w:szCs w:val="24"/>
        </w:rPr>
        <w:t xml:space="preserve"> </w:t>
      </w:r>
      <w:r>
        <w:rPr>
          <w:rFonts w:eastAsia="Times New Roman" w:cs="Times New Roman"/>
          <w:szCs w:val="24"/>
        </w:rPr>
        <w:t xml:space="preserve">Και έρχεται η πραγματικότητα και τα ακυρώνει. Τα δικά σας αμαρτήματα είναι πιστοποιημένα με ονοματεπώνυμο, καταγεγραμμένα και υπάρχουν στελέχη αυτών των δύο πολιτικών χώρων που </w:t>
      </w:r>
      <w:r>
        <w:rPr>
          <w:rFonts w:eastAsia="Times New Roman" w:cs="Times New Roman"/>
          <w:szCs w:val="24"/>
        </w:rPr>
        <w:t xml:space="preserve">είναι στη φυλακή. </w:t>
      </w:r>
    </w:p>
    <w:p w14:paraId="2F46D114"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Καλομελέτα και έρχεται!</w:t>
      </w:r>
    </w:p>
    <w:p w14:paraId="2F46D115"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κύριε Γκιόκα, να επαναφέρουμε τη συζήτηση στον πνεύμα που αρμόζει στην Αίθουσα. </w:t>
      </w:r>
    </w:p>
    <w:p w14:paraId="2F46D116"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Επόμενη, λοιπόν, είναι η όγδοη με αριθμό 1284/19-9-2016 επίκα</w:t>
      </w:r>
      <w:r>
        <w:rPr>
          <w:rFonts w:eastAsia="Times New Roman" w:cs="Times New Roman"/>
          <w:szCs w:val="24"/>
        </w:rPr>
        <w:t xml:space="preserve">ιρη ερώτηση δεύτερου κύκλου του Βουλευτή Αττικής του Κομμουνιστικού Κόμματος Ελλάδας κ. Ιωάννη Γκιόκα προς τον Υπουργό Υγείας, σχετικά με τα τεράστια προβλήματα στη λειτουργία των </w:t>
      </w:r>
      <w:r>
        <w:rPr>
          <w:rFonts w:eastAsia="Times New Roman" w:cs="Times New Roman"/>
          <w:szCs w:val="24"/>
        </w:rPr>
        <w:t xml:space="preserve">οργανισμών </w:t>
      </w:r>
      <w:r>
        <w:rPr>
          <w:rFonts w:eastAsia="Times New Roman" w:cs="Times New Roman"/>
          <w:szCs w:val="24"/>
        </w:rPr>
        <w:t xml:space="preserve">κατά των </w:t>
      </w:r>
      <w:r>
        <w:rPr>
          <w:rFonts w:eastAsia="Times New Roman" w:cs="Times New Roman"/>
          <w:szCs w:val="24"/>
        </w:rPr>
        <w:t>ναρκωτικών</w:t>
      </w:r>
      <w:r>
        <w:rPr>
          <w:rFonts w:eastAsia="Times New Roman" w:cs="Times New Roman"/>
          <w:szCs w:val="24"/>
        </w:rPr>
        <w:t xml:space="preserve">. </w:t>
      </w:r>
    </w:p>
    <w:p w14:paraId="2F46D117"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Γκιόκα, έχετε τον λόγο. </w:t>
      </w:r>
    </w:p>
    <w:p w14:paraId="2F46D118"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w:t>
      </w:r>
      <w:r>
        <w:rPr>
          <w:rFonts w:eastAsia="Times New Roman" w:cs="Times New Roman"/>
          <w:b/>
          <w:szCs w:val="24"/>
        </w:rPr>
        <w:t>ΝΗΣ ΓΚΙΟΚΑΣ:</w:t>
      </w:r>
      <w:r>
        <w:rPr>
          <w:rFonts w:eastAsia="Times New Roman" w:cs="Times New Roman"/>
          <w:szCs w:val="24"/>
        </w:rPr>
        <w:t xml:space="preserve"> Πριν ξεκινήσω την ερώτηση, προτείνω να καθιερωθεί από τον Κανονισμό της Βουλής μία μέρα, για να έρχονται εδώ η Νέα Δημοκρατία, ο ΣΥΡΙΖΑ και τα άλλα κόμματα να ξεμαλλιάζονται για τη διαφθορά. Διότι μόνο σε αυτό διαφωνούν πλέον, αφού την ίδια πο</w:t>
      </w:r>
      <w:r>
        <w:rPr>
          <w:rFonts w:eastAsia="Times New Roman" w:cs="Times New Roman"/>
          <w:szCs w:val="24"/>
        </w:rPr>
        <w:t xml:space="preserve">λιτική εφαρμόζουν. </w:t>
      </w:r>
    </w:p>
    <w:p w14:paraId="2F46D119"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Προτείνω, λοιπόν, να καθιερωθεί μία μέρα κοινοβουλευτικού ελέγχου για όλους τους υπόλοιπους που περιμένουμε υπομονετικά εδώ πέρα μία ώρα, για να κάθονται εδώ δέκα και δεκαπέντε λεπτά με τη δική σας ανοχή! Αυτό γίνεται τόση ώρα! </w:t>
      </w:r>
    </w:p>
    <w:p w14:paraId="2F46D11A"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t>ΠΡΟΕΔΡΕ</w:t>
      </w:r>
      <w:r>
        <w:rPr>
          <w:rFonts w:eastAsia="Times New Roman"/>
          <w:b/>
          <w:szCs w:val="24"/>
        </w:rPr>
        <w:t>ΥΩΝ (Γεώργιος Βαρεμένος):</w:t>
      </w:r>
      <w:r>
        <w:rPr>
          <w:rFonts w:eastAsia="Times New Roman"/>
          <w:szCs w:val="24"/>
        </w:rPr>
        <w:t xml:space="preserve"> </w:t>
      </w:r>
      <w:r>
        <w:rPr>
          <w:rFonts w:eastAsia="Times New Roman" w:cs="Times New Roman"/>
          <w:szCs w:val="24"/>
        </w:rPr>
        <w:t>Κύριε Γκιόκα, μισό λεπτό. Κατ’ αρχάς ζήτησα τη συναίνεσή σας…</w:t>
      </w:r>
    </w:p>
    <w:p w14:paraId="2F46D11B"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Πρόεδρε, ζητήσατε τη συναίνεσή μας για να προηγηθεί η ερώτηση του Γεωργιάδη, επειδή είχε συναφές αντικείμενο. Δεν ζητήσατε τη συναίνεσή μας για ν</w:t>
      </w:r>
      <w:r>
        <w:rPr>
          <w:rFonts w:eastAsia="Times New Roman" w:cs="Times New Roman"/>
          <w:szCs w:val="24"/>
        </w:rPr>
        <w:t>α μιλούν μισή ώρα εδώ πέρα, να ξεμαλλιάζονται μεταξύ τους και να περιμένουμε εμείς εδώ!</w:t>
      </w:r>
    </w:p>
    <w:p w14:paraId="2F46D11C"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Ακούστε να σας πω, κύριε Γκιόκα. Πρέπει να αναγνωρίσετε τη δυσκολία που έχει το Προεδρείο, σε εξαιρέσεις και όχι κατά κανόνα, να επιβάλ</w:t>
      </w:r>
      <w:r>
        <w:rPr>
          <w:rFonts w:eastAsia="Times New Roman" w:cs="Times New Roman"/>
          <w:szCs w:val="24"/>
        </w:rPr>
        <w:t>ει τη διαδικασία. Θα συμφωνήσω μαζί σας…</w:t>
      </w:r>
    </w:p>
    <w:p w14:paraId="2F46D11D"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Γι’ αυτό σας προτείνω να καθιερωθεί μια έξτρα μέρα κοινοβουλευτικού ελέγχου για όλους τους υπόλοιπους που περιμένουμε υπομονετικά. Αυτό λέω!</w:t>
      </w:r>
    </w:p>
    <w:p w14:paraId="2F46D11E"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Εντάξει τώρα, κύριε Γκιό</w:t>
      </w:r>
      <w:r>
        <w:rPr>
          <w:rFonts w:eastAsia="Times New Roman" w:cs="Times New Roman"/>
          <w:szCs w:val="24"/>
        </w:rPr>
        <w:t xml:space="preserve">κα. Εγώ λέω ότι περίμενα και περιμένω από εσάς να συνεισφέρετε εποικοδομητικά. </w:t>
      </w:r>
    </w:p>
    <w:p w14:paraId="2F46D11F"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Συνεισέφερα </w:t>
      </w:r>
      <w:r>
        <w:rPr>
          <w:rFonts w:eastAsia="Times New Roman" w:cs="Times New Roman"/>
          <w:szCs w:val="24"/>
        </w:rPr>
        <w:t xml:space="preserve">δίνοντας </w:t>
      </w:r>
      <w:r>
        <w:rPr>
          <w:rFonts w:eastAsia="Times New Roman" w:cs="Times New Roman"/>
          <w:szCs w:val="24"/>
        </w:rPr>
        <w:t xml:space="preserve">τη σειρά μου, κύριε Πρόεδρε. </w:t>
      </w:r>
    </w:p>
    <w:p w14:paraId="2F46D120"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Θα συμφωνήσω μαζί σας ότι εδώ είναι Βουλή και όχι </w:t>
      </w:r>
      <w:r>
        <w:rPr>
          <w:rFonts w:eastAsia="Times New Roman" w:cs="Times New Roman"/>
          <w:szCs w:val="24"/>
        </w:rPr>
        <w:t>«</w:t>
      </w:r>
      <w:r>
        <w:rPr>
          <w:rFonts w:eastAsia="Times New Roman" w:cs="Times New Roman"/>
          <w:szCs w:val="24"/>
        </w:rPr>
        <w:t>αμέρικαν</w:t>
      </w:r>
      <w:r>
        <w:rPr>
          <w:rFonts w:eastAsia="Times New Roman" w:cs="Times New Roman"/>
          <w:szCs w:val="24"/>
        </w:rPr>
        <w:t xml:space="preserve"> </w:t>
      </w:r>
      <w:r>
        <w:rPr>
          <w:rFonts w:eastAsia="Times New Roman" w:cs="Times New Roman"/>
          <w:szCs w:val="24"/>
        </w:rPr>
        <w:t>μπαρ»</w:t>
      </w:r>
      <w:r>
        <w:rPr>
          <w:rFonts w:eastAsia="Times New Roman" w:cs="Times New Roman"/>
          <w:szCs w:val="24"/>
        </w:rPr>
        <w:t xml:space="preserve">. Εντάξει; Σ’ αυτό συμφωνώ. Όμως, βοηθήστε και εσείς να επιβληθεί η διαδικασία. Δεν γίνεται αλλιώς! </w:t>
      </w:r>
    </w:p>
    <w:p w14:paraId="2F46D121"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Πάντως, υπεύθυνος για τη διαδικασία δεν είμαι εγώ. Εγώ περίμενα. </w:t>
      </w:r>
    </w:p>
    <w:p w14:paraId="2F46D122"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 xml:space="preserve">Όχι, αλλά πήρα τη συναίνεσή σας για να </w:t>
      </w:r>
      <w:r>
        <w:rPr>
          <w:rFonts w:eastAsia="Times New Roman" w:cs="Times New Roman"/>
          <w:szCs w:val="24"/>
        </w:rPr>
        <w:t xml:space="preserve">προηγηθεί η ερώτηση του κ. Γεωργιάδη. Έτσι δεν είναι; </w:t>
      </w:r>
    </w:p>
    <w:p w14:paraId="2F46D123"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Εν πάση περιπτώσει, το θέμα της επίκαιρης ερώτησης αφορά, κατά τη γνώμη μας, ένα εξαιρετικά σοβαρό ζήτημα που έχει να κάνει αφ’ ενός με το κλείσιμο ολόκληρων δομών του ΚΕΘΕΑ –και αναφέ</w:t>
      </w:r>
      <w:r>
        <w:rPr>
          <w:rFonts w:eastAsia="Times New Roman" w:cs="Times New Roman"/>
          <w:szCs w:val="24"/>
        </w:rPr>
        <w:t xml:space="preserve">ρομαι στα πολυδύναμα ψυχοδιαγνωστικά κέντρα του ΚΕΘΕΑ τα οποία έβαλαν λουκέτο πριν από λίγες μέρες, στις 14 Σεπτέμβρη- και αφ’ ετέρου με τον ορατό κίνδυνο στο τέλος του χρόνου να κλείσουν οι κινητές μονάδες </w:t>
      </w:r>
      <w:r>
        <w:rPr>
          <w:rFonts w:eastAsia="Times New Roman" w:cs="Times New Roman"/>
          <w:szCs w:val="24"/>
          <w:lang w:val="en-US"/>
        </w:rPr>
        <w:t>Street</w:t>
      </w:r>
      <w:r>
        <w:rPr>
          <w:rFonts w:eastAsia="Times New Roman" w:cs="Times New Roman"/>
          <w:szCs w:val="24"/>
        </w:rPr>
        <w:t>-</w:t>
      </w:r>
      <w:r>
        <w:rPr>
          <w:rFonts w:eastAsia="Times New Roman" w:cs="Times New Roman"/>
          <w:szCs w:val="24"/>
          <w:lang w:val="en-US"/>
        </w:rPr>
        <w:t>W</w:t>
      </w:r>
      <w:r>
        <w:rPr>
          <w:rFonts w:eastAsia="Times New Roman" w:cs="Times New Roman"/>
          <w:szCs w:val="24"/>
          <w:lang w:val="en-US"/>
        </w:rPr>
        <w:t>ork</w:t>
      </w:r>
      <w:r>
        <w:rPr>
          <w:rFonts w:eastAsia="Times New Roman" w:cs="Times New Roman"/>
          <w:szCs w:val="24"/>
        </w:rPr>
        <w:t xml:space="preserve"> σε Αθήνα και Θεσσαλονίκη, λόγω και τη</w:t>
      </w:r>
      <w:r>
        <w:rPr>
          <w:rFonts w:eastAsia="Times New Roman" w:cs="Times New Roman"/>
          <w:szCs w:val="24"/>
        </w:rPr>
        <w:t xml:space="preserve">ς ολοκλήρωσης του αντίστοιχου προγράμματος δωρεάς. </w:t>
      </w:r>
    </w:p>
    <w:p w14:paraId="2F46D124"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Κύριε Πρόεδρε και κύριε Υπουργέ, θα αναφέρω ορισμένα κρίσιμα στοιχεία που δείχνουν το μέγεθος του προβλήματος. Πρώτη φορά όλα αυτά τα χρόνια κλείνει εξαιτίας ελλείψεως προσωπικού μια δομή του ΚΕΘΕΑ. Και μ</w:t>
      </w:r>
      <w:r>
        <w:rPr>
          <w:rFonts w:eastAsia="Times New Roman" w:cs="Times New Roman"/>
          <w:szCs w:val="24"/>
        </w:rPr>
        <w:t xml:space="preserve">ιλάμε για μια περίοδο όπου το πρόβλημα της τοξικοεξάρτησης οξύνεται, εξαιτίας της κρίσης, των αδιεξόδων, της φτώχειας, της ανεργίας και όλων αυτών των φαινομένων που ζούμε καθημερινά. </w:t>
      </w:r>
    </w:p>
    <w:p w14:paraId="2F46D125"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ιλάμε για επτά πολυδύναμα ψυχοδιαγνωστικά κέντρα, που για όσους δεν γν</w:t>
      </w:r>
      <w:r>
        <w:rPr>
          <w:rFonts w:eastAsia="Times New Roman" w:cs="Times New Roman"/>
          <w:szCs w:val="24"/>
        </w:rPr>
        <w:t xml:space="preserve">ωρίζουν, είναι κέντρα διπλής διάγνωσης. Δηλαδή, δεν αφορούν μόνο όσους έχουν πρόβλημα εξάρτησης αλλά και όσους έχουν μια άλλη ψυχική νόσο, όπως σχιζοφρένεια και οτιδήποτε. </w:t>
      </w:r>
    </w:p>
    <w:p w14:paraId="2F46D126"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Άρα, εδώ πρόκειται για μια εγκληματική πολιτική. Δεν είστε οι μοναδικοί υπεύθυνοι γ</w:t>
      </w:r>
      <w:r>
        <w:rPr>
          <w:rFonts w:eastAsia="Times New Roman" w:cs="Times New Roman"/>
          <w:szCs w:val="24"/>
        </w:rPr>
        <w:t xml:space="preserve">ι’ αυτήν την πολιτική. Την ίδια πολιτική ακολουθούσαν και οι προηγούμενες κυβερνήσεις της Νέας Δημοκρατίας και του </w:t>
      </w:r>
      <w:r>
        <w:rPr>
          <w:rFonts w:eastAsia="Times New Roman"/>
          <w:szCs w:val="24"/>
        </w:rPr>
        <w:t>ΠΑΣΟΚ και</w:t>
      </w:r>
      <w:r>
        <w:rPr>
          <w:rFonts w:eastAsia="Times New Roman" w:cs="Times New Roman"/>
          <w:szCs w:val="24"/>
        </w:rPr>
        <w:t xml:space="preserve"> τη συνεχίζετε εσείς. Και απόρροια αυτής της εγκληματικής πολιτικής, της υποχρηματοδότησης και των ελλείψεων προσωπικού είναι να φτά</w:t>
      </w:r>
      <w:r>
        <w:rPr>
          <w:rFonts w:eastAsia="Times New Roman" w:cs="Times New Roman"/>
          <w:szCs w:val="24"/>
        </w:rPr>
        <w:t xml:space="preserve">νουμε στο σημείο για πρώτη φορά –επαναλαμβάνω- να κλείνουν κρίσιμες και εξαιρετικά σοβαρές δομές του ΚΕΘΕΑ. </w:t>
      </w:r>
    </w:p>
    <w:p w14:paraId="2F46D127"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το ερώτημα είναι τι μέτρα θα πάρει το Υπουργείο άμεσα, τώρα, και για να μην κλείσουν αυτές οι δομές και για να μην κλείσουν οι δομές </w:t>
      </w:r>
      <w:r>
        <w:rPr>
          <w:rFonts w:eastAsia="Times New Roman" w:cs="Times New Roman"/>
          <w:szCs w:val="24"/>
          <w:lang w:val="en-US"/>
        </w:rPr>
        <w:t>S</w:t>
      </w:r>
      <w:r>
        <w:rPr>
          <w:rFonts w:eastAsia="Times New Roman" w:cs="Times New Roman"/>
          <w:szCs w:val="24"/>
          <w:lang w:val="en-US"/>
        </w:rPr>
        <w:t>treet</w:t>
      </w:r>
      <w:r>
        <w:rPr>
          <w:rFonts w:eastAsia="Times New Roman" w:cs="Times New Roman"/>
          <w:szCs w:val="24"/>
        </w:rPr>
        <w:t xml:space="preserve"> </w:t>
      </w:r>
      <w:r>
        <w:rPr>
          <w:rFonts w:eastAsia="Times New Roman" w:cs="Times New Roman"/>
          <w:szCs w:val="24"/>
          <w:lang w:val="en-US"/>
        </w:rPr>
        <w:t>work</w:t>
      </w:r>
      <w:r>
        <w:rPr>
          <w:rFonts w:eastAsia="Times New Roman" w:cs="Times New Roman"/>
          <w:szCs w:val="24"/>
        </w:rPr>
        <w:t xml:space="preserve"> σε Αθήνα και Θεσσαλονίκη, που με μαθηματική ακρίβεια θα κλείσουν στο τέλος του χρόνου. </w:t>
      </w:r>
    </w:p>
    <w:p w14:paraId="2F46D128"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το θέμα είναι τι μέτρα θα πάρει το Υπουργείο, για να υπάρχει η απαραίτητη χρηματοδότηση και οι προσλήψεις αναγκαίου προσωπικού και φυσικά να εξασφαλι</w:t>
      </w:r>
      <w:r>
        <w:rPr>
          <w:rFonts w:eastAsia="Times New Roman" w:cs="Times New Roman"/>
          <w:szCs w:val="24"/>
        </w:rPr>
        <w:t>στεί η πλήρης επάρκεια σε υγειονομικό και άλλο υλικό με ανανέωση του εξοπλισμού, του εκσυγχρονισμού των υποδομών και την παροχή δωρεάν προγραμμάτων επιμόρφωσης των εργαζομένων. Αυτό είναι το αντικείμενο της ερώτησης και περιμένουμε από το Υπουργείο μια συγ</w:t>
      </w:r>
      <w:r>
        <w:rPr>
          <w:rFonts w:eastAsia="Times New Roman" w:cs="Times New Roman"/>
          <w:szCs w:val="24"/>
        </w:rPr>
        <w:t>κεκριμένη απάντηση.</w:t>
      </w:r>
    </w:p>
    <w:p w14:paraId="2F46D129"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F46D12A"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w:t>
      </w:r>
    </w:p>
    <w:p w14:paraId="2F46D12B"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Ευχαριστώ, κύριε Πρόεδρε.</w:t>
      </w:r>
    </w:p>
    <w:p w14:paraId="2F46D12C"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Αγαπητέ συνάδελφε, πραγματικά αισθάνομαι άσχημα για την καθυστέρηση. Νομίζω, όμως, πως όταν εγκαλείται ο Υπουργός και οι συνεργάτες του για αδιαφανή διαχείριση δημόσιων πόρων, είναι εύλογο να υπάρχει η δυνατότητα να δοθούν απαντήσεις. </w:t>
      </w:r>
    </w:p>
    <w:p w14:paraId="2F46D12D"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Θέτετε ένα πολύ σημα</w:t>
      </w:r>
      <w:r>
        <w:rPr>
          <w:rFonts w:eastAsia="Times New Roman" w:cs="Times New Roman"/>
          <w:szCs w:val="24"/>
        </w:rPr>
        <w:t>ντικό θέμα. Το έχουμε ξανασυζητήσει. Η κρίση επιδείνωσε και τον τομέα της εξάρτησης -αυξήθηκαν τα περιστατικά εξαρτημένων ανθρώπων, υπήρξαν αναδυόμενες εξαρτήσεις- σε μία περίοδο που οι δημόσιες δομές ήταν υποστελεχωμένες και υποχρηματοδοτούμενες. Τα συγκε</w:t>
      </w:r>
      <w:r>
        <w:rPr>
          <w:rFonts w:eastAsia="Times New Roman" w:cs="Times New Roman"/>
          <w:szCs w:val="24"/>
        </w:rPr>
        <w:t xml:space="preserve">κριμένα επτά κέντρα του ΚΕΘΕΑ, στα οποία αναφέρεστε, ήταν όντως μια πρωτοποριακή δομή, η οποία είχε ως πληθυσμό - στόχο τους ασθενείς με διπλή διάγνωση, δηλαδή εξαρτημένους και έχοντες ταυτόχρονα και ψυχιατρική νοσηρότητα. Προσέφεραν πολύ καλές υπηρεσίες. </w:t>
      </w:r>
      <w:r>
        <w:rPr>
          <w:rFonts w:eastAsia="Times New Roman" w:cs="Times New Roman"/>
          <w:szCs w:val="24"/>
        </w:rPr>
        <w:t xml:space="preserve">Υπήρξε εξωτερική αξιολόγηση γι’ αυτό. Δηλαδή, υπάρχει μία πιστοποίηση ότι πραγματικά ήταν ποιοτική αυτή η φροντίδα. </w:t>
      </w:r>
    </w:p>
    <w:p w14:paraId="2F46D12E"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Μετά τη λήξη της χρηματοδότησης από το ΕΣΠΑ, υπήρξε και πέρσι ένα κενό. Στην πραγματικότητα, όμως, δεν έκλεισαν τα κέντρα. Φρόντισαν οι άνθ</w:t>
      </w:r>
      <w:r>
        <w:rPr>
          <w:rFonts w:eastAsia="Times New Roman" w:cs="Times New Roman"/>
          <w:szCs w:val="24"/>
        </w:rPr>
        <w:t xml:space="preserve">ρωποι του ΚΕΘΕΑ. Επειδή ακριβώς αντιλαμβάνονται την ανάγκη να υπάρχει συνέχεια στη φροντίδα, φρόντισαν οι άνθρωποι αυτοί, οι οποίοι παρακολουθούνταν, και οι οικογένειές τους ταυτόχρονα να καλυφθούν, έστω άτυπα, από άλλες δομές του ΚΕΘΕΑ ή να </w:t>
      </w:r>
      <w:r>
        <w:rPr>
          <w:rFonts w:eastAsia="Times New Roman" w:cs="Times New Roman"/>
          <w:szCs w:val="24"/>
        </w:rPr>
        <w:lastRenderedPageBreak/>
        <w:t>παραπεμφθούν σ</w:t>
      </w:r>
      <w:r>
        <w:rPr>
          <w:rFonts w:eastAsia="Times New Roman" w:cs="Times New Roman"/>
          <w:szCs w:val="24"/>
        </w:rPr>
        <w:t>το μεσοδιάστημα μέχρι να γίνει η πρόσληψη συμβασιούχων οκταμήνου –κράτησε κάποιους μήνες αυτό το μεταβατικό κενό- ή να παραπεμφθούν σε άλλες δομές ψυχικής υγείας. Και έτσι, στην πραγματικότητα δόθηκε η δυνατότητα να συνεχιστεί η λειτουργία τους. Αυτό θα γί</w:t>
      </w:r>
      <w:r>
        <w:rPr>
          <w:rFonts w:eastAsia="Times New Roman" w:cs="Times New Roman"/>
          <w:szCs w:val="24"/>
        </w:rPr>
        <w:t xml:space="preserve">νει και τώρα. </w:t>
      </w:r>
    </w:p>
    <w:p w14:paraId="2F46D12F"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έχουμε νομοθετήσει τη δυνατότητα να μπορεί το ΚΕΘΕΑ να πάρει προσωπικό, για μία έκτακτη ανάγκη, για ένα μικρό μεταβατικό διάστημα, και κυρίως ψυχιάτρους με αποδείξεις παροχής υπηρεσιών, με μπλοκάκι. Παρ’ ότι ξέρω την κριτική για την ελ</w:t>
      </w:r>
      <w:r>
        <w:rPr>
          <w:rFonts w:eastAsia="Times New Roman" w:cs="Times New Roman"/>
          <w:szCs w:val="24"/>
        </w:rPr>
        <w:t xml:space="preserve">αστικότητα αυτής της εργασιακής σχέσης, είναι μία λύση ανάγκης για να καλυφθεί μία επείγουσα περίπτωση, όπως αυτή. </w:t>
      </w:r>
    </w:p>
    <w:p w14:paraId="2F46D130"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πιο σημαντικό, όμως, που έχουμε κάνει είναι ότι έχουμε προκήρυξη για πρώτη φορά μετά από δέκα χρόνια. Στον χώρο των εξαρτήσεων έχουν να γ</w:t>
      </w:r>
      <w:r>
        <w:rPr>
          <w:rFonts w:eastAsia="Times New Roman" w:cs="Times New Roman"/>
          <w:szCs w:val="24"/>
        </w:rPr>
        <w:t xml:space="preserve">ίνουν προκηρύξεις προσωπικού αορίστου χρόνου από το 2006. Για πρώτη φορά, λοιπόν, μετά από δέκα χρόνια προκηρύξαμε ογδόντα θέσεις, προσδιορίσαμε ογδόντα θέσεις ειδικά για τον χώρο των εξαρτήσεων. Τριάντα πέντε από αυτές αφορούν το ΚΕΘΕΑ, </w:t>
      </w:r>
      <w:r>
        <w:rPr>
          <w:rFonts w:eastAsia="Times New Roman" w:cs="Times New Roman"/>
          <w:szCs w:val="24"/>
        </w:rPr>
        <w:lastRenderedPageBreak/>
        <w:t>είκοσι πέντε τον Ο</w:t>
      </w:r>
      <w:r>
        <w:rPr>
          <w:rFonts w:eastAsia="Times New Roman" w:cs="Times New Roman"/>
          <w:szCs w:val="24"/>
        </w:rPr>
        <w:t xml:space="preserve">ΚΑΝΑ, δώδεκα το ΨΝΑ «18 ΑΝΩ» και οκτώ την αντίστοιχη δομή αποτοξίνωσης του ΨΝΘ. </w:t>
      </w:r>
    </w:p>
    <w:p w14:paraId="2F46D131"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ΚΕΘΕΑ έχει την αυτονομία του. Έχει προκηρύξει τις θέσεις αυτές –νομίζω ότι έληξε και η προθεσμία- και μας έχουν διαβεβαιώσει ότι σε σύντομο χρονικό διάστημα θα προσληφθούν </w:t>
      </w:r>
      <w:r>
        <w:rPr>
          <w:rFonts w:eastAsia="Times New Roman" w:cs="Times New Roman"/>
          <w:szCs w:val="24"/>
        </w:rPr>
        <w:t>αυτοί οι άνθρωποι. Θα εκπαιδευτούν, φυσικά, και νομίζω ότι μέχρι το τέλος του χρόνου θα είναι έτοιμοι να βοηθήσουν τις δομές του ΚΕΘΕΑ και να συνδράμουν ενδεχομένως και στη λειτουργία αυτών των κέντρων. Στο μεσοδιάστημα γίνεται μία πολύ μεγάλη προσπάθεια -</w:t>
      </w:r>
      <w:r>
        <w:rPr>
          <w:rFonts w:eastAsia="Times New Roman" w:cs="Times New Roman"/>
          <w:szCs w:val="24"/>
        </w:rPr>
        <w:t xml:space="preserve">αλλού είναι πιο ασφαλής, αλλού λιγότερο- ο πληθυσμός, ο οποίος παρακολουθούνταν σε αυτές τις δομές, να μην μείνει ακάλυπτος. </w:t>
      </w:r>
    </w:p>
    <w:p w14:paraId="2F46D132"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τη δευτερολογία σας, κύριε Υπουργέ. </w:t>
      </w:r>
    </w:p>
    <w:p w14:paraId="2F46D133"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Τελειώνω, κύριε </w:t>
      </w:r>
      <w:r>
        <w:rPr>
          <w:rFonts w:eastAsia="Times New Roman" w:cs="Times New Roman"/>
          <w:szCs w:val="24"/>
        </w:rPr>
        <w:t xml:space="preserve">Πρόεδρε. </w:t>
      </w:r>
    </w:p>
    <w:p w14:paraId="2F46D134"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Εξυπηρετούνται, λοιπόν, και από άλλες δομές του ΚΕΘΕΑ που υπάρχουν στις ίδιες πόλεις και έχουν γίνει παραπομπές –έχω αναλυτικά τον πίνακα- σε άλλες δημόσιες δομές ψυχικής υγείας όπου υπάρχουν αντίστοιχες ειδικότητες –ψυχίατροι και άλλες </w:t>
      </w:r>
      <w:r>
        <w:rPr>
          <w:rFonts w:eastAsia="Times New Roman" w:cs="Times New Roman"/>
          <w:szCs w:val="24"/>
        </w:rPr>
        <w:t>ειδικότητες- για να βοηθηθούν.</w:t>
      </w:r>
    </w:p>
    <w:p w14:paraId="2F46D135" w14:textId="77777777" w:rsidR="005B3E17" w:rsidRDefault="00BC72CD">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το τελευταίο που έχω να πω είναι ότι έχουμε φροντίσει μέσα από τον νέο ΕΣΠΑ να υπάρξει ένα κονδύλι περίπου στα 24 εκατομμύρια ευρώ, το οποίο θα μας επιτρέψει να χρηματοδοτηθούν για τη διετία 2017-2018 αρκετές νέες δομές, </w:t>
      </w:r>
      <w:r>
        <w:rPr>
          <w:rFonts w:eastAsia="Times New Roman" w:cs="Times New Roman"/>
          <w:szCs w:val="24"/>
        </w:rPr>
        <w:t xml:space="preserve">πολυδύναμα κέντρα τα λέμε, τα οποία θα μπορούν να καλύψουν με μεγαλύτερη πληρότητα γεωγραφικά τη χώρα, ακόμα και σε περιοχές που μέχρι τώρα δεν υπήρχαν υπηρεσίες κατά των εξαρτήσεων και να στηριχθούν και τέτοιου τύπου καινοτόμες δράσεις, όπως είναι τα  Το </w:t>
      </w:r>
      <w:r>
        <w:rPr>
          <w:rFonts w:eastAsia="Times New Roman" w:cs="Times New Roman"/>
          <w:szCs w:val="24"/>
        </w:rPr>
        <w:t>ίδιο το ΚΕΘΕΑ έχει προτείνει τρία από αυτά να ενταχθούν στο στρατηγικό μας σχέδιο και να χρηματοδοτηθούν από τον νέο ΕΣΠΑ στην Αθήνα, τη Θεσσαλονίκη και το Ηράκλειο.</w:t>
      </w:r>
    </w:p>
    <w:p w14:paraId="2F46D13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το πλάνο. Νομίζω ότι και η διοίκηση του ΚΕΘΕΑ, που έχει αυτήν τη στιγμή την ευθ</w:t>
      </w:r>
      <w:r>
        <w:rPr>
          <w:rFonts w:eastAsia="Times New Roman" w:cs="Times New Roman"/>
          <w:szCs w:val="24"/>
        </w:rPr>
        <w:t>ύνη της ολοκλήρωσης της διαδικασίας και της τοποθέτησης αυτών των εργαζομένων, θα προχωρήσει το συντομότερο δυνατόν ώστε να μην μείνει ακάλυπτος ο κόσμος.</w:t>
      </w:r>
    </w:p>
    <w:p w14:paraId="2F46D13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Τα υπόλοιπα στη δευτερολογία σας, κύριε Υπουργέ.</w:t>
      </w:r>
    </w:p>
    <w:p w14:paraId="2F46D13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Γκιόκας.</w:t>
      </w:r>
    </w:p>
    <w:p w14:paraId="2F46D13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Πρόεδρε και κύριε Υπουργέ, εγώ συνάγω από την απάντησή σας -δεν ξέρω αν κάποιος που είναι στην Αίθουσα βγάζει κάποιο άλλο συμπέρασμα- ότι τα </w:t>
      </w:r>
      <w:r>
        <w:rPr>
          <w:rFonts w:eastAsia="Times New Roman" w:cs="Times New Roman"/>
          <w:szCs w:val="24"/>
        </w:rPr>
        <w:t>ψυχοδιαγνωστικά κέντρα</w:t>
      </w:r>
      <w:r>
        <w:rPr>
          <w:rFonts w:eastAsia="Times New Roman" w:cs="Times New Roman"/>
          <w:szCs w:val="24"/>
        </w:rPr>
        <w:t>, που ομολογουμένως επιτελούν ένα ιδιαίτερο ρόλο, γιατί –επαν</w:t>
      </w:r>
      <w:r>
        <w:rPr>
          <w:rFonts w:eastAsia="Times New Roman" w:cs="Times New Roman"/>
          <w:szCs w:val="24"/>
        </w:rPr>
        <w:t>αλαμβάνω- αφορούν ασθενείς διπλής διάγνωσης, δεν πρόκειται να ξανανοίξουν, τουλάχιστον για το αμέσως επόμενο χρονικό διάστημα. Αυτό είναι το συμπέρασμα.</w:t>
      </w:r>
    </w:p>
    <w:p w14:paraId="2F46D13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Από πού το βγάζετε αυτό το συμπέρασμα;</w:t>
      </w:r>
    </w:p>
    <w:p w14:paraId="2F46D13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ΓΚΙΟΚΑΣ:</w:t>
      </w:r>
      <w:r>
        <w:rPr>
          <w:rFonts w:eastAsia="Times New Roman" w:cs="Times New Roman"/>
          <w:szCs w:val="24"/>
        </w:rPr>
        <w:t xml:space="preserve"> Θα σας πω. Το βγάζω το συμπέρασ</w:t>
      </w:r>
      <w:r>
        <w:rPr>
          <w:rFonts w:eastAsia="Times New Roman" w:cs="Times New Roman"/>
          <w:szCs w:val="24"/>
        </w:rPr>
        <w:t>μα, κύριε Μαντά, γιατί ο κύριος Υπουργός είπε ότι οι υπηρεσίες και οι λειτουργίες που επιτελούν τα διαγνωστικά αυτά κέντρα, θα λυθούν με εσωτερικό τρόπο στο ΚΕΘΕΑ. Αυτό είπε. Ότι με έναν τρόπο ήδη τακτοποιούνται αυτοί οι άνθρωποι, που δεν τακτοποιούνται, κ</w:t>
      </w:r>
      <w:r>
        <w:rPr>
          <w:rFonts w:eastAsia="Times New Roman" w:cs="Times New Roman"/>
          <w:szCs w:val="24"/>
        </w:rPr>
        <w:t>αι έχουμε δώσει τη δυνατότητα στο ΚΕΘΕΑ να προσλαμβάνει με μπλοκάκια. Το ΚΕΘΕΑ δεν μπορεί να προσλαμβάνει με μπλοκάκια. Και δεν είναι το θέμα...</w:t>
      </w:r>
    </w:p>
    <w:p w14:paraId="2F46D13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Ποιος το είπε αυτό; Η Βουλή έχει πει ότι μπορεί.</w:t>
      </w:r>
    </w:p>
    <w:p w14:paraId="2F46D13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Υπουρ</w:t>
      </w:r>
      <w:r>
        <w:rPr>
          <w:rFonts w:eastAsia="Times New Roman" w:cs="Times New Roman"/>
          <w:szCs w:val="24"/>
        </w:rPr>
        <w:t>γέ, δεν εννοώ αν νομοθετικά έχει τη δυνατότητα να προσλαμβάνει. Νομοθετικά μπορεί να έχει αυτήν τη δυνατότητα. Το θέμα είναι ότι αυτήν τη στιγμή ο προϋπολογισμός του ΚΕΘΕΑ, με την υποχρηματοδότηση που έχει όλα αυτά τα χρόνια, ούτε αυτό δεν μπορεί να εξασφα</w:t>
      </w:r>
      <w:r>
        <w:rPr>
          <w:rFonts w:eastAsia="Times New Roman" w:cs="Times New Roman"/>
          <w:szCs w:val="24"/>
        </w:rPr>
        <w:t xml:space="preserve">λίσει. Και δεν υποσχεθήκατε ούτε καν τις οκτάμηνες συμβάσεις, αυτές που έληξαν, να τις παρατείνετε. </w:t>
      </w:r>
      <w:r>
        <w:rPr>
          <w:rFonts w:eastAsia="Times New Roman" w:cs="Times New Roman"/>
          <w:szCs w:val="24"/>
        </w:rPr>
        <w:lastRenderedPageBreak/>
        <w:t xml:space="preserve">Έτσι βγαίνει το συμπέρασμα ότι και τα </w:t>
      </w:r>
      <w:r>
        <w:rPr>
          <w:rFonts w:eastAsia="Times New Roman" w:cs="Times New Roman"/>
          <w:szCs w:val="24"/>
        </w:rPr>
        <w:t xml:space="preserve">ψυχοδιαγνωστικά κέντρα </w:t>
      </w:r>
      <w:r>
        <w:rPr>
          <w:rFonts w:eastAsia="Times New Roman" w:cs="Times New Roman"/>
          <w:szCs w:val="24"/>
        </w:rPr>
        <w:t xml:space="preserve">δεν θα λειτουργήσουν το αμέσως επόμενο χρονικό διάστημα. Επίσης, δεν υπάρχει καμμία εξασφάλιση </w:t>
      </w:r>
      <w:r>
        <w:rPr>
          <w:rFonts w:eastAsia="Times New Roman" w:cs="Times New Roman"/>
          <w:szCs w:val="24"/>
        </w:rPr>
        <w:t xml:space="preserve">ότι οι μονάδες </w:t>
      </w:r>
      <w:r>
        <w:rPr>
          <w:rFonts w:eastAsia="Times New Roman" w:cs="Times New Roman"/>
          <w:szCs w:val="24"/>
          <w:lang w:val="en-US"/>
        </w:rPr>
        <w:t>S</w:t>
      </w:r>
      <w:r>
        <w:rPr>
          <w:rFonts w:eastAsia="Times New Roman" w:cs="Times New Roman"/>
          <w:szCs w:val="24"/>
          <w:lang w:val="en-US"/>
        </w:rPr>
        <w:t>treet</w:t>
      </w:r>
      <w:r>
        <w:rPr>
          <w:rFonts w:eastAsia="Times New Roman" w:cs="Times New Roman"/>
          <w:szCs w:val="24"/>
        </w:rPr>
        <w:t xml:space="preserve"> </w:t>
      </w:r>
      <w:r>
        <w:rPr>
          <w:rFonts w:eastAsia="Times New Roman" w:cs="Times New Roman"/>
          <w:szCs w:val="24"/>
          <w:lang w:val="en-US"/>
        </w:rPr>
        <w:t>W</w:t>
      </w:r>
      <w:r>
        <w:rPr>
          <w:rFonts w:eastAsia="Times New Roman" w:cs="Times New Roman"/>
          <w:szCs w:val="24"/>
          <w:lang w:val="en-US"/>
        </w:rPr>
        <w:t>ork</w:t>
      </w:r>
      <w:r>
        <w:rPr>
          <w:rFonts w:eastAsia="Times New Roman" w:cs="Times New Roman"/>
          <w:szCs w:val="24"/>
        </w:rPr>
        <w:t xml:space="preserve"> στην Αθήνα και τη Θεσσαλονίκη, που απειλούνται με κλείσιμο στο τέλος του χρόνου, δεν θα κλείσουν.</w:t>
      </w:r>
    </w:p>
    <w:p w14:paraId="2F46D13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Δεύτερο ζήτημα. Αναφερθήκατε σε τριάντα πέντε προσλήψεις που θα γίνουν στο ΚΕΘΕΑ το επόμενο διάστημα. Ξέρετε ποια είναι η κατάσταση</w:t>
      </w:r>
      <w:r>
        <w:rPr>
          <w:rFonts w:eastAsia="Times New Roman" w:cs="Times New Roman"/>
          <w:szCs w:val="24"/>
        </w:rPr>
        <w:t xml:space="preserve"> αυτήν τη στιγμή στο ΚΕΘΕΑ; Είναι εκατόν τριάντα εργαζόμενοι...</w:t>
      </w:r>
    </w:p>
    <w:p w14:paraId="2F46D13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Ξέρετε πριν πόσοι ήταν;</w:t>
      </w:r>
    </w:p>
    <w:p w14:paraId="2F46D14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Μαντά, κάνετε την ερώτηση εσείς;</w:t>
      </w:r>
    </w:p>
    <w:p w14:paraId="2F46D14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Μαντά, τι θα γίνει τώρα;</w:t>
      </w:r>
    </w:p>
    <w:p w14:paraId="2F46D14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Η προηγούμενη ε</w:t>
      </w:r>
      <w:r>
        <w:rPr>
          <w:rFonts w:eastAsia="Times New Roman" w:cs="Times New Roman"/>
          <w:szCs w:val="24"/>
        </w:rPr>
        <w:t>ρώτηση σάς αφορούσε, όχι αυτή.</w:t>
      </w:r>
    </w:p>
    <w:p w14:paraId="2F46D14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Εκατόν τριάντα εργαζόμενοι, λοιπόν, έχουν χαθεί από το ΚΕΘΕΑ, από το 2009 μέχρι σήμερα. Υπάρχουν πάρα πολύ εργαζόμενοι, οι οποίοι αυτήν τη στιγμή είναι στο όριο της συνταξιοδότησης. Ο μέσος </w:t>
      </w:r>
      <w:r>
        <w:rPr>
          <w:rFonts w:eastAsia="Times New Roman" w:cs="Times New Roman"/>
          <w:szCs w:val="24"/>
        </w:rPr>
        <w:lastRenderedPageBreak/>
        <w:t xml:space="preserve">όρος ηλικίας, για παράδειγμα, στο </w:t>
      </w:r>
      <w:r>
        <w:rPr>
          <w:rFonts w:eastAsia="Times New Roman" w:cs="Times New Roman"/>
          <w:szCs w:val="24"/>
        </w:rPr>
        <w:t>ΚΕΘΕΑ της Κρήτης, που το ξέρετε ενδεχομένως, είναι τα σαράντα πέντε έτη. Μιλάμε για ανθρώπους οι οποίοι με τέτοιες εργασιακές σχέσεις, αν δεν υπάρχει σταθερή αποκλειστική απασχόληση, δεν μπορούν να επιτελέσουν ένα πολύ κρίσιμο, σοβαρό και ιδιαίτερο ρόλο πο</w:t>
      </w:r>
      <w:r>
        <w:rPr>
          <w:rFonts w:eastAsia="Times New Roman" w:cs="Times New Roman"/>
          <w:szCs w:val="24"/>
        </w:rPr>
        <w:t>υ έχουν αυτές οι δομές.</w:t>
      </w:r>
    </w:p>
    <w:p w14:paraId="2F46D14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Πώς θα γίνει δηλαδή; Όλοι σας λένε ότι αυτές οι τριάντα πέντε προσλήψεις, όταν γίνουν, με το καλό να γίνουν, είναι σταγόνα στον ωκεανό, μπροστά στις ελλείψεις που έχει σήμερα το ΚΕΘΕΑ, που έχει να καλύψει ένα δίκτυο είκοσι έξι πόλεω</w:t>
      </w:r>
      <w:r>
        <w:rPr>
          <w:rFonts w:eastAsia="Times New Roman" w:cs="Times New Roman"/>
          <w:szCs w:val="24"/>
        </w:rPr>
        <w:t>ν και περίπου δεκαοκτώ σωφρονιστικών καταστημάτων. Και η απάντηση του Υπουργείου είναι: «Μπλοκάκι, προσλάβετε με μπλοκάκι».</w:t>
      </w:r>
    </w:p>
    <w:p w14:paraId="2F46D14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είναι μόνον, κύριε Υπουργέ, το απαράδεκτο αυτής της εργασιακής σχέσης. Είναι ότι δεν είναι δυνατόν να σταθούν τέτοιες δομές με α</w:t>
      </w:r>
      <w:r>
        <w:rPr>
          <w:rFonts w:eastAsia="Times New Roman" w:cs="Times New Roman"/>
          <w:szCs w:val="24"/>
        </w:rPr>
        <w:t xml:space="preserve">νακύκλωση προσωπικού. Δεν γίνεται τέτοιες δομές, που απευθύνονται σε εξαρτημένους ανθρώπους, οι οποίοι χρειάζονται ειδική φροντίδα, όπου χρειάζεται εμπειρία και </w:t>
      </w:r>
      <w:r>
        <w:rPr>
          <w:rFonts w:eastAsia="Times New Roman" w:cs="Times New Roman"/>
          <w:szCs w:val="24"/>
        </w:rPr>
        <w:lastRenderedPageBreak/>
        <w:t>κάποιος εργαζόμενος πρέπει να μείνει για πολλά χρόνια, να αντιμετωπιστούν με ανακύκλωση προσωπι</w:t>
      </w:r>
      <w:r>
        <w:rPr>
          <w:rFonts w:eastAsia="Times New Roman" w:cs="Times New Roman"/>
          <w:szCs w:val="24"/>
        </w:rPr>
        <w:t>κού και τη λύση που τους δίνετε με τα μπλοκάκια. Αυτό είναι το ζήτημα.</w:t>
      </w:r>
    </w:p>
    <w:p w14:paraId="2F46D146"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 xml:space="preserve">Και ξέρετε ποιο είναι το θέμα; Εάν το όλο ζήτημα, εάν το όλο πρόβλημα είχε να κάνει μόνο με τη δημοσιονομική προσαρμογή, να το πω έτσι, την οικονομική στενότητα, δηλαδή με μια πολιτική </w:t>
      </w:r>
      <w:r>
        <w:rPr>
          <w:rFonts w:eastAsia="Times New Roman"/>
          <w:szCs w:val="24"/>
        </w:rPr>
        <w:t>που κι εσείς συνεχίζετε, η οποία κόβει από κρατικές παροχές, η οποία θυσιάζει λαϊκές ανάγκες για να πληρωθεί το χρέος, για να βρίσκονται οι φοροαπαλλαγές για τις επενδύσεις του κεφαλαίου, για, για, για, εάν ήταν μόνο αυτό, θα ήταν απλό, με την έννοια όχι α</w:t>
      </w:r>
      <w:r>
        <w:rPr>
          <w:rFonts w:eastAsia="Times New Roman"/>
          <w:szCs w:val="24"/>
        </w:rPr>
        <w:t>ποδεκτό από μας, απλό με την έννοια ότι εμείς θα σας αντιπαλεύαμε με βάση αυτό.</w:t>
      </w:r>
    </w:p>
    <w:p w14:paraId="2F46D147"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Όμως, πολύ φοβούμαστε, κύριε Υπουργέ, ότι δεν είναι μόνο αυτό. Είναι μια συνειδητή πολιτική επιλογή να υπάρχουν άνθρωποι εξαρτημένοι στο περιθώριο, να γενικευτούν τα προγράμματ</w:t>
      </w:r>
      <w:r>
        <w:rPr>
          <w:rFonts w:eastAsia="Times New Roman"/>
          <w:szCs w:val="24"/>
        </w:rPr>
        <w:t>α συντήρησης και υποκατάστασης που ήδη υπάρχουν, όσοι έχουν να πηγαίνουν στον ιδιωτικό τομέα, που γιγαντώνεται στον κλάδο αυτό -ο τομέας ο ιδιωτικός στο</w:t>
      </w:r>
      <w:r>
        <w:rPr>
          <w:rFonts w:eastAsia="Times New Roman"/>
          <w:szCs w:val="24"/>
        </w:rPr>
        <w:t>ν</w:t>
      </w:r>
      <w:r>
        <w:rPr>
          <w:rFonts w:eastAsia="Times New Roman"/>
          <w:szCs w:val="24"/>
        </w:rPr>
        <w:t xml:space="preserve"> χώρο της απεξάρτησης</w:t>
      </w:r>
      <w:r>
        <w:rPr>
          <w:rFonts w:eastAsia="Times New Roman"/>
          <w:szCs w:val="24"/>
        </w:rPr>
        <w:t xml:space="preserve"> </w:t>
      </w:r>
      <w:r>
        <w:rPr>
          <w:rFonts w:eastAsia="Times New Roman"/>
          <w:szCs w:val="24"/>
        </w:rPr>
        <w:t>γιγαντώνεται</w:t>
      </w:r>
      <w:r>
        <w:rPr>
          <w:rFonts w:eastAsia="Times New Roman"/>
          <w:szCs w:val="24"/>
        </w:rPr>
        <w:t>.</w:t>
      </w:r>
    </w:p>
    <w:p w14:paraId="2F46D148"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Ωραία.</w:t>
      </w:r>
    </w:p>
    <w:p w14:paraId="2F46D149"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Και επειδή</w:t>
      </w:r>
      <w:r>
        <w:rPr>
          <w:rFonts w:eastAsia="Times New Roman"/>
          <w:szCs w:val="24"/>
        </w:rPr>
        <w:t xml:space="preserve"> είστε και υπερασπιστής, μάλιστα λέτε ότι υπερασπίζεστε το δημόσιο σύστημα υγείας και τις δημόσιες δομές, η μεγαλύτερη απόδειξη ότι αυτές υποβαθμίζονται είναι ότι γιγαντώνεται ταυτόχρονα ο ιδιωτικός τομέας. Αυτό γίνεται στον χώρο της τοξικοεξάρτησης.</w:t>
      </w:r>
    </w:p>
    <w:p w14:paraId="2F46D14A"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ΡΕΥΩΝ (Γεώργιος Βαρεμένος):</w:t>
      </w:r>
      <w:r>
        <w:rPr>
          <w:rFonts w:eastAsia="Times New Roman"/>
          <w:szCs w:val="24"/>
        </w:rPr>
        <w:t xml:space="preserve"> Ωραία, κύριε Γκιόκα.</w:t>
      </w:r>
    </w:p>
    <w:p w14:paraId="2F46D14B"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Τελειώνω, κύριε Πρόεδρε, λέγοντας το εξής: Είναι πολύ πιο σοβαρό επομένως το όλο ζήτημα, από ένα ζήτημα απλά κόστους και δημοσιονομικής προσαρμογής. Έχει να κάνει με μια πολιτική επιλογή και</w:t>
      </w:r>
      <w:r>
        <w:rPr>
          <w:rFonts w:eastAsia="Times New Roman"/>
          <w:szCs w:val="24"/>
        </w:rPr>
        <w:t xml:space="preserve"> το θέμα είναι ότι βεβαίως η τοξικοεξάρτηση ως φαινόμενο σε αυτό το σύστημα της σήψης, της εκμετάλλευσης, δεν μπορεί να αντιμετωπιστεί.</w:t>
      </w:r>
    </w:p>
    <w:p w14:paraId="2F46D14C"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ήσασταν σαφής.</w:t>
      </w:r>
    </w:p>
    <w:p w14:paraId="2F46D14D"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lastRenderedPageBreak/>
        <w:t xml:space="preserve">ΙΩΑΝΝΗΣ ΓΚΙΟΚΑΣ: </w:t>
      </w:r>
      <w:r>
        <w:rPr>
          <w:rFonts w:eastAsia="Times New Roman"/>
          <w:szCs w:val="24"/>
        </w:rPr>
        <w:t>Όμως, το μεμονωμένο άτομο θα μπορούσε να θεραπ</w:t>
      </w:r>
      <w:r>
        <w:rPr>
          <w:rFonts w:eastAsia="Times New Roman"/>
          <w:szCs w:val="24"/>
        </w:rPr>
        <w:t>ευτεί, εάν υπήρχαν τέτοιες δομές και να θεραπευτεί και να επανενταχτεί και να διεκδικήσει και το δικαίωμα του στη δουλειά και στην αξιοπρέπεια. Και αυτό είναι που σε τελική ανάλυση δεν θέλετε.</w:t>
      </w:r>
    </w:p>
    <w:p w14:paraId="2F46D14E"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κύριος Υπουργός έχει τον λόγ</w:t>
      </w:r>
      <w:r>
        <w:rPr>
          <w:rFonts w:eastAsia="Times New Roman"/>
          <w:szCs w:val="24"/>
        </w:rPr>
        <w:t>ο.</w:t>
      </w:r>
    </w:p>
    <w:p w14:paraId="2F46D14F"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Τον συλλογισμό ότι συνειδητά απαξιώνουμε προγράμματα στεγνά, ας το πούμε έτσι, τύπου ΚΕΘΕΑ για να υπάρχει κόσμος εξαρτημένος και να τον σπρώχνουμε σε προγράμματα μείωσης της βλάβης και υποκατάστασης, δεν μπορώ να τον πα</w:t>
      </w:r>
      <w:r>
        <w:rPr>
          <w:rFonts w:eastAsia="Times New Roman"/>
          <w:szCs w:val="24"/>
        </w:rPr>
        <w:t>ρακολουθήσω. Πραγματικά δεν μπορώ να τον παρακολουθήσω και λυπάμαι.</w:t>
      </w:r>
    </w:p>
    <w:p w14:paraId="2F46D150"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Είναι ο συλλογισμός της πολιτικής σας, κύριε Υπουργέ.</w:t>
      </w:r>
    </w:p>
    <w:p w14:paraId="2F46D151"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Εγώ είπα ότι προφανώς δεν είναι επιλογή μας τα μπλοκάκια. Τα μπλοκάκια είναι μια λύ</w:t>
      </w:r>
      <w:r>
        <w:rPr>
          <w:rFonts w:eastAsia="Times New Roman"/>
          <w:szCs w:val="24"/>
        </w:rPr>
        <w:t xml:space="preserve">ση ανάγκης για να καλυφθεί μια κατάσταση η οποία προέκυψε επειδή </w:t>
      </w:r>
      <w:r>
        <w:rPr>
          <w:rFonts w:eastAsia="Times New Roman"/>
          <w:szCs w:val="24"/>
        </w:rPr>
        <w:lastRenderedPageBreak/>
        <w:t>δεν μπορούν να ανανεωθούν οι οκτάμηνες συμβάσεις, κύριε συνάδελφε. Δεν μπορούν να ανανεωθούν. Αυτό λένε οι νόμοι και οι γραφές.</w:t>
      </w:r>
    </w:p>
    <w:p w14:paraId="2F46D152"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Αλλάζουν αυτοί, όμως.</w:t>
      </w:r>
    </w:p>
    <w:p w14:paraId="2F46D153"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ΑΝΔΡΕΑΣ ΞΑΝΘΟΣ (Υπουργός</w:t>
      </w:r>
      <w:r>
        <w:rPr>
          <w:rFonts w:eastAsia="Times New Roman"/>
          <w:b/>
          <w:szCs w:val="24"/>
        </w:rPr>
        <w:t xml:space="preserve"> Υγείας):</w:t>
      </w:r>
      <w:r>
        <w:rPr>
          <w:rFonts w:eastAsia="Times New Roman"/>
          <w:szCs w:val="24"/>
        </w:rPr>
        <w:t xml:space="preserve"> Αλλάζουν; Λέτε εσείς ότι αλλάζουν.</w:t>
      </w:r>
    </w:p>
    <w:p w14:paraId="2F46D154"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Γκιόκα, ακουστήκατε κι εσείς.</w:t>
      </w:r>
    </w:p>
    <w:p w14:paraId="2F46D155"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Υπάρχουν νόμοι, υπάρχουν προεδρικά διατάγματα για τις συνεχιζόμενες συμβάσεις. Υπάρχουν κανόνες. Να τους αλλ</w:t>
      </w:r>
      <w:r>
        <w:rPr>
          <w:rFonts w:eastAsia="Times New Roman"/>
          <w:szCs w:val="24"/>
        </w:rPr>
        <w:t>άξουμε. Αν πραγματικά αυτό απαιτεί η συγκυρία και η ανάγκη του συστήματος υγείας, να τους αλλάξουμε. Να το συζητήσουμε και θα πάρουμε και τέτοιες πρωτοβουλίες, ειδικά για τις προσλήψεις των γιατρών και για την επιτάχυνσή τους, όπου εντοπίζουμε σοβαρά προβλ</w:t>
      </w:r>
      <w:r>
        <w:rPr>
          <w:rFonts w:eastAsia="Times New Roman"/>
          <w:szCs w:val="24"/>
        </w:rPr>
        <w:t>ήματα. Αλλά αυτή είναι η κατάσταση σήμερα.</w:t>
      </w:r>
    </w:p>
    <w:p w14:paraId="2F46D156"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 xml:space="preserve">Το ΚΕΘΕΑ είναι ένας αυτοδιοικούμενος οργανισμός. Αυτός κάνει τις προσλήψεις, δεν τις κάνει το κράτος. Εμείς του δίνουμε την έγκριση. Του δώσαμε, λοιπόν, την έγκριση και δεν μας ζήτησε περισσότερα </w:t>
      </w:r>
      <w:r>
        <w:rPr>
          <w:rFonts w:eastAsia="Times New Roman"/>
          <w:szCs w:val="24"/>
        </w:rPr>
        <w:lastRenderedPageBreak/>
        <w:t>λεφτά για τα μπλο</w:t>
      </w:r>
      <w:r>
        <w:rPr>
          <w:rFonts w:eastAsia="Times New Roman"/>
          <w:szCs w:val="24"/>
        </w:rPr>
        <w:t>κάκια που λέτε και περιμένουμε τώρα να μας κάνει τη συγκεκριμένη κατανομή, να την εγκρίνουμε και να προχωρήσει. Το πιο σημαντικό, όμως, είναι ότι του δώσαμε τριάντα πέντε θέσεις. Σταγών εν τω ωκεανώ λέτε, γιατί έχουν φύγει πάνω από εκατό.</w:t>
      </w:r>
    </w:p>
    <w:p w14:paraId="2F46D157"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Όχι εμείς, το λένε οι ίδιοι.</w:t>
      </w:r>
    </w:p>
    <w:p w14:paraId="2F46D158"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Πιθανόν. Αλλά σε μια περίοδο ξηρασίας στο σύστημα υγείας, έχουν σημασία και οι σταγόνες.</w:t>
      </w:r>
    </w:p>
    <w:p w14:paraId="2F46D159" w14:textId="77777777" w:rsidR="005B3E17" w:rsidRDefault="00BC72CD">
      <w:pPr>
        <w:tabs>
          <w:tab w:val="left" w:pos="1812"/>
        </w:tabs>
        <w:spacing w:line="600" w:lineRule="auto"/>
        <w:ind w:firstLine="720"/>
        <w:contextualSpacing/>
        <w:jc w:val="both"/>
        <w:rPr>
          <w:rFonts w:eastAsia="Times New Roman"/>
          <w:szCs w:val="24"/>
        </w:rPr>
      </w:pPr>
      <w:r>
        <w:rPr>
          <w:rFonts w:eastAsia="Times New Roman"/>
          <w:szCs w:val="24"/>
        </w:rPr>
        <w:t>Σταγών εν τω ωκεανώ μάς λέτε για τις προσλήψεις στο σύστημα υγείας το υπόλοιπο. Φυσικά, όταν λείπουν πάν</w:t>
      </w:r>
      <w:r>
        <w:rPr>
          <w:rFonts w:eastAsia="Times New Roman"/>
          <w:szCs w:val="24"/>
        </w:rPr>
        <w:t>ω από είκοσι-είκοσι πέντε χιλιάδες, οι πέντε-έξι χιλιάδες που προωθούμε αυτήν την περίοδο, μπορεί να είναι σταγών εν τω ωκεανώ, αλλά είναι τεράστιας πολιτικής σημασίας ότι αντιστρέφεται η συνεχής τάση διαρροής ανθρώπινου δυναμικού.</w:t>
      </w:r>
    </w:p>
    <w:p w14:paraId="2F46D15A" w14:textId="77777777" w:rsidR="005B3E17" w:rsidRDefault="00BC72CD">
      <w:pPr>
        <w:spacing w:line="600" w:lineRule="auto"/>
        <w:ind w:firstLine="720"/>
        <w:contextualSpacing/>
        <w:jc w:val="both"/>
        <w:rPr>
          <w:rFonts w:eastAsia="Times New Roman"/>
          <w:szCs w:val="24"/>
        </w:rPr>
      </w:pPr>
      <w:r>
        <w:rPr>
          <w:rFonts w:eastAsia="Times New Roman"/>
          <w:szCs w:val="24"/>
        </w:rPr>
        <w:t>Και λέτε πολλές φορές κα</w:t>
      </w:r>
      <w:r>
        <w:rPr>
          <w:rFonts w:eastAsia="Times New Roman"/>
          <w:szCs w:val="24"/>
        </w:rPr>
        <w:t xml:space="preserve">ι τη λέξη «μπαλώματα», δηλαδή ότι δεν μπορούμε να πηγαίνουμε με μπαλώματα, όταν έχει προηγηθεί συστηματικό ξήλωμα του συστήματος υγείας για χρόνια και το μπάλωμα </w:t>
      </w:r>
      <w:r>
        <w:rPr>
          <w:rFonts w:eastAsia="Times New Roman"/>
          <w:szCs w:val="24"/>
        </w:rPr>
        <w:lastRenderedPageBreak/>
        <w:t>έχασε την αξία του. Το ΚΕΘΕΑ λοιπόν μας λέει ότι μέχρι το τέλος του χρόνου, θα έχουν προσληφθε</w:t>
      </w:r>
      <w:r>
        <w:rPr>
          <w:rFonts w:eastAsia="Times New Roman"/>
          <w:szCs w:val="24"/>
        </w:rPr>
        <w:t xml:space="preserve">ί αυτοί οι άνθρωποι, θα είναι εκπαιδευμένοι, άρα θέματα για τα </w:t>
      </w:r>
      <w:r>
        <w:rPr>
          <w:rFonts w:eastAsia="Times New Roman"/>
          <w:szCs w:val="24"/>
          <w:lang w:val="en-US"/>
        </w:rPr>
        <w:t>S</w:t>
      </w:r>
      <w:r>
        <w:rPr>
          <w:rFonts w:eastAsia="Times New Roman"/>
          <w:szCs w:val="24"/>
          <w:lang w:val="en-US"/>
        </w:rPr>
        <w:t>treet</w:t>
      </w:r>
      <w:r>
        <w:rPr>
          <w:rFonts w:eastAsia="Times New Roman"/>
          <w:szCs w:val="24"/>
        </w:rPr>
        <w:t xml:space="preserve"> </w:t>
      </w:r>
      <w:r>
        <w:rPr>
          <w:rFonts w:eastAsia="Times New Roman"/>
          <w:szCs w:val="24"/>
          <w:lang w:val="en-US"/>
        </w:rPr>
        <w:t>W</w:t>
      </w:r>
      <w:r>
        <w:rPr>
          <w:rFonts w:eastAsia="Times New Roman"/>
          <w:szCs w:val="24"/>
          <w:lang w:val="en-US"/>
        </w:rPr>
        <w:t>ork</w:t>
      </w:r>
      <w:r>
        <w:rPr>
          <w:rFonts w:eastAsia="Times New Roman"/>
          <w:szCs w:val="24"/>
        </w:rPr>
        <w:t>, που λέτε, δεν τίθενται.</w:t>
      </w:r>
    </w:p>
    <w:p w14:paraId="2F46D15B" w14:textId="77777777" w:rsidR="005B3E17" w:rsidRDefault="00BC72CD">
      <w:pPr>
        <w:spacing w:line="600" w:lineRule="auto"/>
        <w:ind w:firstLine="720"/>
        <w:contextualSpacing/>
        <w:jc w:val="both"/>
        <w:rPr>
          <w:rFonts w:eastAsia="Times New Roman"/>
          <w:szCs w:val="24"/>
        </w:rPr>
      </w:pPr>
      <w:r>
        <w:rPr>
          <w:rFonts w:eastAsia="Times New Roman"/>
          <w:b/>
          <w:szCs w:val="24"/>
        </w:rPr>
        <w:t>ΙΩΑΝΝΗΣ ΓΚΙΟΚΑΣ:</w:t>
      </w:r>
      <w:r>
        <w:rPr>
          <w:rFonts w:eastAsia="Times New Roman"/>
          <w:szCs w:val="24"/>
        </w:rPr>
        <w:t xml:space="preserve"> Για τα ψυχοδιαγνωστικά;</w:t>
      </w:r>
    </w:p>
    <w:p w14:paraId="2F46D15C"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Για τα ψυχοδιαγνωστικά, από αυτούς τους τριάντα πέντε ανθρώπους κάποιοι μπορούν ν</w:t>
      </w:r>
      <w:r>
        <w:rPr>
          <w:rFonts w:eastAsia="Times New Roman"/>
          <w:szCs w:val="24"/>
        </w:rPr>
        <w:t xml:space="preserve">α βοηθήσουν κι εκεί. Και ήδη γινόταν αυτό. Εργαζόμενοι των ψυχοδιαγνωστικών βοηθούσαν στις υπόλοιπες δομές του ΚΕΘΕΑ. Υπήρχε μια συνέργεια. Αυτό θα γίνει και στο επόμενο διάστημα, μέχρι να δοθεί μια πιο μόνιμη λύση, πιστεύω και μέσω της χρηματοδότησης από </w:t>
      </w:r>
      <w:r>
        <w:rPr>
          <w:rFonts w:eastAsia="Times New Roman"/>
          <w:szCs w:val="24"/>
        </w:rPr>
        <w:t>το ΕΣΠΑ.</w:t>
      </w:r>
    </w:p>
    <w:p w14:paraId="2F46D15D" w14:textId="77777777" w:rsidR="005B3E17" w:rsidRDefault="00BC72CD">
      <w:pPr>
        <w:spacing w:line="600" w:lineRule="auto"/>
        <w:ind w:firstLine="720"/>
        <w:contextualSpacing/>
        <w:jc w:val="both"/>
        <w:rPr>
          <w:rFonts w:eastAsia="Times New Roman"/>
          <w:szCs w:val="24"/>
        </w:rPr>
      </w:pPr>
      <w:r>
        <w:rPr>
          <w:rFonts w:eastAsia="Times New Roman"/>
          <w:szCs w:val="24"/>
        </w:rPr>
        <w:t>Έχουν αξιολογηθεί θετικά και γι’ αυτό δεν αμφισβητούμε την αναγκαιότητά τους. Υπήρχαν προβλήματα σε κάποιες περιοχές, δεν λειτούργησαν καλά, δεν είχαν ανταπόκριση στον κόσμο. Είναι ευθύνη του ΚΕΘΕΑ να κάνει αυτήν την αναδιοργάνωση και να κατανείμει τις δυν</w:t>
      </w:r>
      <w:r>
        <w:rPr>
          <w:rFonts w:eastAsia="Times New Roman"/>
          <w:szCs w:val="24"/>
        </w:rPr>
        <w:t xml:space="preserve">άμεις του, το ανθρώπινο δυναμικό </w:t>
      </w:r>
      <w:r>
        <w:rPr>
          <w:rFonts w:eastAsia="Times New Roman"/>
          <w:szCs w:val="24"/>
        </w:rPr>
        <w:lastRenderedPageBreak/>
        <w:t xml:space="preserve">του, με τον καλύτερο δυνατό τρόπο. Εμείς στηρίζουμε το ΚΕΘΕΑ, όπως στηρίζουμε και όλες τις υπόλοιπες δομές αντιμετώπισης των εξαρτήσεων, όπως τον ΟΚΑΝΑ, το </w:t>
      </w:r>
      <w:r>
        <w:rPr>
          <w:rFonts w:eastAsia="Times New Roman"/>
          <w:szCs w:val="24"/>
        </w:rPr>
        <w:t>«</w:t>
      </w:r>
      <w:r>
        <w:rPr>
          <w:rFonts w:eastAsia="Times New Roman"/>
          <w:szCs w:val="24"/>
        </w:rPr>
        <w:t>18 ΑΝΩ</w:t>
      </w:r>
      <w:r>
        <w:rPr>
          <w:rFonts w:eastAsia="Times New Roman"/>
          <w:szCs w:val="24"/>
        </w:rPr>
        <w:t>»</w:t>
      </w:r>
      <w:r>
        <w:rPr>
          <w:rFonts w:eastAsia="Times New Roman"/>
          <w:szCs w:val="24"/>
        </w:rPr>
        <w:t xml:space="preserve"> και το πρόγραμμα της Θεσσαλονίκης στο ΨΝΘ, επειδή πιστεύου</w:t>
      </w:r>
      <w:r>
        <w:rPr>
          <w:rFonts w:eastAsia="Times New Roman"/>
          <w:szCs w:val="24"/>
        </w:rPr>
        <w:t xml:space="preserve">με ότι ο εξαρτημένος έχει δικαίωμα να έχει ολιστική φροντίδα και πολλαπλές επιλογές. </w:t>
      </w:r>
    </w:p>
    <w:p w14:paraId="2F46D15E" w14:textId="77777777" w:rsidR="005B3E17" w:rsidRDefault="00BC72CD">
      <w:pPr>
        <w:spacing w:line="600" w:lineRule="auto"/>
        <w:ind w:firstLine="720"/>
        <w:contextualSpacing/>
        <w:jc w:val="both"/>
        <w:rPr>
          <w:rFonts w:eastAsia="Times New Roman"/>
          <w:szCs w:val="24"/>
        </w:rPr>
      </w:pPr>
      <w:r>
        <w:rPr>
          <w:rFonts w:eastAsia="Times New Roman"/>
          <w:szCs w:val="24"/>
        </w:rPr>
        <w:t>Εμείς θεωρούμε ότι το δίλημμα «στεγνά ή υποκατάστατα», είναι ξεπερασμένο από την πραγματικότητα. Κάθε άνθρωπος εξατομικευμένα έχει άλλες ανάγκες. Αυτό λέει η επιστήμη, αγ</w:t>
      </w:r>
      <w:r>
        <w:rPr>
          <w:rFonts w:eastAsia="Times New Roman"/>
          <w:szCs w:val="24"/>
        </w:rPr>
        <w:t>απητέ συνάδελφε. Ασχοληθείτε και λιγάκι.</w:t>
      </w:r>
    </w:p>
    <w:p w14:paraId="2F46D15F" w14:textId="77777777" w:rsidR="005B3E17" w:rsidRDefault="00BC72CD">
      <w:pPr>
        <w:spacing w:line="600" w:lineRule="auto"/>
        <w:ind w:firstLine="720"/>
        <w:contextualSpacing/>
        <w:jc w:val="both"/>
        <w:rPr>
          <w:rFonts w:eastAsia="Times New Roman"/>
          <w:szCs w:val="24"/>
        </w:rPr>
      </w:pPr>
      <w:r>
        <w:rPr>
          <w:rFonts w:eastAsia="Times New Roman"/>
          <w:b/>
          <w:szCs w:val="24"/>
        </w:rPr>
        <w:t>ΙΩΑΝΝΗΣ ΓΚΙΟΚΑΣ:</w:t>
      </w:r>
      <w:r>
        <w:rPr>
          <w:rFonts w:eastAsia="Times New Roman"/>
          <w:szCs w:val="24"/>
        </w:rPr>
        <w:t xml:space="preserve"> Η θεραπεία, κύριε Υπουργέ.</w:t>
      </w:r>
    </w:p>
    <w:p w14:paraId="2F46D160"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Ασχοληθείτε λιγάκι και με τη βιβλιογραφία και σταματήστε να αναπαράγετε συντηρητικά, συντηρητικότατα αντανακλαστικά.</w:t>
      </w:r>
    </w:p>
    <w:p w14:paraId="2F46D161" w14:textId="77777777" w:rsidR="005B3E17" w:rsidRDefault="00BC72CD">
      <w:pPr>
        <w:spacing w:line="600" w:lineRule="auto"/>
        <w:ind w:firstLine="720"/>
        <w:contextualSpacing/>
        <w:jc w:val="both"/>
        <w:rPr>
          <w:rFonts w:eastAsia="Times New Roman"/>
          <w:szCs w:val="24"/>
        </w:rPr>
      </w:pPr>
      <w:r>
        <w:rPr>
          <w:rFonts w:eastAsia="Times New Roman"/>
          <w:b/>
          <w:szCs w:val="24"/>
        </w:rPr>
        <w:t>ΙΩΑΝΝΗΣ ΓΚΙΟΚΑΣ:</w:t>
      </w:r>
      <w:r>
        <w:rPr>
          <w:rFonts w:eastAsia="Times New Roman"/>
          <w:szCs w:val="24"/>
        </w:rPr>
        <w:t xml:space="preserve"> Πόσοι θεραπεύονται, κύριε Υπουργέ! Σε αυτό να απαντήσετε. Πόσοι θεραπεύονται!</w:t>
      </w:r>
    </w:p>
    <w:p w14:paraId="2F46D162"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Ακούστε, την έχουμε ξανακάνει αυτήν τη συζήτηση. Ποσοστά θεραπείας και υποτροπών υπάρχουν σε όλα τα προγράμματα. Αυτό λέει ο επιστημονικός κόσμ</w:t>
      </w:r>
      <w:r>
        <w:rPr>
          <w:rFonts w:eastAsia="Times New Roman"/>
          <w:szCs w:val="24"/>
        </w:rPr>
        <w:t>ος. Και αυτό που χρειάζεται είναι ακριβώς σε μια περίοδο που η κρίση οξύνει αυτά τα προβλήματα, εμείς να δίνουμε περισσότερες ευκαιρίες, να καλύπτουμε τις ανάγκες των ανθρώπων με σεβασμό στην αξιοπρέπειά τους.</w:t>
      </w:r>
    </w:p>
    <w:p w14:paraId="2F46D163"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Ευχαριστώ.</w:t>
      </w:r>
    </w:p>
    <w:p w14:paraId="2F46D164" w14:textId="77777777" w:rsidR="005B3E17" w:rsidRDefault="00BC72CD">
      <w:pPr>
        <w:spacing w:line="600" w:lineRule="auto"/>
        <w:ind w:firstLine="720"/>
        <w:contextualSpacing/>
        <w:jc w:val="both"/>
        <w:rPr>
          <w:rFonts w:eastAsia="Times New Roman"/>
          <w:szCs w:val="24"/>
        </w:rPr>
      </w:pPr>
      <w:r>
        <w:rPr>
          <w:rFonts w:eastAsia="Times New Roman"/>
          <w:szCs w:val="24"/>
        </w:rPr>
        <w:t>Θα</w:t>
      </w:r>
      <w:r>
        <w:rPr>
          <w:rFonts w:eastAsia="Times New Roman"/>
          <w:szCs w:val="24"/>
        </w:rPr>
        <w:t xml:space="preserve"> ήθελα να πω πως ό,τι προηγήθηκε με την ερώτηση του κ. Γεωργιάδη, δεν πρόκειται να δημιουργήσει τετελεσμένο στην Αίθουσα, γιατί μπορεί να βρει μιμητές. Την επόμενη φορά, εγώ τουλάχιστον, θα διακόψω τη συνεδρίαση. Δεν έχουμε άλλον τρόπο να αντιδράσουμε.</w:t>
      </w:r>
    </w:p>
    <w:p w14:paraId="2F46D165" w14:textId="77777777" w:rsidR="005B3E17" w:rsidRDefault="00BC72CD">
      <w:pPr>
        <w:spacing w:line="600" w:lineRule="auto"/>
        <w:ind w:firstLine="720"/>
        <w:contextualSpacing/>
        <w:jc w:val="both"/>
        <w:rPr>
          <w:rFonts w:eastAsia="Times New Roman"/>
          <w:szCs w:val="24"/>
        </w:rPr>
      </w:pPr>
      <w:r>
        <w:rPr>
          <w:rFonts w:eastAsia="Times New Roman"/>
          <w:szCs w:val="24"/>
        </w:rPr>
        <w:t>Ολο</w:t>
      </w:r>
      <w:r>
        <w:rPr>
          <w:rFonts w:eastAsia="Times New Roman"/>
          <w:szCs w:val="24"/>
        </w:rPr>
        <w:t>κληρώθηκε η συζήτηση των επίκαιρων ερωτήσεων.</w:t>
      </w:r>
    </w:p>
    <w:p w14:paraId="2F46D166" w14:textId="77777777" w:rsidR="005B3E17" w:rsidRDefault="00BC72CD">
      <w:pPr>
        <w:spacing w:line="600" w:lineRule="auto"/>
        <w:ind w:firstLine="720"/>
        <w:contextualSpacing/>
        <w:jc w:val="both"/>
        <w:rPr>
          <w:rFonts w:eastAsia="Times New Roman"/>
          <w:szCs w:val="24"/>
        </w:rPr>
      </w:pPr>
      <w:r>
        <w:rPr>
          <w:rFonts w:eastAsia="Times New Roman"/>
          <w:szCs w:val="24"/>
        </w:rPr>
        <w:t>Κυρίες και κύριοι συνάδελφοι,</w:t>
      </w:r>
      <w:r>
        <w:rPr>
          <w:rFonts w:eastAsia="Times New Roman"/>
          <w:szCs w:val="24"/>
        </w:rPr>
        <w:t xml:space="preserve"> </w:t>
      </w:r>
      <w:r>
        <w:rPr>
          <w:rFonts w:eastAsia="Times New Roman"/>
          <w:szCs w:val="24"/>
        </w:rPr>
        <w:t xml:space="preserve">διακόπτουμε </w:t>
      </w:r>
      <w:r>
        <w:rPr>
          <w:rFonts w:eastAsia="Times New Roman"/>
          <w:szCs w:val="24"/>
        </w:rPr>
        <w:t>τ</w:t>
      </w:r>
      <w:r>
        <w:rPr>
          <w:rFonts w:eastAsia="Times New Roman"/>
          <w:szCs w:val="24"/>
        </w:rPr>
        <w:t xml:space="preserve">η συνεδρίαση για πέντε </w:t>
      </w:r>
      <w:r>
        <w:rPr>
          <w:rFonts w:eastAsia="Times New Roman"/>
          <w:szCs w:val="24"/>
        </w:rPr>
        <w:t xml:space="preserve">(5΄) </w:t>
      </w:r>
      <w:r>
        <w:rPr>
          <w:rFonts w:eastAsia="Times New Roman"/>
          <w:szCs w:val="24"/>
        </w:rPr>
        <w:t>λεπτά.</w:t>
      </w:r>
    </w:p>
    <w:p w14:paraId="2F46D167" w14:textId="77777777" w:rsidR="005B3E17" w:rsidRDefault="00BC72CD">
      <w:pPr>
        <w:spacing w:line="600" w:lineRule="auto"/>
        <w:ind w:firstLine="720"/>
        <w:contextualSpacing/>
        <w:jc w:val="center"/>
        <w:rPr>
          <w:rFonts w:eastAsia="Times New Roman"/>
          <w:szCs w:val="24"/>
        </w:rPr>
      </w:pPr>
      <w:r>
        <w:rPr>
          <w:rFonts w:eastAsia="Times New Roman"/>
          <w:szCs w:val="24"/>
        </w:rPr>
        <w:t>(ΔΙΑΚΟΠΗ)</w:t>
      </w:r>
    </w:p>
    <w:p w14:paraId="2F46D168" w14:textId="77777777" w:rsidR="005B3E17" w:rsidRDefault="00BC72CD">
      <w:pPr>
        <w:spacing w:line="600" w:lineRule="auto"/>
        <w:ind w:firstLine="720"/>
        <w:contextualSpacing/>
        <w:jc w:val="center"/>
        <w:rPr>
          <w:rFonts w:eastAsia="Times New Roman"/>
          <w:szCs w:val="24"/>
        </w:rPr>
      </w:pPr>
      <w:r w:rsidRPr="00E04FCF">
        <w:rPr>
          <w:rFonts w:eastAsia="Times New Roman"/>
          <w:color w:val="FF0000"/>
          <w:szCs w:val="24"/>
        </w:rPr>
        <w:lastRenderedPageBreak/>
        <w:t>(Αλλαγή σελίδας</w:t>
      </w:r>
      <w:r>
        <w:rPr>
          <w:rFonts w:eastAsia="Times New Roman"/>
          <w:color w:val="FF0000"/>
          <w:szCs w:val="24"/>
        </w:rPr>
        <w:t xml:space="preserve"> λόγω αλλαγής</w:t>
      </w:r>
      <w:r>
        <w:rPr>
          <w:rFonts w:eastAsia="Times New Roman"/>
          <w:color w:val="FF0000"/>
          <w:szCs w:val="24"/>
        </w:rPr>
        <w:t xml:space="preserve"> θέματος</w:t>
      </w:r>
      <w:r>
        <w:rPr>
          <w:rFonts w:eastAsia="Times New Roman"/>
          <w:color w:val="FF0000"/>
          <w:szCs w:val="24"/>
        </w:rPr>
        <w:t>)</w:t>
      </w:r>
    </w:p>
    <w:p w14:paraId="2F46D169" w14:textId="77777777" w:rsidR="005B3E17" w:rsidRDefault="00BC72CD">
      <w:pPr>
        <w:spacing w:line="600" w:lineRule="auto"/>
        <w:ind w:firstLine="720"/>
        <w:contextualSpacing/>
        <w:jc w:val="center"/>
        <w:rPr>
          <w:rFonts w:eastAsia="Times New Roman"/>
          <w:szCs w:val="24"/>
        </w:rPr>
      </w:pPr>
      <w:r>
        <w:rPr>
          <w:rFonts w:eastAsia="Times New Roman"/>
          <w:szCs w:val="24"/>
        </w:rPr>
        <w:t>(ΜΕΤΑ ΤΗ ΔΙΑΚΟΠΗ)</w:t>
      </w:r>
    </w:p>
    <w:p w14:paraId="2F46D16A"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w:t>
      </w:r>
      <w:r>
        <w:rPr>
          <w:rFonts w:eastAsia="Times New Roman"/>
          <w:szCs w:val="24"/>
        </w:rPr>
        <w:t>συν</w:t>
      </w:r>
      <w:r>
        <w:rPr>
          <w:rFonts w:eastAsia="Times New Roman"/>
          <w:szCs w:val="24"/>
        </w:rPr>
        <w:t xml:space="preserve">εχίζεται η </w:t>
      </w:r>
      <w:r>
        <w:rPr>
          <w:rFonts w:eastAsia="Times New Roman"/>
          <w:szCs w:val="24"/>
        </w:rPr>
        <w:t>συνεδρίαση.</w:t>
      </w:r>
    </w:p>
    <w:p w14:paraId="2F46D16B"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Εισερχόμαστε στην ημερήσια διάταξη των </w:t>
      </w:r>
    </w:p>
    <w:p w14:paraId="2F46D16C" w14:textId="77777777" w:rsidR="005B3E17" w:rsidRDefault="00BC72CD">
      <w:pPr>
        <w:spacing w:line="600" w:lineRule="auto"/>
        <w:ind w:firstLine="720"/>
        <w:contextualSpacing/>
        <w:jc w:val="center"/>
        <w:rPr>
          <w:rFonts w:eastAsia="Times New Roman"/>
          <w:b/>
          <w:szCs w:val="24"/>
        </w:rPr>
      </w:pPr>
      <w:r>
        <w:rPr>
          <w:rFonts w:eastAsia="Times New Roman"/>
          <w:b/>
          <w:szCs w:val="24"/>
        </w:rPr>
        <w:t>ΕΠΕΡΩΤΗΣΕΩΝ</w:t>
      </w:r>
    </w:p>
    <w:p w14:paraId="2F46D16D"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Θα συζητηθεί η υπ’ αριθμόν 22/16/10-3-2016 επίκαιρη επερώτηση </w:t>
      </w:r>
      <w:r>
        <w:rPr>
          <w:rFonts w:eastAsia="Times New Roman"/>
          <w:szCs w:val="24"/>
        </w:rPr>
        <w:t xml:space="preserve">των </w:t>
      </w:r>
      <w:r>
        <w:rPr>
          <w:rFonts w:eastAsia="Times New Roman"/>
          <w:szCs w:val="24"/>
        </w:rPr>
        <w:t xml:space="preserve">Βουλευτών της Δημοκρατικής Συμπαράταξης ΠΑΣΟΚ – ΔΗΜΑΡ </w:t>
      </w:r>
      <w:r>
        <w:rPr>
          <w:rFonts w:eastAsia="Times New Roman"/>
          <w:szCs w:val="24"/>
        </w:rPr>
        <w:t>κ.κ</w:t>
      </w:r>
      <w:r>
        <w:rPr>
          <w:rFonts w:eastAsia="Times New Roman"/>
          <w:szCs w:val="24"/>
        </w:rPr>
        <w:t>.</w:t>
      </w:r>
      <w:r>
        <w:rPr>
          <w:rFonts w:eastAsia="Times New Roman"/>
          <w:szCs w:val="24"/>
        </w:rPr>
        <w:t xml:space="preserve"> </w:t>
      </w:r>
      <w:r>
        <w:rPr>
          <w:rFonts w:eastAsia="Times New Roman"/>
          <w:szCs w:val="24"/>
        </w:rPr>
        <w:t xml:space="preserve">Παρασκευής Χριστοφιλοπούλου, </w:t>
      </w:r>
      <w:r>
        <w:rPr>
          <w:rFonts w:eastAsia="Times New Roman"/>
          <w:szCs w:val="24"/>
        </w:rPr>
        <w:t xml:space="preserve">Γεωργίου Αρβανιτίδη, </w:t>
      </w:r>
      <w:r>
        <w:rPr>
          <w:rFonts w:eastAsia="Times New Roman"/>
          <w:szCs w:val="24"/>
        </w:rPr>
        <w:t xml:space="preserve">Ευάγγελου </w:t>
      </w:r>
      <w:r>
        <w:rPr>
          <w:rFonts w:eastAsia="Times New Roman"/>
          <w:szCs w:val="24"/>
        </w:rPr>
        <w:t>Βενιζέλου,</w:t>
      </w:r>
      <w:r>
        <w:rPr>
          <w:rFonts w:eastAsia="Times New Roman"/>
          <w:szCs w:val="24"/>
        </w:rPr>
        <w:t xml:space="preserve"> </w:t>
      </w:r>
      <w:r>
        <w:rPr>
          <w:rFonts w:eastAsia="Times New Roman"/>
          <w:szCs w:val="24"/>
        </w:rPr>
        <w:t xml:space="preserve">Αθανασίου </w:t>
      </w:r>
      <w:r>
        <w:rPr>
          <w:rFonts w:eastAsia="Times New Roman"/>
          <w:szCs w:val="24"/>
        </w:rPr>
        <w:t>Θεοχαρόπουλου, Βασιλείου Κεγκέρογλου</w:t>
      </w:r>
      <w:r>
        <w:rPr>
          <w:rFonts w:eastAsia="Times New Roman"/>
          <w:szCs w:val="24"/>
        </w:rPr>
        <w:t xml:space="preserve">, Χαρούλας </w:t>
      </w:r>
      <w:r>
        <w:rPr>
          <w:rFonts w:eastAsia="Times New Roman"/>
          <w:szCs w:val="24"/>
        </w:rPr>
        <w:t>(</w:t>
      </w:r>
      <w:r>
        <w:rPr>
          <w:rFonts w:eastAsia="Times New Roman"/>
          <w:szCs w:val="24"/>
        </w:rPr>
        <w:t>Χαράς</w:t>
      </w:r>
      <w:r>
        <w:rPr>
          <w:rFonts w:eastAsia="Times New Roman"/>
          <w:szCs w:val="24"/>
        </w:rPr>
        <w:t>)</w:t>
      </w:r>
      <w:r>
        <w:rPr>
          <w:rFonts w:eastAsia="Times New Roman"/>
          <w:szCs w:val="24"/>
        </w:rPr>
        <w:t xml:space="preserve"> </w:t>
      </w:r>
      <w:r>
        <w:rPr>
          <w:rFonts w:eastAsia="Times New Roman"/>
          <w:szCs w:val="24"/>
        </w:rPr>
        <w:t xml:space="preserve">Κεφαλίδου, Γιάννη Κουτσούκου, </w:t>
      </w:r>
      <w:r>
        <w:rPr>
          <w:rFonts w:eastAsia="Times New Roman"/>
          <w:szCs w:val="24"/>
        </w:rPr>
        <w:t>Δημητρίου Κρεμαστινού, Οδυσσέα Κ</w:t>
      </w:r>
      <w:r>
        <w:rPr>
          <w:rFonts w:eastAsia="Times New Roman"/>
          <w:szCs w:val="24"/>
        </w:rPr>
        <w:t xml:space="preserve">ωνσταντινόπουλου, Δημητρίου Κωνσταντόπουλου, </w:t>
      </w:r>
      <w:r>
        <w:rPr>
          <w:rFonts w:eastAsia="Times New Roman"/>
          <w:szCs w:val="24"/>
        </w:rPr>
        <w:t>Ανδρέα Λοβέρδου, Ιωάννη Μανιάτη, Θε</w:t>
      </w:r>
      <w:r>
        <w:rPr>
          <w:rFonts w:eastAsia="Times New Roman"/>
          <w:szCs w:val="24"/>
        </w:rPr>
        <w:t xml:space="preserve">οδώρου Παπαθεοδώρου, </w:t>
      </w:r>
      <w:r>
        <w:rPr>
          <w:rFonts w:eastAsia="Times New Roman"/>
          <w:szCs w:val="24"/>
        </w:rPr>
        <w:t>Κωνσταν</w:t>
      </w:r>
      <w:r>
        <w:rPr>
          <w:rFonts w:eastAsia="Times New Roman"/>
          <w:szCs w:val="24"/>
        </w:rPr>
        <w:t>τίνου Σκανδαλίδη</w:t>
      </w:r>
      <w:r>
        <w:rPr>
          <w:rFonts w:eastAsia="Times New Roman"/>
          <w:szCs w:val="24"/>
        </w:rPr>
        <w:t xml:space="preserve"> και</w:t>
      </w:r>
      <w:r>
        <w:rPr>
          <w:rFonts w:eastAsia="Times New Roman"/>
          <w:szCs w:val="24"/>
        </w:rPr>
        <w:t xml:space="preserve"> </w:t>
      </w:r>
      <w:r>
        <w:rPr>
          <w:rFonts w:eastAsia="Times New Roman"/>
          <w:szCs w:val="24"/>
        </w:rPr>
        <w:t xml:space="preserve">Μηχαήλ Τζελέπη </w:t>
      </w:r>
      <w:r>
        <w:rPr>
          <w:rFonts w:eastAsia="Times New Roman"/>
          <w:szCs w:val="24"/>
        </w:rPr>
        <w:t>προς τον Υπουργό Υγείας</w:t>
      </w:r>
      <w:r>
        <w:rPr>
          <w:rFonts w:eastAsia="Times New Roman"/>
          <w:szCs w:val="24"/>
        </w:rPr>
        <w:t>,</w:t>
      </w:r>
      <w:r>
        <w:rPr>
          <w:rFonts w:eastAsia="Times New Roman"/>
          <w:szCs w:val="24"/>
        </w:rPr>
        <w:t xml:space="preserve"> σχετικά με την κατάρρευση του Εθνικού Συστήματος Υγείας.</w:t>
      </w:r>
    </w:p>
    <w:p w14:paraId="2F46D16E" w14:textId="77777777" w:rsidR="005B3E17" w:rsidRDefault="00BC72CD">
      <w:pPr>
        <w:spacing w:line="600" w:lineRule="auto"/>
        <w:ind w:firstLine="720"/>
        <w:contextualSpacing/>
        <w:jc w:val="both"/>
        <w:rPr>
          <w:rFonts w:eastAsia="Times New Roman"/>
          <w:szCs w:val="24"/>
        </w:rPr>
      </w:pPr>
      <w:r>
        <w:rPr>
          <w:rFonts w:eastAsia="Times New Roman"/>
          <w:szCs w:val="24"/>
        </w:rPr>
        <w:t>Τον λόγο έχει η πρώτη επερωτώσα Βουλευτής κ. Εύη Χριστοφιλοπούλου για δέκα λεπτά.</w:t>
      </w:r>
    </w:p>
    <w:p w14:paraId="2F46D16F"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Κυρίες και κύριοι συνάδελφοι</w:t>
      </w:r>
      <w:r>
        <w:rPr>
          <w:rFonts w:eastAsia="Times New Roman"/>
          <w:szCs w:val="24"/>
        </w:rPr>
        <w:t>, θα ξεκινήσω από κάτι θετικό που αποδεικνύει την αντοχή στο</w:t>
      </w:r>
      <w:r>
        <w:rPr>
          <w:rFonts w:eastAsia="Times New Roman"/>
          <w:szCs w:val="24"/>
        </w:rPr>
        <w:t>ν</w:t>
      </w:r>
      <w:r>
        <w:rPr>
          <w:rFonts w:eastAsia="Times New Roman"/>
          <w:szCs w:val="24"/>
        </w:rPr>
        <w:t xml:space="preserve"> χρόνο και στην κρίση της μεγάλης μεταρρύθμισης του Εθνικού Συστήματος Υγείας που η παράταξή μας, η δημοκρατική παράταξη, το ΠΑΣΟΚ, δημιούργησε. </w:t>
      </w:r>
    </w:p>
    <w:p w14:paraId="2F46D170" w14:textId="77777777" w:rsidR="005B3E17" w:rsidRDefault="00BC72CD">
      <w:pPr>
        <w:spacing w:line="600" w:lineRule="auto"/>
        <w:ind w:firstLine="720"/>
        <w:contextualSpacing/>
        <w:jc w:val="both"/>
        <w:rPr>
          <w:rFonts w:eastAsia="Times New Roman"/>
          <w:szCs w:val="24"/>
        </w:rPr>
      </w:pPr>
      <w:r>
        <w:rPr>
          <w:rFonts w:eastAsia="Times New Roman"/>
          <w:szCs w:val="24"/>
        </w:rPr>
        <w:t>Είμαστε περήφανοι γι’ αυτό όταν διαβάζουμε ότι σή</w:t>
      </w:r>
      <w:r>
        <w:rPr>
          <w:rFonts w:eastAsia="Times New Roman"/>
          <w:szCs w:val="24"/>
        </w:rPr>
        <w:t>μερα, στην Ελλάδα της κρίσης, η Ελλάδα καταλαμβάνει την εικοστή έκτη θέση στην πρώτη παγκόσμια κατάταξη των κρατών με βάση τους νέους κανόνες και στόχους που έβαλε ο ΟΗΕ για τη βιώσιμη ανάπτυξη στον τομέα της υγείας για την περίοδο, κύριοι Υπουργοί, από το</w:t>
      </w:r>
      <w:r>
        <w:rPr>
          <w:rFonts w:eastAsia="Times New Roman"/>
          <w:szCs w:val="24"/>
        </w:rPr>
        <w:t xml:space="preserve"> 1990 έως το 2015. </w:t>
      </w:r>
    </w:p>
    <w:p w14:paraId="2F46D171" w14:textId="77777777" w:rsidR="005B3E17" w:rsidRDefault="00BC72CD">
      <w:pPr>
        <w:spacing w:line="600" w:lineRule="auto"/>
        <w:ind w:firstLine="720"/>
        <w:contextualSpacing/>
        <w:jc w:val="both"/>
        <w:rPr>
          <w:rFonts w:eastAsia="Times New Roman"/>
          <w:szCs w:val="24"/>
        </w:rPr>
      </w:pPr>
      <w:r>
        <w:rPr>
          <w:rFonts w:eastAsia="Times New Roman"/>
          <w:szCs w:val="24"/>
        </w:rPr>
        <w:t>Το Εθνικό Σύστημα Υγείας, δημιούργημα του Παρασκευά Αυγερινού και του Γιώργου Γεννηματά το 1982, άντεξε και από το 1990 –λέει ο ΟΗΕ και όχι εμείς- έως το 2015 κατατάσσει την Ελλάδα μας στην εικοστή έκτη παγκόσμια θέση. Αυτά έκανε το ΠΑΣ</w:t>
      </w:r>
      <w:r>
        <w:rPr>
          <w:rFonts w:eastAsia="Times New Roman"/>
          <w:szCs w:val="24"/>
        </w:rPr>
        <w:t>ΟΚ, κύριε Ξανθέ, και όχι αυτά που είπατε. Δεν θέλω να συνεχίσω στον ίδιο τόνο.</w:t>
      </w:r>
    </w:p>
    <w:p w14:paraId="2F46D172"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Δυστυχώς, υπάρχουν και κάποια άλλα στοιχεία τα οποία δεν είναι τόσο καλά. Αναφέρομαι σε δημοσιεύματα έγκυρων ιστοσελίδων, αλλά και της </w:t>
      </w:r>
      <w:r>
        <w:rPr>
          <w:rFonts w:eastAsia="Times New Roman"/>
          <w:szCs w:val="24"/>
        </w:rPr>
        <w:t>«</w:t>
      </w:r>
      <w:r>
        <w:rPr>
          <w:rFonts w:eastAsia="Times New Roman"/>
          <w:szCs w:val="24"/>
          <w:lang w:val="en-US"/>
        </w:rPr>
        <w:t>R</w:t>
      </w:r>
      <w:r>
        <w:rPr>
          <w:rFonts w:eastAsia="Times New Roman"/>
          <w:szCs w:val="24"/>
          <w:lang w:val="en-US"/>
        </w:rPr>
        <w:t>EAL</w:t>
      </w:r>
      <w:r>
        <w:rPr>
          <w:rFonts w:eastAsia="Times New Roman"/>
          <w:szCs w:val="24"/>
        </w:rPr>
        <w:t xml:space="preserve"> </w:t>
      </w:r>
      <w:r>
        <w:rPr>
          <w:rFonts w:eastAsia="Times New Roman"/>
          <w:szCs w:val="24"/>
          <w:lang w:val="en-US"/>
        </w:rPr>
        <w:t>N</w:t>
      </w:r>
      <w:r>
        <w:rPr>
          <w:rFonts w:eastAsia="Times New Roman"/>
          <w:szCs w:val="24"/>
          <w:lang w:val="en-US"/>
        </w:rPr>
        <w:t>EWS</w:t>
      </w:r>
      <w:r>
        <w:rPr>
          <w:rFonts w:eastAsia="Times New Roman"/>
          <w:szCs w:val="24"/>
        </w:rPr>
        <w:t>»</w:t>
      </w:r>
      <w:r>
        <w:rPr>
          <w:rFonts w:eastAsia="Times New Roman"/>
          <w:szCs w:val="24"/>
        </w:rPr>
        <w:t xml:space="preserve"> και του Ο</w:t>
      </w:r>
      <w:r>
        <w:rPr>
          <w:rFonts w:eastAsia="Times New Roman"/>
          <w:szCs w:val="24"/>
          <w:lang w:val="en-US"/>
        </w:rPr>
        <w:t>nmed</w:t>
      </w:r>
      <w:r>
        <w:rPr>
          <w:rFonts w:eastAsia="Times New Roman"/>
          <w:szCs w:val="24"/>
        </w:rPr>
        <w:t xml:space="preserve">, που καταγράφουν ότι κατά 489%, σχεδόν 500% -ακούστε- αυξήθηκε η παραγωγή ιδιωτικών ασφαλειών για ασθενείς το πρώτο δίμηνο του 2016 σε σχέση με το πρώτο δίμηνο του 2015, κύριοι Υπουργοί. </w:t>
      </w:r>
    </w:p>
    <w:p w14:paraId="2F46D173" w14:textId="77777777" w:rsidR="005B3E17" w:rsidRDefault="00BC72CD">
      <w:pPr>
        <w:spacing w:line="600" w:lineRule="auto"/>
        <w:ind w:firstLine="720"/>
        <w:contextualSpacing/>
        <w:jc w:val="both"/>
        <w:rPr>
          <w:rFonts w:eastAsia="Times New Roman"/>
          <w:szCs w:val="24"/>
        </w:rPr>
      </w:pPr>
      <w:r>
        <w:rPr>
          <w:rFonts w:eastAsia="Times New Roman"/>
          <w:szCs w:val="24"/>
        </w:rPr>
        <w:t>Αυτά τα στοιχεία που είδαν το φως της δημοσιότητας και επικαλούνται</w:t>
      </w:r>
      <w:r>
        <w:rPr>
          <w:rFonts w:eastAsia="Times New Roman"/>
          <w:szCs w:val="24"/>
        </w:rPr>
        <w:t xml:space="preserve"> ως πηγές την ένωση των ασφαλιστικών εταιρειών, τι δείχνουν; Δείχνουν ότι κάθε μέρα δεκάδες πολίτες, εκατοντάδες πολίτες δυστυχώς στρέφονται στον ιδιωτικό τομέα, όσοι μπορούν, όσοι αντέχουν, για να μην έλθουν αντιμέτωποι με το χάος, τα ράντζα, την εξαθλίωσ</w:t>
      </w:r>
      <w:r>
        <w:rPr>
          <w:rFonts w:eastAsia="Times New Roman"/>
          <w:szCs w:val="24"/>
        </w:rPr>
        <w:t xml:space="preserve">η. </w:t>
      </w:r>
    </w:p>
    <w:p w14:paraId="2F46D17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Στον πολύπαθο χώρο της υγείας όντως και επί των ημερών μας το ΕΣΥ υπέστη σοβαρούς τριγμούς, αλλά άντεξε στην κρίση. Και άντεξε επειδή υπήρξαν εργαλεία, υπήρξαν παρεμβάσεις, που σήμερα τα </w:t>
      </w:r>
      <w:r>
        <w:rPr>
          <w:rFonts w:eastAsia="Times New Roman" w:cs="Times New Roman"/>
          <w:szCs w:val="24"/>
        </w:rPr>
        <w:lastRenderedPageBreak/>
        <w:t>έχετε πετάξει στα σκουπίδια. Για παράδειγμα, η ηλεκτρονική συνταγ</w:t>
      </w:r>
      <w:r>
        <w:rPr>
          <w:rFonts w:eastAsia="Times New Roman" w:cs="Times New Roman"/>
          <w:szCs w:val="24"/>
        </w:rPr>
        <w:t xml:space="preserve">ογράφηση, που ποτέ δεν την ψηφίσατε, το </w:t>
      </w:r>
      <w:r>
        <w:rPr>
          <w:rFonts w:eastAsia="Times New Roman" w:cs="Times New Roman"/>
          <w:szCs w:val="24"/>
          <w:lang w:val="en-US"/>
        </w:rPr>
        <w:t>ESY</w:t>
      </w:r>
      <w:r>
        <w:rPr>
          <w:rFonts w:eastAsia="Times New Roman" w:cs="Times New Roman"/>
          <w:szCs w:val="24"/>
        </w:rPr>
        <w:t>.</w:t>
      </w:r>
      <w:r>
        <w:rPr>
          <w:rFonts w:eastAsia="Times New Roman" w:cs="Times New Roman"/>
          <w:szCs w:val="24"/>
          <w:lang w:val="en-US"/>
        </w:rPr>
        <w:t>net</w:t>
      </w:r>
      <w:r>
        <w:rPr>
          <w:rFonts w:eastAsia="Times New Roman" w:cs="Times New Roman"/>
          <w:szCs w:val="24"/>
        </w:rPr>
        <w:t xml:space="preserve">, το παρατηρητήριο τιμών και μια σειρά από παρεμβάσεις στο Εθνικό Σύστημα Υγείας, ούτως ώστε να μπορέσει να εξυγιανθεί και όχι να καταρρακωθεί. </w:t>
      </w:r>
    </w:p>
    <w:p w14:paraId="2F46D17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ας δούμε για λίγο τα στοιχεία. Από πού να αρχίσω! </w:t>
      </w:r>
      <w:r>
        <w:rPr>
          <w:rFonts w:eastAsia="Times New Roman" w:cs="Times New Roman"/>
          <w:szCs w:val="24"/>
        </w:rPr>
        <w:t xml:space="preserve">Να αρχίσω από το Νοσοκομείο ΑΧΕΠΑ της Θεσσαλονίκης; Περιμένω να μου πείτε τι έγινε με εκείνο το περιστατικό, όπου ούτε γάζες υπήρχαν ούτε υλικά υπήρχαν, αγόραζαν οι ασθενείς τα υλικά και για να μπουν στο χειρουργείο, έπαιρναν σειρά προτεραιότητας. Δηλαδή, </w:t>
      </w:r>
      <w:r>
        <w:rPr>
          <w:rFonts w:eastAsia="Times New Roman" w:cs="Times New Roman"/>
          <w:szCs w:val="24"/>
        </w:rPr>
        <w:t>επήλθε η καταρράκωση του ΕΣΥ στον πυρήνα του.</w:t>
      </w:r>
    </w:p>
    <w:p w14:paraId="2F46D17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Θέλετε να πάω στην Πάτρα; Υπάρχουν μεγάλες ελλείψεις προσωπικού. Να πάω στο «</w:t>
      </w:r>
      <w:r>
        <w:rPr>
          <w:rFonts w:eastAsia="Times New Roman" w:cs="Times New Roman"/>
          <w:szCs w:val="24"/>
        </w:rPr>
        <w:t>Γεννηματάς</w:t>
      </w:r>
      <w:r>
        <w:rPr>
          <w:rFonts w:eastAsia="Times New Roman" w:cs="Times New Roman"/>
          <w:szCs w:val="24"/>
        </w:rPr>
        <w:t>» εδώ; Σε ποσοστό 50% των οργανικών θέσεων υπάρχουν ελλείψεις. Θέλετε να πάω στο Πανεπιστημιακό Νοσοκομείο του Ρίου; Και εκ</w:t>
      </w:r>
      <w:r>
        <w:rPr>
          <w:rFonts w:eastAsia="Times New Roman" w:cs="Times New Roman"/>
          <w:szCs w:val="24"/>
        </w:rPr>
        <w:t>εί υπάρχουν τεράστιες ελλείψεις και συγκεκριμένα τετρακόσιες ογδόντα επτά κενές οργανικές θέσεις, στο «</w:t>
      </w:r>
      <w:r>
        <w:rPr>
          <w:rFonts w:eastAsia="Times New Roman" w:cs="Times New Roman"/>
          <w:szCs w:val="24"/>
        </w:rPr>
        <w:t>Γεννηματάς</w:t>
      </w:r>
      <w:r>
        <w:rPr>
          <w:rFonts w:eastAsia="Times New Roman" w:cs="Times New Roman"/>
          <w:szCs w:val="24"/>
        </w:rPr>
        <w:t xml:space="preserve">» στη Θεσσαλονίκη, στο «Ιπποκράτειο». Στο «Θριάσιο»  και </w:t>
      </w:r>
      <w:r>
        <w:rPr>
          <w:rFonts w:eastAsia="Times New Roman" w:cs="Times New Roman"/>
          <w:szCs w:val="24"/>
        </w:rPr>
        <w:lastRenderedPageBreak/>
        <w:t>μάλιστα στη θέση που βρίσκεται, που είναι κομβική και για τη βιομηχανική ζώνη αλλά και</w:t>
      </w:r>
      <w:r>
        <w:rPr>
          <w:rFonts w:eastAsia="Times New Roman" w:cs="Times New Roman"/>
          <w:szCs w:val="24"/>
        </w:rPr>
        <w:t xml:space="preserve"> ως πέρασμα μεγάλων εθνικών οδών, έχουμε κλειστά χειρουργεία. </w:t>
      </w:r>
    </w:p>
    <w:p w14:paraId="2F46D17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τεράστιες ελλείψεις σε τραυματιοφορείς και στο «Θριάσιο» και στη Ρόδο. Θα τα πουν αυτά και οι συνάδελφοι. </w:t>
      </w:r>
    </w:p>
    <w:p w14:paraId="2F46D17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Εάν, λοιπόν, περιδιαβεί </w:t>
      </w:r>
      <w:r>
        <w:rPr>
          <w:rFonts w:eastAsia="Times New Roman" w:cs="Times New Roman"/>
          <w:szCs w:val="24"/>
        </w:rPr>
        <w:t xml:space="preserve">κάποιος </w:t>
      </w:r>
      <w:r>
        <w:rPr>
          <w:rFonts w:eastAsia="Times New Roman" w:cs="Times New Roman"/>
          <w:szCs w:val="24"/>
        </w:rPr>
        <w:t xml:space="preserve">την ελληνική επικράτεια, θα δει όχι μόνο τις γενικές ελλείψεις, αλλά θα δει και τις ειδικές ελλείψεις, διότι δεν υπάρχει καν σχέδιο. </w:t>
      </w:r>
    </w:p>
    <w:p w14:paraId="2F46D17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Τι συμβαίνει με την αιμοκάθαρση και τις μονάδες; Τι συμβαίνει στη Νάξο; Γιατί δεν λειτουργεί η μονάδα, ενώ έχουμε μηχανήμα</w:t>
      </w:r>
      <w:r>
        <w:rPr>
          <w:rFonts w:eastAsia="Times New Roman" w:cs="Times New Roman"/>
          <w:szCs w:val="24"/>
        </w:rPr>
        <w:t xml:space="preserve">τα αιμοκάθαρσης στο νοσοκομείο; Γιατί στο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έχουμε έντεκα μηχανήματα αιμοκάθαρσης εκτός λειτουργίας; Ποιο είναι το σχέδιό σας γι’ αυτό; Το είχατε ποτέ; Το παρουσιάσατε ποτέ;</w:t>
      </w:r>
    </w:p>
    <w:p w14:paraId="2F46D17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Τι συμβαίνει με την ακτινοθεραπεία; Θα μου πείτε, είναι διαχρονικό. Θα συμφω</w:t>
      </w:r>
      <w:r>
        <w:rPr>
          <w:rFonts w:eastAsia="Times New Roman" w:cs="Times New Roman"/>
          <w:szCs w:val="24"/>
        </w:rPr>
        <w:t>νήσω. Εγώ δεν πρόκειται να μηδενίσω, ούτε να ωραιοποιήσω. Τι ακριβώς κάνατε δύο χρόνια τώρα ως «πρώτη φορά Αριστερά» στον χώρο της υγείας; Καταγγελίες –αυτά τα κάνατε πριν- καταλήψεις, άσκηση βίας, με πρωταγωνιστές τότε εσάς. Άξιοι συνεργοί ενός Πρωθυπουργ</w:t>
      </w:r>
      <w:r>
        <w:rPr>
          <w:rFonts w:eastAsia="Times New Roman" w:cs="Times New Roman"/>
          <w:szCs w:val="24"/>
        </w:rPr>
        <w:t>ού, που έκανε καριέρα στις καταλήψεις και χθες από το Βήμα αυτό μας περηφανεύτηκε κιόλας!</w:t>
      </w:r>
    </w:p>
    <w:p w14:paraId="2F46D17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Δύο χρόνια τώρα μας χορτάσατε ψέματα, μεγαλοστομίες και μπαλώματα. Τάζετε, εγκαινιάζετε παλιές δομές με άλλο όνομα και εξαπολύετε τον κ. Πολάκη, ο οποίος καπνίζει αρε</w:t>
      </w:r>
      <w:r>
        <w:rPr>
          <w:rFonts w:eastAsia="Times New Roman" w:cs="Times New Roman"/>
          <w:szCs w:val="24"/>
        </w:rPr>
        <w:t xml:space="preserve">ιμανίως και ασκεί </w:t>
      </w:r>
      <w:r>
        <w:rPr>
          <w:rFonts w:eastAsia="Times New Roman" w:cs="Times New Roman"/>
          <w:szCs w:val="24"/>
          <w:lang w:val="en-US"/>
        </w:rPr>
        <w:t>bullying</w:t>
      </w:r>
      <w:r>
        <w:rPr>
          <w:rFonts w:eastAsia="Times New Roman" w:cs="Times New Roman"/>
          <w:szCs w:val="24"/>
        </w:rPr>
        <w:t xml:space="preserve"> στους συντάκτες υγείας, φτάνοντας στο σημείο να τους απειλεί ότι θα τους «χώσει τρία μέτρα κάτω από τη γη». Αυτά κάνετε. Έτσι πορεύεστε, με μεγαλοστομίες και απειλές. </w:t>
      </w:r>
    </w:p>
    <w:p w14:paraId="2F46D17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Ξανθέ, είστε ανύπαρκτος. Ο «νεκροθάφτης» της υγείας έχε</w:t>
      </w:r>
      <w:r>
        <w:rPr>
          <w:rFonts w:eastAsia="Times New Roman" w:cs="Times New Roman"/>
          <w:szCs w:val="24"/>
        </w:rPr>
        <w:t xml:space="preserve">ι το όνομα «Πολάκης». Για να αρχίσουμε, λοιπόν, να μιλάμε για τα ψέματα. Γιατί η αδιαφορία σας πραγματικά έχει οδηγήσει τους ασθενείς </w:t>
      </w:r>
      <w:r>
        <w:rPr>
          <w:rFonts w:eastAsia="Times New Roman" w:cs="Times New Roman"/>
          <w:szCs w:val="24"/>
        </w:rPr>
        <w:lastRenderedPageBreak/>
        <w:t>σε απόγνωση και όσους από αυτούς μπορούν, δυστυχώς, στον ιδιωτικό τομέα από την «πρώτη φορά Αριστερά».</w:t>
      </w:r>
    </w:p>
    <w:p w14:paraId="2F46D17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αρέσει να παραθ</w:t>
      </w:r>
      <w:r>
        <w:rPr>
          <w:rFonts w:eastAsia="Times New Roman" w:cs="Times New Roman"/>
          <w:szCs w:val="24"/>
        </w:rPr>
        <w:t>έτετε νούμερα. Ας παραθέσουμε, λοιπόν, τα νούμερα. Μας είπατε –και το λέτε συνήθως κομπάζοντας- ότι για πρώτη φορά αυξήσατε τους προϋπολογισμούς των νοσοκομείων. Προσέξτε να δείτε το κολπάκι. Μετά τα διπλά βιβλία ως δήμαρχος, ο κ. Πολάκης βρήκε άλλο κολπάκ</w:t>
      </w:r>
      <w:r>
        <w:rPr>
          <w:rFonts w:eastAsia="Times New Roman" w:cs="Times New Roman"/>
          <w:szCs w:val="24"/>
        </w:rPr>
        <w:t xml:space="preserve">ι: Μετέφερε τα ακριβά φάρμακα από τον ΕΟΠΥΥ στο νοσοκομείο. Και επί της ουσίας να δούμε ποιο είναι το πιο καλό. Το έχουμε συζητήσει αυτό, εάν είναι καλύτερο. </w:t>
      </w:r>
    </w:p>
    <w:p w14:paraId="2F46D17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Αλλά, μην μας λέτε ότι αυξήσατε τους προϋπολογισμούς, όταν το κόστος της μεταφοράς των ακριβών φα</w:t>
      </w:r>
      <w:r>
        <w:rPr>
          <w:rFonts w:eastAsia="Times New Roman" w:cs="Times New Roman"/>
          <w:szCs w:val="24"/>
        </w:rPr>
        <w:t>ρμάκων στα νοσοκομεία υπερβαίνει κατά πολύ τις αυξήσεις. Και υπάρχουν άρρωστοι αυτή τη στιγμή, που μπορεί να είναι καρκινοπαθείς ή να πάσχουν από άλλες σοβαρές παθήσεις, που δεν βρίσκουν το φάρμακό τους και δεν έχουν οι προϋπολογισμοί των νοσοκομείων να το</w:t>
      </w:r>
      <w:r>
        <w:rPr>
          <w:rFonts w:eastAsia="Times New Roman" w:cs="Times New Roman"/>
          <w:szCs w:val="24"/>
        </w:rPr>
        <w:t>υς καλύψουν.</w:t>
      </w:r>
    </w:p>
    <w:p w14:paraId="2F46D17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 είναι οι μεγαλοστομίες. Μακάρι να ήταν, όμως, μόνο αυτές. Εκεί που έχει γίνει το «έλα να δεις» είναι στις προσλήψεις. Τι ακριβώς έχει γίνει στις προσλήψεις; Είναι αλήθεια –γιατί πάλι δεν θα ωραιοποιήσω- ότι από τις ενενήντα χιλιάδες προσ</w:t>
      </w:r>
      <w:r>
        <w:rPr>
          <w:rFonts w:eastAsia="Times New Roman" w:cs="Times New Roman"/>
          <w:szCs w:val="24"/>
        </w:rPr>
        <w:t xml:space="preserve">ωπικό του ΕΣΥ το 2010, το 2014 ήμασταν στις ογδόντα επτά χιλιάδες. Τώρα είμαστε πολύ πιο κάτω. </w:t>
      </w:r>
    </w:p>
    <w:p w14:paraId="2F46D18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Πού είμαστε, κύριε Υπουργέ; Εγκρίθηκαν –και εγκρίθηκαν και με πίστωση του Γενικού Λογιστηρίου του Κράτους- τον Δεκέμβρη του 2014 εννιακόσιες ογδόντα πέντε θέσει</w:t>
      </w:r>
      <w:r>
        <w:rPr>
          <w:rFonts w:eastAsia="Times New Roman" w:cs="Times New Roman"/>
          <w:szCs w:val="24"/>
        </w:rPr>
        <w:t xml:space="preserve">ς –είναι και ο κ. Γρηγοράκος εδώ, τον βλέπω μπροστά μου, ήταν τότε στο Υπουργείο Υγείας- πλήρως εγκεκριμένες, οι οποίες ακόμη δεν έχουν πληρωθεί. Αυτοί οι άνθρωποι δεν έχουν διοριστεί ακόμη. </w:t>
      </w:r>
    </w:p>
    <w:p w14:paraId="2F46D18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τι ακούσαμε; Να σας πω. Απρίλιος του 2015 –πρωταπριλιά θα ήτ</w:t>
      </w:r>
      <w:r>
        <w:rPr>
          <w:rFonts w:eastAsia="Times New Roman" w:cs="Times New Roman"/>
          <w:szCs w:val="24"/>
        </w:rPr>
        <w:t>αν-: «Διορίζουμε άμεσα τεσσερισήμισι χιλιάδες στην υγεία». Στις 24 Γενάρη του 2016: «Διορίσαμε ήδη τεσσερισήμισι χιλιάδες στην υγεία». Μηδέν το 2015. Αυτή είναι η αλήθεια.</w:t>
      </w:r>
    </w:p>
    <w:p w14:paraId="2F46D18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ΔΕΘ ο κύριος Πρωθυπουργός μας είπε –άκουσον, άκουσον!- ότι θα διορίσει –λέει- δέ</w:t>
      </w:r>
      <w:r>
        <w:rPr>
          <w:rFonts w:eastAsia="Times New Roman" w:cs="Times New Roman"/>
          <w:szCs w:val="24"/>
        </w:rPr>
        <w:t>κα χιλιάδες γιατρούς και νοσηλευτές στην υγεία. Και σήμερα εσείς δεν έχετε καταφέρει να διορίσετε τους εννιακόσιες ογδόντα πέντε, που ήταν εγκεκριμένες θέσεις από το 2014. Έχετε προκηρύξει τον Αύγουστο του 2015, αλλά ένα χρόνο μετά αυτοί που προκηρύξατε το</w:t>
      </w:r>
      <w:r>
        <w:rPr>
          <w:rFonts w:eastAsia="Times New Roman" w:cs="Times New Roman"/>
          <w:szCs w:val="24"/>
        </w:rPr>
        <w:t xml:space="preserve">ν Αύγουστο του 2015 –και καλά κάνατε, δεν σας λέω ότι δεν κάνατε καλά- που βρίσκονται, αλήθεια; Έχουν διοριστεί αυτοί; Για πείτε μας λιγάκι. </w:t>
      </w:r>
    </w:p>
    <w:p w14:paraId="2F46D18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Ωραία είναι τα «θα», ωραία είναι και τα ταξίματα, ωραία είναι και τα ψέματα, ωραία ακούγονται, αλλά άλλο τόσο όμορ</w:t>
      </w:r>
      <w:r>
        <w:rPr>
          <w:rFonts w:eastAsia="Times New Roman" w:cs="Times New Roman"/>
          <w:szCs w:val="24"/>
        </w:rPr>
        <w:t xml:space="preserve">φα καίγονται, γιατί έχουν «κοντά ποδάρια τα ψέματα». </w:t>
      </w:r>
    </w:p>
    <w:p w14:paraId="2F46D18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ένα εκτυπωμένο αντίγραφο από το ΑΣΕΠ, που φαίνεται ότι δεν υπάρχουν προσλήψεις στον τομέα της υγείας.</w:t>
      </w:r>
    </w:p>
    <w:p w14:paraId="2F46D185" w14:textId="77777777" w:rsidR="005B3E17" w:rsidRDefault="00BC72CD">
      <w:pPr>
        <w:spacing w:line="600" w:lineRule="auto"/>
        <w:ind w:firstLine="720"/>
        <w:contextualSpacing/>
        <w:jc w:val="both"/>
        <w:rPr>
          <w:rFonts w:eastAsia="Times New Roman" w:cs="Times New Roman"/>
        </w:rPr>
      </w:pPr>
      <w:r>
        <w:rPr>
          <w:rFonts w:eastAsia="Times New Roman" w:cs="Times New Roman"/>
        </w:rPr>
        <w:t xml:space="preserve">(Στο σημείο αυτό η Βουλευτής κ. Εύη Χριστοφιλοπούλου καταθέτει για τα </w:t>
      </w:r>
      <w:r>
        <w:rPr>
          <w:rFonts w:eastAsia="Times New Roman" w:cs="Times New Roman"/>
        </w:rPr>
        <w:t>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F46D18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δεν γίνεται ούτε με μεγαλοστομίες, αλλά ούτε και «κάνοντας ντου» στους οργανισμούς για να διορί</w:t>
      </w:r>
      <w:r>
        <w:rPr>
          <w:rFonts w:eastAsia="Times New Roman" w:cs="Times New Roman"/>
          <w:szCs w:val="24"/>
        </w:rPr>
        <w:t>σουμε τους ημετέρους, διότι φέτος η Ελλάδα στέναξε από τη γρίπη. Κάθε χρόνο είχαμε προβλήματα, αλλά φέτος έγινε σφαγή στη γρίπη. Είχαμε εκατόν ογδόντα νεκρούς και φέτος δεν άνοιξαν τα επιπλέον κρεβάτια ΜΕΘ, γιατί εσείς θέλατε να διορίσετε τους δικούς σας γ</w:t>
      </w:r>
      <w:r>
        <w:rPr>
          <w:rFonts w:eastAsia="Times New Roman" w:cs="Times New Roman"/>
          <w:szCs w:val="24"/>
        </w:rPr>
        <w:t>ιατρούς και νοσηλευτές μέσω ΚΕΕΛΠΝΟ. Πήγατε και «κάνατε ντου» μέσα στο ΚΕΕΛΠΝΟ.</w:t>
      </w:r>
    </w:p>
    <w:p w14:paraId="2F46D18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ορρωδείτε προ ουδενός. Δεν τηρείτε τον νόμο. Τι σας νοιάζει; Αφού καπνίζετε μέσα στο Υπουργείο μπροστά στην ταμπέλα «Υπουργείο Υγείας και Πρόνοιας»!</w:t>
      </w:r>
    </w:p>
    <w:p w14:paraId="2F46D18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Τέλος, σας εγκαλούμε, γ</w:t>
      </w:r>
      <w:r>
        <w:rPr>
          <w:rFonts w:eastAsia="Times New Roman" w:cs="Times New Roman"/>
          <w:szCs w:val="24"/>
        </w:rPr>
        <w:t xml:space="preserve">ιατί δεν υπάρχει σχέδιο και με αυτό θα τελειώσω, κύριε Πρόεδρε, για να μην καταχραστώ τουλάχιστον τον χρόνο της πρωτομιλίας μου. Δεν υπάρχει σχέδιο, γιατί δεν φτάνει να καλυφθούν τα κενά ακόμη και να τους διορίσετε. </w:t>
      </w:r>
    </w:p>
    <w:p w14:paraId="2F46D18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Εγώ εύχομαι προς χάριν της υγείας και τ</w:t>
      </w:r>
      <w:r>
        <w:rPr>
          <w:rFonts w:eastAsia="Times New Roman" w:cs="Times New Roman"/>
          <w:szCs w:val="24"/>
        </w:rPr>
        <w:t xml:space="preserve">ων Ελλήνων πολιτών κάτι να γίνει να ξυπνήσετε και κάτι να κάνετε. Όμως, δεν φτάνει να διορίσουμε ούτε φτάνει να δώσουμε λεφτά, αφού έχουμε φορτώσει επιπλέον </w:t>
      </w:r>
      <w:r>
        <w:rPr>
          <w:rFonts w:eastAsia="Times New Roman" w:cs="Times New Roman"/>
          <w:szCs w:val="24"/>
        </w:rPr>
        <w:lastRenderedPageBreak/>
        <w:t>πράγματα τα νοσοκομεία. Χρειάζεται σχέδιο και αναδιάρθρωση το Εθνικό Σύστημα Υγείας για να αναζωογο</w:t>
      </w:r>
      <w:r>
        <w:rPr>
          <w:rFonts w:eastAsia="Times New Roman" w:cs="Times New Roman"/>
          <w:szCs w:val="24"/>
        </w:rPr>
        <w:t>νηθεί. Χρειάζεται ένα σχέδιο νέο και για την πρωτοβάθμια.</w:t>
      </w:r>
    </w:p>
    <w:p w14:paraId="2F46D18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περάσαμε τον νόμο το 2013 και θεσμοθετήσαμε τον οικογενειακό γιατρό. Αντί να το βελτιώσετε, αντί να βάλετε τη δική σας σφραγίδα σ’ αυτό, σήμερα φέρνετε κάτι άλλο, κάτι τελείως διαφορετικό, το </w:t>
      </w:r>
      <w:r>
        <w:rPr>
          <w:rFonts w:eastAsia="Times New Roman" w:cs="Times New Roman"/>
          <w:szCs w:val="24"/>
        </w:rPr>
        <w:t>οποίο μέχρι να εφαρμοστεί δεν θα ξέρουμε καν πού βρίσκεστε.</w:t>
      </w:r>
    </w:p>
    <w:p w14:paraId="2F46D18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πω και που θέλω να πούμε </w:t>
      </w:r>
      <w:r>
        <w:rPr>
          <w:rFonts w:eastAsia="Times New Roman" w:cs="Times New Roman"/>
          <w:szCs w:val="24"/>
        </w:rPr>
        <w:t xml:space="preserve">ως </w:t>
      </w:r>
      <w:r>
        <w:rPr>
          <w:rFonts w:eastAsia="Times New Roman" w:cs="Times New Roman"/>
          <w:szCs w:val="24"/>
        </w:rPr>
        <w:t xml:space="preserve">Δημοκρατική Συμπαράταξη είναι ότι πρέπει να συνεννοηθούμε και πρέπει να δούμε κάποιο σχέδιο για την υγεία. Για όλα αυτά εμείς έχουμε προτάσεις και γι’ </w:t>
      </w:r>
      <w:r>
        <w:rPr>
          <w:rFonts w:eastAsia="Times New Roman" w:cs="Times New Roman"/>
          <w:szCs w:val="24"/>
        </w:rPr>
        <w:t>αυτά θα μιλήσει η ίδια μας η Πρόεδρος.</w:t>
      </w:r>
    </w:p>
    <w:p w14:paraId="2F46D18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F46D18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F46D18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2F46D18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τον λόγο έχει η Πρόεδρος της Δημοκρατικής Συμπαράτ</w:t>
      </w:r>
      <w:r>
        <w:rPr>
          <w:rFonts w:eastAsia="Times New Roman" w:cs="Times New Roman"/>
          <w:szCs w:val="24"/>
        </w:rPr>
        <w:t xml:space="preserve">αξης ΠΑΣΟΚ-ΔΗΜΑΡ </w:t>
      </w:r>
      <w:r>
        <w:rPr>
          <w:rFonts w:eastAsia="Times New Roman" w:cs="Times New Roman"/>
          <w:szCs w:val="24"/>
        </w:rPr>
        <w:t xml:space="preserve">κ. </w:t>
      </w:r>
      <w:r>
        <w:rPr>
          <w:rFonts w:eastAsia="Times New Roman" w:cs="Times New Roman"/>
          <w:szCs w:val="24"/>
        </w:rPr>
        <w:t>Γεννηματά.</w:t>
      </w:r>
    </w:p>
    <w:p w14:paraId="2F46D19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θα ήθελα τον λόγο επί προσωπικού; Προβλέπεται στη διαδικασία;</w:t>
      </w:r>
    </w:p>
    <w:p w14:paraId="2F46D19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κυρία Πρόεδρε. </w:t>
      </w:r>
    </w:p>
    <w:p w14:paraId="2F46D19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Θέλετε τώρα ή μετά τον λόγο, κύριε Υπουργ</w:t>
      </w:r>
      <w:r>
        <w:rPr>
          <w:rFonts w:eastAsia="Times New Roman" w:cs="Times New Roman"/>
          <w:szCs w:val="24"/>
        </w:rPr>
        <w:t>έ;</w:t>
      </w:r>
    </w:p>
    <w:p w14:paraId="2F46D19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Τώρα θα ήθελα τον λόγο.</w:t>
      </w:r>
    </w:p>
    <w:p w14:paraId="2F46D19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Μα, έχει σηκωθεί η κυρία Πρόεδρος.</w:t>
      </w:r>
    </w:p>
    <w:p w14:paraId="2F46D19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Ζήτησα επί προσωπικού τον λόγο, κύριε Λοβέρδο.</w:t>
      </w:r>
    </w:p>
    <w:p w14:paraId="2F46D19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Εφόσον έχει σηκωθεί η Πρόεδρος, παρακαλώ, κύριε Υπουργέ, να πάρετε μετά τον λόγο.</w:t>
      </w:r>
    </w:p>
    <w:p w14:paraId="2F46D19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«Ο λόγος στην ώρα του παράδες κάνει». Αν μιλήσει η </w:t>
      </w:r>
      <w:r>
        <w:rPr>
          <w:rFonts w:eastAsia="Times New Roman" w:cs="Times New Roman"/>
          <w:szCs w:val="24"/>
        </w:rPr>
        <w:t xml:space="preserve">κ. </w:t>
      </w:r>
      <w:r>
        <w:rPr>
          <w:rFonts w:eastAsia="Times New Roman" w:cs="Times New Roman"/>
          <w:szCs w:val="24"/>
        </w:rPr>
        <w:t xml:space="preserve">Γεννηματά, θα έχουν ξεχαστεί αυτά που είπε η </w:t>
      </w:r>
      <w:r>
        <w:rPr>
          <w:rFonts w:eastAsia="Times New Roman" w:cs="Times New Roman"/>
          <w:szCs w:val="24"/>
        </w:rPr>
        <w:t xml:space="preserve">κ. </w:t>
      </w:r>
      <w:r>
        <w:rPr>
          <w:rFonts w:eastAsia="Times New Roman" w:cs="Times New Roman"/>
          <w:szCs w:val="24"/>
        </w:rPr>
        <w:t>Χριστοφιλοπούλου.</w:t>
      </w:r>
    </w:p>
    <w:p w14:paraId="2F46D19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(Γεώργιος Βαρεμένος):</w:t>
      </w:r>
      <w:r>
        <w:rPr>
          <w:rFonts w:eastAsia="Times New Roman" w:cs="Times New Roman"/>
          <w:szCs w:val="24"/>
        </w:rPr>
        <w:t xml:space="preserve"> Θα τα πείτε, κύριε Υπουργέ. </w:t>
      </w:r>
    </w:p>
    <w:p w14:paraId="2F46D19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εντελώς τυπικό το θέμα, επειδή είχα δώσει ήδη τον λόγο στην </w:t>
      </w:r>
      <w:r>
        <w:rPr>
          <w:rFonts w:eastAsia="Times New Roman" w:cs="Times New Roman"/>
          <w:szCs w:val="24"/>
        </w:rPr>
        <w:t xml:space="preserve">κ. </w:t>
      </w:r>
      <w:r>
        <w:rPr>
          <w:rFonts w:eastAsia="Times New Roman" w:cs="Times New Roman"/>
          <w:szCs w:val="24"/>
        </w:rPr>
        <w:t>Γεννηματά. Θα σας δώσω αμέσως μετά τον λόγο.</w:t>
      </w:r>
    </w:p>
    <w:p w14:paraId="2F46D19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ΠΑΣΟΚ-ΔΗΜΑΡ):</w:t>
      </w:r>
      <w:r>
        <w:rPr>
          <w:rFonts w:eastAsia="Times New Roman" w:cs="Times New Roman"/>
          <w:szCs w:val="24"/>
        </w:rPr>
        <w:t xml:space="preserve"> Ευχαριστώ, κύριε Πρόεδρε.</w:t>
      </w:r>
    </w:p>
    <w:p w14:paraId="2F46D19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Εθνικό Σύστημα Υγείας έχει εγκαταλειφθεί στην τύχη του. Στα νοσοκομεία σήμερα κρίνεται η επιβίωση και δοκιμάζεται πραγματικά η ανθρώπινη αξιοπρέπεια. Κι αυτό δεν είναι μυστικό.</w:t>
      </w:r>
    </w:p>
    <w:p w14:paraId="2F46D19C" w14:textId="77777777" w:rsidR="005B3E17" w:rsidRDefault="00BC72CD">
      <w:pPr>
        <w:tabs>
          <w:tab w:val="left" w:pos="2738"/>
          <w:tab w:val="center" w:pos="4753"/>
          <w:tab w:val="left" w:pos="5723"/>
        </w:tabs>
        <w:spacing w:line="600" w:lineRule="auto"/>
        <w:contextualSpacing/>
        <w:jc w:val="both"/>
        <w:rPr>
          <w:rFonts w:eastAsia="Times New Roman" w:cs="Times New Roman"/>
          <w:szCs w:val="24"/>
        </w:rPr>
      </w:pPr>
      <w:r>
        <w:rPr>
          <w:rFonts w:eastAsia="Times New Roman" w:cs="Times New Roman"/>
          <w:szCs w:val="24"/>
        </w:rPr>
        <w:lastRenderedPageBreak/>
        <w:t>Αυτό το αντιμετωπίζο</w:t>
      </w:r>
      <w:r>
        <w:rPr>
          <w:rFonts w:eastAsia="Times New Roman" w:cs="Times New Roman"/>
          <w:szCs w:val="24"/>
        </w:rPr>
        <w:t xml:space="preserve">υν καθημερινά όλοι όσοι καταφεύγουν στις υπηρεσίες υγείας και βεβαίως το ζουν καθημερινά όλοι οι εργαζόμενοι στον χώρο αυτό. Χειρότερα δεν γίνεται πια στον χώρο της υγείας! Έχουμε επιστρέψει στις εποχές πριν από το Εθνικό Σύστημα Υγείας. </w:t>
      </w:r>
    </w:p>
    <w:p w14:paraId="2F46D19D"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τον Γενάρη το</w:t>
      </w:r>
      <w:r>
        <w:rPr>
          <w:rFonts w:eastAsia="Times New Roman" w:cs="Times New Roman"/>
          <w:szCs w:val="24"/>
        </w:rPr>
        <w:t>υ 2015 η πολιτική της Κυβέρνησης ΣΥΡΙΖΑ-ΑΝΕΛ ταυτίζεται με παρεμβάσεις κομματικού ελέγχου, με διοικητική και διαχειριστική ανεπάρκεια. Παρά τις εξαγγελίες οι μειώσεις του προσωπικού είναι δραματικές. Διευρύνθηκαν στην πράξη οι ανισότητες, την ίδια στιγμή π</w:t>
      </w:r>
      <w:r>
        <w:rPr>
          <w:rFonts w:eastAsia="Times New Roman" w:cs="Times New Roman"/>
          <w:szCs w:val="24"/>
        </w:rPr>
        <w:t xml:space="preserve">ου οι πολίτες πληρώνουν αυξημένες εισφορές για το σύστημα. </w:t>
      </w:r>
    </w:p>
    <w:p w14:paraId="2F46D19E"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την πρωταπριλιά του 2015 ο κ. Τσίπρας υποσχέθηκε πως διορίζει άμεσα τεσσερισήμισι χιλιάδες μόνιμους υπαλλήλους στην υγεία. Εκτιμώ πια, μετά από όλο αυτό το διάστημα, ό</w:t>
      </w:r>
      <w:r>
        <w:rPr>
          <w:rFonts w:eastAsia="Times New Roman" w:cs="Times New Roman"/>
          <w:szCs w:val="24"/>
        </w:rPr>
        <w:t xml:space="preserve">τι δεν επέλεξε τυχαία αυτή την ημερομηνία. </w:t>
      </w:r>
    </w:p>
    <w:p w14:paraId="2F46D19F"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Πριν από λίγες μέρες ο Πρωθυπουργός «ξαναχτύπησε». Αυτή τη φορά από ένα άλλο βήμα, αγαπημένο του για να δίνει υποσχέσεις χωρίς αντίκρισμα, αυτό της Διεθνούς Έκθεσης Θεσσαλονίκης. Εδώ, βέβαια, οι υποσχέσεις πολλαπ</w:t>
      </w:r>
      <w:r>
        <w:rPr>
          <w:rFonts w:eastAsia="Times New Roman" w:cs="Times New Roman"/>
          <w:szCs w:val="24"/>
        </w:rPr>
        <w:t xml:space="preserve">λασιάστηκαν. Τώρα έταξε δέκα χιλιάδες προσλήψεις στο σύστημα υγείας. </w:t>
      </w:r>
    </w:p>
    <w:p w14:paraId="2F46D1A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πραγματικά δεδομένα; Πρωταπριλιά 2015: «Διορίζουμε» -λέει- «άμεσα τεσσερισήμισι χιλιάδες στην υγεία». Στις 24 Γενάρη 2016: «Διορίσαμε τεσσερισήμισι χιλιάδες στην υγεία». Η </w:t>
      </w:r>
      <w:r>
        <w:rPr>
          <w:rFonts w:eastAsia="Times New Roman" w:cs="Times New Roman"/>
          <w:szCs w:val="24"/>
        </w:rPr>
        <w:t xml:space="preserve">αλήθεια; Κανένας διορισμός στην υγεία μέσα στο 2015! Ουδείς! </w:t>
      </w:r>
    </w:p>
    <w:p w14:paraId="2F46D1A1"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Διεθνής Έκθεση Θεσσαλονίκης 2016: «Δέκα χιλιάδες διορισμοί στην υγεία τους αμέσως προσεχείς μήνες», λέει ο Πρωθυπουργός. Η αλήθεια: Εννιακόσιες ογδόντα πέντε αφορούν τις εγκεκριμένες από το 2014</w:t>
      </w:r>
      <w:r>
        <w:rPr>
          <w:rFonts w:eastAsia="Times New Roman" w:cs="Times New Roman"/>
          <w:szCs w:val="24"/>
        </w:rPr>
        <w:t xml:space="preserve"> θέσεις</w:t>
      </w:r>
      <w:r>
        <w:rPr>
          <w:rFonts w:eastAsia="Times New Roman" w:cs="Times New Roman"/>
          <w:szCs w:val="24"/>
        </w:rPr>
        <w:t>,</w:t>
      </w:r>
      <w:r>
        <w:rPr>
          <w:rFonts w:eastAsia="Times New Roman" w:cs="Times New Roman"/>
          <w:szCs w:val="24"/>
        </w:rPr>
        <w:t xml:space="preserve"> που δεν έχουν καταληφθεί ακόμα. Δυόμισι χιλιάδες αφορούν θέσεις που ενέκριναν τον Αύγουστο του 2015 και προκηρύσσουν με έναν χρόνο καθυστέρηση. Επτακόσιες εξήντα αφορούν γιατρούς, οι οποίες προκηρύσσονται με δ</w:t>
      </w:r>
      <w:r>
        <w:rPr>
          <w:rFonts w:eastAsia="Times New Roman" w:cs="Times New Roman"/>
          <w:szCs w:val="24"/>
        </w:rPr>
        <w:t>ύ</w:t>
      </w:r>
      <w:r>
        <w:rPr>
          <w:rFonts w:eastAsia="Times New Roman" w:cs="Times New Roman"/>
          <w:szCs w:val="24"/>
        </w:rPr>
        <w:t>ο χρόνια καθυστέρηση. Οι προσλήψεις μ</w:t>
      </w:r>
      <w:r>
        <w:rPr>
          <w:rFonts w:eastAsia="Times New Roman" w:cs="Times New Roman"/>
          <w:szCs w:val="24"/>
        </w:rPr>
        <w:t xml:space="preserve">έσω ΟΑΕΔ –πέντε χιλιάδες- με κοινωνική εργασία έχουν ήδη καθυστερήσει δυο χρόνια. </w:t>
      </w:r>
    </w:p>
    <w:p w14:paraId="2F46D1A2"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Κάνω εδώ μια παρένθεση</w:t>
      </w:r>
      <w:r>
        <w:rPr>
          <w:rFonts w:eastAsia="Times New Roman" w:cs="Times New Roman"/>
          <w:szCs w:val="24"/>
        </w:rPr>
        <w:t>,</w:t>
      </w:r>
      <w:r>
        <w:rPr>
          <w:rFonts w:eastAsia="Times New Roman" w:cs="Times New Roman"/>
          <w:szCs w:val="24"/>
        </w:rPr>
        <w:t xml:space="preserve"> για να πω ότι λοιδορούσαν αυτόν τον θεσμό. Είναι άνθρωποι με μισθό κάτω από τα 400 ευρώ, που όμως δεν θα μπορέσουν να μπουν στις εφημερίες ούτε να αν</w:t>
      </w:r>
      <w:r>
        <w:rPr>
          <w:rFonts w:eastAsia="Times New Roman" w:cs="Times New Roman"/>
          <w:szCs w:val="24"/>
        </w:rPr>
        <w:t xml:space="preserve">αλάβουν σοβαρά πόστα, άρα, να ανακουφίσουν εκεί που «πονάει» το σύστημα. </w:t>
      </w:r>
    </w:p>
    <w:p w14:paraId="2F46D1A3"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λίγα λόγια, δεν αξιοποίησαν την προκήρυξη του 2014, που είχε προχωρήσει από την προηγούμενη κυβέρνηση με εξασφαλισμένους πόρους στον προϋπολογισμό, δεν διόρισαν κανέναν μέχρι σήμε</w:t>
      </w:r>
      <w:r>
        <w:rPr>
          <w:rFonts w:eastAsia="Times New Roman" w:cs="Times New Roman"/>
          <w:szCs w:val="24"/>
        </w:rPr>
        <w:t>ρα και κάθε φορά μιλούν για τις ίδιες προσλήψεις</w:t>
      </w:r>
      <w:r>
        <w:rPr>
          <w:rFonts w:eastAsia="Times New Roman" w:cs="Times New Roman"/>
          <w:szCs w:val="24"/>
        </w:rPr>
        <w:t>,</w:t>
      </w:r>
      <w:r>
        <w:rPr>
          <w:rFonts w:eastAsia="Times New Roman" w:cs="Times New Roman"/>
          <w:szCs w:val="24"/>
        </w:rPr>
        <w:t xml:space="preserve"> που διαρκώς υπόσχονται κάθε φορά που μιλούν για την υγεία. </w:t>
      </w:r>
    </w:p>
    <w:p w14:paraId="2F46D1A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δυστυχώς, αυτά τα ψέματα έχουν δραματικές συνέπειες στο σύστημα. Η απουσία γιατρών και προσωπικού που οδήγησε στις κλειστές ΜΕΘ, ιδιαίτερα τ</w:t>
      </w:r>
      <w:r>
        <w:rPr>
          <w:rFonts w:eastAsia="Times New Roman" w:cs="Times New Roman"/>
          <w:szCs w:val="24"/>
        </w:rPr>
        <w:t xml:space="preserve">ην περίοδο στην οποία είχαμε έξαρση της γρίπης, είχε ως αποτέλεσμα να καταγραφεί ένα θλιβερό ρεκόρ θανάτων. Η ραγδαία δε μείωση του προσωπικού στα δημόσια νοσοκομεία –επτά χιλιάδες λιγότεροι μόνο το 2015- οδηγεί σε τραγικές καταστάσεις </w:t>
      </w:r>
      <w:r>
        <w:rPr>
          <w:rFonts w:eastAsia="Times New Roman" w:cs="Times New Roman"/>
          <w:szCs w:val="24"/>
        </w:rPr>
        <w:lastRenderedPageBreak/>
        <w:t xml:space="preserve">καθημερινά μέσα στο </w:t>
      </w:r>
      <w:r>
        <w:rPr>
          <w:rFonts w:eastAsia="Times New Roman" w:cs="Times New Roman"/>
          <w:szCs w:val="24"/>
        </w:rPr>
        <w:t>σύστημα, παρά τις υπεράνθρωπες προσπάθειες που καταβάλλουν αυτή τη στιγμή</w:t>
      </w:r>
      <w:r>
        <w:rPr>
          <w:rFonts w:eastAsia="Times New Roman" w:cs="Times New Roman"/>
          <w:szCs w:val="24"/>
        </w:rPr>
        <w:t>,</w:t>
      </w:r>
      <w:r>
        <w:rPr>
          <w:rFonts w:eastAsia="Times New Roman" w:cs="Times New Roman"/>
          <w:szCs w:val="24"/>
        </w:rPr>
        <w:t xml:space="preserve"> οι γιατροί και το προσωπικό στα νοσοκομεία. </w:t>
      </w:r>
    </w:p>
    <w:p w14:paraId="2F46D1A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αναλυτικές καταγγελίες της ΠΟΕΔΗΝ, η οποία δίνει ένα πάρα πολύ μεγάλο αγώνα. </w:t>
      </w:r>
    </w:p>
    <w:p w14:paraId="2F46D1A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Πρόεδρος της Δ</w:t>
      </w:r>
      <w:r>
        <w:rPr>
          <w:rFonts w:eastAsia="Times New Roman" w:cs="Times New Roman"/>
          <w:szCs w:val="24"/>
        </w:rPr>
        <w:t xml:space="preserve">ημοκρατικής Συμπαράταξης ΠΑΣΟΚ-ΔΗΜΑΡ κ. Φωτεινή Γεννηματά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F46D1A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αναφέρω χαρακτηριστικές περιπτώ</w:t>
      </w:r>
      <w:r>
        <w:rPr>
          <w:rFonts w:eastAsia="Times New Roman" w:cs="Times New Roman"/>
          <w:szCs w:val="24"/>
        </w:rPr>
        <w:t xml:space="preserve">σεις που νομίζω ότι τα λένε όλα. Στον «Άγιο Σάββα» οι λίστες αναμονής για ακτινοθεραπεία φθάνουν μέχρι τον Φλεβάρη του 2017. Και την ίδια ώρα η Γυναικολογική και η Ενδοκρινολογική Κλινική είναι έτοιμες να κλείσουν. Πού; Στον «Άγιο Σάββα»! </w:t>
      </w:r>
    </w:p>
    <w:p w14:paraId="2F46D1A8"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Στο νοσοκομείο «</w:t>
      </w:r>
      <w:r>
        <w:rPr>
          <w:rFonts w:eastAsia="Times New Roman"/>
          <w:szCs w:val="24"/>
        </w:rPr>
        <w:t>Αλεξάνδρα» υπήρχε ένα μηχάνημα ακτινοθεραπείας παλαιού τύπου, που εξυπηρετούσε δεκαπέντε ασθενείς την ημέρα. Εδώ και έναν μήνα είναι χαλασμένο και σύμφωνα με την ΠΟΕΔΗΝ ακόμα δεν έχει γίνει η παραγγελία για να αποκατασταθεί η βλάβη. Μάλιστα</w:t>
      </w:r>
      <w:r>
        <w:rPr>
          <w:rFonts w:eastAsia="Times New Roman"/>
          <w:szCs w:val="24"/>
        </w:rPr>
        <w:t>,</w:t>
      </w:r>
      <w:r>
        <w:rPr>
          <w:rFonts w:eastAsia="Times New Roman"/>
          <w:szCs w:val="24"/>
        </w:rPr>
        <w:t xml:space="preserve"> δωρεά του Ιδρύ</w:t>
      </w:r>
      <w:r>
        <w:rPr>
          <w:rFonts w:eastAsia="Times New Roman"/>
          <w:szCs w:val="24"/>
        </w:rPr>
        <w:t>ματος Νιάρχου για σύγχρονο ακτινοθεραπευτικό μηχάνημα δεν παραδίδεται γιατί δεν υπάρχει προσωπικό για να το λειτουργήσει. Πεθαίνουν, όμως, άνθρωποι, κύριε Υπουργέ.</w:t>
      </w:r>
    </w:p>
    <w:p w14:paraId="2F46D1A9" w14:textId="77777777" w:rsidR="005B3E17" w:rsidRDefault="00BC72CD">
      <w:pPr>
        <w:spacing w:line="600" w:lineRule="auto"/>
        <w:ind w:firstLine="720"/>
        <w:contextualSpacing/>
        <w:jc w:val="both"/>
        <w:rPr>
          <w:rFonts w:eastAsia="Times New Roman"/>
          <w:szCs w:val="24"/>
        </w:rPr>
      </w:pPr>
      <w:r>
        <w:rPr>
          <w:rFonts w:eastAsia="Times New Roman"/>
          <w:szCs w:val="24"/>
        </w:rPr>
        <w:t>Στα δε κέντρα υγείας συγκεντρώνουν οι εργαζόμενοι με έρανο χρήματα</w:t>
      </w:r>
      <w:r>
        <w:rPr>
          <w:rFonts w:eastAsia="Times New Roman"/>
          <w:szCs w:val="24"/>
        </w:rPr>
        <w:t>,</w:t>
      </w:r>
      <w:r>
        <w:rPr>
          <w:rFonts w:eastAsia="Times New Roman"/>
          <w:szCs w:val="24"/>
        </w:rPr>
        <w:t xml:space="preserve"> για να πάρουν σύριγγες, </w:t>
      </w:r>
      <w:r>
        <w:rPr>
          <w:rFonts w:eastAsia="Times New Roman"/>
          <w:szCs w:val="24"/>
        </w:rPr>
        <w:t xml:space="preserve">γάζες, ακόμα και χαρτί υγείας. Είμαι μάρτυρας. Το είδα με τα μάτια μου το καλοκαίρι και δεν πίστευα πραγματικά αυτό που έβλεπα. </w:t>
      </w:r>
    </w:p>
    <w:p w14:paraId="2F46D1AA" w14:textId="77777777" w:rsidR="005B3E17" w:rsidRDefault="00BC72CD">
      <w:pPr>
        <w:spacing w:line="600" w:lineRule="auto"/>
        <w:ind w:firstLine="720"/>
        <w:contextualSpacing/>
        <w:jc w:val="both"/>
        <w:rPr>
          <w:rFonts w:eastAsia="Times New Roman"/>
          <w:szCs w:val="24"/>
        </w:rPr>
      </w:pPr>
      <w:r>
        <w:rPr>
          <w:rFonts w:eastAsia="Times New Roman"/>
          <w:szCs w:val="24"/>
        </w:rPr>
        <w:t>Οι εξαγγελίες για αύξηση της χρηματοδότησης για την υγεία δεν έχουν πραγματικό αντίκρισμα. Οι περιβόητες αυξήσεις των προϋπολογ</w:t>
      </w:r>
      <w:r>
        <w:rPr>
          <w:rFonts w:eastAsia="Times New Roman"/>
          <w:szCs w:val="24"/>
        </w:rPr>
        <w:t>ισμών στα νοσοκομεία εξαφανίστηκαν στη ΔΕΘ</w:t>
      </w:r>
      <w:r>
        <w:rPr>
          <w:rFonts w:eastAsia="Times New Roman"/>
          <w:szCs w:val="24"/>
        </w:rPr>
        <w:t>,</w:t>
      </w:r>
      <w:r>
        <w:rPr>
          <w:rFonts w:eastAsia="Times New Roman"/>
          <w:szCs w:val="24"/>
        </w:rPr>
        <w:t xml:space="preserve"> τώρα που βγαίνουν στη φόρα οι περικοπές. Όλα τα κονδύλια του προϋπολογισμού για το 2016 στην πραγματικότητα είναι μειωμένα σε σχέση με το 2014, οδηγώντας το Εθνικό Σύστημα Υγείας σε κατάρρευση. </w:t>
      </w:r>
    </w:p>
    <w:p w14:paraId="2F46D1AB"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Κατάσχεσαν τα αποθεματικά των νοσοκομείων και διπλασίασαν τις πέραν του τριμήνου ανεξόφλητες υποχρεώσεις των νοσοκομείων, που έχουν πια ξεπεράσει το 1,5 δισεκατομμύριο ευρώ. Ουσιαστικά, οι πραγματικές επιχορηγήσεις προς τα νοσοκομεία για την περίοδο 2015-2</w:t>
      </w:r>
      <w:r>
        <w:rPr>
          <w:rFonts w:eastAsia="Times New Roman"/>
          <w:szCs w:val="24"/>
        </w:rPr>
        <w:t xml:space="preserve">016 είναι μικρότερες από το 2014. Το εξήγησε προηγουμένως η κ. Χριστοφιλοπούλου. Και αυτό όταν οι συνταξιούχοι πλήρωσαν πρόσθετα για την υγεία </w:t>
      </w:r>
      <w:r>
        <w:rPr>
          <w:rFonts w:eastAsia="Times New Roman"/>
          <w:szCs w:val="24"/>
        </w:rPr>
        <w:t>τους,</w:t>
      </w:r>
      <w:r>
        <w:rPr>
          <w:rFonts w:eastAsia="Times New Roman"/>
          <w:szCs w:val="24"/>
        </w:rPr>
        <w:t xml:space="preserve"> μέσω αύξησης των εισφορών, 281 εκατομμύρια περισσότερα το 2015 και 776 εκατομμύρια επιπλέον το 2016. Με απλ</w:t>
      </w:r>
      <w:r>
        <w:rPr>
          <w:rFonts w:eastAsia="Times New Roman"/>
          <w:szCs w:val="24"/>
        </w:rPr>
        <w:t>ά λόγια, μειώνουν τις παροχές που δικαιούνται οι ασφαλισμένοι και οι συνταξιούχοι και παριστάνουν ξεδιάντροπα τους προστάτες των ανασφάλιστων.</w:t>
      </w:r>
    </w:p>
    <w:p w14:paraId="2F46D1AC" w14:textId="77777777" w:rsidR="005B3E17" w:rsidRDefault="00BC72CD">
      <w:pPr>
        <w:spacing w:line="600" w:lineRule="auto"/>
        <w:ind w:firstLine="720"/>
        <w:contextualSpacing/>
        <w:jc w:val="both"/>
        <w:rPr>
          <w:rFonts w:eastAsia="Times New Roman"/>
          <w:szCs w:val="24"/>
        </w:rPr>
      </w:pPr>
      <w:r>
        <w:rPr>
          <w:rFonts w:eastAsia="Times New Roman"/>
          <w:szCs w:val="24"/>
        </w:rPr>
        <w:t>Ακόμα και η εμφανιζόμενη ως αύξηση των δαπανών στον προϋπολογισμό των νοσοκομείων για την πρωτοβάθμια φροντίδα σε</w:t>
      </w:r>
      <w:r>
        <w:rPr>
          <w:rFonts w:eastAsia="Times New Roman"/>
          <w:szCs w:val="24"/>
        </w:rPr>
        <w:t xml:space="preserve"> σχέση με το 2015 –που πάλι και τότε Κυβέρνηση ΣΥΡΙΖΑ είχαμε- εκμηδενίζεται από τη μεταφορά της χορήγησης των ακριβών φαρμάκων από τον ΕΟΠΥΥ στα νοσοκομεία, χωρίς επιπλέον επιχορήγηση. Έτσι, με τα πρόσθετα βάρη</w:t>
      </w:r>
      <w:r>
        <w:rPr>
          <w:rFonts w:eastAsia="Times New Roman"/>
          <w:szCs w:val="24"/>
        </w:rPr>
        <w:t>,</w:t>
      </w:r>
      <w:r>
        <w:rPr>
          <w:rFonts w:eastAsia="Times New Roman"/>
          <w:szCs w:val="24"/>
        </w:rPr>
        <w:t xml:space="preserve"> τα νοσοκομεία βρίσκονται πλέον σε οριακό σημ</w:t>
      </w:r>
      <w:r>
        <w:rPr>
          <w:rFonts w:eastAsia="Times New Roman"/>
          <w:szCs w:val="24"/>
        </w:rPr>
        <w:t>είο, με διαρκείς ελλείψεις υλικών, την ώρα που αυξάνονται οι ανάγκες των πολιτών.</w:t>
      </w:r>
    </w:p>
    <w:p w14:paraId="2F46D1AD"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Όσο για την πρωτοβάθμια φροντίδα υγείας, επί είκοσι μήνες δεν έχετε κάνει απολύτως τίποτα. Τώρα ακούμε ότι θα φέρετε νομοσχέδιο, που πολύ φοβάμαι ότι προορίζεται για να μείνε</w:t>
      </w:r>
      <w:r>
        <w:rPr>
          <w:rFonts w:eastAsia="Times New Roman"/>
          <w:szCs w:val="24"/>
        </w:rPr>
        <w:t>ι και αυτό σε κάποια συρτάρια.</w:t>
      </w:r>
    </w:p>
    <w:p w14:paraId="2F46D1AE"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 Και μετά από δύο χρόνια πλήρους εγκατάλειψης και διάλυσης, αντί να υλοποιήσουν τις προβλέψεις για το ΠΕΔΥ, ενισχύοντας τις δομές και θέτοντας σε εφημερία αμέσως στην Αττική και τα μεγάλα αστικά κέντρα τις κεντρικές μονάδες, </w:t>
      </w:r>
      <w:r>
        <w:rPr>
          <w:rFonts w:eastAsia="Times New Roman"/>
          <w:szCs w:val="24"/>
        </w:rPr>
        <w:t>που μπορούν να ανακουφίσουν επιτέλους τα νοσοκομεία και τους πολίτες και αντί να υλοποιήσουν τον οικογενειακό γιατρό και τα δίκτυα, τι ανακοινώνουν; Μονάδες, λέει, γειτονιάς για τα επόμενα δύο χρόνια, πιλοτικά, που θα καλύψουν πάρα πολύ μικρό ποσοστό από τ</w:t>
      </w:r>
      <w:r>
        <w:rPr>
          <w:rFonts w:eastAsia="Times New Roman"/>
          <w:szCs w:val="24"/>
        </w:rPr>
        <w:t xml:space="preserve">ις ανάγκες των πολιτών. </w:t>
      </w:r>
    </w:p>
    <w:p w14:paraId="2F46D1AF" w14:textId="77777777" w:rsidR="005B3E17" w:rsidRDefault="00BC72CD">
      <w:pPr>
        <w:spacing w:line="600" w:lineRule="auto"/>
        <w:ind w:firstLine="720"/>
        <w:contextualSpacing/>
        <w:jc w:val="both"/>
        <w:rPr>
          <w:rFonts w:eastAsia="Times New Roman"/>
          <w:szCs w:val="24"/>
        </w:rPr>
      </w:pPr>
      <w:r>
        <w:rPr>
          <w:rFonts w:eastAsia="Times New Roman"/>
          <w:szCs w:val="24"/>
        </w:rPr>
        <w:t>Στην Ελλάδα του 2016 χρησιμοποιούν ως πρότυπο τομές της Κούβας του 1960 και τελικά</w:t>
      </w:r>
      <w:r>
        <w:rPr>
          <w:rFonts w:eastAsia="Times New Roman"/>
          <w:szCs w:val="24"/>
        </w:rPr>
        <w:t>,</w:t>
      </w:r>
      <w:r>
        <w:rPr>
          <w:rFonts w:eastAsia="Times New Roman"/>
          <w:szCs w:val="24"/>
        </w:rPr>
        <w:t xml:space="preserve"> επειδή τους αρέσουν τα βαφτίσια και οι μετονομασίες, αυτό που εμείς καταλαβαίνουμε, κύριε Υπουργέ, είναι ότι </w:t>
      </w:r>
      <w:r>
        <w:rPr>
          <w:rFonts w:eastAsia="Times New Roman"/>
          <w:szCs w:val="24"/>
        </w:rPr>
        <w:lastRenderedPageBreak/>
        <w:t>το μόνο που σας ενδιαφέρει είναι να αλ</w:t>
      </w:r>
      <w:r>
        <w:rPr>
          <w:rFonts w:eastAsia="Times New Roman"/>
          <w:szCs w:val="24"/>
        </w:rPr>
        <w:t xml:space="preserve">λάξετε το όνομα στα κέντρα υγείας για να μην μείνει τίποτα να θυμίζει το ΠΑΣΟΚ, γιατί αυτός είναι ο εχθρός σας! </w:t>
      </w:r>
    </w:p>
    <w:p w14:paraId="2F46D1B0" w14:textId="77777777" w:rsidR="005B3E17" w:rsidRDefault="00BC72CD">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F46D1B1"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Να είστε, όμως, βέβαιοι ότι το Εθνικό Σύστημα Υγείας και τα κέντρα </w:t>
      </w:r>
      <w:r>
        <w:rPr>
          <w:rFonts w:eastAsia="Times New Roman"/>
          <w:szCs w:val="24"/>
        </w:rPr>
        <w:t>υγείας είναι βαθιά ριζωμένα στην ψυχή των Ελλήνων πολιτών, που τα θεωρούν πολύ μεγάλη κατάκτηση, παρά τα προβλήματα που είχαν τα προηγούμενα χρόνια. Αυτή είναι η πραγματική κατάσταση. Έχουμε πιάσει πάτο!</w:t>
      </w:r>
    </w:p>
    <w:p w14:paraId="2F46D1B2" w14:textId="77777777" w:rsidR="005B3E17" w:rsidRDefault="00BC72CD">
      <w:pPr>
        <w:spacing w:line="600" w:lineRule="auto"/>
        <w:ind w:firstLine="720"/>
        <w:contextualSpacing/>
        <w:jc w:val="both"/>
        <w:rPr>
          <w:rFonts w:eastAsia="Times New Roman"/>
          <w:szCs w:val="24"/>
        </w:rPr>
      </w:pPr>
      <w:r>
        <w:rPr>
          <w:rFonts w:eastAsia="Times New Roman"/>
          <w:szCs w:val="24"/>
        </w:rPr>
        <w:t>Όμως, είμαι υποχρεωμένη και στη σημερινή μου τοποθέτ</w:t>
      </w:r>
      <w:r>
        <w:rPr>
          <w:rFonts w:eastAsia="Times New Roman"/>
          <w:szCs w:val="24"/>
        </w:rPr>
        <w:t>ηση να επαναλάβω πως η δίκαιη και σκληρή κριτική, η οποία είναι αναγκαία με όλα αυτά που συμβαίνουν στον ΣΥΡΙΖΑ, σε καμ</w:t>
      </w:r>
      <w:r>
        <w:rPr>
          <w:rFonts w:eastAsia="Times New Roman"/>
          <w:szCs w:val="24"/>
        </w:rPr>
        <w:t>μ</w:t>
      </w:r>
      <w:r>
        <w:rPr>
          <w:rFonts w:eastAsia="Times New Roman"/>
          <w:szCs w:val="24"/>
        </w:rPr>
        <w:t>ία περίπτωση δεν σημαίνει ότι η λύση στα προβλήματα και στα αδιέξοδα της υγείας είναι η επιστροφή στη συντηρητική πολιτική της Νέας Δημο</w:t>
      </w:r>
      <w:r>
        <w:rPr>
          <w:rFonts w:eastAsia="Times New Roman"/>
          <w:szCs w:val="24"/>
        </w:rPr>
        <w:t>κρατίας.</w:t>
      </w:r>
    </w:p>
    <w:p w14:paraId="2F46D1B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Οι περίοδοι διακυβέρνησης της χώρας από τη Δεξιά ήταν ταυτισμένες με την υπονόμευση των δημόσιων υπηρεσιών υγείας, τη διεύρυνση των ελλειμμάτων και των κοινωνικών ανισοτήτων. Η συρρίκνωση </w:t>
      </w:r>
      <w:r>
        <w:rPr>
          <w:rFonts w:eastAsia="Times New Roman" w:cs="Times New Roman"/>
          <w:szCs w:val="24"/>
        </w:rPr>
        <w:lastRenderedPageBreak/>
        <w:t>του κοινωνικού κράτους και η σπατάλη ήταν τα χαρακτηριστικά</w:t>
      </w:r>
      <w:r>
        <w:rPr>
          <w:rFonts w:eastAsia="Times New Roman" w:cs="Times New Roman"/>
          <w:szCs w:val="24"/>
        </w:rPr>
        <w:t xml:space="preserve"> στη διακυβέρνηση της Νέας Δημοκρατίας. Και αφού πολέμησε λυσσαλέα την ίδρυση του Εθνικού Συστήματος Υγείας, αποδυνάμωσε διαχρονικά το σύστημα.</w:t>
      </w:r>
    </w:p>
    <w:p w14:paraId="2F46D1B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Αρκεί να υπενθυμίσω ότι τα χρέη των νοσοκομείων προς τρίτους το 2004 ήταν 2,7 δισεκατομμύρια και έφτασαν στο τέλ</w:t>
      </w:r>
      <w:r>
        <w:rPr>
          <w:rFonts w:eastAsia="Times New Roman" w:cs="Times New Roman"/>
          <w:szCs w:val="24"/>
        </w:rPr>
        <w:t>ος του 2009 τα 6,2 δισεκατομμύρια, σπατάλη και ασυδοσία παντού. Οι δαπάνες για ορθοπεδικά υλικά, για αντιδραστήρια, για φαρμακευτικό υλικό</w:t>
      </w:r>
      <w:r>
        <w:rPr>
          <w:rFonts w:eastAsia="Times New Roman" w:cs="Times New Roman"/>
          <w:szCs w:val="24"/>
        </w:rPr>
        <w:t>,</w:t>
      </w:r>
      <w:r>
        <w:rPr>
          <w:rFonts w:eastAsia="Times New Roman" w:cs="Times New Roman"/>
          <w:szCs w:val="24"/>
        </w:rPr>
        <w:t xml:space="preserve"> χωρίς να βελτιωθούν οι υπηρεσίες, αυξήθηκαν μεταξύ 2005-2009 σε ποσοστό 50% έως 70%. Οι δε δημόσιες δαπάνες για το φ</w:t>
      </w:r>
      <w:r>
        <w:rPr>
          <w:rFonts w:eastAsia="Times New Roman" w:cs="Times New Roman"/>
          <w:szCs w:val="24"/>
        </w:rPr>
        <w:t>άρμακο που το 2004 ήταν περίπου 2,4 δισεκατομμύρια, το 2009 έφτασαν περίπου τα 5 δισεκατομμύρια.</w:t>
      </w:r>
    </w:p>
    <w:p w14:paraId="2F46D1B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ιδιαίτερα την περίοδο 2004-2009, κατασπατάλησε τους πόρους, υποβάθμισε την ποιότητα, χειρίστηκε με άκριτο κομματισμό τα νοσοκομεία και οδήγησ</w:t>
      </w:r>
      <w:r>
        <w:rPr>
          <w:rFonts w:eastAsia="Times New Roman" w:cs="Times New Roman"/>
          <w:szCs w:val="24"/>
        </w:rPr>
        <w:t>ε συνειδητά τους πολίτες σε ιδιωτικές υπηρεσίες υγείας.</w:t>
      </w:r>
    </w:p>
    <w:p w14:paraId="2F46D1B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έρχομαι εδώ να τονίσω ότι όλο αυτό το διάστημα δεν έχουμε ακούσει ούτε μία λέξη αυτοκριτικής από τον νέο Αρχηγό της Νέας Δημοκρατίας, τον κ. Μητσοτάκη. Αυτό όμως που είναι πραγματικά προκλητικό εί</w:t>
      </w:r>
      <w:r>
        <w:rPr>
          <w:rFonts w:eastAsia="Times New Roman" w:cs="Times New Roman"/>
          <w:szCs w:val="24"/>
        </w:rPr>
        <w:t>ναι ότι δεν έχουμε ακούσει ούτε μία λέξη κριτικής από το ΣΥΡΙΖΑ ούτε την περίοδο που ήταν στην Αντιπολίτευση ούτε σήμερα που είναι στην Κυβέρνηση.</w:t>
      </w:r>
    </w:p>
    <w:p w14:paraId="2F46D1B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rPr>
        <w:t>ΠΑΣΟΚ</w:t>
      </w:r>
      <w:r>
        <w:rPr>
          <w:rFonts w:eastAsia="Times New Roman" w:cs="Times New Roman"/>
          <w:szCs w:val="24"/>
        </w:rPr>
        <w:t>-ΔΗΜΑΡ)</w:t>
      </w:r>
    </w:p>
    <w:p w14:paraId="2F46D1B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Γιατί η αλήθεια είναι μία: Ότι κάθ</w:t>
      </w:r>
      <w:r>
        <w:rPr>
          <w:rFonts w:eastAsia="Times New Roman" w:cs="Times New Roman"/>
          <w:szCs w:val="24"/>
        </w:rPr>
        <w:t>ε φορά που κυβερνάει η Νέα Δημοκρατία και ο ΣΥΡΙΖΑ αυξάνονται τα χρέη, ενώ εμείς κάναμε το χρέος μας απέναντι στην πατρίδα, γιατί καταφέραμε να μαζέψουμε όλη αυτή τη σπατάλη με διαρθρωτικά μέτρα, χωρίς να περιορίσουμε τις υπηρεσίες ή να κάνουμε εκπτώσεις σ</w:t>
      </w:r>
      <w:r>
        <w:rPr>
          <w:rFonts w:eastAsia="Times New Roman" w:cs="Times New Roman"/>
          <w:szCs w:val="24"/>
        </w:rPr>
        <w:t>την ποιότητα των υπηρεσιών. Και δεν μιλάει κανένας γι’ αυτό. Παλεύαμε μόνοι μας εκείνα τα χρόνια και όλοι απέναντι πετροβολούσαν.</w:t>
      </w:r>
    </w:p>
    <w:p w14:paraId="2F46D1B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στόχος της σημερινής επερώτησης, ο στόχος όλων των Βουλευτών της Δημοκρατικής Συμπαράταξης δεν </w:t>
      </w:r>
      <w:r>
        <w:rPr>
          <w:rFonts w:eastAsia="Times New Roman" w:cs="Times New Roman"/>
          <w:szCs w:val="24"/>
        </w:rPr>
        <w:t xml:space="preserve">είναι μόνο η κριτική και ο αναγκαίος έλεγχος σε πράξεις, λάθη και </w:t>
      </w:r>
      <w:r>
        <w:rPr>
          <w:rFonts w:eastAsia="Times New Roman" w:cs="Times New Roman"/>
          <w:szCs w:val="24"/>
        </w:rPr>
        <w:lastRenderedPageBreak/>
        <w:t>παραλείψεις της Κυβέρνησης ΣΥΡΙΖΑ-ΑΝΕΛ. Γιατί; Γιατί εμείς</w:t>
      </w:r>
      <w:r>
        <w:rPr>
          <w:rFonts w:eastAsia="Times New Roman" w:cs="Times New Roman"/>
          <w:szCs w:val="24"/>
        </w:rPr>
        <w:t>,</w:t>
      </w:r>
      <w:r>
        <w:rPr>
          <w:rFonts w:eastAsia="Times New Roman" w:cs="Times New Roman"/>
          <w:szCs w:val="24"/>
        </w:rPr>
        <w:t xml:space="preserve"> πολύ απλά</w:t>
      </w:r>
      <w:r>
        <w:rPr>
          <w:rFonts w:eastAsia="Times New Roman" w:cs="Times New Roman"/>
          <w:szCs w:val="24"/>
        </w:rPr>
        <w:t>,</w:t>
      </w:r>
      <w:r>
        <w:rPr>
          <w:rFonts w:eastAsia="Times New Roman" w:cs="Times New Roman"/>
          <w:szCs w:val="24"/>
        </w:rPr>
        <w:t xml:space="preserve"> έχουμε μία άλλη σχέση με το Εθνικό Σύστημα Υγείας.</w:t>
      </w:r>
    </w:p>
    <w:p w14:paraId="2F46D1B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Πιστεύουμε ότι για να σταθεί και πάλι στα πόδια του χρειάζεται προσπ</w:t>
      </w:r>
      <w:r>
        <w:rPr>
          <w:rFonts w:eastAsia="Times New Roman" w:cs="Times New Roman"/>
          <w:szCs w:val="24"/>
        </w:rPr>
        <w:t>άθεια, χρειάζεται σχέδιο και πρέπει να γίνει, γιατί παρέχει πολύ σημαντικές υπηρεσίες στον ελληνικό λαό. Γιατί το ΕΣΥ το πιστεύουμε, γιατί όπως όλοι γνωρίζουν σ’ αυτόν τον τόπο είναι ένα δικό μας δημιούργημα, είναι οι δικοί μας άνθρωποι</w:t>
      </w:r>
      <w:r>
        <w:rPr>
          <w:rFonts w:eastAsia="Times New Roman" w:cs="Times New Roman"/>
          <w:szCs w:val="24"/>
        </w:rPr>
        <w:t>,</w:t>
      </w:r>
      <w:r>
        <w:rPr>
          <w:rFonts w:eastAsia="Times New Roman" w:cs="Times New Roman"/>
          <w:szCs w:val="24"/>
        </w:rPr>
        <w:t xml:space="preserve"> που έκαναν αυτό το</w:t>
      </w:r>
      <w:r>
        <w:rPr>
          <w:rFonts w:eastAsia="Times New Roman" w:cs="Times New Roman"/>
          <w:szCs w:val="24"/>
        </w:rPr>
        <w:t xml:space="preserve"> όραμα πράξη. </w:t>
      </w:r>
    </w:p>
    <w:p w14:paraId="2F46D1B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rPr>
        <w:t>ΠΑΣΟΚ</w:t>
      </w:r>
      <w:r>
        <w:rPr>
          <w:rFonts w:eastAsia="Times New Roman" w:cs="Times New Roman"/>
          <w:szCs w:val="24"/>
        </w:rPr>
        <w:t>-ΔΗΜΑΡ)</w:t>
      </w:r>
    </w:p>
    <w:p w14:paraId="2F46D1B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Χιλιάδες άνθρωποι, στελέχη, γιατροί, νοσηλευτές, εργαζόμενοι στο Εθνικό Σύστημα Υγείας στρατεύτηκαν</w:t>
      </w:r>
      <w:r>
        <w:rPr>
          <w:rFonts w:eastAsia="Times New Roman" w:cs="Times New Roman"/>
          <w:szCs w:val="24"/>
        </w:rPr>
        <w:t>,</w:t>
      </w:r>
      <w:r>
        <w:rPr>
          <w:rFonts w:eastAsia="Times New Roman" w:cs="Times New Roman"/>
          <w:szCs w:val="24"/>
        </w:rPr>
        <w:t xml:space="preserve"> για να πάρει σάρκα και οστά, γιατί εμείς ξέρουμε να τολμούμε και </w:t>
      </w:r>
      <w:r>
        <w:rPr>
          <w:rFonts w:eastAsia="Times New Roman" w:cs="Times New Roman"/>
          <w:szCs w:val="24"/>
        </w:rPr>
        <w:t>να κάνουμε μεταρρυθμίσεις, ακόμα και συγκρούσεις</w:t>
      </w:r>
      <w:r>
        <w:rPr>
          <w:rFonts w:eastAsia="Times New Roman" w:cs="Times New Roman"/>
          <w:szCs w:val="24"/>
        </w:rPr>
        <w:t>,</w:t>
      </w:r>
      <w:r>
        <w:rPr>
          <w:rFonts w:eastAsia="Times New Roman" w:cs="Times New Roman"/>
          <w:szCs w:val="24"/>
        </w:rPr>
        <w:t xml:space="preserve"> όπου αυτό είναι απαραίτητο.</w:t>
      </w:r>
    </w:p>
    <w:p w14:paraId="2F46D1B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Να θυμίσω ότι επί ΠΑΣΟΚ κατασκευάστηκαν έξι πανεπιστημιακά και τριάντα νομαρχιακά νοσοκομεία, τα εκατόν ενενήντα από τα διακόσια κέντρα υγείας. Το ΕΚΑΒ επεκτάθηκε σε όλη τη χώρα.</w:t>
      </w:r>
      <w:r>
        <w:rPr>
          <w:rFonts w:eastAsia="Times New Roman" w:cs="Times New Roman"/>
          <w:szCs w:val="24"/>
        </w:rPr>
        <w:t xml:space="preserve"> Ιδρύθηκε </w:t>
      </w:r>
      <w:r>
        <w:rPr>
          <w:rFonts w:eastAsia="Times New Roman" w:cs="Times New Roman"/>
          <w:szCs w:val="24"/>
        </w:rPr>
        <w:lastRenderedPageBreak/>
        <w:t>ο ΟΚΑΝΑ, ο ΕΟΠΥΥ. Προχώρησαν όλες οι μεγάλες μεταρρυθμίσεις στο χώρο της υγείας από την αποϊδρυματοποίηση στην ψυχική υγεία από τις φρικτές εικόνες της Λέρου, μέχρι την ηλεκτρονική συνταγογράφηση.</w:t>
      </w:r>
    </w:p>
    <w:p w14:paraId="2F46D1B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Στόχος μας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σταματήσει αυτός ο κ</w:t>
      </w:r>
      <w:r>
        <w:rPr>
          <w:rFonts w:eastAsia="Times New Roman" w:cs="Times New Roman"/>
          <w:szCs w:val="24"/>
        </w:rPr>
        <w:t>ατήφορος, η διάλυση, η υποβάθμιση των δημόσιων νοσοκομείων. Το ΕΣΥ είναι και παραμένει μία κεντρική μας πολιτική επιλογή και πρώτο ζήτημα για εμάς είναι η αναβάθμισή του.</w:t>
      </w:r>
    </w:p>
    <w:p w14:paraId="2F46D1B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Η υγεία είναι θεμελιώδες ατομικό και κοινωνικό αγαθό. Κανείς δεν μπορεί να παίζει με </w:t>
      </w:r>
      <w:r>
        <w:rPr>
          <w:rFonts w:eastAsia="Times New Roman" w:cs="Times New Roman"/>
          <w:szCs w:val="24"/>
        </w:rPr>
        <w:t>αυτό. Η προβληματική λειτουργία του Εθνικού Συστήματος Υγείας σήμερα έχει άμεσες αρνητικές επιπτώσεις στην υγεία του πληθυσμού και κυρίως των φτωχότερων στρωμάτων. Αυτούς χτυπάτε με την υποβάθμιση των υπηρεσιών.</w:t>
      </w:r>
    </w:p>
    <w:p w14:paraId="2F46D1C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Γι’ αυτό και προτείνουμε μια νέα εθνική πολι</w:t>
      </w:r>
      <w:r>
        <w:rPr>
          <w:rFonts w:eastAsia="Times New Roman" w:cs="Times New Roman"/>
          <w:szCs w:val="24"/>
        </w:rPr>
        <w:t xml:space="preserve">τική υγείας, ένα νέο εθνικό σύστημα υγείας, ένα σύστημα που θα εξασφαλίζει την πρόσβαση. Προσέξτε, αυτό ήταν και το πρόβλημα του 1981 –το 1984 ξεκίνησαν </w:t>
      </w:r>
      <w:r>
        <w:rPr>
          <w:rFonts w:eastAsia="Times New Roman" w:cs="Times New Roman"/>
          <w:szCs w:val="24"/>
        </w:rPr>
        <w:lastRenderedPageBreak/>
        <w:t>οι μεταρρυθμίσεις- το πρόβλημα της πρόσβασης. Και σήμερα είναι και πάλι ένα από τα πιο σημαντικά προβλή</w:t>
      </w:r>
      <w:r>
        <w:rPr>
          <w:rFonts w:eastAsia="Times New Roman" w:cs="Times New Roman"/>
          <w:szCs w:val="24"/>
        </w:rPr>
        <w:t xml:space="preserve">ματα. </w:t>
      </w:r>
    </w:p>
    <w:p w14:paraId="2F46D1C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ένα σύστημα που θα καλύπτει τις ευάλωτες ομάδες, αλλά και τους χρόνια πάσχοντες, ένα σύστημα που δίνει βάρος στην πρόληψη, που αξιοποιεί το ανθρώπινο δυναμικό, αλλά και τις τεχνολογίες, ένα σύστημα αποτελεσματικό και βιώσιμο. </w:t>
      </w:r>
    </w:p>
    <w:p w14:paraId="2F46D1C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Εμείς επεξεργα</w:t>
      </w:r>
      <w:r>
        <w:rPr>
          <w:rFonts w:eastAsia="Times New Roman" w:cs="Times New Roman"/>
          <w:szCs w:val="24"/>
        </w:rPr>
        <w:t>στήκαμε μια ολοκληρωμένη πρόταση, στα πλαίσια της συνδιάσκεψης που έκανε η Δημοκρατική Συμπαράταξη πριν από λίγους μήνες. Σήμερα εδώ θέλω να καταθέσω, ενδεικτικά, επτά προτάσεις για το τι πρέπει να γίνει κατά προτεραιότητα στον χώρο της υγείας:</w:t>
      </w:r>
      <w:r w:rsidDel="00AB0B04">
        <w:rPr>
          <w:rFonts w:eastAsia="Times New Roman" w:cs="Times New Roman"/>
          <w:szCs w:val="24"/>
        </w:rPr>
        <w:t xml:space="preserve"> </w:t>
      </w:r>
      <w:r>
        <w:rPr>
          <w:rFonts w:eastAsia="Times New Roman" w:cs="Times New Roman"/>
          <w:szCs w:val="24"/>
        </w:rPr>
        <w:t>Ενίσχυση τω</w:t>
      </w:r>
      <w:r>
        <w:rPr>
          <w:rFonts w:eastAsia="Times New Roman" w:cs="Times New Roman"/>
          <w:szCs w:val="24"/>
        </w:rPr>
        <w:t>ν υπηρεσιών και δράσεων της δημόσιας υγείας. Δωρεάν υποχρεωτικοί εμβολιασμοί σε όλον τον πληθυσμό, βάσει εθνικού προγράμματος. Εθνικό πρόγραμμα προσυμπτωματικού ελέγχου, κυρίως για τους προλήψιμους καρκίνους, αλλά και τα καρδιαγγειακά νοσήματα. Αγωγή υγεία</w:t>
      </w:r>
      <w:r>
        <w:rPr>
          <w:rFonts w:eastAsia="Times New Roman" w:cs="Times New Roman"/>
          <w:szCs w:val="24"/>
        </w:rPr>
        <w:t xml:space="preserve">ς στους χώρους εργασίας και εκπαίδευσης. </w:t>
      </w:r>
    </w:p>
    <w:p w14:paraId="2F46D1C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«ο δικός σου γιατρός» για όλους τους πολίτες, είναι το κλειδί. Ανάπτυξη της πρωτοβάθμιας φροντίδας υγείας με τη δημιουργία δικτύων, όπου συμμετέχουν οι μονάδες του εθνικού συστήματος υγείας, της τοπικής α</w:t>
      </w:r>
      <w:r>
        <w:rPr>
          <w:rFonts w:eastAsia="Times New Roman" w:cs="Times New Roman"/>
          <w:szCs w:val="24"/>
        </w:rPr>
        <w:t>υτοδιοίκησης και του συμβεβλημένου, αλλά πιστοποιημένου ιδιωτικού τομέα, για την παροχή πρωτοβάθμιας περίθαλψης οικογενειακής ιατρικής και πρόληψης. Μόνο έτσι θα μειώσουμε τις δαπάνες, χωρίς να περικόψουμε το κοινωνικό κράτος.</w:t>
      </w:r>
    </w:p>
    <w:p w14:paraId="2F46D1C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Τρίτον, νοσηλευτές εκτός μνημ</w:t>
      </w:r>
      <w:r>
        <w:rPr>
          <w:rFonts w:eastAsia="Times New Roman" w:cs="Times New Roman"/>
          <w:szCs w:val="24"/>
        </w:rPr>
        <w:t xml:space="preserve">ονίου. Δέσμευση για προσλήψεις νοσηλευτών στα δημόσια νοσοκομεία, ώστε να πλησιάσουμε τα διεθνή στάνταρντς, με αίτημα εξαίρεσης από τους μνημονιακούς περιορισμούς. </w:t>
      </w:r>
    </w:p>
    <w:p w14:paraId="2F46D1C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ηλεκτρονική κάρτα υγείας. Έκδοσή της για την πρόσβαση του κάθε πολίτη στηριγμένη </w:t>
      </w:r>
      <w:r>
        <w:rPr>
          <w:rFonts w:eastAsia="Times New Roman" w:cs="Times New Roman"/>
          <w:szCs w:val="24"/>
        </w:rPr>
        <w:t>στον ασφαλιστικό φάκελο υγείας και επέκταση της ηλεκτρονικής υγείας σε όλους τους τομείς.</w:t>
      </w:r>
    </w:p>
    <w:p w14:paraId="2F46D1C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νέα αρχιτεκτονική στο ΕΣΥ. Μετατροπή του ΕΣΥ σε σύγχρονο δημόσιο οργανισμό με ισχυρή κεντρική και περιφερειακή διοίκηση, επιλεγμένη με αξιοκρατικά κριτήρια. </w:t>
      </w:r>
      <w:r>
        <w:rPr>
          <w:rFonts w:eastAsia="Times New Roman" w:cs="Times New Roman"/>
          <w:szCs w:val="24"/>
        </w:rPr>
        <w:t xml:space="preserve">Δημιουργία κέντρων </w:t>
      </w:r>
      <w:r>
        <w:rPr>
          <w:rFonts w:eastAsia="Times New Roman" w:cs="Times New Roman"/>
          <w:szCs w:val="24"/>
        </w:rPr>
        <w:lastRenderedPageBreak/>
        <w:t>αναφοράς χρόνιων παθήσεων του ΕΣΥ, μία ανά περιφέρεια για τις τέσσερις πέντε σημαντικές χρόνιες παθήσεις. Σταδιακή αναδιάρθρωση δημόσιων νοσοκομείων και κατανομή κλινικών και εργαστηρίων, με βάση τις ανάγκες του πληθυσμού κάθε περιφέρεια</w:t>
      </w:r>
      <w:r>
        <w:rPr>
          <w:rFonts w:eastAsia="Times New Roman" w:cs="Times New Roman"/>
          <w:szCs w:val="24"/>
        </w:rPr>
        <w:t xml:space="preserve">ς. Θεσμοθέτηση των βασικών νοσοκομείων για κάλυψη πληθυσμού ως εκατό χιλιάδες. </w:t>
      </w:r>
    </w:p>
    <w:p w14:paraId="2F46D1C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Έκτον, σύγχρονη φαρμακευτική πολιτική. Εξασφάλιση του αναγκαίου φαρμάκου σε κάθε Έλληνα πολίτη. Μηδενική συμμετοχή στο φαρμακείο και στη χρήση των υπηρεσιών του ΕΣΥ για άτομα με οικογενειακό εισόδημα κάτω από το όριο της φτώχειας, που πιστοποιείται όμως με</w:t>
      </w:r>
      <w:r>
        <w:rPr>
          <w:rFonts w:eastAsia="Times New Roman" w:cs="Times New Roman"/>
          <w:szCs w:val="24"/>
        </w:rPr>
        <w:t xml:space="preserve"> διαφάνεια. Εφαρμογή επιστημονικών πρωτοκόλλων και ενσωμάτωσή τους στην ηλεκτρονική συνταγογράφηση. </w:t>
      </w:r>
    </w:p>
    <w:p w14:paraId="2F46D1C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Και έβδομον, ενίσχυση της χρηματοδότησης του ΕΣΥ, ώστε οι δημόσιες δαπάνες υγείας να φθάσουν το 6% του ΑΕΠ εντός τριετίας. Μετασχηματισμός του ΕΟΠΥΥ σε </w:t>
      </w:r>
      <w:r>
        <w:rPr>
          <w:rFonts w:eastAsia="Times New Roman" w:cs="Times New Roman"/>
          <w:szCs w:val="24"/>
        </w:rPr>
        <w:t>δημόσια ασφαλιστική εταιρεία, με ρόλο εθνικού και καθολικού αγοραστή υπηρεσιών υγείας από πιστοποιημένες δημόσιες και ιδιωτικές υπηρεσίες με ενιαίο τιμολόγιο.</w:t>
      </w:r>
    </w:p>
    <w:p w14:paraId="2F46D1C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το εθνικό σύστημα υγείας είναι σε κίνδυνο και δεν κινδυνολογώ. Αυτό </w:t>
      </w:r>
      <w:r>
        <w:rPr>
          <w:rFonts w:eastAsia="Times New Roman" w:cs="Times New Roman"/>
          <w:szCs w:val="24"/>
        </w:rPr>
        <w:t>είναι ορατό στον καθένα πια. Όμως, εδώ πρόκειται για την υγεία μας, για την ίδια τη ζωή μας. Και σε αυτό δεν χωρούν εκπτώσεις, καθυστερήσεις, αναποτελεσματικότητα και κυρίως, δεν χωρούν αναβολές. Εδώ και τώρα αποφάσεις με άμεσες παρεμβάσεις</w:t>
      </w:r>
      <w:r>
        <w:rPr>
          <w:rFonts w:eastAsia="Times New Roman" w:cs="Times New Roman"/>
          <w:szCs w:val="24"/>
        </w:rPr>
        <w:t>,</w:t>
      </w:r>
      <w:r>
        <w:rPr>
          <w:rFonts w:eastAsia="Times New Roman" w:cs="Times New Roman"/>
          <w:szCs w:val="24"/>
        </w:rPr>
        <w:t xml:space="preserve"> για να μην κατ</w:t>
      </w:r>
      <w:r>
        <w:rPr>
          <w:rFonts w:eastAsia="Times New Roman" w:cs="Times New Roman"/>
          <w:szCs w:val="24"/>
        </w:rPr>
        <w:t xml:space="preserve">αρρεύσει το σύστημα υγείας. </w:t>
      </w:r>
    </w:p>
    <w:p w14:paraId="2F46D1C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Παρά τις διαφορές μας που είναι μεγάλες, πρέπει να βρούμε τον κοινό παρονομαστή. Δεν μένουμε στην κριτική και δεν χαιρόμαστε με τη διάλυση, όχι όμως στη λογική της υποβάθμισης όλων των παρεχόμενων υπηρεσιών, γιατί αυτό σημαίνει</w:t>
      </w:r>
      <w:r>
        <w:rPr>
          <w:rFonts w:eastAsia="Times New Roman" w:cs="Times New Roman"/>
          <w:szCs w:val="24"/>
        </w:rPr>
        <w:t xml:space="preserve"> απώλεια ζωών. Θέλω να είμαστε ξεκάθαροι. </w:t>
      </w:r>
    </w:p>
    <w:p w14:paraId="2F46D1C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Εμείς, βέβαια, διεκδικούμε σταθερά την αλλαγή των πολιτικών συσχετισμών και την καθοριστική ενδυνάμωσή μας, για να μπορέσουμε να δώσουμε τη δυνατότητα στο ΕΣΥ να βγει από αυτό το τέλμα, να του δώσουμε νέα πνοή, γι</w:t>
      </w:r>
      <w:r>
        <w:rPr>
          <w:rFonts w:eastAsia="Times New Roman" w:cs="Times New Roman"/>
          <w:szCs w:val="24"/>
        </w:rPr>
        <w:t>ατί εμείς ξέρουμε και μπορούμε.</w:t>
      </w:r>
    </w:p>
    <w:p w14:paraId="2F46D1C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F46D1CD" w14:textId="77777777" w:rsidR="005B3E17" w:rsidRDefault="00BC72CD">
      <w:pPr>
        <w:spacing w:line="600" w:lineRule="auto"/>
        <w:ind w:firstLine="709"/>
        <w:contextualSpacing/>
        <w:jc w:val="both"/>
        <w:rPr>
          <w:rFonts w:eastAsia="Times New Roman"/>
          <w:bCs/>
        </w:rPr>
      </w:pPr>
      <w:r>
        <w:rPr>
          <w:rFonts w:eastAsia="Times New Roman"/>
          <w:bCs/>
        </w:rPr>
        <w:t>(Χειροκροτήματα από την πτέρυγα της Δημοκρατικής Συμπαράταξης ΠΑΣΟΚ-ΔΗΜΑΡ)</w:t>
      </w:r>
    </w:p>
    <w:p w14:paraId="2F46D1C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Πολάκη, έχετε τον λόγο.</w:t>
      </w:r>
    </w:p>
    <w:p w14:paraId="2F46D1C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w:t>
      </w:r>
      <w:r>
        <w:rPr>
          <w:rFonts w:eastAsia="Times New Roman" w:cs="Times New Roman"/>
          <w:szCs w:val="24"/>
        </w:rPr>
        <w:t>εδρε.</w:t>
      </w:r>
    </w:p>
    <w:p w14:paraId="2F46D1D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Δυο κουβέντες θέλω να πω. Το αν είμαι «νεκροθάφτης της </w:t>
      </w:r>
      <w:r>
        <w:rPr>
          <w:rFonts w:eastAsia="Times New Roman" w:cs="Times New Roman"/>
          <w:szCs w:val="24"/>
        </w:rPr>
        <w:t>υ</w:t>
      </w:r>
      <w:r>
        <w:rPr>
          <w:rFonts w:eastAsia="Times New Roman" w:cs="Times New Roman"/>
          <w:szCs w:val="24"/>
        </w:rPr>
        <w:t>γείας» είναι σίγουρο ότι δεν θα το πείτε εσείς. Θα το πουν, αν το πουν, αυτοί που δέχονται τις υπηρεσίες υγείας το τελευταίο διάστημα και οι εργαζόμενοι στα νοσοκομεία.</w:t>
      </w:r>
    </w:p>
    <w:p w14:paraId="2F46D1D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Επειδή, απ’ ό,τι βλέπω κα</w:t>
      </w:r>
      <w:r>
        <w:rPr>
          <w:rFonts w:eastAsia="Times New Roman" w:cs="Times New Roman"/>
          <w:szCs w:val="24"/>
        </w:rPr>
        <w:t xml:space="preserve">ι εσείς, αλλά και η Πρόεδρός σας κάνει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τις ανακοινώσεις της ΠΟΕΔΗΝ, οι οποίες είναι ένα ψέμα από πάνω ως κάτω -και θα πω ένα-δύο παραδείγματα- θα σας πω ότι στη Νάξο, κυρία Χριστοφιλοπούλου, το 2009 τελείωσε η μονάδα.</w:t>
      </w:r>
    </w:p>
    <w:p w14:paraId="2F46D1D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Λέτε εμένα «νεκροθάφτη» και</w:t>
      </w:r>
      <w:r>
        <w:rPr>
          <w:rFonts w:eastAsia="Times New Roman" w:cs="Times New Roman"/>
          <w:szCs w:val="24"/>
        </w:rPr>
        <w:t xml:space="preserve"> ότι λέω ψέματα. Εσείς λέτε ψέματα. Το 2009 τελείωσε η μονάδα και επειδή επισκέφθηκα, δεν είχε συνδεθεί η ώσμωση και τα βασικά μηχανήματα από κάτω με τα μηχανήματα του τεχνητού νεφρού μέσα. Εμείς κυβερνούσαμε;</w:t>
      </w:r>
    </w:p>
    <w:p w14:paraId="2F46D1D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Με λένε «νεκροθάφτη» αυτοί που τους κόψαμε 5.8</w:t>
      </w:r>
      <w:r>
        <w:rPr>
          <w:rFonts w:eastAsia="Times New Roman" w:cs="Times New Roman"/>
          <w:szCs w:val="24"/>
        </w:rPr>
        <w:t>00.000 ευρώ τον χρόνο διαφημιστική δαπάνη από το ΚΕΕΛΠΝΟ και την οποία…</w:t>
      </w:r>
    </w:p>
    <w:p w14:paraId="2F46D1D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Πού είναι το προσωπικό;</w:t>
      </w:r>
    </w:p>
    <w:p w14:paraId="2F46D1D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Ψυχραιμία, κύριε Κεγκέρογλου. Εδώ σήμερα θα πούμε πάρα πολλά μέχρι το τέλος, πάρα πολλά και</w:t>
      </w:r>
      <w:r>
        <w:rPr>
          <w:rFonts w:eastAsia="Times New Roman" w:cs="Times New Roman"/>
          <w:szCs w:val="24"/>
        </w:rPr>
        <w:t xml:space="preserve"> με ονοματεπώνυμα.</w:t>
      </w:r>
    </w:p>
    <w:p w14:paraId="2F46D1D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Λοιπόν, 5.800.000 ευρώ και κάτι ψιλά κόψαμε από τη διαφημιστική δαπάνη του ΚΕΕΛΠΝΟ, την οποία δίνατε και το 2014 και το 2013 και το 2012 και το 2011 και το 2010 και το 2009 και τραβάει μέχρι το 2005. Από το 2004 αυτό κάνατε. Και με την β</w:t>
      </w:r>
      <w:r>
        <w:rPr>
          <w:rFonts w:eastAsia="Times New Roman" w:cs="Times New Roman"/>
          <w:szCs w:val="24"/>
        </w:rPr>
        <w:t>οήθεια αυτών προσπαθείτε να φτιάξετε μια πλασματική εικόνα γι’ αυτά τα πράγματα τα οποία κάνουμε, που όσο και να προσπαθείτε να τη ζωγραφίσετε, πραγματικό αποτέλεσμα δεν θα βρείτε.</w:t>
      </w:r>
    </w:p>
    <w:p w14:paraId="2F46D1D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Σε λίγο θα απαντήσουμε πολύ συγκεκριμένα σε κάποια πράγματα. Επίσης…</w:t>
      </w:r>
    </w:p>
    <w:p w14:paraId="2F46D1D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ΓΙΑΝΝΗ</w:t>
      </w:r>
      <w:r>
        <w:rPr>
          <w:rFonts w:eastAsia="Times New Roman" w:cs="Times New Roman"/>
          <w:b/>
          <w:szCs w:val="24"/>
        </w:rPr>
        <w:t>Σ ΚΟΥΤΣΟΥΚΟΣ:</w:t>
      </w:r>
      <w:r>
        <w:rPr>
          <w:rFonts w:eastAsia="Times New Roman" w:cs="Times New Roman"/>
          <w:szCs w:val="24"/>
        </w:rPr>
        <w:t xml:space="preserve"> Κάθε τρεις και λίγο…</w:t>
      </w:r>
    </w:p>
    <w:p w14:paraId="2F46D1D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Μισό λεπτό, γιατί η καραμέλα των μαύρων ταμείων την οποία χρησιμοποιούν έτσι, κάποια στιγμή πρέπει να τελειώσει. Ξέρω…</w:t>
      </w:r>
    </w:p>
    <w:p w14:paraId="2F46D1D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r w:rsidDel="00ED396F">
        <w:rPr>
          <w:rFonts w:eastAsia="Times New Roman" w:cs="Times New Roman"/>
          <w:szCs w:val="24"/>
        </w:rPr>
        <w:t xml:space="preserve"> </w:t>
      </w:r>
    </w:p>
    <w:p w14:paraId="2F46D1D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Γελοίος είστε και φαίνεστε, κύριε Κεγκέρογλου, όχι εγώ.</w:t>
      </w:r>
    </w:p>
    <w:p w14:paraId="2F46D1D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είπα «γελοίος».</w:t>
      </w:r>
    </w:p>
    <w:p w14:paraId="2F46D1D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Αυτό είπατε.</w:t>
      </w:r>
    </w:p>
    <w:p w14:paraId="2F46D1D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είπα «γελοίος».</w:t>
      </w:r>
    </w:p>
    <w:p w14:paraId="2F46D1D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Αυτό είπατε τώρα. Και με είπατε και χαμένο κορμί προηγουμένως και έκανα πως δεν το άκουσα.</w:t>
      </w:r>
    </w:p>
    <w:p w14:paraId="2F46D1E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Τον τσαμπουκά όχι σε μένα!</w:t>
      </w:r>
    </w:p>
    <w:p w14:paraId="2F46D1E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Κεγκέρογλου!</w:t>
      </w:r>
    </w:p>
    <w:p w14:paraId="2F46D1E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Τραμπούκε, κάτσε κάτω!</w:t>
      </w:r>
    </w:p>
    <w:p w14:paraId="2F46D1E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Τραμπούκε!</w:t>
      </w:r>
    </w:p>
    <w:p w14:paraId="2F46D1E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Στη θέση σας, κύριε Κεγκέρογλου.</w:t>
      </w:r>
    </w:p>
    <w:p w14:paraId="2F46D1E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Γιατί έχει πάρει τον λόγο;</w:t>
      </w:r>
    </w:p>
    <w:p w14:paraId="2F46D1E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Ξέρω ότι έχετε βάλει ανθρώπους…</w:t>
      </w:r>
    </w:p>
    <w:p w14:paraId="2F46D1E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w:t>
      </w:r>
      <w:r>
        <w:rPr>
          <w:rFonts w:eastAsia="Times New Roman" w:cs="Times New Roman"/>
          <w:b/>
          <w:szCs w:val="24"/>
        </w:rPr>
        <w:t>ΛΕΙΟΣ ΚΕΓΚΕΡΟΓΛΟΥ:</w:t>
      </w:r>
      <w:r>
        <w:rPr>
          <w:rFonts w:eastAsia="Times New Roman" w:cs="Times New Roman"/>
          <w:szCs w:val="24"/>
        </w:rPr>
        <w:t xml:space="preserve"> Πού είναι ο χρόνος, κύριε Πρόεδρε;</w:t>
      </w:r>
    </w:p>
    <w:p w14:paraId="2F46D1E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Καθίστε κάτω.</w:t>
      </w:r>
    </w:p>
    <w:p w14:paraId="2F46D1E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Είμαι ερωτών, κύριε Πρόεδρε…</w:t>
      </w:r>
    </w:p>
    <w:p w14:paraId="2F46D1E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Καθίστε κάτω, σας παρακαλώ.</w:t>
      </w:r>
    </w:p>
    <w:p w14:paraId="2F46D1E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βλέπω ότι παρα</w:t>
      </w:r>
      <w:r>
        <w:rPr>
          <w:rFonts w:eastAsia="Times New Roman" w:cs="Times New Roman"/>
          <w:szCs w:val="24"/>
        </w:rPr>
        <w:t>βιάζετε τον Κανονισμό.</w:t>
      </w:r>
    </w:p>
    <w:p w14:paraId="2F46D1E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Καθίστε κάτω τώρα!</w:t>
      </w:r>
    </w:p>
    <w:p w14:paraId="2F46D1E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Πού είναι το προσωπικό;</w:t>
      </w:r>
    </w:p>
    <w:p w14:paraId="2F46D1E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προσωπικό είναι οι χαρακτηρισμοί...</w:t>
      </w:r>
    </w:p>
    <w:p w14:paraId="2F46D1E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Άσε μας! Άντε να χαρείς!</w:t>
      </w:r>
    </w:p>
    <w:p w14:paraId="2F46D1F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(Γεώργιος Βαρεμένος):</w:t>
      </w:r>
      <w:r>
        <w:rPr>
          <w:rFonts w:eastAsia="Times New Roman" w:cs="Times New Roman"/>
          <w:szCs w:val="24"/>
        </w:rPr>
        <w:t xml:space="preserve"> Εκεί είναι η θέση σας.</w:t>
      </w:r>
    </w:p>
    <w:p w14:paraId="2F46D1F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…«νεκροθάφτης» και «μαύρα ταμεία», στα οποία απαντώ.</w:t>
      </w:r>
    </w:p>
    <w:p w14:paraId="2F46D1F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ο χρόνος…</w:t>
      </w:r>
    </w:p>
    <w:p w14:paraId="2F46D1F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Κυρ</w:t>
      </w:r>
      <w:r>
        <w:rPr>
          <w:rFonts w:eastAsia="Times New Roman" w:cs="Times New Roman"/>
          <w:szCs w:val="24"/>
        </w:rPr>
        <w:t>ία Χριστοφιλοπούλου, αναφερθήκατε με συγκεκριμένο τρόπο.</w:t>
      </w:r>
    </w:p>
    <w:p w14:paraId="2F46D1F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Είστε αυτή τη στιγμή Πρόεδρος.</w:t>
      </w:r>
    </w:p>
    <w:p w14:paraId="2F46D1F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Καθίστε κάτω, είπα!</w:t>
      </w:r>
    </w:p>
    <w:p w14:paraId="2F46D1F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Ξέρω ότι έχετε ψάξει ό,τι υπάρχει και ό,τι δεν</w:t>
      </w:r>
      <w:r>
        <w:rPr>
          <w:rFonts w:eastAsia="Times New Roman" w:cs="Times New Roman"/>
          <w:szCs w:val="24"/>
        </w:rPr>
        <w:t xml:space="preserve"> υπάρχει στον απάνω κόσμο και τώρα και παλιότερα, για να μας βρείτε μελανό σημείο.</w:t>
      </w:r>
    </w:p>
    <w:p w14:paraId="2F46D1F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μαύρο ταμείο, λοιπόν, στο οποίο αναφέρεστε…</w:t>
      </w:r>
    </w:p>
    <w:p w14:paraId="2F46D1F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w:t>
      </w:r>
    </w:p>
    <w:p w14:paraId="2F46D1F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Μια κουβέντα.</w:t>
      </w:r>
    </w:p>
    <w:p w14:paraId="2F46D1F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ος Βαρεμένος):</w:t>
      </w:r>
      <w:r>
        <w:rPr>
          <w:rFonts w:eastAsia="Times New Roman" w:cs="Times New Roman"/>
          <w:szCs w:val="24"/>
        </w:rPr>
        <w:t xml:space="preserve"> Θα πάρετε τον λόγο μετά.</w:t>
      </w:r>
    </w:p>
    <w:p w14:paraId="2F46D1F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μαύρο ταμείο στο οποίο αναφέρεστε είναι αυτό που εγώ είπα στην ΚΕΔΕ και που τι ήταν; Ότι</w:t>
      </w:r>
      <w:r>
        <w:rPr>
          <w:rFonts w:eastAsia="Times New Roman" w:cs="Times New Roman"/>
          <w:szCs w:val="24"/>
        </w:rPr>
        <w:t>,</w:t>
      </w:r>
      <w:r>
        <w:rPr>
          <w:rFonts w:eastAsia="Times New Roman" w:cs="Times New Roman"/>
          <w:szCs w:val="24"/>
        </w:rPr>
        <w:t xml:space="preserve"> αντί για στεφάνια στις κηδείες, οι Σφακιανοί έδιναν χρηματοδότηση στο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ιατρείο</w:t>
      </w:r>
      <w:r>
        <w:rPr>
          <w:rFonts w:eastAsia="Times New Roman" w:cs="Times New Roman"/>
          <w:szCs w:val="24"/>
        </w:rPr>
        <w:t xml:space="preserve">, γιατί δεν υπήρχε καμμία πρόβλεψη τότε, και με αυτόν τον </w:t>
      </w:r>
      <w:r>
        <w:rPr>
          <w:rFonts w:eastAsia="Times New Roman" w:cs="Times New Roman"/>
          <w:szCs w:val="24"/>
        </w:rPr>
        <w:lastRenderedPageBreak/>
        <w:t>τρόπο πλήρωναν τον δημοτικό γιατρό και τις νοσηλεύτριες που δούλευαν εκεί. Αυτό είναι το μαύρο ταμείο, για να σταματήσει το παραμύθι.</w:t>
      </w:r>
    </w:p>
    <w:p w14:paraId="2F46D1F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τον λό</w:t>
      </w:r>
      <w:r>
        <w:rPr>
          <w:rFonts w:eastAsia="Times New Roman" w:cs="Times New Roman"/>
          <w:szCs w:val="24"/>
        </w:rPr>
        <w:t>γο έχει τώρα ο κ. Κρεμαστινός.</w:t>
      </w:r>
    </w:p>
    <w:p w14:paraId="2F46D1F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να απαντήσω επί προσωπικού.</w:t>
      </w:r>
    </w:p>
    <w:p w14:paraId="2F46D1F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όταν τελειώσει επί του προσωπικού η </w:t>
      </w:r>
      <w:r>
        <w:rPr>
          <w:rFonts w:eastAsia="Times New Roman" w:cs="Times New Roman"/>
          <w:szCs w:val="24"/>
        </w:rPr>
        <w:t xml:space="preserve">κ. </w:t>
      </w:r>
      <w:r>
        <w:rPr>
          <w:rFonts w:eastAsia="Times New Roman" w:cs="Times New Roman"/>
          <w:szCs w:val="24"/>
        </w:rPr>
        <w:t>Χριστοφιλοπούλου…</w:t>
      </w:r>
    </w:p>
    <w:p w14:paraId="2F46D1F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θέλετε, κύριε Λοβέρδο;</w:t>
      </w:r>
    </w:p>
    <w:p w14:paraId="2F46D20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τελειώσουν τα προσωπικά, ως Κοινοβουλευτικός Εκπρόσωπος θέλω τον λόγο για τη διαδικασία, η οποία ήδη καταστράφηκε. Θέλω να σας κάνω μια δήλωση.</w:t>
      </w:r>
    </w:p>
    <w:p w14:paraId="2F46D20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Μισό λεπτό, κύριε Λοβέρδο. Θέλετε να βοηθήσετε για την π</w:t>
      </w:r>
      <w:r>
        <w:rPr>
          <w:rFonts w:eastAsia="Times New Roman" w:cs="Times New Roman"/>
          <w:szCs w:val="24"/>
        </w:rPr>
        <w:t>ρόοδο της διαδικασίας;</w:t>
      </w:r>
    </w:p>
    <w:p w14:paraId="2F46D20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ΑΝΔΡΕΑΣ ΛΟΒΕΡΔΟΣ: </w:t>
      </w:r>
      <w:r>
        <w:rPr>
          <w:rFonts w:eastAsia="Times New Roman" w:cs="Times New Roman"/>
          <w:szCs w:val="24"/>
        </w:rPr>
        <w:t>Βεβαίως. Αυτό θέλω.</w:t>
      </w:r>
    </w:p>
    <w:p w14:paraId="2F46D20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Αν θέλετε αυτό, λοιπόν, δηλαδή αν θέλετε να βοηθήσετε για την πρόοδο της διαδικασίας, να πει δύο λόγια η κ</w:t>
      </w:r>
      <w:r>
        <w:rPr>
          <w:rFonts w:eastAsia="Times New Roman" w:cs="Times New Roman"/>
          <w:szCs w:val="24"/>
        </w:rPr>
        <w:t>.</w:t>
      </w:r>
      <w:r>
        <w:rPr>
          <w:rFonts w:eastAsia="Times New Roman" w:cs="Times New Roman"/>
          <w:szCs w:val="24"/>
        </w:rPr>
        <w:t xml:space="preserve"> Χριστοφιλοπούλου και να τελειώσει το θέμα.</w:t>
      </w:r>
    </w:p>
    <w:p w14:paraId="2F46D20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Ορίστε, κυ</w:t>
      </w:r>
      <w:r>
        <w:rPr>
          <w:rFonts w:eastAsia="Times New Roman" w:cs="Times New Roman"/>
          <w:szCs w:val="24"/>
        </w:rPr>
        <w:t>ρία Χριστοφιλοπούλου, έχετε τον λόγο.</w:t>
      </w:r>
    </w:p>
    <w:p w14:paraId="2F46D20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σε συνθήκες κοινοβουλευτικής δημοκρατίας που ακόμη ισχύει, καμία προσπάθεια «Μαδουροποίησης», κοινωνικής ισοπέδωσης των πάντων και ιδρύσεως καθεστώτος ΣΥΡΙΖΑ-ΑΝΕΛ δεν θα περάσ</w:t>
      </w:r>
      <w:r>
        <w:rPr>
          <w:rFonts w:eastAsia="Times New Roman" w:cs="Times New Roman"/>
          <w:szCs w:val="24"/>
        </w:rPr>
        <w:t xml:space="preserve">ει. </w:t>
      </w:r>
    </w:p>
    <w:p w14:paraId="2F46D20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Σε μία κοινοβουλευτική δημοκρατία, λοιπόν, κύριε Πρόεδρε, ο κάθε ερωτών Βουλευτής έχει δικαίωμα να κρίνει, όπως έχει δικαίωμα και ο ασθενής και ο κάθε πολίτης. Έτσι έχουμε και οι εκπρόσωποι των πολιτών. Τι να κάνουμε; Μας εξέλεξαν κάποιοι σ’ αυτόν τον</w:t>
      </w:r>
      <w:r>
        <w:rPr>
          <w:rFonts w:eastAsia="Times New Roman" w:cs="Times New Roman"/>
          <w:szCs w:val="24"/>
        </w:rPr>
        <w:t xml:space="preserve"> ρόλο.</w:t>
      </w:r>
    </w:p>
    <w:p w14:paraId="2F46D20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Μισό λεπτό, κυρία Χριστοφιλοπούλου.</w:t>
      </w:r>
    </w:p>
    <w:p w14:paraId="2F46D20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Απαντώ στον κ. Πολάκη, κύριε Πρόεδρε, που είπε ότι δεν δικαιούμαι να τον κρίνω. </w:t>
      </w:r>
    </w:p>
    <w:p w14:paraId="2F46D20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είπα αυτό.</w:t>
      </w:r>
    </w:p>
    <w:p w14:paraId="2F46D20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Δικαιούμαι, λοιπόν, από το Σύνταγμα και τον Κανονισμό να κρίνω.</w:t>
      </w:r>
    </w:p>
    <w:p w14:paraId="2F46D20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Μισό λεπτό, κυρία Χριστοφιλοπούλου.</w:t>
      </w:r>
    </w:p>
    <w:p w14:paraId="2F46D20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Δεν διακόψατε τον κ. Πολάκη, κύριε Πρόεδρε. Δεν θα διακόψετε κι εμένα.</w:t>
      </w:r>
    </w:p>
    <w:p w14:paraId="2F46D20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Ο Υπουργός, αν θέλει να πάρει τον λόγο, τον παίρνει για πέντε λεπτά, σύμφωνα με τον Κανονισμό. Σας παρακαλώ πολύ τώρα. Δεν ξέρω τι έγινε σήμερα.</w:t>
      </w:r>
    </w:p>
    <w:p w14:paraId="2F46D20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Δύο μέτρα και δύο σταθμά; Πέντε λεπτά μιλούσε και δεν το</w:t>
      </w:r>
      <w:r>
        <w:rPr>
          <w:rFonts w:eastAsia="Times New Roman" w:cs="Times New Roman"/>
          <w:szCs w:val="24"/>
        </w:rPr>
        <w:t>ν διακόψατε, παρά τον Κανονισμό.</w:t>
      </w:r>
    </w:p>
    <w:p w14:paraId="2F46D20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έχει δικαίωμα σύμφωνα με τον Κανονισμό.</w:t>
      </w:r>
    </w:p>
    <w:p w14:paraId="2F46D21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Μπορώ να συνεχίσω για το προσωπικό;</w:t>
      </w:r>
    </w:p>
    <w:p w14:paraId="2F46D21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Πείτε.</w:t>
      </w:r>
    </w:p>
    <w:p w14:paraId="2F46D21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Πρώτον, λέω </w:t>
      </w:r>
      <w:r>
        <w:rPr>
          <w:rFonts w:eastAsia="Times New Roman" w:cs="Times New Roman"/>
          <w:szCs w:val="24"/>
        </w:rPr>
        <w:t xml:space="preserve">λοιπόν, ότι έχω δικαίωμα να κρίνω και, δεύτερον, ότι ο χαρακτηρισμός «πολιτικός νεκροθάφτης της </w:t>
      </w:r>
      <w:r>
        <w:rPr>
          <w:rFonts w:eastAsia="Times New Roman" w:cs="Times New Roman"/>
          <w:szCs w:val="24"/>
        </w:rPr>
        <w:t>υ</w:t>
      </w:r>
      <w:r>
        <w:rPr>
          <w:rFonts w:eastAsia="Times New Roman" w:cs="Times New Roman"/>
          <w:szCs w:val="24"/>
        </w:rPr>
        <w:t>γείας» είναι ακριβώς πολιτικός, διότι ήδη τεκμηριώσαμε, κύριε Πρόεδρε –και θα γίνει και στη συνέχεια- ότι μέρα με την ημέρα σκάβεται ο τάφος του ΕΣΥ και μέρα μ</w:t>
      </w:r>
      <w:r>
        <w:rPr>
          <w:rFonts w:eastAsia="Times New Roman" w:cs="Times New Roman"/>
          <w:szCs w:val="24"/>
        </w:rPr>
        <w:t xml:space="preserve">ε την ημέρα αυγατεύει η ιδιωτική ασφάλιση. </w:t>
      </w:r>
    </w:p>
    <w:p w14:paraId="2F46D21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 αυτήν την έννοια, λοιπόν, η πολιτική μου τοποθέτηση είναι αυτή και παραμένει αυτή.</w:t>
      </w:r>
    </w:p>
    <w:p w14:paraId="2F46D21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2F46D21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τι θα θέλατε, κύριε Κεγκέρογλου;</w:t>
      </w:r>
    </w:p>
    <w:p w14:paraId="2F46D21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ζητώ το</w:t>
      </w:r>
      <w:r>
        <w:rPr>
          <w:rFonts w:eastAsia="Times New Roman" w:cs="Times New Roman"/>
          <w:szCs w:val="24"/>
        </w:rPr>
        <w:t>ν λόγο επί προσωπικού</w:t>
      </w:r>
      <w:r>
        <w:rPr>
          <w:rFonts w:eastAsia="Times New Roman" w:cs="Times New Roman"/>
          <w:szCs w:val="24"/>
        </w:rPr>
        <w:t>,</w:t>
      </w:r>
      <w:r>
        <w:rPr>
          <w:rFonts w:eastAsia="Times New Roman" w:cs="Times New Roman"/>
          <w:szCs w:val="24"/>
        </w:rPr>
        <w:t xml:space="preserve"> για να δηλώσω ότι δεν είπα γελοίο τον κ. Πολάκη, διότι εδώ και καιρό έχω πάψει να απευθύνομαι στο πρόσωπό του</w:t>
      </w:r>
      <w:r>
        <w:rPr>
          <w:rFonts w:eastAsia="Times New Roman" w:cs="Times New Roman"/>
          <w:szCs w:val="24"/>
        </w:rPr>
        <w:t>,</w:t>
      </w:r>
      <w:r>
        <w:rPr>
          <w:rFonts w:eastAsia="Times New Roman" w:cs="Times New Roman"/>
          <w:szCs w:val="24"/>
        </w:rPr>
        <w:t xml:space="preserve"> μετά από τη διαπίστωση ότι είναι αναξιόπιστος, πολιτικά εννοώ. Επομένως, αυτή η φράση που είπε</w:t>
      </w:r>
      <w:r>
        <w:rPr>
          <w:rFonts w:eastAsia="Times New Roman" w:cs="Times New Roman"/>
          <w:szCs w:val="24"/>
        </w:rPr>
        <w:t>,</w:t>
      </w:r>
      <w:r>
        <w:rPr>
          <w:rFonts w:eastAsia="Times New Roman" w:cs="Times New Roman"/>
          <w:szCs w:val="24"/>
        </w:rPr>
        <w:t xml:space="preserve"> ότι δήθεν εγώ του την απηύ</w:t>
      </w:r>
      <w:r>
        <w:rPr>
          <w:rFonts w:eastAsia="Times New Roman" w:cs="Times New Roman"/>
          <w:szCs w:val="24"/>
        </w:rPr>
        <w:t>θυνα</w:t>
      </w:r>
      <w:r>
        <w:rPr>
          <w:rFonts w:eastAsia="Times New Roman" w:cs="Times New Roman"/>
          <w:szCs w:val="24"/>
        </w:rPr>
        <w:t>,</w:t>
      </w:r>
      <w:r>
        <w:rPr>
          <w:rFonts w:eastAsia="Times New Roman" w:cs="Times New Roman"/>
          <w:szCs w:val="24"/>
        </w:rPr>
        <w:t xml:space="preserve"> ήταν εντελώς αυθαίρετη. Δηλώνω για άλλη μία φορά ότι λόγω της πολιτικής του αναξιοπιστίας δεν απευθύνομαι στο πρόσωπό του εδώ και καιρό.</w:t>
      </w:r>
    </w:p>
    <w:p w14:paraId="2F46D21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D21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Μάλιστα. </w:t>
      </w:r>
    </w:p>
    <w:p w14:paraId="2F46D21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2F46D21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Λοβέρδο, σας παρακαλώ πολύ, διευκολύνετε τη διαδικασία. Αυτό σας ζητάω.</w:t>
      </w:r>
    </w:p>
    <w:p w14:paraId="2F46D21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δεν θέλω να σας στείλω σημείωμα με δύο Βουλευτές να υπογράφουν επί του Κανονισμού, αλλά οι επίκαιρες επερωτήσεις</w:t>
      </w:r>
      <w:r>
        <w:rPr>
          <w:rFonts w:eastAsia="Times New Roman" w:cs="Times New Roman"/>
          <w:szCs w:val="24"/>
        </w:rPr>
        <w:t xml:space="preserve"> έχουν μία δεοντολογία που υπαγορεύεται από τον Κανονισμό της Βουλής. Τι πρέπει να εκφραστεί πρωτίστως; Ο επερωτών.</w:t>
      </w:r>
    </w:p>
    <w:p w14:paraId="2F46D21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Μα, αυτό σας λέω.</w:t>
      </w:r>
    </w:p>
    <w:p w14:paraId="2F46D21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βάση την σειρά την οποία τηρείτε. Δεν έχω αντίρρηση σ’ αυτό. Δεν είμ</w:t>
      </w:r>
      <w:r>
        <w:rPr>
          <w:rFonts w:eastAsia="Times New Roman" w:cs="Times New Roman"/>
          <w:szCs w:val="24"/>
        </w:rPr>
        <w:t>αι παράλογος.</w:t>
      </w:r>
    </w:p>
    <w:p w14:paraId="2F46D21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Ακούστηκε ένας χαρακτηρισμός για έναν Υπουργό. Θα πάρει τον λόγο και θα απαντήσει. Όμως, επ’ αυτού, αν είναι σε κάθε τοποθέτηση, επειδή κάποιος μπορεί κάτι να ακούσει γι’ αυτόν –ειδικά οι Υπουργοί κρίνονται στις επερωτήσεις, τι να κάνουμε- να</w:t>
      </w:r>
      <w:r>
        <w:rPr>
          <w:rFonts w:eastAsia="Times New Roman" w:cs="Times New Roman"/>
          <w:szCs w:val="24"/>
        </w:rPr>
        <w:t xml:space="preserve"> παίρνει τον λόγο και να απαντάει γενικότερα, τότε δίδεται λόγος κατά παραβίαση του Κανονισμού της Βουλής ενδιαμέσως, εμβόλιμα, στον Υπουργό για να ανασκευάσει τα εκάστοτε επιχειρήματα.</w:t>
      </w:r>
    </w:p>
    <w:p w14:paraId="2F46D21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έδωσα τον λόγο για </w:t>
      </w:r>
      <w:r>
        <w:rPr>
          <w:rFonts w:eastAsia="Times New Roman" w:cs="Times New Roman"/>
          <w:szCs w:val="24"/>
        </w:rPr>
        <w:t xml:space="preserve">θέμα επί </w:t>
      </w:r>
      <w:r>
        <w:rPr>
          <w:rFonts w:eastAsia="Times New Roman" w:cs="Times New Roman"/>
          <w:szCs w:val="24"/>
        </w:rPr>
        <w:t>προσ</w:t>
      </w:r>
      <w:r>
        <w:rPr>
          <w:rFonts w:eastAsia="Times New Roman" w:cs="Times New Roman"/>
          <w:szCs w:val="24"/>
        </w:rPr>
        <w:t>ωπικ</w:t>
      </w:r>
      <w:r>
        <w:rPr>
          <w:rFonts w:eastAsia="Times New Roman" w:cs="Times New Roman"/>
          <w:szCs w:val="24"/>
        </w:rPr>
        <w:t>ού</w:t>
      </w:r>
      <w:r>
        <w:rPr>
          <w:rFonts w:eastAsia="Times New Roman" w:cs="Times New Roman"/>
          <w:szCs w:val="24"/>
        </w:rPr>
        <w:t>.</w:t>
      </w:r>
    </w:p>
    <w:p w14:paraId="2F46D22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Αν γίνει αυτό, σας δηλώνουμε από τώρα ότι όλη η Κοινοβουλευτική Ομάδα θα δημιουργήσει θόρυβο στη Βουλή που δεν θα επιτρέψει την παραβίαση του Κανονισμού. Σας παρακαλώ να το τηρήσετε.</w:t>
      </w:r>
    </w:p>
    <w:p w14:paraId="2F46D22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Κάνουμε μία υπ</w:t>
      </w:r>
      <w:r>
        <w:rPr>
          <w:rFonts w:eastAsia="Times New Roman" w:cs="Times New Roman"/>
          <w:szCs w:val="24"/>
        </w:rPr>
        <w:t>όθεση και τοποθετούμαστε.</w:t>
      </w:r>
    </w:p>
    <w:p w14:paraId="2F46D22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ΑΝΔΡΕΑΣ ΛΟΒΕΡΔΟΣ: </w:t>
      </w:r>
      <w:r>
        <w:rPr>
          <w:rFonts w:eastAsia="Times New Roman" w:cs="Times New Roman"/>
          <w:szCs w:val="24"/>
        </w:rPr>
        <w:t xml:space="preserve">Θα ήθελα να κάνω και μία τελευταία διευκρίνιση εκ μέρους μας, την οποία είπε και ο κ. Κεγκέρογλου. Εμείς επερωτούμε τον Υπουργό. </w:t>
      </w:r>
    </w:p>
    <w:p w14:paraId="2F46D22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Υπάρχουν διάφοροι λόγοι, κύριε Πρόεδρε, οι οποίοι θα αναπτυχθούν, για τους οποίου</w:t>
      </w:r>
      <w:r>
        <w:rPr>
          <w:rFonts w:eastAsia="Times New Roman" w:cs="Times New Roman"/>
          <w:szCs w:val="24"/>
        </w:rPr>
        <w:t>ς άλλον συνομιλητή σ’ αυτό το Υπουργείο δεν έχουμε. Άλλο πολιτικό πρόσωπο σ’ αυτό το Υπουργείο δεν υπάρχει. Υπάρχει ο κ. Ξανθός. Σ’ αυτόν απευθυνόμαστε και σ’ αυτόν ασκούμε κριτική.</w:t>
      </w:r>
    </w:p>
    <w:p w14:paraId="2F46D22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έδωσα τον λόγο στον κ. Πολάκη επί </w:t>
      </w:r>
      <w:r>
        <w:rPr>
          <w:rFonts w:eastAsia="Times New Roman" w:cs="Times New Roman"/>
          <w:szCs w:val="24"/>
        </w:rPr>
        <w:t>προσωπικού. Σας παρακαλώ τώρα.</w:t>
      </w:r>
    </w:p>
    <w:p w14:paraId="2F46D22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ΑΝΔΡΕΑΣ ΛΟΒΕΡΔΟΣ: </w:t>
      </w:r>
      <w:r>
        <w:rPr>
          <w:rFonts w:eastAsia="Times New Roman" w:cs="Times New Roman"/>
          <w:szCs w:val="24"/>
        </w:rPr>
        <w:t>Για μας, άλλο πολιτικό πρόσωπο δεν υπάρχει.</w:t>
      </w:r>
    </w:p>
    <w:p w14:paraId="2F46D22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Ορίστε, κύριε Κρεμαστινέ, έχετε τον λόγο.</w:t>
      </w:r>
    </w:p>
    <w:p w14:paraId="2F46D22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Κύριε Πρόεδρε, προτού αρχίσει ο χρό</w:t>
      </w:r>
      <w:r>
        <w:rPr>
          <w:rFonts w:eastAsia="Times New Roman" w:cs="Times New Roman"/>
          <w:szCs w:val="24"/>
        </w:rPr>
        <w:t>νος, ήθελα να πω ότι ελπίζω να μιλήσουμε για την Υγεία.</w:t>
      </w:r>
    </w:p>
    <w:p w14:paraId="2F46D22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Κατεβαίνοντας από το Βήμα</w:t>
      </w:r>
      <w:r>
        <w:rPr>
          <w:rFonts w:eastAsia="Times New Roman" w:cs="Times New Roman"/>
          <w:szCs w:val="24"/>
        </w:rPr>
        <w:t>,</w:t>
      </w:r>
      <w:r>
        <w:rPr>
          <w:rFonts w:eastAsia="Times New Roman" w:cs="Times New Roman"/>
          <w:szCs w:val="24"/>
        </w:rPr>
        <w:t xml:space="preserve"> η Πρόεδρος του ΠΑΣΟΚ κ</w:t>
      </w:r>
      <w:r>
        <w:rPr>
          <w:rFonts w:eastAsia="Times New Roman" w:cs="Times New Roman"/>
          <w:szCs w:val="24"/>
        </w:rPr>
        <w:t>.</w:t>
      </w:r>
      <w:r>
        <w:rPr>
          <w:rFonts w:eastAsia="Times New Roman" w:cs="Times New Roman"/>
          <w:szCs w:val="24"/>
        </w:rPr>
        <w:t xml:space="preserve"> Γεννηματά και ακούγοντάς την σκέφτηκα «Δεν θα σκέφτεται ο κόσμος ότι ένα </w:t>
      </w:r>
      <w:r>
        <w:rPr>
          <w:rFonts w:eastAsia="Times New Roman" w:cs="Times New Roman"/>
          <w:szCs w:val="24"/>
        </w:rPr>
        <w:t>κ</w:t>
      </w:r>
      <w:r>
        <w:rPr>
          <w:rFonts w:eastAsia="Times New Roman" w:cs="Times New Roman"/>
          <w:szCs w:val="24"/>
        </w:rPr>
        <w:t>όμμα μπορεί να πει οτιδήποτε, αφού δεν βλέπει άμεσα διάδρομο προς την εξουσ</w:t>
      </w:r>
      <w:r>
        <w:rPr>
          <w:rFonts w:eastAsia="Times New Roman" w:cs="Times New Roman"/>
          <w:szCs w:val="24"/>
        </w:rPr>
        <w:t>ία; Μπορεί να πει τα πάντα. Μπορεί να υποσχεθεί σύστημα υγείας, το καλύτερο που υπάρχει στον κόσμο ή που δεν έχει βρεθεί».</w:t>
      </w:r>
    </w:p>
    <w:p w14:paraId="2F46D22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μία διαφορά, ότι αυτός ο χώρος είναι αυτός που ουσιαστικά εκ του μηδενός εδημιούργησε το Εθνικό Σύστημα Υγείας και την </w:t>
      </w:r>
      <w:r>
        <w:rPr>
          <w:rFonts w:eastAsia="Times New Roman" w:cs="Times New Roman"/>
          <w:szCs w:val="24"/>
        </w:rPr>
        <w:t>Πρόνοια. Αυτή είναι η διαφορά, δηλαδή η αξιοπιστία της ιστορίας του. Διότι το 1981 -μιλάμε ιστορικά αυτήν τη στιγμή- ίσχυε ό,τι ίσχυε με τη Γένεση στην Παλαιά Διαθήκη -χωρίς να θέλω να παρεξηγηθώ θρησκευτικά- ότι «είπεν ο Θεός γενηθήτω φως και εγένετο φως,</w:t>
      </w:r>
      <w:r>
        <w:rPr>
          <w:rFonts w:eastAsia="Times New Roman" w:cs="Times New Roman"/>
          <w:szCs w:val="24"/>
        </w:rPr>
        <w:t xml:space="preserve"> ημέρα μία». </w:t>
      </w:r>
    </w:p>
    <w:p w14:paraId="2F46D22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έγινε το 1981. Είπε ο Ανδρέας Παπανδρέου «κάνε εθνικό σύστημα υγείας, κάνε εθνικό σύστημα πρόνοιας» και έθεσε τα θεμέλιά του. Αυτή είναι η πραγματική ιστορία είτε δεν θέλουμε να την αποδεχθούμε με την μικροπολιτική είτε θέλουμε να την απ</w:t>
      </w:r>
      <w:r>
        <w:rPr>
          <w:rFonts w:eastAsia="Times New Roman" w:cs="Times New Roman"/>
          <w:szCs w:val="24"/>
        </w:rPr>
        <w:t>οδεχθούμε με την ιστορία. Ο ιστορικός αυτό θα πει: Πριν από το 1981 υπήρχαν πλίνθοι</w:t>
      </w:r>
      <w:r>
        <w:rPr>
          <w:rFonts w:eastAsia="Times New Roman" w:cs="Times New Roman"/>
          <w:szCs w:val="24"/>
        </w:rPr>
        <w:t xml:space="preserve"> και</w:t>
      </w:r>
      <w:r>
        <w:rPr>
          <w:rFonts w:eastAsia="Times New Roman" w:cs="Times New Roman"/>
          <w:szCs w:val="24"/>
        </w:rPr>
        <w:t xml:space="preserve"> κέραμοι, ατάκτως εριμμέν</w:t>
      </w:r>
      <w:r>
        <w:rPr>
          <w:rFonts w:eastAsia="Times New Roman" w:cs="Times New Roman"/>
          <w:szCs w:val="24"/>
        </w:rPr>
        <w:t>α</w:t>
      </w:r>
      <w:r>
        <w:rPr>
          <w:rFonts w:eastAsia="Times New Roman" w:cs="Times New Roman"/>
          <w:szCs w:val="24"/>
        </w:rPr>
        <w:t xml:space="preserve">. </w:t>
      </w:r>
    </w:p>
    <w:p w14:paraId="2F46D22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Ερωτώ: Ξέρετε ότι το ΕΚΑΒ, ο πρόγονός του, ήταν ένα κέντρο πρώτων βοηθειών το οποίο υπήρχε στην οδό 3</w:t>
      </w:r>
      <w:r>
        <w:rPr>
          <w:rFonts w:eastAsia="Times New Roman" w:cs="Times New Roman"/>
          <w:szCs w:val="24"/>
          <w:vertAlign w:val="superscript"/>
        </w:rPr>
        <w:t>ης</w:t>
      </w:r>
      <w:r>
        <w:rPr>
          <w:rFonts w:eastAsia="Times New Roman" w:cs="Times New Roman"/>
          <w:szCs w:val="24"/>
        </w:rPr>
        <w:t xml:space="preserve"> Σεπτεμβρίου όπου πήγαινε ο τότε </w:t>
      </w:r>
      <w:r>
        <w:rPr>
          <w:rFonts w:eastAsia="Times New Roman" w:cs="Times New Roman"/>
          <w:szCs w:val="24"/>
        </w:rPr>
        <w:t>π</w:t>
      </w:r>
      <w:r>
        <w:rPr>
          <w:rFonts w:eastAsia="Times New Roman" w:cs="Times New Roman"/>
          <w:szCs w:val="24"/>
        </w:rPr>
        <w:t>ρωθ</w:t>
      </w:r>
      <w:r>
        <w:rPr>
          <w:rFonts w:eastAsia="Times New Roman" w:cs="Times New Roman"/>
          <w:szCs w:val="24"/>
        </w:rPr>
        <w:t>υπουργός και η τότε βασίλισσα να το εγκαινιάσουν; Μεγάλο έργο. Και σήμερα βλέπετε το ΕΚΑΒ</w:t>
      </w:r>
      <w:r>
        <w:rPr>
          <w:rFonts w:eastAsia="Times New Roman" w:cs="Times New Roman"/>
          <w:szCs w:val="24"/>
        </w:rPr>
        <w:t>,</w:t>
      </w:r>
      <w:r>
        <w:rPr>
          <w:rFonts w:eastAsia="Times New Roman" w:cs="Times New Roman"/>
          <w:szCs w:val="24"/>
        </w:rPr>
        <w:t xml:space="preserve"> με τεράστιο συγκρότημα, με εκπαίδευση, με μετεκπαίδευση γιατρών, με προνοσοκομειακή ιατρική. Πότε έγιναν αυτά; Έγιναν τότε. </w:t>
      </w:r>
    </w:p>
    <w:p w14:paraId="2F46D22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Έχω εδώ ένα άρθρο που πήρα από τον </w:t>
      </w:r>
      <w:r>
        <w:rPr>
          <w:rFonts w:eastAsia="Times New Roman" w:cs="Times New Roman"/>
          <w:szCs w:val="24"/>
        </w:rPr>
        <w:t>«</w:t>
      </w:r>
      <w:r>
        <w:rPr>
          <w:rFonts w:eastAsia="Times New Roman" w:cs="Times New Roman"/>
          <w:szCs w:val="24"/>
          <w:lang w:val="en-US"/>
        </w:rPr>
        <w:t>OBSE</w:t>
      </w:r>
      <w:r>
        <w:rPr>
          <w:rFonts w:eastAsia="Times New Roman" w:cs="Times New Roman"/>
          <w:szCs w:val="24"/>
          <w:lang w:val="en-US"/>
        </w:rPr>
        <w:t>RVER</w:t>
      </w:r>
      <w:r w:rsidRPr="004D1CF4">
        <w:rPr>
          <w:rFonts w:eastAsia="Times New Roman" w:cs="Times New Roman"/>
          <w:szCs w:val="24"/>
        </w:rPr>
        <w:t>”</w:t>
      </w:r>
      <w:r>
        <w:rPr>
          <w:rFonts w:eastAsia="Times New Roman" w:cs="Times New Roman"/>
          <w:szCs w:val="24"/>
        </w:rPr>
        <w:t xml:space="preserve"> και το καταθέτω.</w:t>
      </w:r>
    </w:p>
    <w:p w14:paraId="2F46D22D" w14:textId="77777777" w:rsidR="005B3E17" w:rsidRDefault="00BC72CD">
      <w:pPr>
        <w:spacing w:line="600" w:lineRule="auto"/>
        <w:ind w:firstLine="720"/>
        <w:contextualSpacing/>
        <w:jc w:val="both"/>
        <w:rPr>
          <w:rFonts w:eastAsia="Times New Roman" w:cs="Times New Roman"/>
        </w:rPr>
      </w:pPr>
      <w:r>
        <w:rPr>
          <w:rFonts w:eastAsia="Times New Roman" w:cs="Times New Roman"/>
        </w:rPr>
        <w:t>(Στο σημείο αυτό ο Ε΄ Αντιπρόεδρος της Βουλής κ. Δημήτριος Κρεμαστινός</w:t>
      </w:r>
      <w:r>
        <w:rPr>
          <w:rFonts w:eastAsia="Times New Roman" w:cs="Times New Roman"/>
          <w:b/>
        </w:rPr>
        <w:t xml:space="preserve"> </w:t>
      </w:r>
      <w:r>
        <w:rPr>
          <w:rFonts w:eastAsia="Times New Roman" w:cs="Times New Roman"/>
        </w:rPr>
        <w:t xml:space="preserve">καταθέτει για τα Πρακτικά το προαναφερθέν έγγραφο, το οποίο βρίσκεται στο </w:t>
      </w:r>
      <w:r>
        <w:rPr>
          <w:rFonts w:eastAsia="Times New Roman" w:cs="Times New Roman"/>
        </w:rPr>
        <w:t xml:space="preserve">αρχείο </w:t>
      </w:r>
      <w:r>
        <w:rPr>
          <w:rFonts w:eastAsia="Times New Roman" w:cs="Times New Roman"/>
        </w:rPr>
        <w:t>του Τμήματος Γραμματείας της Διεύθυνσης Στενογραφίας και  Πρακτικών της Βουλής)</w:t>
      </w:r>
    </w:p>
    <w:p w14:paraId="2F46D22E" w14:textId="77777777" w:rsidR="005B3E17" w:rsidRDefault="00BC72CD">
      <w:pPr>
        <w:spacing w:line="600" w:lineRule="auto"/>
        <w:ind w:firstLine="720"/>
        <w:contextualSpacing/>
        <w:jc w:val="both"/>
        <w:rPr>
          <w:rFonts w:eastAsia="Times New Roman" w:cs="Times New Roman"/>
        </w:rPr>
      </w:pPr>
      <w:r>
        <w:rPr>
          <w:rFonts w:eastAsia="Times New Roman" w:cs="Times New Roman"/>
        </w:rPr>
        <w:lastRenderedPageBreak/>
        <w:t>Τ</w:t>
      </w:r>
      <w:r>
        <w:rPr>
          <w:rFonts w:eastAsia="Times New Roman" w:cs="Times New Roman"/>
        </w:rPr>
        <w:t>ο άρθρο έχει τίτλο: «</w:t>
      </w:r>
      <w:r>
        <w:rPr>
          <w:rFonts w:eastAsia="Times New Roman" w:cs="Times New Roman"/>
          <w:lang w:val="en-US"/>
        </w:rPr>
        <w:t>Europe</w:t>
      </w:r>
      <w:r>
        <w:rPr>
          <w:rFonts w:eastAsia="Times New Roman" w:cs="Times New Roman"/>
        </w:rPr>
        <w:t>'</w:t>
      </w:r>
      <w:r>
        <w:rPr>
          <w:rFonts w:eastAsia="Times New Roman" w:cs="Times New Roman"/>
          <w:lang w:val="en-US"/>
        </w:rPr>
        <w:t>s</w:t>
      </w:r>
      <w:r>
        <w:rPr>
          <w:rFonts w:eastAsia="Times New Roman" w:cs="Times New Roman"/>
        </w:rPr>
        <w:t xml:space="preserve"> </w:t>
      </w:r>
      <w:r>
        <w:rPr>
          <w:rFonts w:eastAsia="Times New Roman" w:cs="Times New Roman"/>
          <w:lang w:val="en-US"/>
        </w:rPr>
        <w:t>guilty</w:t>
      </w:r>
      <w:r>
        <w:rPr>
          <w:rFonts w:eastAsia="Times New Roman" w:cs="Times New Roman"/>
        </w:rPr>
        <w:t xml:space="preserve"> </w:t>
      </w:r>
      <w:r>
        <w:rPr>
          <w:rFonts w:eastAsia="Times New Roman" w:cs="Times New Roman"/>
          <w:lang w:val="en-US"/>
        </w:rPr>
        <w:t>secret</w:t>
      </w:r>
      <w:r>
        <w:rPr>
          <w:rFonts w:eastAsia="Times New Roman" w:cs="Times New Roman"/>
        </w:rPr>
        <w:t xml:space="preserve">», το ένοχο μυστικό της Ευρώπης, και έχει εικόνες από τη Λέρο, όπως και όλες οι εφημερίδες. Εγώ αυτό ανέλαβα </w:t>
      </w:r>
      <w:r>
        <w:rPr>
          <w:rFonts w:eastAsia="Times New Roman" w:cs="Times New Roman"/>
        </w:rPr>
        <w:t>ως</w:t>
      </w:r>
      <w:r>
        <w:rPr>
          <w:rFonts w:eastAsia="Times New Roman" w:cs="Times New Roman"/>
        </w:rPr>
        <w:t xml:space="preserve"> Υπουργός και παρέλαβα, αν θέλετε, σαν ψυχική υγεία.</w:t>
      </w:r>
    </w:p>
    <w:p w14:paraId="2F46D22F" w14:textId="77777777" w:rsidR="005B3E17" w:rsidRDefault="00BC72CD">
      <w:pPr>
        <w:spacing w:line="600" w:lineRule="auto"/>
        <w:ind w:firstLine="720"/>
        <w:contextualSpacing/>
        <w:jc w:val="both"/>
        <w:rPr>
          <w:rFonts w:eastAsia="Times New Roman" w:cs="Times New Roman"/>
        </w:rPr>
      </w:pPr>
      <w:r>
        <w:rPr>
          <w:rFonts w:eastAsia="Times New Roman" w:cs="Times New Roman"/>
        </w:rPr>
        <w:t>Εδώ είναι μία φωτογραφία, από την επίσκεψή μου στ</w:t>
      </w:r>
      <w:r>
        <w:rPr>
          <w:rFonts w:eastAsia="Times New Roman" w:cs="Times New Roman"/>
        </w:rPr>
        <w:t>η Λέρο</w:t>
      </w:r>
      <w:r>
        <w:rPr>
          <w:rFonts w:eastAsia="Times New Roman" w:cs="Times New Roman"/>
        </w:rPr>
        <w:t>,</w:t>
      </w:r>
      <w:r>
        <w:rPr>
          <w:rFonts w:eastAsia="Times New Roman" w:cs="Times New Roman"/>
        </w:rPr>
        <w:t xml:space="preserve"> όταν πήγα και είδα τους ψυχοπαθείς. Αυτή είναι η ιστορία της Βουλής. Και αυτό το καταθέτω.</w:t>
      </w:r>
    </w:p>
    <w:p w14:paraId="2F46D230" w14:textId="77777777" w:rsidR="005B3E17" w:rsidRDefault="00BC72CD">
      <w:pPr>
        <w:spacing w:line="600" w:lineRule="auto"/>
        <w:ind w:firstLine="720"/>
        <w:contextualSpacing/>
        <w:jc w:val="both"/>
        <w:rPr>
          <w:rFonts w:eastAsia="Times New Roman" w:cs="Times New Roman"/>
        </w:rPr>
      </w:pPr>
      <w:r>
        <w:rPr>
          <w:rFonts w:eastAsia="Times New Roman" w:cs="Times New Roman"/>
        </w:rPr>
        <w:t>(Στο σημείο αυτό ο Ε΄ Αντιπρόεδρος της Βουλής κ. Δημήτριος Κρεμαστινός</w:t>
      </w:r>
      <w:r>
        <w:rPr>
          <w:rFonts w:eastAsia="Times New Roman" w:cs="Times New Roman"/>
          <w:b/>
        </w:rPr>
        <w:t xml:space="preserve"> </w:t>
      </w:r>
      <w:r>
        <w:rPr>
          <w:rFonts w:eastAsia="Times New Roman" w:cs="Times New Roman"/>
        </w:rPr>
        <w:t xml:space="preserve">καταθέτει για τα Πρακτικά την  προαναφερθείσα φωτογραφία, η οποία βρίσκεται στο </w:t>
      </w:r>
      <w:r>
        <w:rPr>
          <w:rFonts w:eastAsia="Times New Roman" w:cs="Times New Roman"/>
        </w:rPr>
        <w:t>αρχείο</w:t>
      </w:r>
      <w:r>
        <w:rPr>
          <w:rFonts w:eastAsia="Times New Roman" w:cs="Times New Roman"/>
        </w:rPr>
        <w:t xml:space="preserve"> </w:t>
      </w:r>
      <w:r>
        <w:rPr>
          <w:rFonts w:eastAsia="Times New Roman" w:cs="Times New Roman"/>
        </w:rPr>
        <w:t>του Τμήματος Γραμματείας της Διεύθυνσης Στενογραφίας και  Πρακτικών της Βουλής)</w:t>
      </w:r>
    </w:p>
    <w:p w14:paraId="2F46D23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rPr>
        <w:t xml:space="preserve">Τι έγινε μέσα σε δύο χρόνια; Οι ίδιες εφημερίδες έλεγαν ότι πρότυπο πρέπει να αποτελέσει η Λέρος, και ο </w:t>
      </w:r>
      <w:r>
        <w:rPr>
          <w:rFonts w:eastAsia="Times New Roman" w:cs="Times New Roman"/>
          <w:szCs w:val="24"/>
        </w:rPr>
        <w:t>«</w:t>
      </w:r>
      <w:r>
        <w:rPr>
          <w:rFonts w:eastAsia="Times New Roman" w:cs="Times New Roman"/>
          <w:szCs w:val="24"/>
          <w:lang w:val="en-US"/>
        </w:rPr>
        <w:t>OBSERVER</w:t>
      </w:r>
      <w:r w:rsidRPr="00E4729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και </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GUARDIAN</w:t>
      </w:r>
      <w:r w:rsidRPr="00412D11">
        <w:rPr>
          <w:rFonts w:eastAsia="Times New Roman" w:cs="Times New Roman"/>
          <w:szCs w:val="24"/>
        </w:rPr>
        <w:t>”</w:t>
      </w:r>
      <w:r>
        <w:rPr>
          <w:rFonts w:eastAsia="Times New Roman" w:cs="Times New Roman"/>
          <w:szCs w:val="24"/>
        </w:rPr>
        <w:t xml:space="preserve"> και οι </w:t>
      </w:r>
      <w:r w:rsidRPr="00412D11">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IMES</w:t>
      </w:r>
      <w:r w:rsidRPr="00412D11">
        <w:rPr>
          <w:rFonts w:eastAsia="Times New Roman" w:cs="Times New Roman"/>
          <w:szCs w:val="24"/>
        </w:rPr>
        <w:t>”</w:t>
      </w:r>
      <w:r>
        <w:rPr>
          <w:rFonts w:eastAsia="Times New Roman" w:cs="Times New Roman"/>
          <w:szCs w:val="24"/>
        </w:rPr>
        <w:t xml:space="preserve"> του Λονδίνου. Ήταν η ντροπή της Ευρώπης η Λέρος. </w:t>
      </w:r>
    </w:p>
    <w:p w14:paraId="2F46D23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αυτήν εδώ την Αίθουσα με όλα τα κόμματα τότε της Αντιπολίτευσης εναντίον, περάσαμε ως υποκατάστατο τη μεθαδόνη. Όλοι έλεγαν τότε ότι η μεθαδόνη θα κάνει περισσότερους ναρκομανείς. Τι έγινε; Σήμερα παραδ</w:t>
      </w:r>
      <w:r>
        <w:rPr>
          <w:rFonts w:eastAsia="Times New Roman" w:cs="Times New Roman"/>
          <w:szCs w:val="24"/>
        </w:rPr>
        <w:t xml:space="preserve">έχονται όλοι τη μεθαδόνη. Αυτή είναι η πραγματική ιστορία. </w:t>
      </w:r>
    </w:p>
    <w:p w14:paraId="2F46D23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Τότε -θα μου επιτρέψετε το «εγώ»- υλοποίησα τον ΟΚΑΝΑ με πρώτο Πρόεδρο τον αείμνηστο Στέφανο Μανίκα. Δεν υπήρχε ο ΟΚΑΝΑ. Υπήρχε τηλεϊατρική; Τότε βάλαμε τις βάσεις της τηλεϊατρικής. </w:t>
      </w:r>
    </w:p>
    <w:p w14:paraId="2F46D23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Υπήρχαν τα νο</w:t>
      </w:r>
      <w:r>
        <w:rPr>
          <w:rFonts w:eastAsia="Times New Roman" w:cs="Times New Roman"/>
          <w:szCs w:val="24"/>
        </w:rPr>
        <w:t>σοκομεία, αυτά τα τεράστια που βλέπετε σήμερα; Πώς έγιναν τα νοσοκομεία, που ακόμα και σήμερα κάνετε, και καλώς κάνετε; Έγιναν διότι τότε με επικεφαλής τον Ανδρέα Παπανδρέου πετύχαμε, πρώτο κράτος στην Ευρώπη, να εξαιρεθούμε από τη Συνθήκη του Μάαστριχτ, τ</w:t>
      </w:r>
      <w:r>
        <w:rPr>
          <w:rFonts w:eastAsia="Times New Roman" w:cs="Times New Roman"/>
          <w:szCs w:val="24"/>
        </w:rPr>
        <w:t xml:space="preserve">η σκληρή Συνθήκη του Μάαστριχτ, που έλεγε ότι η </w:t>
      </w:r>
      <w:r>
        <w:rPr>
          <w:rFonts w:eastAsia="Times New Roman" w:cs="Times New Roman"/>
          <w:szCs w:val="24"/>
        </w:rPr>
        <w:t>υ</w:t>
      </w:r>
      <w:r>
        <w:rPr>
          <w:rFonts w:eastAsia="Times New Roman" w:cs="Times New Roman"/>
          <w:szCs w:val="24"/>
        </w:rPr>
        <w:t xml:space="preserve">γεία και η </w:t>
      </w:r>
      <w:r>
        <w:rPr>
          <w:rFonts w:eastAsia="Times New Roman" w:cs="Times New Roman"/>
          <w:szCs w:val="24"/>
        </w:rPr>
        <w:t>π</w:t>
      </w:r>
      <w:r>
        <w:rPr>
          <w:rFonts w:eastAsia="Times New Roman" w:cs="Times New Roman"/>
          <w:szCs w:val="24"/>
        </w:rPr>
        <w:t>ρόνοια είναι μεγέθη που αντιμετωπίζουν οι προϋπολογισμοί των κρατών και όχι η Ευρωπαϊκή Ένωση.</w:t>
      </w:r>
    </w:p>
    <w:p w14:paraId="2F46D235" w14:textId="77777777" w:rsidR="005B3E17" w:rsidRDefault="00BC72CD">
      <w:pPr>
        <w:spacing w:line="600" w:lineRule="auto"/>
        <w:ind w:firstLine="720"/>
        <w:contextualSpacing/>
        <w:jc w:val="both"/>
        <w:rPr>
          <w:rFonts w:eastAsia="Times New Roman" w:cs="Times New Roman"/>
        </w:rPr>
      </w:pPr>
      <w:r>
        <w:rPr>
          <w:rFonts w:eastAsia="Times New Roman" w:cs="Times New Roman"/>
          <w:szCs w:val="24"/>
        </w:rPr>
        <w:t xml:space="preserve">Τότε, λοιπόν, έγιναν τα μεγάλα έργα, τότε μπήκε ο θεμέλιος λίθος της </w:t>
      </w:r>
      <w:r>
        <w:rPr>
          <w:rFonts w:eastAsia="Times New Roman" w:cs="Times New Roman"/>
          <w:szCs w:val="24"/>
        </w:rPr>
        <w:t>υ</w:t>
      </w:r>
      <w:r>
        <w:rPr>
          <w:rFonts w:eastAsia="Times New Roman" w:cs="Times New Roman"/>
          <w:szCs w:val="24"/>
        </w:rPr>
        <w:t xml:space="preserve">γείας. Και εγώ είμαι υπερήφανος, γιατί ήμουν ο τελευταίος Υπουργός Υγείας του Ανδρέα Παπανδρέου, Υπουργός που, όπως είπε </w:t>
      </w:r>
      <w:r>
        <w:rPr>
          <w:rFonts w:eastAsia="Times New Roman" w:cs="Times New Roman"/>
          <w:szCs w:val="24"/>
        </w:rPr>
        <w:lastRenderedPageBreak/>
        <w:t xml:space="preserve">και η φίλη συνάδελφος κ. Χριστοφιλοπούλου, διεδέχθη τον αείμνηστο Γεννηματά και φυσικά τον Παρασκευά Αυγερινό που έθεσε το πλαίσιο του </w:t>
      </w:r>
      <w:r>
        <w:rPr>
          <w:rFonts w:eastAsia="Times New Roman" w:cs="Times New Roman"/>
          <w:szCs w:val="24"/>
        </w:rPr>
        <w:t xml:space="preserve">Εθνικού Συστήματος Υγείας. </w:t>
      </w:r>
      <w:r>
        <w:rPr>
          <w:rFonts w:eastAsia="Times New Roman" w:cs="Times New Roman"/>
        </w:rPr>
        <w:t>Όσο και να θέλουμε να αλλάξουμε τα ονόματα, να πούμε έτσι ή αλλιώς τα κέντρα υγείας ή τα νοσοκομεία κλπ., η ιστορία θα γράψει ότι η υποδομή ήταν αυτή. Γι’ αυτό, λοιπόν, όταν άκουσα την κ. Γεννηματά να μιλάει προηγουμένως εδώ, είπ</w:t>
      </w:r>
      <w:r>
        <w:rPr>
          <w:rFonts w:eastAsia="Times New Roman" w:cs="Times New Roman"/>
        </w:rPr>
        <w:t>α «ναι, καλά μιλάει, θα πρέπει να έχει ακροατές». Διότι αυτός ο χώρος δεν είναι το οποιοδήποτε τυχαίο κόμμα</w:t>
      </w:r>
      <w:r>
        <w:rPr>
          <w:rFonts w:eastAsia="Times New Roman" w:cs="Times New Roman"/>
        </w:rPr>
        <w:t>,</w:t>
      </w:r>
      <w:r>
        <w:rPr>
          <w:rFonts w:eastAsia="Times New Roman" w:cs="Times New Roman"/>
        </w:rPr>
        <w:t xml:space="preserve"> που ήρθε στη Βουλή για να δημαγωγήσει. Είναι ο χώρος που έφτιαξε την </w:t>
      </w:r>
      <w:r>
        <w:rPr>
          <w:rFonts w:eastAsia="Times New Roman" w:cs="Times New Roman"/>
        </w:rPr>
        <w:t>υ</w:t>
      </w:r>
      <w:r>
        <w:rPr>
          <w:rFonts w:eastAsia="Times New Roman" w:cs="Times New Roman"/>
        </w:rPr>
        <w:t xml:space="preserve">γεία και την </w:t>
      </w:r>
      <w:r>
        <w:rPr>
          <w:rFonts w:eastAsia="Times New Roman" w:cs="Times New Roman"/>
        </w:rPr>
        <w:t>π</w:t>
      </w:r>
      <w:r>
        <w:rPr>
          <w:rFonts w:eastAsia="Times New Roman" w:cs="Times New Roman"/>
        </w:rPr>
        <w:t>ρόνοια για την Ελλάδα.</w:t>
      </w:r>
    </w:p>
    <w:p w14:paraId="2F46D236" w14:textId="77777777" w:rsidR="005B3E17" w:rsidRDefault="00BC72CD">
      <w:pPr>
        <w:spacing w:line="600" w:lineRule="auto"/>
        <w:ind w:firstLine="720"/>
        <w:contextualSpacing/>
        <w:jc w:val="both"/>
        <w:rPr>
          <w:rFonts w:eastAsia="Times New Roman"/>
          <w:bCs/>
        </w:rPr>
      </w:pPr>
      <w:r>
        <w:rPr>
          <w:rFonts w:eastAsia="Times New Roman"/>
          <w:bCs/>
        </w:rPr>
        <w:t>(Χειροκροτήματα από την πτέρυγα της Δημο</w:t>
      </w:r>
      <w:r>
        <w:rPr>
          <w:rFonts w:eastAsia="Times New Roman"/>
          <w:bCs/>
        </w:rPr>
        <w:t>κρατικής Συμπαράταξης ΠΑΣΟΚ-ΔΗΜΑΡ)</w:t>
      </w:r>
    </w:p>
    <w:p w14:paraId="2F46D23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rPr>
        <w:t>Όσον αφορά τώρα το θέμα μας, εγώ πραγματικά αισθάνομαι ότι ο διάλογος με το Υπουργείο Υγείας είναι ένας διάλογος κωφών, δηλαδή μιλάς και παίρνεις απαντήσεις που δεν καταλαβαίνεις</w:t>
      </w:r>
      <w:r>
        <w:rPr>
          <w:rFonts w:eastAsia="Times New Roman" w:cs="Times New Roman"/>
        </w:rPr>
        <w:t>,</w:t>
      </w:r>
      <w:r>
        <w:rPr>
          <w:rFonts w:eastAsia="Times New Roman" w:cs="Times New Roman"/>
        </w:rPr>
        <w:t xml:space="preserve"> γιατί απαντούν έτσι</w:t>
      </w:r>
      <w:r>
        <w:rPr>
          <w:rFonts w:eastAsia="Times New Roman" w:cs="Times New Roman"/>
        </w:rPr>
        <w:t>,</w:t>
      </w:r>
      <w:r>
        <w:rPr>
          <w:rFonts w:eastAsia="Times New Roman" w:cs="Times New Roman"/>
        </w:rPr>
        <w:t xml:space="preserve"> αφού ρωτάς άλλα.</w:t>
      </w:r>
    </w:p>
    <w:p w14:paraId="2F46D238"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Στο</w:t>
      </w:r>
      <w:r>
        <w:rPr>
          <w:rFonts w:eastAsia="Times New Roman" w:cs="Times New Roman"/>
          <w:szCs w:val="24"/>
        </w:rPr>
        <w:t xml:space="preserve"> σημείο αυτό θα σας πω μια αλληγορία, για να το καταλάβετε. Ρωτάει, λέει, ο ανιψιός τον θείο «μπάρμπα, τι καιρό κάνει έξω;». Και του λέει αυτός «κουκιά σπέρνω». Και του λέει ο ανιψιός «Μα, δεν σε ρώτησα τι κάνεις. Σε ρωτώ τι καιρό έχει έξω». Και λέει αυτός</w:t>
      </w:r>
      <w:r>
        <w:rPr>
          <w:rFonts w:eastAsia="Times New Roman" w:cs="Times New Roman"/>
          <w:szCs w:val="24"/>
        </w:rPr>
        <w:t xml:space="preserve"> «κουκιά σπέρνω». Και επαναλαμβάνει το ίδιο πράγμα. </w:t>
      </w:r>
    </w:p>
    <w:p w14:paraId="2F46D239"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Με αυτό θέλω να πω ότι εδώ δεν είναι δικαστήριο για να πεις ποιος λέει αλήθεια και ποιος ψέματα. Όμως, πρέπει να λέμε αλήθειες. Δηλαδή, όταν λέτε ότι έχουμε διορισμούς, πρέπει να ξέρετε ότι πρώτα είναι η</w:t>
      </w:r>
      <w:r>
        <w:rPr>
          <w:rFonts w:eastAsia="Times New Roman" w:cs="Times New Roman"/>
          <w:szCs w:val="24"/>
        </w:rPr>
        <w:t xml:space="preserve"> εξαγγελία των διορισμών, η προκήρυξη των διορισμών, η κρίση των διορισμών και το τελευταίο είναι οι διορισμοί που εξαρτώνται από τον </w:t>
      </w:r>
      <w:r>
        <w:rPr>
          <w:rFonts w:eastAsia="Times New Roman" w:cs="Times New Roman"/>
          <w:szCs w:val="24"/>
        </w:rPr>
        <w:t>π</w:t>
      </w:r>
      <w:r>
        <w:rPr>
          <w:rFonts w:eastAsia="Times New Roman" w:cs="Times New Roman"/>
          <w:szCs w:val="24"/>
        </w:rPr>
        <w:t xml:space="preserve">ροϋπολογισμό. </w:t>
      </w:r>
    </w:p>
    <w:p w14:paraId="2F46D23A"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ξεκάθαρα θέλω μια απάντηση. Στον </w:t>
      </w:r>
      <w:r>
        <w:rPr>
          <w:rFonts w:eastAsia="Times New Roman" w:cs="Times New Roman"/>
          <w:szCs w:val="24"/>
        </w:rPr>
        <w:t>π</w:t>
      </w:r>
      <w:r>
        <w:rPr>
          <w:rFonts w:eastAsia="Times New Roman" w:cs="Times New Roman"/>
          <w:szCs w:val="24"/>
        </w:rPr>
        <w:t xml:space="preserve">ροϋπολογισμό του 2014 ήταν αναγεγραμμένοι τεσσεράμισι χιλιάδες διορισμοί που εξαγγέλθηκαν, όπως είπε η κ. Χριστοφιλοπούλου, τον Απρίλιο και τον Μάιο. </w:t>
      </w:r>
    </w:p>
    <w:p w14:paraId="2F46D23B"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Χίλιοι ογδόντα πέντε ήταν στον </w:t>
      </w:r>
      <w:r>
        <w:rPr>
          <w:rFonts w:eastAsia="Times New Roman" w:cs="Times New Roman"/>
          <w:szCs w:val="24"/>
        </w:rPr>
        <w:t>π</w:t>
      </w:r>
      <w:r>
        <w:rPr>
          <w:rFonts w:eastAsia="Times New Roman" w:cs="Times New Roman"/>
          <w:szCs w:val="24"/>
        </w:rPr>
        <w:t xml:space="preserve">ροϋπολογισμό του 2014. </w:t>
      </w:r>
    </w:p>
    <w:p w14:paraId="2F46D23C"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ΚΡΕΜΑΣΤΙΝΟΣ (Ε΄</w:t>
      </w:r>
      <w:r>
        <w:rPr>
          <w:rFonts w:eastAsia="Times New Roman" w:cs="Times New Roman"/>
          <w:b/>
          <w:szCs w:val="24"/>
        </w:rPr>
        <w:t xml:space="preserve"> Αντιπρόεδρος της Βουλής):</w:t>
      </w:r>
      <w:r>
        <w:rPr>
          <w:rFonts w:eastAsia="Times New Roman" w:cs="Times New Roman"/>
          <w:szCs w:val="24"/>
        </w:rPr>
        <w:t xml:space="preserve"> Από αυτούς τους τεσσεράμισι χιλιάδες, πόσοι διορίστηκαν; Διότι εδώ τίθεται η αμφισβήτηση, σχετικά με το ότι αυτή η δαπάνη δεν πήγε στην </w:t>
      </w:r>
      <w:r>
        <w:rPr>
          <w:rFonts w:eastAsia="Times New Roman" w:cs="Times New Roman"/>
          <w:szCs w:val="24"/>
        </w:rPr>
        <w:t>υ</w:t>
      </w:r>
      <w:r>
        <w:rPr>
          <w:rFonts w:eastAsia="Times New Roman" w:cs="Times New Roman"/>
          <w:szCs w:val="24"/>
        </w:rPr>
        <w:t>γεία. Δηλαδή αυτό που έγραφε ο Προϋπολογισμός σε ευρώ πήγε σε άλλες ανάγκες, για να μην πω ο</w:t>
      </w:r>
      <w:r>
        <w:rPr>
          <w:rFonts w:eastAsia="Times New Roman" w:cs="Times New Roman"/>
          <w:szCs w:val="24"/>
        </w:rPr>
        <w:t xml:space="preserve">τιδήποτε άλλο. Είναι αλήθεια ή δεν είναι; Διορίστηκαν αυτοί οι τεσσεράμισι χιλιάδες ή όχι; </w:t>
      </w:r>
    </w:p>
    <w:p w14:paraId="2F46D23D"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Το να λέμε τώρα ότι διορίσαμε εκατομμύρια, χιλιάδες, δισεκατομμύρια, εντάξει. Σας είπα ότι τα στάδια είναι τέσσερα και δεν μπορεί κανείς να τα παρακολουθήσει. Αυτό,</w:t>
      </w:r>
      <w:r>
        <w:rPr>
          <w:rFonts w:eastAsia="Times New Roman" w:cs="Times New Roman"/>
          <w:szCs w:val="24"/>
        </w:rPr>
        <w:t xml:space="preserve"> όμως, μπορεί να απαντηθεί. Αυτό είναι το ένα ερώτημα. </w:t>
      </w:r>
    </w:p>
    <w:p w14:paraId="2F46D23E"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έχω να πω και το οποίο έχει σχέση πάλι με την </w:t>
      </w:r>
      <w:r>
        <w:rPr>
          <w:rFonts w:eastAsia="Times New Roman" w:cs="Times New Roman"/>
          <w:szCs w:val="24"/>
        </w:rPr>
        <w:t>υ</w:t>
      </w:r>
      <w:r>
        <w:rPr>
          <w:rFonts w:eastAsia="Times New Roman" w:cs="Times New Roman"/>
          <w:szCs w:val="24"/>
        </w:rPr>
        <w:t>γεία είναι ότι πάντα λέτε</w:t>
      </w:r>
      <w:r>
        <w:rPr>
          <w:rFonts w:eastAsia="Times New Roman" w:cs="Times New Roman"/>
          <w:szCs w:val="24"/>
        </w:rPr>
        <w:t>:</w:t>
      </w:r>
      <w:r>
        <w:rPr>
          <w:rFonts w:eastAsia="Times New Roman" w:cs="Times New Roman"/>
          <w:szCs w:val="24"/>
        </w:rPr>
        <w:t xml:space="preserve"> «Ξέρετε, η Αντιπολίτευση μάς κατηγορεί» και το ένα και το άλλο. Ο μέγας Παπανδρέου –και εννοώ ο Ανδρέας Παπανδρ</w:t>
      </w:r>
      <w:r>
        <w:rPr>
          <w:rFonts w:eastAsia="Times New Roman" w:cs="Times New Roman"/>
          <w:szCs w:val="24"/>
        </w:rPr>
        <w:t xml:space="preserve">έου- όταν του έλεγες </w:t>
      </w:r>
      <w:r>
        <w:rPr>
          <w:rFonts w:eastAsia="Times New Roman" w:cs="Times New Roman"/>
          <w:szCs w:val="24"/>
        </w:rPr>
        <w:t>κά</w:t>
      </w:r>
      <w:r>
        <w:rPr>
          <w:rFonts w:eastAsia="Times New Roman" w:cs="Times New Roman"/>
          <w:szCs w:val="24"/>
        </w:rPr>
        <w:t>τ</w:t>
      </w:r>
      <w:r>
        <w:rPr>
          <w:rFonts w:eastAsia="Times New Roman" w:cs="Times New Roman"/>
          <w:szCs w:val="24"/>
        </w:rPr>
        <w:t>ι</w:t>
      </w:r>
      <w:r>
        <w:rPr>
          <w:rFonts w:eastAsia="Times New Roman" w:cs="Times New Roman"/>
          <w:szCs w:val="24"/>
        </w:rPr>
        <w:t>, σου έλεγε «πόσες είναι οι ερωτήσεις που απευθύνουν οι Βουλευτές από όλα τα κόμματα στο Υπουργείο σου;». Εσύ του απαντούσες. Και μετά σου έλεγε «παρερχομένου του χρόνου, αυξήθηκαν ή ελαττώθηκαν οι ερωτήσεις;». Αν του απαντούσες «α</w:t>
      </w:r>
      <w:r>
        <w:rPr>
          <w:rFonts w:eastAsia="Times New Roman" w:cs="Times New Roman"/>
          <w:szCs w:val="24"/>
        </w:rPr>
        <w:t xml:space="preserve">υξήθηκαν», σου απαντούσε </w:t>
      </w:r>
      <w:r>
        <w:rPr>
          <w:rFonts w:eastAsia="Times New Roman" w:cs="Times New Roman"/>
          <w:szCs w:val="24"/>
        </w:rPr>
        <w:lastRenderedPageBreak/>
        <w:t xml:space="preserve">ο Παπανδρέου «έχετε πρόβλημα». Και αυτό το έλεγε στον Υπουργό του, ανεξαρτήτως τού ποιος ήταν αυτός. </w:t>
      </w:r>
    </w:p>
    <w:p w14:paraId="2F46D23F"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Αυτά έκανε ο Ανδρέας Παπανδρέου, αφού θέλετε να τον επικαλούμαστε σ’ αυτήν την Αίθουσα και τον οποίο εγώ είχα την τιμή και την τύ</w:t>
      </w:r>
      <w:r>
        <w:rPr>
          <w:rFonts w:eastAsia="Times New Roman" w:cs="Times New Roman"/>
          <w:szCs w:val="24"/>
        </w:rPr>
        <w:t xml:space="preserve">χη, αν θέλετε, να τον συναντήσω στη ζωή μου. Αυτές είναι οι παρακαταθήκες. </w:t>
      </w:r>
    </w:p>
    <w:p w14:paraId="2F46D240"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Μην λέτε, λοιπόν, εύκολα «Ξέρετε, όλοι αντιπολιτεύονται, γιατί θέλουν να μας κάνουν αντιπολίτευση ή γιατί θέλουν να μας διώξουν από Υπουργούς ή να διώξουν τον ΣΥΡΙΖΑ από την εξουσί</w:t>
      </w:r>
      <w:r>
        <w:rPr>
          <w:rFonts w:eastAsia="Times New Roman" w:cs="Times New Roman"/>
          <w:szCs w:val="24"/>
        </w:rPr>
        <w:t xml:space="preserve">α». Αυτή είναι μια εύκολη απάντηση, αλλά δεν νομίζω ότι πρέπει να είναι αυτή η απάντηση. Και δεν χρειάζονται μεγάλες κουβέντες και μεγάλες λέξεις. </w:t>
      </w:r>
    </w:p>
    <w:p w14:paraId="2F46D241"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Αντιπροέδρου)</w:t>
      </w:r>
    </w:p>
    <w:p w14:paraId="2F46D242"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b/>
          <w:szCs w:val="24"/>
        </w:rPr>
        <w:t>ΠΡΟΕΔΡΕΥΩΝ (Γεώργιος</w:t>
      </w:r>
      <w:r>
        <w:rPr>
          <w:rFonts w:eastAsia="Times New Roman"/>
          <w:b/>
          <w:szCs w:val="24"/>
        </w:rPr>
        <w:t xml:space="preserve"> Βαρεμένος):</w:t>
      </w:r>
      <w:r>
        <w:rPr>
          <w:rFonts w:eastAsia="Times New Roman"/>
          <w:szCs w:val="24"/>
        </w:rPr>
        <w:t xml:space="preserve"> </w:t>
      </w:r>
      <w:r>
        <w:rPr>
          <w:rFonts w:eastAsia="Times New Roman" w:cs="Times New Roman"/>
          <w:szCs w:val="24"/>
        </w:rPr>
        <w:t>Κύριε Πρόεδρε, βαίνουμε προς το τέλος της ομιλίας σας.</w:t>
      </w:r>
    </w:p>
    <w:p w14:paraId="2F46D243"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ΚΡΕΜΑΣΤΙΝΟΣ (Ε΄ Αντιπρόεδρος της Βουλής):</w:t>
      </w:r>
      <w:r>
        <w:rPr>
          <w:rFonts w:eastAsia="Times New Roman" w:cs="Times New Roman"/>
          <w:szCs w:val="24"/>
        </w:rPr>
        <w:t xml:space="preserve"> Κύριε Πρόεδρε, αν μου επιτρέπετε, θέλω να προσθέσω ακόμα κάτι. </w:t>
      </w:r>
    </w:p>
    <w:p w14:paraId="2F46D244" w14:textId="77777777" w:rsidR="005B3E17" w:rsidRDefault="00BC72CD">
      <w:pPr>
        <w:tabs>
          <w:tab w:val="left" w:pos="2304"/>
        </w:tabs>
        <w:spacing w:line="600" w:lineRule="auto"/>
        <w:ind w:left="720"/>
        <w:contextualSpacing/>
        <w:jc w:val="both"/>
        <w:rPr>
          <w:rFonts w:eastAsia="Times New Roman" w:cs="Times New Roman"/>
          <w:b/>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Συνεχίστε, κύριε Πρόεδρε.</w:t>
      </w:r>
      <w:r>
        <w:rPr>
          <w:rFonts w:eastAsia="Times New Roman" w:cs="Times New Roman"/>
          <w:b/>
          <w:szCs w:val="24"/>
        </w:rPr>
        <w:t xml:space="preserve"> </w:t>
      </w:r>
    </w:p>
    <w:p w14:paraId="2F46D24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ΔΗΜΗΤΡΙΟΣ ΚΡ</w:t>
      </w:r>
      <w:r>
        <w:rPr>
          <w:rFonts w:eastAsia="Times New Roman" w:cs="Times New Roman"/>
          <w:b/>
          <w:szCs w:val="24"/>
        </w:rPr>
        <w:t>ΕΜΑΣΤΙΝΟΣ (Ε΄ Αντιπρόεδρος της Βουλής):</w:t>
      </w:r>
      <w:r>
        <w:rPr>
          <w:rFonts w:eastAsia="Times New Roman" w:cs="Times New Roman"/>
          <w:szCs w:val="24"/>
        </w:rPr>
        <w:t xml:space="preserve"> Και θέλω να πω το εξής. Όταν εγώ έκανα δύο ερωτήσεις, σχετικά με το τι γίνεται με την ελονοσία, εσείς μου είπατε την ιστορία της ελονοσίας. Εγώ δεν θέλω την ιστορία της ελονοσίας. Εγώ θέλω να δω τι έγινε από πλευράς </w:t>
      </w:r>
      <w:r>
        <w:rPr>
          <w:rFonts w:eastAsia="Times New Roman" w:cs="Times New Roman"/>
          <w:szCs w:val="24"/>
        </w:rPr>
        <w:t xml:space="preserve">κινήσεων του Υπουργείου Υγείας και απάντηση δεν πήρα. </w:t>
      </w:r>
    </w:p>
    <w:p w14:paraId="2F46D24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Αυτό που θέλω να μου πείτε, δηλαδή, είναι αν χαρτογραφήθηκαν τα έλη και τα στάσιμα νερά της Ελλάδας. Έγινε αυτό; Όχι! Δόθηκαν οδηγίες; Έγινε, δηλαδή, αυτό που λέει ο κ. Πολάκης «διαφήμιση» και ο Παγκόσ</w:t>
      </w:r>
      <w:r>
        <w:rPr>
          <w:rFonts w:eastAsia="Times New Roman" w:cs="Times New Roman"/>
          <w:szCs w:val="24"/>
        </w:rPr>
        <w:t>μιος Οργανισμός Υγείας «</w:t>
      </w:r>
      <w:r>
        <w:rPr>
          <w:rFonts w:eastAsia="Times New Roman" w:cs="Times New Roman"/>
          <w:szCs w:val="24"/>
          <w:lang w:val="en-US"/>
        </w:rPr>
        <w:t>campaign</w:t>
      </w:r>
      <w:r>
        <w:rPr>
          <w:rFonts w:eastAsia="Times New Roman" w:cs="Times New Roman"/>
          <w:szCs w:val="24"/>
        </w:rPr>
        <w:t xml:space="preserve">», δηλαδή εντατική ενημερωτική εκστρατεία για το πώς, για παράδειγμα, θα προφυλαχθούμε από τα έντομα μέσα στο σπίτι μας; Δόθηκαν αυτές οι οδηγίες ή δεν δόθηκαν; Και πώς δόθηκαν; </w:t>
      </w:r>
    </w:p>
    <w:p w14:paraId="2F46D24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σπουδαιότερο απ’ όλα είναι να ξέρουμε </w:t>
      </w:r>
      <w:r>
        <w:rPr>
          <w:rFonts w:eastAsia="Times New Roman" w:cs="Times New Roman"/>
          <w:szCs w:val="24"/>
        </w:rPr>
        <w:t>ότι τα κουνούπια δεν φέρνουν μόνο την ελονοσία, αλλά και τον ιό Ζίκα και τον ιό του Δυτικού Νείλου, αλλά και την ηπατίτιδα. Άρα, οι ψεκασμοί έγιναν; Και ποιον μήνα έγιναν οι ψεκασμοί, για να καταστραφούν οι νύμφες και οι προνύμφες; Αυτή την απάντηση πρέπει</w:t>
      </w:r>
      <w:r>
        <w:rPr>
          <w:rFonts w:eastAsia="Times New Roman" w:cs="Times New Roman"/>
          <w:szCs w:val="24"/>
        </w:rPr>
        <w:t xml:space="preserve"> να δώσετε. Θέλω να μου δώσετε αυτήν την απάντηση. Εγώ δεν θέλω ούτε τον ΣΥΡΙΖΑ να ανατρέψω ούτε να αλλάξω την ηγεσία του Υπουργείου Υγείας. </w:t>
      </w:r>
    </w:p>
    <w:p w14:paraId="2F46D24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ίδιο πράγμα σάς ρώτησα και για την ιστορία</w:t>
      </w:r>
      <w:r>
        <w:rPr>
          <w:rFonts w:eastAsia="Times New Roman" w:cs="Times New Roman"/>
          <w:szCs w:val="24"/>
        </w:rPr>
        <w:t>,</w:t>
      </w:r>
      <w:r>
        <w:rPr>
          <w:rFonts w:eastAsia="Times New Roman" w:cs="Times New Roman"/>
          <w:szCs w:val="24"/>
        </w:rPr>
        <w:t xml:space="preserve"> που έλεγε ο Πρόεδρος του Ιατρικού Συλλόγου. Και δεν έχω καμ</w:t>
      </w:r>
      <w:r>
        <w:rPr>
          <w:rFonts w:eastAsia="Times New Roman" w:cs="Times New Roman"/>
          <w:szCs w:val="24"/>
        </w:rPr>
        <w:t>μ</w:t>
      </w:r>
      <w:r>
        <w:rPr>
          <w:rFonts w:eastAsia="Times New Roman" w:cs="Times New Roman"/>
          <w:szCs w:val="24"/>
        </w:rPr>
        <w:t>ιά διάθ</w:t>
      </w:r>
      <w:r>
        <w:rPr>
          <w:rFonts w:eastAsia="Times New Roman" w:cs="Times New Roman"/>
          <w:szCs w:val="24"/>
        </w:rPr>
        <w:t>εση να υπερασπιστώ θέσεις και αντιθέσεις. Εγώ ρώτησα πολύ απλά πράγματα. Ρώτησα αν ξέρετε να μου πείτε κάποια περιοχή του κόσμου, την τάδε χώρα, στην οποία η εποχική γρίπη να είχε περισσότερα θύματα, νεκρούς, από την κανονική επιδημία της γρίπης και μάλιστ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όταν υπήρχε και εμβόλιο. Τότε βέβαια</w:t>
      </w:r>
      <w:r>
        <w:rPr>
          <w:rFonts w:eastAsia="Times New Roman" w:cs="Times New Roman"/>
          <w:szCs w:val="24"/>
        </w:rPr>
        <w:t>,</w:t>
      </w:r>
      <w:r>
        <w:rPr>
          <w:rFonts w:eastAsia="Times New Roman" w:cs="Times New Roman"/>
          <w:szCs w:val="24"/>
        </w:rPr>
        <w:t xml:space="preserve"> δεν υπήρχε. Εγώ δεν ξέρω καμ</w:t>
      </w:r>
      <w:r>
        <w:rPr>
          <w:rFonts w:eastAsia="Times New Roman" w:cs="Times New Roman"/>
          <w:szCs w:val="24"/>
        </w:rPr>
        <w:t>μ</w:t>
      </w:r>
      <w:r>
        <w:rPr>
          <w:rFonts w:eastAsia="Times New Roman" w:cs="Times New Roman"/>
          <w:szCs w:val="24"/>
        </w:rPr>
        <w:t xml:space="preserve">ία. </w:t>
      </w:r>
    </w:p>
    <w:p w14:paraId="2F46D24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Αν υπάρχει μία χώρα, να μου πείτε ότι είναι η τάδε χώρα. Τότε, θα το ακούσω. Εάν όμως δεν υπάρχει καμία χώρα, τότε θα πρέπει να προβληματιστείτε για το τι έχει συμβεί. Εγώ ξέρω τι έχει συμβεί. Αν μου δώσει χρόνο ο κύριος Πρόεδρος –που δεν θα μου τον δώσει-</w:t>
      </w:r>
      <w:r>
        <w:rPr>
          <w:rFonts w:eastAsia="Times New Roman" w:cs="Times New Roman"/>
          <w:szCs w:val="24"/>
        </w:rPr>
        <w:t xml:space="preserve">, θα σας πω. </w:t>
      </w:r>
    </w:p>
    <w:p w14:paraId="2F46D24A" w14:textId="77777777" w:rsidR="005B3E17" w:rsidRDefault="00BC72CD">
      <w:pPr>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Δεν έχουμε άλλον χρόνο, κύριε Πρόεδρε. Τον αφαιρούμε από τους υπόλοιπους ομιλητές. </w:t>
      </w:r>
    </w:p>
    <w:p w14:paraId="2F46D24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Σωστά, κύριε Πρόεδρε. </w:t>
      </w:r>
    </w:p>
    <w:p w14:paraId="2F46D24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Εσείς, αν θέλετε, μπορείτε να μου πείτε τι έχει συ</w:t>
      </w:r>
      <w:r>
        <w:rPr>
          <w:rFonts w:eastAsia="Times New Roman" w:cs="Times New Roman"/>
          <w:szCs w:val="24"/>
        </w:rPr>
        <w:t xml:space="preserve">μβεί, διότι δεν μπορεί να μην έχει συμβεί τίποτα και να έχουμε αυτήν την ιδιαιτερότητα. Και επαναλαμβάνω ότι δεν στρέφομαι προσωπικά εναντίον σας. Όμως, αυτή είναι η ιστορία, αυτή είναι η ζωή. Τι να κάνουμε; </w:t>
      </w:r>
    </w:p>
    <w:p w14:paraId="2F46D24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 σπουδαιότερο είναι το εξής και θα τελειώσω με αυτό. Σας δίνω και μια συμβουλή, αν θέλετε, ως μεγαλύτερος: </w:t>
      </w:r>
      <w:r>
        <w:rPr>
          <w:rFonts w:eastAsia="Times New Roman" w:cs="Times New Roman"/>
          <w:szCs w:val="24"/>
        </w:rPr>
        <w:t>Μ</w:t>
      </w:r>
      <w:r>
        <w:rPr>
          <w:rFonts w:eastAsia="Times New Roman" w:cs="Times New Roman"/>
          <w:szCs w:val="24"/>
        </w:rPr>
        <w:t xml:space="preserve">ην κάνετε διάλογο επί προσωπικών θεμάτων. Κάντε διάλογο επί πραγματικών θεμάτων που αφορούν την </w:t>
      </w:r>
      <w:r>
        <w:rPr>
          <w:rFonts w:eastAsia="Times New Roman" w:cs="Times New Roman"/>
          <w:szCs w:val="24"/>
        </w:rPr>
        <w:t>υ</w:t>
      </w:r>
      <w:r>
        <w:rPr>
          <w:rFonts w:eastAsia="Times New Roman" w:cs="Times New Roman"/>
          <w:szCs w:val="24"/>
        </w:rPr>
        <w:t>γεία. Αν θέλετε, ακούστε με.</w:t>
      </w:r>
    </w:p>
    <w:p w14:paraId="2F46D24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2F46D24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της Δημοκρατικής Συμπαράταξης ΠΑΣΟΚ – ΔΗΜΑΡ)</w:t>
      </w:r>
    </w:p>
    <w:p w14:paraId="2F46D25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2F46D25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Δόθηκε στον κ. Κρεμαστινό η δυνατότητα υπέρβασης του χρόνου, διότι είναι και πρώην Υπουργός και είναι και στον χώρο της Υγείας.</w:t>
      </w:r>
    </w:p>
    <w:p w14:paraId="2F46D25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 κ. Κουτσούκ</w:t>
      </w:r>
      <w:r>
        <w:rPr>
          <w:rFonts w:eastAsia="Times New Roman" w:cs="Times New Roman"/>
          <w:szCs w:val="24"/>
        </w:rPr>
        <w:t>ος έχει τον λόγο.</w:t>
      </w:r>
    </w:p>
    <w:p w14:paraId="2F46D25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εγώ θέλω όμως να με διακόψετε, γιατί θέλω να κρατήσω τον χρόνο της δευτερολογίας μου.</w:t>
      </w:r>
    </w:p>
    <w:p w14:paraId="2F46D25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ως υπεύθυνη πολιτική δύναμη, που κουβαλάμε στην πλάτη μας τη βαριά ιστορία της οικοδόμη</w:t>
      </w:r>
      <w:r>
        <w:rPr>
          <w:rFonts w:eastAsia="Times New Roman" w:cs="Times New Roman"/>
          <w:szCs w:val="24"/>
        </w:rPr>
        <w:t>σης του Εθνικού Συστήματος Υγείας που, όπως είπε νωρίτερα η κ. Χριστοφι</w:t>
      </w:r>
      <w:r>
        <w:rPr>
          <w:rFonts w:eastAsia="Times New Roman" w:cs="Times New Roman"/>
          <w:szCs w:val="24"/>
        </w:rPr>
        <w:lastRenderedPageBreak/>
        <w:t>λοπούλου, άντεξε στην κρίση, ασκούμε σκληρή και τεκμηριωμένη κριτική στην Κυβέρνηση, για την υποβάθμιση του συστήματος και τα προβλήματα που έχει δημιουργήσει η πολιτική της και καταθέτ</w:t>
      </w:r>
      <w:r>
        <w:rPr>
          <w:rFonts w:eastAsia="Times New Roman" w:cs="Times New Roman"/>
          <w:szCs w:val="24"/>
        </w:rPr>
        <w:t>ουμε συγκεκριμένες προτάσεις για το πώς αυτός ο χώρος μπορεί να αναταχθεί.</w:t>
      </w:r>
    </w:p>
    <w:p w14:paraId="2F46D25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μας την προσπάθεια δεν θα επιτρέψουμε σε κανενός είδους τραμπουκισμό να αποπροσανατολίσει τη συζήτηση. Γιατί φαίνεται ότι απέναντι στην πολιτική αδυναμία της Κυβέρνησης και </w:t>
      </w:r>
      <w:r>
        <w:rPr>
          <w:rFonts w:eastAsia="Times New Roman" w:cs="Times New Roman"/>
          <w:szCs w:val="24"/>
        </w:rPr>
        <w:t>του Υπουργείου να απαντήσει στην τεκμηριωμένη κριτική και κυρίως να αποδείξει ότι αυτό το σύστημα έχει προοπτική, επιστρατεύονται διάφορες καταδικασμένες από το παρελθόν μέθοδοι. Σταματώ εδώ. Δεν θέλω να αναφερθώ παραπέρα.</w:t>
      </w:r>
    </w:p>
    <w:p w14:paraId="2F46D25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w:t>
      </w:r>
      <w:r>
        <w:rPr>
          <w:rFonts w:eastAsia="Times New Roman" w:cs="Times New Roman"/>
          <w:szCs w:val="24"/>
        </w:rPr>
        <w:t xml:space="preserve"> αντιπαρατεθεί πολλές φορές στην Επιτροπή Οικονομικών Υποθέσεων με το οικονομικό επιτελείο της Κυβέρνησης</w:t>
      </w:r>
      <w:r>
        <w:rPr>
          <w:rFonts w:eastAsia="Times New Roman" w:cs="Times New Roman"/>
          <w:szCs w:val="24"/>
        </w:rPr>
        <w:t>,</w:t>
      </w:r>
      <w:r>
        <w:rPr>
          <w:rFonts w:eastAsia="Times New Roman" w:cs="Times New Roman"/>
          <w:szCs w:val="24"/>
        </w:rPr>
        <w:t xml:space="preserve"> που ισχυρίζεται ότι, στις συνθήκες της κρίσης, διασφάλισε περισσότερα λεφτά για την </w:t>
      </w:r>
      <w:r>
        <w:rPr>
          <w:rFonts w:eastAsia="Times New Roman" w:cs="Times New Roman"/>
          <w:szCs w:val="24"/>
        </w:rPr>
        <w:t>υ</w:t>
      </w:r>
      <w:r>
        <w:rPr>
          <w:rFonts w:eastAsia="Times New Roman" w:cs="Times New Roman"/>
          <w:szCs w:val="24"/>
        </w:rPr>
        <w:t>γεία. Είναι ένα επιχείρημα</w:t>
      </w:r>
      <w:r>
        <w:rPr>
          <w:rFonts w:eastAsia="Times New Roman" w:cs="Times New Roman"/>
          <w:szCs w:val="24"/>
        </w:rPr>
        <w:t>,</w:t>
      </w:r>
      <w:r>
        <w:rPr>
          <w:rFonts w:eastAsia="Times New Roman" w:cs="Times New Roman"/>
          <w:szCs w:val="24"/>
        </w:rPr>
        <w:t xml:space="preserve"> που κατά κύριο λόγο</w:t>
      </w:r>
      <w:r>
        <w:rPr>
          <w:rFonts w:eastAsia="Times New Roman" w:cs="Times New Roman"/>
          <w:szCs w:val="24"/>
        </w:rPr>
        <w:t>,</w:t>
      </w:r>
      <w:r>
        <w:rPr>
          <w:rFonts w:eastAsia="Times New Roman" w:cs="Times New Roman"/>
          <w:szCs w:val="24"/>
        </w:rPr>
        <w:t xml:space="preserve"> επαναλαμβάνει η</w:t>
      </w:r>
      <w:r>
        <w:rPr>
          <w:rFonts w:eastAsia="Times New Roman" w:cs="Times New Roman"/>
          <w:szCs w:val="24"/>
        </w:rPr>
        <w:t xml:space="preserve"> ηγεσία του Υπουργείου Υγείας, για να αναδείξει δήθεν το φιλολαϊκό και το κοινωνικό της πρόσωπο. Ουδέν </w:t>
      </w:r>
      <w:r>
        <w:rPr>
          <w:rFonts w:eastAsia="Times New Roman" w:cs="Times New Roman"/>
          <w:szCs w:val="24"/>
        </w:rPr>
        <w:lastRenderedPageBreak/>
        <w:t xml:space="preserve">ψευδέστερον τούτου, καθώς ναι μεν είναι γραμμένα περισσότερα χρήματα στον προϋπολογισμό του </w:t>
      </w:r>
      <w:r>
        <w:rPr>
          <w:rFonts w:eastAsia="Times New Roman" w:cs="Times New Roman"/>
          <w:szCs w:val="24"/>
        </w:rPr>
        <w:t xml:space="preserve">Υπουργείου </w:t>
      </w:r>
      <w:r>
        <w:rPr>
          <w:rFonts w:eastAsia="Times New Roman" w:cs="Times New Roman"/>
          <w:szCs w:val="24"/>
        </w:rPr>
        <w:t>Υγείας, επειδή μεταφέρθηκαν από το 2015, αλλά αν δ</w:t>
      </w:r>
      <w:r>
        <w:rPr>
          <w:rFonts w:eastAsia="Times New Roman" w:cs="Times New Roman"/>
          <w:szCs w:val="24"/>
        </w:rPr>
        <w:t>είτε τη χρηματοδότηση νοσοκομείο-νοσοκομείο υπολείπεται κατά 350 εκατομμύρια.</w:t>
      </w:r>
    </w:p>
    <w:p w14:paraId="2F46D25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αποτέλεσμα</w:t>
      </w:r>
      <w:r>
        <w:rPr>
          <w:rFonts w:eastAsia="Times New Roman" w:cs="Times New Roman"/>
          <w:szCs w:val="24"/>
        </w:rPr>
        <w:t>,</w:t>
      </w:r>
      <w:r>
        <w:rPr>
          <w:rFonts w:eastAsia="Times New Roman" w:cs="Times New Roman"/>
          <w:szCs w:val="24"/>
        </w:rPr>
        <w:t xml:space="preserve"> σήμερα που μιλάμε</w:t>
      </w:r>
      <w:r>
        <w:rPr>
          <w:rFonts w:eastAsia="Times New Roman" w:cs="Times New Roman"/>
          <w:szCs w:val="24"/>
        </w:rPr>
        <w:t>,</w:t>
      </w:r>
      <w:r>
        <w:rPr>
          <w:rFonts w:eastAsia="Times New Roman" w:cs="Times New Roman"/>
          <w:szCs w:val="24"/>
        </w:rPr>
        <w:t xml:space="preserve"> είναι στα περισσότερα νοσοκομεία να έχει εξαντληθεί ο προϋπολογισμός και να μην μπορούν να ανταποκριθούν στις στοιχειώδεις αγορές των υλικών. Γι</w:t>
      </w:r>
      <w:r>
        <w:rPr>
          <w:rFonts w:eastAsia="Times New Roman" w:cs="Times New Roman"/>
          <w:szCs w:val="24"/>
        </w:rPr>
        <w:t>’ αυτό συμβαίνουν αυτά που είπε και η κ. Γεννηματά νωρίτερα, για να καλυφθούν οι ανάγκες. Βάζουν οι ασθενείς το χέρι στην τσέπη. Γίνονται έρανοι. Αυτή είναι η κατάσταση.</w:t>
      </w:r>
    </w:p>
    <w:p w14:paraId="2F46D25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Αποδεικνύεται δε περαιτέρω, με τα επίσημα στοιχεία, τα οποία βεβαίως αναφέρει και η ΠΟ</w:t>
      </w:r>
      <w:r>
        <w:rPr>
          <w:rFonts w:eastAsia="Times New Roman" w:cs="Times New Roman"/>
          <w:szCs w:val="24"/>
        </w:rPr>
        <w:t>ΕΔΗΝ, αλλά δεν μπορεί να τα διαψεύσει το Υπουργείο, ότι από το 2015 μέχρι τώρα, που κυβερνά ο ΣΥΡΙΖΑ και οι ΑΝΕΛ, έχουμε περίπου επτά χιλιάδες</w:t>
      </w:r>
      <w:r>
        <w:rPr>
          <w:rFonts w:eastAsia="Times New Roman" w:cs="Times New Roman"/>
          <w:szCs w:val="24"/>
        </w:rPr>
        <w:t xml:space="preserve"> </w:t>
      </w:r>
      <w:r>
        <w:rPr>
          <w:rFonts w:eastAsia="Times New Roman" w:cs="Times New Roman"/>
          <w:szCs w:val="24"/>
        </w:rPr>
        <w:t>λιγότερους εργαζόμενους -έφυγε ο κόσμος- και ότι συνολικά το σύστημα έχει τριάντα πέντε χιλιάδες κενά.</w:t>
      </w:r>
    </w:p>
    <w:p w14:paraId="2F46D25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όσο </w:t>
      </w:r>
      <w:r>
        <w:rPr>
          <w:rFonts w:eastAsia="Times New Roman" w:cs="Times New Roman"/>
          <w:szCs w:val="24"/>
        </w:rPr>
        <w:t xml:space="preserve">και να μας λένε καθημερινά εδώ στις ερωτήσεις που υποβάλλουν όλοι οι Βουλευτές της </w:t>
      </w:r>
      <w:r>
        <w:rPr>
          <w:rFonts w:eastAsia="Times New Roman" w:cs="Times New Roman"/>
          <w:szCs w:val="24"/>
        </w:rPr>
        <w:t>π</w:t>
      </w:r>
      <w:r>
        <w:rPr>
          <w:rFonts w:eastAsia="Times New Roman" w:cs="Times New Roman"/>
          <w:szCs w:val="24"/>
        </w:rPr>
        <w:t>εριφέρειας, κύριε Αντιπρόεδρε, γιατί οξύνονται τα προβλήματα, ότι έχουμε δυο προκηρύξεις εννιακοσίων και εξακοσίων ανθρώπων που έρχονται από το 2014 και το 2015, δεν πρόκει</w:t>
      </w:r>
      <w:r>
        <w:rPr>
          <w:rFonts w:eastAsia="Times New Roman" w:cs="Times New Roman"/>
          <w:szCs w:val="24"/>
        </w:rPr>
        <w:t>ται να καλυφθούν. Αφήστε δε</w:t>
      </w:r>
      <w:r>
        <w:rPr>
          <w:rFonts w:eastAsia="Times New Roman" w:cs="Times New Roman"/>
          <w:szCs w:val="24"/>
        </w:rPr>
        <w:t>,</w:t>
      </w:r>
      <w:r>
        <w:rPr>
          <w:rFonts w:eastAsia="Times New Roman" w:cs="Times New Roman"/>
          <w:szCs w:val="24"/>
        </w:rPr>
        <w:t xml:space="preserve"> που κανένας δεν έχει πάει στα νοσοκομεία, γιατί το σύστημα δεν λειτουργεί.</w:t>
      </w:r>
    </w:p>
    <w:p w14:paraId="2F46D25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Άρα, υπάρχει ένα τεράστιο πρόβλημα, η κατάρρευση του συστήματος προοπτικά, το οποίο το ζουν οι πολίτες στην καθημερινότητά τους σήμερα και η Κυβέρνηση π</w:t>
      </w:r>
      <w:r>
        <w:rPr>
          <w:rFonts w:eastAsia="Times New Roman" w:cs="Times New Roman"/>
          <w:szCs w:val="24"/>
        </w:rPr>
        <w:t>ροσπαθεί να το αποκρύψει, αλλά είναι βέβαιο ότι είναι μπροστά σε ένα μεγάλο αδιέξοδο, το οποίο με την πολιτική που ακολουθήθηκε, με τις δεσμεύσεις των μνημονίων, την ύφεση και τα προβλήματα στην οικονομία και στη φορολογική πολιτική, δεν μπορεί να αντιμετω</w:t>
      </w:r>
      <w:r>
        <w:rPr>
          <w:rFonts w:eastAsia="Times New Roman" w:cs="Times New Roman"/>
          <w:szCs w:val="24"/>
        </w:rPr>
        <w:t xml:space="preserve">πιστεί. </w:t>
      </w:r>
    </w:p>
    <w:p w14:paraId="2F46D25B"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Είναι πολύ χαρακτηριστικό </w:t>
      </w:r>
      <w:r>
        <w:rPr>
          <w:rFonts w:eastAsia="Times New Roman"/>
          <w:szCs w:val="24"/>
        </w:rPr>
        <w:t xml:space="preserve">δε, </w:t>
      </w:r>
      <w:r>
        <w:rPr>
          <w:rFonts w:eastAsia="Times New Roman"/>
          <w:szCs w:val="24"/>
        </w:rPr>
        <w:t>το γεγονός ότι αυτή η μεγάλη αλλαγή που έκανε η Κυβέρνηση</w:t>
      </w:r>
      <w:r>
        <w:rPr>
          <w:rFonts w:eastAsia="Times New Roman"/>
          <w:szCs w:val="24"/>
        </w:rPr>
        <w:t>,</w:t>
      </w:r>
      <w:r>
        <w:rPr>
          <w:rFonts w:eastAsia="Times New Roman"/>
          <w:szCs w:val="24"/>
        </w:rPr>
        <w:t xml:space="preserve"> καταργώντας το πεντάευρο, η μεταρρύθμιση του κ. Κουρουμπλή, που φόρτωσε το 6% περικοπή στις κύριες </w:t>
      </w:r>
      <w:r>
        <w:rPr>
          <w:rFonts w:eastAsia="Times New Roman"/>
          <w:szCs w:val="24"/>
        </w:rPr>
        <w:lastRenderedPageBreak/>
        <w:t>συντάξεις και 4% στις επικουρικές έχει ναυαγήσει, καθώς δεν μπορεί να αντιμετωπίσει το κόστος περίθαλψης των ανασφάλιστων. Γιατί η χρηματοδότηση στα νοσοκομ</w:t>
      </w:r>
      <w:r>
        <w:rPr>
          <w:rFonts w:eastAsia="Times New Roman"/>
          <w:szCs w:val="24"/>
        </w:rPr>
        <w:t>εία υπολείπεται του πραγματικού κόστους και τα νοσοκομεία θα κάνουν εξοικονόμηση στερώντας υπηρεσίες σε αυτούς που πληρώνουν και είναι ασφαλισμένοι.</w:t>
      </w:r>
    </w:p>
    <w:p w14:paraId="2F46D25C" w14:textId="77777777" w:rsidR="005B3E17" w:rsidRDefault="00BC72CD">
      <w:pPr>
        <w:spacing w:line="600" w:lineRule="auto"/>
        <w:ind w:firstLine="720"/>
        <w:contextualSpacing/>
        <w:jc w:val="both"/>
        <w:rPr>
          <w:rFonts w:eastAsia="Times New Roman"/>
          <w:szCs w:val="24"/>
        </w:rPr>
      </w:pPr>
      <w:r>
        <w:rPr>
          <w:rFonts w:eastAsia="Times New Roman"/>
          <w:szCs w:val="24"/>
        </w:rPr>
        <w:t>Έτσι, λοιπόν, ο λαϊκισμός της Κυβέρνησης του κ. Κουρουμπλή</w:t>
      </w:r>
      <w:r>
        <w:rPr>
          <w:rFonts w:eastAsia="Times New Roman"/>
          <w:szCs w:val="24"/>
        </w:rPr>
        <w:t>,</w:t>
      </w:r>
      <w:r>
        <w:rPr>
          <w:rFonts w:eastAsia="Times New Roman"/>
          <w:szCs w:val="24"/>
        </w:rPr>
        <w:t xml:space="preserve"> από τη μια μεριά πήρε χρήματα ζωντανά από τις τ</w:t>
      </w:r>
      <w:r>
        <w:rPr>
          <w:rFonts w:eastAsia="Times New Roman"/>
          <w:szCs w:val="24"/>
        </w:rPr>
        <w:t>σέπες των ασφαλισμένων, των συνταξιούχων, μείωσε δηλαδή τις συντάξεις και από την άλλη δεν καλύπτει ένα κενό που θα έδινε αυτό το πεντάευρο για εκείνους τους λίγους που θα πήγαιναν στο νοσοκομείο.</w:t>
      </w:r>
    </w:p>
    <w:p w14:paraId="2F46D25D" w14:textId="77777777" w:rsidR="005B3E17" w:rsidRDefault="00BC72CD">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w:t>
      </w:r>
      <w:r>
        <w:rPr>
          <w:rFonts w:eastAsia="Times New Roman"/>
          <w:szCs w:val="24"/>
        </w:rPr>
        <w:t>ίας του κυρίου Βουλευτή)</w:t>
      </w:r>
    </w:p>
    <w:p w14:paraId="2F46D25E" w14:textId="77777777" w:rsidR="005B3E17" w:rsidRDefault="00BC72CD">
      <w:pPr>
        <w:spacing w:line="600" w:lineRule="auto"/>
        <w:ind w:firstLine="720"/>
        <w:contextualSpacing/>
        <w:jc w:val="both"/>
        <w:rPr>
          <w:rFonts w:eastAsia="Times New Roman"/>
          <w:szCs w:val="24"/>
        </w:rPr>
      </w:pPr>
      <w:r>
        <w:rPr>
          <w:rFonts w:eastAsia="Times New Roman"/>
          <w:szCs w:val="24"/>
        </w:rPr>
        <w:t>Θα κρατήσω και δύο λεπτά για τη δευτερολογία μου, κύριε Πρόεδρε.</w:t>
      </w:r>
    </w:p>
    <w:p w14:paraId="2F46D25F" w14:textId="77777777" w:rsidR="005B3E17" w:rsidRDefault="00BC72CD">
      <w:pPr>
        <w:spacing w:line="600" w:lineRule="auto"/>
        <w:ind w:firstLine="720"/>
        <w:contextualSpacing/>
        <w:jc w:val="both"/>
        <w:rPr>
          <w:rFonts w:eastAsia="Times New Roman"/>
          <w:szCs w:val="24"/>
        </w:rPr>
      </w:pPr>
      <w:r>
        <w:rPr>
          <w:rFonts w:eastAsia="Times New Roman"/>
          <w:szCs w:val="24"/>
        </w:rPr>
        <w:t>Κυρίες και κύριοι συνάδελφοι, είμαστε οι περισσότεροι από περιφέρειες και βιώνουμε τα προβλήματα καθημερινά. Δεν μας αφήνει ο κόσμος να ησυχάσουμε. Προχθές ο διοικητή</w:t>
      </w:r>
      <w:r>
        <w:rPr>
          <w:rFonts w:eastAsia="Times New Roman"/>
          <w:szCs w:val="24"/>
        </w:rPr>
        <w:t xml:space="preserve">ς στο </w:t>
      </w:r>
      <w:r>
        <w:rPr>
          <w:rFonts w:eastAsia="Times New Roman"/>
          <w:szCs w:val="24"/>
        </w:rPr>
        <w:t>Ν</w:t>
      </w:r>
      <w:r>
        <w:rPr>
          <w:rFonts w:eastAsia="Times New Roman"/>
          <w:szCs w:val="24"/>
        </w:rPr>
        <w:t xml:space="preserve">οσοκομείο </w:t>
      </w:r>
      <w:r>
        <w:rPr>
          <w:rFonts w:eastAsia="Times New Roman"/>
          <w:szCs w:val="24"/>
        </w:rPr>
        <w:t xml:space="preserve">του </w:t>
      </w:r>
      <w:r>
        <w:rPr>
          <w:rFonts w:eastAsia="Times New Roman"/>
          <w:szCs w:val="24"/>
        </w:rPr>
        <w:lastRenderedPageBreak/>
        <w:t xml:space="preserve">Πύργου </w:t>
      </w:r>
      <w:r>
        <w:rPr>
          <w:rFonts w:eastAsia="Times New Roman"/>
          <w:szCs w:val="24"/>
        </w:rPr>
        <w:t>έδωσε «εντέλλεσθαι». Ξέρετε τι σημαίνει «εντέλλεσθαι» σε μια δημοκρατία; Να κλείσει η παθολογική κλινική του Νοσοκομείου της Αμαλιάδας και να πάνε και τους γιατρούς και τους αρρώστους και τα κρεβάτια στο άλλο νοσοκομείο. Και έγι</w:t>
      </w:r>
      <w:r>
        <w:rPr>
          <w:rFonts w:eastAsia="Times New Roman"/>
          <w:szCs w:val="24"/>
        </w:rPr>
        <w:t xml:space="preserve">νε επανάσταση. Ξεσηκώθηκαν γιατροί, ασθενείς. Το αποτρέψαμε. Το καλοκαίρι αποτρέψαμε το κλείσιμο της καρδιολογικής στον Πύργο, της εντατικής. Τα κενά είναι τεράστια. Το ζούμε καθημερινά και επειδή το ζούμε, κανένας δεν μπορεί να μας πει ότι συμβαίνει κάτι </w:t>
      </w:r>
      <w:r>
        <w:rPr>
          <w:rFonts w:eastAsia="Times New Roman"/>
          <w:szCs w:val="24"/>
        </w:rPr>
        <w:t>διαφορετικό.</w:t>
      </w:r>
    </w:p>
    <w:p w14:paraId="2F46D260" w14:textId="77777777" w:rsidR="005B3E17" w:rsidRDefault="00BC72CD">
      <w:pPr>
        <w:spacing w:line="600" w:lineRule="auto"/>
        <w:ind w:firstLine="720"/>
        <w:contextualSpacing/>
        <w:jc w:val="both"/>
        <w:rPr>
          <w:rFonts w:eastAsia="Times New Roman"/>
          <w:szCs w:val="24"/>
        </w:rPr>
      </w:pPr>
      <w:r>
        <w:rPr>
          <w:rFonts w:eastAsia="Times New Roman"/>
          <w:szCs w:val="24"/>
        </w:rPr>
        <w:t>Άρα, εκείνο που θέλουμε να τονίσουμε -και με αυτό θα κλείσω αυτήν την τοποθέτησή μου- κυρίες και κύριοι συνάδελφοι, είναι ότι χρειάζεται μια αλλαγή πολιτικής, που θα βγάζει έξω από το μνημόνιο τα ζητήματα της υγείας και θα επαναδιαπραγματεύετα</w:t>
      </w:r>
      <w:r>
        <w:rPr>
          <w:rFonts w:eastAsia="Times New Roman"/>
          <w:szCs w:val="24"/>
        </w:rPr>
        <w:t xml:space="preserve">ι σημαντικές πτυχές των δεσμεύσεων που ανέλαβε η Κυβέρνηση ΣΥΡΙΖΑ με το τρίτο μνημόνιο, </w:t>
      </w:r>
      <w:r>
        <w:rPr>
          <w:rFonts w:eastAsia="Times New Roman"/>
          <w:szCs w:val="24"/>
        </w:rPr>
        <w:t>το</w:t>
      </w:r>
      <w:r>
        <w:rPr>
          <w:rFonts w:eastAsia="Times New Roman"/>
          <w:szCs w:val="24"/>
        </w:rPr>
        <w:t>επαχθέστερο μνημόνιο. Κλείνω με αυτά, κρατώντας, κύριε Πρόεδρε, όπως είπα, δύο λεπτά για τη δευτερολογία μου.</w:t>
      </w:r>
    </w:p>
    <w:p w14:paraId="2F46D261" w14:textId="77777777" w:rsidR="005B3E17" w:rsidRDefault="00BC72CD">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w:t>
      </w:r>
      <w:r>
        <w:rPr>
          <w:rFonts w:eastAsia="Times New Roman"/>
          <w:szCs w:val="24"/>
        </w:rPr>
        <w:t>ταξης ΠΑΣΟΚ-ΔΗΜΑΡ)</w:t>
      </w:r>
    </w:p>
    <w:p w14:paraId="2F46D262"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Κουτσούκο, υπερασπίζομαι το δικαίωμά σας για δευτερολογία.</w:t>
      </w:r>
    </w:p>
    <w:p w14:paraId="2F46D263" w14:textId="77777777" w:rsidR="005B3E17" w:rsidRDefault="00BC72CD">
      <w:pPr>
        <w:spacing w:line="600" w:lineRule="auto"/>
        <w:ind w:firstLine="720"/>
        <w:contextualSpacing/>
        <w:jc w:val="both"/>
        <w:rPr>
          <w:rFonts w:eastAsia="Times New Roman"/>
          <w:szCs w:val="24"/>
        </w:rPr>
      </w:pPr>
      <w:r>
        <w:rPr>
          <w:rFonts w:eastAsia="Times New Roman"/>
          <w:szCs w:val="24"/>
        </w:rPr>
        <w:t>Ο κ. Οδυσσέας Κωνσταντινόπουλος έχει τον λόγο.</w:t>
      </w:r>
    </w:p>
    <w:p w14:paraId="2F46D264" w14:textId="77777777" w:rsidR="005B3E17" w:rsidRDefault="00BC72CD">
      <w:pPr>
        <w:spacing w:line="600" w:lineRule="auto"/>
        <w:ind w:firstLine="720"/>
        <w:contextualSpacing/>
        <w:jc w:val="both"/>
        <w:rPr>
          <w:rFonts w:eastAsia="Times New Roman"/>
          <w:szCs w:val="24"/>
        </w:rPr>
      </w:pPr>
      <w:r>
        <w:rPr>
          <w:rFonts w:eastAsia="Times New Roman"/>
          <w:b/>
          <w:szCs w:val="24"/>
        </w:rPr>
        <w:t>ΟΔΥΣΣΕΑΣ ΚΩΝΣΤΑΝΤΙΝΟΠΟΥΛΟΣ:</w:t>
      </w:r>
      <w:r>
        <w:rPr>
          <w:rFonts w:eastAsia="Times New Roman"/>
          <w:szCs w:val="24"/>
        </w:rPr>
        <w:t xml:space="preserve"> Κυρίες και κύριοι συνάδελφοι, κύριε Υπουργέ, κρατάω τρία πακέτα,</w:t>
      </w:r>
      <w:r>
        <w:rPr>
          <w:rFonts w:eastAsia="Times New Roman"/>
          <w:szCs w:val="24"/>
        </w:rPr>
        <w:t xml:space="preserve"> που είναι η ομιλία σας για την πρωτοβάθμια περίθαλψη ως εισηγητού του ΣΥΡΙΖΑ, η πρότασή σας στο ΕΘΝΟΣ για τον «γιατρό της γειτονιάς» και η δική μου ομιλία. Θα προσπαθήσω μέσα από αυτήν τη διαδικασία να καταλάβω πότε λέγατε αλήθεια για την πρωτοβάθμια περί</w:t>
      </w:r>
      <w:r>
        <w:rPr>
          <w:rFonts w:eastAsia="Times New Roman"/>
          <w:szCs w:val="24"/>
        </w:rPr>
        <w:t>θαλψη.</w:t>
      </w:r>
    </w:p>
    <w:p w14:paraId="2F46D265" w14:textId="77777777" w:rsidR="005B3E17" w:rsidRDefault="00BC72CD">
      <w:pPr>
        <w:spacing w:line="600" w:lineRule="auto"/>
        <w:ind w:firstLine="720"/>
        <w:contextualSpacing/>
        <w:jc w:val="both"/>
        <w:rPr>
          <w:rFonts w:eastAsia="Times New Roman"/>
          <w:szCs w:val="24"/>
        </w:rPr>
      </w:pPr>
      <w:r>
        <w:rPr>
          <w:rFonts w:eastAsia="Times New Roman"/>
          <w:szCs w:val="24"/>
        </w:rPr>
        <w:t>Είναι πολύ σημαντικό, όταν μιλάμε για την πρωτοβάθμια περίθαλψη να πούμε ότι αυτοί που προσπάθησαν για την πρωτοβάθμια περίθαλψη είναι ο Σπύρος Δοξιάδης, ο Παρασκευάς Αυγερινός, ο Κώστας Γείτονας, ο Δημήτρης Κρεμαστινός και ο Κώστας Στεφανής. Θέλω ν</w:t>
      </w:r>
      <w:r>
        <w:rPr>
          <w:rFonts w:eastAsia="Times New Roman"/>
          <w:szCs w:val="24"/>
        </w:rPr>
        <w:t xml:space="preserve">α μιλήσω για τον Κώστα Κάππο, που ως εισηγητής της Αριστεράς το ’83 στήριξε τη μεταρρύθμιση για την πρωτοβάθμια περίθαλψη. Όλοι </w:t>
      </w:r>
      <w:r>
        <w:rPr>
          <w:rFonts w:eastAsia="Times New Roman"/>
          <w:szCs w:val="24"/>
        </w:rPr>
        <w:lastRenderedPageBreak/>
        <w:t>αναγνωρίζουμε ότι εάν δεν υπήρχε ο ΕΟΠΥΥ, ο οποίος ήταν μια επιλογή του ΠΑΣΟΚ και του Ανδρέα Λοβέρδου, δεν θα μπορούσε να υπάρχε</w:t>
      </w:r>
      <w:r>
        <w:rPr>
          <w:rFonts w:eastAsia="Times New Roman"/>
          <w:szCs w:val="24"/>
        </w:rPr>
        <w:t>ι και να συζητάμε για πρωτοβάθμια περίθαλψη στη χώρα.</w:t>
      </w:r>
    </w:p>
    <w:p w14:paraId="2F46D266" w14:textId="77777777" w:rsidR="005B3E17" w:rsidRDefault="00BC72CD">
      <w:pPr>
        <w:spacing w:line="600" w:lineRule="auto"/>
        <w:ind w:firstLine="720"/>
        <w:contextualSpacing/>
        <w:jc w:val="both"/>
        <w:rPr>
          <w:rFonts w:eastAsia="Times New Roman"/>
          <w:szCs w:val="24"/>
        </w:rPr>
      </w:pPr>
      <w:r>
        <w:rPr>
          <w:rFonts w:eastAsia="Times New Roman"/>
          <w:szCs w:val="24"/>
        </w:rPr>
        <w:t>Το ’81 η Νέα Δημοκρατία έλεγε αυτό που λέγατε τώρα εσείς: «Όταν έρθουμε, θα τα καταργήσουμε με έναν νόμο όλα». Έτσι έλεγε. Είναι στα Πρακτικά της Βουλής. Θα τα θυμάστε. Κι εσείς ήσασταν Αξιωματική Αντιπ</w:t>
      </w:r>
      <w:r>
        <w:rPr>
          <w:rFonts w:eastAsia="Times New Roman"/>
          <w:szCs w:val="24"/>
        </w:rPr>
        <w:t>ολίτευση σε νομοσχέδιο του κ. Γεωργιάδη, όπου ο κ. Γεωργιάδης ήρθε στο Βήμα της Βουλής και είπε «Το νομοσχέδιο που φέρνω δεν έχει σχέση με τη Νέα Δημοκρατία. Έχει χαρακτηριστικά σοσιαλδημοκρατικού κόμματος». Το είπε εντός της Βουλής, ήσασταν εδώ, όταν το ε</w:t>
      </w:r>
      <w:r>
        <w:rPr>
          <w:rFonts w:eastAsia="Times New Roman"/>
          <w:szCs w:val="24"/>
        </w:rPr>
        <w:t>ίπε, και μιλούσε για την πρωτοβάθμια περίθαλψη. Τότε κάναμε κάποιες αλλαγές.</w:t>
      </w:r>
    </w:p>
    <w:p w14:paraId="2F46D267"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Πρώτη αλλαγή ήταν ότι βάλαμε πρωτοβάθμια περίθαλψη, χωρίς εξαιρέσεις. Το θυμάστε, κύριε Υπουργέ; Ήταν στο πρώτο άρθρο και βάλαμε τη λέξη που θέλατε κι εσείς -και δεν το ψηφίσατε- </w:t>
      </w:r>
      <w:r>
        <w:rPr>
          <w:rFonts w:eastAsia="Times New Roman"/>
          <w:szCs w:val="24"/>
        </w:rPr>
        <w:t xml:space="preserve">«και για τους ανασφάλιστους». Αυτό διορθώθηκε, λοιπόν, από την παράταξη και μπήκε «και για τους ανασφάλιστους». Και για να μην υπάρχουν περιπτώσεις ιδιωτικές -γιατί λέγατε ότι θα δημιουργηθούν νέες δομές, </w:t>
      </w:r>
      <w:r>
        <w:rPr>
          <w:rFonts w:eastAsia="Times New Roman"/>
          <w:szCs w:val="24"/>
        </w:rPr>
        <w:lastRenderedPageBreak/>
        <w:t>άρα θα μπουν ιδιώτες-, βάλαμε και αυτό, δηλαδή, προ</w:t>
      </w:r>
      <w:r>
        <w:rPr>
          <w:rFonts w:eastAsia="Times New Roman"/>
          <w:szCs w:val="24"/>
        </w:rPr>
        <w:t xml:space="preserve">σθέσαμε στο άρθρο -και το ξέρει ο κ. Ξανθός- τις λέξεις «ίδρυση νέων δομών», ώστε να αποτραπεί οποιαδήποτε δυνατότητα σε αυτά που λέτε. </w:t>
      </w:r>
    </w:p>
    <w:p w14:paraId="2F46D268" w14:textId="77777777" w:rsidR="005B3E17" w:rsidRDefault="00BC72CD">
      <w:pPr>
        <w:spacing w:line="600" w:lineRule="auto"/>
        <w:ind w:firstLine="720"/>
        <w:contextualSpacing/>
        <w:jc w:val="both"/>
        <w:rPr>
          <w:rFonts w:eastAsia="Times New Roman"/>
          <w:szCs w:val="24"/>
        </w:rPr>
      </w:pPr>
      <w:r>
        <w:rPr>
          <w:rFonts w:eastAsia="Times New Roman"/>
          <w:szCs w:val="24"/>
        </w:rPr>
        <w:t>Πάμε τώρα σε αυτά που λέγονται σήμερα και εξαγγέλλονται. Τι λέει ο κ. Ξανθός; «Πρωτοβάθμια περίθαλψη υγείας, καθολική γ</w:t>
      </w:r>
      <w:r>
        <w:rPr>
          <w:rFonts w:eastAsia="Times New Roman"/>
          <w:szCs w:val="24"/>
        </w:rPr>
        <w:t>ια όλους και ισότιμη για όλους». Πολύ σωστά. Εμείς σας είπαμε το μοντέλο: σφαιρικός προϋπολογισμός, κέντρα υγείας, γιατροί, ειδικότητες ανά πράξη, πληρωμή ανά πράξη με σφαιρικό προϋπολογισμό για όλη τη χώρα. Το ξέρετε το μοντέλο, είστε φοιτητής της ΕΣΔΥ. Τ</w:t>
      </w:r>
      <w:r>
        <w:rPr>
          <w:rFonts w:eastAsia="Times New Roman"/>
          <w:szCs w:val="24"/>
        </w:rPr>
        <w:t xml:space="preserve">ο γνωρίζετε πάρα πολύ καλά, είναι από τα πιο επιτυχημένα μοντέλα παγκοσμίως. </w:t>
      </w:r>
    </w:p>
    <w:p w14:paraId="2F46D269"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Εσείς φέρνετε ένα άλλο μοντέλο σήμερα, το οποίο το διαβάζω στο </w:t>
      </w:r>
      <w:r>
        <w:rPr>
          <w:rFonts w:eastAsia="Times New Roman"/>
          <w:szCs w:val="24"/>
        </w:rPr>
        <w:t>«</w:t>
      </w:r>
      <w:r>
        <w:rPr>
          <w:rFonts w:eastAsia="Times New Roman"/>
          <w:szCs w:val="24"/>
        </w:rPr>
        <w:t>ΕΘΝΟΣ της ΚΥΡΙΑΚΗΣ</w:t>
      </w:r>
      <w:r>
        <w:rPr>
          <w:rFonts w:eastAsia="Times New Roman"/>
          <w:szCs w:val="24"/>
        </w:rPr>
        <w:t>»</w:t>
      </w:r>
      <w:r>
        <w:rPr>
          <w:rFonts w:eastAsia="Times New Roman"/>
          <w:szCs w:val="24"/>
        </w:rPr>
        <w:t xml:space="preserve">, σε αυτούς τους «καταραμένους» και «άθλιους διαπλεκόμενους», όπου λέτε ότι εμείς κάνουμε ένα </w:t>
      </w:r>
      <w:r>
        <w:rPr>
          <w:rFonts w:eastAsia="Times New Roman"/>
          <w:szCs w:val="24"/>
        </w:rPr>
        <w:t>εγχείρημα</w:t>
      </w:r>
      <w:r>
        <w:rPr>
          <w:rFonts w:eastAsia="Times New Roman"/>
          <w:szCs w:val="24"/>
        </w:rPr>
        <w:t>, το οποίο</w:t>
      </w:r>
      <w:r>
        <w:rPr>
          <w:rFonts w:eastAsia="Times New Roman"/>
          <w:szCs w:val="24"/>
        </w:rPr>
        <w:t xml:space="preserve"> θα κοστίσει 300 εκατομμύρια ευρώ για το 2017 και 2018, θα καλυφθούν από πόρους ανασχεδιασμού του ΕΣΠΑ και θα είναι σε εξήντα πόλεις. Άρα δεν είναι καθολικό. </w:t>
      </w:r>
    </w:p>
    <w:p w14:paraId="2F46D26A"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Κατά κύριο λόγο, η πρότασή σας για τα επόμενα χρόνια δεν είναι καθολική. Αφήνε</w:t>
      </w:r>
      <w:r>
        <w:rPr>
          <w:rFonts w:eastAsia="Times New Roman"/>
          <w:szCs w:val="24"/>
        </w:rPr>
        <w:t>ι απέξω το 70% της περιφέρειας. Εσείς το λέτε. Θα στηριχθεί για πρώτη φορά σε τρεις χιλιάδες γιατρούς -δεν μας λέτε για προσωπικό- και θα λειτουργήσει σε εξήντα πόλεις. Άρα το 70% των ανθρώπων εκτός των μεγάλων πόλεων δεν θα μπορούν να απολαμβάνουν τις υπη</w:t>
      </w:r>
      <w:r>
        <w:rPr>
          <w:rFonts w:eastAsia="Times New Roman"/>
          <w:szCs w:val="24"/>
        </w:rPr>
        <w:t xml:space="preserve">ρεσίες. Άρα δεν είναι και ισότιμο. </w:t>
      </w:r>
    </w:p>
    <w:p w14:paraId="2F46D26B" w14:textId="77777777" w:rsidR="005B3E17" w:rsidRDefault="00BC72CD">
      <w:pPr>
        <w:spacing w:line="600" w:lineRule="auto"/>
        <w:ind w:firstLine="720"/>
        <w:contextualSpacing/>
        <w:jc w:val="both"/>
        <w:rPr>
          <w:rFonts w:eastAsia="Times New Roman"/>
          <w:szCs w:val="24"/>
        </w:rPr>
      </w:pPr>
      <w:r>
        <w:rPr>
          <w:rFonts w:eastAsia="Times New Roman"/>
          <w:szCs w:val="24"/>
        </w:rPr>
        <w:t>Και σας ερωτώ: Πού θα βρουν πρωτοβάθμια περίθαλψη οι άνθρωποι στην περιφέρεια κατά κύριο λόγο; Διότι στις μεγάλες πόλεις σε έναν βαθμό μπορούν να την βρουν στα ιατρεία του ΙΚΑ, αν και υπάρχουν προβλήματα. Είναι σίγουρο κ</w:t>
      </w:r>
      <w:r>
        <w:rPr>
          <w:rFonts w:eastAsia="Times New Roman"/>
          <w:szCs w:val="24"/>
        </w:rPr>
        <w:t>αι δεδομένο αυτό. Στην περιφέρεια, στα κέντρα υγείας πού θα την βρουν; Πού θα πάει για να βρει κάποιον γιατρό πρωτοβάθμιας περίθαλψης κάποιος που δεν μένει στις εξήντα πόλεις και στο αστικό κέντρο;</w:t>
      </w:r>
    </w:p>
    <w:p w14:paraId="2F46D26C"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Άρα κύριε Υπουργέ, αυτά που λέτε, ότι, δηλαδή, τα χρήματα </w:t>
      </w:r>
      <w:r>
        <w:rPr>
          <w:rFonts w:eastAsia="Times New Roman"/>
          <w:szCs w:val="24"/>
        </w:rPr>
        <w:t xml:space="preserve">κατά κύριο λόγο είναι του ΕΣΠΑ -και πολύ καλά κάνετε- και από ανασχεδιασμούς, είναι μόνο για δύο χρόνια. Το σχέδιο σας, το σχέδιο μιας </w:t>
      </w:r>
      <w:r>
        <w:rPr>
          <w:rFonts w:eastAsia="Times New Roman"/>
          <w:szCs w:val="24"/>
        </w:rPr>
        <w:lastRenderedPageBreak/>
        <w:t xml:space="preserve">νέας Κυβέρνησης για την πρωτοβάθμια περίθαλψη, είναι για τα δύο χρόνια και για τα αστικά κέντρα, δηλαδή το 30%; </w:t>
      </w:r>
    </w:p>
    <w:p w14:paraId="2F46D26D" w14:textId="77777777" w:rsidR="005B3E17" w:rsidRDefault="00BC72CD">
      <w:pPr>
        <w:spacing w:line="600" w:lineRule="auto"/>
        <w:ind w:firstLine="720"/>
        <w:contextualSpacing/>
        <w:jc w:val="both"/>
        <w:rPr>
          <w:rFonts w:eastAsia="Times New Roman"/>
          <w:szCs w:val="24"/>
        </w:rPr>
      </w:pPr>
      <w:r>
        <w:rPr>
          <w:rFonts w:eastAsia="Times New Roman"/>
          <w:szCs w:val="24"/>
        </w:rPr>
        <w:t>Άρα δυστ</w:t>
      </w:r>
      <w:r>
        <w:rPr>
          <w:rFonts w:eastAsia="Times New Roman"/>
          <w:szCs w:val="24"/>
        </w:rPr>
        <w:t>υχώς, δεν υπάρχει σχέδιο. Είναι μια ακόμα αποσπασματική πολιτική, για να μπορέσουμε να δημιουργήσουμε εντυπώσεις, και καμμία ουσία.</w:t>
      </w:r>
    </w:p>
    <w:p w14:paraId="2F46D26E" w14:textId="77777777" w:rsidR="005B3E17" w:rsidRDefault="00BC72CD">
      <w:pPr>
        <w:spacing w:line="600" w:lineRule="auto"/>
        <w:ind w:firstLine="720"/>
        <w:contextualSpacing/>
        <w:jc w:val="both"/>
        <w:rPr>
          <w:rFonts w:eastAsia="Times New Roman"/>
          <w:szCs w:val="24"/>
        </w:rPr>
      </w:pPr>
      <w:r>
        <w:rPr>
          <w:rFonts w:eastAsia="Times New Roman"/>
          <w:szCs w:val="24"/>
        </w:rPr>
        <w:t>Σας ευχαριστώ πάρα πολύ.</w:t>
      </w:r>
    </w:p>
    <w:p w14:paraId="2F46D26F" w14:textId="77777777" w:rsidR="005B3E17" w:rsidRDefault="00BC72CD">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F46D270"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(Γεώργιος Βαρ</w:t>
      </w:r>
      <w:r>
        <w:rPr>
          <w:rFonts w:eastAsia="Times New Roman"/>
          <w:b/>
          <w:szCs w:val="24"/>
        </w:rPr>
        <w:t xml:space="preserve">εμένος): </w:t>
      </w:r>
      <w:r>
        <w:rPr>
          <w:rFonts w:eastAsia="Times New Roman"/>
          <w:szCs w:val="24"/>
        </w:rPr>
        <w:t>Κι εμείς.</w:t>
      </w:r>
    </w:p>
    <w:p w14:paraId="2F46D271" w14:textId="77777777" w:rsidR="005B3E17" w:rsidRDefault="00BC72CD">
      <w:pPr>
        <w:spacing w:line="600" w:lineRule="auto"/>
        <w:ind w:firstLine="720"/>
        <w:contextualSpacing/>
        <w:jc w:val="both"/>
        <w:rPr>
          <w:rFonts w:eastAsia="Times New Roman"/>
          <w:szCs w:val="24"/>
        </w:rPr>
      </w:pPr>
      <w:r>
        <w:rPr>
          <w:rFonts w:eastAsia="Times New Roman"/>
          <w:szCs w:val="24"/>
        </w:rPr>
        <w:t>Τον λόγο έχει ο κ. Παπαθεοδώρου.</w:t>
      </w:r>
    </w:p>
    <w:p w14:paraId="2F46D272" w14:textId="77777777" w:rsidR="005B3E17" w:rsidRDefault="00BC72CD">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2F46D273"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Κύριε Υπουργέ, σήμερα νομίζω ότι θα έλθετε αντιμέτωπος με την αλήθεια και οφείλετε να δώσετε συγκεκριμένες απαντήσεις. Μια αλήθεια με την οποία, ως πραγματ</w:t>
      </w:r>
      <w:r>
        <w:rPr>
          <w:rFonts w:eastAsia="Times New Roman"/>
          <w:szCs w:val="24"/>
        </w:rPr>
        <w:t>ικότητα, έρχονται αντιμέτωποι οι πολίτες καθημερινά στα νοσοκομεία και μια πραγματικότητα, την οποία έχετε διαμορφώσει έτσι ώστε να είναι αβίωτη.</w:t>
      </w:r>
    </w:p>
    <w:p w14:paraId="2F46D274" w14:textId="77777777" w:rsidR="005B3E17" w:rsidRDefault="00BC72CD">
      <w:pPr>
        <w:spacing w:line="600" w:lineRule="auto"/>
        <w:ind w:firstLine="720"/>
        <w:contextualSpacing/>
        <w:jc w:val="both"/>
        <w:rPr>
          <w:rFonts w:eastAsia="Times New Roman"/>
          <w:szCs w:val="24"/>
        </w:rPr>
      </w:pPr>
      <w:r>
        <w:rPr>
          <w:rFonts w:eastAsia="Times New Roman"/>
          <w:szCs w:val="24"/>
        </w:rPr>
        <w:t>Σήμερα είναι φανερό πλέον, και από τις αναφορές και καταγγελίες των πολιτών, των ασθενών, αλλά και των εργαζομ</w:t>
      </w:r>
      <w:r>
        <w:rPr>
          <w:rFonts w:eastAsia="Times New Roman"/>
          <w:szCs w:val="24"/>
        </w:rPr>
        <w:t>ένων, ότι αυξάνονται συνεχώς οι ελλείψεις στο δημόσιο σύστημα υγείας, σε προσωπικό, σε φάρμακα</w:t>
      </w:r>
      <w:r>
        <w:rPr>
          <w:rFonts w:eastAsia="Times New Roman"/>
          <w:szCs w:val="24"/>
        </w:rPr>
        <w:t>,</w:t>
      </w:r>
      <w:r>
        <w:rPr>
          <w:rFonts w:eastAsia="Times New Roman"/>
          <w:szCs w:val="24"/>
        </w:rPr>
        <w:t xml:space="preserve"> σε υγειονομικό υλικό. Είναι ένα ζήτημα για το οποίο το Υπουργείο σας, αν και το γνωρίζει, δεν προβαίνει σε ουσιαστικές ενέργειες και θα προσπαθήσω να σας το απο</w:t>
      </w:r>
      <w:r>
        <w:rPr>
          <w:rFonts w:eastAsia="Times New Roman"/>
          <w:szCs w:val="24"/>
        </w:rPr>
        <w:t>δείξω.</w:t>
      </w:r>
    </w:p>
    <w:p w14:paraId="2F46D275" w14:textId="77777777" w:rsidR="005B3E17" w:rsidRDefault="00BC72CD">
      <w:pPr>
        <w:spacing w:line="600" w:lineRule="auto"/>
        <w:ind w:firstLine="720"/>
        <w:contextualSpacing/>
        <w:jc w:val="both"/>
        <w:rPr>
          <w:rFonts w:eastAsia="Times New Roman"/>
          <w:szCs w:val="24"/>
        </w:rPr>
      </w:pPr>
      <w:r>
        <w:rPr>
          <w:rFonts w:eastAsia="Times New Roman"/>
          <w:szCs w:val="24"/>
        </w:rPr>
        <w:t>Ένα από τα μεγαλύτερα προβλήματα που αντιμετωπίζουν σήμερα οι ασθενείς</w:t>
      </w:r>
      <w:r>
        <w:rPr>
          <w:rFonts w:eastAsia="Times New Roman"/>
          <w:szCs w:val="24"/>
        </w:rPr>
        <w:t>,</w:t>
      </w:r>
      <w:r>
        <w:rPr>
          <w:rFonts w:eastAsia="Times New Roman"/>
          <w:szCs w:val="24"/>
        </w:rPr>
        <w:t xml:space="preserve"> είναι η αδυναμία πλέον των νοσοκομείων να καλύπτουν τα φάρμακα υψηλού κόστους τα οποία προορίζονται, κύριε Υπουργέ, για ασθενείς που ανήκουν σε ευπαθείς ομάδες. Θα μιλήσω γι’ αυ</w:t>
      </w:r>
      <w:r>
        <w:rPr>
          <w:rFonts w:eastAsia="Times New Roman"/>
          <w:szCs w:val="24"/>
        </w:rPr>
        <w:t xml:space="preserve">τό αργότερα. Η απαγόρευση </w:t>
      </w:r>
      <w:r>
        <w:rPr>
          <w:rFonts w:eastAsia="Times New Roman"/>
          <w:szCs w:val="24"/>
        </w:rPr>
        <w:lastRenderedPageBreak/>
        <w:t xml:space="preserve">χορήγησης φαρμάκων υψηλού κόστους από τον ΕΟΠΥΥ και η πρόβλεψη για τη διάθεσή τους αποκλειστικά από τα νοσοκομεία δημιούργησε ασφυξία στο ίδιο το σύστημα υγείας, αλλά συγχρόνως θέτει σε κίνδυνο την υγεία των ασθενών. </w:t>
      </w:r>
    </w:p>
    <w:p w14:paraId="2F46D276"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Από το 2016 </w:t>
      </w:r>
      <w:r>
        <w:rPr>
          <w:rFonts w:eastAsia="Times New Roman"/>
          <w:szCs w:val="24"/>
        </w:rPr>
        <w:t>ο σχετικός προϋπολογισμός των νοσοκομείων υπολείπεται κατά εκατόν πενήντα εκατομμύρια. Πιο συγκεκριμένα, μέχρι το 2015 η δαπάνη για τα φάρμακα της κατηγορίας 1</w:t>
      </w:r>
      <w:r>
        <w:rPr>
          <w:rFonts w:eastAsia="Times New Roman"/>
          <w:szCs w:val="24"/>
          <w:vertAlign w:val="superscript"/>
        </w:rPr>
        <w:t xml:space="preserve"> </w:t>
      </w:r>
      <w:r>
        <w:rPr>
          <w:rFonts w:eastAsia="Times New Roman"/>
          <w:szCs w:val="24"/>
        </w:rPr>
        <w:t xml:space="preserve">Α, δηλαδή υψηλού κόστους, ογκολογικά, σκλήρυνση κατά πλάκας, δεν συμπεριλαμβανόταν στις δαπάνες των νοσοκομείων. Από το 2016 όλα περιλαμβάνονται στον συνολικό προϋπολογισμό των </w:t>
      </w:r>
      <w:r>
        <w:rPr>
          <w:rFonts w:eastAsia="Times New Roman"/>
          <w:szCs w:val="24"/>
        </w:rPr>
        <w:t>570</w:t>
      </w:r>
      <w:r>
        <w:rPr>
          <w:rFonts w:eastAsia="Times New Roman"/>
          <w:szCs w:val="24"/>
        </w:rPr>
        <w:t xml:space="preserve"> εκατομμυρίων. Πεντακόσια εβδομήντα εκατομμύρια. Θα πρέπει να σας το δώσω αυ</w:t>
      </w:r>
      <w:r>
        <w:rPr>
          <w:rFonts w:eastAsia="Times New Roman"/>
          <w:szCs w:val="24"/>
        </w:rPr>
        <w:t xml:space="preserve">τό, κύριε Υπουργέ, γιατί έχουν σημασία τα νούμερα. </w:t>
      </w:r>
    </w:p>
    <w:p w14:paraId="2F46D277"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Το 2013 το σύνολο της δημόσιας φαρμακευτικής νοσοκομειακής δαπάνης ήταν </w:t>
      </w:r>
      <w:r>
        <w:rPr>
          <w:rFonts w:eastAsia="Times New Roman"/>
          <w:szCs w:val="24"/>
        </w:rPr>
        <w:t>750</w:t>
      </w:r>
      <w:r>
        <w:rPr>
          <w:rFonts w:eastAsia="Times New Roman"/>
          <w:szCs w:val="24"/>
        </w:rPr>
        <w:t xml:space="preserve"> εκατομμύρια και το 2016 είναι </w:t>
      </w:r>
      <w:r>
        <w:rPr>
          <w:rFonts w:eastAsia="Times New Roman"/>
          <w:szCs w:val="24"/>
        </w:rPr>
        <w:t>570</w:t>
      </w:r>
      <w:r>
        <w:rPr>
          <w:rFonts w:eastAsia="Times New Roman"/>
          <w:szCs w:val="24"/>
        </w:rPr>
        <w:t xml:space="preserve"> με προοπτική να γίνουν </w:t>
      </w:r>
      <w:r>
        <w:rPr>
          <w:rFonts w:eastAsia="Times New Roman"/>
          <w:szCs w:val="24"/>
        </w:rPr>
        <w:t xml:space="preserve">550 </w:t>
      </w:r>
      <w:r>
        <w:rPr>
          <w:rFonts w:eastAsia="Times New Roman"/>
          <w:szCs w:val="24"/>
        </w:rPr>
        <w:t xml:space="preserve">του χρόνου. Επομένως, μετά το νεοεισαχθέν νοσοκομειακό </w:t>
      </w:r>
      <w:r>
        <w:rPr>
          <w:rFonts w:eastAsia="Times New Roman"/>
          <w:szCs w:val="24"/>
          <w:lang w:val="en-US"/>
        </w:rPr>
        <w:lastRenderedPageBreak/>
        <w:t>clawback</w:t>
      </w:r>
      <w:r>
        <w:rPr>
          <w:rFonts w:eastAsia="Times New Roman"/>
          <w:szCs w:val="24"/>
        </w:rPr>
        <w:t xml:space="preserve">, η </w:t>
      </w:r>
      <w:r>
        <w:rPr>
          <w:rFonts w:eastAsia="Times New Roman"/>
          <w:szCs w:val="24"/>
        </w:rPr>
        <w:t xml:space="preserve">υπέρβαση της νοσοκομειακής δαπάνης αγγίζει σήμερα το 41% του νοσοκομειακού προϋπολογισμού, ήτοι </w:t>
      </w:r>
      <w:r>
        <w:rPr>
          <w:rFonts w:eastAsia="Times New Roman"/>
          <w:szCs w:val="24"/>
        </w:rPr>
        <w:t>250</w:t>
      </w:r>
      <w:r>
        <w:rPr>
          <w:rFonts w:eastAsia="Times New Roman"/>
          <w:szCs w:val="24"/>
        </w:rPr>
        <w:t xml:space="preserve"> εκατομμύρια, για την ακρίβεια </w:t>
      </w:r>
      <w:r>
        <w:rPr>
          <w:rFonts w:eastAsia="Times New Roman"/>
          <w:szCs w:val="24"/>
        </w:rPr>
        <w:t>237</w:t>
      </w:r>
      <w:r>
        <w:rPr>
          <w:rFonts w:eastAsia="Times New Roman"/>
          <w:szCs w:val="24"/>
        </w:rPr>
        <w:t xml:space="preserve">. </w:t>
      </w:r>
    </w:p>
    <w:p w14:paraId="2F46D278" w14:textId="77777777" w:rsidR="005B3E17" w:rsidRDefault="00BC72CD">
      <w:pPr>
        <w:spacing w:line="600" w:lineRule="auto"/>
        <w:ind w:firstLine="720"/>
        <w:contextualSpacing/>
        <w:jc w:val="both"/>
        <w:rPr>
          <w:rFonts w:eastAsia="Times New Roman"/>
          <w:szCs w:val="24"/>
        </w:rPr>
      </w:pPr>
      <w:r>
        <w:rPr>
          <w:rFonts w:eastAsia="Times New Roman"/>
          <w:szCs w:val="24"/>
        </w:rPr>
        <w:t>Αυτό συνιστά απόδειξη της αποτυχίας εξορθολογισμού της πολιτικής του φαρμάκου και της αγοράς του φαρμάκου εκ μέρους σας.</w:t>
      </w:r>
      <w:r>
        <w:rPr>
          <w:rFonts w:eastAsia="Times New Roman"/>
          <w:szCs w:val="24"/>
        </w:rPr>
        <w:t xml:space="preserve"> Εξακολουθεί να είναι υπερβολικά υψηλή η δαπάνη, αλλά εξακολουθεί ο κίνδυνος για την υγεία των πολιτών, γιατί ογκολογικοί, αιματολογικοί, ασθενείς </w:t>
      </w:r>
      <w:r>
        <w:rPr>
          <w:rFonts w:eastAsia="Times New Roman"/>
          <w:szCs w:val="24"/>
          <w:lang w:val="en-US"/>
        </w:rPr>
        <w:t>AIDS</w:t>
      </w:r>
      <w:r>
        <w:rPr>
          <w:rFonts w:eastAsia="Times New Roman"/>
          <w:szCs w:val="24"/>
        </w:rPr>
        <w:t xml:space="preserve"> δεν βρίσκουν φάρμακα για τον λόγο που θα σας πω μετά. </w:t>
      </w:r>
    </w:p>
    <w:p w14:paraId="2F46D279"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w:t>
      </w:r>
      <w:r>
        <w:rPr>
          <w:rFonts w:eastAsia="Times New Roman"/>
          <w:szCs w:val="24"/>
        </w:rPr>
        <w:t xml:space="preserve">ο Ζ΄ Αντιπρόεδρος της Βουλής κ. </w:t>
      </w:r>
      <w:r w:rsidRPr="003C5BA3">
        <w:rPr>
          <w:rFonts w:eastAsia="Times New Roman"/>
          <w:b/>
          <w:szCs w:val="24"/>
        </w:rPr>
        <w:t>ΣΠΥΡΙΔΩΝ ΛΥΚΟΥΔΗΣ</w:t>
      </w:r>
      <w:r>
        <w:rPr>
          <w:rFonts w:eastAsia="Times New Roman"/>
          <w:szCs w:val="24"/>
        </w:rPr>
        <w:t>)</w:t>
      </w:r>
    </w:p>
    <w:p w14:paraId="2F46D27A" w14:textId="77777777" w:rsidR="005B3E17" w:rsidRDefault="00BC72CD">
      <w:pPr>
        <w:spacing w:line="600" w:lineRule="auto"/>
        <w:ind w:firstLine="720"/>
        <w:contextualSpacing/>
        <w:jc w:val="both"/>
        <w:rPr>
          <w:rFonts w:eastAsia="Times New Roman"/>
          <w:szCs w:val="24"/>
        </w:rPr>
      </w:pPr>
      <w:r>
        <w:rPr>
          <w:rFonts w:eastAsia="Times New Roman"/>
          <w:szCs w:val="24"/>
        </w:rPr>
        <w:t>Έχουν εξαντληθεί οι σχετικοί προϋπολογισμοί στα νοσοκομεία. Επομένως, όταν εξαντλείται ο προϋπολογισμός της δαπάνης των νοσοκομειακών φαρμάκων, με ποιον τρόπο θα χορηγηθούν στους ασθενείς; Ήδη σε κάποια νο</w:t>
      </w:r>
      <w:r>
        <w:rPr>
          <w:rFonts w:eastAsia="Times New Roman"/>
          <w:szCs w:val="24"/>
        </w:rPr>
        <w:t xml:space="preserve">σοκομεία έχει εξαντληθεί αυτός ο προϋπολογισμός. Σας το λέω αυτό με στοιχεία. </w:t>
      </w:r>
      <w:r>
        <w:rPr>
          <w:rFonts w:eastAsia="Times New Roman"/>
          <w:szCs w:val="24"/>
        </w:rPr>
        <w:lastRenderedPageBreak/>
        <w:t xml:space="preserve">Πολλές φαρμακευτικές εταιρείες έχουν ήδη προειδοποιήσει ότι θα αναγκαστούν να μειώσουν τις ποσότητες διάθεσης ή να αποσύρουν τα φάρμακα. Επομένως, πώς θα καλυφθούν οι ασθενείς; </w:t>
      </w:r>
    </w:p>
    <w:p w14:paraId="2F46D27B"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Η περίφημη διαπραγμάτευση που λέτε ότι κάνατε με τις φαρμακευτικές εταιρείες σε ποιο στάδιο βρίσκεται σήμερα; Ποια είναι τα επιτεύγματα δέκα μήνες μετά τη συγκρότηση της σχετικής </w:t>
      </w:r>
      <w:r>
        <w:rPr>
          <w:rFonts w:eastAsia="Times New Roman"/>
          <w:szCs w:val="24"/>
        </w:rPr>
        <w:t>ε</w:t>
      </w:r>
      <w:r>
        <w:rPr>
          <w:rFonts w:eastAsia="Times New Roman"/>
          <w:szCs w:val="24"/>
        </w:rPr>
        <w:t>πιτροπής; Η Επιτροπή Προμηθειών Υγείας πόσους διαγωνισμούς φαρμάκων έχει υλο</w:t>
      </w:r>
      <w:r>
        <w:rPr>
          <w:rFonts w:eastAsia="Times New Roman"/>
          <w:szCs w:val="24"/>
        </w:rPr>
        <w:t xml:space="preserve">ποιήσει μέχρι σήμερα στα νοσοκομεία, κύριε Υπουργέ; Γιατί τα νοσοκομεία βρίσκονται σ’ αυτή την κατάσταση; </w:t>
      </w:r>
    </w:p>
    <w:p w14:paraId="2F46D27C"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Σας μιλάω, για παράδειγμα, για το </w:t>
      </w:r>
      <w:r>
        <w:rPr>
          <w:rFonts w:eastAsia="Times New Roman"/>
          <w:szCs w:val="24"/>
        </w:rPr>
        <w:t>π</w:t>
      </w:r>
      <w:r>
        <w:rPr>
          <w:rFonts w:eastAsia="Times New Roman"/>
          <w:szCs w:val="24"/>
        </w:rPr>
        <w:t>ανεπιστημιακό του Ρίο. Μπορώ να σας πω και για πολλά άλλα. Εξαντλείται μάλλον ο προϋπολογισμός του και δεν υπάρχου</w:t>
      </w:r>
      <w:r>
        <w:rPr>
          <w:rFonts w:eastAsia="Times New Roman"/>
          <w:szCs w:val="24"/>
        </w:rPr>
        <w:t xml:space="preserve">ν αυτά τα φάρμακα υψηλού κόστους. Στον Άγιο Ανδρέα έχουν εξαντληθεί από τις 15 Σεπτεμβρίου. </w:t>
      </w:r>
    </w:p>
    <w:p w14:paraId="2F46D27D"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Τα θεραπευτικά πρωτόκολλα, κύριε Υπουργέ, εφαρμόζονται στα νοσοκομεία και πόσο αποδίδουν; Πώς έχουν αξιοποιηθεί τα μητρώα ασθενών εκεί που υπάρχουν; </w:t>
      </w:r>
    </w:p>
    <w:p w14:paraId="2F46D27E"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Απάντηση σε ό</w:t>
      </w:r>
      <w:r>
        <w:rPr>
          <w:rFonts w:eastAsia="Times New Roman"/>
          <w:szCs w:val="24"/>
        </w:rPr>
        <w:t>λα αυτά δεν έχετε δώσει μέχρι σήμερα και στην ουσία αυτό το οποίο σήμερα εμάς μας δημιουργεί το μεγαλύτερο ερωτηματικό είναι πού θα αναγκάζονται να προσφεύγουν, κύριε Υπουργέ, οι πολίτες, οι οποίοι δεν θα βρίσκουν τα φάρμακα υψηλού κόστους πλέον σε πολλά ν</w:t>
      </w:r>
      <w:r>
        <w:rPr>
          <w:rFonts w:eastAsia="Times New Roman"/>
          <w:szCs w:val="24"/>
        </w:rPr>
        <w:t xml:space="preserve">οσοκομεία της χώρας. Στην τσέπη τους για να τα πληρώνουν, ή θα έχετε ουρές στα νοσοκομεία, αναμένοντας τη διαχείριση και την ανακύκλωση της φτώχειας, επομένως και αύξηση του κινδύνου για τη ζωή των ασθενών; </w:t>
      </w:r>
    </w:p>
    <w:p w14:paraId="2F46D27F" w14:textId="77777777" w:rsidR="005B3E17" w:rsidRDefault="00BC72CD">
      <w:pPr>
        <w:spacing w:line="600" w:lineRule="auto"/>
        <w:ind w:firstLine="720"/>
        <w:contextualSpacing/>
        <w:jc w:val="both"/>
        <w:rPr>
          <w:rFonts w:eastAsia="Times New Roman"/>
          <w:szCs w:val="24"/>
        </w:rPr>
      </w:pPr>
      <w:r>
        <w:rPr>
          <w:rFonts w:eastAsia="Times New Roman"/>
          <w:szCs w:val="24"/>
        </w:rPr>
        <w:t>Αυτό το οποίο βλέπουμε σήμερα είναι ότι αυτή η έ</w:t>
      </w:r>
      <w:r>
        <w:rPr>
          <w:rFonts w:eastAsia="Times New Roman"/>
          <w:szCs w:val="24"/>
        </w:rPr>
        <w:t xml:space="preserve">λλειψη συνδυάζεται και με μεγάλες ελλείψεις προσωπικού σε πάρα πολλά νοσοκομεία. Μίλησε η Πρόεδρος προηγουμένως για τον Άγιο Σάββα, </w:t>
      </w:r>
      <w:r>
        <w:rPr>
          <w:rFonts w:eastAsia="Times New Roman"/>
          <w:szCs w:val="24"/>
        </w:rPr>
        <w:t>τετρακόσιες ενενήντα τρεις</w:t>
      </w:r>
      <w:r>
        <w:rPr>
          <w:rFonts w:eastAsia="Times New Roman"/>
          <w:szCs w:val="24"/>
        </w:rPr>
        <w:t xml:space="preserve"> θέσεις κενές. </w:t>
      </w:r>
    </w:p>
    <w:p w14:paraId="2F46D280" w14:textId="77777777" w:rsidR="005B3E17" w:rsidRDefault="00BC72CD">
      <w:pPr>
        <w:spacing w:line="600" w:lineRule="auto"/>
        <w:ind w:firstLine="720"/>
        <w:contextualSpacing/>
        <w:jc w:val="both"/>
        <w:rPr>
          <w:rFonts w:eastAsia="Times New Roman"/>
          <w:szCs w:val="24"/>
        </w:rPr>
      </w:pPr>
      <w:r>
        <w:rPr>
          <w:rFonts w:eastAsia="Times New Roman"/>
          <w:szCs w:val="24"/>
        </w:rPr>
        <w:t>Να πάμε, όμως, και στα στοιχεία τα οποία φαίνεται ότι παρουσιάζονται από την ΠΟΕΔΗ</w:t>
      </w:r>
      <w:r>
        <w:rPr>
          <w:rFonts w:eastAsia="Times New Roman"/>
          <w:szCs w:val="24"/>
        </w:rPr>
        <w:t xml:space="preserve">Ν. Οι πολίτες τα βλέπουν αυτά καθημερινά. </w:t>
      </w:r>
    </w:p>
    <w:p w14:paraId="2F46D281"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Για μία γαστροσκόπηση, κύριε Υπουργέ, αυτή τη στιγμή θα πρέπει ένας ασθενής να περιμένει στην Πάτρα για πέντε μήνες. Πού νομίζετε ότι θα πάει να την κάνει; Στα ιδιωτικά θεραπευτήρια και θα την πληρώσει από την τσέ</w:t>
      </w:r>
      <w:r>
        <w:rPr>
          <w:rFonts w:eastAsia="Times New Roman"/>
          <w:szCs w:val="24"/>
        </w:rPr>
        <w:t xml:space="preserve">πη του. </w:t>
      </w:r>
    </w:p>
    <w:p w14:paraId="2F46D282"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Μας ρωτούν. Σας είχα κάνει την ερώτηση. Είχατε πολύ μεγάλο φόρτο εργασίας και δεν ήλθατε να την υποστηρίξετε, αλλά σήμερα μπορείτε να μας δώσετε μία απάντηση. Μ’ ένα έλλειμμα το οποίο είναι σήμερα </w:t>
      </w:r>
      <w:r>
        <w:rPr>
          <w:rFonts w:eastAsia="Times New Roman"/>
          <w:szCs w:val="24"/>
        </w:rPr>
        <w:t>250</w:t>
      </w:r>
      <w:r>
        <w:rPr>
          <w:rFonts w:eastAsia="Times New Roman"/>
          <w:szCs w:val="24"/>
        </w:rPr>
        <w:t xml:space="preserve"> εκατομμύρια για τα φάρμακα υψηλού κόστους, πώς</w:t>
      </w:r>
      <w:r>
        <w:rPr>
          <w:rFonts w:eastAsia="Times New Roman"/>
          <w:szCs w:val="24"/>
        </w:rPr>
        <w:t xml:space="preserve"> θα πληρωθεί αυτό το έλλειμμα; Πώς θα πληρωθεί άμεσα, πριν φτάσουμε στον επόμενο χρόνο, όταν θα έχουν εξαντληθεί οι προϋπολογισμοί; </w:t>
      </w:r>
    </w:p>
    <w:p w14:paraId="2F46D28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Σε αυτό χρειαζόμαστε μία απάντηση. Χρειάζονται μια απάντηση όχι οι Βουλευτές της Δημοκρατικής Συμπαράταξης, που έχουν θέσει</w:t>
      </w:r>
      <w:r>
        <w:rPr>
          <w:rFonts w:eastAsia="Times New Roman" w:cs="Times New Roman"/>
          <w:szCs w:val="24"/>
        </w:rPr>
        <w:t xml:space="preserve"> πολλές φορές το θέμα, αλλά οι πολίτες πού θα βρουν αυτά τα φάρμακα, από τα οποία σήμερα κρεμιέται και εξαρτάται η υγεία τους.</w:t>
      </w:r>
    </w:p>
    <w:p w14:paraId="2F46D28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πλευρά, κρατώ τον χρόνο της δευτερολογίας, κύριε Υπουργέ, για να σας αναλύσω πραγματικά καταστάσεις τρέλας σε νοσοκο</w:t>
      </w:r>
      <w:r>
        <w:rPr>
          <w:rFonts w:eastAsia="Times New Roman" w:cs="Times New Roman"/>
          <w:szCs w:val="24"/>
        </w:rPr>
        <w:t>μεία της χώρας σήμερα, όπου εάν δεν υπάρξει άμεση παρέμβαση, δεν τίθεται ζήτημα της δικής σας αποτυχίας ή της δικής μας επιχειρηματολογίας. Είναι η υγεία των ασθενών και αυτήν οφείλετε να προστατεύσετε.</w:t>
      </w:r>
    </w:p>
    <w:p w14:paraId="2F46D28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D28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 ΠΑΣΟΚ-ΔΗΜΑΡ)</w:t>
      </w:r>
    </w:p>
    <w:p w14:paraId="2F46D28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συνάδελφος κ. Αρβανιτίδης έχει τον λόγο για τρία λεπτά.</w:t>
      </w:r>
    </w:p>
    <w:p w14:paraId="2F46D28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κύριε Πρόεδρε. Θα κάνω χρήση και της δευτερολογίας μου.</w:t>
      </w:r>
    </w:p>
    <w:p w14:paraId="2F46D28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πήρε μόλις έξι μήν</w:t>
      </w:r>
      <w:r>
        <w:rPr>
          <w:rFonts w:eastAsia="Times New Roman" w:cs="Times New Roman"/>
          <w:szCs w:val="24"/>
        </w:rPr>
        <w:t>ες η διαδρομή μεταξύ Αριστοτέλους και Βουλής. Μάλλον ερχόσασταν κι εσείς με το καραβάνι της Κυβέρνησης και πέσατε σε ανεμοθύελλα. Πέσατε πάνω στις μονάδες εντατικής θεραπείας που δεν λειτουργούν, γιατί δεν είστε σε θέση ούτε έναν διαγωνισμό της προκοπής να</w:t>
      </w:r>
      <w:r>
        <w:rPr>
          <w:rFonts w:eastAsia="Times New Roman" w:cs="Times New Roman"/>
          <w:szCs w:val="24"/>
        </w:rPr>
        <w:t xml:space="preserve"> διερευνήσετε. Πέσατε πάνω στις εξαγγελίες σας για δήθεν προσλήψεις στο «Ιπποκράτειο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ν</w:t>
      </w:r>
      <w:r>
        <w:rPr>
          <w:rFonts w:eastAsia="Times New Roman" w:cs="Times New Roman"/>
          <w:szCs w:val="24"/>
        </w:rPr>
        <w:t>οσοκομείο</w:t>
      </w:r>
      <w:r>
        <w:rPr>
          <w:rFonts w:eastAsia="Times New Roman" w:cs="Times New Roman"/>
          <w:szCs w:val="24"/>
        </w:rPr>
        <w:t xml:space="preserve"> της Θεσσαλονίκης. Πέσατε πάνω στην τραγική έλλειψη ασθενοφόρων στη Χαλκιδική. Πέσατε πάνω στην εξαίρεση του «Παπαγεωργίου» από την επιδότηση του 2015 για την πληρωμή των ληξιπρόθεσμων οφειλών, αδιαφορώντας για τα χρέη και την κατάσταση του </w:t>
      </w:r>
      <w:r>
        <w:rPr>
          <w:rFonts w:eastAsia="Times New Roman" w:cs="Times New Roman"/>
          <w:szCs w:val="24"/>
        </w:rPr>
        <w:t>ν</w:t>
      </w:r>
      <w:r>
        <w:rPr>
          <w:rFonts w:eastAsia="Times New Roman" w:cs="Times New Roman"/>
          <w:szCs w:val="24"/>
        </w:rPr>
        <w:t>οσοκομείου.</w:t>
      </w:r>
    </w:p>
    <w:p w14:paraId="2F46D28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w:t>
      </w:r>
      <w:r>
        <w:rPr>
          <w:rFonts w:eastAsia="Times New Roman" w:cs="Times New Roman"/>
          <w:b/>
          <w:szCs w:val="24"/>
        </w:rPr>
        <w:t>ΔΡΕΑΣ ΞΑΝΘΟΣ (Υπουργός Υγείας):</w:t>
      </w:r>
      <w:r>
        <w:rPr>
          <w:rFonts w:eastAsia="Times New Roman" w:cs="Times New Roman"/>
          <w:szCs w:val="24"/>
        </w:rPr>
        <w:t xml:space="preserve"> Μη λέτε ανακρίβειες. Έλεος! Δώσαμε 67 εκατομμύρια στο «Παπαγεωργίου» και έχει αποπληρώσει όλα τα χρέη του. Έλεος!</w:t>
      </w:r>
    </w:p>
    <w:p w14:paraId="2F46D28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Θα απαντήσετε.</w:t>
      </w:r>
    </w:p>
    <w:p w14:paraId="2F46D28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Από εμάς και την Αντιπολίτευση και το Κοινοβούλιο μπορείτε να κρύβεστε όσ</w:t>
      </w:r>
      <w:r>
        <w:rPr>
          <w:rFonts w:eastAsia="Times New Roman" w:cs="Times New Roman"/>
          <w:szCs w:val="24"/>
        </w:rPr>
        <w:t>ο θέλετε. Δεν μπορείτε, όμως, να κρυφτείτε από τους ασθενείς, που έχουν ανάγκη από περίθαλψη και φροντίδα. Δεν μπορείτε να κρυφτείτε από τους εργαζομένους στα νοσοκομεία, που έχουν να πάρουν ρεπό εδώ και μήνες. Δεν μπορείτε να κρυφτείτε από την πραγματικότ</w:t>
      </w:r>
      <w:r>
        <w:rPr>
          <w:rFonts w:eastAsia="Times New Roman" w:cs="Times New Roman"/>
          <w:szCs w:val="24"/>
        </w:rPr>
        <w:t>ητα των αριθμών, όταν τα χρέη των νοσοκομείων κινδυνεύουν να τινάξουν στον αέρα συνολικά το σύστημα. Το κρυφτούλι στην υγεία είναι επικίνδυνο, όπως και η ανικανότητα.</w:t>
      </w:r>
    </w:p>
    <w:p w14:paraId="2F46D28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φέρει το Εθνικό Σύστημα Υγείας σε χειρότερη κατάσταση από αυτήν που το παραλάβατε. </w:t>
      </w:r>
      <w:r>
        <w:rPr>
          <w:rFonts w:eastAsia="Times New Roman" w:cs="Times New Roman"/>
          <w:szCs w:val="24"/>
        </w:rPr>
        <w:t xml:space="preserve">Στη Βόρειο Ελλάδα η κατάσταση είναι τραγική. Στο νοσοκομείο «Γεννηματάς» οι κενές οργανικές θέσεις φτάνουν στο 50%. Δύο κρεβάτια σε μονάδες εντατικής θεραπείας είναι εκτός λειτουργίας. Κλειστά είναι και δύο χειρουργικά τραπέζια. Στο προσωπικό οφείλετε δύο </w:t>
      </w:r>
      <w:r>
        <w:rPr>
          <w:rFonts w:eastAsia="Times New Roman" w:cs="Times New Roman"/>
          <w:szCs w:val="24"/>
        </w:rPr>
        <w:t>χιλιάδες ρεπό, ούτε ένα, ούτε δύο, δύο χιλιάδες ρεπό μόνο σ’ ένα νοσοκομείο.</w:t>
      </w:r>
    </w:p>
    <w:p w14:paraId="2F46D28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Ξέρετε ποιο είναι το τραγικότερο, κύριε Υπουργέ; Για μεγάλα χρονικά διαστήματα μοναδική πηγή χρηματοδότησης του νοσοκομείου ήταν το παγκάρι της εκκλησίας που λειτουργούσε εκεί.</w:t>
      </w:r>
    </w:p>
    <w:p w14:paraId="2F46D28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«Παπανικολάου» οι κενές οργανικές θέσεις κυμαίνονται από τριάντα πέντε έως εβδομήντα ανάλογα με την υπηρεσία. </w:t>
      </w:r>
    </w:p>
    <w:p w14:paraId="2F46D29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«Ιπποκράτειο» εκατόν πενήντα υπάλληλοι συνταξιοδοτήθηκαν τον τελευταίο ενάμιση χρόνο και δεν έχει προσληφθεί κανείς. Μάλιστα, τις υποσχέσει</w:t>
      </w:r>
      <w:r>
        <w:rPr>
          <w:rFonts w:eastAsia="Times New Roman" w:cs="Times New Roman"/>
          <w:szCs w:val="24"/>
        </w:rPr>
        <w:t xml:space="preserve">ς που δώσατε στους εργαζομένους για προσλήψεις τις έσβησε ο κ. Πολάκης με απάντησή του στο ερώτημα που κατέθεσα στη Βουλή, λέγοντας, μάλιστα, ότι </w:t>
      </w:r>
      <w:r>
        <w:rPr>
          <w:rFonts w:eastAsia="Times New Roman" w:cs="Times New Roman"/>
          <w:szCs w:val="24"/>
        </w:rPr>
        <w:lastRenderedPageBreak/>
        <w:t>η στελέχωση του αιμοδυναμικού εργαστηρίου και του ψυχιατρικού τμήματος θα γίνει με αναδιάταξη του υπάρχοντος π</w:t>
      </w:r>
      <w:r>
        <w:rPr>
          <w:rFonts w:eastAsia="Times New Roman" w:cs="Times New Roman"/>
          <w:szCs w:val="24"/>
        </w:rPr>
        <w:t>ροσωπικού.</w:t>
      </w:r>
    </w:p>
    <w:p w14:paraId="2F46D29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σε σύνολο χιλίων πεντακοσίων τριάντα τριών οργανικών θέσεων οι τετρακόσιες τριάντα τρεις είναι κενές, ενώ υπάρχουν εργαστήρια με απαρχαιωμένα μηχανήματα, </w:t>
      </w:r>
      <w:r>
        <w:rPr>
          <w:rFonts w:eastAsia="Times New Roman" w:cs="Times New Roman"/>
          <w:szCs w:val="24"/>
        </w:rPr>
        <w:t>τα οποία</w:t>
      </w:r>
      <w:r>
        <w:rPr>
          <w:rFonts w:eastAsia="Times New Roman" w:cs="Times New Roman"/>
          <w:szCs w:val="24"/>
        </w:rPr>
        <w:t xml:space="preserve"> παρουσιάζουν διαρκώς βλάβες.</w:t>
      </w:r>
    </w:p>
    <w:p w14:paraId="2F46D29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Η ίδια εικόνα παρουσιάζεται και στο «Άγιο</w:t>
      </w:r>
      <w:r>
        <w:rPr>
          <w:rFonts w:eastAsia="Times New Roman" w:cs="Times New Roman"/>
          <w:szCs w:val="24"/>
        </w:rPr>
        <w:t xml:space="preserve">ς Δημήτριος», όπου οι κενές οργανικές θέσεις φτάνουν το 30%. </w:t>
      </w:r>
    </w:p>
    <w:p w14:paraId="2F46D29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Κιλκίς ο αξονικός τομογράφος είναι κλειστός, ενώ οργανώνονται έρανοι για την προμήθεια υλικών. Εκτός, όμως, από τις ελλείψεις υλικών, υπάρχει και έλλειψη σε γιατρούς, αφού δεν υπάρχει πνευμο</w:t>
      </w:r>
      <w:r>
        <w:rPr>
          <w:rFonts w:eastAsia="Times New Roman" w:cs="Times New Roman"/>
          <w:szCs w:val="24"/>
        </w:rPr>
        <w:t>νολόγος, νευρολόγος, παθολογοανατόμος.</w:t>
      </w:r>
    </w:p>
    <w:p w14:paraId="2F46D29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Στη Βέροια, η γυναικολογική και μαιευτική κλινική και το αιμοδυναμικό υπολειτουργούν. Το γαστρεντερολογικό τμήμα κινδυνεύει να κλείσει, ενώ υπάρχουν χειρουργεία που αναβάλλονται. </w:t>
      </w:r>
    </w:p>
    <w:p w14:paraId="2F46D29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Στον Πολύγυρο</w:t>
      </w:r>
      <w:r>
        <w:rPr>
          <w:rFonts w:eastAsia="Times New Roman" w:cs="Times New Roman"/>
          <w:szCs w:val="24"/>
        </w:rPr>
        <w:t>,</w:t>
      </w:r>
      <w:r>
        <w:rPr>
          <w:rFonts w:eastAsia="Times New Roman" w:cs="Times New Roman"/>
          <w:szCs w:val="24"/>
        </w:rPr>
        <w:t xml:space="preserve"> οι κενές οργανικές θέσ</w:t>
      </w:r>
      <w:r>
        <w:rPr>
          <w:rFonts w:eastAsia="Times New Roman" w:cs="Times New Roman"/>
          <w:szCs w:val="24"/>
        </w:rPr>
        <w:t>εις φτάνουν το 40%. Η εντατική δεν λειτουργεί. Υπάρχουν δύο κλειστά χειρουργικά τραπέζια, ενώ τα επείγοντα και η πνευμονολογική υπολειτουργούν. Όλα αυτά συμβαίνουν σ’ έναν νομό, που κατακλύζεται από χιλιάδες τουρίστες κάθε χρόνο. Μάλιστα, οι εργαζόμενοι το</w:t>
      </w:r>
      <w:r>
        <w:rPr>
          <w:rFonts w:eastAsia="Times New Roman" w:cs="Times New Roman"/>
          <w:szCs w:val="24"/>
        </w:rPr>
        <w:t>υ ΕΚΑΒ έφτασαν στο σημείο να ζητήσουν την παρέμβαση του εισαγγελέα για να αντικαταστήσουν τα παλιά ασθενοφόρα και να γίνουν οι απαραίτητες προσλήψεις σε προσωπικό. Για την ιστορία αναφέρω ότι σ’ όλον τον Νομό Χαλκιδικής αντιστοιχούν τρία με τέσσερα ασθενοφ</w:t>
      </w:r>
      <w:r>
        <w:rPr>
          <w:rFonts w:eastAsia="Times New Roman" w:cs="Times New Roman"/>
          <w:szCs w:val="24"/>
        </w:rPr>
        <w:t>όρα.</w:t>
      </w:r>
    </w:p>
    <w:p w14:paraId="2F46D29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Επειδή δεν έχω πολύ χρόνο στη διάθεσή μου, κλείνω με το «Παπαγεωργίου», το οποίο επισκέφθηκε πρόσφατα η επικεφαλής της Δημοκρατικής Συμπαράταξης κ</w:t>
      </w:r>
      <w:r>
        <w:rPr>
          <w:rFonts w:eastAsia="Times New Roman" w:cs="Times New Roman"/>
          <w:szCs w:val="24"/>
        </w:rPr>
        <w:t>.</w:t>
      </w:r>
      <w:r>
        <w:rPr>
          <w:rFonts w:eastAsia="Times New Roman" w:cs="Times New Roman"/>
          <w:szCs w:val="24"/>
        </w:rPr>
        <w:t xml:space="preserve"> Γεννηματά. Οκτώ από τα είκοσι κρεβάτια της εντατικής, τέσσερις από τις δεκατέσσερις χειρουργικές αίθουσ</w:t>
      </w:r>
      <w:r>
        <w:rPr>
          <w:rFonts w:eastAsia="Times New Roman" w:cs="Times New Roman"/>
          <w:szCs w:val="24"/>
        </w:rPr>
        <w:t>ες δεν είναι δυνατόν να στελεχωθούν, αφού στο νοσοκομείο υπάρχουν διακόσιες ογδόντα τέσσερις κενές οργανικές θέσεις σε όλες τις ειδικότητες προσωπικού και εξήντα δύο κενές θέσεις ειδικών ιατρών.</w:t>
      </w:r>
    </w:p>
    <w:p w14:paraId="2F46D29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Φαντάζομαι, κύριε Υπουργέ, ότι αντιλαμβάνεστε τι επιπτώσεις έ</w:t>
      </w:r>
      <w:r>
        <w:rPr>
          <w:rFonts w:eastAsia="Times New Roman" w:cs="Times New Roman"/>
          <w:szCs w:val="24"/>
        </w:rPr>
        <w:t xml:space="preserve">χει αυτή η κατάσταση στις λίστες αναμονής και στην υγεία των ασθενών. </w:t>
      </w:r>
    </w:p>
    <w:p w14:paraId="2F46D298"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Κλείνω με μια προτροπή: Η υγεία πραγματικά δεν είναι χώρος ούτε για μικρόψυχη πολιτική αντιπαράθεση ούτε για κομματικούς ανταγωνισμούς. Βγάλτε, επιτέλους, τις παρωπίδες, δουλέψτε με σχέ</w:t>
      </w:r>
      <w:r>
        <w:rPr>
          <w:rFonts w:eastAsia="Times New Roman" w:cs="Times New Roman"/>
          <w:szCs w:val="24"/>
        </w:rPr>
        <w:t xml:space="preserve">διο και πρόγραμμα, φέρτε αποτελέσματα! </w:t>
      </w:r>
    </w:p>
    <w:p w14:paraId="2F46D299"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πιστέψτε με, για κάθε ζωή που μπορεί να σωθεί, επειδή το σύστημα δούλεψε σωστά, εμείς θα είμαστε πρώτοι εδώ για να σας δώσουμε συγχαρητήρια. Για κάθε ασθενή που ανακουφίζεται και ζει καλύτερα, επειδή έχει κατάλλη</w:t>
      </w:r>
      <w:r>
        <w:rPr>
          <w:rFonts w:eastAsia="Times New Roman" w:cs="Times New Roman"/>
          <w:szCs w:val="24"/>
        </w:rPr>
        <w:t xml:space="preserve">λη περίθαλψη και φαρμακευτική αγωγή, εμείς θα σας πούμε μπράβο. Μέχρι τότε, όμως, η κριτική μας θα είναι σκληρή και θα σας φέρνουμε συνεχώς προ των ευθυνών σας. </w:t>
      </w:r>
    </w:p>
    <w:p w14:paraId="2F46D29A"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F46D29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F46D29C" w14:textId="77777777" w:rsidR="005B3E17" w:rsidRDefault="00BC72CD">
      <w:pPr>
        <w:spacing w:line="600" w:lineRule="auto"/>
        <w:ind w:firstLine="720"/>
        <w:contextualSpacing/>
        <w:jc w:val="both"/>
        <w:rPr>
          <w:rFonts w:eastAsia="Times New Roman"/>
          <w:szCs w:val="24"/>
        </w:rPr>
      </w:pPr>
      <w:r>
        <w:rPr>
          <w:rFonts w:eastAsia="Times New Roman"/>
          <w:b/>
          <w:szCs w:val="24"/>
        </w:rPr>
        <w:t>ΠΡΟ</w:t>
      </w:r>
      <w:r>
        <w:rPr>
          <w:rFonts w:eastAsia="Times New Roman"/>
          <w:b/>
          <w:szCs w:val="24"/>
        </w:rPr>
        <w:t xml:space="preserve">ΕΔΡΕΥΩΝ (Γεώργιος Βαρεμένος): </w:t>
      </w:r>
      <w:r>
        <w:rPr>
          <w:rFonts w:eastAsia="Times New Roman"/>
          <w:szCs w:val="24"/>
        </w:rPr>
        <w:t xml:space="preserve">Ευχαριστώ, κύριε συνάδελφε. </w:t>
      </w:r>
    </w:p>
    <w:p w14:paraId="2F46D29D"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Ο συνάδελφος κ. Κεγκέρογλου έχει τον λόγο για τρία λεπτά. </w:t>
      </w:r>
    </w:p>
    <w:p w14:paraId="2F46D29E"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Ευχαριστώ, κύριε Πρόεδρε. </w:t>
      </w:r>
    </w:p>
    <w:p w14:paraId="2F46D29F" w14:textId="77777777" w:rsidR="005B3E17" w:rsidRDefault="00BC72CD">
      <w:pPr>
        <w:spacing w:line="600" w:lineRule="auto"/>
        <w:ind w:firstLine="720"/>
        <w:contextualSpacing/>
        <w:jc w:val="both"/>
        <w:rPr>
          <w:rFonts w:eastAsia="Times New Roman"/>
          <w:szCs w:val="24"/>
        </w:rPr>
      </w:pPr>
      <w:r>
        <w:rPr>
          <w:rFonts w:eastAsia="Times New Roman"/>
          <w:szCs w:val="24"/>
        </w:rPr>
        <w:t>Κύριε Υπουργέ, ό,τι υπάρχει και στέκει στον χώρο της παιδείας, της υγείας και της κοινωνικής πρόνοιας είναι έργο ΠΑΣΟΚ. Το αναγνώρισε, άλλωστε και ο Πρωθυπουργός χθες για τον χώρο της παιδείας. Μίλησε για τη δεκαετία του 1980, απαντώντας στη Νέα Δημοκρατία</w:t>
      </w:r>
      <w:r>
        <w:rPr>
          <w:rFonts w:eastAsia="Times New Roman"/>
          <w:szCs w:val="24"/>
        </w:rPr>
        <w:t>, αλλά, βέβαια, δεν έλλειψε η γενική ρητορική του, η οποία καταγγέλλει τα τελευταία σαράντα δύο χρόνια της Μεταπολίτευσης –μέσα και τα χρόνια του ΣΥΡΙΖΑ- εξυμνώντας έτσι τα προηγούμενα σαράντα δύο έμμεσα, δηλαδή από το 1932 μέχρι το 1974, αφού είναι τα χει</w:t>
      </w:r>
      <w:r>
        <w:rPr>
          <w:rFonts w:eastAsia="Times New Roman"/>
          <w:szCs w:val="24"/>
        </w:rPr>
        <w:t xml:space="preserve">ρότερα τα τελευταία σαράντα δύο. Μόνο που πρέπει να μας εξηγήσει κάποια στιγμή και αυτός και </w:t>
      </w:r>
      <w:r>
        <w:rPr>
          <w:rFonts w:eastAsia="Times New Roman"/>
          <w:szCs w:val="24"/>
        </w:rPr>
        <w:t>εσείς,</w:t>
      </w:r>
      <w:r>
        <w:rPr>
          <w:rFonts w:eastAsia="Times New Roman"/>
          <w:szCs w:val="24"/>
        </w:rPr>
        <w:t xml:space="preserve"> γιατί από το 1932 μέχρι το 1974 είναι τα καλύτερα χρόνια της ιστορίας της Ελλάδας. </w:t>
      </w:r>
    </w:p>
    <w:p w14:paraId="2F46D2A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Πρέπει να πούμε, λοιπόν, για άλλη μια φορά ότι το Εθνικό Σύστημα Υγείας </w:t>
      </w:r>
      <w:r>
        <w:rPr>
          <w:rFonts w:eastAsia="Times New Roman"/>
          <w:szCs w:val="24"/>
        </w:rPr>
        <w:t xml:space="preserve">μέσα από τη διαδρομή του, μέσα από τα προβλήματά του έχει προσφέρει στον τόπο. Το Εθνικό Σύστημα Υγείας είναι έργο </w:t>
      </w:r>
      <w:r>
        <w:rPr>
          <w:rFonts w:eastAsia="Times New Roman"/>
          <w:szCs w:val="24"/>
        </w:rPr>
        <w:lastRenderedPageBreak/>
        <w:t>ΠΑΣΟΚ. Η Νέα Δημοκρατία, ασφαλώς, σε ορισμένες περιόδους και ανάλογα με το ποιος ήταν Υπουργός επεδίωξε να το συρρικνώσει και βεβαίως, δεν στ</w:t>
      </w:r>
      <w:r>
        <w:rPr>
          <w:rFonts w:eastAsia="Times New Roman"/>
          <w:szCs w:val="24"/>
        </w:rPr>
        <w:t xml:space="preserve">ήριξε τον δημόσιο χαρακτήρα του. </w:t>
      </w:r>
    </w:p>
    <w:p w14:paraId="2F46D2A1" w14:textId="77777777" w:rsidR="005B3E17" w:rsidRDefault="00BC72CD">
      <w:pPr>
        <w:spacing w:line="600" w:lineRule="auto"/>
        <w:ind w:firstLine="720"/>
        <w:contextualSpacing/>
        <w:jc w:val="both"/>
        <w:rPr>
          <w:rFonts w:eastAsia="Times New Roman"/>
          <w:szCs w:val="24"/>
        </w:rPr>
      </w:pPr>
      <w:r>
        <w:rPr>
          <w:rFonts w:eastAsia="Times New Roman"/>
          <w:szCs w:val="24"/>
        </w:rPr>
        <w:t>Εσείς σήμερα ως Κυβέρνηση ΣΥΡΙΖΑ-ΑΝΕΛ, δυστυχώς, το αποδομείτε, είτε αδιαφορώντας είτε λόγω των επιλογών σας. Αντί να φέρετε ένα σχέδιο αναγέννησης, ανάταξης του Εθνικού Συστήματος Υγείας, ώστε να αντιμετωπιστούν τα πραγμα</w:t>
      </w:r>
      <w:r>
        <w:rPr>
          <w:rFonts w:eastAsia="Times New Roman"/>
          <w:szCs w:val="24"/>
        </w:rPr>
        <w:t xml:space="preserve">τικά προβλήματα –σας το ανέπτυξε η κ. Γεννηματά- αφήνετε στο έλεός του, αφήνετε στην καλή βούληση και στον εθελοντισμό των εργαζομένων τη λειτουργία του. </w:t>
      </w:r>
    </w:p>
    <w:p w14:paraId="2F46D2A2" w14:textId="77777777" w:rsidR="005B3E17" w:rsidRDefault="00BC72CD">
      <w:pPr>
        <w:spacing w:line="600" w:lineRule="auto"/>
        <w:ind w:firstLine="720"/>
        <w:contextualSpacing/>
        <w:jc w:val="both"/>
        <w:rPr>
          <w:rFonts w:eastAsia="Times New Roman"/>
          <w:szCs w:val="24"/>
        </w:rPr>
      </w:pPr>
      <w:r>
        <w:rPr>
          <w:rFonts w:eastAsia="Times New Roman"/>
          <w:szCs w:val="24"/>
        </w:rPr>
        <w:t>Η εικόνα; Εικόνα κατάρρευσης. Το βιώνουν οι πολίτες. Δεν χρειάζεται να αναφερθούμε σε νούμερα, αν ήτα</w:t>
      </w:r>
      <w:r>
        <w:rPr>
          <w:rFonts w:eastAsia="Times New Roman"/>
          <w:szCs w:val="24"/>
        </w:rPr>
        <w:t xml:space="preserve">ν πέντε χιλιάδες, χίλιοι, ή δύο χιλιάδες, όσον αφορά αυτό που αντιμετωπίζουν οι πολίτες. Ξεκίνησε, πράγματι, μέσα στα χρόνια της κρίσης το έντονο πρόβλημα στον χώρο της υγείας, αλλά έχει ξεπεράσει κάθε προηγούμενο τα τελευταία δυο χρόνια. </w:t>
      </w:r>
    </w:p>
    <w:p w14:paraId="2F46D2A3"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Θα πρέπει να δείτε ότι οι επιλογές σας είναι αυτές που δεν άφησαν να ολοκληρωθούν και οι διαδικασίες πρόσληψης και όλα τα άλλα. </w:t>
      </w:r>
    </w:p>
    <w:p w14:paraId="2F46D2A4"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Η εικόνα αυτή υπάρχει στον χώρο της δημόσιας υγείας. Ήδη αναφέρθηκαν τα προβλήματα. Αναβιώνουν, επανεμφανίζονται ασθένειες που </w:t>
      </w:r>
      <w:r>
        <w:rPr>
          <w:rFonts w:eastAsia="Times New Roman"/>
          <w:szCs w:val="24"/>
        </w:rPr>
        <w:t xml:space="preserve">έχουν από δεκαετίες εκριζωθεί, ελονοσία, φυματίωση και λοιπά. Έχουμε πρόβλημα με τις ασθένειες που μεταφέρονται από τις χώρες από τις οποίες προέρχονται οι πρόσφυγες. </w:t>
      </w:r>
    </w:p>
    <w:p w14:paraId="2F46D2A5" w14:textId="77777777" w:rsidR="005B3E17" w:rsidRDefault="00BC72CD">
      <w:pPr>
        <w:spacing w:line="600" w:lineRule="auto"/>
        <w:ind w:firstLine="720"/>
        <w:contextualSpacing/>
        <w:jc w:val="both"/>
        <w:rPr>
          <w:rFonts w:eastAsia="Times New Roman"/>
          <w:szCs w:val="24"/>
        </w:rPr>
      </w:pPr>
      <w:r>
        <w:rPr>
          <w:rFonts w:eastAsia="Times New Roman"/>
          <w:szCs w:val="24"/>
        </w:rPr>
        <w:t>Θα πρέπει να υπάρξει οργανωμένο σύστημα όχι μόνο εμβολιασμών, αλλά και καταγραφής των εμ</w:t>
      </w:r>
      <w:r>
        <w:rPr>
          <w:rFonts w:eastAsia="Times New Roman"/>
          <w:szCs w:val="24"/>
        </w:rPr>
        <w:t xml:space="preserve">βολιασμών, προκειμένου να ξέρουμε τι ακριβώς γίνεται και πρέπει να συνεργαστούμε στενότερα με τον Παγκόσμιο Οργανισμό Υγείας, ούτως ώστε να γνωρίζουμε τι ισχύει σε αυτές τις χώρες από τις οποίες προέρχονται οι πρόσφυγες σε σχέση με τις ασθένειες. </w:t>
      </w:r>
    </w:p>
    <w:p w14:paraId="2F46D2A6" w14:textId="77777777" w:rsidR="005B3E17" w:rsidRDefault="00BC72CD">
      <w:pPr>
        <w:spacing w:line="600" w:lineRule="auto"/>
        <w:ind w:firstLine="720"/>
        <w:contextualSpacing/>
        <w:jc w:val="both"/>
        <w:rPr>
          <w:rFonts w:eastAsia="Times New Roman"/>
          <w:szCs w:val="24"/>
        </w:rPr>
      </w:pPr>
      <w:r>
        <w:rPr>
          <w:rFonts w:eastAsia="Times New Roman"/>
          <w:szCs w:val="24"/>
        </w:rPr>
        <w:t>(Στο σημ</w:t>
      </w:r>
      <w:r>
        <w:rPr>
          <w:rFonts w:eastAsia="Times New Roman"/>
          <w:szCs w:val="24"/>
        </w:rPr>
        <w:t xml:space="preserve">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2F46D2A7"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Θα πάρω και τον χρόνο της δευτερολογίας μου, κύριε Πρόεδρε. </w:t>
      </w:r>
    </w:p>
    <w:p w14:paraId="2F46D2A8" w14:textId="77777777" w:rsidR="005B3E17" w:rsidRDefault="00BC72CD">
      <w:pPr>
        <w:spacing w:line="600" w:lineRule="auto"/>
        <w:ind w:firstLine="720"/>
        <w:contextualSpacing/>
        <w:jc w:val="both"/>
        <w:rPr>
          <w:rFonts w:eastAsia="Times New Roman"/>
          <w:szCs w:val="24"/>
        </w:rPr>
      </w:pPr>
      <w:r>
        <w:rPr>
          <w:rFonts w:eastAsia="Times New Roman"/>
          <w:szCs w:val="24"/>
        </w:rPr>
        <w:t>Πρέπει να σας πω –είμαι υποχρεωμένος- ότι ο Γενικός Γραμματέας που είναι επιφορτισμένος με τα θέματα δημόσιας υγείας, δ</w:t>
      </w:r>
      <w:r>
        <w:rPr>
          <w:rFonts w:eastAsia="Times New Roman"/>
          <w:szCs w:val="24"/>
        </w:rPr>
        <w:t xml:space="preserve">υστυχώς, ασχολείται μόνο με το προσωπικό του θέμα. Επιδιώκει να επιλεγεί </w:t>
      </w:r>
      <w:r>
        <w:rPr>
          <w:rFonts w:eastAsia="Times New Roman"/>
          <w:szCs w:val="24"/>
        </w:rPr>
        <w:lastRenderedPageBreak/>
        <w:t>και επελέγη –το κατάφερε- μέλος της μόνιμης Επιτροπής του Περιφερειακού Γραφείου του ΠΟΥ για την Ευρώπη. Για να προωθήσει αυτή την επιλογή, την πρόθεσή του, την υποψηφιότητά του, συμμ</w:t>
      </w:r>
      <w:r>
        <w:rPr>
          <w:rFonts w:eastAsia="Times New Roman"/>
          <w:szCs w:val="24"/>
        </w:rPr>
        <w:t xml:space="preserve">ετείχε σε όλα τα </w:t>
      </w:r>
      <w:r>
        <w:rPr>
          <w:rFonts w:eastAsia="Times New Roman"/>
          <w:szCs w:val="24"/>
          <w:lang w:val="en-US"/>
        </w:rPr>
        <w:t>fora</w:t>
      </w:r>
      <w:r>
        <w:rPr>
          <w:rFonts w:eastAsia="Times New Roman"/>
          <w:szCs w:val="24"/>
        </w:rPr>
        <w:t xml:space="preserve"> που διοργανώνει ο ΠΟΥ, αλλά, βεβαίως, όχι για τα θέματα που έχουν να κάνουν με την υγεία, αλλά περαιτέρω, για να κάνει τις δημόσιες σχέσεις με χορηγό τον κρατικό προϋπολογισμό. Έμεινε εννιά μέρες στο Παρίσι, χωρίς να υπάρχουν αντίστοι</w:t>
      </w:r>
      <w:r>
        <w:rPr>
          <w:rFonts w:eastAsia="Times New Roman"/>
          <w:szCs w:val="24"/>
        </w:rPr>
        <w:t xml:space="preserve">χου επιπέδου συναντήσεις. </w:t>
      </w:r>
    </w:p>
    <w:p w14:paraId="2F46D2A9"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Και θα πρέπει να μας δώσετε όλα τα στοιχεία για το τι αφορούσαν οι εννιά μέρες του Γενικού Γραμματέα στο Παρίσι, ποιες συναντήσεις έκανε και για ποιον λόγο πληρώθηκαν τα έξοδα και εκείνου και της συνοδείας του. </w:t>
      </w:r>
    </w:p>
    <w:p w14:paraId="2F46D2A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ότι </w:t>
      </w:r>
      <w:r>
        <w:rPr>
          <w:rFonts w:eastAsia="Times New Roman" w:cs="Times New Roman"/>
          <w:szCs w:val="24"/>
        </w:rPr>
        <w:t>έκανε τα πάντα για να εξευρεθούν πόροι και να εγκριθεί η συνέχιση του προγράμματος «</w:t>
      </w:r>
      <w:r>
        <w:rPr>
          <w:rFonts w:eastAsia="Times New Roman" w:cs="Times New Roman"/>
          <w:szCs w:val="24"/>
          <w:lang w:val="en-US"/>
        </w:rPr>
        <w:t>Healthy</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Action</w:t>
      </w:r>
      <w:r>
        <w:rPr>
          <w:rFonts w:eastAsia="Times New Roman" w:cs="Times New Roman"/>
          <w:szCs w:val="24"/>
        </w:rPr>
        <w:t xml:space="preserve">», ένα πρόγραμμα το οποίο είχε καταγγελθεί από τον ΣΥΡΙΖΑ και από τον Υπουργό Υγείας, τον κ. Κουρουμπλή. Είχε χαρακτηριστεί σκάνδαλο. </w:t>
      </w:r>
    </w:p>
    <w:p w14:paraId="2F46D2A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Το τραγικό είναι ότι</w:t>
      </w:r>
      <w:r>
        <w:rPr>
          <w:rFonts w:eastAsia="Times New Roman" w:cs="Times New Roman"/>
          <w:szCs w:val="24"/>
        </w:rPr>
        <w:t xml:space="preserve"> ένα μέρος του προγράμματος, που ήταν 800.000 ευρώ, χρηματοδοτημένο από την προηγούμενη κυβέρνηση, ολοκληρώθηκε. Η δική σας Κυβέρνηση έδωσε 1 εκατομμύριο για έξι μήνες και σκοπεύει να δώσει, απ’ ό,τι μαθαίνουμε, άλλα 2,5 εκατομμύρια για άλλα δύο χρόνια. </w:t>
      </w:r>
    </w:p>
    <w:p w14:paraId="2F46D2A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όσο ηθικό είναι, κύριε Υπουργέ, ο υφιστάμενός σας, ο αυτοπροτεινόμενος για εκπρόσωπος, αντί να αναζητήσει να επιδιωχθεί –και να επιδιωχθεί από όλους μας- η ανάδειξη ενός καταξιωμένου Έλληνα επιστήμονα διεθνούς κύρους σε αυτή τη θέση, να προωθεί τον εαυτό τ</w:t>
      </w:r>
      <w:r>
        <w:rPr>
          <w:rFonts w:eastAsia="Times New Roman" w:cs="Times New Roman"/>
          <w:szCs w:val="24"/>
        </w:rPr>
        <w:t>ου;</w:t>
      </w:r>
    </w:p>
    <w:p w14:paraId="2F46D2A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Εμείς θα ζητούσαμε –δεν ξέρουμε αν έχει γίνει η επιλογή- να συνεδριάσει η Επιτροπή Κοινωνικών Υποθέσεων και να υπάρξουν εκεί συζητήσεις και διαβούλευση γι’ αυτό το θέμα. Αν έχει ολοκληρωθεί, να του πούμε καλή επιτυχία, αλλά θα πρέπει να επιστρέψει τα λ</w:t>
      </w:r>
      <w:r>
        <w:rPr>
          <w:rFonts w:eastAsia="Times New Roman" w:cs="Times New Roman"/>
          <w:szCs w:val="24"/>
        </w:rPr>
        <w:t>εφτά που δαπάνησε ο Κρατικός Προϋπολογισμός για την προσωπική του υποψηφιότητα.</w:t>
      </w:r>
    </w:p>
    <w:p w14:paraId="2F46D2A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ζητάμε, επίσης, να κατατεθεί η αλληλογραφία συνεργασίας με την Παγκόσμια Οργάνωση Υγείας και οι συμβάσεις που έχετε υπογράψει, όπως και τα προβλεπόμενα παραδοτέα.</w:t>
      </w:r>
    </w:p>
    <w:p w14:paraId="2F46D2A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ΚΕ</w:t>
      </w:r>
      <w:r>
        <w:rPr>
          <w:rFonts w:eastAsia="Times New Roman" w:cs="Times New Roman"/>
          <w:szCs w:val="24"/>
        </w:rPr>
        <w:t>ΕΛΠΝΟ έχει γίνει πολλή συζήτηση. Οι πράξεις και ο τρόπος με τον οποίο χειρίζεστε την υπόθεση δείχνει ότι αδιαφορείτε για τη θωράκιση της δημόσιας υγείας. Μπορούσατε να το πράξετε, αξιοποιώντας αυτό το εργαλείο και αντιμετωπίζοντας τα προβλήματα που έχει. Μ</w:t>
      </w:r>
      <w:r>
        <w:rPr>
          <w:rFonts w:eastAsia="Times New Roman" w:cs="Times New Roman"/>
          <w:szCs w:val="24"/>
        </w:rPr>
        <w:t>οναδικό μέλημα φαίνεται να είναι το στήσιμο πελατειακού κράτους.</w:t>
      </w:r>
    </w:p>
    <w:p w14:paraId="2F46D2B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αυτά τα οποία καταγγέλθηκαν, οι διαφωνίες με τον κ. Γιαννόπουλο κ.λπ. για τις προσλήψεις, οδήγησαν σε τεράστια καθυστέρηση, με αποτέλεσμα Μονάδες Εντατικής Θεραπείας να μένουν χωρίς</w:t>
      </w:r>
      <w:r>
        <w:rPr>
          <w:rFonts w:eastAsia="Times New Roman" w:cs="Times New Roman"/>
          <w:szCs w:val="24"/>
        </w:rPr>
        <w:t xml:space="preserve"> στελέχη. Βγήκαν τα αποτελέσματα και στη συνέχεια άλλαξαν κατά 50%. Καταθέτω για τα Πρακτικά ένα συγκριτικό πίνακα γι’ αυτό, που σημαίνει ότι το 50% είναι τεράστιο ποσό λαθών, άρα είχε γίνει λαθροχειρία. </w:t>
      </w:r>
    </w:p>
    <w:p w14:paraId="2F46D2B1" w14:textId="77777777" w:rsidR="005B3E17" w:rsidRDefault="00BC72CD">
      <w:pPr>
        <w:spacing w:line="600" w:lineRule="auto"/>
        <w:ind w:firstLine="720"/>
        <w:contextualSpacing/>
        <w:jc w:val="both"/>
        <w:rPr>
          <w:rFonts w:eastAsia="Times New Roman" w:cs="Times New Roman"/>
        </w:rPr>
      </w:pPr>
      <w:r>
        <w:rPr>
          <w:rFonts w:eastAsia="Times New Roman" w:cs="Times New Roman"/>
        </w:rPr>
        <w:t>(Στο σημείο αυτό ο Βουλευτής κ. Βασίλειος Κεγκέρογλ</w:t>
      </w:r>
      <w:r>
        <w:rPr>
          <w:rFonts w:eastAsia="Times New Roman" w:cs="Times New Roman"/>
        </w:rPr>
        <w:t>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2F46D2B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που θέλω να σας πω είναι ότι δεν υπάρχει σχέδιο ενημέρωσης καμπάνιας, όπως είπε</w:t>
      </w:r>
      <w:r>
        <w:rPr>
          <w:rFonts w:eastAsia="Times New Roman" w:cs="Times New Roman"/>
          <w:szCs w:val="24"/>
        </w:rPr>
        <w:t xml:space="preserve"> ο κ. Κρεμαστινός. </w:t>
      </w:r>
      <w:r>
        <w:rPr>
          <w:rFonts w:eastAsia="Times New Roman" w:cs="Times New Roman"/>
          <w:szCs w:val="24"/>
        </w:rPr>
        <w:t xml:space="preserve">Κάποιοι </w:t>
      </w:r>
      <w:r>
        <w:rPr>
          <w:rFonts w:eastAsia="Times New Roman" w:cs="Times New Roman"/>
          <w:szCs w:val="24"/>
        </w:rPr>
        <w:t xml:space="preserve">λένε και ξαναλένε περί διαφήμισης. Δεν πρόκειται περί διαφήμισης, αλλά πρόκειται για ενημέρωση για προληπτικό εμβολιασμό και μέριμνα για να μην κλείσουν δεκάδες κλίνες των Μονάδων Εντατικής Θεραπείας. </w:t>
      </w:r>
    </w:p>
    <w:p w14:paraId="2F46D2B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έχει σημασία αν είναι α</w:t>
      </w:r>
      <w:r>
        <w:rPr>
          <w:rFonts w:eastAsia="Times New Roman" w:cs="Times New Roman"/>
          <w:szCs w:val="24"/>
        </w:rPr>
        <w:t>νικανότητα ή αδιαφορία. Το αποτέλεσμα είναι το ίδιο και έχει δυστυχώς και θύματα. Το πόσο συμβάλλουμε εμείς με την αδράνειά μας, ο καθένας από το πόστο του, όπως και εγώ, αν δεν κάνω ερώτηση για να εγκαλέσω την Κυβέρνηση γι’ αυτό, έχω ευθύνη όταν χάνεται μ</w:t>
      </w:r>
      <w:r>
        <w:rPr>
          <w:rFonts w:eastAsia="Times New Roman" w:cs="Times New Roman"/>
          <w:szCs w:val="24"/>
        </w:rPr>
        <w:t>ία ζωή, πόσο μάλλον οι διοικούντες</w:t>
      </w:r>
      <w:r>
        <w:rPr>
          <w:rFonts w:eastAsia="Times New Roman" w:cs="Times New Roman"/>
          <w:szCs w:val="24"/>
        </w:rPr>
        <w:t>. Ε</w:t>
      </w:r>
      <w:r>
        <w:rPr>
          <w:rFonts w:eastAsia="Times New Roman" w:cs="Times New Roman"/>
          <w:szCs w:val="24"/>
        </w:rPr>
        <w:t>σείς</w:t>
      </w:r>
      <w:r>
        <w:rPr>
          <w:rFonts w:eastAsia="Times New Roman" w:cs="Times New Roman"/>
          <w:szCs w:val="24"/>
        </w:rPr>
        <w:t xml:space="preserve">. </w:t>
      </w:r>
    </w:p>
    <w:p w14:paraId="2F46D2B4"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 συνάδελφε, ολοκληρώστε. </w:t>
      </w:r>
    </w:p>
    <w:p w14:paraId="2F46D2B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Ολοκληρώνω, κύριε Πρόεδρε. </w:t>
      </w:r>
    </w:p>
    <w:p w14:paraId="2F46D2B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θέμα στο ΚΕΕΛΠΝΟ. Ζητάνε από τους εργαζόμενους πίσω κάποια χρήματα που έχουν αποδοθεί ως επίδομα θέσης, με βάση τη νομοθεσία, γιατί κρίθηκε από κάπου ότι και έπρεπε και δεν </w:t>
      </w:r>
      <w:r>
        <w:rPr>
          <w:rFonts w:eastAsia="Times New Roman" w:cs="Times New Roman"/>
          <w:szCs w:val="24"/>
        </w:rPr>
        <w:lastRenderedPageBreak/>
        <w:t>έπρεπε να έχουν δοθεί. Επειδή αύριο υπήρχε συγκεκριμένη ερώτηση προς το</w:t>
      </w:r>
      <w:r>
        <w:rPr>
          <w:rFonts w:eastAsia="Times New Roman" w:cs="Times New Roman"/>
          <w:szCs w:val="24"/>
        </w:rPr>
        <w:t xml:space="preserve">ν Υπουργό, αλλά λόγω ανειλημμένων υποχρεώσεων εξαιτίας της επίσκεψής του στα Γιάννενα, δεν θα έρθει, θέλω να αναφέρω το θέμα για μισό λεπτό. </w:t>
      </w:r>
    </w:p>
    <w:p w14:paraId="2F46D2B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αυτή τη στιγμή αλληλογραφία ανάμεσα στο Υπουργείο Οικονομικών και </w:t>
      </w:r>
      <w:r>
        <w:rPr>
          <w:rFonts w:eastAsia="Times New Roman" w:cs="Times New Roman"/>
          <w:szCs w:val="24"/>
        </w:rPr>
        <w:t>σ</w:t>
      </w:r>
      <w:r>
        <w:rPr>
          <w:rFonts w:eastAsia="Times New Roman" w:cs="Times New Roman"/>
          <w:szCs w:val="24"/>
        </w:rPr>
        <w:t>το Υπουργείο Υγείας για το τι ενδεχόμεν</w:t>
      </w:r>
      <w:r>
        <w:rPr>
          <w:rFonts w:eastAsia="Times New Roman" w:cs="Times New Roman"/>
          <w:szCs w:val="24"/>
        </w:rPr>
        <w:t>α υπάρχουν για τη λύση του θέματος. Εγώ θα πρότεινα στην πολιτική ηγεσία του Υπουργείου, στον Υπουργό, να δώσει την ίδια λύση που δόθηκε στο αντίστοιχο πρόβλημα που είχαμε με τον ΟΚΑΝΑ, όπου είχαμε αντιμετωπίσει με τον νόμο για την ανθρωπιστική κρίση, όπου</w:t>
      </w:r>
      <w:r>
        <w:rPr>
          <w:rFonts w:eastAsia="Times New Roman" w:cs="Times New Roman"/>
          <w:szCs w:val="24"/>
        </w:rPr>
        <w:t xml:space="preserve"> με τροπολογία των Βουλευτών του ΣΥΡΙΖΑ λύθηκε το θέμα. </w:t>
      </w:r>
    </w:p>
    <w:p w14:paraId="2F46D2B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υπάρξει διαφορετική αντιμετώπιση, κύριε Υπουργέ, για τους εργαζόμενους του ΚΕΕΛΠΝΟ από τους εργαζόμενους στον άλλον </w:t>
      </w:r>
      <w:r>
        <w:rPr>
          <w:rFonts w:eastAsia="Times New Roman" w:cs="Times New Roman"/>
          <w:szCs w:val="24"/>
        </w:rPr>
        <w:t>ο</w:t>
      </w:r>
      <w:r>
        <w:rPr>
          <w:rFonts w:eastAsia="Times New Roman" w:cs="Times New Roman"/>
          <w:szCs w:val="24"/>
        </w:rPr>
        <w:t xml:space="preserve">ργανισμό για το ίδιο ακριβώς πρόβλημα. </w:t>
      </w:r>
    </w:p>
    <w:p w14:paraId="2F46D2B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σας καταθέσω την τροπολογ</w:t>
      </w:r>
      <w:r>
        <w:rPr>
          <w:rFonts w:eastAsia="Times New Roman" w:cs="Times New Roman"/>
          <w:szCs w:val="24"/>
        </w:rPr>
        <w:t xml:space="preserve">ία για να δείτε το θέμα σε αυτή τη βάση, άλλως θα επιβεβαιωθούν όλα όσα ακούγονται για τον ιδιαίτερο χειρισμό που θέλουν κάποιοι για το ΚΕΕΛΠΝΟ. </w:t>
      </w:r>
    </w:p>
    <w:p w14:paraId="2F46D2BA" w14:textId="77777777" w:rsidR="005B3E17" w:rsidRDefault="00BC72CD">
      <w:pPr>
        <w:spacing w:line="600" w:lineRule="auto"/>
        <w:ind w:firstLine="720"/>
        <w:contextualSpacing/>
        <w:jc w:val="both"/>
        <w:rPr>
          <w:rFonts w:eastAsia="Times New Roman" w:cs="Times New Roman"/>
        </w:rPr>
      </w:pPr>
      <w:r>
        <w:rPr>
          <w:rFonts w:eastAsia="Times New Roman" w:cs="Times New Roman"/>
        </w:rPr>
        <w:lastRenderedPageBreak/>
        <w:t>(Στο σημείο αυτό ο Βουλευτής κ. Βασίλειος Κεγκέρογλου καταθέτει για τα Πρακτικά την προαναφερθείσα τροπολογία,</w:t>
      </w:r>
      <w:r>
        <w:rPr>
          <w:rFonts w:eastAsia="Times New Roman" w:cs="Times New Roman"/>
        </w:rPr>
        <w:t xml:space="preserve"> η οποία βρίσκεται στο αρχείο του Τμήματος Γραμματείας της Διεύθυνσης Στενογραφίας και Πρακτικών της Βουλής)</w:t>
      </w:r>
    </w:p>
    <w:p w14:paraId="2F46D2B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2F46D2B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rPr>
        <w:t>ΠΑΣΟΚ</w:t>
      </w:r>
      <w:r>
        <w:rPr>
          <w:rFonts w:eastAsia="Times New Roman" w:cs="Times New Roman"/>
          <w:szCs w:val="24"/>
        </w:rPr>
        <w:t>-ΔΗΜΑΡ)</w:t>
      </w:r>
    </w:p>
    <w:p w14:paraId="2F46D2B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w:t>
      </w:r>
      <w:r>
        <w:rPr>
          <w:rFonts w:eastAsia="Times New Roman" w:cs="Times New Roman"/>
          <w:szCs w:val="24"/>
        </w:rPr>
        <w:t xml:space="preserve">υργέ, έχετε τον λόγο. </w:t>
      </w:r>
    </w:p>
    <w:p w14:paraId="2F46D2BE"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Αγαπητοί συνάδελφοι, παρά την ένταση της αρχικής φάσης, νομίζω ότι, όταν πραγματικά έχουμε διάθεση να προσεγγίσουμε με σοβαρότητα και με υπευθυνότητα αυτόν τον πολύ ευαίσθητο χώρο, τον χώρο της υγεία</w:t>
      </w:r>
      <w:r>
        <w:rPr>
          <w:rFonts w:eastAsia="Times New Roman"/>
          <w:szCs w:val="24"/>
        </w:rPr>
        <w:t>ς, υπάρχει πεδίο συνεννόησης.</w:t>
      </w:r>
    </w:p>
    <w:p w14:paraId="2F46D2BF" w14:textId="77777777" w:rsidR="005B3E17" w:rsidRDefault="00BC72CD">
      <w:pPr>
        <w:spacing w:line="600" w:lineRule="auto"/>
        <w:ind w:firstLine="720"/>
        <w:contextualSpacing/>
        <w:jc w:val="both"/>
        <w:rPr>
          <w:rFonts w:eastAsia="Times New Roman"/>
          <w:szCs w:val="24"/>
        </w:rPr>
      </w:pPr>
      <w:r>
        <w:rPr>
          <w:rFonts w:eastAsia="Times New Roman"/>
          <w:szCs w:val="24"/>
        </w:rPr>
        <w:t>Θεωρώ ότι είναι σημαντικό το ότι παρενέβη και η Πρόεδρος της Κοινοβουλευτικής Ομάδας του ΠΑΣΟΚ, με την ιδιαίτερη ιστορική σημειολογία. Προφανώς κανείς, αγαπητοί συνάδελφοι, δεν αμφισβητεί -</w:t>
      </w:r>
      <w:r>
        <w:rPr>
          <w:rFonts w:eastAsia="Times New Roman"/>
          <w:szCs w:val="24"/>
        </w:rPr>
        <w:lastRenderedPageBreak/>
        <w:t>και ούτε εμείς το κάναμε ποτέ- την πο</w:t>
      </w:r>
      <w:r>
        <w:rPr>
          <w:rFonts w:eastAsia="Times New Roman"/>
          <w:szCs w:val="24"/>
        </w:rPr>
        <w:t xml:space="preserve">λύ καίρια και σημαντική παρέμβαση της ίδρυσης του Εθνικού Συστήματος Υγείας τη δεκαετία του </w:t>
      </w:r>
      <w:r>
        <w:rPr>
          <w:rFonts w:eastAsia="Times New Roman"/>
          <w:szCs w:val="24"/>
        </w:rPr>
        <w:t>΄</w:t>
      </w:r>
      <w:r>
        <w:rPr>
          <w:rFonts w:eastAsia="Times New Roman"/>
          <w:szCs w:val="24"/>
        </w:rPr>
        <w:t>80, που βεβαίως ήταν έργο ΠΑΣΟΚ, ως υλοποίηση, αλλά δεν έγινε «γενηθήτω το φως», κύριε Κρεμαστινέ.</w:t>
      </w:r>
    </w:p>
    <w:p w14:paraId="2F46D2C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Η ίδρυση ενός δημόσιου συστήματος υγείας ήταν αποτέλεσμα αγώνων </w:t>
      </w:r>
      <w:r>
        <w:rPr>
          <w:rFonts w:eastAsia="Times New Roman"/>
          <w:szCs w:val="24"/>
        </w:rPr>
        <w:t xml:space="preserve">των προοδευτικών υγειονομικών, των δημοκρατών γιατρών της δημόσιας περίθαλψης όλη τη δεκαετία του </w:t>
      </w:r>
      <w:r>
        <w:rPr>
          <w:rFonts w:eastAsia="Times New Roman"/>
          <w:szCs w:val="24"/>
        </w:rPr>
        <w:t>΄</w:t>
      </w:r>
      <w:r>
        <w:rPr>
          <w:rFonts w:eastAsia="Times New Roman"/>
          <w:szCs w:val="24"/>
        </w:rPr>
        <w:t>70. Ήταν αποτέλεσμα σκληρών, πολυήμερων απεργιακών κινητοποιήσεων. Ήταν ένα ώριμο κοινωνικά αίτημα. Και βεβαίως ήρθε μια προοδευτική κυβέρνηση στην αρχική τη</w:t>
      </w:r>
      <w:r>
        <w:rPr>
          <w:rFonts w:eastAsia="Times New Roman"/>
          <w:szCs w:val="24"/>
        </w:rPr>
        <w:t xml:space="preserve">ς φάση και το υλοποίησε. Άλλο το αν στη συνέχεια, στην πορεία, κυρίως την τριετία Μητσοτάκη, αλλά και στη συνέχεια, στο τέλος της δεκαετίας του </w:t>
      </w:r>
      <w:r>
        <w:rPr>
          <w:rFonts w:eastAsia="Times New Roman"/>
          <w:szCs w:val="24"/>
        </w:rPr>
        <w:t>΄</w:t>
      </w:r>
      <w:r>
        <w:rPr>
          <w:rFonts w:eastAsia="Times New Roman"/>
          <w:szCs w:val="24"/>
        </w:rPr>
        <w:t>90 και αρχές της δεκαετίας του 2000, υπήρξε μια σαφέστατη νεοφιλελεύθερη μετάλλαξη αυτού του συστήματος υγείας.</w:t>
      </w:r>
      <w:r>
        <w:rPr>
          <w:rFonts w:eastAsia="Times New Roman"/>
          <w:szCs w:val="24"/>
        </w:rPr>
        <w:t xml:space="preserve"> </w:t>
      </w:r>
    </w:p>
    <w:p w14:paraId="2F46D2C1"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Δυστυχώς τη νεοφιλελεύθερη ατζέντα στο σύστημα υγείας εσείς τη βάλατε, αγαπητοί συνάδελφοι, ο τότε Υπουργός, ο Αλέκος Παπαδόπουλος. Αυτός άνοιξε τη συζήτηση για τα ιδιωτικά συνεργεία στα νοσοκομεία, για τα απογευματινά ιατρεία, για την </w:t>
      </w:r>
      <w:r>
        <w:rPr>
          <w:rFonts w:eastAsia="Times New Roman"/>
          <w:szCs w:val="24"/>
          <w:lang w:val="en-US"/>
        </w:rPr>
        <w:t>part</w:t>
      </w:r>
      <w:r>
        <w:rPr>
          <w:rFonts w:eastAsia="Times New Roman"/>
          <w:szCs w:val="24"/>
        </w:rPr>
        <w:t xml:space="preserve"> </w:t>
      </w:r>
      <w:r>
        <w:rPr>
          <w:rFonts w:eastAsia="Times New Roman"/>
          <w:szCs w:val="24"/>
          <w:lang w:val="en-US"/>
        </w:rPr>
        <w:t>time</w:t>
      </w:r>
      <w:r>
        <w:rPr>
          <w:rFonts w:eastAsia="Times New Roman"/>
          <w:szCs w:val="24"/>
        </w:rPr>
        <w:t xml:space="preserve"> απασχόλη</w:t>
      </w:r>
      <w:r>
        <w:rPr>
          <w:rFonts w:eastAsia="Times New Roman"/>
          <w:szCs w:val="24"/>
        </w:rPr>
        <w:t xml:space="preserve">ση των νοσοκομειακών γιατρών. </w:t>
      </w:r>
      <w:r>
        <w:rPr>
          <w:rFonts w:eastAsia="Times New Roman"/>
          <w:szCs w:val="24"/>
        </w:rPr>
        <w:lastRenderedPageBreak/>
        <w:t xml:space="preserve">Όλος ο αρχικός πυρήνας του συστήματος υγείας άρχισε να αναιρείται εκείνη την περίοδο. Και φυσικά ακολούθησε η επόμενη φάση και κυρίως η μνημονιακή περίοδος, όπου υπήρξε μια δραματική υποβάθμιση και απαξίωση. </w:t>
      </w:r>
    </w:p>
    <w:p w14:paraId="2F46D2C2" w14:textId="77777777" w:rsidR="005B3E17" w:rsidRDefault="00BC72CD">
      <w:pPr>
        <w:spacing w:line="600" w:lineRule="auto"/>
        <w:ind w:firstLine="720"/>
        <w:contextualSpacing/>
        <w:jc w:val="both"/>
        <w:rPr>
          <w:rFonts w:eastAsia="Times New Roman"/>
          <w:szCs w:val="24"/>
        </w:rPr>
      </w:pPr>
      <w:r>
        <w:rPr>
          <w:rFonts w:eastAsia="Times New Roman"/>
          <w:szCs w:val="24"/>
        </w:rPr>
        <w:t>Είχαμε ένα Εθνικό</w:t>
      </w:r>
      <w:r>
        <w:rPr>
          <w:rFonts w:eastAsia="Times New Roman"/>
          <w:szCs w:val="24"/>
        </w:rPr>
        <w:t xml:space="preserve"> Σύστημα Υγείας που έπαιξε έναν πολύ σημαντικό ρόλο, κάλυψε ένα μεγάλο κενό στη φροντίδα των ανθρώπων και ιδιαίτερα των ανθρώπων της υπαίθρου. Τα κέντρα υγείας αγροτικού τύπου ήταν όντως μία παρέμβαση πολύ κρίσιμη, που βοήθησε τον αγροτικό πληθυσμό και παρ</w:t>
      </w:r>
      <w:r>
        <w:rPr>
          <w:rFonts w:eastAsia="Times New Roman"/>
          <w:szCs w:val="24"/>
        </w:rPr>
        <w:t xml:space="preserve">είχε αξιοπρεπείς υπηρεσίες. Με το να μας λέτε, όμως, ότι έχουμε γυρίσει το σύστημα υγείας στην προτέρα του ΕΣΥ περίοδο, κατά την άποψή μου αδικείτε και τον εαυτό σας και τη νοημοσύνη των ανθρώπων. </w:t>
      </w:r>
    </w:p>
    <w:p w14:paraId="2F46D2C3" w14:textId="77777777" w:rsidR="005B3E17" w:rsidRDefault="00BC72CD">
      <w:pPr>
        <w:spacing w:line="600" w:lineRule="auto"/>
        <w:ind w:firstLine="720"/>
        <w:contextualSpacing/>
        <w:jc w:val="both"/>
        <w:rPr>
          <w:rFonts w:eastAsia="Times New Roman"/>
          <w:szCs w:val="24"/>
        </w:rPr>
      </w:pPr>
      <w:r>
        <w:rPr>
          <w:rFonts w:eastAsia="Times New Roman"/>
          <w:szCs w:val="24"/>
        </w:rPr>
        <w:t>Θυμίζω απλώς ότι πριν από την ίδρυση του Εθνικού Συστήματο</w:t>
      </w:r>
      <w:r>
        <w:rPr>
          <w:rFonts w:eastAsia="Times New Roman"/>
          <w:szCs w:val="24"/>
        </w:rPr>
        <w:t xml:space="preserve">ς Υγείας, στα δημόσια νοσοκομεία οι ασθενείς έμπαιναν με τα μπιλιετάκια των Υπουργών και των Βουλευτών των κομμάτων εξουσίας φυσικά εκείνης της εποχής, δηλαδή κυρίως της Νέας Δημοκρατίας. Γι’ αυτό και ήταν μεγάλη τομή η ίδρυση του συστήματος υγείας για να </w:t>
      </w:r>
      <w:r>
        <w:rPr>
          <w:rFonts w:eastAsia="Times New Roman"/>
          <w:szCs w:val="24"/>
        </w:rPr>
        <w:t>αλλάξει και να διευκολυνθεί η ισότιμη πρόσβαση των ανθρώπων.</w:t>
      </w:r>
    </w:p>
    <w:p w14:paraId="2F46D2C4"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Και φτάνουμε στο σήμερα, λοιπόν. Από πέρσι που αναλάβαμε, ακούμε την ίδια αυτοεκπληρούμενη προφητεία: Καταρρέει το σύστημα υγείας. Μετά, λοιπόν, από ενάμιση χρόνο και οι πέτρες έχουν μάθει ότι αυ</w:t>
      </w:r>
      <w:r>
        <w:rPr>
          <w:rFonts w:eastAsia="Times New Roman"/>
          <w:szCs w:val="24"/>
        </w:rPr>
        <w:t>τό δεν έχει συμβεί. Δεν συνέβη την πιο κρίσιμη περίοδο, πέρσι που πραγματικά τα πράγματα ήταν δύσκολα και η χώρα και η οικονομία και η κοινωνία και το κράτος ήταν στο όριο. Και δεν συνέβη επειδή η Κυβέρνηση πήρε μια πολύ κρίσιμη πολιτική απόφαση να ενισχύσ</w:t>
      </w:r>
      <w:r>
        <w:rPr>
          <w:rFonts w:eastAsia="Times New Roman"/>
          <w:szCs w:val="24"/>
        </w:rPr>
        <w:t>ει τη χρηματοδότησή του και να ανακόψει τη συνεχή, επί πενταετία, περικοπή των προϋπολογισμών των νοσοκομείων. Αυτή είναι η αλήθεια.</w:t>
      </w:r>
    </w:p>
    <w:p w14:paraId="2F46D2C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επιτρέψτε μου να πω ότι, όταν καταθέτετε επίκαιρες ερωτήσεις και επερωτήσεις, να προσέχετε και λιγάκι τα στοιχεία. Αυτό</w:t>
      </w:r>
      <w:r>
        <w:rPr>
          <w:rFonts w:eastAsia="Times New Roman" w:cs="Times New Roman"/>
          <w:szCs w:val="24"/>
        </w:rPr>
        <w:t xml:space="preserve"> που αναφέρετε ρητά στην ερώτησή σας ότι τα επιπλέον χρήματα, τα 150 εκατομμύρια ευρώ, δεν απορροφήθηκαν από τα νοσοκομεία και επέστρεψαν στην Τράπεζα της Ελλάδος, αφού η εκταμίευσή τους έγινε λίγες ημέρες πριν κλείσει το έτος 2015, δεν ισχύει. </w:t>
      </w:r>
    </w:p>
    <w:p w14:paraId="2F46D2C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Ρωτήστε κα</w:t>
      </w:r>
      <w:r>
        <w:rPr>
          <w:rFonts w:eastAsia="Times New Roman" w:cs="Times New Roman"/>
          <w:szCs w:val="24"/>
        </w:rPr>
        <w:t xml:space="preserve">νέναν άνθρωπο από το Γενικό Λογιστήριο του Κράτους. Ρωτήστε κανέναν σοβαρό οικονομολόγο που μπορεί να διαβάσει τους προϋπολογισμούς, για να καταλάβετε ότι αυτό δεν ισχύει. </w:t>
      </w:r>
    </w:p>
    <w:p w14:paraId="2F46D2C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Τα χρήματα απορροφήθηκαν. Έτσι κρατήθηκαν όρθια τα νοσοκομεία. Έτσι διασφαλίστηκε ο</w:t>
      </w:r>
      <w:r>
        <w:rPr>
          <w:rFonts w:eastAsia="Times New Roman" w:cs="Times New Roman"/>
          <w:szCs w:val="24"/>
        </w:rPr>
        <w:t xml:space="preserve"> εφοδιασμός τους με φάρμακα και υγειονομικό υλικό μέχρι το τέλος του χρόνου και αναγκαστήκαμε να δώσουμε και μια συμπληρωτική επιχορήγηση τον Δεκέμβρη, για να μπορέσει να βγει το σύστημα υγείας όρθιο.</w:t>
      </w:r>
    </w:p>
    <w:p w14:paraId="2F46D2C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Φυσικά, αυτοαναιρείστε, γιατί λέτε αμέσως μετά ότι έτσι</w:t>
      </w:r>
      <w:r>
        <w:rPr>
          <w:rFonts w:eastAsia="Times New Roman" w:cs="Times New Roman"/>
          <w:szCs w:val="24"/>
        </w:rPr>
        <w:t xml:space="preserve"> διαμορφώθηκε ένας προϋπολογισμός για το έτος 2015 της τάξης των 1,538 δισεκατομμυρίων ευρώ. Αν δεν απορροφηθούν τα χρήματα, δεν διαμορφώνεται και δεν κλείνει ο προϋπολογισμός με αυξημένη δαπάνη. </w:t>
      </w:r>
    </w:p>
    <w:p w14:paraId="2F46D2C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Να κάνετε κριτική, αγαπητοί συνάδελφοι, όσο θέλετε, αλλά με</w:t>
      </w:r>
      <w:r>
        <w:rPr>
          <w:rFonts w:eastAsia="Times New Roman" w:cs="Times New Roman"/>
          <w:szCs w:val="24"/>
        </w:rPr>
        <w:t xml:space="preserve"> στοιχεία και με βάση τα πραγματικά δεδομένα. Τα πραγματικά, λοιπόν, δεδομένα λένε ότι για πρώτη φορά αντιστράφηκε η συνεχής πορεία υποχρηματοδότησης. Φθάνουν τα χρήματα; Όχι. Βεβαίως, είναι οριακά. Βεβαίως, οι ανάγκες είναι πολύ περισσότερες. Γιατί η κρίσ</w:t>
      </w:r>
      <w:r>
        <w:rPr>
          <w:rFonts w:eastAsia="Times New Roman" w:cs="Times New Roman"/>
          <w:szCs w:val="24"/>
        </w:rPr>
        <w:t xml:space="preserve">η αύξησε τις ανάγκες. Και αν πήγαιναν, όπως είπε η κ. Χριστοφιλοπούλου, οι πολίτες στον ιδιωτικό τομέα, δεν θα είχαμε πίεση στα δημόσια νοσοκομεία. </w:t>
      </w:r>
    </w:p>
    <w:p w14:paraId="2F46D2C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Αποφασίστε, λοιπόν. Ή πάνε στον ιδιωτικό τομέα, γιατί έχουμε διαλύσει το ΕΣΥ, ή έχουμε μεγάλη συρροή στα νο</w:t>
      </w:r>
      <w:r>
        <w:rPr>
          <w:rFonts w:eastAsia="Times New Roman" w:cs="Times New Roman"/>
          <w:szCs w:val="24"/>
        </w:rPr>
        <w:t xml:space="preserve">σοκομεία και τις δομές του ΕΣΥ και πραγματικά χρειάζεται μεγαλύτερη στήριξη για να ανταποκριθούν. </w:t>
      </w:r>
    </w:p>
    <w:p w14:paraId="2F46D2C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την αναφορά που έκανε ο εκπρόσωπος του ΠΑΣΟΚ στο φάρμακο. Δεν γίνεται να μας λέει ότι κινδυνεύουν οι ογκολογικοί ασθενείς επειδή δεν μ</w:t>
      </w:r>
      <w:r>
        <w:rPr>
          <w:rFonts w:eastAsia="Times New Roman" w:cs="Times New Roman"/>
          <w:szCs w:val="24"/>
        </w:rPr>
        <w:t xml:space="preserve">πορούν να πάρουν τα φάρμακα υψηλού κόστους και ταυτόχρονα να μας λέει ότι έχει έκρηξη στη δαπάνη. </w:t>
      </w:r>
    </w:p>
    <w:p w14:paraId="2F46D2C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φυσικά έχουμε άνοδο στη δαπάνη, γιατί έχουν ενσωματωθεί ακριβά φάρμακα τα τελευταία χρόνια, χωρίς το φίλτρο της διαπραγμάτευσης. Και αυτό είναι μια μεγάλ</w:t>
      </w:r>
      <w:r>
        <w:rPr>
          <w:rFonts w:eastAsia="Times New Roman" w:cs="Times New Roman"/>
          <w:szCs w:val="24"/>
        </w:rPr>
        <w:t>η διεθνής συζήτηση αυτή την περίοδο, στην οποία επιτρέψτε μου να πω ότι η χώρα μας παίζει πρωταγωνιστικό ρόλο. Και παρεμβαίνει και στα ευρωπαϊκά φόρα και παίρνει πρωτοβουλίες σε συντονισμό με άλλες χώρες του ευρωπαϊκού νότου, για να έχουμε κοινή διαπραγμάτ</w:t>
      </w:r>
      <w:r>
        <w:rPr>
          <w:rFonts w:eastAsia="Times New Roman" w:cs="Times New Roman"/>
          <w:szCs w:val="24"/>
        </w:rPr>
        <w:t xml:space="preserve">ευση και να πετύχουμε πιο προσιτές τιμές στη φαρμακευτική καινοτομία. </w:t>
      </w:r>
    </w:p>
    <w:p w14:paraId="2F46D2C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γίνεται, λοιπόν, να μας λέτε ότι αυξάνεται η δαπάνη και άρα καλύπτουμε τον κόσμο και άρα έχει πρόσβαση ο ασθενής και ταυτόχρονα να μας λέτε ότι κινδυνεύουν οι ασθενείς. </w:t>
      </w:r>
    </w:p>
    <w:p w14:paraId="2F46D2C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Σήμερα φρον</w:t>
      </w:r>
      <w:r>
        <w:rPr>
          <w:rFonts w:eastAsia="Times New Roman" w:cs="Times New Roman"/>
          <w:szCs w:val="24"/>
        </w:rPr>
        <w:t>τίσαμε τα δημόσια νοσοκομεία να έχουν αυξημένη φαρμακευτική δαπάνη. Ενδεχομένως να μην ήταν αρκετή. Υπενθυμίζω ότι αυτό ήταν μνημονιακή επιταγή και προαπαιτούμενο της πρώτης αξιολόγησης. Ο κλειστός προϋπολογισμός και η επαναφορά των ΦΥΚ στα νοσοκομεία ήταν</w:t>
      </w:r>
      <w:r>
        <w:rPr>
          <w:rFonts w:eastAsia="Times New Roman" w:cs="Times New Roman"/>
          <w:szCs w:val="24"/>
        </w:rPr>
        <w:t xml:space="preserve"> μνημονιακή υποχρέωση. Προσπαθήσαμε και διαπραγματευτήκαμε να το κάνουμε όσο γίνεται με πιο διαχειρίσιμο τρόπο. Θα κάνουμε στο τρίμηνο που μας απομένει τις αναγκαίες διορθωτικές παρεμβάσεις. </w:t>
      </w:r>
    </w:p>
    <w:p w14:paraId="2F46D2C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Και να είστε σίγουροι ότι δεν θα αφήσουμε κανέναν άνθρωπο και </w:t>
      </w:r>
      <w:r>
        <w:rPr>
          <w:rFonts w:eastAsia="Times New Roman" w:cs="Times New Roman"/>
          <w:szCs w:val="24"/>
        </w:rPr>
        <w:t>κανέναν πολίτη αυτής της χώρας που έχει ανάγκη από φάρμακα ακάλυπτο. Και θα διασφαλίσουμε με νύχια και με δόντια τα δημόσια νοσοκομεία, ώστε να συνεχίσουν να προσφέρουν αξιοπρεπή φροντίδα σε όλο τον κόσμο που το έχει ανάγκη, είτε είναι ασφαλισμένος είτε εί</w:t>
      </w:r>
      <w:r>
        <w:rPr>
          <w:rFonts w:eastAsia="Times New Roman" w:cs="Times New Roman"/>
          <w:szCs w:val="24"/>
        </w:rPr>
        <w:t>ναι ανασφάλιστος, είτε είναι πρόσφυγας και μετανάστης.</w:t>
      </w:r>
    </w:p>
    <w:p w14:paraId="2F46D2D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λέτε ότι κοροϊδεύουμε για τις προσλήψεις. Το έχετε πει εκατό φορές αυτό με το πρωταπριλιάτικο ανέκδοτο. Βρείτε κανένα πιο καλό, ένα πιο ευφυές επιχείρημα, σας παρακαλώ. Σας παρακαλώ! </w:t>
      </w:r>
    </w:p>
    <w:p w14:paraId="2F46D2D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εμ</w:t>
      </w:r>
      <w:r>
        <w:rPr>
          <w:rFonts w:eastAsia="Times New Roman" w:cs="Times New Roman"/>
          <w:szCs w:val="24"/>
        </w:rPr>
        <w:t xml:space="preserve">είς δεν υποσχεθήκαμε ποτέ ότι θα διορίσουμε άμεσα χιλιάδες εργαζόμενους, γιατί ξέρουμε πολύ καλά ότι αυτό είναι άτοπο. Δεν υφίσταται αυτό. </w:t>
      </w:r>
      <w:r>
        <w:rPr>
          <w:rFonts w:eastAsia="Times New Roman" w:cs="Times New Roman"/>
          <w:szCs w:val="24"/>
        </w:rPr>
        <w:t>Με το γνωστό δυσλειτουργικό και γραφειοκρατικό κράτος -το δικό σας το κράτος, επιτρέψτε μου να πω- αυτό δεν μπορεί να</w:t>
      </w:r>
      <w:r>
        <w:rPr>
          <w:rFonts w:eastAsia="Times New Roman" w:cs="Times New Roman"/>
          <w:szCs w:val="24"/>
        </w:rPr>
        <w:t xml:space="preserve"> συμβεί. Χρειάζεται πολύ μεγάλος χρόνος, ιδιαίτερα για τις κρίσεις των γιατρών.</w:t>
      </w:r>
    </w:p>
    <w:p w14:paraId="2F46D2D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Μας είπατε ότι το 2015 δεν διορίσαμε κανέναν. «Μηδέν», είπε η Πρόεδρος του ΠΑΣΟΚ. Το 2015, λοιπόν, που ήταν η δύσκολη χρονιά, που τα πράγματα ήταν πολύ ζορισμένα, διορίστηκαν ε</w:t>
      </w:r>
      <w:r>
        <w:rPr>
          <w:rFonts w:eastAsia="Times New Roman" w:cs="Times New Roman"/>
          <w:szCs w:val="24"/>
        </w:rPr>
        <w:t>κατόν ογδόντα επτά διασώστες του ΕΚΑΒ, τετρακόσιοι ογδόντα επικουρικοί γιατροί -και ήταν μια μεγάλη ανάσα για το σύστημα υγείας- που τώρα έχουν ξεπεράσει τους χίλιους διακόσιους. Ήταν μια καίρια παρέμβαση αυτή για να καλύψουμε τα μεγάλα κενά που υπήρχαν, ό</w:t>
      </w:r>
      <w:r>
        <w:rPr>
          <w:rFonts w:eastAsia="Times New Roman" w:cs="Times New Roman"/>
          <w:szCs w:val="24"/>
        </w:rPr>
        <w:t xml:space="preserve">ντως, στα νοσοκομεία της επαρχίας. Παρατείναμε τη </w:t>
      </w:r>
      <w:r>
        <w:rPr>
          <w:rFonts w:eastAsia="Times New Roman" w:cs="Times New Roman"/>
          <w:szCs w:val="24"/>
        </w:rPr>
        <w:lastRenderedPageBreak/>
        <w:t>σύμβαση χιλίων εκατό γιατρών και υπόλοιπου επικουρικού προσωπικού που υπηρετούσε και την παρατείναμε ξανά άλλον έναν χρόνο μέχρι τον Σεπτέμβριο του 2017 και φυσικά, νομοθετήσαμε την παράταση κατά τέσσερα εξ</w:t>
      </w:r>
      <w:r>
        <w:rPr>
          <w:rFonts w:eastAsia="Times New Roman" w:cs="Times New Roman"/>
          <w:szCs w:val="24"/>
        </w:rPr>
        <w:t>άμηνα των ειδικευομένων στα δημόσια νοσοκομεία. Αυτά καταφέραμε να κάνουμε το 2015.</w:t>
      </w:r>
    </w:p>
    <w:p w14:paraId="2F46D2D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 2016, αυτές τις μέρες, ολοκληρώνεται ο διορισμός των πρώτων εργαζομένων -ήδη έχουν διοριστεί πεντακόσιοι ογδόντα- των πρώτων μόνιμων εργαζομένων στο σύστημα υγείας μετά </w:t>
      </w:r>
      <w:r>
        <w:rPr>
          <w:rFonts w:eastAsia="Times New Roman" w:cs="Times New Roman"/>
          <w:szCs w:val="24"/>
        </w:rPr>
        <w:t>το 2010. Αρχίζει η διαδικασία της κρίσης στα συμβούλια επιλογής των πρώτων επτακοσίων εξήντα γιατρών μετά επίσης από το 2009-2010. Έχουν διοριστεί πάνω από πενήντα γιατροί -νομίζω ότι τώρα έχουν φτάσει εξήντα- και πάνω από διακόσιοι νοσηλευτές στις ΜΕΘ, γι</w:t>
      </w:r>
      <w:r>
        <w:rPr>
          <w:rFonts w:eastAsia="Times New Roman" w:cs="Times New Roman"/>
          <w:szCs w:val="24"/>
        </w:rPr>
        <w:t>α τις οποίες κόπτεσθε όλοι και αυτό έχει σαν αποτέλεσμα τα διακόσια κλειστά κρεβάτια να έχουν γίνει σήμερα εκατόν πενήντα και στο Λεκανοπέδιο τα πενήντα με πενήντα πέντε κλειστά να έχουν γίνει τριάντα δύο.</w:t>
      </w:r>
    </w:p>
    <w:p w14:paraId="2F46D2D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Αυτή είναι, λοιπόν, η παρέμβαση διάλυσης του δημόσ</w:t>
      </w:r>
      <w:r>
        <w:rPr>
          <w:rFonts w:eastAsia="Times New Roman" w:cs="Times New Roman"/>
          <w:szCs w:val="24"/>
        </w:rPr>
        <w:t>ιου συστήματος υγείας την οποία λέτε.</w:t>
      </w:r>
    </w:p>
    <w:p w14:paraId="2F46D2D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να δώσω και άλλους αριθμούς.</w:t>
      </w:r>
    </w:p>
    <w:p w14:paraId="2F46D2D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οι διακόσιοι από τους παλιούς που επαναπροσλήφθηκαν.</w:t>
      </w:r>
    </w:p>
    <w:p w14:paraId="2F46D2D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Ναι, μπράβο! Σωστά!</w:t>
      </w:r>
    </w:p>
    <w:p w14:paraId="2F46D2D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Ο Αναπληρωτής </w:t>
      </w:r>
      <w:r>
        <w:rPr>
          <w:rFonts w:eastAsia="Times New Roman" w:cs="Times New Roman"/>
          <w:szCs w:val="24"/>
        </w:rPr>
        <w:t xml:space="preserve">Υπουργός μού υπενθυμίζει -και πολύ σωστά- ότι ξεπαγώσαμε τις διαδικασίες των παλιών προκηρύξεων του 2008, του 2009, του 2010 και ήδη έχουν διοριστεί πάνω από διακόσιοι μόνιμοι γιατροί του ΕΣΥ, που εκκρεμούσε η πρόσληψή τους εδώ και μία εξαετία. Και αυτοί, </w:t>
      </w:r>
      <w:r>
        <w:rPr>
          <w:rFonts w:eastAsia="Times New Roman" w:cs="Times New Roman"/>
          <w:szCs w:val="24"/>
        </w:rPr>
        <w:t>επίσης, έχουν καλύψει πολύ κρίσιμες ανάγκες.</w:t>
      </w:r>
    </w:p>
    <w:p w14:paraId="2F46D2D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σας δώσω το πλάνο των προσλήψεων, για να έχετε μια εικόνα. Εκτός, λοιπόν, από αυτή την προκήρυξη 4Κ και 5Κ που ολοκληρώνεται τώρα και των επτακοσίων εξήντα γιατρών που έχουν προκηρυχθεί, ακολουθ</w:t>
      </w:r>
      <w:r>
        <w:rPr>
          <w:rFonts w:eastAsia="Times New Roman" w:cs="Times New Roman"/>
          <w:szCs w:val="24"/>
        </w:rPr>
        <w:t xml:space="preserve">ούν χίλιοι πεντακόσιοι τριάντα έξι. Έχει πάει στο ΑΣΕΠ. Αυτές τις μέρες μάς υποσχέθηκαν ότι θα την προχωρήσουν. Μέσα από αυτές καλύπτονται κενά σε όλο το σύστημα υγείας, </w:t>
      </w:r>
      <w:r>
        <w:rPr>
          <w:rFonts w:eastAsia="Times New Roman" w:cs="Times New Roman"/>
          <w:szCs w:val="24"/>
        </w:rPr>
        <w:lastRenderedPageBreak/>
        <w:t>στον τομέα ψυχικής υγείας, στον τομέα των εξαρτήσεων -όπως είπα προηγουμένως- και επίσ</w:t>
      </w:r>
      <w:r>
        <w:rPr>
          <w:rFonts w:eastAsia="Times New Roman" w:cs="Times New Roman"/>
          <w:szCs w:val="24"/>
        </w:rPr>
        <w:t>ης στο ΕΚΑΒ, όπου παίρνουμε άλλους εκατό διασώστες.</w:t>
      </w:r>
    </w:p>
    <w:p w14:paraId="2F46D2D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Ακολουθούν άλλες χίλιες διακόσιες προσλήψεις νοσηλευτικού και λοιπού προσωπικού που έχουν πάρει Πράξη Υπουργικού Συμβουλίου και πιστεύουμε ότι μέχρι το τέλος του χρόνου θα τις έχουμε και αυτές και μάλιστα</w:t>
      </w:r>
      <w:r>
        <w:rPr>
          <w:rFonts w:eastAsia="Times New Roman" w:cs="Times New Roman"/>
          <w:szCs w:val="24"/>
        </w:rPr>
        <w:t>, σε πολύ συντομότερο χρόνο, διότι θα λειτουργήσουν οι κυλιόμενοι πίνακες, τουλάχιστον για τις βασικές κατηγορίες. Είναι οι χίλιοι διακόσιοι περίπου επικουρικοί γιατροί που έχουμε διορίσει, είναι τα εκατόν τριανταεπτά άτομα που μέσα από ένα ειδικό πρόγραμμ</w:t>
      </w:r>
      <w:r>
        <w:rPr>
          <w:rFonts w:eastAsia="Times New Roman" w:cs="Times New Roman"/>
          <w:szCs w:val="24"/>
        </w:rPr>
        <w:t>α ενίσχυσαν τις δημόσιες δομές επτά νησιών στο Ανατολικό Αιγαίο, ακριβώς για να στηρίξουν την προσπάθεια των δημόσιων λειτουργών της περιοχής να αντιμετωπίσουν με αξιοπρέπεια τους πρόσφυγες και τις ανάγκες τους.</w:t>
      </w:r>
    </w:p>
    <w:p w14:paraId="2F46D2D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Είναι μια νέα παρέμβαση που προωθούμε αυτή τ</w:t>
      </w:r>
      <w:r>
        <w:rPr>
          <w:rFonts w:eastAsia="Times New Roman" w:cs="Times New Roman"/>
          <w:szCs w:val="24"/>
        </w:rPr>
        <w:t>ην περίοδο, μέσα από ένα ειδικό πρόγραμμα 24 εκατομμυρίων ευρώ από ένα ειδικό ευρωπαϊκό ταμείο, το ΑΜΘ, για να ενισχύσουμε και το δημόσιο σύ</w:t>
      </w:r>
      <w:r>
        <w:rPr>
          <w:rFonts w:eastAsia="Times New Roman" w:cs="Times New Roman"/>
          <w:szCs w:val="24"/>
        </w:rPr>
        <w:lastRenderedPageBreak/>
        <w:t>στημα υγείας. Είναι τετρακόσιοι ενενήντα τέσσερις, περίπου πεντακόσιοι, γιατροί και υπόλοιπο προσωπικό που θα ενισχύ</w:t>
      </w:r>
      <w:r>
        <w:rPr>
          <w:rFonts w:eastAsia="Times New Roman" w:cs="Times New Roman"/>
          <w:szCs w:val="24"/>
        </w:rPr>
        <w:t xml:space="preserve">σουν τις όμορες δημόσιες δομές στα </w:t>
      </w:r>
      <w:r>
        <w:rPr>
          <w:rFonts w:eastAsia="Times New Roman" w:cs="Times New Roman"/>
          <w:szCs w:val="24"/>
          <w:lang w:val="en-US"/>
        </w:rPr>
        <w:t>camps</w:t>
      </w:r>
      <w:r>
        <w:rPr>
          <w:rFonts w:eastAsia="Times New Roman" w:cs="Times New Roman"/>
          <w:szCs w:val="24"/>
        </w:rPr>
        <w:t xml:space="preserve">, στους μεγάλους χώρους ανοικτής φιλοξενίας και θα υπάρξει και παρέμβαση, μια </w:t>
      </w:r>
      <w:r>
        <w:rPr>
          <w:rFonts w:eastAsia="Times New Roman" w:cs="Times New Roman"/>
          <w:szCs w:val="24"/>
          <w:lang w:val="en-US"/>
        </w:rPr>
        <w:t>minimum</w:t>
      </w:r>
      <w:r>
        <w:rPr>
          <w:rFonts w:eastAsia="Times New Roman" w:cs="Times New Roman"/>
          <w:szCs w:val="24"/>
        </w:rPr>
        <w:t xml:space="preserve"> μονάδα υγείας και μέσα στους καταυλισμούς, για να μπορέσουμε να ενισχύσουμε την πρωτοβάθμια φροντίδα αυτών των ανθρώπων.</w:t>
      </w:r>
    </w:p>
    <w:p w14:paraId="2F46D2D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Μαζί με τ</w:t>
      </w:r>
      <w:r>
        <w:rPr>
          <w:rFonts w:eastAsia="Times New Roman" w:cs="Times New Roman"/>
          <w:szCs w:val="24"/>
        </w:rPr>
        <w:t>ην ολοκλήρωση των θέσεων για τις ΜΕΘ που είναι πεντακόσια άτομα, όλο αυτό μας κάνει ένα άθροισμα πάνω από έξι χιλιάδες άτομα, γιατροί και υπόλοιπο προσωπικό, που είναι η πρώτη σοβαρή και συγκροτημένη ενίσχυση του δημόσιου συστήματος υγείας από την έναρξη τ</w:t>
      </w:r>
      <w:r>
        <w:rPr>
          <w:rFonts w:eastAsia="Times New Roman" w:cs="Times New Roman"/>
          <w:szCs w:val="24"/>
        </w:rPr>
        <w:t xml:space="preserve">ης κρίσης. Αυτή είναι η αλήθεια. </w:t>
      </w:r>
    </w:p>
    <w:p w14:paraId="2F46D2D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Υπάρχει, βεβαίως και η δέσμευση του Πρωθυπουργού που λέει ότι τα χρήματα τα οποία πήραμε από τους καναλάρχες, περίπου 50 εκατομμύρια ευρώ, θα δοθούν για να καλύψουμε ένα ειδικό πρόγραμμα απασχόλησης δωδεκάμηνης διάρκειας μ</w:t>
      </w:r>
      <w:r>
        <w:rPr>
          <w:rFonts w:eastAsia="Times New Roman" w:cs="Times New Roman"/>
          <w:szCs w:val="24"/>
        </w:rPr>
        <w:t xml:space="preserve">έσω του ΟΑΕΔ με τέσσερις χιλιάδες προσλήψεις νοσηλευτών και υπόλοιπου προσωπικού, το οποίο θα ολοκληρωθεί μέχρι το τέλος του χρόνου. Θα είναι μία </w:t>
      </w:r>
      <w:r>
        <w:rPr>
          <w:rFonts w:eastAsia="Times New Roman" w:cs="Times New Roman"/>
          <w:szCs w:val="24"/>
        </w:rPr>
        <w:lastRenderedPageBreak/>
        <w:t>τεράστια ένεση ανθρώπινου δυναμικού στο σύστημα υγείας, που θα μας επιτρέψει να ολοκληρώσουμε με σχετική άνεση</w:t>
      </w:r>
      <w:r>
        <w:rPr>
          <w:rFonts w:eastAsia="Times New Roman" w:cs="Times New Roman"/>
          <w:szCs w:val="24"/>
        </w:rPr>
        <w:t xml:space="preserve"> τις μόνιμες προσλήψεις στη διάρκεια της χρονιάς. </w:t>
      </w:r>
    </w:p>
    <w:p w14:paraId="2F46D2D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αυτή η εικόνα σε καμμία περίπτωση δεν τεκμηριώνει την κριτική σας. </w:t>
      </w:r>
    </w:p>
    <w:p w14:paraId="2F46D2D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ερώτημα, αγαπητοί συνάδελφοι, δεν είναι αν υπάρχουν προβλήματα στο σύστημα υγείας. Προφανώς και υπάρχουν και κανεί</w:t>
      </w:r>
      <w:r>
        <w:rPr>
          <w:rFonts w:eastAsia="Times New Roman" w:cs="Times New Roman"/>
          <w:szCs w:val="24"/>
        </w:rPr>
        <w:t>ς δεν έχει ούτε λόγο ούτε και τρόπο να τα κρύψει. Το ερώτημα είναι αν η πολιτική μας παρέμβαση και η πολιτική υγείας την οποία ασκούμε είναι σε μία κατεύθυνση σταδιακής επίλυσής τους. Να μας κάνετε κριτική για τις ταχύτητες, τους χρόνους ή την καθυστέρηση,</w:t>
      </w:r>
      <w:r>
        <w:rPr>
          <w:rFonts w:eastAsia="Times New Roman" w:cs="Times New Roman"/>
          <w:szCs w:val="24"/>
        </w:rPr>
        <w:t xml:space="preserve"> να το συζητήσουμε. Κι εμείς δεν είμαστε ευχαριστημένοι από τον τρόπο που λειτουργεί ένα γραφειοκρατικό και δυσλειτουργικό σύστημα προσλήψεων της δημόσιας διοίκησης. Όμως νομίζω ότι το να μας κάνετε κριτική για συνειδητή υποβάθμιση, απαξίωση και διάλυση το</w:t>
      </w:r>
      <w:r>
        <w:rPr>
          <w:rFonts w:eastAsia="Times New Roman" w:cs="Times New Roman"/>
          <w:szCs w:val="24"/>
        </w:rPr>
        <w:t xml:space="preserve">υ δημόσιου συστήματος υγείας υπερβαίνει τα όρια και αγγίζει τα όρια της θρασύτητας. </w:t>
      </w:r>
    </w:p>
    <w:p w14:paraId="2F46D2E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είμαστε πεισμένοι ότι με τις παρεμβάσεις που έχουμε κάνει προφανώς δεν έχουν αντιμετωπιστεί στο σύνολό τους τα θέματα και αυτό θα πάρει πολύ καιρό. Αυτό ήτα</w:t>
      </w:r>
      <w:r>
        <w:rPr>
          <w:rFonts w:eastAsia="Times New Roman" w:cs="Times New Roman"/>
          <w:szCs w:val="24"/>
        </w:rPr>
        <w:t xml:space="preserve">ν και ένα δίδαγμα –αν θέλετε- και για εμάς ότι η ανάταξη αυτού του αποδιοργανωμένου και εγκαταλελειμμένου συστήματος υγείας ήθελε  περισσότερο χρόνο. </w:t>
      </w:r>
    </w:p>
    <w:p w14:paraId="2F46D2E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νομίζω ότι με τις παρεμβάσεις αυτές που έχουν γίνει, αλλά και μόνο με την τοποθέτηση καινούργιου προ</w:t>
      </w:r>
      <w:r>
        <w:rPr>
          <w:rFonts w:eastAsia="Times New Roman" w:cs="Times New Roman"/>
          <w:szCs w:val="24"/>
        </w:rPr>
        <w:t>σωπικού στα νοσοκομεία αυτήν την περίοδο, το κλίμα σταδιακά αλλάζει και βελτιώνεται. Αυτό το ξέρουν πολύ καλά οι εργαζόμενοι, οι γιατροί και το υπόλοιπο προσωπικό, που βλέπουν πραγματικά νοιάξιμο από την πλευρά της πολιτικής ηγεσίας για τα θέματά τους. Βλέ</w:t>
      </w:r>
      <w:r>
        <w:rPr>
          <w:rFonts w:eastAsia="Times New Roman" w:cs="Times New Roman"/>
          <w:szCs w:val="24"/>
        </w:rPr>
        <w:t>πουν καθημερινή επιμονή και αφοσίωση στη στήριξη του δημόσιου συστήματος υγείας και φυσικά προσδοκούν, αλλά και διεκδικούν να κινηθούν τα πράγματα πιο γρήγορα, γιατί αυτοί είναι που σηκώνουν το μεγάλο βάρος.</w:t>
      </w:r>
    </w:p>
    <w:p w14:paraId="2F46D2E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Αυτοί είναι που σηκώνουν το μεγάλο βάρος, κύριε </w:t>
      </w:r>
      <w:r>
        <w:rPr>
          <w:rFonts w:eastAsia="Times New Roman" w:cs="Times New Roman"/>
          <w:szCs w:val="24"/>
        </w:rPr>
        <w:t xml:space="preserve">Κεγκέρογλου. Αυτοί κρατάνε όρθιο το σύστημα υγείας. Κάποιες πολιτικές ηγεσίες έχουν την ιστορική ευκαιρία –και ευτυχία, ενδεχομένως- να βάλουν τη </w:t>
      </w:r>
      <w:r>
        <w:rPr>
          <w:rFonts w:eastAsia="Times New Roman" w:cs="Times New Roman"/>
          <w:szCs w:val="24"/>
        </w:rPr>
        <w:lastRenderedPageBreak/>
        <w:t xml:space="preserve">σφραγίδα του. Όμως στη συνέχεια, ο κόσμος που πασχίζει καθημερινά στο δημόσιο σύστημα υγείας, αυτός που δίνει </w:t>
      </w:r>
      <w:r>
        <w:rPr>
          <w:rFonts w:eastAsia="Times New Roman" w:cs="Times New Roman"/>
          <w:szCs w:val="24"/>
        </w:rPr>
        <w:t>μάχη με τη ζωή στα επείγοντα, αυτός που βάζει τους ανθρώπους στο χειρουργείο, αυτός που τους αναν</w:t>
      </w:r>
      <w:r>
        <w:rPr>
          <w:rFonts w:eastAsia="Times New Roman" w:cs="Times New Roman"/>
          <w:szCs w:val="24"/>
        </w:rPr>
        <w:t>ή</w:t>
      </w:r>
      <w:r>
        <w:rPr>
          <w:rFonts w:eastAsia="Times New Roman" w:cs="Times New Roman"/>
          <w:szCs w:val="24"/>
        </w:rPr>
        <w:t xml:space="preserve">πτει, αυτός που τους περιθάλπει στις μονάδες εντατικής, αυτός είναι που κρατάει όρθιο το σύστημα υγείας. </w:t>
      </w:r>
    </w:p>
    <w:p w14:paraId="2F46D2E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Εμείς τη δουλειά αυτών των ανθρώπων την αναγνωρίζουμ</w:t>
      </w:r>
      <w:r>
        <w:rPr>
          <w:rFonts w:eastAsia="Times New Roman" w:cs="Times New Roman"/>
          <w:szCs w:val="24"/>
        </w:rPr>
        <w:t>ε, τη σεβόμαστε και την τιμούμε. Προσπαθούμε να είμαστε όσο γίνεται πιο εντάξει στις υποχρεώσεις μας απέναντί τους. Όπως βλέπετε, μάλιστα, αυτήν την περίοδο δεν γίνονται κινητοποιήσεις στο σύστημα υγείας για απλήρωτες εφημερίες και υπερωρίες. Γίνονται κάτι</w:t>
      </w:r>
      <w:r>
        <w:rPr>
          <w:rFonts w:eastAsia="Times New Roman" w:cs="Times New Roman"/>
          <w:szCs w:val="24"/>
        </w:rPr>
        <w:t xml:space="preserve"> ευφάνταστα «</w:t>
      </w:r>
      <w:r>
        <w:rPr>
          <w:rFonts w:eastAsia="Times New Roman" w:cs="Times New Roman"/>
          <w:szCs w:val="24"/>
          <w:lang w:val="en-GB"/>
        </w:rPr>
        <w:t>happenings</w:t>
      </w:r>
      <w:r>
        <w:rPr>
          <w:rFonts w:eastAsia="Times New Roman" w:cs="Times New Roman"/>
          <w:szCs w:val="24"/>
        </w:rPr>
        <w:t xml:space="preserve">» -ολιγάριθμα συνήθως- μπροστά στο Υπουργείο, για να διασφαλίζουν και να εξασφαλίζουν ορισμένοι συνδικαλιστές προνομιακή προβολή στα «πρωινάδικα» των συστημικών μέσων ενημέρωσης. </w:t>
      </w:r>
    </w:p>
    <w:p w14:paraId="2F46D2E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Ο πολύς κόσμος καταλαβαίνει ότι γίνεται δουλειά και ό</w:t>
      </w:r>
      <w:r>
        <w:rPr>
          <w:rFonts w:eastAsia="Times New Roman" w:cs="Times New Roman"/>
          <w:szCs w:val="24"/>
        </w:rPr>
        <w:t>τι γίνεται προσπάθεια. Βεβαίως υπάρχουν ανάγκες, βεβαίως υπάρχουν κενά. Όμως η πορεία για μια σταδιακή σταθεροποίηση, ηθικοποίηση και αναβάθμιση της δημόσιας περίθαλψης θεωρώ ότι έχει ξεκινήσει.</w:t>
      </w:r>
    </w:p>
    <w:p w14:paraId="2F46D2E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έχουμε πει σε όλους τους τόνους ποιο είναι το </w:t>
      </w:r>
      <w:r>
        <w:rPr>
          <w:rFonts w:eastAsia="Times New Roman" w:cs="Times New Roman"/>
          <w:szCs w:val="24"/>
        </w:rPr>
        <w:t xml:space="preserve">όραμά μας για τη δημόσια περίθαλψη. Πραγματικά, η έννοια της ισότητας, της καθολικότητας και της ποιότητας της φροντίδας, οι βασικές αξιακές αρχές του Παγκόσμιου Οργανισμού Υγείας είναι αυτές που πρέπει να βάζουν τη σφραγίδα τους σε οποιαδήποτε αλλαγή και </w:t>
      </w:r>
      <w:r>
        <w:rPr>
          <w:rFonts w:eastAsia="Times New Roman" w:cs="Times New Roman"/>
          <w:szCs w:val="24"/>
        </w:rPr>
        <w:t>παρέμβαση στο σύστημα υγείας.</w:t>
      </w:r>
    </w:p>
    <w:p w14:paraId="2F46D2E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 κ. Κωνσταντινόπουλος μας είπε ότι καταστρατηγούμε αυτές τις αρχές επειδή –λέει- δεν έχουμε τη δυνατότητα, προφανώς, να αναπτύξουμε σε όλη τη χώρα ενιαία και με τον ίδιο τρόπο και στον ίδιο βαθμό το νέο μοντέλο υπηρεσιών πρωτ</w:t>
      </w:r>
      <w:r>
        <w:rPr>
          <w:rFonts w:eastAsia="Times New Roman" w:cs="Times New Roman"/>
          <w:szCs w:val="24"/>
        </w:rPr>
        <w:t xml:space="preserve">οβάθμιας φροντίδας υγείας. </w:t>
      </w:r>
    </w:p>
    <w:p w14:paraId="2F46D2E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Αυτό νομίζω ότι είναι μια απλοϊκή προσέγγιση. Το θέμα είναι αν οι δομές αυτές και η στελέχωσή τους θα προσφέρουν στον πληθυσμό ευθύνης τους -γιατί θα είναι τομεοποιημένες οι υπηρεσίες- το δικαίωμα </w:t>
      </w:r>
      <w:r>
        <w:rPr>
          <w:rFonts w:eastAsia="Times New Roman" w:cs="Times New Roman"/>
          <w:szCs w:val="24"/>
        </w:rPr>
        <w:lastRenderedPageBreak/>
        <w:t>καθολικής και ισότιμης πρόσβαση</w:t>
      </w:r>
      <w:r>
        <w:rPr>
          <w:rFonts w:eastAsia="Times New Roman" w:cs="Times New Roman"/>
          <w:szCs w:val="24"/>
        </w:rPr>
        <w:t xml:space="preserve">ς. Και αυτό το διασφαλίζουμε. Αυτήν τη δυνατότητα είχαμε, αγαπητοί συνάδελφοι, αξιοποιώντας και πόρους του ΕΣΠΑ φυσικά, να επιταχύνουμε. </w:t>
      </w:r>
    </w:p>
    <w:p w14:paraId="2F46D2E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Θυμίζω ότι προηγούμενη προσέγγισή μας μιλούσε για μη πιλοτική εφαρμογή σε τέσσερα σημεία σε όλη τη χώρα. Τώρα που το π</w:t>
      </w:r>
      <w:r>
        <w:rPr>
          <w:rFonts w:eastAsia="Times New Roman" w:cs="Times New Roman"/>
          <w:szCs w:val="24"/>
        </w:rPr>
        <w:t>άμε στο 30% του αστικού πληθυσμού, που εκεί είναι το μεγάλο έλλειμμα, αγαπητέ συνάδελφε, και όχι στα κέντρα υγείας της υπαίθρου, που κατά βάση έχουν επάρκεια στελέχωσης ιδιαίτερα με γενικούς γιατρούς τα τελευταία χρόνια, εκεί αποδιοργανώθηκαν οι δημόσιες δ</w:t>
      </w:r>
      <w:r>
        <w:rPr>
          <w:rFonts w:eastAsia="Times New Roman" w:cs="Times New Roman"/>
          <w:szCs w:val="24"/>
        </w:rPr>
        <w:t>ομές, μετά από τη νομοθετική παρέμβαση, που είδα ότι με θέρμη υποστηρίξατε, τον ν. 4238, που ουσιαστικά αποδιοργάνωσε πλήρως ό,τι είχε απομείνει από αυτό το στρεβλό σύστημα πολυιατρείων που είχε το ΙΚΑ και μετά ο ΕΟΠΥΥ.</w:t>
      </w:r>
    </w:p>
    <w:p w14:paraId="2F46D2E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w:t>
      </w:r>
      <w:r>
        <w:rPr>
          <w:rFonts w:eastAsia="Times New Roman" w:cs="Times New Roman"/>
          <w:szCs w:val="24"/>
        </w:rPr>
        <w:t>ε Υπουργέ, ολοκληρώστε.</w:t>
      </w:r>
    </w:p>
    <w:p w14:paraId="2F46D2E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Θα προσπαθήσω να ολοκληρώσω.</w:t>
      </w:r>
    </w:p>
    <w:p w14:paraId="2F46D2E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Υπάρχει και δεύτερος Υπουργός. Έχετε και δευτερολογία. Τα ξέρετε όλα αυτά.</w:t>
      </w:r>
    </w:p>
    <w:p w14:paraId="2F46D2E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Σωστό, σωστό. </w:t>
      </w:r>
    </w:p>
    <w:p w14:paraId="2F46D2E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Μας έγινε κριτική από την κ. Γεννηματά ότι δεν ασκούμε κριτική στη Νέα Δημοκρατία και ότι έχουμε μονόπλευρη στόχευση στο ΠΑΣΟΚ. Προφανώς, δεν ισχύει αυτό. </w:t>
      </w:r>
    </w:p>
    <w:p w14:paraId="2F46D2E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Με τη Νέα Δημοκρατία η διαφορά μας είναι βαθύτατα ιδεολογική και κοσμοθεωρητική. Εμείς πιστεύουμε ότ</w:t>
      </w:r>
      <w:r>
        <w:rPr>
          <w:rFonts w:eastAsia="Times New Roman" w:cs="Times New Roman"/>
          <w:szCs w:val="24"/>
        </w:rPr>
        <w:t xml:space="preserve">ι η υγεία είναι ένας χώρος κάλυψης αναγκών, κατοχύρωσης δικαιωμάτων και κοινωνικής αναδιανομής υπέρ των αδύναμων και υπέρ των αποκλεισμένων. Το πρόταγμά μας είναι κυρίως η ισότητα. </w:t>
      </w:r>
    </w:p>
    <w:p w14:paraId="2F46D2E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πιστεύει στον ελεύθερο ανταγωνισμό, στην αγορά ενός προφα</w:t>
      </w:r>
      <w:r>
        <w:rPr>
          <w:rFonts w:eastAsia="Times New Roman" w:cs="Times New Roman"/>
          <w:szCs w:val="24"/>
        </w:rPr>
        <w:t xml:space="preserve">νώς απαξιωνόμενου και υποβαθμιζόμενου δημόσιου τομέα και σε έναν ανερχόμενο ιδιωτικό τομέα, από τον οποίο θα αγοράζει ο ΕΟΠΥΥ υπηρεσίες. Αυτό είναι το μοντέλο. </w:t>
      </w:r>
    </w:p>
    <w:p w14:paraId="2F46D2F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έχουμε πει ότι έχουμε μεροληψία υπέρ της δημόσιας περίθαλψης. Εμείς δεν είμαστε για να ρυ</w:t>
      </w:r>
      <w:r>
        <w:rPr>
          <w:rFonts w:eastAsia="Times New Roman" w:cs="Times New Roman"/>
          <w:szCs w:val="24"/>
        </w:rPr>
        <w:t>θμίζουμε τον ανταγωνισμό ανάμεσα στο δημόσιο και στο ιδιωτικό. Λέμε με σαφήνεια ότι είμαστε προσηλωμένοι και αφοσιωμένοι στο να ενισχύσουμε τη δημόσια περίθαλψη, γιατί αυτή είναι η απάντηση, όπως λέει η βιβλιογραφία, στην υγειονομική κρίση αυτήν την περίοδ</w:t>
      </w:r>
      <w:r>
        <w:rPr>
          <w:rFonts w:eastAsia="Times New Roman" w:cs="Times New Roman"/>
          <w:szCs w:val="24"/>
        </w:rPr>
        <w:t xml:space="preserve">ο. </w:t>
      </w:r>
    </w:p>
    <w:p w14:paraId="2F46D2F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Και ο ιδιωτικός τομέας προφανώς έχει έναν ρόλο επικουρικό. Προφανώς, χρειάζεται πλαίσιο ελέγχου της ζήτησης και στον δημόσιο και στον ιδιωτικό τομέα. Προφανώς, χρειάζεται αναβάθμιση η ηλεκτρονική διακυβέρνηση του συστήματος. Και φυσικά ποτέ δεν είπαμε </w:t>
      </w:r>
      <w:r>
        <w:rPr>
          <w:rFonts w:eastAsia="Times New Roman" w:cs="Times New Roman"/>
          <w:szCs w:val="24"/>
        </w:rPr>
        <w:t xml:space="preserve">ότι θα καταργήσουμε την εθνική συνταγογράφηση, όπως μας είπατε. </w:t>
      </w:r>
      <w:r>
        <w:rPr>
          <w:rFonts w:eastAsia="Times New Roman" w:cs="Times New Roman"/>
          <w:szCs w:val="24"/>
        </w:rPr>
        <w:t>Ίσα-ίσα, πάμε να κλείσουμε τις τρύπες της, γιατί ήταν διάπλατες οι τρύπες. Και παρά το γεγονός ότι υπήρχε ηλεκτρονική συνταγογράφηση, επειδή δεν είχαν ενσωματωθεί διαγνωστικά και θεραπευτικά π</w:t>
      </w:r>
      <w:r>
        <w:rPr>
          <w:rFonts w:eastAsia="Times New Roman" w:cs="Times New Roman"/>
          <w:szCs w:val="24"/>
        </w:rPr>
        <w:t xml:space="preserve">ρωτόκολλα, τα προηγούμενα χρόνια η δαπάνη, και η φαρμακευτική και η διαγνωστική, ήταν σε έκρηξη. </w:t>
      </w:r>
    </w:p>
    <w:p w14:paraId="2F46D2F2" w14:textId="77777777" w:rsidR="005B3E17" w:rsidRDefault="00BC72CD">
      <w:pPr>
        <w:spacing w:line="600" w:lineRule="auto"/>
        <w:ind w:firstLine="720"/>
        <w:contextualSpacing/>
        <w:jc w:val="both"/>
        <w:rPr>
          <w:rFonts w:eastAsia="Times New Roman" w:cs="Times New Roman"/>
          <w:b/>
          <w:szCs w:val="24"/>
        </w:rPr>
      </w:pPr>
      <w:r>
        <w:rPr>
          <w:rFonts w:eastAsia="Times New Roman" w:cs="Times New Roman"/>
          <w:szCs w:val="24"/>
        </w:rPr>
        <w:lastRenderedPageBreak/>
        <w:t xml:space="preserve">Και τώρα έχουμε αναβαθμισμένο σύστημα. Έχουμε νέο χάρτη υγείας, που λέγεται «Άτλας Υγείας» και θα ήταν πραγματικά καλό να έρθουμε να σας το παρουσιάσουμε μια μέρα στην Επιτροπή Κοινωνικών Υποθέσεων. </w:t>
      </w:r>
    </w:p>
    <w:p w14:paraId="2F46D2F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Γιατί δεν το κάνετε;</w:t>
      </w:r>
    </w:p>
    <w:p w14:paraId="2F46D2F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w:t>
      </w:r>
      <w:r>
        <w:rPr>
          <w:rFonts w:eastAsia="Times New Roman" w:cs="Times New Roman"/>
          <w:b/>
          <w:szCs w:val="24"/>
        </w:rPr>
        <w:t xml:space="preserve">υργός Υγείας): </w:t>
      </w:r>
      <w:r>
        <w:rPr>
          <w:rFonts w:eastAsia="Times New Roman" w:cs="Times New Roman"/>
          <w:szCs w:val="24"/>
        </w:rPr>
        <w:t xml:space="preserve">Έτσι, θα δείτε τι κάνει το Υπουργείο Υγείας και ο ΕΟΠΥΥ, χωρίς να δώσει δεκάρα τσακιστή στις γνωστές εταιρείες πληροφορικής που διασπάθισαν επί χρόνια όλα τα κονδύλια γύρω από την πληροφορική για την υγεία. </w:t>
      </w:r>
    </w:p>
    <w:p w14:paraId="2F46D2F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Με τη φαυλότητα του παλιού συστήμ</w:t>
      </w:r>
      <w:r>
        <w:rPr>
          <w:rFonts w:eastAsia="Times New Roman" w:cs="Times New Roman"/>
          <w:szCs w:val="24"/>
        </w:rPr>
        <w:t>ατος δεν είχαμε και δεν έχουμε σχέση. Δεν έχουμε κανέναν πολιτικό λόγο να παρέχουμε ασυλία στις στρεβλώσεις και στις παθογένειες του ΕΣΥ.</w:t>
      </w:r>
    </w:p>
    <w:p w14:paraId="2F46D2F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μπορέσουμε πραγματικά να αναδιοργανώσουμε αυτό το σύστημα εάν πείσουμε τους πολίτες ότι αυτή η Κυβέρνηση μπορεί με </w:t>
      </w:r>
      <w:r>
        <w:rPr>
          <w:rFonts w:eastAsia="Times New Roman" w:cs="Times New Roman"/>
          <w:szCs w:val="24"/>
        </w:rPr>
        <w:t xml:space="preserve">δίκαιο τρόπο, δηλαδή με βάση τις πραγματικές ανάγκες των ανθρώπων και των τοπικών κοινωνιών, να κατανείμει τους περιορισμένους ανθρώπινους και υλικούς πόρους που </w:t>
      </w:r>
      <w:r>
        <w:rPr>
          <w:rFonts w:eastAsia="Times New Roman" w:cs="Times New Roman"/>
          <w:szCs w:val="24"/>
        </w:rPr>
        <w:lastRenderedPageBreak/>
        <w:t xml:space="preserve">διαθέτει αυτήν την περίοδο η πατρίδα μας. Προφανώς και διεκδικούμε την αύξηση αυτών των πόρων </w:t>
      </w:r>
      <w:r>
        <w:rPr>
          <w:rFonts w:eastAsia="Times New Roman" w:cs="Times New Roman"/>
          <w:szCs w:val="24"/>
        </w:rPr>
        <w:t>και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νέου μεσοπρόθεσμου. Και προφανώς η λιτότητα βάζει όρια και περιορισμούς. </w:t>
      </w:r>
    </w:p>
    <w:p w14:paraId="2F46D2F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Βεβαίως, απέναντί μας δεν είναι μόνο η λιτότητα, δεν είναι μόνο το μνημόνιο, αλλά ένα ολόκληρο σύστημα που δημιουργήθηκε επί χρόνια. Πρόκειται για ένα σύστημ</w:t>
      </w:r>
      <w:r>
        <w:rPr>
          <w:rFonts w:eastAsia="Times New Roman" w:cs="Times New Roman"/>
          <w:szCs w:val="24"/>
        </w:rPr>
        <w:t xml:space="preserve">α εξουσίας, αλλά και απομύζησης πόρων και διασπάθισης δημόσιου χρήματος. Και αυτό έγινε με την πολιτική ασυλία και την κάλυψη διαχρονικά των κυβερνήσεων της τελευταίας εικοσαετίας. Αυτή είναι η αλήθεια και το ξέρει όλος ο κόσμος. </w:t>
      </w:r>
    </w:p>
    <w:p w14:paraId="2F46D2F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αυτό που βλέπει ο κ</w:t>
      </w:r>
      <w:r>
        <w:rPr>
          <w:rFonts w:eastAsia="Times New Roman" w:cs="Times New Roman"/>
          <w:szCs w:val="24"/>
        </w:rPr>
        <w:t>όσμος αυτήν την περίοδο είναι ότι οι διοικητές των δημόσιων νοσοκομείων που έχουν οριστεί με μια αξιοκρατική διαδικασία επιλογής για πρώτη φορά νοιάζονται για τα προβλήματα, …</w:t>
      </w:r>
    </w:p>
    <w:p w14:paraId="2F46D2F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Τι λέτε τώρα;</w:t>
      </w:r>
    </w:p>
    <w:p w14:paraId="2F46D2FA" w14:textId="77777777" w:rsidR="005B3E17" w:rsidRDefault="00BC72CD">
      <w:pPr>
        <w:spacing w:line="600" w:lineRule="auto"/>
        <w:ind w:firstLine="720"/>
        <w:contextualSpacing/>
        <w:jc w:val="both"/>
        <w:rPr>
          <w:rFonts w:eastAsia="Times New Roman" w:cs="Times New Roman"/>
          <w:szCs w:val="24"/>
        </w:rPr>
      </w:pPr>
      <w:r>
        <w:rPr>
          <w:rFonts w:eastAsia="Times New Roman"/>
          <w:b/>
          <w:szCs w:val="24"/>
        </w:rPr>
        <w:lastRenderedPageBreak/>
        <w:t xml:space="preserve">ΑΝΔΡΕΑΣ ΞΑΝΘΟΣ (Υπουργός Υγείας): </w:t>
      </w:r>
      <w:r>
        <w:rPr>
          <w:rFonts w:eastAsia="Times New Roman"/>
          <w:szCs w:val="24"/>
        </w:rPr>
        <w:t>…</w:t>
      </w:r>
      <w:r>
        <w:rPr>
          <w:rFonts w:eastAsia="Times New Roman" w:cs="Times New Roman"/>
          <w:szCs w:val="24"/>
        </w:rPr>
        <w:t>δημιουργούν κλί</w:t>
      </w:r>
      <w:r>
        <w:rPr>
          <w:rFonts w:eastAsia="Times New Roman" w:cs="Times New Roman"/>
          <w:szCs w:val="24"/>
        </w:rPr>
        <w:t xml:space="preserve">μα συνεργασίας μέσα στα νοσοκομεία, προσπαθούν να δώσουν λύσεις, είναι αφοσιωμένοι στη δημόσια περίθαλψη και δεν κοιτάζουν να στήσουν τοπικά δίκτυα διαπλοκής με συμφέροντα. </w:t>
      </w:r>
    </w:p>
    <w:p w14:paraId="2F46D2F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Οι άλλοι, δηλαδή, δεν νοιάζονταν και έστηναν δίκτυα διαπλοκής; Για</w:t>
      </w:r>
      <w:r>
        <w:rPr>
          <w:rFonts w:eastAsia="Times New Roman" w:cs="Times New Roman"/>
          <w:szCs w:val="24"/>
        </w:rPr>
        <w:t xml:space="preserve">τί τα λέτε αυτά, κύριε Υπουργέ; Μα, πού τα λέτε αυτά; </w:t>
      </w:r>
    </w:p>
    <w:p w14:paraId="2F46D2FC" w14:textId="77777777" w:rsidR="005B3E17" w:rsidRDefault="00BC72CD">
      <w:pPr>
        <w:spacing w:line="600" w:lineRule="auto"/>
        <w:ind w:firstLine="720"/>
        <w:contextualSpacing/>
        <w:jc w:val="both"/>
        <w:rPr>
          <w:rFonts w:eastAsia="Times New Roman"/>
          <w:bCs/>
        </w:rPr>
      </w:pPr>
      <w:r>
        <w:rPr>
          <w:rFonts w:eastAsia="Times New Roman"/>
          <w:b/>
          <w:bCs/>
        </w:rPr>
        <w:t>ΠΡΟΕΔΡΕΥΩΝ (Σπυρίδων Λυκούδης):</w:t>
      </w:r>
      <w:r>
        <w:rPr>
          <w:rFonts w:eastAsia="Times New Roman"/>
          <w:bCs/>
        </w:rPr>
        <w:t xml:space="preserve"> Κύριε συνάδελφε, σας παρακαλώ!</w:t>
      </w:r>
    </w:p>
    <w:p w14:paraId="2F46D2FD" w14:textId="77777777" w:rsidR="005B3E17" w:rsidRDefault="00BC72CD">
      <w:pPr>
        <w:spacing w:line="600" w:lineRule="auto"/>
        <w:ind w:firstLine="720"/>
        <w:contextualSpacing/>
        <w:jc w:val="both"/>
        <w:rPr>
          <w:rFonts w:eastAsia="Times New Roman" w:cs="Times New Roman"/>
          <w:szCs w:val="24"/>
        </w:rPr>
      </w:pPr>
      <w:r>
        <w:rPr>
          <w:rFonts w:eastAsia="Times New Roman"/>
          <w:b/>
          <w:szCs w:val="24"/>
        </w:rPr>
        <w:t>ΑΝΔΡΕΑΣ ΞΑΝΘΟΣ (Υπουργός Υγείας):</w:t>
      </w:r>
      <w:r>
        <w:rPr>
          <w:rFonts w:eastAsia="Times New Roman"/>
          <w:szCs w:val="24"/>
        </w:rPr>
        <w:t xml:space="preserve"> Θ</w:t>
      </w:r>
      <w:r>
        <w:rPr>
          <w:rFonts w:eastAsia="Times New Roman" w:cs="Times New Roman"/>
          <w:szCs w:val="24"/>
        </w:rPr>
        <w:t>α τα πείτε μετά στην ομιλία σας!</w:t>
      </w:r>
    </w:p>
    <w:p w14:paraId="2F46D2FE" w14:textId="77777777" w:rsidR="005B3E17" w:rsidRDefault="00BC72CD">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 xml:space="preserve">Κύριε Υπουργέ, πρέπει να ολοκληρώσετε </w:t>
      </w:r>
      <w:r>
        <w:rPr>
          <w:rFonts w:eastAsia="Times New Roman"/>
          <w:bCs/>
        </w:rPr>
        <w:t>οπωσδήποτε.</w:t>
      </w:r>
    </w:p>
    <w:p w14:paraId="2F46D2FF" w14:textId="77777777" w:rsidR="005B3E17" w:rsidRDefault="00BC72CD">
      <w:pPr>
        <w:spacing w:line="600" w:lineRule="auto"/>
        <w:ind w:firstLine="720"/>
        <w:contextualSpacing/>
        <w:jc w:val="both"/>
        <w:rPr>
          <w:rFonts w:eastAsia="Times New Roman"/>
          <w:bCs/>
        </w:rPr>
      </w:pPr>
      <w:r>
        <w:rPr>
          <w:rFonts w:eastAsia="Times New Roman"/>
          <w:b/>
          <w:bCs/>
        </w:rPr>
        <w:t>ΑΝΔΡΕΑΣ ΞΑΝΘΟΣ (Υπουργός Υγείας):</w:t>
      </w:r>
      <w:r>
        <w:rPr>
          <w:rFonts w:eastAsia="Times New Roman"/>
          <w:bCs/>
        </w:rPr>
        <w:t xml:space="preserve"> Τελειώνω, κύριε Πρόεδρε. </w:t>
      </w:r>
    </w:p>
    <w:p w14:paraId="2F46D30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Εντάξει, υπάρχουν και όρια. Ακούμε, δεν μιλάμε, αλλά έως ένα σημείο! </w:t>
      </w:r>
    </w:p>
    <w:p w14:paraId="2F46D30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Αυτές τις μέρες, όπως έχουμε πει πολλές φορές, έχουμε τρεις νομο</w:t>
      </w:r>
      <w:r>
        <w:rPr>
          <w:rFonts w:eastAsia="Times New Roman" w:cs="Times New Roman"/>
          <w:szCs w:val="24"/>
        </w:rPr>
        <w:t xml:space="preserve">θετικές εκκρεμότητες τις οποίες θα προσπαθήσουμε να προχωρήσουμε στο επόμενο διάστημα. </w:t>
      </w:r>
    </w:p>
    <w:p w14:paraId="2F46D30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Η μία αφορά την ψυχική υγεία, για την οποία είχαμε προηγουμένως την ευκαιρία να πούμε κάποια πράγματα μέσα από έναν έντονο διάλογο. Η δεύτερη αφορά τις προμήθειες, ένα </w:t>
      </w:r>
      <w:r>
        <w:rPr>
          <w:rFonts w:eastAsia="Times New Roman" w:cs="Times New Roman"/>
          <w:szCs w:val="24"/>
        </w:rPr>
        <w:t xml:space="preserve">νέο σύστημα προμηθειών και η τρίτη αφορά την πρωτοβάθμια φροντίδα. </w:t>
      </w:r>
    </w:p>
    <w:p w14:paraId="2F46D30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την περίοδο, τώρα, κάνουμε παρεμβάσεις θεσμικού χαρακτήρα. Έχουμε φέρει προς διαβούλευση τη ρύθμιση για τη λίστα χειρουργείου, που είναι μια παρέμβαση ηθικοποίησης του συστήματος </w:t>
      </w:r>
      <w:r>
        <w:rPr>
          <w:rFonts w:eastAsia="Times New Roman" w:cs="Times New Roman"/>
          <w:szCs w:val="24"/>
        </w:rPr>
        <w:t>υγείας. Και δεχόμαστε σχόλια επαινετικά και από το προσωπικό των νοσοκομείων, αλλά και από ασθενείς. Αυτά θα τα πάρουμε υπ</w:t>
      </w:r>
      <w:r>
        <w:rPr>
          <w:rFonts w:eastAsia="Times New Roman" w:cs="Times New Roman"/>
          <w:szCs w:val="24"/>
        </w:rPr>
        <w:t>’ όψιν</w:t>
      </w:r>
      <w:r>
        <w:rPr>
          <w:rFonts w:eastAsia="Times New Roman" w:cs="Times New Roman"/>
          <w:szCs w:val="24"/>
        </w:rPr>
        <w:t xml:space="preserve"> μας και θα έχουμε μία τελική ρύθμιση που θα διασφαλίζει ότι σε αυτό το πεδίο, που είναι πεδίο συναλλαγής και εκμετάλλευσης του </w:t>
      </w:r>
      <w:r>
        <w:rPr>
          <w:rFonts w:eastAsia="Times New Roman" w:cs="Times New Roman"/>
          <w:szCs w:val="24"/>
        </w:rPr>
        <w:t xml:space="preserve">αρρώστου, θα περιορίσουμε τις δυνατότητες να συνεχίζεται αυτό. </w:t>
      </w:r>
    </w:p>
    <w:p w14:paraId="2F46D30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Θεωρώ, λοιπόν, ότι εμείς παρουσιάσαμε ένα εναλλακτικό πολιτικό σχέδιο. Εγώ δεν άκουσα ποιος είναι ο δικός σας αντίλογος. </w:t>
      </w:r>
    </w:p>
    <w:p w14:paraId="2F46D30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Κάναμε </w:t>
      </w:r>
      <w:r>
        <w:rPr>
          <w:rFonts w:eastAsia="Times New Roman" w:cs="Times New Roman"/>
          <w:szCs w:val="24"/>
        </w:rPr>
        <w:t xml:space="preserve">επτά </w:t>
      </w:r>
      <w:r>
        <w:rPr>
          <w:rFonts w:eastAsia="Times New Roman" w:cs="Times New Roman"/>
          <w:szCs w:val="24"/>
        </w:rPr>
        <w:t xml:space="preserve">προτάσεις. </w:t>
      </w:r>
    </w:p>
    <w:p w14:paraId="2F46D30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w:t>
      </w:r>
      <w:r>
        <w:rPr>
          <w:rFonts w:eastAsia="Times New Roman" w:cs="Times New Roman"/>
          <w:b/>
          <w:szCs w:val="24"/>
        </w:rPr>
        <w:t xml:space="preserve">ουργός Υγείας): </w:t>
      </w:r>
      <w:r>
        <w:rPr>
          <w:rFonts w:eastAsia="Times New Roman" w:cs="Times New Roman"/>
          <w:szCs w:val="24"/>
        </w:rPr>
        <w:t>Άκουσα επτά όχι προτάσεις, αλλά άξονες. Αυτή είναι η πρόληψη, η αγωγή υγείας, η πρωτοβάθμια φροντίδα, η ενημέρωση του κοινού και φάρμακο για όλους. Επιτρέψτε μου να σας πω ότι αυτό δεν είναι πρόταση εφαρμοσμένης πολιτικής.</w:t>
      </w:r>
    </w:p>
    <w:p w14:paraId="2F46D30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πραγματικά στ</w:t>
      </w:r>
      <w:r>
        <w:rPr>
          <w:rFonts w:eastAsia="Times New Roman" w:cs="Times New Roman"/>
          <w:szCs w:val="24"/>
        </w:rPr>
        <w:t>ο επόμενο διάστημα με όσους όντως ενδιαφέρονται να στηρίξουν με ανιδιοτέλεια το δημόσιο σύστημα υγείας με τις έντιμες δυνάμεις του, αλλά και με τις πολιτικές δυνάμεις που θέλουν να συνεισφέρουν σε αυτήν την ιστορία, είμαστε πρόθυμοι να έχουμε έναν σοβαρό κ</w:t>
      </w:r>
      <w:r>
        <w:rPr>
          <w:rFonts w:eastAsia="Times New Roman" w:cs="Times New Roman"/>
          <w:szCs w:val="24"/>
        </w:rPr>
        <w:t>αι εποικοδομητικό διάλογο.</w:t>
      </w:r>
    </w:p>
    <w:p w14:paraId="2F46D308" w14:textId="77777777" w:rsidR="005B3E17" w:rsidRDefault="00BC72C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F46D30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Πολάκη, θα μιλήσετε τώρα;</w:t>
      </w:r>
    </w:p>
    <w:p w14:paraId="2F46D30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Λίγο αργότερα, κύριε Πρόεδρε!</w:t>
      </w:r>
    </w:p>
    <w:p w14:paraId="2F46D30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Στον επόμενο γύρο.</w:t>
      </w:r>
    </w:p>
    <w:p w14:paraId="2F46D30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w:t>
      </w:r>
      <w:r>
        <w:rPr>
          <w:rFonts w:eastAsia="Times New Roman" w:cs="Times New Roman"/>
          <w:szCs w:val="24"/>
        </w:rPr>
        <w:t xml:space="preserve"> Μετά από όλους τους Κοινοβουλευτικούς Εκπροσώπους ή στη μέση; Για να ξέρω να ρυθμίσω τον χρόνο.</w:t>
      </w:r>
    </w:p>
    <w:p w14:paraId="2F46D30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 τελειώσουν οι Κοινοβουλευτικοί Εκπρόσωποι.</w:t>
      </w:r>
    </w:p>
    <w:p w14:paraId="2F46D30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Μπαίνουμε στη </w:t>
      </w:r>
      <w:r>
        <w:rPr>
          <w:rFonts w:eastAsia="Times New Roman" w:cs="Times New Roman"/>
          <w:szCs w:val="24"/>
        </w:rPr>
        <w:t>διαδικασία των Κοινοβουλευτικών Εκπροσώπων.</w:t>
      </w:r>
    </w:p>
    <w:p w14:paraId="2F46D30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 συνάδελφος κ. Ανδρέας Λοβέρδος έχει τον λόγο για έξι λεπτά.</w:t>
      </w:r>
    </w:p>
    <w:p w14:paraId="2F46D31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 δώδεκα λεπτά είναι.</w:t>
      </w:r>
    </w:p>
    <w:p w14:paraId="2F46D31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Έχει μιλήσει η κ. Γεννηματά. </w:t>
      </w:r>
    </w:p>
    <w:p w14:paraId="2F46D31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ότι κατά τη συνήθη κοινοβουλ</w:t>
      </w:r>
      <w:r>
        <w:rPr>
          <w:rFonts w:eastAsia="Times New Roman" w:cs="Times New Roman"/>
          <w:szCs w:val="24"/>
        </w:rPr>
        <w:t>ευτική πρακτική, κύριε Λοβέρδο, για να συνεννοηθούμε μισό λεπτό, από την ώρα που μίλησε η Πρόεδρος της Κοινοβουλευτικής σας Ομάδας ο δικός σας χρόνος περιορίζεται στα έξι λεπτά και με δευτερολογία στα τρία λεπτά. Να πάμε δηλαδή στα εννέα-δέκα λεπτά, με ανο</w:t>
      </w:r>
      <w:r>
        <w:rPr>
          <w:rFonts w:eastAsia="Times New Roman" w:cs="Times New Roman"/>
          <w:szCs w:val="24"/>
        </w:rPr>
        <w:t>χή του Προεδρείου. Είναι έτσι, επειδή έχει μιλήσει η κ. Γεννηματά. Σας το λέω και νομίζω ότι το ξέρετε ότι υπάρχει ένα τέτοιο ζήτημα. Με ανοχή του Προεδρείου μιλήστε, αλλά να ξέρετε ότι υπάρχει αυτή η πρακτική.</w:t>
      </w:r>
    </w:p>
    <w:p w14:paraId="2F46D31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Αυτή η λογική είναι καλή, α</w:t>
      </w:r>
      <w:r>
        <w:rPr>
          <w:rFonts w:eastAsia="Times New Roman" w:cs="Times New Roman"/>
          <w:szCs w:val="24"/>
        </w:rPr>
        <w:t>ν την αυξήσετε κατά λίγο. Γιατί είναι καλή; Γιατί έχουμε δύο Υπουργούς.</w:t>
      </w:r>
    </w:p>
    <w:p w14:paraId="2F46D31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δίκιο.</w:t>
      </w:r>
    </w:p>
    <w:p w14:paraId="2F46D31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έχουμε τη λογική ότι ο Υπουργός κάνει την τοποθέτησή του και μετά στη συνέχεια δευτερολογεί.</w:t>
      </w:r>
    </w:p>
    <w:p w14:paraId="2F46D31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w:t>
      </w:r>
      <w:r>
        <w:rPr>
          <w:rFonts w:eastAsia="Times New Roman" w:cs="Times New Roman"/>
          <w:b/>
          <w:szCs w:val="24"/>
        </w:rPr>
        <w:t>ούδης):</w:t>
      </w:r>
      <w:r>
        <w:rPr>
          <w:rFonts w:eastAsia="Times New Roman" w:cs="Times New Roman"/>
          <w:szCs w:val="24"/>
        </w:rPr>
        <w:t xml:space="preserve"> Με συγχωρείτε που σας διακόπτω. Έτσι κι αλλιώς ο δεύτερος Υπουργός, με βάση τη συνήθη κοινοβουλευτική πρακτική, θα περιοριστεί στη δευτερολογία των δέκα λεπτών. Προφανώς, έχετε δίκιο. Δεν μπορεί οι επερωτώντες στο σύνολό τους να μιλήσουν τριάντα πέ</w:t>
      </w:r>
      <w:r>
        <w:rPr>
          <w:rFonts w:eastAsia="Times New Roman" w:cs="Times New Roman"/>
          <w:szCs w:val="24"/>
        </w:rPr>
        <w:t>ντε λεπτά και οι Υπουργοί εξήντα. Έχετε δίκιο. Άρα...</w:t>
      </w:r>
    </w:p>
    <w:p w14:paraId="2F46D31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 το ρυθμίσετε έτσι,...</w:t>
      </w:r>
    </w:p>
    <w:p w14:paraId="2F46D31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Έτσι θα ρυθμιστεί, είναι προφανές.</w:t>
      </w:r>
    </w:p>
    <w:p w14:paraId="2F46D31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…τότε με ικανοποιεί το δεκάλεπτο που μου δίνετε.</w:t>
      </w:r>
    </w:p>
    <w:p w14:paraId="2F46D31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ύδης):</w:t>
      </w:r>
      <w:r>
        <w:rPr>
          <w:rFonts w:eastAsia="Times New Roman" w:cs="Times New Roman"/>
          <w:szCs w:val="24"/>
        </w:rPr>
        <w:t xml:space="preserve"> Ευχαριστώ πολύ.</w:t>
      </w:r>
    </w:p>
    <w:p w14:paraId="2F46D31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Ελάτε στο Βήμα, κύριε Λοβέρδο, έχετε τον λόγο. </w:t>
      </w:r>
    </w:p>
    <w:p w14:paraId="2F46D31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Κυρίες και κύριοι Βουλευτές, θέλω να κάνω μία αναφορά στα περί κινητοποιήσεων που είπε ο κύριος Υπουργός, λέγοντας ότι είναι μια ένδειξη του πόσο καλά τα πάει –υπερβάλ</w:t>
      </w:r>
      <w:r>
        <w:rPr>
          <w:rFonts w:eastAsia="Times New Roman" w:cs="Times New Roman"/>
          <w:szCs w:val="24"/>
        </w:rPr>
        <w:t>λω, δεν είπε αυτό, εγώ το λέω έτσι- είναι και το γεγονός ότι οι κινητοποιήσεις είναι πολύ περιορισμένες.</w:t>
      </w:r>
    </w:p>
    <w:p w14:paraId="2F46D31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είναι περιορισμένες, όταν οι βασικοί άξονες των κινητοποιήσεων τα περασμένα χρόνια είναι στη Βουλή κυβερνητική πλειοψηφία. Και επειδή αυτό σας </w:t>
      </w:r>
      <w:r>
        <w:rPr>
          <w:rFonts w:eastAsia="Times New Roman" w:cs="Times New Roman"/>
          <w:szCs w:val="24"/>
        </w:rPr>
        <w:t xml:space="preserve">ακούγεται θεωρητικό και αφορά κάποιους που είναι απ’ έξω από τη Βουλή, αλλά όχι εσάς, κύριε Υπουργέ, εσείς δεν ήσασταν όταν σε κινητοποιήσεις στο Ρέθυμνο –με ενημερώνει ο κ. Κεγκέρογλου- στον τότε </w:t>
      </w:r>
      <w:r>
        <w:rPr>
          <w:rFonts w:eastAsia="Times New Roman" w:cs="Times New Roman"/>
          <w:szCs w:val="24"/>
        </w:rPr>
        <w:t xml:space="preserve">Διοικητή </w:t>
      </w:r>
      <w:r>
        <w:rPr>
          <w:rFonts w:eastAsia="Times New Roman" w:cs="Times New Roman"/>
          <w:szCs w:val="24"/>
        </w:rPr>
        <w:t xml:space="preserve">του </w:t>
      </w:r>
      <w:r>
        <w:rPr>
          <w:rFonts w:eastAsia="Times New Roman" w:cs="Times New Roman"/>
          <w:szCs w:val="24"/>
        </w:rPr>
        <w:t>νοσοκομείου</w:t>
      </w:r>
      <w:r>
        <w:rPr>
          <w:rFonts w:eastAsia="Times New Roman" w:cs="Times New Roman"/>
          <w:szCs w:val="24"/>
        </w:rPr>
        <w:t>, τον κ. Μοσχοβάκη, τον λέγατε «ανί</w:t>
      </w:r>
      <w:r>
        <w:rPr>
          <w:rFonts w:eastAsia="Times New Roman" w:cs="Times New Roman"/>
          <w:szCs w:val="24"/>
        </w:rPr>
        <w:t>κανο», «εκπρόσωπο του Σόιμπλε» –αυτή ήταν η κινητοποίηση με αυτά τα μηνύματα- «μνημονιακό»...</w:t>
      </w:r>
    </w:p>
    <w:p w14:paraId="2F46D31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Εγώ τα έλεγα αυτά;</w:t>
      </w:r>
    </w:p>
    <w:p w14:paraId="2F46D31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μετά τον βάλατε </w:t>
      </w:r>
      <w:r>
        <w:rPr>
          <w:rFonts w:eastAsia="Times New Roman" w:cs="Times New Roman"/>
          <w:szCs w:val="24"/>
        </w:rPr>
        <w:t xml:space="preserve">αναπληρωτή διοικητή </w:t>
      </w:r>
      <w:r>
        <w:rPr>
          <w:rFonts w:eastAsia="Times New Roman" w:cs="Times New Roman"/>
          <w:szCs w:val="24"/>
        </w:rPr>
        <w:t xml:space="preserve">στο ΠΕΠΑΓΝΗ στο Ηράκλειο. Ήσασταν φορείς των κινητοποιήσεων. </w:t>
      </w:r>
    </w:p>
    <w:p w14:paraId="2F46D32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Έζησα και τη μισή Νέα Δημοκρατία για έναν μήνα, δυο κοινοβουλευτικούς σας εκπροσώπους από τους τρεις, όταν οι δύο ήταν ΕΟΠΥΥ, που μετά φυσικά αποδεχτήκατε. Όχι ως μνημονιακή υποχρέωση. Ήταν δική</w:t>
      </w:r>
      <w:r>
        <w:rPr>
          <w:rFonts w:eastAsia="Times New Roman" w:cs="Times New Roman"/>
          <w:szCs w:val="24"/>
        </w:rPr>
        <w:t xml:space="preserve"> μου πολιτική επιλογή και μάλιστα με τα χέρια μου την έγραψα στο μνημόνιο, για να μην την αλλάξουν οι επόμενοι. Γιατί καταντήσαμε να έχουμε αυξημένους νόμους τυπικής ισχύος μόνον ό,τι έχει συμφωνηθεί με τους δανειστές. </w:t>
      </w:r>
    </w:p>
    <w:p w14:paraId="2F46D32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Για έναν μήνα η μισή Νέα Δημοκρατία </w:t>
      </w:r>
      <w:r>
        <w:rPr>
          <w:rFonts w:eastAsia="Times New Roman" w:cs="Times New Roman"/>
          <w:szCs w:val="24"/>
        </w:rPr>
        <w:t>ήταν στο Υπουργείο, μαζί με τον κ. Πατούλη με εσάς –τον ΣΥΡΙΖΑ εννοώ- και κάνατε αυτά που κάνατε. Μην μας λέτε τώρα γιατί δεν γίνονται κινητοποιήσεις. Οι «Αγανακτισμένοι», οι Ανεξάρτητοι Έλληνες, η «Σπίθα». Ποιοι ήταν; Εδώ τους βλέπαμε κάθε μέρα. Τέλος πάν</w:t>
      </w:r>
      <w:r>
        <w:rPr>
          <w:rFonts w:eastAsia="Times New Roman" w:cs="Times New Roman"/>
          <w:szCs w:val="24"/>
        </w:rPr>
        <w:t>των.</w:t>
      </w:r>
    </w:p>
    <w:p w14:paraId="2F46D32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έχουμε μια Κυβέρνηση που δεν ξέρει πού να πάει την πολιτική ημερήσια διάταξη. Πού να την πάει; Στις διαπραγματεύσεις; Είναι οι «</w:t>
      </w:r>
      <w:r>
        <w:rPr>
          <w:rFonts w:eastAsia="Times New Roman" w:cs="Times New Roman"/>
          <w:szCs w:val="24"/>
          <w:lang w:val="en-US"/>
        </w:rPr>
        <w:t>yes</w:t>
      </w:r>
      <w:r>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xml:space="preserve">» των διαπραγματεύσεων. Όλα αμάσητα. </w:t>
      </w:r>
    </w:p>
    <w:p w14:paraId="2F46D32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Πού να πάει η συζήτηση; Στο χρέος; Τους πηγαίνουν</w:t>
      </w:r>
      <w:r>
        <w:rPr>
          <w:rFonts w:eastAsia="Times New Roman" w:cs="Times New Roman"/>
          <w:szCs w:val="24"/>
        </w:rPr>
        <w:t xml:space="preserve"> κάθε εξάμηνο και πίσω, έχοντας φύγει από την καλή συμφωνία Φεβρουαρίου και Νοεμβρίου του 2012. </w:t>
      </w:r>
    </w:p>
    <w:p w14:paraId="2F46D32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Πού να πάει την ημερήσια διάταξη; Στα κανάλια; Απολογείται. </w:t>
      </w:r>
    </w:p>
    <w:p w14:paraId="2F46D32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Πού να την πάει; Να την πάει στα θέματα των ιδιωτικοποιήσεων; Εκεί η καρδιά τους η μισή λέει όχι. </w:t>
      </w:r>
      <w:r>
        <w:rPr>
          <w:rFonts w:eastAsia="Times New Roman" w:cs="Times New Roman"/>
          <w:szCs w:val="24"/>
        </w:rPr>
        <w:t xml:space="preserve">Οι μισοί Υπουργοί λένε «όχι». </w:t>
      </w:r>
    </w:p>
    <w:p w14:paraId="2F46D32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Πού να πάνε; Στις ΔΕΚΟ; Η κ. Ζωή Κωνσταντοπούλου είπε –μεταχειρίζομαι μια φράση δική της, δεν είναι δική μου- για να υπογράψεις ιδιωτικοποίηση ΕΥΔΑΠ πρέπει να είσαι εξευτελισμένος!</w:t>
      </w:r>
    </w:p>
    <w:p w14:paraId="2F46D327" w14:textId="77777777" w:rsidR="005B3E17" w:rsidRDefault="00BC72CD">
      <w:pPr>
        <w:spacing w:line="600" w:lineRule="auto"/>
        <w:ind w:firstLine="720"/>
        <w:contextualSpacing/>
        <w:jc w:val="both"/>
        <w:rPr>
          <w:rFonts w:eastAsia="Times New Roman"/>
          <w:szCs w:val="24"/>
        </w:rPr>
      </w:pPr>
      <w:r>
        <w:rPr>
          <w:rFonts w:eastAsia="Times New Roman"/>
          <w:szCs w:val="24"/>
        </w:rPr>
        <w:t>Συνάδελφοί σας πρώην, η συνείδησή σας, σας π</w:t>
      </w:r>
      <w:r>
        <w:rPr>
          <w:rFonts w:eastAsia="Times New Roman"/>
          <w:szCs w:val="24"/>
        </w:rPr>
        <w:t>ετούσαν φέιγ-βολάν. Κακώς το έκαναν αυτό στην Αίθουσα της Βουλής. Δεν συμπαραστεκόμαστε σε αυτήν την ενέργεια. Σας λένε αυτά που σας λένε. Δεν είστε ούτε εκεί ικανοί να πάτε την ατζέντα, αφήστε δε που όλα αυτά τα λέτε ενώ είστε μέσα σε ύφεση, περί ιδιωτικο</w:t>
      </w:r>
      <w:r>
        <w:rPr>
          <w:rFonts w:eastAsia="Times New Roman"/>
          <w:szCs w:val="24"/>
        </w:rPr>
        <w:t>ποιήσεων δηλαδή.</w:t>
      </w:r>
    </w:p>
    <w:p w14:paraId="2F46D328"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Και αναρωτιέμαι -στηρίζοντας το επιχείρημα του κ. Κουτσούκου-, αυτά που λέτε ότι αυξήσατε τον προϋπολογισμό για την υγεία, πού θα τα βρείτε; Προβλέπατε ανάπτυξη για το </w:t>
      </w:r>
      <w:r>
        <w:rPr>
          <w:rFonts w:eastAsia="Times New Roman"/>
          <w:szCs w:val="24"/>
        </w:rPr>
        <w:t>΄</w:t>
      </w:r>
      <w:r>
        <w:rPr>
          <w:rFonts w:eastAsia="Times New Roman"/>
          <w:szCs w:val="24"/>
        </w:rPr>
        <w:t xml:space="preserve">16. Το πρώτο τρίμηνο 0,3 ύφεση, το δεύτερο τρίμηνο 0,9. Ίσα βάρκα ίσα νερά λέτε τώρα; Δεν ξέρω. Μειωμένα έσοδα λέτε οι ίδιοι. </w:t>
      </w:r>
    </w:p>
    <w:p w14:paraId="2F46D329"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Πώς θα βρεθούν τα διακόσια παραπάνω για τα οποία έπαιρναν τον λόγο οι Βουλευτές της Πλειοψηφίας όταν ψηφίζαμε τον προϋπολογισμό; </w:t>
      </w:r>
      <w:r>
        <w:rPr>
          <w:rFonts w:eastAsia="Times New Roman"/>
          <w:szCs w:val="24"/>
        </w:rPr>
        <w:t xml:space="preserve">Πού θα τα βρείτε; Ύφεση σημαίνει λιγότερο </w:t>
      </w:r>
      <w:r>
        <w:rPr>
          <w:rFonts w:eastAsia="Times New Roman"/>
          <w:szCs w:val="24"/>
        </w:rPr>
        <w:t>ακαθάριστο εγχώριο προϊόν</w:t>
      </w:r>
      <w:r>
        <w:rPr>
          <w:rFonts w:eastAsia="Times New Roman"/>
          <w:szCs w:val="24"/>
        </w:rPr>
        <w:t>, άρα λιγότεροι φόροι στο δημόσιο ταμείο, άρα λιγότερες εισφορές στα ασφαλιστικά ταμεία.</w:t>
      </w:r>
    </w:p>
    <w:p w14:paraId="2F46D32A"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Και μια και λέω για εισφορές, θέλω να σας αποκαλέσω «Υπουργό της </w:t>
      </w:r>
      <w:r>
        <w:rPr>
          <w:rFonts w:eastAsia="Times New Roman"/>
          <w:szCs w:val="24"/>
        </w:rPr>
        <w:t>ασθένειας</w:t>
      </w:r>
      <w:r>
        <w:rPr>
          <w:rFonts w:eastAsia="Times New Roman"/>
          <w:szCs w:val="24"/>
        </w:rPr>
        <w:t>», όχι της Υγείας. Αυτό εί</w:t>
      </w:r>
      <w:r>
        <w:rPr>
          <w:rFonts w:eastAsia="Times New Roman"/>
          <w:szCs w:val="24"/>
        </w:rPr>
        <w:t>ναι πολιτικός χαρακτηρισμός και θα τον εξηγήσω. Χρησιμοποιούσα τον όρο όταν ήμουν κι εγώ Υπουργός. Όμως, κύριε Υπουργέ, μην παρεξηγηθείτε, είστε και «τροχονόμος» Υπουργός. Δεν υπογράψατε τον τελευταίο νόμο πάλι.</w:t>
      </w:r>
    </w:p>
    <w:p w14:paraId="2F46D32B"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Ποιον νόμο</w:t>
      </w:r>
      <w:r>
        <w:rPr>
          <w:rFonts w:eastAsia="Times New Roman"/>
          <w:szCs w:val="24"/>
        </w:rPr>
        <w:t>;</w:t>
      </w:r>
    </w:p>
    <w:p w14:paraId="2F46D32C"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ΑΝΔΡΕΑΣ ΛΟΒΕΡΔΟΣ:</w:t>
      </w:r>
      <w:r>
        <w:rPr>
          <w:rFonts w:eastAsia="Times New Roman"/>
          <w:szCs w:val="24"/>
        </w:rPr>
        <w:t xml:space="preserve"> Το πολυνομοσχέδιο που ήρθε στη Βουλή. Είναι δεύτερο μεγάλο κείμενο που δεν φέρει την υπογραφή σας κι όμως αύξανε τις εισφορές, καταργώντας μεταβατικά στάδια, για τους νέους ασφαλισμένους γιατρούς, δικηγόρους, μηχανικούς. Θυμάστε…</w:t>
      </w:r>
    </w:p>
    <w:p w14:paraId="2F46D32D"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w:t>
      </w:r>
      <w:r>
        <w:rPr>
          <w:rFonts w:eastAsia="Times New Roman"/>
          <w:b/>
          <w:szCs w:val="24"/>
        </w:rPr>
        <w:t xml:space="preserve">Σ ΞΑΝΘΟΣ (Υπουργός Υγείας): </w:t>
      </w:r>
      <w:r>
        <w:rPr>
          <w:rFonts w:eastAsia="Times New Roman"/>
          <w:szCs w:val="24"/>
        </w:rPr>
        <w:t>Το Υπουργείο Εργασίας ασχολείται με αυτά τα πράγματα.</w:t>
      </w:r>
    </w:p>
    <w:p w14:paraId="2F46D32E"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Ναι, αλλά ο ΕΟΠΥΥ παραλαμβάνει τις εισφορές, κύριε Υπουργέ. Οι αυξήσεις των εισφορών πάνε στον ΕΟΠΥΥ. Χωρίς τα λεφτά ο ΕΟΠΥΥ πώς θα δουλέψει; Εάν δεν είχε 1</w:t>
      </w:r>
      <w:r>
        <w:rPr>
          <w:rFonts w:eastAsia="Times New Roman"/>
          <w:szCs w:val="24"/>
        </w:rPr>
        <w:t>00, 150 εκατομμύρια στην άκρη ο ΕΟΠΥΥ, δεν θα μπορούσε να κάνει καλύτερες διαπραγματεύσεις για τα φάρμακα και τις υπηρεσίες. Τα έχει; Δεν τα έχει.</w:t>
      </w:r>
    </w:p>
    <w:p w14:paraId="2F46D32F" w14:textId="77777777" w:rsidR="005B3E17" w:rsidRDefault="00BC72CD">
      <w:pPr>
        <w:spacing w:line="600" w:lineRule="auto"/>
        <w:ind w:firstLine="720"/>
        <w:contextualSpacing/>
        <w:jc w:val="both"/>
        <w:rPr>
          <w:rFonts w:eastAsia="Times New Roman"/>
          <w:szCs w:val="24"/>
        </w:rPr>
      </w:pPr>
      <w:r>
        <w:rPr>
          <w:rFonts w:eastAsia="Times New Roman"/>
          <w:szCs w:val="24"/>
        </w:rPr>
        <w:t>Σας είπα από την πρώτη μέρα που αναλάβατε –αναπληρωτής ακόμη- ότι η μόνη μεταρρύθμιση που μπορεί να κάνετε εί</w:t>
      </w:r>
      <w:r>
        <w:rPr>
          <w:rFonts w:eastAsia="Times New Roman"/>
          <w:szCs w:val="24"/>
        </w:rPr>
        <w:t>ναι να πάρετε εσείς τη διαχείριση των εισφορών απευθείας στον ΕΟΠΥΥ. Σας κάνει ο κ. Κατρούγκαλος ό,τι θέλει. Ό,τι θέλει!</w:t>
      </w:r>
    </w:p>
    <w:p w14:paraId="2F46D330"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Δύο μεγάλα νομοσχέδια, αγαπητοί συνάδελφοι, ασφαλιστικό και ασφαλιστικό άρθρο 1 προχθές, και δεν υπογράφει ο κ. Ξανθός! Είναι Υπουργείο</w:t>
      </w:r>
      <w:r>
        <w:rPr>
          <w:rFonts w:eastAsia="Times New Roman"/>
          <w:szCs w:val="24"/>
        </w:rPr>
        <w:t xml:space="preserve"> Υγείας αυτό; Θα επέτρεπε ένας Υπουργός Υγείας, που έχει συνείδηση της υποχρέωσής του, να αυξομειώνονται οι εισφορές και να μην το παίρνει χαμπάρι; Τις παίρνει τις εισφορές ο ΕΟΠΥΥ με καθυστερήσεις, μειωμένες; Όλα αυτά που έλεγαν «αύξηση των εισφορών, μείω</w:t>
      </w:r>
      <w:r>
        <w:rPr>
          <w:rFonts w:eastAsia="Times New Roman"/>
          <w:szCs w:val="24"/>
        </w:rPr>
        <w:t>ση των κύριων συντάξεων για να ενισχυθεί η υγεία» δεν έχουν γίνει πράξη. Με το σταγονόμετρο. Όμως, έτσι ο ΕΟΠΥΥ δεν μπορεί να προχωρήσει.</w:t>
      </w:r>
    </w:p>
    <w:p w14:paraId="2F46D331" w14:textId="77777777" w:rsidR="005B3E17" w:rsidRDefault="00BC72CD">
      <w:pPr>
        <w:spacing w:line="600" w:lineRule="auto"/>
        <w:ind w:firstLine="720"/>
        <w:contextualSpacing/>
        <w:jc w:val="both"/>
        <w:rPr>
          <w:rFonts w:eastAsia="Times New Roman"/>
          <w:szCs w:val="24"/>
        </w:rPr>
      </w:pPr>
      <w:r>
        <w:rPr>
          <w:rFonts w:eastAsia="Times New Roman"/>
          <w:szCs w:val="24"/>
        </w:rPr>
        <w:t>Δεν μου λέτε, να γυρίσουμε στο κοινωνικό πρόσωπο τον διάλογο; Να τον γυρίσει η Κυβέρνηση, για να ξεφύγει από τη μέγγεν</w:t>
      </w:r>
      <w:r>
        <w:rPr>
          <w:rFonts w:eastAsia="Times New Roman"/>
          <w:szCs w:val="24"/>
        </w:rPr>
        <w:t>η της καθημερινότητας; Τι να πει εκεί; Να πει εκεί για τις περικοπές στο ΕΚΑΣ, την καταστροφή του ΕΚΑΣ; Να πει για τις επικουρικές συντάξεις που μειώθηκαν 40% κατά μέσον όρο, ορισμένες έφτασαν το 49%; Τι να πει; Κάτι να πει για τις προσλήψεις. Μα, λέει ο Υ</w:t>
      </w:r>
      <w:r>
        <w:rPr>
          <w:rFonts w:eastAsia="Times New Roman"/>
          <w:szCs w:val="24"/>
        </w:rPr>
        <w:t>πουργός για επικουρικούς. Δεν υπάρχει ένας Υπουργός Υγείας που να μην πήρε επικουρικούς.</w:t>
      </w:r>
    </w:p>
    <w:p w14:paraId="2F46D332"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Κύριε Υπουργέ, όταν ανέλαβα Σεπτέμβριο του </w:t>
      </w:r>
      <w:r>
        <w:rPr>
          <w:rFonts w:eastAsia="Times New Roman"/>
          <w:szCs w:val="24"/>
        </w:rPr>
        <w:t>΄10</w:t>
      </w:r>
      <w:r>
        <w:rPr>
          <w:rFonts w:eastAsia="Times New Roman"/>
          <w:szCs w:val="24"/>
        </w:rPr>
        <w:t>, προσέλαβα, κάνοντας έλεγχο νομιμότητας, όσο μπορούσα γρηγορότερα τρεισήμισι χιλιάδες νοσηλευτές. Τρεισήμισι χιλιάδες νο</w:t>
      </w:r>
      <w:r>
        <w:rPr>
          <w:rFonts w:eastAsia="Times New Roman"/>
          <w:szCs w:val="24"/>
        </w:rPr>
        <w:t>σηλευτές! Πολύ μεγάλος αριθμός, αλλά η Αντιπολίτευση τότε το καλό δεν το έλεγε, με αποτέλεσμα αυτά να περνάνε στο «ντούκου». Τρεισήμισι χιλιάδες νοσηλευτές! Όταν θα έχετε τη δυνατότητα, να πείτε στον ελληνικό λαό «έκανα αυτό», όχι «θα κάνω», όχι «ο Πρωθυπο</w:t>
      </w:r>
      <w:r>
        <w:rPr>
          <w:rFonts w:eastAsia="Times New Roman"/>
          <w:szCs w:val="24"/>
        </w:rPr>
        <w:t>υργός θα ανακοινώσει δεσμευμένα λεφτά από τα κανάλια που είναι στα δημόσια οικονομικά», από το μνημόνιό σας. Όταν θα μπορέσετε να κάνετε έναν αξιοπρεπή υπολογισμό υγείας, να βγείτε να το πείτε.</w:t>
      </w:r>
    </w:p>
    <w:p w14:paraId="2F46D333"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Το πρώτο που ακούω ότι θα ασχοληθείτε με την υγεία είναι αυτό </w:t>
      </w:r>
      <w:r>
        <w:rPr>
          <w:rFonts w:eastAsia="Times New Roman"/>
          <w:szCs w:val="24"/>
        </w:rPr>
        <w:t>για τις λίστες στα χειρουργεία, που είναι ένα σχέδιο νόμου σε διαβούλευση, αν έρθει, αν ψηφιστεί! Θα δω και τι λέει. Δεν σας έχω ακούσει να μιλάτε για μεταμοσχεύσεις. Είστε δωρητής; Δεν σας έχω ακούσει να μιλάτε για τίποτα που να σχετίζεται με την υγεία. Μ</w:t>
      </w:r>
      <w:r>
        <w:rPr>
          <w:rFonts w:eastAsia="Times New Roman"/>
          <w:szCs w:val="24"/>
        </w:rPr>
        <w:t>όνο ιδεολογικοπολιτικές αναφορές. Ότι είστε, λέει -τι είστε, δεν ξέρω πώς το λέτε- κάτι είστε, το αντίθετο του νεοφιλελευθερισμού, που ανάθεμα κι αν έχω καταλάβει τι εννοείτε με τον όρο.</w:t>
      </w:r>
    </w:p>
    <w:p w14:paraId="2F46D334"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Ο Αλέκος Παπαδόπουλος, λέτε, ήταν αυτός, ένας άνθρωπος πάρα πολύ σοβα</w:t>
      </w:r>
      <w:r>
        <w:rPr>
          <w:rFonts w:eastAsia="Times New Roman"/>
          <w:szCs w:val="24"/>
        </w:rPr>
        <w:t>ρός, μετά από πολλούς σοβαρούς Υπουργούς Υγείας δικούς μας. Βρε εσείς, για τη Νέα Δημοκρατία έναν λόγο δεν βρήκατε να πείτε; Έναν λόγο για τη Νέα Δημοκρατία δεν βρήκατε να πείτε;</w:t>
      </w:r>
    </w:p>
    <w:p w14:paraId="2F46D335"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Τι να κάνουμε; Εσείς κάνατε την ερώτηση σήμ</w:t>
      </w:r>
      <w:r>
        <w:rPr>
          <w:rFonts w:eastAsia="Times New Roman"/>
          <w:szCs w:val="24"/>
        </w:rPr>
        <w:t>ερα.</w:t>
      </w:r>
    </w:p>
    <w:p w14:paraId="2F46D336"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Πάμε καλά; Δεν πάμε καλά; Δεν πάμε καλά. Και παράλληλα επικαλείστε τον λαό. Επικαλείστε τον λαό που δεν σας πριμοδοτεί πουθενά.</w:t>
      </w:r>
    </w:p>
    <w:p w14:paraId="2F46D337" w14:textId="77777777" w:rsidR="005B3E17" w:rsidRDefault="00BC72CD">
      <w:pPr>
        <w:spacing w:line="600" w:lineRule="auto"/>
        <w:ind w:firstLine="720"/>
        <w:contextualSpacing/>
        <w:jc w:val="both"/>
        <w:rPr>
          <w:rFonts w:eastAsia="Times New Roman"/>
          <w:szCs w:val="24"/>
        </w:rPr>
      </w:pPr>
      <w:r>
        <w:rPr>
          <w:rFonts w:eastAsia="Times New Roman"/>
          <w:szCs w:val="24"/>
        </w:rPr>
        <w:t>Έτσι όπως μιλάμε για τον λαό, είναι πολύ κοντά να ακούσετε ότι η Κυβέρνηση δεν έχει εμπιστοσύνη στο λαό τ</w:t>
      </w:r>
      <w:r>
        <w:rPr>
          <w:rFonts w:eastAsia="Times New Roman"/>
          <w:szCs w:val="24"/>
        </w:rPr>
        <w:t>ης. Θα πάνε στο ανάποδο. Οι κυβερνήσεις έχουν την εμπιστοσύνη του λαού και οι λαοί δεν έχουν την εμπιστοσύνη των κυβερνήσεών τους! Εκεί είστε. Μιλάτε για έναν λαό που έχει φύγει από εσάς. Μιλάτε με παλαιά δεδομένα. Είπε η κ. Γεννηματά χθες ότι θα πρέπει να</w:t>
      </w:r>
      <w:r>
        <w:rPr>
          <w:rFonts w:eastAsia="Times New Roman"/>
          <w:szCs w:val="24"/>
        </w:rPr>
        <w:t xml:space="preserve"> γίνουν δεδομένοι οι νέοι πολιτικοί συσχετισμοί. Το θεωρώ πάρα πολύ σοβαρό αυτό.</w:t>
      </w:r>
    </w:p>
    <w:p w14:paraId="2F46D338"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κάνουμε μια προσπάθεια πολιτικού διαλόγου με κριτήριο όχι πολιτικά παιχνίδια, όχι καταμερισμούς ρόλου καλού-κακού, όχι χτυπήματα κάτω από τη μέση.</w:t>
      </w:r>
      <w:r>
        <w:rPr>
          <w:rFonts w:eastAsia="Times New Roman"/>
          <w:szCs w:val="24"/>
        </w:rPr>
        <w:t xml:space="preserve"> </w:t>
      </w:r>
    </w:p>
    <w:p w14:paraId="2F46D339"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Όμως, κύριε Υπουργέ, υπάρχει ένα θέμα ανοιχτό. Έχουμε αντιμετωπίσει πολιτικά το Υπουργείο σας. Ακόμα και όταν μας προκαλούν και μας προσβάλουν και λένε όσα λένε. Άλλωστε το λέτε σε όλα τα επίπεδα. </w:t>
      </w:r>
    </w:p>
    <w:p w14:paraId="2F46D33A" w14:textId="77777777" w:rsidR="005B3E17" w:rsidRDefault="00BC72CD">
      <w:pPr>
        <w:spacing w:line="600" w:lineRule="auto"/>
        <w:ind w:firstLine="720"/>
        <w:contextualSpacing/>
        <w:jc w:val="both"/>
        <w:rPr>
          <w:rFonts w:eastAsia="Times New Roman"/>
          <w:szCs w:val="24"/>
        </w:rPr>
      </w:pPr>
      <w:r>
        <w:rPr>
          <w:rFonts w:eastAsia="Times New Roman"/>
          <w:szCs w:val="24"/>
        </w:rPr>
        <w:t>Δεν μου λέτε, όμως: Όταν αναλάβατε Υπουργός Υγείας με πλ</w:t>
      </w:r>
      <w:r>
        <w:rPr>
          <w:rFonts w:eastAsia="Times New Roman"/>
          <w:szCs w:val="24"/>
        </w:rPr>
        <w:t>ήρη ευθύνη, μετά τον κ. Κουρουμπλή –που καθυστέρησε έξι μήνες να κάνει την τιμολόγηση, που έπαιξε το παιχνίδι με τα πέντε ευρώ που όλοι ξέρουμε κι αν μας δοθεί η ευκαιρία θα πούμε και σήμερα πόσο άθλιο και λάθος παιχνίδι είναι, που έκανε όσα έκανε και κατά</w:t>
      </w:r>
      <w:r>
        <w:rPr>
          <w:rFonts w:eastAsia="Times New Roman"/>
          <w:szCs w:val="24"/>
        </w:rPr>
        <w:t xml:space="preserve"> καιρούς τα έχουμε πει-, σκεφτήκατε ποτέ ότι στα χέρια σας είναι η υγεία των πολιτών και ότι κινδυνεύετε από μια ατυχία; Ότι πρέπει να είστε πάνω στις επάλξεις και τα Σαββατοκύριακα και τις νύχτες και τα ξημερώματα μην σας συμβεί κανένα κακό και δεν φταίτε</w:t>
      </w:r>
      <w:r>
        <w:rPr>
          <w:rFonts w:eastAsia="Times New Roman"/>
          <w:szCs w:val="24"/>
        </w:rPr>
        <w:t xml:space="preserve">, αλλά θα το πληρώσετε; Δεν </w:t>
      </w:r>
      <w:r>
        <w:rPr>
          <w:rFonts w:eastAsia="Times New Roman"/>
          <w:szCs w:val="24"/>
        </w:rPr>
        <w:lastRenderedPageBreak/>
        <w:t xml:space="preserve">ξέρω πώς το σκεφτήκατε, όταν αφήνατε να γίνονται τα παιχνίδια για τα οποία κατέθεσε ο κ. Κεγκέρογλου μια συγκεκριμένη λίστα. </w:t>
      </w:r>
    </w:p>
    <w:p w14:paraId="2F46D33B" w14:textId="77777777" w:rsidR="005B3E17" w:rsidRDefault="00BC72CD">
      <w:pPr>
        <w:spacing w:line="600" w:lineRule="auto"/>
        <w:ind w:firstLine="720"/>
        <w:contextualSpacing/>
        <w:jc w:val="both"/>
        <w:rPr>
          <w:rFonts w:eastAsia="Times New Roman"/>
          <w:szCs w:val="24"/>
        </w:rPr>
      </w:pPr>
      <w:r>
        <w:rPr>
          <w:rFonts w:eastAsia="Times New Roman"/>
          <w:szCs w:val="24"/>
        </w:rPr>
        <w:t>Κύριοι συνάδελφοι, όταν μου έτυχε κι εμένα να πρέπει να βάλω προσωπικό στις ΜΕΘ, δεν ασχολήθηκα εγώ. Έ</w:t>
      </w:r>
      <w:r>
        <w:rPr>
          <w:rFonts w:eastAsia="Times New Roman"/>
          <w:szCs w:val="24"/>
        </w:rPr>
        <w:t>δωσα την εντολή ότι θα πάει σε δέκα μέρες. Και υπήρξαν άνθρωποι μαχητές στο Υπουργείο και το έκαναν. Ούτε με ενδιέφερε αν θα είναι η Μαρία, ο Πέτρος. Εξ ου και στάθηκα όρθιος, αγαπητοί Υπουργοί, όλα αυτά τα χρόνια. Τους είπα θα είναι εκεί σε δέκα μέρες, δε</w:t>
      </w:r>
      <w:r>
        <w:rPr>
          <w:rFonts w:eastAsia="Times New Roman"/>
          <w:szCs w:val="24"/>
        </w:rPr>
        <w:t>ν με ενδιαφέρει πώς. Ήταν σε είκοσι. Ιατρικό προσωπικό και γιατροί, πάνω από όλα, πήραν τα πόστα τους. Δεν πήγα να πάρω από τους αντίστοιχους θεσμούς του Υπουργείου, τους καταλόγους να τους κάνω εγώ έλεγχο, να αφαιρώ στοιχεία κλπ.</w:t>
      </w:r>
      <w:r>
        <w:rPr>
          <w:rFonts w:eastAsia="Times New Roman"/>
          <w:szCs w:val="24"/>
        </w:rPr>
        <w:t>.</w:t>
      </w:r>
      <w:r>
        <w:rPr>
          <w:rFonts w:eastAsia="Times New Roman"/>
          <w:szCs w:val="24"/>
        </w:rPr>
        <w:t xml:space="preserve"> </w:t>
      </w:r>
    </w:p>
    <w:p w14:paraId="2F46D33C" w14:textId="77777777" w:rsidR="005B3E17" w:rsidRDefault="00BC72CD">
      <w:pPr>
        <w:spacing w:line="600" w:lineRule="auto"/>
        <w:ind w:firstLine="720"/>
        <w:contextualSpacing/>
        <w:jc w:val="both"/>
        <w:rPr>
          <w:rFonts w:eastAsia="Times New Roman"/>
          <w:szCs w:val="24"/>
        </w:rPr>
      </w:pPr>
      <w:r>
        <w:rPr>
          <w:rFonts w:eastAsia="Times New Roman"/>
          <w:szCs w:val="24"/>
        </w:rPr>
        <w:t>Εν πάση περιπτώσει, τα έκανα έτσι και μετά μου έκαναν ενστάσεις. Ο Κεγκέρογλου τι είπε; «Δέχθηκε το 50% των ενστάσεων». Το 50% της κατάστασης, από την πρώτη εκροή από το Υπουργείο προς τη δημοσιότητα, μέχρι τη δεύτερη και τελική, άλλαξε. Δεν άλλαξε ένα, δύ</w:t>
      </w:r>
      <w:r>
        <w:rPr>
          <w:rFonts w:eastAsia="Times New Roman"/>
          <w:szCs w:val="24"/>
        </w:rPr>
        <w:t xml:space="preserve">ο, τρία ονόματα που είναι ο καλός </w:t>
      </w:r>
      <w:r>
        <w:rPr>
          <w:rFonts w:eastAsia="Times New Roman"/>
          <w:szCs w:val="24"/>
        </w:rPr>
        <w:lastRenderedPageBreak/>
        <w:t xml:space="preserve">έλεγχος των προσλήψεων και το λογικό αποτέλεσμά του, αλλά το μισό. Άρα έβαλες χέρι εκεί χοντρό και το άλλαξες. Ούτε αυτό είναι το θέμα. </w:t>
      </w:r>
    </w:p>
    <w:p w14:paraId="2F46D33D" w14:textId="77777777" w:rsidR="005B3E17" w:rsidRDefault="00BC72CD">
      <w:pPr>
        <w:spacing w:line="600" w:lineRule="auto"/>
        <w:ind w:firstLine="720"/>
        <w:contextualSpacing/>
        <w:jc w:val="both"/>
        <w:rPr>
          <w:rFonts w:eastAsia="Times New Roman"/>
          <w:szCs w:val="24"/>
        </w:rPr>
      </w:pPr>
      <w:r>
        <w:rPr>
          <w:rFonts w:eastAsia="Times New Roman"/>
          <w:szCs w:val="24"/>
        </w:rPr>
        <w:t>Το θέμα μου, κύριε Υπουργέ, είναι -όπως είπε η συνάδελφος κυρία Χριστοφιλοπούλου με τ</w:t>
      </w:r>
      <w:r>
        <w:rPr>
          <w:rFonts w:eastAsia="Times New Roman"/>
          <w:szCs w:val="24"/>
        </w:rPr>
        <w:t>ον πιο κατάλληλο και ευγενικό τρόπο και αν χρειαστεί στη συνέχεια της συζήτησης θα γίνουμε και πιο συγκεκριμένοι-, ότι χάθηκαν ανθρώπινες ζωές από αυτό. Όταν χάνονται ανθρώπινες ζωές, αγαπητέ φίλε Υπουργέ -το «φίλε» είναι ρητορικό, αγαπητέ Υπουργέ- ο Υπουρ</w:t>
      </w:r>
      <w:r>
        <w:rPr>
          <w:rFonts w:eastAsia="Times New Roman"/>
          <w:szCs w:val="24"/>
        </w:rPr>
        <w:t xml:space="preserve">γός Υγείας κοιτάει μήπως έχει έστω έμμεσες ευθύνες, μήπως υπάρχει έστω έμμεση αιτιώδης συνάφεια από τις καθυστερήσεις του, που δεν ήταν τώρα -όπως σωστά λέτε, εγώ το υπογράφω αυτό-, αίτιο η γραφειοκρατία. </w:t>
      </w:r>
    </w:p>
    <w:p w14:paraId="2F46D33E" w14:textId="77777777" w:rsidR="005B3E17" w:rsidRDefault="00BC72CD">
      <w:pPr>
        <w:spacing w:line="600" w:lineRule="auto"/>
        <w:ind w:firstLine="720"/>
        <w:contextualSpacing/>
        <w:jc w:val="both"/>
        <w:rPr>
          <w:rFonts w:eastAsia="Times New Roman"/>
          <w:szCs w:val="24"/>
        </w:rPr>
      </w:pPr>
      <w:r>
        <w:rPr>
          <w:rFonts w:eastAsia="Times New Roman"/>
          <w:szCs w:val="24"/>
        </w:rPr>
        <w:t>Γιατί πραγματικά το ελληνικό δημόσιο είναι δυσκίνη</w:t>
      </w:r>
      <w:r>
        <w:rPr>
          <w:rFonts w:eastAsia="Times New Roman"/>
          <w:szCs w:val="24"/>
        </w:rPr>
        <w:t>το και ο Υπουργός πρέπει να φθάνει να γίνεται ο τελευταίος χειριστής για να γίνει μια ενέργεια. Όχι, λοιπόν, από αυτό, που σωστά λέτε ότι υπάρχει και υπήρχε και επί όλων των προηγουμένων και θα υπάρχει, αλλά αν ο ίδιος επέτρεψε στους μηχανισμούς του Υπουργ</w:t>
      </w:r>
      <w:r>
        <w:rPr>
          <w:rFonts w:eastAsia="Times New Roman"/>
          <w:szCs w:val="24"/>
        </w:rPr>
        <w:t xml:space="preserve">είου του πολιτικούς και μη να δημιουργούν καθυστερήσεις, που τελικά πλήρωσε ο κόσμος, </w:t>
      </w:r>
      <w:r>
        <w:rPr>
          <w:rFonts w:eastAsia="Times New Roman"/>
          <w:szCs w:val="24"/>
        </w:rPr>
        <w:lastRenderedPageBreak/>
        <w:t xml:space="preserve">που δεν είχε θέσεις σε ΜΕΘ και που διασωληνώνονταν εκτός ΜΕΘ. Η θνησιμότητα σε αυτούς, κυρίες και κύριοι Βουλευτές, ήταν πάρα πολύ μεγάλη, πάνω από 90%. </w:t>
      </w:r>
    </w:p>
    <w:p w14:paraId="2F46D33F" w14:textId="77777777" w:rsidR="005B3E17" w:rsidRDefault="00BC72CD">
      <w:pPr>
        <w:spacing w:line="600" w:lineRule="auto"/>
        <w:ind w:firstLine="720"/>
        <w:contextualSpacing/>
        <w:jc w:val="both"/>
        <w:rPr>
          <w:rFonts w:eastAsia="Times New Roman"/>
          <w:szCs w:val="24"/>
        </w:rPr>
      </w:pPr>
      <w:r>
        <w:rPr>
          <w:rFonts w:eastAsia="Times New Roman"/>
          <w:szCs w:val="24"/>
        </w:rPr>
        <w:t>Θεωρώ, λοιπόν, ό</w:t>
      </w:r>
      <w:r>
        <w:rPr>
          <w:rFonts w:eastAsia="Times New Roman"/>
          <w:szCs w:val="24"/>
        </w:rPr>
        <w:t>τι αυτό πρέπει να το δείτε. Πρέπει να αισθανθείτε την ευθύνη αυτού του Υπουργείου σε σχέση με την ανθρώπινη ζωή και την ανθρώπινη υγεία. Πρέπει να γίνετε Υπουργός Υγείας. Στην Ελλάδα -και τελειώνω με αυτό-, είναι παρεξήγηση ο Υπουργός Υγείας να είναι «υπου</w:t>
      </w:r>
      <w:r>
        <w:rPr>
          <w:rFonts w:eastAsia="Times New Roman"/>
          <w:szCs w:val="24"/>
        </w:rPr>
        <w:t>ργός ασθένειας». Πρέπει να είστε Υπουργοί της Υγείας και αυτός πρέπει να είναι ο στόχος σας.Τα οικονομικά, τα υπόλοιπα, τα διοικητικά, τα γραφειοκρατικά είναι μια επόμενη συζήτηση. Υπουργοί Υγείας πρώτα απ’ όλα, που δυστυχώς, κύριε Υπουργέ, δεν το έχετε κα</w:t>
      </w:r>
      <w:r>
        <w:rPr>
          <w:rFonts w:eastAsia="Times New Roman"/>
          <w:szCs w:val="24"/>
        </w:rPr>
        <w:t>ταφέρει.</w:t>
      </w:r>
    </w:p>
    <w:p w14:paraId="2F46D340" w14:textId="77777777" w:rsidR="005B3E17" w:rsidRDefault="00BC72CD">
      <w:pPr>
        <w:spacing w:line="600" w:lineRule="auto"/>
        <w:contextualSpacing/>
        <w:jc w:val="both"/>
        <w:rPr>
          <w:rFonts w:eastAsia="Times New Roman"/>
          <w:szCs w:val="24"/>
        </w:rPr>
      </w:pPr>
      <w:r>
        <w:rPr>
          <w:rFonts w:eastAsia="Times New Roman"/>
          <w:szCs w:val="24"/>
        </w:rPr>
        <w:t>Ευχαριστώ.</w:t>
      </w:r>
    </w:p>
    <w:p w14:paraId="2F46D341" w14:textId="77777777" w:rsidR="005B3E17" w:rsidRDefault="00BC72CD">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2F46D342"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 συνάδελφος κ. Αθανάσιος Παπαδόπουλος από τον ΣΥΡΙΖΑ έχει τον λόγο.</w:t>
      </w:r>
    </w:p>
    <w:p w14:paraId="2F46D343" w14:textId="77777777" w:rsidR="005B3E17" w:rsidRDefault="00BC72CD">
      <w:pPr>
        <w:spacing w:after="0" w:line="600" w:lineRule="auto"/>
        <w:ind w:firstLine="720"/>
        <w:contextualSpacing/>
        <w:jc w:val="both"/>
        <w:rPr>
          <w:rFonts w:eastAsia="Times New Roman"/>
          <w:szCs w:val="24"/>
        </w:rPr>
      </w:pPr>
      <w:r>
        <w:rPr>
          <w:rFonts w:eastAsia="Times New Roman"/>
          <w:b/>
          <w:szCs w:val="24"/>
        </w:rPr>
        <w:lastRenderedPageBreak/>
        <w:t>ΑΘΑΝΑΣΙΟΣ ΠΑΠΑΔΟΠΟΥΛΟΣ:</w:t>
      </w:r>
      <w:r>
        <w:rPr>
          <w:rFonts w:eastAsia="Times New Roman"/>
          <w:szCs w:val="24"/>
        </w:rPr>
        <w:t xml:space="preserve"> Κύριε Πρόεδρε, να μιλήσει ο </w:t>
      </w:r>
      <w:r>
        <w:rPr>
          <w:rFonts w:eastAsia="Times New Roman"/>
          <w:szCs w:val="24"/>
        </w:rPr>
        <w:t xml:space="preserve">εκπρόσωπος </w:t>
      </w:r>
      <w:r>
        <w:rPr>
          <w:rFonts w:eastAsia="Times New Roman"/>
          <w:szCs w:val="24"/>
        </w:rPr>
        <w:t>της Νέας Δημοκρατίας και μετά εγώ.</w:t>
      </w:r>
    </w:p>
    <w:p w14:paraId="2F46D344" w14:textId="77777777" w:rsidR="005B3E17" w:rsidRDefault="00BC72CD">
      <w:pPr>
        <w:spacing w:after="0"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Έχετε κα</w:t>
      </w:r>
      <w:r>
        <w:rPr>
          <w:rFonts w:eastAsia="Times New Roman"/>
          <w:szCs w:val="24"/>
        </w:rPr>
        <w:t>μ</w:t>
      </w:r>
      <w:r>
        <w:rPr>
          <w:rFonts w:eastAsia="Times New Roman"/>
          <w:szCs w:val="24"/>
        </w:rPr>
        <w:t>μία αντίρρηση, κύριε συνάδελφε;</w:t>
      </w:r>
    </w:p>
    <w:p w14:paraId="2F46D345" w14:textId="77777777" w:rsidR="005B3E17" w:rsidRDefault="00BC72CD">
      <w:pPr>
        <w:spacing w:after="0"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Όχι, κύριε Πρόεδρε.</w:t>
      </w:r>
    </w:p>
    <w:p w14:paraId="2F46D346" w14:textId="77777777" w:rsidR="005B3E17" w:rsidRDefault="00BC72CD">
      <w:pPr>
        <w:spacing w:after="0"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lang w:val="en-US"/>
        </w:rPr>
        <w:t>O</w:t>
      </w:r>
      <w:r>
        <w:rPr>
          <w:rFonts w:eastAsia="Times New Roman"/>
          <w:szCs w:val="24"/>
        </w:rPr>
        <w:t xml:space="preserve"> συνάδελφος κ. Χρήστος Κέλλας από τη Νέα Δημοκρατία έχει τον λόγο γι</w:t>
      </w:r>
      <w:r>
        <w:rPr>
          <w:rFonts w:eastAsia="Times New Roman"/>
          <w:szCs w:val="24"/>
        </w:rPr>
        <w:t>α έξι λεπτά.</w:t>
      </w:r>
    </w:p>
    <w:p w14:paraId="2F46D347" w14:textId="77777777" w:rsidR="005B3E17" w:rsidRDefault="00BC72CD">
      <w:pPr>
        <w:spacing w:after="0" w:line="600" w:lineRule="auto"/>
        <w:ind w:firstLine="720"/>
        <w:contextualSpacing/>
        <w:jc w:val="both"/>
        <w:rPr>
          <w:rFonts w:eastAsia="Times New Roman"/>
          <w:szCs w:val="24"/>
        </w:rPr>
      </w:pPr>
      <w:r>
        <w:rPr>
          <w:rFonts w:eastAsia="Times New Roman"/>
          <w:b/>
          <w:szCs w:val="24"/>
        </w:rPr>
        <w:t>ΧΡΗΣΤΟΣ ΚΕΛΛΑΣ:</w:t>
      </w:r>
      <w:r>
        <w:rPr>
          <w:rFonts w:eastAsia="Times New Roman"/>
          <w:szCs w:val="24"/>
        </w:rPr>
        <w:t xml:space="preserve"> Ευχαριστώ, κύριε Πρόεδρε.</w:t>
      </w:r>
    </w:p>
    <w:p w14:paraId="2F46D348" w14:textId="77777777" w:rsidR="005B3E17" w:rsidRDefault="00BC72CD">
      <w:pPr>
        <w:spacing w:after="0" w:line="600" w:lineRule="auto"/>
        <w:ind w:firstLine="720"/>
        <w:contextualSpacing/>
        <w:jc w:val="both"/>
        <w:rPr>
          <w:rFonts w:eastAsia="Times New Roman"/>
          <w:szCs w:val="24"/>
        </w:rPr>
      </w:pPr>
      <w:r>
        <w:rPr>
          <w:rFonts w:eastAsia="Times New Roman"/>
          <w:szCs w:val="24"/>
        </w:rPr>
        <w:t>Κύριοι Υπουργοί, αγαπητοί συνάδελφοι, άκουσα προ ολίγου τον Υπουργό Υγείας κ. Ξανθό και νόμιζα ότι ζω σ’ άλλο κράτος. Πραγματικά όλα είναι τέλεια στην Ελλάδα! Αν δεν ήμουν Έλληνας, θα έτρεχα να πολιτογ</w:t>
      </w:r>
      <w:r>
        <w:rPr>
          <w:rFonts w:eastAsia="Times New Roman"/>
          <w:szCs w:val="24"/>
        </w:rPr>
        <w:t xml:space="preserve">ραφηθώ Έλληνας. Τα πάντα δουλεύουν, τα νοσοκομεία είναι καλά, τα κέντρα υγείας δουλεύουν, η πρωτοβάθμια φροντίδα, το ΚΕΕΛΠΝΟ, οι εντατικές είναι όλα τέλεια! Έτσι, κύριε Υπουργέ; Αυτό καταλάβαμε. Αυτό μας είπατε. </w:t>
      </w:r>
    </w:p>
    <w:p w14:paraId="2F46D349" w14:textId="77777777" w:rsidR="005B3E17" w:rsidRDefault="00BC72CD">
      <w:pPr>
        <w:spacing w:after="0" w:line="600" w:lineRule="auto"/>
        <w:ind w:firstLine="720"/>
        <w:contextualSpacing/>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Ό,τι θέλε</w:t>
      </w:r>
      <w:r>
        <w:rPr>
          <w:rFonts w:eastAsia="Times New Roman"/>
          <w:szCs w:val="24"/>
        </w:rPr>
        <w:t>ι καταλαβαίνει ο καθένας. Τι να κάνουμε!</w:t>
      </w:r>
    </w:p>
    <w:p w14:paraId="2F46D34A"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 xml:space="preserve">Η ανθρωπιστική κρίση που είχαμε τα προηγούμενα τέσσερα χρόνια, οι θάνατοι, οι αυτοκτονίες δεν υπάρχουν πια. Τέλος, τελείωσαν από τις 20 Ιανουαρίου του 2015. </w:t>
      </w:r>
    </w:p>
    <w:p w14:paraId="2F46D34B" w14:textId="77777777" w:rsidR="005B3E17" w:rsidRDefault="00BC72CD">
      <w:pPr>
        <w:spacing w:line="600" w:lineRule="auto"/>
        <w:ind w:firstLine="720"/>
        <w:contextualSpacing/>
        <w:jc w:val="both"/>
        <w:rPr>
          <w:rFonts w:eastAsia="Times New Roman"/>
          <w:szCs w:val="24"/>
        </w:rPr>
      </w:pPr>
      <w:r>
        <w:rPr>
          <w:rFonts w:eastAsia="Times New Roman"/>
          <w:szCs w:val="24"/>
        </w:rPr>
        <w:t>Τα εκατό εκατομμύρια που δώσατε έλυσαν το</w:t>
      </w:r>
      <w:r>
        <w:rPr>
          <w:rFonts w:eastAsia="Times New Roman"/>
          <w:szCs w:val="24"/>
        </w:rPr>
        <w:t xml:space="preserve"> πρόβλημα της ανθρωπιστικής κρίσης, γι’ αυτό καταργήσατε και το ΕΚΑΣ τώρα, πετσοκόψατε και τις επικουρικές συντάξεις, μειώσατε τις κύριες συντάξεις, αυξάνετε τον </w:t>
      </w:r>
      <w:r>
        <w:rPr>
          <w:rFonts w:eastAsia="Times New Roman"/>
          <w:szCs w:val="24"/>
        </w:rPr>
        <w:t>ειδικό φόρο κατανάλωσης</w:t>
      </w:r>
      <w:r>
        <w:rPr>
          <w:rFonts w:eastAsia="Times New Roman"/>
          <w:szCs w:val="24"/>
        </w:rPr>
        <w:t xml:space="preserve"> στο πετρέλαιο θέρμανσης από αύριο και από την 1</w:t>
      </w:r>
      <w:r>
        <w:rPr>
          <w:rFonts w:eastAsia="Times New Roman"/>
          <w:szCs w:val="24"/>
          <w:vertAlign w:val="superscript"/>
        </w:rPr>
        <w:t>η</w:t>
      </w:r>
      <w:r>
        <w:rPr>
          <w:rFonts w:eastAsia="Times New Roman"/>
          <w:szCs w:val="24"/>
        </w:rPr>
        <w:t xml:space="preserve"> Ιανουαρίου βάλατε και</w:t>
      </w:r>
      <w:r>
        <w:rPr>
          <w:rFonts w:eastAsia="Times New Roman"/>
          <w:szCs w:val="24"/>
        </w:rPr>
        <w:t xml:space="preserve"> στη βενζίνη λίγο φόρο γιατί είναι πολύ φθηνή και αυξήσατε και τον ΦΠΑ από το 13% στο 24%! </w:t>
      </w:r>
    </w:p>
    <w:p w14:paraId="2F46D34C" w14:textId="77777777" w:rsidR="005B3E17" w:rsidRDefault="00BC72CD">
      <w:pPr>
        <w:spacing w:after="0" w:line="600" w:lineRule="auto"/>
        <w:ind w:firstLine="720"/>
        <w:contextualSpacing/>
        <w:jc w:val="both"/>
        <w:rPr>
          <w:rFonts w:eastAsia="Times New Roman"/>
          <w:szCs w:val="24"/>
        </w:rPr>
      </w:pPr>
      <w:r>
        <w:rPr>
          <w:rFonts w:eastAsia="Times New Roman"/>
          <w:szCs w:val="24"/>
        </w:rPr>
        <w:t xml:space="preserve">Για να σας πω τώρα τι κάνατε και στην Υγεία και να προχωρήσουμε, επειδή έχω γυρίσει πάρα πολλά νοσοκομεία της </w:t>
      </w:r>
      <w:r>
        <w:rPr>
          <w:rFonts w:eastAsia="Times New Roman"/>
          <w:szCs w:val="24"/>
        </w:rPr>
        <w:t>Ελλάδας</w:t>
      </w:r>
      <w:r>
        <w:rPr>
          <w:rFonts w:eastAsia="Times New Roman"/>
          <w:szCs w:val="24"/>
        </w:rPr>
        <w:t>, από την Κρήτη μέχρι την Ορεστιάδα, η εικόνα ε</w:t>
      </w:r>
      <w:r>
        <w:rPr>
          <w:rFonts w:eastAsia="Times New Roman"/>
          <w:szCs w:val="24"/>
        </w:rPr>
        <w:t>ίναι σε όλα πανομοιότυπη, αγαπητοί συνάδελφοι: Υποχρηματοδότηση, υποστελέχωση, αδιοίκητο επί έναν χρόνο των νοσοκομείων και σε συνδυασμό με την ανυπαρξία της πρωτοβάθμιας φροντίδας υγείας, όλα τελούν υπό κατάρρευση.</w:t>
      </w:r>
    </w:p>
    <w:p w14:paraId="2F46D34D" w14:textId="77777777" w:rsidR="005B3E17" w:rsidRDefault="00BC72CD">
      <w:pPr>
        <w:spacing w:after="0" w:line="600" w:lineRule="auto"/>
        <w:ind w:firstLine="720"/>
        <w:contextualSpacing/>
        <w:jc w:val="both"/>
        <w:rPr>
          <w:rFonts w:eastAsia="Times New Roman"/>
          <w:szCs w:val="24"/>
        </w:rPr>
      </w:pPr>
      <w:r>
        <w:rPr>
          <w:rFonts w:eastAsia="Times New Roman"/>
          <w:szCs w:val="24"/>
        </w:rPr>
        <w:lastRenderedPageBreak/>
        <w:t>Κύριε Υπουργέ, είπατε πριν ότι δεν κατέρ</w:t>
      </w:r>
      <w:r>
        <w:rPr>
          <w:rFonts w:eastAsia="Times New Roman"/>
          <w:szCs w:val="24"/>
        </w:rPr>
        <w:t xml:space="preserve">ρευσαν τα νοσοκομεία. Εσείς έχετε πει κατ’ επανάληψη –και θα σας το φέρω, αν θέλετε, αν το αρνείστε- ότι η </w:t>
      </w:r>
      <w:r>
        <w:rPr>
          <w:rFonts w:eastAsia="Times New Roman"/>
          <w:szCs w:val="24"/>
        </w:rPr>
        <w:t xml:space="preserve">υγεία </w:t>
      </w:r>
      <w:r>
        <w:rPr>
          <w:rFonts w:eastAsia="Times New Roman"/>
          <w:szCs w:val="24"/>
        </w:rPr>
        <w:t xml:space="preserve">είναι στα όρια του λειτουργικού </w:t>
      </w:r>
      <w:r>
        <w:rPr>
          <w:rFonts w:eastAsia="Times New Roman"/>
          <w:szCs w:val="24"/>
          <w:lang w:val="en-US"/>
        </w:rPr>
        <w:t>black</w:t>
      </w:r>
      <w:r>
        <w:rPr>
          <w:rFonts w:eastAsia="Times New Roman"/>
          <w:szCs w:val="24"/>
        </w:rPr>
        <w:t xml:space="preserve"> </w:t>
      </w:r>
      <w:r>
        <w:rPr>
          <w:rFonts w:eastAsia="Times New Roman"/>
          <w:szCs w:val="24"/>
          <w:lang w:val="en-US"/>
        </w:rPr>
        <w:t>out</w:t>
      </w:r>
      <w:r>
        <w:rPr>
          <w:rFonts w:eastAsia="Times New Roman"/>
          <w:szCs w:val="24"/>
        </w:rPr>
        <w:t>, το έχετε πει όχι μία φορά, αλλά κατ’ επανάληψη.</w:t>
      </w:r>
    </w:p>
    <w:p w14:paraId="2F46D34E"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Πέρυσι στον προϋπο</w:t>
      </w:r>
      <w:r>
        <w:rPr>
          <w:rFonts w:eastAsia="Times New Roman"/>
          <w:szCs w:val="24"/>
        </w:rPr>
        <w:t>λογισμό το είπαμε. Από τότε πέρασε πολύς καιρός και έχουν γίνει πολλά πράγματα.</w:t>
      </w:r>
    </w:p>
    <w:p w14:paraId="2F46D34F"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 xml:space="preserve">Πέρασαν κάποιοι μήνες, ναι. Ωραία. </w:t>
      </w:r>
    </w:p>
    <w:p w14:paraId="2F46D350" w14:textId="77777777" w:rsidR="005B3E17" w:rsidRDefault="00BC72CD">
      <w:pPr>
        <w:spacing w:line="600" w:lineRule="auto"/>
        <w:ind w:firstLine="720"/>
        <w:contextualSpacing/>
        <w:jc w:val="both"/>
        <w:rPr>
          <w:rFonts w:eastAsia="Times New Roman"/>
          <w:szCs w:val="24"/>
        </w:rPr>
      </w:pPr>
      <w:r>
        <w:rPr>
          <w:rFonts w:eastAsia="Times New Roman"/>
          <w:szCs w:val="24"/>
        </w:rPr>
        <w:t>Θα σας πω τι κάνατε, λοιπόν. Το 2014, λοιπόν, επί Νέας Δημοκρατίας με ανθρωπιστική κρίση, η χρηματοδότηση των νοσοκομείων ήτ</w:t>
      </w:r>
      <w:r>
        <w:rPr>
          <w:rFonts w:eastAsia="Times New Roman"/>
          <w:szCs w:val="24"/>
        </w:rPr>
        <w:t xml:space="preserve">αν 1.448.000.000 ευρώ, αγαπητοί συνάδελφοι. Το 2015 που ανέλαβε ο ΣΥΡΙΖΑ την εξουσία, πήγε στο 1.187.000.000, δηλαδή 260.000.000 λιγότερα και το 2016 ο προϋπολογισμός είναι 1.150.000.000. Δεν ξέρω τι θα κάνουμε. </w:t>
      </w:r>
    </w:p>
    <w:p w14:paraId="2F46D351" w14:textId="77777777" w:rsidR="005B3E17" w:rsidRDefault="00BC72CD">
      <w:pPr>
        <w:spacing w:line="600" w:lineRule="auto"/>
        <w:ind w:firstLine="720"/>
        <w:contextualSpacing/>
        <w:jc w:val="both"/>
        <w:rPr>
          <w:rFonts w:eastAsia="Times New Roman"/>
          <w:szCs w:val="24"/>
        </w:rPr>
      </w:pPr>
      <w:r>
        <w:rPr>
          <w:rFonts w:eastAsia="Times New Roman"/>
          <w:szCs w:val="24"/>
        </w:rPr>
        <w:t>Θέλετε να ακούσετε τα ληξιπρόθεσμα; Τον Δεκ</w:t>
      </w:r>
      <w:r>
        <w:rPr>
          <w:rFonts w:eastAsia="Times New Roman"/>
          <w:szCs w:val="24"/>
        </w:rPr>
        <w:t xml:space="preserve">έμβριο του 2014 παρέλαβαν από τη Νέα Δημοκρατία 607.000.000 ευρώ ληξιπρόθεσμα νοσοκομείων από το Γενικό Λογιστήριο του Κράτους. Τον Ιούλιο του </w:t>
      </w:r>
      <w:r>
        <w:rPr>
          <w:rFonts w:eastAsia="Times New Roman"/>
          <w:szCs w:val="24"/>
        </w:rPr>
        <w:lastRenderedPageBreak/>
        <w:t>2016 με ενάμιση χρόνο ΣΥΡΙΖΑ, 1.120.000.000. Διπλασιάστηκαν. Κενές θέσεις νοσηλευτικού προσωπικού, τουλάχιστον εί</w:t>
      </w:r>
      <w:r>
        <w:rPr>
          <w:rFonts w:eastAsia="Times New Roman"/>
          <w:szCs w:val="24"/>
        </w:rPr>
        <w:t xml:space="preserve">κοσι χιλιάδες, ιατρικού προσωπικού στα νοσοκομεία, τουλάχιστον έξι χιλιάδες. Ρεπό οφειλόμενα στους εργαζόμενους, γιατροί εξαντλημένοι από υπερβολικό φόρτο εργασίας. </w:t>
      </w:r>
    </w:p>
    <w:p w14:paraId="2F46D352" w14:textId="77777777" w:rsidR="005B3E17" w:rsidRDefault="00BC72CD">
      <w:pPr>
        <w:spacing w:after="0" w:line="600" w:lineRule="auto"/>
        <w:ind w:firstLine="720"/>
        <w:contextualSpacing/>
        <w:jc w:val="both"/>
        <w:rPr>
          <w:rFonts w:eastAsia="Times New Roman"/>
          <w:szCs w:val="24"/>
        </w:rPr>
      </w:pPr>
      <w:r>
        <w:rPr>
          <w:rFonts w:eastAsia="Times New Roman"/>
          <w:szCs w:val="24"/>
        </w:rPr>
        <w:t>Κύριοι Υπουργοί της Υγείας του ΣΥΡΙΖΑ, για πρώτη φορά κλείνουν κλινικές δημοσίων νοσοκομεί</w:t>
      </w:r>
      <w:r>
        <w:rPr>
          <w:rFonts w:eastAsia="Times New Roman"/>
          <w:szCs w:val="24"/>
        </w:rPr>
        <w:t xml:space="preserve">ων. Δεν πιστεύω να έχετε αντίρρηση επ’ αυτού γιατί θα σας τα αναφέρω κιόλας. </w:t>
      </w:r>
    </w:p>
    <w:p w14:paraId="2F46D353" w14:textId="77777777" w:rsidR="005B3E17" w:rsidRDefault="00BC72CD">
      <w:pPr>
        <w:spacing w:line="600" w:lineRule="auto"/>
        <w:ind w:firstLine="720"/>
        <w:contextualSpacing/>
        <w:jc w:val="both"/>
        <w:rPr>
          <w:rFonts w:eastAsia="Times New Roman"/>
          <w:szCs w:val="24"/>
        </w:rPr>
      </w:pPr>
      <w:r>
        <w:rPr>
          <w:rFonts w:eastAsia="Times New Roman"/>
          <w:szCs w:val="24"/>
        </w:rPr>
        <w:t>Για πρώτη φορά σπεύσατε στο Υπουργείο Εθνικής Άμυνας να σας σώσει. Για πρώτη φορά από στρατιωτικό νοσοκομείο βγαίνει πρόγραμμα εφημεριών για πολιτικό νοσοκομείο. Δεν το ξέρετε; Τ</w:t>
      </w:r>
      <w:r>
        <w:rPr>
          <w:rFonts w:eastAsia="Times New Roman"/>
          <w:szCs w:val="24"/>
        </w:rPr>
        <w:t>ο ξέρετε, κύριε Υπουργέ; Πάρτε το έγγραφο για τα Πρακτικά. Ποιοι στρατιωτικοί …</w:t>
      </w:r>
    </w:p>
    <w:p w14:paraId="2F46D354"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Το ξέρουμε.</w:t>
      </w:r>
    </w:p>
    <w:p w14:paraId="2F46D355"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Μπράβο, συγχαρητήρια. Το καταθέτω.</w:t>
      </w:r>
    </w:p>
    <w:p w14:paraId="2F46D356"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Χρήστος Κέλλας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F46D357"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Πες</w:t>
      </w:r>
      <w:r>
        <w:rPr>
          <w:rFonts w:eastAsia="Times New Roman"/>
          <w:szCs w:val="24"/>
        </w:rPr>
        <w:t xml:space="preserve"> τον λόγο, όμως.</w:t>
      </w:r>
    </w:p>
    <w:p w14:paraId="2F46D358"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Το είπα. Τι να πω παραπάνω; Δεν χρειάζεται. Πρώτη φορά. Έχετε την πρωτιά. Συνεχίζουμε.</w:t>
      </w:r>
    </w:p>
    <w:p w14:paraId="2F46D359"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Πες το ολόκληρο, όμως. </w:t>
      </w:r>
    </w:p>
    <w:p w14:paraId="2F46D35A"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 xml:space="preserve">Τι να πω ολόκληρο; Τι άλλο έμεινε για να πω; </w:t>
      </w:r>
    </w:p>
    <w:p w14:paraId="2F46D35B" w14:textId="77777777" w:rsidR="005B3E17" w:rsidRDefault="00BC72CD">
      <w:pPr>
        <w:spacing w:after="0" w:line="600" w:lineRule="auto"/>
        <w:ind w:firstLine="720"/>
        <w:contextualSpacing/>
        <w:jc w:val="both"/>
        <w:rPr>
          <w:rFonts w:eastAsia="Times New Roman"/>
          <w:szCs w:val="24"/>
        </w:rPr>
      </w:pPr>
      <w:r>
        <w:rPr>
          <w:rFonts w:eastAsia="Times New Roman"/>
          <w:b/>
          <w:szCs w:val="24"/>
        </w:rPr>
        <w:t>ΠΑΥΛ</w:t>
      </w:r>
      <w:r>
        <w:rPr>
          <w:rFonts w:eastAsia="Times New Roman"/>
          <w:b/>
          <w:szCs w:val="24"/>
        </w:rPr>
        <w:t xml:space="preserve">ΟΣ ΠΟΛΑΚΗΣ (Αναπληρωτής Υπουργός Υγείας): </w:t>
      </w:r>
      <w:r>
        <w:rPr>
          <w:rFonts w:eastAsia="Times New Roman"/>
          <w:szCs w:val="24"/>
        </w:rPr>
        <w:t>Ότι έχουν προκηρυχθεί τρεις θέσεις μόνιμων παθολόγων και μέχρι να έλθουν οι άλλοι, το κάλυψαν…</w:t>
      </w:r>
    </w:p>
    <w:p w14:paraId="2F46D35C"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Κύριε Υπουργέ, οι προκηρύξεις και καλώς…</w:t>
      </w:r>
    </w:p>
    <w:p w14:paraId="2F46D35D" w14:textId="77777777" w:rsidR="005B3E17" w:rsidRDefault="00BC72CD">
      <w:pPr>
        <w:spacing w:after="0"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Να λες όλη την </w:t>
      </w:r>
      <w:r>
        <w:rPr>
          <w:rFonts w:eastAsia="Times New Roman"/>
          <w:szCs w:val="24"/>
        </w:rPr>
        <w:t>αλήθεια, όχι μόνο αυτά που σου στέλνουν.</w:t>
      </w:r>
    </w:p>
    <w:p w14:paraId="2F46D35E"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 xml:space="preserve">Όλη την αλήθεια, όλη θα την ακούσετε. Όλη την αλήθεια θα την ακούσετε πολλάκις, κύριε Πολάκη, σήμερα. Βεβαίως τις προκηρύξατε και καλά κάνατε. Δεν παύουν, όμως, τα νοσοκομεία να μην έχουν παθολόγους </w:t>
      </w:r>
      <w:r>
        <w:rPr>
          <w:rFonts w:eastAsia="Times New Roman"/>
          <w:szCs w:val="24"/>
        </w:rPr>
        <w:t xml:space="preserve">και βγάλατε πρόγραμμα στρατιωτικών γιατρών με την εβδομάδα να καλύπτουν τα </w:t>
      </w:r>
      <w:r>
        <w:rPr>
          <w:rFonts w:eastAsia="Times New Roman"/>
          <w:szCs w:val="24"/>
        </w:rPr>
        <w:t xml:space="preserve">νοσοκομεία </w:t>
      </w:r>
      <w:r>
        <w:rPr>
          <w:rFonts w:eastAsia="Times New Roman"/>
          <w:szCs w:val="24"/>
        </w:rPr>
        <w:t>Κοζάνης και Πτολεμαΐδας, ονομαστικά. Σας το κατέθεσα.</w:t>
      </w:r>
    </w:p>
    <w:p w14:paraId="2F46D35F"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Τι έπρεπε να κάνουμε δηλαδή;</w:t>
      </w:r>
    </w:p>
    <w:p w14:paraId="2F46D360"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Δεν ξέρω. Να φροντίζατε νωρίτερα.</w:t>
      </w:r>
    </w:p>
    <w:p w14:paraId="2F46D361" w14:textId="77777777" w:rsidR="005B3E17" w:rsidRDefault="00BC72CD">
      <w:pPr>
        <w:spacing w:after="0" w:line="600" w:lineRule="auto"/>
        <w:ind w:firstLine="720"/>
        <w:contextualSpacing/>
        <w:jc w:val="both"/>
        <w:rPr>
          <w:rFonts w:eastAsia="Times New Roman"/>
          <w:szCs w:val="24"/>
        </w:rPr>
      </w:pPr>
      <w:r>
        <w:rPr>
          <w:rFonts w:eastAsia="Times New Roman"/>
          <w:b/>
          <w:szCs w:val="24"/>
        </w:rPr>
        <w:t>ΑΝΔ</w:t>
      </w:r>
      <w:r>
        <w:rPr>
          <w:rFonts w:eastAsia="Times New Roman"/>
          <w:b/>
          <w:szCs w:val="24"/>
        </w:rPr>
        <w:t xml:space="preserve">ΡΕΑΣ ΞΑΝΘΟΣ (Υπουργός Υγείας): </w:t>
      </w:r>
      <w:r>
        <w:rPr>
          <w:rFonts w:eastAsia="Times New Roman"/>
          <w:szCs w:val="24"/>
        </w:rPr>
        <w:t>Α, να φροντίζαμε νωρίτερα.</w:t>
      </w:r>
    </w:p>
    <w:p w14:paraId="2F46D362" w14:textId="77777777" w:rsidR="005B3E17" w:rsidRDefault="00BC72CD">
      <w:pPr>
        <w:spacing w:after="0" w:line="600" w:lineRule="auto"/>
        <w:ind w:firstLine="720"/>
        <w:contextualSpacing/>
        <w:jc w:val="both"/>
        <w:rPr>
          <w:rFonts w:eastAsia="Times New Roman"/>
          <w:szCs w:val="24"/>
        </w:rPr>
      </w:pPr>
      <w:r>
        <w:rPr>
          <w:rFonts w:eastAsia="Times New Roman"/>
          <w:b/>
          <w:szCs w:val="24"/>
        </w:rPr>
        <w:t xml:space="preserve">ΧΡΗΣΤΟΣ ΚΕΛΛΑΣ: </w:t>
      </w:r>
      <w:r>
        <w:rPr>
          <w:rFonts w:eastAsia="Times New Roman"/>
          <w:szCs w:val="24"/>
        </w:rPr>
        <w:t>Έτσι.</w:t>
      </w:r>
    </w:p>
    <w:p w14:paraId="2F46D363" w14:textId="77777777" w:rsidR="005B3E17" w:rsidRDefault="00BC72CD">
      <w:pPr>
        <w:spacing w:line="600" w:lineRule="auto"/>
        <w:ind w:firstLine="709"/>
        <w:contextualSpacing/>
        <w:jc w:val="both"/>
        <w:rPr>
          <w:rFonts w:eastAsia="Times New Roman"/>
          <w:szCs w:val="24"/>
        </w:rPr>
      </w:pPr>
      <w:r>
        <w:rPr>
          <w:rFonts w:eastAsia="Times New Roman"/>
          <w:szCs w:val="24"/>
        </w:rPr>
        <w:lastRenderedPageBreak/>
        <w:t>Για πρώτη φορά ακούσαμε οι ασθενείς να κάνουν δωρεές σε υλικά, να αγοράζουν γάζες στα φαρμακεία, να κάνουν δωρεά σε υλικά για να μπορέσουν να χειρουργηθούν.</w:t>
      </w:r>
    </w:p>
    <w:p w14:paraId="2F46D36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Τεσσερισήμισι χιλιά</w:t>
      </w:r>
      <w:r>
        <w:rPr>
          <w:rFonts w:eastAsia="Times New Roman" w:cs="Times New Roman"/>
          <w:szCs w:val="24"/>
        </w:rPr>
        <w:t>δες προσλήψεις είχε εξασφαλίσει η «επάρατος» Νέα Δημοκρατία τον Δεκέμβριο του 2014, με τον προϋπολογισμό εξασφαλισμένο. Τεσσερισήμισι χιλιάδες προσλήψεις εξήγγειλε ξανά ο Πρωθυπουργός, ο κ. Τσίπρας, όταν πήγε στο Υπουργείο Υγείας. Ήταν 2 Απριλίου του 2015.</w:t>
      </w:r>
      <w:r>
        <w:rPr>
          <w:rFonts w:eastAsia="Times New Roman" w:cs="Times New Roman"/>
          <w:szCs w:val="24"/>
        </w:rPr>
        <w:t xml:space="preserve"> Πόσες υλοποιήθηκαν απ’ αυτές μέσα στο 2015; Καμμία! Γιατί; Γιατί είχαν προτεραιότητα άλλες προσλήψεις άλλων κατηγοριών εργαζομένων.</w:t>
      </w:r>
    </w:p>
    <w:p w14:paraId="2F46D36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ξανά στην Έκθεση της Θεσσαλονίκης προ ημερών εξαγγελία δέκα χιλιάδων προσλήψεων στον χώρο της </w:t>
      </w:r>
      <w:r>
        <w:rPr>
          <w:rFonts w:eastAsia="Times New Roman" w:cs="Times New Roman"/>
          <w:szCs w:val="24"/>
        </w:rPr>
        <w:t xml:space="preserve">υγείας </w:t>
      </w:r>
      <w:r>
        <w:rPr>
          <w:rFonts w:eastAsia="Times New Roman" w:cs="Times New Roman"/>
          <w:szCs w:val="24"/>
        </w:rPr>
        <w:t>από τον Πρωθυπο</w:t>
      </w:r>
      <w:r>
        <w:rPr>
          <w:rFonts w:eastAsia="Times New Roman" w:cs="Times New Roman"/>
          <w:szCs w:val="24"/>
        </w:rPr>
        <w:t xml:space="preserve">υργό. Τον πιστεύει κανένας; </w:t>
      </w:r>
    </w:p>
    <w:p w14:paraId="2F46D36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Τώρα προκηρύξατε θέσεις ειδικευμένων γιατρών που είχαν εγκριθεί επί Νέας Δημοκρατίας. Δεν πιστεύω να έχετε κα</w:t>
      </w:r>
      <w:r>
        <w:rPr>
          <w:rFonts w:eastAsia="Times New Roman" w:cs="Times New Roman"/>
          <w:szCs w:val="24"/>
        </w:rPr>
        <w:t>μ</w:t>
      </w:r>
      <w:r>
        <w:rPr>
          <w:rFonts w:eastAsia="Times New Roman" w:cs="Times New Roman"/>
          <w:szCs w:val="24"/>
        </w:rPr>
        <w:t>μιά αμφιβολία ότι αυτές είναι εγκεκριμένες θέσεις από τη Νέα Δημοκρατία.</w:t>
      </w:r>
    </w:p>
    <w:p w14:paraId="2F46D36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Καταθέτω το χαρτί στα Πρακτικά. Ενάμιση χρόν</w:t>
      </w:r>
      <w:r>
        <w:rPr>
          <w:rFonts w:eastAsia="Times New Roman" w:cs="Times New Roman"/>
          <w:szCs w:val="24"/>
        </w:rPr>
        <w:t>ο μετά θυμηθήκατε να τις προκηρύξετε!</w:t>
      </w:r>
    </w:p>
    <w:p w14:paraId="2F46D36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Κέλλας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F46D36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Τι έπρεπε ν</w:t>
      </w:r>
      <w:r>
        <w:rPr>
          <w:rFonts w:eastAsia="Times New Roman" w:cs="Times New Roman"/>
          <w:szCs w:val="24"/>
        </w:rPr>
        <w:t>α κάνετε; Κατά τ’ άλλα, έχετε βρει το θέμα των επικουρικών γιατρών. Όπου υπάρχει κενό σε νοσοκομείο, βουλώνουμε τις «τρύπες» με επικουρικούς γιατρούς. Αυτό κάνετε: επικουρικούς, ανανέωση, ξανά ανανέωση. Το λέω γιατί άκουσα τον κύριο Υπουργό πριν που είπε ό</w:t>
      </w:r>
      <w:r>
        <w:rPr>
          <w:rFonts w:eastAsia="Times New Roman" w:cs="Times New Roman"/>
          <w:szCs w:val="24"/>
        </w:rPr>
        <w:t>τι έχουν διορίσει. Αυτές είναι θέσεις της Νέας Δημοκρατίας. Τις προκηρύσσετε ενάμιση χρόνο μετά.</w:t>
      </w:r>
    </w:p>
    <w:p w14:paraId="2F46D36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Γιατί δεν τις προκηρύξατε εσείς που τις εγκρίνατε;</w:t>
      </w:r>
    </w:p>
    <w:p w14:paraId="2F46D36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Γιατί έγιναν εκλογές, κύριε Ξανθέ, γιατί δεν ψηφίσατε για </w:t>
      </w:r>
      <w:r>
        <w:rPr>
          <w:rFonts w:eastAsia="Times New Roman" w:cs="Times New Roman"/>
          <w:szCs w:val="24"/>
        </w:rPr>
        <w:t>Πρόεδρο της Δημοκρατίας. Τι δεν ξέρετε ακριβώς;</w:t>
      </w:r>
    </w:p>
    <w:p w14:paraId="2F46D36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δεν κάνετε διάλογο εδώ.</w:t>
      </w:r>
    </w:p>
    <w:p w14:paraId="2F46D36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Δεν ξέρετε ότι έγιναν εκλογές για τον Πρόεδρο της Δημοκρατίας;</w:t>
      </w:r>
    </w:p>
    <w:p w14:paraId="2F46D36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Κέλλα, συνεχίστε την ομιλία σας. Τώρα δεν γίνεται διάλογος.</w:t>
      </w:r>
    </w:p>
    <w:p w14:paraId="2F46D36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Ναι, συνεχίζω. Δεν πειράζει. Συνάδελφος γιατρός είναι.</w:t>
      </w:r>
    </w:p>
    <w:p w14:paraId="2F46D37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διακόπτει, αλλά μην απαντάτε. Τι να κάνουμε;</w:t>
      </w:r>
    </w:p>
    <w:p w14:paraId="2F46D37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Και τώρα διαβάζουμε…</w:t>
      </w:r>
    </w:p>
    <w:p w14:paraId="2F46D37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Πριν τις εκλογές τινάζατε την μπάνκα στον αέρα, υπογράφατε διορισμούς. Είμαστε σοβαροί τώρα;</w:t>
      </w:r>
    </w:p>
    <w:p w14:paraId="2F46D37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Και τώρα θέλετε να εφαρμόσετε λίστα χειρουργείων για να περιοριστεί –λέει- το «φακελάκι». Εμείς δεν έχουμε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αντίρρηση, βεβαίως.</w:t>
      </w:r>
    </w:p>
    <w:p w14:paraId="2F46D37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μπορείτε να τα πείτε αυτά έξω, κύριε Υπουργέ, σε διάλογο; </w:t>
      </w:r>
    </w:p>
    <w:p w14:paraId="2F46D37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Πώς θα περιοριστεί το «φακελάκι»; Για πείτε μου. Στελεχώστε πρώτα τα νοσοκομεία, ανοίξτε χειρουργικά κρεβάτια που είναι τα μισά κλειστά και μετά να συζητήσουμε και για τη λίστα.</w:t>
      </w:r>
    </w:p>
    <w:p w14:paraId="2F46D37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Καθώς είστε γιατρός, πολύ φοβούμαι ότι θα δημιουργηθούν άλλα πελατειακά φαινό</w:t>
      </w:r>
      <w:r>
        <w:rPr>
          <w:rFonts w:eastAsia="Times New Roman" w:cs="Times New Roman"/>
          <w:szCs w:val="24"/>
        </w:rPr>
        <w:t>μενα, άλλα φαινόμενα διαφθοράς. Δεν είναι δυνατόν τη λίστα χειρουργείων για ασθένειες να τη διαχειρίζεται ένας απλός υπάλληλος του νοσοκομείου.</w:t>
      </w:r>
    </w:p>
    <w:p w14:paraId="2F46D37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Εξάλλου εμείς στον ν.4238/2014 για την πρωτοβάθμια φροντίδα υγείας, κύριε Υπουργέ, μιλούσαμε για ηλεκτρονική παρ</w:t>
      </w:r>
      <w:r>
        <w:rPr>
          <w:rFonts w:eastAsia="Times New Roman" w:cs="Times New Roman"/>
          <w:szCs w:val="24"/>
        </w:rPr>
        <w:t>απομπή στα νοσοκομεία. Αυτό είναι διαφάνεια. Αυτό είναι λίστα χειρουργείων.</w:t>
      </w:r>
    </w:p>
    <w:p w14:paraId="2F46D37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σαν να μην έφτανε αυτό το χάλι στον χώρο της Υγείας, δεν φτάνει που κλείνουν τμήματα δημοσίων νοσοκομείων, θέλατε να εγκαινιάσατε και καινούριο νοσοκομείο που βρήκατε έτοιμο κα</w:t>
      </w:r>
      <w:r>
        <w:rPr>
          <w:rFonts w:eastAsia="Times New Roman" w:cs="Times New Roman"/>
          <w:szCs w:val="24"/>
        </w:rPr>
        <w:t>ι να μεταφέρετε το κέντρο υγείας. Καλά κάνατε. Ασθενείς του ΕΟΠΥΥ δέχεται;</w:t>
      </w:r>
    </w:p>
    <w:p w14:paraId="2F46D37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Ναι.</w:t>
      </w:r>
    </w:p>
    <w:p w14:paraId="2F46D37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Δέχεται. Σύμβαση με τον ΕΟΠΥΥ έχει; Δεν έχει και δεν έχει γιατί δεν έχει βεβαίωση καλής λειτουργίας, αγαπητέ συνάδελφε.</w:t>
      </w:r>
    </w:p>
    <w:p w14:paraId="2F46D37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Τι θα γίνει τώρα; </w:t>
      </w:r>
      <w:r>
        <w:rPr>
          <w:rFonts w:eastAsia="Times New Roman" w:cs="Times New Roman"/>
          <w:szCs w:val="24"/>
        </w:rPr>
        <w:t>Πώς θα χρηματοδοτηθεί; Για πείτε μου.</w:t>
      </w:r>
    </w:p>
    <w:p w14:paraId="2F46D37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Από την ΑΕΜΥ, από τον προϋπολογισμό...</w:t>
      </w:r>
    </w:p>
    <w:p w14:paraId="2F46D37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Η ΑΕΜΥ, για να θυμίσω, μιας και το είπατε, είναι αυτή που θα καταργούσατε μόλις θα γινόσασταν Κυβέρνηση. Το θυμόσαστε, κύριε Ξανθ</w:t>
      </w:r>
      <w:r>
        <w:rPr>
          <w:rFonts w:eastAsia="Times New Roman" w:cs="Times New Roman"/>
          <w:szCs w:val="24"/>
        </w:rPr>
        <w:t xml:space="preserve">έ. Έτσι; Το θυμόσαστε καλά, το είχατε πει στην </w:t>
      </w:r>
      <w:r>
        <w:rPr>
          <w:rFonts w:eastAsia="Times New Roman" w:cs="Times New Roman"/>
          <w:szCs w:val="24"/>
        </w:rPr>
        <w:t>επιτροπή</w:t>
      </w:r>
      <w:r>
        <w:rPr>
          <w:rFonts w:eastAsia="Times New Roman" w:cs="Times New Roman"/>
          <w:szCs w:val="24"/>
        </w:rPr>
        <w:t>. Ήταν η πρώτη που θα καταργούσατε, πρώτη την ΑΕΜΥ, δεύτερη την ΕΣΑΝ. Αν δούμε την κατάργηση, πείτε μου κι εμένα.</w:t>
      </w:r>
    </w:p>
    <w:p w14:paraId="2F46D37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ΑΕΜΥ πώς θα χρηματοδοτηθεί; Γιατί δίνουν βιβλιάριο ασθενείας και χρησιμοποιούν </w:t>
      </w:r>
      <w:r>
        <w:rPr>
          <w:rFonts w:eastAsia="Times New Roman" w:cs="Times New Roman"/>
          <w:szCs w:val="24"/>
        </w:rPr>
        <w:t xml:space="preserve">τον ΕΟΠΥΥ οι ασθενείς στη Σαντορίνη; Αφού δεν υπάρχει σύμβαση με το </w:t>
      </w:r>
      <w:r>
        <w:rPr>
          <w:rFonts w:eastAsia="Times New Roman" w:cs="Times New Roman"/>
          <w:szCs w:val="24"/>
        </w:rPr>
        <w:t>νοσοκομείο</w:t>
      </w:r>
      <w:r>
        <w:rPr>
          <w:rFonts w:eastAsia="Times New Roman" w:cs="Times New Roman"/>
          <w:szCs w:val="24"/>
        </w:rPr>
        <w:t xml:space="preserve">. Αφού δεν υπάρχει σύμβαση με τον ΕΟΠΥΥ. Δεν το ξέρετε. Δεν υπάρχει σύμβαση του </w:t>
      </w:r>
      <w:r>
        <w:rPr>
          <w:rFonts w:eastAsia="Times New Roman" w:cs="Times New Roman"/>
          <w:szCs w:val="24"/>
        </w:rPr>
        <w:t>ν</w:t>
      </w:r>
      <w:r>
        <w:rPr>
          <w:rFonts w:eastAsia="Times New Roman" w:cs="Times New Roman"/>
          <w:szCs w:val="24"/>
        </w:rPr>
        <w:t>οσοκομείου Σαντορίνης με τον ΕΟΠΥΥ.</w:t>
      </w:r>
    </w:p>
    <w:p w14:paraId="2F46D37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Τι σχέση έχει αυτό με τη λε</w:t>
      </w:r>
      <w:r>
        <w:rPr>
          <w:rFonts w:eastAsia="Times New Roman" w:cs="Times New Roman"/>
          <w:szCs w:val="24"/>
        </w:rPr>
        <w:t xml:space="preserve">ιτουργία του </w:t>
      </w:r>
      <w:r>
        <w:rPr>
          <w:rFonts w:eastAsia="Times New Roman" w:cs="Times New Roman"/>
          <w:szCs w:val="24"/>
        </w:rPr>
        <w:t>νοσοκομείου</w:t>
      </w:r>
      <w:r>
        <w:rPr>
          <w:rFonts w:eastAsia="Times New Roman" w:cs="Times New Roman"/>
          <w:szCs w:val="24"/>
        </w:rPr>
        <w:t>; Οι ασθενείς εξετάζονται δωρεάν.</w:t>
      </w:r>
    </w:p>
    <w:p w14:paraId="2F46D38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Θα σας πω εγώ τι κάνατε με το </w:t>
      </w:r>
      <w:r>
        <w:rPr>
          <w:rFonts w:eastAsia="Times New Roman" w:cs="Times New Roman"/>
          <w:szCs w:val="24"/>
        </w:rPr>
        <w:t>νοσοκομείο</w:t>
      </w:r>
      <w:r>
        <w:rPr>
          <w:rFonts w:eastAsia="Times New Roman" w:cs="Times New Roman"/>
          <w:szCs w:val="24"/>
        </w:rPr>
        <w:t>.</w:t>
      </w:r>
    </w:p>
    <w:p w14:paraId="2F46D38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Κύριοι συνάδελφοι, τι γίνεται τώρα; </w:t>
      </w:r>
    </w:p>
    <w:p w14:paraId="2F46D38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παρακαλώ. Έχετε παρεξηγήσει τους ρόλους σας. Ως πολι</w:t>
      </w:r>
      <w:r>
        <w:rPr>
          <w:rFonts w:eastAsia="Times New Roman" w:cs="Times New Roman"/>
          <w:szCs w:val="24"/>
        </w:rPr>
        <w:t>τικά κοινοβουλευτικά στελέχη μιλάτε εδώ και όχι ως συνάδελφοι γιατροί.</w:t>
      </w:r>
    </w:p>
    <w:p w14:paraId="2F46D38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Ωραία, κύριε Πρόεδρε. Ευχαριστώ.</w:t>
      </w:r>
    </w:p>
    <w:p w14:paraId="2F46D38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τι έκαναν με το </w:t>
      </w:r>
      <w:r>
        <w:rPr>
          <w:rFonts w:eastAsia="Times New Roman" w:cs="Times New Roman"/>
          <w:szCs w:val="24"/>
        </w:rPr>
        <w:t xml:space="preserve">νοσοκομείο </w:t>
      </w:r>
      <w:r>
        <w:rPr>
          <w:rFonts w:eastAsia="Times New Roman" w:cs="Times New Roman"/>
          <w:szCs w:val="24"/>
        </w:rPr>
        <w:t>στη Σαντορίνη; Μετέφεραν το Κέντρο Υγείας στο υπάρχον κτήριο από τις προηγούμενες κυβερνήσεις και σ</w:t>
      </w:r>
      <w:r>
        <w:rPr>
          <w:rFonts w:eastAsia="Times New Roman" w:cs="Times New Roman"/>
          <w:szCs w:val="24"/>
        </w:rPr>
        <w:t>την εναέριο κυκλοφορία στον χώρο της Σαντορίνης γίνεται χαμός από αεροδιακομιδές. Και, βεβαίως, κάποιοι ωφελούνται και απ’ αυτό.</w:t>
      </w:r>
    </w:p>
    <w:p w14:paraId="2F46D38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Ήρθαμε, κύριε Υπουργέ, στην κλειστή φαρμακευτική δαπάνη.</w:t>
      </w:r>
    </w:p>
    <w:p w14:paraId="2F46D38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συνάδελφε, ολοκληρώστε. Έχετε </w:t>
      </w:r>
      <w:r>
        <w:rPr>
          <w:rFonts w:eastAsia="Times New Roman" w:cs="Times New Roman"/>
          <w:szCs w:val="24"/>
        </w:rPr>
        <w:t>οκ</w:t>
      </w:r>
      <w:r>
        <w:rPr>
          <w:rFonts w:eastAsia="Times New Roman" w:cs="Times New Roman"/>
          <w:szCs w:val="24"/>
        </w:rPr>
        <w:t xml:space="preserve">τώμισι </w:t>
      </w:r>
      <w:r>
        <w:rPr>
          <w:rFonts w:eastAsia="Times New Roman" w:cs="Times New Roman"/>
          <w:szCs w:val="24"/>
        </w:rPr>
        <w:t>λεπτά που μιλάτε. Ολοκληρώστε, σας παρακαλώ, πάρα πολύ γρήγορα.</w:t>
      </w:r>
    </w:p>
    <w:p w14:paraId="2F46D38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Εντάξει, αλλά είχαμε και διακοπές, κύριε Πρόεδρε.</w:t>
      </w:r>
    </w:p>
    <w:p w14:paraId="2F46D38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φταίνε οι άλλοι.</w:t>
      </w:r>
    </w:p>
    <w:p w14:paraId="2F46D38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Υπέγραψε ο Υπουργός για πρώτη φορά την κλειστή φαρμακευτική δαπάνη,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στα νοσοκομεία ύψους 570 εκατομμυρίων ευρώ. Έτσι; Μάλιστα. Είχα πει τότε ότι δεν θα υπάρχουν φάρμακα στο τελευταίο τρίμηνο του χρόνου και βγήκα αληθινός. </w:t>
      </w:r>
    </w:p>
    <w:p w14:paraId="2F46D38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Αυτό το έγγραφο το</w:t>
      </w:r>
      <w:r>
        <w:rPr>
          <w:rFonts w:eastAsia="Times New Roman" w:cs="Times New Roman"/>
          <w:szCs w:val="24"/>
        </w:rPr>
        <w:t xml:space="preserve"> γνωρίζετε, κύριε Υπουργέ; Αφορά το </w:t>
      </w:r>
      <w:r>
        <w:rPr>
          <w:rFonts w:eastAsia="Times New Roman" w:cs="Times New Roman"/>
          <w:szCs w:val="24"/>
        </w:rPr>
        <w:t>νοσοκομείο «</w:t>
      </w:r>
      <w:r>
        <w:rPr>
          <w:rFonts w:eastAsia="Times New Roman" w:cs="Times New Roman"/>
          <w:szCs w:val="24"/>
        </w:rPr>
        <w:t>Αχιλλοπούλειο</w:t>
      </w:r>
      <w:r>
        <w:rPr>
          <w:rFonts w:eastAsia="Times New Roman" w:cs="Times New Roman"/>
          <w:szCs w:val="24"/>
        </w:rPr>
        <w:t>»</w:t>
      </w:r>
      <w:r>
        <w:rPr>
          <w:rFonts w:eastAsia="Times New Roman" w:cs="Times New Roman"/>
          <w:szCs w:val="24"/>
        </w:rPr>
        <w:t xml:space="preserve"> του Βόλου. «Μη γράφετε φάρμακα», λέει.</w:t>
      </w:r>
    </w:p>
    <w:p w14:paraId="2F46D38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 για να λάβετε γνώση, αν δεν το ξέρετε.</w:t>
      </w:r>
    </w:p>
    <w:p w14:paraId="2F46D38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Χρήστος Κέλλας καταθέτει για τα Πρακτικά το προαναφερθέν έ</w:t>
      </w:r>
      <w:r>
        <w:rPr>
          <w:rFonts w:eastAsia="Times New Roman" w:cs="Times New Roman"/>
          <w:szCs w:val="24"/>
        </w:rPr>
        <w:t xml:space="preserve">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F46D38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«Μη γράφετε φάρμακα». Ακούστε. Δεν έχει γίνει ξανά αυτό. Είναι χαρτί από το </w:t>
      </w:r>
      <w:r>
        <w:rPr>
          <w:rFonts w:eastAsia="Times New Roman" w:cs="Times New Roman"/>
          <w:szCs w:val="24"/>
        </w:rPr>
        <w:t xml:space="preserve">νοσοκομείο </w:t>
      </w:r>
      <w:r>
        <w:rPr>
          <w:rFonts w:eastAsia="Times New Roman" w:cs="Times New Roman"/>
          <w:szCs w:val="24"/>
        </w:rPr>
        <w:t xml:space="preserve">στους γιατρούς του </w:t>
      </w:r>
      <w:r>
        <w:rPr>
          <w:rFonts w:eastAsia="Times New Roman" w:cs="Times New Roman"/>
          <w:szCs w:val="24"/>
        </w:rPr>
        <w:t>νοσοκομείου</w:t>
      </w:r>
      <w:r>
        <w:rPr>
          <w:rFonts w:eastAsia="Times New Roman" w:cs="Times New Roman"/>
          <w:szCs w:val="24"/>
        </w:rPr>
        <w:t>: «Μη γράφετε φάρμακα,</w:t>
      </w:r>
      <w:r>
        <w:rPr>
          <w:rFonts w:eastAsia="Times New Roman" w:cs="Times New Roman"/>
          <w:szCs w:val="24"/>
        </w:rPr>
        <w:t xml:space="preserve"> τελείωσαν τα λεφτά, δεν υπάρχουν άλλα», λέει.</w:t>
      </w:r>
    </w:p>
    <w:p w14:paraId="2F46D38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Να πάμε και στα νοσοκομεία…</w:t>
      </w:r>
    </w:p>
    <w:p w14:paraId="2F46D38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2F46D39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Κλείσατε, κύριε Κέλλα.</w:t>
      </w:r>
    </w:p>
    <w:p w14:paraId="2F46D39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Ένα λεπτό, κύριε Πρόεδρε.</w:t>
      </w:r>
    </w:p>
    <w:p w14:paraId="2F46D39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Είμαστε στα δέκα λεπτά.</w:t>
      </w:r>
    </w:p>
    <w:p w14:paraId="2F46D39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Τα νοσοκομεία είναι ακέφαλα επί έναν χρόνο. Βγήκε η προκήρυξη, καλύφθηκαν μετά από έναν χρόνο, μπήκαν οι διοικητές που μπήκαν, μπήκαν οι υποδιοικητές. Και βλ</w:t>
      </w:r>
      <w:r>
        <w:rPr>
          <w:rFonts w:eastAsia="Times New Roman" w:cs="Times New Roman"/>
          <w:szCs w:val="24"/>
        </w:rPr>
        <w:t xml:space="preserve">έπουμε προχθές πάλι προκήρυξη θέσεων κενών. </w:t>
      </w:r>
    </w:p>
    <w:p w14:paraId="2F46D39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Έτσι, κύριε Υπουργέ; Πιστεύω ότι το γνωρίζετε αυτό. </w:t>
      </w:r>
    </w:p>
    <w:p w14:paraId="2F46D39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λαμβάνω μια επιστολή χθες από κάποια κ. Μοσχάκη –δεν τη γνωρίζω τη γυναίκα, εξηγούμαι- η οποία έχει υποβάλει τα χαρτιά της για αναπληρώτρια διοικήτρια στο</w:t>
      </w:r>
      <w:r>
        <w:rPr>
          <w:rFonts w:eastAsia="Times New Roman" w:cs="Times New Roman"/>
          <w:szCs w:val="24"/>
        </w:rPr>
        <w:t xml:space="preserve"> ΑΧΕΠΑ. Έχει στείλει την επιστολή σε εσάς, έχει υποβάλει τα χαρτιά της, έχει περάσει επιτροπή υπό τον κ. Γιαννουλάτο. Έδωσε συνέντευξη και ενώ περιμένει να ανακοινωθεί το ποιος θα πάει διοικητής στο ΑΧΕΠΑ, προκηρύσσεται ξανά η θέση. </w:t>
      </w:r>
    </w:p>
    <w:p w14:paraId="2F46D396"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Αυτή είναι η αξιοκρατί</w:t>
      </w:r>
      <w:r>
        <w:rPr>
          <w:rFonts w:eastAsia="Times New Roman" w:cs="Times New Roman"/>
          <w:szCs w:val="24"/>
        </w:rPr>
        <w:t xml:space="preserve">α; Αυτό δεν είναι κομματοκρατία; Προφανώς, δεν είναι ΣΥΡΙΖΑ. Βέβαια, για κακό δικό σας δεν είναι και Νέα Δημοκρατία η κοπέλα, έτσι; </w:t>
      </w:r>
    </w:p>
    <w:p w14:paraId="2F46D39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Πάρτε και αυτό να το έχετε εδώ πέρα, την έχετε πάρει την επιστολή. </w:t>
      </w:r>
    </w:p>
    <w:p w14:paraId="2F46D39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Χρήστος Κέλλας καταθέτε</w:t>
      </w:r>
      <w:r>
        <w:rPr>
          <w:rFonts w:eastAsia="Times New Roman" w:cs="Times New Roman"/>
          <w:szCs w:val="24"/>
        </w:rPr>
        <w:t xml:space="preserve">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F46D399"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τελειώσατε. </w:t>
      </w:r>
    </w:p>
    <w:p w14:paraId="2F46D39A"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Τελειώνω, κύριε Πρόεδρε. </w:t>
      </w:r>
    </w:p>
    <w:p w14:paraId="2F46D39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Τελειώσατε, δεν τελειώνετε. </w:t>
      </w:r>
    </w:p>
    <w:p w14:paraId="2F46D39C"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Τελειώνω. </w:t>
      </w:r>
    </w:p>
    <w:p w14:paraId="2F46D39D"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επειδή μίλησε ο κύριος Υπουργός πριν για το ΚΕΕΛΠΝΟ, στο ΚΕΕΛΠΝΟ, ναι, διορίσαμε πενήντα γιατρούς. Έναν χρόνο μετά είναι διακόσιοι οι νεκροί. Θα μου πείτε: Θα γλίτω</w:t>
      </w:r>
      <w:r>
        <w:rPr>
          <w:rFonts w:eastAsia="Times New Roman" w:cs="Times New Roman"/>
          <w:szCs w:val="24"/>
        </w:rPr>
        <w:t xml:space="preserve">ναν όλοι; Όχι, αλλά κάποιοι θα σώζονταν από αυτούς. </w:t>
      </w:r>
    </w:p>
    <w:p w14:paraId="2F46D39E"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για να πάμε και στο…</w:t>
      </w:r>
    </w:p>
    <w:p w14:paraId="2F46D39F"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Όχι να πάμε αλλού, κύριε συνάδελφε. Τελειώνετε! Είστε στα έντεκα λεπτά. Με συγχωρείτε, δηλαδή!</w:t>
      </w:r>
    </w:p>
    <w:p w14:paraId="2F46D3A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Τελειώνω. </w:t>
      </w:r>
    </w:p>
    <w:p w14:paraId="2F46D3A1"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Είδα στο </w:t>
      </w:r>
      <w:r>
        <w:rPr>
          <w:rFonts w:eastAsia="Times New Roman" w:cs="Times New Roman"/>
          <w:szCs w:val="24"/>
        </w:rPr>
        <w:t>«</w:t>
      </w:r>
      <w:r>
        <w:rPr>
          <w:rFonts w:eastAsia="Times New Roman" w:cs="Times New Roman"/>
          <w:szCs w:val="24"/>
        </w:rPr>
        <w:t xml:space="preserve">ΕΘΝΟΣ της </w:t>
      </w:r>
      <w:r>
        <w:rPr>
          <w:rFonts w:eastAsia="Times New Roman" w:cs="Times New Roman"/>
          <w:szCs w:val="24"/>
        </w:rPr>
        <w:t>ΚΥΡΙ</w:t>
      </w:r>
      <w:r>
        <w:rPr>
          <w:rFonts w:eastAsia="Times New Roman" w:cs="Times New Roman"/>
          <w:szCs w:val="24"/>
        </w:rPr>
        <w:t>ΑΚΗΣ»</w:t>
      </w:r>
      <w:r>
        <w:rPr>
          <w:rFonts w:eastAsia="Times New Roman" w:cs="Times New Roman"/>
          <w:szCs w:val="24"/>
        </w:rPr>
        <w:t>, κύριε Υπουργέ, τη συνέντευξή σας για την πρωτοβάθμια φροντίδα υγείας. Είπατε «είναι στα πρότυπα της Πορτογαλίας» και γι’ αυτόν τον λόγο δώσατε 1 εκατομμύριο ευρώ στον ΠΟΥ από τον Ιανουάριο μέχρι τον Ιούνιο και επεκτείνατε τη συνεργασία με 2,5 εκατομ</w:t>
      </w:r>
      <w:r>
        <w:rPr>
          <w:rFonts w:eastAsia="Times New Roman" w:cs="Times New Roman"/>
          <w:szCs w:val="24"/>
        </w:rPr>
        <w:t>μύρια για άλλα δυο χρόνια μέχρι τον Ιούνιο του 2018.</w:t>
      </w:r>
    </w:p>
    <w:p w14:paraId="2F46D3A2"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Εσείς δεν φωνάζατε και θέλατε να πάτε στα ειδικά δικαστήρια τον Βορίδη και τον Γεωργιάδη για τη συνεργασία με τον ΠΟΥ; Εσείς δεν ήσασταν; Τι έγινε τώρα; Αυτοί έδωσαν 1 εκατομμύριο και έκαναν όλη τη μελέτη, εσείς δώσατε 3,5 εκατομμύρια, αλλά αυτούς θα στέλν</w:t>
      </w:r>
      <w:r>
        <w:rPr>
          <w:rFonts w:eastAsia="Times New Roman" w:cs="Times New Roman"/>
          <w:szCs w:val="24"/>
        </w:rPr>
        <w:t xml:space="preserve">ατε στο δικαστήριο; </w:t>
      </w:r>
    </w:p>
    <w:p w14:paraId="2F46D3A3"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κάποτε οι αυταπάτες –αν είναι αυταπάτες- τελειώνουν. </w:t>
      </w:r>
    </w:p>
    <w:p w14:paraId="2F46D3A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συνεχίσουμε, πάρτε τον ν.4238/2014 για την πρωτοβάθμια φροντίδα υγείας. Γράφει μέσα πράγματα με λεπτομέρειες στην παράγραφο 5. Ενεργοποιήστε τις υπουργικές </w:t>
      </w:r>
      <w:r>
        <w:rPr>
          <w:rFonts w:eastAsia="Times New Roman" w:cs="Times New Roman"/>
          <w:szCs w:val="24"/>
        </w:rPr>
        <w:t>αποφάσεις! Η μόνη αλλαγή είναι ότι εμείς μιλάμε για οικογενειακό γιατρό, ενώ εσείς μιλάτε –και δεν σας αμφισβητούμε τον λαϊκισμό- για γιατρό της γειτονιάς. Αυτή είναι η διαφορά, από ό,τι φαίνεται χονδρικά. Πάρτε το, δείτε το, εφαρμόστε το! Δεν χρειάζεται ν</w:t>
      </w:r>
      <w:r>
        <w:rPr>
          <w:rFonts w:eastAsia="Times New Roman" w:cs="Times New Roman"/>
          <w:szCs w:val="24"/>
        </w:rPr>
        <w:t>α περάσουν δυο χρόνια και να έχουν διαλυθεί τα πάντα.</w:t>
      </w:r>
    </w:p>
    <w:p w14:paraId="2F46D3A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w:t>
      </w:r>
    </w:p>
    <w:p w14:paraId="2F46D3A6"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τελειώσατε. Μιλάτε δώδεκα λεπτά. Τελειώσατε! Σας παρακαλώ πάρα πολύ!</w:t>
      </w:r>
    </w:p>
    <w:p w14:paraId="2F46D3A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Τελειώνω, κύριε Πρόεδρε. </w:t>
      </w:r>
    </w:p>
    <w:p w14:paraId="2F46D3A8"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Δυστυχώς, ούτε όραμα έχετε,</w:t>
      </w:r>
      <w:r>
        <w:rPr>
          <w:rFonts w:eastAsia="Times New Roman" w:cs="Times New Roman"/>
          <w:szCs w:val="24"/>
        </w:rPr>
        <w:t xml:space="preserve"> κύριε Υπουργέ, ούτε σχέδιο έχετε. Σχέδιο για μια βδομάδα έχετε, δεν έχετε! Ό,τι βρήκατε και προκηρύσσετε είναι θέσεις που είχε προκηρύξει η Νέα Δημοκρατία. </w:t>
      </w:r>
    </w:p>
    <w:p w14:paraId="2F46D3A9" w14:textId="77777777" w:rsidR="005B3E17" w:rsidRDefault="00BC72CD">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F46D3AA"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Πρόεδρε, να κάνουν επερώτηση! </w:t>
      </w:r>
    </w:p>
    <w:p w14:paraId="2F46D3A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μπορείτε να μιλάτε δώδεκα λεπτά! Να κάνετε επερώτηση!</w:t>
      </w:r>
    </w:p>
    <w:p w14:paraId="2F46D3AC"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πολύ. </w:t>
      </w:r>
    </w:p>
    <w:p w14:paraId="2F46D3AD"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Αθανάσιος Παπαδόπουλος από τον ΣΥΡΙΖΑ έχει τον λόγο για έξι λεπτά. </w:t>
      </w:r>
    </w:p>
    <w:p w14:paraId="2F46D3AE"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Ό</w:t>
      </w:r>
      <w:r>
        <w:rPr>
          <w:rFonts w:eastAsia="Times New Roman" w:cs="Times New Roman"/>
          <w:szCs w:val="24"/>
        </w:rPr>
        <w:t xml:space="preserve">χι έξι λεπτά, κύριε Πρόεδρε. </w:t>
      </w:r>
    </w:p>
    <w:p w14:paraId="2F46D3AF"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Αφού τόσο είναι, τι να κάνουμε; Παραχώρηση να κάνω;</w:t>
      </w:r>
    </w:p>
    <w:p w14:paraId="2F46D3B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Δώστε μου δέκα λεπτά, κύριε Πρόεδρε. Αν είναι δυνατόν! Εδώ μίλησαν πέντε επερωτώντες…</w:t>
      </w:r>
    </w:p>
    <w:p w14:paraId="2F46D3B1"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-με όλη τη συμπάθεια- παραβιάζουμε κατά τρόπο απαράδεκτο τη διαδικασία στο σύνολό της και δεν έχουμε κανένα πρόβλημα; Δηλαδή, έχετε κάνει τη θέση του Προεδρεύοντος εδώ μαρτυρική. </w:t>
      </w:r>
    </w:p>
    <w:p w14:paraId="2F46D3B2"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Μεροληπτείτε! </w:t>
      </w:r>
    </w:p>
    <w:p w14:paraId="2F46D3B3"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w:t>
      </w:r>
      <w:r>
        <w:rPr>
          <w:rFonts w:eastAsia="Times New Roman" w:cs="Times New Roman"/>
          <w:b/>
          <w:szCs w:val="24"/>
        </w:rPr>
        <w:t xml:space="preserve">Λυκούδης): </w:t>
      </w:r>
      <w:r>
        <w:rPr>
          <w:rFonts w:eastAsia="Times New Roman" w:cs="Times New Roman"/>
          <w:szCs w:val="24"/>
        </w:rPr>
        <w:t xml:space="preserve">Είναι έξι λεπτά αυτά τα οποία έχετε για να μιλήσετε. </w:t>
      </w:r>
    </w:p>
    <w:p w14:paraId="2F46D3B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Δέκα λεπτά μίλησε ο κ. Κρεμαστινός. Άλλα τόσα δεν μπορώ να έχω και εγώ; </w:t>
      </w:r>
    </w:p>
    <w:p w14:paraId="2F46D3B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Πήρε και τη δευτερολογία του ο κ. Κρεμαστινός. Εσείς δεν έχετε</w:t>
      </w:r>
      <w:r>
        <w:rPr>
          <w:rFonts w:eastAsia="Times New Roman" w:cs="Times New Roman"/>
          <w:szCs w:val="24"/>
        </w:rPr>
        <w:t xml:space="preserve"> δευτερολογία. Τι να κάνουμε τώρα; Αυτό λέει ο Κανονισμός. Έξι λεπτά έχετε. Τι να κάνουμε; </w:t>
      </w:r>
    </w:p>
    <w:p w14:paraId="2F46D3B6"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Όχι, όσο και οι άλλοι. </w:t>
      </w:r>
    </w:p>
    <w:p w14:paraId="2F46D3B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Κύριε Πρόεδρε, μπορώ να έχω τον λόγο; </w:t>
      </w:r>
    </w:p>
    <w:p w14:paraId="2F46D3B8"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 xml:space="preserve">ύδης): </w:t>
      </w:r>
      <w:r>
        <w:rPr>
          <w:rFonts w:eastAsia="Times New Roman" w:cs="Times New Roman"/>
          <w:szCs w:val="24"/>
        </w:rPr>
        <w:t>Ναι, κύριε συνάδελφε.</w:t>
      </w:r>
    </w:p>
    <w:p w14:paraId="2F46D3B9"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ΚΡΕΜΑΣΤΙΝΟΣ (Ε΄ Αντιπρόεδρος της Βουλής): </w:t>
      </w:r>
      <w:r>
        <w:rPr>
          <w:rFonts w:eastAsia="Times New Roman" w:cs="Times New Roman"/>
          <w:szCs w:val="24"/>
        </w:rPr>
        <w:t>Ζήτησα από τον προηγούμενο Πρόεδρο να κάνω χρήση της διατάξεως του πρώην Υπουργού, για να παρατείνω την ομιλία μου και να δώσω ορισμένες εξηγήσεις -δεν παραιτήθηκα της δευτερο</w:t>
      </w:r>
      <w:r>
        <w:rPr>
          <w:rFonts w:eastAsia="Times New Roman" w:cs="Times New Roman"/>
          <w:szCs w:val="24"/>
        </w:rPr>
        <w:t xml:space="preserve">λογίας μου- και μου είπε «ναι». Έτσι έγινε. </w:t>
      </w:r>
    </w:p>
    <w:p w14:paraId="2F46D3BA"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Και ο κ. Κεγκέρογλου μίλησε οκτώ λεπτά και νομίζω…</w:t>
      </w:r>
    </w:p>
    <w:p w14:paraId="2F46D3B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Μιλάω για τον εαυτό μου. </w:t>
      </w:r>
    </w:p>
    <w:p w14:paraId="2F46D3BC"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Κοιτάξτε λίγο, δεν είναι λογικό τώ</w:t>
      </w:r>
      <w:r>
        <w:rPr>
          <w:rFonts w:eastAsia="Times New Roman" w:cs="Times New Roman"/>
          <w:szCs w:val="24"/>
        </w:rPr>
        <w:t xml:space="preserve">ρα να αναπτύξω τις απόψεις μου σε έξι λεπτά ως Κοινοβουλευτικός Εκπρόσωπος, ως υπεύθυνος της Κοινοβουλευτικής Ομάδας για την </w:t>
      </w:r>
      <w:r>
        <w:rPr>
          <w:rFonts w:eastAsia="Times New Roman" w:cs="Times New Roman"/>
          <w:szCs w:val="24"/>
        </w:rPr>
        <w:t>υγεία</w:t>
      </w:r>
      <w:r>
        <w:rPr>
          <w:rFonts w:eastAsia="Times New Roman" w:cs="Times New Roman"/>
          <w:szCs w:val="24"/>
        </w:rPr>
        <w:t>.</w:t>
      </w:r>
    </w:p>
    <w:p w14:paraId="2F46D3BD"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Θέλετε να αλλάξουμε τον Κανονισμό σήμερα το απόγευμα -για να καταλάβω- κύριε Παπαδόπουλε; Να</w:t>
      </w:r>
      <w:r>
        <w:rPr>
          <w:rFonts w:eastAsia="Times New Roman" w:cs="Times New Roman"/>
          <w:szCs w:val="24"/>
        </w:rPr>
        <w:t xml:space="preserve"> πάρω εγώ την ευθύνη αλλαγής του Κανονισμού; </w:t>
      </w:r>
    </w:p>
    <w:p w14:paraId="2F46D3BE"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Όχι, αλλά…</w:t>
      </w:r>
    </w:p>
    <w:p w14:paraId="2F46D3BF"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Τι να κάνουμε τώρα; Δείχνω τη μεγαλύτερη δυνατή ανοχή. Τι άλλο να κάνω;</w:t>
      </w:r>
    </w:p>
    <w:p w14:paraId="2F46D3C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Όταν έγινε η επερώτηση του Ποταμιού, μίλησα δώδ</w:t>
      </w:r>
      <w:r>
        <w:rPr>
          <w:rFonts w:eastAsia="Times New Roman" w:cs="Times New Roman"/>
          <w:szCs w:val="24"/>
        </w:rPr>
        <w:t xml:space="preserve">εκα λεπτά. Τώρα δεν μπορείτε να με αναγκάσετε να μιλήσω έξι λεπτά. </w:t>
      </w:r>
    </w:p>
    <w:p w14:paraId="2F46D3C1"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Μα, τι μου λέτε; Νομίζετε ότι κάνω του κεφαλιού μου εδώ; </w:t>
      </w:r>
    </w:p>
    <w:p w14:paraId="2F46D3C2" w14:textId="77777777" w:rsidR="005B3E17" w:rsidRDefault="00BC72CD">
      <w:pPr>
        <w:spacing w:line="600" w:lineRule="auto"/>
        <w:ind w:firstLine="720"/>
        <w:contextualSpacing/>
        <w:jc w:val="both"/>
        <w:rPr>
          <w:rFonts w:eastAsia="Times New Roman"/>
          <w:szCs w:val="24"/>
        </w:rPr>
      </w:pPr>
      <w:r>
        <w:rPr>
          <w:rFonts w:eastAsia="Times New Roman"/>
          <w:b/>
          <w:szCs w:val="24"/>
        </w:rPr>
        <w:t>ΑΘΑΝΑΣΙΟΣ ΠΑΠΑΔΟΠΟΥΛΟΣ:</w:t>
      </w:r>
      <w:r>
        <w:rPr>
          <w:rFonts w:eastAsia="Times New Roman"/>
          <w:szCs w:val="24"/>
        </w:rPr>
        <w:t xml:space="preserve"> Ναι, το νομίζω.</w:t>
      </w:r>
    </w:p>
    <w:p w14:paraId="2F46D3C3"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Να μη</w:t>
      </w:r>
      <w:r>
        <w:rPr>
          <w:rFonts w:eastAsia="Times New Roman"/>
          <w:szCs w:val="24"/>
        </w:rPr>
        <w:t xml:space="preserve"> νομίζετε, κύριε συνάδελφε! Νομίζετε! Κάλπικο το νόμισμα! Τι να κάνουμε; </w:t>
      </w:r>
    </w:p>
    <w:p w14:paraId="2F46D3C4" w14:textId="77777777" w:rsidR="005B3E17" w:rsidRDefault="00BC72CD">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Δύο λεπτά έχουμε χάσει έτσι.</w:t>
      </w:r>
    </w:p>
    <w:p w14:paraId="2F46D3C5"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Ορίστε, συνεχίστε, κύριε Παπαδόπουλε.</w:t>
      </w:r>
    </w:p>
    <w:p w14:paraId="2F46D3C6"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ΑΘΑΝΑΣΙΟΣ ΠΑΠΑΔΟΠΟΥΛΟΣ: </w:t>
      </w:r>
      <w:r>
        <w:rPr>
          <w:rFonts w:eastAsia="Times New Roman"/>
          <w:szCs w:val="24"/>
        </w:rPr>
        <w:t>Ξεκινήστε τουλάχιστον τον χρόνο μου α</w:t>
      </w:r>
      <w:r>
        <w:rPr>
          <w:rFonts w:eastAsia="Times New Roman"/>
          <w:szCs w:val="24"/>
        </w:rPr>
        <w:t>πό την αρχή.</w:t>
      </w:r>
    </w:p>
    <w:p w14:paraId="2F46D3C7"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Και εγώ σκόπευα να ευχαριστήσω την Κοινοβουλευτική Ομάδα του ΠΑΣΟΚ, της Δημοκρατικής Συμπαράταξης, για τη δυνατότητα που μας δίνουν να συζητάμε σήμερα για το Εθνικό Σύστημα Υγείας. Μετά τη συζήτηση που έγινε χθες για την Παιδεία νομίζω ότι θα </w:t>
      </w:r>
      <w:r>
        <w:rPr>
          <w:rFonts w:eastAsia="Times New Roman"/>
          <w:szCs w:val="24"/>
        </w:rPr>
        <w:t xml:space="preserve">ήταν πάρα πολύ ενδιαφέρον να κάνουμε μια νηφάλια συζήτηση με εποικοδομητικές προτάσεις για το πώς πρέπει να πορευθεί το Εθνικό Σύστημα Υγείας. </w:t>
      </w:r>
    </w:p>
    <w:p w14:paraId="2F46D3C8" w14:textId="77777777" w:rsidR="005B3E17" w:rsidRDefault="00BC72CD">
      <w:pPr>
        <w:spacing w:line="600" w:lineRule="auto"/>
        <w:ind w:firstLine="720"/>
        <w:contextualSpacing/>
        <w:jc w:val="both"/>
        <w:rPr>
          <w:rFonts w:eastAsia="Times New Roman"/>
          <w:szCs w:val="24"/>
        </w:rPr>
      </w:pPr>
      <w:r>
        <w:rPr>
          <w:rFonts w:eastAsia="Times New Roman"/>
          <w:szCs w:val="24"/>
        </w:rPr>
        <w:t>Και βέβαια είμαστε τριάντα τρία χρόνια μετά την ψήφιση του ιδρυτικού νόμου, τριάντα ένα χρόνια από την έναρξη τη</w:t>
      </w:r>
      <w:r>
        <w:rPr>
          <w:rFonts w:eastAsia="Times New Roman"/>
          <w:szCs w:val="24"/>
        </w:rPr>
        <w:t xml:space="preserve">ς εφαρμογής, με καθοριστική –οφείλω να πω- συμβολή και του Αυγερινού και του Γεννηματά και πολλών άλλων οραματιστών για την </w:t>
      </w:r>
      <w:r>
        <w:rPr>
          <w:rFonts w:eastAsia="Times New Roman"/>
          <w:szCs w:val="24"/>
        </w:rPr>
        <w:t xml:space="preserve">υγεία </w:t>
      </w:r>
      <w:r>
        <w:rPr>
          <w:rFonts w:eastAsia="Times New Roman"/>
          <w:szCs w:val="24"/>
        </w:rPr>
        <w:t xml:space="preserve">ως θεμελιώδες κοινωνικό δικαίωμα. </w:t>
      </w:r>
    </w:p>
    <w:p w14:paraId="2F46D3C9" w14:textId="77777777" w:rsidR="005B3E17" w:rsidRDefault="00BC72CD">
      <w:pPr>
        <w:spacing w:line="600" w:lineRule="auto"/>
        <w:ind w:firstLine="720"/>
        <w:contextualSpacing/>
        <w:jc w:val="both"/>
        <w:rPr>
          <w:rFonts w:eastAsia="Times New Roman"/>
          <w:szCs w:val="24"/>
        </w:rPr>
      </w:pPr>
      <w:r>
        <w:rPr>
          <w:rFonts w:eastAsia="Times New Roman"/>
          <w:szCs w:val="24"/>
        </w:rPr>
        <w:t>Και το ζήτημα είναι: Διαλύεται, κατεδαφίζεται, καταρρέει, όπως ισχυρίζεται με απίστευτη τερ</w:t>
      </w:r>
      <w:r>
        <w:rPr>
          <w:rFonts w:eastAsia="Times New Roman"/>
          <w:szCs w:val="24"/>
        </w:rPr>
        <w:t>ατολογία η ΠΟΕΔΗΝ και τα επαναλαμβάνουν εδώ και η Νέα Δημοκρατία και αρκετοί συνάδελφοι από το ΠΑΣΟΚ, που στην επερώτησή του καταλογίζει απραξία, αστοχίες, ανυπαρξία οποιουδήποτε ολοκληρωμένου προγράμματος;  Εγκαταλείφθηκε, λένε, στην τύχη του το Εθνικό Σύ</w:t>
      </w:r>
      <w:r>
        <w:rPr>
          <w:rFonts w:eastAsia="Times New Roman"/>
          <w:szCs w:val="24"/>
        </w:rPr>
        <w:t>στημα Υγείας.</w:t>
      </w:r>
    </w:p>
    <w:p w14:paraId="2F46D3CA"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Είναι αλήθεια ότι η απόλυτη προσήλωση των κυβερνήσεων ΠΑΣΟΚ και Νέας Δημοκρατίας στους λογιστικούς στόχους των πρώτων μνημονίων κατάφερε βαρύτατα πλήγματα στο Εθνικό Σύστημα Υγείας. Διακόπηκε αιφνίδια η προώθηση της προγραμματικής σύμβασης πο</w:t>
      </w:r>
      <w:r>
        <w:rPr>
          <w:rFonts w:eastAsia="Times New Roman"/>
          <w:szCs w:val="24"/>
        </w:rPr>
        <w:t>υ είχε υπογραφεί το 2008 με τον τότε Υπουργό και την Ομοσπονδία Νοσοκομειακών Γιατρών για σχεδιασμό μέτρων που ενίσχυαν τη στελέχωση του ΕΣΥ και βελτίωναν τις σχέσεις εργασίας, τις συνθήκες εφημερίας, την αμοιβή των νοσοκομειακών γιατρών. Καταργήθηκε ο ν.3</w:t>
      </w:r>
      <w:r>
        <w:rPr>
          <w:rFonts w:eastAsia="Times New Roman"/>
          <w:szCs w:val="24"/>
        </w:rPr>
        <w:t>754/2009. Άρχισε η σταδιακή απαξίωση και κατεδάφιση του ΕΣΥ. Είχαμε δραματική περικοπή χρηματοδότησης στο 40% των λειτουργικών δαπανών, κλείσιμο έντεκα νοσοκομείων, συγχωνεύσεις – καταργήσεις τμημάτων, «πάγωμα» των προσλήψεων μέχρι μηδενισμού. Ο κ. Βορίδης</w:t>
      </w:r>
      <w:r>
        <w:rPr>
          <w:rFonts w:eastAsia="Times New Roman"/>
          <w:szCs w:val="24"/>
        </w:rPr>
        <w:t xml:space="preserve"> είχε ανακοινώσει τέσσερις χιλιάδες προσλήψεις και στον προϋπολογισμό –για να τα λέμε όλα- του 2015 έγιναν μόνο χίλιες ογδόντα πέντε. </w:t>
      </w:r>
    </w:p>
    <w:p w14:paraId="2F46D3CB"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Η κατάσταση αυτή, συνοδευόμενη από τη διαιώνιση των μακροχρόνιων στρεβλώσεων, των δυσλειτουργιών, τη σπατάλη συναλλαγών, </w:t>
      </w:r>
      <w:r>
        <w:rPr>
          <w:rFonts w:eastAsia="Times New Roman"/>
          <w:szCs w:val="24"/>
        </w:rPr>
        <w:t>από τη μαζική φυγή των νέων γιατρών και από αθρόες συνταξιοδοτήσεις μη αναπληρούμενες, οδήγησε στην τραγική υποβάθμιση του δημόσιου συστήματος υγείας, στην πριμοδότηση του ιδιωτικού τομέα, στην εμπορευματοποίηση, στην αύξηση των ιδιωτικών δαπανών υγείας απ</w:t>
      </w:r>
      <w:r>
        <w:rPr>
          <w:rFonts w:eastAsia="Times New Roman"/>
          <w:szCs w:val="24"/>
        </w:rPr>
        <w:t>ό την τσέπη των πολιτών, και σε εφιαλτικές ελλείψεις -η εικόνα που περιγράφει πολλές φορές η ΠΟΕΔΗΝ είναι αποτέλεσμα αυτών των ελλείψεων που υπήρξαν όλα τα προηγούμενα χρόνια- στην αδυναμία χρησιμοποίησης αρκετών έτοιμων κλινών ΜΕΘ, στη λειτουργική απορρύθ</w:t>
      </w:r>
      <w:r>
        <w:rPr>
          <w:rFonts w:eastAsia="Times New Roman"/>
          <w:szCs w:val="24"/>
        </w:rPr>
        <w:t>μιση νοσοκομείων, κέντρων υγείας, μονάδων του ΠΕΔΥ. Ιδιαίτερα στα νησιά και στις δυσπρόσιτες περιοχές έχουμε πολύ σοβαρό πρόβλημα που συνεχίζεται και επιβαρύνονται αυτές και από τα προσφυγικά – μεταναστευτικά ρεύματα, εκτός του ότι βέβαια υποδέχονται και τ</w:t>
      </w:r>
      <w:r>
        <w:rPr>
          <w:rFonts w:eastAsia="Times New Roman"/>
          <w:szCs w:val="24"/>
        </w:rPr>
        <w:t>ους επισκέπτες της χώρας.</w:t>
      </w:r>
    </w:p>
    <w:p w14:paraId="2F46D3CC"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Να πούμε ότι η κυβερνητική αλλαγή στις 25 Γενάρη προκάλεσε μια συνολική επανεκκίνηση της κυβερνητικής στάσης έναντι των υπηρεσιών υγείας, έναντι του ΕΣΥ και των δεσμεύσεων που έχει η χώρα. </w:t>
      </w:r>
      <w:r>
        <w:rPr>
          <w:rFonts w:eastAsia="Times New Roman"/>
          <w:szCs w:val="24"/>
        </w:rPr>
        <w:lastRenderedPageBreak/>
        <w:t>Η επίσκεψη του Πρωθυπουργού στο Υπουργείο</w:t>
      </w:r>
      <w:r>
        <w:rPr>
          <w:rFonts w:eastAsia="Times New Roman"/>
          <w:szCs w:val="24"/>
        </w:rPr>
        <w:t xml:space="preserve"> Υγείας στις 2 </w:t>
      </w:r>
      <w:r>
        <w:rPr>
          <w:rFonts w:eastAsia="Times New Roman"/>
          <w:szCs w:val="24"/>
        </w:rPr>
        <w:t xml:space="preserve">Απριλίου </w:t>
      </w:r>
      <w:r>
        <w:rPr>
          <w:rFonts w:eastAsia="Times New Roman"/>
          <w:szCs w:val="24"/>
        </w:rPr>
        <w:t>σηματοδότησε αυτό που ειπώθηκε: αλλαγή πολιτικής, ριζική τροποποίηση των κυβερνητικών προτεραιοτήτων και μια σημαντική τομή καθολικής κάλυψης του πληθυσμού στις δομές υγείας, ελεύθερης δωρεάν πρόσβασης όλων των ανασφάλιστων, των οικ</w:t>
      </w:r>
      <w:r>
        <w:rPr>
          <w:rFonts w:eastAsia="Times New Roman"/>
          <w:szCs w:val="24"/>
        </w:rPr>
        <w:t>ογενειών τους, των προσφύγων, των μεταναστών χωρίς χαρτιά που ανήκουν σε ευάλωτες ομάδες, περίπου δυόμισι εκατομμυρίων ανθρώπων, οικονομικής στήριξης και ανάταξης του ΕΣΥ σε αντίξοες πραγματικά συνθήκες και ενίσχυσης με ανθρώπινο δυναμικό.</w:t>
      </w:r>
    </w:p>
    <w:p w14:paraId="2F46D3C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θέλω να αναφ</w:t>
      </w:r>
      <w:r>
        <w:rPr>
          <w:rFonts w:eastAsia="Times New Roman" w:cs="Times New Roman"/>
          <w:szCs w:val="24"/>
        </w:rPr>
        <w:t>ερθώ σε όλα τα ζητήματα που αναφέρθηκε ήδη ο Υπουργός Υγείας και τα οποία δίνουν την εικόνα του τι κατορθώσαμε να κάνουμε ως βελτιώσεις σε τόσο αντίξοες συνθήκες αυτό το χρονικό διάστημα.</w:t>
      </w:r>
    </w:p>
    <w:p w14:paraId="2F46D3C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Είναι αλήθεια ότι στον τομέα των προσλήψεων, αν θέλουμε να δούμε αντ</w:t>
      </w:r>
      <w:r>
        <w:rPr>
          <w:rFonts w:eastAsia="Times New Roman" w:cs="Times New Roman"/>
          <w:szCs w:val="24"/>
        </w:rPr>
        <w:t xml:space="preserve">ικειμενικά την πραγματικότητα, έχουμε χίλιες είκοσι εννιά μόνιμες προσλήψεις, χίλιες τετρακόσιες είκοσι επτά επικουρικών, δύο χιλιάδες τετρακόσιες πενήντα έξι συνολικά. </w:t>
      </w:r>
    </w:p>
    <w:p w14:paraId="2F46D3C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η τερατολογία για το Εθνικό Σύστημα Υγείας συνεχίζεται, να σας πω μόνο ότι η Κα</w:t>
      </w:r>
      <w:r>
        <w:rPr>
          <w:rFonts w:eastAsia="Times New Roman" w:cs="Times New Roman"/>
          <w:szCs w:val="24"/>
        </w:rPr>
        <w:t xml:space="preserve">ρδιολογική Κλινική του </w:t>
      </w:r>
      <w:r>
        <w:rPr>
          <w:rFonts w:eastAsia="Times New Roman" w:cs="Times New Roman"/>
          <w:szCs w:val="24"/>
        </w:rPr>
        <w:t xml:space="preserve">νοσοκομείου </w:t>
      </w:r>
      <w:r>
        <w:rPr>
          <w:rFonts w:eastAsia="Times New Roman" w:cs="Times New Roman"/>
          <w:szCs w:val="24"/>
        </w:rPr>
        <w:t>Τρικάλων σε αυτό το χρονικό διάστημα κατόρθωσε να κάνει χίλιες τριακόσιες είκοσι στεφανιογραφίες και τριακόσιες επτά αγγειοπλαστικές, γιατί είναι αλήθεια ότι το δημόσιο σύστημα υγείας το στηρίζει με υπεράνθρωπες προσπάθει</w:t>
      </w:r>
      <w:r>
        <w:rPr>
          <w:rFonts w:eastAsia="Times New Roman" w:cs="Times New Roman"/>
          <w:szCs w:val="24"/>
        </w:rPr>
        <w:t>ες το ανθρώπινο δυναμικό του.</w:t>
      </w:r>
    </w:p>
    <w:p w14:paraId="2F46D3D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Με όλα αυτά τα άλλα που έγιναν, βρισκόμαστε στην ανάγκη μιας ποιοτικής ολοκλήρωσης του Εθνικού Συστήματος Υγείας, για την πρόληψη, την πρωτοβάθμια φροντίδα υγείας, ειδικά στην επιούσα, τη νοσηλεία στο σπίτι και την αποκατάστασ</w:t>
      </w:r>
      <w:r>
        <w:rPr>
          <w:rFonts w:eastAsia="Times New Roman" w:cs="Times New Roman"/>
          <w:szCs w:val="24"/>
        </w:rPr>
        <w:t xml:space="preserve">η της υγείας, που αποτελούν καθήκοντα που υπερβαίνουν τα όρια μιας κυβερνητικής θητείας. </w:t>
      </w:r>
    </w:p>
    <w:p w14:paraId="2F46D3D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Απαιτούν μακρόχρονη, τολμηρή, ουμανιστική μεταρρύθμιση στην </w:t>
      </w:r>
      <w:r>
        <w:rPr>
          <w:rFonts w:eastAsia="Times New Roman" w:cs="Times New Roman"/>
          <w:szCs w:val="24"/>
        </w:rPr>
        <w:t xml:space="preserve">υγεία </w:t>
      </w:r>
      <w:r>
        <w:rPr>
          <w:rFonts w:eastAsia="Times New Roman" w:cs="Times New Roman"/>
          <w:szCs w:val="24"/>
        </w:rPr>
        <w:t>με την οριστική προσέγγιση. Αυτά τα βήματα που ξεκινήσαμε ολοκληρώνονται με όλες τις προσπάθειες που</w:t>
      </w:r>
      <w:r>
        <w:rPr>
          <w:rFonts w:eastAsia="Times New Roman" w:cs="Times New Roman"/>
          <w:szCs w:val="24"/>
        </w:rPr>
        <w:t xml:space="preserve"> σκοπεύουμε να κάνουμε το επόμενο χρονικό διάστημα, καθώς οι μεταρρυθμιστικές τομές υποστηρίζονται και από αυτά που μπο</w:t>
      </w:r>
      <w:r>
        <w:rPr>
          <w:rFonts w:eastAsia="Times New Roman" w:cs="Times New Roman"/>
          <w:szCs w:val="24"/>
        </w:rPr>
        <w:lastRenderedPageBreak/>
        <w:t xml:space="preserve">ρούμε να κάνουμε από το Ευρωπαϊκό Κοινωνικό Ταμείο, από τον κοινοτικό προϋπολογισμό, από τα διαρθρωτικά ταμεία, όταν βέβαια κατορθώσουμε </w:t>
      </w:r>
      <w:r>
        <w:rPr>
          <w:rFonts w:eastAsia="Times New Roman" w:cs="Times New Roman"/>
          <w:szCs w:val="24"/>
        </w:rPr>
        <w:t>να πείσουμε ότι οι καλές κουβέντες που λένε Ευρωπαίοι Επίτροποι που έρχονται εδώ στην Ελλάδα θα μεταφραστούν και σε συγκεκριμένες πράξεις.</w:t>
      </w:r>
    </w:p>
    <w:p w14:paraId="2F46D3D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Η Κυβέρνηση έχει ανακοινώσει την πρόθεσή της για Συνταγματική Αναθεώρηση. Ένα καλό βήμα είναι να συμφωνήσουμε όλοι ότ</w:t>
      </w:r>
      <w:r>
        <w:rPr>
          <w:rFonts w:eastAsia="Times New Roman" w:cs="Times New Roman"/>
          <w:szCs w:val="24"/>
        </w:rPr>
        <w:t>ι το ελληνικό Σύνταγμα θα εγγυάται την ελεύθερη, ισότιμη, δωρεάν πρόσβαση στις δημόσιες δομές υγείας στα θεμελιώδη κοινωνικά δικαιώματα.</w:t>
      </w:r>
    </w:p>
    <w:p w14:paraId="2F46D3D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Θέλω ακόμη να υπενθυμίσω ότι ο Γενικός Γραμματέας Δημόσιας Υγείας έχει ανακοινώσει αυτό που είπε και ο Υπουργός, ότι θα</w:t>
      </w:r>
      <w:r>
        <w:rPr>
          <w:rFonts w:eastAsia="Times New Roman" w:cs="Times New Roman"/>
          <w:szCs w:val="24"/>
        </w:rPr>
        <w:t xml:space="preserve"> έχουμε πια τον υγειονομικό χάρτη, για τον οποίο πληρώσαμε 6 εκατομμύρια ευρώ χωρίς να υπάρχει, θα έχουμε θεραπευτικά και διαγνωστικά πρωτόκολλα, ηλεκτρονικά μητρώα χρονίως πασχόντων, ηλεκτρονική διευκόλυνση των ασθενών. </w:t>
      </w:r>
    </w:p>
    <w:p w14:paraId="2F46D3D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Θα έχουμε την δυνατότητα να δούμε </w:t>
      </w:r>
      <w:r>
        <w:rPr>
          <w:rFonts w:eastAsia="Times New Roman" w:cs="Times New Roman"/>
          <w:szCs w:val="24"/>
        </w:rPr>
        <w:t xml:space="preserve">να αξιολογούνται, στα έργα υποδομών του νέου ΕΣΠΑ και του Προγράμματος Δημοσίων Επενδύσεων, όλα αυτά που μπορούν να βελτιώσουν ποιοτικά τις υπηρεσίες </w:t>
      </w:r>
      <w:r>
        <w:rPr>
          <w:rFonts w:eastAsia="Times New Roman" w:cs="Times New Roman"/>
          <w:szCs w:val="24"/>
        </w:rPr>
        <w:lastRenderedPageBreak/>
        <w:t>υγείας. Ήδη έχουμε μία κοινοτική επιχορήγηση με 24,2 εκατομμύρια ευρώ για να βελτιώσουμε τις υπηρεσίες υγε</w:t>
      </w:r>
      <w:r>
        <w:rPr>
          <w:rFonts w:eastAsia="Times New Roman" w:cs="Times New Roman"/>
          <w:szCs w:val="24"/>
        </w:rPr>
        <w:t xml:space="preserve">ίας στους καταυλισμούς των προσφύγων. </w:t>
      </w:r>
    </w:p>
    <w:p w14:paraId="2F46D3D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φάρμακο αρχίζει να αντιμετωπίζεται ως δημόσιο αγαθό, ως εργαλείο ισότιμης και ποιοτικής φροντίδας. Έγιναν παρεμβάσεις για ειδικές θεραπείες για να μπορούμε να έχουμε φάρμακο ποιοτικό, αλλά και πιο φθηνό για όλα εκε</w:t>
      </w:r>
      <w:r>
        <w:rPr>
          <w:rFonts w:eastAsia="Times New Roman" w:cs="Times New Roman"/>
          <w:szCs w:val="24"/>
        </w:rPr>
        <w:t xml:space="preserve">ίνα τα στρώματα που το χρειάζονται. Από τα Υπουργεία Οικονομίας, Ανάπτυξης, Υγείας, Παιδείας, Έρευνας, παρουσιάστηκε το σχέδιο δράσης για την ανάπτυξη της εγχώριας φαρμακοβιομηχανίας, με επίκεντρο την προώθηση ποιοτικών ελληνικών γενόσημων φαρμάκων. </w:t>
      </w:r>
    </w:p>
    <w:p w14:paraId="2F46D3D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Αντικ</w:t>
      </w:r>
      <w:r>
        <w:rPr>
          <w:rFonts w:eastAsia="Times New Roman" w:cs="Times New Roman"/>
          <w:szCs w:val="24"/>
        </w:rPr>
        <w:t xml:space="preserve">αθίστανται οι ιδιωτικές δομές καθαριότητας, σίτισης, φύλαξης. </w:t>
      </w:r>
    </w:p>
    <w:p w14:paraId="2F46D3D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Πρέπει ακόμη να σας πω ότι στις συναντήσεις που έγιναν εδώ με τον Μισέλ Σερβόζ, Γενικό Διευθυντή Απασχόλησης Κοινωνικών Υποθέσεων και τον Σβαρτς συζητήθηκαν πάρα πολλά ζητήματα που αφορούν τη χ</w:t>
      </w:r>
      <w:r>
        <w:rPr>
          <w:rFonts w:eastAsia="Times New Roman" w:cs="Times New Roman"/>
          <w:szCs w:val="24"/>
        </w:rPr>
        <w:t xml:space="preserve">ρηματοδότηση του δημόσιου συστήματος υγείας. </w:t>
      </w:r>
    </w:p>
    <w:p w14:paraId="2F46D3D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ακόμη να σας πω ότι ειδικές συναντήσεις γίνονται για την χρηματοδότηση επενδυτικών προγραμμάτων στην Υγεία και τον σχεδιασμό που έχουμε και με τον Έλληνα, πια </w:t>
      </w:r>
      <w:r>
        <w:rPr>
          <w:rFonts w:eastAsia="Times New Roman" w:cs="Times New Roman"/>
          <w:szCs w:val="24"/>
        </w:rPr>
        <w:t>Ε</w:t>
      </w:r>
      <w:r>
        <w:rPr>
          <w:rFonts w:eastAsia="Times New Roman" w:cs="Times New Roman"/>
          <w:szCs w:val="24"/>
        </w:rPr>
        <w:t>πίτροπο για την Ελλάδα και την Ευρώπη, -της</w:t>
      </w:r>
      <w:r>
        <w:rPr>
          <w:rFonts w:eastAsia="Times New Roman" w:cs="Times New Roman"/>
          <w:szCs w:val="24"/>
        </w:rPr>
        <w:t xml:space="preserve"> Ευρωπαϊκής Τράπεζας Επενδύσεων- με τον οποίο ήδη έγιναν συνεργασίες στο Υπουργείο Υγείας.</w:t>
      </w:r>
    </w:p>
    <w:p w14:paraId="2F46D3D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Καταλήγω, λοιπόν, με τα εξής. Το πολιτικό ζήτημα για την τύχη και την προοπτική του Εθνικού Συστήματος Υγείας είναι να μετατρέψουμε αυτό που ακούμε σήμερα ως δαιμονο</w:t>
      </w:r>
      <w:r>
        <w:rPr>
          <w:rFonts w:eastAsia="Times New Roman" w:cs="Times New Roman"/>
          <w:szCs w:val="24"/>
        </w:rPr>
        <w:t>λογία, ως στείρα αντιπαράθεση για δυσλειτουργίες οι οποίες συνεχίζουν να υπάρχουν και για τους λόγους για τους οποίους φθάσαμε μέχρι εδώ, σε εποικοδομητικά συμπεράσματα, προκειμένου να υπάρξει επιτέλους η πορεία προς την ποιοτική ολοκλήρωση του Εθνικού Συσ</w:t>
      </w:r>
      <w:r>
        <w:rPr>
          <w:rFonts w:eastAsia="Times New Roman" w:cs="Times New Roman"/>
          <w:szCs w:val="24"/>
        </w:rPr>
        <w:t>τήματος Υγείας.</w:t>
      </w:r>
    </w:p>
    <w:p w14:paraId="2F46D3D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ασφαλώς, η πρόκληση που απευθύνουμε είναι ιδιαίτερα σε εκείνες τις δυνάμεις, οι οποίες θεωρούν ότι όταν αναφέρονται στα ζητήματα της υγείας, αναφέρονται σε ένα θεμελιώδες κοινωνικό δικαίωμα και δημόσιο αγαθό. Διότι με αυτές τις δυνάμεις</w:t>
      </w:r>
      <w:r>
        <w:rPr>
          <w:rFonts w:eastAsia="Times New Roman" w:cs="Times New Roman"/>
          <w:szCs w:val="24"/>
        </w:rPr>
        <w:t xml:space="preserve"> θέλουμε να συνεχίσουμε τον διάλογο. </w:t>
      </w:r>
    </w:p>
    <w:p w14:paraId="2F46D3D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Θέλουμε να σας πούμε ότι αυτό που υπάρχει ως συζήτηση της Αριστεράς και των ριζοσπαστικοποιημένων τμημάτων της σοσιαλδημοκρατίας στην Ευρώπη πρέπει να γίνει και στην Ελλάδα, αλλά με άλλους τόνους. </w:t>
      </w:r>
    </w:p>
    <w:p w14:paraId="2F46D3D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Σε αυτούς τους </w:t>
      </w:r>
      <w:r>
        <w:rPr>
          <w:rFonts w:eastAsia="Times New Roman" w:cs="Times New Roman"/>
          <w:szCs w:val="24"/>
        </w:rPr>
        <w:t>τόνους εμείς θα συμβάλλουμε, γιατί πραγματικά τα ζητήματα που οδηγούν στην ποιοτική ολοκλήρωση του εθνικού συστήματος υγείας είναι ζητήματα που πρέπει να μας συνεπαίρνουν στα μεγάλα καθήκοντα που έχουμε μπροστά μας.</w:t>
      </w:r>
    </w:p>
    <w:p w14:paraId="2F46D3D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F46D3DE" w14:textId="77777777" w:rsidR="005B3E17" w:rsidRDefault="00BC72CD">
      <w:pPr>
        <w:spacing w:line="600" w:lineRule="auto"/>
        <w:ind w:firstLine="720"/>
        <w:contextualSpacing/>
        <w:jc w:val="center"/>
        <w:rPr>
          <w:rFonts w:eastAsia="Times New Roman"/>
          <w:bCs/>
        </w:rPr>
      </w:pPr>
      <w:r>
        <w:rPr>
          <w:rFonts w:eastAsia="Times New Roman"/>
          <w:bCs/>
        </w:rPr>
        <w:t xml:space="preserve">(Χειροκροτήματα από την </w:t>
      </w:r>
      <w:r>
        <w:rPr>
          <w:rFonts w:eastAsia="Times New Roman"/>
          <w:bCs/>
        </w:rPr>
        <w:t>πτέρυγα του ΣΥΡΙΖΑ)</w:t>
      </w:r>
    </w:p>
    <w:p w14:paraId="2F46D3D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rPr>
        <w:t>ΠΡΟΕΔΡΕΥΩΝ (Σπυρίδων Λυκούδης):</w:t>
      </w:r>
      <w:r>
        <w:rPr>
          <w:rFonts w:eastAsia="Times New Roman" w:cs="Times New Roman"/>
          <w:szCs w:val="24"/>
        </w:rPr>
        <w:t xml:space="preserve"> Ο συνάδελφος κ. Ιωάννης Αϊβατίδης από τον Λαϊκό Σύνδεσμο </w:t>
      </w:r>
      <w:r>
        <w:rPr>
          <w:rFonts w:eastAsia="Times New Roman" w:cs="Times New Roman"/>
          <w:szCs w:val="24"/>
        </w:rPr>
        <w:t xml:space="preserve">- </w:t>
      </w:r>
      <w:r>
        <w:rPr>
          <w:rFonts w:eastAsia="Times New Roman" w:cs="Times New Roman"/>
          <w:szCs w:val="24"/>
        </w:rPr>
        <w:t>Χρυσή Αυγή έχει τον λόγο.</w:t>
      </w:r>
    </w:p>
    <w:p w14:paraId="2F46D3E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έξι λεπτά. Σας παρακαλώ πολύ, με την ανοχή του Προεδρείου, να μην φύγουμε πολύ από</w:t>
      </w:r>
      <w:r>
        <w:rPr>
          <w:rFonts w:eastAsia="Times New Roman" w:cs="Times New Roman"/>
          <w:szCs w:val="24"/>
        </w:rPr>
        <w:t xml:space="preserve"> τον χρόνο.</w:t>
      </w:r>
    </w:p>
    <w:p w14:paraId="2F46D3E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Ευχαριστώ, κύριε Πρόεδρε.</w:t>
      </w:r>
    </w:p>
    <w:p w14:paraId="2F46D3E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μελέτησα ενδελεχώς το κείμενο της επίκαιρης επερώτησης</w:t>
      </w:r>
      <w:r>
        <w:rPr>
          <w:rFonts w:eastAsia="Times New Roman" w:cs="Times New Roman"/>
          <w:szCs w:val="24"/>
        </w:rPr>
        <w:t>,</w:t>
      </w:r>
      <w:r>
        <w:rPr>
          <w:rFonts w:eastAsia="Times New Roman" w:cs="Times New Roman"/>
          <w:szCs w:val="24"/>
        </w:rPr>
        <w:t xml:space="preserve"> που κατέθεσε η Δημοκρατική Συμπαράταξη. Μπορώ να πω ότι υπάρχουν πάρα πολλές και εύστοχες παρατηρ</w:t>
      </w:r>
      <w:r>
        <w:rPr>
          <w:rFonts w:eastAsia="Times New Roman" w:cs="Times New Roman"/>
          <w:szCs w:val="24"/>
        </w:rPr>
        <w:t>ήσεις και τα ερωτήματα στα οποία καταλήγει είναι εύλογα και θα πρέπει ο Υπουργός να δώσει ρητές απαντήσεις.</w:t>
      </w:r>
    </w:p>
    <w:p w14:paraId="2F46D3E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Έχω, όμως, δύο ενστάσεις. Πρώτον, το εθνικό σύστημα υγείας, άμα τη ιδρύσει του, ενεφάνισε παθογένειες. Η δε αναφορά στο έγγραφο της επερωτήσεως περί</w:t>
      </w:r>
      <w:r>
        <w:rPr>
          <w:rFonts w:eastAsia="Times New Roman" w:cs="Times New Roman"/>
          <w:szCs w:val="24"/>
        </w:rPr>
        <w:t xml:space="preserve"> αλώσεως του κράτους από τη νυν συγκυβέρνηση και ειδικά από τον ΣΥΡΙΖΑ, νομίζω ότι είναι ατυχής, υπό την έννοια ότι εκφέρεται από το κόμμα του ΠΑΣΟΚ. Διότι το ΕΣΥ χρησιμοποιήθηκε, φρονώ, από το ΠΑΣΟΚ για να αλώσει εκείνες τις δεκαετίες το κράτος.</w:t>
      </w:r>
    </w:p>
    <w:p w14:paraId="2F46D3E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άλλο </w:t>
      </w:r>
      <w:r>
        <w:rPr>
          <w:rFonts w:eastAsia="Times New Roman" w:cs="Times New Roman"/>
          <w:szCs w:val="24"/>
        </w:rPr>
        <w:t>δεύτερο σημείο το οποίο είναι μεμπτό, καθώς αποτελεί αποσιώπηση της αλήθειας, και οφείλω να το καταθέσω είναι το εξής. Δεν υπάρχει ούτε μία λέξη στο κείμενο για το πρόβλημα της παράνομης μετανάστευσης. Είναι γνωστό ότι για το έτος 2015 το 0,17% του ακαθάρι</w:t>
      </w:r>
      <w:r>
        <w:rPr>
          <w:rFonts w:eastAsia="Times New Roman" w:cs="Times New Roman"/>
          <w:szCs w:val="24"/>
        </w:rPr>
        <w:t>στου εθνικού προϊόντος αναλώθηκε στο θέμα της μετανάστευσης. Το μεγαλύτερο ποσοστό αυτού αφορούσε την υγειονομική περίθαλψη των παράνομων μεταναστών.</w:t>
      </w:r>
    </w:p>
    <w:p w14:paraId="2F46D3E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Να θυμίσω ότι το φαινόμενο αυτό υπήρχε ήδη από το έτος 2000. Αν ανατρέξει κανείς στο πρώτο τρίμηνο του έτο</w:t>
      </w:r>
      <w:r>
        <w:rPr>
          <w:rFonts w:eastAsia="Times New Roman" w:cs="Times New Roman"/>
          <w:szCs w:val="24"/>
        </w:rPr>
        <w:t>υς 2000, επί Κυβερνήσεως ΠΑΣΟΚ, υπήρχε ένα έλλειμα της τάξης των 341 εκατομμυρίων δραχμών –περίπου ενός εκατομμυρίου ευρώ- που αφορούσε σε δαπάνες οι οποίες δεν τακτοποιήθηκαν από παράνομους μετανάστες της εποχής εκείνης, που ήταν, κυρίως, Αλβανοί, Βούλγαρ</w:t>
      </w:r>
      <w:r>
        <w:rPr>
          <w:rFonts w:eastAsia="Times New Roman" w:cs="Times New Roman"/>
          <w:szCs w:val="24"/>
        </w:rPr>
        <w:t>οι και Ρουμάνοι.</w:t>
      </w:r>
    </w:p>
    <w:p w14:paraId="2F46D3E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Οι παθογένειες του εθνικού συστήματος υγείας, πράγματι, κατά την τελευταία χρονική περίοδο, έχουν οξυνθεί: Υποχρηματοδότηση των νοσοκομείων, υποστελέχωση των νοσοκομείων και ελλείψεις σε ιατρικό, νοσηλευτικό, παραϊατρικό προσωπικό, ελλείψε</w:t>
      </w:r>
      <w:r>
        <w:rPr>
          <w:rFonts w:eastAsia="Times New Roman" w:cs="Times New Roman"/>
          <w:szCs w:val="24"/>
        </w:rPr>
        <w:t xml:space="preserve">ις ιατροτεχνικού εξοπλισμού που, δυστυχώς -και </w:t>
      </w:r>
      <w:r>
        <w:rPr>
          <w:rFonts w:eastAsia="Times New Roman" w:cs="Times New Roman"/>
          <w:szCs w:val="24"/>
        </w:rPr>
        <w:lastRenderedPageBreak/>
        <w:t xml:space="preserve">αυτό απάδει του αριστερού προσήμου που διατείνεται ότι η Κυβέρνηση έχει- ευνοεί επιχειρηματικά συμφέροντα στον τομέα της υγείας. </w:t>
      </w:r>
    </w:p>
    <w:p w14:paraId="2F46D3E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Επιπλέον, φαινόμενα υπερεργασίας και εξουθενωτικών ωραρίων που αφορούν ιατρικό,</w:t>
      </w:r>
      <w:r>
        <w:rPr>
          <w:rFonts w:eastAsia="Times New Roman" w:cs="Times New Roman"/>
          <w:szCs w:val="24"/>
        </w:rPr>
        <w:t xml:space="preserve"> νοσηλευτικό, αλλά και παραϊατρικό προσωπικό, φαινόμενα διοικητικής δυσλειτουργίας, με κενές θέσεις διοικητών, αλλά και αυταρχικές συμπεριφορές από κάποιους εξ αυτών. Έχει καταγγελθεί, οφείλω να πω, ο </w:t>
      </w:r>
      <w:r>
        <w:rPr>
          <w:rFonts w:eastAsia="Times New Roman" w:cs="Times New Roman"/>
          <w:szCs w:val="24"/>
        </w:rPr>
        <w:t>δ</w:t>
      </w:r>
      <w:r>
        <w:rPr>
          <w:rFonts w:eastAsia="Times New Roman" w:cs="Times New Roman"/>
          <w:szCs w:val="24"/>
        </w:rPr>
        <w:t xml:space="preserve">ιοικητής του Γενικού Νοσοκομείου Κερκύρας για το θέμα </w:t>
      </w:r>
      <w:r>
        <w:rPr>
          <w:rFonts w:eastAsia="Times New Roman" w:cs="Times New Roman"/>
          <w:szCs w:val="24"/>
        </w:rPr>
        <w:t xml:space="preserve">αυτό. Διακόσιες περίπου κλίνες εντατικής θεραπείας είναι μη λειτουργικές, λόγω ελλείψεως προσωπικού. </w:t>
      </w:r>
    </w:p>
    <w:p w14:paraId="2F46D3E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Υπάρχουν ελλείψεις σε ογκολογικά φάρμακα, σε φάρμακα για χημειοθεραπείες. Υπάρχουν πολύ μεγάλες λίστες αναμονής για ακτινοθεραπείες σε καρκινοπαθείς. Υπάρ</w:t>
      </w:r>
      <w:r>
        <w:rPr>
          <w:rFonts w:eastAsia="Times New Roman" w:cs="Times New Roman"/>
          <w:szCs w:val="24"/>
        </w:rPr>
        <w:t xml:space="preserve">χει η οικονομική αδιαφάνεια που αφορά στο ΚΕΕΛΠΝΟ, αλλά και στις αμαρτωλές ΜΚΟ, πολλές εκ των οποίων έχουν συριζαϊκό πρόσημο. Είναι τα χρέη του ΕΟΠΥΥ τα οποία αφορούν μέλη του </w:t>
      </w:r>
      <w:r>
        <w:rPr>
          <w:rFonts w:eastAsia="Times New Roman" w:cs="Times New Roman"/>
          <w:szCs w:val="24"/>
        </w:rPr>
        <w:t>σ</w:t>
      </w:r>
      <w:r>
        <w:rPr>
          <w:rFonts w:eastAsia="Times New Roman" w:cs="Times New Roman"/>
          <w:szCs w:val="24"/>
        </w:rPr>
        <w:t xml:space="preserve">υνδέσμου </w:t>
      </w:r>
      <w:r>
        <w:rPr>
          <w:rFonts w:eastAsia="Times New Roman" w:cs="Times New Roman"/>
          <w:szCs w:val="24"/>
        </w:rPr>
        <w:t>ι</w:t>
      </w:r>
      <w:r>
        <w:rPr>
          <w:rFonts w:eastAsia="Times New Roman" w:cs="Times New Roman"/>
          <w:szCs w:val="24"/>
        </w:rPr>
        <w:t xml:space="preserve">διωτικών </w:t>
      </w:r>
      <w:r>
        <w:rPr>
          <w:rFonts w:eastAsia="Times New Roman" w:cs="Times New Roman"/>
          <w:szCs w:val="24"/>
        </w:rPr>
        <w:t>δ</w:t>
      </w:r>
      <w:r>
        <w:rPr>
          <w:rFonts w:eastAsia="Times New Roman" w:cs="Times New Roman"/>
          <w:szCs w:val="24"/>
        </w:rPr>
        <w:t xml:space="preserve">ιαγνωστικών </w:t>
      </w:r>
      <w:r>
        <w:rPr>
          <w:rFonts w:eastAsia="Times New Roman" w:cs="Times New Roman"/>
          <w:szCs w:val="24"/>
        </w:rPr>
        <w:t>κ</w:t>
      </w:r>
      <w:r>
        <w:rPr>
          <w:rFonts w:eastAsia="Times New Roman" w:cs="Times New Roman"/>
          <w:szCs w:val="24"/>
        </w:rPr>
        <w:t xml:space="preserve">έντρων, μέλη του </w:t>
      </w:r>
      <w:r>
        <w:rPr>
          <w:rFonts w:eastAsia="Times New Roman" w:cs="Times New Roman"/>
          <w:szCs w:val="24"/>
        </w:rPr>
        <w:t>σ</w:t>
      </w:r>
      <w:r>
        <w:rPr>
          <w:rFonts w:eastAsia="Times New Roman" w:cs="Times New Roman"/>
          <w:szCs w:val="24"/>
        </w:rPr>
        <w:t xml:space="preserve">υνδέσμου </w:t>
      </w:r>
      <w:r>
        <w:rPr>
          <w:rFonts w:eastAsia="Times New Roman" w:cs="Times New Roman"/>
          <w:szCs w:val="24"/>
        </w:rPr>
        <w:t>ι</w:t>
      </w:r>
      <w:r>
        <w:rPr>
          <w:rFonts w:eastAsia="Times New Roman" w:cs="Times New Roman"/>
          <w:szCs w:val="24"/>
        </w:rPr>
        <w:t xml:space="preserve">διωτικών </w:t>
      </w:r>
      <w:r>
        <w:rPr>
          <w:rFonts w:eastAsia="Times New Roman" w:cs="Times New Roman"/>
          <w:szCs w:val="24"/>
        </w:rPr>
        <w:t>κ</w:t>
      </w:r>
      <w:r>
        <w:rPr>
          <w:rFonts w:eastAsia="Times New Roman" w:cs="Times New Roman"/>
          <w:szCs w:val="24"/>
        </w:rPr>
        <w:t>λινικών,</w:t>
      </w:r>
      <w:r>
        <w:rPr>
          <w:rFonts w:eastAsia="Times New Roman" w:cs="Times New Roman"/>
          <w:szCs w:val="24"/>
        </w:rPr>
        <w:t xml:space="preserve"> μέλη του </w:t>
      </w:r>
      <w:r>
        <w:rPr>
          <w:rFonts w:eastAsia="Times New Roman" w:cs="Times New Roman"/>
          <w:szCs w:val="24"/>
        </w:rPr>
        <w:t>σ</w:t>
      </w:r>
      <w:r>
        <w:rPr>
          <w:rFonts w:eastAsia="Times New Roman" w:cs="Times New Roman"/>
          <w:szCs w:val="24"/>
        </w:rPr>
        <w:t xml:space="preserve">υνδέσμου </w:t>
      </w:r>
      <w:r>
        <w:rPr>
          <w:rFonts w:eastAsia="Times New Roman" w:cs="Times New Roman"/>
          <w:szCs w:val="24"/>
        </w:rPr>
        <w:t>φ</w:t>
      </w:r>
      <w:r>
        <w:rPr>
          <w:rFonts w:eastAsia="Times New Roman" w:cs="Times New Roman"/>
          <w:szCs w:val="24"/>
        </w:rPr>
        <w:t xml:space="preserve">αρμακευτικών </w:t>
      </w:r>
      <w:r>
        <w:rPr>
          <w:rFonts w:eastAsia="Times New Roman" w:cs="Times New Roman"/>
          <w:szCs w:val="24"/>
        </w:rPr>
        <w:t>ε</w:t>
      </w:r>
      <w:r>
        <w:rPr>
          <w:rFonts w:eastAsia="Times New Roman" w:cs="Times New Roman"/>
          <w:szCs w:val="24"/>
        </w:rPr>
        <w:t>πιχειρήσεων.</w:t>
      </w:r>
    </w:p>
    <w:p w14:paraId="2F46D3E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θα ήθελα να τονίσω ότι υπάρχουν και κάποια λάθη στη διάρθρωση των ΠΕΣΥ. Αποτελεί πάγιο αίτημα των νοσοκομειακών γιατρών της Κέρκυρας -θα αναφερθώ στην εκλογική μου περιφέρεια- να εγκαθιδρυθεί εκ νέου </w:t>
      </w:r>
      <w:r>
        <w:rPr>
          <w:rFonts w:eastAsia="Times New Roman" w:cs="Times New Roman"/>
          <w:szCs w:val="24"/>
        </w:rPr>
        <w:t>το ΠΕΣΥ Ιονίων Νήσων και όσον αφορά στο ΕΚΑΒ, να υπάρξει ΕΚΑΒ με έδρα την Κέρκυρα.</w:t>
      </w:r>
    </w:p>
    <w:p w14:paraId="2F46D3E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στο σημείο αυτό στις εισαγόμενες ασθένειες. Πολλάκις έχω αναφερθεί σε αυτές. Όμως, είναι πάρα πολύ κρίσιμο ένα σημείο, διότι η Κυβέρνηση επέλεξε να διακόψει τον </w:t>
      </w:r>
      <w:r>
        <w:rPr>
          <w:rFonts w:eastAsia="Times New Roman" w:cs="Times New Roman"/>
          <w:szCs w:val="24"/>
        </w:rPr>
        <w:t>αντιφυματικό εμβολιασμό για τα παιδιά της α΄ δημοτικού. Υπάρχει το σχετικό έγγραφο, το οποίο έχει κοινοποιηθεί στις ιατρικούς συλλόγους. Θα το καταθέσω, έχει ημερομηνία 16-9-2016.</w:t>
      </w:r>
    </w:p>
    <w:p w14:paraId="2F46D3EB" w14:textId="77777777" w:rsidR="005B3E17" w:rsidRDefault="00BC72CD">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Ιωάννης Αϊβατίδης καταθέτει για τα Πρακτικά </w:t>
      </w:r>
      <w:r>
        <w:rPr>
          <w:rFonts w:eastAsia="Times New Roman" w:cs="Times New Roman"/>
        </w:rPr>
        <w:t>το προαναφερθέν έγγραφο, το οποίο βρίσκεται στο αρχείο του Τμήματος Γραμματείας της Διεύθυνσης Στενογραφίας και Πρακτικών της Βουλής)</w:t>
      </w:r>
    </w:p>
    <w:p w14:paraId="2F46D3E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πράγματι εγκληματικό. Θα πρέπει να ανακληθεί αυτή η </w:t>
      </w:r>
      <w:r>
        <w:rPr>
          <w:rFonts w:eastAsia="Times New Roman" w:cs="Times New Roman"/>
          <w:szCs w:val="24"/>
        </w:rPr>
        <w:t>ο</w:t>
      </w:r>
      <w:r>
        <w:rPr>
          <w:rFonts w:eastAsia="Times New Roman" w:cs="Times New Roman"/>
          <w:szCs w:val="24"/>
        </w:rPr>
        <w:t>δηγία και αυτό, γιατί; Το έτος 2015 εισήλθαν παρανόμως στη</w:t>
      </w:r>
      <w:r>
        <w:rPr>
          <w:rFonts w:eastAsia="Times New Roman" w:cs="Times New Roman"/>
          <w:szCs w:val="24"/>
        </w:rPr>
        <w:t xml:space="preserve">ν Ελλάδα περίπου εκατόν ενενήντα πέντε χιλιάδες άτομα από το Αφγανιστάν. Το Αφγανιστάν έχει δεκατέσσερις χιλιάδες θανάτους κάθε χρόνο από φυματίωση και τριανταμία χιλιάδες περίπου νέα κρούσματα. Εισήλθαν, επίσης, είκοσι μία χιλιάδες άτομα από το Πακιστάν, </w:t>
      </w:r>
      <w:r>
        <w:rPr>
          <w:rFonts w:eastAsia="Times New Roman" w:cs="Times New Roman"/>
          <w:szCs w:val="24"/>
        </w:rPr>
        <w:t>όπου το Πακιστάν έχει σαράντα οκτώ χιλιάδες θανάτους ανά έτος από φυματίωση.</w:t>
      </w:r>
    </w:p>
    <w:p w14:paraId="2F46D3E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Φρονώ, λοιπόν, ότι το να σταματήσει αυτός ο αντιφυματικός εμβολιασμός μέσα στην κρίση, με τη φτωχοποίηση και το ρεύμα της μετανάστευσης, είναι εγκληματικό. Διότι εσείς θα </w:t>
      </w:r>
      <w:r>
        <w:rPr>
          <w:rFonts w:eastAsia="Times New Roman" w:cs="Times New Roman"/>
          <w:szCs w:val="24"/>
        </w:rPr>
        <w:t>σταματήσετε να είστε Υπουργοί, αλλά μπορεί η Ελλάδα να αντιμετωπίσει μια επιδημία φυματίωσης.</w:t>
      </w:r>
    </w:p>
    <w:p w14:paraId="2F46D3E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Τέλος, θα κλείσω την εισήγησή μου αυτή με ένα θέμα το οποίο απασχολε</w:t>
      </w:r>
      <w:r>
        <w:rPr>
          <w:rFonts w:eastAsia="Times New Roman" w:cs="Times New Roman"/>
          <w:szCs w:val="24"/>
        </w:rPr>
        <w:t>ί</w:t>
      </w:r>
      <w:r>
        <w:rPr>
          <w:rFonts w:eastAsia="Times New Roman" w:cs="Times New Roman"/>
          <w:szCs w:val="24"/>
        </w:rPr>
        <w:t xml:space="preserve"> </w:t>
      </w:r>
      <w:r>
        <w:rPr>
          <w:rFonts w:eastAsia="Times New Roman" w:cs="Times New Roman"/>
          <w:szCs w:val="24"/>
        </w:rPr>
        <w:t>-και θα πρέπει να απασχολεί και το Προεδρείο της Βουλής- την Κοινοβουλευτική Ομάδα της Χρυσή</w:t>
      </w:r>
      <w:r>
        <w:rPr>
          <w:rFonts w:eastAsia="Times New Roman" w:cs="Times New Roman"/>
          <w:szCs w:val="24"/>
        </w:rPr>
        <w:t xml:space="preserve">ς Αυγής. Είναι ότι οι κύριοι Υπουργοί δεν απαντούν στις ερωτήσεις για θέματα υγείας που τίθενται από τους Βουλευτές της Χρυσής </w:t>
      </w:r>
      <w:r>
        <w:rPr>
          <w:rFonts w:eastAsia="Times New Roman" w:cs="Times New Roman"/>
          <w:szCs w:val="24"/>
        </w:rPr>
        <w:lastRenderedPageBreak/>
        <w:t>Αυγής. Παρατηρούμε, δηλαδή, μια σύγκλιση ενός μεταλλαγμένου αριστερισμού με έναν ψευδοπατριωτισμό, που είχε εμφανίσει επί υπουργί</w:t>
      </w:r>
      <w:r>
        <w:rPr>
          <w:rFonts w:eastAsia="Times New Roman" w:cs="Times New Roman"/>
          <w:szCs w:val="24"/>
        </w:rPr>
        <w:t>ας του ο κ. Νικόλαος Δένδιας.</w:t>
      </w:r>
    </w:p>
    <w:p w14:paraId="2F46D3E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Φρονώ ότι με τη συμπεριφορά σας αυτή ταυτίζεστε με αυτόν τον φιλελεύθερο ψευδοπατριωτισμό του κ. Δένδια και θα πρέπει να γνωρίζετε ότι, ως Βουλευτές της Χρυσής Αυγής, θα μετέλθουμε παν νόμιμον μέσον, προκειμένου να αναγκαστείτ</w:t>
      </w:r>
      <w:r>
        <w:rPr>
          <w:rFonts w:eastAsia="Times New Roman" w:cs="Times New Roman"/>
          <w:szCs w:val="24"/>
        </w:rPr>
        <w:t>ε να συρθείτε να απαντάτε στις ερωτήσεις των Βουλευτών της Χρυσής Αυγής, γιατί ουσιαστικά βοηθάτε την υγεία του λαού.</w:t>
      </w:r>
    </w:p>
    <w:p w14:paraId="2F46D3F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D3F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F46D3F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 Αντιπρόεδρος της Βουλής κ. Γεώργιος Λαμπρούλης από το Κομμουνιστι</w:t>
      </w:r>
      <w:r>
        <w:rPr>
          <w:rFonts w:eastAsia="Times New Roman" w:cs="Times New Roman"/>
          <w:szCs w:val="24"/>
        </w:rPr>
        <w:t>κό Κόμμα Ελλάδας έχει τον λόγο.</w:t>
      </w:r>
    </w:p>
    <w:p w14:paraId="2F46D3F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2F46D3F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Τα τεράστια και οξυμμένα προβλήματα που αντιμετωπίζει ο λαός μας στα ζητήματα της προστασίας και αποκατάστασης της υγείας του είναι αποτέλεσμα συγκ</w:t>
      </w:r>
      <w:r>
        <w:rPr>
          <w:rFonts w:eastAsia="Times New Roman" w:cs="Times New Roman"/>
          <w:szCs w:val="24"/>
        </w:rPr>
        <w:t xml:space="preserve">εκριμένης αντιλαϊκής πολιτικής όλων των προηγούμενων κυβερνήσεων, μιας πολιτικής η οποία συνεχίζεται και από τη </w:t>
      </w:r>
      <w:r>
        <w:rPr>
          <w:rFonts w:eastAsia="Times New Roman" w:cs="Times New Roman"/>
          <w:szCs w:val="24"/>
        </w:rPr>
        <w:t>σ</w:t>
      </w:r>
      <w:r>
        <w:rPr>
          <w:rFonts w:eastAsia="Times New Roman" w:cs="Times New Roman"/>
          <w:szCs w:val="24"/>
        </w:rPr>
        <w:t>υγκυβέρνηση ΣΥΡΙΖΑ-ΑΝΕΛ.</w:t>
      </w:r>
    </w:p>
    <w:p w14:paraId="2F46D3F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Έτσι, τα μέτρα που προωθούνται και στην υγεία υπηρετούν τον βασικό στρατηγικό στόχο Ευρωπαϊκής Ένωσης και κεφαλαίου γι</w:t>
      </w:r>
      <w:r>
        <w:rPr>
          <w:rFonts w:eastAsia="Times New Roman" w:cs="Times New Roman"/>
          <w:szCs w:val="24"/>
        </w:rPr>
        <w:t>α τη διαμόρφωση πιο φθηνών εργαζομένων, με τη μείωση σε ό,τι αφορά την υγεία, τη μείωση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μη μισθολογικού κόστους, μέσω της περικοπής των δαπανών για την πρόληψη, τη θεραπεία και αποκατάσταση της υγείας των εργαζομένων και των οικογενειών τους.</w:t>
      </w:r>
    </w:p>
    <w:p w14:paraId="2F46D3F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Αποτέλεσμα είναι η ιατροφαρμακευτική περίθαλψη των λαϊκών οικογενειών να αποτελεί ένα όλο και πιο ακριβό εμπόρευμα, με αύξηση των παντός είδους πληρωμών από τους ασθενείς, ενώ οι κρατικές και ασφαλιστικές παροχές να περιορίζονται στα συνεχώς συρρικνούμενα </w:t>
      </w:r>
      <w:r>
        <w:rPr>
          <w:rFonts w:eastAsia="Times New Roman" w:cs="Times New Roman"/>
          <w:szCs w:val="24"/>
        </w:rPr>
        <w:t>βασικά πακέτα υπηρεσιών υγείας.</w:t>
      </w:r>
    </w:p>
    <w:p w14:paraId="2F46D3F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Έτσι, το γεγονός ότι από τους χρόνιους ασθενείς, για παράδειγμα, το 30% έχει μειώσει τις επισκέψεις στους γιατρούς και το 60% δεν λαμβάνει σωστά τη θεραπεία του είναι ενδεικτικά στοιχεία των επιπτώσεων </w:t>
      </w:r>
      <w:r>
        <w:rPr>
          <w:rFonts w:eastAsia="Times New Roman" w:cs="Times New Roman"/>
          <w:szCs w:val="24"/>
        </w:rPr>
        <w:lastRenderedPageBreak/>
        <w:t xml:space="preserve">με κριτήριο το κόστος </w:t>
      </w:r>
      <w:r>
        <w:rPr>
          <w:rFonts w:eastAsia="Times New Roman" w:cs="Times New Roman"/>
          <w:szCs w:val="24"/>
        </w:rPr>
        <w:t>στην ιατροφαρμακευτική περίθαλψη του λαού, που διαμορφώνει με την πολιτική της και η σημερινή Κυβέρνηση.</w:t>
      </w:r>
    </w:p>
    <w:p w14:paraId="2F46D3F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Όπως ακριβώς έκαναν όλες οι προηγούμενες κυβερνήσεις, έτσι και η συγκυβέρνηση συνδέει με το κόστος και τις δημοσιονομικές αντοχές της οικονομίας την </w:t>
      </w:r>
      <w:r>
        <w:rPr>
          <w:rFonts w:eastAsia="Times New Roman" w:cs="Times New Roman"/>
          <w:szCs w:val="24"/>
        </w:rPr>
        <w:t>κρατική χρηματοδότηση και τις προσλήψεις προσωπικού στις επικίνδυνα στελεχωμένες δημόσιες μονάδες υγείας, τους όρους και τις προϋποθέσεις για ιατρικές επισκέψεις, τις εργαστηριακές εξετάσεις, τις θεραπείες, τις υπηρεσίες πρωτοβάθμιας φροντίδας υγείας, τα φ</w:t>
      </w:r>
      <w:r>
        <w:rPr>
          <w:rFonts w:eastAsia="Times New Roman" w:cs="Times New Roman"/>
          <w:szCs w:val="24"/>
        </w:rPr>
        <w:t>άρμακα, την περίθαλψη των ανασφάλιστων κ.λπ.</w:t>
      </w:r>
      <w:r>
        <w:rPr>
          <w:rFonts w:eastAsia="Times New Roman" w:cs="Times New Roman"/>
          <w:szCs w:val="24"/>
        </w:rPr>
        <w:t>.</w:t>
      </w:r>
      <w:r>
        <w:rPr>
          <w:rFonts w:eastAsia="Times New Roman" w:cs="Times New Roman"/>
          <w:szCs w:val="24"/>
        </w:rPr>
        <w:t xml:space="preserve"> Έτσι, από τη μια μεριά έχουμε δραστικό περιορισμό των δαπανών του κρατικού προϋπολογισμού και από την άλλη μεταφορά μεγαλύτερου μέρους των δαπανών, άμεσα ή έμμεσα, στον λαό. </w:t>
      </w:r>
    </w:p>
    <w:p w14:paraId="2F46D3F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Όπως ακριβώς έκαναν και οι προηγούμ</w:t>
      </w:r>
      <w:r>
        <w:rPr>
          <w:rFonts w:eastAsia="Times New Roman" w:cs="Times New Roman"/>
          <w:szCs w:val="24"/>
        </w:rPr>
        <w:t xml:space="preserve">ενες κυβερνήσεις, αξιοποιεί ως «κόφτη» τον κανονισμό παροχών του ΕΟΠΥΥ με ένα συνεχώς συρρικνούμενο βασικό πακέτο παροχών υγείας, πολύ μακριά από τις σύγχρονες και διευρυμένες λαϊκές ανάγκες. Μάλιστα, προκειμένου να γίνουν αποδεκτοί από τον λαό </w:t>
      </w:r>
      <w:r>
        <w:rPr>
          <w:rFonts w:eastAsia="Times New Roman" w:cs="Times New Roman"/>
          <w:szCs w:val="24"/>
        </w:rPr>
        <w:lastRenderedPageBreak/>
        <w:t>οι στόχοι τ</w:t>
      </w:r>
      <w:r>
        <w:rPr>
          <w:rFonts w:eastAsia="Times New Roman" w:cs="Times New Roman"/>
          <w:szCs w:val="24"/>
        </w:rPr>
        <w:t>ων περικοπών, αξιοποιούνται τα ίδια επιχειρήματα, όπως και με τις προηγούμενες κυβερνήσεις, περί «νοικοκυρέματος», «περιορισμού της σπατάλης» ή «ορθολογικής αξιοποίησης των πόρων».</w:t>
      </w:r>
    </w:p>
    <w:p w14:paraId="2F46D3F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αυτά τα προβλήματα αποτελούν παράγωγα του συστήματος που η Κυβέρνηση </w:t>
      </w:r>
      <w:r>
        <w:rPr>
          <w:rFonts w:eastAsia="Times New Roman" w:cs="Times New Roman"/>
          <w:szCs w:val="24"/>
        </w:rPr>
        <w:t>υπηρετεί και τα αξιοποιεί σε βάρος των λαϊκών αναγκών και των δικαιωμάτων, όπως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έκαναν και οι προηγούμενες κυβερνήσεις. Έτσι, με κριτήριο το κόστος και τη μείωσή του γίνεται η πρόσληψη προσωπικού με το σταγονόμετρο, με εργαζόμενους επικουρικούς κ</w:t>
      </w:r>
      <w:r>
        <w:rPr>
          <w:rFonts w:eastAsia="Times New Roman" w:cs="Times New Roman"/>
          <w:szCs w:val="24"/>
        </w:rPr>
        <w:t>αι με μπλοκάκι, διότι δεν επιβαρύνουν τον κρατικό προϋπολογισμό, αφού πληρώνονται από τα έσοδα των νοσοκομείων.</w:t>
      </w:r>
    </w:p>
    <w:p w14:paraId="2F46D3F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Έτσι, η Κυβέρνηση και στον χώρο, βεβαίως, της υγείας εφαρμόζει και με το παραπάνω όλους τους αντεργατικούς νόμους που ανατρέπουν τη μόνιμη και σ</w:t>
      </w:r>
      <w:r>
        <w:rPr>
          <w:rFonts w:eastAsia="Times New Roman" w:cs="Times New Roman"/>
          <w:szCs w:val="24"/>
        </w:rPr>
        <w:t xml:space="preserve">ταθερή δουλειά. Εφαρμόζει τις μετακινήσεις από μονάδα σε μονάδα, προκειμένου να «μπαλώσει» όπως-όπως τα τεράστια κενά από την έλλειψη προσωπικού. </w:t>
      </w:r>
    </w:p>
    <w:p w14:paraId="2F46D3F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Στον τομέα της πρόληψης η Κυβέρνηση μόνο στα λόγια και χωρίς να παίρνει ούτε ένα μέτρο συνεχίζει την απαράδεκ</w:t>
      </w:r>
      <w:r>
        <w:rPr>
          <w:rFonts w:eastAsia="Times New Roman" w:cs="Times New Roman"/>
          <w:szCs w:val="24"/>
        </w:rPr>
        <w:t>τη κατάσταση που υπάρχει, ενώ με την αναδιοργάνωση των δημόσιων υπηρεσιών πρωτοβάθμιας φροντίδας υγείας που προωθεί –και την παρουσιάζει, μάλιστα, ως βασική μεταρρυθμιστική τομή στο σύστημα υγείας- στην πραγματικότητα διατηρεί τη σημερινή απαράδεκτη κατάστ</w:t>
      </w:r>
      <w:r>
        <w:rPr>
          <w:rFonts w:eastAsia="Times New Roman" w:cs="Times New Roman"/>
          <w:szCs w:val="24"/>
        </w:rPr>
        <w:t>αση στις δημόσιες μονάδες πρωτοβάθμιας φροντίδας υγείας σε προσωπικό, ιατρικά εργαστήρια και υπηρεσίες. Αυτό σημαίνει ότι θα συνεχίσει να υπάρχει η τελείως ανεπαρκής και αποσπασματική παροχή υπηρεσιών πρωτοβάθμιας φροντίδας υγείας και η δυνατότητα στην πρό</w:t>
      </w:r>
      <w:r>
        <w:rPr>
          <w:rFonts w:eastAsia="Times New Roman" w:cs="Times New Roman"/>
          <w:szCs w:val="24"/>
        </w:rPr>
        <w:t xml:space="preserve">ληψη θα περιορίζεται κυρίως στο επίπεδο των συμβουλών. </w:t>
      </w:r>
    </w:p>
    <w:p w14:paraId="2F46D3F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Η ίδια τραγική κατάσταση υπάρχει και στη φαρμακευτική περίθαλψη του λαού, αφού η Κυβέρνηση διατηρεί όλα τα αντιλαϊκά μέτρα προκειμένου να μειωθεί η κρατική και ασφαλιστική δαπάνη, με αποτέλεσμα την αύ</w:t>
      </w:r>
      <w:r>
        <w:rPr>
          <w:rFonts w:eastAsia="Times New Roman" w:cs="Times New Roman"/>
          <w:szCs w:val="24"/>
        </w:rPr>
        <w:t>ξηση της δαπάνης, δηλαδή</w:t>
      </w:r>
      <w:r>
        <w:rPr>
          <w:rFonts w:eastAsia="Times New Roman" w:cs="Times New Roman"/>
          <w:szCs w:val="24"/>
        </w:rPr>
        <w:t>,</w:t>
      </w:r>
      <w:r>
        <w:rPr>
          <w:rFonts w:eastAsia="Times New Roman" w:cs="Times New Roman"/>
          <w:szCs w:val="24"/>
        </w:rPr>
        <w:t xml:space="preserve"> της πληρωμής, από τους ίδιους τους ασθενείς μεσοσταθμικά από το 9% το 2009 στο 30% -ίσως και λίγο παραπάνω- πλέον σήμερα. </w:t>
      </w:r>
    </w:p>
    <w:p w14:paraId="2F46D3F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Ακριβώς η υλοποίηση αυτής της πολιτικής, της ευρωενωσιακής πολιτικής, έχει ως αποτέλεσμα κράτος και ασφαλισ</w:t>
      </w:r>
      <w:r>
        <w:rPr>
          <w:rFonts w:eastAsia="Times New Roman" w:cs="Times New Roman"/>
          <w:szCs w:val="24"/>
        </w:rPr>
        <w:t xml:space="preserve">τικά ταμεία να έχουν πληρώσει 57,7% λιγότερα έως τώρα, ενώ οι ασφαλισμένοι 43% περίπου περισσότερα για φάρμακα, ενώ συγχρόνως οι ασθενείς πλήρωσαν από την τσέπη τους 14,6% περισσότερα για φάρμακα που δεν αποζημιώνονται από τα ασφαλιστικά ταμεία. </w:t>
      </w:r>
    </w:p>
    <w:p w14:paraId="2F46D3F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Από τα πα</w:t>
      </w:r>
      <w:r>
        <w:rPr>
          <w:rFonts w:eastAsia="Times New Roman" w:cs="Times New Roman"/>
          <w:szCs w:val="24"/>
        </w:rPr>
        <w:t>ραπάνω –υπάρχουν και άλλα, αλλά δεν έχουμε τον χρόνο να τα πούμε- επιβεβαιώνεται η ολοένα και βαθύτερη εμπορευματοποίηση των υπηρεσιών υγείας, ενώ παράλληλα εδραιώνεται ουσιαστικά μια κατάσταση όπου περιορίζεται δραστικά το μέρος των δωρεάν κρατικών παροχώ</w:t>
      </w:r>
      <w:r>
        <w:rPr>
          <w:rFonts w:eastAsia="Times New Roman" w:cs="Times New Roman"/>
          <w:szCs w:val="24"/>
        </w:rPr>
        <w:t xml:space="preserve">ν και των παροχών των ασφαλιστικών ταμείων λόγω της υποχρηματοδότησής τους από το κράτος και το κεφάλαιο. Αντίστοιχα, αυξάνεται το μέρος των υπηρεσιών που θα παρέχονται σε ανταποδοτική βάση, ανάλογα με την οικονομική δυνατότητα των εργαζομένων. </w:t>
      </w:r>
    </w:p>
    <w:p w14:paraId="2F46D40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 στι</w:t>
      </w:r>
      <w:r>
        <w:rPr>
          <w:rFonts w:eastAsia="Times New Roman" w:cs="Times New Roman"/>
          <w:szCs w:val="24"/>
        </w:rPr>
        <w:t xml:space="preserve">γμή που η Κυβέρνηση διαμορφώνει την πολιτική της στην υγεία με κριτήριο το κόστος, οι εργαζόμενοι και τα λαϊκά στρώματα δεν μπορούν να περιμένουν τίποτα καλό, αφού το κριτήριο της ανάπτυξης υπέρ των επιχειρηματικών ομίλων που υπηρετεί η Κυβέρνηση όχι μόνο </w:t>
      </w:r>
      <w:r>
        <w:rPr>
          <w:rFonts w:eastAsia="Times New Roman" w:cs="Times New Roman"/>
          <w:szCs w:val="24"/>
        </w:rPr>
        <w:t xml:space="preserve">δεν προμηνύει ανάκτηση των απωλειών σε υπηρεσίες πρόληψης και αποκατάστασης της υγείας του λαού, αλλά προδιαγράφει μονιμοποίηση της σημερινής άθλιας κατάστασης. </w:t>
      </w:r>
    </w:p>
    <w:p w14:paraId="2F46D40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Έτσι, από την πλευρά μας, η όποια κριτική ασκούμε στην Κυβέρνηση, όπως ακούστηκε πολλές φορές </w:t>
      </w:r>
      <w:r>
        <w:rPr>
          <w:rFonts w:eastAsia="Times New Roman" w:cs="Times New Roman"/>
          <w:szCs w:val="24"/>
        </w:rPr>
        <w:t>από αυτό το Βήμα και από τους επερωτώντες Βουλευτές, δεν αφορά την έλλειψη σχεδιασμού, προγράμματος ή, όπως ακούγεται άλλες φορές -όχι σήμερα- ανικανότητας, προχειρότητας και άλλα, που είναι τα αγαπημένα, οφείλουμε να πούμε, πεδία κριτικής όλων των άλλων κ</w:t>
      </w:r>
      <w:r>
        <w:rPr>
          <w:rFonts w:eastAsia="Times New Roman" w:cs="Times New Roman"/>
          <w:szCs w:val="24"/>
        </w:rPr>
        <w:t>ομμάτων, πολιτικών δυνάμεων κ.λπ.</w:t>
      </w:r>
      <w:r>
        <w:rPr>
          <w:rFonts w:eastAsia="Times New Roman" w:cs="Times New Roman"/>
          <w:szCs w:val="24"/>
        </w:rPr>
        <w:t>.</w:t>
      </w:r>
      <w:r>
        <w:rPr>
          <w:rFonts w:eastAsia="Times New Roman" w:cs="Times New Roman"/>
          <w:szCs w:val="24"/>
        </w:rPr>
        <w:t xml:space="preserve"> Έτσι, και από την πλευρά μας η όποια κριτική ασκούμε στην Κυβέρνηση δεν αφορά την έλλειψη σχεδιασμού. </w:t>
      </w:r>
    </w:p>
    <w:p w14:paraId="2F46D402" w14:textId="77777777" w:rsidR="005B3E17" w:rsidRDefault="00BC72CD">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Αντιπροέδρου)</w:t>
      </w:r>
    </w:p>
    <w:p w14:paraId="2F46D403" w14:textId="77777777" w:rsidR="005B3E17" w:rsidRDefault="00BC72CD">
      <w:pPr>
        <w:spacing w:line="600" w:lineRule="auto"/>
        <w:ind w:firstLine="720"/>
        <w:contextualSpacing/>
        <w:jc w:val="both"/>
        <w:rPr>
          <w:rFonts w:eastAsia="Times New Roman"/>
          <w:bCs/>
        </w:rPr>
      </w:pPr>
      <w:r>
        <w:rPr>
          <w:rFonts w:eastAsia="Times New Roman"/>
          <w:bCs/>
        </w:rPr>
        <w:lastRenderedPageBreak/>
        <w:t>Κύριε Πρόεδρε, θα ζητήσω την α</w:t>
      </w:r>
      <w:r>
        <w:rPr>
          <w:rFonts w:eastAsia="Times New Roman"/>
          <w:bCs/>
        </w:rPr>
        <w:t>νοχή σας.</w:t>
      </w:r>
    </w:p>
    <w:p w14:paraId="2F46D40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Με συγχωρείτε, αλλά όλες οι κυβερνήσεις -και όσοι κυβερνήσατε το ξέρετε- σχέδιο έχουν. Και η παρούσα Κυβέρνηση σχέδιο έχει. Και σχέδια είχαν και σχέδια έχουν. Όμως, αποδεικνύεται ότι αυτά ακριβώς τα σχέδια, ανεξάρτητα από τις όποιες μικροδιαφορές</w:t>
      </w:r>
      <w:r>
        <w:rPr>
          <w:rFonts w:eastAsia="Times New Roman" w:cs="Times New Roman"/>
          <w:szCs w:val="24"/>
        </w:rPr>
        <w:t xml:space="preserve"> υπάρχουν μεταξύ τους, έχουν βεβαίως έναν κοινό παρονομαστή: την περιστολή κρατικών δαπανών, την αντιμετώπιση ως κόστος των παρεχόμενων υπηρεσιών, την σταδιακή εμπορευματοποίηση των δημόσιων υποδομών.</w:t>
      </w:r>
    </w:p>
    <w:p w14:paraId="2F46D40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Έτσι, ουσιαστικά, η όποια αντιπαράθεση των άλλων κομμάτ</w:t>
      </w:r>
      <w:r>
        <w:rPr>
          <w:rFonts w:eastAsia="Times New Roman" w:cs="Times New Roman"/>
          <w:szCs w:val="24"/>
        </w:rPr>
        <w:t xml:space="preserve">ων με την Κυβέρνηση -το ακούσαμε εδώ σήμερα, αλλά και το προηγούμενο διάστημα- και η επιχειρηματολογία που αναπτύσσουν όλα τα άλλα κόμματα απέναντι στην Κυβέρνηση, στην ουσία την αβαντάρει στην κατεύθυνση υλοποίησης της αντιλαϊκής πολιτικής και στην υγεία </w:t>
      </w:r>
      <w:r>
        <w:rPr>
          <w:rFonts w:eastAsia="Times New Roman" w:cs="Times New Roman"/>
          <w:szCs w:val="24"/>
        </w:rPr>
        <w:t>-δεν είναι μόνο για την υγεία, είναι για όλα τα ζητήματα-, προσπαθώντας με αυτόν τον τρόπο να συγκαλυφθεί, όχι μόνο η κοινή ευρωενωσιακή στρατηγική -που όλοι την αποδέχεστε, σαν κλωστή σας διαπερνά όλα τα κόμματα-, αλλά διαγκωνίζεστε κιόλας για το ποιος θα</w:t>
      </w:r>
      <w:r>
        <w:rPr>
          <w:rFonts w:eastAsia="Times New Roman" w:cs="Times New Roman"/>
          <w:szCs w:val="24"/>
        </w:rPr>
        <w:t xml:space="preserve"> προωθήσει αυτήν </w:t>
      </w:r>
      <w:r>
        <w:rPr>
          <w:rFonts w:eastAsia="Times New Roman" w:cs="Times New Roman"/>
          <w:szCs w:val="24"/>
        </w:rPr>
        <w:lastRenderedPageBreak/>
        <w:t>την πολιτική με τον πιο αποτελεσματικό τρόπο. Πλασάρεστε, δηλαδή, ως καλύτεροι διαχειριστές. Εξ</w:t>
      </w:r>
      <w:r>
        <w:rPr>
          <w:rFonts w:eastAsia="Times New Roman" w:cs="Times New Roman"/>
          <w:szCs w:val="24"/>
        </w:rPr>
        <w:t xml:space="preserve"> </w:t>
      </w:r>
      <w:r>
        <w:rPr>
          <w:rFonts w:eastAsia="Times New Roman" w:cs="Times New Roman"/>
          <w:szCs w:val="24"/>
        </w:rPr>
        <w:t xml:space="preserve">άλλου αυτήν ακριβώς τη στρατηγική την έχετε συνομολογήσει πέρσι τον Αύγουστο, τα </w:t>
      </w:r>
      <w:r>
        <w:rPr>
          <w:rFonts w:eastAsia="Times New Roman" w:cs="Times New Roman"/>
          <w:szCs w:val="24"/>
        </w:rPr>
        <w:t>κ</w:t>
      </w:r>
      <w:r>
        <w:rPr>
          <w:rFonts w:eastAsia="Times New Roman" w:cs="Times New Roman"/>
          <w:szCs w:val="24"/>
        </w:rPr>
        <w:t xml:space="preserve">όμματα που υπογράψατε το τρίτο μνημόνιο. </w:t>
      </w:r>
    </w:p>
    <w:p w14:paraId="2F46D40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Την ίδια ακριβώς κατεύθυνση υπηρετεί και ο κουρνιαχτός -γιατί αναφέρεται μέσα στην επίκαιρη επερώτηση της Δημοκρατικής Συμπαράταξης- που αφορά, για παράδειγμα, τους διοικητές, όταν πολύ καλά γνωρίζουμε όλοι πως κριτήριο επιλογής είναι ένα και μοναδικό: η π</w:t>
      </w:r>
      <w:r>
        <w:rPr>
          <w:rFonts w:eastAsia="Times New Roman" w:cs="Times New Roman"/>
          <w:szCs w:val="24"/>
        </w:rPr>
        <w:t xml:space="preserve">ροώθηση της συγκεκριμένης πολιτικής, μέσω της διοίκησης, του διοικητή, της εκάστοτε </w:t>
      </w:r>
      <w:r>
        <w:rPr>
          <w:rFonts w:eastAsia="Times New Roman" w:cs="Times New Roman"/>
          <w:szCs w:val="24"/>
        </w:rPr>
        <w:t>κ</w:t>
      </w:r>
      <w:r>
        <w:rPr>
          <w:rFonts w:eastAsia="Times New Roman" w:cs="Times New Roman"/>
          <w:szCs w:val="24"/>
        </w:rPr>
        <w:t xml:space="preserve">υβέρνησης. Εμείς τη λέμε αντιλαϊκή πολιτική. Εσείς πείτε την όπως θέλετε. Αυτήν την πολιτική, λοιπόν, καλείται ο εκάστοτε διοικητής να υλοποιεί. Μάλιστα, επιτρέψτε μου να </w:t>
      </w:r>
      <w:r>
        <w:rPr>
          <w:rFonts w:eastAsia="Times New Roman" w:cs="Times New Roman"/>
          <w:szCs w:val="24"/>
        </w:rPr>
        <w:t xml:space="preserve">πω ότι η παρούσα Κυβέρνηση μάλλον τα καταφέρνει και καλύτερα σε αυτήν την κατεύθυνση, στην επιλογή διοικητών με αυτό το κριτήριο. </w:t>
      </w:r>
    </w:p>
    <w:p w14:paraId="2F46D40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Θεωρούμε, λοιπόν, πως η πρόληψη των ασθενειών, η προάσπιση και η αποκατάσταση της υγείας του λαού είναι ανάγκη να διασφαλιστο</w:t>
      </w:r>
      <w:r>
        <w:rPr>
          <w:rFonts w:eastAsia="Times New Roman" w:cs="Times New Roman"/>
          <w:szCs w:val="24"/>
        </w:rPr>
        <w:t xml:space="preserve">ύν σήμερα και όχι σε κάποιο αόριστο μέλλον. </w:t>
      </w:r>
    </w:p>
    <w:p w14:paraId="2F46D40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Τα ζητήματα της υγείας δεν μπορούν να περιμένουν ή να μισοαντιμετωπίζονται, να μπαίνουν στη ζυγαριά του κόστους για την κερδοφορία των επιχειρηματικών ομίλων και την κάλυψη των κρατικών ελλειμμάτων που δημιούργη</w:t>
      </w:r>
      <w:r>
        <w:rPr>
          <w:rFonts w:eastAsia="Times New Roman" w:cs="Times New Roman"/>
          <w:szCs w:val="24"/>
        </w:rPr>
        <w:t>σε το κεφάλαιο.</w:t>
      </w:r>
    </w:p>
    <w:p w14:paraId="2F46D40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ξεκάθαρα, κύριοι Υπουργοί, ότι τώρα χρειάζονται και μαζικές προσλήψεις μόνιμου προσωπικού στα νοσοκομεία, τα κέντρα υγείας, στις μονάδες των ΠΕΔΥ, όπως και σύγχρονος εξοπλισμός για κάλυψη των λαϊκών αναγκών των μονάδων αυτών. </w:t>
      </w:r>
    </w:p>
    <w:p w14:paraId="2F46D40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Τώ</w:t>
      </w:r>
      <w:r>
        <w:rPr>
          <w:rFonts w:eastAsia="Times New Roman" w:cs="Times New Roman"/>
          <w:szCs w:val="24"/>
        </w:rPr>
        <w:t>ρα απαιτείται να μην πληρώνει ο κόσμος για την υγεία, το φάρμακο, για εργαστηριακές και διαγνωστικές εξετάσεις. Τώρα χρειάζεται η δωρεάν διάθεση των ειδικών φαρμάκων, υγειονομικό και αναλώσιμο υλικό, συμπληρώματα διατροφής από τα νοσοκομεία, τα κέντρα υγεί</w:t>
      </w:r>
      <w:r>
        <w:rPr>
          <w:rFonts w:eastAsia="Times New Roman" w:cs="Times New Roman"/>
          <w:szCs w:val="24"/>
        </w:rPr>
        <w:t xml:space="preserve">ας, τις μονάδες του ΕΟΠΥΥ στους χρόνια πάσχοντες ή τα άτομα με ειδικές ανάγκες. Γι’ αυτά δεν λέτε τίποτα. </w:t>
      </w:r>
    </w:p>
    <w:p w14:paraId="2F46D40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μόνο που ακούσαμε σήμερα, που πλειοψήφησε στις παρεμβάσεις, ήταν ο αριθμός των προσλήψεων και αν θα γίνουν και πώς θα γίνουν. Δεν το υποτιμούμε, α</w:t>
      </w:r>
      <w:r>
        <w:rPr>
          <w:rFonts w:eastAsia="Times New Roman" w:cs="Times New Roman"/>
          <w:szCs w:val="24"/>
        </w:rPr>
        <w:t xml:space="preserve">λλά δεν είναι μόνο αυτό. </w:t>
      </w:r>
    </w:p>
    <w:p w14:paraId="2F46D40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Δηλαδή, πείτε ότι αύριο, μεθαύριο η Κυβέρνηση -και δεν είναι μόνο προς την Κυβέρνηση, αλλά και προς τα κόμματα- στελέχωνε με είκοσι πέντε ή τριάντα χιλιάδες άτομα -όσες είναι οι ελλείψεις- τα νοσοκομεία, με νοσηλευτικό και ιατρικό</w:t>
      </w:r>
      <w:r>
        <w:rPr>
          <w:rFonts w:eastAsia="Times New Roman" w:cs="Times New Roman"/>
          <w:szCs w:val="24"/>
        </w:rPr>
        <w:t xml:space="preserve"> προσωπικό. Θα έπαυε για τον λαό να είναι εμπόρευμα η υγεία, ακόμα και στα κατ’ όνομα δημόσια νοσοκομεία; Απαντήστε σε αυτό. Απαντήστε όχι σε εμάς, στον λαό. </w:t>
      </w:r>
    </w:p>
    <w:p w14:paraId="2F46D40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σταματήσει να πληρώνει ο κόσμος για τα φάρμακα; Θα σταματήσει να πληρώνει για παρεχόμενες υπηρ</w:t>
      </w:r>
      <w:r>
        <w:rPr>
          <w:rFonts w:eastAsia="Times New Roman" w:cs="Times New Roman"/>
          <w:szCs w:val="24"/>
        </w:rPr>
        <w:t>εσίες, ακόμα και μέσα στα δημόσια νοσοκομεία; Όχι. Θα στερούνται οι υπηρεσίες υγείας και φαρμάκων; Ναι. Καταλαβαίνετε. Βεβαίως, εμείς λέμε ότι πρέπει να γίνουν προσλήψεις με μόνιμο και τακτικό προσωπικό, να καλυφθούν όλα τα αναγκαία κενά.</w:t>
      </w:r>
    </w:p>
    <w:p w14:paraId="2F46D40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w:t>
      </w:r>
      <w:r>
        <w:rPr>
          <w:rFonts w:eastAsia="Times New Roman" w:cs="Times New Roman"/>
          <w:b/>
          <w:szCs w:val="24"/>
        </w:rPr>
        <w:t>δων Λυκούδης):</w:t>
      </w:r>
      <w:r>
        <w:rPr>
          <w:rFonts w:eastAsia="Times New Roman" w:cs="Times New Roman"/>
          <w:szCs w:val="24"/>
        </w:rPr>
        <w:t xml:space="preserve"> Κύριε συνάδελφε, ολοκληρώστε.</w:t>
      </w:r>
    </w:p>
    <w:p w14:paraId="2F46D40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συγγνώμη, παρασύρθηκα.</w:t>
      </w:r>
    </w:p>
    <w:p w14:paraId="2F46D41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λέμε ότι τώρα απαιτείται να μην πληρώσει ο κόσμος για την υγεία, το φάρμακο, για εργαστηριακές και διαγνωστικές εξετ</w:t>
      </w:r>
      <w:r>
        <w:rPr>
          <w:rFonts w:eastAsia="Times New Roman" w:cs="Times New Roman"/>
          <w:szCs w:val="24"/>
        </w:rPr>
        <w:t>άσεις. Τώρα χρειάζεται η δωρεάν διάθεση των ειδικών φαρμάκων, υγειονομικού και αναλώσιμου υλικού, συμπληρωμάτων διατροφής από τα νοσοκομεία. Τώρα χρειάζεται η πλήρης και επαρκής κρατική χρηματοδότηση των δημοσίων νοσοκομείων, των κέντρων υγείας, αλλά και τ</w:t>
      </w:r>
      <w:r>
        <w:rPr>
          <w:rFonts w:eastAsia="Times New Roman" w:cs="Times New Roman"/>
          <w:szCs w:val="24"/>
        </w:rPr>
        <w:t>ων μονάδων των ΠΕΔΥ. Τώρα χρειάζονται, επίσης, πλήρεις υπηρεσίες πρόληψης θεραπείας και αποκατάστασης για τον λαό από τις δημόσιες μονάδες υγείας.</w:t>
      </w:r>
    </w:p>
    <w:p w14:paraId="2F46D411"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Δεν χρειάζεται να τις αναφέρουμε. Ακούστηκε για εμβόλια κ.λπ.</w:t>
      </w:r>
      <w:r>
        <w:rPr>
          <w:rFonts w:eastAsia="Times New Roman" w:cs="Times New Roman"/>
          <w:szCs w:val="24"/>
        </w:rPr>
        <w:t>.</w:t>
      </w:r>
      <w:r>
        <w:rPr>
          <w:rFonts w:eastAsia="Times New Roman" w:cs="Times New Roman"/>
          <w:szCs w:val="24"/>
        </w:rPr>
        <w:t xml:space="preserve"> Όλοι τα γνωρίζετε, ειδικά όσοι ήταν και είναι </w:t>
      </w:r>
      <w:r>
        <w:rPr>
          <w:rFonts w:eastAsia="Times New Roman" w:cs="Times New Roman"/>
          <w:szCs w:val="24"/>
        </w:rPr>
        <w:t>στον χώρο της υγείας. Θα ισχύσει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ότι τα ασφαλιστικά ταμεία δεν θα καλύπτουν το εμβόλιο για τον καρκίνο του τραχήλου της μήτρας; Ναι ή όχι; Αυτό είναι ένα από τα παραδείγματα. Εδώ υπάρχουν τεράστια προβλήματα. Υπάρχουν πάρα πολλές, αν όχι εξετά</w:t>
      </w:r>
      <w:r>
        <w:rPr>
          <w:rFonts w:eastAsia="Times New Roman" w:cs="Times New Roman"/>
          <w:szCs w:val="24"/>
        </w:rPr>
        <w:t xml:space="preserve">σεις, αλλά και παροχές οι οποίες έχουν περικοπεί τα προηγούμενα χρόνια και τις οποίες τις διατηρείτε. Αυτό είναι κάτι που είπα και προηγουμένως. </w:t>
      </w:r>
    </w:p>
    <w:p w14:paraId="2F46D412"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λοιπόν, το Κομμουνιστικό Κόμμα καλεί τον λαό να οργανώσει την πάλη του και τις διεκδικήσεις του. Εμείς λέμε να το κάνει τώρα και να μη δείξει καμμία ανοχή. Να εμπιστευθεί τη δύναμή του με οργάνωση και πάλη σε κατεύθυνση ρήξης και ανατροπής αυτής </w:t>
      </w:r>
      <w:r>
        <w:rPr>
          <w:rFonts w:eastAsia="Times New Roman" w:cs="Times New Roman"/>
          <w:szCs w:val="24"/>
        </w:rPr>
        <w:t xml:space="preserve">της πολιτικής, ώστε με αυτόν τον τρόπο να ικανοποιηθούν οι διευρυμένες λαϊκές ανάγκες και στην υγεία. </w:t>
      </w:r>
    </w:p>
    <w:p w14:paraId="2F46D413"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2F46D414" w14:textId="77777777" w:rsidR="005B3E17" w:rsidRDefault="00BC72CD">
      <w:pPr>
        <w:tabs>
          <w:tab w:val="left" w:pos="2304"/>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cs="Times New Roman"/>
          <w:szCs w:val="24"/>
        </w:rPr>
        <w:t xml:space="preserve">Ευχαριστούμε, </w:t>
      </w:r>
      <w:r>
        <w:rPr>
          <w:rFonts w:eastAsia="Times New Roman"/>
          <w:szCs w:val="24"/>
        </w:rPr>
        <w:t xml:space="preserve">κύριε συνάδελφε. </w:t>
      </w:r>
    </w:p>
    <w:p w14:paraId="2F46D415"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szCs w:val="24"/>
        </w:rPr>
        <w:t xml:space="preserve">Τον λόγο έχει τώρα ο κ. Κωνσταντίνος Μπαργιώτας. </w:t>
      </w:r>
    </w:p>
    <w:p w14:paraId="2F46D416"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ΜΠΑΡΓΙΩΤΑΣ:</w:t>
      </w:r>
      <w:r>
        <w:rPr>
          <w:rFonts w:eastAsia="Times New Roman" w:cs="Times New Roman"/>
          <w:szCs w:val="24"/>
        </w:rPr>
        <w:t xml:space="preserve"> Ευχαριστώ, κύριε Πρόεδρε. </w:t>
      </w:r>
    </w:p>
    <w:p w14:paraId="2F46D417"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Θα προσπαθήσω να πρωτοτυπήσω, κοινώς θα προσπαθήσω να μην ξεπεράσω τόσο πολύ τον χρόνο μου, όπως έκαναν όλοι οι άλλοι. Οφείλω να ομολογήσω ότι τα έχω καταφέρει για μια ακόμα φορά. Δεν ξέρω αν θα τα καταφέρω ξανά,</w:t>
      </w:r>
      <w:r>
        <w:rPr>
          <w:rFonts w:eastAsia="Times New Roman" w:cs="Times New Roman"/>
          <w:szCs w:val="24"/>
        </w:rPr>
        <w:t xml:space="preserve"> αλλά, εν πάση περιπτώσει, θα προσπαθήσω. </w:t>
      </w:r>
    </w:p>
    <w:p w14:paraId="2F46D418"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αυτές οι συζητήσεις</w:t>
      </w:r>
      <w:r>
        <w:rPr>
          <w:rFonts w:eastAsia="Times New Roman" w:cs="Times New Roman"/>
          <w:szCs w:val="24"/>
        </w:rPr>
        <w:t>,</w:t>
      </w:r>
      <w:r>
        <w:rPr>
          <w:rFonts w:eastAsia="Times New Roman" w:cs="Times New Roman"/>
          <w:szCs w:val="24"/>
        </w:rPr>
        <w:t xml:space="preserve"> που έγιναν και γίνονται με αφορμή και την ερώτηση του Ποταμιού και την ερώτηση του Κομμουνιστικού Κόμματος, αλλά και τη σημερινή αποτελούν μια καλή ευκαιρία για το αν θέλουμε να επι</w:t>
      </w:r>
      <w:r>
        <w:rPr>
          <w:rFonts w:eastAsia="Times New Roman" w:cs="Times New Roman"/>
          <w:szCs w:val="24"/>
        </w:rPr>
        <w:t xml:space="preserve">σημάνουμε τις πολιτικές διαφορές μας, αλλά κυρίως τις πολιτικές συγκλίσεις, στον βαθμό που μπορούμε να το κάνουμε, και τα σημεία στα οποία συμφωνούμε. </w:t>
      </w:r>
    </w:p>
    <w:p w14:paraId="2F46D419"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Έτσι, λοιπόν, θα αποφύγω όσο μπορώ τους αντιπολιτευτικούς τόνους. Είναι πάρα πολύ εύκολο. Ας συμφωνήσουμ</w:t>
      </w:r>
      <w:r>
        <w:rPr>
          <w:rFonts w:eastAsia="Times New Roman" w:cs="Times New Roman"/>
          <w:szCs w:val="24"/>
        </w:rPr>
        <w:t>ε ότι το σύστημα υγείας βρίσκεται σε εξαιρετικά δύσκολη κατάσταση με τεράστια προβλήματα, όμοια των οποίων δεν αντιμετωπίστηκαν στο παρελθόν. Ας μην προσπαθήσουμε, λοιπόν, τουλάχιστον προς το παρόν, να πούμε ότι βελτιώνεται ή όχι. Το ζήτημα είναι ότι βρίσκ</w:t>
      </w:r>
      <w:r>
        <w:rPr>
          <w:rFonts w:eastAsia="Times New Roman" w:cs="Times New Roman"/>
          <w:szCs w:val="24"/>
        </w:rPr>
        <w:t xml:space="preserve">εται σε μια πολύ-πολύ δύσκολη κατάσταση. </w:t>
      </w:r>
    </w:p>
    <w:p w14:paraId="2F46D41A"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Έχω πει ξανά ότι η βασική αντίληψη για την ανάταξη –αν και δεν μου αρέσει η λέξη- του συστήματος υγείας είναι η λογική τού «γεμίζω το δοχείο με νερό». Έχω ένα δοχείο το οποίο λειτουργεί και ρίχνω και άλλους πόρους </w:t>
      </w:r>
      <w:r>
        <w:rPr>
          <w:rFonts w:eastAsia="Times New Roman" w:cs="Times New Roman"/>
          <w:szCs w:val="24"/>
        </w:rPr>
        <w:t xml:space="preserve">προσπαθώντας να το γεμίσω. Αυτή ήταν η βασική λογική για πολλά χρόνια και αυτή είναι </w:t>
      </w:r>
      <w:r>
        <w:rPr>
          <w:rFonts w:eastAsia="Times New Roman" w:cs="Times New Roman"/>
          <w:szCs w:val="24"/>
        </w:rPr>
        <w:lastRenderedPageBreak/>
        <w:t xml:space="preserve">και η λογική της </w:t>
      </w:r>
      <w:r>
        <w:rPr>
          <w:rFonts w:eastAsia="Times New Roman"/>
          <w:szCs w:val="24"/>
        </w:rPr>
        <w:t xml:space="preserve">Κυβέρνησης, η οποία </w:t>
      </w:r>
      <w:r>
        <w:rPr>
          <w:rFonts w:eastAsia="Times New Roman" w:cs="Times New Roman"/>
          <w:szCs w:val="24"/>
        </w:rPr>
        <w:t>εξαντλεί ουσιαστικά την κουβέντα στους διορισμούς, διορισμούς, διορισμούς. Αυτή είναι μια λογική η οποία δεν έχει τέρμα. Άλλωστε, προη</w:t>
      </w:r>
      <w:r>
        <w:rPr>
          <w:rFonts w:eastAsia="Times New Roman" w:cs="Times New Roman"/>
          <w:szCs w:val="24"/>
        </w:rPr>
        <w:t xml:space="preserve">γουμένως ο κ. Λαμπρούλης απέδειξε ότι πολύ εύκολα οι διορισμοί είναι μονίμως λίγοι και δεν είναι ποτέ αρκετοί. </w:t>
      </w:r>
    </w:p>
    <w:p w14:paraId="2F46D41B"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Η αλήθεια, λοιπόν, ιστορικά είναι ότι αυτό το σύστημα για το οποίο μιλάμε και την ανάταξη του οποίου υποτίθεται ότι συζητάμε, δεν ήταν ποτέ σύστ</w:t>
      </w:r>
      <w:r>
        <w:rPr>
          <w:rFonts w:eastAsia="Times New Roman" w:cs="Times New Roman"/>
          <w:szCs w:val="24"/>
        </w:rPr>
        <w:t>ημα της προκοπής. Ήταν πάντα πολύ κατώτερο από τα λεφτά που κατανάλωνε, γιατί, ναι, υπάρχει κοινωνικό, αλλά και οικονομικό κόστος σε οποιοδήποτε σύστημα, είτε αυτό είναι παιδείας είτε υγείας είτε οποιοδήποτε άλλο, και υποχρέωση όλων και δη των προοδευτικών</w:t>
      </w:r>
      <w:r>
        <w:rPr>
          <w:rFonts w:eastAsia="Times New Roman" w:cs="Times New Roman"/>
          <w:szCs w:val="24"/>
        </w:rPr>
        <w:t xml:space="preserve"> δυνάμεων μιας χώρας να κάνουν την καλύτερη δυνατή διαχείριση των χρημάτων, των πόρων, αν θέλετε, τους οποίους διαχειρίζονται. </w:t>
      </w:r>
    </w:p>
    <w:p w14:paraId="2F46D41C"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Έτσι, λοιπόν, έχουμε ένα πολύ κακό σύστημα μέχρι το 2010</w:t>
      </w:r>
      <w:r>
        <w:rPr>
          <w:rFonts w:eastAsia="Times New Roman" w:cs="Times New Roman"/>
          <w:szCs w:val="24"/>
        </w:rPr>
        <w:t>,</w:t>
      </w:r>
      <w:r>
        <w:rPr>
          <w:rFonts w:eastAsia="Times New Roman" w:cs="Times New Roman"/>
          <w:szCs w:val="24"/>
        </w:rPr>
        <w:t xml:space="preserve"> που παρήγαγε έως και το 25% του δημοσιονομικού ελλείμματος της χώρας. μετά την κρίση έδωσε τη θέση του σε ένα εντελώς διαλυμένο σύστημα, γιατί ακριβώς φεύγοντας η σπατάλη από τις δομές του, φάνηκαν οι δομικές του αδυναμίες, για </w:t>
      </w:r>
      <w:r>
        <w:rPr>
          <w:rFonts w:eastAsia="Times New Roman" w:cs="Times New Roman"/>
          <w:szCs w:val="24"/>
        </w:rPr>
        <w:lastRenderedPageBreak/>
        <w:t>τις οποίες -κακά τα ψέματα-</w:t>
      </w:r>
      <w:r>
        <w:rPr>
          <w:rFonts w:eastAsia="Times New Roman" w:cs="Times New Roman"/>
          <w:szCs w:val="24"/>
        </w:rPr>
        <w:t xml:space="preserve"> έγιναν πολύ λίγα, παρά τις κάποιες σημαντικές προσπάθειες που έγιναν, όπως ήταν ο ΕΟΠΥΥ. </w:t>
      </w:r>
    </w:p>
    <w:p w14:paraId="2F46D41D"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η αντιμετώπιση της κρίσης ήταν η περίφημη θεωρία του λίπους: «Κόβω λεφτά και το σύστημα θα αυτορρυθμιστεί». Τα συστήματα δεν αυτορρυθμίζονται.</w:t>
      </w:r>
    </w:p>
    <w:p w14:paraId="2F46D41E"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Έτ</w:t>
      </w:r>
      <w:r>
        <w:rPr>
          <w:rFonts w:eastAsia="Times New Roman" w:cs="Times New Roman"/>
          <w:szCs w:val="24"/>
        </w:rPr>
        <w:t xml:space="preserve">σι, λοιπόν, φτάνουμε στο σήμερα που έχουμε ελάχιστη χρηματοδότηση. Όπως και να το κάνουμε, δεν φτάνει. Τα 200 εκατομμύρια πάνω, 100 εκατομμύρια παρά κάτω είναι αστεία πράγματα. Δεν φτάνουν. </w:t>
      </w:r>
    </w:p>
    <w:p w14:paraId="2F46D41F"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Επίσης, έχουμε αναιμικούς προϋπολογισμούς οι οποίοι έχουν εξαντλη</w:t>
      </w:r>
      <w:r>
        <w:rPr>
          <w:rFonts w:eastAsia="Times New Roman" w:cs="Times New Roman"/>
          <w:szCs w:val="24"/>
        </w:rPr>
        <w:t>θεί. Για παράδειγμα, τον προηγούμενο μήνα, πολλά νοσοκομεία είχαν ήδη δεσμεύσει και το 10% -την αναπροσαρμογή που υποτίθεται ότι θα ερχόταν, αλλά δεν είχε έρθει ακόμα, τουλάχιστον ήρθε την προηγούμενη εβδομάδα- και αφορούσε φάρμακα σε πολλά νοσοκομεία, είδ</w:t>
      </w:r>
      <w:r>
        <w:rPr>
          <w:rFonts w:eastAsia="Times New Roman" w:cs="Times New Roman"/>
          <w:szCs w:val="24"/>
        </w:rPr>
        <w:t xml:space="preserve">η στο νοσοκομείο με δελτία αποστολής και χωρίς παραγγελίες. Έχει τελειώσει. Τα λεφτά τελειώνουν τώρα και αυτό είναι κάτι που θα γίνεται συνέχεια. Μπορεί η </w:t>
      </w:r>
      <w:r>
        <w:rPr>
          <w:rFonts w:eastAsia="Times New Roman"/>
          <w:szCs w:val="24"/>
        </w:rPr>
        <w:t>Κυβέρνηση</w:t>
      </w:r>
      <w:r>
        <w:rPr>
          <w:rFonts w:eastAsia="Times New Roman" w:cs="Times New Roman"/>
          <w:szCs w:val="24"/>
        </w:rPr>
        <w:t xml:space="preserve"> να το σώσει και φέτος, αλλά αυτό είναι κάτι που θα συνεχίσει να γίνεται. </w:t>
      </w:r>
    </w:p>
    <w:p w14:paraId="2F46D420" w14:textId="77777777" w:rsidR="005B3E17" w:rsidRDefault="00BC72CD">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έχουμε κα</w:t>
      </w:r>
      <w:r>
        <w:rPr>
          <w:rFonts w:eastAsia="Times New Roman" w:cs="Times New Roman"/>
          <w:szCs w:val="24"/>
        </w:rPr>
        <w:t xml:space="preserve">ι μια </w:t>
      </w:r>
      <w:r>
        <w:rPr>
          <w:rFonts w:eastAsia="Times New Roman"/>
          <w:szCs w:val="24"/>
        </w:rPr>
        <w:t>Κυβέρνηση</w:t>
      </w:r>
      <w:r>
        <w:rPr>
          <w:rFonts w:eastAsia="Times New Roman" w:cs="Times New Roman"/>
          <w:szCs w:val="24"/>
        </w:rPr>
        <w:t xml:space="preserve"> η οποία, επιτρέψτε μου να πω, είναι λίγο-πολύ αμήχανη. Και είναι αμήχανη, γιατί έχει μια συγκεκριμένη ιδεολογία. Την λέει ο κ. Ξανθός υποστηρίζοντας ότι μεροληπτούμε υπέρ του δημοσίου. Όμως, εν πάση περιπτώσει, αυτό είναι κάτι που θα ξανασυ</w:t>
      </w:r>
      <w:r>
        <w:rPr>
          <w:rFonts w:eastAsia="Times New Roman" w:cs="Times New Roman"/>
          <w:szCs w:val="24"/>
        </w:rPr>
        <w:t>ζητήσουμε. Έχουμε συγκεκριμένες παρωπίδες και συγκεκριμένη αναφορά σε ένα σύστημα το οποίο θέλουμε να φτιάξουμε, ενώ ταυτόχρονα έχουμε υπογράψει ένα τρίτο μνημόνιο, το οποίο περιλαμβάνει όλες εκείνες τις ρυθμίσεις και δεσμεύσεις, τις οποίες το ίδιο Κόμμα π</w:t>
      </w:r>
      <w:r>
        <w:rPr>
          <w:rFonts w:eastAsia="Times New Roman" w:cs="Times New Roman"/>
          <w:szCs w:val="24"/>
        </w:rPr>
        <w:t xml:space="preserve">ολεμούσε λυσσωδώς τα προηγούμενα χρόνια. </w:t>
      </w:r>
    </w:p>
    <w:p w14:paraId="2F46D42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Και ως εκ του αποτελέσματος έχουμε μια πλήρη ακινησία. Κανείς δεν μπορεί να προχωρήσει προς τα πουθενά. Γι’ αυτό υπάρχει το βασικό </w:t>
      </w:r>
      <w:r>
        <w:rPr>
          <w:rFonts w:eastAsia="Times New Roman" w:cs="Times New Roman"/>
          <w:szCs w:val="24"/>
          <w:lang w:val="en-US"/>
        </w:rPr>
        <w:t>conflict</w:t>
      </w:r>
      <w:r>
        <w:rPr>
          <w:rFonts w:eastAsia="Times New Roman" w:cs="Times New Roman"/>
          <w:szCs w:val="24"/>
        </w:rPr>
        <w:t xml:space="preserve"> που υπάρχει σε όλη την πολιτική αυτής της Κυβέρνησης: αλλά πιστεύουμε, άλλ</w:t>
      </w:r>
      <w:r>
        <w:rPr>
          <w:rFonts w:eastAsia="Times New Roman" w:cs="Times New Roman"/>
          <w:szCs w:val="24"/>
        </w:rPr>
        <w:t>α υπογράψαμε και δεν κάνουμε τίποτα, γιατί είναι λογικό να γυρίζουμε και να κυνηγάμε την ουρά μας.</w:t>
      </w:r>
    </w:p>
    <w:p w14:paraId="2F46D42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Ακούστηκε μια πολύ σημαντική πρόταση εδώ και είναι χαρακτηριστικό του πόσο αμήχανη είναι η Κυβέρνηση, η οποία θα περίμενε κανείς ότι θα την πάλευε μιας και ε</w:t>
      </w:r>
      <w:r>
        <w:rPr>
          <w:rFonts w:eastAsia="Times New Roman" w:cs="Times New Roman"/>
          <w:szCs w:val="24"/>
        </w:rPr>
        <w:t xml:space="preserve">ίναι μια κυβέρνηση της Αριστεράς: </w:t>
      </w:r>
      <w:r>
        <w:rPr>
          <w:rFonts w:eastAsia="Times New Roman" w:cs="Times New Roman"/>
          <w:szCs w:val="24"/>
        </w:rPr>
        <w:lastRenderedPageBreak/>
        <w:t>«Έξω από το μνημόνιο η υγεία», είπε ο κ. Κουτσούκος. Μέσα, λέω, εγώ. Συμφωνώ. Να το παλέψουμε. Προτείνετέ το. Δεν έχετε λεφτά. Να βρούμε με αυτόν τον τρόπο, αφού δεν μπορείτε να συζητήσετε άλλους.  Προτείνετέ το να συμφωνή</w:t>
      </w:r>
      <w:r>
        <w:rPr>
          <w:rFonts w:eastAsia="Times New Roman" w:cs="Times New Roman"/>
          <w:szCs w:val="24"/>
        </w:rPr>
        <w:t xml:space="preserve">σουμε, αν θέλουμε να έχουμε συγκλήσεις. Βρείτε μια πολιτική. Χαράξτε μια πολιτική. Έξω από το μνημόνιο; Έξω από το μνημόνιο για την υγεία. Νομίζω ότι κανένας δεν θα τολμήσει να πει «όχι» στην Ελλάδα και νομίζω και στο εξωτερικό. </w:t>
      </w:r>
    </w:p>
    <w:p w14:paraId="2F46D42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Ταιριάζει -πού είστε;- σε </w:t>
      </w:r>
      <w:r>
        <w:rPr>
          <w:rFonts w:eastAsia="Times New Roman" w:cs="Times New Roman"/>
          <w:szCs w:val="24"/>
        </w:rPr>
        <w:t>μια αμηχανία αν ορθώσουμε τας καρδίας και «περιμένουμε και σώσαμε 100 εκατομμύρια από δω και τα ρίξαμε εκεί, παίρνουμε από τη μία και κάνουμε την άλλη». Όμως, αυτό το πράγμα που έχετε να αντιμετωπίσετε είναι ένας Πίθος των Δαναΐδων γεμάτος τρύπες, τρύπες α</w:t>
      </w:r>
      <w:r>
        <w:rPr>
          <w:rFonts w:eastAsia="Times New Roman" w:cs="Times New Roman"/>
          <w:szCs w:val="24"/>
        </w:rPr>
        <w:t>πό χρόνια, με τεράστια προβλήματα δομικά, τα οποία δεν τα αναφέρετε καν, δεν τα βάζετε στην ανάλυσή σας ουσιαστικά, μιας και το πρώτο και μόνιμο είναι οι διορισμοί. «Θα κάνουμε διορισμούς».</w:t>
      </w:r>
    </w:p>
    <w:p w14:paraId="2F46D42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κάνω διορισμούς, θα κάνω διορισμούς». Κάντε διορισμούς, αλλά τ</w:t>
      </w:r>
      <w:r>
        <w:rPr>
          <w:rFonts w:eastAsia="Times New Roman" w:cs="Times New Roman"/>
          <w:szCs w:val="24"/>
        </w:rPr>
        <w:t xml:space="preserve">ο πραγματικό έλλειμα του ΕΣΥ ήταν και είναι κληρονομιά. Είναι εγγενής και συγγενής η αμαρτία του συστήματος, η διοικητική του </w:t>
      </w:r>
      <w:r>
        <w:rPr>
          <w:rFonts w:eastAsia="Times New Roman" w:cs="Times New Roman"/>
          <w:szCs w:val="24"/>
        </w:rPr>
        <w:lastRenderedPageBreak/>
        <w:t>αδυναμία, η οποία πάει πίσω, είναι βαθύτατη και δεν είναι αναστρέψιμη στους όρους που γίνεται όσο ο παλαιοκομματισμός και η κομματ</w:t>
      </w:r>
      <w:r>
        <w:rPr>
          <w:rFonts w:eastAsia="Times New Roman" w:cs="Times New Roman"/>
          <w:szCs w:val="24"/>
        </w:rPr>
        <w:t>οκρατία εξακολουθούν να παίζουν μεγάλο ρόλο. Η  αντίληψη ότι μία φωτισμένη ομάδα στελεχών, ηθικών αυτήν τη φορά, θα μπορέσει να διοικήσει εκατόν πενήντα νοσοκομεία από την Αθήνα με αποτελεσματικό τρόπο, είναι γραφική.</w:t>
      </w:r>
    </w:p>
    <w:p w14:paraId="2F46D42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w:t>
      </w:r>
      <w:r>
        <w:rPr>
          <w:rFonts w:eastAsia="Times New Roman" w:cs="Times New Roman"/>
          <w:szCs w:val="24"/>
        </w:rPr>
        <w:t>ήξεως του χρόνου ομιλίας του κυρίου Βουλευτή)</w:t>
      </w:r>
    </w:p>
    <w:p w14:paraId="2F46D42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Είπα ψέματα, κύριε Πρόεδρε, χρειάζομαι κι άλλο χρόνο.</w:t>
      </w:r>
    </w:p>
    <w:p w14:paraId="2F46D42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Είναι πραγματικά γραφική ως αντίληψη. Χρειάζεται σύγχρονο μάνατζμεντ. Το σύγχρονο μάνατζμεντ ξέρουμε καλά τι είναι. Αν κοιτάξουμε λίγο έξω από τα σύνορά μας</w:t>
      </w:r>
      <w:r>
        <w:rPr>
          <w:rFonts w:eastAsia="Times New Roman" w:cs="Times New Roman"/>
          <w:szCs w:val="24"/>
        </w:rPr>
        <w:t>, δεν υπάρχει κανένα σύστημα στον κόσμο που να λειτουργεί με «φυτευτούς» διευθυντές και διοικητές από τη διοίκηση. Δεν υπάρχει κανένα σύστημα στον κόσμο που να έχει τόσους απολυμένους, τόσο ελεύθερους τους γιατρούς να κάνουν ό,τι γουστάρουν στο σύστημα. Κα</w:t>
      </w:r>
      <w:r>
        <w:rPr>
          <w:rFonts w:eastAsia="Times New Roman" w:cs="Times New Roman"/>
          <w:szCs w:val="24"/>
        </w:rPr>
        <w:t>ι να δεν τα ανατάξουμε αυτά, δεν κάνουμε τίποτα, όσους διορισμούς και να κάνουμε.</w:t>
      </w:r>
    </w:p>
    <w:p w14:paraId="2F46D42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λοιπόν, απαραίτητο να ανεξαρτητοποιηθούν τα νοσοκομεία και να λειτουργήσουν σαν αυτόνομοι οργανισμοί δημόσιοι,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μη κερδοσκοπικές εταιρ</w:t>
      </w:r>
      <w:r>
        <w:rPr>
          <w:rFonts w:eastAsia="Times New Roman" w:cs="Times New Roman"/>
          <w:szCs w:val="24"/>
        </w:rPr>
        <w:t>ίες του δημοσίου, μακριά από την ικανότητα του κάθε Υπουργού να μπαίνει και να «τσαλαβουτάει» όποτε θέλει και όπως θέλει. Αυτό είναι ένα διαχρονικό πρόβλημα που πρέπει να αλλάξει.</w:t>
      </w:r>
    </w:p>
    <w:p w14:paraId="2F46D42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και μια μεγάλη αναδιάταξη δυνάμεων. Έχω πει και άλλες φορές, δεν </w:t>
      </w:r>
      <w:r>
        <w:rPr>
          <w:rFonts w:eastAsia="Times New Roman" w:cs="Times New Roman"/>
          <w:szCs w:val="24"/>
        </w:rPr>
        <w:t>αμφιβάλω ότι θέλετε να διορίσετε όχι τέσσερις χιλιάδες, που σέρνονται από την εποχή του Μητσοτάκη και δεν διορίζονται για εγγενείς λόγους του δημοσίου -θα αναγνωρίσω όχι μόνον για λόγους ελλείψεων κονδυλίων- αλλά και οκτώ χιλιάδες κάντε. Ο ρυθμός των αποχω</w:t>
      </w:r>
      <w:r>
        <w:rPr>
          <w:rFonts w:eastAsia="Times New Roman" w:cs="Times New Roman"/>
          <w:szCs w:val="24"/>
        </w:rPr>
        <w:t>ρήσεων είναι τέτοιος, που μέσα στο μνημόνιο δεν πρόκειται ποτέ να πλησιάσουμε ούτε στο 50% του προσωπικού που έχει αποχωρήσει.</w:t>
      </w:r>
    </w:p>
    <w:p w14:paraId="2F46D42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υπάρχει πιθανότητα να υπάρξουν μονάδες λειτουργικές αν δεν ξαναδούμε από την αρχή πράγματα όπως πέντε ομοειδής κλινικές στο τ</w:t>
      </w:r>
      <w:r>
        <w:rPr>
          <w:rFonts w:eastAsia="Times New Roman" w:cs="Times New Roman"/>
          <w:szCs w:val="24"/>
        </w:rPr>
        <w:t xml:space="preserve">άδε νοσοκομείο, αν δεν δούμε και δεν συζητήσουμε σοβαρά μια </w:t>
      </w:r>
      <w:r>
        <w:rPr>
          <w:rFonts w:eastAsia="Times New Roman" w:cs="Times New Roman"/>
          <w:szCs w:val="24"/>
        </w:rPr>
        <w:lastRenderedPageBreak/>
        <w:t>μεγάλη αναδιάταξη των δυνάμεων που έχουμε, με βάση αυτό που έχουμε και αυτό που μπορούμε να συντηρήσουμε.</w:t>
      </w:r>
    </w:p>
    <w:p w14:paraId="2F46D42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Έχω πει και άλλη φορά ότι αν δεν το κάνουμε τώρα σύντομα, εκτός από τους διορισμούς και τα</w:t>
      </w:r>
      <w:r>
        <w:rPr>
          <w:rFonts w:eastAsia="Times New Roman" w:cs="Times New Roman"/>
          <w:szCs w:val="24"/>
        </w:rPr>
        <w:t xml:space="preserve"> κενά του προσωπικού υπάρχουν και κάτι κτήρια εδώ π</w:t>
      </w:r>
      <w:r>
        <w:rPr>
          <w:rFonts w:eastAsia="Times New Roman" w:cs="Times New Roman"/>
          <w:szCs w:val="24"/>
        </w:rPr>
        <w:t>ιο</w:t>
      </w:r>
      <w:r>
        <w:rPr>
          <w:rFonts w:eastAsia="Times New Roman" w:cs="Times New Roman"/>
          <w:szCs w:val="24"/>
        </w:rPr>
        <w:t xml:space="preserve"> πέρα</w:t>
      </w:r>
      <w:r>
        <w:rPr>
          <w:rFonts w:eastAsia="Times New Roman" w:cs="Times New Roman"/>
          <w:szCs w:val="24"/>
        </w:rPr>
        <w:t>,</w:t>
      </w:r>
      <w:r>
        <w:rPr>
          <w:rFonts w:eastAsia="Times New Roman" w:cs="Times New Roman"/>
          <w:szCs w:val="24"/>
        </w:rPr>
        <w:t xml:space="preserve"> στη Βασιλίσσης Σοφίας</w:t>
      </w:r>
      <w:r>
        <w:rPr>
          <w:rFonts w:eastAsia="Times New Roman" w:cs="Times New Roman"/>
          <w:szCs w:val="24"/>
        </w:rPr>
        <w:t>,</w:t>
      </w:r>
      <w:r>
        <w:rPr>
          <w:rFonts w:eastAsia="Times New Roman" w:cs="Times New Roman"/>
          <w:szCs w:val="24"/>
        </w:rPr>
        <w:t xml:space="preserve"> που έχουν αρχίσει να πέφτουν, υπάρχουν μηχανήματα που χάλασαν και χαλάνε διαρκώς –λογικά, γιατί είναι έξω από τη χρήσιμη διάρκεια ζωής τους- και επειδή δεν μπορούμε να αντλή</w:t>
      </w:r>
      <w:r>
        <w:rPr>
          <w:rFonts w:eastAsia="Times New Roman" w:cs="Times New Roman"/>
          <w:szCs w:val="24"/>
        </w:rPr>
        <w:t>σουμε κεφάλαια από πουθενά, δεν μπορούμε να αντλήσουμε λόγω μνημονίου, λόγω ιδεοληψίας από τον ιδιωτικό τομέα, από επενδύσεις δηλαδή δευτερεύουσες.</w:t>
      </w:r>
    </w:p>
    <w:p w14:paraId="2F46D42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Άρα, μένουμε και κοιτάμε ένα σύστημα που καταρρέει και προσποιούμαστε ότι το φτιάχνουμε. Δεν φτιάχνουμε </w:t>
      </w:r>
      <w:r>
        <w:rPr>
          <w:rFonts w:eastAsia="Times New Roman" w:cs="Times New Roman"/>
          <w:szCs w:val="24"/>
        </w:rPr>
        <w:t>τίποτα, απλώς γυρίζουμε γύρω-γύρω από το πρόβλημα και βουλώνουμε στο Πιθάρι των Δαναΐδων με το δάχτυλο τη μία τρύπα και τρέχει περισσότερο από την άλλη. Δεν πρόκειται να αντιμετωπιστεί.</w:t>
      </w:r>
    </w:p>
    <w:p w14:paraId="2F46D42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τα συζητήσουμε αυτά. Είμαστε υπέρ του δημ</w:t>
      </w:r>
      <w:r>
        <w:rPr>
          <w:rFonts w:eastAsia="Times New Roman" w:cs="Times New Roman"/>
          <w:szCs w:val="24"/>
        </w:rPr>
        <w:t>ο</w:t>
      </w:r>
      <w:r>
        <w:rPr>
          <w:rFonts w:eastAsia="Times New Roman" w:cs="Times New Roman"/>
          <w:szCs w:val="24"/>
        </w:rPr>
        <w:t>σ</w:t>
      </w:r>
      <w:r>
        <w:rPr>
          <w:rFonts w:eastAsia="Times New Roman" w:cs="Times New Roman"/>
          <w:szCs w:val="24"/>
        </w:rPr>
        <w:t>ί</w:t>
      </w:r>
      <w:r>
        <w:rPr>
          <w:rFonts w:eastAsia="Times New Roman" w:cs="Times New Roman"/>
          <w:szCs w:val="24"/>
        </w:rPr>
        <w:t>ου συστήματος. Κ</w:t>
      </w:r>
      <w:r>
        <w:rPr>
          <w:rFonts w:eastAsia="Times New Roman" w:cs="Times New Roman"/>
          <w:szCs w:val="24"/>
        </w:rPr>
        <w:t>αι εμείς είμαστε υπέρ του δημ</w:t>
      </w:r>
      <w:r>
        <w:rPr>
          <w:rFonts w:eastAsia="Times New Roman" w:cs="Times New Roman"/>
          <w:szCs w:val="24"/>
        </w:rPr>
        <w:t>ο</w:t>
      </w:r>
      <w:r>
        <w:rPr>
          <w:rFonts w:eastAsia="Times New Roman" w:cs="Times New Roman"/>
          <w:szCs w:val="24"/>
        </w:rPr>
        <w:t>σ</w:t>
      </w:r>
      <w:r>
        <w:rPr>
          <w:rFonts w:eastAsia="Times New Roman" w:cs="Times New Roman"/>
          <w:szCs w:val="24"/>
        </w:rPr>
        <w:t>ί</w:t>
      </w:r>
      <w:r>
        <w:rPr>
          <w:rFonts w:eastAsia="Times New Roman" w:cs="Times New Roman"/>
          <w:szCs w:val="24"/>
        </w:rPr>
        <w:t>ου συστήματος, κύριε Υπουργέ. Μόνο που νομίζουμε ότι δημόσιο σύστημα είναι το σύστημα στο οποίο τα δημόσια ταμεία καλύπτουν τις ανάγκες υγείας του πληθυσμού, ανεξάρτητα αν οι δομές υγείας είναι κρατικές ή ιδιωτικές. Δεν μπορ</w:t>
      </w:r>
      <w:r>
        <w:rPr>
          <w:rFonts w:eastAsia="Times New Roman" w:cs="Times New Roman"/>
          <w:szCs w:val="24"/>
        </w:rPr>
        <w:t>ώ να καταλάβω γιατί οι εθνικοί πόροι, ένα μεγάλο ιδιωτικό νοσοκομείο που δουλεύουν Έλληνες, λειτουργεί από Έλληνες γιατρούς, με Έλληνες νοσηλευτές και έχουν επενδυθεί ελληνικά λεφτά δεν είναι εθνικός πόρος και πρέπει να κλείσει ή να εξοβελιστεί. Πραγματικά</w:t>
      </w:r>
      <w:r>
        <w:rPr>
          <w:rFonts w:eastAsia="Times New Roman" w:cs="Times New Roman"/>
          <w:szCs w:val="24"/>
        </w:rPr>
        <w:t xml:space="preserve"> δεν το καταλαβαίνω.</w:t>
      </w:r>
    </w:p>
    <w:p w14:paraId="2F46D42E" w14:textId="77777777" w:rsidR="005B3E17" w:rsidRDefault="00BC72CD">
      <w:pPr>
        <w:spacing w:line="600" w:lineRule="auto"/>
        <w:ind w:firstLine="720"/>
        <w:contextualSpacing/>
        <w:jc w:val="both"/>
        <w:rPr>
          <w:rFonts w:eastAsia="Times New Roman"/>
          <w:szCs w:val="24"/>
        </w:rPr>
      </w:pPr>
      <w:r>
        <w:rPr>
          <w:rFonts w:eastAsia="Times New Roman"/>
          <w:szCs w:val="24"/>
        </w:rPr>
        <w:t>Αλλά εν πάση περιπτώσει, αυτό είναι μια νοοτροπία η οποία είναι δεδομένη και η οποία μας φέρνει δυστυχώς απέναντι. Δεν μπορούμε να συμφωνήσουμε σε βασικά πράγματα, γιατί έχουμε μια βασική ιδεοληπτική διαφορά, γιατί δεν είναι ιδεολογική</w:t>
      </w:r>
      <w:r>
        <w:rPr>
          <w:rFonts w:eastAsia="Times New Roman"/>
          <w:szCs w:val="24"/>
        </w:rPr>
        <w:t>. Δεν μπορεί να γίνει κρατικό το ελληνικό σύστημα υγείας, για τον απλούστατο λόγο ότι το 50% των πόρων του και  των πληρωμών του έχει επενδυθεί, αναπτύσσεται και κατευθύνεται στον ιδιωτικό τομέα. Δεν πρόκειται να αλλάξει τώρα κοντά εκτός εάν…</w:t>
      </w:r>
    </w:p>
    <w:p w14:paraId="2F46D42F"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ΠΡΟΕΔΡΕΥΩΝ (Σ</w:t>
      </w:r>
      <w:r>
        <w:rPr>
          <w:rFonts w:eastAsia="Times New Roman"/>
          <w:b/>
          <w:szCs w:val="24"/>
        </w:rPr>
        <w:t>πυρίδων Λυκούδης):</w:t>
      </w:r>
      <w:r>
        <w:rPr>
          <w:rFonts w:eastAsia="Times New Roman"/>
          <w:szCs w:val="24"/>
        </w:rPr>
        <w:t xml:space="preserve"> Κύριε Μπαργιώτα, τελειώστε παρακαλώ.</w:t>
      </w:r>
    </w:p>
    <w:p w14:paraId="2F46D430" w14:textId="77777777" w:rsidR="005B3E17" w:rsidRDefault="00BC72CD">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Τελειώνω.</w:t>
      </w:r>
    </w:p>
    <w:p w14:paraId="2F46D431" w14:textId="77777777" w:rsidR="005B3E17" w:rsidRDefault="00BC72CD">
      <w:pPr>
        <w:spacing w:line="600" w:lineRule="auto"/>
        <w:ind w:firstLine="720"/>
        <w:contextualSpacing/>
        <w:jc w:val="both"/>
        <w:rPr>
          <w:rFonts w:eastAsia="Times New Roman"/>
          <w:szCs w:val="24"/>
        </w:rPr>
      </w:pPr>
      <w:r>
        <w:rPr>
          <w:rFonts w:eastAsia="Times New Roman"/>
          <w:szCs w:val="24"/>
        </w:rPr>
        <w:t>Θέλω απλώς να κάνω δύο παρατηρήσεις. Η μία είναι ότι πρέπει να δούμε το εργασιακό καθεστώς επίσης, το οποίο είναι απαρχαιωμένο. Δεν υπάρχει πουθενά στον κόσμο με αυτόν τον τρόπο. Και δυστυχώς ακούω πάλι αυτήν την άγονη συζήτηση, αν θα είναι πλήρους και απο</w:t>
      </w:r>
      <w:r>
        <w:rPr>
          <w:rFonts w:eastAsia="Times New Roman"/>
          <w:szCs w:val="24"/>
        </w:rPr>
        <w:t xml:space="preserve">κλειστικής απασχόλησης όλοι οι γιατροί σε όλο το σύστημα, λες κι αυτό είναι το πρόβλημα. Το πρόβλημα είναι ότι δεν πάει κανένας στην </w:t>
      </w:r>
      <w:r>
        <w:rPr>
          <w:rFonts w:eastAsia="Times New Roman"/>
          <w:szCs w:val="24"/>
        </w:rPr>
        <w:t>π</w:t>
      </w:r>
      <w:r>
        <w:rPr>
          <w:rFonts w:eastAsia="Times New Roman"/>
          <w:szCs w:val="24"/>
        </w:rPr>
        <w:t>αθολογική της Άμφισσας που είναι κλειστή εδώ και έξι μήνες και με την ιδεοληψία μας δεν μπορούμε να πάρουμε κανέναν από τη</w:t>
      </w:r>
      <w:r>
        <w:rPr>
          <w:rFonts w:eastAsia="Times New Roman"/>
          <w:szCs w:val="24"/>
        </w:rPr>
        <w:t xml:space="preserve">ν πόλη που έχει δεκαπέντε παθολόγους για να λειτουργήσει η </w:t>
      </w:r>
      <w:r>
        <w:rPr>
          <w:rFonts w:eastAsia="Times New Roman"/>
          <w:szCs w:val="24"/>
        </w:rPr>
        <w:t>κ</w:t>
      </w:r>
      <w:r>
        <w:rPr>
          <w:rFonts w:eastAsia="Times New Roman"/>
          <w:szCs w:val="24"/>
        </w:rPr>
        <w:t>λινική. Εκεί είναι το πρόβλημά μας. Το πρόβλημά μας είναι στους τρόπους. Έχουμε τους περισσότερους γιατρούς από οποιαδήποτε άλλη χώρα του ΟΟΣΑ και άδειο το σύστημα υγείας. Και θα συνεχίσουμε να το</w:t>
      </w:r>
      <w:r>
        <w:rPr>
          <w:rFonts w:eastAsia="Times New Roman"/>
          <w:szCs w:val="24"/>
        </w:rPr>
        <w:t xml:space="preserve"> έχουμε άδειο.</w:t>
      </w:r>
    </w:p>
    <w:p w14:paraId="2F46D432"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Μπαργιώτα, τελειώσαμε.</w:t>
      </w:r>
    </w:p>
    <w:p w14:paraId="2F46D433"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ΚΩΝΣΤΑΝΤΙΝΟΣ ΜΠΑΡΓΙΩΤΑΣ:</w:t>
      </w:r>
      <w:r>
        <w:rPr>
          <w:rFonts w:eastAsia="Times New Roman"/>
          <w:szCs w:val="24"/>
        </w:rPr>
        <w:t xml:space="preserve"> Μια κουβέντα μόνο. Ένα δευτερόλεπτο.</w:t>
      </w:r>
    </w:p>
    <w:p w14:paraId="2F46D434" w14:textId="77777777" w:rsidR="005B3E17" w:rsidRDefault="00BC72CD">
      <w:pPr>
        <w:spacing w:line="600" w:lineRule="auto"/>
        <w:ind w:firstLine="720"/>
        <w:contextualSpacing/>
        <w:jc w:val="both"/>
        <w:rPr>
          <w:rFonts w:eastAsia="Times New Roman"/>
          <w:szCs w:val="24"/>
        </w:rPr>
      </w:pPr>
      <w:r>
        <w:rPr>
          <w:rFonts w:eastAsia="Times New Roman"/>
          <w:szCs w:val="24"/>
        </w:rPr>
        <w:t>Θέλω να κάνω μόνο ένα σχόλιο και τελειώνω με αυτό –κλείνω, κύριε Πρόεδρε-, επειδή ακούστηκε πάλι αυτό το περίφημο σύστ</w:t>
      </w:r>
      <w:r>
        <w:rPr>
          <w:rFonts w:eastAsia="Times New Roman"/>
          <w:szCs w:val="24"/>
        </w:rPr>
        <w:t>ημα της Πορτογαλίας, που θα το αντιγράψουμε, λέει, και θα το φέρουμε στην Ελλάδα. Να πω μόνο με δυο λόγια γιατί δεν θα μπορέσουμε να το κάνουμε, ανεξάρτητα από το τι ετοιμάζει η Κυβέρνηση για την πρωτοβάθμια υγεία. Θα το δούμε όταν θα κατατεθεί πλήρως.</w:t>
      </w:r>
    </w:p>
    <w:p w14:paraId="2F46D435"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Τι </w:t>
      </w:r>
      <w:r>
        <w:rPr>
          <w:rFonts w:eastAsia="Times New Roman"/>
          <w:szCs w:val="24"/>
        </w:rPr>
        <w:t>έχει η Πορτογαλία που δεν έχει η Ελλάδα; Η Πορτογαλία έχει ένα σύστημα υγείας πιστοποιημένο. Όλες της οι δομές είναι πιστοποιημένες και τα διοικητικά και τα ιατρικά τμήματα.</w:t>
      </w:r>
    </w:p>
    <w:p w14:paraId="2F46D436"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Τι άλλο έχει η Πορτογαλία που δεν έχει η Ελλάδα; Μια πολιτική που εφαρμόζεται από </w:t>
      </w:r>
      <w:r>
        <w:rPr>
          <w:rFonts w:eastAsia="Times New Roman"/>
          <w:szCs w:val="24"/>
        </w:rPr>
        <w:t>την έναρξη της κρίσης με πολιτική συμφωνία των μεγάλων πολιτικών δυνάμεων.</w:t>
      </w:r>
    </w:p>
    <w:p w14:paraId="2F46D437" w14:textId="77777777" w:rsidR="005B3E17" w:rsidRDefault="00BC72CD">
      <w:pPr>
        <w:spacing w:line="600" w:lineRule="auto"/>
        <w:ind w:firstLine="720"/>
        <w:contextualSpacing/>
        <w:jc w:val="both"/>
        <w:rPr>
          <w:rFonts w:eastAsia="Times New Roman"/>
          <w:szCs w:val="24"/>
        </w:rPr>
      </w:pPr>
      <w:r>
        <w:rPr>
          <w:rFonts w:eastAsia="Times New Roman"/>
          <w:szCs w:val="24"/>
        </w:rPr>
        <w:t>Τι τρίτο δεν έχει; Ιδεοληψίες. Στην Πορτογαλία χριστιανοδημοκράτες, σοσιαλδημοκράτες και ένα μέρος της Αριστεράς συμφώνησαν ότι κάτω από ένα εισόδημα δεν πληρώνει κανείς τίποτα κι α</w:t>
      </w:r>
      <w:r>
        <w:rPr>
          <w:rFonts w:eastAsia="Times New Roman"/>
          <w:szCs w:val="24"/>
        </w:rPr>
        <w:t xml:space="preserve">πό εκεί και πέρα έχει κλιμακούμενες χρεώσεις, από τις οποίες αντλήθηκαν οι πόροι για να γίνει αυτό. Εδώ έχουμε </w:t>
      </w:r>
      <w:r>
        <w:rPr>
          <w:rFonts w:eastAsia="Times New Roman"/>
          <w:szCs w:val="24"/>
        </w:rPr>
        <w:lastRenderedPageBreak/>
        <w:t>ιδεοληψίες όπου καταργήσαμε το 5ευρω από όλους, με λογικές απίθανες. Αυτά τα πράγματα που έχει η Πορτογαλία, η Ελλάδα δυσκολεύεται να τα αποκτήσε</w:t>
      </w:r>
      <w:r>
        <w:rPr>
          <w:rFonts w:eastAsia="Times New Roman"/>
          <w:szCs w:val="24"/>
        </w:rPr>
        <w:t>ι και επειδή δεν μπορεί να τα αποκτήσει, δεν μπορεί δυστυχώς να αντιγράψει την κάποτε φτωχότερη χώρα της Ευρωπαϊκής Ένωσης.</w:t>
      </w:r>
    </w:p>
    <w:p w14:paraId="2F46D438" w14:textId="77777777" w:rsidR="005B3E17" w:rsidRDefault="00BC72CD">
      <w:pPr>
        <w:spacing w:line="600" w:lineRule="auto"/>
        <w:ind w:firstLine="720"/>
        <w:contextualSpacing/>
        <w:jc w:val="both"/>
        <w:rPr>
          <w:rFonts w:eastAsia="Times New Roman"/>
          <w:szCs w:val="24"/>
        </w:rPr>
      </w:pPr>
      <w:r>
        <w:rPr>
          <w:rFonts w:eastAsia="Times New Roman"/>
          <w:szCs w:val="24"/>
        </w:rPr>
        <w:t>Σας ευχαριστώ για την ανοχή σας.</w:t>
      </w:r>
    </w:p>
    <w:p w14:paraId="2F46D439"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2F46D43A" w14:textId="77777777" w:rsidR="005B3E17" w:rsidRDefault="00BC72CD">
      <w:pPr>
        <w:spacing w:line="600" w:lineRule="auto"/>
        <w:ind w:firstLine="720"/>
        <w:contextualSpacing/>
        <w:jc w:val="both"/>
        <w:rPr>
          <w:rFonts w:eastAsia="Times New Roman"/>
          <w:szCs w:val="24"/>
        </w:rPr>
      </w:pPr>
      <w:r>
        <w:rPr>
          <w:rFonts w:eastAsia="Times New Roman"/>
          <w:szCs w:val="24"/>
        </w:rPr>
        <w:t>Ο συνάδελφος κ. Αθανάσιος Παπαχριστόπου</w:t>
      </w:r>
      <w:r>
        <w:rPr>
          <w:rFonts w:eastAsia="Times New Roman"/>
          <w:szCs w:val="24"/>
        </w:rPr>
        <w:t>λος έχει τον λόγο.</w:t>
      </w:r>
    </w:p>
    <w:p w14:paraId="2F46D43B" w14:textId="77777777" w:rsidR="005B3E17" w:rsidRDefault="00BC72CD">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2F46D43C" w14:textId="77777777" w:rsidR="005B3E17" w:rsidRDefault="00BC72CD">
      <w:pPr>
        <w:spacing w:line="600" w:lineRule="auto"/>
        <w:ind w:firstLine="720"/>
        <w:contextualSpacing/>
        <w:jc w:val="both"/>
        <w:rPr>
          <w:rFonts w:eastAsia="Times New Roman"/>
          <w:szCs w:val="24"/>
        </w:rPr>
      </w:pPr>
      <w:r>
        <w:rPr>
          <w:rFonts w:eastAsia="Times New Roman"/>
          <w:szCs w:val="24"/>
        </w:rPr>
        <w:t>Συγχωρείστε μου μια μικρή προσωπική αναφορά. Όταν η Κυβέρνηση του Ανδρέα Παπανδρέου…</w:t>
      </w:r>
    </w:p>
    <w:p w14:paraId="2F46D43D" w14:textId="77777777" w:rsidR="005B3E17" w:rsidRDefault="00BC72CD">
      <w:pPr>
        <w:spacing w:line="600" w:lineRule="auto"/>
        <w:ind w:firstLine="720"/>
        <w:contextualSpacing/>
        <w:jc w:val="center"/>
        <w:rPr>
          <w:rFonts w:eastAsia="Times New Roman"/>
          <w:szCs w:val="24"/>
        </w:rPr>
      </w:pPr>
      <w:r>
        <w:rPr>
          <w:rFonts w:eastAsia="Times New Roman"/>
          <w:szCs w:val="24"/>
        </w:rPr>
        <w:t>(Θόρυβος στην Αίθουσα)</w:t>
      </w:r>
    </w:p>
    <w:p w14:paraId="2F46D43E"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Κύριοι συνάδελφοι, κύριε Λοβέρδο, αν είναι </w:t>
      </w:r>
      <w:r>
        <w:rPr>
          <w:rFonts w:eastAsia="Times New Roman"/>
          <w:szCs w:val="24"/>
        </w:rPr>
        <w:t>δυνατόν λίγη ησυχία.</w:t>
      </w:r>
    </w:p>
    <w:p w14:paraId="2F46D43F"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Όταν η Κυβέρνηση του Ανδρέα Παπανδρέου, με τον Παρασκευά τον Αυγερινό και αργότερα με τον Γιώργο τον Γεννηματά…</w:t>
      </w:r>
    </w:p>
    <w:p w14:paraId="2F46D440" w14:textId="77777777" w:rsidR="005B3E17" w:rsidRDefault="00BC72CD">
      <w:pPr>
        <w:spacing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Κύριε Πρόεδρε, η επίκαιρη επερώτηση είναι τ</w:t>
      </w:r>
      <w:r>
        <w:rPr>
          <w:rFonts w:eastAsia="Times New Roman"/>
          <w:szCs w:val="24"/>
        </w:rPr>
        <w:t>ου ΠΑΣΟΚ και το ΠΑΣΟΚ έχει μιλήσει λιγότερο από όλους συνολικά, αν προσθέσετε τους χρόνους.</w:t>
      </w:r>
    </w:p>
    <w:p w14:paraId="2F46D441" w14:textId="77777777" w:rsidR="005B3E17" w:rsidRDefault="00BC72CD">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Γι’ αυτό υπάρχει ο Κανονισμός και γι’ αυτό υπάρχει και η δυνατότητα…</w:t>
      </w:r>
    </w:p>
    <w:p w14:paraId="2F46D442"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Τι εννοείτε, κύριε Κρεμαστινέ; Για </w:t>
      </w:r>
      <w:r>
        <w:rPr>
          <w:rFonts w:eastAsia="Times New Roman"/>
          <w:szCs w:val="24"/>
        </w:rPr>
        <w:t>να καταλάβω. Υπάρχει μια σειρά ομιλητών και μια δεδομένη ανοχή από το Προεδρείο. Τώρα αυτή η ανοχή, προφανώς, από διάφορους συναδέλφους παρεξηγήθηκε. Θεώρησαν ότι μπορούν να μιλάνε τριπλάσιο χρόνο.</w:t>
      </w:r>
    </w:p>
    <w:p w14:paraId="2F46D443" w14:textId="77777777" w:rsidR="005B3E17" w:rsidRDefault="00BC72CD">
      <w:pPr>
        <w:spacing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Πρέπει</w:t>
      </w:r>
      <w:r>
        <w:rPr>
          <w:rFonts w:eastAsia="Times New Roman"/>
          <w:szCs w:val="24"/>
        </w:rPr>
        <w:t xml:space="preserve"> να επεκταθεί. Αυτό θέλω να πω.</w:t>
      </w:r>
    </w:p>
    <w:p w14:paraId="2F46D444"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Απλώς, ξέρετε ότι πρέπει να είμαστε λίγο υπεύθυνοι όλοι στον χρόνο. Δεν γίνεται αλλιώς.</w:t>
      </w:r>
    </w:p>
    <w:p w14:paraId="2F46D445" w14:textId="77777777" w:rsidR="005B3E17" w:rsidRDefault="00BC72CD">
      <w:pPr>
        <w:spacing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Δεν γίνεται διαφορετικά.</w:t>
      </w:r>
    </w:p>
    <w:p w14:paraId="2F46D446"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(Σπυρίδων </w:t>
      </w:r>
      <w:r>
        <w:rPr>
          <w:rFonts w:eastAsia="Times New Roman"/>
          <w:b/>
          <w:szCs w:val="24"/>
        </w:rPr>
        <w:t>Λυκούδης):</w:t>
      </w:r>
      <w:r>
        <w:rPr>
          <w:rFonts w:eastAsia="Times New Roman"/>
          <w:szCs w:val="24"/>
        </w:rPr>
        <w:t xml:space="preserve"> Κύριε Παπαχριστόπουλε, ορίστε.</w:t>
      </w:r>
    </w:p>
    <w:p w14:paraId="2F46D447" w14:textId="77777777" w:rsidR="005B3E17" w:rsidRDefault="00BC72CD">
      <w:pPr>
        <w:spacing w:line="600" w:lineRule="auto"/>
        <w:ind w:firstLine="720"/>
        <w:contextualSpacing/>
        <w:jc w:val="both"/>
        <w:rPr>
          <w:rFonts w:eastAsia="Times New Roman"/>
          <w:b/>
          <w:szCs w:val="24"/>
        </w:rPr>
      </w:pPr>
      <w:r>
        <w:rPr>
          <w:rFonts w:eastAsia="Times New Roman"/>
          <w:b/>
          <w:szCs w:val="24"/>
        </w:rPr>
        <w:t>ΔΗΜΗΤΡΙΟΣ ΚΡΕΜΑΣΤΙΝΟΣ (Ε΄ Αντιπρόεδρος της Βουλής):</w:t>
      </w:r>
      <w:r>
        <w:rPr>
          <w:rFonts w:eastAsia="Times New Roman"/>
          <w:szCs w:val="24"/>
        </w:rPr>
        <w:t xml:space="preserve"> Χωρίς να υπονοώ για τον ομιλούντα τίποτα.</w:t>
      </w:r>
    </w:p>
    <w:p w14:paraId="2F46D448" w14:textId="77777777" w:rsidR="005B3E17" w:rsidRDefault="00BC72CD">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Θέλω να πάω πολλά χρόνια πίσω και λέω ότι θα κάνω μια προσωπική αναφορά. Ό,τι αποφάσισε η </w:t>
      </w:r>
      <w:r>
        <w:rPr>
          <w:rFonts w:eastAsia="Times New Roman"/>
          <w:szCs w:val="24"/>
        </w:rPr>
        <w:t>κ</w:t>
      </w:r>
      <w:r>
        <w:rPr>
          <w:rFonts w:eastAsia="Times New Roman"/>
          <w:szCs w:val="24"/>
        </w:rPr>
        <w:t>υ</w:t>
      </w:r>
      <w:r>
        <w:rPr>
          <w:rFonts w:eastAsia="Times New Roman"/>
          <w:szCs w:val="24"/>
        </w:rPr>
        <w:t>βέρνηση του Ανδρέα Παπανδρέου πρώτα με τον Παρασκευά τον Αυγερινό και έπειτα με τον αείμνηστο τον Γιώργο τον Γεννηματά ήταν ένα βήμα επαναστατικό, πράγματι, κανείς δεν το αμφισβήτησε και μάλιστα με πολύ χαρά ενταχθήκαμε όλοι τότε, γιατί ήταν πραγματικά μεγ</w:t>
      </w:r>
      <w:r>
        <w:rPr>
          <w:rFonts w:eastAsia="Times New Roman"/>
          <w:szCs w:val="24"/>
        </w:rPr>
        <w:t>άλη τομή στον χώρο της υγείας.</w:t>
      </w:r>
    </w:p>
    <w:p w14:paraId="2F46D449"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Επίσης, θέλω να αναφερθώ θετικά και για τον Αλέκο τον Παπαδόπουλο</w:t>
      </w:r>
      <w:r>
        <w:rPr>
          <w:rFonts w:eastAsia="Times New Roman"/>
          <w:szCs w:val="24"/>
        </w:rPr>
        <w:t>,</w:t>
      </w:r>
      <w:r>
        <w:rPr>
          <w:rFonts w:eastAsia="Times New Roman"/>
          <w:szCs w:val="24"/>
        </w:rPr>
        <w:t xml:space="preserve"> που θεωρώ ότι ήταν ένας πολύ έντιμος Υπουργός και μάλιστα εκπαραθυρώθηκε όταν πήγε να αφαιρέσει κάποια από τα πολλά προνόμια που είχαν οι πανεπιστημιακοί.</w:t>
      </w:r>
    </w:p>
    <w:p w14:paraId="2F46D44A" w14:textId="77777777" w:rsidR="005B3E17" w:rsidRDefault="00BC72CD">
      <w:pPr>
        <w:spacing w:line="600" w:lineRule="auto"/>
        <w:ind w:firstLine="720"/>
        <w:contextualSpacing/>
        <w:jc w:val="both"/>
        <w:rPr>
          <w:rFonts w:eastAsia="Times New Roman"/>
          <w:szCs w:val="24"/>
        </w:rPr>
      </w:pPr>
      <w:r>
        <w:rPr>
          <w:rFonts w:eastAsia="Times New Roman"/>
          <w:szCs w:val="24"/>
        </w:rPr>
        <w:t>Θέλ</w:t>
      </w:r>
      <w:r>
        <w:rPr>
          <w:rFonts w:eastAsia="Times New Roman"/>
          <w:szCs w:val="24"/>
        </w:rPr>
        <w:t>ω, όμως, να προσγειωθούμε στην πραγματικότητα, γιατί έζησα -κι αυτή είναι η προσωπική μου αναφορά-, πάνω από τριάντα πέντε χρόνια, ήταν δεύτερο μου σπίτι το δημόσιο νοσοκομείο και το λέω και το εννοώ. Αν μη τι άλλο μια γνώση παραπάνω, από ότι έχουν όλοι όσ</w:t>
      </w:r>
      <w:r>
        <w:rPr>
          <w:rFonts w:eastAsia="Times New Roman"/>
          <w:szCs w:val="24"/>
        </w:rPr>
        <w:t xml:space="preserve">οι μίλησαν, τους οποίους σέβομαι, πιστεύω ότι δικαιούμαι να έχω. </w:t>
      </w:r>
    </w:p>
    <w:p w14:paraId="2F46D44B" w14:textId="77777777" w:rsidR="005B3E17" w:rsidRDefault="00BC72CD">
      <w:pPr>
        <w:spacing w:line="600" w:lineRule="auto"/>
        <w:ind w:firstLine="720"/>
        <w:contextualSpacing/>
        <w:jc w:val="both"/>
        <w:rPr>
          <w:rFonts w:eastAsia="Times New Roman"/>
          <w:szCs w:val="24"/>
        </w:rPr>
      </w:pPr>
      <w:r>
        <w:rPr>
          <w:rFonts w:eastAsia="Times New Roman"/>
          <w:szCs w:val="24"/>
        </w:rPr>
        <w:t>Θέλω, λοιπόν, να θυμίσω τα εξής: Ήταν πράγματι ένα επαναστατικό βήμα και το αγκαλιάσαμε όλοι και τότε, με πολλή αγάπη και πίστη. Πέρασαν χρόνια, όμως, κι είτε το θέλουμε είτε όχι αυτό το σύσ</w:t>
      </w:r>
      <w:r>
        <w:rPr>
          <w:rFonts w:eastAsia="Times New Roman"/>
          <w:szCs w:val="24"/>
        </w:rPr>
        <w:t xml:space="preserve">τημα εκφυλίστηκε. </w:t>
      </w:r>
    </w:p>
    <w:p w14:paraId="2F46D44C"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Και πολύ σύντομα θα σας πω το εξής, για να προσγειωθούμε στην πραγματικότητα: Τα διεθνή </w:t>
      </w:r>
      <w:r>
        <w:rPr>
          <w:rFonts w:eastAsia="Times New Roman"/>
          <w:szCs w:val="24"/>
          <w:lang w:val="en-US"/>
        </w:rPr>
        <w:t>standards</w:t>
      </w:r>
      <w:r>
        <w:rPr>
          <w:rFonts w:eastAsia="Times New Roman"/>
          <w:szCs w:val="24"/>
        </w:rPr>
        <w:t xml:space="preserve"> λένε ότι στη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έχεις δικαίωμα να έχεις δεκαπέντε έως είκοσι κρεβάτια, </w:t>
      </w:r>
      <w:r>
        <w:rPr>
          <w:rFonts w:eastAsia="Times New Roman"/>
          <w:szCs w:val="24"/>
        </w:rPr>
        <w:lastRenderedPageBreak/>
        <w:t>αλλιώς πάμε σε δεύτερη διεύθυνση. Υπήρχε διευθυντής, δεν θέλω να πω σε ποιο νοσοκομείο, που είχε πάνω από εκατό κρεβάτια. Τα φακελάκια τότε στην υγεία κυμαίνονταν σε θωρακοχειρουργικές και αγγ</w:t>
      </w:r>
      <w:r>
        <w:rPr>
          <w:rFonts w:eastAsia="Times New Roman"/>
          <w:szCs w:val="24"/>
        </w:rPr>
        <w:t xml:space="preserve">ειοχειρουργικές επεμβάσεις πάνω από 10 χιλιάδες και δεν μιλάω για ιδιωτικά, μιλάω μέσα στο δημόσιο νοσοκομείο. Το δε «πάρτι» των προμηθευτών ήταν δεδομένο. Μόνο οι εξοπλισμοί ξεπερνούσαν το «πάρτι» που γινόταν στην υγεία, από τους προμηθευτές -λυπάμαι που </w:t>
      </w:r>
      <w:r>
        <w:rPr>
          <w:rFonts w:eastAsia="Times New Roman"/>
          <w:szCs w:val="24"/>
        </w:rPr>
        <w:t xml:space="preserve">το λέω-, όχι όλους, αλλά πάρα πολλούς δυστυχώς μεγαλόσχημους στο χώρο της υγείας εκείνης της εποχής. Αυτή είναι η πραγματικότητα. </w:t>
      </w:r>
    </w:p>
    <w:p w14:paraId="2F46D44D"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Ήταν ένα σύστημα που ενώ το αγκαλιάσαμε όλοι με αγάπη, είχε αρχίσει να καταρρέει και έφθασε στα πρόθυρα της κατάρρευσης. Και </w:t>
      </w:r>
      <w:r>
        <w:rPr>
          <w:rFonts w:eastAsia="Times New Roman"/>
          <w:szCs w:val="24"/>
        </w:rPr>
        <w:t>έβλεπες έναν θησαυρό, πραγματικά παραμελημένο, να περνάει ο ένας Υπουργός μετά τον άλλον και να μην γίνεται τίποτα και να λες «τι γίνεται τώρα;». Συνέχιζε πάντως να έχει την αίγλη του, γιατί όταν πέρναγε το τρίωρο, τα «γκλαμουροϊδιωτικά» νοσοκομεία, στα δύ</w:t>
      </w:r>
      <w:r>
        <w:rPr>
          <w:rFonts w:eastAsia="Times New Roman"/>
          <w:szCs w:val="24"/>
        </w:rPr>
        <w:t xml:space="preserve">σκολα, </w:t>
      </w:r>
      <w:r>
        <w:rPr>
          <w:rFonts w:eastAsia="Times New Roman"/>
          <w:szCs w:val="24"/>
        </w:rPr>
        <w:lastRenderedPageBreak/>
        <w:t>τα επιπληγμένα περιστατικά κατέφευγαν σε μας. Σαν συντονιστής εφημερίας εγώ θυμάμαι τα περιστατικά, που έρχονταν στις καρδιολογικές και σε όλες τις άλλες πτέρυγες στα κρατικά νοσοκομεία. Ωραίοι αυτοί, καλές νοσοκόμες, καλοντυμένες, εμάς μας κατηγορο</w:t>
      </w:r>
      <w:r>
        <w:rPr>
          <w:rFonts w:eastAsia="Times New Roman"/>
          <w:szCs w:val="24"/>
        </w:rPr>
        <w:t xml:space="preserve">ύσαν, αλλά στα δύσκολα εμείς πάλι. </w:t>
      </w:r>
    </w:p>
    <w:p w14:paraId="2F46D44E" w14:textId="77777777" w:rsidR="005B3E17" w:rsidRDefault="00BC72CD">
      <w:pPr>
        <w:spacing w:line="600" w:lineRule="auto"/>
        <w:ind w:firstLine="720"/>
        <w:contextualSpacing/>
        <w:jc w:val="both"/>
        <w:rPr>
          <w:rFonts w:eastAsia="Times New Roman"/>
          <w:szCs w:val="24"/>
        </w:rPr>
      </w:pPr>
      <w:r>
        <w:rPr>
          <w:rFonts w:eastAsia="Times New Roman"/>
          <w:szCs w:val="24"/>
        </w:rPr>
        <w:t>Τι θέλω να πω; Εκεί που πιστεύαμε όλοι ότι αυτή η ιστορία τελειώνει οριστικά, πετάγονταν το ένα μετά το άλλο τα ιδιωτικά νοσοκομεία σαν τα μανιτάρια και σχεδόν είχε εγκαταλειφθεί το σύστημα. Μπορώ να επιχειρηματολογώ μέχ</w:t>
      </w:r>
      <w:r>
        <w:rPr>
          <w:rFonts w:eastAsia="Times New Roman"/>
          <w:szCs w:val="24"/>
        </w:rPr>
        <w:t xml:space="preserve">ρι αύριο. Είμαι από αυτούς που -συγχωρείστε μου την έκφραση- ούρλιαζα επί χρόνια για τις ελλείψεις που υπήρχαν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Έβαζα φωνές, γιατί ήταν «εμπόλεμη ζώνη» στα τμήματα επειγόντων, κάθε τέσσερις μέρες. Γιατί στις απομακρυσμένες </w:t>
      </w:r>
      <w:r>
        <w:rPr>
          <w:rFonts w:eastAsia="Times New Roman"/>
          <w:szCs w:val="24"/>
        </w:rPr>
        <w:t xml:space="preserve">περιοχές της χώρας δεν υπάρχουν ειδικευμένοι γιατροί. Κοροϊδεύαμε τον κόσμο με τα δήθεν αγροτικά ιατρεία. Κι εγώ το έκανα αυτό, που ούτε ένεση δεν ήξερα να κάνω και με έστειλαν σε απομακρυσμένο αγροτικό. </w:t>
      </w:r>
    </w:p>
    <w:p w14:paraId="2F46D44F" w14:textId="77777777" w:rsidR="005B3E17" w:rsidRDefault="00BC72CD">
      <w:pPr>
        <w:spacing w:line="600" w:lineRule="auto"/>
        <w:ind w:firstLine="720"/>
        <w:contextualSpacing/>
        <w:jc w:val="both"/>
        <w:rPr>
          <w:rFonts w:eastAsia="Times New Roman"/>
          <w:szCs w:val="24"/>
        </w:rPr>
      </w:pPr>
      <w:r>
        <w:rPr>
          <w:rFonts w:eastAsia="Times New Roman"/>
          <w:szCs w:val="24"/>
        </w:rPr>
        <w:t>Για πρώτη φορά -και δεν επαινώ κανέναν- υπάρχει ο ε</w:t>
      </w:r>
      <w:r>
        <w:rPr>
          <w:rFonts w:eastAsia="Times New Roman"/>
          <w:szCs w:val="24"/>
        </w:rPr>
        <w:t xml:space="preserve">χθρός του καλού, που είναι το καλύτερο. Για πρώτη φορά, αυτή η Κυβέρνηση -δεν μηδενίζω τίποτα από τους προηγούμενους, αλλά αν θέλετε μπορώ </w:t>
      </w:r>
      <w:r>
        <w:rPr>
          <w:rFonts w:eastAsia="Times New Roman"/>
          <w:szCs w:val="24"/>
        </w:rPr>
        <w:lastRenderedPageBreak/>
        <w:t>να μιλήσω, όμως-, σε μια συγκυρία όπου δεν έχει ο Έλληνας να πληρώσει και που έχουμε και ανθρώπους πιο φτωχούς από ότ</w:t>
      </w:r>
      <w:r>
        <w:rPr>
          <w:rFonts w:eastAsia="Times New Roman"/>
          <w:szCs w:val="24"/>
        </w:rPr>
        <w:t>ι πριν, έδωσε βάρος στη δημόσια υγεία. Είδαμε για πρώτη φορά ασθενοφόρα, μετά από επτά χρόνια με περίεργους διαγωνισμούς, είδαμε για πρώτη αυτά τα εκατόν πενήντα κρεβάτια, που στη συνέχεια έγιναν διακόσια, σιγά-σιγά να γεμίζουν. Δεν είπαμε ότι λύθηκε το πρ</w:t>
      </w:r>
      <w:r>
        <w:rPr>
          <w:rFonts w:eastAsia="Times New Roman"/>
          <w:szCs w:val="24"/>
        </w:rPr>
        <w:t xml:space="preserve">όβλημα. Είδαμε μια τάξη στα τμήματα επειγόντων περιστατικών. </w:t>
      </w:r>
    </w:p>
    <w:p w14:paraId="2F46D450"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Και επειδή άκουσα κάτι για τους διοικητές, είχα προσωπική εμπειρία από δικό μου συγγενικό άτομο. Στις 3.30΄ τα ξημερώματα, στα επείγοντα ήταν η </w:t>
      </w:r>
      <w:r>
        <w:rPr>
          <w:rFonts w:eastAsia="Times New Roman"/>
          <w:szCs w:val="24"/>
        </w:rPr>
        <w:t>δ</w:t>
      </w:r>
      <w:r>
        <w:rPr>
          <w:rFonts w:eastAsia="Times New Roman"/>
          <w:szCs w:val="24"/>
        </w:rPr>
        <w:t xml:space="preserve">ιοικήτρια του </w:t>
      </w:r>
      <w:r>
        <w:rPr>
          <w:rFonts w:eastAsia="Times New Roman"/>
          <w:szCs w:val="24"/>
        </w:rPr>
        <w:t>«</w:t>
      </w:r>
      <w:r>
        <w:rPr>
          <w:rFonts w:eastAsia="Times New Roman"/>
          <w:szCs w:val="24"/>
        </w:rPr>
        <w:t>Ευαγγελισμού</w:t>
      </w:r>
      <w:r>
        <w:rPr>
          <w:rFonts w:eastAsia="Times New Roman"/>
          <w:szCs w:val="24"/>
        </w:rPr>
        <w:t>»</w:t>
      </w:r>
      <w:r>
        <w:rPr>
          <w:rFonts w:eastAsia="Times New Roman"/>
          <w:szCs w:val="24"/>
        </w:rPr>
        <w:t xml:space="preserve"> εκεί, παρούσα. Έναν </w:t>
      </w:r>
      <w:r>
        <w:rPr>
          <w:rFonts w:eastAsia="Times New Roman"/>
          <w:szCs w:val="24"/>
        </w:rPr>
        <w:t xml:space="preserve">μήνα πριν ο </w:t>
      </w:r>
      <w:r>
        <w:rPr>
          <w:rFonts w:eastAsia="Times New Roman"/>
          <w:szCs w:val="24"/>
        </w:rPr>
        <w:t>δ</w:t>
      </w:r>
      <w:r>
        <w:rPr>
          <w:rFonts w:eastAsia="Times New Roman"/>
          <w:szCs w:val="24"/>
        </w:rPr>
        <w:t xml:space="preserve">ιοικητής του </w:t>
      </w:r>
      <w:r>
        <w:rPr>
          <w:rFonts w:eastAsia="Times New Roman"/>
          <w:szCs w:val="24"/>
        </w:rPr>
        <w:t>«</w:t>
      </w:r>
      <w:r>
        <w:rPr>
          <w:rFonts w:eastAsia="Times New Roman"/>
          <w:szCs w:val="24"/>
        </w:rPr>
        <w:t>Γεννηματά</w:t>
      </w:r>
      <w:r>
        <w:rPr>
          <w:rFonts w:eastAsia="Times New Roman"/>
          <w:szCs w:val="24"/>
        </w:rPr>
        <w:t>»</w:t>
      </w:r>
      <w:r>
        <w:rPr>
          <w:rFonts w:eastAsia="Times New Roman"/>
          <w:szCs w:val="24"/>
        </w:rPr>
        <w:t xml:space="preserve"> ήταν κι αυτός παρών, στις 12.00΄ το βράδυ. Τα λέω αυτά γιατί άκουσα πάρα πολλά για δήθεν κομματικές διοικήσεις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Κάντε το. Πηγαίνετε μια βόλτα σε αυτά τα δύο μεγάλα νοσοκομεία και θα δείτε τη διαφορά.</w:t>
      </w:r>
    </w:p>
    <w:p w14:paraId="2F46D451"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Φίλες και φί</w:t>
      </w:r>
      <w:r>
        <w:rPr>
          <w:rFonts w:eastAsia="Times New Roman"/>
          <w:szCs w:val="24"/>
        </w:rPr>
        <w:t>λοι, άκουσα πάρα πολλά στην επερώτηση. Έχει αναφαίρετο δικαίωμα ένα κόμμα να κάνει επερώτηση και νομίζω ότι είναι πολύ σωστό και θετικό. Και θέλω να χαιρετίσω δυο-τρεις</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από τους ομιλητές, όπως τον κ. Κρεμαστινό που κάνει την κριτική του, η οπ</w:t>
      </w:r>
      <w:r>
        <w:rPr>
          <w:rFonts w:eastAsia="Times New Roman"/>
          <w:szCs w:val="24"/>
        </w:rPr>
        <w:t>οία είναι πολύ σκληρή, αλλά ήπια, ωραία, εποικοδομητική. Δεν χωράει όξυνση στον χώρο της υγείας. Είναι πολύ σοβαρό θέμα και κρατάει πολλά χρόνια αυτή η ιστορία.</w:t>
      </w:r>
    </w:p>
    <w:p w14:paraId="2F46D452" w14:textId="77777777" w:rsidR="005B3E17" w:rsidRDefault="00BC72CD">
      <w:pPr>
        <w:spacing w:line="600" w:lineRule="auto"/>
        <w:ind w:firstLine="720"/>
        <w:contextualSpacing/>
        <w:jc w:val="both"/>
        <w:rPr>
          <w:rFonts w:eastAsia="Times New Roman"/>
          <w:szCs w:val="24"/>
        </w:rPr>
      </w:pPr>
      <w:r>
        <w:rPr>
          <w:rFonts w:eastAsia="Times New Roman"/>
          <w:szCs w:val="24"/>
        </w:rPr>
        <w:t>Θέλω, όμως, να θυμίσω τα εξής: Κανείς δεν είναι με παρθενογένεση σ’ αυτή την Αίθουσα. Έχουμε αν</w:t>
      </w:r>
      <w:r>
        <w:rPr>
          <w:rFonts w:eastAsia="Times New Roman"/>
          <w:szCs w:val="24"/>
        </w:rPr>
        <w:t>άγκη τα εκατόν σαράντα εκατομμύρια που χρωστάει το κόμμα σας στην υγεία και άλλα τόσα περίπου που χρωστάει η Νέα Δημοκρατία. Πείτε μας. Το αναγνωρίζετε; Θα τα δώσετε; Τι θα κάνετε; Έχουμε ανάγκη από έντιμους πολιτικούς.</w:t>
      </w:r>
    </w:p>
    <w:p w14:paraId="2F46D453" w14:textId="77777777" w:rsidR="005B3E17" w:rsidRDefault="00BC72CD">
      <w:pPr>
        <w:spacing w:line="600" w:lineRule="auto"/>
        <w:ind w:firstLine="720"/>
        <w:contextualSpacing/>
        <w:jc w:val="both"/>
        <w:rPr>
          <w:rFonts w:eastAsia="Times New Roman"/>
          <w:szCs w:val="24"/>
        </w:rPr>
      </w:pPr>
      <w:r>
        <w:rPr>
          <w:rFonts w:eastAsia="Times New Roman"/>
          <w:szCs w:val="24"/>
        </w:rPr>
        <w:t>Θέλω να σας θυμίσω κάτι. Λυπάμαι που</w:t>
      </w:r>
      <w:r>
        <w:rPr>
          <w:rFonts w:eastAsia="Times New Roman"/>
          <w:szCs w:val="24"/>
        </w:rPr>
        <w:t xml:space="preserve"> το κάνω, αλλά θέλω να προσγειωθείτε στην πραγματικότητα. Σήμερα κιόλας ένας άνθρωπος με τον οποίο δεν έχω τίποτα και του εύχομαι να βρει το δίκιο του, παραπέμπεται για απιστία και απάτη. Τρεις φορές εγγυήθηκε το δάνειο των πέντε εκατομμυρίων που </w:t>
      </w:r>
      <w:r>
        <w:rPr>
          <w:rFonts w:eastAsia="Times New Roman"/>
          <w:szCs w:val="24"/>
        </w:rPr>
        <w:lastRenderedPageBreak/>
        <w:t xml:space="preserve">πήρε από </w:t>
      </w:r>
      <w:r>
        <w:rPr>
          <w:rFonts w:eastAsia="Times New Roman"/>
          <w:szCs w:val="24"/>
        </w:rPr>
        <w:t xml:space="preserve">τη «ΣΥΡΙΖΑ </w:t>
      </w:r>
      <w:r>
        <w:rPr>
          <w:rFonts w:eastAsia="Times New Roman"/>
          <w:szCs w:val="24"/>
          <w:lang w:val="en-US"/>
        </w:rPr>
        <w:t>BANK</w:t>
      </w:r>
      <w:r>
        <w:rPr>
          <w:rFonts w:eastAsia="Times New Roman"/>
          <w:szCs w:val="24"/>
        </w:rPr>
        <w:t>» το κόμμα σας τρεις φορές σε διαφορετικές τράπεζες και αυτό λέγεται απάτη. Δεν θέλω να πω ούτε το όνομά του. Ο ίδιος άνθρωπος έδωσε σε ιδιωτικό ΙΕΚ –σήμερα παραπέμπεται- 4.700 δόσεις με ημερομηνία αποπληρωμής μετά από τετρακόσια χρόνια. Έτυ</w:t>
      </w:r>
      <w:r>
        <w:rPr>
          <w:rFonts w:eastAsia="Times New Roman"/>
          <w:szCs w:val="24"/>
        </w:rPr>
        <w:t xml:space="preserve">χε, είχε την ατυχία να είναι και ταμίας εκείνη την εποχή για τα εκατόν σαράντα. Πάει αυτή τη στιγμή για απιστία. </w:t>
      </w:r>
    </w:p>
    <w:p w14:paraId="2F46D454" w14:textId="77777777" w:rsidR="005B3E17" w:rsidRDefault="00BC72CD">
      <w:pPr>
        <w:spacing w:line="600" w:lineRule="auto"/>
        <w:ind w:firstLine="720"/>
        <w:contextualSpacing/>
        <w:jc w:val="both"/>
        <w:rPr>
          <w:rFonts w:eastAsia="Times New Roman"/>
          <w:szCs w:val="24"/>
        </w:rPr>
      </w:pPr>
      <w:r>
        <w:rPr>
          <w:rFonts w:eastAsia="Times New Roman"/>
          <w:szCs w:val="24"/>
        </w:rPr>
        <w:t>Θέλω να σας θυμίσω ότι ο κ. Παπαντωνίου είχε καταδικαστεί για το «πόθεν έσχες». Δικοί σας άνθρωποι. Θέλω να σας θυμίσω ότι ο κ. Μαντέλης θα εί</w:t>
      </w:r>
      <w:r>
        <w:rPr>
          <w:rFonts w:eastAsia="Times New Roman"/>
          <w:szCs w:val="24"/>
        </w:rPr>
        <w:t>ναι στο εδώλιο του κατηγορουμένου πολύ σύντομα. Το ίδιο και ο κ. Τσουκάτος. Δεν μιλάω για τον Άκη. Είναι χιλιοειπωμένο το θέμα. Είναι και άλλοι πολλοί. Νομίζω, λοιπόν, ότι μία αυτοκριτική δεν βλάπτει. Καλά κάνετε και κάνετε τις ερωτήσεις σας, αλλά η πραγμα</w:t>
      </w:r>
      <w:r>
        <w:rPr>
          <w:rFonts w:eastAsia="Times New Roman"/>
          <w:szCs w:val="24"/>
        </w:rPr>
        <w:t xml:space="preserve">τικότητα είναι πολύ σκληρή. </w:t>
      </w:r>
    </w:p>
    <w:p w14:paraId="2F46D455" w14:textId="77777777" w:rsidR="005B3E17" w:rsidRDefault="00BC72CD">
      <w:pPr>
        <w:spacing w:line="600" w:lineRule="auto"/>
        <w:ind w:firstLine="720"/>
        <w:contextualSpacing/>
        <w:jc w:val="both"/>
        <w:rPr>
          <w:rFonts w:eastAsia="Times New Roman"/>
          <w:szCs w:val="24"/>
        </w:rPr>
      </w:pPr>
      <w:r>
        <w:rPr>
          <w:rFonts w:eastAsia="Times New Roman"/>
          <w:szCs w:val="24"/>
        </w:rPr>
        <w:t>Επειδή ακούω πάρα πολλά για τον συγκεκριμένο Αναπληρωτή Υπουργό, τον Παύλο Πολάκη, θέλω εγώ να πω δυο κουβέντες και να με συγχωρέσει ο φίλος μου ο Αντρέας τον οποίο αγαπάω και το ξέρει. Με τον Πολάκη το ’99 –συγχωρέστε με, είνα</w:t>
      </w:r>
      <w:r>
        <w:rPr>
          <w:rFonts w:eastAsia="Times New Roman"/>
          <w:szCs w:val="24"/>
        </w:rPr>
        <w:t xml:space="preserve">ι μία απρέπεια δική μου, το λέω εγώ γιατί εκείνος δεν το λέει- </w:t>
      </w:r>
      <w:r>
        <w:rPr>
          <w:rFonts w:eastAsia="Times New Roman"/>
          <w:szCs w:val="24"/>
        </w:rPr>
        <w:lastRenderedPageBreak/>
        <w:t>περάσαμε στην εμπόλεμη ζώνη δεκαοκτώ ώρες, τότε που βομβαρδιζόταν η Γιουγκοσλαβία απ’ όλον τον πλανήτη. Ο Πολάκης είναι έντιμος και έχει πέσει όλο το σύστημα επάνω γιατί συγκρούεται μετωπικά με</w:t>
      </w:r>
      <w:r>
        <w:rPr>
          <w:rFonts w:eastAsia="Times New Roman"/>
          <w:szCs w:val="24"/>
        </w:rPr>
        <w:t xml:space="preserve"> την διαπλοκή. Τα υπόλοιπα τα θεωρώ κουτσομπολιά και μυθεύματα. </w:t>
      </w:r>
    </w:p>
    <w:p w14:paraId="2F46D456" w14:textId="77777777" w:rsidR="005B3E17" w:rsidRDefault="00BC72CD">
      <w:pPr>
        <w:spacing w:line="600" w:lineRule="auto"/>
        <w:ind w:firstLine="720"/>
        <w:contextualSpacing/>
        <w:jc w:val="both"/>
        <w:rPr>
          <w:rFonts w:eastAsia="Times New Roman"/>
          <w:szCs w:val="24"/>
        </w:rPr>
      </w:pPr>
      <w:r>
        <w:rPr>
          <w:rFonts w:eastAsia="Times New Roman"/>
          <w:szCs w:val="24"/>
        </w:rPr>
        <w:t>Τελειώνοντας, θέλω πω το εξής: Άκουσα με μεγάλη προσοχή τις επτά προτάσεις που έκανε η κ. Γεννηματά. Ελάτε να κάτσουμε να συζητήσουμε για την ηλεκτρονική κάρτα υγείας, για όλα όσα λέτε. Θα σα</w:t>
      </w:r>
      <w:r>
        <w:rPr>
          <w:rFonts w:eastAsia="Times New Roman"/>
          <w:szCs w:val="24"/>
        </w:rPr>
        <w:t>ς ρωτήσει κάποιος: Είκοσι χρόνια, ρε παιδιά, ήσασταν. Είκοσι χρόνια ήσασταν κυβερνήσεις. Δεν βλάπτει μια αυτοκριτική αυτή τη στιγμή και πιστεύω ότι όσοι την έκαναν, κέρδισαν.</w:t>
      </w:r>
    </w:p>
    <w:p w14:paraId="2F46D457" w14:textId="77777777" w:rsidR="005B3E17" w:rsidRDefault="00BC72CD">
      <w:pPr>
        <w:spacing w:line="600" w:lineRule="auto"/>
        <w:ind w:firstLine="720"/>
        <w:contextualSpacing/>
        <w:jc w:val="both"/>
        <w:rPr>
          <w:rFonts w:eastAsia="Times New Roman"/>
          <w:szCs w:val="24"/>
        </w:rPr>
      </w:pPr>
      <w:r>
        <w:rPr>
          <w:rFonts w:eastAsia="Times New Roman"/>
          <w:szCs w:val="24"/>
        </w:rPr>
        <w:t>Ευχαριστώ πολύ.</w:t>
      </w:r>
    </w:p>
    <w:p w14:paraId="2F46D458" w14:textId="77777777" w:rsidR="005B3E17" w:rsidRDefault="00BC72CD">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F46D459"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(Σπυρίδων </w:t>
      </w:r>
      <w:r>
        <w:rPr>
          <w:rFonts w:eastAsia="Times New Roman"/>
          <w:b/>
          <w:szCs w:val="24"/>
        </w:rPr>
        <w:t>Λυκούδης):</w:t>
      </w:r>
      <w:r>
        <w:rPr>
          <w:rFonts w:eastAsia="Times New Roman"/>
          <w:szCs w:val="24"/>
        </w:rPr>
        <w:t xml:space="preserve"> Ευχαριστούμε πολύ.</w:t>
      </w:r>
    </w:p>
    <w:p w14:paraId="2F46D45A" w14:textId="77777777" w:rsidR="005B3E17" w:rsidRDefault="00BC72CD">
      <w:pPr>
        <w:spacing w:line="600" w:lineRule="auto"/>
        <w:ind w:firstLine="720"/>
        <w:contextualSpacing/>
        <w:jc w:val="both"/>
        <w:rPr>
          <w:rFonts w:eastAsia="Times New Roman"/>
          <w:szCs w:val="24"/>
        </w:rPr>
      </w:pPr>
      <w:r>
        <w:rPr>
          <w:rFonts w:eastAsia="Times New Roman"/>
          <w:szCs w:val="24"/>
        </w:rPr>
        <w:t>Η συνάδελφος κ. Θεοδώρα Μεγαλοοικονόμου από την Ένωση Κεντρώων έχει τον λόγο.</w:t>
      </w:r>
    </w:p>
    <w:p w14:paraId="2F46D45B" w14:textId="77777777" w:rsidR="005B3E17" w:rsidRDefault="00BC72CD">
      <w:pPr>
        <w:spacing w:line="600" w:lineRule="auto"/>
        <w:ind w:firstLine="720"/>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Σας ευχαριστώ, κύριε Πρόεδρε.</w:t>
      </w:r>
    </w:p>
    <w:p w14:paraId="2F46D45C"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Κύριοι Υπουργοί, θεωρώ ότι το επίπεδο πολιτισμού μιας χώρας αποδεικνύεται κυρίως από το πώς φ</w:t>
      </w:r>
      <w:r>
        <w:rPr>
          <w:rFonts w:eastAsia="Times New Roman"/>
          <w:szCs w:val="24"/>
        </w:rPr>
        <w:t>έρεται στους ασθενείς και πρωτίστως στους ασθενείς</w:t>
      </w:r>
      <w:r>
        <w:rPr>
          <w:rFonts w:eastAsia="Times New Roman"/>
          <w:szCs w:val="24"/>
        </w:rPr>
        <w:t>,</w:t>
      </w:r>
      <w:r>
        <w:rPr>
          <w:rFonts w:eastAsia="Times New Roman"/>
          <w:szCs w:val="24"/>
        </w:rPr>
        <w:t xml:space="preserve"> που είναι οικονομικά αδύναμοι. Δεν νοείται χώρα πολιτισμένου κόσμου που να μην εξασφαλίζει όλες τις βασικές ιατρικές δομές για τους πολίτες της.</w:t>
      </w:r>
    </w:p>
    <w:p w14:paraId="2F46D45D" w14:textId="77777777" w:rsidR="005B3E17" w:rsidRDefault="00BC72CD">
      <w:pPr>
        <w:spacing w:line="600" w:lineRule="auto"/>
        <w:ind w:firstLine="720"/>
        <w:contextualSpacing/>
        <w:jc w:val="both"/>
        <w:rPr>
          <w:rFonts w:eastAsia="Times New Roman"/>
          <w:szCs w:val="24"/>
        </w:rPr>
      </w:pPr>
      <w:r>
        <w:rPr>
          <w:rFonts w:eastAsia="Times New Roman"/>
          <w:szCs w:val="24"/>
        </w:rPr>
        <w:t>Δυστυχώς, στην Ελλάδα κάθε χρόνο πολλαπλασιάζονται τα προβλ</w:t>
      </w:r>
      <w:r>
        <w:rPr>
          <w:rFonts w:eastAsia="Times New Roman"/>
          <w:szCs w:val="24"/>
        </w:rPr>
        <w:t>ήματα στην υγεία αντί να βελτιώνονται. Φυσικά, δεν φταίει το νοσηλευτικό προσωπικό, ούτε οι ιατροί, ούτε οι νοσηλευτές μας που κάνουν τα αδύνατα δυνατά κάτω από πάρα πολύ αντίξοες συνθήκες για να αντιμετωπίσουν τις δυσκολίες. Το πρόβλημα στα νοσοκομεία μας</w:t>
      </w:r>
      <w:r>
        <w:rPr>
          <w:rFonts w:eastAsia="Times New Roman"/>
          <w:szCs w:val="24"/>
        </w:rPr>
        <w:t xml:space="preserve"> είναι τεράστιο και γιγαντώθηκε φυσικά ακόμα περισσότερο στα χρόνια της κρίσης. </w:t>
      </w:r>
    </w:p>
    <w:p w14:paraId="2F46D45E"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π</w:t>
      </w:r>
      <w:r>
        <w:rPr>
          <w:rFonts w:eastAsia="Times New Roman"/>
          <w:szCs w:val="24"/>
        </w:rPr>
        <w:t xml:space="preserve">ανελλήνια </w:t>
      </w:r>
      <w:r>
        <w:rPr>
          <w:rFonts w:eastAsia="Times New Roman"/>
          <w:szCs w:val="24"/>
        </w:rPr>
        <w:t>ο</w:t>
      </w:r>
      <w:r>
        <w:rPr>
          <w:rFonts w:eastAsia="Times New Roman"/>
          <w:szCs w:val="24"/>
        </w:rPr>
        <w:t xml:space="preserve">μοσπονδία </w:t>
      </w:r>
      <w:r>
        <w:rPr>
          <w:rFonts w:eastAsia="Times New Roman"/>
          <w:szCs w:val="24"/>
        </w:rPr>
        <w:t>ε</w:t>
      </w:r>
      <w:r>
        <w:rPr>
          <w:rFonts w:eastAsia="Times New Roman"/>
          <w:szCs w:val="24"/>
        </w:rPr>
        <w:t>ργαζομένων στα δημόσια νοσοκομεία καταγγέλλει την κατάσταση που επικρατεί, την οποία φυσικά ξέρουμε όλοι μας. Μάλιστα, καταθέτω ένα έντυπο που τα αναφ</w:t>
      </w:r>
      <w:r>
        <w:rPr>
          <w:rFonts w:eastAsia="Times New Roman"/>
          <w:szCs w:val="24"/>
        </w:rPr>
        <w:t>έρει αυτά αναλυτικά για όλα τα νοσοκομεία.</w:t>
      </w:r>
    </w:p>
    <w:p w14:paraId="2F46D45F"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η Βουλευτής κ. Θεοδώρα Μεγαλοοικονόμου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w:t>
      </w:r>
      <w:r>
        <w:rPr>
          <w:rFonts w:eastAsia="Times New Roman"/>
          <w:szCs w:val="24"/>
        </w:rPr>
        <w:t>Βουλής)</w:t>
      </w:r>
    </w:p>
    <w:p w14:paraId="2F46D460" w14:textId="77777777" w:rsidR="005B3E17" w:rsidRDefault="00BC72CD">
      <w:pPr>
        <w:spacing w:line="600" w:lineRule="auto"/>
        <w:ind w:firstLine="720"/>
        <w:contextualSpacing/>
        <w:jc w:val="both"/>
        <w:rPr>
          <w:rFonts w:eastAsia="Times New Roman"/>
          <w:szCs w:val="24"/>
        </w:rPr>
      </w:pPr>
      <w:r>
        <w:rPr>
          <w:rFonts w:eastAsia="Times New Roman"/>
          <w:szCs w:val="24"/>
        </w:rPr>
        <w:t>Θα αναφερθώ στους καρκινοπαθείς. Οι καρκινοπαθείς, όπως γνωρίζετε, περιμένουν πάρα πολύ μεγάλες λίστες αναμονής για να κάνουν την απαραίτητη ακτινοθεραπεία τους. Το ίδιο συμπέρασμα βγήκε και στην πρόσφατη έρευνα της Εθνικής Σχολής Δημόσιας Υγείας για τον κ</w:t>
      </w:r>
      <w:r>
        <w:rPr>
          <w:rFonts w:eastAsia="Times New Roman"/>
          <w:szCs w:val="24"/>
        </w:rPr>
        <w:t xml:space="preserve">αρκίνο του μαστού. </w:t>
      </w:r>
    </w:p>
    <w:p w14:paraId="2F46D461" w14:textId="77777777" w:rsidR="005B3E17" w:rsidRDefault="00BC72CD">
      <w:pPr>
        <w:spacing w:line="600" w:lineRule="auto"/>
        <w:ind w:firstLine="720"/>
        <w:contextualSpacing/>
        <w:jc w:val="both"/>
        <w:rPr>
          <w:rFonts w:eastAsia="Times New Roman" w:cs="Times New Roman"/>
          <w:szCs w:val="24"/>
        </w:rPr>
      </w:pPr>
      <w:r>
        <w:rPr>
          <w:rFonts w:eastAsia="Times New Roman"/>
          <w:szCs w:val="24"/>
        </w:rPr>
        <w:t>Οι μεγαλύτερες καθυστερήσεις παρατηρούνται στο στάδιο αναμονής για την ακτινοθεραπεία. Φυσικά οι περισσότεροι ασθενείς δεν μπορούν να πληρώσουν το κόστος της θεραπείας σε ιδιωτικά ιδρύματα, καθώς είναι πάρα πολύ υψηλό, όπως ξέρετε, κύρι</w:t>
      </w:r>
      <w:r>
        <w:rPr>
          <w:rFonts w:eastAsia="Times New Roman"/>
          <w:szCs w:val="24"/>
        </w:rPr>
        <w:t>οι Υπουργοί. Τα ακτινοθεραπευτικά μηχανήματα στην Ελλάδα αντιστοιχούν ένα προς ένα εκατομμύριο πολίτες, ενώ θα έπρεπε να είναι ένα προς διακόσιες χιλιάδες πολίτες.</w:t>
      </w:r>
      <w:r>
        <w:rPr>
          <w:rFonts w:eastAsia="Times New Roman" w:cs="Times New Roman"/>
          <w:szCs w:val="24"/>
        </w:rPr>
        <w:t xml:space="preserve"> </w:t>
      </w:r>
      <w:r>
        <w:rPr>
          <w:rFonts w:eastAsia="Times New Roman" w:cs="Times New Roman"/>
          <w:szCs w:val="24"/>
        </w:rPr>
        <w:t xml:space="preserve">Η ανεπάρκεια είναι δεδομένη. Δεν χρειάζεται συζήτηση. </w:t>
      </w:r>
    </w:p>
    <w:p w14:paraId="2F46D46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α από τις σοβαρές πληγές που έχουμε</w:t>
      </w:r>
      <w:r>
        <w:rPr>
          <w:rFonts w:eastAsia="Times New Roman" w:cs="Times New Roman"/>
          <w:szCs w:val="24"/>
        </w:rPr>
        <w:t xml:space="preserve"> αντιμετωπίσει είναι ότι μεγάλα αντικαρκινικά, όπως το νοσοκομείο «Μεταξά», που εξυπηρετεί όλη την Αττική και τα νησιά μας ακόμη –και, μάλιστα, θα καταθέσω και επίκαιρη ερώτηση, που είχα κάνει στον Υπουργό από τον Απρίλιο- έχει χαλασμένο αξονικό τομογράφο </w:t>
      </w:r>
      <w:r>
        <w:rPr>
          <w:rFonts w:eastAsia="Times New Roman" w:cs="Times New Roman"/>
          <w:szCs w:val="24"/>
        </w:rPr>
        <w:t>επί τρία χρόνια. Δεν έχει μαγνητικό τομογράφο. Αν είναι δυνατόν!</w:t>
      </w:r>
    </w:p>
    <w:p w14:paraId="2F46D46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Βουλευτής η κ</w:t>
      </w:r>
      <w:r>
        <w:rPr>
          <w:rFonts w:eastAsia="Times New Roman" w:cs="Times New Roman"/>
          <w:szCs w:val="24"/>
        </w:rPr>
        <w:t>.</w:t>
      </w:r>
      <w:r>
        <w:rPr>
          <w:rFonts w:eastAsia="Times New Roman" w:cs="Times New Roman"/>
          <w:szCs w:val="24"/>
        </w:rPr>
        <w:t xml:space="preserve"> Θεοδώρα Μεγαλοοικονόμου  καταθέτει για τα Πρακτικά το προαναφερθέν έγγραφο, το οποίο βρίσκεται στο αρχείο του Τμήματος Γραμματείας της Διεύθυνσης Στενογραφίας </w:t>
      </w:r>
      <w:r>
        <w:rPr>
          <w:rFonts w:eastAsia="Times New Roman" w:cs="Times New Roman"/>
          <w:szCs w:val="24"/>
        </w:rPr>
        <w:t>και Πρακτικών της Βουλής)</w:t>
      </w:r>
    </w:p>
    <w:p w14:paraId="2F46D46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κύριοι συνάδελφοι, επίσης ότι τα σεντόνια του τα πλένει στο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Ευτυχώς που είναι και το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πάρα πολύ κοντά.</w:t>
      </w:r>
    </w:p>
    <w:p w14:paraId="2F46D46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Μαθαίνουμε ότι από το </w:t>
      </w:r>
      <w:r>
        <w:rPr>
          <w:rFonts w:eastAsia="Times New Roman" w:cs="Times New Roman"/>
          <w:szCs w:val="24"/>
        </w:rPr>
        <w:t>ί</w:t>
      </w:r>
      <w:r>
        <w:rPr>
          <w:rFonts w:eastAsia="Times New Roman" w:cs="Times New Roman"/>
          <w:szCs w:val="24"/>
        </w:rPr>
        <w:t xml:space="preserve">δρυμα </w:t>
      </w:r>
      <w:r>
        <w:rPr>
          <w:rFonts w:eastAsia="Times New Roman" w:cs="Times New Roman"/>
          <w:szCs w:val="24"/>
        </w:rPr>
        <w:t xml:space="preserve">«Σταύρος </w:t>
      </w:r>
      <w:r>
        <w:rPr>
          <w:rFonts w:eastAsia="Times New Roman" w:cs="Times New Roman"/>
          <w:szCs w:val="24"/>
        </w:rPr>
        <w:t>Νιάρχο</w:t>
      </w:r>
      <w:r>
        <w:rPr>
          <w:rFonts w:eastAsia="Times New Roman" w:cs="Times New Roman"/>
          <w:szCs w:val="24"/>
        </w:rPr>
        <w:t>ς»</w:t>
      </w:r>
      <w:r>
        <w:rPr>
          <w:rFonts w:eastAsia="Times New Roman" w:cs="Times New Roman"/>
          <w:szCs w:val="24"/>
        </w:rPr>
        <w:t xml:space="preserve"> περιμένει να του κάνει δωρεά έναν αξονικό τομογράφο</w:t>
      </w:r>
      <w:r>
        <w:rPr>
          <w:rFonts w:eastAsia="Times New Roman" w:cs="Times New Roman"/>
          <w:szCs w:val="24"/>
        </w:rPr>
        <w:t xml:space="preserve">. Όμως, ήδη το </w:t>
      </w:r>
      <w:r>
        <w:rPr>
          <w:rFonts w:eastAsia="Times New Roman" w:cs="Times New Roman"/>
          <w:szCs w:val="24"/>
        </w:rPr>
        <w:t>ί</w:t>
      </w:r>
      <w:r>
        <w:rPr>
          <w:rFonts w:eastAsia="Times New Roman" w:cs="Times New Roman"/>
          <w:szCs w:val="24"/>
        </w:rPr>
        <w:t xml:space="preserve">δρυμα </w:t>
      </w:r>
      <w:r>
        <w:rPr>
          <w:rFonts w:eastAsia="Times New Roman" w:cs="Times New Roman"/>
          <w:szCs w:val="24"/>
        </w:rPr>
        <w:t xml:space="preserve"> «Σταύρος </w:t>
      </w:r>
      <w:r>
        <w:rPr>
          <w:rFonts w:eastAsia="Times New Roman" w:cs="Times New Roman"/>
          <w:szCs w:val="24"/>
        </w:rPr>
        <w:t>Νιάρχο</w:t>
      </w:r>
      <w:r>
        <w:rPr>
          <w:rFonts w:eastAsia="Times New Roman" w:cs="Times New Roman"/>
          <w:szCs w:val="24"/>
        </w:rPr>
        <w:t>ς»</w:t>
      </w:r>
      <w:r>
        <w:rPr>
          <w:rFonts w:eastAsia="Times New Roman" w:cs="Times New Roman"/>
          <w:szCs w:val="24"/>
        </w:rPr>
        <w:t xml:space="preserve"> έκανε δωρεά μηχάνημα ακτινοθεραπείας, το οποίο –ακούστε!- δεν παραδίδεται, επειδή –λέει- δεν πληρείται ο όρος της δωρεάς, που προβλέπει έτοιμο χώρο </w:t>
      </w:r>
      <w:r>
        <w:rPr>
          <w:rFonts w:eastAsia="Times New Roman" w:cs="Times New Roman"/>
          <w:szCs w:val="24"/>
        </w:rPr>
        <w:lastRenderedPageBreak/>
        <w:t>υποδοχής και επαρκώς στελεχωμένο τμήμα. Αν είναι δυνατόν! Να μας χα</w:t>
      </w:r>
      <w:r>
        <w:rPr>
          <w:rFonts w:eastAsia="Times New Roman" w:cs="Times New Roman"/>
          <w:szCs w:val="24"/>
        </w:rPr>
        <w:t xml:space="preserve">ρίζουν και εμείς να κοιτάμε τα δόντια. Να μην έχετε στελεχώσει το τμήμα που θα πάρετε το μηχάνημα ακτινοθεραπείας; </w:t>
      </w:r>
    </w:p>
    <w:p w14:paraId="2F46D46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Εάν ισχύουν αυτά, κύριε Υπουργέ, νομίζω ότι είστε άμεσα υπεύθυνος για όλους τους ασθενείς που δεν κάνουν σωστά την ακτινοθεραπεία τους. Αν ο</w:t>
      </w:r>
      <w:r>
        <w:rPr>
          <w:rFonts w:eastAsia="Times New Roman" w:cs="Times New Roman"/>
          <w:szCs w:val="24"/>
        </w:rPr>
        <w:t xml:space="preserve"> ασθενής δεν κάνει την ακτινοθεραπεία που πρέπει την καθορισμένη ώρα και περίοδο, είναι καταδικασμένος. Αν όντως το </w:t>
      </w:r>
      <w:r>
        <w:rPr>
          <w:rFonts w:eastAsia="Times New Roman" w:cs="Times New Roman"/>
          <w:szCs w:val="24"/>
        </w:rPr>
        <w:t>ί</w:t>
      </w:r>
      <w:r>
        <w:rPr>
          <w:rFonts w:eastAsia="Times New Roman" w:cs="Times New Roman"/>
          <w:szCs w:val="24"/>
        </w:rPr>
        <w:t xml:space="preserve">δρυμα </w:t>
      </w:r>
      <w:r>
        <w:rPr>
          <w:rFonts w:eastAsia="Times New Roman" w:cs="Times New Roman"/>
          <w:szCs w:val="24"/>
        </w:rPr>
        <w:t xml:space="preserve">«Σταύρος </w:t>
      </w:r>
      <w:r>
        <w:rPr>
          <w:rFonts w:eastAsia="Times New Roman" w:cs="Times New Roman"/>
          <w:szCs w:val="24"/>
        </w:rPr>
        <w:t>Νιάρχο</w:t>
      </w:r>
      <w:r>
        <w:rPr>
          <w:rFonts w:eastAsia="Times New Roman" w:cs="Times New Roman"/>
          <w:szCs w:val="24"/>
        </w:rPr>
        <w:t>ς»</w:t>
      </w:r>
      <w:r>
        <w:rPr>
          <w:rFonts w:eastAsia="Times New Roman" w:cs="Times New Roman"/>
          <w:szCs w:val="24"/>
        </w:rPr>
        <w:t xml:space="preserve"> έχει τη διάθεση να πληρώσει το ακριβό μηχάνημα και αυτό το αμελείτε, τότε συζητάμε για μια πολιτική που δεν έχει κα</w:t>
      </w:r>
      <w:r>
        <w:rPr>
          <w:rFonts w:eastAsia="Times New Roman" w:cs="Times New Roman"/>
          <w:szCs w:val="24"/>
        </w:rPr>
        <w:t>μμία σοβαρότητα και μόνο ευθύνες έχετε, κύριε Υπουργέ, και, μάλιστα ,τελείως αδικαιολόγητες.</w:t>
      </w:r>
    </w:p>
    <w:p w14:paraId="2F46D46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καμμία δικαιολογία δεν υπάρχει για την απαράδεκτη κατάσταση που συμβαίνει στο </w:t>
      </w:r>
      <w:r>
        <w:rPr>
          <w:rFonts w:eastAsia="Times New Roman" w:cs="Times New Roman"/>
          <w:szCs w:val="24"/>
        </w:rPr>
        <w:t>μ</w:t>
      </w:r>
      <w:r>
        <w:rPr>
          <w:rFonts w:eastAsia="Times New Roman" w:cs="Times New Roman"/>
          <w:szCs w:val="24"/>
        </w:rPr>
        <w:t xml:space="preserve">αιευτήριο «Αλεξάνδρα». Το </w:t>
      </w:r>
      <w:r>
        <w:rPr>
          <w:rFonts w:eastAsia="Times New Roman" w:cs="Times New Roman"/>
          <w:szCs w:val="24"/>
        </w:rPr>
        <w:t>μ</w:t>
      </w:r>
      <w:r>
        <w:rPr>
          <w:rFonts w:eastAsia="Times New Roman" w:cs="Times New Roman"/>
          <w:szCs w:val="24"/>
        </w:rPr>
        <w:t>αιευτήριο «Αλεξάνδρα» -νομίζω ότι το ξέρετε- είνα</w:t>
      </w:r>
      <w:r>
        <w:rPr>
          <w:rFonts w:eastAsia="Times New Roman" w:cs="Times New Roman"/>
          <w:szCs w:val="24"/>
        </w:rPr>
        <w:t>ι μαιευτήριο, δεν είναι νοσοκομείο. Όταν είχα πρωτοεκλεγεί Βουλευτής και ενημερώθηκα ότι το «Αλεξάνδρα» έχει πάρα πολλά προβλήματα με τα φιλοξενούμενα παιδιά, που από νεογνά ημερών φιλοξενούνται εκεί μέσα μέχρι ενός έτους, το επισκέφθηκα από μόνη μου. Το α</w:t>
      </w:r>
      <w:r>
        <w:rPr>
          <w:rFonts w:eastAsia="Times New Roman" w:cs="Times New Roman"/>
          <w:szCs w:val="24"/>
        </w:rPr>
        <w:t xml:space="preserve">παράδεκτο είναι ότι ακόμη και τώρα είναι ίδια η κατάσταση. Θα </w:t>
      </w:r>
      <w:r>
        <w:rPr>
          <w:rFonts w:eastAsia="Times New Roman" w:cs="Times New Roman"/>
          <w:szCs w:val="24"/>
        </w:rPr>
        <w:lastRenderedPageBreak/>
        <w:t>καταθέσω δημοσιεύματα που ισχύουν ακόμη τώρα,. Δηλαδή, τα μωρά είναι στοιβαγμένα σε πέντε τετραγωνικά από ημερών μέχρι δώδεκα μηνών, δεν έχουν δει ποτέ ήλιο, είναι εγκαταλελειμμένα από μητέρες ν</w:t>
      </w:r>
      <w:r>
        <w:rPr>
          <w:rFonts w:eastAsia="Times New Roman" w:cs="Times New Roman"/>
          <w:szCs w:val="24"/>
        </w:rPr>
        <w:t xml:space="preserve">αρκομανείς και χρειάζονται μεθαδόνη. </w:t>
      </w:r>
    </w:p>
    <w:p w14:paraId="2F46D46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Βουλευτής η κ</w:t>
      </w:r>
      <w:r>
        <w:rPr>
          <w:rFonts w:eastAsia="Times New Roman" w:cs="Times New Roman"/>
          <w:szCs w:val="24"/>
        </w:rPr>
        <w:t>.</w:t>
      </w:r>
      <w:r>
        <w:rPr>
          <w:rFonts w:eastAsia="Times New Roman" w:cs="Times New Roman"/>
          <w:szCs w:val="24"/>
        </w:rPr>
        <w:t xml:space="preserve"> Θεοδώρα Μεγαλοοικονόμου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F46D46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συγκλονιστικό θέαμα παραμένει το ίδιο, παρ’ όλο που, κύριε Υπουργέ, κύριε Πολάκη, το είχατε αναγνωρίσει και είχατε πει ότι θα επιμεληθείτε. Εγώ πήγα ξανά, βρήκα και τον </w:t>
      </w:r>
      <w:r>
        <w:rPr>
          <w:rFonts w:eastAsia="Times New Roman" w:cs="Times New Roman"/>
          <w:szCs w:val="24"/>
        </w:rPr>
        <w:t>δ</w:t>
      </w:r>
      <w:r>
        <w:rPr>
          <w:rFonts w:eastAsia="Times New Roman" w:cs="Times New Roman"/>
          <w:szCs w:val="24"/>
        </w:rPr>
        <w:t xml:space="preserve">ιευθυντή 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ν</w:t>
      </w:r>
      <w:r>
        <w:rPr>
          <w:rFonts w:eastAsia="Times New Roman" w:cs="Times New Roman"/>
          <w:szCs w:val="24"/>
        </w:rPr>
        <w:t>εογνών. Όμως, νομίζω ότι η κατάσταση παραμένει ίδι</w:t>
      </w:r>
      <w:r>
        <w:rPr>
          <w:rFonts w:eastAsia="Times New Roman" w:cs="Times New Roman"/>
          <w:szCs w:val="24"/>
        </w:rPr>
        <w:t>α, όπως ήταν και πριν. Δεν ξέρω. Πρέπει να το φροντίσετε. Οπότε, βλέπουμε ότι η υγεία εξακολουθεί να ακολουθεί τα ίδια χνάρια. Δεν βλέπω καμμία βελτίωση.</w:t>
      </w:r>
    </w:p>
    <w:p w14:paraId="2F46D46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στο γραφείο μου έχω λάβει πολλές επιστολές από διάφορα νοσοκομεία της χώρας, παρ’ όλο που δεν</w:t>
      </w:r>
      <w:r>
        <w:rPr>
          <w:rFonts w:eastAsia="Times New Roman" w:cs="Times New Roman"/>
          <w:szCs w:val="24"/>
        </w:rPr>
        <w:t xml:space="preserve"> είναι η περιφέρειά μου, όπως από τη Λευκάδα, από τη Ζάκυνθο -ίσως επειδή έχω συνδεθεί με τα Κύθηρα- και από άλλες ακριτικές περιοχές, οι οποίες εκφράζουν την απόλυτη απόγνωσή τους λέγοντας η πολιτεία τους έχει εγκαταλείψει.</w:t>
      </w:r>
    </w:p>
    <w:p w14:paraId="2F46D46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Μάλιστα, καταθέτω δύο ερωτήσεις</w:t>
      </w:r>
      <w:r>
        <w:rPr>
          <w:rFonts w:eastAsia="Times New Roman" w:cs="Times New Roman"/>
          <w:szCs w:val="24"/>
        </w:rPr>
        <w:t xml:space="preserve">, μία για το νοσοκομείο της Ζακύνθου και μία για το νοσοκομείο της Λευκάδας, μαζί και με την επίκαιρη του </w:t>
      </w:r>
      <w:r>
        <w:rPr>
          <w:rFonts w:eastAsia="Times New Roman" w:cs="Times New Roman"/>
          <w:szCs w:val="24"/>
        </w:rPr>
        <w:t>μ</w:t>
      </w:r>
      <w:r>
        <w:rPr>
          <w:rFonts w:eastAsia="Times New Roman" w:cs="Times New Roman"/>
          <w:szCs w:val="24"/>
        </w:rPr>
        <w:t>αιευτηρίου «Αλεξάνδρα».</w:t>
      </w:r>
    </w:p>
    <w:p w14:paraId="2F46D46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Βουλευτής η κ</w:t>
      </w:r>
      <w:r>
        <w:rPr>
          <w:rFonts w:eastAsia="Times New Roman" w:cs="Times New Roman"/>
          <w:szCs w:val="24"/>
        </w:rPr>
        <w:t>.</w:t>
      </w:r>
      <w:r>
        <w:rPr>
          <w:rFonts w:eastAsia="Times New Roman" w:cs="Times New Roman"/>
          <w:szCs w:val="24"/>
        </w:rPr>
        <w:t xml:space="preserve"> Θεοδώρα Μεγαλοοικονόμου  καταθέτει για τα Πρακτικά τα προαναφερθέντα έγγραφα, τα οποία βρίσκο</w:t>
      </w:r>
      <w:r>
        <w:rPr>
          <w:rFonts w:eastAsia="Times New Roman" w:cs="Times New Roman"/>
          <w:szCs w:val="24"/>
        </w:rPr>
        <w:t xml:space="preserve">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F46D46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Οπότε, κύριοι Υπουργοί, φθάσατε μετά από ένα έτος που είστε Υπουργοί Υγείας να βρισκόμαστε στον ίδιο παρονομαστή. Εγώ δεν έχω δει καμμία βελτίωση. Αυτά που σας </w:t>
      </w:r>
      <w:r>
        <w:rPr>
          <w:rFonts w:eastAsia="Times New Roman" w:cs="Times New Roman"/>
          <w:szCs w:val="24"/>
        </w:rPr>
        <w:t>ανέφερα, τα έχω ζήσει η ίδια. Δεν βλέπω καμμία βελτίωση να έχετε κάνει.</w:t>
      </w:r>
    </w:p>
    <w:p w14:paraId="2F46D46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Οι θέσεις δεν έχουν απολύτως καμμία αξία, θεωρώ, αν δεν έχουν αποτέλεσμα. Δυστυχώς, δεν μας έχετε δώσει αποδείξεις ότι έχετε φέρει κάποιο αποτέλεσμα.</w:t>
      </w:r>
    </w:p>
    <w:p w14:paraId="2F46D46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46D47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πυρίδων</w:t>
      </w:r>
      <w:r>
        <w:rPr>
          <w:rFonts w:eastAsia="Times New Roman" w:cs="Times New Roman"/>
          <w:b/>
          <w:szCs w:val="24"/>
        </w:rPr>
        <w:t xml:space="preserve"> Λ</w:t>
      </w:r>
      <w:r>
        <w:rPr>
          <w:rFonts w:eastAsia="Times New Roman" w:cs="Times New Roman"/>
          <w:b/>
          <w:szCs w:val="24"/>
        </w:rPr>
        <w:t>υ</w:t>
      </w:r>
      <w:r>
        <w:rPr>
          <w:rFonts w:eastAsia="Times New Roman" w:cs="Times New Roman"/>
          <w:b/>
          <w:szCs w:val="24"/>
        </w:rPr>
        <w:t>κούδης</w:t>
      </w:r>
      <w:r>
        <w:rPr>
          <w:rFonts w:eastAsia="Times New Roman" w:cs="Times New Roman"/>
          <w:b/>
          <w:szCs w:val="24"/>
        </w:rPr>
        <w:t>):</w:t>
      </w:r>
      <w:r>
        <w:rPr>
          <w:rFonts w:eastAsia="Times New Roman" w:cs="Times New Roman"/>
          <w:szCs w:val="24"/>
        </w:rPr>
        <w:t xml:space="preserve"> Ευχαριστούμε, κυρία συνάδελφε.</w:t>
      </w:r>
    </w:p>
    <w:p w14:paraId="2F46D47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από τη παρέμβαση του Αναπληρωτή Υπουργού Υγείας κ. Παύλου Πολάκη, θα πάρει τη δευτερολογία της η κ. Χριστοφιλοπούλου, η οποία πρέπει να μετάσχει σε άλλη επιτροπή, στην οποία είναι μ</w:t>
      </w:r>
      <w:r>
        <w:rPr>
          <w:rFonts w:eastAsia="Times New Roman" w:cs="Times New Roman"/>
          <w:szCs w:val="24"/>
        </w:rPr>
        <w:t>έλος και συνεδριάζει τώρα.</w:t>
      </w:r>
    </w:p>
    <w:p w14:paraId="2F46D47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Αυτό προβλέπει ο Κανονισμός της Βουλής, κύριε Πρόεδρε. Πρώτα δευτερολογούμε εμείς!</w:t>
      </w:r>
    </w:p>
    <w:p w14:paraId="2F46D47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ξέρω. Απλώς ζήτησε και επέμεινε στο αίτημά του ο κύριος Υπουργός να μιλήσει μετά απ</w:t>
      </w:r>
      <w:r>
        <w:rPr>
          <w:rFonts w:eastAsia="Times New Roman" w:cs="Times New Roman"/>
          <w:szCs w:val="24"/>
        </w:rPr>
        <w:t xml:space="preserve">ό εσάς. </w:t>
      </w:r>
    </w:p>
    <w:p w14:paraId="2F46D47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Κύριε Υπουργέ, χάρηκα που σας άκουσα να αναφέρεστε στο ΕΣΥ και να παραδέχεστε τη μεγάλη συμβολή του. Όμως, μου έκανε τρομερή εντύπωση το γεγονός ότι σπεύσατε μέσα σε λίγα λεπτά στην ουσία να κατεδαφίσετε τις προτάσεις τ</w:t>
      </w:r>
      <w:r>
        <w:rPr>
          <w:rFonts w:eastAsia="Times New Roman" w:cs="Times New Roman"/>
          <w:szCs w:val="24"/>
        </w:rPr>
        <w:t xml:space="preserve">ης κ. Γεννηματά, λέγοντας ότι η Δημοκρατική Συμπαράταξη ΠΑΣΟΚ-ΔΗΜΑΡ, όπως είμαστε σήμερα, δεν έχει πρόταση για την υγεία. </w:t>
      </w:r>
    </w:p>
    <w:p w14:paraId="2F46D47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Περίμενα ότι θα το κάνατε με μεγαλύτερη σοβαρότητα, έχοντας ρίξει έστω μια ματιά στο πρόγραμμά μας για ένα νέο σύστημα υγείας. </w:t>
      </w:r>
      <w:r>
        <w:rPr>
          <w:rFonts w:eastAsia="Times New Roman" w:cs="Times New Roman"/>
          <w:szCs w:val="24"/>
        </w:rPr>
        <w:t>Ε</w:t>
      </w:r>
      <w:r>
        <w:rPr>
          <w:rFonts w:eastAsia="Times New Roman" w:cs="Times New Roman"/>
          <w:szCs w:val="24"/>
        </w:rPr>
        <w:t>πειδή</w:t>
      </w:r>
      <w:r>
        <w:rPr>
          <w:rFonts w:eastAsia="Times New Roman" w:cs="Times New Roman"/>
          <w:szCs w:val="24"/>
        </w:rPr>
        <w:t xml:space="preserve"> δεν είναι λίγο αυτό που βγήκε από την τελευταία μας Συνδιάσκεψη του Μαΐου θα ήθελα να το καταθέσω στα Πρακτικά. Θα ήθελα να το δείτε και –εφόσον σας άκουσα να μας προσκαλείτε- να συζητήσουμε πολύ ευχαρίστως για όλα όσα προτείνουμε εκεί. </w:t>
      </w:r>
    </w:p>
    <w:p w14:paraId="2F46D47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η Βουλευτής κ. Παρασκευή Χριστοφιλοπούλου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F46D47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κυρίες και κύριοι συνάδελφοι, εγώ θα συμφωνήσω </w:t>
      </w:r>
      <w:r>
        <w:rPr>
          <w:rFonts w:eastAsia="Times New Roman" w:cs="Times New Roman"/>
          <w:szCs w:val="24"/>
        </w:rPr>
        <w:t>με όσους από τους προλαλήσαντες –ο κ. Μπαργιώτας είναι ένας από αυτούς- επιχειρηματολόγησαν ότι ΕΣΥ δεν χρειάζεται απλώς χρήματα ή μόνο προσλήψεις. Το ΕΣΥ χρειάζεται πάνω και πρώτα από όλα αναδιοργάνωση, που θα του δώσει μεγαλύτερη αυτοτέλεια από την εκάστ</w:t>
      </w:r>
      <w:r>
        <w:rPr>
          <w:rFonts w:eastAsia="Times New Roman" w:cs="Times New Roman"/>
          <w:szCs w:val="24"/>
        </w:rPr>
        <w:t xml:space="preserve">οτε εξουσία. Και αυτό θα δείτε ότι είναι πυρήνας της πρότασής μας. </w:t>
      </w:r>
    </w:p>
    <w:p w14:paraId="2F46D47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Ο δεύτερος πυρήνας, για τον οποίο σας μίλησε ο κ. Κωνσταντινόπουλος, που είναι η πρωτοβάθμια φροντίδα υγείας, είναι επίσης ένα πεδίο δόξης λαμπρό, στο οποίο εάν είχατε τη θέληση πάνω στο υ</w:t>
      </w:r>
      <w:r>
        <w:rPr>
          <w:rFonts w:eastAsia="Times New Roman" w:cs="Times New Roman"/>
          <w:szCs w:val="24"/>
        </w:rPr>
        <w:t>πάρχον σχέδιο να κάνετε τις δικές σας βελτιώσεις, νομίζω ότι τα πράγματα θα ήταν καλύτερα για όλους μας και για τη χώρα, για το Εθνικό Σύστημα Υγείας, για τον Έλληνα ασθενή και για τον Έλληνα πολίτη, γιατί η υγεία δεν αφορά μόνο τους ασθενής και εσείς ως γ</w:t>
      </w:r>
      <w:r>
        <w:rPr>
          <w:rFonts w:eastAsia="Times New Roman" w:cs="Times New Roman"/>
          <w:szCs w:val="24"/>
        </w:rPr>
        <w:t xml:space="preserve">ιατρός το γνωρίζετε καλά. </w:t>
      </w:r>
    </w:p>
    <w:p w14:paraId="2F46D47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Εάν, λοιπόν, θέλατε να βελτιώσετε αυτό το σύστημα κατά το δοκούν έπρεπε να το φέρετε σε διαβούλευση, ούτως ώστε όλες οι πτέρυγες της Βουλής να μπορέσουμε να βρούμε μια κοινή συνισταμένη. </w:t>
      </w:r>
      <w:r>
        <w:rPr>
          <w:rFonts w:eastAsia="Times New Roman" w:cs="Times New Roman"/>
          <w:szCs w:val="24"/>
        </w:rPr>
        <w:t>Α</w:t>
      </w:r>
      <w:r>
        <w:rPr>
          <w:rFonts w:eastAsia="Times New Roman" w:cs="Times New Roman"/>
          <w:szCs w:val="24"/>
        </w:rPr>
        <w:t>πευθύνομαι και στους Βουλευτές του ΣΥΡΙΖΑ</w:t>
      </w:r>
      <w:r>
        <w:rPr>
          <w:rFonts w:eastAsia="Times New Roman" w:cs="Times New Roman"/>
          <w:szCs w:val="24"/>
        </w:rPr>
        <w:t xml:space="preserve">. Άκουσα τον κ. Παπαδόπουλο που μίλησε πριν. </w:t>
      </w:r>
    </w:p>
    <w:p w14:paraId="2F46D47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αναφερθώ, κύριε Υπουργέ, σε έναν συνάδελφό σας –και περισσότερο συνάδελφό μου στο Ανοικτό Πανεπιστήμιο- τον καθηγητή κ. Δημήτριο Νιάκα, ο οποίος έχει γράψει ένα μικρό πόνημα παρατηρήσεων. Μέσα σε αυτό λ</w:t>
      </w:r>
      <w:r>
        <w:rPr>
          <w:rFonts w:eastAsia="Times New Roman" w:cs="Times New Roman"/>
          <w:szCs w:val="24"/>
        </w:rPr>
        <w:t>έει –και νομίζω με φιλική προς την Κυβέρνηση και προς εσάς διάθεση, να βοηθήσει ήθελε ο άνθρωπος- και αναφέρεται στο γεγονός ότι το σύστημα που προτείνετε δεν άμεσες δυνατότητες εφαρμογής και είναι πάνω από την αρχή. Δηλαδή, πετάμε κάτι, λέμε μια ωραία ιδέ</w:t>
      </w:r>
      <w:r>
        <w:rPr>
          <w:rFonts w:eastAsia="Times New Roman" w:cs="Times New Roman"/>
          <w:szCs w:val="24"/>
        </w:rPr>
        <w:t xml:space="preserve">α και εγώ αυτή την ώρα δεν θέλω να αμφισβητήσω τις δικές σας προθέσεις, ότι δεν θέλετε να στήσετε ένα σοβαρό σύστημα πρωτοβάθμιας υγείας. </w:t>
      </w:r>
    </w:p>
    <w:p w14:paraId="2F46D47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και τις ενστάσεις του καθηγητή κ. Νιάκα στην </w:t>
      </w:r>
      <w:r>
        <w:rPr>
          <w:rFonts w:eastAsia="Times New Roman" w:cs="Times New Roman"/>
          <w:szCs w:val="24"/>
        </w:rPr>
        <w:t>ε</w:t>
      </w:r>
      <w:r>
        <w:rPr>
          <w:rFonts w:eastAsia="Times New Roman" w:cs="Times New Roman"/>
          <w:szCs w:val="24"/>
        </w:rPr>
        <w:t>πιτροπή και νομίζω ότι είναι καλό να το σκεφτούμε τουλάχιστον,</w:t>
      </w:r>
      <w:r>
        <w:rPr>
          <w:rFonts w:eastAsia="Times New Roman" w:cs="Times New Roman"/>
          <w:szCs w:val="24"/>
        </w:rPr>
        <w:t xml:space="preserve"> εάν θέλουμε να κάνουμε μ</w:t>
      </w:r>
      <w:r>
        <w:rPr>
          <w:rFonts w:eastAsia="Times New Roman" w:cs="Times New Roman"/>
          <w:szCs w:val="24"/>
        </w:rPr>
        <w:t>ί</w:t>
      </w:r>
      <w:r>
        <w:rPr>
          <w:rFonts w:eastAsia="Times New Roman" w:cs="Times New Roman"/>
          <w:szCs w:val="24"/>
        </w:rPr>
        <w:t xml:space="preserve">α σοβαρή συζήτηση πάνω στην πρωτοβάθμια υγεία. Επιμένουμε ότι δεν είναι σοβαρό έτσι όπως παρουσιάστηκε και θα δείτε ότι υπάρχουν και στη δική σας πρόταση κάποιες ελλείψεις. </w:t>
      </w:r>
    </w:p>
    <w:p w14:paraId="2F46D47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η Βουλευτής κ. Παρασκευή</w:t>
      </w:r>
      <w:r>
        <w:rPr>
          <w:rFonts w:eastAsia="Times New Roman" w:cs="Times New Roman"/>
          <w:szCs w:val="24"/>
        </w:rPr>
        <w:t xml:space="preserve"> Χριστοφιλοπούλου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F46D47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Τέλος, μας είπατε για τους διασώστες. Επισκέφθηκα πρόσφατα το ΕΚΑΒ. Κατ’ αρχάς</w:t>
      </w:r>
      <w:r>
        <w:rPr>
          <w:rFonts w:eastAsia="Times New Roman" w:cs="Times New Roman"/>
          <w:szCs w:val="24"/>
        </w:rPr>
        <w:t xml:space="preserve">, να σας πω ότι οι εκατόν ογδόντα επτά διασώστες ήταν αποτέλεσμα της υλοποίησης της προκήρυξης που είχε ολοκληρωθεί πριν έρθει ο ΣΥΡΙΖΑ στην εξουσία. Καλώς, είναι στα συν. Δεν λέω ότι κακώς κάνατε. </w:t>
      </w:r>
    </w:p>
    <w:p w14:paraId="2F46D47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για να βάζουμε τα πράγματα στη θέση τους, με τους δ</w:t>
      </w:r>
      <w:r>
        <w:rPr>
          <w:rFonts w:eastAsia="Times New Roman" w:cs="Times New Roman"/>
          <w:szCs w:val="24"/>
        </w:rPr>
        <w:t xml:space="preserve">ιασώστες του ΕΚΑΒ –και καλά κάνατε, δεν σας ψέγω γι’ αυτό, αντίθετα- ολοκληρώσατε αυτό που η προηγούμενη Κυβέρνηση είχε προχωρήσει. Είχε προχωρήσει και είχε ολοκληρώσει την προκήρυξη. Μπράβο που τους πήρατε, αλλά το είχαμε ξεκινήσει. Δεν γίνονται αυτά διά </w:t>
      </w:r>
      <w:r>
        <w:rPr>
          <w:rFonts w:eastAsia="Times New Roman" w:cs="Times New Roman"/>
          <w:szCs w:val="24"/>
        </w:rPr>
        <w:t>παρθενογενέσεως. Εάν θέλατε τη συμβολή μας τη θετική των άλλων κομμάτων και της Αντιπολίτευσης, θα πρέπει να αναγνωρίζετε ότι οι εκατόν ογδόντα επτά διασώστες του ΕΚΑΒ ήταν έργο εξ ολοκλήρου δικό μας. Ευχαριστώ πολύ, συνεχίζω.</w:t>
      </w:r>
    </w:p>
    <w:p w14:paraId="2F46D47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w:t>
      </w:r>
      <w:r>
        <w:rPr>
          <w:rFonts w:eastAsia="Times New Roman" w:cs="Times New Roman"/>
          <w:b/>
          <w:szCs w:val="24"/>
        </w:rPr>
        <w:t>ας):</w:t>
      </w:r>
      <w:r>
        <w:rPr>
          <w:rFonts w:eastAsia="Times New Roman" w:cs="Times New Roman"/>
          <w:szCs w:val="24"/>
        </w:rPr>
        <w:t xml:space="preserve"> Είχε παγώσει για χρόνια! </w:t>
      </w:r>
    </w:p>
    <w:p w14:paraId="2F46D48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Ας «ξεπαγώσετε», κύριε Υπουργέ, εκείνες τις έρημες εννιακόσιες ογδόντα πέντε θέσεις εγκεκριμένες με πράξεις του Γενικού Λογιστηρίου του Κράτους και μετά μιλάμε. Κάντε μία πρόσληψη μονίμων, μία στο </w:t>
      </w:r>
      <w:r>
        <w:rPr>
          <w:rFonts w:eastAsia="Times New Roman" w:cs="Times New Roman"/>
          <w:szCs w:val="24"/>
        </w:rPr>
        <w:t>ΕΣΥ, «αριθμός 1» και μετά μιλήστε!</w:t>
      </w:r>
    </w:p>
    <w:p w14:paraId="2F46D481"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επικουρικούς. Όχι, κύριε Υπουργέ, οι επικουρικοί είναι αυτοί που εσείς καταγγέλλατε και λέγατε ότι εσείς όταν θα ερχόσασταν στην εξουσία, δεν θα προσλαμβάνετε επικουρικούς, γιατί, όπως λέγατε, επιβαρύνουν τα </w:t>
      </w:r>
      <w:r>
        <w:rPr>
          <w:rFonts w:eastAsia="Times New Roman" w:cs="Times New Roman"/>
          <w:szCs w:val="24"/>
        </w:rPr>
        <w:t xml:space="preserve">νοσοκομεία. </w:t>
      </w:r>
      <w:r>
        <w:rPr>
          <w:rFonts w:eastAsia="Times New Roman" w:cs="Times New Roman"/>
          <w:szCs w:val="24"/>
        </w:rPr>
        <w:t>Τ</w:t>
      </w:r>
      <w:r>
        <w:rPr>
          <w:rFonts w:eastAsia="Times New Roman" w:cs="Times New Roman"/>
          <w:szCs w:val="24"/>
        </w:rPr>
        <w:t xml:space="preserve">α νοσοκομεία επιβαρύνουν και σήμερα προσλαμβάνετε, επικουρικούς, γιατί τους έχετε ανάγκη. </w:t>
      </w:r>
    </w:p>
    <w:p w14:paraId="2F46D482"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ροσέξτε: Εμείς δεν σας λέμε να μην προσλάβετε επικουρικούς. Να προσλάβετε επικουρικούς! Μην το εμφανίζετε ως προσλήψεις! Άλλο είναι οι προσλήψεις, άλλο</w:t>
      </w:r>
      <w:r>
        <w:rPr>
          <w:rFonts w:eastAsia="Times New Roman" w:cs="Times New Roman"/>
          <w:szCs w:val="24"/>
        </w:rPr>
        <w:t xml:space="preserve"> οι επικουρικοί. Δεν μπορείτε να λέτε στον κόσμο ή να βαφτίζετε τους επικουρικούς γιατρούς «προσλήψεις». Δεν γίνονται αυτά! </w:t>
      </w:r>
    </w:p>
    <w:p w14:paraId="2F46D483"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ομίζω ότι τουλάχιστον θα πρέπει να παραδεχθείτε ότι αυτή η θέση που είχατε, ότι οι επικουρικοί πρέπει να καταργηθούν, δεν μπορεί ν</w:t>
      </w:r>
      <w:r>
        <w:rPr>
          <w:rFonts w:eastAsia="Times New Roman" w:cs="Times New Roman"/>
          <w:szCs w:val="24"/>
        </w:rPr>
        <w:t xml:space="preserve">α εφαρμοστεί. </w:t>
      </w:r>
    </w:p>
    <w:p w14:paraId="2F46D48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πω μ</w:t>
      </w:r>
      <w:r>
        <w:rPr>
          <w:rFonts w:eastAsia="Times New Roman" w:cs="Times New Roman"/>
          <w:szCs w:val="24"/>
        </w:rPr>
        <w:t>ί</w:t>
      </w:r>
      <w:r>
        <w:rPr>
          <w:rFonts w:eastAsia="Times New Roman" w:cs="Times New Roman"/>
          <w:szCs w:val="24"/>
        </w:rPr>
        <w:t>α λέξη, γιατί νομίζω ότι για την ιστορία πρέπει να ειπωθεί. Εκεί που φαίνεται ότι διαφέρουμε στην αντίληψη –γιατί είδα ότι κατακεραυνώσατε τον Αλέκο Παπαδόπουλο- είναι ότι το ΕΣΥ δεν είναι ένα μονολιθικό πράγμα και δεν πιστεύουμε ότι όπως διαμορφώθηκε το 1</w:t>
      </w:r>
      <w:r>
        <w:rPr>
          <w:rFonts w:eastAsia="Times New Roman" w:cs="Times New Roman"/>
          <w:szCs w:val="24"/>
        </w:rPr>
        <w:t xml:space="preserve">980 έτσι πρέπει να μείνει. </w:t>
      </w:r>
      <w:r>
        <w:rPr>
          <w:rFonts w:eastAsia="Times New Roman" w:cs="Times New Roman"/>
          <w:szCs w:val="24"/>
        </w:rPr>
        <w:t>Ε</w:t>
      </w:r>
      <w:r>
        <w:rPr>
          <w:rFonts w:eastAsia="Times New Roman" w:cs="Times New Roman"/>
          <w:szCs w:val="24"/>
        </w:rPr>
        <w:t>πειδή άκουσα να μας κατηγορούν ότι λέμε ό,τι λέει η ΠΟΕΔΗΝ, όχι, εμείς έχουμε διαφορετικές απόψεις με την ΠΟΕΔΗΝ σε αρκετά ζητήματα. Ένα από αυτά είναι το αν θα μείνει ως μονολιθικό απολίθωμα το ΕΣΥ. Δεν είναι έτσι. Το ΕΣΥ πρέπε</w:t>
      </w:r>
      <w:r>
        <w:rPr>
          <w:rFonts w:eastAsia="Times New Roman" w:cs="Times New Roman"/>
          <w:szCs w:val="24"/>
        </w:rPr>
        <w:t xml:space="preserve">ι να απαντήσει στα νέα επιδημιολογικά δεδομένα, στη γήρανση του πληθυσμού, στις αλλαγές των συνθηκών, στο προσφυγικό, σε μια σειρά από προκλήσεις που το ΕΣΥ σήμερα αντιμετωπίζει. </w:t>
      </w:r>
    </w:p>
    <w:p w14:paraId="2F46D48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Εκεί είναι η ιστορία, κύριε Υπουργέ και όχι στο αν βάζουμε απογευματινά ιατρ</w:t>
      </w:r>
      <w:r>
        <w:rPr>
          <w:rFonts w:eastAsia="Times New Roman" w:cs="Times New Roman"/>
          <w:szCs w:val="24"/>
        </w:rPr>
        <w:t xml:space="preserve">εία. Βεβαίως, βάζουμε! Και καλά κάνουμε και βάζουμε. </w:t>
      </w:r>
    </w:p>
    <w:p w14:paraId="2F46D486"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ν πάση περιπτώσει, να ρωτήσω εγώ τον Έλληνα φορολογούμενο και κυρίως τον Έλληνα ασφαλισμένο τι είναι καλύτερο, το να πληρώνει ένα μικρό ποσό –που μακάρι να το βγάζαμε και αυτό τελείως- 5 ευρώ, πηγαίνον</w:t>
      </w:r>
      <w:r>
        <w:rPr>
          <w:rFonts w:eastAsia="Times New Roman" w:cs="Times New Roman"/>
          <w:szCs w:val="24"/>
        </w:rPr>
        <w:t>τας στο νοσοκομείο, ή να έχει επιβάρυνση, όπως βάλατε εσείς σε όλους τους συνταξιούχους και σε όλους τους ασφαλισμένους στις εισφορές υγείας.</w:t>
      </w:r>
    </w:p>
    <w:p w14:paraId="2F46D48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άλιστα, κύριε Υπουργέ -σας το είπε ο κ. Λοβέρδος πριν- επιβαρύνοντας τους ασφαλισμένους και τελικά ο ΕΟΠΥΥ δεν τα</w:t>
      </w:r>
      <w:r>
        <w:rPr>
          <w:rFonts w:eastAsia="Times New Roman" w:cs="Times New Roman"/>
          <w:szCs w:val="24"/>
        </w:rPr>
        <w:t xml:space="preserve"> λαμβάνει. </w:t>
      </w:r>
    </w:p>
    <w:p w14:paraId="2F46D488"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–και θα το δείτε και στις προτάσεις μας και τελειώνω, κύριε Πρόεδρε- λέμε: Τολμήστε! Πάρτε τον ΕΟΠΥΥ υπό το Υπουργείο Υγείας και κάντε τον αποκλειστικό αγοραστή υπηρεσιών υγείας και μόνο! </w:t>
      </w:r>
    </w:p>
    <w:p w14:paraId="2F46D489"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Τι είνα</w:t>
      </w:r>
      <w:r>
        <w:rPr>
          <w:rFonts w:eastAsia="Times New Roman"/>
          <w:szCs w:val="24"/>
        </w:rPr>
        <w:t>ι τώρα; Αποκλειστικός αγοραστής είναι!</w:t>
      </w:r>
    </w:p>
    <w:p w14:paraId="2F46D48A"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Όπως είπε η κ. Γεννηματά -και είναι στις προτάσεις μας- ένας δημόσιος ασφαλιστικός οργανισμός, αυτό σημαίνει εξυγίανση, αυτό σημαίνει τόλμη. Έτσι το είχαμε σκεφθεί. Το θεσμοθετήσαμε. Κάντε </w:t>
      </w:r>
      <w:r>
        <w:rPr>
          <w:rFonts w:eastAsia="Times New Roman" w:cs="Times New Roman"/>
          <w:szCs w:val="24"/>
        </w:rPr>
        <w:t xml:space="preserve">το, όμως! </w:t>
      </w:r>
    </w:p>
    <w:p w14:paraId="2F46D48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μείς τις θετικές προτάσεις ούτε τις μηδενίζουμε ούτε δεν τις στηρίζουμε. Έχετε δει ότι υπάρχουν διατάξεις τις οποίες στηρίξαμε, άλλες γιατί τις πιστεύαμε και άλλες γιατί καταλαβαίναμε, έχοντας ζήσει τις δύσκολες στιγμές, έχοντας ζήσει την ανάγκ</w:t>
      </w:r>
      <w:r>
        <w:rPr>
          <w:rFonts w:eastAsia="Times New Roman" w:cs="Times New Roman"/>
          <w:szCs w:val="24"/>
        </w:rPr>
        <w:t xml:space="preserve">η υπό την οποία κληθήκατε να νομοθετήσετε. </w:t>
      </w:r>
    </w:p>
    <w:p w14:paraId="2F46D48C"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σοβαρότητα, λοιπόν, χρειάζεται υπευθυνότητα. Δεν χρειάζεται βαφτίσια και δεν χρειάζεται πολλά λόγια και ταξίματα. Θέλει δουλειά και συνεννόηση. </w:t>
      </w:r>
    </w:p>
    <w:p w14:paraId="2F46D48D"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w:t>
      </w:r>
      <w:r>
        <w:rPr>
          <w:rFonts w:eastAsia="Times New Roman" w:cs="Times New Roman"/>
          <w:szCs w:val="24"/>
        </w:rPr>
        <w:t xml:space="preserve"> πτέρυγ</w:t>
      </w:r>
      <w:r>
        <w:rPr>
          <w:rFonts w:eastAsia="Times New Roman" w:cs="Times New Roman"/>
          <w:szCs w:val="24"/>
        </w:rPr>
        <w:t>α</w:t>
      </w:r>
      <w:r>
        <w:rPr>
          <w:rFonts w:eastAsia="Times New Roman" w:cs="Times New Roman"/>
          <w:szCs w:val="24"/>
        </w:rPr>
        <w:t xml:space="preserve"> της Δημοκρατικής Συμπαρά</w:t>
      </w:r>
      <w:r>
        <w:rPr>
          <w:rFonts w:eastAsia="Times New Roman" w:cs="Times New Roman"/>
          <w:szCs w:val="24"/>
        </w:rPr>
        <w:t>ταξης ΠΑΣΟΚ-ΔΗΜΑΡ)</w:t>
      </w:r>
    </w:p>
    <w:p w14:paraId="2F46D48E"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Κύριε Πρόεδρε, πριν κατέβει από το Βήμα η κ. Χριστοφιλοπούλου, νομίζω ότι πρέπει να επανορθώσουμε, αν μπορούμε, μ</w:t>
      </w:r>
      <w:r>
        <w:rPr>
          <w:rFonts w:eastAsia="Times New Roman" w:cs="Times New Roman"/>
          <w:szCs w:val="24"/>
        </w:rPr>
        <w:t>ί</w:t>
      </w:r>
      <w:r>
        <w:rPr>
          <w:rFonts w:eastAsia="Times New Roman" w:cs="Times New Roman"/>
          <w:szCs w:val="24"/>
        </w:rPr>
        <w:t xml:space="preserve">α προσωπική αδικία που γίνεται στο πρόσωπο </w:t>
      </w:r>
      <w:r>
        <w:rPr>
          <w:rFonts w:eastAsia="Times New Roman" w:cs="Times New Roman"/>
          <w:szCs w:val="24"/>
        </w:rPr>
        <w:lastRenderedPageBreak/>
        <w:t>του Παύλου Πολάκη. Για μ</w:t>
      </w:r>
      <w:r>
        <w:rPr>
          <w:rFonts w:eastAsia="Times New Roman" w:cs="Times New Roman"/>
          <w:szCs w:val="24"/>
        </w:rPr>
        <w:t>ί</w:t>
      </w:r>
      <w:r>
        <w:rPr>
          <w:rFonts w:eastAsia="Times New Roman" w:cs="Times New Roman"/>
          <w:szCs w:val="24"/>
        </w:rPr>
        <w:t>α σημαντική του προσφορά στα ζη</w:t>
      </w:r>
      <w:r>
        <w:rPr>
          <w:rFonts w:eastAsia="Times New Roman" w:cs="Times New Roman"/>
          <w:szCs w:val="24"/>
        </w:rPr>
        <w:t xml:space="preserve">τήματα της υγείας είναι άδικη η κριτική που του κάνετε, που τον χαρακτηρίζετε «νεκροθάφτη του συστήματος υγείας». </w:t>
      </w:r>
    </w:p>
    <w:p w14:paraId="2F46D48F"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Ακούστε, κύριε Παπαδόπουλε…</w:t>
      </w:r>
    </w:p>
    <w:p w14:paraId="2F46D49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Χριστοφιλοπούλου, δεν υπάρχει τέτοια διαδικασία</w:t>
      </w:r>
      <w:r>
        <w:rPr>
          <w:rFonts w:eastAsia="Times New Roman" w:cs="Times New Roman"/>
          <w:szCs w:val="24"/>
        </w:rPr>
        <w:t xml:space="preserve"> να απαντήσουμε σε αυτό το ζήτημα. </w:t>
      </w:r>
    </w:p>
    <w:p w14:paraId="2F46D491"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Έπρεπε να το κάνετε εσείς, κύριε Πρόεδρε!</w:t>
      </w:r>
    </w:p>
    <w:p w14:paraId="2F46D492"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Τι λέτε, κύριε συνάδελφε; </w:t>
      </w:r>
    </w:p>
    <w:p w14:paraId="2F46D493"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Ο καθένας καταλαβαίνει τις υποχρεώσεις του όπως θέλει.</w:t>
      </w:r>
    </w:p>
    <w:p w14:paraId="2F46D49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 xml:space="preserve">ίδων Λυκούδης): </w:t>
      </w:r>
      <w:r>
        <w:rPr>
          <w:rFonts w:eastAsia="Times New Roman" w:cs="Times New Roman"/>
          <w:szCs w:val="24"/>
        </w:rPr>
        <w:t xml:space="preserve">Όταν έγινε αναφορά στον Αλέκο Παπαδόπουλο, έπρεπε να κάνω παρέμβαση και να του πω «δεν έχετε δίκιο, κύριε Υπουργέ»; Από πού και ως πού; Ο Προεδρεύων διαχειρίζεται τη συζήτηση, δεν κάνει τίποτα παραπάνω. Πώς το λέτε αυτό; </w:t>
      </w:r>
    </w:p>
    <w:p w14:paraId="2F46D49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 xml:space="preserve">Εντάξει, όπως νομίζετε. </w:t>
      </w:r>
    </w:p>
    <w:p w14:paraId="2F46D496"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b/>
          <w:szCs w:val="24"/>
        </w:rPr>
      </w:pPr>
      <w:r>
        <w:rPr>
          <w:rFonts w:eastAsia="Times New Roman" w:cs="Times New Roman"/>
          <w:b/>
          <w:szCs w:val="24"/>
        </w:rPr>
        <w:t xml:space="preserve">ΠΑΡΑΣΚΕΥΗ ΧΡΙΣΤΟΦΙΛΟΠΟΥΛΟΥ: </w:t>
      </w:r>
      <w:r>
        <w:rPr>
          <w:rFonts w:eastAsia="Times New Roman" w:cs="Times New Roman"/>
          <w:szCs w:val="24"/>
        </w:rPr>
        <w:t>Είπα ότι ο χαρακτηρισμός ήταν πολιτικός. Το τεκμηρίωσα σε σχέση με την κατάντια του ΕΣΥ και το τεκμηρίωσα πολιτικά πάντα και όχι προσωπικά, κύριε συνάδελφε. Θα μπορούσα έτι περαιτ</w:t>
      </w:r>
      <w:r>
        <w:rPr>
          <w:rFonts w:eastAsia="Times New Roman" w:cs="Times New Roman"/>
          <w:szCs w:val="24"/>
        </w:rPr>
        <w:t xml:space="preserve">έρω από αυτά που ακούσατε και από συναδέλφους για το τι έγινε με τη γρίπη να λαϊκίσω. Δεν το έκανα, κρατήθηκα. </w:t>
      </w:r>
    </w:p>
    <w:p w14:paraId="2F46D497"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Κυρία Χριστοφιλοπούλου, τελειώσαμε με αυτό το θέμα.</w:t>
      </w:r>
    </w:p>
    <w:p w14:paraId="2F46D498"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Πραγματικά ήθελα να το πω </w:t>
      </w:r>
      <w:r>
        <w:rPr>
          <w:rFonts w:eastAsia="Times New Roman"/>
          <w:szCs w:val="24"/>
        </w:rPr>
        <w:t>πολιτικά και να μην το πω προσωπικά. Αυτό και μόνο.</w:t>
      </w:r>
    </w:p>
    <w:p w14:paraId="2F46D499"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κυρίες και κύριοι συνάδελφοι και όσοι θα ακολουθήσουν για δευτερολογίες, πρέπει να συνεννοηθούμε για κάτι. Έχουμε φύγει τελείως από τον χρόνο και υπάρχει ένα</w:t>
      </w:r>
      <w:r>
        <w:rPr>
          <w:rFonts w:eastAsia="Times New Roman"/>
          <w:szCs w:val="24"/>
        </w:rPr>
        <w:t xml:space="preserve"> ζήτημα του Προεδρεύοντος. Δεν μπορώ να κάτσω πάνω από τρεις ώρες εδώ και δεν υπάρχει αντικαταστάτης μου. Κλείνω τρίωρο. Ευχαριστώ.</w:t>
      </w:r>
    </w:p>
    <w:p w14:paraId="2F46D49A"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Κύριε Πολάκη, έχετε τον λόγο για δέκα λεπτά.</w:t>
      </w:r>
    </w:p>
    <w:p w14:paraId="2F46D49B"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Ευχαριστώ πολύ, κύριε Πρόεδρε.</w:t>
      </w:r>
    </w:p>
    <w:p w14:paraId="2F46D49C" w14:textId="77777777" w:rsidR="005B3E17" w:rsidRDefault="00BC72CD">
      <w:pPr>
        <w:spacing w:line="600" w:lineRule="auto"/>
        <w:ind w:firstLine="720"/>
        <w:contextualSpacing/>
        <w:jc w:val="both"/>
        <w:rPr>
          <w:rFonts w:eastAsia="Times New Roman"/>
          <w:szCs w:val="24"/>
        </w:rPr>
      </w:pPr>
      <w:r>
        <w:rPr>
          <w:rFonts w:eastAsia="Times New Roman"/>
          <w:szCs w:val="24"/>
        </w:rPr>
        <w:t>Το</w:t>
      </w:r>
      <w:r>
        <w:rPr>
          <w:rFonts w:eastAsia="Times New Roman"/>
          <w:szCs w:val="24"/>
        </w:rPr>
        <w:t xml:space="preserve"> τελευταίο διάστημα εξελίσσεται ένας απερίγραπτος γκεμπελισμός. Λέμε μισές αλήθειες, λέμε ολόκληρα ψέματα –και μιλάω για την πλευρά της Αντιπολίτευσης, με τη μεγάλη βοήθεια των συστημικών ΜΜΕ, ηλεκτρονικών και έντυπων-, πιστεύοντας ότι έτσι θα διαμορφώσουμ</w:t>
      </w:r>
      <w:r>
        <w:rPr>
          <w:rFonts w:eastAsia="Times New Roman"/>
          <w:szCs w:val="24"/>
        </w:rPr>
        <w:t xml:space="preserve">ε τους όρους μιας αλλαγής του πολιτικού σκηνικού. </w:t>
      </w:r>
      <w:r>
        <w:rPr>
          <w:rFonts w:eastAsia="Times New Roman"/>
          <w:szCs w:val="24"/>
        </w:rPr>
        <w:t>Α</w:t>
      </w:r>
      <w:r>
        <w:rPr>
          <w:rFonts w:eastAsia="Times New Roman"/>
          <w:szCs w:val="24"/>
        </w:rPr>
        <w:t>υτό το σενάριο θα αποτύχει.</w:t>
      </w:r>
    </w:p>
    <w:p w14:paraId="2F46D49D" w14:textId="77777777" w:rsidR="005B3E17" w:rsidRDefault="00BC72CD">
      <w:pPr>
        <w:spacing w:line="600" w:lineRule="auto"/>
        <w:ind w:firstLine="720"/>
        <w:contextualSpacing/>
        <w:jc w:val="both"/>
        <w:rPr>
          <w:rFonts w:eastAsia="Times New Roman"/>
          <w:szCs w:val="24"/>
        </w:rPr>
      </w:pPr>
      <w:r>
        <w:rPr>
          <w:rFonts w:eastAsia="Times New Roman"/>
          <w:szCs w:val="24"/>
        </w:rPr>
        <w:t>Ακούγοντάς σας την προηγούμενη ώρα, είναι πάρα πολλά αυτά που θέλω να πω και πραγματικά αυτήν τη στιγμή δεν ξέρω από πού να αρχίσω. Θα μιλήσω πολύ συγκεκριμένα, γιατί εγώ δεν μι</w:t>
      </w:r>
      <w:r>
        <w:rPr>
          <w:rFonts w:eastAsia="Times New Roman"/>
          <w:szCs w:val="24"/>
        </w:rPr>
        <w:t>λάω ούτε γενικά, ούτε αόριστα, ούτε με ρετσέτες. Μιλάω με ονόματα και διευθύνσεις και με συγκεκριμένα στοιχεία και πράγματα.</w:t>
      </w:r>
    </w:p>
    <w:p w14:paraId="2F46D49E" w14:textId="77777777" w:rsidR="005B3E17" w:rsidRDefault="00BC72CD">
      <w:pPr>
        <w:spacing w:line="600" w:lineRule="auto"/>
        <w:ind w:firstLine="720"/>
        <w:contextualSpacing/>
        <w:jc w:val="both"/>
        <w:rPr>
          <w:rFonts w:eastAsia="Times New Roman"/>
          <w:szCs w:val="24"/>
        </w:rPr>
      </w:pPr>
      <w:r>
        <w:rPr>
          <w:rFonts w:eastAsia="Times New Roman"/>
          <w:szCs w:val="24"/>
        </w:rPr>
        <w:t>Πρώτον, πέρσι, από τον Γενάρη του 2015 –ξεκινάω από τα οικονομικά, γιατί αυτά που είπατε δεν ισχύουν!- μέχρι τον Σεπτέμβρη του 2015</w:t>
      </w:r>
      <w:r>
        <w:rPr>
          <w:rFonts w:eastAsia="Times New Roman"/>
          <w:szCs w:val="24"/>
          <w:vertAlign w:val="superscript"/>
        </w:rPr>
        <w:t xml:space="preserve"> </w:t>
      </w:r>
      <w:r>
        <w:rPr>
          <w:rFonts w:eastAsia="Times New Roman"/>
          <w:szCs w:val="24"/>
        </w:rPr>
        <w:t xml:space="preserve">ο κρατικός προϋπολογισμός είχε δώσει 300 εκατομμύρια ευρώ </w:t>
      </w:r>
      <w:r>
        <w:rPr>
          <w:rFonts w:eastAsia="Times New Roman"/>
          <w:szCs w:val="24"/>
        </w:rPr>
        <w:lastRenderedPageBreak/>
        <w:t>στα νοσοκομεία –τόσα είχε δώσει από τον Γενάρη του 2015 μέχρι τον Σεπτέμβρη του 2015- με έναν προϋπολογισμό να δώσει 1,025 δισεκατομμύρι</w:t>
      </w:r>
      <w:r>
        <w:rPr>
          <w:rFonts w:eastAsia="Times New Roman"/>
          <w:szCs w:val="24"/>
        </w:rPr>
        <w:t>ο</w:t>
      </w:r>
      <w:r>
        <w:rPr>
          <w:rFonts w:eastAsia="Times New Roman"/>
          <w:szCs w:val="24"/>
        </w:rPr>
        <w:t xml:space="preserve">. </w:t>
      </w:r>
    </w:p>
    <w:p w14:paraId="2F46D49F" w14:textId="77777777" w:rsidR="005B3E17" w:rsidRDefault="00BC72CD">
      <w:pPr>
        <w:spacing w:line="600" w:lineRule="auto"/>
        <w:ind w:firstLine="720"/>
        <w:contextualSpacing/>
        <w:jc w:val="both"/>
        <w:rPr>
          <w:rFonts w:eastAsia="Times New Roman"/>
          <w:szCs w:val="24"/>
        </w:rPr>
      </w:pPr>
      <w:r>
        <w:rPr>
          <w:rFonts w:eastAsia="Times New Roman"/>
          <w:szCs w:val="24"/>
        </w:rPr>
        <w:t>Φέτος από τον Γενάρη του 2016 μέχρι τον Σεπτέμβρη του 201</w:t>
      </w:r>
      <w:r>
        <w:rPr>
          <w:rFonts w:eastAsia="Times New Roman"/>
          <w:szCs w:val="24"/>
        </w:rPr>
        <w:t>6 –αναρτημένα είναι όλα, ανοίξτε και δείτε τα και όχι, επαναλαμβάνω, αυτά που σας δίνει η ΠΟΕΔΗΝ, γιατί δεν ισχύουν- έχουν δοθεί 730 εκατομμύρια σε έναν προϋπολογισμό 1,155 δισεκατομμύρι</w:t>
      </w:r>
      <w:r>
        <w:rPr>
          <w:rFonts w:eastAsia="Times New Roman"/>
          <w:szCs w:val="24"/>
        </w:rPr>
        <w:t>ο</w:t>
      </w:r>
      <w:r>
        <w:rPr>
          <w:rFonts w:eastAsia="Times New Roman"/>
          <w:szCs w:val="24"/>
        </w:rPr>
        <w:t>. Αυτό ισχύει.</w:t>
      </w:r>
    </w:p>
    <w:p w14:paraId="2F46D4A0" w14:textId="77777777" w:rsidR="005B3E17" w:rsidRDefault="00BC72CD">
      <w:pPr>
        <w:spacing w:line="600" w:lineRule="auto"/>
        <w:ind w:firstLine="720"/>
        <w:contextualSpacing/>
        <w:jc w:val="both"/>
        <w:rPr>
          <w:rFonts w:eastAsia="Times New Roman"/>
          <w:szCs w:val="24"/>
        </w:rPr>
      </w:pPr>
      <w:r>
        <w:rPr>
          <w:rFonts w:eastAsia="Times New Roman"/>
          <w:szCs w:val="24"/>
        </w:rPr>
        <w:t>Προηγουμένως τι λέγατε; Δεν δίνουμε, λέει, λεφτά. Αυτή</w:t>
      </w:r>
      <w:r>
        <w:rPr>
          <w:rFonts w:eastAsia="Times New Roman"/>
          <w:szCs w:val="24"/>
        </w:rPr>
        <w:t xml:space="preserve"> είναι η πραγματικότητα. </w:t>
      </w:r>
    </w:p>
    <w:p w14:paraId="2F46D4A1"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Πρώτον, εκτελείται κανονικότατα ο προϋπολογισμός. </w:t>
      </w:r>
    </w:p>
    <w:p w14:paraId="2F46D4A2" w14:textId="77777777" w:rsidR="005B3E17" w:rsidRDefault="00BC72CD">
      <w:pPr>
        <w:spacing w:line="600" w:lineRule="auto"/>
        <w:ind w:firstLine="720"/>
        <w:contextualSpacing/>
        <w:jc w:val="both"/>
        <w:rPr>
          <w:rFonts w:eastAsia="Times New Roman"/>
          <w:szCs w:val="24"/>
        </w:rPr>
      </w:pPr>
      <w:r>
        <w:rPr>
          <w:rFonts w:eastAsia="Times New Roman"/>
          <w:szCs w:val="24"/>
        </w:rPr>
        <w:t>Δεύτερον, πέρσι σώσαμε το σύστημα διότι πέρσι τον Οκτώβρη μέχρι τον Δεκέμβρη δώσαμε 885 εκατομμύρια. Δεν κάναμε απλώς αύξηση ορίου δαπανών, αλλά δώσαμε και πραγματικό χρήμα και έτ</w:t>
      </w:r>
      <w:r>
        <w:rPr>
          <w:rFonts w:eastAsia="Times New Roman"/>
          <w:szCs w:val="24"/>
        </w:rPr>
        <w:t>σι στηρίχθηκε το σύστημα.</w:t>
      </w:r>
    </w:p>
    <w:p w14:paraId="2F46D4A3" w14:textId="77777777" w:rsidR="005B3E17" w:rsidRDefault="00BC72CD">
      <w:pPr>
        <w:spacing w:line="600" w:lineRule="auto"/>
        <w:ind w:firstLine="720"/>
        <w:contextualSpacing/>
        <w:jc w:val="both"/>
        <w:rPr>
          <w:rFonts w:eastAsia="Times New Roman"/>
          <w:szCs w:val="24"/>
        </w:rPr>
      </w:pPr>
      <w:r>
        <w:rPr>
          <w:rFonts w:eastAsia="Times New Roman"/>
          <w:szCs w:val="24"/>
        </w:rPr>
        <w:t>Προκαλώ τον όποιο σοβαρό οικονομολόγο έχει το Κόμμα σας να αμφισβητήσει αυτά που λέω και να μην επαναλαμβάνετε αερολογίες περί των οικονομικών.</w:t>
      </w:r>
    </w:p>
    <w:p w14:paraId="2F46D4A4"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Τρίτον, ο ΕΟΠΥΥ πέρσι, όλη τη χρονιά –ακούστε τα, είναι στοιχεία αυτά, εδώ θα μιλάμε μ</w:t>
      </w:r>
      <w:r>
        <w:rPr>
          <w:rFonts w:eastAsia="Times New Roman"/>
          <w:szCs w:val="24"/>
        </w:rPr>
        <w:t xml:space="preserve">ε στοιχεία, δεν θα μιλάμε γενικώς- έδωσε σε όλα τα νοσοκομεία της χώρας, συμπεριλαμβανομένων πανεπιστημιακών και στρατιωτικών, έδωσε έναντι των ΚΕΝ, των Κλειστών Ενοποιημένων Νοσηλίων, που χρωστάει γύρω στα 85 με 90 εκατομμύρια ευρώ μέχρι τον Δεκέμβρη και </w:t>
      </w:r>
      <w:r>
        <w:rPr>
          <w:rFonts w:eastAsia="Times New Roman"/>
          <w:szCs w:val="24"/>
        </w:rPr>
        <w:t xml:space="preserve">έδωσε και 13.200.000 ευρώ τις τελευταίες μέρες του Δεκεμβρίου, με τα οποία πληρώθηκαν οι τακτικές εφημερίες που κάθε χρόνο τα προηγούμενα χρόνια, Νοέμβρη, Δεκέμβρη, κάνατε περικοπή της τάξεως του 10% με 15%. Αυτό έγινε. </w:t>
      </w:r>
    </w:p>
    <w:p w14:paraId="2F46D4A5" w14:textId="77777777" w:rsidR="005B3E17" w:rsidRDefault="00BC72CD">
      <w:pPr>
        <w:spacing w:line="600" w:lineRule="auto"/>
        <w:ind w:firstLine="720"/>
        <w:contextualSpacing/>
        <w:jc w:val="both"/>
        <w:rPr>
          <w:rFonts w:eastAsia="Times New Roman"/>
          <w:szCs w:val="24"/>
        </w:rPr>
      </w:pPr>
      <w:r>
        <w:rPr>
          <w:rFonts w:eastAsia="Times New Roman"/>
          <w:szCs w:val="24"/>
        </w:rPr>
        <w:t>Φέτος, μέχρι στιγμής ο ΕΟΠΥΥ έχει π</w:t>
      </w:r>
      <w:r>
        <w:rPr>
          <w:rFonts w:eastAsia="Times New Roman"/>
          <w:szCs w:val="24"/>
        </w:rPr>
        <w:t xml:space="preserve">άει στους λογαριασμούς των νοσοκομείων –όχι «έχει υπογράψει πίστωση», «έχει πέσει το χαρτί», να το πω έτσι λαϊκά- 76 εκατομμύρια τον Αύγουστο, 76 εκατομμύρια και κάτι ψιλά τον Σεπτέμβριο και αυτήν τη στιγμή έχει ενταλματοποιημένα προς τον επίτροπο άλλα 70 </w:t>
      </w:r>
      <w:r>
        <w:rPr>
          <w:rFonts w:eastAsia="Times New Roman"/>
          <w:szCs w:val="24"/>
        </w:rPr>
        <w:t xml:space="preserve">εκατομμύρια ευρώ συν 30 εκατομμύρια, τα οποία έχουν δοθεί στα πανεπιστημιακά και στα στρατιωτικά νοσοκομεία. Έχουν δοθεί και αυτά. </w:t>
      </w:r>
    </w:p>
    <w:p w14:paraId="2F46D4A6"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Αυτή είναι η πραγματικότητα, όχι ότι δεν δίνει λεφτά ο ΕΟΠΥΥ. Πρώτη χρονιά από την ίδρυσή του έδωσε αυτά τα χρήματα. Αυτή εί</w:t>
      </w:r>
      <w:r>
        <w:rPr>
          <w:rFonts w:eastAsia="Times New Roman"/>
          <w:szCs w:val="24"/>
        </w:rPr>
        <w:t>ναι η οικονομική πραγματικότητα. Εάν δεν μπορείτε να τη δείτε, να σας τα στείλουμε αναλυτικά. Είναι αναρτημένα παντού. Να μην κάνετε αντιπολίτευση με πράγματα που δεν ισχύουν, δηλαδή με ολόκληρα ψευδή.</w:t>
      </w:r>
    </w:p>
    <w:p w14:paraId="2F46D4A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Επίσης εδώ είμαστε, την λέω την κουβέντα και να μου «τ</w:t>
      </w:r>
      <w:r>
        <w:rPr>
          <w:rFonts w:eastAsia="Times New Roman" w:cs="Times New Roman"/>
          <w:szCs w:val="24"/>
        </w:rPr>
        <w:t>ην πείτε» μετά. Μέχρι το τέλος του χρόνου θα φτάσουμε πάνω από 500 με 600 εκατομμύρια επιχορήγηση του ΕΟΠΥΥ προς τα νοσοκομεία, χωρίς να λαμβάνω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μου τα ληξιπρόθεσμα που θα δώσει. </w:t>
      </w:r>
    </w:p>
    <w:p w14:paraId="2F46D4A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άκουσα επίσης, από κανέναν σας ένα πράγμα που δεν έχει ιστορικό</w:t>
      </w:r>
      <w:r>
        <w:rPr>
          <w:rFonts w:eastAsia="Times New Roman" w:cs="Times New Roman"/>
          <w:szCs w:val="24"/>
        </w:rPr>
        <w:t xml:space="preserve"> προηγούμενο, το να δώσουν, να πληρώσουν από τις 25 Ιουλίου μέχρι 5 Σεπτεμβρίου, δηλαδή μέσα στο καλοκαίρι, μέσα στις άδειες, 574 εκατομμύρια ευρώ ληξιπρόθεσμα. Ξέρετε τη διαδικασία που χρειάζεται αυτό. Έγινε τον Αύγουστο. </w:t>
      </w:r>
    </w:p>
    <w:p w14:paraId="2F46D4A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ΕΟΠΥΥ έδωσε 313 εκατομμύρια. Έ</w:t>
      </w:r>
      <w:r>
        <w:rPr>
          <w:rFonts w:eastAsia="Times New Roman" w:cs="Times New Roman"/>
          <w:szCs w:val="24"/>
        </w:rPr>
        <w:t xml:space="preserve">χουν πάρει άλλα 50 εκατομμύρια ο ΕΟΠΥΥ και άλλα 50 εκατομμύρια τα νοσοκομεία από την πρώτη δόση, που κατανέμονται τις επόμενες μέρες. Αυτή είναι η πραγματικότητα. Δεν το είδατε αυτό το χρήμα να πέφτει; Έπεσε, για να μιλάμε για τα οικονομικά. </w:t>
      </w:r>
    </w:p>
    <w:p w14:paraId="2F46D4A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Πάμε τώρα στο</w:t>
      </w:r>
      <w:r>
        <w:rPr>
          <w:rFonts w:eastAsia="Times New Roman" w:cs="Times New Roman"/>
          <w:szCs w:val="24"/>
        </w:rPr>
        <w:t xml:space="preserve"> προσωπικό. Τα είπε όλα ο κ. Ξανθός. Θα πω μόνο κάτι που ξέχασε. Ανακοινώνουμε επίσημα ότι του χρόνου θα προσληφθούν δύο χιλιάδες μόνιμοι γιατροί σαν πρώτο βήμα. </w:t>
      </w:r>
      <w:r>
        <w:rPr>
          <w:rFonts w:eastAsia="Times New Roman" w:cs="Times New Roman"/>
          <w:szCs w:val="24"/>
        </w:rPr>
        <w:t>Α</w:t>
      </w:r>
      <w:r>
        <w:rPr>
          <w:rFonts w:eastAsia="Times New Roman" w:cs="Times New Roman"/>
          <w:szCs w:val="24"/>
        </w:rPr>
        <w:t xml:space="preserve">υτό είναι σήμα. Το λέω στα παιδιά μας που είναι έξω, πως ό,τι γίνει το 2017, θα γίνει και το </w:t>
      </w:r>
      <w:r>
        <w:rPr>
          <w:rFonts w:eastAsia="Times New Roman" w:cs="Times New Roman"/>
          <w:szCs w:val="24"/>
        </w:rPr>
        <w:t xml:space="preserve">2018 και το 2019, για να ξαναγυρίσουν πίσω, γιατί για επτά χρόνια δεν διορίσατε άνθρωπο γεννημένο και έρχεστε και μας κουνάτε το δάκτυλο «τι κάνατε με τους διορισμούς»! </w:t>
      </w:r>
    </w:p>
    <w:p w14:paraId="2F46D4A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Μας κουνάτε το δάκτυλο εσείς και η Νέα Δημοκρατία για το ότι εμείς αργούμε να διορίσου</w:t>
      </w:r>
      <w:r>
        <w:rPr>
          <w:rFonts w:eastAsia="Times New Roman" w:cs="Times New Roman"/>
          <w:szCs w:val="24"/>
        </w:rPr>
        <w:t>με, που έχετε φτιάξει ένα σαπισμένο μηχανισμό τριάντα χρόνια που για να πάρει ένα πράγμα από εδώ να το πάει εκεί, θέλει τριακόσιες υπογραφές! Κι έχουμε χάσει τον ύπνο μας και τρέχουμε από το πρωί έως το βράδυ!</w:t>
      </w:r>
    </w:p>
    <w:p w14:paraId="2F46D4A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Ανέλαβαν πεντακόσιοι εξήντα οκτώ. Όχι «υπογράφ</w:t>
      </w:r>
      <w:r>
        <w:rPr>
          <w:rFonts w:eastAsia="Times New Roman" w:cs="Times New Roman"/>
          <w:szCs w:val="24"/>
        </w:rPr>
        <w:t xml:space="preserve">τηκαν» οι διορισμοί, αλλά ανέλαβαν. Είναι στα νοσοκομεία από την προκήρυξη των εννιακοσίων οκτώ. Οι άλλοι είναι από το Υπουργείο Εργασίας, μέχρι το ογδόντα πέντε. Αυτό δεν το μάθατε; Δεν το ξέρετε; Δεν το βλέπετε; Δεν το γράφουν τα Μέσα Μαζικής Ενημέρωσης </w:t>
      </w:r>
      <w:r>
        <w:rPr>
          <w:rFonts w:eastAsia="Times New Roman" w:cs="Times New Roman"/>
          <w:szCs w:val="24"/>
        </w:rPr>
        <w:t xml:space="preserve">που διαβάζετε, για να το δείτε και να μην εκτίθεστε; </w:t>
      </w:r>
    </w:p>
    <w:p w14:paraId="2F46D4A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Έχουν αναλάβει αυτοί και έρχονται και οι επόμενοι. Ο πίνακας των αποτελεσμάτων για τους εξακόσιους ενενήντα από τους χίλιους πεντακόσιους τριάντα οκτώ θα ανακοινωθεί την επόμενη Τετάρτη. Κι αυτό έχει αν</w:t>
      </w:r>
      <w:r>
        <w:rPr>
          <w:rFonts w:eastAsia="Times New Roman" w:cs="Times New Roman"/>
          <w:szCs w:val="24"/>
        </w:rPr>
        <w:t xml:space="preserve">ακοινωθεί. Κι αυτό δεν το ξέρετε; Δεν το είδατε γραμμένο; Είναι οι ίδιες θέσεις σε ίδιες ειδικότητες με την προηγούμενη προκήρυξη, γι’ αυτό καθυστερήσαμε να βγάλουμε την πρώτη. </w:t>
      </w:r>
    </w:p>
    <w:p w14:paraId="2F46D4A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Οι άλλες οκτακόσιες θα γίνουν με προκήρυξη. Θα προσπαθήσουμε να πάνε μαζί με τις χίλιες διακόσιες στην τρίτη ΠΥΣ, που έχουμε πάρει, για να βγει μία προκήρυξη μαζεμένη. Χίλιοι διακόσιοι από την τρίτη ΠΥΣ και οκτακόσιοι από τη δεύτερη για να μην κάνουμε δύο </w:t>
      </w:r>
      <w:r>
        <w:rPr>
          <w:rFonts w:eastAsia="Times New Roman" w:cs="Times New Roman"/>
          <w:szCs w:val="24"/>
        </w:rPr>
        <w:t xml:space="preserve">φορές τα χαρτιά. Οι οκτακόσιες είναι νοσηλευτικό προσωπικό ειδικά για Αθήνα-Θεσσαλονίκη. </w:t>
      </w:r>
    </w:p>
    <w:p w14:paraId="2F46D4A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Ο ΕΟΠΥΥ για πρώτη φορά από κατασκευής του δεν βάζει χρέος. Το μάθατε; Το καταλάβατε; Το είδατε; Έφτιαξε νέο σύστημα εκκαθάρισης που φεύγει από τη «σαρακοτυραννία» που</w:t>
      </w:r>
      <w:r>
        <w:rPr>
          <w:rFonts w:eastAsia="Times New Roman" w:cs="Times New Roman"/>
          <w:szCs w:val="24"/>
        </w:rPr>
        <w:t xml:space="preserve"> είχατε κάνει τα προηγούμενα χρόνια είτε ως ΙΚΑ ΕΟΠΥΥ. Ένας από αυτούς που παραπέμπεται σήμερα νομίζω ότι ήταν Διοικητής του ΙΚΑ ένα φεγγάρι. Έλεγε «Σου καταθέτω 100.000, σου δίνω με κλειστά τα μάτια. Πάρε τις 90.000 και τις 10.000 άστα χρέος». </w:t>
      </w:r>
    </w:p>
    <w:p w14:paraId="2F46D4B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Αυτό κάνατ</w:t>
      </w:r>
      <w:r>
        <w:rPr>
          <w:rFonts w:eastAsia="Times New Roman" w:cs="Times New Roman"/>
          <w:szCs w:val="24"/>
        </w:rPr>
        <w:t>ε τόσα χρόνια, γι’ αυτό μαζεύονταν οι κούτες σε όλες τις περιφερειακές διευθύνσεις του ΕΟΠΥΥ και έφραζε ο τόπος. Ειδικά στον Πειραιά δεν μπορούσαν να μπουν. Τώρα φεύγουν οι κούτες, μαζεύονται. Το πήρατε χαμπάρι; Μπήκαμε στην ηλεκτρονική εποχή, χωρίς να πλη</w:t>
      </w:r>
      <w:r>
        <w:rPr>
          <w:rFonts w:eastAsia="Times New Roman" w:cs="Times New Roman"/>
          <w:szCs w:val="24"/>
        </w:rPr>
        <w:t xml:space="preserve">ρώσει φράγκο ο ΕΟΠΥΥ. </w:t>
      </w:r>
    </w:p>
    <w:p w14:paraId="2F46D4B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έδωσε δραχμή, κύριε Κέλλα και έφτιαξε ένα ηλεκτρονικό σύστημα με το δυναμικό του, το οποίο κάνει την εκκαθάριση. Έχουν ήδη εκκαθαριστεί, έχουν πληρωθεί τρεις μήνες, πληρώνεται ο τέταρτος, είναι έτοιμος ο πέμπτος και αρχίζει να ετ</w:t>
      </w:r>
      <w:r>
        <w:rPr>
          <w:rFonts w:eastAsia="Times New Roman" w:cs="Times New Roman"/>
          <w:szCs w:val="24"/>
        </w:rPr>
        <w:t xml:space="preserve">οιμάζεται ο έκτος. Γιατί τώρα επιταχύνει το σύστημα και δεν </w:t>
      </w:r>
      <w:r>
        <w:rPr>
          <w:rFonts w:eastAsia="Times New Roman" w:cs="Times New Roman"/>
          <w:szCs w:val="24"/>
        </w:rPr>
        <w:lastRenderedPageBreak/>
        <w:t>μπαίνει χρέος. Είναι η πρώτη φορά από κατασκευής του ΕΟΠΥΥ, που αυτός ο τεράστιος ασφαλιστικός οργανισμός –που είναι αγοραστής υπηρεσιών υγείας, δεν είναι τίποτα άλλο, σιγά την πρόταση που κάνετε-</w:t>
      </w:r>
      <w:r>
        <w:rPr>
          <w:rFonts w:eastAsia="Times New Roman" w:cs="Times New Roman"/>
          <w:szCs w:val="24"/>
        </w:rPr>
        <w:t xml:space="preserve"> που δεν θα βάλει χρέος! </w:t>
      </w:r>
    </w:p>
    <w:p w14:paraId="2F46D4B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Με τη ρύθμιση που κάνουμε τώρα για τα ληξιπρόθεσμα και είναι ενσωματωμένη ως άρθρο στο νομοσχέδιο των κοινωνικών συνεταιρισμών, υπάρχει σοβαρή πιθανότητα ο ΕΟΠΥΥ να μηδενίσει τα χρέη του μέχρι το τέλος του χρόνου με τον τρόπο που </w:t>
      </w:r>
      <w:r>
        <w:rPr>
          <w:rFonts w:eastAsia="Times New Roman" w:cs="Times New Roman"/>
          <w:szCs w:val="24"/>
        </w:rPr>
        <w:t xml:space="preserve">θα γίνει η εκκαθάριση. </w:t>
      </w:r>
    </w:p>
    <w:p w14:paraId="2F46D4B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τα παλιά 450 εκατομμύρια τα οποία κληρονομήσαμε και που έχουμε ακόμα να πληρώσουμε. Γιατί το 2013, κύριε Κέλλα, δεν τα πληρώσατε, παρότι πήρατε λεφτά. Δεν είχατε τη λειτουργική ικανότητα να πληρώσει το ΙΚΑ τα παλιά του χρέη. </w:t>
      </w:r>
      <w:r>
        <w:rPr>
          <w:rFonts w:eastAsia="Times New Roman" w:cs="Times New Roman"/>
          <w:szCs w:val="24"/>
        </w:rPr>
        <w:t>Υπήρχαν τα λεφτά και δεν τα δώσατε τότε για τα παλιά χρέη. Θα το κάνουμε τώρα εμείς.</w:t>
      </w:r>
    </w:p>
    <w:p w14:paraId="2F46D4B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Τα ληξιπρόθεσμα του ΕΟΠΥΥ…</w:t>
      </w:r>
    </w:p>
    <w:p w14:paraId="2F46D4B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Έρχονται τώρα 1,7 δι</w:t>
      </w:r>
      <w:r>
        <w:rPr>
          <w:rFonts w:eastAsia="Times New Roman" w:cs="Times New Roman"/>
          <w:szCs w:val="24"/>
        </w:rPr>
        <w:t>σεκατομμύριο</w:t>
      </w:r>
      <w:r>
        <w:rPr>
          <w:rFonts w:eastAsia="Times New Roman" w:cs="Times New Roman"/>
          <w:szCs w:val="24"/>
        </w:rPr>
        <w:t xml:space="preserve">. </w:t>
      </w:r>
    </w:p>
    <w:p w14:paraId="2F46D4B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Έτσι μπράβο.</w:t>
      </w:r>
    </w:p>
    <w:p w14:paraId="2F46D4B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w:t>
      </w:r>
      <w:r>
        <w:rPr>
          <w:rFonts w:eastAsia="Times New Roman" w:cs="Times New Roman"/>
          <w:b/>
          <w:szCs w:val="24"/>
        </w:rPr>
        <w:t>απληρωτής Υπουργός Υγείας):</w:t>
      </w:r>
      <w:r>
        <w:rPr>
          <w:rFonts w:eastAsia="Times New Roman" w:cs="Times New Roman"/>
          <w:szCs w:val="24"/>
        </w:rPr>
        <w:t xml:space="preserve"> Τα πρώτα, 1 δισεκατομμύριο σχεδόν, έδωσε η υγεία μέσα στο καλοκαίρι και τονώθηκε η αγορά.</w:t>
      </w:r>
    </w:p>
    <w:p w14:paraId="2F46D4B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Ναι, έδωσε 400 και 500.</w:t>
      </w:r>
    </w:p>
    <w:p w14:paraId="2F46D4B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Πάμε παρακάτω.</w:t>
      </w:r>
    </w:p>
    <w:p w14:paraId="2F46D4B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για γρίπη. Είπατε εσείς, είπε </w:t>
      </w:r>
      <w:r>
        <w:rPr>
          <w:rFonts w:eastAsia="Times New Roman" w:cs="Times New Roman"/>
          <w:szCs w:val="24"/>
        </w:rPr>
        <w:t>η Νέα Δημοκρατία, είπε ο Πατούλης, είπε όποιος μπορείς να φανταστείς. Πάλι με στοιχεία θα σας μιλήσω, για να μην λέμε μπούρδες. Η φετινή χρονικά συγκρίνεται με τη χρονιά του 2010-2011, για δύο λόγους: πρώτον, για την επίπτωση της νόσου και, δεύτερον, για τ</w:t>
      </w:r>
      <w:r>
        <w:rPr>
          <w:rFonts w:eastAsia="Times New Roman" w:cs="Times New Roman"/>
          <w:szCs w:val="24"/>
        </w:rPr>
        <w:t xml:space="preserve">ο είδος του λοιμογόνου στελέχους της γρίπης, το οποίο ήταν και τότε και τώρα. </w:t>
      </w:r>
    </w:p>
    <w:p w14:paraId="2F46D4B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2010 αρρώστησαν σοβαρά και νοσηλεύτηκαν τριακόσιοι εξήντα οκτώ ασθενείς. Από αυτούς, πέθαναν οι εκατόν ογδόντα δύο, σχεδόν το 50%. Φέτος, με τα «κλειστά κρεβάτια» και «Παναγι</w:t>
      </w:r>
      <w:r>
        <w:rPr>
          <w:rFonts w:eastAsia="Times New Roman" w:cs="Times New Roman"/>
          <w:szCs w:val="24"/>
        </w:rPr>
        <w:t xml:space="preserve">ά μου, τι έκανε ο Πολάκης με το ΚΕΕΛΠΝΟ και δεν τους άφησε να διορίσουν εκείνους που θέλαμε», τετρακόσιοι </w:t>
      </w:r>
      <w:r>
        <w:rPr>
          <w:rFonts w:eastAsia="Times New Roman" w:cs="Times New Roman"/>
          <w:szCs w:val="24"/>
        </w:rPr>
        <w:lastRenderedPageBreak/>
        <w:t>τριάντα πέντε αρρώστησαν και νοσηλεύτηκαν –δηλαδή, παραπάνω- και εκατόν ενενήντα επτά πέθαναν, δηλαδή το 45%. Αυτή είναι η πραγματικότητα.</w:t>
      </w:r>
    </w:p>
    <w:p w14:paraId="2F46D4B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τι </w:t>
      </w:r>
      <w:r>
        <w:rPr>
          <w:rFonts w:eastAsia="Times New Roman" w:cs="Times New Roman"/>
          <w:szCs w:val="24"/>
        </w:rPr>
        <w:t>φασαρία κάνατε με την ελονοσία, με τον άλλον τον απερίγραπτο εκπρόσωπο του Ιατρικού Συλλόγου Αθηνών; «Παναγία μου, ελονοσία και κακό». Πού είναι τα καινούργια κρούσματα, βρε παιδιά; Πού είναι τα καινούργια κρούσματα; Πού είναι αυτά τα πριν από έναν μήνα; Γ</w:t>
      </w:r>
      <w:r>
        <w:rPr>
          <w:rFonts w:eastAsia="Times New Roman" w:cs="Times New Roman"/>
          <w:szCs w:val="24"/>
        </w:rPr>
        <w:t>ιατί τώρα μόκο σε αυτό; Γιατί δεν υπήρχε κανένα πρόβλημα. Πριν από κάποια χρόνια ήταν πολύ περισσότερα.</w:t>
      </w:r>
    </w:p>
    <w:p w14:paraId="2F46D4B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Απάντησε ο </w:t>
      </w:r>
      <w:r>
        <w:rPr>
          <w:rFonts w:eastAsia="Times New Roman" w:cs="Times New Roman"/>
          <w:szCs w:val="24"/>
        </w:rPr>
        <w:t>δ</w:t>
      </w:r>
      <w:r>
        <w:rPr>
          <w:rFonts w:eastAsia="Times New Roman" w:cs="Times New Roman"/>
          <w:szCs w:val="24"/>
        </w:rPr>
        <w:t>ήμαρχος Ευρώτα, συνάδελφος γιατρός που τα τράβηξε μοναχός του τότε αυτά που τράβηξε, με το πόρτα-πόρτα για να μπλοκάρει την ιστορία. Απάντησ</w:t>
      </w:r>
      <w:r>
        <w:rPr>
          <w:rFonts w:eastAsia="Times New Roman" w:cs="Times New Roman"/>
          <w:szCs w:val="24"/>
        </w:rPr>
        <w:t xml:space="preserve">ε στον κ. Πατούλη και σε όλη την καταστροφολογία την οποία κι εσείς λέτε. </w:t>
      </w:r>
    </w:p>
    <w:p w14:paraId="2F46D4B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Πετάτε ένα ψέμα μια μέρα, το αναπαράγουν «Πρώτα Θέματα», «Πρώτα Φλέματα», </w:t>
      </w:r>
      <w:r>
        <w:rPr>
          <w:rFonts w:eastAsia="Times New Roman" w:cs="Times New Roman"/>
          <w:szCs w:val="24"/>
          <w:lang w:val="en-US"/>
        </w:rPr>
        <w:t>site</w:t>
      </w:r>
      <w:r>
        <w:rPr>
          <w:rFonts w:eastAsia="Times New Roman" w:cs="Times New Roman"/>
          <w:szCs w:val="24"/>
        </w:rPr>
        <w:t xml:space="preserve"> και «σου, μου, του» δεν γίνεται τίποτα και μετά «μόκο» και πάμε στο επόμενο. Αυτή τη δουλειά κάνετε. Α</w:t>
      </w:r>
      <w:r>
        <w:rPr>
          <w:rFonts w:eastAsia="Times New Roman" w:cs="Times New Roman"/>
          <w:szCs w:val="24"/>
        </w:rPr>
        <w:t xml:space="preserve">υτό δεν είναι αντιπολίτευση. Αυτό είναι κακομοιριά. </w:t>
      </w:r>
    </w:p>
    <w:p w14:paraId="2F46D4BF" w14:textId="77777777" w:rsidR="005B3E17" w:rsidRDefault="00BC72CD">
      <w:pPr>
        <w:spacing w:line="600" w:lineRule="auto"/>
        <w:ind w:firstLine="720"/>
        <w:contextualSpacing/>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Κύριε Υπουργέ, να συντομεύουμε.</w:t>
      </w:r>
    </w:p>
    <w:p w14:paraId="2F46D4C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Μπαίνω στο τελευταίο κομμάτι.</w:t>
      </w:r>
    </w:p>
    <w:p w14:paraId="2F46D4C1" w14:textId="77777777" w:rsidR="005B3E17" w:rsidRDefault="00BC72CD">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πολύ.</w:t>
      </w:r>
    </w:p>
    <w:p w14:paraId="2F46D4C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Τα έχουμε βάλει με θεούς και δαίμονες. Μας απειλούν. Δεν καταλαβαίνουμε. Το λέω έτσι πολύ στα ίσα. </w:t>
      </w:r>
    </w:p>
    <w:p w14:paraId="2F46D4C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είναι τυχαία η στοχοποίηση που έχει γίνει. Γιατί ξέρουν και πρώτη φορά φοβούνται, γιατί το έχουν χάσει. Το πεντάευρο το κ</w:t>
      </w:r>
      <w:r>
        <w:rPr>
          <w:rFonts w:eastAsia="Times New Roman" w:cs="Times New Roman"/>
          <w:szCs w:val="24"/>
        </w:rPr>
        <w:t xml:space="preserve">όψαμε γιατί βρήκαμε ισοδύναμο. </w:t>
      </w:r>
      <w:r>
        <w:rPr>
          <w:rFonts w:eastAsia="Times New Roman" w:cs="Times New Roman"/>
          <w:szCs w:val="24"/>
        </w:rPr>
        <w:t>Τ</w:t>
      </w:r>
      <w:r>
        <w:rPr>
          <w:rFonts w:eastAsia="Times New Roman" w:cs="Times New Roman"/>
          <w:szCs w:val="24"/>
        </w:rPr>
        <w:t xml:space="preserve">ο ισοδύναμο ήταν ο διαγωνισμός του ορολογικού ελέγχου του αίματος, που μας κόστιζε επί των ημερών σας 26 εκατομμύρια ευρώ και τώρα θα κοστίζει 4,8 εκατομμύρια ευρώ. </w:t>
      </w:r>
      <w:r>
        <w:rPr>
          <w:rFonts w:eastAsia="Times New Roman" w:cs="Times New Roman"/>
          <w:szCs w:val="24"/>
        </w:rPr>
        <w:t>Τ</w:t>
      </w:r>
      <w:r>
        <w:rPr>
          <w:rFonts w:eastAsia="Times New Roman" w:cs="Times New Roman"/>
          <w:szCs w:val="24"/>
        </w:rPr>
        <w:t xml:space="preserve">ο υπόλοιπο που λείπει μέχρι τα 23 εκατομμύρια που ήταν το </w:t>
      </w:r>
      <w:r>
        <w:rPr>
          <w:rFonts w:eastAsia="Times New Roman" w:cs="Times New Roman"/>
          <w:szCs w:val="24"/>
        </w:rPr>
        <w:t xml:space="preserve">ισοδύναμο του πεντάευρου, είναι η εξοικονόμηση που έχουμε κάνει στα νοίκια που πληρώναμε σε διάφορες υπηρεσίες του ΕΣΥ. Μόνο από τις ΔΥΠΕ ήταν πριν από τρεις μήνες γύρω στα 4,5 εκατομμύρια ευρώ επίσημα </w:t>
      </w:r>
      <w:r>
        <w:rPr>
          <w:rFonts w:eastAsia="Times New Roman" w:cs="Times New Roman"/>
          <w:szCs w:val="24"/>
        </w:rPr>
        <w:lastRenderedPageBreak/>
        <w:t>και τώρα έχουν ξεπεράσει τα 6 εκατομμύρια τον χρόνο. Έ</w:t>
      </w:r>
      <w:r>
        <w:rPr>
          <w:rFonts w:eastAsia="Times New Roman" w:cs="Times New Roman"/>
          <w:szCs w:val="24"/>
        </w:rPr>
        <w:t xml:space="preserve">τσι το γλιτώσαμε και θα γλιτώσουμε και άλλα από αλλού. </w:t>
      </w:r>
    </w:p>
    <w:p w14:paraId="2F46D4C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Μην μου κουνείς το δακτύλι. Θα τα ακούσεις μέχρι το τέλος. Πάμε παρακάτω.</w:t>
      </w:r>
    </w:p>
    <w:p w14:paraId="2F46D4C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Αντίλογος υπάρχει; </w:t>
      </w:r>
    </w:p>
    <w:p w14:paraId="2F46D4C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δεν υπάρχει.</w:t>
      </w:r>
    </w:p>
    <w:p w14:paraId="2F46D4C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Γιατί δεν </w:t>
      </w:r>
      <w:r>
        <w:rPr>
          <w:rFonts w:eastAsia="Times New Roman" w:cs="Times New Roman"/>
          <w:szCs w:val="24"/>
        </w:rPr>
        <w:t>θέλετε αντίλογο;</w:t>
      </w:r>
    </w:p>
    <w:p w14:paraId="2F46D4C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 καταθέσετε κι εσείς ερώτηση και θα σας απαντήσουμε.</w:t>
      </w:r>
    </w:p>
    <w:p w14:paraId="2F46D4C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Έχω κάνει ερώτηση.</w:t>
      </w:r>
    </w:p>
    <w:p w14:paraId="2F46D4C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Σε αυτή τη φάση δεν υπάρχει. Πάμε παρακάτω.</w:t>
      </w:r>
    </w:p>
    <w:p w14:paraId="2F46D4C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Ξέρουμε ότι «μας την πέφτουν» σε όλη τη γραμμή. Έχουμε ανακοινώσει ότι θα πάμε σε μονάδες παραγωγής οξυγόνου. Ένα παρακράτος το οποίο είχε δημιουργηθεί, γυρνάει, το παίζει εκπρόσωπος του Υπουργείου, χρησιμοποιώντας και κάποιους της ΕΠΥ, για να πει: «Θα παρ</w:t>
      </w:r>
      <w:r>
        <w:rPr>
          <w:rFonts w:eastAsia="Times New Roman" w:cs="Times New Roman"/>
          <w:szCs w:val="24"/>
        </w:rPr>
        <w:t xml:space="preserve">άγετε οξυγόνο όχι αγοράζοντας τις αντλίες και τα μηχανήματα, αλλά εκχωρώντας το σε </w:t>
      </w:r>
      <w:r>
        <w:rPr>
          <w:rFonts w:eastAsia="Times New Roman" w:cs="Times New Roman"/>
          <w:szCs w:val="24"/>
          <w:lang w:val="en-US"/>
        </w:rPr>
        <w:t>leasing</w:t>
      </w:r>
      <w:r>
        <w:rPr>
          <w:rFonts w:eastAsia="Times New Roman" w:cs="Times New Roman"/>
          <w:szCs w:val="24"/>
        </w:rPr>
        <w:t xml:space="preserve"> στις τρεις-τέσσερις εταιρείες που υπάρχουν τώρα και πουλάνε οξυγόνο στα νοσοκομεία». Αυτό αντιμετωπίζουμε κάθε μέρα. Ακούστε να δείτε. Από όσες μπάντες και να μας «την πέσετε», αντέχουμε. Αντέχουμε.</w:t>
      </w:r>
    </w:p>
    <w:p w14:paraId="2F46D4C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Με το ΚΕΕΛΠΝΟ –για να κλείσω με αυτό- τι έκανα; Σίγουρα </w:t>
      </w:r>
      <w:r>
        <w:rPr>
          <w:rFonts w:eastAsia="Times New Roman" w:cs="Times New Roman"/>
          <w:szCs w:val="24"/>
        </w:rPr>
        <w:t xml:space="preserve">δεν έκανα αυτό που κάνατε εσείς. Και το λέω αυτό μετά λόγου γνώσεως. Εγώ δεν έστειλα μπιλιετάκια στον πρώην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ιευθυντή του ΚΕΕΛΠΝΟ, όπως στέλνατε διαχρονικά όλοι οι υπηρετήσαντες στο Υπουργείο Υγείας και στα πέριξ αυτού και οι Βουλευτές που ασχολούντ</w:t>
      </w:r>
      <w:r>
        <w:rPr>
          <w:rFonts w:eastAsia="Times New Roman" w:cs="Times New Roman"/>
          <w:szCs w:val="24"/>
        </w:rPr>
        <w:t>αι με την υγεία για να του πούνε «διόρισέ μου αυτούς τους δικούς μου», γιατί έτσι διορίζατε.</w:t>
      </w:r>
    </w:p>
    <w:p w14:paraId="2F46D4C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όταν εμείς ανακαλύψαμε ότι σε διακόσιες είκοσι αιτήσεις υπάρχουν ογδόντα οκτώ λάθος μοριοδοτήσεις, πολύ καλά το κάναμε και το ανακαλύψαμε και το σταματήσαμε κα</w:t>
      </w:r>
      <w:r>
        <w:rPr>
          <w:rFonts w:eastAsia="Times New Roman" w:cs="Times New Roman"/>
          <w:szCs w:val="24"/>
        </w:rPr>
        <w:t>ι το σπάσαμε και αυτή τη στιγμή έχουν διοριστεί πενήντα οκτώ γιατροί από αυτή την προκήρυξη και διακόσιες δεκαπέντε νοσηλεύτριες.</w:t>
      </w:r>
    </w:p>
    <w:p w14:paraId="2F46D4C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Πείτε μου ένα παράπονο με τα κριτήρια που μπήκαν. Προκαλώ να μου πει ο οποιοσδήποτε ένα παράπονο. Οι υπόλοιποι επαναπροκηρύσσο</w:t>
      </w:r>
      <w:r>
        <w:rPr>
          <w:rFonts w:eastAsia="Times New Roman" w:cs="Times New Roman"/>
          <w:szCs w:val="24"/>
        </w:rPr>
        <w:t>νται με ανακατανομή.</w:t>
      </w:r>
    </w:p>
    <w:p w14:paraId="2F46D4C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Για τη Ζάκυνθο που είπε η κυρία από την Ένωση Κεντρώων προηγουμένως, είχαμε προκηρύξει έξι θέσεις για τη </w:t>
      </w:r>
      <w:r>
        <w:rPr>
          <w:rFonts w:eastAsia="Times New Roman" w:cs="Times New Roman"/>
          <w:szCs w:val="24"/>
        </w:rPr>
        <w:t>μ</w:t>
      </w:r>
      <w:r>
        <w:rPr>
          <w:rFonts w:eastAsia="Times New Roman" w:cs="Times New Roman"/>
          <w:szCs w:val="24"/>
        </w:rPr>
        <w:t>ονάδα, αλλά δεν υπήρξε από κανέναν ενδιαφέρον. Δεν υπήρξε ενδιαφέρον και μιλώ για νοσηλεύτριες, δεν μιλώ για γιατρούς. Θα υπάρξει</w:t>
      </w:r>
      <w:r>
        <w:rPr>
          <w:rFonts w:eastAsia="Times New Roman" w:cs="Times New Roman"/>
          <w:szCs w:val="24"/>
        </w:rPr>
        <w:t xml:space="preserve"> ανακατανομή εκεί που υπήρξε ενδιαφέρον, ακριβώς για να ανοίξουν τα κρεβάτια και θα μειώσουμε και τα κριτήρια, προκειμένου να μπορέσει να πάει κόσμος.</w:t>
      </w:r>
    </w:p>
    <w:p w14:paraId="2F46D4D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Διότι εμείς δεν θέλαμε να απολύσουμε γενικώς και αορίστως κανέναν. Δεν θέλαμε αυτό που κάνατε σε μόνιμη β</w:t>
      </w:r>
      <w:r>
        <w:rPr>
          <w:rFonts w:eastAsia="Times New Roman" w:cs="Times New Roman"/>
          <w:szCs w:val="24"/>
        </w:rPr>
        <w:t xml:space="preserve">άση εσείς -και εσείς, κύριε Κέλλα, και το ΠΑΣΟΚ- να προνομιοποιείτε τους πολιτικούς σας </w:t>
      </w:r>
      <w:r>
        <w:rPr>
          <w:rFonts w:eastAsia="Times New Roman" w:cs="Times New Roman"/>
          <w:szCs w:val="24"/>
        </w:rPr>
        <w:lastRenderedPageBreak/>
        <w:t>φίλους. Ας μας πει ένας ότι το κάναμε αυτό το πράγμα οπουδήποτε στη δραστηριότητά μας. Αφού μας έχετε κάνει νταντέλα παντού και στους λογαριασμούς και στις τράπεζες και</w:t>
      </w:r>
      <w:r>
        <w:rPr>
          <w:rFonts w:eastAsia="Times New Roman" w:cs="Times New Roman"/>
          <w:szCs w:val="24"/>
        </w:rPr>
        <w:t xml:space="preserve"> σε όλα! Δεν έχετε βρει τίποτα! Τίποτα δεν έχετε βρει! Επειδή δεν μας κρατάτε και δεν μας κρατούν και οι άλλοι, γι’ αυτό τους έχει πιάσει τσιρλιό!</w:t>
      </w:r>
    </w:p>
    <w:p w14:paraId="2F46D4D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Θα τελειώσω με δ</w:t>
      </w:r>
      <w:r>
        <w:rPr>
          <w:rFonts w:eastAsia="Times New Roman" w:cs="Times New Roman"/>
          <w:szCs w:val="24"/>
        </w:rPr>
        <w:t>ύ</w:t>
      </w:r>
      <w:r>
        <w:rPr>
          <w:rFonts w:eastAsia="Times New Roman" w:cs="Times New Roman"/>
          <w:szCs w:val="24"/>
        </w:rPr>
        <w:t>ο κουβέντες, μια για το ΚΕΕΛΠΝΟ και μια για τον ΕΟΠΥΥ. Μια από τις υποθέσεις του ΚΕΕΛΠΝΟ που</w:t>
      </w:r>
      <w:r>
        <w:rPr>
          <w:rFonts w:eastAsia="Times New Roman" w:cs="Times New Roman"/>
          <w:szCs w:val="24"/>
        </w:rPr>
        <w:t xml:space="preserve"> ερευνώνται -γιατί δεν μπορώ το κούνημα του δακτύλου- είναι η γνωστή ιστορία η οποία έχει κατοικοφωλέψει εδώ και χρόνια, ενώ δεν έπρεπε, σε διαδρόμους εισαγγελιών και πάει και έρχεται και αφορά τη σύμβαση ΚΕΕΛΠΝΟ-ΟΚΑΝΑ, η οποία ξεκίνησε με απόφαση του κ. Λ</w:t>
      </w:r>
      <w:r>
        <w:rPr>
          <w:rFonts w:eastAsia="Times New Roman" w:cs="Times New Roman"/>
          <w:szCs w:val="24"/>
        </w:rPr>
        <w:t>οβέρδου το 2011 για τον διορισμό εκατόν δεκαεπτά ατόμων, όπου έστειλε ένα έγγραφο στο Γενικό Λογιστήριο για να πει ότι –ορθώς- θα αναπτύξουμε δομές του ΟΚΑΝΑ και θέλουμε πρόσληψη άλλων εκατόν δεκαεπτά ατόμων.</w:t>
      </w:r>
    </w:p>
    <w:p w14:paraId="2F46D4D2" w14:textId="77777777" w:rsidR="005B3E17" w:rsidRDefault="00BC72CD">
      <w:pPr>
        <w:spacing w:line="600" w:lineRule="auto"/>
        <w:ind w:firstLine="720"/>
        <w:contextualSpacing/>
        <w:jc w:val="both"/>
        <w:rPr>
          <w:rFonts w:eastAsia="Times New Roman"/>
          <w:bCs/>
        </w:rPr>
      </w:pPr>
      <w:r>
        <w:rPr>
          <w:rFonts w:eastAsia="Times New Roman"/>
          <w:bCs/>
        </w:rPr>
        <w:lastRenderedPageBreak/>
        <w:t>(Στο σημείο αυτό κτυπάει το κουδούνι λήξεως του</w:t>
      </w:r>
      <w:r>
        <w:rPr>
          <w:rFonts w:eastAsia="Times New Roman"/>
          <w:bCs/>
        </w:rPr>
        <w:t xml:space="preserve"> χρόνου ομιλίας του κυρίου Αναπληρωτή Υπουργού)</w:t>
      </w:r>
    </w:p>
    <w:p w14:paraId="2F46D4D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Με αυτό το χαρτί, που δεν μεταφράστηκε ποτέ σε πράξη Υπουργικού Συμβουλίου, το Διοικητικό Συμβούλιο του ΚΕΕΛΠΝΟ, στο οποίο προήδρευε η σύζυγος του κ. Κρεμαστινού, υπέγραψε σύμβαση με τον ΟΚΑΝΑ και του έδωσε π</w:t>
      </w:r>
      <w:r>
        <w:rPr>
          <w:rFonts w:eastAsia="Times New Roman" w:cs="Times New Roman"/>
          <w:szCs w:val="24"/>
        </w:rPr>
        <w:t>ροκαταβολή 10 εκατομμύρια ευρώ έναντι σύμβασης 20 εκατομμυρίων, για να κάνει με τα 20 εκατομμύρια ευρώ που ήταν η σύμβαση το 75% δαπάνη μισθοδοσίας και το 25% λειτουργική δαπάνη.</w:t>
      </w:r>
    </w:p>
    <w:p w14:paraId="2F46D4D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Σε εννιά μήνες τρώνε και τα 10 εκατομμύρια χωρίς να προσλάβουν άνθρωπο γεννημ</w:t>
      </w:r>
      <w:r>
        <w:rPr>
          <w:rFonts w:eastAsia="Times New Roman" w:cs="Times New Roman"/>
          <w:szCs w:val="24"/>
        </w:rPr>
        <w:t xml:space="preserve">ένο, γιατί δεν υπήρξε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που να δίνει την έγκριση της πρόσληψης και πάει και ζητάει άλλα 10 εκατομμύρια. Επειδή τα χάλασαν στη μοιρασιά, καταγγέλλει το ΚΕΕΛΠΝΟ τη σύμβαση. Μπαίνει διαχειριστικός έλεγχος και από το ΚΕΕΛΠΝΟ και από τ</w:t>
      </w:r>
      <w:r>
        <w:rPr>
          <w:rFonts w:eastAsia="Times New Roman" w:cs="Times New Roman"/>
          <w:szCs w:val="24"/>
        </w:rPr>
        <w:t>ον ΣΕ</w:t>
      </w:r>
      <w:r>
        <w:rPr>
          <w:rFonts w:eastAsia="Times New Roman" w:cs="Times New Roman"/>
          <w:szCs w:val="24"/>
        </w:rPr>
        <w:t>Υ</w:t>
      </w:r>
      <w:r>
        <w:rPr>
          <w:rFonts w:eastAsia="Times New Roman" w:cs="Times New Roman"/>
          <w:szCs w:val="24"/>
        </w:rPr>
        <w:t xml:space="preserve">ΥΠ και καταλήγει το πρώτο πόρισμα και λέει «βρε παιδιά, εδώ τι έγινε;». Αντί για 10 εκατομμύρια ευρώ μας έφεραν τιμολόγιο για 5 εκατομμύρια. Τα </w:t>
      </w:r>
      <w:r>
        <w:rPr>
          <w:rFonts w:eastAsia="Times New Roman" w:cs="Times New Roman"/>
          <w:szCs w:val="24"/>
        </w:rPr>
        <w:lastRenderedPageBreak/>
        <w:t>άλλα 5 εκατομμύρια χάθηκαν. Πού είναι; Και μόλις σε πιάνει λίγο ο τρόμος, φέρνει δεύτερο χαρτί από τον ΟΚΑ</w:t>
      </w:r>
      <w:r>
        <w:rPr>
          <w:rFonts w:eastAsia="Times New Roman" w:cs="Times New Roman"/>
          <w:szCs w:val="24"/>
        </w:rPr>
        <w:t>ΝΑ και λέει ότι δεν είναι 10 εκατομμύρια, είναι 5 εκατομμύρια. Όμως, τα 10 εκατομμύρια είχαν εξαφανιστεί και πάει στον εισαγγελέα.</w:t>
      </w:r>
    </w:p>
    <w:p w14:paraId="2F46D4D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Εγώ, που δεν είμαι νομικός, μόνο με το πόρισμα του ΣΕ</w:t>
      </w:r>
      <w:r>
        <w:rPr>
          <w:rFonts w:eastAsia="Times New Roman" w:cs="Times New Roman"/>
          <w:szCs w:val="24"/>
        </w:rPr>
        <w:t>Υ</w:t>
      </w:r>
      <w:r>
        <w:rPr>
          <w:rFonts w:eastAsia="Times New Roman" w:cs="Times New Roman"/>
          <w:szCs w:val="24"/>
        </w:rPr>
        <w:t>ΥΠ θα είχα απαγγείλει κατηγορίες. Ο εισαγγελέας ζητά δεύτερο πόρισμα, δ</w:t>
      </w:r>
      <w:r>
        <w:rPr>
          <w:rFonts w:eastAsia="Times New Roman" w:cs="Times New Roman"/>
          <w:szCs w:val="24"/>
        </w:rPr>
        <w:t>εύτερο έλεγχο -ο οποίος ολοκληρώθηκε φέτος μετά από παρεμβάσεις του κ. Κουρουμπλή, του κ. Ξανθού και δική μου- διότι δεν είχε γίνει, δεν την έκανε ο ΣΕΥΠ, και ολοκληρώθηκε. Τώρα είναι στοιχείο της προανακριτικής και δεν ξέρω τι λέει, αλλά δεν νομίζω να λέε</w:t>
      </w:r>
      <w:r>
        <w:rPr>
          <w:rFonts w:eastAsia="Times New Roman" w:cs="Times New Roman"/>
          <w:szCs w:val="24"/>
        </w:rPr>
        <w:t>ι κάτι διαφορετικό, γιατί η πρώτη είναι φοβερή και τρομερή.</w:t>
      </w:r>
    </w:p>
    <w:p w14:paraId="2F46D4D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 είδατε αυτό σε κάποιο κανάλι; Το είδατε αυτό πουθενά;</w:t>
      </w:r>
    </w:p>
    <w:p w14:paraId="2F46D4D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να τελειώνουμε, παρακαλώ πάρα πολύ.</w:t>
      </w:r>
    </w:p>
    <w:p w14:paraId="2F46D4D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ένα τε</w:t>
      </w:r>
      <w:r>
        <w:rPr>
          <w:rFonts w:eastAsia="Times New Roman" w:cs="Times New Roman"/>
          <w:szCs w:val="24"/>
        </w:rPr>
        <w:t>λευταίο, γιατί δεν μπορώ να μου κουνούν το δάκτυλο.</w:t>
      </w:r>
    </w:p>
    <w:p w14:paraId="2F46D4D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Προκύπτουν σαφέστατες πολιτικές και ποινικές ευθύνες.</w:t>
      </w:r>
    </w:p>
    <w:p w14:paraId="2F46D4D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Δεύτερον, το 2014, πριν φύγετε, δεν υπογράψατε μόνο τις εγκρίσεις των προσλήψεων, αλλά υπογράψατε και κάτι άλλο το οποίο είναι μνημείο πελατειακού κρά</w:t>
      </w:r>
      <w:r>
        <w:rPr>
          <w:rFonts w:eastAsia="Times New Roman" w:cs="Times New Roman"/>
          <w:szCs w:val="24"/>
        </w:rPr>
        <w:t>τους, μνημείο παραοικονομίας. Αφορά Βουλευτή σας, τον κ. Σαλμά. Διότι εγώ είπα να μιλήσω με ονόματα και διευθύνσεις.</w:t>
      </w:r>
    </w:p>
    <w:p w14:paraId="2F46D4D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Υπάρχει μ</w:t>
      </w:r>
      <w:r>
        <w:rPr>
          <w:rFonts w:eastAsia="Times New Roman" w:cs="Times New Roman"/>
          <w:szCs w:val="24"/>
        </w:rPr>
        <w:t>ί</w:t>
      </w:r>
      <w:r>
        <w:rPr>
          <w:rFonts w:eastAsia="Times New Roman" w:cs="Times New Roman"/>
          <w:szCs w:val="24"/>
        </w:rPr>
        <w:t>α μέθοδος που λέγεται διαγνωστική αρθροσκόπηση, η οποία δεν χρειάζεται. Για να κάνεις διάγνωση στην άρθρωση υπάρχει η μαγνητική τ</w:t>
      </w:r>
      <w:r>
        <w:rPr>
          <w:rFonts w:eastAsia="Times New Roman" w:cs="Times New Roman"/>
          <w:szCs w:val="24"/>
        </w:rPr>
        <w:t>ομογραφία. Η αρθροσκόπηση είναι επεμβατική μέθοδος.</w:t>
      </w:r>
    </w:p>
    <w:p w14:paraId="2F46D4D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 ξέρετε, κύριε Κέλλα, γιατρός είστε, ότι μπαίνεις μέσα, βλέπεις και φτιάχνεις ταυτόχρονα. Για να διαγνώσεις, έχεις τη μαγνητική </w:t>
      </w:r>
      <w:r>
        <w:rPr>
          <w:rFonts w:eastAsia="Times New Roman" w:cs="Times New Roman"/>
          <w:szCs w:val="24"/>
        </w:rPr>
        <w:t>η οποία</w:t>
      </w:r>
      <w:r>
        <w:rPr>
          <w:rFonts w:eastAsia="Times New Roman" w:cs="Times New Roman"/>
          <w:szCs w:val="24"/>
        </w:rPr>
        <w:t xml:space="preserve"> σου δίνει περισσότερες πληροφορίες. Πού είναι ο κ. Μπαργιώτας, που</w:t>
      </w:r>
      <w:r>
        <w:rPr>
          <w:rFonts w:eastAsia="Times New Roman" w:cs="Times New Roman"/>
          <w:szCs w:val="24"/>
        </w:rPr>
        <w:t xml:space="preserve"> είναι και ορθοπεδικός, να μας το επιβεβαιώσει; Το κάνουν, όμως, στην Αμερική, γιατί εκεί πουλάνε. Είναι η ιατροτεχνολογία κ.λπ.</w:t>
      </w:r>
      <w:r>
        <w:rPr>
          <w:rFonts w:eastAsia="Times New Roman" w:cs="Times New Roman"/>
          <w:szCs w:val="24"/>
        </w:rPr>
        <w:t>.</w:t>
      </w:r>
    </w:p>
    <w:p w14:paraId="2F46D4D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Ο κ. Σαλμάς, με συνεργάτες του, έχει πάρει την αντιπροσώπευση του μηχανήματος εδώ. Βάζει την τότε Υποδιοικήτρια του </w:t>
      </w:r>
      <w:r>
        <w:rPr>
          <w:rFonts w:eastAsia="Times New Roman" w:cs="Times New Roman"/>
          <w:szCs w:val="24"/>
        </w:rPr>
        <w:t>ν</w:t>
      </w:r>
      <w:r>
        <w:rPr>
          <w:rFonts w:eastAsia="Times New Roman" w:cs="Times New Roman"/>
          <w:szCs w:val="24"/>
        </w:rPr>
        <w:t>οσοκομείο</w:t>
      </w:r>
      <w:r>
        <w:rPr>
          <w:rFonts w:eastAsia="Times New Roman" w:cs="Times New Roman"/>
          <w:szCs w:val="24"/>
        </w:rPr>
        <w:t>υ «Αττικόν», την κ</w:t>
      </w:r>
      <w:r>
        <w:rPr>
          <w:rFonts w:eastAsia="Times New Roman" w:cs="Times New Roman"/>
          <w:szCs w:val="24"/>
        </w:rPr>
        <w:t>.</w:t>
      </w:r>
      <w:r>
        <w:rPr>
          <w:rFonts w:eastAsia="Times New Roman" w:cs="Times New Roman"/>
          <w:szCs w:val="24"/>
        </w:rPr>
        <w:t xml:space="preserve"> Γιαννακάκου –γιατί εγώ μιλάω με ονόματα- να </w:t>
      </w:r>
      <w:r>
        <w:rPr>
          <w:rFonts w:eastAsia="Times New Roman" w:cs="Times New Roman"/>
          <w:szCs w:val="24"/>
        </w:rPr>
        <w:lastRenderedPageBreak/>
        <w:t>ζητήσει να τιμολογηθεί η πράξη, που δεν την έχει το «Αττικόν». Όμως, το ΚΕΣΥ, για να προχωρήσει στην τιμολόγηση, έπρεπε να το ζητήσει κάποιος και να πει «Αυτή η εξέταση γίνεται. Κάντε την. Την</w:t>
      </w:r>
      <w:r>
        <w:rPr>
          <w:rFonts w:eastAsia="Times New Roman" w:cs="Times New Roman"/>
          <w:szCs w:val="24"/>
        </w:rPr>
        <w:t xml:space="preserve"> τιμολογήσαμε».»</w:t>
      </w:r>
    </w:p>
    <w:p w14:paraId="2F46D4D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Πόσο την τιμολογήσατε; Ξέρετε; Ποιος την τιμολόγησε; Την τιμολόγησε ο κ. Σκανδαλάκης, ο πρώην Πρόεδρος του ΚΕΣΥ και υποψήφιος Βουλευτής σας. </w:t>
      </w:r>
    </w:p>
    <w:p w14:paraId="2F46D4D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Το ΚΕΣΥ.</w:t>
      </w:r>
    </w:p>
    <w:p w14:paraId="2F46D4E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Την τιμολόγησε 1.500 ευρώ,</w:t>
      </w:r>
      <w:r>
        <w:rPr>
          <w:rFonts w:eastAsia="Times New Roman" w:cs="Times New Roman"/>
          <w:szCs w:val="24"/>
        </w:rPr>
        <w:t xml:space="preserve"> κύριε Κέλλα!</w:t>
      </w:r>
    </w:p>
    <w:p w14:paraId="2F46D4E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Αυτήν την απόφαση την υπογράφει πρώην Βουλευτής της Κοινοβουλευτικής Ομάδας του ΠΑΣΟΚ, ο κ. Γρηγοράκος, ως Υφυπουργός, μαζί με τον κ. Βορίδη, τότε Υπουργό. Τι γίνεται; Τιμολογούμε, λοιπόν, μία διαγνωστική πράξη, που δεν έχει αξία, στο ιδιωτικ</w:t>
      </w:r>
      <w:r>
        <w:rPr>
          <w:rFonts w:eastAsia="Times New Roman" w:cs="Times New Roman"/>
          <w:szCs w:val="24"/>
        </w:rPr>
        <w:t>ό ιατρείο –γιατί πήρε και άδεια ιατρείου μέσα από κάτι «ταρζανιές» και με τους ιατρικούς συλλόγους- καταθέτει παραστατικά στον ΕΟΠΥΥ και πληρώνεται σαν να είναι κλειστό ενοποιημένο νοσήλιο, δηλαδή σαν να νοσηλεύεται.</w:t>
      </w:r>
    </w:p>
    <w:p w14:paraId="2F46D4E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δεν είναι έγκλημα; Έχει καταθέσει </w:t>
      </w:r>
      <w:r>
        <w:rPr>
          <w:rFonts w:eastAsia="Times New Roman" w:cs="Times New Roman"/>
          <w:szCs w:val="24"/>
        </w:rPr>
        <w:t xml:space="preserve">για πεντακόσιους πενήντα ασθενείς –κάντε λογαριασμό, για να δείτε την κομπίνα- όταν στην Αμερική που τιμολογούν και τον αέρα που αναπνέεις, η μέγιστη τιμή που φθάνει αυτή η εξέταση είναι 450 δολάρια. </w:t>
      </w:r>
    </w:p>
    <w:p w14:paraId="2F46D4E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Την τιμολογήσαμε ξανά. Παρ’ ότι, μάλιστα, ένας παρακρατ</w:t>
      </w:r>
      <w:r>
        <w:rPr>
          <w:rFonts w:eastAsia="Times New Roman" w:cs="Times New Roman"/>
          <w:szCs w:val="24"/>
        </w:rPr>
        <w:t xml:space="preserve">ικός μηχανισμός καθυστέρησε την έκδοση της απόφασης –γιατί έχει τιμολογηθεί από το ΚΕΣΥ ξανά- βγαίνει μέσα στις επόμενες ημέρες. </w:t>
      </w:r>
    </w:p>
    <w:p w14:paraId="2F46D4E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Αυτά είχατε κάνει, αλλά και πολλά άλλα. Είπα μόνο δύο παραδείγματα. Είναι δύο από τους λόγους, γιατί υπάρχουν δεκάδες και μπορ</w:t>
      </w:r>
      <w:r>
        <w:rPr>
          <w:rFonts w:eastAsia="Times New Roman" w:cs="Times New Roman"/>
          <w:szCs w:val="24"/>
        </w:rPr>
        <w:t xml:space="preserve">ώ να μιλάω μέχρι το απόγευμα. Απ’ ό,τι έμαθα, πήγε η Εισαγγελία Διαφθοράς και «σήκωσε» όλο το αρχείο, γιατί δεν το έδιναν. Θα βγάλει εκεί σκορπιούς, έχιδνες και σαρανταποδαρούσες. </w:t>
      </w:r>
    </w:p>
    <w:p w14:paraId="2F46D4E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Αυτός είναι ο λόγος που στοχοποιούμαστε. Δεν πειράζει. Μαζί με τον Ανδρέα κ</w:t>
      </w:r>
      <w:r>
        <w:rPr>
          <w:rFonts w:eastAsia="Times New Roman" w:cs="Times New Roman"/>
          <w:szCs w:val="24"/>
        </w:rPr>
        <w:t xml:space="preserve">αι με όλη την Κοινοβουλευτική Ομάδα θα προχωρήσουμε σε αυτό που έχει ανάγκη το ΕΣΥ, δηλαδή την αύξηση χρηματοδότησης, την αύξηση προσωπικού, την αλλαγή του τρόπου προμηθειών. </w:t>
      </w:r>
    </w:p>
    <w:p w14:paraId="2F46D4E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εικοστή φορά που θα ανακοινωθεί η πρωτοβάθμια –που είναι αυτή τη φορά- εμείς θα την κάνουμε, γιατί δεκαεννιά φορές την έχετε ανακοινώσει και το μόνο που έγινε ήταν την πρώτη φορά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και τίποτε άλλο. Θα αναδιοργανώσουμε τον ΕΟΠΥΥ, θα έχ</w:t>
      </w:r>
      <w:r>
        <w:rPr>
          <w:rFonts w:eastAsia="Times New Roman" w:cs="Times New Roman"/>
          <w:szCs w:val="24"/>
        </w:rPr>
        <w:t xml:space="preserve">ουμε συμβάσεις με τους παρόχους του και θα μεταφέρουμε πόρους στο δημόσιο νοσοκομείο. </w:t>
      </w:r>
    </w:p>
    <w:p w14:paraId="2F46D4E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F46D4E8" w14:textId="77777777" w:rsidR="005B3E17" w:rsidRDefault="00BC72C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F46D4E9" w14:textId="77777777" w:rsidR="005B3E17" w:rsidRDefault="00BC72CD">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 xml:space="preserve">Ευχαριστούμε. </w:t>
      </w:r>
    </w:p>
    <w:p w14:paraId="2F46D4EA" w14:textId="77777777" w:rsidR="005B3E17" w:rsidRDefault="00BC72CD">
      <w:pPr>
        <w:spacing w:line="600" w:lineRule="auto"/>
        <w:ind w:firstLine="720"/>
        <w:contextualSpacing/>
        <w:jc w:val="both"/>
        <w:rPr>
          <w:rFonts w:eastAsia="Times New Roman"/>
          <w:bCs/>
        </w:rPr>
      </w:pPr>
      <w:r>
        <w:rPr>
          <w:rFonts w:eastAsia="Times New Roman"/>
          <w:b/>
          <w:bCs/>
        </w:rPr>
        <w:t xml:space="preserve">ΔΗΜΗΤΡΙΟΣ ΚΡΕΜΑΣΤΙΝΟΣ (Ε΄ Αντιπρόεδρος της Βουλής): </w:t>
      </w:r>
      <w:r>
        <w:rPr>
          <w:rFonts w:eastAsia="Times New Roman"/>
          <w:bCs/>
        </w:rPr>
        <w:t>Κύρι</w:t>
      </w:r>
      <w:r>
        <w:rPr>
          <w:rFonts w:eastAsia="Times New Roman"/>
          <w:bCs/>
        </w:rPr>
        <w:t>ε Πρόεδρε, θα ήθελα τον λόγο.</w:t>
      </w:r>
    </w:p>
    <w:p w14:paraId="2F46D4EB" w14:textId="77777777" w:rsidR="005B3E17" w:rsidRDefault="00BC72CD">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Κύριε Κρεμαστινέ, έχετε τον λόγο για δευτερολογία για τρία λεπτά. Αντιλαμβάνεστε ότι αυτό που γίνεται σήμερα, δεν έχει ξαναγίνει. Εγώ θα θέσω θέμα στη Διάσκεψη των Προέδρων. Αποκλείεται να συνεχ</w:t>
      </w:r>
      <w:r>
        <w:rPr>
          <w:rFonts w:eastAsia="Times New Roman"/>
          <w:bCs/>
        </w:rPr>
        <w:t xml:space="preserve">ιστεί μ’ αυτόν τον τρόπο η κοινοβουλευτική διαδικασία. </w:t>
      </w:r>
      <w:r>
        <w:rPr>
          <w:rFonts w:eastAsia="Times New Roman"/>
          <w:bCs/>
        </w:rPr>
        <w:lastRenderedPageBreak/>
        <w:t xml:space="preserve">Η απόλυτη παραβίαση με απόλυτη περιφρόνηση όλων των υπολοίπων δεν μπορεί να συνεχιστεί. Σας παρακαλώ πάρα πολύ, τουλάχιστον εσείς ως Αντιπρόεδρος, σεβαστείτε τον Κανονισμό. </w:t>
      </w:r>
    </w:p>
    <w:p w14:paraId="2F46D4EC" w14:textId="77777777" w:rsidR="005B3E17" w:rsidRDefault="00BC72CD">
      <w:pPr>
        <w:spacing w:line="600" w:lineRule="auto"/>
        <w:ind w:firstLine="720"/>
        <w:contextualSpacing/>
        <w:jc w:val="both"/>
        <w:rPr>
          <w:rFonts w:eastAsia="Times New Roman"/>
          <w:bCs/>
        </w:rPr>
      </w:pPr>
      <w:r>
        <w:rPr>
          <w:rFonts w:eastAsia="Times New Roman"/>
          <w:b/>
          <w:bCs/>
        </w:rPr>
        <w:t>ΔΗΜΗΤΡΙΟΣ ΚΡΕΜΑΣΤΙΝΟΣ (Ε΄ Α</w:t>
      </w:r>
      <w:r>
        <w:rPr>
          <w:rFonts w:eastAsia="Times New Roman"/>
          <w:b/>
          <w:bCs/>
        </w:rPr>
        <w:t xml:space="preserve">ντιπρόεδρος της Βουλής): </w:t>
      </w:r>
      <w:r>
        <w:rPr>
          <w:rFonts w:eastAsia="Times New Roman"/>
          <w:bCs/>
        </w:rPr>
        <w:t>Περιμένετε, κύριε Πρόεδρε. Σέβομαι τον Κανονισμό. Εγώ προσωπικά ζήτησα να μιλήσω τον χρόνο των πέντε λεπτών και ζήτησα από τον Προεδρεύοντα κ. Βαρεμένο να χρησιμοποιήσω μία διάταξη του Κανονισμού που λέει ότι ο προηγούμενος Υπουργό</w:t>
      </w:r>
      <w:r>
        <w:rPr>
          <w:rFonts w:eastAsia="Times New Roman"/>
          <w:bCs/>
        </w:rPr>
        <w:t xml:space="preserve">ς ή Υπουργοί, εν πάση περιπτώσει, όταν αναπτύσσονται θέματα στα οποία έχουν κατά κάποιον τρόπο εμπλακεί, έχουν το δικαίωμα να επεκταθούν. Και είπε «ναι». </w:t>
      </w:r>
    </w:p>
    <w:p w14:paraId="2F46D4ED" w14:textId="77777777" w:rsidR="005B3E17" w:rsidRDefault="00BC72CD">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 xml:space="preserve">Γι’ αυτό μιλήσατε. Τώρα έχετε τη δευτερολογία σας. </w:t>
      </w:r>
    </w:p>
    <w:p w14:paraId="2F46D4EE" w14:textId="77777777" w:rsidR="005B3E17" w:rsidRDefault="00BC72CD">
      <w:pPr>
        <w:spacing w:line="600" w:lineRule="auto"/>
        <w:ind w:firstLine="720"/>
        <w:contextualSpacing/>
        <w:jc w:val="both"/>
        <w:rPr>
          <w:rFonts w:eastAsia="Times New Roman"/>
          <w:bCs/>
        </w:rPr>
      </w:pPr>
      <w:r>
        <w:rPr>
          <w:rFonts w:eastAsia="Times New Roman"/>
          <w:b/>
          <w:bCs/>
        </w:rPr>
        <w:t>ΔΗΜΗΤΡΙΟΣ ΚΡΕΜΑΣΤ</w:t>
      </w:r>
      <w:r>
        <w:rPr>
          <w:rFonts w:eastAsia="Times New Roman"/>
          <w:b/>
          <w:bCs/>
        </w:rPr>
        <w:t xml:space="preserve">ΙΝΟΣ (Ε΄ Αντιπρόεδρος της Βουλής): </w:t>
      </w:r>
      <w:r>
        <w:rPr>
          <w:rFonts w:eastAsia="Times New Roman"/>
          <w:bCs/>
        </w:rPr>
        <w:t xml:space="preserve">Όμως, τώρα, κύριε Πρόεδρε, δεν ετέθη θέμα δευτερολογίας. Ετέθη θέμα προσωπικό και θέλω να απαντήσω επί προσωπικού. Μετά, θα μιλήσω με τον χρόνο της δευτερολογίας μου. </w:t>
      </w:r>
    </w:p>
    <w:p w14:paraId="2F46D4EF" w14:textId="77777777" w:rsidR="005B3E17" w:rsidRDefault="00BC72CD">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Απαντήστε στη δευτερο</w:t>
      </w:r>
      <w:r>
        <w:rPr>
          <w:rFonts w:eastAsia="Times New Roman"/>
          <w:bCs/>
        </w:rPr>
        <w:t xml:space="preserve">λογία σας και για το προσωπικό. </w:t>
      </w:r>
    </w:p>
    <w:p w14:paraId="2F46D4F0" w14:textId="77777777" w:rsidR="005B3E17" w:rsidRDefault="00BC72CD">
      <w:pPr>
        <w:spacing w:line="600" w:lineRule="auto"/>
        <w:ind w:firstLine="720"/>
        <w:contextualSpacing/>
        <w:jc w:val="both"/>
        <w:rPr>
          <w:rFonts w:eastAsia="Times New Roman"/>
          <w:bCs/>
        </w:rPr>
      </w:pPr>
      <w:r>
        <w:rPr>
          <w:rFonts w:eastAsia="Times New Roman"/>
          <w:b/>
          <w:bCs/>
        </w:rPr>
        <w:lastRenderedPageBreak/>
        <w:t xml:space="preserve">ΔΗΜΗΤΡΙΟΣ ΚΡΕΜΑΣΤΙΝΟΣ (Ε΄ Αντιπρόεδρος της Βουλής): </w:t>
      </w:r>
      <w:r>
        <w:rPr>
          <w:rFonts w:eastAsia="Times New Roman"/>
          <w:bCs/>
        </w:rPr>
        <w:t xml:space="preserve">Δεν με καλύπτει, κύριε Πρόεδρε. Είναι ένα τεράστιο θέμα. Αναφέρθηκε, δηλαδή, ότι ο Πρόεδρος του Διοικητικού Συμβουλίου του ΚΕΕΛΠΝΟ έχει ευθύνη σε όλη αυτήν την ιστορία. </w:t>
      </w:r>
    </w:p>
    <w:p w14:paraId="2F46D4F1" w14:textId="77777777" w:rsidR="005B3E17" w:rsidRDefault="00BC72CD">
      <w:pPr>
        <w:spacing w:line="600" w:lineRule="auto"/>
        <w:ind w:firstLine="720"/>
        <w:contextualSpacing/>
        <w:jc w:val="both"/>
        <w:rPr>
          <w:rFonts w:eastAsia="Times New Roman" w:cs="Times New Roman"/>
          <w:b/>
          <w:szCs w:val="24"/>
        </w:rPr>
      </w:pPr>
      <w:r>
        <w:rPr>
          <w:rFonts w:eastAsia="Times New Roman"/>
          <w:bCs/>
        </w:rPr>
        <w:t>Π</w:t>
      </w:r>
      <w:r>
        <w:rPr>
          <w:rFonts w:eastAsia="Times New Roman"/>
          <w:bCs/>
        </w:rPr>
        <w:t xml:space="preserve">ρέπει να πω –και να το ακούσει καλά ο Υπουργός, γιατί είμαι ο Υπουργός που μετά τον κ. Σούρλα λειτούργησε το ΚΕΕΛΠΝΟ- ότι δεν έχω διορίσει ούτε έναν στο ΚΕΕΛΠΝΟ ως Υπουργός ούτε έχω στείλει κανένα σημείωμα. Το ξέρουν όλοι αυτό. Όχι μόνο αυτό, αλλά κράτησα </w:t>
      </w:r>
      <w:r>
        <w:rPr>
          <w:rFonts w:eastAsia="Times New Roman"/>
          <w:bCs/>
        </w:rPr>
        <w:t xml:space="preserve">το Διοικητικό Συμβούλιο του προηγούμενου Υπουργού και άλλαξα μόνο έναν, τον εκπρόσωπο του Υπουργού στο Διοικητικό Συμβούλιο. Τότε ήταν και ο Μακαριστός Αρχιεπίσκοπος Αθηνών </w:t>
      </w:r>
      <w:r>
        <w:rPr>
          <w:rFonts w:eastAsia="Times New Roman"/>
          <w:bCs/>
        </w:rPr>
        <w:t>Χριστόδουλος</w:t>
      </w:r>
      <w:r>
        <w:rPr>
          <w:rFonts w:eastAsia="Times New Roman"/>
          <w:bCs/>
        </w:rPr>
        <w:t xml:space="preserve"> μέλος του </w:t>
      </w:r>
      <w:r>
        <w:rPr>
          <w:rFonts w:eastAsia="Times New Roman"/>
          <w:bCs/>
        </w:rPr>
        <w:t>Διοικητικού</w:t>
      </w:r>
      <w:r>
        <w:rPr>
          <w:rFonts w:eastAsia="Times New Roman"/>
          <w:bCs/>
        </w:rPr>
        <w:t xml:space="preserve"> Συμβουλίου</w:t>
      </w:r>
      <w:r>
        <w:rPr>
          <w:rFonts w:eastAsia="Times New Roman"/>
          <w:bCs/>
        </w:rPr>
        <w:t>, ως εκπρόσωπος της Εκκλησίας</w:t>
      </w:r>
      <w:r>
        <w:rPr>
          <w:rFonts w:eastAsia="Times New Roman"/>
          <w:bCs/>
        </w:rPr>
        <w:t xml:space="preserve">. </w:t>
      </w:r>
    </w:p>
    <w:p w14:paraId="2F46D4F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Γιατί </w:t>
      </w:r>
      <w:r>
        <w:rPr>
          <w:rFonts w:eastAsia="Times New Roman" w:cs="Times New Roman"/>
          <w:szCs w:val="24"/>
        </w:rPr>
        <w:t>τα λέω όλα αυτά; Το ΚΕΕΛΠΝΟ έχει ένα Διοικητικό Συμβούλιο άμισθο, 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μέλη του οποίου εργάζονται στις δουλειές τους.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είναι εκεί, δεν είναι μέσα στο ΚΕΕΛΠΝΟ. Κάποτε</w:t>
      </w:r>
      <w:r>
        <w:rPr>
          <w:rFonts w:eastAsia="Times New Roman" w:cs="Times New Roman"/>
          <w:szCs w:val="24"/>
        </w:rPr>
        <w:t xml:space="preserve"> μάλιστα</w:t>
      </w:r>
      <w:r>
        <w:rPr>
          <w:rFonts w:eastAsia="Times New Roman" w:cs="Times New Roman"/>
          <w:szCs w:val="24"/>
        </w:rPr>
        <w:t xml:space="preserve"> είχε διοριστεί πρόεδρος του Διοικητικού Συμβουλίου κάποιος που ήταν στη Δανία</w:t>
      </w:r>
      <w:r>
        <w:rPr>
          <w:rFonts w:eastAsia="Times New Roman" w:cs="Times New Roman"/>
          <w:szCs w:val="24"/>
        </w:rPr>
        <w:t>, δη</w:t>
      </w:r>
      <w:r>
        <w:rPr>
          <w:rFonts w:eastAsia="Times New Roman" w:cs="Times New Roman"/>
          <w:szCs w:val="24"/>
        </w:rPr>
        <w:t>λαδή εκτός Ελλάδας.</w:t>
      </w:r>
      <w:r>
        <w:rPr>
          <w:rFonts w:eastAsia="Times New Roman" w:cs="Times New Roman"/>
          <w:szCs w:val="24"/>
        </w:rPr>
        <w:t xml:space="preserve"> Αυτό να το </w:t>
      </w:r>
      <w:r>
        <w:rPr>
          <w:rFonts w:eastAsia="Times New Roman" w:cs="Times New Roman"/>
          <w:szCs w:val="24"/>
        </w:rPr>
        <w:lastRenderedPageBreak/>
        <w:t>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άμισθο το Διοικητικό Συμβούλιο του ΚΕΕΛΠΝΟ. Αυτό σημαίνει ότι κάνουν άλλες δουλειές, δεν πάνε στο ΚΕΕΛΠΝΟ. </w:t>
      </w:r>
    </w:p>
    <w:p w14:paraId="2F46D4F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μηχανισμός του ΚΕΕΛΠΝΟ -και αυτό θέλω να το ακούσει η Βουλή- είναι ο Υπουργός, ο οποίος έχει </w:t>
      </w:r>
      <w:r>
        <w:rPr>
          <w:rFonts w:eastAsia="Times New Roman" w:cs="Times New Roman"/>
          <w:szCs w:val="24"/>
        </w:rPr>
        <w:t>εκπρόσωπό του στο Διοικητικό Συμβούλιο, και το ΣΕ</w:t>
      </w:r>
      <w:r>
        <w:rPr>
          <w:rFonts w:eastAsia="Times New Roman" w:cs="Times New Roman"/>
          <w:szCs w:val="24"/>
        </w:rPr>
        <w:t>Υ</w:t>
      </w:r>
      <w:r>
        <w:rPr>
          <w:rFonts w:eastAsia="Times New Roman" w:cs="Times New Roman"/>
          <w:szCs w:val="24"/>
        </w:rPr>
        <w:t>ΥΠ,</w:t>
      </w:r>
      <w:r>
        <w:rPr>
          <w:rFonts w:eastAsia="Times New Roman" w:cs="Times New Roman"/>
          <w:szCs w:val="24"/>
        </w:rPr>
        <w:t xml:space="preserve"> το οποίο</w:t>
      </w:r>
      <w:r>
        <w:rPr>
          <w:rFonts w:eastAsia="Times New Roman" w:cs="Times New Roman"/>
          <w:szCs w:val="24"/>
        </w:rPr>
        <w:t xml:space="preserve"> είναι </w:t>
      </w:r>
      <w:r>
        <w:rPr>
          <w:rFonts w:eastAsia="Times New Roman" w:cs="Times New Roman"/>
          <w:szCs w:val="24"/>
        </w:rPr>
        <w:t>διορισμένο από</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Υπουργ</w:t>
      </w:r>
      <w:r>
        <w:rPr>
          <w:rFonts w:eastAsia="Times New Roman" w:cs="Times New Roman"/>
          <w:szCs w:val="24"/>
        </w:rPr>
        <w:t>ό</w:t>
      </w:r>
      <w:r>
        <w:rPr>
          <w:rFonts w:eastAsia="Times New Roman" w:cs="Times New Roman"/>
          <w:szCs w:val="24"/>
        </w:rPr>
        <w:t xml:space="preserve"> και το οποίο ελέγχει το ΚΕΕΛΠΝΟ. Εάν το ΣΕ</w:t>
      </w:r>
      <w:r>
        <w:rPr>
          <w:rFonts w:eastAsia="Times New Roman" w:cs="Times New Roman"/>
          <w:szCs w:val="24"/>
        </w:rPr>
        <w:t>Υ</w:t>
      </w:r>
      <w:r>
        <w:rPr>
          <w:rFonts w:eastAsia="Times New Roman" w:cs="Times New Roman"/>
          <w:szCs w:val="24"/>
        </w:rPr>
        <w:t>ΥΠ</w:t>
      </w:r>
      <w:r>
        <w:rPr>
          <w:rFonts w:eastAsia="Times New Roman" w:cs="Times New Roman"/>
          <w:szCs w:val="24"/>
        </w:rPr>
        <w:t xml:space="preserve"> ή ο νομικός σύμβουλος του ΚΕΕΛΠΝΟ</w:t>
      </w:r>
      <w:r>
        <w:rPr>
          <w:rFonts w:eastAsia="Times New Roman" w:cs="Times New Roman"/>
          <w:szCs w:val="24"/>
        </w:rPr>
        <w:t xml:space="preserve"> δεν πει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ότι κάτι υπάρχει και </w:t>
      </w:r>
      <w:r>
        <w:rPr>
          <w:rFonts w:eastAsia="Times New Roman" w:cs="Times New Roman"/>
          <w:szCs w:val="24"/>
        </w:rPr>
        <w:t>πρέπει να</w:t>
      </w:r>
      <w:r>
        <w:rPr>
          <w:rFonts w:eastAsia="Times New Roman" w:cs="Times New Roman"/>
          <w:szCs w:val="24"/>
        </w:rPr>
        <w:t xml:space="preserve"> αλλάξει, το </w:t>
      </w:r>
      <w:r>
        <w:rPr>
          <w:rFonts w:eastAsia="Times New Roman" w:cs="Times New Roman"/>
          <w:szCs w:val="24"/>
        </w:rPr>
        <w:t>δ</w:t>
      </w:r>
      <w:r>
        <w:rPr>
          <w:rFonts w:eastAsia="Times New Roman" w:cs="Times New Roman"/>
          <w:szCs w:val="24"/>
        </w:rPr>
        <w:t>ιοι</w:t>
      </w:r>
      <w:r>
        <w:rPr>
          <w:rFonts w:eastAsia="Times New Roman" w:cs="Times New Roman"/>
          <w:szCs w:val="24"/>
        </w:rPr>
        <w:t xml:space="preserve">κητικό </w:t>
      </w:r>
      <w:r>
        <w:rPr>
          <w:rFonts w:eastAsia="Times New Roman" w:cs="Times New Roman"/>
          <w:szCs w:val="24"/>
        </w:rPr>
        <w:t>σ</w:t>
      </w:r>
      <w:r>
        <w:rPr>
          <w:rFonts w:eastAsia="Times New Roman" w:cs="Times New Roman"/>
          <w:szCs w:val="24"/>
        </w:rPr>
        <w:t>υμβούλιο δεν υπάρχει μέσα στο ΚΕΕΛΠΝΟ.</w:t>
      </w:r>
    </w:p>
    <w:p w14:paraId="2F46D4F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Είναι άτομα τα οποία είναι εξαίρετοι επιστήμονες, </w:t>
      </w:r>
      <w:r>
        <w:rPr>
          <w:rFonts w:eastAsia="Times New Roman"/>
          <w:szCs w:val="24"/>
        </w:rPr>
        <w:t>οι οποίοι</w:t>
      </w:r>
      <w:r>
        <w:rPr>
          <w:rFonts w:eastAsia="Times New Roman" w:cs="Times New Roman"/>
          <w:szCs w:val="24"/>
        </w:rPr>
        <w:t xml:space="preserve"> όμως δεν είναι μέρος του ΚΕΕΛΠΝΟ. Αυτό είναι ξεκάθαρο και για τη </w:t>
      </w:r>
      <w:r>
        <w:rPr>
          <w:rFonts w:eastAsia="Times New Roman" w:cs="Times New Roman"/>
          <w:szCs w:val="24"/>
        </w:rPr>
        <w:t>δ</w:t>
      </w:r>
      <w:r>
        <w:rPr>
          <w:rFonts w:eastAsia="Times New Roman" w:cs="Times New Roman"/>
          <w:szCs w:val="24"/>
        </w:rPr>
        <w:t>ικαιοσύνη και για όλους.</w:t>
      </w:r>
    </w:p>
    <w:p w14:paraId="2F46D4F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Άρα εάν υπάρχουν ευθύνες στο ΚΕΕΛΠΝΟ, πρέπει να κοιτάξουμε</w:t>
      </w:r>
      <w:r>
        <w:rPr>
          <w:rFonts w:eastAsia="Times New Roman" w:cs="Times New Roman"/>
          <w:szCs w:val="24"/>
        </w:rPr>
        <w:t xml:space="preserve"> να δούμε τι είναι μέσα στο πολιτικό του πρόβλημα και στο ίδιο το ΚΕΕΛΠΝΟ. Το κάνω ξεκάθαρο για χιλιοστή φορά. Και όποιος θέλει επ' αυτού να με αμφισβητήσει. Δεν υπάρχει κα</w:t>
      </w:r>
      <w:r>
        <w:rPr>
          <w:rFonts w:eastAsia="Times New Roman" w:cs="Times New Roman"/>
          <w:szCs w:val="24"/>
        </w:rPr>
        <w:t>μ</w:t>
      </w:r>
      <w:r>
        <w:rPr>
          <w:rFonts w:eastAsia="Times New Roman" w:cs="Times New Roman"/>
          <w:szCs w:val="24"/>
        </w:rPr>
        <w:t>μιά αμφισβήτηση. Έτσι λειτουργεί το ΚΕΕΛΠΝΟ.</w:t>
      </w:r>
    </w:p>
    <w:p w14:paraId="2F46D4F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αυτό είναι το ένα θέμα.</w:t>
      </w:r>
    </w:p>
    <w:p w14:paraId="2F46D4F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εγώ θα έλεγα μπράβο στους Υπουργούς που ψάχνουν να βρουν σκάνδαλα, να οδηγήσουν στη </w:t>
      </w:r>
      <w:r>
        <w:rPr>
          <w:rFonts w:eastAsia="Times New Roman" w:cs="Times New Roman"/>
          <w:szCs w:val="24"/>
        </w:rPr>
        <w:t>δ</w:t>
      </w:r>
      <w:r>
        <w:rPr>
          <w:rFonts w:eastAsia="Times New Roman" w:cs="Times New Roman"/>
          <w:szCs w:val="24"/>
        </w:rPr>
        <w:t>ικαιοσύνη τους πάντες κ.λπ.</w:t>
      </w:r>
      <w:r>
        <w:rPr>
          <w:rFonts w:eastAsia="Times New Roman" w:cs="Times New Roman"/>
          <w:szCs w:val="24"/>
        </w:rPr>
        <w:t>.</w:t>
      </w:r>
      <w:r>
        <w:rPr>
          <w:rFonts w:eastAsia="Times New Roman" w:cs="Times New Roman"/>
          <w:szCs w:val="24"/>
        </w:rPr>
        <w:t xml:space="preserve"> Είμαστε μαζί τους. Όμως, να σας πω και κάτι άλλο. Η δαπάνη</w:t>
      </w:r>
      <w:r>
        <w:rPr>
          <w:rFonts w:eastAsia="Times New Roman" w:cs="Times New Roman"/>
          <w:szCs w:val="24"/>
        </w:rPr>
        <w:t xml:space="preserve"> για την υγεία</w:t>
      </w:r>
      <w:r>
        <w:rPr>
          <w:rFonts w:eastAsia="Times New Roman" w:cs="Times New Roman"/>
          <w:szCs w:val="24"/>
        </w:rPr>
        <w:t xml:space="preserve"> έχει εκτιναχτεί εις το τετραπλάσιο από το 2004 μέχρι το 20</w:t>
      </w:r>
      <w:r>
        <w:rPr>
          <w:rFonts w:eastAsia="Times New Roman" w:cs="Times New Roman"/>
          <w:szCs w:val="24"/>
        </w:rPr>
        <w:t xml:space="preserve">09, όταν για την αντιμετώπιση της γρίπης έχουν δοθεί 200 εκατομμύρια τα οποία το ΚΕΕΛΠΝΟ ακόμα ξεπληρώνει, –έχουν δοθεί 200 εκατομμύρια, όχι 1 και 2 και 3 εκατομμύρια που μιλάμε-, όταν έχουν αγοραστεί κάμερες για να </w:t>
      </w:r>
      <w:r>
        <w:rPr>
          <w:rFonts w:eastAsia="Times New Roman" w:cs="Times New Roman"/>
          <w:szCs w:val="24"/>
        </w:rPr>
        <w:t>«</w:t>
      </w:r>
      <w:r>
        <w:rPr>
          <w:rFonts w:eastAsia="Times New Roman" w:cs="Times New Roman"/>
          <w:szCs w:val="24"/>
        </w:rPr>
        <w:t>συλλαμβάνουν</w:t>
      </w:r>
      <w:r>
        <w:rPr>
          <w:rFonts w:eastAsia="Times New Roman" w:cs="Times New Roman"/>
          <w:szCs w:val="24"/>
        </w:rPr>
        <w:t>»</w:t>
      </w:r>
      <w:r>
        <w:rPr>
          <w:rFonts w:eastAsia="Times New Roman" w:cs="Times New Roman"/>
          <w:szCs w:val="24"/>
        </w:rPr>
        <w:t xml:space="preserve"> στο αεροδρόμιο αυτούς που</w:t>
      </w:r>
      <w:r>
        <w:rPr>
          <w:rFonts w:eastAsia="Times New Roman" w:cs="Times New Roman"/>
          <w:szCs w:val="24"/>
        </w:rPr>
        <w:t xml:space="preserve"> μπαίνουν μέσα </w:t>
      </w:r>
      <w:r>
        <w:rPr>
          <w:rFonts w:eastAsia="Times New Roman" w:cs="Times New Roman"/>
          <w:szCs w:val="24"/>
        </w:rPr>
        <w:t>στη χώρα</w:t>
      </w:r>
      <w:r>
        <w:rPr>
          <w:rFonts w:eastAsia="Times New Roman" w:cs="Times New Roman"/>
          <w:szCs w:val="24"/>
        </w:rPr>
        <w:t xml:space="preserve"> και έχουν πυρετό -πουθενά στον κόσμο δεν υπάρχει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χουν αγοραστεί εμβόλια τα οποία δεν αγόρασε ούτε η Αμερική που έχει πληθυσμό τριακόσια πενήντα εκατομμύρια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χουν αγοραστεί αντιικά φάρμακα που σάπισαν μέσα στις αποθήκες κι έ</w:t>
      </w:r>
      <w:r>
        <w:rPr>
          <w:rFonts w:eastAsia="Times New Roman" w:cs="Times New Roman"/>
          <w:szCs w:val="24"/>
        </w:rPr>
        <w:t>χει γίνει ενημέρωση, διαφήμιση, όπως θέλετε πείτε το. Καταλαβαίνετε.</w:t>
      </w:r>
      <w:r>
        <w:rPr>
          <w:rFonts w:eastAsia="Times New Roman" w:cs="Times New Roman"/>
          <w:szCs w:val="24"/>
        </w:rPr>
        <w:t>Μιλώ για το διοικητικό συμβούλιο του ΚΕΕΛΠΝΟ επί Νέας Δημοκρατίας.</w:t>
      </w:r>
    </w:p>
    <w:p w14:paraId="2F46D4F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Η κ. Μπακογιάννη ζήτησε να γίνει εξεταστική επιτροπή της Βουλής. Η κ. Μπακογιάννη το ζήτησε. Πού είναι λογικό να ψάξει το</w:t>
      </w:r>
      <w:r>
        <w:rPr>
          <w:rFonts w:eastAsia="Times New Roman" w:cs="Times New Roman"/>
          <w:szCs w:val="24"/>
        </w:rPr>
        <w:t xml:space="preserve"> Υπουργείο; Να ψάξει όλο το ΚΕΕΛΠΝΟ, να ψάξει το ΣΕ</w:t>
      </w:r>
      <w:r>
        <w:rPr>
          <w:rFonts w:eastAsia="Times New Roman" w:cs="Times New Roman"/>
          <w:szCs w:val="24"/>
        </w:rPr>
        <w:t>Υ</w:t>
      </w:r>
      <w:r>
        <w:rPr>
          <w:rFonts w:eastAsia="Times New Roman" w:cs="Times New Roman"/>
          <w:szCs w:val="24"/>
        </w:rPr>
        <w:t>ΥΠ, να ψάξει τους υπαλλήλους του, και όχι να λέει, με ονοματεπώνυμο μάλιστα, «ο πρόεδρος του διοικητικού συμβουλίου». Ο πρόεδρος του διοικητικού συμβουλίου δεν π</w:t>
      </w:r>
      <w:r>
        <w:rPr>
          <w:rFonts w:eastAsia="Times New Roman" w:cs="Times New Roman"/>
          <w:szCs w:val="24"/>
        </w:rPr>
        <w:t>αρεμβαίνει</w:t>
      </w:r>
      <w:r>
        <w:rPr>
          <w:rFonts w:eastAsia="Times New Roman" w:cs="Times New Roman"/>
          <w:szCs w:val="24"/>
        </w:rPr>
        <w:t xml:space="preserve"> ποτέ, εάν δεν του πει ο νομικός </w:t>
      </w:r>
      <w:r>
        <w:rPr>
          <w:rFonts w:eastAsia="Times New Roman" w:cs="Times New Roman"/>
          <w:szCs w:val="24"/>
        </w:rPr>
        <w:t>σύμβουλος ότι έχει πρόβλημα, αν δεν του πει το ΣΕ</w:t>
      </w:r>
      <w:r>
        <w:rPr>
          <w:rFonts w:eastAsia="Times New Roman" w:cs="Times New Roman"/>
          <w:szCs w:val="24"/>
        </w:rPr>
        <w:t>Υ</w:t>
      </w:r>
      <w:r>
        <w:rPr>
          <w:rFonts w:eastAsia="Times New Roman" w:cs="Times New Roman"/>
          <w:szCs w:val="24"/>
        </w:rPr>
        <w:t>ΥΠ, αν δεν του πει ο Υπουργός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του πει ότι «κύριε, έχεις πρόβλημα και σε διώχνω». </w:t>
      </w:r>
    </w:p>
    <w:p w14:paraId="2F46D4F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Άλλωστε αυτό απεδείχθη. Ο κ. Πολάκης όταν διαφώνησε –καλώς ή κακώς, εγώ δεν μπαίνω στο θέμα- με τον Πρόεδρο του ΚΕΕΛΠΝΟ,</w:t>
      </w:r>
      <w:r>
        <w:rPr>
          <w:rFonts w:eastAsia="Times New Roman" w:cs="Times New Roman"/>
          <w:szCs w:val="24"/>
        </w:rPr>
        <w:t xml:space="preserve"> τον απήλλαξε. Κλασική απόδειξη ότι το πολιτικό είναι το πρόβλημα. Έρχονται, λοιπόν, εδώ να ταλαιπωρούν ανθρώπους που σε όλη τους τη ζωή χαρακτηρίζονται από τη διαφάνεια και να ακούν οι δικαστές και ο Τύπος </w:t>
      </w:r>
      <w:r>
        <w:rPr>
          <w:rFonts w:eastAsia="Times New Roman" w:cs="Times New Roman"/>
          <w:szCs w:val="24"/>
        </w:rPr>
        <w:t>τα</w:t>
      </w:r>
      <w:r>
        <w:rPr>
          <w:rFonts w:eastAsia="Times New Roman" w:cs="Times New Roman"/>
          <w:szCs w:val="24"/>
        </w:rPr>
        <w:t xml:space="preserve"> διάφορα </w:t>
      </w:r>
      <w:r>
        <w:rPr>
          <w:rFonts w:eastAsia="Times New Roman" w:cs="Times New Roman"/>
          <w:szCs w:val="24"/>
        </w:rPr>
        <w:t>περίεργα</w:t>
      </w:r>
      <w:r>
        <w:rPr>
          <w:rFonts w:eastAsia="Times New Roman" w:cs="Times New Roman"/>
          <w:szCs w:val="24"/>
        </w:rPr>
        <w:t xml:space="preserve"> πράγματα. </w:t>
      </w:r>
    </w:p>
    <w:p w14:paraId="2F46D4F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αλήθεια για το ΚΕΕΛΠΝΟ 100%, όχι 99%. </w:t>
      </w:r>
      <w:r>
        <w:rPr>
          <w:rFonts w:eastAsia="Times New Roman" w:cs="Times New Roman"/>
          <w:szCs w:val="24"/>
        </w:rPr>
        <w:t>Ό</w:t>
      </w:r>
      <w:r>
        <w:rPr>
          <w:rFonts w:eastAsia="Times New Roman" w:cs="Times New Roman"/>
          <w:szCs w:val="24"/>
        </w:rPr>
        <w:t xml:space="preserve">ποιος θέλει ας πει οτιδήποτε. Τελειώνω με το ΚΕΕΛΠΝΟ. Να το ξέρει και η </w:t>
      </w:r>
      <w:r>
        <w:rPr>
          <w:rFonts w:eastAsia="Times New Roman" w:cs="Times New Roman"/>
          <w:szCs w:val="24"/>
        </w:rPr>
        <w:t>δ</w:t>
      </w:r>
      <w:r>
        <w:rPr>
          <w:rFonts w:eastAsia="Times New Roman" w:cs="Times New Roman"/>
          <w:szCs w:val="24"/>
        </w:rPr>
        <w:t>ικαιοσύνη αυτό που είπα.</w:t>
      </w:r>
    </w:p>
    <w:p w14:paraId="2F46D4F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Στο 80% συμφωνώ.</w:t>
      </w:r>
    </w:p>
    <w:p w14:paraId="2F46D4F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w:t>
      </w:r>
      <w:r>
        <w:rPr>
          <w:rFonts w:eastAsia="Times New Roman" w:cs="Times New Roman"/>
          <w:b/>
          <w:szCs w:val="24"/>
        </w:rPr>
        <w:t>Βουλής):</w:t>
      </w:r>
      <w:r>
        <w:rPr>
          <w:rFonts w:eastAsia="Times New Roman" w:cs="Times New Roman"/>
          <w:szCs w:val="24"/>
        </w:rPr>
        <w:t xml:space="preserve"> Δεν ξέρω, κύριε Πολάκη. Σε 100% θα συμφωνήσετε. Δεν μπαίνω στο θέμα αυτό. Όμως, κοιτάξτε τους αθώους και τους ενόχους. Εγώ είμαι μαζί σας, όσον αφορά τους ενόχους, αλλά όχι να τα βάζετε με τους αθώους. Να το ξεκαθαρίσουμε. Αυτή είναι η αλήθεια.</w:t>
      </w:r>
    </w:p>
    <w:p w14:paraId="2F46D4F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Πά</w:t>
      </w:r>
      <w:r>
        <w:rPr>
          <w:rFonts w:eastAsia="Times New Roman" w:cs="Times New Roman"/>
          <w:szCs w:val="24"/>
        </w:rPr>
        <w:t>με παρακάτω. Μπαίνω πια στο θέμα της επερώτησης.</w:t>
      </w:r>
    </w:p>
    <w:p w14:paraId="2F46D4F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Είπε ο κ. Ξανθός ότι ο Παπανδρέου και το ΠΑΣΟΚ δεν ήταν οι γεν</w:t>
      </w:r>
      <w:r>
        <w:rPr>
          <w:rFonts w:eastAsia="Times New Roman" w:cs="Times New Roman"/>
          <w:szCs w:val="24"/>
        </w:rPr>
        <w:t>νήτορες</w:t>
      </w:r>
      <w:r>
        <w:rPr>
          <w:rFonts w:eastAsia="Times New Roman" w:cs="Times New Roman"/>
          <w:szCs w:val="24"/>
        </w:rPr>
        <w:t xml:space="preserve"> του ΕΣΥ, ότι ο κόσμος το έφερε και τυχαίως, ας το πούμε, η κυβέρνηση εκείνη το υλοποίησε. </w:t>
      </w:r>
    </w:p>
    <w:p w14:paraId="2F46D4F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Αυτή είναι μ</w:t>
      </w:r>
      <w:r>
        <w:rPr>
          <w:rFonts w:eastAsia="Times New Roman" w:cs="Times New Roman"/>
          <w:szCs w:val="24"/>
        </w:rPr>
        <w:t>ί</w:t>
      </w:r>
      <w:r>
        <w:rPr>
          <w:rFonts w:eastAsia="Times New Roman" w:cs="Times New Roman"/>
          <w:szCs w:val="24"/>
        </w:rPr>
        <w:t>α θεωρία που μπορεί να υπάρχει σα</w:t>
      </w:r>
      <w:r>
        <w:rPr>
          <w:rFonts w:eastAsia="Times New Roman" w:cs="Times New Roman"/>
          <w:szCs w:val="24"/>
        </w:rPr>
        <w:t xml:space="preserve">ν θεωρία. Όμως, επιτρέψτε μου να σας πω ότι η Οκτωβριανή Επανάσταση είχε προεπανάσταση καμιά εκατοπενηνταριά χρόνια, </w:t>
      </w:r>
      <w:r>
        <w:rPr>
          <w:rFonts w:eastAsia="Times New Roman" w:cs="Times New Roman"/>
          <w:szCs w:val="24"/>
        </w:rPr>
        <w:t>πιστώνεται</w:t>
      </w:r>
      <w:r>
        <w:rPr>
          <w:rFonts w:eastAsia="Times New Roman" w:cs="Times New Roman"/>
          <w:szCs w:val="24"/>
        </w:rPr>
        <w:t xml:space="preserve"> όμως στον Λένιν, δεν </w:t>
      </w:r>
      <w:r>
        <w:rPr>
          <w:rFonts w:eastAsia="Times New Roman" w:cs="Times New Roman"/>
          <w:szCs w:val="24"/>
        </w:rPr>
        <w:t>πιστώνεται</w:t>
      </w:r>
      <w:r>
        <w:rPr>
          <w:rFonts w:eastAsia="Times New Roman" w:cs="Times New Roman"/>
          <w:szCs w:val="24"/>
        </w:rPr>
        <w:t xml:space="preserve"> στα εκατόν πενήντα χρόνια. Στην κουβανική επανάσταση έβραζε ο κόσμος -δεν υπάρχει καμιά αμφιβολί</w:t>
      </w:r>
      <w:r>
        <w:rPr>
          <w:rFonts w:eastAsia="Times New Roman" w:cs="Times New Roman"/>
          <w:szCs w:val="24"/>
        </w:rPr>
        <w:t xml:space="preserve">α- κατά του Μπατίστα, αλλά δεν ήταν ο Φιντέλ </w:t>
      </w:r>
      <w:r>
        <w:rPr>
          <w:rFonts w:eastAsia="Times New Roman" w:cs="Times New Roman"/>
          <w:szCs w:val="24"/>
        </w:rPr>
        <w:t>Κάστρο</w:t>
      </w:r>
      <w:r>
        <w:rPr>
          <w:rFonts w:eastAsia="Times New Roman" w:cs="Times New Roman"/>
          <w:szCs w:val="24"/>
        </w:rPr>
        <w:t xml:space="preserve"> και ο Τσε Γκεβάρα δεν θα </w:t>
      </w:r>
      <w:r>
        <w:rPr>
          <w:rFonts w:eastAsia="Times New Roman" w:cs="Times New Roman"/>
          <w:szCs w:val="24"/>
        </w:rPr>
        <w:lastRenderedPageBreak/>
        <w:t>γινόταν τίποτα και δεν θα έβγαινε ο κόσμος μόνος του στους δρόμους να καταλάβει την εξουσία. Γι’ αυτό, λοιπόν, λέω να κρατάμε τα σύμβολα.</w:t>
      </w:r>
    </w:p>
    <w:p w14:paraId="2F46D50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θυμίζω τον συμπατριώτη σας </w:t>
      </w:r>
      <w:r>
        <w:rPr>
          <w:rFonts w:eastAsia="Times New Roman" w:cs="Times New Roman"/>
          <w:szCs w:val="24"/>
        </w:rPr>
        <w:t>Ελευθέριο Βενιζέλο που λέει «ο άντρας κάνει τη γενιά και όχι η γενιά τον άντρα». Αυτό σημαίνει ότι χρειάζεται αρχηγός. Και αρχηγός εκείνη την περίοδο για την Ελλάδα και τη χώρα ήταν ο Ανδρέας Παπανδρέου.</w:t>
      </w:r>
    </w:p>
    <w:p w14:paraId="2F46D50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τελειώνω, κύριε Πρόεδρε, με κάτι άλλο πάλι προσω</w:t>
      </w:r>
      <w:r>
        <w:rPr>
          <w:rFonts w:eastAsia="Times New Roman" w:cs="Times New Roman"/>
          <w:szCs w:val="24"/>
        </w:rPr>
        <w:t xml:space="preserve">πικό. Ο κ. Ξανθός μίλησε για τον κ. Παπαδόπουλο. Εάν διαφωνείτε με ό,τι έκανε –εγώ δεν διαφωνώ-, αλλάξτε το. </w:t>
      </w:r>
    </w:p>
    <w:p w14:paraId="2F46D50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πω και κάτι άλλο;  </w:t>
      </w:r>
      <w:r>
        <w:rPr>
          <w:rFonts w:eastAsia="Times New Roman" w:cs="Times New Roman"/>
          <w:szCs w:val="24"/>
        </w:rPr>
        <w:t>Ό</w:t>
      </w:r>
      <w:r>
        <w:rPr>
          <w:rFonts w:eastAsia="Times New Roman" w:cs="Times New Roman"/>
          <w:szCs w:val="24"/>
        </w:rPr>
        <w:t xml:space="preserve">ταν ανέλαβα Υπουργός, είχε ψηφιστεί από την προηγούμενη κυβέρνηση το </w:t>
      </w:r>
      <w:r>
        <w:rPr>
          <w:rFonts w:eastAsia="Times New Roman" w:cs="Times New Roman"/>
          <w:szCs w:val="24"/>
          <w:lang w:val="en-US"/>
        </w:rPr>
        <w:t>part</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δηλαδή ένας γιατρός μπορούσε να </w:t>
      </w:r>
      <w:r>
        <w:rPr>
          <w:rFonts w:eastAsia="Times New Roman" w:cs="Times New Roman"/>
          <w:szCs w:val="24"/>
        </w:rPr>
        <w:t xml:space="preserve">είναι και στο ΕΣΥ και εκτός ΕΣΥ, να έχει ιατρείο. Εγώ το κατήργησα μόλις ανέλαβα. Δείτε τον νόμο! Την πλήρη απασχόληση την επέβαλα εγώ. </w:t>
      </w:r>
    </w:p>
    <w:p w14:paraId="2F46D50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Κάντε το, λοιπόν! Δεν υπάρχει κανένας λόγος να μην τα κάνετε αυτά και να κατηγορούμε ανθρώπους. Εγώ, επίσης, απαγόρευσα</w:t>
      </w:r>
      <w:r>
        <w:rPr>
          <w:rFonts w:eastAsia="Times New Roman" w:cs="Times New Roman"/>
          <w:szCs w:val="24"/>
        </w:rPr>
        <w:t xml:space="preserve"> τις αλυσίδες των διαγνωστικών κέντρων. Κάντε το! Εγώ το έκανα με νόμο. Δεν υπήρχαν αλυσίδες διαγνωστικών κέντρων. </w:t>
      </w:r>
    </w:p>
    <w:p w14:paraId="2F46D50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έρχομαι στις ιδιωτικές κλινικές. Πότε έγιναν οι ιδιωτικές κλινικές ισάξιες με τα νοσοκομεία; Το 2004. Επιτρεπόταν επί δικής μου εποχής ν</w:t>
      </w:r>
      <w:r>
        <w:rPr>
          <w:rFonts w:eastAsia="Times New Roman" w:cs="Times New Roman"/>
          <w:szCs w:val="24"/>
        </w:rPr>
        <w:t xml:space="preserve">α γίνει σε ιδιωτικές κλινικές πράξη, που γινόταν </w:t>
      </w:r>
      <w:r>
        <w:rPr>
          <w:rFonts w:eastAsia="Times New Roman" w:cs="Times New Roman"/>
          <w:szCs w:val="24"/>
        </w:rPr>
        <w:t>στην</w:t>
      </w:r>
      <w:r>
        <w:rPr>
          <w:rFonts w:eastAsia="Times New Roman" w:cs="Times New Roman"/>
          <w:szCs w:val="24"/>
        </w:rPr>
        <w:t xml:space="preserve"> τριτοβάθμια φροντίδα υγείας</w:t>
      </w:r>
      <w:r>
        <w:rPr>
          <w:rFonts w:eastAsia="Times New Roman" w:cs="Times New Roman"/>
          <w:szCs w:val="24"/>
        </w:rPr>
        <w:t>,</w:t>
      </w:r>
      <w:r>
        <w:rPr>
          <w:rFonts w:eastAsia="Times New Roman" w:cs="Times New Roman"/>
          <w:szCs w:val="24"/>
        </w:rPr>
        <w:t xml:space="preserve"> στα νοσοκομεία; Ποτέ! Κάντε το, επαναφέρετε τους νόμους! Γιατί δεν το κάνετε; </w:t>
      </w:r>
    </w:p>
    <w:p w14:paraId="2F46D50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Άρα, είναι μεγάλη αδικία να μην λέμε την αλήθεια. Η αλήθεια πρέπει να λεχθεί. </w:t>
      </w:r>
    </w:p>
    <w:p w14:paraId="2F46D50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w:t>
      </w:r>
      <w:r>
        <w:rPr>
          <w:rFonts w:eastAsia="Times New Roman" w:cs="Times New Roman"/>
          <w:szCs w:val="24"/>
        </w:rPr>
        <w:t xml:space="preserve">η αλήθεια, αλήθεια! </w:t>
      </w:r>
    </w:p>
    <w:p w14:paraId="2F46D50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F46D508" w14:textId="77777777" w:rsidR="005B3E17" w:rsidRDefault="00BC72CD">
      <w:pPr>
        <w:spacing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-ΔΗΜΑΡ)</w:t>
      </w:r>
    </w:p>
    <w:p w14:paraId="2F46D50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τον κ. Κρεμαστινό.</w:t>
      </w:r>
    </w:p>
    <w:p w14:paraId="2F46D50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για τρία λεπτά ο κ. Κουτσούκος.</w:t>
      </w:r>
    </w:p>
    <w:p w14:paraId="2F46D50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Ευχαριστώ</w:t>
      </w:r>
      <w:r>
        <w:rPr>
          <w:rFonts w:eastAsia="Times New Roman" w:cs="Times New Roman"/>
          <w:szCs w:val="24"/>
        </w:rPr>
        <w:t>, κύριε Πρόεδρε.</w:t>
      </w:r>
    </w:p>
    <w:p w14:paraId="2F46D50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θα ασχοληθώ με το παραλήρημα του Αναπληρωτή Υπουργού, γιατί είπαμε ότι δεν υπάρχει κανένας λόγος να ασχολείται κανείς με έναν άνθρωπο ο οποίος όχι απλώς έχει χάσει την αξιοπιστία του, αλλά νιώθει και υπερήφανος που κατήργησε το πεντάευ</w:t>
      </w:r>
      <w:r>
        <w:rPr>
          <w:rFonts w:eastAsia="Times New Roman" w:cs="Times New Roman"/>
          <w:szCs w:val="24"/>
        </w:rPr>
        <w:t>ρο, με το οποίο θα μάζευε 15 εκατομμύρια, και έβαλε εισφορές για να πάρει 1 δισεκατομμύριο από τις τσέπες των συνταξιούχων, των οποίων μειώνει τις συντάξεις και το πληρώνουν τώρα. Επίσης, δεν χρειάζεται να ασχοληθούμε με έναν άνθρωπο ο οποίος νιώθει υπερήφ</w:t>
      </w:r>
      <w:r>
        <w:rPr>
          <w:rFonts w:eastAsia="Times New Roman" w:cs="Times New Roman"/>
          <w:szCs w:val="24"/>
        </w:rPr>
        <w:t xml:space="preserve">ανος που φέτος πέθαναν λιγότεροι </w:t>
      </w:r>
      <w:r>
        <w:rPr>
          <w:rFonts w:eastAsia="Times New Roman" w:cs="Times New Roman"/>
          <w:szCs w:val="24"/>
        </w:rPr>
        <w:t>,</w:t>
      </w:r>
      <w:r>
        <w:rPr>
          <w:rFonts w:eastAsia="Times New Roman" w:cs="Times New Roman"/>
          <w:szCs w:val="24"/>
        </w:rPr>
        <w:t>ως ποσοστό</w:t>
      </w:r>
      <w:r>
        <w:rPr>
          <w:rFonts w:eastAsia="Times New Roman" w:cs="Times New Roman"/>
          <w:szCs w:val="24"/>
        </w:rPr>
        <w:t>,</w:t>
      </w:r>
      <w:r>
        <w:rPr>
          <w:rFonts w:eastAsia="Times New Roman" w:cs="Times New Roman"/>
          <w:szCs w:val="24"/>
        </w:rPr>
        <w:t xml:space="preserve"> από τη γρίπη από όσους πέθαναν το 2010. </w:t>
      </w:r>
    </w:p>
    <w:p w14:paraId="2F46D50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τον αφήνουμε στη</w:t>
      </w:r>
      <w:r>
        <w:rPr>
          <w:rFonts w:eastAsia="Times New Roman" w:cs="Times New Roman"/>
          <w:szCs w:val="24"/>
        </w:rPr>
        <w:t xml:space="preserve"> μιζέρια του και στη μικρότητά του. Και αυτό διότι δεν μας είπε τίποτα για τα προβλήματα της υγείας, δηλαδή για το πώς ένας άνθρωπος θα έχει πρόσβαση σε ποιοτικές υπηρεσίες υγείας, πώς ένας άνθρωπος δεν θα βάζει το χέρι στην τσέπη, πώς θα βρίσκει τις εξετά</w:t>
      </w:r>
      <w:r>
        <w:rPr>
          <w:rFonts w:eastAsia="Times New Roman" w:cs="Times New Roman"/>
          <w:szCs w:val="24"/>
        </w:rPr>
        <w:t xml:space="preserve">σεις χωρίς να αναγκάζεται να πληρώσει και πώς δεν θα πεθαίνει στα νοσοκομεία της περιφέρειας </w:t>
      </w:r>
      <w:r>
        <w:rPr>
          <w:rFonts w:eastAsia="Times New Roman" w:cs="Times New Roman"/>
          <w:szCs w:val="24"/>
        </w:rPr>
        <w:lastRenderedPageBreak/>
        <w:t>διαμετακομιζόμενος στην Αθήνα. Και αυτό είναι που απασχολεί τους πολίτες και γι’ αυτό άλλωστε κάναμε και αυτήν την επίκαιρη επερώτηση.</w:t>
      </w:r>
    </w:p>
    <w:p w14:paraId="2F46D50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Όλα τα στοιχεία, κύριε Υπουρ</w:t>
      </w:r>
      <w:r>
        <w:rPr>
          <w:rFonts w:eastAsia="Times New Roman" w:cs="Times New Roman"/>
          <w:szCs w:val="24"/>
        </w:rPr>
        <w:t>γέ, δείχνουν ότι πράγματι το σύστημα καταρρέει. Εσείς μπορεί να ζείτε στον κόσμο σας. Λέτε για τη χρηματοδότηση. Εμείς σας είπαμε ορισμένα στοιχεία και επιχειρήσατε να απαντήσετε σε αυτά. Έχουν αυξηθεί ή όχι τα ληξιπρόθεσμα; Πληρώνουν τα νοσοκομεία από τον</w:t>
      </w:r>
      <w:r>
        <w:rPr>
          <w:rFonts w:eastAsia="Times New Roman" w:cs="Times New Roman"/>
          <w:szCs w:val="24"/>
        </w:rPr>
        <w:t xml:space="preserve"> προϋπολογισμό τους τους επικουρικούς γιατρούς, αφού δεν μπορούν να γίνουν προσλήψεις μονίμων; Πληρώνουν τα νοσοκομεία τα φάρμακα των χρονίως πασχόντων; </w:t>
      </w:r>
    </w:p>
    <w:p w14:paraId="2F46D50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Υπάρχει κόσμος που μας παίρνει τηλέφωνο και λέει ότι πάει στο νοσοκομείο με μια βαριά ασθένεια και δεν</w:t>
      </w:r>
      <w:r>
        <w:rPr>
          <w:rFonts w:eastAsia="Times New Roman" w:cs="Times New Roman"/>
          <w:szCs w:val="24"/>
        </w:rPr>
        <w:t xml:space="preserve"> μπορεί να κάνει την ένεση, δεν μπορεί να κάνει χημειοθεραπεία κ.ο.κ.</w:t>
      </w:r>
      <w:r>
        <w:rPr>
          <w:rFonts w:eastAsia="Times New Roman" w:cs="Times New Roman"/>
          <w:szCs w:val="24"/>
        </w:rPr>
        <w:t>.</w:t>
      </w:r>
      <w:r>
        <w:rPr>
          <w:rFonts w:eastAsia="Times New Roman" w:cs="Times New Roman"/>
          <w:szCs w:val="24"/>
        </w:rPr>
        <w:t xml:space="preserve"> Υπάρχουν αυτά; Προφανώς υπάρχουν και δεν μπορείτε να τα αρνηθείτε.</w:t>
      </w:r>
    </w:p>
    <w:p w14:paraId="2F46D51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πού βελτιώνεται το σύστημα; Πού είναι οι προσλήψεις, για τις οποίες έχετε βάλει μηχανισμό και τις παρακολουθεί; Ν</w:t>
      </w:r>
      <w:r>
        <w:rPr>
          <w:rFonts w:eastAsia="Times New Roman" w:cs="Times New Roman"/>
          <w:szCs w:val="24"/>
        </w:rPr>
        <w:t>ωρίτερα σας είπα για τα νοσοκομεία της Ηλείας, στα οποία δεν έχει γίνει καμ</w:t>
      </w:r>
      <w:r>
        <w:rPr>
          <w:rFonts w:eastAsia="Times New Roman" w:cs="Times New Roman"/>
          <w:szCs w:val="24"/>
        </w:rPr>
        <w:t>μ</w:t>
      </w:r>
      <w:r>
        <w:rPr>
          <w:rFonts w:eastAsia="Times New Roman" w:cs="Times New Roman"/>
          <w:szCs w:val="24"/>
        </w:rPr>
        <w:t xml:space="preserve">ία πρόσληψη από τότε που κυβερνάτε. </w:t>
      </w:r>
    </w:p>
    <w:p w14:paraId="2F46D51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Εγώ δεν θέλω να παρασυρθώ και να απαντήσω στον αντιπερισπασμό που επιχειρείτε να κάνετε, για να κρύψετε την πολιτική σας φτώχεια και τα αδιέξοδ</w:t>
      </w:r>
      <w:r>
        <w:rPr>
          <w:rFonts w:eastAsia="Times New Roman" w:cs="Times New Roman"/>
          <w:szCs w:val="24"/>
        </w:rPr>
        <w:t>α. Εγώ συμπεράσματα έχω βγάλει και θέλω να τα πω δημόσια.</w:t>
      </w:r>
    </w:p>
    <w:p w14:paraId="2F46D51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 Από την ώρα που μια παράταξη που ήταν πιο μπροστά από τους συνδικαλιστές και χρησιμοποιούσε όλα τους τα επιχειρήματα ως αγωνιστών για να πέσει το μνημόνιο, έφτασε σήμερα να τους κατηγορεί, όπως έκα</w:t>
      </w:r>
      <w:r>
        <w:rPr>
          <w:rFonts w:eastAsia="Times New Roman" w:cs="Times New Roman"/>
          <w:szCs w:val="24"/>
        </w:rPr>
        <w:t xml:space="preserve">νε ο κ. Ξανθός, με τον μειλίχιό του τρόπο, για την ηγεσία της ΠΟΕΔΗΝ, όπως έκανε ο κ. Βερναρδάκης προχθές για την ηγεσία της ΑΔΕΔΥ, και όπως έκανε η κ. Φωτίου για τους εργαζόμενους στο Υπουργείο Εργασίας, σημαίνει ότι έχει υποστεί πλήρη μετάλλαξη. </w:t>
      </w:r>
    </w:p>
    <w:p w14:paraId="2F46D51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w:t>
      </w:r>
      <w:r>
        <w:rPr>
          <w:rFonts w:eastAsia="Times New Roman" w:cs="Times New Roman"/>
          <w:szCs w:val="24"/>
        </w:rPr>
        <w:t xml:space="preserve">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F46D51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από παράταξη των κοινωνικών κινημάτων και των αγώνων, έχει γίνει παράταξη της υπεράσπισης και της εφαρμογής ενός σκληρού μνημονίου, το οποίο χρειάζεται επαναδιαπραγμάτευση, </w:t>
      </w:r>
      <w:r>
        <w:rPr>
          <w:rFonts w:eastAsia="Times New Roman" w:cs="Times New Roman"/>
          <w:szCs w:val="24"/>
        </w:rPr>
        <w:t xml:space="preserve">για να μπορέσουμε να λύσουμε και τα θέματα της </w:t>
      </w:r>
      <w:r>
        <w:rPr>
          <w:rFonts w:eastAsia="Times New Roman" w:cs="Times New Roman"/>
          <w:szCs w:val="24"/>
        </w:rPr>
        <w:t>υ</w:t>
      </w:r>
      <w:r>
        <w:rPr>
          <w:rFonts w:eastAsia="Times New Roman" w:cs="Times New Roman"/>
          <w:szCs w:val="24"/>
        </w:rPr>
        <w:t xml:space="preserve">γείας. </w:t>
      </w:r>
    </w:p>
    <w:p w14:paraId="2F46D51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Διαφορετικά, κύριε Υπουργέ, δεν υπάρχει περίπτωση. Θα καταρρεύσετε μαζί με την κατάρρευση του συστήματος έως ότου γίνει αλλαγή των συσχετισμών που θα επιτρέψει ένα άλλο σχέδιο για τη χώρα.</w:t>
      </w:r>
    </w:p>
    <w:p w14:paraId="2F46D51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κύριε Πρόεδρε.</w:t>
      </w:r>
    </w:p>
    <w:p w14:paraId="2F46D517" w14:textId="77777777" w:rsidR="005B3E17" w:rsidRDefault="00BC72CD">
      <w:pPr>
        <w:spacing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–ΔΗΜΑΡ)</w:t>
      </w:r>
    </w:p>
    <w:p w14:paraId="2F46D51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2F46D51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Κωνσταντινόπουλος για τρία λεπτά.</w:t>
      </w:r>
    </w:p>
    <w:p w14:paraId="2F46D51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w:t>
      </w:r>
      <w:r>
        <w:rPr>
          <w:rFonts w:eastAsia="Times New Roman" w:cs="Times New Roman"/>
          <w:szCs w:val="24"/>
        </w:rPr>
        <w:t xml:space="preserve"> κύριε Πρόεδρε.</w:t>
      </w:r>
    </w:p>
    <w:p w14:paraId="2F46D51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Πρώτο θέμα: είπατε ότι οι νεοφιλελεύθερες πολιτικές άρχισαν να υλοποιούνται από την εποχή του κ. Παπαδόπουλου και αναφέρατε ένα χαρακτηριστικό παράδειγμα, τα απογευματινά ιατρεία.</w:t>
      </w:r>
    </w:p>
    <w:p w14:paraId="2F46D51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«Από την εποχή του κ. Μητσοτάκη» είπα και ότι συνεχίστηκε.</w:t>
      </w:r>
    </w:p>
    <w:p w14:paraId="2F46D51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Από τα απογευματινά ιατρεία είπατε, που δεν ήταν επί Μητσοτάκη, ήταν του Αλέκου Παπαδόπουλου.</w:t>
      </w:r>
    </w:p>
    <w:p w14:paraId="2F46D51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Θέλω να σας πω -και νομίζω ότι έχετε την εμπειρία- την εμπειρία μου από το</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w:t>
      </w:r>
      <w:r>
        <w:rPr>
          <w:rFonts w:eastAsia="Times New Roman" w:cs="Times New Roman"/>
          <w:szCs w:val="24"/>
        </w:rPr>
        <w:t>ΣΩΤΗΡΙΑ</w:t>
      </w:r>
      <w:r>
        <w:rPr>
          <w:rFonts w:eastAsia="Times New Roman" w:cs="Times New Roman"/>
          <w:szCs w:val="24"/>
        </w:rPr>
        <w:t>»</w:t>
      </w:r>
      <w:r>
        <w:rPr>
          <w:rFonts w:eastAsia="Times New Roman" w:cs="Times New Roman"/>
          <w:szCs w:val="24"/>
        </w:rPr>
        <w:t xml:space="preserve">, από το </w:t>
      </w:r>
      <w:r>
        <w:rPr>
          <w:rFonts w:eastAsia="Times New Roman" w:cs="Times New Roman"/>
          <w:szCs w:val="24"/>
        </w:rPr>
        <w:t>α</w:t>
      </w:r>
      <w:r>
        <w:rPr>
          <w:rFonts w:eastAsia="Times New Roman" w:cs="Times New Roman"/>
          <w:szCs w:val="24"/>
        </w:rPr>
        <w:t xml:space="preserve">κτινολογικό </w:t>
      </w:r>
      <w:r>
        <w:rPr>
          <w:rFonts w:eastAsia="Times New Roman" w:cs="Times New Roman"/>
          <w:szCs w:val="24"/>
        </w:rPr>
        <w:t>τ</w:t>
      </w:r>
      <w:r>
        <w:rPr>
          <w:rFonts w:eastAsia="Times New Roman" w:cs="Times New Roman"/>
          <w:szCs w:val="24"/>
        </w:rPr>
        <w:t xml:space="preserve">μήμα. Γίνονται ακόμα απογευματινά ιατρεία υπό δύσκολες συνθήκες. Δεν τα έχετε καταργήσει στον νόμο. Θα μπορούσατε να τα έχετε καταργήσει. Είσαστε δύο χρόνια στο Υπουργείο. </w:t>
      </w:r>
    </w:p>
    <w:p w14:paraId="2F46D51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Θέλω να ξέρετε ότι υπήρχε μεγάλη διευκό</w:t>
      </w:r>
      <w:r>
        <w:rPr>
          <w:rFonts w:eastAsia="Times New Roman" w:cs="Times New Roman"/>
          <w:szCs w:val="24"/>
        </w:rPr>
        <w:t>λυνση των ασθενών. Γιατί για αυτές τις εξετάσεις, παραδείγματος χάρ</w:t>
      </w:r>
      <w:r>
        <w:rPr>
          <w:rFonts w:eastAsia="Times New Roman" w:cs="Times New Roman"/>
          <w:szCs w:val="24"/>
        </w:rPr>
        <w:t>ιν</w:t>
      </w:r>
      <w:r>
        <w:rPr>
          <w:rFonts w:eastAsia="Times New Roman" w:cs="Times New Roman"/>
          <w:szCs w:val="24"/>
        </w:rPr>
        <w:t xml:space="preserve"> για τις αξονικές, πήγαιναν δίπλα όταν ήταν κάποιος στο νοσοκομείο και τις έκανε στο ιδιωτικό ιατρείο. Δεν πήγαινε το χρήμα στον ιδιωτικό τομέα. Έμενε στο </w:t>
      </w:r>
      <w:r>
        <w:rPr>
          <w:rFonts w:eastAsia="Times New Roman" w:cs="Times New Roman"/>
          <w:szCs w:val="24"/>
        </w:rPr>
        <w:t>δ</w:t>
      </w:r>
      <w:r>
        <w:rPr>
          <w:rFonts w:eastAsia="Times New Roman" w:cs="Times New Roman"/>
          <w:szCs w:val="24"/>
        </w:rPr>
        <w:t>ημόσιο. Πληρωνόντουσαν και οι γ</w:t>
      </w:r>
      <w:r>
        <w:rPr>
          <w:rFonts w:eastAsia="Times New Roman" w:cs="Times New Roman"/>
          <w:szCs w:val="24"/>
        </w:rPr>
        <w:t>ιατροί και είχε και το νοσοκομείο και ένα απόθεμα για να βοηθήσει. Και το πιο σημαντικό είναι ότι γινόταν άμεσα και πιο γρήγορα.</w:t>
      </w:r>
    </w:p>
    <w:p w14:paraId="2F46D52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πιστεύω ότι αυτό δεν είναι νεοφιλελεύθερη πολιτική. Αν εσείς πιστεύετε ότι είναι νεοφιλελεύθερη, είναι δικαίωμά σας.</w:t>
      </w:r>
    </w:p>
    <w:p w14:paraId="2F46D52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Και πά</w:t>
      </w:r>
      <w:r>
        <w:rPr>
          <w:rFonts w:eastAsia="Times New Roman" w:cs="Times New Roman"/>
          <w:szCs w:val="24"/>
        </w:rPr>
        <w:t>με τώρα στο θέμα της πρωτοβάθμιας περίθαλψης. Λέτε κάτι πολύ απλό, το οποίο είναι και αυταπόδεικτο για να το δούμε. Λέτε ότι θα διορίσουμε δυόμισι χιλιάδες γιατρούς που θα έχουν –λέτε- έναν πληθυσμό αναφοράς γύρω στους δύο με τρεις χιλιάδες. Επειδή επικαλε</w:t>
      </w:r>
      <w:r>
        <w:rPr>
          <w:rFonts w:eastAsia="Times New Roman" w:cs="Times New Roman"/>
          <w:szCs w:val="24"/>
        </w:rPr>
        <w:t>ίστε τη βιβλιογραφία, μπορώ να σας πω από τη βιβλιογραφία ότι σε έναν γιατρό ποτέ δεν έχει πάει η αναλογία δύο με τρεις χιλιάδες. Δεν υπάρχει στη βιβλιογραφία. Από πεντακόσια, οκτακόσια, χίλια διακόσια. Δύο με τρεις χιλιάδες δεν υπάρχει πουθενά στην πρωτοβ</w:t>
      </w:r>
      <w:r>
        <w:rPr>
          <w:rFonts w:eastAsia="Times New Roman" w:cs="Times New Roman"/>
          <w:szCs w:val="24"/>
        </w:rPr>
        <w:t xml:space="preserve">άθμια περίθαλψη. Θα σας παρακαλούσα να μου φέρετε τη βιβλιογραφία. </w:t>
      </w:r>
    </w:p>
    <w:p w14:paraId="2F46D52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Έχω απεριόριστη βιβλιογραφία.</w:t>
      </w:r>
    </w:p>
    <w:p w14:paraId="2F46D52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Εγώ θα σας καταθέσω βιβλιογραφία που αφορά την ανάπτυξη της πρωτοβάθμιας φροντίδας υγείας. Λιονή</w:t>
      </w:r>
      <w:r>
        <w:rPr>
          <w:rFonts w:eastAsia="Times New Roman" w:cs="Times New Roman"/>
          <w:szCs w:val="24"/>
        </w:rPr>
        <w:t xml:space="preserve">ς, Μυλωνέρος, Παναγιωτόπουλος, Αντωνιάδου. </w:t>
      </w:r>
    </w:p>
    <w:p w14:paraId="2F46D52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Οδυσσέας Κωνσταντινόπουλος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w:t>
      </w:r>
      <w:r>
        <w:rPr>
          <w:rFonts w:eastAsia="Times New Roman" w:cs="Times New Roman"/>
          <w:szCs w:val="24"/>
        </w:rPr>
        <w:t>Βουλής</w:t>
      </w:r>
      <w:r>
        <w:rPr>
          <w:rFonts w:eastAsia="Times New Roman" w:cs="Times New Roman"/>
          <w:szCs w:val="24"/>
        </w:rPr>
        <w:t>.</w:t>
      </w:r>
    </w:p>
    <w:p w14:paraId="2F46D52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Όμως, αυτό το ξεπερνάω. Λέτε ότι έχετε δύο χιλιάδες γιατρούς, τρεις χιλιάδες, και πληθυσμό αναφοράς δέκα χιλιάδες επί δύο χιλιάδες. Τι είναι δύο χιλιάδες; Δώδεκα χιλιάδες; Επί δώδεκα χιλιάδες.</w:t>
      </w:r>
    </w:p>
    <w:p w14:paraId="2F46D52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 πρότζεκτ που λέτε για την πρωτοβάθμια περίθαλψη, το </w:t>
      </w:r>
      <w:r>
        <w:rPr>
          <w:rFonts w:eastAsia="Times New Roman" w:cs="Times New Roman"/>
          <w:szCs w:val="24"/>
        </w:rPr>
        <w:t>πιλοτικό, θα αφορά διακόσιες είκοσι χιλιάδες ανθρώπους. Δεν έπρεπε να γίνει; Να γίνει. Όμως, αυτό που λέτε αφορά όχι επτά εκατομμύρια, όχι πέντε εκατομμύρια, όχι ένα εκατομμύριο, αλλά με τις καλύτερες προϋποθέσεις που βάζετε εσείς, διακόσιες είκοσι χιλιάδε</w:t>
      </w:r>
      <w:r>
        <w:rPr>
          <w:rFonts w:eastAsia="Times New Roman" w:cs="Times New Roman"/>
          <w:szCs w:val="24"/>
        </w:rPr>
        <w:t>ς ανθρώπους.</w:t>
      </w:r>
    </w:p>
    <w:p w14:paraId="2F46D52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να σας πω και κάτι, γιατί νομίζω ότι έχετε πολύ καλή διάθεση. Ξέρετε πάρα πολύ καλά ότι αν δεν υπάρξει σφαιρικός προϋπολογισμός –και εκεί είναι η διαφορά μας- αν το σύστημα υγείας </w:t>
      </w:r>
      <w:r>
        <w:rPr>
          <w:rFonts w:eastAsia="Times New Roman" w:cs="Times New Roman"/>
          <w:szCs w:val="24"/>
        </w:rPr>
        <w:lastRenderedPageBreak/>
        <w:t>με αγοραστή τον ΕΟΠΥΥ δεν μπορεί να βάλει ιδιωτι</w:t>
      </w:r>
      <w:r>
        <w:rPr>
          <w:rFonts w:eastAsia="Times New Roman" w:cs="Times New Roman"/>
          <w:szCs w:val="24"/>
        </w:rPr>
        <w:t>κό και δημόσιο τομέα, θα σας ρωτήσω μετά από έξι μήνες που θα το κάνετε, πόσους παιδιάτρους θα εντάξετε στο σύστημα.</w:t>
      </w:r>
    </w:p>
    <w:p w14:paraId="2F46D52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F46D52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2F46D52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w:t>
      </w:r>
      <w:r>
        <w:rPr>
          <w:rFonts w:eastAsia="Times New Roman" w:cs="Times New Roman"/>
          <w:szCs w:val="24"/>
        </w:rPr>
        <w:t>ιστούμε, κύριε συνάδελφε, και για τον χρόνο.</w:t>
      </w:r>
    </w:p>
    <w:p w14:paraId="2F46D52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Παπαθεοδώρου για τρία λεπτά.</w:t>
      </w:r>
    </w:p>
    <w:p w14:paraId="2F46D52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Υπουργέ, σας άκουσα και πρέπει να σας πω ότι σας συμπονώ για τις συνεργασίες που έχετε στο Υπουργείο Υγείας. Σας συμπονώ πρ</w:t>
      </w:r>
      <w:r>
        <w:rPr>
          <w:rFonts w:eastAsia="Times New Roman" w:cs="Times New Roman"/>
          <w:szCs w:val="24"/>
        </w:rPr>
        <w:t>αγματικά. Άκουσα προηγουμένως τον κ. Πολάκη και πραγματικά ντράπηκα για το επίπεδο Υπουργών της ελληνικής Κυβέρνησης.</w:t>
      </w:r>
    </w:p>
    <w:p w14:paraId="2F46D52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Αυτό, όμως, δεν έχει καμ</w:t>
      </w:r>
      <w:r>
        <w:rPr>
          <w:rFonts w:eastAsia="Times New Roman" w:cs="Times New Roman"/>
          <w:szCs w:val="24"/>
        </w:rPr>
        <w:t>μ</w:t>
      </w:r>
      <w:r>
        <w:rPr>
          <w:rFonts w:eastAsia="Times New Roman" w:cs="Times New Roman"/>
          <w:szCs w:val="24"/>
        </w:rPr>
        <w:t>ία σημασία. Σημασία έχει, λοιπόν, ότι δεν μου απαντήσατε και λέω ότι δεν μου απαντήσατε για τον εξής λόγο. Είπατε</w:t>
      </w:r>
      <w:r>
        <w:rPr>
          <w:rFonts w:eastAsia="Times New Roman" w:cs="Times New Roman"/>
          <w:szCs w:val="24"/>
        </w:rPr>
        <w:t xml:space="preserve"> και το άκουσα πολύ προσεκτικά και το σημείωσα: «Ή θέλουμε φάρμακα υψηλού κόστους ή θα ανεβάσουμε τους προϋπολογισμούς και τις δαπάνες υγείας».</w:t>
      </w:r>
    </w:p>
    <w:p w14:paraId="2F46D52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καταλαβαίνετε κι εσείς ότι αυτό είναι ένα ψευδοδίλλημα. Και είναι ένα ψευδοδίλλημα για τον εξής λόγο.</w:t>
      </w:r>
      <w:r>
        <w:rPr>
          <w:rFonts w:eastAsia="Times New Roman" w:cs="Times New Roman"/>
          <w:szCs w:val="24"/>
        </w:rPr>
        <w:t xml:space="preserve"> Όταν λέμε ότι χρειάζονται 250 εκατομμύρια ακόμα, κύριε Υπουργέ, αυτό σε όλη την Ελλάδα, για να κλείσει ο χρόνος, περιμένουμε από τον Υπουργό Υγείας να μας πει αν θα έρθουν και πού θα τα βρει.</w:t>
      </w:r>
    </w:p>
    <w:p w14:paraId="2F46D52F" w14:textId="77777777" w:rsidR="005B3E17" w:rsidRDefault="00BC72CD">
      <w:pPr>
        <w:spacing w:line="600" w:lineRule="auto"/>
        <w:ind w:firstLine="720"/>
        <w:contextualSpacing/>
        <w:jc w:val="both"/>
        <w:rPr>
          <w:rFonts w:eastAsia="Times New Roman"/>
          <w:szCs w:val="24"/>
        </w:rPr>
      </w:pPr>
      <w:r>
        <w:rPr>
          <w:rFonts w:eastAsia="Times New Roman" w:cs="Times New Roman"/>
          <w:szCs w:val="24"/>
        </w:rPr>
        <w:t xml:space="preserve">Θέλω να σας πω ότι το τελευταίο διάστημα -και έχω τα στοιχεία, </w:t>
      </w:r>
      <w:r>
        <w:rPr>
          <w:rFonts w:eastAsia="Times New Roman" w:cs="Times New Roman"/>
          <w:szCs w:val="24"/>
        </w:rPr>
        <w:t>τα οποία είναι δημόσια- θα πρέπει να μας πείτε πού θα βρεθούν τα χρήματα τα οποία θα πρέπει να δοθούν για τα χρέη στις φαρμακευτικές εταιρείες, έτσι ώστε να μπορούν να αγοραστούν νέα φάρμακα.</w:t>
      </w:r>
      <w:r>
        <w:rPr>
          <w:rFonts w:eastAsia="Times New Roman"/>
          <w:szCs w:val="24"/>
        </w:rPr>
        <w:t>Γιατί αυτό που ενδιαφέρει εμένα και ενδιαφέρει κάθε πολίτη, είναι</w:t>
      </w:r>
      <w:r>
        <w:rPr>
          <w:rFonts w:eastAsia="Times New Roman"/>
          <w:szCs w:val="24"/>
        </w:rPr>
        <w:t xml:space="preserve"> να δίνουν τα φάρμακα στους ασθενείς των ευπαθών ομάδων που τα έχουν ανάγκη.</w:t>
      </w:r>
    </w:p>
    <w:p w14:paraId="2F46D530"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Θέλετε να σας πω ποια είναι τα ποσά αυτά μέχρι τον Ιούλιο του 2016; Στον ΕΟΠΥΥ οι οφειλές του </w:t>
      </w:r>
      <w:r>
        <w:rPr>
          <w:rFonts w:eastAsia="Times New Roman"/>
          <w:szCs w:val="24"/>
        </w:rPr>
        <w:t>δ</w:t>
      </w:r>
      <w:r>
        <w:rPr>
          <w:rFonts w:eastAsia="Times New Roman"/>
          <w:szCs w:val="24"/>
        </w:rPr>
        <w:t>ημοσίου προς τις φαρμακευτικές επιχειρήσεις είναι 836 εκατομμύρια. Για τα νοσοκομεία</w:t>
      </w:r>
      <w:r>
        <w:rPr>
          <w:rFonts w:eastAsia="Times New Roman"/>
          <w:szCs w:val="24"/>
        </w:rPr>
        <w:t xml:space="preserve"> είναι 496 εκατομμύρια. Για τα στρατιωτικά 23 εκατομμύρια. Πάνω-κάτω 1,2 δισεκατομμύρια. Αυτά θα πρέπει να δοθούν, έτσι δεν είναι;</w:t>
      </w:r>
    </w:p>
    <w:p w14:paraId="2F46D531" w14:textId="77777777" w:rsidR="005B3E17" w:rsidRDefault="00BC72CD">
      <w:pPr>
        <w:spacing w:line="600" w:lineRule="auto"/>
        <w:ind w:firstLine="720"/>
        <w:contextualSpacing/>
        <w:jc w:val="both"/>
        <w:rPr>
          <w:rFonts w:eastAsia="Times New Roman"/>
          <w:szCs w:val="24"/>
        </w:rPr>
      </w:pPr>
      <w:r>
        <w:rPr>
          <w:rFonts w:eastAsia="Times New Roman"/>
          <w:szCs w:val="24"/>
        </w:rPr>
        <w:t>Στα νοσοκομεία αυτήν τη στιγμή, μιλάω μόνο για τα δύο νοσοκομεία της Πάτρας, στο ένα για να κλείσει τον χρόνο και να δοθούν τ</w:t>
      </w:r>
      <w:r>
        <w:rPr>
          <w:rFonts w:eastAsia="Times New Roman"/>
          <w:szCs w:val="24"/>
        </w:rPr>
        <w:t xml:space="preserve">α φάρμακα σε ευπαθείς ομάδες στο </w:t>
      </w:r>
      <w:r>
        <w:rPr>
          <w:rFonts w:eastAsia="Times New Roman"/>
          <w:szCs w:val="24"/>
        </w:rPr>
        <w:t>π</w:t>
      </w:r>
      <w:r>
        <w:rPr>
          <w:rFonts w:eastAsia="Times New Roman"/>
          <w:szCs w:val="24"/>
        </w:rPr>
        <w:t xml:space="preserve">ανεπιστημιακό του </w:t>
      </w:r>
      <w:r>
        <w:rPr>
          <w:rFonts w:eastAsia="Times New Roman"/>
          <w:szCs w:val="24"/>
        </w:rPr>
        <w:t>«</w:t>
      </w:r>
      <w:r>
        <w:rPr>
          <w:rFonts w:eastAsia="Times New Roman"/>
          <w:szCs w:val="24"/>
        </w:rPr>
        <w:t>Ρίο</w:t>
      </w:r>
      <w:r>
        <w:rPr>
          <w:rFonts w:eastAsia="Times New Roman"/>
          <w:szCs w:val="24"/>
        </w:rPr>
        <w:t>»</w:t>
      </w:r>
      <w:r>
        <w:rPr>
          <w:rFonts w:eastAsia="Times New Roman"/>
          <w:szCs w:val="24"/>
        </w:rPr>
        <w:t xml:space="preserve"> χρειάζονται 30 εκατομμύρια και στον </w:t>
      </w:r>
      <w:r>
        <w:rPr>
          <w:rFonts w:eastAsia="Times New Roman"/>
          <w:szCs w:val="24"/>
        </w:rPr>
        <w:t>«</w:t>
      </w:r>
      <w:r>
        <w:rPr>
          <w:rFonts w:eastAsia="Times New Roman"/>
          <w:szCs w:val="24"/>
        </w:rPr>
        <w:t>Άγιο Ανδρέα</w:t>
      </w:r>
      <w:r>
        <w:rPr>
          <w:rFonts w:eastAsia="Times New Roman"/>
          <w:szCs w:val="24"/>
        </w:rPr>
        <w:t>»</w:t>
      </w:r>
      <w:r>
        <w:rPr>
          <w:rFonts w:eastAsia="Times New Roman"/>
          <w:szCs w:val="24"/>
        </w:rPr>
        <w:t xml:space="preserve"> 3 εκατομμύρια. Η ερώτηση δεν είναι εάν επιλέγουμε το ένα ή το άλλο. Η ερώτηση ήταν απλή: Θα δοθούν; Γιατί εάν δεν δοθούν, δεν υπάρχουν φάρμακα -αυτή</w:t>
      </w:r>
      <w:r>
        <w:rPr>
          <w:rFonts w:eastAsia="Times New Roman"/>
          <w:szCs w:val="24"/>
        </w:rPr>
        <w:t xml:space="preserve"> είναι η ερώτηση-, μαζί με τις άλλες ελλείψεις, κύριε Υπουργέ, που υπάρχουν στα νοσοκομεία.</w:t>
      </w:r>
    </w:p>
    <w:p w14:paraId="2F46D532"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Για την ορθή λειτουργία του ενός νοσοκομείου από αυτά που σας ανέφερα, του </w:t>
      </w:r>
      <w:r>
        <w:rPr>
          <w:rFonts w:eastAsia="Times New Roman"/>
          <w:szCs w:val="24"/>
        </w:rPr>
        <w:t>π</w:t>
      </w:r>
      <w:r>
        <w:rPr>
          <w:rFonts w:eastAsia="Times New Roman"/>
          <w:szCs w:val="24"/>
        </w:rPr>
        <w:t>ανεπιστημιακού, χρειάζονται τριακόσιες θέσεις νοσηλευτικού προσωπικού σήμερα από τις τετ</w:t>
      </w:r>
      <w:r>
        <w:rPr>
          <w:rFonts w:eastAsia="Times New Roman"/>
          <w:szCs w:val="24"/>
        </w:rPr>
        <w:t>ρακόσιες και οργανικές θέ</w:t>
      </w:r>
      <w:r>
        <w:rPr>
          <w:rFonts w:eastAsia="Times New Roman"/>
          <w:szCs w:val="24"/>
        </w:rPr>
        <w:lastRenderedPageBreak/>
        <w:t>σεις που μένουν κενές. Όμως, εγώ σας λέω για τις ανάγκες και οι ανάγκες βγαίνουν όταν έχουν συσσωρευτεί σαράντα χιλιάδες ώρες ρεπό, που δεν έχουν αποδοθεί στους εργαζόμενους. Και βεβαίως, μια κουβέντα για τους εργαζόμενους θα έπρεπ</w:t>
      </w:r>
      <w:r>
        <w:rPr>
          <w:rFonts w:eastAsia="Times New Roman"/>
          <w:szCs w:val="24"/>
        </w:rPr>
        <w:t>ε να ειπωθεί σήμερα, ότι δηλαδή με προσωπική θυσία λειτουργούν αυτά τα νοσοκομεία.</w:t>
      </w:r>
    </w:p>
    <w:p w14:paraId="2F46D533" w14:textId="77777777" w:rsidR="005B3E17" w:rsidRDefault="00BC72CD">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F46D534" w14:textId="77777777" w:rsidR="005B3E17" w:rsidRDefault="00BC72CD">
      <w:pPr>
        <w:spacing w:line="600" w:lineRule="auto"/>
        <w:ind w:firstLine="720"/>
        <w:contextualSpacing/>
        <w:jc w:val="both"/>
        <w:rPr>
          <w:rFonts w:eastAsia="Times New Roman"/>
          <w:szCs w:val="24"/>
        </w:rPr>
      </w:pPr>
      <w:r>
        <w:rPr>
          <w:rFonts w:eastAsia="Times New Roman"/>
          <w:szCs w:val="24"/>
        </w:rPr>
        <w:t>Ολοκληρώνω, κύριε Πρόεδρε, δεν θα καταχραστώ τον χρόνο.</w:t>
      </w:r>
    </w:p>
    <w:p w14:paraId="2F46D535" w14:textId="77777777" w:rsidR="005B3E17" w:rsidRDefault="00BC72CD">
      <w:pPr>
        <w:spacing w:line="600" w:lineRule="auto"/>
        <w:ind w:firstLine="720"/>
        <w:contextualSpacing/>
        <w:jc w:val="both"/>
        <w:rPr>
          <w:rFonts w:eastAsia="Times New Roman"/>
          <w:szCs w:val="24"/>
        </w:rPr>
      </w:pPr>
      <w:r>
        <w:rPr>
          <w:rFonts w:eastAsia="Times New Roman"/>
          <w:szCs w:val="24"/>
        </w:rPr>
        <w:t>Αυτό το οποίο λέω, κύριε Υπουργέ,</w:t>
      </w:r>
      <w:r>
        <w:rPr>
          <w:rFonts w:eastAsia="Times New Roman"/>
          <w:szCs w:val="24"/>
        </w:rPr>
        <w:t xml:space="preserve"> είναι το εξής: Οι ανάγκες πολλαπλασιάζονται. Απαντήσεις δεν παίρνουμε τουλάχιστον για το μείζον ερώτημα, για το πώς θα μπορέσουν οι ευπαθείς ομάδες και οι ασθενείς, οι οποίοι έχουν αυτήν τη στιγμή άμεση ανάγκη, να παίρνουν τα φάρμακά τους από τα νοσοκομεί</w:t>
      </w:r>
      <w:r>
        <w:rPr>
          <w:rFonts w:eastAsia="Times New Roman"/>
          <w:szCs w:val="24"/>
        </w:rPr>
        <w:t>α και πού θα βρείτε τα λεφτά για να μπορέσετε να τα δώσετε. Σας είπα ότι, σύμφωνα με τα δικά μου τα στοιχεία –αν έχετε καλύτερα, εδώ είμαι να τα ακούσω-, 250 εκατομμύρια είναι για όλη την Ελλάδα και 13 έως 15 εκατομμύρια για την περιοχή της Αχαΐας. Είναι σ</w:t>
      </w:r>
      <w:r>
        <w:rPr>
          <w:rFonts w:eastAsia="Times New Roman"/>
          <w:szCs w:val="24"/>
        </w:rPr>
        <w:t xml:space="preserve">τη διάθεσή σας. Αυτά τα στοιχεία δεν προέρχονται </w:t>
      </w:r>
      <w:r>
        <w:rPr>
          <w:rFonts w:eastAsia="Times New Roman"/>
          <w:szCs w:val="24"/>
        </w:rPr>
        <w:lastRenderedPageBreak/>
        <w:t>από την ΠΟΕΔΗΝ, κύριε Υπουργέ. Προέρχονται από επιστημονικούς συλλόγους, προέρχονται από επιστημονικές εργασίες και είναι δεδομένα.</w:t>
      </w:r>
    </w:p>
    <w:p w14:paraId="2F46D536" w14:textId="77777777" w:rsidR="005B3E17" w:rsidRDefault="00BC72CD">
      <w:pPr>
        <w:spacing w:line="600" w:lineRule="auto"/>
        <w:ind w:firstLine="720"/>
        <w:contextualSpacing/>
        <w:jc w:val="both"/>
        <w:rPr>
          <w:rFonts w:eastAsia="Times New Roman"/>
          <w:szCs w:val="24"/>
        </w:rPr>
      </w:pPr>
      <w:r>
        <w:rPr>
          <w:rFonts w:eastAsia="Times New Roman"/>
          <w:szCs w:val="24"/>
        </w:rPr>
        <w:t>Όσο για το 1.200.000, όταν θα το βρει η Κυβέρνηση για να το δώσει στις φαρμ</w:t>
      </w:r>
      <w:r>
        <w:rPr>
          <w:rFonts w:eastAsia="Times New Roman"/>
          <w:szCs w:val="24"/>
        </w:rPr>
        <w:t>ακευτικές εταιρείες, θα δούμε και για τα υπόλοιπα πώς θα συνεχιστεί η ροή των φαρμάκων στα νοσοκομεία.</w:t>
      </w:r>
    </w:p>
    <w:p w14:paraId="2F46D537" w14:textId="77777777" w:rsidR="005B3E17" w:rsidRDefault="00BC72CD">
      <w:pPr>
        <w:spacing w:line="600" w:lineRule="auto"/>
        <w:ind w:firstLine="720"/>
        <w:contextualSpacing/>
        <w:jc w:val="both"/>
        <w:rPr>
          <w:rFonts w:eastAsia="Times New Roman"/>
          <w:szCs w:val="24"/>
        </w:rPr>
      </w:pPr>
      <w:r>
        <w:rPr>
          <w:rFonts w:eastAsia="Times New Roman"/>
          <w:szCs w:val="24"/>
        </w:rPr>
        <w:t>Ευχαριστώ πολύ.</w:t>
      </w:r>
    </w:p>
    <w:p w14:paraId="2F46D538" w14:textId="77777777" w:rsidR="005B3E17" w:rsidRDefault="00BC72CD">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F46D539"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2F46D53A" w14:textId="77777777" w:rsidR="005B3E17" w:rsidRDefault="00BC72CD">
      <w:pPr>
        <w:spacing w:line="600" w:lineRule="auto"/>
        <w:ind w:firstLine="720"/>
        <w:contextualSpacing/>
        <w:jc w:val="both"/>
        <w:rPr>
          <w:rFonts w:eastAsia="Times New Roman"/>
          <w:szCs w:val="24"/>
        </w:rPr>
      </w:pPr>
      <w:r>
        <w:rPr>
          <w:rFonts w:eastAsia="Times New Roman"/>
          <w:szCs w:val="24"/>
        </w:rPr>
        <w:t>Κύριε Υπουργέ, έχετε τον λόγο για δέκα λεπτά. Παρακαλώ πάρα πολύ να σεβαστείτε τον χρόνο. Έχουμε βγει τελείως έξω από τα όρια και υπάρχουν και μερικά στοιχειώδη πράγματα που πρέπει να σεβαστείτε και για τον Προεδρεύοντα.</w:t>
      </w:r>
    </w:p>
    <w:p w14:paraId="2F46D53B"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έχ</w:t>
      </w:r>
      <w:r>
        <w:rPr>
          <w:rFonts w:eastAsia="Times New Roman"/>
          <w:szCs w:val="24"/>
        </w:rPr>
        <w:t>ω δικαίωμα δευτερολογίας.</w:t>
      </w:r>
    </w:p>
    <w:p w14:paraId="2F46D53C"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Κύριε Λοβέρδο, μιλήσατε δώδεκα λεπτά την προηγούμενη φορά.</w:t>
      </w:r>
    </w:p>
    <w:p w14:paraId="2F46D53D"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Όμως, το είχαμε ρυθμίσει. Και με την ανοχή σας. Έχω, όμως, ακόμα τη δευτερολογία μου.</w:t>
      </w:r>
    </w:p>
    <w:p w14:paraId="2F46D53E"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Λοβέδρο, αντί για έξι λεπτά και τρία, σύνολο εννέα, μιλήσατε δώδεκα λεπτά πριν. Δεν είναι το θέμα τώρα για τα τρία λεπτά της δευτερολογίας. Να μιλήσετε.</w:t>
      </w:r>
    </w:p>
    <w:p w14:paraId="2F46D53F" w14:textId="77777777" w:rsidR="005B3E17" w:rsidRDefault="00BC72CD">
      <w:pPr>
        <w:spacing w:line="600" w:lineRule="auto"/>
        <w:ind w:firstLine="720"/>
        <w:contextualSpacing/>
        <w:jc w:val="both"/>
        <w:rPr>
          <w:rFonts w:eastAsia="Times New Roman"/>
          <w:szCs w:val="24"/>
        </w:rPr>
      </w:pPr>
      <w:r>
        <w:rPr>
          <w:rFonts w:eastAsia="Times New Roman"/>
          <w:szCs w:val="24"/>
        </w:rPr>
        <w:t>Κύριε Υπουργέ, με συγχωρείτε που σας κάλεσα.</w:t>
      </w:r>
    </w:p>
    <w:p w14:paraId="2F46D540"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Παρακαλώ, κύριε Π</w:t>
      </w:r>
      <w:r>
        <w:rPr>
          <w:rFonts w:eastAsia="Times New Roman"/>
          <w:szCs w:val="24"/>
        </w:rPr>
        <w:t>ρόεδρε.</w:t>
      </w:r>
    </w:p>
    <w:p w14:paraId="2F46D541"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Λοβέρδο, αν είναι δυνατόν για τρία λεπτά.</w:t>
      </w:r>
    </w:p>
    <w:p w14:paraId="2F46D542" w14:textId="77777777" w:rsidR="005B3E17" w:rsidRDefault="00BC72CD">
      <w:pPr>
        <w:spacing w:line="600" w:lineRule="auto"/>
        <w:ind w:firstLine="720"/>
        <w:contextualSpacing/>
        <w:jc w:val="both"/>
        <w:rPr>
          <w:rFonts w:eastAsia="Times New Roman"/>
          <w:szCs w:val="24"/>
        </w:rPr>
      </w:pPr>
      <w:r>
        <w:rPr>
          <w:rFonts w:eastAsia="Times New Roman"/>
          <w:szCs w:val="24"/>
        </w:rPr>
        <w:t>Ευχαριστώ.</w:t>
      </w:r>
    </w:p>
    <w:p w14:paraId="2F46D543"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ΑΝΔΡΕΑΣ ΛΟΒΕΡΔΟΣ:</w:t>
      </w:r>
      <w:r>
        <w:rPr>
          <w:rFonts w:eastAsia="Times New Roman"/>
          <w:szCs w:val="24"/>
        </w:rPr>
        <w:t xml:space="preserve"> Συγγνώμη, κύριε Υπουργέ. Σας κάλεσε ο κύριος Πρόεδρος πριν σηκώσω το χέρι μου, για να ασκήσω το δικαίωμά μου στη δευτερολογία μου.</w:t>
      </w:r>
    </w:p>
    <w:p w14:paraId="2F46D544"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Θέλω να </w:t>
      </w:r>
      <w:r>
        <w:rPr>
          <w:rFonts w:eastAsia="Times New Roman"/>
          <w:szCs w:val="24"/>
        </w:rPr>
        <w:t>δώσω δύο, τρία συμπληρωματικά στοιχεία, με κριτήριο βέβαια και τα όσα ακούστηκαν. Η βασική μου ομιλία για τα θέματα της υγείας στο πλαίσιο αυτής της επερώτησης κάλυψε το σύνολο σχεδόν των θεμάτων που είχα να θέσω.</w:t>
      </w:r>
    </w:p>
    <w:p w14:paraId="2F46D545"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Επειδή γίνεται μια αναφορά στη Βουλή κατά </w:t>
      </w:r>
      <w:r>
        <w:rPr>
          <w:rFonts w:eastAsia="Times New Roman"/>
          <w:szCs w:val="24"/>
        </w:rPr>
        <w:t>καιρούς για κάποια εκατομμύρια εδώ, κάποια εκατομμύρια εκεί που εξοικονομούνται, θέλω να υπογραμμίσω, κύριε Πρόεδρε, ότι εμείς αυτές τις εξοικονομήσεις τις στηρίζουμε, όταν είναι δικαιολογημένες και χρήσιμες.</w:t>
      </w:r>
    </w:p>
    <w:p w14:paraId="2F46D546" w14:textId="77777777" w:rsidR="005B3E17" w:rsidRDefault="00BC72CD">
      <w:pPr>
        <w:spacing w:line="600" w:lineRule="auto"/>
        <w:ind w:firstLine="720"/>
        <w:contextualSpacing/>
        <w:jc w:val="both"/>
        <w:rPr>
          <w:rFonts w:eastAsia="Times New Roman"/>
          <w:szCs w:val="24"/>
        </w:rPr>
      </w:pPr>
      <w:r>
        <w:rPr>
          <w:rFonts w:eastAsia="Times New Roman"/>
          <w:szCs w:val="24"/>
        </w:rPr>
        <w:t>Αντιστοίχως, όμως, όταν έπρεπε εμείς τα 5.400.0</w:t>
      </w:r>
      <w:r>
        <w:rPr>
          <w:rFonts w:eastAsia="Times New Roman"/>
          <w:szCs w:val="24"/>
        </w:rPr>
        <w:t>00.000 μόνο για τη φαρμακευτική δαπάνη των ασφαλιστικών ταμείων -όχι των νοσοκομείων, μόνο για τα ασφαλιστικά ταμεία-, να τα φτάσουμε στα 3.000.000.000 μέσα σε έναν χρόνο και να παραδώσουμε μηχανισμούς, ώστε η επόμενη κυβέρνηση να τα φτάσει κάτω από 2.000.</w:t>
      </w:r>
      <w:r>
        <w:rPr>
          <w:rFonts w:eastAsia="Times New Roman"/>
          <w:szCs w:val="24"/>
        </w:rPr>
        <w:t xml:space="preserve">000.000, είχαμε όλον τον ΣΥΡΙΖΑ απέναντι. Δεν ψήφισε καμμία, μα καμμία </w:t>
      </w:r>
      <w:r>
        <w:rPr>
          <w:rFonts w:eastAsia="Times New Roman"/>
          <w:szCs w:val="24"/>
        </w:rPr>
        <w:lastRenderedPageBreak/>
        <w:t>μεταρρύθμιση που έγινε τότε, χρήσιμη και απαραίτητη και αναγκαία, δεν στήριξε καμμία προσπάθεια να παταχθεί η σπατάλη και η διαφθορά.</w:t>
      </w:r>
    </w:p>
    <w:p w14:paraId="2F46D547" w14:textId="77777777" w:rsidR="005B3E17" w:rsidRDefault="00BC72CD">
      <w:pPr>
        <w:spacing w:line="600" w:lineRule="auto"/>
        <w:ind w:firstLine="720"/>
        <w:contextualSpacing/>
        <w:jc w:val="both"/>
        <w:rPr>
          <w:rFonts w:eastAsia="Times New Roman"/>
          <w:szCs w:val="24"/>
        </w:rPr>
      </w:pPr>
      <w:r>
        <w:rPr>
          <w:rFonts w:eastAsia="Times New Roman"/>
          <w:szCs w:val="24"/>
        </w:rPr>
        <w:t>Επειδή, λοιπόν, προσπαθούν κάποιοι να πουν ότι κι α</w:t>
      </w:r>
      <w:r>
        <w:rPr>
          <w:rFonts w:eastAsia="Times New Roman"/>
          <w:szCs w:val="24"/>
        </w:rPr>
        <w:t>υτοί κάτι κάνουν –βεβαίως, αν κάτι καλό γίνεται, το στηρίζουμε και το έχουμε κάνει ήδη δύο χρόνια τώρα-, οφείλουμε να υπογραμμίζουμε ότι στις μεγάλες τομές που έγιναν την περίοδο 2009, 2010, 2011 και 2012 δεν υπήρχε η αντίστοιχη στήριξη.Πετούσαν χαρταετό ο</w:t>
      </w:r>
      <w:r>
        <w:rPr>
          <w:rFonts w:eastAsia="Times New Roman"/>
          <w:szCs w:val="24"/>
        </w:rPr>
        <w:t>ι κύριοι του ΣΥΡΙΖΑ, για να μιλήσω με τρόπο ακόμα πιο καταληπτό.</w:t>
      </w:r>
    </w:p>
    <w:p w14:paraId="2F46D548"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Τώρα, ένας από αυτούς τους πυλώνες της εναντίον μου επίθεσης, κύριε Ξανθέ, όταν ήμουν στη θέση σας, ήταν ο κ. Πατούλης, που ήταν παρών σε όλες τις καταλήψεις, διαδηλώσεις και προπηλακισμούς. </w:t>
      </w:r>
      <w:r>
        <w:rPr>
          <w:rFonts w:eastAsia="Times New Roman"/>
          <w:szCs w:val="24"/>
        </w:rPr>
        <w:t>Το λέω για να σας πω ότι δεν είχα ούτε κάποια πολιτική σχέση ούτε καμμία υποστήριξη από τον Ιατρικό Σύλλογο Αθηνών τότε. Έχει εκδώσει στις 6 Απριλίου του 2016 μια ανακοίνωση με ένα στατιστικό στοιχείο. Σύμφωνα με αυτό το στατιστικό στοιχείο -από τον κ. Πατ</w:t>
      </w:r>
      <w:r>
        <w:rPr>
          <w:rFonts w:eastAsia="Times New Roman"/>
          <w:szCs w:val="24"/>
        </w:rPr>
        <w:t xml:space="preserve">ούλη και τον Ιατρικό Σύλλογο, όχι από μένα, διότι εγώ δεν είμαι σε θέση να τα παρακολουθώ αυτά ως Βουλευτής της Αντιπολίτευσης-, από την αρχή της </w:t>
      </w:r>
      <w:r>
        <w:rPr>
          <w:rFonts w:eastAsia="Times New Roman"/>
          <w:szCs w:val="24"/>
        </w:rPr>
        <w:lastRenderedPageBreak/>
        <w:t xml:space="preserve">επιδημίας μέχρι σήμερα έχασαν τη ζωή τους εκατόν ογδόντα πέντε άνθρωποι. Στη δική μου περίοδο, κύριε Υπουργέ, </w:t>
      </w:r>
      <w:r>
        <w:rPr>
          <w:rFonts w:eastAsia="Times New Roman"/>
          <w:szCs w:val="24"/>
        </w:rPr>
        <w:t>που το θέμα αυτό ήταν σε κρίση, σε μεγάλη όξυνση, επειδή ακριβώς λειτουργήσαμε πάρα πολύ γρήγορα για τις μονάδες εντατικής θεραπείας…</w:t>
      </w:r>
    </w:p>
    <w:p w14:paraId="2F46D549"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Το απαντήσαμε αυτό.</w:t>
      </w:r>
    </w:p>
    <w:p w14:paraId="2F46D54A"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Σας παρακαλώ. Στη δική μου περίοδο, λοιπόν, το 201</w:t>
      </w:r>
      <w:r>
        <w:rPr>
          <w:rFonts w:eastAsia="Times New Roman"/>
          <w:szCs w:val="24"/>
        </w:rPr>
        <w:t xml:space="preserve">1 είχαμε πενήντα τέσσερις θανάτους και το 2012 σαράντα τρεις. Θέλω να το καταθέσω αυτό, παρακαλώ. Είναι ο </w:t>
      </w:r>
      <w:r>
        <w:rPr>
          <w:rFonts w:eastAsia="Times New Roman"/>
          <w:szCs w:val="24"/>
        </w:rPr>
        <w:t>ι</w:t>
      </w:r>
      <w:r>
        <w:rPr>
          <w:rFonts w:eastAsia="Times New Roman"/>
          <w:szCs w:val="24"/>
        </w:rPr>
        <w:t xml:space="preserve">ατρικός </w:t>
      </w:r>
      <w:r>
        <w:rPr>
          <w:rFonts w:eastAsia="Times New Roman"/>
          <w:szCs w:val="24"/>
        </w:rPr>
        <w:t>σ</w:t>
      </w:r>
      <w:r>
        <w:rPr>
          <w:rFonts w:eastAsia="Times New Roman"/>
          <w:szCs w:val="24"/>
        </w:rPr>
        <w:t>ύλλογος.</w:t>
      </w:r>
    </w:p>
    <w:p w14:paraId="2F46D54B" w14:textId="77777777" w:rsidR="005B3E17" w:rsidRDefault="00BC72CD">
      <w:pPr>
        <w:spacing w:line="600" w:lineRule="auto"/>
        <w:ind w:firstLine="720"/>
        <w:contextualSpacing/>
        <w:jc w:val="both"/>
        <w:rPr>
          <w:rFonts w:eastAsia="Times New Roman"/>
          <w:szCs w:val="24"/>
        </w:rPr>
      </w:pPr>
      <w:r>
        <w:rPr>
          <w:rFonts w:eastAsia="Times New Roman"/>
          <w:szCs w:val="24"/>
        </w:rPr>
        <w:t>(Στο σημείο αυτό ο Βουλευτής κ. Ανδρέας Λοβέρδος καταθέτει για τα Πρακτικά το προαναφερθέν έγγραφο, το οποίο βρίσκεται στο αρχείο τ</w:t>
      </w:r>
      <w:r>
        <w:rPr>
          <w:rFonts w:eastAsia="Times New Roman"/>
          <w:szCs w:val="24"/>
        </w:rPr>
        <w:t>ου Τμήματος Γραμματείας της Διεύθυνσης Στενογραφίας και Πρακτικών της Βουλής)</w:t>
      </w:r>
    </w:p>
    <w:p w14:paraId="2F46D54C" w14:textId="77777777" w:rsidR="005B3E17" w:rsidRDefault="00BC72CD">
      <w:pPr>
        <w:spacing w:line="600" w:lineRule="auto"/>
        <w:ind w:firstLine="720"/>
        <w:contextualSpacing/>
        <w:jc w:val="both"/>
        <w:rPr>
          <w:rFonts w:eastAsia="Times New Roman"/>
          <w:szCs w:val="24"/>
        </w:rPr>
      </w:pPr>
      <w:r>
        <w:rPr>
          <w:rFonts w:eastAsia="Times New Roman"/>
          <w:szCs w:val="24"/>
        </w:rPr>
        <w:t>Γιατί το λέω τώρα αυτό; Το λέω, για να το συνδέσω με κάτι που είπα και στην πρώτη μου ομιλία. Ότι με την άλφα, βήτα, γάμμα, δέλτα πολιτική διάθεση και επιλογή το Υπουργείο, ο Υπο</w:t>
      </w:r>
      <w:r>
        <w:rPr>
          <w:rFonts w:eastAsia="Times New Roman"/>
          <w:szCs w:val="24"/>
        </w:rPr>
        <w:t xml:space="preserve">υργός προσπάθησε </w:t>
      </w:r>
      <w:r>
        <w:rPr>
          <w:rFonts w:eastAsia="Times New Roman"/>
          <w:szCs w:val="24"/>
        </w:rPr>
        <w:lastRenderedPageBreak/>
        <w:t>στο θέμα των προσλήψεων ιατρικού προσωπικού στις ΜΕΘ να κάνει αυτά που έκανε. Αυτά τα θέματα αξιολογούνται και είναι στη δικαιοσύνη. Δεν θα σταθώ, τα είπα στην πρωτολογία μου. Όταν, όμως, υπάρχει αυτή η καθυστέρηση, που δεν προέκυψε από τη</w:t>
      </w:r>
      <w:r>
        <w:rPr>
          <w:rFonts w:eastAsia="Times New Roman"/>
          <w:szCs w:val="24"/>
        </w:rPr>
        <w:t xml:space="preserve"> γραφειοκρατία, αλλά από πολιτικές παρεμβάσεις έκνομες που κρίνονται τώρα στη δικαιοσύνη, τότε θα πρέπει με μια σεμνότητα και συγκράτηση να μιλάμε γι’ αυτό το θέμα το συγκεκριμένο, που έχει να κάνει με το ΚΕΕΛΠΝΟ. Πρέπει να ξέρουν οι συνάδελφοι -που δεν εί</w:t>
      </w:r>
      <w:r>
        <w:rPr>
          <w:rFonts w:eastAsia="Times New Roman"/>
          <w:szCs w:val="24"/>
        </w:rPr>
        <w:t xml:space="preserve">ναι υποχρεωμένοι να ξέρουν νομικά- ότι υπάρχει και θάνατος που προκαλείται από βαριά αμέλεια. </w:t>
      </w:r>
    </w:p>
    <w:p w14:paraId="2F46D54D" w14:textId="77777777" w:rsidR="005B3E17" w:rsidRDefault="00BC72CD">
      <w:pPr>
        <w:spacing w:line="600" w:lineRule="auto"/>
        <w:ind w:firstLine="720"/>
        <w:contextualSpacing/>
        <w:jc w:val="both"/>
        <w:rPr>
          <w:rFonts w:eastAsia="Times New Roman"/>
          <w:szCs w:val="24"/>
        </w:rPr>
      </w:pPr>
      <w:r>
        <w:rPr>
          <w:rFonts w:eastAsia="Times New Roman"/>
          <w:szCs w:val="24"/>
        </w:rPr>
        <w:t>Όλα αυτά είναι υπό δικαστικό έλεγχο, κύριε Πρόεδρε, και θα τα δείξει ο καιρός. Όμως, εμείς δεν κάνουμε αντιπολίτευση βάσει αυτών. Προκαλούμαστε εδώ και τα καταθέ</w:t>
      </w:r>
      <w:r>
        <w:rPr>
          <w:rFonts w:eastAsia="Times New Roman"/>
          <w:szCs w:val="24"/>
        </w:rPr>
        <w:t>τουμε, γιατί αυτή είναι μια πλευρά πολύ σοβαρή, μα πάρα πολύ σοβαρή της αλήθειας και αφορά στην υγεία 100%.</w:t>
      </w:r>
    </w:p>
    <w:p w14:paraId="2F46D54E" w14:textId="77777777" w:rsidR="005B3E17" w:rsidRDefault="00BC72CD">
      <w:pPr>
        <w:spacing w:line="600" w:lineRule="auto"/>
        <w:ind w:firstLine="720"/>
        <w:contextualSpacing/>
        <w:jc w:val="both"/>
        <w:rPr>
          <w:rFonts w:eastAsia="Times New Roman"/>
          <w:szCs w:val="24"/>
        </w:rPr>
      </w:pPr>
      <w:r>
        <w:rPr>
          <w:rFonts w:eastAsia="Times New Roman"/>
          <w:szCs w:val="24"/>
        </w:rPr>
        <w:t>Γίνεται λόγος για το ΚΕΕΛΠΝΟ στη συσχέτισή του με τον ΟΚΑΝΑ. Τώρα η κ. Μαλλιώρη μου έστειλε ένα μήνυμα, κύριε Ξανθέ, και μου λέει ότι δεν έχει κληθε</w:t>
      </w:r>
      <w:r>
        <w:rPr>
          <w:rFonts w:eastAsia="Times New Roman"/>
          <w:szCs w:val="24"/>
        </w:rPr>
        <w:t xml:space="preserve">ί ακόμα να καταθέσει. Δεν της έχει ζητηθεί να πει </w:t>
      </w:r>
      <w:r>
        <w:rPr>
          <w:rFonts w:eastAsia="Times New Roman"/>
          <w:szCs w:val="24"/>
        </w:rPr>
        <w:lastRenderedPageBreak/>
        <w:t>κάτι σχετικό, αλλά δεν υπάρχει η παραμικρή ακάλυπτη δαπάνη. Σε ό,τι αφορά δε τον πολιτικό στόχο, για τον οποίο πήγαν αυτά τα χρήματα, πρέπει η Εθνική Αντιπροσωπεία ακόμα μια φορά να ακούσει το εξής, γιατί α</w:t>
      </w:r>
      <w:r>
        <w:rPr>
          <w:rFonts w:eastAsia="Times New Roman"/>
          <w:szCs w:val="24"/>
        </w:rPr>
        <w:t xml:space="preserve">υτό αποσιωπάται. </w:t>
      </w:r>
    </w:p>
    <w:p w14:paraId="2F46D54F" w14:textId="77777777" w:rsidR="005B3E17" w:rsidRDefault="00BC72CD">
      <w:pPr>
        <w:spacing w:line="600" w:lineRule="auto"/>
        <w:ind w:firstLine="720"/>
        <w:contextualSpacing/>
        <w:jc w:val="both"/>
        <w:rPr>
          <w:rFonts w:eastAsia="Times New Roman"/>
          <w:szCs w:val="24"/>
        </w:rPr>
      </w:pPr>
      <w:r>
        <w:rPr>
          <w:rFonts w:eastAsia="Times New Roman"/>
          <w:szCs w:val="24"/>
        </w:rPr>
        <w:t>Για όποιον ξέρει το θέμα -και εσείς το ξέρετε κύριε Πρόεδρε-, υπήρχε η λεγόμενη «λίστα της ντροπής». Η «λίστα της ντροπής», όπως την απεκάλεσε ο κ. Καραμανλής, των ανθρώπων που περίμεναν να πάρουν μεθαδόνη ή να μπουν σε προγράμματα του ΟΚ</w:t>
      </w:r>
      <w:r>
        <w:rPr>
          <w:rFonts w:eastAsia="Times New Roman"/>
          <w:szCs w:val="24"/>
        </w:rPr>
        <w:t xml:space="preserve">ΑΝΑ, που όλοι περίμεναν ότι κάποια κυβέρνηση θα την εξάλειφε. </w:t>
      </w:r>
    </w:p>
    <w:p w14:paraId="2F46D550" w14:textId="77777777" w:rsidR="005B3E17" w:rsidRDefault="00BC72CD">
      <w:pPr>
        <w:spacing w:line="600" w:lineRule="auto"/>
        <w:ind w:firstLine="720"/>
        <w:contextualSpacing/>
        <w:jc w:val="both"/>
        <w:rPr>
          <w:rFonts w:eastAsia="Times New Roman"/>
          <w:szCs w:val="24"/>
        </w:rPr>
      </w:pPr>
      <w:r>
        <w:rPr>
          <w:rFonts w:eastAsia="Times New Roman"/>
          <w:szCs w:val="24"/>
        </w:rPr>
        <w:t>Τι έκανα, κύριε Πρόεδρε, τότε; Πέρασα όλη την ιστορία του ΟΚΑΝΑ στα νοσοκομεία, με συμφωνία των δήμων και μετά από μακρά διαβούλευση. Ως αποτέλεσμα αυτής της πολιτικής, αυτής της δράσης που στη</w:t>
      </w:r>
      <w:r>
        <w:rPr>
          <w:rFonts w:eastAsia="Times New Roman"/>
          <w:szCs w:val="24"/>
        </w:rPr>
        <w:t xml:space="preserve">ρίχθηκε από τον ΟΚΑΝΑ και το ΚΕΕΛΠΝΟ -ο ΟΚΑΝΑ ανέλαβε τη δράση, ήταν δική μου απόφαση να γίνει έτσι-, σε πολλές περιοχές της Ελλάδας, όπως στη Θεσσαλονίκη και στην Αθήνα, σε ένα μεγάλο </w:t>
      </w:r>
      <w:r>
        <w:rPr>
          <w:rFonts w:eastAsia="Times New Roman"/>
          <w:szCs w:val="24"/>
        </w:rPr>
        <w:lastRenderedPageBreak/>
        <w:t>βαθμό, δεν υπήρξε πια κατάλογος αναμονής. Και έχω υποψήφια θύματα, υποψ</w:t>
      </w:r>
      <w:r>
        <w:rPr>
          <w:rFonts w:eastAsia="Times New Roman"/>
          <w:szCs w:val="24"/>
        </w:rPr>
        <w:t>ήφιους νεκρούς αυτής της προσπάθειας, που ακόμα και τώρα αν με συναντούν στο</w:t>
      </w:r>
      <w:r>
        <w:rPr>
          <w:rFonts w:eastAsia="Times New Roman"/>
          <w:szCs w:val="24"/>
        </w:rPr>
        <w:t>ν</w:t>
      </w:r>
      <w:r>
        <w:rPr>
          <w:rFonts w:eastAsia="Times New Roman"/>
          <w:szCs w:val="24"/>
        </w:rPr>
        <w:t xml:space="preserve"> δρόμο με ευχαριστούν. </w:t>
      </w:r>
    </w:p>
    <w:p w14:paraId="2F46D551" w14:textId="77777777" w:rsidR="005B3E17" w:rsidRDefault="00BC72CD">
      <w:pPr>
        <w:spacing w:line="600" w:lineRule="auto"/>
        <w:ind w:firstLine="720"/>
        <w:contextualSpacing/>
        <w:jc w:val="both"/>
        <w:rPr>
          <w:rFonts w:eastAsia="Times New Roman"/>
          <w:szCs w:val="24"/>
        </w:rPr>
      </w:pPr>
      <w:r>
        <w:rPr>
          <w:rFonts w:eastAsia="Times New Roman"/>
          <w:szCs w:val="24"/>
        </w:rPr>
        <w:t>Ακούστε, όμως. Για να γίνει αυτή η δράση, έπρεπε να συνεργαστεί το ΚΕΕΛΠΝΟ με τον ΟΚΑΝΑ. Στη συνεργασία τους, κύριε Πρόεδρε, προέκυψε πρόβλημα από την προη</w:t>
      </w:r>
      <w:r>
        <w:rPr>
          <w:rFonts w:eastAsia="Times New Roman"/>
          <w:szCs w:val="24"/>
        </w:rPr>
        <w:t xml:space="preserve">γούμενη </w:t>
      </w:r>
      <w:r>
        <w:rPr>
          <w:rFonts w:eastAsia="Times New Roman"/>
          <w:szCs w:val="24"/>
        </w:rPr>
        <w:t>κ</w:t>
      </w:r>
      <w:r>
        <w:rPr>
          <w:rFonts w:eastAsia="Times New Roman"/>
          <w:szCs w:val="24"/>
        </w:rPr>
        <w:t>υβέρνηση. Κύριε Ξανθέ, ήταν η αντιδικία Μακρή και Μαλλιώρη. Γίνονται αυτές οι δίκες και για την κ. Μαλλιώρη τα πράγματα πάνε εξαιρετικά καλά. Καταδικάζει την αντίδικό της και είναι ένα στοιχείο που την αφορά και είναι στα πολύ υπέρ της.</w:t>
      </w:r>
    </w:p>
    <w:p w14:paraId="2F46D552" w14:textId="77777777" w:rsidR="005B3E17" w:rsidRDefault="00BC72CD">
      <w:pPr>
        <w:spacing w:line="600" w:lineRule="auto"/>
        <w:ind w:firstLine="720"/>
        <w:contextualSpacing/>
        <w:jc w:val="both"/>
        <w:rPr>
          <w:rFonts w:eastAsia="Times New Roman"/>
          <w:szCs w:val="24"/>
        </w:rPr>
      </w:pPr>
      <w:r>
        <w:rPr>
          <w:rFonts w:eastAsia="Times New Roman"/>
          <w:szCs w:val="24"/>
        </w:rPr>
        <w:t>Στις θετικ</w:t>
      </w:r>
      <w:r>
        <w:rPr>
          <w:rFonts w:eastAsia="Times New Roman"/>
          <w:szCs w:val="24"/>
        </w:rPr>
        <w:t xml:space="preserve">ές δράσεις δεν άκουσα να γίνεται συζήτηση γι’ αυτό. Από την Τρούμπα στον Πειραιά έφυγε ο ΟΚΑΝΑ και πήγε στο νοσοκομείο. Δεν εξαφανίστηκε, αναπτύχθηκε οικονομική ζωή και στη θέση των περιττωμάτων και των αθλιοτήτων που υπήρχαν εκεί, υπάρχει πραγματική ζωή. </w:t>
      </w:r>
    </w:p>
    <w:p w14:paraId="2F46D553"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 xml:space="preserve">Χρειάζεται να πείτε κάτι γι’ αυτά, γιατί δυσφημείτε μια ενέργεια, για να κάνετε γενικότερη πολιτική. Χτυπάτε ανθρώπους και είμαι υποχρεωμένος να υπερασπιστώ και την κ. Κρεμαστινού και την κ. Μαλλιώρη. Χτυπάτε ανθρώπους και δεν μπορείτε να καταλάβετε τις </w:t>
      </w:r>
      <w:r>
        <w:rPr>
          <w:rFonts w:eastAsia="Times New Roman"/>
          <w:szCs w:val="24"/>
        </w:rPr>
        <w:t>προσπάθειες που είχαν καταβάλει τότε. Αν υπάρχει ένα θέμα ακάλυπτης δαπάνης, η κ. Μαλλιώρη διαβεβαιώνει ότι δεν υπάρχει κανένα. Θα αποδειχθεί. Αν υπάρχει θέμα δικό τους –γιατί ο Υπουργός δεν τα υπογράφει αυτά- που σχετίζεται με αλλαγή κωδικού, αυτό θα το δ</w:t>
      </w:r>
      <w:r>
        <w:rPr>
          <w:rFonts w:eastAsia="Times New Roman"/>
          <w:szCs w:val="24"/>
        </w:rPr>
        <w:t>ούμε. Θα ελεγχθεί, αλλά τα χρήματα που δόθηκαν για μια δράση που έπιασε τόπο, έσωσε κόσμο, να τα παρουσιάζετε όπως τα παρουσιάζετε και να χτυπάτε ανθρώπους, θα πρέπει να το ξανασκεφτείτε. Θα πρέπει να ξανασκεφτείτε πάρα πολύ καλά τι κάνετε και θα πρέπει να</w:t>
      </w:r>
      <w:r>
        <w:rPr>
          <w:rFonts w:eastAsia="Times New Roman"/>
          <w:szCs w:val="24"/>
        </w:rPr>
        <w:t xml:space="preserve"> δοθούν απαντήσεις.</w:t>
      </w:r>
    </w:p>
    <w:p w14:paraId="2F46D554" w14:textId="77777777" w:rsidR="005B3E17" w:rsidRDefault="00BC72CD">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2F46D555"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υπάρχουν οι ευθύνες που ανέφερα για θέματα στα οποία η δικαιοσύνη πια έχει αναμειχθεί και δεν αφορούν προηγούμενες υποθέσεις. Κύριε Ξανθέ, έ</w:t>
      </w:r>
      <w:r>
        <w:rPr>
          <w:rFonts w:eastAsia="Times New Roman"/>
          <w:szCs w:val="24"/>
        </w:rPr>
        <w:t xml:space="preserve">χω μάθει ότι </w:t>
      </w:r>
      <w:r>
        <w:rPr>
          <w:rFonts w:eastAsia="Times New Roman"/>
          <w:szCs w:val="24"/>
        </w:rPr>
        <w:lastRenderedPageBreak/>
        <w:t xml:space="preserve">αυτές που πήγατε τώρα στον εισαγγελέα, οι περισσότερες απ’ αυτές, αν όχι όλες, είναι αυτές που είχαμε πάει εμείς και καθυστερούν. Να χτυπήσετε τα ζητήματα που έχουν να κάνουν με τις καθυστερήσεις, όχι να χτυπάτε όποιον βρείτε μπροστά σας, για </w:t>
      </w:r>
      <w:r>
        <w:rPr>
          <w:rFonts w:eastAsia="Times New Roman"/>
          <w:szCs w:val="24"/>
        </w:rPr>
        <w:t xml:space="preserve">να ακούει ένα ακροατήριο που δεν είναι και υποχρεωμένο να καταλαβαίνει τι ακριβώς λέτε. </w:t>
      </w:r>
    </w:p>
    <w:p w14:paraId="2F46D556"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Να ξέρετε ένα πράγμα: Έχουμε διάθεση, ως Κοινοβουλευτική Ομάδα, να στηρίξουμε κάθε τι καλό και να κάνουμε κριτική σε κάθε τι το οποίο δεν προχωράει ή που κρίνουμε ότι </w:t>
      </w:r>
      <w:r>
        <w:rPr>
          <w:rFonts w:eastAsia="Times New Roman"/>
          <w:szCs w:val="24"/>
        </w:rPr>
        <w:t>είναι αρνητικό, αλλά όποιος τολμήσει να ακουμπήσει άνθρωπο που έδωσε μάχη, που σκίστηκε για να γίνουν ορισμένα πράγματα, που σκοτώθηκε σ’ αυτή την προσπάθεια των δύσκολων χρόνων, θα μας βρει όχι μόνο αντιμέτωπους, αλλά θα σας φέρνουμε κάθε μέρα μπροστά στι</w:t>
      </w:r>
      <w:r>
        <w:rPr>
          <w:rFonts w:eastAsia="Times New Roman"/>
          <w:szCs w:val="24"/>
        </w:rPr>
        <w:t>ς καθημερινές σας ευθύνες και με τον πιο σκληρό τρόπο. Αρκετά.</w:t>
      </w:r>
    </w:p>
    <w:p w14:paraId="2F46D557" w14:textId="77777777" w:rsidR="005B3E17" w:rsidRDefault="00BC72CD">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2F46D558"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Κύριε Υπουργέ, σας παρακαλούμε πάρα πολύ να σεβαστείτε τον χρόνο. Η τριτολογία σας ή</w:t>
      </w:r>
      <w:r>
        <w:rPr>
          <w:rFonts w:eastAsia="Times New Roman"/>
          <w:szCs w:val="24"/>
        </w:rPr>
        <w:t>ταν πέντε λεπτά. Θα πάρετε δέκα, αλλά όχι έντεκα. Σας παρακαλώ πάρα πολύ.</w:t>
      </w:r>
    </w:p>
    <w:p w14:paraId="2F46D559" w14:textId="77777777" w:rsidR="005B3E17" w:rsidRDefault="00BC72CD">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Νομίζω ότι δεν θα τα χρειαστώ, κύριε Πρόεδρε.</w:t>
      </w:r>
    </w:p>
    <w:p w14:paraId="2F46D55A" w14:textId="77777777" w:rsidR="005B3E17" w:rsidRDefault="00BC72CD">
      <w:pPr>
        <w:spacing w:line="600" w:lineRule="auto"/>
        <w:ind w:firstLine="720"/>
        <w:contextualSpacing/>
        <w:jc w:val="both"/>
        <w:rPr>
          <w:rFonts w:eastAsia="Times New Roman"/>
          <w:szCs w:val="24"/>
        </w:rPr>
      </w:pPr>
      <w:r>
        <w:rPr>
          <w:rFonts w:eastAsia="Times New Roman"/>
          <w:szCs w:val="24"/>
        </w:rPr>
        <w:t>Επειδή μιλάτε για στοχοποίηση προσώπων, αυτή την ιστορία …</w:t>
      </w:r>
    </w:p>
    <w:p w14:paraId="2F46D55B"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Ήμουν ευγενικός. Άκουγα τ</w:t>
      </w:r>
      <w:r>
        <w:rPr>
          <w:rFonts w:eastAsia="Times New Roman"/>
          <w:szCs w:val="24"/>
        </w:rPr>
        <w:t>η μεταξύ σας συζήτηση και δεν έκανα καμμία παρέμβαση.</w:t>
      </w:r>
    </w:p>
    <w:p w14:paraId="2F46D55C"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Αυτή την ιστορία την έχετε οργανώσει και την έχετε συντονίσει συστηματικά το τελευταίο διάστημα. Και σήμερα ακόμα προηγήθηκε ο κ. Γεωργιάδης, ο οποίος μίλησε συγκεκριμέ</w:t>
      </w:r>
      <w:r>
        <w:rPr>
          <w:rFonts w:eastAsia="Times New Roman"/>
          <w:szCs w:val="24"/>
        </w:rPr>
        <w:t>να για συνεργάτες μας, για Βουλευτές του ΣΥΡΙΖΑ, για στελέχη του Υπουργείου…</w:t>
      </w:r>
    </w:p>
    <w:p w14:paraId="2F46D55D"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Σε μας τα λέτε αυτά;</w:t>
      </w:r>
    </w:p>
    <w:p w14:paraId="2F46D55E"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…και ήλθε μετά ο κ. Κεγκέρογλου και μίλησε για τον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 xml:space="preserve">ραμματέα Δημόσιας Υγείας. Αυτή η προσπάθεια </w:t>
      </w:r>
      <w:r>
        <w:rPr>
          <w:rFonts w:eastAsia="Times New Roman"/>
          <w:szCs w:val="24"/>
        </w:rPr>
        <w:t>στοχοποίησης ανθρώπων της Αριστεράς και η προσπάθεια να πετάξετε λάσπη είναι μια διαδικασία αυτεπίστροφη.</w:t>
      </w:r>
    </w:p>
    <w:p w14:paraId="2F46D55F"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Σε μας τα λέτε αυτά;</w:t>
      </w:r>
    </w:p>
    <w:p w14:paraId="2F46D560"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Λάθος στόχο διαλέξατε και σας το λέω ευθέως.</w:t>
      </w:r>
    </w:p>
    <w:p w14:paraId="2F46D561"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Επίσης, έχετε προχωρήσει σ’ ένα </w:t>
      </w:r>
      <w:r>
        <w:rPr>
          <w:rFonts w:eastAsia="Times New Roman"/>
          <w:szCs w:val="24"/>
        </w:rPr>
        <w:t xml:space="preserve">ακόμα βήμα. Έχετε αρχίσει μια ιστορία ποινικοποίησης της πολιτικής αντιπαράθεσης. </w:t>
      </w:r>
    </w:p>
    <w:p w14:paraId="2F46D562"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Από πότε, κύριε Λοβέρδε, πάνε στα δικαστήρια οι πολιτικοί φορείς, οι Βουλευτές και εγκαλούν τους Υπουργούς για ποινικά αδικήματα, επειδή, κατά την άποψή τους, δεν επιτελούν </w:t>
      </w:r>
      <w:r>
        <w:rPr>
          <w:rFonts w:eastAsia="Times New Roman"/>
          <w:szCs w:val="24"/>
        </w:rPr>
        <w:t>σωστά τα πολιτικά τους καθήκοντα; Από πότε οι συνδικαλιστικές ομοσπονδίες, όπως η ΠΟΕΔΗΝ που λέτε ότι έχουμε ανοίξει μέτωπο; Εμείς δεν έχουμε ανοίξει μέτωπο με τον συνδικαλισμό, κύριε Κουτσούκο.</w:t>
      </w:r>
    </w:p>
    <w:p w14:paraId="2F46D563" w14:textId="77777777" w:rsidR="005B3E17" w:rsidRDefault="00BC72CD">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Το βλέπω.</w:t>
      </w:r>
    </w:p>
    <w:p w14:paraId="2F46D564" w14:textId="77777777" w:rsidR="005B3E17" w:rsidRDefault="00BC72CD">
      <w:pPr>
        <w:spacing w:line="600" w:lineRule="auto"/>
        <w:ind w:firstLine="720"/>
        <w:contextualSpacing/>
        <w:jc w:val="both"/>
        <w:rPr>
          <w:rFonts w:eastAsia="Times New Roman" w:cs="Times New Roman"/>
          <w:szCs w:val="24"/>
        </w:rPr>
      </w:pPr>
      <w:r>
        <w:rPr>
          <w:rFonts w:eastAsia="Times New Roman"/>
          <w:b/>
          <w:szCs w:val="24"/>
        </w:rPr>
        <w:lastRenderedPageBreak/>
        <w:t>ΑΝΔΡΕΑΣ ΞΑΝΘΟΣ (Υπουργός Υγείας</w:t>
      </w:r>
      <w:r>
        <w:rPr>
          <w:rFonts w:eastAsia="Times New Roman"/>
          <w:b/>
          <w:szCs w:val="24"/>
        </w:rPr>
        <w:t xml:space="preserve">): </w:t>
      </w:r>
      <w:r>
        <w:rPr>
          <w:rFonts w:eastAsia="Times New Roman" w:cs="Times New Roman"/>
          <w:szCs w:val="24"/>
        </w:rPr>
        <w:t xml:space="preserve">Έχουμε ανοίξει μέτωπο με όσους στο όνομα του συνδικαλισμού και χωρίς στην πραγματικότητα να εκπροσωπούν τον κόσμο του συστήματος υγείας, προχωρούν σε διαβολή και σε ποινικοποίηση της πολιτικής αντιπαράθεσης. </w:t>
      </w:r>
    </w:p>
    <w:p w14:paraId="2F46D565" w14:textId="77777777" w:rsidR="005B3E17" w:rsidRDefault="00BC72CD">
      <w:pPr>
        <w:spacing w:line="600" w:lineRule="auto"/>
        <w:ind w:firstLine="720"/>
        <w:contextualSpacing/>
        <w:jc w:val="both"/>
        <w:rPr>
          <w:rFonts w:eastAsia="Times New Roman"/>
          <w:b/>
          <w:szCs w:val="24"/>
        </w:rPr>
      </w:pPr>
      <w:r>
        <w:rPr>
          <w:rFonts w:eastAsia="Times New Roman" w:cs="Times New Roman"/>
          <w:szCs w:val="24"/>
        </w:rPr>
        <w:t>Η ΠΟΕΔΗΝ και ο κ. Πατούλης πάνε στα δικαστήρ</w:t>
      </w:r>
      <w:r>
        <w:rPr>
          <w:rFonts w:eastAsia="Times New Roman" w:cs="Times New Roman"/>
          <w:szCs w:val="24"/>
        </w:rPr>
        <w:t>ια και εγκαλούν, καταθέτουν στους εισαγγελείς ότι οι Υπουργοί είναι υπόλογοι για εγκληματική αμέλεια, ότι οι Υπουργοί αφήνουν τον κόσμο και πεθαίνει αβοήθητος, ότι οι Υπουργοί ευθύνονται για την κατάντια της δημόσιας περίθαλψης, ότι η χώρα είναι υγειονομικ</w:t>
      </w:r>
      <w:r>
        <w:rPr>
          <w:rFonts w:eastAsia="Times New Roman" w:cs="Times New Roman"/>
          <w:szCs w:val="24"/>
        </w:rPr>
        <w:t>ό ναρκοπέδιο.</w:t>
      </w:r>
    </w:p>
    <w:p w14:paraId="2F46D56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Προσέξτε καλά. Άλλο να ασκείτε κριτική και άλλο να παίζετε με τη δημόσια υγεία και με το αίσθημα ασφαλείας των ανθρώπων απέναντι στις υπηρεσίες δημοσίας υγείας και απέναντι στο σύστημα υγείας. Αυτό κάνετε αυτήν την περίοδο.</w:t>
      </w:r>
    </w:p>
    <w:p w14:paraId="2F46D56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παρακαλώ πάρα </w:t>
      </w:r>
      <w:r>
        <w:rPr>
          <w:rFonts w:eastAsia="Times New Roman" w:cs="Times New Roman"/>
          <w:szCs w:val="24"/>
        </w:rPr>
        <w:t>πολύ να μην ευτελίζετε την πολιτική αντιπαράθεση μιλώντας για γάζες και σύριγγες. Έχει κριτήριο ο κόσμος. Είναι απλοϊκότατη και πολύ εύκολα αναστρέψιμη αυτή η κριτική, την οποία παρουσιάζετε.</w:t>
      </w:r>
    </w:p>
    <w:p w14:paraId="2F46D56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υγείας δαπανά 1,6 δισεκατομμύρια και αν έχει κάποιες </w:t>
      </w:r>
      <w:r>
        <w:rPr>
          <w:rFonts w:eastAsia="Times New Roman" w:cs="Times New Roman"/>
          <w:szCs w:val="24"/>
        </w:rPr>
        <w:t>φορές, σε κάποιες περιπτώσεις, στο παρελθόν κυρίως -γιατί εγώ αυτήν την περίοδο δεν ακούω ελλείψεις σε φτηνό υγειονομικό υλικό- ελλείψεις, οφείλεται στο ότι υπάρχει ένα σύστημα προμηθειών, που εσείς το φτιάξατε, με τεράστιες παθογένειες και στρεβλώσεις, όπ</w:t>
      </w:r>
      <w:r>
        <w:rPr>
          <w:rFonts w:eastAsia="Times New Roman" w:cs="Times New Roman"/>
          <w:szCs w:val="24"/>
        </w:rPr>
        <w:t xml:space="preserve">ως το Παρατηρητήριο Τιμών και όχι σε πραγματική έλλειψη χρημάτων. </w:t>
      </w:r>
    </w:p>
    <w:p w14:paraId="2F46D56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Στα ταμεία των νοσοκομείων υπάρχουν ταμειακά διαθέσιμα αυτήν τη στιγμή πάνω από 150 εκατομμύρια ευρώ, που επειδή ακριβώς υπάρχει ένα σύστημα προμηθειών μπλοκαρισμένο, επειδή δεν υπάρχουν μη</w:t>
      </w:r>
      <w:r>
        <w:rPr>
          <w:rFonts w:eastAsia="Times New Roman" w:cs="Times New Roman"/>
          <w:szCs w:val="24"/>
        </w:rPr>
        <w:t>χανισμοί στα νοσοκομεία έγκαιρα να ενταλματοποιηθούν οι δαπάνες, επειδή το Ελεγκτικό Συνέδριο δημιουργεί προβλήματα και για άλλους λόγους, υπάρχουν πραγματικές δυσκολίες. Όμως, την ίδια ώρα, όπως ξέρετε πάρα πολύ καλά, γίνονται πανάκριβες εξετάσεις στα νοσ</w:t>
      </w:r>
      <w:r>
        <w:rPr>
          <w:rFonts w:eastAsia="Times New Roman" w:cs="Times New Roman"/>
          <w:szCs w:val="24"/>
        </w:rPr>
        <w:t xml:space="preserve">οκομεία και δεν στερείται </w:t>
      </w:r>
      <w:r>
        <w:rPr>
          <w:rFonts w:eastAsia="Times New Roman" w:cs="Times New Roman"/>
          <w:szCs w:val="24"/>
        </w:rPr>
        <w:lastRenderedPageBreak/>
        <w:t>κανένας πολίτης την αναγκαία θεραπεία, ακόμη και την πιο ακριβή. Παρέχουμε σε ανθρώπους που έχουν σπάνια νοσήματα πανάκριβα ορφανά φάρμακα και το κάνουμε όσο μπορούμε αυτό χωρίς να αποκλείουμε κανέναν. Πραγματικά το επίπεδο υπηρεσ</w:t>
      </w:r>
      <w:r>
        <w:rPr>
          <w:rFonts w:eastAsia="Times New Roman" w:cs="Times New Roman"/>
          <w:szCs w:val="24"/>
        </w:rPr>
        <w:t>ιών, που προσφέρει το σύστημα υγείας είναι ιδιαίτερα υψηλό.</w:t>
      </w:r>
    </w:p>
    <w:p w14:paraId="2F46D56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Μην προσβάλετε, λοιπόν, τον κόσμο, τη δουλειά του και την επάρκειά του την επιστημονική, δημιουργώντας αυτήν την εικόνα της καταστροφής και της συντέλειας του κόσμου.</w:t>
      </w:r>
    </w:p>
    <w:p w14:paraId="2F46D56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Πριν από λίγους μήνες έγραφαν</w:t>
      </w:r>
      <w:r>
        <w:rPr>
          <w:rFonts w:eastAsia="Times New Roman" w:cs="Times New Roman"/>
          <w:szCs w:val="24"/>
        </w:rPr>
        <w:t xml:space="preserve"> 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xml:space="preserve"> μια μεγάλη καταχώρηση: «Η χώρα στο έλεος μικροβίων και επιδημιών». Αυτή είναι η πολιτική αντιπαράθεση; </w:t>
      </w:r>
    </w:p>
    <w:p w14:paraId="2F46D56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 λοιπόν, εμείς πραγματικά κάνουμε μια πολύ μεγάλη μάχη και η εκλογή του Γιάννη του Μπασκόζου στο εκτελεστικό όργανο του ΠΟΥ Ευρώπης αποδεικν</w:t>
      </w:r>
      <w:r>
        <w:rPr>
          <w:rFonts w:eastAsia="Times New Roman" w:cs="Times New Roman"/>
          <w:szCs w:val="24"/>
        </w:rPr>
        <w:t xml:space="preserve">ύει ότι η χώρα πια έχει σοβαρότητα στην Ευρώπη και έχει εγκυρότητα. Πάμε στους διεθνείς οργανισμούς και μιλάμε και μας ακούνε και αναγνωρίζουν την </w:t>
      </w:r>
      <w:r>
        <w:rPr>
          <w:rFonts w:eastAsia="Times New Roman" w:cs="Times New Roman"/>
          <w:szCs w:val="24"/>
        </w:rPr>
        <w:lastRenderedPageBreak/>
        <w:t>τεράστια προσπάθεια που έχουμε κάνει για να υπάρχει αξιοπρεπής και επιστημονικά αποδεκτή υγειονομική διαχείρι</w:t>
      </w:r>
      <w:r>
        <w:rPr>
          <w:rFonts w:eastAsia="Times New Roman" w:cs="Times New Roman"/>
          <w:szCs w:val="24"/>
        </w:rPr>
        <w:t>ση του προσφυγικού ζητήματος.</w:t>
      </w:r>
    </w:p>
    <w:p w14:paraId="2F46D56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Δεν επιτρέψαμε να μετατραπεί αυτό το κρίσιμο κοινωνικό πρόβλημα που διαιρεί και διχάζει όλη την Ευρώπη σε πρόβλημα δημόσιας υγείας. Έχουμε πάρει τα εύσημα και από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lang w:val="en-US"/>
        </w:rPr>
        <w:t>CDC</w:t>
      </w:r>
      <w:r>
        <w:rPr>
          <w:rFonts w:eastAsia="Times New Roman" w:cs="Times New Roman"/>
          <w:szCs w:val="24"/>
        </w:rPr>
        <w:t xml:space="preserve"> και από το αμερικάνικο και από τον Παγκόσμιο Ο</w:t>
      </w:r>
      <w:r>
        <w:rPr>
          <w:rFonts w:eastAsia="Times New Roman" w:cs="Times New Roman"/>
          <w:szCs w:val="24"/>
        </w:rPr>
        <w:t>ργανισμό Υγείας.</w:t>
      </w:r>
    </w:p>
    <w:p w14:paraId="2F46D56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Δεν είναι τριτοκοσμική η χώρα, αγαπητοί συνάδελφοι. Είναι υγειονομικά ασφαλής και το έχουμε καταφέρει με πολύ μεγάλο κόπο και χάρη στη συνεισφορά εξαιρετικών επιστημόνων που έχει.</w:t>
      </w:r>
    </w:p>
    <w:p w14:paraId="2F46D56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μπορείτε να παίζετε και να λαϊκίζετε ασύστολα με αυτόν </w:t>
      </w:r>
      <w:r>
        <w:rPr>
          <w:rFonts w:eastAsia="Times New Roman" w:cs="Times New Roman"/>
          <w:szCs w:val="24"/>
        </w:rPr>
        <w:t>τον τρόπο, γιατί πλήττετε το αίσθημα ασφαλείας των ανθρώπων και της κοινωνίας απέναντι στους θεσμούς, όπως το σύστημα υγείας. Έτσι, αναπαράγετε την κρίση και την απαξίωση και στον θεσμό του πολιτικού συστήματος.</w:t>
      </w:r>
    </w:p>
    <w:p w14:paraId="2F46D57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Ούτε θα καταρρεύσει το σύστημα υγείας ούτε θ</w:t>
      </w:r>
      <w:r>
        <w:rPr>
          <w:rFonts w:eastAsia="Times New Roman" w:cs="Times New Roman"/>
          <w:szCs w:val="24"/>
        </w:rPr>
        <w:t>α καταρρεύσει αυτή η Κυβέρνηση ούτε θα υπάρξει υγειονομική βόμβα ούτε τίποτα απ’ όλα αυτά, γιατί υπάρχει σχέδιο, γιατί ξέρουμε τον τρόπο να αντιμετωπίσουμε με βάση τις διεθνείς κατευθυντήριες οδηγίες τις μεγάλες ανάγκες που έχουν προκύψει, γιατί έχουμε όρα</w:t>
      </w:r>
      <w:r>
        <w:rPr>
          <w:rFonts w:eastAsia="Times New Roman" w:cs="Times New Roman"/>
          <w:szCs w:val="24"/>
        </w:rPr>
        <w:t>μα για τη δημόσια περίθαλψη, γιατί έχουμε αγωνιστεί και αφοσιωθεί στη δημόσια περίθαλψη από τα νιάτα μας.</w:t>
      </w:r>
    </w:p>
    <w:p w14:paraId="2F46D57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Γι’ αυτό και οι άνθρωποι της δημόσιας περίθαλψης καταλαβαίνουν ότι έχουμε άλλη ποιότητα, ότι δεν παίζουμε πολιτικές καριέρας στο Υπουργείο Υγείας, ότι</w:t>
      </w:r>
      <w:r>
        <w:rPr>
          <w:rFonts w:eastAsia="Times New Roman" w:cs="Times New Roman"/>
          <w:szCs w:val="24"/>
        </w:rPr>
        <w:t xml:space="preserve"> υπηρετούμε ένα κοινωνικό αγαθό και το κάνουμε με συνέπεια, με αφοσίωση και κυρίως με εντιμότητα.</w:t>
      </w:r>
    </w:p>
    <w:p w14:paraId="2F46D57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επειδή μιλήσατε για αλλαγές συσχετισμών, αυτό που κάνουμε είναι μια αλλαγή συσχετισμών ανάμεσα στο δημόσιο και στο ιδιωτικό στον χώρο της</w:t>
      </w:r>
      <w:r>
        <w:rPr>
          <w:rFonts w:eastAsia="Times New Roman" w:cs="Times New Roman"/>
          <w:szCs w:val="24"/>
        </w:rPr>
        <w:t xml:space="preserve"> υγείας. Αυτό επιχειρούμε αυτήν την περίοδο, επειδή ακριβώς έχουμε τη μεροληψία που είπα και πριν υπέρ της δημόσιας περίθαλψης. </w:t>
      </w:r>
    </w:p>
    <w:p w14:paraId="2F46D573"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πρωτοβάθμια φροντίδα υγείας είναι μεγάλη η συζήτηση. Αποφασίστε: Ή είναι καλό το σχέδιο και το πάμε λάου λάου, ενώ θα θ</w:t>
      </w:r>
      <w:r>
        <w:rPr>
          <w:rFonts w:eastAsia="Times New Roman" w:cs="Times New Roman"/>
          <w:szCs w:val="24"/>
        </w:rPr>
        <w:t xml:space="preserve">έλατε να το πάμε πιο γρήγορα, να καλύψουμε όλον τον πληθυσμό ή είναι τριτοκοσμικό και μας γυρνάει στην Κούβα του 1960. Αποφασίστε ποια είναι η κριτική σας. </w:t>
      </w:r>
    </w:p>
    <w:p w14:paraId="2F46D574"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Εγώ θεωρώ ότι είναι βεβαίως ένα σχέδιο που στηρίζεται στη διεθνή βιβλιογραφία, έχει την τεχνική υπο</w:t>
      </w:r>
      <w:r>
        <w:rPr>
          <w:rFonts w:eastAsia="Times New Roman" w:cs="Times New Roman"/>
          <w:szCs w:val="24"/>
        </w:rPr>
        <w:t>στήριξη του Παγκόσμιου Οργανισμού Υγείας, γι’ αυτό και κάνουμε σύμβαση με τον ΠΟΥ και γι’ αυτό του δίνουμε ένα μέρος από ευρωπαϊκούς πόρους που δικαιούται η πατρίδα μας. Φυσικά θεωρούμε ότι πρέπει να είναι ο ΠΟΥ τεχνικός μας σύμβουλος και όχι άλλες περίεργ</w:t>
      </w:r>
      <w:r>
        <w:rPr>
          <w:rFonts w:eastAsia="Times New Roman" w:cs="Times New Roman"/>
          <w:szCs w:val="24"/>
        </w:rPr>
        <w:t xml:space="preserve">ες εταιρίες συμβούλων. </w:t>
      </w:r>
    </w:p>
    <w:p w14:paraId="2F46D575"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Ποιος ΠΟΥ;</w:t>
      </w:r>
    </w:p>
    <w:p w14:paraId="2F46D576"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Ο Παγκόσμιος Οργανισμός Υγείας. Και μας ασκήθηκε κριτική και γι’ αυτό. </w:t>
      </w:r>
    </w:p>
    <w:p w14:paraId="2F46D577"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Άλλο σας είπαμε. </w:t>
      </w:r>
    </w:p>
    <w:p w14:paraId="2F46D578"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Ξέρω πολύ καλά τι είπατε. </w:t>
      </w:r>
    </w:p>
    <w:p w14:paraId="2F46D579"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και για τα ΦΥΚ και γενικά για τη φαρμακευτική δαπάνη. Αυτή είναι μια πάρα πολύ δύσκολη συζήτηση. Σας το λέω ευθέως ότι πρέπει να κάνουμε δύο πράγματα: </w:t>
      </w:r>
    </w:p>
    <w:p w14:paraId="2F46D57A"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Πρώτον, να βρούμε ένα πολύ πιο αποτελεσματικό σύστημα ελέγχου της ζήτησης και να διασφαλίσουμε τη</w:t>
      </w:r>
      <w:r>
        <w:rPr>
          <w:rFonts w:eastAsia="Times New Roman" w:cs="Times New Roman"/>
          <w:szCs w:val="24"/>
        </w:rPr>
        <w:t xml:space="preserve">ν ορθολογική συνταγογράφηση. Γίνονται πολύ σημαντικές προσπάθειες προς αυτή την κατεύθυνση, αλλά δεν έχει παραγάγει ακόμα το αναμενόμενο αποτέλεσμα. </w:t>
      </w:r>
    </w:p>
    <w:p w14:paraId="2F46D57B"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Δεύτερον, πρέπει να διαπραγματευτούμε χαμηλότερες τιμές αποζημίωσης. Εάν δεν γίνουν τα παραπάνω, δεν υπάρχ</w:t>
      </w:r>
      <w:r>
        <w:rPr>
          <w:rFonts w:eastAsia="Times New Roman" w:cs="Times New Roman"/>
          <w:szCs w:val="24"/>
        </w:rPr>
        <w:t xml:space="preserve">ει απάντηση. </w:t>
      </w:r>
    </w:p>
    <w:p w14:paraId="2F46D57C"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Αυτή είναι μια συζήτηση που αφορά όλες τις χώρες του κόσμου, ακόμα και τις πιο ανεπτυγμένες. Η προσέγγιση είναι από τη μια να διασφαλίσουμε την πρόσβαση των ανθρώπων στα καινοτόμα, ακριβά, αποτελεσματικά φάρμακα που δίνουν καλύτερη ποιότητα ζ</w:t>
      </w:r>
      <w:r>
        <w:rPr>
          <w:rFonts w:eastAsia="Times New Roman" w:cs="Times New Roman"/>
          <w:szCs w:val="24"/>
        </w:rPr>
        <w:t xml:space="preserve">ωής και από την άλλη τη βιωσιμότητα των οικονομικών συστημάτων υγείας και κοινωνικής ασφάλισης. </w:t>
      </w:r>
    </w:p>
    <w:p w14:paraId="2F46D57D"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συζήτηση και εμείς για πρώτη φορά έχουμε κάνει δύο βήματα προς αυτή την κατεύθυνση, που ούτε τα είχατε διανοηθεί ποτέ. Ξεκινήσαμε μια σοβαρή διαπρ</w:t>
      </w:r>
      <w:r>
        <w:rPr>
          <w:rFonts w:eastAsia="Times New Roman" w:cs="Times New Roman"/>
          <w:szCs w:val="24"/>
        </w:rPr>
        <w:t>αγμάτευση σε εθνικό επίπεδο από την Επιτροπή Διαπραγμάτευσης του ΕΟΠΥΥ, η οποία έχει διαπραγματευτεί με πέντε εταιρείες χαμηλότερες τιμές στα φάρμακα για την ηπατίτιδα-</w:t>
      </w:r>
      <w:r>
        <w:rPr>
          <w:rFonts w:eastAsia="Times New Roman" w:cs="Times New Roman"/>
          <w:szCs w:val="24"/>
          <w:lang w:val="en-US"/>
        </w:rPr>
        <w:t>C</w:t>
      </w:r>
      <w:r>
        <w:rPr>
          <w:rFonts w:eastAsia="Times New Roman" w:cs="Times New Roman"/>
          <w:szCs w:val="24"/>
        </w:rPr>
        <w:t>.</w:t>
      </w:r>
    </w:p>
    <w:p w14:paraId="2F46D57E"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Δεύτερον, όπως σας το είπα στην πρωτομιλία μου, έχουμε πάρει πρωτοβουλίες κοινής διαπ</w:t>
      </w:r>
      <w:r>
        <w:rPr>
          <w:rFonts w:eastAsia="Times New Roman" w:cs="Times New Roman"/>
          <w:szCs w:val="24"/>
        </w:rPr>
        <w:t xml:space="preserve">ραγμάτευσης με άλλες ευρωπαϊκές χώρες, για πετύχουμε ένα καλύτερο αποτέλεσμα. </w:t>
      </w:r>
    </w:p>
    <w:p w14:paraId="2F46D57F"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Υπουργού)</w:t>
      </w:r>
    </w:p>
    <w:p w14:paraId="2F46D580"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Κύριε Πρόεδρε, το πήρα το μήνυμα και ολοκληρώνω.</w:t>
      </w:r>
    </w:p>
    <w:p w14:paraId="2F46D581"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Υπάρχουν προβλήματα, έχουν κοκ</w:t>
      </w:r>
      <w:r>
        <w:rPr>
          <w:rFonts w:eastAsia="Times New Roman" w:cs="Times New Roman"/>
          <w:szCs w:val="24"/>
        </w:rPr>
        <w:t xml:space="preserve">κινίσει κωδικοί στα νοσοκομεία, θα πάμε σε αναμόρφωση προϋπολογισμού αυτές τις ημέρες και θα αντιμετωπιστεί. Το είπα και πριν: Με νύχια και με δόντια θα διασφαλίσουμε ότι οι άνθρωποι θα παίρνουν τα αναγκαία φάρμακα. Τα αναγκαία φάρμακα, όμως. Και σε αυτό </w:t>
      </w:r>
      <w:r>
        <w:rPr>
          <w:rFonts w:eastAsia="Times New Roman" w:cs="Times New Roman"/>
          <w:szCs w:val="24"/>
        </w:rPr>
        <w:lastRenderedPageBreak/>
        <w:t>θ</w:t>
      </w:r>
      <w:r>
        <w:rPr>
          <w:rFonts w:eastAsia="Times New Roman" w:cs="Times New Roman"/>
          <w:szCs w:val="24"/>
        </w:rPr>
        <w:t xml:space="preserve">α πρέπει να βοηθήσει με ωριμότητα και υπευθυνότητα και με υψηλό κοινωνικό ήθος και η ιατρική κοινότητα της χώρας. </w:t>
      </w:r>
    </w:p>
    <w:p w14:paraId="2F46D582" w14:textId="77777777" w:rsidR="005B3E17" w:rsidRDefault="00BC72CD">
      <w:pPr>
        <w:spacing w:line="600" w:lineRule="auto"/>
        <w:ind w:firstLine="720"/>
        <w:contextualSpacing/>
        <w:jc w:val="both"/>
        <w:rPr>
          <w:rFonts w:eastAsia="Times New Roman" w:cs="Times New Roman"/>
          <w:szCs w:val="24"/>
        </w:rPr>
      </w:pPr>
      <w:r>
        <w:rPr>
          <w:rFonts w:eastAsia="Times New Roman" w:cs="Times New Roman"/>
          <w:szCs w:val="24"/>
        </w:rPr>
        <w:t>Στο σύστημα υγείας λέτε ότι δεν έγινε τίποτα. Τα είπαμε και εγώ και ο Παύλος. Ένα μόνο λέω: Και μόνο που διασφαλίσαμε την πρόσβαση των ανασφά</w:t>
      </w:r>
      <w:r>
        <w:rPr>
          <w:rFonts w:eastAsia="Times New Roman" w:cs="Times New Roman"/>
          <w:szCs w:val="24"/>
        </w:rPr>
        <w:t xml:space="preserve">λιστων ανθρώπων, χωρίς ηθμούς, χωρίς γραφειοκρατικά εμπόδια, χωρίς το άγχος της πληρωμής, χωρίς την υποχρέωση αποδοχής χρέους, και μόνο που το διασφαλίσαμε αυτό, ήδη δεκάδες χιλιάδες άνθρωποι ανακουφίζονται στην καθημερινότητά τους από αυτή την παρέμβαση. </w:t>
      </w:r>
    </w:p>
    <w:p w14:paraId="2F46D583"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λέγοντας το εξής: Εμείς αυτά μπορούμε να κάνουμε. Δεδομένων των συνθηκών, αυτά μπορούμε να κάνουμε. </w:t>
      </w:r>
    </w:p>
    <w:p w14:paraId="2F46D58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καταλάβω, εσείς τι θα κάνατε; Θα κάνατε περισσότερα; Η θητεία σας ακυρώνει αυτό το επιχείρημα. </w:t>
      </w:r>
    </w:p>
    <w:p w14:paraId="2F46D58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λοιπόν, πραγματικά δίνουμε μια </w:t>
      </w:r>
      <w:r>
        <w:rPr>
          <w:rFonts w:eastAsia="Times New Roman" w:cs="Times New Roman"/>
          <w:szCs w:val="24"/>
        </w:rPr>
        <w:t>μάχη με τον χρόνο, με τις αντοχές των ανθρώπων του συστήματος υγείας και με τις αντοχές της κοινωνίας. Δυσκολευόμαστε, ζοριζόμαστε, αγωνιούμε, αλλά αντέχουμε και θα τα καταφέρουμε.</w:t>
      </w:r>
    </w:p>
    <w:p w14:paraId="2F46D586" w14:textId="77777777" w:rsidR="005B3E17" w:rsidRDefault="00BC72CD">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F46D58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2F46D588"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για ένα λεπτό. </w:t>
      </w:r>
    </w:p>
    <w:p w14:paraId="2F46D589" w14:textId="77777777" w:rsidR="005B3E17" w:rsidRDefault="00BC72CD">
      <w:pPr>
        <w:spacing w:line="600" w:lineRule="auto"/>
        <w:ind w:firstLine="720"/>
        <w:contextualSpacing/>
        <w:jc w:val="both"/>
        <w:rPr>
          <w:rFonts w:eastAsia="Times New Roman" w:cs="Times New Roman"/>
          <w:szCs w:val="24"/>
        </w:rPr>
      </w:pPr>
      <w:r>
        <w:rPr>
          <w:rFonts w:eastAsia="Times New Roman"/>
          <w:b/>
          <w:szCs w:val="24"/>
        </w:rPr>
        <w:t xml:space="preserve">ΠΑΥΛΟΣ ΠΟΛΑΚΗΣ (Αναπληρωτής Υπουργός Υγείας): </w:t>
      </w:r>
      <w:r>
        <w:rPr>
          <w:rFonts w:eastAsia="Times New Roman" w:cs="Times New Roman"/>
          <w:szCs w:val="24"/>
        </w:rPr>
        <w:t>Αν ζητάει τον λόγο, ζητάω και εγώ τον λόγο. Τι να κάνουμε;</w:t>
      </w:r>
    </w:p>
    <w:p w14:paraId="2F46D58A"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 xml:space="preserve">ύδης): </w:t>
      </w:r>
      <w:r>
        <w:rPr>
          <w:rFonts w:eastAsia="Times New Roman" w:cs="Times New Roman"/>
          <w:szCs w:val="24"/>
        </w:rPr>
        <w:t xml:space="preserve">Κύριε Λοβέρδο, υποθέτω ότι θα δώσετε κάποια απάντηση στην πολιτική κριτική που ασκήθηκε. Θα θελήσει ύστερα ο Υπουργός να απαντήσει ξανά. </w:t>
      </w:r>
    </w:p>
    <w:p w14:paraId="2F46D58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Κοινοβούλιο είναι εδώ!</w:t>
      </w:r>
    </w:p>
    <w:p w14:paraId="2F46D58C"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Ναι, αλλά έχει εκτιναχθεί πλήρως η συν</w:t>
      </w:r>
      <w:r>
        <w:rPr>
          <w:rFonts w:eastAsia="Times New Roman" w:cs="Times New Roman"/>
          <w:szCs w:val="24"/>
        </w:rPr>
        <w:t xml:space="preserve">εδρίαση. </w:t>
      </w:r>
    </w:p>
    <w:p w14:paraId="2F46D58D"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Κοιτάξτε, κύριε Πρόεδρε, τη συζήτηση την κλείνει η πολιτική ηγεσία του Υπουργείου, δεν την κλείνει ο επερωτών. </w:t>
      </w:r>
    </w:p>
    <w:p w14:paraId="2F46D58E"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Σύμφωνοι. </w:t>
      </w:r>
    </w:p>
    <w:p w14:paraId="2F46D58F" w14:textId="77777777" w:rsidR="005B3E17" w:rsidRDefault="00BC72CD">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b/>
          <w:szCs w:val="24"/>
        </w:rPr>
        <w:t xml:space="preserve"> </w:t>
      </w:r>
      <w:r>
        <w:rPr>
          <w:rFonts w:eastAsia="Times New Roman"/>
          <w:szCs w:val="24"/>
        </w:rPr>
        <w:t>Αν μιλήσει ο κ. Λοβέρδος, θα απαντήσει και ένας από εμάς.</w:t>
      </w:r>
    </w:p>
    <w:p w14:paraId="2F46D590" w14:textId="77777777" w:rsidR="005B3E17" w:rsidRDefault="00BC72CD">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είναι τόσο αυτό το θέμα όσο το ότι έχει πλήρως εκτιναχθεί η διαδικασία. Κάτι πρέπει να γίνει τελικά. </w:t>
      </w:r>
      <w:r>
        <w:rPr>
          <w:rFonts w:eastAsia="Times New Roman"/>
          <w:szCs w:val="24"/>
        </w:rPr>
        <w:t xml:space="preserve">  </w:t>
      </w:r>
    </w:p>
    <w:p w14:paraId="2F46D591"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Εγώ το ζητώ, όμως και μετά αν θέλει ο Υ</w:t>
      </w:r>
      <w:r>
        <w:rPr>
          <w:rFonts w:eastAsia="Times New Roman"/>
          <w:szCs w:val="24"/>
        </w:rPr>
        <w:t xml:space="preserve">πουργός, να κλείσει αυτός τη συζήτηση. </w:t>
      </w:r>
    </w:p>
    <w:p w14:paraId="2F46D592"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Μα, σοβαρά το λέτε, κύριε Λοβέρδο; Να ασκήσω και εγώ το δικαίωμά μου να διακόψω τη συνεδρίαση, να ζητήσω αντικατάσταση και να περιμένουμε όλοι μαζί; </w:t>
      </w:r>
    </w:p>
    <w:p w14:paraId="2F46D593"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Εγώ ζητώ τον λόγ</w:t>
      </w:r>
      <w:r>
        <w:rPr>
          <w:rFonts w:eastAsia="Times New Roman" w:cs="Times New Roman"/>
          <w:szCs w:val="24"/>
        </w:rPr>
        <w:t>ο. Θα μου πείτε «όχι».</w:t>
      </w:r>
    </w:p>
    <w:p w14:paraId="2F46D59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Μα, δεν θέλω να σας πω «όχι», κατανόηση ζητώ. </w:t>
      </w:r>
    </w:p>
    <w:p w14:paraId="2F46D595"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για ένα λεπτό. </w:t>
      </w:r>
    </w:p>
    <w:p w14:paraId="2F46D596"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μίλησε ο Υπουργός κ. Ξανθός για στοχοποίηση και κοιτούσε προς εμάς, κοιτούσε εδώ. Κάνει πάρα πολύ μεγάλο λάθος σε ένα πάρα πολύ ευαίσθητο θέμα, απευθυνόμενος σε ανθρώπους που στοχοποίησαν οι ίδιοι επί πάρα πολλά χρόνια. </w:t>
      </w:r>
    </w:p>
    <w:p w14:paraId="2F46D59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δείξαμε σήμερα</w:t>
      </w:r>
      <w:r>
        <w:rPr>
          <w:rFonts w:eastAsia="Times New Roman" w:cs="Times New Roman"/>
          <w:szCs w:val="24"/>
        </w:rPr>
        <w:t xml:space="preserve"> πολιτικό ήθος και με τις κριτικές μας και με τις παρεμβάσεις μας και με τη διάθεση στήριξης, αλλά δεν μπορεί να απευθύνεται σε εμάς με αυτή τη μομφή, όταν ξέρει καλά -γιατί ήταν εδώ από την αρχή και άκουσε επτά ομιλητές από την παράταξη, την Πρόεδρο της π</w:t>
      </w:r>
      <w:r>
        <w:rPr>
          <w:rFonts w:eastAsia="Times New Roman" w:cs="Times New Roman"/>
          <w:szCs w:val="24"/>
        </w:rPr>
        <w:t xml:space="preserve">αράταξης και τον Κοινοβουλευτικό Εκπρόσωπο να μιλάει δυο φορές- ότι δεν ακούστηκε λέξη για αυτό για το οποίο γίνεται συζήτηση. </w:t>
      </w:r>
    </w:p>
    <w:p w14:paraId="2F46D598"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Προσφωνείστε με τα μικρά σας ονόματα, αλλά όλοι γράφουν για τα μεταξύ σας με κριτήρια όχι ευχάριστα πράγματα, αλλά εμείς δεν είπ</w:t>
      </w:r>
      <w:r>
        <w:rPr>
          <w:rFonts w:eastAsia="Times New Roman" w:cs="Times New Roman"/>
          <w:szCs w:val="24"/>
        </w:rPr>
        <w:t xml:space="preserve">αμε λέξη. Δεν είπαμε λέξη. Και αναφερθήκατε σε εμάς. Μιλήσατε για εμάς, όταν υπάρχουν δημοσιεύματα από το Υπουργείο Υγείας για τα μεταξύ σας με κριτήριο όχι ευχάριστο θέμα. </w:t>
      </w:r>
    </w:p>
    <w:p w14:paraId="2F46D599"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Πρέπει, λοιπόν, να είστε πιο ευγενικός, κύριε Υπουργέ και να κάνετε κριτική εκεί π</w:t>
      </w:r>
      <w:r>
        <w:rPr>
          <w:rFonts w:eastAsia="Times New Roman" w:cs="Times New Roman"/>
          <w:szCs w:val="24"/>
        </w:rPr>
        <w:t xml:space="preserve">ου σας απευθύνεται ο λόγος, ενδεχομένως για εσάς λανθασμένος ή άδικος. </w:t>
      </w:r>
    </w:p>
    <w:p w14:paraId="2F46D59A"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Λοβέρδο. </w:t>
      </w:r>
    </w:p>
    <w:p w14:paraId="2F46D59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δεύτερον, με συγχωρείτε, λέτε, κύριε Υπουργέ…</w:t>
      </w:r>
    </w:p>
    <w:p w14:paraId="2F46D59C" w14:textId="77777777" w:rsidR="005B3E17" w:rsidRDefault="00BC72CD">
      <w:pPr>
        <w:spacing w:line="600" w:lineRule="auto"/>
        <w:ind w:firstLine="720"/>
        <w:contextualSpacing/>
        <w:jc w:val="both"/>
        <w:rPr>
          <w:rFonts w:eastAsia="Times New Roman" w:cs="Times New Roman"/>
          <w:szCs w:val="24"/>
        </w:rPr>
      </w:pPr>
      <w:r>
        <w:rPr>
          <w:rFonts w:eastAsia="Times New Roman"/>
          <w:b/>
          <w:szCs w:val="24"/>
        </w:rPr>
        <w:t xml:space="preserve"> ΠΑΥΛΟΣ ΠΟΛΑΚΗΣ (Αναπληρωτής Υπουργός Υγείας): </w:t>
      </w:r>
      <w:r>
        <w:rPr>
          <w:rFonts w:eastAsia="Times New Roman"/>
          <w:szCs w:val="24"/>
        </w:rPr>
        <w:t>Κύριε Πρόε</w:t>
      </w:r>
      <w:r>
        <w:rPr>
          <w:rFonts w:eastAsia="Times New Roman"/>
          <w:szCs w:val="24"/>
        </w:rPr>
        <w:t xml:space="preserve">δρε, θέλω τον λόγο για μισό λεπτό. </w:t>
      </w:r>
      <w:r>
        <w:rPr>
          <w:rFonts w:eastAsia="Times New Roman" w:cs="Times New Roman"/>
          <w:szCs w:val="24"/>
        </w:rPr>
        <w:t xml:space="preserve"> </w:t>
      </w:r>
    </w:p>
    <w:p w14:paraId="2F46D59D"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Όχι, κύριε Υπουργέ, με συγχωρείτε πολύ, δεν θα πάρετε τον λόγο. Σας παρακαλώ πάρα πολύ. </w:t>
      </w:r>
    </w:p>
    <w:p w14:paraId="2F46D59E" w14:textId="77777777" w:rsidR="005B3E17" w:rsidRDefault="00BC72CD">
      <w:pPr>
        <w:spacing w:line="600" w:lineRule="auto"/>
        <w:ind w:firstLine="720"/>
        <w:contextualSpacing/>
        <w:jc w:val="both"/>
        <w:rPr>
          <w:rFonts w:eastAsia="Times New Roman" w:cs="Times New Roman"/>
          <w:b/>
          <w:szCs w:val="24"/>
        </w:rPr>
      </w:pPr>
      <w:r>
        <w:rPr>
          <w:rFonts w:eastAsia="Times New Roman"/>
          <w:b/>
          <w:szCs w:val="24"/>
        </w:rPr>
        <w:lastRenderedPageBreak/>
        <w:t xml:space="preserve"> ΠΑΥΛΟΣ ΠΟΛΑΚΗΣ (Αναπληρωτής Υπουργός Υγείας): </w:t>
      </w:r>
      <w:r>
        <w:rPr>
          <w:rFonts w:eastAsia="Times New Roman"/>
          <w:szCs w:val="24"/>
        </w:rPr>
        <w:t xml:space="preserve">Συγγνώμη, μισό λεπτό, δεν κλείνει έτσι η διαδικασία. </w:t>
      </w:r>
      <w:r>
        <w:rPr>
          <w:rFonts w:eastAsia="Times New Roman" w:cs="Times New Roman"/>
          <w:b/>
          <w:szCs w:val="24"/>
        </w:rPr>
        <w:t xml:space="preserve"> </w:t>
      </w:r>
    </w:p>
    <w:p w14:paraId="2F46D59F"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Μα, το αντιλαμβάνεστε ότι δεν είναι δυνατό να συνεχιστεί. Κάτι θα πείτε εσείς, θα σας απαντήσει, θα ξαναπείτε. Ε, δεν πάει έτσι!</w:t>
      </w:r>
    </w:p>
    <w:p w14:paraId="2F46D5A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Ολοκληρώνω με μια φράσ</w:t>
      </w:r>
      <w:r>
        <w:rPr>
          <w:rFonts w:eastAsia="Times New Roman" w:cs="Times New Roman"/>
          <w:szCs w:val="24"/>
        </w:rPr>
        <w:t xml:space="preserve">η. </w:t>
      </w:r>
    </w:p>
    <w:p w14:paraId="2F46D5A1" w14:textId="77777777" w:rsidR="005B3E17" w:rsidRDefault="00BC72CD">
      <w:pPr>
        <w:spacing w:line="600" w:lineRule="auto"/>
        <w:ind w:firstLine="720"/>
        <w:contextualSpacing/>
        <w:jc w:val="both"/>
        <w:rPr>
          <w:rFonts w:eastAsia="Times New Roman" w:cs="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Δεν κλείνει έτσι η διαδικασία. </w:t>
      </w:r>
      <w:r>
        <w:rPr>
          <w:rFonts w:eastAsia="Times New Roman" w:cs="Times New Roman"/>
          <w:szCs w:val="24"/>
        </w:rPr>
        <w:t xml:space="preserve"> </w:t>
      </w:r>
    </w:p>
    <w:p w14:paraId="2F46D5A2" w14:textId="77777777" w:rsidR="005B3E17" w:rsidRDefault="00BC72CD">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Δηλαδή, πώς κλείνει η διαδικασία, κύριε Υπουργέ; Πέστε μου. </w:t>
      </w:r>
      <w:r>
        <w:rPr>
          <w:rFonts w:eastAsia="Times New Roman"/>
          <w:szCs w:val="24"/>
        </w:rPr>
        <w:t xml:space="preserve">Πρέπει να κλείσετε εσείς; </w:t>
      </w:r>
    </w:p>
    <w:p w14:paraId="2F46D5A3"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Προφανώς</w:t>
      </w:r>
      <w:r>
        <w:rPr>
          <w:rFonts w:eastAsia="Times New Roman"/>
          <w:szCs w:val="24"/>
        </w:rPr>
        <w:t xml:space="preserve">. </w:t>
      </w:r>
      <w:r>
        <w:rPr>
          <w:rFonts w:eastAsia="Times New Roman"/>
          <w:szCs w:val="24"/>
        </w:rPr>
        <w:t>τ</w:t>
      </w:r>
      <w:r>
        <w:rPr>
          <w:rFonts w:eastAsia="Times New Roman"/>
          <w:szCs w:val="24"/>
        </w:rPr>
        <w:t xml:space="preserve">ριτολογία έχει ο Υπουργός, έτσι γίνεται. </w:t>
      </w:r>
    </w:p>
    <w:p w14:paraId="2F46D5A4"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Μα, οι Υπουργοί απάντησαν. Τώρα, σε μια δεδομένη παρατήρηση του κυρίου συναδέλφου έχετε τόσο μεγάλη ανάγκη να απαντήσετε;</w:t>
      </w:r>
    </w:p>
    <w:p w14:paraId="2F46D5A5"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Σαφέστατα, </w:t>
      </w:r>
      <w:r>
        <w:rPr>
          <w:rFonts w:eastAsia="Times New Roman"/>
          <w:szCs w:val="24"/>
        </w:rPr>
        <w:t xml:space="preserve">γιατί δεν ισχύει αυτό που λέει. </w:t>
      </w:r>
    </w:p>
    <w:p w14:paraId="2F46D5A6"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Τι να σας πω; Απαντήστε, κύριε Υπουργέ. </w:t>
      </w:r>
    </w:p>
    <w:p w14:paraId="2F46D5A7"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 ολοκληρώσω εγώ; </w:t>
      </w:r>
    </w:p>
    <w:p w14:paraId="2F46D5A8"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Θέλω να πω μια κουβέντα. </w:t>
      </w:r>
    </w:p>
    <w:p w14:paraId="2F46D5A9"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έχω τελειώσει!</w:t>
      </w:r>
    </w:p>
    <w:p w14:paraId="2F46D5AA" w14:textId="77777777" w:rsidR="005B3E17" w:rsidRDefault="00BC72CD">
      <w:pPr>
        <w:spacing w:line="600" w:lineRule="auto"/>
        <w:ind w:firstLine="720"/>
        <w:contextualSpacing/>
        <w:jc w:val="both"/>
        <w:rPr>
          <w:rFonts w:eastAsia="Times New Roman"/>
          <w:szCs w:val="24"/>
        </w:rPr>
      </w:pPr>
      <w:r>
        <w:rPr>
          <w:rFonts w:eastAsia="Times New Roman"/>
          <w:b/>
          <w:szCs w:val="24"/>
        </w:rPr>
        <w:t>ΠΑΥ</w:t>
      </w:r>
      <w:r>
        <w:rPr>
          <w:rFonts w:eastAsia="Times New Roman"/>
          <w:b/>
          <w:szCs w:val="24"/>
        </w:rPr>
        <w:t xml:space="preserve">ΛΟΣ ΠΟΛΑΚΗΣ (Αναπληρωτής Υπουργός Υγείας): </w:t>
      </w:r>
      <w:r>
        <w:rPr>
          <w:rFonts w:eastAsia="Times New Roman"/>
          <w:szCs w:val="24"/>
        </w:rPr>
        <w:t xml:space="preserve">Νόμιζα ότι έχετε τελειώσει. Ακόμα να τελειώσετε; </w:t>
      </w:r>
    </w:p>
    <w:p w14:paraId="2F46D5AB"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Έχω μια φράση ακόμα. </w:t>
      </w:r>
    </w:p>
    <w:p w14:paraId="2F46D5AC"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όλα μου τα επιχειρήματα και τα επιχειρήματα όλης της Κοινοβουλευτικής Ομάδας απευθύνονται στον Υπουργό Υγείας. </w:t>
      </w:r>
      <w:r>
        <w:rPr>
          <w:rFonts w:eastAsia="Times New Roman" w:cs="Times New Roman"/>
          <w:szCs w:val="24"/>
        </w:rPr>
        <w:t xml:space="preserve">Δεν έχω καμμία –μα, καμμία- δυνατότητα συζήτησης με άλλα πρόσωπα του Υπουργείου. Απευθύνομαι στον Υπουργό Υγείας. </w:t>
      </w:r>
    </w:p>
    <w:p w14:paraId="2F46D5AD"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Έκλεινα, κύριε Πρόεδρε, τη σκέψη μου λέγοντας ότι πολύ θα θέλαμε μια μέρα να μας πει πιο αναλυτικά τι είναι αυτός ο καινούργιος μηχανισμός, π</w:t>
      </w:r>
      <w:r>
        <w:rPr>
          <w:rFonts w:eastAsia="Times New Roman" w:cs="Times New Roman"/>
          <w:szCs w:val="24"/>
        </w:rPr>
        <w:t xml:space="preserve">ώς τον σκέφτονται –ήταν αόριστος- σε σχέση με τη φαρμακευτική δαπάνη, γιατί όλοι ξέρουμε ότι αυτό που εγκαινίασα, τις ηλεκτρονικές δημοπρασίες με το τεράστιο όφελος, τις έχει σταματήσει. </w:t>
      </w:r>
    </w:p>
    <w:p w14:paraId="2F46D5AE"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όλη αυτή η φαρμακευτική μείωση της δαπάνης που έγινε </w:t>
      </w:r>
      <w:r>
        <w:rPr>
          <w:rFonts w:eastAsia="Times New Roman" w:cs="Times New Roman"/>
          <w:szCs w:val="24"/>
        </w:rPr>
        <w:t>,</w:t>
      </w:r>
      <w:r>
        <w:rPr>
          <w:rFonts w:eastAsia="Times New Roman" w:cs="Times New Roman"/>
          <w:szCs w:val="24"/>
        </w:rPr>
        <w:t>έγινε χωρίς να αυξάνεται…</w:t>
      </w:r>
    </w:p>
    <w:p w14:paraId="2F46D5AF"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Λοβέρδο, σοβαρολογούμε; Ζητάτε τώρα εξηγήσεις για τον μηχανισμό; Κάντε μια άλλη ερώτηση να ξανασυζητήσουμε. Είναι δυνατόν αυτή την ώρα; </w:t>
      </w:r>
    </w:p>
    <w:p w14:paraId="2F46D5B0"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F46D5B1" w14:textId="77777777" w:rsidR="005B3E17" w:rsidRDefault="00BC72CD">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w:t>
      </w:r>
      <w:r>
        <w:rPr>
          <w:rFonts w:eastAsia="Times New Roman" w:cs="Times New Roman"/>
          <w:szCs w:val="24"/>
        </w:rPr>
        <w:t xml:space="preserve">λόγο. </w:t>
      </w:r>
    </w:p>
    <w:p w14:paraId="2F46D5B2"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Δεν απαντάω στον κύριο συνάδελφο που μίλησε πριν. Απαντάω γενικώς. Είναι η στοχοποίηση από την ανάστροφη αυτό. Δεν απαντάω στον κύριο συνάδελφο απαντάω γενικώς.</w:t>
      </w:r>
    </w:p>
    <w:p w14:paraId="2F46D5B3" w14:textId="77777777" w:rsidR="005B3E17" w:rsidRDefault="00BC72CD">
      <w:pPr>
        <w:spacing w:line="600" w:lineRule="auto"/>
        <w:ind w:firstLine="720"/>
        <w:contextualSpacing/>
        <w:jc w:val="both"/>
        <w:rPr>
          <w:rFonts w:eastAsia="Times New Roman"/>
          <w:szCs w:val="24"/>
        </w:rPr>
      </w:pPr>
      <w:r>
        <w:rPr>
          <w:rFonts w:eastAsia="Times New Roman"/>
          <w:szCs w:val="24"/>
        </w:rPr>
        <w:t>Τους ορισμούς «νεκροθάφτης της υγείας», «μ</w:t>
      </w:r>
      <w:r>
        <w:rPr>
          <w:rFonts w:eastAsia="Times New Roman"/>
          <w:szCs w:val="24"/>
        </w:rPr>
        <w:t xml:space="preserve">αύρα ταμεία» και «τρία μέτρα» τους έκανε η πρώτη ομιλήτρια από την Κοινοβουλευτική Ομάδα. Αν αυτό δεν είναι αναπαραγωγή της στοχοποίησης των ΜΜΕ, τότε ζούμε σε παράλληλα και φαντασιακά σύμπαντα. </w:t>
      </w:r>
    </w:p>
    <w:p w14:paraId="2F46D5B4"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Υπουργέ.</w:t>
      </w:r>
    </w:p>
    <w:p w14:paraId="2F46D5B5" w14:textId="77777777" w:rsidR="005B3E17" w:rsidRDefault="00BC72CD">
      <w:pPr>
        <w:spacing w:line="600" w:lineRule="auto"/>
        <w:ind w:firstLine="720"/>
        <w:contextualSpacing/>
        <w:jc w:val="both"/>
        <w:rPr>
          <w:rFonts w:eastAsia="Times New Roman"/>
          <w:szCs w:val="24"/>
        </w:rPr>
      </w:pPr>
      <w:r>
        <w:rPr>
          <w:rFonts w:eastAsia="Times New Roman"/>
          <w:b/>
          <w:szCs w:val="24"/>
        </w:rPr>
        <w:t>ΠΑ</w:t>
      </w:r>
      <w:r>
        <w:rPr>
          <w:rFonts w:eastAsia="Times New Roman"/>
          <w:b/>
          <w:szCs w:val="24"/>
        </w:rPr>
        <w:t xml:space="preserve">ΥΛΟΣ ΠΟΛΑΚΗΣ (Αναπληρωτής Υπουργός Υγείας): </w:t>
      </w:r>
      <w:r>
        <w:rPr>
          <w:rFonts w:eastAsia="Times New Roman"/>
          <w:szCs w:val="24"/>
        </w:rPr>
        <w:t>Μισό λεπτό.</w:t>
      </w:r>
    </w:p>
    <w:p w14:paraId="2F46D5B6" w14:textId="77777777" w:rsidR="005B3E17" w:rsidRDefault="00BC72CD">
      <w:pPr>
        <w:spacing w:line="600" w:lineRule="auto"/>
        <w:ind w:firstLine="720"/>
        <w:contextualSpacing/>
        <w:jc w:val="both"/>
        <w:rPr>
          <w:rFonts w:eastAsia="Times New Roman"/>
          <w:szCs w:val="24"/>
        </w:rPr>
      </w:pPr>
      <w:r>
        <w:rPr>
          <w:rFonts w:eastAsia="Times New Roman"/>
          <w:szCs w:val="24"/>
        </w:rPr>
        <w:t>Δεύτερον, οι ηλεκτρονικές δημοπρασίες που οργάνωσαν είχαν ως αποτέλεσμα δύο συγκεκριμένες εταιρείες, η «</w:t>
      </w:r>
      <w:r>
        <w:rPr>
          <w:rFonts w:eastAsia="Times New Roman"/>
          <w:szCs w:val="24"/>
          <w:lang w:val="en-US"/>
        </w:rPr>
        <w:t>TEVA</w:t>
      </w:r>
      <w:r>
        <w:rPr>
          <w:rFonts w:eastAsia="Times New Roman"/>
          <w:szCs w:val="24"/>
        </w:rPr>
        <w:t>» και η «</w:t>
      </w:r>
      <w:r>
        <w:rPr>
          <w:rFonts w:eastAsia="Times New Roman"/>
          <w:szCs w:val="24"/>
          <w:lang w:val="en-US"/>
        </w:rPr>
        <w:t>MAYLAND</w:t>
      </w:r>
      <w:r>
        <w:rPr>
          <w:rFonts w:eastAsia="Times New Roman"/>
          <w:szCs w:val="24"/>
        </w:rPr>
        <w:t xml:space="preserve">» να κερδίσουν κάποιους διαγωνισμούς με κάποιες τιμές και να μην φέρουν στα νοσοκομεία τα φάρμακα. Να κάνουν μία παραγγελία και μετά να μην κάνουν άλλη. </w:t>
      </w:r>
    </w:p>
    <w:p w14:paraId="2F46D5B7" w14:textId="77777777" w:rsidR="005B3E17" w:rsidRDefault="00BC72CD">
      <w:pPr>
        <w:spacing w:line="600" w:lineRule="auto"/>
        <w:ind w:firstLine="720"/>
        <w:contextualSpacing/>
        <w:jc w:val="both"/>
        <w:rPr>
          <w:rFonts w:eastAsia="Times New Roman"/>
          <w:szCs w:val="24"/>
        </w:rPr>
      </w:pPr>
      <w:r>
        <w:rPr>
          <w:rFonts w:eastAsia="Times New Roman"/>
          <w:szCs w:val="24"/>
        </w:rPr>
        <w:lastRenderedPageBreak/>
        <w:t>Αυτό τι είχε ως αποτέλεσμα; Τα νοσοκομεία, επειδή με την τιμή του Παρατηρητηρίου που ανέβασαν οι δύο ε</w:t>
      </w:r>
      <w:r>
        <w:rPr>
          <w:rFonts w:eastAsia="Times New Roman"/>
          <w:szCs w:val="24"/>
        </w:rPr>
        <w:t>ταιρείες δεν μπορούσαν να προμηθευτούν φάρμακα από τον διαγωνισμό –κάποιος εγκαινίασε τις ηλεκτρονικές δημοπρασίες, δεν τον ξέρουμε-, να κάνουν μικρές παραγγελίες και να εκτινάσσεται η τιμή και η φαρμακευτική δαπάνη προς τα πάνω.</w:t>
      </w:r>
    </w:p>
    <w:p w14:paraId="2F46D5B8"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Αυτά για την ιστορία περί </w:t>
      </w:r>
      <w:r>
        <w:rPr>
          <w:rFonts w:eastAsia="Times New Roman"/>
          <w:szCs w:val="24"/>
        </w:rPr>
        <w:t>των ηλεκτρονικών δημοπρασιών.</w:t>
      </w:r>
    </w:p>
    <w:p w14:paraId="2F46D5B9"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Κηρύσσεται περαιωμένη η συζήτηση της υπ’ αριθμόν 22/16-10-3-2016 επίκαιρης επερώτησης σχετικά με την κατάρρευση του Εθνικού Συστήματος Υγείας.</w:t>
      </w:r>
    </w:p>
    <w:p w14:paraId="2F46D5BA" w14:textId="77777777" w:rsidR="005B3E17" w:rsidRDefault="00BC72CD">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σας έχουν διανεμηθεί </w:t>
      </w:r>
      <w:r>
        <w:rPr>
          <w:rFonts w:eastAsia="Times New Roman"/>
          <w:szCs w:val="24"/>
        </w:rPr>
        <w:t>τα Πρακτικά των συνεδριάσεων της Παρασκευής 1</w:t>
      </w:r>
      <w:r>
        <w:rPr>
          <w:rFonts w:eastAsia="Times New Roman"/>
          <w:szCs w:val="24"/>
          <w:vertAlign w:val="superscript"/>
        </w:rPr>
        <w:t>ης</w:t>
      </w:r>
      <w:r>
        <w:rPr>
          <w:rFonts w:eastAsia="Times New Roman"/>
          <w:szCs w:val="24"/>
        </w:rPr>
        <w:t xml:space="preserve"> Ιουλίου, της Δευτέρας </w:t>
      </w:r>
      <w:r>
        <w:rPr>
          <w:rFonts w:eastAsia="Times New Roman"/>
          <w:szCs w:val="24"/>
        </w:rPr>
        <w:t>4</w:t>
      </w:r>
      <w:r>
        <w:rPr>
          <w:rFonts w:eastAsia="Times New Roman"/>
          <w:szCs w:val="24"/>
        </w:rPr>
        <w:t xml:space="preserve"> Ιουλίου, της Τετάρτης 6 Ιουλίου, της Πέμπτης 7 Ιουλίου, της Πέμπτης 14 Ιουλίου, της Δευτέρας 18 Ιουλίου και της Τρίτης 19 Ιουλίου και ερωτάται το Σώμα αν τα επικυρώνει.</w:t>
      </w:r>
    </w:p>
    <w:p w14:paraId="2F46D5BB" w14:textId="77777777" w:rsidR="005B3E17" w:rsidRDefault="00BC72CD">
      <w:pPr>
        <w:spacing w:line="600" w:lineRule="auto"/>
        <w:ind w:firstLine="720"/>
        <w:contextualSpacing/>
        <w:jc w:val="both"/>
        <w:rPr>
          <w:rFonts w:eastAsia="Times New Roman"/>
          <w:szCs w:val="24"/>
        </w:rPr>
      </w:pPr>
      <w:r>
        <w:rPr>
          <w:rFonts w:eastAsia="Times New Roman"/>
          <w:b/>
          <w:szCs w:val="24"/>
        </w:rPr>
        <w:t>ΟΛΟΙ ΟΙ ΒΟΥΛΕΥΤ</w:t>
      </w:r>
      <w:r>
        <w:rPr>
          <w:rFonts w:eastAsia="Times New Roman"/>
          <w:b/>
          <w:szCs w:val="24"/>
        </w:rPr>
        <w:t>ΕΣ:</w:t>
      </w:r>
      <w:r>
        <w:rPr>
          <w:rFonts w:eastAsia="Times New Roman"/>
          <w:szCs w:val="24"/>
        </w:rPr>
        <w:t xml:space="preserve"> Μάλιστα, μάλιστα.</w:t>
      </w:r>
    </w:p>
    <w:p w14:paraId="2F46D5BC" w14:textId="77777777" w:rsidR="005B3E17" w:rsidRDefault="00BC72CD">
      <w:pPr>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Συνεπώς τα Πρακτικά της Παρασκευής 1</w:t>
      </w:r>
      <w:r>
        <w:rPr>
          <w:rFonts w:eastAsia="Times New Roman"/>
          <w:szCs w:val="24"/>
          <w:vertAlign w:val="superscript"/>
        </w:rPr>
        <w:t>ης</w:t>
      </w:r>
      <w:r>
        <w:rPr>
          <w:rFonts w:eastAsia="Times New Roman"/>
          <w:szCs w:val="24"/>
        </w:rPr>
        <w:t xml:space="preserve"> Ιουλίου, της Δευτέρας 4 Ιουλίου, της Τετάρτης 6 Ιουλίου, της Πέμπτης 7 Ιουλίου, της Πέμπτης 14 Ιουλίου, της Δευτέρας 18 Ιουλίου και της Τρίτης 19 Ιουλίου επικυρώθη</w:t>
      </w:r>
      <w:r>
        <w:rPr>
          <w:rFonts w:eastAsia="Times New Roman"/>
          <w:szCs w:val="24"/>
        </w:rPr>
        <w:t>καν.</w:t>
      </w:r>
    </w:p>
    <w:p w14:paraId="2F46D5BD" w14:textId="77777777" w:rsidR="005B3E17" w:rsidRDefault="00BC72CD">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2F46D5BE"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2F46D5BF" w14:textId="77777777" w:rsidR="005B3E17" w:rsidRDefault="00BC72CD">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Με τη συναίνεση του Σώματος και ώρα 18.06΄ λύεται η συνεδρίαση για αύριο</w:t>
      </w:r>
      <w:r>
        <w:rPr>
          <w:rFonts w:eastAsia="Times New Roman"/>
          <w:szCs w:val="24"/>
        </w:rPr>
        <w:t>,</w:t>
      </w:r>
      <w:r>
        <w:rPr>
          <w:rFonts w:eastAsia="Times New Roman"/>
          <w:szCs w:val="24"/>
        </w:rPr>
        <w:t xml:space="preserve"> ημέρα Παρασκευή 30 Σεπτεμβρί</w:t>
      </w:r>
      <w:r>
        <w:rPr>
          <w:rFonts w:eastAsia="Times New Roman"/>
          <w:szCs w:val="24"/>
        </w:rPr>
        <w:t>ου 2016 και ώρα 10.00΄</w:t>
      </w:r>
      <w:r>
        <w:rPr>
          <w:rFonts w:eastAsia="Times New Roman"/>
          <w:szCs w:val="24"/>
        </w:rPr>
        <w:t>,</w:t>
      </w:r>
      <w:r>
        <w:rPr>
          <w:rFonts w:eastAsia="Times New Roman"/>
          <w:szCs w:val="24"/>
        </w:rPr>
        <w:t xml:space="preserve"> με αντικείμενο εργασιών του Σώματος κοινοβουλευτικό έλεγχο: </w:t>
      </w:r>
      <w:r>
        <w:rPr>
          <w:rFonts w:eastAsia="Times New Roman"/>
          <w:szCs w:val="24"/>
        </w:rPr>
        <w:t xml:space="preserve">α) </w:t>
      </w:r>
      <w:r>
        <w:rPr>
          <w:rFonts w:eastAsia="Times New Roman"/>
          <w:szCs w:val="24"/>
        </w:rPr>
        <w:t>συζήτηση επίκαιρων ερωτήσεων</w:t>
      </w:r>
      <w:r>
        <w:rPr>
          <w:rFonts w:eastAsia="Times New Roman"/>
          <w:szCs w:val="24"/>
        </w:rPr>
        <w:t xml:space="preserve"> και</w:t>
      </w:r>
      <w:r>
        <w:rPr>
          <w:rFonts w:eastAsia="Times New Roman"/>
          <w:szCs w:val="24"/>
        </w:rPr>
        <w:t xml:space="preserve"> </w:t>
      </w:r>
      <w:r>
        <w:rPr>
          <w:rFonts w:eastAsia="Times New Roman"/>
          <w:szCs w:val="24"/>
        </w:rPr>
        <w:t xml:space="preserve">β) συζήτηση της υπ’ αριθμόν </w:t>
      </w:r>
      <w:r>
        <w:rPr>
          <w:rFonts w:eastAsia="Times New Roman"/>
          <w:szCs w:val="24"/>
        </w:rPr>
        <w:t xml:space="preserve">34/28/1-8-2016 </w:t>
      </w:r>
      <w:r>
        <w:rPr>
          <w:rFonts w:eastAsia="Times New Roman"/>
          <w:szCs w:val="24"/>
        </w:rPr>
        <w:t>επίκαιρη</w:t>
      </w:r>
      <w:r>
        <w:rPr>
          <w:rFonts w:eastAsia="Times New Roman"/>
          <w:szCs w:val="24"/>
        </w:rPr>
        <w:t>ς</w:t>
      </w:r>
      <w:r>
        <w:rPr>
          <w:rFonts w:eastAsia="Times New Roman"/>
          <w:szCs w:val="24"/>
        </w:rPr>
        <w:t xml:space="preserve"> επερώτηση</w:t>
      </w:r>
      <w:r>
        <w:rPr>
          <w:rFonts w:eastAsia="Times New Roman"/>
          <w:szCs w:val="24"/>
        </w:rPr>
        <w:t>ς</w:t>
      </w:r>
      <w:r>
        <w:rPr>
          <w:rFonts w:eastAsia="Times New Roman"/>
          <w:szCs w:val="24"/>
        </w:rPr>
        <w:t xml:space="preserve"> σύμφωνα με την ημερήσια διάταξη .</w:t>
      </w:r>
    </w:p>
    <w:p w14:paraId="2F46D5C0" w14:textId="77777777" w:rsidR="005B3E17" w:rsidRDefault="00BC72CD">
      <w:pPr>
        <w:spacing w:line="600" w:lineRule="auto"/>
        <w:contextualSpacing/>
        <w:jc w:val="center"/>
        <w:rPr>
          <w:rFonts w:eastAsia="Times New Roman"/>
          <w:szCs w:val="24"/>
        </w:rPr>
      </w:pPr>
      <w:r>
        <w:rPr>
          <w:rFonts w:eastAsia="Times New Roman"/>
          <w:b/>
          <w:szCs w:val="24"/>
        </w:rPr>
        <w:t>Ο ΠΡΟΕΔΡΟΣ</w:t>
      </w:r>
      <w:r>
        <w:rPr>
          <w:rFonts w:eastAsia="Times New Roman"/>
          <w:b/>
          <w:szCs w:val="24"/>
        </w:rPr>
        <w:t xml:space="preserve">             </w:t>
      </w:r>
      <w:r>
        <w:rPr>
          <w:rFonts w:eastAsia="Times New Roman"/>
          <w:b/>
          <w:szCs w:val="24"/>
        </w:rPr>
        <w:tab/>
      </w:r>
      <w:r>
        <w:rPr>
          <w:rFonts w:eastAsia="Times New Roman"/>
          <w:b/>
          <w:szCs w:val="24"/>
        </w:rPr>
        <w:tab/>
      </w:r>
      <w:r>
        <w:rPr>
          <w:rFonts w:eastAsia="Times New Roman"/>
          <w:b/>
          <w:szCs w:val="24"/>
        </w:rPr>
        <w:tab/>
      </w:r>
      <w:r>
        <w:rPr>
          <w:rFonts w:eastAsia="Times New Roman"/>
          <w:b/>
          <w:szCs w:val="24"/>
        </w:rPr>
        <w:t xml:space="preserve">                        </w:t>
      </w:r>
      <w:r>
        <w:rPr>
          <w:rFonts w:eastAsia="Times New Roman"/>
          <w:b/>
          <w:szCs w:val="24"/>
        </w:rPr>
        <w:t>ΟΙ</w:t>
      </w:r>
      <w:r>
        <w:rPr>
          <w:rFonts w:eastAsia="Times New Roman"/>
          <w:b/>
          <w:szCs w:val="24"/>
        </w:rPr>
        <w:t xml:space="preserve"> </w:t>
      </w:r>
      <w:r>
        <w:rPr>
          <w:rFonts w:eastAsia="Times New Roman"/>
          <w:b/>
          <w:szCs w:val="24"/>
        </w:rPr>
        <w:t>ΓΡΑΜΜΑΤΕΙΣ</w:t>
      </w:r>
    </w:p>
    <w:sectPr w:rsidR="005B3E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A1"/>
    <w:family w:val="swiss"/>
    <w:pitch w:val="variable"/>
    <w:sig w:usb0="80000AFF" w:usb1="0000396B" w:usb2="00000000" w:usb3="00000000" w:csb0="000000B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5fhhvg2kltxX3vc94wUPpnFTMY0=" w:salt="/FetY89KKZShM/pglhFSu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17"/>
    <w:rsid w:val="00004650"/>
    <w:rsid w:val="005B3E17"/>
    <w:rsid w:val="00BC72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CE0E"/>
  <w15:docId w15:val="{5E201CA2-7443-4E25-A59C-7AFD7BEF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3A1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3A1F"/>
    <w:rPr>
      <w:rFonts w:ascii="Segoe UI" w:hAnsi="Segoe UI" w:cs="Segoe UI"/>
      <w:sz w:val="18"/>
      <w:szCs w:val="18"/>
    </w:rPr>
  </w:style>
  <w:style w:type="paragraph" w:styleId="a4">
    <w:name w:val="Revision"/>
    <w:hidden/>
    <w:uiPriority w:val="99"/>
    <w:semiHidden/>
    <w:rsid w:val="0097429B"/>
    <w:pPr>
      <w:spacing w:after="0" w:line="240" w:lineRule="auto"/>
    </w:pPr>
  </w:style>
  <w:style w:type="paragraph" w:styleId="a5">
    <w:name w:val="List Paragraph"/>
    <w:basedOn w:val="a"/>
    <w:uiPriority w:val="34"/>
    <w:qFormat/>
    <w:rsid w:val="00A9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95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324</MetadataID>
    <Session xmlns="641f345b-441b-4b81-9152-adc2e73ba5e1">Α´</Session>
    <Date xmlns="641f345b-441b-4b81-9152-adc2e73ba5e1">2016-09-28T21:00:00+00:00</Date>
    <Status xmlns="641f345b-441b-4b81-9152-adc2e73ba5e1">
      <Url>http://srv-sp1/praktika/Lists/Incoming_Metadata/EditForm.aspx?ID=324&amp;Source=/praktika/Recordings_Library/Forms/AllItems.aspx</Url>
      <Description>Δημοσιεύτηκε</Description>
    </Status>
    <Meeting xmlns="641f345b-441b-4b81-9152-adc2e73ba5e1">ΡϞΘ´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F309F0-4537-4205-9C17-1C1E1B7FB935}">
  <ds:schemaRefs>
    <ds:schemaRef ds:uri="http://schemas.microsoft.com/office/2006/metadata/properties"/>
    <ds:schemaRef ds:uri="http://www.w3.org/XML/1998/namespace"/>
    <ds:schemaRef ds:uri="http://purl.org/dc/elements/1.1/"/>
    <ds:schemaRef ds:uri="641f345b-441b-4b81-9152-adc2e73ba5e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27B0CBE-2DB1-4241-9CE0-6FD1E3245B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D95E88-7681-4EC3-AB2F-0A7B31DBB9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137</Pages>
  <Words>69491</Words>
  <Characters>375252</Characters>
  <Application>Microsoft Office Word</Application>
  <DocSecurity>0</DocSecurity>
  <Lines>3127</Lines>
  <Paragraphs>887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443856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2016-10-06T07:32:00Z</dcterms:created>
  <dcterms:modified xsi:type="dcterms:W3CDTF">2016-10-06T07:32:00Z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