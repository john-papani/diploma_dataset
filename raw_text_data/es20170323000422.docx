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DA6AD" w14:textId="77777777" w:rsidR="003B0973" w:rsidRPr="003B0973" w:rsidRDefault="003B0973" w:rsidP="003B0973">
      <w:pPr>
        <w:spacing w:after="0" w:line="360" w:lineRule="auto"/>
        <w:rPr>
          <w:ins w:id="0" w:author="Φλούδα Χριστίνα" w:date="2017-03-29T12:48:00Z"/>
          <w:rFonts w:eastAsia="Times New Roman"/>
          <w:szCs w:val="24"/>
          <w:lang w:eastAsia="en-US"/>
        </w:rPr>
      </w:pPr>
      <w:bookmarkStart w:id="1" w:name="_GoBack"/>
      <w:bookmarkEnd w:id="1"/>
      <w:ins w:id="2" w:author="Φλούδα Χριστίνα" w:date="2017-03-29T12:48:00Z">
        <w:r w:rsidRPr="003B097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02FFFDC" w14:textId="77777777" w:rsidR="003B0973" w:rsidRPr="003B0973" w:rsidRDefault="003B0973" w:rsidP="003B0973">
      <w:pPr>
        <w:spacing w:after="0" w:line="360" w:lineRule="auto"/>
        <w:rPr>
          <w:ins w:id="3" w:author="Φλούδα Χριστίνα" w:date="2017-03-29T12:48:00Z"/>
          <w:rFonts w:eastAsia="Times New Roman"/>
          <w:szCs w:val="24"/>
          <w:lang w:eastAsia="en-US"/>
        </w:rPr>
      </w:pPr>
    </w:p>
    <w:p w14:paraId="1C775990" w14:textId="77777777" w:rsidR="003B0973" w:rsidRPr="003B0973" w:rsidRDefault="003B0973" w:rsidP="003B0973">
      <w:pPr>
        <w:spacing w:after="0" w:line="360" w:lineRule="auto"/>
        <w:rPr>
          <w:ins w:id="4" w:author="Φλούδα Χριστίνα" w:date="2017-03-29T12:48:00Z"/>
          <w:rFonts w:eastAsia="Times New Roman"/>
          <w:szCs w:val="24"/>
          <w:lang w:eastAsia="en-US"/>
        </w:rPr>
      </w:pPr>
      <w:ins w:id="5" w:author="Φλούδα Χριστίνα" w:date="2017-03-29T12:48:00Z">
        <w:r w:rsidRPr="003B0973">
          <w:rPr>
            <w:rFonts w:eastAsia="Times New Roman"/>
            <w:szCs w:val="24"/>
            <w:lang w:eastAsia="en-US"/>
          </w:rPr>
          <w:t>ΠΙΝΑΚΑΣ ΠΕΡΙΕΧΟΜΕΝΩΝ</w:t>
        </w:r>
      </w:ins>
    </w:p>
    <w:p w14:paraId="29B3BD75" w14:textId="77777777" w:rsidR="003B0973" w:rsidRPr="003B0973" w:rsidRDefault="003B0973" w:rsidP="003B0973">
      <w:pPr>
        <w:spacing w:after="0" w:line="360" w:lineRule="auto"/>
        <w:rPr>
          <w:ins w:id="6" w:author="Φλούδα Χριστίνα" w:date="2017-03-29T12:48:00Z"/>
          <w:rFonts w:eastAsia="Times New Roman"/>
          <w:szCs w:val="24"/>
          <w:lang w:eastAsia="en-US"/>
        </w:rPr>
      </w:pPr>
      <w:ins w:id="7" w:author="Φλούδα Χριστίνα" w:date="2017-03-29T12:48:00Z">
        <w:r w:rsidRPr="003B0973">
          <w:rPr>
            <w:rFonts w:eastAsia="Times New Roman"/>
            <w:szCs w:val="24"/>
            <w:lang w:eastAsia="en-US"/>
          </w:rPr>
          <w:t xml:space="preserve">ΙΖ΄ ΠΕΡΙΟΔΟΣ </w:t>
        </w:r>
      </w:ins>
    </w:p>
    <w:p w14:paraId="6F780AAA" w14:textId="77777777" w:rsidR="003B0973" w:rsidRPr="003B0973" w:rsidRDefault="003B0973" w:rsidP="003B0973">
      <w:pPr>
        <w:spacing w:after="0" w:line="360" w:lineRule="auto"/>
        <w:rPr>
          <w:ins w:id="8" w:author="Φλούδα Χριστίνα" w:date="2017-03-29T12:48:00Z"/>
          <w:rFonts w:eastAsia="Times New Roman"/>
          <w:szCs w:val="24"/>
          <w:lang w:eastAsia="en-US"/>
        </w:rPr>
      </w:pPr>
      <w:ins w:id="9" w:author="Φλούδα Χριστίνα" w:date="2017-03-29T12:48:00Z">
        <w:r w:rsidRPr="003B0973">
          <w:rPr>
            <w:rFonts w:eastAsia="Times New Roman"/>
            <w:szCs w:val="24"/>
            <w:lang w:eastAsia="en-US"/>
          </w:rPr>
          <w:t>ΠΡΟΕΔΡΕΥΟΜΕΝΗΣ ΚΟΙΝΟΒΟΥΛΕΥΤΙΚΗΣ ΔΗΜΟΚΡΑΤΙΑΣ</w:t>
        </w:r>
      </w:ins>
    </w:p>
    <w:p w14:paraId="6B3E21CD" w14:textId="77777777" w:rsidR="003B0973" w:rsidRPr="003B0973" w:rsidRDefault="003B0973" w:rsidP="003B0973">
      <w:pPr>
        <w:spacing w:after="0" w:line="360" w:lineRule="auto"/>
        <w:rPr>
          <w:ins w:id="10" w:author="Φλούδα Χριστίνα" w:date="2017-03-29T12:48:00Z"/>
          <w:rFonts w:eastAsia="Times New Roman"/>
          <w:szCs w:val="24"/>
          <w:lang w:eastAsia="en-US"/>
        </w:rPr>
      </w:pPr>
      <w:ins w:id="11" w:author="Φλούδα Χριστίνα" w:date="2017-03-29T12:48:00Z">
        <w:r w:rsidRPr="003B0973">
          <w:rPr>
            <w:rFonts w:eastAsia="Times New Roman"/>
            <w:szCs w:val="24"/>
            <w:lang w:eastAsia="en-US"/>
          </w:rPr>
          <w:t>ΣΥΝΟΔΟΣ Β΄</w:t>
        </w:r>
      </w:ins>
    </w:p>
    <w:p w14:paraId="49A3B407" w14:textId="77777777" w:rsidR="003B0973" w:rsidRPr="003B0973" w:rsidRDefault="003B0973" w:rsidP="003B0973">
      <w:pPr>
        <w:spacing w:after="0" w:line="360" w:lineRule="auto"/>
        <w:rPr>
          <w:ins w:id="12" w:author="Φλούδα Χριστίνα" w:date="2017-03-29T12:48:00Z"/>
          <w:rFonts w:eastAsia="Times New Roman"/>
          <w:szCs w:val="24"/>
          <w:lang w:eastAsia="en-US"/>
        </w:rPr>
      </w:pPr>
    </w:p>
    <w:p w14:paraId="283E4271" w14:textId="77777777" w:rsidR="003B0973" w:rsidRPr="003B0973" w:rsidRDefault="003B0973" w:rsidP="003B0973">
      <w:pPr>
        <w:spacing w:after="0" w:line="360" w:lineRule="auto"/>
        <w:rPr>
          <w:ins w:id="13" w:author="Φλούδα Χριστίνα" w:date="2017-03-29T12:48:00Z"/>
          <w:rFonts w:eastAsia="Times New Roman"/>
          <w:szCs w:val="24"/>
          <w:lang w:eastAsia="en-US"/>
        </w:rPr>
      </w:pPr>
      <w:ins w:id="14" w:author="Φλούδα Χριστίνα" w:date="2017-03-29T12:48:00Z">
        <w:r w:rsidRPr="003B0973">
          <w:rPr>
            <w:rFonts w:eastAsia="Times New Roman"/>
            <w:szCs w:val="24"/>
            <w:lang w:eastAsia="en-US"/>
          </w:rPr>
          <w:t>ΣΥΝΕΔΡΙΑΣΗ ϞΕ΄</w:t>
        </w:r>
      </w:ins>
    </w:p>
    <w:p w14:paraId="7787B0FB" w14:textId="77777777" w:rsidR="003B0973" w:rsidRPr="003B0973" w:rsidRDefault="003B0973" w:rsidP="003B0973">
      <w:pPr>
        <w:spacing w:after="0" w:line="360" w:lineRule="auto"/>
        <w:rPr>
          <w:ins w:id="15" w:author="Φλούδα Χριστίνα" w:date="2017-03-29T12:48:00Z"/>
          <w:rFonts w:eastAsia="Times New Roman"/>
          <w:szCs w:val="24"/>
          <w:lang w:eastAsia="en-US"/>
        </w:rPr>
      </w:pPr>
      <w:ins w:id="16" w:author="Φλούδα Χριστίνα" w:date="2017-03-29T12:48:00Z">
        <w:r w:rsidRPr="003B0973">
          <w:rPr>
            <w:rFonts w:eastAsia="Times New Roman"/>
            <w:szCs w:val="24"/>
            <w:lang w:eastAsia="en-US"/>
          </w:rPr>
          <w:t>Πέμπτη  23 Μαρτίου 2017</w:t>
        </w:r>
      </w:ins>
    </w:p>
    <w:p w14:paraId="2B9D7569" w14:textId="77777777" w:rsidR="003B0973" w:rsidRPr="003B0973" w:rsidRDefault="003B0973" w:rsidP="003B0973">
      <w:pPr>
        <w:spacing w:after="0" w:line="360" w:lineRule="auto"/>
        <w:rPr>
          <w:ins w:id="17" w:author="Φλούδα Χριστίνα" w:date="2017-03-29T12:48:00Z"/>
          <w:rFonts w:eastAsia="Times New Roman"/>
          <w:szCs w:val="24"/>
          <w:lang w:eastAsia="en-US"/>
        </w:rPr>
      </w:pPr>
    </w:p>
    <w:p w14:paraId="52AE0A18" w14:textId="77777777" w:rsidR="003B0973" w:rsidRPr="003B0973" w:rsidRDefault="003B0973" w:rsidP="003B0973">
      <w:pPr>
        <w:spacing w:after="0" w:line="360" w:lineRule="auto"/>
        <w:rPr>
          <w:ins w:id="18" w:author="Φλούδα Χριστίνα" w:date="2017-03-29T12:48:00Z"/>
          <w:rFonts w:eastAsia="Times New Roman"/>
          <w:szCs w:val="24"/>
          <w:lang w:eastAsia="en-US"/>
        </w:rPr>
      </w:pPr>
      <w:ins w:id="19" w:author="Φλούδα Χριστίνα" w:date="2017-03-29T12:48:00Z">
        <w:r w:rsidRPr="003B0973">
          <w:rPr>
            <w:rFonts w:eastAsia="Times New Roman"/>
            <w:szCs w:val="24"/>
            <w:lang w:eastAsia="en-US"/>
          </w:rPr>
          <w:t>ΘΕΜΑΤΑ</w:t>
        </w:r>
      </w:ins>
    </w:p>
    <w:p w14:paraId="79C62976" w14:textId="77777777" w:rsidR="003B0973" w:rsidRPr="003B0973" w:rsidRDefault="003B0973" w:rsidP="003B0973">
      <w:pPr>
        <w:spacing w:after="0" w:line="360" w:lineRule="auto"/>
        <w:rPr>
          <w:ins w:id="20" w:author="Φλούδα Χριστίνα" w:date="2017-03-29T12:48:00Z"/>
          <w:rFonts w:eastAsia="Times New Roman"/>
          <w:szCs w:val="24"/>
          <w:lang w:eastAsia="en-US"/>
        </w:rPr>
      </w:pPr>
      <w:ins w:id="21" w:author="Φλούδα Χριστίνα" w:date="2017-03-29T12:48:00Z">
        <w:r w:rsidRPr="003B0973">
          <w:rPr>
            <w:rFonts w:eastAsia="Times New Roman"/>
            <w:szCs w:val="24"/>
            <w:lang w:eastAsia="en-US"/>
          </w:rPr>
          <w:t xml:space="preserve"> </w:t>
        </w:r>
        <w:r w:rsidRPr="003B0973">
          <w:rPr>
            <w:rFonts w:eastAsia="Times New Roman"/>
            <w:szCs w:val="24"/>
            <w:lang w:eastAsia="en-US"/>
          </w:rPr>
          <w:br/>
          <w:t xml:space="preserve">Α. ΕΙΔΙΚΑ ΘΕΜΑΤΑ </w:t>
        </w:r>
        <w:r w:rsidRPr="003B0973">
          <w:rPr>
            <w:rFonts w:eastAsia="Times New Roman"/>
            <w:szCs w:val="24"/>
            <w:lang w:eastAsia="en-US"/>
          </w:rPr>
          <w:br/>
          <w:t xml:space="preserve">1. Επικύρωση Πρακτικών, σελ. </w:t>
        </w:r>
        <w:r w:rsidRPr="003B0973">
          <w:rPr>
            <w:rFonts w:eastAsia="Times New Roman"/>
            <w:szCs w:val="24"/>
            <w:lang w:eastAsia="en-US"/>
          </w:rPr>
          <w:br/>
          <w:t xml:space="preserve">2.  Άδεια απουσίας των Βουλευτών κ.κ. Χ. </w:t>
        </w:r>
        <w:proofErr w:type="spellStart"/>
        <w:r w:rsidRPr="003B0973">
          <w:rPr>
            <w:rFonts w:eastAsia="Times New Roman"/>
            <w:szCs w:val="24"/>
            <w:lang w:eastAsia="en-US"/>
          </w:rPr>
          <w:t>Κέλλα</w:t>
        </w:r>
        <w:proofErr w:type="spellEnd"/>
        <w:r w:rsidRPr="003B0973">
          <w:rPr>
            <w:rFonts w:eastAsia="Times New Roman"/>
            <w:szCs w:val="24"/>
            <w:lang w:eastAsia="en-US"/>
          </w:rPr>
          <w:t xml:space="preserve">, Β. </w:t>
        </w:r>
        <w:proofErr w:type="spellStart"/>
        <w:r w:rsidRPr="003B0973">
          <w:rPr>
            <w:rFonts w:eastAsia="Times New Roman"/>
            <w:szCs w:val="24"/>
            <w:lang w:eastAsia="en-US"/>
          </w:rPr>
          <w:t>Κεγκέρογλου</w:t>
        </w:r>
        <w:proofErr w:type="spellEnd"/>
        <w:r w:rsidRPr="003B0973">
          <w:rPr>
            <w:rFonts w:eastAsia="Times New Roman"/>
            <w:szCs w:val="24"/>
            <w:lang w:eastAsia="en-US"/>
          </w:rPr>
          <w:t xml:space="preserve"> και Ν. Φίλη, σελ. </w:t>
        </w:r>
        <w:r w:rsidRPr="003B0973">
          <w:rPr>
            <w:rFonts w:eastAsia="Times New Roman"/>
            <w:szCs w:val="24"/>
            <w:lang w:eastAsia="en-US"/>
          </w:rPr>
          <w:br/>
          <w:t xml:space="preserve">3. Ανακοινώνεται ότι τη συνεδρίαση παρακολουθούν μαθητές από το 2ο Γυμνάσιο Αλίμου, το 149ο Δημοτικό Σχολείο Αθήνας, το 1ο Γυμνάσιο Ελευθερίου Βενιζέλου Χανίων, το 27ο Δημοτικό Σχολείο Βόλου, μέλη από το Σώμα Ελλήνων Οδηγών Δράμας και σπουδαστές του Τμήματος Αθλητικής Δημοσιογραφίας των ΙΕΚ </w:t>
        </w:r>
        <w:proofErr w:type="spellStart"/>
        <w:r w:rsidRPr="003B0973">
          <w:rPr>
            <w:rFonts w:eastAsia="Times New Roman"/>
            <w:szCs w:val="24"/>
            <w:lang w:eastAsia="en-US"/>
          </w:rPr>
          <w:t>Σιβιτανιδείου</w:t>
        </w:r>
        <w:proofErr w:type="spellEnd"/>
        <w:r w:rsidRPr="003B0973">
          <w:rPr>
            <w:rFonts w:eastAsia="Times New Roman"/>
            <w:szCs w:val="24"/>
            <w:lang w:eastAsia="en-US"/>
          </w:rPr>
          <w:t xml:space="preserve">, σελ. </w:t>
        </w:r>
        <w:r w:rsidRPr="003B0973">
          <w:rPr>
            <w:rFonts w:eastAsia="Times New Roman"/>
            <w:szCs w:val="24"/>
            <w:lang w:eastAsia="en-US"/>
          </w:rPr>
          <w:br/>
          <w:t xml:space="preserve">4. Επί διαδικαστικού θέματος, σελ. </w:t>
        </w:r>
        <w:r w:rsidRPr="003B0973">
          <w:rPr>
            <w:rFonts w:eastAsia="Times New Roman"/>
            <w:szCs w:val="24"/>
            <w:lang w:eastAsia="en-US"/>
          </w:rPr>
          <w:br/>
          <w:t xml:space="preserve"> </w:t>
        </w:r>
        <w:r w:rsidRPr="003B0973">
          <w:rPr>
            <w:rFonts w:eastAsia="Times New Roman"/>
            <w:szCs w:val="24"/>
            <w:lang w:eastAsia="en-US"/>
          </w:rPr>
          <w:br/>
          <w:t xml:space="preserve">Β. ΚΟΙΝΟΒΟΥΛΕΥΤΙΚΟΣ ΕΛΕΓΧΟΣ </w:t>
        </w:r>
        <w:r w:rsidRPr="003B0973">
          <w:rPr>
            <w:rFonts w:eastAsia="Times New Roman"/>
            <w:szCs w:val="24"/>
            <w:lang w:eastAsia="en-US"/>
          </w:rPr>
          <w:br/>
          <w:t xml:space="preserve">1. Κατάθεση αναφορών, σελ. </w:t>
        </w:r>
        <w:r w:rsidRPr="003B0973">
          <w:rPr>
            <w:rFonts w:eastAsia="Times New Roman"/>
            <w:szCs w:val="24"/>
            <w:lang w:eastAsia="en-US"/>
          </w:rPr>
          <w:br/>
          <w:t xml:space="preserve">2. Ανακοίνωση του δελτίου επικαίρων ερωτήσεων της Παρασκευής 24 Μαρτίου 2017, σελ. </w:t>
        </w:r>
        <w:r w:rsidRPr="003B0973">
          <w:rPr>
            <w:rFonts w:eastAsia="Times New Roman"/>
            <w:szCs w:val="24"/>
            <w:lang w:eastAsia="en-US"/>
          </w:rPr>
          <w:br/>
          <w:t>3. Συζήτηση επικαίρων ερωτήσεων:</w:t>
        </w:r>
        <w:r w:rsidRPr="003B0973">
          <w:rPr>
            <w:rFonts w:eastAsia="Times New Roman"/>
            <w:szCs w:val="24"/>
            <w:lang w:eastAsia="en-US"/>
          </w:rPr>
          <w:br/>
          <w:t xml:space="preserve">    α) Προς τον Υπουργό Εξωτερικών:</w:t>
        </w:r>
        <w:r w:rsidRPr="003B0973">
          <w:rPr>
            <w:rFonts w:eastAsia="Times New Roman"/>
            <w:szCs w:val="24"/>
            <w:lang w:eastAsia="en-US"/>
          </w:rPr>
          <w:br/>
          <w:t xml:space="preserve">        i. σχετικά με τις «δηλώσεις του Αναπληρωτή Υπουργού Εξωτερικών για προεκλογικές συγκεντρώσεις τουρκικών κομμάτων στην Ελλάδα», σελ. </w:t>
        </w:r>
        <w:r w:rsidRPr="003B0973">
          <w:rPr>
            <w:rFonts w:eastAsia="Times New Roman"/>
            <w:szCs w:val="24"/>
            <w:lang w:eastAsia="en-US"/>
          </w:rPr>
          <w:br/>
          <w:t xml:space="preserve">        </w:t>
        </w:r>
        <w:proofErr w:type="spellStart"/>
        <w:r w:rsidRPr="003B0973">
          <w:rPr>
            <w:rFonts w:eastAsia="Times New Roman"/>
            <w:szCs w:val="24"/>
            <w:lang w:eastAsia="en-US"/>
          </w:rPr>
          <w:t>ii</w:t>
        </w:r>
        <w:proofErr w:type="spellEnd"/>
        <w:r w:rsidRPr="003B0973">
          <w:rPr>
            <w:rFonts w:eastAsia="Times New Roman"/>
            <w:szCs w:val="24"/>
            <w:lang w:eastAsia="en-US"/>
          </w:rPr>
          <w:t xml:space="preserve">. σχετικά με τις «προεκλογικές συγκεντρώσεις Τούρκων αξιωματούχων στην Ελλάδα», σελ. </w:t>
        </w:r>
        <w:r w:rsidRPr="003B0973">
          <w:rPr>
            <w:rFonts w:eastAsia="Times New Roman"/>
            <w:szCs w:val="24"/>
            <w:lang w:eastAsia="en-US"/>
          </w:rPr>
          <w:br/>
          <w:t xml:space="preserve">    β) Προς την Υπουργό Εργασίας, Κοινωνικής Ασφάλισης και Κοινωνικής Αλληλεγγύης:</w:t>
        </w:r>
        <w:r w:rsidRPr="003B0973">
          <w:rPr>
            <w:rFonts w:eastAsia="Times New Roman"/>
            <w:szCs w:val="24"/>
            <w:lang w:eastAsia="en-US"/>
          </w:rPr>
          <w:br/>
          <w:t xml:space="preserve">        i. σχετικά με την  πρόθεση του Υπουργείου να υποβαθμίσει το υποκατάστημα πρώην ΙΚΑ -νυν ΕΦΚΑ- στα Νέα Μουδανιά Χαλκιδικής, σελ. </w:t>
        </w:r>
        <w:r w:rsidRPr="003B0973">
          <w:rPr>
            <w:rFonts w:eastAsia="Times New Roman"/>
            <w:szCs w:val="24"/>
            <w:lang w:eastAsia="en-US"/>
          </w:rPr>
          <w:br/>
          <w:t xml:space="preserve">        </w:t>
        </w:r>
        <w:proofErr w:type="spellStart"/>
        <w:r w:rsidRPr="003B0973">
          <w:rPr>
            <w:rFonts w:eastAsia="Times New Roman"/>
            <w:szCs w:val="24"/>
            <w:lang w:eastAsia="en-US"/>
          </w:rPr>
          <w:t>ii</w:t>
        </w:r>
        <w:proofErr w:type="spellEnd"/>
        <w:r w:rsidRPr="003B0973">
          <w:rPr>
            <w:rFonts w:eastAsia="Times New Roman"/>
            <w:szCs w:val="24"/>
            <w:lang w:eastAsia="en-US"/>
          </w:rPr>
          <w:t xml:space="preserve">. σχετικά με τον Οργανισμό Ενιαίου Φορέα Κοινωνικής Ασφάλισης (Ε.Φ.Κ.Α.), σελ. </w:t>
        </w:r>
        <w:r w:rsidRPr="003B0973">
          <w:rPr>
            <w:rFonts w:eastAsia="Times New Roman"/>
            <w:szCs w:val="24"/>
            <w:lang w:eastAsia="en-US"/>
          </w:rPr>
          <w:br/>
          <w:t xml:space="preserve">    γ) Προς τον Υπουργό Αγροτικής Ανάπτυξης και Τροφίμων:</w:t>
        </w:r>
        <w:r w:rsidRPr="003B0973">
          <w:rPr>
            <w:rFonts w:eastAsia="Times New Roman"/>
            <w:szCs w:val="24"/>
            <w:lang w:eastAsia="en-US"/>
          </w:rPr>
          <w:br/>
          <w:t xml:space="preserve">        i. σχετικά με την πρόβλεψη </w:t>
        </w:r>
        <w:proofErr w:type="spellStart"/>
        <w:r w:rsidRPr="003B0973">
          <w:rPr>
            <w:rFonts w:eastAsia="Times New Roman"/>
            <w:szCs w:val="24"/>
            <w:lang w:eastAsia="en-US"/>
          </w:rPr>
          <w:t>αντιχαλαζικής</w:t>
        </w:r>
        <w:proofErr w:type="spellEnd"/>
        <w:r w:rsidRPr="003B0973">
          <w:rPr>
            <w:rFonts w:eastAsia="Times New Roman"/>
            <w:szCs w:val="24"/>
            <w:lang w:eastAsia="en-US"/>
          </w:rPr>
          <w:t xml:space="preserve"> προστασίας, σελ. </w:t>
        </w:r>
        <w:r w:rsidRPr="003B0973">
          <w:rPr>
            <w:rFonts w:eastAsia="Times New Roman"/>
            <w:szCs w:val="24"/>
            <w:lang w:eastAsia="en-US"/>
          </w:rPr>
          <w:br/>
          <w:t xml:space="preserve">        </w:t>
        </w:r>
        <w:proofErr w:type="spellStart"/>
        <w:r w:rsidRPr="003B0973">
          <w:rPr>
            <w:rFonts w:eastAsia="Times New Roman"/>
            <w:szCs w:val="24"/>
            <w:lang w:eastAsia="en-US"/>
          </w:rPr>
          <w:t>ii</w:t>
        </w:r>
        <w:proofErr w:type="spellEnd"/>
        <w:r w:rsidRPr="003B0973">
          <w:rPr>
            <w:rFonts w:eastAsia="Times New Roman"/>
            <w:szCs w:val="24"/>
            <w:lang w:eastAsia="en-US"/>
          </w:rPr>
          <w:t xml:space="preserve">. σχετικά με τη θέση των αγροτών στην αλυσίδα εφοδιασμού τροφίμων, σελ. </w:t>
        </w:r>
        <w:r w:rsidRPr="003B0973">
          <w:rPr>
            <w:rFonts w:eastAsia="Times New Roman"/>
            <w:szCs w:val="24"/>
            <w:lang w:eastAsia="en-US"/>
          </w:rPr>
          <w:br/>
          <w:t xml:space="preserve">    δ) Προς την Υπουργό Πολιτισμού και Αθλητισμού, σχετικά με το σχεδιασμό για την κατάργηση της Εφορείας Αρχαιοτήτων Κιλκίς, σελ. </w:t>
        </w:r>
        <w:r w:rsidRPr="003B0973">
          <w:rPr>
            <w:rFonts w:eastAsia="Times New Roman"/>
            <w:szCs w:val="24"/>
            <w:lang w:eastAsia="en-US"/>
          </w:rPr>
          <w:br/>
          <w:t xml:space="preserve">    ε) Προς τον Υπουργό Εσωτερικών, σχετικά με το καθεστώς εντοπιότητας των αστυνομικών υπαλλήλων, σελ. </w:t>
        </w:r>
        <w:r w:rsidRPr="003B0973">
          <w:rPr>
            <w:rFonts w:eastAsia="Times New Roman"/>
            <w:szCs w:val="24"/>
            <w:lang w:eastAsia="en-US"/>
          </w:rPr>
          <w:br/>
          <w:t xml:space="preserve"> </w:t>
        </w:r>
        <w:r w:rsidRPr="003B0973">
          <w:rPr>
            <w:rFonts w:eastAsia="Times New Roman"/>
            <w:szCs w:val="24"/>
            <w:lang w:eastAsia="en-US"/>
          </w:rPr>
          <w:br/>
          <w:t xml:space="preserve">Γ. ΝΟΜΟΘΕΤΙΚΗ ΕΡΓΑΣΙΑ </w:t>
        </w:r>
        <w:r w:rsidRPr="003B0973">
          <w:rPr>
            <w:rFonts w:eastAsia="Times New Roman"/>
            <w:szCs w:val="24"/>
            <w:lang w:eastAsia="en-US"/>
          </w:rPr>
          <w:br/>
          <w:t>1. Κατάθεση Εκθέσεως Διαρκούς Επιτροπής:</w:t>
        </w:r>
      </w:ins>
    </w:p>
    <w:p w14:paraId="42317F8A" w14:textId="77777777" w:rsidR="003B0973" w:rsidRPr="003B0973" w:rsidRDefault="003B0973" w:rsidP="003B0973">
      <w:pPr>
        <w:spacing w:after="0" w:line="360" w:lineRule="auto"/>
        <w:rPr>
          <w:ins w:id="22" w:author="Φλούδα Χριστίνα" w:date="2017-03-29T12:48:00Z"/>
          <w:rFonts w:eastAsia="Times New Roman"/>
          <w:szCs w:val="24"/>
          <w:lang w:eastAsia="en-US"/>
        </w:rPr>
      </w:pPr>
      <w:ins w:id="23" w:author="Φλούδα Χριστίνα" w:date="2017-03-29T12:48:00Z">
        <w:r w:rsidRPr="003B0973">
          <w:rPr>
            <w:rFonts w:eastAsia="Times New Roman"/>
            <w:szCs w:val="24"/>
            <w:lang w:eastAsia="en-US"/>
          </w:rPr>
          <w:t xml:space="preserve">Η Διαρκής Επιτροπή Εθνικής  Άμυνας και Εξωτερικών Υποθέσεων καταθέτει την έκθεσή της στο σχέδιο νόμου του Υπουργείου Εξωτερικών: «Κύρωση της Συμφωνίας-Πλαισίου για εταιρική σχέση και συνεργασία μεταξύ της Ευρωπαϊκής  Ένωσης και των κρατών-μελών της, αφενός, και της Μογγολίας, αφετέρου», σελ. </w:t>
        </w:r>
        <w:r w:rsidRPr="003B0973">
          <w:rPr>
            <w:rFonts w:eastAsia="Times New Roman"/>
            <w:szCs w:val="24"/>
            <w:lang w:eastAsia="en-US"/>
          </w:rPr>
          <w:br/>
          <w:t xml:space="preserve">2. Συζήτηση και ψήφιση επί της αρχής, των άρθρων, των τροπολογιών και του συνόλου του σχεδίου νόμου του Υπουργείου Ψηφιακής Πολιτικής, Τηλεπικοινωνιών και Ενημέρωσης: «Μέτρα μείωσης του κόστους εγκατάστασης </w:t>
        </w:r>
        <w:proofErr w:type="spellStart"/>
        <w:r w:rsidRPr="003B0973">
          <w:rPr>
            <w:rFonts w:eastAsia="Times New Roman"/>
            <w:szCs w:val="24"/>
            <w:lang w:eastAsia="en-US"/>
          </w:rPr>
          <w:t>υψίρρυθμων</w:t>
        </w:r>
        <w:proofErr w:type="spellEnd"/>
        <w:r w:rsidRPr="003B0973">
          <w:rPr>
            <w:rFonts w:eastAsia="Times New Roman"/>
            <w:szCs w:val="24"/>
            <w:lang w:eastAsia="en-US"/>
          </w:rPr>
          <w:t xml:space="preserve"> δικτύων ηλεκτρονικών επικοινωνιών-Εναρμόνιση της νομοθεσίας στην Οδηγία 2014/61/ΕΕ και άλλες διατάξεις», σελ. </w:t>
        </w:r>
        <w:r w:rsidRPr="003B0973">
          <w:rPr>
            <w:rFonts w:eastAsia="Times New Roman"/>
            <w:szCs w:val="24"/>
            <w:lang w:eastAsia="en-US"/>
          </w:rPr>
          <w:br/>
        </w:r>
      </w:ins>
    </w:p>
    <w:p w14:paraId="7FF6ABB8" w14:textId="77777777" w:rsidR="003B0973" w:rsidRPr="003B0973" w:rsidRDefault="003B0973" w:rsidP="003B0973">
      <w:pPr>
        <w:spacing w:after="0" w:line="360" w:lineRule="auto"/>
        <w:rPr>
          <w:ins w:id="24" w:author="Φλούδα Χριστίνα" w:date="2017-03-29T12:48:00Z"/>
          <w:rFonts w:eastAsia="Times New Roman"/>
          <w:szCs w:val="24"/>
          <w:lang w:eastAsia="en-US"/>
        </w:rPr>
      </w:pPr>
      <w:ins w:id="25" w:author="Φλούδα Χριστίνα" w:date="2017-03-29T12:48:00Z">
        <w:r w:rsidRPr="003B0973">
          <w:rPr>
            <w:rFonts w:eastAsia="Times New Roman"/>
            <w:szCs w:val="24"/>
            <w:lang w:eastAsia="en-US"/>
          </w:rPr>
          <w:t>ΠΡΟΕΔΡΕΥΟΝΤΕΣ</w:t>
        </w:r>
      </w:ins>
    </w:p>
    <w:p w14:paraId="3526A2D6" w14:textId="77777777" w:rsidR="003B0973" w:rsidRPr="003B0973" w:rsidRDefault="003B0973" w:rsidP="003B0973">
      <w:pPr>
        <w:spacing w:after="0" w:line="360" w:lineRule="auto"/>
        <w:rPr>
          <w:ins w:id="26" w:author="Φλούδα Χριστίνα" w:date="2017-03-29T12:48:00Z"/>
          <w:rFonts w:eastAsia="Times New Roman"/>
          <w:szCs w:val="24"/>
          <w:lang w:eastAsia="en-US"/>
        </w:rPr>
      </w:pPr>
      <w:ins w:id="27" w:author="Φλούδα Χριστίνα" w:date="2017-03-29T12:48:00Z">
        <w:r w:rsidRPr="003B0973">
          <w:rPr>
            <w:rFonts w:eastAsia="Times New Roman"/>
            <w:szCs w:val="24"/>
            <w:lang w:eastAsia="en-US"/>
          </w:rPr>
          <w:t>ΒΑΡΕΜΕΝΟΣ Γ. , σελ.</w:t>
        </w:r>
      </w:ins>
    </w:p>
    <w:p w14:paraId="2641C249" w14:textId="77777777" w:rsidR="003B0973" w:rsidRPr="003B0973" w:rsidRDefault="003B0973" w:rsidP="003B0973">
      <w:pPr>
        <w:spacing w:after="0" w:line="360" w:lineRule="auto"/>
        <w:rPr>
          <w:ins w:id="28" w:author="Φλούδα Χριστίνα" w:date="2017-03-29T12:48:00Z"/>
          <w:rFonts w:eastAsia="Times New Roman"/>
          <w:szCs w:val="24"/>
          <w:lang w:eastAsia="en-US"/>
        </w:rPr>
      </w:pPr>
      <w:ins w:id="29" w:author="Φλούδα Χριστίνα" w:date="2017-03-29T12:48:00Z">
        <w:r w:rsidRPr="003B0973">
          <w:rPr>
            <w:rFonts w:eastAsia="Times New Roman"/>
            <w:szCs w:val="24"/>
            <w:lang w:eastAsia="en-US"/>
          </w:rPr>
          <w:t>ΚΑΚΛΑΜΑΝΗΣ Ν. , σελ.</w:t>
        </w:r>
        <w:r w:rsidRPr="003B0973">
          <w:rPr>
            <w:rFonts w:eastAsia="Times New Roman"/>
            <w:szCs w:val="24"/>
            <w:lang w:eastAsia="en-US"/>
          </w:rPr>
          <w:br/>
          <w:t>ΚΟΥΡΑΚΗΣ Α. , σελ.</w:t>
        </w:r>
        <w:r w:rsidRPr="003B0973">
          <w:rPr>
            <w:rFonts w:eastAsia="Times New Roman"/>
            <w:szCs w:val="24"/>
            <w:lang w:eastAsia="en-US"/>
          </w:rPr>
          <w:br/>
          <w:t>ΛΑΜΠΡΟΥΛΗΣ Γ. , σελ.</w:t>
        </w:r>
        <w:r w:rsidRPr="003B0973">
          <w:rPr>
            <w:rFonts w:eastAsia="Times New Roman"/>
            <w:szCs w:val="24"/>
            <w:lang w:eastAsia="en-US"/>
          </w:rPr>
          <w:br/>
        </w:r>
      </w:ins>
    </w:p>
    <w:p w14:paraId="43C73C7E" w14:textId="77777777" w:rsidR="003B0973" w:rsidRPr="003B0973" w:rsidRDefault="003B0973" w:rsidP="003B0973">
      <w:pPr>
        <w:spacing w:after="0" w:line="360" w:lineRule="auto"/>
        <w:rPr>
          <w:ins w:id="30" w:author="Φλούδα Χριστίνα" w:date="2017-03-29T12:48:00Z"/>
          <w:rFonts w:eastAsia="Times New Roman"/>
          <w:szCs w:val="24"/>
          <w:lang w:eastAsia="en-US"/>
        </w:rPr>
      </w:pPr>
      <w:ins w:id="31" w:author="Φλούδα Χριστίνα" w:date="2017-03-29T12:48:00Z">
        <w:r w:rsidRPr="003B0973">
          <w:rPr>
            <w:rFonts w:eastAsia="Times New Roman"/>
            <w:szCs w:val="24"/>
            <w:lang w:eastAsia="en-US"/>
          </w:rPr>
          <w:t>ΟΜΙΛΗΤΕΣ</w:t>
        </w:r>
      </w:ins>
    </w:p>
    <w:p w14:paraId="4D687CAC" w14:textId="77777777" w:rsidR="003B0973" w:rsidRPr="003B0973" w:rsidRDefault="003B0973" w:rsidP="003B0973">
      <w:pPr>
        <w:spacing w:after="0" w:line="360" w:lineRule="auto"/>
        <w:rPr>
          <w:ins w:id="32" w:author="Φλούδα Χριστίνα" w:date="2017-03-29T12:48:00Z"/>
          <w:rFonts w:eastAsia="Times New Roman"/>
          <w:szCs w:val="24"/>
          <w:lang w:eastAsia="en-US"/>
        </w:rPr>
      </w:pPr>
      <w:ins w:id="33" w:author="Φλούδα Χριστίνα" w:date="2017-03-29T12:48:00Z">
        <w:r w:rsidRPr="003B0973">
          <w:rPr>
            <w:rFonts w:eastAsia="Times New Roman"/>
            <w:szCs w:val="24"/>
            <w:lang w:eastAsia="en-US"/>
          </w:rPr>
          <w:br/>
          <w:t>Α. Επί διαδικαστικού θέματος:</w:t>
        </w:r>
        <w:r w:rsidRPr="003B0973">
          <w:rPr>
            <w:rFonts w:eastAsia="Times New Roman"/>
            <w:szCs w:val="24"/>
            <w:lang w:eastAsia="en-US"/>
          </w:rPr>
          <w:br/>
          <w:t>ΑΣΗΜΑΚΟΠΟΥΛΟΥ  Ά. , σελ.</w:t>
        </w:r>
        <w:r w:rsidRPr="003B0973">
          <w:rPr>
            <w:rFonts w:eastAsia="Times New Roman"/>
            <w:szCs w:val="24"/>
            <w:lang w:eastAsia="en-US"/>
          </w:rPr>
          <w:br/>
          <w:t>ΚΑΚΛΑΜΑΝΗΣ Ν. , σελ.</w:t>
        </w:r>
        <w:r w:rsidRPr="003B0973">
          <w:rPr>
            <w:rFonts w:eastAsia="Times New Roman"/>
            <w:szCs w:val="24"/>
            <w:lang w:eastAsia="en-US"/>
          </w:rPr>
          <w:br/>
          <w:t>ΚΑΤΣΗΣ Μ. , σελ.</w:t>
        </w:r>
        <w:r w:rsidRPr="003B0973">
          <w:rPr>
            <w:rFonts w:eastAsia="Times New Roman"/>
            <w:szCs w:val="24"/>
            <w:lang w:eastAsia="en-US"/>
          </w:rPr>
          <w:br/>
          <w:t>ΚΟΥΡΑΚΗΣ Α. , σελ.</w:t>
        </w:r>
        <w:r w:rsidRPr="003B0973">
          <w:rPr>
            <w:rFonts w:eastAsia="Times New Roman"/>
            <w:szCs w:val="24"/>
            <w:lang w:eastAsia="en-US"/>
          </w:rPr>
          <w:br/>
          <w:t>ΛΑΜΠΡΟΥΛΗΣ Γ. , σελ.</w:t>
        </w:r>
        <w:r w:rsidRPr="003B0973">
          <w:rPr>
            <w:rFonts w:eastAsia="Times New Roman"/>
            <w:szCs w:val="24"/>
            <w:lang w:eastAsia="en-US"/>
          </w:rPr>
          <w:br/>
          <w:t>ΜΑΝΙΑΤΗΣ Ι. , σελ.</w:t>
        </w:r>
        <w:r w:rsidRPr="003B0973">
          <w:rPr>
            <w:rFonts w:eastAsia="Times New Roman"/>
            <w:szCs w:val="24"/>
            <w:lang w:eastAsia="en-US"/>
          </w:rPr>
          <w:br/>
          <w:t>ΠΑΠΠΑΣ Ν. , σελ.</w:t>
        </w:r>
        <w:r w:rsidRPr="003B0973">
          <w:rPr>
            <w:rFonts w:eastAsia="Times New Roman"/>
            <w:szCs w:val="24"/>
            <w:lang w:eastAsia="en-US"/>
          </w:rPr>
          <w:br/>
          <w:t>ΤΖΑΒΑΡΑΣ Κ. , σελ.</w:t>
        </w:r>
        <w:r w:rsidRPr="003B0973">
          <w:rPr>
            <w:rFonts w:eastAsia="Times New Roman"/>
            <w:szCs w:val="24"/>
            <w:lang w:eastAsia="en-US"/>
          </w:rPr>
          <w:br/>
        </w:r>
        <w:r w:rsidRPr="003B0973">
          <w:rPr>
            <w:rFonts w:eastAsia="Times New Roman"/>
            <w:szCs w:val="24"/>
            <w:lang w:eastAsia="en-US"/>
          </w:rPr>
          <w:br/>
          <w:t>Β. Επί των επικαίρων ερωτήσεων:</w:t>
        </w:r>
        <w:r w:rsidRPr="003B0973">
          <w:rPr>
            <w:rFonts w:eastAsia="Times New Roman"/>
            <w:szCs w:val="24"/>
            <w:lang w:eastAsia="en-US"/>
          </w:rPr>
          <w:br/>
          <w:t>ΑΠΟΣΤΟΛΟΥ Ε. , σελ.</w:t>
        </w:r>
        <w:r w:rsidRPr="003B0973">
          <w:rPr>
            <w:rFonts w:eastAsia="Times New Roman"/>
            <w:szCs w:val="24"/>
            <w:lang w:eastAsia="en-US"/>
          </w:rPr>
          <w:br/>
          <w:t>ΑΡΑΧΩΒΙΤΗΣ Σ. , σελ.</w:t>
        </w:r>
        <w:r w:rsidRPr="003B0973">
          <w:rPr>
            <w:rFonts w:eastAsia="Times New Roman"/>
            <w:szCs w:val="24"/>
            <w:lang w:eastAsia="en-US"/>
          </w:rPr>
          <w:br/>
          <w:t>ΒΑΓΙΩΝΑΣ Γ. , σελ.</w:t>
        </w:r>
        <w:r w:rsidRPr="003B0973">
          <w:rPr>
            <w:rFonts w:eastAsia="Times New Roman"/>
            <w:szCs w:val="24"/>
            <w:lang w:eastAsia="en-US"/>
          </w:rPr>
          <w:br/>
          <w:t>ΓΕΩΡΓΑΝΤΑΣ Γ. , σελ.</w:t>
        </w:r>
        <w:r w:rsidRPr="003B0973">
          <w:rPr>
            <w:rFonts w:eastAsia="Times New Roman"/>
            <w:szCs w:val="24"/>
            <w:lang w:eastAsia="en-US"/>
          </w:rPr>
          <w:br/>
          <w:t>ΚΑΤΡΟΥΓΚΑΛΟΣ Γ. , σελ.</w:t>
        </w:r>
        <w:r w:rsidRPr="003B0973">
          <w:rPr>
            <w:rFonts w:eastAsia="Times New Roman"/>
            <w:szCs w:val="24"/>
            <w:lang w:eastAsia="en-US"/>
          </w:rPr>
          <w:br/>
          <w:t>ΚΟΝΙΟΡΔΟΥ Λ. , σελ.</w:t>
        </w:r>
        <w:r w:rsidRPr="003B0973">
          <w:rPr>
            <w:rFonts w:eastAsia="Times New Roman"/>
            <w:szCs w:val="24"/>
            <w:lang w:eastAsia="en-US"/>
          </w:rPr>
          <w:br/>
          <w:t>ΛΑΓΟΣ Ι. , σελ.</w:t>
        </w:r>
        <w:r w:rsidRPr="003B0973">
          <w:rPr>
            <w:rFonts w:eastAsia="Times New Roman"/>
            <w:szCs w:val="24"/>
            <w:lang w:eastAsia="en-US"/>
          </w:rPr>
          <w:br/>
          <w:t>ΠΕΤΡΟΠΟΥΛΟΣ Α. , σελ.</w:t>
        </w:r>
        <w:r w:rsidRPr="003B0973">
          <w:rPr>
            <w:rFonts w:eastAsia="Times New Roman"/>
            <w:szCs w:val="24"/>
            <w:lang w:eastAsia="en-US"/>
          </w:rPr>
          <w:br/>
          <w:t>ΣΑΧΙΝΙΔΗΣ Ι. , σελ.</w:t>
        </w:r>
        <w:r w:rsidRPr="003B0973">
          <w:rPr>
            <w:rFonts w:eastAsia="Times New Roman"/>
            <w:szCs w:val="24"/>
            <w:lang w:eastAsia="en-US"/>
          </w:rPr>
          <w:br/>
          <w:t>ΣΤΑΜΑΤΗΣ Δ. , σελ.</w:t>
        </w:r>
        <w:r w:rsidRPr="003B0973">
          <w:rPr>
            <w:rFonts w:eastAsia="Times New Roman"/>
            <w:szCs w:val="24"/>
            <w:lang w:eastAsia="en-US"/>
          </w:rPr>
          <w:br/>
          <w:t>ΣΥΡΜΑΛΕΝΙΟΣ Ν. , σελ.</w:t>
        </w:r>
        <w:r w:rsidRPr="003B0973">
          <w:rPr>
            <w:rFonts w:eastAsia="Times New Roman"/>
            <w:szCs w:val="24"/>
            <w:lang w:eastAsia="en-US"/>
          </w:rPr>
          <w:br/>
          <w:t>ΤΖΑΚΡΗ Θ. , σελ.</w:t>
        </w:r>
        <w:r w:rsidRPr="003B0973">
          <w:rPr>
            <w:rFonts w:eastAsia="Times New Roman"/>
            <w:szCs w:val="24"/>
            <w:lang w:eastAsia="en-US"/>
          </w:rPr>
          <w:br/>
          <w:t>ΤΟΣΚΑΣ Ν. , σελ.</w:t>
        </w:r>
        <w:r w:rsidRPr="003B0973">
          <w:rPr>
            <w:rFonts w:eastAsia="Times New Roman"/>
            <w:szCs w:val="24"/>
            <w:lang w:eastAsia="en-US"/>
          </w:rPr>
          <w:br/>
        </w:r>
        <w:r w:rsidRPr="003B0973">
          <w:rPr>
            <w:rFonts w:eastAsia="Times New Roman"/>
            <w:szCs w:val="24"/>
            <w:lang w:eastAsia="en-US"/>
          </w:rPr>
          <w:br/>
          <w:t>Γ. Επί του σχεδίου νόμου του Υπουργείου Ψηφιακής Πολιτικής, Τηλεπικοινωνιών και Ενημέρωσης:</w:t>
        </w:r>
        <w:r w:rsidRPr="003B0973">
          <w:rPr>
            <w:rFonts w:eastAsia="Times New Roman"/>
            <w:szCs w:val="24"/>
            <w:lang w:eastAsia="en-US"/>
          </w:rPr>
          <w:br/>
          <w:t>ΑΜΥΡΑΣ Γ. , σελ.</w:t>
        </w:r>
        <w:r w:rsidRPr="003B0973">
          <w:rPr>
            <w:rFonts w:eastAsia="Times New Roman"/>
            <w:szCs w:val="24"/>
            <w:lang w:eastAsia="en-US"/>
          </w:rPr>
          <w:br/>
          <w:t>ΑΣΗΜΑΚΟΠΟΥΛΟΥ  Ά. , σελ.</w:t>
        </w:r>
        <w:r w:rsidRPr="003B0973">
          <w:rPr>
            <w:rFonts w:eastAsia="Times New Roman"/>
            <w:szCs w:val="24"/>
            <w:lang w:eastAsia="en-US"/>
          </w:rPr>
          <w:br/>
          <w:t>ΒΑΚΗ Φ. , σελ.</w:t>
        </w:r>
        <w:r w:rsidRPr="003B0973">
          <w:rPr>
            <w:rFonts w:eastAsia="Times New Roman"/>
            <w:szCs w:val="24"/>
            <w:lang w:eastAsia="en-US"/>
          </w:rPr>
          <w:br/>
          <w:t>ΓΕΩΡΓΙΑΔΗΣ Μ. , σελ.</w:t>
        </w:r>
        <w:r w:rsidRPr="003B0973">
          <w:rPr>
            <w:rFonts w:eastAsia="Times New Roman"/>
            <w:szCs w:val="24"/>
            <w:lang w:eastAsia="en-US"/>
          </w:rPr>
          <w:br/>
          <w:t>ΔΑΝΕΛΛΗΣ Σ. , σελ.</w:t>
        </w:r>
        <w:r w:rsidRPr="003B0973">
          <w:rPr>
            <w:rFonts w:eastAsia="Times New Roman"/>
            <w:szCs w:val="24"/>
            <w:lang w:eastAsia="en-US"/>
          </w:rPr>
          <w:br/>
          <w:t>ΔΕΛΗΣ Ι. , σελ.</w:t>
        </w:r>
        <w:r w:rsidRPr="003B0973">
          <w:rPr>
            <w:rFonts w:eastAsia="Times New Roman"/>
            <w:szCs w:val="24"/>
            <w:lang w:eastAsia="en-US"/>
          </w:rPr>
          <w:br/>
          <w:t>ΔΗΜΑΣ Χ. , σελ.</w:t>
        </w:r>
        <w:r w:rsidRPr="003B0973">
          <w:rPr>
            <w:rFonts w:eastAsia="Times New Roman"/>
            <w:szCs w:val="24"/>
            <w:lang w:eastAsia="en-US"/>
          </w:rPr>
          <w:br/>
          <w:t>ΚΑΒΒΑΔΙΑ Ι. , σελ.</w:t>
        </w:r>
        <w:r w:rsidRPr="003B0973">
          <w:rPr>
            <w:rFonts w:eastAsia="Times New Roman"/>
            <w:szCs w:val="24"/>
            <w:lang w:eastAsia="en-US"/>
          </w:rPr>
          <w:br/>
          <w:t>ΚΑΚΛΑΜΑΝΗΣ Ν. , σελ.</w:t>
        </w:r>
        <w:r w:rsidRPr="003B0973">
          <w:rPr>
            <w:rFonts w:eastAsia="Times New Roman"/>
            <w:szCs w:val="24"/>
            <w:lang w:eastAsia="en-US"/>
          </w:rPr>
          <w:br/>
          <w:t>ΚΑΡΑΘΑΝΑΣΟΠΟΥΛΟΣ Ν. , σελ.</w:t>
        </w:r>
        <w:r w:rsidRPr="003B0973">
          <w:rPr>
            <w:rFonts w:eastAsia="Times New Roman"/>
            <w:szCs w:val="24"/>
            <w:lang w:eastAsia="en-US"/>
          </w:rPr>
          <w:br/>
          <w:t>ΚΑΡΑΚΩΣΤΑΣ Ε. , σελ.</w:t>
        </w:r>
        <w:r w:rsidRPr="003B0973">
          <w:rPr>
            <w:rFonts w:eastAsia="Times New Roman"/>
            <w:szCs w:val="24"/>
            <w:lang w:eastAsia="en-US"/>
          </w:rPr>
          <w:br/>
          <w:t>ΚΑΡΑΝΑΣΤΑΣΗΣ Α. , σελ.</w:t>
        </w:r>
        <w:r w:rsidRPr="003B0973">
          <w:rPr>
            <w:rFonts w:eastAsia="Times New Roman"/>
            <w:szCs w:val="24"/>
            <w:lang w:eastAsia="en-US"/>
          </w:rPr>
          <w:br/>
          <w:t>ΚΑΤΣΗΣ Μ. , σελ.</w:t>
        </w:r>
        <w:r w:rsidRPr="003B0973">
          <w:rPr>
            <w:rFonts w:eastAsia="Times New Roman"/>
            <w:szCs w:val="24"/>
            <w:lang w:eastAsia="en-US"/>
          </w:rPr>
          <w:br/>
          <w:t>ΚΕΦΑΛΙΔΟΥ Χ. , σελ.</w:t>
        </w:r>
        <w:r w:rsidRPr="003B0973">
          <w:rPr>
            <w:rFonts w:eastAsia="Times New Roman"/>
            <w:szCs w:val="24"/>
            <w:lang w:eastAsia="en-US"/>
          </w:rPr>
          <w:br/>
          <w:t>ΚΕΦΑΛΟΓΙΑΝΝΗ  Ό. , σελ.</w:t>
        </w:r>
        <w:r w:rsidRPr="003B0973">
          <w:rPr>
            <w:rFonts w:eastAsia="Times New Roman"/>
            <w:szCs w:val="24"/>
            <w:lang w:eastAsia="en-US"/>
          </w:rPr>
          <w:br/>
          <w:t>ΚΟΝΙΟΡΔΟΥ Λ. , σελ.</w:t>
        </w:r>
        <w:r w:rsidRPr="003B0973">
          <w:rPr>
            <w:rFonts w:eastAsia="Times New Roman"/>
            <w:szCs w:val="24"/>
            <w:lang w:eastAsia="en-US"/>
          </w:rPr>
          <w:br/>
          <w:t>ΚΥΡΙΑΖΙΔΗΣ Δ. , σελ.</w:t>
        </w:r>
        <w:r w:rsidRPr="003B0973">
          <w:rPr>
            <w:rFonts w:eastAsia="Times New Roman"/>
            <w:szCs w:val="24"/>
            <w:lang w:eastAsia="en-US"/>
          </w:rPr>
          <w:br/>
          <w:t>ΜΑΝΙΑΤΗΣ Ι. , σελ.</w:t>
        </w:r>
        <w:r w:rsidRPr="003B0973">
          <w:rPr>
            <w:rFonts w:eastAsia="Times New Roman"/>
            <w:szCs w:val="24"/>
            <w:lang w:eastAsia="en-US"/>
          </w:rPr>
          <w:br/>
          <w:t>ΜΕΪΚΟΠΟΥΛΟΣ Α. , σελ.</w:t>
        </w:r>
        <w:r w:rsidRPr="003B0973">
          <w:rPr>
            <w:rFonts w:eastAsia="Times New Roman"/>
            <w:szCs w:val="24"/>
            <w:lang w:eastAsia="en-US"/>
          </w:rPr>
          <w:br/>
          <w:t>ΞΥΔΑΚΗΣ Ν. , σελ.</w:t>
        </w:r>
        <w:r w:rsidRPr="003B0973">
          <w:rPr>
            <w:rFonts w:eastAsia="Times New Roman"/>
            <w:szCs w:val="24"/>
            <w:lang w:eastAsia="en-US"/>
          </w:rPr>
          <w:br/>
          <w:t>ΠΑΠΑΗΛΙΟΥ Γ. , σελ.</w:t>
        </w:r>
        <w:r w:rsidRPr="003B0973">
          <w:rPr>
            <w:rFonts w:eastAsia="Times New Roman"/>
            <w:szCs w:val="24"/>
            <w:lang w:eastAsia="en-US"/>
          </w:rPr>
          <w:br/>
          <w:t>ΠΑΠΑΧΡΙΣΤΟΠΟΥΛΟΣ Α. , σελ.</w:t>
        </w:r>
        <w:r w:rsidRPr="003B0973">
          <w:rPr>
            <w:rFonts w:eastAsia="Times New Roman"/>
            <w:szCs w:val="24"/>
            <w:lang w:eastAsia="en-US"/>
          </w:rPr>
          <w:br/>
          <w:t>ΠΑΠΠΑΣ Ν. , σελ.</w:t>
        </w:r>
        <w:r w:rsidRPr="003B0973">
          <w:rPr>
            <w:rFonts w:eastAsia="Times New Roman"/>
            <w:szCs w:val="24"/>
            <w:lang w:eastAsia="en-US"/>
          </w:rPr>
          <w:br/>
          <w:t>ΣΑΡΑΚΙΩΤΗΣ Ι. , σελ.</w:t>
        </w:r>
        <w:r w:rsidRPr="003B0973">
          <w:rPr>
            <w:rFonts w:eastAsia="Times New Roman"/>
            <w:szCs w:val="24"/>
            <w:lang w:eastAsia="en-US"/>
          </w:rPr>
          <w:br/>
          <w:t>ΣΑΡΙΔΗΣ Ι. , σελ.</w:t>
        </w:r>
        <w:r w:rsidRPr="003B0973">
          <w:rPr>
            <w:rFonts w:eastAsia="Times New Roman"/>
            <w:szCs w:val="24"/>
            <w:lang w:eastAsia="en-US"/>
          </w:rPr>
          <w:br/>
          <w:t>ΣΑΧΙΝΙΔΗΣ Ι. , σελ.</w:t>
        </w:r>
        <w:r w:rsidRPr="003B0973">
          <w:rPr>
            <w:rFonts w:eastAsia="Times New Roman"/>
            <w:szCs w:val="24"/>
            <w:lang w:eastAsia="en-US"/>
          </w:rPr>
          <w:br/>
          <w:t>ΤΖΑΒΑΡΑΣ Κ. , σελ.</w:t>
        </w:r>
        <w:r w:rsidRPr="003B0973">
          <w:rPr>
            <w:rFonts w:eastAsia="Times New Roman"/>
            <w:szCs w:val="24"/>
            <w:lang w:eastAsia="en-US"/>
          </w:rPr>
          <w:br/>
          <w:t>ΤΖΑΚΡΗ Θ. , σελ.</w:t>
        </w:r>
        <w:r w:rsidRPr="003B0973">
          <w:rPr>
            <w:rFonts w:eastAsia="Times New Roman"/>
            <w:szCs w:val="24"/>
            <w:lang w:eastAsia="en-US"/>
          </w:rPr>
          <w:br/>
          <w:t>ΧΡΙΣΤΟΦΙΛΟΠΟΥΛΟΥ Π. , σελ.</w:t>
        </w:r>
        <w:r w:rsidRPr="003B0973">
          <w:rPr>
            <w:rFonts w:eastAsia="Times New Roman"/>
            <w:szCs w:val="24"/>
            <w:lang w:eastAsia="en-US"/>
          </w:rPr>
          <w:br/>
        </w:r>
      </w:ins>
    </w:p>
    <w:p w14:paraId="3C83B697" w14:textId="77777777" w:rsidR="003B0973" w:rsidRPr="003B0973" w:rsidRDefault="003B0973" w:rsidP="003B0973">
      <w:pPr>
        <w:spacing w:after="0" w:line="360" w:lineRule="auto"/>
        <w:rPr>
          <w:ins w:id="34" w:author="Φλούδα Χριστίνα" w:date="2017-03-29T12:48:00Z"/>
          <w:rFonts w:eastAsia="Times New Roman"/>
          <w:szCs w:val="24"/>
          <w:lang w:eastAsia="en-US"/>
        </w:rPr>
      </w:pPr>
      <w:ins w:id="35" w:author="Φλούδα Χριστίνα" w:date="2017-03-29T12:48:00Z">
        <w:r w:rsidRPr="003B0973">
          <w:rPr>
            <w:rFonts w:eastAsia="Times New Roman"/>
            <w:szCs w:val="24"/>
            <w:lang w:eastAsia="en-US"/>
          </w:rPr>
          <w:t>ΠΑΡΕΜΒΑΣΕΙΣ:</w:t>
        </w:r>
      </w:ins>
    </w:p>
    <w:p w14:paraId="24008C1C" w14:textId="77777777" w:rsidR="003B0973" w:rsidRPr="003B0973" w:rsidRDefault="003B0973" w:rsidP="003B0973">
      <w:pPr>
        <w:spacing w:after="0" w:line="360" w:lineRule="auto"/>
        <w:rPr>
          <w:ins w:id="36" w:author="Φλούδα Χριστίνα" w:date="2017-03-29T12:48:00Z"/>
          <w:rFonts w:eastAsia="Times New Roman"/>
          <w:szCs w:val="24"/>
          <w:lang w:eastAsia="en-US"/>
        </w:rPr>
      </w:pPr>
      <w:ins w:id="37" w:author="Φλούδα Χριστίνα" w:date="2017-03-29T12:48:00Z">
        <w:r w:rsidRPr="003B0973">
          <w:rPr>
            <w:rFonts w:eastAsia="Times New Roman"/>
            <w:szCs w:val="24"/>
            <w:lang w:eastAsia="en-US"/>
          </w:rPr>
          <w:t>ΚΑΚΛΑΜΑΝΗΣ Ν. , σελ.</w:t>
        </w:r>
      </w:ins>
    </w:p>
    <w:p w14:paraId="440BCC10" w14:textId="77777777" w:rsidR="003B0973" w:rsidRPr="003B0973" w:rsidRDefault="003B0973" w:rsidP="003B0973">
      <w:pPr>
        <w:spacing w:after="0" w:line="360" w:lineRule="auto"/>
        <w:rPr>
          <w:ins w:id="38" w:author="Φλούδα Χριστίνα" w:date="2017-03-29T12:48:00Z"/>
          <w:rFonts w:eastAsia="Times New Roman"/>
          <w:szCs w:val="24"/>
          <w:lang w:eastAsia="en-US"/>
        </w:rPr>
      </w:pPr>
      <w:ins w:id="39" w:author="Φλούδα Χριστίνα" w:date="2017-03-29T12:48:00Z">
        <w:r w:rsidRPr="003B0973">
          <w:rPr>
            <w:rFonts w:eastAsia="Times New Roman"/>
            <w:szCs w:val="24"/>
            <w:lang w:eastAsia="en-US"/>
          </w:rPr>
          <w:t xml:space="preserve">ΚΑΡΑΚΩΣΤΑ Ε. , σελ. </w:t>
        </w:r>
      </w:ins>
    </w:p>
    <w:p w14:paraId="23EEB90B" w14:textId="77777777" w:rsidR="003B0973" w:rsidRDefault="003B0973" w:rsidP="003B0973">
      <w:pPr>
        <w:spacing w:after="0" w:line="600" w:lineRule="auto"/>
        <w:ind w:firstLine="720"/>
        <w:contextualSpacing/>
        <w:jc w:val="both"/>
        <w:rPr>
          <w:ins w:id="40" w:author="Φλούδα Χριστίνα" w:date="2017-03-29T12:48:00Z"/>
          <w:rFonts w:eastAsia="Times New Roman"/>
          <w:szCs w:val="24"/>
        </w:rPr>
        <w:pPrChange w:id="41" w:author="Φλούδα Χριστίνα" w:date="2017-03-29T12:48:00Z">
          <w:pPr>
            <w:spacing w:after="0" w:line="600" w:lineRule="auto"/>
            <w:ind w:firstLine="720"/>
            <w:contextualSpacing/>
            <w:jc w:val="center"/>
          </w:pPr>
        </w:pPrChange>
      </w:pPr>
    </w:p>
    <w:p w14:paraId="4CED8E82" w14:textId="77777777" w:rsidR="00807BFC" w:rsidRDefault="003B0973">
      <w:pPr>
        <w:spacing w:after="0" w:line="600" w:lineRule="auto"/>
        <w:ind w:firstLine="720"/>
        <w:contextualSpacing/>
        <w:jc w:val="center"/>
        <w:rPr>
          <w:rFonts w:eastAsia="Times New Roman"/>
          <w:szCs w:val="24"/>
        </w:rPr>
      </w:pPr>
      <w:r w:rsidRPr="007E6F46">
        <w:rPr>
          <w:rFonts w:eastAsia="Times New Roman"/>
          <w:szCs w:val="24"/>
        </w:rPr>
        <w:t>ΠΡΑΚΤΙΚΑ ΒΟΥΛΗΣ</w:t>
      </w:r>
    </w:p>
    <w:p w14:paraId="4CED8E83" w14:textId="77777777" w:rsidR="00807BFC" w:rsidRDefault="003B0973">
      <w:pPr>
        <w:spacing w:after="0" w:line="600" w:lineRule="auto"/>
        <w:ind w:firstLine="720"/>
        <w:contextualSpacing/>
        <w:jc w:val="center"/>
        <w:rPr>
          <w:rFonts w:eastAsia="Times New Roman"/>
          <w:szCs w:val="24"/>
        </w:rPr>
      </w:pPr>
      <w:r>
        <w:rPr>
          <w:rFonts w:eastAsia="Times New Roman"/>
          <w:szCs w:val="24"/>
        </w:rPr>
        <w:t>ΙΖ΄ ΠΕΡΙΟΔΟΣ</w:t>
      </w:r>
    </w:p>
    <w:p w14:paraId="4CED8E84" w14:textId="77777777" w:rsidR="00807BFC" w:rsidRDefault="003B0973">
      <w:pPr>
        <w:spacing w:after="0" w:line="600" w:lineRule="auto"/>
        <w:ind w:firstLine="720"/>
        <w:contextualSpacing/>
        <w:jc w:val="center"/>
        <w:rPr>
          <w:rFonts w:eastAsia="Times New Roman"/>
          <w:szCs w:val="24"/>
        </w:rPr>
      </w:pPr>
      <w:r w:rsidRPr="00002D25">
        <w:rPr>
          <w:rFonts w:eastAsia="Times New Roman"/>
          <w:szCs w:val="24"/>
        </w:rPr>
        <w:t>ΠΡΟΕΔΡΕΥΟΜΕΝΗ</w:t>
      </w:r>
      <w:r>
        <w:rPr>
          <w:rFonts w:eastAsia="Times New Roman"/>
          <w:szCs w:val="24"/>
        </w:rPr>
        <w:t>Σ ΚΟΙΝΟΒΟΥΛΕΥΤΙΚΗΣ ΔΗΜΟΚΡΑΤΙΑΣ</w:t>
      </w:r>
    </w:p>
    <w:p w14:paraId="4CED8E85" w14:textId="77777777" w:rsidR="00807BFC" w:rsidRDefault="003B0973">
      <w:pPr>
        <w:spacing w:after="0" w:line="600" w:lineRule="auto"/>
        <w:ind w:firstLine="720"/>
        <w:contextualSpacing/>
        <w:jc w:val="center"/>
        <w:rPr>
          <w:rFonts w:eastAsia="Times New Roman"/>
          <w:szCs w:val="24"/>
        </w:rPr>
      </w:pPr>
      <w:r>
        <w:rPr>
          <w:rFonts w:eastAsia="Times New Roman"/>
          <w:szCs w:val="24"/>
        </w:rPr>
        <w:t>ΣΥΝΟΔΟΣ Β΄</w:t>
      </w:r>
    </w:p>
    <w:p w14:paraId="4CED8E86" w14:textId="77777777" w:rsidR="00807BFC" w:rsidRDefault="003B0973">
      <w:pPr>
        <w:spacing w:after="0" w:line="600" w:lineRule="auto"/>
        <w:ind w:firstLine="720"/>
        <w:contextualSpacing/>
        <w:jc w:val="center"/>
        <w:rPr>
          <w:rFonts w:eastAsia="Times New Roman"/>
          <w:szCs w:val="24"/>
        </w:rPr>
      </w:pPr>
      <w:r>
        <w:rPr>
          <w:rFonts w:eastAsia="Times New Roman"/>
          <w:szCs w:val="24"/>
        </w:rPr>
        <w:t xml:space="preserve">ΣΥΝΕΔΡΙΑΣΗ </w:t>
      </w:r>
      <w:r>
        <w:rPr>
          <w:rFonts w:eastAsia="Times New Roman"/>
          <w:szCs w:val="24"/>
        </w:rPr>
        <w:t>ϞΕ΄</w:t>
      </w:r>
    </w:p>
    <w:p w14:paraId="4CED8E87" w14:textId="77777777" w:rsidR="00807BFC" w:rsidRDefault="003B0973">
      <w:pPr>
        <w:spacing w:after="0" w:line="600" w:lineRule="auto"/>
        <w:ind w:firstLine="720"/>
        <w:contextualSpacing/>
        <w:jc w:val="center"/>
        <w:rPr>
          <w:rFonts w:eastAsia="Times New Roman"/>
          <w:szCs w:val="24"/>
        </w:rPr>
      </w:pPr>
      <w:r>
        <w:rPr>
          <w:rFonts w:eastAsia="Times New Roman"/>
          <w:szCs w:val="24"/>
        </w:rPr>
        <w:t>Πέμπτη 23 Μαρτίου 2017</w:t>
      </w:r>
    </w:p>
    <w:p w14:paraId="4CED8E88" w14:textId="77777777" w:rsidR="00807BFC" w:rsidRDefault="003B0973">
      <w:pPr>
        <w:spacing w:line="600" w:lineRule="auto"/>
        <w:ind w:firstLine="720"/>
        <w:contextualSpacing/>
        <w:jc w:val="both"/>
        <w:rPr>
          <w:rFonts w:eastAsia="Times New Roman"/>
          <w:szCs w:val="24"/>
        </w:rPr>
      </w:pPr>
      <w:r w:rsidRPr="00002D25">
        <w:rPr>
          <w:rFonts w:eastAsia="Times New Roman"/>
          <w:szCs w:val="24"/>
        </w:rPr>
        <w:t>Αθήνα, σήμερα στις 23 Μαρτ</w:t>
      </w:r>
      <w:r>
        <w:rPr>
          <w:rFonts w:eastAsia="Times New Roman"/>
          <w:szCs w:val="24"/>
        </w:rPr>
        <w:t>ίου 2017</w:t>
      </w:r>
      <w:r>
        <w:rPr>
          <w:rFonts w:eastAsia="Times New Roman"/>
          <w:szCs w:val="24"/>
        </w:rPr>
        <w:t>,</w:t>
      </w:r>
      <w:r>
        <w:rPr>
          <w:rFonts w:eastAsia="Times New Roman"/>
          <w:szCs w:val="24"/>
        </w:rPr>
        <w:t xml:space="preserve"> ημέρα Πέμπτη και ώρα </w:t>
      </w:r>
      <w:r w:rsidRPr="00002D25">
        <w:rPr>
          <w:rFonts w:eastAsia="Times New Roman"/>
          <w:szCs w:val="24"/>
        </w:rPr>
        <w:t>9.36΄</w:t>
      </w:r>
      <w:r>
        <w:rPr>
          <w:rFonts w:eastAsia="Times New Roman"/>
          <w:szCs w:val="24"/>
        </w:rPr>
        <w:t>,</w:t>
      </w:r>
      <w:r w:rsidRPr="00002D25">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 </w:t>
      </w:r>
      <w:r w:rsidRPr="002740B9">
        <w:rPr>
          <w:rFonts w:eastAsia="Times New Roman"/>
          <w:b/>
          <w:szCs w:val="24"/>
        </w:rPr>
        <w:t>ΑΝΑΣΤΑΣΙΟΥ ΚΟΥΡΑΚΗ</w:t>
      </w:r>
      <w:r>
        <w:rPr>
          <w:rFonts w:eastAsia="Times New Roman"/>
          <w:szCs w:val="24"/>
        </w:rPr>
        <w:t>.</w:t>
      </w:r>
    </w:p>
    <w:p w14:paraId="4CED8E89" w14:textId="77777777" w:rsidR="00807BFC" w:rsidRDefault="003B0973">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Κυρίες και κύριοι συνάδελφοι, αρχίζει η συνεδρίαση.</w:t>
      </w:r>
    </w:p>
    <w:p w14:paraId="4CED8E8A" w14:textId="77777777" w:rsidR="00807BFC" w:rsidRDefault="003B0973">
      <w:pPr>
        <w:spacing w:line="600" w:lineRule="auto"/>
        <w:ind w:firstLine="720"/>
        <w:contextualSpacing/>
        <w:jc w:val="both"/>
        <w:rPr>
          <w:rFonts w:eastAsia="Times New Roman"/>
          <w:szCs w:val="24"/>
        </w:rPr>
      </w:pPr>
      <w:r>
        <w:rPr>
          <w:rFonts w:eastAsia="Times New Roman"/>
          <w:szCs w:val="24"/>
        </w:rPr>
        <w:t>(ΕΠΙΚΥΡΩ</w:t>
      </w:r>
      <w:r>
        <w:rPr>
          <w:rFonts w:eastAsia="Times New Roman"/>
          <w:szCs w:val="24"/>
        </w:rPr>
        <w:t>ΣΗ ΠΡΑΚΤΙΚΩΝ: Σύμφωνα με την από 22</w:t>
      </w:r>
      <w:r w:rsidRPr="00663587">
        <w:rPr>
          <w:rFonts w:eastAsia="Times New Roman"/>
          <w:szCs w:val="24"/>
        </w:rPr>
        <w:t>-</w:t>
      </w:r>
      <w:r>
        <w:rPr>
          <w:rFonts w:eastAsia="Times New Roman"/>
          <w:szCs w:val="24"/>
        </w:rPr>
        <w:t>03</w:t>
      </w:r>
      <w:r w:rsidRPr="00663587">
        <w:rPr>
          <w:rFonts w:eastAsia="Times New Roman"/>
          <w:szCs w:val="24"/>
        </w:rPr>
        <w:t>-</w:t>
      </w:r>
      <w:r>
        <w:rPr>
          <w:rFonts w:eastAsia="Times New Roman"/>
          <w:szCs w:val="24"/>
        </w:rPr>
        <w:t xml:space="preserve">2017 εξουσιοδότηση του Σώματος επικυρώθηκαν με ευθύνη του Προεδρείου τα Πρακτικά της </w:t>
      </w:r>
      <w:r>
        <w:rPr>
          <w:rFonts w:ascii="Calibri" w:eastAsia="Times New Roman" w:hAnsi="Calibri" w:cs="Calibri"/>
          <w:sz w:val="28"/>
          <w:szCs w:val="28"/>
        </w:rPr>
        <w:t xml:space="preserve">ϞΔ΄ </w:t>
      </w:r>
      <w:r>
        <w:rPr>
          <w:rFonts w:eastAsia="Times New Roman"/>
          <w:szCs w:val="24"/>
        </w:rPr>
        <w:t>συνεδριάσεώς του, της Τετάρτης 22 Μαρτίου 2017</w:t>
      </w:r>
      <w:r w:rsidRPr="00663587">
        <w:rPr>
          <w:rFonts w:eastAsia="Times New Roman"/>
          <w:szCs w:val="24"/>
        </w:rPr>
        <w:t>,</w:t>
      </w:r>
      <w:r>
        <w:rPr>
          <w:rFonts w:eastAsia="Times New Roman"/>
          <w:szCs w:val="24"/>
        </w:rPr>
        <w:t xml:space="preserve"> σε ό,τι αφορά την ψήφιση στο σύνολο του σχεδίου νόμου</w:t>
      </w:r>
      <w:r>
        <w:rPr>
          <w:rFonts w:eastAsia="Times New Roman"/>
          <w:szCs w:val="24"/>
        </w:rPr>
        <w:t>:</w:t>
      </w:r>
      <w:r>
        <w:rPr>
          <w:rFonts w:ascii="Calibri" w:eastAsia="Times New Roman" w:hAnsi="Calibri" w:cs="Calibri"/>
          <w:szCs w:val="24"/>
        </w:rPr>
        <w:t xml:space="preserve"> «</w:t>
      </w:r>
      <w:r>
        <w:rPr>
          <w:rFonts w:eastAsia="Times New Roman"/>
          <w:szCs w:val="24"/>
        </w:rPr>
        <w:t>Κύρωση του Μνημονίου Κατ</w:t>
      </w:r>
      <w:r>
        <w:rPr>
          <w:rFonts w:eastAsia="Times New Roman"/>
          <w:szCs w:val="24"/>
        </w:rPr>
        <w:t xml:space="preserve">ανόησης μεταξύ του Υπουργείου Περιβάλλοντος και Ενέργειας της Κυβέρνησης </w:t>
      </w:r>
      <w:r>
        <w:rPr>
          <w:rFonts w:eastAsia="Times New Roman"/>
          <w:szCs w:val="24"/>
        </w:rPr>
        <w:lastRenderedPageBreak/>
        <w:t xml:space="preserve">της Ελληνικής Δημοκρατίας και του Υπουργείου Βιομηχανίας και Ενέργειας της Κυβέρνησης της Δημοκρατίας του Αζερμπαϊτζάν για </w:t>
      </w:r>
      <w:r>
        <w:rPr>
          <w:rFonts w:eastAsia="Times New Roman"/>
          <w:szCs w:val="24"/>
        </w:rPr>
        <w:t>Σ</w:t>
      </w:r>
      <w:r>
        <w:rPr>
          <w:rFonts w:eastAsia="Times New Roman"/>
          <w:szCs w:val="24"/>
        </w:rPr>
        <w:t>υνεργασία στον τομέα των Ανανεώσιμων Πηγών και της Ενεργεια</w:t>
      </w:r>
      <w:r>
        <w:rPr>
          <w:rFonts w:eastAsia="Times New Roman"/>
          <w:szCs w:val="24"/>
        </w:rPr>
        <w:t>κής Αποδοτικότητας και άλλες διατάξεις»)</w:t>
      </w:r>
    </w:p>
    <w:p w14:paraId="4CED8E8B" w14:textId="77777777" w:rsidR="00807BFC" w:rsidRDefault="003B0973">
      <w:pPr>
        <w:spacing w:line="600" w:lineRule="auto"/>
        <w:ind w:firstLine="720"/>
        <w:contextualSpacing/>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14:paraId="4CED8E8C"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(Ανακοινώνονται προς το Σώμα από τη Γραμματέα της Βουλής κ. Αναστασία </w:t>
      </w:r>
      <w:proofErr w:type="spellStart"/>
      <w:r>
        <w:rPr>
          <w:rFonts w:eastAsia="Times New Roman"/>
          <w:szCs w:val="24"/>
        </w:rPr>
        <w:t>Γκαρά</w:t>
      </w:r>
      <w:proofErr w:type="spellEnd"/>
      <w:r>
        <w:rPr>
          <w:rFonts w:eastAsia="Times New Roman"/>
          <w:szCs w:val="24"/>
        </w:rPr>
        <w:t>, Βουλευτή Έβρου, τα ακόλουθα:</w:t>
      </w:r>
    </w:p>
    <w:p w14:paraId="4CED8E8D" w14:textId="77777777" w:rsidR="00807BFC" w:rsidRDefault="003B0973">
      <w:pPr>
        <w:spacing w:line="600" w:lineRule="auto"/>
        <w:ind w:firstLine="720"/>
        <w:contextualSpacing/>
        <w:jc w:val="both"/>
        <w:rPr>
          <w:rFonts w:eastAsia="Times New Roman"/>
          <w:szCs w:val="24"/>
        </w:rPr>
      </w:pPr>
      <w:r w:rsidRPr="009B603B">
        <w:rPr>
          <w:rFonts w:eastAsia="Times New Roman"/>
          <w:szCs w:val="24"/>
        </w:rPr>
        <w:t>Α. ΚΑΤΑΘΕΣΗ ΑΝΑΦΟΡΩΝ</w:t>
      </w:r>
    </w:p>
    <w:p w14:paraId="4CED8E8E" w14:textId="77777777" w:rsidR="00807BFC" w:rsidRDefault="003B0973">
      <w:pPr>
        <w:spacing w:line="600" w:lineRule="auto"/>
        <w:ind w:firstLine="720"/>
        <w:contextualSpacing/>
        <w:jc w:val="both"/>
        <w:rPr>
          <w:rFonts w:eastAsia="Times New Roman"/>
          <w:szCs w:val="24"/>
        </w:rPr>
      </w:pPr>
      <w:r w:rsidRPr="009B603B">
        <w:rPr>
          <w:rFonts w:eastAsia="Times New Roman"/>
          <w:szCs w:val="24"/>
        </w:rPr>
        <w:t xml:space="preserve">(Να μπει η σελίδα </w:t>
      </w:r>
      <w:r>
        <w:rPr>
          <w:rFonts w:eastAsia="Times New Roman"/>
          <w:szCs w:val="24"/>
        </w:rPr>
        <w:t>2</w:t>
      </w:r>
      <w:r w:rsidRPr="009B603B">
        <w:rPr>
          <w:rFonts w:eastAsia="Times New Roman"/>
          <w:szCs w:val="24"/>
        </w:rPr>
        <w:t>α)</w:t>
      </w:r>
    </w:p>
    <w:p w14:paraId="4CED8E8F" w14:textId="77777777" w:rsidR="00807BFC" w:rsidRDefault="003B0973">
      <w:pPr>
        <w:spacing w:line="600" w:lineRule="auto"/>
        <w:ind w:firstLine="720"/>
        <w:contextualSpacing/>
        <w:jc w:val="both"/>
        <w:rPr>
          <w:rFonts w:eastAsia="Times New Roman"/>
          <w:szCs w:val="24"/>
        </w:rPr>
      </w:pPr>
      <w:r w:rsidRPr="009B603B">
        <w:rPr>
          <w:rFonts w:eastAsia="Times New Roman"/>
          <w:szCs w:val="24"/>
        </w:rPr>
        <w:t>Β. ΑΠΑΝΤΗΣΕΙΣ ΥΠΟΥΡΓΩΝ ΣΕ ΕΡΩΤΗΣΕΙΣ ΒΟΥΛΕΥΤΩΝ</w:t>
      </w:r>
    </w:p>
    <w:p w14:paraId="4CED8E90" w14:textId="77777777" w:rsidR="00807BFC" w:rsidRDefault="003B0973">
      <w:pPr>
        <w:spacing w:line="600" w:lineRule="auto"/>
        <w:ind w:firstLine="720"/>
        <w:contextualSpacing/>
        <w:jc w:val="both"/>
        <w:rPr>
          <w:rFonts w:eastAsia="Times New Roman"/>
          <w:szCs w:val="24"/>
        </w:rPr>
      </w:pPr>
      <w:r w:rsidRPr="009B603B">
        <w:rPr>
          <w:rFonts w:eastAsia="Times New Roman"/>
          <w:szCs w:val="24"/>
        </w:rPr>
        <w:t xml:space="preserve">(Να μπει η σελίδα </w:t>
      </w:r>
      <w:r>
        <w:rPr>
          <w:rFonts w:eastAsia="Times New Roman"/>
          <w:szCs w:val="24"/>
        </w:rPr>
        <w:t>2</w:t>
      </w:r>
      <w:r w:rsidRPr="009B603B">
        <w:rPr>
          <w:rFonts w:eastAsia="Times New Roman"/>
          <w:szCs w:val="24"/>
        </w:rPr>
        <w:t>β)</w:t>
      </w:r>
    </w:p>
    <w:p w14:paraId="4CED8E91" w14:textId="77777777" w:rsidR="00807BFC" w:rsidRDefault="003B0973">
      <w:pPr>
        <w:spacing w:line="600" w:lineRule="auto"/>
        <w:ind w:firstLine="720"/>
        <w:contextualSpacing/>
        <w:jc w:val="both"/>
        <w:rPr>
          <w:rFonts w:eastAsia="Times New Roman"/>
          <w:szCs w:val="24"/>
        </w:rPr>
      </w:pPr>
      <w:r w:rsidRPr="009B603B">
        <w:rPr>
          <w:rFonts w:eastAsia="Times New Roman"/>
          <w:szCs w:val="24"/>
        </w:rPr>
        <w:t>(ΑΛΛΑΓΗ ΣΕΛΙΔΑΣ)</w:t>
      </w:r>
    </w:p>
    <w:p w14:paraId="4CED8E92" w14:textId="77777777" w:rsidR="00807BFC" w:rsidRDefault="003B0973">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Κυρίες και κύριοι συνάδελφοι, έχω την τιμή να ανακοινώσω στο Σώμα το δελτίο επικαίρων ερωτήσεων της </w:t>
      </w:r>
      <w:r>
        <w:rPr>
          <w:rFonts w:eastAsia="Times New Roman" w:cs="Times New Roman"/>
          <w:szCs w:val="24"/>
        </w:rPr>
        <w:t>Παρασκευής 24 Μ</w:t>
      </w:r>
      <w:r>
        <w:rPr>
          <w:rFonts w:eastAsia="Times New Roman" w:cs="Times New Roman"/>
          <w:szCs w:val="24"/>
        </w:rPr>
        <w:t>αρτίου 2017.</w:t>
      </w:r>
    </w:p>
    <w:p w14:paraId="4CED8E93" w14:textId="77777777" w:rsidR="00807BFC" w:rsidRDefault="003B0973">
      <w:pPr>
        <w:spacing w:line="600" w:lineRule="auto"/>
        <w:ind w:firstLine="720"/>
        <w:contextualSpacing/>
        <w:jc w:val="both"/>
        <w:rPr>
          <w:rFonts w:eastAsia="Times New Roman" w:cs="Times New Roman"/>
          <w:bCs/>
          <w:szCs w:val="24"/>
        </w:rPr>
      </w:pPr>
      <w:r>
        <w:rPr>
          <w:rFonts w:eastAsia="Times New Roman" w:cs="Times New Roman"/>
          <w:bCs/>
          <w:szCs w:val="24"/>
        </w:rPr>
        <w:t>Α. ΕΠΙΚΑΙΡΕΣ ΕΡΩΤΗΣΕΙΣ Πρώτου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4CED8E9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1. Η με αριθμό 629/21-3-2017 επίκαιρη ερώτηση της Βουλευτού Αχαΐας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Αθανασίας Αναγνωστοπούλου</w:t>
      </w:r>
      <w:r>
        <w:rPr>
          <w:rFonts w:eastAsia="Times New Roman" w:cs="Times New Roman"/>
          <w:szCs w:val="24"/>
        </w:rPr>
        <w:t xml:space="preserve"> προς τον Υπου</w:t>
      </w:r>
      <w:r>
        <w:rPr>
          <w:rFonts w:eastAsia="Times New Roman" w:cs="Times New Roman"/>
          <w:szCs w:val="24"/>
        </w:rPr>
        <w:t xml:space="preserve">ργό </w:t>
      </w:r>
      <w:r>
        <w:rPr>
          <w:rFonts w:eastAsia="Times New Roman" w:cs="Times New Roman"/>
          <w:bCs/>
          <w:szCs w:val="24"/>
        </w:rPr>
        <w:t>Δικαιοσύνης, Διαφάνειας και Ανθρωπίνων Δικαιωμάτων,</w:t>
      </w:r>
      <w:r>
        <w:rPr>
          <w:rFonts w:eastAsia="Times New Roman" w:cs="Times New Roman"/>
          <w:b/>
          <w:bCs/>
          <w:szCs w:val="24"/>
        </w:rPr>
        <w:t xml:space="preserve"> </w:t>
      </w:r>
      <w:r>
        <w:rPr>
          <w:rFonts w:eastAsia="Times New Roman" w:cs="Times New Roman"/>
          <w:szCs w:val="24"/>
        </w:rPr>
        <w:t>σχετικά με τη βελτίωση του νομοθετικού πλαισίου για την ακούσια νοσηλεία ψυχικά ασθενών.</w:t>
      </w:r>
    </w:p>
    <w:p w14:paraId="4CED8E9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621/20-3-2017 επίκαιρη ερώτηση του Βουλευτή 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w:t>
      </w:r>
      <w:r>
        <w:rPr>
          <w:rFonts w:eastAsia="Times New Roman" w:cs="Times New Roman"/>
          <w:szCs w:val="24"/>
        </w:rPr>
        <w:t>ρος τον Υπουργό</w:t>
      </w:r>
      <w:r>
        <w:rPr>
          <w:rFonts w:eastAsia="Times New Roman" w:cs="Times New Roman"/>
          <w:b/>
          <w:bCs/>
          <w:szCs w:val="24"/>
        </w:rPr>
        <w:t xml:space="preserve">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σχετικά με την υλοποίηση του κάθετου οδικού άξονα Δράμας - Αμφίπολης.</w:t>
      </w:r>
    </w:p>
    <w:p w14:paraId="4CED8E9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3. Η με αριθμό 619/20-3-2017 επίκαιρη ερώτηση της Βουλευτού Αττικής της Δημοκρατικής Συμπαράταξης ΠΑΣΟΚ - 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Παρασκευής</w:t>
      </w:r>
      <w:r>
        <w:rPr>
          <w:rFonts w:eastAsia="Times New Roman" w:cs="Times New Roman"/>
          <w:b/>
          <w:szCs w:val="24"/>
        </w:rPr>
        <w:t xml:space="preserve"> </w:t>
      </w:r>
      <w:proofErr w:type="spellStart"/>
      <w:r>
        <w:rPr>
          <w:rFonts w:eastAsia="Times New Roman" w:cs="Times New Roman"/>
          <w:bCs/>
          <w:szCs w:val="24"/>
        </w:rPr>
        <w:t>Χριστοφιλοπούλου</w:t>
      </w:r>
      <w:proofErr w:type="spellEnd"/>
      <w:r>
        <w:rPr>
          <w:rFonts w:eastAsia="Times New Roman" w:cs="Times New Roman"/>
          <w:szCs w:val="24"/>
        </w:rPr>
        <w:t xml:space="preserve"> προ</w:t>
      </w:r>
      <w:r>
        <w:rPr>
          <w:rFonts w:eastAsia="Times New Roman" w:cs="Times New Roman"/>
          <w:szCs w:val="24"/>
        </w:rPr>
        <w:t xml:space="preserve">ς τον Υπουργό </w:t>
      </w:r>
      <w:r>
        <w:rPr>
          <w:rFonts w:eastAsia="Times New Roman" w:cs="Times New Roman"/>
          <w:bCs/>
          <w:szCs w:val="24"/>
        </w:rPr>
        <w:t xml:space="preserve">Παιδείας, Έρευνας και Θρησκευμάτων, </w:t>
      </w:r>
      <w:r>
        <w:rPr>
          <w:rFonts w:eastAsia="Times New Roman" w:cs="Times New Roman"/>
          <w:szCs w:val="24"/>
        </w:rPr>
        <w:t>σχετικά με τον επανακαθορισμό των εισακτέων στην τριτοβάθμια εκπαίδευση με βάση ακαδημαϊκά και ορθολογικά κριτήρια.</w:t>
      </w:r>
    </w:p>
    <w:p w14:paraId="4CED8E9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4. Η με αριθμό 627/20-3-2017 επίκαιρη ερώτηση του Βουλευτή Ευβοίας του Λαϊκού Συνδέσμου - </w:t>
      </w:r>
      <w:r>
        <w:rPr>
          <w:rFonts w:eastAsia="Times New Roman" w:cs="Times New Roman"/>
          <w:szCs w:val="24"/>
        </w:rPr>
        <w:t xml:space="preserve">Χρυσή Αυγή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lastRenderedPageBreak/>
        <w:t>σχετικά με την εκδήλωση κρουσμάτων γρίπης των πτηνών σε οικόσιτες εκμεταλλεύσεις.</w:t>
      </w:r>
    </w:p>
    <w:p w14:paraId="4CED8E9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5. Η με αριθμό 639/21-3-2017 επίκαιρη ερώτηση του Βουλευτή Β΄ Αθηνών του Κομμουνιστικού </w:t>
      </w:r>
      <w:r>
        <w:rPr>
          <w:rFonts w:eastAsia="Times New Roman" w:cs="Times New Roman"/>
          <w:szCs w:val="24"/>
        </w:rPr>
        <w:t>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b/>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την ανασύσταση των Οργανισμών Εργατικής Κατοικίας και Εργατικής Εστίας.</w:t>
      </w:r>
    </w:p>
    <w:p w14:paraId="4CED8E9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6. Η με αριθμό 620/20-3-2017 επίκαιρη ερώτηση του Βουλευτή Ατ</w:t>
      </w:r>
      <w:r>
        <w:rPr>
          <w:rFonts w:eastAsia="Times New Roman" w:cs="Times New Roman"/>
          <w:szCs w:val="24"/>
        </w:rPr>
        <w:t xml:space="preserve">τικής των Ανεξαρτήτων Ελλήνων κ. </w:t>
      </w:r>
      <w:r>
        <w:rPr>
          <w:rFonts w:eastAsia="Times New Roman" w:cs="Times New Roman"/>
          <w:bCs/>
          <w:szCs w:val="24"/>
        </w:rPr>
        <w:t xml:space="preserve">Κωνσταντίνου </w:t>
      </w:r>
      <w:proofErr w:type="spellStart"/>
      <w:r>
        <w:rPr>
          <w:rFonts w:eastAsia="Times New Roman" w:cs="Times New Roman"/>
          <w:bCs/>
          <w:szCs w:val="24"/>
        </w:rPr>
        <w:t>Κατσίκη</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szCs w:val="24"/>
        </w:rPr>
        <w:t xml:space="preserve"> σχετικά με την αποζημίωση των ιδιοκτητών των </w:t>
      </w:r>
      <w:proofErr w:type="spellStart"/>
      <w:r>
        <w:rPr>
          <w:rFonts w:eastAsia="Times New Roman" w:cs="Times New Roman"/>
          <w:szCs w:val="24"/>
        </w:rPr>
        <w:t>απαλλοτριωθεισών</w:t>
      </w:r>
      <w:proofErr w:type="spellEnd"/>
      <w:r>
        <w:rPr>
          <w:rFonts w:eastAsia="Times New Roman" w:cs="Times New Roman"/>
          <w:szCs w:val="24"/>
        </w:rPr>
        <w:t xml:space="preserve"> εκτάσεων για την κατασκευή </w:t>
      </w:r>
      <w:r>
        <w:rPr>
          <w:rFonts w:eastAsia="Times New Roman" w:cs="Times New Roman"/>
          <w:szCs w:val="24"/>
        </w:rPr>
        <w:t>χ</w:t>
      </w:r>
      <w:r>
        <w:rPr>
          <w:rFonts w:eastAsia="Times New Roman" w:cs="Times New Roman"/>
          <w:szCs w:val="24"/>
        </w:rPr>
        <w:t xml:space="preserve">ώρου </w:t>
      </w:r>
      <w:r>
        <w:rPr>
          <w:rFonts w:eastAsia="Times New Roman" w:cs="Times New Roman"/>
          <w:szCs w:val="24"/>
        </w:rPr>
        <w:t>υ</w:t>
      </w:r>
      <w:r>
        <w:rPr>
          <w:rFonts w:eastAsia="Times New Roman" w:cs="Times New Roman"/>
          <w:szCs w:val="24"/>
        </w:rPr>
        <w:t xml:space="preserve">γειονομικής </w:t>
      </w:r>
      <w:r>
        <w:rPr>
          <w:rFonts w:eastAsia="Times New Roman" w:cs="Times New Roman"/>
          <w:szCs w:val="24"/>
        </w:rPr>
        <w:t>τ</w:t>
      </w:r>
      <w:r>
        <w:rPr>
          <w:rFonts w:eastAsia="Times New Roman" w:cs="Times New Roman"/>
          <w:szCs w:val="24"/>
        </w:rPr>
        <w:t xml:space="preserve">αφής </w:t>
      </w:r>
      <w:r>
        <w:rPr>
          <w:rFonts w:eastAsia="Times New Roman" w:cs="Times New Roman"/>
          <w:szCs w:val="24"/>
        </w:rPr>
        <w:t>α</w:t>
      </w:r>
      <w:r>
        <w:rPr>
          <w:rFonts w:eastAsia="Times New Roman" w:cs="Times New Roman"/>
          <w:szCs w:val="24"/>
        </w:rPr>
        <w:t xml:space="preserve">ποβλήτων (ΧΥΤΑ) </w:t>
      </w:r>
      <w:r>
        <w:rPr>
          <w:rFonts w:eastAsia="Times New Roman" w:cs="Times New Roman"/>
          <w:szCs w:val="24"/>
        </w:rPr>
        <w:t>δ</w:t>
      </w:r>
      <w:r>
        <w:rPr>
          <w:rFonts w:eastAsia="Times New Roman" w:cs="Times New Roman"/>
          <w:szCs w:val="24"/>
        </w:rPr>
        <w:t>υτικής Αττικής.</w:t>
      </w:r>
    </w:p>
    <w:p w14:paraId="4CED8E9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7. Η με αριθμό 625/20-3-2</w:t>
      </w:r>
      <w:r>
        <w:rPr>
          <w:rFonts w:eastAsia="Times New Roman" w:cs="Times New Roman"/>
          <w:szCs w:val="24"/>
        </w:rPr>
        <w:t>017 επίκαιρη ερώτηση της Βουλευτού Β΄ Πειραι</w:t>
      </w:r>
      <w:r>
        <w:rPr>
          <w:rFonts w:eastAsia="Times New Roman" w:cs="Times New Roman"/>
          <w:szCs w:val="24"/>
        </w:rPr>
        <w:t>ώς</w:t>
      </w:r>
      <w:r>
        <w:rPr>
          <w:rFonts w:eastAsia="Times New Roman" w:cs="Times New Roman"/>
          <w:szCs w:val="24"/>
        </w:rPr>
        <w:t xml:space="preserve"> της Ένωσης Κεντρώων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 xml:space="preserve">Εσωτερικών, </w:t>
      </w:r>
      <w:r>
        <w:rPr>
          <w:rFonts w:eastAsia="Times New Roman" w:cs="Times New Roman"/>
          <w:szCs w:val="24"/>
        </w:rPr>
        <w:t>σχετικά με την καταβολή των δεδουλευμένων των συμβασιούχων σε αρκετούς δήμους της χώρας.</w:t>
      </w:r>
    </w:p>
    <w:p w14:paraId="4CED8E9B" w14:textId="77777777" w:rsidR="00807BFC" w:rsidRDefault="003B0973">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Β. ΕΠΙΚΑΙΡΕΣ ΕΡΩΤΗΣΕΙΣ Δεύτερου Κύκλου (Άρθ</w:t>
      </w:r>
      <w:r>
        <w:rPr>
          <w:rFonts w:eastAsia="Times New Roman" w:cs="Times New Roman"/>
          <w:bCs/>
          <w:szCs w:val="24"/>
        </w:rPr>
        <w:t>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4CED8E9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630/21-3-2017 επίκαιρη ερώτηση της Βουλευτού </w:t>
      </w:r>
      <w:proofErr w:type="spellStart"/>
      <w:r>
        <w:rPr>
          <w:rFonts w:eastAsia="Times New Roman" w:cs="Times New Roman"/>
          <w:szCs w:val="24"/>
        </w:rPr>
        <w:t>Καρδίτσ</w:t>
      </w:r>
      <w:r>
        <w:rPr>
          <w:rFonts w:eastAsia="Times New Roman" w:cs="Times New Roman"/>
          <w:szCs w:val="24"/>
        </w:rPr>
        <w:t>η</w:t>
      </w:r>
      <w:r>
        <w:rPr>
          <w:rFonts w:eastAsia="Times New Roman" w:cs="Times New Roman"/>
          <w:szCs w:val="24"/>
        </w:rPr>
        <w:t>ς</w:t>
      </w:r>
      <w:proofErr w:type="spellEnd"/>
      <w:r>
        <w:rPr>
          <w:rFonts w:eastAsia="Times New Roman" w:cs="Times New Roman"/>
          <w:szCs w:val="24"/>
        </w:rPr>
        <w:t xml:space="preserve">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Παναγιώτας </w:t>
      </w:r>
      <w:proofErr w:type="spellStart"/>
      <w:r>
        <w:rPr>
          <w:rFonts w:eastAsia="Times New Roman" w:cs="Times New Roman"/>
          <w:bCs/>
          <w:szCs w:val="24"/>
        </w:rPr>
        <w:t>Βράντζα</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σχετικά με την επικείμενη εκκαθάριση ανενεργών </w:t>
      </w:r>
      <w:r>
        <w:rPr>
          <w:rFonts w:eastAsia="Times New Roman" w:cs="Times New Roman"/>
          <w:szCs w:val="24"/>
        </w:rPr>
        <w:t>α</w:t>
      </w:r>
      <w:r>
        <w:rPr>
          <w:rFonts w:eastAsia="Times New Roman" w:cs="Times New Roman"/>
          <w:szCs w:val="24"/>
        </w:rPr>
        <w:t xml:space="preserve">γροτικών </w:t>
      </w:r>
      <w:r>
        <w:rPr>
          <w:rFonts w:eastAsia="Times New Roman" w:cs="Times New Roman"/>
          <w:szCs w:val="24"/>
        </w:rPr>
        <w:t>σ</w:t>
      </w:r>
      <w:r>
        <w:rPr>
          <w:rFonts w:eastAsia="Times New Roman" w:cs="Times New Roman"/>
          <w:szCs w:val="24"/>
        </w:rPr>
        <w:t>υνεταιρισμών και την αξιοποίηση των περιουσιακών στοιχείων τους.</w:t>
      </w:r>
    </w:p>
    <w:p w14:paraId="4CED8E9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622/20-3-2017 επίκαιρη ερώτηση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την πληρωμή της μεταφοράς μαθητών μέσω ειδικών μαθητικών δελτίων με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σ</w:t>
      </w:r>
      <w:r>
        <w:rPr>
          <w:rFonts w:eastAsia="Times New Roman" w:cs="Times New Roman"/>
          <w:szCs w:val="24"/>
        </w:rPr>
        <w:t>υγκοινωνία.</w:t>
      </w:r>
    </w:p>
    <w:p w14:paraId="4CED8E9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3. Η με αριθμό 626/20-3-2017 επίκαιρη ερώτηση του Βουλευτή Αρκαδίας της Δημοκρατικής Συμπαράταξης ΠΑΣΟΚ - ΔΗΜΑΡ κ. </w:t>
      </w:r>
      <w:r>
        <w:rPr>
          <w:rFonts w:eastAsia="Times New Roman" w:cs="Times New Roman"/>
          <w:bCs/>
          <w:szCs w:val="24"/>
        </w:rPr>
        <w:t>Οδυσσέα Κωνσταντινόπουλου</w:t>
      </w:r>
      <w:r>
        <w:rPr>
          <w:rFonts w:eastAsia="Times New Roman" w:cs="Times New Roman"/>
          <w:szCs w:val="24"/>
        </w:rPr>
        <w:t xml:space="preserve"> προ</w:t>
      </w:r>
      <w:r>
        <w:rPr>
          <w:rFonts w:eastAsia="Times New Roman" w:cs="Times New Roman"/>
          <w:szCs w:val="24"/>
        </w:rPr>
        <w:t xml:space="preserve">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το στάδιο υλοποίησης της επένδυσης του πρώην αεροδρομίου του Ελληνικού και την παράδοσή του στον επενδυτή.</w:t>
      </w:r>
    </w:p>
    <w:p w14:paraId="4CED8E9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4. Η με αριθμό 640/21-3-2017 επίκαιρη ερώτηση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κ. </w:t>
      </w:r>
      <w:r>
        <w:rPr>
          <w:rFonts w:eastAsia="Times New Roman" w:cs="Times New Roman"/>
          <w:bCs/>
          <w:szCs w:val="24"/>
        </w:rPr>
        <w:t>Νικολάου Μωραΐτη</w:t>
      </w:r>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την κάλυψη των αναγκών με προσωπικό φύλαξης</w:t>
      </w:r>
      <w:r>
        <w:rPr>
          <w:rFonts w:eastAsia="Times New Roman" w:cs="Times New Roman"/>
          <w:szCs w:val="24"/>
        </w:rPr>
        <w:t>,</w:t>
      </w:r>
      <w:r>
        <w:rPr>
          <w:rFonts w:eastAsia="Times New Roman" w:cs="Times New Roman"/>
          <w:szCs w:val="24"/>
        </w:rPr>
        <w:t xml:space="preserve"> ώστε να επαναλειτουργήσει το Μουσείο </w:t>
      </w:r>
      <w:proofErr w:type="spellStart"/>
      <w:r>
        <w:rPr>
          <w:rFonts w:eastAsia="Times New Roman" w:cs="Times New Roman"/>
          <w:szCs w:val="24"/>
        </w:rPr>
        <w:t>Θυρρείου</w:t>
      </w:r>
      <w:proofErr w:type="spellEnd"/>
      <w:r>
        <w:rPr>
          <w:rFonts w:eastAsia="Times New Roman" w:cs="Times New Roman"/>
          <w:szCs w:val="24"/>
        </w:rPr>
        <w:t xml:space="preserve"> του Δήμου </w:t>
      </w:r>
      <w:proofErr w:type="spellStart"/>
      <w:r>
        <w:rPr>
          <w:rFonts w:eastAsia="Times New Roman" w:cs="Times New Roman"/>
          <w:szCs w:val="24"/>
        </w:rPr>
        <w:t>Ακτίου</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Βόνιτσας.</w:t>
      </w:r>
    </w:p>
    <w:p w14:paraId="4CED8EA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5. Η με αριθμό 633/21-3-2017 επίκαιρη ερώτηση του Ανεξάρτητο</w:t>
      </w:r>
      <w:r>
        <w:rPr>
          <w:rFonts w:eastAsia="Times New Roman" w:cs="Times New Roman"/>
          <w:szCs w:val="24"/>
        </w:rPr>
        <w:t xml:space="preserve">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Ψηφιακής Πολιτικής, Τηλεπικοινωνιών και Ενημέρωσης,</w:t>
      </w:r>
      <w:r>
        <w:rPr>
          <w:rFonts w:eastAsia="Times New Roman" w:cs="Times New Roman"/>
          <w:b/>
          <w:bCs/>
          <w:szCs w:val="24"/>
        </w:rPr>
        <w:t xml:space="preserve"> </w:t>
      </w:r>
      <w:r>
        <w:rPr>
          <w:rFonts w:eastAsia="Times New Roman" w:cs="Times New Roman"/>
          <w:szCs w:val="24"/>
        </w:rPr>
        <w:t xml:space="preserve">με θέμα «καθυστερεί εξοργιστικά και με δόλο (;) ο διαγωνισμός </w:t>
      </w:r>
      <w:proofErr w:type="spellStart"/>
      <w:r>
        <w:rPr>
          <w:rFonts w:eastAsia="Times New Roman" w:cs="Times New Roman"/>
          <w:szCs w:val="24"/>
        </w:rPr>
        <w:t>αδειοδότησης</w:t>
      </w:r>
      <w:proofErr w:type="spellEnd"/>
      <w:r>
        <w:rPr>
          <w:rFonts w:eastAsia="Times New Roman" w:cs="Times New Roman"/>
          <w:szCs w:val="24"/>
        </w:rPr>
        <w:t xml:space="preserve"> των τηλεοπτικών σταθμών».</w:t>
      </w:r>
    </w:p>
    <w:p w14:paraId="4CED8EA1" w14:textId="77777777" w:rsidR="00807BFC" w:rsidRDefault="003B0973">
      <w:pPr>
        <w:spacing w:line="600" w:lineRule="auto"/>
        <w:ind w:firstLine="720"/>
        <w:contextualSpacing/>
        <w:jc w:val="center"/>
        <w:rPr>
          <w:rFonts w:eastAsia="Times New Roman" w:cs="Times New Roman"/>
          <w:color w:val="FF0000"/>
          <w:szCs w:val="24"/>
        </w:rPr>
      </w:pPr>
      <w:r w:rsidRPr="00831929">
        <w:rPr>
          <w:rFonts w:eastAsia="Times New Roman" w:cs="Times New Roman"/>
          <w:color w:val="FF0000"/>
          <w:szCs w:val="24"/>
        </w:rPr>
        <w:t>(ΑΛΛΑΓΗ ΣΕΛΙΔΑΣ ΛΟΓΩ ΑΛΛΑΓΗΣ ΘΕΜΑΤΟΣ)</w:t>
      </w:r>
    </w:p>
    <w:p w14:paraId="4CED8EA2" w14:textId="77777777" w:rsidR="00807BFC" w:rsidRDefault="003B0973">
      <w:pPr>
        <w:spacing w:line="600" w:lineRule="auto"/>
        <w:ind w:firstLine="720"/>
        <w:contextualSpacing/>
        <w:jc w:val="both"/>
        <w:rPr>
          <w:rFonts w:eastAsia="Times New Roman" w:cs="Times New Roman"/>
          <w:szCs w:val="24"/>
        </w:rPr>
      </w:pPr>
      <w:r w:rsidRPr="00831929">
        <w:rPr>
          <w:rFonts w:eastAsia="Times New Roman" w:cs="Times New Roman"/>
          <w:b/>
          <w:szCs w:val="24"/>
        </w:rPr>
        <w:t>ΠΡΟΕΔ</w:t>
      </w:r>
      <w:r w:rsidRPr="00831929">
        <w:rPr>
          <w:rFonts w:eastAsia="Times New Roman" w:cs="Times New Roman"/>
          <w:b/>
          <w:szCs w:val="24"/>
        </w:rPr>
        <w:t>ΡΕΥΩΝ (Αναστάσιος Κουράκης):</w:t>
      </w:r>
      <w:r>
        <w:rPr>
          <w:rFonts w:eastAsia="Times New Roman" w:cs="Times New Roman"/>
          <w:szCs w:val="24"/>
        </w:rPr>
        <w:t xml:space="preserve"> </w:t>
      </w:r>
      <w:r>
        <w:rPr>
          <w:rFonts w:eastAsia="Times New Roman" w:cs="Times New Roman"/>
          <w:szCs w:val="24"/>
        </w:rPr>
        <w:t>Κυρίες και κύριοι συνάδελφοι, εισερχόμα</w:t>
      </w:r>
      <w:r>
        <w:rPr>
          <w:rFonts w:eastAsia="Times New Roman" w:cs="Times New Roman"/>
          <w:szCs w:val="24"/>
        </w:rPr>
        <w:t>στε</w:t>
      </w:r>
      <w:r>
        <w:rPr>
          <w:rFonts w:eastAsia="Times New Roman" w:cs="Times New Roman"/>
          <w:szCs w:val="24"/>
        </w:rPr>
        <w:t xml:space="preserve"> στη συζήτηση των</w:t>
      </w:r>
    </w:p>
    <w:p w14:paraId="4CED8EA3" w14:textId="77777777" w:rsidR="00807BFC" w:rsidRDefault="003B0973">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4CED8EA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με τη δεύτερη με αριθμό 611/17-3-2017 επίκαιρη ερώτηση δεύτερου κύκλου του Βουλευτή Επικρατείας της Νέας Δημοκρατίας κ. </w:t>
      </w:r>
      <w:r>
        <w:rPr>
          <w:rFonts w:eastAsia="Times New Roman" w:cs="Times New Roman"/>
          <w:bCs/>
          <w:szCs w:val="24"/>
        </w:rPr>
        <w:t>Δημητρίου Σταμάτη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Εξωτερι</w:t>
      </w:r>
      <w:r>
        <w:rPr>
          <w:rFonts w:eastAsia="Times New Roman" w:cs="Times New Roman"/>
          <w:bCs/>
          <w:szCs w:val="24"/>
        </w:rPr>
        <w:lastRenderedPageBreak/>
        <w:t>κών,</w:t>
      </w:r>
      <w:r>
        <w:rPr>
          <w:rFonts w:eastAsia="Times New Roman" w:cs="Times New Roman"/>
          <w:b/>
          <w:bCs/>
          <w:szCs w:val="24"/>
        </w:rPr>
        <w:t xml:space="preserve"> </w:t>
      </w:r>
      <w:r>
        <w:rPr>
          <w:rFonts w:eastAsia="Times New Roman" w:cs="Times New Roman"/>
          <w:szCs w:val="24"/>
        </w:rPr>
        <w:t>σχετικά με τις «δηλώσεις του Αναπληρωτή Υπουργού Εξωτερικών για προεκλογικές συγκεντρώσεις τουρκικών κομμάτων στην Ελλάδα».</w:t>
      </w:r>
    </w:p>
    <w:p w14:paraId="4CED8EA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ερώτηση θα απαντήσει ο Αναπληρωτής Υπουργός Εξωτερικών κ. Γεώργιος </w:t>
      </w:r>
      <w:proofErr w:type="spellStart"/>
      <w:r>
        <w:rPr>
          <w:rFonts w:eastAsia="Times New Roman" w:cs="Times New Roman"/>
          <w:szCs w:val="24"/>
        </w:rPr>
        <w:t>Κατρούγκαλος</w:t>
      </w:r>
      <w:proofErr w:type="spellEnd"/>
      <w:r>
        <w:rPr>
          <w:rFonts w:eastAsia="Times New Roman" w:cs="Times New Roman"/>
          <w:szCs w:val="24"/>
        </w:rPr>
        <w:t>.</w:t>
      </w:r>
    </w:p>
    <w:p w14:paraId="4CED8EA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Κύριε Σταμάτη, έχ</w:t>
      </w:r>
      <w:r>
        <w:rPr>
          <w:rFonts w:eastAsia="Times New Roman" w:cs="Times New Roman"/>
          <w:szCs w:val="24"/>
        </w:rPr>
        <w:t xml:space="preserve">ετε τον λόγο για δύο λεπτά για να αναπτύξετε την </w:t>
      </w:r>
      <w:r>
        <w:rPr>
          <w:rFonts w:eastAsia="Times New Roman" w:cs="Times New Roman"/>
          <w:szCs w:val="24"/>
        </w:rPr>
        <w:t xml:space="preserve">επίκαιρη </w:t>
      </w:r>
      <w:r>
        <w:rPr>
          <w:rFonts w:eastAsia="Times New Roman" w:cs="Times New Roman"/>
          <w:szCs w:val="24"/>
        </w:rPr>
        <w:t>ερώτησή σας.</w:t>
      </w:r>
    </w:p>
    <w:p w14:paraId="4CED8EA7"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Ευχαριστώ, κύριε Πρόεδρε. </w:t>
      </w:r>
    </w:p>
    <w:p w14:paraId="4CED8EA8"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Κύριε Υπουργέ, με τις δηλώσεις που κάνατε την περασμένη εβδομάδα, διαπράξατε δύο βαρύτατα ατοπήματα</w:t>
      </w:r>
      <w:r>
        <w:rPr>
          <w:rFonts w:eastAsia="Times New Roman" w:cs="Times New Roman"/>
          <w:szCs w:val="24"/>
        </w:rPr>
        <w:t>.</w:t>
      </w:r>
      <w:r>
        <w:rPr>
          <w:rFonts w:eastAsia="Times New Roman" w:cs="Times New Roman"/>
          <w:szCs w:val="24"/>
        </w:rPr>
        <w:t xml:space="preserve"> Το πρώτο ατόπημα είναι ότι την ώρα πο</w:t>
      </w:r>
      <w:r>
        <w:rPr>
          <w:rFonts w:eastAsia="Times New Roman" w:cs="Times New Roman"/>
          <w:szCs w:val="24"/>
        </w:rPr>
        <w:t>υ ο σουλτάνος της Τουρκίας απειλεί τους πάντες και τα πάντα, απειλεί τους Ευρωπαίους πολίτες ότι δεν θα τολμούν να κυκλοφορήσουν, εκείνη ακριβώς την ώρα πήρατε θέση υπέρ των Τούρκων στη διένεξη που είχαν με τους Ευρωπαίους εταίρους μας όσον αφορά τη δυνατό</w:t>
      </w:r>
      <w:r>
        <w:rPr>
          <w:rFonts w:eastAsia="Times New Roman" w:cs="Times New Roman"/>
          <w:szCs w:val="24"/>
        </w:rPr>
        <w:t xml:space="preserve">τητα πραγματοποίησης συγκεντρώσεων. </w:t>
      </w:r>
    </w:p>
    <w:p w14:paraId="4CED8EA9"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Πέρα από αυτό το αυταπόδεικτο ατόπημα, χάνουμε και μια ευκαιρία: </w:t>
      </w:r>
      <w:r>
        <w:rPr>
          <w:rFonts w:eastAsia="Times New Roman" w:cs="Times New Roman"/>
          <w:szCs w:val="24"/>
        </w:rPr>
        <w:t>ν</w:t>
      </w:r>
      <w:r>
        <w:rPr>
          <w:rFonts w:eastAsia="Times New Roman" w:cs="Times New Roman"/>
          <w:szCs w:val="24"/>
        </w:rPr>
        <w:t xml:space="preserve">α εκμεταλλευτούμε τη στάση των Τούρκων, για να αποδείξουμε σε όλον τον κόσμο -και κυρίως στην Ευρώπη- ποιοι </w:t>
      </w:r>
      <w:r>
        <w:rPr>
          <w:rFonts w:eastAsia="Times New Roman" w:cs="Times New Roman"/>
          <w:szCs w:val="24"/>
        </w:rPr>
        <w:lastRenderedPageBreak/>
        <w:t>είναι οι γείτονές μας και γιατί είμαστε υποχρ</w:t>
      </w:r>
      <w:r>
        <w:rPr>
          <w:rFonts w:eastAsia="Times New Roman" w:cs="Times New Roman"/>
          <w:szCs w:val="24"/>
        </w:rPr>
        <w:t>εωμένοι εμείς να αντιμετωπίσουμε μια πραγματικότητα που οι ίδιοι δεν</w:t>
      </w:r>
      <w:r>
        <w:rPr>
          <w:rFonts w:eastAsia="Times New Roman" w:cs="Times New Roman"/>
          <w:szCs w:val="24"/>
        </w:rPr>
        <w:t xml:space="preserve"> τη</w:t>
      </w:r>
      <w:r>
        <w:rPr>
          <w:rFonts w:eastAsia="Times New Roman" w:cs="Times New Roman"/>
          <w:szCs w:val="24"/>
        </w:rPr>
        <w:t xml:space="preserve"> ζουν. Αυτό, μάλιστα, έχει και βαριές οικονομικές συνέπειες</w:t>
      </w:r>
      <w:r>
        <w:rPr>
          <w:rFonts w:eastAsia="Times New Roman" w:cs="Times New Roman"/>
          <w:szCs w:val="24"/>
        </w:rPr>
        <w:t>,</w:t>
      </w:r>
      <w:r>
        <w:rPr>
          <w:rFonts w:eastAsia="Times New Roman" w:cs="Times New Roman"/>
          <w:szCs w:val="24"/>
        </w:rPr>
        <w:t xml:space="preserve"> λόγω </w:t>
      </w:r>
      <w:r>
        <w:rPr>
          <w:rFonts w:eastAsia="Times New Roman" w:cs="Times New Roman"/>
          <w:szCs w:val="24"/>
        </w:rPr>
        <w:t>των δαπανών σ</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ά</w:t>
      </w:r>
      <w:r>
        <w:rPr>
          <w:rFonts w:eastAsia="Times New Roman" w:cs="Times New Roman"/>
          <w:szCs w:val="24"/>
        </w:rPr>
        <w:t xml:space="preserve">μυνα. </w:t>
      </w:r>
    </w:p>
    <w:p w14:paraId="4CED8EAA"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Το δεύτερο ατόπημα είναι ότι ουσιαστικά προσκαλέσατε -δεν ξέρω αν το έχετε καταλάβει- Τούρκους</w:t>
      </w:r>
      <w:r>
        <w:rPr>
          <w:rFonts w:eastAsia="Times New Roman" w:cs="Times New Roman"/>
          <w:szCs w:val="24"/>
        </w:rPr>
        <w:t xml:space="preserve"> αξιωματούχους να πραγματοποιούν προεκλογικές συγκεντρώσεις στη χώρα μας. Δηλαδή, υπάρχουν Τούρκοι ψηφοφόροι στην Ελλάδα; Δεύτερον, αγνοείτε ότι η έλευση των Τούρκων αξιωματούχων</w:t>
      </w:r>
      <w:r>
        <w:rPr>
          <w:rFonts w:eastAsia="Times New Roman" w:cs="Times New Roman"/>
          <w:szCs w:val="24"/>
        </w:rPr>
        <w:t>,</w:t>
      </w:r>
      <w:r>
        <w:rPr>
          <w:rFonts w:eastAsia="Times New Roman" w:cs="Times New Roman"/>
          <w:szCs w:val="24"/>
        </w:rPr>
        <w:t xml:space="preserve"> όποτε πραγματοποιήθηκε, πραγματοποιήθηκε τυπικά με το πρόσχημα ιδιωτικής επί</w:t>
      </w:r>
      <w:r>
        <w:rPr>
          <w:rFonts w:eastAsia="Times New Roman" w:cs="Times New Roman"/>
          <w:szCs w:val="24"/>
        </w:rPr>
        <w:t xml:space="preserve">σκεψης και επίσκεψης σε ιερούς τόπους των μουσουλμάνων; Ενώ, λοιπόν, δεν υπάρχει τέτοιο προηγούμενο, ενώ δεν υπάρχουν Τούρκοι ψηφοφόροι στην Ελλάδα, η αναφορά σας λειτουργεί ως πρόσκληση. </w:t>
      </w:r>
      <w:r>
        <w:rPr>
          <w:rFonts w:eastAsia="Times New Roman" w:cs="Times New Roman"/>
          <w:szCs w:val="24"/>
        </w:rPr>
        <w:t>Έτ</w:t>
      </w:r>
      <w:r>
        <w:rPr>
          <w:rFonts w:eastAsia="Times New Roman" w:cs="Times New Roman"/>
          <w:szCs w:val="24"/>
        </w:rPr>
        <w:t>σι εκτιμήθηκε όχι μόνο από τα δικά μας μέσα ενημέρωσης, αλλά και α</w:t>
      </w:r>
      <w:r>
        <w:rPr>
          <w:rFonts w:eastAsia="Times New Roman" w:cs="Times New Roman"/>
          <w:szCs w:val="24"/>
        </w:rPr>
        <w:t xml:space="preserve">πό τα τουρκικά: και από τη </w:t>
      </w:r>
      <w:r>
        <w:rPr>
          <w:rFonts w:eastAsia="Times New Roman" w:cs="Times New Roman"/>
          <w:szCs w:val="24"/>
        </w:rPr>
        <w:t>«</w:t>
      </w:r>
      <w:r>
        <w:rPr>
          <w:rFonts w:eastAsia="Times New Roman" w:cs="Times New Roman"/>
          <w:szCs w:val="24"/>
        </w:rPr>
        <w:t>ΣΑΜΠΑΧ</w:t>
      </w:r>
      <w:r>
        <w:rPr>
          <w:rFonts w:eastAsia="Times New Roman" w:cs="Times New Roman"/>
          <w:szCs w:val="24"/>
        </w:rPr>
        <w:t>»</w:t>
      </w:r>
      <w:r>
        <w:rPr>
          <w:rFonts w:eastAsia="Times New Roman" w:cs="Times New Roman"/>
          <w:szCs w:val="24"/>
        </w:rPr>
        <w:t xml:space="preserve"> και από τη </w:t>
      </w:r>
      <w:r>
        <w:rPr>
          <w:rFonts w:eastAsia="Times New Roman" w:cs="Times New Roman"/>
          <w:szCs w:val="24"/>
        </w:rPr>
        <w:t>«</w:t>
      </w:r>
      <w:r>
        <w:rPr>
          <w:rFonts w:eastAsia="Times New Roman" w:cs="Times New Roman"/>
          <w:szCs w:val="24"/>
        </w:rPr>
        <w:t>ΧΟΥΡΙΕΤ</w:t>
      </w:r>
      <w:r>
        <w:rPr>
          <w:rFonts w:eastAsia="Times New Roman" w:cs="Times New Roman"/>
          <w:szCs w:val="24"/>
        </w:rPr>
        <w:t>»</w:t>
      </w:r>
      <w:r>
        <w:rPr>
          <w:rFonts w:eastAsia="Times New Roman" w:cs="Times New Roman"/>
          <w:szCs w:val="24"/>
        </w:rPr>
        <w:t xml:space="preserve">. </w:t>
      </w:r>
    </w:p>
    <w:p w14:paraId="4CED8EAB"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Κατόπιν αυτών, ρωτώ μέσω υμών την Κυβέρνηση, εάν οι απόψεις οι δικές σας απηχούν τις θέσεις της ελληνικής Κυβέρνησης και για τα δύο ζητήματα και αν προτίθεται η Κυβέρνηση να </w:t>
      </w:r>
      <w:r>
        <w:rPr>
          <w:rFonts w:eastAsia="Times New Roman" w:cs="Times New Roman"/>
          <w:szCs w:val="24"/>
        </w:rPr>
        <w:lastRenderedPageBreak/>
        <w:t>επιτρέψει συγκεντρώσεις</w:t>
      </w:r>
      <w:r>
        <w:rPr>
          <w:rFonts w:eastAsia="Times New Roman" w:cs="Times New Roman"/>
          <w:szCs w:val="24"/>
        </w:rPr>
        <w:t xml:space="preserve"> στην Ελλάδα Τούρκων αξιωματούχων και μάλιστα προεκλογικές.</w:t>
      </w:r>
    </w:p>
    <w:p w14:paraId="4CED8EAC"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Ευχαριστώ.</w:t>
      </w:r>
    </w:p>
    <w:p w14:paraId="4CED8EAD" w14:textId="77777777" w:rsidR="00807BFC" w:rsidRDefault="003B0973">
      <w:pPr>
        <w:spacing w:line="600" w:lineRule="auto"/>
        <w:ind w:firstLine="567"/>
        <w:contextualSpacing/>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Κι εγώ ευχαριστώ.</w:t>
      </w:r>
    </w:p>
    <w:p w14:paraId="4CED8EAE"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ερώτηση θα απαντήσει, όπως έχουμε πει, ο Αναπληρωτής Υπουργός Εξωτερικών κ. </w:t>
      </w:r>
      <w:proofErr w:type="spellStart"/>
      <w:r>
        <w:rPr>
          <w:rFonts w:eastAsia="Times New Roman" w:cs="Times New Roman"/>
          <w:szCs w:val="24"/>
        </w:rPr>
        <w:t>Κατρούγκαλος</w:t>
      </w:r>
      <w:proofErr w:type="spellEnd"/>
      <w:r>
        <w:rPr>
          <w:rFonts w:eastAsia="Times New Roman" w:cs="Times New Roman"/>
          <w:szCs w:val="24"/>
        </w:rPr>
        <w:t>.</w:t>
      </w:r>
    </w:p>
    <w:p w14:paraId="4CED8EAF"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Κύριε Υπουργέ, έχετε τον λόγο</w:t>
      </w:r>
      <w:r>
        <w:rPr>
          <w:rFonts w:eastAsia="Times New Roman" w:cs="Times New Roman"/>
          <w:szCs w:val="24"/>
        </w:rPr>
        <w:t xml:space="preserve"> για τρία λεπτά.</w:t>
      </w:r>
    </w:p>
    <w:p w14:paraId="4CED8EB0" w14:textId="77777777" w:rsidR="00807BFC" w:rsidRDefault="003B0973">
      <w:pPr>
        <w:spacing w:line="600" w:lineRule="auto"/>
        <w:ind w:firstLine="567"/>
        <w:contextualSpacing/>
        <w:jc w:val="both"/>
        <w:rPr>
          <w:rFonts w:eastAsia="Times New Roman" w:cs="Times New Roman"/>
          <w:szCs w:val="24"/>
        </w:rPr>
      </w:pPr>
      <w:r>
        <w:rPr>
          <w:rFonts w:eastAsia="Times New Roman"/>
          <w:b/>
          <w:bCs/>
        </w:rPr>
        <w:t>ΓΕΩΡΓΙΟΣ ΚΑΤΡΟΥΓΚΑΛΟΣ (Αναπληρωτής Υπουργός Εξωτερικών):</w:t>
      </w:r>
      <w:r>
        <w:rPr>
          <w:rFonts w:eastAsia="Times New Roman" w:cs="Times New Roman"/>
          <w:szCs w:val="24"/>
        </w:rPr>
        <w:t xml:space="preserve"> Ευχαριστώ, κύριε Πρόεδρε.</w:t>
      </w:r>
    </w:p>
    <w:p w14:paraId="4CED8EB1"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Κύριε συνάδελφε, υπάρχει μια ορθή και γενικά αποδεκτή τακτική από τα κοινοβουλευτικά κόμματα, να μην επιχειρούν να μεταφέρουν στον στίβο της μικροκομματικής</w:t>
      </w:r>
      <w:r>
        <w:rPr>
          <w:rFonts w:eastAsia="Times New Roman" w:cs="Times New Roman"/>
          <w:szCs w:val="24"/>
        </w:rPr>
        <w:t xml:space="preserve"> αντιπαράθεσης εθνικά θέματα, τακτική την οποία μέχρι στιγμής σεβόταν και το δικό σας κόμμα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εσείς την παραβιάζετε. </w:t>
      </w:r>
    </w:p>
    <w:p w14:paraId="4CED8EB2"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Οφείλω, λοιπόν, να σας ανταποδώσω τον χαρακτηρισμό της επιπολαιότητας</w:t>
      </w:r>
      <w:r>
        <w:rPr>
          <w:rFonts w:eastAsia="Times New Roman" w:cs="Times New Roman"/>
          <w:szCs w:val="24"/>
        </w:rPr>
        <w:t>,</w:t>
      </w:r>
      <w:r>
        <w:rPr>
          <w:rFonts w:eastAsia="Times New Roman" w:cs="Times New Roman"/>
          <w:szCs w:val="24"/>
        </w:rPr>
        <w:t xml:space="preserve"> που αναφέρεται στην ερώτησή σας, διότι πράγματι παίζετε εν ου </w:t>
      </w:r>
      <w:proofErr w:type="spellStart"/>
      <w:r>
        <w:rPr>
          <w:rFonts w:eastAsia="Times New Roman" w:cs="Times New Roman"/>
          <w:szCs w:val="24"/>
        </w:rPr>
        <w:t>πα</w:t>
      </w:r>
      <w:r>
        <w:rPr>
          <w:rFonts w:eastAsia="Times New Roman" w:cs="Times New Roman"/>
          <w:szCs w:val="24"/>
        </w:rPr>
        <w:t>ικτοίς</w:t>
      </w:r>
      <w:proofErr w:type="spellEnd"/>
      <w:r>
        <w:rPr>
          <w:rFonts w:eastAsia="Times New Roman" w:cs="Times New Roman"/>
          <w:szCs w:val="24"/>
        </w:rPr>
        <w:t>, ουσιαστικά υιοθετώντας διαστρεβλώσεις των απόψεών μου</w:t>
      </w:r>
      <w:r>
        <w:rPr>
          <w:rFonts w:eastAsia="Times New Roman" w:cs="Times New Roman"/>
          <w:szCs w:val="24"/>
        </w:rPr>
        <w:t>,</w:t>
      </w:r>
      <w:r>
        <w:rPr>
          <w:rFonts w:eastAsia="Times New Roman" w:cs="Times New Roman"/>
          <w:szCs w:val="24"/>
        </w:rPr>
        <w:t xml:space="preserve"> που καμ</w:t>
      </w:r>
      <w:r>
        <w:rPr>
          <w:rFonts w:eastAsia="Times New Roman" w:cs="Times New Roman"/>
          <w:szCs w:val="24"/>
        </w:rPr>
        <w:t>μ</w:t>
      </w:r>
      <w:r>
        <w:rPr>
          <w:rFonts w:eastAsia="Times New Roman" w:cs="Times New Roman"/>
          <w:szCs w:val="24"/>
        </w:rPr>
        <w:t xml:space="preserve">ία σχέση δεν έχουν με το αντικείμενο της ερώτησής σας. Από αυτή την άποψη πράγματι </w:t>
      </w:r>
      <w:r>
        <w:rPr>
          <w:rFonts w:eastAsia="Times New Roman" w:cs="Times New Roman"/>
          <w:szCs w:val="24"/>
        </w:rPr>
        <w:lastRenderedPageBreak/>
        <w:t xml:space="preserve">η ερώτησή σας, όπως και η επόμενη, κινείται στον χώρο της </w:t>
      </w:r>
      <w:proofErr w:type="spellStart"/>
      <w:r>
        <w:rPr>
          <w:rFonts w:eastAsia="Times New Roman" w:cs="Times New Roman"/>
          <w:szCs w:val="24"/>
        </w:rPr>
        <w:t>μεταπραγματικότητας</w:t>
      </w:r>
      <w:proofErr w:type="spellEnd"/>
      <w:r>
        <w:rPr>
          <w:rFonts w:eastAsia="Times New Roman" w:cs="Times New Roman"/>
          <w:szCs w:val="24"/>
        </w:rPr>
        <w:t xml:space="preserve">. Δεν αφορά γεγονός, δεν </w:t>
      </w:r>
      <w:r>
        <w:rPr>
          <w:rFonts w:eastAsia="Times New Roman" w:cs="Times New Roman"/>
          <w:szCs w:val="24"/>
        </w:rPr>
        <w:t xml:space="preserve">αφορά στην πραγματικότητα δηλώσεις μου, αλλά την παραποίηση δηλώσεών μου από τη γνωστή μου εταζέρα των μέσων. </w:t>
      </w:r>
    </w:p>
    <w:p w14:paraId="4CED8EB3"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Επί της ουσίας τώρα</w:t>
      </w:r>
      <w:r>
        <w:rPr>
          <w:rFonts w:eastAsia="Times New Roman" w:cs="Times New Roman"/>
          <w:szCs w:val="24"/>
        </w:rPr>
        <w:t>.</w:t>
      </w:r>
      <w:r>
        <w:rPr>
          <w:rFonts w:eastAsia="Times New Roman" w:cs="Times New Roman"/>
          <w:szCs w:val="24"/>
        </w:rPr>
        <w:t xml:space="preserve"> Η Ελλάδα πάντοτε στην αντιπαράθεση με την Τουρκία θέλει να εκπέμψει τα χαρακτηριστικά μιας ήπιας και σταθερής δύναμης</w:t>
      </w:r>
      <w:r>
        <w:rPr>
          <w:rFonts w:eastAsia="Times New Roman" w:cs="Times New Roman"/>
          <w:szCs w:val="24"/>
        </w:rPr>
        <w:t>,</w:t>
      </w:r>
      <w:r>
        <w:rPr>
          <w:rFonts w:eastAsia="Times New Roman" w:cs="Times New Roman"/>
          <w:szCs w:val="24"/>
        </w:rPr>
        <w:t xml:space="preserve"> που β</w:t>
      </w:r>
      <w:r>
        <w:rPr>
          <w:rFonts w:eastAsia="Times New Roman" w:cs="Times New Roman"/>
          <w:szCs w:val="24"/>
        </w:rPr>
        <w:t xml:space="preserve">ασίζει τις απόψεις της στο Διεθνές Δίκαιο, δεν διεκδικεί τίποτα, αλλά δεν είναι διατεθειμένη να παραχωρήσει και τίποτα. </w:t>
      </w:r>
      <w:r>
        <w:rPr>
          <w:rFonts w:eastAsia="Times New Roman" w:cs="Times New Roman"/>
          <w:szCs w:val="24"/>
        </w:rPr>
        <w:t>Α</w:t>
      </w:r>
      <w:r>
        <w:rPr>
          <w:rFonts w:eastAsia="Times New Roman" w:cs="Times New Roman"/>
          <w:szCs w:val="24"/>
        </w:rPr>
        <w:t>κριβώς για τους λόγους αυτούς, επειδή αισθάνεται βέβαιη για την ισχύ της -και αυτοτελώς και ως μέλος της Ευρωπαϊκής Ένωσης- κα</w:t>
      </w:r>
      <w:r>
        <w:rPr>
          <w:rFonts w:eastAsia="Times New Roman" w:cs="Times New Roman"/>
          <w:szCs w:val="24"/>
        </w:rPr>
        <w:t>μ</w:t>
      </w:r>
      <w:r>
        <w:rPr>
          <w:rFonts w:eastAsia="Times New Roman" w:cs="Times New Roman"/>
          <w:szCs w:val="24"/>
        </w:rPr>
        <w:t>μία επιθ</w:t>
      </w:r>
      <w:r>
        <w:rPr>
          <w:rFonts w:eastAsia="Times New Roman" w:cs="Times New Roman"/>
          <w:szCs w:val="24"/>
        </w:rPr>
        <w:t xml:space="preserve">υμία δεν έχει να ενισχύσει την κλιμάκωση της έντασης, ακόμα κι όταν αυτή τροφοδοτείται από την προκλητικότητα της άλλης πλευράς. </w:t>
      </w:r>
    </w:p>
    <w:p w14:paraId="4CED8EB4"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Μάλιστα, αυτό είναι το μεγάλο στοίχημα για τις κοινωνίες μας: </w:t>
      </w:r>
      <w:r>
        <w:rPr>
          <w:rFonts w:eastAsia="Times New Roman" w:cs="Times New Roman"/>
          <w:szCs w:val="24"/>
        </w:rPr>
        <w:t>ό</w:t>
      </w:r>
      <w:r>
        <w:rPr>
          <w:rFonts w:eastAsia="Times New Roman" w:cs="Times New Roman"/>
          <w:szCs w:val="24"/>
        </w:rPr>
        <w:t>ταν βρισκόμαστε απέναντι σε προκλήσεις αυτού του είδους ή σε πρ</w:t>
      </w:r>
      <w:r>
        <w:rPr>
          <w:rFonts w:eastAsia="Times New Roman" w:cs="Times New Roman"/>
          <w:szCs w:val="24"/>
        </w:rPr>
        <w:t>οκλήσεις ακόμα μεγαλύτερης έντασης, όπως αυτές της χθεσινής ημέρας στο Λονδίνο -μια τρομοκρατική επίθεση-</w:t>
      </w:r>
      <w:r>
        <w:rPr>
          <w:rFonts w:eastAsia="Times New Roman" w:cs="Times New Roman"/>
          <w:szCs w:val="24"/>
        </w:rPr>
        <w:t>,</w:t>
      </w:r>
      <w:r>
        <w:rPr>
          <w:rFonts w:eastAsia="Times New Roman" w:cs="Times New Roman"/>
          <w:szCs w:val="24"/>
        </w:rPr>
        <w:t xml:space="preserve"> το μεγάλο στοίχημα και η μεγάλη πρόκληση για μας είναι πώς θα κρα</w:t>
      </w:r>
      <w:r>
        <w:rPr>
          <w:rFonts w:eastAsia="Times New Roman" w:cs="Times New Roman"/>
          <w:szCs w:val="24"/>
        </w:rPr>
        <w:lastRenderedPageBreak/>
        <w:t>τήσουμε τα χαρακτηριστικά της ανοι</w:t>
      </w:r>
      <w:r>
        <w:rPr>
          <w:rFonts w:eastAsia="Times New Roman" w:cs="Times New Roman"/>
          <w:szCs w:val="24"/>
        </w:rPr>
        <w:t>κ</w:t>
      </w:r>
      <w:r>
        <w:rPr>
          <w:rFonts w:eastAsia="Times New Roman" w:cs="Times New Roman"/>
          <w:szCs w:val="24"/>
        </w:rPr>
        <w:t>τής κοινωνίας, δεν θα απεμπολήσουμε τα δικαιώματά</w:t>
      </w:r>
      <w:r>
        <w:rPr>
          <w:rFonts w:eastAsia="Times New Roman" w:cs="Times New Roman"/>
          <w:szCs w:val="24"/>
        </w:rPr>
        <w:t xml:space="preserve"> μας και δεν θα γίνουμε ίδιοι με αυτούς που μας απειλούν. </w:t>
      </w:r>
    </w:p>
    <w:p w14:paraId="4CED8EB5"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Στο πλαίσιο, λοιπόν, αυτό ήταν η ουσιαστική τοποθέτησή μου και</w:t>
      </w:r>
      <w:r>
        <w:rPr>
          <w:rFonts w:eastAsia="Times New Roman" w:cs="Times New Roman"/>
          <w:szCs w:val="24"/>
        </w:rPr>
        <w:t>,</w:t>
      </w:r>
      <w:r>
        <w:rPr>
          <w:rFonts w:eastAsia="Times New Roman" w:cs="Times New Roman"/>
          <w:szCs w:val="24"/>
        </w:rPr>
        <w:t xml:space="preserve"> δηλώνοντας -και είναι προς τιμήν του συναδέλφου που έχει καταθέσει την επόμενη ερώτηση, γιατί φαίνεται ότι αυτός διάβασε τη συγκεκριμένη απομαγνητοφώνηση- ότι δεν είμαι διατεθειμένος να αναφερθώ σε εσωτερικές αποφάσεις άλλων χωρών, ανέφερα τον κανόνα που </w:t>
      </w:r>
      <w:r>
        <w:rPr>
          <w:rFonts w:eastAsia="Times New Roman" w:cs="Times New Roman"/>
          <w:szCs w:val="24"/>
        </w:rPr>
        <w:t xml:space="preserve">ισχύει στην Ευρώπη. </w:t>
      </w:r>
    </w:p>
    <w:p w14:paraId="4CED8EB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Ο κανόνας, λοιπόν, είναι ότι</w:t>
      </w:r>
      <w:r>
        <w:rPr>
          <w:rFonts w:eastAsia="Times New Roman" w:cs="Times New Roman"/>
          <w:szCs w:val="24"/>
        </w:rPr>
        <w:t>,</w:t>
      </w:r>
      <w:r>
        <w:rPr>
          <w:rFonts w:eastAsia="Times New Roman" w:cs="Times New Roman"/>
          <w:szCs w:val="24"/>
        </w:rPr>
        <w:t xml:space="preserve"> ανεξαρτήτως εάν δοθεί άδεια ή όχι σε αξιωματούχους ξένης χώρας -αυτό είναι θέμα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ικαίου-</w:t>
      </w:r>
      <w:r>
        <w:rPr>
          <w:rFonts w:eastAsia="Times New Roman" w:cs="Times New Roman"/>
          <w:szCs w:val="24"/>
        </w:rPr>
        <w:t>,</w:t>
      </w:r>
      <w:r>
        <w:rPr>
          <w:rFonts w:eastAsia="Times New Roman" w:cs="Times New Roman"/>
          <w:szCs w:val="24"/>
        </w:rPr>
        <w:t xml:space="preserve"> η ελευθερία των συγκεντρώσεων αποτελεί τον κανόνα και η απαγόρευσ</w:t>
      </w:r>
      <w:r>
        <w:rPr>
          <w:rFonts w:eastAsia="Times New Roman" w:cs="Times New Roman"/>
          <w:szCs w:val="24"/>
        </w:rPr>
        <w:t>ή</w:t>
      </w:r>
      <w:r>
        <w:rPr>
          <w:rFonts w:eastAsia="Times New Roman" w:cs="Times New Roman"/>
          <w:szCs w:val="24"/>
        </w:rPr>
        <w:t xml:space="preserve"> τους την εξαίρεση και μόνο όταν υπάρχει</w:t>
      </w:r>
      <w:r>
        <w:rPr>
          <w:rFonts w:eastAsia="Times New Roman" w:cs="Times New Roman"/>
          <w:szCs w:val="24"/>
        </w:rPr>
        <w:t xml:space="preserve"> ένας κίνδυνος για τη δημόσια ασφάλεια. Αυτή η θέση, λοιπόν, είναι ευρωπαϊκή θέση. </w:t>
      </w:r>
    </w:p>
    <w:p w14:paraId="4CED8EB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Θυμίζω ότι μόνο στην Ολλανδία, εν</w:t>
      </w:r>
      <w:r>
        <w:rPr>
          <w:rFonts w:eastAsia="Times New Roman" w:cs="Times New Roman"/>
          <w:szCs w:val="24"/>
        </w:rPr>
        <w:t xml:space="preserve"> </w:t>
      </w:r>
      <w:r>
        <w:rPr>
          <w:rFonts w:eastAsia="Times New Roman" w:cs="Times New Roman"/>
          <w:szCs w:val="24"/>
        </w:rPr>
        <w:t>όψει της προεκλογικής περιόδου και του κινδύνου που προφανώς εκτιμήθηκε ότι υπήρχε εκεί για τη δημόσια τάξη, απαγορεύτηκαν οι συγκεντρώσει</w:t>
      </w:r>
      <w:r>
        <w:rPr>
          <w:rFonts w:eastAsia="Times New Roman" w:cs="Times New Roman"/>
          <w:szCs w:val="24"/>
        </w:rPr>
        <w:t xml:space="preserve">ς. Αντιθέτως έγιναν στη Γαλλία, στη Γερμανία στη Σουηδία. </w:t>
      </w:r>
    </w:p>
    <w:p w14:paraId="4CED8EB8" w14:textId="77777777" w:rsidR="00807BFC" w:rsidRDefault="003B0973">
      <w:pPr>
        <w:spacing w:line="600" w:lineRule="auto"/>
        <w:ind w:firstLine="720"/>
        <w:contextualSpacing/>
        <w:jc w:val="both"/>
        <w:rPr>
          <w:rFonts w:eastAsia="Times New Roman" w:cs="Times New Roman"/>
          <w:szCs w:val="24"/>
        </w:rPr>
      </w:pPr>
      <w:r>
        <w:rPr>
          <w:rFonts w:eastAsia="Times New Roman"/>
          <w:szCs w:val="24"/>
        </w:rPr>
        <w:lastRenderedPageBreak/>
        <w:t xml:space="preserve">(Στο σημείο αυτό κτυπάει το κουδούνι λήξεως του χρόνου ομιλίας του κυρίου </w:t>
      </w:r>
      <w:r>
        <w:rPr>
          <w:rFonts w:eastAsia="Times New Roman"/>
          <w:szCs w:val="24"/>
        </w:rPr>
        <w:t>Αναπληρωτή</w:t>
      </w:r>
      <w:r>
        <w:rPr>
          <w:rFonts w:eastAsia="Times New Roman"/>
          <w:szCs w:val="24"/>
        </w:rPr>
        <w:t xml:space="preserve"> Υπουργού)</w:t>
      </w:r>
    </w:p>
    <w:p w14:paraId="4CED8EB9" w14:textId="77777777" w:rsidR="00807BFC" w:rsidRDefault="003B0973">
      <w:pPr>
        <w:tabs>
          <w:tab w:val="left" w:pos="4815"/>
        </w:tabs>
        <w:spacing w:line="600" w:lineRule="auto"/>
        <w:ind w:firstLine="720"/>
        <w:contextualSpacing/>
        <w:jc w:val="both"/>
        <w:rPr>
          <w:rFonts w:eastAsia="Times New Roman" w:cs="Times New Roman"/>
          <w:szCs w:val="24"/>
        </w:rPr>
      </w:pPr>
      <w:r>
        <w:rPr>
          <w:rFonts w:eastAsia="Times New Roman" w:cs="Times New Roman"/>
          <w:szCs w:val="24"/>
        </w:rPr>
        <w:t>Έχω εδώ μια σειρά από δηλώσεις Πρωθυπουργών και Υπουργών Εξωτερικών επί του θέματος. Επειδή έχει τελει</w:t>
      </w:r>
      <w:r>
        <w:rPr>
          <w:rFonts w:eastAsia="Times New Roman" w:cs="Times New Roman"/>
          <w:szCs w:val="24"/>
        </w:rPr>
        <w:t>ώσει και ο χρόνος ομιλίας μου, σταχυολογώ τις δηλώσεις του Σουηδού Πρωθυπουργού: «Η ελεύθερη συνάθροιση και έκφραση αποτελεί θεμελιώδες δικαίωμα στη Σουηδία.». «Μολονότι η Σουηδία δεν χάνει ευκαιρία να εκφράζει ανησυχίες για θέματα δημοκρατίας στην Τουρκία</w:t>
      </w:r>
      <w:r>
        <w:rPr>
          <w:rFonts w:eastAsia="Times New Roman" w:cs="Times New Roman"/>
          <w:szCs w:val="24"/>
        </w:rPr>
        <w:t xml:space="preserve">, δεν είναι διατεθειμένη να επιβάλει απαγόρευση εισόδου στη χώρα σε πολιτικά πρόσωπα.». Αυτή είναι δήλωση </w:t>
      </w:r>
      <w:r>
        <w:rPr>
          <w:rFonts w:eastAsia="Times New Roman" w:cs="Times New Roman"/>
          <w:szCs w:val="24"/>
        </w:rPr>
        <w:t>στι</w:t>
      </w:r>
      <w:r>
        <w:rPr>
          <w:rFonts w:eastAsia="Times New Roman" w:cs="Times New Roman"/>
          <w:szCs w:val="24"/>
        </w:rPr>
        <w:t xml:space="preserve">ς 13 Μαρτίου. </w:t>
      </w:r>
    </w:p>
    <w:p w14:paraId="4CED8EBA" w14:textId="77777777" w:rsidR="00807BFC" w:rsidRDefault="003B0973">
      <w:pPr>
        <w:tabs>
          <w:tab w:val="left" w:pos="4815"/>
        </w:tabs>
        <w:spacing w:line="600" w:lineRule="auto"/>
        <w:ind w:firstLine="720"/>
        <w:contextualSpacing/>
        <w:jc w:val="both"/>
        <w:rPr>
          <w:rFonts w:eastAsia="Times New Roman" w:cs="Times New Roman"/>
          <w:szCs w:val="24"/>
        </w:rPr>
      </w:pPr>
      <w:r>
        <w:rPr>
          <w:rFonts w:eastAsia="Times New Roman" w:cs="Times New Roman"/>
          <w:szCs w:val="24"/>
        </w:rPr>
        <w:t xml:space="preserve">Επειδή αυτός είναι σοσιαλδημοκράτης, θα σας διαβάσω τη δήλωση του </w:t>
      </w:r>
      <w:r>
        <w:rPr>
          <w:rFonts w:eastAsia="Times New Roman" w:cs="Times New Roman"/>
          <w:szCs w:val="24"/>
        </w:rPr>
        <w:t>π</w:t>
      </w:r>
      <w:r>
        <w:rPr>
          <w:rFonts w:eastAsia="Times New Roman" w:cs="Times New Roman"/>
          <w:szCs w:val="24"/>
        </w:rPr>
        <w:t xml:space="preserve">ροέδρου της </w:t>
      </w:r>
      <w:proofErr w:type="spellStart"/>
      <w:r>
        <w:rPr>
          <w:rFonts w:eastAsia="Times New Roman" w:cs="Times New Roman"/>
          <w:szCs w:val="24"/>
        </w:rPr>
        <w:t>Μπούντεσταγκ</w:t>
      </w:r>
      <w:proofErr w:type="spellEnd"/>
      <w:r>
        <w:rPr>
          <w:rFonts w:eastAsia="Times New Roman" w:cs="Times New Roman"/>
          <w:szCs w:val="24"/>
        </w:rPr>
        <w:t>,</w:t>
      </w:r>
      <w:r>
        <w:rPr>
          <w:rFonts w:eastAsia="Times New Roman" w:cs="Times New Roman"/>
          <w:szCs w:val="24"/>
        </w:rPr>
        <w:t xml:space="preserve"> που είναι στον δικό σας ιδεολογικό χώρο: «Οι αρχές του γερμανικού συντάγματος είναι αδιαπραγμάτευτες. Προς τούτο και παρά τις απολύτως δικαιολογημένες εδώ αντιδράσεις, τα δικαιώματα αυτά οφείλουν να ισχύουν έναντι όλων. Ο καθένας μπορεί να εκφέρει ελεύθερ</w:t>
      </w:r>
      <w:r>
        <w:rPr>
          <w:rFonts w:eastAsia="Times New Roman" w:cs="Times New Roman"/>
          <w:szCs w:val="24"/>
        </w:rPr>
        <w:t>α τη γνώμη του στη Γερμανία, συμπεριλαμβανομένων των ξένων επι</w:t>
      </w:r>
      <w:r>
        <w:rPr>
          <w:rFonts w:eastAsia="Times New Roman" w:cs="Times New Roman"/>
          <w:szCs w:val="24"/>
        </w:rPr>
        <w:lastRenderedPageBreak/>
        <w:t xml:space="preserve">σκεπτών.». Για αυτόν τον λόγο, όπως σας προανέφερα, την επομένη και των δικών μου δηλώσεων, ο κ. </w:t>
      </w:r>
      <w:proofErr w:type="spellStart"/>
      <w:r>
        <w:rPr>
          <w:rFonts w:eastAsia="Times New Roman" w:cs="Times New Roman"/>
          <w:szCs w:val="24"/>
        </w:rPr>
        <w:t>Νταβούτογλου</w:t>
      </w:r>
      <w:proofErr w:type="spellEnd"/>
      <w:r>
        <w:rPr>
          <w:rFonts w:eastAsia="Times New Roman" w:cs="Times New Roman"/>
          <w:szCs w:val="24"/>
        </w:rPr>
        <w:t xml:space="preserve"> ήταν στην Κολωνία.  </w:t>
      </w:r>
    </w:p>
    <w:p w14:paraId="4CED8EBB" w14:textId="77777777" w:rsidR="00807BFC" w:rsidRDefault="003B0973">
      <w:pPr>
        <w:tabs>
          <w:tab w:val="left" w:pos="4815"/>
        </w:tabs>
        <w:spacing w:line="600" w:lineRule="auto"/>
        <w:ind w:firstLine="720"/>
        <w:contextualSpacing/>
        <w:jc w:val="both"/>
        <w:rPr>
          <w:rFonts w:eastAsia="Times New Roman" w:cs="Times New Roman"/>
          <w:szCs w:val="24"/>
        </w:rPr>
      </w:pPr>
      <w:r>
        <w:rPr>
          <w:rFonts w:eastAsia="Times New Roman" w:cs="Times New Roman"/>
          <w:szCs w:val="24"/>
        </w:rPr>
        <w:t>Τέλος, αντίστοιχες κοινές δηλώσεις του Προέδρου Ολάντ και της κ</w:t>
      </w:r>
      <w:r>
        <w:rPr>
          <w:rFonts w:eastAsia="Times New Roman" w:cs="Times New Roman"/>
          <w:szCs w:val="24"/>
        </w:rPr>
        <w:t xml:space="preserve">. </w:t>
      </w:r>
      <w:proofErr w:type="spellStart"/>
      <w:r>
        <w:rPr>
          <w:rFonts w:eastAsia="Times New Roman" w:cs="Times New Roman"/>
          <w:szCs w:val="24"/>
        </w:rPr>
        <w:t>Μέρκελ</w:t>
      </w:r>
      <w:proofErr w:type="spellEnd"/>
      <w:r>
        <w:rPr>
          <w:rFonts w:eastAsia="Times New Roman" w:cs="Times New Roman"/>
          <w:szCs w:val="24"/>
        </w:rPr>
        <w:t>,</w:t>
      </w:r>
      <w:r>
        <w:rPr>
          <w:rFonts w:eastAsia="Times New Roman" w:cs="Times New Roman"/>
          <w:szCs w:val="24"/>
        </w:rPr>
        <w:t xml:space="preserve"> μετά από τηλεφωνική συνομιλία μαζί τους, αναρτήθηκαν σε ιστοσελίδα στις 16-3-2017. </w:t>
      </w:r>
    </w:p>
    <w:p w14:paraId="4CED8EBC" w14:textId="77777777" w:rsidR="00807BFC" w:rsidRDefault="003B0973">
      <w:pPr>
        <w:tabs>
          <w:tab w:val="left" w:pos="4815"/>
        </w:tabs>
        <w:spacing w:line="600" w:lineRule="auto"/>
        <w:ind w:firstLine="720"/>
        <w:contextualSpacing/>
        <w:jc w:val="both"/>
        <w:rPr>
          <w:rFonts w:eastAsia="Times New Roman" w:cs="Times New Roman"/>
          <w:szCs w:val="24"/>
        </w:rPr>
      </w:pPr>
      <w:r>
        <w:rPr>
          <w:rFonts w:eastAsia="Times New Roman" w:cs="Times New Roman"/>
          <w:szCs w:val="24"/>
        </w:rPr>
        <w:t>Άρα ως προς το πρώτο σκέλος της ερώτησής σας, αντίθετα με τη δική σας άποψη, η δική μου άποψη είναι αυτή που ανταποκρίνεται και στην κατάσταση αντίληψης των δικαι</w:t>
      </w:r>
      <w:r>
        <w:rPr>
          <w:rFonts w:eastAsia="Times New Roman" w:cs="Times New Roman"/>
          <w:szCs w:val="24"/>
        </w:rPr>
        <w:t xml:space="preserve">ωμάτων του </w:t>
      </w:r>
      <w:proofErr w:type="spellStart"/>
      <w:r>
        <w:rPr>
          <w:rFonts w:eastAsia="Times New Roman" w:cs="Times New Roman"/>
          <w:szCs w:val="24"/>
        </w:rPr>
        <w:t>συνέρχεσθαι</w:t>
      </w:r>
      <w:proofErr w:type="spellEnd"/>
      <w:r>
        <w:rPr>
          <w:rFonts w:eastAsia="Times New Roman" w:cs="Times New Roman"/>
          <w:szCs w:val="24"/>
        </w:rPr>
        <w:t xml:space="preserve"> στην Ευρώπη και σε αυτή που ουσιαστικά όλοι οι </w:t>
      </w:r>
      <w:r>
        <w:rPr>
          <w:rFonts w:eastAsia="Times New Roman" w:cs="Times New Roman"/>
          <w:szCs w:val="24"/>
        </w:rPr>
        <w:t>Ε</w:t>
      </w:r>
      <w:r>
        <w:rPr>
          <w:rFonts w:eastAsia="Times New Roman" w:cs="Times New Roman"/>
          <w:szCs w:val="24"/>
        </w:rPr>
        <w:t xml:space="preserve">υρωπαίοι ηγέτες υιοθέτησαν. </w:t>
      </w:r>
    </w:p>
    <w:p w14:paraId="4CED8EBD" w14:textId="77777777" w:rsidR="00807BFC" w:rsidRDefault="003B0973">
      <w:pPr>
        <w:tabs>
          <w:tab w:val="left" w:pos="4815"/>
        </w:tabs>
        <w:spacing w:line="600" w:lineRule="auto"/>
        <w:ind w:firstLine="720"/>
        <w:contextualSpacing/>
        <w:jc w:val="both"/>
        <w:rPr>
          <w:rFonts w:eastAsia="Times New Roman" w:cs="Times New Roman"/>
          <w:szCs w:val="24"/>
        </w:rPr>
      </w:pPr>
      <w:r>
        <w:rPr>
          <w:rFonts w:eastAsia="Times New Roman" w:cs="Times New Roman"/>
          <w:szCs w:val="24"/>
        </w:rPr>
        <w:t xml:space="preserve">Το ζήτημα των πολιτικών συγκεντρώσεων στην Ελλάδα είναι μη θέμα. Είναι αυτό που ανάγεται στο χώρο της </w:t>
      </w:r>
      <w:proofErr w:type="spellStart"/>
      <w:r>
        <w:rPr>
          <w:rFonts w:eastAsia="Times New Roman" w:cs="Times New Roman"/>
          <w:szCs w:val="24"/>
        </w:rPr>
        <w:t>μεταπραγματικότητας</w:t>
      </w:r>
      <w:proofErr w:type="spellEnd"/>
      <w:r>
        <w:rPr>
          <w:rFonts w:eastAsia="Times New Roman" w:cs="Times New Roman"/>
          <w:szCs w:val="24"/>
        </w:rPr>
        <w:t>. Στην απάντησή μου -εάν τη δείτε σ</w:t>
      </w:r>
      <w:r>
        <w:rPr>
          <w:rFonts w:eastAsia="Times New Roman" w:cs="Times New Roman"/>
          <w:szCs w:val="24"/>
        </w:rPr>
        <w:t xml:space="preserve">το βίντεο- είπα ότι αυτό είναι ένα υποθετικό ενδεχόμενο. Ποτέ δεν μίλησα για προεκλογικές συγκεντρώσεις. Όπως είπατε και εσείς, αναφέρθηκα σε επισκέψεις που έχουν γίνει στο παρελθόν, λέγοντας ότι ποτέ δεν εμποδίσαμε την επικοινωνία </w:t>
      </w:r>
      <w:r>
        <w:rPr>
          <w:rFonts w:eastAsia="Times New Roman" w:cs="Times New Roman"/>
          <w:szCs w:val="24"/>
        </w:rPr>
        <w:t>Τ</w:t>
      </w:r>
      <w:r>
        <w:rPr>
          <w:rFonts w:eastAsia="Times New Roman" w:cs="Times New Roman"/>
          <w:szCs w:val="24"/>
        </w:rPr>
        <w:t xml:space="preserve">ούρκων αξιωματούχων με </w:t>
      </w:r>
      <w:r>
        <w:rPr>
          <w:rFonts w:eastAsia="Times New Roman" w:cs="Times New Roman"/>
          <w:szCs w:val="24"/>
        </w:rPr>
        <w:t xml:space="preserve">ομοθρήσκους τους. Αυτό είναι εντελώς διαφορετικό πράγμα με την πραγματοποίηση των πολιτικών συγκεντρώσεων ακριβώς λόγω </w:t>
      </w:r>
      <w:r>
        <w:rPr>
          <w:rFonts w:eastAsia="Times New Roman" w:cs="Times New Roman"/>
          <w:szCs w:val="24"/>
        </w:rPr>
        <w:lastRenderedPageBreak/>
        <w:t>του ότι πράγματι ελάχιστος είναι ο αριθμός των Τούρκων ψηφοφόρων στην Ελλάδα και ουσιαστικά κανείς από αυτούς δεν είναι στη Θράκη. Όσοι Τ</w:t>
      </w:r>
      <w:r>
        <w:rPr>
          <w:rFonts w:eastAsia="Times New Roman" w:cs="Times New Roman"/>
          <w:szCs w:val="24"/>
        </w:rPr>
        <w:t xml:space="preserve">ούρκοι ψηφοφόροι είναι εδώ, είναι επιχειρηματίες και  βρίσκονται, σύμφωνα με στοιχεία που μου έχει δώσει το Υπουργείο Εξωτερικών, κατά </w:t>
      </w:r>
      <w:r>
        <w:rPr>
          <w:rFonts w:eastAsia="Times New Roman" w:cs="Times New Roman"/>
          <w:szCs w:val="24"/>
        </w:rPr>
        <w:t xml:space="preserve">το </w:t>
      </w:r>
      <w:r>
        <w:rPr>
          <w:rFonts w:eastAsia="Times New Roman" w:cs="Times New Roman"/>
          <w:szCs w:val="24"/>
        </w:rPr>
        <w:t xml:space="preserve">90% στην Αθήνα. </w:t>
      </w:r>
    </w:p>
    <w:p w14:paraId="4CED8EBE" w14:textId="77777777" w:rsidR="00807BFC" w:rsidRDefault="003B0973">
      <w:pPr>
        <w:tabs>
          <w:tab w:val="left" w:pos="4815"/>
        </w:tabs>
        <w:spacing w:line="600" w:lineRule="auto"/>
        <w:ind w:firstLine="720"/>
        <w:contextualSpacing/>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 λοιπόν, αυτών των πραγμάτων, θεωρώ ότι θα πρέπει να συνεχίσουμε σε αυτό που μέχρι τώρα είχαμ</w:t>
      </w:r>
      <w:r>
        <w:rPr>
          <w:rFonts w:eastAsia="Times New Roman" w:cs="Times New Roman"/>
          <w:szCs w:val="24"/>
        </w:rPr>
        <w:t>ε, δηλαδή τα ελληνοτουρκικά θέματα να τα θεωρούμε εκτός της πολιτικής αρένας και να προσπαθούμε -όπως κάνουμε πάντα- να διαφυλάττουμε τα εθνικά μας δίκαια και τα εθνικά μας συμφέροντα στο ίδιο πνεύμα σταθερότητας και εγρήγορσης που επιβάλ</w:t>
      </w:r>
      <w:r>
        <w:rPr>
          <w:rFonts w:eastAsia="Times New Roman" w:cs="Times New Roman"/>
          <w:szCs w:val="24"/>
        </w:rPr>
        <w:t>λ</w:t>
      </w:r>
      <w:r>
        <w:rPr>
          <w:rFonts w:eastAsia="Times New Roman" w:cs="Times New Roman"/>
          <w:szCs w:val="24"/>
        </w:rPr>
        <w:t>ει όχι μόνο ιστορ</w:t>
      </w:r>
      <w:r>
        <w:rPr>
          <w:rFonts w:eastAsia="Times New Roman" w:cs="Times New Roman"/>
          <w:szCs w:val="24"/>
        </w:rPr>
        <w:t xml:space="preserve">ία </w:t>
      </w:r>
      <w:r>
        <w:rPr>
          <w:rFonts w:eastAsia="Times New Roman" w:cs="Times New Roman"/>
          <w:szCs w:val="24"/>
        </w:rPr>
        <w:t>μας,</w:t>
      </w:r>
      <w:r>
        <w:rPr>
          <w:rFonts w:eastAsia="Times New Roman" w:cs="Times New Roman"/>
          <w:szCs w:val="24"/>
        </w:rPr>
        <w:t xml:space="preserve"> αλλά το ίδιο το εθνικό συμφέρον. </w:t>
      </w:r>
    </w:p>
    <w:p w14:paraId="4CED8EBF"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κύριο Υπουργό. </w:t>
      </w:r>
    </w:p>
    <w:p w14:paraId="4CED8EC0"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της Νέας Δημοκρατίας κ. Δημήτριος Σταμάτης για τη δευτερολογία του</w:t>
      </w:r>
      <w:r>
        <w:rPr>
          <w:rFonts w:eastAsia="Times New Roman" w:cs="Times New Roman"/>
          <w:szCs w:val="24"/>
        </w:rPr>
        <w:t>,</w:t>
      </w:r>
      <w:r>
        <w:rPr>
          <w:rFonts w:eastAsia="Times New Roman" w:cs="Times New Roman"/>
          <w:szCs w:val="24"/>
        </w:rPr>
        <w:t xml:space="preserve"> για τρία λεπτά. </w:t>
      </w:r>
    </w:p>
    <w:p w14:paraId="4CED8EC1"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Κύριε Υπουργέ, θ</w:t>
      </w:r>
      <w:r>
        <w:rPr>
          <w:rFonts w:eastAsia="Times New Roman" w:cs="Times New Roman"/>
          <w:szCs w:val="24"/>
        </w:rPr>
        <w:t xml:space="preserve">α αρκούσε να αναφερθείτε μόνο στο δεύτερο σκέλος της απάντησης που μου δώσατε και να μην το εμπλέξετε με τον πρώτο ισχυρισμό σας, ότι αυτά που λέμε είναι επικίνδυνα. Αυτά που είπατε εσείς </w:t>
      </w:r>
      <w:r>
        <w:rPr>
          <w:rFonts w:eastAsia="Times New Roman" w:cs="Times New Roman"/>
          <w:szCs w:val="24"/>
        </w:rPr>
        <w:lastRenderedPageBreak/>
        <w:t xml:space="preserve">είναι επικίνδυνα. </w:t>
      </w:r>
      <w:r>
        <w:rPr>
          <w:rFonts w:eastAsia="Times New Roman" w:cs="Times New Roman"/>
          <w:szCs w:val="24"/>
        </w:rPr>
        <w:t>Ω</w:t>
      </w:r>
      <w:r>
        <w:rPr>
          <w:rFonts w:eastAsia="Times New Roman" w:cs="Times New Roman"/>
          <w:szCs w:val="24"/>
        </w:rPr>
        <w:t>ραία, δεν κατάλαβαν τα «</w:t>
      </w:r>
      <w:proofErr w:type="spellStart"/>
      <w:r>
        <w:rPr>
          <w:rFonts w:eastAsia="Times New Roman" w:cs="Times New Roman"/>
          <w:szCs w:val="24"/>
        </w:rPr>
        <w:t>βοθροκάναλα</w:t>
      </w:r>
      <w:proofErr w:type="spellEnd"/>
      <w:r>
        <w:rPr>
          <w:rFonts w:eastAsia="Times New Roman" w:cs="Times New Roman"/>
          <w:szCs w:val="24"/>
        </w:rPr>
        <w:t>», δεν κατάλαβ</w:t>
      </w:r>
      <w:r>
        <w:rPr>
          <w:rFonts w:eastAsia="Times New Roman" w:cs="Times New Roman"/>
          <w:szCs w:val="24"/>
        </w:rPr>
        <w:t>αν οι «</w:t>
      </w:r>
      <w:proofErr w:type="spellStart"/>
      <w:r>
        <w:rPr>
          <w:rFonts w:eastAsia="Times New Roman" w:cs="Times New Roman"/>
          <w:szCs w:val="24"/>
        </w:rPr>
        <w:t>βοθροεφημερίδες</w:t>
      </w:r>
      <w:proofErr w:type="spellEnd"/>
      <w:r>
        <w:rPr>
          <w:rFonts w:eastAsia="Times New Roman" w:cs="Times New Roman"/>
          <w:szCs w:val="24"/>
        </w:rPr>
        <w:t xml:space="preserve">», δεν κατάλαβαν ούτε οι τουρκικές εφημερίδες τις δηλώσεις σας. Δεν τις κατάλαβε και ο κύριος Υπουργός; </w:t>
      </w:r>
    </w:p>
    <w:p w14:paraId="4CED8EC2"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Ο κύριος Υπουργός Εξωτερικών, λοιπόν, ο κ. Κοτζιάς, δύο μέρες μετά,  όταν τον ρώτησαν για τις δικές σας δηλώσεις, είπε: «Ο Έλληνα</w:t>
      </w:r>
      <w:r>
        <w:rPr>
          <w:rFonts w:eastAsia="Times New Roman" w:cs="Times New Roman"/>
          <w:szCs w:val="24"/>
        </w:rPr>
        <w:t>ς Υπουργός Εξωτερικών δεν μιλάει πριν τεθούν συγκεκριμένες αιτήσεις». Δεν κατάλαβε και αυτός; Δεν κατάλαβε και ο κ. Βίτσας</w:t>
      </w:r>
      <w:r>
        <w:rPr>
          <w:rFonts w:eastAsia="Times New Roman" w:cs="Times New Roman"/>
          <w:szCs w:val="24"/>
        </w:rPr>
        <w:t>,</w:t>
      </w:r>
      <w:r>
        <w:rPr>
          <w:rFonts w:eastAsia="Times New Roman" w:cs="Times New Roman"/>
          <w:szCs w:val="24"/>
        </w:rPr>
        <w:t xml:space="preserve"> ο οποίος είπε επί λέξει: «Δεν είναι προς το συμφέρον μας να εμπλακούμε σε αυτή την υπόθεση, η οποία χαρακτηρίζεται από τις εκλογικές</w:t>
      </w:r>
      <w:r>
        <w:rPr>
          <w:rFonts w:eastAsia="Times New Roman" w:cs="Times New Roman"/>
          <w:szCs w:val="24"/>
        </w:rPr>
        <w:t xml:space="preserve"> διαδικασίες στην Ολλανδία και το δημοψήφισμα στην Τουρκία</w:t>
      </w:r>
      <w:r>
        <w:rPr>
          <w:rFonts w:eastAsia="Times New Roman" w:cs="Times New Roman"/>
          <w:szCs w:val="24"/>
        </w:rPr>
        <w:t>.</w:t>
      </w:r>
      <w:r>
        <w:rPr>
          <w:rFonts w:eastAsia="Times New Roman" w:cs="Times New Roman"/>
          <w:szCs w:val="24"/>
        </w:rPr>
        <w:t xml:space="preserve">». Όλοι εμείς δεν καταλάβαμε;  </w:t>
      </w:r>
    </w:p>
    <w:p w14:paraId="4CED8EC3"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Όταν συμβαίνει πολλοί να μην καταλαβαίνουν την άποψή σας, ψάξτε εσείς να καταλάβετε τι είπατε λάθος ή κακό και όχι εμείς. </w:t>
      </w:r>
    </w:p>
    <w:p w14:paraId="4CED8EC4" w14:textId="77777777" w:rsidR="00807BFC" w:rsidRDefault="003B0973">
      <w:pPr>
        <w:spacing w:line="600" w:lineRule="auto"/>
        <w:ind w:firstLine="720"/>
        <w:contextualSpacing/>
        <w:jc w:val="both"/>
        <w:rPr>
          <w:rFonts w:eastAsia="Times New Roman"/>
          <w:szCs w:val="24"/>
        </w:rPr>
      </w:pPr>
      <w:r>
        <w:rPr>
          <w:rFonts w:eastAsia="Times New Roman"/>
          <w:szCs w:val="24"/>
        </w:rPr>
        <w:t>Τώρα, όσον αφορά τα άλλα θέματα, προεκλογι</w:t>
      </w:r>
      <w:r>
        <w:rPr>
          <w:rFonts w:eastAsia="Times New Roman"/>
          <w:szCs w:val="24"/>
        </w:rPr>
        <w:t xml:space="preserve">κές συγκεντρώσεις στη Γερμανία δεν έγιναν. Συναντήσεις και συναθροίσεις έγιναν σε κλειστό χώρο. Προεκλογικές συγκεντρώσεις δεν έγιναν. Αλλά η θέση και μόνο του Έλληνα </w:t>
      </w:r>
      <w:r>
        <w:rPr>
          <w:rFonts w:eastAsia="Times New Roman"/>
          <w:szCs w:val="24"/>
        </w:rPr>
        <w:t xml:space="preserve">Αναπληρωτή </w:t>
      </w:r>
      <w:r>
        <w:rPr>
          <w:rFonts w:eastAsia="Times New Roman"/>
          <w:szCs w:val="24"/>
        </w:rPr>
        <w:t>Υπουρ</w:t>
      </w:r>
      <w:r>
        <w:rPr>
          <w:rFonts w:eastAsia="Times New Roman"/>
          <w:szCs w:val="24"/>
        </w:rPr>
        <w:lastRenderedPageBreak/>
        <w:t>γού Εξωτερικών</w:t>
      </w:r>
      <w:r>
        <w:rPr>
          <w:rFonts w:eastAsia="Times New Roman"/>
          <w:szCs w:val="24"/>
        </w:rPr>
        <w:t>,</w:t>
      </w:r>
      <w:r>
        <w:rPr>
          <w:rFonts w:eastAsia="Times New Roman"/>
          <w:szCs w:val="24"/>
        </w:rPr>
        <w:t xml:space="preserve"> την ώρα που υπάρχει αυτή η σκληρή αντιπαράθεση ανάμεσα στ</w:t>
      </w:r>
      <w:r>
        <w:rPr>
          <w:rFonts w:eastAsia="Times New Roman"/>
          <w:szCs w:val="24"/>
        </w:rPr>
        <w:t>ην Ευρώπη στο σύνολό της και στην Τουρκία, είναι τουλάχιστον άτοπη.</w:t>
      </w:r>
    </w:p>
    <w:p w14:paraId="4CED8EC5" w14:textId="77777777" w:rsidR="00807BFC" w:rsidRDefault="003B0973">
      <w:pPr>
        <w:spacing w:line="600" w:lineRule="auto"/>
        <w:ind w:firstLine="720"/>
        <w:contextualSpacing/>
        <w:jc w:val="both"/>
        <w:rPr>
          <w:rFonts w:eastAsia="Times New Roman"/>
          <w:szCs w:val="24"/>
        </w:rPr>
      </w:pPr>
      <w:r>
        <w:rPr>
          <w:rFonts w:eastAsia="Times New Roman"/>
          <w:szCs w:val="24"/>
        </w:rPr>
        <w:t>Επαναλαμβάνω: Η χώρα μας έχει μια μοναδική ευκαιρία να δείξει ποιοι είναι οι γείτονες μας</w:t>
      </w:r>
      <w:r>
        <w:rPr>
          <w:rFonts w:eastAsia="Times New Roman"/>
          <w:szCs w:val="24"/>
        </w:rPr>
        <w:t>.</w:t>
      </w:r>
      <w:r>
        <w:rPr>
          <w:rFonts w:eastAsia="Times New Roman"/>
          <w:szCs w:val="24"/>
        </w:rPr>
        <w:t xml:space="preserve"> </w:t>
      </w:r>
      <w:r>
        <w:rPr>
          <w:rFonts w:eastAsia="Times New Roman"/>
          <w:szCs w:val="24"/>
        </w:rPr>
        <w:t>Γ</w:t>
      </w:r>
      <w:r>
        <w:rPr>
          <w:rFonts w:eastAsia="Times New Roman"/>
          <w:szCs w:val="24"/>
        </w:rPr>
        <w:t>ιατί υποχρεωνόμαστε εξαιτίας αυτών των γειτόνων να διατηρούμε ισχυρές Ένοπλες Δυνάμεις</w:t>
      </w:r>
      <w:r>
        <w:rPr>
          <w:rFonts w:eastAsia="Times New Roman"/>
          <w:szCs w:val="24"/>
        </w:rPr>
        <w:t>,</w:t>
      </w:r>
      <w:r>
        <w:rPr>
          <w:rFonts w:eastAsia="Times New Roman"/>
          <w:szCs w:val="24"/>
        </w:rPr>
        <w:t xml:space="preserve"> με μεγάλ</w:t>
      </w:r>
      <w:r>
        <w:rPr>
          <w:rFonts w:eastAsia="Times New Roman"/>
          <w:szCs w:val="24"/>
        </w:rPr>
        <w:t>ο κόστος.</w:t>
      </w:r>
    </w:p>
    <w:p w14:paraId="4CED8EC6" w14:textId="77777777" w:rsidR="00807BFC" w:rsidRDefault="003B0973">
      <w:pPr>
        <w:spacing w:line="600" w:lineRule="auto"/>
        <w:ind w:firstLine="720"/>
        <w:contextualSpacing/>
        <w:jc w:val="both"/>
        <w:rPr>
          <w:rFonts w:eastAsia="Times New Roman"/>
          <w:szCs w:val="24"/>
        </w:rPr>
      </w:pPr>
      <w:r>
        <w:rPr>
          <w:rFonts w:eastAsia="Times New Roman"/>
          <w:szCs w:val="24"/>
        </w:rPr>
        <w:t>Όσον αφορά το δεύτερο ζήτημα, πράγματι στο παρελθόν, κύριε Υπουργέ, χρησιμοποιώντας το πρόσχημα ιδιωτικής επίσκεψης έρχονταν στην Θράκη Τούρκοι αξιωματούχοι και</w:t>
      </w:r>
      <w:r>
        <w:rPr>
          <w:rFonts w:eastAsia="Times New Roman"/>
          <w:szCs w:val="24"/>
        </w:rPr>
        <w:t>,</w:t>
      </w:r>
      <w:r>
        <w:rPr>
          <w:rFonts w:eastAsia="Times New Roman"/>
          <w:szCs w:val="24"/>
        </w:rPr>
        <w:t xml:space="preserve"> όταν ξεπερνούσαν τα όρια της ιδιωτικής επίσκεψης</w:t>
      </w:r>
      <w:r>
        <w:rPr>
          <w:rFonts w:eastAsia="Times New Roman"/>
          <w:szCs w:val="24"/>
        </w:rPr>
        <w:t>,</w:t>
      </w:r>
      <w:r>
        <w:rPr>
          <w:rFonts w:eastAsia="Times New Roman"/>
          <w:szCs w:val="24"/>
        </w:rPr>
        <w:t xml:space="preserve"> γίνονταν παρατηρήσεις και </w:t>
      </w:r>
      <w:r>
        <w:rPr>
          <w:rFonts w:eastAsia="Times New Roman"/>
          <w:szCs w:val="24"/>
        </w:rPr>
        <w:t>διαμαρτυρίες</w:t>
      </w:r>
      <w:r>
        <w:rPr>
          <w:rFonts w:eastAsia="Times New Roman"/>
          <w:szCs w:val="24"/>
        </w:rPr>
        <w:t xml:space="preserve"> από την ελληνική πλευρά για την απαράδεκτη συμπεριφορά τους.</w:t>
      </w:r>
    </w:p>
    <w:p w14:paraId="4CED8EC7"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Σας θυμίζω ότι το 2004, όταν ήρθε για πρώτη φορά ο </w:t>
      </w:r>
      <w:proofErr w:type="spellStart"/>
      <w:r>
        <w:rPr>
          <w:rFonts w:eastAsia="Times New Roman"/>
          <w:szCs w:val="24"/>
        </w:rPr>
        <w:t>Ερντογάν</w:t>
      </w:r>
      <w:proofErr w:type="spellEnd"/>
      <w:r>
        <w:rPr>
          <w:rFonts w:eastAsia="Times New Roman"/>
          <w:szCs w:val="24"/>
        </w:rPr>
        <w:t xml:space="preserve"> στη χώρα μας, δεν πέρασε καν από </w:t>
      </w:r>
      <w:r>
        <w:rPr>
          <w:rFonts w:eastAsia="Times New Roman"/>
          <w:szCs w:val="24"/>
        </w:rPr>
        <w:t>γ</w:t>
      </w:r>
      <w:r>
        <w:rPr>
          <w:rFonts w:eastAsia="Times New Roman"/>
          <w:szCs w:val="24"/>
        </w:rPr>
        <w:t>ραφεία της τουρκικής μειονότητας στη Θράκη. Το απέφυγε και αυτό. Η πιο προκλητική συμπερ</w:t>
      </w:r>
      <w:r>
        <w:rPr>
          <w:rFonts w:eastAsia="Times New Roman"/>
          <w:szCs w:val="24"/>
        </w:rPr>
        <w:t>ιφορά ήταν αυτή που έγινε τον Μάιο του 2015 από τον γι</w:t>
      </w:r>
      <w:r>
        <w:rPr>
          <w:rFonts w:eastAsia="Times New Roman"/>
          <w:szCs w:val="24"/>
        </w:rPr>
        <w:t>ο</w:t>
      </w:r>
      <w:r>
        <w:rPr>
          <w:rFonts w:eastAsia="Times New Roman"/>
          <w:szCs w:val="24"/>
        </w:rPr>
        <w:t xml:space="preserve"> του </w:t>
      </w:r>
      <w:proofErr w:type="spellStart"/>
      <w:r>
        <w:rPr>
          <w:rFonts w:eastAsia="Times New Roman"/>
          <w:szCs w:val="24"/>
        </w:rPr>
        <w:t>Ερντογάν</w:t>
      </w:r>
      <w:proofErr w:type="spellEnd"/>
      <w:r>
        <w:rPr>
          <w:rFonts w:eastAsia="Times New Roman"/>
          <w:szCs w:val="24"/>
        </w:rPr>
        <w:t>, ο οποίος έκανε στην κυριολεξία ολόκληρη περιοδεία</w:t>
      </w:r>
      <w:r>
        <w:rPr>
          <w:rFonts w:eastAsia="Times New Roman"/>
          <w:szCs w:val="24"/>
        </w:rPr>
        <w:t>,</w:t>
      </w:r>
      <w:r>
        <w:rPr>
          <w:rFonts w:eastAsia="Times New Roman"/>
          <w:szCs w:val="24"/>
        </w:rPr>
        <w:t xml:space="preserve"> ισχυριζόμενος πράγματα που εμείς τα αρνούμεθα.</w:t>
      </w:r>
    </w:p>
    <w:p w14:paraId="4CED8EC8"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Άρα, λοιπόν, το να λέτε εσείς ότι είμαστε έτοιμοι να δεχθούμε αιτήματα επίσκεψης Τούρκων</w:t>
      </w:r>
      <w:r>
        <w:rPr>
          <w:rFonts w:eastAsia="Times New Roman"/>
          <w:szCs w:val="24"/>
        </w:rPr>
        <w:t xml:space="preserve"> αξιωματούχων επίσημα σημαίνει αλλαγή της στάσης της χώρας μας απέναντι σε αυτό το ενδεχόμενο. Αυτό σημαίνει έμμεση πρόσκληση, εκτός αν δεν το καταλάβατε.</w:t>
      </w:r>
    </w:p>
    <w:p w14:paraId="4CED8EC9" w14:textId="77777777" w:rsidR="00807BFC" w:rsidRDefault="003B0973">
      <w:pPr>
        <w:spacing w:line="600" w:lineRule="auto"/>
        <w:ind w:firstLine="720"/>
        <w:contextualSpacing/>
        <w:jc w:val="both"/>
        <w:rPr>
          <w:rFonts w:eastAsia="Times New Roman"/>
          <w:szCs w:val="24"/>
        </w:rPr>
      </w:pPr>
      <w:r>
        <w:rPr>
          <w:rFonts w:eastAsia="Times New Roman"/>
          <w:szCs w:val="24"/>
        </w:rPr>
        <w:t>Θα παρακαλούσα πολύ στη δευτερολογία σας να είστε πολύ πιο σαφής στο δεύτερο αυτό ζήτημα, εάν, δηλαδή</w:t>
      </w:r>
      <w:r>
        <w:rPr>
          <w:rFonts w:eastAsia="Times New Roman"/>
          <w:szCs w:val="24"/>
        </w:rPr>
        <w:t>, έχουμε τώρα αιτήματα Τούρκων αξιωματούχων να επισκεφτούν επίσημα την Ελλάδα</w:t>
      </w:r>
      <w:r>
        <w:rPr>
          <w:rFonts w:eastAsia="Times New Roman"/>
          <w:szCs w:val="24"/>
        </w:rPr>
        <w:t>,</w:t>
      </w:r>
      <w:r>
        <w:rPr>
          <w:rFonts w:eastAsia="Times New Roman"/>
          <w:szCs w:val="24"/>
        </w:rPr>
        <w:t xml:space="preserve"> για να δουν τους ομοεθνείς τους</w:t>
      </w:r>
      <w:r>
        <w:rPr>
          <w:rFonts w:eastAsia="Times New Roman"/>
          <w:szCs w:val="24"/>
        </w:rPr>
        <w:t>,</w:t>
      </w:r>
      <w:r>
        <w:rPr>
          <w:rFonts w:eastAsia="Times New Roman"/>
          <w:szCs w:val="24"/>
        </w:rPr>
        <w:t xml:space="preserve"> όπως λένε αυτοί, τους ομόθρησκους</w:t>
      </w:r>
      <w:r>
        <w:rPr>
          <w:rFonts w:eastAsia="Times New Roman"/>
          <w:szCs w:val="24"/>
        </w:rPr>
        <w:t>,</w:t>
      </w:r>
      <w:r>
        <w:rPr>
          <w:rFonts w:eastAsia="Times New Roman"/>
          <w:szCs w:val="24"/>
        </w:rPr>
        <w:t xml:space="preserve"> όπως λέμε εμείς,</w:t>
      </w:r>
      <w:r>
        <w:rPr>
          <w:rFonts w:eastAsia="Times New Roman"/>
          <w:szCs w:val="24"/>
        </w:rPr>
        <w:t xml:space="preserve"> και</w:t>
      </w:r>
      <w:r>
        <w:rPr>
          <w:rFonts w:eastAsia="Times New Roman"/>
          <w:szCs w:val="24"/>
        </w:rPr>
        <w:t xml:space="preserve"> εάν αυτό θα γίνει αποδεκτό από την ελληνική Κυβέρνηση. Το ερώτημά μου είναι σαφές.</w:t>
      </w:r>
    </w:p>
    <w:p w14:paraId="4CED8ECA" w14:textId="77777777" w:rsidR="00807BFC" w:rsidRDefault="003B0973">
      <w:pPr>
        <w:spacing w:line="600" w:lineRule="auto"/>
        <w:ind w:firstLine="720"/>
        <w:contextualSpacing/>
        <w:jc w:val="both"/>
        <w:rPr>
          <w:rFonts w:eastAsia="Times New Roman"/>
          <w:szCs w:val="24"/>
        </w:rPr>
      </w:pPr>
      <w:r>
        <w:rPr>
          <w:rFonts w:eastAsia="Times New Roman"/>
          <w:b/>
          <w:szCs w:val="24"/>
        </w:rPr>
        <w:t>ΠΡΟΕΔ</w:t>
      </w:r>
      <w:r>
        <w:rPr>
          <w:rFonts w:eastAsia="Times New Roman"/>
          <w:b/>
          <w:szCs w:val="24"/>
        </w:rPr>
        <w:t xml:space="preserve">ΡΕΥΩΝ (Αναστάσιος Κουράκης): </w:t>
      </w:r>
      <w:r>
        <w:rPr>
          <w:rFonts w:eastAsia="Times New Roman"/>
          <w:szCs w:val="24"/>
        </w:rPr>
        <w:t>Ευχαριστούμε, κύριε Σταμάτη.</w:t>
      </w:r>
    </w:p>
    <w:p w14:paraId="4CED8ECB" w14:textId="77777777" w:rsidR="00807BFC" w:rsidRDefault="003B0973">
      <w:pPr>
        <w:spacing w:line="600" w:lineRule="auto"/>
        <w:ind w:firstLine="720"/>
        <w:contextualSpacing/>
        <w:jc w:val="both"/>
        <w:rPr>
          <w:rFonts w:eastAsia="Times New Roman"/>
          <w:szCs w:val="24"/>
        </w:rPr>
      </w:pPr>
      <w:r>
        <w:rPr>
          <w:rFonts w:eastAsia="Times New Roman"/>
          <w:szCs w:val="24"/>
        </w:rPr>
        <w:t>Κύριε Υπουργέ, έχετε τον λόγο για να απαντήσετε</w:t>
      </w:r>
      <w:r>
        <w:rPr>
          <w:rFonts w:eastAsia="Times New Roman"/>
          <w:szCs w:val="24"/>
        </w:rPr>
        <w:t>,</w:t>
      </w:r>
      <w:r>
        <w:rPr>
          <w:rFonts w:eastAsia="Times New Roman"/>
          <w:szCs w:val="24"/>
        </w:rPr>
        <w:t xml:space="preserve"> για τρία λεπτά.</w:t>
      </w:r>
    </w:p>
    <w:p w14:paraId="4CED8ECC"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ΓΕΩΡΓΙΟΣ ΚΑΤΡΟΥΓΚΑΛΟΣ (Αναπληρωτής Υπουργός Εξωτερικών): </w:t>
      </w:r>
      <w:r>
        <w:rPr>
          <w:rFonts w:eastAsia="Times New Roman"/>
          <w:szCs w:val="24"/>
        </w:rPr>
        <w:t xml:space="preserve">Είναι προφανές ότι η Κυβέρνησή μας έχει ενιαία θέση επί του ζητήματος αυτού. Είναι προφανές ότι ο Υπουργός Εξωτερικών, ακριβώς επειδή έχει εμπιστοσύνη στον </w:t>
      </w:r>
      <w:r>
        <w:rPr>
          <w:rFonts w:eastAsia="Times New Roman"/>
          <w:szCs w:val="24"/>
        </w:rPr>
        <w:lastRenderedPageBreak/>
        <w:t>τρόπο με τον οποίο χειρίστηκα το θέμα, ανέθεσε σε εμένα την απάντηση της ερώτησης, μολονότι αναφερότ</w:t>
      </w:r>
      <w:r>
        <w:rPr>
          <w:rFonts w:eastAsia="Times New Roman"/>
          <w:szCs w:val="24"/>
        </w:rPr>
        <w:t xml:space="preserve">αν σε αυτόν. </w:t>
      </w:r>
    </w:p>
    <w:p w14:paraId="4CED8ECD" w14:textId="77777777" w:rsidR="00807BFC" w:rsidRDefault="003B0973">
      <w:pPr>
        <w:spacing w:line="600" w:lineRule="auto"/>
        <w:ind w:firstLine="720"/>
        <w:contextualSpacing/>
        <w:jc w:val="both"/>
        <w:rPr>
          <w:rFonts w:eastAsia="Times New Roman"/>
          <w:szCs w:val="24"/>
        </w:rPr>
      </w:pPr>
      <w:r>
        <w:rPr>
          <w:rFonts w:eastAsia="Times New Roman"/>
          <w:szCs w:val="24"/>
        </w:rPr>
        <w:t>Επίσης είναι σαφές όχι μόνο από την απάντηση που έδωσε τότε και που ουσιαστικά επανέλαβε τη δική μου θέση</w:t>
      </w:r>
      <w:r>
        <w:rPr>
          <w:rFonts w:eastAsia="Times New Roman"/>
          <w:szCs w:val="24"/>
        </w:rPr>
        <w:t>,</w:t>
      </w:r>
      <w:r>
        <w:rPr>
          <w:rFonts w:eastAsia="Times New Roman"/>
          <w:szCs w:val="24"/>
        </w:rPr>
        <w:t xml:space="preserve"> ότι επί υποθετικών ερωτημάτων δεν μπορούμε να τοποθετούμαστε, αλλά και από το γεγονός -πράγμα το οποίο δεν το ξέρετε φυσικά</w:t>
      </w:r>
      <w:r>
        <w:rPr>
          <w:rFonts w:eastAsia="Times New Roman"/>
          <w:szCs w:val="24"/>
        </w:rPr>
        <w:t>,</w:t>
      </w:r>
      <w:r>
        <w:rPr>
          <w:rFonts w:eastAsia="Times New Roman"/>
          <w:szCs w:val="24"/>
        </w:rPr>
        <w:t xml:space="preserve"> αλλά είναι</w:t>
      </w:r>
      <w:r>
        <w:rPr>
          <w:rFonts w:eastAsia="Times New Roman"/>
          <w:szCs w:val="24"/>
        </w:rPr>
        <w:t xml:space="preserve"> εύκολο να το διαπιστώσετε- ότι είχε επαναλάβει με δική του ανάρτηση –</w:t>
      </w:r>
      <w:r>
        <w:rPr>
          <w:rFonts w:eastAsia="Times New Roman"/>
          <w:szCs w:val="24"/>
          <w:lang w:val="en-US"/>
        </w:rPr>
        <w:t>retweet</w:t>
      </w:r>
      <w:r>
        <w:rPr>
          <w:rFonts w:eastAsia="Times New Roman"/>
          <w:szCs w:val="24"/>
        </w:rPr>
        <w:t>- τη δική μου ανάρτηση –</w:t>
      </w:r>
      <w:r>
        <w:rPr>
          <w:rFonts w:eastAsia="Times New Roman"/>
          <w:szCs w:val="24"/>
          <w:lang w:val="en-US"/>
        </w:rPr>
        <w:t>tweet</w:t>
      </w:r>
      <w:r>
        <w:rPr>
          <w:rFonts w:eastAsia="Times New Roman"/>
          <w:szCs w:val="24"/>
        </w:rPr>
        <w:t>-, με την οποία κατήγγειλα τη «μονταζιέρα» της σχετικής διαστρέβλωσης της δήλωσής μου ακριβώς αμέσως μετά από τότε που είχε γίνει.</w:t>
      </w:r>
    </w:p>
    <w:p w14:paraId="4CED8ECE" w14:textId="77777777" w:rsidR="00807BFC" w:rsidRDefault="003B0973">
      <w:pPr>
        <w:spacing w:line="600" w:lineRule="auto"/>
        <w:ind w:firstLine="720"/>
        <w:contextualSpacing/>
        <w:jc w:val="both"/>
        <w:rPr>
          <w:rFonts w:eastAsia="Times New Roman"/>
          <w:szCs w:val="24"/>
        </w:rPr>
      </w:pPr>
      <w:r>
        <w:rPr>
          <w:rFonts w:eastAsia="Times New Roman"/>
          <w:szCs w:val="24"/>
        </w:rPr>
        <w:t>Προφανώς η δήλωση τ</w:t>
      </w:r>
      <w:r>
        <w:rPr>
          <w:rFonts w:eastAsia="Times New Roman"/>
          <w:szCs w:val="24"/>
        </w:rPr>
        <w:t>ου κ. Βίτσα δεν είναι διαφορετική από αυτή που στην ίδια εκπομπή ο ίδιος έκανα</w:t>
      </w:r>
      <w:r>
        <w:rPr>
          <w:rFonts w:eastAsia="Times New Roman"/>
          <w:szCs w:val="24"/>
        </w:rPr>
        <w:t>,</w:t>
      </w:r>
      <w:r>
        <w:rPr>
          <w:rFonts w:eastAsia="Times New Roman"/>
          <w:szCs w:val="24"/>
        </w:rPr>
        <w:t xml:space="preserve"> ότι δεν επιτρέπεται το προεκλογικό κλίμα να δηλητηριάζει τις σχέσεις μεταξύ κρατών.</w:t>
      </w:r>
    </w:p>
    <w:p w14:paraId="4CED8ECF" w14:textId="77777777" w:rsidR="00807BFC" w:rsidRDefault="003B0973">
      <w:pPr>
        <w:spacing w:line="600" w:lineRule="auto"/>
        <w:ind w:firstLine="720"/>
        <w:contextualSpacing/>
        <w:jc w:val="both"/>
        <w:rPr>
          <w:rFonts w:eastAsia="Times New Roman"/>
          <w:szCs w:val="24"/>
        </w:rPr>
      </w:pPr>
      <w:r>
        <w:rPr>
          <w:rFonts w:eastAsia="Times New Roman"/>
          <w:szCs w:val="24"/>
        </w:rPr>
        <w:t>Αντιθέτως με ό,τι θεωρείτε εσείς, εγώ πιστεύω, όπως προανέφερα και στη</w:t>
      </w:r>
      <w:r>
        <w:rPr>
          <w:rFonts w:eastAsia="Times New Roman"/>
          <w:szCs w:val="24"/>
        </w:rPr>
        <w:t>ν</w:t>
      </w:r>
      <w:r>
        <w:rPr>
          <w:rFonts w:eastAsia="Times New Roman"/>
          <w:szCs w:val="24"/>
        </w:rPr>
        <w:t xml:space="preserve"> προηγούμενη δήλωσή μ</w:t>
      </w:r>
      <w:r>
        <w:rPr>
          <w:rFonts w:eastAsia="Times New Roman"/>
          <w:szCs w:val="24"/>
        </w:rPr>
        <w:t>ου, ότι η εμπιστοσύνη και η προσκόλληση, προσήλωση</w:t>
      </w:r>
      <w:r>
        <w:rPr>
          <w:rFonts w:eastAsia="Times New Roman"/>
          <w:szCs w:val="24"/>
        </w:rPr>
        <w:t>,</w:t>
      </w:r>
      <w:r>
        <w:rPr>
          <w:rFonts w:eastAsia="Times New Roman"/>
          <w:szCs w:val="24"/>
        </w:rPr>
        <w:t xml:space="preserve"> στις αρχές μας, στις αρχές του ευρωπαϊκού νομικού πολιτισμού και των δικαιωμάτων, μ</w:t>
      </w:r>
      <w:r>
        <w:rPr>
          <w:rFonts w:eastAsia="Times New Roman"/>
          <w:szCs w:val="24"/>
        </w:rPr>
        <w:t>α</w:t>
      </w:r>
      <w:r>
        <w:rPr>
          <w:rFonts w:eastAsia="Times New Roman"/>
          <w:szCs w:val="24"/>
        </w:rPr>
        <w:t>ς δίνει πολύ μεγαλύτερα όπλα απέναντι και στη γείτονα</w:t>
      </w:r>
      <w:r>
        <w:rPr>
          <w:rFonts w:eastAsia="Times New Roman"/>
          <w:szCs w:val="24"/>
        </w:rPr>
        <w:t>,</w:t>
      </w:r>
      <w:r>
        <w:rPr>
          <w:rFonts w:eastAsia="Times New Roman"/>
          <w:szCs w:val="24"/>
        </w:rPr>
        <w:t xml:space="preserve"> όταν </w:t>
      </w:r>
      <w:r>
        <w:rPr>
          <w:rFonts w:eastAsia="Times New Roman"/>
          <w:szCs w:val="24"/>
        </w:rPr>
        <w:lastRenderedPageBreak/>
        <w:t>έχει χαρακτηριστικά προκλητικής και αντιδημοκρατικής συμπερι</w:t>
      </w:r>
      <w:r>
        <w:rPr>
          <w:rFonts w:eastAsia="Times New Roman"/>
          <w:szCs w:val="24"/>
        </w:rPr>
        <w:t xml:space="preserve">φοράς και γενικότερα απέναντι στις προκλήσεις των κοινωνιών μας. </w:t>
      </w:r>
    </w:p>
    <w:p w14:paraId="4CED8ED0"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Η δική σας αντιθέτως στάση -λυπάμαι που σας το λέω, γιατί προσωπικά εγώ σας υπολήπτομαι- σας οδηγεί να ταυτίζεστε με τη Χρυσή Αυγή. Ίδιο περιεχόμενο έχουν οι ερωτήσεις σας. </w:t>
      </w:r>
    </w:p>
    <w:p w14:paraId="4CED8ED1" w14:textId="77777777" w:rsidR="00807BFC" w:rsidRDefault="003B0973">
      <w:pPr>
        <w:spacing w:line="600" w:lineRule="auto"/>
        <w:ind w:firstLine="720"/>
        <w:contextualSpacing/>
        <w:jc w:val="both"/>
        <w:rPr>
          <w:rFonts w:eastAsia="Times New Roman" w:cs="Times New Roman"/>
          <w:szCs w:val="24"/>
        </w:rPr>
      </w:pPr>
      <w:r>
        <w:rPr>
          <w:rFonts w:eastAsia="Times New Roman"/>
          <w:szCs w:val="24"/>
        </w:rPr>
        <w:t xml:space="preserve">Επί του θέματος </w:t>
      </w:r>
      <w:r>
        <w:rPr>
          <w:rFonts w:eastAsia="Times New Roman"/>
          <w:szCs w:val="24"/>
        </w:rPr>
        <w:t>των επισκέψεων των Τούρκων αξιωματούχων, όπως το λέτε είναι, με μεγάλες δόσεις υποκρισίας βέβαια, τις οποίες εμείς ως Κυβέρνηση δεν είμαστε διατεθειμένοι να επαναλάβουμε.</w:t>
      </w:r>
    </w:p>
    <w:p w14:paraId="4CED8ED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Όταν ο κ. </w:t>
      </w:r>
      <w:proofErr w:type="spellStart"/>
      <w:r>
        <w:rPr>
          <w:rFonts w:eastAsia="Times New Roman" w:cs="Times New Roman"/>
          <w:szCs w:val="24"/>
        </w:rPr>
        <w:t>Ερντογάν</w:t>
      </w:r>
      <w:proofErr w:type="spellEnd"/>
      <w:r>
        <w:rPr>
          <w:rFonts w:eastAsia="Times New Roman" w:cs="Times New Roman"/>
          <w:szCs w:val="24"/>
        </w:rPr>
        <w:t xml:space="preserve"> ως Πρωθυπουργός επισκέφθηκε για ιδιωτική επίσκεψη το 2004 την Ελλά</w:t>
      </w:r>
      <w:r>
        <w:rPr>
          <w:rFonts w:eastAsia="Times New Roman" w:cs="Times New Roman"/>
          <w:szCs w:val="24"/>
        </w:rPr>
        <w:t xml:space="preserve">δα, συνοδευόταν από </w:t>
      </w:r>
      <w:proofErr w:type="spellStart"/>
      <w:r>
        <w:rPr>
          <w:rFonts w:eastAsia="Times New Roman" w:cs="Times New Roman"/>
          <w:szCs w:val="24"/>
        </w:rPr>
        <w:t>εκατόν</w:t>
      </w:r>
      <w:proofErr w:type="spellEnd"/>
      <w:r>
        <w:rPr>
          <w:rFonts w:eastAsia="Times New Roman" w:cs="Times New Roman"/>
          <w:szCs w:val="24"/>
        </w:rPr>
        <w:t xml:space="preserve"> εβδομήντα έξι άλλους Τούρκους. </w:t>
      </w:r>
      <w:r>
        <w:rPr>
          <w:rFonts w:eastAsia="Times New Roman" w:cs="Times New Roman"/>
          <w:szCs w:val="24"/>
          <w:lang w:val="en-US"/>
        </w:rPr>
        <w:t>T</w:t>
      </w:r>
      <w:r>
        <w:rPr>
          <w:rFonts w:eastAsia="Times New Roman" w:cs="Times New Roman"/>
          <w:szCs w:val="24"/>
        </w:rPr>
        <w:t xml:space="preserve">ον υποδέχθηκαν στο αεροδρόμιο ο Υπουργός Μακεδονίας και ο Υφυπουργός Εξωτερικών και ο Βουλευτής Ροδόπης. Αυτά είναι πράγματα που, όπως αντιλαμβάνεστε, καθόλου δεν συνάδουν με χαρακτηριστικά </w:t>
      </w:r>
      <w:r>
        <w:rPr>
          <w:rFonts w:eastAsia="Times New Roman" w:cs="Times New Roman"/>
          <w:szCs w:val="24"/>
        </w:rPr>
        <w:t>ιδιωτικής επίσκεψης. Το ίδιο έγινε και το 2011 –δεν ήταν μόνο δικό σας θέμα-</w:t>
      </w:r>
      <w:r>
        <w:rPr>
          <w:rFonts w:eastAsia="Times New Roman" w:cs="Times New Roman"/>
          <w:szCs w:val="24"/>
        </w:rPr>
        <w:t>,</w:t>
      </w:r>
      <w:r>
        <w:rPr>
          <w:rFonts w:eastAsia="Times New Roman" w:cs="Times New Roman"/>
          <w:szCs w:val="24"/>
        </w:rPr>
        <w:t xml:space="preserve"> όταν ήρθε ο κ. </w:t>
      </w:r>
      <w:proofErr w:type="spellStart"/>
      <w:r>
        <w:rPr>
          <w:rFonts w:eastAsia="Times New Roman" w:cs="Times New Roman"/>
          <w:szCs w:val="24"/>
        </w:rPr>
        <w:t>Νταβούτογλου</w:t>
      </w:r>
      <w:proofErr w:type="spellEnd"/>
      <w:r>
        <w:rPr>
          <w:rFonts w:eastAsia="Times New Roman" w:cs="Times New Roman"/>
          <w:szCs w:val="24"/>
        </w:rPr>
        <w:t>.</w:t>
      </w:r>
    </w:p>
    <w:p w14:paraId="4CED8ED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επαναλαμβάνω αυτό που είπα. Δεν είμαστε διατεθειμένοι -όπως κι εσείς δεν το κάνατε- να εμποδίσουμε την επικοινωνία με τους ομόθρησκούς τους όποτε</w:t>
      </w:r>
      <w:r>
        <w:rPr>
          <w:rFonts w:eastAsia="Times New Roman" w:cs="Times New Roman"/>
          <w:szCs w:val="24"/>
        </w:rPr>
        <w:t xml:space="preserve"> το ζητούν. Δεν υπάρχει αίτημα, όμως, για προεκλογική συγκέντρωση. Δεν υπάρχει αντικειμενική βάση να γίνει προεκλογική συγκέντρωση στην Ελλάδα, γιατί ουσιαστικά είναι ελάχιστος ο αριθμός των Τούρκων ψηφοφόρων. Επομένως η πολιτική του ελληνικού κράτους σε α</w:t>
      </w:r>
      <w:r>
        <w:rPr>
          <w:rFonts w:eastAsia="Times New Roman" w:cs="Times New Roman"/>
          <w:szCs w:val="24"/>
        </w:rPr>
        <w:t xml:space="preserve">υτό το θέμα έχει απόλυτη συνέχεια. </w:t>
      </w:r>
    </w:p>
    <w:p w14:paraId="4CED8ED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ίναι –επαναλαμβάνω- ιδιαίτερα επικίνδυνο να προσπαθούμε να δημιουργήσουμε θέματα μικροκομματικής αντιπαράθεσης εκεί που υπάρχουν ζητήματα εθνικής πολιτικής. </w:t>
      </w:r>
    </w:p>
    <w:p w14:paraId="4CED8ED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δική μας η τακτική απέναντι στην Τουρκία, λοιπόν</w:t>
      </w:r>
      <w:r>
        <w:rPr>
          <w:rFonts w:eastAsia="Times New Roman" w:cs="Times New Roman"/>
          <w:szCs w:val="24"/>
        </w:rPr>
        <w:t>,</w:t>
      </w:r>
      <w:r>
        <w:rPr>
          <w:rFonts w:eastAsia="Times New Roman" w:cs="Times New Roman"/>
          <w:szCs w:val="24"/>
        </w:rPr>
        <w:t xml:space="preserve"> για να το</w:t>
      </w:r>
      <w:r>
        <w:rPr>
          <w:rFonts w:eastAsia="Times New Roman" w:cs="Times New Roman"/>
          <w:szCs w:val="24"/>
        </w:rPr>
        <w:t xml:space="preserve"> ξεκαθαρίσω κι εκεί</w:t>
      </w:r>
      <w:r>
        <w:rPr>
          <w:rFonts w:eastAsia="Times New Roman" w:cs="Times New Roman"/>
          <w:szCs w:val="24"/>
        </w:rPr>
        <w:t>,</w:t>
      </w:r>
      <w:r>
        <w:rPr>
          <w:rFonts w:eastAsia="Times New Roman" w:cs="Times New Roman"/>
          <w:szCs w:val="24"/>
        </w:rPr>
        <w:t xml:space="preserve"> έχει ουσιαστικά τρεις όψεις. Η μία είναι η εξής, στην οποία συμφωνούμε απόλυτα, της εγρήγορσης, της άμεσης αντιπαράθεσης και της απόκρουσης οποιασδήποτε πρόκλησης με λόγο και με έργο. </w:t>
      </w:r>
    </w:p>
    <w:p w14:paraId="4CED8ED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δεύτερη πλευρά της πολιτικής μας, όμως, είναι να</w:t>
      </w:r>
      <w:r>
        <w:rPr>
          <w:rFonts w:eastAsia="Times New Roman" w:cs="Times New Roman"/>
          <w:szCs w:val="24"/>
        </w:rPr>
        <w:t xml:space="preserve"> μην αποκλείσουμε την ευρωπαϊκή προοπτική της Τουρκίας, όχι μόνο προς όφελος του τουρκικού λαού</w:t>
      </w:r>
      <w:r>
        <w:rPr>
          <w:rFonts w:eastAsia="Times New Roman" w:cs="Times New Roman"/>
          <w:szCs w:val="24"/>
        </w:rPr>
        <w:t>,</w:t>
      </w:r>
      <w:r>
        <w:rPr>
          <w:rFonts w:eastAsia="Times New Roman" w:cs="Times New Roman"/>
          <w:szCs w:val="24"/>
        </w:rPr>
        <w:t xml:space="preserve"> που έχει συμφέρον να έχει ένα ευρωπαϊκό μέλλον, αλλά και γιατί είναι προφανές ότι τη χώρα μας </w:t>
      </w:r>
      <w:r>
        <w:rPr>
          <w:rFonts w:eastAsia="Times New Roman" w:cs="Times New Roman"/>
          <w:szCs w:val="24"/>
        </w:rPr>
        <w:lastRenderedPageBreak/>
        <w:t>τη συμφέρει να έχει μια ευρωπαϊκή και όχι μια εχθρική Τουρκία απέ</w:t>
      </w:r>
      <w:r>
        <w:rPr>
          <w:rFonts w:eastAsia="Times New Roman" w:cs="Times New Roman"/>
          <w:szCs w:val="24"/>
        </w:rPr>
        <w:t xml:space="preserve">ναντί της. </w:t>
      </w:r>
    </w:p>
    <w:p w14:paraId="4CED8ED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πλευρά της πολιτικής μας είναι ότι, όπως κάνουμε και με άλλες χώρες, θέλουμε να ενισχύσουμε και τους οικονομικούς δεσμούς με τη χώρα αυτή και να φέρουμε τους λαούς πιο κοντά. </w:t>
      </w:r>
    </w:p>
    <w:p w14:paraId="4CED8ED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 xml:space="preserve">α </w:t>
      </w:r>
      <w:r>
        <w:rPr>
          <w:rFonts w:eastAsia="Times New Roman" w:cs="Times New Roman"/>
          <w:szCs w:val="24"/>
        </w:rPr>
        <w:t xml:space="preserve">αυτό, για παράδειγμα, συνεχίζοντας και την πολιτική του </w:t>
      </w:r>
      <w:r>
        <w:rPr>
          <w:rFonts w:eastAsia="Times New Roman" w:cs="Times New Roman"/>
          <w:szCs w:val="24"/>
        </w:rPr>
        <w:t>προκατόχου μου, πετύχαμε</w:t>
      </w:r>
      <w:r>
        <w:rPr>
          <w:rFonts w:eastAsia="Times New Roman" w:cs="Times New Roman"/>
          <w:szCs w:val="24"/>
        </w:rPr>
        <w:t>,</w:t>
      </w:r>
      <w:r>
        <w:rPr>
          <w:rFonts w:eastAsia="Times New Roman" w:cs="Times New Roman"/>
          <w:szCs w:val="24"/>
        </w:rPr>
        <w:t xml:space="preserve"> με τη βοήθεια και της τοπικής κοινωνίας, να επανέλθει αυτό το πιλοτικό πρόγραμμα θεωρήσεων, ώστε να διευκολύνονται οι σύντομες επισκέψεις από τα παράλια στα νησιά. Προσπαθούμε να ενισχύσουμε τον τουρισμό και τις οικονομικές σχέσει</w:t>
      </w:r>
      <w:r>
        <w:rPr>
          <w:rFonts w:eastAsia="Times New Roman" w:cs="Times New Roman"/>
          <w:szCs w:val="24"/>
        </w:rPr>
        <w:t xml:space="preserve">ς. Θέλουμε να έχουμε φιλικές σχέσεις με την Τουρκία με την προϋπόθεση, προφανώς, ότι και αυτή θα ακολουθεί την ίδια στάση απέναντι και σε εμάς. </w:t>
      </w:r>
    </w:p>
    <w:p w14:paraId="4CED8ED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κύριο Υπουργό. </w:t>
      </w:r>
    </w:p>
    <w:p w14:paraId="4CED8ED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Δεν μου απαντήσατε, κύρι</w:t>
      </w:r>
      <w:r>
        <w:rPr>
          <w:rFonts w:eastAsia="Times New Roman" w:cs="Times New Roman"/>
          <w:szCs w:val="24"/>
        </w:rPr>
        <w:t xml:space="preserve">ε Υπουργέ, για τις επισκέψεις Τούρκων αξιωματούχων. </w:t>
      </w:r>
    </w:p>
    <w:p w14:paraId="4CED8ED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proofErr w:type="spellStart"/>
      <w:r>
        <w:rPr>
          <w:rFonts w:eastAsia="Times New Roman" w:cs="Times New Roman"/>
          <w:szCs w:val="24"/>
        </w:rPr>
        <w:t>Απήντησε</w:t>
      </w:r>
      <w:proofErr w:type="spellEnd"/>
      <w:r>
        <w:rPr>
          <w:rFonts w:eastAsia="Times New Roman" w:cs="Times New Roman"/>
          <w:szCs w:val="24"/>
        </w:rPr>
        <w:t xml:space="preserve">, κύριε Σταμάτη. </w:t>
      </w:r>
    </w:p>
    <w:p w14:paraId="4CED8ED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ΚΑΤΡΟΥΓΚΑΛΟΣ (Αναπληρωτής Υπουργός Εξωτερικών): </w:t>
      </w:r>
      <w:r>
        <w:rPr>
          <w:rFonts w:eastAsia="Times New Roman" w:cs="Times New Roman"/>
          <w:szCs w:val="24"/>
        </w:rPr>
        <w:t>Σας απάντησα. Υπάρχει συνέχεια της ελληνικής πολιτικής μας. Δεν έχουμε διαφοροποίηση α</w:t>
      </w:r>
      <w:r>
        <w:rPr>
          <w:rFonts w:eastAsia="Times New Roman" w:cs="Times New Roman"/>
          <w:szCs w:val="24"/>
        </w:rPr>
        <w:t xml:space="preserve">π’ αυτό το θέμα. </w:t>
      </w:r>
    </w:p>
    <w:p w14:paraId="4CED8ED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w:t>
      </w:r>
      <w:r>
        <w:rPr>
          <w:rFonts w:eastAsia="Times New Roman" w:cs="Times New Roman"/>
        </w:rPr>
        <w:t>Σ» και ενημερώθηκαν για την ιστορία του κτηρίου και τον τρόπο οργάνωσης και λειτουργίας της Βουλής, τριάντα έξι μαθήτριες και μαθητές και δύο εκπαιδευτικοί συνοδοί τους από το 2</w:t>
      </w:r>
      <w:r>
        <w:rPr>
          <w:rFonts w:eastAsia="Times New Roman" w:cs="Times New Roman"/>
          <w:vertAlign w:val="superscript"/>
        </w:rPr>
        <w:t>ο</w:t>
      </w:r>
      <w:r>
        <w:rPr>
          <w:rFonts w:eastAsia="Times New Roman" w:cs="Times New Roman"/>
        </w:rPr>
        <w:t xml:space="preserve"> Γυμνάσιο Αλίμου</w:t>
      </w:r>
      <w:r>
        <w:rPr>
          <w:rFonts w:eastAsia="Times New Roman" w:cs="Times New Roman"/>
        </w:rPr>
        <w:t xml:space="preserve"> (π</w:t>
      </w:r>
      <w:r>
        <w:rPr>
          <w:rFonts w:eastAsia="Times New Roman" w:cs="Times New Roman"/>
        </w:rPr>
        <w:t xml:space="preserve">ρώτο </w:t>
      </w:r>
      <w:r>
        <w:rPr>
          <w:rFonts w:eastAsia="Times New Roman" w:cs="Times New Roman"/>
        </w:rPr>
        <w:t>τ</w:t>
      </w:r>
      <w:r>
        <w:rPr>
          <w:rFonts w:eastAsia="Times New Roman" w:cs="Times New Roman"/>
        </w:rPr>
        <w:t>μήμα</w:t>
      </w:r>
      <w:r>
        <w:rPr>
          <w:rFonts w:eastAsia="Times New Roman" w:cs="Times New Roman"/>
        </w:rPr>
        <w:t>)</w:t>
      </w:r>
      <w:r>
        <w:rPr>
          <w:rFonts w:eastAsia="Times New Roman" w:cs="Times New Roman"/>
        </w:rPr>
        <w:t xml:space="preserve">. </w:t>
      </w:r>
    </w:p>
    <w:p w14:paraId="4CED8EDE" w14:textId="77777777" w:rsidR="00807BFC" w:rsidRDefault="003B0973">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4CED8EDF" w14:textId="77777777" w:rsidR="00807BFC" w:rsidRDefault="003B0973">
      <w:pPr>
        <w:spacing w:line="600" w:lineRule="auto"/>
        <w:ind w:left="360"/>
        <w:contextualSpacing/>
        <w:jc w:val="center"/>
        <w:rPr>
          <w:rFonts w:eastAsia="Times New Roman" w:cs="Times New Roman"/>
        </w:rPr>
      </w:pPr>
      <w:r>
        <w:rPr>
          <w:rFonts w:eastAsia="Times New Roman" w:cs="Times New Roman"/>
        </w:rPr>
        <w:t>(Χειροκροτήματα απ</w:t>
      </w:r>
      <w:r>
        <w:rPr>
          <w:rFonts w:eastAsia="Times New Roman" w:cs="Times New Roman"/>
        </w:rPr>
        <w:t>’ όλες τις πτέρυγες της Βουλής)</w:t>
      </w:r>
    </w:p>
    <w:p w14:paraId="4CED8EE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 Να ενημερώσουμε τους μαθητές ότι παρακολουθούν μια συνεδρίαση της Βουλής σχετικά με ένα από τα δύο έργα που επιτελεί η Βουλή. Το ένα είναι το νομοθετικό έργο, που συζητούνται τα νομοσχέδια και στο τέλος ψηφίζονται και γίνον</w:t>
      </w:r>
      <w:r>
        <w:rPr>
          <w:rFonts w:eastAsia="Times New Roman" w:cs="Times New Roman"/>
          <w:szCs w:val="24"/>
        </w:rPr>
        <w:t xml:space="preserve">ται νόμοι του κράτους. Η δεύτερη λειτουργία, η πολύ ουσιαστική, είναι ο κοινοβουλευτικός έλεγχος, δηλαδή ο έλεγχος της Κυβέρνησης σε όλα τα ζητήματα από τους Βουλευτές. Αυτό κάνουμε σήμερα. Οι </w:t>
      </w:r>
      <w:r>
        <w:rPr>
          <w:rFonts w:eastAsia="Times New Roman" w:cs="Times New Roman"/>
          <w:szCs w:val="24"/>
        </w:rPr>
        <w:lastRenderedPageBreak/>
        <w:t>Βουλευτές έχουν καταθέσει ερωτήματα, τα οποία αναπτύσσουν προφο</w:t>
      </w:r>
      <w:r>
        <w:rPr>
          <w:rFonts w:eastAsia="Times New Roman" w:cs="Times New Roman"/>
          <w:szCs w:val="24"/>
        </w:rPr>
        <w:t xml:space="preserve">ρικά με μια ορισμένη διαδικασία και οι Υπουργοί απαντούν. </w:t>
      </w:r>
    </w:p>
    <w:p w14:paraId="4CED8EE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Τώρα έχουμε τον Αναπληρωτή Υπουργό Εξωτερικών τον κ. </w:t>
      </w:r>
      <w:proofErr w:type="spellStart"/>
      <w:r>
        <w:rPr>
          <w:rFonts w:eastAsia="Times New Roman" w:cs="Times New Roman"/>
          <w:szCs w:val="24"/>
        </w:rPr>
        <w:t>Κατρούγκαλο</w:t>
      </w:r>
      <w:proofErr w:type="spellEnd"/>
      <w:r>
        <w:rPr>
          <w:rFonts w:eastAsia="Times New Roman" w:cs="Times New Roman"/>
          <w:szCs w:val="24"/>
        </w:rPr>
        <w:t xml:space="preserve"> στα κυβερνητικά έδρανα και από κάτω οι Βουλευτές αναπτύσσουν την ερώτησή τους. Στη συγκεκριμένη περίπτωση το είδος του κοινοβουλευτι</w:t>
      </w:r>
      <w:r>
        <w:rPr>
          <w:rFonts w:eastAsia="Times New Roman" w:cs="Times New Roman"/>
          <w:szCs w:val="24"/>
        </w:rPr>
        <w:t xml:space="preserve">κού ελέγχου είναι οι επίκαιρες ερωτήσεις. </w:t>
      </w:r>
    </w:p>
    <w:p w14:paraId="4CED8EE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τώρα</w:t>
      </w:r>
      <w:r>
        <w:rPr>
          <w:rFonts w:eastAsia="Times New Roman" w:cs="Times New Roman"/>
          <w:szCs w:val="24"/>
        </w:rPr>
        <w:t xml:space="preserve"> η τρίτη με αριθμό 609/16-3-2017 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του Λαϊκού Συνδέσμου – Χρυσή Αυγή κ. </w:t>
      </w:r>
      <w:r>
        <w:rPr>
          <w:rFonts w:eastAsia="Times New Roman" w:cs="Times New Roman"/>
          <w:bCs/>
          <w:szCs w:val="24"/>
        </w:rPr>
        <w:t>Ιωάννη Λαγού</w:t>
      </w:r>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τις «προεκλογικές συγκεντρώσεις Τούρκων αξιωματούχων στην Ελλάδα».</w:t>
      </w:r>
    </w:p>
    <w:p w14:paraId="4CED8EE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πριν πάρετε τον λόγο, κύριε Λαγέ, ήθελα να πω ότι προβληματίστηκα. Είναι ίδιο το περιεχόμενο με την προηγούμενη επίκαιρη ερώτηση, αλλά εκτίμησα ότι πρέπει να </w:t>
      </w:r>
      <w:r>
        <w:rPr>
          <w:rFonts w:eastAsia="Times New Roman" w:cs="Times New Roman"/>
          <w:szCs w:val="24"/>
        </w:rPr>
        <w:t xml:space="preserve">τις συζητήσουμε ξεχωριστά, γιατί κάθε κόμμα έχει τον δικό του τρόπο να αναπτύσσει το θέμα και πάνω σε αυτό η απάντηση του </w:t>
      </w:r>
      <w:r>
        <w:rPr>
          <w:rFonts w:eastAsia="Times New Roman" w:cs="Times New Roman"/>
          <w:szCs w:val="24"/>
        </w:rPr>
        <w:lastRenderedPageBreak/>
        <w:t>Υπουργού μπορεί να είναι διαφοροποιημένη</w:t>
      </w:r>
      <w:r>
        <w:rPr>
          <w:rFonts w:eastAsia="Times New Roman" w:cs="Times New Roman"/>
          <w:szCs w:val="24"/>
        </w:rPr>
        <w:t>,</w:t>
      </w:r>
      <w:r>
        <w:rPr>
          <w:rFonts w:eastAsia="Times New Roman" w:cs="Times New Roman"/>
          <w:szCs w:val="24"/>
        </w:rPr>
        <w:t xml:space="preserve"> όσον αφορά το είδος των στοιχείων, το ύφος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Με την έννοια αυτή δεν τις συγχωνεύσαμ</w:t>
      </w:r>
      <w:r>
        <w:rPr>
          <w:rFonts w:eastAsia="Times New Roman" w:cs="Times New Roman"/>
          <w:szCs w:val="24"/>
        </w:rPr>
        <w:t xml:space="preserve">ε ώστε να τις συζητήσουμε μαζί. </w:t>
      </w:r>
    </w:p>
    <w:p w14:paraId="4CED8EE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Κύριε Λαγέ, έχετε τον λόγο</w:t>
      </w:r>
      <w:r>
        <w:rPr>
          <w:rFonts w:eastAsia="Times New Roman" w:cs="Times New Roman"/>
          <w:szCs w:val="24"/>
        </w:rPr>
        <w:t>,</w:t>
      </w:r>
      <w:r>
        <w:rPr>
          <w:rFonts w:eastAsia="Times New Roman" w:cs="Times New Roman"/>
          <w:szCs w:val="24"/>
        </w:rPr>
        <w:t xml:space="preserve"> για δύο λεπτά</w:t>
      </w:r>
      <w:r>
        <w:rPr>
          <w:rFonts w:eastAsia="Times New Roman" w:cs="Times New Roman"/>
          <w:szCs w:val="24"/>
        </w:rPr>
        <w:t>,</w:t>
      </w:r>
      <w:r>
        <w:rPr>
          <w:rFonts w:eastAsia="Times New Roman" w:cs="Times New Roman"/>
          <w:szCs w:val="24"/>
        </w:rPr>
        <w:t xml:space="preserve">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4CED8EE5"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ΛΑΓΟΣ: </w:t>
      </w:r>
      <w:r>
        <w:rPr>
          <w:rFonts w:eastAsia="Times New Roman"/>
          <w:szCs w:val="24"/>
        </w:rPr>
        <w:t>Ευχαριστώ, κύριε Πρόεδρε.</w:t>
      </w:r>
    </w:p>
    <w:p w14:paraId="4CED8EE6" w14:textId="77777777" w:rsidR="00807BFC" w:rsidRDefault="003B0973">
      <w:pPr>
        <w:spacing w:line="600" w:lineRule="auto"/>
        <w:ind w:firstLine="720"/>
        <w:contextualSpacing/>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έχετε απόλυτο δίκιο ότι είναι διαφορετική η θέση που έχει η Χρυσή Αυγή στο συγκεκριμένο ζήτημα από τη </w:t>
      </w:r>
      <w:r>
        <w:rPr>
          <w:rFonts w:eastAsia="Times New Roman"/>
          <w:szCs w:val="24"/>
        </w:rPr>
        <w:t>Νέα Δημοκρατία. Θα πω μετά γιατί η Νέα Δημοκρατία δεν πρέπει να μιλάει</w:t>
      </w:r>
      <w:r>
        <w:rPr>
          <w:rFonts w:eastAsia="Times New Roman"/>
          <w:szCs w:val="24"/>
        </w:rPr>
        <w:t>,</w:t>
      </w:r>
      <w:r>
        <w:rPr>
          <w:rFonts w:eastAsia="Times New Roman"/>
          <w:szCs w:val="24"/>
        </w:rPr>
        <w:t xml:space="preserve"> στον περιορισμένο χρόνο των δύο λεπτών που έχω. </w:t>
      </w:r>
    </w:p>
    <w:p w14:paraId="4CED8EE7"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Εγώ θέλω, λοιπόν, να απευθύνω στον Υπουργό αυτό το ερώτημα που </w:t>
      </w:r>
      <w:r>
        <w:rPr>
          <w:rFonts w:eastAsia="Times New Roman"/>
          <w:szCs w:val="24"/>
        </w:rPr>
        <w:t>απηύθυνε</w:t>
      </w:r>
      <w:r>
        <w:rPr>
          <w:rFonts w:eastAsia="Times New Roman"/>
          <w:szCs w:val="24"/>
        </w:rPr>
        <w:t xml:space="preserve"> προηγουμένως και ο Βουλευτής της Νέας Δημοκρατίας, βέβαια με άλ</w:t>
      </w:r>
      <w:r>
        <w:rPr>
          <w:rFonts w:eastAsia="Times New Roman"/>
          <w:szCs w:val="24"/>
        </w:rPr>
        <w:t xml:space="preserve">λον τρόπο, διότι δεν μπορεί να πει και πολλά η Νέα Δημοκρατία, αφού έχει τα του οίκου της εδώ πέρα και έχει πολλά προβλήματα. </w:t>
      </w:r>
    </w:p>
    <w:p w14:paraId="4CED8EE8"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Πώς κάνατε τη δήλωση αυτή; Εσείς λέτε ότι δεν κάνατε τη δήλωση κι εγώ εύχομαι να μην την έχετε κάνει και ελπίζω να είναι έτσι τα </w:t>
      </w:r>
      <w:r>
        <w:rPr>
          <w:rFonts w:eastAsia="Times New Roman"/>
          <w:szCs w:val="24"/>
        </w:rPr>
        <w:t xml:space="preserve">πράγματα ή τουλάχιστον ελπίζω να καταλάβατε το λάθος σας. </w:t>
      </w:r>
    </w:p>
    <w:p w14:paraId="4CED8EE9"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Η Ευρώπη αυτή τη στιγμή είναι στα νύχια των μουσουλμάνων τρομοκρατών, οι οποίοι βγαίνουν κάθε λίγο και λιγάκι και κάνουν ό,τι θέλουν, αλλά</w:t>
      </w:r>
      <w:r>
        <w:rPr>
          <w:rFonts w:eastAsia="Times New Roman"/>
          <w:szCs w:val="24"/>
        </w:rPr>
        <w:t>,</w:t>
      </w:r>
      <w:r>
        <w:rPr>
          <w:rFonts w:eastAsia="Times New Roman"/>
          <w:szCs w:val="24"/>
        </w:rPr>
        <w:t xml:space="preserve"> πέραν αυτού</w:t>
      </w:r>
      <w:r>
        <w:rPr>
          <w:rFonts w:eastAsia="Times New Roman"/>
          <w:szCs w:val="24"/>
        </w:rPr>
        <w:t>,</w:t>
      </w:r>
      <w:r>
        <w:rPr>
          <w:rFonts w:eastAsia="Times New Roman"/>
          <w:szCs w:val="24"/>
        </w:rPr>
        <w:t xml:space="preserve"> ας ψάξετε προηγουμένως να δείτε για προεκλογ</w:t>
      </w:r>
      <w:r>
        <w:rPr>
          <w:rFonts w:eastAsia="Times New Roman"/>
          <w:szCs w:val="24"/>
        </w:rPr>
        <w:t xml:space="preserve">ικές συγκεντρώσεις ή συναθροίσεις που γίνονται στη Γερμανία, τη Σουηδία και δεν ξέρω και εγώ πού αλλού και σε πολλές χώρες φυσικά δεν γίνονται γιατί δεν τους αφήνουν. </w:t>
      </w:r>
    </w:p>
    <w:p w14:paraId="4CED8EEA" w14:textId="77777777" w:rsidR="00807BFC" w:rsidRDefault="003B0973">
      <w:pPr>
        <w:spacing w:line="600" w:lineRule="auto"/>
        <w:ind w:firstLine="720"/>
        <w:contextualSpacing/>
        <w:jc w:val="both"/>
        <w:rPr>
          <w:rFonts w:eastAsia="Times New Roman"/>
          <w:szCs w:val="24"/>
        </w:rPr>
      </w:pPr>
      <w:r>
        <w:rPr>
          <w:rFonts w:eastAsia="Times New Roman"/>
          <w:szCs w:val="24"/>
        </w:rPr>
        <w:t>Πώς τολμάμε να συγκρίνουμε τη Γερμανία με τη Θράκη μας, εκεί που οι Τούρκοι έχουν αποσχι</w:t>
      </w:r>
      <w:r>
        <w:rPr>
          <w:rFonts w:eastAsia="Times New Roman"/>
          <w:szCs w:val="24"/>
        </w:rPr>
        <w:t xml:space="preserve">στικές θέσεις, εκεί που οι Τούρκοι διεκδικούν τη Θράκη μας; </w:t>
      </w:r>
      <w:r>
        <w:rPr>
          <w:rFonts w:eastAsia="Times New Roman"/>
          <w:szCs w:val="24"/>
        </w:rPr>
        <w:t>Ό</w:t>
      </w:r>
      <w:r>
        <w:rPr>
          <w:rFonts w:eastAsia="Times New Roman"/>
          <w:szCs w:val="24"/>
        </w:rPr>
        <w:t xml:space="preserve">σο κι αν εμείς εδώ κρυβόμαστε και στρουθοκαμηλίζουμε, η πραγματικότητα είναι αυτή. </w:t>
      </w:r>
    </w:p>
    <w:p w14:paraId="4CED8EEB" w14:textId="77777777" w:rsidR="00807BFC" w:rsidRDefault="003B0973">
      <w:pPr>
        <w:spacing w:line="600" w:lineRule="auto"/>
        <w:ind w:firstLine="720"/>
        <w:contextualSpacing/>
        <w:jc w:val="both"/>
        <w:rPr>
          <w:rFonts w:eastAsia="Times New Roman"/>
          <w:szCs w:val="24"/>
        </w:rPr>
      </w:pPr>
      <w:r>
        <w:rPr>
          <w:rFonts w:eastAsia="Times New Roman"/>
          <w:szCs w:val="24"/>
        </w:rPr>
        <w:t>Αντί, λοιπόν, η θέση της ελληνικής Κυβέρνησης να είναι δι</w:t>
      </w:r>
      <w:r>
        <w:rPr>
          <w:rFonts w:eastAsia="Times New Roman"/>
          <w:szCs w:val="24"/>
        </w:rPr>
        <w:t>ά</w:t>
      </w:r>
      <w:r>
        <w:rPr>
          <w:rFonts w:eastAsia="Times New Roman"/>
          <w:szCs w:val="24"/>
        </w:rPr>
        <w:t xml:space="preserve"> ροπάλου αυστηρή στους Τούρκους, να μην τολμάνε καν ν</w:t>
      </w:r>
      <w:r>
        <w:rPr>
          <w:rFonts w:eastAsia="Times New Roman"/>
          <w:szCs w:val="24"/>
        </w:rPr>
        <w:t xml:space="preserve">α σκέφτονται αυτά τα πράγματα, εσείς κάνετε αυτές τις δηλώσεις. Τις παίρνουν μετά τα τουρκικά μέσα μαζικής ενημέρωσης, εκμεταλλεύονται τις δηλώσεις σας αυτές και εσείς μας λέτε εδώ στο εσωτερικό ότι δεν ήταν έτσι. </w:t>
      </w:r>
    </w:p>
    <w:p w14:paraId="4CED8EEC" w14:textId="77777777" w:rsidR="00807BFC" w:rsidRDefault="003B0973">
      <w:pPr>
        <w:spacing w:line="600" w:lineRule="auto"/>
        <w:ind w:firstLine="720"/>
        <w:contextualSpacing/>
        <w:jc w:val="both"/>
        <w:rPr>
          <w:rFonts w:eastAsia="Times New Roman"/>
          <w:szCs w:val="24"/>
        </w:rPr>
      </w:pPr>
      <w:r>
        <w:rPr>
          <w:rFonts w:eastAsia="Times New Roman"/>
          <w:szCs w:val="24"/>
        </w:rPr>
        <w:t>Γιατί, λοιπόν, δεν υποβάλατε κάποιες μηνύ</w:t>
      </w:r>
      <w:r>
        <w:rPr>
          <w:rFonts w:eastAsia="Times New Roman"/>
          <w:szCs w:val="24"/>
        </w:rPr>
        <w:t xml:space="preserve">σεις στους δημοσιογράφους ή στα έντυπα αυτά, τα οποία διαστρέβλωσαν μια δήλωσή σας, εφόσον είναι όπως τα λέτε εσείς; Εδώ το ζήτημα </w:t>
      </w:r>
      <w:r>
        <w:rPr>
          <w:rFonts w:eastAsia="Times New Roman"/>
          <w:szCs w:val="24"/>
        </w:rPr>
        <w:lastRenderedPageBreak/>
        <w:t xml:space="preserve">δεν έχει να κάνει με ένα απλό θέμα. Εδώ μιλάμε για την εθνική κυριαρχία της πατρίδας μας. Μιλάμε για το να έρθουν οι Τούρκοι </w:t>
      </w:r>
      <w:r>
        <w:rPr>
          <w:rFonts w:eastAsia="Times New Roman"/>
          <w:szCs w:val="24"/>
        </w:rPr>
        <w:t>και να κάνουν συγκεντρώσεις στη Θράκη μας, εκεί που υπάρχουν και δικοί σας Βουλευτές, δικά σας στελέχη, τα οποία υποστηρίζουν ότι υπάρχει τουρκική μειονότητα. Καταλαβαίνετε για τι μιλάμε; Εμείς θα συγκριθούμε με την Ολλανδία και με τη Γαλλία; Μπράβο τους ο</w:t>
      </w:r>
      <w:r>
        <w:rPr>
          <w:rFonts w:eastAsia="Times New Roman"/>
          <w:szCs w:val="24"/>
        </w:rPr>
        <w:t xml:space="preserve">ι άνθρωποι εκεί. Δεν τους επέτρεψαν να κάνουν συγκέντρωση. </w:t>
      </w:r>
    </w:p>
    <w:p w14:paraId="4CED8EED" w14:textId="77777777" w:rsidR="00807BFC" w:rsidRDefault="003B0973">
      <w:pPr>
        <w:spacing w:line="600" w:lineRule="auto"/>
        <w:ind w:firstLine="720"/>
        <w:contextualSpacing/>
        <w:jc w:val="both"/>
        <w:rPr>
          <w:rFonts w:eastAsia="Times New Roman"/>
          <w:szCs w:val="24"/>
        </w:rPr>
      </w:pPr>
      <w:r>
        <w:rPr>
          <w:rFonts w:eastAsia="Times New Roman"/>
          <w:szCs w:val="24"/>
        </w:rPr>
        <w:t>Καταλαβαίνετε τι θα γινόταν αν είχαν τέτοιες θέσεις οι Τούρκοι στην Ολλανδία, παραδείγματος χάρ</w:t>
      </w:r>
      <w:r>
        <w:rPr>
          <w:rFonts w:eastAsia="Times New Roman"/>
          <w:szCs w:val="24"/>
        </w:rPr>
        <w:t>ιν</w:t>
      </w:r>
      <w:r>
        <w:rPr>
          <w:rFonts w:eastAsia="Times New Roman"/>
          <w:szCs w:val="24"/>
        </w:rPr>
        <w:t>, να ήθελαν να κερδίσουν εδάφη των Ολλανδών; Είδατε τι έγινε με αυτές τις συνθήκες που επικρατούν τ</w:t>
      </w:r>
      <w:r>
        <w:rPr>
          <w:rFonts w:eastAsia="Times New Roman"/>
          <w:szCs w:val="24"/>
        </w:rPr>
        <w:t xml:space="preserve">ώρα. Και εμείς λέμε για τη Θράκη ότι δεν είναι έτσι, αλλά ότι θα το σεβαστούμε; </w:t>
      </w:r>
    </w:p>
    <w:p w14:paraId="4CED8EEE" w14:textId="77777777" w:rsidR="00807BFC" w:rsidRDefault="003B0973">
      <w:pPr>
        <w:spacing w:line="600" w:lineRule="auto"/>
        <w:ind w:firstLine="720"/>
        <w:contextualSpacing/>
        <w:jc w:val="both"/>
        <w:rPr>
          <w:rFonts w:eastAsia="Times New Roman"/>
          <w:szCs w:val="24"/>
        </w:rPr>
      </w:pPr>
      <w:r>
        <w:rPr>
          <w:rFonts w:eastAsia="Times New Roman"/>
          <w:szCs w:val="24"/>
        </w:rPr>
        <w:t>Είπατε προηγουμένως στην απάντηση που δώσατε για την ίδια ερώτηση –για να ξέρει και ο κόσμος που μας ακούει- ότι το κράτος έχει μια συνέχεια σε αυτά που κάνει. Μα, εδώ ακριβώς</w:t>
      </w:r>
      <w:r>
        <w:rPr>
          <w:rFonts w:eastAsia="Times New Roman"/>
          <w:szCs w:val="24"/>
        </w:rPr>
        <w:t xml:space="preserve"> είναι το ερώτημα, ότι το κράτος δυστυχώς στα άσχημα πράγματα που συμβαίνουν στην πατρίδα μας έχει συνέχεια, όπως στην οικονομική καταστροφή της χώρας μας είχε συνέχεια. Εκεί συνεχίζει να υπάρχει το κράτος. Αλλά και στο θέμα το μειονοτικό της </w:t>
      </w:r>
      <w:r>
        <w:rPr>
          <w:rFonts w:eastAsia="Times New Roman"/>
          <w:szCs w:val="24"/>
        </w:rPr>
        <w:lastRenderedPageBreak/>
        <w:t>Θράκης μας, ε</w:t>
      </w:r>
      <w:r>
        <w:rPr>
          <w:rFonts w:eastAsia="Times New Roman"/>
          <w:szCs w:val="24"/>
        </w:rPr>
        <w:t xml:space="preserve">κεί που οι Τούρκοι διεκδικούν εδάφη μας, δυστυχώς έχει συνέχεια. Έχει συνέχεια την προδοτική Νέα Δημοκρατία και το ΠΑΣΟΚ και εσείς κάνετε ακριβώς το ίδιο. </w:t>
      </w:r>
    </w:p>
    <w:p w14:paraId="4CED8EEF"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Θα συνεχίσω και στη δευτερολογία μου. </w:t>
      </w:r>
    </w:p>
    <w:p w14:paraId="4CED8EF0"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Θα απαντήσει ο Αναπληρωτής </w:t>
      </w:r>
      <w:r>
        <w:rPr>
          <w:rFonts w:eastAsia="Times New Roman"/>
          <w:szCs w:val="24"/>
        </w:rPr>
        <w:t xml:space="preserve">Υπουργός Εξωτερικών κ. Γεώργιος </w:t>
      </w:r>
      <w:proofErr w:type="spellStart"/>
      <w:r>
        <w:rPr>
          <w:rFonts w:eastAsia="Times New Roman"/>
          <w:szCs w:val="24"/>
        </w:rPr>
        <w:t>Κατρούγκαλος</w:t>
      </w:r>
      <w:proofErr w:type="spellEnd"/>
      <w:r>
        <w:rPr>
          <w:rFonts w:eastAsia="Times New Roman"/>
          <w:szCs w:val="24"/>
        </w:rPr>
        <w:t>,</w:t>
      </w:r>
      <w:r>
        <w:rPr>
          <w:rFonts w:eastAsia="Times New Roman"/>
          <w:szCs w:val="24"/>
        </w:rPr>
        <w:t xml:space="preserve"> για τρία λεπτά. </w:t>
      </w:r>
    </w:p>
    <w:p w14:paraId="4CED8EF1"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ΓΕΩΡΓΙΟΣ ΚΑΤΡΟΥΓΚΑΛΟΣ (Αναπληρωτής Υπουργός Εξωτερικών): </w:t>
      </w:r>
      <w:r>
        <w:rPr>
          <w:rFonts w:eastAsia="Times New Roman"/>
          <w:szCs w:val="24"/>
        </w:rPr>
        <w:t xml:space="preserve">Κύριε Λαγέ, επί της ουσίας αναφέρομαι σε αυτά που είπατε. Δεν έχει νόημα να τα επαναλάβω. </w:t>
      </w:r>
    </w:p>
    <w:p w14:paraId="4CED8EF2"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Ήλπιζα ότι εσείς τουλάχιστον –γιατί νομίζω ο </w:t>
      </w:r>
      <w:r>
        <w:rPr>
          <w:rFonts w:eastAsia="Times New Roman"/>
          <w:szCs w:val="24"/>
        </w:rPr>
        <w:t>κ. Σταμάτης δεν είχε δει ούτε την εκπομπή ούτε το βίντεο- θα το είχατε δει. Από αυτά που είπατε</w:t>
      </w:r>
      <w:r>
        <w:rPr>
          <w:rFonts w:eastAsia="Times New Roman"/>
          <w:szCs w:val="24"/>
        </w:rPr>
        <w:t>,</w:t>
      </w:r>
      <w:r>
        <w:rPr>
          <w:rFonts w:eastAsia="Times New Roman"/>
          <w:szCs w:val="24"/>
        </w:rPr>
        <w:t xml:space="preserve"> ότι ελπίζετε ότι δεν είπα αυτά που είπα, φαίνεται ότι ούτε εσείς είχατε δει την εκπομπή. </w:t>
      </w:r>
    </w:p>
    <w:p w14:paraId="4CED8EF3"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Μεταξύ μας, δυο σοβαροί άνθρωποι, πριν κάνετε την </w:t>
      </w:r>
      <w:r>
        <w:rPr>
          <w:rFonts w:eastAsia="Times New Roman"/>
          <w:szCs w:val="24"/>
        </w:rPr>
        <w:t xml:space="preserve">επίκαιρη </w:t>
      </w:r>
      <w:r>
        <w:rPr>
          <w:rFonts w:eastAsia="Times New Roman"/>
          <w:szCs w:val="24"/>
        </w:rPr>
        <w:t>ερώτηση, π</w:t>
      </w:r>
      <w:r>
        <w:rPr>
          <w:rFonts w:eastAsia="Times New Roman"/>
          <w:szCs w:val="24"/>
        </w:rPr>
        <w:t xml:space="preserve">ριν έρθετε εδώ, δεν θα ήταν σκόπιμο να δείτε τι πραγματικά είχα πει; </w:t>
      </w:r>
    </w:p>
    <w:p w14:paraId="4CED8EF4" w14:textId="77777777" w:rsidR="00807BFC" w:rsidRDefault="003B0973">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w:t>
      </w:r>
    </w:p>
    <w:p w14:paraId="4CED8EF5" w14:textId="77777777" w:rsidR="00807BFC" w:rsidRDefault="003B0973">
      <w:pPr>
        <w:spacing w:line="600" w:lineRule="auto"/>
        <w:ind w:firstLine="720"/>
        <w:contextualSpacing/>
        <w:jc w:val="both"/>
        <w:rPr>
          <w:rFonts w:eastAsia="Times New Roman"/>
          <w:szCs w:val="24"/>
        </w:rPr>
      </w:pPr>
      <w:r>
        <w:rPr>
          <w:rFonts w:eastAsia="Times New Roman"/>
          <w:szCs w:val="24"/>
        </w:rPr>
        <w:t>Κύριε Λαγέ, έχετε το</w:t>
      </w:r>
      <w:r>
        <w:rPr>
          <w:rFonts w:eastAsia="Times New Roman"/>
          <w:szCs w:val="24"/>
        </w:rPr>
        <w:t>ν</w:t>
      </w:r>
      <w:r>
        <w:rPr>
          <w:rFonts w:eastAsia="Times New Roman"/>
          <w:szCs w:val="24"/>
        </w:rPr>
        <w:t xml:space="preserve"> λόγο. </w:t>
      </w:r>
    </w:p>
    <w:p w14:paraId="4CED8EF6" w14:textId="77777777" w:rsidR="00807BFC" w:rsidRDefault="003B0973">
      <w:pPr>
        <w:spacing w:line="600" w:lineRule="auto"/>
        <w:ind w:firstLine="720"/>
        <w:contextualSpacing/>
        <w:jc w:val="both"/>
        <w:rPr>
          <w:rFonts w:eastAsia="Times New Roman"/>
          <w:szCs w:val="24"/>
        </w:rPr>
      </w:pPr>
      <w:r>
        <w:rPr>
          <w:rFonts w:eastAsia="Times New Roman"/>
          <w:b/>
          <w:szCs w:val="24"/>
        </w:rPr>
        <w:lastRenderedPageBreak/>
        <w:t xml:space="preserve">ΙΩΑΝΝΗΣ ΛΑΓΟΣ: </w:t>
      </w:r>
      <w:r>
        <w:rPr>
          <w:rFonts w:eastAsia="Times New Roman"/>
          <w:szCs w:val="24"/>
        </w:rPr>
        <w:t>Ακούστε, λοιπόν, σε τι δύσκολη θέση έχει έρθει ο Υπουργός. Αφού μιλάμε για σοβαρούς ανθρώπους</w:t>
      </w:r>
      <w:r>
        <w:rPr>
          <w:rFonts w:eastAsia="Times New Roman"/>
          <w:szCs w:val="24"/>
        </w:rPr>
        <w:t>, Υπουργέ, όταν μιλάς για σοβαρούς ανθρώπους, θα πας στο</w:t>
      </w:r>
      <w:r>
        <w:rPr>
          <w:rFonts w:eastAsia="Times New Roman"/>
          <w:szCs w:val="24"/>
        </w:rPr>
        <w:t>ν</w:t>
      </w:r>
      <w:r>
        <w:rPr>
          <w:rFonts w:eastAsia="Times New Roman"/>
          <w:szCs w:val="24"/>
        </w:rPr>
        <w:t xml:space="preserve"> Βουλευτή σου τον </w:t>
      </w:r>
      <w:proofErr w:type="spellStart"/>
      <w:r>
        <w:rPr>
          <w:rFonts w:eastAsia="Times New Roman"/>
          <w:szCs w:val="24"/>
        </w:rPr>
        <w:t>Ζεϊμπέκ</w:t>
      </w:r>
      <w:proofErr w:type="spellEnd"/>
      <w:r>
        <w:rPr>
          <w:rFonts w:eastAsia="Times New Roman"/>
          <w:szCs w:val="24"/>
        </w:rPr>
        <w:t>, ο οποίος δηλώνει ότι υπάρχει τουρκική μειονότητα στη Θράκη και</w:t>
      </w:r>
      <w:r>
        <w:rPr>
          <w:rFonts w:eastAsia="Times New Roman"/>
          <w:szCs w:val="24"/>
        </w:rPr>
        <w:t>,</w:t>
      </w:r>
      <w:r>
        <w:rPr>
          <w:rFonts w:eastAsia="Times New Roman"/>
          <w:szCs w:val="24"/>
        </w:rPr>
        <w:t xml:space="preserve"> εφόσον υπάρχει σοβαρότητα και είμαστε σοβαροί, θα του πεις ότι αυτά δεν πρέπει να λέγονται ούτε φυσικά να υπ</w:t>
      </w:r>
      <w:r>
        <w:rPr>
          <w:rFonts w:eastAsia="Times New Roman"/>
          <w:szCs w:val="24"/>
        </w:rPr>
        <w:t xml:space="preserve">οστηρίζονται. </w:t>
      </w:r>
    </w:p>
    <w:p w14:paraId="4CED8EF7"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Εφόσον υπάρχει σοβαρότητα, λοιπόν, θα πρέπει να μας πείτε ποια είναι επισήμως η θέση που εσείς εκφράζετε αυτή τη στιγμή για τη μουσουλμανική μας μειονότητα της Θράκης. </w:t>
      </w:r>
    </w:p>
    <w:p w14:paraId="4CED8EF8"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Κάντε μας μια δήλωση αυτή τη στιγμή και πείτε μας, αφού είμαστε σοβαροί </w:t>
      </w:r>
      <w:r>
        <w:rPr>
          <w:rFonts w:eastAsia="Times New Roman"/>
          <w:szCs w:val="24"/>
        </w:rPr>
        <w:t xml:space="preserve">άνθρωποι, ποια είναι η θέση σας για τη μουσουλμανική μειονότητα στη Θράκη. Τι είναι η μουσουλμανική μειονότητα στη Θράκη, από ποιους απαρτίζεται και πώς εξυπηρετούνται κάποια συμφέροντα που παίζονται εκεί πέρα; Πείτε μας, για να μιλάμε σοβαρά. </w:t>
      </w:r>
    </w:p>
    <w:p w14:paraId="4CED8EF9"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Πείτε μας, </w:t>
      </w:r>
      <w:r>
        <w:rPr>
          <w:rFonts w:eastAsia="Times New Roman"/>
          <w:szCs w:val="24"/>
        </w:rPr>
        <w:t xml:space="preserve">επίσης, πόσοι υποψήφιοί σας είναι εκεί μιλάνε και φωτογραφίζονται κάτω από τις σημαίες της δήθεν «ανεξάρτητης δυτικής Θράκης»; </w:t>
      </w:r>
    </w:p>
    <w:p w14:paraId="4CED8EFA"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Επειδή είμαστε σοβαροί και επειδή πιστεύω ότι αυτή τη δήλωση την κάνατε ή δεν την κάνατε, αλλά στην ουσία μέσα σας αυτά πιστεύετ</w:t>
      </w:r>
      <w:r>
        <w:rPr>
          <w:rFonts w:eastAsia="Times New Roman"/>
          <w:szCs w:val="24"/>
        </w:rPr>
        <w:t>ε, κάντε μου και μια ανάλυση σε αυτό που είπατε προηγουμένως. Είπατε ότι δεν ξέρετε πώς να το πείτε και λέτε σε μια στιγμή ότι υπάρχει ένας ελάχιστος αριθμός Τούρκων ψηφοφόρων στην Ελλάδα. Σοβαρά μιλάτε; Ποιος είναι αυτός ο ελάχιστος αριθμός Τούρκων ψηφοφό</w:t>
      </w:r>
      <w:r>
        <w:rPr>
          <w:rFonts w:eastAsia="Times New Roman"/>
          <w:szCs w:val="24"/>
        </w:rPr>
        <w:t xml:space="preserve">ρων; Δεν υπάρχει κανένας αριθμός Τούρκων ψηφοφόρων. </w:t>
      </w:r>
    </w:p>
    <w:p w14:paraId="4CED8EFB"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Θέλω να μου πείτε, εφόσον λέτε ότι υπάρχει ένας ελάχιστος αριθμός εσείς που είστε και Υπουργός και μιλάμε για τόσο κρίσιμα ζητήματα, ποιος είναι αυτός ο αριθμός; </w:t>
      </w:r>
      <w:proofErr w:type="spellStart"/>
      <w:r>
        <w:rPr>
          <w:rFonts w:eastAsia="Times New Roman"/>
          <w:szCs w:val="24"/>
        </w:rPr>
        <w:t>Εκατόν</w:t>
      </w:r>
      <w:proofErr w:type="spellEnd"/>
      <w:r>
        <w:rPr>
          <w:rFonts w:eastAsia="Times New Roman"/>
          <w:szCs w:val="24"/>
        </w:rPr>
        <w:t xml:space="preserve"> πενήντα άτομα; Τρεις χιλιάδες; Δεκ</w:t>
      </w:r>
      <w:r>
        <w:rPr>
          <w:rFonts w:eastAsia="Times New Roman"/>
          <w:szCs w:val="24"/>
        </w:rPr>
        <w:t xml:space="preserve">αεπτά, δώδεκα; Πόσοι είναι; Πείτε μας να ξέρουμε. </w:t>
      </w:r>
    </w:p>
    <w:p w14:paraId="4CED8EFC" w14:textId="77777777" w:rsidR="00807BFC" w:rsidRDefault="003B0973">
      <w:pPr>
        <w:spacing w:line="600" w:lineRule="auto"/>
        <w:ind w:firstLine="720"/>
        <w:contextualSpacing/>
        <w:jc w:val="both"/>
        <w:rPr>
          <w:rFonts w:eastAsia="Times New Roman"/>
          <w:szCs w:val="24"/>
        </w:rPr>
      </w:pPr>
      <w:r>
        <w:rPr>
          <w:rFonts w:eastAsia="Times New Roman"/>
          <w:szCs w:val="24"/>
        </w:rPr>
        <w:t>Όταν έχετε τέτοιες θέσεις ως ΣΥΡΙΖΑ, φυσικά και δεν μπορείτε να πάρετε σαφή θέση σε αυτά που λέτε.  Γιατί είτε δεν υποστηρίζετε την εθνική κυριαρχία μας στη Θράκη</w:t>
      </w:r>
      <w:r>
        <w:rPr>
          <w:rFonts w:eastAsia="Times New Roman"/>
          <w:szCs w:val="24"/>
        </w:rPr>
        <w:t>,</w:t>
      </w:r>
      <w:r>
        <w:rPr>
          <w:rFonts w:eastAsia="Times New Roman"/>
          <w:szCs w:val="24"/>
        </w:rPr>
        <w:t xml:space="preserve"> γιατί έτσι έχετε μάθει μέσω του μπολσεβικ</w:t>
      </w:r>
      <w:r>
        <w:rPr>
          <w:rFonts w:eastAsia="Times New Roman"/>
          <w:szCs w:val="24"/>
        </w:rPr>
        <w:t>ισμού τον οποίο πιστεύετε, είτε</w:t>
      </w:r>
      <w:r>
        <w:rPr>
          <w:rFonts w:eastAsia="Times New Roman"/>
          <w:szCs w:val="24"/>
        </w:rPr>
        <w:t>,</w:t>
      </w:r>
      <w:r>
        <w:rPr>
          <w:rFonts w:eastAsia="Times New Roman"/>
          <w:szCs w:val="24"/>
        </w:rPr>
        <w:t xml:space="preserve"> και να πιστεύετε σε κάτι καλύτερο και διαφορετικό εσείς, δεν μπορείτε να εκφραστείτε. </w:t>
      </w:r>
    </w:p>
    <w:p w14:paraId="4CED8EFD"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Θα μου επιτρέψετε να μιλήσω για ένα λεπτό και για το θράσος της Νέας Δημοκρατίας. Είναι απαράδεκτο. Βγήκε τώρα ο Βουλευτής της Νέας Δημο</w:t>
      </w:r>
      <w:r>
        <w:rPr>
          <w:rFonts w:eastAsia="Times New Roman"/>
          <w:szCs w:val="24"/>
        </w:rPr>
        <w:t xml:space="preserve">κρατίας να κάνει ερώτηση σχετικά με αυτή την προκλητική δήλωση του Υπουργού. </w:t>
      </w:r>
      <w:r>
        <w:rPr>
          <w:rFonts w:eastAsia="Times New Roman"/>
          <w:szCs w:val="24"/>
        </w:rPr>
        <w:t>Τ</w:t>
      </w:r>
      <w:r>
        <w:rPr>
          <w:rFonts w:eastAsia="Times New Roman"/>
          <w:szCs w:val="24"/>
        </w:rPr>
        <w:t>ι μας λέει αυτός ο άνθρωπος; Λέει ότι «δεν επιτρέπεται αυτό που γίνεται, γιατί με τους Τούρκους πρέπει να προσέχουμε τη συμπεριφορά μας».</w:t>
      </w:r>
    </w:p>
    <w:p w14:paraId="4CED8EFE" w14:textId="77777777" w:rsidR="00807BFC" w:rsidRDefault="003B0973">
      <w:pPr>
        <w:spacing w:line="600" w:lineRule="auto"/>
        <w:ind w:firstLine="720"/>
        <w:contextualSpacing/>
        <w:jc w:val="both"/>
        <w:rPr>
          <w:rFonts w:eastAsia="Times New Roman"/>
          <w:szCs w:val="24"/>
        </w:rPr>
      </w:pPr>
      <w:r>
        <w:rPr>
          <w:rFonts w:eastAsia="Times New Roman"/>
          <w:szCs w:val="24"/>
        </w:rPr>
        <w:t>Εγώ έχω να καταθέσω δύο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τρία πράγματα </w:t>
      </w:r>
      <w:r>
        <w:rPr>
          <w:rFonts w:eastAsia="Times New Roman"/>
          <w:szCs w:val="24"/>
        </w:rPr>
        <w:t xml:space="preserve">εδώ πέρα. Πρώτον, στον συνδυασμό υποψήφιας δημάρχου Κομοτηνής της Νέας Δημοκρατίας, της κ. </w:t>
      </w:r>
      <w:proofErr w:type="spellStart"/>
      <w:r>
        <w:rPr>
          <w:rFonts w:eastAsia="Times New Roman"/>
          <w:szCs w:val="24"/>
        </w:rPr>
        <w:t>Φελίνας</w:t>
      </w:r>
      <w:proofErr w:type="spellEnd"/>
      <w:r>
        <w:rPr>
          <w:rFonts w:eastAsia="Times New Roman"/>
          <w:szCs w:val="24"/>
        </w:rPr>
        <w:t xml:space="preserve"> </w:t>
      </w:r>
      <w:proofErr w:type="spellStart"/>
      <w:r>
        <w:rPr>
          <w:rFonts w:eastAsia="Times New Roman"/>
          <w:szCs w:val="24"/>
        </w:rPr>
        <w:t>Καζάκου</w:t>
      </w:r>
      <w:proofErr w:type="spellEnd"/>
      <w:r>
        <w:rPr>
          <w:rFonts w:eastAsia="Times New Roman"/>
          <w:szCs w:val="24"/>
        </w:rPr>
        <w:t xml:space="preserve">, ήταν υποψήφιος ο εκδότης και διευθυντής της εβδομαδιαίας εφημερίδας των Γκρίζων Λύκων «ΤΖΟΥΜΧΟΥΡΙΕΤ», ο </w:t>
      </w:r>
      <w:proofErr w:type="spellStart"/>
      <w:r>
        <w:rPr>
          <w:rFonts w:eastAsia="Times New Roman"/>
          <w:szCs w:val="24"/>
        </w:rPr>
        <w:t>Σεζέρ</w:t>
      </w:r>
      <w:proofErr w:type="spellEnd"/>
      <w:r>
        <w:rPr>
          <w:rFonts w:eastAsia="Times New Roman"/>
          <w:szCs w:val="24"/>
        </w:rPr>
        <w:t xml:space="preserve"> Ριζά. Στη Νέα Δημοκρατία είναι τώρα αυ</w:t>
      </w:r>
      <w:r>
        <w:rPr>
          <w:rFonts w:eastAsia="Times New Roman"/>
          <w:szCs w:val="24"/>
        </w:rPr>
        <w:t xml:space="preserve">τοί, που σας έκανε </w:t>
      </w:r>
      <w:r>
        <w:rPr>
          <w:rFonts w:eastAsia="Times New Roman"/>
          <w:szCs w:val="24"/>
        </w:rPr>
        <w:t xml:space="preserve">επίκαιρη </w:t>
      </w:r>
      <w:r>
        <w:rPr>
          <w:rFonts w:eastAsia="Times New Roman"/>
          <w:szCs w:val="24"/>
        </w:rPr>
        <w:t xml:space="preserve">ερώτηση για </w:t>
      </w:r>
      <w:r>
        <w:rPr>
          <w:rFonts w:eastAsia="Times New Roman"/>
          <w:szCs w:val="24"/>
        </w:rPr>
        <w:t>να</w:t>
      </w:r>
      <w:r>
        <w:rPr>
          <w:rFonts w:eastAsia="Times New Roman"/>
          <w:szCs w:val="24"/>
        </w:rPr>
        <w:t xml:space="preserve"> σας εγκαλέσει προηγουμένως. Ο </w:t>
      </w:r>
      <w:proofErr w:type="spellStart"/>
      <w:r>
        <w:rPr>
          <w:rFonts w:eastAsia="Times New Roman"/>
          <w:szCs w:val="24"/>
        </w:rPr>
        <w:t>Σεζέρ</w:t>
      </w:r>
      <w:proofErr w:type="spellEnd"/>
      <w:r>
        <w:rPr>
          <w:rFonts w:eastAsia="Times New Roman"/>
          <w:szCs w:val="24"/>
        </w:rPr>
        <w:t xml:space="preserve"> Ριζά, λοιπόν, μιλάει για τουρκική μειονότητα στη Θράκη. Αυτά τα λέω για να τα ακούει ο ελληνικός λαός.  </w:t>
      </w:r>
    </w:p>
    <w:p w14:paraId="4CED8EFF"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Όσον αφορά την ίδια την κ. </w:t>
      </w:r>
      <w:proofErr w:type="spellStart"/>
      <w:r>
        <w:rPr>
          <w:rFonts w:eastAsia="Times New Roman"/>
          <w:szCs w:val="24"/>
        </w:rPr>
        <w:t>Φελίνα</w:t>
      </w:r>
      <w:proofErr w:type="spellEnd"/>
      <w:r>
        <w:rPr>
          <w:rFonts w:eastAsia="Times New Roman"/>
          <w:szCs w:val="24"/>
        </w:rPr>
        <w:t xml:space="preserve"> </w:t>
      </w:r>
      <w:proofErr w:type="spellStart"/>
      <w:r>
        <w:rPr>
          <w:rFonts w:eastAsia="Times New Roman"/>
          <w:szCs w:val="24"/>
        </w:rPr>
        <w:t>Καζάκου</w:t>
      </w:r>
      <w:proofErr w:type="spellEnd"/>
      <w:r>
        <w:rPr>
          <w:rFonts w:eastAsia="Times New Roman"/>
          <w:szCs w:val="24"/>
        </w:rPr>
        <w:t xml:space="preserve">, πήγε πριν </w:t>
      </w:r>
      <w:r>
        <w:rPr>
          <w:rFonts w:eastAsia="Times New Roman"/>
          <w:szCs w:val="24"/>
        </w:rPr>
        <w:t>από</w:t>
      </w:r>
      <w:r>
        <w:rPr>
          <w:rFonts w:eastAsia="Times New Roman"/>
          <w:szCs w:val="24"/>
        </w:rPr>
        <w:t xml:space="preserve"> τις εκλογές και επισκέφθηκε τον </w:t>
      </w:r>
      <w:r>
        <w:rPr>
          <w:rFonts w:eastAsia="Times New Roman"/>
          <w:szCs w:val="24"/>
        </w:rPr>
        <w:t>τ</w:t>
      </w:r>
      <w:r>
        <w:rPr>
          <w:rFonts w:eastAsia="Times New Roman"/>
          <w:szCs w:val="24"/>
        </w:rPr>
        <w:t xml:space="preserve">ομέα </w:t>
      </w:r>
      <w:r>
        <w:rPr>
          <w:rFonts w:eastAsia="Times New Roman"/>
          <w:szCs w:val="24"/>
        </w:rPr>
        <w:t>γ</w:t>
      </w:r>
      <w:r>
        <w:rPr>
          <w:rFonts w:eastAsia="Times New Roman"/>
          <w:szCs w:val="24"/>
        </w:rPr>
        <w:t xml:space="preserve">υναικών του Συλλόγου Επιστημόνων Μειονότητας Δυτικής Θράκης. Ο </w:t>
      </w:r>
      <w:r>
        <w:rPr>
          <w:rFonts w:eastAsia="Times New Roman"/>
          <w:szCs w:val="24"/>
        </w:rPr>
        <w:t>σ</w:t>
      </w:r>
      <w:r>
        <w:rPr>
          <w:rFonts w:eastAsia="Times New Roman"/>
          <w:szCs w:val="24"/>
        </w:rPr>
        <w:t xml:space="preserve">ύλλογος αυτός πηγαίνει σε διεθνή </w:t>
      </w:r>
      <w:r>
        <w:rPr>
          <w:rFonts w:eastAsia="Times New Roman"/>
          <w:szCs w:val="24"/>
          <w:lang w:val="en-US"/>
        </w:rPr>
        <w:t>fora</w:t>
      </w:r>
      <w:r>
        <w:rPr>
          <w:rFonts w:eastAsia="Times New Roman"/>
          <w:szCs w:val="24"/>
        </w:rPr>
        <w:t xml:space="preserve"> στο εξωτερικό πάρα πολλές φορές κι </w:t>
      </w:r>
      <w:r>
        <w:rPr>
          <w:rFonts w:eastAsia="Times New Roman"/>
          <w:szCs w:val="24"/>
        </w:rPr>
        <w:lastRenderedPageBreak/>
        <w:t xml:space="preserve">εκεί μιλάει για την καταπίεση της τουρκικής μειονότητας της </w:t>
      </w:r>
      <w:r>
        <w:rPr>
          <w:rFonts w:eastAsia="Times New Roman"/>
          <w:szCs w:val="24"/>
        </w:rPr>
        <w:t>«</w:t>
      </w:r>
      <w:r>
        <w:rPr>
          <w:rFonts w:eastAsia="Times New Roman"/>
          <w:szCs w:val="24"/>
        </w:rPr>
        <w:t xml:space="preserve">ανεξάρτητης </w:t>
      </w:r>
      <w:r>
        <w:rPr>
          <w:rFonts w:eastAsia="Times New Roman"/>
          <w:szCs w:val="24"/>
        </w:rPr>
        <w:t>δ</w:t>
      </w:r>
      <w:r>
        <w:rPr>
          <w:rFonts w:eastAsia="Times New Roman"/>
          <w:szCs w:val="24"/>
        </w:rPr>
        <w:t>υτικής Θράκης</w:t>
      </w:r>
      <w:r>
        <w:rPr>
          <w:rFonts w:eastAsia="Times New Roman"/>
          <w:szCs w:val="24"/>
        </w:rPr>
        <w:t>»</w:t>
      </w:r>
      <w:r>
        <w:rPr>
          <w:rFonts w:eastAsia="Times New Roman"/>
          <w:szCs w:val="24"/>
        </w:rPr>
        <w:t xml:space="preserve">. </w:t>
      </w:r>
    </w:p>
    <w:p w14:paraId="4CED8F00" w14:textId="77777777" w:rsidR="00807BFC" w:rsidRDefault="003B0973">
      <w:pPr>
        <w:spacing w:line="600" w:lineRule="auto"/>
        <w:ind w:firstLine="720"/>
        <w:contextualSpacing/>
        <w:jc w:val="both"/>
        <w:rPr>
          <w:rFonts w:eastAsia="Times New Roman"/>
          <w:szCs w:val="24"/>
        </w:rPr>
      </w:pPr>
      <w:r>
        <w:rPr>
          <w:rFonts w:eastAsia="Times New Roman"/>
          <w:szCs w:val="24"/>
        </w:rPr>
        <w:t>Αυτά τα λέω προς γνώση και συμμόρφωση στη Νέα Δημοκρατία, να μην κάνουν τέτοια πράγματα, γιατί δεν μπορούν να τα πουν πουθενά αυτά, ούτε στους ψηφοφόρους τους</w:t>
      </w:r>
      <w:r>
        <w:rPr>
          <w:rFonts w:eastAsia="Times New Roman"/>
          <w:szCs w:val="24"/>
        </w:rPr>
        <w:t>,</w:t>
      </w:r>
      <w:r>
        <w:rPr>
          <w:rFonts w:eastAsia="Times New Roman"/>
          <w:szCs w:val="24"/>
        </w:rPr>
        <w:t xml:space="preserve"> και</w:t>
      </w:r>
      <w:r>
        <w:rPr>
          <w:rFonts w:eastAsia="Times New Roman"/>
          <w:szCs w:val="24"/>
        </w:rPr>
        <w:t>,</w:t>
      </w:r>
      <w:r>
        <w:rPr>
          <w:rFonts w:eastAsia="Times New Roman"/>
          <w:szCs w:val="24"/>
        </w:rPr>
        <w:t xml:space="preserve"> όταν πάνε στη Θράκη, δεν ξέρουν πού να κρυφτούν. </w:t>
      </w:r>
    </w:p>
    <w:p w14:paraId="4CED8F01" w14:textId="77777777" w:rsidR="00807BFC" w:rsidRDefault="003B0973">
      <w:pPr>
        <w:spacing w:line="600" w:lineRule="auto"/>
        <w:ind w:firstLine="720"/>
        <w:contextualSpacing/>
        <w:jc w:val="both"/>
        <w:rPr>
          <w:rFonts w:eastAsia="Times New Roman"/>
          <w:szCs w:val="24"/>
        </w:rPr>
      </w:pPr>
      <w:r>
        <w:rPr>
          <w:rFonts w:eastAsia="Times New Roman"/>
          <w:szCs w:val="24"/>
        </w:rPr>
        <w:t>Πάμε σε δεύτερο περιστατ</w:t>
      </w:r>
      <w:r>
        <w:rPr>
          <w:rFonts w:eastAsia="Times New Roman"/>
          <w:szCs w:val="24"/>
        </w:rPr>
        <w:t xml:space="preserve">ικό, γιατί θα μπορούσαμε να πούμε ότι ήταν ένα περιστατικό που ξέφυγε. Υποψήφιος με τη Νέα Δημοκρατία, ο </w:t>
      </w:r>
      <w:proofErr w:type="spellStart"/>
      <w:r>
        <w:rPr>
          <w:rFonts w:eastAsia="Times New Roman"/>
          <w:szCs w:val="24"/>
        </w:rPr>
        <w:t>Ερχάν</w:t>
      </w:r>
      <w:proofErr w:type="spellEnd"/>
      <w:r>
        <w:rPr>
          <w:rFonts w:eastAsia="Times New Roman"/>
          <w:szCs w:val="24"/>
        </w:rPr>
        <w:t xml:space="preserve"> </w:t>
      </w:r>
      <w:proofErr w:type="spellStart"/>
      <w:r>
        <w:rPr>
          <w:rFonts w:eastAsia="Times New Roman"/>
          <w:szCs w:val="24"/>
        </w:rPr>
        <w:t>Ιμάμογλου</w:t>
      </w:r>
      <w:proofErr w:type="spellEnd"/>
      <w:r>
        <w:rPr>
          <w:rFonts w:eastAsia="Times New Roman"/>
          <w:szCs w:val="24"/>
        </w:rPr>
        <w:t xml:space="preserve">, έχει βάλει φωτογραφία στο </w:t>
      </w:r>
      <w:r>
        <w:rPr>
          <w:rFonts w:eastAsia="Times New Roman"/>
          <w:szCs w:val="24"/>
          <w:lang w:val="en-US"/>
        </w:rPr>
        <w:t>F</w:t>
      </w:r>
      <w:r>
        <w:rPr>
          <w:rFonts w:eastAsia="Times New Roman"/>
          <w:szCs w:val="24"/>
          <w:lang w:val="en-US"/>
        </w:rPr>
        <w:t>acebook</w:t>
      </w:r>
      <w:r>
        <w:rPr>
          <w:rFonts w:eastAsia="Times New Roman"/>
          <w:szCs w:val="24"/>
        </w:rPr>
        <w:t xml:space="preserve"> με τη σημαία της δήθεν </w:t>
      </w:r>
      <w:r>
        <w:rPr>
          <w:rFonts w:eastAsia="Times New Roman"/>
          <w:szCs w:val="24"/>
        </w:rPr>
        <w:t>«</w:t>
      </w:r>
      <w:r>
        <w:rPr>
          <w:rFonts w:eastAsia="Times New Roman"/>
          <w:szCs w:val="24"/>
        </w:rPr>
        <w:t xml:space="preserve">ανεξάρτητης </w:t>
      </w:r>
      <w:r>
        <w:rPr>
          <w:rFonts w:eastAsia="Times New Roman"/>
          <w:szCs w:val="24"/>
        </w:rPr>
        <w:t>δ</w:t>
      </w:r>
      <w:r>
        <w:rPr>
          <w:rFonts w:eastAsia="Times New Roman"/>
          <w:szCs w:val="24"/>
        </w:rPr>
        <w:t>υτικής Θράκης</w:t>
      </w:r>
      <w:r>
        <w:rPr>
          <w:rFonts w:eastAsia="Times New Roman"/>
          <w:szCs w:val="24"/>
        </w:rPr>
        <w:t>»</w:t>
      </w:r>
      <w:r>
        <w:rPr>
          <w:rFonts w:eastAsia="Times New Roman"/>
          <w:szCs w:val="24"/>
        </w:rPr>
        <w:t xml:space="preserve">. Αυτά θα τα καταθέσω και για τα Πρακτικά. </w:t>
      </w:r>
    </w:p>
    <w:p w14:paraId="4CED8F02" w14:textId="77777777" w:rsidR="00807BFC" w:rsidRDefault="003B0973">
      <w:pPr>
        <w:spacing w:line="600" w:lineRule="auto"/>
        <w:ind w:firstLine="720"/>
        <w:contextualSpacing/>
        <w:jc w:val="both"/>
        <w:rPr>
          <w:rFonts w:eastAsia="Times New Roman"/>
          <w:szCs w:val="24"/>
        </w:rPr>
      </w:pPr>
      <w:r>
        <w:rPr>
          <w:rFonts w:eastAsia="Times New Roman"/>
          <w:szCs w:val="24"/>
        </w:rPr>
        <w:t>Επίσ</w:t>
      </w:r>
      <w:r>
        <w:rPr>
          <w:rFonts w:eastAsia="Times New Roman"/>
          <w:szCs w:val="24"/>
        </w:rPr>
        <w:t xml:space="preserve">ης, έχουμε κι ένα άλλο περιστατικό. Η κ. </w:t>
      </w:r>
      <w:proofErr w:type="spellStart"/>
      <w:r>
        <w:rPr>
          <w:rFonts w:eastAsia="Times New Roman"/>
          <w:szCs w:val="24"/>
        </w:rPr>
        <w:t>Ζεϊμπέκ</w:t>
      </w:r>
      <w:proofErr w:type="spellEnd"/>
      <w:r>
        <w:rPr>
          <w:rFonts w:eastAsia="Times New Roman"/>
          <w:szCs w:val="24"/>
        </w:rPr>
        <w:t xml:space="preserve"> </w:t>
      </w:r>
      <w:proofErr w:type="spellStart"/>
      <w:r>
        <w:rPr>
          <w:rFonts w:eastAsia="Times New Roman"/>
          <w:szCs w:val="24"/>
        </w:rPr>
        <w:t>Αϊσέλ</w:t>
      </w:r>
      <w:proofErr w:type="spellEnd"/>
      <w:r>
        <w:rPr>
          <w:rFonts w:eastAsia="Times New Roman"/>
          <w:szCs w:val="24"/>
        </w:rPr>
        <w:t>, η οποία ήταν κι αυτή υποψήφια με τη Νέα Δημοκρατία, λέει: «Δηλώνω υπερήφανα πως είμαι Τουρκάλα και είναι τιμή για εμένα</w:t>
      </w:r>
      <w:r w:rsidRPr="007963A1">
        <w:rPr>
          <w:rFonts w:eastAsia="Times New Roman"/>
          <w:szCs w:val="24"/>
        </w:rPr>
        <w:t>.</w:t>
      </w:r>
      <w:r>
        <w:rPr>
          <w:rFonts w:eastAsia="Times New Roman"/>
          <w:szCs w:val="24"/>
        </w:rPr>
        <w:t>». Συνεχίζουμε και λέει η κυρία αυτή: «Θα πρέπει να επιλυθούν επιτέλους τα προβλ</w:t>
      </w:r>
      <w:r>
        <w:rPr>
          <w:rFonts w:eastAsia="Times New Roman"/>
          <w:szCs w:val="24"/>
        </w:rPr>
        <w:t>ήματα που θέτει συνεχώς η Ελλάδα για την τουρκική ταυτότητά μας και μας καταπιέζει</w:t>
      </w:r>
      <w:r w:rsidRPr="007963A1">
        <w:rPr>
          <w:rFonts w:eastAsia="Times New Roman"/>
          <w:szCs w:val="24"/>
        </w:rPr>
        <w:t>.</w:t>
      </w:r>
      <w:r>
        <w:rPr>
          <w:rFonts w:eastAsia="Times New Roman"/>
          <w:szCs w:val="24"/>
        </w:rPr>
        <w:t>». Αυτά τα λέει υποψήφια της Νέας Δημοκρατίας</w:t>
      </w:r>
      <w:r w:rsidRPr="007963A1">
        <w:rPr>
          <w:rFonts w:eastAsia="Times New Roman"/>
          <w:szCs w:val="24"/>
        </w:rPr>
        <w:t>,</w:t>
      </w:r>
      <w:r>
        <w:rPr>
          <w:rFonts w:eastAsia="Times New Roman"/>
          <w:szCs w:val="24"/>
        </w:rPr>
        <w:t xml:space="preserve"> που ήρθε εδώ και τόλμησε να κάνει τέτοια ερώτηση. </w:t>
      </w:r>
    </w:p>
    <w:p w14:paraId="4CED8F03"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Ό</w:t>
      </w:r>
      <w:r>
        <w:rPr>
          <w:rFonts w:eastAsia="Times New Roman"/>
          <w:szCs w:val="24"/>
        </w:rPr>
        <w:t>ταν γίνεται αυτό το περιστατικό και λένε σε αυτή την κυρία για τους Έλληνε</w:t>
      </w:r>
      <w:r>
        <w:rPr>
          <w:rFonts w:eastAsia="Times New Roman"/>
          <w:szCs w:val="24"/>
        </w:rPr>
        <w:t xml:space="preserve">ς </w:t>
      </w:r>
      <w:proofErr w:type="spellStart"/>
      <w:r>
        <w:rPr>
          <w:rFonts w:eastAsia="Times New Roman"/>
          <w:szCs w:val="24"/>
        </w:rPr>
        <w:t>Πομάκους</w:t>
      </w:r>
      <w:proofErr w:type="spellEnd"/>
      <w:r>
        <w:rPr>
          <w:rFonts w:eastAsia="Times New Roman"/>
          <w:szCs w:val="24"/>
        </w:rPr>
        <w:t xml:space="preserve"> -γιατί οι Τούρκοι δεν θέλουν να ακούνε για </w:t>
      </w:r>
      <w:proofErr w:type="spellStart"/>
      <w:r>
        <w:rPr>
          <w:rFonts w:eastAsia="Times New Roman"/>
          <w:szCs w:val="24"/>
        </w:rPr>
        <w:t>Πομάκους</w:t>
      </w:r>
      <w:proofErr w:type="spellEnd"/>
      <w:r>
        <w:rPr>
          <w:rFonts w:eastAsia="Times New Roman"/>
          <w:szCs w:val="24"/>
        </w:rPr>
        <w:t xml:space="preserve">, γιατί οι </w:t>
      </w:r>
      <w:proofErr w:type="spellStart"/>
      <w:r>
        <w:rPr>
          <w:rFonts w:eastAsia="Times New Roman"/>
          <w:szCs w:val="24"/>
        </w:rPr>
        <w:t>Πομάκοι</w:t>
      </w:r>
      <w:proofErr w:type="spellEnd"/>
      <w:r>
        <w:rPr>
          <w:rFonts w:eastAsia="Times New Roman"/>
          <w:szCs w:val="24"/>
        </w:rPr>
        <w:t xml:space="preserve"> είναι Έλληνες μουσουλμάνοι και θέλουν να τους αφομοιώσουν και να τους πάρουν στην αγκαλιά τους-, η κυρία αυτή γυρνάει και λέει ότι «ο καθένας λέει ό,τι θέλει» και ότι «μπορεί </w:t>
      </w:r>
      <w:r>
        <w:rPr>
          <w:rFonts w:eastAsia="Times New Roman"/>
          <w:szCs w:val="24"/>
        </w:rPr>
        <w:t>κι άλλοι να θέλουν να τους αποκαλέσουμε ελέφαντες».</w:t>
      </w:r>
    </w:p>
    <w:p w14:paraId="4CED8F04"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Αυτά λένε υποψήφιοι και στελέχη της Νέας Δημοκρατίας. Άρα να μη μιλάει η Νέα Δημοκρατία, ειδικά όταν ο Αρχηγός της, ο Καραμανλής, γινόταν κουμπάρος με τον </w:t>
      </w:r>
      <w:proofErr w:type="spellStart"/>
      <w:r>
        <w:rPr>
          <w:rFonts w:eastAsia="Times New Roman"/>
          <w:szCs w:val="24"/>
        </w:rPr>
        <w:t>Ερντογάν</w:t>
      </w:r>
      <w:proofErr w:type="spellEnd"/>
      <w:r>
        <w:rPr>
          <w:rFonts w:eastAsia="Times New Roman"/>
          <w:szCs w:val="24"/>
        </w:rPr>
        <w:t xml:space="preserve">. Αυτά να τα πούνε κάπου αλλού. </w:t>
      </w:r>
    </w:p>
    <w:p w14:paraId="4CED8F05" w14:textId="77777777" w:rsidR="00807BFC" w:rsidRDefault="003B0973">
      <w:pPr>
        <w:spacing w:line="600" w:lineRule="auto"/>
        <w:ind w:firstLine="720"/>
        <w:contextualSpacing/>
        <w:jc w:val="both"/>
        <w:rPr>
          <w:rFonts w:eastAsia="Times New Roman"/>
          <w:szCs w:val="24"/>
        </w:rPr>
      </w:pPr>
      <w:r>
        <w:rPr>
          <w:rFonts w:eastAsia="Times New Roman"/>
          <w:szCs w:val="24"/>
        </w:rPr>
        <w:t>Τ</w:t>
      </w:r>
      <w:r>
        <w:rPr>
          <w:rFonts w:eastAsia="Times New Roman"/>
          <w:szCs w:val="24"/>
        </w:rPr>
        <w:t>έλος, θ</w:t>
      </w:r>
      <w:r>
        <w:rPr>
          <w:rFonts w:eastAsia="Times New Roman"/>
          <w:szCs w:val="24"/>
        </w:rPr>
        <w:t>α ήθελα να τονίσω στον Υπουργό και στην Κυβέρνηση ότι εσείς με τη δήλωση αυτή που κάνατε –αν δεν την κάνατε, δεν ξέρω πώς το λέτε- έρχεστε σε συνέχεια με αυτό που κάνετε ως Κυβέρνηση και παραδίδετε τη Θράκη μας στους Τούρκους</w:t>
      </w:r>
      <w:r>
        <w:rPr>
          <w:rFonts w:eastAsia="Times New Roman"/>
          <w:szCs w:val="24"/>
        </w:rPr>
        <w:t>,</w:t>
      </w:r>
      <w:r>
        <w:rPr>
          <w:rFonts w:eastAsia="Times New Roman"/>
          <w:szCs w:val="24"/>
        </w:rPr>
        <w:t xml:space="preserve"> που λένε ότι δήθεν τη διεκδικ</w:t>
      </w:r>
      <w:r>
        <w:rPr>
          <w:rFonts w:eastAsia="Times New Roman"/>
          <w:szCs w:val="24"/>
        </w:rPr>
        <w:t xml:space="preserve">ούν. Βάλατε στα νηπιαγωγεία πιλοτικό πρόγραμμα –αν δεν το ξέρετε, κύριε Υπουργέ, ακούστε το τώρα- εκμάθησης αναγκαστικά της τουρκικής και της ελληνικής γλώσσας στα </w:t>
      </w:r>
      <w:proofErr w:type="spellStart"/>
      <w:r>
        <w:rPr>
          <w:rFonts w:eastAsia="Times New Roman"/>
          <w:szCs w:val="24"/>
        </w:rPr>
        <w:t>νηπιόπαιδα</w:t>
      </w:r>
      <w:proofErr w:type="spellEnd"/>
      <w:r>
        <w:rPr>
          <w:rFonts w:eastAsia="Times New Roman"/>
          <w:szCs w:val="24"/>
        </w:rPr>
        <w:t xml:space="preserve">. Τα παιδάκια αυτά και οι γονείς τους </w:t>
      </w:r>
      <w:r>
        <w:rPr>
          <w:rFonts w:eastAsia="Times New Roman"/>
          <w:szCs w:val="24"/>
        </w:rPr>
        <w:lastRenderedPageBreak/>
        <w:t>δεν θέλουν να έχουν κα</w:t>
      </w:r>
      <w:r>
        <w:rPr>
          <w:rFonts w:eastAsia="Times New Roman"/>
          <w:szCs w:val="24"/>
        </w:rPr>
        <w:t>μ</w:t>
      </w:r>
      <w:r>
        <w:rPr>
          <w:rFonts w:eastAsia="Times New Roman"/>
          <w:szCs w:val="24"/>
        </w:rPr>
        <w:t>μία σχέση με τους Τού</w:t>
      </w:r>
      <w:r>
        <w:rPr>
          <w:rFonts w:eastAsia="Times New Roman"/>
          <w:szCs w:val="24"/>
        </w:rPr>
        <w:t xml:space="preserve">ρκους. Εσείς, όμως, η δική σας Κυβέρνηση, τους εξαναγκάζετε να πάνε στα μειονοτικά σχολεία και να μάθουν τουρκικά. </w:t>
      </w:r>
    </w:p>
    <w:p w14:paraId="4CED8F06"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Αυτή είναι η Κυβέρνηση του ΣΥΡΙΖΑ, αυτή είναι η </w:t>
      </w:r>
      <w:r>
        <w:rPr>
          <w:rFonts w:eastAsia="Times New Roman"/>
          <w:szCs w:val="24"/>
        </w:rPr>
        <w:t>Α</w:t>
      </w:r>
      <w:r>
        <w:rPr>
          <w:rFonts w:eastAsia="Times New Roman"/>
          <w:szCs w:val="24"/>
        </w:rPr>
        <w:t>ντιπολίτευση της Νέας Δημοκρατίας και γι’ αυτό πολύ σωστά είπατε προηγουμένως, κύριε Πρόεδρ</w:t>
      </w:r>
      <w:r>
        <w:rPr>
          <w:rFonts w:eastAsia="Times New Roman"/>
          <w:szCs w:val="24"/>
        </w:rPr>
        <w:t xml:space="preserve">ε, ότι οφείλαμε να κάνουμε χωριστά την </w:t>
      </w:r>
      <w:r>
        <w:rPr>
          <w:rFonts w:eastAsia="Times New Roman"/>
          <w:szCs w:val="24"/>
        </w:rPr>
        <w:t>επίκαιρη</w:t>
      </w:r>
      <w:r>
        <w:rPr>
          <w:rFonts w:eastAsia="Times New Roman"/>
          <w:szCs w:val="24"/>
        </w:rPr>
        <w:t xml:space="preserve"> ερώτηση, γιατί αυτά που μπορούμε να πούμε εμείς δεν μπορεί να τα πει κανείς άλλος στην </w:t>
      </w:r>
      <w:r>
        <w:rPr>
          <w:rFonts w:eastAsia="Times New Roman"/>
          <w:szCs w:val="24"/>
        </w:rPr>
        <w:t>ε</w:t>
      </w:r>
      <w:r>
        <w:rPr>
          <w:rFonts w:eastAsia="Times New Roman"/>
          <w:szCs w:val="24"/>
        </w:rPr>
        <w:t>λληνική Βουλή.</w:t>
      </w:r>
    </w:p>
    <w:p w14:paraId="4CED8F07" w14:textId="77777777" w:rsidR="00807BFC" w:rsidRDefault="003B0973">
      <w:pPr>
        <w:spacing w:line="600" w:lineRule="auto"/>
        <w:ind w:firstLine="720"/>
        <w:contextualSpacing/>
        <w:jc w:val="both"/>
        <w:rPr>
          <w:rFonts w:eastAsia="Times New Roman"/>
          <w:szCs w:val="24"/>
        </w:rPr>
      </w:pPr>
      <w:r>
        <w:rPr>
          <w:rFonts w:eastAsia="Times New Roman"/>
          <w:szCs w:val="24"/>
        </w:rPr>
        <w:t>(Στο σημείο αυτό ο Βουλευτής κ. Ιωάννης Λαγός καταθέτει για τα Πρακτικά τα προαναφερθέντα έγγραφα, τα οπο</w:t>
      </w:r>
      <w:r>
        <w:rPr>
          <w:rFonts w:eastAsia="Times New Roman"/>
          <w:szCs w:val="24"/>
        </w:rPr>
        <w:t xml:space="preserve">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4CED8F08"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Ο Αναπληρωτής Υπουργός Ε</w:t>
      </w:r>
      <w:r>
        <w:rPr>
          <w:rFonts w:eastAsia="Times New Roman"/>
          <w:szCs w:val="24"/>
        </w:rPr>
        <w:t>ξ</w:t>
      </w:r>
      <w:r>
        <w:rPr>
          <w:rFonts w:eastAsia="Times New Roman"/>
          <w:szCs w:val="24"/>
        </w:rPr>
        <w:t xml:space="preserve">ωτερικών κ. Γιώργος </w:t>
      </w:r>
      <w:proofErr w:type="spellStart"/>
      <w:r>
        <w:rPr>
          <w:rFonts w:eastAsia="Times New Roman"/>
          <w:szCs w:val="24"/>
        </w:rPr>
        <w:t>Κατρούγκαλος</w:t>
      </w:r>
      <w:proofErr w:type="spellEnd"/>
      <w:r>
        <w:rPr>
          <w:rFonts w:eastAsia="Times New Roman"/>
          <w:szCs w:val="24"/>
        </w:rPr>
        <w:t xml:space="preserve"> </w:t>
      </w:r>
      <w:r>
        <w:rPr>
          <w:rFonts w:eastAsia="Times New Roman"/>
          <w:szCs w:val="24"/>
        </w:rPr>
        <w:t>έχει τον λόγο για τη δευτερολογία του.</w:t>
      </w:r>
    </w:p>
    <w:p w14:paraId="4CED8F09" w14:textId="77777777" w:rsidR="00807BFC" w:rsidRDefault="003B0973">
      <w:pPr>
        <w:spacing w:line="600" w:lineRule="auto"/>
        <w:ind w:firstLine="720"/>
        <w:contextualSpacing/>
        <w:jc w:val="both"/>
        <w:rPr>
          <w:rFonts w:eastAsia="Times New Roman"/>
          <w:szCs w:val="24"/>
        </w:rPr>
      </w:pPr>
      <w:r>
        <w:rPr>
          <w:rFonts w:eastAsia="Times New Roman"/>
          <w:b/>
          <w:szCs w:val="24"/>
        </w:rPr>
        <w:t>ΓΕΩΡΓΙΟΣ ΚΑΤΡΟΥΓΚΑΛΟΣ</w:t>
      </w:r>
      <w:r>
        <w:rPr>
          <w:rFonts w:eastAsia="Times New Roman"/>
          <w:b/>
          <w:szCs w:val="24"/>
        </w:rPr>
        <w:t xml:space="preserve"> (Αναπληρωτής Υπουργός Εξωτερικών): </w:t>
      </w:r>
      <w:r>
        <w:rPr>
          <w:rFonts w:eastAsia="Times New Roman"/>
          <w:szCs w:val="24"/>
        </w:rPr>
        <w:t>Τι να σας πω</w:t>
      </w:r>
      <w:r>
        <w:rPr>
          <w:rFonts w:eastAsia="Times New Roman"/>
          <w:szCs w:val="24"/>
        </w:rPr>
        <w:t>;</w:t>
      </w:r>
      <w:r>
        <w:rPr>
          <w:rFonts w:eastAsia="Times New Roman"/>
          <w:szCs w:val="24"/>
        </w:rPr>
        <w:t xml:space="preserve"> Έχω την τάση να αντιμετωπίζω με σοβαρότητα κάθε άνθρωπο, αλλά πράγματι εξακολουθώ να έχω μία δυσκολία να καταλάβω πώς ρωτάτε για κάτι για το οποίο </w:t>
      </w:r>
      <w:r>
        <w:rPr>
          <w:rFonts w:eastAsia="Times New Roman"/>
          <w:szCs w:val="24"/>
        </w:rPr>
        <w:lastRenderedPageBreak/>
        <w:t>δεν έχετε εικόνα και που το παραδεχθήκατε και στη δευτερολο</w:t>
      </w:r>
      <w:r>
        <w:rPr>
          <w:rFonts w:eastAsia="Times New Roman"/>
          <w:szCs w:val="24"/>
        </w:rPr>
        <w:t xml:space="preserve">γία σας. </w:t>
      </w:r>
    </w:p>
    <w:p w14:paraId="4CED8F0A"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Επειδή βρισκόμαστε στο </w:t>
      </w:r>
      <w:r>
        <w:rPr>
          <w:rFonts w:eastAsia="Times New Roman"/>
          <w:szCs w:val="24"/>
        </w:rPr>
        <w:t>ε</w:t>
      </w:r>
      <w:r>
        <w:rPr>
          <w:rFonts w:eastAsia="Times New Roman"/>
          <w:szCs w:val="24"/>
        </w:rPr>
        <w:t xml:space="preserve">λληνικό Κοινοβούλιο, θα απαντήσω στις συγκεκριμένες ερωτήσεις που τέθηκαν. </w:t>
      </w:r>
    </w:p>
    <w:p w14:paraId="4CED8F0B"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Είναι προφανές από τη Συνθήκη της </w:t>
      </w:r>
      <w:proofErr w:type="spellStart"/>
      <w:r>
        <w:rPr>
          <w:rFonts w:eastAsia="Times New Roman"/>
          <w:szCs w:val="24"/>
        </w:rPr>
        <w:t>Λ</w:t>
      </w:r>
      <w:r>
        <w:rPr>
          <w:rFonts w:eastAsia="Times New Roman"/>
          <w:szCs w:val="24"/>
        </w:rPr>
        <w:t>ω</w:t>
      </w:r>
      <w:r>
        <w:rPr>
          <w:rFonts w:eastAsia="Times New Roman"/>
          <w:szCs w:val="24"/>
        </w:rPr>
        <w:t>ζάνης</w:t>
      </w:r>
      <w:proofErr w:type="spellEnd"/>
      <w:r>
        <w:rPr>
          <w:rFonts w:eastAsia="Times New Roman"/>
          <w:szCs w:val="24"/>
        </w:rPr>
        <w:t xml:space="preserve"> ότι στη Θράκη έχουμε μουσουλμανική μειονότητα. </w:t>
      </w:r>
      <w:r>
        <w:rPr>
          <w:rFonts w:eastAsia="Times New Roman"/>
          <w:szCs w:val="24"/>
        </w:rPr>
        <w:t>Ό</w:t>
      </w:r>
      <w:r>
        <w:rPr>
          <w:rFonts w:eastAsia="Times New Roman"/>
          <w:szCs w:val="24"/>
        </w:rPr>
        <w:t xml:space="preserve">πως ξέρετε, κανείς στο ελληνικό Κοινοβούλιο δεν είναι </w:t>
      </w:r>
      <w:r>
        <w:rPr>
          <w:rFonts w:eastAsia="Times New Roman"/>
          <w:szCs w:val="24"/>
        </w:rPr>
        <w:t>υπέρ της απόσχισης της Θράκης.</w:t>
      </w:r>
    </w:p>
    <w:p w14:paraId="4CED8F0C" w14:textId="77777777" w:rsidR="00807BFC" w:rsidRDefault="003B0973">
      <w:pPr>
        <w:spacing w:line="600" w:lineRule="auto"/>
        <w:ind w:firstLine="720"/>
        <w:contextualSpacing/>
        <w:jc w:val="both"/>
        <w:rPr>
          <w:rFonts w:eastAsia="Times New Roman"/>
          <w:szCs w:val="24"/>
        </w:rPr>
      </w:pPr>
      <w:r>
        <w:rPr>
          <w:rFonts w:eastAsia="Times New Roman"/>
          <w:szCs w:val="24"/>
        </w:rPr>
        <w:t>Ως προς τον αριθμό των ψηφοφόρων, έχουμε ψηφοφόρους της Τουρκίας στην Ελλάδα. Η μεγαλύτερη ομάδα από αυτούς είναι ομογενείς, άνθρωποι που ήρθαν από την Κωνσταντινούπολη, την Ίμβρο και την Τένεδο. Πώς το ξέρουμε; Γιατί, όπως δ</w:t>
      </w:r>
      <w:r>
        <w:rPr>
          <w:rFonts w:eastAsia="Times New Roman"/>
          <w:szCs w:val="24"/>
        </w:rPr>
        <w:t>ιευκολύνουμε την εκλογική διαδικασία σε όλες τις χώρες που μας το ζητούν, έχουμε δεχθεί αίτημα της Τουρκίας να γίνει εκλογική διαδικασία στα προξενεία και τις πρεσβείες της και έτσι έχουμε τους αριθμούς.</w:t>
      </w:r>
    </w:p>
    <w:p w14:paraId="4CED8F0D" w14:textId="77777777" w:rsidR="00807BFC" w:rsidRDefault="003B0973">
      <w:pPr>
        <w:spacing w:line="600" w:lineRule="auto"/>
        <w:ind w:firstLine="720"/>
        <w:contextualSpacing/>
        <w:jc w:val="both"/>
        <w:rPr>
          <w:rFonts w:eastAsia="Times New Roman"/>
          <w:szCs w:val="24"/>
        </w:rPr>
      </w:pPr>
      <w:r>
        <w:rPr>
          <w:rFonts w:eastAsia="Times New Roman"/>
          <w:szCs w:val="24"/>
        </w:rPr>
        <w:t>Είναι εννιά χιλιάδες έξι άνθρωποι στην Αθήνα, επτά χ</w:t>
      </w:r>
      <w:r>
        <w:rPr>
          <w:rFonts w:eastAsia="Times New Roman"/>
          <w:szCs w:val="24"/>
        </w:rPr>
        <w:t xml:space="preserve">ιλιάδες πενήντα οκτώ στη Θεσσαλονίκη, τετρακόσιοι σαράντα έξι στη Ρόδο και διακόσιοι εξήντα τέσσερις στην Κομοτηνή.      </w:t>
      </w:r>
      <w:r>
        <w:rPr>
          <w:rFonts w:eastAsia="Times New Roman"/>
          <w:b/>
          <w:szCs w:val="24"/>
        </w:rPr>
        <w:t xml:space="preserve">       </w:t>
      </w:r>
    </w:p>
    <w:p w14:paraId="4CED8F0E" w14:textId="77777777" w:rsidR="00807BFC" w:rsidRDefault="003B0973">
      <w:pPr>
        <w:spacing w:line="600" w:lineRule="auto"/>
        <w:ind w:firstLine="720"/>
        <w:contextualSpacing/>
        <w:jc w:val="both"/>
        <w:rPr>
          <w:rFonts w:eastAsia="Times New Roman"/>
          <w:szCs w:val="24"/>
        </w:rPr>
      </w:pPr>
      <w:r>
        <w:rPr>
          <w:rFonts w:eastAsia="Times New Roman"/>
          <w:b/>
          <w:szCs w:val="24"/>
        </w:rPr>
        <w:lastRenderedPageBreak/>
        <w:t>ΙΩΑΝΝΗΣ ΛΑΓΟΣ:</w:t>
      </w:r>
      <w:r>
        <w:rPr>
          <w:rFonts w:eastAsia="Times New Roman"/>
          <w:szCs w:val="24"/>
        </w:rPr>
        <w:t xml:space="preserve"> Δεν συνηθίζω να διακόπτω, αλλά είπατε ότι αυτοί είναι που έχουν φύγει είτε από Κωνσταντινούπολη, από Ίμβρο ή Τέν</w:t>
      </w:r>
      <w:r>
        <w:rPr>
          <w:rFonts w:eastAsia="Times New Roman"/>
          <w:szCs w:val="24"/>
        </w:rPr>
        <w:t>εδο. Άρα δεν είναι μουσουλμάνοι. Άρα δεν έχει κα</w:t>
      </w:r>
      <w:r>
        <w:rPr>
          <w:rFonts w:eastAsia="Times New Roman"/>
          <w:szCs w:val="24"/>
        </w:rPr>
        <w:t>μ</w:t>
      </w:r>
      <w:r>
        <w:rPr>
          <w:rFonts w:eastAsia="Times New Roman"/>
          <w:szCs w:val="24"/>
        </w:rPr>
        <w:t xml:space="preserve">μία δουλειά να έρθει εδώ ο </w:t>
      </w:r>
      <w:proofErr w:type="spellStart"/>
      <w:r>
        <w:rPr>
          <w:rFonts w:eastAsia="Times New Roman"/>
          <w:szCs w:val="24"/>
        </w:rPr>
        <w:t>Έρντογάν</w:t>
      </w:r>
      <w:proofErr w:type="spellEnd"/>
      <w:r>
        <w:rPr>
          <w:rFonts w:eastAsia="Times New Roman"/>
          <w:szCs w:val="24"/>
        </w:rPr>
        <w:t xml:space="preserve"> να τους μιλήσει.</w:t>
      </w:r>
    </w:p>
    <w:p w14:paraId="4CED8F0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Αυτό είναι άλλο.</w:t>
      </w:r>
    </w:p>
    <w:p w14:paraId="4CED8F10" w14:textId="77777777" w:rsidR="00807BFC" w:rsidRDefault="003B0973">
      <w:pPr>
        <w:spacing w:line="600" w:lineRule="auto"/>
        <w:ind w:firstLine="720"/>
        <w:contextualSpacing/>
        <w:jc w:val="both"/>
        <w:rPr>
          <w:rFonts w:eastAsia="Times New Roman"/>
          <w:szCs w:val="24"/>
        </w:rPr>
      </w:pPr>
      <w:r>
        <w:rPr>
          <w:rFonts w:eastAsia="Times New Roman" w:cs="Times New Roman"/>
          <w:szCs w:val="24"/>
        </w:rPr>
        <w:t>Συνεχίστε, κύριε Υπουργέ.</w:t>
      </w:r>
    </w:p>
    <w:p w14:paraId="4CED8F11" w14:textId="77777777" w:rsidR="00807BFC" w:rsidRDefault="003B0973">
      <w:pPr>
        <w:spacing w:line="600" w:lineRule="auto"/>
        <w:ind w:firstLine="720"/>
        <w:contextualSpacing/>
        <w:jc w:val="both"/>
        <w:rPr>
          <w:rFonts w:eastAsia="Times New Roman" w:cs="Times New Roman"/>
          <w:szCs w:val="24"/>
        </w:rPr>
      </w:pPr>
      <w:r>
        <w:rPr>
          <w:rFonts w:eastAsia="Times New Roman"/>
          <w:b/>
          <w:szCs w:val="24"/>
        </w:rPr>
        <w:t>ΓΕΩΡΓΙΟΣ ΚΑΤΡΟΥΓΚΑΛΟΣ (Αναπληρωτής Υπουργός Εξωτερικών):</w:t>
      </w:r>
      <w:r>
        <w:rPr>
          <w:rFonts w:eastAsia="Times New Roman" w:cs="Times New Roman"/>
          <w:szCs w:val="24"/>
        </w:rPr>
        <w:t xml:space="preserve"> Εάν καταλάβατε, είπα</w:t>
      </w:r>
      <w:r>
        <w:rPr>
          <w:rFonts w:eastAsia="Times New Roman" w:cs="Times New Roman"/>
          <w:szCs w:val="24"/>
        </w:rPr>
        <w:t xml:space="preserve"> και προηγουμένως στην απάντηση στον κ. Σταμάτη ότι ουδέποτε μίλησα για τουρκικές προεκλογικές συγκεντρώσεις. Απλώς απαντώ τώρα στο ερώτημά σας για τους ψηφοφόρους. Υπάρχουν ψηφοφόροι. Δεν έχουν σχέση με τη Θράκη. Ουδέποτε τέθηκε ζήτημα προεκλογικής συγκέν</w:t>
      </w:r>
      <w:r>
        <w:rPr>
          <w:rFonts w:eastAsia="Times New Roman" w:cs="Times New Roman"/>
          <w:szCs w:val="24"/>
        </w:rPr>
        <w:t>τρωσης στη Θράκη. Αυτό που είπα και προηγουμένως ήταν ότι η τοποθέτησή μου αναφερόταν σε ένα ζήτημα αρχής</w:t>
      </w:r>
      <w:r>
        <w:rPr>
          <w:rFonts w:eastAsia="Times New Roman" w:cs="Times New Roman"/>
          <w:szCs w:val="24"/>
        </w:rPr>
        <w:t>,</w:t>
      </w:r>
      <w:r>
        <w:rPr>
          <w:rFonts w:eastAsia="Times New Roman" w:cs="Times New Roman"/>
          <w:szCs w:val="24"/>
        </w:rPr>
        <w:t xml:space="preserve"> το οποίο πράγματι μας ξεχωρίζει.</w:t>
      </w:r>
    </w:p>
    <w:p w14:paraId="4CED8F1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Εμείς θεωρούμε ότι υπάρχει ένας πυρήνας δικαιωμάτων που είναι κατοχυρωμένα για όλους τους ανθρώπους και που είναι υπ</w:t>
      </w:r>
      <w:r>
        <w:rPr>
          <w:rFonts w:eastAsia="Times New Roman" w:cs="Times New Roman"/>
          <w:szCs w:val="24"/>
        </w:rPr>
        <w:t xml:space="preserve">εράνω των πολιτικών εντάσεων. </w:t>
      </w:r>
      <w:r>
        <w:rPr>
          <w:rFonts w:eastAsia="Times New Roman" w:cs="Times New Roman"/>
          <w:szCs w:val="24"/>
        </w:rPr>
        <w:t>Π</w:t>
      </w:r>
      <w:r>
        <w:rPr>
          <w:rFonts w:eastAsia="Times New Roman" w:cs="Times New Roman"/>
          <w:szCs w:val="24"/>
        </w:rPr>
        <w:t xml:space="preserve">ράγματι αποφεύγω την </w:t>
      </w:r>
      <w:r>
        <w:rPr>
          <w:rFonts w:eastAsia="Times New Roman" w:cs="Times New Roman"/>
          <w:szCs w:val="24"/>
        </w:rPr>
        <w:lastRenderedPageBreak/>
        <w:t>αντιπαράθεση με τον δικό σας χώρο</w:t>
      </w:r>
      <w:r>
        <w:rPr>
          <w:rFonts w:eastAsia="Times New Roman" w:cs="Times New Roman"/>
          <w:szCs w:val="24"/>
        </w:rPr>
        <w:t>,</w:t>
      </w:r>
      <w:r>
        <w:rPr>
          <w:rFonts w:eastAsia="Times New Roman" w:cs="Times New Roman"/>
          <w:szCs w:val="24"/>
        </w:rPr>
        <w:t xml:space="preserve"> γιατί είναι αβυσσαλέα η διαφορά των ιδεολογικών μας απόψεων και γιατί νομίζω ότι είναι ξεκάθαρα στον ελληνικό λαό τα </w:t>
      </w:r>
      <w:proofErr w:type="spellStart"/>
      <w:r>
        <w:rPr>
          <w:rFonts w:eastAsia="Times New Roman" w:cs="Times New Roman"/>
          <w:szCs w:val="24"/>
        </w:rPr>
        <w:t>διακυβεύματα</w:t>
      </w:r>
      <w:proofErr w:type="spellEnd"/>
      <w:r>
        <w:rPr>
          <w:rFonts w:eastAsia="Times New Roman" w:cs="Times New Roman"/>
          <w:szCs w:val="24"/>
        </w:rPr>
        <w:t xml:space="preserve">. </w:t>
      </w:r>
    </w:p>
    <w:p w14:paraId="4CED8F1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Πράγματι, όμως, δεν μπορώ να μη σας π</w:t>
      </w:r>
      <w:r>
        <w:rPr>
          <w:rFonts w:eastAsia="Times New Roman" w:cs="Times New Roman"/>
          <w:szCs w:val="24"/>
        </w:rPr>
        <w:t>ω ότι</w:t>
      </w:r>
      <w:r>
        <w:rPr>
          <w:rFonts w:eastAsia="Times New Roman" w:cs="Times New Roman"/>
          <w:szCs w:val="24"/>
        </w:rPr>
        <w:t>,</w:t>
      </w:r>
      <w:r>
        <w:rPr>
          <w:rFonts w:eastAsia="Times New Roman" w:cs="Times New Roman"/>
          <w:szCs w:val="24"/>
        </w:rPr>
        <w:t xml:space="preserve"> όταν απευθύνεστε στο</w:t>
      </w:r>
      <w:r>
        <w:rPr>
          <w:rFonts w:eastAsia="Times New Roman" w:cs="Times New Roman"/>
          <w:szCs w:val="24"/>
        </w:rPr>
        <w:t>ν</w:t>
      </w:r>
      <w:r>
        <w:rPr>
          <w:rFonts w:eastAsia="Times New Roman" w:cs="Times New Roman"/>
          <w:szCs w:val="24"/>
        </w:rPr>
        <w:t xml:space="preserve"> χώρο της Αριστεράς, το θέμα του πατριωτισμού θα πρέπει να το έχετε στο μυαλό σας</w:t>
      </w:r>
      <w:r>
        <w:rPr>
          <w:rFonts w:eastAsia="Times New Roman" w:cs="Times New Roman"/>
          <w:szCs w:val="24"/>
        </w:rPr>
        <w:t>,</w:t>
      </w:r>
      <w:r>
        <w:rPr>
          <w:rFonts w:eastAsia="Times New Roman" w:cs="Times New Roman"/>
          <w:szCs w:val="24"/>
        </w:rPr>
        <w:t xml:space="preserve"> κοιτάζοντας τι έγινε όταν ο πατριωτισμός ήταν ζήτημα ζωής ή θανάτου την περίοδο της αντίστασης. </w:t>
      </w:r>
      <w:r>
        <w:rPr>
          <w:rFonts w:eastAsia="Times New Roman" w:cs="Times New Roman"/>
          <w:szCs w:val="24"/>
        </w:rPr>
        <w:t>Ν</w:t>
      </w:r>
      <w:r>
        <w:rPr>
          <w:rFonts w:eastAsia="Times New Roman" w:cs="Times New Roman"/>
          <w:szCs w:val="24"/>
        </w:rPr>
        <w:t>α δείτε εάν ομοϊδεάτες σας, απ’ αυτούς που θεωρο</w:t>
      </w:r>
      <w:r>
        <w:rPr>
          <w:rFonts w:eastAsia="Times New Roman" w:cs="Times New Roman"/>
          <w:szCs w:val="24"/>
        </w:rPr>
        <w:t xml:space="preserve">ύν ότι ο ναζισμός και η άρια φυλή είναι αυτά τα οποία προσανατολίζουν την πολιτική μας, ήταν αυτοί που ήταν εχθροί του ελληνικού λαού. </w:t>
      </w:r>
    </w:p>
    <w:p w14:paraId="4CED8F14" w14:textId="77777777" w:rsidR="00807BFC" w:rsidRDefault="003B0973">
      <w:pPr>
        <w:spacing w:line="600" w:lineRule="auto"/>
        <w:ind w:firstLine="720"/>
        <w:contextualSpacing/>
        <w:jc w:val="both"/>
        <w:rPr>
          <w:rFonts w:eastAsia="Times New Roman"/>
          <w:szCs w:val="24"/>
        </w:rPr>
      </w:pPr>
      <w:r>
        <w:rPr>
          <w:rFonts w:eastAsia="Times New Roman"/>
          <w:b/>
          <w:szCs w:val="24"/>
        </w:rPr>
        <w:t>ΙΩΑΝΝΗΣ ΛΑΓΟΣ:</w:t>
      </w:r>
      <w:r>
        <w:rPr>
          <w:rFonts w:eastAsia="Times New Roman"/>
          <w:szCs w:val="24"/>
        </w:rPr>
        <w:t xml:space="preserve"> Γιατί</w:t>
      </w:r>
      <w:r>
        <w:rPr>
          <w:rFonts w:eastAsia="Times New Roman"/>
          <w:szCs w:val="24"/>
        </w:rPr>
        <w:t>,</w:t>
      </w:r>
      <w:r>
        <w:rPr>
          <w:rFonts w:eastAsia="Times New Roman"/>
          <w:szCs w:val="24"/>
        </w:rPr>
        <w:t xml:space="preserve"> πείτε μας εσείς</w:t>
      </w:r>
      <w:r>
        <w:rPr>
          <w:rFonts w:eastAsia="Times New Roman"/>
          <w:szCs w:val="24"/>
        </w:rPr>
        <w:t>,</w:t>
      </w:r>
      <w:r>
        <w:rPr>
          <w:rFonts w:eastAsia="Times New Roman"/>
          <w:szCs w:val="24"/>
        </w:rPr>
        <w:t xml:space="preserve"> που είστε δημοκράτες</w:t>
      </w:r>
      <w:r>
        <w:rPr>
          <w:rFonts w:eastAsia="Times New Roman"/>
          <w:szCs w:val="24"/>
        </w:rPr>
        <w:t>,</w:t>
      </w:r>
      <w:r>
        <w:rPr>
          <w:rFonts w:eastAsia="Times New Roman"/>
          <w:szCs w:val="24"/>
        </w:rPr>
        <w:t xml:space="preserve"> μαθαίνουν τουρκικά τα παιδιά στη Θράκη;</w:t>
      </w:r>
    </w:p>
    <w:p w14:paraId="4CED8F15" w14:textId="77777777" w:rsidR="00807BFC" w:rsidRDefault="003B0973">
      <w:pPr>
        <w:spacing w:line="600" w:lineRule="auto"/>
        <w:ind w:firstLine="720"/>
        <w:contextualSpacing/>
        <w:jc w:val="both"/>
        <w:rPr>
          <w:rFonts w:eastAsia="Times New Roman" w:cs="Times New Roman"/>
          <w:szCs w:val="24"/>
        </w:rPr>
      </w:pPr>
      <w:r>
        <w:rPr>
          <w:rFonts w:eastAsia="Times New Roman"/>
          <w:b/>
          <w:szCs w:val="24"/>
        </w:rPr>
        <w:t>ΓΕΩΡΓΙΟΣ ΚΑΤΡΟΥΓΚΑΛ</w:t>
      </w:r>
      <w:r>
        <w:rPr>
          <w:rFonts w:eastAsia="Times New Roman"/>
          <w:b/>
          <w:szCs w:val="24"/>
        </w:rPr>
        <w:t>ΟΣ (Αναπληρωτής Υπουργός Εξωτερικών):</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ταν η Αριστερά έδινε για όλο </w:t>
      </w:r>
      <w:r>
        <w:rPr>
          <w:rFonts w:eastAsia="Times New Roman" w:cs="Times New Roman"/>
          <w:szCs w:val="24"/>
        </w:rPr>
        <w:t xml:space="preserve">το </w:t>
      </w:r>
      <w:r>
        <w:rPr>
          <w:rFonts w:eastAsia="Times New Roman" w:cs="Times New Roman"/>
          <w:szCs w:val="24"/>
        </w:rPr>
        <w:t xml:space="preserve">έθνος μέσω του ΕΑΜ τον πατριωτικό αγώνα, αρκετοί από τους ομοϊδεάτες σας, όλοι από τους ομοϊδεάτες σας, ήταν από την άλλη μεριά. Εκεί είναι, λοιπόν, το κρίσιμο </w:t>
      </w:r>
      <w:proofErr w:type="spellStart"/>
      <w:r>
        <w:rPr>
          <w:rFonts w:eastAsia="Times New Roman" w:cs="Times New Roman"/>
          <w:szCs w:val="24"/>
        </w:rPr>
        <w:t>διακύβευμα</w:t>
      </w:r>
      <w:proofErr w:type="spellEnd"/>
      <w:r>
        <w:rPr>
          <w:rFonts w:eastAsia="Times New Roman" w:cs="Times New Roman"/>
          <w:szCs w:val="24"/>
        </w:rPr>
        <w:t xml:space="preserve"> του πατριωτισμ</w:t>
      </w:r>
      <w:r>
        <w:rPr>
          <w:rFonts w:eastAsia="Times New Roman" w:cs="Times New Roman"/>
          <w:szCs w:val="24"/>
        </w:rPr>
        <w:t>ού.</w:t>
      </w:r>
    </w:p>
    <w:p w14:paraId="4CED8F1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Υπουργέ.</w:t>
      </w:r>
    </w:p>
    <w:p w14:paraId="4CED8F1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Προχωρούμε στη δεύτερη με αριθμό 610/17-3-2017 επίκαιρη ερώτηση πρώτου κύκλου του Βουλευτή Χαλκιδικής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Βαγιωνά</w:t>
      </w:r>
      <w:proofErr w:type="spellEnd"/>
      <w:r>
        <w:rPr>
          <w:rFonts w:eastAsia="Times New Roman" w:cs="Times New Roman"/>
          <w:szCs w:val="24"/>
        </w:rPr>
        <w:t xml:space="preserve"> 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σχετικά με την  πρόθεση του Υπουργείου να υποβαθμίσει το υποκατάστημα πρώην ΙΚΑ -νυν ΕΦΚΑ- στα Νέα Μουδανιά Χαλκιδικής.</w:t>
      </w:r>
    </w:p>
    <w:p w14:paraId="4CED8F1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Υφυπουργός Εργασίας, Κοινωνικής Ασφάλισης και Κοι</w:t>
      </w:r>
      <w:r>
        <w:rPr>
          <w:rFonts w:eastAsia="Times New Roman" w:cs="Times New Roman"/>
          <w:szCs w:val="24"/>
        </w:rPr>
        <w:t>νωνικής Αλληλεγγύης κ. Αναστάσιος Πετρόπουλος.</w:t>
      </w:r>
    </w:p>
    <w:p w14:paraId="4CED8F1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Βαγιωνάς</w:t>
      </w:r>
      <w:proofErr w:type="spellEnd"/>
      <w:r>
        <w:rPr>
          <w:rFonts w:eastAsia="Times New Roman" w:cs="Times New Roman"/>
          <w:szCs w:val="24"/>
        </w:rPr>
        <w:t>,</w:t>
      </w:r>
      <w:r>
        <w:rPr>
          <w:rFonts w:eastAsia="Times New Roman" w:cs="Times New Roman"/>
          <w:szCs w:val="24"/>
        </w:rPr>
        <w:t xml:space="preserve"> για δύο λεπτά</w:t>
      </w:r>
      <w:r>
        <w:rPr>
          <w:rFonts w:eastAsia="Times New Roman" w:cs="Times New Roman"/>
          <w:szCs w:val="24"/>
        </w:rPr>
        <w:t>,</w:t>
      </w:r>
      <w:r>
        <w:rPr>
          <w:rFonts w:eastAsia="Times New Roman" w:cs="Times New Roman"/>
          <w:szCs w:val="24"/>
        </w:rPr>
        <w:t xml:space="preserve"> για να αναπτύξει την επίκαιρη ερώτησή του.</w:t>
      </w:r>
    </w:p>
    <w:p w14:paraId="4CED8F1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Κύριε Υπουργέ, στη Χαλκιδική</w:t>
      </w:r>
      <w:r>
        <w:rPr>
          <w:rFonts w:eastAsia="Times New Roman" w:cs="Times New Roman"/>
          <w:szCs w:val="24"/>
        </w:rPr>
        <w:t>,</w:t>
      </w:r>
      <w:r>
        <w:rPr>
          <w:rFonts w:eastAsia="Times New Roman" w:cs="Times New Roman"/>
          <w:szCs w:val="24"/>
        </w:rPr>
        <w:t xml:space="preserve"> που έχει έναν πληθυσμό </w:t>
      </w:r>
      <w:proofErr w:type="spellStart"/>
      <w:r>
        <w:rPr>
          <w:rFonts w:eastAsia="Times New Roman" w:cs="Times New Roman"/>
          <w:szCs w:val="24"/>
        </w:rPr>
        <w:t>εκατόν</w:t>
      </w:r>
      <w:proofErr w:type="spellEnd"/>
      <w:r>
        <w:rPr>
          <w:rFonts w:eastAsia="Times New Roman" w:cs="Times New Roman"/>
          <w:szCs w:val="24"/>
        </w:rPr>
        <w:t xml:space="preserve"> πέντε χιλιάδων </w:t>
      </w:r>
      <w:r>
        <w:rPr>
          <w:rFonts w:eastAsia="Times New Roman" w:cs="Times New Roman"/>
          <w:szCs w:val="24"/>
        </w:rPr>
        <w:t xml:space="preserve">ανθρώπων, πριν από τον ΕΦΚΑ </w:t>
      </w:r>
      <w:r>
        <w:rPr>
          <w:rFonts w:eastAsia="Times New Roman" w:cs="Times New Roman"/>
          <w:szCs w:val="24"/>
        </w:rPr>
        <w:t>υπήρχαν πέντε υποκαταστήματα ΙΚΑ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ΕΤΑΜ διασπαρμένα, δύο στη βόρεια και κεντρική Χαλκιδική, στον Πολύγυρο και στην Αρναία. Καταργήθηκε αυτό της Αρναίας. Το δεύτερο υποκατάστημα του ΙΚΑ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ΕΤΑΜ ήταν στα Μουδανιά και υπήρχαν δορυφορικά κέντρα στην Καλλικράτει</w:t>
      </w:r>
      <w:r>
        <w:rPr>
          <w:rFonts w:eastAsia="Times New Roman" w:cs="Times New Roman"/>
          <w:szCs w:val="24"/>
        </w:rPr>
        <w:t xml:space="preserve">α και στην </w:t>
      </w:r>
      <w:proofErr w:type="spellStart"/>
      <w:r>
        <w:rPr>
          <w:rFonts w:eastAsia="Times New Roman" w:cs="Times New Roman"/>
          <w:szCs w:val="24"/>
        </w:rPr>
        <w:t>Κασσ</w:t>
      </w:r>
      <w:r>
        <w:rPr>
          <w:rFonts w:eastAsia="Times New Roman" w:cs="Times New Roman"/>
          <w:szCs w:val="24"/>
        </w:rPr>
        <w:t>α</w:t>
      </w:r>
      <w:r>
        <w:rPr>
          <w:rFonts w:eastAsia="Times New Roman" w:cs="Times New Roman"/>
          <w:szCs w:val="24"/>
        </w:rPr>
        <w:t>νδρε</w:t>
      </w:r>
      <w:r>
        <w:rPr>
          <w:rFonts w:eastAsia="Times New Roman" w:cs="Times New Roman"/>
          <w:szCs w:val="24"/>
        </w:rPr>
        <w:t>ί</w:t>
      </w:r>
      <w:r>
        <w:rPr>
          <w:rFonts w:eastAsia="Times New Roman" w:cs="Times New Roman"/>
          <w:szCs w:val="24"/>
        </w:rPr>
        <w:t>α</w:t>
      </w:r>
      <w:proofErr w:type="spellEnd"/>
      <w:r>
        <w:rPr>
          <w:rFonts w:eastAsia="Times New Roman" w:cs="Times New Roman"/>
          <w:szCs w:val="24"/>
        </w:rPr>
        <w:t xml:space="preserve">. Καταργήθηκαν και τα δύο και τα γραφεία έχουν κλείσει. </w:t>
      </w:r>
    </w:p>
    <w:p w14:paraId="4CED8F1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Έχουν μείνει δύο, των Νέων Μουδανιών και του Πολύγυρου. Με την υποβάθμιση σε σταθμό δεν θα υπάρχει ΙΚΑ, δεν θα υπάρχει ΕΦΚΑ στα </w:t>
      </w:r>
      <w:r>
        <w:rPr>
          <w:rFonts w:eastAsia="Times New Roman" w:cs="Times New Roman"/>
          <w:szCs w:val="24"/>
        </w:rPr>
        <w:t>Ν</w:t>
      </w:r>
      <w:r>
        <w:rPr>
          <w:rFonts w:eastAsia="Times New Roman" w:cs="Times New Roman"/>
          <w:szCs w:val="24"/>
        </w:rPr>
        <w:t xml:space="preserve">έα Μουδανιά. Θα είναι ένα διαβιβαστικό κέντρο αιτημάτων των πολιτών προς τον Πολύγυρο με δύο, τρεις υπαλλήλους. </w:t>
      </w:r>
    </w:p>
    <w:p w14:paraId="4CED8F1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Σας πληροφορώ, λοιπόν, ότι το ΕΦΚΑ Νέων Μουδανιών είναι το πρώτο σε έξοδα στην </w:t>
      </w:r>
      <w:r>
        <w:rPr>
          <w:rFonts w:eastAsia="Times New Roman" w:cs="Times New Roman"/>
          <w:szCs w:val="24"/>
        </w:rPr>
        <w:t>κ</w:t>
      </w:r>
      <w:r>
        <w:rPr>
          <w:rFonts w:eastAsia="Times New Roman" w:cs="Times New Roman"/>
          <w:szCs w:val="24"/>
        </w:rPr>
        <w:t>εντρική Μακεδονία. Δεύτερον, η γεωγραφική κατανομή της Χαλκιδικ</w:t>
      </w:r>
      <w:r>
        <w:rPr>
          <w:rFonts w:eastAsia="Times New Roman" w:cs="Times New Roman"/>
          <w:szCs w:val="24"/>
        </w:rPr>
        <w:t>ής είναι τέτοια</w:t>
      </w:r>
      <w:r>
        <w:rPr>
          <w:rFonts w:eastAsia="Times New Roman" w:cs="Times New Roman"/>
          <w:szCs w:val="24"/>
        </w:rPr>
        <w:t>,</w:t>
      </w:r>
      <w:r>
        <w:rPr>
          <w:rFonts w:eastAsia="Times New Roman" w:cs="Times New Roman"/>
          <w:szCs w:val="24"/>
        </w:rPr>
        <w:t xml:space="preserve"> διότι δεν υπάρχει αστική συγκοινωνία, παρά μόνο τα ΚΤΕΛ τα οποία πάνε προς τη Θεσσαλονίκη. Η μετακίνηση των ανθρώπων της Κασσάνδρας ή του </w:t>
      </w:r>
      <w:proofErr w:type="spellStart"/>
      <w:r>
        <w:rPr>
          <w:rFonts w:eastAsia="Times New Roman" w:cs="Times New Roman"/>
          <w:szCs w:val="24"/>
        </w:rPr>
        <w:t>Παλιουρίου</w:t>
      </w:r>
      <w:proofErr w:type="spellEnd"/>
      <w:r>
        <w:rPr>
          <w:rFonts w:eastAsia="Times New Roman" w:cs="Times New Roman"/>
          <w:szCs w:val="24"/>
        </w:rPr>
        <w:t xml:space="preserve"> ή του </w:t>
      </w:r>
      <w:proofErr w:type="spellStart"/>
      <w:r>
        <w:rPr>
          <w:rFonts w:eastAsia="Times New Roman" w:cs="Times New Roman"/>
          <w:szCs w:val="24"/>
        </w:rPr>
        <w:t>Πευκοχωρίου</w:t>
      </w:r>
      <w:proofErr w:type="spellEnd"/>
      <w:r>
        <w:rPr>
          <w:rFonts w:eastAsia="Times New Roman" w:cs="Times New Roman"/>
          <w:szCs w:val="24"/>
        </w:rPr>
        <w:t xml:space="preserve"> ή ακόμα της </w:t>
      </w:r>
      <w:proofErr w:type="spellStart"/>
      <w:r>
        <w:rPr>
          <w:rFonts w:eastAsia="Times New Roman" w:cs="Times New Roman"/>
          <w:szCs w:val="24"/>
        </w:rPr>
        <w:t>Κασσανδρείας</w:t>
      </w:r>
      <w:proofErr w:type="spellEnd"/>
      <w:r>
        <w:rPr>
          <w:rFonts w:eastAsia="Times New Roman" w:cs="Times New Roman"/>
          <w:szCs w:val="24"/>
        </w:rPr>
        <w:t xml:space="preserve"> για να πάνε στον Πολύγυρο ακόμα είναι </w:t>
      </w:r>
      <w:proofErr w:type="spellStart"/>
      <w:r>
        <w:rPr>
          <w:rFonts w:eastAsia="Times New Roman" w:cs="Times New Roman"/>
          <w:szCs w:val="24"/>
        </w:rPr>
        <w:t>εκατόν</w:t>
      </w:r>
      <w:proofErr w:type="spellEnd"/>
      <w:r>
        <w:rPr>
          <w:rFonts w:eastAsia="Times New Roman" w:cs="Times New Roman"/>
          <w:szCs w:val="24"/>
        </w:rPr>
        <w:t xml:space="preserve"> εί</w:t>
      </w:r>
      <w:r>
        <w:rPr>
          <w:rFonts w:eastAsia="Times New Roman" w:cs="Times New Roman"/>
          <w:szCs w:val="24"/>
        </w:rPr>
        <w:t>κοσι</w:t>
      </w:r>
      <w:r>
        <w:rPr>
          <w:rFonts w:eastAsia="Times New Roman" w:cs="Times New Roman"/>
          <w:szCs w:val="24"/>
        </w:rPr>
        <w:t xml:space="preserve"> με </w:t>
      </w:r>
      <w:r>
        <w:rPr>
          <w:rFonts w:eastAsia="Times New Roman" w:cs="Times New Roman"/>
          <w:szCs w:val="24"/>
        </w:rPr>
        <w:t>διακόσια</w:t>
      </w:r>
      <w:r>
        <w:rPr>
          <w:rFonts w:eastAsia="Times New Roman" w:cs="Times New Roman"/>
          <w:szCs w:val="24"/>
        </w:rPr>
        <w:t xml:space="preserve"> χιλιόμετρα</w:t>
      </w:r>
      <w:r>
        <w:rPr>
          <w:rFonts w:eastAsia="Times New Roman" w:cs="Times New Roman"/>
          <w:szCs w:val="24"/>
        </w:rPr>
        <w:t>,</w:t>
      </w:r>
      <w:r>
        <w:rPr>
          <w:rFonts w:eastAsia="Times New Roman" w:cs="Times New Roman"/>
          <w:szCs w:val="24"/>
        </w:rPr>
        <w:t xml:space="preserve"> για να πάνε και να έρθουν.</w:t>
      </w:r>
    </w:p>
    <w:p w14:paraId="4CED8F1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Τρίτο και σημαντικότερο, στη Χαλκιδική</w:t>
      </w:r>
      <w:r>
        <w:rPr>
          <w:rFonts w:eastAsia="Times New Roman" w:cs="Times New Roman"/>
          <w:szCs w:val="24"/>
        </w:rPr>
        <w:t>,</w:t>
      </w:r>
      <w:r>
        <w:rPr>
          <w:rFonts w:eastAsia="Times New Roman" w:cs="Times New Roman"/>
          <w:szCs w:val="24"/>
        </w:rPr>
        <w:t xml:space="preserve"> και ιδιαίτερα στο κέντρο ΕΦΚΑ των Νέων Μουδανιών</w:t>
      </w:r>
      <w:r>
        <w:rPr>
          <w:rFonts w:eastAsia="Times New Roman" w:cs="Times New Roman"/>
          <w:szCs w:val="24"/>
        </w:rPr>
        <w:t>,</w:t>
      </w:r>
      <w:r>
        <w:rPr>
          <w:rFonts w:eastAsia="Times New Roman" w:cs="Times New Roman"/>
          <w:szCs w:val="24"/>
        </w:rPr>
        <w:t xml:space="preserve"> υπάρχει μια βιομηχανική, βιοτεχνική περιοχή στο Λάκκωμα Χαλκιδικής</w:t>
      </w:r>
      <w:r>
        <w:rPr>
          <w:rFonts w:eastAsia="Times New Roman" w:cs="Times New Roman"/>
          <w:szCs w:val="24"/>
        </w:rPr>
        <w:t>,</w:t>
      </w:r>
      <w:r>
        <w:rPr>
          <w:rFonts w:eastAsia="Times New Roman" w:cs="Times New Roman"/>
          <w:szCs w:val="24"/>
        </w:rPr>
        <w:t xml:space="preserve"> που έχει επιβαρυνθεί με το ΤΥΠΕΤ των ιδιωτ</w:t>
      </w:r>
      <w:r>
        <w:rPr>
          <w:rFonts w:eastAsia="Times New Roman" w:cs="Times New Roman"/>
          <w:szCs w:val="24"/>
        </w:rPr>
        <w:t>ικών υπαλλήλων, με το πρώην ΤΑΞΥ και με μία μονάδα ΕΟΠΥΥ.</w:t>
      </w:r>
    </w:p>
    <w:p w14:paraId="4CED8F1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w:t>
      </w:r>
      <w:r>
        <w:rPr>
          <w:rFonts w:eastAsia="Times New Roman" w:cs="Times New Roman"/>
          <w:szCs w:val="24"/>
        </w:rPr>
        <w:t>ου</w:t>
      </w:r>
      <w:r>
        <w:rPr>
          <w:rFonts w:eastAsia="Times New Roman" w:cs="Times New Roman"/>
          <w:szCs w:val="24"/>
        </w:rPr>
        <w:t xml:space="preserve"> κυρίου Βουλευτή)</w:t>
      </w:r>
    </w:p>
    <w:p w14:paraId="4CED8F1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τα υπόλοιπα θα επιφυλαχθώ για τη δευτερολογία, κύριε Πρόεδρε.</w:t>
      </w:r>
    </w:p>
    <w:p w14:paraId="4CED8F2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CED8F2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Βαγιωνά</w:t>
      </w:r>
      <w:proofErr w:type="spellEnd"/>
      <w:r>
        <w:rPr>
          <w:rFonts w:eastAsia="Times New Roman" w:cs="Times New Roman"/>
          <w:szCs w:val="24"/>
        </w:rPr>
        <w:t>.</w:t>
      </w:r>
    </w:p>
    <w:p w14:paraId="4CED8F2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Τάσος Πετρόπουλος, Υφυπουργός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για τρία λεπτά.</w:t>
      </w:r>
    </w:p>
    <w:p w14:paraId="4CED8F2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4CED8F2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Βαγιωνά</w:t>
      </w:r>
      <w:proofErr w:type="spellEnd"/>
      <w:r>
        <w:rPr>
          <w:rFonts w:eastAsia="Times New Roman" w:cs="Times New Roman"/>
          <w:szCs w:val="24"/>
        </w:rPr>
        <w:t xml:space="preserve">, τα καταστήματα στα οποία αναφερθήκατε, των επιμέρους φορέων κοινωνικής ασφάλισης του παρελθόντος, είχαν κλείσει. Δεν το είπατε αυτό. Είπατε τι έκλεισε, αλλά δεν είπατε πότε. </w:t>
      </w:r>
    </w:p>
    <w:p w14:paraId="4CED8F2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Πολύ πριν από εσάς.</w:t>
      </w:r>
    </w:p>
    <w:p w14:paraId="4CED8F2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Πολύ πριν από την Κυβέρνησή μας είχαν κλείσει όλα αυτά τα καταστήματα, στα οποία αναφερθήκατε.</w:t>
      </w:r>
    </w:p>
    <w:p w14:paraId="4CED8F2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πρέπει να δούμε τώρα ποια είναι η νέα κατάσταση στη γεωγρ</w:t>
      </w:r>
      <w:r>
        <w:rPr>
          <w:rFonts w:eastAsia="Times New Roman" w:cs="Times New Roman"/>
          <w:szCs w:val="24"/>
        </w:rPr>
        <w:t>αφική κατανομή των καταστημάτων που εμείς πρέπει να διαχειριστούμε. Στα Μουδανιά δεν υπάρχει τίποτα άλλο</w:t>
      </w:r>
      <w:r>
        <w:rPr>
          <w:rFonts w:eastAsia="Times New Roman" w:cs="Times New Roman"/>
          <w:szCs w:val="24"/>
        </w:rPr>
        <w:t>,</w:t>
      </w:r>
      <w:r>
        <w:rPr>
          <w:rFonts w:eastAsia="Times New Roman" w:cs="Times New Roman"/>
          <w:szCs w:val="24"/>
        </w:rPr>
        <w:t xml:space="preserve"> παρά ΙΚΑ. </w:t>
      </w:r>
    </w:p>
    <w:p w14:paraId="4CED8F2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Μόνο ΙΚΑ υπήρχε, δεν υπήρχε ΕΦΚΑ.</w:t>
      </w:r>
    </w:p>
    <w:p w14:paraId="4CED8F2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w:t>
      </w:r>
      <w:r>
        <w:rPr>
          <w:rFonts w:eastAsia="Times New Roman" w:cs="Times New Roman"/>
          <w:b/>
          <w:szCs w:val="24"/>
        </w:rPr>
        <w:t>εγγύης):</w:t>
      </w:r>
      <w:r>
        <w:rPr>
          <w:rFonts w:eastAsia="Times New Roman" w:cs="Times New Roman"/>
          <w:szCs w:val="24"/>
        </w:rPr>
        <w:t xml:space="preserve"> Στα Μουδανιά υπήρχε και ΟΑΕΕ, των ελεύθερων επαγγελματιών, που ανεστάλη η λειτουργία του, έκλεισε και μεταφέρθηκε στον Πολύγυρο</w:t>
      </w:r>
      <w:r>
        <w:rPr>
          <w:rFonts w:eastAsia="Times New Roman" w:cs="Times New Roman"/>
          <w:szCs w:val="24"/>
        </w:rPr>
        <w:t>,</w:t>
      </w:r>
      <w:r>
        <w:rPr>
          <w:rFonts w:eastAsia="Times New Roman" w:cs="Times New Roman"/>
          <w:szCs w:val="24"/>
        </w:rPr>
        <w:t xml:space="preserve"> πάλι από προηγούμενη κυβέρνηση και όχι από τη δική μας.</w:t>
      </w:r>
    </w:p>
    <w:p w14:paraId="4CED8F2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ώρα </w:t>
      </w:r>
      <w:r>
        <w:rPr>
          <w:rFonts w:eastAsia="Times New Roman" w:cs="Times New Roman"/>
          <w:szCs w:val="24"/>
        </w:rPr>
        <w:t>έχουμε</w:t>
      </w:r>
      <w:r>
        <w:rPr>
          <w:rFonts w:eastAsia="Times New Roman" w:cs="Times New Roman"/>
          <w:szCs w:val="24"/>
        </w:rPr>
        <w:t xml:space="preserve"> στον Πολύγυρο πρώην Ενιαίο Ταμείο Ανεξάρτητα Απασχ</w:t>
      </w:r>
      <w:r>
        <w:rPr>
          <w:rFonts w:eastAsia="Times New Roman" w:cs="Times New Roman"/>
          <w:szCs w:val="24"/>
        </w:rPr>
        <w:t>ολούμενων, τώρα είναι όλα ΕΦΚΑ, πρώην ΟΑΕΕ και ΙΚΑ. Τι να κάνουμε τώρα; Να τα παίρνουμε όλα μαζί γύρω</w:t>
      </w:r>
      <w:r>
        <w:rPr>
          <w:rFonts w:eastAsia="Times New Roman" w:cs="Times New Roman"/>
          <w:szCs w:val="24"/>
        </w:rPr>
        <w:t xml:space="preserve"> </w:t>
      </w:r>
      <w:r>
        <w:rPr>
          <w:rFonts w:eastAsia="Times New Roman" w:cs="Times New Roman"/>
          <w:szCs w:val="24"/>
        </w:rPr>
        <w:t>γύρω, να τα κουβαλάμε δεξιά</w:t>
      </w:r>
      <w:r>
        <w:rPr>
          <w:rFonts w:eastAsia="Times New Roman" w:cs="Times New Roman"/>
          <w:szCs w:val="24"/>
        </w:rPr>
        <w:t xml:space="preserve"> κι </w:t>
      </w:r>
      <w:r>
        <w:rPr>
          <w:rFonts w:eastAsia="Times New Roman" w:cs="Times New Roman"/>
          <w:szCs w:val="24"/>
        </w:rPr>
        <w:t>αριστερά, για να διευκολύνουμε την εκλογική βάση των Βουλευτών που ενδιαφέρονται; Δεν νομίζω ότι είναι αυτός καλός σκοπός.</w:t>
      </w:r>
    </w:p>
    <w:p w14:paraId="4CED8F2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Στα Μουδανιά, με </w:t>
      </w:r>
      <w:r>
        <w:rPr>
          <w:rFonts w:eastAsia="Times New Roman" w:cs="Times New Roman"/>
          <w:szCs w:val="24"/>
        </w:rPr>
        <w:t xml:space="preserve">τετρακόσια ογδόντα </w:t>
      </w:r>
      <w:r>
        <w:rPr>
          <w:rFonts w:eastAsia="Times New Roman" w:cs="Times New Roman"/>
          <w:szCs w:val="24"/>
        </w:rPr>
        <w:t xml:space="preserve">τετραγωνικά μέτρα επιφάνεια, καταβάλλουμε 1.700 ευρώ μηνιαίως μίσθωμα. Στον </w:t>
      </w:r>
      <w:r>
        <w:rPr>
          <w:rFonts w:eastAsia="Times New Roman" w:cs="Times New Roman"/>
          <w:szCs w:val="24"/>
        </w:rPr>
        <w:lastRenderedPageBreak/>
        <w:t xml:space="preserve">Πολύγυρο με τριπλάσια έκταση, δηλαδή </w:t>
      </w:r>
      <w:r>
        <w:rPr>
          <w:rFonts w:eastAsia="Times New Roman" w:cs="Times New Roman"/>
          <w:szCs w:val="24"/>
        </w:rPr>
        <w:t xml:space="preserve">χίλια διακόσια </w:t>
      </w:r>
      <w:r>
        <w:rPr>
          <w:rFonts w:eastAsia="Times New Roman" w:cs="Times New Roman"/>
          <w:szCs w:val="24"/>
        </w:rPr>
        <w:t xml:space="preserve">με </w:t>
      </w:r>
      <w:r>
        <w:rPr>
          <w:rFonts w:eastAsia="Times New Roman" w:cs="Times New Roman"/>
          <w:szCs w:val="24"/>
        </w:rPr>
        <w:t xml:space="preserve">χίλια τριακόσια </w:t>
      </w:r>
      <w:r>
        <w:rPr>
          <w:rFonts w:eastAsia="Times New Roman" w:cs="Times New Roman"/>
          <w:szCs w:val="24"/>
        </w:rPr>
        <w:t>τετραγωνικά, πληρώνουμε λιγότερο μίσθωμα, 1.600 ευρώ. Θα το ψάξουμε, γιατ</w:t>
      </w:r>
      <w:r>
        <w:rPr>
          <w:rFonts w:eastAsia="Times New Roman" w:cs="Times New Roman"/>
          <w:szCs w:val="24"/>
        </w:rPr>
        <w:t xml:space="preserve">ί δεν είχα και χρόνο να δω τίνος είναι το ένα κτήριο και τίνος το άλλο. </w:t>
      </w:r>
    </w:p>
    <w:p w14:paraId="4CED8F2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Προφανώς το ενδιαφέρον σας δεν είναι για τον αποκομίζοντα ωφέλειες από τη μίσθωση ενός τόσο μικρού χώρου με τόσο υψηλό μίσθωμα στα Μουδανιά. Είμαι βέβαιος ότι ενδιαφέρεστε για τον τόπ</w:t>
      </w:r>
      <w:r>
        <w:rPr>
          <w:rFonts w:eastAsia="Times New Roman" w:cs="Times New Roman"/>
          <w:szCs w:val="24"/>
        </w:rPr>
        <w:t xml:space="preserve">ο, είμαι βέβαιος γι’ αυτό. </w:t>
      </w:r>
    </w:p>
    <w:p w14:paraId="4CED8F2D" w14:textId="77777777" w:rsidR="00807BFC" w:rsidRDefault="003B0973">
      <w:pPr>
        <w:spacing w:line="600" w:lineRule="auto"/>
        <w:contextualSpacing/>
        <w:jc w:val="both"/>
        <w:rPr>
          <w:rFonts w:eastAsia="Times New Roman" w:cs="Times New Roman"/>
          <w:szCs w:val="24"/>
        </w:rPr>
      </w:pPr>
      <w:r>
        <w:rPr>
          <w:rFonts w:eastAsia="Times New Roman" w:cs="Times New Roman"/>
          <w:szCs w:val="24"/>
        </w:rPr>
        <w:t>Όμως, οι εξηγήσεις που σας δίνω νομίζω ότι είναι πειστικές για τα κριτήρια που εμείς είχαμε</w:t>
      </w:r>
      <w:r>
        <w:rPr>
          <w:rFonts w:eastAsia="Times New Roman" w:cs="Times New Roman"/>
          <w:szCs w:val="24"/>
        </w:rPr>
        <w:t>,</w:t>
      </w:r>
      <w:r>
        <w:rPr>
          <w:rFonts w:eastAsia="Times New Roman" w:cs="Times New Roman"/>
          <w:szCs w:val="24"/>
        </w:rPr>
        <w:t xml:space="preserve"> ώστε να πούμε ότι, αφού εκεί είναι ήδη τα αρχεία όλων των ασφαλισμένων του ΟΑΕΕ, του ΕΤΑΑ και το ΙΚΑ έχει, επίσης, εκεί μια εγκατάσταση</w:t>
      </w:r>
      <w:r>
        <w:rPr>
          <w:rFonts w:eastAsia="Times New Roman" w:cs="Times New Roman"/>
          <w:szCs w:val="24"/>
        </w:rPr>
        <w:t>, η οποία εξυπηρετεί με μεγαλύτερη έκταση και μπορεί να απορροφήσει όλους τους φορείς, είναι ό,τι πιο λογικό να κάνεις να είναι στον Πολύγυρο, που</w:t>
      </w:r>
      <w:r>
        <w:rPr>
          <w:rFonts w:eastAsia="Times New Roman" w:cs="Times New Roman"/>
          <w:szCs w:val="24"/>
        </w:rPr>
        <w:t>,</w:t>
      </w:r>
      <w:r>
        <w:rPr>
          <w:rFonts w:eastAsia="Times New Roman" w:cs="Times New Roman"/>
          <w:szCs w:val="24"/>
        </w:rPr>
        <w:t xml:space="preserve"> στο κάτω</w:t>
      </w:r>
      <w:r>
        <w:rPr>
          <w:rFonts w:eastAsia="Times New Roman" w:cs="Times New Roman"/>
          <w:szCs w:val="24"/>
        </w:rPr>
        <w:t xml:space="preserve"> </w:t>
      </w:r>
      <w:r>
        <w:rPr>
          <w:rFonts w:eastAsia="Times New Roman" w:cs="Times New Roman"/>
          <w:szCs w:val="24"/>
        </w:rPr>
        <w:t>κάτω</w:t>
      </w:r>
      <w:r>
        <w:rPr>
          <w:rFonts w:eastAsia="Times New Roman" w:cs="Times New Roman"/>
          <w:szCs w:val="24"/>
        </w:rPr>
        <w:t>,</w:t>
      </w:r>
      <w:r>
        <w:rPr>
          <w:rFonts w:eastAsia="Times New Roman" w:cs="Times New Roman"/>
          <w:szCs w:val="24"/>
        </w:rPr>
        <w:t xml:space="preserve"> είναι και η πρωτεύουσα της Χαλκιδικής, αν δεν κάνω λάθος. Γιατί να το ψάχνουμε; Είμαι βέβαιος</w:t>
      </w:r>
      <w:r>
        <w:rPr>
          <w:rFonts w:eastAsia="Times New Roman" w:cs="Times New Roman"/>
          <w:szCs w:val="24"/>
        </w:rPr>
        <w:t xml:space="preserve"> ότι θα συμφωνήσετε και εσείς σε αυτά.</w:t>
      </w:r>
    </w:p>
    <w:p w14:paraId="4CED8F2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CED8F2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Υφυπουργό κ. Τάσο Πετρόπουλο.</w:t>
      </w:r>
    </w:p>
    <w:p w14:paraId="4CED8F3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Βαγιωνάς</w:t>
      </w:r>
      <w:proofErr w:type="spellEnd"/>
      <w:r>
        <w:rPr>
          <w:rFonts w:eastAsia="Times New Roman" w:cs="Times New Roman"/>
          <w:szCs w:val="24"/>
        </w:rPr>
        <w:t>,</w:t>
      </w:r>
      <w:r>
        <w:rPr>
          <w:rFonts w:eastAsia="Times New Roman" w:cs="Times New Roman"/>
          <w:szCs w:val="24"/>
        </w:rPr>
        <w:t xml:space="preserve"> για τρία λεπτά</w:t>
      </w:r>
      <w:r>
        <w:rPr>
          <w:rFonts w:eastAsia="Times New Roman" w:cs="Times New Roman"/>
          <w:szCs w:val="24"/>
        </w:rPr>
        <w:t>,</w:t>
      </w:r>
      <w:r>
        <w:rPr>
          <w:rFonts w:eastAsia="Times New Roman" w:cs="Times New Roman"/>
          <w:szCs w:val="24"/>
        </w:rPr>
        <w:t xml:space="preserve"> για δευτερολογία.</w:t>
      </w:r>
    </w:p>
    <w:p w14:paraId="4CED8F3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Κύριε Υπουργέ, ποτέ δεν θα έκαμα ερώτησ</w:t>
      </w:r>
      <w:r>
        <w:rPr>
          <w:rFonts w:eastAsia="Times New Roman" w:cs="Times New Roman"/>
          <w:szCs w:val="24"/>
        </w:rPr>
        <w:t xml:space="preserve">η και μάλιστα επίκαιρη, εάν ήταν ταπεινά τα κίνητρά μου, δηλαδή τι ενοίκιο πληρώνετε στα Μουδανιά ή τι πληρώνουμε στον Πολύγυρο. Είναι αστείο πράγμα. </w:t>
      </w:r>
    </w:p>
    <w:p w14:paraId="4CED8F3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Σας διαβεβαιώ ότι το ΕΦΚΑ Πολυγύρου δεν έχει γραφείο να καθίσουν οι εργαζόμενοι. Αν, λοιπόν, φορτώσετε το</w:t>
      </w:r>
      <w:r>
        <w:rPr>
          <w:rFonts w:eastAsia="Times New Roman" w:cs="Times New Roman"/>
          <w:szCs w:val="24"/>
        </w:rPr>
        <w:t xml:space="preserve"> ΕΦΚΑ Πολυγύρου με όλο το ΕΦΚΑ των Νέων Μουδανιών</w:t>
      </w:r>
      <w:r>
        <w:rPr>
          <w:rFonts w:eastAsia="Times New Roman" w:cs="Times New Roman"/>
          <w:szCs w:val="24"/>
        </w:rPr>
        <w:t>,</w:t>
      </w:r>
      <w:r>
        <w:rPr>
          <w:rFonts w:eastAsia="Times New Roman" w:cs="Times New Roman"/>
          <w:szCs w:val="24"/>
        </w:rPr>
        <w:t xml:space="preserve"> είστε άδικοι για δύο λόγους</w:t>
      </w:r>
      <w:r>
        <w:rPr>
          <w:rFonts w:eastAsia="Times New Roman" w:cs="Times New Roman"/>
          <w:szCs w:val="24"/>
        </w:rPr>
        <w:t>.</w:t>
      </w:r>
      <w:r>
        <w:rPr>
          <w:rFonts w:eastAsia="Times New Roman" w:cs="Times New Roman"/>
          <w:szCs w:val="24"/>
        </w:rPr>
        <w:t xml:space="preserve"> Ο πρώτος λόγος είναι γιατί σε μικρότερες περιοχές, π</w:t>
      </w:r>
      <w:r>
        <w:rPr>
          <w:rFonts w:eastAsia="Times New Roman" w:cs="Times New Roman"/>
          <w:szCs w:val="24"/>
        </w:rPr>
        <w:t>.</w:t>
      </w:r>
      <w:r>
        <w:rPr>
          <w:rFonts w:eastAsia="Times New Roman" w:cs="Times New Roman"/>
          <w:szCs w:val="24"/>
        </w:rPr>
        <w:t xml:space="preserve">χ. </w:t>
      </w:r>
      <w:r>
        <w:rPr>
          <w:rFonts w:eastAsia="Times New Roman" w:cs="Times New Roman"/>
          <w:szCs w:val="24"/>
        </w:rPr>
        <w:t>στην</w:t>
      </w:r>
      <w:r>
        <w:rPr>
          <w:rFonts w:eastAsia="Times New Roman" w:cs="Times New Roman"/>
          <w:szCs w:val="24"/>
        </w:rPr>
        <w:t xml:space="preserve"> Πέλλα, έχετε δύο κύριες διευθύνσεις του ΕΦΚΑ και έχετε και έναν βοηθητικό, έναν σταθμό, όπως τον λέτε. Τα έσοδα, </w:t>
      </w:r>
      <w:r>
        <w:rPr>
          <w:rFonts w:eastAsia="Times New Roman" w:cs="Times New Roman"/>
          <w:szCs w:val="24"/>
        </w:rPr>
        <w:t xml:space="preserve">όπως σας </w:t>
      </w:r>
      <w:proofErr w:type="spellStart"/>
      <w:r>
        <w:rPr>
          <w:rFonts w:eastAsia="Times New Roman" w:cs="Times New Roman"/>
          <w:szCs w:val="24"/>
        </w:rPr>
        <w:t>προείπα</w:t>
      </w:r>
      <w:proofErr w:type="spellEnd"/>
      <w:r>
        <w:rPr>
          <w:rFonts w:eastAsia="Times New Roman" w:cs="Times New Roman"/>
          <w:szCs w:val="24"/>
        </w:rPr>
        <w:t>, του νυν ΕΦΚΑ, πρώην ΙΚΑ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ΕΤΑΜ Μουδανιών, είναι τα πρώτα στην </w:t>
      </w:r>
      <w:r>
        <w:rPr>
          <w:rFonts w:eastAsia="Times New Roman" w:cs="Times New Roman"/>
          <w:szCs w:val="24"/>
        </w:rPr>
        <w:t>κ</w:t>
      </w:r>
      <w:r>
        <w:rPr>
          <w:rFonts w:eastAsia="Times New Roman" w:cs="Times New Roman"/>
          <w:szCs w:val="24"/>
        </w:rPr>
        <w:t xml:space="preserve">εντρική Μακεδονία. Δεν σας ενδιαφέρουν τα έσοδα; </w:t>
      </w:r>
    </w:p>
    <w:p w14:paraId="4CED8F3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ότι, έξω από τις δέκα χιλιάδες </w:t>
      </w:r>
      <w:proofErr w:type="spellStart"/>
      <w:r>
        <w:rPr>
          <w:rFonts w:eastAsia="Times New Roman" w:cs="Times New Roman"/>
          <w:szCs w:val="24"/>
        </w:rPr>
        <w:t>οικοδομοτεχνικές</w:t>
      </w:r>
      <w:proofErr w:type="spellEnd"/>
      <w:r>
        <w:rPr>
          <w:rFonts w:eastAsia="Times New Roman" w:cs="Times New Roman"/>
          <w:szCs w:val="24"/>
        </w:rPr>
        <w:t xml:space="preserve"> εταιρείες που υπάρχουν, υπάρχουν και άλλα το καλοκαίρι, που είναι πολύ</w:t>
      </w:r>
      <w:r>
        <w:rPr>
          <w:rFonts w:eastAsia="Times New Roman" w:cs="Times New Roman"/>
          <w:szCs w:val="24"/>
        </w:rPr>
        <w:t xml:space="preserve"> περισσότερα</w:t>
      </w:r>
      <w:r>
        <w:rPr>
          <w:rFonts w:eastAsia="Times New Roman" w:cs="Times New Roman"/>
          <w:szCs w:val="24"/>
        </w:rPr>
        <w:t>,</w:t>
      </w:r>
      <w:r>
        <w:rPr>
          <w:rFonts w:eastAsia="Times New Roman" w:cs="Times New Roman"/>
          <w:szCs w:val="24"/>
        </w:rPr>
        <w:t xml:space="preserve"> λόγω της πληθυσμιακής ιδιορρυθμίας. </w:t>
      </w:r>
      <w:r>
        <w:rPr>
          <w:rFonts w:eastAsia="Times New Roman" w:cs="Times New Roman"/>
          <w:szCs w:val="24"/>
        </w:rPr>
        <w:lastRenderedPageBreak/>
        <w:t>Το καλοκαίρι το ΙΚΑ Μουδανιών επιφορτίζεται με άλλ</w:t>
      </w:r>
      <w:r>
        <w:rPr>
          <w:rFonts w:eastAsia="Times New Roman" w:cs="Times New Roman"/>
          <w:szCs w:val="24"/>
        </w:rPr>
        <w:t>ε</w:t>
      </w:r>
      <w:r>
        <w:rPr>
          <w:rFonts w:eastAsia="Times New Roman" w:cs="Times New Roman"/>
          <w:szCs w:val="24"/>
        </w:rPr>
        <w:t>ς επτακόσι</w:t>
      </w:r>
      <w:r>
        <w:rPr>
          <w:rFonts w:eastAsia="Times New Roman" w:cs="Times New Roman"/>
          <w:szCs w:val="24"/>
        </w:rPr>
        <w:t>ε</w:t>
      </w:r>
      <w:r>
        <w:rPr>
          <w:rFonts w:eastAsia="Times New Roman" w:cs="Times New Roman"/>
          <w:szCs w:val="24"/>
        </w:rPr>
        <w:t xml:space="preserve">ς χιλιάδες τουρίστες στις δύο αυτές περιοχές, δηλαδή </w:t>
      </w:r>
      <w:proofErr w:type="spellStart"/>
      <w:r>
        <w:rPr>
          <w:rFonts w:eastAsia="Times New Roman" w:cs="Times New Roman"/>
          <w:szCs w:val="24"/>
        </w:rPr>
        <w:t>Κασσάνδρεια</w:t>
      </w:r>
      <w:proofErr w:type="spellEnd"/>
      <w:r>
        <w:rPr>
          <w:rFonts w:eastAsia="Times New Roman" w:cs="Times New Roman"/>
          <w:szCs w:val="24"/>
        </w:rPr>
        <w:t xml:space="preserve"> και ΙΚΑ Μουδανιών.</w:t>
      </w:r>
    </w:p>
    <w:p w14:paraId="4CED8F3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ερωτώ: Τα έσοδα δεν τα υπολογίζετε; Υπολογίζετε μόνο το </w:t>
      </w:r>
      <w:r>
        <w:rPr>
          <w:rFonts w:eastAsia="Times New Roman" w:cs="Times New Roman"/>
          <w:szCs w:val="24"/>
        </w:rPr>
        <w:t>ενοίκιο; Δεν υπολογίζετε την ταλαιπωρία των ανθρώπων</w:t>
      </w:r>
      <w:r>
        <w:rPr>
          <w:rFonts w:eastAsia="Times New Roman" w:cs="Times New Roman"/>
          <w:szCs w:val="24"/>
        </w:rPr>
        <w:t>,</w:t>
      </w:r>
      <w:r>
        <w:rPr>
          <w:rFonts w:eastAsia="Times New Roman" w:cs="Times New Roman"/>
          <w:szCs w:val="24"/>
        </w:rPr>
        <w:t xml:space="preserve"> που θα κάνουν για να εξυπηρετηθούν από το ΕΦΚΑ Πολυγύρου περί τα </w:t>
      </w:r>
      <w:r>
        <w:rPr>
          <w:rFonts w:eastAsia="Times New Roman" w:cs="Times New Roman"/>
          <w:szCs w:val="24"/>
        </w:rPr>
        <w:t>διακόσια</w:t>
      </w:r>
      <w:r>
        <w:rPr>
          <w:rFonts w:eastAsia="Times New Roman" w:cs="Times New Roman"/>
          <w:szCs w:val="24"/>
        </w:rPr>
        <w:t xml:space="preserve"> χιλιόμετρα πήγαινε</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έλα; Δεν υπολογίζετε τα έξοδα που θα κάνουν, καθότι δεν υπάρχει επαρκές συγκοινωνιακό δίκτυο</w:t>
      </w:r>
      <w:r>
        <w:rPr>
          <w:rFonts w:eastAsia="Times New Roman" w:cs="Times New Roman"/>
          <w:szCs w:val="24"/>
        </w:rPr>
        <w:t>,</w:t>
      </w:r>
      <w:r>
        <w:rPr>
          <w:rFonts w:eastAsia="Times New Roman" w:cs="Times New Roman"/>
          <w:szCs w:val="24"/>
        </w:rPr>
        <w:t xml:space="preserve"> παρά μόνο με </w:t>
      </w:r>
      <w:r>
        <w:rPr>
          <w:rFonts w:eastAsia="Times New Roman" w:cs="Times New Roman"/>
          <w:szCs w:val="24"/>
        </w:rPr>
        <w:t xml:space="preserve">ΙΧ αυτοκίνητο ή με ταξί; </w:t>
      </w:r>
    </w:p>
    <w:p w14:paraId="4CED8F3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μικροί αυτοί οι λόγοι για την επίκαιρη ερώτηση και μάλιστα όταν δεν έχετε πού να βάλετε τους υπαλλήλους του ΕΦΚΑ Μουδανιών, αν κλείσει το ΕΦΚΑ, αν υποβαθμιστεί σε σταθμό; </w:t>
      </w:r>
      <w:r>
        <w:rPr>
          <w:rFonts w:eastAsia="Times New Roman" w:cs="Times New Roman"/>
          <w:szCs w:val="24"/>
        </w:rPr>
        <w:t>Τ</w:t>
      </w:r>
      <w:r>
        <w:rPr>
          <w:rFonts w:eastAsia="Times New Roman" w:cs="Times New Roman"/>
          <w:szCs w:val="24"/>
        </w:rPr>
        <w:t>ι θα πει αυτό; Θα πει ότι ο κόσμος δεν θα εξυπηρετεί</w:t>
      </w:r>
      <w:r>
        <w:rPr>
          <w:rFonts w:eastAsia="Times New Roman" w:cs="Times New Roman"/>
          <w:szCs w:val="24"/>
        </w:rPr>
        <w:t xml:space="preserve">ται, ο κόσμος θα ξοδεύεται, το κράτος θα χάνει έσοδα. </w:t>
      </w:r>
    </w:p>
    <w:p w14:paraId="4CED8F3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ν θέλετε και κάτι άλλο, το 65% του ΙΚΑ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ΕΤΑΜ του πληθυσμού της Χαλκιδικής, όπως σχεδόν και σε όλη την Ελλάδα, εξυπηρετούνταν από αυτά τα γραφεία. Σήμερα είναι το 100% των ασφαλισμένων που </w:t>
      </w:r>
      <w:r>
        <w:rPr>
          <w:rFonts w:eastAsia="Times New Roman" w:cs="Times New Roman"/>
          <w:szCs w:val="24"/>
        </w:rPr>
        <w:t>εξυπηρετούνται από τα δύο</w:t>
      </w:r>
      <w:r>
        <w:rPr>
          <w:rFonts w:eastAsia="Times New Roman" w:cs="Times New Roman"/>
          <w:szCs w:val="24"/>
        </w:rPr>
        <w:t>,</w:t>
      </w:r>
      <w:r>
        <w:rPr>
          <w:rFonts w:eastAsia="Times New Roman" w:cs="Times New Roman"/>
          <w:szCs w:val="24"/>
        </w:rPr>
        <w:t xml:space="preserve"> που θέλετε να τα κάνετε ένα. Σκεφτείτε, λοιπόν, ότι η Χαλκιδική είναι ένας νομός </w:t>
      </w:r>
      <w:r>
        <w:rPr>
          <w:rFonts w:eastAsia="Times New Roman" w:cs="Times New Roman"/>
          <w:szCs w:val="24"/>
        </w:rPr>
        <w:lastRenderedPageBreak/>
        <w:t xml:space="preserve">που μόνο η ακτογραμμή του είναι περίπου </w:t>
      </w:r>
      <w:r>
        <w:rPr>
          <w:rFonts w:eastAsia="Times New Roman" w:cs="Times New Roman"/>
          <w:szCs w:val="24"/>
        </w:rPr>
        <w:t xml:space="preserve">εξακόσια εξήντα </w:t>
      </w:r>
      <w:r>
        <w:rPr>
          <w:rFonts w:eastAsia="Times New Roman" w:cs="Times New Roman"/>
          <w:szCs w:val="24"/>
        </w:rPr>
        <w:t xml:space="preserve"> χιλιόμετρα και ο ορεινός όγκος του Χολομώντα κόβει την </w:t>
      </w:r>
      <w:r>
        <w:rPr>
          <w:rFonts w:eastAsia="Times New Roman" w:cs="Times New Roman"/>
          <w:szCs w:val="24"/>
        </w:rPr>
        <w:t>κ</w:t>
      </w:r>
      <w:r>
        <w:rPr>
          <w:rFonts w:eastAsia="Times New Roman" w:cs="Times New Roman"/>
          <w:szCs w:val="24"/>
        </w:rPr>
        <w:t xml:space="preserve">εντρική και </w:t>
      </w:r>
      <w:r>
        <w:rPr>
          <w:rFonts w:eastAsia="Times New Roman" w:cs="Times New Roman"/>
          <w:szCs w:val="24"/>
        </w:rPr>
        <w:t>β</w:t>
      </w:r>
      <w:r>
        <w:rPr>
          <w:rFonts w:eastAsia="Times New Roman" w:cs="Times New Roman"/>
          <w:szCs w:val="24"/>
        </w:rPr>
        <w:t>όρεια Χαλκιδική, που έ</w:t>
      </w:r>
      <w:r>
        <w:rPr>
          <w:rFonts w:eastAsia="Times New Roman" w:cs="Times New Roman"/>
          <w:szCs w:val="24"/>
        </w:rPr>
        <w:t xml:space="preserve">χει την έδρα του παλαιού νομού, από τη </w:t>
      </w:r>
      <w:r>
        <w:rPr>
          <w:rFonts w:eastAsia="Times New Roman" w:cs="Times New Roman"/>
          <w:szCs w:val="24"/>
        </w:rPr>
        <w:t>ν</w:t>
      </w:r>
      <w:r>
        <w:rPr>
          <w:rFonts w:eastAsia="Times New Roman" w:cs="Times New Roman"/>
          <w:szCs w:val="24"/>
        </w:rPr>
        <w:t xml:space="preserve">ότια Χαλκιδική, τον Δήμο </w:t>
      </w:r>
      <w:proofErr w:type="spellStart"/>
      <w:r>
        <w:rPr>
          <w:rFonts w:eastAsia="Times New Roman" w:cs="Times New Roman"/>
          <w:szCs w:val="24"/>
        </w:rPr>
        <w:t>Προποντίδος</w:t>
      </w:r>
      <w:proofErr w:type="spellEnd"/>
      <w:r>
        <w:rPr>
          <w:rFonts w:eastAsia="Times New Roman" w:cs="Times New Roman"/>
          <w:szCs w:val="24"/>
        </w:rPr>
        <w:t xml:space="preserve"> και των Νέων Μουδανιών. </w:t>
      </w:r>
    </w:p>
    <w:p w14:paraId="4CED8F3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Εγώ είμαι υπέρ της ηλεκτρονικής </w:t>
      </w:r>
      <w:proofErr w:type="spellStart"/>
      <w:r>
        <w:rPr>
          <w:rFonts w:eastAsia="Times New Roman" w:cs="Times New Roman"/>
          <w:szCs w:val="24"/>
        </w:rPr>
        <w:t>συνταγογράφησης</w:t>
      </w:r>
      <w:proofErr w:type="spellEnd"/>
      <w:r>
        <w:rPr>
          <w:rFonts w:eastAsia="Times New Roman" w:cs="Times New Roman"/>
          <w:szCs w:val="24"/>
        </w:rPr>
        <w:t>, υπέρ της ηλεκτρονικής διακυβέρνησης και, αν ήταν δυνατόν, μόνο από την Αθήνα να εξυπηρετούνται οι πολίτες</w:t>
      </w:r>
      <w:r>
        <w:rPr>
          <w:rFonts w:eastAsia="Times New Roman" w:cs="Times New Roman"/>
          <w:szCs w:val="24"/>
        </w:rPr>
        <w:t xml:space="preserve"> με ένα κουμπί, όπως χαρακτηριστικά λένε πολλοί παράγοντες, δικοί σας ιδιαίτερα, γι’ αυτό. Είμαι από τους ανθρώπους που στήριξαν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το 2004, που ακόμα δεν έχει τελειοποιηθεί. </w:t>
      </w:r>
    </w:p>
    <w:p w14:paraId="4CED8F3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Κάνατε πιλοτικό πρόγραμμα, δείτε τις αδυναμίες του π</w:t>
      </w:r>
      <w:r>
        <w:rPr>
          <w:rFonts w:eastAsia="Times New Roman" w:cs="Times New Roman"/>
          <w:szCs w:val="24"/>
        </w:rPr>
        <w:t>ιλοτικού προγράμματος με ένα πρόγραμμα αξιόπιστο. Διότι εδώ έγινε και ένα μικρό λάθος, κατά την άποψή μου, και δεν ξέρω αν είναι βέβαιο: αντί να πάρουμε το πρόγραμμα του ΙΚΑ</w:t>
      </w:r>
      <w:r>
        <w:rPr>
          <w:rFonts w:eastAsia="Times New Roman" w:cs="Times New Roman"/>
          <w:szCs w:val="24"/>
        </w:rPr>
        <w:t>,</w:t>
      </w:r>
      <w:r>
        <w:rPr>
          <w:rFonts w:eastAsia="Times New Roman" w:cs="Times New Roman"/>
          <w:szCs w:val="24"/>
        </w:rPr>
        <w:t xml:space="preserve"> πήραμε το πρόγραμμα του ΟΓΑ και έχουμε τεράστια προβλήματα. </w:t>
      </w:r>
    </w:p>
    <w:p w14:paraId="4CED8F3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Άρα να μην ταλαιπωρε</w:t>
      </w:r>
      <w:r>
        <w:rPr>
          <w:rFonts w:eastAsia="Times New Roman" w:cs="Times New Roman"/>
          <w:szCs w:val="24"/>
        </w:rPr>
        <w:t xml:space="preserve">ίται ο κόσμος, να είναι αξιόπιστο το κράτος, να έχει έσοδα το κράτος. Δεχθείτε να μείνει το ΕΦΚΑ Μουδανιών ως έχει. Θα ταλαιπωρούνται λιγότερο οι άνθρωποι, </w:t>
      </w:r>
      <w:r>
        <w:rPr>
          <w:rFonts w:eastAsia="Times New Roman" w:cs="Times New Roman"/>
          <w:szCs w:val="24"/>
        </w:rPr>
        <w:lastRenderedPageBreak/>
        <w:t>θα εισπράττει πολύ περισσότερα το κράτος και</w:t>
      </w:r>
      <w:r>
        <w:rPr>
          <w:rFonts w:eastAsia="Times New Roman" w:cs="Times New Roman"/>
          <w:szCs w:val="24"/>
        </w:rPr>
        <w:t>,</w:t>
      </w:r>
      <w:r>
        <w:rPr>
          <w:rFonts w:eastAsia="Times New Roman" w:cs="Times New Roman"/>
          <w:szCs w:val="24"/>
        </w:rPr>
        <w:t xml:space="preserve"> εκτός από αυτό</w:t>
      </w:r>
      <w:r>
        <w:rPr>
          <w:rFonts w:eastAsia="Times New Roman" w:cs="Times New Roman"/>
          <w:szCs w:val="24"/>
        </w:rPr>
        <w:t>,</w:t>
      </w:r>
      <w:r>
        <w:rPr>
          <w:rFonts w:eastAsia="Times New Roman" w:cs="Times New Roman"/>
          <w:szCs w:val="24"/>
        </w:rPr>
        <w:t xml:space="preserve"> θα έχουμε και σχετική οικονομία στους </w:t>
      </w:r>
      <w:r>
        <w:rPr>
          <w:rFonts w:eastAsia="Times New Roman" w:cs="Times New Roman"/>
          <w:szCs w:val="24"/>
        </w:rPr>
        <w:t xml:space="preserve">υπαλλήλους. </w:t>
      </w:r>
      <w:r>
        <w:rPr>
          <w:rFonts w:eastAsia="Times New Roman" w:cs="Times New Roman"/>
          <w:szCs w:val="24"/>
        </w:rPr>
        <w:t>Ό</w:t>
      </w:r>
      <w:r>
        <w:rPr>
          <w:rFonts w:eastAsia="Times New Roman" w:cs="Times New Roman"/>
          <w:szCs w:val="24"/>
        </w:rPr>
        <w:t xml:space="preserve">ταν ολοκληρωθεί η ηλεκτρονική διακυβέρνηση, τότε θα είμαι αυτός που θα εισηγηθεί να γίνει ένα μόνο κέντρο για όλη την Ελλάδα. </w:t>
      </w:r>
    </w:p>
    <w:p w14:paraId="4CED8F3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Να είστε καλά.</w:t>
      </w:r>
    </w:p>
    <w:p w14:paraId="4CED8F3B" w14:textId="77777777" w:rsidR="00807BFC" w:rsidRDefault="003B0973">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Ευχαριστούμε, κύριε </w:t>
      </w:r>
      <w:proofErr w:type="spellStart"/>
      <w:r>
        <w:rPr>
          <w:rFonts w:eastAsia="Times New Roman"/>
          <w:bCs/>
          <w:szCs w:val="24"/>
        </w:rPr>
        <w:t>Βαγιωνά</w:t>
      </w:r>
      <w:proofErr w:type="spellEnd"/>
      <w:r>
        <w:rPr>
          <w:rFonts w:eastAsia="Times New Roman"/>
          <w:bCs/>
          <w:szCs w:val="24"/>
        </w:rPr>
        <w:t xml:space="preserve">. </w:t>
      </w:r>
    </w:p>
    <w:p w14:paraId="4CED8F3C" w14:textId="77777777" w:rsidR="00807BFC" w:rsidRDefault="003B0973">
      <w:pPr>
        <w:spacing w:line="600" w:lineRule="auto"/>
        <w:ind w:firstLine="720"/>
        <w:contextualSpacing/>
        <w:jc w:val="both"/>
        <w:rPr>
          <w:rFonts w:eastAsia="Times New Roman"/>
          <w:bCs/>
          <w:szCs w:val="24"/>
        </w:rPr>
      </w:pPr>
      <w:r>
        <w:rPr>
          <w:rFonts w:eastAsia="Times New Roman"/>
          <w:bCs/>
          <w:szCs w:val="24"/>
        </w:rPr>
        <w:t xml:space="preserve">Τον λόγο έχει ο Υφυπουργός κ. Τάσος </w:t>
      </w:r>
      <w:r>
        <w:rPr>
          <w:rFonts w:eastAsia="Times New Roman"/>
          <w:bCs/>
          <w:szCs w:val="24"/>
        </w:rPr>
        <w:t>Πετρόπουλος για τη δευτερολογία του.</w:t>
      </w:r>
    </w:p>
    <w:p w14:paraId="4CED8F3D" w14:textId="77777777" w:rsidR="00807BFC" w:rsidRDefault="003B0973">
      <w:pPr>
        <w:spacing w:line="600" w:lineRule="auto"/>
        <w:ind w:firstLine="720"/>
        <w:contextualSpacing/>
        <w:jc w:val="both"/>
        <w:rPr>
          <w:rFonts w:eastAsia="Times New Roman"/>
          <w:bCs/>
          <w:szCs w:val="24"/>
        </w:rPr>
      </w:pPr>
      <w:r>
        <w:rPr>
          <w:rFonts w:eastAsia="Times New Roman"/>
          <w:b/>
          <w:bCs/>
          <w:szCs w:val="24"/>
        </w:rPr>
        <w:t>ΑΝΑΣΤΑΣΙΟΣ ΠΕΤΡΟΠΟΥΛΟΣ (Υφυπουργός Εργασίας, Κοινωνικής Ασφάλισης και Κοινωνικής Αλληλεγγύης):</w:t>
      </w:r>
      <w:r>
        <w:rPr>
          <w:rFonts w:eastAsia="Times New Roman"/>
          <w:bCs/>
          <w:szCs w:val="24"/>
        </w:rPr>
        <w:t xml:space="preserve"> Στην </w:t>
      </w:r>
      <w:proofErr w:type="spellStart"/>
      <w:r>
        <w:rPr>
          <w:rFonts w:eastAsia="Times New Roman"/>
          <w:bCs/>
          <w:szCs w:val="24"/>
        </w:rPr>
        <w:t>πρωτολογία</w:t>
      </w:r>
      <w:proofErr w:type="spellEnd"/>
      <w:r>
        <w:rPr>
          <w:rFonts w:eastAsia="Times New Roman"/>
          <w:bCs/>
          <w:szCs w:val="24"/>
        </w:rPr>
        <w:t xml:space="preserve"> μου ανέπτυξα σκέψεις που αφορούσαν τον πυρήνα της </w:t>
      </w:r>
      <w:r>
        <w:rPr>
          <w:rFonts w:eastAsia="Times New Roman"/>
          <w:bCs/>
          <w:szCs w:val="24"/>
        </w:rPr>
        <w:t xml:space="preserve">επίκαιρης </w:t>
      </w:r>
      <w:r>
        <w:rPr>
          <w:rFonts w:eastAsia="Times New Roman"/>
          <w:bCs/>
          <w:szCs w:val="24"/>
        </w:rPr>
        <w:t>ερώτησής σας, ότι θα έπρεπε τα Μουδανιά να υπερέ</w:t>
      </w:r>
      <w:r>
        <w:rPr>
          <w:rFonts w:eastAsia="Times New Roman"/>
          <w:bCs/>
          <w:szCs w:val="24"/>
        </w:rPr>
        <w:t>χουν του Πολυγύρου. Αυτό έβγαινε από την ερώτησή σας. Διότι κατά τα λοιπά υποβάθμιση των Μουδανιών σε καμμία περίπτωση δεν μπορεί κανείς να φανταστεί ότι επέρχεται κατά κανένα</w:t>
      </w:r>
      <w:r>
        <w:rPr>
          <w:rFonts w:eastAsia="Times New Roman"/>
          <w:bCs/>
          <w:szCs w:val="24"/>
        </w:rPr>
        <w:t>ν</w:t>
      </w:r>
      <w:r>
        <w:rPr>
          <w:rFonts w:eastAsia="Times New Roman"/>
          <w:bCs/>
          <w:szCs w:val="24"/>
        </w:rPr>
        <w:t xml:space="preserve"> τρόπο, διότι στα Μουδανιά θα διατηρηθεί η δομή που υπάρχει και θα εξυπηρετούντα</w:t>
      </w:r>
      <w:r>
        <w:rPr>
          <w:rFonts w:eastAsia="Times New Roman"/>
          <w:bCs/>
          <w:szCs w:val="24"/>
        </w:rPr>
        <w:t xml:space="preserve">ι όλοι οι ασφαλισμένοι. </w:t>
      </w:r>
    </w:p>
    <w:p w14:paraId="4CED8F3E" w14:textId="77777777" w:rsidR="00807BFC" w:rsidRDefault="003B0973">
      <w:pPr>
        <w:spacing w:line="600" w:lineRule="auto"/>
        <w:ind w:firstLine="720"/>
        <w:contextualSpacing/>
        <w:jc w:val="both"/>
        <w:rPr>
          <w:rFonts w:eastAsia="Times New Roman"/>
          <w:bCs/>
          <w:szCs w:val="24"/>
        </w:rPr>
      </w:pPr>
      <w:r>
        <w:rPr>
          <w:rFonts w:eastAsia="Times New Roman"/>
          <w:b/>
          <w:bCs/>
          <w:szCs w:val="24"/>
        </w:rPr>
        <w:t>ΓΕΩΡΓΙΟΣ ΒΑΓΙΩΝΑΣ:</w:t>
      </w:r>
      <w:r>
        <w:rPr>
          <w:rFonts w:eastAsia="Times New Roman"/>
          <w:bCs/>
          <w:szCs w:val="24"/>
        </w:rPr>
        <w:t xml:space="preserve"> Πώς θα γίνει, κύριε Υφυπουργέ;</w:t>
      </w:r>
    </w:p>
    <w:p w14:paraId="4CED8F3F" w14:textId="77777777" w:rsidR="00807BFC" w:rsidRDefault="003B0973">
      <w:pPr>
        <w:spacing w:line="600" w:lineRule="auto"/>
        <w:ind w:firstLine="720"/>
        <w:contextualSpacing/>
        <w:jc w:val="both"/>
        <w:rPr>
          <w:rFonts w:eastAsia="Times New Roman"/>
          <w:bCs/>
          <w:szCs w:val="24"/>
        </w:rPr>
      </w:pPr>
      <w:r>
        <w:rPr>
          <w:rFonts w:eastAsia="Times New Roman"/>
          <w:b/>
          <w:bCs/>
          <w:szCs w:val="24"/>
        </w:rPr>
        <w:lastRenderedPageBreak/>
        <w:t>ΑΝΑΣΤΑΣΙΟΣ ΠΕΤΡΟΠΟΥΛΟΣ (Υφυπουργός Εργασίας, Κοινωνικής Ασφάλισης και Κοινωνικής Αλληλεγγύης):</w:t>
      </w:r>
      <w:r>
        <w:rPr>
          <w:rFonts w:eastAsia="Times New Roman"/>
          <w:bCs/>
          <w:szCs w:val="24"/>
        </w:rPr>
        <w:t xml:space="preserve"> Δεν καταργήσαμε τις παροχές των υπηρεσιών στα Μουδανιά. Αντιθέτως αναβαθμίζονται, διότ</w:t>
      </w:r>
      <w:r>
        <w:rPr>
          <w:rFonts w:eastAsia="Times New Roman"/>
          <w:bCs/>
          <w:szCs w:val="24"/>
        </w:rPr>
        <w:t>ι από το ίδιο σημείο της πόλης, από την πόλη, δηλαδή</w:t>
      </w:r>
      <w:r>
        <w:rPr>
          <w:rFonts w:eastAsia="Times New Roman"/>
          <w:bCs/>
          <w:szCs w:val="24"/>
        </w:rPr>
        <w:t>,</w:t>
      </w:r>
      <w:r>
        <w:rPr>
          <w:rFonts w:eastAsia="Times New Roman"/>
          <w:bCs/>
          <w:szCs w:val="24"/>
        </w:rPr>
        <w:t xml:space="preserve"> γιατί για το σημείο θα δούμε γιατί είναι τόσο υψηλό το μίσθωμα για τόσο μικρή επιφάνεια. Είναι τεράστιο. Δεν ξέρω αν είναι τόσο ακριβά τα ενοίκια στα Μουδανιά. Δεν ξέρω. </w:t>
      </w:r>
    </w:p>
    <w:p w14:paraId="4CED8F40" w14:textId="77777777" w:rsidR="00807BFC" w:rsidRDefault="003B0973">
      <w:pPr>
        <w:spacing w:line="600" w:lineRule="auto"/>
        <w:ind w:firstLine="720"/>
        <w:contextualSpacing/>
        <w:jc w:val="both"/>
        <w:rPr>
          <w:rFonts w:eastAsia="Times New Roman"/>
          <w:bCs/>
          <w:szCs w:val="24"/>
        </w:rPr>
      </w:pPr>
      <w:r>
        <w:rPr>
          <w:rFonts w:eastAsia="Times New Roman"/>
          <w:b/>
          <w:bCs/>
          <w:szCs w:val="24"/>
        </w:rPr>
        <w:t>ΓΕΩΡΓΙΟΣ ΒΑΓΙΩΝΑΣ:</w:t>
      </w:r>
      <w:r>
        <w:rPr>
          <w:rFonts w:eastAsia="Times New Roman"/>
          <w:bCs/>
          <w:szCs w:val="24"/>
        </w:rPr>
        <w:t xml:space="preserve"> Να το μάθετε</w:t>
      </w:r>
      <w:r>
        <w:rPr>
          <w:rFonts w:eastAsia="Times New Roman"/>
          <w:bCs/>
          <w:szCs w:val="24"/>
        </w:rPr>
        <w:t>.</w:t>
      </w:r>
    </w:p>
    <w:p w14:paraId="4CED8F41" w14:textId="77777777" w:rsidR="00807BFC" w:rsidRDefault="003B0973">
      <w:pPr>
        <w:spacing w:line="600" w:lineRule="auto"/>
        <w:ind w:firstLine="720"/>
        <w:contextualSpacing/>
        <w:jc w:val="both"/>
        <w:rPr>
          <w:rFonts w:eastAsia="Times New Roman"/>
          <w:bCs/>
          <w:szCs w:val="24"/>
        </w:rPr>
      </w:pPr>
      <w:r>
        <w:rPr>
          <w:rFonts w:eastAsia="Times New Roman"/>
          <w:b/>
          <w:bCs/>
          <w:szCs w:val="24"/>
        </w:rPr>
        <w:t>ΑΝΑΣΤΑΣΙΟΣ ΠΕΤΡΟΠΟΥΛΟΣ (Υφυπουργός Εργασίας, Κοινωνικής Ασφάλισης και Κοινωνικής Αλληλεγγύης):</w:t>
      </w:r>
      <w:r>
        <w:rPr>
          <w:rFonts w:eastAsia="Times New Roman"/>
          <w:bCs/>
          <w:szCs w:val="24"/>
        </w:rPr>
        <w:t xml:space="preserve"> Θα το ψάξουμε ποιος παίρνει τόσο μεγάλο μίσθωμα. </w:t>
      </w:r>
    </w:p>
    <w:p w14:paraId="4CED8F42" w14:textId="77777777" w:rsidR="00807BFC" w:rsidRDefault="003B0973">
      <w:pPr>
        <w:spacing w:line="600" w:lineRule="auto"/>
        <w:ind w:firstLine="720"/>
        <w:contextualSpacing/>
        <w:jc w:val="both"/>
        <w:rPr>
          <w:rFonts w:eastAsia="Times New Roman"/>
          <w:bCs/>
          <w:szCs w:val="24"/>
        </w:rPr>
      </w:pPr>
      <w:r>
        <w:rPr>
          <w:rFonts w:eastAsia="Times New Roman"/>
          <w:b/>
          <w:bCs/>
          <w:szCs w:val="24"/>
        </w:rPr>
        <w:t>ΓΕΩΡΓΙΟΣ ΒΑΓΙΩΝΑΣ:</w:t>
      </w:r>
      <w:r>
        <w:rPr>
          <w:rFonts w:eastAsia="Times New Roman"/>
          <w:bCs/>
          <w:szCs w:val="24"/>
        </w:rPr>
        <w:t xml:space="preserve"> Αν το μίσθωμα πέσει, θα κρατηθεί ως έχει στα Μουδανιά, ναι ή όχι;</w:t>
      </w:r>
    </w:p>
    <w:p w14:paraId="4CED8F43" w14:textId="77777777" w:rsidR="00807BFC" w:rsidRDefault="003B0973">
      <w:pPr>
        <w:spacing w:line="600" w:lineRule="auto"/>
        <w:ind w:firstLine="720"/>
        <w:contextualSpacing/>
        <w:jc w:val="both"/>
        <w:rPr>
          <w:rFonts w:eastAsia="Times New Roman"/>
          <w:bCs/>
          <w:szCs w:val="24"/>
        </w:rPr>
      </w:pPr>
      <w:r>
        <w:rPr>
          <w:rFonts w:eastAsia="Times New Roman"/>
          <w:b/>
          <w:bCs/>
          <w:szCs w:val="24"/>
        </w:rPr>
        <w:t>ΑΝΑΣΤΑΣΙΟΣ ΠΕΤΡΟΠΟΥΛΟΣ (</w:t>
      </w:r>
      <w:r>
        <w:rPr>
          <w:rFonts w:eastAsia="Times New Roman"/>
          <w:b/>
          <w:bCs/>
          <w:szCs w:val="24"/>
        </w:rPr>
        <w:t>Υφυπουργός Εργασίας, Κοινωνικής Ασφάλισης και Κοινωνικής Αλληλεγγύης):</w:t>
      </w:r>
      <w:r>
        <w:rPr>
          <w:rFonts w:eastAsia="Times New Roman"/>
          <w:bCs/>
          <w:szCs w:val="24"/>
        </w:rPr>
        <w:t xml:space="preserve"> Ασφαλώς. Αν συμβάλετε κι εσείς, για να βοηθήσετε εκεί με τον </w:t>
      </w:r>
      <w:r>
        <w:rPr>
          <w:rFonts w:eastAsia="Times New Roman"/>
          <w:bCs/>
          <w:szCs w:val="24"/>
        </w:rPr>
        <w:t>δ</w:t>
      </w:r>
      <w:r>
        <w:rPr>
          <w:rFonts w:eastAsia="Times New Roman"/>
          <w:bCs/>
          <w:szCs w:val="24"/>
        </w:rPr>
        <w:t xml:space="preserve">ήμο –δεν ξέρω ποιους επηρεάζετε- και να μας δώσουν κι έναν χώρο, για να μην πληρώνουμε τίποτα, φυσικά και θα παραμείνει </w:t>
      </w:r>
      <w:r>
        <w:rPr>
          <w:rFonts w:eastAsia="Times New Roman"/>
          <w:bCs/>
          <w:szCs w:val="24"/>
        </w:rPr>
        <w:lastRenderedPageBreak/>
        <w:t>στα</w:t>
      </w:r>
      <w:r>
        <w:rPr>
          <w:rFonts w:eastAsia="Times New Roman"/>
          <w:bCs/>
          <w:szCs w:val="24"/>
        </w:rPr>
        <w:t xml:space="preserve"> Μουδανιά η υπηρεσία</w:t>
      </w:r>
      <w:r>
        <w:rPr>
          <w:rFonts w:eastAsia="Times New Roman"/>
          <w:bCs/>
          <w:szCs w:val="24"/>
        </w:rPr>
        <w:t>,</w:t>
      </w:r>
      <w:r>
        <w:rPr>
          <w:rFonts w:eastAsia="Times New Roman"/>
          <w:bCs/>
          <w:szCs w:val="24"/>
        </w:rPr>
        <w:t xml:space="preserve"> που θα εξυπηρετεί όχι μόνο τους εργοδότες που απασχολούν τη μισθωτή εργασία, αλλά όλους, και τους αγρότες και τους ελεύθερους επαγγελματίες και τους επιστήμονες. Αυτό είναι ο Ενιαίος Φορέας Κοινωνικής Ασφάλισης: ένα σύστημα που εκμηδε</w:t>
      </w:r>
      <w:r>
        <w:rPr>
          <w:rFonts w:eastAsia="Times New Roman"/>
          <w:bCs/>
          <w:szCs w:val="24"/>
        </w:rPr>
        <w:t xml:space="preserve">νίζει αποστάσεις, εκμηδενίζει τον χρόνο εξυπηρέτησης –αυτή είναι η πρόθεσή μας- που θα καταλήξει κάποια στιγμή –και πιστεύω σύντομα, δουλεύουμε για αυτό- με την πληκτρολόγηση του </w:t>
      </w:r>
      <w:proofErr w:type="spellStart"/>
      <w:r>
        <w:rPr>
          <w:rFonts w:eastAsia="Times New Roman"/>
          <w:bCs/>
          <w:szCs w:val="24"/>
          <w:lang w:val="en-US"/>
        </w:rPr>
        <w:t>efka</w:t>
      </w:r>
      <w:proofErr w:type="spellEnd"/>
      <w:r>
        <w:rPr>
          <w:rFonts w:eastAsia="Times New Roman"/>
          <w:bCs/>
          <w:szCs w:val="24"/>
        </w:rPr>
        <w:t>.</w:t>
      </w:r>
      <w:proofErr w:type="spellStart"/>
      <w:r>
        <w:rPr>
          <w:rFonts w:eastAsia="Times New Roman"/>
          <w:bCs/>
          <w:szCs w:val="24"/>
          <w:lang w:val="en-US"/>
        </w:rPr>
        <w:t>gov</w:t>
      </w:r>
      <w:proofErr w:type="spellEnd"/>
      <w:r>
        <w:rPr>
          <w:rFonts w:eastAsia="Times New Roman"/>
          <w:bCs/>
          <w:szCs w:val="24"/>
        </w:rPr>
        <w:t>.</w:t>
      </w:r>
      <w:proofErr w:type="spellStart"/>
      <w:r>
        <w:rPr>
          <w:rFonts w:eastAsia="Times New Roman"/>
          <w:bCs/>
          <w:szCs w:val="24"/>
        </w:rPr>
        <w:t>gr</w:t>
      </w:r>
      <w:proofErr w:type="spellEnd"/>
      <w:r>
        <w:rPr>
          <w:rFonts w:eastAsia="Times New Roman"/>
          <w:bCs/>
          <w:szCs w:val="24"/>
        </w:rPr>
        <w:t xml:space="preserve"> θα δίνουμε τις υπηρεσίες χωρίς να χρειάζεται να πληρώνουμε τέτοιε</w:t>
      </w:r>
      <w:r>
        <w:rPr>
          <w:rFonts w:eastAsia="Times New Roman"/>
          <w:bCs/>
          <w:szCs w:val="24"/>
        </w:rPr>
        <w:t xml:space="preserve">ς δαπάνες. </w:t>
      </w:r>
    </w:p>
    <w:p w14:paraId="4CED8F4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Μέχρι τότε καμμία δομή απ’ αυτές που υπάρχουν δεν καταργείται. Οργανώνουμε καλύτερα, με πιο αποτελεσματικό τρόπο και τις μικρότερες δυνατές δαπάνες, σε όφελος των ασφαλισμένων τις δομές που εξυπηρετούν τους ασφαλισμένους. Σκοπός μας είναι να εξ</w:t>
      </w:r>
      <w:r>
        <w:rPr>
          <w:rFonts w:eastAsia="Times New Roman" w:cs="Times New Roman"/>
          <w:szCs w:val="24"/>
        </w:rPr>
        <w:t>υπηρετούνται οι ασφαλισμένοι και όχι η γραφειοκρατία και συμφέροντα που πολλές φορές άγγιζαν αυτές τις δομές με έναν τρόπο που «στραγγάλιζε» τελικά τις στοχεύσεις που θα έπρεπε να εξυπηρετεί η κοινωνική ασφάλιση. Θέλουμε κοινωνική ασφάλιση για τον ασφαλισμ</w:t>
      </w:r>
      <w:r>
        <w:rPr>
          <w:rFonts w:eastAsia="Times New Roman" w:cs="Times New Roman"/>
          <w:szCs w:val="24"/>
        </w:rPr>
        <w:t xml:space="preserve">ένο και όχι για κάποιους που επωφελούνται από την ύπαρξή της. </w:t>
      </w:r>
    </w:p>
    <w:p w14:paraId="4CED8F4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4CED8F4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ΒΑΓΙΩΝΑΣ:</w:t>
      </w:r>
      <w:r>
        <w:rPr>
          <w:rFonts w:eastAsia="Times New Roman" w:cs="Times New Roman"/>
          <w:szCs w:val="24"/>
        </w:rPr>
        <w:t xml:space="preserve"> Εγώ κρατώ την υπόσχεσή σας να μειωθεί το ενοίκιο.</w:t>
      </w:r>
    </w:p>
    <w:p w14:paraId="4CED8F4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Υφυπουργέ. </w:t>
      </w:r>
    </w:p>
    <w:p w14:paraId="4CED8F4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Θα συζητηθεί τώρα η πρώτη με αριθμό 615/20</w:t>
      </w:r>
      <w:r>
        <w:rPr>
          <w:rFonts w:eastAsia="Times New Roman" w:cs="Times New Roman"/>
          <w:szCs w:val="24"/>
        </w:rPr>
        <w:t xml:space="preserve">-3-2017 επίκαιρη ερώτηση δεύτερου κύκλου του Βουλευτή Κυκλάδων του Συνασπισμού Ριζοσπαστικής Αριστεράς κ. </w:t>
      </w:r>
      <w:r>
        <w:rPr>
          <w:rFonts w:eastAsia="Times New Roman" w:cs="Times New Roman"/>
          <w:bCs/>
          <w:szCs w:val="24"/>
        </w:rPr>
        <w:t xml:space="preserve">Νικολάου </w:t>
      </w:r>
      <w:proofErr w:type="spellStart"/>
      <w:r>
        <w:rPr>
          <w:rFonts w:eastAsia="Times New Roman" w:cs="Times New Roman"/>
          <w:bCs/>
          <w:szCs w:val="24"/>
        </w:rPr>
        <w:t>Συρμαλένιου</w:t>
      </w:r>
      <w:proofErr w:type="spellEnd"/>
      <w:r>
        <w:rPr>
          <w:rFonts w:eastAsia="Times New Roman" w:cs="Times New Roman"/>
          <w:szCs w:val="24"/>
        </w:rPr>
        <w:t xml:space="preserve"> 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 xml:space="preserve">σχετικά με τον </w:t>
      </w:r>
      <w:r>
        <w:rPr>
          <w:rFonts w:eastAsia="Times New Roman" w:cs="Times New Roman"/>
          <w:szCs w:val="24"/>
        </w:rPr>
        <w:t>ο</w:t>
      </w:r>
      <w:r>
        <w:rPr>
          <w:rFonts w:eastAsia="Times New Roman" w:cs="Times New Roman"/>
          <w:szCs w:val="24"/>
        </w:rPr>
        <w:t>ργανισμό Ενιαίου Φορέα Κοινωνικής Ασφ</w:t>
      </w:r>
      <w:r>
        <w:rPr>
          <w:rFonts w:eastAsia="Times New Roman" w:cs="Times New Roman"/>
          <w:szCs w:val="24"/>
        </w:rPr>
        <w:t>άλισης (ΕΦΚΑ).</w:t>
      </w:r>
    </w:p>
    <w:p w14:paraId="4CED8F4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ερώτηση θα απαντήσει ο Υφυπουργός Εργασίας, Κοινωνικής Ασφάλισης και Κοινωνικής Αλληλεγγύης κ. Αναστάσιος Πετρόπουλος. </w:t>
      </w:r>
    </w:p>
    <w:p w14:paraId="4CED8F4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w:t>
      </w:r>
      <w:r>
        <w:rPr>
          <w:rFonts w:eastAsia="Times New Roman" w:cs="Times New Roman"/>
          <w:szCs w:val="24"/>
        </w:rPr>
        <w:t xml:space="preserve"> για δύο λεπτά</w:t>
      </w:r>
      <w:r>
        <w:rPr>
          <w:rFonts w:eastAsia="Times New Roman" w:cs="Times New Roman"/>
          <w:szCs w:val="24"/>
        </w:rPr>
        <w:t>,</w:t>
      </w:r>
      <w:r>
        <w:rPr>
          <w:rFonts w:eastAsia="Times New Roman" w:cs="Times New Roman"/>
          <w:szCs w:val="24"/>
        </w:rPr>
        <w:t xml:space="preserve"> ο κ. </w:t>
      </w:r>
      <w:proofErr w:type="spellStart"/>
      <w:r>
        <w:rPr>
          <w:rFonts w:eastAsia="Times New Roman" w:cs="Times New Roman"/>
          <w:szCs w:val="24"/>
        </w:rPr>
        <w:t>Συρμαλένιος</w:t>
      </w:r>
      <w:proofErr w:type="spellEnd"/>
      <w:r>
        <w:rPr>
          <w:rFonts w:eastAsia="Times New Roman" w:cs="Times New Roman"/>
          <w:szCs w:val="24"/>
        </w:rPr>
        <w:t xml:space="preserve">, Βουλευτής Κυκλάδων του ΣΥΡΙΖΑ, για να αναπτύξει την </w:t>
      </w:r>
      <w:r>
        <w:rPr>
          <w:rFonts w:eastAsia="Times New Roman" w:cs="Times New Roman"/>
          <w:szCs w:val="24"/>
        </w:rPr>
        <w:t>επίκαιρη</w:t>
      </w:r>
      <w:r>
        <w:rPr>
          <w:rFonts w:eastAsia="Times New Roman" w:cs="Times New Roman"/>
          <w:szCs w:val="24"/>
        </w:rPr>
        <w:t xml:space="preserve"> ερώτησή του. </w:t>
      </w:r>
    </w:p>
    <w:p w14:paraId="4CED8F4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Ευχαριστώ, κύριε Πρόεδρε. </w:t>
      </w:r>
    </w:p>
    <w:p w14:paraId="4CED8F4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ξέρουμε όλοι ότι από την 1-1-2017 λειτουργεί πλέον ο Ενιαίος Φορέας Κοινωνικής Ασφάλισης, ΕΦΚΑ, και έχουν δρομολογηθεί οι διαδικασίες επεξεργασίας του νέου </w:t>
      </w:r>
      <w:r>
        <w:rPr>
          <w:rFonts w:eastAsia="Times New Roman" w:cs="Times New Roman"/>
          <w:szCs w:val="24"/>
        </w:rPr>
        <w:lastRenderedPageBreak/>
        <w:t>ο</w:t>
      </w:r>
      <w:r>
        <w:rPr>
          <w:rFonts w:eastAsia="Times New Roman" w:cs="Times New Roman"/>
          <w:szCs w:val="24"/>
        </w:rPr>
        <w:t>ργανισμού, του νέο ο</w:t>
      </w:r>
      <w:r>
        <w:rPr>
          <w:rFonts w:eastAsia="Times New Roman" w:cs="Times New Roman"/>
          <w:szCs w:val="24"/>
        </w:rPr>
        <w:t xml:space="preserve">ργανογράμματος, που έχει τεθεί μάλιστα σε διαβούλευση και εντός των υπηρεσιών, των υπηρεσιακών παραγόντων των πρώην ταμείων που συνενώθηκαν στον ενιαίο φορέα. </w:t>
      </w:r>
    </w:p>
    <w:p w14:paraId="4CED8F4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Από τα δημοσιεύματα που έχουμε δει και από το οργανόγραμμα που υπάρχει αυτή τη στιγμή, σε ορισμέ</w:t>
      </w:r>
      <w:r>
        <w:rPr>
          <w:rFonts w:eastAsia="Times New Roman" w:cs="Times New Roman"/>
          <w:szCs w:val="24"/>
        </w:rPr>
        <w:t>να νησιά των Κυκλάδων -αλλά έχω την αίσθηση και σε άλλες νησιωτικές περιοχές- τα οποία είχαν υποκαταστήματα και τα οποία καταργήθηκαν από το 2012 και μετά, δηλαδή από την προηγούμενη κυβέρνηση, όπου έχουμε σήμερα γραφεία κοινωνικής ασφάλισης στην Άνδρο, στ</w:t>
      </w:r>
      <w:r>
        <w:rPr>
          <w:rFonts w:eastAsia="Times New Roman" w:cs="Times New Roman"/>
          <w:szCs w:val="24"/>
        </w:rPr>
        <w:t>η Μήλο, στη Σέριφο κ</w:t>
      </w:r>
      <w:r>
        <w:rPr>
          <w:rFonts w:eastAsia="Times New Roman" w:cs="Times New Roman"/>
          <w:szCs w:val="24"/>
        </w:rPr>
        <w:t>.</w:t>
      </w:r>
      <w:r>
        <w:rPr>
          <w:rFonts w:eastAsia="Times New Roman" w:cs="Times New Roman"/>
          <w:szCs w:val="24"/>
        </w:rPr>
        <w:t xml:space="preserve">λπ., αυτά τα γραφεία με το νέο οργανόγραμμα δεν φαίνεται να διατηρούνται. </w:t>
      </w:r>
      <w:r>
        <w:rPr>
          <w:rFonts w:eastAsia="Times New Roman" w:cs="Times New Roman"/>
          <w:szCs w:val="24"/>
        </w:rPr>
        <w:t>Δ</w:t>
      </w:r>
      <w:r>
        <w:rPr>
          <w:rFonts w:eastAsia="Times New Roman" w:cs="Times New Roman"/>
          <w:szCs w:val="24"/>
        </w:rPr>
        <w:t>εν φαίνεται να διατηρούνται, διότι</w:t>
      </w:r>
      <w:r>
        <w:rPr>
          <w:rFonts w:eastAsia="Times New Roman" w:cs="Times New Roman"/>
          <w:szCs w:val="24"/>
        </w:rPr>
        <w:t>,</w:t>
      </w:r>
      <w:r>
        <w:rPr>
          <w:rFonts w:eastAsia="Times New Roman" w:cs="Times New Roman"/>
          <w:szCs w:val="24"/>
        </w:rPr>
        <w:t xml:space="preserve"> μέχρι αυτή τη στιγμή τουλάχιστον</w:t>
      </w:r>
      <w:r>
        <w:rPr>
          <w:rFonts w:eastAsia="Times New Roman" w:cs="Times New Roman"/>
          <w:szCs w:val="24"/>
        </w:rPr>
        <w:t>,</w:t>
      </w:r>
      <w:r>
        <w:rPr>
          <w:rFonts w:eastAsia="Times New Roman" w:cs="Times New Roman"/>
          <w:szCs w:val="24"/>
        </w:rPr>
        <w:t xml:space="preserve"> υπάρχουν στο νέο οργανόγραμμα διευθύνσεις και τμήματα. Αναφέρεται, μάλιστα, ότι αυτά τα νη</w:t>
      </w:r>
      <w:r>
        <w:rPr>
          <w:rFonts w:eastAsia="Times New Roman" w:cs="Times New Roman"/>
          <w:szCs w:val="24"/>
        </w:rPr>
        <w:t xml:space="preserve">σιά θα υπάγονται σε τμήματα είτε άλλων νησιών του ίδιου </w:t>
      </w:r>
      <w:r>
        <w:rPr>
          <w:rFonts w:eastAsia="Times New Roman" w:cs="Times New Roman"/>
          <w:szCs w:val="24"/>
        </w:rPr>
        <w:t>ν</w:t>
      </w:r>
      <w:r>
        <w:rPr>
          <w:rFonts w:eastAsia="Times New Roman" w:cs="Times New Roman"/>
          <w:szCs w:val="24"/>
        </w:rPr>
        <w:t xml:space="preserve">ομού είτε ακόμα και σε περιοχές της Αττικής. </w:t>
      </w:r>
    </w:p>
    <w:p w14:paraId="4CED8F4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Προφανώς, όπως καταλαβαίνετε, εάν καταργηθούν τα γραφεία κοινωνικής ασφάλισης, θα έχουμε σοβαρότατο πρόβλημα, διότι, πρώτον, εξαιτίας της υποβάθμισής του</w:t>
      </w:r>
      <w:r>
        <w:rPr>
          <w:rFonts w:eastAsia="Times New Roman" w:cs="Times New Roman"/>
          <w:szCs w:val="24"/>
        </w:rPr>
        <w:t xml:space="preserve">ς από υποκατάστημα σε γραφείο χάθηκαν πολλές αρμοδιότητες και μάλιστα </w:t>
      </w:r>
      <w:r>
        <w:rPr>
          <w:rFonts w:eastAsia="Times New Roman" w:cs="Times New Roman"/>
          <w:szCs w:val="24"/>
        </w:rPr>
        <w:lastRenderedPageBreak/>
        <w:t>σε περιοχές που υπάρχει πληθώρα εργατικού δυναμικού, όπως στη Μήλο</w:t>
      </w:r>
      <w:r>
        <w:rPr>
          <w:rFonts w:eastAsia="Times New Roman" w:cs="Times New Roman"/>
          <w:szCs w:val="24"/>
        </w:rPr>
        <w:t>,</w:t>
      </w:r>
      <w:r>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δεύτερον, η ταλαιπωρία των κατοίκων να μεταβαίνουν στις έδρες των τμημάτων ή των διευθύνσεων</w:t>
      </w:r>
      <w:r>
        <w:rPr>
          <w:rFonts w:eastAsia="Times New Roman" w:cs="Times New Roman"/>
          <w:szCs w:val="24"/>
        </w:rPr>
        <w:t xml:space="preserve">, όπου φέρεται να ανήκουν από εδώ και στο εξής, θα είναι πολύ μεγάλη και τα έξοδα πάρα πολλά. </w:t>
      </w:r>
    </w:p>
    <w:p w14:paraId="4CED8F4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Επειδή ακριβώς υπάρχει αυτή η ανησυχία και η αναστάτωση</w:t>
      </w:r>
      <w:r>
        <w:rPr>
          <w:rFonts w:eastAsia="Times New Roman" w:cs="Times New Roman"/>
          <w:szCs w:val="24"/>
        </w:rPr>
        <w:t>,</w:t>
      </w:r>
      <w:r>
        <w:rPr>
          <w:rFonts w:eastAsia="Times New Roman" w:cs="Times New Roman"/>
          <w:szCs w:val="24"/>
        </w:rPr>
        <w:t xml:space="preserve"> ότι για άλλη μια φορά υποβαθμίζεται η </w:t>
      </w:r>
      <w:proofErr w:type="spellStart"/>
      <w:r>
        <w:rPr>
          <w:rFonts w:eastAsia="Times New Roman" w:cs="Times New Roman"/>
          <w:szCs w:val="24"/>
        </w:rPr>
        <w:t>νησιωτικότητα</w:t>
      </w:r>
      <w:proofErr w:type="spellEnd"/>
      <w:r>
        <w:rPr>
          <w:rFonts w:eastAsia="Times New Roman" w:cs="Times New Roman"/>
          <w:szCs w:val="24"/>
        </w:rPr>
        <w:t xml:space="preserve">, θα θέλαμε μια σαφή απάντηση. </w:t>
      </w:r>
      <w:r>
        <w:rPr>
          <w:rFonts w:eastAsia="Times New Roman" w:cs="Times New Roman"/>
          <w:szCs w:val="24"/>
        </w:rPr>
        <w:t>Α</w:t>
      </w:r>
      <w:r>
        <w:rPr>
          <w:rFonts w:eastAsia="Times New Roman" w:cs="Times New Roman"/>
          <w:szCs w:val="24"/>
        </w:rPr>
        <w:t>υτό είναι απαίτηση όλ</w:t>
      </w:r>
      <w:r>
        <w:rPr>
          <w:rFonts w:eastAsia="Times New Roman" w:cs="Times New Roman"/>
          <w:szCs w:val="24"/>
        </w:rPr>
        <w:t xml:space="preserve">ων των νησιωτών Βουλευτών, όχι μόνο των </w:t>
      </w:r>
      <w:r>
        <w:rPr>
          <w:rFonts w:eastAsia="Times New Roman" w:cs="Times New Roman"/>
          <w:szCs w:val="24"/>
        </w:rPr>
        <w:t>Βουλευτών</w:t>
      </w:r>
      <w:r>
        <w:rPr>
          <w:rFonts w:eastAsia="Times New Roman" w:cs="Times New Roman"/>
          <w:szCs w:val="24"/>
        </w:rPr>
        <w:t xml:space="preserve"> Κυκλάδων, αλλά και άλλων περιοχών της νησιωτικής Ελλάδας, όπου αυτό το ζήτημα τίθεται σε αμφισβήτηση, δηλαδή εάν θα υπάρχουν έστω αυτοί οι πυρήνες των γραφείων κοινωνικής ασφάλισης, όπου οι κάτοικοι θα μπορ</w:t>
      </w:r>
      <w:r>
        <w:rPr>
          <w:rFonts w:eastAsia="Times New Roman" w:cs="Times New Roman"/>
          <w:szCs w:val="24"/>
        </w:rPr>
        <w:t xml:space="preserve">ούν να διεκπεραιώνουν τις υποθέσεις τους, χωρίς να μετακινούνται. </w:t>
      </w:r>
    </w:p>
    <w:p w14:paraId="4CED8F5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CED8F5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Συρμαλένιο</w:t>
      </w:r>
      <w:proofErr w:type="spellEnd"/>
      <w:r>
        <w:rPr>
          <w:rFonts w:eastAsia="Times New Roman" w:cs="Times New Roman"/>
          <w:szCs w:val="24"/>
        </w:rPr>
        <w:t xml:space="preserve">, Βουλευτή Κυκλάδων του ΣΥΡΙΖΑ. </w:t>
      </w:r>
    </w:p>
    <w:p w14:paraId="4CED8F5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έχετε τον λόγο. </w:t>
      </w:r>
    </w:p>
    <w:p w14:paraId="4CED8F5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4CED8F5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νησιωτικότητα</w:t>
      </w:r>
      <w:proofErr w:type="spellEnd"/>
      <w:r>
        <w:rPr>
          <w:rFonts w:eastAsia="Times New Roman" w:cs="Times New Roman"/>
          <w:szCs w:val="24"/>
        </w:rPr>
        <w:t xml:space="preserve"> της χώρας είναι από τα ζητήματα που πολύ καλά ξέρουμε και θέλουμε σε κάθε σχεδιασμό μας να λαμβάνουμε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Το</w:t>
      </w:r>
      <w:r>
        <w:rPr>
          <w:rFonts w:eastAsia="Times New Roman" w:cs="Times New Roman"/>
          <w:szCs w:val="24"/>
        </w:rPr>
        <w:t xml:space="preserve"> ίδιο κάναμε και τώρα</w:t>
      </w:r>
      <w:r>
        <w:rPr>
          <w:rFonts w:eastAsia="Times New Roman" w:cs="Times New Roman"/>
          <w:szCs w:val="24"/>
        </w:rPr>
        <w:t>,</w:t>
      </w:r>
      <w:r>
        <w:rPr>
          <w:rFonts w:eastAsia="Times New Roman" w:cs="Times New Roman"/>
          <w:szCs w:val="24"/>
        </w:rPr>
        <w:t xml:space="preserve"> με την οργάνωση του Ενιαίου Φορέα Κοινωνικής Ασφάλισης. </w:t>
      </w:r>
    </w:p>
    <w:p w14:paraId="4CED8F5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επίκαιρη</w:t>
      </w:r>
      <w:r>
        <w:rPr>
          <w:rFonts w:eastAsia="Times New Roman" w:cs="Times New Roman"/>
          <w:szCs w:val="24"/>
        </w:rPr>
        <w:t xml:space="preserve"> ερώτησή σας, κύριε </w:t>
      </w:r>
      <w:proofErr w:type="spellStart"/>
      <w:r>
        <w:rPr>
          <w:rFonts w:eastAsia="Times New Roman" w:cs="Times New Roman"/>
          <w:szCs w:val="24"/>
        </w:rPr>
        <w:t>Συρμαλένιε</w:t>
      </w:r>
      <w:proofErr w:type="spellEnd"/>
      <w:r>
        <w:rPr>
          <w:rFonts w:eastAsia="Times New Roman" w:cs="Times New Roman"/>
          <w:szCs w:val="24"/>
        </w:rPr>
        <w:t xml:space="preserve">, δίνει την ευκαιρία να πληροφορηθούν οι νησιώτες αυτή ακριβώς την πολιτική που αναπτύσσουμε για την εξυπηρέτηση των νησιωτών.  </w:t>
      </w:r>
    </w:p>
    <w:p w14:paraId="4CED8F5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Από τα </w:t>
      </w:r>
      <w:r>
        <w:rPr>
          <w:rFonts w:eastAsia="Times New Roman" w:cs="Times New Roman"/>
          <w:szCs w:val="24"/>
        </w:rPr>
        <w:t>πρώτα πράγματα που είπα είναι ότι το παράδειγμα του νησιώτη που παίρνει το καράβι να πάει στον Πειραιά και από εκεί ενδεχομένως να πάει στη Σύρο, για να κάνει τη δουλειά του, είναι πραγματικό. Έτσι συνέβαινε παλιά. Αυτό τελειώνει. Ήδη έχει τελειώσει. Για έ</w:t>
      </w:r>
      <w:r>
        <w:rPr>
          <w:rFonts w:eastAsia="Times New Roman" w:cs="Times New Roman"/>
          <w:szCs w:val="24"/>
        </w:rPr>
        <w:t>ναν μεγάλο αριθμό ασφαλισμένων ήδη έχει τελειώσει. Υπάρχει ένα μέρος υπηρεσιών το οποίο θα ολοκληρωθεί, για να είναι πλήρης η εξυπηρέτηση σε όλους τους τομείς.</w:t>
      </w:r>
    </w:p>
    <w:p w14:paraId="4CED8F5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τούτοις, όλα τα νησιά τα αναβαθμίζουμε. Στις Κυκλάδες -για να περιοριστώ ως προς την ερώτησή σας- η </w:t>
      </w:r>
      <w:r>
        <w:rPr>
          <w:rFonts w:eastAsia="Times New Roman" w:cs="Times New Roman"/>
          <w:szCs w:val="24"/>
        </w:rPr>
        <w:t>δ</w:t>
      </w:r>
      <w:r>
        <w:rPr>
          <w:rFonts w:eastAsia="Times New Roman" w:cs="Times New Roman"/>
          <w:szCs w:val="24"/>
        </w:rPr>
        <w:t xml:space="preserve">ιεύθυνση στη Σύρο αναβαθμίζεται, ενισχύεται. Τα αποκεντρωμένα τμήματα της </w:t>
      </w:r>
      <w:r>
        <w:rPr>
          <w:rFonts w:eastAsia="Times New Roman" w:cs="Times New Roman"/>
          <w:szCs w:val="24"/>
        </w:rPr>
        <w:lastRenderedPageBreak/>
        <w:t>κοινωνικής ασφάλισης του ΕΦΚΑ είναι βαθμίδα πιο αναπτυγμένη σε σχέση με τα γραφεί</w:t>
      </w:r>
      <w:r>
        <w:rPr>
          <w:rFonts w:eastAsia="Times New Roman" w:cs="Times New Roman"/>
          <w:szCs w:val="24"/>
        </w:rPr>
        <w:t>α κοινωνικής ασφάλισης, άρα με την ανάπτυξη αποκεντρωμένων τμημάτων στην Τήνο και στη Μύκονο έχουμε ακόμη καλύτερη ενίσχυση των δομών, γιατί εκεί δημιουργούμε αποκεντρωμένα τμήματα -επαναλαμβάνω, στην Τήνο και στη Μύκονο- και διατηρούμε τα γραφεία κοινωνικ</w:t>
      </w:r>
      <w:r>
        <w:rPr>
          <w:rFonts w:eastAsia="Times New Roman" w:cs="Times New Roman"/>
          <w:szCs w:val="24"/>
        </w:rPr>
        <w:t xml:space="preserve">ής ασφάλισης σε όλα τα νησιά όπου υπήρχαν, δεν καταργείται πουθενά. </w:t>
      </w:r>
      <w:r>
        <w:rPr>
          <w:rFonts w:eastAsia="Times New Roman" w:cs="Times New Roman"/>
          <w:szCs w:val="24"/>
        </w:rPr>
        <w:t>Σ</w:t>
      </w:r>
      <w:r>
        <w:rPr>
          <w:rFonts w:eastAsia="Times New Roman" w:cs="Times New Roman"/>
          <w:szCs w:val="24"/>
        </w:rPr>
        <w:t>τον βαθμό που μπορούμε να έχουμε και την επάρκεια σε ανθρώπινο δυναμικό για στελέχωση, θα αναπτύξουμε και άλλες τέτοιες δομές γραφείων κοινωνικής ασφάλισης στα νησιά, προκειμένου να έχουμ</w:t>
      </w:r>
      <w:r>
        <w:rPr>
          <w:rFonts w:eastAsia="Times New Roman" w:cs="Times New Roman"/>
          <w:szCs w:val="24"/>
        </w:rPr>
        <w:t xml:space="preserve">ε πραγματικά την καλύτερη δυνατή κάλυψη των αναγκών των ασφαλισμένων στη νησιωτική χώρα. </w:t>
      </w:r>
    </w:p>
    <w:p w14:paraId="4CED8F5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Αυτή είναι η πολιτική μας και γι’ αυτόν τον λόγο προβλέπουμε στο σχετικό οργανόγραμμα, το οποίο δεν είναι το τελικό, αυτό που ίσως διαρρέει από τις υπηρεσίες, γιατί τ</w:t>
      </w:r>
      <w:r>
        <w:rPr>
          <w:rFonts w:eastAsia="Times New Roman" w:cs="Times New Roman"/>
          <w:szCs w:val="24"/>
        </w:rPr>
        <w:t>ο έχουμε δώσει σε όλα τα στελέχη της κοινωνικής ασφάλισης, να μας πουν και αυτοί τη γνώμη τους. Είναι μία επεξεργασία που γίνεται και με τη συμμετοχή των στελεχών και υπαλλήλων του ΕΦΚΑ απ’ άκρου εις άκρον σε όλη τη χώρα. Δεν είναι, όμως, το τελικό. Το έχω</w:t>
      </w:r>
      <w:r>
        <w:rPr>
          <w:rFonts w:eastAsia="Times New Roman" w:cs="Times New Roman"/>
          <w:szCs w:val="24"/>
        </w:rPr>
        <w:t xml:space="preserve"> πει </w:t>
      </w:r>
      <w:r>
        <w:rPr>
          <w:rFonts w:eastAsia="Times New Roman" w:cs="Times New Roman"/>
          <w:szCs w:val="24"/>
        </w:rPr>
        <w:lastRenderedPageBreak/>
        <w:t>πάρα πολλές φορές, το ξαναλέω και με αυτή την ευκαιρία, και θέλουμε πραγματικά σύντομα</w:t>
      </w:r>
      <w:r>
        <w:rPr>
          <w:rFonts w:eastAsia="Times New Roman" w:cs="Times New Roman"/>
          <w:szCs w:val="24"/>
        </w:rPr>
        <w:t>,</w:t>
      </w:r>
      <w:r>
        <w:rPr>
          <w:rFonts w:eastAsia="Times New Roman" w:cs="Times New Roman"/>
          <w:szCs w:val="24"/>
        </w:rPr>
        <w:t xml:space="preserve"> μέσα στον Απρίλιο</w:t>
      </w:r>
      <w:r>
        <w:rPr>
          <w:rFonts w:eastAsia="Times New Roman" w:cs="Times New Roman"/>
          <w:szCs w:val="24"/>
        </w:rPr>
        <w:t>,</w:t>
      </w:r>
      <w:r>
        <w:rPr>
          <w:rFonts w:eastAsia="Times New Roman" w:cs="Times New Roman"/>
          <w:szCs w:val="24"/>
        </w:rPr>
        <w:t xml:space="preserve"> να έχει ολοκληρωθεί αυτό. </w:t>
      </w:r>
    </w:p>
    <w:p w14:paraId="4CED8F5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Όμως, προβλέπουμε στο οργανόγραμμα ότι</w:t>
      </w:r>
      <w:r>
        <w:rPr>
          <w:rFonts w:eastAsia="Times New Roman" w:cs="Times New Roman"/>
          <w:szCs w:val="24"/>
        </w:rPr>
        <w:t>,</w:t>
      </w:r>
      <w:r>
        <w:rPr>
          <w:rFonts w:eastAsia="Times New Roman" w:cs="Times New Roman"/>
          <w:szCs w:val="24"/>
        </w:rPr>
        <w:t xml:space="preserve"> σε περιπτώσεις που κριθεί από τη διοίκηση του ΕΦΚΑ ότι χρειάζεται ίδρυση και </w:t>
      </w:r>
      <w:r>
        <w:rPr>
          <w:rFonts w:eastAsia="Times New Roman" w:cs="Times New Roman"/>
          <w:szCs w:val="24"/>
        </w:rPr>
        <w:t>νέων γραφείων κοινωνικής ασφάλισης, θα μπορεί να γίνεται αυτό. Λείπει, όμως, η αναφορά τους μέσα στο οργανόγραμμα, διότι δεν είναι οργανικές μονάδες. Επειδή δεν είναι μέσα στο οργανόγραμμα, δεν σημαίνει ότι δεν θα υπάρχουν. Στο οργανόγραμμα υπάρχουν μόνο ο</w:t>
      </w:r>
      <w:r>
        <w:rPr>
          <w:rFonts w:eastAsia="Times New Roman" w:cs="Times New Roman"/>
          <w:szCs w:val="24"/>
        </w:rPr>
        <w:t xml:space="preserve">ι οργανικές μονάδες, οι οποίες έχουν δομή, προϊσταμένους, στελέχη. Καταλάβατε; Το γραφείο κοινωνικής ασφάλισης είναι υπάλληλοι, φυσικά, του ΕΦΚΑ, χωρίς οργανωτική δομή, γιατί δεν χρειάζεται. Είναι κυρίως σημεία εξυπηρέτησης για τον κόσμο και διεκπεραίωσης </w:t>
      </w:r>
      <w:r>
        <w:rPr>
          <w:rFonts w:eastAsia="Times New Roman" w:cs="Times New Roman"/>
          <w:szCs w:val="24"/>
        </w:rPr>
        <w:t>των αιτημάτων τους μέσα από τα ηλεκτρονικά συστήματα που έχουμε, τα οποία θα αναπτύξουμε. Θα τα έχουμε και θα τα αναπτύξουμε σε μεγαλύτερο βαθμό.</w:t>
      </w:r>
    </w:p>
    <w:p w14:paraId="4CED8F5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CED8F5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κύριο Υφυπουργό.</w:t>
      </w:r>
    </w:p>
    <w:p w14:paraId="4CED8F5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πάλι ο κ. </w:t>
      </w:r>
      <w:proofErr w:type="spellStart"/>
      <w:r>
        <w:rPr>
          <w:rFonts w:eastAsia="Times New Roman" w:cs="Times New Roman"/>
          <w:szCs w:val="24"/>
        </w:rPr>
        <w:t>Συρ</w:t>
      </w:r>
      <w:r>
        <w:rPr>
          <w:rFonts w:eastAsia="Times New Roman" w:cs="Times New Roman"/>
          <w:szCs w:val="24"/>
        </w:rPr>
        <w:t>μαλένιος</w:t>
      </w:r>
      <w:proofErr w:type="spellEnd"/>
      <w:r>
        <w:rPr>
          <w:rFonts w:eastAsia="Times New Roman" w:cs="Times New Roman"/>
          <w:szCs w:val="24"/>
        </w:rPr>
        <w:t xml:space="preserve"> για τη δευτερολογία του</w:t>
      </w:r>
      <w:r>
        <w:rPr>
          <w:rFonts w:eastAsia="Times New Roman" w:cs="Times New Roman"/>
          <w:szCs w:val="24"/>
        </w:rPr>
        <w:t>,</w:t>
      </w:r>
      <w:r>
        <w:rPr>
          <w:rFonts w:eastAsia="Times New Roman" w:cs="Times New Roman"/>
          <w:szCs w:val="24"/>
        </w:rPr>
        <w:t xml:space="preserve"> για τρία λεπτά.</w:t>
      </w:r>
    </w:p>
    <w:p w14:paraId="4CED8F5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Κύριε Υπουργέ, με ικανοποίηση δέχομαι την απάντησή σας</w:t>
      </w:r>
      <w:r>
        <w:rPr>
          <w:rFonts w:eastAsia="Times New Roman" w:cs="Times New Roman"/>
          <w:szCs w:val="24"/>
        </w:rPr>
        <w:t>,</w:t>
      </w:r>
      <w:r>
        <w:rPr>
          <w:rFonts w:eastAsia="Times New Roman" w:cs="Times New Roman"/>
          <w:szCs w:val="24"/>
        </w:rPr>
        <w:t xml:space="preserve"> ότι θα διατηρηθούν τα γραφεία κοινωνικής ασφάλισης εκεί που υπάρχουν σήμερα. Προσωπικά δεν με ενδιαφέρει εάν θα λέγονται γραφεία</w:t>
      </w:r>
      <w:r>
        <w:rPr>
          <w:rFonts w:eastAsia="Times New Roman" w:cs="Times New Roman"/>
          <w:szCs w:val="24"/>
        </w:rPr>
        <w:t>, τμήματα ή οτιδήποτε άλλο, αρκεί να είναι μονάδες κοινωνικής ασφάλισης που θα εξυπηρετούν τους κατοίκους και αρκεί να διατηρηθούν οι θέσεις των εργαζομένων</w:t>
      </w:r>
      <w:r>
        <w:rPr>
          <w:rFonts w:eastAsia="Times New Roman" w:cs="Times New Roman"/>
          <w:szCs w:val="24"/>
        </w:rPr>
        <w:t>,</w:t>
      </w:r>
      <w:r>
        <w:rPr>
          <w:rFonts w:eastAsia="Times New Roman" w:cs="Times New Roman"/>
          <w:szCs w:val="24"/>
        </w:rPr>
        <w:t xml:space="preserve"> οι οποίες είναι λιγοστές αυτή τη στιγμή</w:t>
      </w:r>
      <w:r>
        <w:rPr>
          <w:rFonts w:eastAsia="Times New Roman" w:cs="Times New Roman"/>
          <w:szCs w:val="24"/>
        </w:rPr>
        <w:t>,</w:t>
      </w:r>
      <w:r>
        <w:rPr>
          <w:rFonts w:eastAsia="Times New Roman" w:cs="Times New Roman"/>
          <w:szCs w:val="24"/>
        </w:rPr>
        <w:t xml:space="preserve"> και να μη μετακινούνται οι κάτοικοι εκτός των νησιών τους</w:t>
      </w:r>
      <w:r>
        <w:rPr>
          <w:rFonts w:eastAsia="Times New Roman" w:cs="Times New Roman"/>
          <w:szCs w:val="24"/>
        </w:rPr>
        <w:t>.</w:t>
      </w:r>
    </w:p>
    <w:p w14:paraId="4CED8F5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Θέλω να πω ότι ορισμένα νησιά, όπως είναι η Άνδρος ή η Μήλος, πρέπει να ξέρετε ότι είναι και έδρες περιφερειακής ενότητας. Δηλαδή, ιδιαίτερα η Μήλος περιλαμβάνει και άλλα όμορα νησιά, όπως τη Σίφνο, την Κίμωλο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Η Σέριφος έχει γραφείο κοινωνικής</w:t>
      </w:r>
      <w:r>
        <w:rPr>
          <w:rFonts w:eastAsia="Times New Roman" w:cs="Times New Roman"/>
          <w:szCs w:val="24"/>
        </w:rPr>
        <w:t xml:space="preserve"> ασφάλισης. Καταλαβαίνετε ότι και η Άνδρος και η Μήλος θα μπορούσαν να είναι και τμήματα κοινωνικής ασφάλισης, διότι, αν λείπει ένας υπάλληλος, παραδείγματος χάριν, θα μπορούσε με τον νέο νόμο του Υπουργείου Διοικητικής Μεταρρύθμισης με εθελούσια μετακίνησ</w:t>
      </w:r>
      <w:r>
        <w:rPr>
          <w:rFonts w:eastAsia="Times New Roman" w:cs="Times New Roman"/>
          <w:szCs w:val="24"/>
        </w:rPr>
        <w:t>η κάποιος να θελήσει να πάει, οπότε οι τέσσερις γίνονται πέντε και</w:t>
      </w:r>
      <w:r>
        <w:rPr>
          <w:rFonts w:eastAsia="Times New Roman" w:cs="Times New Roman"/>
          <w:szCs w:val="24"/>
        </w:rPr>
        <w:t>,</w:t>
      </w:r>
      <w:r>
        <w:rPr>
          <w:rFonts w:eastAsia="Times New Roman" w:cs="Times New Roman"/>
          <w:szCs w:val="24"/>
        </w:rPr>
        <w:t xml:space="preserve"> αν δεν κάνω λάθος</w:t>
      </w:r>
      <w:r>
        <w:rPr>
          <w:rFonts w:eastAsia="Times New Roman" w:cs="Times New Roman"/>
          <w:szCs w:val="24"/>
        </w:rPr>
        <w:t>,</w:t>
      </w:r>
      <w:r>
        <w:rPr>
          <w:rFonts w:eastAsia="Times New Roman" w:cs="Times New Roman"/>
          <w:szCs w:val="24"/>
        </w:rPr>
        <w:t xml:space="preserve"> με πέντε </w:t>
      </w:r>
      <w:r>
        <w:rPr>
          <w:rFonts w:eastAsia="Times New Roman" w:cs="Times New Roman"/>
          <w:szCs w:val="24"/>
        </w:rPr>
        <w:lastRenderedPageBreak/>
        <w:t>συγκροτείται τμήμα, διότι θα υπάρχει και προϊστάμενος. Το κύριο, όμως, είναι τι αρμοδιότητες θα έχουν αυτά τα γραφεία. Αν έχουν αρμοδιότητες τέτοιες που να καλύ</w:t>
      </w:r>
      <w:r>
        <w:rPr>
          <w:rFonts w:eastAsia="Times New Roman" w:cs="Times New Roman"/>
          <w:szCs w:val="24"/>
        </w:rPr>
        <w:t>πτουν τις πραγματικές ανάγκες και να αφαιρούν τη μετακίνηση των πολιτών, τότε βεβαίως δεν υπάρχει κανένας λόγος ανησυχίας.</w:t>
      </w:r>
    </w:p>
    <w:p w14:paraId="4CED8F5F" w14:textId="77777777" w:rsidR="00807BFC" w:rsidRDefault="003B0973">
      <w:pPr>
        <w:spacing w:line="600" w:lineRule="auto"/>
        <w:contextualSpacing/>
        <w:jc w:val="both"/>
        <w:rPr>
          <w:rFonts w:eastAsia="Times New Roman"/>
          <w:color w:val="000000" w:themeColor="text1"/>
          <w:szCs w:val="24"/>
        </w:rPr>
      </w:pPr>
      <w:r>
        <w:rPr>
          <w:rFonts w:eastAsia="Times New Roman"/>
          <w:color w:val="000000" w:themeColor="text1"/>
          <w:szCs w:val="24"/>
        </w:rPr>
        <w:t xml:space="preserve">Εάν, όμως, οι αρμοδιότητες των γραφείων υποβαθμιστούν, γιατί θα υπάρξει αναβάθμιση των τμημάτων και των διευθύνσεων, τότε, προφανώς, </w:t>
      </w:r>
      <w:r>
        <w:rPr>
          <w:rFonts w:eastAsia="Times New Roman"/>
          <w:color w:val="000000" w:themeColor="text1"/>
          <w:szCs w:val="24"/>
        </w:rPr>
        <w:t>θα υπάρχει πρόβλημα και θα διαπιστωθεί στην πράξη.</w:t>
      </w:r>
    </w:p>
    <w:p w14:paraId="4CED8F60"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Σαφώς είμαστε υπέρ της ηλεκτρονικής κάλυψης των αιτημάτων και μακάρι σε όλα τα ζητήματα να μπορούσε να λυθεί το θέμα αυτό</w:t>
      </w:r>
      <w:r>
        <w:rPr>
          <w:rFonts w:eastAsia="Times New Roman"/>
          <w:color w:val="000000" w:themeColor="text1"/>
          <w:szCs w:val="24"/>
        </w:rPr>
        <w:t>,</w:t>
      </w:r>
      <w:r>
        <w:rPr>
          <w:rFonts w:eastAsia="Times New Roman"/>
          <w:color w:val="000000" w:themeColor="text1"/>
          <w:szCs w:val="24"/>
        </w:rPr>
        <w:t xml:space="preserve"> είτε μέσω των ΚΕΠ είτε μέσω των γραφείων. Πρέπει, όμως, να είναι σαφείς οι αρμοδιό</w:t>
      </w:r>
      <w:r>
        <w:rPr>
          <w:rFonts w:eastAsia="Times New Roman"/>
          <w:color w:val="000000" w:themeColor="text1"/>
          <w:szCs w:val="24"/>
        </w:rPr>
        <w:t>τητες και να μπορέσουν να προχωρήσουν αυτές οι αρμοδιότητες μέχρις ότου εφαρμοστούν οι διαδικασίες ηλεκτρονικής συναλλαγής.</w:t>
      </w:r>
    </w:p>
    <w:p w14:paraId="4CED8F61"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Υπάρχει κι ένα άλλο ζήτημα που θέλω να θέσω. Παραδείγματος χάριν, σήμερα η Κέα εξυπηρετείται από το Λαύριο. Αν στο Λαύριο καταργηθεί</w:t>
      </w:r>
      <w:r>
        <w:rPr>
          <w:rFonts w:eastAsia="Times New Roman"/>
          <w:color w:val="000000" w:themeColor="text1"/>
          <w:szCs w:val="24"/>
        </w:rPr>
        <w:t xml:space="preserve"> –γιατί νομίζω ότι υπάρχει μια τέτοια υπόδειξη στο σχέδιο του οργανογράμματος-, οι άνθρωποι αυτοί πού θα πηγαίνουν; Ένα αυτό. </w:t>
      </w:r>
    </w:p>
    <w:p w14:paraId="4CED8F62"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Δεύτερον, η Άνδρος, έτσι όπως τοποθετείται στο οργανόγραμμα, θα πρέπει να ανήκει στην Τήνο. Μέχρι τώρα εξυπηρετούνταν από την Άνδ</w:t>
      </w:r>
      <w:r>
        <w:rPr>
          <w:rFonts w:eastAsia="Times New Roman"/>
          <w:color w:val="000000" w:themeColor="text1"/>
          <w:szCs w:val="24"/>
        </w:rPr>
        <w:t>ρο ή από την Αττική. Αυτά είναι ζητήματα τα οποία μπορούν να λυθούν με τη μετατροπή κάποιων γραφείων σε τμήματα και έτσι να μην υπάρχει ανάγκη μετακίνησης.</w:t>
      </w:r>
    </w:p>
    <w:p w14:paraId="4CED8F63"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Επιπλέον, υπάρχει και ένα θέμα με τον ΟΑΕΔ. Αυτό νομίζω έχει λυθεί μέσω της διάταξης που ψηφίστηκε μ</w:t>
      </w:r>
      <w:r>
        <w:rPr>
          <w:rFonts w:eastAsia="Times New Roman"/>
          <w:color w:val="000000" w:themeColor="text1"/>
          <w:szCs w:val="24"/>
        </w:rPr>
        <w:t xml:space="preserve">ε την προγραμματική σύμβαση του τότε ΙΚΑ, τώρα ΕΦΚΑ, με τον ΟΑΕΔ. </w:t>
      </w:r>
      <w:r>
        <w:rPr>
          <w:rFonts w:eastAsia="Times New Roman"/>
          <w:color w:val="000000" w:themeColor="text1"/>
          <w:szCs w:val="24"/>
        </w:rPr>
        <w:t>Α</w:t>
      </w:r>
      <w:r>
        <w:rPr>
          <w:rFonts w:eastAsia="Times New Roman"/>
          <w:color w:val="000000" w:themeColor="text1"/>
          <w:szCs w:val="24"/>
        </w:rPr>
        <w:t xml:space="preserve">υτό πρέπει να το δείτε και να αντιμετωπιστεί. Γιατί αντιμετωπίσαμε ζητήματα που μετακινούνταν οι άνθρωποι σε άλλα νησιά ή στον Πειραιά ή αλλού, για να μπορέσουν με την πρώτη αυτοπρόσωπη </w:t>
      </w:r>
      <w:r>
        <w:rPr>
          <w:rFonts w:eastAsia="Times New Roman"/>
          <w:color w:val="000000" w:themeColor="text1"/>
          <w:szCs w:val="24"/>
        </w:rPr>
        <w:t>παρουσία τους να δηλώσουν τη μετάβασή τους από την εργασία στην ανεργία. Άρα είναι ζητήματα στα οποία, μέχρι να τακτοποιηθούν όλα με ηλεκτρονικό τρόπο, θα πρέπει να εφαρμοστούν πολιτικές τέτοιες</w:t>
      </w:r>
      <w:r>
        <w:rPr>
          <w:rFonts w:eastAsia="Times New Roman"/>
          <w:color w:val="000000" w:themeColor="text1"/>
          <w:szCs w:val="24"/>
        </w:rPr>
        <w:t>,</w:t>
      </w:r>
      <w:r>
        <w:rPr>
          <w:rFonts w:eastAsia="Times New Roman"/>
          <w:color w:val="000000" w:themeColor="text1"/>
          <w:szCs w:val="24"/>
        </w:rPr>
        <w:t xml:space="preserve"> που να ενισχύουν τη </w:t>
      </w:r>
      <w:proofErr w:type="spellStart"/>
      <w:r>
        <w:rPr>
          <w:rFonts w:eastAsia="Times New Roman"/>
          <w:color w:val="000000" w:themeColor="text1"/>
          <w:szCs w:val="24"/>
        </w:rPr>
        <w:t>νησιωτικότητα</w:t>
      </w:r>
      <w:proofErr w:type="spellEnd"/>
      <w:r>
        <w:rPr>
          <w:rFonts w:eastAsia="Times New Roman"/>
          <w:color w:val="000000" w:themeColor="text1"/>
          <w:szCs w:val="24"/>
        </w:rPr>
        <w:t xml:space="preserve"> και να μην την υποβαθμίζου</w:t>
      </w:r>
      <w:r>
        <w:rPr>
          <w:rFonts w:eastAsia="Times New Roman"/>
          <w:color w:val="000000" w:themeColor="text1"/>
          <w:szCs w:val="24"/>
        </w:rPr>
        <w:t>ν.</w:t>
      </w:r>
    </w:p>
    <w:p w14:paraId="4CED8F64"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Ευχαριστώ πολύ.</w:t>
      </w:r>
    </w:p>
    <w:p w14:paraId="4CED8F65"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ΠΡΟΕΔΡΕΥΩΝ (Αναστάσιος Κουράκης):</w:t>
      </w:r>
      <w:r>
        <w:rPr>
          <w:rFonts w:eastAsia="Times New Roman"/>
          <w:color w:val="000000" w:themeColor="text1"/>
          <w:szCs w:val="24"/>
        </w:rPr>
        <w:t xml:space="preserve"> Ευχαριστούμε τον Βουλευτή Κυκλάδων του ΣΥΡΙΖΑ κ. </w:t>
      </w:r>
      <w:proofErr w:type="spellStart"/>
      <w:r>
        <w:rPr>
          <w:rFonts w:eastAsia="Times New Roman"/>
          <w:color w:val="000000" w:themeColor="text1"/>
          <w:szCs w:val="24"/>
        </w:rPr>
        <w:t>Συρμαλένιο</w:t>
      </w:r>
      <w:proofErr w:type="spellEnd"/>
      <w:r>
        <w:rPr>
          <w:rFonts w:eastAsia="Times New Roman"/>
          <w:color w:val="000000" w:themeColor="text1"/>
          <w:szCs w:val="24"/>
        </w:rPr>
        <w:t>.</w:t>
      </w:r>
    </w:p>
    <w:p w14:paraId="4CED8F66"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Θα απαντήσει ο Υφυπουργός Εργασίας, Κοινωνικής Ασφάλισης και Κοινωνικής Αλληλεγγύης κ. Αναστάσιος Πετρόπουλος.</w:t>
      </w:r>
    </w:p>
    <w:p w14:paraId="4CED8F67"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Ορίστε, κύριε Υφυπουργέ, έχετε </w:t>
      </w:r>
      <w:r>
        <w:rPr>
          <w:rFonts w:eastAsia="Times New Roman"/>
          <w:color w:val="000000" w:themeColor="text1"/>
          <w:szCs w:val="24"/>
        </w:rPr>
        <w:t>τον λόγο</w:t>
      </w:r>
      <w:r>
        <w:rPr>
          <w:rFonts w:eastAsia="Times New Roman"/>
          <w:color w:val="000000" w:themeColor="text1"/>
          <w:szCs w:val="24"/>
        </w:rPr>
        <w:t>,</w:t>
      </w:r>
      <w:r>
        <w:rPr>
          <w:rFonts w:eastAsia="Times New Roman"/>
          <w:color w:val="000000" w:themeColor="text1"/>
          <w:szCs w:val="24"/>
        </w:rPr>
        <w:t xml:space="preserve"> για τρία λεπτά.</w:t>
      </w:r>
    </w:p>
    <w:p w14:paraId="4CED8F68"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ΑΝΑΣΤΑΣΙΟΣ ΠΕΤΡΟΠΟΥΛΟΣ (Υφυπουργός Εργασίας, Κοινωνικής Ασφάλισης και Κοινωνικής Αλληλεγγύης):</w:t>
      </w:r>
      <w:r>
        <w:rPr>
          <w:rFonts w:eastAsia="Times New Roman"/>
          <w:color w:val="000000" w:themeColor="text1"/>
          <w:szCs w:val="24"/>
        </w:rPr>
        <w:t xml:space="preserve"> Κύριε </w:t>
      </w:r>
      <w:proofErr w:type="spellStart"/>
      <w:r>
        <w:rPr>
          <w:rFonts w:eastAsia="Times New Roman"/>
          <w:color w:val="000000" w:themeColor="text1"/>
          <w:szCs w:val="24"/>
        </w:rPr>
        <w:t>Συρμαλένιε</w:t>
      </w:r>
      <w:proofErr w:type="spellEnd"/>
      <w:r>
        <w:rPr>
          <w:rFonts w:eastAsia="Times New Roman"/>
          <w:color w:val="000000" w:themeColor="text1"/>
          <w:szCs w:val="24"/>
        </w:rPr>
        <w:t>, στο Λαύριο δεν θα κλείσουν οι υπηρεσίες και οι δομές του ΕΦΚΑ. Υπήρξε μια τέτοια είδηση. Δεν έχει καμμία βασιμότητα.</w:t>
      </w:r>
    </w:p>
    <w:p w14:paraId="4CED8F69"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Το Λαύριο θα παραμείνει, θα ενισχυθεί με τις νέες λειτουργίες, θα εξυπηρετούνται όλοι οι φορείς -και οι πρώην- κοινωνικής ασφάλισης, άρα, κάθε Έλληνας, κάθε άνθρωπος που ζει και εργάζεται στη χώρα, από όπου υφίστανται υπηρεσίες του ΕΦΚΑ. Το Λαύριο, από αυτ</w:t>
      </w:r>
      <w:r>
        <w:rPr>
          <w:rFonts w:eastAsia="Times New Roman"/>
          <w:color w:val="000000" w:themeColor="text1"/>
          <w:szCs w:val="24"/>
        </w:rPr>
        <w:t>ή την άποψη</w:t>
      </w:r>
      <w:r>
        <w:rPr>
          <w:rFonts w:eastAsia="Times New Roman"/>
          <w:color w:val="000000" w:themeColor="text1"/>
          <w:szCs w:val="24"/>
        </w:rPr>
        <w:t>,</w:t>
      </w:r>
      <w:r>
        <w:rPr>
          <w:rFonts w:eastAsia="Times New Roman"/>
          <w:color w:val="000000" w:themeColor="text1"/>
          <w:szCs w:val="24"/>
        </w:rPr>
        <w:t xml:space="preserve"> λοιπόν, θα αναβαθμιστεί και θα εξυπηρετεί και την Κέα, όπως καλύτερα θα μπορούσε να συμβεί με τον σχεδιασμό που έχουμε κάνει.</w:t>
      </w:r>
    </w:p>
    <w:p w14:paraId="4CED8F6A"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Αν θα είναι τμήματα ή όχι, είναι ένα ζήτημα το οποίο δεν έχει να κάνει μόνο με τον πληθυσμό. Έχει να κάνει και με τον</w:t>
      </w:r>
      <w:r>
        <w:rPr>
          <w:rFonts w:eastAsia="Times New Roman"/>
          <w:color w:val="000000" w:themeColor="text1"/>
          <w:szCs w:val="24"/>
        </w:rPr>
        <w:t xml:space="preserve"> τρόπο οργάνωσης όλης της δουλειάς. Είναι προτιμότερο να έ</w:t>
      </w:r>
      <w:r>
        <w:rPr>
          <w:rFonts w:eastAsia="Times New Roman"/>
          <w:color w:val="000000" w:themeColor="text1"/>
          <w:szCs w:val="24"/>
        </w:rPr>
        <w:lastRenderedPageBreak/>
        <w:t xml:space="preserve">χουμε γραφείο κοινωνικής ασφάλισης που εξυπηρετείται από έναν υπάλληλο. </w:t>
      </w:r>
      <w:r>
        <w:rPr>
          <w:rFonts w:eastAsia="Times New Roman"/>
          <w:color w:val="000000" w:themeColor="text1"/>
          <w:szCs w:val="24"/>
        </w:rPr>
        <w:t>Δ</w:t>
      </w:r>
      <w:r>
        <w:rPr>
          <w:rFonts w:eastAsia="Times New Roman"/>
          <w:color w:val="000000" w:themeColor="text1"/>
          <w:szCs w:val="24"/>
        </w:rPr>
        <w:t>εν είναι απαραίτητο να είναι ένας. Αν λείπει, μπορεί να είναι και ένας δεύτερος. Δεν είναι αυτό που επιδιώκουμε, βέβαια, να έ</w:t>
      </w:r>
      <w:r>
        <w:rPr>
          <w:rFonts w:eastAsia="Times New Roman"/>
          <w:color w:val="000000" w:themeColor="text1"/>
          <w:szCs w:val="24"/>
        </w:rPr>
        <w:t>χουμε καταφέρει, δηλαδή</w:t>
      </w:r>
      <w:r>
        <w:rPr>
          <w:rFonts w:eastAsia="Times New Roman"/>
          <w:color w:val="000000" w:themeColor="text1"/>
          <w:szCs w:val="24"/>
        </w:rPr>
        <w:t>,</w:t>
      </w:r>
      <w:r>
        <w:rPr>
          <w:rFonts w:eastAsia="Times New Roman"/>
          <w:color w:val="000000" w:themeColor="text1"/>
          <w:szCs w:val="24"/>
        </w:rPr>
        <w:t xml:space="preserve"> να έχουμε πολυάριθμα σημεία εξυπηρέτησης από άποψη υπαλλήλων. Σκοπός πρέπει να είναι η κατάργηση της γραφειοκρατίας. Όταν έχεις πολλούς υπαλλήλους σε μια δομή, δεν σημαίνει ότι εξυπηρετείς και καλύτερα. Εξυπηρετείς καλύτερα, όταν έ</w:t>
      </w:r>
      <w:r>
        <w:rPr>
          <w:rFonts w:eastAsia="Times New Roman"/>
          <w:color w:val="000000" w:themeColor="text1"/>
          <w:szCs w:val="24"/>
        </w:rPr>
        <w:t>χεις διαμορφώσει συστήματα τα οποία απλουστεύουν τις διαδικασίες και επιταχύνουν την εξυπηρέτηση. Αυτό θα το κάνουμε. Δεν είναι ακόμα σε πλήρη εφαρμογή. Είναι σχεδιασμένο και προχωράει η συγκρότηση των σχετικών προγραμμάτων. Εμείς το ξέρουμε ότι θα γίνει.</w:t>
      </w:r>
    </w:p>
    <w:p w14:paraId="4CED8F6B"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Σας ενημερώνω, λοιπόν, ότι θα γίνει και θα γίνει με έναν τρόπο που εμείς έχουμε πει -και μακάρι να είχαμε τέτοιες δομές στη χώρα, οι οποίες, δυστυχώς, λείπουν-, δηλαδή με καλή μηχανοργάνωση και ηλεκτρονική εξυπηρέτηση των πολίτων. Ποτέ δεν έγινε. Από τότε </w:t>
      </w:r>
      <w:r>
        <w:rPr>
          <w:rFonts w:eastAsia="Times New Roman"/>
          <w:color w:val="000000" w:themeColor="text1"/>
          <w:szCs w:val="24"/>
        </w:rPr>
        <w:t xml:space="preserve">που ακούγατε και νομίζατε ότι θα έχει κάθε χωριό και </w:t>
      </w:r>
      <w:r>
        <w:rPr>
          <w:rFonts w:eastAsia="Times New Roman"/>
          <w:color w:val="000000" w:themeColor="text1"/>
          <w:szCs w:val="24"/>
          <w:lang w:val="en-US"/>
        </w:rPr>
        <w:t>Wi</w:t>
      </w:r>
      <w:r>
        <w:rPr>
          <w:rFonts w:eastAsia="Times New Roman"/>
          <w:color w:val="000000" w:themeColor="text1"/>
          <w:szCs w:val="24"/>
        </w:rPr>
        <w:t>-</w:t>
      </w:r>
      <w:r>
        <w:rPr>
          <w:rFonts w:eastAsia="Times New Roman"/>
          <w:color w:val="000000" w:themeColor="text1"/>
          <w:szCs w:val="24"/>
          <w:lang w:val="en-US"/>
        </w:rPr>
        <w:t>Fi</w:t>
      </w:r>
      <w:r>
        <w:rPr>
          <w:rFonts w:eastAsia="Times New Roman"/>
          <w:color w:val="000000" w:themeColor="text1"/>
          <w:szCs w:val="24"/>
        </w:rPr>
        <w:t>,</w:t>
      </w:r>
      <w:r>
        <w:rPr>
          <w:rFonts w:eastAsia="Times New Roman"/>
          <w:color w:val="000000" w:themeColor="text1"/>
          <w:szCs w:val="24"/>
        </w:rPr>
        <w:t xml:space="preserve"> πέρασαν τα χρόνια και δεν είχαμε καν μελάνι για εκτύ</w:t>
      </w:r>
      <w:r>
        <w:rPr>
          <w:rFonts w:eastAsia="Times New Roman"/>
          <w:color w:val="000000" w:themeColor="text1"/>
          <w:szCs w:val="24"/>
        </w:rPr>
        <w:lastRenderedPageBreak/>
        <w:t>πωση. Λείπουν οι δομές. Παλεύουμε δύο χρόνια να οργανώσουμε τα μηχανογραφικά συστήματα του ΕΦΚΑ με έναν τρόπο πάρα πολύ ηρωικό.</w:t>
      </w:r>
    </w:p>
    <w:p w14:paraId="4CED8F6C" w14:textId="77777777" w:rsidR="00807BFC" w:rsidRDefault="003B0973">
      <w:pPr>
        <w:spacing w:line="600" w:lineRule="auto"/>
        <w:ind w:firstLine="709"/>
        <w:contextualSpacing/>
        <w:jc w:val="both"/>
        <w:rPr>
          <w:rFonts w:eastAsia="Times New Roman"/>
          <w:szCs w:val="24"/>
        </w:rPr>
      </w:pPr>
      <w:r>
        <w:rPr>
          <w:rFonts w:eastAsia="Times New Roman"/>
          <w:szCs w:val="24"/>
        </w:rPr>
        <w:t xml:space="preserve">Τα στελέχη διαθέτουν όλη τους την ημέρα. </w:t>
      </w:r>
      <w:r>
        <w:rPr>
          <w:rFonts w:eastAsia="Times New Roman"/>
          <w:szCs w:val="24"/>
        </w:rPr>
        <w:t>Π</w:t>
      </w:r>
      <w:r>
        <w:rPr>
          <w:rFonts w:eastAsia="Times New Roman"/>
          <w:szCs w:val="24"/>
        </w:rPr>
        <w:t>ρέπει να επαινέσουμε τα στελέχη και τους υπαλλήλους του ΕΦΚΑ</w:t>
      </w:r>
      <w:r>
        <w:rPr>
          <w:rFonts w:eastAsia="Times New Roman"/>
          <w:szCs w:val="24"/>
        </w:rPr>
        <w:t>,</w:t>
      </w:r>
      <w:r>
        <w:rPr>
          <w:rFonts w:eastAsia="Times New Roman"/>
          <w:szCs w:val="24"/>
        </w:rPr>
        <w:t xml:space="preserve"> που καταβάλ</w:t>
      </w:r>
      <w:r>
        <w:rPr>
          <w:rFonts w:eastAsia="Times New Roman"/>
          <w:szCs w:val="24"/>
        </w:rPr>
        <w:t>λ</w:t>
      </w:r>
      <w:r>
        <w:rPr>
          <w:rFonts w:eastAsia="Times New Roman"/>
          <w:szCs w:val="24"/>
        </w:rPr>
        <w:t>ουν κάθε προσπάθεια για να λειτουργήσει όλο αυτό το σύστημα, βρίσκοντας πατέντες, πραγματικά, με την επινοητικότητα και την ευφυΐα που έχουν</w:t>
      </w:r>
      <w:r>
        <w:rPr>
          <w:rFonts w:eastAsia="Times New Roman"/>
          <w:szCs w:val="24"/>
        </w:rPr>
        <w:t>, για να λειτουργήσει ένα σύστημα, το οποίο δεν δουλεύει με τίποτα αν δεν παρέμβεις να το φτιάξεις. Γι</w:t>
      </w:r>
      <w:r>
        <w:rPr>
          <w:rFonts w:eastAsia="Times New Roman"/>
          <w:szCs w:val="24"/>
        </w:rPr>
        <w:t>α</w:t>
      </w:r>
      <w:r>
        <w:rPr>
          <w:rFonts w:eastAsia="Times New Roman"/>
          <w:szCs w:val="24"/>
        </w:rPr>
        <w:t xml:space="preserve"> αυτόν το</w:t>
      </w:r>
      <w:r>
        <w:rPr>
          <w:rFonts w:eastAsia="Times New Roman"/>
          <w:szCs w:val="24"/>
        </w:rPr>
        <w:t>ν</w:t>
      </w:r>
      <w:r>
        <w:rPr>
          <w:rFonts w:eastAsia="Times New Roman"/>
          <w:szCs w:val="24"/>
        </w:rPr>
        <w:t xml:space="preserve"> λόγο το οργανώνουμε και θα το αντικαταστήσουμε. Τώρα</w:t>
      </w:r>
      <w:r>
        <w:rPr>
          <w:rFonts w:eastAsia="Times New Roman"/>
          <w:szCs w:val="24"/>
        </w:rPr>
        <w:t>,</w:t>
      </w:r>
      <w:r>
        <w:rPr>
          <w:rFonts w:eastAsia="Times New Roman"/>
          <w:szCs w:val="24"/>
        </w:rPr>
        <w:t xml:space="preserve"> όμως, δουλεύουμε με τα υπάρχοντα </w:t>
      </w:r>
      <w:r>
        <w:rPr>
          <w:rFonts w:eastAsia="Times New Roman"/>
          <w:szCs w:val="24"/>
        </w:rPr>
        <w:t>κ</w:t>
      </w:r>
      <w:r>
        <w:rPr>
          <w:rFonts w:eastAsia="Times New Roman"/>
          <w:szCs w:val="24"/>
        </w:rPr>
        <w:t>αι τα υπάρχοντα συστήματα είναι προβληματικά και προσπ</w:t>
      </w:r>
      <w:r>
        <w:rPr>
          <w:rFonts w:eastAsia="Times New Roman"/>
          <w:szCs w:val="24"/>
        </w:rPr>
        <w:t>αθούμε να επιτύχουμε ό,τι μπορούμε.</w:t>
      </w:r>
    </w:p>
    <w:p w14:paraId="4CED8F6D"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Πάρα ταύτα, η επιτυχία στην εξυπηρέτηση των ασφαλισμένων θα είναι ο δικός μας ο στόχος και θα πλησιάζουμε όλο και πιο πολύ στην απόλυτη εξυπηρέτηση των ασφαλισμένων. Έτσι, άλλωστε, το βλέπουμε το θέμα. </w:t>
      </w:r>
      <w:r>
        <w:rPr>
          <w:rFonts w:eastAsia="Times New Roman"/>
          <w:szCs w:val="24"/>
        </w:rPr>
        <w:t>Δ</w:t>
      </w:r>
      <w:r>
        <w:rPr>
          <w:rFonts w:eastAsia="Times New Roman"/>
          <w:szCs w:val="24"/>
        </w:rPr>
        <w:t xml:space="preserve">εν έχω καμμία αντίρρηση να μας διαθέσουν τα μέσα οι τοπικές κοινωνίες και οι δήμαρχοι, να μπορούν να υπάρχουν και γραφεία εξυπηρέτησης, η οποία θα </w:t>
      </w:r>
      <w:r>
        <w:rPr>
          <w:rFonts w:eastAsia="Times New Roman"/>
          <w:szCs w:val="24"/>
        </w:rPr>
        <w:lastRenderedPageBreak/>
        <w:t xml:space="preserve">παρέχεται και από τους ίδιους τους φορείς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Το έχουμε πει αυτό. Οι ίδιοι οι φορείς τ</w:t>
      </w:r>
      <w:r>
        <w:rPr>
          <w:rFonts w:eastAsia="Times New Roman"/>
          <w:szCs w:val="24"/>
        </w:rPr>
        <w:t xml:space="preserve">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θα μπορούν -εύκολο είναι, γιατί θα είναι πολύ απλό το σύστημα και πολύ οικείος ο τρόπος και θα είναι εξοικειωμένοι οι άνθρωποι</w:t>
      </w:r>
      <w:r>
        <w:rPr>
          <w:rFonts w:eastAsia="Times New Roman"/>
          <w:szCs w:val="24"/>
        </w:rPr>
        <w:t>,</w:t>
      </w:r>
      <w:r>
        <w:rPr>
          <w:rFonts w:eastAsia="Times New Roman"/>
          <w:szCs w:val="24"/>
        </w:rPr>
        <w:t xml:space="preserve"> για να μπορούν να εξυπηρετούν τις σχετικές ανάγκες- από τα συστήματα των ίδιων των φορέων κοινωνικής ασ</w:t>
      </w:r>
      <w:r>
        <w:rPr>
          <w:rFonts w:eastAsia="Times New Roman"/>
          <w:szCs w:val="24"/>
        </w:rPr>
        <w:t xml:space="preserve">φάλισης να κάνουν αυτές οι εξυπηρετήσεις. Δεν χρειάζεται να φτιάξουμε, δηλαδή, περίπλοκη δομή για σημεία εξυπηρέτησης. </w:t>
      </w:r>
      <w:r>
        <w:rPr>
          <w:rFonts w:eastAsia="Times New Roman"/>
          <w:szCs w:val="24"/>
        </w:rPr>
        <w:t>Α</w:t>
      </w:r>
      <w:r>
        <w:rPr>
          <w:rFonts w:eastAsia="Times New Roman"/>
          <w:szCs w:val="24"/>
        </w:rPr>
        <w:t>υτό θα το δούμε προσεχώς και με τη βοήθεια των Βουλευτών της νησιωτικής χώρας, ώστε να βρούμε λύσεις για την καλύτερη εξυπηρέτηση.</w:t>
      </w:r>
    </w:p>
    <w:p w14:paraId="4CED8F6E" w14:textId="77777777" w:rsidR="00807BFC" w:rsidRDefault="003B0973">
      <w:pPr>
        <w:spacing w:line="600" w:lineRule="auto"/>
        <w:ind w:firstLine="720"/>
        <w:contextualSpacing/>
        <w:jc w:val="both"/>
        <w:rPr>
          <w:rFonts w:eastAsia="Times New Roman"/>
          <w:szCs w:val="24"/>
        </w:rPr>
      </w:pPr>
      <w:r>
        <w:rPr>
          <w:rFonts w:eastAsia="Times New Roman"/>
          <w:szCs w:val="24"/>
        </w:rPr>
        <w:t>Σας ε</w:t>
      </w:r>
      <w:r>
        <w:rPr>
          <w:rFonts w:eastAsia="Times New Roman"/>
          <w:szCs w:val="24"/>
        </w:rPr>
        <w:t>υχαριστώ.</w:t>
      </w:r>
    </w:p>
    <w:p w14:paraId="4CED8F6F" w14:textId="77777777" w:rsidR="00807BFC" w:rsidRDefault="003B0973">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Υφυπουργό Εργασίας, Κοινωνικής Ασφάλισης και Κοινωνικής Αλληλεγγύης κ. Πετρόπουλο.</w:t>
      </w:r>
    </w:p>
    <w:p w14:paraId="4CED8F70" w14:textId="77777777" w:rsidR="00807BFC" w:rsidRDefault="003B0973">
      <w:pPr>
        <w:spacing w:line="600" w:lineRule="auto"/>
        <w:ind w:firstLine="720"/>
        <w:contextualSpacing/>
        <w:jc w:val="both"/>
        <w:rPr>
          <w:rFonts w:eastAsia="Times New Roman"/>
          <w:szCs w:val="24"/>
        </w:rPr>
      </w:pPr>
      <w:r>
        <w:rPr>
          <w:rFonts w:eastAsia="Times New Roman"/>
          <w:szCs w:val="24"/>
        </w:rPr>
        <w:t>Κυρίες και κύριοι συνάδελφοι</w:t>
      </w:r>
      <w:r>
        <w:rPr>
          <w:rFonts w:eastAsia="Times New Roman"/>
          <w:szCs w:val="24"/>
        </w:rPr>
        <w:t>,</w:t>
      </w:r>
      <w:r>
        <w:rPr>
          <w:rFonts w:eastAsia="Times New Roman"/>
          <w:szCs w:val="24"/>
        </w:rPr>
        <w:t xml:space="preserve"> έχουμε μερικά αιτήματα για έγκριση άδειας απουσίας στο εξωτερικό.</w:t>
      </w:r>
    </w:p>
    <w:p w14:paraId="4CED8F71" w14:textId="77777777" w:rsidR="00807BFC" w:rsidRDefault="003B0973">
      <w:pPr>
        <w:spacing w:line="600" w:lineRule="auto"/>
        <w:ind w:firstLine="720"/>
        <w:contextualSpacing/>
        <w:jc w:val="both"/>
        <w:rPr>
          <w:rFonts w:eastAsia="Times New Roman"/>
          <w:szCs w:val="24"/>
        </w:rPr>
      </w:pPr>
      <w:r>
        <w:rPr>
          <w:rFonts w:eastAsia="Times New Roman"/>
          <w:szCs w:val="24"/>
        </w:rPr>
        <w:t>Ο Βουλευτής κ. Χ</w:t>
      </w:r>
      <w:r>
        <w:rPr>
          <w:rFonts w:eastAsia="Times New Roman"/>
          <w:szCs w:val="24"/>
        </w:rPr>
        <w:t xml:space="preserve">ρήστος </w:t>
      </w:r>
      <w:proofErr w:type="spellStart"/>
      <w:r>
        <w:rPr>
          <w:rFonts w:eastAsia="Times New Roman"/>
          <w:szCs w:val="24"/>
        </w:rPr>
        <w:t>Κέλλας</w:t>
      </w:r>
      <w:proofErr w:type="spellEnd"/>
      <w:r>
        <w:rPr>
          <w:rFonts w:eastAsia="Times New Roman"/>
          <w:szCs w:val="24"/>
        </w:rPr>
        <w:t xml:space="preserve"> ζητεί άδεια ολιγοήμερης απουσίας στο εξωτερικό από 26 Μαρτίου έως 1</w:t>
      </w:r>
      <w:r>
        <w:rPr>
          <w:rFonts w:eastAsia="Times New Roman"/>
          <w:szCs w:val="24"/>
          <w:vertAlign w:val="superscript"/>
        </w:rPr>
        <w:t>η</w:t>
      </w:r>
      <w:r>
        <w:rPr>
          <w:rFonts w:eastAsia="Times New Roman"/>
          <w:szCs w:val="24"/>
        </w:rPr>
        <w:t xml:space="preserve"> Απριλίου</w:t>
      </w:r>
      <w:r w:rsidRPr="00403E78">
        <w:rPr>
          <w:rFonts w:eastAsia="Times New Roman"/>
          <w:szCs w:val="24"/>
        </w:rPr>
        <w:t xml:space="preserve"> 2017</w:t>
      </w:r>
      <w:r>
        <w:rPr>
          <w:rFonts w:eastAsia="Times New Roman"/>
          <w:szCs w:val="24"/>
        </w:rPr>
        <w:t xml:space="preserve">. Ο Βουλευτής κ. Βασίλειος </w:t>
      </w:r>
      <w:proofErr w:type="spellStart"/>
      <w:r>
        <w:rPr>
          <w:rFonts w:eastAsia="Times New Roman"/>
          <w:szCs w:val="24"/>
        </w:rPr>
        <w:t>Κεγκέρογλου</w:t>
      </w:r>
      <w:proofErr w:type="spellEnd"/>
      <w:r>
        <w:rPr>
          <w:rFonts w:eastAsia="Times New Roman"/>
          <w:szCs w:val="24"/>
        </w:rPr>
        <w:t xml:space="preserve"> ζητεί άδεια απουσίας </w:t>
      </w:r>
      <w:r>
        <w:rPr>
          <w:rFonts w:eastAsia="Times New Roman"/>
          <w:szCs w:val="24"/>
        </w:rPr>
        <w:lastRenderedPageBreak/>
        <w:t>από τις εργασίες της Βουλής για το διάστημα από 24 Μαρτίου έως 26 Μαρτίου</w:t>
      </w:r>
      <w:r w:rsidRPr="00403E78">
        <w:rPr>
          <w:rFonts w:eastAsia="Times New Roman"/>
          <w:szCs w:val="24"/>
        </w:rPr>
        <w:t xml:space="preserve"> 2017</w:t>
      </w:r>
      <w:r>
        <w:rPr>
          <w:rFonts w:eastAsia="Times New Roman"/>
          <w:szCs w:val="24"/>
        </w:rPr>
        <w:t>,</w:t>
      </w:r>
      <w:r>
        <w:rPr>
          <w:rFonts w:eastAsia="Times New Roman"/>
          <w:szCs w:val="24"/>
        </w:rPr>
        <w:t xml:space="preserve"> λόγω μετάβασης στο ε</w:t>
      </w:r>
      <w:r>
        <w:rPr>
          <w:rFonts w:eastAsia="Times New Roman"/>
          <w:szCs w:val="24"/>
        </w:rPr>
        <w:t xml:space="preserve">ξωτερικό. </w:t>
      </w:r>
      <w:r>
        <w:rPr>
          <w:rFonts w:eastAsia="Times New Roman"/>
          <w:szCs w:val="24"/>
        </w:rPr>
        <w:t xml:space="preserve">Επίσης, ο </w:t>
      </w:r>
      <w:r>
        <w:rPr>
          <w:rFonts w:eastAsia="Times New Roman"/>
          <w:szCs w:val="24"/>
        </w:rPr>
        <w:t xml:space="preserve">κ. Φίλης ζητεί άδεια απουσίας </w:t>
      </w:r>
      <w:r>
        <w:rPr>
          <w:rFonts w:eastAsia="Times New Roman"/>
          <w:szCs w:val="24"/>
        </w:rPr>
        <w:t xml:space="preserve">στο εξωτερικό </w:t>
      </w:r>
      <w:r>
        <w:rPr>
          <w:rFonts w:eastAsia="Times New Roman"/>
          <w:szCs w:val="24"/>
        </w:rPr>
        <w:t xml:space="preserve">για το διάστημα από 24 Μαρτίου έως 28 Μαρτίου </w:t>
      </w:r>
      <w:r>
        <w:rPr>
          <w:rFonts w:eastAsia="Times New Roman"/>
          <w:szCs w:val="24"/>
        </w:rPr>
        <w:t xml:space="preserve">2017 </w:t>
      </w:r>
      <w:r>
        <w:rPr>
          <w:rFonts w:eastAsia="Times New Roman"/>
          <w:szCs w:val="24"/>
        </w:rPr>
        <w:t>για προσωπικούς λόγους. Η Βουλή εγκρίνει;</w:t>
      </w:r>
    </w:p>
    <w:p w14:paraId="4CED8F72"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ΟΛΟΙ ΟΙ </w:t>
      </w:r>
      <w:r>
        <w:rPr>
          <w:rFonts w:eastAsia="Times New Roman"/>
          <w:b/>
          <w:szCs w:val="24"/>
        </w:rPr>
        <w:t>ΒΟΥΛΕΥΤΕΣ:</w:t>
      </w:r>
      <w:r>
        <w:rPr>
          <w:rFonts w:eastAsia="Times New Roman"/>
          <w:szCs w:val="24"/>
        </w:rPr>
        <w:t xml:space="preserve"> Μάλιστα, μάλιστα.</w:t>
      </w:r>
    </w:p>
    <w:p w14:paraId="4CED8F73"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sidRPr="00B60740">
        <w:rPr>
          <w:rFonts w:eastAsia="Times New Roman"/>
          <w:szCs w:val="24"/>
        </w:rPr>
        <w:t xml:space="preserve">Συνεπώς </w:t>
      </w:r>
      <w:r>
        <w:rPr>
          <w:rFonts w:eastAsia="Times New Roman"/>
          <w:szCs w:val="24"/>
        </w:rPr>
        <w:t>η</w:t>
      </w:r>
      <w:r>
        <w:rPr>
          <w:rFonts w:eastAsia="Times New Roman"/>
          <w:szCs w:val="24"/>
        </w:rPr>
        <w:t xml:space="preserve"> Βουλή ενέκρινε τις</w:t>
      </w:r>
      <w:r>
        <w:rPr>
          <w:rFonts w:eastAsia="Times New Roman"/>
          <w:szCs w:val="24"/>
        </w:rPr>
        <w:t xml:space="preserve"> ζητηθείσες άδειες.</w:t>
      </w:r>
    </w:p>
    <w:p w14:paraId="4CED8F74" w14:textId="77777777" w:rsidR="00807BFC" w:rsidRDefault="003B0973">
      <w:pPr>
        <w:spacing w:line="600" w:lineRule="auto"/>
        <w:ind w:firstLine="720"/>
        <w:contextualSpacing/>
        <w:jc w:val="both"/>
        <w:rPr>
          <w:rFonts w:eastAsia="Times New Roman"/>
        </w:rPr>
      </w:pPr>
      <w:r>
        <w:rPr>
          <w:rFonts w:eastAsia="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w:t>
      </w:r>
      <w:r>
        <w:rPr>
          <w:rFonts w:eastAsia="Times New Roman"/>
        </w:rPr>
        <w:t>ρία του κτηρίου και τον τρόπο οργάνωσης και λειτουργίας της Βουλής, τριάντα τέσσερις μαθητές και μαθήτριες και δύο εκπαιδευτικοί συνοδοί τους από το 2</w:t>
      </w:r>
      <w:r>
        <w:rPr>
          <w:rFonts w:eastAsia="Times New Roman"/>
          <w:vertAlign w:val="superscript"/>
        </w:rPr>
        <w:t>ο</w:t>
      </w:r>
      <w:r>
        <w:rPr>
          <w:rFonts w:eastAsia="Times New Roman"/>
        </w:rPr>
        <w:t xml:space="preserve"> Γυμνάσιο Αλίμου (</w:t>
      </w:r>
      <w:r>
        <w:rPr>
          <w:rFonts w:eastAsia="Times New Roman"/>
        </w:rPr>
        <w:t>δεύτερο</w:t>
      </w:r>
      <w:r>
        <w:rPr>
          <w:rFonts w:eastAsia="Times New Roman"/>
        </w:rPr>
        <w:t xml:space="preserve"> </w:t>
      </w:r>
      <w:r>
        <w:rPr>
          <w:rFonts w:eastAsia="Times New Roman"/>
        </w:rPr>
        <w:t>τ</w:t>
      </w:r>
      <w:r>
        <w:rPr>
          <w:rFonts w:eastAsia="Times New Roman"/>
        </w:rPr>
        <w:t xml:space="preserve">μήμα). </w:t>
      </w:r>
    </w:p>
    <w:p w14:paraId="4CED8F75" w14:textId="77777777" w:rsidR="00807BFC" w:rsidRDefault="003B0973">
      <w:pPr>
        <w:spacing w:line="600" w:lineRule="auto"/>
        <w:ind w:left="360" w:firstLine="360"/>
        <w:contextualSpacing/>
        <w:jc w:val="both"/>
        <w:rPr>
          <w:rFonts w:eastAsia="Times New Roman"/>
        </w:rPr>
      </w:pPr>
      <w:r>
        <w:rPr>
          <w:rFonts w:eastAsia="Times New Roman"/>
        </w:rPr>
        <w:t xml:space="preserve">Η Βουλή τούς καλωσορίζει. </w:t>
      </w:r>
    </w:p>
    <w:p w14:paraId="4CED8F76" w14:textId="77777777" w:rsidR="00807BFC" w:rsidRDefault="003B0973">
      <w:pPr>
        <w:spacing w:line="600" w:lineRule="auto"/>
        <w:ind w:left="360"/>
        <w:contextualSpacing/>
        <w:jc w:val="center"/>
        <w:rPr>
          <w:rFonts w:eastAsia="Times New Roman"/>
        </w:rPr>
      </w:pPr>
      <w:r>
        <w:rPr>
          <w:rFonts w:eastAsia="Times New Roman"/>
        </w:rPr>
        <w:t xml:space="preserve">(Χειροκροτήματα απ’ όλες τις πτέρυγες της </w:t>
      </w:r>
      <w:r>
        <w:rPr>
          <w:rFonts w:eastAsia="Times New Roman"/>
        </w:rPr>
        <w:t>Βουλής)</w:t>
      </w:r>
    </w:p>
    <w:p w14:paraId="4CED8F77"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 xml:space="preserve">Να σας ενημερώσουμε ότι παρακολουθείτε διαδικασία </w:t>
      </w:r>
      <w:r>
        <w:rPr>
          <w:rFonts w:eastAsia="Times New Roman"/>
          <w:szCs w:val="24"/>
        </w:rPr>
        <w:t>κ</w:t>
      </w:r>
      <w:r>
        <w:rPr>
          <w:rFonts w:eastAsia="Times New Roman"/>
          <w:szCs w:val="24"/>
        </w:rPr>
        <w:t xml:space="preserve">οινοβουλευτικού </w:t>
      </w:r>
      <w:r>
        <w:rPr>
          <w:rFonts w:eastAsia="Times New Roman"/>
          <w:szCs w:val="24"/>
        </w:rPr>
        <w:t>ε</w:t>
      </w:r>
      <w:r>
        <w:rPr>
          <w:rFonts w:eastAsia="Times New Roman"/>
          <w:szCs w:val="24"/>
        </w:rPr>
        <w:t>λέγχου, που οι Βουλευτές υποβάλλουν ερωτήσεις, κρίνουν και ελέγχουν την Κυβέρνηση. Στις ερωτήσεις που υποβάλλουν</w:t>
      </w:r>
      <w:r>
        <w:rPr>
          <w:rFonts w:eastAsia="Times New Roman"/>
          <w:szCs w:val="24"/>
        </w:rPr>
        <w:t>,</w:t>
      </w:r>
      <w:r>
        <w:rPr>
          <w:rFonts w:eastAsia="Times New Roman"/>
          <w:szCs w:val="24"/>
        </w:rPr>
        <w:t xml:space="preserve"> προφορικά</w:t>
      </w:r>
      <w:r>
        <w:rPr>
          <w:rFonts w:eastAsia="Times New Roman"/>
          <w:szCs w:val="24"/>
        </w:rPr>
        <w:t>,</w:t>
      </w:r>
      <w:r>
        <w:rPr>
          <w:rFonts w:eastAsia="Times New Roman"/>
          <w:szCs w:val="24"/>
        </w:rPr>
        <w:t xml:space="preserve"> μέσα στο Κοινοβούλιο</w:t>
      </w:r>
      <w:r>
        <w:rPr>
          <w:rFonts w:eastAsia="Times New Roman"/>
          <w:szCs w:val="24"/>
        </w:rPr>
        <w:t>,</w:t>
      </w:r>
      <w:r>
        <w:rPr>
          <w:rFonts w:eastAsia="Times New Roman"/>
          <w:szCs w:val="24"/>
        </w:rPr>
        <w:t xml:space="preserve"> απαντάει ο αρμόδιος Υπουργός. Αυτ</w:t>
      </w:r>
      <w:r>
        <w:rPr>
          <w:rFonts w:eastAsia="Times New Roman"/>
          <w:szCs w:val="24"/>
        </w:rPr>
        <w:t xml:space="preserve">ή είναι η μια λειτουργία της Βουλής. Η άλλη λειτουργία είναι η </w:t>
      </w:r>
      <w:r>
        <w:rPr>
          <w:rFonts w:eastAsia="Times New Roman"/>
          <w:szCs w:val="24"/>
        </w:rPr>
        <w:t>ν</w:t>
      </w:r>
      <w:r>
        <w:rPr>
          <w:rFonts w:eastAsia="Times New Roman"/>
          <w:szCs w:val="24"/>
        </w:rPr>
        <w:t xml:space="preserve">ομοθετική </w:t>
      </w:r>
      <w:r>
        <w:rPr>
          <w:rFonts w:eastAsia="Times New Roman"/>
          <w:szCs w:val="24"/>
        </w:rPr>
        <w:t>ε</w:t>
      </w:r>
      <w:r>
        <w:rPr>
          <w:rFonts w:eastAsia="Times New Roman"/>
          <w:szCs w:val="24"/>
        </w:rPr>
        <w:t xml:space="preserve">ργασία, στην οποία συζητούνται νομοσχέδια, ψηφίζονται και γίνονται νόμοι του κράτους. </w:t>
      </w:r>
    </w:p>
    <w:p w14:paraId="4CED8F78"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Τώρα είμαστε σε εκείνο το σημείο του </w:t>
      </w:r>
      <w:r>
        <w:rPr>
          <w:rFonts w:eastAsia="Times New Roman"/>
          <w:szCs w:val="24"/>
        </w:rPr>
        <w:t>κ</w:t>
      </w:r>
      <w:r>
        <w:rPr>
          <w:rFonts w:eastAsia="Times New Roman"/>
          <w:szCs w:val="24"/>
        </w:rPr>
        <w:t xml:space="preserve">οινοβουλευτικού </w:t>
      </w:r>
      <w:r>
        <w:rPr>
          <w:rFonts w:eastAsia="Times New Roman"/>
          <w:szCs w:val="24"/>
        </w:rPr>
        <w:t>ε</w:t>
      </w:r>
      <w:r>
        <w:rPr>
          <w:rFonts w:eastAsia="Times New Roman"/>
          <w:szCs w:val="24"/>
        </w:rPr>
        <w:t>λέγχου που λέγεται «επίκαιρες ερωτήσεις</w:t>
      </w:r>
      <w:r>
        <w:rPr>
          <w:rFonts w:eastAsia="Times New Roman"/>
          <w:szCs w:val="24"/>
        </w:rPr>
        <w:t>». Υποβά</w:t>
      </w:r>
      <w:r>
        <w:rPr>
          <w:rFonts w:eastAsia="Times New Roman"/>
          <w:szCs w:val="24"/>
        </w:rPr>
        <w:t>λ</w:t>
      </w:r>
      <w:r>
        <w:rPr>
          <w:rFonts w:eastAsia="Times New Roman"/>
          <w:szCs w:val="24"/>
        </w:rPr>
        <w:t>λει, δηλαδή, μια ερώτηση ένας Βουλευτής και σε μια εβδομάδα ο Υπουργός είναι υποχρεωμένος να έλθει να απαντήσει στο</w:t>
      </w:r>
      <w:r>
        <w:rPr>
          <w:rFonts w:eastAsia="Times New Roman"/>
          <w:szCs w:val="24"/>
        </w:rPr>
        <w:t>ν</w:t>
      </w:r>
      <w:r>
        <w:rPr>
          <w:rFonts w:eastAsia="Times New Roman"/>
          <w:szCs w:val="24"/>
        </w:rPr>
        <w:t xml:space="preserve"> Βουλευτή που ρωτάει.</w:t>
      </w:r>
    </w:p>
    <w:p w14:paraId="4CED8F79" w14:textId="77777777" w:rsidR="00807BFC" w:rsidRDefault="003B0973">
      <w:pPr>
        <w:spacing w:line="600" w:lineRule="auto"/>
        <w:ind w:firstLine="720"/>
        <w:contextualSpacing/>
        <w:jc w:val="both"/>
        <w:rPr>
          <w:rFonts w:eastAsia="Times New Roman"/>
          <w:szCs w:val="24"/>
        </w:rPr>
      </w:pPr>
      <w:r>
        <w:rPr>
          <w:rFonts w:eastAsia="Times New Roman"/>
          <w:szCs w:val="24"/>
        </w:rPr>
        <w:t>Προχωρούμε με δύο ερωτήσεις, που αφορούν το Υπουργείο Αγροτικής Ανάπτυξης και Τροφίμων, στις οποίες και θα απ</w:t>
      </w:r>
      <w:r>
        <w:rPr>
          <w:rFonts w:eastAsia="Times New Roman"/>
          <w:szCs w:val="24"/>
        </w:rPr>
        <w:t>αντήσει ο Υπουργός Αγροτικής Ανάπτυξης και Τροφίμων κ. Ευάγγελος Αποστόλου, ο οποίος βρίσκεται εδώ.</w:t>
      </w:r>
    </w:p>
    <w:p w14:paraId="4CED8F7A" w14:textId="77777777" w:rsidR="00807BFC" w:rsidRDefault="003B0973">
      <w:pPr>
        <w:spacing w:line="600" w:lineRule="auto"/>
        <w:ind w:firstLine="720"/>
        <w:contextualSpacing/>
        <w:jc w:val="both"/>
        <w:rPr>
          <w:rFonts w:eastAsia="Times New Roman"/>
          <w:szCs w:val="24"/>
        </w:rPr>
      </w:pPr>
      <w:r>
        <w:rPr>
          <w:rFonts w:eastAsia="Times New Roman"/>
          <w:szCs w:val="24"/>
        </w:rPr>
        <w:t>Θα συζητηθεί, λοιπόν, η τέταρτη με αριθμό 608/16-3-2017 επίκαιρη ερώτηση πρώτου κύκλου του Βουλευτή Πέλλας του Λα</w:t>
      </w:r>
      <w:r>
        <w:rPr>
          <w:rFonts w:eastAsia="Times New Roman"/>
          <w:szCs w:val="24"/>
        </w:rPr>
        <w:lastRenderedPageBreak/>
        <w:t xml:space="preserve">ϊκού Συνδέσμου – Χρυσή Αυγή κ. </w:t>
      </w:r>
      <w:r>
        <w:rPr>
          <w:rFonts w:eastAsia="Times New Roman"/>
          <w:bCs/>
          <w:szCs w:val="24"/>
        </w:rPr>
        <w:t xml:space="preserve">Ιωάννη </w:t>
      </w:r>
      <w:proofErr w:type="spellStart"/>
      <w:r>
        <w:rPr>
          <w:rFonts w:eastAsia="Times New Roman"/>
          <w:bCs/>
          <w:szCs w:val="24"/>
        </w:rPr>
        <w:t>Σαχιν</w:t>
      </w:r>
      <w:r>
        <w:rPr>
          <w:rFonts w:eastAsia="Times New Roman"/>
          <w:bCs/>
          <w:szCs w:val="24"/>
        </w:rPr>
        <w:t>ίδη</w:t>
      </w:r>
      <w:proofErr w:type="spellEnd"/>
      <w:r>
        <w:rPr>
          <w:rFonts w:eastAsia="Times New Roman"/>
          <w:szCs w:val="24"/>
        </w:rPr>
        <w:t xml:space="preserve"> προς τον Υπουργό </w:t>
      </w:r>
      <w:r>
        <w:rPr>
          <w:rFonts w:eastAsia="Times New Roman"/>
          <w:bCs/>
          <w:szCs w:val="24"/>
        </w:rPr>
        <w:t>Αγροτικής Ανάπτυξης</w:t>
      </w:r>
      <w:r>
        <w:rPr>
          <w:rFonts w:eastAsia="Times New Roman"/>
          <w:b/>
          <w:szCs w:val="24"/>
        </w:rPr>
        <w:t xml:space="preserve"> </w:t>
      </w:r>
      <w:r>
        <w:rPr>
          <w:rFonts w:eastAsia="Times New Roman"/>
          <w:bCs/>
          <w:szCs w:val="24"/>
        </w:rPr>
        <w:t>και Τροφίμων,</w:t>
      </w:r>
      <w:r>
        <w:rPr>
          <w:rFonts w:eastAsia="Times New Roman"/>
          <w:b/>
          <w:bCs/>
          <w:szCs w:val="24"/>
        </w:rPr>
        <w:t xml:space="preserve"> </w:t>
      </w:r>
      <w:r>
        <w:rPr>
          <w:rFonts w:eastAsia="Times New Roman"/>
          <w:szCs w:val="24"/>
        </w:rPr>
        <w:t xml:space="preserve">σχετικά με την πρόβλεψη </w:t>
      </w:r>
      <w:proofErr w:type="spellStart"/>
      <w:r>
        <w:rPr>
          <w:rFonts w:eastAsia="Times New Roman"/>
          <w:szCs w:val="24"/>
        </w:rPr>
        <w:t>αντιχαλαζικής</w:t>
      </w:r>
      <w:proofErr w:type="spellEnd"/>
      <w:r>
        <w:rPr>
          <w:rFonts w:eastAsia="Times New Roman"/>
          <w:szCs w:val="24"/>
        </w:rPr>
        <w:t xml:space="preserve"> προστασίας. </w:t>
      </w:r>
    </w:p>
    <w:p w14:paraId="4CED8F7B"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Σαχινίδη</w:t>
      </w:r>
      <w:proofErr w:type="spellEnd"/>
      <w:r>
        <w:rPr>
          <w:rFonts w:eastAsia="Times New Roman"/>
          <w:szCs w:val="24"/>
        </w:rPr>
        <w:t>, έχετε τον λόγο</w:t>
      </w:r>
      <w:r>
        <w:rPr>
          <w:rFonts w:eastAsia="Times New Roman"/>
          <w:szCs w:val="24"/>
        </w:rPr>
        <w:t>,</w:t>
      </w:r>
      <w:r>
        <w:rPr>
          <w:rFonts w:eastAsia="Times New Roman"/>
          <w:szCs w:val="24"/>
        </w:rPr>
        <w:t xml:space="preserve"> για δύο λεπτά</w:t>
      </w:r>
      <w:r>
        <w:rPr>
          <w:rFonts w:eastAsia="Times New Roman"/>
          <w:szCs w:val="24"/>
        </w:rPr>
        <w:t>,</w:t>
      </w:r>
      <w:r>
        <w:rPr>
          <w:rFonts w:eastAsia="Times New Roman"/>
          <w:szCs w:val="24"/>
        </w:rPr>
        <w:t xml:space="preserve"> για να αναπτύξετε την </w:t>
      </w:r>
      <w:r>
        <w:rPr>
          <w:rFonts w:eastAsia="Times New Roman"/>
          <w:szCs w:val="24"/>
        </w:rPr>
        <w:t xml:space="preserve">επίκαιρη </w:t>
      </w:r>
      <w:r>
        <w:rPr>
          <w:rFonts w:eastAsia="Times New Roman"/>
          <w:szCs w:val="24"/>
        </w:rPr>
        <w:t>ερώτησή σας.</w:t>
      </w:r>
    </w:p>
    <w:p w14:paraId="4CED8F7C" w14:textId="77777777" w:rsidR="00807BFC" w:rsidRDefault="003B0973">
      <w:pPr>
        <w:spacing w:line="600" w:lineRule="auto"/>
        <w:ind w:firstLine="720"/>
        <w:contextualSpacing/>
        <w:jc w:val="both"/>
        <w:rPr>
          <w:rFonts w:eastAsia="Times New Roman"/>
          <w:szCs w:val="24"/>
        </w:rPr>
      </w:pPr>
      <w:r>
        <w:rPr>
          <w:rFonts w:eastAsia="Times New Roman"/>
          <w:b/>
          <w:szCs w:val="24"/>
        </w:rPr>
        <w:t>ΙΩΑΝΝΗΣ ΣΑΧΙΝΙΔΗΣ:</w:t>
      </w:r>
      <w:r>
        <w:rPr>
          <w:rFonts w:eastAsia="Times New Roman"/>
          <w:szCs w:val="24"/>
        </w:rPr>
        <w:t xml:space="preserve"> Ευχαριστώ, κύριε Πρόεδρε.</w:t>
      </w:r>
    </w:p>
    <w:p w14:paraId="4CED8F7D" w14:textId="77777777" w:rsidR="00807BFC" w:rsidRDefault="003B0973">
      <w:pPr>
        <w:spacing w:line="600" w:lineRule="auto"/>
        <w:ind w:firstLine="720"/>
        <w:contextualSpacing/>
        <w:jc w:val="both"/>
        <w:rPr>
          <w:rFonts w:eastAsia="Times New Roman"/>
          <w:szCs w:val="24"/>
        </w:rPr>
      </w:pPr>
      <w:r>
        <w:rPr>
          <w:rFonts w:eastAsia="Times New Roman"/>
          <w:szCs w:val="24"/>
        </w:rPr>
        <w:t>Κύριε Υπουργέ,</w:t>
      </w:r>
      <w:r>
        <w:rPr>
          <w:rFonts w:eastAsia="Times New Roman"/>
          <w:szCs w:val="24"/>
        </w:rPr>
        <w:t xml:space="preserve"> κατά την ταπεινή μου άποψη δύο είναι τα πιο σοβαρά προβλήματα που αντιμετωπίζει ο αγροτικός κόσμος. Το ένα έχει να κάνει με την πρόβλεψη των ακραίων καιρικών φαινομένων και σίγουρα συσχετίζεται άμεσα και η αποζημίωση από τον ΕΛΓΑ και το δεύτερο είναι η δι</w:t>
      </w:r>
      <w:r>
        <w:rPr>
          <w:rFonts w:eastAsia="Times New Roman"/>
          <w:szCs w:val="24"/>
        </w:rPr>
        <w:t>ασφάλιση των εσόδων από πώληση της αγροτικής παραγωγής.</w:t>
      </w:r>
    </w:p>
    <w:p w14:paraId="4CED8F7E"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Η ερώτησή μου έχει να κάνει με το πρώτο κομμάτι, σχετικά με την πρόβλεψη </w:t>
      </w:r>
      <w:proofErr w:type="spellStart"/>
      <w:r>
        <w:rPr>
          <w:rFonts w:eastAsia="Times New Roman"/>
          <w:szCs w:val="24"/>
        </w:rPr>
        <w:t>αντιχαλαζικής</w:t>
      </w:r>
      <w:proofErr w:type="spellEnd"/>
      <w:r>
        <w:rPr>
          <w:rFonts w:eastAsia="Times New Roman"/>
          <w:szCs w:val="24"/>
        </w:rPr>
        <w:t xml:space="preserve"> προστασίας. </w:t>
      </w:r>
      <w:r>
        <w:rPr>
          <w:rFonts w:eastAsia="Times New Roman"/>
          <w:szCs w:val="24"/>
        </w:rPr>
        <w:t>Α</w:t>
      </w:r>
      <w:r>
        <w:rPr>
          <w:rFonts w:eastAsia="Times New Roman"/>
          <w:szCs w:val="24"/>
        </w:rPr>
        <w:t xml:space="preserve">φορά φυσικά όχι μόνο την </w:t>
      </w:r>
      <w:r>
        <w:rPr>
          <w:rFonts w:eastAsia="Times New Roman"/>
          <w:szCs w:val="24"/>
        </w:rPr>
        <w:t>κ</w:t>
      </w:r>
      <w:r>
        <w:rPr>
          <w:rFonts w:eastAsia="Times New Roman"/>
          <w:szCs w:val="24"/>
        </w:rPr>
        <w:t>εντρική Μακεδονία</w:t>
      </w:r>
      <w:r>
        <w:rPr>
          <w:rFonts w:eastAsia="Times New Roman"/>
          <w:szCs w:val="24"/>
        </w:rPr>
        <w:t>,</w:t>
      </w:r>
      <w:r>
        <w:rPr>
          <w:rFonts w:eastAsia="Times New Roman"/>
          <w:szCs w:val="24"/>
        </w:rPr>
        <w:t xml:space="preserve"> στην οποία αναφέρομαι, αλλά στο σύνολό του τον αγροτικό</w:t>
      </w:r>
      <w:r>
        <w:rPr>
          <w:rFonts w:eastAsia="Times New Roman"/>
          <w:szCs w:val="24"/>
        </w:rPr>
        <w:t xml:space="preserve"> πληθυσμό, πανελλαδικά.</w:t>
      </w:r>
    </w:p>
    <w:p w14:paraId="4CED8F7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Λόγω, λοιπόν, της κρίσιμης περιόδου ανθοφορίας ροδάκινων που διανύουμε, αλλά και γενικότερα για όλες τις αγροτικές καλλιέργειες, επιβάλλεται η άμεση αγορά και τοποθέτηση περισσότερων πιστοποιημένων καταγραφικών θερμομέτρων, ώστε να </w:t>
      </w:r>
      <w:r>
        <w:rPr>
          <w:rFonts w:eastAsia="Times New Roman" w:cs="Times New Roman"/>
          <w:szCs w:val="24"/>
        </w:rPr>
        <w:lastRenderedPageBreak/>
        <w:t>κατοχυρώνουν στοιχεία για τον παγετό που πλήττει τις παραγωγές των αγροτών.</w:t>
      </w:r>
    </w:p>
    <w:p w14:paraId="4CED8F8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Άλλωστε αυτό, κύριε Υπουργέ, είναι απαίτηση καθολική όλων των αγροτικών συλλόγων της Μακεδονίας. Πρόσφατα, μάλιστα, οι Πρόεδροι των Αγροτικών Συλλόγων Σκύδρας, Αλμωπίας και Νάουσας</w:t>
      </w:r>
      <w:r>
        <w:rPr>
          <w:rFonts w:eastAsia="Times New Roman" w:cs="Times New Roman"/>
          <w:szCs w:val="24"/>
        </w:rPr>
        <w:t>, οι οποίοι είναι και μέλη της Ομοσπονδίας Αγροτικών Συλλόγων Δενδροκαλλιεργητών, επισκέφτηκαν το υποκατάστημα του ΕΛΓΑ ΚΕΜΕ στην περιοχή του αεροδρομίου «Μ</w:t>
      </w:r>
      <w:r>
        <w:rPr>
          <w:rFonts w:eastAsia="Times New Roman" w:cs="Times New Roman"/>
          <w:szCs w:val="24"/>
        </w:rPr>
        <w:t>ακεδονία</w:t>
      </w:r>
      <w:r>
        <w:rPr>
          <w:rFonts w:eastAsia="Times New Roman" w:cs="Times New Roman"/>
          <w:szCs w:val="24"/>
        </w:rPr>
        <w:t>» της Θεσσαλονίκης</w:t>
      </w:r>
      <w:r>
        <w:rPr>
          <w:rFonts w:eastAsia="Times New Roman" w:cs="Times New Roman"/>
          <w:szCs w:val="24"/>
        </w:rPr>
        <w:t>,</w:t>
      </w:r>
      <w:r>
        <w:rPr>
          <w:rFonts w:eastAsia="Times New Roman" w:cs="Times New Roman"/>
          <w:szCs w:val="24"/>
        </w:rPr>
        <w:t xml:space="preserve"> όπου ζήτησαν και συζήτησαν, έθεσαν τα προβλήματα τα οποία αντιμετωπίζουν.</w:t>
      </w:r>
    </w:p>
    <w:p w14:paraId="4CED8F8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Ερωτάσθε, λοιπόν, κύριε Υπουργέ: </w:t>
      </w:r>
    </w:p>
    <w:p w14:paraId="4CED8F8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Πρώτον, πόσο άμεσα υπάρχει η δυνατότητα να αγορασθούν και να τοποθετηθούν τα καταγραφικά θερμόμετρα και εάν η ποσότητα των καταγραφικών θερμομέτρων</w:t>
      </w:r>
      <w:r>
        <w:rPr>
          <w:rFonts w:eastAsia="Times New Roman" w:cs="Times New Roman"/>
          <w:szCs w:val="24"/>
        </w:rPr>
        <w:t xml:space="preserve"> θα είναι επαρκής για την κάλυψη των καλλιεργήσιμων εκτάσεων.</w:t>
      </w:r>
    </w:p>
    <w:p w14:paraId="4CED8F8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Δεύτερον, εάν υπάρχει μελέτη που να αποδεικνύει ότι το κόστος αγοράς αυτών των καταγραφικών θερμομέτρων θα είναι μικρότερο από τις αποζημιώσεις που καλείται να δώσει ο ΕΛΓΑ.</w:t>
      </w:r>
    </w:p>
    <w:p w14:paraId="4CED8F8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CED8F8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κύριο </w:t>
      </w:r>
      <w:proofErr w:type="spellStart"/>
      <w:r>
        <w:rPr>
          <w:rFonts w:eastAsia="Times New Roman" w:cs="Times New Roman"/>
          <w:szCs w:val="24"/>
        </w:rPr>
        <w:t>Σαχινίδη</w:t>
      </w:r>
      <w:proofErr w:type="spellEnd"/>
      <w:r>
        <w:rPr>
          <w:rFonts w:eastAsia="Times New Roman" w:cs="Times New Roman"/>
          <w:szCs w:val="24"/>
        </w:rPr>
        <w:t>.</w:t>
      </w:r>
    </w:p>
    <w:p w14:paraId="4CED8F8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Θα απαντήσει τώρα ο Υπουργός Αγροτικής Ανάπτυξης και Τροφίμων κ. Ευάγγελος Αποστόλου</w:t>
      </w:r>
      <w:r>
        <w:rPr>
          <w:rFonts w:eastAsia="Times New Roman" w:cs="Times New Roman"/>
          <w:szCs w:val="24"/>
        </w:rPr>
        <w:t>,</w:t>
      </w:r>
      <w:r>
        <w:rPr>
          <w:rFonts w:eastAsia="Times New Roman" w:cs="Times New Roman"/>
          <w:szCs w:val="24"/>
        </w:rPr>
        <w:t xml:space="preserve"> για τρία λεπτά.</w:t>
      </w:r>
    </w:p>
    <w:p w14:paraId="4CED8F8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Βρισκόμαστε προς την κ</w:t>
      </w:r>
      <w:r>
        <w:rPr>
          <w:rFonts w:eastAsia="Times New Roman" w:cs="Times New Roman"/>
          <w:szCs w:val="24"/>
        </w:rPr>
        <w:t xml:space="preserve">ατεύθυνση βελτίωσης των προβλέψεων όσον αφορά την αντιμετώπιση των επιπτώσεων από τις καιρικές συνθήκες. Όμως, να ξεκαθαρίσουμε από την αρχή ένα πράγμα: </w:t>
      </w:r>
      <w:r>
        <w:rPr>
          <w:rFonts w:eastAsia="Times New Roman" w:cs="Times New Roman"/>
          <w:szCs w:val="24"/>
        </w:rPr>
        <w:t>ο</w:t>
      </w:r>
      <w:r>
        <w:rPr>
          <w:rFonts w:eastAsia="Times New Roman" w:cs="Times New Roman"/>
          <w:szCs w:val="24"/>
        </w:rPr>
        <w:t xml:space="preserve"> ΕΛΓΑ για την εκτίμηση των ζημιών του από τις καιρικές συνθήκες βασίζεται στους εκτιμητές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γεωπόνους </w:t>
      </w:r>
      <w:r>
        <w:rPr>
          <w:rFonts w:eastAsia="Times New Roman" w:cs="Times New Roman"/>
          <w:szCs w:val="24"/>
        </w:rPr>
        <w:t>του ΕΛΓΑ.</w:t>
      </w:r>
    </w:p>
    <w:p w14:paraId="4CED8F8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Το λέω αυτό, γιατί τα στοιχεία των πιστοποιημένων μετεωρολογικών σταθμών,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της Εθνικής Μετεωρολογικής Υπηρεσίας, μπορούμε να τα χρησιμοποιήσουμε συμβουλευτικά, όμως δεν αποτελούν αποκλειστική παράμετρο πάνω στην οποία θα λάβο</w:t>
      </w:r>
      <w:r>
        <w:rPr>
          <w:rFonts w:eastAsia="Times New Roman" w:cs="Times New Roman"/>
          <w:szCs w:val="24"/>
        </w:rPr>
        <w:t>υμε τις αποφάσεις για την επιτόπια εξέταση, τις επιπτώσεις που υπάρχουν μετά από την επιτόπια εξέταση των γεωπόνων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εκτιμητών.</w:t>
      </w:r>
    </w:p>
    <w:p w14:paraId="4CED8F8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Μέσα, λοιπόν,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w:t>
      </w:r>
      <w:r>
        <w:rPr>
          <w:rFonts w:eastAsia="Times New Roman" w:cs="Times New Roman"/>
          <w:szCs w:val="24"/>
        </w:rPr>
        <w:t>ό</w:t>
      </w:r>
      <w:r>
        <w:rPr>
          <w:rFonts w:eastAsia="Times New Roman" w:cs="Times New Roman"/>
          <w:szCs w:val="24"/>
        </w:rPr>
        <w:t xml:space="preserve"> και για την παροχή μετεωρολογικής πληροφορίας στα υποκαταστήματα του ΕΛΓΑ -γιατί </w:t>
      </w:r>
      <w:r>
        <w:rPr>
          <w:rFonts w:eastAsia="Times New Roman" w:cs="Times New Roman"/>
          <w:szCs w:val="24"/>
        </w:rPr>
        <w:lastRenderedPageBreak/>
        <w:t>αυτά όντως είναι</w:t>
      </w:r>
      <w:r>
        <w:rPr>
          <w:rFonts w:eastAsia="Times New Roman" w:cs="Times New Roman"/>
          <w:szCs w:val="24"/>
        </w:rPr>
        <w:t xml:space="preserve"> αρμοδιότητες και πρέπει να γίνουν από τον ΕΛΓΑ- εμείς έχουμε ήδη προμηθευτεί εξήντα πέντε μονάδες ψηφιακής μέτρησης και καταγραφής της θερμοκρασίας. Οι μονάδες αυτές διανεμήθηκαν σε υποκαταστήματα του ΕΛΓΑ στη βόρεια Ελλάδα -ένα μάλιστα πήγε στην Τρίπολη,</w:t>
      </w:r>
      <w:r>
        <w:rPr>
          <w:rFonts w:eastAsia="Times New Roman" w:cs="Times New Roman"/>
          <w:szCs w:val="24"/>
        </w:rPr>
        <w:t xml:space="preserve"> στη νότιο Ελλάδα- και οι περιοχές εγκατάστασης είναι όντως σε θύλακες παγετού - υψηλών θερμοκρασιών, σύμφωνα, βεβαίως, με τα ιστορικά δεδομένα που έχουμε από τον ΕΛΓΑ. Το κόστος προμήθειάς τους έφτασε στις 17.500 ευρώ και ο σχεδιασμός που έχουμε είναι να </w:t>
      </w:r>
      <w:r>
        <w:rPr>
          <w:rFonts w:eastAsia="Times New Roman" w:cs="Times New Roman"/>
          <w:szCs w:val="24"/>
        </w:rPr>
        <w:t xml:space="preserve">συνεχίσουμε αυτή την κάλυψη και σε περιοχές της νότιας Ελλάδας που έχουν ανάλογα προβλήματα. </w:t>
      </w:r>
    </w:p>
    <w:p w14:paraId="4CED8F8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Αντιλαμβάνεστε, όμως -το επαναλαμβάνω- ότι αυτός ο σχεδιασμός έχει σχέση και με τα στοιχεία που έχει ο ΕΛΓΑ για ζημιές που υφίστανται οι διάφορες περιοχές.</w:t>
      </w:r>
    </w:p>
    <w:p w14:paraId="4CED8F8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με απόφαση του Διοικητικού Συμβουλίου του ΕΛΓΑ  βρισκόμαστε αυτή την ώρα στην εξέλιξη μιας προσπάθειας να πάρουμε πέντε αυτόματους μετεωρολογικούς σταθμούς, που θα εγκατασταθούν ιδιαίτερα στα υποκαταστήματα Βέροιας και Κοζάνης, προϋπολογισμού 60.000 ευρώ</w:t>
      </w:r>
      <w:r>
        <w:rPr>
          <w:rFonts w:eastAsia="Times New Roman" w:cs="Times New Roman"/>
          <w:szCs w:val="24"/>
        </w:rPr>
        <w:t xml:space="preserve">, οι οποίοι μαζί με τους δύο ήδη υπάρχοντες σταθμούς θα μας βοηθήσουν, </w:t>
      </w:r>
      <w:r>
        <w:rPr>
          <w:rFonts w:eastAsia="Times New Roman" w:cs="Times New Roman"/>
          <w:szCs w:val="24"/>
        </w:rPr>
        <w:lastRenderedPageBreak/>
        <w:t>θα έλεγα, περισσότερο στο να έχουμε ένα οργανωμένο δίκτυο σε αυτές τις περιοχές που όντως πλήττονται σε σχέση με άλλες περιοχές.</w:t>
      </w:r>
    </w:p>
    <w:p w14:paraId="4CED8F8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Έτσι, λοιπόν, θα έλεγα ότι δείχνουμε ένα ενδιαφέρον και</w:t>
      </w:r>
      <w:r>
        <w:rPr>
          <w:rFonts w:eastAsia="Times New Roman" w:cs="Times New Roman"/>
          <w:szCs w:val="24"/>
        </w:rPr>
        <w:t>,</w:t>
      </w:r>
      <w:r>
        <w:rPr>
          <w:rFonts w:eastAsia="Times New Roman" w:cs="Times New Roman"/>
          <w:szCs w:val="24"/>
        </w:rPr>
        <w:t xml:space="preserve"> δεδομένων και των οικονομικών συνθηκών</w:t>
      </w:r>
      <w:r>
        <w:rPr>
          <w:rFonts w:eastAsia="Times New Roman" w:cs="Times New Roman"/>
          <w:szCs w:val="24"/>
        </w:rPr>
        <w:t>,</w:t>
      </w:r>
      <w:r>
        <w:rPr>
          <w:rFonts w:eastAsia="Times New Roman" w:cs="Times New Roman"/>
          <w:szCs w:val="24"/>
        </w:rPr>
        <w:t xml:space="preserve"> προσπαθούμε, όσο το δυνατόν, να προσεγγίσουμε τα συγκεκριμένα προβλήματα. </w:t>
      </w:r>
    </w:p>
    <w:p w14:paraId="4CED8F8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Ταυτόχρονα, θα αναπτυχθεί στο Κέντρο Μετεωρολογικών Εφαρμογών του ΕΛΓΑ ο κατάλληλος τεχνολογικός εξοπλισμός για τη διασύνδεσή του με τους άλ</w:t>
      </w:r>
      <w:r>
        <w:rPr>
          <w:rFonts w:eastAsia="Times New Roman" w:cs="Times New Roman"/>
          <w:szCs w:val="24"/>
        </w:rPr>
        <w:t xml:space="preserve">λους μετεωρολογικούς σταθμούς -είναι πάρα πολύ σοβαρό- όπως, για παράδειγμα, με τον ΕΜΥ ή και άλλους μετεωρολογικούς σταθμούς. </w:t>
      </w:r>
    </w:p>
    <w:p w14:paraId="4CED8F8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Περισσότερα, γιατί προχωράμε συνέχεια σε διαδικασίες, θα σας πω στη δευτερολογία μου.</w:t>
      </w:r>
    </w:p>
    <w:p w14:paraId="4CED8F8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w:t>
      </w:r>
      <w:r>
        <w:rPr>
          <w:rFonts w:eastAsia="Times New Roman" w:cs="Times New Roman"/>
          <w:szCs w:val="24"/>
        </w:rPr>
        <w:t>ούμε τον κύριο Υπουργό.</w:t>
      </w:r>
    </w:p>
    <w:p w14:paraId="4CED8F9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Σαχινίδης</w:t>
      </w:r>
      <w:proofErr w:type="spellEnd"/>
      <w:r>
        <w:rPr>
          <w:rFonts w:eastAsia="Times New Roman" w:cs="Times New Roman"/>
          <w:szCs w:val="24"/>
        </w:rPr>
        <w:t xml:space="preserve"> για τη δευτερολογία του</w:t>
      </w:r>
      <w:r>
        <w:rPr>
          <w:rFonts w:eastAsia="Times New Roman" w:cs="Times New Roman"/>
          <w:szCs w:val="24"/>
        </w:rPr>
        <w:t>,</w:t>
      </w:r>
      <w:r>
        <w:rPr>
          <w:rFonts w:eastAsia="Times New Roman" w:cs="Times New Roman"/>
          <w:szCs w:val="24"/>
        </w:rPr>
        <w:t xml:space="preserve"> για τρία λεπτά.</w:t>
      </w:r>
    </w:p>
    <w:p w14:paraId="4CED8F9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w:t>
      </w:r>
    </w:p>
    <w:p w14:paraId="4CED8F92" w14:textId="77777777" w:rsidR="00807BFC" w:rsidRDefault="003B0973">
      <w:pPr>
        <w:spacing w:line="600" w:lineRule="auto"/>
        <w:contextualSpacing/>
        <w:jc w:val="both"/>
        <w:rPr>
          <w:rFonts w:eastAsia="Times New Roman" w:cs="Times New Roman"/>
          <w:color w:val="000000" w:themeColor="text1"/>
          <w:szCs w:val="24"/>
        </w:rPr>
      </w:pPr>
      <w:r>
        <w:rPr>
          <w:rFonts w:eastAsia="Times New Roman" w:cs="Times New Roman"/>
          <w:szCs w:val="24"/>
        </w:rPr>
        <w:t xml:space="preserve">Ακριβώς εδώ είναι το πρόβλημα, κύριε Υπουργέ, στο ότι είναι λίγα τα </w:t>
      </w:r>
      <w:r w:rsidRPr="00162784">
        <w:rPr>
          <w:rFonts w:eastAsia="Times New Roman" w:cs="Times New Roman"/>
          <w:color w:val="000000" w:themeColor="text1"/>
          <w:szCs w:val="24"/>
        </w:rPr>
        <w:t xml:space="preserve">καταγραφικά θερμόμετρα. </w:t>
      </w:r>
      <w:r w:rsidRPr="00162784">
        <w:rPr>
          <w:rFonts w:eastAsia="Times New Roman" w:cs="Times New Roman"/>
          <w:color w:val="000000" w:themeColor="text1"/>
          <w:szCs w:val="24"/>
        </w:rPr>
        <w:t xml:space="preserve">Οπότε και οι πληροφορίες, τις </w:t>
      </w:r>
      <w:r w:rsidRPr="00162784">
        <w:rPr>
          <w:rFonts w:eastAsia="Times New Roman" w:cs="Times New Roman"/>
          <w:color w:val="000000" w:themeColor="text1"/>
          <w:szCs w:val="24"/>
        </w:rPr>
        <w:lastRenderedPageBreak/>
        <w:t xml:space="preserve">οποίες έχουν οι γεωπόνοι, είναι ελλιπέστατες διότι πηγαίνουν να πιστοποιήσουν ζημιές ακριβώς εκεί που υπάρχουν μόνο αυτοί οι σταθμοί. </w:t>
      </w:r>
    </w:p>
    <w:p w14:paraId="4CED8F9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Σας είχα αναφέρει και στις </w:t>
      </w:r>
      <w:r>
        <w:rPr>
          <w:rFonts w:eastAsia="Times New Roman" w:cs="Times New Roman"/>
          <w:szCs w:val="24"/>
        </w:rPr>
        <w:t>ε</w:t>
      </w:r>
      <w:r>
        <w:rPr>
          <w:rFonts w:eastAsia="Times New Roman" w:cs="Times New Roman"/>
          <w:szCs w:val="24"/>
        </w:rPr>
        <w:t>πιτροπές επανειλημμένα ότι λόγω του μικροκλίματος -και αυτό έχε</w:t>
      </w:r>
      <w:r>
        <w:rPr>
          <w:rFonts w:eastAsia="Times New Roman" w:cs="Times New Roman"/>
          <w:szCs w:val="24"/>
        </w:rPr>
        <w:t xml:space="preserve">ι να κάνει με τη μορφολογία του εδάφους πανελλαδικά- υπάρχουν σταθμοί οι οποίοι καταγράφουν σε συγκεκριμένες περιοχές. Σε απόσταση, όμως, πάρα πολύ μικρή -πολλές φορές θα έλεγα και κάτω των πέντε χιλιομέτρων- υπάρχει διαφορετικό </w:t>
      </w:r>
      <w:proofErr w:type="spellStart"/>
      <w:r>
        <w:rPr>
          <w:rFonts w:eastAsia="Times New Roman" w:cs="Times New Roman"/>
          <w:szCs w:val="24"/>
        </w:rPr>
        <w:t>μικροκλίμα</w:t>
      </w:r>
      <w:proofErr w:type="spellEnd"/>
      <w:r>
        <w:rPr>
          <w:rFonts w:eastAsia="Times New Roman" w:cs="Times New Roman"/>
          <w:szCs w:val="24"/>
        </w:rPr>
        <w:t>,</w:t>
      </w:r>
      <w:r>
        <w:rPr>
          <w:rFonts w:eastAsia="Times New Roman" w:cs="Times New Roman"/>
          <w:szCs w:val="24"/>
        </w:rPr>
        <w:t xml:space="preserve"> με αποτέλεσμα ν</w:t>
      </w:r>
      <w:r>
        <w:rPr>
          <w:rFonts w:eastAsia="Times New Roman" w:cs="Times New Roman"/>
          <w:szCs w:val="24"/>
        </w:rPr>
        <w:t>α μην καταγράφονται όλες οι ζημιές. Αυτό έχει να κάνει και με τα ιστορικά δεδομένα που αναφέρατε προηγουμένως. Είναι λογικό να είναι ελλιπή τα ιστορικά δεδομένα, αφού δεν υπάρχει πραγματική καταγραφή αυτών των ζημιών.</w:t>
      </w:r>
    </w:p>
    <w:p w14:paraId="4CED8F9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Πέρσι ακριβώς τέτοια εποχή είχα επισκε</w:t>
      </w:r>
      <w:r>
        <w:rPr>
          <w:rFonts w:eastAsia="Times New Roman" w:cs="Times New Roman"/>
          <w:szCs w:val="24"/>
        </w:rPr>
        <w:t>φθεί και εγώ το ΚΕΜΕ, κύριε Υπουργέ, στο αεροδρόμιο «Μακεδονία», το οποίο θεωρείται το τρίτο καλύτερο παγκοσμίως. Πράγματι ο εξοπλισμός που έχει όσον αφορά την πρόβλεψη, είναι ένας από τους καλύτερους παγκοσμίως μετά τον Καναδά, που είναι πρώτος και δεύτερ</w:t>
      </w:r>
      <w:r>
        <w:rPr>
          <w:rFonts w:eastAsia="Times New Roman" w:cs="Times New Roman"/>
          <w:szCs w:val="24"/>
        </w:rPr>
        <w:t xml:space="preserve">η τη Δανία ή τη Σουηδία, αν δεν κάνω λάθος. Εδώ, όμως, </w:t>
      </w:r>
      <w:r>
        <w:rPr>
          <w:rFonts w:eastAsia="Times New Roman" w:cs="Times New Roman"/>
          <w:szCs w:val="24"/>
        </w:rPr>
        <w:lastRenderedPageBreak/>
        <w:t>το πρόβλημα που προκύπτει είναι ακριβώς αυτό που σας αναφέρω: Ότι οι προβλέψεις που μπορεί να κάνει το ΚΕΜΕ σε σχέση με την πρόβλεψη θεομηνιών, έχουν να κάνουν ακριβώς με τον μικρό αριθμό αυτών των κατ</w:t>
      </w:r>
      <w:r>
        <w:rPr>
          <w:rFonts w:eastAsia="Times New Roman" w:cs="Times New Roman"/>
          <w:szCs w:val="24"/>
        </w:rPr>
        <w:t xml:space="preserve">αγραφικών. </w:t>
      </w:r>
    </w:p>
    <w:p w14:paraId="4CED8F9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να γίνει αγορά πολύ περισσοτέρων, διότι, όπως γνωρίζετε πάρα πολύ καλά, κύριε Υπουργέ, ο κύκλος εργασιών των αγροτών έχει να κάνει με την παραγωγή και τη διάθεση. Για να μπορέσει να διευρυνθεί αυτός ο κύκλος, ούτως ώστε να μπορούν να </w:t>
      </w:r>
      <w:r>
        <w:rPr>
          <w:rFonts w:eastAsia="Times New Roman" w:cs="Times New Roman"/>
          <w:szCs w:val="24"/>
        </w:rPr>
        <w:t xml:space="preserve">πωληθούν τα ελληνικά προϊόντα και στο εξωτερικό και σε οποιαδήποτε άλλη αγορά, θα πρέπει να γίνει κάτι πάνω στην πρόβλεψη. </w:t>
      </w:r>
    </w:p>
    <w:p w14:paraId="4CED8F9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Δυστυχώς, ο μόνος κύκλος που υπάρχει αυτή τη στιγμή στην Ελλάδα, κύριε Υπουργέ, είναι ο κύκλος των ζημιών με την αδυναμία προστασίας</w:t>
      </w:r>
      <w:r>
        <w:rPr>
          <w:rFonts w:eastAsia="Times New Roman" w:cs="Times New Roman"/>
          <w:szCs w:val="24"/>
        </w:rPr>
        <w:t xml:space="preserve"> των παραγωγών λόγω καθυστέρησης της αυτοψίας -αυτό που αναφέρατε- από τον ΕΛΓΑ και καθυστέρηση καταβολής των αποζημιώσεων από τον ΕΛΓΑ. Και αυτό έχει να κάνει με το κόστος παραγωγής, με την αύξηση φορολογίας, με την αύξηση των ασφαλιστικών εισφορών. Οι αγ</w:t>
      </w:r>
      <w:r>
        <w:rPr>
          <w:rFonts w:eastAsia="Times New Roman" w:cs="Times New Roman"/>
          <w:szCs w:val="24"/>
        </w:rPr>
        <w:t xml:space="preserve">ρότες είναι ανυπεράσπιστοι απέναντι στα καρτέλ των εμπόρων, οι οποίοι πάρα </w:t>
      </w:r>
      <w:r>
        <w:rPr>
          <w:rFonts w:eastAsia="Times New Roman" w:cs="Times New Roman"/>
          <w:szCs w:val="24"/>
        </w:rPr>
        <w:lastRenderedPageBreak/>
        <w:t xml:space="preserve">πολλές φορές δεν αποπληρώνουν τις παραγωγές στους παραγωγούς. Δεν υπάρχει διασφάλιση των εσόδων των αγροτών. Και, δυστυχώς, πρόσφατα ακούσαμε και το εξής: Στην έκθεση του </w:t>
      </w:r>
      <w:r>
        <w:rPr>
          <w:rFonts w:eastAsia="Times New Roman" w:cs="Times New Roman"/>
          <w:szCs w:val="24"/>
        </w:rPr>
        <w:t>«</w:t>
      </w:r>
      <w:r>
        <w:rPr>
          <w:rFonts w:eastAsia="Times New Roman" w:cs="Times New Roman"/>
          <w:szCs w:val="24"/>
          <w:lang w:val="en-US"/>
        </w:rPr>
        <w:t>ECONOMIST</w:t>
      </w:r>
      <w:r>
        <w:rPr>
          <w:rFonts w:eastAsia="Times New Roman" w:cs="Times New Roman"/>
          <w:szCs w:val="24"/>
        </w:rPr>
        <w:t>»</w:t>
      </w:r>
      <w:r>
        <w:rPr>
          <w:rFonts w:eastAsia="Times New Roman" w:cs="Times New Roman"/>
          <w:szCs w:val="24"/>
        </w:rPr>
        <w:t xml:space="preserve">, όπου ήσασταν κι εσείς παρών, ανέφερε ο Επίτροπος </w:t>
      </w:r>
      <w:proofErr w:type="spellStart"/>
      <w:r>
        <w:rPr>
          <w:rFonts w:eastAsia="Times New Roman" w:cs="Times New Roman"/>
          <w:szCs w:val="24"/>
        </w:rPr>
        <w:t>Φιλ</w:t>
      </w:r>
      <w:proofErr w:type="spellEnd"/>
      <w:r>
        <w:rPr>
          <w:rFonts w:eastAsia="Times New Roman" w:cs="Times New Roman"/>
          <w:szCs w:val="24"/>
        </w:rPr>
        <w:t xml:space="preserve"> Χόκινς ότι η Ελλάδα καλείται να επιστρέψει 3 δισεκατομμύρια ευρώ ως πρόστιμο από παράνομες επιδοτήσεις που έχουν δοθεί. </w:t>
      </w:r>
    </w:p>
    <w:p w14:paraId="4CED8F9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Προστατεύστε τον αγροτικό κόσμο, κύριε Υπουργέ. Η πρόταση της Χρυσής Αυγής είνα</w:t>
      </w:r>
      <w:r>
        <w:rPr>
          <w:rFonts w:eastAsia="Times New Roman" w:cs="Times New Roman"/>
          <w:szCs w:val="24"/>
        </w:rPr>
        <w:t>ι να προκαλέσετε μια συζήτηση στην Επιτροπή Παραγωγής και Εμπορίου, όπου θα δείτε ότι η Χρυσή Αυγή</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έχει προτάσεις και λύσεις πάνω στον πρωτογενή τομέα παραγωγής.</w:t>
      </w:r>
    </w:p>
    <w:p w14:paraId="4CED8F9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CED8F9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w:t>
      </w:r>
    </w:p>
    <w:p w14:paraId="4CED8F9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Ευάγγ</w:t>
      </w:r>
      <w:r>
        <w:rPr>
          <w:rFonts w:eastAsia="Times New Roman" w:cs="Times New Roman"/>
          <w:szCs w:val="24"/>
        </w:rPr>
        <w:t>ελος Αποστόλου, Υπουργός Αγροτικής Ανάπτυξης και Τροφίμων, για τη δευτερολογία του.</w:t>
      </w:r>
    </w:p>
    <w:p w14:paraId="4CED8F9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Ευχαριστώ, κύριε Πρόεδρε.</w:t>
      </w:r>
    </w:p>
    <w:p w14:paraId="4CED8F9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Να κλείσουμε το θέμα της καταγραφής, της πρόβλεψης των καιρικών φαινομένων, γιατί</w:t>
      </w:r>
      <w:r>
        <w:rPr>
          <w:rFonts w:eastAsia="Times New Roman" w:cs="Times New Roman"/>
          <w:szCs w:val="24"/>
        </w:rPr>
        <w:t xml:space="preserve"> όντως είναι πάρα πολύ σοβαρό. Όμως, όπως αντιλαμβάνεστε, αυτό που προέχει για τον ΕΛΓΑ από την ώρα που υπάρχει μια ασφαλιστική κάλυψη των συγκεκριμένων ζημιών, είναι η εκτίμηση και η όσο το δυνατόν γρηγορότερη καταβολή των αποζημιώσεων. </w:t>
      </w:r>
    </w:p>
    <w:p w14:paraId="4CED8F9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Αυτή την ώρα εμεί</w:t>
      </w:r>
      <w:r>
        <w:rPr>
          <w:rFonts w:eastAsia="Times New Roman" w:cs="Times New Roman"/>
          <w:szCs w:val="24"/>
        </w:rPr>
        <w:t xml:space="preserve">ς έχουμε </w:t>
      </w:r>
      <w:proofErr w:type="spellStart"/>
      <w:r>
        <w:rPr>
          <w:rFonts w:eastAsia="Times New Roman" w:cs="Times New Roman"/>
          <w:szCs w:val="24"/>
        </w:rPr>
        <w:t>εκατόν</w:t>
      </w:r>
      <w:proofErr w:type="spellEnd"/>
      <w:r>
        <w:rPr>
          <w:rFonts w:eastAsia="Times New Roman" w:cs="Times New Roman"/>
          <w:szCs w:val="24"/>
        </w:rPr>
        <w:t xml:space="preserve"> ογδόντα έναν μετεωρολογικούς σταθμούς. Όντως, αυτοί οι μετεωρολογικοί σταθμοί δεν έχουν τον απαραίτητο εξοπλισμό και</w:t>
      </w:r>
      <w:r>
        <w:rPr>
          <w:rFonts w:eastAsia="Times New Roman" w:cs="Times New Roman"/>
          <w:szCs w:val="24"/>
        </w:rPr>
        <w:t>,</w:t>
      </w:r>
      <w:r>
        <w:rPr>
          <w:rFonts w:eastAsia="Times New Roman" w:cs="Times New Roman"/>
          <w:szCs w:val="24"/>
        </w:rPr>
        <w:t xml:space="preserve"> κυρίως, δεν έχουν την απαραίτητη διασύνδεση με τους υπόλοιπους μετεωρολογικούς σταθμούς, όπως είπαμε, του Εθνικού Αστεροσκ</w:t>
      </w:r>
      <w:r>
        <w:rPr>
          <w:rFonts w:eastAsia="Times New Roman" w:cs="Times New Roman"/>
          <w:szCs w:val="24"/>
        </w:rPr>
        <w:t>οπείου, της Εθνικής Μετεωρολογικής Υπηρεσίας. Συστήσαμε, λοιπόν, μια ομάδα εργασίας με κατεύθυνση να μας καταθέσει μια πρόταση πώς θα υπάρξει αυτή η διασύνδεση και</w:t>
      </w:r>
      <w:r>
        <w:rPr>
          <w:rFonts w:eastAsia="Times New Roman" w:cs="Times New Roman"/>
          <w:szCs w:val="24"/>
        </w:rPr>
        <w:t>,</w:t>
      </w:r>
      <w:r>
        <w:rPr>
          <w:rFonts w:eastAsia="Times New Roman" w:cs="Times New Roman"/>
          <w:szCs w:val="24"/>
        </w:rPr>
        <w:t xml:space="preserve"> κυρίως, τι χρειάζεται από πλευράς εξοπλισμού</w:t>
      </w:r>
      <w:r>
        <w:rPr>
          <w:rFonts w:eastAsia="Times New Roman" w:cs="Times New Roman"/>
          <w:szCs w:val="24"/>
        </w:rPr>
        <w:t>,</w:t>
      </w:r>
      <w:r>
        <w:rPr>
          <w:rFonts w:eastAsia="Times New Roman" w:cs="Times New Roman"/>
          <w:szCs w:val="24"/>
        </w:rPr>
        <w:t xml:space="preserve"> ώστε αυτές τις μετεωρολογικές πληροφορίες</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έχουν οι άλλοι σταθμοί, να μπορούμε κι εμείς να τις αξιοποιήσουμε. Είναι μια διαδικασία που βρίσκεται σε εξέλιξη. Έχει επιφορτιστεί ο ΕΛΓΟ-</w:t>
      </w:r>
      <w:r>
        <w:rPr>
          <w:rFonts w:eastAsia="Times New Roman" w:cs="Times New Roman"/>
          <w:szCs w:val="24"/>
        </w:rPr>
        <w:t>«</w:t>
      </w:r>
      <w:r>
        <w:rPr>
          <w:rFonts w:eastAsia="Times New Roman" w:cs="Times New Roman"/>
          <w:szCs w:val="24"/>
        </w:rPr>
        <w:t>ΔΗΜΗΤΡΑ</w:t>
      </w:r>
      <w:r>
        <w:rPr>
          <w:rFonts w:eastAsia="Times New Roman" w:cs="Times New Roman"/>
          <w:szCs w:val="24"/>
        </w:rPr>
        <w:t>»</w:t>
      </w:r>
      <w:r>
        <w:rPr>
          <w:rFonts w:eastAsia="Times New Roman" w:cs="Times New Roman"/>
          <w:szCs w:val="24"/>
        </w:rPr>
        <w:t xml:space="preserve"> με τη συγκεκριμένη εργασία. Πιστεύουμε ότι σύντομα θα έχουμε καταλήξει. </w:t>
      </w:r>
    </w:p>
    <w:p w14:paraId="4CED8F9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Θέσατε, όμως, και άλλα θέματα που έχουν σχέση ειδικά με τον αγροτικό χώρο. Ακολουθεί μια επίκαιρη ερώτηση, όπου θα τοποθετηθούμε πάνω στη διαδικασία αντιμετώπισης των αθέμιτων πρακτικών που εφαρμόζονται στον αγροτικό χώρο σε όλη τη διαδικασία, από την παρα</w:t>
      </w:r>
      <w:r>
        <w:rPr>
          <w:rFonts w:eastAsia="Times New Roman" w:cs="Times New Roman"/>
          <w:szCs w:val="24"/>
        </w:rPr>
        <w:t xml:space="preserve">γωγή μέχρι τον καταναλωτή. </w:t>
      </w:r>
    </w:p>
    <w:p w14:paraId="4CED8F9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θέσατε το θέμα των προστίμων, των δημοσιονομικών διορθώσεων -έτσι λέγονται- και των ανακτήσεων. Είναι ένα τεράστιο πρόβλημα. Το βρήκαμε, το κληρονομήσαμε. Όντως είναι περίπου 2,7 δισεκατομμύρια ευρώ. Αυτή την ώρα </w:t>
      </w:r>
      <w:r>
        <w:rPr>
          <w:rFonts w:eastAsia="Times New Roman" w:cs="Times New Roman"/>
          <w:szCs w:val="24"/>
        </w:rPr>
        <w:t xml:space="preserve">βρισκόμαστε σε μία διαπραγμάτευση με την Ευρωπαϊκή Επιτροπή για να </w:t>
      </w:r>
      <w:proofErr w:type="spellStart"/>
      <w:r>
        <w:rPr>
          <w:rFonts w:eastAsia="Times New Roman" w:cs="Times New Roman"/>
          <w:szCs w:val="24"/>
        </w:rPr>
        <w:t>απομειώσουμε</w:t>
      </w:r>
      <w:proofErr w:type="spellEnd"/>
      <w:r>
        <w:rPr>
          <w:rFonts w:eastAsia="Times New Roman" w:cs="Times New Roman"/>
          <w:szCs w:val="24"/>
        </w:rPr>
        <w:t xml:space="preserve"> και ταυτόχρονα να μεταφέρουμε τις υποχρεώσεις μας, που</w:t>
      </w:r>
      <w:r>
        <w:rPr>
          <w:rFonts w:eastAsia="Times New Roman" w:cs="Times New Roman"/>
          <w:szCs w:val="24"/>
        </w:rPr>
        <w:t>,</w:t>
      </w:r>
      <w:r>
        <w:rPr>
          <w:rFonts w:eastAsia="Times New Roman" w:cs="Times New Roman"/>
          <w:szCs w:val="24"/>
        </w:rPr>
        <w:t xml:space="preserve"> τουλάχιστον από πλευράς δημοσιονομικών διορθώσεων των προστίμων, δεν υπάρχει πιθανότητα να μπορέσουμε να αφαιρέσουμε ούτ</w:t>
      </w:r>
      <w:r>
        <w:rPr>
          <w:rFonts w:eastAsia="Times New Roman" w:cs="Times New Roman"/>
          <w:szCs w:val="24"/>
        </w:rPr>
        <w:t xml:space="preserve">ε </w:t>
      </w:r>
      <w:r>
        <w:rPr>
          <w:rFonts w:eastAsia="Times New Roman" w:cs="Times New Roman"/>
          <w:szCs w:val="24"/>
        </w:rPr>
        <w:t>1</w:t>
      </w:r>
      <w:r>
        <w:rPr>
          <w:rFonts w:eastAsia="Times New Roman" w:cs="Times New Roman"/>
          <w:szCs w:val="24"/>
        </w:rPr>
        <w:t xml:space="preserve"> ευρώ</w:t>
      </w:r>
      <w:r>
        <w:rPr>
          <w:rFonts w:eastAsia="Times New Roman" w:cs="Times New Roman"/>
          <w:szCs w:val="24"/>
        </w:rPr>
        <w:t>,</w:t>
      </w:r>
      <w:r>
        <w:rPr>
          <w:rFonts w:eastAsia="Times New Roman" w:cs="Times New Roman"/>
          <w:szCs w:val="24"/>
        </w:rPr>
        <w:t xml:space="preserve"> για τον απλούστατο λόγο ότι έχουν </w:t>
      </w:r>
      <w:proofErr w:type="spellStart"/>
      <w:r>
        <w:rPr>
          <w:rFonts w:eastAsia="Times New Roman" w:cs="Times New Roman"/>
          <w:szCs w:val="24"/>
        </w:rPr>
        <w:t>τελεσιδικήσει</w:t>
      </w:r>
      <w:proofErr w:type="spellEnd"/>
      <w:r>
        <w:rPr>
          <w:rFonts w:eastAsia="Times New Roman" w:cs="Times New Roman"/>
          <w:szCs w:val="24"/>
        </w:rPr>
        <w:t>. Αντιλαμβάνεστε, λοιπόν, τι δυσκολίες αντιμετωπίζουμε.</w:t>
      </w:r>
    </w:p>
    <w:p w14:paraId="4CED8FA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Όμως, τονίζω για ακόμα μια φορά ότι αυτά τα βρήκαμε, αυτά τα κληρονομήσαμε από την κακή διαχείριση των ενισχύσεων που γινόντουσαν όλα τα προηγο</w:t>
      </w:r>
      <w:r>
        <w:rPr>
          <w:rFonts w:eastAsia="Times New Roman" w:cs="Times New Roman"/>
          <w:szCs w:val="24"/>
        </w:rPr>
        <w:t xml:space="preserve">ύμενα χρόνια. </w:t>
      </w:r>
    </w:p>
    <w:p w14:paraId="4CED8FA1"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Ευχαριστούμε πολύ, κύριε Υπουργέ. </w:t>
      </w:r>
    </w:p>
    <w:p w14:paraId="4CED8FA2"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στ</w:t>
      </w:r>
      <w:r>
        <w:rPr>
          <w:rFonts w:eastAsia="Times New Roman" w:cs="Times New Roman"/>
          <w:szCs w:val="24"/>
        </w:rPr>
        <w:t>ην πρώτη με αριθμό 2857/24-1-2017 ερώτηση της Βουλευτού Πέλλας του Συνασπισμού Ριζοσπαστικής Αριστεράς κ</w:t>
      </w:r>
      <w:r>
        <w:rPr>
          <w:rFonts w:eastAsia="Times New Roman" w:cs="Times New Roman"/>
          <w:szCs w:val="24"/>
        </w:rPr>
        <w:t>.</w:t>
      </w:r>
      <w:r>
        <w:rPr>
          <w:rFonts w:eastAsia="Times New Roman" w:cs="Times New Roman"/>
          <w:szCs w:val="24"/>
        </w:rPr>
        <w:t xml:space="preserve"> Θεοδώρας </w:t>
      </w:r>
      <w:proofErr w:type="spellStart"/>
      <w:r>
        <w:rPr>
          <w:rFonts w:eastAsia="Times New Roman" w:cs="Times New Roman"/>
          <w:szCs w:val="24"/>
        </w:rPr>
        <w:t>Τζάκρη</w:t>
      </w:r>
      <w:proofErr w:type="spellEnd"/>
      <w:r>
        <w:rPr>
          <w:rFonts w:eastAsia="Times New Roman" w:cs="Times New Roman"/>
          <w:szCs w:val="24"/>
        </w:rPr>
        <w:t xml:space="preserve"> προς τον Υπουργό Αγροτικής Ανάπτυξης </w:t>
      </w:r>
      <w:r>
        <w:rPr>
          <w:rFonts w:eastAsia="Times New Roman" w:cs="Times New Roman"/>
          <w:szCs w:val="24"/>
        </w:rPr>
        <w:t>και Τροφίμων, σχετικά με τη θέση των αγροτών στην αλυσίδα εφοδιασμού τροφίμων.</w:t>
      </w:r>
    </w:p>
    <w:p w14:paraId="4CED8FA3"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ερώτηση θα απαντήσει ο Υπουργός κ. Ευάγγελος Αποστόλου. </w:t>
      </w:r>
    </w:p>
    <w:p w14:paraId="4CED8FA4"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Τζάκρη</w:t>
      </w:r>
      <w:proofErr w:type="spellEnd"/>
      <w:r>
        <w:rPr>
          <w:rFonts w:eastAsia="Times New Roman" w:cs="Times New Roman"/>
          <w:szCs w:val="24"/>
        </w:rPr>
        <w:t xml:space="preserve"> για να αναπτύξει την ερώτηση σε δύο λεπτά. </w:t>
      </w:r>
    </w:p>
    <w:p w14:paraId="4CED8FA5"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Κύριε Υπουργέ, η συνεισφορά τ</w:t>
      </w:r>
      <w:r>
        <w:rPr>
          <w:rFonts w:eastAsia="Times New Roman" w:cs="Times New Roman"/>
          <w:szCs w:val="24"/>
        </w:rPr>
        <w:t xml:space="preserve">ων αγροτικών προϊόντων στο εξωτερικό αγροτικό ισοζύγιο της χώρας είναι ιδιαίτερα σημαντική. Θα έλεγα, μάλιστα, ότι ακόμη και σε αυτή την περίοδο ύφεσης παρουσιάζει και σταθερότητα και δυναμισμό. </w:t>
      </w:r>
    </w:p>
    <w:p w14:paraId="4CED8FA6"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Να πω μόνο ότι από το 2008 μέχρι το 2014 η αξία των εξαγωγών</w:t>
      </w:r>
      <w:r>
        <w:rPr>
          <w:rFonts w:eastAsia="Times New Roman" w:cs="Times New Roman"/>
          <w:szCs w:val="24"/>
        </w:rPr>
        <w:t xml:space="preserve"> των ελληνικών προϊόντων αυξήθηκε κατά 22,6%. Μόνο το 2014 τα αγροτικά προϊόντα με αξία περίπου 5 δισεκα</w:t>
      </w:r>
      <w:r>
        <w:rPr>
          <w:rFonts w:eastAsia="Times New Roman" w:cs="Times New Roman"/>
          <w:szCs w:val="24"/>
        </w:rPr>
        <w:lastRenderedPageBreak/>
        <w:t>τομμύρια ευρώ αποτελούν το 18,7% της συνολικής αξίας των αγροτικών προϊόντων. Όπως αντιλαμβανόμαστε όλοι, πίσω από αυτούς τους αριθμούς βρίσκονται οι άν</w:t>
      </w:r>
      <w:r>
        <w:rPr>
          <w:rFonts w:eastAsia="Times New Roman" w:cs="Times New Roman"/>
          <w:szCs w:val="24"/>
        </w:rPr>
        <w:t xml:space="preserve">θρωποι της υπαίθρου, βρίσκονται οι αγρότες </w:t>
      </w:r>
      <w:r>
        <w:rPr>
          <w:rFonts w:eastAsia="Times New Roman" w:cs="Times New Roman"/>
          <w:szCs w:val="24"/>
        </w:rPr>
        <w:t>μας,</w:t>
      </w:r>
      <w:r>
        <w:rPr>
          <w:rFonts w:eastAsia="Times New Roman" w:cs="Times New Roman"/>
          <w:szCs w:val="24"/>
        </w:rPr>
        <w:t xml:space="preserve"> οι οποίοι σε ένα περιβάλλον</w:t>
      </w:r>
      <w:r>
        <w:rPr>
          <w:rFonts w:eastAsia="Times New Roman" w:cs="Times New Roman"/>
          <w:szCs w:val="24"/>
        </w:rPr>
        <w:t>,</w:t>
      </w:r>
      <w:r>
        <w:rPr>
          <w:rFonts w:eastAsia="Times New Roman" w:cs="Times New Roman"/>
          <w:szCs w:val="24"/>
        </w:rPr>
        <w:t xml:space="preserve"> όπου βλέπουν το εισόδημά τους να μειώνεται, έχουν περιορισμένη ή και μηδαμινή πρόσβαση στη ρευστότητα και το κόστος των εισροών και της ενέργειας αυξάνεται συνεχώς, καλούνται να κ</w:t>
      </w:r>
      <w:r>
        <w:rPr>
          <w:rFonts w:eastAsia="Times New Roman" w:cs="Times New Roman"/>
          <w:szCs w:val="24"/>
        </w:rPr>
        <w:t>αλλιεργήσουν ανταγωνιζόμενοι -όπως αντιλαμβάνεστε- πολλές φορές μεγάλες καλλιέργειες και μεγάλες παραγωγές και μάλιστα προϊόντα που είναι γνωστά και για τη θρεπτική τους αξία και για την ποιότητά τους. Και, βεβαίως, η θέση τους δυσχεραίνει ακόμα περισσότερ</w:t>
      </w:r>
      <w:r>
        <w:rPr>
          <w:rFonts w:eastAsia="Times New Roman" w:cs="Times New Roman"/>
          <w:szCs w:val="24"/>
        </w:rPr>
        <w:t xml:space="preserve">ο όταν μιλάμε για τη διεκδίκηση θέσης στον παγκόσμιο χάρτη. </w:t>
      </w:r>
    </w:p>
    <w:p w14:paraId="4CED8FA7"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Η παγκοσμιοποίηση, η οποία βοήθησε την εξωστρέφεια της ελληνική γεωργίας, οδήγησε σε διαδικασίες συγκέντρωσης στην αλυσίδα εφοδιασμού τροφίμων, οι οποίες με τη σειρά τους οδήγησαν σε ανισορροπίες</w:t>
      </w:r>
      <w:r>
        <w:rPr>
          <w:rFonts w:eastAsia="Times New Roman" w:cs="Times New Roman"/>
          <w:szCs w:val="24"/>
        </w:rPr>
        <w:t xml:space="preserve"> μεταξύ των επαγγελματιών που μετέχουν αυτής. </w:t>
      </w:r>
    </w:p>
    <w:p w14:paraId="4CED8FA8"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τα χαρακτηριστικά σήμερα της αλυσίδας εφοδιασμού τροφίμων; Από τη μια μεριά μετέχει ένας πολύ μικρός </w:t>
      </w:r>
      <w:r>
        <w:rPr>
          <w:rFonts w:eastAsia="Times New Roman" w:cs="Times New Roman"/>
          <w:szCs w:val="24"/>
        </w:rPr>
        <w:lastRenderedPageBreak/>
        <w:t>αριθμός πολύ ισχυρών, όμως, επιχειρήσεων λιανικής πώλησης, οι οποίοι διαπραγματεύονται άμεσα ή έμ</w:t>
      </w:r>
      <w:r>
        <w:rPr>
          <w:rFonts w:eastAsia="Times New Roman" w:cs="Times New Roman"/>
          <w:szCs w:val="24"/>
        </w:rPr>
        <w:t xml:space="preserve">μεσα με ένα δυσανάλογα τεράστιο αριθμό και παραγωγών και αγροτικών βιομηχανιών. Όπως αναλαμβανόμαστε όλοι, ο αγρότης σε όλη αυτή τη διαδικασία είναι ο αδύναμος κρίκος, ο οποίος βιώνει καθημερινά αθέμιτες εμπορικές πρακτικές και στην καταβολή του τιμήματος </w:t>
      </w:r>
      <w:r>
        <w:rPr>
          <w:rFonts w:eastAsia="Times New Roman" w:cs="Times New Roman"/>
          <w:szCs w:val="24"/>
        </w:rPr>
        <w:t>των προϊόντων. Επίσης, έχει περιορισμούς στην πρόσβαση στην αγορά, έχει ζητήματα σε ό,τι αφορά την αθέμιτη μεταβολή -και μάλιστα αναδρομική- των όρων της σύμβασης. Επίσης, έχει ζητήματα σε ό,τι φορά τη μετακίνηση του κινδύνου, ακόμη και του μεταφορικού κόσ</w:t>
      </w:r>
      <w:r>
        <w:rPr>
          <w:rFonts w:eastAsia="Times New Roman" w:cs="Times New Roman"/>
          <w:szCs w:val="24"/>
        </w:rPr>
        <w:t>τους και του κόστους αποθήκευσης των προϊόντων αυτών, όταν καλείται να διαχειριστεί το εμπορικό κομμάτι της παραγωγής του.</w:t>
      </w:r>
    </w:p>
    <w:p w14:paraId="4CED8FA9"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αυτά τα </w:t>
      </w:r>
      <w:proofErr w:type="spellStart"/>
      <w:r>
        <w:rPr>
          <w:rFonts w:eastAsia="Times New Roman" w:cs="Times New Roman"/>
          <w:szCs w:val="24"/>
        </w:rPr>
        <w:t>αυτο</w:t>
      </w:r>
      <w:r>
        <w:rPr>
          <w:rFonts w:eastAsia="Times New Roman" w:cs="Times New Roman"/>
          <w:szCs w:val="24"/>
        </w:rPr>
        <w:t>ρ</w:t>
      </w:r>
      <w:r>
        <w:rPr>
          <w:rFonts w:eastAsia="Times New Roman" w:cs="Times New Roman"/>
          <w:szCs w:val="24"/>
        </w:rPr>
        <w:t>ρυθμιστικά</w:t>
      </w:r>
      <w:proofErr w:type="spellEnd"/>
      <w:r>
        <w:rPr>
          <w:rFonts w:eastAsia="Times New Roman" w:cs="Times New Roman"/>
          <w:szCs w:val="24"/>
        </w:rPr>
        <w:t xml:space="preserve"> και εθελοντικά συστήματα, κύριε Υπουργέ, έχουν αποδώσει πολύ περιορισμένα αποτελέσματα. </w:t>
      </w:r>
    </w:p>
    <w:p w14:paraId="4CED8FAA"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Να πω εδώ</w:t>
      </w:r>
      <w:r>
        <w:rPr>
          <w:rFonts w:eastAsia="Times New Roman" w:cs="Times New Roman"/>
          <w:szCs w:val="24"/>
        </w:rPr>
        <w:t xml:space="preserve"> ότι ο παραγωγός</w:t>
      </w:r>
      <w:r>
        <w:rPr>
          <w:rFonts w:eastAsia="Times New Roman" w:cs="Times New Roman"/>
          <w:szCs w:val="24"/>
        </w:rPr>
        <w:t>,</w:t>
      </w:r>
      <w:r>
        <w:rPr>
          <w:rFonts w:eastAsia="Times New Roman" w:cs="Times New Roman"/>
          <w:szCs w:val="24"/>
        </w:rPr>
        <w:t xml:space="preserve"> που είναι ο αδύναμος κρίκος της αλυσίδας, έχει φόβο στο να ασκήσει τα δικαιώματά του, έχει φόβο στο να υποβάλει καταγγελία στο ισχυρότερο μέρος της σύμβασης, γιατί φοβάται ότι θα θέσει σε κίνδυνο την εμπορική </w:t>
      </w:r>
      <w:r>
        <w:rPr>
          <w:rFonts w:eastAsia="Times New Roman" w:cs="Times New Roman"/>
          <w:szCs w:val="24"/>
        </w:rPr>
        <w:lastRenderedPageBreak/>
        <w:t>του σχέση, με αποτέλεσμα να μ</w:t>
      </w:r>
      <w:r>
        <w:rPr>
          <w:rFonts w:eastAsia="Times New Roman" w:cs="Times New Roman"/>
          <w:szCs w:val="24"/>
        </w:rPr>
        <w:t xml:space="preserve">ην έχουμε ούτε κυρώσεις, να μην έχουμε ούτε έναν μηχανισμό υποβολής καταγγελιών και η θέση του να δυσχεραίνει. </w:t>
      </w:r>
    </w:p>
    <w:p w14:paraId="4CED8FAB"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Το πρόβλημα όπως αντιλαμβάνεστε και το μέγεθος του προβλήματος είναι τεράστιο. Νομίζω ότι η σωστή αντιμετώπισή του απαιτεί κανόνες και για την ε</w:t>
      </w:r>
      <w:r>
        <w:rPr>
          <w:rFonts w:eastAsia="Times New Roman" w:cs="Times New Roman"/>
          <w:szCs w:val="24"/>
        </w:rPr>
        <w:t xml:space="preserve">ξασφάλιση της ορθής λειτουργίας της αγοράς, αλλά και για την εξασφάλιση δίκαιων και διαφανών όρων όλων των μετεχόντων της αλυσίδας εφοδιασμού τροφίμων. </w:t>
      </w:r>
    </w:p>
    <w:p w14:paraId="4CED8FAC"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Κοιτάξτε, το σχήμα «οι τιμές των προϊόντων θα αυξάνονται συνεχώς και το εισόδημα του παραγωγού θα μειών</w:t>
      </w:r>
      <w:r>
        <w:rPr>
          <w:rFonts w:eastAsia="Times New Roman" w:cs="Times New Roman"/>
          <w:szCs w:val="24"/>
        </w:rPr>
        <w:t>εται», πρέπει να σταματήσει. Αντιλαμβανόμαστε όλοι ότι θα πρέπει εδώ να υπάρξουν θεσμικές παρεμβάσεις -είναι αναγκαίες θεσμικές παρεμβάσεις- γιατί για τον αγρότη και τον καταναλωτή</w:t>
      </w:r>
      <w:r>
        <w:rPr>
          <w:rFonts w:eastAsia="Times New Roman" w:cs="Times New Roman"/>
          <w:szCs w:val="24"/>
        </w:rPr>
        <w:t>,</w:t>
      </w:r>
      <w:r>
        <w:rPr>
          <w:rFonts w:eastAsia="Times New Roman" w:cs="Times New Roman"/>
          <w:szCs w:val="24"/>
        </w:rPr>
        <w:t xml:space="preserve"> που αποτελούν το πρώτο και το τελευταίο τμήμα της αλυσίδας, θα πρέπει να ε</w:t>
      </w:r>
      <w:r>
        <w:rPr>
          <w:rFonts w:eastAsia="Times New Roman" w:cs="Times New Roman"/>
          <w:szCs w:val="24"/>
        </w:rPr>
        <w:t xml:space="preserve">ξασφαλίσουμε ίσους όρους και αγοράς και πώλησης. </w:t>
      </w:r>
    </w:p>
    <w:p w14:paraId="4CED8FAD"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κ. </w:t>
      </w:r>
      <w:proofErr w:type="spellStart"/>
      <w:r>
        <w:rPr>
          <w:rFonts w:eastAsia="Times New Roman" w:cs="Times New Roman"/>
          <w:szCs w:val="24"/>
        </w:rPr>
        <w:t>Τζάκρη</w:t>
      </w:r>
      <w:proofErr w:type="spellEnd"/>
      <w:r>
        <w:rPr>
          <w:rFonts w:eastAsia="Times New Roman" w:cs="Times New Roman"/>
          <w:szCs w:val="24"/>
        </w:rPr>
        <w:t xml:space="preserve">. </w:t>
      </w:r>
    </w:p>
    <w:p w14:paraId="4CED8FAE" w14:textId="77777777" w:rsidR="00807BFC" w:rsidRDefault="003B0973">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4CED8FA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Είναι πολλά και σημαντικά τα θέ</w:t>
      </w:r>
      <w:r>
        <w:rPr>
          <w:rFonts w:eastAsia="Times New Roman" w:cs="Times New Roman"/>
          <w:szCs w:val="24"/>
        </w:rPr>
        <w:t>ματα που έ</w:t>
      </w:r>
      <w:r>
        <w:rPr>
          <w:rFonts w:eastAsia="Times New Roman" w:cs="Times New Roman"/>
          <w:szCs w:val="24"/>
        </w:rPr>
        <w:t>θεσε</w:t>
      </w:r>
      <w:r>
        <w:rPr>
          <w:rFonts w:eastAsia="Times New Roman" w:cs="Times New Roman"/>
          <w:szCs w:val="24"/>
        </w:rPr>
        <w:t xml:space="preserve"> η κυρία συνάδελφος. Πιστεύω ότι και με την ανοχή σας, κύριε Πρόεδρε, θα απαντήσουμε όσο μπορούμε πιο συγκεκριμένα. </w:t>
      </w:r>
    </w:p>
    <w:p w14:paraId="4CED8FB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Στο πρώτο ερώτημα που αφορά το τι κάνει η Ευρωπαϊκή Επιτροπή και, βεβαίως, η Ελλάδα όσον αφορά στην αντιμετώπιση των αθέμιτων</w:t>
      </w:r>
      <w:r>
        <w:rPr>
          <w:rFonts w:eastAsia="Times New Roman" w:cs="Times New Roman"/>
          <w:szCs w:val="24"/>
        </w:rPr>
        <w:t xml:space="preserve"> πρακτικών, εμείς υποστηρίζουμε σταθερά την υιοθέτηση νομοθεσίας σε επίπεδο Ευρωπαϊκής Ένωσης, γιατί μόνο με κοινούς κανόνες σε μια </w:t>
      </w:r>
      <w:proofErr w:type="spellStart"/>
      <w:r>
        <w:rPr>
          <w:rFonts w:eastAsia="Times New Roman" w:cs="Times New Roman"/>
          <w:szCs w:val="24"/>
        </w:rPr>
        <w:t>παγκοσμιοποιημένη</w:t>
      </w:r>
      <w:proofErr w:type="spellEnd"/>
      <w:r>
        <w:rPr>
          <w:rFonts w:eastAsia="Times New Roman" w:cs="Times New Roman"/>
          <w:szCs w:val="24"/>
        </w:rPr>
        <w:t xml:space="preserve"> αγορά, όπως είναι η αγορά της Ευρωπαϊκής Ένωσης, μπορούν να εξασφαλιστούν οι ορθοί κανόνες λειτουργίας, η </w:t>
      </w:r>
      <w:r>
        <w:rPr>
          <w:rFonts w:eastAsia="Times New Roman" w:cs="Times New Roman"/>
          <w:szCs w:val="24"/>
        </w:rPr>
        <w:t xml:space="preserve">διαφάνεια, οι δίκαιες σχέσεις μεταξύ όλων των φορέων της εφοδιαστικής αλυσίδας. </w:t>
      </w:r>
    </w:p>
    <w:p w14:paraId="4CED8FB1" w14:textId="77777777" w:rsidR="00807BFC" w:rsidRDefault="003B0973">
      <w:pPr>
        <w:spacing w:line="600" w:lineRule="auto"/>
        <w:ind w:firstLine="720"/>
        <w:contextualSpacing/>
        <w:jc w:val="both"/>
        <w:rPr>
          <w:rFonts w:eastAsia="Times New Roman"/>
          <w:szCs w:val="24"/>
        </w:rPr>
      </w:pPr>
      <w:r>
        <w:rPr>
          <w:rFonts w:eastAsia="Times New Roman"/>
          <w:szCs w:val="24"/>
          <w:lang w:val="en-US"/>
        </w:rPr>
        <w:t>T</w:t>
      </w:r>
      <w:r>
        <w:rPr>
          <w:rFonts w:eastAsia="Times New Roman"/>
          <w:szCs w:val="24"/>
        </w:rPr>
        <w:t xml:space="preserve">ο Συμβούλιο Υπουργών Αλιείας, που έγινε στις 12 Δεκεμβρίου του 2016, είχε ακριβώς αυτό ως θέμα, τι προτάσεις, δηλαδή, καταθέτει και κατέθεσε η Ευρωπαϊκή Επιτροπή για την </w:t>
      </w:r>
      <w:r>
        <w:rPr>
          <w:rFonts w:eastAsia="Times New Roman"/>
          <w:szCs w:val="24"/>
        </w:rPr>
        <w:t xml:space="preserve">ενίσχυση της θέσης των γεωργών στην αλυσίδα εφοδιασμού. Προκειμένου να δοθεί συνέχεια σε αυτά τα συμπεράσματα που πήραμε τότε στο Συμβούλιο, στο επόμενο Συμβούλιο που έγινε στις </w:t>
      </w:r>
      <w:r>
        <w:rPr>
          <w:rFonts w:eastAsia="Times New Roman"/>
          <w:szCs w:val="24"/>
        </w:rPr>
        <w:lastRenderedPageBreak/>
        <w:t>6 Μαρτίου, εμείς και άλλες επτά χώρες ζητήσαμε να ξανασυζητηθεί το συγκεκριμέν</w:t>
      </w:r>
      <w:r>
        <w:rPr>
          <w:rFonts w:eastAsia="Times New Roman"/>
          <w:szCs w:val="24"/>
        </w:rPr>
        <w:t>ο θέμα</w:t>
      </w:r>
      <w:r>
        <w:rPr>
          <w:rFonts w:eastAsia="Times New Roman"/>
          <w:szCs w:val="24"/>
        </w:rPr>
        <w:t>,</w:t>
      </w:r>
      <w:r>
        <w:rPr>
          <w:rFonts w:eastAsia="Times New Roman"/>
          <w:szCs w:val="24"/>
        </w:rPr>
        <w:t xml:space="preserve"> για να είναι πιο συγκεκριμένη η θέση της Ευρωπαϊκής Επιτροπής. </w:t>
      </w:r>
    </w:p>
    <w:p w14:paraId="4CED8FB2" w14:textId="77777777" w:rsidR="00807BFC" w:rsidRDefault="003B0973">
      <w:pPr>
        <w:spacing w:line="600" w:lineRule="auto"/>
        <w:ind w:firstLine="720"/>
        <w:contextualSpacing/>
        <w:jc w:val="both"/>
        <w:rPr>
          <w:rFonts w:eastAsia="Times New Roman"/>
          <w:szCs w:val="24"/>
        </w:rPr>
      </w:pPr>
      <w:r>
        <w:rPr>
          <w:rFonts w:eastAsia="Times New Roman"/>
          <w:szCs w:val="24"/>
        </w:rPr>
        <w:t>Αυτό έγινε και εμείς πραγματικά συμφωνήσαμε ότι, τουλάχιστον, το κανονιστικό πλαίσιο</w:t>
      </w:r>
      <w:r>
        <w:rPr>
          <w:rFonts w:eastAsia="Times New Roman"/>
          <w:szCs w:val="24"/>
        </w:rPr>
        <w:t>,</w:t>
      </w:r>
      <w:r>
        <w:rPr>
          <w:rFonts w:eastAsia="Times New Roman"/>
          <w:szCs w:val="24"/>
        </w:rPr>
        <w:t xml:space="preserve"> που θα ληφθεί σε επίπεδο Ευρωπαϊκής Ένωσης, θα πρέπει να είναι σημείο αναφοράς στις χώρες-μέλη, έτ</w:t>
      </w:r>
      <w:r>
        <w:rPr>
          <w:rFonts w:eastAsia="Times New Roman"/>
          <w:szCs w:val="24"/>
        </w:rPr>
        <w:t>σι ώστε να μπορούν, πηγαίνοντας ένα βήμα παραπέρα, να υπερασπιστούν τον αγροτικό χώρο μέσα και από εθνικές επιλογές.</w:t>
      </w:r>
    </w:p>
    <w:p w14:paraId="4CED8FB3" w14:textId="77777777" w:rsidR="00807BFC" w:rsidRDefault="003B0973">
      <w:pPr>
        <w:spacing w:line="600" w:lineRule="auto"/>
        <w:ind w:firstLine="720"/>
        <w:contextualSpacing/>
        <w:jc w:val="both"/>
        <w:rPr>
          <w:rFonts w:eastAsia="Times New Roman"/>
          <w:szCs w:val="24"/>
        </w:rPr>
      </w:pPr>
      <w:r>
        <w:rPr>
          <w:rFonts w:eastAsia="Times New Roman"/>
          <w:szCs w:val="24"/>
        </w:rPr>
        <w:t>Δεύτερο ερώτημα: Πώς θα χρησιμοποιηθεί το Πρόγραμμα Αγροτικής Ανάπτυξης για την υπεράσπιση του Έλληνα αγρότη ιδιαίτερα στο κομμάτι που αφορ</w:t>
      </w:r>
      <w:r>
        <w:rPr>
          <w:rFonts w:eastAsia="Times New Roman"/>
          <w:szCs w:val="24"/>
        </w:rPr>
        <w:t xml:space="preserve">ά την αλυσίδα; Αποτελεί προτεραιότητα ο </w:t>
      </w:r>
      <w:proofErr w:type="spellStart"/>
      <w:r>
        <w:rPr>
          <w:rFonts w:eastAsia="Times New Roman"/>
          <w:szCs w:val="24"/>
        </w:rPr>
        <w:t>αγροτοδιατροφικός</w:t>
      </w:r>
      <w:proofErr w:type="spellEnd"/>
      <w:r>
        <w:rPr>
          <w:rFonts w:eastAsia="Times New Roman"/>
          <w:szCs w:val="24"/>
        </w:rPr>
        <w:t xml:space="preserve"> τομέας, αποτελεί προτεραιότητα η ενθάρρυνση των ιδιωτικών επενδύσεων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ιδιαίτερα η λειτουργία μέσα από συλλογικά σχήματα, ούτως ώστε να αναδιαρθρώσουμε την αγροτική παραγωγή χρησιμοποιών</w:t>
      </w:r>
      <w:r>
        <w:rPr>
          <w:rFonts w:eastAsia="Times New Roman"/>
          <w:szCs w:val="24"/>
        </w:rPr>
        <w:t xml:space="preserve">τας το Πρόγραμμα Αγροτικής Ανάπτυξης την επόμενη πενταετία ως σημείο αναφοράς στην </w:t>
      </w:r>
      <w:proofErr w:type="spellStart"/>
      <w:r>
        <w:rPr>
          <w:rFonts w:eastAsia="Times New Roman"/>
          <w:szCs w:val="24"/>
        </w:rPr>
        <w:t>αγροτοδιατροφική</w:t>
      </w:r>
      <w:proofErr w:type="spellEnd"/>
      <w:r>
        <w:rPr>
          <w:rFonts w:eastAsia="Times New Roman"/>
          <w:szCs w:val="24"/>
        </w:rPr>
        <w:t xml:space="preserve"> αλυσίδα.</w:t>
      </w:r>
    </w:p>
    <w:p w14:paraId="4CED8FB4"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Το τρίτο ερώτημα ήταν ποιους τρόπους θα εφαρμόσουμε εμείς σε εθνικό επίπεδο. Γίνονται παρεμβάσεις για την υπεράσπιση των αγροτικών προϊόντων και θα</w:t>
      </w:r>
      <w:r>
        <w:rPr>
          <w:rFonts w:eastAsia="Times New Roman"/>
          <w:szCs w:val="24"/>
        </w:rPr>
        <w:t xml:space="preserve"> γίνουν. Έχουμε αυξήσει τους τελωνιακούς ελέγχους και βρισκόμαστε σε συνεννόηση με το Υπουργείο Οικονομίας και Οικονομικών. Μάλιστα, έχει προγραμματιστεί τον ερχόμενο Οκτώβρη να εγκατασταθούν σε τέσσερις πύλες εισόδου της χώρας μας, όπου εκεί αντιμετωπίζου</w:t>
      </w:r>
      <w:r>
        <w:rPr>
          <w:rFonts w:eastAsia="Times New Roman"/>
          <w:szCs w:val="24"/>
        </w:rPr>
        <w:t xml:space="preserve">με ένα μεγάλο πρόβλημα επιθέσεων </w:t>
      </w:r>
      <w:proofErr w:type="spellStart"/>
      <w:r>
        <w:rPr>
          <w:rFonts w:eastAsia="Times New Roman"/>
          <w:szCs w:val="24"/>
        </w:rPr>
        <w:t>ελληνοποίησης</w:t>
      </w:r>
      <w:proofErr w:type="spellEnd"/>
      <w:r>
        <w:rPr>
          <w:rFonts w:eastAsia="Times New Roman"/>
          <w:szCs w:val="24"/>
        </w:rPr>
        <w:t xml:space="preserve">, συγκροτήματα </w:t>
      </w:r>
      <w:proofErr w:type="spellStart"/>
      <w:r>
        <w:rPr>
          <w:rFonts w:eastAsia="Times New Roman"/>
          <w:szCs w:val="24"/>
        </w:rPr>
        <w:t>σκαναρίσματος</w:t>
      </w:r>
      <w:proofErr w:type="spellEnd"/>
      <w:r>
        <w:rPr>
          <w:rFonts w:eastAsia="Times New Roman"/>
          <w:szCs w:val="24"/>
        </w:rPr>
        <w:t xml:space="preserve"> των αγροτικών προϊόντων που θα μπαίνουν στη χώρα μας.</w:t>
      </w:r>
    </w:p>
    <w:p w14:paraId="4CED8FB5" w14:textId="77777777" w:rsidR="00807BFC" w:rsidRDefault="003B0973">
      <w:pPr>
        <w:spacing w:line="600" w:lineRule="auto"/>
        <w:ind w:firstLine="720"/>
        <w:contextualSpacing/>
        <w:jc w:val="both"/>
        <w:rPr>
          <w:rFonts w:eastAsia="Times New Roman"/>
          <w:szCs w:val="24"/>
        </w:rPr>
      </w:pPr>
      <w:r>
        <w:rPr>
          <w:rFonts w:eastAsia="Times New Roman"/>
          <w:szCs w:val="24"/>
        </w:rPr>
        <w:t>Επίσης, προχωράμε σε νομοθετική ρύθμιση. Εντός των ημερών -αύριο, μεθαύριο- θα δοθεί για διαβούλευση, στο</w:t>
      </w:r>
      <w:r>
        <w:rPr>
          <w:rFonts w:eastAsia="Times New Roman"/>
          <w:szCs w:val="24"/>
        </w:rPr>
        <w:t>ν</w:t>
      </w:r>
      <w:r>
        <w:rPr>
          <w:rFonts w:eastAsia="Times New Roman"/>
          <w:szCs w:val="24"/>
        </w:rPr>
        <w:t xml:space="preserve"> χώρο της κτηνοτροφία</w:t>
      </w:r>
      <w:r>
        <w:rPr>
          <w:rFonts w:eastAsia="Times New Roman"/>
          <w:szCs w:val="24"/>
        </w:rPr>
        <w:t xml:space="preserve">ς, νομοθετική ρύθμιση, η οποία θα καθιστά υποχρεωτική την αναγραφή στο γάλα, στα γαλακτοκομικά προϊόντα, στη συσκευασία της χώρας προέλευσης, της χώρας συσκευασίας και παραγωγής. Δηλαδή, θα αναφέρεται στο γάλα αυτό ότι χώρα </w:t>
      </w:r>
      <w:proofErr w:type="spellStart"/>
      <w:r>
        <w:rPr>
          <w:rFonts w:eastAsia="Times New Roman"/>
          <w:szCs w:val="24"/>
        </w:rPr>
        <w:t>άρμεξης</w:t>
      </w:r>
      <w:proofErr w:type="spellEnd"/>
      <w:r>
        <w:rPr>
          <w:rFonts w:eastAsia="Times New Roman"/>
          <w:szCs w:val="24"/>
        </w:rPr>
        <w:t xml:space="preserve"> είναι η συγκεκριμένη, ού</w:t>
      </w:r>
      <w:r>
        <w:rPr>
          <w:rFonts w:eastAsia="Times New Roman"/>
          <w:szCs w:val="24"/>
        </w:rPr>
        <w:t xml:space="preserve">τως ώστε και ο καταναλωτής να πληροφορείται και, βεβαίως, να μπορέσουμε να αντιμετωπίσουμε την τεράστια επίθεση που δέχεται ο χώρος από τις </w:t>
      </w:r>
      <w:proofErr w:type="spellStart"/>
      <w:r>
        <w:rPr>
          <w:rFonts w:eastAsia="Times New Roman"/>
          <w:szCs w:val="24"/>
        </w:rPr>
        <w:t>ελληνοποιήσεις</w:t>
      </w:r>
      <w:proofErr w:type="spellEnd"/>
      <w:r>
        <w:rPr>
          <w:rFonts w:eastAsia="Times New Roman"/>
          <w:szCs w:val="24"/>
        </w:rPr>
        <w:t>.</w:t>
      </w:r>
    </w:p>
    <w:p w14:paraId="4CED8FB6"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Το ίδιο θα συμβεί και στα προϊόντα κρέατος. Αύριο θα δοθεί η συγκεκριμένη ρύθμιση. Και, βεβαίως, ακό</w:t>
      </w:r>
      <w:r>
        <w:rPr>
          <w:rFonts w:eastAsia="Times New Roman"/>
          <w:szCs w:val="24"/>
        </w:rPr>
        <w:t xml:space="preserve">μη εξετάζουμε και την περίπτωση της ηλεκτρονικής καταγραφής της διακίνησης των προϊόντων σε όλη την αλυσίδα, από τον παραγωγό μέχρι τον καταναλωτή. Θα έλεγα ότι είναι αυτή η καταγραφή, η οποία θα μας λύσει οριστικά το πρόβλημα της </w:t>
      </w:r>
      <w:proofErr w:type="spellStart"/>
      <w:r>
        <w:rPr>
          <w:rFonts w:eastAsia="Times New Roman"/>
          <w:szCs w:val="24"/>
        </w:rPr>
        <w:t>ελληνοποίησης</w:t>
      </w:r>
      <w:proofErr w:type="spellEnd"/>
      <w:r>
        <w:rPr>
          <w:rFonts w:eastAsia="Times New Roman"/>
          <w:szCs w:val="24"/>
        </w:rPr>
        <w:t xml:space="preserve">. </w:t>
      </w:r>
    </w:p>
    <w:p w14:paraId="4CED8FB7" w14:textId="77777777" w:rsidR="00807BFC" w:rsidRDefault="003B0973">
      <w:pPr>
        <w:spacing w:line="600" w:lineRule="auto"/>
        <w:ind w:firstLine="720"/>
        <w:contextualSpacing/>
        <w:jc w:val="both"/>
        <w:rPr>
          <w:rFonts w:eastAsia="Times New Roman"/>
          <w:szCs w:val="24"/>
        </w:rPr>
      </w:pPr>
      <w:r>
        <w:rPr>
          <w:rFonts w:eastAsia="Times New Roman"/>
          <w:szCs w:val="24"/>
        </w:rPr>
        <w:t>Στα υπόλο</w:t>
      </w:r>
      <w:r>
        <w:rPr>
          <w:rFonts w:eastAsia="Times New Roman"/>
          <w:szCs w:val="24"/>
        </w:rPr>
        <w:t>ιπα ερωτήματα θα απαντήσω στη δευτερολογία μου.</w:t>
      </w:r>
    </w:p>
    <w:p w14:paraId="4CED8FB8"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κύριε Υπουργέ.</w:t>
      </w:r>
    </w:p>
    <w:p w14:paraId="4CED8FB9"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Τον λόγο έχει η κ. </w:t>
      </w:r>
      <w:proofErr w:type="spellStart"/>
      <w:r>
        <w:rPr>
          <w:rFonts w:eastAsia="Times New Roman"/>
          <w:szCs w:val="24"/>
        </w:rPr>
        <w:t>Τζάκρη</w:t>
      </w:r>
      <w:proofErr w:type="spellEnd"/>
      <w:r>
        <w:rPr>
          <w:rFonts w:eastAsia="Times New Roman"/>
          <w:szCs w:val="24"/>
        </w:rPr>
        <w:t xml:space="preserve"> για τη δευτερολογία της για τρία λεπτά.</w:t>
      </w:r>
    </w:p>
    <w:p w14:paraId="4CED8FBA"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ΘΕΟΔΩΡΑ ΤΖΑΚΡΗ: </w:t>
      </w:r>
      <w:r>
        <w:rPr>
          <w:rFonts w:eastAsia="Times New Roman"/>
          <w:szCs w:val="24"/>
        </w:rPr>
        <w:t>Σας άκουσα προσεκτικά.</w:t>
      </w:r>
    </w:p>
    <w:p w14:paraId="4CED8FBB" w14:textId="77777777" w:rsidR="00807BFC" w:rsidRDefault="003B0973">
      <w:pPr>
        <w:spacing w:line="600" w:lineRule="auto"/>
        <w:ind w:firstLine="720"/>
        <w:contextualSpacing/>
        <w:jc w:val="both"/>
        <w:rPr>
          <w:rFonts w:eastAsia="Times New Roman"/>
          <w:szCs w:val="24"/>
        </w:rPr>
      </w:pPr>
      <w:r>
        <w:rPr>
          <w:rFonts w:eastAsia="Times New Roman"/>
          <w:szCs w:val="24"/>
        </w:rPr>
        <w:t>Οι αθέμιτες εμπορικές πρακτικές πλήττουν</w:t>
      </w:r>
      <w:r>
        <w:rPr>
          <w:rFonts w:eastAsia="Times New Roman"/>
          <w:szCs w:val="24"/>
        </w:rPr>
        <w:t xml:space="preserve"> τον αγρότη κυρίως, πλήττουν το εισόδημά του, πλήττουν την προσπάθει</w:t>
      </w:r>
      <w:r>
        <w:rPr>
          <w:rFonts w:eastAsia="Times New Roman"/>
          <w:szCs w:val="24"/>
        </w:rPr>
        <w:t>ά</w:t>
      </w:r>
      <w:r>
        <w:rPr>
          <w:rFonts w:eastAsia="Times New Roman"/>
          <w:szCs w:val="24"/>
        </w:rPr>
        <w:t xml:space="preserve"> του, πλήττουν τη βιωσιμότητά του και του στερούν το δικαίωμα και να επιβιώσει και να αναπτυχθεί.</w:t>
      </w:r>
    </w:p>
    <w:p w14:paraId="4CED8FBC"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Υπάρχει ένα παράδοξο: Ο αγρότης είναι και ο πιο αδύναμος κρίκος της αλυσίδας, αλλά είναι </w:t>
      </w:r>
      <w:r>
        <w:rPr>
          <w:rFonts w:eastAsia="Times New Roman"/>
          <w:szCs w:val="24"/>
        </w:rPr>
        <w:t xml:space="preserve">και ο ακρογωνιαίος λίθος αυτής. Άκουσα με πολύ μεγάλη προσοχή τις προσπάθειες που </w:t>
      </w:r>
      <w:r>
        <w:rPr>
          <w:rFonts w:eastAsia="Times New Roman"/>
          <w:szCs w:val="24"/>
        </w:rPr>
        <w:lastRenderedPageBreak/>
        <w:t>καταβάλλατε για θεσμική επίλυση του ζητήματος και σε κοινοτικό επίπεδο αλλά και σε εθνικό επίπεδο. Νομίζω ότι όλα αυτά που είπατε, δηλαδή η εξαγγελία σας για ρυθμίσεις που υπ</w:t>
      </w:r>
      <w:r>
        <w:rPr>
          <w:rFonts w:eastAsia="Times New Roman"/>
          <w:szCs w:val="24"/>
        </w:rPr>
        <w:t>οβά</w:t>
      </w:r>
      <w:r>
        <w:rPr>
          <w:rFonts w:eastAsia="Times New Roman"/>
          <w:szCs w:val="24"/>
        </w:rPr>
        <w:t>λ</w:t>
      </w:r>
      <w:r>
        <w:rPr>
          <w:rFonts w:eastAsia="Times New Roman"/>
          <w:szCs w:val="24"/>
        </w:rPr>
        <w:t>λουν ως υποχρεωτική τη σήμανση της προέλευσης του γάλακτος και στις συσκευασίες του γάλακτος και στα γαλακτοκομικά προϊόντα και στα προϊόντα κρέατος, συμβάλλουν προς την κατεύθυνση αυτή.</w:t>
      </w:r>
    </w:p>
    <w:p w14:paraId="4CED8FBD" w14:textId="77777777" w:rsidR="00807BFC" w:rsidRDefault="003B0973">
      <w:pPr>
        <w:spacing w:line="600" w:lineRule="auto"/>
        <w:ind w:firstLine="720"/>
        <w:contextualSpacing/>
        <w:jc w:val="both"/>
        <w:rPr>
          <w:rFonts w:eastAsia="Times New Roman" w:cs="Times New Roman"/>
          <w:szCs w:val="24"/>
        </w:rPr>
      </w:pPr>
      <w:r>
        <w:rPr>
          <w:rFonts w:eastAsia="Times New Roman"/>
          <w:szCs w:val="24"/>
        </w:rPr>
        <w:t>Εκτιμώ, όμως, ότι θα πρέπει να υπάρξει και το αντίστοιχο τουλάχισ</w:t>
      </w:r>
      <w:r>
        <w:rPr>
          <w:rFonts w:eastAsia="Times New Roman"/>
          <w:szCs w:val="24"/>
        </w:rPr>
        <w:t>τον για τα νωπά και τα ευπαθή προϊόντα. Θα πρέπει, δηλαδή, να προβλεφθεί -να το πω κατ’ αυτή την έννοια- ένας χρόνος συγκεκριμένος έγκαιρης καταβολής του τιμήματος στους παραγωγούς.</w:t>
      </w:r>
    </w:p>
    <w:p w14:paraId="4CED8FB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Νομίζω ότι αυτό είναι το προστατευτικό πλαίσιο που ζητούν οι παραγωγοί.</w:t>
      </w:r>
    </w:p>
    <w:p w14:paraId="4CED8FB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Κο</w:t>
      </w:r>
      <w:r>
        <w:rPr>
          <w:rFonts w:eastAsia="Times New Roman" w:cs="Times New Roman"/>
          <w:szCs w:val="24"/>
        </w:rPr>
        <w:t xml:space="preserve">ιτάξτε, το πρόβλημα δεν είναι εύκολο. Το αντιλαμβάνομαι. Είναι πολυσύνθετο και χρειάζεται και μια ολιστική προσέγγιση. </w:t>
      </w:r>
    </w:p>
    <w:p w14:paraId="4CED8FC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Αυτό που νομίζω ότι επιπλέον πρέπει να κάνουμε, είναι να ενημερώσουμε τους αγρότες -κι εκεί είναι πολύ μεγάλη η ευ</w:t>
      </w:r>
      <w:r>
        <w:rPr>
          <w:rFonts w:eastAsia="Times New Roman" w:cs="Times New Roman"/>
          <w:szCs w:val="24"/>
        </w:rPr>
        <w:lastRenderedPageBreak/>
        <w:t>θύνη του Υπουργείου Αγ</w:t>
      </w:r>
      <w:r>
        <w:rPr>
          <w:rFonts w:eastAsia="Times New Roman" w:cs="Times New Roman"/>
          <w:szCs w:val="24"/>
        </w:rPr>
        <w:t>ροτικής Ανάπτυξης- για τα χρηματοδοτικά εργαλεία που υπάρχουν στην καινούργια ΚΑΠ, πόσα και ποια είναι αυτά τα χρηματοδοτικά εργαλεία. Και νομίζω ότι υπάρχουν αρκετά που μπορούν και να ενισχύσουν και να βελτιώσουν τη θέση του παραγωγού και να βελτιώσουν -α</w:t>
      </w:r>
      <w:r>
        <w:rPr>
          <w:rFonts w:eastAsia="Times New Roman" w:cs="Times New Roman"/>
          <w:szCs w:val="24"/>
        </w:rPr>
        <w:t xml:space="preserve">ν θέλετε- τη διαπραγματευτική του ισχύ, που θα του επιτρέψει να εξασφαλίσει καλύτερες τιμές στα πωλούμενα προϊόντα του. Και μέσα σε αυτά είναι και οι ομάδες παραγωγών και οι οργανώσεις παραγωγών και η </w:t>
      </w:r>
      <w:proofErr w:type="spellStart"/>
      <w:r>
        <w:rPr>
          <w:rFonts w:eastAsia="Times New Roman" w:cs="Times New Roman"/>
          <w:szCs w:val="24"/>
        </w:rPr>
        <w:t>συμβολαιακή</w:t>
      </w:r>
      <w:proofErr w:type="spellEnd"/>
      <w:r>
        <w:rPr>
          <w:rFonts w:eastAsia="Times New Roman" w:cs="Times New Roman"/>
          <w:szCs w:val="24"/>
        </w:rPr>
        <w:t xml:space="preserve"> γεωργία και οι βραχείες αλυσίδες, οι τοπικέ</w:t>
      </w:r>
      <w:r>
        <w:rPr>
          <w:rFonts w:eastAsia="Times New Roman" w:cs="Times New Roman"/>
          <w:szCs w:val="24"/>
        </w:rPr>
        <w:t xml:space="preserve">ς αγορές, ακόμα και το ηλεκτρονικό εμπόριο. </w:t>
      </w:r>
    </w:p>
    <w:p w14:paraId="4CED8FC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Και πολύ σωστά είπατε, κύριε Υπουργέ, ότι η ρύθμιση που θα υπάρξει για την ηλεκτρονική ιχνηλασιμότητα των τροφίμων, είναι πάρα πολύ σημαντική και για την ασφάλεια των τροφίμων, αλλά και για τον έλεγχο των τιμών.</w:t>
      </w:r>
      <w:r>
        <w:rPr>
          <w:rFonts w:eastAsia="Times New Roman" w:cs="Times New Roman"/>
          <w:szCs w:val="24"/>
        </w:rPr>
        <w:t xml:space="preserve"> Πραγματικά, είναι μια ρύθμιση που την αναμένουμε όλοι και μπορεί να συμβάλει καθοριστικά. </w:t>
      </w:r>
    </w:p>
    <w:p w14:paraId="4CED8FC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Η καινούργια ΚΑΠ έχει 4,5 δισεκατομμύρια μόνο κοινοτική συμμετοχή. Με την εθνική συμμετοχή και τους ιδιωτικούς πόρους μπορεί να φτάσει τα 6,5 δισεκατομμύρια. </w:t>
      </w:r>
    </w:p>
    <w:p w14:paraId="4CED8FC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w:t>
      </w:r>
      <w:r>
        <w:rPr>
          <w:rFonts w:eastAsia="Times New Roman" w:cs="Times New Roman"/>
          <w:szCs w:val="24"/>
        </w:rPr>
        <w:t>που θα ήταν ευχής έργον -και θα κλείσω με αυτό, κύριε Πρόεδρε- είναι στο τέλος της ημέρας να πάψει να υπάρχει μείωση της τιμής των αγροτικών προϊόντων που πληρώνεται ο παραγωγός. Και νομίζω ότι θα πρέπει κάποια στιγμή οι Έλληνες παραγωγοί να επωφεληθούν απ</w:t>
      </w:r>
      <w:r>
        <w:rPr>
          <w:rFonts w:eastAsia="Times New Roman" w:cs="Times New Roman"/>
          <w:szCs w:val="24"/>
        </w:rPr>
        <w:t xml:space="preserve">ό την προστιθέμενη αξία που υπάρχει σε όλο το μήκος της αλυσίδας αξίας, που αυτή τη στιγμή -για να πούμε και την αλήθεια- την επωφελούνται οι </w:t>
      </w:r>
      <w:proofErr w:type="spellStart"/>
      <w:r>
        <w:rPr>
          <w:rFonts w:eastAsia="Times New Roman" w:cs="Times New Roman"/>
          <w:szCs w:val="24"/>
        </w:rPr>
        <w:t>μεταποιητές</w:t>
      </w:r>
      <w:proofErr w:type="spellEnd"/>
      <w:r>
        <w:rPr>
          <w:rFonts w:eastAsia="Times New Roman" w:cs="Times New Roman"/>
          <w:szCs w:val="24"/>
        </w:rPr>
        <w:t xml:space="preserve">, την επωφελούνται οι χονδρέμποροι, την επωφελούνται οι έμποροι λιανικών πωλήσεων και επ’ </w:t>
      </w:r>
      <w:proofErr w:type="spellStart"/>
      <w:r>
        <w:rPr>
          <w:rFonts w:eastAsia="Times New Roman" w:cs="Times New Roman"/>
          <w:szCs w:val="24"/>
        </w:rPr>
        <w:t>ουδενί</w:t>
      </w:r>
      <w:proofErr w:type="spellEnd"/>
      <w:r>
        <w:rPr>
          <w:rFonts w:eastAsia="Times New Roman" w:cs="Times New Roman"/>
          <w:szCs w:val="24"/>
        </w:rPr>
        <w:t xml:space="preserve"> ο αγρό</w:t>
      </w:r>
      <w:r>
        <w:rPr>
          <w:rFonts w:eastAsia="Times New Roman" w:cs="Times New Roman"/>
          <w:szCs w:val="24"/>
        </w:rPr>
        <w:t xml:space="preserve">της. Αυτό νομίζω ότι είναι το ζητούμενο για όλους μας. </w:t>
      </w:r>
    </w:p>
    <w:p w14:paraId="4CED8FC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w:t>
      </w:r>
      <w:proofErr w:type="spellStart"/>
      <w:r>
        <w:rPr>
          <w:rFonts w:eastAsia="Times New Roman" w:cs="Times New Roman"/>
          <w:szCs w:val="24"/>
        </w:rPr>
        <w:t>Τζάκρη</w:t>
      </w:r>
      <w:proofErr w:type="spellEnd"/>
      <w:r>
        <w:rPr>
          <w:rFonts w:eastAsia="Times New Roman" w:cs="Times New Roman"/>
          <w:szCs w:val="24"/>
        </w:rPr>
        <w:t xml:space="preserve">. </w:t>
      </w:r>
    </w:p>
    <w:p w14:paraId="4CED8FC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Απαντά και κλείνει την ερώτηση ο Υπουργός Αγροτικής Ανάπτυξης και Τροφίμων</w:t>
      </w:r>
      <w:r>
        <w:rPr>
          <w:rFonts w:eastAsia="Times New Roman" w:cs="Times New Roman"/>
          <w:szCs w:val="24"/>
        </w:rPr>
        <w:t xml:space="preserve"> </w:t>
      </w:r>
      <w:r>
        <w:rPr>
          <w:rFonts w:eastAsia="Times New Roman" w:cs="Times New Roman"/>
          <w:szCs w:val="24"/>
        </w:rPr>
        <w:t>κ. Ευάγγελος Αποστόλου, ο οποίος έχει τον λόγο για τρία λεπτά.</w:t>
      </w:r>
      <w:r>
        <w:rPr>
          <w:rFonts w:eastAsia="Times New Roman" w:cs="Times New Roman"/>
          <w:szCs w:val="24"/>
        </w:rPr>
        <w:t xml:space="preserve"> </w:t>
      </w:r>
    </w:p>
    <w:p w14:paraId="4CED8FC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Θα ξεκινήσω από το μεγάλο πρόβλημα της ρευστότητας που αντιμετωπίζει ο αγροτικός χώρος. Βιώσαμε μια περίοδο απώλειας του πιστωτικού εργαλείου του αγροτικού χώρου από τη μεταφορά, τη χαριστι</w:t>
      </w:r>
      <w:r>
        <w:rPr>
          <w:rFonts w:eastAsia="Times New Roman" w:cs="Times New Roman"/>
          <w:szCs w:val="24"/>
        </w:rPr>
        <w:t xml:space="preserve">κή μεταφορά, της </w:t>
      </w:r>
      <w:r>
        <w:rPr>
          <w:rFonts w:eastAsia="Times New Roman" w:cs="Times New Roman"/>
          <w:szCs w:val="24"/>
        </w:rPr>
        <w:lastRenderedPageBreak/>
        <w:t>Αγροτικής Τράπεζας</w:t>
      </w:r>
      <w:r>
        <w:rPr>
          <w:rFonts w:eastAsia="Times New Roman" w:cs="Times New Roman"/>
          <w:szCs w:val="24"/>
        </w:rPr>
        <w:t xml:space="preserve"> στην </w:t>
      </w:r>
      <w:r>
        <w:rPr>
          <w:rFonts w:eastAsia="Times New Roman" w:cs="Times New Roman"/>
          <w:szCs w:val="24"/>
        </w:rPr>
        <w:t>Τράπεζα Πειραιώς</w:t>
      </w:r>
      <w:r>
        <w:rPr>
          <w:rFonts w:eastAsia="Times New Roman" w:cs="Times New Roman"/>
          <w:szCs w:val="24"/>
        </w:rPr>
        <w:t xml:space="preserve">. Έμεινε χωρίς πιστωτικό εργαλείο. </w:t>
      </w:r>
    </w:p>
    <w:p w14:paraId="4CED8FC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ήδη θεσπίσει -και μάλιστα υπογράψαμε και σχετικό μνημόνιο με τις μεγάλες, τις συστημικές τράπεζες- τη διαδικασία χορήγησης της κάρτας του αγρότη με </w:t>
      </w:r>
      <w:r>
        <w:rPr>
          <w:rFonts w:eastAsia="Times New Roman" w:cs="Times New Roman"/>
          <w:szCs w:val="24"/>
        </w:rPr>
        <w:t xml:space="preserve">κύριο </w:t>
      </w:r>
      <w:r>
        <w:rPr>
          <w:rFonts w:eastAsia="Times New Roman" w:cs="Times New Roman"/>
          <w:szCs w:val="24"/>
        </w:rPr>
        <w:t>στοιχείο αναφοράς τη βασική ενίσχυση. Ήδη αυτές τις ημέρες έχουν αρχίσει οι διεργασίες και πιστεύουμε ότι και οι τράπεζες θα ανταποκριθούν για ένα εργαλείο που τους ενδιαφέρει, γιατί έχουν και εγγύηση -δεν μπορεί να υπάρξει καλύτερη εγγύηση από τις ενισχύσ</w:t>
      </w:r>
      <w:r>
        <w:rPr>
          <w:rFonts w:eastAsia="Times New Roman" w:cs="Times New Roman"/>
          <w:szCs w:val="24"/>
        </w:rPr>
        <w:t>εις- αλλά, ταυτόχρονα</w:t>
      </w:r>
      <w:r>
        <w:rPr>
          <w:rFonts w:eastAsia="Times New Roman" w:cs="Times New Roman"/>
          <w:szCs w:val="24"/>
        </w:rPr>
        <w:t>,</w:t>
      </w:r>
      <w:r>
        <w:rPr>
          <w:rFonts w:eastAsia="Times New Roman" w:cs="Times New Roman"/>
          <w:szCs w:val="24"/>
        </w:rPr>
        <w:t xml:space="preserve"> είναι και μια δυνατότητα εισόδου σε έναν χώρο, ο οποίος πραγματικά -απ’ ό,τι δείχνουν τα στοιχεία- έχει μια πορεία ανάπτυξης τέτοια</w:t>
      </w:r>
      <w:r>
        <w:rPr>
          <w:rFonts w:eastAsia="Times New Roman" w:cs="Times New Roman"/>
          <w:szCs w:val="24"/>
        </w:rPr>
        <w:t>,</w:t>
      </w:r>
      <w:r>
        <w:rPr>
          <w:rFonts w:eastAsia="Times New Roman" w:cs="Times New Roman"/>
          <w:szCs w:val="24"/>
        </w:rPr>
        <w:t xml:space="preserve"> που μπορεί να αποτελέσει το εργαλείο για την παραγωγική ανασυγκρότηση της χώρας. </w:t>
      </w:r>
    </w:p>
    <w:p w14:paraId="4CED8FC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Δεν είναι μόνο αυτ</w:t>
      </w:r>
      <w:r>
        <w:rPr>
          <w:rFonts w:eastAsia="Times New Roman" w:cs="Times New Roman"/>
          <w:szCs w:val="24"/>
        </w:rPr>
        <w:t>ό. Αυτό που φέρνουμε στο σχέδιο νόμου, το οποίο σας είπα ότι θα δώσουμε για διαβούλευση τις επόμενες μέρες -ίσως και αύριο- είναι η υποχρεωτική πληρωμή των νωπών, ευπαθών προϊόντων σε προθεσμία μέχρι εξήντα ημέρες. Είναι αδιανόητο αυτό που συμβαίνει σήμερα</w:t>
      </w:r>
      <w:r>
        <w:rPr>
          <w:rFonts w:eastAsia="Times New Roman" w:cs="Times New Roman"/>
          <w:szCs w:val="24"/>
        </w:rPr>
        <w:t xml:space="preserve"> στον αγροτικό χώρο, να είναι ο βασικός πιστωτής όλων των πολυκαταστημά</w:t>
      </w:r>
      <w:r>
        <w:rPr>
          <w:rFonts w:eastAsia="Times New Roman" w:cs="Times New Roman"/>
          <w:szCs w:val="24"/>
        </w:rPr>
        <w:lastRenderedPageBreak/>
        <w:t>των -δεδομένου ότι έχουμε προϊόντα λήξης έξι, επτά και ο</w:t>
      </w:r>
      <w:r>
        <w:rPr>
          <w:rFonts w:eastAsia="Times New Roman" w:cs="Times New Roman"/>
          <w:szCs w:val="24"/>
        </w:rPr>
        <w:t>κ</w:t>
      </w:r>
      <w:r>
        <w:rPr>
          <w:rFonts w:eastAsia="Times New Roman" w:cs="Times New Roman"/>
          <w:szCs w:val="24"/>
        </w:rPr>
        <w:t>τώ ημερών- και να πληρώνονται με επιταγές συναλλαγματικές επτά, ο</w:t>
      </w:r>
      <w:r>
        <w:rPr>
          <w:rFonts w:eastAsia="Times New Roman" w:cs="Times New Roman"/>
          <w:szCs w:val="24"/>
        </w:rPr>
        <w:t>κ</w:t>
      </w:r>
      <w:r>
        <w:rPr>
          <w:rFonts w:eastAsia="Times New Roman" w:cs="Times New Roman"/>
          <w:szCs w:val="24"/>
        </w:rPr>
        <w:t xml:space="preserve">τώ μηνών. Αυτό θα σταματήσει. Και, βεβαίως, για να σταματήσει </w:t>
      </w:r>
      <w:r>
        <w:rPr>
          <w:rFonts w:eastAsia="Times New Roman" w:cs="Times New Roman"/>
          <w:szCs w:val="24"/>
        </w:rPr>
        <w:t>αυτό, καλούμε και τους Έλληνες αγρότες να μην υποκύπτουν σε πιέσεις, γιατί, όπως αντιλαμβάνεστε, σε αυτό το πάρε-δώσε ασκούνται πιέσεις. Και αυτό θα το καταφέρουν μόνο όταν συνεργαστούν. Θα πρέπει να καταλάβουν ότι η συνέργεια, ειδικά στον αγροτικό χώρο, ε</w:t>
      </w:r>
      <w:r>
        <w:rPr>
          <w:rFonts w:eastAsia="Times New Roman" w:cs="Times New Roman"/>
          <w:szCs w:val="24"/>
        </w:rPr>
        <w:t xml:space="preserve">ίναι το μεγαλύτερο εργαλείο για να αντιμετωπίσουν αυτές τις καταστάσεις. </w:t>
      </w:r>
    </w:p>
    <w:p w14:paraId="4CED8FC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Εμείς προβλέπουμε και διαδικασία κυρώσεων όταν παραβιάζεται η συγκεκριμένη νομοθεσία. Είναι οδηγία της Ευρωπαϊκής Επιτροπής που εφαρμόζεται σε άλλες χώρες και θα εφαρμοστεί και στη χ</w:t>
      </w:r>
      <w:r>
        <w:rPr>
          <w:rFonts w:eastAsia="Times New Roman" w:cs="Times New Roman"/>
          <w:szCs w:val="24"/>
        </w:rPr>
        <w:t xml:space="preserve">ώρα μας. </w:t>
      </w:r>
    </w:p>
    <w:p w14:paraId="4CED8FC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όντως πρέπει να δούμε και να παρακολουθούμε ιδιαίτερα πώς εφαρμόζεται ο θεσμός του εγκεκριμένου εμπόρου, να το ξέρουν και οι έμποροι ότι θα τους παρακολουθούμε και πως θα υπάρξουν και εκεί κυρώσεις, γιατί προβλέπονται. </w:t>
      </w:r>
    </w:p>
    <w:p w14:paraId="4CED8FCB" w14:textId="77777777" w:rsidR="00807BFC" w:rsidRDefault="003B0973">
      <w:pPr>
        <w:spacing w:line="600" w:lineRule="auto"/>
        <w:ind w:firstLine="720"/>
        <w:contextualSpacing/>
        <w:jc w:val="both"/>
        <w:rPr>
          <w:rFonts w:eastAsia="Times New Roman"/>
          <w:szCs w:val="24"/>
        </w:rPr>
      </w:pPr>
      <w:r>
        <w:rPr>
          <w:rFonts w:eastAsia="Times New Roman"/>
          <w:szCs w:val="24"/>
        </w:rPr>
        <w:t>Πάνω απ</w:t>
      </w:r>
      <w:r>
        <w:rPr>
          <w:rFonts w:eastAsia="Times New Roman"/>
          <w:szCs w:val="24"/>
        </w:rPr>
        <w:t xml:space="preserve">’ όλα, όμως, θέλω να πω ότι είναι η ώρα οι αγρότες να συμμορφωθούν και κυρίως να εκμεταλλευτούν το πλαίσιο </w:t>
      </w:r>
      <w:r>
        <w:rPr>
          <w:rFonts w:eastAsia="Times New Roman"/>
          <w:szCs w:val="24"/>
        </w:rPr>
        <w:lastRenderedPageBreak/>
        <w:t>λειτουργίας των συνεταιριστικών οργανώσεων</w:t>
      </w:r>
      <w:r>
        <w:rPr>
          <w:rFonts w:eastAsia="Times New Roman"/>
          <w:szCs w:val="24"/>
        </w:rPr>
        <w:t>,</w:t>
      </w:r>
      <w:r>
        <w:rPr>
          <w:rFonts w:eastAsia="Times New Roman"/>
          <w:szCs w:val="24"/>
        </w:rPr>
        <w:t xml:space="preserve"> που προβλέπονται από το</w:t>
      </w:r>
      <w:r>
        <w:rPr>
          <w:rFonts w:eastAsia="Times New Roman"/>
          <w:szCs w:val="24"/>
        </w:rPr>
        <w:t>ν</w:t>
      </w:r>
      <w:r>
        <w:rPr>
          <w:rFonts w:eastAsia="Times New Roman"/>
          <w:szCs w:val="24"/>
        </w:rPr>
        <w:t xml:space="preserve"> νόμο που έχουμε ψηφίσει. Είναι η ώρα όλα τα προνόμια ιδιαίτερα αυτά που δίνονται</w:t>
      </w:r>
      <w:r>
        <w:rPr>
          <w:rFonts w:eastAsia="Times New Roman"/>
          <w:szCs w:val="24"/>
        </w:rPr>
        <w:t xml:space="preserve"> στις ομάδες παραγωγών σε σχέση με το πρόγραμμα αγροτικής ανάπτυξης, να μπουν σε αυτή τη διαδικασία, γιατί αποτελεί μονόδρομο. </w:t>
      </w:r>
    </w:p>
    <w:p w14:paraId="4CED8FCC"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Υπουργό Αγροτικής Ανάπτυξης. </w:t>
      </w:r>
    </w:p>
    <w:p w14:paraId="4CED8FCD" w14:textId="77777777" w:rsidR="00807BFC" w:rsidRDefault="003B0973">
      <w:pPr>
        <w:spacing w:line="600" w:lineRule="auto"/>
        <w:ind w:firstLine="720"/>
        <w:contextualSpacing/>
        <w:jc w:val="both"/>
        <w:rPr>
          <w:rFonts w:eastAsia="Times New Roman" w:cs="Times New Roman"/>
        </w:rPr>
      </w:pPr>
      <w:r>
        <w:rPr>
          <w:rFonts w:eastAsia="Times New Roman" w:cs="Times New Roman"/>
        </w:rPr>
        <w:t>Έ</w:t>
      </w:r>
      <w:r>
        <w:rPr>
          <w:rFonts w:eastAsia="Times New Roman" w:cs="Times New Roman"/>
        </w:rPr>
        <w:t>χω την τιμή να ανακοινώσω στο Σώμα ότι τη συνε</w:t>
      </w:r>
      <w:r>
        <w:rPr>
          <w:rFonts w:eastAsia="Times New Roman" w:cs="Times New Roman"/>
        </w:rPr>
        <w:t>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δεκατέσσερις μαθητές και μαθήτριες και δύο εκπαιδευτικοί συνοδοί τους από το 149</w:t>
      </w:r>
      <w:r>
        <w:rPr>
          <w:rFonts w:eastAsia="Times New Roman" w:cs="Times New Roman"/>
          <w:vertAlign w:val="superscript"/>
        </w:rPr>
        <w:t>ο</w:t>
      </w:r>
      <w:r>
        <w:rPr>
          <w:rFonts w:eastAsia="Times New Roman" w:cs="Times New Roman"/>
        </w:rPr>
        <w:t xml:space="preserve"> Δημοτ</w:t>
      </w:r>
      <w:r>
        <w:rPr>
          <w:rFonts w:eastAsia="Times New Roman" w:cs="Times New Roman"/>
        </w:rPr>
        <w:t xml:space="preserve">ικό Σχολείο </w:t>
      </w:r>
      <w:r>
        <w:rPr>
          <w:rFonts w:eastAsia="Times New Roman" w:cs="Times New Roman"/>
        </w:rPr>
        <w:t xml:space="preserve">της </w:t>
      </w:r>
      <w:r>
        <w:rPr>
          <w:rFonts w:eastAsia="Times New Roman" w:cs="Times New Roman"/>
        </w:rPr>
        <w:t>Αθήνας.</w:t>
      </w:r>
    </w:p>
    <w:p w14:paraId="4CED8FCE" w14:textId="77777777" w:rsidR="00807BFC" w:rsidRDefault="003B0973">
      <w:pPr>
        <w:spacing w:line="600" w:lineRule="auto"/>
        <w:ind w:firstLine="720"/>
        <w:contextualSpacing/>
        <w:jc w:val="both"/>
        <w:rPr>
          <w:rFonts w:eastAsia="Times New Roman"/>
          <w:szCs w:val="24"/>
        </w:rPr>
      </w:pPr>
      <w:r>
        <w:rPr>
          <w:rFonts w:eastAsia="Times New Roman" w:cs="Times New Roman"/>
        </w:rPr>
        <w:t xml:space="preserve">Η Βουλή τούς καλωσορίζει. </w:t>
      </w:r>
    </w:p>
    <w:p w14:paraId="4CED8FCF" w14:textId="77777777" w:rsidR="00807BFC" w:rsidRDefault="003B0973">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4CED8FD0" w14:textId="77777777" w:rsidR="00807BFC" w:rsidRDefault="003B0973">
      <w:pPr>
        <w:spacing w:line="600" w:lineRule="auto"/>
        <w:ind w:firstLine="720"/>
        <w:contextualSpacing/>
        <w:rPr>
          <w:rFonts w:eastAsia="Times New Roman"/>
          <w:szCs w:val="24"/>
        </w:rPr>
      </w:pPr>
      <w:r>
        <w:rPr>
          <w:rFonts w:eastAsia="Times New Roman"/>
          <w:szCs w:val="24"/>
        </w:rPr>
        <w:t xml:space="preserve">Κυρίες και κύριοι συνάδελφοι, έχουμε ορισμένες ερωτήσεις που δεν θα συζητηθούν. </w:t>
      </w:r>
    </w:p>
    <w:p w14:paraId="4CED8FD1" w14:textId="77777777" w:rsidR="00807BFC" w:rsidRDefault="003B0973">
      <w:pPr>
        <w:spacing w:line="600" w:lineRule="auto"/>
        <w:ind w:firstLine="720"/>
        <w:contextualSpacing/>
        <w:jc w:val="both"/>
        <w:rPr>
          <w:rFonts w:eastAsia="Times New Roman"/>
          <w:szCs w:val="24"/>
        </w:rPr>
      </w:pPr>
      <w:r>
        <w:rPr>
          <w:rFonts w:eastAsia="Times New Roman"/>
          <w:szCs w:val="24"/>
        </w:rPr>
        <w:t>Η έκτη με αριθμό 612/17</w:t>
      </w:r>
      <w:r>
        <w:rPr>
          <w:rFonts w:eastAsia="Times New Roman"/>
          <w:szCs w:val="24"/>
        </w:rPr>
        <w:t>-</w:t>
      </w:r>
      <w:r>
        <w:rPr>
          <w:rFonts w:eastAsia="Times New Roman"/>
          <w:szCs w:val="24"/>
        </w:rPr>
        <w:t>3</w:t>
      </w:r>
      <w:r>
        <w:rPr>
          <w:rFonts w:eastAsia="Times New Roman"/>
          <w:szCs w:val="24"/>
        </w:rPr>
        <w:t>-</w:t>
      </w:r>
      <w:r>
        <w:rPr>
          <w:rFonts w:eastAsia="Times New Roman"/>
          <w:szCs w:val="24"/>
        </w:rPr>
        <w:t xml:space="preserve">2017 επίκαιρη ερώτηση πρώτου κύκλου του Βουλευτή Αττικής των Ανεξαρτήτων Ελλήνων κ. Κωνσταντίνου </w:t>
      </w:r>
      <w:proofErr w:type="spellStart"/>
      <w:r>
        <w:rPr>
          <w:rFonts w:eastAsia="Times New Roman"/>
          <w:szCs w:val="24"/>
        </w:rPr>
        <w:t>Κατσίκη</w:t>
      </w:r>
      <w:proofErr w:type="spellEnd"/>
      <w:r>
        <w:rPr>
          <w:rFonts w:eastAsia="Times New Roman"/>
          <w:szCs w:val="24"/>
        </w:rPr>
        <w:t xml:space="preserve"> προς τον Υπουργό Οικονομικών, σχετικά </w:t>
      </w:r>
      <w:r>
        <w:rPr>
          <w:rFonts w:eastAsia="Times New Roman"/>
          <w:szCs w:val="24"/>
        </w:rPr>
        <w:lastRenderedPageBreak/>
        <w:t>με την καταβολή αποζημιώσεων από τις απαλλοτριώσεις ακινήτων, δεν θα συζητηθεί λόγω αναρμοδιότητας, καθώς το αρμό</w:t>
      </w:r>
      <w:r>
        <w:rPr>
          <w:rFonts w:eastAsia="Times New Roman"/>
          <w:szCs w:val="24"/>
        </w:rPr>
        <w:t xml:space="preserve">διο Υπουργείο είναι το Υπουργείο Εσωτερικών. </w:t>
      </w:r>
    </w:p>
    <w:p w14:paraId="4CED8FD2" w14:textId="77777777" w:rsidR="00807BFC" w:rsidRDefault="003B0973">
      <w:pPr>
        <w:spacing w:line="600" w:lineRule="auto"/>
        <w:ind w:firstLine="720"/>
        <w:contextualSpacing/>
        <w:jc w:val="both"/>
        <w:rPr>
          <w:rFonts w:eastAsia="Times New Roman"/>
          <w:szCs w:val="24"/>
        </w:rPr>
      </w:pPr>
      <w:r>
        <w:rPr>
          <w:rFonts w:eastAsia="Times New Roman"/>
          <w:szCs w:val="24"/>
        </w:rPr>
        <w:t>Η τρίτη με αριθμό 616/20</w:t>
      </w:r>
      <w:r>
        <w:rPr>
          <w:rFonts w:eastAsia="Times New Roman"/>
          <w:szCs w:val="24"/>
        </w:rPr>
        <w:t>-</w:t>
      </w:r>
      <w:r>
        <w:rPr>
          <w:rFonts w:eastAsia="Times New Roman"/>
          <w:szCs w:val="24"/>
        </w:rPr>
        <w:t>3</w:t>
      </w:r>
      <w:r>
        <w:rPr>
          <w:rFonts w:eastAsia="Times New Roman"/>
          <w:szCs w:val="24"/>
        </w:rPr>
        <w:t>-</w:t>
      </w:r>
      <w:r>
        <w:rPr>
          <w:rFonts w:eastAsia="Times New Roman"/>
          <w:szCs w:val="24"/>
        </w:rPr>
        <w:t>2017 επίκαιρη ερώτηση πρώτου κύκλου του Βουλευτή Ηρακλείου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Παιδείας, Έρευνας και Θρησκευμάτων, </w:t>
      </w:r>
      <w:r>
        <w:rPr>
          <w:rFonts w:eastAsia="Times New Roman"/>
          <w:szCs w:val="24"/>
        </w:rPr>
        <w:t>σχετικά με την έκδοση προεδρικού διατάγματος για την αναγνώριση των επαγγελματικών δικαιωμάτων των πτυχιούχων μηχανικών ΤΕΙ, δεν θα συζητηθεί λόγω απουσίας του Υπουργού</w:t>
      </w:r>
      <w:r>
        <w:rPr>
          <w:rFonts w:eastAsia="Times New Roman"/>
          <w:szCs w:val="24"/>
        </w:rPr>
        <w:t xml:space="preserve"> </w:t>
      </w:r>
      <w:r>
        <w:rPr>
          <w:rFonts w:eastAsia="Times New Roman"/>
          <w:szCs w:val="24"/>
        </w:rPr>
        <w:t xml:space="preserve">κ. </w:t>
      </w:r>
      <w:proofErr w:type="spellStart"/>
      <w:r>
        <w:rPr>
          <w:rFonts w:eastAsia="Times New Roman"/>
          <w:szCs w:val="24"/>
        </w:rPr>
        <w:t>Γαβρόγλου</w:t>
      </w:r>
      <w:proofErr w:type="spellEnd"/>
      <w:r>
        <w:rPr>
          <w:rFonts w:eastAsia="Times New Roman"/>
          <w:szCs w:val="24"/>
        </w:rPr>
        <w:t xml:space="preserve"> στο εξωτερικό. </w:t>
      </w:r>
    </w:p>
    <w:p w14:paraId="4CED8FD3" w14:textId="77777777" w:rsidR="00807BFC" w:rsidRDefault="003B0973">
      <w:pPr>
        <w:spacing w:line="600" w:lineRule="auto"/>
        <w:ind w:firstLine="720"/>
        <w:contextualSpacing/>
        <w:jc w:val="both"/>
        <w:rPr>
          <w:rFonts w:eastAsia="Times New Roman"/>
          <w:szCs w:val="24"/>
        </w:rPr>
      </w:pPr>
      <w:r>
        <w:rPr>
          <w:rFonts w:eastAsia="Times New Roman"/>
          <w:szCs w:val="24"/>
        </w:rPr>
        <w:t>Η τέταρτη με αριθμό 618/20</w:t>
      </w:r>
      <w:r>
        <w:rPr>
          <w:rFonts w:eastAsia="Times New Roman"/>
          <w:szCs w:val="24"/>
        </w:rPr>
        <w:t>-</w:t>
      </w:r>
      <w:r>
        <w:rPr>
          <w:rFonts w:eastAsia="Times New Roman"/>
          <w:szCs w:val="24"/>
        </w:rPr>
        <w:t>3</w:t>
      </w:r>
      <w:r>
        <w:rPr>
          <w:rFonts w:eastAsia="Times New Roman"/>
          <w:szCs w:val="24"/>
        </w:rPr>
        <w:t>-</w:t>
      </w:r>
      <w:r>
        <w:rPr>
          <w:rFonts w:eastAsia="Times New Roman"/>
          <w:szCs w:val="24"/>
        </w:rPr>
        <w:t>2017 επίκαιρη ερώτηση δεύτερο</w:t>
      </w:r>
      <w:r>
        <w:rPr>
          <w:rFonts w:eastAsia="Times New Roman"/>
          <w:szCs w:val="24"/>
        </w:rPr>
        <w:t>υ κύκλου του Βουλευτή Αιτωλοακαρνανίας του Κομμουνιστικού Κόμματος Ελλάδ</w:t>
      </w:r>
      <w:r>
        <w:rPr>
          <w:rFonts w:eastAsia="Times New Roman"/>
          <w:szCs w:val="24"/>
        </w:rPr>
        <w:t>α</w:t>
      </w:r>
      <w:r>
        <w:rPr>
          <w:rFonts w:eastAsia="Times New Roman"/>
          <w:szCs w:val="24"/>
        </w:rPr>
        <w:t>ς κ. Νικολάου Μωρα</w:t>
      </w:r>
      <w:r>
        <w:rPr>
          <w:rFonts w:eastAsia="Times New Roman"/>
          <w:szCs w:val="24"/>
        </w:rPr>
        <w:t>ΐ</w:t>
      </w:r>
      <w:r>
        <w:rPr>
          <w:rFonts w:eastAsia="Times New Roman"/>
          <w:szCs w:val="24"/>
        </w:rPr>
        <w:t>τη προς τον Υπουργό Υποδομών και Μεταφορών, σχετικά με την επικινδυνότητα του εθνικού δικτύου Αμφιλοχίας</w:t>
      </w:r>
      <w:r>
        <w:rPr>
          <w:rFonts w:eastAsia="Times New Roman"/>
          <w:szCs w:val="24"/>
        </w:rPr>
        <w:t xml:space="preserve"> – </w:t>
      </w:r>
      <w:r>
        <w:rPr>
          <w:rFonts w:eastAsia="Times New Roman"/>
          <w:szCs w:val="24"/>
        </w:rPr>
        <w:t>Λευκάδας</w:t>
      </w:r>
      <w:r>
        <w:rPr>
          <w:rFonts w:eastAsia="Times New Roman"/>
          <w:szCs w:val="24"/>
        </w:rPr>
        <w:t xml:space="preserve"> – </w:t>
      </w:r>
      <w:r>
        <w:rPr>
          <w:rFonts w:eastAsia="Times New Roman"/>
          <w:szCs w:val="24"/>
        </w:rPr>
        <w:t>Πρέβεζας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Ηγουμενίτσας, δεν θα συζητηθεί λόγω</w:t>
      </w:r>
      <w:r>
        <w:rPr>
          <w:rFonts w:eastAsia="Times New Roman"/>
          <w:szCs w:val="24"/>
        </w:rPr>
        <w:t xml:space="preserve"> απουσίας του Υπουργού κ. </w:t>
      </w:r>
      <w:proofErr w:type="spellStart"/>
      <w:r>
        <w:rPr>
          <w:rFonts w:eastAsia="Times New Roman"/>
          <w:szCs w:val="24"/>
        </w:rPr>
        <w:t>Σπίρτζη</w:t>
      </w:r>
      <w:proofErr w:type="spellEnd"/>
      <w:r>
        <w:rPr>
          <w:rFonts w:eastAsia="Times New Roman"/>
          <w:szCs w:val="24"/>
        </w:rPr>
        <w:t xml:space="preserve"> στο εξωτερικό. </w:t>
      </w:r>
    </w:p>
    <w:p w14:paraId="4CED8FD4"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Η δεύτερη με αριθμό 2787/23</w:t>
      </w:r>
      <w:r>
        <w:rPr>
          <w:rFonts w:eastAsia="Times New Roman"/>
          <w:szCs w:val="24"/>
        </w:rPr>
        <w:t>-</w:t>
      </w:r>
      <w:r>
        <w:rPr>
          <w:rFonts w:eastAsia="Times New Roman"/>
          <w:szCs w:val="24"/>
        </w:rPr>
        <w:t>1</w:t>
      </w:r>
      <w:r>
        <w:rPr>
          <w:rFonts w:eastAsia="Times New Roman"/>
          <w:szCs w:val="24"/>
        </w:rPr>
        <w:t>-</w:t>
      </w:r>
      <w:r>
        <w:rPr>
          <w:rFonts w:eastAsia="Times New Roman"/>
          <w:szCs w:val="24"/>
        </w:rPr>
        <w:t>2017 ερώτηση του Δ</w:t>
      </w:r>
      <w:r>
        <w:rPr>
          <w:rFonts w:eastAsia="Times New Roman"/>
          <w:szCs w:val="24"/>
        </w:rPr>
        <w:t>΄</w:t>
      </w:r>
      <w:r>
        <w:rPr>
          <w:rFonts w:eastAsia="Times New Roman"/>
          <w:szCs w:val="24"/>
        </w:rPr>
        <w:t xml:space="preserve"> Αντιπροέδρου της Βουλής και Βουλευτή Α</w:t>
      </w:r>
      <w:r>
        <w:rPr>
          <w:rFonts w:eastAsia="Times New Roman"/>
          <w:szCs w:val="24"/>
        </w:rPr>
        <w:t>΄</w:t>
      </w:r>
      <w:r>
        <w:rPr>
          <w:rFonts w:eastAsia="Times New Roman"/>
          <w:szCs w:val="24"/>
        </w:rPr>
        <w:t xml:space="preserve"> Αθηνών της Νέας Δημοκρατίας κ. Νικήτα Κακλαμάνη προς την Υπουργό Εργασίας, Κοινωνικής Ασφάλισης και Κοινωνικής Αλληλ</w:t>
      </w:r>
      <w:r>
        <w:rPr>
          <w:rFonts w:eastAsia="Times New Roman"/>
          <w:szCs w:val="24"/>
        </w:rPr>
        <w:t xml:space="preserve">εγγύης, σχετικά με τη διαχείριση και αξιοποίηση της ακίνητης περιουσίας των Υπουργείων Υγείας και Εργασίας, Κοινωνικής Ασφάλισης και Κοινωνικής Αλληλεγγύης, δεν θα συζητηθεί λόγω απουσίας της κ. </w:t>
      </w:r>
      <w:proofErr w:type="spellStart"/>
      <w:r>
        <w:rPr>
          <w:rFonts w:eastAsia="Times New Roman"/>
          <w:szCs w:val="24"/>
        </w:rPr>
        <w:t>Αχτσιόγλου</w:t>
      </w:r>
      <w:proofErr w:type="spellEnd"/>
      <w:r>
        <w:rPr>
          <w:rFonts w:eastAsia="Times New Roman"/>
          <w:szCs w:val="24"/>
        </w:rPr>
        <w:t xml:space="preserve"> στο εξωτερικό. </w:t>
      </w:r>
    </w:p>
    <w:p w14:paraId="4CED8FD5" w14:textId="77777777" w:rsidR="00807BFC" w:rsidRDefault="003B0973">
      <w:pPr>
        <w:spacing w:line="600" w:lineRule="auto"/>
        <w:ind w:firstLine="720"/>
        <w:contextualSpacing/>
        <w:jc w:val="both"/>
        <w:rPr>
          <w:rFonts w:eastAsia="Times New Roman"/>
          <w:szCs w:val="24"/>
        </w:rPr>
      </w:pPr>
      <w:r>
        <w:rPr>
          <w:rFonts w:eastAsia="Times New Roman"/>
          <w:szCs w:val="24"/>
        </w:rPr>
        <w:t>Η πέμπτη με αριθμό 617/20</w:t>
      </w:r>
      <w:r>
        <w:rPr>
          <w:rFonts w:eastAsia="Times New Roman"/>
          <w:szCs w:val="24"/>
        </w:rPr>
        <w:t>-</w:t>
      </w:r>
      <w:r>
        <w:rPr>
          <w:rFonts w:eastAsia="Times New Roman"/>
          <w:szCs w:val="24"/>
        </w:rPr>
        <w:t>3</w:t>
      </w:r>
      <w:r>
        <w:rPr>
          <w:rFonts w:eastAsia="Times New Roman"/>
          <w:szCs w:val="24"/>
        </w:rPr>
        <w:t>-</w:t>
      </w:r>
      <w:r>
        <w:rPr>
          <w:rFonts w:eastAsia="Times New Roman"/>
          <w:szCs w:val="24"/>
        </w:rPr>
        <w:t>2017 ε</w:t>
      </w:r>
      <w:r>
        <w:rPr>
          <w:rFonts w:eastAsia="Times New Roman"/>
          <w:szCs w:val="24"/>
        </w:rPr>
        <w:t>πίκαιρη ερώτηση πρώτου κύκλου του Βουλευτή Μαγνησίας του Κομμουνιστικού Κόμματος Ελλάδ</w:t>
      </w:r>
      <w:r>
        <w:rPr>
          <w:rFonts w:eastAsia="Times New Roman"/>
          <w:szCs w:val="24"/>
        </w:rPr>
        <w:t>α</w:t>
      </w:r>
      <w:r>
        <w:rPr>
          <w:rFonts w:eastAsia="Times New Roman"/>
          <w:szCs w:val="24"/>
        </w:rPr>
        <w:t xml:space="preserve">ς κ. Κωνσταντίνου Στεργίου προς τον Υπουργό Περιβάλλοντος και Ενέργειας, με θέμα «όχι στην καύση αποβλήτων στην </w:t>
      </w:r>
      <w:r>
        <w:rPr>
          <w:rFonts w:eastAsia="Times New Roman"/>
          <w:szCs w:val="24"/>
        </w:rPr>
        <w:t>«</w:t>
      </w:r>
      <w:r>
        <w:rPr>
          <w:rFonts w:eastAsia="Times New Roman"/>
          <w:szCs w:val="24"/>
        </w:rPr>
        <w:t>ΑΓΕΤ Ηρακλής</w:t>
      </w:r>
      <w:r>
        <w:rPr>
          <w:rFonts w:eastAsia="Times New Roman"/>
          <w:szCs w:val="24"/>
        </w:rPr>
        <w:t>»</w:t>
      </w:r>
      <w:r>
        <w:rPr>
          <w:rFonts w:eastAsia="Times New Roman"/>
          <w:szCs w:val="24"/>
        </w:rPr>
        <w:t xml:space="preserve"> Βόλου», δεν θα συζητηθεί λόγω κωλύματος το</w:t>
      </w:r>
      <w:r>
        <w:rPr>
          <w:rFonts w:eastAsia="Times New Roman"/>
          <w:szCs w:val="24"/>
        </w:rPr>
        <w:t xml:space="preserve">υ αρμόδιου Αναπληρωτή Υπουργού και θα επαναπροσδιοριστεί άλλη ημέρα για συζήτηση. </w:t>
      </w:r>
    </w:p>
    <w:p w14:paraId="4CED8FD6" w14:textId="77777777" w:rsidR="00807BFC" w:rsidRDefault="003B0973">
      <w:pPr>
        <w:spacing w:line="600" w:lineRule="auto"/>
        <w:ind w:firstLine="720"/>
        <w:contextualSpacing/>
        <w:jc w:val="both"/>
        <w:rPr>
          <w:rFonts w:eastAsia="Times New Roman"/>
          <w:szCs w:val="24"/>
        </w:rPr>
      </w:pPr>
      <w:r>
        <w:rPr>
          <w:rFonts w:eastAsia="Times New Roman"/>
          <w:szCs w:val="24"/>
        </w:rPr>
        <w:t>Προχωρούμε στη</w:t>
      </w:r>
      <w:r>
        <w:rPr>
          <w:rFonts w:eastAsia="Times New Roman"/>
          <w:szCs w:val="24"/>
        </w:rPr>
        <w:t xml:space="preserve"> συζήτηση της</w:t>
      </w:r>
      <w:r>
        <w:rPr>
          <w:rFonts w:eastAsia="Times New Roman"/>
          <w:szCs w:val="24"/>
        </w:rPr>
        <w:t xml:space="preserve"> πέμπτη</w:t>
      </w:r>
      <w:r>
        <w:rPr>
          <w:rFonts w:eastAsia="Times New Roman"/>
          <w:szCs w:val="24"/>
        </w:rPr>
        <w:t>ς</w:t>
      </w:r>
      <w:r>
        <w:rPr>
          <w:rFonts w:eastAsia="Times New Roman"/>
          <w:szCs w:val="24"/>
        </w:rPr>
        <w:t xml:space="preserve"> με αριθμό 593/13</w:t>
      </w:r>
      <w:r>
        <w:rPr>
          <w:rFonts w:eastAsia="Times New Roman"/>
          <w:szCs w:val="24"/>
        </w:rPr>
        <w:t>-</w:t>
      </w:r>
      <w:r>
        <w:rPr>
          <w:rFonts w:eastAsia="Times New Roman"/>
          <w:szCs w:val="24"/>
        </w:rPr>
        <w:t>3</w:t>
      </w:r>
      <w:r>
        <w:rPr>
          <w:rFonts w:eastAsia="Times New Roman"/>
          <w:szCs w:val="24"/>
        </w:rPr>
        <w:t>-</w:t>
      </w:r>
      <w:r>
        <w:rPr>
          <w:rFonts w:eastAsia="Times New Roman"/>
          <w:szCs w:val="24"/>
        </w:rPr>
        <w:t>2017 επίκαιρη</w:t>
      </w:r>
      <w:r>
        <w:rPr>
          <w:rFonts w:eastAsia="Times New Roman"/>
          <w:szCs w:val="24"/>
        </w:rPr>
        <w:t>ς</w:t>
      </w:r>
      <w:r>
        <w:rPr>
          <w:rFonts w:eastAsia="Times New Roman"/>
          <w:szCs w:val="24"/>
        </w:rPr>
        <w:t xml:space="preserve"> ερώτηση</w:t>
      </w:r>
      <w:r>
        <w:rPr>
          <w:rFonts w:eastAsia="Times New Roman"/>
          <w:szCs w:val="24"/>
        </w:rPr>
        <w:t>ς</w:t>
      </w:r>
      <w:r>
        <w:rPr>
          <w:rFonts w:eastAsia="Times New Roman"/>
          <w:szCs w:val="24"/>
        </w:rPr>
        <w:t xml:space="preserve"> δεύτερου κύκλου του Βουλευτή Κιλκίς της Νέας Δημοκρατίας κ. Γεωργίου Γεωργαντά προς την Υπουργ</w:t>
      </w:r>
      <w:r>
        <w:rPr>
          <w:rFonts w:eastAsia="Times New Roman"/>
          <w:szCs w:val="24"/>
        </w:rPr>
        <w:t>ό Πολιτισμού και Αθλητισμού, σχετικά με το</w:t>
      </w:r>
      <w:r>
        <w:rPr>
          <w:rFonts w:eastAsia="Times New Roman"/>
          <w:szCs w:val="24"/>
        </w:rPr>
        <w:t>ν</w:t>
      </w:r>
      <w:r>
        <w:rPr>
          <w:rFonts w:eastAsia="Times New Roman"/>
          <w:szCs w:val="24"/>
        </w:rPr>
        <w:t xml:space="preserve"> σχεδιασμό για την κατάργηση της Εφορείας Αρχαιοτήτων Κιλκίς. </w:t>
      </w:r>
    </w:p>
    <w:p w14:paraId="4CED8FD7"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 xml:space="preserve">Στην ερώτηση θα απαντήσει η Υπουργός Πολιτισμού και Αθλητισμού κ. Λυδία </w:t>
      </w:r>
      <w:proofErr w:type="spellStart"/>
      <w:r>
        <w:rPr>
          <w:rFonts w:eastAsia="Times New Roman"/>
          <w:szCs w:val="24"/>
        </w:rPr>
        <w:t>Κονιόρδου</w:t>
      </w:r>
      <w:proofErr w:type="spellEnd"/>
      <w:r>
        <w:rPr>
          <w:rFonts w:eastAsia="Times New Roman"/>
          <w:szCs w:val="24"/>
        </w:rPr>
        <w:t xml:space="preserve">. </w:t>
      </w:r>
    </w:p>
    <w:p w14:paraId="4CED8FD8" w14:textId="77777777" w:rsidR="00807BFC" w:rsidRDefault="003B0973">
      <w:pPr>
        <w:spacing w:line="600" w:lineRule="auto"/>
        <w:ind w:firstLine="720"/>
        <w:contextualSpacing/>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κ. Γεωργαντάς για να αναπτύξει την </w:t>
      </w:r>
      <w:r>
        <w:rPr>
          <w:rFonts w:eastAsia="Times New Roman"/>
          <w:szCs w:val="24"/>
        </w:rPr>
        <w:t xml:space="preserve">επίκαιρη </w:t>
      </w:r>
      <w:r>
        <w:rPr>
          <w:rFonts w:eastAsia="Times New Roman"/>
          <w:szCs w:val="24"/>
        </w:rPr>
        <w:t>ερώτησ</w:t>
      </w:r>
      <w:r>
        <w:rPr>
          <w:rFonts w:eastAsia="Times New Roman"/>
          <w:szCs w:val="24"/>
        </w:rPr>
        <w:t xml:space="preserve">ή του </w:t>
      </w:r>
      <w:r>
        <w:rPr>
          <w:rFonts w:eastAsia="Times New Roman"/>
          <w:szCs w:val="24"/>
        </w:rPr>
        <w:t>για</w:t>
      </w:r>
      <w:r>
        <w:rPr>
          <w:rFonts w:eastAsia="Times New Roman"/>
          <w:szCs w:val="24"/>
        </w:rPr>
        <w:t xml:space="preserve"> δύο λεπτά. </w:t>
      </w:r>
    </w:p>
    <w:p w14:paraId="4CED8FD9"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Ευχαριστώ, κύριε Πρόεδρε.</w:t>
      </w:r>
    </w:p>
    <w:p w14:paraId="4CED8FDA"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Κυρία Υπουργέ, περί τα τέλη του 2014, με το </w:t>
      </w:r>
      <w:r>
        <w:rPr>
          <w:rFonts w:eastAsia="Times New Roman"/>
          <w:szCs w:val="24"/>
        </w:rPr>
        <w:t>π.δ.</w:t>
      </w:r>
      <w:r>
        <w:rPr>
          <w:rFonts w:eastAsia="Times New Roman"/>
          <w:szCs w:val="24"/>
        </w:rPr>
        <w:t xml:space="preserve">104, εγκρίθηκε η σύσταση του νέου Οργανισμού για το Υπουργείο Πολιτισμού. </w:t>
      </w:r>
    </w:p>
    <w:p w14:paraId="4CED8FDB" w14:textId="77777777" w:rsidR="00807BFC" w:rsidRDefault="003B0973">
      <w:pPr>
        <w:spacing w:line="600" w:lineRule="auto"/>
        <w:ind w:firstLine="720"/>
        <w:contextualSpacing/>
        <w:jc w:val="both"/>
        <w:rPr>
          <w:rFonts w:eastAsia="Times New Roman"/>
          <w:szCs w:val="24"/>
        </w:rPr>
      </w:pPr>
      <w:r>
        <w:rPr>
          <w:rFonts w:eastAsia="Times New Roman"/>
          <w:szCs w:val="24"/>
        </w:rPr>
        <w:t>Στο πνεύμα αυτού του νέου Οργανισμού δημιουργήθηκαν εφορείες αρχαιοτήτων σε κάθε περιφερειακή ενότητα της χώρας. Έτσι, ιδρύθηκε και η Εφορεία Αρχαιοτήτων για την Περιφερειακή Ενότητα του Κιλκίς, με έδρα το Κιλκίς, και προβλέφθηκε μάλιστα η στελέχωσή της με</w:t>
      </w:r>
      <w:r>
        <w:rPr>
          <w:rFonts w:eastAsia="Times New Roman"/>
          <w:szCs w:val="24"/>
        </w:rPr>
        <w:t xml:space="preserve"> δεκαεπτά άτομα. </w:t>
      </w:r>
    </w:p>
    <w:p w14:paraId="4CED8FDC" w14:textId="77777777" w:rsidR="00807BFC" w:rsidRDefault="003B0973">
      <w:pPr>
        <w:spacing w:line="600" w:lineRule="auto"/>
        <w:ind w:firstLine="720"/>
        <w:contextualSpacing/>
        <w:jc w:val="both"/>
        <w:rPr>
          <w:rFonts w:eastAsia="Times New Roman"/>
          <w:szCs w:val="24"/>
        </w:rPr>
      </w:pPr>
      <w:r>
        <w:rPr>
          <w:rFonts w:eastAsia="Times New Roman"/>
          <w:szCs w:val="24"/>
        </w:rPr>
        <w:t>Πριν από λίγο διάστημα ενημερωθήκαμε για το νέο σχέδιο για τον Οργανισμό του Υπουργείο Πολιτισμού, το οποίο είδαμε και διαβάσαμε, στο οποίο δυστυχώς προβλέπονται κάποιες συγχωνεύσεις εφορειών αρχαιοτήτων, ελάχιστες στη χώρα είναι η αλήθει</w:t>
      </w:r>
      <w:r>
        <w:rPr>
          <w:rFonts w:eastAsia="Times New Roman"/>
          <w:szCs w:val="24"/>
        </w:rPr>
        <w:t xml:space="preserve">α, ή τρεις ή τέσσερις, αν θυμάμαι καλά. Μια εξ αυτών αφορά την Εφορεία Αρχαιοτήτων του Κιλκίς, η οποία συγχωνεύεται στην Εφορεία Αρχαιοτήτων Θεσσαλονίκης. </w:t>
      </w:r>
    </w:p>
    <w:p w14:paraId="4CED8FDD" w14:textId="77777777" w:rsidR="00807BFC" w:rsidRDefault="003B0973">
      <w:pPr>
        <w:spacing w:line="600" w:lineRule="auto"/>
        <w:ind w:firstLine="720"/>
        <w:contextualSpacing/>
        <w:jc w:val="both"/>
        <w:rPr>
          <w:rFonts w:eastAsia="Times New Roman" w:cs="Times New Roman"/>
          <w:szCs w:val="24"/>
        </w:rPr>
      </w:pPr>
      <w:r>
        <w:rPr>
          <w:rFonts w:eastAsia="Times New Roman"/>
          <w:szCs w:val="24"/>
        </w:rPr>
        <w:lastRenderedPageBreak/>
        <w:t>Κυρία Υπουργέ, καταλαβαίνετε ότι το θέμα αυτό δημιουργεί μεγάλο ζήτημα για την κοινωνία του Κιλκίς μ</w:t>
      </w:r>
      <w:r>
        <w:rPr>
          <w:rFonts w:eastAsia="Times New Roman"/>
          <w:szCs w:val="24"/>
        </w:rPr>
        <w:t xml:space="preserve">ε το εξής σκεπτικό: </w:t>
      </w:r>
    </w:p>
    <w:p w14:paraId="4CED8FDE" w14:textId="77777777" w:rsidR="00807BFC" w:rsidRDefault="003B0973">
      <w:pPr>
        <w:spacing w:line="600" w:lineRule="auto"/>
        <w:ind w:firstLine="720"/>
        <w:contextualSpacing/>
        <w:jc w:val="both"/>
        <w:rPr>
          <w:rFonts w:eastAsia="Times New Roman"/>
          <w:szCs w:val="24"/>
        </w:rPr>
      </w:pPr>
      <w:r>
        <w:rPr>
          <w:rFonts w:eastAsia="Times New Roman"/>
          <w:szCs w:val="24"/>
        </w:rPr>
        <w:t>Είναι μια υπηρεσία η οποία ιδρύθηκε πριν από δύο χρόνια. Είναι μια υπηρεσία, η σκοπιμότητα και η χρησιμότητα της οποίας είναι δεδομένη, καθώς και αρχαιολογικό μουσείο υπάρχει στο Κιλκίς και χώροι στους οποίους έχουν γίνει ανασκαφές, όπ</w:t>
      </w:r>
      <w:r>
        <w:rPr>
          <w:rFonts w:eastAsia="Times New Roman"/>
          <w:szCs w:val="24"/>
        </w:rPr>
        <w:t xml:space="preserve">ως είναι στην </w:t>
      </w:r>
      <w:proofErr w:type="spellStart"/>
      <w:r>
        <w:rPr>
          <w:rFonts w:eastAsia="Times New Roman"/>
          <w:szCs w:val="24"/>
        </w:rPr>
        <w:t>Ευρωπό</w:t>
      </w:r>
      <w:proofErr w:type="spellEnd"/>
      <w:r>
        <w:rPr>
          <w:rFonts w:eastAsia="Times New Roman"/>
          <w:szCs w:val="24"/>
        </w:rPr>
        <w:t xml:space="preserve"> ή όπως στο Παλατιανό, όπου υπάρχει και ενδιαφέρον για το μέλλον -φαντάζομαι- από την πλευρά του Υπουργείου να γίνουν περισσότερες μελέτες. </w:t>
      </w:r>
    </w:p>
    <w:p w14:paraId="4CED8FDF"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Σε κάθε περίπτωση, για μια ακριτική περιοχή, στην οποία οι υπηρεσίες λειτουργούν υποστηρικτικά </w:t>
      </w:r>
      <w:r>
        <w:rPr>
          <w:rFonts w:eastAsia="Times New Roman"/>
          <w:szCs w:val="24"/>
        </w:rPr>
        <w:t>προς κάθε δράση πολιτισμού, νομίζω ότι η κατάργησή τους και η συγχώνευσή τους στη Θεσσαλονίκη δεν βοηθάει ούτε στην αποκέντρωση, αλλά βεβαίως δεν βοηθάει και σε έναν συμβολισμό, σε ένα επίπεδο ηθικό, έτσι ώστε να αισθανθούν οι κάτοικοι αυτών των περιοχών ό</w:t>
      </w:r>
      <w:r>
        <w:rPr>
          <w:rFonts w:eastAsia="Times New Roman"/>
          <w:szCs w:val="24"/>
        </w:rPr>
        <w:t xml:space="preserve">τι πράγματι η </w:t>
      </w:r>
      <w:r>
        <w:rPr>
          <w:rFonts w:eastAsia="Times New Roman"/>
          <w:szCs w:val="24"/>
        </w:rPr>
        <w:t>κεντρική διοίκηση</w:t>
      </w:r>
      <w:r>
        <w:rPr>
          <w:rFonts w:eastAsia="Times New Roman"/>
          <w:szCs w:val="24"/>
        </w:rPr>
        <w:t xml:space="preserve"> δεν τους αδικεί σε σχέση με τους υπόλοιπους. </w:t>
      </w:r>
    </w:p>
    <w:p w14:paraId="4CED8FE0"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 xml:space="preserve">Θα περιμένω, κυρία Υπουργέ, τις απαντήσεις σας για το αν πράγματι αυτός ο σχεδιασμός πρόκειται να υλοποιηθεί κι αν ναι, για ποιους λόγους. </w:t>
      </w:r>
    </w:p>
    <w:p w14:paraId="4CED8FE1" w14:textId="77777777" w:rsidR="00807BFC" w:rsidRDefault="003B0973">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w:t>
      </w:r>
      <w:r>
        <w:rPr>
          <w:rFonts w:eastAsia="Times New Roman"/>
          <w:szCs w:val="24"/>
        </w:rPr>
        <w:t>ριστούμε τον κ. Γεωργαντά.</w:t>
      </w:r>
    </w:p>
    <w:p w14:paraId="4CED8FE2"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Τον λόγο έχει η Υπουργός Πολιτισμού και Αθλητισμού κ. Λυδία </w:t>
      </w:r>
      <w:proofErr w:type="spellStart"/>
      <w:r>
        <w:rPr>
          <w:rFonts w:eastAsia="Times New Roman"/>
          <w:szCs w:val="24"/>
        </w:rPr>
        <w:t>Κονιόρδου</w:t>
      </w:r>
      <w:proofErr w:type="spellEnd"/>
      <w:r>
        <w:rPr>
          <w:rFonts w:eastAsia="Times New Roman"/>
          <w:szCs w:val="24"/>
        </w:rPr>
        <w:t xml:space="preserve"> για τρία λεπτά</w:t>
      </w:r>
      <w:r>
        <w:rPr>
          <w:rFonts w:eastAsia="Times New Roman"/>
          <w:szCs w:val="24"/>
        </w:rPr>
        <w:t>,</w:t>
      </w:r>
      <w:r>
        <w:rPr>
          <w:rFonts w:eastAsia="Times New Roman"/>
          <w:szCs w:val="24"/>
        </w:rPr>
        <w:t xml:space="preserve"> για να απαντήσει στον κ. Γεωργαντά. </w:t>
      </w:r>
    </w:p>
    <w:p w14:paraId="4CED8FE3"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ΛΥΔΙΑ ΚΟΝΙΟΡΔΟΥ (Υπουργός Πολιτισμού και Αθλητισμού): </w:t>
      </w:r>
      <w:r>
        <w:rPr>
          <w:rFonts w:eastAsia="Times New Roman"/>
          <w:szCs w:val="24"/>
        </w:rPr>
        <w:t>Ευχαριστώ, κύριε Πρόεδρε.</w:t>
      </w:r>
    </w:p>
    <w:p w14:paraId="4CED8FE4" w14:textId="77777777" w:rsidR="00807BFC" w:rsidRDefault="003B0973">
      <w:pPr>
        <w:spacing w:line="600" w:lineRule="auto"/>
        <w:ind w:firstLine="720"/>
        <w:contextualSpacing/>
        <w:jc w:val="both"/>
        <w:rPr>
          <w:rFonts w:eastAsia="Times New Roman"/>
          <w:szCs w:val="24"/>
        </w:rPr>
      </w:pPr>
      <w:r>
        <w:rPr>
          <w:rFonts w:eastAsia="Times New Roman"/>
          <w:szCs w:val="24"/>
        </w:rPr>
        <w:t>Κύριε Γεωργαντά, πράγματι,</w:t>
      </w:r>
      <w:r>
        <w:rPr>
          <w:rFonts w:eastAsia="Times New Roman"/>
          <w:szCs w:val="24"/>
        </w:rPr>
        <w:t xml:space="preserve"> τον Αύγουστο του 2014 η Γενική Διεύθυνση Αρχαιοτήτων και Πολιτιστικής Κληρονομιάς συγκροτείται -εκτός από τις κεντρικές υπηρεσίες, τις ειδικές περιφερειακές υπηρεσίες και τα δημόσια μουσεία- από τις περιφερειακές υπηρεσίες που περιλαμβάνουν πενήντα δύο εφ</w:t>
      </w:r>
      <w:r>
        <w:rPr>
          <w:rFonts w:eastAsia="Times New Roman"/>
          <w:szCs w:val="24"/>
        </w:rPr>
        <w:t xml:space="preserve">ορείες αρχαιοτήτων. Μεταξύ αυτών, συστάθηκε και Εφορεία Αρχαιοτήτων Κιλκίς, με έδρα το Κιλκίς, όπως αναφέρατε, και χωρική αρμοδιότητα την Περιφερειακή Ενότητα Κιλκίς. </w:t>
      </w:r>
    </w:p>
    <w:p w14:paraId="4CED8FE5"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Θα ήθελα να υπενθυμίσω ότι από την αρχή ο ισχύων Οργανισμός του Υπουργείου Πολιτισμού κα</w:t>
      </w:r>
      <w:r>
        <w:rPr>
          <w:rFonts w:eastAsia="Times New Roman"/>
          <w:szCs w:val="24"/>
        </w:rPr>
        <w:t xml:space="preserve">ι Αθλητισμού έγινε αντικείμενο αμφισβητήσεων, διαφωνιών και διαμαρτυριών. Υπήρξαν κάποιες αλλαγές εύστοχες και κάποιες αλλαγές άστοχες. </w:t>
      </w:r>
    </w:p>
    <w:p w14:paraId="4CED8FE6"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Ο διοικητικός </w:t>
      </w:r>
      <w:proofErr w:type="spellStart"/>
      <w:r>
        <w:rPr>
          <w:rFonts w:eastAsia="Times New Roman"/>
          <w:szCs w:val="24"/>
        </w:rPr>
        <w:t>εξορθολογισμός</w:t>
      </w:r>
      <w:proofErr w:type="spellEnd"/>
      <w:r>
        <w:rPr>
          <w:rFonts w:eastAsia="Times New Roman"/>
          <w:szCs w:val="24"/>
        </w:rPr>
        <w:t xml:space="preserve">, η </w:t>
      </w:r>
      <w:proofErr w:type="spellStart"/>
      <w:r>
        <w:rPr>
          <w:rFonts w:eastAsia="Times New Roman"/>
          <w:szCs w:val="24"/>
        </w:rPr>
        <w:t>διαλειτουργικότητα</w:t>
      </w:r>
      <w:proofErr w:type="spellEnd"/>
      <w:r>
        <w:rPr>
          <w:rFonts w:eastAsia="Times New Roman"/>
          <w:szCs w:val="24"/>
        </w:rPr>
        <w:t xml:space="preserve"> του δημόσιου τομέα και η αποτελεσματικότερη λειτουργία όλων των δημό</w:t>
      </w:r>
      <w:r>
        <w:rPr>
          <w:rFonts w:eastAsia="Times New Roman"/>
          <w:szCs w:val="24"/>
        </w:rPr>
        <w:t xml:space="preserve">σιων υπηρεσιών αποτελεί προτεραιότητα της Κυβέρνησης και ειδικότερα του Υπουργείου Διοικητικής Ανασυγκρότησης, με το οποίο συνεργαζόμαστε στενά. </w:t>
      </w:r>
    </w:p>
    <w:p w14:paraId="4CED8FE7"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Στο πλαίσιο της </w:t>
      </w:r>
      <w:proofErr w:type="spellStart"/>
      <w:r>
        <w:rPr>
          <w:rFonts w:eastAsia="Times New Roman"/>
          <w:szCs w:val="24"/>
        </w:rPr>
        <w:t>επικαιροποίησης</w:t>
      </w:r>
      <w:proofErr w:type="spellEnd"/>
      <w:r>
        <w:rPr>
          <w:rFonts w:eastAsia="Times New Roman"/>
          <w:szCs w:val="24"/>
        </w:rPr>
        <w:t>, βελτίωσης και αναμόρφωσης όλων των Οργανισμών, όλων των Υπουργείων, το 2016 σ</w:t>
      </w:r>
      <w:r>
        <w:rPr>
          <w:rFonts w:eastAsia="Times New Roman"/>
          <w:szCs w:val="24"/>
        </w:rPr>
        <w:t xml:space="preserve">υστάθηκε </w:t>
      </w:r>
      <w:r>
        <w:rPr>
          <w:rFonts w:eastAsia="Times New Roman"/>
          <w:szCs w:val="24"/>
        </w:rPr>
        <w:t>ειδική ε</w:t>
      </w:r>
      <w:r>
        <w:rPr>
          <w:rFonts w:eastAsia="Times New Roman"/>
          <w:szCs w:val="24"/>
        </w:rPr>
        <w:t>πιτροπή η οποία επεξεργάστηκε αυτό το νέο σχέδιο</w:t>
      </w:r>
      <w:r>
        <w:rPr>
          <w:rFonts w:eastAsia="Times New Roman"/>
          <w:szCs w:val="24"/>
        </w:rPr>
        <w:t>,</w:t>
      </w:r>
      <w:r>
        <w:rPr>
          <w:rFonts w:eastAsia="Times New Roman"/>
          <w:szCs w:val="24"/>
        </w:rPr>
        <w:t xml:space="preserve"> το οποίο έχει προταθεί. Σε αυτό το πλαίσιο, μεταξύ άλλων, προτάθηκε και η συγχώνευση, όπως είπατε, περιφερειακών υπηρεσιών, όπως της ΕΦΑ Γρεβενών με την ΕΦΑ Κοζάνης, της ΕΦΑ Ηλείας με την Ε</w:t>
      </w:r>
      <w:r>
        <w:rPr>
          <w:rFonts w:eastAsia="Times New Roman"/>
          <w:szCs w:val="24"/>
        </w:rPr>
        <w:t xml:space="preserve">ΦΑ Ζακύνθου και της ΕΦΑ Κιλκίς με την ΕΦΑ Θεσσαλονίκης.   </w:t>
      </w:r>
    </w:p>
    <w:p w14:paraId="4CED8FE8"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Ωστόσο, αυτό το σχέδιο είναι ακόμα σε φάση διαβούλευσης. Ολοκληρώνονται οι προτάσεις και οι παρατηρήσεις όλων </w:t>
      </w:r>
      <w:r>
        <w:rPr>
          <w:rFonts w:eastAsia="Times New Roman"/>
          <w:szCs w:val="24"/>
        </w:rPr>
        <w:lastRenderedPageBreak/>
        <w:t>των εμπλεκόμενων πλευρών και δεν έχουν ακόμα γίνει αντικείμενο αποδοχής και πλήρους έντ</w:t>
      </w:r>
      <w:r>
        <w:rPr>
          <w:rFonts w:eastAsia="Times New Roman"/>
          <w:szCs w:val="24"/>
        </w:rPr>
        <w:t xml:space="preserve">αξης στον νέο Οργανισμό. </w:t>
      </w:r>
    </w:p>
    <w:p w14:paraId="4CED8FE9" w14:textId="77777777" w:rsidR="00807BFC" w:rsidRDefault="003B0973">
      <w:pPr>
        <w:spacing w:line="600" w:lineRule="auto"/>
        <w:ind w:firstLine="720"/>
        <w:contextualSpacing/>
        <w:jc w:val="both"/>
        <w:rPr>
          <w:rFonts w:eastAsia="Times New Roman"/>
          <w:szCs w:val="24"/>
        </w:rPr>
      </w:pPr>
      <w:r>
        <w:rPr>
          <w:rFonts w:eastAsia="Times New Roman"/>
          <w:szCs w:val="24"/>
        </w:rPr>
        <w:t>Επομένως, με κύριο γνώμονα την εύρυθμη λειτουργία όλων των υπηρεσιών του Υπουργείου Πολιτισμού και Αθλητισμού και βασικό στόχο την προστασία της πολιτιστικής μας κληρονομιάς με τον αποτελεσματικότερο δυνατό τρόπο, οι προτάσεις των</w:t>
      </w:r>
      <w:r>
        <w:rPr>
          <w:rFonts w:eastAsia="Times New Roman"/>
          <w:szCs w:val="24"/>
        </w:rPr>
        <w:t xml:space="preserve"> τοπικών φορέων λαμβάνονται ιδιαιτέρως και πολύ σοβαρά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w:t>
      </w:r>
    </w:p>
    <w:p w14:paraId="4CED8FEA" w14:textId="77777777" w:rsidR="00807BFC" w:rsidRDefault="003B0973">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την κυρία Υπουργό. </w:t>
      </w:r>
    </w:p>
    <w:p w14:paraId="4CED8FEB"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Τον λόγο έχει ο κ. Γεωργαντάς για τη δευτερολογία του για τρία λεπτά.  </w:t>
      </w:r>
    </w:p>
    <w:p w14:paraId="4CED8FEC"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Κυρία Υπουργέ, λόγω του αντικε</w:t>
      </w:r>
      <w:r>
        <w:rPr>
          <w:rFonts w:eastAsia="Times New Roman"/>
          <w:szCs w:val="24"/>
        </w:rPr>
        <w:t xml:space="preserve">ιμένου της ερώτησής μου και λόγω και της </w:t>
      </w:r>
      <w:proofErr w:type="spellStart"/>
      <w:r>
        <w:rPr>
          <w:rFonts w:eastAsia="Times New Roman"/>
          <w:szCs w:val="24"/>
        </w:rPr>
        <w:t>ιδιότητ</w:t>
      </w:r>
      <w:r>
        <w:rPr>
          <w:rFonts w:eastAsia="Times New Roman"/>
          <w:szCs w:val="24"/>
        </w:rPr>
        <w:t>ά</w:t>
      </w:r>
      <w:r>
        <w:rPr>
          <w:rFonts w:eastAsia="Times New Roman"/>
          <w:szCs w:val="24"/>
        </w:rPr>
        <w:t>ς</w:t>
      </w:r>
      <w:proofErr w:type="spellEnd"/>
      <w:r>
        <w:rPr>
          <w:rFonts w:eastAsia="Times New Roman"/>
          <w:szCs w:val="24"/>
        </w:rPr>
        <w:t xml:space="preserve"> σας, προσπάθησα, πράγματι, να κρατήσω ένα επίπεδο στην τοποθέτησή μου, χωρίς να αφήσω αιχμές ή μομφές σε κανέναν γι’ αυτή την εξέλιξη η οποία διαφαίνεται.</w:t>
      </w:r>
    </w:p>
    <w:p w14:paraId="4CED8FED" w14:textId="77777777" w:rsidR="00807BFC" w:rsidRDefault="003B0973">
      <w:pPr>
        <w:spacing w:line="600" w:lineRule="auto"/>
        <w:ind w:firstLine="720"/>
        <w:contextualSpacing/>
        <w:jc w:val="both"/>
        <w:rPr>
          <w:rFonts w:eastAsia="Times New Roman"/>
          <w:szCs w:val="24"/>
        </w:rPr>
      </w:pPr>
      <w:r>
        <w:rPr>
          <w:rFonts w:eastAsia="Times New Roman"/>
          <w:szCs w:val="24"/>
        </w:rPr>
        <w:t>Είμαι υποχρεωμένος, όμως, να πω το εξής: Υπάρχει η</w:t>
      </w:r>
      <w:r>
        <w:rPr>
          <w:rFonts w:eastAsia="Times New Roman"/>
          <w:szCs w:val="24"/>
        </w:rPr>
        <w:t xml:space="preserve"> αίσθηση στην κοινωνία του Κιλκίς και σε εμένα, ότι ο βασικός λόγος για τον οποίο επιδιώκεται αυτή η συγχώνευση είναι γιατί </w:t>
      </w:r>
      <w:r>
        <w:rPr>
          <w:rFonts w:eastAsia="Times New Roman"/>
          <w:szCs w:val="24"/>
        </w:rPr>
        <w:lastRenderedPageBreak/>
        <w:t xml:space="preserve">αυτό αποτελεί αίτημα αριθμού υπαλλήλων που πρέπει να στελεχώσουν αυτή την </w:t>
      </w:r>
      <w:r>
        <w:rPr>
          <w:rFonts w:eastAsia="Times New Roman"/>
          <w:szCs w:val="24"/>
        </w:rPr>
        <w:t>υ</w:t>
      </w:r>
      <w:r>
        <w:rPr>
          <w:rFonts w:eastAsia="Times New Roman"/>
          <w:szCs w:val="24"/>
        </w:rPr>
        <w:t>πηρεσία στο Κιλκίς και οι οποίοι διαμένουν στη Θεσσαλονίκ</w:t>
      </w:r>
      <w:r>
        <w:rPr>
          <w:rFonts w:eastAsia="Times New Roman"/>
          <w:szCs w:val="24"/>
        </w:rPr>
        <w:t xml:space="preserve">η, καθώς αποφεύγεται η μετάβασή τους στο Κιλκίς. </w:t>
      </w:r>
    </w:p>
    <w:p w14:paraId="4CED8FEE" w14:textId="77777777" w:rsidR="00807BFC" w:rsidRDefault="003B0973">
      <w:pPr>
        <w:spacing w:line="600" w:lineRule="auto"/>
        <w:ind w:firstLine="720"/>
        <w:contextualSpacing/>
        <w:jc w:val="both"/>
        <w:rPr>
          <w:rFonts w:eastAsia="Times New Roman"/>
          <w:bCs/>
          <w:szCs w:val="24"/>
        </w:rPr>
      </w:pPr>
      <w:r>
        <w:rPr>
          <w:rFonts w:eastAsia="Times New Roman"/>
          <w:szCs w:val="24"/>
        </w:rPr>
        <w:t xml:space="preserve">Επειδή πρέπει να υπάρχει μία συνέχεια στη </w:t>
      </w:r>
      <w:r>
        <w:rPr>
          <w:rFonts w:eastAsia="Times New Roman"/>
          <w:szCs w:val="24"/>
        </w:rPr>
        <w:t>δημόσια δ</w:t>
      </w:r>
      <w:r>
        <w:rPr>
          <w:rFonts w:eastAsia="Times New Roman"/>
          <w:szCs w:val="24"/>
        </w:rPr>
        <w:t>ιοίκηση και νομίζω πολύ περισσότερο στο Υπουργείο Πολιτισμού και να υπάρχει και μια συνολική αποδοχή των πρακτικών και των επιλογών της -και μάλιστα κανόνε</w:t>
      </w:r>
      <w:r>
        <w:rPr>
          <w:rFonts w:eastAsia="Times New Roman"/>
          <w:szCs w:val="24"/>
        </w:rPr>
        <w:t>ς οι οποίοι να λειτουργούν- εγώ</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θα ήθελα τη θέση σας σήμερα περί του συγκεκριμένου αυτού ζητήματος.  </w:t>
      </w:r>
    </w:p>
    <w:p w14:paraId="4CED8FEF" w14:textId="77777777" w:rsidR="00807BFC" w:rsidRDefault="003B0973">
      <w:pPr>
        <w:spacing w:line="600" w:lineRule="auto"/>
        <w:ind w:firstLine="720"/>
        <w:contextualSpacing/>
        <w:jc w:val="both"/>
        <w:rPr>
          <w:rFonts w:eastAsia="Times New Roman"/>
          <w:szCs w:val="24"/>
        </w:rPr>
      </w:pPr>
      <w:r>
        <w:rPr>
          <w:rFonts w:eastAsia="Times New Roman"/>
          <w:szCs w:val="24"/>
        </w:rPr>
        <w:t>Κατανοώ</w:t>
      </w:r>
      <w:r>
        <w:rPr>
          <w:rFonts w:eastAsia="Times New Roman"/>
          <w:szCs w:val="24"/>
        </w:rPr>
        <w:t xml:space="preserve"> ότι θα πρέπει να </w:t>
      </w:r>
      <w:proofErr w:type="spellStart"/>
      <w:r>
        <w:rPr>
          <w:rFonts w:eastAsia="Times New Roman"/>
          <w:szCs w:val="24"/>
        </w:rPr>
        <w:t>συνδιαμορφωθεί</w:t>
      </w:r>
      <w:proofErr w:type="spellEnd"/>
      <w:r>
        <w:rPr>
          <w:rFonts w:eastAsia="Times New Roman"/>
          <w:szCs w:val="24"/>
        </w:rPr>
        <w:t xml:space="preserve"> αυτή η απόφαση και από πολλούς άλλους παράγοντες. Η τελική ευθύνη, όμως, είναι δική σας. Έχουμε μια υπηρεσία η οποία συστάθηκε μόλις πριν από δύο χρόνια. Μάλιστα, υπάρχει δημόσιο κτήριο το οποίο ήταν έτοιμο για να γίνει η μ</w:t>
      </w:r>
      <w:r>
        <w:rPr>
          <w:rFonts w:eastAsia="Times New Roman"/>
          <w:szCs w:val="24"/>
        </w:rPr>
        <w:t>εταστέγαση, ώστε να μην υπάρχουν και μισθώματα από την πλευρά του δημοσίου και να μην υπάρχει κόστος γι’ αυτό. Δεν γίνεται κατανοητό, λοιπόν, για ποιο</w:t>
      </w:r>
      <w:r>
        <w:rPr>
          <w:rFonts w:eastAsia="Times New Roman"/>
          <w:szCs w:val="24"/>
        </w:rPr>
        <w:t>ν</w:t>
      </w:r>
      <w:r>
        <w:rPr>
          <w:rFonts w:eastAsia="Times New Roman"/>
          <w:szCs w:val="24"/>
        </w:rPr>
        <w:t xml:space="preserve"> λόγο να γίνει αυτή η συγχώνευση σε μια υπηρεσία, η οποία τώρα δημιουργήθηκε. Εάν είχε λειτουργήσει αρκετ</w:t>
      </w:r>
      <w:r>
        <w:rPr>
          <w:rFonts w:eastAsia="Times New Roman"/>
          <w:szCs w:val="24"/>
        </w:rPr>
        <w:t>ά χρόνια και βλέ</w:t>
      </w:r>
      <w:r>
        <w:rPr>
          <w:rFonts w:eastAsia="Times New Roman"/>
          <w:szCs w:val="24"/>
        </w:rPr>
        <w:lastRenderedPageBreak/>
        <w:t>παμε ότι εκλείπει ο λόγος και η σκοπιμότητα για την οποία δημιουργήθηκε ή υπάρχει κάποια άλλη υπέρτερη ανάγκη για να καλυφθεί και να πρέπει αυτοί οι υπάλληλοι να μετακινηθούν στη Θεσσαλονίκη, να το κατανοήσω, να το καταλάβω, να ειπωθεί. Εδώ</w:t>
      </w:r>
      <w:r>
        <w:rPr>
          <w:rFonts w:eastAsia="Times New Roman"/>
          <w:szCs w:val="24"/>
        </w:rPr>
        <w:t xml:space="preserve">, όμως, δεν προλάβαμε να δούμε τα αποτελέσματα από την εφαρμογή, από την υλοποίηση της απόφασης της προηγούμενης κυβέρνησης. </w:t>
      </w:r>
    </w:p>
    <w:p w14:paraId="4CED8FF0" w14:textId="77777777" w:rsidR="00807BFC" w:rsidRDefault="003B0973">
      <w:pPr>
        <w:spacing w:line="600" w:lineRule="auto"/>
        <w:ind w:firstLine="720"/>
        <w:contextualSpacing/>
        <w:jc w:val="both"/>
        <w:rPr>
          <w:rFonts w:eastAsia="Times New Roman"/>
          <w:szCs w:val="24"/>
        </w:rPr>
      </w:pPr>
      <w:r>
        <w:rPr>
          <w:rFonts w:eastAsia="Times New Roman"/>
          <w:szCs w:val="24"/>
        </w:rPr>
        <w:t>Παρακαλώ, λοιπόν, πραγματικά να το δείτε και με την ευαισθησία η οποία πρέπει να διακρίνει έναν Υπουργό Πολιτισμού -και πολύ περισ</w:t>
      </w:r>
      <w:r>
        <w:rPr>
          <w:rFonts w:eastAsia="Times New Roman"/>
          <w:szCs w:val="24"/>
        </w:rPr>
        <w:t>σότερο εσάς- και με την προσέγγιση της ιδιαιτερότητας που σας έδωσα, ότι είναι μια ακριτική περιοχή από την οποία</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λείπουν όλες εκείνες οι δομές οι οποίες θα μπορούσαν να βοηθήσουν και στην αναβάθμιση του πολιτιστικού επιπέδου της περιοχής, αλλ</w:t>
      </w:r>
      <w:r>
        <w:rPr>
          <w:rFonts w:eastAsia="Times New Roman"/>
          <w:szCs w:val="24"/>
        </w:rPr>
        <w:t xml:space="preserve">ά βεβαίως και με βάση το αντικείμενο της ίδιας </w:t>
      </w:r>
      <w:r>
        <w:rPr>
          <w:rFonts w:eastAsia="Times New Roman"/>
          <w:szCs w:val="24"/>
        </w:rPr>
        <w:t>υ</w:t>
      </w:r>
      <w:r>
        <w:rPr>
          <w:rFonts w:eastAsia="Times New Roman"/>
          <w:szCs w:val="24"/>
        </w:rPr>
        <w:t xml:space="preserve">πηρεσίας, το οποίο θεωρώ ότι είναι πλούσιο για την ευρύτερη περιοχή της </w:t>
      </w:r>
      <w:r>
        <w:rPr>
          <w:rFonts w:eastAsia="Times New Roman"/>
          <w:szCs w:val="24"/>
        </w:rPr>
        <w:t>Π</w:t>
      </w:r>
      <w:r>
        <w:rPr>
          <w:rFonts w:eastAsia="Times New Roman"/>
          <w:szCs w:val="24"/>
        </w:rPr>
        <w:t xml:space="preserve">εριφερειακής </w:t>
      </w:r>
      <w:r>
        <w:rPr>
          <w:rFonts w:eastAsia="Times New Roman"/>
          <w:szCs w:val="24"/>
        </w:rPr>
        <w:t>Ε</w:t>
      </w:r>
      <w:r>
        <w:rPr>
          <w:rFonts w:eastAsia="Times New Roman"/>
          <w:szCs w:val="24"/>
        </w:rPr>
        <w:t>νότητας του Κιλκίς.</w:t>
      </w:r>
    </w:p>
    <w:p w14:paraId="4CED8FF1" w14:textId="77777777" w:rsidR="00807BFC" w:rsidRDefault="003B0973">
      <w:pPr>
        <w:spacing w:line="600" w:lineRule="auto"/>
        <w:ind w:firstLine="720"/>
        <w:contextualSpacing/>
        <w:jc w:val="both"/>
        <w:rPr>
          <w:rFonts w:eastAsia="Times New Roman"/>
          <w:szCs w:val="24"/>
        </w:rPr>
      </w:pPr>
      <w:r>
        <w:rPr>
          <w:rFonts w:eastAsia="Times New Roman"/>
          <w:szCs w:val="24"/>
        </w:rPr>
        <w:t>Θα ήθελα, λοιπόν, κυρία Υπουργέ, την τοποθέτησή σας. δηλαδή, προκρίνετε ή δεν προκρίνετε εσείς κάτι τ</w:t>
      </w:r>
      <w:r>
        <w:rPr>
          <w:rFonts w:eastAsia="Times New Roman"/>
          <w:szCs w:val="24"/>
        </w:rPr>
        <w:t xml:space="preserve">έτοιο; Νομίζω ότι είναι καλό να ακουστούν κάποια πράγματα, για να βγάζουμε </w:t>
      </w:r>
      <w:r>
        <w:rPr>
          <w:rFonts w:eastAsia="Times New Roman"/>
          <w:szCs w:val="24"/>
        </w:rPr>
        <w:lastRenderedPageBreak/>
        <w:t>όλοι τα συμπεράσματά μας. Και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χωρίς κα</w:t>
      </w:r>
      <w:r>
        <w:rPr>
          <w:rFonts w:eastAsia="Times New Roman"/>
          <w:szCs w:val="24"/>
        </w:rPr>
        <w:t>μ</w:t>
      </w:r>
      <w:r>
        <w:rPr>
          <w:rFonts w:eastAsia="Times New Roman"/>
          <w:szCs w:val="24"/>
        </w:rPr>
        <w:t>μία προσωπική αιχμή, όπως σας είπα και πάλι, αναμένω πραγματικά την απάντησή σας.</w:t>
      </w:r>
    </w:p>
    <w:p w14:paraId="4CED8FF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w:t>
      </w:r>
      <w:r>
        <w:rPr>
          <w:rFonts w:eastAsia="Times New Roman" w:cs="Times New Roman"/>
          <w:szCs w:val="24"/>
        </w:rPr>
        <w:t>τον κ. Γεωργαντά.</w:t>
      </w:r>
    </w:p>
    <w:p w14:paraId="4CED8FF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κλείσει με την απάντησή της η Υπουργός Πολιτισμού και Αθλητισμού κ. Λυδία </w:t>
      </w:r>
      <w:proofErr w:type="spellStart"/>
      <w:r>
        <w:rPr>
          <w:rFonts w:eastAsia="Times New Roman" w:cs="Times New Roman"/>
          <w:szCs w:val="24"/>
        </w:rPr>
        <w:t>Κονιόρδου</w:t>
      </w:r>
      <w:proofErr w:type="spellEnd"/>
      <w:r>
        <w:rPr>
          <w:rFonts w:eastAsia="Times New Roman" w:cs="Times New Roman"/>
          <w:szCs w:val="24"/>
        </w:rPr>
        <w:t>.</w:t>
      </w:r>
    </w:p>
    <w:p w14:paraId="4CED8FF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Ορίστε, κυρία Υπουργέ, έχετε τον λόγο για τρία λεπτά.</w:t>
      </w:r>
    </w:p>
    <w:p w14:paraId="4CED8FF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Κύριε Γεωργαντά, είναι σαφές ότι όλες αυτέ</w:t>
      </w:r>
      <w:r>
        <w:rPr>
          <w:rFonts w:eastAsia="Times New Roman" w:cs="Times New Roman"/>
          <w:szCs w:val="24"/>
        </w:rPr>
        <w:t>ς οι δομές που δημιουργούνται, χρειάζεται να υποστηριχτούν από τον ανθρώπινο παράγοντα. Εμείς ακούμε και αυτή την παράμετρο. Η πρώτιστη, όμως, μέριμν</w:t>
      </w:r>
      <w:r>
        <w:rPr>
          <w:rFonts w:eastAsia="Times New Roman" w:cs="Times New Roman"/>
          <w:szCs w:val="24"/>
        </w:rPr>
        <w:t>ά</w:t>
      </w:r>
      <w:r>
        <w:rPr>
          <w:rFonts w:eastAsia="Times New Roman" w:cs="Times New Roman"/>
          <w:szCs w:val="24"/>
        </w:rPr>
        <w:t xml:space="preserve"> μας είναι η καλύτερη και πιο αποτελεσματική προστασία της κληρονομιάς μας.</w:t>
      </w:r>
    </w:p>
    <w:p w14:paraId="4CED8FF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Όπως σας είπα, είναι προφανές </w:t>
      </w:r>
      <w:r>
        <w:rPr>
          <w:rFonts w:eastAsia="Times New Roman" w:cs="Times New Roman"/>
          <w:szCs w:val="24"/>
        </w:rPr>
        <w:t>ότι το περιεχόμενο του σχεδίου δεν έχει ακόμα υιοθετηθεί. Είμαστε στη φάση της συνεκτίμηση των διαφορετικών απόψεων και δείχνουμε ιδιαίτερη ευαισθησία στη στήριξη των περιφερειακών δομών. Μας απα</w:t>
      </w:r>
      <w:r>
        <w:rPr>
          <w:rFonts w:eastAsia="Times New Roman" w:cs="Times New Roman"/>
          <w:szCs w:val="24"/>
        </w:rPr>
        <w:lastRenderedPageBreak/>
        <w:t>σχολεί ιδιαίτερα πώς η πολιτιστική μας κληρονομιά συνδιαλέγετ</w:t>
      </w:r>
      <w:r>
        <w:rPr>
          <w:rFonts w:eastAsia="Times New Roman" w:cs="Times New Roman"/>
          <w:szCs w:val="24"/>
        </w:rPr>
        <w:t>αι με τις τοπικές κοινωνίες και με τους τοπικούς φορείς. Και αυτό το λαμβάνουμε πολύ σοβαρά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w:t>
      </w:r>
    </w:p>
    <w:p w14:paraId="4CED8FF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Μας συγκινεί ιδιαίτερα το ενδιαφέρον των ανθρώπων που κατοικούν και έχουν αγκαλιάσει αυτή την εξέλιξη, δηλαδή, να δημιουργηθεί ένα κέντρο που θα προστ</w:t>
      </w:r>
      <w:r>
        <w:rPr>
          <w:rFonts w:eastAsia="Times New Roman" w:cs="Times New Roman"/>
          <w:szCs w:val="24"/>
        </w:rPr>
        <w:t>ατεύει την πολιτιστική μας κληρονομιά στο Κιλκίς και το λαμβάνουμε πολύ σοβαρά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w:t>
      </w:r>
    </w:p>
    <w:p w14:paraId="4CED8FF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Δ</w:t>
      </w:r>
      <w:r>
        <w:rPr>
          <w:rFonts w:eastAsia="Times New Roman" w:cs="Times New Roman"/>
          <w:szCs w:val="24"/>
        </w:rPr>
        <w:t xml:space="preserve">΄ </w:t>
      </w:r>
      <w:r>
        <w:rPr>
          <w:rFonts w:eastAsia="Times New Roman" w:cs="Times New Roman"/>
          <w:szCs w:val="24"/>
        </w:rPr>
        <w:t xml:space="preserve">Αντιπρόεδρος της Βουλής κ. </w:t>
      </w:r>
      <w:r w:rsidRPr="004F187B">
        <w:rPr>
          <w:rFonts w:eastAsia="Times New Roman" w:cs="Times New Roman"/>
          <w:b/>
          <w:szCs w:val="24"/>
        </w:rPr>
        <w:t>ΝΙΚΗΤΑΣ ΚΑΚΛΑΜΑΝΗΣ</w:t>
      </w:r>
      <w:r>
        <w:rPr>
          <w:rFonts w:eastAsia="Times New Roman" w:cs="Times New Roman"/>
          <w:szCs w:val="24"/>
        </w:rPr>
        <w:t>)</w:t>
      </w:r>
    </w:p>
    <w:p w14:paraId="4CED8FF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όμως, μέχρι να ολοκληρωθεί η συνεκτίμηση όλων των </w:t>
      </w:r>
      <w:r>
        <w:rPr>
          <w:rFonts w:eastAsia="Times New Roman" w:cs="Times New Roman"/>
          <w:szCs w:val="24"/>
        </w:rPr>
        <w:t>παραγόντων, δεν μπορούμε να δεσμευτούμε ή να ανακοινώσουμε κάτι. Ωστόσο, λαμβάνεται πολύ σοβαρά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w:t>
      </w:r>
    </w:p>
    <w:p w14:paraId="4CED8FFA" w14:textId="77777777" w:rsidR="00807BFC" w:rsidRDefault="003B0973">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Ευχαριστούμε πολύ.</w:t>
      </w:r>
    </w:p>
    <w:p w14:paraId="4CED8FFB" w14:textId="77777777" w:rsidR="00807BFC" w:rsidRDefault="003B0973">
      <w:pPr>
        <w:spacing w:line="600" w:lineRule="auto"/>
        <w:ind w:firstLine="720"/>
        <w:contextualSpacing/>
        <w:jc w:val="both"/>
        <w:rPr>
          <w:rFonts w:eastAsia="Times New Roman" w:cs="Times New Roman"/>
          <w:szCs w:val="24"/>
        </w:rPr>
      </w:pPr>
      <w:r>
        <w:rPr>
          <w:rFonts w:eastAsia="Times New Roman"/>
          <w:bCs/>
          <w:szCs w:val="24"/>
        </w:rPr>
        <w:t xml:space="preserve">Προχωρούμε </w:t>
      </w:r>
      <w:r>
        <w:rPr>
          <w:rFonts w:eastAsia="Times New Roman"/>
          <w:bCs/>
          <w:szCs w:val="24"/>
        </w:rPr>
        <w:t xml:space="preserve">στην τελευταία </w:t>
      </w:r>
      <w:r>
        <w:rPr>
          <w:rFonts w:eastAsia="Times New Roman"/>
          <w:bCs/>
          <w:szCs w:val="24"/>
        </w:rPr>
        <w:t xml:space="preserve">για σήμερα </w:t>
      </w:r>
      <w:r>
        <w:rPr>
          <w:rFonts w:eastAsia="Times New Roman"/>
          <w:bCs/>
          <w:szCs w:val="24"/>
        </w:rPr>
        <w:t xml:space="preserve">επίκαιρη ερώτηση. </w:t>
      </w:r>
      <w:r>
        <w:rPr>
          <w:rFonts w:eastAsia="Times New Roman"/>
          <w:bCs/>
          <w:szCs w:val="24"/>
        </w:rPr>
        <w:t>Πρόκειται για την</w:t>
      </w:r>
      <w:r>
        <w:rPr>
          <w:rFonts w:eastAsia="Times New Roman"/>
          <w:bCs/>
          <w:szCs w:val="24"/>
        </w:rPr>
        <w:t xml:space="preserve"> πρώτη </w:t>
      </w:r>
      <w:r>
        <w:rPr>
          <w:rFonts w:eastAsia="Times New Roman" w:cs="Times New Roman"/>
          <w:szCs w:val="24"/>
        </w:rPr>
        <w:t xml:space="preserve">με αριθμό </w:t>
      </w:r>
      <w:r>
        <w:rPr>
          <w:rFonts w:eastAsia="Times New Roman" w:cs="Times New Roman"/>
          <w:szCs w:val="24"/>
        </w:rPr>
        <w:t xml:space="preserve">614/20-3-2017 επίκαιρη ερώτηση πρώτου κύκλου του Βουλευτή Λακωνίας του Συνασπισμού Ριζοσπαστικής Αριστεράς κ. </w:t>
      </w:r>
      <w:r>
        <w:rPr>
          <w:rFonts w:eastAsia="Times New Roman" w:cs="Times New Roman"/>
          <w:bCs/>
          <w:szCs w:val="24"/>
        </w:rPr>
        <w:t xml:space="preserve">Σταύρου </w:t>
      </w:r>
      <w:proofErr w:type="spellStart"/>
      <w:r>
        <w:rPr>
          <w:rFonts w:eastAsia="Times New Roman" w:cs="Times New Roman"/>
          <w:bCs/>
          <w:szCs w:val="24"/>
        </w:rPr>
        <w:t>Αραχωβίτη</w:t>
      </w:r>
      <w:proofErr w:type="spellEnd"/>
      <w:r>
        <w:rPr>
          <w:rFonts w:eastAsia="Times New Roman" w:cs="Times New Roman"/>
          <w:szCs w:val="24"/>
        </w:rPr>
        <w:t xml:space="preserve"> </w:t>
      </w:r>
      <w:r>
        <w:rPr>
          <w:rFonts w:eastAsia="Times New Roman" w:cs="Times New Roman"/>
          <w:szCs w:val="24"/>
        </w:rPr>
        <w:lastRenderedPageBreak/>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σχετικά με το καθεστώς εντοπιότητας των αστυνομικών υπαλλήλων.</w:t>
      </w:r>
    </w:p>
    <w:p w14:paraId="4CED8FF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Αναπληρωτής Υπουργός </w:t>
      </w:r>
      <w:r>
        <w:rPr>
          <w:rFonts w:eastAsia="Times New Roman" w:cs="Times New Roman"/>
          <w:szCs w:val="24"/>
        </w:rPr>
        <w:t xml:space="preserve">κ. Νικόλαος </w:t>
      </w:r>
      <w:proofErr w:type="spellStart"/>
      <w:r>
        <w:rPr>
          <w:rFonts w:eastAsia="Times New Roman" w:cs="Times New Roman"/>
          <w:szCs w:val="24"/>
        </w:rPr>
        <w:t>Τόσκας</w:t>
      </w:r>
      <w:proofErr w:type="spellEnd"/>
      <w:r>
        <w:rPr>
          <w:rFonts w:eastAsia="Times New Roman" w:cs="Times New Roman"/>
          <w:szCs w:val="24"/>
        </w:rPr>
        <w:t>.</w:t>
      </w:r>
    </w:p>
    <w:p w14:paraId="4CED8FF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Αραχωβίτη</w:t>
      </w:r>
      <w:proofErr w:type="spellEnd"/>
      <w:r>
        <w:rPr>
          <w:rFonts w:eastAsia="Times New Roman" w:cs="Times New Roman"/>
          <w:szCs w:val="24"/>
        </w:rPr>
        <w:t>, έχετε τον λόγο.</w:t>
      </w:r>
    </w:p>
    <w:p w14:paraId="4CED8FF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Ευχαριστώ πολύ, κύριε Πρόεδρε.</w:t>
      </w:r>
    </w:p>
    <w:p w14:paraId="4CED8FF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προχωράει το σχέδιο αναδιάρθρωσης των περιφερειακών υπηρεσιών της Ελληνικής Αστυνομίας, η οποία ολοκληρώθηκε νομοθετικά με το </w:t>
      </w:r>
      <w:r>
        <w:rPr>
          <w:rFonts w:eastAsia="Times New Roman" w:cs="Times New Roman"/>
          <w:szCs w:val="24"/>
        </w:rPr>
        <w:t>π.δ</w:t>
      </w:r>
      <w:r>
        <w:rPr>
          <w:rFonts w:eastAsia="Times New Roman" w:cs="Times New Roman"/>
          <w:szCs w:val="24"/>
        </w:rPr>
        <w:t>.</w:t>
      </w:r>
      <w:r>
        <w:rPr>
          <w:rFonts w:eastAsia="Times New Roman" w:cs="Times New Roman"/>
          <w:szCs w:val="24"/>
        </w:rPr>
        <w:t>7/2017. Ωστόσο, απ’ αυτή τη διαδικασία, όπως ανέδειξε από 23</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2017 η Ένωση Αστυνομικών Υπαλλήλων Λακωνίας, αναδεικνύεται το ζήτημα της εντοπιότητας. </w:t>
      </w:r>
    </w:p>
    <w:p w14:paraId="4CED9000" w14:textId="77777777" w:rsidR="00807BFC" w:rsidRDefault="003B0973">
      <w:pPr>
        <w:spacing w:line="600" w:lineRule="auto"/>
        <w:ind w:firstLine="720"/>
        <w:contextualSpacing/>
        <w:jc w:val="both"/>
        <w:rPr>
          <w:rFonts w:eastAsia="Times New Roman"/>
          <w:szCs w:val="24"/>
        </w:rPr>
      </w:pPr>
      <w:r>
        <w:rPr>
          <w:rFonts w:eastAsia="Times New Roman" w:cs="Times New Roman"/>
          <w:szCs w:val="24"/>
        </w:rPr>
        <w:t>Εδώ τι έχουμε; Έχουμε μία διάταξη του ν.1234/1982. Με το άρθρο 6 γίνεται σαφώς αναφορά ότι οι αστυνομικο</w:t>
      </w:r>
      <w:r>
        <w:rPr>
          <w:rFonts w:eastAsia="Times New Roman" w:cs="Times New Roman"/>
          <w:szCs w:val="24"/>
        </w:rPr>
        <w:t>ί υπάλληλοι</w:t>
      </w:r>
      <w:r>
        <w:rPr>
          <w:rFonts w:eastAsia="Times New Roman" w:cs="Times New Roman"/>
          <w:szCs w:val="24"/>
        </w:rPr>
        <w:t>,</w:t>
      </w:r>
      <w:r>
        <w:rPr>
          <w:rFonts w:eastAsia="Times New Roman" w:cs="Times New Roman"/>
          <w:szCs w:val="24"/>
        </w:rPr>
        <w:t xml:space="preserve"> οι οποίοι γεννήθηκαν και κατοικούν ή κατοικούσαν αυτοί ή σύζυγοί τους σε πόλεις κάτω των είκοσι χιλιάδων κατοίκων, δεν μπορούν να υπηρετήσουν στο αστυνομικό τμήμα που εδρεύει στην πόλη. Και λέω στην πόλη, γιατί είναι σημαντικό.</w:t>
      </w:r>
    </w:p>
    <w:p w14:paraId="4CED9001"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lastRenderedPageBreak/>
        <w:t>Αυτό τι σημαίνε</w:t>
      </w:r>
      <w:r>
        <w:rPr>
          <w:rFonts w:eastAsia="Times New Roman" w:cs="Times New Roman"/>
          <w:szCs w:val="24"/>
        </w:rPr>
        <w:t xml:space="preserve">ι; Αυτό σημαίνει ότι με την αναδιάρθρωση των υπηρεσιών, όπως αναφέρουν και οι αστυνομικοί υπάλληλοι της Λακωνίας, με τη συγχώνευση των τμημάτων, μια σειρά από αστυνομικούς, οι οποίοι υπηρετούσαν στο γειτονικό ή σε όμορο τμήμα, θα αναγκαστούν να φύγουν, να </w:t>
      </w:r>
      <w:r>
        <w:rPr>
          <w:rFonts w:eastAsia="Times New Roman" w:cs="Times New Roman"/>
          <w:szCs w:val="24"/>
        </w:rPr>
        <w:t xml:space="preserve">αλλάξουν τμήμα και να πάνε στο πλησιέστερο, ενδεχομένως, το οποίο θα είναι αρκετά χιλιόμετρα μακριά. Αυτό δημιουργεί πρόβλημα τόσο κοινωνικό όσο και επιχειρησιακό κυρίως. </w:t>
      </w:r>
    </w:p>
    <w:p w14:paraId="4CED9002"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Και εδώ υπάρχει και μια άλλη ανισότητα, κύριε Υπουργέ. Το 1998 η ελληνική πολιτεία, </w:t>
      </w:r>
      <w:r>
        <w:rPr>
          <w:rFonts w:eastAsia="Times New Roman" w:cs="Times New Roman"/>
          <w:szCs w:val="24"/>
        </w:rPr>
        <w:t xml:space="preserve">στην τότε πρόσκληση και πρόσληψη των συνοριακών φυλάκων, πριμοδοτούσε ακριβώς την εντοπιότητα. Μάλιστα, το 2008, όταν έγινε η </w:t>
      </w:r>
      <w:proofErr w:type="spellStart"/>
      <w:r>
        <w:rPr>
          <w:rFonts w:eastAsia="Times New Roman" w:cs="Times New Roman"/>
          <w:szCs w:val="24"/>
        </w:rPr>
        <w:t>ομογενοποίηση</w:t>
      </w:r>
      <w:proofErr w:type="spellEnd"/>
      <w:r>
        <w:rPr>
          <w:rFonts w:eastAsia="Times New Roman" w:cs="Times New Roman"/>
          <w:szCs w:val="24"/>
        </w:rPr>
        <w:t xml:space="preserve"> των αρμοδιοτήτων των συνοριακών φυλάκων και των ειδικών φρουρών, τους έδωσε ίδια καθήκοντα και ίδιες υποχρεώσεις. Ωσ</w:t>
      </w:r>
      <w:r>
        <w:rPr>
          <w:rFonts w:eastAsia="Times New Roman" w:cs="Times New Roman"/>
          <w:szCs w:val="24"/>
        </w:rPr>
        <w:t>τόσο, δημιούργησε δ</w:t>
      </w:r>
      <w:r>
        <w:rPr>
          <w:rFonts w:eastAsia="Times New Roman" w:cs="Times New Roman"/>
          <w:szCs w:val="24"/>
        </w:rPr>
        <w:t>ύ</w:t>
      </w:r>
      <w:r>
        <w:rPr>
          <w:rFonts w:eastAsia="Times New Roman" w:cs="Times New Roman"/>
          <w:szCs w:val="24"/>
        </w:rPr>
        <w:t>ο ξεχωριστές κατηγορίες όσον αφορά την εντοπιότητα. Δηλαδή, οι συνοριακοί φύλακες και οι ειδικοί φρουροί θα μπορούσαν να υπηρετήσουν -αφού είχαν προσληφθεί ήδη με πριμοδότηση της εντοπιότητας- στην πόλη όπου γεννήθηκαν και μεγάλωσαν μέχ</w:t>
      </w:r>
      <w:r>
        <w:rPr>
          <w:rFonts w:eastAsia="Times New Roman" w:cs="Times New Roman"/>
          <w:szCs w:val="24"/>
        </w:rPr>
        <w:t xml:space="preserve">ρι τα δεκαοκτώ τους οι ίδιοι ή οι σύζυγοι αυτών, </w:t>
      </w:r>
      <w:r>
        <w:rPr>
          <w:rFonts w:eastAsia="Times New Roman" w:cs="Times New Roman"/>
          <w:szCs w:val="24"/>
        </w:rPr>
        <w:lastRenderedPageBreak/>
        <w:t xml:space="preserve">ενώ όσοι είχαν πάει με τη διαδικασία της πρόσληψης στην Αστυνομία, δεν μπορούσαν να υπηρετήσουν. </w:t>
      </w:r>
    </w:p>
    <w:p w14:paraId="4CED9003"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Εδώ θα ήθελα, κύριε Υπουργέ, μια απάντηση στο αν έχετε εντοπίσει το πρόβλημα και πώς προτίθεστε να το αντιμετ</w:t>
      </w:r>
      <w:r>
        <w:rPr>
          <w:rFonts w:eastAsia="Times New Roman" w:cs="Times New Roman"/>
          <w:szCs w:val="24"/>
        </w:rPr>
        <w:t xml:space="preserve">ωπίσετε. </w:t>
      </w:r>
    </w:p>
    <w:p w14:paraId="4CED9004"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Ευχαριστώ.</w:t>
      </w:r>
    </w:p>
    <w:p w14:paraId="4CED9005" w14:textId="77777777" w:rsidR="00807BFC" w:rsidRDefault="003B0973">
      <w:pPr>
        <w:spacing w:line="600" w:lineRule="auto"/>
        <w:ind w:firstLine="567"/>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Τόσκα</w:t>
      </w:r>
      <w:proofErr w:type="spellEnd"/>
      <w:r>
        <w:rPr>
          <w:rFonts w:eastAsia="Times New Roman" w:cs="Times New Roman"/>
          <w:szCs w:val="24"/>
        </w:rPr>
        <w:t>, έχετε τον λόγο.</w:t>
      </w:r>
    </w:p>
    <w:p w14:paraId="4CED9006" w14:textId="77777777" w:rsidR="00807BFC" w:rsidRDefault="003B0973">
      <w:pPr>
        <w:spacing w:line="600" w:lineRule="auto"/>
        <w:ind w:firstLine="567"/>
        <w:contextualSpacing/>
        <w:jc w:val="both"/>
        <w:rPr>
          <w:rFonts w:eastAsia="Times New Roman" w:cs="Times New Roman"/>
          <w:szCs w:val="24"/>
        </w:rPr>
      </w:pPr>
      <w:r>
        <w:rPr>
          <w:rFonts w:eastAsia="Times New Roman"/>
          <w:b/>
          <w:bCs/>
        </w:rPr>
        <w:t>ΝΙΚΟΛΑΟΣ ΤΟΣΚΑΣ (Αναπληρωτής Υπουργός Εσωτερικών):</w:t>
      </w:r>
      <w:r>
        <w:rPr>
          <w:rFonts w:eastAsia="Times New Roman" w:cs="Times New Roman"/>
          <w:szCs w:val="24"/>
        </w:rPr>
        <w:t xml:space="preserve"> Ευχαριστώ, κύριε Πρόεδρε.</w:t>
      </w:r>
    </w:p>
    <w:p w14:paraId="4CED9007"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Αραχωβίτη</w:t>
      </w:r>
      <w:proofErr w:type="spellEnd"/>
      <w:r>
        <w:rPr>
          <w:rFonts w:eastAsia="Times New Roman" w:cs="Times New Roman"/>
          <w:szCs w:val="24"/>
        </w:rPr>
        <w:t xml:space="preserve">, πράγματι υπάρχει το άρθρο 6 του ν.1234/1982 -παρωχημένος θα έλεγα- ο οποίος </w:t>
      </w:r>
      <w:r>
        <w:rPr>
          <w:rFonts w:eastAsia="Times New Roman" w:cs="Times New Roman"/>
          <w:szCs w:val="24"/>
        </w:rPr>
        <w:t>απαγορεύει την υπηρέτηση σε αστυνομικούς σε πόλεις μικρότερες των είκοσι χιλιάδων κατοίκων</w:t>
      </w:r>
      <w:r>
        <w:rPr>
          <w:rFonts w:eastAsia="Times New Roman" w:cs="Times New Roman"/>
          <w:szCs w:val="24"/>
        </w:rPr>
        <w:t>,</w:t>
      </w:r>
      <w:r>
        <w:rPr>
          <w:rFonts w:eastAsia="Times New Roman" w:cs="Times New Roman"/>
          <w:szCs w:val="24"/>
        </w:rPr>
        <w:t xml:space="preserve"> εφόσον είναι τόπος καταγωγής των ιδίων ή της συζύγου τους. </w:t>
      </w:r>
    </w:p>
    <w:p w14:paraId="4CED9008"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Το ζήτημα, βέβαια, και το ερώτημα που προκύπτει είναι τι γινόταν μέχρι τώρα, μιας και όλες οι πόλεις της</w:t>
      </w:r>
      <w:r>
        <w:rPr>
          <w:rFonts w:eastAsia="Times New Roman" w:cs="Times New Roman"/>
          <w:szCs w:val="24"/>
        </w:rPr>
        <w:t xml:space="preserve"> Λακωνίας, όπως σωστά αναφέρατε, έχουν πληθυσμό λιγότερο από είκοσι χιλιάδες κατοίκους. Άρα δεν είναι κάτι που έχει σχέση μόνο με την αναδιοργάνωση, η οποία αυτή τη στιγμή είναι σε εξέλιξη, έχει σχέση </w:t>
      </w:r>
      <w:r>
        <w:rPr>
          <w:rFonts w:eastAsia="Times New Roman" w:cs="Times New Roman"/>
          <w:szCs w:val="24"/>
        </w:rPr>
        <w:lastRenderedPageBreak/>
        <w:t>και με το τι γινόταν μέχρι τώρα. Βλέπουμε μια αντιφατικ</w:t>
      </w:r>
      <w:r>
        <w:rPr>
          <w:rFonts w:eastAsia="Times New Roman" w:cs="Times New Roman"/>
          <w:szCs w:val="24"/>
        </w:rPr>
        <w:t>ότητα στην εφαρμογή του νόμου και στην κατάσταση η οποία υπάρχει μετά τη συνένωση δήμων και κοινοτήτων, την αναδιάταξη-αναδιοργάνωση των περιφερειακών υπηρεσιών και δεδομένου ότι έχουν αυξηθεί και οι ελεγκτικοί μηχανισμοί της Ελληνικής Αστυνομίας, οι οποίο</w:t>
      </w:r>
      <w:r>
        <w:rPr>
          <w:rFonts w:eastAsia="Times New Roman" w:cs="Times New Roman"/>
          <w:szCs w:val="24"/>
        </w:rPr>
        <w:t xml:space="preserve">ι μπορούν να ελέγχουν περιπτώσεις κατάχρησης της εντοπιότητας, προκειμένου κάποιοι να πετύχουν άλλα πράγματα. </w:t>
      </w:r>
    </w:p>
    <w:p w14:paraId="4CED9009"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Νομίζω ότι πράγματι είναι παρωχημένη αυτή η διάταξη, η οποία υπάρχει από το 1982. Πολύ νερό έχει τρέξει στο ποτάμι από τότε. Πολλά πράγματα έχουν</w:t>
      </w:r>
      <w:r>
        <w:rPr>
          <w:rFonts w:eastAsia="Times New Roman" w:cs="Times New Roman"/>
          <w:szCs w:val="24"/>
        </w:rPr>
        <w:t xml:space="preserve"> διαφοροποιηθεί. Οι δήμοι και οι κοινότητες με τον </w:t>
      </w:r>
      <w:r>
        <w:rPr>
          <w:rFonts w:eastAsia="Times New Roman" w:cs="Times New Roman"/>
          <w:szCs w:val="24"/>
        </w:rPr>
        <w:t>«</w:t>
      </w:r>
      <w:r>
        <w:rPr>
          <w:rFonts w:eastAsia="Times New Roman" w:cs="Times New Roman"/>
          <w:szCs w:val="24"/>
        </w:rPr>
        <w:t>Κ</w:t>
      </w:r>
      <w:r>
        <w:rPr>
          <w:rFonts w:eastAsia="Times New Roman" w:cs="Times New Roman"/>
          <w:szCs w:val="24"/>
        </w:rPr>
        <w:t>αλλικράτη»</w:t>
      </w:r>
      <w:r>
        <w:rPr>
          <w:rFonts w:eastAsia="Times New Roman" w:cs="Times New Roman"/>
          <w:szCs w:val="24"/>
        </w:rPr>
        <w:t xml:space="preserve"> έχουν διαφοροποιηθεί, έχουν συνενωθεί, έρχεται και η αναδιοργάνωση της Ελληνικής Αστυνομίας, προκειμένου να πετύχουμε καλύτερη αποτελεσματικότητα τώρα. </w:t>
      </w:r>
    </w:p>
    <w:p w14:paraId="4CED900A"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Επομένως, για να μη λέμε πολλά πάνω σ’ </w:t>
      </w:r>
      <w:r>
        <w:rPr>
          <w:rFonts w:eastAsia="Times New Roman" w:cs="Times New Roman"/>
          <w:szCs w:val="24"/>
        </w:rPr>
        <w:t xml:space="preserve">αυτό το θέμα, θα καταθέσουμε νομοθετική διάταξη που θα ρυθμίζει αυτό το ζήτημα, γιατί η ισχύουσα διάταξη είναι παρωχημένη και θα διορθώσουμε αυτές τις προϋποθέσεις, για να μην υπάρχουν τέτοια προβλήματα. </w:t>
      </w:r>
    </w:p>
    <w:p w14:paraId="4CED900B"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Σας ευχαριστώ. </w:t>
      </w:r>
    </w:p>
    <w:p w14:paraId="4CED900C" w14:textId="77777777" w:rsidR="00807BFC" w:rsidRDefault="003B0973">
      <w:pPr>
        <w:spacing w:line="600" w:lineRule="auto"/>
        <w:ind w:firstLine="567"/>
        <w:contextualSpacing/>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Το</w:t>
      </w:r>
      <w:r>
        <w:rPr>
          <w:rFonts w:eastAsia="Times New Roman" w:cs="Times New Roman"/>
          <w:szCs w:val="24"/>
        </w:rPr>
        <w:t xml:space="preserve">ν λόγο έχει ο κ. </w:t>
      </w:r>
      <w:proofErr w:type="spellStart"/>
      <w:r>
        <w:rPr>
          <w:rFonts w:eastAsia="Times New Roman" w:cs="Times New Roman"/>
          <w:szCs w:val="24"/>
        </w:rPr>
        <w:t>Αραχωβίτης</w:t>
      </w:r>
      <w:proofErr w:type="spellEnd"/>
      <w:r>
        <w:rPr>
          <w:rFonts w:eastAsia="Times New Roman" w:cs="Times New Roman"/>
          <w:szCs w:val="24"/>
        </w:rPr>
        <w:t xml:space="preserve">. </w:t>
      </w:r>
    </w:p>
    <w:p w14:paraId="4CED900D"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Κύριε Υπουργέ, με πολύ μεγάλη χαρά βλέπω ότι ανταποκρίνεστε άμεσα σε αυτό το πρόβλημα, γιατί το τι γινόταν μέχρι τώρα είναι γεγονός ότι δεν το θίξαμε στην παρούσα ερώτηση, δηλαδή κατά πόσο εξυπηρετούσε τελι</w:t>
      </w:r>
      <w:r>
        <w:rPr>
          <w:rFonts w:eastAsia="Times New Roman" w:cs="Times New Roman"/>
          <w:szCs w:val="24"/>
        </w:rPr>
        <w:t>κά ο νόμος -ο οποίος, όπως πολλές φορές είπατε, είναι παρωχημένος- τις σύγχρονες ανάγκες και κατά πόσο ανταποκρινόταν στη σύγχρονη εγκληματικότητα. Οι μορφές της εγκληματικότητας του 1982, που φτιάχτηκε ο νόμος, με τις σημερινές είναι τελείως διαφορετικές.</w:t>
      </w:r>
      <w:r>
        <w:rPr>
          <w:rFonts w:eastAsia="Times New Roman" w:cs="Times New Roman"/>
          <w:szCs w:val="24"/>
        </w:rPr>
        <w:t xml:space="preserve"> Ένα βασικό σημείο είναι ότι τότε αναφερόταν ο νόμος στην πόλη και όχι στην ελεγχόμενη ή αστυνομευόμενη περιοχή. </w:t>
      </w:r>
    </w:p>
    <w:p w14:paraId="4CED900E"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Ελπίζω στη νομοθετική ρύθμιση που μόλις μας αναγγείλατε όλα αυτά να προβλέπονται, έτσι ώστε και επιχειρησιακά να είναι σύγχρονο και κοινωνικά </w:t>
      </w:r>
      <w:r>
        <w:rPr>
          <w:rFonts w:eastAsia="Times New Roman" w:cs="Times New Roman"/>
          <w:szCs w:val="24"/>
        </w:rPr>
        <w:t xml:space="preserve">δίκαιο. </w:t>
      </w:r>
    </w:p>
    <w:p w14:paraId="4CED900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CED9010" w14:textId="77777777" w:rsidR="00807BFC" w:rsidRDefault="003B0973">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Θέλετε να πείτε κάτι άλλο, κύριε Υπουργέ;</w:t>
      </w:r>
    </w:p>
    <w:p w14:paraId="4CED901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ΤΟΣΚΑΣ (Αναπληρωτής Υπουργός Εσωτερικών):</w:t>
      </w:r>
      <w:r>
        <w:rPr>
          <w:rFonts w:eastAsia="Times New Roman" w:cs="Times New Roman"/>
          <w:szCs w:val="24"/>
        </w:rPr>
        <w:t xml:space="preserve"> Όχι, ευχαριστώ, κύριε Πρόεδρε.</w:t>
      </w:r>
    </w:p>
    <w:p w14:paraId="4CED9012" w14:textId="77777777" w:rsidR="00807BFC" w:rsidRDefault="003B0973">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Κι εμείς ευχαριστούμε.</w:t>
      </w:r>
    </w:p>
    <w:p w14:paraId="4CED9013" w14:textId="77777777" w:rsidR="00807BFC" w:rsidRDefault="003B0973">
      <w:pPr>
        <w:spacing w:line="600" w:lineRule="auto"/>
        <w:ind w:firstLine="720"/>
        <w:contextualSpacing/>
        <w:jc w:val="both"/>
        <w:rPr>
          <w:rFonts w:eastAsia="Times New Roman"/>
          <w:bCs/>
          <w:szCs w:val="24"/>
        </w:rPr>
      </w:pPr>
      <w:r>
        <w:rPr>
          <w:rFonts w:eastAsia="Times New Roman"/>
          <w:bCs/>
          <w:szCs w:val="24"/>
        </w:rPr>
        <w:t>Αγαπητοί συνάδ</w:t>
      </w:r>
      <w:r>
        <w:rPr>
          <w:rFonts w:eastAsia="Times New Roman"/>
          <w:bCs/>
          <w:szCs w:val="24"/>
        </w:rPr>
        <w:t xml:space="preserve">ελφοι, ολοκληρώθηκε η συζήτηση των επικαίρων ερωτήσεων. </w:t>
      </w:r>
    </w:p>
    <w:p w14:paraId="4CED9014" w14:textId="77777777" w:rsidR="00807BFC" w:rsidRDefault="003B0973">
      <w:pPr>
        <w:spacing w:line="600" w:lineRule="auto"/>
        <w:ind w:firstLine="720"/>
        <w:contextualSpacing/>
        <w:jc w:val="both"/>
        <w:rPr>
          <w:rFonts w:eastAsia="Times New Roman"/>
          <w:bCs/>
          <w:szCs w:val="24"/>
        </w:rPr>
      </w:pPr>
      <w:r>
        <w:rPr>
          <w:rFonts w:eastAsia="Times New Roman"/>
          <w:bCs/>
          <w:szCs w:val="24"/>
        </w:rPr>
        <w:t xml:space="preserve">Θα εισέλθουμε στη νομοθετική εργασία, αφού κάνουμε μια προσωρινή διακοπή για δέκα λεπτά, γιατί βλέπω ότι οι εισηγητές, οι αγορητές και οι </w:t>
      </w:r>
      <w:r>
        <w:rPr>
          <w:rFonts w:eastAsia="Times New Roman"/>
          <w:bCs/>
          <w:szCs w:val="24"/>
        </w:rPr>
        <w:t>Κ</w:t>
      </w:r>
      <w:r>
        <w:rPr>
          <w:rFonts w:eastAsia="Times New Roman"/>
          <w:bCs/>
          <w:szCs w:val="24"/>
        </w:rPr>
        <w:t xml:space="preserve">οινοβουλευτικοί </w:t>
      </w:r>
      <w:r>
        <w:rPr>
          <w:rFonts w:eastAsia="Times New Roman"/>
          <w:bCs/>
          <w:szCs w:val="24"/>
        </w:rPr>
        <w:t>Ε</w:t>
      </w:r>
      <w:r>
        <w:rPr>
          <w:rFonts w:eastAsia="Times New Roman"/>
          <w:bCs/>
          <w:szCs w:val="24"/>
        </w:rPr>
        <w:t>κπρόσωποι δεν είναι στην Αίθουσα στη συντρι</w:t>
      </w:r>
      <w:r>
        <w:rPr>
          <w:rFonts w:eastAsia="Times New Roman"/>
          <w:bCs/>
          <w:szCs w:val="24"/>
        </w:rPr>
        <w:t xml:space="preserve">πτική τους πλειοψηφία. </w:t>
      </w:r>
    </w:p>
    <w:p w14:paraId="4CED9015" w14:textId="77777777" w:rsidR="00807BFC" w:rsidRDefault="003B0973">
      <w:pPr>
        <w:spacing w:line="600" w:lineRule="auto"/>
        <w:ind w:firstLine="720"/>
        <w:contextualSpacing/>
        <w:jc w:val="both"/>
        <w:rPr>
          <w:rFonts w:eastAsia="Times New Roman"/>
          <w:bCs/>
          <w:szCs w:val="24"/>
        </w:rPr>
      </w:pPr>
      <w:r>
        <w:rPr>
          <w:rFonts w:eastAsia="Times New Roman"/>
          <w:bCs/>
          <w:szCs w:val="24"/>
        </w:rPr>
        <w:t xml:space="preserve">Παρακαλώ τις </w:t>
      </w:r>
      <w:r>
        <w:rPr>
          <w:rFonts w:eastAsia="Times New Roman"/>
          <w:bCs/>
          <w:szCs w:val="24"/>
        </w:rPr>
        <w:t>Γ</w:t>
      </w:r>
      <w:r>
        <w:rPr>
          <w:rFonts w:eastAsia="Times New Roman"/>
          <w:bCs/>
          <w:szCs w:val="24"/>
        </w:rPr>
        <w:t xml:space="preserve">ραμματείες των κομμάτων που παρακολουθούν τη συνεδρίαση να ειδοποιήσουν τους </w:t>
      </w:r>
      <w:r>
        <w:rPr>
          <w:rFonts w:eastAsia="Times New Roman"/>
          <w:bCs/>
          <w:szCs w:val="24"/>
        </w:rPr>
        <w:t>Κ</w:t>
      </w:r>
      <w:r>
        <w:rPr>
          <w:rFonts w:eastAsia="Times New Roman"/>
          <w:bCs/>
          <w:szCs w:val="24"/>
        </w:rPr>
        <w:t xml:space="preserve">οινοβουλευτικούς </w:t>
      </w:r>
      <w:r>
        <w:rPr>
          <w:rFonts w:eastAsia="Times New Roman"/>
          <w:bCs/>
          <w:szCs w:val="24"/>
        </w:rPr>
        <w:t>Ε</w:t>
      </w:r>
      <w:r>
        <w:rPr>
          <w:rFonts w:eastAsia="Times New Roman"/>
          <w:bCs/>
          <w:szCs w:val="24"/>
        </w:rPr>
        <w:t>κπροσώπους, τους εισηγητές και τους αγορητές να προσέλθουν εντός δεκαλέπτου εις την Αίθουσα για να μην έχουμε μετά προβλήμ</w:t>
      </w:r>
      <w:r>
        <w:rPr>
          <w:rFonts w:eastAsia="Times New Roman"/>
          <w:bCs/>
          <w:szCs w:val="24"/>
        </w:rPr>
        <w:t xml:space="preserve">ατα για το τι ώρα θα τελειώσουμε το βράδυ. Όσο νωρίτερα αρχίσουμε, τόσο νωρίτερα θα τελειώσουμε. Διακόπτουμε για δέκα λεπτά. </w:t>
      </w:r>
    </w:p>
    <w:p w14:paraId="4CED9016" w14:textId="77777777" w:rsidR="00807BFC" w:rsidRDefault="003B0973">
      <w:pPr>
        <w:spacing w:line="600" w:lineRule="auto"/>
        <w:ind w:firstLine="720"/>
        <w:contextualSpacing/>
        <w:jc w:val="center"/>
        <w:rPr>
          <w:rFonts w:eastAsia="Times New Roman" w:cs="Times New Roman"/>
          <w:szCs w:val="24"/>
        </w:rPr>
      </w:pPr>
      <w:r>
        <w:rPr>
          <w:rFonts w:eastAsia="Times New Roman"/>
          <w:bCs/>
          <w:szCs w:val="24"/>
        </w:rPr>
        <w:t>(ΔΙΑΚΟΠΗ)</w:t>
      </w:r>
    </w:p>
    <w:p w14:paraId="4CED9017" w14:textId="77777777" w:rsidR="00807BFC" w:rsidRDefault="003B0973">
      <w:pPr>
        <w:spacing w:line="600" w:lineRule="auto"/>
        <w:ind w:firstLine="720"/>
        <w:contextualSpacing/>
        <w:jc w:val="center"/>
        <w:rPr>
          <w:rFonts w:eastAsia="Times New Roman" w:cs="Times New Roman"/>
          <w:color w:val="FF0000"/>
          <w:szCs w:val="24"/>
        </w:rPr>
      </w:pPr>
      <w:r w:rsidRPr="00003974">
        <w:rPr>
          <w:rFonts w:eastAsia="Times New Roman" w:cs="Times New Roman"/>
          <w:color w:val="FF0000"/>
          <w:szCs w:val="24"/>
        </w:rPr>
        <w:t>ΑΛΛΑΓΗ ΣΕΛΙΔΑΣ ΛΟΓΩ ΑΛΛΑΓΗΣ ΘΕΜΑΤΟΣ</w:t>
      </w:r>
    </w:p>
    <w:p w14:paraId="4CED9018" w14:textId="77777777" w:rsidR="00807BFC" w:rsidRDefault="003B0973">
      <w:pPr>
        <w:spacing w:line="600" w:lineRule="auto"/>
        <w:ind w:firstLine="567"/>
        <w:contextualSpacing/>
        <w:jc w:val="center"/>
        <w:rPr>
          <w:rFonts w:eastAsia="Times New Roman" w:cs="Times New Roman"/>
          <w:szCs w:val="24"/>
        </w:rPr>
      </w:pPr>
      <w:r>
        <w:rPr>
          <w:rFonts w:eastAsia="Times New Roman" w:cs="Times New Roman"/>
          <w:szCs w:val="24"/>
        </w:rPr>
        <w:t>(ΜΕΤΑ ΤΗ ΔΙΑΚΟΠΗ)</w:t>
      </w:r>
    </w:p>
    <w:p w14:paraId="4CED9019" w14:textId="77777777" w:rsidR="00807BFC" w:rsidRDefault="003B0973">
      <w:pPr>
        <w:spacing w:line="600" w:lineRule="auto"/>
        <w:ind w:firstLine="709"/>
        <w:contextualSpacing/>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Κυρίες και κύριοι συνάδελφοι, </w:t>
      </w:r>
      <w:r>
        <w:rPr>
          <w:rFonts w:eastAsia="Times New Roman" w:cs="Times New Roman"/>
          <w:szCs w:val="24"/>
        </w:rPr>
        <w:t>συνεχίζεται η</w:t>
      </w:r>
      <w:r>
        <w:rPr>
          <w:rFonts w:eastAsia="Times New Roman" w:cs="Times New Roman"/>
          <w:szCs w:val="24"/>
        </w:rPr>
        <w:t xml:space="preserve"> συνεδρίαση. </w:t>
      </w:r>
    </w:p>
    <w:p w14:paraId="4CED901A" w14:textId="77777777" w:rsidR="00807BFC" w:rsidRDefault="003B0973">
      <w:pPr>
        <w:spacing w:line="600" w:lineRule="auto"/>
        <w:ind w:firstLine="709"/>
        <w:contextualSpacing/>
        <w:jc w:val="both"/>
        <w:rPr>
          <w:rFonts w:eastAsia="Times New Roman" w:cs="Times New Roman"/>
          <w:szCs w:val="24"/>
        </w:rPr>
      </w:pPr>
      <w:r>
        <w:rPr>
          <w:rFonts w:eastAsia="Times New Roman" w:cs="Times New Roman"/>
          <w:szCs w:val="24"/>
        </w:rPr>
        <w:t>Εισερχόμαστε</w:t>
      </w:r>
      <w:r>
        <w:rPr>
          <w:rFonts w:eastAsia="Times New Roman" w:cs="Times New Roman"/>
          <w:szCs w:val="24"/>
        </w:rPr>
        <w:t xml:space="preserve"> στη </w:t>
      </w:r>
      <w:r>
        <w:rPr>
          <w:rFonts w:eastAsia="Times New Roman" w:cs="Times New Roman"/>
          <w:szCs w:val="24"/>
        </w:rPr>
        <w:t>συμπληρωματική ημερήσια διάταξη της</w:t>
      </w:r>
      <w:r>
        <w:rPr>
          <w:rFonts w:eastAsia="Times New Roman" w:cs="Times New Roman"/>
          <w:szCs w:val="24"/>
        </w:rPr>
        <w:t xml:space="preserve"> </w:t>
      </w:r>
    </w:p>
    <w:p w14:paraId="4CED901B" w14:textId="77777777" w:rsidR="00807BFC" w:rsidRDefault="003B0973">
      <w:pPr>
        <w:spacing w:line="600" w:lineRule="auto"/>
        <w:ind w:firstLine="709"/>
        <w:contextualSpacing/>
        <w:jc w:val="center"/>
        <w:rPr>
          <w:rFonts w:eastAsia="Times New Roman" w:cs="Times New Roman"/>
          <w:b/>
          <w:szCs w:val="24"/>
        </w:rPr>
      </w:pPr>
      <w:r>
        <w:rPr>
          <w:rFonts w:eastAsia="Times New Roman" w:cs="Times New Roman"/>
          <w:b/>
          <w:szCs w:val="24"/>
        </w:rPr>
        <w:t>ΝΟΜΟΘΕΤΙΚΗΣ ΕΡΓΑΣΙΑΣ</w:t>
      </w:r>
    </w:p>
    <w:p w14:paraId="4CED901C" w14:textId="77777777" w:rsidR="00807BFC" w:rsidRDefault="003B0973">
      <w:pPr>
        <w:spacing w:line="600" w:lineRule="auto"/>
        <w:ind w:firstLine="709"/>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Pr>
          <w:rFonts w:eastAsia="Times New Roman" w:cs="Times New Roman"/>
          <w:szCs w:val="24"/>
        </w:rPr>
        <w:t>και του συνόλου του σχεδίου νόμου του Υπουργείου Ψηφιακής Πολιτικής, Τηλεπικοινωνιών και Ενημέρωσης</w:t>
      </w:r>
      <w:r>
        <w:rPr>
          <w:rFonts w:eastAsia="Times New Roman" w:cs="Times New Roman"/>
          <w:szCs w:val="24"/>
        </w:rPr>
        <w:t>:</w:t>
      </w:r>
      <w:r>
        <w:rPr>
          <w:rFonts w:eastAsia="Times New Roman" w:cs="Times New Roman"/>
          <w:szCs w:val="24"/>
        </w:rPr>
        <w:t xml:space="preserve"> «Μέτρα μείωσης του κόστους εγκατάστασης </w:t>
      </w:r>
      <w:proofErr w:type="spellStart"/>
      <w:r>
        <w:rPr>
          <w:rFonts w:eastAsia="Times New Roman" w:cs="Times New Roman"/>
          <w:szCs w:val="24"/>
        </w:rPr>
        <w:t>υψίρρυθμων</w:t>
      </w:r>
      <w:proofErr w:type="spellEnd"/>
      <w:r>
        <w:rPr>
          <w:rFonts w:eastAsia="Times New Roman" w:cs="Times New Roman"/>
          <w:szCs w:val="24"/>
        </w:rPr>
        <w:t xml:space="preserve"> δικτύων ηλεκτρονικών επικοινωνιών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Εναρμόνιση της νομοθεσίας στην Οδηγία 2014/61/ΕΕ και άλλες διατάξεις».</w:t>
      </w:r>
    </w:p>
    <w:p w14:paraId="4CED901D" w14:textId="77777777" w:rsidR="00807BFC" w:rsidRDefault="003B0973">
      <w:pPr>
        <w:spacing w:line="600" w:lineRule="auto"/>
        <w:ind w:firstLine="709"/>
        <w:contextualSpacing/>
        <w:jc w:val="both"/>
        <w:rPr>
          <w:rFonts w:eastAsia="Times New Roman" w:cs="Times New Roman"/>
          <w:szCs w:val="24"/>
        </w:rPr>
      </w:pPr>
      <w:r>
        <w:rPr>
          <w:rFonts w:eastAsia="Times New Roman" w:cs="Times New Roman"/>
          <w:szCs w:val="24"/>
        </w:rPr>
        <w:t>Το ανωτέρω σχέδιο νόμου χαρακτηρίστηκε από την Κυβέρνηση ως επείγον και οι συναρμόδιες Διαρκείς Ε</w:t>
      </w:r>
      <w:r>
        <w:rPr>
          <w:rFonts w:eastAsia="Times New Roman" w:cs="Times New Roman"/>
          <w:szCs w:val="24"/>
        </w:rPr>
        <w:t xml:space="preserve">πιτροπές Δημόσιας Διοίκησης, Δημόσιας Τάξης και Δικαιοσύνης και Παραγωγής και Εμπορίου αποδέχθηκαν κατά πλειοψηφία τον χαρακτηρισμό του ως επείγοντος, σύμφωνα με το άρθρο 110 του Κανονισμού της Βουλής. </w:t>
      </w:r>
    </w:p>
    <w:p w14:paraId="4CED901E" w14:textId="77777777" w:rsidR="00807BFC" w:rsidRDefault="003B0973">
      <w:pPr>
        <w:spacing w:line="600" w:lineRule="auto"/>
        <w:ind w:firstLine="709"/>
        <w:contextualSpacing/>
        <w:jc w:val="both"/>
        <w:rPr>
          <w:rFonts w:eastAsia="Times New Roman" w:cs="Times New Roman"/>
          <w:szCs w:val="24"/>
        </w:rPr>
      </w:pPr>
      <w:r>
        <w:rPr>
          <w:rFonts w:eastAsia="Times New Roman" w:cs="Times New Roman"/>
          <w:szCs w:val="24"/>
        </w:rPr>
        <w:t>Η Διάσκεψη των Προέδρων απ</w:t>
      </w:r>
      <w:r>
        <w:rPr>
          <w:rFonts w:eastAsia="Times New Roman" w:cs="Times New Roman"/>
          <w:szCs w:val="24"/>
        </w:rPr>
        <w:t>ο</w:t>
      </w:r>
      <w:r>
        <w:rPr>
          <w:rFonts w:eastAsia="Times New Roman" w:cs="Times New Roman"/>
          <w:szCs w:val="24"/>
        </w:rPr>
        <w:t>φάσισε στη συνεδρίασή της,</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16 Μαρτίου 2017, τη συζήτηση του νομοσχεδίου σε μια συνεδρίαση ενιαία επί της αρχής, των άρθρων και του συνόλου. Για να είμαι απόλυτα ακριβής, η Διάσκεψη των Προέδρων είχε </w:t>
      </w:r>
      <w:r>
        <w:rPr>
          <w:rFonts w:eastAsia="Times New Roman" w:cs="Times New Roman"/>
          <w:szCs w:val="24"/>
        </w:rPr>
        <w:lastRenderedPageBreak/>
        <w:t>αποφασίσει τη συζήτηση του νομοσχεδίου την Τρίτη το απόγευμα και την Τετάρτη τ</w:t>
      </w:r>
      <w:r>
        <w:rPr>
          <w:rFonts w:eastAsia="Times New Roman" w:cs="Times New Roman"/>
          <w:szCs w:val="24"/>
        </w:rPr>
        <w:t xml:space="preserve">ο πρωί. Συνέβη, όμως, ένα θλιβερό γεγονός στον Υπουργό κ. Παππά </w:t>
      </w:r>
      <w:r>
        <w:rPr>
          <w:rFonts w:eastAsia="Times New Roman" w:cs="Times New Roman"/>
          <w:szCs w:val="24"/>
        </w:rPr>
        <w:t>-</w:t>
      </w:r>
      <w:r>
        <w:rPr>
          <w:rFonts w:eastAsia="Times New Roman" w:cs="Times New Roman"/>
          <w:szCs w:val="24"/>
        </w:rPr>
        <w:t xml:space="preserve">απεβίωσε η μητέρα του και η Βουλή τού εκφράζει τα </w:t>
      </w:r>
      <w:r>
        <w:rPr>
          <w:rFonts w:eastAsia="Times New Roman" w:cs="Times New Roman"/>
          <w:szCs w:val="24"/>
        </w:rPr>
        <w:t xml:space="preserve">θερμά </w:t>
      </w:r>
      <w:r>
        <w:rPr>
          <w:rFonts w:eastAsia="Times New Roman" w:cs="Times New Roman"/>
          <w:szCs w:val="24"/>
        </w:rPr>
        <w:t xml:space="preserve">συλλυπητήριά </w:t>
      </w:r>
      <w:r>
        <w:rPr>
          <w:rFonts w:eastAsia="Times New Roman" w:cs="Times New Roman"/>
          <w:szCs w:val="24"/>
        </w:rPr>
        <w:t>της-</w:t>
      </w:r>
      <w:r>
        <w:rPr>
          <w:rFonts w:eastAsia="Times New Roman" w:cs="Times New Roman"/>
          <w:szCs w:val="24"/>
        </w:rPr>
        <w:t xml:space="preserve"> και άλλαξε η σειρά. Επομένως ενσωματώσαμε την Τρίτη το απόγευμα και την Τετάρτη το πρωί σε μια ολοήμερη συζήτηση, που</w:t>
      </w:r>
      <w:r>
        <w:rPr>
          <w:rFonts w:eastAsia="Times New Roman" w:cs="Times New Roman"/>
          <w:szCs w:val="24"/>
        </w:rPr>
        <w:t xml:space="preserve"> θα ξεκινήσει τώρα και </w:t>
      </w:r>
      <w:r>
        <w:rPr>
          <w:rFonts w:eastAsia="Times New Roman" w:cs="Times New Roman"/>
          <w:szCs w:val="24"/>
        </w:rPr>
        <w:t xml:space="preserve">θα </w:t>
      </w:r>
      <w:r>
        <w:rPr>
          <w:rFonts w:eastAsia="Times New Roman" w:cs="Times New Roman"/>
          <w:szCs w:val="24"/>
        </w:rPr>
        <w:t xml:space="preserve">πάει </w:t>
      </w:r>
      <w:r>
        <w:rPr>
          <w:rFonts w:eastAsia="Times New Roman" w:cs="Times New Roman"/>
          <w:szCs w:val="24"/>
        </w:rPr>
        <w:t>όσο χρειαστεί,</w:t>
      </w:r>
      <w:r>
        <w:rPr>
          <w:rFonts w:eastAsia="Times New Roman" w:cs="Times New Roman"/>
          <w:szCs w:val="24"/>
        </w:rPr>
        <w:t xml:space="preserve"> μέχρι να τελειώσουμε και νομίζω ότι θα έχω την ομόφωνη συναίνεση του Σώματος ως προς τη διαδικασία. </w:t>
      </w:r>
    </w:p>
    <w:p w14:paraId="4CED901F" w14:textId="77777777" w:rsidR="00807BFC" w:rsidRDefault="003B0973">
      <w:pPr>
        <w:spacing w:line="600" w:lineRule="auto"/>
        <w:ind w:firstLine="709"/>
        <w:contextualSpacing/>
        <w:jc w:val="both"/>
        <w:rPr>
          <w:rFonts w:eastAsia="Times New Roman" w:cs="Times New Roman"/>
          <w:szCs w:val="24"/>
        </w:rPr>
      </w:pPr>
      <w:r>
        <w:rPr>
          <w:rFonts w:eastAsia="Times New Roman" w:cs="Times New Roman"/>
          <w:szCs w:val="24"/>
        </w:rPr>
        <w:t xml:space="preserve">Θέλω να σας ενημερώσω ότι στην </w:t>
      </w:r>
      <w:r>
        <w:rPr>
          <w:rFonts w:eastAsia="Times New Roman" w:cs="Times New Roman"/>
          <w:szCs w:val="24"/>
        </w:rPr>
        <w:t>ε</w:t>
      </w:r>
      <w:r>
        <w:rPr>
          <w:rFonts w:eastAsia="Times New Roman" w:cs="Times New Roman"/>
          <w:szCs w:val="24"/>
        </w:rPr>
        <w:t>πιτροπή μίλησαν επτά συνάδελφοι. Ακόμη κι αν φτάσουμε στον αριθμό είκοσι, που</w:t>
      </w:r>
      <w:r>
        <w:rPr>
          <w:rFonts w:eastAsia="Times New Roman" w:cs="Times New Roman"/>
          <w:szCs w:val="24"/>
        </w:rPr>
        <w:t xml:space="preserve"> δεν το βλέπω, έχοντας κάνει χρονομέτρηση των </w:t>
      </w:r>
      <w:r>
        <w:rPr>
          <w:rFonts w:eastAsia="Times New Roman" w:cs="Times New Roman"/>
          <w:szCs w:val="24"/>
        </w:rPr>
        <w:t xml:space="preserve">ομιλιών </w:t>
      </w:r>
      <w:r>
        <w:rPr>
          <w:rFonts w:eastAsia="Times New Roman" w:cs="Times New Roman"/>
          <w:szCs w:val="24"/>
        </w:rPr>
        <w:t>με μια σχετική ανοχή</w:t>
      </w:r>
      <w:r>
        <w:rPr>
          <w:rFonts w:eastAsia="Times New Roman" w:cs="Times New Roman"/>
          <w:szCs w:val="24"/>
        </w:rPr>
        <w:t>,</w:t>
      </w:r>
      <w:r>
        <w:rPr>
          <w:rFonts w:eastAsia="Times New Roman" w:cs="Times New Roman"/>
          <w:szCs w:val="24"/>
        </w:rPr>
        <w:t xml:space="preserve"> γιατί είναι επί της αρχής, των άρθρων και των τροπολογιών, λογικά γύρω στις </w:t>
      </w:r>
      <w:r>
        <w:rPr>
          <w:rFonts w:eastAsia="Times New Roman" w:cs="Times New Roman"/>
          <w:szCs w:val="24"/>
        </w:rPr>
        <w:t>16.00΄</w:t>
      </w:r>
      <w:r>
        <w:rPr>
          <w:rFonts w:eastAsia="Times New Roman" w:cs="Times New Roman"/>
          <w:szCs w:val="24"/>
        </w:rPr>
        <w:t xml:space="preserve"> με </w:t>
      </w:r>
      <w:r>
        <w:rPr>
          <w:rFonts w:eastAsia="Times New Roman" w:cs="Times New Roman"/>
          <w:szCs w:val="24"/>
        </w:rPr>
        <w:t>17.00΄</w:t>
      </w:r>
      <w:r>
        <w:rPr>
          <w:rFonts w:eastAsia="Times New Roman" w:cs="Times New Roman"/>
          <w:szCs w:val="24"/>
        </w:rPr>
        <w:t xml:space="preserve"> το απόγευμα, βάζοντας και τον χρόνο των εκπροσώπων και των εισηγητών και ειδικών αγορητ</w:t>
      </w:r>
      <w:r>
        <w:rPr>
          <w:rFonts w:eastAsia="Times New Roman" w:cs="Times New Roman"/>
          <w:szCs w:val="24"/>
        </w:rPr>
        <w:t xml:space="preserve">ών, θα έχουμε τελειώσει. Στο χέρι μας, λοιπόν, είναι να έχουμε τελειώσει, για να πάτε και για το εορταστικό διήμερο στις </w:t>
      </w:r>
      <w:r>
        <w:rPr>
          <w:rFonts w:eastAsia="Times New Roman" w:cs="Times New Roman"/>
          <w:szCs w:val="24"/>
        </w:rPr>
        <w:t xml:space="preserve">εκλογικές </w:t>
      </w:r>
      <w:r>
        <w:rPr>
          <w:rFonts w:eastAsia="Times New Roman" w:cs="Times New Roman"/>
          <w:szCs w:val="24"/>
        </w:rPr>
        <w:t xml:space="preserve">έδρες σας. </w:t>
      </w:r>
    </w:p>
    <w:p w14:paraId="4CED9020" w14:textId="77777777" w:rsidR="00807BFC" w:rsidRDefault="003B0973">
      <w:pPr>
        <w:spacing w:line="600" w:lineRule="auto"/>
        <w:ind w:firstLine="709"/>
        <w:contextualSpacing/>
        <w:jc w:val="both"/>
        <w:rPr>
          <w:rFonts w:eastAsia="Times New Roman" w:cs="Times New Roman"/>
          <w:szCs w:val="24"/>
        </w:rPr>
      </w:pPr>
      <w:r>
        <w:rPr>
          <w:rFonts w:eastAsia="Times New Roman" w:cs="Times New Roman"/>
          <w:szCs w:val="24"/>
        </w:rPr>
        <w:t xml:space="preserve">Συμφωνεί το Σώμα; </w:t>
      </w:r>
    </w:p>
    <w:p w14:paraId="4CED9021" w14:textId="77777777" w:rsidR="00807BFC" w:rsidRDefault="003B0973">
      <w:pPr>
        <w:spacing w:line="600" w:lineRule="auto"/>
        <w:ind w:firstLine="709"/>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4CED9022" w14:textId="77777777" w:rsidR="00807BFC" w:rsidRDefault="003B0973">
      <w:pPr>
        <w:spacing w:line="600" w:lineRule="auto"/>
        <w:ind w:firstLine="709"/>
        <w:contextualSpacing/>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w:t>
      </w:r>
    </w:p>
    <w:p w14:paraId="4CED9023" w14:textId="77777777" w:rsidR="00807BFC" w:rsidRDefault="003B0973">
      <w:pPr>
        <w:spacing w:line="600" w:lineRule="auto"/>
        <w:ind w:firstLine="709"/>
        <w:contextualSpacing/>
        <w:jc w:val="both"/>
        <w:rPr>
          <w:rFonts w:eastAsia="Times New Roman" w:cs="Times New Roman"/>
          <w:szCs w:val="24"/>
        </w:rPr>
      </w:pPr>
      <w:r>
        <w:rPr>
          <w:rFonts w:eastAsia="Times New Roman" w:cs="Times New Roman"/>
          <w:szCs w:val="24"/>
        </w:rPr>
        <w:t xml:space="preserve">Οι εγγραφές θα γίνουν ηλεκτρονικά. Θα ανοίξει η εγγραφή μόλις ανέβει στο Βήμα ο κ. </w:t>
      </w:r>
      <w:proofErr w:type="spellStart"/>
      <w:r>
        <w:rPr>
          <w:rFonts w:eastAsia="Times New Roman" w:cs="Times New Roman"/>
          <w:szCs w:val="24"/>
        </w:rPr>
        <w:t>Κάτσης</w:t>
      </w:r>
      <w:proofErr w:type="spellEnd"/>
      <w:r>
        <w:rPr>
          <w:rFonts w:eastAsia="Times New Roman" w:cs="Times New Roman"/>
          <w:szCs w:val="24"/>
        </w:rPr>
        <w:t xml:space="preserve"> και θα τελειώσει μόλις κατέβει από το Βήμα η κ. Ασημακοπούλου. </w:t>
      </w:r>
    </w:p>
    <w:p w14:paraId="4CED9024" w14:textId="77777777" w:rsidR="00807BFC" w:rsidRDefault="003B0973">
      <w:pPr>
        <w:spacing w:line="600" w:lineRule="auto"/>
        <w:ind w:firstLine="709"/>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Κάτση</w:t>
      </w:r>
      <w:proofErr w:type="spellEnd"/>
      <w:r>
        <w:rPr>
          <w:rFonts w:eastAsia="Times New Roman" w:cs="Times New Roman"/>
          <w:szCs w:val="24"/>
        </w:rPr>
        <w:t>,</w:t>
      </w:r>
      <w:r>
        <w:rPr>
          <w:rFonts w:eastAsia="Times New Roman" w:cs="Times New Roman"/>
          <w:szCs w:val="24"/>
        </w:rPr>
        <w:t xml:space="preserve"> πριν σας δώσω τον λόγο έχω την τιμή να ανακοινώσω προς το Σώμα ότι η</w:t>
      </w:r>
      <w:r>
        <w:rPr>
          <w:rFonts w:eastAsia="Times New Roman" w:cs="Times New Roman"/>
          <w:szCs w:val="24"/>
        </w:rPr>
        <w:t xml:space="preserve"> Διαρκής Επιτροπή Εθνικής Άμυνας και Εξωτερικών Υποθέσεων καταθέτει την έκθεσή της στο σχέδιο νόμου του Υπουργείου Εξωτερικών: «Κύρωση της Συμφωνίας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Πλαισίου για εταιρική σχέση και συνεργασία μεταξύ της Ευρωπαϊκής Ένωσης και των κρατών-μελών της, αφενός,</w:t>
      </w:r>
      <w:r>
        <w:rPr>
          <w:rFonts w:eastAsia="Times New Roman" w:cs="Times New Roman"/>
          <w:szCs w:val="24"/>
        </w:rPr>
        <w:t xml:space="preserve"> και της Μογγολίας, αφετέρου».</w:t>
      </w:r>
    </w:p>
    <w:p w14:paraId="4CED9025" w14:textId="77777777" w:rsidR="00807BFC" w:rsidRDefault="003B0973">
      <w:pPr>
        <w:spacing w:line="600" w:lineRule="auto"/>
        <w:ind w:firstLine="709"/>
        <w:contextualSpacing/>
        <w:jc w:val="both"/>
        <w:rPr>
          <w:rFonts w:eastAsia="Times New Roman" w:cs="Times New Roman"/>
          <w:b/>
          <w:szCs w:val="24"/>
        </w:rPr>
      </w:pPr>
      <w:r>
        <w:rPr>
          <w:rFonts w:eastAsia="Times New Roman" w:cs="Times New Roman"/>
          <w:szCs w:val="24"/>
        </w:rPr>
        <w:t xml:space="preserve">Ορίστε, κύριε </w:t>
      </w:r>
      <w:proofErr w:type="spellStart"/>
      <w:r>
        <w:rPr>
          <w:rFonts w:eastAsia="Times New Roman" w:cs="Times New Roman"/>
          <w:szCs w:val="24"/>
        </w:rPr>
        <w:t>Κάτση</w:t>
      </w:r>
      <w:proofErr w:type="spellEnd"/>
      <w:r>
        <w:rPr>
          <w:rFonts w:eastAsia="Times New Roman" w:cs="Times New Roman"/>
          <w:szCs w:val="24"/>
        </w:rPr>
        <w:t xml:space="preserve">, </w:t>
      </w:r>
      <w:r>
        <w:rPr>
          <w:rFonts w:eastAsia="Times New Roman" w:cs="Times New Roman"/>
          <w:szCs w:val="24"/>
        </w:rPr>
        <w:t>έχετε τον λόγο.</w:t>
      </w:r>
    </w:p>
    <w:p w14:paraId="4CED902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Σας ευχαριστώ, κύριε Πρόεδρε.</w:t>
      </w:r>
    </w:p>
    <w:p w14:paraId="4CED902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ήθελα να ξεκινήσω την τοποθέτησή μου με μια γενικότερη αναφορά στη χάραξη εθνικής ψηφιακής πολιτικής και στη σ</w:t>
      </w:r>
      <w:r>
        <w:rPr>
          <w:rFonts w:eastAsia="Times New Roman" w:cs="Times New Roman"/>
          <w:szCs w:val="24"/>
        </w:rPr>
        <w:t xml:space="preserve">υνέχεια θα αναφερθώ αναλυτικά στις διατάξεις του σημερινού νομοσχεδίου. </w:t>
      </w:r>
    </w:p>
    <w:p w14:paraId="4CED902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τον όρο ψηφιακή πολιτική και εθνική ψηφιακή στρατηγική εννοούμε εκείνες τις ενέργειες που θα διαμορφώσουν το θεσμικό πλαίσιο, τους όρους αλλά και τα κίνητρα, ούτως ώστε να αναπτυχθ</w:t>
      </w:r>
      <w:r>
        <w:rPr>
          <w:rFonts w:eastAsia="Times New Roman" w:cs="Times New Roman"/>
          <w:szCs w:val="24"/>
        </w:rPr>
        <w:t>ούν και να ενταχθούν στον οργανικό ιστό της χώρας μας επιτεύγματα της τεχνολογίας στους κλάδους της πληροφορικής, των τηλεπικοινωνιών και των δικτύων.</w:t>
      </w:r>
    </w:p>
    <w:p w14:paraId="4CED902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Σε συνδυασμό με τη χάραξη πολιτικής στην έρευνα και την καινοτομία έχουμε τους εξής </w:t>
      </w:r>
      <w:proofErr w:type="spellStart"/>
      <w:r>
        <w:rPr>
          <w:rFonts w:eastAsia="Times New Roman" w:cs="Times New Roman"/>
          <w:szCs w:val="24"/>
        </w:rPr>
        <w:t>μεσομακροπρόθεσμους</w:t>
      </w:r>
      <w:proofErr w:type="spellEnd"/>
      <w:r>
        <w:rPr>
          <w:rFonts w:eastAsia="Times New Roman" w:cs="Times New Roman"/>
          <w:szCs w:val="24"/>
        </w:rPr>
        <w:t xml:space="preserve"> σ</w:t>
      </w:r>
      <w:r>
        <w:rPr>
          <w:rFonts w:eastAsia="Times New Roman" w:cs="Times New Roman"/>
          <w:szCs w:val="24"/>
        </w:rPr>
        <w:t xml:space="preserve">τόχους: </w:t>
      </w:r>
    </w:p>
    <w:p w14:paraId="4CED902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Πρώτος στόχος είναι να υπάρξει στροφή του παραγωγικού μοντέλου της χώρας προς τομείς υψηλής εξειδίκευσης</w:t>
      </w:r>
      <w:r>
        <w:rPr>
          <w:rFonts w:eastAsia="Times New Roman" w:cs="Times New Roman"/>
          <w:szCs w:val="24"/>
        </w:rPr>
        <w:t>,</w:t>
      </w:r>
      <w:r>
        <w:rPr>
          <w:rFonts w:eastAsia="Times New Roman" w:cs="Times New Roman"/>
          <w:szCs w:val="24"/>
        </w:rPr>
        <w:t xml:space="preserve"> στους οποίους έχουμε το μεγαλύτερο ανταγωνιστικό πλεονέκτημα σε σχέση με άλλες χώρες λόγω του πολύ καλού επιπέδου που έχουμε σε νέους επιστήμ</w:t>
      </w:r>
      <w:r>
        <w:rPr>
          <w:rFonts w:eastAsia="Times New Roman" w:cs="Times New Roman"/>
          <w:szCs w:val="24"/>
        </w:rPr>
        <w:t xml:space="preserve">ονες, για τους οποίους είμαστε υποχρεωμένοι να κάνουμε το παν, προκειμένου να σταματήσουν να αποτελούν το εξαγωγικό μας κεφάλαιο. Πρέπει να εμπλέξουμε αυτά τα κομμάτια της κοινωνίας να συμβάλουν σε αυτή τη μεγάλη προσπάθεια και για το ατομικό αλλά και για </w:t>
      </w:r>
      <w:r>
        <w:rPr>
          <w:rFonts w:eastAsia="Times New Roman" w:cs="Times New Roman"/>
          <w:szCs w:val="24"/>
        </w:rPr>
        <w:t xml:space="preserve">το συλλογικό συμφέρον. </w:t>
      </w:r>
    </w:p>
    <w:p w14:paraId="4CED902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Δεύτερος στόχος είναι να υπάρξει ψηφιακή σύγκλ</w:t>
      </w:r>
      <w:r>
        <w:rPr>
          <w:rFonts w:eastAsia="Times New Roman" w:cs="Times New Roman"/>
          <w:szCs w:val="24"/>
        </w:rPr>
        <w:t>ι</w:t>
      </w:r>
      <w:r>
        <w:rPr>
          <w:rFonts w:eastAsia="Times New Roman" w:cs="Times New Roman"/>
          <w:szCs w:val="24"/>
        </w:rPr>
        <w:t xml:space="preserve">ση σε σχέση με τις ανεπτυγμένες χώρες, πράγμα που δεν έγινε ποτέ, </w:t>
      </w:r>
      <w:r>
        <w:rPr>
          <w:rFonts w:eastAsia="Times New Roman" w:cs="Times New Roman"/>
          <w:szCs w:val="24"/>
        </w:rPr>
        <w:lastRenderedPageBreak/>
        <w:t>με αποτέλεσμα να είμαστε εικοστοί έκτοι από τους είκοσι οκτώ στην ενσωμάτωση νέων τεχνολογιών πληροφορικής και επικοινω</w:t>
      </w:r>
      <w:r>
        <w:rPr>
          <w:rFonts w:eastAsia="Times New Roman" w:cs="Times New Roman"/>
          <w:szCs w:val="24"/>
        </w:rPr>
        <w:t xml:space="preserve">νιών, αλλά και η αξιοποίηση αυτών των τεχνολογιών από όλους τους πολίτες. </w:t>
      </w:r>
    </w:p>
    <w:p w14:paraId="4CED902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Θα το τονίζουμε αυτό ξανά και ξανά, κύριοι της Αντιπολίτευσης</w:t>
      </w:r>
      <w:r>
        <w:rPr>
          <w:rFonts w:eastAsia="Times New Roman" w:cs="Times New Roman"/>
          <w:szCs w:val="24"/>
        </w:rPr>
        <w:t>,</w:t>
      </w:r>
      <w:r>
        <w:rPr>
          <w:rFonts w:eastAsia="Times New Roman" w:cs="Times New Roman"/>
          <w:szCs w:val="24"/>
        </w:rPr>
        <w:t xml:space="preserve"> που κυβερνούσατε τόσα χρόνια χωρίς σχέδιο, προκειμένου να αντικρύσετε θαρραλέα το είδωλό σας στον καθρέφτη.</w:t>
      </w:r>
    </w:p>
    <w:p w14:paraId="4CED902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Να υπενθυμ</w:t>
      </w:r>
      <w:r>
        <w:rPr>
          <w:rFonts w:eastAsia="Times New Roman" w:cs="Times New Roman"/>
          <w:szCs w:val="24"/>
        </w:rPr>
        <w:t>ίσω εδώ στους πολίτες που μας ακούν ότι η παρούσα Κυβέρνηση είναι η πρώτη που ίδρυσε δ</w:t>
      </w:r>
      <w:r>
        <w:rPr>
          <w:rFonts w:eastAsia="Times New Roman" w:cs="Times New Roman"/>
          <w:szCs w:val="24"/>
        </w:rPr>
        <w:t>ύ</w:t>
      </w:r>
      <w:r>
        <w:rPr>
          <w:rFonts w:eastAsia="Times New Roman" w:cs="Times New Roman"/>
          <w:szCs w:val="24"/>
        </w:rPr>
        <w:t>ο ξεχωριστά Υπουργεία, το Υπουργείο Ψηφιακής Πολιτικής Τηλεπικοινωνιών και Ενημέρωσης και το Υπουργείο Έρευνας και Καινοτομίας γι’ αυτά τα ζητήματα και από την επικοινων</w:t>
      </w:r>
      <w:r>
        <w:rPr>
          <w:rFonts w:eastAsia="Times New Roman" w:cs="Times New Roman"/>
          <w:szCs w:val="24"/>
        </w:rPr>
        <w:t>ία και τις προσλαμβάνουσες που έχουμε με νέους επιστήμονες, ερευνητές, αλλά και παράγοντες της αγοράς, μικρές μικρομεσαίες επιχειρήσεις κ.λπ., λαμβάνουμε ιδιαίτερα ενθαρρυντικά μηνύματα και διάθεση προσφοράς.</w:t>
      </w:r>
    </w:p>
    <w:p w14:paraId="4CED902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Τρίτος στόχος είναι η ψηφιακή πολιτική να αποτε</w:t>
      </w:r>
      <w:r>
        <w:rPr>
          <w:rFonts w:eastAsia="Times New Roman" w:cs="Times New Roman"/>
          <w:szCs w:val="24"/>
        </w:rPr>
        <w:t xml:space="preserve">λέσει τον βασικό επιταχυντή για την παραγωγική ανασυγκρότηση και την ανάπτυξη της χώρας, καθώς είναι η ομπρέλα που σκεπάζει όλους τους υπόλοιπους τομείς της οικονομίας. </w:t>
      </w:r>
    </w:p>
    <w:p w14:paraId="4CED902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σκεφθούμε πόσο σημαντικό είναι αυτό, θα αναφέρω ενδεικτικά τρία στοιχεία σε σχέ</w:t>
      </w:r>
      <w:r>
        <w:rPr>
          <w:rFonts w:eastAsia="Times New Roman" w:cs="Times New Roman"/>
          <w:szCs w:val="24"/>
        </w:rPr>
        <w:t xml:space="preserve">ση με αυτά που ακούστηκαν στις </w:t>
      </w:r>
      <w:r>
        <w:rPr>
          <w:rFonts w:eastAsia="Times New Roman" w:cs="Times New Roman"/>
          <w:szCs w:val="24"/>
        </w:rPr>
        <w:t>ε</w:t>
      </w:r>
      <w:r>
        <w:rPr>
          <w:rFonts w:eastAsia="Times New Roman" w:cs="Times New Roman"/>
          <w:szCs w:val="24"/>
        </w:rPr>
        <w:t xml:space="preserve">πιτροπές και που επιβεβαιώθηκαν και από τους φορείς. </w:t>
      </w:r>
    </w:p>
    <w:p w14:paraId="4CED903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Πρώτο στοιχείο είναι ότι για κάθε 10% αύξηση της διείσδυσης της </w:t>
      </w:r>
      <w:proofErr w:type="spellStart"/>
      <w:r>
        <w:rPr>
          <w:rFonts w:eastAsia="Times New Roman" w:cs="Times New Roman"/>
          <w:szCs w:val="24"/>
        </w:rPr>
        <w:t>ευρυζωνικότητας</w:t>
      </w:r>
      <w:proofErr w:type="spellEnd"/>
      <w:r>
        <w:rPr>
          <w:rFonts w:eastAsia="Times New Roman" w:cs="Times New Roman"/>
          <w:szCs w:val="24"/>
        </w:rPr>
        <w:t xml:space="preserve"> σε μια χώρα, δημιουργείται αύξηση κατά 1% του </w:t>
      </w:r>
      <w:r>
        <w:rPr>
          <w:rFonts w:eastAsia="Times New Roman" w:cs="Times New Roman"/>
          <w:szCs w:val="24"/>
        </w:rPr>
        <w:t>Α</w:t>
      </w:r>
      <w:r>
        <w:rPr>
          <w:rFonts w:eastAsia="Times New Roman" w:cs="Times New Roman"/>
          <w:szCs w:val="24"/>
        </w:rPr>
        <w:t xml:space="preserve">καθάριστου </w:t>
      </w:r>
      <w:r>
        <w:rPr>
          <w:rFonts w:eastAsia="Times New Roman" w:cs="Times New Roman"/>
          <w:szCs w:val="24"/>
        </w:rPr>
        <w:t>Ε</w:t>
      </w:r>
      <w:r>
        <w:rPr>
          <w:rFonts w:eastAsia="Times New Roman" w:cs="Times New Roman"/>
          <w:szCs w:val="24"/>
        </w:rPr>
        <w:t xml:space="preserve">γχώριου </w:t>
      </w:r>
      <w:r>
        <w:rPr>
          <w:rFonts w:eastAsia="Times New Roman" w:cs="Times New Roman"/>
          <w:szCs w:val="24"/>
        </w:rPr>
        <w:t>Π</w:t>
      </w:r>
      <w:r>
        <w:rPr>
          <w:rFonts w:eastAsia="Times New Roman" w:cs="Times New Roman"/>
          <w:szCs w:val="24"/>
        </w:rPr>
        <w:t>ροϊόντος.</w:t>
      </w:r>
    </w:p>
    <w:p w14:paraId="4CED903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w:t>
      </w:r>
      <w:r>
        <w:rPr>
          <w:rFonts w:eastAsia="Times New Roman" w:cs="Times New Roman"/>
          <w:szCs w:val="24"/>
        </w:rPr>
        <w:t xml:space="preserve">στοιχείο είναι ότι για κάθε διπλασιασμό της ταχύτητας </w:t>
      </w:r>
      <w:proofErr w:type="spellStart"/>
      <w:r>
        <w:rPr>
          <w:rFonts w:eastAsia="Times New Roman" w:cs="Times New Roman"/>
          <w:szCs w:val="24"/>
        </w:rPr>
        <w:t>ευρυζωνικότητας</w:t>
      </w:r>
      <w:proofErr w:type="spellEnd"/>
      <w:r>
        <w:rPr>
          <w:rFonts w:eastAsia="Times New Roman" w:cs="Times New Roman"/>
          <w:szCs w:val="24"/>
        </w:rPr>
        <w:t xml:space="preserve"> παρατηρείται αύξηση του ΑΕΠ κατά 0,3%, ενώ για κάθε χίλιες νέες </w:t>
      </w:r>
      <w:proofErr w:type="spellStart"/>
      <w:r>
        <w:rPr>
          <w:rFonts w:eastAsia="Times New Roman" w:cs="Times New Roman"/>
          <w:szCs w:val="24"/>
        </w:rPr>
        <w:t>ευρυζωνικές</w:t>
      </w:r>
      <w:proofErr w:type="spellEnd"/>
      <w:r>
        <w:rPr>
          <w:rFonts w:eastAsia="Times New Roman" w:cs="Times New Roman"/>
          <w:szCs w:val="24"/>
        </w:rPr>
        <w:t xml:space="preserve"> συνδέσεις δημιουργούνται ογδόντα νέες θέσεις εργασίας. Κατανοούμε, λοιπόν, όλοι πλήρως την ανάγκη της χάραξης </w:t>
      </w:r>
      <w:r>
        <w:rPr>
          <w:rFonts w:eastAsia="Times New Roman" w:cs="Times New Roman"/>
          <w:szCs w:val="24"/>
        </w:rPr>
        <w:t>της εθνικής ψηφιακής πολιτικής</w:t>
      </w:r>
      <w:r>
        <w:rPr>
          <w:rFonts w:eastAsia="Times New Roman" w:cs="Times New Roman"/>
          <w:szCs w:val="24"/>
        </w:rPr>
        <w:t>,</w:t>
      </w:r>
      <w:r>
        <w:rPr>
          <w:rFonts w:eastAsia="Times New Roman" w:cs="Times New Roman"/>
          <w:szCs w:val="24"/>
        </w:rPr>
        <w:t xml:space="preserve"> στην οποία είναι ενταγμένο και το παρόν σχέδιο νόμου, στο οποίο και έρχομαι αμέσως.</w:t>
      </w:r>
    </w:p>
    <w:p w14:paraId="4CED903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Όπως </w:t>
      </w:r>
      <w:proofErr w:type="spellStart"/>
      <w:r>
        <w:rPr>
          <w:rFonts w:eastAsia="Times New Roman" w:cs="Times New Roman"/>
          <w:szCs w:val="24"/>
        </w:rPr>
        <w:t>προείπα</w:t>
      </w:r>
      <w:proofErr w:type="spellEnd"/>
      <w:r>
        <w:rPr>
          <w:rFonts w:eastAsia="Times New Roman" w:cs="Times New Roman"/>
          <w:szCs w:val="24"/>
        </w:rPr>
        <w:t>, η χώρα μας βρίσκεται πολύ χαμηλά στα δίκτυα υψηλών ταχυτήτων. Άρα</w:t>
      </w:r>
      <w:r>
        <w:rPr>
          <w:rFonts w:eastAsia="Times New Roman" w:cs="Times New Roman"/>
          <w:szCs w:val="24"/>
        </w:rPr>
        <w:t xml:space="preserve"> </w:t>
      </w:r>
      <w:r>
        <w:rPr>
          <w:rFonts w:eastAsia="Times New Roman" w:cs="Times New Roman"/>
          <w:szCs w:val="24"/>
        </w:rPr>
        <w:t>υπάρχει η ανάγκη για πρόσβαση όλων των Ελλήνων πολιτών, να μ</w:t>
      </w:r>
      <w:r>
        <w:rPr>
          <w:rFonts w:eastAsia="Times New Roman" w:cs="Times New Roman"/>
          <w:szCs w:val="24"/>
        </w:rPr>
        <w:t xml:space="preserve">η μείνει κανένας πίσω και να έχουν πρόσβαση στα </w:t>
      </w:r>
      <w:proofErr w:type="spellStart"/>
      <w:r>
        <w:rPr>
          <w:rFonts w:eastAsia="Times New Roman" w:cs="Times New Roman"/>
          <w:szCs w:val="24"/>
        </w:rPr>
        <w:t>ευρυζωνικά</w:t>
      </w:r>
      <w:proofErr w:type="spellEnd"/>
      <w:r>
        <w:rPr>
          <w:rFonts w:eastAsia="Times New Roman" w:cs="Times New Roman"/>
          <w:szCs w:val="24"/>
        </w:rPr>
        <w:t xml:space="preserve"> δίκτυα πολύ υψηλών ταχυτήτων, κατανοώντας τη σημασία της εγκατάστασης των </w:t>
      </w:r>
      <w:proofErr w:type="spellStart"/>
      <w:r>
        <w:rPr>
          <w:rFonts w:eastAsia="Times New Roman" w:cs="Times New Roman"/>
          <w:szCs w:val="24"/>
        </w:rPr>
        <w:t>υψίρρυθμων</w:t>
      </w:r>
      <w:proofErr w:type="spellEnd"/>
      <w:r>
        <w:rPr>
          <w:rFonts w:eastAsia="Times New Roman" w:cs="Times New Roman"/>
          <w:szCs w:val="24"/>
        </w:rPr>
        <w:t xml:space="preserve"> </w:t>
      </w:r>
      <w:proofErr w:type="spellStart"/>
      <w:r>
        <w:rPr>
          <w:rFonts w:eastAsia="Times New Roman" w:cs="Times New Roman"/>
          <w:szCs w:val="24"/>
        </w:rPr>
        <w:t>ευρυζωνικών</w:t>
      </w:r>
      <w:proofErr w:type="spellEnd"/>
      <w:r>
        <w:rPr>
          <w:rFonts w:eastAsia="Times New Roman" w:cs="Times New Roman"/>
          <w:szCs w:val="24"/>
        </w:rPr>
        <w:t xml:space="preserve"> στοιχείων στην Ευρώπη και στη χώρα μας, </w:t>
      </w:r>
      <w:r>
        <w:rPr>
          <w:rFonts w:eastAsia="Times New Roman" w:cs="Times New Roman"/>
          <w:szCs w:val="24"/>
        </w:rPr>
        <w:lastRenderedPageBreak/>
        <w:t>αλλά και σε όλους τους πολίτες, στον καθένα και στην καθεμία</w:t>
      </w:r>
      <w:r>
        <w:rPr>
          <w:rFonts w:eastAsia="Times New Roman" w:cs="Times New Roman"/>
          <w:szCs w:val="24"/>
        </w:rPr>
        <w:t xml:space="preserve"> ξεχωριστά.</w:t>
      </w:r>
    </w:p>
    <w:p w14:paraId="4CED903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εγκατάσταση εξασφαλίζεται η επίτευξη του στόχου έως το 2020 όλοι οι Ευρωπαίοι πολίτες να έχουν πρόσβαση σε διαδικτυακές ταχύτητες άνω των 30 </w:t>
      </w:r>
      <w:r>
        <w:rPr>
          <w:rFonts w:eastAsia="Times New Roman" w:cs="Times New Roman"/>
          <w:szCs w:val="24"/>
          <w:lang w:val="en-US"/>
        </w:rPr>
        <w:t>M</w:t>
      </w:r>
      <w:r>
        <w:rPr>
          <w:rFonts w:eastAsia="Times New Roman" w:cs="Times New Roman"/>
          <w:szCs w:val="24"/>
          <w:lang w:val="en-US"/>
        </w:rPr>
        <w:t>bps</w:t>
      </w:r>
      <w:r>
        <w:rPr>
          <w:rFonts w:eastAsia="Times New Roman" w:cs="Times New Roman"/>
          <w:szCs w:val="24"/>
        </w:rPr>
        <w:t xml:space="preserve"> και το 50% των νοικοκυριών να έχει ταχύτητες άνω των 100 </w:t>
      </w:r>
      <w:r>
        <w:rPr>
          <w:rFonts w:eastAsia="Times New Roman" w:cs="Times New Roman"/>
          <w:szCs w:val="24"/>
          <w:lang w:val="en-US"/>
        </w:rPr>
        <w:t>M</w:t>
      </w:r>
      <w:r>
        <w:rPr>
          <w:rFonts w:eastAsia="Times New Roman" w:cs="Times New Roman"/>
          <w:szCs w:val="24"/>
          <w:lang w:val="en-US"/>
        </w:rPr>
        <w:t>bps</w:t>
      </w:r>
      <w:r>
        <w:rPr>
          <w:rFonts w:eastAsia="Times New Roman" w:cs="Times New Roman"/>
          <w:szCs w:val="24"/>
        </w:rPr>
        <w:t>, με την υποσημείωση ότι ενδεχ</w:t>
      </w:r>
      <w:r>
        <w:rPr>
          <w:rFonts w:eastAsia="Times New Roman" w:cs="Times New Roman"/>
          <w:szCs w:val="24"/>
        </w:rPr>
        <w:t xml:space="preserve">ομένως αυτές οι ταχύτητες να είναι ήδη συντηρητικές και ότι στοχεύουμε σε ακόμη υψηλότερες. Με την παρούσα οδηγία και την κύρωσή της στην ενσωμάτωσή της συγκλίνουμε στην επίτευξη των στόχων του ψηφιακού θεματολογίου. </w:t>
      </w:r>
    </w:p>
    <w:p w14:paraId="4CED903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Για να καταλαβαίνουν απλά οι πολίτες </w:t>
      </w:r>
      <w:r>
        <w:rPr>
          <w:rFonts w:eastAsia="Times New Roman" w:cs="Times New Roman"/>
          <w:szCs w:val="24"/>
        </w:rPr>
        <w:t>και ο κόσμος που μας παρακολουθεί, το νομοσχέδιο αυτό ανοίγει τον δρόμο</w:t>
      </w:r>
      <w:r>
        <w:rPr>
          <w:rFonts w:eastAsia="Times New Roman" w:cs="Times New Roman"/>
          <w:szCs w:val="24"/>
        </w:rPr>
        <w:t>,</w:t>
      </w:r>
      <w:r>
        <w:rPr>
          <w:rFonts w:eastAsia="Times New Roman" w:cs="Times New Roman"/>
          <w:szCs w:val="24"/>
        </w:rPr>
        <w:t xml:space="preserve"> ώστε η χώρα μας να προχωρήσει γοργά στην ανάπτυξη δικτύων νέας γενιάς, τα οποία θα βασίζονται στις οπτικές ίνες, αφήνοντας πίσω τα σημερινά περιορισμένων δυνατοτήτων δίκτυα με ομοαξον</w:t>
      </w:r>
      <w:r>
        <w:rPr>
          <w:rFonts w:eastAsia="Times New Roman" w:cs="Times New Roman"/>
          <w:szCs w:val="24"/>
        </w:rPr>
        <w:t>ικά καλώδια χαλκού. Το να ξεπεράσουμε αυτούς τους περιορισμούς των δικτύων χαλκού είναι το απαραίτητο βήμα, αν θέλουμε να απαντήσουμε στις προκλήσεις</w:t>
      </w:r>
      <w:r>
        <w:rPr>
          <w:rFonts w:eastAsia="Times New Roman" w:cs="Times New Roman"/>
          <w:szCs w:val="24"/>
        </w:rPr>
        <w:t>,</w:t>
      </w:r>
      <w:r>
        <w:rPr>
          <w:rFonts w:eastAsia="Times New Roman" w:cs="Times New Roman"/>
          <w:szCs w:val="24"/>
        </w:rPr>
        <w:t xml:space="preserve"> τόσο του παρόντος όσο και του μέλλοντος. </w:t>
      </w:r>
    </w:p>
    <w:p w14:paraId="4CED903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Το παρόν σχέδιο νόμου συμβάλλει επίσης στην επίτευξη των στόχων</w:t>
      </w:r>
      <w:r>
        <w:rPr>
          <w:rFonts w:eastAsia="Times New Roman" w:cs="Times New Roman"/>
          <w:szCs w:val="24"/>
        </w:rPr>
        <w:t xml:space="preserve"> του σχεδίου εθνικής ψηφιακής στρατηγικής 2016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η δημόσια διαβούλευση του οποίου ολοκληρώθηκε στις 21 Νοεμβρίου του 2016 με επισπεύδοντα φορέα το Υπουργείο Ψηφιακής Πολιτικής, Τηλεπικοινωνιών και Ενημέρωσης. Η ενσωμάτωση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ίκαιο των προβλέ</w:t>
      </w:r>
      <w:r>
        <w:rPr>
          <w:rFonts w:eastAsia="Times New Roman" w:cs="Times New Roman"/>
          <w:szCs w:val="24"/>
        </w:rPr>
        <w:t xml:space="preserve">ψεων της παρούσας οδηγίας με τις δράσεις που τη συνοδεύουν και τις πολιτικές στο επίπεδο της Ένωσης για την παροχή καλύτερης </w:t>
      </w:r>
      <w:proofErr w:type="spellStart"/>
      <w:r>
        <w:rPr>
          <w:rFonts w:eastAsia="Times New Roman" w:cs="Times New Roman"/>
          <w:szCs w:val="24"/>
        </w:rPr>
        <w:t>ευρυζωνικής</w:t>
      </w:r>
      <w:proofErr w:type="spellEnd"/>
      <w:r>
        <w:rPr>
          <w:rFonts w:eastAsia="Times New Roman" w:cs="Times New Roman"/>
          <w:szCs w:val="24"/>
        </w:rPr>
        <w:t xml:space="preserve"> κάλυψης, καθώς και της μείωσης του κόστους εγκατάστασης </w:t>
      </w:r>
      <w:proofErr w:type="spellStart"/>
      <w:r>
        <w:rPr>
          <w:rFonts w:eastAsia="Times New Roman" w:cs="Times New Roman"/>
          <w:szCs w:val="24"/>
        </w:rPr>
        <w:t>υψίρρυθμων</w:t>
      </w:r>
      <w:proofErr w:type="spellEnd"/>
      <w:r>
        <w:rPr>
          <w:rFonts w:eastAsia="Times New Roman" w:cs="Times New Roman"/>
          <w:szCs w:val="24"/>
        </w:rPr>
        <w:t xml:space="preserve"> δικτύων ηλεκτρονικών επικοινωνιών σ’ ολόκληρη την επ</w:t>
      </w:r>
      <w:r>
        <w:rPr>
          <w:rFonts w:eastAsia="Times New Roman" w:cs="Times New Roman"/>
          <w:szCs w:val="24"/>
        </w:rPr>
        <w:t xml:space="preserve">ικράτεια της Ένωσης, συμβάλλει στον σωστό προγραμματισμό και συντονισμό των έργων, στη μείωση του διοικητικού φόρτου και στην </w:t>
      </w:r>
      <w:proofErr w:type="spellStart"/>
      <w:r>
        <w:rPr>
          <w:rFonts w:eastAsia="Times New Roman" w:cs="Times New Roman"/>
          <w:szCs w:val="24"/>
        </w:rPr>
        <w:t>ψηφιοποίηση</w:t>
      </w:r>
      <w:proofErr w:type="spellEnd"/>
      <w:r>
        <w:rPr>
          <w:rFonts w:eastAsia="Times New Roman" w:cs="Times New Roman"/>
          <w:szCs w:val="24"/>
        </w:rPr>
        <w:t xml:space="preserve"> του δημόσιου τομέα που θα επιφέρει, πέρα από τη μείωση των δαπανών για τη δημόσια διοίκηση, και την παροχή πιο αποτελε</w:t>
      </w:r>
      <w:r>
        <w:rPr>
          <w:rFonts w:eastAsia="Times New Roman" w:cs="Times New Roman"/>
          <w:szCs w:val="24"/>
        </w:rPr>
        <w:t xml:space="preserve">σματικών υπηρεσιών προς τους πολίτες, ένα ψηφιακό αποτέλεσμα </w:t>
      </w:r>
      <w:proofErr w:type="spellStart"/>
      <w:r>
        <w:rPr>
          <w:rFonts w:eastAsia="Times New Roman" w:cs="Times New Roman"/>
          <w:szCs w:val="24"/>
        </w:rPr>
        <w:t>μόχλευσης</w:t>
      </w:r>
      <w:proofErr w:type="spellEnd"/>
      <w:r>
        <w:rPr>
          <w:rFonts w:eastAsia="Times New Roman" w:cs="Times New Roman"/>
          <w:szCs w:val="24"/>
        </w:rPr>
        <w:t xml:space="preserve"> σ’ όλους τους τομείς της οικονομίας.</w:t>
      </w:r>
    </w:p>
    <w:p w14:paraId="4CED9036"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Το παρόν σχέδιο νόμου περιλαμβάνει κανονιστικές διατάξεις</w:t>
      </w:r>
      <w:r>
        <w:rPr>
          <w:rFonts w:eastAsia="Times New Roman"/>
          <w:color w:val="000000" w:themeColor="text1"/>
          <w:szCs w:val="24"/>
        </w:rPr>
        <w:t>,</w:t>
      </w:r>
      <w:r>
        <w:rPr>
          <w:rFonts w:eastAsia="Times New Roman"/>
          <w:color w:val="000000" w:themeColor="text1"/>
          <w:szCs w:val="24"/>
        </w:rPr>
        <w:t xml:space="preserve"> οι οποίες έχουν στόχο να διευκολύνουν τη συνεργασία με</w:t>
      </w:r>
      <w:r>
        <w:rPr>
          <w:rFonts w:eastAsia="Times New Roman"/>
          <w:color w:val="000000" w:themeColor="text1"/>
          <w:szCs w:val="24"/>
        </w:rPr>
        <w:lastRenderedPageBreak/>
        <w:t>ταξύ φορέων κοινής ωφέλειας, με σκο</w:t>
      </w:r>
      <w:r>
        <w:rPr>
          <w:rFonts w:eastAsia="Times New Roman"/>
          <w:color w:val="000000" w:themeColor="text1"/>
          <w:szCs w:val="24"/>
        </w:rPr>
        <w:t xml:space="preserve">πό την είσοδο νέων φορέων εκμετάλλευσης δικτύου για τη χρήση και εγκατάσταση υλικών υποδομών για </w:t>
      </w:r>
      <w:proofErr w:type="spellStart"/>
      <w:r>
        <w:rPr>
          <w:rFonts w:eastAsia="Times New Roman"/>
          <w:color w:val="000000" w:themeColor="text1"/>
          <w:szCs w:val="24"/>
        </w:rPr>
        <w:t>υψίρρυθμα</w:t>
      </w:r>
      <w:proofErr w:type="spellEnd"/>
      <w:r>
        <w:rPr>
          <w:rFonts w:eastAsia="Times New Roman"/>
          <w:color w:val="000000" w:themeColor="text1"/>
          <w:szCs w:val="24"/>
        </w:rPr>
        <w:t xml:space="preserve"> δίκτυα ηλεκτρονικών επικοινωνιών, θεσπίζοντας ορισμένα ελάχιστα δικαιώματα και υποχρεώσεις για ολόκληρη την Ένωση, ώστε να μειωθεί το κόστος εγκατάστ</w:t>
      </w:r>
      <w:r>
        <w:rPr>
          <w:rFonts w:eastAsia="Times New Roman"/>
          <w:color w:val="000000" w:themeColor="text1"/>
          <w:szCs w:val="24"/>
        </w:rPr>
        <w:t>ασής τους.</w:t>
      </w:r>
    </w:p>
    <w:p w14:paraId="4CED9037"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Μεγάλο ποσοστό -είναι γνωστό- για την εγκατάσταση των δικτύων νέας γενιάς και την αντικατάσταση των καλωδίων με οπτικές ίνες αντιπροσωπεύει το κόστος των έργων του πολιτικού μηχανικού. Ενδεικτικά εκτιμάται γύρω στο 75% της όλης επένδυσης. Πάνω σ</w:t>
      </w:r>
      <w:r>
        <w:rPr>
          <w:rFonts w:eastAsia="Times New Roman"/>
          <w:color w:val="000000" w:themeColor="text1"/>
          <w:szCs w:val="24"/>
        </w:rPr>
        <w:t>ε αυτό ακριβώς έρχεται να δώσει λύσεις και απαντήσεις το παρόν σχέδιο νόμου.</w:t>
      </w:r>
    </w:p>
    <w:p w14:paraId="4CED9038"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Τι σημαίνει αυτό πρακτικά; Να το πούμε με απλά λόγια. Εάν για οποιονδήποτε φορέα, παραδείγματος χάριν κάποια ΔΕΚΟ ή κάποιον Οργανισμό Τοπικής Αυτοδιοίκησης </w:t>
      </w:r>
      <w:r>
        <w:rPr>
          <w:rFonts w:eastAsia="Times New Roman"/>
          <w:color w:val="000000" w:themeColor="text1"/>
          <w:szCs w:val="24"/>
        </w:rPr>
        <w:t>Α</w:t>
      </w:r>
      <w:r>
        <w:rPr>
          <w:rFonts w:eastAsia="Times New Roman"/>
          <w:color w:val="000000" w:themeColor="text1"/>
          <w:szCs w:val="24"/>
        </w:rPr>
        <w:t xml:space="preserve">΄ και </w:t>
      </w:r>
      <w:r>
        <w:rPr>
          <w:rFonts w:eastAsia="Times New Roman"/>
          <w:color w:val="000000" w:themeColor="text1"/>
          <w:szCs w:val="24"/>
        </w:rPr>
        <w:t>Β</w:t>
      </w:r>
      <w:r>
        <w:rPr>
          <w:rFonts w:eastAsia="Times New Roman"/>
          <w:color w:val="000000" w:themeColor="text1"/>
          <w:szCs w:val="24"/>
        </w:rPr>
        <w:t>΄ βαθμού, εκτελ</w:t>
      </w:r>
      <w:r>
        <w:rPr>
          <w:rFonts w:eastAsia="Times New Roman"/>
          <w:color w:val="000000" w:themeColor="text1"/>
          <w:szCs w:val="24"/>
        </w:rPr>
        <w:t>ούνται έργα για δίκτυα και γίνονται εκσκαφές, θα δίνεται η δυνατότητα στις εταιρείες τηλεπικοινωνιών να εγκαθιστούν και το δικό τους δίκτυο παράλληλα με τις εργασίες που ήδη εκτελούνται, χωρίς επιπλέον κόστος των αρχικών έργων. Έτσι αποφεύγουμε αυτό που ίσ</w:t>
      </w:r>
      <w:r>
        <w:rPr>
          <w:rFonts w:eastAsia="Times New Roman"/>
          <w:color w:val="000000" w:themeColor="text1"/>
          <w:szCs w:val="24"/>
        </w:rPr>
        <w:t xml:space="preserve">χυε έως σήμερα, όπου έργα δικτύων </w:t>
      </w:r>
      <w:r>
        <w:rPr>
          <w:rFonts w:eastAsia="Times New Roman"/>
          <w:color w:val="000000" w:themeColor="text1"/>
          <w:szCs w:val="24"/>
        </w:rPr>
        <w:lastRenderedPageBreak/>
        <w:t>πραγματοποιούνταν στον ίδιο χώρο, σε διαφορετικό, όμως, χρόνο, με αποτέλεσμα και την ταλαιπωρία του πολίτη, που βρισκόταν συνεχώς μπροστά σε ένα «ράβε-ξήλωνε», αλλά και το αυξημένο κόστος που δυσκόλευε την ανάπτυξη των δικ</w:t>
      </w:r>
      <w:r>
        <w:rPr>
          <w:rFonts w:eastAsia="Times New Roman"/>
          <w:color w:val="000000" w:themeColor="text1"/>
          <w:szCs w:val="24"/>
        </w:rPr>
        <w:t>τύων νέας γενιάς.</w:t>
      </w:r>
    </w:p>
    <w:p w14:paraId="4CED9039"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Για τη διευκόλυνση του συντονισμού των τεχνικών έργων δημιουργείται η υποχρέωση στους φορείς που εκτελούν ή προγραμματίζουν να εκτελέσουν νέα έργα εγκατάστασης υποδομών, να διαθέτουν στοιχεία για τα έργα αυτά μέσω ενός ενιαίου σημείου πλη</w:t>
      </w:r>
      <w:r>
        <w:rPr>
          <w:rFonts w:eastAsia="Times New Roman"/>
          <w:color w:val="000000" w:themeColor="text1"/>
          <w:szCs w:val="24"/>
        </w:rPr>
        <w:t xml:space="preserve">ροφόρησης, δηλαδή μιας διαδικτυακής πύλης που θα τηρείται από το Υπουργείο Ψηφιακής Πολιτικής. Θα συμπεριλαμβάνει όλες τις συνέργειες και τον προγραμματισμός της εκτέλεσης των έργων, καθώς και την πρόβλεψη για εγκατάσταση </w:t>
      </w:r>
      <w:proofErr w:type="spellStart"/>
      <w:r>
        <w:rPr>
          <w:rFonts w:eastAsia="Times New Roman"/>
          <w:color w:val="000000" w:themeColor="text1"/>
          <w:szCs w:val="24"/>
        </w:rPr>
        <w:t>υψίρρυθμων</w:t>
      </w:r>
      <w:proofErr w:type="spellEnd"/>
      <w:r>
        <w:rPr>
          <w:rFonts w:eastAsia="Times New Roman"/>
          <w:color w:val="000000" w:themeColor="text1"/>
          <w:szCs w:val="24"/>
        </w:rPr>
        <w:t xml:space="preserve"> δικτύων και θα έχει προ</w:t>
      </w:r>
      <w:r>
        <w:rPr>
          <w:rFonts w:eastAsia="Times New Roman"/>
          <w:color w:val="000000" w:themeColor="text1"/>
          <w:szCs w:val="24"/>
        </w:rPr>
        <w:t>φανώς ένα συνεπαγόμενο κοινωνικό, οικονομικό και περιβαλλοντικό όφελος</w:t>
      </w:r>
    </w:p>
    <w:p w14:paraId="4CED903A"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Κάθε φορέας εκμετάλλευσης του δικτύου υποχρεούται, με την επιφύλαξη των προβλέψεων</w:t>
      </w:r>
      <w:r>
        <w:rPr>
          <w:rFonts w:eastAsia="Times New Roman"/>
          <w:color w:val="000000" w:themeColor="text1"/>
          <w:szCs w:val="24"/>
        </w:rPr>
        <w:t>,</w:t>
      </w:r>
      <w:r>
        <w:rPr>
          <w:rFonts w:eastAsia="Times New Roman"/>
          <w:color w:val="000000" w:themeColor="text1"/>
          <w:szCs w:val="24"/>
        </w:rPr>
        <w:t xml:space="preserve"> οι οποίες περιλαμβάνονται στο παρόν σχέδιο νόμου, να ικανοποιεί κάθε αίτηση πρόσβασης στην υλική του υποδομή. Σε περίπτωση μη συμφωνίας, οποιοσδήποτε από τους φορείς δύναται να ζητήσει την παρέμβαση του </w:t>
      </w:r>
      <w:r>
        <w:rPr>
          <w:rFonts w:eastAsia="Times New Roman"/>
          <w:color w:val="000000" w:themeColor="text1"/>
          <w:szCs w:val="24"/>
        </w:rPr>
        <w:lastRenderedPageBreak/>
        <w:t>εθνικού οργάνου επίλυσης διαφορών, το οποίο είναι όρ</w:t>
      </w:r>
      <w:r>
        <w:rPr>
          <w:rFonts w:eastAsia="Times New Roman"/>
          <w:color w:val="000000" w:themeColor="text1"/>
          <w:szCs w:val="24"/>
        </w:rPr>
        <w:t>γανο να αποφασίσει για την επίλυση της διαφοράς και ως τέτοιο όργανο ορίζεται η Εθνική Επιτροπή Τηλεπικοινωνιών και Ταχυδρομείων, η Ανεξάρτητη αυτή Αρχή.</w:t>
      </w:r>
    </w:p>
    <w:p w14:paraId="4CED903B"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Η ύπαρξη </w:t>
      </w:r>
      <w:proofErr w:type="spellStart"/>
      <w:r>
        <w:rPr>
          <w:rFonts w:eastAsia="Times New Roman"/>
          <w:color w:val="000000" w:themeColor="text1"/>
          <w:szCs w:val="24"/>
        </w:rPr>
        <w:t>υψίρρυθμων</w:t>
      </w:r>
      <w:proofErr w:type="spellEnd"/>
      <w:r>
        <w:rPr>
          <w:rFonts w:eastAsia="Times New Roman"/>
          <w:color w:val="000000" w:themeColor="text1"/>
          <w:szCs w:val="24"/>
        </w:rPr>
        <w:t xml:space="preserve"> δικτύων ηλεκτρονικών επικοινωνιών ως τον τελικό χρήστη επιβάλλεται ώστε να επιτευχ</w:t>
      </w:r>
      <w:r>
        <w:rPr>
          <w:rFonts w:eastAsia="Times New Roman"/>
          <w:color w:val="000000" w:themeColor="text1"/>
          <w:szCs w:val="24"/>
        </w:rPr>
        <w:t xml:space="preserve">θούν οι στόχοι του ψηφιακού θεματολογίου, εξασφαλίζοντας ταυτόχρονα τεχνολογική ουδετερότητα ιδίως με την υλική υποδομή εντός του κτηρίου, η οποία θα είναι προσαρμοσμένη σε υψηλές ταχύτητες. </w:t>
      </w:r>
    </w:p>
    <w:p w14:paraId="4CED903C"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Κατά συνέπεια όλα τα νέα κτήρια ή όσα έχουν υποστεί μείζονα ανακ</w:t>
      </w:r>
      <w:r>
        <w:rPr>
          <w:rFonts w:eastAsia="Times New Roman"/>
          <w:color w:val="000000" w:themeColor="text1"/>
          <w:szCs w:val="24"/>
        </w:rPr>
        <w:t xml:space="preserve">αίνιση θα πρέπει να είναι εξοπλισμένα με υλική υποδομή τέτοια, ούτως ώστε να είναι δυνατή η σύνδεση των τελικών χρηστών με τα </w:t>
      </w:r>
      <w:proofErr w:type="spellStart"/>
      <w:r>
        <w:rPr>
          <w:rFonts w:eastAsia="Times New Roman"/>
          <w:color w:val="000000" w:themeColor="text1"/>
          <w:szCs w:val="24"/>
        </w:rPr>
        <w:t>υψίρρυθμα</w:t>
      </w:r>
      <w:proofErr w:type="spellEnd"/>
      <w:r>
        <w:rPr>
          <w:rFonts w:eastAsia="Times New Roman"/>
          <w:color w:val="000000" w:themeColor="text1"/>
          <w:szCs w:val="24"/>
        </w:rPr>
        <w:t xml:space="preserve"> δίκτυα.</w:t>
      </w:r>
    </w:p>
    <w:p w14:paraId="4CED903D"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Θα κάνω μια αναφορά και στο άρθρο 13, που αφορά κάποια επιπλέον ζητήματα που λύνονται, τα οποία αφορούν θέματα ο</w:t>
      </w:r>
      <w:r>
        <w:rPr>
          <w:rFonts w:eastAsia="Times New Roman"/>
          <w:color w:val="000000" w:themeColor="text1"/>
          <w:szCs w:val="24"/>
        </w:rPr>
        <w:t>ρολογίας αλλά και σαφούς προσδιορισμού των αρμοδιοτήτων του Υπουργείου Ψηφιακής Πολιτικής, καθώς και ερμηνευτικά ζητήματα κατά την εναρμόνιση της νομοθεσίας επί των ηλεκτρονικών επικοινωνιών. Ρυθμίζονται δράσεις που αφορούν, μεταξύ άλλων, στην ενημέρωση, σ</w:t>
      </w:r>
      <w:r>
        <w:rPr>
          <w:rFonts w:eastAsia="Times New Roman"/>
          <w:color w:val="000000" w:themeColor="text1"/>
          <w:szCs w:val="24"/>
        </w:rPr>
        <w:t xml:space="preserve">την εξοικείωση και την εκπαίδευση </w:t>
      </w:r>
      <w:r>
        <w:rPr>
          <w:rFonts w:eastAsia="Times New Roman"/>
          <w:color w:val="000000" w:themeColor="text1"/>
          <w:szCs w:val="24"/>
        </w:rPr>
        <w:lastRenderedPageBreak/>
        <w:t>των πολιτών με τις νέες τεχνολογίες. Επίσης, με τις προτεινόμενες ρυθμίσεις του νομοσχεδίου επιχειρείται να διασφαλιστεί και η εύρυθμη λειτουργία της Εθνικής Επιτροπής Τηλεπικοινωνιών και Ταχυδρομείων.</w:t>
      </w:r>
    </w:p>
    <w:p w14:paraId="4CED903E"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Με το παρόν σχέδιο ν</w:t>
      </w:r>
      <w:r>
        <w:rPr>
          <w:rFonts w:eastAsia="Times New Roman"/>
          <w:color w:val="000000" w:themeColor="text1"/>
          <w:szCs w:val="24"/>
        </w:rPr>
        <w:t xml:space="preserve">όμου εκπληρώνεται η υποχρέωση της χώρας μας να ενσωματώσει την οδηγία 61/2014 στο </w:t>
      </w:r>
      <w:r>
        <w:rPr>
          <w:rFonts w:eastAsia="Times New Roman"/>
          <w:color w:val="000000" w:themeColor="text1"/>
          <w:szCs w:val="24"/>
        </w:rPr>
        <w:t>Ε</w:t>
      </w:r>
      <w:r>
        <w:rPr>
          <w:rFonts w:eastAsia="Times New Roman"/>
          <w:color w:val="000000" w:themeColor="text1"/>
          <w:szCs w:val="24"/>
        </w:rPr>
        <w:t xml:space="preserve">θνικό </w:t>
      </w:r>
      <w:r>
        <w:rPr>
          <w:rFonts w:eastAsia="Times New Roman"/>
          <w:color w:val="000000" w:themeColor="text1"/>
          <w:szCs w:val="24"/>
        </w:rPr>
        <w:t>Δ</w:t>
      </w:r>
      <w:r>
        <w:rPr>
          <w:rFonts w:eastAsia="Times New Roman"/>
          <w:color w:val="000000" w:themeColor="text1"/>
          <w:szCs w:val="24"/>
        </w:rPr>
        <w:t xml:space="preserve">ίκαιο, περιλαμβάνοντας επίσης και την </w:t>
      </w:r>
      <w:proofErr w:type="spellStart"/>
      <w:r>
        <w:rPr>
          <w:rFonts w:eastAsia="Times New Roman"/>
          <w:color w:val="000000" w:themeColor="text1"/>
          <w:szCs w:val="24"/>
        </w:rPr>
        <w:t>επικαιροποίηση</w:t>
      </w:r>
      <w:proofErr w:type="spellEnd"/>
      <w:r>
        <w:rPr>
          <w:rFonts w:eastAsia="Times New Roman"/>
          <w:color w:val="000000" w:themeColor="text1"/>
          <w:szCs w:val="24"/>
        </w:rPr>
        <w:t xml:space="preserve"> του νομοθετικού πλαισίου. Με την </w:t>
      </w:r>
      <w:proofErr w:type="spellStart"/>
      <w:r>
        <w:rPr>
          <w:rFonts w:eastAsia="Times New Roman"/>
          <w:color w:val="000000" w:themeColor="text1"/>
          <w:szCs w:val="24"/>
        </w:rPr>
        <w:t>επικαιροποίηση</w:t>
      </w:r>
      <w:proofErr w:type="spellEnd"/>
      <w:r>
        <w:rPr>
          <w:rFonts w:eastAsia="Times New Roman"/>
          <w:color w:val="000000" w:themeColor="text1"/>
          <w:szCs w:val="24"/>
        </w:rPr>
        <w:t xml:space="preserve"> αυτή ρυθμίζεται πλήρως και απλοποιείται η διαδικασία για τη χορήγ</w:t>
      </w:r>
      <w:r>
        <w:rPr>
          <w:rFonts w:eastAsia="Times New Roman"/>
          <w:color w:val="000000" w:themeColor="text1"/>
          <w:szCs w:val="24"/>
        </w:rPr>
        <w:t>ηση δικαιωμάτων διέλευσης.</w:t>
      </w:r>
    </w:p>
    <w:p w14:paraId="4CED903F"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Κλείνοντας -γιατί δεν θέλω να κουράσω- κυρίες και κύριοι συνάδελφοι, η συζήτηση που διεξήχθη τις προηγούμενες ημέρες στις </w:t>
      </w:r>
      <w:r>
        <w:rPr>
          <w:rFonts w:eastAsia="Times New Roman"/>
          <w:color w:val="000000" w:themeColor="text1"/>
          <w:szCs w:val="24"/>
        </w:rPr>
        <w:t>ε</w:t>
      </w:r>
      <w:r>
        <w:rPr>
          <w:rFonts w:eastAsia="Times New Roman"/>
          <w:color w:val="000000" w:themeColor="text1"/>
          <w:szCs w:val="24"/>
        </w:rPr>
        <w:t>πιτροπές μάς έδειξε ότι μπορεί να βρεθεί ο κοινός τόπος και η απαραίτητη εκείνη συναίνεση, προκειμένου όλο</w:t>
      </w:r>
      <w:r>
        <w:rPr>
          <w:rFonts w:eastAsia="Times New Roman"/>
          <w:color w:val="000000" w:themeColor="text1"/>
          <w:szCs w:val="24"/>
        </w:rPr>
        <w:t xml:space="preserve">ι οι πολίτες της χώρας να προχωρήσουν μπροστά στην ανάπτυξη των δικτύων νέας γενιάς, να συμβάλουμε στη </w:t>
      </w:r>
      <w:proofErr w:type="spellStart"/>
      <w:r>
        <w:rPr>
          <w:rFonts w:eastAsia="Times New Roman"/>
          <w:color w:val="000000" w:themeColor="text1"/>
          <w:szCs w:val="24"/>
        </w:rPr>
        <w:t>μόχλευση</w:t>
      </w:r>
      <w:proofErr w:type="spellEnd"/>
      <w:r>
        <w:rPr>
          <w:rFonts w:eastAsia="Times New Roman"/>
          <w:color w:val="000000" w:themeColor="text1"/>
          <w:szCs w:val="24"/>
        </w:rPr>
        <w:t xml:space="preserve"> της οικονομίας, σε μια σειρά από τομείς -γιατί είναι </w:t>
      </w:r>
      <w:proofErr w:type="spellStart"/>
      <w:r>
        <w:rPr>
          <w:rFonts w:eastAsia="Times New Roman"/>
          <w:color w:val="000000" w:themeColor="text1"/>
          <w:szCs w:val="24"/>
        </w:rPr>
        <w:t>διατομεακό</w:t>
      </w:r>
      <w:proofErr w:type="spellEnd"/>
      <w:r>
        <w:rPr>
          <w:rFonts w:eastAsia="Times New Roman"/>
          <w:color w:val="000000" w:themeColor="text1"/>
          <w:szCs w:val="24"/>
        </w:rPr>
        <w:t xml:space="preserve"> το θέμα σε όλη την οικονομία- να δημιουργηθούν νέες θέσεις εργασίας, να επιτύχου</w:t>
      </w:r>
      <w:r>
        <w:rPr>
          <w:rFonts w:eastAsia="Times New Roman"/>
          <w:color w:val="000000" w:themeColor="text1"/>
          <w:szCs w:val="24"/>
        </w:rPr>
        <w:t xml:space="preserve">με την ψηφιακή σύγκλιση και να αφήσουμε πίσω τον ψηφιακό </w:t>
      </w:r>
      <w:r>
        <w:rPr>
          <w:rFonts w:eastAsia="Times New Roman"/>
          <w:color w:val="000000" w:themeColor="text1"/>
          <w:szCs w:val="24"/>
        </w:rPr>
        <w:lastRenderedPageBreak/>
        <w:t>αναλφαβητισμό</w:t>
      </w:r>
      <w:r>
        <w:rPr>
          <w:rFonts w:eastAsia="Times New Roman"/>
          <w:color w:val="000000" w:themeColor="text1"/>
          <w:szCs w:val="24"/>
        </w:rPr>
        <w:t>,</w:t>
      </w:r>
      <w:r>
        <w:rPr>
          <w:rFonts w:eastAsia="Times New Roman"/>
          <w:color w:val="000000" w:themeColor="text1"/>
          <w:szCs w:val="24"/>
        </w:rPr>
        <w:t xml:space="preserve"> στον οποίο η χώρα μας έχει περιέλθει λόγω απαξίωσης των προηγούμενων κυβερνήσεων.</w:t>
      </w:r>
    </w:p>
    <w:p w14:paraId="4CED9040"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Καλώ όλες και όλους να υπερψηφίσετε το νομοσχέδιο, καθώς με αυτόν τον τρόπο θα δείξουμε ότι δεν χρειάζ</w:t>
      </w:r>
      <w:r>
        <w:rPr>
          <w:rFonts w:eastAsia="Times New Roman"/>
          <w:color w:val="000000" w:themeColor="text1"/>
          <w:szCs w:val="24"/>
        </w:rPr>
        <w:t>εται να θέτουμε διαχωριστικές γραμμές σε ζητήματα ουσίας, αλλά μόνο σε ζητήματα τα οποία πραγματικά μπορεί να δημιουργούν αντιπαραθέσεις και είναι πολύ φυσιολογικό να συζητούνται αυτά στο επίπεδο της Εθνικής Αντιπροσωπείας. Καλό θα είναι, όμως, να αποφύγου</w:t>
      </w:r>
      <w:r>
        <w:rPr>
          <w:rFonts w:eastAsia="Times New Roman"/>
          <w:color w:val="000000" w:themeColor="text1"/>
          <w:szCs w:val="24"/>
        </w:rPr>
        <w:t>με πάνω απ’ όλα τις κινήσεις και τις φρασεολογίες εντυπωσιασμού.</w:t>
      </w:r>
    </w:p>
    <w:p w14:paraId="4CED9041"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Σας ευχαριστώ.</w:t>
      </w:r>
    </w:p>
    <w:p w14:paraId="4CED9042" w14:textId="77777777" w:rsidR="00807BFC" w:rsidRDefault="003B0973">
      <w:pPr>
        <w:spacing w:line="600" w:lineRule="auto"/>
        <w:ind w:firstLine="720"/>
        <w:contextualSpacing/>
        <w:jc w:val="center"/>
        <w:rPr>
          <w:rFonts w:eastAsia="Times New Roman"/>
          <w:color w:val="000000" w:themeColor="text1"/>
          <w:szCs w:val="24"/>
        </w:rPr>
      </w:pPr>
      <w:r>
        <w:rPr>
          <w:rFonts w:eastAsia="Times New Roman"/>
          <w:color w:val="000000" w:themeColor="text1"/>
          <w:szCs w:val="24"/>
        </w:rPr>
        <w:t>(Χειροκροτήματα από τις πτέρυγες του ΣΥΡΙΖΑ και των ΑΝΕΛ)</w:t>
      </w:r>
    </w:p>
    <w:p w14:paraId="4CED9043" w14:textId="77777777" w:rsidR="00807BFC" w:rsidRDefault="003B0973">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Κι εμείς, κύριε </w:t>
      </w:r>
      <w:proofErr w:type="spellStart"/>
      <w:r>
        <w:rPr>
          <w:rFonts w:eastAsia="Times New Roman"/>
          <w:szCs w:val="24"/>
        </w:rPr>
        <w:t>Κάτση</w:t>
      </w:r>
      <w:proofErr w:type="spellEnd"/>
      <w:r>
        <w:rPr>
          <w:rFonts w:eastAsia="Times New Roman"/>
          <w:szCs w:val="24"/>
        </w:rPr>
        <w:t>.</w:t>
      </w:r>
    </w:p>
    <w:p w14:paraId="4CED9044" w14:textId="77777777" w:rsidR="00807BFC" w:rsidRDefault="003B0973">
      <w:pPr>
        <w:spacing w:line="600" w:lineRule="auto"/>
        <w:ind w:firstLine="720"/>
        <w:contextualSpacing/>
        <w:jc w:val="both"/>
        <w:rPr>
          <w:rFonts w:eastAsia="Times New Roman"/>
        </w:rPr>
      </w:pPr>
      <w:r>
        <w:rPr>
          <w:rFonts w:eastAsia="Times New Roman"/>
        </w:rPr>
        <w:t>Κυρίες και κύριοι συνάδελφοι, έχω την τιμή να ανακοινώσω στο Σ</w:t>
      </w:r>
      <w:r>
        <w:rPr>
          <w:rFonts w:eastAsia="Times New Roman"/>
        </w:rPr>
        <w:t xml:space="preserve">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w:t>
      </w:r>
      <w:r>
        <w:rPr>
          <w:rFonts w:eastAsia="Times New Roman"/>
        </w:rPr>
        <w:lastRenderedPageBreak/>
        <w:t>λειτουργίας της Βουλής, τριάντα δύο μα</w:t>
      </w:r>
      <w:r>
        <w:rPr>
          <w:rFonts w:eastAsia="Times New Roman"/>
        </w:rPr>
        <w:t>θήτριες και μαθητές και δύο εκπαιδευτικοί συνοδοί τους από το 1</w:t>
      </w:r>
      <w:r>
        <w:rPr>
          <w:rFonts w:eastAsia="Times New Roman"/>
          <w:vertAlign w:val="superscript"/>
        </w:rPr>
        <w:t>ο</w:t>
      </w:r>
      <w:r>
        <w:rPr>
          <w:rFonts w:eastAsia="Times New Roman"/>
        </w:rPr>
        <w:t xml:space="preserve"> Γυμνάσιο Ελευθερίου Βενιζέλου Χανίων </w:t>
      </w:r>
      <w:r>
        <w:rPr>
          <w:rFonts w:eastAsia="Times New Roman"/>
        </w:rPr>
        <w:t>(π</w:t>
      </w:r>
      <w:r>
        <w:rPr>
          <w:rFonts w:eastAsia="Times New Roman"/>
        </w:rPr>
        <w:t xml:space="preserve">ρώτο </w:t>
      </w:r>
      <w:r>
        <w:rPr>
          <w:rFonts w:eastAsia="Times New Roman"/>
        </w:rPr>
        <w:t>τ</w:t>
      </w:r>
      <w:r>
        <w:rPr>
          <w:rFonts w:eastAsia="Times New Roman"/>
        </w:rPr>
        <w:t>μήμ</w:t>
      </w:r>
      <w:r>
        <w:rPr>
          <w:rFonts w:eastAsia="Times New Roman"/>
        </w:rPr>
        <w:t>α)</w:t>
      </w:r>
      <w:r>
        <w:rPr>
          <w:rFonts w:eastAsia="Times New Roman"/>
        </w:rPr>
        <w:t>.</w:t>
      </w:r>
    </w:p>
    <w:p w14:paraId="4CED9045" w14:textId="77777777" w:rsidR="00807BFC" w:rsidRDefault="003B0973">
      <w:pPr>
        <w:spacing w:line="600" w:lineRule="auto"/>
        <w:ind w:left="360" w:firstLine="360"/>
        <w:contextualSpacing/>
        <w:jc w:val="both"/>
        <w:rPr>
          <w:rFonts w:eastAsia="Times New Roman"/>
        </w:rPr>
      </w:pPr>
      <w:r>
        <w:rPr>
          <w:rFonts w:eastAsia="Times New Roman"/>
        </w:rPr>
        <w:t xml:space="preserve">Η Βουλή τούς καλωσορίζει. </w:t>
      </w:r>
    </w:p>
    <w:p w14:paraId="4CED9046" w14:textId="77777777" w:rsidR="00807BFC" w:rsidRDefault="003B0973">
      <w:pPr>
        <w:spacing w:line="600" w:lineRule="auto"/>
        <w:ind w:left="360"/>
        <w:contextualSpacing/>
        <w:jc w:val="center"/>
        <w:rPr>
          <w:rFonts w:eastAsia="Times New Roman"/>
        </w:rPr>
      </w:pPr>
      <w:r>
        <w:rPr>
          <w:rFonts w:eastAsia="Times New Roman"/>
        </w:rPr>
        <w:t>(Χειροκροτήματα απ’ όλες τις πτέρυγες της Βουλής)</w:t>
      </w:r>
    </w:p>
    <w:p w14:paraId="4CED9047"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Μέχρι να ανέλθει στο Βήμα η συνάδελφος και </w:t>
      </w:r>
      <w:r>
        <w:rPr>
          <w:rFonts w:eastAsia="Times New Roman"/>
          <w:szCs w:val="24"/>
        </w:rPr>
        <w:t>γ</w:t>
      </w:r>
      <w:r>
        <w:rPr>
          <w:rFonts w:eastAsia="Times New Roman"/>
          <w:szCs w:val="24"/>
        </w:rPr>
        <w:t xml:space="preserve">ενική </w:t>
      </w:r>
      <w:r>
        <w:rPr>
          <w:rFonts w:eastAsia="Times New Roman"/>
          <w:szCs w:val="24"/>
        </w:rPr>
        <w:t>ε</w:t>
      </w:r>
      <w:r>
        <w:rPr>
          <w:rFonts w:eastAsia="Times New Roman"/>
          <w:szCs w:val="24"/>
        </w:rPr>
        <w:t>ισηγήτρια τ</w:t>
      </w:r>
      <w:r>
        <w:rPr>
          <w:rFonts w:eastAsia="Times New Roman"/>
          <w:szCs w:val="24"/>
        </w:rPr>
        <w:t>ης Νέας Δημοκρατίας Άννα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Μισέλ Ασημακοπούλου, την οποία και καλώ, δείτε, κύριε Υπουργέ, την τροπολογία των συναδέλφων Βουλευτών του ΣΥΡΙΖΑ που αφορά στο Υπουργείο Πολιτισμού. Δεν ξέρω αν μπορείτε εσείς να την υποστηρίξετε -εγώ τη διάβασα και είναι ένα αρ</w:t>
      </w:r>
      <w:r>
        <w:rPr>
          <w:rFonts w:eastAsia="Times New Roman"/>
          <w:szCs w:val="24"/>
        </w:rPr>
        <w:t>κετά σοβαρό θέμα- ή αν θα πρέπει κάποια στιγμή να ειδοποιηθεί η κ</w:t>
      </w:r>
      <w:r>
        <w:rPr>
          <w:rFonts w:eastAsia="Times New Roman"/>
          <w:szCs w:val="24"/>
        </w:rPr>
        <w:t>.</w:t>
      </w:r>
      <w:r>
        <w:rPr>
          <w:rFonts w:eastAsia="Times New Roman"/>
          <w:szCs w:val="24"/>
        </w:rPr>
        <w:t xml:space="preserve"> </w:t>
      </w:r>
      <w:proofErr w:type="spellStart"/>
      <w:r>
        <w:rPr>
          <w:rFonts w:eastAsia="Times New Roman"/>
          <w:szCs w:val="24"/>
        </w:rPr>
        <w:t>Κονιόρδου</w:t>
      </w:r>
      <w:proofErr w:type="spellEnd"/>
      <w:r>
        <w:rPr>
          <w:rFonts w:eastAsia="Times New Roman"/>
          <w:szCs w:val="24"/>
        </w:rPr>
        <w:t xml:space="preserve"> να έλθει και να πει αν την αποδέχεται ή όχι επί της ουσίας και όχι τυπικά, γιατί τυπικά είστε εσείς υπεύθυνος.</w:t>
      </w:r>
    </w:p>
    <w:p w14:paraId="4CED9048" w14:textId="77777777" w:rsidR="00807BFC" w:rsidRDefault="003B0973">
      <w:pPr>
        <w:spacing w:line="600" w:lineRule="auto"/>
        <w:ind w:firstLine="720"/>
        <w:contextualSpacing/>
        <w:jc w:val="both"/>
        <w:rPr>
          <w:rFonts w:eastAsia="Times New Roman"/>
          <w:szCs w:val="24"/>
        </w:rPr>
      </w:pPr>
      <w:r>
        <w:rPr>
          <w:rFonts w:eastAsia="Times New Roman"/>
          <w:szCs w:val="24"/>
        </w:rPr>
        <w:t>Κυρία Ασημακοπούλου, έχετε τον λόγο.</w:t>
      </w:r>
    </w:p>
    <w:p w14:paraId="4CED9049" w14:textId="77777777" w:rsidR="00807BFC" w:rsidRDefault="003B0973">
      <w:pPr>
        <w:spacing w:line="600" w:lineRule="auto"/>
        <w:ind w:firstLine="720"/>
        <w:contextualSpacing/>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ΜΙΣΕΛ ΑΣΗΜΑΚΟΠΟΥΛΟΥ:</w:t>
      </w:r>
      <w:r>
        <w:rPr>
          <w:rFonts w:eastAsia="Times New Roman"/>
          <w:szCs w:val="24"/>
        </w:rPr>
        <w:t xml:space="preserve"> Ευχαριστώ πολύ, κύριε Πρόεδρε.</w:t>
      </w:r>
    </w:p>
    <w:p w14:paraId="4CED904A" w14:textId="77777777" w:rsidR="00807BFC" w:rsidRDefault="003B0973">
      <w:pPr>
        <w:spacing w:line="600" w:lineRule="auto"/>
        <w:ind w:firstLine="720"/>
        <w:contextualSpacing/>
        <w:jc w:val="both"/>
        <w:rPr>
          <w:rFonts w:eastAsia="Times New Roman"/>
          <w:szCs w:val="24"/>
        </w:rPr>
      </w:pPr>
      <w:r>
        <w:rPr>
          <w:rFonts w:eastAsia="Times New Roman"/>
          <w:szCs w:val="24"/>
        </w:rPr>
        <w:t>Κύριε Υπουργέ, κυρίες και κύριοι συνάδελφοι, κάναμε μια διεξοδική συζήτηση για το θέμα της προσαρμογής της νομοθε</w:t>
      </w:r>
      <w:r>
        <w:rPr>
          <w:rFonts w:eastAsia="Times New Roman"/>
          <w:szCs w:val="24"/>
        </w:rPr>
        <w:lastRenderedPageBreak/>
        <w:t xml:space="preserve">σίας στη συγκεκριμένη οδηγία στην </w:t>
      </w:r>
      <w:r>
        <w:rPr>
          <w:rFonts w:eastAsia="Times New Roman"/>
          <w:szCs w:val="24"/>
        </w:rPr>
        <w:t>ε</w:t>
      </w:r>
      <w:r>
        <w:rPr>
          <w:rFonts w:eastAsia="Times New Roman"/>
          <w:szCs w:val="24"/>
        </w:rPr>
        <w:t>πιτροπή. Νομίζω ότι δεν υπάρχει κανένας λόγος να επαναλάβουμε τα οφέλη τα οπ</w:t>
      </w:r>
      <w:r>
        <w:rPr>
          <w:rFonts w:eastAsia="Times New Roman"/>
          <w:szCs w:val="24"/>
        </w:rPr>
        <w:t xml:space="preserve">οία έχουν οι τεχνολογίες πληροφορικής για την ανάπτυξη στην οικονομία της χώρας, την υγειονομική περίθαλψη, την επιχειρηματικότητα, την εκπαίδευση. Αυτά μας τα είπε και ο Υπουργός χθες και τα είπε τώρα και ο </w:t>
      </w:r>
      <w:r>
        <w:rPr>
          <w:rFonts w:eastAsia="Times New Roman"/>
          <w:szCs w:val="24"/>
        </w:rPr>
        <w:t>ε</w:t>
      </w:r>
      <w:r>
        <w:rPr>
          <w:rFonts w:eastAsia="Times New Roman"/>
          <w:szCs w:val="24"/>
        </w:rPr>
        <w:t xml:space="preserve">ισηγητής της </w:t>
      </w:r>
      <w:r>
        <w:rPr>
          <w:rFonts w:eastAsia="Times New Roman"/>
          <w:szCs w:val="24"/>
        </w:rPr>
        <w:t>Π</w:t>
      </w:r>
      <w:r>
        <w:rPr>
          <w:rFonts w:eastAsia="Times New Roman"/>
          <w:szCs w:val="24"/>
        </w:rPr>
        <w:t xml:space="preserve">λειοψηφίας. Ας μην παραβιάζουμε, </w:t>
      </w:r>
      <w:r>
        <w:rPr>
          <w:rFonts w:eastAsia="Times New Roman"/>
          <w:szCs w:val="24"/>
        </w:rPr>
        <w:t>λοιπόν, ανοιχτές θύρες. Νομίζω ότι όλοι συμφωνούμε στη μεγάλη σημασία που έχει αυτό το θέμα για τη χώρα μας.</w:t>
      </w:r>
    </w:p>
    <w:p w14:paraId="4CED904B" w14:textId="77777777" w:rsidR="00807BFC" w:rsidRDefault="003B0973">
      <w:pPr>
        <w:spacing w:line="600" w:lineRule="auto"/>
        <w:ind w:firstLine="720"/>
        <w:contextualSpacing/>
        <w:jc w:val="both"/>
        <w:rPr>
          <w:rFonts w:eastAsia="Times New Roman"/>
          <w:szCs w:val="24"/>
        </w:rPr>
      </w:pPr>
      <w:r>
        <w:rPr>
          <w:rFonts w:eastAsia="Times New Roman"/>
          <w:szCs w:val="24"/>
        </w:rPr>
        <w:t>Είναι</w:t>
      </w:r>
      <w:r>
        <w:rPr>
          <w:rFonts w:eastAsia="Times New Roman"/>
          <w:szCs w:val="24"/>
        </w:rPr>
        <w:t>,</w:t>
      </w:r>
      <w:r>
        <w:rPr>
          <w:rFonts w:eastAsia="Times New Roman"/>
          <w:szCs w:val="24"/>
        </w:rPr>
        <w:t xml:space="preserve"> επίσης, γνωστό λίγο-πολύ ότι η χώρα μας είναι ουραγός σε αυτά τα θέματα. Θα αναφέρω μερικούς δείκτες, οι οποίοι δεν θα είναι ευχάριστοι. Σύμφωνα με πρόσφατη έκθεση της επιτροπής, η Ελλάδα είναι μεταξύ των τελευταίων χωρών όσον αφορά στην </w:t>
      </w:r>
      <w:proofErr w:type="spellStart"/>
      <w:r>
        <w:rPr>
          <w:rFonts w:eastAsia="Times New Roman"/>
          <w:szCs w:val="24"/>
        </w:rPr>
        <w:t>ευρυζωνική</w:t>
      </w:r>
      <w:proofErr w:type="spellEnd"/>
      <w:r>
        <w:rPr>
          <w:rFonts w:eastAsia="Times New Roman"/>
          <w:szCs w:val="24"/>
        </w:rPr>
        <w:t xml:space="preserve"> κάλυψη</w:t>
      </w:r>
      <w:r>
        <w:rPr>
          <w:rFonts w:eastAsia="Times New Roman"/>
          <w:szCs w:val="24"/>
        </w:rPr>
        <w:t xml:space="preserve"> νέας γενιάς. Για τον στόχο που αναφέρθηκε, δηλαδή να φθάσει η Ευρώπη στην 100% κάλυψη με 30% </w:t>
      </w:r>
      <w:r>
        <w:rPr>
          <w:rFonts w:eastAsia="Times New Roman"/>
          <w:szCs w:val="24"/>
          <w:lang w:val="en-US"/>
        </w:rPr>
        <w:t>M</w:t>
      </w:r>
      <w:r>
        <w:rPr>
          <w:rFonts w:eastAsia="Times New Roman"/>
          <w:szCs w:val="24"/>
          <w:lang w:val="en-US"/>
        </w:rPr>
        <w:t>bps</w:t>
      </w:r>
      <w:r>
        <w:rPr>
          <w:rFonts w:eastAsia="Times New Roman"/>
          <w:szCs w:val="24"/>
        </w:rPr>
        <w:t xml:space="preserve"> </w:t>
      </w:r>
      <w:r>
        <w:rPr>
          <w:rFonts w:eastAsia="Times New Roman"/>
          <w:szCs w:val="24"/>
        </w:rPr>
        <w:t>μέχρι το 2020, δυστυχώς εμείς βρισκόμαστε στο 36,3%, που είναι φυσικά κάτω από τον ευρωπαϊκό μέσο όρο.</w:t>
      </w:r>
    </w:p>
    <w:p w14:paraId="4CED904C" w14:textId="77777777" w:rsidR="00807BFC" w:rsidRDefault="003B0973">
      <w:pPr>
        <w:spacing w:line="600" w:lineRule="auto"/>
        <w:ind w:firstLine="720"/>
        <w:contextualSpacing/>
        <w:jc w:val="both"/>
        <w:rPr>
          <w:rFonts w:eastAsia="Times New Roman"/>
          <w:szCs w:val="24"/>
        </w:rPr>
      </w:pPr>
      <w:r>
        <w:rPr>
          <w:rFonts w:eastAsia="Times New Roman"/>
          <w:szCs w:val="24"/>
        </w:rPr>
        <w:t>Στο</w:t>
      </w:r>
      <w:r>
        <w:rPr>
          <w:rFonts w:eastAsia="Times New Roman"/>
          <w:szCs w:val="24"/>
        </w:rPr>
        <w:t>ν</w:t>
      </w:r>
      <w:r>
        <w:rPr>
          <w:rFonts w:eastAsia="Times New Roman"/>
          <w:szCs w:val="24"/>
        </w:rPr>
        <w:t xml:space="preserve"> </w:t>
      </w:r>
      <w:r>
        <w:rPr>
          <w:rFonts w:eastAsia="Times New Roman"/>
          <w:szCs w:val="24"/>
          <w:lang w:val="en-US"/>
        </w:rPr>
        <w:t>DESI</w:t>
      </w:r>
      <w:r>
        <w:rPr>
          <w:rFonts w:eastAsia="Times New Roman"/>
          <w:szCs w:val="24"/>
        </w:rPr>
        <w:t xml:space="preserve"> </w:t>
      </w:r>
      <w:r>
        <w:rPr>
          <w:rFonts w:eastAsia="Times New Roman"/>
          <w:szCs w:val="24"/>
          <w:lang w:val="en-US"/>
        </w:rPr>
        <w:t>INDEX</w:t>
      </w:r>
      <w:r>
        <w:rPr>
          <w:rFonts w:eastAsia="Times New Roman"/>
          <w:szCs w:val="24"/>
        </w:rPr>
        <w:t>, τον γνωστό δείκτη</w:t>
      </w:r>
      <w:r>
        <w:rPr>
          <w:rFonts w:eastAsia="Times New Roman"/>
          <w:szCs w:val="24"/>
        </w:rPr>
        <w:t>,</w:t>
      </w:r>
      <w:r>
        <w:rPr>
          <w:rFonts w:eastAsia="Times New Roman"/>
          <w:szCs w:val="24"/>
        </w:rPr>
        <w:t xml:space="preserve"> ο οποίος δείχνει π</w:t>
      </w:r>
      <w:r>
        <w:rPr>
          <w:rFonts w:eastAsia="Times New Roman"/>
          <w:szCs w:val="24"/>
        </w:rPr>
        <w:t xml:space="preserve">ού βρισκόμαστε το 2017, από τις είκοσι οκτώ χώρες είμαστε εικοστοί έβδομοι όσον αφορά τη συνδεσιμότητα, αλλά και τη μετάβαση στις πιο γρήγορες συνδέσεις, είμαστε εικοστοί πρώτοι στη </w:t>
      </w:r>
      <w:r>
        <w:rPr>
          <w:rFonts w:eastAsia="Times New Roman"/>
          <w:szCs w:val="24"/>
        </w:rPr>
        <w:lastRenderedPageBreak/>
        <w:t>χρήση του διαδικτύου, εικοστοί τρίτοι στην ενσωμάτωση της ψηφιακής τεχνολο</w:t>
      </w:r>
      <w:r>
        <w:rPr>
          <w:rFonts w:eastAsia="Times New Roman"/>
          <w:szCs w:val="24"/>
        </w:rPr>
        <w:t>γίας και εικοστοί τέταρτοι στις ψηφιακές δημόσιες υπηρεσίες. Το είπα ότι δυστυχώς δεν είναι ευχάριστα αυτά τα στοιχεία. Αυτός, λοιπόν, είναι ένας λόγος που πρέπει να προχωρήσουμε γρήγορα.</w:t>
      </w:r>
    </w:p>
    <w:p w14:paraId="4CED904D" w14:textId="77777777" w:rsidR="00807BFC" w:rsidRDefault="003B0973">
      <w:pPr>
        <w:spacing w:line="600" w:lineRule="auto"/>
        <w:ind w:firstLine="720"/>
        <w:contextualSpacing/>
        <w:jc w:val="both"/>
        <w:rPr>
          <w:rFonts w:eastAsia="Times New Roman"/>
          <w:szCs w:val="24"/>
        </w:rPr>
      </w:pPr>
      <w:r>
        <w:rPr>
          <w:rFonts w:eastAsia="Times New Roman"/>
          <w:szCs w:val="24"/>
        </w:rPr>
        <w:t>Αν σήμερα, κύριε Υπουργέ, συμφωνούμε με την ενσωμάτωση της συγκεκριμ</w:t>
      </w:r>
      <w:r>
        <w:rPr>
          <w:rFonts w:eastAsia="Times New Roman"/>
          <w:szCs w:val="24"/>
        </w:rPr>
        <w:t xml:space="preserve">ένης κοινοτικής οδηγίας στο </w:t>
      </w:r>
      <w:r>
        <w:rPr>
          <w:rFonts w:eastAsia="Times New Roman"/>
          <w:szCs w:val="24"/>
        </w:rPr>
        <w:t>Ε</w:t>
      </w:r>
      <w:r>
        <w:rPr>
          <w:rFonts w:eastAsia="Times New Roman"/>
          <w:szCs w:val="24"/>
        </w:rPr>
        <w:t xml:space="preserve">θνικό μας </w:t>
      </w:r>
      <w:r>
        <w:rPr>
          <w:rFonts w:eastAsia="Times New Roman"/>
          <w:szCs w:val="24"/>
        </w:rPr>
        <w:t>Δ</w:t>
      </w:r>
      <w:r>
        <w:rPr>
          <w:rFonts w:eastAsia="Times New Roman"/>
          <w:szCs w:val="24"/>
        </w:rPr>
        <w:t>ί</w:t>
      </w:r>
      <w:r>
        <w:rPr>
          <w:rFonts w:eastAsia="Times New Roman"/>
          <w:szCs w:val="24"/>
        </w:rPr>
        <w:t>και</w:t>
      </w:r>
      <w:r>
        <w:rPr>
          <w:rFonts w:eastAsia="Times New Roman"/>
          <w:szCs w:val="24"/>
        </w:rPr>
        <w:t>ο είναι γιατί, όπως είπε και ο αρμόδιος Επίτροπος Ψηφιακής Οικονομίας και Κοινωνίας κ</w:t>
      </w:r>
      <w:r>
        <w:rPr>
          <w:rFonts w:eastAsia="Times New Roman"/>
          <w:szCs w:val="24"/>
        </w:rPr>
        <w:t xml:space="preserve">. </w:t>
      </w:r>
      <w:proofErr w:type="spellStart"/>
      <w:r>
        <w:rPr>
          <w:rFonts w:eastAsia="Times New Roman"/>
          <w:szCs w:val="24"/>
        </w:rPr>
        <w:t>Ότινγκερ</w:t>
      </w:r>
      <w:proofErr w:type="spellEnd"/>
      <w:r>
        <w:rPr>
          <w:rFonts w:eastAsia="Times New Roman"/>
          <w:szCs w:val="24"/>
        </w:rPr>
        <w:t xml:space="preserve">, η συνδεσιμότητα αποτελεί βασική προϋπόθεση για το ψηφιακό μέλλον της Ευρώπης. </w:t>
      </w:r>
    </w:p>
    <w:p w14:paraId="4CED904E" w14:textId="77777777" w:rsidR="00807BFC" w:rsidRDefault="003B0973">
      <w:pPr>
        <w:spacing w:line="600" w:lineRule="auto"/>
        <w:ind w:firstLine="720"/>
        <w:contextualSpacing/>
        <w:jc w:val="both"/>
        <w:rPr>
          <w:rFonts w:eastAsia="Times New Roman"/>
          <w:szCs w:val="24"/>
        </w:rPr>
      </w:pPr>
      <w:r>
        <w:rPr>
          <w:rFonts w:eastAsia="Times New Roman"/>
          <w:szCs w:val="24"/>
        </w:rPr>
        <w:t>Συμφωνούμε επίσης με τη δήλωση του Α</w:t>
      </w:r>
      <w:r>
        <w:rPr>
          <w:rFonts w:eastAsia="Times New Roman"/>
          <w:szCs w:val="24"/>
        </w:rPr>
        <w:t xml:space="preserve">ντιπροέδρου της Ευρωπαϊκής Επιτροπής, του κ. </w:t>
      </w:r>
      <w:proofErr w:type="spellStart"/>
      <w:r>
        <w:rPr>
          <w:rFonts w:eastAsia="Times New Roman"/>
          <w:szCs w:val="24"/>
        </w:rPr>
        <w:t>Άνσιπ</w:t>
      </w:r>
      <w:proofErr w:type="spellEnd"/>
      <w:r>
        <w:rPr>
          <w:rFonts w:eastAsia="Times New Roman"/>
          <w:szCs w:val="24"/>
        </w:rPr>
        <w:t>, που είναι αρμόδιος για την ψηφιακή ενιαία αγορά, ότι χωρίς δίκτυα επικοινωνίας πρώτης τάξης δεν θα υπάρξει ενιαία ψηφιακή αγορά.</w:t>
      </w:r>
    </w:p>
    <w:p w14:paraId="4CED904F" w14:textId="77777777" w:rsidR="00807BFC" w:rsidRDefault="003B0973">
      <w:pPr>
        <w:spacing w:line="600" w:lineRule="auto"/>
        <w:ind w:firstLine="720"/>
        <w:contextualSpacing/>
        <w:jc w:val="both"/>
        <w:rPr>
          <w:rFonts w:eastAsia="Times New Roman"/>
          <w:szCs w:val="24"/>
        </w:rPr>
      </w:pPr>
      <w:r>
        <w:rPr>
          <w:rFonts w:eastAsia="Times New Roman"/>
          <w:szCs w:val="24"/>
        </w:rPr>
        <w:t>Χρειαζόμαστε, λοιπόν, συνδεσιμότητα. Και τι χρειαζόμαστε; Χρειαζόμαστε η συ</w:t>
      </w:r>
      <w:r>
        <w:rPr>
          <w:rFonts w:eastAsia="Times New Roman"/>
          <w:szCs w:val="24"/>
        </w:rPr>
        <w:t xml:space="preserve">νδεσιμότητα αυτή να είναι οικονομικά προσιτή για τους καταναλωτές και διαθέσιμη παντού. </w:t>
      </w:r>
    </w:p>
    <w:p w14:paraId="4CED9050"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Η εναρμόνιση, λοιπόν, της νομοθεσίας μας με την οδηγία 2014/16 της Ευρωπαϊκής Ένωσης έχει ως στόχο τη λήψη μέτρων μείωσης του κόστους εγκατάστασης </w:t>
      </w:r>
      <w:proofErr w:type="spellStart"/>
      <w:r>
        <w:rPr>
          <w:rFonts w:eastAsia="Times New Roman"/>
          <w:szCs w:val="24"/>
        </w:rPr>
        <w:t>υψίρρυθμων</w:t>
      </w:r>
      <w:proofErr w:type="spellEnd"/>
      <w:r>
        <w:rPr>
          <w:rFonts w:eastAsia="Times New Roman"/>
          <w:szCs w:val="24"/>
        </w:rPr>
        <w:t xml:space="preserve"> δικτύων </w:t>
      </w:r>
      <w:r>
        <w:rPr>
          <w:rFonts w:eastAsia="Times New Roman"/>
          <w:szCs w:val="24"/>
        </w:rPr>
        <w:lastRenderedPageBreak/>
        <w:t>η</w:t>
      </w:r>
      <w:r>
        <w:rPr>
          <w:rFonts w:eastAsia="Times New Roman"/>
          <w:szCs w:val="24"/>
        </w:rPr>
        <w:t xml:space="preserve">λεκτρονικών επικοινωνιών που θα διευκολύνουν τις εγκαταστάσεις αυτές και θα προωθήσουν και την κοινή χρήση της υπάρχουσας υλικής υποδομής, την </w:t>
      </w:r>
      <w:proofErr w:type="spellStart"/>
      <w:r>
        <w:rPr>
          <w:rFonts w:eastAsia="Times New Roman"/>
          <w:szCs w:val="24"/>
        </w:rPr>
        <w:t>κινητροδότηση</w:t>
      </w:r>
      <w:proofErr w:type="spellEnd"/>
      <w:r>
        <w:rPr>
          <w:rFonts w:eastAsia="Times New Roman"/>
          <w:szCs w:val="24"/>
        </w:rPr>
        <w:t xml:space="preserve"> και διευκόλυνση της αποτελεσματικότερης εγκατάστασης νέας υλικής υποδομής, προκειμένου η εγκατάστασ</w:t>
      </w:r>
      <w:r>
        <w:rPr>
          <w:rFonts w:eastAsia="Times New Roman"/>
          <w:szCs w:val="24"/>
        </w:rPr>
        <w:t xml:space="preserve">η να πραγματοποιηθεί με χαμηλότερο κόστος. </w:t>
      </w:r>
    </w:p>
    <w:p w14:paraId="4CED9051"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Καταλήγω ότι η Νέα Δημοκρατία συμφωνεί με το </w:t>
      </w:r>
      <w:r>
        <w:rPr>
          <w:rFonts w:eastAsia="Times New Roman"/>
          <w:szCs w:val="24"/>
        </w:rPr>
        <w:t>Μ</w:t>
      </w:r>
      <w:r>
        <w:rPr>
          <w:rFonts w:eastAsia="Times New Roman"/>
          <w:szCs w:val="24"/>
        </w:rPr>
        <w:t>έρος Α</w:t>
      </w:r>
      <w:r>
        <w:rPr>
          <w:rFonts w:eastAsia="Times New Roman"/>
          <w:szCs w:val="24"/>
        </w:rPr>
        <w:t>΄</w:t>
      </w:r>
      <w:r>
        <w:rPr>
          <w:rFonts w:eastAsia="Times New Roman"/>
          <w:szCs w:val="24"/>
        </w:rPr>
        <w:t xml:space="preserve"> του νομοσχεδίου, δηλαδή συγκεκριμένα, κύριε Πρόεδρε, με τα άρθρα 1 έως 12, διότι η συνδεσιμότητα αποτελεί βασική προϋπόθεση για το ψηφιακό μέλλον της χώρας.</w:t>
      </w:r>
    </w:p>
    <w:p w14:paraId="4CED9052" w14:textId="77777777" w:rsidR="00807BFC" w:rsidRDefault="003B0973">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 xml:space="preserve">ύριε Υπουργέ, αισθάνομαι ότι δεν έχω την αμέριστη προσοχή σας. Σίγουρα δεν έχω την αμέριστη προσοχή σας. </w:t>
      </w:r>
    </w:p>
    <w:p w14:paraId="4CED9053" w14:textId="77777777" w:rsidR="00807BFC" w:rsidRDefault="003B0973">
      <w:pPr>
        <w:spacing w:line="600" w:lineRule="auto"/>
        <w:ind w:firstLine="720"/>
        <w:contextualSpacing/>
        <w:jc w:val="both"/>
        <w:rPr>
          <w:rFonts w:eastAsia="Times New Roman"/>
          <w:szCs w:val="24"/>
        </w:rPr>
      </w:pPr>
      <w:r>
        <w:rPr>
          <w:rFonts w:eastAsia="Times New Roman"/>
          <w:szCs w:val="24"/>
        </w:rPr>
        <w:t>Ευχαριστώ πολύ.</w:t>
      </w:r>
    </w:p>
    <w:p w14:paraId="4CED9054" w14:textId="77777777" w:rsidR="00807BFC" w:rsidRDefault="003B0973">
      <w:pPr>
        <w:spacing w:line="600" w:lineRule="auto"/>
        <w:ind w:firstLine="720"/>
        <w:contextualSpacing/>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Σας προσέχω, κυρία Ασημακοπούλου.</w:t>
      </w:r>
    </w:p>
    <w:p w14:paraId="4CED9055" w14:textId="77777777" w:rsidR="00807BFC" w:rsidRDefault="003B0973">
      <w:pPr>
        <w:spacing w:line="600" w:lineRule="auto"/>
        <w:ind w:firstLine="720"/>
        <w:contextualSpacing/>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w:t>
      </w:r>
      <w:r>
        <w:rPr>
          <w:rFonts w:eastAsia="Times New Roman"/>
          <w:b/>
          <w:szCs w:val="24"/>
        </w:rPr>
        <w:t>ΑΣΗΜΑΚΟΠΟΥΛΟΥ:</w:t>
      </w:r>
      <w:r>
        <w:rPr>
          <w:rFonts w:eastAsia="Times New Roman"/>
          <w:szCs w:val="24"/>
        </w:rPr>
        <w:t xml:space="preserve"> Παρά το γεγονός ότι εσείς ισχυρίζεστε, κύριε Υπουργέ, ότι έχει συντελεστεί μια ψηφιακή επανάσταση και δεν πρέπει να χάσουμε το τρένο και όλες αυτές τις επικοινωνιακές μεγαλοστομίες που ακούμε και παρά το </w:t>
      </w:r>
      <w:r>
        <w:rPr>
          <w:rFonts w:eastAsia="Times New Roman"/>
          <w:szCs w:val="24"/>
        </w:rPr>
        <w:lastRenderedPageBreak/>
        <w:t>γεγονός ότι μεριμνάτε εσείς και ο εισ</w:t>
      </w:r>
      <w:r>
        <w:rPr>
          <w:rFonts w:eastAsia="Times New Roman"/>
          <w:szCs w:val="24"/>
        </w:rPr>
        <w:t>ηγητής σας τα στοιχεία</w:t>
      </w:r>
      <w:r>
        <w:rPr>
          <w:rFonts w:eastAsia="Times New Roman"/>
          <w:szCs w:val="24"/>
        </w:rPr>
        <w:t>,</w:t>
      </w:r>
      <w:r>
        <w:rPr>
          <w:rFonts w:eastAsia="Times New Roman"/>
          <w:szCs w:val="24"/>
        </w:rPr>
        <w:t xml:space="preserve"> στα οποία μόλις αναφέρθηκα, φέρνετε αυτή την οδηγία για να την ενσωματώσετε στο </w:t>
      </w:r>
      <w:r>
        <w:rPr>
          <w:rFonts w:eastAsia="Times New Roman"/>
          <w:szCs w:val="24"/>
        </w:rPr>
        <w:t>Ε</w:t>
      </w:r>
      <w:r>
        <w:rPr>
          <w:rFonts w:eastAsia="Times New Roman"/>
          <w:szCs w:val="24"/>
        </w:rPr>
        <w:t xml:space="preserve">θνικό μας </w:t>
      </w:r>
      <w:r>
        <w:rPr>
          <w:rFonts w:eastAsia="Times New Roman"/>
          <w:szCs w:val="24"/>
        </w:rPr>
        <w:t>Δ</w:t>
      </w:r>
      <w:r>
        <w:rPr>
          <w:rFonts w:eastAsia="Times New Roman"/>
          <w:szCs w:val="24"/>
        </w:rPr>
        <w:t xml:space="preserve">ίκαιο με τεράστια καθυστέρηση. </w:t>
      </w:r>
    </w:p>
    <w:p w14:paraId="4CED9056"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Υπενθυμίζω ότι σύμφωνα με το άρθρο 13 της οδηγίας, έπρεπε η οδηγία αυτή να ενσωματωθεί στο </w:t>
      </w:r>
      <w:r>
        <w:rPr>
          <w:rFonts w:eastAsia="Times New Roman"/>
          <w:szCs w:val="24"/>
        </w:rPr>
        <w:t>Ε</w:t>
      </w:r>
      <w:r>
        <w:rPr>
          <w:rFonts w:eastAsia="Times New Roman"/>
          <w:szCs w:val="24"/>
        </w:rPr>
        <w:t xml:space="preserve">θνικό μας </w:t>
      </w:r>
      <w:r>
        <w:rPr>
          <w:rFonts w:eastAsia="Times New Roman"/>
          <w:szCs w:val="24"/>
        </w:rPr>
        <w:t>Δ</w:t>
      </w:r>
      <w:r>
        <w:rPr>
          <w:rFonts w:eastAsia="Times New Roman"/>
          <w:szCs w:val="24"/>
        </w:rPr>
        <w:t>ίκαιο</w:t>
      </w:r>
      <w:r>
        <w:rPr>
          <w:rFonts w:eastAsia="Times New Roman"/>
          <w:szCs w:val="24"/>
        </w:rPr>
        <w:t xml:space="preserve"> από την 1</w:t>
      </w:r>
      <w:r>
        <w:rPr>
          <w:rFonts w:eastAsia="Times New Roman"/>
          <w:szCs w:val="24"/>
          <w:vertAlign w:val="superscript"/>
        </w:rPr>
        <w:t>η</w:t>
      </w:r>
      <w:r>
        <w:rPr>
          <w:rFonts w:eastAsia="Times New Roman"/>
          <w:szCs w:val="24"/>
        </w:rPr>
        <w:t xml:space="preserve"> Ιανουαρίου του 2016.</w:t>
      </w:r>
    </w:p>
    <w:p w14:paraId="4CED905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Μας έχουν απευθύνει δύο φορές προειδοποιητική επιστολή από την Ευρωπαϊκή Επιτροπή, τον Μάρτιο του 2016 και στις 29 Σεπτεμβρίου του 2016 που μας έδωσαν τελικά δύο μήνες για να προσαρμοστούμε, και τώρα έχουμε Μάρτιο του 2017.</w:t>
      </w:r>
      <w:r>
        <w:rPr>
          <w:rFonts w:eastAsia="Times New Roman" w:cs="Times New Roman"/>
          <w:szCs w:val="24"/>
        </w:rPr>
        <w:t xml:space="preserve"> Μάλιστα, το φέρνετε με τη διαδικασία του επείγοντος. Και σας ρωτάω: </w:t>
      </w:r>
      <w:r>
        <w:rPr>
          <w:rFonts w:eastAsia="Times New Roman" w:cs="Times New Roman"/>
          <w:szCs w:val="24"/>
        </w:rPr>
        <w:t>π</w:t>
      </w:r>
      <w:r>
        <w:rPr>
          <w:rFonts w:eastAsia="Times New Roman" w:cs="Times New Roman"/>
          <w:szCs w:val="24"/>
        </w:rPr>
        <w:t>ότε έγινε επείγον αυτό το πράγμα, κύριε Υπουργέ;</w:t>
      </w:r>
    </w:p>
    <w:p w14:paraId="4CED905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στην τοποθέτησή σας στην </w:t>
      </w:r>
      <w:r>
        <w:rPr>
          <w:rFonts w:eastAsia="Times New Roman" w:cs="Times New Roman"/>
          <w:szCs w:val="24"/>
        </w:rPr>
        <w:t>ε</w:t>
      </w:r>
      <w:r>
        <w:rPr>
          <w:rFonts w:eastAsia="Times New Roman" w:cs="Times New Roman"/>
          <w:szCs w:val="24"/>
        </w:rPr>
        <w:t>πιτροπή -σας το είπα εξάλλου- δείξατε μια υπέρμετρη σπουδή να μεγιστοποιήσετε το γεγονός ότι υπάρχει μι</w:t>
      </w:r>
      <w:r>
        <w:rPr>
          <w:rFonts w:eastAsia="Times New Roman" w:cs="Times New Roman"/>
          <w:szCs w:val="24"/>
        </w:rPr>
        <w:t>α θετική αντιμετώπιση από το κόμμα της Αξιωματικής Αντιπολίτευσης και από άλλα κόμματα όσον αφορά τη σημερινή, που είναι η πρώτη σας, νομοθετική πρωτοβουλία στο νέο Υπουργείο. Η αλήθεια είναι ότι δεν θα μπορούσε η Νέα Δημοκρατία, το κόμμα που έβαλε την Ελλ</w:t>
      </w:r>
      <w:r>
        <w:rPr>
          <w:rFonts w:eastAsia="Times New Roman" w:cs="Times New Roman"/>
          <w:szCs w:val="24"/>
        </w:rPr>
        <w:t xml:space="preserve">άδα στην Ευρωπαϊκή Ένωση και την οποία εσείς όψιμα υπερασπίζεστε τώρα, να είναι </w:t>
      </w:r>
      <w:r>
        <w:rPr>
          <w:rFonts w:eastAsia="Times New Roman" w:cs="Times New Roman"/>
          <w:szCs w:val="24"/>
        </w:rPr>
        <w:lastRenderedPageBreak/>
        <w:t xml:space="preserve">αντίθετη, ιδεολογικά και μόνον, στην ενσωμάτωση μιας κοινοτικής </w:t>
      </w:r>
      <w:r>
        <w:rPr>
          <w:rFonts w:eastAsia="Times New Roman" w:cs="Times New Roman"/>
          <w:szCs w:val="24"/>
        </w:rPr>
        <w:t>ο</w:t>
      </w:r>
      <w:r>
        <w:rPr>
          <w:rFonts w:eastAsia="Times New Roman" w:cs="Times New Roman"/>
          <w:szCs w:val="24"/>
        </w:rPr>
        <w:t>δηγίας.</w:t>
      </w:r>
    </w:p>
    <w:p w14:paraId="4CED905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Σας θυμίζω την προ πολιτικής σας κυβίστησης εποχή, όταν ήσασταν εσείς αξιωματική αντιπολίτευση και ψηφί</w:t>
      </w:r>
      <w:r>
        <w:rPr>
          <w:rFonts w:eastAsia="Times New Roman" w:cs="Times New Roman"/>
          <w:szCs w:val="24"/>
        </w:rPr>
        <w:t>ζατε κατά κόρον «</w:t>
      </w:r>
      <w:r>
        <w:rPr>
          <w:rFonts w:eastAsia="Times New Roman" w:cs="Times New Roman"/>
          <w:szCs w:val="24"/>
        </w:rPr>
        <w:t>όχι</w:t>
      </w:r>
      <w:r>
        <w:rPr>
          <w:rFonts w:eastAsia="Times New Roman" w:cs="Times New Roman"/>
          <w:szCs w:val="24"/>
        </w:rPr>
        <w:t xml:space="preserve">» σε ενσωματώσεις κοινοτικών </w:t>
      </w:r>
      <w:r>
        <w:rPr>
          <w:rFonts w:eastAsia="Times New Roman" w:cs="Times New Roman"/>
          <w:szCs w:val="24"/>
        </w:rPr>
        <w:t>ο</w:t>
      </w:r>
      <w:r>
        <w:rPr>
          <w:rFonts w:eastAsia="Times New Roman" w:cs="Times New Roman"/>
          <w:szCs w:val="24"/>
        </w:rPr>
        <w:t xml:space="preserve">δηγιών που φέρναμε στο Κοινοβούλιο ως </w:t>
      </w:r>
      <w:r>
        <w:rPr>
          <w:rFonts w:eastAsia="Times New Roman" w:cs="Times New Roman"/>
          <w:szCs w:val="24"/>
        </w:rPr>
        <w:t>π</w:t>
      </w:r>
      <w:r>
        <w:rPr>
          <w:rFonts w:eastAsia="Times New Roman" w:cs="Times New Roman"/>
          <w:szCs w:val="24"/>
        </w:rPr>
        <w:t>λειοψηφία. Εμείς, παραμένουμε σταθεροί και στην ιδεολογία μας και στις αρχές μας και στις αξίες μας και στην προσήλωση στον ευρωπαϊκό προσανατολισμό της Ελλάδας. Αντιθ</w:t>
      </w:r>
      <w:r>
        <w:rPr>
          <w:rFonts w:eastAsia="Times New Roman" w:cs="Times New Roman"/>
          <w:szCs w:val="24"/>
        </w:rPr>
        <w:t>έτως, ακόμα και τώρα που έχουμε ξεχάσει να σκίζουμε τα μνημόνια και τα «</w:t>
      </w:r>
      <w:r>
        <w:rPr>
          <w:rFonts w:eastAsia="Times New Roman" w:cs="Times New Roman"/>
          <w:szCs w:val="24"/>
          <w:lang w:val="en-US"/>
        </w:rPr>
        <w:t>go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w:t>
      </w:r>
      <w:r>
        <w:rPr>
          <w:rFonts w:eastAsia="Times New Roman" w:cs="Times New Roman"/>
          <w:szCs w:val="24"/>
        </w:rPr>
        <w:t xml:space="preserve">κυρία </w:t>
      </w:r>
      <w:proofErr w:type="spellStart"/>
      <w:r>
        <w:rPr>
          <w:rFonts w:eastAsia="Times New Roman" w:cs="Times New Roman"/>
          <w:szCs w:val="24"/>
        </w:rPr>
        <w:t>Μέρκελ</w:t>
      </w:r>
      <w:proofErr w:type="spellEnd"/>
      <w:r>
        <w:rPr>
          <w:rFonts w:eastAsia="Times New Roman" w:cs="Times New Roman"/>
          <w:szCs w:val="24"/>
        </w:rPr>
        <w:t>» και δεν ξέρω κι εγώ τι, εσείς δεν μπορείτε να ξεφύγετε από τα δύο κύρια χαρακτηριστικά γνωρίσματα τις διακυβέρνησή σας, τα οποία δεν είναι άλλα από την ιδεοληψία</w:t>
      </w:r>
      <w:r>
        <w:rPr>
          <w:rFonts w:eastAsia="Times New Roman" w:cs="Times New Roman"/>
          <w:szCs w:val="24"/>
        </w:rPr>
        <w:t xml:space="preserve"> και την ανικανότητα.</w:t>
      </w:r>
    </w:p>
    <w:p w14:paraId="4CED905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Πάντα, όταν συζητάμε κάτι, αναρωτιέμαι στη συγκεκριμένη περίσταση ποιο από τα δύο είναι. Ιδεοληψία ή ανικανότητα; Εν προκειμένω, καθυστερείτε λόγω ιδεοληψίας, γιατί δεν πιστεύετε πραγματικά ότι πρέπει να στηρίξετε την ιδιωτική πρωτοβο</w:t>
      </w:r>
      <w:r>
        <w:rPr>
          <w:rFonts w:eastAsia="Times New Roman" w:cs="Times New Roman"/>
          <w:szCs w:val="24"/>
        </w:rPr>
        <w:t xml:space="preserve">υλία και να ενσωματώσετε την </w:t>
      </w:r>
      <w:r>
        <w:rPr>
          <w:rFonts w:eastAsia="Times New Roman" w:cs="Times New Roman"/>
          <w:szCs w:val="24"/>
        </w:rPr>
        <w:t>ο</w:t>
      </w:r>
      <w:r>
        <w:rPr>
          <w:rFonts w:eastAsia="Times New Roman" w:cs="Times New Roman"/>
          <w:szCs w:val="24"/>
        </w:rPr>
        <w:t xml:space="preserve">δηγία, οπότε δεν θέλατε και οπότε δεν τη φέρνατε; Αυτό είναι το ένα σενάριο: η ιδεοληψία. Ή μήπως είναι απλώς ότι δεν ασχολείστε με τα θέματα του Υπουργείου σας; </w:t>
      </w:r>
      <w:r>
        <w:rPr>
          <w:rFonts w:eastAsia="Times New Roman" w:cs="Times New Roman"/>
          <w:szCs w:val="24"/>
        </w:rPr>
        <w:lastRenderedPageBreak/>
        <w:t>Ποιο από τα δύο είναι; Γιατί η καθυστέρηση έχει γίνει πλέον το π</w:t>
      </w:r>
      <w:r>
        <w:rPr>
          <w:rFonts w:eastAsia="Times New Roman" w:cs="Times New Roman"/>
          <w:szCs w:val="24"/>
        </w:rPr>
        <w:t>ιο χαρακτηριστικό γνώρισμα της διακυβέρνησής σας.</w:t>
      </w:r>
    </w:p>
    <w:p w14:paraId="4CED905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Δεν μπορώ να αποφύγω το τρανταχτό παράδειγμα της καθυστέρησης του κλεισίματος της δεύτερης αξιολόγησης. Θα μου πείτε τώρα «καθυστέρηση», ποια καθυστέρηση; Λέμε και καμμιά υπερβολή καμμιά φορά. Φέρνω ένα παρ</w:t>
      </w:r>
      <w:r>
        <w:rPr>
          <w:rFonts w:eastAsia="Times New Roman" w:cs="Times New Roman"/>
          <w:szCs w:val="24"/>
        </w:rPr>
        <w:t xml:space="preserve">άδειγμα από το παρόν νομοσχέδιο. </w:t>
      </w:r>
    </w:p>
    <w:p w14:paraId="4CED905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την Ευρωπαϊκή Επιτροπή, οι κανόνες που βάζουμε τώρα για το </w:t>
      </w:r>
      <w:proofErr w:type="spellStart"/>
      <w:r>
        <w:rPr>
          <w:rFonts w:eastAsia="Times New Roman" w:cs="Times New Roman"/>
          <w:szCs w:val="24"/>
        </w:rPr>
        <w:t>cost</w:t>
      </w:r>
      <w:proofErr w:type="spellEnd"/>
      <w:r>
        <w:rPr>
          <w:rFonts w:eastAsia="Times New Roman" w:cs="Times New Roman"/>
          <w:szCs w:val="24"/>
        </w:rPr>
        <w:t xml:space="preserve"> </w:t>
      </w:r>
      <w:r>
        <w:rPr>
          <w:rFonts w:eastAsia="Times New Roman" w:cs="Times New Roman"/>
          <w:szCs w:val="24"/>
          <w:lang w:val="en-US"/>
        </w:rPr>
        <w:t>reduction</w:t>
      </w:r>
      <w:r>
        <w:rPr>
          <w:rFonts w:eastAsia="Times New Roman" w:cs="Times New Roman"/>
          <w:szCs w:val="24"/>
        </w:rPr>
        <w:t xml:space="preserve"> θα μειώσουν κατά 30% το κόστος για την ανάπτυξη του διαδικτύου υψηλής ταχύτητας.</w:t>
      </w:r>
    </w:p>
    <w:p w14:paraId="4CED905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εσείς, κύριε Παππά, στην </w:t>
      </w:r>
      <w:r>
        <w:rPr>
          <w:rFonts w:eastAsia="Times New Roman" w:cs="Times New Roman"/>
          <w:szCs w:val="24"/>
        </w:rPr>
        <w:t>«</w:t>
      </w:r>
      <w:proofErr w:type="spellStart"/>
      <w:r>
        <w:rPr>
          <w:rFonts w:eastAsia="Times New Roman" w:cs="Times New Roman"/>
          <w:szCs w:val="24"/>
        </w:rPr>
        <w:t>Τεχνόπολη</w:t>
      </w:r>
      <w:proofErr w:type="spellEnd"/>
      <w:r>
        <w:rPr>
          <w:rFonts w:eastAsia="Times New Roman" w:cs="Times New Roman"/>
          <w:szCs w:val="24"/>
        </w:rPr>
        <w:t>»</w:t>
      </w:r>
      <w:r>
        <w:rPr>
          <w:rFonts w:eastAsia="Times New Roman" w:cs="Times New Roman"/>
          <w:szCs w:val="24"/>
        </w:rPr>
        <w:t xml:space="preserve"> πρόσφατα, στις 16</w:t>
      </w:r>
      <w:r>
        <w:rPr>
          <w:rFonts w:eastAsia="Times New Roman" w:cs="Times New Roman"/>
          <w:szCs w:val="24"/>
        </w:rPr>
        <w:t xml:space="preserve"> Μαρτίου</w:t>
      </w:r>
      <w:r>
        <w:rPr>
          <w:rFonts w:eastAsia="Times New Roman" w:cs="Times New Roman"/>
          <w:szCs w:val="24"/>
        </w:rPr>
        <w:t>, είπατε ότι έχει υπολογιστεί ότι το κόστος ανάπτυξης των δικτύων μειώνεται κατά 60%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80% με το νομοσχέδι</w:t>
      </w:r>
      <w:r>
        <w:rPr>
          <w:rFonts w:eastAsia="Times New Roman" w:cs="Times New Roman"/>
          <w:szCs w:val="24"/>
        </w:rPr>
        <w:t>ο</w:t>
      </w:r>
      <w:r>
        <w:rPr>
          <w:rFonts w:eastAsia="Times New Roman" w:cs="Times New Roman"/>
          <w:szCs w:val="24"/>
        </w:rPr>
        <w:t xml:space="preserve"> αυτό. Τι είναι αυτό το 2,5% παραπάνω; Εντάξει, δυόμισι φορές παραπάνω. </w:t>
      </w:r>
    </w:p>
    <w:p w14:paraId="4CED905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Έτσι και για την αξιολόγηση. Ο κ. Τσίπρας μας έλεγ</w:t>
      </w:r>
      <w:r>
        <w:rPr>
          <w:rFonts w:eastAsia="Times New Roman" w:cs="Times New Roman"/>
          <w:szCs w:val="24"/>
        </w:rPr>
        <w:t xml:space="preserve">ε στις 6 Νοεμβρίου 2016: «Κλείνουμε, λοιπόν, έγκαιρα και χωρίς εκπτώσεις αλλά και χωρίς άσκοπες κωλυσιεργίες τη δεύτερη αξιολόγηση». </w:t>
      </w:r>
    </w:p>
    <w:p w14:paraId="4CED905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στις 8 Δεκεμβρίου 2016 έλεγε: «Η δεύτερη αξιολόγηση έχει σχεδόν τελειώσει». </w:t>
      </w:r>
    </w:p>
    <w:p w14:paraId="4CED906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Ο κ. Τσίπρας την 1</w:t>
      </w:r>
      <w:r>
        <w:rPr>
          <w:rFonts w:eastAsia="Times New Roman" w:cs="Times New Roman"/>
          <w:szCs w:val="24"/>
          <w:vertAlign w:val="superscript"/>
        </w:rPr>
        <w:t>η</w:t>
      </w:r>
      <w:r>
        <w:rPr>
          <w:rFonts w:eastAsia="Times New Roman" w:cs="Times New Roman"/>
          <w:szCs w:val="24"/>
        </w:rPr>
        <w:t xml:space="preserve"> Φεβρουαρί</w:t>
      </w:r>
      <w:r>
        <w:rPr>
          <w:rFonts w:eastAsia="Times New Roman" w:cs="Times New Roman"/>
          <w:szCs w:val="24"/>
        </w:rPr>
        <w:t xml:space="preserve">ου 2017 έλεγε: «Θα κλείσει η αξιολόγηση χωρίς υποχωρήσεις σε θέματα αρχών». </w:t>
      </w:r>
    </w:p>
    <w:p w14:paraId="4CED906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Εσείς, κύριε Παππά, στις 2 Φεβρουαρίου 2017 δηλώνατε αισιόδοξος ότι θα κλείσει η αξιολόγηση και χωρίς νέα μέτρα. </w:t>
      </w:r>
    </w:p>
    <w:p w14:paraId="4CED906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Ο κ. Τσίπρας πάλι στις 3 Μαρτίου 2017 έλεγε: «Είναι απολύτως εφικ</w:t>
      </w:r>
      <w:r>
        <w:rPr>
          <w:rFonts w:eastAsia="Times New Roman" w:cs="Times New Roman"/>
          <w:szCs w:val="24"/>
        </w:rPr>
        <w:t>τό να γίνει μέχρι τις 20 Μαρτίου». Τα ίδια κι εσείς, κύριε Παππά, στις 15 Μαρτίου 2017: «Θα ολοκληρωθεί σύντομα». Στις 20 Φεβρουαρίου μάς είπατε ότι φέρατε, λοιπόν, τη συμφωνία που έφερε το τέλος της λιτότητας.</w:t>
      </w:r>
    </w:p>
    <w:p w14:paraId="4CED906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Παρακαλώ</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καταθέτω</w:t>
      </w:r>
      <w:r>
        <w:rPr>
          <w:rFonts w:eastAsia="Times New Roman" w:cs="Times New Roman"/>
          <w:szCs w:val="24"/>
        </w:rPr>
        <w:t xml:space="preserve"> για τα Πρακτικά </w:t>
      </w:r>
      <w:r>
        <w:rPr>
          <w:rFonts w:eastAsia="Times New Roman" w:cs="Times New Roman"/>
          <w:szCs w:val="24"/>
        </w:rPr>
        <w:t xml:space="preserve">τις </w:t>
      </w:r>
      <w:r>
        <w:rPr>
          <w:rFonts w:eastAsia="Times New Roman" w:cs="Times New Roman"/>
          <w:szCs w:val="24"/>
        </w:rPr>
        <w:t>δηλώσε</w:t>
      </w:r>
      <w:r>
        <w:rPr>
          <w:rFonts w:eastAsia="Times New Roman" w:cs="Times New Roman"/>
          <w:szCs w:val="24"/>
        </w:rPr>
        <w:t>ις</w:t>
      </w:r>
      <w:r>
        <w:rPr>
          <w:rFonts w:eastAsia="Times New Roman" w:cs="Times New Roman"/>
          <w:szCs w:val="24"/>
        </w:rPr>
        <w:t>,</w:t>
      </w:r>
      <w:r>
        <w:rPr>
          <w:rFonts w:eastAsia="Times New Roman" w:cs="Times New Roman"/>
          <w:szCs w:val="24"/>
        </w:rPr>
        <w:t xml:space="preserve"> τις οποίες προανέφερα.</w:t>
      </w:r>
    </w:p>
    <w:p w14:paraId="4CED906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 Άννα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Μισέλ Ασημακοπούλου καταθέτει για τα Πρακτικά τις προαναφερθείσες δηλώσεις, οι οποίες βρίσκονται στο αρχείο του Τμήματος Γραμματείας της Διεύθυνσης Στενογραφίας και Πρακτικών της Βουλής)</w:t>
      </w:r>
    </w:p>
    <w:p w14:paraId="4CED906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Κύρ</w:t>
      </w:r>
      <w:r>
        <w:rPr>
          <w:rFonts w:eastAsia="Times New Roman" w:cs="Times New Roman"/>
          <w:szCs w:val="24"/>
        </w:rPr>
        <w:t xml:space="preserve">ιε Παππά, είναι γνωστό ότι είστε το </w:t>
      </w:r>
      <w:r>
        <w:rPr>
          <w:rFonts w:eastAsia="Times New Roman" w:cs="Times New Roman"/>
          <w:szCs w:val="24"/>
          <w:lang w:val="en-US"/>
        </w:rPr>
        <w:t>alter</w:t>
      </w:r>
      <w:r>
        <w:rPr>
          <w:rFonts w:eastAsia="Times New Roman" w:cs="Times New Roman"/>
          <w:szCs w:val="24"/>
        </w:rPr>
        <w:t xml:space="preserve"> </w:t>
      </w:r>
      <w:r>
        <w:rPr>
          <w:rFonts w:eastAsia="Times New Roman" w:cs="Times New Roman"/>
          <w:szCs w:val="24"/>
          <w:lang w:val="en-US"/>
        </w:rPr>
        <w:t>ego</w:t>
      </w:r>
      <w:r>
        <w:rPr>
          <w:rFonts w:eastAsia="Times New Roman" w:cs="Times New Roman"/>
          <w:szCs w:val="24"/>
        </w:rPr>
        <w:t xml:space="preserve"> του Πρωθυπουργού. Και γι’ αυτούς που λένε ότι έχει χαλάσει η σχέση σας κ.λπ., εγώ πάλι δεν το έχω πιστέψει αυτό. Νομίζω ότι έχετε έναν </w:t>
      </w:r>
      <w:r>
        <w:rPr>
          <w:rFonts w:eastAsia="Times New Roman" w:cs="Times New Roman"/>
          <w:szCs w:val="24"/>
        </w:rPr>
        <w:lastRenderedPageBreak/>
        <w:t>συγκεκριμένο ρόλο και είστε ο πρωτεργάτης της πολιτικής και σε πολιτικό και</w:t>
      </w:r>
      <w:r>
        <w:rPr>
          <w:rFonts w:eastAsia="Times New Roman" w:cs="Times New Roman"/>
          <w:szCs w:val="24"/>
        </w:rPr>
        <w:t xml:space="preserve"> σε στρατηγικό και σε επικοινωνιακό επίπεδο. Ασχέτως με το αν χρειάστηκε ο Πρωθυπουργός να φτιάξει ένα </w:t>
      </w:r>
      <w:proofErr w:type="spellStart"/>
      <w:r>
        <w:rPr>
          <w:rFonts w:eastAsia="Times New Roman" w:cs="Times New Roman"/>
          <w:szCs w:val="24"/>
        </w:rPr>
        <w:t>υπερυπουργείο</w:t>
      </w:r>
      <w:proofErr w:type="spellEnd"/>
      <w:r>
        <w:rPr>
          <w:rFonts w:eastAsia="Times New Roman" w:cs="Times New Roman"/>
          <w:szCs w:val="24"/>
        </w:rPr>
        <w:t xml:space="preserve"> με αυτές τις τρεις νέες γραμματείες στα μέτρα σας, μετά από το φιάσκο με το ΕΣΡ και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με διττό στόχο να βάλει λίγη απόσταση μεταξύ σα</w:t>
      </w:r>
      <w:r>
        <w:rPr>
          <w:rFonts w:eastAsia="Times New Roman" w:cs="Times New Roman"/>
          <w:szCs w:val="24"/>
        </w:rPr>
        <w:t xml:space="preserve">ς, τουλάχιστον για τα μάτια του κόσμου, και να σας επιτρέψει να συνεχίσετε απρόσκοπτα τον βασικό σας ρόλο που είναι αυτή η καθεστωτική προσπάθεια να ελέγξετε τα μέσα ενημέρωσης με τη ψηφιακή στρατηγική στο Υπουργείο σας και στο </w:t>
      </w:r>
      <w:proofErr w:type="spellStart"/>
      <w:r>
        <w:rPr>
          <w:rFonts w:eastAsia="Times New Roman" w:cs="Times New Roman"/>
          <w:szCs w:val="24"/>
        </w:rPr>
        <w:t>πορτφόλιό</w:t>
      </w:r>
      <w:proofErr w:type="spellEnd"/>
      <w:r>
        <w:rPr>
          <w:rFonts w:eastAsia="Times New Roman" w:cs="Times New Roman"/>
          <w:szCs w:val="24"/>
        </w:rPr>
        <w:t xml:space="preserve"> </w:t>
      </w:r>
      <w:r>
        <w:rPr>
          <w:rFonts w:eastAsia="Times New Roman" w:cs="Times New Roman"/>
          <w:szCs w:val="24"/>
        </w:rPr>
        <w:t>σας για ξεκάρφωμα,</w:t>
      </w:r>
      <w:r>
        <w:rPr>
          <w:rFonts w:eastAsia="Times New Roman" w:cs="Times New Roman"/>
          <w:szCs w:val="24"/>
        </w:rPr>
        <w:t xml:space="preserve"> εγώ θέλω να μου πείτε: Πότε θα κλείσει η αξιολόγηση;</w:t>
      </w:r>
    </w:p>
    <w:p w14:paraId="4CED906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Αλήθεια, έχετε καταλάβει το κόστος της καθυστέρησης σε οποιο</w:t>
      </w:r>
      <w:r>
        <w:rPr>
          <w:rFonts w:eastAsia="Times New Roman" w:cs="Times New Roman"/>
          <w:szCs w:val="24"/>
        </w:rPr>
        <w:t>ν</w:t>
      </w:r>
      <w:r>
        <w:rPr>
          <w:rFonts w:eastAsia="Times New Roman" w:cs="Times New Roman"/>
          <w:szCs w:val="24"/>
        </w:rPr>
        <w:t xml:space="preserve">δήποτε τομέα, όχι μόνον στην ψηφιακή πολιτική και σε αυτά που θα αναφερθώ για το Υπουργείο σας; Γενικώς, έχετε καταλάβει ότι έχουμε βυθιστεί </w:t>
      </w:r>
      <w:r>
        <w:rPr>
          <w:rFonts w:eastAsia="Times New Roman" w:cs="Times New Roman"/>
          <w:szCs w:val="24"/>
        </w:rPr>
        <w:t>ξανά στην ύφεση, ότι έχει επιστρέψει η ανασφάλεια στην οικονομία, ότι έχουν φύγει 4 δισεκατομμύρια ευρώ καταθέσεις από τις τράπεζες στο πρώτο δίμηνο του 2017;</w:t>
      </w:r>
    </w:p>
    <w:p w14:paraId="4CED906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Έχετε καταλάβει ότι έχετε κηρύξει στάση πληρωμών, ότι τα κόκκινα δάνεια έχουν βυθίσει σε απόγνωση τα νοικοκυριά, τις επιχειρήσεις και πλήττουν το τραπεζικό σύστημα; Ότι οι άνεργοι </w:t>
      </w:r>
      <w:r>
        <w:rPr>
          <w:rFonts w:eastAsia="Times New Roman" w:cs="Times New Roman"/>
          <w:szCs w:val="24"/>
        </w:rPr>
        <w:lastRenderedPageBreak/>
        <w:t xml:space="preserve">το τελευταίο πεντάμηνο έχουν αυξηθεί κατά </w:t>
      </w:r>
      <w:proofErr w:type="spellStart"/>
      <w:r>
        <w:rPr>
          <w:rFonts w:eastAsia="Times New Roman" w:cs="Times New Roman"/>
          <w:szCs w:val="24"/>
        </w:rPr>
        <w:t>εκατόν</w:t>
      </w:r>
      <w:proofErr w:type="spellEnd"/>
      <w:r>
        <w:rPr>
          <w:rFonts w:eastAsia="Times New Roman" w:cs="Times New Roman"/>
          <w:szCs w:val="24"/>
        </w:rPr>
        <w:t xml:space="preserve"> δεκατέσσερις χιλιάδες, ότι </w:t>
      </w:r>
      <w:r>
        <w:rPr>
          <w:rFonts w:eastAsia="Times New Roman" w:cs="Times New Roman"/>
          <w:szCs w:val="24"/>
        </w:rPr>
        <w:t xml:space="preserve">το ασφαλιστικό διαλύεται με αυτό το πρωτοφανές φιάσκο με τον ΕΦΚΑ; Αυτό είναι το κόστος της διακυβέρνησής σας. Όμως, δεν ιδρώνει το πολιτικό σας αφτί. Να είναι καλά η καρέκλα. </w:t>
      </w:r>
    </w:p>
    <w:p w14:paraId="4CED906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Να επανέλθω στο Υπουργείο σας. Πού είναι το έργο του Υπουργείου, κύριε Παππά; Σ</w:t>
      </w:r>
      <w:r>
        <w:rPr>
          <w:rFonts w:eastAsia="Times New Roman" w:cs="Times New Roman"/>
          <w:szCs w:val="24"/>
        </w:rPr>
        <w:t xml:space="preserve">τον αυτόματο πιλότο το Υπουργείο. Ακόμα δεν υπάρχει προεδρικό διάταγμα για το πώς θα λειτουργήσουν μαζί οι τρεις γραμματείες. Σας έχουμε κάνει μια σειρά δεκαοκτώ ερωτήσεων για την εθνική ψηφιακή πολιτική και παίρνω απαντήσεις-κονσέρβα, </w:t>
      </w:r>
      <w:r>
        <w:rPr>
          <w:rFonts w:eastAsia="Times New Roman" w:cs="Times New Roman"/>
          <w:szCs w:val="24"/>
          <w:lang w:val="en-US"/>
        </w:rPr>
        <w:t>copy</w:t>
      </w:r>
      <w:r>
        <w:rPr>
          <w:rFonts w:eastAsia="Times New Roman" w:cs="Times New Roman"/>
          <w:szCs w:val="24"/>
        </w:rPr>
        <w:t>-</w:t>
      </w:r>
      <w:r>
        <w:rPr>
          <w:rFonts w:eastAsia="Times New Roman" w:cs="Times New Roman"/>
          <w:szCs w:val="24"/>
          <w:lang w:val="en-US"/>
        </w:rPr>
        <w:t>paste</w:t>
      </w:r>
      <w:r>
        <w:rPr>
          <w:rFonts w:eastAsia="Times New Roman" w:cs="Times New Roman"/>
          <w:szCs w:val="24"/>
        </w:rPr>
        <w:t xml:space="preserve"> από το βασικό σας κείμενο, το οποίο προσομοιάζει πάρα πολύ με το δικό μας, το οποίο σας παραδώσαμε. Και στις 15 Μαρτίου έχω καταθέσει μια πολύ συγκεκριμένη ερώτηση και περιμένω μια πολύ συγκεκριμένη απάντηση, σχετικά με τα εγκεκριμένα έργα: Πόσα είναι, πό</w:t>
      </w:r>
      <w:r>
        <w:rPr>
          <w:rFonts w:eastAsia="Times New Roman" w:cs="Times New Roman"/>
          <w:szCs w:val="24"/>
        </w:rPr>
        <w:t xml:space="preserve">τε θα γίνουν, πόσα χρήματα είναι, πότε θα πέσουν χρήματα στην αγορά; </w:t>
      </w:r>
    </w:p>
    <w:p w14:paraId="4CED906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Δεν μου απαντήσατε για τον σχεδιασμό, για το 5</w:t>
      </w:r>
      <w:r>
        <w:rPr>
          <w:rFonts w:eastAsia="Times New Roman" w:cs="Times New Roman"/>
          <w:szCs w:val="24"/>
          <w:lang w:val="en-US"/>
        </w:rPr>
        <w:t>G</w:t>
      </w:r>
      <w:r>
        <w:rPr>
          <w:rFonts w:eastAsia="Times New Roman" w:cs="Times New Roman"/>
          <w:szCs w:val="24"/>
        </w:rPr>
        <w:t>. Δεν μου απαντήσατε για τη διεκδίκηση του μερίσματος φάσματος από την Ελλάδα. Δεν ξέρουμε τι έγινε τις προάλλες στ</w:t>
      </w:r>
      <w:r>
        <w:rPr>
          <w:rFonts w:eastAsia="Times New Roman" w:cs="Times New Roman"/>
          <w:szCs w:val="24"/>
        </w:rPr>
        <w:t>η διάσκεψη του</w:t>
      </w:r>
      <w:r>
        <w:rPr>
          <w:rFonts w:eastAsia="Times New Roman" w:cs="Times New Roman"/>
          <w:szCs w:val="24"/>
        </w:rPr>
        <w:t xml:space="preserve"> </w:t>
      </w:r>
      <w:r>
        <w:rPr>
          <w:rFonts w:eastAsia="Times New Roman" w:cs="Times New Roman"/>
          <w:szCs w:val="24"/>
          <w:lang w:val="en-US"/>
        </w:rPr>
        <w:t>SEDDIF</w:t>
      </w:r>
      <w:r>
        <w:rPr>
          <w:rFonts w:eastAsia="Times New Roman" w:cs="Times New Roman"/>
          <w:szCs w:val="24"/>
        </w:rPr>
        <w:t>, π</w:t>
      </w:r>
      <w:r>
        <w:rPr>
          <w:rFonts w:eastAsia="Times New Roman" w:cs="Times New Roman"/>
          <w:szCs w:val="24"/>
        </w:rPr>
        <w:t xml:space="preserve">ου </w:t>
      </w:r>
      <w:r>
        <w:rPr>
          <w:rFonts w:eastAsia="Times New Roman" w:cs="Times New Roman"/>
          <w:szCs w:val="24"/>
        </w:rPr>
        <w:t xml:space="preserve">πραγματοποιήθηκε </w:t>
      </w:r>
      <w:r>
        <w:rPr>
          <w:rFonts w:eastAsia="Times New Roman" w:cs="Times New Roman"/>
          <w:szCs w:val="24"/>
        </w:rPr>
        <w:t xml:space="preserve">στην Αθήνα. Σας ρωτάμε για </w:t>
      </w:r>
      <w:r>
        <w:rPr>
          <w:rFonts w:eastAsia="Times New Roman" w:cs="Times New Roman"/>
          <w:szCs w:val="24"/>
        </w:rPr>
        <w:lastRenderedPageBreak/>
        <w:t xml:space="preserve">το </w:t>
      </w:r>
      <w:r>
        <w:rPr>
          <w:rFonts w:eastAsia="Times New Roman" w:cs="Times New Roman"/>
          <w:szCs w:val="24"/>
        </w:rPr>
        <w:t>«</w:t>
      </w:r>
      <w:r>
        <w:rPr>
          <w:rFonts w:eastAsia="Times New Roman" w:cs="Times New Roman"/>
          <w:szCs w:val="24"/>
        </w:rPr>
        <w:t>ΣΥΖΕΥΞΙΣ</w:t>
      </w:r>
      <w:r>
        <w:rPr>
          <w:rFonts w:eastAsia="Times New Roman" w:cs="Times New Roman"/>
          <w:szCs w:val="24"/>
        </w:rPr>
        <w:t>»</w:t>
      </w:r>
      <w:r>
        <w:rPr>
          <w:rFonts w:eastAsia="Times New Roman" w:cs="Times New Roman"/>
          <w:szCs w:val="24"/>
        </w:rPr>
        <w:t>, μας παραπέμπετε στην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Σας προλαβαίνω, γιατί ξέρω ότι η απάντηση είναι σταθερή σε όλα αυτά. Η απάντηση είναι η γνωστή: Εμείς φταίμε, σας δώσαμε καμένη γη</w:t>
      </w:r>
      <w:r>
        <w:rPr>
          <w:rFonts w:eastAsia="Times New Roman" w:cs="Times New Roman"/>
          <w:szCs w:val="24"/>
        </w:rPr>
        <w:t>!</w:t>
      </w:r>
      <w:r>
        <w:rPr>
          <w:rFonts w:eastAsia="Times New Roman" w:cs="Times New Roman"/>
          <w:szCs w:val="24"/>
        </w:rPr>
        <w:t xml:space="preserve"> Διάβασα και το δελτίο Τύπο</w:t>
      </w:r>
      <w:r>
        <w:rPr>
          <w:rFonts w:eastAsia="Times New Roman" w:cs="Times New Roman"/>
          <w:szCs w:val="24"/>
        </w:rPr>
        <w:t>υ του Γραμματέα σας σε απάντηση της συνέντευξης που έδωσα στις Βρυξέλλες προχθές.</w:t>
      </w:r>
    </w:p>
    <w:p w14:paraId="4CED906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Παρεμπιπτόντως, κύριε Υπουργέ, αυτό το χαρτί για την </w:t>
      </w:r>
      <w:proofErr w:type="spellStart"/>
      <w:r>
        <w:rPr>
          <w:rFonts w:eastAsia="Times New Roman" w:cs="Times New Roman"/>
          <w:szCs w:val="24"/>
        </w:rPr>
        <w:t>αιρεσιμότητα</w:t>
      </w:r>
      <w:proofErr w:type="spellEnd"/>
      <w:r>
        <w:rPr>
          <w:rFonts w:eastAsia="Times New Roman" w:cs="Times New Roman"/>
          <w:szCs w:val="24"/>
        </w:rPr>
        <w:t xml:space="preserve"> έχει έρθει τελικά; Σας ζήτησα χθες στην </w:t>
      </w:r>
      <w:r>
        <w:rPr>
          <w:rFonts w:eastAsia="Times New Roman" w:cs="Times New Roman"/>
          <w:szCs w:val="24"/>
        </w:rPr>
        <w:t>ε</w:t>
      </w:r>
      <w:r>
        <w:rPr>
          <w:rFonts w:eastAsia="Times New Roman" w:cs="Times New Roman"/>
          <w:szCs w:val="24"/>
        </w:rPr>
        <w:t>πιτροπή να το καταθέσετε. Σήμερα είναι ευκαιρία να το καταθέσετε στ</w:t>
      </w:r>
      <w:r>
        <w:rPr>
          <w:rFonts w:eastAsia="Times New Roman" w:cs="Times New Roman"/>
          <w:szCs w:val="24"/>
        </w:rPr>
        <w:t xml:space="preserve">α Πρακτικά. </w:t>
      </w:r>
    </w:p>
    <w:p w14:paraId="4CED906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Και όσον αφορά το τι κάναμε εμείς στη διακυβέρνησή μας για την ψηφιακή πολιτική, μιλάω συγκεκριμένα με νούμερα: Αυξήσαμε τις εντάξεις κατά 287 εκατομμύρια ευρώ, τις </w:t>
      </w:r>
      <w:proofErr w:type="spellStart"/>
      <w:r>
        <w:rPr>
          <w:rFonts w:eastAsia="Times New Roman" w:cs="Times New Roman"/>
          <w:szCs w:val="24"/>
        </w:rPr>
        <w:t>συμβασιοποιήσεις</w:t>
      </w:r>
      <w:proofErr w:type="spellEnd"/>
      <w:r>
        <w:rPr>
          <w:rFonts w:eastAsia="Times New Roman" w:cs="Times New Roman"/>
          <w:szCs w:val="24"/>
        </w:rPr>
        <w:t xml:space="preserve"> κατά 525 εκατομμύρια ευρώ και τις δαπάνες κατά 217 εκατομμύρι</w:t>
      </w:r>
      <w:r>
        <w:rPr>
          <w:rFonts w:eastAsia="Times New Roman" w:cs="Times New Roman"/>
          <w:szCs w:val="24"/>
        </w:rPr>
        <w:t xml:space="preserve">α ευρώ. Αυτή η σύγκριση είναι για τα έτη 2012 έως 2015. </w:t>
      </w:r>
    </w:p>
    <w:p w14:paraId="4CED906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Και στέκομαι και στο </w:t>
      </w:r>
      <w:r>
        <w:rPr>
          <w:rFonts w:eastAsia="Times New Roman" w:cs="Times New Roman"/>
          <w:szCs w:val="24"/>
          <w:lang w:val="en-US"/>
        </w:rPr>
        <w:t>R</w:t>
      </w:r>
      <w:r>
        <w:rPr>
          <w:rFonts w:eastAsia="Times New Roman" w:cs="Times New Roman"/>
          <w:szCs w:val="24"/>
          <w:lang w:val="en-US"/>
        </w:rPr>
        <w:t>ural</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roadband</w:t>
      </w:r>
      <w:r>
        <w:rPr>
          <w:rFonts w:eastAsia="Times New Roman" w:cs="Times New Roman"/>
          <w:szCs w:val="24"/>
        </w:rPr>
        <w:t xml:space="preserve">. Και στέκομαι σ’ αυτό, γιατί περιφέρεστε ανά την Ελλάδα, στήνοντας επικοινωνιακές φιέστες για το θέμα του </w:t>
      </w:r>
      <w:r>
        <w:rPr>
          <w:rFonts w:eastAsia="Times New Roman" w:cs="Times New Roman"/>
          <w:szCs w:val="24"/>
          <w:lang w:val="en-US"/>
        </w:rPr>
        <w:t>Rural</w:t>
      </w:r>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 ένα έργο το οποίο προκηρύχθηκε στο τέλο</w:t>
      </w:r>
      <w:r>
        <w:rPr>
          <w:rFonts w:eastAsia="Times New Roman" w:cs="Times New Roman"/>
          <w:szCs w:val="24"/>
        </w:rPr>
        <w:t>ς Νοεμβρίου του 2013, μέσα σε επτά μή</w:t>
      </w:r>
      <w:r>
        <w:rPr>
          <w:rFonts w:eastAsia="Times New Roman" w:cs="Times New Roman"/>
          <w:szCs w:val="24"/>
        </w:rPr>
        <w:lastRenderedPageBreak/>
        <w:t xml:space="preserve">νες - που είναι χρόνος ρεκόρ για όσους καταλαβαίνουν- </w:t>
      </w:r>
      <w:proofErr w:type="spellStart"/>
      <w:r>
        <w:rPr>
          <w:rFonts w:eastAsia="Times New Roman" w:cs="Times New Roman"/>
          <w:szCs w:val="24"/>
        </w:rPr>
        <w:t>συμβασιοποιήθηκε</w:t>
      </w:r>
      <w:proofErr w:type="spellEnd"/>
      <w:r>
        <w:rPr>
          <w:rFonts w:eastAsia="Times New Roman" w:cs="Times New Roman"/>
          <w:szCs w:val="24"/>
        </w:rPr>
        <w:t>, στο τέλος του 2014, και εξασφάλισε 160 εκατομμύρια ευρώ, το οποίο χρηματοδοτείται και με τη μορφή ΣΔΙΤ και αφορά στην εγκατάσταση και τη λειτουργία</w:t>
      </w:r>
      <w:r>
        <w:rPr>
          <w:rFonts w:eastAsia="Times New Roman" w:cs="Times New Roman"/>
          <w:szCs w:val="24"/>
        </w:rPr>
        <w:t xml:space="preserve"> </w:t>
      </w:r>
      <w:proofErr w:type="spellStart"/>
      <w:r>
        <w:rPr>
          <w:rFonts w:eastAsia="Times New Roman" w:cs="Times New Roman"/>
          <w:szCs w:val="24"/>
        </w:rPr>
        <w:t>ευρυζωνικής</w:t>
      </w:r>
      <w:proofErr w:type="spellEnd"/>
      <w:r>
        <w:rPr>
          <w:rFonts w:eastAsia="Times New Roman" w:cs="Times New Roman"/>
          <w:szCs w:val="24"/>
        </w:rPr>
        <w:t xml:space="preserve"> διαδικτυακής υποδομής σε περίπου </w:t>
      </w:r>
      <w:r>
        <w:rPr>
          <w:rFonts w:eastAsia="Times New Roman" w:cs="Times New Roman"/>
          <w:szCs w:val="24"/>
        </w:rPr>
        <w:t>πεντέμισι χιλιάδες</w:t>
      </w:r>
      <w:r>
        <w:rPr>
          <w:rFonts w:eastAsia="Times New Roman" w:cs="Times New Roman"/>
          <w:szCs w:val="24"/>
        </w:rPr>
        <w:t xml:space="preserve"> λευκές αγροτικές και νησιωτικές περιοχές, καλύπτοντας σχεδόν το 50% της ελληνικής επικράτειας. </w:t>
      </w:r>
    </w:p>
    <w:p w14:paraId="4CED906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Αυτή είναι η αλήθεια, κυρίες και κύριοι συνάδελφοι. Και φτάνει πια με την κοροϊδία. Και φτάνει,</w:t>
      </w:r>
      <w:r>
        <w:rPr>
          <w:rFonts w:eastAsia="Times New Roman" w:cs="Times New Roman"/>
          <w:szCs w:val="24"/>
        </w:rPr>
        <w:t xml:space="preserve"> επίσης, με τις φωτογραφικές διατάξεις και τα ρουσφέτια σας. </w:t>
      </w:r>
    </w:p>
    <w:p w14:paraId="4CED906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λοιπόν, στο Μέρος Β΄ του νομοσχεδίου. Δεν μου απαντήσατε στην </w:t>
      </w:r>
      <w:r>
        <w:rPr>
          <w:rFonts w:eastAsia="Times New Roman" w:cs="Times New Roman"/>
          <w:szCs w:val="24"/>
        </w:rPr>
        <w:t>ε</w:t>
      </w:r>
      <w:r>
        <w:rPr>
          <w:rFonts w:eastAsia="Times New Roman" w:cs="Times New Roman"/>
          <w:szCs w:val="24"/>
        </w:rPr>
        <w:t xml:space="preserve">πιτροπή και δεν πρόκειται να ψηφίσουμε τα άρθρα αυτά, εάν δεν έχουμε τις εξής διευκρινίσεις: </w:t>
      </w:r>
    </w:p>
    <w:p w14:paraId="4CED906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Παράγραφος 3 του άρθρου 13: </w:t>
      </w:r>
      <w:r>
        <w:rPr>
          <w:rFonts w:eastAsia="Times New Roman" w:cs="Times New Roman"/>
          <w:szCs w:val="24"/>
        </w:rPr>
        <w:t xml:space="preserve">Συντονίζετε την παρουσία της Ελλάδος στο διάστημα. </w:t>
      </w:r>
    </w:p>
    <w:p w14:paraId="4CED907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Δεν ξέρω τι είναι αυτό, κύριε Υπουργέ. Είναι ότι έχετε εγκαταλείψει το σχέδιο για την περίφημη Διαστημική Υπηρεσία και αναλαμβάνετε τον συντονισμό; Τι γίνεται με το Αστεροσκοπείο, με την ΓΓΕΤ, με τις αρμο</w:t>
      </w:r>
      <w:r>
        <w:rPr>
          <w:rFonts w:eastAsia="Times New Roman" w:cs="Times New Roman"/>
          <w:szCs w:val="24"/>
        </w:rPr>
        <w:t xml:space="preserve">διότητες που υπάρχουν εκεί; Πώς θα </w:t>
      </w:r>
      <w:r>
        <w:rPr>
          <w:rFonts w:eastAsia="Times New Roman" w:cs="Times New Roman"/>
          <w:szCs w:val="24"/>
        </w:rPr>
        <w:lastRenderedPageBreak/>
        <w:t xml:space="preserve">λειτουργήσει αυτό; Με τι πόρους; Με τι προσωπικό; Με τι στόχευση; Με τι στρατηγική; </w:t>
      </w:r>
    </w:p>
    <w:p w14:paraId="4CED907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Παράγραφος 7 του άρθρου 13: Κανονίζετε τα θέματα των δορυφόρων με απευθείας αναθέσεις. Γιατί το κάνετε αυτό, όταν το υφιστάμενο νομικό π</w:t>
      </w:r>
      <w:r>
        <w:rPr>
          <w:rFonts w:eastAsia="Times New Roman" w:cs="Times New Roman"/>
          <w:szCs w:val="24"/>
        </w:rPr>
        <w:t>λαίσιο προβλέπει άλλα πράγματα; Γιατί αυτή η εξαίρεση, κύριε Υπουργέ; Περιμένω μια απάντηση στην Ολομέλεια.</w:t>
      </w:r>
    </w:p>
    <w:p w14:paraId="4CED9072" w14:textId="77777777" w:rsidR="00807BFC" w:rsidRDefault="003B0973">
      <w:pPr>
        <w:spacing w:line="600" w:lineRule="auto"/>
        <w:ind w:firstLine="720"/>
        <w:contextualSpacing/>
        <w:jc w:val="both"/>
        <w:rPr>
          <w:rFonts w:eastAsia="Times New Roman" w:cs="Times New Roman"/>
          <w:b/>
          <w:szCs w:val="24"/>
        </w:rPr>
      </w:pPr>
      <w:r>
        <w:rPr>
          <w:rFonts w:eastAsia="Times New Roman" w:cs="Times New Roman"/>
          <w:szCs w:val="24"/>
        </w:rPr>
        <w:t xml:space="preserve">Παράγραφος 10. Εξυπηρετείτε -έτσι φαίνεται φωτογραφικά- τους δικούς σας υπαλλήλους στη Γενική Γραμματεία Ενημέρωσης εκεί που υπηρετούν, δίνοντας παρατάσεις. Εξηγήστε μας: Είναι κάτι διαφορετικό; Επίσης -σας το είπα και στην </w:t>
      </w:r>
      <w:r>
        <w:rPr>
          <w:rFonts w:eastAsia="Times New Roman" w:cs="Times New Roman"/>
          <w:szCs w:val="24"/>
        </w:rPr>
        <w:t>ε</w:t>
      </w:r>
      <w:r>
        <w:rPr>
          <w:rFonts w:eastAsia="Times New Roman" w:cs="Times New Roman"/>
          <w:szCs w:val="24"/>
        </w:rPr>
        <w:t>πιτροπή- δεν θέλουμε να φανούμε</w:t>
      </w:r>
      <w:r>
        <w:rPr>
          <w:rFonts w:eastAsia="Times New Roman" w:cs="Times New Roman"/>
          <w:szCs w:val="24"/>
        </w:rPr>
        <w:t xml:space="preserve"> μικρόψυχοι, αλλά κοιτάζοντας κάθε μέρα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βλέπω ότι είστε όλο ταξίδια και εσείς και ο κ. Κρέτσος και οι υπάλληλοι: Βαρκελώνη, Παρίσι, Βρυξέλλες, Στοκχόλμη, Μάλτα, Νίκαια, Πράγα, Γενεύη. Μάλιστα. Να κάνετε ταξίδια, αλλά κρίνεστε από το εάν είσ</w:t>
      </w:r>
      <w:r>
        <w:rPr>
          <w:rFonts w:eastAsia="Times New Roman" w:cs="Times New Roman"/>
          <w:szCs w:val="24"/>
        </w:rPr>
        <w:t xml:space="preserve">τε αποτελεσματικοί και εάν φέρνετε κάτι, το οποίο έχει σχέση με το δημόσιο συμφέρον, το οποίο προωθεί το χαρτοφυλάκιό σας, την ψηφιακή στρατηγική, τα συμφέροντα της χώρας. Μπορούμε να μάθουμε τι κάνατε </w:t>
      </w:r>
      <w:r>
        <w:rPr>
          <w:rFonts w:eastAsia="Times New Roman" w:cs="Times New Roman"/>
          <w:szCs w:val="24"/>
        </w:rPr>
        <w:lastRenderedPageBreak/>
        <w:t xml:space="preserve">σε όλα αυτά τα ταξίδια, τι κάνατε στο </w:t>
      </w:r>
      <w:r>
        <w:rPr>
          <w:rFonts w:eastAsia="Times New Roman" w:cs="Times New Roman"/>
          <w:szCs w:val="24"/>
        </w:rPr>
        <w:t>«</w:t>
      </w:r>
      <w:r>
        <w:rPr>
          <w:rFonts w:eastAsia="Times New Roman" w:cs="Times New Roman"/>
          <w:szCs w:val="24"/>
          <w:lang w:val="en-US"/>
        </w:rPr>
        <w:t>THALES</w:t>
      </w:r>
      <w:r>
        <w:rPr>
          <w:rFonts w:eastAsia="Times New Roman" w:cs="Times New Roman"/>
          <w:szCs w:val="24"/>
        </w:rPr>
        <w:t xml:space="preserve"> </w:t>
      </w:r>
      <w:r>
        <w:rPr>
          <w:rFonts w:eastAsia="Times New Roman" w:cs="Times New Roman"/>
          <w:szCs w:val="24"/>
          <w:lang w:val="en-US"/>
        </w:rPr>
        <w:t>ALENIA</w:t>
      </w:r>
      <w:r>
        <w:rPr>
          <w:rFonts w:eastAsia="Times New Roman" w:cs="Times New Roman"/>
          <w:szCs w:val="24"/>
        </w:rPr>
        <w:t xml:space="preserve"> </w:t>
      </w:r>
      <w:r>
        <w:rPr>
          <w:rFonts w:eastAsia="Times New Roman" w:cs="Times New Roman"/>
          <w:szCs w:val="24"/>
          <w:lang w:val="en-US"/>
        </w:rPr>
        <w:t>S</w:t>
      </w:r>
      <w:r>
        <w:rPr>
          <w:rFonts w:eastAsia="Times New Roman" w:cs="Times New Roman"/>
          <w:szCs w:val="24"/>
          <w:lang w:val="en-US"/>
        </w:rPr>
        <w:t>PACE</w:t>
      </w:r>
      <w:r>
        <w:rPr>
          <w:rFonts w:eastAsia="Times New Roman" w:cs="Times New Roman"/>
          <w:szCs w:val="24"/>
        </w:rPr>
        <w:t>»</w:t>
      </w:r>
      <w:r>
        <w:rPr>
          <w:rFonts w:eastAsia="Times New Roman" w:cs="Times New Roman"/>
          <w:szCs w:val="24"/>
        </w:rPr>
        <w:t xml:space="preserve">; </w:t>
      </w:r>
    </w:p>
    <w:p w14:paraId="4CED907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Κύριε Πρόεδρε, το προτελευταίο θέμα που θα θίξω είναι οι διατάξεις για την ΕΕΤΤ. Συμφωνούμε με αυτές τις διατάξεις και έχουμε τοποθετηθεί. Αναφέρομαι στο γεγονός ότι αναδεικνύεται πέρα από την ιδεοληψία σας και από την ανικανότητά σας και η περίσσε</w:t>
      </w:r>
      <w:r>
        <w:rPr>
          <w:rFonts w:eastAsia="Times New Roman" w:cs="Times New Roman"/>
          <w:szCs w:val="24"/>
        </w:rPr>
        <w:t xml:space="preserve">ια υποκρισία σας. Ξαφνικά σας πήρε ο πόνος για τις ανεξάρτητες αρχές. Σας πήρε ο πόνος μετά το ΕΣΡ, σας πήρε ο πόνος για την ΕΕΤΤ. Καταθέτω στα Πρακτικά το πόρισμα του </w:t>
      </w:r>
      <w:r>
        <w:rPr>
          <w:rFonts w:eastAsia="Times New Roman" w:cs="Times New Roman"/>
          <w:szCs w:val="24"/>
        </w:rPr>
        <w:t>ε</w:t>
      </w:r>
      <w:r>
        <w:rPr>
          <w:rFonts w:eastAsia="Times New Roman" w:cs="Times New Roman"/>
          <w:szCs w:val="24"/>
        </w:rPr>
        <w:t>ισαγγελέα Εφετών Αθηνών, το οποίο καταρρίπτει πλήρως τις εικασίες και τις κατηγορίες το</w:t>
      </w:r>
      <w:r>
        <w:rPr>
          <w:rFonts w:eastAsia="Times New Roman" w:cs="Times New Roman"/>
          <w:szCs w:val="24"/>
        </w:rPr>
        <w:t xml:space="preserve">υ κ. </w:t>
      </w:r>
      <w:proofErr w:type="spellStart"/>
      <w:r>
        <w:rPr>
          <w:rFonts w:eastAsia="Times New Roman" w:cs="Times New Roman"/>
          <w:szCs w:val="24"/>
        </w:rPr>
        <w:t>Σπίρτζη</w:t>
      </w:r>
      <w:proofErr w:type="spellEnd"/>
      <w:r>
        <w:rPr>
          <w:rFonts w:eastAsia="Times New Roman" w:cs="Times New Roman"/>
          <w:szCs w:val="24"/>
        </w:rPr>
        <w:t xml:space="preserve">, όσον αφορά το μεγάλο υποτιθέμενο σκάνδαλο της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Πάει και αυτό! </w:t>
      </w:r>
    </w:p>
    <w:p w14:paraId="4CED9074" w14:textId="77777777" w:rsidR="00807BFC" w:rsidRDefault="003B0973">
      <w:pPr>
        <w:spacing w:line="600" w:lineRule="auto"/>
        <w:ind w:firstLine="720"/>
        <w:contextualSpacing/>
        <w:jc w:val="both"/>
        <w:rPr>
          <w:rFonts w:eastAsia="Times New Roman" w:cs="Times New Roman"/>
          <w:szCs w:val="24"/>
        </w:rPr>
      </w:pPr>
      <w:r>
        <w:rPr>
          <w:rFonts w:eastAsia="Times New Roman"/>
          <w:szCs w:val="24"/>
        </w:rPr>
        <w:t>(Στο σημείο αυτό η Βουλευτής κ. Άννα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Μισέλ Ασημακοπούλου καταθέτει για τα Πρακτικά το προαναφερθέν έγγραφο, το οποίο βρίσκεται στο αρχείο του Τμήματος Γραμματείας της Δι</w:t>
      </w:r>
      <w:r>
        <w:rPr>
          <w:rFonts w:eastAsia="Times New Roman"/>
          <w:szCs w:val="24"/>
        </w:rPr>
        <w:t>εύθυνσης Στενογραφίας και Πρακτικών της Βουλής)</w:t>
      </w:r>
    </w:p>
    <w:p w14:paraId="4CED907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Σταματήστε να επιτίθεστε στις ανεξάρτητες αρχές, επειδή στέκονται εμπόδιο στην καθεστωτική σας νοοτροπία, είτε επιχειρώντας να τους αφαιρέσετε αρμοδιότητες, είτε συκοφαντώντας τα μέλη τους. Ελπίζω ότι αυτό με</w:t>
      </w:r>
      <w:r>
        <w:rPr>
          <w:rFonts w:eastAsia="Times New Roman" w:cs="Times New Roman"/>
          <w:szCs w:val="24"/>
        </w:rPr>
        <w:t xml:space="preserve"> την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έχει γίνει μάθημα. </w:t>
      </w:r>
    </w:p>
    <w:p w14:paraId="4CED907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Φέρατε μια τροπολογία σήμερα για τα ΕΛΤΑ, για την καθολική υπηρεσία. Σας είχαμε κάνει μια ερώτηση για την καθολική υπηρεσία. Ο προκάτοχός σας, ο κ. </w:t>
      </w:r>
      <w:proofErr w:type="spellStart"/>
      <w:r>
        <w:rPr>
          <w:rFonts w:eastAsia="Times New Roman" w:cs="Times New Roman"/>
          <w:szCs w:val="24"/>
        </w:rPr>
        <w:t>Σπίρτζης</w:t>
      </w:r>
      <w:proofErr w:type="spellEnd"/>
      <w:r>
        <w:rPr>
          <w:rFonts w:eastAsia="Times New Roman" w:cs="Times New Roman"/>
          <w:szCs w:val="24"/>
        </w:rPr>
        <w:t xml:space="preserve"> δεν ήταν μεγάλος «φαν» της καθολικής υπηρεσίας και τορπίλισε την ό</w:t>
      </w:r>
      <w:r>
        <w:rPr>
          <w:rFonts w:eastAsia="Times New Roman" w:cs="Times New Roman"/>
          <w:szCs w:val="24"/>
        </w:rPr>
        <w:t xml:space="preserve">λη κατάσταση. Έρχεστε εσείς σήμερα να προσπαθήσετε να το </w:t>
      </w:r>
      <w:proofErr w:type="spellStart"/>
      <w:r>
        <w:rPr>
          <w:rFonts w:eastAsia="Times New Roman" w:cs="Times New Roman"/>
          <w:szCs w:val="24"/>
        </w:rPr>
        <w:t>γιάνετε</w:t>
      </w:r>
      <w:proofErr w:type="spellEnd"/>
      <w:r>
        <w:rPr>
          <w:rFonts w:eastAsia="Times New Roman" w:cs="Times New Roman"/>
          <w:szCs w:val="24"/>
        </w:rPr>
        <w:t xml:space="preserve"> με βάση τις μεταβατικές διατάξεις μέχρι το 2015. Και σας ρωτάω: Από τις 19-4-2015 που έχει λήξει η σύμβαση τι γίνεται</w:t>
      </w:r>
      <w:r>
        <w:rPr>
          <w:rFonts w:eastAsia="Times New Roman" w:cs="Times New Roman"/>
          <w:szCs w:val="24"/>
        </w:rPr>
        <w:t>,</w:t>
      </w:r>
      <w:r>
        <w:rPr>
          <w:rFonts w:eastAsia="Times New Roman" w:cs="Times New Roman"/>
          <w:szCs w:val="24"/>
        </w:rPr>
        <w:t xml:space="preserve"> κύριε Υπουργέ; Θα ήταν ενδιαφέρον να ακούσουμε για τα ΕΛΤΑ, γιατί εάν λά</w:t>
      </w:r>
      <w:r>
        <w:rPr>
          <w:rFonts w:eastAsia="Times New Roman" w:cs="Times New Roman"/>
          <w:szCs w:val="24"/>
        </w:rPr>
        <w:t>βει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κανείς τι κάνετε στη ΔΕΗ νομίζω ότι τα ίδια κάνετε και στα ΕΛΤΑ. Οπότε πείτε μας τι σκοπεύετε να κάνετε με τον μηχανισμό αντιστάθμισης, τι θα ισχύει για το 2016-2017 που δεν προβλέπεται στην τροπολογία; </w:t>
      </w:r>
    </w:p>
    <w:p w14:paraId="4CED907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Όπως είπα, κύριε Πρόεδρε, θα είμαστε θε</w:t>
      </w:r>
      <w:r>
        <w:rPr>
          <w:rFonts w:eastAsia="Times New Roman" w:cs="Times New Roman"/>
          <w:szCs w:val="24"/>
        </w:rPr>
        <w:t>τικοί επί της αρχής, θετικοί επί των άρθρων 1 έως 12 του Μέρους Α΄ και εάν δεν λάβουμε διευκριν</w:t>
      </w:r>
      <w:r>
        <w:rPr>
          <w:rFonts w:eastAsia="Times New Roman" w:cs="Times New Roman"/>
          <w:szCs w:val="24"/>
        </w:rPr>
        <w:t>ί</w:t>
      </w:r>
      <w:r>
        <w:rPr>
          <w:rFonts w:eastAsia="Times New Roman" w:cs="Times New Roman"/>
          <w:szCs w:val="24"/>
        </w:rPr>
        <w:t xml:space="preserve">σεις από τον Υπουργό θα είμαστε αρνητικοί στα άρθρα του Μέρους Β΄. </w:t>
      </w:r>
    </w:p>
    <w:p w14:paraId="4CED907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είμαστε θετικοί, κλείνω λέγοντας το εξής: Στην </w:t>
      </w:r>
      <w:r>
        <w:rPr>
          <w:rFonts w:eastAsia="Times New Roman" w:cs="Times New Roman"/>
          <w:szCs w:val="24"/>
        </w:rPr>
        <w:t>ε</w:t>
      </w:r>
      <w:r>
        <w:rPr>
          <w:rFonts w:eastAsia="Times New Roman" w:cs="Times New Roman"/>
          <w:szCs w:val="24"/>
        </w:rPr>
        <w:t>πιτροπή ο Υπουργός μίλησε πάρα πολύ κ</w:t>
      </w:r>
      <w:r>
        <w:rPr>
          <w:rFonts w:eastAsia="Times New Roman" w:cs="Times New Roman"/>
          <w:szCs w:val="24"/>
        </w:rPr>
        <w:t xml:space="preserve">αι προσπάθησε να αναδείξει το θέμα ότι υπάρχει μια συναίνεση στο θέμα της ψηφιακής </w:t>
      </w:r>
      <w:r>
        <w:rPr>
          <w:rFonts w:eastAsia="Times New Roman" w:cs="Times New Roman"/>
          <w:szCs w:val="24"/>
        </w:rPr>
        <w:lastRenderedPageBreak/>
        <w:t>στρατηγικής. Σας λέω, κύριε Υπουργέ, ευθαρσώς</w:t>
      </w:r>
      <w:r>
        <w:rPr>
          <w:rFonts w:eastAsia="Times New Roman" w:cs="Times New Roman"/>
          <w:szCs w:val="24"/>
        </w:rPr>
        <w:t>,</w:t>
      </w:r>
      <w:r>
        <w:rPr>
          <w:rFonts w:eastAsia="Times New Roman" w:cs="Times New Roman"/>
          <w:szCs w:val="24"/>
        </w:rPr>
        <w:t xml:space="preserve"> μην παρεξηγείτε τη θετική μας στάση για συναίνεση. Η συναίνεση δεν είναι κάτι απλό. Η συναίνεση δεν είναι κάτι που δίνει κανεί</w:t>
      </w:r>
      <w:r>
        <w:rPr>
          <w:rFonts w:eastAsia="Times New Roman" w:cs="Times New Roman"/>
          <w:szCs w:val="24"/>
        </w:rPr>
        <w:t>ς στο πρώτο ραντεβού. Είναι κάτι το οποίο απαιτεί μια σχέση η οποία χτίζεται στη βάση της ειλικρίνειας και στη βάση της αξιοπιστίας. Και ουδόλως έχετε επιδείξει ειλικρίνεια</w:t>
      </w:r>
      <w:r>
        <w:rPr>
          <w:rFonts w:eastAsia="Times New Roman" w:cs="Times New Roman"/>
          <w:szCs w:val="24"/>
        </w:rPr>
        <w:t>,</w:t>
      </w:r>
      <w:r>
        <w:rPr>
          <w:rFonts w:eastAsia="Times New Roman" w:cs="Times New Roman"/>
          <w:szCs w:val="24"/>
        </w:rPr>
        <w:t xml:space="preserve"> ούτε αξιοπιστία προφανώς</w:t>
      </w:r>
      <w:r>
        <w:rPr>
          <w:rFonts w:eastAsia="Times New Roman" w:cs="Times New Roman"/>
          <w:szCs w:val="24"/>
        </w:rPr>
        <w:t>,</w:t>
      </w:r>
      <w:r>
        <w:rPr>
          <w:rFonts w:eastAsia="Times New Roman" w:cs="Times New Roman"/>
          <w:szCs w:val="24"/>
        </w:rPr>
        <w:t xml:space="preserve"> απέναντί μας ως Αξιωματική Αντιπολίτευση, οπότε μην περι</w:t>
      </w:r>
      <w:r>
        <w:rPr>
          <w:rFonts w:eastAsia="Times New Roman" w:cs="Times New Roman"/>
          <w:szCs w:val="24"/>
        </w:rPr>
        <w:t xml:space="preserve">μένετε συναίνεση στα μέτρα τα οποία θα έρθουν. Το προϊόν της διαπραγμάτευσης θα πρέπει μόνοι σας να το κουβαλήσετε στους ώμους σας. </w:t>
      </w:r>
    </w:p>
    <w:p w14:paraId="4CED907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δικιά μας συναίνεση πείτε ότι δεν σας ενδιαφέρει. Το πιο σημαντικό είναι ότι έχετε χάσει -και είναι πασιφανές- τη συναίνε</w:t>
      </w:r>
      <w:r>
        <w:rPr>
          <w:rFonts w:eastAsia="Times New Roman" w:cs="Times New Roman"/>
          <w:szCs w:val="24"/>
        </w:rPr>
        <w:t xml:space="preserve">ση, στον τρόπο που κυβερνάτε, του ελληνικού λαού.  </w:t>
      </w:r>
    </w:p>
    <w:p w14:paraId="4CED907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CED907B" w14:textId="77777777" w:rsidR="00807BFC" w:rsidRDefault="003B0973">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ED907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 Ιωάννης Μανιάτης μου ζήτησε την άδεια για μια επείγουσα δουλειά που </w:t>
      </w:r>
      <w:r>
        <w:rPr>
          <w:rFonts w:eastAsia="Times New Roman" w:cs="Times New Roman"/>
          <w:szCs w:val="24"/>
        </w:rPr>
        <w:lastRenderedPageBreak/>
        <w:t xml:space="preserve">του έτυχε. Δεν θα χάσουμε, </w:t>
      </w:r>
      <w:r>
        <w:rPr>
          <w:rFonts w:eastAsia="Times New Roman" w:cs="Times New Roman"/>
          <w:szCs w:val="24"/>
        </w:rPr>
        <w:t>όμως, τον χρόνο. Θα πάμε στον αμέσως επόμενο ειδικό αγορητή που είναι ο συνάδελφος από τη Χρυσή Αυγή</w:t>
      </w:r>
      <w:r>
        <w:rPr>
          <w:rFonts w:eastAsia="Times New Roman" w:cs="Times New Roman"/>
          <w:szCs w:val="24"/>
        </w:rPr>
        <w:t xml:space="preserve"> </w:t>
      </w:r>
      <w:r>
        <w:rPr>
          <w:rFonts w:eastAsia="Times New Roman" w:cs="Times New Roman"/>
          <w:szCs w:val="24"/>
        </w:rPr>
        <w:t xml:space="preserve">κ. Ευάγγελος Καρακώστας. </w:t>
      </w:r>
    </w:p>
    <w:p w14:paraId="4CED907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τον λόγο. </w:t>
      </w:r>
    </w:p>
    <w:p w14:paraId="4CED907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Ευχαριστώ, κύριε Πρόεδρε.</w:t>
      </w:r>
    </w:p>
    <w:p w14:paraId="4CED907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Εάν ο οποιοσδήποτε συμπατριώτης μας παρακολουθούσε την π</w:t>
      </w:r>
      <w:r>
        <w:rPr>
          <w:rFonts w:eastAsia="Times New Roman" w:cs="Times New Roman"/>
          <w:szCs w:val="24"/>
        </w:rPr>
        <w:t xml:space="preserve">ορεία της συζήτησης του συγκεκριμένου σχεδίου νόμου από τις συνεδριάσεις στην αρμόδια </w:t>
      </w:r>
      <w:r>
        <w:rPr>
          <w:rFonts w:eastAsia="Times New Roman" w:cs="Times New Roman"/>
          <w:szCs w:val="24"/>
        </w:rPr>
        <w:t>ε</w:t>
      </w:r>
      <w:r>
        <w:rPr>
          <w:rFonts w:eastAsia="Times New Roman" w:cs="Times New Roman"/>
          <w:szCs w:val="24"/>
        </w:rPr>
        <w:t>πιτροπή μέχρι και σήμερα, θα εξήγαγε το συμπέρασμα ότι η ψήφιση του εν λόγω σχεδίου νόμου θα εκτοξεύσει την ελληνική οικονομία, θα εισρεύσουν στη χώρα επενδύσεις δισεκατ</w:t>
      </w:r>
      <w:r>
        <w:rPr>
          <w:rFonts w:eastAsia="Times New Roman" w:cs="Times New Roman"/>
          <w:szCs w:val="24"/>
        </w:rPr>
        <w:t>ομμυρίων ευρώ, χιλιάδες θέσεις εργασίας θα ανοίξουν και θα λυθεί σημαντικό μέρος των προβλημάτων των Ελλήνων πολιτών. Αυτά, βεβαίως, ανήκουν στη σφαίρα της φαντασίας</w:t>
      </w:r>
      <w:r>
        <w:rPr>
          <w:rFonts w:eastAsia="Times New Roman" w:cs="Times New Roman"/>
          <w:szCs w:val="24"/>
        </w:rPr>
        <w:t>,</w:t>
      </w:r>
      <w:r>
        <w:rPr>
          <w:rFonts w:eastAsia="Times New Roman" w:cs="Times New Roman"/>
          <w:szCs w:val="24"/>
        </w:rPr>
        <w:t xml:space="preserve"> τόσο των φιλελεύθερων όσο και των μαρξιστών, με τους τελευταίους να τείνουν να ξεπεράσουν</w:t>
      </w:r>
      <w:r>
        <w:rPr>
          <w:rFonts w:eastAsia="Times New Roman" w:cs="Times New Roman"/>
          <w:szCs w:val="24"/>
        </w:rPr>
        <w:t xml:space="preserve"> σε φιλελευθερισμό τους πρώτους. </w:t>
      </w:r>
    </w:p>
    <w:p w14:paraId="4CED908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Η πραγματικότητα είναι τελείως διαφορετική από εκείνη που επιχειρήθηκε να προβληθεί κατά τη συζήτηση του σχεδίου </w:t>
      </w:r>
      <w:r>
        <w:rPr>
          <w:rFonts w:eastAsia="Times New Roman" w:cs="Times New Roman"/>
          <w:szCs w:val="24"/>
        </w:rPr>
        <w:lastRenderedPageBreak/>
        <w:t>νόμου. Η ελληνική οικονομία εξαιτίας της εγκληματικής πολιτικής</w:t>
      </w:r>
      <w:r>
        <w:rPr>
          <w:rFonts w:eastAsia="Times New Roman" w:cs="Times New Roman"/>
          <w:szCs w:val="24"/>
        </w:rPr>
        <w:t>,</w:t>
      </w:r>
      <w:r>
        <w:rPr>
          <w:rFonts w:eastAsia="Times New Roman" w:cs="Times New Roman"/>
          <w:szCs w:val="24"/>
        </w:rPr>
        <w:t xml:space="preserve"> τόσο της σημερινής όσο και της προηγούμενης </w:t>
      </w:r>
      <w:r>
        <w:rPr>
          <w:rFonts w:eastAsia="Times New Roman" w:cs="Times New Roman"/>
          <w:szCs w:val="24"/>
        </w:rPr>
        <w:t>κ</w:t>
      </w:r>
      <w:r>
        <w:rPr>
          <w:rFonts w:eastAsia="Times New Roman" w:cs="Times New Roman"/>
          <w:szCs w:val="24"/>
        </w:rPr>
        <w:t>υβέρνησης</w:t>
      </w:r>
      <w:r>
        <w:rPr>
          <w:rFonts w:eastAsia="Times New Roman" w:cs="Times New Roman"/>
          <w:szCs w:val="24"/>
        </w:rPr>
        <w:t>,</w:t>
      </w:r>
      <w:r>
        <w:rPr>
          <w:rFonts w:eastAsia="Times New Roman" w:cs="Times New Roman"/>
          <w:szCs w:val="24"/>
        </w:rPr>
        <w:t xml:space="preserve"> οδηγείται προς αργό και βασανιστικό θάνατο. </w:t>
      </w:r>
    </w:p>
    <w:p w14:paraId="4CED9081" w14:textId="77777777" w:rsidR="00807BFC" w:rsidRDefault="003B0973">
      <w:pPr>
        <w:spacing w:line="600" w:lineRule="auto"/>
        <w:ind w:firstLine="720"/>
        <w:contextualSpacing/>
        <w:jc w:val="both"/>
        <w:rPr>
          <w:rFonts w:eastAsia="Times New Roman" w:cs="Times New Roman"/>
          <w:color w:val="000000" w:themeColor="text1"/>
          <w:szCs w:val="24"/>
        </w:rPr>
      </w:pPr>
      <w:r w:rsidRPr="008C37C0">
        <w:rPr>
          <w:rFonts w:eastAsia="Times New Roman" w:cs="Times New Roman"/>
          <w:color w:val="000000" w:themeColor="text1"/>
          <w:szCs w:val="24"/>
        </w:rPr>
        <w:t>Εύλογα, λοιπόν, οι θριαμβολογίες και οι διθύραμβοι της Κυβέρνησης ΣΥΡΙΖΑ</w:t>
      </w:r>
      <w:r w:rsidRPr="008C37C0">
        <w:rPr>
          <w:rFonts w:eastAsia="Times New Roman" w:cs="Times New Roman"/>
          <w:color w:val="000000" w:themeColor="text1"/>
          <w:szCs w:val="24"/>
        </w:rPr>
        <w:t xml:space="preserve"> </w:t>
      </w:r>
      <w:r w:rsidRPr="008C37C0">
        <w:rPr>
          <w:rFonts w:eastAsia="Times New Roman" w:cs="Times New Roman"/>
          <w:color w:val="000000" w:themeColor="text1"/>
          <w:szCs w:val="24"/>
        </w:rPr>
        <w:t>-</w:t>
      </w:r>
      <w:r w:rsidRPr="008C37C0">
        <w:rPr>
          <w:rFonts w:eastAsia="Times New Roman" w:cs="Times New Roman"/>
          <w:color w:val="000000" w:themeColor="text1"/>
          <w:szCs w:val="24"/>
        </w:rPr>
        <w:t xml:space="preserve"> </w:t>
      </w:r>
      <w:r w:rsidRPr="008C37C0">
        <w:rPr>
          <w:rFonts w:eastAsia="Times New Roman" w:cs="Times New Roman"/>
          <w:color w:val="000000" w:themeColor="text1"/>
          <w:szCs w:val="24"/>
        </w:rPr>
        <w:t xml:space="preserve">ΑΝΕΛ μας φέρνουν στο νου τις αντίστοιχες θριαμβολογίες της </w:t>
      </w:r>
      <w:r w:rsidRPr="008C37C0">
        <w:rPr>
          <w:rFonts w:eastAsia="Times New Roman" w:cs="Times New Roman"/>
          <w:color w:val="000000" w:themeColor="text1"/>
          <w:szCs w:val="24"/>
        </w:rPr>
        <w:t>κ</w:t>
      </w:r>
      <w:r w:rsidRPr="008C37C0">
        <w:rPr>
          <w:rFonts w:eastAsia="Times New Roman" w:cs="Times New Roman"/>
          <w:color w:val="000000" w:themeColor="text1"/>
          <w:szCs w:val="24"/>
        </w:rPr>
        <w:t>υβέρνησης Σαμαρά</w:t>
      </w:r>
      <w:r w:rsidRPr="008C37C0">
        <w:rPr>
          <w:rFonts w:eastAsia="Times New Roman" w:cs="Times New Roman"/>
          <w:color w:val="000000" w:themeColor="text1"/>
          <w:szCs w:val="24"/>
        </w:rPr>
        <w:t xml:space="preserve"> </w:t>
      </w:r>
      <w:r w:rsidRPr="008C37C0">
        <w:rPr>
          <w:rFonts w:eastAsia="Times New Roman" w:cs="Times New Roman"/>
          <w:color w:val="000000" w:themeColor="text1"/>
          <w:szCs w:val="24"/>
        </w:rPr>
        <w:t>-</w:t>
      </w:r>
      <w:r w:rsidRPr="008C37C0">
        <w:rPr>
          <w:rFonts w:eastAsia="Times New Roman" w:cs="Times New Roman"/>
          <w:color w:val="000000" w:themeColor="text1"/>
          <w:szCs w:val="24"/>
        </w:rPr>
        <w:t xml:space="preserve"> </w:t>
      </w:r>
      <w:r w:rsidRPr="008C37C0">
        <w:rPr>
          <w:rFonts w:eastAsia="Times New Roman" w:cs="Times New Roman"/>
          <w:color w:val="000000" w:themeColor="text1"/>
          <w:szCs w:val="24"/>
        </w:rPr>
        <w:t xml:space="preserve">Βενιζέλου για το περίφημο δωρεάν </w:t>
      </w:r>
      <w:r w:rsidRPr="008C37C0">
        <w:rPr>
          <w:rFonts w:eastAsia="Times New Roman" w:cs="Times New Roman"/>
          <w:color w:val="000000" w:themeColor="text1"/>
          <w:szCs w:val="24"/>
          <w:lang w:val="en-US"/>
        </w:rPr>
        <w:t>Wi</w:t>
      </w:r>
      <w:r w:rsidRPr="008C37C0">
        <w:rPr>
          <w:rFonts w:eastAsia="Times New Roman" w:cs="Times New Roman"/>
          <w:color w:val="000000" w:themeColor="text1"/>
          <w:szCs w:val="24"/>
        </w:rPr>
        <w:t>-</w:t>
      </w:r>
      <w:r w:rsidRPr="008C37C0">
        <w:rPr>
          <w:rFonts w:eastAsia="Times New Roman" w:cs="Times New Roman"/>
          <w:color w:val="000000" w:themeColor="text1"/>
          <w:szCs w:val="24"/>
          <w:lang w:val="en-US"/>
        </w:rPr>
        <w:t>Fi</w:t>
      </w:r>
      <w:r w:rsidRPr="008C37C0">
        <w:rPr>
          <w:rFonts w:eastAsia="Times New Roman" w:cs="Times New Roman"/>
          <w:color w:val="000000" w:themeColor="text1"/>
          <w:szCs w:val="24"/>
        </w:rPr>
        <w:t>.</w:t>
      </w:r>
    </w:p>
    <w:p w14:paraId="4CED9082" w14:textId="77777777" w:rsidR="00807BFC" w:rsidRDefault="003B0973">
      <w:pPr>
        <w:spacing w:line="600" w:lineRule="auto"/>
        <w:ind w:firstLine="720"/>
        <w:contextualSpacing/>
        <w:jc w:val="both"/>
        <w:rPr>
          <w:rFonts w:eastAsia="Times New Roman"/>
          <w:szCs w:val="24"/>
        </w:rPr>
      </w:pPr>
      <w:r w:rsidRPr="00722C93">
        <w:rPr>
          <w:rFonts w:eastAsia="Times New Roman"/>
          <w:szCs w:val="24"/>
        </w:rPr>
        <w:t xml:space="preserve">Συνεπώς -και μακάρι να κάνουμε λάθος αλλά δυστυχώς δεν κάνουμε λάθος- όπως διαφήμιζε η κυβέρνηση ΠΑΣΟΚ και Νέας Δημοκρατίας το δωρεάν </w:t>
      </w:r>
      <w:r w:rsidRPr="00722C93">
        <w:rPr>
          <w:rFonts w:eastAsia="Times New Roman"/>
          <w:szCs w:val="24"/>
          <w:lang w:val="en-US"/>
        </w:rPr>
        <w:t>Wi</w:t>
      </w:r>
      <w:r w:rsidRPr="00722C93">
        <w:rPr>
          <w:rFonts w:eastAsia="Times New Roman"/>
          <w:szCs w:val="24"/>
        </w:rPr>
        <w:t>-</w:t>
      </w:r>
      <w:r w:rsidRPr="00722C93">
        <w:rPr>
          <w:rFonts w:eastAsia="Times New Roman"/>
          <w:szCs w:val="24"/>
          <w:lang w:val="en-US"/>
        </w:rPr>
        <w:t>Fi</w:t>
      </w:r>
      <w:r w:rsidRPr="00722C93">
        <w:rPr>
          <w:rFonts w:eastAsia="Times New Roman"/>
          <w:szCs w:val="24"/>
        </w:rPr>
        <w:t xml:space="preserve">, έτσι και η Κυβέρνηση ΣΥΡΙΖΑ - ΑΝΕΛ παρουσιάζει το σημερινό </w:t>
      </w:r>
      <w:r>
        <w:rPr>
          <w:rFonts w:eastAsia="Times New Roman"/>
          <w:szCs w:val="24"/>
        </w:rPr>
        <w:t xml:space="preserve">νομοσχέδιο για την ενσωμάτωση μιας κοινοτικής </w:t>
      </w:r>
      <w:r>
        <w:rPr>
          <w:rFonts w:eastAsia="Times New Roman"/>
          <w:szCs w:val="24"/>
        </w:rPr>
        <w:t>ο</w:t>
      </w:r>
      <w:r>
        <w:rPr>
          <w:rFonts w:eastAsia="Times New Roman"/>
          <w:szCs w:val="24"/>
        </w:rPr>
        <w:t xml:space="preserve">δηγίας </w:t>
      </w:r>
      <w:r>
        <w:rPr>
          <w:rFonts w:eastAsia="Times New Roman"/>
          <w:szCs w:val="24"/>
        </w:rPr>
        <w:t xml:space="preserve">και για τη μείωση του κόστους εγκατάστασης των </w:t>
      </w:r>
      <w:proofErr w:type="spellStart"/>
      <w:r>
        <w:rPr>
          <w:rFonts w:eastAsia="Times New Roman"/>
          <w:szCs w:val="24"/>
        </w:rPr>
        <w:t>υψίρρυθμων</w:t>
      </w:r>
      <w:proofErr w:type="spellEnd"/>
      <w:r>
        <w:rPr>
          <w:rFonts w:eastAsia="Times New Roman"/>
          <w:szCs w:val="24"/>
        </w:rPr>
        <w:t xml:space="preserve"> δικτύων ηλεκτρονικών επικοινωνιών ως τρόπο τινά τον πυλώνα μιας μελλοντικής οικονομικής ανάπτυξης, μιας οικονομικής ανάπτυξης, όμως, η οποία δεν πρόκειται ποτέ να έρθει. Και δεν πρόκειται ποτέ να έρ</w:t>
      </w:r>
      <w:r>
        <w:rPr>
          <w:rFonts w:eastAsia="Times New Roman"/>
          <w:szCs w:val="24"/>
        </w:rPr>
        <w:t>θει, διότι απλούστατα η Κυβέρνησή σας είναι η εγγύηση της ολοκληρωτικής αποτυχίας σε κάθε τομέα πολιτικής.</w:t>
      </w:r>
    </w:p>
    <w:p w14:paraId="4CED9083"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 xml:space="preserve">Εξηγήσαμε κατά τη συζήτηση στην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πως η Χρυσή Αυγή σαφώς και θεωρεί σημαντική την οργάνωση και ανάπτυξη της ψηφιακής υποδομής στη χώρα, σαφώς</w:t>
      </w:r>
      <w:r>
        <w:rPr>
          <w:rFonts w:eastAsia="Times New Roman"/>
          <w:szCs w:val="24"/>
        </w:rPr>
        <w:t xml:space="preserve"> και επιδιώκει την διευκόλυνση των διαδικασιών οι οποίες θα ενισχύσουν την παραγωγικότητα των ελληνικών επιχειρήσεων και θα κινούνται στην κατεύθυνση της συνολικής υποστήριξης ουσιωδών μέτρων ανάπτυξης της ελληνικής οικονομίας προς όφελος πάντοτε του ελλην</w:t>
      </w:r>
      <w:r>
        <w:rPr>
          <w:rFonts w:eastAsia="Times New Roman"/>
          <w:szCs w:val="24"/>
        </w:rPr>
        <w:t xml:space="preserve">ικού λαού. Όμως τα δίκτυα υψηλής ταχύτητας από μόνα τους δεν φέρνουν σε καμμία περίπτωση την πολυπόθητη ανάπτυξη της οικονομίας, όπως επί </w:t>
      </w:r>
      <w:proofErr w:type="spellStart"/>
      <w:r>
        <w:rPr>
          <w:rFonts w:eastAsia="Times New Roman"/>
          <w:szCs w:val="24"/>
        </w:rPr>
        <w:t>ματαίω</w:t>
      </w:r>
      <w:proofErr w:type="spellEnd"/>
      <w:r>
        <w:rPr>
          <w:rFonts w:eastAsia="Times New Roman"/>
          <w:szCs w:val="24"/>
        </w:rPr>
        <w:t xml:space="preserve"> επιχειρούν να μας πείσουν οι </w:t>
      </w:r>
      <w:proofErr w:type="spellStart"/>
      <w:r>
        <w:rPr>
          <w:rFonts w:eastAsia="Times New Roman"/>
          <w:szCs w:val="24"/>
        </w:rPr>
        <w:t>μνημονιακές</w:t>
      </w:r>
      <w:proofErr w:type="spellEnd"/>
      <w:r>
        <w:rPr>
          <w:rFonts w:eastAsia="Times New Roman"/>
          <w:szCs w:val="24"/>
        </w:rPr>
        <w:t xml:space="preserve"> δυνάμεις της Κυβέρνησης και των υπολοίπων κομμάτων.</w:t>
      </w:r>
    </w:p>
    <w:p w14:paraId="4CED9084"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Καλές, λοιπόν, οι </w:t>
      </w:r>
      <w:r>
        <w:rPr>
          <w:rFonts w:eastAsia="Times New Roman"/>
          <w:szCs w:val="24"/>
        </w:rPr>
        <w:t>υψηλές ταχύτητες των δικτύων επικοινωνιών για τις επιχειρήσεις μόνο που υπάρχει ένα μείζον πρόβλημα</w:t>
      </w:r>
      <w:r>
        <w:rPr>
          <w:rFonts w:eastAsia="Times New Roman"/>
          <w:szCs w:val="24"/>
        </w:rPr>
        <w:t>,</w:t>
      </w:r>
      <w:r>
        <w:rPr>
          <w:rFonts w:eastAsia="Times New Roman"/>
          <w:szCs w:val="24"/>
        </w:rPr>
        <w:t xml:space="preserve"> σε λίγο δεν θα υπάρχουν καθόλου επιχειρήσεις και αιτία αυτή</w:t>
      </w:r>
      <w:r>
        <w:rPr>
          <w:rFonts w:eastAsia="Times New Roman"/>
          <w:szCs w:val="24"/>
        </w:rPr>
        <w:t>ς</w:t>
      </w:r>
      <w:r>
        <w:rPr>
          <w:rFonts w:eastAsia="Times New Roman"/>
          <w:szCs w:val="24"/>
        </w:rPr>
        <w:t xml:space="preserve"> της εξέλιξης δεν είναι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οι χαμηλές ταχύτητες των δικτύων αλλά η αντιπαραγωγική πολιτι</w:t>
      </w:r>
      <w:r>
        <w:rPr>
          <w:rFonts w:eastAsia="Times New Roman"/>
          <w:szCs w:val="24"/>
        </w:rPr>
        <w:t>κή των μνημονίων που επιβάλλεται στον ελληνικό λαό.</w:t>
      </w:r>
    </w:p>
    <w:p w14:paraId="4CED9085"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Στις διατάξεις του συγκεκριμένου σχεδίου νόμου παρατηρείται η παντελής έλλειψη αναφοράς σε οποιασδήποτε μορφής </w:t>
      </w:r>
      <w:r>
        <w:rPr>
          <w:rFonts w:eastAsia="Times New Roman"/>
          <w:szCs w:val="24"/>
        </w:rPr>
        <w:lastRenderedPageBreak/>
        <w:t>λέξη ή έννοια κρατικού ελέγχου και εποπτείας, σε οποιασδήποτε μορφής λέξη ή έννοια εθνικού συ</w:t>
      </w:r>
      <w:r>
        <w:rPr>
          <w:rFonts w:eastAsia="Times New Roman"/>
          <w:szCs w:val="24"/>
        </w:rPr>
        <w:t xml:space="preserve">μφέροντος ως του βασικού και κρίσιμου εκείνου γνώμονα, του βασικού και κρίσιμου εκείνου κριτηρίου για τη λήψη των πολιτικών αποφάσεων. </w:t>
      </w:r>
    </w:p>
    <w:p w14:paraId="4CED9086" w14:textId="77777777" w:rsidR="00807BFC" w:rsidRDefault="003B0973">
      <w:pPr>
        <w:spacing w:line="600" w:lineRule="auto"/>
        <w:ind w:firstLine="720"/>
        <w:contextualSpacing/>
        <w:jc w:val="both"/>
        <w:rPr>
          <w:rFonts w:eastAsia="Times New Roman"/>
          <w:szCs w:val="24"/>
        </w:rPr>
      </w:pPr>
      <w:r>
        <w:rPr>
          <w:rFonts w:eastAsia="Times New Roman"/>
          <w:szCs w:val="24"/>
        </w:rPr>
        <w:t>Θέτουμε, συνεπώς, ξανά ένα ρώτημα καίριο: Πώς διασφαλίζεται ο επαρκής έλεγχος των ψηφιακών αυτών υποδομών και της λειτου</w:t>
      </w:r>
      <w:r>
        <w:rPr>
          <w:rFonts w:eastAsia="Times New Roman"/>
          <w:szCs w:val="24"/>
        </w:rPr>
        <w:t>ργίας τους από το ελληνικό κράτος και τις αρμόδιες υπηρεσίες του;</w:t>
      </w:r>
    </w:p>
    <w:p w14:paraId="4CED9087" w14:textId="77777777" w:rsidR="00807BFC" w:rsidRDefault="003B0973">
      <w:pPr>
        <w:spacing w:line="600" w:lineRule="auto"/>
        <w:ind w:firstLine="720"/>
        <w:contextualSpacing/>
        <w:jc w:val="both"/>
        <w:rPr>
          <w:rFonts w:eastAsia="Times New Roman"/>
          <w:szCs w:val="24"/>
        </w:rPr>
      </w:pPr>
      <w:r>
        <w:rPr>
          <w:rFonts w:eastAsia="Times New Roman"/>
          <w:szCs w:val="24"/>
        </w:rPr>
        <w:t>Στο σχέδιο νόμου συγκεκριμένα στο άρθρο 6, διαβάζουμε ότι οι φορείς εκμετάλλευσης δικτύου έχουν δικαίωμα διαπραγμάτευσης συμφωνιών συντονισμού τεχνικών έργων με φορείς που παρέχουν ή είναι ε</w:t>
      </w:r>
      <w:r>
        <w:rPr>
          <w:rFonts w:eastAsia="Times New Roman"/>
          <w:szCs w:val="24"/>
        </w:rPr>
        <w:t xml:space="preserve">ξουσιοδοτημένοι να παρέχουν δίκτυα ηλεκτρονικών επικοινωνιών, προκειμένου να εγκατασταθούν στοιχεία </w:t>
      </w:r>
      <w:proofErr w:type="spellStart"/>
      <w:r>
        <w:rPr>
          <w:rFonts w:eastAsia="Times New Roman"/>
          <w:szCs w:val="24"/>
        </w:rPr>
        <w:t>υψίρρυθμων</w:t>
      </w:r>
      <w:proofErr w:type="spellEnd"/>
      <w:r>
        <w:rPr>
          <w:rFonts w:eastAsia="Times New Roman"/>
          <w:szCs w:val="24"/>
        </w:rPr>
        <w:t xml:space="preserve"> δικτύων ηλεκτρονικών επικοινωνιών.</w:t>
      </w:r>
    </w:p>
    <w:p w14:paraId="4CED9088" w14:textId="77777777" w:rsidR="00807BFC" w:rsidRDefault="003B0973">
      <w:pPr>
        <w:spacing w:line="600" w:lineRule="auto"/>
        <w:ind w:firstLine="720"/>
        <w:contextualSpacing/>
        <w:jc w:val="both"/>
        <w:rPr>
          <w:rFonts w:eastAsia="Times New Roman"/>
          <w:szCs w:val="24"/>
        </w:rPr>
      </w:pPr>
      <w:r>
        <w:rPr>
          <w:rFonts w:eastAsia="Times New Roman"/>
          <w:szCs w:val="24"/>
        </w:rPr>
        <w:t>Από τα ανωτέρω μπορεί -επαναλαμβάνω μπορεί- να εξαιρούνται με κοινή υπουργική απόφαση τεχνικά έργα που αφορούν</w:t>
      </w:r>
      <w:r>
        <w:rPr>
          <w:rFonts w:eastAsia="Times New Roman"/>
          <w:szCs w:val="24"/>
        </w:rPr>
        <w:t xml:space="preserve"> σε κρίσιμες εθνικές υποδομές. </w:t>
      </w:r>
    </w:p>
    <w:p w14:paraId="4CED9089"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Και εδώ ακριβώς βρίσκεται η ουσιώδης διαφορά στην προσέγγιση του ζητήματος ανάμεσα σε εσάς τους </w:t>
      </w:r>
      <w:proofErr w:type="spellStart"/>
      <w:r>
        <w:rPr>
          <w:rFonts w:eastAsia="Times New Roman"/>
          <w:szCs w:val="24"/>
        </w:rPr>
        <w:t>μνημονιακούς</w:t>
      </w:r>
      <w:proofErr w:type="spellEnd"/>
      <w:r>
        <w:rPr>
          <w:rFonts w:eastAsia="Times New Roman"/>
          <w:szCs w:val="24"/>
        </w:rPr>
        <w:t xml:space="preserve"> μαρξιστές και τους φιλελεύθερους και σε εμάς τους εθνικιστές. </w:t>
      </w:r>
      <w:r>
        <w:rPr>
          <w:rFonts w:eastAsia="Times New Roman"/>
          <w:szCs w:val="24"/>
        </w:rPr>
        <w:lastRenderedPageBreak/>
        <w:t>Για εμάς τους εθνικιστές δεν μπορεί να εξαιρούνται με</w:t>
      </w:r>
      <w:r>
        <w:rPr>
          <w:rFonts w:eastAsia="Times New Roman"/>
          <w:szCs w:val="24"/>
        </w:rPr>
        <w:t xml:space="preserve"> κοινή υπουργική απόφαση τεχνικά έργα που αφορούν σε κρίσιμες εθνικές υποδομές, αλλά πρέπει να εξαιρούνται.</w:t>
      </w:r>
    </w:p>
    <w:p w14:paraId="4CED908A"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Προτείναμε ως Χρυσή Αυγή κατά τη συζήτηση στην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να κληθεί στην ακρόαση των φορέων η Αρχή Διασφάλισης του Απορρήτου των Επικοινωνιών, ώστε ν</w:t>
      </w:r>
      <w:r>
        <w:rPr>
          <w:rFonts w:eastAsia="Times New Roman"/>
          <w:szCs w:val="24"/>
        </w:rPr>
        <w:t>α ενημερωθούμε τόσο εμείς όσο και οι Έλληνες πολίτες για συγκεκριμένα ουσιώδη ζητήματα, τα οποία αφορούν την ασφάλεια και την προστασία των προσωπικών δεδομένων.</w:t>
      </w:r>
    </w:p>
    <w:p w14:paraId="4CED908B" w14:textId="77777777" w:rsidR="00807BFC" w:rsidRDefault="003B0973">
      <w:pPr>
        <w:spacing w:line="600" w:lineRule="auto"/>
        <w:ind w:firstLine="720"/>
        <w:contextualSpacing/>
        <w:jc w:val="both"/>
        <w:rPr>
          <w:rFonts w:eastAsia="Times New Roman"/>
          <w:szCs w:val="24"/>
        </w:rPr>
      </w:pPr>
      <w:r>
        <w:rPr>
          <w:rFonts w:eastAsia="Times New Roman"/>
          <w:szCs w:val="24"/>
        </w:rPr>
        <w:t>Το αποφύγατε κακήν κακώς</w:t>
      </w:r>
      <w:r>
        <w:rPr>
          <w:rFonts w:eastAsia="Times New Roman"/>
          <w:szCs w:val="24"/>
        </w:rPr>
        <w:t>,</w:t>
      </w:r>
      <w:r>
        <w:rPr>
          <w:rFonts w:eastAsia="Times New Roman"/>
          <w:szCs w:val="24"/>
        </w:rPr>
        <w:t xml:space="preserve"> αποδεικνύοντας εν τοις </w:t>
      </w:r>
      <w:proofErr w:type="spellStart"/>
      <w:r>
        <w:rPr>
          <w:rFonts w:eastAsia="Times New Roman"/>
          <w:szCs w:val="24"/>
        </w:rPr>
        <w:t>πράγμασι</w:t>
      </w:r>
      <w:proofErr w:type="spellEnd"/>
      <w:r>
        <w:rPr>
          <w:rFonts w:eastAsia="Times New Roman"/>
          <w:szCs w:val="24"/>
        </w:rPr>
        <w:t xml:space="preserve"> πως οι επιφυλάξεις και τα ζητήματα τ</w:t>
      </w:r>
      <w:r>
        <w:rPr>
          <w:rFonts w:eastAsia="Times New Roman"/>
          <w:szCs w:val="24"/>
        </w:rPr>
        <w:t xml:space="preserve">α οποία καταθέσαμε στην αρμόδια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βασίζονται σε απολύτως αληθή γεγονότα. Καθίσταται σαφές πως οι φορείς εκμετάλλευσης των ψηφιακών δικτύων στη χώρα μας όπως και των λοιπών υπηρεσιών και δημοσίων αγαθών, οι οποίοι θα παρέχουν δημόσια δίκτυα επικοινω</w:t>
      </w:r>
      <w:r>
        <w:rPr>
          <w:rFonts w:eastAsia="Times New Roman"/>
          <w:szCs w:val="24"/>
        </w:rPr>
        <w:t xml:space="preserve">νιών και υλική υποδομή για την παροχή όσων προβλέπει το προτεινόμενο σχέδιο νόμου, θα είναι το ιδιωτικό κεφάλαιο, εγχώριο και διεθνές. </w:t>
      </w:r>
    </w:p>
    <w:p w14:paraId="4CED908C"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Ουδέποτε απαντήθηκε το ερώτημα</w:t>
      </w:r>
      <w:r>
        <w:rPr>
          <w:rFonts w:eastAsia="Times New Roman"/>
          <w:szCs w:val="24"/>
        </w:rPr>
        <w:t>,</w:t>
      </w:r>
      <w:r>
        <w:rPr>
          <w:rFonts w:eastAsia="Times New Roman"/>
          <w:szCs w:val="24"/>
        </w:rPr>
        <w:t xml:space="preserve"> αναφορικά με το εάν οι ελληνικές Ένοπλες Δυνάμεις και τα Σώματα Ασφαλείας θα διαθέτουν τ</w:t>
      </w:r>
      <w:r>
        <w:rPr>
          <w:rFonts w:eastAsia="Times New Roman"/>
          <w:szCs w:val="24"/>
        </w:rPr>
        <w:t>ο δικό τους αυτόνομο, ανεξάρτητο και συνεπώς ασφαλές ψηφιακό δίκτυο. Ας βγάλει, συνεπώς, ο καθένας τα συμπεράσματά του.</w:t>
      </w:r>
    </w:p>
    <w:p w14:paraId="4CED908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Αυτός, όμως, είναι ένας εκ των βασικών λόγων και μάλλον ο σημαντικότερος, για τον οποίο διαφωνούμε ριζικά με σχέδια νόμου όπως το συγκεκ</w:t>
      </w:r>
      <w:r>
        <w:rPr>
          <w:rFonts w:eastAsia="Times New Roman" w:cs="Times New Roman"/>
          <w:szCs w:val="24"/>
        </w:rPr>
        <w:t xml:space="preserve">ριμένο, μέσω του οποίου επιχειρείται η εισαγωγή ρυθμίσεων και η ενσωμάτωση μιας κοινοτικής </w:t>
      </w:r>
      <w:r>
        <w:rPr>
          <w:rFonts w:eastAsia="Times New Roman" w:cs="Times New Roman"/>
          <w:szCs w:val="24"/>
        </w:rPr>
        <w:t>ο</w:t>
      </w:r>
      <w:r>
        <w:rPr>
          <w:rFonts w:eastAsia="Times New Roman" w:cs="Times New Roman"/>
          <w:szCs w:val="24"/>
        </w:rPr>
        <w:t>δηγίας στην εσωτερική νομοθεσία, δίχως προηγουμένως να έχουν σαφώς καθοριστεί οι απαραίτητες εκείνες δικλίδες ασφαλείας για την προάσπιση των εθνικών μας συμφερόντω</w:t>
      </w:r>
      <w:r>
        <w:rPr>
          <w:rFonts w:eastAsia="Times New Roman" w:cs="Times New Roman"/>
          <w:szCs w:val="24"/>
        </w:rPr>
        <w:t xml:space="preserve">ν. </w:t>
      </w:r>
    </w:p>
    <w:p w14:paraId="4CED908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Τι επιχειρεί στην πράξη η Κυβέρνηση; Όπως ξεπουλήσατε τόσο εσείς όσο και εκείνοι, οι οποίοι κυβέρνησαν πριν από εσάς, τις βασικές υποδομές για την ανάπτυξη της ελληνικής οικονομίας στους ξένους αλλά και σε ισχυρά εγχώρια οικονομικά συμφέροντα, με χαρακ</w:t>
      </w:r>
      <w:r>
        <w:rPr>
          <w:rFonts w:eastAsia="Times New Roman" w:cs="Times New Roman"/>
          <w:szCs w:val="24"/>
        </w:rPr>
        <w:t xml:space="preserve">τηριστικά παραδείγματα τα αεροδρόμια τα οποία ξεπουλήθηκαν στους Γερμανούς, τους σιδηροδρόμους που ξεπουλήθηκαν στους Ιταλούς, τη διαχείριση των απορριμμάτων, η οποία δόθηκε στον εθνικό σας εργολάβο, έτσι και στην περίπτωση </w:t>
      </w:r>
      <w:r>
        <w:rPr>
          <w:rFonts w:eastAsia="Times New Roman" w:cs="Times New Roman"/>
          <w:szCs w:val="24"/>
        </w:rPr>
        <w:lastRenderedPageBreak/>
        <w:t>αυτή ανοίγετε τον δρόμο για το ξ</w:t>
      </w:r>
      <w:r>
        <w:rPr>
          <w:rFonts w:eastAsia="Times New Roman" w:cs="Times New Roman"/>
          <w:szCs w:val="24"/>
        </w:rPr>
        <w:t>επούλημα της ψηφιακής υποδομής. Περί αυτού πρόκειται και επ’ αυτού θριαμβολογείτε, όπως άλλωστε κάνατε και πολλές φορές κατά το παρελθόν, όταν παραδίδατε βασικής σημασίας υποδομές στον ιδιωτικό παράγοντα, παραχωρώντας επί της ουσίας τον έλεγχο που όφειλε ν</w:t>
      </w:r>
      <w:r>
        <w:rPr>
          <w:rFonts w:eastAsia="Times New Roman" w:cs="Times New Roman"/>
          <w:szCs w:val="24"/>
        </w:rPr>
        <w:t xml:space="preserve">α έχει ένα κυρίαρχο κράτος. </w:t>
      </w:r>
    </w:p>
    <w:p w14:paraId="4CED908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Υποδείξαμε και κατά τη συζήτηση στην </w:t>
      </w:r>
      <w:r>
        <w:rPr>
          <w:rFonts w:eastAsia="Times New Roman" w:cs="Times New Roman"/>
          <w:szCs w:val="24"/>
        </w:rPr>
        <w:t>ε</w:t>
      </w:r>
      <w:r>
        <w:rPr>
          <w:rFonts w:eastAsia="Times New Roman" w:cs="Times New Roman"/>
          <w:szCs w:val="24"/>
        </w:rPr>
        <w:t>πιτροπή ως παράδειγμα προς μίμηση</w:t>
      </w:r>
      <w:r>
        <w:rPr>
          <w:rFonts w:eastAsia="Times New Roman" w:cs="Times New Roman"/>
          <w:szCs w:val="24"/>
        </w:rPr>
        <w:t>,</w:t>
      </w:r>
      <w:r>
        <w:rPr>
          <w:rFonts w:eastAsia="Times New Roman" w:cs="Times New Roman"/>
          <w:szCs w:val="24"/>
        </w:rPr>
        <w:t xml:space="preserve"> τη στάση την οποία τήρησε το ρωσικό κράτος, το οποίο και έθεσε σε μια από τις μεγαλύτερες διαδικτυακές εταιρείες επαγγελματικής δικτύωσης</w:t>
      </w:r>
      <w:r>
        <w:rPr>
          <w:rFonts w:eastAsia="Times New Roman" w:cs="Times New Roman"/>
          <w:szCs w:val="24"/>
        </w:rPr>
        <w:t>,</w:t>
      </w:r>
      <w:r>
        <w:rPr>
          <w:rFonts w:eastAsia="Times New Roman" w:cs="Times New Roman"/>
          <w:szCs w:val="24"/>
        </w:rPr>
        <w:t xml:space="preserve"> το δίλημμα να α</w:t>
      </w:r>
      <w:r>
        <w:rPr>
          <w:rFonts w:eastAsia="Times New Roman" w:cs="Times New Roman"/>
          <w:szCs w:val="24"/>
        </w:rPr>
        <w:t>ποδεχθεί την άκρως προστατευτική για τους Ρώσους πολίτες απαίτηση περί περιορισμού της διαθεσιμότητας των προσωπικών δεδομένων τους, αυστηρώς εντός της ρωσικής επικράτειας ή αλλιώς την αποχώρησή της από τη ρωσική επικράτεια. Καθώς αποδεικνύεται</w:t>
      </w:r>
      <w:r>
        <w:rPr>
          <w:rFonts w:eastAsia="Times New Roman" w:cs="Times New Roman"/>
          <w:szCs w:val="24"/>
        </w:rPr>
        <w:t>,</w:t>
      </w:r>
      <w:r>
        <w:rPr>
          <w:rFonts w:eastAsia="Times New Roman" w:cs="Times New Roman"/>
          <w:szCs w:val="24"/>
        </w:rPr>
        <w:t xml:space="preserve"> η ρωσική κ</w:t>
      </w:r>
      <w:r>
        <w:rPr>
          <w:rFonts w:eastAsia="Times New Roman" w:cs="Times New Roman"/>
          <w:szCs w:val="24"/>
        </w:rPr>
        <w:t>υβέρνηση εργάζεται και δρα με γνώμονα το συμφέρον του ρωσικού κράτους και του ρωσικού λαού, σε αντίθεση με τη δική σας Κυβέρνηση η οποία εξυπηρετεί όχι τα συμφέροντα του ελληνικού κράτους και του ελληνικού λαού αλλά εκείνα των πολυεθνικών εταιρειών και της</w:t>
      </w:r>
      <w:r>
        <w:rPr>
          <w:rFonts w:eastAsia="Times New Roman" w:cs="Times New Roman"/>
          <w:szCs w:val="24"/>
        </w:rPr>
        <w:t xml:space="preserve"> εγχώριας ολιγαρχίας του πλούτου. </w:t>
      </w:r>
    </w:p>
    <w:p w14:paraId="4CED909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Συνοψίζοντας, η ανάπτυξη των δικτύων και εν γένει της ψηφιακής υποδομής της χώρας μας θα γίνει με όρους ελεύθερης αγοράς, με ό,τι αυτό συνεπάγεται για τους τελικούς καταναλωτές. Διαπιστώσαμε εξάλλου τη δήθεν ωφέλεια την ο</w:t>
      </w:r>
      <w:r>
        <w:rPr>
          <w:rFonts w:eastAsia="Times New Roman" w:cs="Times New Roman"/>
          <w:szCs w:val="24"/>
        </w:rPr>
        <w:t>ποία είχαν οι Έλληνες πολίτες από τη μέχρι τώρα ελεύθερη αγορά επικοινωνιών και ενέργειας, όπου δεν ωφελήθηκαν πραγματικά από τον δήθεν ελεύθερο ανταγωνισμό όπως θα περίμενε κανείς, με τα τέλη και τις χρεώσεις των αντίστοιχων υπηρεσιών να παραμένουν σε υψη</w:t>
      </w:r>
      <w:r>
        <w:rPr>
          <w:rFonts w:eastAsia="Times New Roman" w:cs="Times New Roman"/>
          <w:szCs w:val="24"/>
        </w:rPr>
        <w:t xml:space="preserve">λά επίπεδα. </w:t>
      </w:r>
    </w:p>
    <w:p w14:paraId="4CED909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ο ίδιος ο Υπουργός παραδέχθηκε στην αρμόδια </w:t>
      </w:r>
      <w:r>
        <w:rPr>
          <w:rFonts w:eastAsia="Times New Roman" w:cs="Times New Roman"/>
          <w:szCs w:val="24"/>
        </w:rPr>
        <w:t>ε</w:t>
      </w:r>
      <w:r>
        <w:rPr>
          <w:rFonts w:eastAsia="Times New Roman" w:cs="Times New Roman"/>
          <w:szCs w:val="24"/>
        </w:rPr>
        <w:t>πιτροπή επεξεργασίας του νομοσχεδίου</w:t>
      </w:r>
      <w:r>
        <w:rPr>
          <w:rFonts w:eastAsia="Times New Roman" w:cs="Times New Roman"/>
          <w:szCs w:val="24"/>
        </w:rPr>
        <w:t>,</w:t>
      </w:r>
      <w:r>
        <w:rPr>
          <w:rFonts w:eastAsia="Times New Roman" w:cs="Times New Roman"/>
          <w:szCs w:val="24"/>
        </w:rPr>
        <w:t xml:space="preserve"> ότι στόχος είναι να διευκολυνθεί η συνεργασία μεταξύ φορέων κοινής ωφέλειας με σκοπό την είσοδο νέων φορέων εκμετάλλευσης δικτύου για τη χρήση και εγκατάσταση υλικών υποδομών για </w:t>
      </w:r>
      <w:proofErr w:type="spellStart"/>
      <w:r>
        <w:rPr>
          <w:rFonts w:eastAsia="Times New Roman" w:cs="Times New Roman"/>
          <w:szCs w:val="24"/>
        </w:rPr>
        <w:t>υψίρρυθμα</w:t>
      </w:r>
      <w:proofErr w:type="spellEnd"/>
      <w:r>
        <w:rPr>
          <w:rFonts w:eastAsia="Times New Roman" w:cs="Times New Roman"/>
          <w:szCs w:val="24"/>
        </w:rPr>
        <w:t xml:space="preserve"> δίκτυα ηλεκτρονικών επικοινωνιών. Στόχος, δηλαδή, είναι η περαιτέρ</w:t>
      </w:r>
      <w:r>
        <w:rPr>
          <w:rFonts w:eastAsia="Times New Roman" w:cs="Times New Roman"/>
          <w:szCs w:val="24"/>
        </w:rPr>
        <w:t xml:space="preserve">ω απελευθέρωση της ήδη ελεύθερης αγοράς τηλεπικοινωνίων, εις βάρος της εθνικής ασφάλειας και της τσέπης των καταναλωτών αλλά πάντοτε υπέρ του ιδιωτικού κεφαλαίου. </w:t>
      </w:r>
    </w:p>
    <w:p w14:paraId="4CED909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Η Χρυσή Αυγή, όπως έχει καταδειχθεί </w:t>
      </w:r>
      <w:proofErr w:type="spellStart"/>
      <w:r>
        <w:rPr>
          <w:rFonts w:eastAsia="Times New Roman" w:cs="Times New Roman"/>
          <w:szCs w:val="24"/>
        </w:rPr>
        <w:t>πολλάκις</w:t>
      </w:r>
      <w:proofErr w:type="spellEnd"/>
      <w:r>
        <w:rPr>
          <w:rFonts w:eastAsia="Times New Roman" w:cs="Times New Roman"/>
          <w:szCs w:val="24"/>
        </w:rPr>
        <w:t xml:space="preserve"> κατά το παρελθόν, είναι πάγια ενάντια στην πρακ</w:t>
      </w:r>
      <w:r>
        <w:rPr>
          <w:rFonts w:eastAsia="Times New Roman" w:cs="Times New Roman"/>
          <w:szCs w:val="24"/>
        </w:rPr>
        <w:t xml:space="preserve">τική των </w:t>
      </w:r>
      <w:proofErr w:type="spellStart"/>
      <w:r>
        <w:rPr>
          <w:rFonts w:eastAsia="Times New Roman" w:cs="Times New Roman"/>
          <w:szCs w:val="24"/>
        </w:rPr>
        <w:t>μνημονιακών</w:t>
      </w:r>
      <w:proofErr w:type="spellEnd"/>
      <w:r>
        <w:rPr>
          <w:rFonts w:eastAsia="Times New Roman" w:cs="Times New Roman"/>
          <w:szCs w:val="24"/>
        </w:rPr>
        <w:t xml:space="preserve"> </w:t>
      </w:r>
      <w:r>
        <w:rPr>
          <w:rFonts w:eastAsia="Times New Roman" w:cs="Times New Roman"/>
          <w:szCs w:val="24"/>
        </w:rPr>
        <w:lastRenderedPageBreak/>
        <w:t>κυβερνήσεων, καθώς πιστεύει ακράδαντα και αμετακίνητα</w:t>
      </w:r>
      <w:r>
        <w:rPr>
          <w:rFonts w:eastAsia="Times New Roman" w:cs="Times New Roman"/>
          <w:szCs w:val="24"/>
        </w:rPr>
        <w:t>,</w:t>
      </w:r>
      <w:r>
        <w:rPr>
          <w:rFonts w:eastAsia="Times New Roman" w:cs="Times New Roman"/>
          <w:szCs w:val="24"/>
        </w:rPr>
        <w:t xml:space="preserve"> πως οι ιδιαιτερότητες της πατρίδας μας επιβάλλουν την ανάπτυξη, διαμόρφωση και διατήρηση μιας καθαρά εθνικής πολιτικής και στον τομέα των επικοινωνιών, τον οποίο και θεωρούμε υψίστ</w:t>
      </w:r>
      <w:r>
        <w:rPr>
          <w:rFonts w:eastAsia="Times New Roman" w:cs="Times New Roman"/>
          <w:szCs w:val="24"/>
        </w:rPr>
        <w:t xml:space="preserve">ης σημασίας για τη διατήρηση και εδραίωση της εθνικής μας κυριαρχίας, την ανάπτυξη της εθνικής μας οικονομίας, την ευημερία και την πρόοδο του ελληνικού λαού. </w:t>
      </w:r>
    </w:p>
    <w:p w14:paraId="4CED909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Γι’ αυτούς ακριβώς τους λόγους, τους οποίους σας εξηγήσαμε ανωτέρω, ο Λαϊκός Σύνδεσμος - Χρυσή Α</w:t>
      </w:r>
      <w:r>
        <w:rPr>
          <w:rFonts w:eastAsia="Times New Roman" w:cs="Times New Roman"/>
          <w:szCs w:val="24"/>
        </w:rPr>
        <w:t>υγή καταψηφίζει το παρόν σχέδιο νόμου.</w:t>
      </w:r>
    </w:p>
    <w:p w14:paraId="4CED909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4CED909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Κι εμείς. </w:t>
      </w:r>
    </w:p>
    <w:p w14:paraId="4CED909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ειδικός αγορητής του Κομμουνιστικού Κόμματος Ελλάδος κ. Ιωάννης Δελής. </w:t>
      </w:r>
    </w:p>
    <w:p w14:paraId="4CED9097"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Ευχαριστώ, κύριε Πρόεδρε.</w:t>
      </w:r>
    </w:p>
    <w:p w14:paraId="4CED9098" w14:textId="77777777" w:rsidR="00807BFC" w:rsidRDefault="003B0973">
      <w:pPr>
        <w:spacing w:line="600" w:lineRule="auto"/>
        <w:ind w:firstLine="720"/>
        <w:contextualSpacing/>
        <w:jc w:val="both"/>
        <w:rPr>
          <w:rFonts w:eastAsia="Times New Roman"/>
          <w:szCs w:val="24"/>
        </w:rPr>
      </w:pPr>
      <w:r>
        <w:rPr>
          <w:rFonts w:eastAsia="Times New Roman"/>
          <w:szCs w:val="24"/>
        </w:rPr>
        <w:t>Κυρίες και κύριοι Βουλευτές,</w:t>
      </w:r>
      <w:r>
        <w:rPr>
          <w:rFonts w:eastAsia="Times New Roman"/>
          <w:szCs w:val="24"/>
        </w:rPr>
        <w:t xml:space="preserve"> όπως προκύπτει από την ίδια την </w:t>
      </w:r>
      <w:r>
        <w:rPr>
          <w:rFonts w:eastAsia="Times New Roman"/>
          <w:szCs w:val="24"/>
        </w:rPr>
        <w:t>α</w:t>
      </w:r>
      <w:r>
        <w:rPr>
          <w:rFonts w:eastAsia="Times New Roman"/>
          <w:szCs w:val="24"/>
        </w:rPr>
        <w:t xml:space="preserve">ιτιολογική του </w:t>
      </w:r>
      <w:r>
        <w:rPr>
          <w:rFonts w:eastAsia="Times New Roman"/>
          <w:szCs w:val="24"/>
        </w:rPr>
        <w:t>έ</w:t>
      </w:r>
      <w:r>
        <w:rPr>
          <w:rFonts w:eastAsia="Times New Roman"/>
          <w:szCs w:val="24"/>
        </w:rPr>
        <w:t xml:space="preserve">κθεση, το σημερινό νομοσχέδιο αποτελεί τη φυσική συνέχεια του ν.4070/2012 ενός </w:t>
      </w:r>
      <w:proofErr w:type="spellStart"/>
      <w:r>
        <w:rPr>
          <w:rFonts w:eastAsia="Times New Roman"/>
          <w:szCs w:val="24"/>
        </w:rPr>
        <w:t>μνημονιακού</w:t>
      </w:r>
      <w:proofErr w:type="spellEnd"/>
      <w:r>
        <w:rPr>
          <w:rFonts w:eastAsia="Times New Roman"/>
          <w:szCs w:val="24"/>
        </w:rPr>
        <w:t>, δηλαδή, νόμου της Νέας Δημοκρατίας και του ΠΑΣΟΚ. Και αυτό από μόνο του λέει πολλά. Το ποιο σημαντικό; Οι διαχειρι</w:t>
      </w:r>
      <w:r>
        <w:rPr>
          <w:rFonts w:eastAsia="Times New Roman"/>
          <w:szCs w:val="24"/>
        </w:rPr>
        <w:t xml:space="preserve">στές της αστικής </w:t>
      </w:r>
      <w:r>
        <w:rPr>
          <w:rFonts w:eastAsia="Times New Roman"/>
          <w:szCs w:val="24"/>
        </w:rPr>
        <w:lastRenderedPageBreak/>
        <w:t xml:space="preserve">διακυβέρνησης μπορεί να αλλάζουν, όχι όμως και η κεντρική πολιτική κατεύθυνση και στρατηγική της αστικής εξουσίας. </w:t>
      </w:r>
    </w:p>
    <w:p w14:paraId="4CED9099"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Ποιο είναι το περιεχόμενο του σχεδίου νόμου που σήμερα συζητάμε στην Ολομέλεια και χτες και προχτές στην </w:t>
      </w:r>
      <w:r>
        <w:rPr>
          <w:rFonts w:eastAsia="Times New Roman"/>
          <w:szCs w:val="24"/>
        </w:rPr>
        <w:t>ε</w:t>
      </w:r>
      <w:r>
        <w:rPr>
          <w:rFonts w:eastAsia="Times New Roman"/>
          <w:szCs w:val="24"/>
        </w:rPr>
        <w:t>πιτροπή, και</w:t>
      </w:r>
      <w:r>
        <w:rPr>
          <w:rFonts w:eastAsia="Times New Roman"/>
          <w:szCs w:val="24"/>
        </w:rPr>
        <w:t>,</w:t>
      </w:r>
      <w:r>
        <w:rPr>
          <w:rFonts w:eastAsia="Times New Roman"/>
          <w:szCs w:val="24"/>
        </w:rPr>
        <w:t xml:space="preserve"> μάλ</w:t>
      </w:r>
      <w:r>
        <w:rPr>
          <w:rFonts w:eastAsia="Times New Roman"/>
          <w:szCs w:val="24"/>
        </w:rPr>
        <w:t>ιστα, με την προσφιλή στο</w:t>
      </w:r>
      <w:r>
        <w:rPr>
          <w:rFonts w:eastAsia="Times New Roman"/>
          <w:szCs w:val="24"/>
        </w:rPr>
        <w:t>ν</w:t>
      </w:r>
      <w:r>
        <w:rPr>
          <w:rFonts w:eastAsia="Times New Roman"/>
          <w:szCs w:val="24"/>
        </w:rPr>
        <w:t xml:space="preserve"> ΣΥΡΙΖΑ διαδικασία του επείγοντος; Τα δώδεκα από τα δεκατρία άρθρα του μεταφέρουν και ενσωματώνουν στο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 xml:space="preserve">ίκαιο την </w:t>
      </w:r>
      <w:r>
        <w:rPr>
          <w:rFonts w:eastAsia="Times New Roman"/>
          <w:szCs w:val="24"/>
        </w:rPr>
        <w:t>ο</w:t>
      </w:r>
      <w:r>
        <w:rPr>
          <w:rFonts w:eastAsia="Times New Roman"/>
          <w:szCs w:val="24"/>
        </w:rPr>
        <w:t xml:space="preserve">δηγία 2014/61/ΕΕ της Ευρωπαϊκής Ένωσης, μεταγενέστερης βέβαια του ν. 4070/2012, εξ ου και η ανάγκη </w:t>
      </w:r>
      <w:proofErr w:type="spellStart"/>
      <w:r>
        <w:rPr>
          <w:rFonts w:eastAsia="Times New Roman"/>
          <w:szCs w:val="24"/>
        </w:rPr>
        <w:t>επικαιρ</w:t>
      </w:r>
      <w:r>
        <w:rPr>
          <w:rFonts w:eastAsia="Times New Roman"/>
          <w:szCs w:val="24"/>
        </w:rPr>
        <w:t>οποίησης</w:t>
      </w:r>
      <w:proofErr w:type="spellEnd"/>
      <w:r>
        <w:rPr>
          <w:rFonts w:eastAsia="Times New Roman"/>
          <w:szCs w:val="24"/>
        </w:rPr>
        <w:t xml:space="preserve"> και προσαρμογής αυτού του νόμου σύμφωνα με την </w:t>
      </w:r>
      <w:proofErr w:type="spellStart"/>
      <w:r>
        <w:rPr>
          <w:rFonts w:eastAsia="Times New Roman"/>
          <w:szCs w:val="24"/>
        </w:rPr>
        <w:t>ευρωενωσιακή</w:t>
      </w:r>
      <w:proofErr w:type="spellEnd"/>
      <w:r>
        <w:rPr>
          <w:rFonts w:eastAsia="Times New Roman"/>
          <w:szCs w:val="24"/>
        </w:rPr>
        <w:t xml:space="preserve"> στρατηγική για τον κλάδο μάλιστα των τηλεπικοινωνιών που εξελίσσεται συνεχώς και ραγδαία. </w:t>
      </w:r>
    </w:p>
    <w:p w14:paraId="4CED909A" w14:textId="77777777" w:rsidR="00807BFC" w:rsidRDefault="003B0973">
      <w:pPr>
        <w:spacing w:line="600" w:lineRule="auto"/>
        <w:ind w:firstLine="720"/>
        <w:contextualSpacing/>
        <w:jc w:val="both"/>
        <w:rPr>
          <w:rFonts w:eastAsia="Times New Roman"/>
          <w:szCs w:val="24"/>
        </w:rPr>
      </w:pPr>
      <w:r>
        <w:rPr>
          <w:rFonts w:eastAsia="Times New Roman"/>
          <w:szCs w:val="24"/>
        </w:rPr>
        <w:t>Το δέκατο τρίτο άρθρο του νομοσχεδίου με τον τίτλο «</w:t>
      </w:r>
      <w:r>
        <w:rPr>
          <w:rFonts w:eastAsia="Times New Roman"/>
          <w:szCs w:val="24"/>
        </w:rPr>
        <w:t>λ</w:t>
      </w:r>
      <w:r>
        <w:rPr>
          <w:rFonts w:eastAsia="Times New Roman"/>
          <w:szCs w:val="24"/>
        </w:rPr>
        <w:t>οιπές διατάξεις» όπως και τα εκτενή παραρτή</w:t>
      </w:r>
      <w:r>
        <w:rPr>
          <w:rFonts w:eastAsia="Times New Roman"/>
          <w:szCs w:val="24"/>
        </w:rPr>
        <w:t xml:space="preserve">ματα που περιέχονται στο νομοσχέδιο, αποτελούν την ουρά και το αναγκαίο συμπλήρωμα της κοινοτικής </w:t>
      </w:r>
      <w:r>
        <w:rPr>
          <w:rFonts w:eastAsia="Times New Roman"/>
          <w:szCs w:val="24"/>
        </w:rPr>
        <w:t>ο</w:t>
      </w:r>
      <w:r>
        <w:rPr>
          <w:rFonts w:eastAsia="Times New Roman"/>
          <w:szCs w:val="24"/>
        </w:rPr>
        <w:t>δηγίας. Σε αυτή αναφέρονται, αυτή υπηρετούν και αυτά δεν αναιρούνται από τα όποια θετικά σημεία του άρθρου 13 για τους εργαζόμενους στην Εθνική Επιτροπή Τηλε</w:t>
      </w:r>
      <w:r>
        <w:rPr>
          <w:rFonts w:eastAsia="Times New Roman"/>
          <w:szCs w:val="24"/>
        </w:rPr>
        <w:t xml:space="preserve">πικοινωνιών και Ταχυδρομείων. </w:t>
      </w:r>
    </w:p>
    <w:p w14:paraId="4CED909B"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 xml:space="preserve">Ποιος είναι ο στόχος αυτού του νομοσχεδίου; Αυτός γράφεται φαρδιά-πλατιά στον τίτλο του. Πέρα από την εναρμόνιση με την κοινοτική </w:t>
      </w:r>
      <w:r>
        <w:rPr>
          <w:rFonts w:eastAsia="Times New Roman"/>
          <w:szCs w:val="24"/>
        </w:rPr>
        <w:t>ο</w:t>
      </w:r>
      <w:r>
        <w:rPr>
          <w:rFonts w:eastAsia="Times New Roman"/>
          <w:szCs w:val="24"/>
        </w:rPr>
        <w:t xml:space="preserve">δηγία αναγράφεται επί λέξει: «Μέτρα μείωσης του κόστους εγκατάστασης </w:t>
      </w:r>
      <w:proofErr w:type="spellStart"/>
      <w:r>
        <w:rPr>
          <w:rFonts w:eastAsia="Times New Roman"/>
          <w:szCs w:val="24"/>
        </w:rPr>
        <w:t>υψίρρυθμων</w:t>
      </w:r>
      <w:proofErr w:type="spellEnd"/>
      <w:r>
        <w:rPr>
          <w:rFonts w:eastAsia="Times New Roman"/>
          <w:szCs w:val="24"/>
        </w:rPr>
        <w:t xml:space="preserve"> δικτύων ηλεκτρ</w:t>
      </w:r>
      <w:r>
        <w:rPr>
          <w:rFonts w:eastAsia="Times New Roman"/>
          <w:szCs w:val="24"/>
        </w:rPr>
        <w:t xml:space="preserve">ονικών επικοινωνιών». Μέτρα μείωσης, δηλαδή, του επιχειρηματικού κόστους των μονοπωλίων του κλάδου, στα χέρια των οποίων βρίσκονται πια εξολοκλήρου οι τηλεπικοινωνίες της χώρας. Και αυτά τα μονοπώλια είναι που θα κερδίσουν από τη μείωση του κόστους. </w:t>
      </w:r>
    </w:p>
    <w:p w14:paraId="4CED909C" w14:textId="77777777" w:rsidR="00807BFC" w:rsidRDefault="003B0973">
      <w:pPr>
        <w:spacing w:line="600" w:lineRule="auto"/>
        <w:ind w:firstLine="720"/>
        <w:contextualSpacing/>
        <w:jc w:val="both"/>
        <w:rPr>
          <w:rFonts w:eastAsia="Times New Roman"/>
          <w:szCs w:val="24"/>
        </w:rPr>
      </w:pPr>
      <w:r>
        <w:rPr>
          <w:rFonts w:eastAsia="Times New Roman"/>
          <w:szCs w:val="24"/>
        </w:rPr>
        <w:t>Αντίθ</w:t>
      </w:r>
      <w:r>
        <w:rPr>
          <w:rFonts w:eastAsia="Times New Roman"/>
          <w:szCs w:val="24"/>
        </w:rPr>
        <w:t xml:space="preserve">ετα τα λαϊκά νοικοκυριά θα επιβαρυνθούν με το επιπλέον κόστος κατασκευής της υποδομής ψηφιακής τεχνολογίας σε κάθε καινούργιο κτήριο σήμερα και σε όλα τα παλιά ενδεχομένως αύριο, σύμφωνα με το άρθρο 7 του νομοσχεδίου. </w:t>
      </w:r>
    </w:p>
    <w:p w14:paraId="4CED909D" w14:textId="77777777" w:rsidR="00807BFC" w:rsidRDefault="003B0973">
      <w:pPr>
        <w:spacing w:line="600" w:lineRule="auto"/>
        <w:ind w:firstLine="720"/>
        <w:contextualSpacing/>
        <w:jc w:val="both"/>
        <w:rPr>
          <w:rFonts w:eastAsia="Times New Roman"/>
          <w:szCs w:val="24"/>
        </w:rPr>
      </w:pPr>
      <w:r>
        <w:rPr>
          <w:rFonts w:eastAsia="Times New Roman"/>
          <w:szCs w:val="24"/>
        </w:rPr>
        <w:t>Το νομοσχέδιο, δηλαδή, επιχειρεί φόρα</w:t>
      </w:r>
      <w:r>
        <w:rPr>
          <w:rFonts w:eastAsia="Times New Roman"/>
          <w:szCs w:val="24"/>
        </w:rPr>
        <w:t xml:space="preserve"> παρτίδα μέσα στο πλαίσιο της λεγόμενης απελευθέρωσης των τηλεπικοινωνιών, το βάθεμα της ιδιωτικοποίησης του κλάδου και τη διευκόλυνση της ακόμα μεγαλύτερης κερδοφορίας των επιχειρηματικών ομίλων που δραστηριοποιούνται σε αυτόν. </w:t>
      </w:r>
    </w:p>
    <w:p w14:paraId="4CED909E" w14:textId="77777777" w:rsidR="00807BFC" w:rsidRDefault="003B0973">
      <w:pPr>
        <w:spacing w:line="600" w:lineRule="auto"/>
        <w:ind w:firstLine="720"/>
        <w:contextualSpacing/>
        <w:jc w:val="both"/>
        <w:rPr>
          <w:rFonts w:eastAsia="Times New Roman"/>
          <w:szCs w:val="24"/>
        </w:rPr>
      </w:pPr>
      <w:r>
        <w:rPr>
          <w:rFonts w:eastAsia="Times New Roman"/>
          <w:szCs w:val="24"/>
        </w:rPr>
        <w:t>Φυσικό και επόμενο, λοιπόν</w:t>
      </w:r>
      <w:r>
        <w:rPr>
          <w:rFonts w:eastAsia="Times New Roman"/>
          <w:szCs w:val="24"/>
        </w:rPr>
        <w:t xml:space="preserve">, ήταν οι εκπρόσωποι του Συνδέσμου Επιχειρήσεων Τηλεπικοινωνιών να τρίβουν τα χέρια </w:t>
      </w:r>
      <w:r>
        <w:rPr>
          <w:rFonts w:eastAsia="Times New Roman"/>
          <w:szCs w:val="24"/>
        </w:rPr>
        <w:lastRenderedPageBreak/>
        <w:t xml:space="preserve">τους από χαρά, αφού όπως είπαν χθες στην Επιτροπή Ακρόασης Φορέων, το νομοσχέδιο εξυπηρετεί τα πλάνα των επιχειρήσεών τους και κινείται, όπως είπαν, στη σωστή κατεύθυνση. </w:t>
      </w:r>
    </w:p>
    <w:p w14:paraId="4CED909F" w14:textId="77777777" w:rsidR="00807BFC" w:rsidRDefault="003B0973">
      <w:pPr>
        <w:spacing w:line="600" w:lineRule="auto"/>
        <w:ind w:firstLine="720"/>
        <w:contextualSpacing/>
        <w:jc w:val="both"/>
        <w:rPr>
          <w:rFonts w:eastAsia="Times New Roman"/>
          <w:szCs w:val="24"/>
        </w:rPr>
      </w:pPr>
      <w:r>
        <w:rPr>
          <w:rFonts w:eastAsia="Times New Roman"/>
          <w:szCs w:val="24"/>
        </w:rPr>
        <w:t>Και επειδή τρώγοντας έρχεται η όρεξη, οι ίδιοι εκπρόσωποι των επιχειρήσεων δεν παρέλειψαν να υποδείξουν και επιπλέον τροποποιήσεις στο νομοσχέδιο -πάντα προς το συμφέρον τους- όπως για παράδειγμα τη δραστική μείωση του ποσού της εγγυητικής επιστολής εκτέλε</w:t>
      </w:r>
      <w:r>
        <w:rPr>
          <w:rFonts w:eastAsia="Times New Roman"/>
          <w:szCs w:val="24"/>
        </w:rPr>
        <w:t xml:space="preserve">σης έργων, τη γρήγορη επίλυση των διαφορών που προκύπτουν και, κυρίως, το γρήγορο ξεπέρασμα του εμποδίου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που φοβάται, όπως είπαν οι εκπρόσωποι των επιχειρήσεων, το πολιτικό κόστος και αυτό τους δένει τα χέρια. </w:t>
      </w:r>
    </w:p>
    <w:p w14:paraId="4CED90A0" w14:textId="77777777" w:rsidR="00807BFC" w:rsidRDefault="003B0973">
      <w:pPr>
        <w:spacing w:line="600" w:lineRule="auto"/>
        <w:ind w:firstLine="720"/>
        <w:contextualSpacing/>
        <w:jc w:val="both"/>
        <w:rPr>
          <w:rFonts w:eastAsia="Times New Roman"/>
          <w:szCs w:val="24"/>
        </w:rPr>
      </w:pPr>
      <w:r>
        <w:rPr>
          <w:rFonts w:eastAsia="Times New Roman"/>
          <w:szCs w:val="24"/>
        </w:rPr>
        <w:t>Άμεση ήταν βέβαια κ</w:t>
      </w:r>
      <w:r>
        <w:rPr>
          <w:rFonts w:eastAsia="Times New Roman"/>
          <w:szCs w:val="24"/>
        </w:rPr>
        <w:t xml:space="preserve">αι η ανταπόκριση του αρμόδιου Υπουργού, ο οποίος μέσα σε λίγες ώρες ικανοποίησε τα περισσότερα αιτήματα των επιχειρήσεων στον ένα ή τον άλλο βαθμό. </w:t>
      </w:r>
    </w:p>
    <w:p w14:paraId="4CED90A1" w14:textId="77777777" w:rsidR="00807BFC" w:rsidRDefault="003B0973">
      <w:pPr>
        <w:spacing w:line="600" w:lineRule="auto"/>
        <w:ind w:firstLine="720"/>
        <w:contextualSpacing/>
        <w:jc w:val="both"/>
        <w:rPr>
          <w:rFonts w:eastAsia="Times New Roman"/>
          <w:szCs w:val="24"/>
        </w:rPr>
      </w:pPr>
      <w:r>
        <w:rPr>
          <w:rFonts w:eastAsia="Times New Roman"/>
          <w:szCs w:val="24"/>
        </w:rPr>
        <w:t>Υπερακόντισε, μάλιστα, ο κύριος Υπουργός στη χθεσινή του τοποθέτηση και υποσχέθηκε την επίσπευση των διαδικ</w:t>
      </w:r>
      <w:r>
        <w:rPr>
          <w:rFonts w:eastAsia="Times New Roman"/>
          <w:szCs w:val="24"/>
        </w:rPr>
        <w:t>ασιών για τη δημιουργία των απαιτούμενων τεχνικών υποδομών ακόμα και μέσω ΣΔΙΤ. Έτσι για να μη μένει και κα</w:t>
      </w:r>
      <w:r>
        <w:rPr>
          <w:rFonts w:eastAsia="Times New Roman"/>
          <w:szCs w:val="24"/>
        </w:rPr>
        <w:t>μ</w:t>
      </w:r>
      <w:r>
        <w:rPr>
          <w:rFonts w:eastAsia="Times New Roman"/>
          <w:szCs w:val="24"/>
        </w:rPr>
        <w:t xml:space="preserve">μιά αμφιβολία, </w:t>
      </w:r>
      <w:r>
        <w:rPr>
          <w:rFonts w:eastAsia="Times New Roman"/>
          <w:szCs w:val="24"/>
        </w:rPr>
        <w:lastRenderedPageBreak/>
        <w:t xml:space="preserve">δηλαδή, για το ποιον υπηρετεί κατά προτεραιότητα αυτό το αστικό κράτος. </w:t>
      </w:r>
    </w:p>
    <w:p w14:paraId="4CED90A2"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Λογικό και αναμενόμενο θα έλεγε κανείς, αν άκουγε στην ίδια </w:t>
      </w:r>
      <w:r>
        <w:rPr>
          <w:rFonts w:eastAsia="Times New Roman"/>
          <w:szCs w:val="24"/>
        </w:rPr>
        <w:t xml:space="preserve">συνεδρίαση της </w:t>
      </w:r>
      <w:r>
        <w:rPr>
          <w:rFonts w:eastAsia="Times New Roman"/>
          <w:szCs w:val="24"/>
        </w:rPr>
        <w:t>ε</w:t>
      </w:r>
      <w:r>
        <w:rPr>
          <w:rFonts w:eastAsia="Times New Roman"/>
          <w:szCs w:val="24"/>
        </w:rPr>
        <w:t>πιτροπής τον ίδιο τον Υπουργό</w:t>
      </w:r>
      <w:r>
        <w:rPr>
          <w:rFonts w:eastAsia="Times New Roman"/>
          <w:szCs w:val="24"/>
        </w:rPr>
        <w:t>,</w:t>
      </w:r>
      <w:r>
        <w:rPr>
          <w:rFonts w:eastAsia="Times New Roman"/>
          <w:szCs w:val="24"/>
        </w:rPr>
        <w:t xml:space="preserve"> να ομολογεί για το τελικό νομοσχέδιο -όπως και για το αρχικό- ότι αυτό συντάχθηκε σε πνεύμα απόλυτης συνεργασίας με τις ενδιαφερόμενες επιχειρήσεις ή αν άκουγε τον </w:t>
      </w:r>
      <w:r>
        <w:rPr>
          <w:rFonts w:eastAsia="Times New Roman"/>
          <w:szCs w:val="24"/>
        </w:rPr>
        <w:t>ε</w:t>
      </w:r>
      <w:r>
        <w:rPr>
          <w:rFonts w:eastAsia="Times New Roman"/>
          <w:szCs w:val="24"/>
        </w:rPr>
        <w:t xml:space="preserve">ισηγητή του ΣΥΡΙΖΑ να παινεύει το </w:t>
      </w:r>
      <w:r>
        <w:rPr>
          <w:rFonts w:eastAsia="Times New Roman"/>
          <w:szCs w:val="24"/>
        </w:rPr>
        <w:t xml:space="preserve">νομοσχέδιο, με το επιχείρημα ότι αυτό το θέλει τόσο πολύ η αγορά τα μεγαθήρια δηλαδή του κλάδου. </w:t>
      </w:r>
    </w:p>
    <w:p w14:paraId="4CED90A3" w14:textId="77777777" w:rsidR="00807BFC" w:rsidRDefault="003B0973">
      <w:pPr>
        <w:spacing w:line="600" w:lineRule="auto"/>
        <w:ind w:firstLine="720"/>
        <w:contextualSpacing/>
        <w:jc w:val="both"/>
        <w:rPr>
          <w:rFonts w:eastAsia="Times New Roman"/>
          <w:szCs w:val="24"/>
        </w:rPr>
      </w:pPr>
      <w:r>
        <w:rPr>
          <w:rFonts w:eastAsia="Times New Roman"/>
          <w:szCs w:val="24"/>
        </w:rPr>
        <w:t>Μετά από όλα αυτά πώς να μην εκδηλωθεί και το πνεύμα της συναίνεσης ανάμεσα στα αστικά κόμματα</w:t>
      </w:r>
      <w:r>
        <w:rPr>
          <w:rFonts w:eastAsia="Times New Roman"/>
          <w:szCs w:val="24"/>
        </w:rPr>
        <w:t>,</w:t>
      </w:r>
      <w:r>
        <w:rPr>
          <w:rFonts w:eastAsia="Times New Roman"/>
          <w:szCs w:val="24"/>
        </w:rPr>
        <w:t xml:space="preserve"> που υποδέχθηκαν θετικά και υπερψηφίζουν το νομοσχέδιο με ανακο</w:t>
      </w:r>
      <w:r>
        <w:rPr>
          <w:rFonts w:eastAsia="Times New Roman"/>
          <w:szCs w:val="24"/>
        </w:rPr>
        <w:t>ύφιση; Τι δείχνει αυτό; Μα φυσικά τι άλλο από τη στρατηγική συμπόρευση αυτών των πολιτικών δυνάμεων -κυβερνητικών και αντιπολιτευόμενων- στον καπιταλιστικό δρόμο ανάπτυξης τον οποίο σχεδιάζει και επιβλέπει η Ευρωπαϊκή Ένωση με γνώμονα τα συμφέροντα του κεφ</w:t>
      </w:r>
      <w:r>
        <w:rPr>
          <w:rFonts w:eastAsia="Times New Roman"/>
          <w:szCs w:val="24"/>
        </w:rPr>
        <w:t xml:space="preserve">αλαίου; </w:t>
      </w:r>
    </w:p>
    <w:p w14:paraId="4CED90A4"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Βεβαίως υπήρξε και μια μικρή σχετική γκρίνια από αυτή την </w:t>
      </w:r>
      <w:r>
        <w:rPr>
          <w:rFonts w:eastAsia="Times New Roman"/>
          <w:szCs w:val="24"/>
        </w:rPr>
        <w:t>Α</w:t>
      </w:r>
      <w:r>
        <w:rPr>
          <w:rFonts w:eastAsia="Times New Roman"/>
          <w:szCs w:val="24"/>
        </w:rPr>
        <w:t xml:space="preserve">ντιπολίτευση προς την Κυβέρνηση για το αργοπορημένο </w:t>
      </w:r>
      <w:r>
        <w:rPr>
          <w:rFonts w:eastAsia="Times New Roman"/>
          <w:szCs w:val="24"/>
        </w:rPr>
        <w:lastRenderedPageBreak/>
        <w:t>του νομοσχεδίου και ορισμένες ήπιες αλληλοκατηγορίες στο μοίρασμα των ευθυνών για τη ψηφιακή καθυστέρηση της χώρας. Τελικά, όμως, όλα αυ</w:t>
      </w:r>
      <w:r>
        <w:rPr>
          <w:rFonts w:eastAsia="Times New Roman"/>
          <w:szCs w:val="24"/>
        </w:rPr>
        <w:t>τά υποχώρησαν</w:t>
      </w:r>
      <w:r>
        <w:rPr>
          <w:rFonts w:eastAsia="Times New Roman"/>
          <w:szCs w:val="24"/>
        </w:rPr>
        <w:t>,</w:t>
      </w:r>
      <w:r>
        <w:rPr>
          <w:rFonts w:eastAsia="Times New Roman"/>
          <w:szCs w:val="24"/>
        </w:rPr>
        <w:t xml:space="preserve"> μπρος στο συναινετικό κλίμα που επικράτησε. </w:t>
      </w:r>
    </w:p>
    <w:p w14:paraId="4CED90A5" w14:textId="77777777" w:rsidR="00807BFC" w:rsidRDefault="003B0973">
      <w:pPr>
        <w:spacing w:line="600" w:lineRule="auto"/>
        <w:ind w:firstLine="720"/>
        <w:contextualSpacing/>
        <w:jc w:val="both"/>
        <w:rPr>
          <w:rFonts w:eastAsia="Times New Roman"/>
          <w:szCs w:val="24"/>
        </w:rPr>
      </w:pPr>
      <w:r>
        <w:rPr>
          <w:rFonts w:eastAsia="Times New Roman"/>
          <w:szCs w:val="24"/>
        </w:rPr>
        <w:t>Η Νέα Δημοκρατία, μάλιστα, φώναζε και φωνάζει και για το πότε, επιτέλους, θα πέσουν τα πρώτα χρήματα στην αγορά του τηλεπικοινωνιακού κλάδου, όπως είπε. Και τα χρήματα αυτά όπως είναι γνωστό, κατε</w:t>
      </w:r>
      <w:r>
        <w:rPr>
          <w:rFonts w:eastAsia="Times New Roman"/>
          <w:szCs w:val="24"/>
        </w:rPr>
        <w:t xml:space="preserve">υθύνονται τελικά πάντα στη στήριξη των επιχειρηματικών ομίλων. </w:t>
      </w:r>
    </w:p>
    <w:p w14:paraId="4CED90A6" w14:textId="77777777" w:rsidR="00807BFC" w:rsidRDefault="003B0973">
      <w:pPr>
        <w:spacing w:line="600" w:lineRule="auto"/>
        <w:ind w:firstLine="720"/>
        <w:contextualSpacing/>
        <w:jc w:val="both"/>
        <w:rPr>
          <w:rFonts w:eastAsia="Times New Roman"/>
          <w:szCs w:val="24"/>
        </w:rPr>
      </w:pPr>
      <w:r>
        <w:rPr>
          <w:rFonts w:eastAsia="Times New Roman"/>
          <w:szCs w:val="24"/>
        </w:rPr>
        <w:t>Από την άλλη κυβερνητικοί Βουλευτές αγωνιούν στις ομιλίες τους για το τεχνολογικό χάσμα των ελληνικών επιχειρήσεων. Μόνο που αυτή τους η αγωνία δεν αφορά, βέβαια, τους χιλιάδες αυτοαπασχολούμε</w:t>
      </w:r>
      <w:r>
        <w:rPr>
          <w:rFonts w:eastAsia="Times New Roman"/>
          <w:szCs w:val="24"/>
        </w:rPr>
        <w:t xml:space="preserve">νους των μικρών επιχειρήσεων, τους οποίους καταστρέφει μαζικά η κυβερνητική πολιτική. Κάποιοι άλλοι κυβερνητικοί και μη Βουλευτές -ακόμα και ο Υπουργός- προσκαλούν του αγρότες στην εποχή της ψηφιακής γεωργίας, πρόσκληση που απευθύνεται, βεβαία, στους </w:t>
      </w:r>
      <w:proofErr w:type="spellStart"/>
      <w:r>
        <w:rPr>
          <w:rFonts w:eastAsia="Times New Roman"/>
          <w:szCs w:val="24"/>
        </w:rPr>
        <w:t>μεγαλ</w:t>
      </w:r>
      <w:r>
        <w:rPr>
          <w:rFonts w:eastAsia="Times New Roman"/>
          <w:szCs w:val="24"/>
        </w:rPr>
        <w:t>οαγρότες</w:t>
      </w:r>
      <w:proofErr w:type="spellEnd"/>
      <w:r>
        <w:rPr>
          <w:rFonts w:eastAsia="Times New Roman"/>
          <w:szCs w:val="24"/>
        </w:rPr>
        <w:t xml:space="preserve"> των μεγάλων αγροτικών καπιταλιστικών εκμεταλλεύσεων και όχι στους </w:t>
      </w:r>
      <w:proofErr w:type="spellStart"/>
      <w:r>
        <w:rPr>
          <w:rFonts w:eastAsia="Times New Roman"/>
          <w:szCs w:val="24"/>
        </w:rPr>
        <w:t>φτωχομεσαίους</w:t>
      </w:r>
      <w:proofErr w:type="spellEnd"/>
      <w:r>
        <w:rPr>
          <w:rFonts w:eastAsia="Times New Roman"/>
          <w:szCs w:val="24"/>
        </w:rPr>
        <w:t xml:space="preserve"> αγρότες που τους θερίζει το δρεπάνι της Κοινής </w:t>
      </w:r>
      <w:r>
        <w:rPr>
          <w:rFonts w:eastAsia="Times New Roman"/>
          <w:szCs w:val="24"/>
        </w:rPr>
        <w:lastRenderedPageBreak/>
        <w:t>Αγροτικής Πολιτικής της Ευρωπαϊκής Ένωσης αλλά και τη</w:t>
      </w:r>
      <w:r>
        <w:rPr>
          <w:rFonts w:eastAsia="Times New Roman"/>
          <w:szCs w:val="24"/>
        </w:rPr>
        <w:t>ς</w:t>
      </w:r>
      <w:r>
        <w:rPr>
          <w:rFonts w:eastAsia="Times New Roman"/>
          <w:szCs w:val="24"/>
        </w:rPr>
        <w:t xml:space="preserve"> κυβερνητικής πολιτικής.</w:t>
      </w:r>
    </w:p>
    <w:p w14:paraId="4CED90A7"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Συμφωνείτε, λοιπόν, όλοι σας να είναι οι </w:t>
      </w:r>
      <w:r>
        <w:rPr>
          <w:rFonts w:eastAsia="Times New Roman"/>
          <w:szCs w:val="24"/>
        </w:rPr>
        <w:t xml:space="preserve">τηλεπικοινωνίες και η επικοινωνία εμπόρευμα κερδοφόρο στα χέρια των επιχειρηματικών ομίλων και όχι δικαίωμα κοινωνικό. Τότε, όμως, δεν μπορείτε να μιλάτε για καθολική πρόσβαση στην ψηφιακή τεχνολογία, η οποία λόγω κόστους είναι απαγορευτική για εκτεταμένα </w:t>
      </w:r>
      <w:r>
        <w:rPr>
          <w:rFonts w:eastAsia="Times New Roman"/>
          <w:szCs w:val="24"/>
        </w:rPr>
        <w:t>λαϊκά στρώματα</w:t>
      </w:r>
      <w:r>
        <w:rPr>
          <w:rFonts w:eastAsia="Times New Roman"/>
          <w:szCs w:val="24"/>
        </w:rPr>
        <w:t>,</w:t>
      </w:r>
      <w:r>
        <w:rPr>
          <w:rFonts w:eastAsia="Times New Roman"/>
          <w:szCs w:val="24"/>
        </w:rPr>
        <w:t xml:space="preserve"> που τα σπρώχνει η πολιτική σας ολοένα και πιο βαθιά στη φτώχια. </w:t>
      </w:r>
    </w:p>
    <w:p w14:paraId="4CED90A8" w14:textId="77777777" w:rsidR="00807BFC" w:rsidRDefault="003B0973">
      <w:pPr>
        <w:spacing w:line="600" w:lineRule="auto"/>
        <w:ind w:firstLine="720"/>
        <w:contextualSpacing/>
        <w:jc w:val="both"/>
        <w:rPr>
          <w:rFonts w:eastAsia="Times New Roman"/>
          <w:szCs w:val="24"/>
        </w:rPr>
      </w:pPr>
      <w:r>
        <w:rPr>
          <w:rFonts w:eastAsia="Times New Roman"/>
          <w:szCs w:val="24"/>
        </w:rPr>
        <w:t>Μήπως η εφαρμογή της τηλεϊατρικής, για παράδειγμα, στην οποία κι εσείς αναφέρεστε, δικαιώνει την πολιτική σας; Πράγματι η αξιοποίηση του διαδικτύου στην υγεία, μέσω της τηλεϊα</w:t>
      </w:r>
      <w:r>
        <w:rPr>
          <w:rFonts w:eastAsia="Times New Roman"/>
          <w:szCs w:val="24"/>
        </w:rPr>
        <w:t>τρικής, φυσικά και πολλαπλασιάζει τις δυνατότητες της υγειονομικής κάλυψης του συνόλου του πληθυσμού, δρώντας επικουρικά και συμπληρωματικά μέσα σε ένα επαρκώς στελεχωμένο, δωρεάν, αποκλειστικά κρατικό σύστημα υγείας, επιτρέποντας ακόμα και τη διεξαγωγή πε</w:t>
      </w:r>
      <w:r>
        <w:rPr>
          <w:rFonts w:eastAsia="Times New Roman"/>
          <w:szCs w:val="24"/>
        </w:rPr>
        <w:t xml:space="preserve">ρίπλοκων ιατρικών πράξεων σε απομακρυσμένες περιοχές. </w:t>
      </w:r>
    </w:p>
    <w:p w14:paraId="4CED90A9"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 xml:space="preserve">Τέτοιο, όμως, σύστημα υγείας όπως έχει αποδειχθεί και ιστορικά, προϋποθέτει σοσιαλιστικές συνθήκες, όπου η υγεία αντιμετωπίζεται ως κοινωνικό αγαθό κι όχι ως πανάκριβο εμπόρευμα. </w:t>
      </w:r>
    </w:p>
    <w:p w14:paraId="4CED90AA" w14:textId="77777777" w:rsidR="00807BFC" w:rsidRDefault="003B0973">
      <w:pPr>
        <w:spacing w:line="600" w:lineRule="auto"/>
        <w:ind w:firstLine="720"/>
        <w:contextualSpacing/>
        <w:jc w:val="both"/>
        <w:rPr>
          <w:rFonts w:eastAsia="Times New Roman"/>
          <w:szCs w:val="24"/>
        </w:rPr>
      </w:pPr>
      <w:r>
        <w:rPr>
          <w:rFonts w:eastAsia="Times New Roman"/>
          <w:szCs w:val="24"/>
        </w:rPr>
        <w:t>Αντίθετα στις σημεριν</w:t>
      </w:r>
      <w:r>
        <w:rPr>
          <w:rFonts w:eastAsia="Times New Roman"/>
          <w:szCs w:val="24"/>
        </w:rPr>
        <w:t>ές συνθήκες κυριαρχίας των καπιταλιστικών, των εκμεταλλευτικών σχέσεων η τηλεϊατρική αξιοποιείται και αυτή ως όχημα για την περαιτέρω εμπορευματοποίηση της υγείας, για την αύξηση της κερδοφορίας των ομίλων της υγείας, για τη δραστική περικοπή κρατικών δαπα</w:t>
      </w:r>
      <w:r>
        <w:rPr>
          <w:rFonts w:eastAsia="Times New Roman"/>
          <w:szCs w:val="24"/>
        </w:rPr>
        <w:t>νών, καταργώντας περιφερειακές υπηρεσίες υγείας και αντικαθιστώντας τες με την τηλεϊατρική. Αυτό έχει ως αποτέλεσμα σε απομονωμένα μέρη ακόμα και ο αγροτικός γιατρός να αντικαθίσταται με μια τηλεϊατρική σύνδεση, που φυσικά δεν καλύπτει ούτε στοιχειωδώς τις</w:t>
      </w:r>
      <w:r>
        <w:rPr>
          <w:rFonts w:eastAsia="Times New Roman"/>
          <w:szCs w:val="24"/>
        </w:rPr>
        <w:t xml:space="preserve"> ανάγκες. </w:t>
      </w:r>
    </w:p>
    <w:p w14:paraId="4CED90AB" w14:textId="77777777" w:rsidR="00807BFC" w:rsidRDefault="003B0973">
      <w:pPr>
        <w:spacing w:line="600" w:lineRule="auto"/>
        <w:ind w:firstLine="720"/>
        <w:contextualSpacing/>
        <w:jc w:val="both"/>
        <w:rPr>
          <w:rFonts w:eastAsia="Times New Roman"/>
          <w:szCs w:val="24"/>
        </w:rPr>
      </w:pPr>
      <w:r>
        <w:rPr>
          <w:rFonts w:eastAsia="Times New Roman"/>
          <w:szCs w:val="24"/>
        </w:rPr>
        <w:t>Άλλο παράδειγμα από το εμπόριο. Μήπως η προώθηση του ηλεκτρονικού εμπορίου δεν επιταχύνει τη συγκεντροποίηση σε μια σειρά κλάδους, εκτοπίζοντας και καταστρέφοντας τους μικρούς της αγοράς; Τελικά οι ωφελημένοι από την προώθηση του διαδικτυακού εμ</w:t>
      </w:r>
      <w:r>
        <w:rPr>
          <w:rFonts w:eastAsia="Times New Roman"/>
          <w:szCs w:val="24"/>
        </w:rPr>
        <w:t>πορίου</w:t>
      </w:r>
      <w:r>
        <w:rPr>
          <w:rFonts w:eastAsia="Times New Roman"/>
          <w:szCs w:val="24"/>
        </w:rPr>
        <w:t>,</w:t>
      </w:r>
      <w:r>
        <w:rPr>
          <w:rFonts w:eastAsia="Times New Roman"/>
          <w:szCs w:val="24"/>
        </w:rPr>
        <w:t xml:space="preserve"> δεν είναι οι μεγάλοι όμιλοι που ελέγχουν το διαδίκτυο και τη σχετική τεχνογνωσία, οι τραπεζικοί όμιλοι που </w:t>
      </w:r>
      <w:r>
        <w:rPr>
          <w:rFonts w:eastAsia="Times New Roman"/>
          <w:szCs w:val="24"/>
        </w:rPr>
        <w:lastRenderedPageBreak/>
        <w:t xml:space="preserve">πωλούν τα πιστωτικά προϊόντα τους και οι μεγάλοι εμπορικοί όμιλοι; </w:t>
      </w:r>
    </w:p>
    <w:p w14:paraId="4CED90AC" w14:textId="77777777" w:rsidR="00807BFC" w:rsidRDefault="003B0973">
      <w:pPr>
        <w:spacing w:line="600" w:lineRule="auto"/>
        <w:ind w:firstLine="720"/>
        <w:contextualSpacing/>
        <w:jc w:val="both"/>
        <w:rPr>
          <w:rFonts w:eastAsia="Times New Roman"/>
          <w:b/>
          <w:szCs w:val="24"/>
        </w:rPr>
      </w:pPr>
      <w:r>
        <w:rPr>
          <w:rFonts w:eastAsia="Times New Roman"/>
          <w:szCs w:val="24"/>
        </w:rPr>
        <w:t>Η όποια σεβαστή -και είναι πράγματι σεβαστή- εξοικονόμηση πόρων που προκύ</w:t>
      </w:r>
      <w:r>
        <w:rPr>
          <w:rFonts w:eastAsia="Times New Roman"/>
          <w:szCs w:val="24"/>
        </w:rPr>
        <w:t>πτει από το ηλεκτρόνιο εμπόριο, δεν καταλήγει τελικά σε μείωση στις τιμές των εμπορευμάτων αλλά σε αύξηση της κερδοφορίας των ομίλων που ελέγχουν το ηλεκτρονικό εμπόριο.</w:t>
      </w:r>
    </w:p>
    <w:p w14:paraId="4CED90AD" w14:textId="77777777" w:rsidR="00807BFC" w:rsidRDefault="003B0973">
      <w:pPr>
        <w:spacing w:line="600" w:lineRule="auto"/>
        <w:ind w:firstLine="720"/>
        <w:contextualSpacing/>
        <w:jc w:val="both"/>
        <w:rPr>
          <w:rFonts w:eastAsia="Times New Roman"/>
          <w:szCs w:val="24"/>
        </w:rPr>
      </w:pPr>
      <w:r>
        <w:rPr>
          <w:rFonts w:eastAsia="Times New Roman"/>
          <w:szCs w:val="24"/>
        </w:rPr>
        <w:t>Τι δείχνουν αυτά τα παραδείγματα; Μα τι άλλο από την αντικοινωνική φύση ενός συστήματο</w:t>
      </w:r>
      <w:r>
        <w:rPr>
          <w:rFonts w:eastAsia="Times New Roman"/>
          <w:szCs w:val="24"/>
        </w:rPr>
        <w:t>ς, του καπιταλισμού, που ό,τι εμπορευματοποιεί και το υποτάσσει στο μόνο νόμο που γνωρίζει, στο κέρδος, το διαστρεβλώνει κοινωνικά. Γι’ αυτό και οι καταιγιστικές τεχνολογικές εξελίξεις στον κλάδο των τηλεπικοινωνιών όχι μόνο δεν αξιοποιήθηκαν και δεν αξιοπ</w:t>
      </w:r>
      <w:r>
        <w:rPr>
          <w:rFonts w:eastAsia="Times New Roman"/>
          <w:szCs w:val="24"/>
        </w:rPr>
        <w:t>οιούνται προς όφελος της λαϊκής κοινωνικής πλειοψηφίας αλλά αντίθετα αποτέλεσαν και αποτελούν τους μοχλούς για την εκτίναξη της κερδοφορίας των μεγαθηρίων του κλάδου σε βάρος αυτής της λαϊκής πλειοψηφίας.</w:t>
      </w:r>
    </w:p>
    <w:p w14:paraId="4CED90AE" w14:textId="77777777" w:rsidR="00807BFC" w:rsidRDefault="003B0973">
      <w:pPr>
        <w:spacing w:line="600" w:lineRule="auto"/>
        <w:ind w:firstLine="720"/>
        <w:contextualSpacing/>
        <w:jc w:val="both"/>
        <w:rPr>
          <w:rFonts w:eastAsia="Times New Roman"/>
          <w:szCs w:val="24"/>
        </w:rPr>
      </w:pPr>
      <w:r>
        <w:rPr>
          <w:rFonts w:eastAsia="Times New Roman"/>
          <w:szCs w:val="24"/>
        </w:rPr>
        <w:t>Και σε αυτή την επιδίωξη της καπιταλιστικής κερδοφο</w:t>
      </w:r>
      <w:r>
        <w:rPr>
          <w:rFonts w:eastAsia="Times New Roman"/>
          <w:szCs w:val="24"/>
        </w:rPr>
        <w:t xml:space="preserve">ρίας -το ξέρετε πάρα πολύ καλά- κανένα χαλινάρι δεν μπορεί τελικά να μπει. Όσες εποπτικές αρχές του κράτους κι αν θεσπίσετε, όσες </w:t>
      </w:r>
      <w:r>
        <w:rPr>
          <w:rFonts w:eastAsia="Times New Roman"/>
          <w:szCs w:val="24"/>
        </w:rPr>
        <w:lastRenderedPageBreak/>
        <w:t>ρυθμιστικές διατάξεις και εάν νομοθετήσετε, αυτές καταλήγουν αργά ή γρήγορα απλοί τροχονόμοι στην άγρια λεωφόρο του καπιταλιστ</w:t>
      </w:r>
      <w:r>
        <w:rPr>
          <w:rFonts w:eastAsia="Times New Roman"/>
          <w:szCs w:val="24"/>
        </w:rPr>
        <w:t>ικού ανταγωνισμού, μιας και το κυνήγι του καπιταλιστικού κέρδους δεν γνωρίζει ούτε όρια ούτε φραγμούς.</w:t>
      </w:r>
    </w:p>
    <w:p w14:paraId="4CED90AF" w14:textId="77777777" w:rsidR="00807BFC" w:rsidRDefault="003B0973">
      <w:pPr>
        <w:spacing w:line="600" w:lineRule="auto"/>
        <w:ind w:firstLine="720"/>
        <w:contextualSpacing/>
        <w:jc w:val="both"/>
        <w:rPr>
          <w:rFonts w:eastAsia="Times New Roman"/>
          <w:szCs w:val="24"/>
        </w:rPr>
      </w:pPr>
      <w:r>
        <w:rPr>
          <w:rFonts w:eastAsia="Times New Roman"/>
          <w:szCs w:val="24"/>
        </w:rPr>
        <w:t>Κυρίες και κύριοι Βουλευτές, τι δείχνει τελικά η ίδια η πείρα</w:t>
      </w:r>
      <w:r>
        <w:rPr>
          <w:rFonts w:eastAsia="Times New Roman"/>
          <w:szCs w:val="24"/>
        </w:rPr>
        <w:t>,</w:t>
      </w:r>
      <w:r>
        <w:rPr>
          <w:rFonts w:eastAsia="Times New Roman"/>
          <w:szCs w:val="24"/>
        </w:rPr>
        <w:t xml:space="preserve"> απ’ όλη αυτή την εξελισσόμενη από τη δεκαετία του ’90 ακόμα πολιτική της απελευθέρωσης και</w:t>
      </w:r>
      <w:r>
        <w:rPr>
          <w:rFonts w:eastAsia="Times New Roman"/>
          <w:szCs w:val="24"/>
        </w:rPr>
        <w:t xml:space="preserve"> ιδιωτικοποίησης στο χώρο των τηλεπικοινωνιών; Κέρδισαν τα λαϊκά στρώματα ή βγήκαν ζημιωμένα; Η σημερινή πραγματικότητα απαντά. Η μονοπώληση της αγοράς των τηλεπικοινωνιών στη χώρα μας από τρεις, τέσσερις -μετρημένες στα δάχτυλα είναι- μεγάλες ιδιωτικές ετ</w:t>
      </w:r>
      <w:r>
        <w:rPr>
          <w:rFonts w:eastAsia="Times New Roman"/>
          <w:szCs w:val="24"/>
        </w:rPr>
        <w:t>αιρείες -ως αποτέλεσμα, βέβαια, του άγριου ανταγωνισμού- αφ</w:t>
      </w:r>
      <w:r>
        <w:rPr>
          <w:rFonts w:eastAsia="Times New Roman"/>
          <w:szCs w:val="24"/>
        </w:rPr>
        <w:t xml:space="preserve">’ </w:t>
      </w:r>
      <w:r>
        <w:rPr>
          <w:rFonts w:eastAsia="Times New Roman"/>
          <w:szCs w:val="24"/>
        </w:rPr>
        <w:t>ενός εκτίναξαν το κόστος των τηλεπικοινωνιακών υπηρεσιών για τα λαϊκά νοικοκυριά και αφ</w:t>
      </w:r>
      <w:r>
        <w:rPr>
          <w:rFonts w:eastAsia="Times New Roman"/>
          <w:szCs w:val="24"/>
        </w:rPr>
        <w:t xml:space="preserve">’ </w:t>
      </w:r>
      <w:r>
        <w:rPr>
          <w:rFonts w:eastAsia="Times New Roman"/>
          <w:szCs w:val="24"/>
        </w:rPr>
        <w:t>ετέρου οδήγησαν τις εργασιακές σχέσεις και τα εργασιακά και μισθολογικά δικαιώματα των εργαζομένων στον κλ</w:t>
      </w:r>
      <w:r>
        <w:rPr>
          <w:rFonts w:eastAsia="Times New Roman"/>
          <w:szCs w:val="24"/>
        </w:rPr>
        <w:t xml:space="preserve">άδο αυτό στην κατάσταση της ζούγκλας. Μια επίσκεψη μόνο στα κάτεργα των </w:t>
      </w:r>
      <w:r>
        <w:rPr>
          <w:rFonts w:eastAsia="Times New Roman"/>
          <w:szCs w:val="24"/>
          <w:lang w:val="en-US"/>
        </w:rPr>
        <w:t>call</w:t>
      </w:r>
      <w:r>
        <w:rPr>
          <w:rFonts w:eastAsia="Times New Roman"/>
          <w:szCs w:val="24"/>
        </w:rPr>
        <w:t xml:space="preserve"> </w:t>
      </w:r>
      <w:r>
        <w:rPr>
          <w:rFonts w:eastAsia="Times New Roman"/>
          <w:szCs w:val="24"/>
          <w:lang w:val="en-US"/>
        </w:rPr>
        <w:t>centers</w:t>
      </w:r>
      <w:r>
        <w:rPr>
          <w:rFonts w:eastAsia="Times New Roman"/>
          <w:szCs w:val="24"/>
        </w:rPr>
        <w:t xml:space="preserve"> είναι αρκετή.</w:t>
      </w:r>
    </w:p>
    <w:p w14:paraId="4CED90B0"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Το δικό μας καθολικό και βασικό κριτήριο είναι η ικανοποίηση των συνδυασμένων και σύγχρονων λαϊκών αναγκών και για </w:t>
      </w:r>
      <w:r>
        <w:rPr>
          <w:rFonts w:eastAsia="Times New Roman"/>
          <w:szCs w:val="24"/>
        </w:rPr>
        <w:lastRenderedPageBreak/>
        <w:t>τις τηλεπικοινωνίες -έτσι κρίνουμε εμείς ω</w:t>
      </w:r>
      <w:r>
        <w:rPr>
          <w:rFonts w:eastAsia="Times New Roman"/>
          <w:szCs w:val="24"/>
        </w:rPr>
        <w:t xml:space="preserve">ς ΚΚΕ και αυτό το νομοσχέδιο-, για το εάν διασφαλίζονται φθηνές και καθολικές επικοινωνίες για όλους, για το εάν διασφαλίζεται το απόρρητο και η προστασία της προσωπικής ζωής, για το εάν προστατεύονται και ενισχύονται οι εργασιακές σχέσεις και οι συνθήκες </w:t>
      </w:r>
      <w:r>
        <w:rPr>
          <w:rFonts w:eastAsia="Times New Roman"/>
          <w:szCs w:val="24"/>
        </w:rPr>
        <w:t xml:space="preserve">εργασίας των εργαζομένων στον κλάδο αυτό, για το εάν προστατεύεται η υγεία των κατοίκων, για το εάν προστατεύεται το περιβάλλον. Τίποτα απ’ όλα αυτά! </w:t>
      </w:r>
    </w:p>
    <w:p w14:paraId="4CED90B1" w14:textId="77777777" w:rsidR="00807BFC" w:rsidRDefault="003B0973">
      <w:pPr>
        <w:spacing w:line="600" w:lineRule="auto"/>
        <w:ind w:firstLine="720"/>
        <w:contextualSpacing/>
        <w:jc w:val="both"/>
        <w:rPr>
          <w:rFonts w:eastAsia="Times New Roman"/>
          <w:szCs w:val="24"/>
        </w:rPr>
      </w:pPr>
      <w:r>
        <w:rPr>
          <w:rFonts w:eastAsia="Times New Roman"/>
          <w:szCs w:val="24"/>
        </w:rPr>
        <w:t>Το ταξικό πρόσημο του νομοσχεδίου είναι υπέρ του κεφαλαίου, με το να παρέχονται επιπλέον διευκολύνσεις κα</w:t>
      </w:r>
      <w:r>
        <w:rPr>
          <w:rFonts w:eastAsia="Times New Roman"/>
          <w:szCs w:val="24"/>
        </w:rPr>
        <w:t>ι να προωθούνται έργα και σχεδιασμοί ομίλων με γνώμονα τη δική τους κερδοφορία, η οποία, βεβαίως, αντικειμενικά αντιστρατεύεται τις λαϊκές ανάγκες.</w:t>
      </w:r>
    </w:p>
    <w:p w14:paraId="4CED90B2" w14:textId="77777777" w:rsidR="00807BFC" w:rsidRDefault="003B0973">
      <w:pPr>
        <w:spacing w:line="600" w:lineRule="auto"/>
        <w:ind w:firstLine="720"/>
        <w:contextualSpacing/>
        <w:jc w:val="both"/>
        <w:rPr>
          <w:rFonts w:eastAsia="Times New Roman"/>
          <w:szCs w:val="24"/>
        </w:rPr>
      </w:pPr>
      <w:r>
        <w:rPr>
          <w:rFonts w:eastAsia="Times New Roman"/>
          <w:szCs w:val="24"/>
        </w:rPr>
        <w:t>Για παράδειγμα η προώθηση ασύρματων δικτύων τέταρτης και πέμπτης γενιάς δεν γίνεται μετά από απόλυτη διασφάλ</w:t>
      </w:r>
      <w:r>
        <w:rPr>
          <w:rFonts w:eastAsia="Times New Roman"/>
          <w:szCs w:val="24"/>
        </w:rPr>
        <w:t>ιση για τη μη επικινδυνότητα τους για τα λαϊκά στρώματα. Αντίθετα νέες πηγές ακτινοβολίας -ίσως μικρότερης ισχύος, αλλά άλλων συχνοτήτων- και σε πολύ μικρότερη απόσταση θα εγκατασταθούν πολύ ευκολότερα με το παρόν σχέδιο νόμου, ενώ και στο άρθρο 4 οι εργαζ</w:t>
      </w:r>
      <w:r>
        <w:rPr>
          <w:rFonts w:eastAsia="Times New Roman"/>
          <w:szCs w:val="24"/>
        </w:rPr>
        <w:t xml:space="preserve">όμενοι επιβαρύνονται και με επιπλέον δαπάνες </w:t>
      </w:r>
      <w:r>
        <w:rPr>
          <w:rFonts w:eastAsia="Times New Roman"/>
          <w:szCs w:val="24"/>
        </w:rPr>
        <w:lastRenderedPageBreak/>
        <w:t xml:space="preserve">για την υποχρεωτική κατασκευή μέσα στις οικοδομές στοιχείων συνδεσιμότητας υψηλών ταχυτήτων. </w:t>
      </w:r>
    </w:p>
    <w:p w14:paraId="4CED90B3"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Το πραγματικό ερώτημα, κυρίες και κύριοι Βουλευτές, δεν είναι αν θέλουμε ή όχι την </w:t>
      </w:r>
      <w:proofErr w:type="spellStart"/>
      <w:r>
        <w:rPr>
          <w:rFonts w:eastAsia="Times New Roman"/>
          <w:szCs w:val="24"/>
        </w:rPr>
        <w:t>ευρυζωνικότητα</w:t>
      </w:r>
      <w:proofErr w:type="spellEnd"/>
      <w:r>
        <w:rPr>
          <w:rFonts w:eastAsia="Times New Roman"/>
          <w:szCs w:val="24"/>
        </w:rPr>
        <w:t xml:space="preserve"> και την ψηφιακή ανά</w:t>
      </w:r>
      <w:r>
        <w:rPr>
          <w:rFonts w:eastAsia="Times New Roman"/>
          <w:szCs w:val="24"/>
        </w:rPr>
        <w:t xml:space="preserve">πτυξη της χώρας. Φυσικά και τη θέλουμε και πριν απ’ όλους εμείς οι κομμουνιστές. Το πραγματικό ερώτημα είναι κάτω από ποιους πολιτικούς και κοινωνικούς όρους θα γίνει αυτή. Με άλλα λόγια </w:t>
      </w:r>
      <w:proofErr w:type="spellStart"/>
      <w:r>
        <w:rPr>
          <w:rFonts w:eastAsia="Times New Roman"/>
          <w:szCs w:val="24"/>
        </w:rPr>
        <w:t>ευρυζωνικότητα</w:t>
      </w:r>
      <w:proofErr w:type="spellEnd"/>
      <w:r>
        <w:rPr>
          <w:rFonts w:eastAsia="Times New Roman"/>
          <w:szCs w:val="24"/>
        </w:rPr>
        <w:t xml:space="preserve"> και ψηφιακή ανάπτυξη από ποιον και για ποιον; Ποιος κα</w:t>
      </w:r>
      <w:r>
        <w:rPr>
          <w:rFonts w:eastAsia="Times New Roman"/>
          <w:szCs w:val="24"/>
        </w:rPr>
        <w:t xml:space="preserve">ι με ποιο κριτήριο αποφασίζει για τις προτεραιότητες; Ποιος πληρώνει και ποιος καρπώνεται τη μερίδα του λέοντος από τα οφέλη; Η λαϊκή πλειοψηφία ή οι επιχειρηματικοί όμιλοι; </w:t>
      </w:r>
    </w:p>
    <w:p w14:paraId="4CED90B4" w14:textId="77777777" w:rsidR="00807BFC" w:rsidRDefault="003B0973">
      <w:pPr>
        <w:spacing w:line="600" w:lineRule="auto"/>
        <w:ind w:firstLine="720"/>
        <w:contextualSpacing/>
        <w:jc w:val="both"/>
        <w:rPr>
          <w:rFonts w:eastAsia="Times New Roman"/>
          <w:szCs w:val="24"/>
        </w:rPr>
      </w:pPr>
      <w:r>
        <w:rPr>
          <w:rFonts w:eastAsia="Times New Roman"/>
          <w:szCs w:val="24"/>
        </w:rPr>
        <w:t>Το νομοσχέδιο, η Κυβέρνηση, όλα τα αστικά κόμματα, απαντάτε με ένα στόμα: «Οι όμι</w:t>
      </w:r>
      <w:r>
        <w:rPr>
          <w:rFonts w:eastAsia="Times New Roman"/>
          <w:szCs w:val="24"/>
        </w:rPr>
        <w:t>λοι». Να γιατί το ΚΚΕ καταψηφίζει το νομοσχέδιο και επί της αρχής και επί των άρθρων.</w:t>
      </w:r>
    </w:p>
    <w:p w14:paraId="4CED90B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Αν θέλουν τα λαϊκά στρώματα να δουν ήλιο στη μοίρα τους στην ψηφιακή εποχή, που ξεκίνησε, αν θέλουν και αυτοί να λειτουργήσει σε όφελος των δικών τους σημερινών αναγκών, </w:t>
      </w:r>
      <w:r>
        <w:rPr>
          <w:rFonts w:eastAsia="Times New Roman" w:cs="Times New Roman"/>
          <w:szCs w:val="24"/>
        </w:rPr>
        <w:t xml:space="preserve">τότε δεν έχουν παρά να παλέψουν για τον ριζικά διαφορετικό τρόπο </w:t>
      </w:r>
      <w:r>
        <w:rPr>
          <w:rFonts w:eastAsia="Times New Roman" w:cs="Times New Roman"/>
          <w:szCs w:val="24"/>
        </w:rPr>
        <w:lastRenderedPageBreak/>
        <w:t>ανάπτυξης, όπου τα συγκεντρωμένα μέσα παραγωγής θα αποτελούν κοινωνική -δηλαδή δική τους- ιδιοκτησία, θα ελέγχουν οι ίδιοι της λειτουργία τους και θα τη σχεδιάζουν κεντρικά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σο</w:t>
      </w:r>
      <w:r>
        <w:rPr>
          <w:rFonts w:eastAsia="Times New Roman" w:cs="Times New Roman"/>
          <w:szCs w:val="24"/>
        </w:rPr>
        <w:t xml:space="preserve">σιαλιστικής οικονομίας. </w:t>
      </w:r>
    </w:p>
    <w:p w14:paraId="4CED90B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Τότε και μόνο τότε μέσα από τον Ενιαίο Φορέα Τηλεπικοινωνιών θα έχουν φθηνή, εύκολη, γρήγορη, ασφαλή και καθολική πρόσβαση στην επικοινωνία, στη νέα γνώση, στην ενημέρωση και στην ψυχαγωγία μέσω διαδικτύου. Μόνο τότε μπορεί να διασ</w:t>
      </w:r>
      <w:r>
        <w:rPr>
          <w:rFonts w:eastAsia="Times New Roman" w:cs="Times New Roman"/>
          <w:szCs w:val="24"/>
        </w:rPr>
        <w:t>φαλιστεί η πλήρης και σταθερή εργασία, μόνο τότε μπορεί να αξιοποιείται η αύξηση της παραγωγικότητας για τη συνεχή βελτίωση της κατάστασης της εργατικής τάξης και του λαού.</w:t>
      </w:r>
    </w:p>
    <w:p w14:paraId="4CED90B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CED90B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των Ανεξαρτήτων Ελλήνων.</w:t>
      </w:r>
    </w:p>
    <w:p w14:paraId="4CED90B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4CED90B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Πάντα ακούω με σεβασμό -και το εννοώ- τις απόψεις του Κομμουνιστικού Κόμματος. Υπάρχει ένα σημείο αναφοράς που </w:t>
      </w:r>
      <w:r>
        <w:rPr>
          <w:rFonts w:eastAsia="Times New Roman" w:cs="Times New Roman"/>
          <w:szCs w:val="24"/>
        </w:rPr>
        <w:lastRenderedPageBreak/>
        <w:t xml:space="preserve">θα συμφωνήσω μαζί του, δηλαδή στο ότι σήμερα -όσο ποτέ άλλοτε- λίγοι άνθρωποι πολύ λίγοι -σύμφωνα με την τελευταία δημοσκόπηση της </w:t>
      </w:r>
      <w:r>
        <w:rPr>
          <w:rFonts w:eastAsia="Times New Roman" w:cs="Times New Roman"/>
          <w:szCs w:val="24"/>
          <w:lang w:val="en-US"/>
        </w:rPr>
        <w:t>Oxfam</w:t>
      </w:r>
      <w:r>
        <w:rPr>
          <w:rFonts w:eastAsia="Times New Roman" w:cs="Times New Roman"/>
          <w:szCs w:val="24"/>
        </w:rPr>
        <w:t xml:space="preserve"> οκτώ μεγιστάνες- έχουν περιουσιακά στοιχεία όσο τα φτωχότερα τρ</w:t>
      </w:r>
      <w:r>
        <w:rPr>
          <w:rFonts w:eastAsia="Times New Roman" w:cs="Times New Roman"/>
          <w:szCs w:val="24"/>
        </w:rPr>
        <w:t>ιά</w:t>
      </w:r>
      <w:r>
        <w:rPr>
          <w:rFonts w:eastAsia="Times New Roman" w:cs="Times New Roman"/>
          <w:szCs w:val="24"/>
        </w:rPr>
        <w:t>μισι δισεκατομμύρια του πλανήτη. Αυτό είναι μια πραγμα</w:t>
      </w:r>
      <w:r>
        <w:rPr>
          <w:rFonts w:eastAsia="Times New Roman" w:cs="Times New Roman"/>
          <w:szCs w:val="24"/>
        </w:rPr>
        <w:t xml:space="preserve">τικότητα. Γι’ αυτό δεν μπορώ να μη σέβομαι ή να μην ακούω, τουλάχιστον, αυτά που λέει μερικές φορές το ΚΚΕ. </w:t>
      </w:r>
    </w:p>
    <w:p w14:paraId="4CED90B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Ξεφεύγω, όμως, απ’ αυτό και έχω την εξής άποψη</w:t>
      </w:r>
      <w:r>
        <w:rPr>
          <w:rFonts w:eastAsia="Times New Roman" w:cs="Times New Roman"/>
          <w:szCs w:val="24"/>
        </w:rPr>
        <w:t>.</w:t>
      </w:r>
      <w:r>
        <w:rPr>
          <w:rFonts w:eastAsia="Times New Roman" w:cs="Times New Roman"/>
          <w:szCs w:val="24"/>
        </w:rPr>
        <w:t xml:space="preserve"> Θέλω να θυμίσω</w:t>
      </w:r>
      <w:r>
        <w:rPr>
          <w:rFonts w:eastAsia="Times New Roman" w:cs="Times New Roman"/>
          <w:szCs w:val="24"/>
        </w:rPr>
        <w:t>,</w:t>
      </w:r>
      <w:r>
        <w:rPr>
          <w:rFonts w:eastAsia="Times New Roman" w:cs="Times New Roman"/>
          <w:szCs w:val="24"/>
        </w:rPr>
        <w:t xml:space="preserve"> ότι ένα μαχαίρι μπορεί να κόβει δεσμά και να είναι χρήσιμο αλλά μπορεί και να σκοτώ</w:t>
      </w:r>
      <w:r>
        <w:rPr>
          <w:rFonts w:eastAsia="Times New Roman" w:cs="Times New Roman"/>
          <w:szCs w:val="24"/>
        </w:rPr>
        <w:t xml:space="preserve">νει. Μια τηλεόραση μπορεί να αποχαυνώνει αλλά μπορεί και να ενημερώνει. Το λέω αυτό γιατί το είπα και στην </w:t>
      </w:r>
      <w:r>
        <w:rPr>
          <w:rFonts w:eastAsia="Times New Roman" w:cs="Times New Roman"/>
          <w:szCs w:val="24"/>
        </w:rPr>
        <w:t>ε</w:t>
      </w:r>
      <w:r>
        <w:rPr>
          <w:rFonts w:eastAsia="Times New Roman" w:cs="Times New Roman"/>
          <w:szCs w:val="24"/>
        </w:rPr>
        <w:t>πιτροπή, αλλά θέλω να το επαναλάβω</w:t>
      </w:r>
      <w:r>
        <w:rPr>
          <w:rFonts w:eastAsia="Times New Roman" w:cs="Times New Roman"/>
          <w:szCs w:val="24"/>
        </w:rPr>
        <w:t>,</w:t>
      </w:r>
      <w:r>
        <w:rPr>
          <w:rFonts w:eastAsia="Times New Roman" w:cs="Times New Roman"/>
          <w:szCs w:val="24"/>
        </w:rPr>
        <w:t xml:space="preserve"> όταν πρωτοεμφανίστηκαν στη βιομηχανική επανάσταση οι πρώτες μηχανές, κάποιοι εργαζόμενοι νομίζοντας ότι θα χάσου</w:t>
      </w:r>
      <w:r>
        <w:rPr>
          <w:rFonts w:eastAsia="Times New Roman" w:cs="Times New Roman"/>
          <w:szCs w:val="24"/>
        </w:rPr>
        <w:t xml:space="preserve">ν τη δουλειά τους, έμπαιναν νύκτα μέσα στα εργοστάσια και τις κατέστρεφαν, οι γνωστοί </w:t>
      </w:r>
      <w:proofErr w:type="spellStart"/>
      <w:r>
        <w:rPr>
          <w:rFonts w:eastAsia="Times New Roman" w:cs="Times New Roman"/>
          <w:szCs w:val="24"/>
        </w:rPr>
        <w:t>λουδίτες</w:t>
      </w:r>
      <w:proofErr w:type="spellEnd"/>
      <w:r>
        <w:rPr>
          <w:rFonts w:eastAsia="Times New Roman" w:cs="Times New Roman"/>
          <w:szCs w:val="24"/>
        </w:rPr>
        <w:t xml:space="preserve"> και ο </w:t>
      </w:r>
      <w:proofErr w:type="spellStart"/>
      <w:r>
        <w:rPr>
          <w:rFonts w:eastAsia="Times New Roman" w:cs="Times New Roman"/>
          <w:szCs w:val="24"/>
        </w:rPr>
        <w:t>λουδιτισμός</w:t>
      </w:r>
      <w:proofErr w:type="spellEnd"/>
      <w:r>
        <w:rPr>
          <w:rFonts w:eastAsia="Times New Roman" w:cs="Times New Roman"/>
          <w:szCs w:val="24"/>
        </w:rPr>
        <w:t xml:space="preserve"> εκείνης της εποχής. Σήμερα ξέρουμε ότι είχαν άδικο. </w:t>
      </w:r>
    </w:p>
    <w:p w14:paraId="4CED90B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Τι θέλω να πω</w:t>
      </w:r>
      <w:r>
        <w:rPr>
          <w:rFonts w:eastAsia="Times New Roman" w:cs="Times New Roman"/>
          <w:szCs w:val="24"/>
        </w:rPr>
        <w:t>.</w:t>
      </w:r>
      <w:r>
        <w:rPr>
          <w:rFonts w:eastAsia="Times New Roman" w:cs="Times New Roman"/>
          <w:szCs w:val="24"/>
        </w:rPr>
        <w:t xml:space="preserve"> Η επόμενη επανάσταση μετά τη βιομηχανική στις αρχές του προηγούμενου αιώνα,</w:t>
      </w:r>
      <w:r>
        <w:rPr>
          <w:rFonts w:eastAsia="Times New Roman" w:cs="Times New Roman"/>
          <w:szCs w:val="24"/>
        </w:rPr>
        <w:t xml:space="preserve"> είναι αυτή εδώ που </w:t>
      </w:r>
      <w:r>
        <w:rPr>
          <w:rFonts w:eastAsia="Times New Roman" w:cs="Times New Roman"/>
          <w:szCs w:val="24"/>
        </w:rPr>
        <w:lastRenderedPageBreak/>
        <w:t>ζούμε. Είναι η πληροφορική επανάσταση, η ηλεκτρονική διακυβέρνηση και η ψηφιακή εποχή. Αυτά πάνε μαζί ξέρετε, για να μην τα μπερδεύουμε. Στο πώς θα χρησιμοποιήσουμε αυτά τα δεδομένα</w:t>
      </w:r>
      <w:r>
        <w:rPr>
          <w:rFonts w:eastAsia="Times New Roman" w:cs="Times New Roman"/>
          <w:szCs w:val="24"/>
        </w:rPr>
        <w:t>,</w:t>
      </w:r>
      <w:r>
        <w:rPr>
          <w:rFonts w:eastAsia="Times New Roman" w:cs="Times New Roman"/>
          <w:szCs w:val="24"/>
        </w:rPr>
        <w:t xml:space="preserve"> εκεί διαφοροποιούμαι από άλλες απόψεις και λέω ότι έχ</w:t>
      </w:r>
      <w:r>
        <w:rPr>
          <w:rFonts w:eastAsia="Times New Roman" w:cs="Times New Roman"/>
          <w:szCs w:val="24"/>
        </w:rPr>
        <w:t xml:space="preserve">ουμε πολλή δουλειά, γιατί βρισκόμαστε σε μια νηπιακή ακόμα κατάσταση. Δεν είπε κανείς ότι θα λυθούν </w:t>
      </w:r>
      <w:r>
        <w:rPr>
          <w:rFonts w:eastAsia="Times New Roman" w:cs="Times New Roman"/>
          <w:szCs w:val="24"/>
        </w:rPr>
        <w:t xml:space="preserve">ως </w:t>
      </w:r>
      <w:r>
        <w:rPr>
          <w:rFonts w:eastAsia="Times New Roman" w:cs="Times New Roman"/>
          <w:szCs w:val="24"/>
        </w:rPr>
        <w:t>δι</w:t>
      </w:r>
      <w:r>
        <w:rPr>
          <w:rFonts w:eastAsia="Times New Roman" w:cs="Times New Roman"/>
          <w:szCs w:val="24"/>
        </w:rPr>
        <w:t>ά</w:t>
      </w:r>
      <w:r>
        <w:rPr>
          <w:rFonts w:eastAsia="Times New Roman" w:cs="Times New Roman"/>
          <w:szCs w:val="24"/>
        </w:rPr>
        <w:t xml:space="preserve"> μαγείας όλα τα προβλήματα, αλλά είμαστε υποχρεωμένοι να προσαρμοστούμε στη νέα πραγματικότητα. </w:t>
      </w:r>
    </w:p>
    <w:p w14:paraId="4CED90B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Και είτε το θέλουμε είτε όχι υπάρχουν πολλές προκαταλ</w:t>
      </w:r>
      <w:r>
        <w:rPr>
          <w:rFonts w:eastAsia="Times New Roman" w:cs="Times New Roman"/>
          <w:szCs w:val="24"/>
        </w:rPr>
        <w:t xml:space="preserve">ήψεις. Και έχουν όλα τα δίκια του κόσμου. Θέλω, όμως, να αναφερθώ σε μια δήλωση που έκανε ο </w:t>
      </w:r>
      <w:r>
        <w:rPr>
          <w:rFonts w:eastAsia="Times New Roman" w:cs="Times New Roman"/>
          <w:szCs w:val="24"/>
        </w:rPr>
        <w:t>κ</w:t>
      </w:r>
      <w:r>
        <w:rPr>
          <w:rFonts w:eastAsia="Times New Roman" w:cs="Times New Roman"/>
          <w:szCs w:val="24"/>
        </w:rPr>
        <w:t xml:space="preserve">αγκελάριος της Αυστρίας, την οποία χάρηκα που την άκουσα. Είπε ότι πέρα από τους ισολογισμούς, τους τραπεζικούς λογαριασμούς, τις </w:t>
      </w:r>
      <w:r>
        <w:rPr>
          <w:rFonts w:eastAsia="Times New Roman" w:cs="Times New Roman"/>
          <w:szCs w:val="24"/>
          <w:lang w:val="en-US"/>
        </w:rPr>
        <w:t>offshore</w:t>
      </w:r>
      <w:r>
        <w:rPr>
          <w:rFonts w:eastAsia="Times New Roman" w:cs="Times New Roman"/>
          <w:szCs w:val="24"/>
        </w:rPr>
        <w:t xml:space="preserve"> κ.λπ., ξέρετε, υπάρχουν </w:t>
      </w:r>
      <w:r>
        <w:rPr>
          <w:rFonts w:eastAsia="Times New Roman" w:cs="Times New Roman"/>
          <w:szCs w:val="24"/>
        </w:rPr>
        <w:t>και οι άνθρωποι. Ένας άνθρωπος που πάλεψε μέχρι την τελευταία στιγμή</w:t>
      </w:r>
      <w:r>
        <w:rPr>
          <w:rFonts w:eastAsia="Times New Roman" w:cs="Times New Roman"/>
          <w:szCs w:val="24"/>
        </w:rPr>
        <w:t>,</w:t>
      </w:r>
      <w:r>
        <w:rPr>
          <w:rFonts w:eastAsia="Times New Roman" w:cs="Times New Roman"/>
          <w:szCs w:val="24"/>
        </w:rPr>
        <w:t xml:space="preserve"> για να μην αναδειχθεί </w:t>
      </w:r>
      <w:r>
        <w:rPr>
          <w:rFonts w:eastAsia="Times New Roman" w:cs="Times New Roman"/>
          <w:szCs w:val="24"/>
        </w:rPr>
        <w:t>κ</w:t>
      </w:r>
      <w:r>
        <w:rPr>
          <w:rFonts w:eastAsia="Times New Roman" w:cs="Times New Roman"/>
          <w:szCs w:val="24"/>
        </w:rPr>
        <w:t>αγκελάριος στην Αυστρία κάποιος διαμετρικά αντίθετος και που πιστεύω ότι την τελευταία στιγμή βοήθησε όλος ο κόσμος της Αυστρίας σε αυτό το πράγμα. Εκεί θέλω να αν</w:t>
      </w:r>
      <w:r>
        <w:rPr>
          <w:rFonts w:eastAsia="Times New Roman" w:cs="Times New Roman"/>
          <w:szCs w:val="24"/>
        </w:rPr>
        <w:t xml:space="preserve">αφερθώ και να πω το εξής: Στο χέρι μας είναι πώς θα μπούμε και πώς θα χρησιμοποιήσουμε την καινούρια ψηφιακή εποχή. </w:t>
      </w:r>
    </w:p>
    <w:p w14:paraId="4CED90B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θα κάνω μια αναφορά στον φίλο μου τον Μίμη Ανδρουλάκη. Πριν είκοσι χρόνια έκανε μια εκπομπή κάθε Παρασκευή. Είναι ένα φωτισμένο, κατά τ</w:t>
      </w:r>
      <w:r>
        <w:rPr>
          <w:rFonts w:eastAsia="Times New Roman" w:cs="Times New Roman"/>
          <w:szCs w:val="24"/>
        </w:rPr>
        <w:t>η γνώμη μου, μυαλό, που με εντυπωσίαζε όταν τον άκουγα και τον παρακολουθούσα κάθε Παρασκευή με ένα δημοσιογράφο, όπου αυτά που σήμερα γίνονται σχεδόν το ήξερε και τα έλεγε.</w:t>
      </w:r>
    </w:p>
    <w:p w14:paraId="4CED90B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Και χαιρόμουν</w:t>
      </w:r>
      <w:r>
        <w:rPr>
          <w:rFonts w:eastAsia="Times New Roman" w:cs="Times New Roman"/>
          <w:szCs w:val="24"/>
        </w:rPr>
        <w:t>,</w:t>
      </w:r>
      <w:r>
        <w:rPr>
          <w:rFonts w:eastAsia="Times New Roman" w:cs="Times New Roman"/>
          <w:szCs w:val="24"/>
        </w:rPr>
        <w:t xml:space="preserve"> γιατί ένα μυαλό που προέρχεται από την Αριστερά -και μπράβο του- σχ</w:t>
      </w:r>
      <w:r>
        <w:rPr>
          <w:rFonts w:eastAsia="Times New Roman" w:cs="Times New Roman"/>
          <w:szCs w:val="24"/>
        </w:rPr>
        <w:t xml:space="preserve">εδόν με μαθηματική ακρίβεια έλεγε ότι θα τα κάνουμε όλα με μια συσκευή κ.λπ.. </w:t>
      </w:r>
    </w:p>
    <w:p w14:paraId="4CED90C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βρισκόμαστε μπροστά σε αυτή την πραγματικότητα και νομίζω ότι είναι χρέος </w:t>
      </w:r>
      <w:r>
        <w:rPr>
          <w:rFonts w:eastAsia="Times New Roman" w:cs="Times New Roman"/>
          <w:szCs w:val="24"/>
        </w:rPr>
        <w:t>μας,</w:t>
      </w:r>
      <w:r>
        <w:rPr>
          <w:rFonts w:eastAsia="Times New Roman" w:cs="Times New Roman"/>
          <w:szCs w:val="24"/>
        </w:rPr>
        <w:t xml:space="preserve"> να την αξιοποιήσουμε με τον καλύτερο δυνατό τρόπο. Αυτό το σχέδιο νόμου δεν κάνει τίποτα πε</w:t>
      </w:r>
      <w:r>
        <w:rPr>
          <w:rFonts w:eastAsia="Times New Roman" w:cs="Times New Roman"/>
          <w:szCs w:val="24"/>
        </w:rPr>
        <w:t>ρισσότερο και τίποτα λιγότερο</w:t>
      </w:r>
      <w:r>
        <w:rPr>
          <w:rFonts w:eastAsia="Times New Roman" w:cs="Times New Roman"/>
          <w:szCs w:val="24"/>
        </w:rPr>
        <w:t>,</w:t>
      </w:r>
      <w:r>
        <w:rPr>
          <w:rFonts w:eastAsia="Times New Roman" w:cs="Times New Roman"/>
          <w:szCs w:val="24"/>
        </w:rPr>
        <w:t xml:space="preserve"> από το να ανοίγει την πόρτα της ψηφιακής πραγματικότητας. </w:t>
      </w:r>
    </w:p>
    <w:p w14:paraId="4CED90C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Δεν θέλω να ξύνω πληγές ούτε να γυρίσω πίσω, αλλά είμαι υποχρεωμένος, μετά από αυτά που άκουσα από τη σεβαστή συνάδελφο της Αξιωματικής Αντιπολίτευσης, να θυμίσω τα α</w:t>
      </w:r>
      <w:r>
        <w:rPr>
          <w:rFonts w:eastAsia="Times New Roman" w:cs="Times New Roman"/>
          <w:szCs w:val="24"/>
        </w:rPr>
        <w:t>κόλουθα</w:t>
      </w:r>
      <w:r>
        <w:rPr>
          <w:rFonts w:eastAsia="Times New Roman" w:cs="Times New Roman"/>
          <w:szCs w:val="24"/>
        </w:rPr>
        <w:t>.</w:t>
      </w:r>
      <w:r>
        <w:rPr>
          <w:rFonts w:eastAsia="Times New Roman" w:cs="Times New Roman"/>
          <w:szCs w:val="24"/>
        </w:rPr>
        <w:t xml:space="preserve"> Πράγματι η ψηφιακή</w:t>
      </w:r>
      <w:r>
        <w:rPr>
          <w:rFonts w:eastAsia="Times New Roman" w:cs="Times New Roman"/>
          <w:szCs w:val="24"/>
        </w:rPr>
        <w:t>,</w:t>
      </w:r>
      <w:r>
        <w:rPr>
          <w:rFonts w:eastAsia="Times New Roman" w:cs="Times New Roman"/>
          <w:szCs w:val="24"/>
        </w:rPr>
        <w:t xml:space="preserve"> ξέρετε</w:t>
      </w:r>
      <w:r>
        <w:rPr>
          <w:rFonts w:eastAsia="Times New Roman" w:cs="Times New Roman"/>
          <w:szCs w:val="24"/>
        </w:rPr>
        <w:t>,</w:t>
      </w:r>
      <w:r>
        <w:rPr>
          <w:rFonts w:eastAsia="Times New Roman" w:cs="Times New Roman"/>
          <w:szCs w:val="24"/>
        </w:rPr>
        <w:t xml:space="preserve"> εποχή η ηλεκτρονική διακυβέρνηση στην πληροφοριακή επανάσταση δεν είναι ιστορία δύο </w:t>
      </w:r>
      <w:r>
        <w:rPr>
          <w:rFonts w:eastAsia="Times New Roman" w:cs="Times New Roman"/>
          <w:szCs w:val="24"/>
        </w:rPr>
        <w:lastRenderedPageBreak/>
        <w:t>ετών -θα σας το επαναλάβω- αλλά κατάκτηση των τελευταίων σαράντα χρόνων. Πολλές χώρες μπήκαν σε αυτή την πραγματικότητα πριν από τριάντ</w:t>
      </w:r>
      <w:r>
        <w:rPr>
          <w:rFonts w:eastAsia="Times New Roman" w:cs="Times New Roman"/>
          <w:szCs w:val="24"/>
        </w:rPr>
        <w:t>α χρόνια, πριν από είκοσι πέντε χρόνια, πριν από είκοσι χρόνια. Μπήκαν όμως. Και μερικές μάλιστα όπως η Εσθονία και η Λιθουανία που δεν ήταν καν χώρες</w:t>
      </w:r>
      <w:r>
        <w:rPr>
          <w:rFonts w:eastAsia="Times New Roman" w:cs="Times New Roman"/>
          <w:szCs w:val="24"/>
        </w:rPr>
        <w:t>,</w:t>
      </w:r>
      <w:r>
        <w:rPr>
          <w:rFonts w:eastAsia="Times New Roman" w:cs="Times New Roman"/>
          <w:szCs w:val="24"/>
        </w:rPr>
        <w:t xml:space="preserve"> όταν εμείς ήμασταν μέλη της Ευρωπαϊκής Ένωσης, της τότε ΕΟΚ, έχουν κάνει μία επανάσταση χρησιμοποιώντας </w:t>
      </w:r>
      <w:r>
        <w:rPr>
          <w:rFonts w:eastAsia="Times New Roman" w:cs="Times New Roman"/>
          <w:szCs w:val="24"/>
        </w:rPr>
        <w:t xml:space="preserve">την ψηφιακή εποχή. </w:t>
      </w:r>
    </w:p>
    <w:p w14:paraId="4CED90C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Θέλω, λοιπόν, να κάνω μερικά ρητορικά ερωτήματα</w:t>
      </w:r>
      <w:r>
        <w:rPr>
          <w:rFonts w:eastAsia="Times New Roman" w:cs="Times New Roman"/>
          <w:szCs w:val="24"/>
        </w:rPr>
        <w:t>.</w:t>
      </w:r>
      <w:r>
        <w:rPr>
          <w:rFonts w:eastAsia="Times New Roman" w:cs="Times New Roman"/>
          <w:szCs w:val="24"/>
        </w:rPr>
        <w:t xml:space="preserve"> Τι εμπόδιζε τις προηγούμενες διακυβερνήσεις</w:t>
      </w:r>
      <w:r>
        <w:rPr>
          <w:rFonts w:eastAsia="Times New Roman" w:cs="Times New Roman"/>
          <w:szCs w:val="24"/>
        </w:rPr>
        <w:t>,</w:t>
      </w:r>
      <w:r>
        <w:rPr>
          <w:rFonts w:eastAsia="Times New Roman" w:cs="Times New Roman"/>
          <w:szCs w:val="24"/>
        </w:rPr>
        <w:t xml:space="preserve"> να φτάσουν σε επίπεδο ηλεκτρονικών πληρωμών και να μαζεύουμε τον ΦΠΑ, να μην έχουμε φοροδιαφυγή; Είναι κάτι που έγινε επί των ημερών αυτής της</w:t>
      </w:r>
      <w:r>
        <w:rPr>
          <w:rFonts w:eastAsia="Times New Roman" w:cs="Times New Roman"/>
          <w:szCs w:val="24"/>
        </w:rPr>
        <w:t xml:space="preserve"> Κυβέρνησης. Τι εμπόδιζε η κάρτα πολλαπλών εφαρμογών, το εθνικό σύστημα ταυτοτήτων που επίσης ψηφίσαμε στο νομοσχέδιο για την κινητικότητα, που δίνει τη δυνατότητα γρήγορης διεκπεραίωσης σε όλες τις δημόσιες υπηρεσίες, που επίσης ψηφίσαμε; Τι τους εμπόδιζε</w:t>
      </w:r>
      <w:r>
        <w:rPr>
          <w:rFonts w:eastAsia="Times New Roman" w:cs="Times New Roman"/>
          <w:szCs w:val="24"/>
        </w:rPr>
        <w:t>, επίσης, να εφαρμόσουν τις «</w:t>
      </w:r>
      <w:r>
        <w:rPr>
          <w:rFonts w:eastAsia="Times New Roman" w:cs="Times New Roman"/>
          <w:szCs w:val="24"/>
        </w:rPr>
        <w:t>υ</w:t>
      </w:r>
      <w:r>
        <w:rPr>
          <w:rFonts w:eastAsia="Times New Roman" w:cs="Times New Roman"/>
          <w:szCs w:val="24"/>
        </w:rPr>
        <w:t xml:space="preserve">πηρεσίες </w:t>
      </w:r>
      <w:r>
        <w:rPr>
          <w:rFonts w:eastAsia="Times New Roman" w:cs="Times New Roman"/>
          <w:szCs w:val="24"/>
        </w:rPr>
        <w:t>μ</w:t>
      </w:r>
      <w:r>
        <w:rPr>
          <w:rFonts w:eastAsia="Times New Roman" w:cs="Times New Roman"/>
          <w:szCs w:val="24"/>
        </w:rPr>
        <w:t xml:space="preserve">ιας </w:t>
      </w:r>
      <w:r>
        <w:rPr>
          <w:rFonts w:eastAsia="Times New Roman" w:cs="Times New Roman"/>
          <w:szCs w:val="24"/>
        </w:rPr>
        <w:t>σ</w:t>
      </w:r>
      <w:r>
        <w:rPr>
          <w:rFonts w:eastAsia="Times New Roman" w:cs="Times New Roman"/>
          <w:szCs w:val="24"/>
        </w:rPr>
        <w:t xml:space="preserve">τάσης», όπου χρειαζόμαστε όχι τρεις και τέσσερις μήνες αλλά πάνω από έξι και πάνω από τριάντα τρεις υπογραφές για να στήσουμε μία εταιρεία; Κι αυτό ψηφίστηκε, ξέρετε, επί των ημερών μας. </w:t>
      </w:r>
    </w:p>
    <w:p w14:paraId="4CED90C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Κι επειδή είμαι </w:t>
      </w:r>
      <w:r>
        <w:rPr>
          <w:rFonts w:eastAsia="Times New Roman" w:cs="Times New Roman"/>
          <w:szCs w:val="24"/>
        </w:rPr>
        <w:t xml:space="preserve">δίκαιος, έκανα αγώνα για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κόντρα στο κόμμα μου και κόντρα σε όσους τότε την αντιπάλευαν. Έγινε πριν από εμάς και σωστά έγινε. Κα</w:t>
      </w:r>
      <w:r>
        <w:rPr>
          <w:rFonts w:eastAsia="Times New Roman" w:cs="Times New Roman"/>
          <w:szCs w:val="24"/>
        </w:rPr>
        <w:t>μ</w:t>
      </w:r>
      <w:r>
        <w:rPr>
          <w:rFonts w:eastAsia="Times New Roman" w:cs="Times New Roman"/>
          <w:szCs w:val="24"/>
        </w:rPr>
        <w:t xml:space="preserve">μία αντίρρηση. </w:t>
      </w:r>
    </w:p>
    <w:p w14:paraId="4CED90C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Μας περιμένει ακόμα -έχει μεγάλη σημασία- η ηλεκτρονική δικαιοσύνη. Ξέρουμε όλοι </w:t>
      </w:r>
      <w:r>
        <w:rPr>
          <w:rFonts w:eastAsia="Times New Roman" w:cs="Times New Roman"/>
          <w:szCs w:val="24"/>
        </w:rPr>
        <w:t xml:space="preserve">ότι έχουμε απίστευτες καθυστερήσεις χρόνια ολόκληρα. Βλέπουμε υποθέσεις που ξεκίνησαν πριν από δέκα χρόνια και τελείωσαν χθες. Δεν αναφέρομαι στη γνωστή υπόθεση. Μιλάω γενικά τώρα. Αυτό κάποτε πρέπει να σταματήσει.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justice</w:t>
      </w:r>
      <w:r>
        <w:rPr>
          <w:rFonts w:eastAsia="Times New Roman" w:cs="Times New Roman"/>
          <w:szCs w:val="24"/>
        </w:rPr>
        <w:t xml:space="preserve"> λέγεται και είναι στα σπάργανα </w:t>
      </w:r>
      <w:r>
        <w:rPr>
          <w:rFonts w:eastAsia="Times New Roman" w:cs="Times New Roman"/>
          <w:szCs w:val="24"/>
        </w:rPr>
        <w:t xml:space="preserve">και πιστεύω ότι είναι κάτι που θα μας απασχολήσει ίσως στους επόμενους μήνες. </w:t>
      </w:r>
    </w:p>
    <w:p w14:paraId="4CED90C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Επίσης η ηλεκτρονική κατοικία όπου ένας άνθρωπος δεν είναι απαραίτητο να κατοικεί κάπου για να έρθει να επενδύσει στη χώρα μας.</w:t>
      </w:r>
    </w:p>
    <w:p w14:paraId="4CED90C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Στην Αμερική υπάρχει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xml:space="preserve"> διακυβέρνηση. Μπορεί</w:t>
      </w:r>
      <w:r>
        <w:rPr>
          <w:rFonts w:eastAsia="Times New Roman" w:cs="Times New Roman"/>
          <w:szCs w:val="24"/>
        </w:rPr>
        <w:t xml:space="preserve"> ο πολίτης</w:t>
      </w:r>
      <w:r>
        <w:rPr>
          <w:rFonts w:eastAsia="Times New Roman" w:cs="Times New Roman"/>
          <w:szCs w:val="24"/>
        </w:rPr>
        <w:t>,</w:t>
      </w:r>
      <w:r>
        <w:rPr>
          <w:rFonts w:eastAsia="Times New Roman" w:cs="Times New Roman"/>
          <w:szCs w:val="24"/>
        </w:rPr>
        <w:t xml:space="preserve"> να ελέγχει ανά πάσα στιγμή μία κυβέρνηση τι προγραμματίζει, τι θέλει να κάνει. Όλα είναι αναρτημένα. </w:t>
      </w:r>
    </w:p>
    <w:p w14:paraId="4CED90C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δούμε, δηλαδή, για τι πράγμα μιλάμε σήμερα, θα προσθέσω τα ηλεκτρονικά τιμολόγια –ξέρουμε όλοι το πόσα πλαστά τιμολόγια κυκλοφορούν στη</w:t>
      </w:r>
      <w:r>
        <w:rPr>
          <w:rFonts w:eastAsia="Times New Roman" w:cs="Times New Roman"/>
          <w:szCs w:val="24"/>
        </w:rPr>
        <w:t>ν αγορά- κάτι που είναι επί θύραις και πιστεύω ότι πολύ σύντομα θα εφαρμοστεί.</w:t>
      </w:r>
    </w:p>
    <w:p w14:paraId="4CED90C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Ηλεκτρονικά συστήματα πάταξης του λαθρεμπορίου</w:t>
      </w:r>
      <w:r>
        <w:rPr>
          <w:rFonts w:eastAsia="Times New Roman" w:cs="Times New Roman"/>
          <w:szCs w:val="24"/>
        </w:rPr>
        <w:t>.</w:t>
      </w:r>
      <w:r>
        <w:rPr>
          <w:rFonts w:eastAsia="Times New Roman" w:cs="Times New Roman"/>
          <w:szCs w:val="24"/>
        </w:rPr>
        <w:t xml:space="preserve"> Δισεκατομμύρια χάνονται. </w:t>
      </w:r>
    </w:p>
    <w:p w14:paraId="4CED90C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Αυτά προαναγγέλλει το νομοσχέδιο αυτή τη στιγμή. Ξαναλέω ότι είναι ένα πρώτο βήμα. Δεν είπαμε ότι λύσαμ</w:t>
      </w:r>
      <w:r>
        <w:rPr>
          <w:rFonts w:eastAsia="Times New Roman" w:cs="Times New Roman"/>
          <w:szCs w:val="24"/>
        </w:rPr>
        <w:t>ε κανένα πρόβλημα. Αγώνα κάνουμε</w:t>
      </w:r>
      <w:r>
        <w:rPr>
          <w:rFonts w:eastAsia="Times New Roman" w:cs="Times New Roman"/>
          <w:szCs w:val="24"/>
        </w:rPr>
        <w:t>,</w:t>
      </w:r>
      <w:r>
        <w:rPr>
          <w:rFonts w:eastAsia="Times New Roman" w:cs="Times New Roman"/>
          <w:szCs w:val="24"/>
        </w:rPr>
        <w:t xml:space="preserve"> να προσαρμοστούμε σε αυτή την καινούρ</w:t>
      </w:r>
      <w:r>
        <w:rPr>
          <w:rFonts w:eastAsia="Times New Roman" w:cs="Times New Roman"/>
          <w:szCs w:val="24"/>
        </w:rPr>
        <w:t>γ</w:t>
      </w:r>
      <w:r>
        <w:rPr>
          <w:rFonts w:eastAsia="Times New Roman" w:cs="Times New Roman"/>
          <w:szCs w:val="24"/>
        </w:rPr>
        <w:t xml:space="preserve">ια εποχή. Και δεν θέλω να βλέπω μίζερα τι έγινε ή τι δεν έγινε, απλώς θέλω να δώσω δύο παραδείγματα. </w:t>
      </w:r>
    </w:p>
    <w:p w14:paraId="4CED90C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Ενώ, πράγματι, υπήρχε η νομοθεσία -είχε νομοθετηθεί από προηγούμενη κυβέρνηση- ωστ</w:t>
      </w:r>
      <w:r>
        <w:rPr>
          <w:rFonts w:eastAsia="Times New Roman" w:cs="Times New Roman"/>
          <w:szCs w:val="24"/>
        </w:rPr>
        <w:t>όσο ενώ έλεγε, ας πούμε, η πρόβλεψη στο νομοθετικό πλαίσιο που υπήρχε, διαδικασία χορήγησης δικαιωμάτων διέλευσης δικτύων ηλεκτρονικών επικοινωνιών, μέσα σε τριάντα μέρες ήταν υποχρεωμένη η υπηρεσία να εκδώσει απόφαση κ.λπ., ξέρετε πόσο τραβάει αυτή η ιστο</w:t>
      </w:r>
      <w:r>
        <w:rPr>
          <w:rFonts w:eastAsia="Times New Roman" w:cs="Times New Roman"/>
          <w:szCs w:val="24"/>
        </w:rPr>
        <w:t>ρία; Οκτώ μήνες. Έχουμε τη βούληση, λοιπόν, να προσαρμοστούμε στη νέα πραγματικότητα; Πιστεύω πως ναι.</w:t>
      </w:r>
    </w:p>
    <w:p w14:paraId="4CED90CB"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lastRenderedPageBreak/>
        <w:t>Δεύτερο παράδειγμα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Ψ</w:t>
      </w:r>
      <w:r>
        <w:rPr>
          <w:rFonts w:eastAsia="Times New Roman" w:cs="Times New Roman"/>
          <w:szCs w:val="24"/>
        </w:rPr>
        <w:t>ηφιακό μητρώο. Οι μόνες εταιρείες που είχαν γραφτεί</w:t>
      </w:r>
      <w:r>
        <w:rPr>
          <w:rFonts w:eastAsia="Times New Roman" w:cs="Times New Roman"/>
          <w:szCs w:val="24"/>
        </w:rPr>
        <w:t>,</w:t>
      </w:r>
      <w:r>
        <w:rPr>
          <w:rFonts w:eastAsia="Times New Roman" w:cs="Times New Roman"/>
          <w:szCs w:val="24"/>
        </w:rPr>
        <w:t xml:space="preserve"> είναι αυτές που ασχολούνται με τις επικοινωνίες. Κα</w:t>
      </w:r>
      <w:r>
        <w:rPr>
          <w:rFonts w:eastAsia="Times New Roman" w:cs="Times New Roman"/>
          <w:szCs w:val="24"/>
        </w:rPr>
        <w:t>μ</w:t>
      </w:r>
      <w:r>
        <w:rPr>
          <w:rFonts w:eastAsia="Times New Roman" w:cs="Times New Roman"/>
          <w:szCs w:val="24"/>
        </w:rPr>
        <w:t>μία άλλη. Ύδρευση, υποδομές</w:t>
      </w:r>
      <w:r>
        <w:rPr>
          <w:rFonts w:eastAsia="Times New Roman" w:cs="Times New Roman"/>
          <w:szCs w:val="24"/>
        </w:rPr>
        <w:t>, φυσικό αέριο, κατασκευές κα</w:t>
      </w:r>
      <w:r>
        <w:rPr>
          <w:rFonts w:eastAsia="Times New Roman" w:cs="Times New Roman"/>
          <w:szCs w:val="24"/>
        </w:rPr>
        <w:t>μ</w:t>
      </w:r>
      <w:r>
        <w:rPr>
          <w:rFonts w:eastAsia="Times New Roman" w:cs="Times New Roman"/>
          <w:szCs w:val="24"/>
        </w:rPr>
        <w:t>μία σχέση. Κάποτε πρέπει να γίνουν αυτά και να τελειώσουν.</w:t>
      </w:r>
    </w:p>
    <w:p w14:paraId="4CED90CC"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Θέλω ακόμα να πω το εξής. Είναι πολύ σημαντικό να γίνει κατανοητό ότι πρέπει να έχουμε τη συναίνεση των πολιτών και ειδικότερα των αποκεντρωμένων πολιτών. Γιατί αυτές </w:t>
      </w:r>
      <w:r>
        <w:rPr>
          <w:rFonts w:eastAsia="Times New Roman" w:cs="Times New Roman"/>
          <w:szCs w:val="24"/>
        </w:rPr>
        <w:t>οι υπηρεσίες οι οπτικές ίνες κάποτε δεν ξέραμε τι ήταν και τώρα είμαστε στο 4</w:t>
      </w:r>
      <w:r>
        <w:rPr>
          <w:rFonts w:eastAsia="Times New Roman" w:cs="Times New Roman"/>
          <w:szCs w:val="24"/>
          <w:lang w:val="en-US"/>
        </w:rPr>
        <w:t>G</w:t>
      </w:r>
      <w:r>
        <w:rPr>
          <w:rFonts w:eastAsia="Times New Roman" w:cs="Times New Roman"/>
          <w:szCs w:val="24"/>
        </w:rPr>
        <w:t xml:space="preserve"> και μιλάμε για 5</w:t>
      </w:r>
      <w:r>
        <w:rPr>
          <w:rFonts w:eastAsia="Times New Roman" w:cs="Times New Roman"/>
          <w:szCs w:val="24"/>
          <w:lang w:val="en-US"/>
        </w:rPr>
        <w:t>G</w:t>
      </w:r>
      <w:r>
        <w:rPr>
          <w:rFonts w:eastAsia="Times New Roman" w:cs="Times New Roman"/>
          <w:szCs w:val="24"/>
        </w:rPr>
        <w:t xml:space="preserve"> σε πολύ λίγο καιρό. Απίστευτες ταχύτητες! Δεν μιλάμε για αποστάσεις πια, μιλάμε για </w:t>
      </w:r>
      <w:r>
        <w:rPr>
          <w:rFonts w:eastAsia="Times New Roman" w:cs="Times New Roman"/>
          <w:szCs w:val="24"/>
          <w:lang w:val="en-US"/>
        </w:rPr>
        <w:t>g</w:t>
      </w:r>
      <w:r>
        <w:rPr>
          <w:rFonts w:eastAsia="Times New Roman" w:cs="Times New Roman"/>
          <w:szCs w:val="24"/>
          <w:lang w:val="en-US"/>
        </w:rPr>
        <w:t>igabytes</w:t>
      </w:r>
      <w:r>
        <w:rPr>
          <w:rFonts w:eastAsia="Times New Roman" w:cs="Times New Roman"/>
          <w:szCs w:val="24"/>
        </w:rPr>
        <w:t xml:space="preserve">, για κοινωνία των </w:t>
      </w:r>
      <w:r>
        <w:rPr>
          <w:rFonts w:eastAsia="Times New Roman" w:cs="Times New Roman"/>
          <w:szCs w:val="24"/>
          <w:lang w:val="en-US"/>
        </w:rPr>
        <w:t>g</w:t>
      </w:r>
      <w:r>
        <w:rPr>
          <w:rFonts w:eastAsia="Times New Roman" w:cs="Times New Roman"/>
          <w:szCs w:val="24"/>
          <w:lang w:val="en-US"/>
        </w:rPr>
        <w:t>igabytes</w:t>
      </w:r>
      <w:r>
        <w:rPr>
          <w:rFonts w:eastAsia="Times New Roman" w:cs="Times New Roman"/>
          <w:szCs w:val="24"/>
        </w:rPr>
        <w:t>. Δηλαδή είναι μια καινούργια πραγματι</w:t>
      </w:r>
      <w:r>
        <w:rPr>
          <w:rFonts w:eastAsia="Times New Roman" w:cs="Times New Roman"/>
          <w:szCs w:val="24"/>
        </w:rPr>
        <w:t>κότητα</w:t>
      </w:r>
      <w:r>
        <w:rPr>
          <w:rFonts w:eastAsia="Times New Roman" w:cs="Times New Roman"/>
          <w:szCs w:val="24"/>
        </w:rPr>
        <w:t>,</w:t>
      </w:r>
      <w:r>
        <w:rPr>
          <w:rFonts w:eastAsia="Times New Roman" w:cs="Times New Roman"/>
          <w:szCs w:val="24"/>
        </w:rPr>
        <w:t xml:space="preserve"> που πάρα πολλοί από εμάς –και βάζω και τον εαυτό μου μέσα- μπορεί να μην έχουμε καλά</w:t>
      </w:r>
      <w:r>
        <w:rPr>
          <w:rFonts w:eastAsia="Times New Roman" w:cs="Times New Roman"/>
          <w:szCs w:val="24"/>
        </w:rPr>
        <w:t xml:space="preserve"> </w:t>
      </w:r>
      <w:proofErr w:type="spellStart"/>
      <w:r>
        <w:rPr>
          <w:rFonts w:eastAsia="Times New Roman" w:cs="Times New Roman"/>
          <w:szCs w:val="24"/>
        </w:rPr>
        <w:t>καλά</w:t>
      </w:r>
      <w:proofErr w:type="spellEnd"/>
      <w:r>
        <w:rPr>
          <w:rFonts w:eastAsia="Times New Roman" w:cs="Times New Roman"/>
          <w:szCs w:val="24"/>
        </w:rPr>
        <w:t xml:space="preserve"> καταλάβει. Ιερή υποχρέωση έχουμε και δεν έχουμε κα</w:t>
      </w:r>
      <w:r>
        <w:rPr>
          <w:rFonts w:eastAsia="Times New Roman" w:cs="Times New Roman"/>
          <w:szCs w:val="24"/>
        </w:rPr>
        <w:t>μ</w:t>
      </w:r>
      <w:r>
        <w:rPr>
          <w:rFonts w:eastAsia="Times New Roman" w:cs="Times New Roman"/>
          <w:szCs w:val="24"/>
        </w:rPr>
        <w:t>μία πολυτέλεια για μιζέρια, για αντιρρήσεις, για αντιπαλότητες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4CED90CD"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Θέλω να πω ότι είναι ένα νομοσχέδιο</w:t>
      </w:r>
      <w:r>
        <w:rPr>
          <w:rFonts w:eastAsia="Times New Roman" w:cs="Times New Roman"/>
          <w:szCs w:val="24"/>
        </w:rPr>
        <w:t>,</w:t>
      </w:r>
      <w:r>
        <w:rPr>
          <w:rFonts w:eastAsia="Times New Roman" w:cs="Times New Roman"/>
          <w:szCs w:val="24"/>
        </w:rPr>
        <w:t xml:space="preserve"> που νομίζω ότι ανοίγει πόρτες και στην κυριολεξία στέλνει τη χώρα κάπου αλλού</w:t>
      </w:r>
      <w:r>
        <w:rPr>
          <w:rFonts w:eastAsia="Times New Roman" w:cs="Times New Roman"/>
          <w:szCs w:val="24"/>
        </w:rPr>
        <w:t>,</w:t>
      </w:r>
      <w:r>
        <w:rPr>
          <w:rFonts w:eastAsia="Times New Roman" w:cs="Times New Roman"/>
          <w:szCs w:val="24"/>
        </w:rPr>
        <w:t xml:space="preserve"> για όσους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θέλουν να ξεφύγουμε από τη μιζέρια, από τη δυστυχία. Γιατί εμείς δεν έχουμε τη δυνατότητα ούτε τανκς να </w:t>
      </w:r>
      <w:r>
        <w:rPr>
          <w:rFonts w:eastAsia="Times New Roman" w:cs="Times New Roman"/>
          <w:szCs w:val="24"/>
        </w:rPr>
        <w:lastRenderedPageBreak/>
        <w:t>φτιάχνουμε ούτε καλά αυτοκίνητα. Δεν μπορούμε, όπ</w:t>
      </w:r>
      <w:r>
        <w:rPr>
          <w:rFonts w:eastAsia="Times New Roman" w:cs="Times New Roman"/>
          <w:szCs w:val="24"/>
        </w:rPr>
        <w:t>ως δεν μπορούσαν και η Εσθονία και η Λιθουανία και αυτή τη στιγμή έχουν ανάπτυξη</w:t>
      </w:r>
      <w:r>
        <w:rPr>
          <w:rFonts w:eastAsia="Times New Roman" w:cs="Times New Roman"/>
          <w:szCs w:val="24"/>
        </w:rPr>
        <w:t>,</w:t>
      </w:r>
      <w:r>
        <w:rPr>
          <w:rFonts w:eastAsia="Times New Roman" w:cs="Times New Roman"/>
          <w:szCs w:val="24"/>
        </w:rPr>
        <w:t xml:space="preserve"> που θα την ζήλευαν και οι πιο προηγμένες χώρες. Αξιοποίησαν πολύ γρήγορα αυτή την ψηφιακή εποχή, που έχει σχέση με την πληροφορική και την ηλεκτρονική διακυβέρνηση. </w:t>
      </w:r>
    </w:p>
    <w:p w14:paraId="4CED90CE"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Δεν θέλω</w:t>
      </w:r>
      <w:r>
        <w:rPr>
          <w:rFonts w:eastAsia="Times New Roman" w:cs="Times New Roman"/>
          <w:szCs w:val="24"/>
        </w:rPr>
        <w:t xml:space="preserve"> να πω περισσότερα. Νομίζω ότι είναι ένα νομοσχέδιο-σταθμός. Θα πρέπει να το αγκαλιάσουμε όλοι. Μπορούμε να κάνουμε πολλές προτάσεις για να το βελτιώσουμε. Τι άλλο να πω, όταν ξέρω ότι πέντε ή έξι χιλιάδες οικισμοί απόμακροι ή δυόμισι χιλιάδες απομακρυσμέν</w:t>
      </w:r>
      <w:r>
        <w:rPr>
          <w:rFonts w:eastAsia="Times New Roman" w:cs="Times New Roman"/>
          <w:szCs w:val="24"/>
        </w:rPr>
        <w:t>α μέρη</w:t>
      </w:r>
      <w:r>
        <w:rPr>
          <w:rFonts w:eastAsia="Times New Roman" w:cs="Times New Roman"/>
          <w:szCs w:val="24"/>
        </w:rPr>
        <w:t>,</w:t>
      </w:r>
      <w:r>
        <w:rPr>
          <w:rFonts w:eastAsia="Times New Roman" w:cs="Times New Roman"/>
          <w:szCs w:val="24"/>
        </w:rPr>
        <w:t xml:space="preserve"> θα έχουν τη δυνατότητα των οπτικών ινών; Είναι κάτι</w:t>
      </w:r>
      <w:r>
        <w:rPr>
          <w:rFonts w:eastAsia="Times New Roman" w:cs="Times New Roman"/>
          <w:szCs w:val="24"/>
        </w:rPr>
        <w:t>,</w:t>
      </w:r>
      <w:r>
        <w:rPr>
          <w:rFonts w:eastAsia="Times New Roman" w:cs="Times New Roman"/>
          <w:szCs w:val="24"/>
        </w:rPr>
        <w:t xml:space="preserve"> που για εμάς δεν λέει τίποτα αυτή τη στιγμή; </w:t>
      </w:r>
    </w:p>
    <w:p w14:paraId="4CED90CF"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Άκουσα με πολύ σεβασμό τους φορείς που είχαν έρθει χθες στην </w:t>
      </w:r>
      <w:r>
        <w:rPr>
          <w:rFonts w:eastAsia="Times New Roman" w:cs="Times New Roman"/>
          <w:szCs w:val="24"/>
        </w:rPr>
        <w:t>ε</w:t>
      </w:r>
      <w:r>
        <w:rPr>
          <w:rFonts w:eastAsia="Times New Roman" w:cs="Times New Roman"/>
          <w:szCs w:val="24"/>
        </w:rPr>
        <w:t>πιτροπή. Θέλω να πω ότι μου έκαναν φοβερή εντύπωση δύο στοιχεία και θέλω να τα επαναλάβ</w:t>
      </w:r>
      <w:r>
        <w:rPr>
          <w:rFonts w:eastAsia="Times New Roman" w:cs="Times New Roman"/>
          <w:szCs w:val="24"/>
        </w:rPr>
        <w:t>ω. Πρώτον, το 4% του ΑΕΠ είναι οι πέντε χιλιάδες τριακόσιες επιχειρήσεις που έχουν σχέση με την ηλεκτρονική, πληροφορική, ψηφιακή εποχή, για να μην μπερδευόμαστε, όπου εργάζονται αυτή τη στιγμή διακόσιες εξήντα χιλιάδες εργαζόμενοι. Κάποιοι χάνουν τη δουλε</w:t>
      </w:r>
      <w:r>
        <w:rPr>
          <w:rFonts w:eastAsia="Times New Roman" w:cs="Times New Roman"/>
          <w:szCs w:val="24"/>
        </w:rPr>
        <w:t xml:space="preserve">ιά τους, το ξέρω. Κάποιοι, όμως, νέοι βρίσκουν εκεί δουλειά και συνέχεια </w:t>
      </w:r>
      <w:r>
        <w:rPr>
          <w:rFonts w:eastAsia="Times New Roman" w:cs="Times New Roman"/>
          <w:szCs w:val="24"/>
        </w:rPr>
        <w:lastRenderedPageBreak/>
        <w:t xml:space="preserve">αυξάνονται. Θέλω να θυμίσω πάλι το νούμερο που το είπα στην </w:t>
      </w:r>
      <w:r>
        <w:rPr>
          <w:rFonts w:eastAsia="Times New Roman" w:cs="Times New Roman"/>
          <w:szCs w:val="24"/>
        </w:rPr>
        <w:t>ε</w:t>
      </w:r>
      <w:r>
        <w:rPr>
          <w:rFonts w:eastAsia="Times New Roman" w:cs="Times New Roman"/>
          <w:szCs w:val="24"/>
        </w:rPr>
        <w:t xml:space="preserve">πιτροπή και θέλω να το επαναλάβω. Κάθε φορά που έχω αύξηση 10% στη διείσδυση της </w:t>
      </w:r>
      <w:proofErr w:type="spellStart"/>
      <w:r>
        <w:rPr>
          <w:rFonts w:eastAsia="Times New Roman" w:cs="Times New Roman"/>
          <w:szCs w:val="24"/>
        </w:rPr>
        <w:t>ευρυζωνικότητας</w:t>
      </w:r>
      <w:proofErr w:type="spellEnd"/>
      <w:r>
        <w:rPr>
          <w:rFonts w:eastAsia="Times New Roman" w:cs="Times New Roman"/>
          <w:szCs w:val="24"/>
        </w:rPr>
        <w:t xml:space="preserve"> σε μια χώρα, το ΑΕΠ αυξάν</w:t>
      </w:r>
      <w:r>
        <w:rPr>
          <w:rFonts w:eastAsia="Times New Roman" w:cs="Times New Roman"/>
          <w:szCs w:val="24"/>
        </w:rPr>
        <w:t xml:space="preserve">εται 1%. Και όταν διπλασιάζεται η ταχύτητα της </w:t>
      </w:r>
      <w:proofErr w:type="spellStart"/>
      <w:r>
        <w:rPr>
          <w:rFonts w:eastAsia="Times New Roman" w:cs="Times New Roman"/>
          <w:szCs w:val="24"/>
        </w:rPr>
        <w:t>ευρυζωνικότητας</w:t>
      </w:r>
      <w:proofErr w:type="spellEnd"/>
      <w:r>
        <w:rPr>
          <w:rFonts w:eastAsia="Times New Roman" w:cs="Times New Roman"/>
          <w:szCs w:val="24"/>
        </w:rPr>
        <w:t xml:space="preserve">, έχουμε αύξηση του ΑΕΠ 0,3%. Είναι πολύ σημαντικό, συνεπώς, κομμάτι. </w:t>
      </w:r>
    </w:p>
    <w:p w14:paraId="4CED90D0"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Επίσης για κάθε χίλιες νέες </w:t>
      </w:r>
      <w:proofErr w:type="spellStart"/>
      <w:r>
        <w:rPr>
          <w:rFonts w:eastAsia="Times New Roman" w:cs="Times New Roman"/>
          <w:szCs w:val="24"/>
        </w:rPr>
        <w:t>ευρυζωνικές</w:t>
      </w:r>
      <w:proofErr w:type="spellEnd"/>
      <w:r>
        <w:rPr>
          <w:rFonts w:eastAsia="Times New Roman" w:cs="Times New Roman"/>
          <w:szCs w:val="24"/>
        </w:rPr>
        <w:t xml:space="preserve"> συνδέσεις έχουμε θέσεις εργασίας για την απασχόληση, κάτι που μας απασχολεί πάρα πο</w:t>
      </w:r>
      <w:r>
        <w:rPr>
          <w:rFonts w:eastAsia="Times New Roman" w:cs="Times New Roman"/>
          <w:szCs w:val="24"/>
        </w:rPr>
        <w:t xml:space="preserve">λύ και αναρωτιούνται όλοι πώς θα κτυπήσουμε την ανεργία, τι θα κάνουμε. Ιδού ένα βήμα δυνατό. </w:t>
      </w:r>
    </w:p>
    <w:p w14:paraId="4CED90D1"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Τελειώνω λέγοντας πάλι ότι μπορεί να περιμένουμε από τον τουρισμό, που είναι η ατμομηχανή της ανάπτυξης, γύρω στα 25 δισεκατομμύρια αυτό το καλοκαίρι και πράγματ</w:t>
      </w:r>
      <w:r>
        <w:rPr>
          <w:rFonts w:eastAsia="Times New Roman" w:cs="Times New Roman"/>
          <w:szCs w:val="24"/>
        </w:rPr>
        <w:t xml:space="preserve">ι θα πάει καλά. Είμαστε αδιάφοροι, όμως, για τα 16 δισεκατομμύρια -δεν λέω πολλά, λέω 16 δισεκατομμύρια- μέχρι το 2020; Και μόνο για το γεγονός ότι θα μπορούσαμε να κερδίσουμε τουλάχιστον 5 δισεκατομμύρια από εξοικονόμηση κόστους, 5 δισεκατομμύρια από την </w:t>
      </w:r>
      <w:r>
        <w:rPr>
          <w:rFonts w:eastAsia="Times New Roman" w:cs="Times New Roman"/>
          <w:szCs w:val="24"/>
        </w:rPr>
        <w:t xml:space="preserve">αύξηση της παραγωγής που θα είναι άμεσο αποτέλεσμα και </w:t>
      </w:r>
      <w:r>
        <w:rPr>
          <w:rFonts w:eastAsia="Times New Roman" w:cs="Times New Roman"/>
          <w:szCs w:val="24"/>
        </w:rPr>
        <w:lastRenderedPageBreak/>
        <w:t xml:space="preserve">δεκάδες δισεκατομμύρια από το γεγονός ότι είναι πολλαπλασιαστικό το αποτέλεσμα στην οικονομία, όταν καθιερώσουμε αυτό το πράγμα, είμαστε αδιάφοροι; </w:t>
      </w:r>
    </w:p>
    <w:p w14:paraId="4CED90D2"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Θέλω να πω, λοιπόν, ότι μπροστά μας είναι αυτή η επο</w:t>
      </w:r>
      <w:r>
        <w:rPr>
          <w:rFonts w:eastAsia="Times New Roman" w:cs="Times New Roman"/>
          <w:szCs w:val="24"/>
        </w:rPr>
        <w:t>χή. Στο χέρι μας είναι να τη χειριστούμε με σωστό τρόπο και όχι άλλος αρνητισμός, όχι άλλη καταστροφολογία, όχι άλλη υποτίμηση της πραγματικότητας.</w:t>
      </w:r>
    </w:p>
    <w:p w14:paraId="4CED90D3"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Ευχαριστώ πολύ.</w:t>
      </w:r>
    </w:p>
    <w:p w14:paraId="4CED90D4" w14:textId="77777777" w:rsidR="00807BFC" w:rsidRDefault="003B0973">
      <w:pPr>
        <w:spacing w:line="600" w:lineRule="auto"/>
        <w:ind w:firstLine="709"/>
        <w:contextualSpacing/>
        <w:jc w:val="center"/>
        <w:rPr>
          <w:rFonts w:eastAsia="Times New Roman"/>
          <w:bCs/>
        </w:rPr>
      </w:pPr>
      <w:r>
        <w:rPr>
          <w:rFonts w:eastAsia="Times New Roman"/>
          <w:bCs/>
        </w:rPr>
        <w:t xml:space="preserve">(Χειροκροτήματα από τις πτέρυγες του ΣΥΡΙΖΑ και των </w:t>
      </w:r>
      <w:r>
        <w:rPr>
          <w:rFonts w:eastAsia="Times New Roman"/>
          <w:bCs/>
        </w:rPr>
        <w:t>ΑΝΕΛ</w:t>
      </w:r>
      <w:r>
        <w:rPr>
          <w:rFonts w:eastAsia="Times New Roman"/>
          <w:bCs/>
        </w:rPr>
        <w:t>)</w:t>
      </w:r>
    </w:p>
    <w:p w14:paraId="4CED90D5" w14:textId="77777777" w:rsidR="00807BFC" w:rsidRDefault="003B0973">
      <w:pPr>
        <w:spacing w:line="600" w:lineRule="auto"/>
        <w:ind w:firstLine="720"/>
        <w:contextualSpacing/>
        <w:jc w:val="both"/>
        <w:rPr>
          <w:rFonts w:eastAsia="Times New Roman"/>
          <w:bCs/>
        </w:rPr>
      </w:pPr>
      <w:r>
        <w:rPr>
          <w:rFonts w:eastAsia="Times New Roman"/>
          <w:b/>
          <w:bCs/>
        </w:rPr>
        <w:t>ΠΡΟΕΔΡΕΥΩΝ (Νικήτας Κακλαμάνης):</w:t>
      </w:r>
      <w:r>
        <w:rPr>
          <w:rFonts w:eastAsia="Times New Roman"/>
          <w:bCs/>
        </w:rPr>
        <w:t xml:space="preserve"> Τον λόγο έχει ο ειδικός αγορητής της Δημοκρατικής Συμπαράταξης κ. Ιωάννης Μανιάτης. </w:t>
      </w:r>
    </w:p>
    <w:p w14:paraId="4CED90D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Αγαπητές και αγαπητοί συνάδελφοι, δεν συζητούμε δα και το συμβόλαιο του αιώνα. Συζητούμε μια τρέχουσα ενσωμάτωση μιας τρέχουσας οδηγίας, για να προσγειω</w:t>
      </w:r>
      <w:r>
        <w:rPr>
          <w:rFonts w:eastAsia="Times New Roman" w:cs="Times New Roman"/>
          <w:szCs w:val="24"/>
        </w:rPr>
        <w:t xml:space="preserve">νόμαστε όλοι στα μεγέθη του θέματος που συζητάμε. Είναι μια κοινοτική οδηγία, την οποία εμείς σε πολιτικό επίπεδο στο αντίστοιχο Συμβούλιο Υπουργών το 2014 τη στηρίξαμε και τη βελτιώσαμε. Συμφωνούμε. </w:t>
      </w:r>
    </w:p>
    <w:p w14:paraId="4CED90D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λέει με δύο λόγια; Λέει πως οι ιδιώτες </w:t>
      </w:r>
      <w:proofErr w:type="spellStart"/>
      <w:r>
        <w:rPr>
          <w:rFonts w:eastAsia="Times New Roman" w:cs="Times New Roman"/>
          <w:szCs w:val="24"/>
        </w:rPr>
        <w:t>πάροχοι</w:t>
      </w:r>
      <w:proofErr w:type="spellEnd"/>
      <w:r>
        <w:rPr>
          <w:rFonts w:eastAsia="Times New Roman" w:cs="Times New Roman"/>
          <w:szCs w:val="24"/>
        </w:rPr>
        <w:t xml:space="preserve"> τηλεπ</w:t>
      </w:r>
      <w:r>
        <w:rPr>
          <w:rFonts w:eastAsia="Times New Roman" w:cs="Times New Roman"/>
          <w:szCs w:val="24"/>
        </w:rPr>
        <w:t>ικοινωνιακών υπηρεσιών</w:t>
      </w:r>
      <w:r>
        <w:rPr>
          <w:rFonts w:eastAsia="Times New Roman" w:cs="Times New Roman"/>
          <w:szCs w:val="24"/>
        </w:rPr>
        <w:t>,</w:t>
      </w:r>
      <w:r>
        <w:rPr>
          <w:rFonts w:eastAsia="Times New Roman" w:cs="Times New Roman"/>
          <w:szCs w:val="24"/>
        </w:rPr>
        <w:t xml:space="preserve"> θα κάνουν συνέργειες μεταξύ τους και με τους δήμους, προκειμένου τα καλώδια –οι οπτικές ίνες που τα περνούν- να μην έχουν παραπανίσια κόστη ή παραπανίσια ταλαιπωρία προς τους πολίτες των τοπικών κοινωνιών. Και αυτό ασφαλώς είναι ένα</w:t>
      </w:r>
      <w:r>
        <w:rPr>
          <w:rFonts w:eastAsia="Times New Roman" w:cs="Times New Roman"/>
          <w:szCs w:val="24"/>
        </w:rPr>
        <w:t xml:space="preserve"> θετικό στοιχείο, γιατί βοηθάει και διευκολύνει την επέκταση της νέας τεχνολογίας, κυρίως για τα δίκτυα άνω των 30 </w:t>
      </w:r>
      <w:r>
        <w:rPr>
          <w:rFonts w:eastAsia="Times New Roman" w:cs="Times New Roman"/>
          <w:szCs w:val="24"/>
          <w:lang w:val="en-US"/>
        </w:rPr>
        <w:t>M</w:t>
      </w:r>
      <w:r>
        <w:rPr>
          <w:rFonts w:eastAsia="Times New Roman" w:cs="Times New Roman"/>
          <w:szCs w:val="24"/>
          <w:lang w:val="en-US"/>
        </w:rPr>
        <w:t>bps</w:t>
      </w:r>
      <w:r>
        <w:rPr>
          <w:rFonts w:eastAsia="Times New Roman" w:cs="Times New Roman"/>
          <w:szCs w:val="24"/>
        </w:rPr>
        <w:t xml:space="preserve">, τα </w:t>
      </w:r>
      <w:proofErr w:type="spellStart"/>
      <w:r>
        <w:rPr>
          <w:rFonts w:eastAsia="Times New Roman" w:cs="Times New Roman"/>
          <w:szCs w:val="24"/>
        </w:rPr>
        <w:t>ευρυζωνικά</w:t>
      </w:r>
      <w:proofErr w:type="spellEnd"/>
      <w:r>
        <w:rPr>
          <w:rFonts w:eastAsia="Times New Roman" w:cs="Times New Roman"/>
          <w:szCs w:val="24"/>
        </w:rPr>
        <w:t xml:space="preserve"> υψηλών ταχυτήτων. </w:t>
      </w:r>
    </w:p>
    <w:p w14:paraId="4CED90D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Τώρα θα μου επιτρέψετε να κάνω έναν σχολιασμό</w:t>
      </w:r>
      <w:r>
        <w:rPr>
          <w:rFonts w:eastAsia="Times New Roman" w:cs="Times New Roman"/>
          <w:szCs w:val="24"/>
        </w:rPr>
        <w:t>,</w:t>
      </w:r>
      <w:r>
        <w:rPr>
          <w:rFonts w:eastAsia="Times New Roman" w:cs="Times New Roman"/>
          <w:szCs w:val="24"/>
        </w:rPr>
        <w:t xml:space="preserve"> για το τι συμβαίνει στον ευρύτερο πολιτικό μας ορίζοντα</w:t>
      </w:r>
      <w:r>
        <w:rPr>
          <w:rFonts w:eastAsia="Times New Roman" w:cs="Times New Roman"/>
          <w:szCs w:val="24"/>
        </w:rPr>
        <w:t xml:space="preserve"> και τι γίνεται με τη διαπραγμάτευση. Έχουμε για άλλη μια φορά καθυστέρηση. Ξανά καθυστέρηση μετά το 90</w:t>
      </w:r>
      <w:r>
        <w:rPr>
          <w:rFonts w:eastAsia="Times New Roman" w:cs="Times New Roman"/>
          <w:szCs w:val="24"/>
        </w:rPr>
        <w:t>΄</w:t>
      </w:r>
      <w:r>
        <w:rPr>
          <w:rFonts w:eastAsia="Times New Roman" w:cs="Times New Roman"/>
          <w:szCs w:val="24"/>
        </w:rPr>
        <w:t xml:space="preserve"> και το χειρότερο απ’ όλα είναι ότι ο προπονητής δεν έχει σχέδιο στο μυαλό του. Κανείς δεν ξέρει, φαντάζομαι ότι δεν ξέρουν ούτε οι Υπουργοί, αλλά στα σ</w:t>
      </w:r>
      <w:r>
        <w:rPr>
          <w:rFonts w:eastAsia="Times New Roman" w:cs="Times New Roman"/>
          <w:szCs w:val="24"/>
        </w:rPr>
        <w:t>ίγουρα δεν ξέρει ο ελληνικός λαός ποιος είναι ο σχεδιασμός της Κυβέρνησης γι’ αυτή την καθυστέρηση, που το πιθανότερο απ’ όλα είναι ότι θα καταλήξει στην πλήρη παράδοση, στην παράδοση του ηττημένου που μας έχει συνηθίσει ο κ. Τσίπρας να κάνει. Και θα είναι</w:t>
      </w:r>
      <w:r>
        <w:rPr>
          <w:rFonts w:eastAsia="Times New Roman" w:cs="Times New Roman"/>
          <w:szCs w:val="24"/>
        </w:rPr>
        <w:t xml:space="preserve"> η παράδοση ενός ηττημένου</w:t>
      </w:r>
      <w:r>
        <w:rPr>
          <w:rFonts w:eastAsia="Times New Roman" w:cs="Times New Roman"/>
          <w:szCs w:val="24"/>
        </w:rPr>
        <w:t>,</w:t>
      </w:r>
      <w:r>
        <w:rPr>
          <w:rFonts w:eastAsia="Times New Roman" w:cs="Times New Roman"/>
          <w:szCs w:val="24"/>
        </w:rPr>
        <w:t xml:space="preserve"> που θα είναι για πρώτη φορά </w:t>
      </w:r>
      <w:r>
        <w:rPr>
          <w:rFonts w:eastAsia="Times New Roman" w:cs="Times New Roman"/>
          <w:szCs w:val="24"/>
        </w:rPr>
        <w:lastRenderedPageBreak/>
        <w:t xml:space="preserve">ο ηττημένος που θα έχει υπογράψει δύο μνημόνια. Δεν έχει </w:t>
      </w:r>
      <w:proofErr w:type="spellStart"/>
      <w:r>
        <w:rPr>
          <w:rFonts w:eastAsia="Times New Roman" w:cs="Times New Roman"/>
          <w:szCs w:val="24"/>
        </w:rPr>
        <w:t>ξαναϋπάρξει</w:t>
      </w:r>
      <w:proofErr w:type="spellEnd"/>
      <w:r>
        <w:rPr>
          <w:rFonts w:eastAsia="Times New Roman" w:cs="Times New Roman"/>
          <w:szCs w:val="24"/>
        </w:rPr>
        <w:t xml:space="preserve"> κυβέρνηση</w:t>
      </w:r>
      <w:r>
        <w:rPr>
          <w:rFonts w:eastAsia="Times New Roman" w:cs="Times New Roman"/>
          <w:szCs w:val="24"/>
        </w:rPr>
        <w:t>,</w:t>
      </w:r>
      <w:r>
        <w:rPr>
          <w:rFonts w:eastAsia="Times New Roman" w:cs="Times New Roman"/>
          <w:szCs w:val="24"/>
        </w:rPr>
        <w:t xml:space="preserve"> που να έχει υπογράψει δύο μνημόνια. Ο κ. Τσίπρας υπέγραψε το τρίτο, το μνημόνιο Τσίπρα-</w:t>
      </w:r>
      <w:proofErr w:type="spellStart"/>
      <w:r>
        <w:rPr>
          <w:rFonts w:eastAsia="Times New Roman" w:cs="Times New Roman"/>
          <w:szCs w:val="24"/>
        </w:rPr>
        <w:t>Βαρουφάκη</w:t>
      </w:r>
      <w:proofErr w:type="spellEnd"/>
      <w:r>
        <w:rPr>
          <w:rFonts w:eastAsia="Times New Roman" w:cs="Times New Roman"/>
          <w:szCs w:val="24"/>
        </w:rPr>
        <w:t>, και τώρα έχει συμφωνήσ</w:t>
      </w:r>
      <w:r>
        <w:rPr>
          <w:rFonts w:eastAsia="Times New Roman" w:cs="Times New Roman"/>
          <w:szCs w:val="24"/>
        </w:rPr>
        <w:t xml:space="preserve">ει και θα </w:t>
      </w:r>
      <w:proofErr w:type="spellStart"/>
      <w:r>
        <w:rPr>
          <w:rFonts w:eastAsia="Times New Roman" w:cs="Times New Roman"/>
          <w:szCs w:val="24"/>
        </w:rPr>
        <w:t>προνομοθετήσει</w:t>
      </w:r>
      <w:proofErr w:type="spellEnd"/>
      <w:r>
        <w:rPr>
          <w:rFonts w:eastAsia="Times New Roman" w:cs="Times New Roman"/>
          <w:szCs w:val="24"/>
        </w:rPr>
        <w:t xml:space="preserve"> το μνημόνιο 4</w:t>
      </w:r>
      <w:r>
        <w:rPr>
          <w:rFonts w:eastAsia="Times New Roman" w:cs="Times New Roman"/>
          <w:szCs w:val="24"/>
        </w:rPr>
        <w:t>,</w:t>
      </w:r>
      <w:r>
        <w:rPr>
          <w:rFonts w:eastAsia="Times New Roman" w:cs="Times New Roman"/>
          <w:szCs w:val="24"/>
        </w:rPr>
        <w:t xml:space="preserve"> για το τι θα ισχύει στη χώρα μετά το 2018, το 2019 και το 2020 και μάλιστα χωρίς χρηματοδότηση. </w:t>
      </w:r>
    </w:p>
    <w:p w14:paraId="4CED90D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Τελικά η εκπομπή </w:t>
      </w:r>
      <w:r>
        <w:rPr>
          <w:rFonts w:eastAsia="Times New Roman" w:cs="Times New Roman"/>
          <w:szCs w:val="24"/>
        </w:rPr>
        <w:t>«</w:t>
      </w:r>
      <w:r>
        <w:rPr>
          <w:rFonts w:eastAsia="Times New Roman" w:cs="Times New Roman"/>
          <w:szCs w:val="24"/>
        </w:rPr>
        <w:t>Ράδιο Αρβύλα</w:t>
      </w:r>
      <w:r>
        <w:rPr>
          <w:rFonts w:eastAsia="Times New Roman" w:cs="Times New Roman"/>
          <w:szCs w:val="24"/>
        </w:rPr>
        <w:t>»</w:t>
      </w:r>
      <w:r>
        <w:rPr>
          <w:rFonts w:eastAsia="Times New Roman" w:cs="Times New Roman"/>
          <w:szCs w:val="24"/>
        </w:rPr>
        <w:t xml:space="preserve"> στον </w:t>
      </w:r>
      <w:r>
        <w:rPr>
          <w:rFonts w:eastAsia="Times New Roman" w:cs="Times New Roman"/>
          <w:szCs w:val="24"/>
        </w:rPr>
        <w:t>«</w:t>
      </w:r>
      <w:r>
        <w:rPr>
          <w:rFonts w:eastAsia="Times New Roman" w:cs="Times New Roman"/>
          <w:szCs w:val="24"/>
        </w:rPr>
        <w:t>Α</w:t>
      </w:r>
      <w:r>
        <w:rPr>
          <w:rFonts w:eastAsia="Times New Roman" w:cs="Times New Roman"/>
          <w:szCs w:val="24"/>
        </w:rPr>
        <w:t>ΝΤ1»</w:t>
      </w:r>
      <w:r>
        <w:rPr>
          <w:rFonts w:eastAsia="Times New Roman" w:cs="Times New Roman"/>
          <w:szCs w:val="24"/>
        </w:rPr>
        <w:t xml:space="preserve"> είχε δίκιο. Θυμάστε αυτό το </w:t>
      </w:r>
      <w:proofErr w:type="spellStart"/>
      <w:r>
        <w:rPr>
          <w:rFonts w:eastAsia="Times New Roman" w:cs="Times New Roman"/>
          <w:szCs w:val="24"/>
        </w:rPr>
        <w:t>σκετσάκι</w:t>
      </w:r>
      <w:proofErr w:type="spellEnd"/>
      <w:r>
        <w:rPr>
          <w:rFonts w:eastAsia="Times New Roman" w:cs="Times New Roman"/>
          <w:szCs w:val="24"/>
        </w:rPr>
        <w:t>,</w:t>
      </w:r>
      <w:r>
        <w:rPr>
          <w:rFonts w:eastAsia="Times New Roman" w:cs="Times New Roman"/>
          <w:szCs w:val="24"/>
        </w:rPr>
        <w:t xml:space="preserve"> που έδειχνε τον κ. Τσίπρα με τα πρόσω</w:t>
      </w:r>
      <w:r>
        <w:rPr>
          <w:rFonts w:eastAsia="Times New Roman" w:cs="Times New Roman"/>
          <w:szCs w:val="24"/>
        </w:rPr>
        <w:t>πα του Ιανού, το πώς το παίζει ήρωας στην εσωτερική πολιτική σκηνή, ότι δήθεν διαπραγματεύεται ηρωικά, και με πόσο δουλικό τρόπο συμπεριφέρεται στους δανειστές. Και το λέω αυτό, γιατί έχω μια βαθιά αισθητικού χαρακτήρα διαφωνία</w:t>
      </w:r>
      <w:r>
        <w:rPr>
          <w:rFonts w:eastAsia="Times New Roman" w:cs="Times New Roman"/>
          <w:szCs w:val="24"/>
        </w:rPr>
        <w:t>,</w:t>
      </w:r>
      <w:r>
        <w:rPr>
          <w:rFonts w:eastAsia="Times New Roman" w:cs="Times New Roman"/>
          <w:szCs w:val="24"/>
        </w:rPr>
        <w:t xml:space="preserve"> με αυτό που συμβαίνει σήμερ</w:t>
      </w:r>
      <w:r>
        <w:rPr>
          <w:rFonts w:eastAsia="Times New Roman" w:cs="Times New Roman"/>
          <w:szCs w:val="24"/>
        </w:rPr>
        <w:t xml:space="preserve">α. </w:t>
      </w:r>
    </w:p>
    <w:p w14:paraId="4CED90D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Κυβέρνηση Τσίπρα εξελέγη τον Ιανουάριο του 2015, λέγοντας ότι αυτ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w:t>
      </w:r>
      <w:proofErr w:type="spellStart"/>
      <w:r>
        <w:rPr>
          <w:rFonts w:eastAsia="Times New Roman" w:cs="Times New Roman"/>
          <w:szCs w:val="24"/>
        </w:rPr>
        <w:t>μιάσμα</w:t>
      </w:r>
      <w:proofErr w:type="spellEnd"/>
      <w:r>
        <w:rPr>
          <w:rFonts w:eastAsia="Times New Roman" w:cs="Times New Roman"/>
          <w:szCs w:val="24"/>
        </w:rPr>
        <w:t xml:space="preserve">, η τρόικα, δεν θα ξαναπατήσει το πόδι της στα ελληνικά Υπουργεία. Γι’ αυτό δεν θα τους βλέπουμε στα Υπουργεία μας, θα τους βλέπουμε στο πολυτελές ξενοδοχείο </w:t>
      </w:r>
      <w:r>
        <w:rPr>
          <w:rFonts w:eastAsia="Times New Roman" w:cs="Times New Roman"/>
          <w:szCs w:val="24"/>
        </w:rPr>
        <w:t>«</w:t>
      </w:r>
      <w:r>
        <w:rPr>
          <w:rFonts w:eastAsia="Times New Roman" w:cs="Times New Roman"/>
          <w:szCs w:val="24"/>
        </w:rPr>
        <w:t>Χίλτον</w:t>
      </w:r>
      <w:r>
        <w:rPr>
          <w:rFonts w:eastAsia="Times New Roman" w:cs="Times New Roman"/>
          <w:szCs w:val="24"/>
        </w:rPr>
        <w:t>»</w:t>
      </w:r>
      <w:r>
        <w:rPr>
          <w:rFonts w:eastAsia="Times New Roman" w:cs="Times New Roman"/>
          <w:szCs w:val="24"/>
        </w:rPr>
        <w:t xml:space="preserve">. Αποδεκτό. Αφού το επιλέγει η Κυβέρνηση, γίνεται. </w:t>
      </w:r>
    </w:p>
    <w:p w14:paraId="4CED90D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Μετά από αυτό είχαμε μια καινούργια εξέλιξη. Οι Έλληνες Υπουργοί αφού δεν έβγαλαν άκρη με τις συναντήσεις στο </w:t>
      </w:r>
      <w:r>
        <w:rPr>
          <w:rFonts w:eastAsia="Times New Roman" w:cs="Times New Roman"/>
          <w:szCs w:val="24"/>
        </w:rPr>
        <w:t>«</w:t>
      </w:r>
      <w:r>
        <w:rPr>
          <w:rFonts w:eastAsia="Times New Roman" w:cs="Times New Roman"/>
          <w:szCs w:val="24"/>
        </w:rPr>
        <w:t>Χίλτον</w:t>
      </w:r>
      <w:r>
        <w:rPr>
          <w:rFonts w:eastAsia="Times New Roman" w:cs="Times New Roman"/>
          <w:szCs w:val="24"/>
        </w:rPr>
        <w:t>»</w:t>
      </w:r>
      <w:r>
        <w:rPr>
          <w:rFonts w:eastAsia="Times New Roman" w:cs="Times New Roman"/>
          <w:szCs w:val="24"/>
        </w:rPr>
        <w:t xml:space="preserve">, άρχισαν να πηγαίνουν απευθείας στο </w:t>
      </w:r>
      <w:proofErr w:type="spellStart"/>
      <w:r>
        <w:rPr>
          <w:rFonts w:eastAsia="Times New Roman" w:cs="Times New Roman"/>
          <w:szCs w:val="24"/>
          <w:lang w:val="en-US"/>
        </w:rPr>
        <w:t>Eurogroup</w:t>
      </w:r>
      <w:proofErr w:type="spellEnd"/>
      <w:r>
        <w:rPr>
          <w:rFonts w:eastAsia="Times New Roman" w:cs="Times New Roman"/>
          <w:szCs w:val="24"/>
        </w:rPr>
        <w:t xml:space="preserve"> -και ένας και δύο και τρεις Υπουργοί- π</w:t>
      </w:r>
      <w:r>
        <w:rPr>
          <w:rFonts w:eastAsia="Times New Roman" w:cs="Times New Roman"/>
          <w:szCs w:val="24"/>
        </w:rPr>
        <w:t>ροκειμένου να πείσουν τους δανειστές</w:t>
      </w:r>
      <w:r>
        <w:rPr>
          <w:rFonts w:eastAsia="Times New Roman" w:cs="Times New Roman"/>
          <w:szCs w:val="24"/>
        </w:rPr>
        <w:t>,</w:t>
      </w:r>
      <w:r>
        <w:rPr>
          <w:rFonts w:eastAsia="Times New Roman" w:cs="Times New Roman"/>
          <w:szCs w:val="24"/>
        </w:rPr>
        <w:t xml:space="preserve"> για αυτά που θέλουν να διαπραγματευτούν. </w:t>
      </w:r>
    </w:p>
    <w:p w14:paraId="4CED90D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τρόικα κάποια στιγμή, μετά την 20</w:t>
      </w:r>
      <w:r>
        <w:rPr>
          <w:rFonts w:eastAsia="Times New Roman" w:cs="Times New Roman"/>
          <w:szCs w:val="24"/>
          <w:vertAlign w:val="superscript"/>
        </w:rPr>
        <w:t>η</w:t>
      </w:r>
      <w:r>
        <w:rPr>
          <w:rFonts w:eastAsia="Times New Roman" w:cs="Times New Roman"/>
          <w:szCs w:val="24"/>
        </w:rPr>
        <w:t xml:space="preserve"> Φεβρουαρίου, επέστρεψε. Είχαμε διθυράμβους και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θριαμβολογίες από το Μέγαρο Μαξίμου, αλλά μετά από λίγες μέρες η τρόικα έφυγε και</w:t>
      </w:r>
      <w:r>
        <w:rPr>
          <w:rFonts w:eastAsia="Times New Roman" w:cs="Times New Roman"/>
          <w:szCs w:val="24"/>
        </w:rPr>
        <w:t xml:space="preserve"> είπε ότι δεν πρόκειται να ξαναγυρίσει. </w:t>
      </w:r>
    </w:p>
    <w:p w14:paraId="4CED90D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Και τι κάνει τώρα η ελληνική Κυβέρνηση; Πηγαίνει η ίδια η ελληνική Κυβέρνηση στα ξενοδοχεία των Βρυξελλών τώρα και εκλιπαρεί την τρόικα να αποδεχθεί τα όσα ισχυρίζεται η Κυβέρνηση, μπας και επιστέψει σε κάθε περίπτω</w:t>
      </w:r>
      <w:r>
        <w:rPr>
          <w:rFonts w:eastAsia="Times New Roman" w:cs="Times New Roman"/>
          <w:szCs w:val="24"/>
        </w:rPr>
        <w:t>ση στην Αθήνα, για να διαπραγματευτεί με την ελληνική Κυβέρνηση. Αυτό δεν τιμά σε κα</w:t>
      </w:r>
      <w:r>
        <w:rPr>
          <w:rFonts w:eastAsia="Times New Roman" w:cs="Times New Roman"/>
          <w:szCs w:val="24"/>
        </w:rPr>
        <w:t>μ</w:t>
      </w:r>
      <w:r>
        <w:rPr>
          <w:rFonts w:eastAsia="Times New Roman" w:cs="Times New Roman"/>
          <w:szCs w:val="24"/>
        </w:rPr>
        <w:t xml:space="preserve">μία περίπτωση την κυβέρνηση οποιασδήποτε ευρωπαϊκής χώρας, πολύ περισσότερο μιας χώρας που είναι επτά χρόνια σε ύφεση. </w:t>
      </w:r>
    </w:p>
    <w:p w14:paraId="4CED90D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Και επειδή το μεγάλο θέμα του επόμενου Σαββατοκύρια</w:t>
      </w:r>
      <w:r>
        <w:rPr>
          <w:rFonts w:eastAsia="Times New Roman" w:cs="Times New Roman"/>
          <w:szCs w:val="24"/>
        </w:rPr>
        <w:t xml:space="preserve">κου στην Ευρώπη θα είναι ο εορτασμός των εξήντα ετών από τη Συνθήκη της Ρώμης, εμείς από τη θέση αυτή από το επίσημο </w:t>
      </w:r>
      <w:r>
        <w:rPr>
          <w:rFonts w:eastAsia="Times New Roman" w:cs="Times New Roman"/>
          <w:szCs w:val="24"/>
        </w:rPr>
        <w:lastRenderedPageBreak/>
        <w:t>Βήμα του ελληνικού Κοινοβουλίου, ως Δημοκρατική Συμπαράταξη θέλουμε να δηλώσουμε ότι διαφωνούμε απολύτως και με την Ευρώπη των πολλών ταχυτ</w:t>
      </w:r>
      <w:r>
        <w:rPr>
          <w:rFonts w:eastAsia="Times New Roman" w:cs="Times New Roman"/>
          <w:szCs w:val="24"/>
        </w:rPr>
        <w:t>ήτων που είναι ένα από τα σενάρια, ίσως το επικρατέστερο που έχει προταθεί, αλλά και με την Ευρώπη των δήθεν πολλαπλών επιλογών που προτείνει ο κ. Τσίπρας.</w:t>
      </w:r>
    </w:p>
    <w:p w14:paraId="4CED90DF"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Εμείς πιστεύουμε ότι η πατρίδα μας πρέπει να έχει μία καθαρή, πεντακάθαρη στρατηγική, την περισσότερ</w:t>
      </w:r>
      <w:r>
        <w:rPr>
          <w:rFonts w:eastAsia="Times New Roman"/>
          <w:color w:val="000000" w:themeColor="text1"/>
          <w:szCs w:val="24"/>
        </w:rPr>
        <w:t xml:space="preserve">η Ευρώπη, την προοδευτική Ευρώπη, την Ευρώπη των λαών, αυτό που έλεγε ο Ζακ </w:t>
      </w:r>
      <w:proofErr w:type="spellStart"/>
      <w:r>
        <w:rPr>
          <w:rFonts w:eastAsia="Times New Roman"/>
          <w:szCs w:val="24"/>
        </w:rPr>
        <w:t>Ντελόρ</w:t>
      </w:r>
      <w:proofErr w:type="spellEnd"/>
      <w:r>
        <w:rPr>
          <w:rFonts w:eastAsia="Times New Roman"/>
          <w:szCs w:val="24"/>
        </w:rPr>
        <w:t xml:space="preserve">, δηλαδή </w:t>
      </w:r>
      <w:r>
        <w:rPr>
          <w:rFonts w:eastAsia="Times New Roman"/>
          <w:color w:val="000000" w:themeColor="text1"/>
          <w:szCs w:val="24"/>
        </w:rPr>
        <w:t>ότι θέλουμε μια δημοκρατική Ευρώπη εθνικών κρατών. Για αυτό και μόνο για αυτό έχει χρέος να αγωνιστεί η ελληνική Κυβέρνηση και ας αφήσει όλες τις άλλες επιλογές.</w:t>
      </w:r>
    </w:p>
    <w:p w14:paraId="4CED90E0"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Κύρ</w:t>
      </w:r>
      <w:r>
        <w:rPr>
          <w:rFonts w:eastAsia="Times New Roman"/>
          <w:color w:val="000000" w:themeColor="text1"/>
          <w:szCs w:val="24"/>
        </w:rPr>
        <w:t>ιε Υπουργέ, πριν περάσω στο σώμα του νομοσχεδίου, να περάσω σε ένα άλλο θέμα. Καταθέσατε μια τροπολογία, την τροπολογία για τα ΕΛΤΑ, για τις υπηρεσίες γενικού οικονομικού συμφέροντος, για 15 εκατομμύρια τον χρόνο. Στους ισολογισμούς των ΕΛΤΑ το ’13, το ’14</w:t>
      </w:r>
      <w:r>
        <w:rPr>
          <w:rFonts w:eastAsia="Times New Roman"/>
          <w:color w:val="000000" w:themeColor="text1"/>
          <w:szCs w:val="24"/>
        </w:rPr>
        <w:t xml:space="preserve"> και το ’15 έχουν εγγραφεί 50 εκατομμύρια ευρώ. Εδώ υπάρχει ένα θέμα ουσίας, που πρέπει να μας απαντήσετε</w:t>
      </w:r>
      <w:r>
        <w:rPr>
          <w:rFonts w:eastAsia="Times New Roman"/>
          <w:color w:val="000000" w:themeColor="text1"/>
          <w:szCs w:val="24"/>
        </w:rPr>
        <w:t>,</w:t>
      </w:r>
      <w:r>
        <w:rPr>
          <w:rFonts w:eastAsia="Times New Roman"/>
          <w:color w:val="000000" w:themeColor="text1"/>
          <w:szCs w:val="24"/>
        </w:rPr>
        <w:t xml:space="preserve"> πώς θα το αντιμετωπίσετε.</w:t>
      </w:r>
    </w:p>
    <w:p w14:paraId="4CED90E1"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 xml:space="preserve">Όταν τα ίδια κεφάλαια είναι κάτω από ένα όριο, τότε υπάρχει, με βάση τη νομοθεσία, το ζήτημα της χρεοκοπίας της εταιρείας. </w:t>
      </w:r>
      <w:r>
        <w:rPr>
          <w:rFonts w:eastAsia="Times New Roman"/>
          <w:color w:val="000000" w:themeColor="text1"/>
          <w:szCs w:val="24"/>
        </w:rPr>
        <w:t xml:space="preserve">Εγώ λέω κάτι πάρα πολύ απλό. Η Κυβέρνηση καταθέτοντας σήμερα τη συγκεκριμένη τροπολογία, πρέπει να απαντήσει στο εθνικό Κοινοβούλιο για το εξής: Η κατάθεση αυτής της τροπολογίας σημαίνει ότι τα ΕΛΤΑ θα συνεχίσουν στους ισολογισμούς τους να εγγράφουν τα 50 </w:t>
      </w:r>
      <w:r>
        <w:rPr>
          <w:rFonts w:eastAsia="Times New Roman"/>
          <w:color w:val="000000" w:themeColor="text1"/>
          <w:szCs w:val="24"/>
        </w:rPr>
        <w:t>εκατομμύρια και θα δούμε κάποια στιγμή τι θα γίνει ή θα εξαφανίσουν αυτή την πρόβλεψη από τα οικονομικά τους μεγέθη, οπότε τότε τα πράγματα αλλάζουν; Εδώ, κύριε Υπουργέ, απαιτείται μια πολύ καθαρή απάντηση.</w:t>
      </w:r>
    </w:p>
    <w:p w14:paraId="4CED90E2"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Αγαπητές και αγαπητοί συνάδελφοι, θέλω να σημειώσ</w:t>
      </w:r>
      <w:r>
        <w:rPr>
          <w:rFonts w:eastAsia="Times New Roman"/>
          <w:color w:val="000000" w:themeColor="text1"/>
          <w:szCs w:val="24"/>
        </w:rPr>
        <w:t>ω το εξής: Μπορεί μεν το νομοθέτημα που συζητούμε σήμερα</w:t>
      </w:r>
      <w:r>
        <w:rPr>
          <w:rFonts w:eastAsia="Times New Roman"/>
          <w:color w:val="000000" w:themeColor="text1"/>
          <w:szCs w:val="24"/>
        </w:rPr>
        <w:t>,</w:t>
      </w:r>
      <w:r>
        <w:rPr>
          <w:rFonts w:eastAsia="Times New Roman"/>
          <w:color w:val="000000" w:themeColor="text1"/>
          <w:szCs w:val="24"/>
        </w:rPr>
        <w:t xml:space="preserve"> να είναι μια απλή ενσωμάτωση μιας τρέχουσας κοινοτικής οδηγίας, όμως το γενικότερο πλαίσιο μέσα στο οποίο εκτυλίσσεται η συγκεκριμένη </w:t>
      </w:r>
      <w:r>
        <w:rPr>
          <w:rFonts w:eastAsia="Times New Roman"/>
          <w:color w:val="000000" w:themeColor="text1"/>
          <w:szCs w:val="24"/>
        </w:rPr>
        <w:t>ο</w:t>
      </w:r>
      <w:r>
        <w:rPr>
          <w:rFonts w:eastAsia="Times New Roman"/>
          <w:color w:val="000000" w:themeColor="text1"/>
          <w:szCs w:val="24"/>
        </w:rPr>
        <w:t>δηγία</w:t>
      </w:r>
      <w:r>
        <w:rPr>
          <w:rFonts w:eastAsia="Times New Roman"/>
          <w:color w:val="000000" w:themeColor="text1"/>
          <w:szCs w:val="24"/>
        </w:rPr>
        <w:t>,</w:t>
      </w:r>
      <w:r>
        <w:rPr>
          <w:rFonts w:eastAsia="Times New Roman"/>
          <w:color w:val="000000" w:themeColor="text1"/>
          <w:szCs w:val="24"/>
        </w:rPr>
        <w:t xml:space="preserve"> είναι απίστευτα σοβαρό. Η Ευρώπη έχει προς το παρόν μια </w:t>
      </w:r>
      <w:r>
        <w:rPr>
          <w:rFonts w:eastAsia="Times New Roman"/>
          <w:color w:val="000000" w:themeColor="text1"/>
          <w:szCs w:val="24"/>
        </w:rPr>
        <w:t>κυρίαρχη ένωση, την ένωση των τραπεζών που στηρίζουν το νόμισμα, το ευρώ, ημιτελή, ατελή, που πρέπει να ολοκληρωθεί και με την πλήρη οικονομική και πολιτική ένωση.</w:t>
      </w:r>
    </w:p>
    <w:p w14:paraId="4CED90E3"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Παράλληλα, όμως, παλεύει για μια δεύτερη ένωση, πλην της τραπεζικής, για την ενεργειακή ένωσ</w:t>
      </w:r>
      <w:r>
        <w:rPr>
          <w:rFonts w:eastAsia="Times New Roman"/>
          <w:color w:val="000000" w:themeColor="text1"/>
          <w:szCs w:val="24"/>
        </w:rPr>
        <w:t xml:space="preserve">η, προκειμένου να </w:t>
      </w:r>
      <w:proofErr w:type="spellStart"/>
      <w:r>
        <w:rPr>
          <w:rFonts w:eastAsia="Times New Roman"/>
          <w:color w:val="000000" w:themeColor="text1"/>
          <w:szCs w:val="24"/>
        </w:rPr>
        <w:t>απεξαρτηθεί</w:t>
      </w:r>
      <w:proofErr w:type="spellEnd"/>
      <w:r>
        <w:rPr>
          <w:rFonts w:eastAsia="Times New Roman"/>
          <w:color w:val="000000" w:themeColor="text1"/>
          <w:szCs w:val="24"/>
        </w:rPr>
        <w:t xml:space="preserve"> από εισαγωγές ορυκτών πόρων από τρίτες χώρες εκτός Ευρωπαϊκής Ένωσης.</w:t>
      </w:r>
    </w:p>
    <w:p w14:paraId="4CED90E4"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Υπάρχει και ένα τρίτο όραμα, η λεγόμενη ψηφιακή ένωση, αυτό το γενικό πλαίσιο το γενικό όραμα μέσα στο οποίο ένα μικρό πετραδάκι είναι και η τρέχουσα οδηγία</w:t>
      </w:r>
      <w:r>
        <w:rPr>
          <w:rFonts w:eastAsia="Times New Roman"/>
          <w:color w:val="000000" w:themeColor="text1"/>
          <w:szCs w:val="24"/>
        </w:rPr>
        <w:t>, την οποία σήμερα συζητούμε. Ναι η ψηφιακή ένωση μπορεί και πρέπει να αποτελεί όραμα των Ευρωπαίων πολιτών και των ευρωπαϊκών λαών. Μια απόδειξη των λόγων μου, των ισχυρισμών μου είναι ότι ενώ στην προηγούμενη θητεία της Ευρωπαϊκής Επιτροπής επέλεξε ο Γερ</w:t>
      </w:r>
      <w:r>
        <w:rPr>
          <w:rFonts w:eastAsia="Times New Roman"/>
          <w:color w:val="000000" w:themeColor="text1"/>
          <w:szCs w:val="24"/>
        </w:rPr>
        <w:t>μανός Επίτροπος να έχει το χαρτοφυλάκιο της ενέργειας, σήμερα η Γερμανία επέλεξε ο Γερμανός Επίτροπος να έχει το χαρτοφυλάκιο της ψηφιακής οικονομίας. Αυτό σημαίνει ότι αναμφισβήτητα, τουλάχιστον</w:t>
      </w:r>
      <w:r>
        <w:rPr>
          <w:rFonts w:eastAsia="Times New Roman"/>
          <w:color w:val="000000" w:themeColor="text1"/>
          <w:szCs w:val="24"/>
        </w:rPr>
        <w:t>,</w:t>
      </w:r>
      <w:r>
        <w:rPr>
          <w:rFonts w:eastAsia="Times New Roman"/>
          <w:color w:val="000000" w:themeColor="text1"/>
          <w:szCs w:val="24"/>
        </w:rPr>
        <w:t xml:space="preserve"> η ισχυρότερη οικονομία της Ευρώπης βλέπει μεγάλο ορίζοντα ε</w:t>
      </w:r>
      <w:r>
        <w:rPr>
          <w:rFonts w:eastAsia="Times New Roman"/>
          <w:color w:val="000000" w:themeColor="text1"/>
          <w:szCs w:val="24"/>
        </w:rPr>
        <w:t>πενδύσεων και θέσεων απασχόλησης στη συγκεκριμένη αγορά και εμείς συμφωνούμε απολύτως σε αυτό. Μάλιστα οι εκτιμήσεις μιλούν για 415 δισεκατομμύρια ευρώ το έτος και δημιουργία εκατοντάδων χιλιάδων νέων θέσεων εργασίας στα κράτη-μέλη.</w:t>
      </w:r>
    </w:p>
    <w:p w14:paraId="4CED90E5"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Όμως –σημειώνω τούτο κα</w:t>
      </w:r>
      <w:r>
        <w:rPr>
          <w:rFonts w:eastAsia="Times New Roman"/>
          <w:color w:val="000000" w:themeColor="text1"/>
          <w:szCs w:val="24"/>
        </w:rPr>
        <w:t>ι, κύριε Υπουργέ, αν έχετε την καλοσύνη στην τοποθέτησή σας θα ήθελα μια απάντηση-, οι νέες τεχνολογίες, η ρομποτική, όλη η μετεξέλιξη, η τέταρτη βιομηχανική επανάσταση ασφαλώς φέρνει απίστευτα θετικά στοιχεία στην καθημερινότητα των πολιτών, στις οικονομί</w:t>
      </w:r>
      <w:r>
        <w:rPr>
          <w:rFonts w:eastAsia="Times New Roman"/>
          <w:color w:val="000000" w:themeColor="text1"/>
          <w:szCs w:val="24"/>
        </w:rPr>
        <w:t>ες και στη δημιουργία νέων θέσεων εργασίας, όμως παράλληλα και ταυτόχρονα δημιουργεί και ένα τεράστιο αριθμό θέσεων ανεργίας. Βγάζει στην ανεργία ανθρώπους</w:t>
      </w:r>
      <w:r>
        <w:rPr>
          <w:rFonts w:eastAsia="Times New Roman"/>
          <w:color w:val="000000" w:themeColor="text1"/>
          <w:szCs w:val="24"/>
        </w:rPr>
        <w:t>,</w:t>
      </w:r>
      <w:r>
        <w:rPr>
          <w:rFonts w:eastAsia="Times New Roman"/>
          <w:color w:val="000000" w:themeColor="text1"/>
          <w:szCs w:val="24"/>
        </w:rPr>
        <w:t xml:space="preserve"> που μέχρι να εισαχθούν οι νέες τεχνολογίες εκτελούσαν εργασίες με χειρωνακτικό τρόπο.</w:t>
      </w:r>
    </w:p>
    <w:p w14:paraId="4CED90E6"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Εμείς στη μεγ</w:t>
      </w:r>
      <w:r>
        <w:rPr>
          <w:rFonts w:eastAsia="Times New Roman"/>
          <w:color w:val="000000" w:themeColor="text1"/>
          <w:szCs w:val="24"/>
        </w:rPr>
        <w:t>άλη οικογένεια των Ευρωπαίων δημοκρατών και σοσιαλιστών έχουμε πει ότι αποτελεί προτεραιότητα της ευρωπαϊκής σοσιαλδημοκρατίας</w:t>
      </w:r>
      <w:r>
        <w:rPr>
          <w:rFonts w:eastAsia="Times New Roman"/>
          <w:color w:val="000000" w:themeColor="text1"/>
          <w:szCs w:val="24"/>
        </w:rPr>
        <w:t>,</w:t>
      </w:r>
      <w:r>
        <w:rPr>
          <w:rFonts w:eastAsia="Times New Roman"/>
          <w:color w:val="000000" w:themeColor="text1"/>
          <w:szCs w:val="24"/>
        </w:rPr>
        <w:t xml:space="preserve"> η άσκηση ενεργητικών πολιτικών απασχόλησης στους τομείς ακριβώς αυτούς όπου οι νέες τεχνολογίες δημιουργούν ένα μεγάλο ποσοστό α</w:t>
      </w:r>
      <w:r>
        <w:rPr>
          <w:rFonts w:eastAsia="Times New Roman"/>
          <w:color w:val="000000" w:themeColor="text1"/>
          <w:szCs w:val="24"/>
        </w:rPr>
        <w:t>πασχόλησης. Θα ήθελα να δω</w:t>
      </w:r>
      <w:r>
        <w:rPr>
          <w:rFonts w:eastAsia="Times New Roman"/>
          <w:color w:val="000000" w:themeColor="text1"/>
          <w:szCs w:val="24"/>
        </w:rPr>
        <w:t>,</w:t>
      </w:r>
      <w:r>
        <w:rPr>
          <w:rFonts w:eastAsia="Times New Roman"/>
          <w:color w:val="000000" w:themeColor="text1"/>
          <w:szCs w:val="24"/>
        </w:rPr>
        <w:t xml:space="preserve"> πώς η ελληνική Κυβέρνηση αντιμετωπίζει το συγκεκριμένο ζήτημα, έτσι ώστε να ελαχιστοποιούνται οι αρνητικές επιπτώσεις από την εισαγωγή των νέων τεχνολογιών.</w:t>
      </w:r>
    </w:p>
    <w:p w14:paraId="4CED90E7"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Είναι προφανές ότι την τροπολογία -και το επαναλαμβάνω-, τη στηρίζουμε - στο μεγαλύτερο μέρος τουλάχιστον- γιατί </w:t>
      </w:r>
      <w:r>
        <w:rPr>
          <w:rFonts w:eastAsia="Times New Roman"/>
          <w:szCs w:val="24"/>
        </w:rPr>
        <w:lastRenderedPageBreak/>
        <w:t xml:space="preserve">είναι μια </w:t>
      </w:r>
      <w:r>
        <w:rPr>
          <w:rFonts w:eastAsia="Times New Roman"/>
          <w:szCs w:val="24"/>
        </w:rPr>
        <w:t>ο</w:t>
      </w:r>
      <w:r>
        <w:rPr>
          <w:rFonts w:eastAsia="Times New Roman"/>
          <w:szCs w:val="24"/>
        </w:rPr>
        <w:t>δηγία</w:t>
      </w:r>
      <w:r>
        <w:rPr>
          <w:rFonts w:eastAsia="Times New Roman"/>
          <w:szCs w:val="24"/>
        </w:rPr>
        <w:t>,</w:t>
      </w:r>
      <w:r>
        <w:rPr>
          <w:rFonts w:eastAsia="Times New Roman"/>
          <w:szCs w:val="24"/>
        </w:rPr>
        <w:t xml:space="preserve"> η οποία είναι και δικό μας δημιούργημα στο Συμβούλιο Υπουργών του 2014. </w:t>
      </w:r>
    </w:p>
    <w:p w14:paraId="4CED90E8" w14:textId="77777777" w:rsidR="00807BFC" w:rsidRDefault="003B0973">
      <w:pPr>
        <w:spacing w:line="600" w:lineRule="auto"/>
        <w:ind w:firstLine="720"/>
        <w:contextualSpacing/>
        <w:jc w:val="both"/>
        <w:rPr>
          <w:rFonts w:eastAsia="Times New Roman"/>
          <w:szCs w:val="24"/>
        </w:rPr>
      </w:pPr>
      <w:r>
        <w:rPr>
          <w:rFonts w:eastAsia="Times New Roman"/>
          <w:szCs w:val="24"/>
        </w:rPr>
        <w:t>Να ξεκαθαρίσουμε κάτι άλλο, επίσης, συνάδελφοι, το ο</w:t>
      </w:r>
      <w:r>
        <w:rPr>
          <w:rFonts w:eastAsia="Times New Roman"/>
          <w:szCs w:val="24"/>
        </w:rPr>
        <w:t xml:space="preserve">ποίο το είπα και στην </w:t>
      </w:r>
      <w:r>
        <w:rPr>
          <w:rFonts w:eastAsia="Times New Roman"/>
          <w:szCs w:val="24"/>
        </w:rPr>
        <w:t>ε</w:t>
      </w:r>
      <w:r>
        <w:rPr>
          <w:rFonts w:eastAsia="Times New Roman"/>
          <w:szCs w:val="24"/>
        </w:rPr>
        <w:t xml:space="preserve">πιτροπή. Ανήκω σε </w:t>
      </w:r>
      <w:r>
        <w:rPr>
          <w:rFonts w:eastAsia="Times New Roman"/>
          <w:szCs w:val="24"/>
        </w:rPr>
        <w:t>αυτούς,</w:t>
      </w:r>
      <w:r>
        <w:rPr>
          <w:rFonts w:eastAsia="Times New Roman"/>
          <w:szCs w:val="24"/>
        </w:rPr>
        <w:t xml:space="preserve"> που δεν είναι ευχαριστημένοι από το πώς οι προηγούμενες κυβερνήσεις, την τελευταία δεκαπενταετία, χειρίστηκαν το θέμα των νέων τεχνολογιών και την εισαγωγή των νέων τεχνολογιών κυρίως στα θέματα της </w:t>
      </w:r>
      <w:r>
        <w:rPr>
          <w:rFonts w:eastAsia="Times New Roman"/>
          <w:szCs w:val="24"/>
        </w:rPr>
        <w:t>δ</w:t>
      </w:r>
      <w:r>
        <w:rPr>
          <w:rFonts w:eastAsia="Times New Roman"/>
          <w:szCs w:val="24"/>
        </w:rPr>
        <w:t>ημόσιας</w:t>
      </w:r>
      <w:r>
        <w:rPr>
          <w:rFonts w:eastAsia="Times New Roman"/>
          <w:szCs w:val="24"/>
        </w:rPr>
        <w:t xml:space="preserve"> </w:t>
      </w:r>
      <w:r>
        <w:rPr>
          <w:rFonts w:eastAsia="Times New Roman"/>
          <w:szCs w:val="24"/>
        </w:rPr>
        <w:t>δ</w:t>
      </w:r>
      <w:r>
        <w:rPr>
          <w:rFonts w:eastAsia="Times New Roman"/>
          <w:szCs w:val="24"/>
        </w:rPr>
        <w:t xml:space="preserve">ιοίκησης. Το στοίχημα το είχαμε χάσει και το έχουμε χάσει. Έγιναν προσπάθειες και θα πω γι’ αυτές. Όμως οφείλαμε να έχουμε πολλαπλάσιες ταχύτητες. </w:t>
      </w:r>
    </w:p>
    <w:p w14:paraId="4CED90E9"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Με ενδιαφέρει πάρα πολύ να τονίσω -ειδικά από αυτό το Βήμα- ότι ιδιαίτερα οι κινητές τεχνολογίες το 2016, </w:t>
      </w:r>
      <w:r>
        <w:rPr>
          <w:rFonts w:eastAsia="Times New Roman"/>
          <w:szCs w:val="24"/>
        </w:rPr>
        <w:t>σε παγκόσμιο επίπεδο, συνεισέφεραν κατά 4,4% στο παγκόσμιο ΑΕΠ, ένα συνολικό προϋπολογισμό 3,3 τρισεκατομμυρίων δολαρίων. Και, βεβαίως, μέσα στα επόμενα χρόνια εκτιμάται ότι το 60% του παγκόσμιου πληθυσμού θα είναι χρήστες κινητής τεχνολογίας. Άρα μιλάμε γ</w:t>
      </w:r>
      <w:r>
        <w:rPr>
          <w:rFonts w:eastAsia="Times New Roman"/>
          <w:szCs w:val="24"/>
        </w:rPr>
        <w:t>ια κάτι πάρα πολύ σπουδαίο.</w:t>
      </w:r>
    </w:p>
    <w:p w14:paraId="4CED90EA"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Έρχομαι, όμως, τώρα για να προσγειωθούμε, στο πώς η σημερινή Κυβέρνηση ακόμα και αυτά τα σωστά που βρήκε, τα </w:t>
      </w:r>
      <w:r>
        <w:rPr>
          <w:rFonts w:eastAsia="Times New Roman"/>
          <w:szCs w:val="24"/>
        </w:rPr>
        <w:lastRenderedPageBreak/>
        <w:t xml:space="preserve">καταστρέφει. Θα σας πω, αγαπητοί συνάδελφοι, δύο παραδείγματα. </w:t>
      </w:r>
    </w:p>
    <w:p w14:paraId="4CED90EB" w14:textId="77777777" w:rsidR="00807BFC" w:rsidRDefault="003B0973">
      <w:pPr>
        <w:spacing w:line="600" w:lineRule="auto"/>
        <w:ind w:firstLine="720"/>
        <w:contextualSpacing/>
        <w:jc w:val="both"/>
        <w:rPr>
          <w:rFonts w:eastAsia="Times New Roman"/>
          <w:szCs w:val="24"/>
        </w:rPr>
      </w:pPr>
      <w:r>
        <w:rPr>
          <w:rFonts w:eastAsia="Times New Roman"/>
          <w:szCs w:val="24"/>
        </w:rPr>
        <w:t>Το δεύτερο εξάμηνο του 2014</w:t>
      </w:r>
      <w:r>
        <w:rPr>
          <w:rFonts w:eastAsia="Times New Roman"/>
          <w:szCs w:val="24"/>
        </w:rPr>
        <w:t>,</w:t>
      </w:r>
      <w:r>
        <w:rPr>
          <w:rFonts w:eastAsia="Times New Roman"/>
          <w:szCs w:val="24"/>
        </w:rPr>
        <w:t xml:space="preserve"> εφαρμόσαμε δύο από τις μεγ</w:t>
      </w:r>
      <w:r>
        <w:rPr>
          <w:rFonts w:eastAsia="Times New Roman"/>
          <w:szCs w:val="24"/>
        </w:rPr>
        <w:t>αλύτερες διοικητικές μεταρρυθμίσεις στη χώρα. Η πρώτη μεταρρύθμιση ήταν αυτό που ονομάζουμε «ηλεκτρονική πολεοδομία». Δηλαδή αντί ο πολίτης ή ο μηχανικός να πηγαίνει στην πολεοδομία και να γίνεται ό,τι ξέρουμε πολύ καλά ότι γίνεται αρκετές φορές στις πολεο</w:t>
      </w:r>
      <w:r>
        <w:rPr>
          <w:rFonts w:eastAsia="Times New Roman"/>
          <w:szCs w:val="24"/>
        </w:rPr>
        <w:t xml:space="preserve">δομίες, διαμορφώσαμε μια ηλεκτρονική πλατφόρμα ανοιχτή στους μηχανικούς, ανοιχτή στις πολεοδομίες, μέσω της οποίας ανοιχτής </w:t>
      </w:r>
      <w:r>
        <w:rPr>
          <w:rFonts w:eastAsia="Times New Roman"/>
          <w:szCs w:val="24"/>
          <w:lang w:val="en-US"/>
        </w:rPr>
        <w:t>web</w:t>
      </w:r>
      <w:r>
        <w:rPr>
          <w:rFonts w:eastAsia="Times New Roman"/>
          <w:szCs w:val="24"/>
        </w:rPr>
        <w:t xml:space="preserve"> πλατφόρμας -ψηφιακής, διαδικτυακής- γινόταν η υποβολή της οικοδομικής άδειας, ο έλεγχος της άδειας από τον πολεοδόμο, έτσι ώστε </w:t>
      </w:r>
      <w:r>
        <w:rPr>
          <w:rFonts w:eastAsia="Times New Roman"/>
          <w:szCs w:val="24"/>
        </w:rPr>
        <w:t>με διαφάνεια με χρήση νέων τεχνολογιών και χωρίς να χρειάζεται κανένας να πηγαίνει στο γραφείο του πολεοδόμου, να τρέχει η διαδικασία οικοδόμησης ή ελέγχου των παρανομιών στην οικοδομή σε όλη την χώρα.</w:t>
      </w:r>
    </w:p>
    <w:p w14:paraId="4CED90EC"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«Έτρεξε» για έξι μήνες πιλοτικά σε αρκετά πολεοδομικά γραφεία. Απαιτείτο η έκδοση </w:t>
      </w:r>
      <w:r>
        <w:rPr>
          <w:rFonts w:eastAsia="Times New Roman"/>
          <w:szCs w:val="24"/>
        </w:rPr>
        <w:t>κ</w:t>
      </w:r>
      <w:r>
        <w:rPr>
          <w:rFonts w:eastAsia="Times New Roman"/>
          <w:szCs w:val="24"/>
        </w:rPr>
        <w:t xml:space="preserve">οινής </w:t>
      </w:r>
      <w:r>
        <w:rPr>
          <w:rFonts w:eastAsia="Times New Roman"/>
          <w:szCs w:val="24"/>
        </w:rPr>
        <w:t>υ</w:t>
      </w:r>
      <w:r>
        <w:rPr>
          <w:rFonts w:eastAsia="Times New Roman"/>
          <w:szCs w:val="24"/>
        </w:rPr>
        <w:t xml:space="preserve">πουργικής </w:t>
      </w:r>
      <w:r>
        <w:rPr>
          <w:rFonts w:eastAsia="Times New Roman"/>
          <w:szCs w:val="24"/>
        </w:rPr>
        <w:t>α</w:t>
      </w:r>
      <w:r>
        <w:rPr>
          <w:rFonts w:eastAsia="Times New Roman"/>
          <w:szCs w:val="24"/>
        </w:rPr>
        <w:t xml:space="preserve">πόφασης, την οποία παραδώσαμε τον Ιανουάριο του 2015 έτοιμη για υπογραφή, προκειμένου αυτό να μπει σε πλήρη εφαρμογή σε όλη τη χώρα. Μετά από δύο χρόνια η </w:t>
      </w:r>
      <w:r>
        <w:rPr>
          <w:rFonts w:eastAsia="Times New Roman"/>
          <w:szCs w:val="24"/>
        </w:rPr>
        <w:t xml:space="preserve">περίφημη αυτή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lastRenderedPageBreak/>
        <w:t>α</w:t>
      </w:r>
      <w:r>
        <w:rPr>
          <w:rFonts w:eastAsia="Times New Roman"/>
          <w:szCs w:val="24"/>
        </w:rPr>
        <w:t>πόφαση που θα υλοποιούσε μια εφαρμογή που «έτρεξε» με απόλυτη επιτυχία επί έξι μήνες, περιμένει ακόμη την υπογραφή από τους συναδέλφους σας Υπουργούς, κύριε Υπουργέ Ψηφιακής Πολιτικής.</w:t>
      </w:r>
    </w:p>
    <w:p w14:paraId="4CED90ED" w14:textId="77777777" w:rsidR="00807BFC" w:rsidRDefault="003B0973">
      <w:pPr>
        <w:spacing w:line="600" w:lineRule="auto"/>
        <w:ind w:firstLine="720"/>
        <w:contextualSpacing/>
        <w:jc w:val="both"/>
        <w:rPr>
          <w:rFonts w:eastAsia="Times New Roman"/>
          <w:szCs w:val="24"/>
        </w:rPr>
      </w:pPr>
      <w:r>
        <w:rPr>
          <w:rFonts w:eastAsia="Times New Roman"/>
          <w:szCs w:val="24"/>
        </w:rPr>
        <w:t>Και θα πω και μια δεύτερη αρνητική εμπει</w:t>
      </w:r>
      <w:r>
        <w:rPr>
          <w:rFonts w:eastAsia="Times New Roman"/>
          <w:szCs w:val="24"/>
        </w:rPr>
        <w:t xml:space="preserve">ρία. Ένα από τα τεράστια προβλήματα του επενδυτικού κλίματος των επενδυτών της χώρας είναι το ότι αργούν να πάρουν τις περίφημες περιβαλλοντικές </w:t>
      </w:r>
      <w:proofErr w:type="spellStart"/>
      <w:r>
        <w:rPr>
          <w:rFonts w:eastAsia="Times New Roman"/>
          <w:szCs w:val="24"/>
        </w:rPr>
        <w:t>αδειοδοτήσεις</w:t>
      </w:r>
      <w:proofErr w:type="spellEnd"/>
      <w:r>
        <w:rPr>
          <w:rFonts w:eastAsia="Times New Roman"/>
          <w:szCs w:val="24"/>
        </w:rPr>
        <w:t>. Τι κάναμε; Τουμπάραμε όλη τη νομοθεσία. Αλλάξαμε είκοσι τρεις νόμους. Υπογράψαμε και δημοσιεύσαμ</w:t>
      </w:r>
      <w:r>
        <w:rPr>
          <w:rFonts w:eastAsia="Times New Roman"/>
          <w:szCs w:val="24"/>
        </w:rPr>
        <w:t xml:space="preserve">ε είκοσι τρία νέα προεδρικά διατάγματα και κοινές υπουργικές αποφάσεις που έχουν μια άλλη φιλοσοφία. Η φιλοσοφία είναι η εξής: «Δεν θέλουμε να μας καταθέσεις άλλα χαρτιά και μελέτες. Σε εμπιστευόμαστε. Θα μας υπογράψεις μια υπεύθυνη δήλωση. </w:t>
      </w:r>
    </w:p>
    <w:p w14:paraId="4CED90EE" w14:textId="77777777" w:rsidR="00807BFC" w:rsidRDefault="003B0973">
      <w:pPr>
        <w:spacing w:line="600" w:lineRule="auto"/>
        <w:ind w:firstLine="720"/>
        <w:contextualSpacing/>
        <w:jc w:val="both"/>
        <w:rPr>
          <w:rFonts w:eastAsia="Times New Roman"/>
          <w:szCs w:val="24"/>
        </w:rPr>
      </w:pPr>
      <w:r>
        <w:rPr>
          <w:rFonts w:eastAsia="Times New Roman"/>
          <w:szCs w:val="24"/>
        </w:rPr>
        <w:t>(Στο σημείο αυ</w:t>
      </w:r>
      <w:r>
        <w:rPr>
          <w:rFonts w:eastAsia="Times New Roman"/>
          <w:szCs w:val="24"/>
        </w:rPr>
        <w:t>τό κτυπάει το κουδούνι λήξεως του χρόνου ομιλίας του κυρίου Βουλευτή)</w:t>
      </w:r>
    </w:p>
    <w:p w14:paraId="4CED90EF"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Κύριε Πρόεδρε, δώστε μου λίγο χρόνο. Δεν θα χρησιμοποιήσω την δευτερολογία μου. </w:t>
      </w:r>
    </w:p>
    <w:p w14:paraId="4CED90F0" w14:textId="77777777" w:rsidR="00807BFC" w:rsidRDefault="003B0973">
      <w:pPr>
        <w:spacing w:line="600" w:lineRule="auto"/>
        <w:ind w:firstLine="720"/>
        <w:contextualSpacing/>
        <w:jc w:val="both"/>
        <w:rPr>
          <w:rFonts w:eastAsia="Times New Roman"/>
          <w:szCs w:val="24"/>
        </w:rPr>
      </w:pPr>
      <w:r>
        <w:rPr>
          <w:rFonts w:eastAsia="Times New Roman"/>
          <w:szCs w:val="24"/>
        </w:rPr>
        <w:t>Αν δηλώνεις ψευδώς, θα τιμωρηθείς αυστηρά και θα σε κλείσουμε. Όμως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σε εμπιστευόμαστε. Ταυτόχρ</w:t>
      </w:r>
      <w:r>
        <w:rPr>
          <w:rFonts w:eastAsia="Times New Roman"/>
          <w:szCs w:val="24"/>
        </w:rPr>
        <w:t xml:space="preserve">ονα την πρόταση σου αυτή, την αίτησή σου, την αναρτούμε στο διαδίκτυο, </w:t>
      </w:r>
      <w:r>
        <w:rPr>
          <w:rFonts w:eastAsia="Times New Roman"/>
          <w:szCs w:val="24"/>
        </w:rPr>
        <w:lastRenderedPageBreak/>
        <w:t>σε ένα ανοιχτό γεωγραφικό σύστημα πληροφοριών, σε μια ανοιχτή πλατφόρμα ανοιχτή και στον κάθε πολίτη, για να ξέρει ο κάθε πολίτης</w:t>
      </w:r>
      <w:r>
        <w:rPr>
          <w:rFonts w:eastAsia="Times New Roman"/>
          <w:szCs w:val="24"/>
        </w:rPr>
        <w:t>,</w:t>
      </w:r>
      <w:r>
        <w:rPr>
          <w:rFonts w:eastAsia="Times New Roman"/>
          <w:szCs w:val="24"/>
        </w:rPr>
        <w:t xml:space="preserve"> ποιες επιχειρηματικές δράσεις γίνονται στον τόπο του».</w:t>
      </w:r>
      <w:r>
        <w:rPr>
          <w:rFonts w:eastAsia="Times New Roman"/>
          <w:szCs w:val="24"/>
        </w:rPr>
        <w:t xml:space="preserve"> Και την αναρτήσαμε την πλατφόρμα αυτή στο </w:t>
      </w:r>
      <w:r>
        <w:rPr>
          <w:rFonts w:eastAsia="Times New Roman"/>
          <w:szCs w:val="24"/>
          <w:lang w:val="en-US"/>
        </w:rPr>
        <w:t>site</w:t>
      </w:r>
      <w:r>
        <w:rPr>
          <w:rFonts w:eastAsia="Times New Roman"/>
          <w:szCs w:val="24"/>
        </w:rPr>
        <w:t xml:space="preserve"> του Υπουργείου. </w:t>
      </w:r>
    </w:p>
    <w:p w14:paraId="4CED90F1"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Αν μπείτε, κύριε Υπουργέ, αν βάλετε κάποιο συνεργάτη σας, θα δείτε ότι η συγκεκριμένη πλατφόρμα έχει κατέβει από την ιστοσελίδα του Υπουργείου. </w:t>
      </w:r>
    </w:p>
    <w:p w14:paraId="4CED90F2" w14:textId="77777777" w:rsidR="00807BFC" w:rsidRDefault="003B0973">
      <w:pPr>
        <w:spacing w:line="600" w:lineRule="auto"/>
        <w:ind w:firstLine="720"/>
        <w:contextualSpacing/>
        <w:jc w:val="both"/>
        <w:rPr>
          <w:rFonts w:eastAsia="Times New Roman"/>
          <w:szCs w:val="24"/>
        </w:rPr>
      </w:pPr>
      <w:r>
        <w:rPr>
          <w:rFonts w:eastAsia="Times New Roman"/>
          <w:szCs w:val="24"/>
        </w:rPr>
        <w:t>Λέω</w:t>
      </w:r>
      <w:r>
        <w:rPr>
          <w:rFonts w:eastAsia="Times New Roman"/>
          <w:szCs w:val="24"/>
        </w:rPr>
        <w:t>,</w:t>
      </w:r>
      <w:r>
        <w:rPr>
          <w:rFonts w:eastAsia="Times New Roman"/>
          <w:szCs w:val="24"/>
        </w:rPr>
        <w:t xml:space="preserve"> λοιπόν, ότι ακόμη και αυτά τα καλά που βρ</w:t>
      </w:r>
      <w:r>
        <w:rPr>
          <w:rFonts w:eastAsia="Times New Roman"/>
          <w:szCs w:val="24"/>
        </w:rPr>
        <w:t>ήκατε, είχατε χρέος να τα συνεχίσετε, να τα βελτιώσετε, να τα αναβαθμίσετε, να τα κάνετε ακόμα καλύτερα.</w:t>
      </w:r>
    </w:p>
    <w:p w14:paraId="4CED90F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Και το λέω αυτό για τούτο</w:t>
      </w:r>
      <w:r>
        <w:rPr>
          <w:rFonts w:eastAsia="Times New Roman" w:cs="Times New Roman"/>
          <w:szCs w:val="24"/>
        </w:rPr>
        <w:t>.</w:t>
      </w:r>
      <w:r>
        <w:rPr>
          <w:rFonts w:eastAsia="Times New Roman" w:cs="Times New Roman"/>
          <w:szCs w:val="24"/>
        </w:rPr>
        <w:t xml:space="preserve"> Αγαπητές και αγαπητοί συνάδελφοι, το «</w:t>
      </w:r>
      <w:r>
        <w:rPr>
          <w:rFonts w:eastAsia="Times New Roman" w:cs="Times New Roman"/>
          <w:szCs w:val="24"/>
          <w:lang w:val="en-US"/>
        </w:rPr>
        <w:t>H</w:t>
      </w:r>
      <w:r>
        <w:rPr>
          <w:rFonts w:eastAsia="Times New Roman" w:cs="Times New Roman"/>
          <w:szCs w:val="24"/>
          <w:lang w:val="en-US"/>
        </w:rPr>
        <w:t>ORIZON</w:t>
      </w:r>
      <w:r>
        <w:rPr>
          <w:rFonts w:eastAsia="Times New Roman" w:cs="Times New Roman"/>
          <w:szCs w:val="24"/>
        </w:rPr>
        <w:t xml:space="preserve"> 2020» είναι ένα μεγάλο, φιλόδοξο πρόγραμμα της Ευρωπαϊκής Ένωσης με προϋπολογισμό 60 δισεκατομμύρια ευρώ, που στηρίζει ανταγωνιστικά προγράμματα των εφαρμογών των νέων τεχνολογιών για όλη την Ευρώπη.</w:t>
      </w:r>
    </w:p>
    <w:p w14:paraId="4CED90F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Θέλω να σας ρωτήσω, κύριε Υπουργέ</w:t>
      </w:r>
      <w:r>
        <w:rPr>
          <w:rFonts w:eastAsia="Times New Roman" w:cs="Times New Roman"/>
          <w:szCs w:val="24"/>
        </w:rPr>
        <w:t>.</w:t>
      </w:r>
      <w:r>
        <w:rPr>
          <w:rFonts w:eastAsia="Times New Roman" w:cs="Times New Roman"/>
          <w:szCs w:val="24"/>
        </w:rPr>
        <w:t xml:space="preserve"> Οι δικές σας υπηρεσί</w:t>
      </w:r>
      <w:r>
        <w:rPr>
          <w:rFonts w:eastAsia="Times New Roman" w:cs="Times New Roman"/>
          <w:szCs w:val="24"/>
        </w:rPr>
        <w:t xml:space="preserve">ες ποια συνεργασία έχουν με τη Γενική Γραμματεία Έρευνας και Τεχνολογίας που υπάγεται στο Υπουργείο Παιδείας αλλά που είναι ο κεντρικός φορέας στήριξης της καινοτομίας και των νέων </w:t>
      </w:r>
      <w:r>
        <w:rPr>
          <w:rFonts w:eastAsia="Times New Roman" w:cs="Times New Roman"/>
          <w:szCs w:val="24"/>
        </w:rPr>
        <w:lastRenderedPageBreak/>
        <w:t>τεχνολογιών στη χώρα; Πόσα χρήματα από κοινού έχετε συμφωνήσει ότι θα επενδ</w:t>
      </w:r>
      <w:r>
        <w:rPr>
          <w:rFonts w:eastAsia="Times New Roman" w:cs="Times New Roman"/>
          <w:szCs w:val="24"/>
        </w:rPr>
        <w:t>υθούν στη χώρα, προκειμένου νεοφυείς επιχειρήσεις, καινοτομικές επιχειρήσεις να έχουν τη δυνατότητα να ενταχθούν σε αυτό το μεγάλο πρόγραμμα, το «</w:t>
      </w:r>
      <w:r>
        <w:rPr>
          <w:rFonts w:eastAsia="Times New Roman" w:cs="Times New Roman"/>
          <w:szCs w:val="24"/>
          <w:lang w:val="en-US"/>
        </w:rPr>
        <w:t>H</w:t>
      </w:r>
      <w:r>
        <w:rPr>
          <w:rFonts w:eastAsia="Times New Roman" w:cs="Times New Roman"/>
          <w:szCs w:val="24"/>
          <w:lang w:val="en-US"/>
        </w:rPr>
        <w:t>ORIZON</w:t>
      </w:r>
      <w:r>
        <w:rPr>
          <w:rFonts w:eastAsia="Times New Roman" w:cs="Times New Roman"/>
          <w:szCs w:val="24"/>
        </w:rPr>
        <w:t xml:space="preserve"> 2020»;</w:t>
      </w:r>
    </w:p>
    <w:p w14:paraId="4CED90F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Τελειώνοντας, πρέπει να σας πω ότι ασφαλώς οι έξυπνες πόλεις που είναι το μεγάλο όραμα όλων των</w:t>
      </w:r>
      <w:r>
        <w:rPr>
          <w:rFonts w:eastAsia="Times New Roman" w:cs="Times New Roman"/>
          <w:szCs w:val="24"/>
        </w:rPr>
        <w:t xml:space="preserve"> δημάρχων της χώρας, αλλά και το </w:t>
      </w:r>
      <w:r>
        <w:rPr>
          <w:rFonts w:eastAsia="Times New Roman" w:cs="Times New Roman"/>
          <w:szCs w:val="24"/>
          <w:lang w:val="en-US"/>
        </w:rPr>
        <w:t>internet</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thinks</w:t>
      </w:r>
      <w:r>
        <w:rPr>
          <w:rFonts w:eastAsia="Times New Roman" w:cs="Times New Roman"/>
          <w:szCs w:val="24"/>
        </w:rPr>
        <w:t>, εκεί που πια θα διασυνδεθούν όλες οι συσκευές των σπιτιών μας με ένα ενιαίο σύστημα</w:t>
      </w:r>
      <w:r>
        <w:rPr>
          <w:rFonts w:eastAsia="Times New Roman" w:cs="Times New Roman"/>
          <w:szCs w:val="24"/>
        </w:rPr>
        <w:t>,</w:t>
      </w:r>
      <w:r>
        <w:rPr>
          <w:rFonts w:eastAsia="Times New Roman" w:cs="Times New Roman"/>
          <w:szCs w:val="24"/>
        </w:rPr>
        <w:t xml:space="preserve"> ώστε να μηδενίσουμε πρακτικά την κατανάλωση και του χρόνου μας και της ενέργειας από τέτοιου είδους χρήσεις, αποτελεί </w:t>
      </w:r>
      <w:r>
        <w:rPr>
          <w:rFonts w:eastAsia="Times New Roman" w:cs="Times New Roman"/>
          <w:szCs w:val="24"/>
        </w:rPr>
        <w:t>ασφαλώς μια επόμενη μετεξέλιξη της εθνικής οικονομίας αλλά και της καθημερινής διαβίωσης των νοικοκυριών της χώρας μας.</w:t>
      </w:r>
    </w:p>
    <w:p w14:paraId="4CED90F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Τι ακριβώς έχει γίνει από την πλευρά της Κυβέρνησης αυτά τα χρόνια;</w:t>
      </w:r>
    </w:p>
    <w:p w14:paraId="4CED90F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παρακαλώ, κύριε Μανιάτη</w:t>
      </w:r>
      <w:r>
        <w:rPr>
          <w:rFonts w:eastAsia="Times New Roman" w:cs="Times New Roman"/>
          <w:szCs w:val="24"/>
        </w:rPr>
        <w:t>.</w:t>
      </w:r>
    </w:p>
    <w:p w14:paraId="4CED90F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Ναι, κύριε Πρόεδρε.</w:t>
      </w:r>
    </w:p>
    <w:p w14:paraId="4CED90F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Διότι αρκετοί δήμαρχοι, τα Τρίκαλα, το Ηράκλειο και άλλες πόλεις έχουν μπει στη λογική των έξυπνων πόλεων. Βρίσκουν </w:t>
      </w:r>
      <w:r>
        <w:rPr>
          <w:rFonts w:eastAsia="Times New Roman" w:cs="Times New Roman"/>
          <w:szCs w:val="24"/>
        </w:rPr>
        <w:lastRenderedPageBreak/>
        <w:t>όμως κλειστές πόρτες</w:t>
      </w:r>
      <w:r>
        <w:rPr>
          <w:rFonts w:eastAsia="Times New Roman" w:cs="Times New Roman"/>
          <w:szCs w:val="24"/>
        </w:rPr>
        <w:t>,</w:t>
      </w:r>
      <w:r>
        <w:rPr>
          <w:rFonts w:eastAsia="Times New Roman" w:cs="Times New Roman"/>
          <w:szCs w:val="24"/>
        </w:rPr>
        <w:t xml:space="preserve"> όταν προσπαθούν να βρουν χρηματοδότηση.</w:t>
      </w:r>
    </w:p>
    <w:p w14:paraId="4CED90F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Και να τελειώσω με το πρόγραμμα </w:t>
      </w:r>
      <w:r>
        <w:rPr>
          <w:rFonts w:eastAsia="Times New Roman" w:cs="Times New Roman"/>
          <w:szCs w:val="24"/>
        </w:rPr>
        <w:t>«</w:t>
      </w:r>
      <w:r>
        <w:rPr>
          <w:rFonts w:eastAsia="Times New Roman" w:cs="Times New Roman"/>
          <w:szCs w:val="24"/>
          <w:lang w:val="en-US"/>
        </w:rPr>
        <w:t>Rural</w:t>
      </w:r>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w:t>
      </w:r>
      <w:r>
        <w:rPr>
          <w:rFonts w:eastAsia="Times New Roman" w:cs="Times New Roman"/>
          <w:szCs w:val="24"/>
        </w:rPr>
        <w:t>, αυτό που με 201 εκατομμύρια ευρώ χρηματοδοτήσαμε, προκειμένου οι περίπου επτακόσιες χιλιάδες κάτοικοι της ελληνικής επαρχίας σε πεντέμισι χιλιάδες οικισμούς να έχουν τη δυνατότητα να αξιοποιήσουν τις νέες τεχνολογίες.</w:t>
      </w:r>
    </w:p>
    <w:p w14:paraId="4CED90F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Κύριε Υπουργέ, το συγκεκρ</w:t>
      </w:r>
      <w:r>
        <w:rPr>
          <w:rFonts w:eastAsia="Times New Roman" w:cs="Times New Roman"/>
          <w:szCs w:val="24"/>
        </w:rPr>
        <w:t xml:space="preserve">ιμένο πρόγραμμα έγινε από εμάς με ένα κακό εργαλείο, αυτό που εσείς απεχθάνεστε ως Κυβέρνηση, τις </w:t>
      </w:r>
      <w:r>
        <w:rPr>
          <w:rFonts w:eastAsia="Times New Roman" w:cs="Times New Roman"/>
          <w:szCs w:val="24"/>
        </w:rPr>
        <w:t>σ</w:t>
      </w:r>
      <w:r>
        <w:rPr>
          <w:rFonts w:eastAsia="Times New Roman" w:cs="Times New Roman"/>
          <w:szCs w:val="24"/>
        </w:rPr>
        <w:t xml:space="preserve">υμπράξεις </w:t>
      </w:r>
      <w:r>
        <w:rPr>
          <w:rFonts w:eastAsia="Times New Roman" w:cs="Times New Roman"/>
          <w:szCs w:val="24"/>
        </w:rPr>
        <w:t>δ</w:t>
      </w:r>
      <w:r>
        <w:rPr>
          <w:rFonts w:eastAsia="Times New Roman" w:cs="Times New Roman"/>
          <w:szCs w:val="24"/>
        </w:rPr>
        <w:t xml:space="preserve">ημόσιου και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τ</w:t>
      </w:r>
      <w:r>
        <w:rPr>
          <w:rFonts w:eastAsia="Times New Roman" w:cs="Times New Roman"/>
          <w:szCs w:val="24"/>
        </w:rPr>
        <w:t>ομέα, τα λεγόμενα ΣΔΙΤ. Όμως σήμερα αυτά τα 200 εκατομμύρια ευρώ έχουν δώσει τη δυνατότητα στους επτακόσιους χιλιάδες κατοί</w:t>
      </w:r>
      <w:r>
        <w:rPr>
          <w:rFonts w:eastAsia="Times New Roman" w:cs="Times New Roman"/>
          <w:szCs w:val="24"/>
        </w:rPr>
        <w:t>κους της ελληνικής επαρχίας</w:t>
      </w:r>
      <w:r>
        <w:rPr>
          <w:rFonts w:eastAsia="Times New Roman" w:cs="Times New Roman"/>
          <w:szCs w:val="24"/>
        </w:rPr>
        <w:t>,</w:t>
      </w:r>
      <w:r>
        <w:rPr>
          <w:rFonts w:eastAsia="Times New Roman" w:cs="Times New Roman"/>
          <w:szCs w:val="24"/>
        </w:rPr>
        <w:t xml:space="preserve"> να απολαμβάνουν τα πλεονεκτήματα των </w:t>
      </w:r>
      <w:proofErr w:type="spellStart"/>
      <w:r>
        <w:rPr>
          <w:rFonts w:eastAsia="Times New Roman" w:cs="Times New Roman"/>
          <w:szCs w:val="24"/>
        </w:rPr>
        <w:t>ευρυζωνικών</w:t>
      </w:r>
      <w:proofErr w:type="spellEnd"/>
      <w:r>
        <w:rPr>
          <w:rFonts w:eastAsia="Times New Roman" w:cs="Times New Roman"/>
          <w:szCs w:val="24"/>
        </w:rPr>
        <w:t xml:space="preserve"> ταχυτήτων και των δικτύων υψηλής ποιότητας. Θα συνεχίσετε σε αυτή την κατεύθυνση ή θα ανακρούσετε </w:t>
      </w:r>
      <w:proofErr w:type="spellStart"/>
      <w:r>
        <w:rPr>
          <w:rFonts w:eastAsia="Times New Roman" w:cs="Times New Roman"/>
          <w:szCs w:val="24"/>
        </w:rPr>
        <w:t>πρύμναν</w:t>
      </w:r>
      <w:proofErr w:type="spellEnd"/>
      <w:r>
        <w:rPr>
          <w:rFonts w:eastAsia="Times New Roman" w:cs="Times New Roman"/>
          <w:szCs w:val="24"/>
        </w:rPr>
        <w:t xml:space="preserve"> και θα γυρίσετε πίσω</w:t>
      </w:r>
      <w:r>
        <w:rPr>
          <w:rFonts w:eastAsia="Times New Roman" w:cs="Times New Roman"/>
          <w:szCs w:val="24"/>
        </w:rPr>
        <w:t>,</w:t>
      </w:r>
      <w:r>
        <w:rPr>
          <w:rFonts w:eastAsia="Times New Roman" w:cs="Times New Roman"/>
          <w:szCs w:val="24"/>
        </w:rPr>
        <w:t xml:space="preserve"> σε αυτό που μέχρι τώρα σε όλη την Κυβέρνηση επικρα</w:t>
      </w:r>
      <w:r>
        <w:rPr>
          <w:rFonts w:eastAsia="Times New Roman" w:cs="Times New Roman"/>
          <w:szCs w:val="24"/>
        </w:rPr>
        <w:t>τεί, ότι θα πρέπει το κράτος να τα κάνει όλα;</w:t>
      </w:r>
    </w:p>
    <w:p w14:paraId="4CED90F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Θα εκτιμούσα ιδιαίτερα, για να τελειώσω, και καταθέτω για τα Πρακτικά, εάν είχαμε το συντομότερο δυνατό την απάντηση στην ερώτηση που σας έχουμε καταθέσει</w:t>
      </w:r>
      <w:r>
        <w:rPr>
          <w:rFonts w:eastAsia="Times New Roman" w:cs="Times New Roman"/>
          <w:szCs w:val="24"/>
        </w:rPr>
        <w:t>,</w:t>
      </w:r>
      <w:r>
        <w:rPr>
          <w:rFonts w:eastAsia="Times New Roman" w:cs="Times New Roman"/>
          <w:szCs w:val="24"/>
        </w:rPr>
        <w:t xml:space="preserve"> για το πώς εξελίσσεται </w:t>
      </w:r>
      <w:r>
        <w:rPr>
          <w:rFonts w:eastAsia="Times New Roman" w:cs="Times New Roman"/>
          <w:szCs w:val="24"/>
        </w:rPr>
        <w:lastRenderedPageBreak/>
        <w:t>η απορροφητικότητα των 450 εκατ</w:t>
      </w:r>
      <w:r>
        <w:rPr>
          <w:rFonts w:eastAsia="Times New Roman" w:cs="Times New Roman"/>
          <w:szCs w:val="24"/>
        </w:rPr>
        <w:t>ομμυρίων ευρώ της νέας προγραμματικής περιόδου, που ανήκουν στη δική σας αρμοδιότητα, στα ζητήματα της ψηφιακής τεχνολογίας.</w:t>
      </w:r>
    </w:p>
    <w:p w14:paraId="4CED90F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Ιωάννης Μανιάτης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w:t>
      </w:r>
      <w:r>
        <w:rPr>
          <w:rFonts w:eastAsia="Times New Roman" w:cs="Times New Roman"/>
          <w:szCs w:val="24"/>
        </w:rPr>
        <w:t>ου Τμήματος Γραμματείας της Διεύθυνσης Στενογραφίας και Πρακτικών της Βουλής)</w:t>
      </w:r>
    </w:p>
    <w:p w14:paraId="4CED90F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CED90F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CED910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4CED9101" w14:textId="77777777" w:rsidR="00807BFC" w:rsidRDefault="003B0973">
      <w:pPr>
        <w:spacing w:line="600" w:lineRule="auto"/>
        <w:ind w:firstLine="720"/>
        <w:contextualSpacing/>
        <w:jc w:val="both"/>
        <w:rPr>
          <w:rFonts w:eastAsia="Times New Roman" w:cs="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szCs w:val="24"/>
        </w:rPr>
        <w:t xml:space="preserve">τον τρόπο οργάνωσης και λειτουργίας της Βουλής, τριάντα μαθητές και μαθήτριες και δύο συνοδοί καθηγητές από το </w:t>
      </w:r>
      <w:r>
        <w:rPr>
          <w:rFonts w:eastAsia="Times New Roman"/>
          <w:szCs w:val="24"/>
        </w:rPr>
        <w:t>(</w:t>
      </w:r>
      <w:r>
        <w:rPr>
          <w:rFonts w:eastAsia="Times New Roman"/>
          <w:szCs w:val="24"/>
        </w:rPr>
        <w:t>1</w:t>
      </w:r>
      <w:r>
        <w:rPr>
          <w:rFonts w:eastAsia="Times New Roman"/>
          <w:szCs w:val="24"/>
          <w:vertAlign w:val="superscript"/>
        </w:rPr>
        <w:t>ο</w:t>
      </w:r>
      <w:r>
        <w:rPr>
          <w:rFonts w:eastAsia="Times New Roman"/>
          <w:szCs w:val="24"/>
        </w:rPr>
        <w:t xml:space="preserve"> Γυμνάσιο Ελευθερίου Βενιζέλου Χανίων </w:t>
      </w:r>
      <w:r>
        <w:rPr>
          <w:rFonts w:eastAsia="Times New Roman"/>
          <w:szCs w:val="24"/>
        </w:rPr>
        <w:t>δεύτερο τ</w:t>
      </w:r>
      <w:r>
        <w:rPr>
          <w:rFonts w:eastAsia="Times New Roman"/>
          <w:szCs w:val="24"/>
        </w:rPr>
        <w:t>μήμα).</w:t>
      </w:r>
    </w:p>
    <w:p w14:paraId="4CED9102" w14:textId="77777777" w:rsidR="00807BFC" w:rsidRDefault="003B0973">
      <w:pPr>
        <w:tabs>
          <w:tab w:val="left" w:pos="6787"/>
        </w:tabs>
        <w:spacing w:line="600" w:lineRule="auto"/>
        <w:ind w:firstLine="720"/>
        <w:contextualSpacing/>
        <w:jc w:val="both"/>
        <w:rPr>
          <w:rFonts w:eastAsia="Times New Roman"/>
          <w:szCs w:val="24"/>
        </w:rPr>
      </w:pPr>
      <w:r>
        <w:rPr>
          <w:rFonts w:eastAsia="Times New Roman"/>
          <w:szCs w:val="24"/>
        </w:rPr>
        <w:t>Η Βουλή τούς καλωσορίζει.</w:t>
      </w:r>
    </w:p>
    <w:p w14:paraId="4CED9103" w14:textId="77777777" w:rsidR="00807BFC" w:rsidRDefault="003B0973">
      <w:pPr>
        <w:tabs>
          <w:tab w:val="left" w:pos="6787"/>
        </w:tabs>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4CED9104" w14:textId="77777777" w:rsidR="00807BFC" w:rsidRDefault="003B0973">
      <w:pPr>
        <w:tabs>
          <w:tab w:val="left" w:pos="6787"/>
        </w:tabs>
        <w:spacing w:line="600" w:lineRule="auto"/>
        <w:ind w:firstLine="720"/>
        <w:contextualSpacing/>
        <w:jc w:val="both"/>
        <w:rPr>
          <w:rFonts w:eastAsia="Times New Roman" w:cs="Times New Roman"/>
          <w:szCs w:val="24"/>
        </w:rPr>
      </w:pPr>
      <w:r>
        <w:rPr>
          <w:rFonts w:eastAsia="Times New Roman" w:cs="Times New Roman"/>
          <w:szCs w:val="24"/>
        </w:rPr>
        <w:t>Φτάνουμε στο</w:t>
      </w:r>
      <w:r>
        <w:rPr>
          <w:rFonts w:eastAsia="Times New Roman" w:cs="Times New Roman"/>
          <w:szCs w:val="24"/>
        </w:rPr>
        <w:t xml:space="preserve"> τέλος των ειδικών αγορητών, καλώντας στο Βήμα τον κ. Ιωάννης </w:t>
      </w:r>
      <w:proofErr w:type="spellStart"/>
      <w:r>
        <w:rPr>
          <w:rFonts w:eastAsia="Times New Roman" w:cs="Times New Roman"/>
          <w:szCs w:val="24"/>
        </w:rPr>
        <w:t>Σαρίδη</w:t>
      </w:r>
      <w:proofErr w:type="spellEnd"/>
      <w:r>
        <w:rPr>
          <w:rFonts w:eastAsia="Times New Roman" w:cs="Times New Roman"/>
          <w:szCs w:val="24"/>
        </w:rPr>
        <w:t xml:space="preserve"> από την Ένωση Κεντρώων.</w:t>
      </w:r>
    </w:p>
    <w:p w14:paraId="4CED9105" w14:textId="77777777" w:rsidR="00807BFC" w:rsidRDefault="003B0973">
      <w:pPr>
        <w:tabs>
          <w:tab w:val="left" w:pos="6787"/>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Σαρίδη</w:t>
      </w:r>
      <w:proofErr w:type="spellEnd"/>
      <w:r>
        <w:rPr>
          <w:rFonts w:eastAsia="Times New Roman" w:cs="Times New Roman"/>
          <w:szCs w:val="24"/>
        </w:rPr>
        <w:t>.</w:t>
      </w:r>
    </w:p>
    <w:p w14:paraId="4CED9106" w14:textId="77777777" w:rsidR="00807BFC" w:rsidRDefault="003B0973">
      <w:pPr>
        <w:tabs>
          <w:tab w:val="left" w:pos="6787"/>
        </w:tabs>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κύριε Πρόεδρε.</w:t>
      </w:r>
    </w:p>
    <w:p w14:paraId="4CED9107" w14:textId="77777777" w:rsidR="00807BFC" w:rsidRDefault="003B0973">
      <w:pPr>
        <w:tabs>
          <w:tab w:val="left" w:pos="6787"/>
        </w:tabs>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όλοι οι Έλληνες καταλαβαίνουν και αναγνωρίζουν</w:t>
      </w:r>
      <w:r>
        <w:rPr>
          <w:rFonts w:eastAsia="Times New Roman" w:cs="Times New Roman"/>
          <w:szCs w:val="24"/>
        </w:rPr>
        <w:t>,</w:t>
      </w:r>
      <w:r>
        <w:rPr>
          <w:rFonts w:eastAsia="Times New Roman" w:cs="Times New Roman"/>
          <w:szCs w:val="24"/>
        </w:rPr>
        <w:t xml:space="preserve"> πόσο </w:t>
      </w:r>
      <w:r>
        <w:rPr>
          <w:rFonts w:eastAsia="Times New Roman" w:cs="Times New Roman"/>
          <w:szCs w:val="24"/>
        </w:rPr>
        <w:t>σημαντικό είναι να μη μένει πίσω ένας άνθρωπος στη ζωή του. Αυτός είναι και ο λόγος που το υπό συζήτηση σημερινό νομοσχέδιο παρουσιάζει ιδιαίτερο ενδιαφέρον για τη νεολαία μας, η οποία είναι βέβαιο πως κατανοεί πολύ καλύτερα από όλους εμάς</w:t>
      </w:r>
      <w:r>
        <w:rPr>
          <w:rFonts w:eastAsia="Times New Roman" w:cs="Times New Roman"/>
          <w:szCs w:val="24"/>
        </w:rPr>
        <w:t>,</w:t>
      </w:r>
      <w:r>
        <w:rPr>
          <w:rFonts w:eastAsia="Times New Roman" w:cs="Times New Roman"/>
          <w:szCs w:val="24"/>
        </w:rPr>
        <w:t xml:space="preserve"> τη σημασία των </w:t>
      </w:r>
      <w:r>
        <w:rPr>
          <w:rFonts w:eastAsia="Times New Roman" w:cs="Times New Roman"/>
          <w:szCs w:val="24"/>
        </w:rPr>
        <w:t>όσων πραγματεύεται η ευρωπαϊκή οδηγία 61/2014 και την οποία αφού την προσαρμόσαμε όσο το δυνατόν στα ελληνικά δεδομένα, θα την ενσωματώσουμε με την υπερψήφισή της σήμερα στην ελληνική νομοθεσία.</w:t>
      </w:r>
    </w:p>
    <w:p w14:paraId="4CED910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Στα δώδεκα πρώτα άρθρα του νομοσχεδίου τα οποία σε αντίθεση μ</w:t>
      </w:r>
      <w:r>
        <w:rPr>
          <w:rFonts w:eastAsia="Times New Roman" w:cs="Times New Roman"/>
          <w:szCs w:val="24"/>
        </w:rPr>
        <w:t>ε το άρθρο 13 έτυχαν και δημόσιας διαβούλευσης πέρ</w:t>
      </w:r>
      <w:r>
        <w:rPr>
          <w:rFonts w:eastAsia="Times New Roman" w:cs="Times New Roman"/>
          <w:szCs w:val="24"/>
        </w:rPr>
        <w:t>υ</w:t>
      </w:r>
      <w:r>
        <w:rPr>
          <w:rFonts w:eastAsia="Times New Roman" w:cs="Times New Roman"/>
          <w:szCs w:val="24"/>
        </w:rPr>
        <w:t>σι το</w:t>
      </w:r>
      <w:r>
        <w:rPr>
          <w:rFonts w:eastAsia="Times New Roman" w:cs="Times New Roman"/>
          <w:szCs w:val="24"/>
        </w:rPr>
        <w:t>ν</w:t>
      </w:r>
      <w:r>
        <w:rPr>
          <w:rFonts w:eastAsia="Times New Roman" w:cs="Times New Roman"/>
          <w:szCs w:val="24"/>
        </w:rPr>
        <w:t xml:space="preserve"> Μάη, γίνεται πολύς λόγος για όρους και έννοιες όπως είναι η </w:t>
      </w:r>
      <w:proofErr w:type="spellStart"/>
      <w:r>
        <w:rPr>
          <w:rFonts w:eastAsia="Times New Roman" w:cs="Times New Roman"/>
          <w:szCs w:val="24"/>
        </w:rPr>
        <w:t>ευρυζωνικότητα</w:t>
      </w:r>
      <w:proofErr w:type="spellEnd"/>
      <w:r>
        <w:rPr>
          <w:rFonts w:eastAsia="Times New Roman" w:cs="Times New Roman"/>
          <w:szCs w:val="24"/>
        </w:rPr>
        <w:t xml:space="preserve"> και οι ταχύτητες που αυτή προσφέρει. Όπως ανέφεραν και οι προηγούμενοι συνάδελφοι, ο ευρωπαϊκός </w:t>
      </w:r>
      <w:r>
        <w:rPr>
          <w:rFonts w:eastAsia="Times New Roman" w:cs="Times New Roman"/>
          <w:szCs w:val="24"/>
        </w:rPr>
        <w:lastRenderedPageBreak/>
        <w:t>στόχος είναι να έχουμε πιάσ</w:t>
      </w:r>
      <w:r>
        <w:rPr>
          <w:rFonts w:eastAsia="Times New Roman" w:cs="Times New Roman"/>
          <w:szCs w:val="24"/>
        </w:rPr>
        <w:t xml:space="preserve">ει έως το 2020 ταχύτητες από 30 </w:t>
      </w:r>
      <w:proofErr w:type="spellStart"/>
      <w:r>
        <w:rPr>
          <w:rFonts w:eastAsia="Times New Roman" w:cs="Times New Roman"/>
          <w:szCs w:val="24"/>
        </w:rPr>
        <w:t>Mbps</w:t>
      </w:r>
      <w:proofErr w:type="spellEnd"/>
      <w:r>
        <w:rPr>
          <w:rFonts w:eastAsia="Times New Roman" w:cs="Times New Roman"/>
          <w:szCs w:val="24"/>
        </w:rPr>
        <w:t xml:space="preserve"> έως 100 </w:t>
      </w:r>
      <w:r>
        <w:rPr>
          <w:rFonts w:eastAsia="Times New Roman" w:cs="Times New Roman"/>
          <w:szCs w:val="24"/>
          <w:lang w:val="en-US"/>
        </w:rPr>
        <w:t>Mbps</w:t>
      </w:r>
      <w:r>
        <w:rPr>
          <w:rFonts w:eastAsia="Times New Roman" w:cs="Times New Roman"/>
          <w:szCs w:val="24"/>
        </w:rPr>
        <w:t xml:space="preserve"> και το </w:t>
      </w:r>
      <w:r>
        <w:rPr>
          <w:rFonts w:eastAsia="Times New Roman" w:cs="Times New Roman"/>
          <w:szCs w:val="24"/>
          <w:lang w:val="en-US"/>
        </w:rPr>
        <w:t>vectoring</w:t>
      </w:r>
      <w:r>
        <w:rPr>
          <w:rFonts w:eastAsia="Times New Roman" w:cs="Times New Roman"/>
          <w:szCs w:val="24"/>
        </w:rPr>
        <w:t xml:space="preserve">, δηλαδή το πώς οι καινοτόμες εφαρμογές μπορούν πια να μειώσουν σημαντικά τον θόρυβο στα καλώδια του χαλκού. </w:t>
      </w:r>
    </w:p>
    <w:p w14:paraId="4CED910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Ίσως τη διαφορά από το 1 </w:t>
      </w:r>
      <w:proofErr w:type="spellStart"/>
      <w:r>
        <w:rPr>
          <w:rFonts w:eastAsia="Times New Roman" w:cs="Times New Roman"/>
          <w:szCs w:val="24"/>
        </w:rPr>
        <w:t>Mbps</w:t>
      </w:r>
      <w:proofErr w:type="spellEnd"/>
      <w:r>
        <w:rPr>
          <w:rFonts w:eastAsia="Times New Roman" w:cs="Times New Roman"/>
          <w:szCs w:val="24"/>
        </w:rPr>
        <w:t xml:space="preserve"> έως τα 30 </w:t>
      </w:r>
      <w:proofErr w:type="spellStart"/>
      <w:r>
        <w:rPr>
          <w:rFonts w:eastAsia="Times New Roman" w:cs="Times New Roman"/>
          <w:szCs w:val="24"/>
        </w:rPr>
        <w:t>Mbps</w:t>
      </w:r>
      <w:proofErr w:type="spellEnd"/>
      <w:r>
        <w:rPr>
          <w:rFonts w:eastAsia="Times New Roman" w:cs="Times New Roman"/>
          <w:szCs w:val="24"/>
        </w:rPr>
        <w:t xml:space="preserve"> ή τα 100 </w:t>
      </w:r>
      <w:proofErr w:type="spellStart"/>
      <w:r>
        <w:rPr>
          <w:rFonts w:eastAsia="Times New Roman" w:cs="Times New Roman"/>
          <w:szCs w:val="24"/>
        </w:rPr>
        <w:t>Mbps</w:t>
      </w:r>
      <w:proofErr w:type="spellEnd"/>
      <w:r>
        <w:rPr>
          <w:rFonts w:eastAsia="Times New Roman" w:cs="Times New Roman"/>
          <w:szCs w:val="24"/>
        </w:rPr>
        <w:t xml:space="preserve"> να τις αντιλαμβάνοντα</w:t>
      </w:r>
      <w:r>
        <w:rPr>
          <w:rFonts w:eastAsia="Times New Roman" w:cs="Times New Roman"/>
          <w:szCs w:val="24"/>
        </w:rPr>
        <w:t>ι καλύτερα οι νέοι μας, αλλά μέσα στο σημερινό νομοσχέδιο ρυθμίζονται και ζητήματα τα οποία είμαι βέβαιος πως αδυνατούν να καταλάβουν, όπως το γιατί είναι απαραίτητο να είναι πολύ αυστηρός ο νόμος και πολύ καλά δομημένος, ώστε να μην παρατηρηθεί ξανά το φα</w:t>
      </w:r>
      <w:r>
        <w:rPr>
          <w:rFonts w:eastAsia="Times New Roman" w:cs="Times New Roman"/>
          <w:szCs w:val="24"/>
        </w:rPr>
        <w:t>ινόμενο</w:t>
      </w:r>
      <w:r>
        <w:rPr>
          <w:rFonts w:eastAsia="Times New Roman" w:cs="Times New Roman"/>
          <w:szCs w:val="24"/>
        </w:rPr>
        <w:t>,</w:t>
      </w:r>
      <w:r>
        <w:rPr>
          <w:rFonts w:eastAsia="Times New Roman" w:cs="Times New Roman"/>
          <w:szCs w:val="24"/>
        </w:rPr>
        <w:t xml:space="preserve"> όπου κάθε τρεις και λίγο ανοίγουμε και κλείνουμε τρύπες στους δρόμους χωρίς πρόγραμμα, χωρίς ενημέρωση, χωρίς έλεγχο του κόστους, χωρίς σχεδιασμό και τελικά χωρίς σεβασμό προς τους πολίτες. </w:t>
      </w:r>
    </w:p>
    <w:p w14:paraId="4CED910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δική μας εμπειρία οφείλει να αποτελέσει την αφορμή αλλ</w:t>
      </w:r>
      <w:r>
        <w:rPr>
          <w:rFonts w:eastAsia="Times New Roman" w:cs="Times New Roman"/>
          <w:szCs w:val="24"/>
        </w:rPr>
        <w:t xml:space="preserve">ά και την πολιτική βάση κοινοβουλευτικής συναίνεσης, ώστε να παρθούν όλες οι απαραίτητες προφυλάξεις και να μην εμποδίσουν τα κακώς κείμενα και οι άθλιες πρακτικές της Μεταπολίτευσης τον δρόμο όσων πράγματι καταλαβαίνουν τα σημαντικά οφέλη που έχει σήμερα </w:t>
      </w:r>
      <w:r>
        <w:rPr>
          <w:rFonts w:eastAsia="Times New Roman" w:cs="Times New Roman"/>
          <w:szCs w:val="24"/>
        </w:rPr>
        <w:t xml:space="preserve">η Ελλάδα, συγχρονίζοντας τον βηματισμό </w:t>
      </w:r>
      <w:r>
        <w:rPr>
          <w:rFonts w:eastAsia="Times New Roman" w:cs="Times New Roman"/>
          <w:szCs w:val="24"/>
        </w:rPr>
        <w:lastRenderedPageBreak/>
        <w:t xml:space="preserve">της με την Ευρώπη στην πορεία προς μια νέα εποχή, αυτή που ήδη αποκαλείται συχνά «τέταρτη βιομηχανική επανάσταση». Η εμπειρία μπορεί να αφαιρέσει τα εμπόδια από την ικανότητα. </w:t>
      </w:r>
    </w:p>
    <w:p w14:paraId="4CED910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Εμείς πρέπει σήμερα να φροντίσουμε</w:t>
      </w:r>
      <w:r>
        <w:rPr>
          <w:rFonts w:eastAsia="Times New Roman" w:cs="Times New Roman"/>
          <w:szCs w:val="24"/>
        </w:rPr>
        <w:t>,</w:t>
      </w:r>
      <w:r>
        <w:rPr>
          <w:rFonts w:eastAsia="Times New Roman" w:cs="Times New Roman"/>
          <w:szCs w:val="24"/>
        </w:rPr>
        <w:t xml:space="preserve"> να δ</w:t>
      </w:r>
      <w:r>
        <w:rPr>
          <w:rFonts w:eastAsia="Times New Roman" w:cs="Times New Roman"/>
          <w:szCs w:val="24"/>
        </w:rPr>
        <w:t xml:space="preserve">οθεί στις επόμενες γενιές η ευκαιρία να συμμετέχουν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xml:space="preserve"> στη διεκδίκηση των νέων οριζόντων που ανοίγονται για το σύνολο της ανθρωπότητας. </w:t>
      </w:r>
    </w:p>
    <w:p w14:paraId="4CED910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«Μη μένεις πίσω» ήταν πάντα η συμβουλή της ελληνικής οικογένειας στα παιδιά της. Έτσι καταφέραμε σήμερα</w:t>
      </w:r>
      <w:r>
        <w:rPr>
          <w:rFonts w:eastAsia="Times New Roman" w:cs="Times New Roman"/>
          <w:szCs w:val="24"/>
        </w:rPr>
        <w:t>,</w:t>
      </w:r>
      <w:r>
        <w:rPr>
          <w:rFonts w:eastAsia="Times New Roman" w:cs="Times New Roman"/>
          <w:szCs w:val="24"/>
        </w:rPr>
        <w:t xml:space="preserve"> ν</w:t>
      </w:r>
      <w:r>
        <w:rPr>
          <w:rFonts w:eastAsia="Times New Roman" w:cs="Times New Roman"/>
          <w:szCs w:val="24"/>
        </w:rPr>
        <w:t>α έχουμε το μεγαλύτερο ποσοστό μορφωμένων Ελλήνων που είχαμε ποτέ ως χώρα, παρά το τραγικό γεγονός πως</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δεν μπορούν να βρουν εργασία στον τόπο τους. </w:t>
      </w:r>
    </w:p>
    <w:p w14:paraId="4CED910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Θεμέλιο της ελληνικής οικογένειας παραμένει η επιδίωξη κάθε γενιά να είναι καλύτερη από την προη</w:t>
      </w:r>
      <w:r>
        <w:rPr>
          <w:rFonts w:eastAsia="Times New Roman" w:cs="Times New Roman"/>
          <w:szCs w:val="24"/>
        </w:rPr>
        <w:t xml:space="preserve">γούμενη, κάθε γενιά να είναι πιο μορφωμένη, πιο ικανή από την προηγούμενη, με ισχυρότερη θέληση για προκοπή και πρόοδο, μέσω φυσικά της διατήρησης και της ενίσχυσης της ειρήνης και των θεσμών της </w:t>
      </w:r>
      <w:r>
        <w:rPr>
          <w:rFonts w:eastAsia="Times New Roman" w:cs="Times New Roman"/>
          <w:szCs w:val="24"/>
        </w:rPr>
        <w:t>δ</w:t>
      </w:r>
      <w:r>
        <w:rPr>
          <w:rFonts w:eastAsia="Times New Roman" w:cs="Times New Roman"/>
          <w:szCs w:val="24"/>
        </w:rPr>
        <w:t xml:space="preserve">ημοκρατίας. </w:t>
      </w:r>
    </w:p>
    <w:p w14:paraId="4CED910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Όλοι θέλουμε για τα παιδιά μας το καλύτερο. Τα</w:t>
      </w:r>
      <w:r>
        <w:rPr>
          <w:rFonts w:eastAsia="Times New Roman" w:cs="Times New Roman"/>
          <w:szCs w:val="24"/>
        </w:rPr>
        <w:t xml:space="preserve"> μεγαλώνουμε, όμως, σε ένα κοινωνικό περιβάλλον παραδομένο στις ορέξεις των </w:t>
      </w:r>
      <w:proofErr w:type="spellStart"/>
      <w:r>
        <w:rPr>
          <w:rFonts w:eastAsia="Times New Roman" w:cs="Times New Roman"/>
          <w:szCs w:val="24"/>
        </w:rPr>
        <w:t>παγκοσμιοποιημένων</w:t>
      </w:r>
      <w:proofErr w:type="spellEnd"/>
      <w:r>
        <w:rPr>
          <w:rFonts w:eastAsia="Times New Roman" w:cs="Times New Roman"/>
          <w:szCs w:val="24"/>
        </w:rPr>
        <w:t xml:space="preserve"> αγορών, το οποίο τελεί υπό τη διοίκηση πολιτικών δυνάμεων</w:t>
      </w:r>
      <w:r>
        <w:rPr>
          <w:rFonts w:eastAsia="Times New Roman" w:cs="Times New Roman"/>
          <w:szCs w:val="24"/>
        </w:rPr>
        <w:t>,</w:t>
      </w:r>
      <w:r>
        <w:rPr>
          <w:rFonts w:eastAsia="Times New Roman" w:cs="Times New Roman"/>
          <w:szCs w:val="24"/>
        </w:rPr>
        <w:t xml:space="preserve"> οι οποίες αδυνατούν να τα προστατεύσουν. </w:t>
      </w:r>
    </w:p>
    <w:p w14:paraId="4CED910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Σε συνέχεια αυτής της σκέψης συνεχίζω σήμερα να θεωρώ</w:t>
      </w:r>
      <w:r>
        <w:rPr>
          <w:rFonts w:eastAsia="Times New Roman" w:cs="Times New Roman"/>
          <w:szCs w:val="24"/>
        </w:rPr>
        <w:t>,</w:t>
      </w:r>
      <w:r>
        <w:rPr>
          <w:rFonts w:eastAsia="Times New Roman" w:cs="Times New Roman"/>
          <w:szCs w:val="24"/>
        </w:rPr>
        <w:t xml:space="preserve"> πως κ</w:t>
      </w:r>
      <w:r>
        <w:rPr>
          <w:rFonts w:eastAsia="Times New Roman" w:cs="Times New Roman"/>
          <w:szCs w:val="24"/>
        </w:rPr>
        <w:t>αλώς έπραξε η παρούσα Βουλή όταν πήραμε τη σωστή απόφαση και δώσαμε το δικαίωμα ψήφου στους εφήβους μας, τους δεκαεφτάρηδες, που θα κληθούν σύντομα να διαχειριστούν δύσκολες καταστάσεις</w:t>
      </w:r>
      <w:r>
        <w:rPr>
          <w:rFonts w:eastAsia="Times New Roman" w:cs="Times New Roman"/>
          <w:szCs w:val="24"/>
        </w:rPr>
        <w:t>,</w:t>
      </w:r>
      <w:r>
        <w:rPr>
          <w:rFonts w:eastAsia="Times New Roman" w:cs="Times New Roman"/>
          <w:szCs w:val="24"/>
        </w:rPr>
        <w:t xml:space="preserve"> για τις οποίες, όμως, δεν φέρουν καμμία απολύτως ευθύνη. </w:t>
      </w:r>
    </w:p>
    <w:p w14:paraId="4CED911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Στηρίζοντας</w:t>
      </w:r>
      <w:r>
        <w:rPr>
          <w:rFonts w:eastAsia="Times New Roman" w:cs="Times New Roman"/>
          <w:szCs w:val="24"/>
        </w:rPr>
        <w:t xml:space="preserve"> το δικαίωμα της ψήφου στα δεκαεφτά, σε συνδυασμό</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με τον εκδημοκρατισμό που είναι ικανή να πραγματώσει η εφαρμογή της απλής αναλογικής, στείλαμε το σωστό μήνυμα στη νεολαία </w:t>
      </w:r>
      <w:r>
        <w:rPr>
          <w:rFonts w:eastAsia="Times New Roman" w:cs="Times New Roman"/>
          <w:szCs w:val="24"/>
        </w:rPr>
        <w:t>μας,</w:t>
      </w:r>
      <w:r>
        <w:rPr>
          <w:rFonts w:eastAsia="Times New Roman" w:cs="Times New Roman"/>
          <w:szCs w:val="24"/>
        </w:rPr>
        <w:t xml:space="preserve"> πως η ενηλικίωση συνοδεύεται από πολύ μεγάλες απαιτήσεις και ευθ</w:t>
      </w:r>
      <w:r>
        <w:rPr>
          <w:rFonts w:eastAsia="Times New Roman" w:cs="Times New Roman"/>
          <w:szCs w:val="24"/>
        </w:rPr>
        <w:t>ύνες και πως πρέπει να πάρουν οι ίδιοι το μέλλον στα χέρια τους. Για να είναι σε θέση να το κάνουν αυτό, θα πρέπει εμείς να φροντίσουμε</w:t>
      </w:r>
      <w:r>
        <w:rPr>
          <w:rFonts w:eastAsia="Times New Roman" w:cs="Times New Roman"/>
          <w:szCs w:val="24"/>
        </w:rPr>
        <w:t>,</w:t>
      </w:r>
      <w:r>
        <w:rPr>
          <w:rFonts w:eastAsia="Times New Roman" w:cs="Times New Roman"/>
          <w:szCs w:val="24"/>
        </w:rPr>
        <w:t xml:space="preserve"> να έχουν την ευκαιρία έστω να παλέψουν. </w:t>
      </w:r>
    </w:p>
    <w:p w14:paraId="4CED911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Η Ένωση Κεντρώων</w:t>
      </w:r>
      <w:r>
        <w:rPr>
          <w:rFonts w:eastAsia="Times New Roman" w:cs="Times New Roman"/>
          <w:szCs w:val="24"/>
        </w:rPr>
        <w:t>,</w:t>
      </w:r>
      <w:r>
        <w:rPr>
          <w:rFonts w:eastAsia="Times New Roman" w:cs="Times New Roman"/>
          <w:szCs w:val="24"/>
        </w:rPr>
        <w:t xml:space="preserve"> έχει από νωρίς αναδείξει ως μεγάλο πολιτικό ζήτημα τον συγχρ</w:t>
      </w:r>
      <w:r>
        <w:rPr>
          <w:rFonts w:eastAsia="Times New Roman" w:cs="Times New Roman"/>
          <w:szCs w:val="24"/>
        </w:rPr>
        <w:t>ονισμό μας και τον βηματισμό μας με τον βηματισμό της υπόλοιπης Ευρώπης στην ανάπτυξη έργων υποδομής για την ανάπτυξη νέων τεχνολογιών. Στο πλαίσιο αυτό δεν θα μπορούσαμε</w:t>
      </w:r>
      <w:r>
        <w:rPr>
          <w:rFonts w:eastAsia="Times New Roman" w:cs="Times New Roman"/>
          <w:szCs w:val="24"/>
        </w:rPr>
        <w:t>,</w:t>
      </w:r>
      <w:r>
        <w:rPr>
          <w:rFonts w:eastAsia="Times New Roman" w:cs="Times New Roman"/>
          <w:szCs w:val="24"/>
        </w:rPr>
        <w:t xml:space="preserve"> παρά να είμαστε θετικοί</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απέναντι στα δώδεκα πρώτα άρθρα του υπό εξέτασ</w:t>
      </w:r>
      <w:r>
        <w:rPr>
          <w:rFonts w:eastAsia="Times New Roman" w:cs="Times New Roman"/>
          <w:szCs w:val="24"/>
        </w:rPr>
        <w:t xml:space="preserve">η νομοσχεδίου, καθώς με αυτά εξασφαλίζονται τα εξής: </w:t>
      </w:r>
    </w:p>
    <w:p w14:paraId="4CED911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Ελλάδα θα έχει μια ευκαιρία να προλάβει το χρονοδιάγραμμα και να είναι μια από τις ευρωπαϊκές χώρες</w:t>
      </w:r>
      <w:r>
        <w:rPr>
          <w:rFonts w:eastAsia="Times New Roman" w:cs="Times New Roman"/>
          <w:szCs w:val="24"/>
        </w:rPr>
        <w:t>,</w:t>
      </w:r>
      <w:r>
        <w:rPr>
          <w:rFonts w:eastAsia="Times New Roman" w:cs="Times New Roman"/>
          <w:szCs w:val="24"/>
        </w:rPr>
        <w:t xml:space="preserve"> που ως το 2020 η συντριπτική πλειοψηφία του πληθυσμού της θα μπορεί να απολαμβάνει διαδικτυακές ταχ</w:t>
      </w:r>
      <w:r>
        <w:rPr>
          <w:rFonts w:eastAsia="Times New Roman" w:cs="Times New Roman"/>
          <w:szCs w:val="24"/>
        </w:rPr>
        <w:t xml:space="preserve">ύτητες έως 100 </w:t>
      </w:r>
      <w:proofErr w:type="spellStart"/>
      <w:r>
        <w:rPr>
          <w:rFonts w:eastAsia="Times New Roman" w:cs="Times New Roman"/>
          <w:szCs w:val="24"/>
        </w:rPr>
        <w:t>Mbps</w:t>
      </w:r>
      <w:proofErr w:type="spellEnd"/>
      <w:r>
        <w:rPr>
          <w:rFonts w:eastAsia="Times New Roman" w:cs="Times New Roman"/>
          <w:szCs w:val="24"/>
        </w:rPr>
        <w:t>.</w:t>
      </w:r>
    </w:p>
    <w:p w14:paraId="4CED9113" w14:textId="77777777" w:rsidR="00807BFC" w:rsidRDefault="003B0973">
      <w:pPr>
        <w:spacing w:line="600" w:lineRule="auto"/>
        <w:ind w:firstLine="720"/>
        <w:contextualSpacing/>
        <w:jc w:val="both"/>
        <w:rPr>
          <w:rFonts w:eastAsia="Times New Roman"/>
          <w:szCs w:val="24"/>
        </w:rPr>
      </w:pPr>
      <w:r>
        <w:rPr>
          <w:rFonts w:eastAsia="Times New Roman"/>
          <w:szCs w:val="24"/>
        </w:rPr>
        <w:t>Θα κινηθεί ο κατασκευαστικός κλάδος που τελεί υπό κατάρρευση, καθώς τα έργα που απαιτούνται είναι πολλά και έχουν εξασφαλισμένη χρηματοδότηση από τις επενδύσεις των εταιρειών που θα δραστηριοποιηθούν στον χώρο αυτό. Χωρίς την εγκατάστα</w:t>
      </w:r>
      <w:r>
        <w:rPr>
          <w:rFonts w:eastAsia="Times New Roman"/>
          <w:szCs w:val="24"/>
        </w:rPr>
        <w:t xml:space="preserve">ση των περίφημων </w:t>
      </w:r>
      <w:proofErr w:type="spellStart"/>
      <w:r>
        <w:rPr>
          <w:rFonts w:eastAsia="Times New Roman"/>
          <w:szCs w:val="24"/>
        </w:rPr>
        <w:t>υψίρρυθμων</w:t>
      </w:r>
      <w:proofErr w:type="spellEnd"/>
      <w:r>
        <w:rPr>
          <w:rFonts w:eastAsia="Times New Roman"/>
          <w:szCs w:val="24"/>
        </w:rPr>
        <w:t xml:space="preserve"> </w:t>
      </w:r>
      <w:proofErr w:type="spellStart"/>
      <w:r>
        <w:rPr>
          <w:rFonts w:eastAsia="Times New Roman"/>
          <w:szCs w:val="24"/>
        </w:rPr>
        <w:t>ευρυζωνικών</w:t>
      </w:r>
      <w:proofErr w:type="spellEnd"/>
      <w:r>
        <w:rPr>
          <w:rFonts w:eastAsia="Times New Roman"/>
          <w:szCs w:val="24"/>
        </w:rPr>
        <w:t xml:space="preserve"> δικτύων, δεν μπορούμε να κάνουμε λόγο ούτε για διασύνδεση επιχειρηματικότητας πανεπιστημίων ούτε για </w:t>
      </w:r>
      <w:r>
        <w:rPr>
          <w:rFonts w:eastAsia="Times New Roman"/>
          <w:szCs w:val="24"/>
          <w:lang w:val="en-US"/>
        </w:rPr>
        <w:t>startups</w:t>
      </w:r>
      <w:r>
        <w:rPr>
          <w:rFonts w:eastAsia="Times New Roman"/>
          <w:szCs w:val="24"/>
        </w:rPr>
        <w:t xml:space="preserve"> του διαδι</w:t>
      </w:r>
      <w:r>
        <w:rPr>
          <w:rFonts w:eastAsia="Times New Roman"/>
          <w:szCs w:val="24"/>
        </w:rPr>
        <w:lastRenderedPageBreak/>
        <w:t>κτύου ούτε για πολιτικές εξωστρέφειας και ανάπτυξης καινοτομιών. Αποτελεί, λοιπόν, προϋπόθεση της</w:t>
      </w:r>
      <w:r>
        <w:rPr>
          <w:rFonts w:eastAsia="Times New Roman"/>
          <w:szCs w:val="24"/>
        </w:rPr>
        <w:t xml:space="preserve"> εξόδου της χώρας από την κρίση ο συντονισμός της με τα ευρωπαϊκά δεδομένα. </w:t>
      </w:r>
    </w:p>
    <w:p w14:paraId="4CED9114"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Άλλωστε όπως ειπώθηκε επανειλημμένως, αποτελεί υποχρέωση της χώρας μας η ενσωμάτωση της νομοθεσίας της </w:t>
      </w:r>
      <w:r>
        <w:rPr>
          <w:rFonts w:eastAsia="Times New Roman"/>
          <w:szCs w:val="24"/>
        </w:rPr>
        <w:t>ε</w:t>
      </w:r>
      <w:r>
        <w:rPr>
          <w:rFonts w:eastAsia="Times New Roman"/>
          <w:szCs w:val="24"/>
        </w:rPr>
        <w:t xml:space="preserve">υρωπαϊκής </w:t>
      </w:r>
      <w:r>
        <w:rPr>
          <w:rFonts w:eastAsia="Times New Roman"/>
          <w:szCs w:val="24"/>
        </w:rPr>
        <w:t>ο</w:t>
      </w:r>
      <w:r>
        <w:rPr>
          <w:rFonts w:eastAsia="Times New Roman"/>
          <w:szCs w:val="24"/>
        </w:rPr>
        <w:t>δηγίας 61/2014, η οποία όχι μόνο προβλέπει και οραματίζεται το δ</w:t>
      </w:r>
      <w:r>
        <w:rPr>
          <w:rFonts w:eastAsia="Times New Roman"/>
          <w:szCs w:val="24"/>
        </w:rPr>
        <w:t>ιαδικτυακό μέλλον της Ευρώπης αλλά επιβάλλει το να γίνει αυτό με το μικρότερο δυνατό κόστος.</w:t>
      </w:r>
    </w:p>
    <w:p w14:paraId="4CED9115"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ο</w:t>
      </w:r>
      <w:r>
        <w:rPr>
          <w:rFonts w:eastAsia="Times New Roman"/>
          <w:szCs w:val="24"/>
        </w:rPr>
        <w:t>δηγία αυτή τεκμηριώνει την κεντρική πολιτική επιλογή των ευρωπαϊκών κρατών</w:t>
      </w:r>
      <w:r>
        <w:rPr>
          <w:rFonts w:eastAsia="Times New Roman"/>
          <w:szCs w:val="24"/>
        </w:rPr>
        <w:t>,</w:t>
      </w:r>
      <w:r>
        <w:rPr>
          <w:rFonts w:eastAsia="Times New Roman"/>
          <w:szCs w:val="24"/>
        </w:rPr>
        <w:t xml:space="preserve"> να ευνοήσουν την ανάπτυξη νέων τεχνολογιών και να προτάξουν την καινοτομία ως σκοπό,</w:t>
      </w:r>
      <w:r>
        <w:rPr>
          <w:rFonts w:eastAsia="Times New Roman"/>
          <w:szCs w:val="24"/>
        </w:rPr>
        <w:t xml:space="preserve"> ως </w:t>
      </w:r>
      <w:proofErr w:type="spellStart"/>
      <w:r>
        <w:rPr>
          <w:rFonts w:eastAsia="Times New Roman"/>
          <w:szCs w:val="24"/>
        </w:rPr>
        <w:t>μεσομακροπρόθεσμη</w:t>
      </w:r>
      <w:proofErr w:type="spellEnd"/>
      <w:r>
        <w:rPr>
          <w:rFonts w:eastAsia="Times New Roman"/>
          <w:szCs w:val="24"/>
        </w:rPr>
        <w:t xml:space="preserve"> προτεραιότητα και γι’ αυτό προβλέπει μέτρα για την μείωση του κόστους εγκατάστασης </w:t>
      </w:r>
      <w:proofErr w:type="spellStart"/>
      <w:r>
        <w:rPr>
          <w:rFonts w:eastAsia="Times New Roman"/>
          <w:szCs w:val="24"/>
        </w:rPr>
        <w:t>υψίρρυθμων</w:t>
      </w:r>
      <w:proofErr w:type="spellEnd"/>
      <w:r>
        <w:rPr>
          <w:rFonts w:eastAsia="Times New Roman"/>
          <w:szCs w:val="24"/>
        </w:rPr>
        <w:t xml:space="preserve"> δικτύων ηλεκτρονικών επικοινωνιών.</w:t>
      </w:r>
    </w:p>
    <w:p w14:paraId="4CED9116" w14:textId="77777777" w:rsidR="00807BFC" w:rsidRDefault="003B0973">
      <w:pPr>
        <w:spacing w:line="600" w:lineRule="auto"/>
        <w:ind w:firstLine="720"/>
        <w:contextualSpacing/>
        <w:jc w:val="both"/>
        <w:rPr>
          <w:rFonts w:eastAsia="Times New Roman"/>
          <w:szCs w:val="24"/>
        </w:rPr>
      </w:pPr>
      <w:r>
        <w:rPr>
          <w:rFonts w:eastAsia="Times New Roman"/>
          <w:szCs w:val="24"/>
        </w:rPr>
        <w:t>Με λίγα λόγια στηρίζουμε την συμπόρευση της χώρας μας με τους υπόλοιπους λαούς του δυτικού ανεπτυγμένου κ</w:t>
      </w:r>
      <w:r>
        <w:rPr>
          <w:rFonts w:eastAsia="Times New Roman"/>
          <w:szCs w:val="24"/>
        </w:rPr>
        <w:t xml:space="preserve">όσμου στην ανάπτυξη του διαδικτύου, καθώς αυτό είναι ικανή και αναγκαία συνθήκη για να ξεφύγουμε από την μέγγενη των μνημονίων. Χωρίς διαδίκτυο δεν υπάρχει ανάπτυξη, δεν υπάρχουν επενδύσεις. Χωρίς διαδίκτυο δεν θα σταματήσουμε 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w:t>
      </w:r>
      <w:r>
        <w:rPr>
          <w:rFonts w:eastAsia="Times New Roman"/>
          <w:szCs w:val="24"/>
        </w:rPr>
        <w:lastRenderedPageBreak/>
        <w:t>ούτε και θα πρ</w:t>
      </w:r>
      <w:r>
        <w:rPr>
          <w:rFonts w:eastAsia="Times New Roman"/>
          <w:szCs w:val="24"/>
        </w:rPr>
        <w:t>οσελκύσουμε ποτέ σοβαρούς και μεγάλους επενδυτές.</w:t>
      </w:r>
    </w:p>
    <w:p w14:paraId="4CED9117" w14:textId="77777777" w:rsidR="00807BFC" w:rsidRDefault="003B0973">
      <w:pPr>
        <w:spacing w:line="600" w:lineRule="auto"/>
        <w:ind w:firstLine="720"/>
        <w:contextualSpacing/>
        <w:jc w:val="both"/>
        <w:rPr>
          <w:rFonts w:eastAsia="Times New Roman"/>
          <w:szCs w:val="24"/>
        </w:rPr>
      </w:pPr>
      <w:r>
        <w:rPr>
          <w:rFonts w:eastAsia="Times New Roman"/>
          <w:szCs w:val="24"/>
        </w:rPr>
        <w:t>Κλείνω την κατ’ άρθρο τοποθέτησή μου με λίγα σχόλια για το άρθρο 13</w:t>
      </w:r>
      <w:r>
        <w:rPr>
          <w:rFonts w:eastAsia="Times New Roman"/>
          <w:szCs w:val="24"/>
        </w:rPr>
        <w:t>,</w:t>
      </w:r>
      <w:r>
        <w:rPr>
          <w:rFonts w:eastAsia="Times New Roman"/>
          <w:szCs w:val="24"/>
        </w:rPr>
        <w:t xml:space="preserve"> που από νωρίς, η αλήθεια να λέγεται, αποτέλεσε και σημείο κάποιων τριβών. </w:t>
      </w:r>
    </w:p>
    <w:p w14:paraId="4CED9118"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Με χαρά ακούσαμε τον κ. </w:t>
      </w:r>
      <w:proofErr w:type="spellStart"/>
      <w:r>
        <w:rPr>
          <w:rFonts w:eastAsia="Times New Roman"/>
          <w:szCs w:val="24"/>
        </w:rPr>
        <w:t>Τσαμάκη</w:t>
      </w:r>
      <w:proofErr w:type="spellEnd"/>
      <w:r>
        <w:rPr>
          <w:rFonts w:eastAsia="Times New Roman"/>
          <w:szCs w:val="24"/>
        </w:rPr>
        <w:t>, Πρόεδρο της Εθνικής Επιτροπής</w:t>
      </w:r>
      <w:r>
        <w:rPr>
          <w:rFonts w:eastAsia="Times New Roman"/>
          <w:szCs w:val="24"/>
        </w:rPr>
        <w:t xml:space="preserve"> Τηλεπικοινωνιών και Ταχυδρομείων, αυτής της τόσο σημαντικής όσο και ιστορικής Ανεξάρτητης Αρχής, ο οποίος επέμενε στη σημασία του ρυθμιστικού και εποπτικού ρόλου της, υπενθύμισε την αξία των συμβουλευτικών προς το Κοινοβούλιο υπηρεσιών της και εξήγησε με </w:t>
      </w:r>
      <w:r>
        <w:rPr>
          <w:rFonts w:eastAsia="Times New Roman"/>
          <w:szCs w:val="24"/>
        </w:rPr>
        <w:t>σαφήνεια τη δυνατότητα μεταφοράς και αξιοποίησης της τεχνογνωσίας.</w:t>
      </w:r>
    </w:p>
    <w:p w14:paraId="4CED9119" w14:textId="77777777" w:rsidR="00807BFC" w:rsidRDefault="003B0973">
      <w:pPr>
        <w:spacing w:line="600" w:lineRule="auto"/>
        <w:ind w:firstLine="720"/>
        <w:contextualSpacing/>
        <w:jc w:val="both"/>
        <w:rPr>
          <w:rFonts w:eastAsia="Times New Roman"/>
          <w:szCs w:val="24"/>
        </w:rPr>
      </w:pPr>
      <w:r>
        <w:rPr>
          <w:rFonts w:eastAsia="Times New Roman"/>
          <w:szCs w:val="24"/>
        </w:rPr>
        <w:t>Θα κρατήσουμε την επισήμανση που έκανε</w:t>
      </w:r>
      <w:r>
        <w:rPr>
          <w:rFonts w:eastAsia="Times New Roman"/>
          <w:szCs w:val="24"/>
        </w:rPr>
        <w:t>,</w:t>
      </w:r>
      <w:r>
        <w:rPr>
          <w:rFonts w:eastAsia="Times New Roman"/>
          <w:szCs w:val="24"/>
        </w:rPr>
        <w:t xml:space="preserve"> πως είναι λάθος να προσπαθούμε να </w:t>
      </w:r>
      <w:proofErr w:type="spellStart"/>
      <w:r>
        <w:rPr>
          <w:rFonts w:eastAsia="Times New Roman"/>
          <w:szCs w:val="24"/>
        </w:rPr>
        <w:t>ποσοτικοποιήσουμε</w:t>
      </w:r>
      <w:proofErr w:type="spellEnd"/>
      <w:r>
        <w:rPr>
          <w:rFonts w:eastAsia="Times New Roman"/>
          <w:szCs w:val="24"/>
        </w:rPr>
        <w:t xml:space="preserve"> την πιθανή ενίσχυση της ελληνικής οικονομίας από την ψήφιση του παρόντος νομοσχεδίου σε απόλυτες </w:t>
      </w:r>
      <w:r>
        <w:rPr>
          <w:rFonts w:eastAsia="Times New Roman"/>
          <w:szCs w:val="24"/>
        </w:rPr>
        <w:t>μονάδες του ΑΕΠ. Το τεκμηρίωσε</w:t>
      </w:r>
      <w:r>
        <w:rPr>
          <w:rFonts w:eastAsia="Times New Roman"/>
          <w:szCs w:val="24"/>
        </w:rPr>
        <w:t>,</w:t>
      </w:r>
      <w:r>
        <w:rPr>
          <w:rFonts w:eastAsia="Times New Roman"/>
          <w:szCs w:val="24"/>
        </w:rPr>
        <w:t xml:space="preserve"> ισχυριζόμενος πως δεν είναι γραμμική η σχέση ανάμεσα στην εφαρμογή του νομοσχεδίου και την αύξηση του ΑΕΠ. Χρειάζεται η καλλιέργεια ευρύτερου σταθερού περιβάλλοντος οικονομικού, φορολογικού και θεσμικού πλαισίου. Με λίγα λόγ</w:t>
      </w:r>
      <w:r>
        <w:rPr>
          <w:rFonts w:eastAsia="Times New Roman"/>
          <w:szCs w:val="24"/>
        </w:rPr>
        <w:t xml:space="preserve">ια εξέφρασε και </w:t>
      </w:r>
      <w:r>
        <w:rPr>
          <w:rFonts w:eastAsia="Times New Roman"/>
          <w:szCs w:val="24"/>
        </w:rPr>
        <w:lastRenderedPageBreak/>
        <w:t>την δική μας ανησυχία και την δική μας αγωνία</w:t>
      </w:r>
      <w:r>
        <w:rPr>
          <w:rFonts w:eastAsia="Times New Roman"/>
          <w:szCs w:val="24"/>
        </w:rPr>
        <w:t>,</w:t>
      </w:r>
      <w:r>
        <w:rPr>
          <w:rFonts w:eastAsia="Times New Roman"/>
          <w:szCs w:val="24"/>
        </w:rPr>
        <w:t xml:space="preserve"> πως δεν φτάνει η ψήφιση του συγκεκριμένου νομοσχεδίου και ας χαίρει ισχυρής διακομματικής υποστήριξης.</w:t>
      </w:r>
    </w:p>
    <w:p w14:paraId="4CED911A" w14:textId="77777777" w:rsidR="00807BFC" w:rsidRDefault="003B0973">
      <w:pPr>
        <w:spacing w:line="600" w:lineRule="auto"/>
        <w:ind w:firstLine="720"/>
        <w:contextualSpacing/>
        <w:jc w:val="both"/>
        <w:rPr>
          <w:rFonts w:eastAsia="Times New Roman"/>
          <w:szCs w:val="24"/>
        </w:rPr>
      </w:pPr>
      <w:r>
        <w:rPr>
          <w:rFonts w:eastAsia="Times New Roman"/>
          <w:szCs w:val="24"/>
        </w:rPr>
        <w:t>Πρέπει να αξιοποιήσουμε την συναίνεση αυτή στο όνομα της υπεράσπισης του δημοσίου συμφέρον</w:t>
      </w:r>
      <w:r>
        <w:rPr>
          <w:rFonts w:eastAsia="Times New Roman"/>
          <w:szCs w:val="24"/>
        </w:rPr>
        <w:t>τος και να φροντίσουμε να γίνουν όλα αυτά στους χρόνους που πρέπει και με τον τρόπο που πρέπει, ακυρώνοντας γραφειοκρατικές αγκυλώσεις.</w:t>
      </w:r>
    </w:p>
    <w:p w14:paraId="4CED911B"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Αναφέραμε και χθες το παράδειγμα της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και το γεγονός πως στη δυτική Μακεδονία δεν έχουν πρόσβαση σε ελληνικά τηλε</w:t>
      </w:r>
      <w:r>
        <w:rPr>
          <w:rFonts w:eastAsia="Times New Roman"/>
          <w:szCs w:val="24"/>
        </w:rPr>
        <w:t>οπτικά προγράμματα</w:t>
      </w:r>
      <w:r>
        <w:rPr>
          <w:rFonts w:eastAsia="Times New Roman"/>
          <w:szCs w:val="24"/>
        </w:rPr>
        <w:t>,</w:t>
      </w:r>
      <w:r>
        <w:rPr>
          <w:rFonts w:eastAsia="Times New Roman"/>
          <w:szCs w:val="24"/>
        </w:rPr>
        <w:t xml:space="preserve"> αποδεικνύει πως καλώς βάλαμε επιπλέον κανόνες και καλώς εξετάσαμε τις επιπλέον διασφαλίσεις.</w:t>
      </w:r>
    </w:p>
    <w:p w14:paraId="4CED911C" w14:textId="77777777" w:rsidR="00807BFC" w:rsidRDefault="003B0973">
      <w:pPr>
        <w:spacing w:line="600" w:lineRule="auto"/>
        <w:ind w:firstLine="720"/>
        <w:contextualSpacing/>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όλα αυτά -και κλείνω με τον σχολιασμό μου για το άρθρο 13- τελικά καταλήξαμε ως Ένωση Κεντρώων</w:t>
      </w:r>
      <w:r>
        <w:rPr>
          <w:rFonts w:eastAsia="Times New Roman"/>
          <w:szCs w:val="24"/>
        </w:rPr>
        <w:t>,</w:t>
      </w:r>
      <w:r>
        <w:rPr>
          <w:rFonts w:eastAsia="Times New Roman"/>
          <w:szCs w:val="24"/>
        </w:rPr>
        <w:t xml:space="preserve"> πως δεν δόθηκαν επαρκείς εξηγήσεις για τις</w:t>
      </w:r>
      <w:r>
        <w:rPr>
          <w:rFonts w:eastAsia="Times New Roman"/>
          <w:szCs w:val="24"/>
        </w:rPr>
        <w:t xml:space="preserve"> δαπάνες που προβλέπονται στο άρθρο αυτό και έτσι η ασάφεια σχετικά με την επιβάρυνση του κρατικού προϋπολογισμού θα μας οδηγήσει στην καταψήφισή του.</w:t>
      </w:r>
    </w:p>
    <w:p w14:paraId="4CED911D"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Σε μια εποχή κρίσης που μειώνονται οι μισθοί και οι συντάξεις, που δεν πληρώνονται οι προμήθειες του </w:t>
      </w:r>
      <w:r>
        <w:rPr>
          <w:rFonts w:eastAsia="Times New Roman"/>
          <w:szCs w:val="24"/>
        </w:rPr>
        <w:t>δ</w:t>
      </w:r>
      <w:r>
        <w:rPr>
          <w:rFonts w:eastAsia="Times New Roman"/>
          <w:szCs w:val="24"/>
        </w:rPr>
        <w:t xml:space="preserve">ημοσίου, που </w:t>
      </w:r>
      <w:r>
        <w:rPr>
          <w:rFonts w:eastAsia="Times New Roman"/>
          <w:szCs w:val="24"/>
        </w:rPr>
        <w:lastRenderedPageBreak/>
        <w:t>δεν συμψηφίζονται οφειλές, που υπερφορολογούμε ό,τι κινείται και αναπνέει, δεν μπορούμε να έχουμε ασάφειες και αναιτιολόγητες επιβαρύνσεις.</w:t>
      </w:r>
    </w:p>
    <w:p w14:paraId="4CED911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Τέλος θα πω δυο λόγια για τις τροπολογίες. Η πρώτη με γενικό αριθμό 985 και θέμα</w:t>
      </w:r>
      <w:r>
        <w:rPr>
          <w:rFonts w:eastAsia="Times New Roman" w:cs="Times New Roman"/>
          <w:szCs w:val="24"/>
        </w:rPr>
        <w:t>:</w:t>
      </w:r>
      <w:r>
        <w:rPr>
          <w:rFonts w:eastAsia="Times New Roman" w:cs="Times New Roman"/>
          <w:szCs w:val="24"/>
        </w:rPr>
        <w:t xml:space="preserve"> «Συμπλήρωση διατάξεων του ν.4053/2012, σχετικά με την λειτουργία της ταχυδρομικής αγοράς και ρύθμιση του τρόπου υπολογισμού του καθαρού κόστους παροχής καθολικής υπηρεσίας», είναι στη σωστή κατεύθυνση και θα την υπερψηφίσουμε, εφόσον μας διευκρινίσετε τα </w:t>
      </w:r>
      <w:r>
        <w:rPr>
          <w:rFonts w:eastAsia="Times New Roman" w:cs="Times New Roman"/>
          <w:szCs w:val="24"/>
        </w:rPr>
        <w:t xml:space="preserve">εξής: Γιατί επιλέχθηκε τελικώς η μεταβατική περίοδος να φτάνει μέχρι το 2015 κι όχι μέχρι το 2014; </w:t>
      </w:r>
    </w:p>
    <w:p w14:paraId="4CED911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Δεύτερον, γιατί ορίστηκε, με ποια κριτήρια, το ανώτατο ποσό των 15 εκατομμυρίων ετησίως</w:t>
      </w:r>
      <w:r>
        <w:rPr>
          <w:rFonts w:eastAsia="Times New Roman" w:cs="Times New Roman"/>
          <w:b/>
          <w:szCs w:val="24"/>
        </w:rPr>
        <w:t xml:space="preserve"> </w:t>
      </w:r>
      <w:r>
        <w:rPr>
          <w:rFonts w:eastAsia="Times New Roman" w:cs="Times New Roman"/>
          <w:szCs w:val="24"/>
        </w:rPr>
        <w:t xml:space="preserve">και όχι άλλο μικρότερο ή μεγαλύτερο ποσό; </w:t>
      </w:r>
    </w:p>
    <w:p w14:paraId="4CED912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δεύτερη με γενικό αριθμ</w:t>
      </w:r>
      <w:r>
        <w:rPr>
          <w:rFonts w:eastAsia="Times New Roman" w:cs="Times New Roman"/>
          <w:szCs w:val="24"/>
        </w:rPr>
        <w:t xml:space="preserve">ό 986 που αφορά τη διαδικασία εξυγίανσης της ΑΕΠΙ, μας βρίσκει απολύτως σύμφωνους και θα τη στηρίξουμε, υπό την προϋπόθεση ότι θα κάνετε δεκτή την πρότασή μας, την οποία σας καταθέτω από εδώ, να ορίσετε ένα ανώτατο όριο στα κόστη επιβολής επιτροπείας στην </w:t>
      </w:r>
      <w:r>
        <w:rPr>
          <w:rFonts w:eastAsia="Times New Roman" w:cs="Times New Roman"/>
          <w:szCs w:val="24"/>
        </w:rPr>
        <w:t xml:space="preserve">ΑΕΠΙ. Συγκεκριμένα θα θέλαμε να γίνει πιο σαφής ο αριθμός των προσλήψεων </w:t>
      </w:r>
      <w:r>
        <w:rPr>
          <w:rFonts w:eastAsia="Times New Roman" w:cs="Times New Roman"/>
          <w:szCs w:val="24"/>
        </w:rPr>
        <w:lastRenderedPageBreak/>
        <w:t xml:space="preserve">και το ύψος των αντίστοιχων μισθών των εξωτερικών νομικών και οικονομικών συμβούλων. </w:t>
      </w:r>
    </w:p>
    <w:p w14:paraId="4CED912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Ο λαός, κύριε Υπουργέ, κυρίες και κύριοι συνάδελφοι, απαιτεί αλήθεια, σχεδιασμό, δικαιοσύνη. Ο δρ</w:t>
      </w:r>
      <w:r>
        <w:rPr>
          <w:rFonts w:eastAsia="Times New Roman" w:cs="Times New Roman"/>
          <w:szCs w:val="24"/>
        </w:rPr>
        <w:t xml:space="preserve">όμος δεν είναι εύκολος. Ό,τι είναι κρυστάλλινο, ειλικρινές, δίκαιο, ρεαλιστικό και σωστά σχεδιασμένο και έχει μοναδικό σκοπό την έξοδο από την κρίση, εμείς στην Ένωση Κεντρώων θα το στηρίξουμε, χωρίς λαϊκισμό, χωρίς κομματικά οφέλη, χωρίς υποκριτικό λόγο. </w:t>
      </w:r>
    </w:p>
    <w:p w14:paraId="4CED912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σήμερα στηρίζουμε μια ευρωπαϊκή </w:t>
      </w:r>
      <w:r>
        <w:rPr>
          <w:rFonts w:eastAsia="Times New Roman" w:cs="Times New Roman"/>
          <w:szCs w:val="24"/>
        </w:rPr>
        <w:t>ο</w:t>
      </w:r>
      <w:r>
        <w:rPr>
          <w:rFonts w:eastAsia="Times New Roman" w:cs="Times New Roman"/>
          <w:szCs w:val="24"/>
        </w:rPr>
        <w:t xml:space="preserve">δηγία, η οποία μας έχει έρθει από το 2014. Θλιβόμαστε για το γεγονός ότι τρία χρόνια μετά ερχόμαστε να την ενσωματώσουμε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ίκαιο. </w:t>
      </w:r>
    </w:p>
    <w:p w14:paraId="4CED912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Ένωση Κεντρώων θα στηρίξει επί της αρχής, όπως είπαμε, το νομοσχέδ</w:t>
      </w:r>
      <w:r>
        <w:rPr>
          <w:rFonts w:eastAsia="Times New Roman" w:cs="Times New Roman"/>
          <w:szCs w:val="24"/>
        </w:rPr>
        <w:t xml:space="preserve">ιο, θα υπερψηφίσει τα άρθρα 1 έως 12, θα καταψηφίσει το άρθρο 13 και ανάλογα με αυτά που έχουμε πει από τη δική μας την πλευρά για τις τροπολογίες, θα αποφανθούμε στο τέλος. </w:t>
      </w:r>
    </w:p>
    <w:p w14:paraId="4CED912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CED912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 Ποτάμι έκανε μια αμοιβαία αλλ</w:t>
      </w:r>
      <w:r>
        <w:rPr>
          <w:rFonts w:eastAsia="Times New Roman" w:cs="Times New Roman"/>
          <w:szCs w:val="24"/>
        </w:rPr>
        <w:t xml:space="preserve">αγή. Ο κ. </w:t>
      </w:r>
      <w:proofErr w:type="spellStart"/>
      <w:r>
        <w:rPr>
          <w:rFonts w:eastAsia="Times New Roman" w:cs="Times New Roman"/>
          <w:szCs w:val="24"/>
        </w:rPr>
        <w:t>Δανέλλης</w:t>
      </w:r>
      <w:proofErr w:type="spellEnd"/>
      <w:r>
        <w:rPr>
          <w:rFonts w:eastAsia="Times New Roman" w:cs="Times New Roman"/>
          <w:szCs w:val="24"/>
        </w:rPr>
        <w:t xml:space="preserve"> θα μιλήσει ως ειδικός </w:t>
      </w:r>
      <w:r>
        <w:rPr>
          <w:rFonts w:eastAsia="Times New Roman" w:cs="Times New Roman"/>
          <w:szCs w:val="24"/>
        </w:rPr>
        <w:lastRenderedPageBreak/>
        <w:t xml:space="preserve">αγορητής και στη θέση του θα πάει ο κ. </w:t>
      </w:r>
      <w:proofErr w:type="spellStart"/>
      <w:r>
        <w:rPr>
          <w:rFonts w:eastAsia="Times New Roman" w:cs="Times New Roman"/>
          <w:szCs w:val="24"/>
        </w:rPr>
        <w:t>Αμυράς</w:t>
      </w:r>
      <w:proofErr w:type="spellEnd"/>
      <w:r>
        <w:rPr>
          <w:rFonts w:eastAsia="Times New Roman" w:cs="Times New Roman"/>
          <w:szCs w:val="24"/>
        </w:rPr>
        <w:t xml:space="preserve">, εφόσον χρειαστεί, ως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w:t>
      </w:r>
    </w:p>
    <w:p w14:paraId="4CED912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Δανέλλη</w:t>
      </w:r>
      <w:proofErr w:type="spellEnd"/>
      <w:r>
        <w:rPr>
          <w:rFonts w:eastAsia="Times New Roman" w:cs="Times New Roman"/>
          <w:szCs w:val="24"/>
        </w:rPr>
        <w:t xml:space="preserve">, έχετε τον λόγο. </w:t>
      </w:r>
    </w:p>
    <w:p w14:paraId="4CED912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 </w:t>
      </w:r>
    </w:p>
    <w:p w14:paraId="4CED912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επειδή πο</w:t>
      </w:r>
      <w:r>
        <w:rPr>
          <w:rFonts w:eastAsia="Times New Roman" w:cs="Times New Roman"/>
          <w:szCs w:val="24"/>
        </w:rPr>
        <w:t xml:space="preserve">λύ συχνά τίτλοι εφημερίδων ή τηλεοπτικών ρεπορτάζ, όπως «εθισμένοι Έλληνες έφηβοι στο διαδίκτυο» ή «εξαρτημένοι Έλληνες από τα </w:t>
      </w:r>
      <w:r>
        <w:rPr>
          <w:rFonts w:eastAsia="Times New Roman" w:cs="Times New Roman"/>
          <w:szCs w:val="24"/>
          <w:lang w:val="en-US"/>
        </w:rPr>
        <w:t>smart</w:t>
      </w:r>
      <w:r>
        <w:rPr>
          <w:rFonts w:eastAsia="Times New Roman" w:cs="Times New Roman"/>
          <w:szCs w:val="24"/>
        </w:rPr>
        <w:t xml:space="preserve"> </w:t>
      </w:r>
      <w:r>
        <w:rPr>
          <w:rFonts w:eastAsia="Times New Roman" w:cs="Times New Roman"/>
          <w:szCs w:val="24"/>
          <w:lang w:val="en-US"/>
        </w:rPr>
        <w:t>phones</w:t>
      </w:r>
      <w:r>
        <w:rPr>
          <w:rFonts w:eastAsia="Times New Roman" w:cs="Times New Roman"/>
          <w:szCs w:val="24"/>
        </w:rPr>
        <w:t>» δημιουργούν μια ψευδαίσθηση ψηφιακής πραγματικότητας στην Ελλάδα, όπου οι περισσότεροι πολίτες αξιοποιούν τις δυνατ</w:t>
      </w:r>
      <w:r>
        <w:rPr>
          <w:rFonts w:eastAsia="Times New Roman" w:cs="Times New Roman"/>
          <w:szCs w:val="24"/>
        </w:rPr>
        <w:t xml:space="preserve">ότητες των τεχνολογιών για να βελτιώσουν την καθημερινότητά τους, θα πρέπει να ξεκαθαρίσουμε πως πρόκειται για μια ψευδαίσθηση. </w:t>
      </w:r>
    </w:p>
    <w:p w14:paraId="4CED912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χώρα μας, δυστυχώς, παραμένει στην εικοστή έκτη θέση μεταξύ των είκοσι οκτώ χωρών της Ευρωπαϊκής Ένωσης, στον δείκτη ψηφιακής</w:t>
      </w:r>
      <w:r>
        <w:rPr>
          <w:rFonts w:eastAsia="Times New Roman" w:cs="Times New Roman"/>
          <w:szCs w:val="24"/>
        </w:rPr>
        <w:t xml:space="preserve"> οικονομίας και κοινωνίας, </w:t>
      </w:r>
      <w:r>
        <w:rPr>
          <w:rFonts w:eastAsia="Times New Roman" w:cs="Times New Roman"/>
          <w:szCs w:val="24"/>
          <w:lang w:val="en-US"/>
        </w:rPr>
        <w:t>DESI</w:t>
      </w:r>
      <w:r>
        <w:rPr>
          <w:rFonts w:eastAsia="Times New Roman" w:cs="Times New Roman"/>
          <w:szCs w:val="24"/>
        </w:rPr>
        <w:t xml:space="preserve">, καθώς ο ρυθμός διείσδυσης των ψηφιακών τεχνολογιών συντελείται με βραδείς ρυθμούς τόσο σε επίπεδο συνδεσιμότητας όσο και σε επίπεδο </w:t>
      </w:r>
      <w:proofErr w:type="spellStart"/>
      <w:r>
        <w:rPr>
          <w:rFonts w:eastAsia="Times New Roman" w:cs="Times New Roman"/>
          <w:szCs w:val="24"/>
        </w:rPr>
        <w:t>ψηφιοποίησης</w:t>
      </w:r>
      <w:proofErr w:type="spellEnd"/>
      <w:r>
        <w:rPr>
          <w:rFonts w:eastAsia="Times New Roman" w:cs="Times New Roman"/>
          <w:szCs w:val="24"/>
        </w:rPr>
        <w:t xml:space="preserve"> επιχειρήσεων και δημοσίων υπηρεσιών. </w:t>
      </w:r>
    </w:p>
    <w:p w14:paraId="4CED912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Παράλληλα το επίπεδο ψηφιακών δεξιοτήτων</w:t>
      </w:r>
      <w:r>
        <w:rPr>
          <w:rFonts w:eastAsia="Times New Roman" w:cs="Times New Roman"/>
          <w:szCs w:val="24"/>
        </w:rPr>
        <w:t xml:space="preserve"> παραμένει εξαιρετικά χαμηλό, καθώς σε πρόσφατη έρευνα του Εθνικού Κέντρου Κοινωνικών Ερευνών το 40% των ερωτηθέντων δεν χρησιμοποιεί το διαδίκτυο είτε γιατί δεν ξέρει τον τρόπο είτε γιατί δεν το βρίσκει χρήσιμο. </w:t>
      </w:r>
    </w:p>
    <w:p w14:paraId="4CED912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Όμως εντός Ευρωπαϊκής Ένωσης και στην ευρύ</w:t>
      </w:r>
      <w:r>
        <w:rPr>
          <w:rFonts w:eastAsia="Times New Roman" w:cs="Times New Roman"/>
          <w:szCs w:val="24"/>
        </w:rPr>
        <w:t>τερη γειτονιά μας στη Σλοβενία, τη Σλοβακία σε χώρες τέτοιων χαρακτηριστικών, αλλά πολύ περισσότερο σε κάποιες χώρες στο βορρά -και δεν αναφέρομαι στις σκανδιναβικές αλλά στις βαλτικές χώρες- βλέπουμε ότι κερδίζουν την πρωτιά εντός της ηπείρου μας, αλλά κα</w:t>
      </w:r>
      <w:r>
        <w:rPr>
          <w:rFonts w:eastAsia="Times New Roman" w:cs="Times New Roman"/>
          <w:szCs w:val="24"/>
        </w:rPr>
        <w:t xml:space="preserve">ι προηγούνται παγκοσμίως ακόμα και χωρών όπως η Νότια Κορέα, η Ιαπωνία, οι Ηνωμένες Πολιτείες, που έχουν μια παράδοση σε αυτούς τους τομείς. </w:t>
      </w:r>
    </w:p>
    <w:p w14:paraId="4CED912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Λιθουανία</w:t>
      </w:r>
      <w:r>
        <w:rPr>
          <w:rFonts w:eastAsia="Times New Roman" w:cs="Times New Roman"/>
          <w:szCs w:val="24"/>
        </w:rPr>
        <w:t>,</w:t>
      </w:r>
      <w:r>
        <w:rPr>
          <w:rFonts w:eastAsia="Times New Roman" w:cs="Times New Roman"/>
          <w:szCs w:val="24"/>
        </w:rPr>
        <w:t xml:space="preserve"> βλέπουμε να ηγείται εντός Ευρωπαϊκής Ένωσης σε υπηρεσίες υψηλών ταχυτήτων και σε διείσδυση διαδικτύου</w:t>
      </w:r>
      <w:r>
        <w:rPr>
          <w:rFonts w:eastAsia="Times New Roman" w:cs="Times New Roman"/>
          <w:szCs w:val="24"/>
        </w:rPr>
        <w:t xml:space="preserve"> οπτικών ινών, ενώ παράλληλα διαθέτει την ταχύτερη δημόσια ασύρματη πρόσβαση στο διαδίκτυο παγκοσμίως. Στην πρωτεύουσα της, το Βίλνιους, εκπροσωπούνται ήδη οι περισσότερες από τις ενδιαφερόμενες εταιρείες από το Ηνωμένο Βασίλειο, τις Ηνωμένες Πολιτείες ή τ</w:t>
      </w:r>
      <w:r>
        <w:rPr>
          <w:rFonts w:eastAsia="Times New Roman" w:cs="Times New Roman"/>
          <w:szCs w:val="24"/>
        </w:rPr>
        <w:t xml:space="preserve">η Σκανδιναβία. </w:t>
      </w:r>
    </w:p>
    <w:p w14:paraId="4CED912D"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Η δε Εσθονία</w:t>
      </w:r>
      <w:r>
        <w:rPr>
          <w:rFonts w:eastAsia="Times New Roman"/>
          <w:szCs w:val="24"/>
        </w:rPr>
        <w:t>,</w:t>
      </w:r>
      <w:r>
        <w:rPr>
          <w:rFonts w:eastAsia="Times New Roman"/>
          <w:szCs w:val="24"/>
        </w:rPr>
        <w:t xml:space="preserve"> έχει αναπτυχθεί σε προηγμένη ψηφιακή κοινωνία με εξαιρετικές δυνατότητες στους τομείς των τεχνολογιών επικοινωνιών και πληροφορίας αλλά και στην </w:t>
      </w:r>
      <w:proofErr w:type="spellStart"/>
      <w:r>
        <w:rPr>
          <w:rFonts w:eastAsia="Times New Roman"/>
          <w:szCs w:val="24"/>
        </w:rPr>
        <w:t>κυβερνοασφάλεια</w:t>
      </w:r>
      <w:proofErr w:type="spellEnd"/>
      <w:r>
        <w:rPr>
          <w:rFonts w:eastAsia="Times New Roman"/>
          <w:szCs w:val="24"/>
        </w:rPr>
        <w:t xml:space="preserve">. Πρέπει να πούμε ότι το </w:t>
      </w:r>
      <w:proofErr w:type="spellStart"/>
      <w:r>
        <w:rPr>
          <w:rFonts w:eastAsia="Times New Roman"/>
          <w:szCs w:val="24"/>
        </w:rPr>
        <w:t>Ταλίν</w:t>
      </w:r>
      <w:proofErr w:type="spellEnd"/>
      <w:r>
        <w:rPr>
          <w:rFonts w:eastAsia="Times New Roman"/>
          <w:szCs w:val="24"/>
        </w:rPr>
        <w:t xml:space="preserve"> φιλοξενεί και το κέντρο αριστείας γ</w:t>
      </w:r>
      <w:r>
        <w:rPr>
          <w:rFonts w:eastAsia="Times New Roman"/>
          <w:szCs w:val="24"/>
        </w:rPr>
        <w:t xml:space="preserve">ια την </w:t>
      </w:r>
      <w:proofErr w:type="spellStart"/>
      <w:r>
        <w:rPr>
          <w:rFonts w:eastAsia="Times New Roman"/>
          <w:szCs w:val="24"/>
        </w:rPr>
        <w:t>κυβερνοασφάλεια</w:t>
      </w:r>
      <w:proofErr w:type="spellEnd"/>
      <w:r>
        <w:rPr>
          <w:rFonts w:eastAsia="Times New Roman"/>
          <w:szCs w:val="24"/>
        </w:rPr>
        <w:t xml:space="preserve"> του ΝΑΤΟ. </w:t>
      </w:r>
    </w:p>
    <w:p w14:paraId="4CED912E" w14:textId="77777777" w:rsidR="00807BFC" w:rsidRDefault="003B0973">
      <w:pPr>
        <w:spacing w:line="600" w:lineRule="auto"/>
        <w:ind w:firstLine="720"/>
        <w:contextualSpacing/>
        <w:jc w:val="both"/>
        <w:rPr>
          <w:rFonts w:eastAsia="Times New Roman"/>
          <w:szCs w:val="24"/>
        </w:rPr>
      </w:pPr>
      <w:r>
        <w:rPr>
          <w:rFonts w:eastAsia="Times New Roman"/>
          <w:szCs w:val="24"/>
        </w:rPr>
        <w:t>Η Εσθονία –καθόλου τυχαίο με αυτά τα χαρακτηριστικά- κατατάσσεται, όπως είδαμε πρόσφατα, στην τρίτη θέση σε παγκόσμιο επίπεδο και στην πρώτη θέση εντός Ευρωπαϊκής Ένωσης σε ό,τι αφορά τις συνολικές επιδόσεις των μαθητών ηλ</w:t>
      </w:r>
      <w:r>
        <w:rPr>
          <w:rFonts w:eastAsia="Times New Roman"/>
          <w:szCs w:val="24"/>
        </w:rPr>
        <w:t xml:space="preserve">ικίας δεκαπέντε ετών. </w:t>
      </w:r>
    </w:p>
    <w:p w14:paraId="4CED912F" w14:textId="77777777" w:rsidR="00807BFC" w:rsidRDefault="003B0973">
      <w:pPr>
        <w:spacing w:line="600" w:lineRule="auto"/>
        <w:ind w:firstLine="720"/>
        <w:contextualSpacing/>
        <w:jc w:val="both"/>
        <w:rPr>
          <w:rFonts w:eastAsia="Times New Roman"/>
          <w:szCs w:val="24"/>
        </w:rPr>
      </w:pPr>
      <w:r>
        <w:rPr>
          <w:rFonts w:eastAsia="Times New Roman"/>
          <w:szCs w:val="24"/>
        </w:rPr>
        <w:t>Στα καθ’ ημάς αποτελεί μια ακόμα καλή ιδέα για ρεπορτάζ</w:t>
      </w:r>
      <w:r>
        <w:rPr>
          <w:rFonts w:eastAsia="Times New Roman"/>
          <w:szCs w:val="24"/>
        </w:rPr>
        <w:t>,</w:t>
      </w:r>
      <w:r>
        <w:rPr>
          <w:rFonts w:eastAsia="Times New Roman"/>
          <w:szCs w:val="24"/>
        </w:rPr>
        <w:t xml:space="preserve"> το ότι τέσσερις-πέντε πόλεις όπως τα Τρίκαλα, τα Ιωάννινα, η Λάρισα, η Βέροια και το Ηράκλειο έχουν φέρει τον τίτλο της έξυπνης πόλης, προσφέροντας ένα σύγχρονο περιβάλλον διαβ</w:t>
      </w:r>
      <w:r>
        <w:rPr>
          <w:rFonts w:eastAsia="Times New Roman"/>
          <w:szCs w:val="24"/>
        </w:rPr>
        <w:t xml:space="preserve">ίωσης και εργασίας στους δημότες τους, στις επιχειρήσεις αλλά και τους επισκέπτες. </w:t>
      </w:r>
    </w:p>
    <w:p w14:paraId="4CED9130"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Υπηρεσίες όπως η τηλεϊατρική, ο οπτικός δακτύλιος, οι ευφυείς μεταφορές, οι </w:t>
      </w:r>
      <w:r>
        <w:rPr>
          <w:rFonts w:eastAsia="Times New Roman"/>
          <w:szCs w:val="24"/>
          <w:lang w:val="en-US"/>
        </w:rPr>
        <w:t>online</w:t>
      </w:r>
      <w:r>
        <w:rPr>
          <w:rFonts w:eastAsia="Times New Roman"/>
          <w:szCs w:val="24"/>
        </w:rPr>
        <w:t xml:space="preserve"> συνδέσεις, μέχρι και </w:t>
      </w:r>
      <w:r>
        <w:rPr>
          <w:rFonts w:eastAsia="Times New Roman"/>
          <w:szCs w:val="24"/>
          <w:lang w:val="en-US"/>
        </w:rPr>
        <w:t>e</w:t>
      </w:r>
      <w:r>
        <w:rPr>
          <w:rFonts w:eastAsia="Times New Roman"/>
          <w:szCs w:val="24"/>
        </w:rPr>
        <w:t xml:space="preserve">-αναζητήσεις χαμένων κατοικίδιων, που για τις περισσότερες πόλεις μπορεί να </w:t>
      </w:r>
      <w:r>
        <w:rPr>
          <w:rFonts w:eastAsia="Times New Roman"/>
          <w:szCs w:val="24"/>
        </w:rPr>
        <w:lastRenderedPageBreak/>
        <w:t xml:space="preserve">φαντάζουν επιτεύγματα του μακρινού μέλλοντος, ήδη προσφέρονται στους παραπάνω δήμους, αποδεικνύοντας πως μια άλλη ψηφιακή πραγματικότητα είναι εφικτή. </w:t>
      </w:r>
    </w:p>
    <w:p w14:paraId="4CED9131" w14:textId="77777777" w:rsidR="00807BFC" w:rsidRDefault="003B0973">
      <w:pPr>
        <w:spacing w:line="600" w:lineRule="auto"/>
        <w:ind w:firstLine="720"/>
        <w:contextualSpacing/>
        <w:jc w:val="both"/>
        <w:rPr>
          <w:rFonts w:eastAsia="Times New Roman"/>
          <w:szCs w:val="24"/>
        </w:rPr>
      </w:pPr>
      <w:r>
        <w:rPr>
          <w:rFonts w:eastAsia="Times New Roman"/>
          <w:szCs w:val="24"/>
        </w:rPr>
        <w:t>Τι συζητούμε σήμερα; Σίγουρα</w:t>
      </w:r>
      <w:r>
        <w:rPr>
          <w:rFonts w:eastAsia="Times New Roman"/>
          <w:szCs w:val="24"/>
        </w:rPr>
        <w:t xml:space="preserve"> δεν συζητούμε την επίτευξη ως διά μαγείας όλων των παραπάνω που έχουν επιτευχθεί σε άλλες χώρες. Αντίθετα καθυστερημένα εισάγουμε στο </w:t>
      </w:r>
      <w:r>
        <w:rPr>
          <w:rFonts w:eastAsia="Times New Roman"/>
          <w:szCs w:val="24"/>
        </w:rPr>
        <w:t>Ε</w:t>
      </w:r>
      <w:r>
        <w:rPr>
          <w:rFonts w:eastAsia="Times New Roman"/>
          <w:szCs w:val="24"/>
        </w:rPr>
        <w:t xml:space="preserve">θνικό μας </w:t>
      </w:r>
      <w:r>
        <w:rPr>
          <w:rFonts w:eastAsia="Times New Roman"/>
          <w:szCs w:val="24"/>
        </w:rPr>
        <w:t>Δ</w:t>
      </w:r>
      <w:r>
        <w:rPr>
          <w:rFonts w:eastAsia="Times New Roman"/>
          <w:szCs w:val="24"/>
        </w:rPr>
        <w:t xml:space="preserve">ίκαιο μια κοινοτική </w:t>
      </w:r>
      <w:r>
        <w:rPr>
          <w:rFonts w:eastAsia="Times New Roman"/>
          <w:szCs w:val="24"/>
        </w:rPr>
        <w:t>ο</w:t>
      </w:r>
      <w:r>
        <w:rPr>
          <w:rFonts w:eastAsia="Times New Roman"/>
          <w:szCs w:val="24"/>
        </w:rPr>
        <w:t>δηγία, ως συνήθως στο παρά πέντε των οικονομικών κυρώσεων και κατόπιν δύο προειδοποιήσεω</w:t>
      </w:r>
      <w:r>
        <w:rPr>
          <w:rFonts w:eastAsia="Times New Roman"/>
          <w:szCs w:val="24"/>
        </w:rPr>
        <w:t xml:space="preserve">ν από την Κομισιόν. </w:t>
      </w:r>
    </w:p>
    <w:p w14:paraId="4CED9132"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Συγκεκριμένα ενσωματώνουμε την </w:t>
      </w:r>
      <w:r>
        <w:rPr>
          <w:rFonts w:eastAsia="Times New Roman"/>
          <w:szCs w:val="24"/>
        </w:rPr>
        <w:t>ο</w:t>
      </w:r>
      <w:r>
        <w:rPr>
          <w:rFonts w:eastAsia="Times New Roman"/>
          <w:szCs w:val="24"/>
        </w:rPr>
        <w:t xml:space="preserve">δηγία 2014/61/ΕΕ, περιλαμβάνοντας επίσης και την </w:t>
      </w:r>
      <w:proofErr w:type="spellStart"/>
      <w:r>
        <w:rPr>
          <w:rFonts w:eastAsia="Times New Roman"/>
          <w:szCs w:val="24"/>
        </w:rPr>
        <w:t>επικαιροποίηση</w:t>
      </w:r>
      <w:proofErr w:type="spellEnd"/>
      <w:r>
        <w:rPr>
          <w:rFonts w:eastAsia="Times New Roman"/>
          <w:szCs w:val="24"/>
        </w:rPr>
        <w:t xml:space="preserve"> του νομοθετικού πλαισίου σχετικά με τη διαδικασία χορήγησης δικαιωμάτων διέλευσης δικτύων ηλεκτρονικών επικοινωνιών. </w:t>
      </w:r>
    </w:p>
    <w:p w14:paraId="4CED9133" w14:textId="77777777" w:rsidR="00807BFC" w:rsidRDefault="003B0973">
      <w:pPr>
        <w:spacing w:line="600" w:lineRule="auto"/>
        <w:ind w:firstLine="720"/>
        <w:contextualSpacing/>
        <w:jc w:val="both"/>
        <w:rPr>
          <w:rFonts w:eastAsia="Times New Roman"/>
          <w:szCs w:val="24"/>
        </w:rPr>
      </w:pPr>
      <w:r>
        <w:rPr>
          <w:rFonts w:eastAsia="Times New Roman"/>
          <w:szCs w:val="24"/>
        </w:rPr>
        <w:t>Σκοπός του νομοσχεδίο</w:t>
      </w:r>
      <w:r>
        <w:rPr>
          <w:rFonts w:eastAsia="Times New Roman"/>
          <w:szCs w:val="24"/>
        </w:rPr>
        <w:t xml:space="preserve">υ είναι η διευκόλυνση της εγκατάστασης </w:t>
      </w:r>
      <w:proofErr w:type="spellStart"/>
      <w:r>
        <w:rPr>
          <w:rFonts w:eastAsia="Times New Roman"/>
          <w:szCs w:val="24"/>
        </w:rPr>
        <w:t>υψίρρυθμων</w:t>
      </w:r>
      <w:proofErr w:type="spellEnd"/>
      <w:r>
        <w:rPr>
          <w:rFonts w:eastAsia="Times New Roman"/>
          <w:szCs w:val="24"/>
        </w:rPr>
        <w:t xml:space="preserve"> </w:t>
      </w:r>
      <w:proofErr w:type="spellStart"/>
      <w:r>
        <w:rPr>
          <w:rFonts w:eastAsia="Times New Roman"/>
          <w:szCs w:val="24"/>
        </w:rPr>
        <w:t>ευρυζωνικών</w:t>
      </w:r>
      <w:proofErr w:type="spellEnd"/>
      <w:r>
        <w:rPr>
          <w:rFonts w:eastAsia="Times New Roman"/>
          <w:szCs w:val="24"/>
        </w:rPr>
        <w:t xml:space="preserve"> δικτύων, ώστε να εξασφαλιστεί η πρόσβαση ως το 2020 σε διαδικτυακές ταχύτητες άνω των </w:t>
      </w:r>
      <w:r>
        <w:rPr>
          <w:rFonts w:eastAsia="Times New Roman"/>
          <w:szCs w:val="24"/>
        </w:rPr>
        <w:t xml:space="preserve">30 </w:t>
      </w:r>
      <w:r>
        <w:rPr>
          <w:rFonts w:eastAsia="Times New Roman"/>
          <w:szCs w:val="24"/>
          <w:lang w:val="en-US"/>
        </w:rPr>
        <w:t>Mbps</w:t>
      </w:r>
      <w:r>
        <w:rPr>
          <w:rFonts w:eastAsia="Times New Roman"/>
          <w:szCs w:val="24"/>
        </w:rPr>
        <w:t xml:space="preserve"> και τη συνδρομή του 50% των νοικοκυριών της Ένωσης σε ταχύτητες άνω των </w:t>
      </w:r>
      <w:r>
        <w:rPr>
          <w:rFonts w:eastAsia="Times New Roman"/>
          <w:szCs w:val="24"/>
        </w:rPr>
        <w:t xml:space="preserve">100 </w:t>
      </w:r>
      <w:r>
        <w:rPr>
          <w:rFonts w:eastAsia="Times New Roman"/>
          <w:szCs w:val="24"/>
          <w:lang w:val="en-US"/>
        </w:rPr>
        <w:t>Mbps</w:t>
      </w:r>
      <w:r>
        <w:rPr>
          <w:rFonts w:eastAsia="Times New Roman"/>
          <w:szCs w:val="24"/>
        </w:rPr>
        <w:t xml:space="preserve">. </w:t>
      </w:r>
    </w:p>
    <w:p w14:paraId="4CED9134"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Αυτό προβλέπει κα</w:t>
      </w:r>
      <w:r>
        <w:rPr>
          <w:rFonts w:eastAsia="Times New Roman"/>
          <w:szCs w:val="24"/>
        </w:rPr>
        <w:t xml:space="preserve">ι η εν λόγω κοινοτική </w:t>
      </w:r>
      <w:r>
        <w:rPr>
          <w:rFonts w:eastAsia="Times New Roman"/>
          <w:szCs w:val="24"/>
        </w:rPr>
        <w:t>ο</w:t>
      </w:r>
      <w:r>
        <w:rPr>
          <w:rFonts w:eastAsia="Times New Roman"/>
          <w:szCs w:val="24"/>
        </w:rPr>
        <w:t>δηγία, ώστε να συμβάλει στην επίτευξη των στόχων του ψηφιακού θεματολογίου αλλά και του Σχεδίου Εθνικής Ψηφιακής Στρατηγικής 2016-2020.</w:t>
      </w:r>
    </w:p>
    <w:p w14:paraId="4CED9135"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Το σχέδιο νόμου ενθαρρύνει την ανάπτυξη των </w:t>
      </w:r>
      <w:proofErr w:type="spellStart"/>
      <w:r>
        <w:rPr>
          <w:rFonts w:eastAsia="Times New Roman"/>
          <w:szCs w:val="24"/>
        </w:rPr>
        <w:t>ευρυζωνικών</w:t>
      </w:r>
      <w:proofErr w:type="spellEnd"/>
      <w:r>
        <w:rPr>
          <w:rFonts w:eastAsia="Times New Roman"/>
          <w:szCs w:val="24"/>
        </w:rPr>
        <w:t xml:space="preserve"> δικτύων πολύ υψηλών ταχυτήτων και κυρίως </w:t>
      </w:r>
      <w:r>
        <w:rPr>
          <w:rFonts w:eastAsia="Times New Roman"/>
          <w:szCs w:val="24"/>
        </w:rPr>
        <w:t xml:space="preserve">των δικτύων οπτικών ινών που θα φτάνουν μέχρι τα κτήρια και τα σπίτια, καθώς και τη μείωση του κόστους των τηλεπικοινωνιακών δικτύων νέας γενιάς. </w:t>
      </w:r>
    </w:p>
    <w:p w14:paraId="4CED9136"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Η παροχή καλύτερης </w:t>
      </w:r>
      <w:proofErr w:type="spellStart"/>
      <w:r>
        <w:rPr>
          <w:rFonts w:eastAsia="Times New Roman"/>
          <w:szCs w:val="24"/>
        </w:rPr>
        <w:t>ευρυζωνικής</w:t>
      </w:r>
      <w:proofErr w:type="spellEnd"/>
      <w:r>
        <w:rPr>
          <w:rFonts w:eastAsia="Times New Roman"/>
          <w:szCs w:val="24"/>
        </w:rPr>
        <w:t xml:space="preserve"> κάλυψης καθώς και η μείωση του κόστους εγκαταστάσεων </w:t>
      </w:r>
      <w:proofErr w:type="spellStart"/>
      <w:r>
        <w:rPr>
          <w:rFonts w:eastAsia="Times New Roman"/>
          <w:szCs w:val="24"/>
        </w:rPr>
        <w:t>υψίρρυθμων</w:t>
      </w:r>
      <w:proofErr w:type="spellEnd"/>
      <w:r>
        <w:rPr>
          <w:rFonts w:eastAsia="Times New Roman"/>
          <w:szCs w:val="24"/>
        </w:rPr>
        <w:t xml:space="preserve"> δικτύων ηλεκτρ</w:t>
      </w:r>
      <w:r>
        <w:rPr>
          <w:rFonts w:eastAsia="Times New Roman"/>
          <w:szCs w:val="24"/>
        </w:rPr>
        <w:t>ονικών επικοινωνιών σε όλη την επικράτεια της Ένωσης</w:t>
      </w:r>
      <w:r>
        <w:rPr>
          <w:rFonts w:eastAsia="Times New Roman"/>
          <w:szCs w:val="24"/>
        </w:rPr>
        <w:t>,</w:t>
      </w:r>
      <w:r>
        <w:rPr>
          <w:rFonts w:eastAsia="Times New Roman"/>
          <w:szCs w:val="24"/>
        </w:rPr>
        <w:t xml:space="preserve"> είναι σαφές πως συμβάλλει στον σωστό προγραμματισμό και συντονισμό έργων, στη μείωση του διοικητικού φόρτου και στη </w:t>
      </w:r>
      <w:proofErr w:type="spellStart"/>
      <w:r>
        <w:rPr>
          <w:rFonts w:eastAsia="Times New Roman"/>
          <w:szCs w:val="24"/>
        </w:rPr>
        <w:t>ψηφιοποίηση</w:t>
      </w:r>
      <w:proofErr w:type="spellEnd"/>
      <w:r>
        <w:rPr>
          <w:rFonts w:eastAsia="Times New Roman"/>
          <w:szCs w:val="24"/>
        </w:rPr>
        <w:t xml:space="preserve"> του δημοσίου τομέα, ένα ζητούμενο με όλο και μεγαλύτερη ένταση τα τελευταί</w:t>
      </w:r>
      <w:r>
        <w:rPr>
          <w:rFonts w:eastAsia="Times New Roman"/>
          <w:szCs w:val="24"/>
        </w:rPr>
        <w:t xml:space="preserve">α χρόνια. </w:t>
      </w:r>
    </w:p>
    <w:p w14:paraId="4CED9137"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Βέβαια </w:t>
      </w:r>
      <w:proofErr w:type="spellStart"/>
      <w:r>
        <w:rPr>
          <w:rFonts w:eastAsia="Times New Roman"/>
          <w:szCs w:val="24"/>
        </w:rPr>
        <w:t>συνεπακολούθως</w:t>
      </w:r>
      <w:proofErr w:type="spellEnd"/>
      <w:r>
        <w:rPr>
          <w:rFonts w:eastAsia="Times New Roman"/>
          <w:szCs w:val="24"/>
        </w:rPr>
        <w:t xml:space="preserve"> θα φέρει, πέρα από τη μείωση των δαπανών για τη δημόσια διοίκηση, την παροχή πιο αποτελεσματικών υπηρεσιών προς τους πολίτες, ψηφιακό αποτέλεσμα </w:t>
      </w:r>
      <w:proofErr w:type="spellStart"/>
      <w:r>
        <w:rPr>
          <w:rFonts w:eastAsia="Times New Roman"/>
          <w:szCs w:val="24"/>
        </w:rPr>
        <w:t>μόχλευσης</w:t>
      </w:r>
      <w:proofErr w:type="spellEnd"/>
      <w:r>
        <w:rPr>
          <w:rFonts w:eastAsia="Times New Roman"/>
          <w:szCs w:val="24"/>
        </w:rPr>
        <w:t xml:space="preserve"> σε όλους τους τομείς της οικονομίας. </w:t>
      </w:r>
    </w:p>
    <w:p w14:paraId="4CED9138"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Στρατηγικό υπόβαθρο του σχεδίο</w:t>
      </w:r>
      <w:r>
        <w:rPr>
          <w:rFonts w:eastAsia="Times New Roman"/>
          <w:szCs w:val="24"/>
        </w:rPr>
        <w:t xml:space="preserve">υ νόμου αποτελεί η </w:t>
      </w:r>
      <w:r>
        <w:rPr>
          <w:rFonts w:eastAsia="Times New Roman"/>
          <w:szCs w:val="24"/>
        </w:rPr>
        <w:t>Ε</w:t>
      </w:r>
      <w:r>
        <w:rPr>
          <w:rFonts w:eastAsia="Times New Roman"/>
          <w:szCs w:val="24"/>
        </w:rPr>
        <w:t xml:space="preserve">θνική </w:t>
      </w:r>
      <w:r>
        <w:rPr>
          <w:rFonts w:eastAsia="Times New Roman"/>
          <w:szCs w:val="24"/>
        </w:rPr>
        <w:t>Ψ</w:t>
      </w:r>
      <w:r>
        <w:rPr>
          <w:rFonts w:eastAsia="Times New Roman"/>
          <w:szCs w:val="24"/>
        </w:rPr>
        <w:t xml:space="preserve">ηφιακή </w:t>
      </w:r>
      <w:r>
        <w:rPr>
          <w:rFonts w:eastAsia="Times New Roman"/>
          <w:szCs w:val="24"/>
        </w:rPr>
        <w:t>Σ</w:t>
      </w:r>
      <w:r>
        <w:rPr>
          <w:rFonts w:eastAsia="Times New Roman"/>
          <w:szCs w:val="24"/>
        </w:rPr>
        <w:t xml:space="preserve">τρατηγική 2016-2021 της Γενικής Γραμματείας Ψηφιακής Πολιτικής του Υπουργείου Ψηφιακής Πολιτικής, Τηλεπικοινωνιών και Ενημέρωσης, που περιλαμβάνει και το Εθνικό Σχέδιο </w:t>
      </w:r>
      <w:proofErr w:type="spellStart"/>
      <w:r>
        <w:rPr>
          <w:rFonts w:eastAsia="Times New Roman"/>
          <w:szCs w:val="24"/>
        </w:rPr>
        <w:t>Ευρυζωνικής</w:t>
      </w:r>
      <w:proofErr w:type="spellEnd"/>
      <w:r>
        <w:rPr>
          <w:rFonts w:eastAsia="Times New Roman"/>
          <w:szCs w:val="24"/>
        </w:rPr>
        <w:t xml:space="preserve"> Πρόσβασης Επόμενης Γενιάς 2014-2020 της Γ</w:t>
      </w:r>
      <w:r>
        <w:rPr>
          <w:rFonts w:eastAsia="Times New Roman"/>
          <w:szCs w:val="24"/>
        </w:rPr>
        <w:t xml:space="preserve">ενικής Γραμματείας Τηλεπικοινωνιών, το οποίο εκπονήθηκε το καλοκαίρι του 2015. </w:t>
      </w:r>
    </w:p>
    <w:p w14:paraId="4CED9139"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Για εμάς, ωστόσο, είναι απαραίτητο το Εθνικό Σχέδιο </w:t>
      </w:r>
      <w:proofErr w:type="spellStart"/>
      <w:r>
        <w:rPr>
          <w:rFonts w:eastAsia="Times New Roman"/>
          <w:szCs w:val="24"/>
        </w:rPr>
        <w:t>Ευρυζωνικής</w:t>
      </w:r>
      <w:proofErr w:type="spellEnd"/>
      <w:r>
        <w:rPr>
          <w:rFonts w:eastAsia="Times New Roman"/>
          <w:szCs w:val="24"/>
        </w:rPr>
        <w:t xml:space="preserve"> Πρόσβασης να </w:t>
      </w:r>
      <w:proofErr w:type="spellStart"/>
      <w:r>
        <w:rPr>
          <w:rFonts w:eastAsia="Times New Roman"/>
          <w:szCs w:val="24"/>
        </w:rPr>
        <w:t>επικαιροποιηθεί</w:t>
      </w:r>
      <w:proofErr w:type="spellEnd"/>
      <w:r>
        <w:rPr>
          <w:rFonts w:eastAsia="Times New Roman"/>
          <w:szCs w:val="24"/>
        </w:rPr>
        <w:t>, γιατί η ΕΠΣ είναι ένα θεωρητικό προγραμματικό σχέδιο δράσης, το οποίο στην ουσία μ</w:t>
      </w:r>
      <w:r>
        <w:rPr>
          <w:rFonts w:eastAsia="Times New Roman"/>
          <w:szCs w:val="24"/>
        </w:rPr>
        <w:t xml:space="preserve">όνο αποτυπώνει τη στρατηγική του ΕΣΠΑ. Δεν έχει, δηλαδή, επιχειρησιακό πλάνο οργάνωσης, εφαρμογής και αξιολόγησης των πολιτικών. </w:t>
      </w:r>
    </w:p>
    <w:p w14:paraId="4CED913A"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Η Ελλάδα, όμως, χρειάζεται να γίνει απολύτως ψηφιακή σε όλους τους τομείς και ειδικά στους κρίσιμους, με πρώτον απ’ όλους </w:t>
      </w:r>
      <w:r>
        <w:rPr>
          <w:rFonts w:eastAsia="Times New Roman"/>
          <w:szCs w:val="24"/>
        </w:rPr>
        <w:t>βεβαίως τη διοίκηση, διότι δεν πρέπει να ξεχνάμε</w:t>
      </w:r>
      <w:r>
        <w:rPr>
          <w:rFonts w:eastAsia="Times New Roman"/>
          <w:szCs w:val="24"/>
        </w:rPr>
        <w:t>,</w:t>
      </w:r>
      <w:r>
        <w:rPr>
          <w:rFonts w:eastAsia="Times New Roman"/>
          <w:szCs w:val="24"/>
        </w:rPr>
        <w:t xml:space="preserve"> πως η τεχνολογία από μόνη της λειτουργεί με πολύ χαμηλότερο κόστος από οποιαδήποτε άλλη μορφή συνδιαλλαγής και απαλλάσσει από πάρα πολλές παρενέργειες</w:t>
      </w:r>
      <w:r>
        <w:rPr>
          <w:rFonts w:eastAsia="Times New Roman"/>
          <w:szCs w:val="24"/>
        </w:rPr>
        <w:t>,</w:t>
      </w:r>
      <w:r>
        <w:rPr>
          <w:rFonts w:eastAsia="Times New Roman"/>
          <w:szCs w:val="24"/>
        </w:rPr>
        <w:t xml:space="preserve"> που ως κακοήθειες έχουμε δει να αναπτύσσονται τα τελευ</w:t>
      </w:r>
      <w:r>
        <w:rPr>
          <w:rFonts w:eastAsia="Times New Roman"/>
          <w:szCs w:val="24"/>
        </w:rPr>
        <w:t xml:space="preserve">ταία χρόνια έντονα στη δημόσια ζωή. </w:t>
      </w:r>
      <w:r>
        <w:rPr>
          <w:rFonts w:eastAsia="Times New Roman"/>
          <w:szCs w:val="24"/>
        </w:rPr>
        <w:lastRenderedPageBreak/>
        <w:t>Η εξυπηρέτηση από απόσταση που προσφέρει η τεχνολογία</w:t>
      </w:r>
      <w:r>
        <w:rPr>
          <w:rFonts w:eastAsia="Times New Roman"/>
          <w:szCs w:val="24"/>
        </w:rPr>
        <w:t>,</w:t>
      </w:r>
      <w:r>
        <w:rPr>
          <w:rFonts w:eastAsia="Times New Roman"/>
          <w:szCs w:val="24"/>
        </w:rPr>
        <w:t xml:space="preserve"> είναι αρωγός στα μειωμένα κονδύλια με τα οποία είμαστε υποχρεωμένοι να ζήσουμε από εδώ και πέρα. </w:t>
      </w:r>
    </w:p>
    <w:p w14:paraId="4CED913B" w14:textId="77777777" w:rsidR="00807BFC" w:rsidRDefault="003B0973">
      <w:pPr>
        <w:spacing w:line="600" w:lineRule="auto"/>
        <w:ind w:firstLine="720"/>
        <w:contextualSpacing/>
        <w:jc w:val="both"/>
        <w:rPr>
          <w:rFonts w:eastAsia="Times New Roman"/>
          <w:szCs w:val="24"/>
        </w:rPr>
      </w:pPr>
      <w:proofErr w:type="spellStart"/>
      <w:r>
        <w:rPr>
          <w:rFonts w:eastAsia="Times New Roman"/>
          <w:szCs w:val="24"/>
        </w:rPr>
        <w:t>Συνεπακολούθως</w:t>
      </w:r>
      <w:proofErr w:type="spellEnd"/>
      <w:r>
        <w:rPr>
          <w:rFonts w:eastAsia="Times New Roman"/>
          <w:szCs w:val="24"/>
        </w:rPr>
        <w:t xml:space="preserve"> η αποτελεσματικότητα της οδηγίας που εισάγουμε σήμερ</w:t>
      </w:r>
      <w:r>
        <w:rPr>
          <w:rFonts w:eastAsia="Times New Roman"/>
          <w:szCs w:val="24"/>
        </w:rPr>
        <w:t xml:space="preserve">α στο </w:t>
      </w:r>
      <w:r>
        <w:rPr>
          <w:rFonts w:eastAsia="Times New Roman"/>
          <w:szCs w:val="24"/>
        </w:rPr>
        <w:t>Ε</w:t>
      </w:r>
      <w:r>
        <w:rPr>
          <w:rFonts w:eastAsia="Times New Roman"/>
          <w:szCs w:val="24"/>
        </w:rPr>
        <w:t xml:space="preserve">θνικό μας </w:t>
      </w:r>
      <w:r>
        <w:rPr>
          <w:rFonts w:eastAsia="Times New Roman"/>
          <w:szCs w:val="24"/>
        </w:rPr>
        <w:t>Δ</w:t>
      </w:r>
      <w:r>
        <w:rPr>
          <w:rFonts w:eastAsia="Times New Roman"/>
          <w:szCs w:val="24"/>
        </w:rPr>
        <w:t>ίκαιο</w:t>
      </w:r>
      <w:r>
        <w:rPr>
          <w:rFonts w:eastAsia="Times New Roman"/>
          <w:szCs w:val="24"/>
        </w:rPr>
        <w:t>,</w:t>
      </w:r>
      <w:r>
        <w:rPr>
          <w:rFonts w:eastAsia="Times New Roman"/>
          <w:szCs w:val="24"/>
        </w:rPr>
        <w:t xml:space="preserve"> θα έχει αξία μόνο αν εφαρμοστεί στο σύνολό της, διότι ως έχει, ως κανονιστικό περίγραμμα, δεν συνιστά αυτούσια και ολοκληρωμένη πολιτική. </w:t>
      </w:r>
    </w:p>
    <w:p w14:paraId="4CED913C"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Το «Παράρτημα Χ» επιχειρεί μεν να συμπυκνώσει ως </w:t>
      </w:r>
      <w:proofErr w:type="spellStart"/>
      <w:r>
        <w:rPr>
          <w:rFonts w:eastAsia="Times New Roman"/>
          <w:szCs w:val="24"/>
        </w:rPr>
        <w:t>υπερσύνολο</w:t>
      </w:r>
      <w:proofErr w:type="spellEnd"/>
      <w:r>
        <w:rPr>
          <w:rFonts w:eastAsia="Times New Roman"/>
          <w:szCs w:val="24"/>
        </w:rPr>
        <w:t xml:space="preserve"> τις βασικές παραμέτρους της </w:t>
      </w:r>
      <w:r>
        <w:rPr>
          <w:rFonts w:eastAsia="Times New Roman"/>
          <w:szCs w:val="24"/>
        </w:rPr>
        <w:t>ο</w:t>
      </w:r>
      <w:r>
        <w:rPr>
          <w:rFonts w:eastAsia="Times New Roman"/>
          <w:szCs w:val="24"/>
        </w:rPr>
        <w:t>δηγ</w:t>
      </w:r>
      <w:r>
        <w:rPr>
          <w:rFonts w:eastAsia="Times New Roman"/>
          <w:szCs w:val="24"/>
        </w:rPr>
        <w:t xml:space="preserve">ίας, όμως απαιτείται ένας πρακτικός καταστατικός οδηγός εφαρμογής με πλήρη αποτύπωση των μέτρων σε αντιστοίχιση με θεσμικές αρμοδιότητες. </w:t>
      </w:r>
    </w:p>
    <w:p w14:paraId="4CED913D" w14:textId="77777777" w:rsidR="00807BFC" w:rsidRDefault="003B0973">
      <w:pPr>
        <w:spacing w:line="600" w:lineRule="auto"/>
        <w:ind w:firstLine="720"/>
        <w:contextualSpacing/>
        <w:jc w:val="both"/>
        <w:rPr>
          <w:rFonts w:eastAsia="Times New Roman"/>
          <w:szCs w:val="24"/>
        </w:rPr>
      </w:pPr>
      <w:r>
        <w:rPr>
          <w:rFonts w:eastAsia="Times New Roman"/>
          <w:szCs w:val="24"/>
        </w:rPr>
        <w:t>Εμείς, το Ποτάμι, υπερψηφίζουμε το παρόν νομοσχέδιο και θα τοποθετηθούμε στη συνέχεια και δι</w:t>
      </w:r>
      <w:r>
        <w:rPr>
          <w:rFonts w:eastAsia="Times New Roman"/>
          <w:szCs w:val="24"/>
        </w:rPr>
        <w:t>ά</w:t>
      </w:r>
      <w:r>
        <w:rPr>
          <w:rFonts w:eastAsia="Times New Roman"/>
          <w:szCs w:val="24"/>
        </w:rPr>
        <w:t xml:space="preserve"> του </w:t>
      </w:r>
      <w:r>
        <w:rPr>
          <w:rFonts w:eastAsia="Times New Roman"/>
          <w:szCs w:val="24"/>
        </w:rPr>
        <w:t>Κ</w:t>
      </w:r>
      <w:r>
        <w:rPr>
          <w:rFonts w:eastAsia="Times New Roman"/>
          <w:szCs w:val="24"/>
        </w:rPr>
        <w:t>οινοβουλευτικού μα</w:t>
      </w:r>
      <w:r>
        <w:rPr>
          <w:rFonts w:eastAsia="Times New Roman"/>
          <w:szCs w:val="24"/>
        </w:rPr>
        <w:t xml:space="preserve">ς </w:t>
      </w:r>
      <w:r>
        <w:rPr>
          <w:rFonts w:eastAsia="Times New Roman"/>
          <w:szCs w:val="24"/>
        </w:rPr>
        <w:t>Ε</w:t>
      </w:r>
      <w:r>
        <w:rPr>
          <w:rFonts w:eastAsia="Times New Roman"/>
          <w:szCs w:val="24"/>
        </w:rPr>
        <w:t xml:space="preserve">κπροσώπου στις τροπολογίες. </w:t>
      </w:r>
    </w:p>
    <w:p w14:paraId="4CED913E"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Σας ευχαριστώ. </w:t>
      </w:r>
    </w:p>
    <w:p w14:paraId="4CED913F" w14:textId="77777777" w:rsidR="00807BFC" w:rsidRDefault="003B0973">
      <w:pPr>
        <w:spacing w:line="600" w:lineRule="auto"/>
        <w:ind w:firstLine="720"/>
        <w:contextualSpacing/>
        <w:jc w:val="center"/>
        <w:rPr>
          <w:rFonts w:eastAsia="Times New Roman"/>
          <w:szCs w:val="24"/>
        </w:rPr>
      </w:pPr>
      <w:r>
        <w:rPr>
          <w:rFonts w:eastAsia="Times New Roman"/>
          <w:szCs w:val="24"/>
        </w:rPr>
        <w:t>(Χειροκροτήματα)</w:t>
      </w:r>
    </w:p>
    <w:p w14:paraId="4CED9140"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Κυρίες και κύριοι συνάδελφοι, έχω την τιμή να ανακοινώσω στο Σώμα ότι τη </w:t>
      </w:r>
      <w:r>
        <w:rPr>
          <w:rFonts w:eastAsia="Times New Roman"/>
          <w:szCs w:val="24"/>
        </w:rPr>
        <w:lastRenderedPageBreak/>
        <w:t>συνεδρίασή μας παρακολουθούν από τα άνω δυτικά θεωρία, αφού προηγουμένως ενημερώθηκαν</w:t>
      </w:r>
      <w:r>
        <w:rPr>
          <w:rFonts w:eastAsia="Times New Roman"/>
          <w:szCs w:val="24"/>
        </w:rPr>
        <w:t xml:space="preserve"> για την ιστορία του κτηρίου και τον τρόπο οργάνωσης και λειτουργίας της Βουλής, τριάντα μαθήτριες και μαθητές και δύο εκπαιδευτικοί συνοδοί τους από το 1</w:t>
      </w:r>
      <w:r>
        <w:rPr>
          <w:rFonts w:eastAsia="Times New Roman"/>
          <w:szCs w:val="24"/>
          <w:vertAlign w:val="superscript"/>
        </w:rPr>
        <w:t>ο</w:t>
      </w:r>
      <w:r>
        <w:rPr>
          <w:rFonts w:eastAsia="Times New Roman"/>
          <w:szCs w:val="24"/>
        </w:rPr>
        <w:t xml:space="preserve"> Γυμνάσιο Ελευθερίου Βενιζέλου Χανίων.</w:t>
      </w:r>
    </w:p>
    <w:p w14:paraId="4CED9141" w14:textId="77777777" w:rsidR="00807BFC" w:rsidRDefault="003B0973">
      <w:pPr>
        <w:spacing w:line="600" w:lineRule="auto"/>
        <w:ind w:firstLine="720"/>
        <w:contextualSpacing/>
        <w:rPr>
          <w:rFonts w:eastAsia="Times New Roman"/>
          <w:szCs w:val="24"/>
        </w:rPr>
      </w:pPr>
      <w:r>
        <w:rPr>
          <w:rFonts w:eastAsia="Times New Roman"/>
          <w:szCs w:val="24"/>
        </w:rPr>
        <w:t>Η Βουλή σάς καλωσορίζει.</w:t>
      </w:r>
    </w:p>
    <w:p w14:paraId="4CED9142" w14:textId="77777777" w:rsidR="00807BFC" w:rsidRDefault="003B0973">
      <w:pPr>
        <w:spacing w:line="600" w:lineRule="auto"/>
        <w:ind w:firstLine="720"/>
        <w:contextualSpacing/>
        <w:jc w:val="center"/>
        <w:rPr>
          <w:rFonts w:eastAsia="Times New Roman"/>
          <w:szCs w:val="24"/>
        </w:rPr>
      </w:pPr>
      <w:r>
        <w:rPr>
          <w:rFonts w:eastAsia="Times New Roman"/>
          <w:szCs w:val="24"/>
        </w:rPr>
        <w:t>(Χειροκροτήματα απ’ όλες τις πτέρυγες</w:t>
      </w:r>
      <w:r>
        <w:rPr>
          <w:rFonts w:eastAsia="Times New Roman"/>
          <w:szCs w:val="24"/>
        </w:rPr>
        <w:t xml:space="preserve"> της Βουλής)</w:t>
      </w:r>
    </w:p>
    <w:p w14:paraId="4CED9143" w14:textId="77777777" w:rsidR="00807BFC" w:rsidRDefault="003B0973">
      <w:pPr>
        <w:spacing w:line="600" w:lineRule="auto"/>
        <w:ind w:firstLine="720"/>
        <w:contextualSpacing/>
        <w:jc w:val="both"/>
        <w:rPr>
          <w:rFonts w:eastAsia="Times New Roman"/>
          <w:szCs w:val="24"/>
        </w:rPr>
      </w:pPr>
      <w:r>
        <w:rPr>
          <w:rFonts w:eastAsia="Times New Roman"/>
          <w:szCs w:val="24"/>
        </w:rPr>
        <w:t>Κύριε Υπουργέ, έφυγε η κ</w:t>
      </w:r>
      <w:r>
        <w:rPr>
          <w:rFonts w:eastAsia="Times New Roman"/>
          <w:szCs w:val="24"/>
        </w:rPr>
        <w:t>.</w:t>
      </w:r>
      <w:r>
        <w:rPr>
          <w:rFonts w:eastAsia="Times New Roman"/>
          <w:szCs w:val="24"/>
        </w:rPr>
        <w:t xml:space="preserve"> </w:t>
      </w:r>
      <w:proofErr w:type="spellStart"/>
      <w:r>
        <w:rPr>
          <w:rFonts w:eastAsia="Times New Roman"/>
          <w:szCs w:val="24"/>
        </w:rPr>
        <w:t>Κονιόρδου</w:t>
      </w:r>
      <w:proofErr w:type="spellEnd"/>
      <w:r>
        <w:rPr>
          <w:rFonts w:eastAsia="Times New Roman"/>
          <w:szCs w:val="24"/>
        </w:rPr>
        <w:t xml:space="preserve">; Είχα σκοπό να της δώσω τον λόγο για να μην την καθυστερούμε, για να μιλήσει για την τροπολογία και να φύγει. </w:t>
      </w:r>
    </w:p>
    <w:p w14:paraId="4CED9144"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Να την ειδοποιήσο</w:t>
      </w:r>
      <w:r>
        <w:rPr>
          <w:rFonts w:eastAsia="Times New Roman"/>
          <w:szCs w:val="24"/>
        </w:rPr>
        <w:t xml:space="preserve">υμε. </w:t>
      </w:r>
    </w:p>
    <w:p w14:paraId="4CED9145" w14:textId="77777777" w:rsidR="00807BFC" w:rsidRDefault="003B0973">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Ελάτε να μιλήσετε εσείς και θα της δώσω τον λόγο αμέσως μετά εφόσον το επιθυμεί, για να μη χάνουμε χρόνο. Πάμε καλά. Άρα στην ώρα που σας είπα</w:t>
      </w:r>
      <w:r>
        <w:rPr>
          <w:rFonts w:eastAsia="Times New Roman"/>
          <w:szCs w:val="24"/>
        </w:rPr>
        <w:t>,</w:t>
      </w:r>
      <w:r>
        <w:rPr>
          <w:rFonts w:eastAsia="Times New Roman"/>
          <w:szCs w:val="24"/>
        </w:rPr>
        <w:t xml:space="preserve"> θα έχουμε τελειώσει. </w:t>
      </w:r>
    </w:p>
    <w:p w14:paraId="4CED9146" w14:textId="77777777" w:rsidR="00807BFC" w:rsidRDefault="003B0973">
      <w:pPr>
        <w:spacing w:line="600" w:lineRule="auto"/>
        <w:ind w:firstLine="720"/>
        <w:contextualSpacing/>
        <w:jc w:val="both"/>
        <w:rPr>
          <w:rFonts w:eastAsia="Times New Roman"/>
          <w:szCs w:val="24"/>
        </w:rPr>
      </w:pPr>
      <w:r>
        <w:rPr>
          <w:rFonts w:eastAsia="Times New Roman"/>
          <w:szCs w:val="24"/>
        </w:rPr>
        <w:t>Έχετε τον λόγο να κάνετε την τοποθέτησή σας για την</w:t>
      </w:r>
      <w:r>
        <w:rPr>
          <w:rFonts w:eastAsia="Times New Roman"/>
          <w:szCs w:val="24"/>
        </w:rPr>
        <w:t xml:space="preserve"> υπουργική τροπολογία και η κ</w:t>
      </w:r>
      <w:r>
        <w:rPr>
          <w:rFonts w:eastAsia="Times New Roman"/>
          <w:szCs w:val="24"/>
        </w:rPr>
        <w:t>.</w:t>
      </w:r>
      <w:r>
        <w:rPr>
          <w:rFonts w:eastAsia="Times New Roman"/>
          <w:szCs w:val="24"/>
        </w:rPr>
        <w:t xml:space="preserve"> </w:t>
      </w:r>
      <w:proofErr w:type="spellStart"/>
      <w:r>
        <w:rPr>
          <w:rFonts w:eastAsia="Times New Roman"/>
          <w:szCs w:val="24"/>
        </w:rPr>
        <w:t>Κονιόρδου</w:t>
      </w:r>
      <w:proofErr w:type="spellEnd"/>
      <w:r>
        <w:rPr>
          <w:rFonts w:eastAsia="Times New Roman"/>
          <w:szCs w:val="24"/>
        </w:rPr>
        <w:t xml:space="preserve"> θα κάνει τη δική της μετά. Ξεκινήστε.</w:t>
      </w:r>
    </w:p>
    <w:p w14:paraId="4CED9147" w14:textId="77777777" w:rsidR="00807BFC" w:rsidRDefault="003B0973">
      <w:pPr>
        <w:spacing w:line="600" w:lineRule="auto"/>
        <w:ind w:firstLine="720"/>
        <w:contextualSpacing/>
        <w:jc w:val="both"/>
        <w:rPr>
          <w:rFonts w:eastAsia="Times New Roman"/>
          <w:szCs w:val="24"/>
        </w:rPr>
      </w:pPr>
      <w:r>
        <w:rPr>
          <w:rFonts w:eastAsia="Times New Roman"/>
          <w:b/>
          <w:szCs w:val="24"/>
        </w:rPr>
        <w:lastRenderedPageBreak/>
        <w:t xml:space="preserve">ΝΙΚΟΛΑΟΣ ΠΑΠΠΑΣ (Υπουργός Ψηφιακής Πολιτικής, Τηλεπικοινωνιών και Ενημέρωσης): </w:t>
      </w:r>
      <w:r>
        <w:rPr>
          <w:rFonts w:eastAsia="Times New Roman"/>
          <w:szCs w:val="24"/>
        </w:rPr>
        <w:t xml:space="preserve">Κύριε Πρόεδρε, να μιλήσω για την υπουργική τροπολογία μόνο; </w:t>
      </w:r>
    </w:p>
    <w:p w14:paraId="4CED9148"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Να μ</w:t>
      </w:r>
      <w:r>
        <w:rPr>
          <w:rFonts w:eastAsia="Times New Roman"/>
          <w:szCs w:val="24"/>
        </w:rPr>
        <w:t>ιλήσετε για το νομοσχέδιο και στο τέλος, εφόσον θέλετε, μιλάτε και για την τροπολογία, επειδή τοποθετήθηκαν κάποιοι συνάδελφοι.</w:t>
      </w:r>
    </w:p>
    <w:p w14:paraId="4CED9149"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Νομίζω –και παίρνω αφορμή να το πω αυτό επειδή συ</w:t>
      </w:r>
      <w:r>
        <w:rPr>
          <w:rFonts w:eastAsia="Times New Roman"/>
          <w:szCs w:val="24"/>
        </w:rPr>
        <w:t>ζητάμε ένα νομοσχέδιο το οποίο έχει ευρύτατη στήριξη- ότι οι καλές κοινοβουλευτικές σχέσεις προϋποθέτουν και μία συνεννόηση ως προς το εξής: Είδα εδώ μία τακτική η οποία λέει: «Συμφωνώ με το νομοσχέδιο αλλά θα σας πω άλλα με τα οποία διαφωνώ». Δεν χρειάζετ</w:t>
      </w:r>
      <w:r>
        <w:rPr>
          <w:rFonts w:eastAsia="Times New Roman"/>
          <w:szCs w:val="24"/>
        </w:rPr>
        <w:t>αι, νομίζω ότι αυτό τώρα υπηρετεί μία πολιτική σκοπιμότητα</w:t>
      </w:r>
      <w:r>
        <w:rPr>
          <w:rFonts w:eastAsia="Times New Roman"/>
          <w:szCs w:val="24"/>
        </w:rPr>
        <w:t>,</w:t>
      </w:r>
      <w:r>
        <w:rPr>
          <w:rFonts w:eastAsia="Times New Roman"/>
          <w:szCs w:val="24"/>
        </w:rPr>
        <w:t xml:space="preserve"> η οποία έχει πάρα πολύ μικρό ορίζοντα. Δεν μιλάω για τα γενικά πολιτικά ζητήματα. Μιλάω για θέματα της αρμοδιότητας του Υπουργείου μου, τα οποία, όμως, είναι εκτός της ύλης του νομοσχέδιου που ψηφ</w:t>
      </w:r>
      <w:r>
        <w:rPr>
          <w:rFonts w:eastAsia="Times New Roman"/>
          <w:szCs w:val="24"/>
        </w:rPr>
        <w:t xml:space="preserve">ίζουμε και στα οποία αντιπολιτευτικές φωνές αναφέρθηκαν εκτενώς. </w:t>
      </w:r>
    </w:p>
    <w:p w14:paraId="4CED914A"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Θέλω τώρα να πω για το ζήτημα της διαπραγμάτευσης, στο οποίο αναφέρθηκαν διεξοδικά και η κ</w:t>
      </w:r>
      <w:r>
        <w:rPr>
          <w:rFonts w:eastAsia="Times New Roman"/>
          <w:szCs w:val="24"/>
        </w:rPr>
        <w:t>.</w:t>
      </w:r>
      <w:r>
        <w:rPr>
          <w:rFonts w:eastAsia="Times New Roman"/>
          <w:szCs w:val="24"/>
        </w:rPr>
        <w:t xml:space="preserve"> Ασημακοπούλου και ο κ. Μανιάτης. Κατηγορηθήκαμε εμείς ότι έχουμε –λέει- το πρόσωπο του Ιανού. Πρόκ</w:t>
      </w:r>
      <w:r>
        <w:rPr>
          <w:rFonts w:eastAsia="Times New Roman"/>
          <w:szCs w:val="24"/>
        </w:rPr>
        <w:t xml:space="preserve">ειται για την πλήρη αντιστροφή της πραγματικότητας. Εκστομίστηκε αυτή η κριτική από κόμματα τα οποία, την ίδια στιγμή που μας λένε «υπογράψτε όπως-όπως», μας λένε ότι είναι και επώδυνα τα μέτρα. </w:t>
      </w:r>
    </w:p>
    <w:p w14:paraId="4CED914B" w14:textId="77777777" w:rsidR="00807BFC" w:rsidRDefault="003B0973">
      <w:pPr>
        <w:spacing w:line="600" w:lineRule="auto"/>
        <w:ind w:firstLine="720"/>
        <w:contextualSpacing/>
        <w:jc w:val="both"/>
        <w:rPr>
          <w:rFonts w:eastAsia="Times New Roman"/>
          <w:szCs w:val="24"/>
        </w:rPr>
      </w:pPr>
      <w:r>
        <w:rPr>
          <w:rFonts w:eastAsia="Times New Roman"/>
          <w:szCs w:val="24"/>
        </w:rPr>
        <w:t>Ο κ. Μανιάτης είπε ότι «ο Τσίπρας θα φέρει και το επόμενο μν</w:t>
      </w:r>
      <w:r>
        <w:rPr>
          <w:rFonts w:eastAsia="Times New Roman"/>
          <w:szCs w:val="24"/>
        </w:rPr>
        <w:t>ημόνιο». Επόμενο μνημόνιο θα είχε φέρει ο Τσίπρας, κύριοι της Δημοκρατικής Συμπαράταξης, εάν υπέγραφε όταν φωνάζατε κι εσείς και άλλοι «υπογράψτε, υπογράψτε», ενώ στο τραπέζι ήταν οι μονομερείς απαιτήσεις του Διεθνούς Νομισματικού Ταμείου για 4,5 δισεκατομ</w:t>
      </w:r>
      <w:r>
        <w:rPr>
          <w:rFonts w:eastAsia="Times New Roman"/>
          <w:szCs w:val="24"/>
        </w:rPr>
        <w:t xml:space="preserve">μύρια μέτρα. Διανύσαμε μια απόσταση από την απαίτηση για έξτρα λιτότητα μέχρι το μηδενικό δημοσιονομικό αποτέλεσμα. Όταν, όμως, η απαίτηση ήταν έξτρα λιτότητα, μας ζητούσατε να υπογράψουμε.  </w:t>
      </w:r>
    </w:p>
    <w:p w14:paraId="4CED914C" w14:textId="77777777" w:rsidR="00807BFC" w:rsidRDefault="003B0973">
      <w:pPr>
        <w:spacing w:line="600" w:lineRule="auto"/>
        <w:ind w:firstLine="720"/>
        <w:contextualSpacing/>
        <w:jc w:val="both"/>
        <w:rPr>
          <w:rFonts w:eastAsia="Times New Roman"/>
          <w:szCs w:val="24"/>
        </w:rPr>
      </w:pPr>
      <w:r>
        <w:rPr>
          <w:rFonts w:eastAsia="Times New Roman"/>
          <w:szCs w:val="24"/>
        </w:rPr>
        <w:t>Άρα, λοιπόν, νομίζω ότι θα πρέπει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να κάτσετε και να</w:t>
      </w:r>
      <w:r>
        <w:rPr>
          <w:rFonts w:eastAsia="Times New Roman"/>
          <w:szCs w:val="24"/>
        </w:rPr>
        <w:t xml:space="preserve"> σκεφτείτε ειλικρινώς</w:t>
      </w:r>
      <w:r>
        <w:rPr>
          <w:rFonts w:eastAsia="Times New Roman"/>
          <w:szCs w:val="24"/>
        </w:rPr>
        <w:t>,</w:t>
      </w:r>
      <w:r>
        <w:rPr>
          <w:rFonts w:eastAsia="Times New Roman"/>
          <w:szCs w:val="24"/>
        </w:rPr>
        <w:t xml:space="preserve"> το πώς θα πολιτευτείτε από εδώ και μπρος, διότι η αξιολόγηση θα κλείσει και θα κλείσει με </w:t>
      </w:r>
      <w:r>
        <w:rPr>
          <w:rFonts w:eastAsia="Times New Roman"/>
          <w:szCs w:val="24"/>
        </w:rPr>
        <w:lastRenderedPageBreak/>
        <w:t>μηδενικό δημοσιονομικό αποτέλεσμα και είμαι βέβαιος ότι οι ακραίες φωνές οι οποίες λόγω πολιτικών σκοπιμοτήτων και μόνο καθυστερούν αυτή τη στι</w:t>
      </w:r>
      <w:r>
        <w:rPr>
          <w:rFonts w:eastAsia="Times New Roman"/>
          <w:szCs w:val="24"/>
        </w:rPr>
        <w:t xml:space="preserve">γμή τη διαπραγμάτευση, πολλές φορές προφασιζόμενοι πράγματα ανήκουστα, δεν θα επικρατήσουν.  </w:t>
      </w:r>
    </w:p>
    <w:p w14:paraId="4CED914D" w14:textId="77777777" w:rsidR="00807BFC" w:rsidRDefault="003B0973">
      <w:pPr>
        <w:spacing w:line="600" w:lineRule="auto"/>
        <w:ind w:firstLine="720"/>
        <w:contextualSpacing/>
        <w:jc w:val="both"/>
        <w:rPr>
          <w:rFonts w:eastAsia="Times New Roman"/>
          <w:szCs w:val="24"/>
        </w:rPr>
      </w:pPr>
      <w:r>
        <w:rPr>
          <w:rFonts w:eastAsia="Times New Roman"/>
          <w:szCs w:val="24"/>
        </w:rPr>
        <w:t>Φαίνεται ότι εγείρονται ζητήματα μέσα στην Ευρώπη και η συζήτηση γίνεται πιο πλούσια. Οποιοσδήποτε αυτή τη στιγμή λέει ότι είναι υπέρ της ιδέας ότι η χώρα αποτελε</w:t>
      </w:r>
      <w:r>
        <w:rPr>
          <w:rFonts w:eastAsia="Times New Roman"/>
          <w:szCs w:val="24"/>
        </w:rPr>
        <w:t xml:space="preserve">ί αναπόσπαστο κομμάτι της Ευρώπης, οφείλει να απαντά και στην ερώτηση: «Ποια Ευρώπη;». Δεν μπορεί να απογυμνώνεται ή να περνάει σε δεύτερη κατηγορία αυτή η συζήτηση. Αυτό είναι ο πυρήνας της Ευρώπης. </w:t>
      </w:r>
    </w:p>
    <w:p w14:paraId="4CED914E" w14:textId="77777777" w:rsidR="00807BFC" w:rsidRDefault="003B0973">
      <w:pPr>
        <w:spacing w:line="600" w:lineRule="auto"/>
        <w:ind w:firstLine="720"/>
        <w:contextualSpacing/>
        <w:jc w:val="both"/>
        <w:rPr>
          <w:rFonts w:eastAsia="Times New Roman"/>
          <w:szCs w:val="24"/>
        </w:rPr>
      </w:pPr>
      <w:r>
        <w:rPr>
          <w:rFonts w:eastAsia="Times New Roman"/>
          <w:szCs w:val="24"/>
        </w:rPr>
        <w:t>Χθες είχε στην «</w:t>
      </w:r>
      <w:r>
        <w:rPr>
          <w:rFonts w:eastAsia="Times New Roman"/>
          <w:szCs w:val="24"/>
          <w:lang w:val="en-US"/>
        </w:rPr>
        <w:t>Frankfurter</w:t>
      </w:r>
      <w:r>
        <w:rPr>
          <w:rFonts w:eastAsia="Times New Roman"/>
          <w:szCs w:val="24"/>
        </w:rPr>
        <w:t xml:space="preserve"> </w:t>
      </w:r>
      <w:proofErr w:type="spellStart"/>
      <w:r>
        <w:rPr>
          <w:rFonts w:eastAsia="Times New Roman"/>
          <w:szCs w:val="24"/>
          <w:lang w:val="en-US"/>
        </w:rPr>
        <w:t>Allgemeine</w:t>
      </w:r>
      <w:proofErr w:type="spellEnd"/>
      <w:r>
        <w:rPr>
          <w:rFonts w:eastAsia="Times New Roman"/>
          <w:szCs w:val="24"/>
        </w:rPr>
        <w:t xml:space="preserve"> </w:t>
      </w:r>
      <w:proofErr w:type="spellStart"/>
      <w:r>
        <w:rPr>
          <w:rFonts w:eastAsia="Times New Roman"/>
          <w:szCs w:val="24"/>
          <w:lang w:val="en-US"/>
        </w:rPr>
        <w:t>Zeitung</w:t>
      </w:r>
      <w:proofErr w:type="spellEnd"/>
      <w:r>
        <w:rPr>
          <w:rFonts w:eastAsia="Times New Roman"/>
          <w:szCs w:val="24"/>
        </w:rPr>
        <w:t>» ο κ. Γκ</w:t>
      </w:r>
      <w:r>
        <w:rPr>
          <w:rFonts w:eastAsia="Times New Roman"/>
          <w:szCs w:val="24"/>
        </w:rPr>
        <w:t>άμπριελ, ο Υπουργός Εξωτερικών της Γερμανίας, ένα άρθρο, όπου παρουσιάζει μία ιδέα</w:t>
      </w:r>
      <w:r>
        <w:rPr>
          <w:rFonts w:eastAsia="Times New Roman"/>
          <w:szCs w:val="24"/>
        </w:rPr>
        <w:t>,</w:t>
      </w:r>
      <w:r>
        <w:rPr>
          <w:rFonts w:eastAsia="Times New Roman"/>
          <w:szCs w:val="24"/>
        </w:rPr>
        <w:t xml:space="preserve"> η οποία σε σχέση με την προσέγγιση της κρίσης μέχρι τώρα, αποτελεί πάρα πολύ σοβαρή μετατόπιση. Έγραψε ο Γερμανός Υπουργός Εξωτερικών ότι η Γερμανία επωφελείται από τη συμμ</w:t>
      </w:r>
      <w:r>
        <w:rPr>
          <w:rFonts w:eastAsia="Times New Roman"/>
          <w:szCs w:val="24"/>
        </w:rPr>
        <w:t>ετοχή της στην Ευρωπαϊκή Ένωση. Δεν είναι η χώρα η οποία πληρώνει τους άλλους.</w:t>
      </w:r>
    </w:p>
    <w:p w14:paraId="4CED914F" w14:textId="77777777" w:rsidR="00807BFC" w:rsidRDefault="003B0973">
      <w:pPr>
        <w:spacing w:line="600" w:lineRule="auto"/>
        <w:ind w:firstLine="720"/>
        <w:contextualSpacing/>
        <w:jc w:val="both"/>
        <w:rPr>
          <w:rFonts w:eastAsia="Times New Roman"/>
          <w:szCs w:val="24"/>
        </w:rPr>
      </w:pPr>
      <w:r>
        <w:rPr>
          <w:rFonts w:eastAsia="Times New Roman"/>
          <w:szCs w:val="24"/>
        </w:rPr>
        <w:t>Η ιδέα ότι η Γερμανία είναι μία χώρα η οποία πληρώνει τους άλλους με τη διαμεσολάβησης της «κακής» Κομισιόν</w:t>
      </w:r>
      <w:r>
        <w:rPr>
          <w:rFonts w:eastAsia="Times New Roman"/>
          <w:szCs w:val="24"/>
        </w:rPr>
        <w:t>,</w:t>
      </w:r>
      <w:r>
        <w:rPr>
          <w:rFonts w:eastAsia="Times New Roman"/>
          <w:szCs w:val="24"/>
        </w:rPr>
        <w:t xml:space="preserve"> ήταν </w:t>
      </w:r>
      <w:r>
        <w:rPr>
          <w:rFonts w:eastAsia="Times New Roman"/>
          <w:szCs w:val="24"/>
        </w:rPr>
        <w:lastRenderedPageBreak/>
        <w:t>το θεμέλιο για την εφαρμογή των πολιτικών που εφαρμόστηκαν στην</w:t>
      </w:r>
      <w:r>
        <w:rPr>
          <w:rFonts w:eastAsia="Times New Roman"/>
          <w:szCs w:val="24"/>
        </w:rPr>
        <w:t xml:space="preserve"> Ευρώπη. Και αυτή η ιδέα δοκιμάζεται. Και εδώ καλούνται όλες οι πολιτικές δυνάμεις να τοποθετηθούν. Δεν μπορεί να τυρβάζουμε περί άλλων.</w:t>
      </w:r>
    </w:p>
    <w:p w14:paraId="4CED9150"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Όποιος λέει ότι η θέση της χώρας είναι μέσα στην Ευρώπη, αυτή τη στιγμή που η Ευρώπη βρίσκεται σε θεμελιώδη διλήμματα, </w:t>
      </w:r>
      <w:r>
        <w:rPr>
          <w:rFonts w:eastAsia="Times New Roman"/>
          <w:szCs w:val="24"/>
        </w:rPr>
        <w:t xml:space="preserve">θα πρέπει να τοποθετηθεί και με ποια Ευρώπη. </w:t>
      </w:r>
    </w:p>
    <w:p w14:paraId="4CED9151" w14:textId="77777777" w:rsidR="00807BFC" w:rsidRDefault="003B0973">
      <w:pPr>
        <w:spacing w:line="600" w:lineRule="auto"/>
        <w:ind w:firstLine="720"/>
        <w:contextualSpacing/>
        <w:jc w:val="both"/>
        <w:rPr>
          <w:rFonts w:eastAsia="Times New Roman"/>
          <w:szCs w:val="24"/>
        </w:rPr>
      </w:pPr>
      <w:r>
        <w:rPr>
          <w:rFonts w:eastAsia="Times New Roman"/>
          <w:szCs w:val="24"/>
        </w:rPr>
        <w:t>Και θα έλεγα, βέβαια, ειδικά στους φίλους της Δημοκρατικής Συμπαράταξης, όταν τοποθετούνται με τόση ευθύτητα και με πάρα πολύ αιχμηρή κριτική απέναντί μας, να βλέπουν πώς τοποθετούνται οι σύντροφοί τους στο Ευρ</w:t>
      </w:r>
      <w:r>
        <w:rPr>
          <w:rFonts w:eastAsia="Times New Roman"/>
          <w:szCs w:val="24"/>
        </w:rPr>
        <w:t>ωπαϊκό Σοσιαλιστικό Κόμμα, όταν ο Πρωθυπουργός Αλέξης Τσίπρας βρίσκεται διαρκώς και κατ’ επανάληψη καλεσμένος στα λεγόμενα «</w:t>
      </w:r>
      <w:r>
        <w:rPr>
          <w:rFonts w:eastAsia="Times New Roman"/>
          <w:szCs w:val="24"/>
          <w:lang w:val="en-US"/>
        </w:rPr>
        <w:t>p</w:t>
      </w:r>
      <w:r>
        <w:rPr>
          <w:rFonts w:eastAsia="Times New Roman"/>
          <w:szCs w:val="24"/>
          <w:lang w:val="en-US"/>
        </w:rPr>
        <w:t>re</w:t>
      </w:r>
      <w:r>
        <w:rPr>
          <w:rFonts w:eastAsia="Times New Roman"/>
          <w:szCs w:val="24"/>
        </w:rPr>
        <w:t>-</w:t>
      </w:r>
      <w:r>
        <w:rPr>
          <w:rFonts w:eastAsia="Times New Roman"/>
          <w:szCs w:val="24"/>
          <w:lang w:val="en-US"/>
        </w:rPr>
        <w:t>s</w:t>
      </w:r>
      <w:r>
        <w:rPr>
          <w:rFonts w:eastAsia="Times New Roman"/>
          <w:szCs w:val="24"/>
          <w:lang w:val="en-US"/>
        </w:rPr>
        <w:t>ummit</w:t>
      </w:r>
      <w:r>
        <w:rPr>
          <w:rFonts w:eastAsia="Times New Roman"/>
          <w:szCs w:val="24"/>
        </w:rPr>
        <w:t>» στις συναντήσεις των σοσιαλιστών πριν από τις συνόδους κορυφής. Είναι απολύτως ασύμβατη η τακτική και ο τόνος της Δημοκρ</w:t>
      </w:r>
      <w:r>
        <w:rPr>
          <w:rFonts w:eastAsia="Times New Roman"/>
          <w:szCs w:val="24"/>
        </w:rPr>
        <w:t>ατικής Συμπαράταξης αυτή τη στιγμή απέναντι στην Κυβέρνηση</w:t>
      </w:r>
      <w:r>
        <w:rPr>
          <w:rFonts w:eastAsia="Times New Roman"/>
          <w:szCs w:val="24"/>
        </w:rPr>
        <w:t>,</w:t>
      </w:r>
      <w:r>
        <w:rPr>
          <w:rFonts w:eastAsia="Times New Roman"/>
          <w:szCs w:val="24"/>
        </w:rPr>
        <w:t xml:space="preserve"> σε σχέση με το τι ακούγεται εκεί.</w:t>
      </w:r>
    </w:p>
    <w:p w14:paraId="4CED9152"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Και για τη Νέα Δημοκρατία, επίσης, θα ήθελα να πω ότι το αντιπολιτευτικό </w:t>
      </w:r>
      <w:r>
        <w:rPr>
          <w:rFonts w:eastAsia="Times New Roman"/>
          <w:szCs w:val="24"/>
          <w:lang w:val="en-US"/>
        </w:rPr>
        <w:t>vertigo</w:t>
      </w:r>
      <w:r>
        <w:rPr>
          <w:rFonts w:eastAsia="Times New Roman"/>
          <w:szCs w:val="24"/>
        </w:rPr>
        <w:t xml:space="preserve"> θα πρέπει κάποια στιγμή να λάβει τέλος. Καθώς, όμως, περνούν οι μέρες</w:t>
      </w:r>
      <w:r>
        <w:rPr>
          <w:rFonts w:eastAsia="Times New Roman"/>
          <w:szCs w:val="24"/>
        </w:rPr>
        <w:t>,</w:t>
      </w:r>
      <w:r>
        <w:rPr>
          <w:rFonts w:eastAsia="Times New Roman"/>
          <w:szCs w:val="24"/>
        </w:rPr>
        <w:t xml:space="preserve"> αντιλαμβάνεται και ο κόσμος </w:t>
      </w:r>
      <w:r>
        <w:rPr>
          <w:rFonts w:eastAsia="Times New Roman"/>
          <w:szCs w:val="24"/>
        </w:rPr>
        <w:lastRenderedPageBreak/>
        <w:t>ποιες είναι οι προτεραιότητες. Διότι η Νέα Δημοκρατία πήγε από το «θα ψηφίσουμε τόσα και άλλα τόσα» -προσέξτε- στο «δεν ψηφίζουμε τίποτα». Πότε έγινε αυτή η μετατόπιση; Όταν καταφέραμε να έχουμε μηδενικό δημοσιονομικό αποτέλεσμ</w:t>
      </w:r>
      <w:r>
        <w:rPr>
          <w:rFonts w:eastAsia="Times New Roman"/>
          <w:szCs w:val="24"/>
        </w:rPr>
        <w:t xml:space="preserve">α. </w:t>
      </w:r>
    </w:p>
    <w:p w14:paraId="4CED9153" w14:textId="77777777" w:rsidR="00807BFC" w:rsidRDefault="003B0973">
      <w:pPr>
        <w:spacing w:line="600" w:lineRule="auto"/>
        <w:ind w:firstLine="720"/>
        <w:contextualSpacing/>
        <w:jc w:val="both"/>
        <w:rPr>
          <w:rFonts w:eastAsia="Times New Roman"/>
          <w:szCs w:val="24"/>
        </w:rPr>
      </w:pPr>
      <w:r>
        <w:rPr>
          <w:rFonts w:eastAsia="Times New Roman"/>
          <w:szCs w:val="24"/>
        </w:rPr>
        <w:t>Τι δεν ψηφίζει, λοιπόν, η Νέα Δημοκρατία; Τα θετικά αντίμετρα. Αυτό είναι πολύ απλά το πρόβλημα της Νέας Δημοκρατίας. Διότι</w:t>
      </w:r>
      <w:r>
        <w:rPr>
          <w:rFonts w:eastAsia="Times New Roman"/>
          <w:szCs w:val="24"/>
        </w:rPr>
        <w:t xml:space="preserve"> όταν στο τραπέζι ήταν τα 4,5 δισεκατομμύρια παραπάνω λιτότητα, η Νέα Δημοκρατία έλεγε «κλείστε και εάν ήμασταν εμείς, θα λέγαμε τόσα και άλλα τόσα».</w:t>
      </w:r>
    </w:p>
    <w:p w14:paraId="4CED9154" w14:textId="77777777" w:rsidR="00807BFC" w:rsidRDefault="003B0973">
      <w:pPr>
        <w:spacing w:line="600" w:lineRule="auto"/>
        <w:ind w:firstLine="720"/>
        <w:contextualSpacing/>
        <w:jc w:val="both"/>
        <w:rPr>
          <w:rFonts w:eastAsia="Times New Roman"/>
          <w:szCs w:val="24"/>
        </w:rPr>
      </w:pPr>
      <w:r>
        <w:rPr>
          <w:rFonts w:eastAsia="Times New Roman"/>
          <w:szCs w:val="24"/>
        </w:rPr>
        <w:t>Και έρχεται αυτή τη στιγμή, ενώ έχει γίνει μετατόπιση του σημείου ισορροπίας στη διαπραγμάτευση προς το μη</w:t>
      </w:r>
      <w:r>
        <w:rPr>
          <w:rFonts w:eastAsia="Times New Roman"/>
          <w:szCs w:val="24"/>
        </w:rPr>
        <w:t>δενικό δημοσιονομικό αποτέλεσμα, να πει ότι δεν ψηφίζει τίποτα. Όχι γιατί έχει πρόβλημα με την περαιτέρω λιτότητα την τόση και άλλη τόση, αλλά γιατί, προφανώς, έχει πρόβλημα με τα θετικά αντίμετρα.</w:t>
      </w:r>
    </w:p>
    <w:p w14:paraId="4CED9155"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Αυτά είναι, λοιπόν, ζητήματα τα οποία θα πρέπει πάρα πολύ </w:t>
      </w:r>
      <w:r>
        <w:rPr>
          <w:rFonts w:eastAsia="Times New Roman"/>
          <w:szCs w:val="24"/>
        </w:rPr>
        <w:t>σύντομα να λύσει -νομίζω- η Αντιπολίτευση σε σχέση με τη μεσοπρόθεσμη στρατηγική της.</w:t>
      </w:r>
    </w:p>
    <w:p w14:paraId="4CED9156"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Τώρα θα μπω σε ένα </w:t>
      </w:r>
      <w:proofErr w:type="spellStart"/>
      <w:r>
        <w:rPr>
          <w:rFonts w:eastAsia="Times New Roman"/>
          <w:szCs w:val="24"/>
        </w:rPr>
        <w:t>ένα</w:t>
      </w:r>
      <w:proofErr w:type="spellEnd"/>
      <w:r>
        <w:rPr>
          <w:rFonts w:eastAsia="Times New Roman"/>
          <w:szCs w:val="24"/>
        </w:rPr>
        <w:t xml:space="preserve"> τα ζητήματα που αφορούν το νομοσχέδιο και έχουν αναφερθεί κατά τη διάρκεια της συζήτησης. Για το ζήτημα του </w:t>
      </w:r>
      <w:r>
        <w:rPr>
          <w:rFonts w:eastAsia="Times New Roman"/>
          <w:szCs w:val="24"/>
          <w:lang w:val="en-US"/>
        </w:rPr>
        <w:t>Rural</w:t>
      </w:r>
      <w:r>
        <w:rPr>
          <w:rFonts w:eastAsia="Times New Roman"/>
          <w:szCs w:val="24"/>
        </w:rPr>
        <w:t xml:space="preserve">. Το </w:t>
      </w:r>
      <w:r>
        <w:rPr>
          <w:rFonts w:eastAsia="Times New Roman"/>
          <w:szCs w:val="24"/>
          <w:lang w:val="en-US"/>
        </w:rPr>
        <w:t>Rural</w:t>
      </w:r>
      <w:r>
        <w:rPr>
          <w:rFonts w:eastAsia="Times New Roman"/>
          <w:szCs w:val="24"/>
        </w:rPr>
        <w:t xml:space="preserve"> είχε ξεκινήσει και είχε</w:t>
      </w:r>
      <w:r>
        <w:rPr>
          <w:rFonts w:eastAsia="Times New Roman"/>
          <w:szCs w:val="24"/>
        </w:rPr>
        <w:t xml:space="preserve"> βαλτώσει </w:t>
      </w:r>
      <w:r>
        <w:rPr>
          <w:rFonts w:eastAsia="Times New Roman"/>
          <w:szCs w:val="24"/>
        </w:rPr>
        <w:lastRenderedPageBreak/>
        <w:t xml:space="preserve">και ολοκληρώθηκε επί δικής μας Κυβέρνησης. Αύριο θα παραδώσουμε τους αυτοκινητόδρομους. Τι θα κάνετε, δηλαδή, θα λέτε ότι είναι δικό σας έργο; </w:t>
      </w:r>
    </w:p>
    <w:p w14:paraId="4CED9157"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ΜΑΝΙΑΤΗΣ: </w:t>
      </w:r>
      <w:r>
        <w:rPr>
          <w:rFonts w:eastAsia="Times New Roman"/>
          <w:szCs w:val="24"/>
        </w:rPr>
        <w:t>Εσείς το κάνατε;</w:t>
      </w:r>
    </w:p>
    <w:p w14:paraId="4CED9158" w14:textId="77777777" w:rsidR="00807BFC" w:rsidRDefault="003B0973">
      <w:pPr>
        <w:spacing w:line="600" w:lineRule="auto"/>
        <w:ind w:firstLine="720"/>
        <w:contextualSpacing/>
        <w:jc w:val="both"/>
        <w:rPr>
          <w:rFonts w:eastAsia="Times New Roman"/>
          <w:szCs w:val="24"/>
        </w:rPr>
      </w:pPr>
      <w:r>
        <w:rPr>
          <w:rFonts w:eastAsia="Times New Roman"/>
          <w:b/>
          <w:szCs w:val="24"/>
        </w:rPr>
        <w:t>ΝΙΚΟΛΑΟΣ ΠΑΠΠΑΣ (Υπουργός Ψηφιακής Πολιτικής, Τηλεπικοινωνιών και Ε</w:t>
      </w:r>
      <w:r>
        <w:rPr>
          <w:rFonts w:eastAsia="Times New Roman"/>
          <w:b/>
          <w:szCs w:val="24"/>
        </w:rPr>
        <w:t xml:space="preserve">νημέρωσης): </w:t>
      </w:r>
      <w:r>
        <w:rPr>
          <w:rFonts w:eastAsia="Times New Roman"/>
          <w:szCs w:val="24"/>
        </w:rPr>
        <w:t>Οι βαλτωμένοι αυτοκινητόδρομοι, το Κόρινθος-Πάτρα; Σας παρακαλώ, δηλαδή! Πρέπει να υπάρχει ένα μέτρο. Εδώ μιλάμε για έργα τα οποία για δεκαετίες εξαγγέλλονταν –έβγαιναν και οι Πρωθυπουργοί φωτογραφία με τις μπουλντόζες- και ποτέ δεν παραδίδοντα</w:t>
      </w:r>
      <w:r>
        <w:rPr>
          <w:rFonts w:eastAsia="Times New Roman"/>
          <w:szCs w:val="24"/>
        </w:rPr>
        <w:t xml:space="preserve">ν. Άρα νομίζω ότι πρέπει ένα </w:t>
      </w:r>
      <w:proofErr w:type="spellStart"/>
      <w:r>
        <w:rPr>
          <w:rFonts w:eastAsia="Times New Roman"/>
          <w:szCs w:val="24"/>
        </w:rPr>
        <w:t>ένα</w:t>
      </w:r>
      <w:proofErr w:type="spellEnd"/>
      <w:r>
        <w:rPr>
          <w:rFonts w:eastAsia="Times New Roman"/>
          <w:szCs w:val="24"/>
        </w:rPr>
        <w:t xml:space="preserve"> τα πράγματα να μπαίνουν στη θέση τους.</w:t>
      </w:r>
    </w:p>
    <w:p w14:paraId="4CED9159"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Αναφέρθηκε η κ. Ασημακοπούλου στα θέματα της </w:t>
      </w:r>
      <w:r>
        <w:rPr>
          <w:rFonts w:eastAsia="Times New Roman"/>
          <w:szCs w:val="24"/>
        </w:rPr>
        <w:t>δ</w:t>
      </w:r>
      <w:r>
        <w:rPr>
          <w:rFonts w:eastAsia="Times New Roman"/>
          <w:szCs w:val="24"/>
        </w:rPr>
        <w:t xml:space="preserve">ιαστημικής </w:t>
      </w:r>
      <w:r>
        <w:rPr>
          <w:rFonts w:eastAsia="Times New Roman"/>
          <w:szCs w:val="24"/>
        </w:rPr>
        <w:t>υ</w:t>
      </w:r>
      <w:r>
        <w:rPr>
          <w:rFonts w:eastAsia="Times New Roman"/>
          <w:szCs w:val="24"/>
        </w:rPr>
        <w:t xml:space="preserve">πηρεσίας. Την καλώ να μην ανησυχεί καθόλου. Η ρύθμιση για τη </w:t>
      </w:r>
      <w:r>
        <w:rPr>
          <w:rFonts w:eastAsia="Times New Roman"/>
          <w:szCs w:val="24"/>
        </w:rPr>
        <w:t>δ</w:t>
      </w:r>
      <w:r>
        <w:rPr>
          <w:rFonts w:eastAsia="Times New Roman"/>
          <w:szCs w:val="24"/>
        </w:rPr>
        <w:t xml:space="preserve">ιαστημική </w:t>
      </w:r>
      <w:r>
        <w:rPr>
          <w:rFonts w:eastAsia="Times New Roman"/>
          <w:szCs w:val="24"/>
        </w:rPr>
        <w:t>υ</w:t>
      </w:r>
      <w:r>
        <w:rPr>
          <w:rFonts w:eastAsia="Times New Roman"/>
          <w:szCs w:val="24"/>
        </w:rPr>
        <w:t>πηρεσία έρχεται και θα έρθει με τέτοιο τρόπο</w:t>
      </w:r>
      <w:r>
        <w:rPr>
          <w:rFonts w:eastAsia="Times New Roman"/>
          <w:szCs w:val="24"/>
        </w:rPr>
        <w:t>,</w:t>
      </w:r>
      <w:r>
        <w:rPr>
          <w:rFonts w:eastAsia="Times New Roman"/>
          <w:szCs w:val="24"/>
        </w:rPr>
        <w:t xml:space="preserve"> που όπω</w:t>
      </w:r>
      <w:r>
        <w:rPr>
          <w:rFonts w:eastAsia="Times New Roman"/>
          <w:szCs w:val="24"/>
        </w:rPr>
        <w:t xml:space="preserve">ς διαφάνηκε στην αρχή, την έχει αγκαλιάσει και η επιστημονική κοινότητα και η κοινότητα των ελληνικών επιχειρήσεων οι οποίες ασχολούνται με τις εφαρμογές διαστήματος. Έτσι θα έρθει και στη Βουλή προς ψήφιση. </w:t>
      </w:r>
    </w:p>
    <w:p w14:paraId="4CED915A"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 xml:space="preserve">Και είμαι βέβαιος ότι όπως τώρα στην περίπτωση </w:t>
      </w:r>
      <w:r>
        <w:rPr>
          <w:rFonts w:eastAsia="Times New Roman"/>
          <w:szCs w:val="24"/>
        </w:rPr>
        <w:t xml:space="preserve">του νομοσχεδίου για τη μείωση του κόστους εγκατάστασης των </w:t>
      </w:r>
      <w:proofErr w:type="spellStart"/>
      <w:r>
        <w:rPr>
          <w:rFonts w:eastAsia="Times New Roman"/>
          <w:szCs w:val="24"/>
        </w:rPr>
        <w:t>υψίρρυθμων</w:t>
      </w:r>
      <w:proofErr w:type="spellEnd"/>
      <w:r>
        <w:rPr>
          <w:rFonts w:eastAsia="Times New Roman"/>
          <w:szCs w:val="24"/>
        </w:rPr>
        <w:t xml:space="preserve"> δικτύων έχουμε πάρα πολύ ευρεία συναίνεση, θα έχουμε πολύ ευρεία συναίνεση και κατά την ψήφιση της </w:t>
      </w:r>
      <w:r>
        <w:rPr>
          <w:rFonts w:eastAsia="Times New Roman"/>
          <w:szCs w:val="24"/>
        </w:rPr>
        <w:t>δ</w:t>
      </w:r>
      <w:r>
        <w:rPr>
          <w:rFonts w:eastAsia="Times New Roman"/>
          <w:szCs w:val="24"/>
        </w:rPr>
        <w:t xml:space="preserve">ιαστημικής </w:t>
      </w:r>
      <w:r>
        <w:rPr>
          <w:rFonts w:eastAsia="Times New Roman"/>
          <w:szCs w:val="24"/>
        </w:rPr>
        <w:t>υ</w:t>
      </w:r>
      <w:r>
        <w:rPr>
          <w:rFonts w:eastAsia="Times New Roman"/>
          <w:szCs w:val="24"/>
        </w:rPr>
        <w:t>πηρεσίας. Και τις γλυκές ή τις λιγότερες γλυκές «</w:t>
      </w:r>
      <w:proofErr w:type="spellStart"/>
      <w:r>
        <w:rPr>
          <w:rFonts w:eastAsia="Times New Roman"/>
          <w:szCs w:val="24"/>
        </w:rPr>
        <w:t>χαζομαρούλες</w:t>
      </w:r>
      <w:proofErr w:type="spellEnd"/>
      <w:r>
        <w:rPr>
          <w:rFonts w:eastAsia="Times New Roman"/>
          <w:szCs w:val="24"/>
        </w:rPr>
        <w:t xml:space="preserve">» τις οποίες </w:t>
      </w:r>
      <w:r>
        <w:rPr>
          <w:rFonts w:eastAsia="Times New Roman"/>
          <w:szCs w:val="24"/>
        </w:rPr>
        <w:t>εκστόμιζαν ορισμένα στελέχη της Νέας Δημοκρατίας, όταν εξαγγείλαμε αυτή την πολιτική, θα τις θυμόμαστε και θα χαμογελάμε. Διότι καλό είναι το χιούμορ αλλά καλύτερο είναι να έχει κάποιος να πει κάτι.</w:t>
      </w:r>
    </w:p>
    <w:p w14:paraId="4CED915B"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Αυτά σε σχέση με την παράγραφο 3 του άρθρου 13. </w:t>
      </w:r>
    </w:p>
    <w:p w14:paraId="4CED915C" w14:textId="77777777" w:rsidR="00807BFC" w:rsidRDefault="003B0973">
      <w:pPr>
        <w:spacing w:line="600" w:lineRule="auto"/>
        <w:ind w:firstLine="720"/>
        <w:contextualSpacing/>
        <w:jc w:val="both"/>
        <w:rPr>
          <w:rFonts w:eastAsia="Times New Roman"/>
          <w:szCs w:val="24"/>
        </w:rPr>
      </w:pPr>
      <w:r>
        <w:rPr>
          <w:rFonts w:eastAsia="Times New Roman"/>
          <w:szCs w:val="24"/>
        </w:rPr>
        <w:t>Σε σχέση</w:t>
      </w:r>
      <w:r>
        <w:rPr>
          <w:rFonts w:eastAsia="Times New Roman"/>
          <w:szCs w:val="24"/>
        </w:rPr>
        <w:t xml:space="preserve"> με την παράγραφο 7 του άρθρου 13</w:t>
      </w:r>
      <w:r>
        <w:rPr>
          <w:rFonts w:eastAsia="Times New Roman"/>
          <w:szCs w:val="24"/>
        </w:rPr>
        <w:t>,</w:t>
      </w:r>
      <w:r>
        <w:rPr>
          <w:rFonts w:eastAsia="Times New Roman"/>
          <w:szCs w:val="24"/>
        </w:rPr>
        <w:t xml:space="preserve"> δεν υπάρχει καμμία απευθείας ανάθεση. Δεν πρόκειται περί αυτού. Πρόκειται περί της δυνατότητας διαπραγμάτευσης για τα δικαιώματα της Ελλάδας σε σχέση με την ελληνική τροχιακή θέση.</w:t>
      </w:r>
    </w:p>
    <w:p w14:paraId="4CED915D" w14:textId="77777777" w:rsidR="00807BFC" w:rsidRDefault="003B0973">
      <w:pPr>
        <w:spacing w:line="600" w:lineRule="auto"/>
        <w:ind w:firstLine="720"/>
        <w:contextualSpacing/>
        <w:jc w:val="both"/>
        <w:rPr>
          <w:rFonts w:eastAsia="Times New Roman"/>
          <w:szCs w:val="24"/>
        </w:rPr>
      </w:pPr>
      <w:r>
        <w:rPr>
          <w:rFonts w:eastAsia="Times New Roman"/>
          <w:szCs w:val="24"/>
        </w:rPr>
        <w:t>Όταν πωλήθηκε ο ΟΤΕ, κακώς, κάκιστα πωλή</w:t>
      </w:r>
      <w:r>
        <w:rPr>
          <w:rFonts w:eastAsia="Times New Roman"/>
          <w:szCs w:val="24"/>
        </w:rPr>
        <w:t>θηκε μαζί του και ο δορυφόρος, ενώ υπήρχαν εισηγήσεις να μη συμβεί αυτό. Συνεπώς αυτή τη</w:t>
      </w:r>
      <w:r>
        <w:rPr>
          <w:rFonts w:eastAsia="Times New Roman"/>
          <w:szCs w:val="24"/>
        </w:rPr>
        <w:t>ν</w:t>
      </w:r>
      <w:r>
        <w:rPr>
          <w:rFonts w:eastAsia="Times New Roman"/>
          <w:szCs w:val="24"/>
        </w:rPr>
        <w:t xml:space="preserve"> στιγμή θα πρέπει η Ελλάδα να διασφαλίζει με κάποιο τρόπο</w:t>
      </w:r>
      <w:r>
        <w:rPr>
          <w:rFonts w:eastAsia="Times New Roman"/>
          <w:szCs w:val="24"/>
        </w:rPr>
        <w:t>,</w:t>
      </w:r>
      <w:r>
        <w:rPr>
          <w:rFonts w:eastAsia="Times New Roman"/>
          <w:szCs w:val="24"/>
        </w:rPr>
        <w:t xml:space="preserve"> τα δικαιώματα που απορρέουν από την κατοχή της ελληνικής τροχιακής θέσης. Την ελληνική τροχιακή θέση –γιατί </w:t>
      </w:r>
      <w:r>
        <w:rPr>
          <w:rFonts w:eastAsia="Times New Roman"/>
          <w:szCs w:val="24"/>
        </w:rPr>
        <w:t xml:space="preserve">αναρωτήθηκε η Αντιπολίτευση, γιατί ταξιδέψαμε και </w:t>
      </w:r>
      <w:r>
        <w:rPr>
          <w:rFonts w:eastAsia="Times New Roman"/>
          <w:szCs w:val="24"/>
        </w:rPr>
        <w:lastRenderedPageBreak/>
        <w:t>πήγαμε στη Νίκαια- την χάνεις, εάν εγκαίρως δεν υπάρχει σε αυτή δορυφόρος.</w:t>
      </w:r>
    </w:p>
    <w:p w14:paraId="4CED915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Δεν έπρεπε, δηλαδή, ο Υπουργός, δεν έπρεπε η Κυβέρνηση να επισκεφθεί τον χώρο στον οποίο θα κατασκευάζεται ο δορυφόρος</w:t>
      </w:r>
      <w:r>
        <w:rPr>
          <w:rFonts w:eastAsia="Times New Roman" w:cs="Times New Roman"/>
          <w:szCs w:val="24"/>
        </w:rPr>
        <w:t>,</w:t>
      </w:r>
      <w:r>
        <w:rPr>
          <w:rFonts w:eastAsia="Times New Roman" w:cs="Times New Roman"/>
          <w:szCs w:val="24"/>
        </w:rPr>
        <w:t xml:space="preserve"> ο οποίος θα</w:t>
      </w:r>
      <w:r>
        <w:rPr>
          <w:rFonts w:eastAsia="Times New Roman" w:cs="Times New Roman"/>
          <w:szCs w:val="24"/>
        </w:rPr>
        <w:t xml:space="preserve"> καταλάβει την ελληνική τροχιακή θέση; Ή μήπως δεν έπρεπε το Υπουργείο</w:t>
      </w:r>
      <w:r>
        <w:rPr>
          <w:rFonts w:eastAsia="Times New Roman" w:cs="Times New Roman"/>
          <w:szCs w:val="24"/>
        </w:rPr>
        <w:t>,</w:t>
      </w:r>
      <w:r>
        <w:rPr>
          <w:rFonts w:eastAsia="Times New Roman" w:cs="Times New Roman"/>
          <w:szCs w:val="24"/>
        </w:rPr>
        <w:t xml:space="preserve"> να πάει στην παγκόσμια έκθεση κινητών τηλεπικοινωνιών της Βαρκελώνης, όπου για πρώτη φορά η Ελλάδα δεν είχε επαρκή αλλά είχε αξιοπρεπή παρουσία; </w:t>
      </w:r>
    </w:p>
    <w:p w14:paraId="4CED915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Και δεσμεύομαι ενώπιον της Εθνικής Αντ</w:t>
      </w:r>
      <w:r>
        <w:rPr>
          <w:rFonts w:eastAsia="Times New Roman" w:cs="Times New Roman"/>
          <w:szCs w:val="24"/>
        </w:rPr>
        <w:t>ιπροσωπείας να εξαντλήσω κάθε δυνατότητα και εγώ και άλλοι συναρμόδιοι φορείς</w:t>
      </w:r>
      <w:r>
        <w:rPr>
          <w:rFonts w:eastAsia="Times New Roman" w:cs="Times New Roman"/>
          <w:szCs w:val="24"/>
        </w:rPr>
        <w:t>,</w:t>
      </w:r>
      <w:r>
        <w:rPr>
          <w:rFonts w:eastAsia="Times New Roman" w:cs="Times New Roman"/>
          <w:szCs w:val="24"/>
        </w:rPr>
        <w:t xml:space="preserve"> για να έχουμε του χρόνου ακόμα μεγαλύτερη και ακόμα πιο ισχυρή παρουσία. Διότι και οι επιχειρήσεις οι ελληνικές υπάρχουν και οι δυνατότητες για να διεκδικήσει η Ελλάδα τον χώρο,</w:t>
      </w:r>
      <w:r>
        <w:rPr>
          <w:rFonts w:eastAsia="Times New Roman" w:cs="Times New Roman"/>
          <w:szCs w:val="24"/>
        </w:rPr>
        <w:t xml:space="preserve"> που όλοι νομίζω ότι πρέπει να πιστεύουμε ότι μπορεί και πρέπει να διεκδικεί και να καταλαμβάνει σε αυτές τις εκδηλώσεις και τις πάρα πολύ σημαντικές παγκόσμιες συναντήσεις.</w:t>
      </w:r>
    </w:p>
    <w:p w14:paraId="4CED916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Ακούστηκε μια κριτική από το ΚΚΕ</w:t>
      </w:r>
      <w:r>
        <w:rPr>
          <w:rFonts w:eastAsia="Times New Roman" w:cs="Times New Roman"/>
          <w:szCs w:val="24"/>
        </w:rPr>
        <w:t>,</w:t>
      </w:r>
      <w:r>
        <w:rPr>
          <w:rFonts w:eastAsia="Times New Roman" w:cs="Times New Roman"/>
          <w:szCs w:val="24"/>
        </w:rPr>
        <w:t xml:space="preserve"> σε σχέση με το τι αποτέλεσμα θα έχει η ανάπτυξη </w:t>
      </w:r>
      <w:r>
        <w:rPr>
          <w:rFonts w:eastAsia="Times New Roman" w:cs="Times New Roman"/>
          <w:szCs w:val="24"/>
        </w:rPr>
        <w:t xml:space="preserve">αυτών των δικτύων, μια κριτική η οποία απορρέει από τη γενικότερη θεωρία την οποία σέβομαι αλλά </w:t>
      </w:r>
      <w:r>
        <w:rPr>
          <w:rFonts w:eastAsia="Times New Roman" w:cs="Times New Roman"/>
          <w:szCs w:val="24"/>
        </w:rPr>
        <w:lastRenderedPageBreak/>
        <w:t>με την οποία διαφωνώ βαθύτατα. Διότι δεν αφήνει κανένα περιθώριο αυτή η λογική για παρέμβαση της πολιτικής, για παρέμβαση των αριστερών και προοδευτικών πολιτικ</w:t>
      </w:r>
      <w:r>
        <w:rPr>
          <w:rFonts w:eastAsia="Times New Roman" w:cs="Times New Roman"/>
          <w:szCs w:val="24"/>
        </w:rPr>
        <w:t xml:space="preserve">ών, για παρεμβάσεις οι οποίες ακριβώς την τεχνολογική ανάπτυξη και τα τεχνολογικά άλματα μέσα σε συνθήκες, βεβαίως, καπιταλιστικής οικονομίας, μπορούμε να τις ρυθμίσουμε και να διασφαλίσουμε ελάχιστα δικαιώματα για τον πολίτη. </w:t>
      </w:r>
    </w:p>
    <w:p w14:paraId="4CED916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Και θα σας πω και ένα παράδε</w:t>
      </w:r>
      <w:r>
        <w:rPr>
          <w:rFonts w:eastAsia="Times New Roman" w:cs="Times New Roman"/>
          <w:szCs w:val="24"/>
        </w:rPr>
        <w:t xml:space="preserve">ιγμα, διότι καπιταλισμός υπήρχε και στη Χιλή του </w:t>
      </w:r>
      <w:proofErr w:type="spellStart"/>
      <w:r>
        <w:rPr>
          <w:rFonts w:eastAsia="Times New Roman" w:cs="Times New Roman"/>
          <w:szCs w:val="24"/>
        </w:rPr>
        <w:t>Πινοσέτ</w:t>
      </w:r>
      <w:proofErr w:type="spellEnd"/>
      <w:r>
        <w:rPr>
          <w:rFonts w:eastAsia="Times New Roman" w:cs="Times New Roman"/>
          <w:szCs w:val="24"/>
        </w:rPr>
        <w:t>, καπιταλισμός υπήρχε και στη Σουηδία. Το σύστημα υγείας στη μία και στην άλλη χώρα δεν θα μπορούσε κανείς να το συγκρίνει στα σοβαρά. Άρα νομίζω ότι εδώ υπάρχουν πολιτικές διαφωνίες, οι οποίες αποτυπ</w:t>
      </w:r>
      <w:r>
        <w:rPr>
          <w:rFonts w:eastAsia="Times New Roman" w:cs="Times New Roman"/>
          <w:szCs w:val="24"/>
        </w:rPr>
        <w:t>ώθηκαν και σε αυτή τη συζήτηση, τις οποίες προσπάθησα να περιγράψω.</w:t>
      </w:r>
    </w:p>
    <w:p w14:paraId="4CED916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Σχετικά με την τροπολογία για τα ΕΛΤΑ πρόκειται για μία ευρωπαϊκή υποχρέωση την επιδότηση της καθολικής υπηρεσίας. Όπως το κάνουμε για τα έτη μέχρι το 2015, θα το κάνουμε και για τα επόμεν</w:t>
      </w:r>
      <w:r>
        <w:rPr>
          <w:rFonts w:eastAsia="Times New Roman" w:cs="Times New Roman"/>
          <w:szCs w:val="24"/>
        </w:rPr>
        <w:t xml:space="preserve">α. Θα είμαστε απολύτως συνεπείς στην υποχρέωσή μας για τη διασφάλιση της καθολικής υπηρεσίας. </w:t>
      </w:r>
    </w:p>
    <w:p w14:paraId="4CED916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Είμαστε σε διαρκή επαφή και με τη διοίκηση του </w:t>
      </w:r>
      <w:r>
        <w:rPr>
          <w:rFonts w:eastAsia="Times New Roman" w:cs="Times New Roman"/>
          <w:szCs w:val="24"/>
        </w:rPr>
        <w:t>ο</w:t>
      </w:r>
      <w:r>
        <w:rPr>
          <w:rFonts w:eastAsia="Times New Roman" w:cs="Times New Roman"/>
          <w:szCs w:val="24"/>
        </w:rPr>
        <w:t>ργανισμού και με το συνδικάτο των εργαζομένων και νομίζω ότι μπορούμε να βάλουμε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ένα τέλος στην πορεία απαξίωσης των ΕΛΤΑ, η οποία κατά τη γνώμη μου ήταν απολύτως μεθοδευμένη και είχε στόχο την ενίσχυση πάρα πολύ συγκεκριμένων συμφερόντων. Δηλαδή το γεγονός ότι τα ΕΛΤΑ δεν </w:t>
      </w:r>
      <w:proofErr w:type="spellStart"/>
      <w:r>
        <w:rPr>
          <w:rFonts w:eastAsia="Times New Roman" w:cs="Times New Roman"/>
          <w:szCs w:val="24"/>
        </w:rPr>
        <w:t>προτεραιοποίησαν</w:t>
      </w:r>
      <w:proofErr w:type="spellEnd"/>
      <w:r>
        <w:rPr>
          <w:rFonts w:eastAsia="Times New Roman" w:cs="Times New Roman"/>
          <w:szCs w:val="24"/>
        </w:rPr>
        <w:t xml:space="preserve"> τη διείσδυσή τους στην αγορά του πακέτου ήταν</w:t>
      </w:r>
      <w:r>
        <w:rPr>
          <w:rFonts w:eastAsia="Times New Roman" w:cs="Times New Roman"/>
          <w:szCs w:val="24"/>
        </w:rPr>
        <w:t xml:space="preserve"> επιλογή. Ή το γεγονός ότι οικειοθελώς αποχώρησαν από τη δυνατότητα να απορροφήσουν ευρωπαϊκά κονδύλια στο τέλος του 2014 ήταν επιλογή. </w:t>
      </w:r>
    </w:p>
    <w:p w14:paraId="4CED916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Τα ΕΛΤΑ έχουν το πιο επαρκές και αναπτυγμένο δίκτυο. Αυτό το δίκτυο πρέπει και είναι, κατά τη γνώμη μας, σε θέση να το </w:t>
      </w:r>
      <w:r>
        <w:rPr>
          <w:rFonts w:eastAsia="Times New Roman" w:cs="Times New Roman"/>
          <w:szCs w:val="24"/>
        </w:rPr>
        <w:t xml:space="preserve">αξιοποιήσουν βεβαίως </w:t>
      </w:r>
      <w:r>
        <w:rPr>
          <w:rFonts w:eastAsia="Times New Roman" w:cs="Times New Roman"/>
          <w:szCs w:val="24"/>
        </w:rPr>
        <w:t>στο πλαίσιο</w:t>
      </w:r>
      <w:r>
        <w:rPr>
          <w:rFonts w:eastAsia="Times New Roman" w:cs="Times New Roman"/>
          <w:szCs w:val="24"/>
        </w:rPr>
        <w:t xml:space="preserve"> της λειτουργίας της ανοικτής αγοράς, αλλά δεν θα αγκαλιάσουμε και εμείς</w:t>
      </w:r>
      <w:r>
        <w:rPr>
          <w:rFonts w:eastAsia="Times New Roman" w:cs="Times New Roman"/>
          <w:szCs w:val="24"/>
        </w:rPr>
        <w:t>,</w:t>
      </w:r>
      <w:r>
        <w:rPr>
          <w:rFonts w:eastAsia="Times New Roman" w:cs="Times New Roman"/>
          <w:szCs w:val="24"/>
        </w:rPr>
        <w:t xml:space="preserve"> επιλογές οι οποίες συνειδητά και μεθοδευμένα θέλουν να βάλουν τα ΕΛΤΑ στη γωνία και να τα απαξιώσουν προς όφελος των ανταγωνιστών τους. Αυτό το πράγμα</w:t>
      </w:r>
      <w:r>
        <w:rPr>
          <w:rFonts w:eastAsia="Times New Roman" w:cs="Times New Roman"/>
          <w:szCs w:val="24"/>
        </w:rPr>
        <w:t xml:space="preserve"> δεν πρόκειται να γίνει και νομίζω ότι αυτή η τροπολογία είναι μία πάρα πολύ σημαντική ένδειξη</w:t>
      </w:r>
      <w:r>
        <w:rPr>
          <w:rFonts w:eastAsia="Times New Roman" w:cs="Times New Roman"/>
          <w:szCs w:val="24"/>
        </w:rPr>
        <w:t>,</w:t>
      </w:r>
      <w:r>
        <w:rPr>
          <w:rFonts w:eastAsia="Times New Roman" w:cs="Times New Roman"/>
          <w:szCs w:val="24"/>
        </w:rPr>
        <w:t xml:space="preserve"> σε σχέση με την απόφασή μας να στηρίξουμε τον </w:t>
      </w:r>
      <w:r>
        <w:rPr>
          <w:rFonts w:eastAsia="Times New Roman" w:cs="Times New Roman"/>
          <w:szCs w:val="24"/>
        </w:rPr>
        <w:t>ο</w:t>
      </w:r>
      <w:r>
        <w:rPr>
          <w:rFonts w:eastAsia="Times New Roman" w:cs="Times New Roman"/>
          <w:szCs w:val="24"/>
        </w:rPr>
        <w:t xml:space="preserve">ργανισμό. Και χαίρομαι </w:t>
      </w:r>
      <w:r>
        <w:rPr>
          <w:rFonts w:eastAsia="Times New Roman" w:cs="Times New Roman"/>
          <w:szCs w:val="24"/>
        </w:rPr>
        <w:lastRenderedPageBreak/>
        <w:t xml:space="preserve">που ακούω, κατ’ </w:t>
      </w:r>
      <w:r>
        <w:rPr>
          <w:rFonts w:eastAsia="Times New Roman" w:cs="Times New Roman"/>
          <w:szCs w:val="24"/>
        </w:rPr>
        <w:t>αρχάς</w:t>
      </w:r>
      <w:r>
        <w:rPr>
          <w:rFonts w:eastAsia="Times New Roman" w:cs="Times New Roman"/>
          <w:szCs w:val="24"/>
        </w:rPr>
        <w:t>, θετικές τοποθετήσεις και από κόμματα της Αντιπολίτευσης.</w:t>
      </w:r>
    </w:p>
    <w:p w14:paraId="4CED916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χώρα μας</w:t>
      </w:r>
      <w:r>
        <w:rPr>
          <w:rFonts w:eastAsia="Times New Roman" w:cs="Times New Roman"/>
          <w:szCs w:val="24"/>
        </w:rPr>
        <w:t xml:space="preserve">, κυρίες και κύριοι Βουλευτές, βρίσκεται στην ουρά της Ευρώπης σε ό,τι αφορά τις </w:t>
      </w:r>
      <w:proofErr w:type="spellStart"/>
      <w:r>
        <w:rPr>
          <w:rFonts w:eastAsia="Times New Roman" w:cs="Times New Roman"/>
          <w:szCs w:val="24"/>
        </w:rPr>
        <w:t>ευρυζωνικές</w:t>
      </w:r>
      <w:proofErr w:type="spellEnd"/>
      <w:r>
        <w:rPr>
          <w:rFonts w:eastAsia="Times New Roman" w:cs="Times New Roman"/>
          <w:szCs w:val="24"/>
        </w:rPr>
        <w:t xml:space="preserve"> υποδομές δικτύων νέας γενιάς. Δεν είναι εικοστή έκτη στους είκοσι οκτώ. Δημοσιεύθηκαν προχθές οι νέοι δείκτες </w:t>
      </w:r>
      <w:r>
        <w:rPr>
          <w:rFonts w:eastAsia="Times New Roman" w:cs="Times New Roman"/>
          <w:szCs w:val="24"/>
          <w:lang w:val="en-US"/>
        </w:rPr>
        <w:t>DESI</w:t>
      </w:r>
      <w:r>
        <w:rPr>
          <w:rFonts w:eastAsia="Times New Roman" w:cs="Times New Roman"/>
          <w:szCs w:val="24"/>
        </w:rPr>
        <w:t xml:space="preserve"> και αν τους δει κανείς, θα διαπιστώσει ότι ο συγ</w:t>
      </w:r>
      <w:r>
        <w:rPr>
          <w:rFonts w:eastAsia="Times New Roman" w:cs="Times New Roman"/>
          <w:szCs w:val="24"/>
        </w:rPr>
        <w:t xml:space="preserve">κεκριμένος δείκτης που αφορά αποκλειστικά τη διείσδυση των δικτύων νέας γενιάς, μας κατατάσσει στην εικοστή όγδοη θέση. </w:t>
      </w:r>
    </w:p>
    <w:p w14:paraId="4CED916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Δηλώνω εδώ ενώπιον και της Εθνικής Αντιπροσωπείας ότι ο δείκτης κατάταξης δεν είναι κατ’ ανάγκη ο καταλληλότερος, ο αρτιότερος για να π</w:t>
      </w:r>
      <w:r>
        <w:rPr>
          <w:rFonts w:eastAsia="Times New Roman" w:cs="Times New Roman"/>
          <w:szCs w:val="24"/>
        </w:rPr>
        <w:t>εριγράψει την κατάσταση. Δηλαδή θα μπορούσαμε να βρεθούμε σε μία κατάσταση σε ένα ή δύο χρόνια από τώρα</w:t>
      </w:r>
      <w:r>
        <w:rPr>
          <w:rFonts w:eastAsia="Times New Roman" w:cs="Times New Roman"/>
          <w:szCs w:val="24"/>
        </w:rPr>
        <w:t>,</w:t>
      </w:r>
      <w:r>
        <w:rPr>
          <w:rFonts w:eastAsia="Times New Roman" w:cs="Times New Roman"/>
          <w:szCs w:val="24"/>
        </w:rPr>
        <w:t xml:space="preserve"> που να έχουμε εντυπωσιακά αυξήσει τη διείσδυση των δικτύων νέας γενιάς αλλά άλλες χώρες, επίσης, να έχουν κάνει βήματα και να μην έχει βελτιωθεί δραματ</w:t>
      </w:r>
      <w:r>
        <w:rPr>
          <w:rFonts w:eastAsia="Times New Roman" w:cs="Times New Roman"/>
          <w:szCs w:val="24"/>
        </w:rPr>
        <w:t>ικά η κατάταξή μας.</w:t>
      </w:r>
    </w:p>
    <w:p w14:paraId="4CED916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Αυτό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θα πρέπει να αξιολογούμε κατ’ </w:t>
      </w:r>
      <w:r>
        <w:rPr>
          <w:rFonts w:eastAsia="Times New Roman" w:cs="Times New Roman"/>
          <w:szCs w:val="24"/>
        </w:rPr>
        <w:t xml:space="preserve">αρχάς </w:t>
      </w:r>
      <w:r>
        <w:rPr>
          <w:rFonts w:eastAsia="Times New Roman" w:cs="Times New Roman"/>
          <w:szCs w:val="24"/>
        </w:rPr>
        <w:t xml:space="preserve">και με προσήλωση, είναι η παραγωγικότητα της εφαρμοζόμενης πολιτικής σε σχέση με την απόλυτη διείσδυση των νέων τεχνολογιών στην ελληνική οικονομία και στην ελληνική κοινωνία </w:t>
      </w:r>
      <w:r>
        <w:rPr>
          <w:rFonts w:eastAsia="Times New Roman" w:cs="Times New Roman"/>
          <w:szCs w:val="24"/>
        </w:rPr>
        <w:lastRenderedPageBreak/>
        <w:t>δηλ</w:t>
      </w:r>
      <w:r>
        <w:rPr>
          <w:rFonts w:eastAsia="Times New Roman" w:cs="Times New Roman"/>
          <w:szCs w:val="24"/>
        </w:rPr>
        <w:t>αδή οι απόλυτοι δείκτες διείσδυσης. Οι άλλοι είναι συγκριτικοί, οι οποίοι έχουν βεβαίως τη χρησιμότητά τους και δείχνουν ένα μέτρο</w:t>
      </w:r>
      <w:r>
        <w:rPr>
          <w:rFonts w:eastAsia="Times New Roman" w:cs="Times New Roman"/>
          <w:szCs w:val="24"/>
        </w:rPr>
        <w:t>,</w:t>
      </w:r>
      <w:r>
        <w:rPr>
          <w:rFonts w:eastAsia="Times New Roman" w:cs="Times New Roman"/>
          <w:szCs w:val="24"/>
        </w:rPr>
        <w:t xml:space="preserve"> για το κατά πόσον μπορεί η χώρα να σταθεί ανταγωνιστικά στο διεθνές στερέωμα, αλλά και οι άλλοι δείκτες νομίζω ότι έχουν την</w:t>
      </w:r>
      <w:r>
        <w:rPr>
          <w:rFonts w:eastAsia="Times New Roman" w:cs="Times New Roman"/>
          <w:szCs w:val="24"/>
        </w:rPr>
        <w:t xml:space="preserve"> ουσία τους.</w:t>
      </w:r>
    </w:p>
    <w:p w14:paraId="4CED916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Είμαστε πολύ πίσω, βεβαίως, και στον βαθμό διείσδυσης στη χρήση του πληθυσμού σε αυτές τις τεχνολογίες, στις τεχνολογίες του πάρα πολύ γρήγορου ίντερνετ. Και μάλιστα θα σας πήγαινα και ένα βήμα πιο πίσω</w:t>
      </w:r>
      <w:r>
        <w:rPr>
          <w:rFonts w:eastAsia="Times New Roman" w:cs="Times New Roman"/>
          <w:szCs w:val="24"/>
        </w:rPr>
        <w:t>,</w:t>
      </w:r>
      <w:r>
        <w:rPr>
          <w:rFonts w:eastAsia="Times New Roman" w:cs="Times New Roman"/>
          <w:szCs w:val="24"/>
        </w:rPr>
        <w:t xml:space="preserve"> λέγοντας ότι είμαστε χαμηλά στο ποσοστό</w:t>
      </w:r>
      <w:r>
        <w:rPr>
          <w:rFonts w:eastAsia="Times New Roman" w:cs="Times New Roman"/>
          <w:szCs w:val="24"/>
        </w:rPr>
        <w:t xml:space="preserve"> χρήσης έξυπνων κινητών τηλεφώνων, δηλαδή έχουμε ένα φαινόμενο</w:t>
      </w:r>
      <w:r>
        <w:rPr>
          <w:rFonts w:eastAsia="Times New Roman" w:cs="Times New Roman"/>
          <w:szCs w:val="24"/>
        </w:rPr>
        <w:t>,</w:t>
      </w:r>
      <w:r>
        <w:rPr>
          <w:rFonts w:eastAsia="Times New Roman" w:cs="Times New Roman"/>
          <w:szCs w:val="24"/>
        </w:rPr>
        <w:t xml:space="preserve"> όπου άνθρωποι μεγαλύτερης ηλικίας δεν εξοικειώνονται με τη χρήση αυτών των κινητών τηλεφώνων. Προσέξτε</w:t>
      </w:r>
      <w:r>
        <w:rPr>
          <w:rFonts w:eastAsia="Times New Roman" w:cs="Times New Roman"/>
          <w:szCs w:val="24"/>
        </w:rPr>
        <w:t>,</w:t>
      </w:r>
      <w:r>
        <w:rPr>
          <w:rFonts w:eastAsia="Times New Roman" w:cs="Times New Roman"/>
          <w:szCs w:val="24"/>
        </w:rPr>
        <w:t xml:space="preserve"> όμως, υπάρχουν δυνατότητες -και εδώ είναι η κρίσιμη πρόκληση στην εφαρμογή πολιτικής- έχ</w:t>
      </w:r>
      <w:r>
        <w:rPr>
          <w:rFonts w:eastAsia="Times New Roman" w:cs="Times New Roman"/>
          <w:szCs w:val="24"/>
        </w:rPr>
        <w:t>ουν αναπτυχθεί εφαρμογές και κινητά τηλέφωνα από ελληνικές εταιρείες, τα οποία έχουν σχεδιαστεί ακριβώς για να καλύπτουν αυτού του τύπου τις ανάγκες, δηλαδή να μπορεί ο ηλικιωμένος άνθρωπος να κάνει χρήση των ανεπτυγμένων αυτών σύγχρονων εφαρμογών</w:t>
      </w:r>
      <w:r>
        <w:rPr>
          <w:rFonts w:eastAsia="Times New Roman" w:cs="Times New Roman"/>
          <w:szCs w:val="24"/>
        </w:rPr>
        <w:t>,</w:t>
      </w:r>
      <w:r>
        <w:rPr>
          <w:rFonts w:eastAsia="Times New Roman" w:cs="Times New Roman"/>
          <w:szCs w:val="24"/>
        </w:rPr>
        <w:t xml:space="preserve"> χωρίς ν</w:t>
      </w:r>
      <w:r>
        <w:rPr>
          <w:rFonts w:eastAsia="Times New Roman" w:cs="Times New Roman"/>
          <w:szCs w:val="24"/>
        </w:rPr>
        <w:t>α είναι σε ένα περιβάλλον το οποίο είναι τόσο σύνθετο όσο είναι ένα τυπικό έξυπνο</w:t>
      </w:r>
      <w:r>
        <w:rPr>
          <w:rFonts w:eastAsia="Times New Roman" w:cs="Times New Roman"/>
          <w:szCs w:val="24"/>
        </w:rPr>
        <w:t xml:space="preserve"> </w:t>
      </w:r>
      <w:r>
        <w:rPr>
          <w:rFonts w:eastAsia="Times New Roman" w:cs="Times New Roman"/>
          <w:szCs w:val="24"/>
        </w:rPr>
        <w:t xml:space="preserve">τηλέφωνο. Συνεπώς εδώ εγείρεται ένα ζήτημα, τι </w:t>
      </w:r>
      <w:r>
        <w:rPr>
          <w:rFonts w:eastAsia="Times New Roman" w:cs="Times New Roman"/>
          <w:szCs w:val="24"/>
        </w:rPr>
        <w:lastRenderedPageBreak/>
        <w:t xml:space="preserve">μπορεί και τι πρέπει να κάνει η πολιτεία για να μπορέσει να διευκολύνει και τη χώρα, ούτως ώστε να μπορέσουμε να πιάσουμε τους </w:t>
      </w:r>
      <w:r>
        <w:rPr>
          <w:rFonts w:eastAsia="Times New Roman" w:cs="Times New Roman"/>
          <w:szCs w:val="24"/>
        </w:rPr>
        <w:t>στόχους αλλά και κυρίως να βελτιώσουμε τη ζωή των πολιτών μας.</w:t>
      </w:r>
    </w:p>
    <w:p w14:paraId="4CED916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Υστερούμε στον βαθμό αξιοποίησης των νέων τεχνολογιών από τις εταιρείες μας δραματικά. Νομίζω ότι είναι γύρω στο 4%, δεν μπορώ αυτή τη στιγμή να ανακαλέσω το ακριβές νούμερο, αλλά πρόκειται για</w:t>
      </w:r>
      <w:r>
        <w:rPr>
          <w:rFonts w:eastAsia="Times New Roman" w:cs="Times New Roman"/>
          <w:szCs w:val="24"/>
        </w:rPr>
        <w:t xml:space="preserve"> το ποσοστό του ηλεκτρονικού εμπορίου σε σχέση με τους συνολικούς τζίρους. Είναι ποσοστά πάρα πολύ χαμηλά. Και εδώ εγείρεται και το ζήτημα του συντονισμού, βεβαίως, και της Κυβέρνησης και των κομμάτων και των επαγγελματικών ενώσεων, ούτως ώστε αυτές οι τεχ</w:t>
      </w:r>
      <w:r>
        <w:rPr>
          <w:rFonts w:eastAsia="Times New Roman" w:cs="Times New Roman"/>
          <w:szCs w:val="24"/>
        </w:rPr>
        <w:t xml:space="preserve">νολογίες να διαχυθούν. </w:t>
      </w:r>
    </w:p>
    <w:p w14:paraId="4CED916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lang w:val="en-US"/>
        </w:rPr>
        <w:t>O</w:t>
      </w:r>
      <w:r>
        <w:rPr>
          <w:rFonts w:eastAsia="Times New Roman" w:cs="Times New Roman"/>
          <w:szCs w:val="24"/>
        </w:rPr>
        <w:t xml:space="preserve"> </w:t>
      </w:r>
      <w:r>
        <w:rPr>
          <w:rFonts w:eastAsia="Times New Roman" w:cs="Times New Roman"/>
          <w:szCs w:val="24"/>
          <w:lang w:val="en-US"/>
        </w:rPr>
        <w:t>M</w:t>
      </w:r>
      <w:proofErr w:type="spellStart"/>
      <w:r>
        <w:rPr>
          <w:rFonts w:eastAsia="Times New Roman" w:cs="Times New Roman"/>
          <w:szCs w:val="24"/>
        </w:rPr>
        <w:t>α</w:t>
      </w:r>
      <w:r>
        <w:rPr>
          <w:rFonts w:eastAsia="Times New Roman" w:cs="Times New Roman"/>
          <w:szCs w:val="24"/>
        </w:rPr>
        <w:t>ρκ</w:t>
      </w:r>
      <w:proofErr w:type="spellEnd"/>
      <w:r>
        <w:rPr>
          <w:rFonts w:eastAsia="Times New Roman" w:cs="Times New Roman"/>
          <w:szCs w:val="24"/>
        </w:rPr>
        <w:t xml:space="preserve"> </w:t>
      </w:r>
      <w:proofErr w:type="spellStart"/>
      <w:r>
        <w:rPr>
          <w:rFonts w:eastAsia="Times New Roman" w:cs="Times New Roman"/>
          <w:szCs w:val="24"/>
        </w:rPr>
        <w:t>Γο</w:t>
      </w:r>
      <w:r>
        <w:rPr>
          <w:rFonts w:eastAsia="Times New Roman" w:cs="Times New Roman"/>
          <w:szCs w:val="24"/>
        </w:rPr>
        <w:t>υάι</w:t>
      </w:r>
      <w:r>
        <w:rPr>
          <w:rFonts w:eastAsia="Times New Roman" w:cs="Times New Roman"/>
          <w:szCs w:val="24"/>
        </w:rPr>
        <w:t>ζ</w:t>
      </w:r>
      <w:r>
        <w:rPr>
          <w:rFonts w:eastAsia="Times New Roman" w:cs="Times New Roman"/>
          <w:szCs w:val="24"/>
        </w:rPr>
        <w:t>ερ</w:t>
      </w:r>
      <w:proofErr w:type="spellEnd"/>
      <w:r>
        <w:rPr>
          <w:rFonts w:eastAsia="Times New Roman" w:cs="Times New Roman"/>
          <w:szCs w:val="24"/>
        </w:rPr>
        <w:t>, ο πατέρας της πανταχού παρούσης υπολογιστικής, έλεγε ότι οι πιο βαθιές τεχνολογίες είναι αυτές που γίνονται αόρατες, αυτές που ενσωματώνονται μέσα στον ιστό της καθημερινής ζωής και γίνονται τόσο αθόρυβες που είναι αυτονόητες. Κατ’ αναλογία, πολύ παλαιότ</w:t>
      </w:r>
      <w:r>
        <w:rPr>
          <w:rFonts w:eastAsia="Times New Roman" w:cs="Times New Roman"/>
          <w:szCs w:val="24"/>
        </w:rPr>
        <w:t xml:space="preserve">ερα, όταν ήταν καινούργια η τεχνολογία του ηλεκτρισμού, ήταν πολύ θορυβώδης και επιβαρυντική για την καθημερινή χρήση. Σήμερα θεωρείται αυτονόητη. Ο </w:t>
      </w:r>
      <w:r>
        <w:rPr>
          <w:rFonts w:eastAsia="Times New Roman" w:cs="Times New Roman"/>
          <w:szCs w:val="24"/>
        </w:rPr>
        <w:lastRenderedPageBreak/>
        <w:t>στόχος, λοιπόν, θα πρέπει να είναι να καταστήσουμε αυτή τη νέα τεχνολογία, την τεχνολογία που άπτεται των σ</w:t>
      </w:r>
      <w:r>
        <w:rPr>
          <w:rFonts w:eastAsia="Times New Roman" w:cs="Times New Roman"/>
          <w:szCs w:val="24"/>
        </w:rPr>
        <w:t xml:space="preserve">υνδέσεων υψηλής ταχύτητας και των συνεπαγόμενων εφαρμογών, «αόρατη», δηλαδή αυτονόητη για την καθημερινή ζωή του πολίτη. Και αυτή νομίζω ότι είναι η ουσία της στόχευσης την οποία βάζουμε. </w:t>
      </w:r>
    </w:p>
    <w:p w14:paraId="4CED916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Μειώνουμε το κόστος εγκατάστασης </w:t>
      </w:r>
      <w:proofErr w:type="spellStart"/>
      <w:r>
        <w:rPr>
          <w:rFonts w:eastAsia="Times New Roman" w:cs="Times New Roman"/>
          <w:szCs w:val="24"/>
        </w:rPr>
        <w:t>υψίρρυθμων</w:t>
      </w:r>
      <w:proofErr w:type="spellEnd"/>
      <w:r>
        <w:rPr>
          <w:rFonts w:eastAsia="Times New Roman" w:cs="Times New Roman"/>
          <w:szCs w:val="24"/>
        </w:rPr>
        <w:t xml:space="preserve"> δικτύων και αυτό είναι </w:t>
      </w:r>
      <w:r>
        <w:rPr>
          <w:rFonts w:eastAsia="Times New Roman" w:cs="Times New Roman"/>
          <w:szCs w:val="24"/>
        </w:rPr>
        <w:t>πάρα πολύ σημαντικό. Αναρωτηθήκατε γιατί μιλάμε για μείωση του κόστους κατά 60% με 80%. Στο κόστος εγκατάστασης δικτύων έχει αποδειχθεί ότι αυτό το κομμάτι, το 60% με 70% -καμμιά φορά και παραπάνω- είναι το κόστος των εκσκαφών, το κόστος δηλαδή του να πάει</w:t>
      </w:r>
      <w:r>
        <w:rPr>
          <w:rFonts w:eastAsia="Times New Roman" w:cs="Times New Roman"/>
          <w:szCs w:val="24"/>
        </w:rPr>
        <w:t xml:space="preserve"> η μπουλντόζα, να σκάψει, να ανοίξει τρύπα, να απλωθεί και να περάσει μετά το καλώδιο. Εάν αυτό το κόστος φύγει από τη μέση αξιοποιώντας τις υπάρχουσες υποδομές αλλά και επιβάλλοντας έναν συντονισμό, για να μην κάνουμε διπλή δουλειά και μάλιστα με μικρή χρ</w:t>
      </w:r>
      <w:r>
        <w:rPr>
          <w:rFonts w:eastAsia="Times New Roman" w:cs="Times New Roman"/>
          <w:szCs w:val="24"/>
        </w:rPr>
        <w:t xml:space="preserve">ονική απόσταση, βεβαίως οι εξοικονομήσεις μπορεί να είναι αυτές. </w:t>
      </w:r>
    </w:p>
    <w:p w14:paraId="4CED916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Και εκεί ακριβώς έρχεται να πατήσει και η απόλυτη αξιοποίηση των διαθέσιμων ευρωπαϊκών πόρων, οι οποίοι μπορούν υπό το φως και υπό το κράτος αυτών των ρυθμίσεων να έχουν πολλαπλασιαστικό απο</w:t>
      </w:r>
      <w:r>
        <w:rPr>
          <w:rFonts w:eastAsia="Times New Roman" w:cs="Times New Roman"/>
          <w:szCs w:val="24"/>
        </w:rPr>
        <w:t xml:space="preserve">τέλεσμα. Διότι αντιλαμβάνεστε ότι εάν το </w:t>
      </w:r>
      <w:r>
        <w:rPr>
          <w:rFonts w:eastAsia="Times New Roman" w:cs="Times New Roman"/>
          <w:szCs w:val="24"/>
        </w:rPr>
        <w:lastRenderedPageBreak/>
        <w:t>μεγάλο κομμάτι των ευρωπαϊκών κονδυλίων που προβλέπονταν για αυτές τις δράσεις δαπανιόνταν κατά το μεγαλύτερο του μέρος σε έργα τέτοιου τύπου, θα είχαμε μάλλον χαμηλότερη ανάπτυξη των δικτύων, για τα οποία συζητούμε</w:t>
      </w:r>
      <w:r>
        <w:rPr>
          <w:rFonts w:eastAsia="Times New Roman" w:cs="Times New Roman"/>
          <w:szCs w:val="24"/>
        </w:rPr>
        <w:t xml:space="preserve">. Διευκολύνουμε, λοιπόν, και τις συνέργειες μεταξύ των φορέων. </w:t>
      </w:r>
    </w:p>
    <w:p w14:paraId="4CED916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Με το παρόν νομοσχέδιο αίρονται οι περιορισμοί για την αξιοποίηση των υφιστάμενων υποδομών και βεβαίως αποφεύγονται οι χρονοβόρες και δαπανηρές δικαστικές διαμάχες, αφού το εθνικό όργανο επίλυ</w:t>
      </w:r>
      <w:r>
        <w:rPr>
          <w:rFonts w:eastAsia="Times New Roman" w:cs="Times New Roman"/>
          <w:szCs w:val="24"/>
        </w:rPr>
        <w:t xml:space="preserve">σης διαφορών, η Εθνική Επιτροπή Τηλεπικοινωνιών και Ταχυδρομείων μπορεί να αποφασίζει σύντομα με σαφείς και διαφανείς κανόνες. </w:t>
      </w:r>
    </w:p>
    <w:p w14:paraId="4CED916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Δεν ξέρω εάν χρειάζεται η επανάληψη των νομοτεχνικών βελτιώσεων, τις οποίες ανέφερα χθες αναλυτικά. Τις καταθέτουμε στα Πρακτικά</w:t>
      </w:r>
      <w:r>
        <w:rPr>
          <w:rFonts w:eastAsia="Times New Roman" w:cs="Times New Roman"/>
          <w:szCs w:val="24"/>
        </w:rPr>
        <w:t xml:space="preserve">, για να διανεμηθούν. </w:t>
      </w:r>
    </w:p>
    <w:p w14:paraId="4CED916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κ. Νικόλαος Παππάς καταθέτει για τα Πρακτικά τις προαναφερθείσες νομοτεχνικές βελτιώσεις, οι οποίες έχουν ως εξής:</w:t>
      </w:r>
    </w:p>
    <w:p w14:paraId="4CED9170" w14:textId="77777777" w:rsidR="00807BFC" w:rsidRDefault="003B0973">
      <w:pPr>
        <w:spacing w:line="600" w:lineRule="auto"/>
        <w:ind w:firstLine="720"/>
        <w:contextualSpacing/>
        <w:jc w:val="center"/>
        <w:rPr>
          <w:rFonts w:eastAsia="Times New Roman" w:cs="Times New Roman"/>
          <w:szCs w:val="24"/>
        </w:rPr>
      </w:pPr>
      <w:r w:rsidRPr="005C03C1">
        <w:rPr>
          <w:rFonts w:eastAsia="Times New Roman" w:cs="Times New Roman"/>
          <w:szCs w:val="24"/>
        </w:rPr>
        <w:t>(</w:t>
      </w:r>
      <w:r w:rsidRPr="00031E7C">
        <w:rPr>
          <w:rFonts w:eastAsia="Times New Roman" w:cs="Times New Roman"/>
          <w:szCs w:val="24"/>
        </w:rPr>
        <w:t>ΑΛΛΑΓΗ ΣΕΛΙΔΑΣ</w:t>
      </w:r>
      <w:r w:rsidRPr="00031E7C">
        <w:rPr>
          <w:rFonts w:eastAsia="Times New Roman" w:cs="Times New Roman"/>
          <w:szCs w:val="24"/>
        </w:rPr>
        <w:t>)</w:t>
      </w:r>
    </w:p>
    <w:p w14:paraId="4CED9171" w14:textId="77777777" w:rsidR="00807BFC" w:rsidRDefault="003B0973">
      <w:pPr>
        <w:spacing w:line="600" w:lineRule="auto"/>
        <w:ind w:firstLine="720"/>
        <w:contextualSpacing/>
        <w:jc w:val="center"/>
        <w:rPr>
          <w:rFonts w:eastAsia="Times New Roman" w:cs="Times New Roman"/>
          <w:szCs w:val="24"/>
        </w:rPr>
      </w:pPr>
      <w:r w:rsidRPr="00031E7C">
        <w:rPr>
          <w:rFonts w:eastAsia="Times New Roman" w:cs="Times New Roman"/>
          <w:szCs w:val="24"/>
        </w:rPr>
        <w:t>(</w:t>
      </w:r>
      <w:r w:rsidRPr="00031E7C">
        <w:rPr>
          <w:rFonts w:eastAsia="Times New Roman" w:cs="Times New Roman"/>
          <w:szCs w:val="24"/>
        </w:rPr>
        <w:t>ΝΑ ΜΠΟΥΝ ΟΙ ΣΕΛΙΔΕΣ 201</w:t>
      </w:r>
      <w:r w:rsidRPr="00031E7C">
        <w:rPr>
          <w:rFonts w:eastAsia="Times New Roman" w:cs="Times New Roman"/>
          <w:szCs w:val="24"/>
        </w:rPr>
        <w:t>-204</w:t>
      </w:r>
      <w:r w:rsidRPr="00031E7C">
        <w:rPr>
          <w:rFonts w:eastAsia="Times New Roman" w:cs="Times New Roman"/>
          <w:szCs w:val="24"/>
        </w:rPr>
        <w:t>)</w:t>
      </w:r>
    </w:p>
    <w:p w14:paraId="4CED9172" w14:textId="77777777" w:rsidR="00807BFC" w:rsidRDefault="003B0973">
      <w:pPr>
        <w:spacing w:line="600" w:lineRule="auto"/>
        <w:contextualSpacing/>
        <w:jc w:val="center"/>
        <w:rPr>
          <w:rFonts w:eastAsia="Times New Roman" w:cs="Times New Roman"/>
          <w:szCs w:val="24"/>
        </w:rPr>
      </w:pPr>
      <w:r w:rsidRPr="00031E7C">
        <w:rPr>
          <w:rFonts w:eastAsia="Times New Roman" w:cs="Times New Roman"/>
          <w:szCs w:val="24"/>
        </w:rPr>
        <w:t>(ΑΛΛΑΓΗ ΣΕΛΙΔΑΣ)</w:t>
      </w:r>
    </w:p>
    <w:p w14:paraId="4CED917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ΠΑΠΠΑΣ (Υπουργός Ψηφιακής Πολιτικής, Τηλεπικοινωνιών και Ενημέρωσης): </w:t>
      </w:r>
      <w:r>
        <w:rPr>
          <w:rFonts w:eastAsia="Times New Roman" w:cs="Times New Roman"/>
          <w:szCs w:val="24"/>
        </w:rPr>
        <w:t>Επειδή υπάρχουν πάρα πολλές νομοτεχνικές βελτιώσεις οι οποίες είναι και φραστικές, νομίζω ότι η ουσιαστική νομοτεχνική βελτίωση είναι αυτή που δίνει τη δυνατότητα στην ΕΕΤΤ να σ</w:t>
      </w:r>
      <w:r>
        <w:rPr>
          <w:rFonts w:eastAsia="Times New Roman" w:cs="Times New Roman"/>
          <w:szCs w:val="24"/>
        </w:rPr>
        <w:t>υγκροτεί τις επιτροπές η ίδια. Νομίζω ότι αυτό είναι κάτι το οποίο θα βελτιώσει την αποτελεσματικότητά της.</w:t>
      </w:r>
    </w:p>
    <w:p w14:paraId="4CED917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Χαίρομαι ιδιαιτέρως που βρίσκομαι στην ευχάριστη θέση να εισηγούμαι ένα νομοσχέδιο, το οποίο έχει τόσο ευρεία συναίνεση στην υπερψήφισή του και εύχο</w:t>
      </w:r>
      <w:r>
        <w:rPr>
          <w:rFonts w:eastAsia="Times New Roman" w:cs="Times New Roman"/>
          <w:szCs w:val="24"/>
        </w:rPr>
        <w:t xml:space="preserve">μαι ειλικρινώς αυτό να μας κάνει όλους ακόμα πιο ώριμους, ούτως ώστε αυτά τα πράγματα να τα συζητάμε, με βάση τις αρχές του, βεβαίως, ο καθένας, αλλά με απόλυτη συνείδηση διακομματική ότι είναι πάρα πολύ μεγάλη ανάγκη αυτή τη φορά η χώρα το τρένο των νέων </w:t>
      </w:r>
      <w:r>
        <w:rPr>
          <w:rFonts w:eastAsia="Times New Roman" w:cs="Times New Roman"/>
          <w:szCs w:val="24"/>
        </w:rPr>
        <w:t>τεχνολογιών να μην το χάσει.</w:t>
      </w:r>
    </w:p>
    <w:p w14:paraId="4CED917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CED9176" w14:textId="77777777" w:rsidR="00807BFC" w:rsidRDefault="003B097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CED917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 βάση την κοινοβουλευτική τάξη, θα ξεκινήσω από την κ. </w:t>
      </w:r>
      <w:proofErr w:type="spellStart"/>
      <w:r>
        <w:rPr>
          <w:rFonts w:eastAsia="Times New Roman" w:cs="Times New Roman"/>
          <w:szCs w:val="24"/>
        </w:rPr>
        <w:t>Βάκη</w:t>
      </w:r>
      <w:proofErr w:type="spellEnd"/>
      <w:r>
        <w:rPr>
          <w:rFonts w:eastAsia="Times New Roman" w:cs="Times New Roman"/>
          <w:szCs w:val="24"/>
        </w:rPr>
        <w:t xml:space="preserve">. </w:t>
      </w:r>
    </w:p>
    <w:p w14:paraId="4CED917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Βάκη</w:t>
      </w:r>
      <w:proofErr w:type="spellEnd"/>
      <w:r>
        <w:rPr>
          <w:rFonts w:eastAsia="Times New Roman" w:cs="Times New Roman"/>
          <w:szCs w:val="24"/>
        </w:rPr>
        <w:t>, θέλετε να μιλήσετε πρώτη ή να ακούσετε και μ</w:t>
      </w:r>
      <w:r>
        <w:rPr>
          <w:rFonts w:eastAsia="Times New Roman" w:cs="Times New Roman"/>
          <w:szCs w:val="24"/>
        </w:rPr>
        <w:t xml:space="preserve">ετά να κλείσετε, ως κάνετε, σαν κυβερνητική Κοινοβουλευτική Εκπρόσωπος; </w:t>
      </w:r>
    </w:p>
    <w:p w14:paraId="4CED917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Θα μιλήσω τώρα, κύριε Πρόεδρε, γιατί έχω μια ανειλημμένη υποχρέωση. </w:t>
      </w:r>
    </w:p>
    <w:p w14:paraId="4CED917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συνεχίσουμε μετά με τη σειρά, παρεμβάλλοντας ενδιαμέσως και τρει</w:t>
      </w:r>
      <w:r>
        <w:rPr>
          <w:rFonts w:eastAsia="Times New Roman" w:cs="Times New Roman"/>
          <w:szCs w:val="24"/>
        </w:rPr>
        <w:t xml:space="preserve">ς συναδέλφους από τους οκτώ που έχουν εγγραφεί. </w:t>
      </w:r>
    </w:p>
    <w:p w14:paraId="4CED917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Μετά την κ. </w:t>
      </w:r>
      <w:proofErr w:type="spellStart"/>
      <w:r>
        <w:rPr>
          <w:rFonts w:eastAsia="Times New Roman" w:cs="Times New Roman"/>
          <w:szCs w:val="24"/>
        </w:rPr>
        <w:t>Βάκη</w:t>
      </w:r>
      <w:proofErr w:type="spellEnd"/>
      <w:r>
        <w:rPr>
          <w:rFonts w:eastAsia="Times New Roman" w:cs="Times New Roman"/>
          <w:szCs w:val="24"/>
        </w:rPr>
        <w:t xml:space="preserve"> θα μιλήσουν ο κ. Τζαβάρας και η κ. </w:t>
      </w:r>
      <w:proofErr w:type="spellStart"/>
      <w:r>
        <w:rPr>
          <w:rFonts w:eastAsia="Times New Roman" w:cs="Times New Roman"/>
          <w:szCs w:val="24"/>
        </w:rPr>
        <w:t>Χριστοφιλοπούλου</w:t>
      </w:r>
      <w:proofErr w:type="spellEnd"/>
      <w:r>
        <w:rPr>
          <w:rFonts w:eastAsia="Times New Roman" w:cs="Times New Roman"/>
          <w:szCs w:val="24"/>
        </w:rPr>
        <w:t xml:space="preserve">. Θα παρεμβληθούν τρεις συνάδελφοι μετά, που με τη σειρά είναι η κ. Καββαδία, ο κ. Δήμας και η κ. </w:t>
      </w:r>
      <w:proofErr w:type="spellStart"/>
      <w:r>
        <w:rPr>
          <w:rFonts w:eastAsia="Times New Roman" w:cs="Times New Roman"/>
          <w:szCs w:val="24"/>
        </w:rPr>
        <w:t>Κεφαλίδου</w:t>
      </w:r>
      <w:proofErr w:type="spellEnd"/>
      <w:r>
        <w:rPr>
          <w:rFonts w:eastAsia="Times New Roman" w:cs="Times New Roman"/>
          <w:szCs w:val="24"/>
        </w:rPr>
        <w:t xml:space="preserve">. </w:t>
      </w:r>
    </w:p>
    <w:p w14:paraId="4CED917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έχετε τον λόγο.</w:t>
      </w:r>
    </w:p>
    <w:p w14:paraId="4CED917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Φ</w:t>
      </w:r>
      <w:r>
        <w:rPr>
          <w:rFonts w:eastAsia="Times New Roman" w:cs="Times New Roman"/>
          <w:b/>
          <w:szCs w:val="24"/>
        </w:rPr>
        <w:t xml:space="preserve">ΩΤΕΙΝΗ ΒΑΚΗ: </w:t>
      </w:r>
      <w:r>
        <w:rPr>
          <w:rFonts w:eastAsia="Times New Roman" w:cs="Times New Roman"/>
          <w:szCs w:val="24"/>
        </w:rPr>
        <w:t>Ευχαριστώ πολύ, κύριε Πρόεδρε.</w:t>
      </w:r>
    </w:p>
    <w:p w14:paraId="4CED917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συζητούμε σήμερα ένα σημαντικό νομοσχέδιο, το οποίο συμβάλλει ουσιαστικά στην ενίσχυση των ψηφιακών υποδομών της χώρας, ένα νομοσχέδιο με το οποίο η πολιτεία αποκτά σημαντικά εργαλεία για την καταπολέμηση του ψηφιακού αποκλεισμ</w:t>
      </w:r>
      <w:r>
        <w:rPr>
          <w:rFonts w:eastAsia="Times New Roman" w:cs="Times New Roman"/>
          <w:szCs w:val="24"/>
        </w:rPr>
        <w:t xml:space="preserve">ού. </w:t>
      </w:r>
    </w:p>
    <w:p w14:paraId="4CED917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θετικό το γεγονός ότι το συγκεκριμένο νομοσχέδιο το στηρίζουν και άλλες πτέρυγες της Βουλής και σ’ αυτή την κατεύθυνση δεν θα ήθελα να αναλώσω τον χρόνο μου σε αντιδικίες με συναδέλφους της Αντιπολίτευσης. </w:t>
      </w:r>
    </w:p>
    <w:p w14:paraId="4CED918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Εν τούτοις, δεν θα μπορούσα να μην υπο</w:t>
      </w:r>
      <w:r>
        <w:rPr>
          <w:rFonts w:eastAsia="Times New Roman" w:cs="Times New Roman"/>
          <w:szCs w:val="24"/>
        </w:rPr>
        <w:t>γραμμίσω ότι το παρόν νομοσχέδιο αποτελεί ένα ακόμη λιθαράκι στον εκσυγχρονισμό της ψηφιακής πολιτικής που ξεκίνησε αυτή η Κυβέρνηση. Ακούστηκαν σχόλια –γι’ αυτό το λέω αυτό- περί καθυστερήσεων, περί έλλειψης σχεδιασμού στα θέματα ψηφιακής πολιτικής και θα</w:t>
      </w:r>
      <w:r>
        <w:rPr>
          <w:rFonts w:eastAsia="Times New Roman" w:cs="Times New Roman"/>
          <w:szCs w:val="24"/>
        </w:rPr>
        <w:t xml:space="preserve"> ήθελα πραγματικά να αναφερθώ σε μια σειρά από δεδομένα, τα οποία είναι φυσικά γνωστά σε όλους μας. </w:t>
      </w:r>
    </w:p>
    <w:p w14:paraId="4CED918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Ποια ήταν, κυρίες και κύριοι συνάδελφοι, η ψηφιακή πολιτική της χώρας όλο το προηγούμενο διάστημα, πριν αναλάβει ο ΣΥΡΙΖΑ τη διακυβέρνηση; Προφανώς θα τα θ</w:t>
      </w:r>
      <w:r>
        <w:rPr>
          <w:rFonts w:eastAsia="Times New Roman" w:cs="Times New Roman"/>
          <w:szCs w:val="24"/>
        </w:rPr>
        <w:t xml:space="preserve">υμάστε όλοι. Ας πάμε στο 2013. Η Ελλάδα το 2013 ήταν μια φτωχή ψηφιακά χώρα, σύμφωνα με τον ευρωπαϊκό δείκτη ψηφιακής οικονομίας και κοινωνίας. </w:t>
      </w:r>
    </w:p>
    <w:p w14:paraId="4CED918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Τι έκανε η προηγούμενη κυβέρνηση, λοιπόν, για να θεραπεύσει –υποτίθεται- αυτή την υστέρηση; Να θυμίσουμε μερικά</w:t>
      </w:r>
      <w:r>
        <w:rPr>
          <w:rFonts w:eastAsia="Times New Roman" w:cs="Times New Roman"/>
          <w:szCs w:val="24"/>
        </w:rPr>
        <w:t xml:space="preserve"> πράγματα;</w:t>
      </w:r>
    </w:p>
    <w:p w14:paraId="4CED918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πρώτη κίνηση ήταν να κλείσει την ΕΡΤ και να φράξει την πρόσβαση των πολιτών στο ελεύθερο ψηφιακό τηλεοπτικό φάσμα. Η τεράστια ψηφιακή υποδομή της ΕΡΤ ακυρώθηκε και η ψηφιακή εκπομπή της δημόσιας τηλεόρασης στην Ελλάδα και στο εξωτερικό έπαψε. </w:t>
      </w:r>
    </w:p>
    <w:p w14:paraId="4CED918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κίνηση ήταν να εκχωρήσει όλο το ψηφιακό πακέτο στη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με συμβατικούς όρους που δεν υποχρέωναν στους μεγαλομέτοχους </w:t>
      </w:r>
      <w:proofErr w:type="spellStart"/>
      <w:r>
        <w:rPr>
          <w:rFonts w:eastAsia="Times New Roman" w:cs="Times New Roman"/>
          <w:szCs w:val="24"/>
        </w:rPr>
        <w:t>καναλάρχες</w:t>
      </w:r>
      <w:proofErr w:type="spellEnd"/>
      <w:r>
        <w:rPr>
          <w:rFonts w:eastAsia="Times New Roman" w:cs="Times New Roman"/>
          <w:szCs w:val="24"/>
        </w:rPr>
        <w:t xml:space="preserve"> της κοινοπραξίας να παράσχουν ψηφιακό σήμα σε ολόκληρη την Ελλάδα, παρά την </w:t>
      </w:r>
      <w:proofErr w:type="spellStart"/>
      <w:r>
        <w:rPr>
          <w:rFonts w:eastAsia="Times New Roman" w:cs="Times New Roman"/>
          <w:szCs w:val="24"/>
        </w:rPr>
        <w:t>ορεινότητα</w:t>
      </w:r>
      <w:proofErr w:type="spellEnd"/>
      <w:r>
        <w:rPr>
          <w:rFonts w:eastAsia="Times New Roman" w:cs="Times New Roman"/>
          <w:szCs w:val="24"/>
        </w:rPr>
        <w:t xml:space="preserve"> και τη </w:t>
      </w:r>
      <w:proofErr w:type="spellStart"/>
      <w:r>
        <w:rPr>
          <w:rFonts w:eastAsia="Times New Roman" w:cs="Times New Roman"/>
          <w:szCs w:val="24"/>
        </w:rPr>
        <w:t>νησιωτικότητα</w:t>
      </w:r>
      <w:proofErr w:type="spellEnd"/>
      <w:r>
        <w:rPr>
          <w:rFonts w:eastAsia="Times New Roman" w:cs="Times New Roman"/>
          <w:szCs w:val="24"/>
        </w:rPr>
        <w:t xml:space="preserve"> της χ</w:t>
      </w:r>
      <w:r>
        <w:rPr>
          <w:rFonts w:eastAsia="Times New Roman" w:cs="Times New Roman"/>
          <w:szCs w:val="24"/>
        </w:rPr>
        <w:t>ώρας για την προστασία της οποίας, υποτίθεται, μάχονταν τόσο πολύ τα τότε κόμματα της συγκυβέρνησης.</w:t>
      </w:r>
    </w:p>
    <w:p w14:paraId="4CED918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Το αποτέλεσμα είναι σήμερα να είναι αποκλεισμένες ολόκληρες περιοχές από το τηλεοπτικό ψηφιακό φάσμα με το κόστος σύνδεσης να μεταφέρεται στους ίδιους τους</w:t>
      </w:r>
      <w:r>
        <w:rPr>
          <w:rFonts w:eastAsia="Times New Roman" w:cs="Times New Roman"/>
          <w:szCs w:val="24"/>
        </w:rPr>
        <w:t xml:space="preserve"> πολίτες, προς όφελος, βεβαίως, των επιχειρήσεων που παρέχουν τις εν λόγω συνδέσεις. </w:t>
      </w:r>
    </w:p>
    <w:p w14:paraId="4CED918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Τι κάναμε σε αντίθεση εμείς; Όλα είναι γνωστά, δεν πρόκειται να αποκαλυφθεί κάτι καινούργιο. Ο ΣΥΡΙΖΑ ανασυγκρό</w:t>
      </w:r>
      <w:r>
        <w:rPr>
          <w:rFonts w:eastAsia="Times New Roman" w:cs="Times New Roman"/>
          <w:szCs w:val="24"/>
        </w:rPr>
        <w:lastRenderedPageBreak/>
        <w:t>τησε την ψηφιακή πολιτική της χώρας, ξεκινώντας από την απο</w:t>
      </w:r>
      <w:r>
        <w:rPr>
          <w:rFonts w:eastAsia="Times New Roman" w:cs="Times New Roman"/>
          <w:szCs w:val="24"/>
        </w:rPr>
        <w:t>κατάσταση της λειτουργίας της ΕΡΤ. Ταυτόχρονα δρομολογήσαμε τη δημιουργία του ανεξάρτητου ψηφιακού δικτύου της δημόσιας τηλεόρασης, ώστε όλα τα νοικοκυριά, ακόμα και στα πιο απομακρυσμένα χωριά της Ελλάδας, να μπορούν να έχουν πρόσβαση στην ενημέρωση. Αυτέ</w:t>
      </w:r>
      <w:r>
        <w:rPr>
          <w:rFonts w:eastAsia="Times New Roman" w:cs="Times New Roman"/>
          <w:szCs w:val="24"/>
        </w:rPr>
        <w:t xml:space="preserve">ς τις πολιτικές βεβαίως τις πολέμησε λυσσαλέα η Αξιωματική Αντιπολίτευση, η οποία θυσίασε την ψηφιακή πολιτική  στο βωμό των απολύσεων και των συμφερόντων των </w:t>
      </w:r>
      <w:proofErr w:type="spellStart"/>
      <w:r>
        <w:rPr>
          <w:rFonts w:eastAsia="Times New Roman" w:cs="Times New Roman"/>
          <w:szCs w:val="24"/>
        </w:rPr>
        <w:t>καναλαρχών</w:t>
      </w:r>
      <w:proofErr w:type="spellEnd"/>
      <w:r>
        <w:rPr>
          <w:rFonts w:eastAsia="Times New Roman" w:cs="Times New Roman"/>
          <w:szCs w:val="24"/>
        </w:rPr>
        <w:t>. Και στο διοικητικό επίπεδο, όμως, το έργο που επιτελέστηκε ήταν σημαντικό. Δημιουργήθ</w:t>
      </w:r>
      <w:r>
        <w:rPr>
          <w:rFonts w:eastAsia="Times New Roman" w:cs="Times New Roman"/>
          <w:szCs w:val="24"/>
        </w:rPr>
        <w:t xml:space="preserve">ηκαν από το μηδέν εκείνες οι διοικητικές δομές που ήταν απαραίτητες για την εφαρμογή μιας προοδευτικής και σύγχρονης ψηφιακής πολιτικής. Οι απαραίτητες γενικές γραμματείες, οι οποίες όχι μόνο απαντούν αποτελεσματικά στις κρίσιμες διοικητικές ανάγκες, αλλά </w:t>
      </w:r>
      <w:r>
        <w:rPr>
          <w:rFonts w:eastAsia="Times New Roman" w:cs="Times New Roman"/>
          <w:szCs w:val="24"/>
        </w:rPr>
        <w:t xml:space="preserve">και διασφαλίζουν την απορρόφηση σημαντικών ευρωπαϊκών πόρων για την ενίσχυση της ψηφιακής πολιτικής. </w:t>
      </w:r>
    </w:p>
    <w:p w14:paraId="4CED918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Στο πλαίσιο</w:t>
      </w:r>
      <w:r>
        <w:rPr>
          <w:rFonts w:eastAsia="Times New Roman" w:cs="Times New Roman"/>
          <w:szCs w:val="24"/>
        </w:rPr>
        <w:t>, λοιπόν αυτού του σημαντικού έργου, δημιουργήθηκε τέλος και το Υπουργείο Ψηφιακής Πολιτικής, καθιστώντας έτσι αυτόν τον κρίσιμο τομέα, αυτόνομ</w:t>
      </w:r>
      <w:r>
        <w:rPr>
          <w:rFonts w:eastAsia="Times New Roman" w:cs="Times New Roman"/>
          <w:szCs w:val="24"/>
        </w:rPr>
        <w:t xml:space="preserve">ο διοικητικά και </w:t>
      </w:r>
      <w:r>
        <w:rPr>
          <w:rFonts w:eastAsia="Times New Roman" w:cs="Times New Roman"/>
          <w:szCs w:val="24"/>
        </w:rPr>
        <w:lastRenderedPageBreak/>
        <w:t xml:space="preserve">δημιουργώντας τις βάσεις για την ανάπτυξη ολοκληρωμένων παρεμβάσεων στο συγκεκριμένο ζήτημα. </w:t>
      </w:r>
    </w:p>
    <w:p w14:paraId="4CED918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λοιπόν, γίνεται ένα ακόμα βήμα προς την κατεύθυνση της καταπολέμηση της ψηφιακής ένδειας. Με τη μείωση του κόστους εγκατάστασης των </w:t>
      </w:r>
      <w:proofErr w:type="spellStart"/>
      <w:r>
        <w:rPr>
          <w:rFonts w:eastAsia="Times New Roman" w:cs="Times New Roman"/>
          <w:szCs w:val="24"/>
        </w:rPr>
        <w:t>υψίρρυθμων</w:t>
      </w:r>
      <w:proofErr w:type="spellEnd"/>
      <w:r>
        <w:rPr>
          <w:rFonts w:eastAsia="Times New Roman" w:cs="Times New Roman"/>
          <w:szCs w:val="24"/>
        </w:rPr>
        <w:t xml:space="preserve"> δικτύων ηλεκτρονικών επικοινωνιών, οι πολίτες θα αποκτήσουν ευκολότερη και φθηνότερη πρόσ</w:t>
      </w:r>
      <w:r>
        <w:rPr>
          <w:rFonts w:eastAsia="Times New Roman" w:cs="Times New Roman"/>
          <w:szCs w:val="24"/>
        </w:rPr>
        <w:t xml:space="preserve">βαση στο διαδίκτυο και στις εφαρμογές του. </w:t>
      </w:r>
    </w:p>
    <w:p w14:paraId="4CED918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Δεν θα ήταν, λοιπόν, υπερβολή να πούμε ότι και με αυτό το νομοσχέδιο, όπως και με μια σειρά άλλων παρεμβάσεων και σε νομοθετικό και σε διοικητικό επίπεδο, η ψηφιακή πολιτική γίνεται η βάση για την παραγωγική ανασ</w:t>
      </w:r>
      <w:r>
        <w:rPr>
          <w:rFonts w:eastAsia="Times New Roman" w:cs="Times New Roman"/>
          <w:szCs w:val="24"/>
        </w:rPr>
        <w:t xml:space="preserve">υγκρότηση της χώρας, συμβάλλοντας στην πρόοδο σε τομείς από τον τουρισμό και τις υπηρεσίες, μέχρι τη γεωργία, τη βιομηχανία αλλά και τη διαστημική τεχνολογία, η οποία δεν φαίνεται να αποτελεί προτεραιότητα για την </w:t>
      </w:r>
      <w:r>
        <w:rPr>
          <w:rFonts w:eastAsia="Times New Roman" w:cs="Times New Roman"/>
          <w:szCs w:val="24"/>
        </w:rPr>
        <w:t>Αντιπολίτευση</w:t>
      </w:r>
      <w:r>
        <w:rPr>
          <w:rFonts w:eastAsia="Times New Roman" w:cs="Times New Roman"/>
          <w:szCs w:val="24"/>
        </w:rPr>
        <w:t>, αν κρίνει κανείς και από τι</w:t>
      </w:r>
      <w:r>
        <w:rPr>
          <w:rFonts w:eastAsia="Times New Roman" w:cs="Times New Roman"/>
          <w:szCs w:val="24"/>
        </w:rPr>
        <w:t xml:space="preserve">ς αντιδράσεις της στους σχετικούς σχεδιασμούς. </w:t>
      </w:r>
    </w:p>
    <w:p w14:paraId="4CED918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δεν είχα σκοπό να αναφερθώ στα θέματα της τρέχουσας πολιτικής επικαιρότητας, εν τούτοις, επειδή ακούστηκαν διάφορα, ιδιαίτερα από την πλευρά </w:t>
      </w:r>
      <w:r>
        <w:rPr>
          <w:rFonts w:eastAsia="Times New Roman" w:cs="Times New Roman"/>
          <w:szCs w:val="24"/>
        </w:rPr>
        <w:lastRenderedPageBreak/>
        <w:t>της Αξιωματικής Αντιπολίτευσης, επιτρέ</w:t>
      </w:r>
      <w:r>
        <w:rPr>
          <w:rFonts w:eastAsia="Times New Roman" w:cs="Times New Roman"/>
          <w:szCs w:val="24"/>
        </w:rPr>
        <w:t>ψτε μου πολύ σύντομα να σημειώσω τα εξής:</w:t>
      </w:r>
    </w:p>
    <w:p w14:paraId="4CED918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Θα ήταν χρήσιμο να υπογραμμισθεί ότι σε μια εξαιρετικά κρίσιμη συγκυρία για τη χώρα, η προσπάθεια της Κυβέρνησης δεν θα μπορούσε να είναι άλλη από την κατάληξη των συζητήσεων και των διαπραγματεύσεων σε μια συμφωνί</w:t>
      </w:r>
      <w:r>
        <w:rPr>
          <w:rFonts w:eastAsia="Times New Roman" w:cs="Times New Roman"/>
          <w:szCs w:val="24"/>
        </w:rPr>
        <w:t>α εντός του κοινοτικού κεκτημένου και κυρίως σε μια συμφωνία η οποία θα επιτρέψει την οικονομική ανάπτυξη με την κοινωνία όρθια.</w:t>
      </w:r>
    </w:p>
    <w:p w14:paraId="4CED918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κυρίες και κύριοι συνάδελφοι, διεξάγεται μια εξαιρετικά κρίσιμη συζήτηση για το μέλλον της Ευρώπης. </w:t>
      </w:r>
    </w:p>
    <w:p w14:paraId="4CED918D" w14:textId="77777777" w:rsidR="00807BFC" w:rsidRDefault="003B0973">
      <w:pPr>
        <w:spacing w:line="600" w:lineRule="auto"/>
        <w:contextualSpacing/>
        <w:jc w:val="both"/>
        <w:rPr>
          <w:rFonts w:eastAsia="Times New Roman"/>
          <w:color w:val="000000" w:themeColor="text1"/>
          <w:szCs w:val="24"/>
        </w:rPr>
      </w:pPr>
      <w:r>
        <w:rPr>
          <w:rFonts w:eastAsia="Times New Roman"/>
          <w:color w:val="000000" w:themeColor="text1"/>
          <w:szCs w:val="24"/>
        </w:rPr>
        <w:t>Στη συζήτη</w:t>
      </w:r>
      <w:r>
        <w:rPr>
          <w:rFonts w:eastAsia="Times New Roman"/>
          <w:color w:val="000000" w:themeColor="text1"/>
          <w:szCs w:val="24"/>
        </w:rPr>
        <w:t xml:space="preserve">ση αυτή η Ελλάδα επιδιώκει να εγγράψει ρητά στην κοινή διακήρυξη των ηγετών στη Ρώμη για τα </w:t>
      </w:r>
      <w:r>
        <w:rPr>
          <w:rFonts w:eastAsia="Times New Roman"/>
          <w:color w:val="000000" w:themeColor="text1"/>
          <w:szCs w:val="24"/>
        </w:rPr>
        <w:t xml:space="preserve">εξήντα </w:t>
      </w:r>
      <w:r>
        <w:rPr>
          <w:rFonts w:eastAsia="Times New Roman"/>
          <w:color w:val="000000" w:themeColor="text1"/>
          <w:szCs w:val="24"/>
        </w:rPr>
        <w:t xml:space="preserve">χρόνια της Ευρωπαϊκής Ένωσης το ζήτημα του σεβασμού του ευρωπαϊκού κοινωνικού κεκτημένου. </w:t>
      </w:r>
    </w:p>
    <w:p w14:paraId="4CED918E"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Εσείς, λοιπόν, κυρίες και κύριοι συνάδελφοι της Αντιπολίτευσης, δυ</w:t>
      </w:r>
      <w:r>
        <w:rPr>
          <w:rFonts w:eastAsia="Times New Roman"/>
          <w:color w:val="000000" w:themeColor="text1"/>
          <w:szCs w:val="24"/>
        </w:rPr>
        <w:t>στυχώς φαίνεται να αντιμάχεστε το ευρωπαϊκό κοινωνικό κεκτημένο. Αντιμάχεστε τις συλλογικές διαπραγματεύσεις και στηρίζετε το εκτός ευρωπαϊκού πλαισίου αίτημα του Διεθνούς Νομισματικού Ταμείου για απελευθέρωση των ομαδικών απολύσεων. Άλλωστε, εσείς τα νομο</w:t>
      </w:r>
      <w:r>
        <w:rPr>
          <w:rFonts w:eastAsia="Times New Roman"/>
          <w:color w:val="000000" w:themeColor="text1"/>
          <w:szCs w:val="24"/>
        </w:rPr>
        <w:t xml:space="preserve">θετήσατε όλα αυτά για πρώτη φορά </w:t>
      </w:r>
      <w:r>
        <w:rPr>
          <w:rFonts w:eastAsia="Times New Roman"/>
          <w:color w:val="000000" w:themeColor="text1"/>
          <w:szCs w:val="24"/>
        </w:rPr>
        <w:lastRenderedPageBreak/>
        <w:t>και τώρα είστε οι θιασώτες αυτού του άγριου νεοφιλελεύθερου μοντέλου εντός της χώρας.</w:t>
      </w:r>
    </w:p>
    <w:p w14:paraId="4CED918F"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Να απευθύνω, επομένως, ευθέως το ερώτημα και θα έχετε την ευκαιρία μετά να απαντήσετε: Στηρίζετε την προσπάθεια της Ελλάδας για ρητή αναφ</w:t>
      </w:r>
      <w:r>
        <w:rPr>
          <w:rFonts w:eastAsia="Times New Roman"/>
          <w:color w:val="000000" w:themeColor="text1"/>
          <w:szCs w:val="24"/>
        </w:rPr>
        <w:t xml:space="preserve">ορά στο κείμενο των συμπερασμάτων της Συνόδου Κορυφής, της αρχής του σεβασμού της προστασίας του ευρωπαϊκού κοινωνικού κεκτημένου; Δεν σας άκουσα να απαντάτε σε αυτό το θέμα. Συμφωνείτε με το ευρωπαϊκό κοινωνικό κεκτημένο; Χρήσιμο θα ήταν να μας το πείτε, </w:t>
      </w:r>
      <w:r>
        <w:rPr>
          <w:rFonts w:eastAsia="Times New Roman"/>
          <w:color w:val="000000" w:themeColor="text1"/>
          <w:szCs w:val="24"/>
        </w:rPr>
        <w:t>κυρίως να το ακούσει και ο ελληνικός λαός.</w:t>
      </w:r>
    </w:p>
    <w:p w14:paraId="4CED9190"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Η δική μας η στάση στο ζήτημα της διαπραγμάτευσης είναι ξεκάθαρη. Τα όριά μας, τα όρια της διαπραγμάτευσης είναι τα όρια που θέτει το ευρωπαϊκό κεκτημένο. Και το ίδιο υποστηρίζουν και πολλοί συντελεστές των ευρωπα</w:t>
      </w:r>
      <w:r>
        <w:rPr>
          <w:rFonts w:eastAsia="Times New Roman"/>
          <w:color w:val="000000" w:themeColor="text1"/>
          <w:szCs w:val="24"/>
        </w:rPr>
        <w:t>ϊκών θεσμών. Και θα συνεχίσουμε να παλεύουμε για την αποκατάσταση του ευρωπαϊκού δικαίου και των βέλτιστων ευρωπαϊκών πρακτικών στο εργασιακό δίκαιο. Και θα συνεχίσουμε να μαχόμαστε για την κοινωνική προστασία των αδυνάτων. Θα συνεχίσουμε να πορευόμαστε με</w:t>
      </w:r>
      <w:r>
        <w:rPr>
          <w:rFonts w:eastAsia="Times New Roman"/>
          <w:color w:val="000000" w:themeColor="text1"/>
          <w:szCs w:val="24"/>
        </w:rPr>
        <w:t xml:space="preserve"> γνώμονα τη δίκαιη ανάπτυξη με κοινωνικό πρόσημο. Οι </w:t>
      </w:r>
      <w:r>
        <w:rPr>
          <w:rFonts w:eastAsia="Times New Roman"/>
          <w:color w:val="000000" w:themeColor="text1"/>
          <w:szCs w:val="24"/>
        </w:rPr>
        <w:lastRenderedPageBreak/>
        <w:t xml:space="preserve">αρχές αυτές, ξέρετε, πολλές φορές δεν ακούγονται ιδιαίτερα ευχάριστα σε διάφορους νεοφιλελεύθερους κύκλους. Άρα, ας μην παριστάνουν και τους </w:t>
      </w:r>
      <w:proofErr w:type="spellStart"/>
      <w:r>
        <w:rPr>
          <w:rFonts w:eastAsia="Times New Roman"/>
          <w:color w:val="000000" w:themeColor="text1"/>
          <w:szCs w:val="24"/>
        </w:rPr>
        <w:t>υπερ</w:t>
      </w:r>
      <w:proofErr w:type="spellEnd"/>
      <w:r>
        <w:rPr>
          <w:rFonts w:eastAsia="Times New Roman"/>
          <w:color w:val="000000" w:themeColor="text1"/>
          <w:szCs w:val="24"/>
        </w:rPr>
        <w:t>-επαναστάτες κάποιοι σε αυτήν την Αίθουσα, διότι ο κ. Σόιμ</w:t>
      </w:r>
      <w:r>
        <w:rPr>
          <w:rFonts w:eastAsia="Times New Roman"/>
          <w:color w:val="000000" w:themeColor="text1"/>
          <w:szCs w:val="24"/>
        </w:rPr>
        <w:t xml:space="preserve">πλε, ο κ. Βέμπερ, ο κ. </w:t>
      </w:r>
      <w:proofErr w:type="spellStart"/>
      <w:r>
        <w:rPr>
          <w:rFonts w:eastAsia="Times New Roman"/>
          <w:color w:val="000000" w:themeColor="text1"/>
          <w:szCs w:val="24"/>
        </w:rPr>
        <w:t>Φιγιόν</w:t>
      </w:r>
      <w:proofErr w:type="spellEnd"/>
      <w:r>
        <w:rPr>
          <w:rFonts w:eastAsia="Times New Roman"/>
          <w:color w:val="000000" w:themeColor="text1"/>
          <w:szCs w:val="24"/>
        </w:rPr>
        <w:t xml:space="preserve"> και όλοι οι υπόλοιποι πολιτικοί συγγενείς σας, ε δεν βρίσκονται στην ίδια μεριά του τραπεζιού με την Ελλάδα. Είναι παραδοσιακά απέναντι στα δικαιώματα του ελληνικού λαού.</w:t>
      </w:r>
    </w:p>
    <w:p w14:paraId="4CED9191"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Εσείς, λοιπόν, κυρίες και κύριοι της Αξιωματικής Αντιπο</w:t>
      </w:r>
      <w:r>
        <w:rPr>
          <w:rFonts w:eastAsia="Times New Roman"/>
          <w:color w:val="000000" w:themeColor="text1"/>
          <w:szCs w:val="24"/>
        </w:rPr>
        <w:t xml:space="preserve">λίτευσης, θα πρέπει να διαλέξετε με ποιους είστε. Με τους συντηρητικούς πολιτικούς συντρόφους σας είστε ή με το ευρωπαϊκό κεκτημένο; Με το ΔΝΤ και τον Σόιμπλε ή με τα κοινωνικά δικαιώματα και την αξιοπρέπεια στην εργασία; Καλό θα ήταν τις απαντήσεις αυτές </w:t>
      </w:r>
      <w:r>
        <w:rPr>
          <w:rFonts w:eastAsia="Times New Roman"/>
          <w:color w:val="000000" w:themeColor="text1"/>
          <w:szCs w:val="24"/>
        </w:rPr>
        <w:t>να τις δώσετε -και να τις δώσετε σύντομα- όχι γιατί τις ζητάμε εμείς, αλλά για να τις ακούσει ο ελληνικός λαός, ο οποίος έχει καταλάβει την αμηχανία σας και ξέρει ότι στο παρελθόν εσείς ήσασταν πάντα πρόθυμοι για όσα ζητούν οι δανειστές και για άλλα τόσα.</w:t>
      </w:r>
    </w:p>
    <w:p w14:paraId="4CED9192"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Σας ευχαριστώ πολύ.</w:t>
      </w:r>
    </w:p>
    <w:p w14:paraId="4CED9193" w14:textId="77777777" w:rsidR="00807BFC" w:rsidRDefault="003B0973">
      <w:pPr>
        <w:spacing w:line="600" w:lineRule="auto"/>
        <w:ind w:firstLine="720"/>
        <w:contextualSpacing/>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4CED9194"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lastRenderedPageBreak/>
        <w:t>ΠΡΟΕΔΡΕΥΩΝ (Νικήτας Κακλαμάνης):</w:t>
      </w:r>
      <w:r>
        <w:rPr>
          <w:rFonts w:eastAsia="Times New Roman"/>
          <w:color w:val="000000" w:themeColor="text1"/>
          <w:szCs w:val="24"/>
        </w:rPr>
        <w:t xml:space="preserve"> Τον λόγο έχει τώρα ο Κοινοβουλευτικός Εκπρόσωπος της Νέας Δημοκρατίας κ. Κωνσταντίνος Τζαβάρας, για δώδεκα λεπτά.</w:t>
      </w:r>
    </w:p>
    <w:p w14:paraId="4CED9195"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ΚΩΝΣΤΑΝΤΙΝΟΣ ΤΖΑΒΑΡΑΣ:</w:t>
      </w:r>
      <w:r>
        <w:rPr>
          <w:rFonts w:eastAsia="Times New Roman"/>
          <w:color w:val="000000" w:themeColor="text1"/>
          <w:szCs w:val="24"/>
        </w:rPr>
        <w:t xml:space="preserve"> Ευχαριστώ πολύ, κύριε </w:t>
      </w:r>
      <w:r>
        <w:rPr>
          <w:rFonts w:eastAsia="Times New Roman"/>
          <w:color w:val="000000" w:themeColor="text1"/>
          <w:szCs w:val="24"/>
        </w:rPr>
        <w:t>Πρόεδρε.</w:t>
      </w:r>
    </w:p>
    <w:p w14:paraId="4CED9196"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Η μόλις </w:t>
      </w:r>
      <w:proofErr w:type="spellStart"/>
      <w:r>
        <w:rPr>
          <w:rFonts w:eastAsia="Times New Roman"/>
          <w:color w:val="000000" w:themeColor="text1"/>
          <w:szCs w:val="24"/>
        </w:rPr>
        <w:t>κατελθούσα</w:t>
      </w:r>
      <w:proofErr w:type="spellEnd"/>
      <w:r>
        <w:rPr>
          <w:rFonts w:eastAsia="Times New Roman"/>
          <w:color w:val="000000" w:themeColor="text1"/>
          <w:szCs w:val="24"/>
        </w:rPr>
        <w:t xml:space="preserve"> του Βήματος εκλεκτή συνάδελφος έχει αφήσει πολλά ανοικτά ζητήματα. Βέβαια, δεν έχω τη δύναμη να τα κλείσω όλα, αλλά τουλάχιστον στο μέτρο και στον βαθμό που απηύθυνε προς τη Νέα Δημοκρατία συγκεκριμένα ερωτήματα και κυρίως ποια </w:t>
      </w:r>
      <w:r>
        <w:rPr>
          <w:rFonts w:eastAsia="Times New Roman"/>
          <w:color w:val="000000" w:themeColor="text1"/>
          <w:szCs w:val="24"/>
        </w:rPr>
        <w:t xml:space="preserve">είναι η θέση της Νέας Δημοκρατίας για τα θέματα τα ευρωπαϊκά που πλέον έχουν πάρει χαρακτήρα εθνικής διακινδύνευσης από τον τρόπο με τον οποίο διαπραγματεύεται η Κυβέρνηση τα ζητήματα αυτά, εγώ θα ήθελα απλώς να ρωτήσω και τον κύριο Υπουργό και την κ. </w:t>
      </w:r>
      <w:proofErr w:type="spellStart"/>
      <w:r>
        <w:rPr>
          <w:rFonts w:eastAsia="Times New Roman"/>
          <w:color w:val="000000" w:themeColor="text1"/>
          <w:szCs w:val="24"/>
        </w:rPr>
        <w:t>Βάκη</w:t>
      </w:r>
      <w:proofErr w:type="spellEnd"/>
      <w:r>
        <w:rPr>
          <w:rFonts w:eastAsia="Times New Roman"/>
          <w:color w:val="000000" w:themeColor="text1"/>
          <w:szCs w:val="24"/>
        </w:rPr>
        <w:t>: Αυτά που λέτε εδώ στη Βουλή και αυτά που μας απευθύνετε, τα έχετε πει στους συνομιλητές σας στις διαπραγματεύσεις;</w:t>
      </w:r>
    </w:p>
    <w:p w14:paraId="4CED9197"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ΦΩΤΕΙΝΗ ΒΑΚΗ:</w:t>
      </w:r>
      <w:r>
        <w:rPr>
          <w:rFonts w:eastAsia="Times New Roman"/>
          <w:color w:val="000000" w:themeColor="text1"/>
          <w:szCs w:val="24"/>
        </w:rPr>
        <w:t xml:space="preserve"> Εσείς τι λέτε;</w:t>
      </w:r>
    </w:p>
    <w:p w14:paraId="4CED9198"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ΚΩΝΣΤΑΝΤΙΝΟΣ ΤΖΑΒΑΡΑΣ:</w:t>
      </w:r>
      <w:r>
        <w:rPr>
          <w:rFonts w:eastAsia="Times New Roman"/>
          <w:color w:val="000000" w:themeColor="text1"/>
          <w:szCs w:val="24"/>
        </w:rPr>
        <w:t xml:space="preserve"> Λέτε, δηλαδή, ότι τους θεωρείτε τιποτένιους; Λέτε ότι ο κ. Σόιμπλε είναι ο εχθρός της Ελλάδας; Του τα έχετε πει κατάμουτρα αυτά;</w:t>
      </w:r>
    </w:p>
    <w:p w14:paraId="4CED9199"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Μα, επιτέλους, σταματήστε να διαπραγματεύεστε στο εσωτερικό με αυτόν τον υπερφίαλο και αλαζονικό τρόπο και ακολουθείστε μια σο</w:t>
      </w:r>
      <w:r>
        <w:rPr>
          <w:rFonts w:eastAsia="Times New Roman"/>
          <w:color w:val="000000" w:themeColor="text1"/>
          <w:szCs w:val="24"/>
        </w:rPr>
        <w:t>βαρή και υπεύθυνη στάση για τα μεγάλα εθνικά θέματα.</w:t>
      </w:r>
    </w:p>
    <w:p w14:paraId="4CED919A"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Θα σας πω κάτι ακριβώς όπως το λέει ο Θουκυδίδης σε εκείνην την πολύ όμορφη σκηνή που έχουν μαζευτεί στην Κόρινθο οι σύμμαχοι των Σπαρτιατών και μιλάνε για το τι πράγμα είναι οι Αθηναίοι.</w:t>
      </w:r>
    </w:p>
    <w:p w14:paraId="4CED919B" w14:textId="77777777" w:rsidR="00807BFC" w:rsidRDefault="003B0973">
      <w:pPr>
        <w:spacing w:line="600" w:lineRule="auto"/>
        <w:ind w:firstLine="720"/>
        <w:contextualSpacing/>
        <w:jc w:val="both"/>
        <w:rPr>
          <w:rFonts w:eastAsia="Times New Roman"/>
          <w:szCs w:val="24"/>
        </w:rPr>
      </w:pPr>
      <w:r>
        <w:rPr>
          <w:rFonts w:eastAsia="Times New Roman"/>
          <w:szCs w:val="24"/>
        </w:rPr>
        <w:t>Εκεί, λοιπόν, υ</w:t>
      </w:r>
      <w:r>
        <w:rPr>
          <w:rFonts w:eastAsia="Times New Roman"/>
          <w:szCs w:val="24"/>
        </w:rPr>
        <w:t xml:space="preserve">πάρχει μια πολύ όμορφη φράση: «Είστε πράγματι παρά </w:t>
      </w:r>
      <w:proofErr w:type="spellStart"/>
      <w:r>
        <w:rPr>
          <w:rFonts w:eastAsia="Times New Roman"/>
          <w:szCs w:val="24"/>
        </w:rPr>
        <w:t>γνώμην</w:t>
      </w:r>
      <w:proofErr w:type="spellEnd"/>
      <w:r>
        <w:rPr>
          <w:rFonts w:eastAsia="Times New Roman"/>
          <w:szCs w:val="24"/>
        </w:rPr>
        <w:t xml:space="preserve"> </w:t>
      </w:r>
      <w:proofErr w:type="spellStart"/>
      <w:r>
        <w:rPr>
          <w:rFonts w:eastAsia="Times New Roman"/>
          <w:szCs w:val="24"/>
        </w:rPr>
        <w:t>κινδυνευταί</w:t>
      </w:r>
      <w:proofErr w:type="spellEnd"/>
      <w:r>
        <w:rPr>
          <w:rFonts w:eastAsia="Times New Roman"/>
          <w:szCs w:val="24"/>
        </w:rPr>
        <w:t>», αλλά δυστυχώς όχι για το καλό της Ελλάδας. Για το καλό του κόμματός σας, για το καλό της ταξικής πολιτικής που κάνετε, για το καλό μιας εξουσίας που την υπηρετείτε και τη βλέπετε σαν ό</w:t>
      </w:r>
      <w:r>
        <w:rPr>
          <w:rFonts w:eastAsia="Times New Roman"/>
          <w:szCs w:val="24"/>
        </w:rPr>
        <w:t>νειρο και προσπαθείτε μέσα από αυτήν τη χρήση της εξουσίας να μας πείσετε ότι κυβερνάτε, δηλαδή ότι διευθύνετε και διοικείτε θεσμούς που έχουν φιλελεύθερο περιεχόμενο.</w:t>
      </w:r>
    </w:p>
    <w:p w14:paraId="4CED919C"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Βάκη</w:t>
      </w:r>
      <w:proofErr w:type="spellEnd"/>
      <w:r>
        <w:rPr>
          <w:rFonts w:eastAsia="Times New Roman"/>
          <w:szCs w:val="24"/>
        </w:rPr>
        <w:t>, ξέρετε πολύ καλύτερα από εμένα, γιατί είστε καθηγήτρια της πολιτικής επιστήμ</w:t>
      </w:r>
      <w:r>
        <w:rPr>
          <w:rFonts w:eastAsia="Times New Roman"/>
          <w:szCs w:val="24"/>
        </w:rPr>
        <w:t xml:space="preserve">ης, ότι αυτό το Σύνταγμα που υπηρετούμε όλοι, έχει ιδεολογία και η ιδεολογία του είναι φιλελεύθερη. Το μεγάλο πρόβλημα για εσάς είναι η μεγάλη δυσκολία από </w:t>
      </w:r>
      <w:r>
        <w:rPr>
          <w:rFonts w:eastAsia="Times New Roman"/>
          <w:szCs w:val="24"/>
        </w:rPr>
        <w:lastRenderedPageBreak/>
        <w:t>την οποία πλέον υποφέρει όλο το κράτος. Όλη η κοινωνία, όλοι οι θεσμοί, υποφέρουν από τη δυσκολία πο</w:t>
      </w:r>
      <w:r>
        <w:rPr>
          <w:rFonts w:eastAsia="Times New Roman"/>
          <w:szCs w:val="24"/>
        </w:rPr>
        <w:t xml:space="preserve">υ έχετε να προσαρμοστείτε στη λειτουργία των φιλελεύθερων θεσμών, να προσαρμοστείτε στη λογική της ελεύθερης αγοράς. Δεν μπορείτε να διαπραγματευτείτε, είστε εγγενώς ανίκανοι να το κάνετε και γι’ αυτό επισωρεύετε συνεχώς δυσκολίες σε αυτήν τη χώρα. </w:t>
      </w:r>
    </w:p>
    <w:p w14:paraId="4CED919D" w14:textId="77777777" w:rsidR="00807BFC" w:rsidRDefault="003B0973">
      <w:pPr>
        <w:spacing w:line="600" w:lineRule="auto"/>
        <w:ind w:firstLine="720"/>
        <w:contextualSpacing/>
        <w:jc w:val="both"/>
        <w:rPr>
          <w:rFonts w:eastAsia="Times New Roman"/>
          <w:szCs w:val="24"/>
        </w:rPr>
      </w:pPr>
      <w:r>
        <w:rPr>
          <w:rFonts w:eastAsia="Times New Roman"/>
          <w:szCs w:val="24"/>
        </w:rPr>
        <w:t>Η μεγα</w:t>
      </w:r>
      <w:r>
        <w:rPr>
          <w:rFonts w:eastAsia="Times New Roman"/>
          <w:szCs w:val="24"/>
        </w:rPr>
        <w:t>λύτερη ιδέα από όλες, θεωρώ, που ταυτόχρονα είναι και απρέπεια, είναι να προσπαθήσετε να πείσετε στην επετειακή εκδήλωση τους εταίρους μας ότι θα ασκήσετε βέτο στην ανακοίνωση του ανακοινωθέντος για τα εξήντα χρόνια από την ίδρυση της Ευρωπαϊκής Οικονομική</w:t>
      </w:r>
      <w:r>
        <w:rPr>
          <w:rFonts w:eastAsia="Times New Roman"/>
          <w:szCs w:val="24"/>
        </w:rPr>
        <w:t xml:space="preserve">ς Κοινότητας που έγινε στις 25 Μαρτίου του 1957, γιατί δήθεν η Ευρώπη δεν σέβεται το κοινωνικό κεκτημένο. </w:t>
      </w:r>
    </w:p>
    <w:p w14:paraId="4CED919E" w14:textId="77777777" w:rsidR="00807BFC" w:rsidRDefault="003B0973">
      <w:pPr>
        <w:spacing w:line="600" w:lineRule="auto"/>
        <w:ind w:firstLine="720"/>
        <w:contextualSpacing/>
        <w:jc w:val="both"/>
        <w:rPr>
          <w:rFonts w:eastAsia="Times New Roman"/>
          <w:szCs w:val="24"/>
        </w:rPr>
      </w:pPr>
      <w:r>
        <w:rPr>
          <w:rFonts w:eastAsia="Times New Roman"/>
          <w:szCs w:val="24"/>
        </w:rPr>
        <w:t>Αλήθεια, τι σημαίνει κοινωνικό κεκτημένο; Γιατί δεν έρχεστε να μας το πείτε; Κοινωνικό κεκτημένο σημαίνουν οι κρατικοδίαιτοι συνδικαλιστές που σας απ</w:t>
      </w:r>
      <w:r>
        <w:rPr>
          <w:rFonts w:eastAsia="Times New Roman"/>
          <w:szCs w:val="24"/>
        </w:rPr>
        <w:t xml:space="preserve">αιτούν επιτέλους ότι πρέπει να εκσυγχρονίσετε επί το </w:t>
      </w:r>
      <w:proofErr w:type="spellStart"/>
      <w:r>
        <w:rPr>
          <w:rFonts w:eastAsia="Times New Roman"/>
          <w:szCs w:val="24"/>
        </w:rPr>
        <w:t>ευρωπαϊκότερον</w:t>
      </w:r>
      <w:proofErr w:type="spellEnd"/>
      <w:r>
        <w:rPr>
          <w:rFonts w:eastAsia="Times New Roman"/>
          <w:szCs w:val="24"/>
        </w:rPr>
        <w:t xml:space="preserve"> το</w:t>
      </w:r>
      <w:r>
        <w:rPr>
          <w:rFonts w:eastAsia="Times New Roman"/>
          <w:szCs w:val="24"/>
        </w:rPr>
        <w:t>ν</w:t>
      </w:r>
      <w:r>
        <w:rPr>
          <w:rFonts w:eastAsia="Times New Roman"/>
          <w:szCs w:val="24"/>
        </w:rPr>
        <w:t xml:space="preserve"> νόμο για το συνδικαλισμό στην Ελλάδα; Αυτό είναι κεκτημένο; Κεκτημένο είναι η προσφυγή στα διαιτητικά διοικητικά δικαστήρια για να τελειώνουν οι συλλογικές διαπραγματεύσεις με αυτό τον</w:t>
      </w:r>
      <w:r>
        <w:rPr>
          <w:rFonts w:eastAsia="Times New Roman"/>
          <w:szCs w:val="24"/>
        </w:rPr>
        <w:t xml:space="preserve"> κρατικό τρόπο, που </w:t>
      </w:r>
      <w:r>
        <w:rPr>
          <w:rFonts w:eastAsia="Times New Roman"/>
          <w:szCs w:val="24"/>
        </w:rPr>
        <w:lastRenderedPageBreak/>
        <w:t xml:space="preserve">δεν έχει καμμία σχέση με το σεβασμό της συλλογικής αυτονομίας; Αυτό είναι το κοινωνικό κεκτημένο; Κοινωνικό κεκτημένο είναι, επιτέλους, το να διαχειρίζεστε εσείς κατά το δοκούν, </w:t>
      </w:r>
      <w:proofErr w:type="spellStart"/>
      <w:r>
        <w:rPr>
          <w:rFonts w:eastAsia="Times New Roman"/>
          <w:szCs w:val="24"/>
        </w:rPr>
        <w:t>εική</w:t>
      </w:r>
      <w:proofErr w:type="spellEnd"/>
      <w:r>
        <w:rPr>
          <w:rFonts w:eastAsia="Times New Roman"/>
          <w:szCs w:val="24"/>
        </w:rPr>
        <w:t xml:space="preserve"> και ως έτυχε, ζητήματα για τα οποία κανένας από εσάς </w:t>
      </w:r>
      <w:r>
        <w:rPr>
          <w:rFonts w:eastAsia="Times New Roman"/>
          <w:szCs w:val="24"/>
        </w:rPr>
        <w:t xml:space="preserve">δεν ενδιαφέρθηκε να δει πώς έχει διαμορφωθεί συγκεκριμένα το ευρωπαϊκό κεκτημένο στα ζητήματα που έχουν σχέση με την κοινωνική πολιτική; </w:t>
      </w:r>
    </w:p>
    <w:p w14:paraId="4CED919F" w14:textId="77777777" w:rsidR="00807BFC" w:rsidRDefault="003B0973">
      <w:pPr>
        <w:spacing w:line="600" w:lineRule="auto"/>
        <w:ind w:firstLine="720"/>
        <w:contextualSpacing/>
        <w:jc w:val="both"/>
        <w:rPr>
          <w:rFonts w:eastAsia="Times New Roman"/>
          <w:szCs w:val="24"/>
        </w:rPr>
      </w:pPr>
      <w:r>
        <w:rPr>
          <w:rFonts w:eastAsia="Times New Roman"/>
          <w:szCs w:val="24"/>
        </w:rPr>
        <w:t>Επιτέλους, σταματήστε. Έλεος! Δεν αντέχουμε πια να ακούμε ασυναρτησίες, ανοησίες στερημένες νοήματος, γνώσεις τις οποί</w:t>
      </w:r>
      <w:r>
        <w:rPr>
          <w:rFonts w:eastAsia="Times New Roman"/>
          <w:szCs w:val="24"/>
        </w:rPr>
        <w:t>ες τις παίρνετε, τις μηρυκάζετε, τις παπαγαλίζετε, χωρίς να έχουν κανένα αντίκρισμα στην πραγματικότητα. Επιτέλους, πρέπει όλοι να σοβαρευτούμε!</w:t>
      </w:r>
    </w:p>
    <w:p w14:paraId="4CED91A0" w14:textId="77777777" w:rsidR="00807BFC" w:rsidRDefault="003B0973">
      <w:pPr>
        <w:spacing w:line="600" w:lineRule="auto"/>
        <w:ind w:firstLine="720"/>
        <w:contextualSpacing/>
        <w:jc w:val="both"/>
        <w:rPr>
          <w:rFonts w:eastAsia="Times New Roman"/>
          <w:szCs w:val="24"/>
        </w:rPr>
      </w:pPr>
      <w:r>
        <w:rPr>
          <w:rFonts w:eastAsia="Times New Roman"/>
          <w:szCs w:val="24"/>
        </w:rPr>
        <w:t>Δυστυχώς, ενώ είχα σκοπό να απευθυνθώ στον κ. Παππά, καταφέρατε να αποσπάσετε την προσοχή μου. Αυτό, όμως, κύρι</w:t>
      </w:r>
      <w:r>
        <w:rPr>
          <w:rFonts w:eastAsia="Times New Roman"/>
          <w:szCs w:val="24"/>
        </w:rPr>
        <w:t>ε Παππά, που σας αξίζει είναι το ότι σήμερα εδώ ήλθατε να πανηγυρίσετε μια δημοκρατική κοινοβουλευτική νίκη γιατί φέρατε μετά από πολύ μεγάλη καθυστέρηση και ενσωματώνετε μια οδηγία, κάτι το οποίο έπρεπε να το έχετε κάνει προ ενός χρόνου και πλέον. Συγχαρη</w:t>
      </w:r>
      <w:r>
        <w:rPr>
          <w:rFonts w:eastAsia="Times New Roman"/>
          <w:szCs w:val="24"/>
        </w:rPr>
        <w:t xml:space="preserve">τήρια! </w:t>
      </w:r>
    </w:p>
    <w:p w14:paraId="4CED91A1"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Αυτό όμως, από το οποίο δεν μπορείτε να κρυφτείτε είναι το άρθρο 13. Είναι αυτό που λέει «θέλει κάποιος να κρυφτεί, αλλά </w:t>
      </w:r>
      <w:r>
        <w:rPr>
          <w:rFonts w:eastAsia="Times New Roman"/>
          <w:szCs w:val="24"/>
        </w:rPr>
        <w:lastRenderedPageBreak/>
        <w:t>η χαρά δεν τον αφήνει». Εσείς, λοιπόν, θέλετε να κρύψετε τις πραγματικές διαθέσεις που έχετε για τους θεσμούς, για τη λειτουργία του κρ</w:t>
      </w:r>
      <w:r>
        <w:rPr>
          <w:rFonts w:eastAsia="Times New Roman"/>
          <w:szCs w:val="24"/>
        </w:rPr>
        <w:t xml:space="preserve">άτους όπως ακριβώς την ανέφερα, αλλά είναι αυτό το κάτι που κάνει την Αριστερά να πάλλεται και να δονείται απέναντι στη μηχανοποίηση των μερικών ατομικών αιτημάτων. </w:t>
      </w:r>
    </w:p>
    <w:p w14:paraId="4CED91A2" w14:textId="77777777" w:rsidR="00807BFC" w:rsidRDefault="003B0973">
      <w:pPr>
        <w:spacing w:line="600" w:lineRule="auto"/>
        <w:ind w:firstLine="720"/>
        <w:contextualSpacing/>
        <w:jc w:val="both"/>
        <w:rPr>
          <w:rFonts w:eastAsia="Times New Roman"/>
          <w:szCs w:val="24"/>
        </w:rPr>
      </w:pPr>
      <w:r>
        <w:rPr>
          <w:rFonts w:eastAsia="Times New Roman"/>
          <w:szCs w:val="24"/>
        </w:rPr>
        <w:t>Μα, κύριε Υπουργέ, δεν έχετε αντιληφθεί ή τουλάχιστον δεν έχετε ακούσει από σοφούς να λένε</w:t>
      </w:r>
      <w:r>
        <w:rPr>
          <w:rFonts w:eastAsia="Times New Roman"/>
          <w:szCs w:val="24"/>
        </w:rPr>
        <w:t xml:space="preserve"> ότι αν φθάσαμε σε αυτήν τη δεινή κρίση, που είναι κρίση συστημική, ένας από τους λόγους ήταν γιατί το κράτος στη Μεταπολίτευση δεν ικανοποιούσε το γενικό συμφέρον, το καθ’ όλου συμφέρον, αλλά ικανοποιούσε μερικά αιτήματα, αιτήματα ατομικά, αιτήματα μερικο</w:t>
      </w:r>
      <w:r>
        <w:rPr>
          <w:rFonts w:eastAsia="Times New Roman"/>
          <w:szCs w:val="24"/>
        </w:rPr>
        <w:t>τήτων κοινωνικών που είχαν μια έκφραση συνδικαλιστική στις ΔΕΚΟ και τις κρατικοδίαιτες εκείνες περιπτώσεις, όπου πίσω τους έχουν αφήσει ερείπια στο ασφαλιστικό σύστημα; Αυτά δεν έτυχε ποτέ να τα ακούσετε;</w:t>
      </w:r>
    </w:p>
    <w:p w14:paraId="4CED91A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Και μας φέρνετε, λοιπόν, σήμερα μια σειρά ρυθμίσεις</w:t>
      </w:r>
      <w:r>
        <w:rPr>
          <w:rFonts w:eastAsia="Times New Roman" w:cs="Times New Roman"/>
          <w:szCs w:val="24"/>
        </w:rPr>
        <w:t xml:space="preserve"> οι οποίες δεν κάνουν τίποτα άλλο από το να συνδέουν τη σημερινή μεγάλη αριστερή Κυβέρνηση με την πιο σκληρή παράδοση ενός αναχρονισμού ο οποίος έχει προκαλέσει την κρίση. Τι έχετε να </w:t>
      </w:r>
      <w:r>
        <w:rPr>
          <w:rFonts w:eastAsia="Times New Roman" w:cs="Times New Roman"/>
          <w:szCs w:val="24"/>
        </w:rPr>
        <w:lastRenderedPageBreak/>
        <w:t xml:space="preserve">πείτε γι’ αυτό; </w:t>
      </w:r>
      <w:proofErr w:type="spellStart"/>
      <w:r>
        <w:rPr>
          <w:rFonts w:eastAsia="Times New Roman" w:cs="Times New Roman"/>
          <w:szCs w:val="24"/>
        </w:rPr>
        <w:t>Mου</w:t>
      </w:r>
      <w:proofErr w:type="spellEnd"/>
      <w:r>
        <w:rPr>
          <w:rFonts w:eastAsia="Times New Roman" w:cs="Times New Roman"/>
          <w:szCs w:val="24"/>
        </w:rPr>
        <w:t xml:space="preserve"> </w:t>
      </w:r>
      <w:r>
        <w:rPr>
          <w:rFonts w:eastAsia="Times New Roman" w:cs="Times New Roman"/>
          <w:szCs w:val="24"/>
        </w:rPr>
        <w:t xml:space="preserve">προκαλεί </w:t>
      </w:r>
      <w:r>
        <w:rPr>
          <w:rFonts w:eastAsia="Times New Roman" w:cs="Times New Roman"/>
          <w:szCs w:val="24"/>
        </w:rPr>
        <w:t>εντύπωση που έρχεστε εδώ και επαναλαμβάνετε</w:t>
      </w:r>
      <w:r>
        <w:rPr>
          <w:rFonts w:eastAsia="Times New Roman" w:cs="Times New Roman"/>
          <w:szCs w:val="24"/>
        </w:rPr>
        <w:t xml:space="preserve"> τα λόγια με τα οποία ο λαός σας εμπιστεύτηκε.</w:t>
      </w:r>
    </w:p>
    <w:p w14:paraId="4CED91A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να δείτε: </w:t>
      </w:r>
      <w:proofErr w:type="spellStart"/>
      <w:r>
        <w:rPr>
          <w:rFonts w:eastAsia="Times New Roman" w:cs="Times New Roman"/>
          <w:szCs w:val="24"/>
        </w:rPr>
        <w:t>Tότε</w:t>
      </w:r>
      <w:proofErr w:type="spellEnd"/>
      <w:r>
        <w:rPr>
          <w:rFonts w:eastAsia="Times New Roman" w:cs="Times New Roman"/>
          <w:szCs w:val="24"/>
        </w:rPr>
        <w:t xml:space="preserve"> που λέγατε αυτά τα πράγματα, τότε που βρίζατε τη Νέα Δημοκρατία, τότε που λέγατε ότι εσείς είστε το καινούρ</w:t>
      </w:r>
      <w:r>
        <w:rPr>
          <w:rFonts w:eastAsia="Times New Roman" w:cs="Times New Roman"/>
          <w:szCs w:val="24"/>
        </w:rPr>
        <w:t>γ</w:t>
      </w:r>
      <w:r>
        <w:rPr>
          <w:rFonts w:eastAsia="Times New Roman" w:cs="Times New Roman"/>
          <w:szCs w:val="24"/>
        </w:rPr>
        <w:t xml:space="preserve">ιο και εμείς είμαστε το παλιό, ο λαός πράγματι βρισκόταν σε μια σύγχυση. </w:t>
      </w:r>
      <w:r>
        <w:rPr>
          <w:rFonts w:eastAsia="Times New Roman" w:cs="Times New Roman"/>
          <w:szCs w:val="24"/>
          <w:lang w:val="en-US"/>
        </w:rPr>
        <w:t>A</w:t>
      </w:r>
      <w:proofErr w:type="spellStart"/>
      <w:r>
        <w:rPr>
          <w:rFonts w:eastAsia="Times New Roman" w:cs="Times New Roman"/>
          <w:szCs w:val="24"/>
        </w:rPr>
        <w:t>υτή</w:t>
      </w:r>
      <w:proofErr w:type="spellEnd"/>
      <w:r>
        <w:rPr>
          <w:rFonts w:eastAsia="Times New Roman" w:cs="Times New Roman"/>
          <w:szCs w:val="24"/>
        </w:rPr>
        <w:t xml:space="preserve"> τη σύγχυση την εκμεταλλευτήκατε και πήρατε πράγματι την εξουσία. Εσείς, όμως, θέλατε να πάρετε την εξουσία. </w:t>
      </w:r>
      <w:r>
        <w:rPr>
          <w:rFonts w:eastAsia="Times New Roman" w:cs="Times New Roman"/>
          <w:szCs w:val="24"/>
          <w:lang w:val="en-US"/>
        </w:rPr>
        <w:t>T</w:t>
      </w:r>
      <w:r>
        <w:rPr>
          <w:rFonts w:eastAsia="Times New Roman" w:cs="Times New Roman"/>
          <w:szCs w:val="24"/>
        </w:rPr>
        <w:t>ο έχετε πει επανειλημμένως.</w:t>
      </w:r>
    </w:p>
    <w:p w14:paraId="4CED91A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w:t>
      </w:r>
      <w:r>
        <w:rPr>
          <w:rFonts w:eastAsia="Times New Roman" w:cs="Times New Roman"/>
          <w:b/>
          <w:szCs w:val="24"/>
        </w:rPr>
        <w:t>(ΕΥΗ</w:t>
      </w:r>
      <w:r>
        <w:rPr>
          <w:rFonts w:eastAsia="Times New Roman" w:cs="Times New Roman"/>
          <w:b/>
          <w:szCs w:val="24"/>
        </w:rPr>
        <w:t xml:space="preserve">) </w:t>
      </w:r>
      <w:r>
        <w:rPr>
          <w:rFonts w:eastAsia="Times New Roman" w:cs="Times New Roman"/>
          <w:b/>
          <w:szCs w:val="24"/>
        </w:rPr>
        <w:t>ΚΑΡΑΚΩΣΤΑ:</w:t>
      </w:r>
      <w:r>
        <w:rPr>
          <w:rFonts w:eastAsia="Times New Roman" w:cs="Times New Roman"/>
          <w:szCs w:val="24"/>
        </w:rPr>
        <w:t xml:space="preserve"> Εννοείται.</w:t>
      </w:r>
    </w:p>
    <w:p w14:paraId="4CED91A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Και γι’ αυτό ακριβώς, σε αυτό το παιχνίδι που κάνετε για </w:t>
      </w:r>
      <w:r>
        <w:rPr>
          <w:rFonts w:eastAsia="Times New Roman" w:cs="Times New Roman"/>
          <w:szCs w:val="24"/>
        </w:rPr>
        <w:t>την πλήρη κάρπωση, με ταξικούς όρους, της εξουσίας, θα βρείτε απέναντί σας όλους της δημοκράτες αυτής της χώρας. Σιγά-σιγά ένα αντιστασιακό μέτωπο μιας φιλελεύθερης δημοκρατίας ογκώνεται καθημερινά και βλέπει ακριβώς ότι τα λόγια που μονίμως επαναλαμβάνετε</w:t>
      </w:r>
      <w:r>
        <w:rPr>
          <w:rFonts w:eastAsia="Times New Roman" w:cs="Times New Roman"/>
          <w:szCs w:val="24"/>
        </w:rPr>
        <w:t>, αυτά δηλαδή που είναι ένα αφήγημα πληρότητας, αυτάρκειας, αλαζονείας, πλέον δεν έχουν κα</w:t>
      </w:r>
      <w:r>
        <w:rPr>
          <w:rFonts w:eastAsia="Times New Roman" w:cs="Times New Roman"/>
          <w:szCs w:val="24"/>
        </w:rPr>
        <w:t>μ</w:t>
      </w:r>
      <w:r>
        <w:rPr>
          <w:rFonts w:eastAsia="Times New Roman" w:cs="Times New Roman"/>
          <w:szCs w:val="24"/>
        </w:rPr>
        <w:t>μία αξία, κα</w:t>
      </w:r>
      <w:r>
        <w:rPr>
          <w:rFonts w:eastAsia="Times New Roman" w:cs="Times New Roman"/>
          <w:szCs w:val="24"/>
        </w:rPr>
        <w:t>μ</w:t>
      </w:r>
      <w:r>
        <w:rPr>
          <w:rFonts w:eastAsia="Times New Roman" w:cs="Times New Roman"/>
          <w:szCs w:val="24"/>
        </w:rPr>
        <w:t xml:space="preserve">μία σημασία, κανένα αντίκρισμα στην </w:t>
      </w:r>
      <w:proofErr w:type="spellStart"/>
      <w:r>
        <w:rPr>
          <w:rFonts w:eastAsia="Times New Roman" w:cs="Times New Roman"/>
          <w:szCs w:val="24"/>
        </w:rPr>
        <w:t>πραγματικότητα.Το</w:t>
      </w:r>
      <w:proofErr w:type="spellEnd"/>
      <w:r>
        <w:rPr>
          <w:rFonts w:eastAsia="Times New Roman" w:cs="Times New Roman"/>
          <w:szCs w:val="24"/>
        </w:rPr>
        <w:t xml:space="preserve"> μόνο που κάνουν είναι να γινόσαστε κακόφωνοι </w:t>
      </w:r>
      <w:proofErr w:type="spellStart"/>
      <w:r>
        <w:rPr>
          <w:rFonts w:eastAsia="Times New Roman" w:cs="Times New Roman"/>
          <w:szCs w:val="24"/>
        </w:rPr>
        <w:t>επαναληπτές</w:t>
      </w:r>
      <w:proofErr w:type="spellEnd"/>
      <w:r>
        <w:rPr>
          <w:rFonts w:eastAsia="Times New Roman" w:cs="Times New Roman"/>
          <w:szCs w:val="24"/>
        </w:rPr>
        <w:t xml:space="preserve"> ενός μοτίβου πολιτικού λόγου που πλέον </w:t>
      </w:r>
      <w:r>
        <w:rPr>
          <w:rFonts w:eastAsia="Times New Roman" w:cs="Times New Roman"/>
          <w:szCs w:val="24"/>
        </w:rPr>
        <w:lastRenderedPageBreak/>
        <w:t>έχει οδηγηθεί στον σκουπιδοτενεκέ της ιστορίας, μαζί με όλα τα άλλα λαϊκίστικα στερεότυπα από τα οποία υποφέρουμε.</w:t>
      </w:r>
    </w:p>
    <w:p w14:paraId="4CED91A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Γι’ αυτό, όμως, θα περίμενα από την Κυβέρνηση σήμερα, επειδή πράγματι από όλα όσα έχετε φέρει και σήμερα ψηφίζουμε, η πιο σπουδαία είναι η τρ</w:t>
      </w:r>
      <w:r>
        <w:rPr>
          <w:rFonts w:eastAsia="Times New Roman" w:cs="Times New Roman"/>
          <w:szCs w:val="24"/>
        </w:rPr>
        <w:t>οπολογία για την ΑΕΠΙ και λυπάμαι γιατί ενώ ο ίδιος ο Πρωθυπουργός έχει κάνει δήλωση πριν από μερικές ημέρες ότι θα λυθεί αυτό το ζήτημα που έχει κάνει όλους τους δημιουργούς της χώρας να αισθάνονται ανασφαλείς, ακόμα και τους χρήστες τους έχει κάνει να έχ</w:t>
      </w:r>
      <w:r>
        <w:rPr>
          <w:rFonts w:eastAsia="Times New Roman" w:cs="Times New Roman"/>
          <w:szCs w:val="24"/>
        </w:rPr>
        <w:t xml:space="preserve">ουν αβεβαιότητα και να μην έχουν την εντύπωση ότι κυβερνώνται από μία σοβαρή Κυβέρνηση, παρ’ όλα αυτά, παρά τη δήλωσή του, σήμερα ούτε η αρμόδια Υπουργός δεν ήρθε εδώ να υποστηρίξει αυτή τη συγκεκριμένη τροπολογία. </w:t>
      </w:r>
    </w:p>
    <w:p w14:paraId="4CED91A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ΛΥΔΙΑ ΚΟΝΙΟΡΔΟΥ (Υπουργός Πολιτισμού και</w:t>
      </w:r>
      <w:r>
        <w:rPr>
          <w:rFonts w:eastAsia="Times New Roman" w:cs="Times New Roman"/>
          <w:b/>
          <w:szCs w:val="24"/>
        </w:rPr>
        <w:t xml:space="preserve"> Αθλητισμού):</w:t>
      </w:r>
      <w:r>
        <w:rPr>
          <w:rFonts w:eastAsia="Times New Roman" w:cs="Times New Roman"/>
          <w:szCs w:val="24"/>
        </w:rPr>
        <w:t xml:space="preserve"> Εδώ είμαι, κύριε Τζαβάρα.</w:t>
      </w:r>
    </w:p>
    <w:p w14:paraId="4CED91A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Το ξέρω, αλλά όταν διανεμήθηκε δεν ήταν εδώ η Υπουργός και μας στερεί και το δικαίωμα να την αντικρούσουμε. </w:t>
      </w:r>
    </w:p>
    <w:p w14:paraId="4CED91A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επιτρέψει, όμως, η Υπουργός να της πω: Να την αποσύρετε, κυρία Υπουργέ. Αυτή </w:t>
      </w:r>
      <w:r>
        <w:rPr>
          <w:rFonts w:eastAsia="Times New Roman" w:cs="Times New Roman"/>
          <w:szCs w:val="24"/>
        </w:rPr>
        <w:t xml:space="preserve">είναι ένα </w:t>
      </w:r>
      <w:proofErr w:type="spellStart"/>
      <w:r>
        <w:rPr>
          <w:rFonts w:eastAsia="Times New Roman" w:cs="Times New Roman"/>
          <w:szCs w:val="24"/>
        </w:rPr>
        <w:t>γονατογράφημα</w:t>
      </w:r>
      <w:proofErr w:type="spellEnd"/>
      <w:r>
        <w:rPr>
          <w:rFonts w:eastAsia="Times New Roman" w:cs="Times New Roman"/>
          <w:szCs w:val="24"/>
        </w:rPr>
        <w:t xml:space="preserve">, το </w:t>
      </w:r>
      <w:r>
        <w:rPr>
          <w:rFonts w:eastAsia="Times New Roman" w:cs="Times New Roman"/>
          <w:szCs w:val="24"/>
        </w:rPr>
        <w:lastRenderedPageBreak/>
        <w:t xml:space="preserve">έχετε γράψει πρόχειρα οι εκλεκτοί Βουλευτές, ο κ. </w:t>
      </w:r>
      <w:proofErr w:type="spellStart"/>
      <w:r>
        <w:rPr>
          <w:rFonts w:eastAsia="Times New Roman" w:cs="Times New Roman"/>
          <w:szCs w:val="24"/>
        </w:rPr>
        <w:t>Ξυδάκης</w:t>
      </w:r>
      <w:proofErr w:type="spellEnd"/>
      <w:r>
        <w:rPr>
          <w:rFonts w:eastAsia="Times New Roman" w:cs="Times New Roman"/>
          <w:szCs w:val="24"/>
        </w:rPr>
        <w:t xml:space="preserve"> που τον σέβομαι και τον υπολήπτομαι, θεωρώ όμως ότι αυτή τη συγκεκριμένη διάταξη δεν μπορεί να την ψηφίσει η Βουλή για τους εξής λόγους:</w:t>
      </w:r>
    </w:p>
    <w:p w14:paraId="4CED91A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Πρώτον, γιατί δεν προβλέπεται από</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μία διάταξη της νομοθεσίας η χρήση του προληπτικού ή κατασταλτικού μέτρου του ορισμού </w:t>
      </w:r>
      <w:r>
        <w:rPr>
          <w:rFonts w:eastAsia="Times New Roman" w:cs="Times New Roman"/>
          <w:szCs w:val="24"/>
        </w:rPr>
        <w:t xml:space="preserve">επιτρόπου </w:t>
      </w:r>
      <w:r>
        <w:rPr>
          <w:rFonts w:eastAsia="Times New Roman" w:cs="Times New Roman"/>
          <w:szCs w:val="24"/>
        </w:rPr>
        <w:t xml:space="preserve">σε ανώνυμη εταιρεία. Να σκεφτείτε ότι μέχρι το 2007 ίσχυαν διατάξεις του </w:t>
      </w:r>
      <w:r>
        <w:rPr>
          <w:rFonts w:eastAsia="Times New Roman" w:cs="Times New Roman"/>
          <w:szCs w:val="24"/>
        </w:rPr>
        <w:t>ν.</w:t>
      </w:r>
      <w:r>
        <w:rPr>
          <w:rFonts w:eastAsia="Times New Roman" w:cs="Times New Roman"/>
          <w:szCs w:val="24"/>
        </w:rPr>
        <w:t>2190, του νόμου δηλαδή περί ανωνύμων εταιρ</w:t>
      </w:r>
      <w:r>
        <w:rPr>
          <w:rFonts w:eastAsia="Times New Roman" w:cs="Times New Roman"/>
          <w:szCs w:val="24"/>
        </w:rPr>
        <w:t>ε</w:t>
      </w:r>
      <w:r>
        <w:rPr>
          <w:rFonts w:eastAsia="Times New Roman" w:cs="Times New Roman"/>
          <w:szCs w:val="24"/>
        </w:rPr>
        <w:t>ιών, οι οποίες προέβλεπαν ότι σε περίπ</w:t>
      </w:r>
      <w:r>
        <w:rPr>
          <w:rFonts w:eastAsia="Times New Roman" w:cs="Times New Roman"/>
          <w:szCs w:val="24"/>
        </w:rPr>
        <w:t>τωση που το παθητικό γίνει διπλάσιο από το ενεργητικό μιας ανώνυμης εταιρείας, δηλαδή η καθαρή θέση δώσει διπλάσιο παθητικό από το ενεργητικό, τότε με απόφαση του Υπουργού Εμπορίου ανακαλείται η άδεια λειτουργίας. Αυτό έχει τελειώσει. Δεν υπάρχει πλέον. Έχ</w:t>
      </w:r>
      <w:r>
        <w:rPr>
          <w:rFonts w:eastAsia="Times New Roman" w:cs="Times New Roman"/>
          <w:szCs w:val="24"/>
        </w:rPr>
        <w:t>ει καταργηθεί.</w:t>
      </w:r>
    </w:p>
    <w:p w14:paraId="4CED91A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Επίσης, σε κα</w:t>
      </w:r>
      <w:r>
        <w:rPr>
          <w:rFonts w:eastAsia="Times New Roman" w:cs="Times New Roman"/>
          <w:szCs w:val="24"/>
        </w:rPr>
        <w:t>μ</w:t>
      </w:r>
      <w:r>
        <w:rPr>
          <w:rFonts w:eastAsia="Times New Roman" w:cs="Times New Roman"/>
          <w:szCs w:val="24"/>
        </w:rPr>
        <w:t>μία περίπτωση το κράτος δεν μπορεί να επέμβει στη ζωή των ανωνύμων εταιρειών, γιατί οι ανώνυμες εταιρείες είναι νομικά πρόσωπα και όπως τα φυσικά πρόσωπα, έχει και αυτό το νομικό πρόσωπο της ανώνυμης εταιρείας δικαίωμα στη ζωή,</w:t>
      </w:r>
      <w:r>
        <w:rPr>
          <w:rFonts w:eastAsia="Times New Roman" w:cs="Times New Roman"/>
          <w:szCs w:val="24"/>
        </w:rPr>
        <w:t xml:space="preserve"> δικαίωμα στον σεβασμό των ατομικών ελευθεριών </w:t>
      </w:r>
      <w:r>
        <w:rPr>
          <w:rFonts w:eastAsia="Times New Roman" w:cs="Times New Roman"/>
          <w:szCs w:val="24"/>
        </w:rPr>
        <w:lastRenderedPageBreak/>
        <w:t>και των ατομικών δικαιωμάτων που καθορίζει στο άρθρο 5 το Σύνταγμα των Ελλήνων, αυτό το Σύνταγμα που εσείς προφανώς και δεν ενδιαφέρεστε να το κάνετε ρυθμό δημοκρατικής και πολιτικής ζωής.</w:t>
      </w:r>
    </w:p>
    <w:p w14:paraId="4CED91A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w:t>
      </w:r>
      <w:r>
        <w:rPr>
          <w:rFonts w:eastAsia="Times New Roman" w:cs="Times New Roman"/>
          <w:szCs w:val="24"/>
        </w:rPr>
        <w:t>πάει προειδοποιητικά το κουδούνι λήξεως του χρόνου ομιλίας του κυρίου Βουλευτή)</w:t>
      </w:r>
    </w:p>
    <w:p w14:paraId="4CED91A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Κύριε Πρόεδρε, αν μου επιτρέπετε, θα σας παρακαλέσω...</w:t>
      </w:r>
    </w:p>
    <w:p w14:paraId="4CED91A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Συνεχίστε, κύριε συνάδελφε.</w:t>
      </w:r>
    </w:p>
    <w:p w14:paraId="4CED91B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Το δεύτερο και σοβαρότερο είναι ότι α</w:t>
      </w:r>
      <w:r>
        <w:rPr>
          <w:rFonts w:eastAsia="Times New Roman" w:cs="Times New Roman"/>
          <w:szCs w:val="24"/>
        </w:rPr>
        <w:t xml:space="preserve">υτή τη διάταξη ακριβώς την έχετε ουσιαστικά αντιγράψει από τη μοναδική διάταξη που υπάρχει στην ελληνική νομοθεσία και είναι η διάταξη του άρθρου 137 του </w:t>
      </w:r>
      <w:r>
        <w:rPr>
          <w:rFonts w:eastAsia="Times New Roman" w:cs="Times New Roman"/>
          <w:szCs w:val="24"/>
        </w:rPr>
        <w:t>ν.</w:t>
      </w:r>
      <w:r>
        <w:rPr>
          <w:rFonts w:eastAsia="Times New Roman" w:cs="Times New Roman"/>
          <w:szCs w:val="24"/>
        </w:rPr>
        <w:t>42/1961 περί εποπτείας του πιστωτικού συστήματος.</w:t>
      </w:r>
    </w:p>
    <w:p w14:paraId="4CED91B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Εκεί πράγματι η Τράπεζα της Ελλάδας, εάν υπάρξει μ</w:t>
      </w:r>
      <w:r>
        <w:rPr>
          <w:rFonts w:eastAsia="Times New Roman" w:cs="Times New Roman"/>
          <w:szCs w:val="24"/>
        </w:rPr>
        <w:t xml:space="preserve">είωση ιδίων κεφαλαίων που φτάνει στο μισό του μετοχικού κεφαλαίου σε οποιοδήποτε πιστωτικό ίδρυμα, παίρνει απόφαση και ορίζει </w:t>
      </w:r>
      <w:r>
        <w:rPr>
          <w:rFonts w:eastAsia="Times New Roman" w:cs="Times New Roman"/>
          <w:szCs w:val="24"/>
        </w:rPr>
        <w:t>επίτροπο</w:t>
      </w:r>
      <w:r>
        <w:rPr>
          <w:rFonts w:eastAsia="Times New Roman" w:cs="Times New Roman"/>
          <w:szCs w:val="24"/>
        </w:rPr>
        <w:t>.</w:t>
      </w:r>
    </w:p>
    <w:p w14:paraId="4CED91B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Αλλά ο επίτροπος θα πρέπει να διακρίνεται εάν είναι επίτροπος που θα συμπράξει με τη διοίκηση ή είναι επίτροπος που </w:t>
      </w:r>
      <w:r>
        <w:rPr>
          <w:rFonts w:eastAsia="Times New Roman" w:cs="Times New Roman"/>
          <w:szCs w:val="24"/>
        </w:rPr>
        <w:lastRenderedPageBreak/>
        <w:t>θα α</w:t>
      </w:r>
      <w:r>
        <w:rPr>
          <w:rFonts w:eastAsia="Times New Roman" w:cs="Times New Roman"/>
          <w:szCs w:val="24"/>
        </w:rPr>
        <w:t>ντικαταστήσει τη διοίκηση, εάν είναι δηλαδή επίτροπος από τις ημέρες του οποίου εξαρτάται η λειτουργία και το ενεργό των αποφάσεων τη</w:t>
      </w:r>
      <w:r>
        <w:rPr>
          <w:rFonts w:eastAsia="Times New Roman" w:cs="Times New Roman"/>
          <w:szCs w:val="24"/>
        </w:rPr>
        <w:t>ς</w:t>
      </w:r>
      <w:r>
        <w:rPr>
          <w:rFonts w:eastAsia="Times New Roman" w:cs="Times New Roman"/>
          <w:szCs w:val="24"/>
        </w:rPr>
        <w:t xml:space="preserve"> διοίκησης που παραμένει παραλλήλως λειτουργούσα ή θα αντικαταστήσει τα όργανα της διοίκησης. </w:t>
      </w:r>
    </w:p>
    <w:p w14:paraId="4CED91B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Εσείς, λοιπόν, με αυτήν την</w:t>
      </w:r>
      <w:r>
        <w:rPr>
          <w:rFonts w:eastAsia="Times New Roman" w:cs="Times New Roman"/>
          <w:szCs w:val="24"/>
        </w:rPr>
        <w:t xml:space="preserve"> τροπολογία που κατατέθηκε κάνετε και τα δύο. Έχετε και τον επίτροπο ο οποίος παίρνει μέτρα παράλληλα με τη διοίκηση και ταυτόχρονα ακυρώνει κατά το δοκούν τις αποφάσεις της διοικήσεως. Αυτά, κυρία Υπουργέ, όποιος προσφύγει στα δικαστήρια πράγματι θα τα κα</w:t>
      </w:r>
      <w:r>
        <w:rPr>
          <w:rFonts w:eastAsia="Times New Roman" w:cs="Times New Roman"/>
          <w:szCs w:val="24"/>
        </w:rPr>
        <w:t xml:space="preserve">τεδαφίσει δικαστικά και τότε θα έχετε κάνει ακόμα μεγαλύτερη ζημιά στην ΑΕΠΙ, γιατί ακριβώς δεν φέρατε μέχρι στιγμής τον νόμο για την προστασία των πνευματικών δικαιωμάτων, τον νόμο που ξέρω ότι ήταν έτοιμος. Τον είχε νομίζω ο κ. </w:t>
      </w:r>
      <w:proofErr w:type="spellStart"/>
      <w:r>
        <w:rPr>
          <w:rFonts w:eastAsia="Times New Roman" w:cs="Times New Roman"/>
          <w:szCs w:val="24"/>
        </w:rPr>
        <w:t>Ξυδάκης</w:t>
      </w:r>
      <w:proofErr w:type="spellEnd"/>
      <w:r>
        <w:rPr>
          <w:rFonts w:eastAsia="Times New Roman" w:cs="Times New Roman"/>
          <w:szCs w:val="24"/>
        </w:rPr>
        <w:t xml:space="preserve">. </w:t>
      </w:r>
    </w:p>
    <w:p w14:paraId="4CED91B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Ο </w:t>
      </w:r>
      <w:r>
        <w:rPr>
          <w:rFonts w:eastAsia="Times New Roman" w:cs="Times New Roman"/>
          <w:szCs w:val="24"/>
        </w:rPr>
        <w:t xml:space="preserve">κ. </w:t>
      </w:r>
      <w:r>
        <w:rPr>
          <w:rFonts w:eastAsia="Times New Roman" w:cs="Times New Roman"/>
          <w:szCs w:val="24"/>
        </w:rPr>
        <w:t xml:space="preserve">Μαντάς. </w:t>
      </w:r>
    </w:p>
    <w:p w14:paraId="4CED91B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Είναι νόμος που πραγματικά σε ένα πολύ μεγάλο μέρος του απηχεί τις βουλήσεις, τις προθέσεις, τα αιτήματα των δημιουργών και ανταποκρίνεται βεβαίως και στα δικαιολογημένα συμφέροντα των χρηστών. Μέχρι σήμερα, λοιπόν, τ</w:t>
      </w:r>
      <w:r>
        <w:rPr>
          <w:rFonts w:eastAsia="Times New Roman" w:cs="Times New Roman"/>
          <w:szCs w:val="24"/>
        </w:rPr>
        <w:t xml:space="preserve">ο πάτε και το φέρνετε και η Βουλή δεν το έχει δει. </w:t>
      </w:r>
    </w:p>
    <w:p w14:paraId="4CED91B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Όσο καθυστερείτε να ρυθμίσετε αυτό το τοπίο, αυτό το φαινόμενο της ΑΕΠΙ μπορεί να δημιουργήσει παρενέργειες. Και μία από τις παρενέργειες που θα δημιουργήσει είναι ότι εάν τελικά με αυτόν τον τρόπο που πρ</w:t>
      </w:r>
      <w:r>
        <w:rPr>
          <w:rFonts w:eastAsia="Times New Roman" w:cs="Times New Roman"/>
          <w:szCs w:val="24"/>
        </w:rPr>
        <w:t>οτείνουν σήμερα οι συνάδελφοι -και εσείς ενδεχομένως θα τον αποδεχτείτε, γιατί δεν ξέρω εάν έχετε πλήρως αντιληφθεί τι πάτε να κάνετε- θα δημιουργήσετε αυτό που είναι προσφιλές στην Κυβέρνηση της Αριστεράς του ΣΥΡΙΖΑ. Θα δημιουργήσετε έναν θύλακα μέσα σε έ</w:t>
      </w:r>
      <w:r>
        <w:rPr>
          <w:rFonts w:eastAsia="Times New Roman" w:cs="Times New Roman"/>
          <w:szCs w:val="24"/>
        </w:rPr>
        <w:t>να ιδιωτικό πεδίο, έναν υπηρεσιακό θύλακα που θα προσλαμβάνονται στελέχη με απόφασή σας που θα πηγαίνουν δικηγόροι να αμείβονται εις βάρος των εσόδων της ΑΕΠΙ και εκεί θα είστε ευχαριστημένοι, γιατί ακόμα μια φορά επιβεβαιώσατε την ιδεολογική σας φυσιογνωμ</w:t>
      </w:r>
      <w:r>
        <w:rPr>
          <w:rFonts w:eastAsia="Times New Roman" w:cs="Times New Roman"/>
          <w:szCs w:val="24"/>
        </w:rPr>
        <w:t xml:space="preserve">ία, δηλαδή δημιουργήσατε εις βάρος του ελληνικού λαού θέματα που έχουν σχέση με προσλήψεις ημετέρων. </w:t>
      </w:r>
    </w:p>
    <w:p w14:paraId="4CED91B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Όμως, θεωρώ –και τελειώνω, κύριε Πρόεδρε, και ευχαριστώ για την ανοχή σας- ότι αυτή τη συγκεκριμένη διάταξη πράγματι θα πρέπει να την αποσύρετε. Όλοι μαζί</w:t>
      </w:r>
      <w:r>
        <w:rPr>
          <w:rFonts w:eastAsia="Times New Roman" w:cs="Times New Roman"/>
          <w:szCs w:val="24"/>
        </w:rPr>
        <w:t xml:space="preserve"> είμαστε πρόθυμοι να σας βοηθήσουμε να κάνετε μια ρύθμιση, αλλά </w:t>
      </w:r>
      <w:r>
        <w:rPr>
          <w:rFonts w:eastAsia="Times New Roman" w:cs="Times New Roman"/>
          <w:szCs w:val="24"/>
        </w:rPr>
        <w:t>στο πλαίσιο</w:t>
      </w:r>
      <w:r>
        <w:rPr>
          <w:rFonts w:eastAsia="Times New Roman" w:cs="Times New Roman"/>
          <w:szCs w:val="24"/>
        </w:rPr>
        <w:t xml:space="preserve"> </w:t>
      </w:r>
      <w:r>
        <w:rPr>
          <w:rFonts w:eastAsia="Times New Roman" w:cs="Times New Roman"/>
          <w:szCs w:val="24"/>
        </w:rPr>
        <w:t xml:space="preserve">μιας συστηματικής νομοθετικής προσέγγισης όπου εκεί θα υπάρξει </w:t>
      </w:r>
      <w:r>
        <w:rPr>
          <w:rFonts w:eastAsia="Times New Roman" w:cs="Times New Roman"/>
          <w:szCs w:val="24"/>
        </w:rPr>
        <w:lastRenderedPageBreak/>
        <w:t>σεβασμός στα δικαιώματα των δημιουργών και βεβαίως σεβασμός και στα συμφέροντα των χρηστών. Για αυτό πιστεύω ότι και το άρθρο 45 σας έχει δημιουργήσει πολλά προβλήματα στο νομοσχέδιο. Δεν είναι</w:t>
      </w:r>
      <w:r>
        <w:rPr>
          <w:rFonts w:eastAsia="Times New Roman" w:cs="Times New Roman"/>
          <w:szCs w:val="24"/>
        </w:rPr>
        <w:t xml:space="preserve"> τυχαίο ότι εκεί δεν μπορείτε να ισορροπήσετε τις αντίπαλες γνώμες που έχουν εκδηλωθεί στο εσωτερικό του κόμματός σας. </w:t>
      </w:r>
    </w:p>
    <w:p w14:paraId="4CED91B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Όμως, επιμένω ότι εάν συνεχίσετε θα δημιουργήσετε πολύ μεγαλύτερο πρόβλημα από αυτά τα προβλήματα που πάτε να λύσετε, γιατί δεν μπορείτε</w:t>
      </w:r>
      <w:r>
        <w:rPr>
          <w:rFonts w:eastAsia="Times New Roman" w:cs="Times New Roman"/>
          <w:szCs w:val="24"/>
        </w:rPr>
        <w:t xml:space="preserve"> με αυτόν τον τρόπο να προκαλέσετε οποιαδήποτε μεταβολή. </w:t>
      </w:r>
    </w:p>
    <w:p w14:paraId="4CED91B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Τζαβάρα, πρέπει να ολοκληρώσετε. </w:t>
      </w:r>
    </w:p>
    <w:p w14:paraId="4CED91B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Τελειώνω. </w:t>
      </w:r>
    </w:p>
    <w:p w14:paraId="4CED91B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Υπάρχει το άρθρο 69, όμως, του Αστικού Κώδικα -εγώ σας δίνω μια ιδέα- όπου εκεί μπορείτε να</w:t>
      </w:r>
      <w:r>
        <w:rPr>
          <w:rFonts w:eastAsia="Times New Roman" w:cs="Times New Roman"/>
          <w:szCs w:val="24"/>
        </w:rPr>
        <w:t xml:space="preserve"> ορίσετε προσωρινή διοίκηση της ΑΕΠΙ, γιατί είναι ανώνυμη εταιρεία, για τον λόγο ότι είναι αποδεδειγμένο από την έκθεση της </w:t>
      </w:r>
      <w:r>
        <w:rPr>
          <w:rFonts w:eastAsia="Times New Roman" w:cs="Times New Roman"/>
          <w:szCs w:val="24"/>
          <w:lang w:val="en-US"/>
        </w:rPr>
        <w:t>Ernst</w:t>
      </w:r>
      <w:r w:rsidRPr="005C548C">
        <w:rPr>
          <w:rFonts w:eastAsia="Times New Roman" w:cs="Times New Roman"/>
          <w:szCs w:val="24"/>
        </w:rPr>
        <w:t xml:space="preserve"> &amp; </w:t>
      </w:r>
      <w:r>
        <w:rPr>
          <w:rFonts w:eastAsia="Times New Roman" w:cs="Times New Roman"/>
          <w:szCs w:val="24"/>
          <w:lang w:val="en-US"/>
        </w:rPr>
        <w:t>Young</w:t>
      </w:r>
      <w:r>
        <w:rPr>
          <w:rFonts w:eastAsia="Times New Roman" w:cs="Times New Roman"/>
          <w:szCs w:val="24"/>
        </w:rPr>
        <w:t xml:space="preserve"> ότι τα συμφέροντα των διοικούντων αυτό το νομικό πρόσωπο συγκρούονται με τα συμφέροντα του νομικού προσώπου. </w:t>
      </w:r>
    </w:p>
    <w:p w14:paraId="4CED91B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Μπορείτε</w:t>
      </w:r>
      <w:r>
        <w:rPr>
          <w:rFonts w:eastAsia="Times New Roman" w:cs="Times New Roman"/>
          <w:szCs w:val="24"/>
        </w:rPr>
        <w:t>, λοιπόν, στο Ειρηνοδικείο αύριο να πετύχετε τον διορισμό της προσωρινής διοίκησης. Βάλτε όποιους θέλετε, αρκεί να είναι άνθρωποι εγνωσμένου κύρους και δώστε τους ακριβώς τη δυνατότητα είτε να οδηγήσουν το νομικό πρόσωπο στην ανάκαμψη είτε εάν αυτό δεν γίν</w:t>
      </w:r>
      <w:r>
        <w:rPr>
          <w:rFonts w:eastAsia="Times New Roman" w:cs="Times New Roman"/>
          <w:szCs w:val="24"/>
        </w:rPr>
        <w:t xml:space="preserve">ει, να το οδηγήσουν στην εκκαθάριση. </w:t>
      </w:r>
    </w:p>
    <w:p w14:paraId="4CED91B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Διαφορετικοί τρόποι δεν υπάρχουν, γιατί εάν επιμείνετε, θεωρώ ότι οι συνέπειες θα αφορούν αποκλειστικά και μόνο τη δικιά σας υπαιτιότητα. </w:t>
      </w:r>
    </w:p>
    <w:p w14:paraId="4CED91B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4CED91BF" w14:textId="77777777" w:rsidR="00807BFC" w:rsidRDefault="003B0973">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της Νέας </w:t>
      </w:r>
      <w:r>
        <w:rPr>
          <w:rFonts w:eastAsia="Times New Roman" w:cs="Times New Roman"/>
          <w:szCs w:val="24"/>
        </w:rPr>
        <w:t>Δημοκρατίας)</w:t>
      </w:r>
    </w:p>
    <w:p w14:paraId="4CED91C0" w14:textId="77777777" w:rsidR="00807BFC" w:rsidRDefault="003B0973">
      <w:pPr>
        <w:spacing w:line="600" w:lineRule="auto"/>
        <w:ind w:firstLine="720"/>
        <w:contextualSpacing/>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Πριν παραδώσω στον συνάδελφό μου τον κ. Βαρεμένο, θα ήθελα κάποια κυρία από τα Πρακτικά να έρθει να πάρει κάτι. Επειδή άκουσα πολλές κουβέντες για την Ευρώπη, θα ήθελα να καταθέσω στα Πρακτικά ένα άρθρο που είχ</w:t>
      </w:r>
      <w:r>
        <w:rPr>
          <w:rFonts w:eastAsia="Times New Roman"/>
          <w:szCs w:val="24"/>
        </w:rPr>
        <w:t xml:space="preserve">ε γραφτεί στις 2 Μαΐου του 1998 -και μόνο ο Μάκης Κουρής δέχθηκε να το φιλοξενήσει- με τίτλο: «Η κοινωνική Ευρώπη πέθανε...ζήτω η Ευρώπη των τραπεζιτών!» </w:t>
      </w:r>
      <w:r>
        <w:rPr>
          <w:rFonts w:eastAsia="Times New Roman"/>
          <w:szCs w:val="24"/>
        </w:rPr>
        <w:lastRenderedPageBreak/>
        <w:t xml:space="preserve">και έφερε την υπογραφή ενός Ευρωβουλευτή, που αν και κεντροδεξιός δεν ψήφισε το ευρώ στις 2 Μαΐου του </w:t>
      </w:r>
      <w:r>
        <w:rPr>
          <w:rFonts w:eastAsia="Times New Roman"/>
          <w:szCs w:val="24"/>
        </w:rPr>
        <w:t xml:space="preserve">1998 στο Ευρωκοινοβούλιο και την επομένη μέρα εδώ το τι άκουσε δεν λέγεται, </w:t>
      </w:r>
      <w:proofErr w:type="spellStart"/>
      <w:r>
        <w:rPr>
          <w:rFonts w:eastAsia="Times New Roman"/>
          <w:szCs w:val="24"/>
        </w:rPr>
        <w:t>Λεπέν</w:t>
      </w:r>
      <w:proofErr w:type="spellEnd"/>
      <w:r>
        <w:rPr>
          <w:rFonts w:eastAsia="Times New Roman"/>
          <w:szCs w:val="24"/>
        </w:rPr>
        <w:t xml:space="preserve"> της Ελλάδος, ακροδεξιός, αντιευρωπαϊστής. Το όνομά του: Νικήτας Κακλαμάνης. Έτσι για να μην μονοπωλούμε την ιστορία με το ποιος είναι κεντροαριστερός ή κεντροδεξιός.</w:t>
      </w:r>
    </w:p>
    <w:p w14:paraId="4CED91C1" w14:textId="77777777" w:rsidR="00807BFC" w:rsidRDefault="003B0973">
      <w:pPr>
        <w:spacing w:line="600" w:lineRule="auto"/>
        <w:ind w:firstLine="720"/>
        <w:contextualSpacing/>
        <w:jc w:val="both"/>
        <w:rPr>
          <w:rFonts w:eastAsia="Times New Roman"/>
          <w:szCs w:val="24"/>
        </w:rPr>
      </w:pPr>
      <w:r>
        <w:rPr>
          <w:rFonts w:eastAsia="Times New Roman" w:cs="Times New Roman"/>
          <w:szCs w:val="24"/>
        </w:rPr>
        <w:t>(Στο σημ</w:t>
      </w:r>
      <w:r>
        <w:rPr>
          <w:rFonts w:eastAsia="Times New Roman" w:cs="Times New Roman"/>
          <w:szCs w:val="24"/>
        </w:rPr>
        <w:t xml:space="preserve">είο αυτό ο </w:t>
      </w:r>
      <w:r>
        <w:rPr>
          <w:rFonts w:eastAsia="Times New Roman"/>
          <w:szCs w:val="24"/>
        </w:rPr>
        <w:t xml:space="preserve">Δ΄ Αντιπρόεδρος της Βουλής κ. Νικήτας Κακλαμάνης </w:t>
      </w:r>
      <w:r>
        <w:rPr>
          <w:rFonts w:eastAsia="Times New Roman" w:cs="Times New Roman"/>
          <w:szCs w:val="24"/>
        </w:rPr>
        <w:t xml:space="preserve">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CED91C2" w14:textId="77777777" w:rsidR="00807BFC" w:rsidRDefault="003B0973">
      <w:pPr>
        <w:spacing w:line="600" w:lineRule="auto"/>
        <w:ind w:firstLine="720"/>
        <w:contextualSpacing/>
        <w:jc w:val="both"/>
        <w:rPr>
          <w:rFonts w:eastAsia="Times New Roman"/>
          <w:szCs w:val="24"/>
        </w:rPr>
      </w:pPr>
      <w:r>
        <w:rPr>
          <w:rFonts w:eastAsia="Times New Roman"/>
          <w:szCs w:val="24"/>
        </w:rPr>
        <w:t>(</w:t>
      </w:r>
      <w:r>
        <w:rPr>
          <w:rFonts w:eastAsia="Times New Roman"/>
          <w:szCs w:val="24"/>
        </w:rPr>
        <w:t>Στο σημείο αυτό την Προεδρική Έδ</w:t>
      </w:r>
      <w:r>
        <w:rPr>
          <w:rFonts w:eastAsia="Times New Roman"/>
          <w:szCs w:val="24"/>
        </w:rPr>
        <w:t xml:space="preserve">ρα καταλαμβάνει ο Β΄ Αντιπρόεδρος της Βουλής κ. </w:t>
      </w:r>
      <w:r w:rsidRPr="00023011">
        <w:rPr>
          <w:rFonts w:eastAsia="Times New Roman"/>
          <w:b/>
          <w:szCs w:val="24"/>
        </w:rPr>
        <w:t>Γ</w:t>
      </w:r>
      <w:r w:rsidRPr="00023011">
        <w:rPr>
          <w:rFonts w:eastAsia="Times New Roman"/>
          <w:b/>
          <w:szCs w:val="24"/>
        </w:rPr>
        <w:t>ΕΩΡΓΙΟΣ</w:t>
      </w:r>
      <w:r w:rsidRPr="00023011">
        <w:rPr>
          <w:rFonts w:eastAsia="Times New Roman"/>
          <w:b/>
          <w:szCs w:val="24"/>
        </w:rPr>
        <w:t xml:space="preserve"> Β</w:t>
      </w:r>
      <w:r w:rsidRPr="00023011">
        <w:rPr>
          <w:rFonts w:eastAsia="Times New Roman"/>
          <w:b/>
          <w:szCs w:val="24"/>
        </w:rPr>
        <w:t>ΑΡΕΜΕΝΟΣ</w:t>
      </w:r>
      <w:r w:rsidRPr="005C03C1">
        <w:rPr>
          <w:rFonts w:eastAsia="Times New Roman"/>
          <w:szCs w:val="24"/>
        </w:rPr>
        <w:t>)</w:t>
      </w:r>
    </w:p>
    <w:p w14:paraId="4CED91C3" w14:textId="77777777" w:rsidR="00807BFC" w:rsidRDefault="003B0973">
      <w:pPr>
        <w:spacing w:line="600" w:lineRule="auto"/>
        <w:ind w:firstLine="720"/>
        <w:contextualSpacing/>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 xml:space="preserve">Τον λόγο έχει η κ. </w:t>
      </w:r>
      <w:proofErr w:type="spellStart"/>
      <w:r>
        <w:rPr>
          <w:rFonts w:eastAsia="Times New Roman"/>
          <w:szCs w:val="24"/>
        </w:rPr>
        <w:t>Χριστοφιλοπούλου</w:t>
      </w:r>
      <w:proofErr w:type="spellEnd"/>
      <w:r>
        <w:rPr>
          <w:rFonts w:eastAsia="Times New Roman"/>
          <w:szCs w:val="24"/>
        </w:rPr>
        <w:t>.</w:t>
      </w:r>
    </w:p>
    <w:p w14:paraId="4CED91C4" w14:textId="77777777" w:rsidR="00807BFC" w:rsidRDefault="003B0973">
      <w:pPr>
        <w:spacing w:line="600" w:lineRule="auto"/>
        <w:ind w:firstLine="720"/>
        <w:contextualSpacing/>
        <w:jc w:val="both"/>
        <w:rPr>
          <w:rFonts w:eastAsia="Times New Roman" w:cs="Times New Roman"/>
          <w:bCs/>
          <w:szCs w:val="24"/>
        </w:rPr>
      </w:pPr>
      <w:r>
        <w:rPr>
          <w:rFonts w:eastAsia="Times New Roman"/>
          <w:b/>
          <w:szCs w:val="24"/>
        </w:rPr>
        <w:t xml:space="preserve">ΠΑΡΑΣΚΕΥΗ ΧΡΙΣΤΟΦΙΛΟΠΟΥΛΟΥ: </w:t>
      </w:r>
      <w:r>
        <w:rPr>
          <w:rFonts w:eastAsia="Times New Roman"/>
          <w:szCs w:val="24"/>
        </w:rPr>
        <w:t xml:space="preserve">Κυρίες και κύριοι συνάδελφοι, θα μου επιτρέψετε να ξεκινήσω την ομιλία μου κάνοντας μια αναφορά στο τραγικό τρομοκρατικό χτύπημα που έγινε χθες στην πόλη του Λονδίνου, ένα τρομοκρατικό χτύπημα που ακόμα διερευνώνται οι συνθήκες, τα αίτια από την </w:t>
      </w:r>
      <w:proofErr w:type="spellStart"/>
      <w:r>
        <w:rPr>
          <w:rFonts w:eastAsia="Times New Roman" w:cs="Times New Roman"/>
          <w:bCs/>
          <w:szCs w:val="24"/>
        </w:rPr>
        <w:t>Scotland</w:t>
      </w:r>
      <w:proofErr w:type="spellEnd"/>
      <w:r>
        <w:rPr>
          <w:rFonts w:eastAsia="Times New Roman" w:cs="Times New Roman"/>
          <w:bCs/>
          <w:szCs w:val="24"/>
        </w:rPr>
        <w:t xml:space="preserve"> </w:t>
      </w:r>
      <w:proofErr w:type="spellStart"/>
      <w:r>
        <w:rPr>
          <w:rFonts w:eastAsia="Times New Roman" w:cs="Times New Roman"/>
          <w:bCs/>
          <w:szCs w:val="24"/>
        </w:rPr>
        <w:t>Y</w:t>
      </w:r>
      <w:r>
        <w:rPr>
          <w:rFonts w:eastAsia="Times New Roman" w:cs="Times New Roman"/>
          <w:bCs/>
          <w:szCs w:val="24"/>
        </w:rPr>
        <w:t>ard</w:t>
      </w:r>
      <w:proofErr w:type="spellEnd"/>
      <w:r>
        <w:rPr>
          <w:rFonts w:eastAsia="Times New Roman" w:cs="Times New Roman"/>
          <w:bCs/>
          <w:szCs w:val="24"/>
        </w:rPr>
        <w:t>.</w:t>
      </w:r>
    </w:p>
    <w:p w14:paraId="4CED91C5"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Είναι ώρα, όμως, να πούμε όχι μόνο ότι καταδικάζουμε και αυτό, όπως κάναμε και για τα τρομοκρατικά χτυπήματα στη Γαλλία και στις Βρυξέ</w:t>
      </w:r>
      <w:r>
        <w:rPr>
          <w:rFonts w:eastAsia="Times New Roman"/>
          <w:szCs w:val="24"/>
        </w:rPr>
        <w:t>λ</w:t>
      </w:r>
      <w:r>
        <w:rPr>
          <w:rFonts w:eastAsia="Times New Roman"/>
          <w:szCs w:val="24"/>
        </w:rPr>
        <w:t>λες, αλλά ότι καταδικάζουμε αυτή την απειλή στις αξίες του ανοικτού κόσμου, γιατί εμείς ανήκουμε στη μεγάλη οικογένε</w:t>
      </w:r>
      <w:r>
        <w:rPr>
          <w:rFonts w:eastAsia="Times New Roman"/>
          <w:szCs w:val="24"/>
        </w:rPr>
        <w:t>ια που θέλει ανοικτές κοινωνίες, δημοκρατικές διαδικασίες, ελευθερίες του λόγου, των απόψεων, της διακίνησης ιδεών, ανθρώπων, αγαθών και αυτές απειλούνται από την τρομοκρατία.</w:t>
      </w:r>
    </w:p>
    <w:p w14:paraId="4CED91C6" w14:textId="77777777" w:rsidR="00807BFC" w:rsidRDefault="003B0973">
      <w:pPr>
        <w:spacing w:line="600" w:lineRule="auto"/>
        <w:ind w:firstLine="720"/>
        <w:contextualSpacing/>
        <w:jc w:val="both"/>
        <w:rPr>
          <w:rFonts w:eastAsia="Times New Roman"/>
          <w:szCs w:val="24"/>
        </w:rPr>
      </w:pPr>
      <w:r>
        <w:rPr>
          <w:rFonts w:eastAsia="Times New Roman"/>
          <w:szCs w:val="24"/>
        </w:rPr>
        <w:t>Περνώντας τώρα στα πολιτικά ζητήματα που έχουν εγερθεί κατά τη συζήτηση αυτού το</w:t>
      </w:r>
      <w:r>
        <w:rPr>
          <w:rFonts w:eastAsia="Times New Roman"/>
          <w:szCs w:val="24"/>
        </w:rPr>
        <w:t>υ νομοσχεδίου, θα επιθυμούσα να απαντήσω στον Υπουργό τον κ. Παππά, ο οποίος φάνηκε να ενοχλείτε από την επισήμανση του κ. Μανιάτη περί καθυστέρησης της διαπραγμάτευσης.</w:t>
      </w:r>
    </w:p>
    <w:p w14:paraId="4CED91C7" w14:textId="77777777" w:rsidR="00807BFC" w:rsidRDefault="003B0973">
      <w:pPr>
        <w:spacing w:line="600" w:lineRule="auto"/>
        <w:ind w:firstLine="720"/>
        <w:contextualSpacing/>
        <w:jc w:val="both"/>
        <w:rPr>
          <w:rFonts w:eastAsia="Times New Roman"/>
          <w:szCs w:val="24"/>
        </w:rPr>
      </w:pPr>
      <w:r>
        <w:rPr>
          <w:rFonts w:eastAsia="Times New Roman"/>
          <w:szCs w:val="24"/>
        </w:rPr>
        <w:t>Κυρίες και κύριοι συνάδελφοι, το έργο αυτό που ζούμε είναι ακριβώς η καθυστέρηση και τ</w:t>
      </w:r>
      <w:r>
        <w:rPr>
          <w:rFonts w:eastAsia="Times New Roman"/>
          <w:szCs w:val="24"/>
        </w:rPr>
        <w:t xml:space="preserve">ο σούρσιμο. Κυριολεκτικά σέρνεται η χώρα, σέρνεται η αξιολόγηση μήνες επί μηνών. Αποτέλεσμα; Νέα μέτρα, περισσότερες επιβαρύνσεις και δέσμευση της χώρας για πολλά χρόνια. Κατ’ </w:t>
      </w:r>
      <w:proofErr w:type="spellStart"/>
      <w:r>
        <w:rPr>
          <w:rFonts w:eastAsia="Times New Roman"/>
          <w:szCs w:val="24"/>
        </w:rPr>
        <w:t>ουσίαν</w:t>
      </w:r>
      <w:proofErr w:type="spellEnd"/>
      <w:r>
        <w:rPr>
          <w:rFonts w:eastAsia="Times New Roman"/>
          <w:szCs w:val="24"/>
        </w:rPr>
        <w:t xml:space="preserve">, κύριε Παππά, ένα τέταρτο μνημόνιο χωρίς χρηματοδότηση. </w:t>
      </w:r>
    </w:p>
    <w:p w14:paraId="4CED91C8"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Μας κουνάτε και </w:t>
      </w:r>
      <w:r>
        <w:rPr>
          <w:rFonts w:eastAsia="Times New Roman"/>
          <w:szCs w:val="24"/>
        </w:rPr>
        <w:t xml:space="preserve">το δάχτυλο στην Αντιπολίτευση και τουλάχιστον σε εμάς στη Δημοκρατική Συμπαράταξη γιατί, λέει, δεν </w:t>
      </w:r>
      <w:r>
        <w:rPr>
          <w:rFonts w:eastAsia="Times New Roman"/>
          <w:szCs w:val="24"/>
        </w:rPr>
        <w:lastRenderedPageBreak/>
        <w:t>ψηφίζουμε. Και προσέξτε. Δεν ψηφίζουμε τα αντίμετρα, τα οποία είναι θετικά και μέτρα και αντίμετρα θα έχουν μηδενικό δημοσιονομικό αποτέλεσμα.</w:t>
      </w:r>
    </w:p>
    <w:p w14:paraId="4CED91C9"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Δεν μου λέτε, </w:t>
      </w:r>
      <w:r>
        <w:rPr>
          <w:rFonts w:eastAsia="Times New Roman"/>
          <w:szCs w:val="24"/>
        </w:rPr>
        <w:t xml:space="preserve">κύριε Υπουργέ, το είπατε αυτό στον κ. </w:t>
      </w:r>
      <w:proofErr w:type="spellStart"/>
      <w:r>
        <w:rPr>
          <w:rFonts w:eastAsia="Times New Roman"/>
          <w:szCs w:val="24"/>
        </w:rPr>
        <w:t>Τσακαλώτο</w:t>
      </w:r>
      <w:proofErr w:type="spellEnd"/>
      <w:r>
        <w:rPr>
          <w:rFonts w:eastAsia="Times New Roman"/>
          <w:szCs w:val="24"/>
        </w:rPr>
        <w:t xml:space="preserve">; Για βρείτε τα μεταξύ σας στον ΣΥΡΙΖΑ πρώτα, γιατί ο κ. </w:t>
      </w:r>
      <w:proofErr w:type="spellStart"/>
      <w:r>
        <w:rPr>
          <w:rFonts w:eastAsia="Times New Roman"/>
          <w:szCs w:val="24"/>
        </w:rPr>
        <w:t>Τσακαλώτος</w:t>
      </w:r>
      <w:proofErr w:type="spellEnd"/>
      <w:r>
        <w:rPr>
          <w:rFonts w:eastAsia="Times New Roman"/>
          <w:szCs w:val="24"/>
        </w:rPr>
        <w:t xml:space="preserve"> είπε -και πολύ σωστά- ότι κάποιοι θα χάσουν και κάποιοι θα κερδίσουν. Και ο κ. </w:t>
      </w:r>
      <w:proofErr w:type="spellStart"/>
      <w:r>
        <w:rPr>
          <w:rFonts w:eastAsia="Times New Roman"/>
          <w:szCs w:val="24"/>
        </w:rPr>
        <w:t>Χουλιαράκης</w:t>
      </w:r>
      <w:proofErr w:type="spellEnd"/>
      <w:r>
        <w:rPr>
          <w:rFonts w:eastAsia="Times New Roman"/>
          <w:szCs w:val="24"/>
        </w:rPr>
        <w:t>, αν θυμάμαι καλά, είπε -και πολύ σωστά- ότι όσο κα</w:t>
      </w:r>
      <w:r>
        <w:rPr>
          <w:rFonts w:eastAsia="Times New Roman"/>
          <w:szCs w:val="24"/>
        </w:rPr>
        <w:t>θυστερεί η διαπραγμάτευση τόσο χειροτερεύουν τα πράγματα. Δεν τα είπαμε εμείς, οι συνάδελφοί σας τα λένε στο Υπουργείο Οικονομικών. Δεν ξέρω ακριβώς τι εννοούν, φαντάζομαι όμως.</w:t>
      </w:r>
    </w:p>
    <w:p w14:paraId="4CED91CA" w14:textId="77777777" w:rsidR="00807BFC" w:rsidRDefault="003B0973">
      <w:pPr>
        <w:spacing w:line="600" w:lineRule="auto"/>
        <w:ind w:firstLine="720"/>
        <w:contextualSpacing/>
        <w:jc w:val="both"/>
        <w:rPr>
          <w:rFonts w:eastAsia="Times New Roman"/>
          <w:szCs w:val="24"/>
        </w:rPr>
      </w:pPr>
      <w:r>
        <w:rPr>
          <w:rFonts w:eastAsia="Times New Roman"/>
          <w:szCs w:val="24"/>
        </w:rPr>
        <w:t>Σήμερα είδαν το φως της δημοσιότητας νέα στοιχεία για το βάθεμα της ύφεσης που</w:t>
      </w:r>
      <w:r>
        <w:rPr>
          <w:rFonts w:eastAsia="Times New Roman"/>
          <w:szCs w:val="24"/>
        </w:rPr>
        <w:t xml:space="preserve"> αφορούν έρευνα για την πτώση του τζίρου στα σούπερ </w:t>
      </w:r>
      <w:proofErr w:type="spellStart"/>
      <w:r>
        <w:rPr>
          <w:rFonts w:eastAsia="Times New Roman"/>
          <w:szCs w:val="24"/>
        </w:rPr>
        <w:t>μάρκετ</w:t>
      </w:r>
      <w:proofErr w:type="spellEnd"/>
      <w:r>
        <w:rPr>
          <w:rFonts w:eastAsia="Times New Roman"/>
          <w:szCs w:val="24"/>
        </w:rPr>
        <w:t xml:space="preserve"> έναντι του προηγουμένου έτους. ΣΥΡΙΖΑ φέτος, ΣΥΡΙΖΑ πέρσι, μείον 15% η πτώση του τζίρου από τον περσινό Μάρτη, μείον 10% από τον περσινό Ιανουάριο. Υπάρχει το σχετικό δημοσίευμα στην εφημερίδα «ΚΑΘ</w:t>
      </w:r>
      <w:r>
        <w:rPr>
          <w:rFonts w:eastAsia="Times New Roman"/>
          <w:szCs w:val="24"/>
        </w:rPr>
        <w:t xml:space="preserve">ΗΜΕΡΙΝΗ». </w:t>
      </w:r>
    </w:p>
    <w:p w14:paraId="4CED91CB"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Υπάρχουν και νέα στοιχεία για την ακριβή δανειοδότηση των τραπεζών μέσω του </w:t>
      </w:r>
      <w:r>
        <w:rPr>
          <w:rFonts w:eastAsia="Times New Roman"/>
          <w:szCs w:val="24"/>
          <w:lang w:val="en-US"/>
        </w:rPr>
        <w:t>ELA</w:t>
      </w:r>
      <w:r>
        <w:rPr>
          <w:rFonts w:eastAsia="Times New Roman"/>
          <w:szCs w:val="24"/>
        </w:rPr>
        <w:t>. Συνεχίζουν, επιπλέον, 400 εκατομ</w:t>
      </w:r>
      <w:r>
        <w:rPr>
          <w:rFonts w:eastAsia="Times New Roman"/>
          <w:szCs w:val="24"/>
        </w:rPr>
        <w:lastRenderedPageBreak/>
        <w:t xml:space="preserve">μύρια μέσω του </w:t>
      </w:r>
      <w:r>
        <w:rPr>
          <w:rFonts w:eastAsia="Times New Roman"/>
          <w:szCs w:val="24"/>
          <w:lang w:val="en-US"/>
        </w:rPr>
        <w:t>ELA</w:t>
      </w:r>
      <w:r>
        <w:rPr>
          <w:rFonts w:eastAsia="Times New Roman"/>
          <w:szCs w:val="24"/>
        </w:rPr>
        <w:t xml:space="preserve"> για να έχουν ρευστότητα οι ελληνικές τράπεζες. Και, βέβαια, όχι μόνο πληρώνουμε το πανάκριβο </w:t>
      </w:r>
      <w:r>
        <w:rPr>
          <w:rFonts w:eastAsia="Times New Roman"/>
          <w:szCs w:val="24"/>
          <w:lang w:val="en-US"/>
        </w:rPr>
        <w:t>ELA</w:t>
      </w:r>
      <w:r>
        <w:rPr>
          <w:rFonts w:eastAsia="Times New Roman"/>
          <w:szCs w:val="24"/>
        </w:rPr>
        <w:t xml:space="preserve"> αντί να πάμε στο</w:t>
      </w:r>
      <w:r>
        <w:rPr>
          <w:rFonts w:eastAsia="Times New Roman"/>
          <w:szCs w:val="24"/>
        </w:rPr>
        <w:t xml:space="preserve"> </w:t>
      </w:r>
      <w:r>
        <w:rPr>
          <w:rFonts w:eastAsia="Times New Roman"/>
          <w:szCs w:val="24"/>
          <w:lang w:val="en-US"/>
        </w:rPr>
        <w:t>QE</w:t>
      </w:r>
      <w:r>
        <w:rPr>
          <w:rFonts w:eastAsia="Times New Roman"/>
          <w:szCs w:val="24"/>
        </w:rPr>
        <w:t xml:space="preserve">, για να το πάω στους όρους, αντί να πάμε μέσω του κλεισίματος της αξιολόγησης να επωφεληθούμε εγκαίρως από την ποσοτική χαλάρωση, τα συνολικά δεδομένα της οικονομίας που προοιωνίζουν, δυστυχώς, μια </w:t>
      </w:r>
      <w:proofErr w:type="spellStart"/>
      <w:r>
        <w:rPr>
          <w:rFonts w:eastAsia="Times New Roman"/>
          <w:szCs w:val="24"/>
        </w:rPr>
        <w:t>υφεσιακή</w:t>
      </w:r>
      <w:proofErr w:type="spellEnd"/>
      <w:r>
        <w:rPr>
          <w:rFonts w:eastAsia="Times New Roman"/>
          <w:szCs w:val="24"/>
        </w:rPr>
        <w:t xml:space="preserve"> κατάσταση και για το πρώτο τρίμηνο δεν διευκο</w:t>
      </w:r>
      <w:r>
        <w:rPr>
          <w:rFonts w:eastAsia="Times New Roman"/>
          <w:szCs w:val="24"/>
        </w:rPr>
        <w:t xml:space="preserve">λύνουν κανέναν και πρώτα από όλα δεν διευκολύνουν την Κυβέρνηση, η οποία υποτίθεται ότι διαπραγματεύεται. </w:t>
      </w:r>
    </w:p>
    <w:p w14:paraId="4CED91C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Μην μας κουνάτε το δάχτυλο, λοιπόν, διότι τόσο η διαπραγματευτική σας αβελτηρία όσο και η εχθρότητα προς οτιδήποτε έχει να κάνει με ανάπτυξη, επενδύσ</w:t>
      </w:r>
      <w:r>
        <w:rPr>
          <w:rFonts w:eastAsia="Times New Roman" w:cs="Times New Roman"/>
          <w:szCs w:val="24"/>
        </w:rPr>
        <w:t>εις, επιχειρηματικότητα, μας οδηγούν στον κατήφορο. Η φτωχοποίηση συνεχίζεται, η κοινωνική ισοπέδωση συνεχίζεται. Δεν ξέρω αν σας βολεύει, κύριε Παππά. Δείτε το!</w:t>
      </w:r>
    </w:p>
    <w:p w14:paraId="4CED91C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Και όσον αφορά το Ευρωπαϊκό Σοσιαλιστικό Κόμμα, για το οποίο επαίρεστε, έχω να σας πληροφορήσω</w:t>
      </w:r>
      <w:r>
        <w:rPr>
          <w:rFonts w:eastAsia="Times New Roman" w:cs="Times New Roman"/>
          <w:szCs w:val="24"/>
        </w:rPr>
        <w:t xml:space="preserve"> ότι δεν είναι ο κ. Τσίπρας ο μόνος Πρωθυπουργός ως παρατηρητής από άλλες κυβερνήσεις που έχει μετάσχει σε </w:t>
      </w:r>
      <w:proofErr w:type="spellStart"/>
      <w:r>
        <w:rPr>
          <w:rFonts w:eastAsia="Times New Roman" w:cs="Times New Roman"/>
          <w:szCs w:val="24"/>
        </w:rPr>
        <w:t>προσυνόδους</w:t>
      </w:r>
      <w:proofErr w:type="spellEnd"/>
      <w:r>
        <w:rPr>
          <w:rFonts w:eastAsia="Times New Roman" w:cs="Times New Roman"/>
          <w:szCs w:val="24"/>
        </w:rPr>
        <w:t xml:space="preserve"> των σοσιαλιστών, συμμετείχε και ο κ. Χριστόφιας, ο Πρόεδρος της Κύπρου, </w:t>
      </w:r>
      <w:r>
        <w:rPr>
          <w:rFonts w:eastAsia="Times New Roman" w:cs="Times New Roman"/>
          <w:szCs w:val="24"/>
        </w:rPr>
        <w:lastRenderedPageBreak/>
        <w:t xml:space="preserve">και ότι εμείς ως πλήρη μέλη συμμετέχουμε σε όλες αυτές τις </w:t>
      </w:r>
      <w:proofErr w:type="spellStart"/>
      <w:r>
        <w:rPr>
          <w:rFonts w:eastAsia="Times New Roman" w:cs="Times New Roman"/>
          <w:szCs w:val="24"/>
        </w:rPr>
        <w:t>προσυν</w:t>
      </w:r>
      <w:r>
        <w:rPr>
          <w:rFonts w:eastAsia="Times New Roman" w:cs="Times New Roman"/>
          <w:szCs w:val="24"/>
        </w:rPr>
        <w:t>όδους</w:t>
      </w:r>
      <w:proofErr w:type="spellEnd"/>
      <w:r>
        <w:rPr>
          <w:rFonts w:eastAsia="Times New Roman" w:cs="Times New Roman"/>
          <w:szCs w:val="24"/>
        </w:rPr>
        <w:t xml:space="preserve"> των ηγετών διά της κ. Γεννηματά και προσωπικά και εγώ και ο κ. Μανιάτης και άλλοι συνάδελφοι Βουλευτές της Δημοκρατικής Συμπαράταξης ΠΑΣΟΚ - ΔΗΜΑΡ μετέχουμε και στα </w:t>
      </w:r>
      <w:r>
        <w:rPr>
          <w:rFonts w:eastAsia="Times New Roman" w:cs="Times New Roman"/>
          <w:szCs w:val="24"/>
        </w:rPr>
        <w:t>υπουργικά</w:t>
      </w:r>
      <w:r>
        <w:rPr>
          <w:rFonts w:eastAsia="Times New Roman" w:cs="Times New Roman"/>
          <w:szCs w:val="24"/>
        </w:rPr>
        <w:t xml:space="preserve">. Ίσως έχουμε συναντηθεί, όχι μαζί, αλλά με άλλους Υπουργούς διότι εμείς ως </w:t>
      </w:r>
      <w:r>
        <w:rPr>
          <w:rFonts w:eastAsia="Times New Roman" w:cs="Times New Roman"/>
          <w:szCs w:val="24"/>
        </w:rPr>
        <w:t>πλήρη μέλη των σοσιαλιστών ξέρουμε να χτυπάμε. Και νομίζω ότι αυτή τη στιγμή έχει καταλάβει η μεγάλη σοσιαλδημοκρατική και σοσιαλιστική οικογένεια στην Ευρωπαϊκή Ένωση ότι πρέπει επιτέλους να τελειώνουμε με τις πολιτικές λιτότητας, γιατί αλλιώς, αν δεν αλλ</w:t>
      </w:r>
      <w:r>
        <w:rPr>
          <w:rFonts w:eastAsia="Times New Roman" w:cs="Times New Roman"/>
          <w:szCs w:val="24"/>
        </w:rPr>
        <w:t xml:space="preserve">άξει αυτό το μείγμα, δεν θα μπορέσει να αλλάξει ο συσχετισμός των δυνάμεων στην Ευρώπη και θα </w:t>
      </w:r>
      <w:proofErr w:type="spellStart"/>
      <w:r>
        <w:rPr>
          <w:rFonts w:eastAsia="Times New Roman" w:cs="Times New Roman"/>
          <w:szCs w:val="24"/>
        </w:rPr>
        <w:t>απειλούμεθα</w:t>
      </w:r>
      <w:proofErr w:type="spellEnd"/>
      <w:r>
        <w:rPr>
          <w:rFonts w:eastAsia="Times New Roman" w:cs="Times New Roman"/>
          <w:szCs w:val="24"/>
        </w:rPr>
        <w:t xml:space="preserve"> συνεχώς από τον </w:t>
      </w:r>
      <w:proofErr w:type="spellStart"/>
      <w:r>
        <w:rPr>
          <w:rFonts w:eastAsia="Times New Roman" w:cs="Times New Roman"/>
          <w:szCs w:val="24"/>
        </w:rPr>
        <w:t>ευρωσκεπτικισμό</w:t>
      </w:r>
      <w:proofErr w:type="spellEnd"/>
      <w:r>
        <w:rPr>
          <w:rFonts w:eastAsia="Times New Roman" w:cs="Times New Roman"/>
          <w:szCs w:val="24"/>
        </w:rPr>
        <w:t xml:space="preserve">, τον λαϊκισμό, δεξιό και αριστερό, αλλά και την ακροδεξιά, τον ρατσισμό και την ξενοφοβία. </w:t>
      </w:r>
    </w:p>
    <w:p w14:paraId="4CED91C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Άρα, λοιπόν, είναι άσφαιρα</w:t>
      </w:r>
      <w:r>
        <w:rPr>
          <w:rFonts w:eastAsia="Times New Roman" w:cs="Times New Roman"/>
          <w:szCs w:val="24"/>
        </w:rPr>
        <w:t xml:space="preserve"> αυτά που λέτε. Κι επειδή το νομοσχέδιο που καταθέσατε και που ψηφίζουμε και εμείς, όπως ακούσατε από τον </w:t>
      </w:r>
      <w:r>
        <w:rPr>
          <w:rFonts w:eastAsia="Times New Roman" w:cs="Times New Roman"/>
          <w:szCs w:val="24"/>
        </w:rPr>
        <w:t xml:space="preserve">εισηγητή </w:t>
      </w:r>
      <w:r>
        <w:rPr>
          <w:rFonts w:eastAsia="Times New Roman" w:cs="Times New Roman"/>
          <w:szCs w:val="24"/>
        </w:rPr>
        <w:t xml:space="preserve">μας κ. Μανιάτη, είναι ένα νομοσχέδιο που υπό άλλες συνθήκες θα μπορούσε κι αυτό να συμβάλει στην ευρύτερη επένδυση των ψηφιακών τεχνολογιών, </w:t>
      </w:r>
      <w:r>
        <w:rPr>
          <w:rFonts w:eastAsia="Times New Roman" w:cs="Times New Roman"/>
          <w:szCs w:val="24"/>
        </w:rPr>
        <w:t xml:space="preserve">στη διευκόλυνση της διασύνδεσης μεταξύ πόλεων, ανθρώπων, κοινωνιών </w:t>
      </w:r>
      <w:r>
        <w:rPr>
          <w:rFonts w:eastAsia="Times New Roman" w:cs="Times New Roman"/>
          <w:szCs w:val="24"/>
        </w:rPr>
        <w:lastRenderedPageBreak/>
        <w:t>εντός και εκτός Ελλάδος. Αυτό το νομοσχέδιο θα μπορούσε να είναι πράγματι ένα έναυσμα και η συναίνεσή μας πάνω σε αυτό για να συζητήσουμε πάνω στα αναπτυξιακά. Και θα μπορούσαμε και να συμφ</w:t>
      </w:r>
      <w:r>
        <w:rPr>
          <w:rFonts w:eastAsia="Times New Roman" w:cs="Times New Roman"/>
          <w:szCs w:val="24"/>
        </w:rPr>
        <w:t xml:space="preserve">ωνήσουμε προς περίεργες και εχθρικές φωνές στην Ευρώπη που προέρχονται από το κόμμα, στο οποίο ανήκω εγώ, το Ευρωπαϊκό Σοσιαλιστικό Κόμμα. </w:t>
      </w:r>
    </w:p>
    <w:p w14:paraId="4CED91C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Ντάισελμπλουμ</w:t>
      </w:r>
      <w:proofErr w:type="spellEnd"/>
      <w:r>
        <w:rPr>
          <w:rFonts w:eastAsia="Times New Roman" w:cs="Times New Roman"/>
          <w:szCs w:val="24"/>
        </w:rPr>
        <w:t xml:space="preserve"> λοιπόν, φαίνεται στενοχωρήθηκε πάρα πολύ επειδή το κόμμα του δεν πήγε καλά στις ολλανδικές εκλογέ</w:t>
      </w:r>
      <w:r>
        <w:rPr>
          <w:rFonts w:eastAsia="Times New Roman" w:cs="Times New Roman"/>
          <w:szCs w:val="24"/>
        </w:rPr>
        <w:t xml:space="preserve">ς και από την πολύ του στενοχώρια έκανε αυτήν την απαράδεκτη δήλωση για τις χώρες του </w:t>
      </w:r>
      <w:r>
        <w:rPr>
          <w:rFonts w:eastAsia="Times New Roman" w:cs="Times New Roman"/>
          <w:szCs w:val="24"/>
        </w:rPr>
        <w:t>Νότου</w:t>
      </w:r>
      <w:r>
        <w:rPr>
          <w:rFonts w:eastAsia="Times New Roman" w:cs="Times New Roman"/>
          <w:szCs w:val="24"/>
        </w:rPr>
        <w:t xml:space="preserve">. Δεν σεβάστηκε ο κ. </w:t>
      </w:r>
      <w:proofErr w:type="spellStart"/>
      <w:r>
        <w:rPr>
          <w:rFonts w:eastAsia="Times New Roman" w:cs="Times New Roman"/>
          <w:szCs w:val="24"/>
        </w:rPr>
        <w:t>Ντάισελμπλουμ</w:t>
      </w:r>
      <w:proofErr w:type="spellEnd"/>
      <w:r>
        <w:rPr>
          <w:rFonts w:eastAsia="Times New Roman" w:cs="Times New Roman"/>
          <w:szCs w:val="24"/>
        </w:rPr>
        <w:t xml:space="preserve"> ούτε τις θυσίες των χωρών του </w:t>
      </w:r>
      <w:r>
        <w:rPr>
          <w:rFonts w:eastAsia="Times New Roman" w:cs="Times New Roman"/>
          <w:szCs w:val="24"/>
        </w:rPr>
        <w:t xml:space="preserve">Νότου </w:t>
      </w:r>
      <w:r>
        <w:rPr>
          <w:rFonts w:eastAsia="Times New Roman" w:cs="Times New Roman"/>
          <w:szCs w:val="24"/>
        </w:rPr>
        <w:t>ούτε ιδιαίτερα τις θυσίες που έκαναν οι Έλληνες πολίτες χρόνια τώρα και με πολύ σκληρή λιτότητ</w:t>
      </w:r>
      <w:r>
        <w:rPr>
          <w:rFonts w:eastAsia="Times New Roman" w:cs="Times New Roman"/>
          <w:szCs w:val="24"/>
        </w:rPr>
        <w:t xml:space="preserve">α και τεράστια δημοσιονομική προσαρμογή, την οποία συνεχίζετε, επαυξάνετε και όπως σας είπα φέρατε και το τέταρτο μνημόνιο. </w:t>
      </w:r>
    </w:p>
    <w:p w14:paraId="4CED91D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Αν δεν καταλάβει, λοιπόν, ο κ. </w:t>
      </w:r>
      <w:proofErr w:type="spellStart"/>
      <w:r>
        <w:rPr>
          <w:rFonts w:eastAsia="Times New Roman" w:cs="Times New Roman"/>
          <w:szCs w:val="24"/>
        </w:rPr>
        <w:t>Ντάισελμπλουμ</w:t>
      </w:r>
      <w:proofErr w:type="spellEnd"/>
      <w:r>
        <w:rPr>
          <w:rFonts w:eastAsia="Times New Roman" w:cs="Times New Roman"/>
          <w:szCs w:val="24"/>
        </w:rPr>
        <w:t>, που κακώς δεν καταλαβαίνει αυτά που του λέμε, στο Ευρωπαϊκό Σοσιαλιστικό Κόμμα ότι πρ</w:t>
      </w:r>
      <w:r>
        <w:rPr>
          <w:rFonts w:eastAsia="Times New Roman" w:cs="Times New Roman"/>
          <w:szCs w:val="24"/>
        </w:rPr>
        <w:t xml:space="preserve">έπει να τελειώσει η λιτότητα κι αν δεν καταλάβει ότι δεν μπορεί να ηθικολογεί και να κουνά το δάχτυλο στις </w:t>
      </w:r>
      <w:r>
        <w:rPr>
          <w:rFonts w:eastAsia="Times New Roman" w:cs="Times New Roman"/>
          <w:szCs w:val="24"/>
        </w:rPr>
        <w:lastRenderedPageBreak/>
        <w:t xml:space="preserve">χώρες του </w:t>
      </w:r>
      <w:r>
        <w:rPr>
          <w:rFonts w:eastAsia="Times New Roman" w:cs="Times New Roman"/>
          <w:szCs w:val="24"/>
        </w:rPr>
        <w:t>Νότου</w:t>
      </w:r>
      <w:r>
        <w:rPr>
          <w:rFonts w:eastAsia="Times New Roman" w:cs="Times New Roman"/>
          <w:szCs w:val="24"/>
        </w:rPr>
        <w:t xml:space="preserve">, τότε δεν μπορεί να αλλάξει το μείγμα πολιτικής και η Ευρώπη δεν μπορεί να προχωρήσει. </w:t>
      </w:r>
    </w:p>
    <w:p w14:paraId="4CED91D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Εξηγούμαι: Οι χώρες του </w:t>
      </w:r>
      <w:r>
        <w:rPr>
          <w:rFonts w:eastAsia="Times New Roman" w:cs="Times New Roman"/>
          <w:szCs w:val="24"/>
        </w:rPr>
        <w:t xml:space="preserve">Νότου </w:t>
      </w:r>
      <w:r>
        <w:rPr>
          <w:rFonts w:eastAsia="Times New Roman" w:cs="Times New Roman"/>
          <w:szCs w:val="24"/>
        </w:rPr>
        <w:t>μπορεί όλες του</w:t>
      </w:r>
      <w:r>
        <w:rPr>
          <w:rFonts w:eastAsia="Times New Roman" w:cs="Times New Roman"/>
          <w:szCs w:val="24"/>
        </w:rPr>
        <w:t xml:space="preserve">ς να έχουν και σπαταλήσει αλλά έχουν και επενδύσει. Οι χώρες του </w:t>
      </w:r>
      <w:r>
        <w:rPr>
          <w:rFonts w:eastAsia="Times New Roman" w:cs="Times New Roman"/>
          <w:szCs w:val="24"/>
        </w:rPr>
        <w:t>Βο</w:t>
      </w:r>
      <w:r>
        <w:rPr>
          <w:rFonts w:eastAsia="Times New Roman" w:cs="Times New Roman"/>
          <w:szCs w:val="24"/>
        </w:rPr>
        <w:t>ρ</w:t>
      </w:r>
      <w:r>
        <w:rPr>
          <w:rFonts w:eastAsia="Times New Roman" w:cs="Times New Roman"/>
          <w:szCs w:val="24"/>
        </w:rPr>
        <w:t>ρά</w:t>
      </w:r>
      <w:r>
        <w:rPr>
          <w:rFonts w:eastAsia="Times New Roman" w:cs="Times New Roman"/>
          <w:szCs w:val="24"/>
        </w:rPr>
        <w:t>, όμως, οι οποίες εμφανίζονται δήθεν αλληλέγγυες -όντως δανείζουν και όντως δάνεισαν με χαμηλά επιτόκια και έγινε αυτό και το 2012 και το ξέρετε πάρα πολύ καλά- ο τρόπος με τον οποίο πολ</w:t>
      </w:r>
      <w:r>
        <w:rPr>
          <w:rFonts w:eastAsia="Times New Roman" w:cs="Times New Roman"/>
          <w:szCs w:val="24"/>
        </w:rPr>
        <w:t xml:space="preserve">ιτεύονταν δεν ήταν μόνο μόνο διά της λιτότητας, αλλά ήταν συνεπακόλουθα και διά της σώρευσης τρομερών πλεονασμάτων -και ιδιαίτερα η Γερμανία- δεκάδων δισεκατομμυρίων πλεονασμάτων. Αυτά τα πλεονάσματα έπρεπε να διοχετευθούν στις χώρες του </w:t>
      </w:r>
      <w:r>
        <w:rPr>
          <w:rFonts w:eastAsia="Times New Roman" w:cs="Times New Roman"/>
          <w:szCs w:val="24"/>
        </w:rPr>
        <w:t xml:space="preserve">Νότου </w:t>
      </w:r>
      <w:r>
        <w:rPr>
          <w:rFonts w:eastAsia="Times New Roman" w:cs="Times New Roman"/>
          <w:szCs w:val="24"/>
        </w:rPr>
        <w:t>και να τονώσ</w:t>
      </w:r>
      <w:r>
        <w:rPr>
          <w:rFonts w:eastAsia="Times New Roman" w:cs="Times New Roman"/>
          <w:szCs w:val="24"/>
        </w:rPr>
        <w:t xml:space="preserve">ουν τη ζήτηση και τα προϊόντα των χωρών του </w:t>
      </w:r>
      <w:r>
        <w:rPr>
          <w:rFonts w:eastAsia="Times New Roman" w:cs="Times New Roman"/>
          <w:szCs w:val="24"/>
        </w:rPr>
        <w:t>Νότου</w:t>
      </w:r>
      <w:r>
        <w:rPr>
          <w:rFonts w:eastAsia="Times New Roman" w:cs="Times New Roman"/>
          <w:szCs w:val="24"/>
        </w:rPr>
        <w:t xml:space="preserve">. </w:t>
      </w:r>
    </w:p>
    <w:p w14:paraId="4CED91D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Αν δεν μπούμε σε αυτήν τη συζήτηση και διακομματικά στην Ευρωπαϊκή Ένωση, κυρίες και κύριοι συνάδελφοι, τότε δεν μπορούμε να βρούμε καμμιά διέξοδο. Διότι όταν κουνάει ο ένας το δάχτυλο στον άλλον και πετάει ο ένας την μπάλα των ευθυνών στον άλλον, δεν μπορ</w:t>
      </w:r>
      <w:r>
        <w:rPr>
          <w:rFonts w:eastAsia="Times New Roman" w:cs="Times New Roman"/>
          <w:szCs w:val="24"/>
        </w:rPr>
        <w:t xml:space="preserve">εί να βρεθεί λύση. Και η Ευρώπη θα κινδυνεύσει να παραδοθεί σε δυνάμεις ακραίες, δυνάμεις λαϊκισμού, </w:t>
      </w:r>
      <w:r>
        <w:rPr>
          <w:rFonts w:eastAsia="Times New Roman" w:cs="Times New Roman"/>
          <w:szCs w:val="24"/>
        </w:rPr>
        <w:lastRenderedPageBreak/>
        <w:t xml:space="preserve">δυνάμεις εθνικισμού, δυνάμεις που, αντίθετα από εμάς, πιστεύουν στις κλειστές κοινωνίες και είναι δυνάμεις που επενδύουν στον φόβο. Αυτά για τα γενικότερα </w:t>
      </w:r>
      <w:r>
        <w:rPr>
          <w:rFonts w:eastAsia="Times New Roman" w:cs="Times New Roman"/>
          <w:szCs w:val="24"/>
        </w:rPr>
        <w:t xml:space="preserve">ζητήματα που τέθηκαν κατά τη συζήτηση του νομοσχεδίου. </w:t>
      </w:r>
    </w:p>
    <w:p w14:paraId="4CED91D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λίγο στα κοινοβουλευτικά. Κύριε Υπουργέ, μας ψέξατε ότι δεν τηρούμε την κοινοβουλευτική τάξη και σας ασκούμε αντιπολίτευση, ενώ ψηφίζουμε το νομοσχέδιο σε παρεμφερή ζητήματα. </w:t>
      </w:r>
    </w:p>
    <w:p w14:paraId="4CED91D4" w14:textId="77777777" w:rsidR="00807BFC" w:rsidRDefault="003B0973">
      <w:pPr>
        <w:spacing w:line="600" w:lineRule="auto"/>
        <w:contextualSpacing/>
        <w:rPr>
          <w:rFonts w:eastAsia="Times New Roman"/>
          <w:szCs w:val="24"/>
        </w:rPr>
      </w:pPr>
      <w:r>
        <w:rPr>
          <w:rFonts w:eastAsia="Times New Roman"/>
          <w:szCs w:val="24"/>
        </w:rPr>
        <w:t>Θέλω να σας πω ό</w:t>
      </w:r>
      <w:r>
        <w:rPr>
          <w:rFonts w:eastAsia="Times New Roman"/>
          <w:szCs w:val="24"/>
        </w:rPr>
        <w:t xml:space="preserve">τι είναι πια κατακτημένη κοινοβουλευτική πρακτική όταν έρχεται ένα νομοσχέδιο να μην κάνουμε άσφαιρη τοποθέτηση. </w:t>
      </w:r>
    </w:p>
    <w:p w14:paraId="4CED91D5" w14:textId="77777777" w:rsidR="00807BFC" w:rsidRDefault="003B0973">
      <w:pPr>
        <w:spacing w:line="600" w:lineRule="auto"/>
        <w:ind w:firstLine="720"/>
        <w:contextualSpacing/>
        <w:jc w:val="both"/>
        <w:rPr>
          <w:rFonts w:eastAsia="Times New Roman"/>
          <w:szCs w:val="24"/>
        </w:rPr>
      </w:pPr>
      <w:r>
        <w:rPr>
          <w:rFonts w:eastAsia="Times New Roman"/>
          <w:szCs w:val="24"/>
        </w:rPr>
        <w:t>Εγώ δεν σας λέω να λέμε γενικολογίες, αλλά επί των συγκεκριμένων συναφών του χαρτοφυλακίου σας ζητημάτων δεν είναι η πρώτη φορά. Διαχρονικά γί</w:t>
      </w:r>
      <w:r>
        <w:rPr>
          <w:rFonts w:eastAsia="Times New Roman"/>
          <w:szCs w:val="24"/>
        </w:rPr>
        <w:t xml:space="preserve">νεται αυτό. Το κάνατε κι εσείς ως Αντιπολίτευση στον ΣΥΡΙΖΑ και πολύ καλά κάνατε. </w:t>
      </w:r>
    </w:p>
    <w:p w14:paraId="4CED91D6"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Μάλιστα, εσείς κάνατε και το άλλο. Καταψηφίζατε σχεδόν τα πάντα. Τη </w:t>
      </w:r>
      <w:r>
        <w:rPr>
          <w:rFonts w:eastAsia="Times New Roman"/>
          <w:szCs w:val="24"/>
        </w:rPr>
        <w:t>«</w:t>
      </w:r>
      <w:r>
        <w:rPr>
          <w:rFonts w:eastAsia="Times New Roman"/>
          <w:szCs w:val="24"/>
        </w:rPr>
        <w:t>Δ</w:t>
      </w:r>
      <w:r>
        <w:rPr>
          <w:rFonts w:eastAsia="Times New Roman"/>
          <w:szCs w:val="24"/>
        </w:rPr>
        <w:t>ΙΑΥΓΕΙΑ»</w:t>
      </w:r>
      <w:r>
        <w:rPr>
          <w:rFonts w:eastAsia="Times New Roman"/>
          <w:szCs w:val="24"/>
        </w:rPr>
        <w:t xml:space="preserve">, ας πούμε, την έχετε καταψηφίσει. Ευτυχώς, ψηφίσατε το 2014 μια διάταξη δική μας που διεύρυνε </w:t>
      </w:r>
      <w:r>
        <w:rPr>
          <w:rFonts w:eastAsia="Times New Roman"/>
          <w:szCs w:val="24"/>
        </w:rPr>
        <w:t>τη</w:t>
      </w:r>
      <w:r>
        <w:rPr>
          <w:rFonts w:eastAsia="Times New Roman"/>
          <w:szCs w:val="24"/>
        </w:rPr>
        <w:t xml:space="preserve"> «</w:t>
      </w:r>
      <w:r>
        <w:rPr>
          <w:rFonts w:eastAsia="Times New Roman"/>
          <w:szCs w:val="24"/>
        </w:rPr>
        <w:t>Δ</w:t>
      </w:r>
      <w:r>
        <w:rPr>
          <w:rFonts w:eastAsia="Times New Roman"/>
          <w:szCs w:val="24"/>
        </w:rPr>
        <w:t>ΙΑΥΓΕΙΑ»</w:t>
      </w:r>
      <w:r>
        <w:rPr>
          <w:rFonts w:eastAsia="Times New Roman"/>
          <w:szCs w:val="24"/>
        </w:rPr>
        <w:t xml:space="preserve"> και υπάρχει αυτή τη στιγμή. </w:t>
      </w:r>
    </w:p>
    <w:p w14:paraId="4CED91D7"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 xml:space="preserve">Άρα, εμείς δεν θεωρούμε κακή κοινοβουλευτική πρακτική να τίθενται συναφή ζητήματα με το χαρτοφυλάκιο του Υπουργού και τα οποία δεν είναι τελείως ασύνδετα με το νομοσχέδιο. Το αντίθετο. </w:t>
      </w:r>
    </w:p>
    <w:p w14:paraId="4CED91D8" w14:textId="77777777" w:rsidR="00807BFC" w:rsidRDefault="003B0973">
      <w:pPr>
        <w:spacing w:line="600" w:lineRule="auto"/>
        <w:ind w:firstLine="720"/>
        <w:contextualSpacing/>
        <w:jc w:val="both"/>
        <w:rPr>
          <w:rFonts w:eastAsia="Times New Roman"/>
          <w:szCs w:val="24"/>
        </w:rPr>
      </w:pPr>
      <w:r>
        <w:rPr>
          <w:rFonts w:eastAsia="Times New Roman"/>
          <w:szCs w:val="24"/>
        </w:rPr>
        <w:t>Επειδή η Υπουργός</w:t>
      </w:r>
      <w:r>
        <w:rPr>
          <w:rFonts w:eastAsia="Times New Roman"/>
          <w:szCs w:val="24"/>
        </w:rPr>
        <w:t xml:space="preserve"> η κ. </w:t>
      </w:r>
      <w:proofErr w:type="spellStart"/>
      <w:r>
        <w:rPr>
          <w:rFonts w:eastAsia="Times New Roman"/>
          <w:szCs w:val="24"/>
        </w:rPr>
        <w:t>Κονιόρδου</w:t>
      </w:r>
      <w:proofErr w:type="spellEnd"/>
      <w:r>
        <w:rPr>
          <w:rFonts w:eastAsia="Times New Roman"/>
          <w:szCs w:val="24"/>
        </w:rPr>
        <w:t xml:space="preserve">, είναι εδώ, πραγματικά διερωτώμαι. </w:t>
      </w:r>
    </w:p>
    <w:p w14:paraId="4CED91D9" w14:textId="77777777" w:rsidR="00807BFC" w:rsidRDefault="003B0973">
      <w:pPr>
        <w:spacing w:line="600" w:lineRule="auto"/>
        <w:ind w:firstLine="720"/>
        <w:contextualSpacing/>
        <w:jc w:val="both"/>
        <w:rPr>
          <w:rFonts w:eastAsia="Times New Roman"/>
          <w:szCs w:val="24"/>
        </w:rPr>
      </w:pPr>
      <w:r>
        <w:rPr>
          <w:rFonts w:eastAsia="Times New Roman"/>
          <w:szCs w:val="24"/>
        </w:rPr>
        <w:t>Αν επείγεστε και έπρεπε να φέρετε, κυρία Υπουργέ, τροπολογία για την ΑΕΠΙ και να μην περιμένετε το νομοσχέδιο, που φαίνεται ότι το καθυστερείτε, δεν θα έπρεπε αυτή η τροπολογία να είναι υπουργική. Θα έπρε</w:t>
      </w:r>
      <w:r>
        <w:rPr>
          <w:rFonts w:eastAsia="Times New Roman"/>
          <w:szCs w:val="24"/>
        </w:rPr>
        <w:t xml:space="preserve">πε, αφού είδατε ότι υπάρχει διάθεση να λυθεί το πρόβλημα από πολλές πτέρυγες της Βουλής, να έχετε πει στα κόμματα ότι «αυτή είναι η πρόθεσή μου». </w:t>
      </w:r>
    </w:p>
    <w:p w14:paraId="4CED91DA"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Άκουσα τον κ. Τζαβάρα. Διαφωνώ σε πάρα πολλά πράγματα με τη Νέα Δημοκρατία. Η κ. </w:t>
      </w:r>
      <w:proofErr w:type="spellStart"/>
      <w:r>
        <w:rPr>
          <w:rFonts w:eastAsia="Times New Roman"/>
          <w:szCs w:val="24"/>
        </w:rPr>
        <w:t>Κεφαλίδου</w:t>
      </w:r>
      <w:proofErr w:type="spellEnd"/>
      <w:r>
        <w:rPr>
          <w:rFonts w:eastAsia="Times New Roman"/>
          <w:szCs w:val="24"/>
        </w:rPr>
        <w:t xml:space="preserve"> θα τοποθετηθεί επί</w:t>
      </w:r>
      <w:r>
        <w:rPr>
          <w:rFonts w:eastAsia="Times New Roman"/>
          <w:szCs w:val="24"/>
        </w:rPr>
        <w:t xml:space="preserve"> της ουσίας για τις δικές μας θέσεις. </w:t>
      </w:r>
    </w:p>
    <w:p w14:paraId="4CED91DB"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Μπορούμε, όμως, να συμβάλουμε στην επίλυση ενός διαχρονικού προβλήματος. Έτσι πρέπει να γίνεται. Αυτό δεν είναι πρώτη φορά που συμβαίνει και δεν συμβαίνει μόνο με την κ. </w:t>
      </w:r>
      <w:proofErr w:type="spellStart"/>
      <w:r>
        <w:rPr>
          <w:rFonts w:eastAsia="Times New Roman"/>
          <w:szCs w:val="24"/>
        </w:rPr>
        <w:t>Κονιόρδου</w:t>
      </w:r>
      <w:proofErr w:type="spellEnd"/>
      <w:r>
        <w:rPr>
          <w:rFonts w:eastAsia="Times New Roman"/>
          <w:szCs w:val="24"/>
        </w:rPr>
        <w:t>. Συμβαίνει κατά κόρον να έρχονται τρο</w:t>
      </w:r>
      <w:r>
        <w:rPr>
          <w:rFonts w:eastAsia="Times New Roman"/>
          <w:szCs w:val="24"/>
        </w:rPr>
        <w:t>πολογίες από Βουλευτές και να γίνονται δεκτές από Υπουργούς.</w:t>
      </w:r>
    </w:p>
    <w:p w14:paraId="4CED91DC"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 xml:space="preserve"> Είναι άλλο πράγμα να πει ο Υπουργός ότι «τη δέχομαι, αλλά θα φέρω τη γενική», αν κάτι είναι επιμέρους ζήτημα, αλλά για ένα τόσο σημαντικό ζήτημα μια τροπολογία να δέχεται κατά την ώρα κατάθεσής </w:t>
      </w:r>
      <w:r>
        <w:rPr>
          <w:rFonts w:eastAsia="Times New Roman"/>
          <w:szCs w:val="24"/>
        </w:rPr>
        <w:t xml:space="preserve">της σειρά νομοτεχνικών διορθώσεων αυτό δεν έχει ξαναγίνει. </w:t>
      </w:r>
    </w:p>
    <w:p w14:paraId="4CED91DD"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Τέλος, έχω να πω ότι και εσείς, κύριε Υπουργέ, κύριε Παππά, σε ενσωμάτωση </w:t>
      </w:r>
      <w:r>
        <w:rPr>
          <w:rFonts w:eastAsia="Times New Roman"/>
          <w:szCs w:val="24"/>
        </w:rPr>
        <w:t xml:space="preserve">οδηγίας </w:t>
      </w:r>
      <w:r>
        <w:rPr>
          <w:rFonts w:eastAsia="Times New Roman"/>
          <w:szCs w:val="24"/>
        </w:rPr>
        <w:t xml:space="preserve">έχετε καταθέσει τρεις, τέσσερις σελίδες νομοτεχνικών βελτιώσεων. Ιδού τα κοινοβουλευτικά σας επιτεύγματα! </w:t>
      </w:r>
    </w:p>
    <w:p w14:paraId="4CED91DE" w14:textId="77777777" w:rsidR="00807BFC" w:rsidRDefault="003B0973">
      <w:pPr>
        <w:spacing w:line="600" w:lineRule="auto"/>
        <w:ind w:firstLine="720"/>
        <w:contextualSpacing/>
        <w:jc w:val="both"/>
        <w:rPr>
          <w:rFonts w:eastAsia="Times New Roman"/>
          <w:szCs w:val="24"/>
        </w:rPr>
      </w:pPr>
      <w:r>
        <w:rPr>
          <w:rFonts w:eastAsia="Times New Roman"/>
          <w:szCs w:val="24"/>
        </w:rPr>
        <w:t>Έρχεστε</w:t>
      </w:r>
      <w:r>
        <w:rPr>
          <w:rFonts w:eastAsia="Times New Roman"/>
          <w:szCs w:val="24"/>
        </w:rPr>
        <w:t xml:space="preserve"> στη Βουλή και καταθέτετε ακόμα και σε νομοσχέδιο που έχει ενσωμάτωση </w:t>
      </w:r>
      <w:r>
        <w:rPr>
          <w:rFonts w:eastAsia="Times New Roman"/>
          <w:szCs w:val="24"/>
        </w:rPr>
        <w:t xml:space="preserve">οδηγίας </w:t>
      </w:r>
      <w:r>
        <w:rPr>
          <w:rFonts w:eastAsia="Times New Roman"/>
          <w:szCs w:val="24"/>
        </w:rPr>
        <w:t xml:space="preserve">τελευταία στιγμή σειρά νομοτεχνικών βελτιώσεων. Ατέλειωτη σειρά! Δεν έχει νόημα να το καταθέσω. Το έχουν πάρει όλοι οι συνάδελφοι. </w:t>
      </w:r>
    </w:p>
    <w:p w14:paraId="4CED91DF" w14:textId="77777777" w:rsidR="00807BFC" w:rsidRDefault="003B0973">
      <w:pPr>
        <w:spacing w:line="600" w:lineRule="auto"/>
        <w:ind w:firstLine="720"/>
        <w:contextualSpacing/>
        <w:jc w:val="both"/>
        <w:rPr>
          <w:rFonts w:eastAsia="Times New Roman"/>
          <w:szCs w:val="24"/>
        </w:rPr>
      </w:pPr>
      <w:r>
        <w:rPr>
          <w:rFonts w:eastAsia="Times New Roman"/>
          <w:szCs w:val="24"/>
        </w:rPr>
        <w:t>Τελειώνω με μια ερώτηση στον κ. Παππά για τα Ε</w:t>
      </w:r>
      <w:r>
        <w:rPr>
          <w:rFonts w:eastAsia="Times New Roman"/>
          <w:szCs w:val="24"/>
        </w:rPr>
        <w:t xml:space="preserve">λληνικά Ταχυδρομεία. Προφανώς, πάτε με την τροπολογία να λύσετε ένα ζήτημα των καθολικών υπηρεσιών. Όμως, όπως σας είπε ο κ. Μανιάτης ο </w:t>
      </w:r>
      <w:r>
        <w:rPr>
          <w:rFonts w:eastAsia="Times New Roman"/>
          <w:szCs w:val="24"/>
        </w:rPr>
        <w:t xml:space="preserve">εισηγητής </w:t>
      </w:r>
      <w:r>
        <w:rPr>
          <w:rFonts w:eastAsia="Times New Roman"/>
          <w:szCs w:val="24"/>
        </w:rPr>
        <w:t xml:space="preserve">μας, στον ισολογισμό των ΕΛΤΑ έχουν εγγραφεί 50 εκατομμύρια. </w:t>
      </w:r>
    </w:p>
    <w:p w14:paraId="4CED91E0"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Κατανοώ ότι πρέπει να προχωρήσετε γρήγορα και το</w:t>
      </w:r>
      <w:r>
        <w:rPr>
          <w:rFonts w:eastAsia="Times New Roman"/>
          <w:szCs w:val="24"/>
        </w:rPr>
        <w:t xml:space="preserve"> κατανοούμε αυτό, όπως ακούσατε, και στην Δημοκρατική Συμπαράταξη. Πρέπει να προχωρήσετε γρήγορα, αλλιώς θα έχουμε πρόβλημα κρατικών ενισχύσεων. Θα πάτε ως τα 15 εκατομμύρια ευρώ. </w:t>
      </w:r>
    </w:p>
    <w:p w14:paraId="4CED91E1"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Σας ρωτάμε, όμως, κύριε Υπουργέ, τι θα γίνει με τα 50 εκατομμύρια ευρώ που </w:t>
      </w:r>
      <w:r>
        <w:rPr>
          <w:rFonts w:eastAsia="Times New Roman"/>
          <w:szCs w:val="24"/>
        </w:rPr>
        <w:t>έχουν εγγραφεί στον ισολογισμό των ΕΛΤΑ; Επειδή οι καιροί ου μενετοί και δεν θέλουμε τα ΕΛΤΑ να καταντήσουν και να πάρουν το</w:t>
      </w:r>
      <w:r>
        <w:rPr>
          <w:rFonts w:eastAsia="Times New Roman"/>
          <w:szCs w:val="24"/>
        </w:rPr>
        <w:t>ν</w:t>
      </w:r>
      <w:r>
        <w:rPr>
          <w:rFonts w:eastAsia="Times New Roman"/>
          <w:szCs w:val="24"/>
        </w:rPr>
        <w:t xml:space="preserve"> δρόμο που ήδη πήρε η ΔΕΗ, με τεράστιες ευθύνες της Κυβέρνησής σας, σας ερωτώ: Έχετε πρόθεση να μην χρεοκοπήσουν τα ΕΛΤΑ και τι θα </w:t>
      </w:r>
      <w:r>
        <w:rPr>
          <w:rFonts w:eastAsia="Times New Roman"/>
          <w:szCs w:val="24"/>
        </w:rPr>
        <w:t xml:space="preserve">κάνετε γι’ αυτό; </w:t>
      </w:r>
    </w:p>
    <w:p w14:paraId="4CED91E2"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Κατά τα άλλα, υπερψηφίζουμε το νομοσχέδιο και, βεβαίως, διατηρούμε όλο το δικαίωμα να καταγγέλλουμε όλα τα άλλα. </w:t>
      </w:r>
    </w:p>
    <w:p w14:paraId="4CED91E3" w14:textId="77777777" w:rsidR="00807BFC" w:rsidRDefault="003B0973">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4CED91E4"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cs="Times New Roman"/>
        </w:rPr>
        <w:t>Κυρίες και κύρ</w:t>
      </w:r>
      <w:r>
        <w:rPr>
          <w:rFonts w:eastAsia="Times New Roman" w:cs="Times New Roman"/>
        </w:rPr>
        <w:t>ιοι συνάδελφοι, έχω την τιμή να ανακοινώσω στο Σώμα ότι τη συνεδρίασή μας παρακολουθούν από τα άνω δυτικά θεωρεία, α</w:t>
      </w:r>
      <w:r>
        <w:rPr>
          <w:rFonts w:eastAsia="Times New Roman" w:cs="Times New Roman"/>
        </w:rPr>
        <w:lastRenderedPageBreak/>
        <w:t>φού προηγουμένως ξεναγήθηκαν στην έκθεση της αίθουσας «ΕΛΕΥΘΕΡΙΟΣ ΒΕΝΙΖΕΛΟΣ» και ενημερώθηκαν για την ιστορία του κτηρίου και τον τρόπο οργά</w:t>
      </w:r>
      <w:r>
        <w:rPr>
          <w:rFonts w:eastAsia="Times New Roman" w:cs="Times New Roman"/>
        </w:rPr>
        <w:t>νωσης και λειτουργίας της Βουλής, είκοσι πέντε μαθήτριες και μαθητές και τέσσερις εκπαιδευτικοί συνοδοί τους από το 27</w:t>
      </w:r>
      <w:r>
        <w:rPr>
          <w:rFonts w:eastAsia="Times New Roman" w:cs="Times New Roman"/>
          <w:vertAlign w:val="superscript"/>
        </w:rPr>
        <w:t>ο</w:t>
      </w:r>
      <w:r>
        <w:rPr>
          <w:rFonts w:eastAsia="Times New Roman" w:cs="Times New Roman"/>
        </w:rPr>
        <w:t xml:space="preserve"> Δημοτικό Σχολείο Βόλου. </w:t>
      </w:r>
    </w:p>
    <w:p w14:paraId="4CED91E5" w14:textId="77777777" w:rsidR="00807BFC" w:rsidRDefault="003B0973">
      <w:pPr>
        <w:spacing w:line="600" w:lineRule="auto"/>
        <w:ind w:firstLine="720"/>
        <w:contextualSpacing/>
        <w:jc w:val="both"/>
        <w:rPr>
          <w:rFonts w:eastAsia="Times New Roman"/>
          <w:szCs w:val="24"/>
        </w:rPr>
      </w:pPr>
      <w:r>
        <w:rPr>
          <w:rFonts w:eastAsia="Times New Roman" w:cs="Times New Roman"/>
        </w:rPr>
        <w:t xml:space="preserve">Η Βουλή τούς καλωσορίζει. </w:t>
      </w:r>
    </w:p>
    <w:p w14:paraId="4CED91E6" w14:textId="77777777" w:rsidR="00807BFC" w:rsidRDefault="003B0973">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4CED91E7" w14:textId="77777777" w:rsidR="00807BFC" w:rsidRDefault="003B0973">
      <w:pPr>
        <w:spacing w:line="600" w:lineRule="auto"/>
        <w:ind w:firstLine="720"/>
        <w:contextualSpacing/>
        <w:jc w:val="both"/>
        <w:rPr>
          <w:rFonts w:eastAsia="Times New Roman" w:cs="Times New Roman"/>
        </w:rPr>
      </w:pPr>
      <w:r>
        <w:rPr>
          <w:rFonts w:eastAsia="Times New Roman" w:cs="Times New Roman"/>
          <w:b/>
        </w:rPr>
        <w:t xml:space="preserve">ΝΙΚΟΛΑΟΣ ΠΑΠΠΑΣ (Υπουργός Ψηφιακής Πολιτικής, Τηλεπικοινωνιών και Ενημέρωσης): </w:t>
      </w:r>
      <w:r>
        <w:rPr>
          <w:rFonts w:eastAsia="Times New Roman" w:cs="Times New Roman"/>
        </w:rPr>
        <w:t xml:space="preserve">Κύριε Πρόεδρε, θα ήθελα να κάνω μια διευκρίνιση. </w:t>
      </w:r>
    </w:p>
    <w:p w14:paraId="4CED91E8"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κύριε Παππά. </w:t>
      </w:r>
    </w:p>
    <w:p w14:paraId="4CED91E9" w14:textId="77777777" w:rsidR="00807BFC" w:rsidRDefault="003B0973">
      <w:pPr>
        <w:spacing w:line="600" w:lineRule="auto"/>
        <w:ind w:firstLine="720"/>
        <w:contextualSpacing/>
        <w:jc w:val="both"/>
        <w:rPr>
          <w:rFonts w:eastAsia="Times New Roman"/>
          <w:szCs w:val="24"/>
        </w:rPr>
      </w:pPr>
      <w:r>
        <w:rPr>
          <w:rFonts w:eastAsia="Times New Roman" w:cs="Times New Roman"/>
          <w:b/>
        </w:rPr>
        <w:t>ΝΙΚΟΛΑΟΣ ΠΑΠΠΑΣ (Υπουργός Ψηφιακής Πολιτικής, Τηλεπικοινωνιών και Ενημέρ</w:t>
      </w:r>
      <w:r>
        <w:rPr>
          <w:rFonts w:eastAsia="Times New Roman" w:cs="Times New Roman"/>
          <w:b/>
        </w:rPr>
        <w:t xml:space="preserve">ωσης): </w:t>
      </w:r>
      <w:r>
        <w:rPr>
          <w:rFonts w:eastAsia="Times New Roman"/>
          <w:szCs w:val="24"/>
        </w:rPr>
        <w:t xml:space="preserve">Σας ευχαριστώ, κύριε Πρόεδρε, καθώς και το Σώμα για την κατανόηση. Μια διευκρίνιση θέλω να κάνω σχετικά με τα ΕΛΤΑ. </w:t>
      </w:r>
    </w:p>
    <w:p w14:paraId="4CED91EA"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Χριστοφιλοπούλου</w:t>
      </w:r>
      <w:proofErr w:type="spellEnd"/>
      <w:r>
        <w:rPr>
          <w:rFonts w:eastAsia="Times New Roman"/>
          <w:szCs w:val="24"/>
        </w:rPr>
        <w:t>, καλώ και εσάς να δείτε την παρούσα τροπολογία ως ένα πρώτο βήμα αναγνώρισης των υποχρεώσεων του κράτους προς</w:t>
      </w:r>
      <w:r>
        <w:rPr>
          <w:rFonts w:eastAsia="Times New Roman"/>
          <w:szCs w:val="24"/>
        </w:rPr>
        <w:t xml:space="preserve"> τον Φορέα Παροχής Καθολικών Υπηρεσιών Ταχυδρομείων. </w:t>
      </w:r>
    </w:p>
    <w:p w14:paraId="4CED91EB"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 xml:space="preserve">Προφανέστατα, η κατάθεση της τροπολογίας -και θέλω αυτό να το υπογραμμίσω με την τοποθέτησή μου- είναι μια κίνηση η οποία υπογραμμίζει την αποφασιστικότητά μας για να αποτρέψουμε οποιοδήποτε ενδεχόμενο </w:t>
      </w:r>
      <w:r>
        <w:rPr>
          <w:rFonts w:eastAsia="Times New Roman"/>
          <w:szCs w:val="24"/>
        </w:rPr>
        <w:t xml:space="preserve">χρεοκοπίας ή άλλες κακοτοπιές που σχετίζονται με τα ΕΛΤΑ. </w:t>
      </w:r>
    </w:p>
    <w:p w14:paraId="4CED91EC" w14:textId="77777777" w:rsidR="00807BFC" w:rsidRDefault="003B0973">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Τον λόγο έχει η κ. Αννέτα Καββαδία.</w:t>
      </w:r>
    </w:p>
    <w:p w14:paraId="4CED91ED" w14:textId="77777777" w:rsidR="00807BFC" w:rsidRDefault="003B0973">
      <w:pPr>
        <w:spacing w:line="600" w:lineRule="auto"/>
        <w:ind w:firstLine="720"/>
        <w:contextualSpacing/>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 μισό λεπτό.</w:t>
      </w:r>
    </w:p>
    <w:p w14:paraId="4CED91EE" w14:textId="77777777" w:rsidR="00807BFC" w:rsidRDefault="003B0973">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Για ποιο πράγμα; Ελάτε, κύριε Μανιάτη, σας παρακαλ</w:t>
      </w:r>
      <w:r>
        <w:rPr>
          <w:rFonts w:eastAsia="Times New Roman"/>
          <w:szCs w:val="24"/>
        </w:rPr>
        <w:t>ώ.</w:t>
      </w:r>
    </w:p>
    <w:p w14:paraId="4CED91EF" w14:textId="77777777" w:rsidR="00807BFC" w:rsidRDefault="003B0973">
      <w:pPr>
        <w:spacing w:line="600" w:lineRule="auto"/>
        <w:ind w:firstLine="720"/>
        <w:contextualSpacing/>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 για μισό λεπτό να πω κάτι ως </w:t>
      </w:r>
      <w:r>
        <w:rPr>
          <w:rFonts w:eastAsia="Times New Roman"/>
          <w:szCs w:val="24"/>
        </w:rPr>
        <w:t>εισηγητής</w:t>
      </w:r>
      <w:r>
        <w:rPr>
          <w:rFonts w:eastAsia="Times New Roman"/>
          <w:szCs w:val="24"/>
        </w:rPr>
        <w:t>.</w:t>
      </w:r>
    </w:p>
    <w:p w14:paraId="4CED91F0" w14:textId="77777777" w:rsidR="00807BFC" w:rsidRDefault="003B0973">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Με ποια διαδικασία; Δεν υπάρχει τέτοια διαδικασία. Σας παρακαλώ, κύριε Μανιάτη.</w:t>
      </w:r>
    </w:p>
    <w:p w14:paraId="4CED91F1" w14:textId="77777777" w:rsidR="00807BFC" w:rsidRDefault="003B0973">
      <w:pPr>
        <w:spacing w:line="600" w:lineRule="auto"/>
        <w:ind w:firstLine="720"/>
        <w:contextualSpacing/>
        <w:jc w:val="both"/>
        <w:rPr>
          <w:rFonts w:eastAsia="Times New Roman"/>
          <w:szCs w:val="24"/>
        </w:rPr>
      </w:pPr>
      <w:r>
        <w:rPr>
          <w:rFonts w:eastAsia="Times New Roman"/>
          <w:b/>
          <w:szCs w:val="24"/>
        </w:rPr>
        <w:t>ΙΩΑΝΝΗΣ ΜΑΝΙΑΤΗΣ:</w:t>
      </w:r>
      <w:r>
        <w:rPr>
          <w:rFonts w:eastAsia="Times New Roman"/>
          <w:szCs w:val="24"/>
        </w:rPr>
        <w:t xml:space="preserve"> Τι είναι αυτά που κάνετε;</w:t>
      </w:r>
    </w:p>
    <w:p w14:paraId="4CED91F2" w14:textId="77777777" w:rsidR="00807BFC" w:rsidRDefault="003B0973">
      <w:pPr>
        <w:spacing w:line="600" w:lineRule="auto"/>
        <w:ind w:firstLine="720"/>
        <w:contextualSpacing/>
        <w:jc w:val="both"/>
        <w:rPr>
          <w:rFonts w:eastAsia="Times New Roman"/>
          <w:szCs w:val="24"/>
        </w:rPr>
      </w:pPr>
      <w:r>
        <w:rPr>
          <w:rFonts w:eastAsia="Times New Roman"/>
          <w:b/>
          <w:bCs/>
          <w:szCs w:val="24"/>
        </w:rPr>
        <w:t xml:space="preserve">ΠΡΟΕΔΡΕΥΩΝ (Γεώργιος </w:t>
      </w:r>
      <w:r>
        <w:rPr>
          <w:rFonts w:eastAsia="Times New Roman"/>
          <w:b/>
          <w:bCs/>
          <w:szCs w:val="24"/>
        </w:rPr>
        <w:t>Βαρεμένος):</w:t>
      </w:r>
      <w:r>
        <w:rPr>
          <w:rFonts w:eastAsia="Times New Roman"/>
          <w:b/>
          <w:szCs w:val="24"/>
        </w:rPr>
        <w:t xml:space="preserve"> </w:t>
      </w:r>
      <w:r>
        <w:rPr>
          <w:rFonts w:eastAsia="Times New Roman"/>
          <w:szCs w:val="24"/>
        </w:rPr>
        <w:t xml:space="preserve">Δεν υπάρχει τέτοια διαδικασία. </w:t>
      </w:r>
    </w:p>
    <w:p w14:paraId="4CED91F3" w14:textId="77777777" w:rsidR="00807BFC" w:rsidRDefault="003B0973">
      <w:pPr>
        <w:spacing w:line="600" w:lineRule="auto"/>
        <w:ind w:firstLine="720"/>
        <w:contextualSpacing/>
        <w:jc w:val="both"/>
        <w:rPr>
          <w:rFonts w:eastAsia="Times New Roman"/>
          <w:szCs w:val="24"/>
        </w:rPr>
      </w:pPr>
      <w:r>
        <w:rPr>
          <w:rFonts w:eastAsia="Times New Roman"/>
          <w:szCs w:val="24"/>
        </w:rPr>
        <w:t>Τον λόγο έχει η κ. Καββαδία.</w:t>
      </w:r>
    </w:p>
    <w:p w14:paraId="4CED91F4" w14:textId="77777777" w:rsidR="00807BFC" w:rsidRDefault="003B0973">
      <w:pPr>
        <w:spacing w:line="600" w:lineRule="auto"/>
        <w:ind w:firstLine="720"/>
        <w:contextualSpacing/>
        <w:jc w:val="both"/>
        <w:rPr>
          <w:rFonts w:eastAsia="Times New Roman"/>
          <w:szCs w:val="24"/>
        </w:rPr>
      </w:pPr>
      <w:r>
        <w:rPr>
          <w:rFonts w:eastAsia="Times New Roman"/>
          <w:b/>
          <w:szCs w:val="24"/>
        </w:rPr>
        <w:t>ΙΩΑΝΝΗΣ ΜΑΝΙΑΤΗΣ:</w:t>
      </w:r>
      <w:r>
        <w:rPr>
          <w:rFonts w:eastAsia="Times New Roman"/>
          <w:szCs w:val="24"/>
        </w:rPr>
        <w:t xml:space="preserve"> Συγχαρητήρια! </w:t>
      </w:r>
    </w:p>
    <w:p w14:paraId="4CED91F5" w14:textId="77777777" w:rsidR="00807BFC" w:rsidRDefault="003B0973">
      <w:pPr>
        <w:spacing w:line="600" w:lineRule="auto"/>
        <w:ind w:firstLine="720"/>
        <w:contextualSpacing/>
        <w:jc w:val="both"/>
        <w:rPr>
          <w:rFonts w:eastAsia="Times New Roman"/>
          <w:szCs w:val="24"/>
        </w:rPr>
      </w:pPr>
      <w:r>
        <w:rPr>
          <w:rFonts w:eastAsia="Times New Roman"/>
          <w:b/>
          <w:bCs/>
          <w:szCs w:val="24"/>
        </w:rPr>
        <w:lastRenderedPageBreak/>
        <w:t>ΠΡΟΕΔΡΕΥΩΝ (Γεώργιος Βαρεμένος):</w:t>
      </w:r>
      <w:r>
        <w:rPr>
          <w:rFonts w:eastAsia="Times New Roman"/>
          <w:b/>
          <w:szCs w:val="24"/>
        </w:rPr>
        <w:t xml:space="preserve"> </w:t>
      </w:r>
      <w:r>
        <w:rPr>
          <w:rFonts w:eastAsia="Times New Roman"/>
          <w:szCs w:val="24"/>
        </w:rPr>
        <w:t>Θέλετε τώρα να ανταλλάξουμε συγχαρητήρια; Υποθέτω, για την εφαρμογή του Κανονισμού!</w:t>
      </w:r>
    </w:p>
    <w:p w14:paraId="4CED91F6"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Ορίστε, κυρία Καββαδία έχετε τον </w:t>
      </w:r>
      <w:r>
        <w:rPr>
          <w:rFonts w:eastAsia="Times New Roman"/>
          <w:szCs w:val="24"/>
        </w:rPr>
        <w:t>λόγο.</w:t>
      </w:r>
    </w:p>
    <w:p w14:paraId="4CED91F7"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ΙΩΑΝΝΕΤΑ </w:t>
      </w:r>
      <w:r>
        <w:rPr>
          <w:rFonts w:eastAsia="Times New Roman"/>
          <w:b/>
          <w:szCs w:val="24"/>
        </w:rPr>
        <w:t>(</w:t>
      </w:r>
      <w:r>
        <w:rPr>
          <w:rFonts w:eastAsia="Times New Roman"/>
          <w:b/>
          <w:szCs w:val="24"/>
        </w:rPr>
        <w:t>ΑΝΝΕΤΑ</w:t>
      </w:r>
      <w:r>
        <w:rPr>
          <w:rFonts w:eastAsia="Times New Roman"/>
          <w:b/>
          <w:szCs w:val="24"/>
        </w:rPr>
        <w:t>)</w:t>
      </w:r>
      <w:r>
        <w:rPr>
          <w:rFonts w:eastAsia="Times New Roman"/>
          <w:b/>
          <w:szCs w:val="24"/>
        </w:rPr>
        <w:t xml:space="preserve"> ΚΑΒΒΑΔΙΑ: </w:t>
      </w:r>
      <w:r>
        <w:rPr>
          <w:rFonts w:eastAsia="Times New Roman"/>
          <w:szCs w:val="24"/>
        </w:rPr>
        <w:t>Κυρίες και κύριοι συνάδελφοι, δεν θα μπω στον πειρασμό να σχολιάσω τα όσα ακούστηκαν διά στόματος της εκπροσώπου της Νέας Δημοκρατίας περί απόπειρας χειραγώγησης των μέσων μαζικής ενημέρωσης από την Κυβέρνηση του ΣΥΡΙΖΑ, ό</w:t>
      </w:r>
      <w:r>
        <w:rPr>
          <w:rFonts w:eastAsia="Times New Roman"/>
          <w:szCs w:val="24"/>
        </w:rPr>
        <w:t>ταν είναι το δικό της κόμμα που έχει γράψει λαμπρές σελίδες με το κλείσιμο της ΕΡΤ, με το μαύρο</w:t>
      </w:r>
      <w:r>
        <w:rPr>
          <w:rFonts w:eastAsia="Times New Roman"/>
          <w:szCs w:val="24"/>
        </w:rPr>
        <w:t xml:space="preserve"> </w:t>
      </w:r>
      <w:r>
        <w:rPr>
          <w:rFonts w:eastAsia="Times New Roman"/>
          <w:szCs w:val="24"/>
        </w:rPr>
        <w:t xml:space="preserve">της ΕΡΤ, όταν είναι το κόμμα της αυτό που σε αγαστή συνεργασία και σε στενό σφιχταγκάλιασμα με γνωστούς και μη εξαιρετέους επαγγελματίες </w:t>
      </w:r>
      <w:proofErr w:type="spellStart"/>
      <w:r>
        <w:rPr>
          <w:rFonts w:eastAsia="Times New Roman"/>
          <w:szCs w:val="24"/>
        </w:rPr>
        <w:t>καναλάρχες</w:t>
      </w:r>
      <w:proofErr w:type="spellEnd"/>
      <w:r>
        <w:rPr>
          <w:rFonts w:eastAsia="Times New Roman"/>
          <w:szCs w:val="24"/>
        </w:rPr>
        <w:t xml:space="preserve"> έχουν δώσει </w:t>
      </w:r>
      <w:r>
        <w:rPr>
          <w:rFonts w:eastAsia="Times New Roman"/>
          <w:szCs w:val="24"/>
        </w:rPr>
        <w:t>απτά δείγματα γραφής για το πώς αντιλαμβάνονται την έννοια της δημοσιογραφίας.</w:t>
      </w:r>
    </w:p>
    <w:p w14:paraId="4CED91F8" w14:textId="77777777" w:rsidR="00807BFC" w:rsidRDefault="003B0973">
      <w:pPr>
        <w:spacing w:line="600" w:lineRule="auto"/>
        <w:ind w:firstLine="720"/>
        <w:contextualSpacing/>
        <w:jc w:val="both"/>
        <w:rPr>
          <w:rFonts w:eastAsia="Times New Roman"/>
          <w:szCs w:val="24"/>
        </w:rPr>
      </w:pPr>
      <w:r>
        <w:rPr>
          <w:rFonts w:eastAsia="Times New Roman"/>
          <w:szCs w:val="24"/>
        </w:rPr>
        <w:t>Θα μπω, όμως, στον πειρασμό και θα βγω για πολύ λίγο εκτός θέματος για να εκφράσω την έκπληξη αλλά και την αγανάκτησή μου για το γεγονός ότι η Νέα Δημοκρατία σφυρίζει ακόμα αδιά</w:t>
      </w:r>
      <w:r>
        <w:rPr>
          <w:rFonts w:eastAsia="Times New Roman"/>
          <w:szCs w:val="24"/>
        </w:rPr>
        <w:t xml:space="preserve">φορα, δεν έχει ψελλίσει ούτε μία λέξη καταδίκης για τη χυδαία, εξωφρενική, σεξιστική επίθεση του </w:t>
      </w:r>
      <w:r>
        <w:rPr>
          <w:rFonts w:eastAsia="Times New Roman"/>
          <w:szCs w:val="24"/>
        </w:rPr>
        <w:t xml:space="preserve">διευθυντή </w:t>
      </w:r>
      <w:r>
        <w:rPr>
          <w:rFonts w:eastAsia="Times New Roman"/>
          <w:szCs w:val="24"/>
        </w:rPr>
        <w:t xml:space="preserve">της ΟΝΝΕΔ </w:t>
      </w:r>
      <w:r>
        <w:rPr>
          <w:rFonts w:eastAsia="Times New Roman"/>
          <w:szCs w:val="24"/>
        </w:rPr>
        <w:lastRenderedPageBreak/>
        <w:t>Θεσσαλονίκης εναντίον της συναδέλφου κ. Σίας Αναγνωστοπούλου.</w:t>
      </w:r>
    </w:p>
    <w:p w14:paraId="4CED91F9" w14:textId="77777777" w:rsidR="00807BFC" w:rsidRDefault="003B0973">
      <w:pPr>
        <w:spacing w:line="600" w:lineRule="auto"/>
        <w:ind w:firstLine="720"/>
        <w:contextualSpacing/>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Διεγράφη, κυρία Καββαδία. Δεν ψελλίσαμε.</w:t>
      </w:r>
    </w:p>
    <w:p w14:paraId="4CED91FA" w14:textId="77777777" w:rsidR="00807BFC" w:rsidRDefault="003B0973">
      <w:pPr>
        <w:spacing w:line="600" w:lineRule="auto"/>
        <w:ind w:firstLine="720"/>
        <w:contextualSpacing/>
        <w:jc w:val="both"/>
        <w:rPr>
          <w:rFonts w:eastAsia="Times New Roman"/>
          <w:szCs w:val="24"/>
        </w:rPr>
      </w:pPr>
      <w:r>
        <w:rPr>
          <w:rFonts w:eastAsia="Times New Roman"/>
          <w:b/>
          <w:szCs w:val="24"/>
        </w:rPr>
        <w:t>ΙΩΑΝΝΕΤΑ</w:t>
      </w:r>
      <w:r>
        <w:rPr>
          <w:rFonts w:eastAsia="Times New Roman"/>
          <w:b/>
          <w:szCs w:val="24"/>
        </w:rPr>
        <w:t xml:space="preserve"> </w:t>
      </w:r>
      <w:r>
        <w:rPr>
          <w:rFonts w:eastAsia="Times New Roman"/>
          <w:b/>
          <w:szCs w:val="24"/>
        </w:rPr>
        <w:t>(</w:t>
      </w:r>
      <w:r>
        <w:rPr>
          <w:rFonts w:eastAsia="Times New Roman"/>
          <w:b/>
          <w:szCs w:val="24"/>
        </w:rPr>
        <w:t>ΑΝΝΕΤΑ</w:t>
      </w:r>
      <w:r>
        <w:rPr>
          <w:rFonts w:eastAsia="Times New Roman"/>
          <w:b/>
          <w:szCs w:val="24"/>
        </w:rPr>
        <w:t>)</w:t>
      </w:r>
      <w:r>
        <w:rPr>
          <w:rFonts w:eastAsia="Times New Roman"/>
          <w:b/>
          <w:szCs w:val="24"/>
        </w:rPr>
        <w:t xml:space="preserve"> ΚΑΒΒΑΔΙΑ: </w:t>
      </w:r>
      <w:r>
        <w:rPr>
          <w:rFonts w:eastAsia="Times New Roman"/>
          <w:szCs w:val="24"/>
        </w:rPr>
        <w:t>Διεγράφη; Εάν διεγράφη, με καθυστέρηση βέβαια, συγχαρητήρια. Χαίρομαι πάρα πολύ. Ήμουν στην Αίθουσα και δεν το αντιλήφθηκα. Έστω και αργά, τα ανακλαστικά σας…</w:t>
      </w:r>
    </w:p>
    <w:p w14:paraId="4CED91FB" w14:textId="77777777" w:rsidR="00807BFC" w:rsidRDefault="003B0973">
      <w:pPr>
        <w:spacing w:line="600" w:lineRule="auto"/>
        <w:ind w:firstLine="720"/>
        <w:contextualSpacing/>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Τι αργά; Πέντε λεπτά αργότερα έγινε.</w:t>
      </w:r>
    </w:p>
    <w:p w14:paraId="4CED91FC" w14:textId="77777777" w:rsidR="00807BFC" w:rsidRDefault="003B0973">
      <w:pPr>
        <w:spacing w:line="600" w:lineRule="auto"/>
        <w:ind w:firstLine="720"/>
        <w:contextualSpacing/>
        <w:jc w:val="both"/>
        <w:rPr>
          <w:rFonts w:eastAsia="Times New Roman"/>
          <w:szCs w:val="24"/>
        </w:rPr>
      </w:pPr>
      <w:r>
        <w:rPr>
          <w:rFonts w:eastAsia="Times New Roman"/>
          <w:b/>
          <w:szCs w:val="24"/>
        </w:rPr>
        <w:t>ΙΩΑΝΝΕΤΑ</w:t>
      </w:r>
      <w:r>
        <w:rPr>
          <w:rFonts w:eastAsia="Times New Roman"/>
          <w:b/>
          <w:szCs w:val="24"/>
        </w:rPr>
        <w:t xml:space="preserve"> </w:t>
      </w:r>
      <w:r>
        <w:rPr>
          <w:rFonts w:eastAsia="Times New Roman"/>
          <w:b/>
          <w:szCs w:val="24"/>
        </w:rPr>
        <w:t>(</w:t>
      </w:r>
      <w:r>
        <w:rPr>
          <w:rFonts w:eastAsia="Times New Roman"/>
          <w:b/>
          <w:szCs w:val="24"/>
        </w:rPr>
        <w:t>ΑΝ</w:t>
      </w:r>
      <w:r>
        <w:rPr>
          <w:rFonts w:eastAsia="Times New Roman"/>
          <w:b/>
          <w:szCs w:val="24"/>
        </w:rPr>
        <w:t>ΝΕΤΑ</w:t>
      </w:r>
      <w:r>
        <w:rPr>
          <w:rFonts w:eastAsia="Times New Roman"/>
          <w:b/>
          <w:szCs w:val="24"/>
        </w:rPr>
        <w:t>)</w:t>
      </w:r>
      <w:r>
        <w:rPr>
          <w:rFonts w:eastAsia="Times New Roman"/>
          <w:b/>
          <w:szCs w:val="24"/>
        </w:rPr>
        <w:t xml:space="preserve"> ΚΑΒΒΑΔΙΑ: </w:t>
      </w:r>
      <w:r>
        <w:rPr>
          <w:rFonts w:eastAsia="Times New Roman"/>
          <w:szCs w:val="24"/>
        </w:rPr>
        <w:t>Όχι, χθες το απόγευμα γράφτηκε.</w:t>
      </w:r>
    </w:p>
    <w:p w14:paraId="4CED91FD"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ΚΩΝΣΤΑΝΤΙΝΟΣ ΤΖΑΒΑΡΑΣ: </w:t>
      </w:r>
      <w:r>
        <w:rPr>
          <w:rFonts w:eastAsia="Times New Roman"/>
          <w:szCs w:val="24"/>
        </w:rPr>
        <w:t>Εγκαίρως.</w:t>
      </w:r>
    </w:p>
    <w:p w14:paraId="4CED91FE" w14:textId="77777777" w:rsidR="00807BFC" w:rsidRDefault="003B0973">
      <w:pPr>
        <w:spacing w:line="600" w:lineRule="auto"/>
        <w:ind w:firstLine="720"/>
        <w:contextualSpacing/>
        <w:jc w:val="both"/>
        <w:rPr>
          <w:rFonts w:eastAsia="Times New Roman"/>
          <w:szCs w:val="24"/>
        </w:rPr>
      </w:pPr>
      <w:r>
        <w:rPr>
          <w:rFonts w:eastAsia="Times New Roman"/>
          <w:b/>
          <w:szCs w:val="24"/>
        </w:rPr>
        <w:t>ΧΡΙΣΤΟΣ ΔΗΜΑΣ:</w:t>
      </w:r>
      <w:r>
        <w:rPr>
          <w:rFonts w:eastAsia="Times New Roman"/>
          <w:szCs w:val="24"/>
        </w:rPr>
        <w:t xml:space="preserve"> Πώς το λέτε αυτό δημόσια;</w:t>
      </w:r>
    </w:p>
    <w:p w14:paraId="4CED91FF" w14:textId="77777777" w:rsidR="00807BFC" w:rsidRDefault="003B0973">
      <w:pPr>
        <w:spacing w:line="600" w:lineRule="auto"/>
        <w:ind w:firstLine="720"/>
        <w:contextualSpacing/>
        <w:jc w:val="both"/>
        <w:rPr>
          <w:rFonts w:eastAsia="Times New Roman"/>
          <w:szCs w:val="24"/>
        </w:rPr>
      </w:pPr>
      <w:r>
        <w:rPr>
          <w:rFonts w:eastAsia="Times New Roman"/>
          <w:b/>
          <w:szCs w:val="24"/>
        </w:rPr>
        <w:t>ΙΩΑΝΝΕΤΑ</w:t>
      </w:r>
      <w:r>
        <w:rPr>
          <w:rFonts w:eastAsia="Times New Roman"/>
          <w:b/>
          <w:szCs w:val="24"/>
        </w:rPr>
        <w:t xml:space="preserve"> </w:t>
      </w:r>
      <w:r>
        <w:rPr>
          <w:rFonts w:eastAsia="Times New Roman"/>
          <w:b/>
          <w:szCs w:val="24"/>
        </w:rPr>
        <w:t>(</w:t>
      </w:r>
      <w:r>
        <w:rPr>
          <w:rFonts w:eastAsia="Times New Roman"/>
          <w:b/>
          <w:szCs w:val="24"/>
        </w:rPr>
        <w:t>ΑΝΝΕΤΑ</w:t>
      </w:r>
      <w:r>
        <w:rPr>
          <w:rFonts w:eastAsia="Times New Roman"/>
          <w:b/>
          <w:szCs w:val="24"/>
        </w:rPr>
        <w:t>)</w:t>
      </w:r>
      <w:r>
        <w:rPr>
          <w:rFonts w:eastAsia="Times New Roman"/>
          <w:b/>
          <w:szCs w:val="24"/>
        </w:rPr>
        <w:t xml:space="preserve"> ΚΑΒΒΑΔΙΑ:</w:t>
      </w:r>
      <w:r>
        <w:rPr>
          <w:rFonts w:eastAsia="Times New Roman"/>
          <w:szCs w:val="24"/>
        </w:rPr>
        <w:t xml:space="preserve"> Σας είπα, συγχαρητήρια εάν το κάνατε, έστω και με καθυστέρηση.</w:t>
      </w:r>
    </w:p>
    <w:p w14:paraId="4CED9200"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ΚΩΝΣΤΑΝΤΙΝΟΣ ΤΖΑΒΑΡΑΣ: </w:t>
      </w:r>
      <w:r>
        <w:rPr>
          <w:rFonts w:eastAsia="Times New Roman"/>
          <w:szCs w:val="24"/>
        </w:rPr>
        <w:t>Το κάναμε.</w:t>
      </w:r>
    </w:p>
    <w:p w14:paraId="4CED9201" w14:textId="77777777" w:rsidR="00807BFC" w:rsidRDefault="003B0973">
      <w:pPr>
        <w:spacing w:line="600" w:lineRule="auto"/>
        <w:ind w:firstLine="720"/>
        <w:contextualSpacing/>
        <w:jc w:val="both"/>
        <w:rPr>
          <w:rFonts w:eastAsia="Times New Roman"/>
          <w:szCs w:val="24"/>
        </w:rPr>
      </w:pPr>
      <w:r>
        <w:rPr>
          <w:rFonts w:eastAsia="Times New Roman"/>
          <w:b/>
          <w:bCs/>
          <w:szCs w:val="24"/>
        </w:rPr>
        <w:t>ΠΡΟΕΔΡΕΥΩ</w:t>
      </w:r>
      <w:r>
        <w:rPr>
          <w:rFonts w:eastAsia="Times New Roman"/>
          <w:b/>
          <w:bCs/>
          <w:szCs w:val="24"/>
        </w:rPr>
        <w:t>Ν (Γεώργιος Βαρεμένος):</w:t>
      </w:r>
      <w:r>
        <w:rPr>
          <w:rFonts w:eastAsia="Times New Roman"/>
          <w:b/>
          <w:szCs w:val="24"/>
        </w:rPr>
        <w:t xml:space="preserve"> </w:t>
      </w:r>
      <w:r>
        <w:rPr>
          <w:rFonts w:eastAsia="Times New Roman"/>
          <w:szCs w:val="24"/>
        </w:rPr>
        <w:t xml:space="preserve">Τι έγινε τώρα; Εγώ λέω ότι εμείς τα φάγαμε στα ποτά και ο κ. </w:t>
      </w:r>
      <w:proofErr w:type="spellStart"/>
      <w:r>
        <w:rPr>
          <w:rFonts w:eastAsia="Times New Roman"/>
          <w:szCs w:val="24"/>
        </w:rPr>
        <w:t>Ντάισελμπλουμ</w:t>
      </w:r>
      <w:proofErr w:type="spellEnd"/>
      <w:r>
        <w:rPr>
          <w:rFonts w:eastAsia="Times New Roman"/>
          <w:szCs w:val="24"/>
        </w:rPr>
        <w:t xml:space="preserve"> έχασε τη νηφαλιότητά του. Τώρα βλέπω και άλλες παρενέργειες.</w:t>
      </w:r>
    </w:p>
    <w:p w14:paraId="4CED9202" w14:textId="77777777" w:rsidR="00807BFC" w:rsidRDefault="003B0973">
      <w:pPr>
        <w:spacing w:line="600" w:lineRule="auto"/>
        <w:ind w:firstLine="720"/>
        <w:contextualSpacing/>
        <w:jc w:val="both"/>
        <w:rPr>
          <w:rFonts w:eastAsia="Times New Roman"/>
          <w:szCs w:val="24"/>
        </w:rPr>
      </w:pPr>
      <w:r>
        <w:rPr>
          <w:rFonts w:eastAsia="Times New Roman"/>
          <w:szCs w:val="24"/>
        </w:rPr>
        <w:lastRenderedPageBreak/>
        <w:t>Συνεχίστε, κυρία Καββαδία.</w:t>
      </w:r>
    </w:p>
    <w:p w14:paraId="4CED9203" w14:textId="77777777" w:rsidR="00807BFC" w:rsidRDefault="003B0973">
      <w:pPr>
        <w:spacing w:line="600" w:lineRule="auto"/>
        <w:ind w:firstLine="720"/>
        <w:contextualSpacing/>
        <w:jc w:val="both"/>
        <w:rPr>
          <w:rFonts w:eastAsia="Times New Roman"/>
          <w:szCs w:val="24"/>
        </w:rPr>
      </w:pPr>
      <w:r>
        <w:rPr>
          <w:rFonts w:eastAsia="Times New Roman"/>
          <w:b/>
          <w:szCs w:val="24"/>
        </w:rPr>
        <w:t>ΙΩΑΝΝΕΤΑ (</w:t>
      </w:r>
      <w:r>
        <w:rPr>
          <w:rFonts w:eastAsia="Times New Roman"/>
          <w:b/>
          <w:szCs w:val="24"/>
        </w:rPr>
        <w:t>ΑΝΝΕΤΑ</w:t>
      </w:r>
      <w:r>
        <w:rPr>
          <w:rFonts w:eastAsia="Times New Roman"/>
          <w:b/>
          <w:szCs w:val="24"/>
        </w:rPr>
        <w:t>)</w:t>
      </w:r>
      <w:r>
        <w:rPr>
          <w:rFonts w:eastAsia="Times New Roman"/>
          <w:b/>
          <w:szCs w:val="24"/>
        </w:rPr>
        <w:t xml:space="preserve"> ΚΑΒΒΑΔΙΑ: </w:t>
      </w:r>
      <w:r>
        <w:rPr>
          <w:rFonts w:eastAsia="Times New Roman"/>
          <w:szCs w:val="24"/>
        </w:rPr>
        <w:t>Θέλω επίσης να εκφράσω την έκπληξή μου γι</w:t>
      </w:r>
      <w:r>
        <w:rPr>
          <w:rFonts w:eastAsia="Times New Roman"/>
          <w:szCs w:val="24"/>
        </w:rPr>
        <w:t>α το γεγονός ότι κανείς και κα</w:t>
      </w:r>
      <w:r>
        <w:rPr>
          <w:rFonts w:eastAsia="Times New Roman"/>
          <w:szCs w:val="24"/>
        </w:rPr>
        <w:t>μ</w:t>
      </w:r>
      <w:r>
        <w:rPr>
          <w:rFonts w:eastAsia="Times New Roman"/>
          <w:szCs w:val="24"/>
        </w:rPr>
        <w:t xml:space="preserve">μιά από τα κόμματα της Αντιπολίτευσης δεν συνυπέγραψαν τη δήλωση διαμαρτυρίας και καταδίκης των δηλώσεων </w:t>
      </w:r>
      <w:proofErr w:type="spellStart"/>
      <w:r>
        <w:rPr>
          <w:rFonts w:eastAsia="Times New Roman"/>
          <w:szCs w:val="24"/>
        </w:rPr>
        <w:t>Ντάισελμπλουμ</w:t>
      </w:r>
      <w:proofErr w:type="spellEnd"/>
      <w:r>
        <w:rPr>
          <w:rFonts w:eastAsia="Times New Roman"/>
          <w:szCs w:val="24"/>
        </w:rPr>
        <w:t xml:space="preserve"> που διακίνησε η Κοινοβουλευτική Ομάδα του ΣΥΡΙΖΑ. Και μάλιστα μου έκανε εντύπωση ότι η εκπρόσωπος του ΠΑΣΟ</w:t>
      </w:r>
      <w:r>
        <w:rPr>
          <w:rFonts w:eastAsia="Times New Roman"/>
          <w:szCs w:val="24"/>
        </w:rPr>
        <w:t>Κ από αυτό εδώ το Βήμα στηλίτευσε τις δηλώσεις αυτές, αλλά δεν βλέπουμε κα</w:t>
      </w:r>
      <w:r>
        <w:rPr>
          <w:rFonts w:eastAsia="Times New Roman"/>
          <w:szCs w:val="24"/>
        </w:rPr>
        <w:t>μ</w:t>
      </w:r>
      <w:r>
        <w:rPr>
          <w:rFonts w:eastAsia="Times New Roman"/>
          <w:szCs w:val="24"/>
        </w:rPr>
        <w:t>μία υπογραφή από το κόμμα της. Θα μπορούσε κάποιος να μιλήσει για διγλωσσία αλλά και για υποκρισία.</w:t>
      </w:r>
    </w:p>
    <w:p w14:paraId="4CED9204" w14:textId="77777777" w:rsidR="00807BFC" w:rsidRDefault="003B0973">
      <w:pPr>
        <w:spacing w:line="600" w:lineRule="auto"/>
        <w:ind w:firstLine="720"/>
        <w:contextualSpacing/>
        <w:jc w:val="both"/>
        <w:rPr>
          <w:rFonts w:eastAsia="Times New Roman"/>
          <w:szCs w:val="24"/>
        </w:rPr>
      </w:pPr>
      <w:r>
        <w:rPr>
          <w:rFonts w:eastAsia="Times New Roman"/>
          <w:szCs w:val="24"/>
        </w:rPr>
        <w:t>Σε ό,τι αφορά τώρα το νομοσχέδιο το οποίο συζητάμε, η Κυβέρνηση του ΣΥΡΙΖΑ προχωρ</w:t>
      </w:r>
      <w:r>
        <w:rPr>
          <w:rFonts w:eastAsia="Times New Roman"/>
          <w:szCs w:val="24"/>
        </w:rPr>
        <w:t xml:space="preserve">ά σε γενναίες και σημαντικές ρυθμίσεις στα </w:t>
      </w:r>
      <w:proofErr w:type="spellStart"/>
      <w:r>
        <w:rPr>
          <w:rFonts w:eastAsia="Times New Roman"/>
          <w:szCs w:val="24"/>
        </w:rPr>
        <w:t>υψίρρυθμα</w:t>
      </w:r>
      <w:proofErr w:type="spellEnd"/>
      <w:r>
        <w:rPr>
          <w:rFonts w:eastAsia="Times New Roman"/>
          <w:szCs w:val="24"/>
        </w:rPr>
        <w:t xml:space="preserve"> δίκτυα ηλεκτρονικών επικοινωνιών, προκειμένου να προσφερθούν επιτέλους ποιοτικές υπηρεσίες τηλεπικοινωνιών σε καταναλωτές, κράτος και επιχειρήσεις σε προσιτές τιμές. </w:t>
      </w:r>
    </w:p>
    <w:p w14:paraId="4CED9205"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Με το νομοσχέδιο αυτό κάνουμε ένα </w:t>
      </w:r>
      <w:r>
        <w:rPr>
          <w:rFonts w:eastAsia="Times New Roman"/>
          <w:szCs w:val="24"/>
        </w:rPr>
        <w:t xml:space="preserve">μεγάλο βήμα, μια απαραίτητη τομή που έπρεπε να είχε γίνει εδώ και χρόνια προκειμένου να εξαλείψουμε τη ψηφιακή υστέρηση της χώρας μας, το </w:t>
      </w:r>
      <w:r>
        <w:rPr>
          <w:rFonts w:eastAsia="Times New Roman"/>
          <w:szCs w:val="24"/>
        </w:rPr>
        <w:lastRenderedPageBreak/>
        <w:t xml:space="preserve">χάσμα που έχουμε συγκρινόμενοι με τις άλλες ευρωπαϊκές χώρες στα δίκτυα των ηλεκτρονικών επικοινωνιών, προκειμένου να </w:t>
      </w:r>
      <w:r>
        <w:rPr>
          <w:rFonts w:eastAsia="Times New Roman"/>
          <w:szCs w:val="24"/>
        </w:rPr>
        <w:t>εναρμονιστούμε με το</w:t>
      </w:r>
      <w:r>
        <w:rPr>
          <w:rFonts w:eastAsia="Times New Roman"/>
          <w:szCs w:val="24"/>
        </w:rPr>
        <w:t>ν</w:t>
      </w:r>
      <w:r>
        <w:rPr>
          <w:rFonts w:eastAsia="Times New Roman"/>
          <w:szCs w:val="24"/>
        </w:rPr>
        <w:t xml:space="preserve"> στόχο της Ευρωπαϊκής Ένωσης για πρόσβαση όλων των πολιτών σε υψηλές ταχύτητες.</w:t>
      </w:r>
    </w:p>
    <w:p w14:paraId="4CED9206"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Με το παρόν νομοσχέδιο δημιουργείται επιτέλους –και τη λέξη «επιτέλους» θα την επαναλάβω πολλές φορές στην ομιλία μου- το </w:t>
      </w:r>
      <w:r>
        <w:rPr>
          <w:rFonts w:eastAsia="Times New Roman"/>
          <w:szCs w:val="24"/>
        </w:rPr>
        <w:t xml:space="preserve">Μητρώο Δικτύων </w:t>
      </w:r>
      <w:r>
        <w:rPr>
          <w:rFonts w:eastAsia="Times New Roman"/>
          <w:szCs w:val="24"/>
        </w:rPr>
        <w:t>σε όλη την επικράτ</w:t>
      </w:r>
      <w:r>
        <w:rPr>
          <w:rFonts w:eastAsia="Times New Roman"/>
          <w:szCs w:val="24"/>
        </w:rPr>
        <w:t>εια. Ένα μητρώο πολλαπλά χρήσιμο στο διαδίκτυο για οποιονδήποτε ενδιαφερόμενο, πρωτίστως για το δημόσιο. Έτσι η υλική υποδομή θα καταγραφεί επιτέλους πλήρως, θα υπάρξει διαφάνεια και θα δρομολογηθεί με αυτόν τον τρόπο η διαδικασία χορήγησης δικαιωμάτων διέ</w:t>
      </w:r>
      <w:r>
        <w:rPr>
          <w:rFonts w:eastAsia="Times New Roman"/>
          <w:szCs w:val="24"/>
        </w:rPr>
        <w:t>λευσης.</w:t>
      </w:r>
    </w:p>
    <w:p w14:paraId="4CED9207" w14:textId="77777777" w:rsidR="00807BFC" w:rsidRDefault="003B0973">
      <w:pPr>
        <w:spacing w:line="600" w:lineRule="auto"/>
        <w:ind w:firstLine="720"/>
        <w:contextualSpacing/>
        <w:jc w:val="both"/>
        <w:rPr>
          <w:rFonts w:eastAsia="Times New Roman"/>
          <w:szCs w:val="24"/>
        </w:rPr>
      </w:pPr>
      <w:r>
        <w:rPr>
          <w:rFonts w:eastAsia="Times New Roman"/>
          <w:szCs w:val="24"/>
        </w:rPr>
        <w:t>Με το παρόν νομοσχέδιο σταματάμε επιτέλους τη συνεχή όχληση, τη συνεχή ταλαιπωρία των κατοίκων των μεγάλων αστικών κέντρων, αλλά και των επιβατών των μέσων μαζικής μεταφοράς από τα αλλεπάλληλα έργα. Το φαινόμενο –για να το πούμε απλά- να σκάβεται ο</w:t>
      </w:r>
      <w:r>
        <w:rPr>
          <w:rFonts w:eastAsia="Times New Roman"/>
          <w:szCs w:val="24"/>
        </w:rPr>
        <w:t xml:space="preserve"> ίδιος δρόμος ξανά και ξανά κάθε φορά από μία άλλη εταιρεία, θα πάρει πλέον τέλος. </w:t>
      </w:r>
    </w:p>
    <w:p w14:paraId="4CED9208"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Αναγκαστικά θα υπάρξει ο επιθυμητός συντονισμός, αφού νομοθετείται η υποχρέωση της ανάρτησης έξι μήνες πριν του </w:t>
      </w:r>
      <w:r>
        <w:rPr>
          <w:rFonts w:eastAsia="Times New Roman"/>
          <w:szCs w:val="24"/>
        </w:rPr>
        <w:lastRenderedPageBreak/>
        <w:t>υπό κατασκευή τεχνικού έργου, ώστε να ενημερώνονται εγκαίρως</w:t>
      </w:r>
      <w:r>
        <w:rPr>
          <w:rFonts w:eastAsia="Times New Roman"/>
          <w:szCs w:val="24"/>
        </w:rPr>
        <w:t xml:space="preserve"> όλοι οι ενδιαφερόμενοι, να καταθέτουν αίτηση και να έχουμε πολλά δίκτυα σε ένα μόνο έργο. Με άλλα λόγια θα μπορούν να περνάνε όλοι οι </w:t>
      </w:r>
      <w:proofErr w:type="spellStart"/>
      <w:r>
        <w:rPr>
          <w:rFonts w:eastAsia="Times New Roman"/>
          <w:szCs w:val="24"/>
        </w:rPr>
        <w:t>πάροχοι</w:t>
      </w:r>
      <w:proofErr w:type="spellEnd"/>
      <w:r>
        <w:rPr>
          <w:rFonts w:eastAsia="Times New Roman"/>
          <w:szCs w:val="24"/>
        </w:rPr>
        <w:t xml:space="preserve"> από ένα σημείο τα δίκτυά τους με μόνο μία πράξη.</w:t>
      </w:r>
    </w:p>
    <w:p w14:paraId="4CED9209"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Με τον τρόπο αυτό δεν μειώνεται μόνο η όχληση. Το σημαντικότερο </w:t>
      </w:r>
      <w:r>
        <w:rPr>
          <w:rFonts w:eastAsia="Times New Roman"/>
          <w:szCs w:val="24"/>
        </w:rPr>
        <w:t>είναι ότι μειώνεται επί της ουσίας το κόστος εγκατάστασης και διέλευσης και δίνουμε έτσι τη δυνατότητα της αύξησης του δικτύου οπτικών ινών, ώστε αυτό να φτάσει σύντομα σε όλη την επικράτεια της χώρας.</w:t>
      </w:r>
    </w:p>
    <w:p w14:paraId="4CED920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Πρόκειται για ένα μεγάλο βήμα περιορισμού του κινδύνου</w:t>
      </w:r>
      <w:r>
        <w:rPr>
          <w:rFonts w:eastAsia="Times New Roman" w:cs="Times New Roman"/>
          <w:szCs w:val="24"/>
        </w:rPr>
        <w:t xml:space="preserve"> δημιουργίας μονοπωλίων στον τομέα των τεχνολογιών, της </w:t>
      </w:r>
      <w:r>
        <w:rPr>
          <w:rFonts w:eastAsia="Times New Roman" w:cs="Times New Roman"/>
          <w:szCs w:val="24"/>
        </w:rPr>
        <w:t xml:space="preserve">Πληροφορικής </w:t>
      </w:r>
      <w:r>
        <w:rPr>
          <w:rFonts w:eastAsia="Times New Roman" w:cs="Times New Roman"/>
          <w:szCs w:val="24"/>
        </w:rPr>
        <w:t>και της επικοινωνίας, ένα βήμα συνεπές με την αριστερή αντίληψη αυτής της Κυβέρνησης, ένα βήμα κρατικού ελέγχου και εποπτείας στον τομέα των τηλεπικοινωνιών, ένα βήμα το οποίο, βεβαίως, α</w:t>
      </w:r>
      <w:r>
        <w:rPr>
          <w:rFonts w:eastAsia="Times New Roman" w:cs="Times New Roman"/>
          <w:szCs w:val="24"/>
        </w:rPr>
        <w:t xml:space="preserve">ναμένουμε να συμπληρωθεί και από άλλα μέτρα σε επόμενα νομοσχέδια. </w:t>
      </w:r>
    </w:p>
    <w:p w14:paraId="4CED920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ταυτοχρόνως, όμως, και για ένα μεγάλο βήμα άρσης του αποκλεισμού πολλών παραμεθόριων περιοχών με </w:t>
      </w:r>
      <w:r>
        <w:rPr>
          <w:rFonts w:eastAsia="Times New Roman" w:cs="Times New Roman"/>
          <w:szCs w:val="24"/>
        </w:rPr>
        <w:lastRenderedPageBreak/>
        <w:t xml:space="preserve">σοβαρά παράπλευρα οφέλη. Οι κάτοικοι σε πολλές απομακρυσμένες περιοχές της χώρας </w:t>
      </w:r>
      <w:r>
        <w:rPr>
          <w:rFonts w:eastAsia="Times New Roman" w:cs="Times New Roman"/>
          <w:szCs w:val="24"/>
        </w:rPr>
        <w:t xml:space="preserve">θα πάψουν να είναι πολίτες δεύτερης κατηγορίας. Σχολεία και </w:t>
      </w:r>
      <w:r>
        <w:rPr>
          <w:rFonts w:eastAsia="Times New Roman" w:cs="Times New Roman"/>
          <w:szCs w:val="24"/>
        </w:rPr>
        <w:t>κέντρα υγείας</w:t>
      </w:r>
      <w:r>
        <w:rPr>
          <w:rFonts w:eastAsia="Times New Roman" w:cs="Times New Roman"/>
          <w:szCs w:val="24"/>
        </w:rPr>
        <w:t xml:space="preserve"> θα γίνει εφικτό να διασυνδεθούν με ταχύτητες που να επιτρέπουν από </w:t>
      </w:r>
      <w:proofErr w:type="spellStart"/>
      <w:r>
        <w:rPr>
          <w:rFonts w:eastAsia="Times New Roman" w:cs="Times New Roman"/>
          <w:szCs w:val="24"/>
        </w:rPr>
        <w:t>τηλεκπαίδευση</w:t>
      </w:r>
      <w:proofErr w:type="spellEnd"/>
      <w:r>
        <w:rPr>
          <w:rFonts w:eastAsia="Times New Roman" w:cs="Times New Roman"/>
          <w:szCs w:val="24"/>
        </w:rPr>
        <w:t xml:space="preserve"> μέχρι πρόληψη νοσηλείας. Υπηρεσίες ηλεκτρονικής διακυβέρνησης, αλλά και πολλών ειδών υπηρεσίες γίνοντ</w:t>
      </w:r>
      <w:r>
        <w:rPr>
          <w:rFonts w:eastAsia="Times New Roman" w:cs="Times New Roman"/>
          <w:szCs w:val="24"/>
        </w:rPr>
        <w:t xml:space="preserve">αι σε όλους </w:t>
      </w:r>
      <w:proofErr w:type="spellStart"/>
      <w:r>
        <w:rPr>
          <w:rFonts w:eastAsia="Times New Roman" w:cs="Times New Roman"/>
          <w:szCs w:val="24"/>
        </w:rPr>
        <w:t>προσβάσιμες</w:t>
      </w:r>
      <w:proofErr w:type="spellEnd"/>
      <w:r>
        <w:rPr>
          <w:rFonts w:eastAsia="Times New Roman" w:cs="Times New Roman"/>
          <w:szCs w:val="24"/>
        </w:rPr>
        <w:t>. Η κοινωνία της γνώσης μπορεί να φτάσει σε κάθε σπίτι. Οι δυνατότητες ενημέρωσης και ψυχαγωγίας πολλαπλασιάζονται. Η ανάπτυξη νέων και καινοτόμων επιχειρήσεων και η τηλεργασία προωθείται χωρίς γεωγραφικό περιορισμό. Η τοπική κλιματι</w:t>
      </w:r>
      <w:r>
        <w:rPr>
          <w:rFonts w:eastAsia="Times New Roman" w:cs="Times New Roman"/>
          <w:szCs w:val="24"/>
        </w:rPr>
        <w:t xml:space="preserve">κή πρόβλεψη, που έχει μεγάλη σημασία βεβαίως για την αγροτική παραγωγή, γίνεται πιο εφικτή, όπως επίσης και οι περιβαλλοντικές μετρήσεις. </w:t>
      </w:r>
    </w:p>
    <w:p w14:paraId="4CED920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Όλα τα παραπάνω δεν θα επιδράσουν θετικά μόνο στην ποιότητα της καθημερινότητας των πολιτών, πράγμα που βεβαίως είναι</w:t>
      </w:r>
      <w:r>
        <w:rPr>
          <w:rFonts w:eastAsia="Times New Roman" w:cs="Times New Roman"/>
          <w:szCs w:val="24"/>
        </w:rPr>
        <w:t xml:space="preserve"> πολύ σημαντικό, αλλά θα έχουν ως αποτέλεσμα πολλαπλασιαστικές θετικές συνέπειες στην ανταγωνιστικότητα της ελληνικής οικονομίας και στην ανάπτυξη της χώρας. </w:t>
      </w:r>
    </w:p>
    <w:p w14:paraId="4CED920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περισσότεροι και οι περισσότερες σε αυτήν την Αίθουσα δεν αμφισβήτησαν την ανάγκη </w:t>
      </w:r>
      <w:r>
        <w:rPr>
          <w:rFonts w:eastAsia="Times New Roman" w:cs="Times New Roman"/>
          <w:szCs w:val="24"/>
        </w:rPr>
        <w:lastRenderedPageBreak/>
        <w:t xml:space="preserve">της νομοθέτησης του παρόντος νομοσχεδίου. Στη διαβούλευση και στις συνεδριάσεις της </w:t>
      </w:r>
      <w:r>
        <w:rPr>
          <w:rFonts w:eastAsia="Times New Roman" w:cs="Times New Roman"/>
          <w:szCs w:val="24"/>
        </w:rPr>
        <w:t xml:space="preserve">επιτροπής </w:t>
      </w:r>
      <w:r>
        <w:rPr>
          <w:rFonts w:eastAsia="Times New Roman" w:cs="Times New Roman"/>
          <w:szCs w:val="24"/>
        </w:rPr>
        <w:t xml:space="preserve">φάνηκε μια γενική θετική υποδοχή του, παρά τις </w:t>
      </w:r>
      <w:r>
        <w:rPr>
          <w:rFonts w:eastAsia="Times New Roman" w:cs="Times New Roman"/>
          <w:szCs w:val="24"/>
        </w:rPr>
        <w:t>επιμέρους αντιρρήσεις, τις οποίες βεβαίως δεν παραγνωρίζω. Αντιλαμβανόμαστε όλοι και όλες τη σημασία της ψηφιακής επανάστασης και την ανάγκη η χώρα μας να είναι στην πρώτη γραμμή των σχετικών εξελίξεων. Οι οθόνες και τα δίκτυα εξαπλώνονται σε όλα τα επίπεδ</w:t>
      </w:r>
      <w:r>
        <w:rPr>
          <w:rFonts w:eastAsia="Times New Roman" w:cs="Times New Roman"/>
          <w:szCs w:val="24"/>
        </w:rPr>
        <w:t xml:space="preserve">α της ζωής μας πολλές φορές δυστυχώς, ιδιαιτέρως στις νέες γενιές, καταπίνοντας ουσιαστικά κομμάτια της πραγματικής ζωής και αυτό είναι κάτι που πρέπει να δούμε ως Κυβέρνηση και ως Βουλή. </w:t>
      </w:r>
    </w:p>
    <w:p w14:paraId="4CED920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Ας θεωρήσουμε λοιπόν τα άρθρα του παρόντος νομοσχεδίου ως μέρος μια</w:t>
      </w:r>
      <w:r>
        <w:rPr>
          <w:rFonts w:eastAsia="Times New Roman" w:cs="Times New Roman"/>
          <w:szCs w:val="24"/>
        </w:rPr>
        <w:t>ς συνολικότερης δέσμης μέτρων και ενεργειών, που πρέπει να συζητήσουμε και να αναλάβουμε όχι μόνο ως Κυβέρνηση αλλά ευρύτερα ως πολιτικές δυνάμεις, προκειμένου οι τεχνολογίες να υπηρετήσουν τις κοινωνικές ανάγκες και όχι την ανθρώπινη απομόνωση, προκειμένο</w:t>
      </w:r>
      <w:r>
        <w:rPr>
          <w:rFonts w:eastAsia="Times New Roman" w:cs="Times New Roman"/>
          <w:szCs w:val="24"/>
        </w:rPr>
        <w:t>υ οι νέες μορφές κοινωνικής δικτύωσης να εμβαθύνουν τη δημοκρατία και τη συμμετοχή του πολίτη στα κοινά, προκειμένου οι τεχνολογίες τηλεπικοινωνιών και πληροφορικής να συμβάλουν στη δικαιότερη κατανομή πλούτου και όχι στην αύξηση της φτώχ</w:t>
      </w:r>
      <w:r>
        <w:rPr>
          <w:rFonts w:eastAsia="Times New Roman" w:cs="Times New Roman"/>
          <w:szCs w:val="24"/>
        </w:rPr>
        <w:t>ε</w:t>
      </w:r>
      <w:r>
        <w:rPr>
          <w:rFonts w:eastAsia="Times New Roman" w:cs="Times New Roman"/>
          <w:szCs w:val="24"/>
        </w:rPr>
        <w:t xml:space="preserve">ιας. </w:t>
      </w:r>
    </w:p>
    <w:p w14:paraId="4CED920F" w14:textId="77777777" w:rsidR="00807BFC" w:rsidRDefault="003B0973">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w:t>
      </w:r>
      <w:r>
        <w:rPr>
          <w:rFonts w:eastAsia="Times New Roman" w:cs="Times New Roman"/>
          <w:szCs w:val="24"/>
        </w:rPr>
        <w:t>ματα από την πτέρυγα του ΣΥΡΙΖΑ)</w:t>
      </w:r>
    </w:p>
    <w:p w14:paraId="4CED921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και για τη διαχείριση του χρόνου. </w:t>
      </w:r>
    </w:p>
    <w:p w14:paraId="4CED921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Δήμας. </w:t>
      </w:r>
    </w:p>
    <w:p w14:paraId="4CED921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Ευχαριστώ, κύριε Πρόεδρε. </w:t>
      </w:r>
    </w:p>
    <w:p w14:paraId="4CED921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συζητάμε σήμερα την ενσωμάτωση μιας </w:t>
      </w:r>
      <w:r>
        <w:rPr>
          <w:rFonts w:eastAsia="Times New Roman" w:cs="Times New Roman"/>
          <w:szCs w:val="24"/>
        </w:rPr>
        <w:t xml:space="preserve">κοινοτικής </w:t>
      </w:r>
      <w:r>
        <w:rPr>
          <w:rFonts w:eastAsia="Times New Roman" w:cs="Times New Roman"/>
          <w:szCs w:val="24"/>
        </w:rPr>
        <w:t xml:space="preserve">οδηγίας </w:t>
      </w:r>
      <w:r>
        <w:rPr>
          <w:rFonts w:eastAsia="Times New Roman" w:cs="Times New Roman"/>
          <w:szCs w:val="24"/>
        </w:rPr>
        <w:t>του</w:t>
      </w:r>
      <w:r>
        <w:rPr>
          <w:rFonts w:eastAsia="Times New Roman" w:cs="Times New Roman"/>
          <w:szCs w:val="24"/>
        </w:rPr>
        <w:t xml:space="preserve"> 2014 με τη διαδικασία του επείγοντος. Το ξέρετε και εσείς, το ξέρω και εγώ, το ξέρουμε και όλοι μας ότι είναι </w:t>
      </w:r>
      <w:r>
        <w:rPr>
          <w:rFonts w:eastAsia="Times New Roman" w:cs="Times New Roman"/>
          <w:szCs w:val="24"/>
        </w:rPr>
        <w:t xml:space="preserve">κοινοτική οδηγία </w:t>
      </w:r>
      <w:r>
        <w:rPr>
          <w:rFonts w:eastAsia="Times New Roman" w:cs="Times New Roman"/>
          <w:szCs w:val="24"/>
        </w:rPr>
        <w:t>του 2014. Είχατε τρία χρόνια μπροστά σας για να την ενσωματώσουμε. Το ότι τη συζητάμε με την διαδικασία του επείγοντος είναι ένα</w:t>
      </w:r>
      <w:r>
        <w:rPr>
          <w:rFonts w:eastAsia="Times New Roman" w:cs="Times New Roman"/>
          <w:szCs w:val="24"/>
        </w:rPr>
        <w:t xml:space="preserve"> ζήτημα. Δυστυχώς η Κυβέρνησή σας έχει φέρει περισσότερες νομοθετικές πρωτοβουλίες με ειδικές διαδικασίες παρά με την τακτική διαδικασία. Αυτό είναι ένα δείγμα γραφής το οποίο ακολουθεί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r>
        <w:rPr>
          <w:rFonts w:eastAsia="Times New Roman" w:cs="Times New Roman"/>
          <w:szCs w:val="24"/>
        </w:rPr>
        <w:t xml:space="preserve">. </w:t>
      </w:r>
    </w:p>
    <w:p w14:paraId="4CED921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Δεύτερον, αναφερθήκατε στους αυτοκινητοδ</w:t>
      </w:r>
      <w:r>
        <w:rPr>
          <w:rFonts w:eastAsia="Times New Roman" w:cs="Times New Roman"/>
          <w:szCs w:val="24"/>
        </w:rPr>
        <w:t>ρόμους. Πράγματι η δική σας κυβέρνηση είναι αυτή που κόβει τις κορδέλες και στον Κορίνθου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Πατρών. Ξέρετε, όμως, είναι αρετή ενός μεγάλου άνδρα και μιας γυναίκας η ειλικρίνεια και η γενναιοδωρία. Εγώ δέχομαι, λοιπόν, ότι έχει συμβάλει και η δική σας Κυ</w:t>
      </w:r>
      <w:r>
        <w:rPr>
          <w:rFonts w:eastAsia="Times New Roman" w:cs="Times New Roman"/>
          <w:szCs w:val="24"/>
        </w:rPr>
        <w:lastRenderedPageBreak/>
        <w:t xml:space="preserve">βέρνηση στην ολοκλήρωση των αυτοκινητοδρόμων. Να υπενθυμίσω, όμως, κύριε Υπουργέ, ότι ο ΣΥΡΙΖΑ </w:t>
      </w:r>
      <w:r>
        <w:rPr>
          <w:rFonts w:eastAsia="Times New Roman" w:cs="Times New Roman"/>
          <w:szCs w:val="24"/>
        </w:rPr>
        <w:t xml:space="preserve">όταν ήταν στην αντιπολίτευση, είχε καταψηφίσει τα νομοσχέδια για τους αυτοκινητοδρόμους και φυσικά κανένας δεν πιστεύει ότι σχεδιάστηκαν και ολοκληρώθηκαν οι αυτοκινητόδρομοι σε δυόμισι χρόνια. Το ξέρετε και εσείς, το ξέρω και εγώ, το ξέρουμε όλοι μας. </w:t>
      </w:r>
    </w:p>
    <w:p w14:paraId="4CED921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Πά</w:t>
      </w:r>
      <w:r>
        <w:rPr>
          <w:rFonts w:eastAsia="Times New Roman" w:cs="Times New Roman"/>
          <w:szCs w:val="24"/>
        </w:rPr>
        <w:t xml:space="preserve">με τώρα όμως στο αντικείμενο της συζήτησης σήμερα. Με την </w:t>
      </w:r>
      <w:r>
        <w:rPr>
          <w:rFonts w:eastAsia="Times New Roman" w:cs="Times New Roman"/>
          <w:szCs w:val="24"/>
        </w:rPr>
        <w:t xml:space="preserve">οδηγία </w:t>
      </w:r>
      <w:r>
        <w:rPr>
          <w:rFonts w:eastAsia="Times New Roman" w:cs="Times New Roman"/>
          <w:szCs w:val="24"/>
        </w:rPr>
        <w:t xml:space="preserve">2014/61ΕΕ θεσμοθετείται ηλεκτρονικό πληροφοριακό σύστημα μέσω του οποίου δημιουργείται ένα νέο πλαίσιο προσαρμογής στην ψηφιακή εποχή. </w:t>
      </w:r>
    </w:p>
    <w:p w14:paraId="4CED921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Στόχος είναι η λήψη μέτρων μείωσης του κόστους εγκατάστ</w:t>
      </w:r>
      <w:r>
        <w:rPr>
          <w:rFonts w:eastAsia="Times New Roman" w:cs="Times New Roman"/>
          <w:szCs w:val="24"/>
        </w:rPr>
        <w:t xml:space="preserve">ασης </w:t>
      </w:r>
      <w:proofErr w:type="spellStart"/>
      <w:r>
        <w:rPr>
          <w:rFonts w:eastAsia="Times New Roman" w:cs="Times New Roman"/>
          <w:szCs w:val="24"/>
        </w:rPr>
        <w:t>υψίρρυθμων</w:t>
      </w:r>
      <w:proofErr w:type="spellEnd"/>
      <w:r>
        <w:rPr>
          <w:rFonts w:eastAsia="Times New Roman" w:cs="Times New Roman"/>
          <w:szCs w:val="24"/>
        </w:rPr>
        <w:t xml:space="preserve"> δικτύων, με αποτέλεσμα να υπάρχουν πολλαπλά οφέλη για πολίτες και επιχειρήσεις. Ως Νέα Δημοκρατία συμφωνούμε με την </w:t>
      </w:r>
      <w:r>
        <w:rPr>
          <w:rFonts w:eastAsia="Times New Roman" w:cs="Times New Roman"/>
          <w:szCs w:val="24"/>
        </w:rPr>
        <w:t>οδηγία</w:t>
      </w:r>
      <w:r>
        <w:rPr>
          <w:rFonts w:eastAsia="Times New Roman" w:cs="Times New Roman"/>
          <w:szCs w:val="24"/>
        </w:rPr>
        <w:t>, διότι το μέλλον της οικονομίας αλλά και γενικότερα της ζωής μας είναι ψηφιακό. Γι’ αυτό οφείλει το ελληνικό κράτος ν</w:t>
      </w:r>
      <w:r>
        <w:rPr>
          <w:rFonts w:eastAsia="Times New Roman" w:cs="Times New Roman"/>
          <w:szCs w:val="24"/>
        </w:rPr>
        <w:t>α προσαρμοστεί το συντομότερο στη νέα εποχή. Αυτό σημαίνει σύγχρονες υποδομές, χαμηλά κόστη για τους καταναλωτές και ψηφιακό αλφαβητισμό, δηλαδή καλύτερη εκπαίδευση.</w:t>
      </w:r>
    </w:p>
    <w:p w14:paraId="4CED921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το νομοσχέδιο, αναγνωρίζω σε αυτό δύο βασικά χαρακτηριστικά του </w:t>
      </w:r>
      <w:r>
        <w:rPr>
          <w:rFonts w:eastAsia="Times New Roman" w:cs="Times New Roman"/>
          <w:szCs w:val="24"/>
          <w:lang w:val="en-US"/>
        </w:rPr>
        <w:t>DNA</w:t>
      </w:r>
      <w:r>
        <w:rPr>
          <w:rFonts w:eastAsia="Times New Roman" w:cs="Times New Roman"/>
          <w:szCs w:val="24"/>
        </w:rPr>
        <w:t xml:space="preserve"> της </w:t>
      </w:r>
      <w:r>
        <w:rPr>
          <w:rFonts w:eastAsia="Times New Roman" w:cs="Times New Roman"/>
          <w:szCs w:val="24"/>
        </w:rPr>
        <w:t>Κυβέ</w:t>
      </w:r>
      <w:r>
        <w:rPr>
          <w:rFonts w:eastAsia="Times New Roman" w:cs="Times New Roman"/>
          <w:szCs w:val="24"/>
        </w:rPr>
        <w:t xml:space="preserve">ρνησης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ΑΝΕΛ</w:t>
      </w:r>
      <w:r>
        <w:rPr>
          <w:rFonts w:eastAsia="Times New Roman" w:cs="Times New Roman"/>
          <w:szCs w:val="24"/>
        </w:rPr>
        <w:t xml:space="preserve">: πρώτον, την καθυστέρηση. Όπως είπα και πιο πριν, η </w:t>
      </w:r>
      <w:r>
        <w:rPr>
          <w:rFonts w:eastAsia="Times New Roman" w:cs="Times New Roman"/>
          <w:szCs w:val="24"/>
        </w:rPr>
        <w:t xml:space="preserve">οδηγία </w:t>
      </w:r>
      <w:r>
        <w:rPr>
          <w:rFonts w:eastAsia="Times New Roman" w:cs="Times New Roman"/>
          <w:szCs w:val="24"/>
        </w:rPr>
        <w:t xml:space="preserve">ψηφίστηκε το 2014 και έπρεπε ως 1-1-2016 να έχει ενταχθεί στο </w:t>
      </w:r>
      <w:r>
        <w:rPr>
          <w:rFonts w:eastAsia="Times New Roman" w:cs="Times New Roman"/>
          <w:szCs w:val="24"/>
        </w:rPr>
        <w:t xml:space="preserve">Εθνικό </w:t>
      </w:r>
      <w:r>
        <w:rPr>
          <w:rFonts w:eastAsia="Times New Roman" w:cs="Times New Roman"/>
          <w:szCs w:val="24"/>
        </w:rPr>
        <w:t>Δίκαιο</w:t>
      </w:r>
      <w:r>
        <w:rPr>
          <w:rFonts w:eastAsia="Times New Roman" w:cs="Times New Roman"/>
          <w:szCs w:val="24"/>
        </w:rPr>
        <w:t>, πράγμα που δεν κάνατε, με αποτέλεσμα για μία ακόμη φορά να εκτεθούμε στην Ευρωπαϊκή Επιτροπή. Δεύτε</w:t>
      </w:r>
      <w:r>
        <w:rPr>
          <w:rFonts w:eastAsia="Times New Roman" w:cs="Times New Roman"/>
          <w:szCs w:val="24"/>
        </w:rPr>
        <w:t>ρον, την παντελή έλλειψη μιας ολοκληρωμένης στρατηγικής για την ψηφιακή οικονομία.</w:t>
      </w:r>
    </w:p>
    <w:p w14:paraId="4CED921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Θα γίνω πιο συγκεκριμένος: Σύμφωνα με τους στόχους της Ευρωπαϊκής Επιτροπής, που ενσωματώθηκαν στο εθνικό σχέδιο </w:t>
      </w:r>
      <w:proofErr w:type="spellStart"/>
      <w:r>
        <w:rPr>
          <w:rFonts w:eastAsia="Times New Roman" w:cs="Times New Roman"/>
          <w:szCs w:val="24"/>
        </w:rPr>
        <w:t>ευρυζωνικής</w:t>
      </w:r>
      <w:proofErr w:type="spellEnd"/>
      <w:r>
        <w:rPr>
          <w:rFonts w:eastAsia="Times New Roman" w:cs="Times New Roman"/>
          <w:szCs w:val="24"/>
        </w:rPr>
        <w:t xml:space="preserve"> πρόσβασης επόμενης γενιάς 2014-2020, όλοι οι Έλλ</w:t>
      </w:r>
      <w:r>
        <w:rPr>
          <w:rFonts w:eastAsia="Times New Roman" w:cs="Times New Roman"/>
          <w:szCs w:val="24"/>
        </w:rPr>
        <w:t xml:space="preserve">ηνες μέχρι το 2020 θα πρέπει να έχουν τη δυνατότητα πρόσβασης στο διαδίκτυο με ταχύτητες άνω των 30 </w:t>
      </w:r>
      <w:r>
        <w:rPr>
          <w:rFonts w:eastAsia="Times New Roman" w:cs="Times New Roman"/>
          <w:szCs w:val="24"/>
          <w:lang w:val="en-US"/>
        </w:rPr>
        <w:t>Mbps</w:t>
      </w:r>
      <w:r>
        <w:rPr>
          <w:rFonts w:eastAsia="Times New Roman" w:cs="Times New Roman"/>
          <w:szCs w:val="24"/>
        </w:rPr>
        <w:t xml:space="preserve"> και τουλάχιστον το 50% των νοικοκυριών να διαθέτει σύνδεση στο διαδίκτυο με ταχύτητα άνω των 100 </w:t>
      </w:r>
      <w:r>
        <w:rPr>
          <w:rFonts w:eastAsia="Times New Roman" w:cs="Times New Roman"/>
          <w:szCs w:val="24"/>
          <w:lang w:val="en-US"/>
        </w:rPr>
        <w:t>Mbps</w:t>
      </w:r>
      <w:r>
        <w:rPr>
          <w:rFonts w:eastAsia="Times New Roman" w:cs="Times New Roman"/>
          <w:szCs w:val="24"/>
        </w:rPr>
        <w:t xml:space="preserve">. Αντιλαμβάνομαι ότι η τεχνική ορολογία μπορεί να </w:t>
      </w:r>
      <w:r>
        <w:rPr>
          <w:rFonts w:eastAsia="Times New Roman" w:cs="Times New Roman"/>
          <w:szCs w:val="24"/>
        </w:rPr>
        <w:t>μην είναι κατανοητή στο σύνολο της κοινωνίας. Η ουσία είναι όμως ότι για την ανάπτυξη των ηλεκτρονικών συναλλαγών, την εξωστρέφεια χιλιάδων ελληνικών επιχει</w:t>
      </w:r>
      <w:r>
        <w:rPr>
          <w:rFonts w:eastAsia="Times New Roman" w:cs="Times New Roman"/>
          <w:szCs w:val="24"/>
        </w:rPr>
        <w:lastRenderedPageBreak/>
        <w:t>ρήσεων, η πρόσβαση σε ένα γρήγορο, ασφαλές και αξιόπιστο δίκτυο ίντερνετ, με χαμηλό κόστος, είναι κά</w:t>
      </w:r>
      <w:r>
        <w:rPr>
          <w:rFonts w:eastAsia="Times New Roman" w:cs="Times New Roman"/>
          <w:szCs w:val="24"/>
        </w:rPr>
        <w:t xml:space="preserve">τι παραπάνω από ζωτική. </w:t>
      </w:r>
    </w:p>
    <w:p w14:paraId="4CED921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Για μία ακόμα χρονιά όμως οι επιδόσεις της χώρας είναι κάτι παραπάνω από απογοητευτικές και η ευθύνη πλέον βαραίνει εσάς. Είστε δυόμισι χρόνια στη διακυβέρνηση του τόπου και δεν έχετε κάνει το παραμικρό βήμα προς τα εμπρός. Παραλάβ</w:t>
      </w:r>
      <w:r>
        <w:rPr>
          <w:rFonts w:eastAsia="Times New Roman" w:cs="Times New Roman"/>
          <w:szCs w:val="24"/>
        </w:rPr>
        <w:t xml:space="preserve">ατε έναν σχεδιασμό έτοιμο, τον οποίον αγνοήσατε εντελώς. Σύμφωνα με τον δείκτη ψηφιακής οικονομίας –έχετε αναφερθεί αρκετές φορές στον δείκτη και χαίρομαι που τους παρακολουθείτε, εσείς είπατε ότι είμαστε πλέον, με τα νεότερα στοιχεία, στην τελευταία θέση </w:t>
      </w:r>
      <w:r>
        <w:rPr>
          <w:rFonts w:eastAsia="Times New Roman" w:cs="Times New Roman"/>
          <w:szCs w:val="24"/>
        </w:rPr>
        <w:t xml:space="preserve">μεταξύ είκοσι οκτώ χωρών-μελών της Ευρωπαϊκής Ένωσης- έχουμε ιδιαίτερα χαμηλό επίπεδο ψηφιακών δεξιοτήτων, το οποίο λειτουργεί ως τροχοπέδη για την περαιτέρω ανάπτυξη της ψηφιακής οικονομίας και κοινωνίας, όπως χαρακτηριστικά αναφέρει η έκθεση. Σύμφωνα με </w:t>
      </w:r>
      <w:r>
        <w:rPr>
          <w:rFonts w:eastAsia="Times New Roman" w:cs="Times New Roman"/>
          <w:szCs w:val="24"/>
        </w:rPr>
        <w:t xml:space="preserve">την έκθεση, η Ελλάδα παρουσιάζει μεν ευρεία διαθεσιμότητα σταθερών </w:t>
      </w:r>
      <w:proofErr w:type="spellStart"/>
      <w:r>
        <w:rPr>
          <w:rFonts w:eastAsia="Times New Roman" w:cs="Times New Roman"/>
          <w:szCs w:val="24"/>
        </w:rPr>
        <w:t>ευρυζωνικών</w:t>
      </w:r>
      <w:proofErr w:type="spellEnd"/>
      <w:r>
        <w:rPr>
          <w:rFonts w:eastAsia="Times New Roman" w:cs="Times New Roman"/>
          <w:szCs w:val="24"/>
        </w:rPr>
        <w:t xml:space="preserve"> συνδέσεων, αλλά η διείσδυσή τους προχωρά με αργούς ρυθμούς, η τιμή είναι σχετικά υψηλή, η μετάβαση σε γρήγορες </w:t>
      </w:r>
      <w:proofErr w:type="spellStart"/>
      <w:r>
        <w:rPr>
          <w:rFonts w:eastAsia="Times New Roman" w:cs="Times New Roman"/>
          <w:szCs w:val="24"/>
        </w:rPr>
        <w:t>ευρυζωνικές</w:t>
      </w:r>
      <w:proofErr w:type="spellEnd"/>
      <w:r>
        <w:rPr>
          <w:rFonts w:eastAsia="Times New Roman" w:cs="Times New Roman"/>
          <w:szCs w:val="24"/>
        </w:rPr>
        <w:t xml:space="preserve"> συνδέσεις είναι πιο αργή από τις άλλες χώρες της Ευρωπ</w:t>
      </w:r>
      <w:r>
        <w:rPr>
          <w:rFonts w:eastAsia="Times New Roman" w:cs="Times New Roman"/>
          <w:szCs w:val="24"/>
        </w:rPr>
        <w:t xml:space="preserve">αϊκής </w:t>
      </w:r>
      <w:r>
        <w:rPr>
          <w:rFonts w:eastAsia="Times New Roman" w:cs="Times New Roman"/>
          <w:szCs w:val="24"/>
        </w:rPr>
        <w:lastRenderedPageBreak/>
        <w:t xml:space="preserve">Ένωσης και η Ελλάδα παραμένει τελευταία στην κάλυψη δικτύων </w:t>
      </w:r>
      <w:r>
        <w:rPr>
          <w:rFonts w:eastAsia="Times New Roman" w:cs="Times New Roman"/>
          <w:szCs w:val="24"/>
          <w:lang w:val="en-US"/>
        </w:rPr>
        <w:t>NGA</w:t>
      </w:r>
      <w:r>
        <w:rPr>
          <w:rFonts w:eastAsia="Times New Roman" w:cs="Times New Roman"/>
          <w:szCs w:val="24"/>
        </w:rPr>
        <w:t xml:space="preserve"> ανά νοικοκυριό. </w:t>
      </w:r>
    </w:p>
    <w:p w14:paraId="4CED921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Επιπλέον, σύμφωνα με τα στοιχεία, σε ό,τι αφορά το ανθρώπινο κεφάλαιο, περισσότεροι άνθρωποι συνδέονται στο διαδίκτυο, αλλά το επίπεδο δεξιοτήτων παραμένει χαμηλό. Η ενσ</w:t>
      </w:r>
      <w:r>
        <w:rPr>
          <w:rFonts w:eastAsia="Times New Roman" w:cs="Times New Roman"/>
          <w:szCs w:val="24"/>
        </w:rPr>
        <w:t>ωμάτωση της ψηφιακής τεχνολογίας στην Ελλάδα προχωράει με πολύ αργούς ρυθμούς. Όπως χαρακτηριστικά αναφέρεται στην έκθεση, «Στην Ελλάδα οι εταιρείες χρησιμοποιούν τα μέσα κοινωνικής δικτύωσης, αλλά είναι λιγότερο πρόθυμες να υιοθετήσουν νέες τεχνολογίες, ό</w:t>
      </w:r>
      <w:r>
        <w:rPr>
          <w:rFonts w:eastAsia="Times New Roman" w:cs="Times New Roman"/>
          <w:szCs w:val="24"/>
        </w:rPr>
        <w:t xml:space="preserve">πως το υπολογιστικό νέφος και το </w:t>
      </w:r>
      <w:r>
        <w:rPr>
          <w:rFonts w:eastAsia="Times New Roman" w:cs="Times New Roman"/>
          <w:szCs w:val="24"/>
          <w:lang w:val="en-US"/>
        </w:rPr>
        <w:t>RFID</w:t>
      </w:r>
      <w:r>
        <w:rPr>
          <w:rFonts w:eastAsia="Times New Roman" w:cs="Times New Roman"/>
          <w:szCs w:val="24"/>
        </w:rPr>
        <w:t>. Παρατηρείται αφ</w:t>
      </w:r>
      <w:r>
        <w:rPr>
          <w:rFonts w:eastAsia="Times New Roman" w:cs="Times New Roman"/>
          <w:szCs w:val="24"/>
        </w:rPr>
        <w:t xml:space="preserve">’ </w:t>
      </w:r>
      <w:r>
        <w:rPr>
          <w:rFonts w:eastAsia="Times New Roman" w:cs="Times New Roman"/>
          <w:szCs w:val="24"/>
        </w:rPr>
        <w:t xml:space="preserve">ενός αύξηση των μικρών και μεσαίων επιχειρήσεων που χρησιμοποιούν ηλεκτρονικούς διαύλους για πωλήσεις, αλλά όχι για διασυνοριακές πωλήσεις και κατ’ επέκταση άνοιγμα σε νέες αγορές». </w:t>
      </w:r>
    </w:p>
    <w:p w14:paraId="4CED921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Σε ό,τι αφορά την</w:t>
      </w:r>
      <w:r>
        <w:rPr>
          <w:rFonts w:eastAsia="Times New Roman" w:cs="Times New Roman"/>
          <w:szCs w:val="24"/>
        </w:rPr>
        <w:t xml:space="preserve"> ηλεκτρονική διακυβέρνηση, η προσφορά ηλεκτρονικών δημόσιων υπηρεσιών στη χώρα μας είναι πολύ κάτω από τον μέσο όρο στην Ευρωπαϊκή Ένωση. Είναι προφανές, από όσα βλέπουμε, πως δεν διαθέτετε κανέναν σχεδιασμό για το πώς η χώρα μπορεί να προχωρήσει στην ψηφι</w:t>
      </w:r>
      <w:r>
        <w:rPr>
          <w:rFonts w:eastAsia="Times New Roman" w:cs="Times New Roman"/>
          <w:szCs w:val="24"/>
        </w:rPr>
        <w:t xml:space="preserve">ακή </w:t>
      </w:r>
      <w:r>
        <w:rPr>
          <w:rFonts w:eastAsia="Times New Roman" w:cs="Times New Roman"/>
          <w:szCs w:val="24"/>
        </w:rPr>
        <w:lastRenderedPageBreak/>
        <w:t xml:space="preserve">εποχή και αυτό αποτυπώνεται και στα στοιχεία για την αξιοποίηση των αντίστοιχων ευρωπαϊκών πόρων που είχε εξασφαλίσει η προηγούμενη κυβέρνηση. </w:t>
      </w:r>
    </w:p>
    <w:p w14:paraId="4CED921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υπογραμμίσω ενδεικτικά δύο έργα τα οποία έχουν ενταχθεί στο ΕΣΠΑ, στο πρόγραμμα </w:t>
      </w:r>
      <w:proofErr w:type="spellStart"/>
      <w:r>
        <w:rPr>
          <w:rFonts w:eastAsia="Times New Roman" w:cs="Times New Roman"/>
          <w:szCs w:val="24"/>
        </w:rPr>
        <w:t>ΕΠΑνΕΚ</w:t>
      </w:r>
      <w:proofErr w:type="spellEnd"/>
      <w:r>
        <w:rPr>
          <w:rFonts w:eastAsia="Times New Roman" w:cs="Times New Roman"/>
          <w:szCs w:val="24"/>
        </w:rPr>
        <w:t>. Πρώτον, είνα</w:t>
      </w:r>
      <w:r>
        <w:rPr>
          <w:rFonts w:eastAsia="Times New Roman" w:cs="Times New Roman"/>
          <w:szCs w:val="24"/>
        </w:rPr>
        <w:t xml:space="preserve">ι η υλοποίηση του </w:t>
      </w:r>
      <w:proofErr w:type="spellStart"/>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fast</w:t>
      </w:r>
      <w:proofErr w:type="spellEnd"/>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 xml:space="preserve">, ένα έργο προϋπολογισμού 200 εκατομμυρίων ευρώ, το οποίο αποσκοπεί στην προσπάθεια σύνδεσης των μισών τουλάχιστον νοικοκυριών της χώρας με ταχύτητες τουλάχιστον 100 </w:t>
      </w:r>
      <w:r>
        <w:rPr>
          <w:rFonts w:eastAsia="Times New Roman" w:cs="Times New Roman"/>
          <w:szCs w:val="24"/>
          <w:lang w:val="en-US"/>
        </w:rPr>
        <w:t>Mbps</w:t>
      </w:r>
      <w:r>
        <w:rPr>
          <w:rFonts w:eastAsia="Times New Roman" w:cs="Times New Roman"/>
          <w:szCs w:val="24"/>
        </w:rPr>
        <w:t xml:space="preserve"> και συμβάλλει στην ανάπτυξη </w:t>
      </w:r>
      <w:proofErr w:type="spellStart"/>
      <w:r>
        <w:rPr>
          <w:rFonts w:eastAsia="Times New Roman" w:cs="Times New Roman"/>
          <w:szCs w:val="24"/>
        </w:rPr>
        <w:t>ευρυζωνικών</w:t>
      </w:r>
      <w:proofErr w:type="spellEnd"/>
      <w:r>
        <w:rPr>
          <w:rFonts w:eastAsia="Times New Roman" w:cs="Times New Roman"/>
          <w:szCs w:val="24"/>
        </w:rPr>
        <w:t xml:space="preserve"> υποδομώ</w:t>
      </w:r>
      <w:r>
        <w:rPr>
          <w:rFonts w:eastAsia="Times New Roman" w:cs="Times New Roman"/>
          <w:szCs w:val="24"/>
        </w:rPr>
        <w:t xml:space="preserve">ν νέας γενιάς. Η ύπαρξη τέτοιων υποδομών, πέρα από τις δυνατότητες που προσφέρει στους οικιακούς καταναλωτές, δημιουργεί ευνοϊκό περιβάλλον και για τις επιχειρήσεις. Σύμφωνα με πληροφορίες, το έργο αυτό, κύριε Υπουργέ, ανασχεδιάζεται, με απλά λόγια δηλαδή </w:t>
      </w:r>
      <w:r>
        <w:rPr>
          <w:rFonts w:eastAsia="Times New Roman" w:cs="Times New Roman"/>
          <w:szCs w:val="24"/>
        </w:rPr>
        <w:t>έχει κολλήσει.</w:t>
      </w:r>
    </w:p>
    <w:p w14:paraId="4CED921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σε αντίστοιχη φάση είναι και το έργο </w:t>
      </w:r>
      <w:r>
        <w:rPr>
          <w:rFonts w:eastAsia="Times New Roman" w:cs="Times New Roman"/>
          <w:szCs w:val="24"/>
          <w:lang w:val="en-US"/>
        </w:rPr>
        <w:t>Regional</w:t>
      </w:r>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 xml:space="preserve"> </w:t>
      </w:r>
      <w:r>
        <w:rPr>
          <w:rFonts w:eastAsia="Times New Roman" w:cs="Times New Roman"/>
          <w:szCs w:val="24"/>
          <w:lang w:val="en-US"/>
        </w:rPr>
        <w:t>Extension</w:t>
      </w:r>
      <w:r>
        <w:rPr>
          <w:rFonts w:eastAsia="Times New Roman" w:cs="Times New Roman"/>
          <w:szCs w:val="24"/>
        </w:rPr>
        <w:t xml:space="preserve">, το οποίο -πάλι έπειτα από πρόσφατη ενημέρωση- και αυτό επανασχεδιάζεται. Έχει κολλήσει, συνεπώς. </w:t>
      </w:r>
    </w:p>
    <w:p w14:paraId="4CED921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Θεωρητικά, εάν αυτά τα δυο έργα ανασχεδιάζονταν για να αποτελέσουν</w:t>
      </w:r>
      <w:r>
        <w:rPr>
          <w:rFonts w:eastAsia="Times New Roman" w:cs="Times New Roman"/>
          <w:szCs w:val="24"/>
        </w:rPr>
        <w:t xml:space="preserve"> μέρος μιας ευρείας καινοτόμου στρατηγικής της </w:t>
      </w:r>
      <w:r>
        <w:rPr>
          <w:rFonts w:eastAsia="Times New Roman" w:cs="Times New Roman"/>
          <w:szCs w:val="24"/>
        </w:rPr>
        <w:lastRenderedPageBreak/>
        <w:t>Κυβέρνησης, την οποία θα μας παρουσιάζατε σύντομα, θα μπορούσα να το δεχθώ. Φοβάμαι, όμως, πως ούτε νέα στρατηγική υπάρχει, αλλά ούτε και αυτά τα έργα πραγματικά ανασχεδιάζονται.</w:t>
      </w:r>
    </w:p>
    <w:p w14:paraId="4CED921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Αυτό που περιμένουμε από την Κ</w:t>
      </w:r>
      <w:r>
        <w:rPr>
          <w:rFonts w:eastAsia="Times New Roman" w:cs="Times New Roman"/>
          <w:szCs w:val="24"/>
        </w:rPr>
        <w:t>υβέρνηση και από το Υπουργείο σας είναι να αντιστρέψετε το κλίμα στην ψηφιακή οικονομία. Το είπατε και εσείς, κύριε Υπουργέ. Δυστυχώς, όμως, φοβάμαι ότι δεν έχετε κανέναν σχεδιασμό για να το καταφέρετε.</w:t>
      </w:r>
    </w:p>
    <w:p w14:paraId="4CED922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CED9221" w14:textId="77777777" w:rsidR="00807BFC" w:rsidRDefault="003B0973">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Νέας Δημοκρατίας)</w:t>
      </w:r>
    </w:p>
    <w:p w14:paraId="4CED922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4CED922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Η κ. Χαρά </w:t>
      </w:r>
      <w:proofErr w:type="spellStart"/>
      <w:r>
        <w:rPr>
          <w:rFonts w:eastAsia="Times New Roman" w:cs="Times New Roman"/>
          <w:szCs w:val="24"/>
        </w:rPr>
        <w:t>Κεφαλίδου</w:t>
      </w:r>
      <w:proofErr w:type="spellEnd"/>
      <w:r>
        <w:rPr>
          <w:rFonts w:eastAsia="Times New Roman" w:cs="Times New Roman"/>
          <w:szCs w:val="24"/>
        </w:rPr>
        <w:t xml:space="preserve"> από τη Δημοκρατική Συμπαράταξη έχει τον λόγο.</w:t>
      </w:r>
    </w:p>
    <w:p w14:paraId="4CED922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Ευχαριστώ, κύριε Πρόεδρε.</w:t>
      </w:r>
    </w:p>
    <w:p w14:paraId="4CED922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θα αναφερθώ μόνο στην τροπολ</w:t>
      </w:r>
      <w:r>
        <w:rPr>
          <w:rFonts w:eastAsia="Times New Roman" w:cs="Times New Roman"/>
          <w:szCs w:val="24"/>
        </w:rPr>
        <w:t>ογία, η οποία έχει κατατεθεί με τίτλο: «Επιβολή διοικητικού μέτρου σε Οργανισμούς Συλλογικής Διαχείρισης».</w:t>
      </w:r>
    </w:p>
    <w:p w14:paraId="4CED922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lastRenderedPageBreak/>
        <w:t>Είμαστε οι πρώτοι και ως πρόσφατα ήμασταν οι μόνοι που εξαρχής, από την ημέρα δημοσίευσης του πορίσματος της ελεγκτικής εταιρείας που αποκάλυψε το σκ</w:t>
      </w:r>
      <w:r>
        <w:rPr>
          <w:rFonts w:eastAsia="Times New Roman" w:cs="Times New Roman"/>
          <w:szCs w:val="24"/>
        </w:rPr>
        <w:t>άνδαλο διαχείρισης από το Διοικητικό Συμβούλιο της ΑΕΠΙ –θυμάστε, με μισθούς δυσθεώρητους, με αδιανέμητα κέρδη στους δημιουργούς, με παράνομα δάνεια στα μέλη του Διοικητικού Συμβουλίου- επιμείναμε για την ανάγκη να υπάρξει άμεσα διορισμός κρατικού επιτρόπο</w:t>
      </w:r>
      <w:r>
        <w:rPr>
          <w:rFonts w:eastAsia="Times New Roman" w:cs="Times New Roman"/>
          <w:szCs w:val="24"/>
        </w:rPr>
        <w:t>υ, με ουσιαστικές όμως αρμοδιότητες, προκειμένου για την εξυγίανσή της, ώστε να μην καταρρεύσει και να μη συμπαρασύρει το σύνολο των δημιουργών.</w:t>
      </w:r>
    </w:p>
    <w:p w14:paraId="4CED922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Θυμίζω ότι εγώ η ίδια σ’ αυτήν εδώ την Αίθουσα αρχές Φλεβάρη κατέθεσα επίκαιρη ερώτηση, στην οποία απάντησε η </w:t>
      </w:r>
      <w:r>
        <w:rPr>
          <w:rFonts w:eastAsia="Times New Roman" w:cs="Times New Roman"/>
          <w:szCs w:val="24"/>
        </w:rPr>
        <w:t>κυρία Υπουργός, η οποία δυστυχώς όμως έδειχνε να μην κατανοεί την αναγκαιότητα διορισμού κρατικού επιτρόπου.</w:t>
      </w:r>
    </w:p>
    <w:p w14:paraId="4CED922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Η γλώσσα μας, είναι αλήθεια ότι μάλλιασε μέχρι να καταλάβει η πολιτεία το μέγεθος του προβλήματος και την ανάγκη για την άμεση αντιμετώπισή του. </w:t>
      </w:r>
    </w:p>
    <w:p w14:paraId="4CED922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ύριοι Υπουργοί, όταν τα λέγαμε αυτά, είχαμε μάλλον προβλέψει την τακτική του ΣΥΡΙΖΑ να βολεύει στις πιο καίριες θέσεις τα «δικά του παιδιά». Άλλωστε, μας έχετε συνηθίσει σ’ </w:t>
      </w:r>
      <w:r>
        <w:rPr>
          <w:rFonts w:eastAsia="Times New Roman" w:cs="Times New Roman"/>
          <w:szCs w:val="24"/>
        </w:rPr>
        <w:lastRenderedPageBreak/>
        <w:t>αυτό, είναι αλήθεια. Γι’ αυτό και σε πρόσφατο άρθρο μου για τα πνευματικά δικαιώματ</w:t>
      </w:r>
      <w:r>
        <w:rPr>
          <w:rFonts w:eastAsia="Times New Roman" w:cs="Times New Roman"/>
          <w:szCs w:val="24"/>
        </w:rPr>
        <w:t xml:space="preserve">α πριν από λίγες ημέρες αλλά και σήμερα τόνισα και εξακολουθώ να τονίζω την ανάγκη συναίνεσης των κομμάτων, ώστε να υπάρξει επιλογή ενός υπερκομματικού κρατικού επιτρόπου, που δεν θα κάνει κάτι άλλο πέρα από τη δουλειά τού να εξυγιάνει την ΑΕΠΙ. Το είχαμε </w:t>
      </w:r>
      <w:r>
        <w:rPr>
          <w:rFonts w:eastAsia="Times New Roman" w:cs="Times New Roman"/>
          <w:szCs w:val="24"/>
        </w:rPr>
        <w:t xml:space="preserve">προαίσθημα; Σας ξέρουμε πια πάρα πολύ καλά; </w:t>
      </w:r>
    </w:p>
    <w:p w14:paraId="4CED922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Μετά απ’ όλα αυτά, λοιπόν, εσείς τι μας φέρνετε σήμερα; Μας φέρνετε μια τροπολογία στο ποδάρι, εκπρόθεσμη, διότι κατατέθηκε σήμερα στις 11 το πρωί, που σας εξυπηρετεί μεν από όλες τις απόψεις, αλλά εξυπηρετεί μό</w:t>
      </w:r>
      <w:r>
        <w:rPr>
          <w:rFonts w:eastAsia="Times New Roman" w:cs="Times New Roman"/>
          <w:szCs w:val="24"/>
        </w:rPr>
        <w:t>νον εσάς. Ούτε τους δημιουργούς ούτε τους χρήστες.</w:t>
      </w:r>
    </w:p>
    <w:p w14:paraId="4CED922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Φέρνετε μια τροπολογία που δεν πρόλαβε</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να περάσει ούτε από το Γενικό Λογιστήριο του Κράτους και ας μιλάτε για αμοιβές επιτρόπου και προσλήψεις συμβούλων. </w:t>
      </w:r>
    </w:p>
    <w:p w14:paraId="4CED922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Για την τροπολογία</w:t>
      </w:r>
      <w:r>
        <w:rPr>
          <w:rFonts w:eastAsia="Times New Roman" w:cs="Times New Roman"/>
          <w:szCs w:val="24"/>
        </w:rPr>
        <w:t>,</w:t>
      </w:r>
      <w:r>
        <w:rPr>
          <w:rFonts w:eastAsia="Times New Roman" w:cs="Times New Roman"/>
          <w:szCs w:val="24"/>
        </w:rPr>
        <w:t xml:space="preserve"> που έφεραν οι Βουλε</w:t>
      </w:r>
      <w:r>
        <w:rPr>
          <w:rFonts w:eastAsia="Times New Roman" w:cs="Times New Roman"/>
          <w:szCs w:val="24"/>
        </w:rPr>
        <w:t xml:space="preserve">υτές σας η πρώτη ερώτηση που έχω να κάνω είναι εάν γίνεται αποδεκτή από την αρμόδια Υπουργό, από την Υπουργό Πολιτισμού. Και </w:t>
      </w:r>
      <w:r>
        <w:rPr>
          <w:rFonts w:eastAsia="Times New Roman" w:cs="Times New Roman"/>
          <w:szCs w:val="24"/>
        </w:rPr>
        <w:lastRenderedPageBreak/>
        <w:t xml:space="preserve">αν ναι, πού είναι ο Υπουργός Οικονομικών; Γιατί εδώ δημιουργείται ένα κονδύλι που θα προέρχεται από την αμοιβή τους. Συμφωνεί ο κ. </w:t>
      </w:r>
      <w:proofErr w:type="spellStart"/>
      <w:r>
        <w:rPr>
          <w:rFonts w:eastAsia="Times New Roman" w:cs="Times New Roman"/>
          <w:szCs w:val="24"/>
        </w:rPr>
        <w:t>Τσακαλώτος</w:t>
      </w:r>
      <w:proofErr w:type="spellEnd"/>
      <w:r>
        <w:rPr>
          <w:rFonts w:eastAsia="Times New Roman" w:cs="Times New Roman"/>
          <w:szCs w:val="24"/>
        </w:rPr>
        <w:t>;</w:t>
      </w:r>
    </w:p>
    <w:p w14:paraId="4CED922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Κάνετε λάθος, κυρία συνάδελφε. Δεν υπάρχει θέμα.</w:t>
      </w:r>
    </w:p>
    <w:p w14:paraId="4CED922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Περιμένω να ακουστούν όλα αυτά. </w:t>
      </w:r>
    </w:p>
    <w:p w14:paraId="4CED922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Όλα αυτά, λοιπόν, πότε σκέφτεστε να μας τα απαντήσετε; Ή δεν θα μπείτε καν στον κόπο;</w:t>
      </w:r>
    </w:p>
    <w:p w14:paraId="4CED923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Θα μπούμε.</w:t>
      </w:r>
    </w:p>
    <w:p w14:paraId="4CED923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ΧΑΡ</w:t>
      </w:r>
      <w:r>
        <w:rPr>
          <w:rFonts w:eastAsia="Times New Roman" w:cs="Times New Roman"/>
          <w:b/>
          <w:szCs w:val="24"/>
        </w:rPr>
        <w:t xml:space="preserve">ΟΥΛΑ (ΧΑΡΑ) ΚΕΦΑΛΙΔΟΥ: </w:t>
      </w:r>
      <w:r>
        <w:rPr>
          <w:rFonts w:eastAsia="Times New Roman" w:cs="Times New Roman"/>
          <w:szCs w:val="24"/>
        </w:rPr>
        <w:t>Και για να σοβαρευτούμε λίγο, κύριοι Υπουργοί, κυρίες και κύριοι συνάδελφοι, πρόκειται για μια πάρα πολύ πρόχειρη και θα έλεγα και ασυνάρτητη τροπολογία, που δεν πρόκειται να λειτουργήσει. Διαβάζω χαρακτηριστικά: «Ο Υπουργός Πολιτισμ</w:t>
      </w:r>
      <w:r>
        <w:rPr>
          <w:rFonts w:eastAsia="Times New Roman" w:cs="Times New Roman"/>
          <w:szCs w:val="24"/>
        </w:rPr>
        <w:t xml:space="preserve">ού και Αθλητισμού δύναται, μετά από τη γνώμη του Οργανισμού Πνευματικής Ιδιοκτησίας και εφόσον συντρέχει σοβαρή </w:t>
      </w:r>
      <w:proofErr w:type="spellStart"/>
      <w:r>
        <w:rPr>
          <w:rFonts w:eastAsia="Times New Roman" w:cs="Times New Roman"/>
          <w:szCs w:val="24"/>
        </w:rPr>
        <w:t>πιθανολόγηση</w:t>
      </w:r>
      <w:proofErr w:type="spellEnd"/>
      <w:r>
        <w:rPr>
          <w:rFonts w:eastAsia="Times New Roman" w:cs="Times New Roman"/>
          <w:szCs w:val="24"/>
        </w:rPr>
        <w:t>…». Τι θέλει να πει ο ποιητής εδώ;</w:t>
      </w:r>
    </w:p>
    <w:p w14:paraId="4CED923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Σφοδρή θέλει να πει. Πιθανολογείται σφόδρα.</w:t>
      </w:r>
    </w:p>
    <w:p w14:paraId="4CED923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ΧΑΡΟΥΛΑ (ΧΑΡΑ) ΚΕΦΑΛΙΔΟΥ: </w:t>
      </w:r>
      <w:r>
        <w:rPr>
          <w:rFonts w:eastAsia="Times New Roman" w:cs="Times New Roman"/>
          <w:szCs w:val="24"/>
        </w:rPr>
        <w:t xml:space="preserve">Και </w:t>
      </w:r>
      <w:r>
        <w:rPr>
          <w:rFonts w:eastAsia="Times New Roman" w:cs="Times New Roman"/>
          <w:szCs w:val="24"/>
        </w:rPr>
        <w:t xml:space="preserve">λέτε: «…λόγω ενδεικτικά αρνητικών ιδίων κεφαλαίων». Δηλαδή, συνδέετε τον διορισμό του </w:t>
      </w:r>
      <w:r>
        <w:rPr>
          <w:rFonts w:eastAsia="Times New Roman" w:cs="Times New Roman"/>
          <w:szCs w:val="24"/>
        </w:rPr>
        <w:t>ε</w:t>
      </w:r>
      <w:r>
        <w:rPr>
          <w:rFonts w:eastAsia="Times New Roman" w:cs="Times New Roman"/>
          <w:szCs w:val="24"/>
        </w:rPr>
        <w:t xml:space="preserve">πιτρόπου με την αδυναμία είσπραξης και διανομής. </w:t>
      </w:r>
    </w:p>
    <w:p w14:paraId="4CED923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Προσθέσατε ενδεικτικά τα αρνητικά κεφάλαια. Όμως, τα αρνητικά κεφάλαια δεν έχουν σχέση με την αδυναμία είσπραξης και δι</w:t>
      </w:r>
      <w:r>
        <w:rPr>
          <w:rFonts w:eastAsia="Times New Roman" w:cs="Times New Roman"/>
          <w:szCs w:val="24"/>
        </w:rPr>
        <w:t>ανομής. Θέλουμε πιο ξεκάθαρα να πείτε αυτό που έχετε στο μυαλό σας.</w:t>
      </w:r>
    </w:p>
    <w:p w14:paraId="4CED923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για να σας διευκολύνουμε, λέμε ότι θα έπρεπε να το πείτε τόσο απλά: «Ο Υπουργός Πολιτισμού δύναται, όταν το σύνολο των ιδίων κεφαλαίων οργανισμού συλλογικής διαχείρισης που </w:t>
      </w:r>
      <w:r>
        <w:rPr>
          <w:rFonts w:eastAsia="Times New Roman" w:cs="Times New Roman"/>
          <w:szCs w:val="24"/>
        </w:rPr>
        <w:t>λειτουργεί με τη μορφή ανώνυμης εταιρείας γίνει κατώτερο από το μισό του μετοχικού κεφαλαίου».</w:t>
      </w:r>
    </w:p>
    <w:p w14:paraId="4CED9236" w14:textId="77777777" w:rsidR="00807BFC" w:rsidRDefault="003B0973">
      <w:pPr>
        <w:spacing w:line="600" w:lineRule="auto"/>
        <w:contextualSpacing/>
        <w:jc w:val="both"/>
        <w:rPr>
          <w:rFonts w:eastAsia="Times New Roman" w:cs="Times New Roman"/>
          <w:szCs w:val="24"/>
        </w:rPr>
      </w:pPr>
      <w:r>
        <w:rPr>
          <w:rFonts w:eastAsia="Times New Roman" w:cs="Times New Roman"/>
          <w:szCs w:val="24"/>
        </w:rPr>
        <w:t xml:space="preserve">Είναι κρίσιμο να είναι ξεκάθαρες οι προϋποθέσεις διορισμού </w:t>
      </w:r>
      <w:r>
        <w:rPr>
          <w:rFonts w:eastAsia="Times New Roman" w:cs="Times New Roman"/>
          <w:szCs w:val="24"/>
        </w:rPr>
        <w:t>ε</w:t>
      </w:r>
      <w:r>
        <w:rPr>
          <w:rFonts w:eastAsia="Times New Roman" w:cs="Times New Roman"/>
          <w:szCs w:val="24"/>
        </w:rPr>
        <w:t>πιτρόπου, αν θέλουμε να γίνει η δουλειά και για να μην κουκουλώσουμε για άλλη μια φορά τα πράγματα, ε</w:t>
      </w:r>
      <w:r>
        <w:rPr>
          <w:rFonts w:eastAsia="Times New Roman" w:cs="Times New Roman"/>
          <w:szCs w:val="24"/>
        </w:rPr>
        <w:t xml:space="preserve">ξυπηρετώντας μόνο τη διαφθορά. </w:t>
      </w:r>
    </w:p>
    <w:p w14:paraId="4CED9237"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Δεύτερον, ο </w:t>
      </w:r>
      <w:r>
        <w:rPr>
          <w:rFonts w:eastAsia="Times New Roman" w:cs="Times New Roman"/>
          <w:szCs w:val="24"/>
        </w:rPr>
        <w:t>ε</w:t>
      </w:r>
      <w:r>
        <w:rPr>
          <w:rFonts w:eastAsia="Times New Roman" w:cs="Times New Roman"/>
          <w:szCs w:val="24"/>
        </w:rPr>
        <w:t xml:space="preserve">πίτροπος διορίζεται χωρίς να καταργείται το διοικητικό συμβούλιο, με αρμοδιότητα την είσπραξη και τη διανομή. Όλες οι υπόλοιπες αρμοδιότητες παραμένουν στην υφιστάμενη διοίκηση. Θεσπίζεται, δηλαδή, μια μορφή </w:t>
      </w:r>
      <w:proofErr w:type="spellStart"/>
      <w:r>
        <w:rPr>
          <w:rFonts w:eastAsia="Times New Roman" w:cs="Times New Roman"/>
          <w:szCs w:val="24"/>
        </w:rPr>
        <w:t>συν</w:t>
      </w:r>
      <w:r>
        <w:rPr>
          <w:rFonts w:eastAsia="Times New Roman" w:cs="Times New Roman"/>
          <w:szCs w:val="24"/>
        </w:rPr>
        <w:t>διοίκησης</w:t>
      </w:r>
      <w:proofErr w:type="spellEnd"/>
      <w:r>
        <w:rPr>
          <w:rFonts w:eastAsia="Times New Roman" w:cs="Times New Roman"/>
          <w:szCs w:val="24"/>
        </w:rPr>
        <w:t xml:space="preserve">, </w:t>
      </w:r>
      <w:r>
        <w:rPr>
          <w:rFonts w:eastAsia="Times New Roman" w:cs="Times New Roman"/>
          <w:szCs w:val="24"/>
        </w:rPr>
        <w:lastRenderedPageBreak/>
        <w:t>χωρίς να ξεκαθαρίζεται απολύτως κανένα θέμα. Ποιος παίρνει τις αποφάσεις και σε ποια θέματα; Ποιος προΐσταται του προσωπικού; Ποιος λαμβάνει αποφάσεις στα οικονομικά ζητήματα; Ποιος αποφασίζει για τις δαπάνες; Ποιος διαπραγματεύεται; Ποιος συνάπ</w:t>
      </w:r>
      <w:r>
        <w:rPr>
          <w:rFonts w:eastAsia="Times New Roman" w:cs="Times New Roman"/>
          <w:szCs w:val="24"/>
        </w:rPr>
        <w:t xml:space="preserve">τει συμβάσεις; Ποιος υπογράφει τις συμβάσεις; Ποιος προσλαμβάνει ή απολύει προσωπικό; </w:t>
      </w:r>
    </w:p>
    <w:p w14:paraId="4CED9238"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Η προτεινόμενη διάταξη φοβούμαι ότι θα φέρει μόνο χάος και δεν θα μπορέσει να λειτουργήσει η ΑΕΠΙ. </w:t>
      </w:r>
    </w:p>
    <w:p w14:paraId="4CED9239"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Επίσης, η διάταξη που ορίζει ότι ο </w:t>
      </w:r>
      <w:r>
        <w:rPr>
          <w:rFonts w:eastAsia="Times New Roman" w:cs="Times New Roman"/>
          <w:szCs w:val="24"/>
        </w:rPr>
        <w:t>ε</w:t>
      </w:r>
      <w:r>
        <w:rPr>
          <w:rFonts w:eastAsia="Times New Roman" w:cs="Times New Roman"/>
          <w:szCs w:val="24"/>
        </w:rPr>
        <w:t>πίτροπος μπορεί να επεμβαίνει και</w:t>
      </w:r>
      <w:r>
        <w:rPr>
          <w:rFonts w:eastAsia="Times New Roman" w:cs="Times New Roman"/>
          <w:szCs w:val="24"/>
        </w:rPr>
        <w:t xml:space="preserve"> να ακυρώνει πράξη της διοίκησης θεωρούμε ότι είναι εντελώς έωλη. Ξανασκεφθείτε το. </w:t>
      </w:r>
    </w:p>
    <w:p w14:paraId="4CED923A"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Τρίτο σημείο. Δεν προκύπτει από την τροπολογία από πότε και μετά αναλαμβάνει αυτός ο </w:t>
      </w:r>
      <w:r>
        <w:rPr>
          <w:rFonts w:eastAsia="Times New Roman" w:cs="Times New Roman"/>
          <w:szCs w:val="24"/>
        </w:rPr>
        <w:t>ε</w:t>
      </w:r>
      <w:r>
        <w:rPr>
          <w:rFonts w:eastAsia="Times New Roman" w:cs="Times New Roman"/>
          <w:szCs w:val="24"/>
        </w:rPr>
        <w:t>πίτροπος. Θεωρούμε ότι η θητεία του πρέπει να είναι μάξιμουμ δώδεκα μήνες. Και τέλος,</w:t>
      </w:r>
      <w:r>
        <w:rPr>
          <w:rFonts w:eastAsia="Times New Roman" w:cs="Times New Roman"/>
          <w:szCs w:val="24"/>
        </w:rPr>
        <w:t xml:space="preserve"> το τελευταίο που είναι και το κερασάκι στην τούρτα, ο διορισμός </w:t>
      </w:r>
      <w:r>
        <w:rPr>
          <w:rFonts w:eastAsia="Times New Roman" w:cs="Times New Roman"/>
          <w:szCs w:val="24"/>
        </w:rPr>
        <w:t>ε</w:t>
      </w:r>
      <w:r>
        <w:rPr>
          <w:rFonts w:eastAsia="Times New Roman" w:cs="Times New Roman"/>
          <w:szCs w:val="24"/>
        </w:rPr>
        <w:t xml:space="preserve">πιτρόπου –λέτε- γίνεται με απόφαση Υπουργού. Εδώ δεν συζητάμε για </w:t>
      </w:r>
      <w:r>
        <w:rPr>
          <w:rFonts w:eastAsia="Times New Roman" w:cs="Times New Roman"/>
          <w:szCs w:val="24"/>
        </w:rPr>
        <w:t>ε</w:t>
      </w:r>
      <w:r>
        <w:rPr>
          <w:rFonts w:eastAsia="Times New Roman" w:cs="Times New Roman"/>
          <w:szCs w:val="24"/>
        </w:rPr>
        <w:t xml:space="preserve">πίτροπο, κυρίες και κύριοι συνάδελφοι. Εδώ συζητάμε για κομισάριο. Απαιτούμε η διαδικασία ορισμού </w:t>
      </w:r>
      <w:r>
        <w:rPr>
          <w:rFonts w:eastAsia="Times New Roman" w:cs="Times New Roman"/>
          <w:szCs w:val="24"/>
        </w:rPr>
        <w:t>ε</w:t>
      </w:r>
      <w:r>
        <w:rPr>
          <w:rFonts w:eastAsia="Times New Roman" w:cs="Times New Roman"/>
          <w:szCs w:val="24"/>
        </w:rPr>
        <w:t>πιτρόπου να έχει διακομμ</w:t>
      </w:r>
      <w:r>
        <w:rPr>
          <w:rFonts w:eastAsia="Times New Roman" w:cs="Times New Roman"/>
          <w:szCs w:val="24"/>
        </w:rPr>
        <w:t xml:space="preserve">ατικό χαρακτήρα,  όπως πρέπει φυσικά να έχει παντού σ’ </w:t>
      </w:r>
      <w:r>
        <w:rPr>
          <w:rFonts w:eastAsia="Times New Roman" w:cs="Times New Roman"/>
          <w:szCs w:val="24"/>
        </w:rPr>
        <w:lastRenderedPageBreak/>
        <w:t>αυτές τις θέσεις. Τι το φοβάστε, κυρία Υπουργέ; Τι έχετε να συγκαλύψετε; Ποιους έχετε να βολέψετε, ποιους να εξυπηρετήσετε; Γιατί από την κατατεθείσα τροπολογία μόνο αυτή η βούληση προκύπτει. Το σίγουρ</w:t>
      </w:r>
      <w:r>
        <w:rPr>
          <w:rFonts w:eastAsia="Times New Roman" w:cs="Times New Roman"/>
          <w:szCs w:val="24"/>
        </w:rPr>
        <w:t>ο είναι πως άλλη μια φορά με τον μανδύα της ανταπόκρισης της Κυβέρνησης σε ένα μείζον ζήτημα, εσείς κοιτάτε να βολέψετε καταστάσεις και τους κομματικούς σας φίλους. Ε, ντροπή επιτέλους, φτάνει αυτή η αισχρή τακτική σας! Τη μάθαμε, την ξέρουμε και τη βαρεθή</w:t>
      </w:r>
      <w:r>
        <w:rPr>
          <w:rFonts w:eastAsia="Times New Roman" w:cs="Times New Roman"/>
          <w:szCs w:val="24"/>
        </w:rPr>
        <w:t xml:space="preserve">καμε. Αν θέλετε πράγματι να λύσετε το ζήτημα, φέρτε μια σοβαρή πρόταση, μια πρόταση της προκοπής. Αυτήν δεν την ψηφίζουμε και παρακαλούμε πολύ να την αποσύρετε. </w:t>
      </w:r>
    </w:p>
    <w:p w14:paraId="4CED923B"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Ευχαριστώ πολύ.</w:t>
      </w:r>
    </w:p>
    <w:p w14:paraId="4CED923C" w14:textId="77777777" w:rsidR="00807BFC" w:rsidRDefault="003B0973">
      <w:pPr>
        <w:spacing w:line="600" w:lineRule="auto"/>
        <w:ind w:firstLine="567"/>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Κι εμείς. </w:t>
      </w:r>
    </w:p>
    <w:p w14:paraId="4CED923D"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Σαχινίδης</w:t>
      </w:r>
      <w:proofErr w:type="spellEnd"/>
      <w:r>
        <w:rPr>
          <w:rFonts w:eastAsia="Times New Roman" w:cs="Times New Roman"/>
          <w:szCs w:val="24"/>
        </w:rPr>
        <w:t xml:space="preserve"> έχει τον λόγο.</w:t>
      </w:r>
    </w:p>
    <w:p w14:paraId="4CED923E"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w:t>
      </w:r>
    </w:p>
    <w:p w14:paraId="4CED923F"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Κρίνω σκόπιμο να ξεκινήσω με δυο - τρία </w:t>
      </w:r>
      <w:proofErr w:type="spellStart"/>
      <w:r>
        <w:rPr>
          <w:rFonts w:eastAsia="Times New Roman" w:cs="Times New Roman"/>
          <w:szCs w:val="24"/>
        </w:rPr>
        <w:t>θεματάκια</w:t>
      </w:r>
      <w:proofErr w:type="spellEnd"/>
      <w:r>
        <w:rPr>
          <w:rFonts w:eastAsia="Times New Roman" w:cs="Times New Roman"/>
          <w:szCs w:val="24"/>
        </w:rPr>
        <w:t xml:space="preserve"> της επικαιρότητας. Το ένα έχει να κάνει με τις δηλώσεις του κ. </w:t>
      </w:r>
      <w:proofErr w:type="spellStart"/>
      <w:r>
        <w:rPr>
          <w:rFonts w:eastAsia="Times New Roman" w:cs="Times New Roman"/>
          <w:szCs w:val="24"/>
        </w:rPr>
        <w:t>Ντάισελμπλουμ</w:t>
      </w:r>
      <w:proofErr w:type="spellEnd"/>
      <w:r>
        <w:rPr>
          <w:rFonts w:eastAsia="Times New Roman" w:cs="Times New Roman"/>
          <w:szCs w:val="24"/>
        </w:rPr>
        <w:t xml:space="preserve">. Εις ό,τι αφορά τις δηλώσεις του κ. </w:t>
      </w:r>
      <w:proofErr w:type="spellStart"/>
      <w:r>
        <w:rPr>
          <w:rFonts w:eastAsia="Times New Roman" w:cs="Times New Roman"/>
          <w:szCs w:val="24"/>
        </w:rPr>
        <w:t>Ντάισελμπλουμ</w:t>
      </w:r>
      <w:proofErr w:type="spellEnd"/>
      <w:r>
        <w:rPr>
          <w:rFonts w:eastAsia="Times New Roman" w:cs="Times New Roman"/>
          <w:szCs w:val="24"/>
        </w:rPr>
        <w:t>, να χαίρεστε τους φίλους σας, εταί</w:t>
      </w:r>
      <w:r>
        <w:rPr>
          <w:rFonts w:eastAsia="Times New Roman" w:cs="Times New Roman"/>
          <w:szCs w:val="24"/>
        </w:rPr>
        <w:t xml:space="preserve">ρος σας είναι, ένας εξ αυτών </w:t>
      </w:r>
      <w:r>
        <w:rPr>
          <w:rFonts w:eastAsia="Times New Roman" w:cs="Times New Roman"/>
          <w:szCs w:val="24"/>
        </w:rPr>
        <w:lastRenderedPageBreak/>
        <w:t>που υποτίθεται ότι εργάζονταν για να διασωθεί η ελληνική οικονομία. Για μας ήταν απλά μια επιβεβαίωση του πώς ακριβώς βλέπουν οι εταίροι σας τον ελληνικό λαό και βεβαίως των επιδιώξεών τους από τα εθνοκτόνα μνημόνια, επιδιώξεις</w:t>
      </w:r>
      <w:r>
        <w:rPr>
          <w:rFonts w:eastAsia="Times New Roman" w:cs="Times New Roman"/>
          <w:szCs w:val="24"/>
        </w:rPr>
        <w:t>,</w:t>
      </w:r>
      <w:r>
        <w:rPr>
          <w:rFonts w:eastAsia="Times New Roman" w:cs="Times New Roman"/>
          <w:szCs w:val="24"/>
        </w:rPr>
        <w:t xml:space="preserve"> που δεν έχουν σε τίποτα να κάνουν με την ανάπτυξη της ελληνικής οικονομίας, αλλά έχουν  να κάνουν με ξεκάθαρη προσπάθεια οριστικής καταστροφής της και εξαθλίωσης του ελληνικού λαού. Και το χειρότερο απ’ όλα είναι ότι δεν είδαμε κάποια απάντηση από κάποιο</w:t>
      </w:r>
      <w:r>
        <w:rPr>
          <w:rFonts w:eastAsia="Times New Roman" w:cs="Times New Roman"/>
          <w:szCs w:val="24"/>
        </w:rPr>
        <w:t xml:space="preserve">ν κυβερνητικό εκπρόσωπο απέναντι στη δήλωση αυτή. </w:t>
      </w:r>
    </w:p>
    <w:p w14:paraId="4CED9240"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Επίσης, εντύπωση μου έκανε χθες το βράδυ σε κάποιο περιφερειακό κανάλι που άκουσα εμβρόντητος, θα έλεγα, τον Υφυπουργό Οικονομικών κ. </w:t>
      </w:r>
      <w:proofErr w:type="spellStart"/>
      <w:r>
        <w:rPr>
          <w:rFonts w:eastAsia="Times New Roman" w:cs="Times New Roman"/>
          <w:szCs w:val="24"/>
        </w:rPr>
        <w:t>Μάρδα</w:t>
      </w:r>
      <w:proofErr w:type="spellEnd"/>
      <w:r>
        <w:rPr>
          <w:rFonts w:eastAsia="Times New Roman" w:cs="Times New Roman"/>
          <w:szCs w:val="24"/>
        </w:rPr>
        <w:t xml:space="preserve"> να υποστηρίζει ότι οι Σύριοι μετανάστες οι οποίοι πήγαν στη </w:t>
      </w:r>
      <w:r>
        <w:rPr>
          <w:rFonts w:eastAsia="Times New Roman" w:cs="Times New Roman"/>
          <w:szCs w:val="24"/>
        </w:rPr>
        <w:t>Γερμανία μετέφεραν 80 δισεκατομμύρια ευρώ. Αλήθεια, ξέρετε εσείς κάποιον ο οποίος προέρχεται από μια χώρα σε εμπόλεμη κατάσταση να μπορεί να βγάλει εκτός της χώρας του τόσα χρήματα; Κι αν είναι πράγματι αυτό αληθινό, για ποιον λόγο η ελληνική Κυβέρνηση του</w:t>
      </w:r>
      <w:r>
        <w:rPr>
          <w:rFonts w:eastAsia="Times New Roman" w:cs="Times New Roman"/>
          <w:szCs w:val="24"/>
        </w:rPr>
        <w:t>ς έδωσε χρήματα και συνεχίζει να τους βοηθάει εφόσον αυτοί οι πρόσφυγες είχαν αυτά τα κεφάλαια που υποστηρίζει ο Υπουργός; Πράγματι είναι παράξενο και παράλογο.</w:t>
      </w:r>
    </w:p>
    <w:p w14:paraId="4CED9241"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lastRenderedPageBreak/>
        <w:t>Να περάσουμε στο σχέδιο νόμου. Ακούσαμε κατά τη δεύτερη συνεδρίαση -και πράγματι αυτό μας έκανε</w:t>
      </w:r>
      <w:r>
        <w:rPr>
          <w:rFonts w:eastAsia="Times New Roman" w:cs="Times New Roman"/>
          <w:szCs w:val="24"/>
        </w:rPr>
        <w:t xml:space="preserve"> εντύπωση- έναν εκ των φορέων του ΕΕΤΤ, ο οποίος υποστήριξε ότι θα πρέπει να δοθεί αύξηση στους μισθούς τους για την αποφυγή τού να φεύγουν στο εξωτερικό νέοι άνθρωποι, όπως επίσης και να γίνουν προσλήψεις. Αυτό δικαιολογεί το πόσο ένθερμα στήριξαν το σημε</w:t>
      </w:r>
      <w:r>
        <w:rPr>
          <w:rFonts w:eastAsia="Times New Roman" w:cs="Times New Roman"/>
          <w:szCs w:val="24"/>
        </w:rPr>
        <w:t xml:space="preserve">ρινό σχέδιο νόμου. </w:t>
      </w:r>
    </w:p>
    <w:p w14:paraId="4CED9242" w14:textId="77777777" w:rsidR="00807BFC" w:rsidRDefault="003B0973">
      <w:pPr>
        <w:spacing w:line="600" w:lineRule="auto"/>
        <w:ind w:firstLine="567"/>
        <w:contextualSpacing/>
        <w:jc w:val="both"/>
        <w:rPr>
          <w:rFonts w:eastAsia="Times New Roman" w:cs="Times New Roman"/>
          <w:szCs w:val="24"/>
        </w:rPr>
      </w:pPr>
      <w:r>
        <w:rPr>
          <w:rFonts w:eastAsia="Times New Roman" w:cs="Times New Roman"/>
          <w:szCs w:val="24"/>
        </w:rPr>
        <w:t xml:space="preserve">Χθες μάλιστα, στην τρίτη συνεδρίαση ο κύριος Υπουργός, ο οποίος απουσιάζει κιόλας –θα έπρεπε να είναι εδώ-, ανέφερε ότι η πατρίδα μας βρίσκεται σε </w:t>
      </w:r>
      <w:proofErr w:type="spellStart"/>
      <w:r>
        <w:rPr>
          <w:rFonts w:eastAsia="Times New Roman" w:cs="Times New Roman"/>
          <w:szCs w:val="24"/>
        </w:rPr>
        <w:t>γεωστρατηγικό</w:t>
      </w:r>
      <w:proofErr w:type="spellEnd"/>
      <w:r>
        <w:rPr>
          <w:rFonts w:eastAsia="Times New Roman" w:cs="Times New Roman"/>
          <w:szCs w:val="24"/>
        </w:rPr>
        <w:t xml:space="preserve"> κόμβο εις ό,τι αφορά τις τηλεπικοινωνίες. </w:t>
      </w:r>
    </w:p>
    <w:p w14:paraId="4CED9243"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 Εδώ έχω να του κάνω ένα ερώτημα</w:t>
      </w:r>
      <w:r>
        <w:rPr>
          <w:rFonts w:eastAsia="Times New Roman"/>
          <w:color w:val="000000" w:themeColor="text1"/>
          <w:szCs w:val="24"/>
        </w:rPr>
        <w:t xml:space="preserve"> του κυρίου Υπουργού: Η Ελλάδα βρίσκεται σε </w:t>
      </w:r>
      <w:proofErr w:type="spellStart"/>
      <w:r>
        <w:rPr>
          <w:rFonts w:eastAsia="Times New Roman"/>
          <w:color w:val="000000" w:themeColor="text1"/>
          <w:szCs w:val="24"/>
        </w:rPr>
        <w:t>γεωστρατηγικό</w:t>
      </w:r>
      <w:proofErr w:type="spellEnd"/>
      <w:r>
        <w:rPr>
          <w:rFonts w:eastAsia="Times New Roman"/>
          <w:color w:val="000000" w:themeColor="text1"/>
          <w:szCs w:val="24"/>
        </w:rPr>
        <w:t xml:space="preserve"> κόμβο μόνο για τις τηλεπικοινωνίες; Γιατί δεν το εκμεταλλεύεστε αυτό στο σύνολο της εξωτερικής σας πολιτικής, ούτως ώστε να διεκδικήσετε αυτά που πράγματι αξίζουν στην Ελλάδα;</w:t>
      </w:r>
    </w:p>
    <w:p w14:paraId="4CED9244"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Επίσης, χθες ανέφερε ο</w:t>
      </w:r>
      <w:r>
        <w:rPr>
          <w:rFonts w:eastAsia="Times New Roman"/>
          <w:color w:val="000000" w:themeColor="text1"/>
          <w:szCs w:val="24"/>
        </w:rPr>
        <w:t xml:space="preserve"> κύριος Υπουργός ότι όλες οι τεχνικές υποδομές έχουν αναπτυχθεί με δημόσια στήριξη, παρέμβαση και επίβλεψη, γιατί δεν μπορούσαν οι ιδιώτες. Για αυτό τις ξεπουλάει;</w:t>
      </w:r>
    </w:p>
    <w:p w14:paraId="4CED9245"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Να περάσουμε στις τροπολογίες.</w:t>
      </w:r>
    </w:p>
    <w:p w14:paraId="4CED9246"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Έρχομαι στην τροπολογία με γενικό αριθμό 985 και ειδικό 1. Με</w:t>
      </w:r>
      <w:r>
        <w:rPr>
          <w:rFonts w:eastAsia="Times New Roman"/>
          <w:color w:val="000000" w:themeColor="text1"/>
          <w:szCs w:val="24"/>
        </w:rPr>
        <w:t xml:space="preserve"> την παρούσα τροπολογία η </w:t>
      </w:r>
      <w:r>
        <w:rPr>
          <w:rFonts w:eastAsia="Times New Roman"/>
          <w:color w:val="000000" w:themeColor="text1"/>
          <w:szCs w:val="24"/>
        </w:rPr>
        <w:t>σ</w:t>
      </w:r>
      <w:r>
        <w:rPr>
          <w:rFonts w:eastAsia="Times New Roman"/>
          <w:color w:val="000000" w:themeColor="text1"/>
          <w:szCs w:val="24"/>
        </w:rPr>
        <w:t>υγκυβέρνηση προσπαθεί με προχειρότητα να κερδίσει χρόνο και συγκεκριμένα μέχρι τις 30 Ιουνίου του 2017, ώστε να καλυφθούν οι οικονομικές υποχρεώσεις των ΕΛΤΑ. Είναι γνωστό ότι τα Ελληνικά Ταχυδρομεία πρόκειται να ενταχθούν στο ΕΔ</w:t>
      </w:r>
      <w:r>
        <w:rPr>
          <w:rFonts w:eastAsia="Times New Roman"/>
          <w:color w:val="000000" w:themeColor="text1"/>
          <w:szCs w:val="24"/>
        </w:rPr>
        <w:t xml:space="preserve">ΗΣ, στην Εταιρεία Δημοσίων Συμμετοχών, ένα από τα </w:t>
      </w:r>
      <w:proofErr w:type="spellStart"/>
      <w:r>
        <w:rPr>
          <w:rFonts w:eastAsia="Times New Roman"/>
          <w:color w:val="000000" w:themeColor="text1"/>
          <w:szCs w:val="24"/>
        </w:rPr>
        <w:t>υπερταμεία</w:t>
      </w:r>
      <w:proofErr w:type="spellEnd"/>
      <w:r>
        <w:rPr>
          <w:rFonts w:eastAsia="Times New Roman"/>
          <w:color w:val="000000" w:themeColor="text1"/>
          <w:szCs w:val="24"/>
        </w:rPr>
        <w:t xml:space="preserve"> ξεπουλήματος της εθνικής περιουσίας. Με την παρούσα τροπολογία η Κυβέρνηση αποπειράται με προχειρότητα να επιλύσει τα οικονομικά προβλήματα των Ελληνικών Ταχυδρομείων που «τρέχουν» με έλλειμμα 4,</w:t>
      </w:r>
      <w:r>
        <w:rPr>
          <w:rFonts w:eastAsia="Times New Roman"/>
          <w:color w:val="000000" w:themeColor="text1"/>
          <w:szCs w:val="24"/>
        </w:rPr>
        <w:t>5 εκατομμύρια ευρώ τον μήνα.</w:t>
      </w:r>
    </w:p>
    <w:p w14:paraId="4CED9247"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Η Χρυσή Αυγή δεν πρόκειται να ψηφίσει τροπολογίες οι οποίες άλλο σκοπό δεν έχουν παρά την πρόχειρη επίλυση χρόνιων προβλημάτων στους </w:t>
      </w:r>
      <w:r>
        <w:rPr>
          <w:rFonts w:eastAsia="Times New Roman"/>
          <w:color w:val="000000" w:themeColor="text1"/>
          <w:szCs w:val="24"/>
        </w:rPr>
        <w:t>ο</w:t>
      </w:r>
      <w:r>
        <w:rPr>
          <w:rFonts w:eastAsia="Times New Roman"/>
          <w:color w:val="000000" w:themeColor="text1"/>
          <w:szCs w:val="24"/>
        </w:rPr>
        <w:t xml:space="preserve">ργανισμούς </w:t>
      </w:r>
      <w:r>
        <w:rPr>
          <w:rFonts w:eastAsia="Times New Roman"/>
          <w:color w:val="000000" w:themeColor="text1"/>
          <w:szCs w:val="24"/>
        </w:rPr>
        <w:t>κ</w:t>
      </w:r>
      <w:r>
        <w:rPr>
          <w:rFonts w:eastAsia="Times New Roman"/>
          <w:color w:val="000000" w:themeColor="text1"/>
          <w:szCs w:val="24"/>
        </w:rPr>
        <w:t xml:space="preserve">οινής </w:t>
      </w:r>
      <w:r>
        <w:rPr>
          <w:rFonts w:eastAsia="Times New Roman"/>
          <w:color w:val="000000" w:themeColor="text1"/>
          <w:szCs w:val="24"/>
        </w:rPr>
        <w:t>ω</w:t>
      </w:r>
      <w:r>
        <w:rPr>
          <w:rFonts w:eastAsia="Times New Roman"/>
          <w:color w:val="000000" w:themeColor="text1"/>
          <w:szCs w:val="24"/>
        </w:rPr>
        <w:t>φέλειας, όπως στην προκειμένη περίπτωση αυτήν που αφορά τα Ελληνικά Ταχυδρ</w:t>
      </w:r>
      <w:r>
        <w:rPr>
          <w:rFonts w:eastAsia="Times New Roman"/>
          <w:color w:val="000000" w:themeColor="text1"/>
          <w:szCs w:val="24"/>
        </w:rPr>
        <w:t>ομεία.</w:t>
      </w:r>
    </w:p>
    <w:p w14:paraId="4CED9248"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Την επόμενη βουλευτική τροπολογία, τη με γενικό αριθμό 986 και ειδικό 2 καλό θα ήταν, κυρία Υπουργέ, να μην την υποστηρίξετε εσείς, αλλά να ήταν ο ίδιος ο Πρωθυπουργός για να την </w:t>
      </w:r>
      <w:r>
        <w:rPr>
          <w:rFonts w:eastAsia="Times New Roman"/>
          <w:color w:val="000000" w:themeColor="text1"/>
          <w:szCs w:val="24"/>
        </w:rPr>
        <w:lastRenderedPageBreak/>
        <w:t>υποστηρίξει, γιατί αυτός ήταν που την περασμένη εβδομάδα είχε ανακοινώ</w:t>
      </w:r>
      <w:r>
        <w:rPr>
          <w:rFonts w:eastAsia="Times New Roman"/>
          <w:color w:val="000000" w:themeColor="text1"/>
          <w:szCs w:val="24"/>
        </w:rPr>
        <w:t xml:space="preserve">σει ότι η Κυβέρνηση θα διορίσει έναν ειδικό κρατικό </w:t>
      </w:r>
      <w:r>
        <w:rPr>
          <w:rFonts w:eastAsia="Times New Roman"/>
          <w:color w:val="000000" w:themeColor="text1"/>
          <w:szCs w:val="24"/>
        </w:rPr>
        <w:t>ε</w:t>
      </w:r>
      <w:r>
        <w:rPr>
          <w:rFonts w:eastAsia="Times New Roman"/>
          <w:color w:val="000000" w:themeColor="text1"/>
          <w:szCs w:val="24"/>
        </w:rPr>
        <w:t>πίτροπο για να επιβλέψει τις λειτουργίες της εταιρείας και να αντιμετωπίσει τις τωρινές της ελλείψεις.</w:t>
      </w:r>
    </w:p>
    <w:p w14:paraId="4CED9249"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Ο </w:t>
      </w:r>
      <w:r>
        <w:rPr>
          <w:rFonts w:eastAsia="Times New Roman"/>
          <w:color w:val="000000" w:themeColor="text1"/>
          <w:szCs w:val="24"/>
        </w:rPr>
        <w:t>π</w:t>
      </w:r>
      <w:r>
        <w:rPr>
          <w:rFonts w:eastAsia="Times New Roman"/>
          <w:color w:val="000000" w:themeColor="text1"/>
          <w:szCs w:val="24"/>
        </w:rPr>
        <w:t xml:space="preserve">αγκόσμιος </w:t>
      </w:r>
      <w:r>
        <w:rPr>
          <w:rFonts w:eastAsia="Times New Roman"/>
          <w:color w:val="000000" w:themeColor="text1"/>
          <w:szCs w:val="24"/>
        </w:rPr>
        <w:t>ο</w:t>
      </w:r>
      <w:r>
        <w:rPr>
          <w:rFonts w:eastAsia="Times New Roman"/>
          <w:color w:val="000000" w:themeColor="text1"/>
          <w:szCs w:val="24"/>
        </w:rPr>
        <w:t xml:space="preserve">ργανισμός που εκπροσωπεί τους </w:t>
      </w:r>
      <w:r>
        <w:rPr>
          <w:rFonts w:eastAsia="Times New Roman"/>
          <w:color w:val="000000" w:themeColor="text1"/>
          <w:szCs w:val="24"/>
        </w:rPr>
        <w:t>ο</w:t>
      </w:r>
      <w:r>
        <w:rPr>
          <w:rFonts w:eastAsia="Times New Roman"/>
          <w:color w:val="000000" w:themeColor="text1"/>
          <w:szCs w:val="24"/>
        </w:rPr>
        <w:t xml:space="preserve">ργανισμούς </w:t>
      </w:r>
      <w:r>
        <w:rPr>
          <w:rFonts w:eastAsia="Times New Roman"/>
          <w:color w:val="000000" w:themeColor="text1"/>
          <w:szCs w:val="24"/>
        </w:rPr>
        <w:t>σ</w:t>
      </w:r>
      <w:r>
        <w:rPr>
          <w:rFonts w:eastAsia="Times New Roman"/>
          <w:color w:val="000000" w:themeColor="text1"/>
          <w:szCs w:val="24"/>
        </w:rPr>
        <w:t xml:space="preserve">υλλογικής </w:t>
      </w:r>
      <w:r>
        <w:rPr>
          <w:rFonts w:eastAsia="Times New Roman"/>
          <w:color w:val="000000" w:themeColor="text1"/>
          <w:szCs w:val="24"/>
        </w:rPr>
        <w:t>δ</w:t>
      </w:r>
      <w:r>
        <w:rPr>
          <w:rFonts w:eastAsia="Times New Roman"/>
          <w:color w:val="000000" w:themeColor="text1"/>
          <w:szCs w:val="24"/>
        </w:rPr>
        <w:t xml:space="preserve">ιαχείρισης </w:t>
      </w:r>
      <w:r>
        <w:rPr>
          <w:rFonts w:eastAsia="Times New Roman"/>
          <w:color w:val="000000" w:themeColor="text1"/>
          <w:szCs w:val="24"/>
        </w:rPr>
        <w:t>δ</w:t>
      </w:r>
      <w:r>
        <w:rPr>
          <w:rFonts w:eastAsia="Times New Roman"/>
          <w:color w:val="000000" w:themeColor="text1"/>
          <w:szCs w:val="24"/>
        </w:rPr>
        <w:t xml:space="preserve">ημιουργών, η </w:t>
      </w:r>
      <w:r>
        <w:rPr>
          <w:rFonts w:eastAsia="Times New Roman"/>
          <w:color w:val="000000" w:themeColor="text1"/>
          <w:szCs w:val="24"/>
        </w:rPr>
        <w:t>«</w:t>
      </w:r>
      <w:r>
        <w:rPr>
          <w:rFonts w:eastAsia="Times New Roman"/>
          <w:color w:val="000000" w:themeColor="text1"/>
          <w:szCs w:val="24"/>
          <w:lang w:val="en-US"/>
        </w:rPr>
        <w:t>CISAC</w:t>
      </w:r>
      <w:r>
        <w:rPr>
          <w:rFonts w:eastAsia="Times New Roman"/>
          <w:color w:val="000000" w:themeColor="text1"/>
          <w:szCs w:val="24"/>
        </w:rPr>
        <w:t>»</w:t>
      </w:r>
      <w:r>
        <w:rPr>
          <w:rFonts w:eastAsia="Times New Roman"/>
          <w:color w:val="000000" w:themeColor="text1"/>
          <w:szCs w:val="24"/>
        </w:rPr>
        <w:t xml:space="preserve"> και ο </w:t>
      </w:r>
      <w:r>
        <w:rPr>
          <w:rFonts w:eastAsia="Times New Roman"/>
          <w:color w:val="000000" w:themeColor="text1"/>
          <w:szCs w:val="24"/>
        </w:rPr>
        <w:t>ο</w:t>
      </w:r>
      <w:r>
        <w:rPr>
          <w:rFonts w:eastAsia="Times New Roman"/>
          <w:color w:val="000000" w:themeColor="text1"/>
          <w:szCs w:val="24"/>
        </w:rPr>
        <w:t xml:space="preserve">ργανισμός που εκπροσωπεί τους </w:t>
      </w:r>
      <w:r>
        <w:rPr>
          <w:rFonts w:eastAsia="Times New Roman"/>
          <w:color w:val="000000" w:themeColor="text1"/>
          <w:szCs w:val="24"/>
        </w:rPr>
        <w:t>ε</w:t>
      </w:r>
      <w:r>
        <w:rPr>
          <w:rFonts w:eastAsia="Times New Roman"/>
          <w:color w:val="000000" w:themeColor="text1"/>
          <w:szCs w:val="24"/>
        </w:rPr>
        <w:t xml:space="preserve">υρωπαϊκούς </w:t>
      </w:r>
      <w:r>
        <w:rPr>
          <w:rFonts w:eastAsia="Times New Roman"/>
          <w:color w:val="000000" w:themeColor="text1"/>
          <w:szCs w:val="24"/>
        </w:rPr>
        <w:t>ο</w:t>
      </w:r>
      <w:r>
        <w:rPr>
          <w:rFonts w:eastAsia="Times New Roman"/>
          <w:color w:val="000000" w:themeColor="text1"/>
          <w:szCs w:val="24"/>
        </w:rPr>
        <w:t xml:space="preserve">ργανισμούς </w:t>
      </w:r>
      <w:r>
        <w:rPr>
          <w:rFonts w:eastAsia="Times New Roman"/>
          <w:color w:val="000000" w:themeColor="text1"/>
          <w:szCs w:val="24"/>
        </w:rPr>
        <w:t>σ</w:t>
      </w:r>
      <w:r>
        <w:rPr>
          <w:rFonts w:eastAsia="Times New Roman"/>
          <w:color w:val="000000" w:themeColor="text1"/>
          <w:szCs w:val="24"/>
        </w:rPr>
        <w:t xml:space="preserve">υλλογικής </w:t>
      </w:r>
      <w:r>
        <w:rPr>
          <w:rFonts w:eastAsia="Times New Roman"/>
          <w:color w:val="000000" w:themeColor="text1"/>
          <w:szCs w:val="24"/>
        </w:rPr>
        <w:t>δ</w:t>
      </w:r>
      <w:r>
        <w:rPr>
          <w:rFonts w:eastAsia="Times New Roman"/>
          <w:color w:val="000000" w:themeColor="text1"/>
          <w:szCs w:val="24"/>
        </w:rPr>
        <w:t xml:space="preserve">ιαχείρισης </w:t>
      </w:r>
      <w:r>
        <w:rPr>
          <w:rFonts w:eastAsia="Times New Roman"/>
          <w:color w:val="000000" w:themeColor="text1"/>
          <w:szCs w:val="24"/>
        </w:rPr>
        <w:t>δ</w:t>
      </w:r>
      <w:r>
        <w:rPr>
          <w:rFonts w:eastAsia="Times New Roman"/>
          <w:color w:val="000000" w:themeColor="text1"/>
          <w:szCs w:val="24"/>
        </w:rPr>
        <w:t xml:space="preserve">ημιουργών, η </w:t>
      </w:r>
      <w:r>
        <w:rPr>
          <w:rFonts w:eastAsia="Times New Roman"/>
          <w:color w:val="000000" w:themeColor="text1"/>
          <w:szCs w:val="24"/>
        </w:rPr>
        <w:t>«</w:t>
      </w:r>
      <w:r>
        <w:rPr>
          <w:rFonts w:eastAsia="Times New Roman"/>
          <w:color w:val="000000" w:themeColor="text1"/>
          <w:szCs w:val="24"/>
          <w:lang w:val="en-US"/>
        </w:rPr>
        <w:t>GESAC</w:t>
      </w:r>
      <w:r>
        <w:rPr>
          <w:rFonts w:eastAsia="Times New Roman"/>
          <w:color w:val="000000" w:themeColor="text1"/>
          <w:szCs w:val="24"/>
        </w:rPr>
        <w:t>»</w:t>
      </w:r>
      <w:r>
        <w:rPr>
          <w:rFonts w:eastAsia="Times New Roman"/>
          <w:color w:val="000000" w:themeColor="text1"/>
          <w:szCs w:val="24"/>
        </w:rPr>
        <w:t>, εντείνουν τις προσπάθειές τους για να βοηθήσουν την αποκατάσταση του προβληματικού καθεστώτος είσπραξης δικαιωμάτων στην Ελλάδα.</w:t>
      </w:r>
    </w:p>
    <w:p w14:paraId="4CED924A"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Η </w:t>
      </w:r>
      <w:r>
        <w:rPr>
          <w:rFonts w:eastAsia="Times New Roman"/>
          <w:color w:val="000000" w:themeColor="text1"/>
          <w:szCs w:val="24"/>
        </w:rPr>
        <w:t>«</w:t>
      </w:r>
      <w:r>
        <w:rPr>
          <w:rFonts w:eastAsia="Times New Roman"/>
          <w:color w:val="000000" w:themeColor="text1"/>
          <w:szCs w:val="24"/>
          <w:lang w:val="en-US"/>
        </w:rPr>
        <w:t>CISAC</w:t>
      </w:r>
      <w:r>
        <w:rPr>
          <w:rFonts w:eastAsia="Times New Roman"/>
          <w:color w:val="000000" w:themeColor="text1"/>
          <w:szCs w:val="24"/>
        </w:rPr>
        <w:t>»</w:t>
      </w:r>
      <w:r>
        <w:rPr>
          <w:rFonts w:eastAsia="Times New Roman"/>
          <w:color w:val="000000" w:themeColor="text1"/>
          <w:szCs w:val="24"/>
        </w:rPr>
        <w:t xml:space="preserve"> και η </w:t>
      </w:r>
      <w:r>
        <w:rPr>
          <w:rFonts w:eastAsia="Times New Roman"/>
          <w:color w:val="000000" w:themeColor="text1"/>
          <w:szCs w:val="24"/>
        </w:rPr>
        <w:t>«</w:t>
      </w:r>
      <w:r>
        <w:rPr>
          <w:rFonts w:eastAsia="Times New Roman"/>
          <w:color w:val="000000" w:themeColor="text1"/>
          <w:szCs w:val="24"/>
          <w:lang w:val="en-US"/>
        </w:rPr>
        <w:t>GESAC</w:t>
      </w:r>
      <w:r>
        <w:rPr>
          <w:rFonts w:eastAsia="Times New Roman"/>
          <w:color w:val="000000" w:themeColor="text1"/>
          <w:szCs w:val="24"/>
        </w:rPr>
        <w:t>»</w:t>
      </w:r>
      <w:r>
        <w:rPr>
          <w:rFonts w:eastAsia="Times New Roman"/>
          <w:color w:val="000000" w:themeColor="text1"/>
          <w:szCs w:val="24"/>
        </w:rPr>
        <w:t xml:space="preserve"> ζητούν από τον </w:t>
      </w:r>
      <w:r>
        <w:rPr>
          <w:rFonts w:eastAsia="Times New Roman"/>
          <w:color w:val="000000" w:themeColor="text1"/>
          <w:szCs w:val="24"/>
        </w:rPr>
        <w:t>ε</w:t>
      </w:r>
      <w:r>
        <w:rPr>
          <w:rFonts w:eastAsia="Times New Roman"/>
          <w:color w:val="000000" w:themeColor="text1"/>
          <w:szCs w:val="24"/>
        </w:rPr>
        <w:t xml:space="preserve">θνικό </w:t>
      </w:r>
      <w:r>
        <w:rPr>
          <w:rFonts w:eastAsia="Times New Roman"/>
          <w:color w:val="000000" w:themeColor="text1"/>
          <w:szCs w:val="24"/>
        </w:rPr>
        <w:t>ο</w:t>
      </w:r>
      <w:r>
        <w:rPr>
          <w:rFonts w:eastAsia="Times New Roman"/>
          <w:color w:val="000000" w:themeColor="text1"/>
          <w:szCs w:val="24"/>
        </w:rPr>
        <w:t xml:space="preserve">ργανισμό </w:t>
      </w:r>
      <w:r>
        <w:rPr>
          <w:rFonts w:eastAsia="Times New Roman"/>
          <w:color w:val="000000" w:themeColor="text1"/>
          <w:szCs w:val="24"/>
        </w:rPr>
        <w:t>σ</w:t>
      </w:r>
      <w:r>
        <w:rPr>
          <w:rFonts w:eastAsia="Times New Roman"/>
          <w:color w:val="000000" w:themeColor="text1"/>
          <w:szCs w:val="24"/>
        </w:rPr>
        <w:t xml:space="preserve">υλλογικής </w:t>
      </w:r>
      <w:r>
        <w:rPr>
          <w:rFonts w:eastAsia="Times New Roman"/>
          <w:color w:val="000000" w:themeColor="text1"/>
          <w:szCs w:val="24"/>
        </w:rPr>
        <w:t>δ</w:t>
      </w:r>
      <w:r>
        <w:rPr>
          <w:rFonts w:eastAsia="Times New Roman"/>
          <w:color w:val="000000" w:themeColor="text1"/>
          <w:szCs w:val="24"/>
        </w:rPr>
        <w:t xml:space="preserve">ιαχείρισης, την ΑΕΠΙ, να εισάγει επείγουσες μεταρρυθμίσεις προς συμμόρφωση με τις παγκόσμιες βέλτιστες πρακτικές της </w:t>
      </w:r>
      <w:r>
        <w:rPr>
          <w:rFonts w:eastAsia="Times New Roman"/>
          <w:color w:val="000000" w:themeColor="text1"/>
          <w:szCs w:val="24"/>
        </w:rPr>
        <w:t>«</w:t>
      </w:r>
      <w:r>
        <w:rPr>
          <w:rFonts w:eastAsia="Times New Roman"/>
          <w:color w:val="000000" w:themeColor="text1"/>
          <w:szCs w:val="24"/>
          <w:lang w:val="en-US"/>
        </w:rPr>
        <w:t>CISAC</w:t>
      </w:r>
      <w:r>
        <w:rPr>
          <w:rFonts w:eastAsia="Times New Roman"/>
          <w:color w:val="000000" w:themeColor="text1"/>
          <w:szCs w:val="24"/>
        </w:rPr>
        <w:t>»</w:t>
      </w:r>
      <w:r>
        <w:rPr>
          <w:rFonts w:eastAsia="Times New Roman"/>
          <w:color w:val="000000" w:themeColor="text1"/>
          <w:szCs w:val="24"/>
        </w:rPr>
        <w:t xml:space="preserve"> και των επαγγελματικών της κανόνων. Το διοικητικό συμβούλιο της </w:t>
      </w:r>
      <w:r>
        <w:rPr>
          <w:rFonts w:eastAsia="Times New Roman"/>
          <w:color w:val="000000" w:themeColor="text1"/>
          <w:szCs w:val="24"/>
        </w:rPr>
        <w:t>«</w:t>
      </w:r>
      <w:r>
        <w:rPr>
          <w:rFonts w:eastAsia="Times New Roman"/>
          <w:color w:val="000000" w:themeColor="text1"/>
          <w:szCs w:val="24"/>
          <w:lang w:val="en-US"/>
        </w:rPr>
        <w:t>CISAC</w:t>
      </w:r>
      <w:r>
        <w:rPr>
          <w:rFonts w:eastAsia="Times New Roman"/>
          <w:color w:val="000000" w:themeColor="text1"/>
          <w:szCs w:val="24"/>
        </w:rPr>
        <w:t>»</w:t>
      </w:r>
      <w:r>
        <w:rPr>
          <w:rFonts w:eastAsia="Times New Roman"/>
          <w:color w:val="000000" w:themeColor="text1"/>
          <w:szCs w:val="24"/>
        </w:rPr>
        <w:t xml:space="preserve"> αξιολογε</w:t>
      </w:r>
      <w:r>
        <w:rPr>
          <w:rFonts w:eastAsia="Times New Roman"/>
          <w:color w:val="000000" w:themeColor="text1"/>
          <w:szCs w:val="24"/>
        </w:rPr>
        <w:t xml:space="preserve">ί, επίσης, νέα μέτρα για να αντιμετωπίσει τα ευρήματα του πρόσφατου κρατικού οικονομικού ελέγχου του πορίσματος για την ΑΕΠΙ. Αυτά θα μπορούσαν να περιλαμβάνουν, μάλιστα, κυρώσεις όπως η αποβολή της ΑΕΠΙ από μέλος της </w:t>
      </w:r>
      <w:r>
        <w:rPr>
          <w:rFonts w:eastAsia="Times New Roman"/>
          <w:color w:val="000000" w:themeColor="text1"/>
          <w:szCs w:val="24"/>
        </w:rPr>
        <w:t>«</w:t>
      </w:r>
      <w:r>
        <w:rPr>
          <w:rFonts w:eastAsia="Times New Roman"/>
          <w:color w:val="000000" w:themeColor="text1"/>
          <w:szCs w:val="24"/>
          <w:lang w:val="en-US"/>
        </w:rPr>
        <w:t>CISAC</w:t>
      </w:r>
      <w:r>
        <w:rPr>
          <w:rFonts w:eastAsia="Times New Roman"/>
          <w:color w:val="000000" w:themeColor="text1"/>
          <w:szCs w:val="24"/>
        </w:rPr>
        <w:t>»</w:t>
      </w:r>
      <w:r>
        <w:rPr>
          <w:rFonts w:eastAsia="Times New Roman"/>
          <w:color w:val="000000" w:themeColor="text1"/>
          <w:szCs w:val="24"/>
        </w:rPr>
        <w:t xml:space="preserve"> και της </w:t>
      </w:r>
      <w:r>
        <w:rPr>
          <w:rFonts w:eastAsia="Times New Roman"/>
          <w:color w:val="000000" w:themeColor="text1"/>
          <w:szCs w:val="24"/>
        </w:rPr>
        <w:t>«</w:t>
      </w:r>
      <w:r>
        <w:rPr>
          <w:rFonts w:eastAsia="Times New Roman"/>
          <w:color w:val="000000" w:themeColor="text1"/>
          <w:szCs w:val="24"/>
          <w:lang w:val="en-US"/>
        </w:rPr>
        <w:t>GESAC</w:t>
      </w:r>
      <w:r>
        <w:rPr>
          <w:rFonts w:eastAsia="Times New Roman"/>
          <w:color w:val="000000" w:themeColor="text1"/>
          <w:szCs w:val="24"/>
        </w:rPr>
        <w:t>»</w:t>
      </w:r>
      <w:r>
        <w:rPr>
          <w:rFonts w:eastAsia="Times New Roman"/>
          <w:color w:val="000000" w:themeColor="text1"/>
          <w:szCs w:val="24"/>
        </w:rPr>
        <w:t>.</w:t>
      </w:r>
    </w:p>
    <w:p w14:paraId="4CED924B"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Οι απόψεις, λ</w:t>
      </w:r>
      <w:r>
        <w:rPr>
          <w:rFonts w:eastAsia="Times New Roman"/>
          <w:color w:val="000000" w:themeColor="text1"/>
          <w:szCs w:val="24"/>
        </w:rPr>
        <w:t xml:space="preserve">οιπόν, των διοικητικών συμβουλίων των δύο αυτών φορέων αναπτύχθηκαν σε μια επιστολή η οποία εστάλη στη διοίκηση της ΑΕΠΙ, εκφράζοντας σοβαρές ανησυχίες για αυτήν την κατάσταση μεταξύ της κοινότητας των </w:t>
      </w:r>
      <w:r>
        <w:rPr>
          <w:rFonts w:eastAsia="Times New Roman"/>
          <w:color w:val="000000" w:themeColor="text1"/>
          <w:szCs w:val="24"/>
        </w:rPr>
        <w:t>ο</w:t>
      </w:r>
      <w:r>
        <w:rPr>
          <w:rFonts w:eastAsia="Times New Roman"/>
          <w:color w:val="000000" w:themeColor="text1"/>
          <w:szCs w:val="24"/>
        </w:rPr>
        <w:t xml:space="preserve">ργανισμών </w:t>
      </w:r>
      <w:r>
        <w:rPr>
          <w:rFonts w:eastAsia="Times New Roman"/>
          <w:color w:val="000000" w:themeColor="text1"/>
          <w:szCs w:val="24"/>
        </w:rPr>
        <w:t>σ</w:t>
      </w:r>
      <w:r>
        <w:rPr>
          <w:rFonts w:eastAsia="Times New Roman"/>
          <w:color w:val="000000" w:themeColor="text1"/>
          <w:szCs w:val="24"/>
        </w:rPr>
        <w:t xml:space="preserve">υλλογικής </w:t>
      </w:r>
      <w:r>
        <w:rPr>
          <w:rFonts w:eastAsia="Times New Roman"/>
          <w:color w:val="000000" w:themeColor="text1"/>
          <w:szCs w:val="24"/>
        </w:rPr>
        <w:t>δ</w:t>
      </w:r>
      <w:r>
        <w:rPr>
          <w:rFonts w:eastAsia="Times New Roman"/>
          <w:color w:val="000000" w:themeColor="text1"/>
          <w:szCs w:val="24"/>
        </w:rPr>
        <w:t xml:space="preserve">ιαχείρισης </w:t>
      </w:r>
      <w:r>
        <w:rPr>
          <w:rFonts w:eastAsia="Times New Roman"/>
          <w:color w:val="000000" w:themeColor="text1"/>
          <w:szCs w:val="24"/>
        </w:rPr>
        <w:t>δ</w:t>
      </w:r>
      <w:r>
        <w:rPr>
          <w:rFonts w:eastAsia="Times New Roman"/>
          <w:color w:val="000000" w:themeColor="text1"/>
          <w:szCs w:val="24"/>
        </w:rPr>
        <w:t>ημιουργών σε όλον τ</w:t>
      </w:r>
      <w:r>
        <w:rPr>
          <w:rFonts w:eastAsia="Times New Roman"/>
          <w:color w:val="000000" w:themeColor="text1"/>
          <w:szCs w:val="24"/>
        </w:rPr>
        <w:t xml:space="preserve">ον κόσμο. Οι φορείς αυτοί διερευνούν διάφορους τρόπους, προκειμένου να εξασφαλίσουν ότι οι δημιουργοί στην Ελλάδα θα καταλήξουν με έναν διαφανή </w:t>
      </w:r>
      <w:r>
        <w:rPr>
          <w:rFonts w:eastAsia="Times New Roman"/>
          <w:color w:val="000000" w:themeColor="text1"/>
          <w:szCs w:val="24"/>
        </w:rPr>
        <w:t>ο</w:t>
      </w:r>
      <w:r>
        <w:rPr>
          <w:rFonts w:eastAsia="Times New Roman"/>
          <w:color w:val="000000" w:themeColor="text1"/>
          <w:szCs w:val="24"/>
        </w:rPr>
        <w:t xml:space="preserve">ργανισμό </w:t>
      </w:r>
      <w:r>
        <w:rPr>
          <w:rFonts w:eastAsia="Times New Roman"/>
          <w:color w:val="000000" w:themeColor="text1"/>
          <w:szCs w:val="24"/>
        </w:rPr>
        <w:t>σ</w:t>
      </w:r>
      <w:r>
        <w:rPr>
          <w:rFonts w:eastAsia="Times New Roman"/>
          <w:color w:val="000000" w:themeColor="text1"/>
          <w:szCs w:val="24"/>
        </w:rPr>
        <w:t xml:space="preserve">υλλογικής </w:t>
      </w:r>
      <w:r>
        <w:rPr>
          <w:rFonts w:eastAsia="Times New Roman"/>
          <w:color w:val="000000" w:themeColor="text1"/>
          <w:szCs w:val="24"/>
        </w:rPr>
        <w:t>δ</w:t>
      </w:r>
      <w:r>
        <w:rPr>
          <w:rFonts w:eastAsia="Times New Roman"/>
          <w:color w:val="000000" w:themeColor="text1"/>
          <w:szCs w:val="24"/>
        </w:rPr>
        <w:t>ιαχείρισης, τον οποίο θα ελέγχουν με κατάλληλη εποπτεία και στον οποίο τα δικαιώματα που ε</w:t>
      </w:r>
      <w:r>
        <w:rPr>
          <w:rFonts w:eastAsia="Times New Roman"/>
          <w:color w:val="000000" w:themeColor="text1"/>
          <w:szCs w:val="24"/>
        </w:rPr>
        <w:t>ισπράττονται θα καταλήγουν στους δημιουργούς, οι οποίοι και τα δικαιούνται.</w:t>
      </w:r>
    </w:p>
    <w:p w14:paraId="4CED924C"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Εδώ, όμως, έχουμε αρκετές αντιρρήσεις σε σχέση με την τροπολογία που κατατέθηκε. Αναφέρεται στην αιτιολογική έκθεση ότι ο προσωρινός </w:t>
      </w:r>
      <w:r>
        <w:rPr>
          <w:rFonts w:eastAsia="Times New Roman"/>
          <w:color w:val="000000" w:themeColor="text1"/>
          <w:szCs w:val="24"/>
        </w:rPr>
        <w:t>ε</w:t>
      </w:r>
      <w:r>
        <w:rPr>
          <w:rFonts w:eastAsia="Times New Roman"/>
          <w:color w:val="000000" w:themeColor="text1"/>
          <w:szCs w:val="24"/>
        </w:rPr>
        <w:t xml:space="preserve">πίτροπος αναλαμβάνει την ομαλή είσπραξη από </w:t>
      </w:r>
      <w:r>
        <w:rPr>
          <w:rFonts w:eastAsia="Times New Roman"/>
          <w:color w:val="000000" w:themeColor="text1"/>
          <w:szCs w:val="24"/>
        </w:rPr>
        <w:t>τους χρήστες και την απόδοση προς τους δικαιούχους των ποσών που οι τελευταίοι εισπράττουν. Πώς διασφαλίζεται αυτό, κυρία Υπουργέ;</w:t>
      </w:r>
    </w:p>
    <w:p w14:paraId="4CED924D"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Επίσης, αναφέρει στη σελίδα 3 ότι ο προσωρινός επίτροπος επεμβαίνει αποφασιστικώς ακυρώνοντας κάθε πράξη ή α</w:t>
      </w:r>
      <w:r>
        <w:rPr>
          <w:rFonts w:eastAsia="Times New Roman"/>
          <w:color w:val="000000" w:themeColor="text1"/>
          <w:szCs w:val="24"/>
        </w:rPr>
        <w:lastRenderedPageBreak/>
        <w:t>πόφαση της διοίκη</w:t>
      </w:r>
      <w:r>
        <w:rPr>
          <w:rFonts w:eastAsia="Times New Roman"/>
          <w:color w:val="000000" w:themeColor="text1"/>
          <w:szCs w:val="24"/>
        </w:rPr>
        <w:t xml:space="preserve">σης,  κάτι το οποίο είναι απαραίτητο προκειμένου να μη χειροτερεύσει η οικονομική θέση του </w:t>
      </w:r>
      <w:r>
        <w:rPr>
          <w:rFonts w:eastAsia="Times New Roman"/>
          <w:color w:val="000000" w:themeColor="text1"/>
          <w:szCs w:val="24"/>
        </w:rPr>
        <w:t>ο</w:t>
      </w:r>
      <w:r>
        <w:rPr>
          <w:rFonts w:eastAsia="Times New Roman"/>
          <w:color w:val="000000" w:themeColor="text1"/>
          <w:szCs w:val="24"/>
        </w:rPr>
        <w:t xml:space="preserve">ργανισμού ή διακοπεί η λειτουργία του. Δηλαδή θα «κόβει» και θα «ράβει» όπως θέλει. Έχει όλες τις αρμοδιότητες. Θα είναι ένας υπουργός, κατ’ </w:t>
      </w:r>
      <w:proofErr w:type="spellStart"/>
      <w:r>
        <w:rPr>
          <w:rFonts w:eastAsia="Times New Roman"/>
          <w:color w:val="000000" w:themeColor="text1"/>
          <w:szCs w:val="24"/>
        </w:rPr>
        <w:t>ουσίαν</w:t>
      </w:r>
      <w:proofErr w:type="spellEnd"/>
      <w:r>
        <w:rPr>
          <w:rFonts w:eastAsia="Times New Roman"/>
          <w:color w:val="000000" w:themeColor="text1"/>
          <w:szCs w:val="24"/>
        </w:rPr>
        <w:t>.</w:t>
      </w:r>
    </w:p>
    <w:p w14:paraId="4CED924E"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Ο προσωρινός επ</w:t>
      </w:r>
      <w:r>
        <w:rPr>
          <w:rFonts w:eastAsia="Times New Roman"/>
          <w:color w:val="000000" w:themeColor="text1"/>
          <w:szCs w:val="24"/>
        </w:rPr>
        <w:t>ίτροπος, επίσης, θα επιλέγεται από τον Υπουργό Πολιτισμού. Γράφει από κάτω ποια θα έπρεπε να είναι τα κριτήρια για να γίνει η πρόσληψή του. Εδώ, όμως, πιστεύουμε ότι θα μας προκύψει ένας ακόμα Καρανίκας, ο οποίος θα έχει μάλιστα την ευχέρεια να προσλαμβάνε</w:t>
      </w:r>
      <w:r>
        <w:rPr>
          <w:rFonts w:eastAsia="Times New Roman"/>
          <w:color w:val="000000" w:themeColor="text1"/>
          <w:szCs w:val="24"/>
        </w:rPr>
        <w:t>ι όχι μόνο βοηθητικό προσωπικό για την υποβοήθηση του έργου του, αλλά και εξωτερικούς νομικούς ή οικονομικούς συμβούλους.</w:t>
      </w:r>
    </w:p>
    <w:p w14:paraId="4CED924F" w14:textId="77777777" w:rsidR="00807BFC" w:rsidRDefault="003B0973">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Με την παρούσα, λοιπόν, τροπολογία το αρμόδιο Υπουργείο επιχειρεί να επιλύσει τα προβλήματα, όπως ανέφερα και πριν, που έχουν δημιουργ</w:t>
      </w:r>
      <w:r>
        <w:rPr>
          <w:rFonts w:eastAsia="Times New Roman"/>
          <w:color w:val="000000" w:themeColor="text1"/>
          <w:szCs w:val="24"/>
        </w:rPr>
        <w:t>ηθεί αναφορικά με το προβληματικό καθεστώς είσπραξης δικαιωμάτων των δημιουργών. Ο νομοθετικός τραγέλαφος που έχει δημιουργηθεί με τη διαχρονική συνεργασία των εκάστοτε Υπουργών Πολιτισμ</w:t>
      </w:r>
      <w:r>
        <w:rPr>
          <w:rFonts w:eastAsia="Times New Roman"/>
          <w:color w:val="000000" w:themeColor="text1"/>
          <w:szCs w:val="24"/>
        </w:rPr>
        <w:t>ού</w:t>
      </w:r>
      <w:r>
        <w:rPr>
          <w:rFonts w:eastAsia="Times New Roman"/>
          <w:color w:val="000000" w:themeColor="text1"/>
          <w:szCs w:val="24"/>
        </w:rPr>
        <w:t xml:space="preserve"> και μερικών φερόμενων ως δημιουργών και δισκογραφικών εταιρειών, ώσ</w:t>
      </w:r>
      <w:r>
        <w:rPr>
          <w:rFonts w:eastAsia="Times New Roman"/>
          <w:color w:val="000000" w:themeColor="text1"/>
          <w:szCs w:val="24"/>
        </w:rPr>
        <w:t xml:space="preserve">τε να καταληστεύονται από ανύπαρκτους ελεγκτές του ΑΕΠΙ τα χρήματα </w:t>
      </w:r>
      <w:r>
        <w:rPr>
          <w:rFonts w:eastAsia="Times New Roman"/>
          <w:color w:val="000000" w:themeColor="text1"/>
          <w:szCs w:val="24"/>
        </w:rPr>
        <w:lastRenderedPageBreak/>
        <w:t>κάθε λογής επιχειρήσεων, από αναψυκτήρια μέχρι και περίπτερα, και να καταλήγουν σε υπαρκτές τσέπες, πρέπει τέλος πάντων να λάβει τέλος.</w:t>
      </w:r>
    </w:p>
    <w:p w14:paraId="4CED9250"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Ο </w:t>
      </w:r>
      <w:r>
        <w:rPr>
          <w:rFonts w:eastAsia="Times New Roman"/>
          <w:szCs w:val="24"/>
        </w:rPr>
        <w:t>ε</w:t>
      </w:r>
      <w:r>
        <w:rPr>
          <w:rFonts w:eastAsia="Times New Roman"/>
          <w:szCs w:val="24"/>
        </w:rPr>
        <w:t xml:space="preserve">θνικός, λοιπόν, </w:t>
      </w:r>
      <w:r>
        <w:rPr>
          <w:rFonts w:eastAsia="Times New Roman"/>
          <w:szCs w:val="24"/>
        </w:rPr>
        <w:t>ο</w:t>
      </w:r>
      <w:r>
        <w:rPr>
          <w:rFonts w:eastAsia="Times New Roman"/>
          <w:szCs w:val="24"/>
        </w:rPr>
        <w:t xml:space="preserve">ργανισμός </w:t>
      </w:r>
      <w:r>
        <w:rPr>
          <w:rFonts w:eastAsia="Times New Roman"/>
          <w:szCs w:val="24"/>
        </w:rPr>
        <w:t>σ</w:t>
      </w:r>
      <w:r>
        <w:rPr>
          <w:rFonts w:eastAsia="Times New Roman"/>
          <w:szCs w:val="24"/>
        </w:rPr>
        <w:t xml:space="preserve">υλλογικής </w:t>
      </w:r>
      <w:r>
        <w:rPr>
          <w:rFonts w:eastAsia="Times New Roman"/>
          <w:szCs w:val="24"/>
        </w:rPr>
        <w:t>δ</w:t>
      </w:r>
      <w:r>
        <w:rPr>
          <w:rFonts w:eastAsia="Times New Roman"/>
          <w:szCs w:val="24"/>
        </w:rPr>
        <w:t>ιαχείρισης,</w:t>
      </w:r>
      <w:r>
        <w:rPr>
          <w:rFonts w:eastAsia="Times New Roman"/>
          <w:szCs w:val="24"/>
        </w:rPr>
        <w:t xml:space="preserve"> η ΑΕΠΙ, έχει καταστεί ιδιαιτέρως προβληματικός και είναι γεγονός ότι πρέπει να επανεξεταστεί το νομοθετικό πλαίσιο</w:t>
      </w:r>
      <w:r>
        <w:rPr>
          <w:rFonts w:eastAsia="Times New Roman"/>
          <w:szCs w:val="24"/>
        </w:rPr>
        <w:t>,</w:t>
      </w:r>
      <w:r>
        <w:rPr>
          <w:rFonts w:eastAsia="Times New Roman"/>
          <w:szCs w:val="24"/>
        </w:rPr>
        <w:t xml:space="preserve"> που ρυθμίζει τη λειτουργία του. Είναι σαφές, όμως, ότι με τέτοιου είδους τροπολογίες που προτάσσουν ως λύσεις των σχετικών προβλημάτων τους</w:t>
      </w:r>
      <w:r>
        <w:rPr>
          <w:rFonts w:eastAsia="Times New Roman"/>
          <w:szCs w:val="24"/>
        </w:rPr>
        <w:t xml:space="preserve"> διορισμούς -όπως ανέφερα και πριν- προσωρινών επιτρόπων και λοιπού βοηθητικού προσωπικού με απροσδιόριστο το ύψος των αμοιβών τους, δεν θα επιλυθούν τα προβλήματα. Ήδη, όπως ανέφερα πριν η </w:t>
      </w:r>
      <w:r>
        <w:rPr>
          <w:rFonts w:eastAsia="Times New Roman"/>
          <w:szCs w:val="24"/>
        </w:rPr>
        <w:t>«</w:t>
      </w:r>
      <w:r>
        <w:rPr>
          <w:rFonts w:eastAsia="Times New Roman"/>
          <w:szCs w:val="24"/>
          <w:lang w:val="en-US"/>
        </w:rPr>
        <w:t>CISAC</w:t>
      </w:r>
      <w:r>
        <w:rPr>
          <w:rFonts w:eastAsia="Times New Roman"/>
          <w:szCs w:val="24"/>
        </w:rPr>
        <w:t>»</w:t>
      </w:r>
      <w:r>
        <w:rPr>
          <w:rFonts w:eastAsia="Times New Roman"/>
          <w:szCs w:val="24"/>
        </w:rPr>
        <w:t xml:space="preserve">, ο παγκόσμιος οργανισμός, και η </w:t>
      </w:r>
      <w:r>
        <w:rPr>
          <w:rFonts w:eastAsia="Times New Roman"/>
          <w:szCs w:val="24"/>
        </w:rPr>
        <w:t>«</w:t>
      </w:r>
      <w:r>
        <w:rPr>
          <w:rFonts w:eastAsia="Times New Roman"/>
          <w:szCs w:val="24"/>
          <w:lang w:val="en-US"/>
        </w:rPr>
        <w:t>GESAC</w:t>
      </w:r>
      <w:r>
        <w:rPr>
          <w:rFonts w:eastAsia="Times New Roman"/>
          <w:szCs w:val="24"/>
        </w:rPr>
        <w:t>»</w:t>
      </w:r>
      <w:r>
        <w:rPr>
          <w:rFonts w:eastAsia="Times New Roman"/>
          <w:szCs w:val="24"/>
        </w:rPr>
        <w:t>, ο ευρωπαϊκός οργα</w:t>
      </w:r>
      <w:r>
        <w:rPr>
          <w:rFonts w:eastAsia="Times New Roman"/>
          <w:szCs w:val="24"/>
        </w:rPr>
        <w:t>νισμός, έχουν εντείνει τις προσπάθειές τους, αλλά δεν υπάρχει φως στο τούνελ.</w:t>
      </w:r>
    </w:p>
    <w:p w14:paraId="4CED9251"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Η θέση της Χρυσής Αυγής σε ό,τι έχει να κάνει με την ΑΕΠΙ είναι πάγια. Δεν θα πρέπει οι κάτοικοι των χωριών κάτω των τριών χιλιάδων κατοίκων να πληρώνουν και να επιβαρύνονται με </w:t>
      </w:r>
      <w:r>
        <w:rPr>
          <w:rFonts w:eastAsia="Times New Roman"/>
          <w:szCs w:val="24"/>
        </w:rPr>
        <w:t xml:space="preserve">επιπλέον εισφορές. Συν το ότι πρόσφατα πέρασε νομοσχέδιο και ίσχυσε από την πρώτη του μηνός, σύμφωνα με το οποίο αυτά τα </w:t>
      </w:r>
      <w:r>
        <w:rPr>
          <w:rFonts w:eastAsia="Times New Roman"/>
          <w:szCs w:val="24"/>
        </w:rPr>
        <w:lastRenderedPageBreak/>
        <w:t>χωριά έχουν επιβαρυνθεί και με επιπλέον ασφαλιστικές εισφορές, έχουν επιβαρυνθεί με επιπλέον φόρους. Κοιτάξτε να νομοθετείτε όπως πρέπε</w:t>
      </w:r>
      <w:r>
        <w:rPr>
          <w:rFonts w:eastAsia="Times New Roman"/>
          <w:szCs w:val="24"/>
        </w:rPr>
        <w:t>ι για τον ελληνικό λαό.</w:t>
      </w:r>
    </w:p>
    <w:p w14:paraId="4CED9252" w14:textId="77777777" w:rsidR="00807BFC" w:rsidRDefault="003B0973">
      <w:pPr>
        <w:spacing w:line="600" w:lineRule="auto"/>
        <w:ind w:firstLine="720"/>
        <w:contextualSpacing/>
        <w:jc w:val="both"/>
        <w:rPr>
          <w:rFonts w:eastAsia="Times New Roman"/>
          <w:szCs w:val="24"/>
        </w:rPr>
      </w:pPr>
      <w:r>
        <w:rPr>
          <w:rFonts w:eastAsia="Times New Roman"/>
          <w:szCs w:val="24"/>
        </w:rPr>
        <w:t>Ευχαριστώ.</w:t>
      </w:r>
    </w:p>
    <w:p w14:paraId="4CED9253" w14:textId="77777777" w:rsidR="00807BFC" w:rsidRDefault="003B0973">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για τη διαχείριση του χρόνου εκ μέρους σας.</w:t>
      </w:r>
    </w:p>
    <w:p w14:paraId="4CED9254" w14:textId="77777777" w:rsidR="00807BFC" w:rsidRDefault="003B0973">
      <w:pPr>
        <w:spacing w:line="600" w:lineRule="auto"/>
        <w:ind w:firstLine="720"/>
        <w:contextualSpacing/>
        <w:jc w:val="both"/>
        <w:rPr>
          <w:rFonts w:eastAsia="Times New Roman"/>
        </w:rPr>
      </w:pPr>
      <w:r>
        <w:rPr>
          <w:rFonts w:eastAsia="Times New Roman"/>
        </w:rPr>
        <w:t>Κυρίες και κύριοι συνάδελφοι, έχω την τιμή να ανακοινώσω στο Σώμα ότι τη συνεδρίασή μας παρακολουθούν από τα άνω δυτικά θεωρεία, αφού π</w:t>
      </w:r>
      <w:r>
        <w:rPr>
          <w:rFonts w:eastAsia="Times New Roman"/>
        </w:rPr>
        <w:t>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μέλη από το Σώμα Ελλήνων Οδηγών Δράμας.</w:t>
      </w:r>
    </w:p>
    <w:p w14:paraId="4CED9255" w14:textId="77777777" w:rsidR="00807BFC" w:rsidRDefault="003B0973">
      <w:pPr>
        <w:spacing w:line="600" w:lineRule="auto"/>
        <w:ind w:left="360" w:firstLine="360"/>
        <w:contextualSpacing/>
        <w:jc w:val="both"/>
        <w:rPr>
          <w:rFonts w:eastAsia="Times New Roman"/>
        </w:rPr>
      </w:pPr>
      <w:r>
        <w:rPr>
          <w:rFonts w:eastAsia="Times New Roman"/>
        </w:rPr>
        <w:t xml:space="preserve">Η Βουλή τούς καλωσορίζει. </w:t>
      </w:r>
    </w:p>
    <w:p w14:paraId="4CED9256" w14:textId="77777777" w:rsidR="00807BFC" w:rsidRDefault="003B0973">
      <w:pPr>
        <w:spacing w:line="600" w:lineRule="auto"/>
        <w:ind w:left="360"/>
        <w:contextualSpacing/>
        <w:jc w:val="center"/>
        <w:rPr>
          <w:rFonts w:eastAsia="Times New Roman"/>
        </w:rPr>
      </w:pPr>
      <w:r>
        <w:rPr>
          <w:rFonts w:eastAsia="Times New Roman"/>
        </w:rPr>
        <w:t>(Χειροκροτήμα</w:t>
      </w:r>
      <w:r>
        <w:rPr>
          <w:rFonts w:eastAsia="Times New Roman"/>
        </w:rPr>
        <w:t>τα απ’ όλες τις πτέρυγες της Βουλής)</w:t>
      </w:r>
    </w:p>
    <w:p w14:paraId="4CED9257"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Σαρακιώτης</w:t>
      </w:r>
      <w:proofErr w:type="spellEnd"/>
      <w:r>
        <w:rPr>
          <w:rFonts w:eastAsia="Times New Roman"/>
          <w:szCs w:val="24"/>
        </w:rPr>
        <w:t xml:space="preserve"> από τον ΣΥΡΙΖΑ.</w:t>
      </w:r>
    </w:p>
    <w:p w14:paraId="4CED9258" w14:textId="77777777" w:rsidR="00807BFC" w:rsidRDefault="003B0973">
      <w:pPr>
        <w:spacing w:line="600" w:lineRule="auto"/>
        <w:ind w:firstLine="720"/>
        <w:contextualSpacing/>
        <w:jc w:val="both"/>
        <w:rPr>
          <w:rFonts w:eastAsia="Times New Roman"/>
          <w:szCs w:val="24"/>
        </w:rPr>
      </w:pPr>
      <w:r>
        <w:rPr>
          <w:rFonts w:eastAsia="Times New Roman"/>
          <w:b/>
          <w:szCs w:val="24"/>
        </w:rPr>
        <w:t>ΙΩΑΝΝΗΣ ΣΑΡΑΚΙΩΤΗΣ:</w:t>
      </w:r>
      <w:r>
        <w:rPr>
          <w:rFonts w:eastAsia="Times New Roman"/>
          <w:szCs w:val="24"/>
        </w:rPr>
        <w:t xml:space="preserve"> Κύριε Πρόεδρε, κυρία Υπουργέ, κυρίες και κύριοι συνάδελφοι, καλούμαστε σήμερα να συζητήσουμε επί του πρώτου σχεδίου νόμου του Υπουργείου Ψηφιακής Πολιτικής, Τηλεπικοινωνιών και Ενημέρωσης. Αρχικά </w:t>
      </w:r>
      <w:r>
        <w:rPr>
          <w:rFonts w:eastAsia="Times New Roman"/>
          <w:szCs w:val="24"/>
        </w:rPr>
        <w:lastRenderedPageBreak/>
        <w:t xml:space="preserve">επιτρέψτε μου να υπογραμμίσω τη σημασία της ύπαρξης του εν </w:t>
      </w:r>
      <w:r>
        <w:rPr>
          <w:rFonts w:eastAsia="Times New Roman"/>
          <w:szCs w:val="24"/>
        </w:rPr>
        <w:t>λόγω Υπουργείου, η ίδρυση του οποίου ήλθε να καλύψει ένα κενό δεκαετιών. Οι κυβερνήσεις της Μεταπολίτευσης συνήθιζαν να δίνουν «δωράκια», τα οποία πληρώνει σήμερα ο ελληνικός λαός, φροντίζοντας πάντοτε για τη προχειρότητα και την απουσία θεσμικού πλαισίου,</w:t>
      </w:r>
      <w:r>
        <w:rPr>
          <w:rFonts w:eastAsia="Times New Roman"/>
          <w:szCs w:val="24"/>
        </w:rPr>
        <w:t xml:space="preserve"> ώστε η ευθύνη να περιστρέφεται σε χαμηλόβαθμα στελέχη οργανισμών και να μη φθάνει ποτέ σε πολιτικά πρόσωπα.</w:t>
      </w:r>
    </w:p>
    <w:p w14:paraId="4CED9259"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Χαρακτηριστικό παράδειγμα αποτέλεσε η </w:t>
      </w:r>
      <w:proofErr w:type="spellStart"/>
      <w:r>
        <w:rPr>
          <w:rFonts w:eastAsia="Times New Roman"/>
          <w:szCs w:val="24"/>
        </w:rPr>
        <w:t>ψηφιοποίηση</w:t>
      </w:r>
      <w:proofErr w:type="spellEnd"/>
      <w:r>
        <w:rPr>
          <w:rFonts w:eastAsia="Times New Roman"/>
          <w:szCs w:val="24"/>
        </w:rPr>
        <w:t xml:space="preserve"> των τηλεφωνικών κέντρων του ΟΤΕ από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και την </w:t>
      </w:r>
      <w:r>
        <w:rPr>
          <w:rFonts w:eastAsia="Times New Roman"/>
          <w:szCs w:val="24"/>
        </w:rPr>
        <w:t>«</w:t>
      </w:r>
      <w:r>
        <w:rPr>
          <w:rFonts w:eastAsia="Times New Roman"/>
          <w:szCs w:val="24"/>
          <w:lang w:val="en-US"/>
        </w:rPr>
        <w:t>INTRACOM</w:t>
      </w:r>
      <w:r>
        <w:rPr>
          <w:rFonts w:eastAsia="Times New Roman"/>
          <w:szCs w:val="24"/>
        </w:rPr>
        <w:t>»</w:t>
      </w:r>
      <w:r>
        <w:rPr>
          <w:rFonts w:eastAsia="Times New Roman"/>
          <w:szCs w:val="24"/>
        </w:rPr>
        <w:t>, μεταξύ του 1990 και του 1997</w:t>
      </w:r>
      <w:r>
        <w:rPr>
          <w:rFonts w:eastAsia="Times New Roman"/>
          <w:szCs w:val="24"/>
        </w:rPr>
        <w:t>. Η σύσταση του Υπουργείου, λοιπόν, ήλθε να διασφαλίσει ότι πλέον οι αρμοδιότητες για την κατανομή της κατά γενική ομολογία ακριβής ψηφιακής «πίτας» είναι συγκεκριμένες, ενώ και οι πρωτοβουλίες λαμβάνουν χώρα με μεθοδολογία συγκροτημένη και σύγχρονη.</w:t>
      </w:r>
    </w:p>
    <w:p w14:paraId="4CED925A" w14:textId="77777777" w:rsidR="00807BFC" w:rsidRDefault="003B0973">
      <w:pPr>
        <w:spacing w:line="600" w:lineRule="auto"/>
        <w:ind w:firstLine="720"/>
        <w:contextualSpacing/>
        <w:jc w:val="both"/>
        <w:rPr>
          <w:rFonts w:eastAsia="Times New Roman"/>
          <w:szCs w:val="24"/>
        </w:rPr>
      </w:pPr>
      <w:r>
        <w:rPr>
          <w:rFonts w:eastAsia="Times New Roman"/>
          <w:szCs w:val="24"/>
        </w:rPr>
        <w:t>Το πα</w:t>
      </w:r>
      <w:r>
        <w:rPr>
          <w:rFonts w:eastAsia="Times New Roman"/>
          <w:szCs w:val="24"/>
        </w:rPr>
        <w:t xml:space="preserve">ρόν σχέδιο νόμου βάζει δυναμικά την Ελλάδα στον ευρωπαϊκό ψηφιακό χάρτη με την ενσωμάτωση της ευρωπαϊκής </w:t>
      </w:r>
      <w:r>
        <w:rPr>
          <w:rFonts w:eastAsia="Times New Roman"/>
          <w:szCs w:val="24"/>
        </w:rPr>
        <w:t>ο</w:t>
      </w:r>
      <w:r>
        <w:rPr>
          <w:rFonts w:eastAsia="Times New Roman"/>
          <w:szCs w:val="24"/>
        </w:rPr>
        <w:t>δηγίας στο ελληνικό δίκαιο, ενώ δεν στέκεται μόνο εκεί. Εισάγει όλες τις αναγκαίες κανονιστικές πράξεις, προκειμένου όσα προ</w:t>
      </w:r>
      <w:r>
        <w:rPr>
          <w:rFonts w:eastAsia="Times New Roman"/>
          <w:szCs w:val="24"/>
        </w:rPr>
        <w:lastRenderedPageBreak/>
        <w:t xml:space="preserve">βλέπονται στην </w:t>
      </w:r>
      <w:r>
        <w:rPr>
          <w:rFonts w:eastAsia="Times New Roman"/>
          <w:szCs w:val="24"/>
        </w:rPr>
        <w:t>ο</w:t>
      </w:r>
      <w:r>
        <w:rPr>
          <w:rFonts w:eastAsia="Times New Roman"/>
          <w:szCs w:val="24"/>
        </w:rPr>
        <w:t>δηγία ως γ</w:t>
      </w:r>
      <w:r>
        <w:rPr>
          <w:rFonts w:eastAsia="Times New Roman"/>
          <w:szCs w:val="24"/>
        </w:rPr>
        <w:t xml:space="preserve">ενικές κατευθύνσεις να καταστούν αμέσως και πλήρως υλοποιήσιμα και λειτουργικά. Το </w:t>
      </w:r>
      <w:proofErr w:type="spellStart"/>
      <w:r>
        <w:rPr>
          <w:rFonts w:eastAsia="Times New Roman"/>
          <w:szCs w:val="24"/>
        </w:rPr>
        <w:t>διακύβευμα</w:t>
      </w:r>
      <w:proofErr w:type="spellEnd"/>
      <w:r>
        <w:rPr>
          <w:rFonts w:eastAsia="Times New Roman"/>
          <w:szCs w:val="24"/>
        </w:rPr>
        <w:t xml:space="preserve"> είναι η παροχή καλύτερης </w:t>
      </w:r>
      <w:proofErr w:type="spellStart"/>
      <w:r>
        <w:rPr>
          <w:rFonts w:eastAsia="Times New Roman"/>
          <w:szCs w:val="24"/>
        </w:rPr>
        <w:t>ευρυζωνικής</w:t>
      </w:r>
      <w:proofErr w:type="spellEnd"/>
      <w:r>
        <w:rPr>
          <w:rFonts w:eastAsia="Times New Roman"/>
          <w:szCs w:val="24"/>
        </w:rPr>
        <w:t xml:space="preserve"> κάλυψης, καθώς και η μείωση του κόστους των επενδύσεων στον τομέα της εγκατάστασης </w:t>
      </w:r>
      <w:proofErr w:type="spellStart"/>
      <w:r>
        <w:rPr>
          <w:rFonts w:eastAsia="Times New Roman"/>
          <w:szCs w:val="24"/>
        </w:rPr>
        <w:t>υψίρρυθμων</w:t>
      </w:r>
      <w:proofErr w:type="spellEnd"/>
      <w:r>
        <w:rPr>
          <w:rFonts w:eastAsia="Times New Roman"/>
          <w:szCs w:val="24"/>
        </w:rPr>
        <w:t xml:space="preserve"> δικτύων, ηλεκτρονικών επικοινων</w:t>
      </w:r>
      <w:r>
        <w:rPr>
          <w:rFonts w:eastAsia="Times New Roman"/>
          <w:szCs w:val="24"/>
        </w:rPr>
        <w:t>ιών, των γνωστών σε όλους οπτικών ινών.</w:t>
      </w:r>
    </w:p>
    <w:p w14:paraId="4CED925B"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Ο εν λόγω στόχος επιτυγχάνεται μέσω του συντονισμού των έργων του πολιτικού μηχανικού, όπως εκσκαφές, </w:t>
      </w:r>
      <w:proofErr w:type="spellStart"/>
      <w:r>
        <w:rPr>
          <w:rFonts w:eastAsia="Times New Roman"/>
          <w:szCs w:val="24"/>
        </w:rPr>
        <w:t>αδειοδοτήσεις</w:t>
      </w:r>
      <w:proofErr w:type="spellEnd"/>
      <w:r>
        <w:rPr>
          <w:rFonts w:eastAsia="Times New Roman"/>
          <w:szCs w:val="24"/>
        </w:rPr>
        <w:t>, το κόστος των οποίων είναι και το σημαντικότερο. Όπως ανέφερα και στην αρχή, αυτό που έλειπε επί σε</w:t>
      </w:r>
      <w:r>
        <w:rPr>
          <w:rFonts w:eastAsia="Times New Roman"/>
          <w:szCs w:val="24"/>
        </w:rPr>
        <w:t xml:space="preserve">ιρά ετών ήταν η επιτελική διαχείριση της ψηφιακής πολιτικής της χώρας. </w:t>
      </w:r>
    </w:p>
    <w:p w14:paraId="4CED925C" w14:textId="77777777" w:rsidR="00807BFC" w:rsidRDefault="003B0973">
      <w:pPr>
        <w:spacing w:line="600" w:lineRule="auto"/>
        <w:ind w:firstLine="720"/>
        <w:contextualSpacing/>
        <w:jc w:val="both"/>
        <w:rPr>
          <w:rFonts w:eastAsia="Times New Roman"/>
          <w:szCs w:val="24"/>
        </w:rPr>
      </w:pPr>
      <w:r>
        <w:rPr>
          <w:rFonts w:eastAsia="Times New Roman"/>
          <w:szCs w:val="24"/>
        </w:rPr>
        <w:t>Ο συντονισμός των φορέων, λοιπόν, αποτελεί το κλειδί και αυτό ακριβώς προτάσσεται από το παρόν σχέδιο νόμου. Παράπλευρα οφέλη του εν λόγω συντονισμού θα αφορούν το οικονομικό και περιβ</w:t>
      </w:r>
      <w:r>
        <w:rPr>
          <w:rFonts w:eastAsia="Times New Roman"/>
          <w:szCs w:val="24"/>
        </w:rPr>
        <w:t>αλλοντικό επίπεδο, καθώς και εκείνο της διατήρησης της κοινωνικής γαλήνης. Είναι εύλογη η αναστάτωση η οποία δημιουργείται στις τοπικές κοινωνίες με επαναλαμβανόμενα κατά περιόδους και μεγάλης διάρκειας έργα στις γειτονιές των πόλεων, ζήτημα το οποίο σήμερ</w:t>
      </w:r>
      <w:r>
        <w:rPr>
          <w:rFonts w:eastAsia="Times New Roman"/>
          <w:szCs w:val="24"/>
        </w:rPr>
        <w:t xml:space="preserve">α αντιμετωπίζεται. Πλέον, ελαχιστοποιούνται τέτοιου είδους εργασίες, ενώ υπάρχει υποχρέωση </w:t>
      </w:r>
      <w:r>
        <w:rPr>
          <w:rFonts w:eastAsia="Times New Roman"/>
          <w:szCs w:val="24"/>
        </w:rPr>
        <w:lastRenderedPageBreak/>
        <w:t xml:space="preserve">για τα νέα κτήρια να είναι εξαρχής εξοπλισμένα με την αναγκαία υλικοτεχνική υποδομή. </w:t>
      </w:r>
    </w:p>
    <w:p w14:paraId="4CED925D" w14:textId="77777777" w:rsidR="00807BFC" w:rsidRDefault="003B0973">
      <w:pPr>
        <w:spacing w:line="600" w:lineRule="auto"/>
        <w:ind w:firstLine="720"/>
        <w:contextualSpacing/>
        <w:jc w:val="both"/>
        <w:rPr>
          <w:rFonts w:eastAsia="Times New Roman"/>
          <w:szCs w:val="24"/>
        </w:rPr>
      </w:pPr>
      <w:r>
        <w:rPr>
          <w:rFonts w:eastAsia="Times New Roman"/>
          <w:szCs w:val="24"/>
        </w:rPr>
        <w:t>Το παρόν σχέδιο νόμου συνεπώς έχει πολυδιάστατη σημασία και αξία. Είναι βέβαιο ότι οι επενδύσεις στο ψηφιακό χώρο είναι ασύμφορες, ιδιαιτέρως για τον προϋπολογισμό μιας χώρας σε διαδικασία πολυετούς δημοσιονομικής προσαρμογής. Γι’ αυτόν τον λόγο καθίσταται</w:t>
      </w:r>
      <w:r>
        <w:rPr>
          <w:rFonts w:eastAsia="Times New Roman"/>
          <w:szCs w:val="24"/>
        </w:rPr>
        <w:t xml:space="preserve"> σαφές ότι τα </w:t>
      </w:r>
      <w:proofErr w:type="spellStart"/>
      <w:r>
        <w:rPr>
          <w:rFonts w:eastAsia="Times New Roman"/>
          <w:szCs w:val="24"/>
        </w:rPr>
        <w:t>υψίρρυθμα</w:t>
      </w:r>
      <w:proofErr w:type="spellEnd"/>
      <w:r>
        <w:rPr>
          <w:rFonts w:eastAsia="Times New Roman"/>
          <w:szCs w:val="24"/>
        </w:rPr>
        <w:t xml:space="preserve"> δίκτυα κατασκευάζονται από τους </w:t>
      </w:r>
      <w:proofErr w:type="spellStart"/>
      <w:r>
        <w:rPr>
          <w:rFonts w:eastAsia="Times New Roman"/>
          <w:szCs w:val="24"/>
        </w:rPr>
        <w:t>παρόχους</w:t>
      </w:r>
      <w:proofErr w:type="spellEnd"/>
      <w:r>
        <w:rPr>
          <w:rFonts w:eastAsia="Times New Roman"/>
          <w:szCs w:val="24"/>
        </w:rPr>
        <w:t xml:space="preserve"> με βάση δικά τους επενδυτικά σχέδια και δεν επιβαρύνουν τον κρατικό προϋπολογισμό. Αν και δεν θεωρούμε ότι αποτελεί είδος πολυτελείας, εντούτοις αναγνωρίζουμε την αδυναμία κρατικής χρηματοδότ</w:t>
      </w:r>
      <w:r>
        <w:rPr>
          <w:rFonts w:eastAsia="Times New Roman"/>
          <w:szCs w:val="24"/>
        </w:rPr>
        <w:t xml:space="preserve">ησης. </w:t>
      </w:r>
    </w:p>
    <w:p w14:paraId="4CED925E" w14:textId="77777777" w:rsidR="00807BFC" w:rsidRDefault="003B0973">
      <w:pPr>
        <w:spacing w:after="0" w:line="600" w:lineRule="auto"/>
        <w:ind w:firstLine="720"/>
        <w:contextualSpacing/>
        <w:jc w:val="both"/>
        <w:rPr>
          <w:rFonts w:eastAsia="Times New Roman" w:cs="Times New Roman"/>
          <w:szCs w:val="24"/>
        </w:rPr>
      </w:pPr>
      <w:r>
        <w:rPr>
          <w:rFonts w:eastAsia="Times New Roman"/>
          <w:szCs w:val="24"/>
        </w:rPr>
        <w:t xml:space="preserve">Η Κυβέρνηση, ως όφειλε, υποβοηθά τη δημιουργία ευνοϊκών συνθηκών μειωμένου κόστους, προκειμένου να καταστούν ελκυστικότερες οι επενδύσεις από πλευράς των </w:t>
      </w:r>
      <w:proofErr w:type="spellStart"/>
      <w:r>
        <w:rPr>
          <w:rFonts w:eastAsia="Times New Roman"/>
          <w:szCs w:val="24"/>
        </w:rPr>
        <w:t>παρόχων</w:t>
      </w:r>
      <w:proofErr w:type="spellEnd"/>
      <w:r>
        <w:rPr>
          <w:rFonts w:eastAsia="Times New Roman"/>
          <w:szCs w:val="24"/>
        </w:rPr>
        <w:t xml:space="preserve"> υπηρεσιών τηλεπικοινωνιών.</w:t>
      </w:r>
      <w:r>
        <w:rPr>
          <w:rFonts w:eastAsia="Times New Roman" w:cs="Times New Roman"/>
          <w:szCs w:val="24"/>
        </w:rPr>
        <w:t xml:space="preserve"> </w:t>
      </w:r>
      <w:r>
        <w:rPr>
          <w:rFonts w:eastAsia="Times New Roman" w:cs="Times New Roman"/>
          <w:szCs w:val="24"/>
        </w:rPr>
        <w:t xml:space="preserve">Σε μια εποχή που η Ελλάδα βρίσκεται σε αναζήτηση επενδύσεων </w:t>
      </w:r>
      <w:r>
        <w:rPr>
          <w:rFonts w:eastAsia="Times New Roman" w:cs="Times New Roman"/>
          <w:szCs w:val="24"/>
        </w:rPr>
        <w:t xml:space="preserve">για τη χρηματοδότηση της οικονομίας της, η καλλιέργεια ευνοϊκών συνθηκών συνιστά όχι απλά άμεση </w:t>
      </w:r>
      <w:proofErr w:type="spellStart"/>
      <w:r>
        <w:rPr>
          <w:rFonts w:eastAsia="Times New Roman" w:cs="Times New Roman"/>
          <w:szCs w:val="24"/>
        </w:rPr>
        <w:t>κ</w:t>
      </w:r>
      <w:r>
        <w:rPr>
          <w:rFonts w:eastAsia="Times New Roman" w:cs="Times New Roman"/>
          <w:szCs w:val="24"/>
        </w:rPr>
        <w:t>ανάγκη</w:t>
      </w:r>
      <w:proofErr w:type="spellEnd"/>
      <w:r>
        <w:rPr>
          <w:rFonts w:eastAsia="Times New Roman" w:cs="Times New Roman"/>
          <w:szCs w:val="24"/>
        </w:rPr>
        <w:t xml:space="preserve"> αλλά αδιαπραγμάτευτη προϋπόθεση.</w:t>
      </w:r>
    </w:p>
    <w:p w14:paraId="4CED925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Η ανάπτυξη της οικονομίας δεν μπορεί να έρθει μέσα από ευχολόγια ή ευφυολογήματα. Θα έρθει μέσα από την αναζήτηση </w:t>
      </w:r>
      <w:r>
        <w:rPr>
          <w:rFonts w:eastAsia="Times New Roman" w:cs="Times New Roman"/>
          <w:szCs w:val="24"/>
        </w:rPr>
        <w:lastRenderedPageBreak/>
        <w:t>της κ</w:t>
      </w:r>
      <w:r>
        <w:rPr>
          <w:rFonts w:eastAsia="Times New Roman" w:cs="Times New Roman"/>
          <w:szCs w:val="24"/>
        </w:rPr>
        <w:t>αινοτομίας, την είσοδο στον ευρωπαϊκό ψηφιακό χάρτη και την εύρεση των επιλογών του μέλλοντος.</w:t>
      </w:r>
    </w:p>
    <w:p w14:paraId="4CED926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Περαιτέρω, θα ήθελα να προσθέσω ότι ο συντονισμός των δράσεων απαιτεί καλή θεσμοποιημένη γνώση της πραγματικότητας. Σε αυτό, λοιπόν, συμβάλλει το Μητρώο Υποδομών</w:t>
      </w:r>
      <w:r>
        <w:rPr>
          <w:rFonts w:eastAsia="Times New Roman" w:cs="Times New Roman"/>
          <w:szCs w:val="24"/>
        </w:rPr>
        <w:t xml:space="preserve"> στο οποίο θα συμπεριληφθεί το σύνολο των εγκαταστάσεων δικτύων της ΔΕΗ, της ΕΥΠΑΔ και των τηλεπικοινωνιακών δικτύων. Παύει πλέον η ανεξέλεγκτη διέλευση πάσης φύσεως υποδομών δίχως στόχευση, δίχως έλεγχο, δίχως λογοδοσία και συχνά με επιβάρυνση των οικείων</w:t>
      </w:r>
      <w:r>
        <w:rPr>
          <w:rFonts w:eastAsia="Times New Roman" w:cs="Times New Roman"/>
          <w:szCs w:val="24"/>
        </w:rPr>
        <w:t xml:space="preserve"> Οργανισμών Τοπικής Αυτοδιοίκησης. Ο καθένας προκαλούσε ζημιές στα πεζοδρόμια και στα οδοστρώματα και η Κυβέρνηση, οι περιφέρειες και οι δήμοι δεν γνώριζαν τίποτα.</w:t>
      </w:r>
    </w:p>
    <w:p w14:paraId="4CED926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η Ελλάδα είναι ουραγός όσον αφορά τις υποδομές </w:t>
      </w:r>
      <w:proofErr w:type="spellStart"/>
      <w:r>
        <w:rPr>
          <w:rFonts w:eastAsia="Times New Roman" w:cs="Times New Roman"/>
          <w:szCs w:val="24"/>
        </w:rPr>
        <w:t>υψίρρυθμ</w:t>
      </w:r>
      <w:r>
        <w:rPr>
          <w:rFonts w:eastAsia="Times New Roman" w:cs="Times New Roman"/>
          <w:szCs w:val="24"/>
        </w:rPr>
        <w:t>ων</w:t>
      </w:r>
      <w:proofErr w:type="spellEnd"/>
      <w:r>
        <w:rPr>
          <w:rFonts w:eastAsia="Times New Roman" w:cs="Times New Roman"/>
          <w:szCs w:val="24"/>
        </w:rPr>
        <w:t xml:space="preserve"> δικτύων ηλεκτρονικών επικοινωνιών. Τολμώ να πω ότι είναι αυτοκαταστροφική πρακτική για μια χώρα η οποία βρίσκεται σε παρατεταμένη ύφεση το να μην επενδύει στις τεχνολογίες αιχμής, ιδιαίτερα αν αναλογι</w:t>
      </w:r>
      <w:r>
        <w:rPr>
          <w:rFonts w:eastAsia="Times New Roman" w:cs="Times New Roman"/>
          <w:szCs w:val="24"/>
        </w:rPr>
        <w:lastRenderedPageBreak/>
        <w:t>στεί κανείς το σπουδαίο ανθρώπινο κεφάλαιο το οποίο δ</w:t>
      </w:r>
      <w:r>
        <w:rPr>
          <w:rFonts w:eastAsia="Times New Roman" w:cs="Times New Roman"/>
          <w:szCs w:val="24"/>
        </w:rPr>
        <w:t>ιαθέτουμε και μέρος του οποίου συχνά δυστυχώς αναζητά την τύχη του στο εξωτερικό.</w:t>
      </w:r>
    </w:p>
    <w:p w14:paraId="4CED926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Η λειτουργία προηγμένων τηλεπικοινωνιακών δικτύων αποτελεί σήμερα ένα στοίχημα ίσως μεγαλύτερο και από εκείνο της κατασκευής αυτοκινητοδρόμων. Ζούμε στην εποχή της κοινωνίας </w:t>
      </w:r>
      <w:r>
        <w:rPr>
          <w:rFonts w:eastAsia="Times New Roman" w:cs="Times New Roman"/>
          <w:szCs w:val="24"/>
        </w:rPr>
        <w:t xml:space="preserve">της πληροφορίας, των μεγάλων ταχυτήτων, των εξ αποστάσεως σημαντικότατων εφαρμογών όπως η τηλεϊατρική. Δεν δικαιούμαστε να κλείνουμε τα μάτια μας ενώπιον των καταιγιστικών εξελίξεων. </w:t>
      </w:r>
    </w:p>
    <w:p w14:paraId="4CED926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Για τους παραπάνω λόγους, θεωρώ αυτονόητη και χαιρετίζω τη συμπόρευση το</w:t>
      </w:r>
      <w:r>
        <w:rPr>
          <w:rFonts w:eastAsia="Times New Roman" w:cs="Times New Roman"/>
          <w:szCs w:val="24"/>
        </w:rPr>
        <w:t>υ συνόλου σχεδόν των πολιτικών κομμάτων και πολιτικών φορέων στο ζήτημα της ουσιαστικής απόκτησης εθνικής ψηφιακής πολιτικής εναρμονισμένης με το ευρωπαϊκό κεκτημένο.</w:t>
      </w:r>
    </w:p>
    <w:p w14:paraId="4CED926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Αδυνατώ να αντιληφθώ πώς θα βγούμε από την κρίση όταν δεν μπορούμε να συμφωνήσουμε στα αυ</w:t>
      </w:r>
      <w:r>
        <w:rPr>
          <w:rFonts w:eastAsia="Times New Roman" w:cs="Times New Roman"/>
          <w:szCs w:val="24"/>
        </w:rPr>
        <w:t>τονόητα. Ψηφίζω, λοιπόν, το παρόν νομοσχέδιο, προτρέποντας όλα τα κόμματα και τους φορείς του δημοκρατικού τόξου να παραμερίσουν τις μικρο</w:t>
      </w:r>
      <w:r>
        <w:rPr>
          <w:rFonts w:eastAsia="Times New Roman" w:cs="Times New Roman"/>
          <w:szCs w:val="24"/>
        </w:rPr>
        <w:lastRenderedPageBreak/>
        <w:t>πολιτικές σκοπιμότητες και να βρούμε πλέον ένα κοινό πεδίο συνεννόησης για τα προφανή και αδιαπραγμάτευτα ζητήματα όπω</w:t>
      </w:r>
      <w:r>
        <w:rPr>
          <w:rFonts w:eastAsia="Times New Roman" w:cs="Times New Roman"/>
          <w:szCs w:val="24"/>
        </w:rPr>
        <w:t>ς το σημερινό.</w:t>
      </w:r>
    </w:p>
    <w:p w14:paraId="4CED926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CED9266" w14:textId="77777777" w:rsidR="00807BFC" w:rsidRDefault="003B097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CED926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4CED926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Κυριαζίδης από τη Νέα Δημοκρατία.</w:t>
      </w:r>
    </w:p>
    <w:p w14:paraId="4CED926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Οι ομιλητές δείχνουν τον δρόμο και στους Κοινοβουλευτικούς Εκπροσώπους γ</w:t>
      </w:r>
      <w:r>
        <w:rPr>
          <w:rFonts w:eastAsia="Times New Roman" w:cs="Times New Roman"/>
          <w:szCs w:val="24"/>
        </w:rPr>
        <w:t>ια την τήρηση του χρόνου.</w:t>
      </w:r>
    </w:p>
    <w:p w14:paraId="4CED926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 κύριε Πρόεδρε.</w:t>
      </w:r>
    </w:p>
    <w:p w14:paraId="4CED926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για ακόμη μια φορά  ενώ ο </w:t>
      </w:r>
      <w:proofErr w:type="spellStart"/>
      <w:r>
        <w:rPr>
          <w:rFonts w:eastAsia="Times New Roman" w:cs="Times New Roman"/>
          <w:szCs w:val="24"/>
        </w:rPr>
        <w:t>κατελθών</w:t>
      </w:r>
      <w:proofErr w:type="spellEnd"/>
      <w:r>
        <w:rPr>
          <w:rFonts w:eastAsia="Times New Roman" w:cs="Times New Roman"/>
          <w:szCs w:val="24"/>
        </w:rPr>
        <w:t xml:space="preserve"> του Βήματος συνάδελφος με έναν τρόπο, θα έλεγα, σύννου</w:t>
      </w:r>
      <w:r>
        <w:rPr>
          <w:rFonts w:eastAsia="Times New Roman" w:cs="Times New Roman"/>
          <w:szCs w:val="24"/>
        </w:rPr>
        <w:t>ς</w:t>
      </w:r>
      <w:r>
        <w:rPr>
          <w:rFonts w:eastAsia="Times New Roman" w:cs="Times New Roman"/>
          <w:szCs w:val="24"/>
        </w:rPr>
        <w:t xml:space="preserve"> αναφέρθηκε και έκλεισε την τοποθέτησή του με την ανάγκη της συνεννόησης, όπως και</w:t>
      </w:r>
      <w:r>
        <w:rPr>
          <w:rFonts w:eastAsia="Times New Roman" w:cs="Times New Roman"/>
          <w:szCs w:val="24"/>
        </w:rPr>
        <w:t xml:space="preserve"> ο Υπουργός αρχικά, κατά τη δική του τοποθέτηση στην </w:t>
      </w:r>
      <w:r>
        <w:rPr>
          <w:rFonts w:eastAsia="Times New Roman" w:cs="Times New Roman"/>
          <w:szCs w:val="24"/>
        </w:rPr>
        <w:t>ε</w:t>
      </w:r>
      <w:r>
        <w:rPr>
          <w:rFonts w:eastAsia="Times New Roman" w:cs="Times New Roman"/>
          <w:szCs w:val="24"/>
        </w:rPr>
        <w:t xml:space="preserve">πιτροπή ανέφερε ότι επιτέλους υπάρχει μια εκκίνηση συνεννόησης, όμως στη συνέχεια και κατά τη διάρκεια της συζήτησης στις </w:t>
      </w:r>
      <w:r>
        <w:rPr>
          <w:rFonts w:eastAsia="Times New Roman" w:cs="Times New Roman"/>
          <w:szCs w:val="24"/>
        </w:rPr>
        <w:t>ε</w:t>
      </w:r>
      <w:r>
        <w:rPr>
          <w:rFonts w:eastAsia="Times New Roman" w:cs="Times New Roman"/>
          <w:szCs w:val="24"/>
        </w:rPr>
        <w:t>πιτροπές αλλά και σήμερα εδώ κάθε άλλο παρά σε κάτι τέτοιο κανείς μπορεί να κατ</w:t>
      </w:r>
      <w:r>
        <w:rPr>
          <w:rFonts w:eastAsia="Times New Roman" w:cs="Times New Roman"/>
          <w:szCs w:val="24"/>
        </w:rPr>
        <w:t xml:space="preserve">αλήξει. Και φαίνεται και από τον Κοινοβουλευτικό Εκπρόσωπο του ΣΥΡΙΖΑ που θυμήθηκε, κύριε </w:t>
      </w:r>
      <w:proofErr w:type="spellStart"/>
      <w:r>
        <w:rPr>
          <w:rFonts w:eastAsia="Times New Roman" w:cs="Times New Roman"/>
          <w:szCs w:val="24"/>
        </w:rPr>
        <w:lastRenderedPageBreak/>
        <w:t>Ξυδάκη</w:t>
      </w:r>
      <w:proofErr w:type="spellEnd"/>
      <w:r>
        <w:rPr>
          <w:rFonts w:eastAsia="Times New Roman" w:cs="Times New Roman"/>
          <w:szCs w:val="24"/>
        </w:rPr>
        <w:t>, τα κοινωνικά φρονήματα. Νομίζω ότι είμαστε σε μια άλλη εποχή. Είμαστε, όπως τονίζεται εδώ, σε μια ψηφιακή εποχή, αλλά δυστυχώς συνεχίζουμε και λειτουργούμε με</w:t>
      </w:r>
      <w:r>
        <w:rPr>
          <w:rFonts w:eastAsia="Times New Roman" w:cs="Times New Roman"/>
          <w:szCs w:val="24"/>
        </w:rPr>
        <w:t xml:space="preserve"> έναν παλαιοκομματικό τρόπο σε κάθε επίπεδο και δεν δίνετε τη δυνατότητα παρά...</w:t>
      </w:r>
    </w:p>
    <w:p w14:paraId="4CED926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Παλαιοκομματικός εγώ;</w:t>
      </w:r>
    </w:p>
    <w:p w14:paraId="4CED926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Δεν είπα εσάς. Δεν αναφέρομαι σε εσάς. Είπα λειτουργείτε –δεν αναφέρομαι σε εσάς, αλλά η αναφορά στα κοινωνικά φρ</w:t>
      </w:r>
      <w:r>
        <w:rPr>
          <w:rFonts w:eastAsia="Times New Roman" w:cs="Times New Roman"/>
          <w:szCs w:val="24"/>
        </w:rPr>
        <w:t>ονήματα νομίζω ότι...</w:t>
      </w:r>
    </w:p>
    <w:p w14:paraId="4CED926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Πότε ειπώθηκε αυτό;</w:t>
      </w:r>
    </w:p>
    <w:p w14:paraId="4CED926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Λείπατε. </w:t>
      </w:r>
    </w:p>
    <w:p w14:paraId="4CED927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Εγώ έλειπα; Για κοινωνικά φρονήματα δεν ακούστηκε ποτέ.</w:t>
      </w:r>
    </w:p>
    <w:p w14:paraId="4CED927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Πείτε το στον κ. </w:t>
      </w:r>
      <w:proofErr w:type="spellStart"/>
      <w:r>
        <w:rPr>
          <w:rFonts w:eastAsia="Times New Roman" w:cs="Times New Roman"/>
          <w:szCs w:val="24"/>
        </w:rPr>
        <w:t>Ξυδάκη</w:t>
      </w:r>
      <w:proofErr w:type="spellEnd"/>
      <w:r>
        <w:rPr>
          <w:rFonts w:eastAsia="Times New Roman" w:cs="Times New Roman"/>
          <w:szCs w:val="24"/>
        </w:rPr>
        <w:t xml:space="preserve">, δίπλα σας είναι. Ρωτήστε τον κύριο </w:t>
      </w:r>
      <w:proofErr w:type="spellStart"/>
      <w:r>
        <w:rPr>
          <w:rFonts w:eastAsia="Times New Roman" w:cs="Times New Roman"/>
          <w:szCs w:val="24"/>
        </w:rPr>
        <w:t>Ξυδάκη</w:t>
      </w:r>
      <w:proofErr w:type="spellEnd"/>
      <w:r>
        <w:rPr>
          <w:rFonts w:eastAsia="Times New Roman" w:cs="Times New Roman"/>
          <w:szCs w:val="24"/>
        </w:rPr>
        <w:t xml:space="preserve">, συνάδελφε. Για να </w:t>
      </w:r>
      <w:proofErr w:type="spellStart"/>
      <w:r>
        <w:rPr>
          <w:rFonts w:eastAsia="Times New Roman" w:cs="Times New Roman"/>
          <w:szCs w:val="24"/>
        </w:rPr>
        <w:t>συννενοούμαστε</w:t>
      </w:r>
      <w:proofErr w:type="spellEnd"/>
      <w:r>
        <w:rPr>
          <w:rFonts w:eastAsia="Times New Roman" w:cs="Times New Roman"/>
          <w:szCs w:val="24"/>
        </w:rPr>
        <w:t>.</w:t>
      </w:r>
    </w:p>
    <w:p w14:paraId="4CED927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Είπα ότι η Αριστερά ήταν πρωτοπόρα στην επιχειρηματικότητα σε όλη τη μεταπολιτευτική Ελλάδα.</w:t>
      </w:r>
    </w:p>
    <w:p w14:paraId="4CED927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Εμείς δεν τα θυμόμασ</w:t>
      </w:r>
      <w:r>
        <w:rPr>
          <w:rFonts w:eastAsia="Times New Roman" w:cs="Times New Roman"/>
          <w:szCs w:val="24"/>
        </w:rPr>
        <w:t xml:space="preserve">τε αυτά. Εν πάση </w:t>
      </w:r>
      <w:proofErr w:type="spellStart"/>
      <w:r>
        <w:rPr>
          <w:rFonts w:eastAsia="Times New Roman" w:cs="Times New Roman"/>
          <w:szCs w:val="24"/>
        </w:rPr>
        <w:t>περιπτώσει</w:t>
      </w:r>
      <w:proofErr w:type="spellEnd"/>
      <w:r>
        <w:rPr>
          <w:rFonts w:eastAsia="Times New Roman" w:cs="Times New Roman"/>
          <w:szCs w:val="24"/>
        </w:rPr>
        <w:t xml:space="preserve">, μας τα ανακαλεί στη μνήμη. Όμως θα τα πω και στη συνέχεια, για να δούμε και όλο αυτό. </w:t>
      </w:r>
    </w:p>
    <w:p w14:paraId="4CED927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Βλέπετε ότι συνεχίζετε να κάνετε μια προσπάθεια εγκαθίδρυσης ενός </w:t>
      </w:r>
      <w:proofErr w:type="spellStart"/>
      <w:r>
        <w:rPr>
          <w:rFonts w:eastAsia="Times New Roman" w:cs="Times New Roman"/>
          <w:szCs w:val="24"/>
        </w:rPr>
        <w:t>κρατικίστικου</w:t>
      </w:r>
      <w:proofErr w:type="spellEnd"/>
      <w:r>
        <w:rPr>
          <w:rFonts w:eastAsia="Times New Roman" w:cs="Times New Roman"/>
          <w:szCs w:val="24"/>
        </w:rPr>
        <w:t xml:space="preserve"> τρόπου λειτουργίας σε κάθε επίπεδο. Και σε αυτό το νομοσχέδι</w:t>
      </w:r>
      <w:r>
        <w:rPr>
          <w:rFonts w:eastAsia="Times New Roman" w:cs="Times New Roman"/>
          <w:szCs w:val="24"/>
        </w:rPr>
        <w:t>ο, αγαπητέ συνάδελφε, ξαναβλέπουμε αυτόν τον παλαιοκομματικό τρόπο, της παρέμβασης, σε πολιτικό επίπεδο εννοώ, με τις αναθέσεις. Και στο δεύτερο μέρος, στο άρθρο 13 τα ίδια γίνονται. Δεν υπάρχει νομοσχέδιο που να μην έρχεται διάταξη με τον τρόπο των αναθέσ</w:t>
      </w:r>
      <w:r>
        <w:rPr>
          <w:rFonts w:eastAsia="Times New Roman" w:cs="Times New Roman"/>
          <w:szCs w:val="24"/>
        </w:rPr>
        <w:t xml:space="preserve">εων, που είναι κατά παρέκκλιση της όποιας νομοθεσίας, ελληνικής ή ευρωπαϊκής, προκειμένου να τοποθετήσετε τους δικούς σας ανθρώπους. </w:t>
      </w:r>
    </w:p>
    <w:p w14:paraId="4CED927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Άλλωστε, το ίδιο γίνεται και με τον διορισμό του κομματικού επιτρόπου σε ό,τι αφορά την τροπολογία που φέρατε το πρωί αναφ</w:t>
      </w:r>
      <w:r>
        <w:rPr>
          <w:rFonts w:eastAsia="Times New Roman" w:cs="Times New Roman"/>
          <w:szCs w:val="24"/>
        </w:rPr>
        <w:t>ορικά με την ΑΕΠΙ. Αυτό ακριβώς δεν κάνατε; Διορίζετε ξανά. Με αυτόν τον τρόπο το επιχειρείτε και θα έλεγα με αντισυνταγματικό τρόπο, κύριε κοινοβουλευτικέ εκπρόσωπε και δίνετε έτσι πάλι το δικαίωμα των προσφυγών -είναι επόμενο-  αφού θα κηρυχθεί η συγκεκρ</w:t>
      </w:r>
      <w:r>
        <w:rPr>
          <w:rFonts w:eastAsia="Times New Roman" w:cs="Times New Roman"/>
          <w:szCs w:val="24"/>
        </w:rPr>
        <w:t xml:space="preserve">ιμένη διάταξη αντισυνταγματική και θα υπάρχουν προσφυγές. Θα δώσετε χρόνο σε αυτούς που ενδεχομένως </w:t>
      </w:r>
      <w:r>
        <w:rPr>
          <w:rFonts w:eastAsia="Times New Roman" w:cs="Times New Roman"/>
          <w:szCs w:val="24"/>
        </w:rPr>
        <w:lastRenderedPageBreak/>
        <w:t>δεν θέλετε –σε εισαγωγικά- προκειμένου να συνεχίσουν να παράγουν αυτό που παράγουν μέχρι σήμερα, δηλαδή</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μιά διασφάλιση των πνευματικών δικαιωμάτων των δ</w:t>
      </w:r>
      <w:r>
        <w:rPr>
          <w:rFonts w:eastAsia="Times New Roman" w:cs="Times New Roman"/>
          <w:szCs w:val="24"/>
        </w:rPr>
        <w:t xml:space="preserve">ημιουργών αλλά και των δικαιωμάτων των χρηστών. Είναι μεγάλο ζήτημα. Θα το δούμε στη συνέχεια και θα το βρούμε μπροστά μας. </w:t>
      </w:r>
    </w:p>
    <w:p w14:paraId="4CED927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Από τη δική μας πλευρά υποδείχθηκε ένας τρόπος. Υπάρχει ο </w:t>
      </w:r>
      <w:r>
        <w:rPr>
          <w:rFonts w:eastAsia="Times New Roman" w:cs="Times New Roman"/>
          <w:szCs w:val="24"/>
        </w:rPr>
        <w:t>Α</w:t>
      </w:r>
      <w:r>
        <w:rPr>
          <w:rFonts w:eastAsia="Times New Roman" w:cs="Times New Roman"/>
          <w:szCs w:val="24"/>
        </w:rPr>
        <w:t xml:space="preserve">στικός </w:t>
      </w:r>
      <w:r>
        <w:rPr>
          <w:rFonts w:eastAsia="Times New Roman" w:cs="Times New Roman"/>
          <w:szCs w:val="24"/>
        </w:rPr>
        <w:t>Κ</w:t>
      </w:r>
      <w:r>
        <w:rPr>
          <w:rFonts w:eastAsia="Times New Roman" w:cs="Times New Roman"/>
          <w:szCs w:val="24"/>
        </w:rPr>
        <w:t>ώδικας, υπάρχει η δυνατότητα αυτή σε ένα νομικό πρόσωπο να διοριστεί με τον τρόπο που πρέπει να διοριστεί με απόφαση του δικαστηρίου, έτσι ώστε να μην έχουμε άλλου είδους ζητήματα. Άλλωστε, έχετε δεσμευτεί σε ένα νομοσχέδιο. Είμαστε συνακόλουθοι σε αυτό. Γ</w:t>
      </w:r>
      <w:r>
        <w:rPr>
          <w:rFonts w:eastAsia="Times New Roman" w:cs="Times New Roman"/>
          <w:szCs w:val="24"/>
        </w:rPr>
        <w:t xml:space="preserve">ιατί δεν το φέρνετε αυτό και δίνετε χρόνο –αυτό θα συμβεί, θα δώσετε χρόνο- στους «αντίδικούς» σας με αυτήν την τροπολογία να προσφύγουν; Θα έχουμε χάσιμο χρόνου σε βάρος όλης αυτής της υπόθεσης. </w:t>
      </w:r>
    </w:p>
    <w:p w14:paraId="4CED927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Βεβαίως, έρχομαι στο ζήτημα αναφορικά με μια άλλη τροπολογί</w:t>
      </w:r>
      <w:r>
        <w:rPr>
          <w:rFonts w:eastAsia="Times New Roman" w:cs="Times New Roman"/>
          <w:szCs w:val="24"/>
        </w:rPr>
        <w:t xml:space="preserve">α με τα </w:t>
      </w:r>
      <w:r>
        <w:rPr>
          <w:rFonts w:eastAsia="Times New Roman" w:cs="Times New Roman"/>
          <w:szCs w:val="24"/>
        </w:rPr>
        <w:t>Ε</w:t>
      </w:r>
      <w:r>
        <w:rPr>
          <w:rFonts w:eastAsia="Times New Roman" w:cs="Times New Roman"/>
          <w:szCs w:val="24"/>
        </w:rPr>
        <w:t xml:space="preserve">λληνικά </w:t>
      </w:r>
      <w:r>
        <w:rPr>
          <w:rFonts w:eastAsia="Times New Roman" w:cs="Times New Roman"/>
          <w:szCs w:val="24"/>
        </w:rPr>
        <w:t>Τ</w:t>
      </w:r>
      <w:r>
        <w:rPr>
          <w:rFonts w:eastAsia="Times New Roman" w:cs="Times New Roman"/>
          <w:szCs w:val="24"/>
        </w:rPr>
        <w:t xml:space="preserve">αχυδρομεία. Δυστυχώς, αργήσατε και στο σημείο αυτό με την έννοια της αναγνώρισης των υποχρεώσεών σας ως πολιτεία αλλά ως Κυβέρνηση σήμερα, της αναγκαιότητας της εύρυθμης λειτουργίας των </w:t>
      </w:r>
      <w:r>
        <w:rPr>
          <w:rFonts w:eastAsia="Times New Roman" w:cs="Times New Roman"/>
          <w:szCs w:val="24"/>
        </w:rPr>
        <w:t>Ε</w:t>
      </w:r>
      <w:r>
        <w:rPr>
          <w:rFonts w:eastAsia="Times New Roman" w:cs="Times New Roman"/>
          <w:szCs w:val="24"/>
        </w:rPr>
        <w:t xml:space="preserve">λληνικών </w:t>
      </w:r>
      <w:r>
        <w:rPr>
          <w:rFonts w:eastAsia="Times New Roman" w:cs="Times New Roman"/>
          <w:szCs w:val="24"/>
        </w:rPr>
        <w:t>Τ</w:t>
      </w:r>
      <w:r>
        <w:rPr>
          <w:rFonts w:eastAsia="Times New Roman" w:cs="Times New Roman"/>
          <w:szCs w:val="24"/>
        </w:rPr>
        <w:t xml:space="preserve">αχυδρομείων. </w:t>
      </w:r>
      <w:r>
        <w:rPr>
          <w:rFonts w:eastAsia="Times New Roman" w:cs="Times New Roman"/>
          <w:szCs w:val="24"/>
        </w:rPr>
        <w:lastRenderedPageBreak/>
        <w:t xml:space="preserve">Έχω μια απόφαση -που θα την </w:t>
      </w:r>
      <w:r>
        <w:rPr>
          <w:rFonts w:eastAsia="Times New Roman" w:cs="Times New Roman"/>
          <w:szCs w:val="24"/>
        </w:rPr>
        <w:t xml:space="preserve">καταθέσω- σχετικά με ένα ταχυδρομείο σε μια δύσβατη περιοχή του Νομού μας, της Δράμας, με τρεις χιλιάδες κατοίκους. Από 15-2-2017 υπάρχει αναστολή λειτουργίας του ταχυδρομικού καταστήματος. Λείπει ο Υπουργός ενώ έχει δεσμευτεί. </w:t>
      </w:r>
    </w:p>
    <w:p w14:paraId="4CED927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Πιστεύω ότι ύστερα από τη σ</w:t>
      </w:r>
      <w:r>
        <w:rPr>
          <w:rFonts w:eastAsia="Times New Roman" w:cs="Times New Roman"/>
          <w:szCs w:val="24"/>
        </w:rPr>
        <w:t xml:space="preserve">ημερινή τροπολογία και την ανάληψη των οικονομικών σας υποχρεώσεων έναντι των </w:t>
      </w:r>
      <w:r>
        <w:rPr>
          <w:rFonts w:eastAsia="Times New Roman" w:cs="Times New Roman"/>
          <w:szCs w:val="24"/>
        </w:rPr>
        <w:t>Ε</w:t>
      </w:r>
      <w:r>
        <w:rPr>
          <w:rFonts w:eastAsia="Times New Roman" w:cs="Times New Roman"/>
          <w:szCs w:val="24"/>
        </w:rPr>
        <w:t xml:space="preserve">λληνικών </w:t>
      </w:r>
      <w:r>
        <w:rPr>
          <w:rFonts w:eastAsia="Times New Roman" w:cs="Times New Roman"/>
          <w:szCs w:val="24"/>
        </w:rPr>
        <w:t>Τ</w:t>
      </w:r>
      <w:r>
        <w:rPr>
          <w:rFonts w:eastAsia="Times New Roman" w:cs="Times New Roman"/>
          <w:szCs w:val="24"/>
        </w:rPr>
        <w:t xml:space="preserve">αχυδρομείων όπου συνεργάζονται και με την συγκεκριμένη τράπεζα και διευκολύνονται έτσι παραμεθόριες απομακρυσμένες περιοχές να δώσετε τη δυνατότητα παραμονής σε αυτές </w:t>
      </w:r>
      <w:r>
        <w:rPr>
          <w:rFonts w:eastAsia="Times New Roman" w:cs="Times New Roman"/>
          <w:szCs w:val="24"/>
        </w:rPr>
        <w:t>τις περιοχές αυτών των ανθρώπων έτσι ώστε μέσω του συγκεκριμένου συστήματος –μιας και μιλάμε για τη ψηφιακή εποχή- να μπορούν να εξυπηρετούν τις υποχρεώσεις τους σε κάθε επίπεδο, ακόμη και στα φορολογικά και άλλα ζητήματα που έχουν οι κάτοικοι αυτών των πε</w:t>
      </w:r>
      <w:r>
        <w:rPr>
          <w:rFonts w:eastAsia="Times New Roman" w:cs="Times New Roman"/>
          <w:szCs w:val="24"/>
        </w:rPr>
        <w:t xml:space="preserve">ριοχών. Θέλω να πιστεύω ότι θα υπάρξει παρέμβασή σας. Καταθέτω και τη σχετική ερώτησή μου για το ζήτημα αυτό. </w:t>
      </w:r>
    </w:p>
    <w:p w14:paraId="4CED9279" w14:textId="77777777" w:rsidR="00807BFC" w:rsidRDefault="003B0973">
      <w:pPr>
        <w:spacing w:line="600" w:lineRule="auto"/>
        <w:ind w:firstLine="720"/>
        <w:contextualSpacing/>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Δημήτριος Κυριαζίδης </w:t>
      </w:r>
      <w:r>
        <w:rPr>
          <w:rFonts w:eastAsia="Times New Roman"/>
          <w:szCs w:val="24"/>
        </w:rPr>
        <w:t xml:space="preserve">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w:t>
      </w:r>
      <w:r>
        <w:rPr>
          <w:rFonts w:eastAsia="Times New Roman"/>
          <w:szCs w:val="24"/>
        </w:rPr>
        <w:t>ατος Γραμματείας της Διεύθυνσης Στενογραφίας και Πρακτικών της Βουλής)</w:t>
      </w:r>
    </w:p>
    <w:p w14:paraId="4CED927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Υπουργός λείπει, βεβαίως, αλλά είπε  ότι θα υπάρξει παρέμβασή του προκειμένου να παραμείνει σε ένα δύσβατο, παραμεθόριο </w:t>
      </w:r>
      <w:r>
        <w:rPr>
          <w:rFonts w:eastAsia="Times New Roman" w:cs="Times New Roman"/>
          <w:szCs w:val="24"/>
        </w:rPr>
        <w:t>δ</w:t>
      </w:r>
      <w:r>
        <w:rPr>
          <w:rFonts w:eastAsia="Times New Roman" w:cs="Times New Roman"/>
          <w:szCs w:val="24"/>
        </w:rPr>
        <w:t>ήμο της χώρας ακριβώς αυτή η αναγκαιότητα λειτουργίας τ</w:t>
      </w:r>
      <w:r>
        <w:rPr>
          <w:rFonts w:eastAsia="Times New Roman" w:cs="Times New Roman"/>
          <w:szCs w:val="24"/>
        </w:rPr>
        <w:t xml:space="preserve">ου συγκεκριμένου ταχυδρομείου. </w:t>
      </w:r>
    </w:p>
    <w:p w14:paraId="4CED927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4CED927C" w14:textId="77777777" w:rsidR="00807BFC" w:rsidRDefault="003B0973">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ED927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4CED927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Ο κ. Απόστολος </w:t>
      </w:r>
      <w:proofErr w:type="spellStart"/>
      <w:r>
        <w:rPr>
          <w:rFonts w:eastAsia="Times New Roman" w:cs="Times New Roman"/>
          <w:szCs w:val="24"/>
        </w:rPr>
        <w:t>Καραναστάσης</w:t>
      </w:r>
      <w:proofErr w:type="spellEnd"/>
      <w:r>
        <w:rPr>
          <w:rFonts w:eastAsia="Times New Roman" w:cs="Times New Roman"/>
          <w:szCs w:val="24"/>
        </w:rPr>
        <w:t xml:space="preserve"> από τον ΣΥΡΙΖΑ έχει τον λόγο.  </w:t>
      </w:r>
    </w:p>
    <w:p w14:paraId="4CED927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Κύριε Πρόεδρε, κυρίες και κύριοι συνάδελφοι, το υπό συζήτηση σχέδιο νόμου έχει σκοπό την ενσωμάτωση στο εθνικό δίκαιο των προβλέψεων της οδηγίας 61 του 2014 του Ευρωπαϊκού Κοινοβουλίου για τα μέτρα μείωσης του κόστους εγκατάστασης </w:t>
      </w:r>
      <w:proofErr w:type="spellStart"/>
      <w:r>
        <w:rPr>
          <w:rFonts w:eastAsia="Times New Roman" w:cs="Times New Roman"/>
          <w:szCs w:val="24"/>
        </w:rPr>
        <w:t>υψίρρυθμων</w:t>
      </w:r>
      <w:proofErr w:type="spellEnd"/>
      <w:r>
        <w:rPr>
          <w:rFonts w:eastAsia="Times New Roman" w:cs="Times New Roman"/>
          <w:szCs w:val="24"/>
        </w:rPr>
        <w:t xml:space="preserve"> δικτύων ηλεκτρ</w:t>
      </w:r>
      <w:r>
        <w:rPr>
          <w:rFonts w:eastAsia="Times New Roman" w:cs="Times New Roman"/>
          <w:szCs w:val="24"/>
        </w:rPr>
        <w:t xml:space="preserve">ονικών επικοινωνιών. Το νομοσχέδιο φυσικά αυτό είναι θέμα ουσίας και όχι τυπικό. </w:t>
      </w:r>
    </w:p>
    <w:p w14:paraId="4CED928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Σύμφωνα με στοιχεία της Ελληνικής Στατιστικής Υπηρεσίας η χώρα μας παρουσιάζει υστέρηση σε πολλούς δείκτες του ψηφιακού θεματολογίου για την Ευρώπη του 2020</w:t>
      </w:r>
      <w:r>
        <w:rPr>
          <w:rFonts w:eastAsia="Times New Roman" w:cs="Times New Roman"/>
          <w:szCs w:val="24"/>
        </w:rPr>
        <w:t>,</w:t>
      </w:r>
      <w:r>
        <w:rPr>
          <w:rFonts w:eastAsia="Times New Roman" w:cs="Times New Roman"/>
          <w:szCs w:val="24"/>
        </w:rPr>
        <w:t xml:space="preserve"> που αφορούν στη </w:t>
      </w:r>
      <w:r>
        <w:rPr>
          <w:rFonts w:eastAsia="Times New Roman" w:cs="Times New Roman"/>
          <w:szCs w:val="24"/>
        </w:rPr>
        <w:t xml:space="preserve">χρήση νέων τεχνολογιών και ηλεκτρονικών υπηρεσιών. Ένας από τους σημαντικότερους λόγους στους οποίους οφείλεται η στέρηση είναι η έλλειψη διαθεσιμότητας </w:t>
      </w:r>
      <w:proofErr w:type="spellStart"/>
      <w:r>
        <w:rPr>
          <w:rFonts w:eastAsia="Times New Roman" w:cs="Times New Roman"/>
          <w:szCs w:val="24"/>
        </w:rPr>
        <w:t>ευρυζωνικών</w:t>
      </w:r>
      <w:proofErr w:type="spellEnd"/>
      <w:r>
        <w:rPr>
          <w:rFonts w:eastAsia="Times New Roman" w:cs="Times New Roman"/>
          <w:szCs w:val="24"/>
        </w:rPr>
        <w:t xml:space="preserve"> υποδομών, ενώ ο παράγοντας αυτός επηρεάζει επίσης την ανάπτυξη </w:t>
      </w:r>
      <w:proofErr w:type="spellStart"/>
      <w:r>
        <w:rPr>
          <w:rFonts w:eastAsia="Times New Roman" w:cs="Times New Roman"/>
          <w:szCs w:val="24"/>
        </w:rPr>
        <w:t>ευρυζωνικών</w:t>
      </w:r>
      <w:proofErr w:type="spellEnd"/>
      <w:r>
        <w:rPr>
          <w:rFonts w:eastAsia="Times New Roman" w:cs="Times New Roman"/>
          <w:szCs w:val="24"/>
        </w:rPr>
        <w:t xml:space="preserve"> υπηρεσιών από το</w:t>
      </w:r>
      <w:r>
        <w:rPr>
          <w:rFonts w:eastAsia="Times New Roman" w:cs="Times New Roman"/>
          <w:szCs w:val="24"/>
        </w:rPr>
        <w:t xml:space="preserve"> δημόσιο αλλά και από τις επιχειρήσεις. </w:t>
      </w:r>
    </w:p>
    <w:p w14:paraId="4CED9281"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Η εν λόγω </w:t>
      </w:r>
      <w:r>
        <w:rPr>
          <w:rFonts w:eastAsia="Times New Roman"/>
          <w:szCs w:val="24"/>
        </w:rPr>
        <w:t>ο</w:t>
      </w:r>
      <w:r>
        <w:rPr>
          <w:rFonts w:eastAsia="Times New Roman"/>
          <w:szCs w:val="24"/>
        </w:rPr>
        <w:t xml:space="preserve">δηγία συμβάλει στην επίτευξη των στόχων του </w:t>
      </w:r>
      <w:r>
        <w:rPr>
          <w:rFonts w:eastAsia="Times New Roman"/>
          <w:szCs w:val="24"/>
        </w:rPr>
        <w:t>ψ</w:t>
      </w:r>
      <w:r>
        <w:rPr>
          <w:rFonts w:eastAsia="Times New Roman"/>
          <w:szCs w:val="24"/>
        </w:rPr>
        <w:t xml:space="preserve">ηφιακού </w:t>
      </w:r>
      <w:r>
        <w:rPr>
          <w:rFonts w:eastAsia="Times New Roman"/>
          <w:szCs w:val="24"/>
        </w:rPr>
        <w:t>θ</w:t>
      </w:r>
      <w:r>
        <w:rPr>
          <w:rFonts w:eastAsia="Times New Roman"/>
          <w:szCs w:val="24"/>
        </w:rPr>
        <w:t>εματολογίου, αλλά και του σχεδίου Εθνικής Ψηφιακής Στρατηγικής 2016 - 2020. Συγκεκριμένα, δύο από τις απαιτούμενες δράσεις για την υλοποίηση των προτε</w:t>
      </w:r>
      <w:r>
        <w:rPr>
          <w:rFonts w:eastAsia="Times New Roman"/>
          <w:szCs w:val="24"/>
        </w:rPr>
        <w:t xml:space="preserve">ραιοτήτων του σχεδίου εστιάζονται στους τομείς της μείωσης του κόστους επένδυσης για τις </w:t>
      </w:r>
      <w:proofErr w:type="spellStart"/>
      <w:r>
        <w:rPr>
          <w:rFonts w:eastAsia="Times New Roman"/>
          <w:szCs w:val="24"/>
        </w:rPr>
        <w:t>ευρυζωνικές</w:t>
      </w:r>
      <w:proofErr w:type="spellEnd"/>
      <w:r>
        <w:rPr>
          <w:rFonts w:eastAsia="Times New Roman"/>
          <w:szCs w:val="24"/>
        </w:rPr>
        <w:t xml:space="preserve"> εγκαταστάσεις και της απλοποίησης των διοικητικών διαδικασιών.</w:t>
      </w:r>
    </w:p>
    <w:p w14:paraId="4CED9282" w14:textId="77777777" w:rsidR="00807BFC" w:rsidRDefault="003B0973">
      <w:pPr>
        <w:spacing w:line="600" w:lineRule="auto"/>
        <w:ind w:firstLine="720"/>
        <w:contextualSpacing/>
        <w:jc w:val="both"/>
        <w:rPr>
          <w:rFonts w:eastAsia="Times New Roman"/>
          <w:szCs w:val="24"/>
        </w:rPr>
      </w:pPr>
      <w:r>
        <w:rPr>
          <w:rFonts w:eastAsia="Times New Roman"/>
          <w:szCs w:val="24"/>
        </w:rPr>
        <w:t>Επίσης, στην ανακοίνωση της Ευρωπαϊκής Επιτροπής με τίτλο «το Ψηφιακό Θεματολόγιο για την Ευ</w:t>
      </w:r>
      <w:r>
        <w:rPr>
          <w:rFonts w:eastAsia="Times New Roman"/>
          <w:szCs w:val="24"/>
        </w:rPr>
        <w:t>ρώπη», η οποία έχει εγκριθεί από τα κράτη - μέλη, περιλαμβάνονται δύο στόχοι</w:t>
      </w:r>
      <w:r>
        <w:rPr>
          <w:rFonts w:eastAsia="Times New Roman"/>
          <w:szCs w:val="24"/>
        </w:rPr>
        <w:t>,</w:t>
      </w:r>
      <w:r>
        <w:rPr>
          <w:rFonts w:eastAsia="Times New Roman"/>
          <w:szCs w:val="24"/>
        </w:rPr>
        <w:t xml:space="preserve"> που αφορούν την </w:t>
      </w:r>
      <w:proofErr w:type="spellStart"/>
      <w:r>
        <w:rPr>
          <w:rFonts w:eastAsia="Times New Roman"/>
          <w:szCs w:val="24"/>
        </w:rPr>
        <w:t>ευρυζωνικότητα</w:t>
      </w:r>
      <w:proofErr w:type="spellEnd"/>
      <w:r>
        <w:rPr>
          <w:rFonts w:eastAsia="Times New Roman"/>
          <w:szCs w:val="24"/>
        </w:rPr>
        <w:t xml:space="preserve"> και συγκεκριμένα αναφέρεται μέχρι το 2020 θα πρέπει το σύνολο των πολιτών να έχουν δυνατότητα πρόσβασης σε </w:t>
      </w:r>
      <w:proofErr w:type="spellStart"/>
      <w:r>
        <w:rPr>
          <w:rFonts w:eastAsia="Times New Roman"/>
          <w:szCs w:val="24"/>
        </w:rPr>
        <w:t>ευρυζωνικές</w:t>
      </w:r>
      <w:proofErr w:type="spellEnd"/>
      <w:r>
        <w:rPr>
          <w:rFonts w:eastAsia="Times New Roman"/>
          <w:szCs w:val="24"/>
        </w:rPr>
        <w:t xml:space="preserve"> υπηρεσίες με ταχύτητες τουλά</w:t>
      </w:r>
      <w:r>
        <w:rPr>
          <w:rFonts w:eastAsia="Times New Roman"/>
          <w:szCs w:val="24"/>
        </w:rPr>
        <w:t xml:space="preserve">χιστον 30 </w:t>
      </w:r>
      <w:r>
        <w:rPr>
          <w:rFonts w:eastAsia="Times New Roman"/>
          <w:szCs w:val="24"/>
          <w:lang w:val="en-US"/>
        </w:rPr>
        <w:t>Mbps</w:t>
      </w:r>
      <w:r>
        <w:rPr>
          <w:rFonts w:eastAsia="Times New Roman"/>
          <w:szCs w:val="24"/>
        </w:rPr>
        <w:t xml:space="preserve">, ενώ το 50% του πληθυσμού κάθε χώρας θα πρέπει να έχει σύνδεση σε υπηρεσίες </w:t>
      </w:r>
      <w:proofErr w:type="spellStart"/>
      <w:r>
        <w:rPr>
          <w:rFonts w:eastAsia="Times New Roman"/>
          <w:szCs w:val="24"/>
        </w:rPr>
        <w:t>υπερ</w:t>
      </w:r>
      <w:proofErr w:type="spellEnd"/>
      <w:r>
        <w:rPr>
          <w:rFonts w:eastAsia="Times New Roman"/>
          <w:szCs w:val="24"/>
        </w:rPr>
        <w:t xml:space="preserve"> υψηλής ταχύτητας τουλάχιστον 100 </w:t>
      </w:r>
      <w:r>
        <w:rPr>
          <w:rFonts w:eastAsia="Times New Roman"/>
          <w:szCs w:val="24"/>
          <w:lang w:val="en-US"/>
        </w:rPr>
        <w:t>Mbps</w:t>
      </w:r>
      <w:r>
        <w:rPr>
          <w:rFonts w:eastAsia="Times New Roman"/>
          <w:szCs w:val="24"/>
        </w:rPr>
        <w:t>.</w:t>
      </w:r>
    </w:p>
    <w:p w14:paraId="4CED9283"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Η χώρα μας παρουσιάζει υστέρηση όλα αυτά τα χρόνια σε σχέση με το ευρωπαϊκό μέσο όρο και κάθε προσπάθεια μείωσης του </w:t>
      </w:r>
      <w:r>
        <w:rPr>
          <w:rFonts w:eastAsia="Times New Roman"/>
          <w:szCs w:val="24"/>
        </w:rPr>
        <w:t xml:space="preserve">κόστους ανάπτυξης των υποδομών, αλλά και απλοποίησης των σχετικών διαδικασιών </w:t>
      </w:r>
      <w:proofErr w:type="spellStart"/>
      <w:r>
        <w:rPr>
          <w:rFonts w:eastAsia="Times New Roman"/>
          <w:szCs w:val="24"/>
        </w:rPr>
        <w:t>αδειοδότησης</w:t>
      </w:r>
      <w:proofErr w:type="spellEnd"/>
      <w:r>
        <w:rPr>
          <w:rFonts w:eastAsia="Times New Roman"/>
          <w:szCs w:val="24"/>
        </w:rPr>
        <w:t xml:space="preserve"> και από κοινού χρήσης υποδομών αναμένεται να ωφελήσει σημαντικά στην ανάπτυξη </w:t>
      </w:r>
      <w:proofErr w:type="spellStart"/>
      <w:r>
        <w:rPr>
          <w:rFonts w:eastAsia="Times New Roman"/>
          <w:szCs w:val="24"/>
        </w:rPr>
        <w:t>ευρυζωνικών</w:t>
      </w:r>
      <w:proofErr w:type="spellEnd"/>
      <w:r>
        <w:rPr>
          <w:rFonts w:eastAsia="Times New Roman"/>
          <w:szCs w:val="24"/>
        </w:rPr>
        <w:t xml:space="preserve"> υποδομών και να προσεγγίσει τους φιλόδοξους στόχους της Ευρωπαϊκής Ένωσης.</w:t>
      </w:r>
    </w:p>
    <w:p w14:paraId="4CED9284"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Εδώ, κύριε Πρόεδρε, ανοίγω μια παρένθεση για να θυμίσω στους παριστάμενους συναδέλφους της Αξιωματικής Αντιπολίτευσης τη δέσμευση του </w:t>
      </w:r>
      <w:r>
        <w:rPr>
          <w:rFonts w:eastAsia="Times New Roman"/>
          <w:szCs w:val="24"/>
        </w:rPr>
        <w:t>π</w:t>
      </w:r>
      <w:r>
        <w:rPr>
          <w:rFonts w:eastAsia="Times New Roman"/>
          <w:szCs w:val="24"/>
        </w:rPr>
        <w:t>ρωθυπουργού τότε, κ. Σαμαρά, για την παροχή ελεύθερης πρόσβασης στο διαδίκτυο σε όλους τους πολίτες μέχρι το 2014, δέσμευ</w:t>
      </w:r>
      <w:r>
        <w:rPr>
          <w:rFonts w:eastAsia="Times New Roman"/>
          <w:szCs w:val="24"/>
        </w:rPr>
        <w:t xml:space="preserve">ση που εξακολουθεί να διασκεδάζει τους Έλληνες τρία χρόνια μετά. </w:t>
      </w:r>
    </w:p>
    <w:p w14:paraId="4CED9285"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Και για να μην μείνουν αναπάντητες οι κορώνες που εκτοξεύτηκαν στην συνεδρίαση της αρμόδιας </w:t>
      </w:r>
      <w:r>
        <w:rPr>
          <w:rFonts w:eastAsia="Times New Roman"/>
          <w:szCs w:val="24"/>
        </w:rPr>
        <w:t>ε</w:t>
      </w:r>
      <w:r>
        <w:rPr>
          <w:rFonts w:eastAsia="Times New Roman"/>
          <w:szCs w:val="24"/>
        </w:rPr>
        <w:t>πιτροπής, αλλά και στη σημερινή Ολομέλεια από συναδέλφους της Αντιπολίτευσης ότι δήθεν η σημερινή</w:t>
      </w:r>
      <w:r>
        <w:rPr>
          <w:rFonts w:eastAsia="Times New Roman"/>
          <w:szCs w:val="24"/>
        </w:rPr>
        <w:t xml:space="preserve"> Κυβέρνηση είναι κατά της τεχνολογικής εξέλιξης και δεν στηρίζει την έρευνα ως Πρόεδρος της Επιτροπής Έρευνας και Τεχνολογίας της Βουλής θα πρέπει να σημειώσω ότι όσον αφορά στις πηγές χρηματοδότησης για την έρευνα είναι,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οι δημόσιες δαπάνες, ο</w:t>
      </w:r>
      <w:r>
        <w:rPr>
          <w:rFonts w:eastAsia="Times New Roman"/>
          <w:szCs w:val="24"/>
        </w:rPr>
        <w:t xml:space="preserve"> προϋπολογισμός των οποίων παρά την κρίση αυξήθηκε το 2016 κατά 30% και είναι ένα ποσό πολύ σημαντικό. Το Πρόγραμμα Δημοσίων Επενδύσεων αυξήθηκε από 97 εκατομμύρια ευρώ το 2014 σε 148 εκατομμύρια ευρώ το 2016. </w:t>
      </w:r>
    </w:p>
    <w:p w14:paraId="4CED9286" w14:textId="77777777" w:rsidR="00807BFC" w:rsidRDefault="003B0973">
      <w:pPr>
        <w:spacing w:line="600" w:lineRule="auto"/>
        <w:ind w:firstLine="720"/>
        <w:contextualSpacing/>
        <w:jc w:val="both"/>
        <w:rPr>
          <w:rFonts w:eastAsia="Times New Roman"/>
          <w:szCs w:val="24"/>
        </w:rPr>
      </w:pPr>
      <w:r>
        <w:rPr>
          <w:rFonts w:eastAsia="Times New Roman"/>
          <w:szCs w:val="24"/>
        </w:rPr>
        <w:t>Μια δεύτερη πηγή χρηματοδότησης είναι ο «Ορίζ</w:t>
      </w:r>
      <w:r>
        <w:rPr>
          <w:rFonts w:eastAsia="Times New Roman"/>
          <w:szCs w:val="24"/>
        </w:rPr>
        <w:t xml:space="preserve">οντας 2020», το Κοινοτικό Πρόγραμμα για την έρευνα, το </w:t>
      </w:r>
      <w:r>
        <w:rPr>
          <w:rFonts w:eastAsia="Times New Roman"/>
          <w:szCs w:val="24"/>
        </w:rPr>
        <w:t>«</w:t>
      </w:r>
      <w:r>
        <w:rPr>
          <w:rFonts w:eastAsia="Times New Roman"/>
          <w:szCs w:val="24"/>
          <w:lang w:val="en-US"/>
        </w:rPr>
        <w:t>Horizon</w:t>
      </w:r>
      <w:r>
        <w:rPr>
          <w:rFonts w:eastAsia="Times New Roman"/>
          <w:szCs w:val="24"/>
        </w:rPr>
        <w:t xml:space="preserve"> 2020</w:t>
      </w:r>
      <w:r>
        <w:rPr>
          <w:rFonts w:eastAsia="Times New Roman"/>
          <w:szCs w:val="24"/>
        </w:rPr>
        <w:t>»</w:t>
      </w:r>
      <w:r>
        <w:rPr>
          <w:rFonts w:eastAsia="Times New Roman"/>
          <w:szCs w:val="24"/>
        </w:rPr>
        <w:t xml:space="preserve">. Εκεί η Ελλάδα -και παρακαλώ για αυτό, γιατί έγινε πάρα πολύ μεγάλη κριτική για το </w:t>
      </w:r>
      <w:r>
        <w:rPr>
          <w:rFonts w:eastAsia="Times New Roman"/>
          <w:szCs w:val="24"/>
          <w:lang w:val="en-US"/>
        </w:rPr>
        <w:t>Horizon</w:t>
      </w:r>
      <w:r>
        <w:rPr>
          <w:rFonts w:eastAsia="Times New Roman"/>
          <w:szCs w:val="24"/>
        </w:rPr>
        <w:t>- σήμερα βρίσκεται στη δέκατη θέση και όσον αφορά στην προσέλκυση πόρων και όσον αφορά στην προσ</w:t>
      </w:r>
      <w:r>
        <w:rPr>
          <w:rFonts w:eastAsia="Times New Roman"/>
          <w:szCs w:val="24"/>
        </w:rPr>
        <w:t>έλκυση αριθμού προγραμμάτων. Βρισκόμαστε μεταξύ Αυστρίας και Ολλανδίας, πράγμα πάρα πολύ σημαντικό.</w:t>
      </w:r>
    </w:p>
    <w:p w14:paraId="4CED9287" w14:textId="77777777" w:rsidR="00807BFC" w:rsidRDefault="003B0973">
      <w:pPr>
        <w:spacing w:line="600" w:lineRule="auto"/>
        <w:ind w:firstLine="720"/>
        <w:contextualSpacing/>
        <w:jc w:val="both"/>
        <w:rPr>
          <w:rFonts w:eastAsia="Times New Roman"/>
          <w:szCs w:val="24"/>
        </w:rPr>
      </w:pPr>
      <w:r>
        <w:rPr>
          <w:rFonts w:eastAsia="Times New Roman"/>
          <w:szCs w:val="24"/>
        </w:rPr>
        <w:t>Από την άλλη πλευρά η χρηματοδότηση για έρευνα και καινοτομία με βάση τη στρατηγική της έξυπνης εξειδίκευσης είναι αρκετά υψηλή, 1,2 δισεκατομμύρια ευρώ για</w:t>
      </w:r>
      <w:r>
        <w:rPr>
          <w:rFonts w:eastAsia="Times New Roman"/>
          <w:szCs w:val="24"/>
        </w:rPr>
        <w:t xml:space="preserve"> την επταετία του ΕΣΠΑ που κατεξοχήν στηρίζει αυτό που λέμε εφαρμοσμένη έρευνα. </w:t>
      </w:r>
    </w:p>
    <w:p w14:paraId="4CED9288" w14:textId="77777777" w:rsidR="00807BFC" w:rsidRDefault="003B0973">
      <w:pPr>
        <w:spacing w:line="600" w:lineRule="auto"/>
        <w:ind w:firstLine="720"/>
        <w:contextualSpacing/>
        <w:jc w:val="both"/>
        <w:rPr>
          <w:rFonts w:eastAsia="Times New Roman"/>
          <w:szCs w:val="24"/>
        </w:rPr>
      </w:pPr>
      <w:r>
        <w:rPr>
          <w:rFonts w:eastAsia="Times New Roman"/>
          <w:szCs w:val="24"/>
        </w:rPr>
        <w:t>Πρόσφατα έγινε και η μεγάλη προκήρυξη, για να μην το ξεχνάμε, για 280 εκατομμύρια ευρώ το «Δημιουργώ - Ερευνώ - Καινοτομώ», ενώ τέλος ιδρύσαμε το Ελληνικό Ίδρυμα Έρευνας και Κ</w:t>
      </w:r>
      <w:r>
        <w:rPr>
          <w:rFonts w:eastAsia="Times New Roman"/>
          <w:szCs w:val="24"/>
        </w:rPr>
        <w:t>αινοτομίας, το ΕΛΙΔΕΚ, που θα στηρίζει το ερευνητικό δυναμικό της χώρας που θα χρηματοδοτείται με 240 εκατομμύρια από τα οποία τα 180 εκατομμύρια προέρχονται από μια σύμβαση με την Ευρωπαϊκή Τράπεζα Επενδύσεων και δεν είναι για δρόμους και για γέφυρες, αλλ</w:t>
      </w:r>
      <w:r>
        <w:rPr>
          <w:rFonts w:eastAsia="Times New Roman"/>
          <w:szCs w:val="24"/>
        </w:rPr>
        <w:t>ά για έρευνα και για καινοτομία και τα 60 εκατομμύρια προέρχονται από το Πρόγραμμα Δημοσίων Επενδύσεων της χώρας. Αυτό προς αποκατάσταση της αλήθειας και νομίζω ότι εδώ κλείνει η παρένθεση.</w:t>
      </w:r>
    </w:p>
    <w:p w14:paraId="4CED9289" w14:textId="77777777" w:rsidR="00807BFC" w:rsidRDefault="003B0973">
      <w:pPr>
        <w:spacing w:line="600" w:lineRule="auto"/>
        <w:ind w:firstLine="720"/>
        <w:contextualSpacing/>
        <w:jc w:val="both"/>
        <w:rPr>
          <w:rFonts w:eastAsia="Times New Roman"/>
          <w:szCs w:val="24"/>
        </w:rPr>
      </w:pPr>
      <w:r>
        <w:rPr>
          <w:rFonts w:eastAsia="Times New Roman"/>
          <w:szCs w:val="24"/>
        </w:rPr>
        <w:t>Θα πω και κάτι άλλο. Αλήθεια, τι αποσκοπεί η κριτική της Αξιωματικής Αντιπολίτευσης για την παρουσία του Υπουργού σε συναντήσεις που στηρίζουν την ψηφιακή σύγκλιση της χώρας μας στο εξωτερικό που εκ του αποτελέσματος φαίνεται ότι πραγματικά όλα αυτά τα χρό</w:t>
      </w:r>
      <w:r>
        <w:rPr>
          <w:rFonts w:eastAsia="Times New Roman"/>
          <w:szCs w:val="24"/>
        </w:rPr>
        <w:t xml:space="preserve">νια ήταν φτωχή; Πρέπει να είμαστε απόντες από αυτές τις συναντήσεις; Νομίζω ότι οι φτηνές πολιτικές αναφορές για ταξίδια κάνουν κακό για τη χώρα μας. </w:t>
      </w:r>
    </w:p>
    <w:p w14:paraId="4CED928A"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Συνεπώς, κυρίες και κύριοι συνάδελφοι, η εγκατάσταση </w:t>
      </w:r>
      <w:proofErr w:type="spellStart"/>
      <w:r>
        <w:rPr>
          <w:rFonts w:eastAsia="Times New Roman"/>
          <w:szCs w:val="24"/>
        </w:rPr>
        <w:t>υψίρρυθμων</w:t>
      </w:r>
      <w:proofErr w:type="spellEnd"/>
      <w:r>
        <w:rPr>
          <w:rFonts w:eastAsia="Times New Roman"/>
          <w:szCs w:val="24"/>
        </w:rPr>
        <w:t xml:space="preserve"> δικτύων ηλεκτρονικών επικοινωνιών στη χώρ</w:t>
      </w:r>
      <w:r>
        <w:rPr>
          <w:rFonts w:eastAsia="Times New Roman"/>
          <w:szCs w:val="24"/>
        </w:rPr>
        <w:t>α μας -δηλαδή οπτικών ινών, οπτικές ίνες είναι- και κατ’ επέκταση η θεσμοθέτηση των όρων που θα διευκολύνουν την εγκατάσταση αυτή αποτελεί επιτακτική ανάγκη ώστε να υλοποιηθεί η ψηφιακή στρατηγική της χώρας.</w:t>
      </w:r>
    </w:p>
    <w:p w14:paraId="4CED928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Για την επίτευξη εξάλλου των στόχων του ψηφιακού</w:t>
      </w:r>
      <w:r>
        <w:rPr>
          <w:rFonts w:eastAsia="Times New Roman" w:cs="Times New Roman"/>
          <w:szCs w:val="24"/>
        </w:rPr>
        <w:t xml:space="preserve"> θεματολογίου επιβάλλεται η ύπαρξη </w:t>
      </w:r>
      <w:proofErr w:type="spellStart"/>
      <w:r>
        <w:rPr>
          <w:rFonts w:eastAsia="Times New Roman" w:cs="Times New Roman"/>
          <w:szCs w:val="24"/>
        </w:rPr>
        <w:t>υψίρρυθμων</w:t>
      </w:r>
      <w:proofErr w:type="spellEnd"/>
      <w:r>
        <w:rPr>
          <w:rFonts w:eastAsia="Times New Roman" w:cs="Times New Roman"/>
          <w:szCs w:val="24"/>
        </w:rPr>
        <w:t xml:space="preserve"> δικτύων ως τον τελικό χρήστη, εξασφαλίζοντας ταυτόχρονα τεχνολογική ουδετερότητα, ιδίως με υλική υποδομή εντός του κτηρίου που θα είναι προσαρμοσμένη σε υψηλές ταχύτητες. </w:t>
      </w:r>
    </w:p>
    <w:p w14:paraId="4CED928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Άρα, λοιπόν, βλέπουμε ότι είναι ανάγκη</w:t>
      </w:r>
      <w:r>
        <w:rPr>
          <w:rFonts w:eastAsia="Times New Roman" w:cs="Times New Roman"/>
          <w:szCs w:val="24"/>
        </w:rPr>
        <w:t xml:space="preserve"> να μπορέσουν οι οπτικές ίνες να φτάσουν το δυνατόν συντομότερα στην κατοικία και ιδιαίτερα στις επιχειρήσεις. Δηλαδή το «</w:t>
      </w:r>
      <w:r>
        <w:rPr>
          <w:rFonts w:eastAsia="Times New Roman" w:cs="Times New Roman"/>
          <w:szCs w:val="24"/>
          <w:lang w:val="en-US"/>
        </w:rPr>
        <w:t>Fiber</w:t>
      </w:r>
      <w:r>
        <w:rPr>
          <w:rFonts w:eastAsia="Times New Roman" w:cs="Times New Roman"/>
          <w:szCs w:val="24"/>
        </w:rPr>
        <w:t xml:space="preserve"> </w:t>
      </w:r>
      <w:r>
        <w:rPr>
          <w:rFonts w:eastAsia="Times New Roman" w:cs="Times New Roman"/>
          <w:szCs w:val="24"/>
          <w:lang w:val="en-US"/>
        </w:rPr>
        <w:t>for</w:t>
      </w:r>
      <w:r>
        <w:rPr>
          <w:rFonts w:eastAsia="Times New Roman" w:cs="Times New Roman"/>
          <w:szCs w:val="24"/>
        </w:rPr>
        <w:t xml:space="preserve">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xml:space="preserve">» νομίζω ότι είναι ένα σημαντικό παράδειγμα για το πώς πρέπει να λειτουργήσει αυτή η διαδικασία. </w:t>
      </w:r>
    </w:p>
    <w:p w14:paraId="4CED928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σπουδαιότητα</w:t>
      </w:r>
      <w:r>
        <w:rPr>
          <w:rFonts w:eastAsia="Times New Roman" w:cs="Times New Roman"/>
          <w:szCs w:val="24"/>
        </w:rPr>
        <w:t xml:space="preserve"> της ανάπτυξης </w:t>
      </w:r>
      <w:proofErr w:type="spellStart"/>
      <w:r>
        <w:rPr>
          <w:rFonts w:eastAsia="Times New Roman" w:cs="Times New Roman"/>
          <w:szCs w:val="24"/>
        </w:rPr>
        <w:t>ευρυζωνικών</w:t>
      </w:r>
      <w:proofErr w:type="spellEnd"/>
      <w:r>
        <w:rPr>
          <w:rFonts w:eastAsia="Times New Roman" w:cs="Times New Roman"/>
          <w:szCs w:val="24"/>
        </w:rPr>
        <w:t xml:space="preserve"> υποδομών έχει αναγνωριστεί σε πανευρωπαϊκό επίπεδο, καθώς σύμφωνα με μελέτες ωφελεί σημαντικά την επιχειρηματικότητα και την οικονομική ανάπτυξη, αλλά και επιτρέπει στους πολίτες με τη μείωση του ψηφιακού χάσματος ανά την επικράτ</w:t>
      </w:r>
      <w:r>
        <w:rPr>
          <w:rFonts w:eastAsia="Times New Roman" w:cs="Times New Roman"/>
          <w:szCs w:val="24"/>
        </w:rPr>
        <w:t xml:space="preserve">εια να συμμετέχουν ισότιμα στην ψηφιακή κοινωνία, απολαμβάνοντας τα οφέλη των νέων τεχνολογιών και των εξελιγμένων ηλεκτρονικών υπηρεσιών που προσφέρονται στον τομέα της υγείας, της παιδείας και άλλους. </w:t>
      </w:r>
    </w:p>
    <w:p w14:paraId="4CED928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Μέσω των </w:t>
      </w:r>
      <w:proofErr w:type="spellStart"/>
      <w:r>
        <w:rPr>
          <w:rFonts w:eastAsia="Times New Roman" w:cs="Times New Roman"/>
          <w:szCs w:val="24"/>
        </w:rPr>
        <w:t>ευρυζωνικών</w:t>
      </w:r>
      <w:proofErr w:type="spellEnd"/>
      <w:r>
        <w:rPr>
          <w:rFonts w:eastAsia="Times New Roman" w:cs="Times New Roman"/>
          <w:szCs w:val="24"/>
        </w:rPr>
        <w:t xml:space="preserve"> υποδομών οι πολίτες όλης της χώ</w:t>
      </w:r>
      <w:r>
        <w:rPr>
          <w:rFonts w:eastAsia="Times New Roman" w:cs="Times New Roman"/>
          <w:szCs w:val="24"/>
        </w:rPr>
        <w:t xml:space="preserve">ρας θα έχουν πρόσβαση σε αξιόπιστες υπηρεσίες </w:t>
      </w:r>
      <w:proofErr w:type="spellStart"/>
      <w:r>
        <w:rPr>
          <w:rFonts w:eastAsia="Times New Roman" w:cs="Times New Roman"/>
          <w:szCs w:val="24"/>
        </w:rPr>
        <w:t>τηλεκπαίδευσης</w:t>
      </w:r>
      <w:proofErr w:type="spellEnd"/>
      <w:r>
        <w:rPr>
          <w:rFonts w:eastAsia="Times New Roman" w:cs="Times New Roman"/>
          <w:szCs w:val="24"/>
        </w:rPr>
        <w:t xml:space="preserve">, τηλεϊατρικής, τηλεργασίας, ενώ επιχειρήσεις θα μπορούν να συμμετέχουν ενεργά στην </w:t>
      </w:r>
      <w:r>
        <w:rPr>
          <w:rFonts w:eastAsia="Times New Roman" w:cs="Times New Roman"/>
          <w:szCs w:val="24"/>
        </w:rPr>
        <w:t>ε</w:t>
      </w:r>
      <w:r>
        <w:rPr>
          <w:rFonts w:eastAsia="Times New Roman" w:cs="Times New Roman"/>
          <w:szCs w:val="24"/>
        </w:rPr>
        <w:t xml:space="preserve">νιαία </w:t>
      </w:r>
      <w:r>
        <w:rPr>
          <w:rFonts w:eastAsia="Times New Roman" w:cs="Times New Roman"/>
          <w:szCs w:val="24"/>
        </w:rPr>
        <w:t>ψ</w:t>
      </w:r>
      <w:r>
        <w:rPr>
          <w:rFonts w:eastAsia="Times New Roman" w:cs="Times New Roman"/>
          <w:szCs w:val="24"/>
        </w:rPr>
        <w:t xml:space="preserve">ηφιακή </w:t>
      </w:r>
      <w:r>
        <w:rPr>
          <w:rFonts w:eastAsia="Times New Roman" w:cs="Times New Roman"/>
          <w:szCs w:val="24"/>
        </w:rPr>
        <w:t>α</w:t>
      </w:r>
      <w:r>
        <w:rPr>
          <w:rFonts w:eastAsia="Times New Roman" w:cs="Times New Roman"/>
          <w:szCs w:val="24"/>
        </w:rPr>
        <w:t>γορά και να επαναχρησιμοποιήσουν την υπάρχουσα υλική υποδομή. Στόχος, μας, κυρίες και κύριοι συν</w:t>
      </w:r>
      <w:r>
        <w:rPr>
          <w:rFonts w:eastAsia="Times New Roman" w:cs="Times New Roman"/>
          <w:szCs w:val="24"/>
        </w:rPr>
        <w:t xml:space="preserve">άδελφοι, είναι να υπάρξει περιορισμός ή εξάλειψη του ψηφιακού αναλφαβητισμού. </w:t>
      </w:r>
    </w:p>
    <w:p w14:paraId="4CED928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συνάδελφοι, όλοι οι νόμοι ψηφίζονται με καλή πρόθεση για να καλύψουν υπαρκτές ανάγκες της κοινωνίας και του κράτους. Το πόσο γρήγορα, πιστά και </w:t>
      </w:r>
      <w:r>
        <w:rPr>
          <w:rFonts w:eastAsia="Times New Roman" w:cs="Times New Roman"/>
          <w:szCs w:val="24"/>
        </w:rPr>
        <w:t>αποτελεσματικά εφαρμόζονται είναι αυτό που τους δικαιώνει ή τους αχρηστεύει. Άρα, ψήφιση άμεση του παρόντος νόμου και άμεση εφαρμογή.</w:t>
      </w:r>
    </w:p>
    <w:p w14:paraId="4CED929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CED929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Κοινοβουλευτικός Εκπρόσωπος του Ποταμιού κ. Γεώργιος </w:t>
      </w:r>
      <w:proofErr w:type="spellStart"/>
      <w:r>
        <w:rPr>
          <w:rFonts w:eastAsia="Times New Roman" w:cs="Times New Roman"/>
          <w:szCs w:val="24"/>
        </w:rPr>
        <w:t>Αμυράς</w:t>
      </w:r>
      <w:proofErr w:type="spellEnd"/>
      <w:r>
        <w:rPr>
          <w:rFonts w:eastAsia="Times New Roman" w:cs="Times New Roman"/>
          <w:szCs w:val="24"/>
        </w:rPr>
        <w:t xml:space="preserve"> έχει τ</w:t>
      </w:r>
      <w:r>
        <w:rPr>
          <w:rFonts w:eastAsia="Times New Roman" w:cs="Times New Roman"/>
          <w:szCs w:val="24"/>
        </w:rPr>
        <w:t xml:space="preserve">ον λόγο. </w:t>
      </w:r>
    </w:p>
    <w:p w14:paraId="4CED929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 και ευχαριστώ, βεβαίως, και τον συνάδελφο, Κοινοβουλευτικό Εκπρόσωπο του Κομμουνιστικού Κόμματος που μου παραχώρησε τη σειρά του. </w:t>
      </w:r>
    </w:p>
    <w:p w14:paraId="4CED929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μάλλον δεν θα το ξέρετε, αλλά σήμερα για πέ</w:t>
      </w:r>
      <w:r>
        <w:rPr>
          <w:rFonts w:eastAsia="Times New Roman" w:cs="Times New Roman"/>
          <w:szCs w:val="24"/>
        </w:rPr>
        <w:t xml:space="preserve">μπτη φορά κατέπεσε ο διαγωνισμός που η ΕΡΤ προκήρυξε για την προμήθεια τριακοσίων είκοσι ψηφιακών πομπών, προκειμένου να στήσει το δικό της ψηφιακό δίκτυο. </w:t>
      </w:r>
    </w:p>
    <w:p w14:paraId="4CED929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Ως γνωστόν –και αυτό είναι κάτι που η δική σας Κυβέρνηση είχε κάνει σημαία, κύριε Υπουργέ, κατά τα λεγόμενα της προεκλογικής περισσότερο ρητορείας και μετεκλογικής για κανένα εξάμηνο- η ΕΡΤ «πλήρωνε» -λόγια πολιτικών της δικής σας παράταξης- </w:t>
      </w:r>
      <w:proofErr w:type="spellStart"/>
      <w:r>
        <w:rPr>
          <w:rFonts w:eastAsia="Times New Roman" w:cs="Times New Roman"/>
          <w:szCs w:val="24"/>
        </w:rPr>
        <w:t>νταβατζιλίκι</w:t>
      </w:r>
      <w:proofErr w:type="spellEnd"/>
      <w:r>
        <w:rPr>
          <w:rFonts w:eastAsia="Times New Roman" w:cs="Times New Roman"/>
          <w:szCs w:val="24"/>
        </w:rPr>
        <w:t xml:space="preserve"> σ</w:t>
      </w:r>
      <w:r>
        <w:rPr>
          <w:rFonts w:eastAsia="Times New Roman" w:cs="Times New Roman"/>
          <w:szCs w:val="24"/>
        </w:rPr>
        <w:t xml:space="preserve">τη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και εξακολουθεί να πληρώνει, θα έλεγα εγώ, ύψους σχεδόν 2 εκατομμυρίων ευρώ τον χρόνο, για να φιλοξενείται στην ψηφιακή πλατφόρμα της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Μάλιστα! </w:t>
      </w:r>
    </w:p>
    <w:p w14:paraId="4CED929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Πριν ανέλθετε εσείς στην εξουσία, λέγατε ότι οι προηγούμενοι επίτηδες δεν άφηναν την ΕΡΤ να </w:t>
      </w:r>
      <w:r>
        <w:rPr>
          <w:rFonts w:eastAsia="Times New Roman" w:cs="Times New Roman"/>
          <w:szCs w:val="24"/>
        </w:rPr>
        <w:t xml:space="preserve">προχωρήσει στην προμήθεια ψηφιακών πομπών για να </w:t>
      </w:r>
      <w:proofErr w:type="spellStart"/>
      <w:r>
        <w:rPr>
          <w:rFonts w:eastAsia="Times New Roman" w:cs="Times New Roman"/>
          <w:szCs w:val="24"/>
        </w:rPr>
        <w:t>απεξαρτηθεί</w:t>
      </w:r>
      <w:proofErr w:type="spellEnd"/>
      <w:r>
        <w:rPr>
          <w:rFonts w:eastAsia="Times New Roman" w:cs="Times New Roman"/>
          <w:szCs w:val="24"/>
        </w:rPr>
        <w:t xml:space="preserve"> από τη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και να αναπτύξει το δικό της μπουκέτο προγράμματος. </w:t>
      </w:r>
    </w:p>
    <w:p w14:paraId="4CED929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Παρά το γεγονός ότι δεν είστε εσείς η υπεύθυνη Υπουργός, αλλά φαντάζομαι θα το μεταφέρετε στον κ. Παππά, σας ερωτώ κυρία </w:t>
      </w:r>
      <w:proofErr w:type="spellStart"/>
      <w:r>
        <w:rPr>
          <w:rFonts w:eastAsia="Times New Roman" w:cs="Times New Roman"/>
          <w:szCs w:val="24"/>
        </w:rPr>
        <w:t>Κονιόρ</w:t>
      </w:r>
      <w:r>
        <w:rPr>
          <w:rFonts w:eastAsia="Times New Roman" w:cs="Times New Roman"/>
          <w:szCs w:val="24"/>
        </w:rPr>
        <w:t>δου</w:t>
      </w:r>
      <w:proofErr w:type="spellEnd"/>
      <w:r>
        <w:rPr>
          <w:rFonts w:eastAsia="Times New Roman" w:cs="Times New Roman"/>
          <w:szCs w:val="24"/>
        </w:rPr>
        <w:t xml:space="preserve"> τα εξής: Για ποιόν λόγο σήμερα, για πέμπτη φορά, δύο φορές επί της δικής σας θητείας καταπίπτει ο διαγωνισμός; Θα σας δώσω εγώ τα στοιχεία, την αντικειμενική πληροφόρηση και αναζητήστε τα καλοί συνάδελφοι. </w:t>
      </w:r>
    </w:p>
    <w:p w14:paraId="4CED929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Το Ελεγκτικό Συνέδριο λοιπόν διαπίστωσε για σ</w:t>
      </w:r>
      <w:r>
        <w:rPr>
          <w:rFonts w:eastAsia="Times New Roman" w:cs="Times New Roman"/>
          <w:szCs w:val="24"/>
        </w:rPr>
        <w:t xml:space="preserve">υνεχόμενη φορά ότι υπήρχαν σφάλματα στη σύνταξη της προκήρυξης κι έτσι για άλλη μια φορά η ΕΡΤ μένει χωρίς την προίκα των ψηφιακών πομπών της. </w:t>
      </w:r>
    </w:p>
    <w:p w14:paraId="4CED929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Τον δε Απρίλιο, τώρα δηλαδή, λήγει η σύμβαση της ΕΡΤ με τη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και σας ερωτώ το εξής: Θα την ανανεώσετε ή όχ</w:t>
      </w:r>
      <w:r>
        <w:rPr>
          <w:rFonts w:eastAsia="Times New Roman" w:cs="Times New Roman"/>
          <w:szCs w:val="24"/>
        </w:rPr>
        <w:t xml:space="preserve">ι; Ναι ή όχι; Και θέλω να ρωτήσω εγώ, ο υπάλληλος που συντάσσει τις προκηρύξεις στην ΕΡΤ -οι οποίες είναι εσφαλμένες τελικά, όπως το Ελεγκτικό Συνέδριο μας αποδεικνύει- έχει ευθύνες; Και ποιος είναι; Έχει ονοματεπώνυμο; Περιμένω απαντήσεις. </w:t>
      </w:r>
    </w:p>
    <w:p w14:paraId="4CED929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Σας θυμίζω επί</w:t>
      </w:r>
      <w:r>
        <w:rPr>
          <w:rFonts w:eastAsia="Times New Roman" w:cs="Times New Roman"/>
          <w:szCs w:val="24"/>
        </w:rPr>
        <w:t xml:space="preserve">σης, ότι ο κ. </w:t>
      </w:r>
      <w:proofErr w:type="spellStart"/>
      <w:r>
        <w:rPr>
          <w:rFonts w:eastAsia="Times New Roman" w:cs="Times New Roman"/>
          <w:szCs w:val="24"/>
        </w:rPr>
        <w:t>Μιχαλίτσης</w:t>
      </w:r>
      <w:proofErr w:type="spellEnd"/>
      <w:r>
        <w:rPr>
          <w:rFonts w:eastAsia="Times New Roman" w:cs="Times New Roman"/>
          <w:szCs w:val="24"/>
        </w:rPr>
        <w:t xml:space="preserve">, Γενικός Διευθυντής Τεχνολογίας της ΕΡΤ, τον Απρίλιο του 2016 σε </w:t>
      </w:r>
      <w:r>
        <w:rPr>
          <w:rFonts w:eastAsia="Times New Roman" w:cs="Times New Roman"/>
          <w:szCs w:val="24"/>
        </w:rPr>
        <w:t>ε</w:t>
      </w:r>
      <w:r>
        <w:rPr>
          <w:rFonts w:eastAsia="Times New Roman" w:cs="Times New Roman"/>
          <w:szCs w:val="24"/>
        </w:rPr>
        <w:t xml:space="preserve">πιτροπή που είχε έρθει, όταν τον ρώτησα επίμονα για το θέμα της ψηφιακής πλατφόρμας της ΕΡΤ, μου είχε πει τότε ότι «ναι δεσμευόμαστε ότι εντός του 2016 η ΕΡΤ θα </w:t>
      </w:r>
      <w:proofErr w:type="spellStart"/>
      <w:r>
        <w:rPr>
          <w:rFonts w:eastAsia="Times New Roman" w:cs="Times New Roman"/>
          <w:szCs w:val="24"/>
        </w:rPr>
        <w:t>απεξ</w:t>
      </w:r>
      <w:r>
        <w:rPr>
          <w:rFonts w:eastAsia="Times New Roman" w:cs="Times New Roman"/>
          <w:szCs w:val="24"/>
        </w:rPr>
        <w:t>αρτηθεί</w:t>
      </w:r>
      <w:proofErr w:type="spellEnd"/>
      <w:r>
        <w:rPr>
          <w:rFonts w:eastAsia="Times New Roman" w:cs="Times New Roman"/>
          <w:szCs w:val="24"/>
        </w:rPr>
        <w:t xml:space="preserve"> από τη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και θα πάψει να δίνει αυτά τα 2 εκατομμύρια ευρώ περίπου τον χρόνο». </w:t>
      </w:r>
    </w:p>
    <w:p w14:paraId="4CED929A" w14:textId="77777777" w:rsidR="00807BFC" w:rsidRDefault="003B0973">
      <w:pPr>
        <w:spacing w:line="600" w:lineRule="auto"/>
        <w:ind w:firstLine="720"/>
        <w:contextualSpacing/>
        <w:jc w:val="both"/>
        <w:rPr>
          <w:rFonts w:eastAsia="Times New Roman"/>
          <w:szCs w:val="24"/>
        </w:rPr>
      </w:pPr>
      <w:r>
        <w:rPr>
          <w:rFonts w:eastAsia="Times New Roman"/>
          <w:szCs w:val="24"/>
        </w:rPr>
        <w:t>Τι κάνετε εσείς λοιπόν; Σας ερωτώ.  Εγώ -εννοείται, κυρία Υπουργέ- θα το παρακολουθώ το θέμα της ΕΡΤ, όπως κάνω, και θα περιμένω απαντήσεις. Εάν ο αρμόδιος Υπουργό</w:t>
      </w:r>
      <w:r>
        <w:rPr>
          <w:rFonts w:eastAsia="Times New Roman"/>
          <w:szCs w:val="24"/>
        </w:rPr>
        <w:t xml:space="preserve">ς, κ. Παππάς, δεν βρει χρόνο ή δεν του μεταφερθούν αυτά που σας λέω ώστε να δώσει μια απάντηση, θα επανέλθω με επίκαιρη ερώτηση μέχρι τη </w:t>
      </w:r>
      <w:r>
        <w:rPr>
          <w:rFonts w:eastAsia="Times New Roman"/>
          <w:szCs w:val="24"/>
        </w:rPr>
        <w:t>δ</w:t>
      </w:r>
      <w:r>
        <w:rPr>
          <w:rFonts w:eastAsia="Times New Roman"/>
          <w:szCs w:val="24"/>
        </w:rPr>
        <w:t xml:space="preserve">ευτέρα </w:t>
      </w:r>
      <w:r>
        <w:rPr>
          <w:rFonts w:eastAsia="Times New Roman"/>
          <w:szCs w:val="24"/>
        </w:rPr>
        <w:t>π</w:t>
      </w:r>
      <w:r>
        <w:rPr>
          <w:rFonts w:eastAsia="Times New Roman"/>
          <w:szCs w:val="24"/>
        </w:rPr>
        <w:t>αρουσία, μέχρι να πάρω απαντήσεις. Ποιος είναι ο υπάλληλος, ποιος είναι εκείνος που θα πρέπει να ελέγχει τον υ</w:t>
      </w:r>
      <w:r>
        <w:rPr>
          <w:rFonts w:eastAsia="Times New Roman"/>
          <w:szCs w:val="24"/>
        </w:rPr>
        <w:t xml:space="preserve">πάλληλο που συντάσσει προκηρύξεις οι οποίες είναι γραμμένες με τέτοιο τρόπο ώστε εκεί που πάει η ΕΡΤ να προχωρήσει την προμήθεια των ψηφιακών πομπών, κάτι γίνεται και -ω του θαύματος- φτου και από την αρχή, και άλλο ένα ενοίκιο 2 εκατομμυρίων ευρώ περίπου </w:t>
      </w:r>
      <w:r>
        <w:rPr>
          <w:rFonts w:eastAsia="Times New Roman"/>
          <w:szCs w:val="24"/>
        </w:rPr>
        <w:t xml:space="preserve">από την ΕΡΤ στη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w:t>
      </w:r>
    </w:p>
    <w:p w14:paraId="4CED929B" w14:textId="77777777" w:rsidR="00807BFC" w:rsidRDefault="003B0973">
      <w:pPr>
        <w:spacing w:line="600" w:lineRule="auto"/>
        <w:ind w:firstLine="720"/>
        <w:contextualSpacing/>
        <w:jc w:val="both"/>
        <w:rPr>
          <w:rFonts w:eastAsia="Times New Roman"/>
          <w:szCs w:val="24"/>
        </w:rPr>
      </w:pPr>
      <w:r>
        <w:rPr>
          <w:rFonts w:eastAsia="Times New Roman"/>
          <w:szCs w:val="24"/>
        </w:rPr>
        <w:t>Πάμε παρακάτω τώρα. Έρχομαι τώρα στη γενικότερη πολιτική επικαιρότητα. Εδώ και πολλούς μήνες κάθε φορά που συζητάμε ένα σχέδιο νόμου ή πάμε να κυρώσουμε και καμιά διεθνή σύμβαση, ο Υπουργός Οικονομικών βρίσκεται κάπου να διαπραγματ</w:t>
      </w:r>
      <w:r>
        <w:rPr>
          <w:rFonts w:eastAsia="Times New Roman"/>
          <w:szCs w:val="24"/>
        </w:rPr>
        <w:t xml:space="preserve">εύεται, ο κυβερνητικός εκπρόσωπος ανακοινώνει ημερομηνίες για την επίτευξη της συμφωνίας, για το κλείσιμο της αξιολόγησης. Όλα, όμως, χωρίς αποτέλεσμα. Η Ελλάδα μοιάζει να είναι εγκλωβισμένη μεταξύ Χίλτον και Βρυξελλών. </w:t>
      </w:r>
    </w:p>
    <w:p w14:paraId="4CED929C" w14:textId="77777777" w:rsidR="00807BFC" w:rsidRDefault="003B0973">
      <w:pPr>
        <w:spacing w:line="600" w:lineRule="auto"/>
        <w:ind w:firstLine="720"/>
        <w:contextualSpacing/>
        <w:jc w:val="both"/>
        <w:rPr>
          <w:rFonts w:eastAsia="Times New Roman"/>
          <w:szCs w:val="24"/>
        </w:rPr>
      </w:pPr>
      <w:r>
        <w:rPr>
          <w:rFonts w:eastAsia="Times New Roman"/>
          <w:szCs w:val="24"/>
        </w:rPr>
        <w:t>Η Κυβέρνησή σας βυθίζεται στην απρα</w:t>
      </w:r>
      <w:r>
        <w:rPr>
          <w:rFonts w:eastAsia="Times New Roman"/>
          <w:szCs w:val="24"/>
        </w:rPr>
        <w:t xml:space="preserve">γία και παγιδεύεται στην αναποτελεσματικότητα κάποιων –για να μην πω αρκετών- Υπουργών της. </w:t>
      </w:r>
    </w:p>
    <w:p w14:paraId="4CED929D" w14:textId="77777777" w:rsidR="00807BFC" w:rsidRDefault="003B0973">
      <w:pPr>
        <w:spacing w:line="600" w:lineRule="auto"/>
        <w:ind w:firstLine="720"/>
        <w:contextualSpacing/>
        <w:jc w:val="both"/>
        <w:rPr>
          <w:rFonts w:eastAsia="Times New Roman"/>
          <w:szCs w:val="24"/>
        </w:rPr>
      </w:pPr>
      <w:r>
        <w:rPr>
          <w:rFonts w:eastAsia="Times New Roman"/>
          <w:szCs w:val="24"/>
        </w:rPr>
        <w:t>Η οικονομία, όμως, δεν είναι παιχνίδι. Η οικονομία έχει τους δικούς της ρυθμούς και χρόνους. Σας ενημερώνω, λοιπόν, ότι σήμερα ο αμερικανικός, επενδυτικός τραπεζικ</w:t>
      </w:r>
      <w:r>
        <w:rPr>
          <w:rFonts w:eastAsia="Times New Roman"/>
          <w:szCs w:val="24"/>
        </w:rPr>
        <w:t xml:space="preserve">ός οίκος της </w:t>
      </w:r>
      <w:r>
        <w:rPr>
          <w:rFonts w:eastAsia="Times New Roman"/>
          <w:szCs w:val="24"/>
          <w:lang w:val="en-US"/>
        </w:rPr>
        <w:t>Citigroup</w:t>
      </w:r>
      <w:r>
        <w:rPr>
          <w:rFonts w:eastAsia="Times New Roman"/>
          <w:szCs w:val="24"/>
        </w:rPr>
        <w:t xml:space="preserve"> ανακοίνωσε επί τα </w:t>
      </w:r>
      <w:proofErr w:type="spellStart"/>
      <w:r>
        <w:rPr>
          <w:rFonts w:eastAsia="Times New Roman"/>
          <w:szCs w:val="24"/>
        </w:rPr>
        <w:t>χείρω</w:t>
      </w:r>
      <w:proofErr w:type="spellEnd"/>
      <w:r>
        <w:rPr>
          <w:rFonts w:eastAsia="Times New Roman"/>
          <w:szCs w:val="24"/>
        </w:rPr>
        <w:t xml:space="preserve"> αναθεώρηση των προβλέψεών της για τα οικονομικά στοιχεία της χώρας. Για το 2017 ο αμερικανικός επενδυτικός οίκος πλέον προβλέπει ότι η ανάπτυξη του ΑΕΠ θα είναι το πολύ μισή μονάδα. Σας θυμίζω ότι ο προϋπολογι</w:t>
      </w:r>
      <w:r>
        <w:rPr>
          <w:rFonts w:eastAsia="Times New Roman"/>
          <w:szCs w:val="24"/>
        </w:rPr>
        <w:t>σμός της χώρας συντεταγμένος από το Υπουργείο Οικονομικών, μιλάει για 2,7% ανάπτυξη.</w:t>
      </w:r>
    </w:p>
    <w:p w14:paraId="4CED929E" w14:textId="77777777" w:rsidR="00807BFC" w:rsidRDefault="003B0973">
      <w:pPr>
        <w:spacing w:line="600" w:lineRule="auto"/>
        <w:ind w:firstLine="720"/>
        <w:contextualSpacing/>
        <w:jc w:val="both"/>
        <w:rPr>
          <w:rFonts w:eastAsia="Times New Roman"/>
          <w:szCs w:val="24"/>
        </w:rPr>
      </w:pPr>
      <w:r>
        <w:rPr>
          <w:rFonts w:eastAsia="Times New Roman"/>
          <w:szCs w:val="24"/>
        </w:rPr>
        <w:t>Το χειρότερο, όμως, δεν είναι αυτό. Το χειρότερο είναι ότι οι αγορές σύμφωνα με τη μελέτη αυτού του μεγάλου επενδυτικού οίκου –και φοβάμαι στην ίδια οπτική και πολλούς άλλ</w:t>
      </w:r>
      <w:r>
        <w:rPr>
          <w:rFonts w:eastAsia="Times New Roman"/>
          <w:szCs w:val="24"/>
        </w:rPr>
        <w:t xml:space="preserve">ους, γιατί βασίζεται σε οικονομικά στοιχεία- λέει ότι ξεχάστε Έλληνες τις αγορές έως το 2021. Αυτή είναι, λοιπόν, μία ζοφερή οικονομική πραγματικότητα, ένα μέλλον διόλου ευχάριστο. </w:t>
      </w:r>
    </w:p>
    <w:p w14:paraId="4CED929F" w14:textId="77777777" w:rsidR="00807BFC" w:rsidRDefault="003B0973">
      <w:pPr>
        <w:spacing w:line="600" w:lineRule="auto"/>
        <w:ind w:firstLine="720"/>
        <w:contextualSpacing/>
        <w:jc w:val="both"/>
        <w:rPr>
          <w:rFonts w:eastAsia="Times New Roman"/>
          <w:szCs w:val="24"/>
        </w:rPr>
      </w:pPr>
      <w:r>
        <w:rPr>
          <w:rFonts w:eastAsia="Times New Roman"/>
          <w:szCs w:val="24"/>
        </w:rPr>
        <w:t>Το Ποτάμι σας είχε προειδοποιήσει εγκαίρως ότι η τακτική των καθυστερήσεων</w:t>
      </w:r>
      <w:r>
        <w:rPr>
          <w:rFonts w:eastAsia="Times New Roman"/>
          <w:szCs w:val="24"/>
        </w:rPr>
        <w:t xml:space="preserve"> μόνο και μόνο για να λέτε ότι ασκείτε υπερήφανη και σκληρή διαπραγμάτευση, μόνο ζημιά μπορεί να προκαλέσει. Εδώ έπρεπε γρήγορα με σωστό τρόπο προς όφελος της ελληνικής οικονομίας και της ανοιχτής ελληνικής κοινωνίας να γίνει το κλείσιμο της αξιολόγησης. Τ</w:t>
      </w:r>
      <w:r>
        <w:rPr>
          <w:rFonts w:eastAsia="Times New Roman"/>
          <w:szCs w:val="24"/>
        </w:rPr>
        <w:t xml:space="preserve">ο Νοέμβριο του 2016 –σας θυμίζω- ο Πρωθυπουργός καλούσε τους Υπουργούς να έχουν κλείσει όλα τα μέτωπα της αξιολόγησης έως τις 6 Δεκεμβρίου και μάλιστα έλεγε τότε ότι εν ανάγκη ας ξενυχτήσουν. </w:t>
      </w:r>
    </w:p>
    <w:p w14:paraId="4CED92A0" w14:textId="77777777" w:rsidR="00807BFC" w:rsidRDefault="003B0973">
      <w:pPr>
        <w:spacing w:line="600" w:lineRule="auto"/>
        <w:ind w:firstLine="720"/>
        <w:contextualSpacing/>
        <w:jc w:val="both"/>
        <w:rPr>
          <w:rFonts w:eastAsia="Times New Roman"/>
          <w:szCs w:val="24"/>
        </w:rPr>
      </w:pPr>
      <w:r>
        <w:rPr>
          <w:rFonts w:eastAsia="Times New Roman"/>
          <w:szCs w:val="24"/>
        </w:rPr>
        <w:t>Τέσσερις μήνες μετά, δηλαδή, στο σήμερα, η αξιολόγηση είναι ανο</w:t>
      </w:r>
      <w:r>
        <w:rPr>
          <w:rFonts w:eastAsia="Times New Roman"/>
          <w:szCs w:val="24"/>
        </w:rPr>
        <w:t>ιχτή, οι απαιτήσεις των δανειστών έχουν φουσκώσει γιατί τα οικονομικά μεγέθη πέφτουν, αποδυναμώνονται -και τόσα περισσότερα ζητάνε οι δανειστές για να καλυφθούν τα οικονομικά ανοίγματα- και η πραγματική οικονομία, δυστυχώς, επέστρεψε στην ύφεση.</w:t>
      </w:r>
    </w:p>
    <w:p w14:paraId="4CED92A1" w14:textId="77777777" w:rsidR="00807BFC" w:rsidRDefault="003B0973">
      <w:pPr>
        <w:spacing w:line="600" w:lineRule="auto"/>
        <w:ind w:firstLine="720"/>
        <w:contextualSpacing/>
        <w:jc w:val="both"/>
        <w:rPr>
          <w:rFonts w:eastAsia="Times New Roman"/>
          <w:szCs w:val="24"/>
        </w:rPr>
      </w:pPr>
      <w:r>
        <w:rPr>
          <w:rFonts w:eastAsia="Times New Roman"/>
          <w:szCs w:val="24"/>
        </w:rPr>
        <w:t>Η πραγματι</w:t>
      </w:r>
      <w:r>
        <w:rPr>
          <w:rFonts w:eastAsia="Times New Roman"/>
          <w:szCs w:val="24"/>
        </w:rPr>
        <w:t xml:space="preserve">κή οικονομία, λοιπόν, χτυπάει συναγερμό. Εσείς, όμως, φοβάμαι ότι κωφεύετε. Οι καμπάνες που ακούτε, δεν είναι οι καμπάνες της κατά </w:t>
      </w:r>
      <w:proofErr w:type="spellStart"/>
      <w:r>
        <w:rPr>
          <w:rFonts w:eastAsia="Times New Roman"/>
          <w:szCs w:val="24"/>
        </w:rPr>
        <w:t>φαντασίαν</w:t>
      </w:r>
      <w:proofErr w:type="spellEnd"/>
      <w:r>
        <w:rPr>
          <w:rFonts w:eastAsia="Times New Roman"/>
          <w:szCs w:val="24"/>
        </w:rPr>
        <w:t xml:space="preserve"> ανάπτυξης</w:t>
      </w:r>
      <w:r>
        <w:rPr>
          <w:rFonts w:eastAsia="Times New Roman"/>
          <w:szCs w:val="24"/>
        </w:rPr>
        <w:t>,</w:t>
      </w:r>
      <w:r>
        <w:rPr>
          <w:rFonts w:eastAsia="Times New Roman"/>
          <w:szCs w:val="24"/>
        </w:rPr>
        <w:t xml:space="preserve"> που υποτίθεται θα ερχόταν από πέρυσι το Πάσχα. Θυμόσαστε την πρωθυπουργική ρήση; Το Πάσχα του 2016 –μας </w:t>
      </w:r>
      <w:r>
        <w:rPr>
          <w:rFonts w:eastAsia="Times New Roman"/>
          <w:szCs w:val="24"/>
        </w:rPr>
        <w:t>έλεγε- θα έχουμε ανάσταση της οικονομίας. Και εδώ είμαστε σε μια παρατεταμένη Μεγάλη Εβδομάδα. Είμαστε σε έναν Επιτάφιο που κρατάει πια δεκατέσσερις μήνες.</w:t>
      </w:r>
    </w:p>
    <w:p w14:paraId="4CED92A2" w14:textId="77777777" w:rsidR="00807BFC" w:rsidRDefault="003B0973">
      <w:pPr>
        <w:spacing w:line="600" w:lineRule="auto"/>
        <w:ind w:firstLine="720"/>
        <w:contextualSpacing/>
        <w:jc w:val="both"/>
        <w:rPr>
          <w:rFonts w:eastAsia="Times New Roman"/>
          <w:szCs w:val="24"/>
        </w:rPr>
      </w:pPr>
      <w:r>
        <w:rPr>
          <w:rFonts w:eastAsia="Times New Roman"/>
          <w:szCs w:val="24"/>
        </w:rPr>
        <w:t>Μόλις σήμερα, επίσης, η Τράπεζα της Ελλάδος ανακοίνωσε ότι το ανώτατο όριο που μπορούν και ζήτησαν ο</w:t>
      </w:r>
      <w:r>
        <w:rPr>
          <w:rFonts w:eastAsia="Times New Roman"/>
          <w:szCs w:val="24"/>
        </w:rPr>
        <w:t xml:space="preserve">ι ελληνικές συστημικές τράπεζες από τον έκτακτο μηχανισμό, </w:t>
      </w:r>
      <w:r>
        <w:rPr>
          <w:rFonts w:eastAsia="Times New Roman"/>
          <w:szCs w:val="24"/>
          <w:lang w:val="en-US"/>
        </w:rPr>
        <w:t>ELA</w:t>
      </w:r>
      <w:r>
        <w:rPr>
          <w:rFonts w:eastAsia="Times New Roman"/>
          <w:szCs w:val="24"/>
        </w:rPr>
        <w:t xml:space="preserve">, για να αντλήσουν πρόσθετα κεφάλαια, αυξήθηκε κατά 400 εκατομμύρια ευρώ. Πριν δέκα μέρες οι τράπεζες είχαν ζητήσει άλλα 300 εκατομμύρια ευρώ. Αυτά είναι σημάδια, είναι δείκτες, είναι κόκκινα </w:t>
      </w:r>
      <w:r>
        <w:rPr>
          <w:rFonts w:eastAsia="Times New Roman"/>
          <w:szCs w:val="24"/>
        </w:rPr>
        <w:t>φανάρια στο δρόμο που σου δείχνουν ότι κάτι δεν πάει καλά. Και δυστυχώς, πολλά δεν πάνε καλά.</w:t>
      </w:r>
    </w:p>
    <w:p w14:paraId="4CED92A3"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Γιατί η επιδείνωση στην αγορά είναι ορατή και ανά εβδομάδα το βλέπουμε αυτό. Η κατανάλωση βασικών ειδών –θα διαβάσατε τα στατιστικά δελτία- έχει πέσει. Μέχρι και </w:t>
      </w:r>
      <w:r>
        <w:rPr>
          <w:rFonts w:eastAsia="Times New Roman"/>
          <w:szCs w:val="24"/>
        </w:rPr>
        <w:t>το γάλα έχει πέσει. Πίνουν ξαφνικά, δηλαδή, οι Έλληνες λιγότερο γάλα; Γιατί, τι έπαθαν; Έπαθαν δυσανεξία; Όχι κόβουν από παντού, κόβουν ακόμη και από το γάλα.</w:t>
      </w:r>
    </w:p>
    <w:p w14:paraId="4CED92A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λοιπόν, οφείλει επιτέλους να λάβει αποφάσεις. </w:t>
      </w:r>
    </w:p>
    <w:p w14:paraId="4CED92A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Το 2015 είχαμε το φαινόμενο –να μην το χαρακτηρίσω- </w:t>
      </w:r>
      <w:proofErr w:type="spellStart"/>
      <w:r>
        <w:rPr>
          <w:rFonts w:eastAsia="Times New Roman" w:cs="Times New Roman"/>
          <w:szCs w:val="24"/>
        </w:rPr>
        <w:t>Βαρουφακιάδα</w:t>
      </w:r>
      <w:proofErr w:type="spellEnd"/>
      <w:r>
        <w:rPr>
          <w:rFonts w:eastAsia="Times New Roman" w:cs="Times New Roman"/>
          <w:szCs w:val="24"/>
        </w:rPr>
        <w:t xml:space="preserve">, που μας οδήγησε εκεί που μας οδήγησε. Σήμερα πολύ φοβάμαι ότι πάμε για υποτροπιασμό. Θα αναπολούμε τη </w:t>
      </w:r>
      <w:proofErr w:type="spellStart"/>
      <w:r>
        <w:rPr>
          <w:rFonts w:eastAsia="Times New Roman" w:cs="Times New Roman"/>
          <w:szCs w:val="24"/>
        </w:rPr>
        <w:t>Βαρουφακιάδα</w:t>
      </w:r>
      <w:proofErr w:type="spellEnd"/>
      <w:r>
        <w:rPr>
          <w:rFonts w:eastAsia="Times New Roman" w:cs="Times New Roman"/>
          <w:szCs w:val="24"/>
        </w:rPr>
        <w:t xml:space="preserve"> και θα λέμε «Εντάξει, ήταν μια ανέμελη εποχή και όχι τόσο ζημιογόνα» όσο αυ</w:t>
      </w:r>
      <w:r>
        <w:rPr>
          <w:rFonts w:eastAsia="Times New Roman" w:cs="Times New Roman"/>
          <w:szCs w:val="24"/>
        </w:rPr>
        <w:t xml:space="preserve">τό που έρχεται, αν επιτέλους δεν κινηθείτε γρήγορα και σωστά έστω και εκ των υστέρων και έστω και μετά από τόσο μεγάλη </w:t>
      </w:r>
      <w:proofErr w:type="spellStart"/>
      <w:r>
        <w:rPr>
          <w:rFonts w:eastAsia="Times New Roman" w:cs="Times New Roman"/>
          <w:szCs w:val="24"/>
        </w:rPr>
        <w:t>χρονοκαθυστέρηση</w:t>
      </w:r>
      <w:proofErr w:type="spellEnd"/>
      <w:r>
        <w:rPr>
          <w:rFonts w:eastAsia="Times New Roman" w:cs="Times New Roman"/>
          <w:szCs w:val="24"/>
        </w:rPr>
        <w:t xml:space="preserve"> γιατί το ύψος των μέτρων ανεβαίνει και θα τα πληρώσει ο κόσμος. Οι διεθνείς ισορροπίες δυστυχώς αλλάζουν σε βάρος της χώ</w:t>
      </w:r>
      <w:r>
        <w:rPr>
          <w:rFonts w:eastAsia="Times New Roman" w:cs="Times New Roman"/>
          <w:szCs w:val="24"/>
        </w:rPr>
        <w:t xml:space="preserve">ρας μας και βλέπουμε ότι η χώρα αρχίζει και απομονώνεται από τους παραδοσιακούς της εταίρους. </w:t>
      </w:r>
    </w:p>
    <w:p w14:paraId="4CED92A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Την ίδια ώρα, όμως, σε κάποια άλλα πράγματα είστε σταθεροί και δεν σηκώνετε μύγα στο σπαθί σας, όπως για παράδειγμα τα χρυσά εφάπαξ, ο Γιάννης κερνάει-Γιάννης πί</w:t>
      </w:r>
      <w:r>
        <w:rPr>
          <w:rFonts w:eastAsia="Times New Roman" w:cs="Times New Roman"/>
          <w:szCs w:val="24"/>
        </w:rPr>
        <w:t xml:space="preserve">νει, οι αυξήσεις που δίνουν τα ανώτερα στελέχη του δημοσίου –διορισμένα από εσάς- στον ίδιο τους τον εαυτό και, βεβαίως, αβέρτα κομματικές θέσεις και διορισμοί μετακλητών. </w:t>
      </w:r>
    </w:p>
    <w:p w14:paraId="4CED92A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χώρα είναι εξαντλημένη, η Ελλάδα είναι εξαντλημένη, οι Έλληνες έχουν μπουχτίσει α</w:t>
      </w:r>
      <w:r>
        <w:rPr>
          <w:rFonts w:eastAsia="Times New Roman" w:cs="Times New Roman"/>
          <w:szCs w:val="24"/>
        </w:rPr>
        <w:t>πό τα ψέματα και θέλουν επιτέλους αλήθειες, αλλά και δράση, για να προχωρήσουν προς τα μπροστά. Όμως, κανείς δεν ξέρει τι τελικά διαπραγματεύεστε και τι τελικά θα συμφωνήσετε και θα υπογράψετε. Το μόνο σίγουρο είναι ότι αντί να σκίσετε τα μνημόνια, όπως μα</w:t>
      </w:r>
      <w:r>
        <w:rPr>
          <w:rFonts w:eastAsia="Times New Roman" w:cs="Times New Roman"/>
          <w:szCs w:val="24"/>
        </w:rPr>
        <w:t xml:space="preserve">ς λέγατε, έχετε καταδικάσει τη χώρα σε έναν πρόσθετο και φοβάμαι αέναο κύκλο λιτότητας από το 2018 και μετά και αυτό είναι δική σας υπογραφή, Τσίπρας-Καμμένος. </w:t>
      </w:r>
    </w:p>
    <w:p w14:paraId="4CED92A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Γι’ αυτό, λοιπόν, θα έλεγα ότι ήρθε η ώρα να αποφασίσετε εσείς ιδιαίτερα οι κυβερνητικοί Βουλευ</w:t>
      </w:r>
      <w:r>
        <w:rPr>
          <w:rFonts w:eastAsia="Times New Roman" w:cs="Times New Roman"/>
          <w:szCs w:val="24"/>
        </w:rPr>
        <w:t xml:space="preserve">τές, που κατ’ ιδίαν και κατά </w:t>
      </w:r>
      <w:proofErr w:type="spellStart"/>
      <w:r>
        <w:rPr>
          <w:rFonts w:eastAsia="Times New Roman" w:cs="Times New Roman"/>
          <w:szCs w:val="24"/>
        </w:rPr>
        <w:t>μόνας</w:t>
      </w:r>
      <w:proofErr w:type="spellEnd"/>
      <w:r>
        <w:rPr>
          <w:rFonts w:eastAsia="Times New Roman" w:cs="Times New Roman"/>
          <w:szCs w:val="24"/>
        </w:rPr>
        <w:t xml:space="preserve"> εκφράζετε και σε εμένα και σε άλλους συναδέλφους τους προβληματισμούς σας, την πίεσή σας, το άγχος σας για την κατάληξη της διαπραγμάτευσης, να κινηθείτε, να πιέσετε. Έχετε και εσείς ευθύνες. Οι Υπουργοί μπορεί να το πηγα</w:t>
      </w:r>
      <w:r>
        <w:rPr>
          <w:rFonts w:eastAsia="Times New Roman" w:cs="Times New Roman"/>
          <w:szCs w:val="24"/>
        </w:rPr>
        <w:t xml:space="preserve">ίνουν «αγάλι, αγάλι γίνεται η αγουρίδα μέλι», αλλά η ελληνική κοινωνία δεν περιμένει, κοντεύει να σαπίσει από τη δική σας απραξία. </w:t>
      </w:r>
    </w:p>
    <w:p w14:paraId="4CED92A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CED92A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4CED92A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Γεώργιος Παπαηλιού από τον ΣΥΡΙΖ</w:t>
      </w:r>
      <w:r>
        <w:rPr>
          <w:rFonts w:eastAsia="Times New Roman" w:cs="Times New Roman"/>
          <w:szCs w:val="24"/>
        </w:rPr>
        <w:t>Α.</w:t>
      </w:r>
    </w:p>
    <w:p w14:paraId="4CED92A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αυτό το εκ πρώτης όψεως τεχνικό νομοσχέδιο ανοίγει τον δρόμο για την είσοδο της χώρας στο πεδίο των </w:t>
      </w:r>
      <w:proofErr w:type="spellStart"/>
      <w:r>
        <w:rPr>
          <w:rFonts w:eastAsia="Times New Roman" w:cs="Times New Roman"/>
          <w:szCs w:val="24"/>
        </w:rPr>
        <w:t>ευρυζωνικών</w:t>
      </w:r>
      <w:proofErr w:type="spellEnd"/>
      <w:r>
        <w:rPr>
          <w:rFonts w:eastAsia="Times New Roman" w:cs="Times New Roman"/>
          <w:szCs w:val="24"/>
        </w:rPr>
        <w:t xml:space="preserve"> δικτύων και της ψηφιακής τεχνολογίας, δηλαδή</w:t>
      </w:r>
      <w:r>
        <w:rPr>
          <w:rFonts w:eastAsia="Times New Roman" w:cs="Times New Roman"/>
          <w:szCs w:val="24"/>
        </w:rPr>
        <w:t>,</w:t>
      </w:r>
      <w:r>
        <w:rPr>
          <w:rFonts w:eastAsia="Times New Roman" w:cs="Times New Roman"/>
          <w:szCs w:val="24"/>
        </w:rPr>
        <w:t xml:space="preserve"> στο πεδίο των οπτικών ινών, στ</w:t>
      </w:r>
      <w:r>
        <w:rPr>
          <w:rFonts w:eastAsia="Times New Roman" w:cs="Times New Roman"/>
          <w:szCs w:val="24"/>
        </w:rPr>
        <w:t>ο πεδίο των δικτύων νέας γενιάς, που διαθέτουν πολύ υψηλές ταχύτητες και περιέχουν έναν τεράστιο όγκο δεδομένων και πληροφοριών. Το συγκεκριμένο πεδίο έχει εφαρμογή σε όλο το φάσμα των οικονομικών και κοινωνικών δραστηριοτήτων, όπως στις υποδομές, στη γεωρ</w:t>
      </w:r>
      <w:r>
        <w:rPr>
          <w:rFonts w:eastAsia="Times New Roman" w:cs="Times New Roman"/>
          <w:szCs w:val="24"/>
        </w:rPr>
        <w:t>γία, στην ιατρική, στη μεταποίηση, στην εκπαίδευση, στην κυκλοφορία, στη μετεωρολογία, στην εργασία, σε καινοτόμες υπηρεσίες και στην καθημερινότητα του πολίτη εν γένει.</w:t>
      </w:r>
    </w:p>
    <w:p w14:paraId="4CED92A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Το γεγονός ότι</w:t>
      </w:r>
      <w:r>
        <w:rPr>
          <w:rFonts w:eastAsia="Times New Roman" w:cs="Times New Roman"/>
          <w:szCs w:val="24"/>
        </w:rPr>
        <w:t>,</w:t>
      </w:r>
      <w:r>
        <w:rPr>
          <w:rFonts w:eastAsia="Times New Roman" w:cs="Times New Roman"/>
          <w:szCs w:val="24"/>
        </w:rPr>
        <w:t xml:space="preserve"> σύμφωνα με τους σχετικούς δείκτες</w:t>
      </w:r>
      <w:r>
        <w:rPr>
          <w:rFonts w:eastAsia="Times New Roman" w:cs="Times New Roman"/>
          <w:szCs w:val="24"/>
        </w:rPr>
        <w:t>,</w:t>
      </w:r>
      <w:r>
        <w:rPr>
          <w:rFonts w:eastAsia="Times New Roman" w:cs="Times New Roman"/>
          <w:szCs w:val="24"/>
        </w:rPr>
        <w:t xml:space="preserve"> η χώρα μας παρουσιάζει τεράστια υστ</w:t>
      </w:r>
      <w:r>
        <w:rPr>
          <w:rFonts w:eastAsia="Times New Roman" w:cs="Times New Roman"/>
          <w:szCs w:val="24"/>
        </w:rPr>
        <w:t>έρηση σε σχέση με τον ευρωπαϊκό μέσο όρο σημαίνει ότι η Ελλάδα πρέπει να προβεί άμεσα στην υλοποίηση δράσεων που θα ανταποκρίνονται όχι μόνο στους αναβαθμισμένους στρατηγικούς στόχους της Ευρωπαϊκής Ένωσης, αλλά και στην ανάγκη η χώρα να περάσει στη νέα επ</w:t>
      </w:r>
      <w:r>
        <w:rPr>
          <w:rFonts w:eastAsia="Times New Roman" w:cs="Times New Roman"/>
          <w:szCs w:val="24"/>
        </w:rPr>
        <w:t xml:space="preserve">οχή της </w:t>
      </w:r>
      <w:proofErr w:type="spellStart"/>
      <w:r>
        <w:rPr>
          <w:rFonts w:eastAsia="Times New Roman" w:cs="Times New Roman"/>
          <w:szCs w:val="24"/>
        </w:rPr>
        <w:t>ευρυζωνικότητας</w:t>
      </w:r>
      <w:proofErr w:type="spellEnd"/>
      <w:r>
        <w:rPr>
          <w:rFonts w:eastAsia="Times New Roman" w:cs="Times New Roman"/>
          <w:szCs w:val="24"/>
        </w:rPr>
        <w:t xml:space="preserve"> και ψηφιακής τεχνολογίας.</w:t>
      </w:r>
    </w:p>
    <w:p w14:paraId="4CED92A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Κάθε προσπάθεια μείωσης του κόστους ανάπτυξης των υποδομών, αλλά και της απλοποίησης των σχετικών διαδικασιών </w:t>
      </w:r>
      <w:proofErr w:type="spellStart"/>
      <w:r>
        <w:rPr>
          <w:rFonts w:eastAsia="Times New Roman" w:cs="Times New Roman"/>
          <w:szCs w:val="24"/>
        </w:rPr>
        <w:t>αδειοδότησης</w:t>
      </w:r>
      <w:proofErr w:type="spellEnd"/>
      <w:r>
        <w:rPr>
          <w:rFonts w:eastAsia="Times New Roman" w:cs="Times New Roman"/>
          <w:szCs w:val="24"/>
        </w:rPr>
        <w:t xml:space="preserve"> και της από κοινού χρήσης υποδομών αναμένεται να ωφελήσει σημαντικά την ανάπτυξη </w:t>
      </w:r>
      <w:proofErr w:type="spellStart"/>
      <w:r>
        <w:rPr>
          <w:rFonts w:eastAsia="Times New Roman" w:cs="Times New Roman"/>
          <w:szCs w:val="24"/>
        </w:rPr>
        <w:t>ευ</w:t>
      </w:r>
      <w:r>
        <w:rPr>
          <w:rFonts w:eastAsia="Times New Roman" w:cs="Times New Roman"/>
          <w:szCs w:val="24"/>
        </w:rPr>
        <w:t>ρυζωνικών</w:t>
      </w:r>
      <w:proofErr w:type="spellEnd"/>
      <w:r>
        <w:rPr>
          <w:rFonts w:eastAsia="Times New Roman" w:cs="Times New Roman"/>
          <w:szCs w:val="24"/>
        </w:rPr>
        <w:t xml:space="preserve"> υποδομών και να προσεγγίσει τους φιλόδοξους στόχους ανάπτυξης της χώρας. Σε αυτό το πλαίσιο η αναγκαιότητα για την προώθηση και ψήφιση της υπό κρίση νομοθετικής πρωτοβουλίας προκύπτει και από την υποχρέωση της χώρας να ενσωματώσει τις προβλέψεις </w:t>
      </w:r>
      <w:r>
        <w:rPr>
          <w:rFonts w:eastAsia="Times New Roman" w:cs="Times New Roman"/>
          <w:szCs w:val="24"/>
        </w:rPr>
        <w:t xml:space="preserve">της σχετικής </w:t>
      </w:r>
      <w:r>
        <w:rPr>
          <w:rFonts w:eastAsia="Times New Roman" w:cs="Times New Roman"/>
          <w:szCs w:val="24"/>
        </w:rPr>
        <w:t>κ</w:t>
      </w:r>
      <w:r>
        <w:rPr>
          <w:rFonts w:eastAsia="Times New Roman" w:cs="Times New Roman"/>
          <w:szCs w:val="24"/>
        </w:rPr>
        <w:t xml:space="preserve">οινοτικής </w:t>
      </w:r>
      <w:r>
        <w:rPr>
          <w:rFonts w:eastAsia="Times New Roman" w:cs="Times New Roman"/>
          <w:szCs w:val="24"/>
        </w:rPr>
        <w:t>ο</w:t>
      </w:r>
      <w:r>
        <w:rPr>
          <w:rFonts w:eastAsia="Times New Roman" w:cs="Times New Roman"/>
          <w:szCs w:val="24"/>
        </w:rPr>
        <w:t>δηγίας στο εθνικό δίκτυο συμβάλλοντας ταυτόχρονα στην επίτευξη των στόχων της πρόσφατης Εθνικής Ψηφιακής Στρατηγικής 2016-2020.</w:t>
      </w:r>
    </w:p>
    <w:p w14:paraId="4CED92AF" w14:textId="77777777" w:rsidR="00807BFC" w:rsidRDefault="003B0973">
      <w:pPr>
        <w:spacing w:after="0" w:line="600" w:lineRule="auto"/>
        <w:ind w:firstLine="720"/>
        <w:contextualSpacing/>
        <w:jc w:val="both"/>
        <w:rPr>
          <w:rFonts w:eastAsia="Times New Roman" w:cs="Times New Roman"/>
          <w:szCs w:val="24"/>
        </w:rPr>
      </w:pPr>
      <w:r>
        <w:rPr>
          <w:rFonts w:eastAsia="Times New Roman" w:cs="Times New Roman"/>
          <w:szCs w:val="24"/>
        </w:rPr>
        <w:t xml:space="preserve">Έτσι επιτυγχάνεται η εθνική δέσμευση και ο στόχος της χώρας για μείωση των διοικητικών βαρών, κάνοντας </w:t>
      </w:r>
      <w:r>
        <w:rPr>
          <w:rFonts w:eastAsia="Times New Roman" w:cs="Times New Roman"/>
          <w:szCs w:val="24"/>
        </w:rPr>
        <w:t xml:space="preserve">χρήση των τεχνολογιών πληροφορικής και επικοινωνιών στη διαδικασία χορήγησης δικαιωμάτων, διέλευσης μέσω του πληροφοριακού συστήματος, η λειτουργία του οποίου αποτελεί βασική συνιστώσα στην προσπάθεια επίτευξης αυτού του στόχου. </w:t>
      </w:r>
    </w:p>
    <w:p w14:paraId="4CED92B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Το νομοσχέδιο δεν ενσωματώ</w:t>
      </w:r>
      <w:r>
        <w:rPr>
          <w:rFonts w:eastAsia="Times New Roman" w:cs="Times New Roman"/>
          <w:szCs w:val="24"/>
        </w:rPr>
        <w:t xml:space="preserve">νει απλώς την </w:t>
      </w:r>
      <w:r>
        <w:rPr>
          <w:rFonts w:eastAsia="Times New Roman" w:cs="Times New Roman"/>
          <w:szCs w:val="24"/>
        </w:rPr>
        <w:t>ο</w:t>
      </w:r>
      <w:r>
        <w:rPr>
          <w:rFonts w:eastAsia="Times New Roman" w:cs="Times New Roman"/>
          <w:szCs w:val="24"/>
        </w:rPr>
        <w:t xml:space="preserve">δηγία, αλλά συνοδεύεται και από όλες τις αναγκαίες κανονιστικές πράξεις, προκειμένου οι προβλέψεις της </w:t>
      </w:r>
      <w:r>
        <w:rPr>
          <w:rFonts w:eastAsia="Times New Roman" w:cs="Times New Roman"/>
          <w:szCs w:val="24"/>
        </w:rPr>
        <w:t>ο</w:t>
      </w:r>
      <w:r>
        <w:rPr>
          <w:rFonts w:eastAsia="Times New Roman" w:cs="Times New Roman"/>
          <w:szCs w:val="24"/>
        </w:rPr>
        <w:t xml:space="preserve">δηγίας να είναι </w:t>
      </w:r>
      <w:r>
        <w:rPr>
          <w:rFonts w:eastAsia="Times New Roman" w:cs="Times New Roman"/>
          <w:szCs w:val="24"/>
        </w:rPr>
        <w:t xml:space="preserve">αμέσως </w:t>
      </w:r>
      <w:r>
        <w:rPr>
          <w:rFonts w:eastAsia="Times New Roman" w:cs="Times New Roman"/>
          <w:szCs w:val="24"/>
        </w:rPr>
        <w:t xml:space="preserve">και πλήρως λειτουργικές και εφαρμόσιμες. </w:t>
      </w:r>
    </w:p>
    <w:p w14:paraId="4CED92B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Με τις ρυθμίσεις του υπό κρίση νομοσχεδίου η συνεργασία μεταξύ φορέων γι</w:t>
      </w:r>
      <w:r>
        <w:rPr>
          <w:rFonts w:eastAsia="Times New Roman" w:cs="Times New Roman"/>
          <w:szCs w:val="24"/>
        </w:rPr>
        <w:t>α 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εγκατάσταση </w:t>
      </w:r>
      <w:r>
        <w:rPr>
          <w:rFonts w:eastAsia="Times New Roman" w:cs="Times New Roman"/>
          <w:szCs w:val="24"/>
        </w:rPr>
        <w:t xml:space="preserve">και </w:t>
      </w:r>
      <w:r>
        <w:rPr>
          <w:rFonts w:eastAsia="Times New Roman" w:cs="Times New Roman"/>
          <w:szCs w:val="24"/>
        </w:rPr>
        <w:t>χρήση</w:t>
      </w:r>
      <w:r w:rsidDel="0044242C">
        <w:rPr>
          <w:rFonts w:eastAsia="Times New Roman" w:cs="Times New Roman"/>
          <w:szCs w:val="24"/>
        </w:rPr>
        <w:t xml:space="preserve"> </w:t>
      </w:r>
      <w:r>
        <w:rPr>
          <w:rFonts w:eastAsia="Times New Roman" w:cs="Times New Roman"/>
          <w:szCs w:val="24"/>
        </w:rPr>
        <w:t xml:space="preserve">υλικών υποδομών για </w:t>
      </w:r>
      <w:proofErr w:type="spellStart"/>
      <w:r>
        <w:rPr>
          <w:rFonts w:eastAsia="Times New Roman" w:cs="Times New Roman"/>
          <w:szCs w:val="24"/>
        </w:rPr>
        <w:t>υψίρρυθμα</w:t>
      </w:r>
      <w:proofErr w:type="spellEnd"/>
      <w:r>
        <w:rPr>
          <w:rFonts w:eastAsia="Times New Roman" w:cs="Times New Roman"/>
          <w:szCs w:val="24"/>
        </w:rPr>
        <w:t xml:space="preserve"> δίκτυα ηλεκτρονικών επικοινωνιών σε υπάρχουσες υποδομές διευκολύνεται, όπως επίσης διευκολύνεται και η πρόβλεψη εγκατάστασής τους σε νέες υποδομές θεσπίζοντας ορισμένα ελάχιστα δικαιώματα και υποχρε</w:t>
      </w:r>
      <w:r>
        <w:rPr>
          <w:rFonts w:eastAsia="Times New Roman" w:cs="Times New Roman"/>
          <w:szCs w:val="24"/>
        </w:rPr>
        <w:t>ώσεις. Επομένως, πρόκειται για ένα ορθολογικό σχέδιο νόμου με συγκεκριμένο κοινωνικό αποτέλεσμα, τη μείωση του κόστους και τη διάχυση των νέων τεχνολογιών σε ολόκληρη την κοινωνία.</w:t>
      </w:r>
    </w:p>
    <w:p w14:paraId="4CED92B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Με το νομοσχέδιο θεσμοθετείται μία σειρά από μέτρα και ρυθμίσεις που αποβλέ</w:t>
      </w:r>
      <w:r>
        <w:rPr>
          <w:rFonts w:eastAsia="Times New Roman" w:cs="Times New Roman"/>
          <w:szCs w:val="24"/>
        </w:rPr>
        <w:t xml:space="preserve">πουν στην αποτελεσματικότερη χρήση των υπαρχουσών υποδομών και στον περιορισμό των εμποδίων κατά την εκτέλεση νέων έργων πολιτικού μηχανικού από τους </w:t>
      </w:r>
      <w:proofErr w:type="spellStart"/>
      <w:r>
        <w:rPr>
          <w:rFonts w:eastAsia="Times New Roman" w:cs="Times New Roman"/>
          <w:szCs w:val="24"/>
        </w:rPr>
        <w:t>παρόχους</w:t>
      </w:r>
      <w:proofErr w:type="spellEnd"/>
      <w:r>
        <w:rPr>
          <w:rFonts w:eastAsia="Times New Roman" w:cs="Times New Roman"/>
          <w:szCs w:val="24"/>
        </w:rPr>
        <w:t xml:space="preserve">. Σε αυτό το πλαίσιο, για την εγκατάσταση </w:t>
      </w:r>
      <w:proofErr w:type="spellStart"/>
      <w:r>
        <w:rPr>
          <w:rFonts w:eastAsia="Times New Roman" w:cs="Times New Roman"/>
          <w:szCs w:val="24"/>
        </w:rPr>
        <w:t>υψίρρυθμων</w:t>
      </w:r>
      <w:proofErr w:type="spellEnd"/>
      <w:r>
        <w:rPr>
          <w:rFonts w:eastAsia="Times New Roman" w:cs="Times New Roman"/>
          <w:szCs w:val="24"/>
        </w:rPr>
        <w:t xml:space="preserve"> δικτύων προβλέπεται η δυνατότητα στους </w:t>
      </w:r>
      <w:proofErr w:type="spellStart"/>
      <w:r>
        <w:rPr>
          <w:rFonts w:eastAsia="Times New Roman" w:cs="Times New Roman"/>
          <w:szCs w:val="24"/>
        </w:rPr>
        <w:t>παρόχο</w:t>
      </w:r>
      <w:r>
        <w:rPr>
          <w:rFonts w:eastAsia="Times New Roman" w:cs="Times New Roman"/>
          <w:szCs w:val="24"/>
        </w:rPr>
        <w:t>υς</w:t>
      </w:r>
      <w:proofErr w:type="spellEnd"/>
      <w:r>
        <w:rPr>
          <w:rFonts w:eastAsia="Times New Roman" w:cs="Times New Roman"/>
          <w:szCs w:val="24"/>
        </w:rPr>
        <w:t xml:space="preserve"> ηλεκτρονικών επικοινωνιών -δίκτυα τηλεπικοινωνιών- να μπορούν να ζητήσουν πρόσβαση σε υφιστάμενες υποδομές φυσικού αερίου, ηλεκτρικής ενέργειας, θέρμανσης, ύδρευσης -με εξαίρεση το πόσιμο νερό- σιδηροδρόμων, οδών, λιμένων και αερολιμένων. Ειδικότερα, ορ</w:t>
      </w:r>
      <w:r>
        <w:rPr>
          <w:rFonts w:eastAsia="Times New Roman" w:cs="Times New Roman"/>
          <w:szCs w:val="24"/>
        </w:rPr>
        <w:t xml:space="preserve">ίζονται όλες οι σχετικές διαδικασίες που πρέπει να ακολουθεί ένας </w:t>
      </w:r>
      <w:proofErr w:type="spellStart"/>
      <w:r>
        <w:rPr>
          <w:rFonts w:eastAsia="Times New Roman" w:cs="Times New Roman"/>
          <w:szCs w:val="24"/>
        </w:rPr>
        <w:t>πάροχος</w:t>
      </w:r>
      <w:proofErr w:type="spellEnd"/>
      <w:r>
        <w:rPr>
          <w:rFonts w:eastAsia="Times New Roman" w:cs="Times New Roman"/>
          <w:szCs w:val="24"/>
        </w:rPr>
        <w:t xml:space="preserve"> ηλεκτρονικών επικοινωνιών για να ζητήσει πρόσβαση στις υποδομές και τα κριτήρια που πρέπει να εξετάζονται για την αποδοχή ή απόρριψή τους από τους φορείς των υφιστάμενων υποδομών. </w:t>
      </w:r>
    </w:p>
    <w:p w14:paraId="4CED92B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ια τη διευκόλυνση του συντονισμού των τεχνικών έργων δημιουργείται η υποχρέωση στους φορείς</w:t>
      </w:r>
      <w:r>
        <w:rPr>
          <w:rFonts w:eastAsia="Times New Roman" w:cs="Times New Roman"/>
          <w:szCs w:val="24"/>
        </w:rPr>
        <w:t>,</w:t>
      </w:r>
      <w:r>
        <w:rPr>
          <w:rFonts w:eastAsia="Times New Roman" w:cs="Times New Roman"/>
          <w:szCs w:val="24"/>
        </w:rPr>
        <w:t xml:space="preserve"> που εκτελούν ή προγραμματίζουν να εκτελέσουν νέα έργα εγκατάστασης υποδομών</w:t>
      </w:r>
      <w:r>
        <w:rPr>
          <w:rFonts w:eastAsia="Times New Roman" w:cs="Times New Roman"/>
          <w:szCs w:val="24"/>
        </w:rPr>
        <w:t>,</w:t>
      </w:r>
      <w:r>
        <w:rPr>
          <w:rFonts w:eastAsia="Times New Roman" w:cs="Times New Roman"/>
          <w:szCs w:val="24"/>
        </w:rPr>
        <w:t xml:space="preserve"> να διαθέτουν πληροφορίες για τα έργα αυτά μέσω ενός ενιαίου σημείου πληροφόρησης δικτυακής πύλης. Οι πληροφορίες αυτές αφορούν τα συγκεκριμένα </w:t>
      </w:r>
      <w:r>
        <w:rPr>
          <w:rFonts w:eastAsia="Times New Roman" w:cs="Times New Roman"/>
          <w:szCs w:val="24"/>
        </w:rPr>
        <w:t>στοιχεία</w:t>
      </w:r>
      <w:r>
        <w:rPr>
          <w:rFonts w:eastAsia="Times New Roman" w:cs="Times New Roman"/>
          <w:szCs w:val="24"/>
        </w:rPr>
        <w:t xml:space="preserve"> των έργων. </w:t>
      </w:r>
    </w:p>
    <w:p w14:paraId="4CED92B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Παράλληλα με τις ανωτέρω διατάξεις, ρυθμίζεται πλήρως η διαδικασία για τη χορήγηση δικαιωμά</w:t>
      </w:r>
      <w:r>
        <w:rPr>
          <w:rFonts w:eastAsia="Times New Roman" w:cs="Times New Roman"/>
          <w:szCs w:val="24"/>
        </w:rPr>
        <w:t xml:space="preserve">των διέλευσης, χωρίς να υπάρχει η ανάγκη έκδοσης κοινών υπουργικών αποφάσεων ή άλλης δευτερογενούς νομοθεσίας. Και σε περίπτωση μη επίτευξης συμφωνίας μεταξύ των </w:t>
      </w:r>
      <w:proofErr w:type="spellStart"/>
      <w:r>
        <w:rPr>
          <w:rFonts w:eastAsia="Times New Roman" w:cs="Times New Roman"/>
          <w:szCs w:val="24"/>
        </w:rPr>
        <w:t>παρόχων</w:t>
      </w:r>
      <w:proofErr w:type="spellEnd"/>
      <w:r>
        <w:rPr>
          <w:rFonts w:eastAsia="Times New Roman" w:cs="Times New Roman"/>
          <w:szCs w:val="24"/>
        </w:rPr>
        <w:t xml:space="preserve"> ηλεκτρονικών επικοινωνιών και των φορέων των υφιστάμενων υποδομών το θέμα οδηγείται στ</w:t>
      </w:r>
      <w:r>
        <w:rPr>
          <w:rFonts w:eastAsia="Times New Roman" w:cs="Times New Roman"/>
          <w:szCs w:val="24"/>
        </w:rPr>
        <w:t xml:space="preserve">ο εθνικό όργανο επίλυσης διαφορών, που βάσει του νομοσχεδίου ορίζεται η Εθνική Επιτροπή Τηλεπικοινωνιών και Ταχυδρομείων. </w:t>
      </w:r>
    </w:p>
    <w:p w14:paraId="4CED92B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Επιπλέον, για τη διασύνδεση των τελικών χρηστών με τα δίκτυα πολύ υψηλών ταχυτήτων υπάρχει μία σειρά προβλέψεων, έτσι ώστε τα νέα κτή</w:t>
      </w:r>
      <w:r>
        <w:rPr>
          <w:rFonts w:eastAsia="Times New Roman" w:cs="Times New Roman"/>
          <w:szCs w:val="24"/>
        </w:rPr>
        <w:t xml:space="preserve">ρια να μπορούν εύκολα να διασυνδεθούν με </w:t>
      </w:r>
      <w:r>
        <w:rPr>
          <w:rFonts w:eastAsia="Times New Roman" w:cs="Times New Roman"/>
          <w:szCs w:val="24"/>
        </w:rPr>
        <w:t xml:space="preserve">αυτά – </w:t>
      </w:r>
      <w:r>
        <w:rPr>
          <w:rFonts w:eastAsia="Times New Roman" w:cs="Times New Roman"/>
          <w:szCs w:val="24"/>
        </w:rPr>
        <w:t>τα δίκτυα τηλεπικοινωνιών πολύ υψηλών ταχυτήτων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τα παλαιά κτήρια που δεν υπάρχουν οι αναγκαίες ευκολίες οι </w:t>
      </w:r>
      <w:proofErr w:type="spellStart"/>
      <w:r>
        <w:rPr>
          <w:rFonts w:eastAsia="Times New Roman" w:cs="Times New Roman"/>
          <w:szCs w:val="24"/>
        </w:rPr>
        <w:t>πάροχοι</w:t>
      </w:r>
      <w:proofErr w:type="spellEnd"/>
      <w:r>
        <w:rPr>
          <w:rFonts w:eastAsia="Times New Roman" w:cs="Times New Roman"/>
          <w:szCs w:val="24"/>
        </w:rPr>
        <w:t xml:space="preserve"> να έχουν τη δυνατότητα να εγκαταστήσουν τον απαραίτητο εξοπλισμό σε </w:t>
      </w:r>
      <w:proofErr w:type="spellStart"/>
      <w:r>
        <w:rPr>
          <w:rFonts w:eastAsia="Times New Roman" w:cs="Times New Roman"/>
          <w:szCs w:val="24"/>
        </w:rPr>
        <w:t>κοινόκτητους</w:t>
      </w:r>
      <w:proofErr w:type="spellEnd"/>
      <w:r>
        <w:rPr>
          <w:rFonts w:eastAsia="Times New Roman" w:cs="Times New Roman"/>
          <w:szCs w:val="24"/>
        </w:rPr>
        <w:t xml:space="preserve"> ή κοινόχρη</w:t>
      </w:r>
      <w:r>
        <w:rPr>
          <w:rFonts w:eastAsia="Times New Roman" w:cs="Times New Roman"/>
          <w:szCs w:val="24"/>
        </w:rPr>
        <w:t xml:space="preserve">στους χώρους. </w:t>
      </w:r>
    </w:p>
    <w:p w14:paraId="4CED92B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Τέλος, σύμφωνα με τις διατάξεις του νομοσχεδίου, ορίζεται ότι προκειμένου να διευκολυνθεί η σύνδεση των τελικών χρηστών με τα δίκτυα πολύ υψηλών ταχυτήτων</w:t>
      </w:r>
      <w:r>
        <w:rPr>
          <w:rFonts w:eastAsia="Times New Roman" w:cs="Times New Roman"/>
          <w:szCs w:val="24"/>
        </w:rPr>
        <w:t>,</w:t>
      </w:r>
      <w:r>
        <w:rPr>
          <w:rFonts w:eastAsia="Times New Roman" w:cs="Times New Roman"/>
          <w:szCs w:val="24"/>
        </w:rPr>
        <w:t xml:space="preserve"> όλα τα κτήρια των οποίων η αίτηση άδειας δόμησης υποβλήθηκε μετά τις 31-12-2016 πρέπε</w:t>
      </w:r>
      <w:r>
        <w:rPr>
          <w:rFonts w:eastAsia="Times New Roman" w:cs="Times New Roman"/>
          <w:szCs w:val="24"/>
        </w:rPr>
        <w:t>ι να διαθέτουν συγκεκριμέν</w:t>
      </w:r>
      <w:r>
        <w:rPr>
          <w:rFonts w:eastAsia="Times New Roman" w:cs="Times New Roman"/>
          <w:szCs w:val="24"/>
        </w:rPr>
        <w:t>ες</w:t>
      </w:r>
      <w:r>
        <w:rPr>
          <w:rFonts w:eastAsia="Times New Roman" w:cs="Times New Roman"/>
          <w:szCs w:val="24"/>
        </w:rPr>
        <w:t xml:space="preserve"> </w:t>
      </w:r>
      <w:r>
        <w:rPr>
          <w:rFonts w:eastAsia="Times New Roman" w:cs="Times New Roman"/>
          <w:szCs w:val="24"/>
        </w:rPr>
        <w:t>προδιαγραφές</w:t>
      </w:r>
      <w:r>
        <w:rPr>
          <w:rFonts w:eastAsia="Times New Roman" w:cs="Times New Roman"/>
          <w:szCs w:val="24"/>
        </w:rPr>
        <w:t>, συγκεκριμένα</w:t>
      </w:r>
      <w:r w:rsidRPr="00975B98">
        <w:rPr>
          <w:rFonts w:eastAsia="Times New Roman" w:cs="Times New Roman"/>
          <w:szCs w:val="24"/>
        </w:rPr>
        <w:t xml:space="preserve"> </w:t>
      </w:r>
      <w:r>
        <w:rPr>
          <w:rFonts w:eastAsia="Times New Roman" w:cs="Times New Roman"/>
          <w:szCs w:val="24"/>
        </w:rPr>
        <w:t>υλική υποδομή</w:t>
      </w:r>
      <w:r>
        <w:rPr>
          <w:rFonts w:eastAsia="Times New Roman" w:cs="Times New Roman"/>
          <w:szCs w:val="24"/>
        </w:rPr>
        <w:t xml:space="preserve"> εντός του κτηρίου, προσαρμοσμένη σε υψηλές ταχύτητες και σημείο πρόσβασης εντός του κτηρίου προσιτό στους </w:t>
      </w:r>
      <w:proofErr w:type="spellStart"/>
      <w:r>
        <w:rPr>
          <w:rFonts w:eastAsia="Times New Roman" w:cs="Times New Roman"/>
          <w:szCs w:val="24"/>
        </w:rPr>
        <w:t>παρόχους</w:t>
      </w:r>
      <w:proofErr w:type="spellEnd"/>
      <w:r>
        <w:rPr>
          <w:rFonts w:eastAsia="Times New Roman" w:cs="Times New Roman"/>
          <w:szCs w:val="24"/>
        </w:rPr>
        <w:t>, μέσω του οποίου εξασφαλίζεται η σύνδεση με την προσαρμοσμένη σε υψηλές</w:t>
      </w:r>
      <w:r>
        <w:rPr>
          <w:rFonts w:eastAsia="Times New Roman" w:cs="Times New Roman"/>
          <w:szCs w:val="24"/>
        </w:rPr>
        <w:t xml:space="preserve"> ταχύτητες υλική υποδομή του κτηρίου. Συμπερασματικά, πρόκειται για ένα νομοσχέδιο που μέσω των ρυθμίσεών του συνιστά ομπρέλα για αυτό που εμείς ως Κυβέρνηση ΣΥΡΙΖΑ επιδιώκουμε, την κοινωνικά δίκαιη παραγωγική ανασυγκρότηση της χώρας. </w:t>
      </w:r>
    </w:p>
    <w:p w14:paraId="4CED92B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Τελειώνοντας, θα κάν</w:t>
      </w:r>
      <w:r>
        <w:rPr>
          <w:rFonts w:eastAsia="Times New Roman" w:cs="Times New Roman"/>
          <w:szCs w:val="24"/>
        </w:rPr>
        <w:t xml:space="preserve">ω μία παρατήρηση για όσα είπαν η </w:t>
      </w:r>
      <w:r>
        <w:rPr>
          <w:rFonts w:eastAsia="Times New Roman" w:cs="Times New Roman"/>
          <w:szCs w:val="24"/>
        </w:rPr>
        <w:t>ε</w:t>
      </w:r>
      <w:r>
        <w:rPr>
          <w:rFonts w:eastAsia="Times New Roman" w:cs="Times New Roman"/>
          <w:szCs w:val="24"/>
        </w:rPr>
        <w:t>ισηγήτρια κυρίως της Νέας Δημοκρατίας αλλά και Βουλευτές της Νέας Δημοκρατίας και του ΠΑΣΟΚ.</w:t>
      </w:r>
    </w:p>
    <w:p w14:paraId="4CED92B8"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Με όσα είπαν επιβεβαιώνεται ότι ασκούν αντιπολίτευση για την αντιπολίτευση. Ενώ συμφωνούν με νομοσχέδια –και με το συγκεκριμένο- </w:t>
      </w:r>
      <w:r>
        <w:rPr>
          <w:rFonts w:eastAsia="Times New Roman"/>
          <w:szCs w:val="24"/>
        </w:rPr>
        <w:t xml:space="preserve">εκκινώντας από θεμιτές αντιρρήσεις-ενστάσεις, απευθύνουν ερωτήματα και διατυπώνουν θέσεις επί παντός επιστητού και μάλιστα με αναληθείς και άσχετες επικρίσεις και ανοίκειες εκφράσεις και ειρωνείες. </w:t>
      </w:r>
    </w:p>
    <w:p w14:paraId="4CED92B9"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Και επιπλέον, θα έλεγα ότι επιβεβαιώνεται </w:t>
      </w:r>
      <w:r>
        <w:rPr>
          <w:rFonts w:eastAsia="Times New Roman"/>
          <w:szCs w:val="24"/>
        </w:rPr>
        <w:t>και</w:t>
      </w:r>
      <w:r>
        <w:rPr>
          <w:rFonts w:eastAsia="Times New Roman"/>
          <w:szCs w:val="24"/>
        </w:rPr>
        <w:t xml:space="preserve"> το στερητικ</w:t>
      </w:r>
      <w:r>
        <w:rPr>
          <w:rFonts w:eastAsia="Times New Roman"/>
          <w:szCs w:val="24"/>
        </w:rPr>
        <w:t>ό σύνδρομο για τη διακυβέρνηση που διακατέχει τόσο τη Νέα Δημοκρατία όσο και το ΠΑΣΟΚ. Όμως, νομίζω ότι θα περιμένετε πολύ, κύριοι συνάδελφοι της Αντιπολίτευσης.</w:t>
      </w:r>
    </w:p>
    <w:p w14:paraId="4CED92BA"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Σας ευχαριστώ. </w:t>
      </w:r>
    </w:p>
    <w:p w14:paraId="4CED92BB" w14:textId="77777777" w:rsidR="00807BFC" w:rsidRDefault="003B0973">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4CED92BC"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w:t>
      </w:r>
      <w:r>
        <w:rPr>
          <w:rFonts w:eastAsia="Times New Roman"/>
          <w:szCs w:val="24"/>
        </w:rPr>
        <w:t xml:space="preserve">ον λόγο έχει ο κ. Αλέξανδρος </w:t>
      </w:r>
      <w:proofErr w:type="spellStart"/>
      <w:r>
        <w:rPr>
          <w:rFonts w:eastAsia="Times New Roman"/>
          <w:szCs w:val="24"/>
        </w:rPr>
        <w:t>Μεϊκόπουλος</w:t>
      </w:r>
      <w:proofErr w:type="spellEnd"/>
      <w:r>
        <w:rPr>
          <w:rFonts w:eastAsia="Times New Roman"/>
          <w:szCs w:val="24"/>
        </w:rPr>
        <w:t>.</w:t>
      </w:r>
    </w:p>
    <w:p w14:paraId="4CED92BD" w14:textId="77777777" w:rsidR="00807BFC" w:rsidRDefault="003B0973">
      <w:pPr>
        <w:spacing w:line="600" w:lineRule="auto"/>
        <w:ind w:firstLine="720"/>
        <w:contextualSpacing/>
        <w:jc w:val="both"/>
        <w:rPr>
          <w:rFonts w:eastAsia="Times New Roman"/>
          <w:szCs w:val="24"/>
        </w:rPr>
      </w:pPr>
      <w:r>
        <w:rPr>
          <w:rFonts w:eastAsia="Times New Roman"/>
          <w:b/>
          <w:szCs w:val="24"/>
        </w:rPr>
        <w:t>ΑΛΕΞΑΝΔΡΟΣ ΜΕΪΚΟΠΟΥΛΟΣ:</w:t>
      </w:r>
      <w:r>
        <w:rPr>
          <w:rFonts w:eastAsia="Times New Roman"/>
          <w:szCs w:val="24"/>
        </w:rPr>
        <w:t xml:space="preserve"> Ευχαριστώ πολύ, κύριε Πρόεδρε.</w:t>
      </w:r>
    </w:p>
    <w:p w14:paraId="4CED92BE" w14:textId="77777777" w:rsidR="00807BFC" w:rsidRDefault="003B0973">
      <w:pPr>
        <w:spacing w:line="600" w:lineRule="auto"/>
        <w:ind w:firstLine="720"/>
        <w:contextualSpacing/>
        <w:jc w:val="both"/>
        <w:rPr>
          <w:rFonts w:eastAsia="Times New Roman"/>
          <w:szCs w:val="24"/>
        </w:rPr>
      </w:pPr>
      <w:r>
        <w:rPr>
          <w:rFonts w:eastAsia="Times New Roman"/>
          <w:szCs w:val="24"/>
        </w:rPr>
        <w:t>Θα ήθελα να κάνω ένα γενικό σχόλιο το οποίο, κατά τη γνώμη μου, φωτογραφίζει και την ουσία του εν λόγω νομοσχεδίου, ότι δηλαδή παρά το στενό δημοσιονομικό περιβάλλον, παρά τους στενούς οικονομικούς περιορισμούς που υπάρχουν από την επιτροπεία, υπάρχουν πεδ</w:t>
      </w:r>
      <w:r>
        <w:rPr>
          <w:rFonts w:eastAsia="Times New Roman"/>
          <w:szCs w:val="24"/>
        </w:rPr>
        <w:t xml:space="preserve">ία παρέμβασης με μηδαμινό ή ελάχιστο δημοσιονομικό κόστος, η παρέμβαση στα οποία μπορεί να δημιουργήσει θετικούς όρους για την καθημερινότητα των πολιτών. </w:t>
      </w:r>
    </w:p>
    <w:p w14:paraId="4CED92BF" w14:textId="77777777" w:rsidR="00807BFC" w:rsidRDefault="003B0973">
      <w:pPr>
        <w:spacing w:line="600" w:lineRule="auto"/>
        <w:ind w:firstLine="720"/>
        <w:contextualSpacing/>
        <w:jc w:val="both"/>
        <w:rPr>
          <w:rFonts w:eastAsia="Times New Roman"/>
          <w:szCs w:val="24"/>
        </w:rPr>
      </w:pPr>
      <w:r>
        <w:rPr>
          <w:rFonts w:eastAsia="Times New Roman"/>
          <w:szCs w:val="24"/>
        </w:rPr>
        <w:t>Εάν μπορούμε να βγάλουμε το κύριο και το πιο σημαντικό χαρακτηριστικό του νομοσχεδίου αυτού είναι ότ</w:t>
      </w:r>
      <w:r>
        <w:rPr>
          <w:rFonts w:eastAsia="Times New Roman"/>
          <w:szCs w:val="24"/>
        </w:rPr>
        <w:t xml:space="preserve">ι προωθεί μια «φθηνή» -σε εισαγωγικά η λέξη-, γρήγορη και με ελάχιστη κοινωνική όχληση ανάπτυξη φέρνοντας τη χώρα πιο κοντά στην κοινωνία της πληροφορίας και της γνώσης. Στην ουσία εξοικονομείται χρόνος και χρήμα, στοιχεία πολύτιμα αυτήν τη στιγμή για την </w:t>
      </w:r>
      <w:r>
        <w:rPr>
          <w:rFonts w:eastAsia="Times New Roman"/>
          <w:szCs w:val="24"/>
        </w:rPr>
        <w:t>οικονομία της χώρας, ενώ το πιο σημαντικό είναι ότι η ανάπτυξη που φέρνει το νομοσχέδιο θα έχει άμεσο και θετικό κοινωνικό πρόσημο, αφού παρέχεται η δυνατότητα πρόσβασης σε υψηλές ταχύτητες σε όλη την επικράτεια της χώρας περιλαμβάνοντας ακόμα και απομακρυ</w:t>
      </w:r>
      <w:r>
        <w:rPr>
          <w:rFonts w:eastAsia="Times New Roman"/>
          <w:szCs w:val="24"/>
        </w:rPr>
        <w:t xml:space="preserve">σμένες και ορεινές περιοχές οι οποίες βρίσκονται μέχρι σήμερα σε αυτό που θα λέγαμε «μια ιδιότυπη ψηφιακή φτώχεια». </w:t>
      </w:r>
    </w:p>
    <w:p w14:paraId="4CED92C0" w14:textId="77777777" w:rsidR="00807BFC" w:rsidRDefault="003B0973">
      <w:pPr>
        <w:spacing w:line="600" w:lineRule="auto"/>
        <w:ind w:firstLine="720"/>
        <w:contextualSpacing/>
        <w:jc w:val="both"/>
        <w:rPr>
          <w:rFonts w:eastAsia="Times New Roman"/>
          <w:szCs w:val="24"/>
        </w:rPr>
      </w:pPr>
      <w:r>
        <w:rPr>
          <w:rFonts w:eastAsia="Times New Roman"/>
          <w:szCs w:val="24"/>
        </w:rPr>
        <w:t>Γνωρίζουμε όλοι, λοιπόν, ότι το υπάρχον δίκτυο της χώρας αποτελείται από δίκτυο χαλκού, ο οποίος σε αντίθεση με την οπτική ίνα, που είναι έ</w:t>
      </w:r>
      <w:r>
        <w:rPr>
          <w:rFonts w:eastAsia="Times New Roman"/>
          <w:szCs w:val="24"/>
        </w:rPr>
        <w:t xml:space="preserve">να δίκτυο νέας γενιάς, δεν μπορεί να σηκώσει τις πολύ υψηλές ταχύτητες που απαιτεί η </w:t>
      </w:r>
      <w:r>
        <w:rPr>
          <w:rFonts w:eastAsia="Times New Roman"/>
          <w:szCs w:val="24"/>
        </w:rPr>
        <w:t>ο</w:t>
      </w:r>
      <w:r>
        <w:rPr>
          <w:rFonts w:eastAsia="Times New Roman"/>
          <w:szCs w:val="24"/>
        </w:rPr>
        <w:t xml:space="preserve">δηγία της Ευρωπαϊκής Ένωσης. </w:t>
      </w:r>
    </w:p>
    <w:p w14:paraId="4CED92C1"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Για τη μείωση λοιπόν του κόστους στην εγκατάσταση των δικτύων αυτών των οπτικών ινών, παρέχεται η δυνατότητα στους </w:t>
      </w:r>
      <w:proofErr w:type="spellStart"/>
      <w:r>
        <w:rPr>
          <w:rFonts w:eastAsia="Times New Roman"/>
          <w:szCs w:val="24"/>
        </w:rPr>
        <w:t>παρόχους</w:t>
      </w:r>
      <w:proofErr w:type="spellEnd"/>
      <w:r>
        <w:rPr>
          <w:rFonts w:eastAsia="Times New Roman"/>
          <w:szCs w:val="24"/>
        </w:rPr>
        <w:t xml:space="preserve"> ηλεκτρονικών επι</w:t>
      </w:r>
      <w:r>
        <w:rPr>
          <w:rFonts w:eastAsia="Times New Roman"/>
          <w:szCs w:val="24"/>
        </w:rPr>
        <w:t xml:space="preserve">κοινωνιών να ζητήσουν πρόσβαση σε υφιστάμενες υποδομές. Αυτές είναι οι υποδομές φυσικού αερίου, ηλεκτρικής ενέργειας, θέρμανσης, ύδρευσης -αλλά μόνο στα συστήματα αποχέτευσης και όχι του πόσιμου νερού-, αλλά και των σιδηρόδρομων, των οδών, των λιμένων και </w:t>
      </w:r>
      <w:r>
        <w:rPr>
          <w:rFonts w:eastAsia="Times New Roman"/>
          <w:szCs w:val="24"/>
        </w:rPr>
        <w:t xml:space="preserve">των αερολιμένων. </w:t>
      </w:r>
    </w:p>
    <w:p w14:paraId="4CED92C2"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Με αυτόν, λοιπόν, τον τρόπο βοηθάμε στην δημιουργία οικονομιών κλίμακας και δίνουμε την ευκαιρία τα κεφάλαια εγκατάστασης να επενδυθούν ως προς την ανάπτυξή τους. </w:t>
      </w:r>
    </w:p>
    <w:p w14:paraId="4CED92C3"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Ένα άλλο επίσης σημαντικό σημείο είναι ότι επιτυγχάνεται ταχύτητα στη διεκπεραίωση των υποθέσεων, αφού πλέον ο χρόνος εξέτασης των αιτήσεων των </w:t>
      </w:r>
      <w:proofErr w:type="spellStart"/>
      <w:r>
        <w:rPr>
          <w:rFonts w:eastAsia="Times New Roman"/>
          <w:szCs w:val="24"/>
        </w:rPr>
        <w:t>παρόχων</w:t>
      </w:r>
      <w:proofErr w:type="spellEnd"/>
      <w:r>
        <w:rPr>
          <w:rFonts w:eastAsia="Times New Roman"/>
          <w:szCs w:val="24"/>
        </w:rPr>
        <w:t xml:space="preserve">, για να ζητήσουν φυσικά πρόσβαση στις προαναφερθείσες υποδομές, δεν  μπορεί να ξεπερνά τους δύο μήνες. </w:t>
      </w:r>
    </w:p>
    <w:p w14:paraId="4CED92C4" w14:textId="77777777" w:rsidR="00807BFC" w:rsidRDefault="003B0973">
      <w:pPr>
        <w:spacing w:line="600" w:lineRule="auto"/>
        <w:ind w:firstLine="720"/>
        <w:contextualSpacing/>
        <w:jc w:val="both"/>
        <w:rPr>
          <w:rFonts w:eastAsia="Times New Roman"/>
          <w:szCs w:val="24"/>
        </w:rPr>
      </w:pPr>
      <w:r>
        <w:rPr>
          <w:rFonts w:eastAsia="Times New Roman"/>
          <w:szCs w:val="24"/>
        </w:rPr>
        <w:t>Όταν λοιπόν, για να δώσουμε ένα παράδειγμα, το 75%-80% του κόστους για την κατασκευή δικτύων τηλεπικοινωνίας αφορά το κόστος των έργων εκσκαφής και το κόστος των μηχανικών κατασκευών, γίνεται πάρα πολύ εύκολα αντιληπτό ότι χρησιμοποιώντας τις ήδη υπάρχουσε</w:t>
      </w:r>
      <w:r>
        <w:rPr>
          <w:rFonts w:eastAsia="Times New Roman"/>
          <w:szCs w:val="24"/>
        </w:rPr>
        <w:t>ς υποδομές, αυτό το κόστος πλέον ελαχιστοποιείται.</w:t>
      </w:r>
    </w:p>
    <w:p w14:paraId="4CED92C5"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Συμπυκνώνοντας επιπλέον χρονικά και τη διαδικασία των αιτήσεων των </w:t>
      </w:r>
      <w:proofErr w:type="spellStart"/>
      <w:r>
        <w:rPr>
          <w:rFonts w:eastAsia="Times New Roman"/>
          <w:szCs w:val="24"/>
        </w:rPr>
        <w:t>παρόχων</w:t>
      </w:r>
      <w:proofErr w:type="spellEnd"/>
      <w:r>
        <w:rPr>
          <w:rFonts w:eastAsia="Times New Roman"/>
          <w:szCs w:val="24"/>
        </w:rPr>
        <w:t>, κερδίζεται αυτόματα σημαντικός χρόνος στην υλοποίηση των έργων. Με αυτόν τον τρόπο επιτυγχάνουμε κοινωνικό, οικονομικό και περιβα</w:t>
      </w:r>
      <w:r>
        <w:rPr>
          <w:rFonts w:eastAsia="Times New Roman"/>
          <w:szCs w:val="24"/>
        </w:rPr>
        <w:t xml:space="preserve">λλοντικό όφελος. </w:t>
      </w:r>
    </w:p>
    <w:p w14:paraId="4CED92C6"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Στο σημείο αυτό, θα ήθελα να σταθώ ιδιαίτερα στη θέσπιση του Ηλεκτρονικού Μητρώου Δικτύων το οποίο θα τηρείται στο Υπουργείο Ψηφιακής Πολιτικής, Τηλεπικοινωνιών και Ενημέρωσης. </w:t>
      </w:r>
    </w:p>
    <w:p w14:paraId="4CED92C7" w14:textId="77777777" w:rsidR="00807BFC" w:rsidRDefault="003B0973">
      <w:pPr>
        <w:spacing w:line="600" w:lineRule="auto"/>
        <w:ind w:firstLine="720"/>
        <w:contextualSpacing/>
        <w:jc w:val="both"/>
        <w:rPr>
          <w:rFonts w:eastAsia="Times New Roman"/>
          <w:szCs w:val="24"/>
        </w:rPr>
      </w:pPr>
      <w:r>
        <w:rPr>
          <w:rFonts w:eastAsia="Times New Roman"/>
          <w:szCs w:val="24"/>
        </w:rPr>
        <w:t>Στο νομοσχέδιο λοιπόν ορίζεται ρητά ότι όλοι οι φορείς υφιστ</w:t>
      </w:r>
      <w:r>
        <w:rPr>
          <w:rFonts w:eastAsia="Times New Roman"/>
          <w:szCs w:val="24"/>
        </w:rPr>
        <w:t>άμενων υποδομών έχουν υποχρέωση να υποβάλλουν στο Υπουργείο Ψηφιακής Πολιτικής, Τηλεπικοινωνιών και Ενημέρωσης σε ηλεκτρονική μορφή στοιχεία των υποδομών τους, με στόχο την αποτύπωση όλων των δικτυακών υποδομών της χώρας. Τα στοιχεία αυτά τηρούνται στο Μητ</w:t>
      </w:r>
      <w:r>
        <w:rPr>
          <w:rFonts w:eastAsia="Times New Roman"/>
          <w:szCs w:val="24"/>
        </w:rPr>
        <w:t xml:space="preserve">ρώο Δικτύων και με τον τρόπο αυτό γίνεται εύκολη και αξιόπιστη καταγραφή των υπαρχουσών υποδομών, που θα μπορούσαν να στηρίξουν την ανάπτυξη των </w:t>
      </w:r>
      <w:proofErr w:type="spellStart"/>
      <w:r>
        <w:rPr>
          <w:rFonts w:eastAsia="Times New Roman"/>
          <w:szCs w:val="24"/>
        </w:rPr>
        <w:t>ευρυζωνικών</w:t>
      </w:r>
      <w:proofErr w:type="spellEnd"/>
      <w:r>
        <w:rPr>
          <w:rFonts w:eastAsia="Times New Roman"/>
          <w:szCs w:val="24"/>
        </w:rPr>
        <w:t xml:space="preserve"> δικτύων. </w:t>
      </w:r>
    </w:p>
    <w:p w14:paraId="4CED92C8" w14:textId="77777777" w:rsidR="00807BFC" w:rsidRDefault="003B0973">
      <w:pPr>
        <w:spacing w:line="600" w:lineRule="auto"/>
        <w:ind w:firstLine="720"/>
        <w:contextualSpacing/>
        <w:jc w:val="both"/>
        <w:rPr>
          <w:rFonts w:eastAsia="Times New Roman"/>
          <w:szCs w:val="24"/>
        </w:rPr>
      </w:pPr>
      <w:r>
        <w:rPr>
          <w:rFonts w:eastAsia="Times New Roman"/>
          <w:szCs w:val="24"/>
        </w:rPr>
        <w:t>Η δημιουργία του Ηλεκτρονικού Μητρώου Δικτύων συνδυάζεται και με τη θέσπιση του Ενιαίου Σ</w:t>
      </w:r>
      <w:r>
        <w:rPr>
          <w:rFonts w:eastAsia="Times New Roman"/>
          <w:szCs w:val="24"/>
        </w:rPr>
        <w:t>ημείου Πληροφόρησης. Το Ενιαίο Σημείο Πληροφόρησης είναι μια διαδικτυακή πύλη που θα τηρείται από το Υπουργείο Ψηφιακής Πολιτικής, Τηλεπικοινωνιών και Ενημέρωσης. Με αυτόν τον τρόπο, το δημόσιο πλέον αναλαμβάνει θεματοφύλακας της ανάπτυξης της ψηφιακής οικ</w:t>
      </w:r>
      <w:r>
        <w:rPr>
          <w:rFonts w:eastAsia="Times New Roman"/>
          <w:szCs w:val="24"/>
        </w:rPr>
        <w:t xml:space="preserve">ονομίας τόσο ως προς την ίση πρόσβαση σε αυτήν όλης της επικράτειας όσο και για το βέλτιστο οικονομικό και κοινωνικό αποτέλεσμα. </w:t>
      </w:r>
    </w:p>
    <w:p w14:paraId="4CED92C9" w14:textId="77777777" w:rsidR="00807BFC" w:rsidRDefault="003B097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Πιο συγκεκριμένα, η εγκατάσταση ταχύρρυθμων δικτύων ηλεκτρονικής επικοινωνίας δίνει τη δυνατότητα σημαντικών αλλαγών τόσο στον</w:t>
      </w:r>
      <w:r>
        <w:rPr>
          <w:rFonts w:eastAsia="Times New Roman" w:cs="Times New Roman"/>
          <w:color w:val="000000"/>
          <w:szCs w:val="24"/>
        </w:rPr>
        <w:t xml:space="preserve"> δημόσιο όσο και στον ιδιωτικό τομέα. Ως προς τον δημόσιο τομέα παρέχεται η δυνατότητα αποδοτικότερης αλληλεπίδρασης μεταξύ δημόσιων υπηρεσιών μέσω αυτοματοποιημένων διαδικασιών που επιτυγχάνουν τη βελτίωση και απλοποίηση των υπηρεσιών του κράτους για τους</w:t>
      </w:r>
      <w:r>
        <w:rPr>
          <w:rFonts w:eastAsia="Times New Roman" w:cs="Times New Roman"/>
          <w:color w:val="000000"/>
          <w:szCs w:val="24"/>
        </w:rPr>
        <w:t xml:space="preserve"> πολίτες, αλλά και τις επιχειρήσεις και βοηθούν έτσι στην αύξηση της παραγωγικότητας, της αποτελεσματικότητας, αλλά και σε ταυτόχρονη μείωση του κόστους υποστήριξης του δημόσιου τομέα. Άρα έχουμε και δημοσιονομικό όφελος από αυτό. </w:t>
      </w:r>
    </w:p>
    <w:p w14:paraId="4CED92CA" w14:textId="77777777" w:rsidR="00807BFC" w:rsidRDefault="003B097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Παράλληλα, δίνεται η δυν</w:t>
      </w:r>
      <w:r>
        <w:rPr>
          <w:rFonts w:eastAsia="Times New Roman" w:cs="Times New Roman"/>
          <w:color w:val="000000"/>
          <w:szCs w:val="24"/>
        </w:rPr>
        <w:t xml:space="preserve">ατότητα αξιοποίησης νέων εφαρμογών και υπηρεσιών, γεγονός που θα έχει πολύ σημαντικές θετικές επιπτώσεις στην προσπάθεια παροχής εκπαιδευτικών και ερευνητικών δραστηριοτήτων υψηλού επιπέδου. Σημαντικά φυσικά είναι και τα οφέλη στο χώρο της υγείας. </w:t>
      </w:r>
    </w:p>
    <w:p w14:paraId="4CED92CB" w14:textId="77777777" w:rsidR="00807BFC" w:rsidRDefault="003B097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Η μείωσ</w:t>
      </w:r>
      <w:r>
        <w:rPr>
          <w:rFonts w:eastAsia="Times New Roman" w:cs="Times New Roman"/>
          <w:color w:val="000000"/>
          <w:szCs w:val="24"/>
        </w:rPr>
        <w:t xml:space="preserve">η λοιπόν, του κόστους εγκατάστασης </w:t>
      </w:r>
      <w:proofErr w:type="spellStart"/>
      <w:r>
        <w:rPr>
          <w:rFonts w:eastAsia="Times New Roman" w:cs="Times New Roman"/>
          <w:color w:val="000000"/>
          <w:szCs w:val="24"/>
        </w:rPr>
        <w:t>υψίρρυθμων</w:t>
      </w:r>
      <w:proofErr w:type="spellEnd"/>
      <w:r>
        <w:rPr>
          <w:rFonts w:eastAsia="Times New Roman" w:cs="Times New Roman"/>
          <w:color w:val="000000"/>
          <w:szCs w:val="24"/>
        </w:rPr>
        <w:t xml:space="preserve"> δικτύων ηλεκτρονικής επικοινωνίας δίνει, όπως είπα πριν, και τη δυνατότητα ανάπτυξης των ιδιωτικών επιχειρήσεων μέσω της απλοποίησης της διαδικασίας, εισαγωγής σε αυτόν στο νέο ψηφιακό περιβάλλον, στην υλοποίησ</w:t>
      </w:r>
      <w:r>
        <w:rPr>
          <w:rFonts w:eastAsia="Times New Roman" w:cs="Times New Roman"/>
          <w:color w:val="000000"/>
          <w:szCs w:val="24"/>
        </w:rPr>
        <w:t xml:space="preserve">η νέων εξελιγμένων και αποδοτικών μηχανισμών διαφήμισης και προώθησης των προϊόντων και των υπηρεσιών τους, χωρίς να αποτελεί φυσικά τροχοπέδη η γεωγραφική θέση που δρουν και λειτουργούν. </w:t>
      </w:r>
    </w:p>
    <w:p w14:paraId="4CED92CC" w14:textId="77777777" w:rsidR="00807BFC" w:rsidRDefault="003B097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Είναι διεθνώς αναγνωρισμένο ότι η ανάπτυξη των δραστηριοτήτων μέσω </w:t>
      </w:r>
      <w:r>
        <w:rPr>
          <w:rFonts w:eastAsia="Times New Roman" w:cs="Times New Roman"/>
          <w:color w:val="000000"/>
          <w:szCs w:val="24"/>
        </w:rPr>
        <w:t xml:space="preserve">ηλεκτρονικού εμπορίου μπορεί να ανατρέψει τα δεδομένα ως προς την ανταγωνιστικότητα των επιχειρήσεων. Στην διαδικτυακή πύλη οι φορείς που εκτελούν ή προγραμματίζουν να εκτελέσουν νέα έργα εγκατάστασης υποδομών, έχουν την υποχρέωση να διαθέτουν για τα έργα </w:t>
      </w:r>
      <w:r>
        <w:rPr>
          <w:rFonts w:eastAsia="Times New Roman" w:cs="Times New Roman"/>
          <w:color w:val="000000"/>
          <w:szCs w:val="24"/>
        </w:rPr>
        <w:t>αυτά πληροφορίες. Έτσι διευκολύνεται άμεσα και αποτελεσματικά και ο συντονισμός των έργων.</w:t>
      </w:r>
    </w:p>
    <w:p w14:paraId="4CED92CD" w14:textId="77777777" w:rsidR="00807BFC" w:rsidRDefault="003B097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Πέρα τώρα από τη χρονική σύμπτυξη της διαδικασίας εξέτασης των αιτήσεων των </w:t>
      </w:r>
      <w:proofErr w:type="spellStart"/>
      <w:r>
        <w:rPr>
          <w:rFonts w:eastAsia="Times New Roman" w:cs="Times New Roman"/>
          <w:color w:val="000000"/>
          <w:szCs w:val="24"/>
        </w:rPr>
        <w:t>παρόχων</w:t>
      </w:r>
      <w:proofErr w:type="spellEnd"/>
      <w:r>
        <w:rPr>
          <w:rFonts w:eastAsia="Times New Roman" w:cs="Times New Roman"/>
          <w:color w:val="000000"/>
          <w:szCs w:val="24"/>
        </w:rPr>
        <w:t xml:space="preserve"> και την ηλεκτρονική καταγραφή των ήδη υπαρχουσών διαθέσιμων υποδομών, μια άλλη πο</w:t>
      </w:r>
      <w:r>
        <w:rPr>
          <w:rFonts w:eastAsia="Times New Roman" w:cs="Times New Roman"/>
          <w:color w:val="000000"/>
          <w:szCs w:val="24"/>
        </w:rPr>
        <w:t xml:space="preserve">λύ σημαντική πτυχή του νομοσχεδίου, στην οποία θα ήθελα να σταθώ, είναι η θέσπιση της υποχρέωσης των φορέων που εκτελούν έργα εγκατάστασης υποδομών πλήρως ή εν μέρει χρηματοδοτούμενα από το δημόσιο να ικανοποιούν αιτήματα που υποβάλλουν οι </w:t>
      </w:r>
      <w:proofErr w:type="spellStart"/>
      <w:r>
        <w:rPr>
          <w:rFonts w:eastAsia="Times New Roman" w:cs="Times New Roman"/>
          <w:color w:val="000000"/>
          <w:szCs w:val="24"/>
        </w:rPr>
        <w:t>πάροχοι</w:t>
      </w:r>
      <w:proofErr w:type="spellEnd"/>
      <w:r>
        <w:rPr>
          <w:rFonts w:eastAsia="Times New Roman" w:cs="Times New Roman"/>
          <w:color w:val="000000"/>
          <w:szCs w:val="24"/>
        </w:rPr>
        <w:t xml:space="preserve"> ηλεκτρον</w:t>
      </w:r>
      <w:r>
        <w:rPr>
          <w:rFonts w:eastAsia="Times New Roman" w:cs="Times New Roman"/>
          <w:color w:val="000000"/>
          <w:szCs w:val="24"/>
        </w:rPr>
        <w:t xml:space="preserve">ικών επικοινωνιών για συντονισμό των τεχνικών τους έργων. </w:t>
      </w:r>
    </w:p>
    <w:p w14:paraId="4CED92CE" w14:textId="77777777" w:rsidR="00807BFC" w:rsidRDefault="003B097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Ουσιαστικά, με την εισαγωγή της </w:t>
      </w:r>
      <w:proofErr w:type="spellStart"/>
      <w:r>
        <w:rPr>
          <w:rFonts w:eastAsia="Times New Roman" w:cs="Times New Roman"/>
          <w:color w:val="000000"/>
          <w:szCs w:val="24"/>
        </w:rPr>
        <w:t>υποχρεωτικότητας</w:t>
      </w:r>
      <w:proofErr w:type="spellEnd"/>
      <w:r>
        <w:rPr>
          <w:rFonts w:eastAsia="Times New Roman" w:cs="Times New Roman"/>
          <w:color w:val="000000"/>
          <w:szCs w:val="24"/>
        </w:rPr>
        <w:t xml:space="preserve"> δίνεται η δυνατότητα στους </w:t>
      </w:r>
      <w:proofErr w:type="spellStart"/>
      <w:r>
        <w:rPr>
          <w:rFonts w:eastAsia="Times New Roman" w:cs="Times New Roman"/>
          <w:color w:val="000000"/>
          <w:szCs w:val="24"/>
        </w:rPr>
        <w:t>παρόχους</w:t>
      </w:r>
      <w:proofErr w:type="spellEnd"/>
      <w:r>
        <w:rPr>
          <w:rFonts w:eastAsia="Times New Roman" w:cs="Times New Roman"/>
          <w:color w:val="000000"/>
          <w:szCs w:val="24"/>
        </w:rPr>
        <w:t xml:space="preserve"> δικτύων ηλεκτρονικών επικοινωνιών να εγκαταστήσουν τις υποδομές τους κατά την φάση κατασκευής μεγάλων έργων, όπω</w:t>
      </w:r>
      <w:r>
        <w:rPr>
          <w:rFonts w:eastAsia="Times New Roman" w:cs="Times New Roman"/>
          <w:color w:val="000000"/>
          <w:szCs w:val="24"/>
        </w:rPr>
        <w:t xml:space="preserve">ς για παράδειγμα οδικών έργων και με αυτόν ακριβώς τον τρόπο μειώνεται σημαντικά το κόστος της εγκατάστασης των δικτύων. </w:t>
      </w:r>
    </w:p>
    <w:p w14:paraId="4CED92CF" w14:textId="77777777" w:rsidR="00807BFC" w:rsidRDefault="003B097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Η δημιουργία λοιπόν, </w:t>
      </w:r>
      <w:proofErr w:type="spellStart"/>
      <w:r>
        <w:rPr>
          <w:rFonts w:eastAsia="Times New Roman" w:cs="Times New Roman"/>
          <w:color w:val="000000"/>
          <w:szCs w:val="24"/>
        </w:rPr>
        <w:t>υψίρρυθμων</w:t>
      </w:r>
      <w:proofErr w:type="spellEnd"/>
      <w:r>
        <w:rPr>
          <w:rFonts w:eastAsia="Times New Roman" w:cs="Times New Roman"/>
          <w:color w:val="000000"/>
          <w:szCs w:val="24"/>
        </w:rPr>
        <w:t xml:space="preserve"> </w:t>
      </w:r>
      <w:proofErr w:type="spellStart"/>
      <w:r>
        <w:rPr>
          <w:rFonts w:eastAsia="Times New Roman" w:cs="Times New Roman"/>
          <w:color w:val="000000"/>
          <w:szCs w:val="24"/>
        </w:rPr>
        <w:t>ευρυζωνικών</w:t>
      </w:r>
      <w:proofErr w:type="spellEnd"/>
      <w:r>
        <w:rPr>
          <w:rFonts w:eastAsia="Times New Roman" w:cs="Times New Roman"/>
          <w:color w:val="000000"/>
          <w:szCs w:val="24"/>
        </w:rPr>
        <w:t xml:space="preserve"> δικτύων στη χώρα και μάλιστα με τη χρησιμοποίηση των ήδη υπαρχουσών υποδομών, συζητείται τ</w:t>
      </w:r>
      <w:r>
        <w:rPr>
          <w:rFonts w:eastAsia="Times New Roman" w:cs="Times New Roman"/>
          <w:color w:val="000000"/>
          <w:szCs w:val="24"/>
        </w:rPr>
        <w:t xml:space="preserve">α τελευταία τουλάχιστον δέκα χρόνια, χωρίς φυσικά να έχει γίνει καμία ουσιαστική κίνηση προς την κατεύθυνση αυτή. </w:t>
      </w:r>
    </w:p>
    <w:p w14:paraId="4CED92D0" w14:textId="77777777" w:rsidR="00807BFC" w:rsidRDefault="003B097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Έτσι, λοιπόν, το ρεζουμέ ποιο είναι; Ότι προβλέπεται και οργανώνεται διεξοδικά η ανάπτυξη και η δημιουργία δικτύων οπτικών ινών που να μπορού</w:t>
      </w:r>
      <w:r>
        <w:rPr>
          <w:rFonts w:eastAsia="Times New Roman" w:cs="Times New Roman"/>
          <w:color w:val="000000"/>
          <w:szCs w:val="24"/>
        </w:rPr>
        <w:t xml:space="preserve">ν να μεταφέρουν υψηλές ταχύτητες μέχρι τον τελικό χρήστη. Και μάλιστα, η δημιουργία των δικτύων αυτών διαμορφώνεται με έναν μοναδικό γνώμονα, την εξοικονόμηση πόρων αλλά και χρόνου. </w:t>
      </w:r>
    </w:p>
    <w:p w14:paraId="4CED92D1" w14:textId="77777777" w:rsidR="00807BFC" w:rsidRDefault="003B0973">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w:t>
      </w:r>
      <w:r>
        <w:rPr>
          <w:rFonts w:eastAsia="Times New Roman"/>
          <w:bCs/>
        </w:rPr>
        <w:t xml:space="preserve"> Βουλευτή)</w:t>
      </w:r>
    </w:p>
    <w:p w14:paraId="4CED92D2" w14:textId="77777777" w:rsidR="00807BFC" w:rsidRDefault="003B097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Ανέφερα από την αρχή ότι σε αυτό το νομοσχέδιο υπάρχει και συγκεκριμένο κοινωνικό αποτύπωμα και πολύ σαφές, ότι επιτέλους δημιουργούνται οι κατάλληλες προϋποθέσεις ώστε όλοι οι πολίτες να έχουν δυνατότητα πρόσβασης σε δίκτυα τηλεπικοινωνιών με π</w:t>
      </w:r>
      <w:r>
        <w:rPr>
          <w:rFonts w:eastAsia="Times New Roman" w:cs="Times New Roman"/>
          <w:color w:val="000000"/>
          <w:szCs w:val="24"/>
        </w:rPr>
        <w:t xml:space="preserve">ολύ υψηλές ταχύτητες, κάτι το οποίο οι υπόλοιποι ευρωπαίοι πολίτες απολαμβάνουν εδώ και πάρα πολλά χρόνια. </w:t>
      </w:r>
    </w:p>
    <w:p w14:paraId="4CED92D3" w14:textId="77777777" w:rsidR="00807BFC" w:rsidRDefault="003B097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Σας ευχαριστώ πολύ.</w:t>
      </w:r>
    </w:p>
    <w:p w14:paraId="4CED92D4" w14:textId="77777777" w:rsidR="00807BFC" w:rsidRDefault="003B0973">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ΠΡΟΕΔΡΕΥΩΝ (Γεώργιος Βαρεμένος):</w:t>
      </w:r>
      <w:r>
        <w:rPr>
          <w:rFonts w:eastAsia="Times New Roman" w:cs="Times New Roman"/>
          <w:color w:val="000000"/>
          <w:szCs w:val="24"/>
        </w:rPr>
        <w:t xml:space="preserve"> Τον λόγο έχει ο κ. Νικόλαος </w:t>
      </w:r>
      <w:proofErr w:type="spellStart"/>
      <w:r>
        <w:rPr>
          <w:rFonts w:eastAsia="Times New Roman" w:cs="Times New Roman"/>
          <w:color w:val="000000"/>
          <w:szCs w:val="24"/>
        </w:rPr>
        <w:t>Καραθανασόπουλος</w:t>
      </w:r>
      <w:proofErr w:type="spellEnd"/>
      <w:r>
        <w:rPr>
          <w:rFonts w:eastAsia="Times New Roman" w:cs="Times New Roman"/>
          <w:color w:val="000000"/>
          <w:szCs w:val="24"/>
        </w:rPr>
        <w:t>, Κοινοβουλευτικός Εκπρόσωπος του ΚΚΕ.</w:t>
      </w:r>
    </w:p>
    <w:p w14:paraId="4CED92D5" w14:textId="77777777" w:rsidR="00807BFC" w:rsidRDefault="003B0973">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ΝΙΚΟΛΑΟΣ ΚΑΡ</w:t>
      </w:r>
      <w:r>
        <w:rPr>
          <w:rFonts w:eastAsia="Times New Roman" w:cs="Times New Roman"/>
          <w:b/>
          <w:color w:val="000000"/>
          <w:szCs w:val="24"/>
        </w:rPr>
        <w:t>ΑΘΑΝΑΣΟΠΟΥΛΟΣ:</w:t>
      </w:r>
      <w:r>
        <w:rPr>
          <w:rFonts w:eastAsia="Times New Roman" w:cs="Times New Roman"/>
          <w:color w:val="000000"/>
          <w:szCs w:val="24"/>
        </w:rPr>
        <w:t xml:space="preserve"> Ευχαριστώ, κύριε Πρόεδρε.</w:t>
      </w:r>
    </w:p>
    <w:p w14:paraId="4CED92D6" w14:textId="77777777" w:rsidR="00807BFC" w:rsidRDefault="003B097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Παρ</w:t>
      </w:r>
      <w:r>
        <w:rPr>
          <w:rFonts w:eastAsia="Times New Roman" w:cs="Times New Roman"/>
          <w:color w:val="000000"/>
          <w:szCs w:val="24"/>
        </w:rPr>
        <w:t xml:space="preserve">’ </w:t>
      </w:r>
      <w:r>
        <w:rPr>
          <w:rFonts w:eastAsia="Times New Roman" w:cs="Times New Roman"/>
          <w:color w:val="000000"/>
          <w:szCs w:val="24"/>
        </w:rPr>
        <w:t xml:space="preserve">ότι είναι ένα νομοσχέδιο που επί της αρχής ψηφίζεται από όλα τα κόμματα του </w:t>
      </w:r>
      <w:proofErr w:type="spellStart"/>
      <w:r>
        <w:rPr>
          <w:rFonts w:eastAsia="Times New Roman" w:cs="Times New Roman"/>
          <w:color w:val="000000"/>
          <w:szCs w:val="24"/>
        </w:rPr>
        <w:t>ευρωμονόδρομου</w:t>
      </w:r>
      <w:proofErr w:type="spellEnd"/>
      <w:r>
        <w:rPr>
          <w:rFonts w:eastAsia="Times New Roman" w:cs="Times New Roman"/>
          <w:color w:val="000000"/>
          <w:szCs w:val="24"/>
        </w:rPr>
        <w:t>, παρακολουθήσαμε και σήμερα αυτό το θέατρο του παραλόγου, την Κυβέρνηση και την Αξιωματική Αντιπολίτευση, αλλά και τα ά</w:t>
      </w:r>
      <w:r>
        <w:rPr>
          <w:rFonts w:eastAsia="Times New Roman" w:cs="Times New Roman"/>
          <w:color w:val="000000"/>
          <w:szCs w:val="24"/>
        </w:rPr>
        <w:t xml:space="preserve">λλα κόμματα, να διαφωνούν και να τσακώνονται, όχι επί της ουσίας του νομοσχεδίου, άλλωστε συμφωνούν σε αυτό, αλλά για τα ζητήματα τα οποία αφορούν το πώς θα ξεγελάσουν και θα εξαπατήσουν, στο πώς θα εγκλωβίσουν τα λαϊκά στρώματα  και την λαϊκή δυσαρέσκεια </w:t>
      </w:r>
      <w:r>
        <w:rPr>
          <w:rFonts w:eastAsia="Times New Roman" w:cs="Times New Roman"/>
          <w:color w:val="000000"/>
          <w:szCs w:val="24"/>
        </w:rPr>
        <w:t xml:space="preserve">ανάμεσα στην Σκύλα και στη Χάρυβδη. </w:t>
      </w:r>
    </w:p>
    <w:p w14:paraId="4CED92D7" w14:textId="77777777" w:rsidR="00807BFC" w:rsidRDefault="003B097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Η Κυβέρνηση ισχυρίζεται ότι διαπραγματεύεται και διαπραγματεύεται σκληρά. Εμείς δεν αμφιβάλλουμε ότι κάνει διαπραγμάτευση και μάλιστα πάρα πολύ σκληρή διαπραγμάτευση, αλλά η διαπραγμάτευση η οποία κάνει είναι για το πώς</w:t>
      </w:r>
      <w:r>
        <w:rPr>
          <w:rFonts w:eastAsia="Times New Roman" w:cs="Times New Roman"/>
          <w:color w:val="000000"/>
          <w:szCs w:val="24"/>
        </w:rPr>
        <w:t xml:space="preserve"> θα μπορέσει, με τις λιγότερο δυνατόν αντιστάσεις και αντιδράσεις, να υλοποιήσει τη νέα κλιμάκωση της αντιλαϊκής επίθεσης, τα νέα βάρβαρα αντιλαϊκά μέτρα, τα οποία σχεδιάζονται στην κατεύθυνση αφ</w:t>
      </w:r>
      <w:r>
        <w:rPr>
          <w:rFonts w:eastAsia="Times New Roman" w:cs="Times New Roman"/>
          <w:color w:val="000000"/>
          <w:szCs w:val="24"/>
        </w:rPr>
        <w:t xml:space="preserve">’ </w:t>
      </w:r>
      <w:r>
        <w:rPr>
          <w:rFonts w:eastAsia="Times New Roman" w:cs="Times New Roman"/>
          <w:color w:val="000000"/>
          <w:szCs w:val="24"/>
        </w:rPr>
        <w:t>ενός μεν να υπάρξει δημοσιονομική εξυγίανση, αλλά και αφ</w:t>
      </w:r>
      <w:r>
        <w:rPr>
          <w:rFonts w:eastAsia="Times New Roman" w:cs="Times New Roman"/>
          <w:color w:val="000000"/>
          <w:szCs w:val="24"/>
        </w:rPr>
        <w:t xml:space="preserve">’ </w:t>
      </w:r>
      <w:r>
        <w:rPr>
          <w:rFonts w:eastAsia="Times New Roman" w:cs="Times New Roman"/>
          <w:color w:val="000000"/>
          <w:szCs w:val="24"/>
        </w:rPr>
        <w:t>ε</w:t>
      </w:r>
      <w:r>
        <w:rPr>
          <w:rFonts w:eastAsia="Times New Roman" w:cs="Times New Roman"/>
          <w:color w:val="000000"/>
          <w:szCs w:val="24"/>
        </w:rPr>
        <w:t xml:space="preserve">τέρου να προστατευτούν και να θωρακιστούν τα συμφέροντα των επιχειρηματικών ομίλων, σε μια περίοδο αβέβαιης καπιταλιστικής ανάκαμψης. </w:t>
      </w:r>
    </w:p>
    <w:p w14:paraId="4CED92D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Και από την άλλη μεριά, τα υπόλοιπα κόμματα της Αντιπολίτευσης πιέζουν την Κυβέρνηση να κλείσει γρήγορα τη διαπραγμάτευση</w:t>
      </w:r>
      <w:r>
        <w:rPr>
          <w:rFonts w:eastAsia="Times New Roman" w:cs="Times New Roman"/>
          <w:szCs w:val="24"/>
        </w:rPr>
        <w:t>, δηλαδή να προχωρήσει γρήγορα στη δεύτερη αξιολόγηση και στην κλιμάκωση της αντιλαϊκής επίθεσης. Άλλωστε, Κυβέρνηση και Αντιπολίτευση έχουν συμφωνήσει στο πλαίσιο και στη στρατηγική της πολιτικής και αυτό φάνηκε από τη στάση των κομμάτων αυτών τον Αύγουστ</w:t>
      </w:r>
      <w:r>
        <w:rPr>
          <w:rFonts w:eastAsia="Times New Roman" w:cs="Times New Roman"/>
          <w:szCs w:val="24"/>
        </w:rPr>
        <w:t xml:space="preserve">ο του 2015 με την ψήφιση του τρίτου μνημονίου, μια διαπραγμάτευση, η οποία, βεβαίως, αντανακλά την όξυνση των επιμέρους αντιθέσεων ανάμεσα στα διάφορα ιμπεριαλιστικά κέντρα, ιδιαίτερα στις Ηνωμένες Πολιτείες, από τη μια μεριά, και στη Γερμανία, αντιθέσεις </w:t>
      </w:r>
      <w:r>
        <w:rPr>
          <w:rFonts w:eastAsia="Times New Roman" w:cs="Times New Roman"/>
          <w:szCs w:val="24"/>
        </w:rPr>
        <w:t xml:space="preserve">οι οποίες είναι επιμέρους και αφορούν ακριβώς τον επιμερισμό των κερδών από την αβέβαιη αυτή ανάκαμψη αλλά και των ζημιών από τη διαχείριση των τεράστιων κρατικών χρεών αλλά και των τεράστιων τραπεζικών ιδιωτικών χρεών. </w:t>
      </w:r>
    </w:p>
    <w:p w14:paraId="4CED92D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Αντανακλά το γεγονός της αβέβαιης καπιταλιστικής ανάκαμψης και των ανισόμετρων αποτελεσμάτων. Όμως, παρά τις επιμέρους αντιθέσεις που μπορεί να έχουν οι Ηνωμένες Πολιτείες με τη Γερμανία για παράδειγμα, από κοινού Διεθνές Νομισματικό Ταμείο, Ευρωπαϊκή Ένωσ</w:t>
      </w:r>
      <w:r>
        <w:rPr>
          <w:rFonts w:eastAsia="Times New Roman" w:cs="Times New Roman"/>
          <w:szCs w:val="24"/>
        </w:rPr>
        <w:t xml:space="preserve">η, Ευρωπαϊκή Κεντρική Τράπεζα σχεδιάζουν συνολικά τα μέτρα, τα οποία τσακίζουν τα εναπομείναντα εργασιακά δικαιώματα, τσακίζουν την ικανοποίηση των λαϊκών αναγκών στο βωμό της κερδοφορίας του κεφαλαίου και της καπιταλιστικής ανάπτυξης. </w:t>
      </w:r>
    </w:p>
    <w:p w14:paraId="4CED92D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αυτές τις </w:t>
      </w:r>
      <w:r>
        <w:rPr>
          <w:rFonts w:eastAsia="Times New Roman" w:cs="Times New Roman"/>
          <w:szCs w:val="24"/>
        </w:rPr>
        <w:t xml:space="preserve">αντιθέσεις αντανακλά και η συζήτηση για το μέλλον της Ευρωπαϊκή Ένωσης, όπου σε συνθήκες κρίσης αυξάνονται οι φυγόκεντρες τάσεις ως αποτέλεσμα της όξυνσης των ανισομετριών σε επίπεδο της ίδιας της Ευρωπαϊκής Ένωσης. Για αυτόν ακριβώς τον λόγο και υπάρχουν </w:t>
      </w:r>
      <w:r>
        <w:rPr>
          <w:rFonts w:eastAsia="Times New Roman" w:cs="Times New Roman"/>
          <w:szCs w:val="24"/>
        </w:rPr>
        <w:t xml:space="preserve">τα διάφορα μοντέλα για τα βήματα τα οποία θα κάνει το επόμενο διάστημα η Ευρωπαϊκή Ένωση. </w:t>
      </w:r>
    </w:p>
    <w:p w14:paraId="4CED92D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Όμως, όλα αυτά δεν μπορούν να συσκοτίσουν το ότι οι συζητήσεις αυτές και τα διάφορα μοντέλα, οι διάφοροι σχεδιασμοί δεν μπορούν να αναιρέσουν και να ακυρώσουν τον χα</w:t>
      </w:r>
      <w:r>
        <w:rPr>
          <w:rFonts w:eastAsia="Times New Roman" w:cs="Times New Roman"/>
          <w:szCs w:val="24"/>
        </w:rPr>
        <w:t>ρακτήρα της Ευρωπαϊκής Ένωσης, μια Ευρωπαϊκή Ένωση</w:t>
      </w:r>
      <w:r>
        <w:rPr>
          <w:rFonts w:eastAsia="Times New Roman" w:cs="Times New Roman"/>
          <w:szCs w:val="24"/>
        </w:rPr>
        <w:t>,</w:t>
      </w:r>
      <w:r>
        <w:rPr>
          <w:rFonts w:eastAsia="Times New Roman" w:cs="Times New Roman"/>
          <w:szCs w:val="24"/>
        </w:rPr>
        <w:t xml:space="preserve"> που αποτελεί μια διακρατική ένωση καπιταλιστικών κρατών σε περιφερειακό επίπεδο και η οποία διαμορφώθηκε και δημιουργήθηκε ιστορικά για να διασφαλίσει τα συμφέροντα του κεφαλαίου. Δηλαδή, αποτελεί τη </w:t>
      </w:r>
      <w:proofErr w:type="spellStart"/>
      <w:r>
        <w:rPr>
          <w:rFonts w:eastAsia="Times New Roman" w:cs="Times New Roman"/>
          <w:szCs w:val="24"/>
        </w:rPr>
        <w:t>λυκο</w:t>
      </w:r>
      <w:r>
        <w:rPr>
          <w:rFonts w:eastAsia="Times New Roman" w:cs="Times New Roman"/>
          <w:szCs w:val="24"/>
        </w:rPr>
        <w:t>συμμαχία</w:t>
      </w:r>
      <w:proofErr w:type="spellEnd"/>
      <w:r>
        <w:rPr>
          <w:rFonts w:eastAsia="Times New Roman" w:cs="Times New Roman"/>
          <w:szCs w:val="24"/>
        </w:rPr>
        <w:t xml:space="preserve"> του κεφαλαίου και αυτός ο χαρακτήρας δεν άλλαξε και ούτε πρόκειται να αλλάξει. Αυτό το οποίο γίνεται και γίνεται σταδιακά και αντανακλά και τον συσχετισμό δυνάμεων σε πολιτικό επίπεδο είναι ότι γίνεται ακόμη πιο αντιδραστική, ακόμη πιο επικίνδυνη,</w:t>
      </w:r>
      <w:r>
        <w:rPr>
          <w:rFonts w:eastAsia="Times New Roman" w:cs="Times New Roman"/>
          <w:szCs w:val="24"/>
        </w:rPr>
        <w:t xml:space="preserve"> γιατί ακριβώς αντανακλά το σάπισμα και την </w:t>
      </w:r>
      <w:proofErr w:type="spellStart"/>
      <w:r>
        <w:rPr>
          <w:rFonts w:eastAsia="Times New Roman" w:cs="Times New Roman"/>
          <w:szCs w:val="24"/>
        </w:rPr>
        <w:t>αντιδραστικοποίηση</w:t>
      </w:r>
      <w:proofErr w:type="spellEnd"/>
      <w:r>
        <w:rPr>
          <w:rFonts w:eastAsia="Times New Roman" w:cs="Times New Roman"/>
          <w:szCs w:val="24"/>
        </w:rPr>
        <w:t xml:space="preserve"> του ίδιου του καπιταλιστικού συστήματος. Έτσι, λοιπόν, οι ισχυρισμοί, οι οποίοι ακούγονται και τώρα αλλά είχαν ακουστεί πολύ πιο έντονα στο παρελθόν, ότι μπορεί να υπάρξουν προοδευτικές μεταρρυ</w:t>
      </w:r>
      <w:r>
        <w:rPr>
          <w:rFonts w:eastAsia="Times New Roman" w:cs="Times New Roman"/>
          <w:szCs w:val="24"/>
        </w:rPr>
        <w:t xml:space="preserve">θμίσεις του καπιταλιστικού συστήματος, πρόκειται για αυταπάτες, για ουτοπίες, για πολιτικές απάτες, γιατί ακριβώς ο καπιταλισμός δεν εξανθρωπίζεται και ο ίδιος ο χαρακτήρας της Ευρωπαϊκής Ένωσης ως </w:t>
      </w:r>
      <w:proofErr w:type="spellStart"/>
      <w:r>
        <w:rPr>
          <w:rFonts w:eastAsia="Times New Roman" w:cs="Times New Roman"/>
          <w:szCs w:val="24"/>
        </w:rPr>
        <w:t>λυκοσυμμαχίας</w:t>
      </w:r>
      <w:proofErr w:type="spellEnd"/>
      <w:r>
        <w:rPr>
          <w:rFonts w:eastAsia="Times New Roman" w:cs="Times New Roman"/>
          <w:szCs w:val="24"/>
        </w:rPr>
        <w:t xml:space="preserve"> δεν πρόκειται να αλλάξει και δεν πρόκειται π</w:t>
      </w:r>
      <w:r>
        <w:rPr>
          <w:rFonts w:eastAsia="Times New Roman" w:cs="Times New Roman"/>
          <w:szCs w:val="24"/>
        </w:rPr>
        <w:t>οτέ να γίνει η Ευρώπη κοινό σπίτι των λαών όσο κυριαρχούν τα μονοπώλια και ο καπιταλισμός.</w:t>
      </w:r>
    </w:p>
    <w:p w14:paraId="4CED92D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Αυτές του είδους οι αντιλήψεις οδηγούν στον αφοπλισμό και στη χειραγώγηση του εργατικού κινήματος. Έτσι, λοιπόν, κατά τη γνώμη του ΚΚΕ, η ικανοποίηση των λαϊκών </w:t>
      </w:r>
      <w:r>
        <w:rPr>
          <w:rFonts w:eastAsia="Times New Roman" w:cs="Times New Roman"/>
          <w:szCs w:val="24"/>
        </w:rPr>
        <w:t xml:space="preserve">αναγκών, η προστασία και η βελτίωση της θέσης, αλλά και των δικαιωμάτων της εργατικής τάξης έρχονται σε σύγκρουση με το </w:t>
      </w:r>
      <w:proofErr w:type="spellStart"/>
      <w:r>
        <w:rPr>
          <w:rFonts w:eastAsia="Times New Roman" w:cs="Times New Roman"/>
          <w:szCs w:val="24"/>
        </w:rPr>
        <w:t>ευρωενωσιακό</w:t>
      </w:r>
      <w:proofErr w:type="spellEnd"/>
      <w:r>
        <w:rPr>
          <w:rFonts w:eastAsia="Times New Roman" w:cs="Times New Roman"/>
          <w:szCs w:val="24"/>
        </w:rPr>
        <w:t xml:space="preserve"> δίκαιο, έρχονται σε σύγκρουση με το λεγόμενο «</w:t>
      </w:r>
      <w:proofErr w:type="spellStart"/>
      <w:r>
        <w:rPr>
          <w:rFonts w:eastAsia="Times New Roman" w:cs="Times New Roman"/>
          <w:szCs w:val="24"/>
        </w:rPr>
        <w:t>ευρωενωσιακό</w:t>
      </w:r>
      <w:proofErr w:type="spellEnd"/>
      <w:r>
        <w:rPr>
          <w:rFonts w:eastAsia="Times New Roman" w:cs="Times New Roman"/>
          <w:szCs w:val="24"/>
        </w:rPr>
        <w:t xml:space="preserve"> κοινωνικό κεκτημένο». Μόνο έτσι μπορεί να πραγματοποιηθεί ο ιστο</w:t>
      </w:r>
      <w:r>
        <w:rPr>
          <w:rFonts w:eastAsia="Times New Roman" w:cs="Times New Roman"/>
          <w:szCs w:val="24"/>
        </w:rPr>
        <w:t>ρικός ρόλος της εργατικής τάξης για την ανατροπή του καπιταλιστικού συστήματος και την οικοδόμηση του σοσιαλισμού-κομμουνισμού.</w:t>
      </w:r>
    </w:p>
    <w:p w14:paraId="4CED92D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Κύριε Υπουργέ, κάνατε μια κριτική απέναντι στο ΚΚΕ σε σχέση με το ποιος είναι ο διαχειριστής μιας πολιτικής και ότι δεν βλέπουμε</w:t>
      </w:r>
      <w:r>
        <w:rPr>
          <w:rFonts w:eastAsia="Times New Roman" w:cs="Times New Roman"/>
          <w:szCs w:val="24"/>
        </w:rPr>
        <w:t xml:space="preserve"> διαφορές. Εμείς πιστεύουμε ότι υπάρχουν διαφορές. Και οι διαφορές έχουν να κάνουν στο ποιος είναι ο πιο ικανός στο να υλοποιεί τα αντιλαϊκά μέτρα, στο να ικανοποιεί τις ανάγκες και τις στρατηγικές του κεφαλαίου και ταυτόχρονα να χειραγωγεί το κίνημα. </w:t>
      </w:r>
    </w:p>
    <w:p w14:paraId="4CED92D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περιμέναμε να είστε λίγο πιο ευρηματικός στο επιχείρημα που φέρατε, με τη σύγκριση ανάμεσα στη Σουηδία και στη Χιλή, να μας βάλετε πιο δύσκολα επιχειρήματα και να μην καταφεύγετε σε παλιά ιδεολογήματα, τη στιγμή</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που συζητάμε για την ψηφιακή καινο</w:t>
      </w:r>
      <w:r>
        <w:rPr>
          <w:rFonts w:eastAsia="Times New Roman" w:cs="Times New Roman"/>
          <w:szCs w:val="24"/>
        </w:rPr>
        <w:t xml:space="preserve">τομία. Δεν είστε και τόσο πολύ καινοτόμος από ό,τι φαίνεται. </w:t>
      </w:r>
    </w:p>
    <w:p w14:paraId="4CED92D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Για ποιον λόγο το λέμε αυτό; Γιατί, βεβαίως, είναι διαφορετικά επίπεδα ανάπτυξης του καπιταλισμού, διαφορετικά επίπεδα ανάπτυξης των παραγωγικών δυνάμεων, της παραγωγικότητας της εργασίας, που δ</w:t>
      </w:r>
      <w:r>
        <w:rPr>
          <w:rFonts w:eastAsia="Times New Roman" w:cs="Times New Roman"/>
          <w:szCs w:val="24"/>
        </w:rPr>
        <w:t xml:space="preserve">εν μπορούν να συγκριθούν, αλλά αυτά δεν αναιρούν ότι και στα δυο υπάρχει καπιταλιστικό σύστημα. </w:t>
      </w:r>
    </w:p>
    <w:p w14:paraId="4CED92E0" w14:textId="77777777" w:rsidR="00807BFC" w:rsidRDefault="003B09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Η εκμετάλλευση </w:t>
      </w:r>
      <w:r>
        <w:rPr>
          <w:rFonts w:eastAsia="Times New Roman"/>
          <w:bCs/>
          <w:shd w:val="clear" w:color="auto" w:fill="FFFFFF"/>
        </w:rPr>
        <w:t>είναι</w:t>
      </w:r>
      <w:r>
        <w:rPr>
          <w:rFonts w:eastAsia="Times New Roman" w:cs="Times New Roman"/>
          <w:bCs/>
          <w:shd w:val="clear" w:color="auto" w:fill="FFFFFF"/>
        </w:rPr>
        <w:t xml:space="preserve"> το δεύτερο χαρακτηριστικό γνώρισμα. Δεν μπορούμε να αναιρέσουμε ότι η ίδια η Σουηδία και το οικονομικό της θαύμα για παράδειγμα βασίστηκε </w:t>
      </w:r>
      <w:r>
        <w:rPr>
          <w:rFonts w:eastAsia="Times New Roman" w:cs="Times New Roman"/>
          <w:bCs/>
          <w:shd w:val="clear" w:color="auto" w:fill="FFFFFF"/>
        </w:rPr>
        <w:t xml:space="preserve">στην εκμετάλλευση πλουτοπαραγωγικών πηγών άλλων λαών και κρατών. Στην Αργεντινή, στη Λατινική Αμερική, ξήλωσε όλα τα δάση, για να μπορέσει να αναπτύξει τη γνωστή της ξυλεία. </w:t>
      </w:r>
    </w:p>
    <w:p w14:paraId="4CED92E1" w14:textId="77777777" w:rsidR="00807BFC" w:rsidRDefault="003B09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Δεν μπορούμε να μην ανατρέξουμε στην ιστορία και να μην πούμε ότι η ίδια η σοσιαλ</w:t>
      </w:r>
      <w:r>
        <w:rPr>
          <w:rFonts w:eastAsia="Times New Roman" w:cs="Times New Roman"/>
          <w:bCs/>
          <w:shd w:val="clear" w:color="auto" w:fill="FFFFFF"/>
        </w:rPr>
        <w:t xml:space="preserve">δημοκρατική </w:t>
      </w:r>
      <w:r>
        <w:rPr>
          <w:rFonts w:eastAsia="Times New Roman"/>
          <w:bCs/>
          <w:shd w:val="clear" w:color="auto" w:fill="FFFFFF"/>
        </w:rPr>
        <w:t>κ</w:t>
      </w:r>
      <w:r>
        <w:rPr>
          <w:rFonts w:eastAsia="Times New Roman"/>
          <w:bCs/>
          <w:shd w:val="clear" w:color="auto" w:fill="FFFFFF"/>
        </w:rPr>
        <w:t>υβέρνηση</w:t>
      </w:r>
      <w:r>
        <w:rPr>
          <w:rFonts w:eastAsia="Times New Roman" w:cs="Times New Roman"/>
          <w:bCs/>
          <w:shd w:val="clear" w:color="auto" w:fill="FFFFFF"/>
        </w:rPr>
        <w:t xml:space="preserve"> παρέδωσε αμαχητί στους Γερμανούς ναζί, για να υπάρξει αυτό το σουηδικό θαύμα. </w:t>
      </w:r>
    </w:p>
    <w:p w14:paraId="4CED92E2" w14:textId="77777777" w:rsidR="00807BFC" w:rsidRDefault="003B09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Και δεν μπορούμε να μην μπούμε στον πειρασμό να πούμε ότι όποια ζητήματα έχουν να κάνουν με κατακτήσεις των εργαζομένων στη Σουηδία ήταν αποτέλεσμα της ισχ</w:t>
      </w:r>
      <w:r>
        <w:rPr>
          <w:rFonts w:eastAsia="Times New Roman" w:cs="Times New Roman"/>
          <w:bCs/>
          <w:shd w:val="clear" w:color="auto" w:fill="FFFFFF"/>
        </w:rPr>
        <w:t xml:space="preserve">ύος και του παραδείγματος της Σοβιετικής Ένωσης, του σοσιαλιστικού συστήματος και των κατακτήσεων του εργατικού κινήματος. </w:t>
      </w:r>
    </w:p>
    <w:p w14:paraId="4CED92E3" w14:textId="77777777" w:rsidR="00807BFC" w:rsidRDefault="003B09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Σήμερα αυτά δεν υπάρχουν. Σήμερα ανατρέπονται αυτές οι κατακτήσεις και στη Σουηδία και στη Γερμανία και οπουδήποτε αλλού, όπως και σ</w:t>
      </w:r>
      <w:r>
        <w:rPr>
          <w:rFonts w:eastAsia="Times New Roman" w:cs="Times New Roman"/>
          <w:bCs/>
          <w:shd w:val="clear" w:color="auto" w:fill="FFFFFF"/>
        </w:rPr>
        <w:t xml:space="preserve">την Ελλάδα, με τη βάρβαρη επέλαση των συμφερόντων των κεφαλαιοκρατών. </w:t>
      </w:r>
    </w:p>
    <w:p w14:paraId="4CED92E4" w14:textId="77777777" w:rsidR="00807BFC" w:rsidRDefault="003B09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λέμε ότι δεν είσαστε και τόσο πολύ καινοτόμος, γιατί και το ίδιο το νομοσχέδιο το οποίο μας φέρνετε εδώ πέρα για την ενσωμάτωση της ευρωπαϊκής </w:t>
      </w:r>
      <w:r>
        <w:rPr>
          <w:rFonts w:eastAsia="Times New Roman" w:cs="Times New Roman"/>
          <w:bCs/>
          <w:shd w:val="clear" w:color="auto" w:fill="FFFFFF"/>
        </w:rPr>
        <w:t>ο</w:t>
      </w:r>
      <w:r>
        <w:rPr>
          <w:rFonts w:eastAsia="Times New Roman" w:cs="Times New Roman"/>
          <w:bCs/>
          <w:shd w:val="clear" w:color="auto" w:fill="FFFFFF"/>
        </w:rPr>
        <w:t>δηγίας βασίζεται ακριβώς και συμπληρώ</w:t>
      </w:r>
      <w:r>
        <w:rPr>
          <w:rFonts w:eastAsia="Times New Roman" w:cs="Times New Roman"/>
          <w:bCs/>
          <w:shd w:val="clear" w:color="auto" w:fill="FFFFFF"/>
        </w:rPr>
        <w:t xml:space="preserve">νει τον </w:t>
      </w:r>
      <w:proofErr w:type="spellStart"/>
      <w:r>
        <w:rPr>
          <w:rFonts w:eastAsia="Times New Roman" w:cs="Times New Roman"/>
          <w:bCs/>
          <w:shd w:val="clear" w:color="auto" w:fill="FFFFFF"/>
        </w:rPr>
        <w:t>μνημονιακό</w:t>
      </w:r>
      <w:proofErr w:type="spellEnd"/>
      <w:r>
        <w:rPr>
          <w:rFonts w:eastAsia="Times New Roman" w:cs="Times New Roman"/>
          <w:bCs/>
          <w:shd w:val="clear" w:color="auto" w:fill="FFFFFF"/>
        </w:rPr>
        <w:t xml:space="preserve"> νόμο του 2012. Επί της ουσίας τι υλοποιεί; Υλοποιεί τη στρατηγική της Ευρωπαϊκής </w:t>
      </w:r>
      <w:r>
        <w:rPr>
          <w:rFonts w:eastAsia="Times New Roman"/>
          <w:bCs/>
          <w:shd w:val="clear" w:color="auto" w:fill="FFFFFF"/>
        </w:rPr>
        <w:t>Έ</w:t>
      </w:r>
      <w:r>
        <w:rPr>
          <w:rFonts w:eastAsia="Times New Roman" w:cs="Times New Roman"/>
          <w:bCs/>
          <w:shd w:val="clear" w:color="auto" w:fill="FFFFFF"/>
        </w:rPr>
        <w:t xml:space="preserve">νωσης στο ζήτημα της καινοτομίας, της </w:t>
      </w:r>
      <w:proofErr w:type="spellStart"/>
      <w:r>
        <w:rPr>
          <w:rFonts w:eastAsia="Times New Roman" w:cs="Times New Roman"/>
          <w:bCs/>
          <w:shd w:val="clear" w:color="auto" w:fill="FFFFFF"/>
        </w:rPr>
        <w:t>ευρυζωνικότητας</w:t>
      </w:r>
      <w:proofErr w:type="spellEnd"/>
      <w:r>
        <w:rPr>
          <w:rFonts w:eastAsia="Times New Roman" w:cs="Times New Roman"/>
          <w:bCs/>
          <w:shd w:val="clear" w:color="auto" w:fill="FFFFFF"/>
        </w:rPr>
        <w:t xml:space="preserve"> των δικτύων και των δικτύων υψηλής τεχνολογίας. </w:t>
      </w:r>
    </w:p>
    <w:p w14:paraId="4CED92E5" w14:textId="77777777" w:rsidR="00807BFC" w:rsidRDefault="003B09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Με ποιον σκοπό; Όχι ότι εμείς είμαστε ενάντια στη νέ</w:t>
      </w:r>
      <w:r>
        <w:rPr>
          <w:rFonts w:eastAsia="Times New Roman" w:cs="Times New Roman"/>
          <w:bCs/>
          <w:shd w:val="clear" w:color="auto" w:fill="FFFFFF"/>
        </w:rPr>
        <w:t xml:space="preserve">α τεχνολογία, απέναντι στην καινοτομία και στην </w:t>
      </w:r>
      <w:proofErr w:type="spellStart"/>
      <w:r>
        <w:rPr>
          <w:rFonts w:eastAsia="Times New Roman" w:cs="Times New Roman"/>
          <w:bCs/>
          <w:shd w:val="clear" w:color="auto" w:fill="FFFFFF"/>
        </w:rPr>
        <w:t>ψηφιοποίηση</w:t>
      </w:r>
      <w:proofErr w:type="spellEnd"/>
      <w:r>
        <w:rPr>
          <w:rFonts w:eastAsia="Times New Roman" w:cs="Times New Roman"/>
          <w:bCs/>
          <w:shd w:val="clear" w:color="auto" w:fill="FFFFFF"/>
        </w:rPr>
        <w:t xml:space="preserve">. Κάθε άλλο. Αλλά ποιος τα αξιοποιεί και για ποιον σκοπό </w:t>
      </w:r>
      <w:r>
        <w:rPr>
          <w:rFonts w:eastAsia="Times New Roman"/>
          <w:bCs/>
          <w:shd w:val="clear" w:color="auto" w:fill="FFFFFF"/>
        </w:rPr>
        <w:t>είναι</w:t>
      </w:r>
      <w:r>
        <w:rPr>
          <w:rFonts w:eastAsia="Times New Roman" w:cs="Times New Roman"/>
          <w:bCs/>
          <w:shd w:val="clear" w:color="auto" w:fill="FFFFFF"/>
        </w:rPr>
        <w:t xml:space="preserve"> το ζήτημα, κύριε Υπουργέ. Και εδώ πέρα </w:t>
      </w:r>
      <w:r>
        <w:rPr>
          <w:rFonts w:eastAsia="Times New Roman"/>
          <w:bCs/>
          <w:shd w:val="clear" w:color="auto" w:fill="FFFFFF"/>
        </w:rPr>
        <w:t>είναι</w:t>
      </w:r>
      <w:r>
        <w:rPr>
          <w:rFonts w:eastAsia="Times New Roman" w:cs="Times New Roman"/>
          <w:bCs/>
          <w:shd w:val="clear" w:color="auto" w:fill="FFFFFF"/>
        </w:rPr>
        <w:t xml:space="preserve"> φανερό ότι αξιοποιούνται με στόχο να θωρακίσουν τις ανάγκες του κεφαλαίου και να ενισχύσο</w:t>
      </w:r>
      <w:r>
        <w:rPr>
          <w:rFonts w:eastAsia="Times New Roman" w:cs="Times New Roman"/>
          <w:bCs/>
          <w:shd w:val="clear" w:color="auto" w:fill="FFFFFF"/>
        </w:rPr>
        <w:t>υν την κερδοφορία του και ταυτόχρονα να εμπορευματοποιήσουν ακόμη περισσότερο τις ανάγκες της λαϊκής οικογένειας, διαμορφώνοντας ακόμα μεγαλύτερες αντιθέσεις στην ίδια την ελληνική κοινωνία, μεγαλώνοντας ακόμη περισσότερο την απόσταση ανάμεσα στις δυνατότη</w:t>
      </w:r>
      <w:r>
        <w:rPr>
          <w:rFonts w:eastAsia="Times New Roman" w:cs="Times New Roman"/>
          <w:bCs/>
          <w:shd w:val="clear" w:color="auto" w:fill="FFFFFF"/>
        </w:rPr>
        <w:t xml:space="preserve">τες για ικανοποίηση των λαϊκών αναγκών και σε τι πραγματικά μπορεί να ικανοποιήσει μια λαϊκή οικογένεια. </w:t>
      </w:r>
    </w:p>
    <w:p w14:paraId="4CED92E6" w14:textId="77777777" w:rsidR="00807BFC" w:rsidRDefault="003B09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το λέμε αυτό, γιατί μέσα από αυτή τη </w:t>
      </w:r>
      <w:r>
        <w:rPr>
          <w:rFonts w:eastAsia="Times New Roman"/>
          <w:bCs/>
          <w:shd w:val="clear" w:color="auto" w:fill="FFFFFF"/>
        </w:rPr>
        <w:t>διαδικασία,</w:t>
      </w:r>
      <w:r>
        <w:rPr>
          <w:rFonts w:eastAsia="Times New Roman" w:cs="Times New Roman"/>
          <w:bCs/>
          <w:shd w:val="clear" w:color="auto" w:fill="FFFFFF"/>
        </w:rPr>
        <w:t xml:space="preserve"> μέσα από το νομοσχέδιο θέλετε να προωθήσετε δυο </w:t>
      </w:r>
      <w:proofErr w:type="spellStart"/>
      <w:r>
        <w:rPr>
          <w:rFonts w:eastAsia="Times New Roman" w:cs="Times New Roman"/>
          <w:bCs/>
          <w:shd w:val="clear" w:color="auto" w:fill="FFFFFF"/>
        </w:rPr>
        <w:t>αλληλοσυμπλεκόμενους</w:t>
      </w:r>
      <w:proofErr w:type="spellEnd"/>
      <w:r>
        <w:rPr>
          <w:rFonts w:eastAsia="Times New Roman" w:cs="Times New Roman"/>
          <w:bCs/>
          <w:shd w:val="clear" w:color="auto" w:fill="FFFFFF"/>
        </w:rPr>
        <w:t xml:space="preserve"> άξονες: </w:t>
      </w:r>
    </w:p>
    <w:p w14:paraId="4CED92E7" w14:textId="77777777" w:rsidR="00807BFC" w:rsidRDefault="003B09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Πρώτον, θέλετε να ρ</w:t>
      </w:r>
      <w:r>
        <w:rPr>
          <w:rFonts w:eastAsia="Times New Roman" w:cs="Times New Roman"/>
          <w:bCs/>
          <w:shd w:val="clear" w:color="auto" w:fill="FFFFFF"/>
        </w:rPr>
        <w:t>υθμίσετε τον ανταγωνισμό μεταξύ των ομίλων που δραστηριοποιούνται στις τηλεπικοινωνίες. Μια σειρά από διατάξεις προωθούν αυτή την κοινή χρήση των υποδομών. Μια νομοθετική ρύθμιση, η οποία έρχεται μετά, επισφραγίζει επί της ουσίας την επίτευξη της συμφωνίας</w:t>
      </w:r>
      <w:r>
        <w:rPr>
          <w:rFonts w:eastAsia="Times New Roman" w:cs="Times New Roman"/>
          <w:bCs/>
          <w:shd w:val="clear" w:color="auto" w:fill="FFFFFF"/>
        </w:rPr>
        <w:t xml:space="preserve"> που έκαναν οι μονοπωλιακοί όμιλοι, τα μονοπώλια του κλάδου που δραστηριοποιούνται στις τηλεπικοινωνίες. </w:t>
      </w:r>
    </w:p>
    <w:p w14:paraId="4CED92E8" w14:textId="77777777" w:rsidR="00807BFC" w:rsidRDefault="003B09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Αυτή η συμφωνία υπάρχει καταγεγραμμένη σε κείμενο της ΕΕΤ από την αρχή του χρόνου. </w:t>
      </w:r>
      <w:r>
        <w:rPr>
          <w:rFonts w:eastAsia="Times New Roman"/>
          <w:bCs/>
          <w:shd w:val="clear" w:color="auto" w:fill="FFFFFF"/>
        </w:rPr>
        <w:t>Είναι</w:t>
      </w:r>
      <w:r>
        <w:rPr>
          <w:rFonts w:eastAsia="Times New Roman" w:cs="Times New Roman"/>
          <w:bCs/>
          <w:shd w:val="clear" w:color="auto" w:fill="FFFFFF"/>
        </w:rPr>
        <w:t xml:space="preserve"> μια συμφωνία, η οποία ήρθε μετά την κεντρική συμφωνία που έκα</w:t>
      </w:r>
      <w:r>
        <w:rPr>
          <w:rFonts w:eastAsia="Times New Roman" w:cs="Times New Roman"/>
          <w:bCs/>
          <w:shd w:val="clear" w:color="auto" w:fill="FFFFFF"/>
        </w:rPr>
        <w:t xml:space="preserve">νε η </w:t>
      </w:r>
      <w:r>
        <w:rPr>
          <w:rFonts w:eastAsia="Times New Roman" w:cs="Times New Roman"/>
          <w:bCs/>
          <w:shd w:val="clear" w:color="auto" w:fill="FFFFFF"/>
        </w:rPr>
        <w:t>«</w:t>
      </w:r>
      <w:r>
        <w:rPr>
          <w:rFonts w:eastAsia="Times New Roman" w:cs="Times New Roman"/>
          <w:bCs/>
          <w:shd w:val="clear" w:color="auto" w:fill="FFFFFF"/>
          <w:lang w:val="en-US"/>
        </w:rPr>
        <w:t>VODAFONE</w:t>
      </w:r>
      <w:r>
        <w:rPr>
          <w:rFonts w:eastAsia="Times New Roman" w:cs="Times New Roman"/>
          <w:bCs/>
          <w:shd w:val="clear" w:color="auto" w:fill="FFFFFF"/>
        </w:rPr>
        <w:t>»</w:t>
      </w:r>
      <w:r>
        <w:rPr>
          <w:rFonts w:eastAsia="Times New Roman" w:cs="Times New Roman"/>
          <w:bCs/>
          <w:shd w:val="clear" w:color="auto" w:fill="FFFFFF"/>
        </w:rPr>
        <w:t xml:space="preserve"> με το γερμανικό δημόσιο το φθινόπωρο του 2016 για το πώς θα κατανεμηθούν οι </w:t>
      </w:r>
      <w:proofErr w:type="spellStart"/>
      <w:r>
        <w:rPr>
          <w:rFonts w:eastAsia="Times New Roman" w:cs="Times New Roman"/>
          <w:bCs/>
          <w:shd w:val="clear" w:color="auto" w:fill="FFFFFF"/>
        </w:rPr>
        <w:t>ευρυζωνικότητες</w:t>
      </w:r>
      <w:proofErr w:type="spellEnd"/>
      <w:r>
        <w:rPr>
          <w:rFonts w:eastAsia="Times New Roman" w:cs="Times New Roman"/>
          <w:bCs/>
          <w:shd w:val="clear" w:color="auto" w:fill="FFFFFF"/>
        </w:rPr>
        <w:t xml:space="preserve"> και τα δίκτυα. Αυτήν ακριβώς τη συμφωνία ανάμεσα στους μονοπωλιακούς ομίλους, που έγινε για την εσωτερική αγορά, έρχεστε σήμερα να επικυρώσετε με νόμο και να βάλετ</w:t>
      </w:r>
      <w:r>
        <w:rPr>
          <w:rFonts w:eastAsia="Times New Roman" w:cs="Times New Roman"/>
          <w:bCs/>
          <w:shd w:val="clear" w:color="auto" w:fill="FFFFFF"/>
        </w:rPr>
        <w:t xml:space="preserve">ε και τη βούλα. </w:t>
      </w:r>
    </w:p>
    <w:p w14:paraId="4CED92E9" w14:textId="77777777" w:rsidR="00807BFC" w:rsidRDefault="003B09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Δεύτερον, θέλετε να επιταχύνετε την προώθηση των νέων επενδύσεων στον τομέα των τηλεπικοινωνιών, ειδικότερα μέσω της διευκόλυνσης της αξιοποίησης αυτών των υποδομών, των κοινόχρηστων χώρων των κατοικιών και των συγκροτημάτων για την εγκατά</w:t>
      </w:r>
      <w:r>
        <w:rPr>
          <w:rFonts w:eastAsia="Times New Roman" w:cs="Times New Roman"/>
          <w:bCs/>
          <w:shd w:val="clear" w:color="auto" w:fill="FFFFFF"/>
        </w:rPr>
        <w:t xml:space="preserve">σταση του τηλεπικοινωνιακού εξοπλισμού, ασύρματου και ενσύρματου, τόσο όσον αφορά τα νέα </w:t>
      </w:r>
      <w:proofErr w:type="spellStart"/>
      <w:r>
        <w:rPr>
          <w:rFonts w:eastAsia="Times New Roman" w:cs="Times New Roman"/>
          <w:bCs/>
          <w:shd w:val="clear" w:color="auto" w:fill="FFFFFF"/>
        </w:rPr>
        <w:t>ευρυζωνικά</w:t>
      </w:r>
      <w:proofErr w:type="spellEnd"/>
      <w:r>
        <w:rPr>
          <w:rFonts w:eastAsia="Times New Roman" w:cs="Times New Roman"/>
          <w:bCs/>
          <w:shd w:val="clear" w:color="auto" w:fill="FFFFFF"/>
        </w:rPr>
        <w:t xml:space="preserve"> δίκτυα όσο και τις νέες ασύρματες τεχνολογίες. </w:t>
      </w:r>
    </w:p>
    <w:p w14:paraId="4CED92EA" w14:textId="77777777" w:rsidR="00807BFC" w:rsidRDefault="003B09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Από αυτή την άποψη, λοιπόν, </w:t>
      </w:r>
      <w:r>
        <w:rPr>
          <w:rFonts w:eastAsia="Times New Roman"/>
          <w:bCs/>
          <w:shd w:val="clear" w:color="auto" w:fill="FFFFFF"/>
        </w:rPr>
        <w:t>είναι</w:t>
      </w:r>
      <w:r>
        <w:rPr>
          <w:rFonts w:eastAsia="Times New Roman" w:cs="Times New Roman"/>
          <w:bCs/>
          <w:shd w:val="clear" w:color="auto" w:fill="FFFFFF"/>
        </w:rPr>
        <w:t xml:space="preserve"> φανερό τι θέλετε να διευκολύνετε. Θέλετε να διευκολύνετε ακριβώς τα επενδυ</w:t>
      </w:r>
      <w:r>
        <w:rPr>
          <w:rFonts w:eastAsia="Times New Roman" w:cs="Times New Roman"/>
          <w:bCs/>
          <w:shd w:val="clear" w:color="auto" w:fill="FFFFFF"/>
        </w:rPr>
        <w:t xml:space="preserve">τικά σχέδια των μονοπωλιακών ομίλων που δραστηριοποιούνται εκεί και όχι να τα δυσκολέψετε. </w:t>
      </w:r>
    </w:p>
    <w:p w14:paraId="4CED92EB" w14:textId="77777777" w:rsidR="00807BFC" w:rsidRDefault="003B09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Από αυτή την άποψη, δεν αμφισβητείτε τη γενική τάση, τη γενική θέση, τη στρατηγική της Ευρωπαϊκής </w:t>
      </w:r>
      <w:r>
        <w:rPr>
          <w:rFonts w:eastAsia="Times New Roman"/>
          <w:bCs/>
          <w:shd w:val="clear" w:color="auto" w:fill="FFFFFF"/>
        </w:rPr>
        <w:t>Έ</w:t>
      </w:r>
      <w:r>
        <w:rPr>
          <w:rFonts w:eastAsia="Times New Roman" w:cs="Times New Roman"/>
          <w:bCs/>
          <w:shd w:val="clear" w:color="auto" w:fill="FFFFFF"/>
        </w:rPr>
        <w:t xml:space="preserve">νωσης  για την απελευθέρωση των τηλεπικοινωνιών. Άλλωστε, για τη </w:t>
      </w:r>
      <w:r>
        <w:rPr>
          <w:rFonts w:eastAsia="Times New Roman" w:cs="Times New Roman"/>
          <w:bCs/>
          <w:shd w:val="clear" w:color="auto" w:fill="FFFFFF"/>
        </w:rPr>
        <w:t xml:space="preserve">στρατηγική επιλογή της απελευθέρωσης υπάρχει μια συσσωρευμένη εμπειρία, για να δούμε τα αποτελέσματά της. </w:t>
      </w:r>
    </w:p>
    <w:p w14:paraId="4CED92EC" w14:textId="77777777" w:rsidR="00807BFC" w:rsidRDefault="003B09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Πρώτον, επί της ουσίας, διευκόλυνε τη δράση υπέρ του συσσωρευμένου κεφαλαίου. Δεύτερον, διαμόρφωσε επώδυνες συνθήκες για τους ίδιους τους εργαζόμενου</w:t>
      </w:r>
      <w:r>
        <w:rPr>
          <w:rFonts w:eastAsia="Times New Roman" w:cs="Times New Roman"/>
          <w:bCs/>
          <w:shd w:val="clear" w:color="auto" w:fill="FFFFFF"/>
        </w:rPr>
        <w:t xml:space="preserve">ς στον κλάδο μέσα από την εντατικοποίηση και τις ανατροπές των εργασιακών σχέσεων. Και τρίτον, παρέχει ένα πολύ πιο ακριβό αποτέλεσμα στους χρήστες αυτών των υπηρεσιών ή των προϊόντων ή των εμπορευμάτων. Παράδειγμα, η ηλεκτρική ενέργεια και η απελευθέρωσή </w:t>
      </w:r>
      <w:r>
        <w:rPr>
          <w:rFonts w:eastAsia="Times New Roman" w:cs="Times New Roman"/>
          <w:bCs/>
          <w:shd w:val="clear" w:color="auto" w:fill="FFFFFF"/>
        </w:rPr>
        <w:t xml:space="preserve">της. Παράδειγμα, οι μεταφορές και η απελευθέρωσή τους. Πολύ δε περισσότερο, που η ανάπτυξη της παραγωγικότητας και των νέων τεχνολογιών διευκολύνει την πολύ πιο φθηνή πρόσβαση σε τέτοιου είδους υπηρεσίες. </w:t>
      </w:r>
    </w:p>
    <w:p w14:paraId="4CED92ED" w14:textId="77777777" w:rsidR="00807BFC" w:rsidRDefault="003B09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Άρα, η μεγαλύτερη εμπορευματοποίηση των λαϊκών ανα</w:t>
      </w:r>
      <w:r>
        <w:rPr>
          <w:rFonts w:eastAsia="Times New Roman" w:cs="Times New Roman"/>
          <w:bCs/>
          <w:shd w:val="clear" w:color="auto" w:fill="FFFFFF"/>
        </w:rPr>
        <w:t xml:space="preserve">γκών </w:t>
      </w:r>
      <w:r>
        <w:rPr>
          <w:rFonts w:eastAsia="Times New Roman"/>
          <w:bCs/>
          <w:shd w:val="clear" w:color="auto" w:fill="FFFFFF"/>
        </w:rPr>
        <w:t>–</w:t>
      </w:r>
      <w:r>
        <w:rPr>
          <w:rFonts w:eastAsia="Times New Roman" w:cs="Times New Roman"/>
          <w:bCs/>
          <w:shd w:val="clear" w:color="auto" w:fill="FFFFFF"/>
        </w:rPr>
        <w:t xml:space="preserve">και η επικοινωνία </w:t>
      </w:r>
      <w:r>
        <w:rPr>
          <w:rFonts w:eastAsia="Times New Roman"/>
          <w:bCs/>
          <w:shd w:val="clear" w:color="auto" w:fill="FFFFFF"/>
        </w:rPr>
        <w:t>είναι</w:t>
      </w:r>
      <w:r>
        <w:rPr>
          <w:rFonts w:eastAsia="Times New Roman" w:cs="Times New Roman"/>
          <w:bCs/>
          <w:shd w:val="clear" w:color="auto" w:fill="FFFFFF"/>
        </w:rPr>
        <w:t xml:space="preserve"> μια λαϊκή ανάγκη</w:t>
      </w:r>
      <w:r>
        <w:rPr>
          <w:rFonts w:eastAsia="Times New Roman"/>
          <w:bCs/>
          <w:shd w:val="clear" w:color="auto" w:fill="FFFFFF"/>
        </w:rPr>
        <w:t>–</w:t>
      </w:r>
      <w:r>
        <w:rPr>
          <w:rFonts w:eastAsia="Times New Roman" w:cs="Times New Roman"/>
          <w:bCs/>
          <w:shd w:val="clear" w:color="auto" w:fill="FFFFFF"/>
        </w:rPr>
        <w:t xml:space="preserve"> δεν μπορεί να ικανοποιήσει συνδυασμένα τις ανάγκες της λαϊκής οικογένειας για επικοινωνία. </w:t>
      </w:r>
    </w:p>
    <w:p w14:paraId="4CED92E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 Δεύτερον, το γεγονός ότι οι ίδιοι οι όμιλοι έχουν καταλήξει σε συμφωνία γεωγραφικής κατανομής των υποδομών υψηλών τ</w:t>
      </w:r>
      <w:r>
        <w:rPr>
          <w:rFonts w:eastAsia="Times New Roman" w:cs="Times New Roman"/>
          <w:szCs w:val="24"/>
        </w:rPr>
        <w:t xml:space="preserve">αχυτήτων μεταξύ τους, αλλά και σε συμφωνίες κοινής χρήσης υποδομών οδηγεί σε ακόμη μεγαλύτερη μονοπώληση του κλάδου των τηλεπικοινωνιών με αρνητικά αποτελέσματα και για τους εργαζόμενους στον κλάδο, αλλά και συνολικά για τη λαϊκή οικογένεια. </w:t>
      </w:r>
    </w:p>
    <w:p w14:paraId="4CED92E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Τρίτο στοιχεί</w:t>
      </w:r>
      <w:r>
        <w:rPr>
          <w:rFonts w:eastAsia="Times New Roman" w:cs="Times New Roman"/>
          <w:szCs w:val="24"/>
        </w:rPr>
        <w:t xml:space="preserve">ο είναι ότι τα έργα που προωθείτε τα προωθείτε με γνώμονα την κερδοφορία των επιχειρηματικών ομίλων, μια κερδοφορία που βεβαίως αντιστρατεύεται την ικανοποίηση των λαϊκών αναγκών. </w:t>
      </w:r>
    </w:p>
    <w:p w14:paraId="4CED92F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w:t>
      </w:r>
      <w:r>
        <w:rPr>
          <w:rFonts w:eastAsia="Times New Roman" w:cs="Times New Roman"/>
          <w:szCs w:val="24"/>
        </w:rPr>
        <w:t xml:space="preserve">ουλευτή) </w:t>
      </w:r>
    </w:p>
    <w:p w14:paraId="4CED92F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κύριε Πρόεδρε. </w:t>
      </w:r>
    </w:p>
    <w:p w14:paraId="4CED92F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Από αυτήν την άποψη, λοιπόν, οι εργαζόμενοι και τα λαϊκά στρώματα και νοικοκυριά θα επιβαρύνονται ακόμη περισσότερο με επιπλέον δαπάνες για την υποχρεωτική ενσωμάτωση μέσα στις υποδομές και τις κατασκευές των στοιχείων</w:t>
      </w:r>
      <w:r>
        <w:rPr>
          <w:rFonts w:eastAsia="Times New Roman" w:cs="Times New Roman"/>
          <w:szCs w:val="24"/>
        </w:rPr>
        <w:t xml:space="preserve"> συνδεσιμότητας των υψηλών ταχυτήτων, πολύ δε περισσότερο που αξιοποιείτε και τα δημόσια έργα για να προωθηθούν και τέτοιου είδους λύσεις, υποτάσσοντας και τα δημόσια έργα μέσα στην υποδομή για τα δίκτυα υψηλής ταχύτητας. </w:t>
      </w:r>
    </w:p>
    <w:p w14:paraId="4CED92F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Από αυτήν την άποψη, εμείς λέμε ό</w:t>
      </w:r>
      <w:r>
        <w:rPr>
          <w:rFonts w:eastAsia="Times New Roman" w:cs="Times New Roman"/>
          <w:szCs w:val="24"/>
        </w:rPr>
        <w:t xml:space="preserve">τι η λύση υπέρ του λαού και στην επικοινωνία, σε μια επικοινωνία δικαίωμά του απαιτεί έναν διαφορετικό τρόπο ανάπτυξης με κοινωνική ιδιοκτησία. </w:t>
      </w:r>
    </w:p>
    <w:p w14:paraId="4CED92F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Αυτά τα ζητήματα της απελευθέρωσης και της ανταγωνιστικότητας τα βλέπουμε και στη λογική της τροπολογίας την οπ</w:t>
      </w:r>
      <w:r>
        <w:rPr>
          <w:rFonts w:eastAsia="Times New Roman" w:cs="Times New Roman"/>
          <w:szCs w:val="24"/>
        </w:rPr>
        <w:t>οία φέρατε για τα ταχυδρομεία ως καθολική υπηρεσία. Σε μια εποχή στην οποία προωθείται η απελευθέρωση των ταχυδρομικών υπηρεσιών, σε μια εποχή όπου ουσιαστικά καταργείται ο δημόσιος χαρακτήρας αυτής της υπηρεσίας και μετατρέπεται σε ανώνυμες εταιρείες με σ</w:t>
      </w:r>
      <w:r>
        <w:rPr>
          <w:rFonts w:eastAsia="Times New Roman" w:cs="Times New Roman"/>
          <w:szCs w:val="24"/>
        </w:rPr>
        <w:t xml:space="preserve">κοπό την ιδιωτικοποίησή της ή την εισαγωγή της στο Χρηματιστήριο, εσείς έρχεστε τώρα να στηρίξετε χρηματοοικονομικά τα ΕΛΤΑ για να μπορέσουν να έχουν καλύτερη οικονομική κατάσταση. Βεβαίως, εμείς θα ψηφίσουμε την τροπολογία. Λέμε όμως ότι το κάνετε σε μια </w:t>
      </w:r>
      <w:r>
        <w:rPr>
          <w:rFonts w:eastAsia="Times New Roman" w:cs="Times New Roman"/>
          <w:szCs w:val="24"/>
        </w:rPr>
        <w:t>περίοδο που όχι μόνο δεν διασφαλίζονται οι ταχυδρομικές υπηρεσίες ως κοινωνική υπηρεσία γενικής παροχής, αλλά αντίθετα μπορεί να διευκολύνει αυτή η τροπολογία, αυτή η χρηματοδότηση το να έχουν καλύτερα οικονομικά στοιχεία τα ΕΛΤΑ για να γίνουν πιο ελκυστικ</w:t>
      </w:r>
      <w:r>
        <w:rPr>
          <w:rFonts w:eastAsia="Times New Roman" w:cs="Times New Roman"/>
          <w:szCs w:val="24"/>
        </w:rPr>
        <w:t xml:space="preserve">ό «φιλέτο» για την ιδιωτικοποίηση τους. </w:t>
      </w:r>
    </w:p>
    <w:p w14:paraId="4CED92F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Τέλος –και κλείνω με αυτό, κύριε Πρόεδρε- θέλουμε να θέσουμε δύο ερωτήματα στην παριστάμενη κυρία Υπουργό Πολιτισμού. Κατ</w:t>
      </w:r>
      <w:r>
        <w:rPr>
          <w:rFonts w:eastAsia="Times New Roman" w:cs="Times New Roman"/>
          <w:szCs w:val="24"/>
        </w:rPr>
        <w:t xml:space="preserve">’ </w:t>
      </w:r>
      <w:r>
        <w:rPr>
          <w:rFonts w:eastAsia="Times New Roman" w:cs="Times New Roman"/>
          <w:szCs w:val="24"/>
        </w:rPr>
        <w:t>αρχάς, είστε τόση ώρα εδώ και δεν μας έχετε πει αν θα την κάνετε δεκτή αυτήν την τροπολογία.</w:t>
      </w:r>
      <w:r>
        <w:rPr>
          <w:rFonts w:eastAsia="Times New Roman" w:cs="Times New Roman"/>
          <w:szCs w:val="24"/>
        </w:rPr>
        <w:t xml:space="preserve"> Δεν έχετε τοποθετηθεί ακόμη για να τοποθετηθούμε κι εμείς. Θα θέσω ένα ερώτημα, κυρία Υπουργέ, και </w:t>
      </w:r>
      <w:proofErr w:type="spellStart"/>
      <w:r>
        <w:rPr>
          <w:rFonts w:eastAsia="Times New Roman" w:cs="Times New Roman"/>
          <w:szCs w:val="24"/>
        </w:rPr>
        <w:t>λάβετέ</w:t>
      </w:r>
      <w:proofErr w:type="spellEnd"/>
      <w:r>
        <w:rPr>
          <w:rFonts w:eastAsia="Times New Roman" w:cs="Times New Roman"/>
          <w:szCs w:val="24"/>
        </w:rPr>
        <w:t xml:space="preserve"> το σοβαρά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για να ξέρουμε κι εμείς τι στάση θα κρατήσουμε. </w:t>
      </w:r>
    </w:p>
    <w:p w14:paraId="4CED92F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Εδώ, δεν μιλάτε μόνο για την ΑΕΠΙ στην τροπολογία αυτή. Βεβαίως, να υπάρξει έλεγ</w:t>
      </w:r>
      <w:r>
        <w:rPr>
          <w:rFonts w:eastAsia="Times New Roman" w:cs="Times New Roman"/>
          <w:szCs w:val="24"/>
        </w:rPr>
        <w:t>χος στην ΑΕΠΙ. Εδώ μιλάτε γενικά για οργανισμούς συλλογικής διαχείρισης. Τέτοιοι οργανισμοί συλλογικής διαχείρισης δεν είναι μόνο η ΑΕΠΙ. Υπάρχουν και οργανισμοί συλλογικής διαχείρισης σωματειακής μορφής. Αφήνετε την πόρτα ανοιχτή και γι’ αυτούς για να κάν</w:t>
      </w:r>
      <w:r>
        <w:rPr>
          <w:rFonts w:eastAsia="Times New Roman" w:cs="Times New Roman"/>
          <w:szCs w:val="24"/>
        </w:rPr>
        <w:t xml:space="preserve">ουν τέτοιου είδους πράγματα; Θέλω να μας το ξεκαθαρίσετε. Διότι αυτό, έτσι όπως είναι διατυπωμένο, δημιουργεί πάρα πολλά ερωτήματα. </w:t>
      </w:r>
    </w:p>
    <w:p w14:paraId="4CED92F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θα κάνει διευκρίνιση η κυρία Υπουργός. </w:t>
      </w:r>
    </w:p>
    <w:p w14:paraId="4CED92F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w:t>
      </w:r>
      <w:r>
        <w:rPr>
          <w:rFonts w:eastAsia="Times New Roman" w:cs="Times New Roman"/>
          <w:szCs w:val="24"/>
        </w:rPr>
        <w:t xml:space="preserve"> Πρόεδρε, και για την ανοχή του χρόνου. </w:t>
      </w:r>
    </w:p>
    <w:p w14:paraId="4CED92F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Νικόλαος </w:t>
      </w:r>
      <w:proofErr w:type="spellStart"/>
      <w:r>
        <w:rPr>
          <w:rFonts w:eastAsia="Times New Roman" w:cs="Times New Roman"/>
          <w:szCs w:val="24"/>
        </w:rPr>
        <w:t>Ξυδάκης</w:t>
      </w:r>
      <w:proofErr w:type="spellEnd"/>
      <w:r>
        <w:rPr>
          <w:rFonts w:eastAsia="Times New Roman" w:cs="Times New Roman"/>
          <w:szCs w:val="24"/>
        </w:rPr>
        <w:t xml:space="preserve">. </w:t>
      </w:r>
    </w:p>
    <w:p w14:paraId="4CED92F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Ευχαριστώ, κύριε Πρόεδρε. </w:t>
      </w:r>
    </w:p>
    <w:p w14:paraId="4CED92F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ουσίας του νομοσχεδίου που εισήγαγε ο Υπουργός Ψηφιακής Πολιτικής κ. Νίκος Παππάς έχουν ειπωθεί πάρα πολλά. Έγινε μια ενδελεχής δουλειά νομίζω και στην </w:t>
      </w:r>
      <w:r>
        <w:rPr>
          <w:rFonts w:eastAsia="Times New Roman" w:cs="Times New Roman"/>
          <w:szCs w:val="24"/>
        </w:rPr>
        <w:t>ε</w:t>
      </w:r>
      <w:r>
        <w:rPr>
          <w:rFonts w:eastAsia="Times New Roman" w:cs="Times New Roman"/>
          <w:szCs w:val="24"/>
        </w:rPr>
        <w:t>πιτροπή και λίγο πολύ όλοι συμφώνησαν. Σήμερα, διατυπώθηκαν κάποιες διαφοροποιήσεις. Δεν τις έχ</w:t>
      </w:r>
      <w:r>
        <w:rPr>
          <w:rFonts w:eastAsia="Times New Roman" w:cs="Times New Roman"/>
          <w:szCs w:val="24"/>
        </w:rPr>
        <w:t xml:space="preserve">ω καταλάβει όλες κατά το βάθος των επιχειρημάτων. </w:t>
      </w:r>
    </w:p>
    <w:p w14:paraId="4CED92F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Δεν είναι όμως εμένα η δουλειά μου στο Βήμα αυτή τη στιγμή να τοποθετηθώ πάνω στο νομοσχέδιο, αλλά σε μια τροπολογία η οποία προσπαθεί να κάνει μια πρώτη παρέμβαση στο διαταραγμένο και κλονισμένο τοπίο του</w:t>
      </w:r>
      <w:r>
        <w:rPr>
          <w:rFonts w:eastAsia="Times New Roman" w:cs="Times New Roman"/>
          <w:szCs w:val="24"/>
        </w:rPr>
        <w:t xml:space="preserve"> δικαιώματος της πνευματικής ιδιοκτησίας, για το οποίο θα ήθελα, αφού δώσω την ουσία και το πνεύμα αυτής της πρώτης νομοθετικής πρωτοβουλίας που αναλαμβάνει η Κυβέρνηση και η κοινοβουλευτική ομάδα, να δώσω και μερικές απαντήσεις σε κάποιες ανησυχίες συναδέ</w:t>
      </w:r>
      <w:r>
        <w:rPr>
          <w:rFonts w:eastAsia="Times New Roman" w:cs="Times New Roman"/>
          <w:szCs w:val="24"/>
        </w:rPr>
        <w:t xml:space="preserve">λφων της Αντιπολίτευσης. </w:t>
      </w:r>
    </w:p>
    <w:p w14:paraId="4CED92F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Ασφαλώς, γνωρίζουμε όλοι σε ποια κατάσταση βρίσκεται σήμερα η μουσική, το πνευματικό δικαίωμα και πόσο ανησυχεί όλος ο κόσμος των συνθετών και στιχουργών, όλων των δημιουργών. </w:t>
      </w:r>
    </w:p>
    <w:p w14:paraId="4CED92FE" w14:textId="77777777" w:rsidR="00807BFC" w:rsidRDefault="003B0973">
      <w:pPr>
        <w:tabs>
          <w:tab w:val="left" w:pos="2820"/>
        </w:tabs>
        <w:spacing w:line="600" w:lineRule="auto"/>
        <w:ind w:firstLine="720"/>
        <w:contextualSpacing/>
        <w:jc w:val="both"/>
        <w:rPr>
          <w:rFonts w:eastAsia="Times New Roman"/>
          <w:szCs w:val="24"/>
        </w:rPr>
      </w:pPr>
      <w:r>
        <w:rPr>
          <w:rFonts w:eastAsia="Times New Roman"/>
          <w:szCs w:val="24"/>
        </w:rPr>
        <w:t xml:space="preserve">Έχουμε μία μεγάλη ανώνυμη εταιρεία, η οποία με βάσει </w:t>
      </w:r>
      <w:r>
        <w:rPr>
          <w:rFonts w:eastAsia="Times New Roman"/>
          <w:szCs w:val="24"/>
        </w:rPr>
        <w:t xml:space="preserve">τον νόμο του 1993 εισπράττει το πνευματικό δικαίωμα και το διανέμει στους δικαιούχους, η οποία σε αυτή τη διαδρομή από το 1993 που παγιώνεται το θεσμικό πλαίσιο, το 2015 υπέστη για πρώτη φορά έλεγχο, όπως ο νόμος όριζε. </w:t>
      </w:r>
    </w:p>
    <w:p w14:paraId="4CED92FF" w14:textId="77777777" w:rsidR="00807BFC" w:rsidRDefault="003B0973">
      <w:pPr>
        <w:tabs>
          <w:tab w:val="left" w:pos="2820"/>
        </w:tabs>
        <w:spacing w:line="600" w:lineRule="auto"/>
        <w:ind w:firstLine="720"/>
        <w:contextualSpacing/>
        <w:jc w:val="both"/>
        <w:rPr>
          <w:rFonts w:eastAsia="Times New Roman"/>
          <w:szCs w:val="24"/>
        </w:rPr>
      </w:pPr>
      <w:r>
        <w:rPr>
          <w:rFonts w:eastAsia="Times New Roman"/>
          <w:szCs w:val="24"/>
        </w:rPr>
        <w:t xml:space="preserve">Τον Φεβρουάριο του 2017 </w:t>
      </w:r>
      <w:proofErr w:type="spellStart"/>
      <w:r>
        <w:rPr>
          <w:rFonts w:eastAsia="Times New Roman"/>
          <w:szCs w:val="24"/>
        </w:rPr>
        <w:t>εδόθη</w:t>
      </w:r>
      <w:proofErr w:type="spellEnd"/>
      <w:r>
        <w:rPr>
          <w:rFonts w:eastAsia="Times New Roman"/>
          <w:szCs w:val="24"/>
        </w:rPr>
        <w:t xml:space="preserve"> το πό</w:t>
      </w:r>
      <w:r>
        <w:rPr>
          <w:rFonts w:eastAsia="Times New Roman"/>
          <w:szCs w:val="24"/>
        </w:rPr>
        <w:t xml:space="preserve">ρισμα του ελέγχου το οποίο προκάλεσε την παρέμβαση του εισαγγελέα, την εισαγγελική έρευνα, ο οποίος αυτή τη στιγμή ερευνά έξι κακουργήματα, ένα πλημμέλημα, έχει παγώσει τους λογαριασμούς των ιδιοκτητών της εταιρείας, των μετόχων. Μια βδομάδα αργότερα </w:t>
      </w:r>
      <w:proofErr w:type="spellStart"/>
      <w:r>
        <w:rPr>
          <w:rFonts w:eastAsia="Times New Roman"/>
          <w:szCs w:val="24"/>
        </w:rPr>
        <w:t>τελεσ</w:t>
      </w:r>
      <w:r>
        <w:rPr>
          <w:rFonts w:eastAsia="Times New Roman"/>
          <w:szCs w:val="24"/>
        </w:rPr>
        <w:t>ιδίκησε</w:t>
      </w:r>
      <w:proofErr w:type="spellEnd"/>
      <w:r>
        <w:rPr>
          <w:rFonts w:eastAsia="Times New Roman"/>
          <w:szCs w:val="24"/>
        </w:rPr>
        <w:t xml:space="preserve"> και μάθαμε την απόφαση του </w:t>
      </w:r>
      <w:r>
        <w:rPr>
          <w:rFonts w:eastAsia="Times New Roman"/>
          <w:szCs w:val="24"/>
        </w:rPr>
        <w:t>ε</w:t>
      </w:r>
      <w:r>
        <w:rPr>
          <w:rFonts w:eastAsia="Times New Roman"/>
          <w:szCs w:val="24"/>
        </w:rPr>
        <w:t xml:space="preserve">φετείου για μια προσφυγή προς την Αρχή Ανταγωνισμού από το 1997. Έκανε είκοσι χρόνια να </w:t>
      </w:r>
      <w:proofErr w:type="spellStart"/>
      <w:r>
        <w:rPr>
          <w:rFonts w:eastAsia="Times New Roman"/>
          <w:szCs w:val="24"/>
        </w:rPr>
        <w:t>τελεσιδικήσει</w:t>
      </w:r>
      <w:proofErr w:type="spellEnd"/>
      <w:r>
        <w:rPr>
          <w:rFonts w:eastAsia="Times New Roman"/>
          <w:szCs w:val="24"/>
        </w:rPr>
        <w:t xml:space="preserve"> μια απόφαση που αφορούσε τα δικαιώματα της μηχανικής αναπαραγωγής, σχετικά με τα </w:t>
      </w:r>
      <w:r>
        <w:rPr>
          <w:rFonts w:eastAsia="Times New Roman"/>
          <w:szCs w:val="24"/>
          <w:lang w:val="en-US"/>
        </w:rPr>
        <w:t>premiums</w:t>
      </w:r>
      <w:r>
        <w:rPr>
          <w:rFonts w:eastAsia="Times New Roman"/>
          <w:szCs w:val="24"/>
        </w:rPr>
        <w:t xml:space="preserve"> και τα </w:t>
      </w:r>
      <w:proofErr w:type="spellStart"/>
      <w:r>
        <w:rPr>
          <w:rFonts w:eastAsia="Times New Roman"/>
          <w:szCs w:val="24"/>
          <w:lang w:val="en-US"/>
        </w:rPr>
        <w:t>cds</w:t>
      </w:r>
      <w:proofErr w:type="spellEnd"/>
      <w:r>
        <w:rPr>
          <w:rFonts w:eastAsia="Times New Roman"/>
          <w:szCs w:val="24"/>
        </w:rPr>
        <w:t xml:space="preserve"> που έμπαιναν παλι</w:t>
      </w:r>
      <w:r>
        <w:rPr>
          <w:rFonts w:eastAsia="Times New Roman"/>
          <w:szCs w:val="24"/>
        </w:rPr>
        <w:t xml:space="preserve">ά στις εφημερίδες. </w:t>
      </w:r>
    </w:p>
    <w:p w14:paraId="4CED9300" w14:textId="77777777" w:rsidR="00807BFC" w:rsidRDefault="003B0973">
      <w:pPr>
        <w:tabs>
          <w:tab w:val="left" w:pos="2820"/>
        </w:tabs>
        <w:spacing w:line="600" w:lineRule="auto"/>
        <w:ind w:firstLine="720"/>
        <w:contextualSpacing/>
        <w:jc w:val="both"/>
        <w:rPr>
          <w:rFonts w:eastAsia="Times New Roman"/>
          <w:szCs w:val="24"/>
        </w:rPr>
      </w:pPr>
      <w:r>
        <w:rPr>
          <w:rFonts w:eastAsia="Times New Roman"/>
          <w:szCs w:val="24"/>
        </w:rPr>
        <w:t xml:space="preserve">Από τους δημιουργούς που προσέφυγαν τότε, ένας μας έχει αποχαιρετίσει, ο σπουδαίος συνθέτης Νίκος </w:t>
      </w:r>
      <w:proofErr w:type="spellStart"/>
      <w:r>
        <w:rPr>
          <w:rFonts w:eastAsia="Times New Roman"/>
          <w:szCs w:val="24"/>
        </w:rPr>
        <w:t>Μαμαγκάκης</w:t>
      </w:r>
      <w:proofErr w:type="spellEnd"/>
      <w:r>
        <w:rPr>
          <w:rFonts w:eastAsia="Times New Roman"/>
          <w:szCs w:val="24"/>
        </w:rPr>
        <w:t>, αλλά οι άλλοι είναι παρόντες, ενεργοί και ζητούν από την πολιτεία να δώσει ένα τέλος σε αυτή την ομηρία των καλλιτεχνών και να</w:t>
      </w:r>
      <w:r>
        <w:rPr>
          <w:rFonts w:eastAsia="Times New Roman"/>
          <w:szCs w:val="24"/>
        </w:rPr>
        <w:t xml:space="preserve"> βάλει μια τάξη και στην αγορά και στο θεσμικό πλαίσιο και να αποκαταστήσει ειρηνική, ομαλή και με αμοιβαία εμπιστοσύνη τη σχέση μεταξύ χρηστών και δημιουργών. </w:t>
      </w:r>
    </w:p>
    <w:p w14:paraId="4CED9301" w14:textId="77777777" w:rsidR="00807BFC" w:rsidRDefault="003B0973">
      <w:pPr>
        <w:tabs>
          <w:tab w:val="left" w:pos="2820"/>
        </w:tabs>
        <w:spacing w:line="600" w:lineRule="auto"/>
        <w:ind w:firstLine="720"/>
        <w:contextualSpacing/>
        <w:jc w:val="both"/>
        <w:rPr>
          <w:rFonts w:eastAsia="Times New Roman"/>
          <w:szCs w:val="24"/>
        </w:rPr>
      </w:pPr>
      <w:r>
        <w:rPr>
          <w:rFonts w:eastAsia="Times New Roman"/>
          <w:szCs w:val="24"/>
        </w:rPr>
        <w:t>Αυτό είναι το πολιτικό πλαίσιο, αγαπητοί συνάδελφοι. Αυτό διαταράχθηκε τα περασμένα έτη με τη μ</w:t>
      </w:r>
      <w:r>
        <w:rPr>
          <w:rFonts w:eastAsia="Times New Roman"/>
          <w:szCs w:val="24"/>
        </w:rPr>
        <w:t xml:space="preserve">όνιμη δυσπιστία και καχυποψία για κακή διαχείριση. Και αυτό φαίνεται ότι αποκάλυψε ο έλεγχος που έγινε από το 2015 ως το 2017, επί των ημερών την δικής μας Κυβερνήσεως, και αυτό ερευνά ο </w:t>
      </w:r>
      <w:r>
        <w:rPr>
          <w:rFonts w:eastAsia="Times New Roman"/>
          <w:szCs w:val="24"/>
        </w:rPr>
        <w:t>ε</w:t>
      </w:r>
      <w:r>
        <w:rPr>
          <w:rFonts w:eastAsia="Times New Roman"/>
          <w:szCs w:val="24"/>
        </w:rPr>
        <w:t>ισαγγελέας.</w:t>
      </w:r>
    </w:p>
    <w:p w14:paraId="4CED9302" w14:textId="77777777" w:rsidR="00807BFC" w:rsidRDefault="003B0973">
      <w:pPr>
        <w:tabs>
          <w:tab w:val="left" w:pos="2820"/>
        </w:tabs>
        <w:spacing w:line="600" w:lineRule="auto"/>
        <w:ind w:firstLine="720"/>
        <w:contextualSpacing/>
        <w:jc w:val="both"/>
        <w:rPr>
          <w:rFonts w:eastAsia="Times New Roman"/>
          <w:szCs w:val="24"/>
        </w:rPr>
      </w:pPr>
      <w:r>
        <w:rPr>
          <w:rFonts w:eastAsia="Times New Roman"/>
          <w:szCs w:val="24"/>
        </w:rPr>
        <w:t>Αυτή τη στιγμή έχουμε έναν εισπρακτικό μηχανισμό, τον μη</w:t>
      </w:r>
      <w:r>
        <w:rPr>
          <w:rFonts w:eastAsia="Times New Roman"/>
          <w:szCs w:val="24"/>
        </w:rPr>
        <w:t>χανισμό όλου του πνευματικού δικαιώματος, ο οποίος απειλείται με κατάρρευση. Οι χρήστες δικαίως απειλούν με στάση πληρωμών, που δεν μπορούν να το κάνουν, γιατί δεν θα μπορούν νομίμως να χρησιμοποιήσουν μουσική. Οι δημιουργοί και οι δικαιούχοι ανησυχούν, γι</w:t>
      </w:r>
      <w:r>
        <w:rPr>
          <w:rFonts w:eastAsia="Times New Roman"/>
          <w:szCs w:val="24"/>
        </w:rPr>
        <w:t xml:space="preserve">ατί χάνουν τη μοναδική πηγή εσόδων, γιατί ούτε δισκογραφία υπάρχει πια. Υπάρχει μόνο το πνευματικό δικαίωμα. </w:t>
      </w:r>
    </w:p>
    <w:p w14:paraId="4CED9303" w14:textId="77777777" w:rsidR="00807BFC" w:rsidRDefault="003B0973">
      <w:pPr>
        <w:tabs>
          <w:tab w:val="left" w:pos="2820"/>
        </w:tabs>
        <w:spacing w:line="600" w:lineRule="auto"/>
        <w:ind w:firstLine="720"/>
        <w:contextualSpacing/>
        <w:jc w:val="both"/>
        <w:rPr>
          <w:rFonts w:eastAsia="Times New Roman"/>
          <w:szCs w:val="24"/>
        </w:rPr>
      </w:pPr>
      <w:r>
        <w:rPr>
          <w:rFonts w:eastAsia="Times New Roman"/>
          <w:szCs w:val="24"/>
        </w:rPr>
        <w:t xml:space="preserve">Και σε αυτή την ταλαίπωρη διαδικασία και αυτή την αταξία που υπάρχει, ερχόμαστε εκ των πραγμάτων και εκ των εξελίξεων με την πολιτική βούληση και </w:t>
      </w:r>
      <w:r>
        <w:rPr>
          <w:rFonts w:eastAsia="Times New Roman"/>
          <w:szCs w:val="24"/>
        </w:rPr>
        <w:t>το χρέος που έχουμε απέναντι και στους χρήστες και στους δημιουργούς και στους δικαιούχους και σε όλη την ελληνική κοινωνία, να βάλουμε μια τάξη.</w:t>
      </w:r>
    </w:p>
    <w:p w14:paraId="4CED9304" w14:textId="77777777" w:rsidR="00807BFC" w:rsidRDefault="003B0973">
      <w:pPr>
        <w:tabs>
          <w:tab w:val="left" w:pos="2820"/>
        </w:tabs>
        <w:spacing w:line="600" w:lineRule="auto"/>
        <w:ind w:firstLine="720"/>
        <w:contextualSpacing/>
        <w:jc w:val="both"/>
        <w:rPr>
          <w:rFonts w:eastAsia="Times New Roman"/>
          <w:szCs w:val="24"/>
        </w:rPr>
      </w:pPr>
      <w:r>
        <w:rPr>
          <w:rFonts w:eastAsia="Times New Roman"/>
          <w:szCs w:val="24"/>
        </w:rPr>
        <w:t>Άκουσα με προσοχή και τον Κοινοβουλευτικό Εκπρόσωπο της Νέας Δημοκρατίας που είναι πολύ έμπειρος νομικός και ε</w:t>
      </w:r>
      <w:r>
        <w:rPr>
          <w:rFonts w:eastAsia="Times New Roman"/>
          <w:szCs w:val="24"/>
        </w:rPr>
        <w:t>ίχε κάποιες ενστάσεις ή κάποιους συλλογισμούς. Νομίζω ότι αυτή τη στιγμή το χρέος του Κοινοβουλίου είναι να δημιουργήσει νόμο, να βάλει τάξη και να βοηθήσει τους ανθρώπους να προχωρήσουν την εργασία τους, είτε έχουν μπαρ είτε έχουν ραδιοφωνικό σταθμό, ή οπ</w:t>
      </w:r>
      <w:r>
        <w:rPr>
          <w:rFonts w:eastAsia="Times New Roman"/>
          <w:szCs w:val="24"/>
        </w:rPr>
        <w:t xml:space="preserve">ουδήποτε κάνουν χρήση μουσικής. </w:t>
      </w:r>
    </w:p>
    <w:p w14:paraId="4CED9305" w14:textId="77777777" w:rsidR="00807BFC" w:rsidRDefault="003B0973">
      <w:pPr>
        <w:tabs>
          <w:tab w:val="left" w:pos="2820"/>
        </w:tabs>
        <w:spacing w:line="600" w:lineRule="auto"/>
        <w:ind w:firstLine="720"/>
        <w:contextualSpacing/>
        <w:jc w:val="both"/>
        <w:rPr>
          <w:rFonts w:eastAsia="Times New Roman"/>
          <w:szCs w:val="24"/>
        </w:rPr>
      </w:pPr>
      <w:r>
        <w:rPr>
          <w:rFonts w:eastAsia="Times New Roman"/>
          <w:szCs w:val="24"/>
        </w:rPr>
        <w:t xml:space="preserve">Η λύση αυτή που δίδει αυτή η τροπολογία είναι προσωρινή για να διασωθεί ο μηχανισμός και η πίστη στην αγορά. Ο νόμος είναι σχεδόν έτοιμος. Έχει δεσμευτεί η Υπουργός ότι θα τον φέρει στη Βουλή, θα τον συζητήσουμε, θα </w:t>
      </w:r>
      <w:proofErr w:type="spellStart"/>
      <w:r>
        <w:rPr>
          <w:rFonts w:eastAsia="Times New Roman"/>
          <w:szCs w:val="24"/>
        </w:rPr>
        <w:t>συνδιαμ</w:t>
      </w:r>
      <w:r>
        <w:rPr>
          <w:rFonts w:eastAsia="Times New Roman"/>
          <w:szCs w:val="24"/>
        </w:rPr>
        <w:t>ορφώσουμε</w:t>
      </w:r>
      <w:proofErr w:type="spellEnd"/>
      <w:r>
        <w:rPr>
          <w:rFonts w:eastAsia="Times New Roman"/>
          <w:szCs w:val="24"/>
        </w:rPr>
        <w:t xml:space="preserve">, εφόσον θέλετε να παρέμβετε, αλλά η κατάσταση την οποία έχει διαμορφώσει ο κλονισμός και επαπειλούμενη κατάρρευση πρέπει να μας οδηγήσει να δράσουμε άμεσα, όπως έχουμε ευθύνη. </w:t>
      </w:r>
    </w:p>
    <w:p w14:paraId="4CED9306" w14:textId="77777777" w:rsidR="00807BFC" w:rsidRDefault="003B0973">
      <w:pPr>
        <w:tabs>
          <w:tab w:val="left" w:pos="2820"/>
        </w:tabs>
        <w:spacing w:line="600" w:lineRule="auto"/>
        <w:ind w:firstLine="720"/>
        <w:contextualSpacing/>
        <w:jc w:val="both"/>
        <w:rPr>
          <w:rFonts w:eastAsia="Times New Roman"/>
          <w:szCs w:val="24"/>
        </w:rPr>
      </w:pPr>
      <w:r>
        <w:rPr>
          <w:rFonts w:eastAsia="Times New Roman"/>
          <w:szCs w:val="24"/>
        </w:rPr>
        <w:t xml:space="preserve">Είναι χρέος μας απέναντι στους εκατοντάδες δημιουργούς που ανησυχούν </w:t>
      </w:r>
      <w:r>
        <w:rPr>
          <w:rFonts w:eastAsia="Times New Roman"/>
          <w:szCs w:val="24"/>
        </w:rPr>
        <w:t>και αγωνιούν. Είναι χρέος μας απέναντι στη μεγάλη, την υπέροχη βιοτεχνία του ελληνικού τραγουδιού που συντηρεί την ελληνική καθημερινότητα ακόμα και στα χρόνια της κρίσης. Είναι χρέος μας απέναντι στον ελληνικό λαό που είναι ο κατ’ εξοχήν χρήστης και πλάστ</w:t>
      </w:r>
      <w:r>
        <w:rPr>
          <w:rFonts w:eastAsia="Times New Roman"/>
          <w:szCs w:val="24"/>
        </w:rPr>
        <w:t xml:space="preserve">ης του ελληνικού τραγουδιού. </w:t>
      </w:r>
    </w:p>
    <w:p w14:paraId="4CED9307" w14:textId="77777777" w:rsidR="00807BFC" w:rsidRDefault="003B0973">
      <w:pPr>
        <w:tabs>
          <w:tab w:val="left" w:pos="2820"/>
        </w:tabs>
        <w:spacing w:line="600" w:lineRule="auto"/>
        <w:ind w:firstLine="720"/>
        <w:contextualSpacing/>
        <w:jc w:val="both"/>
        <w:rPr>
          <w:rFonts w:eastAsia="Times New Roman"/>
          <w:szCs w:val="24"/>
        </w:rPr>
      </w:pPr>
      <w:r>
        <w:rPr>
          <w:rFonts w:eastAsia="Times New Roman"/>
          <w:szCs w:val="24"/>
        </w:rPr>
        <w:t>Στα μέσα του 19</w:t>
      </w:r>
      <w:r>
        <w:rPr>
          <w:rFonts w:eastAsia="Times New Roman"/>
          <w:szCs w:val="24"/>
          <w:vertAlign w:val="superscript"/>
        </w:rPr>
        <w:t>ου</w:t>
      </w:r>
      <w:r>
        <w:rPr>
          <w:rFonts w:eastAsia="Times New Roman"/>
          <w:szCs w:val="24"/>
        </w:rPr>
        <w:t xml:space="preserve"> αιώνα ένας μεγάλος ρομαντικός, ο Σπυρίδων Ζαμπέλιος, έβγαλε το περίφημο δοκίμιό του</w:t>
      </w:r>
      <w:r>
        <w:rPr>
          <w:rFonts w:eastAsia="Times New Roman"/>
          <w:szCs w:val="24"/>
        </w:rPr>
        <w:t>:</w:t>
      </w:r>
      <w:r>
        <w:rPr>
          <w:rFonts w:eastAsia="Times New Roman"/>
          <w:szCs w:val="24"/>
        </w:rPr>
        <w:t xml:space="preserve"> «Πόθεν η κοινή λέξις: τραγουδώ», για να διαπιστώσει ότι και το δημοτικό τραγούδι προέρχεται -να ερμηνεύσει ο ίδιος- από την</w:t>
      </w:r>
      <w:r>
        <w:rPr>
          <w:rFonts w:eastAsia="Times New Roman"/>
          <w:szCs w:val="24"/>
        </w:rPr>
        <w:t xml:space="preserve"> αρχαία παράδοση, από την τραγωδία. Τραγούδι-τραγωδία.</w:t>
      </w:r>
    </w:p>
    <w:p w14:paraId="4CED930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Αυτή η υπέροχη ερμηνευτική ακροβασία είναι που συγκροτεί το σώμα του νεότερου ελληνισμού και το τραγούδι είναι από τα στοιχεία που κρατάνε τον ελληνισμό όρθιο, δημιουργικό και τον σπρώχνουν προς το μέλ</w:t>
      </w:r>
      <w:r>
        <w:rPr>
          <w:rFonts w:eastAsia="Times New Roman" w:cs="Times New Roman"/>
          <w:szCs w:val="24"/>
        </w:rPr>
        <w:t xml:space="preserve">λον. Και σε αυτές τις κρίσιμες στιγμές είμαστε μαζί με τους καλλιτέχνες, ακούμε τους καλλιτέχνες, ακούμε τους συνθέτες, ακούμε τους στιχουργούς, ακούμε τους Έλληνες να τραγουδούν. </w:t>
      </w:r>
    </w:p>
    <w:p w14:paraId="4CED930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Ζητώ από τους συναδέλφους να αντιληφθούν και το συμβολικό και το ουσιαστικό</w:t>
      </w:r>
      <w:r>
        <w:rPr>
          <w:rFonts w:eastAsia="Times New Roman" w:cs="Times New Roman"/>
          <w:szCs w:val="24"/>
        </w:rPr>
        <w:t xml:space="preserve"> βάρος αυτής της αποστολής, αυτού του κλήρου που μας έλαχε και να υποστηρίξουν και την προσωρινή τροπολογία για την προσωρινή λύση και τον νόμο που θα έρθει. </w:t>
      </w:r>
    </w:p>
    <w:p w14:paraId="4CED930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CED930B" w14:textId="77777777" w:rsidR="00807BFC" w:rsidRDefault="003B097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CED930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Εμείς ευχαριστούμε. </w:t>
      </w:r>
    </w:p>
    <w:p w14:paraId="4CED930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Για όσους, βέβαια, έχουν μπαρ, μπορεί να υπεισέλθει ο κ. </w:t>
      </w:r>
      <w:proofErr w:type="spellStart"/>
      <w:r>
        <w:rPr>
          <w:rFonts w:eastAsia="Times New Roman" w:cs="Times New Roman"/>
          <w:szCs w:val="24"/>
        </w:rPr>
        <w:t>Ντάισελμπλουμ</w:t>
      </w:r>
      <w:proofErr w:type="spellEnd"/>
      <w:r>
        <w:rPr>
          <w:rFonts w:eastAsia="Times New Roman" w:cs="Times New Roman"/>
          <w:szCs w:val="24"/>
        </w:rPr>
        <w:t xml:space="preserve">! </w:t>
      </w:r>
    </w:p>
    <w:p w14:paraId="4CED930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Μανιάτη, έχετε τον λόγο. </w:t>
      </w:r>
    </w:p>
    <w:p w14:paraId="4CED930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Θα μιλήσω για ένα λεπτό, κύριε Πρόεδρε. </w:t>
      </w:r>
    </w:p>
    <w:p w14:paraId="4CED931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Κατ’ αρχάς, συνεχίζω να μην αντιλαμβάνομαι για την τροπολογία που αφορά το Υπουργείο Πολιτισμού για ποιον λόγο αυτή δεν είναι τροπολογία κατατεθειμένη από το Υπουργείο, την Υπουργό. Εάν συμβαίνει αυτό που πιθανολογώ, ότι θέλουμε να γλιτώσουμε την έκθεση το</w:t>
      </w:r>
      <w:r>
        <w:rPr>
          <w:rFonts w:eastAsia="Times New Roman" w:cs="Times New Roman"/>
          <w:szCs w:val="24"/>
        </w:rPr>
        <w:t xml:space="preserve">υ Γενικού Λογιστηρίου του Κράτους, να το καταλάβω. </w:t>
      </w:r>
    </w:p>
    <w:p w14:paraId="4CED931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Εάν συμβαίνει κάτι άλλο, επίσης παρακαλώ να μας το πείτε, γιατί ο αρμόδιος τομεάρχης μας επί του Πολιτισμού τοποθετήθηκε απολύτως αρνητικά για ένα θέμα που θα μπορούσε να λυθεί διαφορετικά. </w:t>
      </w:r>
    </w:p>
    <w:p w14:paraId="4CED931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Το δεύτερο, κ</w:t>
      </w:r>
      <w:r>
        <w:rPr>
          <w:rFonts w:eastAsia="Times New Roman" w:cs="Times New Roman"/>
          <w:szCs w:val="24"/>
        </w:rPr>
        <w:t>ύριε Πρόεδρε, είναι το θέμα των ΕΛΤΑ και απευθύνομαι στον κύριο Υπουργό. Ξέρετε πολύ καλά, κύριε Υπουργέ, ότι όταν τα ίδια κεφάλαια μιας ανώνυμης εταιρείας λογιστικά υπολείπονται του 1/3 του μετοχικού κεφαλαίου, τότε τεκμηριώνεται λόγος ανάκλησης της άδεια</w:t>
      </w:r>
      <w:r>
        <w:rPr>
          <w:rFonts w:eastAsia="Times New Roman" w:cs="Times New Roman"/>
          <w:szCs w:val="24"/>
        </w:rPr>
        <w:t xml:space="preserve">ς της ανώνυμης εταιρείας. </w:t>
      </w:r>
    </w:p>
    <w:p w14:paraId="4CED931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Αναφέρομαι, λοιπόν, στα ΕΛΤΑ, τα λογιστικά τους στοιχεία και την απευκταία πιθανότητα η αρμόδια υπηρεσία της Περιφέρειας Αττικής να υποχρεωθεί να ανακαλέσει την άδεια λόγω υπολειπομένου στοιχείου. </w:t>
      </w:r>
    </w:p>
    <w:p w14:paraId="4CED931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Θα ήθελα, λοιπόν, να σας ρωτήσω</w:t>
      </w:r>
      <w:r>
        <w:rPr>
          <w:rFonts w:eastAsia="Times New Roman" w:cs="Times New Roman"/>
          <w:szCs w:val="24"/>
        </w:rPr>
        <w:t xml:space="preserve"> το εξής, σε συνέχεια της τροπολογίας την οποία καταθέσατε, η οποία είναι μισό βήμα και νομίζω ότι μπορείτε να κάνετε ένα ακόμη βήμα σε μια σωστότερη κατεύθυνση. Μπορούμε εμείς ως Σώμα να αντιμετωπίσουμε τη συγκεκριμένη τροπολογία ως μια πρώτη προσέγγιση τ</w:t>
      </w:r>
      <w:r>
        <w:rPr>
          <w:rFonts w:eastAsia="Times New Roman" w:cs="Times New Roman"/>
          <w:szCs w:val="24"/>
        </w:rPr>
        <w:t>ης Κυβέρνησης, η οποία θα καταβάλλει κάθε προσπάθεια, ώστε να ακολουθήσει και δεύτερη προκειμένου το μέγιστο ποσό, το οποίο η διοίκηση των ΕΛΤΑ ζητά ως ανταμοιβή για τις υπηρεσίες κοινής ωφέλειας, να το αντιμετωπίσουμε ως τέτοιο, ναι ή όχι; Το ρωτώ έτσι ώσ</w:t>
      </w:r>
      <w:r>
        <w:rPr>
          <w:rFonts w:eastAsia="Times New Roman" w:cs="Times New Roman"/>
          <w:szCs w:val="24"/>
        </w:rPr>
        <w:t xml:space="preserve">τε η ερώτησή μου να καταγραφεί στα Πρακτικά και η δική σας απάντηση επίσης να καταγραφεί στα Πρακτικά. </w:t>
      </w:r>
    </w:p>
    <w:p w14:paraId="4CED931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4CED931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Ξυδάκη</w:t>
      </w:r>
      <w:proofErr w:type="spellEnd"/>
      <w:r>
        <w:rPr>
          <w:rFonts w:eastAsia="Times New Roman" w:cs="Times New Roman"/>
          <w:szCs w:val="24"/>
        </w:rPr>
        <w:t xml:space="preserve">, έχετε τον λόγο. </w:t>
      </w:r>
    </w:p>
    <w:p w14:paraId="4CED931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Θα ήθελα να λύσω την εύλογη απορία του συναδέλφου κ. Μανιάτη, αλλά και μια λανθασμένη εντύπωση που είχε η συνάδελφος κ. Χαρά </w:t>
      </w:r>
      <w:proofErr w:type="spellStart"/>
      <w:r>
        <w:rPr>
          <w:rFonts w:eastAsia="Times New Roman" w:cs="Times New Roman"/>
          <w:szCs w:val="24"/>
        </w:rPr>
        <w:t>Κεφαλίδου</w:t>
      </w:r>
      <w:proofErr w:type="spellEnd"/>
      <w:r>
        <w:rPr>
          <w:rFonts w:eastAsia="Times New Roman" w:cs="Times New Roman"/>
          <w:szCs w:val="24"/>
        </w:rPr>
        <w:t xml:space="preserve"> προηγουμένως. </w:t>
      </w:r>
    </w:p>
    <w:p w14:paraId="4CED931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βουλευτική τροπολογία προφανώς δεν περνάει από το Γενικό Λογιστήριο του Κράτους. Είναι γραμμένο μέσα στ</w:t>
      </w:r>
      <w:r>
        <w:rPr>
          <w:rFonts w:eastAsia="Times New Roman" w:cs="Times New Roman"/>
          <w:szCs w:val="24"/>
        </w:rPr>
        <w:t xml:space="preserve">ην τροπολογία ότι όχι μόνο δεν προκύπτει καμμία δαπάνη εις βάρος του </w:t>
      </w:r>
      <w:r>
        <w:rPr>
          <w:rFonts w:eastAsia="Times New Roman" w:cs="Times New Roman"/>
          <w:szCs w:val="24"/>
        </w:rPr>
        <w:t>δ</w:t>
      </w:r>
      <w:r>
        <w:rPr>
          <w:rFonts w:eastAsia="Times New Roman" w:cs="Times New Roman"/>
          <w:szCs w:val="24"/>
        </w:rPr>
        <w:t xml:space="preserve">ημοσίου, αλλά τα έξοδα του επιτρόπου βαρύνουν τον </w:t>
      </w:r>
      <w:r>
        <w:rPr>
          <w:rFonts w:eastAsia="Times New Roman" w:cs="Times New Roman"/>
          <w:szCs w:val="24"/>
        </w:rPr>
        <w:t>ο</w:t>
      </w:r>
      <w:r>
        <w:rPr>
          <w:rFonts w:eastAsia="Times New Roman" w:cs="Times New Roman"/>
          <w:szCs w:val="24"/>
        </w:rPr>
        <w:t xml:space="preserve">ργανισμό τον οποίο διοικεί. </w:t>
      </w:r>
    </w:p>
    <w:p w14:paraId="4CED931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Δεν συζητείται εάν δεν περάσει… </w:t>
      </w:r>
    </w:p>
    <w:p w14:paraId="4CED931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κύριε Τ</w:t>
      </w:r>
      <w:r>
        <w:rPr>
          <w:rFonts w:eastAsia="Times New Roman" w:cs="Times New Roman"/>
          <w:szCs w:val="24"/>
        </w:rPr>
        <w:t xml:space="preserve">ζαβάρα. </w:t>
      </w:r>
    </w:p>
    <w:p w14:paraId="4CED931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Η κυρία Υπουργός έχει τον λόγο. </w:t>
      </w:r>
    </w:p>
    <w:p w14:paraId="4CED931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Θα ήθελα να τονίσω ότι μετά από μια σειρά παρεμβάσεων της Κυβέρνησης, για να ανοίξει επιτέλους το θέμα αυτό που ταλανίζει επί δεκαετίες το ελληνικό τραγούδι και</w:t>
      </w:r>
      <w:r>
        <w:rPr>
          <w:rFonts w:eastAsia="Times New Roman" w:cs="Times New Roman"/>
          <w:szCs w:val="24"/>
        </w:rPr>
        <w:t xml:space="preserve"> που όλοι το ξέρουν, αλλά κανείς δεν τολμούσε να το αντιμετωπίσει, με μια σειρά παρεμβάσεων έχουμε φθάσει αυτή τη στιγμή να έχει ήδη κατατεθεί το σχέδιο νόμου στο Γενικό Λογιστήριο του Κράτους, έχει έρθει στο Υπουργείο Πολιτισμού και έχει δοθεί στις οικονο</w:t>
      </w:r>
      <w:r>
        <w:rPr>
          <w:rFonts w:eastAsia="Times New Roman" w:cs="Times New Roman"/>
          <w:szCs w:val="24"/>
        </w:rPr>
        <w:t xml:space="preserve">μικές υπηρεσίες και με την έγκρισή του παίρνει τον δρόμο του προς τη Βουλή. </w:t>
      </w:r>
    </w:p>
    <w:p w14:paraId="4CED931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Αυτή είναι η κύρια και η πιο σημαντική δουλειά, την οποία έχουμε επεξεργαστεί με πολύ μεγάλη προσοχή και υπευθυνότητα. Η προσωρινή τροπολογία ήρθε για να καλύψει την εναγώνια φωνή</w:t>
      </w:r>
      <w:r>
        <w:rPr>
          <w:rFonts w:eastAsia="Times New Roman" w:cs="Times New Roman"/>
          <w:szCs w:val="24"/>
        </w:rPr>
        <w:t xml:space="preserve"> των δημιουργών, οι οποίοι είδαν να χάνονται τα έσοδά τους μέσα από την πλήρη απορρύθμιση της αγοράς, την άρνηση των χρηστών να καταβάλουν τα δικαιώματά τους και την πλήρη κατάρρευση της εμπιστοσύνης στην ανώνυμη εταιρεία μετά από το πόρισμα που όλοι γνωρί</w:t>
      </w:r>
      <w:r>
        <w:rPr>
          <w:rFonts w:eastAsia="Times New Roman" w:cs="Times New Roman"/>
          <w:szCs w:val="24"/>
        </w:rPr>
        <w:t xml:space="preserve">ζουμε. </w:t>
      </w:r>
    </w:p>
    <w:p w14:paraId="4CED931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προσωρινή διάταξη και δεν υποκαθιστά τον κύριο νόμο, στον οποίον η επιλογή του </w:t>
      </w:r>
      <w:r>
        <w:rPr>
          <w:rFonts w:eastAsia="Times New Roman" w:cs="Times New Roman"/>
          <w:szCs w:val="24"/>
        </w:rPr>
        <w:t>ε</w:t>
      </w:r>
      <w:r>
        <w:rPr>
          <w:rFonts w:eastAsia="Times New Roman" w:cs="Times New Roman"/>
          <w:szCs w:val="24"/>
        </w:rPr>
        <w:t xml:space="preserve">πιτρόπου θα γίνεται από το δικαστήριο βάσει μιας λίστας ανθρώπων εγνωσμένου κύρους, που καλύπτουν τα προσόντα που πρέπει να έχει ο </w:t>
      </w:r>
      <w:r>
        <w:rPr>
          <w:rFonts w:eastAsia="Times New Roman" w:cs="Times New Roman"/>
          <w:szCs w:val="24"/>
        </w:rPr>
        <w:t>ε</w:t>
      </w:r>
      <w:r>
        <w:rPr>
          <w:rFonts w:eastAsia="Times New Roman" w:cs="Times New Roman"/>
          <w:szCs w:val="24"/>
        </w:rPr>
        <w:t>πίτροπος.</w:t>
      </w:r>
    </w:p>
    <w:p w14:paraId="4CED931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Επομένως, η διάρ</w:t>
      </w:r>
      <w:r>
        <w:rPr>
          <w:rFonts w:eastAsia="Times New Roman" w:cs="Times New Roman"/>
          <w:szCs w:val="24"/>
        </w:rPr>
        <w:t>κεια αυτής της προσωρινής διάταξης γίνεται μέχρις ότου περάσει ο νόμος, ενισχυθεί το σώμα των δημιουργών, το εποπτικό συμβούλιο, το οποίο θα έχει αποφασιστικές αρμοδιότητες και έτσι θα καθορίσει πλέον αυτό την πορεία της ανώνυμης εταιρείας και των δικών το</w:t>
      </w:r>
      <w:r>
        <w:rPr>
          <w:rFonts w:eastAsia="Times New Roman" w:cs="Times New Roman"/>
          <w:szCs w:val="24"/>
        </w:rPr>
        <w:t>υς δικαιωμάτων.</w:t>
      </w:r>
    </w:p>
    <w:p w14:paraId="4CED932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Θα ήθελα να πω ότι συμφωνώ με την τροπολογία αυτή έτσι όπως έχει κατατεθεί και την εγκρίνω.</w:t>
      </w:r>
    </w:p>
    <w:p w14:paraId="4CED932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την κυρία Υπουργό.</w:t>
      </w:r>
    </w:p>
    <w:p w14:paraId="4CED932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Ο κ. Νικόλαος Παππάς έχει τον λόγο.</w:t>
      </w:r>
    </w:p>
    <w:p w14:paraId="4CED932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 (Υπουργός Ψηφιακής Πολιτικής, Τ</w:t>
      </w:r>
      <w:r>
        <w:rPr>
          <w:rFonts w:eastAsia="Times New Roman" w:cs="Times New Roman"/>
          <w:b/>
          <w:szCs w:val="24"/>
        </w:rPr>
        <w:t>ηλεπικοινωνιών και Ενημέρωσης):</w:t>
      </w:r>
      <w:r>
        <w:rPr>
          <w:rFonts w:eastAsia="Times New Roman" w:cs="Times New Roman"/>
          <w:szCs w:val="24"/>
        </w:rPr>
        <w:t xml:space="preserve"> Περιττό να πω ότι η τροπολογία γίνεται αποδεκτή για να ενσωματωθεί στο προς ψήφιση νομοσχέδιο.</w:t>
      </w:r>
    </w:p>
    <w:p w14:paraId="4CED932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Μια απάντηση στον κ. Μανιάτη θέλω να δώσω. Απαντώ απολύτως καταφατικά «ναι». Είναι το πρώτο βήμα της αναγνώρισης των υποχρεώσεων </w:t>
      </w:r>
      <w:r>
        <w:rPr>
          <w:rFonts w:eastAsia="Times New Roman" w:cs="Times New Roman"/>
          <w:szCs w:val="24"/>
        </w:rPr>
        <w:t>του κράτους απέναντι στον φορέα παροχής της καθολικής υπηρεσίας και θέλω, επίσης, να προσθέσω ότι οι υπηρεσίες μας έχουν δουλέψει ασταμάτητα για να μπορέσουμε τα χρέη προς τα ΕΛΤΑ, που υπάρχουν από άλλα Υπουργεία, να αρχίσουμε να τα εισπράττουμε. Σε πάρα π</w:t>
      </w:r>
      <w:r>
        <w:rPr>
          <w:rFonts w:eastAsia="Times New Roman" w:cs="Times New Roman"/>
          <w:szCs w:val="24"/>
        </w:rPr>
        <w:t>ολύ λίγο χρονικό διάστημα 7 εκατομμύρια από τη Γενική Γραμματεία Ενημέρωσης, διότι, όπως γνωρίζετε, τα ΕΛΤΑ έχουν επιφορτιστεί με το έργο της διανομής του Τύπου στις υπηρεσίες της Κυβέρνησης, στα Υπουργεία κ.λπ.</w:t>
      </w:r>
      <w:r>
        <w:rPr>
          <w:rFonts w:eastAsia="Times New Roman" w:cs="Times New Roman"/>
          <w:szCs w:val="24"/>
        </w:rPr>
        <w:t>.</w:t>
      </w:r>
      <w:r>
        <w:rPr>
          <w:rFonts w:eastAsia="Times New Roman" w:cs="Times New Roman"/>
          <w:szCs w:val="24"/>
        </w:rPr>
        <w:t xml:space="preserve"> Ήδη αυτό δρομολογείται και είμαστε σε επικο</w:t>
      </w:r>
      <w:r>
        <w:rPr>
          <w:rFonts w:eastAsia="Times New Roman" w:cs="Times New Roman"/>
          <w:szCs w:val="24"/>
        </w:rPr>
        <w:t>ινωνία και με τα υπόλοιπα Υπουργεία ούτως ώστε αυτά τα χρέη να εξοφληθούν.</w:t>
      </w:r>
    </w:p>
    <w:p w14:paraId="4CED932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Και εδώ θα ήθελα να σας καλέσω και εσάς προσωπικά και το </w:t>
      </w:r>
      <w:r>
        <w:rPr>
          <w:rFonts w:eastAsia="Times New Roman" w:cs="Times New Roman"/>
          <w:szCs w:val="24"/>
        </w:rPr>
        <w:t>κ</w:t>
      </w:r>
      <w:r>
        <w:rPr>
          <w:rFonts w:eastAsia="Times New Roman" w:cs="Times New Roman"/>
          <w:szCs w:val="24"/>
        </w:rPr>
        <w:t xml:space="preserve">όμμα σας να έχουμε και τις απαραίτητες επικοινωνίες, ούτως ώστε ο </w:t>
      </w:r>
      <w:r>
        <w:rPr>
          <w:rFonts w:eastAsia="Times New Roman" w:cs="Times New Roman"/>
          <w:szCs w:val="24"/>
        </w:rPr>
        <w:t>ο</w:t>
      </w:r>
      <w:r>
        <w:rPr>
          <w:rFonts w:eastAsia="Times New Roman" w:cs="Times New Roman"/>
          <w:szCs w:val="24"/>
        </w:rPr>
        <w:t>ργανισμός να προστατευθεί, διότι διαπιστ</w:t>
      </w:r>
      <w:r>
        <w:rPr>
          <w:rFonts w:eastAsia="Times New Roman" w:cs="Times New Roman"/>
          <w:szCs w:val="24"/>
        </w:rPr>
        <w:t>ώνω ότι αυτή είναι η κατεύθυνση από δυνάμεις πολύ ευρύτερες της κυβερνητικής πλειοψηφίας.</w:t>
      </w:r>
    </w:p>
    <w:p w14:paraId="4CED932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CED932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η κυρία Υπουργός, για να κάνει μια επιπλέον διευκρίνιση.</w:t>
      </w:r>
    </w:p>
    <w:p w14:paraId="4CED932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b/>
          <w:szCs w:val="24"/>
        </w:rPr>
        <w:t>):</w:t>
      </w:r>
      <w:r>
        <w:rPr>
          <w:rFonts w:eastAsia="Times New Roman" w:cs="Times New Roman"/>
          <w:szCs w:val="24"/>
        </w:rPr>
        <w:t xml:space="preserve">  Μία διευκρίνιση θέλω να κάνω όσον αφορά στο ερώτημα του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Καραθανασόπουλου</w:t>
      </w:r>
      <w:proofErr w:type="spellEnd"/>
      <w:r>
        <w:rPr>
          <w:rFonts w:eastAsia="Times New Roman" w:cs="Times New Roman"/>
          <w:szCs w:val="24"/>
        </w:rPr>
        <w:t xml:space="preserve"> για το αν αυτή η προσωρινή τροπολογία αφορά άλλους οργανισμούς συλλογικής διαχείρισης. </w:t>
      </w:r>
    </w:p>
    <w:p w14:paraId="4CED932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καμμία ένδειξη για σοβαρά διαχειριστικά προβλήματα σε άλλους οργανισμούς </w:t>
      </w:r>
      <w:r>
        <w:rPr>
          <w:rFonts w:eastAsia="Times New Roman" w:cs="Times New Roman"/>
          <w:szCs w:val="24"/>
        </w:rPr>
        <w:t>ούτε και κάποια καταγγελία από τον Οργανισμό Πνευματικής Ιδιοκτησίας. Επομένως, δεν αφορά άλλους οργανισμούς αυτή η τροπολογία.</w:t>
      </w:r>
    </w:p>
    <w:p w14:paraId="4CED932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Κοινοβουλευτικός Εκπρόσωπος της Ένωσης Κεντρώων κ. Μάριος Γεωργιάδης έχει τον λόγο.</w:t>
      </w:r>
    </w:p>
    <w:p w14:paraId="4CED932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ΜΑΡΙΟΣ ΓΕ</w:t>
      </w:r>
      <w:r>
        <w:rPr>
          <w:rFonts w:eastAsia="Times New Roman" w:cs="Times New Roman"/>
          <w:b/>
          <w:szCs w:val="24"/>
        </w:rPr>
        <w:t>ΩΡΓΙΑΔΗΣ:</w:t>
      </w:r>
      <w:r>
        <w:rPr>
          <w:rFonts w:eastAsia="Times New Roman" w:cs="Times New Roman"/>
          <w:szCs w:val="24"/>
        </w:rPr>
        <w:t xml:space="preserve"> Ευχαριστώ πολύ, κύριε Πρόεδρε. </w:t>
      </w:r>
    </w:p>
    <w:p w14:paraId="4CED932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Βουλευτές, για άλλη μια φορά θα διαμαρτυρηθούμε από την πλευρά μας ως Ένωση Κεντρώων για το ανεπίτρεπτο φαινόμενο των σχεδίων νόμων που έρχονται ως κατεπείγοντα ή επείγοντα και στην ουσία δεν εί</w:t>
      </w:r>
      <w:r>
        <w:rPr>
          <w:rFonts w:eastAsia="Times New Roman" w:cs="Times New Roman"/>
          <w:szCs w:val="24"/>
        </w:rPr>
        <w:t>ναι. Εδώ και μήνες θα έπρεπε να έχει λήξει αυτή η διαδικασία, παρ</w:t>
      </w:r>
      <w:r>
        <w:rPr>
          <w:rFonts w:eastAsia="Times New Roman" w:cs="Times New Roman"/>
          <w:szCs w:val="24"/>
        </w:rPr>
        <w:t xml:space="preserve">’ </w:t>
      </w:r>
      <w:r>
        <w:rPr>
          <w:rFonts w:eastAsia="Times New Roman" w:cs="Times New Roman"/>
          <w:szCs w:val="24"/>
        </w:rPr>
        <w:t>όλο που μπορεί να στοίχιζε και την παραπομπή της χώρας μας και, όπως ανέφερε και ο Υπουργός, θα έπρεπε να έχει ψηφιστεί εχθές, 22 Μαρτίου δηλαδή.</w:t>
      </w:r>
    </w:p>
    <w:p w14:paraId="4CED932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Μίλησε ο Υπουργός στην </w:t>
      </w:r>
      <w:r>
        <w:rPr>
          <w:rFonts w:eastAsia="Times New Roman" w:cs="Times New Roman"/>
          <w:szCs w:val="24"/>
        </w:rPr>
        <w:t>ε</w:t>
      </w:r>
      <w:r>
        <w:rPr>
          <w:rFonts w:eastAsia="Times New Roman" w:cs="Times New Roman"/>
          <w:szCs w:val="24"/>
        </w:rPr>
        <w:t>πιτροπή για πλούσιο</w:t>
      </w:r>
      <w:r>
        <w:rPr>
          <w:rFonts w:eastAsia="Times New Roman" w:cs="Times New Roman"/>
          <w:szCs w:val="24"/>
        </w:rPr>
        <w:t xml:space="preserve"> υλικό στη διαβούλευση που πήρε χρόνο για την επεξεργασία του και την ενσωμάτωση στο σχέδιο νόμου.</w:t>
      </w:r>
    </w:p>
    <w:p w14:paraId="4CED932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πληροφορήσω, λοιπόν, ότι στο </w:t>
      </w:r>
      <w:r>
        <w:rPr>
          <w:rFonts w:eastAsia="Times New Roman" w:cs="Times New Roman"/>
          <w:szCs w:val="24"/>
          <w:lang w:val="en-US"/>
        </w:rPr>
        <w:t>site</w:t>
      </w:r>
      <w:r>
        <w:rPr>
          <w:rFonts w:eastAsia="Times New Roman" w:cs="Times New Roman"/>
          <w:szCs w:val="24"/>
        </w:rPr>
        <w:t xml:space="preserve"> του </w:t>
      </w:r>
      <w:proofErr w:type="spellStart"/>
      <w:r>
        <w:rPr>
          <w:rFonts w:eastAsia="Times New Roman" w:cs="Times New Roman"/>
          <w:szCs w:val="24"/>
          <w:lang w:val="en-US"/>
        </w:rPr>
        <w:t>opengovernment</w:t>
      </w:r>
      <w:proofErr w:type="spellEnd"/>
      <w:r>
        <w:rPr>
          <w:rFonts w:eastAsia="Times New Roman" w:cs="Times New Roman"/>
          <w:szCs w:val="24"/>
        </w:rPr>
        <w:t xml:space="preserve">, της Διαβούλευσης, υπάρχουν συνολικά μόνο έξι σχόλια και όχι εννέα, όπως αναφέρετε στο σχέδιο νόμου, από μόνο τέσσερις σχολιαστές εκ των οποίων οι τρεις είναι εταιρείες </w:t>
      </w:r>
      <w:proofErr w:type="spellStart"/>
      <w:r>
        <w:rPr>
          <w:rFonts w:eastAsia="Times New Roman" w:cs="Times New Roman"/>
          <w:szCs w:val="24"/>
        </w:rPr>
        <w:t>παρόχων</w:t>
      </w:r>
      <w:proofErr w:type="spellEnd"/>
      <w:r>
        <w:rPr>
          <w:rFonts w:eastAsia="Times New Roman" w:cs="Times New Roman"/>
          <w:szCs w:val="24"/>
        </w:rPr>
        <w:t xml:space="preserve">. </w:t>
      </w:r>
    </w:p>
    <w:p w14:paraId="4CED932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σχετική σελίδα με τα </w:t>
      </w:r>
      <w:r>
        <w:rPr>
          <w:rFonts w:eastAsia="Times New Roman" w:cs="Times New Roman"/>
          <w:szCs w:val="24"/>
          <w:lang w:val="en-US"/>
        </w:rPr>
        <w:t>links</w:t>
      </w:r>
      <w:r>
        <w:rPr>
          <w:rFonts w:eastAsia="Times New Roman" w:cs="Times New Roman"/>
          <w:szCs w:val="24"/>
        </w:rPr>
        <w:t xml:space="preserve"> στα Πρακτικά.</w:t>
      </w:r>
    </w:p>
    <w:p w14:paraId="4CED933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w:t>
      </w:r>
      <w:r>
        <w:rPr>
          <w:rFonts w:eastAsia="Times New Roman" w:cs="Times New Roman"/>
          <w:szCs w:val="24"/>
        </w:rPr>
        <w:t xml:space="preserve">ής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CED933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Εδώ να υπενθυμίσω ότι στο παρελθόν έχουν έλθει διάφορα σχέδια νόμου προς</w:t>
      </w:r>
      <w:r>
        <w:rPr>
          <w:rFonts w:eastAsia="Times New Roman" w:cs="Times New Roman"/>
          <w:szCs w:val="24"/>
        </w:rPr>
        <w:t xml:space="preserve"> ψήφιση με εκατοντάδες σχόλια από δεκάδες σχολιαστές και όλα κύλησαν ομαλά, χωρίς να έχουμε επάρσεις και να τα μεγαλοποιούμε και έχει γίνει και πραγματικά σπουδαία δουλειά.</w:t>
      </w:r>
    </w:p>
    <w:p w14:paraId="4CED933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Όπως, λοιπόν, παραδέχεται το Υπουργείο στο κείμενο του σχεδίου νόμου, για όλα αυτά </w:t>
      </w:r>
      <w:r>
        <w:rPr>
          <w:rFonts w:eastAsia="Times New Roman" w:cs="Times New Roman"/>
          <w:szCs w:val="24"/>
        </w:rPr>
        <w:t>τα έξι σχόλια από τους τέσσερις σχολιαστές τοποθετήθηκαν δύο συντονιστές διαβούλευσης, ένας υπεύθυνος επικοινωνίας, ένας υπεύθυνος έγκρισης σχολίων και μια ομάδα επεξεργασίας της έκθεσης, που για να είναι ομάδα απαρτίζεται τουλάχιστον από δύο άτομα. Άρα, μ</w:t>
      </w:r>
      <w:r>
        <w:rPr>
          <w:rFonts w:eastAsia="Times New Roman" w:cs="Times New Roman"/>
          <w:szCs w:val="24"/>
        </w:rPr>
        <w:t>ιλάμε για έξι άτομα μίνιμουμ. Δηλαδή, για να το καταλάβουμε καλύτερα, το Υπουργείο τοποθέτησε έξι άτομα για να σχολιάζουν μεταξύ τους προφανώς και να δουν τι γίνεται με τα σχόλια, επί έξι και βάλε μήνες για έξι σχόλια.</w:t>
      </w:r>
    </w:p>
    <w:p w14:paraId="4CED9333" w14:textId="77777777" w:rsidR="00807BFC" w:rsidRDefault="003B097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Υπουργέ, εδώ μέσα όλοι αντιλαμβ</w:t>
      </w:r>
      <w:r>
        <w:rPr>
          <w:rFonts w:eastAsia="Times New Roman" w:cs="Times New Roman"/>
          <w:szCs w:val="24"/>
        </w:rPr>
        <w:t xml:space="preserve">ανόμαστε ότι σίγουρα θα ήταν πιο παραγωγικό -χωρίς, βέβαια, όταν συστήσατε την εν λόγω επιτροπή και την εν λόγω ομάδα να γνωρίζατε ότι θα υπήρχαν μόνο έξι σχόλια, αλλά πιθανότατα βλέπατε στη διάρκεια τι γινόταν- και πιο εποικοδομητικό αν αυτά τα έξι άτομα </w:t>
      </w:r>
      <w:r>
        <w:rPr>
          <w:rFonts w:eastAsia="Times New Roman" w:cs="Times New Roman"/>
          <w:szCs w:val="24"/>
        </w:rPr>
        <w:t xml:space="preserve">πραγματικά εργάζονταν για να προλάβουμε τις προθεσμίες και να μη φθάσουμε τελευταία στιγμή, στο παρά ένα, να ψηφίζουμε άρον άρον το εν λόγω σχέδιο νόμου. </w:t>
      </w:r>
    </w:p>
    <w:p w14:paraId="4CED9334" w14:textId="77777777" w:rsidR="00807BFC" w:rsidRDefault="003B097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Επίσης, ενημερωθήκαμε ότι συστάθηκε μια επιτροπή, μια σχετική ομάδα εργασίας από το 2015, που ολοκλήρ</w:t>
      </w:r>
      <w:r>
        <w:rPr>
          <w:rFonts w:eastAsia="Times New Roman" w:cs="Times New Roman"/>
          <w:szCs w:val="24"/>
        </w:rPr>
        <w:t xml:space="preserve">ωσε το έργο της τον Απρίλιο του 2016. Αφού επεξεργάστηκε και ενσωμάτωσε αυτά τα έξι σχόλια, τα παρέδωσε σε τελικό και βελτιωμένο κείμενο στη νομοπαρασκευαστική επιτροπή. </w:t>
      </w:r>
    </w:p>
    <w:p w14:paraId="4CED9335" w14:textId="77777777" w:rsidR="00807BFC" w:rsidRDefault="003B097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αναρωτιόμαστε όλοι αυτοί οι άνθρωποι τι έκαναν αυτούς τους έξι μήνες και </w:t>
      </w:r>
      <w:r>
        <w:rPr>
          <w:rFonts w:eastAsia="Times New Roman" w:cs="Times New Roman"/>
          <w:szCs w:val="24"/>
        </w:rPr>
        <w:t xml:space="preserve">δεν πρόλαβαν να παραδώσουν το ολοκληρωμένο σχέδιο νόμου. Τι μπορεί να έκανε αυτή η νομοπαρασκευαστική επιτροπή, παίρνοντας μια </w:t>
      </w:r>
      <w:r>
        <w:rPr>
          <w:rFonts w:eastAsia="Times New Roman" w:cs="Times New Roman"/>
          <w:szCs w:val="24"/>
        </w:rPr>
        <w:t>ο</w:t>
      </w:r>
      <w:r>
        <w:rPr>
          <w:rFonts w:eastAsia="Times New Roman" w:cs="Times New Roman"/>
          <w:szCs w:val="24"/>
        </w:rPr>
        <w:t>δηγία, που στην ουσία είναι ένας τυφλοσούρτης και θα έπρεπε απλά να μεταφραστεί και δεδομένου ότι οι καταργούμενες ή οι τροποποι</w:t>
      </w:r>
      <w:r>
        <w:rPr>
          <w:rFonts w:eastAsia="Times New Roman" w:cs="Times New Roman"/>
          <w:szCs w:val="24"/>
        </w:rPr>
        <w:t xml:space="preserve">ούμενες διατάξεις είναι μόνο δεκατέσσερις; Για ποιον λόγο είχαμε όλη αυτή την κωλυσιεργία; </w:t>
      </w:r>
    </w:p>
    <w:p w14:paraId="4CED9336" w14:textId="77777777" w:rsidR="00807BFC" w:rsidRDefault="003B097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σε τελευταία ανάλυση, έχω μια απορία: Πώς η Κύπρος κατάφερε να ενσωματώσει στο δίκαιό της τη συγκεκριμένη </w:t>
      </w:r>
      <w:r>
        <w:rPr>
          <w:rFonts w:eastAsia="Times New Roman" w:cs="Times New Roman"/>
          <w:szCs w:val="24"/>
        </w:rPr>
        <w:t>ο</w:t>
      </w:r>
      <w:r>
        <w:rPr>
          <w:rFonts w:eastAsia="Times New Roman" w:cs="Times New Roman"/>
          <w:szCs w:val="24"/>
        </w:rPr>
        <w:t>δηγία ήδη από τις 14-10-2016 με τον ν.104, δηλαδή πέν</w:t>
      </w:r>
      <w:r>
        <w:rPr>
          <w:rFonts w:eastAsia="Times New Roman" w:cs="Times New Roman"/>
          <w:szCs w:val="24"/>
        </w:rPr>
        <w:t>τε μήνες νωρίτερα;</w:t>
      </w:r>
    </w:p>
    <w:p w14:paraId="4CED9337" w14:textId="77777777" w:rsidR="00807BFC" w:rsidRDefault="003B097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σχετικό έγγραφο στα Πρακτικά. </w:t>
      </w:r>
    </w:p>
    <w:p w14:paraId="4CED933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w:t>
      </w:r>
      <w:r>
        <w:rPr>
          <w:rFonts w:eastAsia="Times New Roman" w:cs="Times New Roman"/>
          <w:szCs w:val="24"/>
        </w:rPr>
        <w:t xml:space="preserve"> της Βουλής)</w:t>
      </w:r>
    </w:p>
    <w:p w14:paraId="4CED933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καθαυτό σχέδιο νόμου. Είναι γεγονός ότι η χώρα μας, δυστυχώς, έχει μείνει αρκετά πίσω στα δικτυακά και διαδικτυακά θέματα. Μέχρι πριν από λίγα χρόνια ο ΟΤΕ ήταν ένα κρατικό μονοπώλιο και αυτό συνέβαλε σε πολλαπλές ανωμαλίες στ</w:t>
      </w:r>
      <w:r>
        <w:rPr>
          <w:rFonts w:eastAsia="Times New Roman" w:cs="Times New Roman"/>
          <w:szCs w:val="24"/>
        </w:rPr>
        <w:t xml:space="preserve">ην εγκατάσταση δικτύων επικοινωνιών. </w:t>
      </w:r>
    </w:p>
    <w:p w14:paraId="4CED933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Όταν αποφασίστηκε να απαλλαγούμε από το κρατικό μονοπώλιο στις επικοινωνίες, ο ΟΤΕ ήταν ήδη γίγαντας. Χρειάζονται τεράστια επενδυτικά ποσά από οποιονδήποτε και από οποιαδήποτε ιδιωτική εταιρεία, για να ανταγωνιστεί τον</w:t>
      </w:r>
      <w:r>
        <w:rPr>
          <w:rFonts w:eastAsia="Times New Roman" w:cs="Times New Roman"/>
          <w:szCs w:val="24"/>
        </w:rPr>
        <w:t xml:space="preserve"> γίγαντα που λέγεται ΟΤΕ αυτή τη στιγμή και είναι λογικό. Ο ΟΤΕ έχει ήδη σκάψει όλη την Ελλάδα και έχει εγκαταστήσει το δίκτυό του. </w:t>
      </w:r>
    </w:p>
    <w:p w14:paraId="4CED933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Η δε ιδιωτική πρωτοβουλία των </w:t>
      </w:r>
      <w:proofErr w:type="spellStart"/>
      <w:r>
        <w:rPr>
          <w:rFonts w:eastAsia="Times New Roman" w:cs="Times New Roman"/>
          <w:szCs w:val="24"/>
        </w:rPr>
        <w:t>παρόχων</w:t>
      </w:r>
      <w:proofErr w:type="spellEnd"/>
      <w:r>
        <w:rPr>
          <w:rFonts w:eastAsia="Times New Roman" w:cs="Times New Roman"/>
          <w:szCs w:val="24"/>
        </w:rPr>
        <w:t xml:space="preserve"> περιορίστηκε στο εξής: «Ανοίγουμε μια εταιρεία παροχής τηλεπικοινωνιακών υπηρεσιών κα</w:t>
      </w:r>
      <w:r>
        <w:rPr>
          <w:rFonts w:eastAsia="Times New Roman" w:cs="Times New Roman"/>
          <w:szCs w:val="24"/>
        </w:rPr>
        <w:t xml:space="preserve">ι βασιζόμαστε στο δίκτυο του ΟΤΕ για την υπηρεσία αυτή. Και όχι μόνο αυτό, αλλά επειδή ο ΟΤΕ έχει πολυάριθμο έμψυχο δυναμικό και κατάλληλα κεφάλαια, αναλαμβάνει και τη συντήρηση και τις αλλαγές του δικτύου του, πάνω στο οποίο στηρίζονται οι ιδιώτες </w:t>
      </w:r>
      <w:proofErr w:type="spellStart"/>
      <w:r>
        <w:rPr>
          <w:rFonts w:eastAsia="Times New Roman" w:cs="Times New Roman"/>
          <w:szCs w:val="24"/>
        </w:rPr>
        <w:t>πάροχοι</w:t>
      </w:r>
      <w:proofErr w:type="spellEnd"/>
      <w:r>
        <w:rPr>
          <w:rFonts w:eastAsia="Times New Roman" w:cs="Times New Roman"/>
          <w:szCs w:val="24"/>
        </w:rPr>
        <w:t xml:space="preserve">». </w:t>
      </w:r>
    </w:p>
    <w:p w14:paraId="4CED933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Έτσι, η ελληνική αγορά στηρίχθηκε στον εξής αστείο τρόπο: Παίρνει ο πελάτης τηλέφωνο τον άλφα ή βήτα ιδιώτη </w:t>
      </w:r>
      <w:proofErr w:type="spellStart"/>
      <w:r>
        <w:rPr>
          <w:rFonts w:eastAsia="Times New Roman" w:cs="Times New Roman"/>
          <w:szCs w:val="24"/>
        </w:rPr>
        <w:t>πάροχο</w:t>
      </w:r>
      <w:proofErr w:type="spellEnd"/>
      <w:r>
        <w:rPr>
          <w:rFonts w:eastAsia="Times New Roman" w:cs="Times New Roman"/>
          <w:szCs w:val="24"/>
        </w:rPr>
        <w:t xml:space="preserve"> από τους δεκάδες που υπάρχουν διαθέσιμοι και τον επιλέγει για τον άλφα ή βήτα λόγο, οικονομικό λόγο, λόγω ταχυτήτων </w:t>
      </w:r>
      <w:proofErr w:type="spellStart"/>
      <w:r>
        <w:rPr>
          <w:rFonts w:eastAsia="Times New Roman" w:cs="Times New Roman"/>
          <w:szCs w:val="24"/>
        </w:rPr>
        <w:t>ευρυζωνικότητας</w:t>
      </w:r>
      <w:proofErr w:type="spellEnd"/>
      <w:r>
        <w:rPr>
          <w:rFonts w:eastAsia="Times New Roman" w:cs="Times New Roman"/>
          <w:szCs w:val="24"/>
        </w:rPr>
        <w:t xml:space="preserve"> και ο</w:t>
      </w:r>
      <w:r>
        <w:rPr>
          <w:rFonts w:eastAsia="Times New Roman" w:cs="Times New Roman"/>
          <w:szCs w:val="24"/>
        </w:rPr>
        <w:t xml:space="preserve">ύτω καθεξής. Ο </w:t>
      </w:r>
      <w:proofErr w:type="spellStart"/>
      <w:r>
        <w:rPr>
          <w:rFonts w:eastAsia="Times New Roman" w:cs="Times New Roman"/>
          <w:szCs w:val="24"/>
        </w:rPr>
        <w:t>πάροχος</w:t>
      </w:r>
      <w:proofErr w:type="spellEnd"/>
      <w:r>
        <w:rPr>
          <w:rFonts w:eastAsia="Times New Roman" w:cs="Times New Roman"/>
          <w:szCs w:val="24"/>
        </w:rPr>
        <w:t xml:space="preserve"> ενημερώνει τον πελάτη για τον χρόνο όπου θα γίνει η εγκατάσταση στον χώρο του. Και ο πελάτης βλέπει τον υπάλληλο του ΟΤΕ και το συνεργείο του να πηγαίνει να κάνει την εγκατάσταση της γραμμής και διερωτάται γιατί ήρθε ο ΟΤΕ, αφού ο ιδ</w:t>
      </w:r>
      <w:r>
        <w:rPr>
          <w:rFonts w:eastAsia="Times New Roman" w:cs="Times New Roman"/>
          <w:szCs w:val="24"/>
        </w:rPr>
        <w:t xml:space="preserve">ιώτης πληρώνει μια άλλη εταιρεία. Απλούστατα, διότι είναι μια στημένη –έτσι όπως είναι στημένη- κατάσταση, είναι πάρα πολύ δύσκολο να ασχοληθούν με τις γραμμές οι ιδιωτικές εταιρείες για τους λόγους που προανέφερα. </w:t>
      </w:r>
    </w:p>
    <w:p w14:paraId="4CED933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Θα μπορούσαμε να συζητάμε για ποικίλα συ</w:t>
      </w:r>
      <w:r>
        <w:rPr>
          <w:rFonts w:eastAsia="Times New Roman" w:cs="Times New Roman"/>
          <w:szCs w:val="24"/>
        </w:rPr>
        <w:t xml:space="preserve">νδικαλιστικά προνόμια, συνταξιοδοτήσεις και όλα αυτά που επιβαρύνουν το ασφαλιστικό μας σύστημα μέχρι σήμερα, αλλά δεν είναι του παρόντος αυτή τη στιγμή. </w:t>
      </w:r>
    </w:p>
    <w:p w14:paraId="4CED933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Ελλάδα, λοιπόν, ως συνέπεια όλων των παραπάνω, είναι σταθερά πολύ κάτω από τον μέσο όρο της Ευρωζών</w:t>
      </w:r>
      <w:r>
        <w:rPr>
          <w:rFonts w:eastAsia="Times New Roman" w:cs="Times New Roman"/>
          <w:szCs w:val="24"/>
        </w:rPr>
        <w:t xml:space="preserve">ης στον ρυθμό διείσδυσης </w:t>
      </w:r>
      <w:proofErr w:type="spellStart"/>
      <w:r>
        <w:rPr>
          <w:rFonts w:eastAsia="Times New Roman" w:cs="Times New Roman"/>
          <w:szCs w:val="24"/>
        </w:rPr>
        <w:t>ευρυζωνικών</w:t>
      </w:r>
      <w:proofErr w:type="spellEnd"/>
      <w:r>
        <w:rPr>
          <w:rFonts w:eastAsia="Times New Roman" w:cs="Times New Roman"/>
          <w:szCs w:val="24"/>
        </w:rPr>
        <w:t xml:space="preserve"> συνδέσεων. Ακόμη και σήμερα η κατάσταση είναι απογοητευτική. Σύμφωνα με την </w:t>
      </w:r>
      <w:r>
        <w:rPr>
          <w:rFonts w:eastAsia="Times New Roman" w:cs="Times New Roman"/>
          <w:szCs w:val="24"/>
          <w:lang w:val="en-US"/>
        </w:rPr>
        <w:t>EUROSTAT</w:t>
      </w:r>
      <w:r>
        <w:rPr>
          <w:rFonts w:eastAsia="Times New Roman" w:cs="Times New Roman"/>
          <w:szCs w:val="24"/>
        </w:rPr>
        <w:t xml:space="preserve">, η Ελλάδα βρίσκεται στο 68% διείσδυσης των </w:t>
      </w:r>
      <w:proofErr w:type="spellStart"/>
      <w:r>
        <w:rPr>
          <w:rFonts w:eastAsia="Times New Roman" w:cs="Times New Roman"/>
          <w:szCs w:val="24"/>
        </w:rPr>
        <w:t>ευρυζωνικών</w:t>
      </w:r>
      <w:proofErr w:type="spellEnd"/>
      <w:r>
        <w:rPr>
          <w:rFonts w:eastAsia="Times New Roman" w:cs="Times New Roman"/>
          <w:szCs w:val="24"/>
        </w:rPr>
        <w:t xml:space="preserve"> δικτυακών συνδέσεων, ξεπερνώντας μόνο το 63% της Βουλγαρίας. Όλες οι άλλες χώρε</w:t>
      </w:r>
      <w:r>
        <w:rPr>
          <w:rFonts w:eastAsia="Times New Roman" w:cs="Times New Roman"/>
          <w:szCs w:val="24"/>
        </w:rPr>
        <w:t xml:space="preserve">ς μάς ξεπερνούν, ακόμη και του πρώην ανατολικού μπλοκ, που ούτε τρεις δεκαετίες έχουν που βγήκαν από το προηγούμενο κομμουνιστικό καθεστώς. </w:t>
      </w:r>
    </w:p>
    <w:p w14:paraId="4CED933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σχετικό πίνακα στα Πρακτικά. </w:t>
      </w:r>
    </w:p>
    <w:p w14:paraId="4CED934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w:t>
      </w:r>
      <w:r>
        <w:rPr>
          <w:rFonts w:eastAsia="Times New Roman" w:cs="Times New Roman"/>
          <w:szCs w:val="24"/>
        </w:rPr>
        <w:t xml:space="preserve">τον προαναφερθέντα πίνακα,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CED934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Ακόμη και σήμερα που μιλάμε, σε περιοχές της Αθήνας και των δήμων που συνορεύουν με την πρωτεύουσα οι κάτοικοι έχουν προ</w:t>
      </w:r>
      <w:r>
        <w:rPr>
          <w:rFonts w:eastAsia="Times New Roman" w:cs="Times New Roman"/>
          <w:szCs w:val="24"/>
        </w:rPr>
        <w:t xml:space="preserve">βληματικές συνδέσεις με πρωτόγονες διαδικτυακές ταχύτητες περασμένων δεκαετιών. </w:t>
      </w:r>
    </w:p>
    <w:p w14:paraId="4CED934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Αυτή η τραγική κατάσταση είναι σαφές αντίκτυπο και στη διείσδυση του διαδικτύου στους πολίτες της χώρας. Και εκεί είμαστε κάτω από τον μέσο όρο της Ευρωπαϊκής Ένωσης, όταν στη Βόρεια Ευρώπη τα ποσοστά τείνουν προς το 100%. </w:t>
      </w:r>
    </w:p>
    <w:p w14:paraId="4CED934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Καταθέτω σχετικό άρθρο για το πα</w:t>
      </w:r>
      <w:r>
        <w:rPr>
          <w:rFonts w:eastAsia="Times New Roman" w:cs="Times New Roman"/>
          <w:szCs w:val="24"/>
        </w:rPr>
        <w:t xml:space="preserve">ραπάνω. </w:t>
      </w:r>
    </w:p>
    <w:p w14:paraId="4CED934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CED934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Τα δίκτυα για την παροχή ηλεκτρονικών</w:t>
      </w:r>
      <w:r>
        <w:rPr>
          <w:rFonts w:eastAsia="Times New Roman" w:cs="Times New Roman"/>
          <w:szCs w:val="24"/>
        </w:rPr>
        <w:t xml:space="preserve"> υπηρεσιών δεν είναι κάτι προαιρετικό ούτε αφορά διασκέδαση ή κάποιο χόμπι. Μιλάμε για εργασία, μιλάμε για παραγωγή, μιλάμε για επενδύσεις. Η έλλειψη τεχνολογικών υποδομών είναι κάτι που εμποδίζει μια ξένη παραγωγική μονάδα να έρθει και να εγκατασταθεί εδώ</w:t>
      </w:r>
      <w:r>
        <w:rPr>
          <w:rFonts w:eastAsia="Times New Roman" w:cs="Times New Roman"/>
          <w:szCs w:val="24"/>
        </w:rPr>
        <w:t xml:space="preserve">. </w:t>
      </w:r>
    </w:p>
    <w:p w14:paraId="4CED934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Το δε σχέδιο νόμου που συζητάμε σήμερα λύνει αρκετά προβλήματα που αφορούν κυρίως τις αρμοδιότητες των υπηρεσιών στη διαδικασία εγκατάστασης των δικτυακών γραμμών. </w:t>
      </w:r>
    </w:p>
    <w:p w14:paraId="4CED934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κοινοτική </w:t>
      </w:r>
      <w:r>
        <w:rPr>
          <w:rFonts w:eastAsia="Times New Roman" w:cs="Times New Roman"/>
          <w:szCs w:val="24"/>
        </w:rPr>
        <w:t>ο</w:t>
      </w:r>
      <w:r>
        <w:rPr>
          <w:rFonts w:eastAsia="Times New Roman" w:cs="Times New Roman"/>
          <w:szCs w:val="24"/>
        </w:rPr>
        <w:t>δηγία με την οποία φυσικά και πρέπει να εναρμονιστούμε. Ωστόσο,</w:t>
      </w:r>
      <w:r>
        <w:rPr>
          <w:rFonts w:eastAsia="Times New Roman" w:cs="Times New Roman"/>
          <w:szCs w:val="24"/>
        </w:rPr>
        <w:t xml:space="preserve"> επειδή έχουμε εμπειρία από το ελληνικό κράτος και τον ελληνικό δημόσιο τομέα, παρατηρούμε κάποια σημεία κατά την εφαρμογή των οποίων πιθανότατα να προκύψουν πολλαπλά προβλήματα στη δραστηριότητα των ιδιωτών </w:t>
      </w:r>
      <w:proofErr w:type="spellStart"/>
      <w:r>
        <w:rPr>
          <w:rFonts w:eastAsia="Times New Roman" w:cs="Times New Roman"/>
          <w:szCs w:val="24"/>
        </w:rPr>
        <w:t>παρόχων</w:t>
      </w:r>
      <w:proofErr w:type="spellEnd"/>
      <w:r>
        <w:rPr>
          <w:rFonts w:eastAsia="Times New Roman" w:cs="Times New Roman"/>
          <w:szCs w:val="24"/>
        </w:rPr>
        <w:t xml:space="preserve">. </w:t>
      </w:r>
    </w:p>
    <w:p w14:paraId="4CED934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Για παράδειγμα, στο άρθρο 28 -στην παρ</w:t>
      </w:r>
      <w:r>
        <w:rPr>
          <w:rFonts w:eastAsia="Times New Roman" w:cs="Times New Roman"/>
          <w:szCs w:val="24"/>
        </w:rPr>
        <w:t xml:space="preserve">άγραφο 4- του ν.4070/2012 αναφέρεται ότι η Εθνική Επιτροπή Τηλεπικοινωνιών και Ταχυδρομείων εισηγείται προς τον Υπουργό Υποδομών, Μεταφορών και Δικτύων και τους συναρμόδιους Υπουργούς την παραχώρηση δικαιωμάτων διέλευσης γραμμών σε κάποιον </w:t>
      </w:r>
      <w:proofErr w:type="spellStart"/>
      <w:r>
        <w:rPr>
          <w:rFonts w:eastAsia="Times New Roman" w:cs="Times New Roman"/>
          <w:szCs w:val="24"/>
        </w:rPr>
        <w:t>πάροχο</w:t>
      </w:r>
      <w:proofErr w:type="spellEnd"/>
      <w:r>
        <w:rPr>
          <w:rFonts w:eastAsia="Times New Roman" w:cs="Times New Roman"/>
          <w:szCs w:val="24"/>
        </w:rPr>
        <w:t>. Οι Υπουρ</w:t>
      </w:r>
      <w:r>
        <w:rPr>
          <w:rFonts w:eastAsia="Times New Roman" w:cs="Times New Roman"/>
          <w:szCs w:val="24"/>
        </w:rPr>
        <w:t xml:space="preserve">γοί με τη σειρά τους θα καθορίσουν τον τρόπο είσπραξης τελών, τον δικαιούχο είσπραξης και «κάθε δυνατή λεπτομέρεια». </w:t>
      </w:r>
    </w:p>
    <w:p w14:paraId="4CED934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Πρώτα απ’ όλα, εάν είναι να διεκπεραιώνουν τέτοιες εργασίες πολιτικά πρόσωπα, τι χρειάζεται η Εθνική Επιτροπή Τηλεπικοινωνιών και Ταχυδρομ</w:t>
      </w:r>
      <w:r>
        <w:rPr>
          <w:rFonts w:eastAsia="Times New Roman" w:cs="Times New Roman"/>
          <w:szCs w:val="24"/>
        </w:rPr>
        <w:t xml:space="preserve">είων; Η </w:t>
      </w:r>
      <w:proofErr w:type="spellStart"/>
      <w:r>
        <w:rPr>
          <w:rFonts w:eastAsia="Times New Roman" w:cs="Times New Roman"/>
          <w:szCs w:val="24"/>
        </w:rPr>
        <w:t>ε’</w:t>
      </w:r>
      <w:r>
        <w:rPr>
          <w:rFonts w:eastAsia="Times New Roman" w:cs="Times New Roman"/>
          <w:szCs w:val="24"/>
        </w:rPr>
        <w:t>πιτροπή</w:t>
      </w:r>
      <w:proofErr w:type="spellEnd"/>
      <w:r>
        <w:rPr>
          <w:rFonts w:eastAsia="Times New Roman" w:cs="Times New Roman"/>
          <w:szCs w:val="24"/>
        </w:rPr>
        <w:t xml:space="preserve"> είναι μία ανεξάρτητη διοικητική αρχή και αποτελεί τον εθνικό ρυθμιστή. Απαρτίζεται από αξιόλογα και έμπειρα άτομα και ειδικούς επιστήμονες στα θέματα των δικτύων και των τηλεπικοινωνιών. </w:t>
      </w:r>
    </w:p>
    <w:p w14:paraId="4CED934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Κατά γράμμα η καταστατική της αρχή περιλαμβάνει: π</w:t>
      </w:r>
      <w:r>
        <w:rPr>
          <w:rFonts w:eastAsia="Times New Roman" w:cs="Times New Roman"/>
          <w:szCs w:val="24"/>
        </w:rPr>
        <w:t>ρώτον, την αγορά ηλεκτρονικών επικοινωνιών, στην οποία δραστηριοποιούνται οι εταιρείες σταθερής και κινητής τηλεφωνίας, ασυρμάτων επικοινωνιών και διαδικτύου και, δεύτερον, την ταχυδρομική αγορά στην οποία δραστηριοποιούνται οι εταιρείες παροχής ταχυδρομικ</w:t>
      </w:r>
      <w:r>
        <w:rPr>
          <w:rFonts w:eastAsia="Times New Roman" w:cs="Times New Roman"/>
          <w:szCs w:val="24"/>
        </w:rPr>
        <w:t>ών υπηρεσιών και υπηρεσιών ταχυμεταφοράς. Επιπροσθέτως, η ΕΕΤΤ ασκεί αρμοδιότητες Επιτροπής Ανταγωνισμού και στις εν λόγω αγορές.</w:t>
      </w:r>
    </w:p>
    <w:p w14:paraId="4CED934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 Επομένως, είναι απορίας </w:t>
      </w:r>
      <w:proofErr w:type="spellStart"/>
      <w:r>
        <w:rPr>
          <w:rFonts w:eastAsia="Times New Roman" w:cs="Times New Roman"/>
          <w:szCs w:val="24"/>
        </w:rPr>
        <w:t>άξιον</w:t>
      </w:r>
      <w:proofErr w:type="spellEnd"/>
      <w:r>
        <w:rPr>
          <w:rFonts w:eastAsia="Times New Roman" w:cs="Times New Roman"/>
          <w:szCs w:val="24"/>
        </w:rPr>
        <w:t xml:space="preserve"> γιατί ορίζονται με το σχέδιο νόμου ως αρμόδιοι πολιτικοί παράγοντες, ενώ πρόκειται για τόσο τεχνοκρατικές διαδικασίες. Γιατί πρέπει να βάλει την υπογραφή του όλο το Υπουργικό Συμβούλιο αν θέλει να περάσει γραμμές ένας ιδιώτης</w:t>
      </w:r>
      <w:r>
        <w:rPr>
          <w:rFonts w:eastAsia="Times New Roman" w:cs="Times New Roman"/>
          <w:szCs w:val="24"/>
        </w:rPr>
        <w:t xml:space="preserve"> </w:t>
      </w:r>
      <w:proofErr w:type="spellStart"/>
      <w:r>
        <w:rPr>
          <w:rFonts w:eastAsia="Times New Roman" w:cs="Times New Roman"/>
          <w:szCs w:val="24"/>
        </w:rPr>
        <w:t>πάροχος</w:t>
      </w:r>
      <w:proofErr w:type="spellEnd"/>
      <w:r>
        <w:rPr>
          <w:rFonts w:eastAsia="Times New Roman" w:cs="Times New Roman"/>
          <w:szCs w:val="24"/>
        </w:rPr>
        <w:t xml:space="preserve">; Είναι ερωτήσεις που δεν μπορούμε να κατανοήσουμε εμείς, ως Ένωση Κεντρώων. Το κράτος το πολύ </w:t>
      </w:r>
      <w:proofErr w:type="spellStart"/>
      <w:r>
        <w:rPr>
          <w:rFonts w:eastAsia="Times New Roman" w:cs="Times New Roman"/>
          <w:szCs w:val="24"/>
        </w:rPr>
        <w:t>πολύ</w:t>
      </w:r>
      <w:proofErr w:type="spellEnd"/>
      <w:r>
        <w:rPr>
          <w:rFonts w:eastAsia="Times New Roman" w:cs="Times New Roman"/>
          <w:szCs w:val="24"/>
        </w:rPr>
        <w:t xml:space="preserve"> θα μπορούσε να αποφασίσει τη μεθοδολογία υπολογισμού του κόστους, εφόσον πρόκειται για τις γραμμές να χρησιμοποιηθούν δημόσιοι χώροι. Αυτή η μεθοδολ</w:t>
      </w:r>
      <w:r>
        <w:rPr>
          <w:rFonts w:eastAsia="Times New Roman" w:cs="Times New Roman"/>
          <w:szCs w:val="24"/>
        </w:rPr>
        <w:t xml:space="preserve">ογία θα πρέπει να κατατεθεί στην ανεξάρτητη αρχή της </w:t>
      </w:r>
      <w:r>
        <w:rPr>
          <w:rFonts w:eastAsia="Times New Roman" w:cs="Times New Roman"/>
          <w:szCs w:val="24"/>
        </w:rPr>
        <w:t>ε</w:t>
      </w:r>
      <w:r>
        <w:rPr>
          <w:rFonts w:eastAsia="Times New Roman" w:cs="Times New Roman"/>
          <w:szCs w:val="24"/>
        </w:rPr>
        <w:t>πιτροπής, η οποία θα έχει ως αρμοδιότητα να την εφαρμόσει κατά γράμμα. Γιατί, δηλαδή, κάθε φορά για κάθε τηλεπικοινωνιακή επένδυση πρέπει να περιμένουμε την υπογραφή του κάθε Υπουργού από το εκάστοτε Υπ</w:t>
      </w:r>
      <w:r>
        <w:rPr>
          <w:rFonts w:eastAsia="Times New Roman" w:cs="Times New Roman"/>
          <w:szCs w:val="24"/>
        </w:rPr>
        <w:t>ουργείο;</w:t>
      </w:r>
    </w:p>
    <w:p w14:paraId="4CED934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Δεν θέλω να πιστέψω σε καμ</w:t>
      </w:r>
      <w:r>
        <w:rPr>
          <w:rFonts w:eastAsia="Times New Roman" w:cs="Times New Roman"/>
          <w:szCs w:val="24"/>
        </w:rPr>
        <w:t>μ</w:t>
      </w:r>
      <w:r>
        <w:rPr>
          <w:rFonts w:eastAsia="Times New Roman" w:cs="Times New Roman"/>
          <w:szCs w:val="24"/>
        </w:rPr>
        <w:t>ία περίπτωση -και κακώς το αναφέρω βέβαια- ότι αυτό είναι η αφορμή για κάποιες κακές γλώσσες, που λένε για μίζες, διαφθορά, ρουσφέτια και ούτως καθεξής. Σε κα</w:t>
      </w:r>
      <w:r>
        <w:rPr>
          <w:rFonts w:eastAsia="Times New Roman" w:cs="Times New Roman"/>
          <w:szCs w:val="24"/>
        </w:rPr>
        <w:t>μ</w:t>
      </w:r>
      <w:r>
        <w:rPr>
          <w:rFonts w:eastAsia="Times New Roman" w:cs="Times New Roman"/>
          <w:szCs w:val="24"/>
        </w:rPr>
        <w:t>μία των περιπτώσεων δεν πιστεύω ότι υπάρχει κάτι τέτοιο.</w:t>
      </w:r>
    </w:p>
    <w:p w14:paraId="4CED934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Παρά</w:t>
      </w:r>
      <w:r>
        <w:rPr>
          <w:rFonts w:eastAsia="Times New Roman" w:cs="Times New Roman"/>
          <w:szCs w:val="24"/>
        </w:rPr>
        <w:t xml:space="preserve">λληλα, γίνεται λόγος και για αρχαιολογικούς χώρους. Συμφωνούμε βεβαίως ότι είναι αυτονόητο ότι δεν μπορεί ένας </w:t>
      </w:r>
      <w:proofErr w:type="spellStart"/>
      <w:r>
        <w:rPr>
          <w:rFonts w:eastAsia="Times New Roman" w:cs="Times New Roman"/>
          <w:szCs w:val="24"/>
        </w:rPr>
        <w:t>πάροχος</w:t>
      </w:r>
      <w:proofErr w:type="spellEnd"/>
      <w:r>
        <w:rPr>
          <w:rFonts w:eastAsia="Times New Roman" w:cs="Times New Roman"/>
          <w:szCs w:val="24"/>
        </w:rPr>
        <w:t xml:space="preserve"> να σκάψει απερίσκεπτα σε έναν αρχαιολογικό χώρο.</w:t>
      </w:r>
    </w:p>
    <w:p w14:paraId="4CED934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Τι θα κάνουμε, όμως, εάν μία κρατική υπηρεσία για λόγους ιδεοληψίας, για παράδειγμα, ανα</w:t>
      </w:r>
      <w:r>
        <w:rPr>
          <w:rFonts w:eastAsia="Times New Roman" w:cs="Times New Roman"/>
          <w:szCs w:val="24"/>
        </w:rPr>
        <w:t xml:space="preserve">καλύπτει αρχαιολογικούς χώρους εκεί που δεν υπάρχουν; Θυμόμαστε και την περίπτωση του Ελληνικού που χαρακτηρίστηκε αρχαιολογικός χώρος ακόμη και ο διάδρομος προσγείωσης και απογείωσης αεροσκαφών, προκειμένου να μην προχωρήσει η επένδυση. </w:t>
      </w:r>
    </w:p>
    <w:p w14:paraId="4CED934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σχετικό </w:t>
      </w:r>
      <w:r>
        <w:rPr>
          <w:rFonts w:eastAsia="Times New Roman" w:cs="Times New Roman"/>
          <w:szCs w:val="24"/>
        </w:rPr>
        <w:t xml:space="preserve">άρθρο στα Πρακτικά. </w:t>
      </w:r>
    </w:p>
    <w:p w14:paraId="4CED935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είναι μόνον αυτή η περίπτωση. Υπάρχει και το θέμα της </w:t>
      </w:r>
      <w:proofErr w:type="spellStart"/>
      <w:r>
        <w:rPr>
          <w:rFonts w:eastAsia="Times New Roman" w:cs="Times New Roman"/>
          <w:szCs w:val="24"/>
        </w:rPr>
        <w:t>Αφάντου</w:t>
      </w:r>
      <w:proofErr w:type="spellEnd"/>
      <w:r>
        <w:rPr>
          <w:rFonts w:eastAsia="Times New Roman" w:cs="Times New Roman"/>
          <w:szCs w:val="24"/>
        </w:rPr>
        <w:t xml:space="preserve"> της Ρόδου. Καταθέτω άλλο ένα σχετικό άρθρο.</w:t>
      </w:r>
    </w:p>
    <w:p w14:paraId="4CED935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Μάριος Γεωργιάδης καταθέτει για τα Πρακτικά τα προαναφερθέντα δημοσιεύματα, τα οποία βρίσ</w:t>
      </w:r>
      <w:r>
        <w:rPr>
          <w:rFonts w:eastAsia="Times New Roman" w:cs="Times New Roman"/>
          <w:szCs w:val="24"/>
        </w:rPr>
        <w:t xml:space="preserve">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CED935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Μιλάμε για περιοχές που μέχρι πρότινος χρησιμοποιούνταν κανονικά και τώρα ξαφνικά προέκυψαν αρχαιολογικοί χώροι. Αυτές είναι δυστυχώς οι ιδεοληπτικές αγκυλώσει</w:t>
      </w:r>
      <w:r>
        <w:rPr>
          <w:rFonts w:eastAsia="Times New Roman" w:cs="Times New Roman"/>
          <w:szCs w:val="24"/>
        </w:rPr>
        <w:t>ς, που σε πολλά νομοσχέδια έχει περάσει η Κυβέρνηση ΣΥΡΙΖΑ –μεταφέρονται σε κάθε νομοσχέδιο- και πρέπει να είμαστε ιδιαίτερα προσεκτικοί όταν χρησιμοποιούνται τέτοιοι όροι.</w:t>
      </w:r>
    </w:p>
    <w:p w14:paraId="4CED935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οφείλουμε φυσικά -και κλείνω με αυτό- να ακολουθούμε την ευρωπ</w:t>
      </w:r>
      <w:r>
        <w:rPr>
          <w:rFonts w:eastAsia="Times New Roman" w:cs="Times New Roman"/>
          <w:szCs w:val="24"/>
        </w:rPr>
        <w:t>αϊκή νομοθεσία και να εναρμονιζόμαστε με αυτήν. Απλώς πρέπει να βελτιώσουμε λίγο τα αντανακλαστικά μας και να μην καταλήγουμε τελευταία στιγμή να ψηφίζουμε στο «παρά πέντε».</w:t>
      </w:r>
    </w:p>
    <w:p w14:paraId="4CED935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Ένωση Κεντρώων είναι σύμμαχος και θα είναι σύμμαχος στην υιοθέτηση των ευρωπαϊκώ</w:t>
      </w:r>
      <w:r>
        <w:rPr>
          <w:rFonts w:eastAsia="Times New Roman" w:cs="Times New Roman"/>
          <w:szCs w:val="24"/>
        </w:rPr>
        <w:t>ν κεκτημένων, αλλά θα βρίσκεται απέναντι στην Κυβέρνηση όταν έχουμε να κάνουμε με πελατειακό κράτος και διαφθορά.</w:t>
      </w:r>
    </w:p>
    <w:p w14:paraId="4CED935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Έχοντας αυτά υπ’ </w:t>
      </w:r>
      <w:proofErr w:type="spellStart"/>
      <w:r>
        <w:rPr>
          <w:rFonts w:eastAsia="Times New Roman" w:cs="Times New Roman"/>
          <w:szCs w:val="24"/>
        </w:rPr>
        <w:t>όψιν</w:t>
      </w:r>
      <w:proofErr w:type="spellEnd"/>
      <w:r>
        <w:rPr>
          <w:rFonts w:eastAsia="Times New Roman" w:cs="Times New Roman"/>
          <w:szCs w:val="24"/>
        </w:rPr>
        <w:t xml:space="preserve"> υπερψηφίζουμε το παρόν σχέδιο νόμου και τις τροπολογίες που καταθέσατε τόσο εσείς, κύριε Υπουργέ, όσο και η κ. </w:t>
      </w:r>
      <w:proofErr w:type="spellStart"/>
      <w:r>
        <w:rPr>
          <w:rFonts w:eastAsia="Times New Roman" w:cs="Times New Roman"/>
          <w:szCs w:val="24"/>
        </w:rPr>
        <w:t>Κονιόρδου</w:t>
      </w:r>
      <w:proofErr w:type="spellEnd"/>
      <w:r>
        <w:rPr>
          <w:rFonts w:eastAsia="Times New Roman" w:cs="Times New Roman"/>
          <w:szCs w:val="24"/>
        </w:rPr>
        <w:t>, αναφορικά με την ΑΕΠΙ και τα ΕΛΤΑ. Θεωρούμε ότι έχουν θετικό πρόσημο και είναι η αρχή, όπως αναφέρατε και εσείς. Η μόνη μας εξαίρεση είναι το άρθρο 13, το οποίο καταψηφίζουμε, γιατί θεωρούμε ότι υπάρχουν ασάφειες στον τρόπο υπολογισμού του κόστους και στ</w:t>
      </w:r>
      <w:r>
        <w:rPr>
          <w:rFonts w:eastAsia="Times New Roman" w:cs="Times New Roman"/>
          <w:szCs w:val="24"/>
        </w:rPr>
        <w:t>ο κατά πόσον επιβαρύνουμε τον κρατικό προϋπολογισμό.</w:t>
      </w:r>
    </w:p>
    <w:p w14:paraId="4CED935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4CED9357" w14:textId="77777777" w:rsidR="00807BFC" w:rsidRDefault="003B097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4CED935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4CED935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Θεοδώρα </w:t>
      </w:r>
      <w:proofErr w:type="spellStart"/>
      <w:r>
        <w:rPr>
          <w:rFonts w:eastAsia="Times New Roman" w:cs="Times New Roman"/>
          <w:szCs w:val="24"/>
        </w:rPr>
        <w:t>Τζάκρη</w:t>
      </w:r>
      <w:proofErr w:type="spellEnd"/>
      <w:r>
        <w:rPr>
          <w:rFonts w:eastAsia="Times New Roman" w:cs="Times New Roman"/>
          <w:szCs w:val="24"/>
        </w:rPr>
        <w:t xml:space="preserve"> από τον ΣΥΡΙΖΑ.</w:t>
      </w:r>
    </w:p>
    <w:p w14:paraId="4CED935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ΤΖΑΚΡΗ: </w:t>
      </w:r>
      <w:r>
        <w:rPr>
          <w:rFonts w:eastAsia="Times New Roman"/>
          <w:bCs/>
        </w:rPr>
        <w:t>Κυ</w:t>
      </w:r>
      <w:r>
        <w:rPr>
          <w:rFonts w:eastAsia="Times New Roman"/>
          <w:bCs/>
        </w:rPr>
        <w:t>ρίες και κύριοι Βουλευτές,</w:t>
      </w:r>
      <w:r>
        <w:rPr>
          <w:rFonts w:eastAsia="Times New Roman" w:cs="Times New Roman"/>
          <w:szCs w:val="24"/>
        </w:rPr>
        <w:t xml:space="preserve"> το παρόν σχέδιο νόμου ενσωματώνει στο εγχώριο δίκαιο, στο δίκαιο μιας χώρας του «διεφθαρμένου» Νότου, πάντα σύμφωνα με τα λεγόμενα του κ. </w:t>
      </w:r>
      <w:proofErr w:type="spellStart"/>
      <w:r>
        <w:rPr>
          <w:rFonts w:eastAsia="Times New Roman" w:cs="Times New Roman"/>
          <w:szCs w:val="24"/>
        </w:rPr>
        <w:t>Ντάισελμπλουμ</w:t>
      </w:r>
      <w:proofErr w:type="spellEnd"/>
      <w:r>
        <w:rPr>
          <w:rFonts w:eastAsia="Times New Roman" w:cs="Times New Roman"/>
          <w:szCs w:val="24"/>
        </w:rPr>
        <w:t xml:space="preserve">, την </w:t>
      </w:r>
      <w:r>
        <w:rPr>
          <w:rFonts w:eastAsia="Times New Roman" w:cs="Times New Roman"/>
          <w:szCs w:val="24"/>
        </w:rPr>
        <w:t>ο</w:t>
      </w:r>
      <w:r>
        <w:rPr>
          <w:rFonts w:eastAsia="Times New Roman" w:cs="Times New Roman"/>
          <w:szCs w:val="24"/>
        </w:rPr>
        <w:t>δηγία του Ευρωπαϊκού Κοινοβουλίου και του Συμβουλίου για τα μέτρα μείωσ</w:t>
      </w:r>
      <w:r>
        <w:rPr>
          <w:rFonts w:eastAsia="Times New Roman" w:cs="Times New Roman"/>
          <w:szCs w:val="24"/>
        </w:rPr>
        <w:t xml:space="preserve">ης του κόστους εγκατάστασης </w:t>
      </w:r>
      <w:proofErr w:type="spellStart"/>
      <w:r>
        <w:rPr>
          <w:rFonts w:eastAsia="Times New Roman" w:cs="Times New Roman"/>
          <w:szCs w:val="24"/>
        </w:rPr>
        <w:t>υψίρρυθμων</w:t>
      </w:r>
      <w:proofErr w:type="spellEnd"/>
      <w:r>
        <w:rPr>
          <w:rFonts w:eastAsia="Times New Roman" w:cs="Times New Roman"/>
          <w:szCs w:val="24"/>
        </w:rPr>
        <w:t xml:space="preserve"> δικτύων ηλεκτρονικών επικοινωνιών.</w:t>
      </w:r>
    </w:p>
    <w:p w14:paraId="4CED935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Να τονίσω, βέβαια, με αυτή την ευκαιρία, ότι η διαφθορά και η κατασπατάληση του δημοσίου χρήματος δεν είναι θέμα Βορρά και Νότου, δεν είναι θέμα, δηλαδή, γεωγραφικών προσδιορισμών. Κ</w:t>
      </w:r>
      <w:r>
        <w:rPr>
          <w:rFonts w:eastAsia="Times New Roman" w:cs="Times New Roman"/>
          <w:szCs w:val="24"/>
        </w:rPr>
        <w:t xml:space="preserve">αι να υπενθυμίσω στον κ. </w:t>
      </w:r>
      <w:proofErr w:type="spellStart"/>
      <w:r>
        <w:rPr>
          <w:rFonts w:eastAsia="Times New Roman" w:cs="Times New Roman"/>
          <w:szCs w:val="24"/>
        </w:rPr>
        <w:t>Ντάισελμπλουμ</w:t>
      </w:r>
      <w:proofErr w:type="spellEnd"/>
      <w:r>
        <w:rPr>
          <w:rFonts w:eastAsia="Times New Roman" w:cs="Times New Roman"/>
          <w:szCs w:val="24"/>
        </w:rPr>
        <w:t xml:space="preserve"> ότι μια επιχείρηση του «αδιάφθορου» Βορρά, η γερμανική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η οποία </w:t>
      </w:r>
      <w:proofErr w:type="spellStart"/>
      <w:r>
        <w:rPr>
          <w:rFonts w:eastAsia="Times New Roman" w:cs="Times New Roman"/>
          <w:szCs w:val="24"/>
        </w:rPr>
        <w:t>πωλεί</w:t>
      </w:r>
      <w:proofErr w:type="spellEnd"/>
      <w:r>
        <w:rPr>
          <w:rFonts w:eastAsia="Times New Roman" w:cs="Times New Roman"/>
          <w:szCs w:val="24"/>
        </w:rPr>
        <w:t xml:space="preserve"> σε ολόκληρο τον κόσμο τηλεπικοινωνιακό υλικό, χρησιμοποίησε αθέμιτα μέσα για να τραβήξει κρατικό χρήμα, όχι μόνο στη χώρα μας που είναι μ</w:t>
      </w:r>
      <w:r>
        <w:rPr>
          <w:rFonts w:eastAsia="Times New Roman" w:cs="Times New Roman"/>
          <w:szCs w:val="24"/>
        </w:rPr>
        <w:t xml:space="preserve">ια χώρου του Νότου, αλλά και σε άλλες χώρες της Ευρώπης και στην Αμερική και σε ολόκληρο τον κόσμο. Και υπάρχουν μάλιστα γι’ αυτό καταδικαστικές αποφάσεις. </w:t>
      </w:r>
    </w:p>
    <w:p w14:paraId="4CED935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Και να υπενθυμίσω, επίσης, ότι η χώρα μας, η Κυβέρνησή μας, ζήτησε από την γερμανική Κυβέρνηση να εκδώσει τον κ. </w:t>
      </w:r>
      <w:proofErr w:type="spellStart"/>
      <w:r>
        <w:rPr>
          <w:rFonts w:eastAsia="Times New Roman" w:cs="Times New Roman"/>
          <w:szCs w:val="24"/>
        </w:rPr>
        <w:t>Χριστοφοράκο</w:t>
      </w:r>
      <w:proofErr w:type="spellEnd"/>
      <w:r>
        <w:rPr>
          <w:rFonts w:eastAsia="Times New Roman" w:cs="Times New Roman"/>
          <w:szCs w:val="24"/>
        </w:rPr>
        <w:t xml:space="preserve"> για να απολογηθεί και να λογοδοτήσει ενώπιον της ελληνικής </w:t>
      </w:r>
      <w:r>
        <w:rPr>
          <w:rFonts w:eastAsia="Times New Roman" w:cs="Times New Roman"/>
          <w:szCs w:val="24"/>
        </w:rPr>
        <w:t>δ</w:t>
      </w:r>
      <w:r>
        <w:rPr>
          <w:rFonts w:eastAsia="Times New Roman" w:cs="Times New Roman"/>
          <w:szCs w:val="24"/>
        </w:rPr>
        <w:t>ικαιοσύνης για τα έργα και τις πράξεις του. Η «αδιάφθορη», όμως, γερμα</w:t>
      </w:r>
      <w:r>
        <w:rPr>
          <w:rFonts w:eastAsia="Times New Roman" w:cs="Times New Roman"/>
          <w:szCs w:val="24"/>
        </w:rPr>
        <w:t xml:space="preserve">νική </w:t>
      </w:r>
      <w:r>
        <w:rPr>
          <w:rFonts w:eastAsia="Times New Roman" w:cs="Times New Roman"/>
          <w:szCs w:val="24"/>
        </w:rPr>
        <w:t>δ</w:t>
      </w:r>
      <w:r>
        <w:rPr>
          <w:rFonts w:eastAsia="Times New Roman" w:cs="Times New Roman"/>
          <w:szCs w:val="24"/>
        </w:rPr>
        <w:t>ικαιοσύνη αρνήθηκε μέχρι σήμερα κατηγορηματικά να το πράξει. Αυτό, για να μην ξεχνιόμαστε.</w:t>
      </w:r>
    </w:p>
    <w:p w14:paraId="4CED935D" w14:textId="77777777" w:rsidR="00807BFC" w:rsidRDefault="003B0973">
      <w:pPr>
        <w:spacing w:line="600" w:lineRule="auto"/>
        <w:ind w:firstLine="720"/>
        <w:contextualSpacing/>
        <w:jc w:val="both"/>
        <w:rPr>
          <w:rFonts w:eastAsia="Times New Roman" w:cs="Times New Roman"/>
          <w:szCs w:val="24"/>
        </w:rPr>
      </w:pPr>
      <w:r>
        <w:rPr>
          <w:rFonts w:eastAsia="Times New Roman"/>
          <w:bCs/>
        </w:rPr>
        <w:t>Κυρίες και κύριοι Βουλευτές,</w:t>
      </w:r>
      <w:r>
        <w:rPr>
          <w:rFonts w:eastAsia="Times New Roman" w:cs="Times New Roman"/>
          <w:szCs w:val="24"/>
        </w:rPr>
        <w:t xml:space="preserve"> πρόκειται σήμερα, λοιπόν, για μια </w:t>
      </w:r>
      <w:r>
        <w:rPr>
          <w:rFonts w:eastAsia="Times New Roman" w:cs="Times New Roman"/>
          <w:szCs w:val="24"/>
        </w:rPr>
        <w:t>ο</w:t>
      </w:r>
      <w:r>
        <w:rPr>
          <w:rFonts w:eastAsia="Times New Roman" w:cs="Times New Roman"/>
          <w:szCs w:val="24"/>
        </w:rPr>
        <w:t xml:space="preserve">δηγία η οποία έχει τεχνικό περιεχόμενο. Και να πω στον μόλις </w:t>
      </w:r>
      <w:proofErr w:type="spellStart"/>
      <w:r>
        <w:rPr>
          <w:rFonts w:eastAsia="Times New Roman" w:cs="Times New Roman"/>
          <w:szCs w:val="24"/>
        </w:rPr>
        <w:t>κατελθόντα</w:t>
      </w:r>
      <w:proofErr w:type="spellEnd"/>
      <w:r>
        <w:rPr>
          <w:rFonts w:eastAsia="Times New Roman" w:cs="Times New Roman"/>
          <w:szCs w:val="24"/>
        </w:rPr>
        <w:t xml:space="preserve"> του Βήματος κ. Γεωργιάδ</w:t>
      </w:r>
      <w:r>
        <w:rPr>
          <w:rFonts w:eastAsia="Times New Roman" w:cs="Times New Roman"/>
          <w:szCs w:val="24"/>
        </w:rPr>
        <w:t xml:space="preserve">η ότι κατά τη διάρκεια της διαβούλευσης, κύριε Γεωργιάδη, δεν έγιναν έξι, αλλά εξήντα έξι σχόλια από διάφορους φορείς και πολίτες -καταθέτω, μάλιστα, στα Πρακτικά την Έκθεση Διαβούλευσης από το </w:t>
      </w:r>
      <w:proofErr w:type="spellStart"/>
      <w:r>
        <w:rPr>
          <w:rFonts w:eastAsia="Times New Roman" w:cs="Times New Roman"/>
          <w:szCs w:val="24"/>
          <w:lang w:val="en-US"/>
        </w:rPr>
        <w:t>OpenGov</w:t>
      </w:r>
      <w:proofErr w:type="spellEnd"/>
      <w:r>
        <w:rPr>
          <w:rFonts w:eastAsia="Times New Roman" w:cs="Times New Roman"/>
          <w:szCs w:val="24"/>
        </w:rPr>
        <w:t xml:space="preserve">- τα οποία λήφθηκαν όλα υπ’ </w:t>
      </w:r>
      <w:proofErr w:type="spellStart"/>
      <w:r>
        <w:rPr>
          <w:rFonts w:eastAsia="Times New Roman" w:cs="Times New Roman"/>
          <w:szCs w:val="24"/>
        </w:rPr>
        <w:t>όψιν</w:t>
      </w:r>
      <w:proofErr w:type="spellEnd"/>
      <w:r>
        <w:rPr>
          <w:rFonts w:eastAsia="Times New Roman" w:cs="Times New Roman"/>
          <w:szCs w:val="24"/>
        </w:rPr>
        <w:t xml:space="preserve"> για τη σύνταξη του παρ</w:t>
      </w:r>
      <w:r>
        <w:rPr>
          <w:rFonts w:eastAsia="Times New Roman" w:cs="Times New Roman"/>
          <w:szCs w:val="24"/>
        </w:rPr>
        <w:t>όντος νομοσχεδίου.</w:t>
      </w:r>
    </w:p>
    <w:p w14:paraId="4CED935E"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(Στο σημείο αυτό η Βουλευτής κ. Θεοδώρα </w:t>
      </w:r>
      <w:proofErr w:type="spellStart"/>
      <w:r>
        <w:rPr>
          <w:rFonts w:eastAsia="Times New Roman"/>
          <w:szCs w:val="24"/>
        </w:rPr>
        <w:t>Τζάκρη</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4CED935F" w14:textId="77777777" w:rsidR="00807BFC" w:rsidRDefault="003B0973">
      <w:pPr>
        <w:spacing w:line="600" w:lineRule="auto"/>
        <w:ind w:firstLine="720"/>
        <w:contextualSpacing/>
        <w:jc w:val="both"/>
        <w:rPr>
          <w:rFonts w:eastAsia="Times New Roman"/>
          <w:szCs w:val="24"/>
        </w:rPr>
      </w:pPr>
      <w:r>
        <w:rPr>
          <w:rFonts w:eastAsia="Times New Roman"/>
          <w:szCs w:val="24"/>
        </w:rPr>
        <w:t>Το νομοσχέδιο αυτό, παρά το τε</w:t>
      </w:r>
      <w:r>
        <w:rPr>
          <w:rFonts w:eastAsia="Times New Roman"/>
          <w:szCs w:val="24"/>
        </w:rPr>
        <w:t xml:space="preserve">χνικό του περιεχόμενο, έχει τεράστιο αντίκτυπο για την ανάπτυξη της </w:t>
      </w:r>
      <w:proofErr w:type="spellStart"/>
      <w:r>
        <w:rPr>
          <w:rFonts w:eastAsia="Times New Roman"/>
          <w:szCs w:val="24"/>
        </w:rPr>
        <w:t>ευρυζωνικότητας</w:t>
      </w:r>
      <w:proofErr w:type="spellEnd"/>
      <w:r>
        <w:rPr>
          <w:rFonts w:eastAsia="Times New Roman"/>
          <w:szCs w:val="24"/>
        </w:rPr>
        <w:t xml:space="preserve"> στη χώρα μας και βεβαίως για την ανάπτυξη της οικονομίας μας. </w:t>
      </w:r>
    </w:p>
    <w:p w14:paraId="4CED9360"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Είναι γνωστό ότι η χώρα μας –και λέχθηκε, βέβαια, απ’ όλες τις πτέρυγες- είναι ουραγός της Ευρώπης, σε ό,τι αφορά την ανάπτυξη των </w:t>
      </w:r>
      <w:proofErr w:type="spellStart"/>
      <w:r>
        <w:rPr>
          <w:rFonts w:eastAsia="Times New Roman"/>
          <w:szCs w:val="24"/>
        </w:rPr>
        <w:t>ευρυζωνικών</w:t>
      </w:r>
      <w:proofErr w:type="spellEnd"/>
      <w:r>
        <w:rPr>
          <w:rFonts w:eastAsia="Times New Roman"/>
          <w:szCs w:val="24"/>
        </w:rPr>
        <w:t xml:space="preserve"> δικτύων. Και οι σημαντικότεροι λόγοι για αυτό είναι και το υψηλό κόστος, αλλά και το μη λειτουργικό πλαίσιο για τ</w:t>
      </w:r>
      <w:r>
        <w:rPr>
          <w:rFonts w:eastAsia="Times New Roman"/>
          <w:szCs w:val="24"/>
        </w:rPr>
        <w:t xml:space="preserve">ην </w:t>
      </w:r>
      <w:proofErr w:type="spellStart"/>
      <w:r>
        <w:rPr>
          <w:rFonts w:eastAsia="Times New Roman"/>
          <w:szCs w:val="24"/>
        </w:rPr>
        <w:t>αδειοδότηση</w:t>
      </w:r>
      <w:proofErr w:type="spellEnd"/>
      <w:r>
        <w:rPr>
          <w:rFonts w:eastAsia="Times New Roman"/>
          <w:szCs w:val="24"/>
        </w:rPr>
        <w:t xml:space="preserve">, το οποίο δημιουργούσε μέχρι σήμερα και μεγάλες καθυστερήσεις αλλά και υψηλά διοικητικά βάρη για το </w:t>
      </w:r>
      <w:r>
        <w:rPr>
          <w:rFonts w:eastAsia="Times New Roman"/>
          <w:szCs w:val="24"/>
        </w:rPr>
        <w:t>δ</w:t>
      </w:r>
      <w:r>
        <w:rPr>
          <w:rFonts w:eastAsia="Times New Roman"/>
          <w:szCs w:val="24"/>
        </w:rPr>
        <w:t>ημόσιο.</w:t>
      </w:r>
    </w:p>
    <w:p w14:paraId="4CED9361"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Το παρόν νομοσχέδιο στοχεύει ακριβώς στη μείωση του οικονομικού κόστους, διευκολύνοντας τις </w:t>
      </w:r>
      <w:proofErr w:type="spellStart"/>
      <w:r>
        <w:rPr>
          <w:rFonts w:eastAsia="Times New Roman"/>
          <w:szCs w:val="24"/>
        </w:rPr>
        <w:t>διατομεακές</w:t>
      </w:r>
      <w:proofErr w:type="spellEnd"/>
      <w:r>
        <w:rPr>
          <w:rFonts w:eastAsia="Times New Roman"/>
          <w:szCs w:val="24"/>
        </w:rPr>
        <w:t xml:space="preserve"> συνεργασίες που αποτελούν πα</w:t>
      </w:r>
      <w:r>
        <w:rPr>
          <w:rFonts w:eastAsia="Times New Roman"/>
          <w:szCs w:val="24"/>
        </w:rPr>
        <w:t xml:space="preserve">ράγοντα-κλειδί για την επίτευξη οικονομίας κλίμακας και τη μείωση τόσο του χρόνου όσο και του κόστους ανάπτυξης αυτών των υποδομών. Επιπλέον, αποσκοπεί στην περαιτέρω απλοποίηση του πλαισίου </w:t>
      </w:r>
      <w:proofErr w:type="spellStart"/>
      <w:r>
        <w:rPr>
          <w:rFonts w:eastAsia="Times New Roman"/>
          <w:szCs w:val="24"/>
        </w:rPr>
        <w:t>αδειοδότησης</w:t>
      </w:r>
      <w:proofErr w:type="spellEnd"/>
      <w:r>
        <w:rPr>
          <w:rFonts w:eastAsia="Times New Roman"/>
          <w:szCs w:val="24"/>
        </w:rPr>
        <w:t>, ώστε να επιταχυνθεί, με αυτόν τον τρόπο, η ανάπτυξη</w:t>
      </w:r>
      <w:r>
        <w:rPr>
          <w:rFonts w:eastAsia="Times New Roman"/>
          <w:szCs w:val="24"/>
        </w:rPr>
        <w:t xml:space="preserve"> των δικτύων νέας γενιάς. </w:t>
      </w:r>
    </w:p>
    <w:p w14:paraId="4CED9362"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Να σημειωθεί, επίσης, ότι με το παρόν σχέδιο νόμου δεν ενσωματώνεται μόνο -και μάλιστα με διεξοδικό τρόπο- η κοινοτική </w:t>
      </w:r>
      <w:r>
        <w:rPr>
          <w:rFonts w:eastAsia="Times New Roman"/>
          <w:szCs w:val="24"/>
        </w:rPr>
        <w:t>ο</w:t>
      </w:r>
      <w:r>
        <w:rPr>
          <w:rFonts w:eastAsia="Times New Roman"/>
          <w:szCs w:val="24"/>
        </w:rPr>
        <w:t xml:space="preserve">δηγία, αλλά ενσωματώνονται και κάποιες περαιτέρω προαιρετικές προβλέψεις αυτής, για την ανάπτυξη των </w:t>
      </w:r>
      <w:proofErr w:type="spellStart"/>
      <w:r>
        <w:rPr>
          <w:rFonts w:eastAsia="Times New Roman"/>
          <w:szCs w:val="24"/>
        </w:rPr>
        <w:t>ευρυζωνι</w:t>
      </w:r>
      <w:r>
        <w:rPr>
          <w:rFonts w:eastAsia="Times New Roman"/>
          <w:szCs w:val="24"/>
        </w:rPr>
        <w:t>κών</w:t>
      </w:r>
      <w:proofErr w:type="spellEnd"/>
      <w:r>
        <w:rPr>
          <w:rFonts w:eastAsia="Times New Roman"/>
          <w:szCs w:val="24"/>
        </w:rPr>
        <w:t xml:space="preserve"> δικτύων.</w:t>
      </w:r>
    </w:p>
    <w:p w14:paraId="4CED9363" w14:textId="77777777" w:rsidR="00807BFC" w:rsidRDefault="003B0973">
      <w:pPr>
        <w:spacing w:line="600" w:lineRule="auto"/>
        <w:ind w:firstLine="720"/>
        <w:contextualSpacing/>
        <w:jc w:val="both"/>
        <w:rPr>
          <w:rFonts w:eastAsia="Times New Roman"/>
          <w:szCs w:val="24"/>
        </w:rPr>
      </w:pPr>
      <w:r>
        <w:rPr>
          <w:rFonts w:eastAsia="Times New Roman"/>
          <w:szCs w:val="24"/>
        </w:rPr>
        <w:t>Κομβικής σημασίας είναι η υπηρεσία μιας στάσης για τη χορήγηση δικαιωμάτων διέλευσης. Αυτή είναι μια πολύ σημαντική παρέμβαση που αποτελεί πάγιο αίτημα τόσο των φορέων της αγοράς όσο και των δημοσίων υπηρεσιών, αφού απλοποιεί τις διαδικασίες κ</w:t>
      </w:r>
      <w:r>
        <w:rPr>
          <w:rFonts w:eastAsia="Times New Roman"/>
          <w:szCs w:val="24"/>
        </w:rPr>
        <w:t>αι μειώνει το διοικητικό κόστος διασφαλίζοντας κατ’ αυτόν τον τρόπο τη διαφάνεια.</w:t>
      </w:r>
    </w:p>
    <w:p w14:paraId="4CED9364"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Αναλυτικότερα, το παρόν νομοσχέδιο αποβλέπει, όπως ήδη είπα, στη μείωση κάθε κόστους για την ανάπτυξη </w:t>
      </w:r>
      <w:proofErr w:type="spellStart"/>
      <w:r>
        <w:rPr>
          <w:rFonts w:eastAsia="Times New Roman"/>
          <w:szCs w:val="24"/>
        </w:rPr>
        <w:t>ευρυζωνικών</w:t>
      </w:r>
      <w:proofErr w:type="spellEnd"/>
      <w:r>
        <w:rPr>
          <w:rFonts w:eastAsia="Times New Roman"/>
          <w:szCs w:val="24"/>
        </w:rPr>
        <w:t xml:space="preserve"> υποδομών. Είναι κοινά αποδεκτό ότι το μεγαλύτερο κόστος, σε </w:t>
      </w:r>
      <w:r>
        <w:rPr>
          <w:rFonts w:eastAsia="Times New Roman"/>
          <w:szCs w:val="24"/>
        </w:rPr>
        <w:t xml:space="preserve">ποσοστό 75%, αφορά τις εργασίες πολιτικού μηχανικού. Η παρούσα </w:t>
      </w:r>
      <w:r>
        <w:rPr>
          <w:rFonts w:eastAsia="Times New Roman"/>
          <w:szCs w:val="24"/>
        </w:rPr>
        <w:t>ο</w:t>
      </w:r>
      <w:r>
        <w:rPr>
          <w:rFonts w:eastAsia="Times New Roman"/>
          <w:szCs w:val="24"/>
        </w:rPr>
        <w:t>δηγία θεσπίζει ορισμένα ελάχιστα δικαιώματα και υποχρεώσεις, με στόχο την απλοποίηση και τη διευκόλυνση των έργων αυτών.</w:t>
      </w:r>
    </w:p>
    <w:p w14:paraId="4CED9365"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ο</w:t>
      </w:r>
      <w:r>
        <w:rPr>
          <w:rFonts w:eastAsia="Times New Roman"/>
          <w:szCs w:val="24"/>
        </w:rPr>
        <w:t>δηγία αποβλέπει σε τέσσερις κατηγορίες δράσεων, οι οποίες και ενσωμα</w:t>
      </w:r>
      <w:r>
        <w:rPr>
          <w:rFonts w:eastAsia="Times New Roman"/>
          <w:szCs w:val="24"/>
        </w:rPr>
        <w:t>τώνονται με το παρόν νομοσχέδιο.</w:t>
      </w:r>
    </w:p>
    <w:p w14:paraId="4CED9366"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Η πρώτη κατηγορία δράσεων αφορά στη διαφάνεια και στο δικαίωμα πρόσβασης σε υφιστάμενες διαδικτυακές υποδομές. Προβλέπεται ότι κάθε φορέας δικτύου υποχρεούται να ικανοποιεί, με ορισμένες προϋποθέσεις, κάθε αίτηση πρόσβασης </w:t>
      </w:r>
      <w:r>
        <w:rPr>
          <w:rFonts w:eastAsia="Times New Roman"/>
          <w:szCs w:val="24"/>
        </w:rPr>
        <w:t xml:space="preserve">στην υλική του υποδομή, δηλαδή για την ανάπτυξη νέων </w:t>
      </w:r>
      <w:proofErr w:type="spellStart"/>
      <w:r>
        <w:rPr>
          <w:rFonts w:eastAsia="Times New Roman"/>
          <w:szCs w:val="24"/>
        </w:rPr>
        <w:t>ευρυζωνικών</w:t>
      </w:r>
      <w:proofErr w:type="spellEnd"/>
      <w:r>
        <w:rPr>
          <w:rFonts w:eastAsia="Times New Roman"/>
          <w:szCs w:val="24"/>
        </w:rPr>
        <w:t xml:space="preserve"> δικτύων και υποδομών δεν είναι απαραίτητες οι νέες εκσκαφές, αφού μπορούν να αξιοποιηθούν για τον σκοπό αυτό οι υφιστάμενες.</w:t>
      </w:r>
    </w:p>
    <w:p w14:paraId="4CED9367" w14:textId="77777777" w:rsidR="00807BFC" w:rsidRDefault="003B0973">
      <w:pPr>
        <w:spacing w:line="600" w:lineRule="auto"/>
        <w:ind w:firstLine="720"/>
        <w:contextualSpacing/>
        <w:jc w:val="both"/>
        <w:rPr>
          <w:rFonts w:eastAsia="Times New Roman"/>
          <w:szCs w:val="24"/>
        </w:rPr>
      </w:pPr>
      <w:r>
        <w:rPr>
          <w:rFonts w:eastAsia="Times New Roman"/>
          <w:szCs w:val="24"/>
        </w:rPr>
        <w:t>Προβλέπεται η λειτουργία του ενιαίου σημείου πληροφόρησης, μέσω το</w:t>
      </w:r>
      <w:r>
        <w:rPr>
          <w:rFonts w:eastAsia="Times New Roman"/>
          <w:szCs w:val="24"/>
        </w:rPr>
        <w:t>υ οποίου θα είναι δυνατόν κάθε επιχείρηση που ενδιαφέρεται να αναπτύξει νέες, σύγχρονες τηλεπικοινωνιακές υποδομές να έχει μια πλήρη εικόνα για τις  υφιστάμενες υποδομές που μπορεί να αξιοποιήσει και να το κάνει. Κι έτσι, με αυτό τον τρόπο, όπως αντιλαμβαν</w:t>
      </w:r>
      <w:r>
        <w:rPr>
          <w:rFonts w:eastAsia="Times New Roman"/>
          <w:szCs w:val="24"/>
        </w:rPr>
        <w:t>όμαστε όλοι, μειώνεται και η περιβαλλοντική όχληση με την ανάπτυξη των νέων δικτύων.</w:t>
      </w:r>
    </w:p>
    <w:p w14:paraId="4CED9368" w14:textId="77777777" w:rsidR="00807BFC" w:rsidRDefault="003B0973">
      <w:pPr>
        <w:spacing w:line="600" w:lineRule="auto"/>
        <w:ind w:firstLine="720"/>
        <w:contextualSpacing/>
        <w:jc w:val="both"/>
        <w:rPr>
          <w:rFonts w:eastAsia="Times New Roman" w:cs="Times New Roman"/>
          <w:szCs w:val="24"/>
        </w:rPr>
      </w:pPr>
      <w:r>
        <w:rPr>
          <w:rFonts w:eastAsia="Times New Roman"/>
          <w:szCs w:val="24"/>
        </w:rPr>
        <w:t xml:space="preserve">Η δεύτερη κατηγορία δράσεων αφορά στον </w:t>
      </w:r>
      <w:proofErr w:type="spellStart"/>
      <w:r>
        <w:rPr>
          <w:rFonts w:eastAsia="Times New Roman"/>
          <w:szCs w:val="24"/>
        </w:rPr>
        <w:t>συνορισμό</w:t>
      </w:r>
      <w:proofErr w:type="spellEnd"/>
      <w:r>
        <w:rPr>
          <w:rFonts w:eastAsia="Times New Roman"/>
          <w:szCs w:val="24"/>
        </w:rPr>
        <w:t xml:space="preserve"> της εκτέλεσης τεχνικών εργασιών και καθορίζεται ένα σαφές πλαίσιο, ώστε σε μια συγκεκριμένη περιοχή το κόστος εκτέλεσης να</w:t>
      </w:r>
      <w:r>
        <w:rPr>
          <w:rFonts w:eastAsia="Times New Roman"/>
          <w:szCs w:val="24"/>
        </w:rPr>
        <w:t xml:space="preserve"> επιμερίζεται μεταξύ περισσοτέρων ενδιαφερομένων. Σήμερα βλέπουμε το λυπηρό φαινόμενο διαδοχικών έργων που γίνονται από διαφορετικούς φορείς στον ίδιο χώρο, με αποτέλεσμα πολλοί δρόμοι εντός των δήμων να μετατρέπονται σε ατέλειωτα εργοτάξια.</w:t>
      </w:r>
    </w:p>
    <w:p w14:paraId="4CED936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Με το νέο πλαί</w:t>
      </w:r>
      <w:r>
        <w:rPr>
          <w:rFonts w:eastAsia="Times New Roman" w:cs="Times New Roman"/>
          <w:szCs w:val="24"/>
        </w:rPr>
        <w:t>σιο κάθε φορέας θα πρέπει να ενημερώνει όλους τους δυνητικά ενδιαφερόμενους για τον προγραμματισμό της εκτέλεσης των εργασιών τους, ώστε να επιτυγχάνεται ο καλύτερος συντονισμός.</w:t>
      </w:r>
    </w:p>
    <w:p w14:paraId="4CED936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τη διαδικασία της </w:t>
      </w:r>
      <w:proofErr w:type="spellStart"/>
      <w:r>
        <w:rPr>
          <w:rFonts w:eastAsia="Times New Roman" w:cs="Times New Roman"/>
          <w:szCs w:val="24"/>
        </w:rPr>
        <w:t>αδειοδότησης</w:t>
      </w:r>
      <w:proofErr w:type="spellEnd"/>
      <w:r>
        <w:rPr>
          <w:rFonts w:eastAsia="Times New Roman" w:cs="Times New Roman"/>
          <w:szCs w:val="24"/>
        </w:rPr>
        <w:t>, το παρόν σχέδιο νόμου τροποποιεί σ</w:t>
      </w:r>
      <w:r>
        <w:rPr>
          <w:rFonts w:eastAsia="Times New Roman" w:cs="Times New Roman"/>
          <w:szCs w:val="24"/>
        </w:rPr>
        <w:t>υνολικά το σχετικό υφιστάμενο πλαίσιο, στο οποίο έχουν εντοπιστεί αδυναμίες και ήταν πάγιο αίτημα τόσο των φορέων της αγοράς όσο και των υπολοίπων φορέων, των εμπλεκομένων εδώ, να απλοποιηθεί και να εκσυγχρονιστεί όλη η διαδικασία.</w:t>
      </w:r>
    </w:p>
    <w:p w14:paraId="4CED936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Εισάγεται έτσι, επομένως</w:t>
      </w:r>
      <w:r>
        <w:rPr>
          <w:rFonts w:eastAsia="Times New Roman" w:cs="Times New Roman"/>
          <w:szCs w:val="24"/>
        </w:rPr>
        <w:t xml:space="preserve">, η χρήση του ηλεκτρονικού συστήματος </w:t>
      </w:r>
      <w:proofErr w:type="spellStart"/>
      <w:r>
        <w:rPr>
          <w:rFonts w:eastAsia="Times New Roman" w:cs="Times New Roman"/>
          <w:szCs w:val="24"/>
        </w:rPr>
        <w:t>αδειοδότησης</w:t>
      </w:r>
      <w:proofErr w:type="spellEnd"/>
      <w:r>
        <w:rPr>
          <w:rFonts w:eastAsia="Times New Roman" w:cs="Times New Roman"/>
          <w:szCs w:val="24"/>
        </w:rPr>
        <w:t xml:space="preserve"> και μπορεί, μάλιστα, ο ενδιαφερόμενος να παρακολουθεί ηλεκτρονικά την αίτησή του καθ’ όλη τη διάρκεια της διαδικασίας. Θεσπίζονται, μάλιστα και προθεσμίες, με την παρέλευση των οποίων θα θεωρείται ότι έγιν</w:t>
      </w:r>
      <w:r>
        <w:rPr>
          <w:rFonts w:eastAsia="Times New Roman" w:cs="Times New Roman"/>
          <w:szCs w:val="24"/>
        </w:rPr>
        <w:t>ε αυτοδίκαιη έγκριση του αιτήματος.</w:t>
      </w:r>
    </w:p>
    <w:p w14:paraId="4CED936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Όπως αντιλαμβανόμαστε, ρυθμίζεται και ένα πάγιο αίτημα των ΟΤΑ για τη διασφάλιση της αποκατάστασης στις περιπτώσεις των έργων, γιατί σε πολλές περιπτώσεις δεν διασφαλίζεται η αποκατάσταση των βλαβών που δημιουργούνται στ</w:t>
      </w:r>
      <w:r>
        <w:rPr>
          <w:rFonts w:eastAsia="Times New Roman" w:cs="Times New Roman"/>
          <w:szCs w:val="24"/>
        </w:rPr>
        <w:t>ο δίκτυο, όταν διενεργούνται τεχνικά έργα.</w:t>
      </w:r>
    </w:p>
    <w:p w14:paraId="4CED936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Τέλος σχετικά με τις εγκαταστάσεις υποδομών εντός υφισταμένων κτηρίων τροποποιείται και εδώ το υφιστάμενο πλαίσιο και διευκολύνεται η εγκατάσταση σύγχρονων τηλεπικοινωνιακών υποδομών σε ιδιόκτητα κτήρια, αλλά υπάρ</w:t>
      </w:r>
      <w:r>
        <w:rPr>
          <w:rFonts w:eastAsia="Times New Roman" w:cs="Times New Roman"/>
          <w:szCs w:val="24"/>
        </w:rPr>
        <w:t xml:space="preserve">χει και μια πρόβλεψη για την ανάπτυξη </w:t>
      </w:r>
      <w:proofErr w:type="spellStart"/>
      <w:r>
        <w:rPr>
          <w:rFonts w:eastAsia="Times New Roman" w:cs="Times New Roman"/>
          <w:szCs w:val="24"/>
        </w:rPr>
        <w:t>συνεγκατάστασης</w:t>
      </w:r>
      <w:proofErr w:type="spellEnd"/>
      <w:r>
        <w:rPr>
          <w:rFonts w:eastAsia="Times New Roman" w:cs="Times New Roman"/>
          <w:szCs w:val="24"/>
        </w:rPr>
        <w:t xml:space="preserve"> σε </w:t>
      </w:r>
      <w:proofErr w:type="spellStart"/>
      <w:r>
        <w:rPr>
          <w:rFonts w:eastAsia="Times New Roman" w:cs="Times New Roman"/>
          <w:szCs w:val="24"/>
        </w:rPr>
        <w:t>κοινόκτητους</w:t>
      </w:r>
      <w:proofErr w:type="spellEnd"/>
      <w:r>
        <w:rPr>
          <w:rFonts w:eastAsia="Times New Roman" w:cs="Times New Roman"/>
          <w:szCs w:val="24"/>
        </w:rPr>
        <w:t xml:space="preserve"> και κοινόχρηστους χώρους.</w:t>
      </w:r>
    </w:p>
    <w:p w14:paraId="4CED936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Είναι, επίσης, σημαντικό ότι για την επίλυση των διαφορών που ανακύπτουν κατά την εφαρμογή των διατάξεων αυτών προβλέπεται η δυνατότητα προσφυγής των ενδιαφερομ</w:t>
      </w:r>
      <w:r>
        <w:rPr>
          <w:rFonts w:eastAsia="Times New Roman" w:cs="Times New Roman"/>
          <w:szCs w:val="24"/>
        </w:rPr>
        <w:t>ένων στην ΕΕΤΤ, με ό,τι αυτό σημαίνει, την αποφυγή δηλαδή της δικαστικής διαδικασίας και της εμπλοκής των δικαστηρίων. Να πω ότι εδώ θα υπάρξουν σταδιακά διαδικασίες για τη δικαστική διαμεσολάβηση και σε αυτή την κατηγορία των διαφορών, ώστε αυτό το σύγχρο</w:t>
      </w:r>
      <w:r>
        <w:rPr>
          <w:rFonts w:eastAsia="Times New Roman" w:cs="Times New Roman"/>
          <w:szCs w:val="24"/>
        </w:rPr>
        <w:t xml:space="preserve">νο εργαλείο εξωδικαστικής επίλυσης των διαφορών να υιοθετηθεί και σε αυτό το πλαίσιο των σχέσεων του </w:t>
      </w:r>
      <w:r>
        <w:rPr>
          <w:rFonts w:eastAsia="Times New Roman" w:cs="Times New Roman"/>
          <w:szCs w:val="24"/>
        </w:rPr>
        <w:t>δ</w:t>
      </w:r>
      <w:r>
        <w:rPr>
          <w:rFonts w:eastAsia="Times New Roman" w:cs="Times New Roman"/>
          <w:szCs w:val="24"/>
        </w:rPr>
        <w:t>ημοσίου με τους ιδιώτες.</w:t>
      </w:r>
    </w:p>
    <w:p w14:paraId="4CED936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παρόν νομοσχέδιο είναι σημαντικό, γιατί ωφελεί και τους πολίτες και τις επιχειρήσεις, μειώνει τη</w:t>
      </w:r>
      <w:r>
        <w:rPr>
          <w:rFonts w:eastAsia="Times New Roman" w:cs="Times New Roman"/>
          <w:szCs w:val="24"/>
        </w:rPr>
        <w:t xml:space="preserve"> γραφειοκρατία, περιορίζει τις περιβαλλοντολογικές επιπτώσεις και θεραπεύει αδυναμίες που είχαν εντοπιστεί στην κείμενη νομοθεσία. Οι σύγχρονες, μάλιστα, τηλεπικοινωνιακές υποδομές αποτελούν από τις κρισιμότητες υποδομές για την ίδια τη χώρα και μάλιστα, η</w:t>
      </w:r>
      <w:r>
        <w:rPr>
          <w:rFonts w:eastAsia="Times New Roman" w:cs="Times New Roman"/>
          <w:szCs w:val="24"/>
        </w:rPr>
        <w:t xml:space="preserve"> οικονομική ανάπτυξη της χώρας μας στο εγγύς μέλλον θα εξαρτηθεί σε πολύ μεγάλο βαθμό από την ύπαρξη ή όχι αυτών των υποδομών.</w:t>
      </w:r>
    </w:p>
    <w:p w14:paraId="4CED937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Για την Ελλάδα, μάλιστα, αυτές οι υποδομές καθίστανται ακόμα κρισιμότερες, καθώς επιδιώκεται να διαδραματίσει τον σημαίνοντα ρόλο</w:t>
      </w:r>
      <w:r>
        <w:rPr>
          <w:rFonts w:eastAsia="Times New Roman" w:cs="Times New Roman"/>
          <w:szCs w:val="24"/>
        </w:rPr>
        <w:t xml:space="preserve"> του κόμβου στη Νοτιοανατολική Μεσόγειο τόσο της διακίνησης κρίσιμων πληροφοριών όσο και της διακίνησης εμπορευμάτων.</w:t>
      </w:r>
    </w:p>
    <w:p w14:paraId="4CED937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Θεωρώ, λοιπόν, ότι είναι επιτακτική η ανάγκη της ανάπτυξης σύγχρονων τηλεπικοινωνιακών υποδομών στη χώρα μας, ώστε να ξεκολλήσει επιτέλους</w:t>
      </w:r>
      <w:r>
        <w:rPr>
          <w:rFonts w:eastAsia="Times New Roman" w:cs="Times New Roman"/>
          <w:szCs w:val="24"/>
        </w:rPr>
        <w:t xml:space="preserve"> αυτή από τις τελευταίες χώρες μεταξύ των χωρών της Ευρωπαϊκής Ένωσης, όπου βρίσκεται καθηλωμένη εδώ και πολλά χρόνια.</w:t>
      </w:r>
    </w:p>
    <w:p w14:paraId="4CED937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Είμαι βέβαιη ότι και με τις αναγκαίες κινήσεις, κύριε Υπουργέ, που θα γίνουν μετά την ψήφιση του νομοσχεδίου αυτού, αυτός ο στόχος κατά τ</w:t>
      </w:r>
      <w:r>
        <w:rPr>
          <w:rFonts w:eastAsia="Times New Roman" w:cs="Times New Roman"/>
          <w:szCs w:val="24"/>
        </w:rPr>
        <w:t>ο μάλλον ή ήττον θα επιτευχθεί.</w:t>
      </w:r>
    </w:p>
    <w:p w14:paraId="4CED937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CED9374" w14:textId="77777777" w:rsidR="00807BFC" w:rsidRDefault="003B0973">
      <w:pPr>
        <w:spacing w:line="600" w:lineRule="auto"/>
        <w:ind w:firstLine="709"/>
        <w:contextualSpacing/>
        <w:jc w:val="center"/>
        <w:rPr>
          <w:rFonts w:eastAsia="Times New Roman"/>
          <w:bCs/>
        </w:rPr>
      </w:pPr>
      <w:r>
        <w:rPr>
          <w:rFonts w:eastAsia="Times New Roman"/>
          <w:bCs/>
        </w:rPr>
        <w:t>(Χειροκροτήματα από την πτέρυγα του ΣΥΡΙΖΑ)</w:t>
      </w:r>
    </w:p>
    <w:p w14:paraId="4CED937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4CED937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κ. Όλγα Κεφαλογιάννη από τη Νέα Δημοκρατία έχει τον λόγο, τελευταία αλλά όχι έσχατη ομιλήτρια.</w:t>
      </w:r>
    </w:p>
    <w:p w14:paraId="4CED937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ΟΛΓΑ ΚΕΦΑΛΟΓΙΑΝΝΗ:</w:t>
      </w:r>
      <w:r>
        <w:rPr>
          <w:rFonts w:eastAsia="Times New Roman" w:cs="Times New Roman"/>
          <w:szCs w:val="24"/>
        </w:rPr>
        <w:t xml:space="preserve"> Κυρίες και κύριοι συνάδελφοι, θα τοποθετηθώ επί της βουλευτικής τροπολογίας που κατετέθη σήμερα το πρωί και η οποία μόλις πριν από λίγο τροποποιήθηκε</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χετε τη δυνατότητα και την ικανότητα να κάνετε τα εύκολα δύσκολα. Έχετε τη δυνατότητα</w:t>
      </w:r>
      <w:r>
        <w:rPr>
          <w:rFonts w:eastAsia="Times New Roman" w:cs="Times New Roman"/>
          <w:szCs w:val="24"/>
        </w:rPr>
        <w:t xml:space="preserve"> να τινάζετε τα πράγματα στον αέρα. Και εξηγούμαι.</w:t>
      </w:r>
    </w:p>
    <w:p w14:paraId="4CED937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Είχαμε εξαρχής στηρίξει την πρωτοβουλία του κ. </w:t>
      </w:r>
      <w:proofErr w:type="spellStart"/>
      <w:r>
        <w:rPr>
          <w:rFonts w:eastAsia="Times New Roman" w:cs="Times New Roman"/>
          <w:szCs w:val="24"/>
        </w:rPr>
        <w:t>Ξυδάκη</w:t>
      </w:r>
      <w:proofErr w:type="spellEnd"/>
      <w:r>
        <w:rPr>
          <w:rFonts w:eastAsia="Times New Roman" w:cs="Times New Roman"/>
          <w:szCs w:val="24"/>
        </w:rPr>
        <w:t xml:space="preserve"> την εποχή που ήταν Υπουργός, για έλεγχο και εξυγίανση της ΑΕΠΙ. Ο κ. </w:t>
      </w:r>
      <w:proofErr w:type="spellStart"/>
      <w:r>
        <w:rPr>
          <w:rFonts w:eastAsia="Times New Roman" w:cs="Times New Roman"/>
          <w:szCs w:val="24"/>
        </w:rPr>
        <w:t>Ξυδάκης</w:t>
      </w:r>
      <w:proofErr w:type="spellEnd"/>
      <w:r>
        <w:rPr>
          <w:rFonts w:eastAsia="Times New Roman" w:cs="Times New Roman"/>
          <w:szCs w:val="24"/>
        </w:rPr>
        <w:t xml:space="preserve"> είχε προκαλέσει διαχειριστικό έλεγχο στην ΑΕΠΙ μετά από επίσημες και επώνυ</w:t>
      </w:r>
      <w:r>
        <w:rPr>
          <w:rFonts w:eastAsia="Times New Roman" w:cs="Times New Roman"/>
          <w:szCs w:val="24"/>
        </w:rPr>
        <w:t>μες καταγγελίες των δημιουργών. Πιέζαμε και εμείς με όλες μας τις δυνάμεις προς την κατεύθυνση αυτή, δηλαδή της εξυγίανσης της ΑΕΠΙ. Μετά την Παρασκευή και μετά τη συζήτηση της επίκαιρης ερώτησης που κατέθεσα στην Υπουργό Πολιτισμού και Αθλητισμού, είχε πρ</w:t>
      </w:r>
      <w:r>
        <w:rPr>
          <w:rFonts w:eastAsia="Times New Roman" w:cs="Times New Roman"/>
          <w:szCs w:val="24"/>
        </w:rPr>
        <w:t>οκύψει ένα κλίμα συναίνεσης -το είδατε και στις δηλώσεις μας- για την πρωτοβουλία του Πρωθυπουργού.</w:t>
      </w:r>
    </w:p>
    <w:p w14:paraId="4CED937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Αναφέρω τι δήλωσε ο Πρωθυπουργός, ότι το Υπουργείο Πολιτισμού ορίζει άμεσα προσωρινό εκπρόσωπο για να ασκήσει τον δέοντα έλεγχο επί της ΑΕΠΙ. Επίσης, καταθέ</w:t>
      </w:r>
      <w:r>
        <w:rPr>
          <w:rFonts w:eastAsia="Times New Roman" w:cs="Times New Roman"/>
          <w:szCs w:val="24"/>
        </w:rPr>
        <w:t>τει άμεσα στη Βουλή τον νόμο για τα πνευματικά δικαιώματα, όπου θα ρυθμίζονται όλα τα σχετικά ζητήματα κατά τρόπο που να μην αφήνει περιθώρια για νέες αυθαιρεσίες και αθέμιτες επιλογές. Αυτό είπε ο κύριος Πρωθυπουργός.</w:t>
      </w:r>
    </w:p>
    <w:p w14:paraId="4CED937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Εμείς απαντήσαμε, μετά τις καθυστερήσ</w:t>
      </w:r>
      <w:r>
        <w:rPr>
          <w:rFonts w:eastAsia="Times New Roman" w:cs="Times New Roman"/>
          <w:szCs w:val="24"/>
        </w:rPr>
        <w:t>εις, αφού ο κύριος Πρωθυπουργός ανακοίνωσε ότι ορίζεται προσωρινός επίτροπος για τον έλεγχο της ΑΕΠΙ και ότι πρόκειται να κατατεθεί στη Βουλή ο νόμος για τα πνευματικά δικαιώματα, «κάλλιο αργά παρά ποτέ».</w:t>
      </w:r>
    </w:p>
    <w:p w14:paraId="4CED937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κύριοι συνάδελφοι της Συμπολίτευσης, επιλέξατε το «ποτέ». Φέρατε μία τροπολογία κακογραμμένη, πρόχειρη και αποσπασματική. Γιατί; Ποιος ο λόγος αυτής της βιασύνης; Τι εξυπηρετείτε μ’ αυτήν την κίνηση; Γιατί θέσατε πρώτα </w:t>
      </w:r>
      <w:r>
        <w:rPr>
          <w:rFonts w:eastAsia="Times New Roman" w:cs="Times New Roman"/>
          <w:szCs w:val="24"/>
        </w:rPr>
        <w:t>ε</w:t>
      </w:r>
      <w:r>
        <w:rPr>
          <w:rFonts w:eastAsia="Times New Roman" w:cs="Times New Roman"/>
          <w:szCs w:val="24"/>
        </w:rPr>
        <w:t>πίτροπο στην Υπουργό και ό</w:t>
      </w:r>
      <w:r>
        <w:rPr>
          <w:rFonts w:eastAsia="Times New Roman" w:cs="Times New Roman"/>
          <w:szCs w:val="24"/>
        </w:rPr>
        <w:t>χι στην ΑΕΠΙ; Γιατί κρύβεται και πάλι Υπουργός πίσω από βουλευτική τροπολογία, τη στιγμή που την προηγούμενη εβδομάδα στη Βουλή είχε δηλώσει ότι την τροπολογία θα τη φέρει η ίδια ως Υπουργός, αναλαμβάνοντας και τις ευθύνες της;</w:t>
      </w:r>
    </w:p>
    <w:p w14:paraId="4CED937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δεν μπορούμε να </w:t>
      </w:r>
      <w:r>
        <w:rPr>
          <w:rFonts w:eastAsia="Times New Roman" w:cs="Times New Roman"/>
          <w:szCs w:val="24"/>
        </w:rPr>
        <w:t>ψηφίσουμε μία τροπολογία που κατατίθεται μ’ αυτόν τον τρόπο, αγνοώντας την Υπουργό και θέτοντάς την ουσιαστικά υπό κομματική επιτροπεία. Δεν μπορούμε να ψηφίσουμε μία τροπολογία που δεν έχει καμ</w:t>
      </w:r>
      <w:r>
        <w:rPr>
          <w:rFonts w:eastAsia="Times New Roman" w:cs="Times New Roman"/>
          <w:szCs w:val="24"/>
        </w:rPr>
        <w:t>μ</w:t>
      </w:r>
      <w:r>
        <w:rPr>
          <w:rFonts w:eastAsia="Times New Roman" w:cs="Times New Roman"/>
          <w:szCs w:val="24"/>
        </w:rPr>
        <w:t>ία σχέση με όσα συζητούσαμε το προηγούμενο διάστημα. Δεν μπορ</w:t>
      </w:r>
      <w:r>
        <w:rPr>
          <w:rFonts w:eastAsia="Times New Roman" w:cs="Times New Roman"/>
          <w:szCs w:val="24"/>
        </w:rPr>
        <w:t xml:space="preserve">ούμε να ψηφίσουμε μία τροπολογία που αποσυνδέεται από το μείζον που είναι το περίφημο νομοσχέδιο για τα πνευματικά δικαιώματα. </w:t>
      </w:r>
    </w:p>
    <w:p w14:paraId="4CED937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κυρία Υπουργέ, πού είναι το νομοσχέδιο; </w:t>
      </w:r>
    </w:p>
    <w:p w14:paraId="4CED937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Βέβαια, πώς να ρωτήσω την κυρία Υπουργό η οποία μπήκε στην Αίθουσα μόνο και μό</w:t>
      </w:r>
      <w:r>
        <w:rPr>
          <w:rFonts w:eastAsia="Times New Roman" w:cs="Times New Roman"/>
          <w:szCs w:val="24"/>
        </w:rPr>
        <w:t xml:space="preserve">νο για να πει μία κουβέντα, θεώρησε </w:t>
      </w:r>
      <w:proofErr w:type="spellStart"/>
      <w:r>
        <w:rPr>
          <w:rFonts w:eastAsia="Times New Roman" w:cs="Times New Roman"/>
          <w:szCs w:val="24"/>
        </w:rPr>
        <w:t>διεκπεραιωτικό</w:t>
      </w:r>
      <w:proofErr w:type="spellEnd"/>
      <w:r>
        <w:rPr>
          <w:rFonts w:eastAsia="Times New Roman" w:cs="Times New Roman"/>
          <w:szCs w:val="24"/>
        </w:rPr>
        <w:t xml:space="preserve"> τον ρόλο της και σηκώθηκε και έφυγε από την Αίθουσα; Δεν είναι εδώ για να μας απαντήσει το μείζον, δηλαδή γιατί καθυστερεί το νομοσχέδιο για τα πνευματικά δικαιώματα; </w:t>
      </w:r>
    </w:p>
    <w:p w14:paraId="4CED937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Υπενθυμίζω ότι τον Ιούλιο του 2016 εί</w:t>
      </w:r>
      <w:r>
        <w:rPr>
          <w:rFonts w:eastAsia="Times New Roman" w:cs="Times New Roman"/>
          <w:szCs w:val="24"/>
        </w:rPr>
        <w:t>χε κατατεθεί στη Βουλή από τον προηγούμενο Υπουργό κ. Μπαλτά. Αυτό το νομοσχέδιο είχε ενσωματώσει τις παρατηρήσεις που είχαν καταγραφεί στη δημόσια διαβούλευση. Είχε ενσωματώσει τις παρατηρήσεις της ΚΕΝΕ. Το ίδιο το νομοσχέδιο αυτό από τον Υπουργό κ. Μπαλτ</w:t>
      </w:r>
      <w:r>
        <w:rPr>
          <w:rFonts w:eastAsia="Times New Roman" w:cs="Times New Roman"/>
          <w:szCs w:val="24"/>
        </w:rPr>
        <w:t xml:space="preserve">ά αποσύρθηκε εν μία </w:t>
      </w:r>
      <w:proofErr w:type="spellStart"/>
      <w:r>
        <w:rPr>
          <w:rFonts w:eastAsia="Times New Roman" w:cs="Times New Roman"/>
          <w:szCs w:val="24"/>
        </w:rPr>
        <w:t>νυκτί</w:t>
      </w:r>
      <w:proofErr w:type="spellEnd"/>
      <w:r>
        <w:rPr>
          <w:rFonts w:eastAsia="Times New Roman" w:cs="Times New Roman"/>
          <w:szCs w:val="24"/>
        </w:rPr>
        <w:t>. Αντικαταστάθηκε από ένα άλλο, το οποίο παρουσίασε ο κ. Μπαλτάς σε συνέντευξη Τύπου και έγιναν αλλαγές και επ’ αυτού του σχεδίου νόμου.</w:t>
      </w:r>
    </w:p>
    <w:p w14:paraId="4CED938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Μετά έγινε αλλαγή της πολιτικής ηγεσίας και εδώ και πέντε μήνες που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Κονιόρδου</w:t>
      </w:r>
      <w:proofErr w:type="spellEnd"/>
      <w:r>
        <w:rPr>
          <w:rFonts w:eastAsia="Times New Roman" w:cs="Times New Roman"/>
          <w:szCs w:val="24"/>
        </w:rPr>
        <w:t xml:space="preserve"> βρίσκεται σ</w:t>
      </w:r>
      <w:r>
        <w:rPr>
          <w:rFonts w:eastAsia="Times New Roman" w:cs="Times New Roman"/>
          <w:szCs w:val="24"/>
        </w:rPr>
        <w:t>’ αυτή τη θέση, βρισκόμαστε σε μία κατάσταση αδιευκρίνιστης καθυστέρησης και αδράνειας από πλευράς της Κυβέρνησης.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Κονιόρδου</w:t>
      </w:r>
      <w:proofErr w:type="spellEnd"/>
      <w:r>
        <w:rPr>
          <w:rFonts w:eastAsia="Times New Roman" w:cs="Times New Roman"/>
          <w:szCs w:val="24"/>
        </w:rPr>
        <w:t xml:space="preserve"> είπε ότι έρχεται άμεσα στη Βουλή. Ποιο είναι το «άμεσο» για εσάς; Δεσμευτείτε τώρα! </w:t>
      </w:r>
    </w:p>
    <w:p w14:paraId="4CED938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Θέλω να πω ότι κάποιες από τις τελευταίες</w:t>
      </w:r>
      <w:r>
        <w:rPr>
          <w:rFonts w:eastAsia="Times New Roman" w:cs="Times New Roman"/>
          <w:szCs w:val="24"/>
        </w:rPr>
        <w:t xml:space="preserve"> αλλαγές που ζήτησε ο κ. </w:t>
      </w:r>
      <w:proofErr w:type="spellStart"/>
      <w:r>
        <w:rPr>
          <w:rFonts w:eastAsia="Times New Roman" w:cs="Times New Roman"/>
          <w:szCs w:val="24"/>
        </w:rPr>
        <w:t>Ξυδάκης</w:t>
      </w:r>
      <w:proofErr w:type="spellEnd"/>
      <w:r>
        <w:rPr>
          <w:rFonts w:eastAsia="Times New Roman" w:cs="Times New Roman"/>
          <w:szCs w:val="24"/>
        </w:rPr>
        <w:t xml:space="preserve"> είναι στη σωστή κατεύθυνση. Βελτιώνουν τον πρόχειρο, ένοχο και πονηρό χαρακτήρα της αρχικής τροπολογίας. Όμως, εμείς δεν μπορούμε να συναινέσουμε σ’ αυτή τη μεθόδευση, διότι ο τρόπος που επιλέξατε να φέρετε την τροπολογία, </w:t>
      </w:r>
      <w:r>
        <w:rPr>
          <w:rFonts w:eastAsia="Times New Roman" w:cs="Times New Roman"/>
          <w:szCs w:val="24"/>
        </w:rPr>
        <w:t>το περιεχόμενό της και η τσαπατσουλιά σας υποκρύπτουν και σκοπιμότητες.</w:t>
      </w:r>
    </w:p>
    <w:p w14:paraId="4CED938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Εξηγούμαι: Υπάρχουν πολλά ζητήματα που παραμένουν ακόμα ανοιχτά ακόμα και μ’ αυτήν την τροπολογία και την τροποποίηση της τροπολογίας, διότι λέτε ότι ο </w:t>
      </w:r>
      <w:r>
        <w:rPr>
          <w:rFonts w:eastAsia="Times New Roman" w:cs="Times New Roman"/>
          <w:szCs w:val="24"/>
        </w:rPr>
        <w:t>ε</w:t>
      </w:r>
      <w:r>
        <w:rPr>
          <w:rFonts w:eastAsia="Times New Roman" w:cs="Times New Roman"/>
          <w:szCs w:val="24"/>
        </w:rPr>
        <w:t>πίτροπος διορίζεται χωρίς να κα</w:t>
      </w:r>
      <w:r>
        <w:rPr>
          <w:rFonts w:eastAsia="Times New Roman" w:cs="Times New Roman"/>
          <w:szCs w:val="24"/>
        </w:rPr>
        <w:t xml:space="preserve">ταργείται το ΔΣ με αρμοδιότητα από την είσπραξη και τη διανομή, ενώ όλες οι υπόλοιπες αρμοδιότητες παραμένουν στην υφιστάμενη διοίκηση. Στην ουσία, λοιπόν, μιλάμε για επίτροπο </w:t>
      </w:r>
      <w:proofErr w:type="spellStart"/>
      <w:r>
        <w:rPr>
          <w:rFonts w:eastAsia="Times New Roman" w:cs="Times New Roman"/>
          <w:szCs w:val="24"/>
        </w:rPr>
        <w:t>συνδιοίκησης</w:t>
      </w:r>
      <w:proofErr w:type="spellEnd"/>
      <w:r>
        <w:rPr>
          <w:rFonts w:eastAsia="Times New Roman" w:cs="Times New Roman"/>
          <w:szCs w:val="24"/>
        </w:rPr>
        <w:t>, ενώ θα έπρεπε να είναι για τη διοίκηση. Δεν ξεκαθαρίζεται κανένα θ</w:t>
      </w:r>
      <w:r>
        <w:rPr>
          <w:rFonts w:eastAsia="Times New Roman" w:cs="Times New Roman"/>
          <w:szCs w:val="24"/>
        </w:rPr>
        <w:t>έμα, όπως το ποιος θα παίρνει αποφάσεις και για ποια θέματα. Ποιος θα λαμβάνει αποφάσεις στα οικονομικά ζητήματα; Ποιος καθορίζει τις δαπάνες; Τι ισχύει για το προσωπικό; Προβλέπεται εξαιρετικά σύντομη διάρκεια. Ενώ θα χρειάζονταν τουλάχιστον δώδεκα μήνες,</w:t>
      </w:r>
      <w:r>
        <w:rPr>
          <w:rFonts w:eastAsia="Times New Roman" w:cs="Times New Roman"/>
          <w:szCs w:val="24"/>
        </w:rPr>
        <w:t xml:space="preserve"> εσείς προβλέπετε έξι συν τρεις μήνες. </w:t>
      </w:r>
    </w:p>
    <w:p w14:paraId="4CED938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διάταξη σύμφωνα με την οποία ο επίτροπος μπορεί να επεμβαίνει και να ακυρώνει πράξεις της διοίκησης είναι έωλη. Τι ακριβώς εννοείτε λέγοντας «ακυρώσεις πράξεων»;</w:t>
      </w:r>
    </w:p>
    <w:p w14:paraId="4CED938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Επίσης, στο σημείο που γίνεται λόγος για πρόσληψη συ</w:t>
      </w:r>
      <w:r>
        <w:rPr>
          <w:rFonts w:eastAsia="Times New Roman" w:cs="Times New Roman"/>
          <w:szCs w:val="24"/>
        </w:rPr>
        <w:t>νεργατών, λέτε «και αμοιβή προσωρινού επιτρόπου», χωρίς να ξεκαθαρίζετε και από ποιους θα καθορίζεται η αμοιβή. Χωρίς την έκθεση των οικονομικών επιπτώσεων από το Γενικό Λογιστήριο του Κράτους, κρύβεται Υπουργός πίσω πάλι από μια βουλευτική τροπολογία;</w:t>
      </w:r>
    </w:p>
    <w:p w14:paraId="4CED938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Τέλ</w:t>
      </w:r>
      <w:r>
        <w:rPr>
          <w:rFonts w:eastAsia="Times New Roman" w:cs="Times New Roman"/>
          <w:szCs w:val="24"/>
        </w:rPr>
        <w:t xml:space="preserve">ος, πότε αναλαμβάνει ο επίτροπος; Ούτε καν αυτό έχετε προβλέψει μέσα. </w:t>
      </w:r>
    </w:p>
    <w:p w14:paraId="4CED938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435AB0">
        <w:rPr>
          <w:rFonts w:eastAsia="Times New Roman" w:cs="Times New Roman"/>
          <w:b/>
          <w:szCs w:val="24"/>
        </w:rPr>
        <w:t>ΓΕΩΡΓΙΟΣ ΛΑΜΠΡΟΥΛΗΣ</w:t>
      </w:r>
      <w:r>
        <w:rPr>
          <w:rFonts w:eastAsia="Times New Roman" w:cs="Times New Roman"/>
          <w:szCs w:val="24"/>
        </w:rPr>
        <w:t>)</w:t>
      </w:r>
    </w:p>
    <w:p w14:paraId="4CED938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Εμείς αυτό που ζητάμε και προτείνουμε είναι να αποσύρετε την τροπολογία. Ενσωματώσ</w:t>
      </w:r>
      <w:r>
        <w:rPr>
          <w:rFonts w:eastAsia="Times New Roman" w:cs="Times New Roman"/>
          <w:szCs w:val="24"/>
        </w:rPr>
        <w:t xml:space="preserve">τε τις αλλαγές, αλλαγές που ακούστηκαν και από την πλευρά της Συμπολίτευσης, αλλά κυρίως από την πλευρά της Αντιπολίτευσης. </w:t>
      </w:r>
    </w:p>
    <w:p w14:paraId="4CED938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Ακούστε, λοιπόν, τις λογικές παρατηρήσεις που έχουν κατατεθεί εδώ. Ακούστε τους δημιουργούς. Δώστε στην Υπουργό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Κονιόρδου</w:t>
      </w:r>
      <w:proofErr w:type="spellEnd"/>
      <w:r>
        <w:rPr>
          <w:rFonts w:eastAsia="Times New Roman" w:cs="Times New Roman"/>
          <w:szCs w:val="24"/>
        </w:rPr>
        <w:t xml:space="preserve"> τον ρό</w:t>
      </w:r>
      <w:r>
        <w:rPr>
          <w:rFonts w:eastAsia="Times New Roman" w:cs="Times New Roman"/>
          <w:szCs w:val="24"/>
        </w:rPr>
        <w:t xml:space="preserve">λο που της αναλογεί και απελευθερώστε την και από την επιτροπεία. Κυρίως, φέρτε άμεσα το νομοσχέδιο για τα πνευματικά δικαιώματα. Έστω και τώρα, δείξτε σοβαρή θεσμική και άμεση αντιμετώπιση. Απαιτείται δικαιοσύνη, διαφάνεια και λογοδοσία, με στόχο τον </w:t>
      </w:r>
      <w:proofErr w:type="spellStart"/>
      <w:r>
        <w:rPr>
          <w:rFonts w:eastAsia="Times New Roman" w:cs="Times New Roman"/>
          <w:szCs w:val="24"/>
        </w:rPr>
        <w:t>εξορ</w:t>
      </w:r>
      <w:r>
        <w:rPr>
          <w:rFonts w:eastAsia="Times New Roman" w:cs="Times New Roman"/>
          <w:szCs w:val="24"/>
        </w:rPr>
        <w:t>θολογισμό</w:t>
      </w:r>
      <w:proofErr w:type="spellEnd"/>
      <w:r>
        <w:rPr>
          <w:rFonts w:eastAsia="Times New Roman" w:cs="Times New Roman"/>
          <w:szCs w:val="24"/>
        </w:rPr>
        <w:t xml:space="preserve"> της διαχείρισης των πνευματικών και συγγενικών δικαιωμάτων.</w:t>
      </w:r>
    </w:p>
    <w:p w14:paraId="4CED938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Εάν ακολουθήσετε αυτήν την οδό της λογικής, εμείς θα σας υποστηρίξουμε και, φυσικά, μαζί μας ολόκληρος ο κόσμος των δημιουργών που έχει μείνει άναυδος από τις μεθοδεύσεις σας.</w:t>
      </w:r>
    </w:p>
    <w:p w14:paraId="4CED938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Κύριοι συν</w:t>
      </w:r>
      <w:r>
        <w:rPr>
          <w:rFonts w:eastAsia="Times New Roman" w:cs="Times New Roman"/>
          <w:szCs w:val="24"/>
        </w:rPr>
        <w:t>άδελφοι, τολμήστε να ξεπεράσετε τους εαυτούς σας. Το ζητούμενο είναι η άμεση κατάθεση του νομοσχεδίου, για να αντιμετωπιστούν συνολικά τα προβλήματα στον χώρο της συλλογικής διαχείρισης, γιατί τελικά με προχειρότητες όχι απλώς δεν λύνονται, αλλά προστίθεντ</w:t>
      </w:r>
      <w:r>
        <w:rPr>
          <w:rFonts w:eastAsia="Times New Roman" w:cs="Times New Roman"/>
          <w:szCs w:val="24"/>
        </w:rPr>
        <w:t>αι νέα προβλήματα.</w:t>
      </w:r>
    </w:p>
    <w:p w14:paraId="4CED938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CED938C" w14:textId="77777777" w:rsidR="00807BFC" w:rsidRDefault="003B097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ED938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Κεφαλογιάννη.</w:t>
      </w:r>
    </w:p>
    <w:p w14:paraId="4CED938E" w14:textId="77777777" w:rsidR="00807BFC" w:rsidRDefault="003B0973">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w:t>
      </w:r>
      <w:r>
        <w:rPr>
          <w:rFonts w:eastAsia="Times New Roman" w:cs="Times New Roman"/>
        </w:rPr>
        <w:t xml:space="preserve">ύν από τα άνω δυτικά θεωρεία, αφού 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πέντε σπουδαστές και ένας συνοδός από τα ΙΕΚ </w:t>
      </w:r>
      <w:proofErr w:type="spellStart"/>
      <w:r>
        <w:rPr>
          <w:rFonts w:eastAsia="Times New Roman" w:cs="Times New Roman"/>
        </w:rPr>
        <w:t>Σιβιτα</w:t>
      </w:r>
      <w:r>
        <w:rPr>
          <w:rFonts w:eastAsia="Times New Roman" w:cs="Times New Roman"/>
        </w:rPr>
        <w:t>νιδείου</w:t>
      </w:r>
      <w:proofErr w:type="spellEnd"/>
      <w:r>
        <w:rPr>
          <w:rFonts w:eastAsia="Times New Roman" w:cs="Times New Roman"/>
        </w:rPr>
        <w:t xml:space="preserve">, Τμήμα Αθλητικής Δημοσιογραφίας. </w:t>
      </w:r>
    </w:p>
    <w:p w14:paraId="4CED938F" w14:textId="77777777" w:rsidR="00807BFC" w:rsidRDefault="003B0973">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4CED9390" w14:textId="77777777" w:rsidR="00807BFC" w:rsidRDefault="003B0973">
      <w:pPr>
        <w:spacing w:line="600" w:lineRule="auto"/>
        <w:ind w:firstLine="720"/>
        <w:contextualSpacing/>
        <w:jc w:val="center"/>
        <w:rPr>
          <w:rFonts w:eastAsia="Times New Roman" w:cs="Times New Roman"/>
          <w:szCs w:val="24"/>
        </w:rPr>
      </w:pPr>
      <w:r>
        <w:rPr>
          <w:rFonts w:eastAsia="Times New Roman" w:cs="Times New Roman"/>
        </w:rPr>
        <w:t>(Χειροκροτήματα απ’ όλες τις πτέρυγες της Βουλής)</w:t>
      </w:r>
    </w:p>
    <w:p w14:paraId="4CED939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Με την κ. Κεφαλογιάννη ολοκληρώθηκε ο κατάλογος των ομιλητών. Οπότε, τώρα μπορούμε να περάσουμε, ενδεχομένως, στις δευτερολογίες. Μέχρι </w:t>
      </w:r>
      <w:r>
        <w:rPr>
          <w:rFonts w:eastAsia="Times New Roman" w:cs="Times New Roman"/>
          <w:szCs w:val="24"/>
        </w:rPr>
        <w:t xml:space="preserve">τώρα έχει δηλώσει ότι θέλει να αξιοποιήσει τη δευτερολογία του ο κ. Δελής και ο κ. </w:t>
      </w:r>
      <w:proofErr w:type="spellStart"/>
      <w:r>
        <w:rPr>
          <w:rFonts w:eastAsia="Times New Roman" w:cs="Times New Roman"/>
          <w:szCs w:val="24"/>
        </w:rPr>
        <w:t>Κάτσης</w:t>
      </w:r>
      <w:proofErr w:type="spellEnd"/>
      <w:r>
        <w:rPr>
          <w:rFonts w:eastAsia="Times New Roman" w:cs="Times New Roman"/>
          <w:szCs w:val="24"/>
        </w:rPr>
        <w:t>.</w:t>
      </w:r>
    </w:p>
    <w:p w14:paraId="4CED939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Και εγώ θέλω να δευτερολογήσω, κύριε Πρόεδρε.</w:t>
      </w:r>
    </w:p>
    <w:p w14:paraId="4CED939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Και εγώ θέλω, κύριε Πρόεδρε.</w:t>
      </w:r>
    </w:p>
    <w:p w14:paraId="4CED939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Θέλετ</w:t>
      </w:r>
      <w:r>
        <w:rPr>
          <w:rFonts w:eastAsia="Times New Roman" w:cs="Times New Roman"/>
          <w:szCs w:val="24"/>
        </w:rPr>
        <w:t>ε να ακολουθήσουμε την κοινοβουλευτική σειρά; Να δώσω τον λόγο στον κ. Τζαβάρα ώστε να το σκεφτείτε;</w:t>
      </w:r>
    </w:p>
    <w:p w14:paraId="4CED939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Έχω μιλήσει και με τις υπηρεσίες. Θα πάρω τον λόγο. Ωστόσο, ενδεχομένως, αν δεν προλάβω να μιλήσω, επειδή έχω πτήση, θα αντικατασταθώ.</w:t>
      </w:r>
    </w:p>
    <w:p w14:paraId="4CED939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w:t>
      </w:r>
    </w:p>
    <w:p w14:paraId="4CED939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Τζαβάρας.</w:t>
      </w:r>
    </w:p>
    <w:p w14:paraId="4CED939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olor w:val="000000"/>
          <w:szCs w:val="24"/>
        </w:rPr>
        <w:t>Ευχαριστώ, κύριε Πρόεδρε.</w:t>
      </w:r>
      <w:r>
        <w:rPr>
          <w:rFonts w:eastAsia="Times New Roman" w:cs="Times New Roman"/>
          <w:szCs w:val="24"/>
        </w:rPr>
        <w:t xml:space="preserve"> </w:t>
      </w:r>
    </w:p>
    <w:p w14:paraId="4CED939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Εγώ θα ήθελα και αυτή την ύστατη στιγμή να επισημάνω ότι όλοι είμαστε υπέρ της διασφάλισης των συμφερόντων των στιχουργών και των δημιουργών</w:t>
      </w:r>
      <w:r>
        <w:rPr>
          <w:rFonts w:eastAsia="Times New Roman" w:cs="Times New Roman"/>
          <w:szCs w:val="24"/>
        </w:rPr>
        <w:t xml:space="preserve"> της μουσικής. Επίσης, όλοι θέλουμε να δώσουμε μια διέξοδο σε αυτό το πολύ σοβαρό πρόβλημα που έχει συμβεί με την ΑΕΠΙ. </w:t>
      </w:r>
    </w:p>
    <w:p w14:paraId="4CED939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Όμως, φοβούμαι -και το λέω και το υπογραμμίζω- ότι με αυτή τη συγκεκριμένη ρύθμιση οδηγούμε τα πράγματα σε μια τέτοια εξέλιξη ώστε οι δ</w:t>
      </w:r>
      <w:r>
        <w:rPr>
          <w:rFonts w:eastAsia="Times New Roman" w:cs="Times New Roman"/>
          <w:szCs w:val="24"/>
        </w:rPr>
        <w:t>ημιουργοί να γίνουν όμηροι αυτής της ακυβερνησίας που υπάρχει στα θέματα τα διοικητικά της ΑΕΠΙ. Το λέω αυτό γιατί με αυτό τον τρόπο -σας το λέω και επιμένω- χρησιμοποιούμε μια μεθοδολογία η οποία πλέον δεν ισχύει στη νομοθεσία. Αυτός είναι ο κρατικός παρε</w:t>
      </w:r>
      <w:r>
        <w:rPr>
          <w:rFonts w:eastAsia="Times New Roman" w:cs="Times New Roman"/>
          <w:szCs w:val="24"/>
        </w:rPr>
        <w:t xml:space="preserve">μβατισμός στη λειτουργία των νομικών προσώπων. </w:t>
      </w:r>
    </w:p>
    <w:p w14:paraId="4CED939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Η ΑΕΠΙ είναι ανώνυμη εταιρεία. Δεν μπορεί κα</w:t>
      </w:r>
      <w:r>
        <w:rPr>
          <w:rFonts w:eastAsia="Times New Roman" w:cs="Times New Roman"/>
          <w:szCs w:val="24"/>
        </w:rPr>
        <w:t>μ</w:t>
      </w:r>
      <w:r>
        <w:rPr>
          <w:rFonts w:eastAsia="Times New Roman" w:cs="Times New Roman"/>
          <w:szCs w:val="24"/>
        </w:rPr>
        <w:t xml:space="preserve">μία κρατική εξουσία, ούτε η νομοθετική, με βάση το Σύνταγμα και τους νόμους, να βάλει επίτροπο. Επίτροποι υπήρχαν παλιά στις εποχές τις έκτακτες και τις εύρυθμες. </w:t>
      </w:r>
      <w:r>
        <w:rPr>
          <w:rFonts w:eastAsia="Times New Roman" w:cs="Times New Roman"/>
          <w:szCs w:val="24"/>
        </w:rPr>
        <w:t xml:space="preserve">Μιλάμε σε ένα καθεστώς δημοκρατίας. Ο νόμος που προέβλεπε στον ν.2190 αυτές τις αλλαγές σε περίπτωση μείωσης του μετοχικού κεφαλαίου έχει αλλάξει. Έχουν τροποποιηθεί τα άρθρα 48 και 48Α του ν.2190 από το 2007 με τον ν.1604, αν δεν </w:t>
      </w:r>
      <w:proofErr w:type="spellStart"/>
      <w:r>
        <w:rPr>
          <w:rFonts w:eastAsia="Times New Roman" w:cs="Times New Roman"/>
          <w:szCs w:val="24"/>
        </w:rPr>
        <w:t>απατώμαι</w:t>
      </w:r>
      <w:proofErr w:type="spellEnd"/>
      <w:r>
        <w:rPr>
          <w:rFonts w:eastAsia="Times New Roman" w:cs="Times New Roman"/>
          <w:szCs w:val="24"/>
        </w:rPr>
        <w:t xml:space="preserve">. </w:t>
      </w:r>
    </w:p>
    <w:p w14:paraId="4CED939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Θεωρώ ότι πρέπ</w:t>
      </w:r>
      <w:r>
        <w:rPr>
          <w:rFonts w:eastAsia="Times New Roman" w:cs="Times New Roman"/>
          <w:szCs w:val="24"/>
        </w:rPr>
        <w:t>ει να βρούμε μια άλλη ρύθμιση. Το περιεχόμενο αυτής της ρύθμισης θα οδηγήσει σε ομηρία τους πάντες.</w:t>
      </w:r>
    </w:p>
    <w:p w14:paraId="4CED939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Τζαβάρα. Να δώσουμε τον λόγο στον κ. Δελή; </w:t>
      </w:r>
    </w:p>
    <w:p w14:paraId="4CED939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Από τη Δημοκρατική Συμπαράταξη, κύριε Μανιάτη, θέλετε τον </w:t>
      </w:r>
      <w:r>
        <w:rPr>
          <w:rFonts w:eastAsia="Times New Roman" w:cs="Times New Roman"/>
          <w:szCs w:val="24"/>
        </w:rPr>
        <w:t>λόγο;</w:t>
      </w:r>
    </w:p>
    <w:p w14:paraId="4CED939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Όχι, κύριε Πρόεδρε.</w:t>
      </w:r>
    </w:p>
    <w:p w14:paraId="4CED93A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ειδικός αγορητής από το Κομμουνιστικό Κόμμα κ. Δελής.</w:t>
      </w:r>
    </w:p>
    <w:p w14:paraId="4CED93A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olor w:val="000000"/>
          <w:szCs w:val="24"/>
        </w:rPr>
        <w:t>Ευχαριστώ, κύριε Πρόεδρε.</w:t>
      </w:r>
      <w:r>
        <w:rPr>
          <w:rFonts w:eastAsia="Times New Roman" w:cs="Times New Roman"/>
          <w:szCs w:val="24"/>
        </w:rPr>
        <w:t xml:space="preserve"> </w:t>
      </w:r>
    </w:p>
    <w:p w14:paraId="4CED93A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την περιβόητη </w:t>
      </w:r>
      <w:r>
        <w:rPr>
          <w:rFonts w:eastAsia="Times New Roman" w:cs="Times New Roman"/>
          <w:bCs/>
          <w:szCs w:val="24"/>
        </w:rPr>
        <w:t>τροπολογία,</w:t>
      </w:r>
      <w:r>
        <w:rPr>
          <w:rFonts w:eastAsia="Times New Roman" w:cs="Times New Roman"/>
          <w:szCs w:val="24"/>
        </w:rPr>
        <w:t xml:space="preserve"> η οποία από ό,τι ακούγεται ε</w:t>
      </w:r>
      <w:r>
        <w:rPr>
          <w:rFonts w:eastAsia="Times New Roman" w:cs="Times New Roman"/>
          <w:szCs w:val="24"/>
        </w:rPr>
        <w:t xml:space="preserve">δώ αφορά την ΑΕΠΙ -βεβαίως, η διατύπωση της </w:t>
      </w:r>
      <w:r>
        <w:rPr>
          <w:rFonts w:eastAsia="Times New Roman" w:cs="Times New Roman"/>
          <w:bCs/>
          <w:szCs w:val="24"/>
        </w:rPr>
        <w:t>τροπολογία</w:t>
      </w:r>
      <w:r>
        <w:rPr>
          <w:rFonts w:eastAsia="Times New Roman" w:cs="Times New Roman"/>
          <w:szCs w:val="24"/>
        </w:rPr>
        <w:t xml:space="preserve">ς δεν αναφέρεται στην ΑΕΠΙ, δεν αναφέρεται καν στις ανώνυμες εταιρείες έστω, αναφέρεται σε όλους τους οργανισμούς συλλογικής διαχείρισης-, ρωτήσαμε την κυρία Υπουργό, την κ. </w:t>
      </w:r>
      <w:proofErr w:type="spellStart"/>
      <w:r>
        <w:rPr>
          <w:rFonts w:eastAsia="Times New Roman" w:cs="Times New Roman"/>
          <w:szCs w:val="24"/>
        </w:rPr>
        <w:t>Κονιόρδου</w:t>
      </w:r>
      <w:proofErr w:type="spellEnd"/>
      <w:r>
        <w:rPr>
          <w:rFonts w:eastAsia="Times New Roman" w:cs="Times New Roman"/>
          <w:szCs w:val="24"/>
        </w:rPr>
        <w:t>, αλλά η απάντησή τ</w:t>
      </w:r>
      <w:r>
        <w:rPr>
          <w:rFonts w:eastAsia="Times New Roman" w:cs="Times New Roman"/>
          <w:szCs w:val="24"/>
        </w:rPr>
        <w:t xml:space="preserve">ης, όχι μόνο δεν μας έπεισε, μα, μας δημιούργησε και μεγαλύτερη ερωτηματικά ακόμα. </w:t>
      </w:r>
    </w:p>
    <w:p w14:paraId="4CED93A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Κοιτάξτε, είπα και στην αρχή σε σχέση με την ΑΕΠΙ, η οποία είναι μια ανώνυμη εταιρεία με τα γνωστά ζητήματα και κυρίως με τα γνωστά ζητήματα και με όλα όσα τραβάνε οι δημιο</w:t>
      </w:r>
      <w:r>
        <w:rPr>
          <w:rFonts w:eastAsia="Times New Roman" w:cs="Times New Roman"/>
          <w:szCs w:val="24"/>
        </w:rPr>
        <w:t xml:space="preserve">υργοί. </w:t>
      </w:r>
    </w:p>
    <w:p w14:paraId="4CED93A4"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Μονάχα που η ΑΕΠΙ είναι μια ανώνυμη εταιρεία, όπως είπα. Η τροπολογία με τον τρόπο που είναι διατυπωμένη -και στην οποία διατύπωση επέμεινε η κυρία Υπουργός- αφορά όχι μόνο τις ανώνυμες εταιρείες, όπως είναι η ΑΕΠΙ, αλλά και όλους τους οργανισμούς </w:t>
      </w:r>
      <w:r>
        <w:rPr>
          <w:rFonts w:eastAsia="Times New Roman"/>
          <w:szCs w:val="24"/>
        </w:rPr>
        <w:t>συλλογικής διαχείρισης. Αρκετοί από αυτούς είναι συνεταιριστικής μορφής, μη κερδοσκοπικοί, ανήκουν στα μέλη τους και ελέγχονται από τα μέλη τους μέσα από τις γενικές τους συνελεύσεις. Και βεβαίως, μέσα από τις γενικές τους συνελεύσεις ασκούν τον έλεγχο και</w:t>
      </w:r>
      <w:r>
        <w:rPr>
          <w:rFonts w:eastAsia="Times New Roman"/>
          <w:szCs w:val="24"/>
        </w:rPr>
        <w:t xml:space="preserve"> όλων των οργάνων διοίκησης. </w:t>
      </w:r>
    </w:p>
    <w:p w14:paraId="4CED93A5" w14:textId="77777777" w:rsidR="00807BFC" w:rsidRDefault="003B0973">
      <w:pPr>
        <w:spacing w:line="600" w:lineRule="auto"/>
        <w:ind w:firstLine="720"/>
        <w:contextualSpacing/>
        <w:jc w:val="both"/>
        <w:rPr>
          <w:rFonts w:eastAsia="Times New Roman"/>
          <w:szCs w:val="24"/>
        </w:rPr>
      </w:pPr>
      <w:r>
        <w:rPr>
          <w:rFonts w:eastAsia="Times New Roman"/>
          <w:szCs w:val="24"/>
        </w:rPr>
        <w:t>Με την τροπολογία αυτή και με τη διατύπωση, η οποία απ’ ό,τι φαίνεται παραμένει, δίνεται το δικαίωμα όχι μονάχα να παρεμβαίνουν στις ανώνυμες εταιρείες, αλλά και σε αυτούς τους συνεταιριστικής μορφής οργανισμούς, συλλογικής δι</w:t>
      </w:r>
      <w:r>
        <w:rPr>
          <w:rFonts w:eastAsia="Times New Roman"/>
          <w:szCs w:val="24"/>
        </w:rPr>
        <w:t xml:space="preserve">αχείρισης και σε αυτές τις συνεταιριστικές διαδικασίες να ορίζεται ένας επίτροπος ο οποίος στην ουσία θα καταργεί τη γενική συνέλευση των μελών του συγκεκριμένου συνεταιρισμού. </w:t>
      </w:r>
    </w:p>
    <w:p w14:paraId="4CED93A6"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Αυτός ο επίτροπος θα αμείβεται βεβαίως από αυτόν τον οργανισμό, ο οποίος κατά </w:t>
      </w:r>
      <w:r>
        <w:rPr>
          <w:rFonts w:eastAsia="Times New Roman"/>
          <w:szCs w:val="24"/>
        </w:rPr>
        <w:t xml:space="preserve">τα άλλα θα είναι καταχρεωμένος και δεν θα μπορεί να εκπληρώσει τις οικονομικές του υποχρεώσεις. Και όχι μόνο αυτός, αλλά και οι διάφοροι άλλοι σύμβουλοι τους οποίους θα έχει δικαίωμα να προσλαμβάνει. </w:t>
      </w:r>
    </w:p>
    <w:p w14:paraId="4CED93A7" w14:textId="77777777" w:rsidR="00807BFC" w:rsidRDefault="003B0973">
      <w:pPr>
        <w:spacing w:line="600" w:lineRule="auto"/>
        <w:ind w:firstLine="720"/>
        <w:contextualSpacing/>
        <w:jc w:val="both"/>
        <w:rPr>
          <w:rFonts w:eastAsia="Times New Roman"/>
          <w:szCs w:val="24"/>
        </w:rPr>
      </w:pPr>
      <w:r>
        <w:rPr>
          <w:rFonts w:eastAsia="Times New Roman"/>
          <w:szCs w:val="24"/>
        </w:rPr>
        <w:t>Δεν νομίζουμε ότι είναι τόσο αθώα αυτή η τροπολογία, έτ</w:t>
      </w:r>
      <w:r>
        <w:rPr>
          <w:rFonts w:eastAsia="Times New Roman"/>
          <w:szCs w:val="24"/>
        </w:rPr>
        <w:t xml:space="preserve">σι όπως είναι διατυπωμένη. Και γι’ αυτό καλέσαμε την κυρία Υπουργό να αλλάξει τη διατύπωση. Εκείνη, όμως, επέμεινε και μίλησε για την προσωρινότητα τάχα της τροπολογίας. Κοιτάξτε, ουδέν μονιμότερο του προσωρινού. Από τη στιγμή που θα ψηφιστεί και θα γίνει </w:t>
      </w:r>
      <w:r>
        <w:rPr>
          <w:rFonts w:eastAsia="Times New Roman"/>
          <w:szCs w:val="24"/>
        </w:rPr>
        <w:t xml:space="preserve">νόμος, κανένας δεν μπορεί να πει ότι αυτό θα είναι προσωρινό και μέχρι πότε. </w:t>
      </w:r>
    </w:p>
    <w:p w14:paraId="4CED93A8"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Σε κάθε περίπτωση, εμείς δεν διαφωνούμε με τον εξονυχιστικό έλεγχο, ακόμα και με τον ορισμό επιτρόπου για ανώνυμες εταιρείες που έχουν τέτοια ζητήματα, όπως είναι η ΑΕΠΙ. </w:t>
      </w:r>
    </w:p>
    <w:p w14:paraId="4CED93A9"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Όμως, </w:t>
      </w:r>
      <w:r>
        <w:rPr>
          <w:rFonts w:eastAsia="Times New Roman"/>
          <w:szCs w:val="24"/>
        </w:rPr>
        <w:t xml:space="preserve">εδώ πρέπει να πούμε σ’ αυτήν την Αίθουσα ότι στην πιάτσα γενικώς, στους </w:t>
      </w:r>
      <w:proofErr w:type="spellStart"/>
      <w:r>
        <w:rPr>
          <w:rFonts w:eastAsia="Times New Roman"/>
          <w:szCs w:val="24"/>
        </w:rPr>
        <w:t>παροικούντες</w:t>
      </w:r>
      <w:proofErr w:type="spellEnd"/>
      <w:r>
        <w:rPr>
          <w:rFonts w:eastAsia="Times New Roman"/>
          <w:szCs w:val="24"/>
        </w:rPr>
        <w:t xml:space="preserve"> στην Ιερουσαλήμ, γνωρίζουμε ότι μεγάλοι επιχειρηματικοί όμιλοι, αρκετοί από αυτούς ή ορισμένοι από αυτούς, ορέγονται να πάρουν αυτήν την πίτα των πνευματικών δικαιωμάτων α</w:t>
      </w:r>
      <w:r>
        <w:rPr>
          <w:rFonts w:eastAsia="Times New Roman"/>
          <w:szCs w:val="24"/>
        </w:rPr>
        <w:t xml:space="preserve">πό τους οργανισμούς συλλογικής διαχείρισης, όχι μόνο από την ΑΕΠΙ, αλλά και από τους υπόλοιπους. </w:t>
      </w:r>
    </w:p>
    <w:p w14:paraId="4CED93AA" w14:textId="77777777" w:rsidR="00807BFC" w:rsidRDefault="003B0973">
      <w:pPr>
        <w:spacing w:line="600" w:lineRule="auto"/>
        <w:ind w:firstLine="720"/>
        <w:contextualSpacing/>
        <w:jc w:val="both"/>
        <w:rPr>
          <w:rFonts w:eastAsia="Times New Roman"/>
          <w:szCs w:val="24"/>
        </w:rPr>
      </w:pPr>
      <w:r>
        <w:rPr>
          <w:rFonts w:eastAsia="Times New Roman"/>
          <w:szCs w:val="24"/>
        </w:rPr>
        <w:t>Επαναλαμβάνω ότι δεν είμαστε αντίθετοι στον έλεγχο. Δεν είμαστε αντίθετοι ακόμα και στον ορισμό επιτρόπου στην ΑΕΠΙ. Όμως, από τη στιγμή που δεν διαχωρίζεται η ΑΕΠΙ ή έστω οι ανώνυμες εταιρείες από τους υπόλοιπους φορείς συλλογικής διαχείρισης, δεν μπορούμ</w:t>
      </w:r>
      <w:r>
        <w:rPr>
          <w:rFonts w:eastAsia="Times New Roman"/>
          <w:szCs w:val="24"/>
        </w:rPr>
        <w:t xml:space="preserve">ε να την ψηφίσουμε. </w:t>
      </w:r>
    </w:p>
    <w:p w14:paraId="4CED93AB"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Σας ευχαριστώ. </w:t>
      </w:r>
    </w:p>
    <w:p w14:paraId="4CED93AC"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Δελή. </w:t>
      </w:r>
    </w:p>
    <w:p w14:paraId="4CED93AD"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Απ’ ό,τι φαίνεται, λοιπόν, από τον ΣΥΡΙΖΑ έχει απομείνει μόνο ο κ. </w:t>
      </w:r>
      <w:proofErr w:type="spellStart"/>
      <w:r>
        <w:rPr>
          <w:rFonts w:eastAsia="Times New Roman"/>
          <w:szCs w:val="24"/>
        </w:rPr>
        <w:t>Ξυδάκης</w:t>
      </w:r>
      <w:proofErr w:type="spellEnd"/>
      <w:r>
        <w:rPr>
          <w:rFonts w:eastAsia="Times New Roman"/>
          <w:szCs w:val="24"/>
        </w:rPr>
        <w:t xml:space="preserve"> για να δευτερολογήσει. Μετά θα δώσουμε τον λόγο στον κύριο Υπουργό για να κλείσει. </w:t>
      </w:r>
    </w:p>
    <w:p w14:paraId="4CED93AE"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Ξυδάκη</w:t>
      </w:r>
      <w:proofErr w:type="spellEnd"/>
      <w:r>
        <w:rPr>
          <w:rFonts w:eastAsia="Times New Roman"/>
          <w:szCs w:val="24"/>
        </w:rPr>
        <w:t xml:space="preserve">, έχετε τον λόγο. </w:t>
      </w:r>
    </w:p>
    <w:p w14:paraId="4CED93AF" w14:textId="77777777" w:rsidR="00807BFC" w:rsidRDefault="003B0973">
      <w:pPr>
        <w:spacing w:line="600" w:lineRule="auto"/>
        <w:ind w:firstLine="720"/>
        <w:contextualSpacing/>
        <w:jc w:val="both"/>
        <w:rPr>
          <w:rFonts w:eastAsia="Times New Roman"/>
          <w:szCs w:val="24"/>
        </w:rPr>
      </w:pPr>
      <w:r>
        <w:rPr>
          <w:rFonts w:eastAsia="Times New Roman"/>
          <w:b/>
          <w:szCs w:val="24"/>
        </w:rPr>
        <w:t>ΝΙΚΟΛΑΟΣ ΞΥΔΑΚΗΣ:</w:t>
      </w:r>
      <w:r>
        <w:rPr>
          <w:rFonts w:eastAsia="Times New Roman"/>
          <w:szCs w:val="24"/>
        </w:rPr>
        <w:t xml:space="preserve"> Ευχαριστώ, κύριε Πρόεδρε. </w:t>
      </w:r>
    </w:p>
    <w:p w14:paraId="4CED93B0" w14:textId="77777777" w:rsidR="00807BFC" w:rsidRDefault="003B0973">
      <w:pPr>
        <w:spacing w:line="600" w:lineRule="auto"/>
        <w:ind w:firstLine="720"/>
        <w:contextualSpacing/>
        <w:jc w:val="both"/>
        <w:rPr>
          <w:rFonts w:eastAsia="Times New Roman"/>
          <w:szCs w:val="24"/>
        </w:rPr>
      </w:pPr>
      <w:r>
        <w:rPr>
          <w:rFonts w:eastAsia="Times New Roman"/>
          <w:szCs w:val="24"/>
        </w:rPr>
        <w:t>Η κ. Κεφαλογιάννη -η οποία δυστυχώς απήλθε- μας απηύθυνε κάποιες αιτιάσεις. Κατά τη γνώμη μου, δεν υπάρχει κα</w:t>
      </w:r>
      <w:r>
        <w:rPr>
          <w:rFonts w:eastAsia="Times New Roman"/>
          <w:szCs w:val="24"/>
        </w:rPr>
        <w:t>μ</w:t>
      </w:r>
      <w:r>
        <w:rPr>
          <w:rFonts w:eastAsia="Times New Roman"/>
          <w:szCs w:val="24"/>
        </w:rPr>
        <w:t>μία αντίφαση μεταξύ αυτών των οποίων υποστήριξε την περασμένη</w:t>
      </w:r>
      <w:r>
        <w:rPr>
          <w:rFonts w:eastAsia="Times New Roman"/>
          <w:szCs w:val="24"/>
        </w:rPr>
        <w:t xml:space="preserve"> Παρασκευή η κυρία Υπουργός και μεταξύ των πράξεων που κάνουμε σήμερα, της τροπολογία δηλαδή που εισάγουμε. Είναι ακριβώς στη</w:t>
      </w:r>
      <w:r>
        <w:rPr>
          <w:rFonts w:eastAsia="Times New Roman"/>
          <w:szCs w:val="24"/>
        </w:rPr>
        <w:t>ν</w:t>
      </w:r>
      <w:r>
        <w:rPr>
          <w:rFonts w:eastAsia="Times New Roman"/>
          <w:szCs w:val="24"/>
        </w:rPr>
        <w:t xml:space="preserve"> κατεύθυνση η οποία συζητήθηκε και στην οποία είχε συμφωνήσει η κ. Κεφαλογιάννη. </w:t>
      </w:r>
    </w:p>
    <w:p w14:paraId="4CED93B1" w14:textId="77777777" w:rsidR="00807BFC" w:rsidRDefault="003B0973">
      <w:pPr>
        <w:spacing w:line="600" w:lineRule="auto"/>
        <w:ind w:firstLine="720"/>
        <w:contextualSpacing/>
        <w:jc w:val="both"/>
        <w:rPr>
          <w:rFonts w:eastAsia="Times New Roman"/>
          <w:szCs w:val="24"/>
        </w:rPr>
      </w:pPr>
      <w:r>
        <w:rPr>
          <w:rFonts w:eastAsia="Times New Roman"/>
          <w:szCs w:val="24"/>
        </w:rPr>
        <w:t>Είναι στη κατεύθυνση, επίσης, στην οποία όλοι οι</w:t>
      </w:r>
      <w:r>
        <w:rPr>
          <w:rFonts w:eastAsia="Times New Roman"/>
          <w:szCs w:val="24"/>
        </w:rPr>
        <w:t xml:space="preserve"> δημιουργοί έχουν ζητήσει με επιστολές τους και από τον Υπουργό Πολιτισμού και από τον Πρωθυπουργό. </w:t>
      </w:r>
    </w:p>
    <w:p w14:paraId="4CED93B2"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Είναι επίσης στη κατεύθυνση την οποία ζητούν και η </w:t>
      </w:r>
      <w:r>
        <w:rPr>
          <w:rFonts w:eastAsia="Times New Roman"/>
          <w:szCs w:val="24"/>
        </w:rPr>
        <w:t>Ε</w:t>
      </w:r>
      <w:r>
        <w:rPr>
          <w:rFonts w:eastAsia="Times New Roman"/>
          <w:szCs w:val="24"/>
        </w:rPr>
        <w:t xml:space="preserve">υρωπαϊκή Ένωση Δημιουργών με επιστολή της προς τον Πρωθυπουργό και η </w:t>
      </w:r>
      <w:r>
        <w:rPr>
          <w:rFonts w:eastAsia="Times New Roman"/>
          <w:szCs w:val="24"/>
        </w:rPr>
        <w:t>Ε</w:t>
      </w:r>
      <w:r>
        <w:rPr>
          <w:rFonts w:eastAsia="Times New Roman"/>
          <w:szCs w:val="24"/>
        </w:rPr>
        <w:t>υρωπαϊκή Ένωση Οργανισμών Συλλογι</w:t>
      </w:r>
      <w:r>
        <w:rPr>
          <w:rFonts w:eastAsia="Times New Roman"/>
          <w:szCs w:val="24"/>
        </w:rPr>
        <w:t>κής Διοίκησης με επιστολή της προς τον Πρωθυπουργό και η παγκόσμια Ένωση Οργανισμών Συλλογικής Διαχείρισης. Και είναι προς μια κατεύθυνση η οποία αρμόζει με μια από τις βέλτιστες πρακτικές μέσα στην Ευρώπη. Δύο φορές έχει μπει επίτροπος σε οργανισμούς συλλ</w:t>
      </w:r>
      <w:r>
        <w:rPr>
          <w:rFonts w:eastAsia="Times New Roman"/>
          <w:szCs w:val="24"/>
        </w:rPr>
        <w:t xml:space="preserve">ογικής διαχείρισης στο Βέλγιο για να διασώσει και να εξυγιάνει. </w:t>
      </w:r>
    </w:p>
    <w:p w14:paraId="4CED93B3" w14:textId="77777777" w:rsidR="00807BFC" w:rsidRDefault="003B0973">
      <w:pPr>
        <w:spacing w:line="600" w:lineRule="auto"/>
        <w:ind w:firstLine="720"/>
        <w:contextualSpacing/>
        <w:jc w:val="both"/>
        <w:rPr>
          <w:rFonts w:eastAsia="Times New Roman"/>
          <w:szCs w:val="24"/>
        </w:rPr>
      </w:pPr>
      <w:r>
        <w:rPr>
          <w:rFonts w:eastAsia="Times New Roman"/>
          <w:szCs w:val="24"/>
        </w:rPr>
        <w:t>Τέλος, είναι μια πρακτική την οποία ευλόγως αναμένουμε να υπάρχει, όταν ένας οργανισμός, ακόμα και αν είναι ανώνυμος εταιρεία με ιδιωτικά κεφάλαια, έχει δεσπόζουσα θέση και μονοπώλιο σε μια α</w:t>
      </w:r>
      <w:r>
        <w:rPr>
          <w:rFonts w:eastAsia="Times New Roman"/>
          <w:szCs w:val="24"/>
        </w:rPr>
        <w:t xml:space="preserve">γορά μεταξύ του χρήστη και του δημιουργού και εισπράττει ένα τέλος, ένα είδος κοινωνικού πόρου, για τη νόμιμη αναμετάδοση μουσικής για παράδειγμα και την αποδίδει στον δικαιούχο. </w:t>
      </w:r>
    </w:p>
    <w:p w14:paraId="4CED93B4" w14:textId="77777777" w:rsidR="00807BFC" w:rsidRDefault="003B0973">
      <w:pPr>
        <w:spacing w:line="600" w:lineRule="auto"/>
        <w:ind w:firstLine="720"/>
        <w:contextualSpacing/>
        <w:jc w:val="both"/>
        <w:rPr>
          <w:rFonts w:eastAsia="Times New Roman"/>
          <w:szCs w:val="24"/>
        </w:rPr>
      </w:pPr>
      <w:r>
        <w:rPr>
          <w:rFonts w:eastAsia="Times New Roman"/>
          <w:szCs w:val="24"/>
        </w:rPr>
        <w:t>Όταν, λοιπόν, στον ενδιάμεσο κρίκο, στην ενδιάμεση αλυσίδα διαπιστωθεί μια ρ</w:t>
      </w:r>
      <w:r>
        <w:rPr>
          <w:rFonts w:eastAsia="Times New Roman"/>
          <w:szCs w:val="24"/>
        </w:rPr>
        <w:t xml:space="preserve">ήξη, μια αταξία, μια αρρυθμία, μια κακή διαχείριση που απειλεί τα συμφέροντα των δικαιούχων, όπως επίσης και των χρηστών, τότε θα πρέπει να μπει η πολιτεία ρυθμιστικά και να επαναφέρει μια ορθή λειτουργία. </w:t>
      </w:r>
    </w:p>
    <w:p w14:paraId="4CED93B5" w14:textId="77777777" w:rsidR="00807BFC" w:rsidRDefault="003B0973">
      <w:pPr>
        <w:spacing w:line="600" w:lineRule="auto"/>
        <w:ind w:firstLine="720"/>
        <w:contextualSpacing/>
        <w:jc w:val="both"/>
        <w:rPr>
          <w:rFonts w:eastAsia="Times New Roman"/>
          <w:szCs w:val="24"/>
        </w:rPr>
      </w:pPr>
      <w:r>
        <w:rPr>
          <w:rFonts w:eastAsia="Times New Roman"/>
          <w:szCs w:val="24"/>
        </w:rPr>
        <w:t>Ο θεσμός του προσωρινού επιτρόπου έχει ως ρόλο ακ</w:t>
      </w:r>
      <w:r>
        <w:rPr>
          <w:rFonts w:eastAsia="Times New Roman"/>
          <w:szCs w:val="24"/>
        </w:rPr>
        <w:t xml:space="preserve">ριβώς αυτήν τη διάσωση μιας σχέσης εμπιστοσύνης μέσα στην αγορά, μιας σχέσης εμπιστοσύνης μεταξύ των χρηστών και των δικαιούχων, των δημιουργών. </w:t>
      </w:r>
    </w:p>
    <w:p w14:paraId="4CED93B6" w14:textId="77777777" w:rsidR="00807BFC" w:rsidRDefault="003B0973">
      <w:pPr>
        <w:spacing w:line="600" w:lineRule="auto"/>
        <w:ind w:firstLine="720"/>
        <w:contextualSpacing/>
        <w:jc w:val="both"/>
        <w:rPr>
          <w:rFonts w:eastAsia="Times New Roman"/>
          <w:szCs w:val="24"/>
        </w:rPr>
      </w:pPr>
      <w:r>
        <w:rPr>
          <w:rFonts w:eastAsia="Times New Roman"/>
          <w:szCs w:val="24"/>
        </w:rPr>
        <w:t>Τα πράγματα είναι τόσο απλά και προς αυτήν τη</w:t>
      </w:r>
      <w:r>
        <w:rPr>
          <w:rFonts w:eastAsia="Times New Roman"/>
          <w:szCs w:val="24"/>
        </w:rPr>
        <w:t>ν</w:t>
      </w:r>
      <w:r>
        <w:rPr>
          <w:rFonts w:eastAsia="Times New Roman"/>
          <w:szCs w:val="24"/>
        </w:rPr>
        <w:t xml:space="preserve"> κατεύθυνση πηγαίνουμε με μεγάλη διαφάνεια και με διάθεση διαλόγ</w:t>
      </w:r>
      <w:r>
        <w:rPr>
          <w:rFonts w:eastAsia="Times New Roman"/>
          <w:szCs w:val="24"/>
        </w:rPr>
        <w:t xml:space="preserve">ου και </w:t>
      </w:r>
      <w:proofErr w:type="spellStart"/>
      <w:r>
        <w:rPr>
          <w:rFonts w:eastAsia="Times New Roman"/>
          <w:szCs w:val="24"/>
        </w:rPr>
        <w:t>συνδιαμόρφωσης</w:t>
      </w:r>
      <w:proofErr w:type="spellEnd"/>
      <w:r>
        <w:rPr>
          <w:rFonts w:eastAsia="Times New Roman"/>
          <w:szCs w:val="24"/>
        </w:rPr>
        <w:t xml:space="preserve"> ενός πλαισίου που θα είναι το καλύτερο δυνατό για όλη την ελληνική κοινωνία.</w:t>
      </w:r>
    </w:p>
    <w:p w14:paraId="4CED93B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Τώρα εάν υπάρχουν κάποιες </w:t>
      </w:r>
      <w:proofErr w:type="spellStart"/>
      <w:r>
        <w:rPr>
          <w:rFonts w:eastAsia="Times New Roman" w:cs="Times New Roman"/>
          <w:szCs w:val="24"/>
        </w:rPr>
        <w:t>μικροαντιρρήσεις</w:t>
      </w:r>
      <w:proofErr w:type="spellEnd"/>
      <w:r>
        <w:rPr>
          <w:rFonts w:eastAsia="Times New Roman" w:cs="Times New Roman"/>
          <w:szCs w:val="24"/>
        </w:rPr>
        <w:t xml:space="preserve"> για τα πράγματα, τα οποία είναι κανονιστικά ή στη μεθόδευση ή μία διατύπωση μία λέξη είναι διαφορετική, ένα έχω να</w:t>
      </w:r>
      <w:r>
        <w:rPr>
          <w:rFonts w:eastAsia="Times New Roman" w:cs="Times New Roman"/>
          <w:szCs w:val="24"/>
        </w:rPr>
        <w:t xml:space="preserve"> πω, ότι η ΑΕΠΙ λειτουργούσε περίπου με τέτοιους όρους τουλάχιστον από το 1993, που τη διέπει ο ν.2121. Ο ν.2121 έδινε πάντα το δικαίωμα στον Υπουργό Πολιτισμού, που είναι ο επόπτης μέσω του Οργανισμού Πνευματικής Ιδιοκτησίας, να διατάξει διαχειριστικό έλε</w:t>
      </w:r>
      <w:r>
        <w:rPr>
          <w:rFonts w:eastAsia="Times New Roman" w:cs="Times New Roman"/>
          <w:szCs w:val="24"/>
        </w:rPr>
        <w:t xml:space="preserve">γχο. Τι έγινε επί είκοσι δύο χρόνια; Αυτό το όψιμο ενδιαφέρον πώς εκδηλώθηκε τότε, γιατί δεν </w:t>
      </w:r>
      <w:proofErr w:type="spellStart"/>
      <w:r>
        <w:rPr>
          <w:rFonts w:eastAsia="Times New Roman" w:cs="Times New Roman"/>
          <w:szCs w:val="24"/>
        </w:rPr>
        <w:t>διετάχθη</w:t>
      </w:r>
      <w:proofErr w:type="spellEnd"/>
      <w:r>
        <w:rPr>
          <w:rFonts w:eastAsia="Times New Roman" w:cs="Times New Roman"/>
          <w:szCs w:val="24"/>
        </w:rPr>
        <w:t xml:space="preserve"> μία φορά διαχειριστικός έλεγχος; Δεν είναι κύρωση, δεν είναι τιμωρία, δεν είναι απειλή, είναι διαχειριστικός έλεγχος που έχει υποχρέωση η πολιτεία να διεξ</w:t>
      </w:r>
      <w:r>
        <w:rPr>
          <w:rFonts w:eastAsia="Times New Roman" w:cs="Times New Roman"/>
          <w:szCs w:val="24"/>
        </w:rPr>
        <w:t xml:space="preserve">άγει βάσει των νόμων που έχει ψηφίσει. Δεν έγινε ποτέ αυτό. </w:t>
      </w:r>
    </w:p>
    <w:p w14:paraId="4CED93B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Θα περίμενα μεγαλύτερη ευαισθησία στην κοινή γνώμη και στους καλλιτέχνες και στους δημιουργούς και στους δικαιούχους, περισσότερη ευαισθησία στην έκκληση του Σταύρου Ξαρχάκου, περισσότερη ευαισθη</w:t>
      </w:r>
      <w:r>
        <w:rPr>
          <w:rFonts w:eastAsia="Times New Roman" w:cs="Times New Roman"/>
          <w:szCs w:val="24"/>
        </w:rPr>
        <w:t>σία στην έκκληση των δημιουργών που απευθύνονται σε όλες τις πολιτικές δυνάμεις και στον ίδιο τον Πρωθυπουργό, μεγαλύτερη ευαισθησία στο τι συμβαίνει ακριβώς στην ελληνική κοινωνία, ποιος απειλεί το ψωμί των δημιουργών και ποιος απειλεί να διαρρήξει τη σχέ</w:t>
      </w:r>
      <w:r>
        <w:rPr>
          <w:rFonts w:eastAsia="Times New Roman" w:cs="Times New Roman"/>
          <w:szCs w:val="24"/>
        </w:rPr>
        <w:t>ση χρηστών και δημιουργών. Αυτό είναι. Όλα τα υπόλοιπα είναι δεκτά να τα ακούσουμε, αλλά είναι διαδικαστικά.</w:t>
      </w:r>
    </w:p>
    <w:p w14:paraId="4CED93B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Να μιλήσουμε, λοιπόν, για την πολιτική ουσία. Και η πολιτική ουσία είναι μόνο αυτή. </w:t>
      </w:r>
    </w:p>
    <w:p w14:paraId="4CED93B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CED93BB" w14:textId="77777777" w:rsidR="00807BFC" w:rsidRDefault="003B097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CED93B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w:t>
      </w:r>
      <w:r>
        <w:rPr>
          <w:rFonts w:eastAsia="Times New Roman" w:cs="Times New Roman"/>
          <w:b/>
          <w:szCs w:val="24"/>
        </w:rPr>
        <w:t xml:space="preserve">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Ξυδάκη</w:t>
      </w:r>
      <w:proofErr w:type="spellEnd"/>
      <w:r>
        <w:rPr>
          <w:rFonts w:eastAsia="Times New Roman" w:cs="Times New Roman"/>
          <w:szCs w:val="24"/>
        </w:rPr>
        <w:t>.</w:t>
      </w:r>
    </w:p>
    <w:p w14:paraId="4CED93B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Συγγνώμη, κύριε Υπουργέ, τον λόγο έχει ζητήσει η κ</w:t>
      </w:r>
      <w:r>
        <w:rPr>
          <w:rFonts w:eastAsia="Times New Roman" w:cs="Times New Roman"/>
          <w:szCs w:val="24"/>
        </w:rPr>
        <w:t>.</w:t>
      </w:r>
      <w:r>
        <w:rPr>
          <w:rFonts w:eastAsia="Times New Roman" w:cs="Times New Roman"/>
          <w:szCs w:val="24"/>
        </w:rPr>
        <w:t xml:space="preserve"> Ασημακοπούλου,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γορήτρια από τη Νέα Δημοκρατία.</w:t>
      </w:r>
    </w:p>
    <w:p w14:paraId="4CED93B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Ορίστε, κυρία Ασημακοπούλου, έχετε τον λόγο για τη δευτερολογία σας.</w:t>
      </w:r>
    </w:p>
    <w:p w14:paraId="4CED93B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w:t>
      </w:r>
      <w:r>
        <w:rPr>
          <w:rFonts w:eastAsia="Times New Roman" w:cs="Times New Roman"/>
          <w:b/>
          <w:szCs w:val="24"/>
        </w:rPr>
        <w:t>ΑΣΗΜΑΚΟΠΟΥΛΟΥ:</w:t>
      </w:r>
      <w:r>
        <w:rPr>
          <w:rFonts w:eastAsia="Times New Roman" w:cs="Times New Roman"/>
          <w:szCs w:val="24"/>
        </w:rPr>
        <w:t xml:space="preserve"> Θα είμαι πολύ σύντομη, κύριε Πρόεδρε. Σας ευχαριστώ. </w:t>
      </w:r>
    </w:p>
    <w:p w14:paraId="4CED93C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Εντάξει, δεν μας εκπλήσσει που δεν πήραμε πολύ συγκεκριμένες απαντήσεις από τον Υπουργό ούτε σήμερα, όπως και στην </w:t>
      </w:r>
      <w:r>
        <w:rPr>
          <w:rFonts w:eastAsia="Times New Roman" w:cs="Times New Roman"/>
          <w:szCs w:val="24"/>
        </w:rPr>
        <w:t>ε</w:t>
      </w:r>
      <w:r>
        <w:rPr>
          <w:rFonts w:eastAsia="Times New Roman" w:cs="Times New Roman"/>
          <w:szCs w:val="24"/>
        </w:rPr>
        <w:t>πιτροπή, τίποτα που να δικαιολογεί ουσιαστικά αυτή τη μεγάλη καθυστέρησ</w:t>
      </w:r>
      <w:r>
        <w:rPr>
          <w:rFonts w:eastAsia="Times New Roman" w:cs="Times New Roman"/>
          <w:szCs w:val="24"/>
        </w:rPr>
        <w:t xml:space="preserve">η στην ενσωμάτωση της </w:t>
      </w:r>
      <w:r>
        <w:rPr>
          <w:rFonts w:eastAsia="Times New Roman" w:cs="Times New Roman"/>
          <w:szCs w:val="24"/>
        </w:rPr>
        <w:t>ο</w:t>
      </w:r>
      <w:r>
        <w:rPr>
          <w:rFonts w:eastAsia="Times New Roman" w:cs="Times New Roman"/>
          <w:szCs w:val="24"/>
        </w:rPr>
        <w:t xml:space="preserve">δηγίας, τίποτα για τις φωτογραφικές διατάξεις που έχουν σχέση με το προσωπικό της Γενικής Γραμματείας Ενημέρωσης. </w:t>
      </w:r>
    </w:p>
    <w:p w14:paraId="4CED93C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Εμείς προφανώς, δεν είπαμε να μην διαπραγματεύεστε για τον </w:t>
      </w:r>
      <w:r>
        <w:rPr>
          <w:rFonts w:eastAsia="Times New Roman" w:cs="Times New Roman"/>
          <w:szCs w:val="24"/>
        </w:rPr>
        <w:t>«</w:t>
      </w:r>
      <w:r>
        <w:rPr>
          <w:rFonts w:eastAsia="Times New Roman" w:cs="Times New Roman"/>
          <w:szCs w:val="24"/>
          <w:lang w:val="en-GB"/>
        </w:rPr>
        <w:t>HELLAS</w:t>
      </w:r>
      <w:r>
        <w:rPr>
          <w:rFonts w:eastAsia="Times New Roman" w:cs="Times New Roman"/>
          <w:szCs w:val="24"/>
        </w:rPr>
        <w:t xml:space="preserve"> </w:t>
      </w:r>
      <w:r>
        <w:rPr>
          <w:rFonts w:eastAsia="Times New Roman" w:cs="Times New Roman"/>
          <w:szCs w:val="24"/>
          <w:lang w:val="en-GB"/>
        </w:rPr>
        <w:t>SAT</w:t>
      </w:r>
      <w:r>
        <w:rPr>
          <w:rFonts w:eastAsia="Times New Roman" w:cs="Times New Roman"/>
          <w:szCs w:val="24"/>
        </w:rPr>
        <w:t>»</w:t>
      </w:r>
      <w:r>
        <w:rPr>
          <w:rFonts w:eastAsia="Times New Roman" w:cs="Times New Roman"/>
          <w:szCs w:val="24"/>
        </w:rPr>
        <w:t xml:space="preserve">, κύριε Υπουργέ. Δεν μας είπατε επί της ουσίας </w:t>
      </w:r>
      <w:r>
        <w:rPr>
          <w:rFonts w:eastAsia="Times New Roman" w:cs="Times New Roman"/>
          <w:szCs w:val="24"/>
        </w:rPr>
        <w:t>γιατί είναι απαραίτητη η εκτροπή από το θεσμικό πλαίσιο με τις απευθείας αναθέσεις, τίποτα συγκεκριμένα για τα έργα. Αναμένουμε τις απαντήσεις σας. Υπήρξαν γενικόλογες και ατεκμηρίωτες τοποθετήσεις για τα οφέλη των τεχνολογιών πληροφορικής τα οποία είναι π</w:t>
      </w:r>
      <w:r>
        <w:rPr>
          <w:rFonts w:eastAsia="Times New Roman" w:cs="Times New Roman"/>
          <w:szCs w:val="24"/>
        </w:rPr>
        <w:t xml:space="preserve">λέον, λόγος παρωχημένος. </w:t>
      </w:r>
    </w:p>
    <w:p w14:paraId="4CED93C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δεν μας είπατε και τίποτα για τη διαπραγμάτευση. Φαίνεται αυτή είναι η γραμμή ή μήπως δεν ξέρετε ή μήπως δεν θέλετε να μας πείτε; Πάντως, αυτό το αφήγημα, ότι δεν φταίτε εσείς για τίποτα, φταίνε οι δανειστές, φτα</w:t>
      </w:r>
      <w:r>
        <w:rPr>
          <w:rFonts w:eastAsia="Times New Roman" w:cs="Times New Roman"/>
          <w:szCs w:val="24"/>
        </w:rPr>
        <w:t>ίμε εμείς που τους στηρίζουμε, αυτό το αφήγημα έχει κουράσει. Αυτό έχω να σας πω. Φταίνε όλοι εκτός από εσάς. Όμως η πραγματικότητα είναι ότι θα μείνετε μόνοι σας όταν θα έρθει η ώρα να ψηφίσετε, αυτά που θα φέρετε.</w:t>
      </w:r>
    </w:p>
    <w:p w14:paraId="4CED93C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CED93C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Ασημακοπούλου.</w:t>
      </w:r>
    </w:p>
    <w:p w14:paraId="4CED93C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Να δώσουμε τον λόγο στον κύριο Υπουργό.</w:t>
      </w:r>
    </w:p>
    <w:p w14:paraId="4CED93C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Ευχαριστώ πάρα πολύ, κύριε Πρόεδρε.</w:t>
      </w:r>
    </w:p>
    <w:p w14:paraId="4CED93C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Νομίζω ότι ολοκληρώσαμε έναν κύκλο δημιουρ</w:t>
      </w:r>
      <w:r>
        <w:rPr>
          <w:rFonts w:eastAsia="Times New Roman" w:cs="Times New Roman"/>
          <w:szCs w:val="24"/>
        </w:rPr>
        <w:t xml:space="preserve">γικού διαλόγου, με θεμιτές αντιπαραθέσεις και διασταύρωση απόψεων, αλλά θα ήθελα για λόγους αυτονόητους να επαναλάβω τι ακριβώς κάνει το νομοσχέδιο. Είναι ένα νομοσχέδιο, το οποίο αποκαθιστά το νομικό κενό που δημιούργησε η εξαίρεση από το πεδίο εφαρμογής </w:t>
      </w:r>
      <w:r>
        <w:rPr>
          <w:rFonts w:eastAsia="Times New Roman" w:cs="Times New Roman"/>
          <w:szCs w:val="24"/>
        </w:rPr>
        <w:t>των διατάξεων για τη χορήγηση δικαιωμάτων διέλευσης στα κρατικά δίκτυα και αποκαθιστά το νομικό κενό που υπήρχε σχετικά με τη χορήγηση δικαιωμάτων διέλευσης στα έργα παραχώρησης, απλοποιεί το πλαίσιο της εκτέλεσης εργασιών συντήρησης και αποκατάστασης βλαβ</w:t>
      </w:r>
      <w:r>
        <w:rPr>
          <w:rFonts w:eastAsia="Times New Roman" w:cs="Times New Roman"/>
          <w:szCs w:val="24"/>
        </w:rPr>
        <w:t xml:space="preserve">ών και θέτει βεβαίως σαφείς προθεσμίες για την </w:t>
      </w:r>
      <w:proofErr w:type="spellStart"/>
      <w:r>
        <w:rPr>
          <w:rFonts w:eastAsia="Times New Roman" w:cs="Times New Roman"/>
          <w:szCs w:val="24"/>
        </w:rPr>
        <w:t>αδειοδότηση</w:t>
      </w:r>
      <w:proofErr w:type="spellEnd"/>
      <w:r>
        <w:rPr>
          <w:rFonts w:eastAsia="Times New Roman" w:cs="Times New Roman"/>
          <w:szCs w:val="24"/>
        </w:rPr>
        <w:t xml:space="preserve">, καθώς προβλέπει αυτοδίκαια τη χορήγηση τυποποιημένης άδειας σε περίπτωση άπρακτου και παρέλευσης των προθεσμιών. Και βεβαίως, υποχρεωτικά συντονίζει τα έργα για να μην έχουμε το δυσμενές απολύτως </w:t>
      </w:r>
      <w:r>
        <w:rPr>
          <w:rFonts w:eastAsia="Times New Roman" w:cs="Times New Roman"/>
          <w:szCs w:val="24"/>
        </w:rPr>
        <w:t xml:space="preserve">φαινόμενο του να σκάβεται και να </w:t>
      </w:r>
      <w:proofErr w:type="spellStart"/>
      <w:r>
        <w:rPr>
          <w:rFonts w:eastAsia="Times New Roman" w:cs="Times New Roman"/>
          <w:szCs w:val="24"/>
        </w:rPr>
        <w:t>ξανασκάβεται</w:t>
      </w:r>
      <w:proofErr w:type="spellEnd"/>
      <w:r>
        <w:rPr>
          <w:rFonts w:eastAsia="Times New Roman" w:cs="Times New Roman"/>
          <w:szCs w:val="24"/>
        </w:rPr>
        <w:t xml:space="preserve"> ένας δρόμος μέσα σε πάρα πολύ μικρό χρονικό διάστημα από διαφορετικούς φορείς και έτσι να πολλαπλασιάζεται και η όχληση. </w:t>
      </w:r>
    </w:p>
    <w:p w14:paraId="4CED93C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Είναι νομίζω ένα πολύ ισχυρό σήμα προς τη διεθνή επενδυτική κοινότητα για επενδύσεις στη</w:t>
      </w:r>
      <w:r>
        <w:rPr>
          <w:rFonts w:eastAsia="Times New Roman" w:cs="Times New Roman"/>
          <w:szCs w:val="24"/>
        </w:rPr>
        <w:t xml:space="preserve"> χώρα, στον χώρο της ανάπτυξης των δικτύων νέας γενιάς. Είναι ένα πρώτο βήμα για τη βελτιστοποίηση της αξιοποίησης των κοινοτικών κονδυλίων, διότι θυμίζουμε ότι ο τίτλος αφορά και τη μείωση του κόστους για την ανάπτυξη αυτών των δικτύων, δηλαδή διασφαλίζου</w:t>
      </w:r>
      <w:r>
        <w:rPr>
          <w:rFonts w:eastAsia="Times New Roman" w:cs="Times New Roman"/>
          <w:szCs w:val="24"/>
        </w:rPr>
        <w:t xml:space="preserve">με ότι οι πόροι δεν θα διοχετευθούν σε εργασίες άλλες, δεν θα δαπανηθούν δηλαδή σε εργασίες, οι οποίες δεν είναι αυτές καθαυτές η ανάπτυξη των δικτύων, αλλά είναι εργασίες οι οποίες είναι πολύ </w:t>
      </w:r>
      <w:proofErr w:type="spellStart"/>
      <w:r>
        <w:rPr>
          <w:rFonts w:eastAsia="Times New Roman" w:cs="Times New Roman"/>
          <w:szCs w:val="24"/>
        </w:rPr>
        <w:t>κοστοβόρες</w:t>
      </w:r>
      <w:proofErr w:type="spellEnd"/>
      <w:r>
        <w:rPr>
          <w:rFonts w:eastAsia="Times New Roman" w:cs="Times New Roman"/>
          <w:szCs w:val="24"/>
        </w:rPr>
        <w:t xml:space="preserve"> και θα μπορούσαν πραγματικά να αποτελέσουν ένα μαύρο</w:t>
      </w:r>
      <w:r>
        <w:rPr>
          <w:rFonts w:eastAsia="Times New Roman" w:cs="Times New Roman"/>
          <w:szCs w:val="24"/>
        </w:rPr>
        <w:t xml:space="preserve"> πηγάδι, το οποίο θα έτρωγε όλα τα λεφτά, τα οποία θα μπορούσαμε εκεί να επενδύσουμε. </w:t>
      </w:r>
    </w:p>
    <w:p w14:paraId="4CED93C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Είναι τέλος, κατά τη γνώμη μου, ο τρόπος εξόδου από την κρίση αυτή η στρατηγική, διότι μιλάμε ξανά και ξανά όλες οι πολιτικές δυνάμεις για ανάπτυξη, αλλά έχει έρθει η ώρ</w:t>
      </w:r>
      <w:r>
        <w:rPr>
          <w:rFonts w:eastAsia="Times New Roman" w:cs="Times New Roman"/>
          <w:szCs w:val="24"/>
        </w:rPr>
        <w:t>α τώρα που κλείνει και η αξιολόγηση, κ</w:t>
      </w:r>
      <w:r>
        <w:rPr>
          <w:rFonts w:eastAsia="Times New Roman" w:cs="Times New Roman"/>
          <w:szCs w:val="24"/>
        </w:rPr>
        <w:t>.</w:t>
      </w:r>
      <w:r>
        <w:rPr>
          <w:rFonts w:eastAsia="Times New Roman" w:cs="Times New Roman"/>
          <w:szCs w:val="24"/>
        </w:rPr>
        <w:t xml:space="preserve"> Ασημακοπούλου, και σας καλώ να μην </w:t>
      </w:r>
      <w:proofErr w:type="spellStart"/>
      <w:r>
        <w:rPr>
          <w:rFonts w:eastAsia="Times New Roman" w:cs="Times New Roman"/>
          <w:szCs w:val="24"/>
        </w:rPr>
        <w:t>πολυανησυχείτε</w:t>
      </w:r>
      <w:proofErr w:type="spellEnd"/>
      <w:r>
        <w:rPr>
          <w:rFonts w:eastAsia="Times New Roman" w:cs="Times New Roman"/>
          <w:szCs w:val="24"/>
        </w:rPr>
        <w:t xml:space="preserve">, να στοχαστούμε όλοι μαζί ποιος θα είναι ο ρόλος της χώρας για τα χρόνια που έρχονται, τι θέλουμε να κάνουμε. </w:t>
      </w:r>
    </w:p>
    <w:p w14:paraId="4CED93C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Και επειδή η χώρα βρίσκεται σε ένα πάρα πολύ κρίσιμο ση</w:t>
      </w:r>
      <w:r>
        <w:rPr>
          <w:rFonts w:eastAsia="Times New Roman" w:cs="Times New Roman"/>
          <w:szCs w:val="24"/>
        </w:rPr>
        <w:t>μείο στο χάρτη, μπορεί να γίνει ένας κόμβος μεταφορών, επικοινωνιών, ένας κόμβος εμπορίου. Όμως, για να το κάνει αυτό χρειάζεται αναπτυγμένα, σύγχρονα, γρήγορα και αξιόπιστα δίκτυα και αυτό τον δρόμο ανοίγουμε. Είναι ένας δρόμος, ο οποίος εάν η πολιτική πα</w:t>
      </w:r>
      <w:r>
        <w:rPr>
          <w:rFonts w:eastAsia="Times New Roman" w:cs="Times New Roman"/>
          <w:szCs w:val="24"/>
        </w:rPr>
        <w:t>ρέμβαση είναι έγκαιρη και καίρια ως προς τον σχεδιασμό, μπορεί να διασφαλίσει και στον Έλληνα πολίτη τις υπηρεσίες πρόσβασης στις δυνατότητες που δίνουν οι νέες τεχνολογίες.</w:t>
      </w:r>
    </w:p>
    <w:p w14:paraId="4CED93C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4CED93C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Υπουργό</w:t>
      </w:r>
      <w:r>
        <w:rPr>
          <w:rFonts w:eastAsia="Times New Roman" w:cs="Times New Roman"/>
          <w:szCs w:val="24"/>
        </w:rPr>
        <w:t>.</w:t>
      </w:r>
    </w:p>
    <w:p w14:paraId="4CED93CD" w14:textId="77777777" w:rsidR="00807BFC" w:rsidRDefault="003B0973">
      <w:pPr>
        <w:spacing w:line="600" w:lineRule="auto"/>
        <w:ind w:firstLine="720"/>
        <w:contextualSpacing/>
        <w:jc w:val="both"/>
        <w:rPr>
          <w:rFonts w:eastAsia="Times New Roman"/>
          <w:szCs w:val="24"/>
        </w:rPr>
      </w:pPr>
      <w:r>
        <w:rPr>
          <w:rFonts w:eastAsia="Times New Roman" w:cs="Times New Roman"/>
          <w:szCs w:val="24"/>
        </w:rPr>
        <w:t xml:space="preserve">Κυρίες και κύριοι συνάδελφοι, κηρύσσεται περαιωμένη η συζήτηση επί της αρχής, των άρθρων, των τροπολογιών και του συνόλου του σχεδίου νόμου του </w:t>
      </w:r>
      <w:r>
        <w:rPr>
          <w:rFonts w:eastAsia="Times New Roman"/>
          <w:szCs w:val="24"/>
        </w:rPr>
        <w:t>Υπουργείου Ψηφιακής Πολιτικής, Τηλεπικοινωνιών και Ενημέρωσης</w:t>
      </w:r>
      <w:r>
        <w:rPr>
          <w:rFonts w:eastAsia="Times New Roman"/>
          <w:szCs w:val="24"/>
        </w:rPr>
        <w:t>:</w:t>
      </w:r>
      <w:r>
        <w:rPr>
          <w:rFonts w:eastAsia="Times New Roman"/>
          <w:szCs w:val="24"/>
        </w:rPr>
        <w:t xml:space="preserve"> «</w:t>
      </w:r>
      <w:r>
        <w:rPr>
          <w:rFonts w:eastAsia="Times New Roman" w:cs="Times New Roman"/>
          <w:szCs w:val="24"/>
        </w:rPr>
        <w:t xml:space="preserve">Μέτρα μείωσης του κόστους εγκατάστασης </w:t>
      </w:r>
      <w:proofErr w:type="spellStart"/>
      <w:r>
        <w:rPr>
          <w:rFonts w:eastAsia="Times New Roman" w:cs="Times New Roman"/>
          <w:szCs w:val="24"/>
        </w:rPr>
        <w:t>υψίρρυθ</w:t>
      </w:r>
      <w:r>
        <w:rPr>
          <w:rFonts w:eastAsia="Times New Roman" w:cs="Times New Roman"/>
          <w:szCs w:val="24"/>
        </w:rPr>
        <w:t>μων</w:t>
      </w:r>
      <w:proofErr w:type="spellEnd"/>
      <w:r>
        <w:rPr>
          <w:rFonts w:eastAsia="Times New Roman" w:cs="Times New Roman"/>
          <w:szCs w:val="24"/>
        </w:rPr>
        <w:t xml:space="preserve"> δικτύων ηλεκτρονικών επικοινωνιών- Εναρμόνιση της νομοθεσίας στην Οδηγία 2014/61/ΕΕ και άλλες διατάξεις».</w:t>
      </w:r>
    </w:p>
    <w:p w14:paraId="4CED93CE"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νομοσχέδιο επί της αρχής; </w:t>
      </w:r>
    </w:p>
    <w:p w14:paraId="4CED93CF"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Ναι.</w:t>
      </w:r>
    </w:p>
    <w:p w14:paraId="4CED93D0" w14:textId="77777777" w:rsidR="00807BFC" w:rsidRDefault="003B0973">
      <w:pPr>
        <w:spacing w:line="600" w:lineRule="auto"/>
        <w:ind w:firstLine="720"/>
        <w:contextualSpacing/>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Ναι.</w:t>
      </w:r>
    </w:p>
    <w:p w14:paraId="4CED93D1"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ΜΑΝΙΑΤΗΣ: </w:t>
      </w:r>
      <w:r>
        <w:rPr>
          <w:rFonts w:eastAsia="Times New Roman"/>
          <w:szCs w:val="24"/>
        </w:rPr>
        <w:t>Ναι.</w:t>
      </w:r>
    </w:p>
    <w:p w14:paraId="4CED93D2"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4CED93D3"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Όχι.</w:t>
      </w:r>
    </w:p>
    <w:p w14:paraId="4CED93D4"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ED93D5"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4CED93D6"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4CED93D7" w14:textId="77777777" w:rsidR="00807BFC" w:rsidRDefault="003B0973">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szCs w:val="24"/>
        </w:rPr>
        <w:t>Συνεπώς το νομοσχέδιο του Υπουργείου Ψηφιακής Πολιτικής, Τηλεπικοινωνιών και Ενημέρωσης</w:t>
      </w:r>
      <w:r>
        <w:rPr>
          <w:rFonts w:eastAsia="Times New Roman"/>
          <w:szCs w:val="24"/>
        </w:rPr>
        <w:t>:</w:t>
      </w:r>
      <w:r>
        <w:rPr>
          <w:rFonts w:eastAsia="Times New Roman"/>
          <w:szCs w:val="24"/>
        </w:rPr>
        <w:t xml:space="preserve"> «</w:t>
      </w:r>
      <w:r>
        <w:rPr>
          <w:rFonts w:eastAsia="Times New Roman" w:cs="Times New Roman"/>
          <w:szCs w:val="24"/>
        </w:rPr>
        <w:t>Μέτρα</w:t>
      </w:r>
      <w:r>
        <w:rPr>
          <w:rFonts w:eastAsia="Times New Roman" w:cs="Times New Roman"/>
          <w:szCs w:val="24"/>
        </w:rPr>
        <w:t xml:space="preserve"> μείωσης του κόστους εγκατάστασης </w:t>
      </w:r>
      <w:proofErr w:type="spellStart"/>
      <w:r>
        <w:rPr>
          <w:rFonts w:eastAsia="Times New Roman" w:cs="Times New Roman"/>
          <w:szCs w:val="24"/>
        </w:rPr>
        <w:t>υψίρρυθμων</w:t>
      </w:r>
      <w:proofErr w:type="spellEnd"/>
      <w:r>
        <w:rPr>
          <w:rFonts w:eastAsia="Times New Roman" w:cs="Times New Roman"/>
          <w:szCs w:val="24"/>
        </w:rPr>
        <w:t xml:space="preserve"> δικτύων ηλεκτρονικών επικοινωνιών- Εναρμόνιση της νομοθεσίας στην Οδηγία 2014/61/ΕΕ και άλλες διατάξεις»</w:t>
      </w:r>
      <w:r>
        <w:rPr>
          <w:rFonts w:eastAsia="Times New Roman"/>
          <w:szCs w:val="24"/>
        </w:rPr>
        <w:t>, έγινε δεκτό επί της αρχής κατά πλειοψηφία.</w:t>
      </w:r>
    </w:p>
    <w:p w14:paraId="4CED93D8" w14:textId="77777777" w:rsidR="00807BFC" w:rsidRDefault="003B0973">
      <w:pPr>
        <w:spacing w:line="600" w:lineRule="auto"/>
        <w:ind w:firstLine="720"/>
        <w:contextualSpacing/>
        <w:jc w:val="both"/>
        <w:rPr>
          <w:rFonts w:eastAsia="Times New Roman"/>
          <w:szCs w:val="24"/>
        </w:rPr>
      </w:pPr>
      <w:r>
        <w:rPr>
          <w:rFonts w:eastAsia="Times New Roman"/>
          <w:szCs w:val="24"/>
        </w:rPr>
        <w:t>Εισερχόμαστε στην ψήφιση των άρθρων και η ψήφισή τους θα γίνει</w:t>
      </w:r>
      <w:r>
        <w:rPr>
          <w:rFonts w:eastAsia="Times New Roman"/>
          <w:szCs w:val="24"/>
        </w:rPr>
        <w:t xml:space="preserve"> χωριστά. </w:t>
      </w:r>
    </w:p>
    <w:p w14:paraId="4CED93D9"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1 ως έχει; </w:t>
      </w:r>
    </w:p>
    <w:p w14:paraId="4CED93DA"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Ναι.</w:t>
      </w:r>
    </w:p>
    <w:p w14:paraId="4CED93DB" w14:textId="77777777" w:rsidR="00807BFC" w:rsidRDefault="003B0973">
      <w:pPr>
        <w:spacing w:line="600" w:lineRule="auto"/>
        <w:ind w:firstLine="720"/>
        <w:contextualSpacing/>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Ναι.</w:t>
      </w:r>
    </w:p>
    <w:p w14:paraId="4CED93DC"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ΜΑΝΙΑΤΗΣ: </w:t>
      </w:r>
      <w:r>
        <w:rPr>
          <w:rFonts w:eastAsia="Times New Roman"/>
          <w:szCs w:val="24"/>
        </w:rPr>
        <w:t>Ναι.</w:t>
      </w:r>
    </w:p>
    <w:p w14:paraId="4CED93DD"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4CED93DE"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Όχι.</w:t>
      </w:r>
    </w:p>
    <w:p w14:paraId="4CED93DF"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ED93E0"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4CED93E1"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4CED93E2" w14:textId="77777777" w:rsidR="00807BFC" w:rsidRDefault="003B0973">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szCs w:val="24"/>
        </w:rPr>
        <w:t xml:space="preserve">Συνεπώς το άρθρο 1 έγινε δεκτό ως έχει κατά πλειοψηφία. </w:t>
      </w:r>
    </w:p>
    <w:p w14:paraId="4CED93E3"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2, όπως τροποποιήθηκε από τον κύριο Υπουργό; </w:t>
      </w:r>
    </w:p>
    <w:p w14:paraId="4CED93E4"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Ναι.</w:t>
      </w:r>
    </w:p>
    <w:p w14:paraId="4CED93E5" w14:textId="77777777" w:rsidR="00807BFC" w:rsidRDefault="003B0973">
      <w:pPr>
        <w:spacing w:line="600" w:lineRule="auto"/>
        <w:ind w:firstLine="720"/>
        <w:contextualSpacing/>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Ναι</w:t>
      </w:r>
      <w:r>
        <w:rPr>
          <w:rFonts w:eastAsia="Times New Roman"/>
          <w:szCs w:val="24"/>
        </w:rPr>
        <w:t>.</w:t>
      </w:r>
    </w:p>
    <w:p w14:paraId="4CED93E6"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ΜΑΝΙΑΤΗΣ: </w:t>
      </w:r>
      <w:r>
        <w:rPr>
          <w:rFonts w:eastAsia="Times New Roman"/>
          <w:szCs w:val="24"/>
        </w:rPr>
        <w:t>Ναι.</w:t>
      </w:r>
    </w:p>
    <w:p w14:paraId="4CED93E7"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4CED93E8"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Όχι.</w:t>
      </w:r>
    </w:p>
    <w:p w14:paraId="4CED93E9"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ED93EA"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4CED93EB"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4CED93EC" w14:textId="77777777" w:rsidR="00807BFC" w:rsidRDefault="003B0973">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szCs w:val="24"/>
        </w:rPr>
        <w:t>Συνεπώς</w:t>
      </w:r>
      <w:r>
        <w:rPr>
          <w:rFonts w:eastAsia="Times New Roman"/>
          <w:szCs w:val="24"/>
        </w:rPr>
        <w:t xml:space="preserve"> το άρθρο 2 έγινε δεκτό, όπως τροποποιήθηκε από τον κύριο Υπουργό, κατά πλειοψηφία. </w:t>
      </w:r>
    </w:p>
    <w:p w14:paraId="4CED93ED"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3, όπως τροποποιήθηκε από τον κύριο Υπουργό; </w:t>
      </w:r>
    </w:p>
    <w:p w14:paraId="4CED93EE"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Ναι.</w:t>
      </w:r>
    </w:p>
    <w:p w14:paraId="4CED93EF" w14:textId="77777777" w:rsidR="00807BFC" w:rsidRDefault="003B0973">
      <w:pPr>
        <w:spacing w:line="600" w:lineRule="auto"/>
        <w:ind w:firstLine="720"/>
        <w:contextualSpacing/>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Ναι.</w:t>
      </w:r>
    </w:p>
    <w:p w14:paraId="4CED93F0"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ΜΑΝΙΑΤΗΣ: </w:t>
      </w:r>
      <w:r>
        <w:rPr>
          <w:rFonts w:eastAsia="Times New Roman"/>
          <w:szCs w:val="24"/>
        </w:rPr>
        <w:t>Ναι.</w:t>
      </w:r>
    </w:p>
    <w:p w14:paraId="4CED93F1" w14:textId="77777777" w:rsidR="00807BFC" w:rsidRDefault="003B0973">
      <w:pPr>
        <w:spacing w:line="600" w:lineRule="auto"/>
        <w:ind w:firstLine="720"/>
        <w:contextualSpacing/>
        <w:jc w:val="both"/>
        <w:rPr>
          <w:rFonts w:eastAsia="Times New Roman"/>
          <w:szCs w:val="24"/>
        </w:rPr>
      </w:pPr>
      <w:r>
        <w:rPr>
          <w:rFonts w:eastAsia="Times New Roman"/>
          <w:b/>
          <w:szCs w:val="24"/>
        </w:rPr>
        <w:t>ΕΥΑΓΓ</w:t>
      </w:r>
      <w:r>
        <w:rPr>
          <w:rFonts w:eastAsia="Times New Roman"/>
          <w:b/>
          <w:szCs w:val="24"/>
        </w:rPr>
        <w:t xml:space="preserve">ΕΛΟΣ ΚΑΡΑΚΩΣΤΑΣ: </w:t>
      </w:r>
      <w:r>
        <w:rPr>
          <w:rFonts w:eastAsia="Times New Roman"/>
          <w:szCs w:val="24"/>
        </w:rPr>
        <w:t>Όχι.</w:t>
      </w:r>
    </w:p>
    <w:p w14:paraId="4CED93F2"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Όχι.</w:t>
      </w:r>
    </w:p>
    <w:p w14:paraId="4CED93F3"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ED93F4"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4CED93F5"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4CED93F6" w14:textId="77777777" w:rsidR="00807BFC" w:rsidRDefault="003B0973">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szCs w:val="24"/>
        </w:rPr>
        <w:t>Συνεπώ</w:t>
      </w:r>
      <w:r>
        <w:rPr>
          <w:rFonts w:eastAsia="Times New Roman"/>
          <w:szCs w:val="24"/>
        </w:rPr>
        <w:t>ς</w:t>
      </w:r>
      <w:r>
        <w:rPr>
          <w:rFonts w:eastAsia="Times New Roman"/>
          <w:szCs w:val="24"/>
        </w:rPr>
        <w:t xml:space="preserve"> το άρθρο 3 έγινε δεκτό, όπως τροποποιήθηκε από τον κύριο Υπουργό, κατά πλειοψηφία. </w:t>
      </w:r>
    </w:p>
    <w:p w14:paraId="4CED93F7" w14:textId="77777777" w:rsidR="00807BFC" w:rsidRDefault="003B0973">
      <w:pPr>
        <w:spacing w:line="600" w:lineRule="auto"/>
        <w:ind w:firstLine="720"/>
        <w:contextualSpacing/>
        <w:jc w:val="both"/>
        <w:rPr>
          <w:rFonts w:eastAsia="Times New Roman"/>
          <w:szCs w:val="24"/>
        </w:rPr>
      </w:pPr>
      <w:r>
        <w:rPr>
          <w:rFonts w:eastAsia="Times New Roman"/>
          <w:szCs w:val="24"/>
        </w:rPr>
        <w:t>Ερωτάται</w:t>
      </w:r>
      <w:r>
        <w:rPr>
          <w:rFonts w:eastAsia="Times New Roman"/>
          <w:szCs w:val="24"/>
        </w:rPr>
        <w:t xml:space="preserve"> το Σώμα: Γίνεται δεκτό το άρθρο 4 ως έχει; </w:t>
      </w:r>
    </w:p>
    <w:p w14:paraId="4CED93F8"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Ναι.</w:t>
      </w:r>
    </w:p>
    <w:p w14:paraId="4CED93F9" w14:textId="77777777" w:rsidR="00807BFC" w:rsidRDefault="003B0973">
      <w:pPr>
        <w:spacing w:line="600" w:lineRule="auto"/>
        <w:ind w:firstLine="720"/>
        <w:contextualSpacing/>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Ναι.</w:t>
      </w:r>
    </w:p>
    <w:p w14:paraId="4CED93FA"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ΜΑΝΙΑΤΗΣ: </w:t>
      </w:r>
      <w:r>
        <w:rPr>
          <w:rFonts w:eastAsia="Times New Roman"/>
          <w:szCs w:val="24"/>
        </w:rPr>
        <w:t>Ναι.</w:t>
      </w:r>
    </w:p>
    <w:p w14:paraId="4CED93FB"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4CED93FC"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Όχι.</w:t>
      </w:r>
    </w:p>
    <w:p w14:paraId="4CED93FD"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ED93FE"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4CED93FF"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4CED9400" w14:textId="77777777" w:rsidR="00807BFC" w:rsidRDefault="003B0973">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szCs w:val="24"/>
        </w:rPr>
        <w:t xml:space="preserve">Συνεπώς το άρθρο 4 έγινε δεκτό ως έχει κατά πλειοψηφία. </w:t>
      </w:r>
    </w:p>
    <w:p w14:paraId="4CED9401" w14:textId="77777777" w:rsidR="00807BFC" w:rsidRDefault="003B0973">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5, όπως τροποποιήθηκε από τον κύριο Υπουργό; </w:t>
      </w:r>
    </w:p>
    <w:p w14:paraId="4CED9402"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Ναι.</w:t>
      </w:r>
    </w:p>
    <w:p w14:paraId="4CED9403" w14:textId="77777777" w:rsidR="00807BFC" w:rsidRDefault="003B0973">
      <w:pPr>
        <w:spacing w:line="600" w:lineRule="auto"/>
        <w:ind w:firstLine="720"/>
        <w:contextualSpacing/>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Ναι.</w:t>
      </w:r>
    </w:p>
    <w:p w14:paraId="4CED9404"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ΜΑΝΙΑΤΗΣ: </w:t>
      </w:r>
      <w:r>
        <w:rPr>
          <w:rFonts w:eastAsia="Times New Roman"/>
          <w:szCs w:val="24"/>
        </w:rPr>
        <w:t>Ναι.</w:t>
      </w:r>
    </w:p>
    <w:p w14:paraId="4CED9405"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4CED9406"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Όχι.</w:t>
      </w:r>
    </w:p>
    <w:p w14:paraId="4CED9407"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ED9408"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4CED9409"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4CED940A" w14:textId="77777777" w:rsidR="00807BFC" w:rsidRDefault="003B0973">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szCs w:val="24"/>
        </w:rPr>
        <w:t xml:space="preserve">Συνεπώς το άρθρο 5 έγινε δεκτό, όπως τροποποιήθηκε από τον κύριο Υπουργό, κατά πλειοψηφία. </w:t>
      </w:r>
    </w:p>
    <w:p w14:paraId="4CED940B" w14:textId="77777777" w:rsidR="00807BFC" w:rsidRDefault="003B0973">
      <w:pPr>
        <w:spacing w:line="600" w:lineRule="auto"/>
        <w:ind w:firstLine="720"/>
        <w:contextualSpacing/>
        <w:jc w:val="both"/>
        <w:rPr>
          <w:rFonts w:eastAsia="Times New Roman"/>
          <w:szCs w:val="24"/>
        </w:rPr>
      </w:pPr>
      <w:r>
        <w:rPr>
          <w:rFonts w:eastAsia="Times New Roman"/>
          <w:szCs w:val="24"/>
        </w:rPr>
        <w:t>Ερ</w:t>
      </w:r>
      <w:r>
        <w:rPr>
          <w:rFonts w:eastAsia="Times New Roman"/>
          <w:szCs w:val="24"/>
        </w:rPr>
        <w:t xml:space="preserve">ωτάται το Σώμα: Γίνεται δεκτό το άρθρο 6 ως έχει; </w:t>
      </w:r>
    </w:p>
    <w:p w14:paraId="4CED940C"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Ναι.</w:t>
      </w:r>
    </w:p>
    <w:p w14:paraId="4CED940D" w14:textId="77777777" w:rsidR="00807BFC" w:rsidRDefault="003B0973">
      <w:pPr>
        <w:spacing w:line="600" w:lineRule="auto"/>
        <w:ind w:firstLine="720"/>
        <w:contextualSpacing/>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Ναι.</w:t>
      </w:r>
    </w:p>
    <w:p w14:paraId="4CED940E"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ΜΑΝΙΑΤΗΣ: </w:t>
      </w:r>
      <w:r>
        <w:rPr>
          <w:rFonts w:eastAsia="Times New Roman"/>
          <w:szCs w:val="24"/>
        </w:rPr>
        <w:t>Ναι.</w:t>
      </w:r>
    </w:p>
    <w:p w14:paraId="4CED940F"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4CED9410"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Όχι.</w:t>
      </w:r>
    </w:p>
    <w:p w14:paraId="4CED9411"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ED9412"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4CED9413" w14:textId="77777777" w:rsidR="00807BFC" w:rsidRDefault="003B0973">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4CED941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szCs w:val="24"/>
        </w:rPr>
        <w:t xml:space="preserve">Συνεπώς το άρθρο 6 έγινε δεκτό ως έχει κατά πλειοψηφία. </w:t>
      </w:r>
    </w:p>
    <w:p w14:paraId="4CED941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7, όπως τροποποιήθηκε από τον κύριο Υπουργό;</w:t>
      </w:r>
    </w:p>
    <w:p w14:paraId="4CED941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Ναι.</w:t>
      </w:r>
    </w:p>
    <w:p w14:paraId="4CED941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b/>
          <w:szCs w:val="24"/>
        </w:rPr>
        <w:t xml:space="preserve"> - </w:t>
      </w:r>
      <w:r>
        <w:rPr>
          <w:rFonts w:eastAsia="Times New Roman" w:cs="Times New Roman"/>
          <w:b/>
          <w:szCs w:val="24"/>
        </w:rPr>
        <w:t>ΜΙΣΕΛ ΑΣΗΜΑΚΟΠΟΥΛΟΥ:</w:t>
      </w:r>
      <w:r>
        <w:rPr>
          <w:rFonts w:eastAsia="Times New Roman" w:cs="Times New Roman"/>
          <w:szCs w:val="24"/>
        </w:rPr>
        <w:t xml:space="preserve"> Ναι.</w:t>
      </w:r>
    </w:p>
    <w:p w14:paraId="4CED941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Ναι.</w:t>
      </w:r>
    </w:p>
    <w:p w14:paraId="4CED941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4CED941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CED941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ED941C" w14:textId="77777777" w:rsidR="00807BFC" w:rsidRDefault="003B0973">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4CED941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4CED941E" w14:textId="77777777" w:rsidR="00807BFC" w:rsidRDefault="003B0973">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Συνεπώς το άρθρο 7 έγινε δεκτό, όπως τροποποιήθηκε από τον κύριο Υπουργό, κατά πλειοψηφία.</w:t>
      </w:r>
    </w:p>
    <w:p w14:paraId="4CED941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Ερωτ</w:t>
      </w:r>
      <w:r>
        <w:rPr>
          <w:rFonts w:eastAsia="Times New Roman" w:cs="Times New Roman"/>
          <w:szCs w:val="24"/>
        </w:rPr>
        <w:t>άται το Σώμα: Γίνεται δεκτό το άρθρο 8, όπως τροποποιήθηκε από τον κύριο Υπουργό;</w:t>
      </w:r>
    </w:p>
    <w:p w14:paraId="4CED942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Ναι.</w:t>
      </w:r>
    </w:p>
    <w:p w14:paraId="4CED942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b/>
          <w:szCs w:val="24"/>
        </w:rPr>
        <w:t xml:space="preserve"> - </w:t>
      </w:r>
      <w:r>
        <w:rPr>
          <w:rFonts w:eastAsia="Times New Roman" w:cs="Times New Roman"/>
          <w:b/>
          <w:szCs w:val="24"/>
        </w:rPr>
        <w:t>ΜΙΣΕΛ ΑΣΗΜΑΚΟΠΟΥΛΟΥ:</w:t>
      </w:r>
      <w:r>
        <w:rPr>
          <w:rFonts w:eastAsia="Times New Roman" w:cs="Times New Roman"/>
          <w:szCs w:val="24"/>
        </w:rPr>
        <w:t xml:space="preserve"> Ναι.</w:t>
      </w:r>
    </w:p>
    <w:p w14:paraId="4CED942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Ναι.</w:t>
      </w:r>
    </w:p>
    <w:p w14:paraId="4CED942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4CED942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CED942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ED9426" w14:textId="77777777" w:rsidR="00807BFC" w:rsidRDefault="003B0973">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b/>
          <w:szCs w:val="24"/>
        </w:rPr>
        <w:t>:</w:t>
      </w:r>
      <w:r>
        <w:rPr>
          <w:rFonts w:eastAsia="Times New Roman" w:cs="Times New Roman"/>
          <w:szCs w:val="24"/>
        </w:rPr>
        <w:t xml:space="preserve"> Ναι.</w:t>
      </w:r>
    </w:p>
    <w:p w14:paraId="4CED942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4CED9428" w14:textId="77777777" w:rsidR="00807BFC" w:rsidRDefault="003B0973">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Συνεπώς το άρθρο 8 έγινε δεκτό, όπως τροποποιήθηκε από τον κύριο Υπουργό, κατά πλειοψηφία.</w:t>
      </w:r>
    </w:p>
    <w:p w14:paraId="4CED942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4CED942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Ναι.</w:t>
      </w:r>
    </w:p>
    <w:p w14:paraId="4CED942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b/>
          <w:szCs w:val="24"/>
        </w:rPr>
        <w:t xml:space="preserve"> - </w:t>
      </w:r>
      <w:r>
        <w:rPr>
          <w:rFonts w:eastAsia="Times New Roman" w:cs="Times New Roman"/>
          <w:b/>
          <w:szCs w:val="24"/>
        </w:rPr>
        <w:t>ΜΙΣΕΛ ΑΣΗΜΑΚΟΠΟΥΛΟ</w:t>
      </w:r>
      <w:r>
        <w:rPr>
          <w:rFonts w:eastAsia="Times New Roman" w:cs="Times New Roman"/>
          <w:b/>
          <w:szCs w:val="24"/>
        </w:rPr>
        <w:t>Υ:</w:t>
      </w:r>
      <w:r>
        <w:rPr>
          <w:rFonts w:eastAsia="Times New Roman" w:cs="Times New Roman"/>
          <w:szCs w:val="24"/>
        </w:rPr>
        <w:t xml:space="preserve"> Ναι.</w:t>
      </w:r>
    </w:p>
    <w:p w14:paraId="4CED942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Ναι.</w:t>
      </w:r>
    </w:p>
    <w:p w14:paraId="4CED942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4CED942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CED942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ED9430" w14:textId="77777777" w:rsidR="00807BFC" w:rsidRDefault="003B0973">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4CED943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4CED9432" w14:textId="77777777" w:rsidR="00807BFC" w:rsidRDefault="003B0973">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Συνεπώς το άρθρο 9 έγινε δεκτό ως έχει κατά πλειοψηφία.</w:t>
      </w:r>
    </w:p>
    <w:p w14:paraId="4CED943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δεκτό το άρθρο 10 ως έχει;</w:t>
      </w:r>
    </w:p>
    <w:p w14:paraId="4CED943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Ναι.</w:t>
      </w:r>
    </w:p>
    <w:p w14:paraId="4CED943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b/>
          <w:szCs w:val="24"/>
        </w:rPr>
        <w:t xml:space="preserve"> - </w:t>
      </w:r>
      <w:r>
        <w:rPr>
          <w:rFonts w:eastAsia="Times New Roman" w:cs="Times New Roman"/>
          <w:b/>
          <w:szCs w:val="24"/>
        </w:rPr>
        <w:t>ΜΙΣΕΛ ΑΣΗΜΑΚΟΠΟΥΛΟΥ:</w:t>
      </w:r>
      <w:r>
        <w:rPr>
          <w:rFonts w:eastAsia="Times New Roman" w:cs="Times New Roman"/>
          <w:szCs w:val="24"/>
        </w:rPr>
        <w:t xml:space="preserve"> Ναι.</w:t>
      </w:r>
    </w:p>
    <w:p w14:paraId="4CED943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Ναι.</w:t>
      </w:r>
    </w:p>
    <w:p w14:paraId="4CED943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4CED943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CED943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ED943A" w14:textId="77777777" w:rsidR="00807BFC" w:rsidRDefault="003B0973">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4CED943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4CED943C" w14:textId="77777777" w:rsidR="00807BFC" w:rsidRDefault="003B0973">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Συνεπώς το άρθρο 10 έγινε δεκτό ως έχει κατά πλειοψηφία.</w:t>
      </w:r>
    </w:p>
    <w:p w14:paraId="4CED943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11, όπως τροποποιήθηκε από τον κύριο Υπουργό; </w:t>
      </w:r>
    </w:p>
    <w:p w14:paraId="4CED943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Ναι.</w:t>
      </w:r>
    </w:p>
    <w:p w14:paraId="4CED943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b/>
          <w:szCs w:val="24"/>
        </w:rPr>
        <w:t>–</w:t>
      </w:r>
      <w:r>
        <w:rPr>
          <w:rFonts w:eastAsia="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Ναι.</w:t>
      </w:r>
    </w:p>
    <w:p w14:paraId="4CED944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Ναι</w:t>
      </w:r>
      <w:r>
        <w:rPr>
          <w:rFonts w:eastAsia="Times New Roman" w:cs="Times New Roman"/>
          <w:szCs w:val="24"/>
        </w:rPr>
        <w:t>.</w:t>
      </w:r>
    </w:p>
    <w:p w14:paraId="4CED944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4CED944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CED944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ED9444" w14:textId="77777777" w:rsidR="00807BFC" w:rsidRDefault="003B0973">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4CED944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4CED9446" w14:textId="77777777" w:rsidR="00807BFC" w:rsidRDefault="003B0973">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Συνεπώς το άρθρο 11 έγινε δεκτό, όπως τροποποιήθηκε από τον κύριο Υπουργό, κατά πλειοψηφία.</w:t>
      </w:r>
    </w:p>
    <w:p w14:paraId="4CED944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Ερ</w:t>
      </w:r>
      <w:r>
        <w:rPr>
          <w:rFonts w:eastAsia="Times New Roman" w:cs="Times New Roman"/>
          <w:szCs w:val="24"/>
        </w:rPr>
        <w:t>ωτάται το Σώμα: Γίνεται δεκτό το άρθρο 12 ως έχει;</w:t>
      </w:r>
    </w:p>
    <w:p w14:paraId="4CED944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Ναι.</w:t>
      </w:r>
    </w:p>
    <w:p w14:paraId="4CED944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b/>
          <w:szCs w:val="24"/>
        </w:rPr>
        <w:t>–</w:t>
      </w:r>
      <w:r>
        <w:rPr>
          <w:rFonts w:eastAsia="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Ναι.</w:t>
      </w:r>
    </w:p>
    <w:p w14:paraId="4CED944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Ναι.</w:t>
      </w:r>
    </w:p>
    <w:p w14:paraId="4CED944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4CED944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CED944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ED944E" w14:textId="77777777" w:rsidR="00807BFC" w:rsidRDefault="003B0973">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4CED944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4CED9450" w14:textId="77777777" w:rsidR="00807BFC" w:rsidRDefault="003B0973">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Συνεπώς το άρθρο 12 έγινε δεκτό ως έχει κατά πλειοψηφία.</w:t>
      </w:r>
    </w:p>
    <w:p w14:paraId="4CED945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13, όπως τροποποιήθηκε από τον κύριο Υπουργό;</w:t>
      </w:r>
    </w:p>
    <w:p w14:paraId="4CED945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Ναι.</w:t>
      </w:r>
    </w:p>
    <w:p w14:paraId="4CED945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b/>
          <w:szCs w:val="24"/>
        </w:rPr>
        <w:t>–</w:t>
      </w:r>
      <w:r>
        <w:rPr>
          <w:rFonts w:eastAsia="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Όχι.</w:t>
      </w:r>
    </w:p>
    <w:p w14:paraId="4CED945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Όχι.</w:t>
      </w:r>
    </w:p>
    <w:p w14:paraId="4CED945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4CED945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CED945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ED9458" w14:textId="77777777" w:rsidR="00807BFC" w:rsidRDefault="003B0973">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Όχι.</w:t>
      </w:r>
    </w:p>
    <w:p w14:paraId="4CED945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Παρών.</w:t>
      </w:r>
    </w:p>
    <w:p w14:paraId="4CED945A" w14:textId="77777777" w:rsidR="00807BFC" w:rsidRDefault="003B0973">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Συνεπώς το άρθρο 13 έγινε δεκτό, όπως τροποποιήθηκε από τον κύριο Υπουργό, κατά πλειοψηφία.</w:t>
      </w:r>
    </w:p>
    <w:p w14:paraId="4CED945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ρωτάται το Σώμα: Γίνεται δεκτή η </w:t>
      </w:r>
      <w:r>
        <w:rPr>
          <w:rFonts w:eastAsia="Times New Roman" w:cs="Times New Roman"/>
          <w:bCs/>
          <w:szCs w:val="24"/>
        </w:rPr>
        <w:t>τροπολογία</w:t>
      </w:r>
      <w:r>
        <w:rPr>
          <w:rFonts w:eastAsia="Times New Roman" w:cs="Times New Roman"/>
          <w:szCs w:val="24"/>
        </w:rPr>
        <w:t xml:space="preserve"> με γενικό αριθμό 985 και ειδικό 1 ως έχει;</w:t>
      </w:r>
    </w:p>
    <w:p w14:paraId="4CED945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Ναι.</w:t>
      </w:r>
    </w:p>
    <w:p w14:paraId="4CED945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b/>
          <w:szCs w:val="24"/>
        </w:rPr>
        <w:t>–</w:t>
      </w:r>
      <w:r>
        <w:rPr>
          <w:rFonts w:eastAsia="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Παρών.</w:t>
      </w:r>
    </w:p>
    <w:p w14:paraId="4CED945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Ναι.</w:t>
      </w:r>
    </w:p>
    <w:p w14:paraId="4CED945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4CED946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Ναι.</w:t>
      </w:r>
    </w:p>
    <w:p w14:paraId="4CED946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ED9462" w14:textId="77777777" w:rsidR="00807BFC" w:rsidRDefault="003B097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w:t>
      </w:r>
      <w:r>
        <w:rPr>
          <w:rFonts w:eastAsia="Times New Roman" w:cs="Times New Roman"/>
          <w:b/>
          <w:szCs w:val="24"/>
        </w:rPr>
        <w:t>ΣΑΡΙΔΗΣ:</w:t>
      </w:r>
      <w:r>
        <w:rPr>
          <w:rFonts w:eastAsia="Times New Roman" w:cs="Times New Roman"/>
          <w:szCs w:val="24"/>
        </w:rPr>
        <w:t xml:space="preserve"> Ναι.</w:t>
      </w:r>
    </w:p>
    <w:p w14:paraId="4CED946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4CED9464" w14:textId="77777777" w:rsidR="00807BFC" w:rsidRDefault="003B0973">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szCs w:val="24"/>
        </w:rPr>
        <w:t xml:space="preserve">Συνεπώς η </w:t>
      </w:r>
      <w:r>
        <w:rPr>
          <w:rFonts w:eastAsia="Times New Roman" w:cs="Times New Roman"/>
          <w:bCs/>
          <w:szCs w:val="24"/>
        </w:rPr>
        <w:t>τροπολογία</w:t>
      </w:r>
      <w:r>
        <w:rPr>
          <w:rFonts w:eastAsia="Times New Roman" w:cs="Times New Roman"/>
          <w:szCs w:val="24"/>
        </w:rPr>
        <w:t xml:space="preserve"> με γενικό αριθμό 985 και ειδικό 1 έγινε δεκτή ως έχει κατά πλειοψηφία και εντάσσεται στο νομοσχέδιο ως ίδιο άρθρο.</w:t>
      </w:r>
    </w:p>
    <w:p w14:paraId="4CED9465" w14:textId="77777777" w:rsidR="00807BFC" w:rsidRDefault="003B0973">
      <w:pPr>
        <w:spacing w:line="600" w:lineRule="auto"/>
        <w:ind w:firstLine="720"/>
        <w:contextualSpacing/>
        <w:jc w:val="both"/>
        <w:rPr>
          <w:rFonts w:eastAsia="Times New Roman"/>
          <w:szCs w:val="24"/>
        </w:rPr>
      </w:pPr>
      <w:r>
        <w:rPr>
          <w:rFonts w:eastAsia="Times New Roman"/>
          <w:szCs w:val="24"/>
        </w:rPr>
        <w:t>Κυρίες και κύριοι συνάδελφοι, πριν περάσουμε στη</w:t>
      </w:r>
      <w:r>
        <w:rPr>
          <w:rFonts w:eastAsia="Times New Roman"/>
          <w:szCs w:val="24"/>
        </w:rPr>
        <w:t xml:space="preserve">ν ψήφιση της επόμενης τροπολογίας, ας μου επιτρέψει το Σώμα μια σύντομη διακοπή, γιατί ζήτησε τον λόγο για λίγα δευτερόλεπτα ο κ. </w:t>
      </w:r>
      <w:proofErr w:type="spellStart"/>
      <w:r>
        <w:rPr>
          <w:rFonts w:eastAsia="Times New Roman"/>
          <w:szCs w:val="24"/>
        </w:rPr>
        <w:t>Καραθανασόπουλος</w:t>
      </w:r>
      <w:proofErr w:type="spellEnd"/>
      <w:r>
        <w:rPr>
          <w:rFonts w:eastAsia="Times New Roman"/>
          <w:szCs w:val="24"/>
        </w:rPr>
        <w:t xml:space="preserve">, που </w:t>
      </w:r>
      <w:r>
        <w:rPr>
          <w:rFonts w:eastAsia="Times New Roman"/>
          <w:bCs/>
        </w:rPr>
        <w:t>είναι</w:t>
      </w:r>
      <w:r>
        <w:rPr>
          <w:rFonts w:eastAsia="Times New Roman"/>
          <w:szCs w:val="24"/>
        </w:rPr>
        <w:t xml:space="preserve"> ο </w:t>
      </w:r>
      <w:r>
        <w:rPr>
          <w:rFonts w:eastAsia="Times New Roman"/>
          <w:bCs/>
          <w:shd w:val="clear" w:color="auto" w:fill="FFFFFF"/>
        </w:rPr>
        <w:t>Κοινοβουλευτικός Εκπρόσωπος</w:t>
      </w:r>
      <w:r>
        <w:rPr>
          <w:rFonts w:eastAsia="Times New Roman"/>
          <w:szCs w:val="24"/>
        </w:rPr>
        <w:t xml:space="preserve"> του Κομμουνιστικού Κόμματος, για να κάνει μια δήλωση.</w:t>
      </w:r>
    </w:p>
    <w:p w14:paraId="4CED9466" w14:textId="77777777" w:rsidR="00807BFC" w:rsidRDefault="003B0973">
      <w:pPr>
        <w:spacing w:line="600" w:lineRule="auto"/>
        <w:ind w:firstLine="720"/>
        <w:contextualSpacing/>
        <w:jc w:val="both"/>
        <w:rPr>
          <w:rFonts w:eastAsia="Times New Roman"/>
          <w:szCs w:val="24"/>
        </w:rPr>
      </w:pPr>
      <w:r>
        <w:rPr>
          <w:rFonts w:eastAsia="Times New Roman"/>
          <w:szCs w:val="24"/>
        </w:rPr>
        <w:t>Παρακαλώ, κύρι</w:t>
      </w:r>
      <w:r>
        <w:rPr>
          <w:rFonts w:eastAsia="Times New Roman"/>
          <w:szCs w:val="24"/>
        </w:rPr>
        <w:t xml:space="preserve">ε </w:t>
      </w:r>
      <w:proofErr w:type="spellStart"/>
      <w:r>
        <w:rPr>
          <w:rFonts w:eastAsia="Times New Roman"/>
          <w:szCs w:val="24"/>
        </w:rPr>
        <w:t>Καραθανασόπουλε</w:t>
      </w:r>
      <w:proofErr w:type="spellEnd"/>
      <w:r>
        <w:rPr>
          <w:rFonts w:eastAsia="Times New Roman"/>
          <w:szCs w:val="24"/>
        </w:rPr>
        <w:t>, έχετε τον λόγο.</w:t>
      </w:r>
    </w:p>
    <w:p w14:paraId="4CED9467" w14:textId="77777777" w:rsidR="00807BFC" w:rsidRDefault="003B0973">
      <w:pPr>
        <w:spacing w:line="600" w:lineRule="auto"/>
        <w:ind w:firstLine="720"/>
        <w:contextualSpacing/>
        <w:jc w:val="both"/>
        <w:rPr>
          <w:rFonts w:eastAsia="Times New Roman" w:cs="Times New Roman"/>
          <w:bCs/>
          <w:shd w:val="clear" w:color="auto" w:fill="FFFFFF"/>
        </w:rPr>
      </w:pPr>
      <w:r>
        <w:rPr>
          <w:rFonts w:eastAsia="Times New Roman" w:cs="Times New Roman"/>
          <w:b/>
          <w:szCs w:val="24"/>
        </w:rPr>
        <w:t xml:space="preserve">ΝΙΚΟΛΑΟΣ ΚΑΡΑΘΑΝΑΣΟΠΟΥΛΟΣ: </w:t>
      </w:r>
      <w:r>
        <w:rPr>
          <w:rFonts w:eastAsia="Times New Roman" w:cs="Times New Roman"/>
          <w:szCs w:val="24"/>
        </w:rPr>
        <w:t xml:space="preserve">Δηλώσαμε σε όλους τους τόνους και καλέσαμε και την </w:t>
      </w:r>
      <w:r>
        <w:rPr>
          <w:rFonts w:eastAsia="Times New Roman"/>
          <w:bCs/>
        </w:rPr>
        <w:t>Κυβέρνηση</w:t>
      </w:r>
      <w:r>
        <w:rPr>
          <w:rFonts w:eastAsia="Times New Roman" w:cs="Times New Roman"/>
          <w:szCs w:val="24"/>
        </w:rPr>
        <w:t xml:space="preserve"> να λάβει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ενδοιασμούς τους οποίους έχουμε. Πρόκειται για μια τροπολογία, η οποία δεν αφορά απλά και μόνο τον διορισμό </w:t>
      </w:r>
      <w:r>
        <w:rPr>
          <w:rFonts w:eastAsia="Times New Roman" w:cs="Times New Roman"/>
          <w:szCs w:val="24"/>
        </w:rPr>
        <w:t>ε</w:t>
      </w:r>
      <w:r>
        <w:rPr>
          <w:rFonts w:eastAsia="Times New Roman" w:cs="Times New Roman"/>
          <w:szCs w:val="24"/>
        </w:rPr>
        <w:t>π</w:t>
      </w:r>
      <w:r>
        <w:rPr>
          <w:rFonts w:eastAsia="Times New Roman" w:cs="Times New Roman"/>
          <w:szCs w:val="24"/>
        </w:rPr>
        <w:t xml:space="preserve">ιτρόπου στην ΑΕΠΙ, αλλά το γενικεύει για όλους τους φορείς συλλογικής </w:t>
      </w:r>
      <w:r>
        <w:rPr>
          <w:rFonts w:eastAsia="Times New Roman" w:cs="Times New Roman"/>
          <w:bCs/>
          <w:shd w:val="clear" w:color="auto" w:fill="FFFFFF"/>
        </w:rPr>
        <w:t xml:space="preserve">διαχείρισης δικαιωμάτων. </w:t>
      </w:r>
    </w:p>
    <w:p w14:paraId="4CED9468" w14:textId="77777777" w:rsidR="00807BFC" w:rsidRDefault="003B09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Από αυτή την άποψη, η τοποθέτηση της κυρίας Υπουργού όχι μόνο δεν ήρε αυτές τις αντιρρήσεις και τους ενδοιασμούς που είχαμε, αλλά δημιούργησε ακόμη μεγαλύτερα ε</w:t>
      </w:r>
      <w:r>
        <w:rPr>
          <w:rFonts w:eastAsia="Times New Roman" w:cs="Times New Roman"/>
          <w:bCs/>
          <w:shd w:val="clear" w:color="auto" w:fill="FFFFFF"/>
        </w:rPr>
        <w:t xml:space="preserve">ρωτηματικά για τον σκοπό που </w:t>
      </w:r>
      <w:r>
        <w:rPr>
          <w:rFonts w:eastAsia="Times New Roman"/>
          <w:bCs/>
          <w:shd w:val="clear" w:color="auto" w:fill="FFFFFF"/>
        </w:rPr>
        <w:t>έχει</w:t>
      </w:r>
      <w:r>
        <w:rPr>
          <w:rFonts w:eastAsia="Times New Roman" w:cs="Times New Roman"/>
          <w:bCs/>
          <w:shd w:val="clear" w:color="auto" w:fill="FFFFFF"/>
        </w:rPr>
        <w:t xml:space="preserve"> η </w:t>
      </w:r>
      <w:r>
        <w:rPr>
          <w:rFonts w:eastAsia="Times New Roman"/>
          <w:bCs/>
          <w:shd w:val="clear" w:color="auto" w:fill="FFFFFF"/>
        </w:rPr>
        <w:t xml:space="preserve">Κυβέρνηση, </w:t>
      </w:r>
      <w:r>
        <w:rPr>
          <w:rFonts w:eastAsia="Times New Roman" w:cs="Times New Roman"/>
          <w:bCs/>
          <w:shd w:val="clear" w:color="auto" w:fill="FFFFFF"/>
        </w:rPr>
        <w:t xml:space="preserve">πολύ δε περισσότερο που δεν </w:t>
      </w:r>
      <w:r>
        <w:rPr>
          <w:rFonts w:eastAsia="Times New Roman"/>
          <w:bCs/>
          <w:shd w:val="clear" w:color="auto" w:fill="FFFFFF"/>
        </w:rPr>
        <w:t>είναι</w:t>
      </w:r>
      <w:r>
        <w:rPr>
          <w:rFonts w:eastAsia="Times New Roman" w:cs="Times New Roman"/>
          <w:bCs/>
          <w:shd w:val="clear" w:color="auto" w:fill="FFFFFF"/>
        </w:rPr>
        <w:t xml:space="preserve"> θέμα προσωρινότητας, γιατί μπορεί μετά να ισχυριστεί ότι η </w:t>
      </w:r>
      <w:r>
        <w:rPr>
          <w:rFonts w:eastAsia="Times New Roman"/>
          <w:bCs/>
          <w:shd w:val="clear" w:color="auto" w:fill="FFFFFF"/>
        </w:rPr>
        <w:t>διάταξη</w:t>
      </w:r>
      <w:r>
        <w:rPr>
          <w:rFonts w:eastAsia="Times New Roman" w:cs="Times New Roman"/>
          <w:bCs/>
          <w:shd w:val="clear" w:color="auto" w:fill="FFFFFF"/>
        </w:rPr>
        <w:t xml:space="preserve"> αυτή ψηφίστηκε από ευρύτατη πλειοψηφικά, άρα ισχύει και γενικότερα. Τ</w:t>
      </w:r>
      <w:r>
        <w:rPr>
          <w:rFonts w:eastAsia="Times New Roman" w:cs="Times New Roman"/>
          <w:szCs w:val="24"/>
        </w:rPr>
        <w:t xml:space="preserve">ο λέμε αυτό, γιατί έτσι ανοίγει η </w:t>
      </w:r>
      <w:proofErr w:type="spellStart"/>
      <w:r>
        <w:rPr>
          <w:rFonts w:eastAsia="Times New Roman" w:cs="Times New Roman"/>
          <w:szCs w:val="24"/>
        </w:rPr>
        <w:t>κερκόπορτα</w:t>
      </w:r>
      <w:proofErr w:type="spellEnd"/>
      <w:r>
        <w:rPr>
          <w:rFonts w:eastAsia="Times New Roman" w:cs="Times New Roman"/>
          <w:szCs w:val="24"/>
        </w:rPr>
        <w:t xml:space="preserve"> να μπουν </w:t>
      </w:r>
      <w:r>
        <w:rPr>
          <w:rFonts w:eastAsia="Times New Roman" w:cs="Times New Roman"/>
          <w:szCs w:val="24"/>
        </w:rPr>
        <w:t>ε</w:t>
      </w:r>
      <w:r>
        <w:rPr>
          <w:rFonts w:eastAsia="Times New Roman" w:cs="Times New Roman"/>
          <w:szCs w:val="24"/>
        </w:rPr>
        <w:t xml:space="preserve">πίτροποι και σε άλλους φορείς συλλογικής </w:t>
      </w:r>
      <w:r>
        <w:rPr>
          <w:rFonts w:eastAsia="Times New Roman" w:cs="Times New Roman"/>
          <w:bCs/>
          <w:shd w:val="clear" w:color="auto" w:fill="FFFFFF"/>
        </w:rPr>
        <w:t>διαχείριση</w:t>
      </w:r>
      <w:r>
        <w:rPr>
          <w:rFonts w:eastAsia="Times New Roman" w:cs="Times New Roman"/>
          <w:szCs w:val="24"/>
        </w:rPr>
        <w:t xml:space="preserve">ς, που έχουν συνεταιριστική ή σωματειακή βάση. </w:t>
      </w:r>
    </w:p>
    <w:p w14:paraId="4CED946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ακριβώς τον λόγο εμείς, ως ΚΚΕ, θα καταψηφίσουμε την </w:t>
      </w:r>
      <w:r>
        <w:rPr>
          <w:rFonts w:eastAsia="Times New Roman"/>
          <w:bCs/>
        </w:rPr>
        <w:t>συγκεκριμένη</w:t>
      </w:r>
      <w:r>
        <w:rPr>
          <w:rFonts w:eastAsia="Times New Roman" w:cs="Times New Roman"/>
          <w:szCs w:val="24"/>
        </w:rPr>
        <w:t xml:space="preserve"> τροπολογία, τονίζοντας και</w:t>
      </w:r>
      <w:r>
        <w:rPr>
          <w:rFonts w:eastAsia="Times New Roman" w:cs="Times New Roman"/>
          <w:szCs w:val="24"/>
        </w:rPr>
        <w:t xml:space="preserve"> πάλι ότι λέμε «ναι» στον έλεγχο και στην </w:t>
      </w:r>
      <w:r>
        <w:rPr>
          <w:rFonts w:eastAsia="Times New Roman" w:cs="Times New Roman"/>
          <w:szCs w:val="24"/>
        </w:rPr>
        <w:t>ε</w:t>
      </w:r>
      <w:r>
        <w:rPr>
          <w:rFonts w:eastAsia="Times New Roman" w:cs="Times New Roman"/>
          <w:szCs w:val="24"/>
        </w:rPr>
        <w:t xml:space="preserve">πιτροπεία της ΑΕΠΙ. </w:t>
      </w:r>
    </w:p>
    <w:p w14:paraId="4CED946A" w14:textId="77777777" w:rsidR="00807BFC" w:rsidRDefault="003B0973">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szCs w:val="24"/>
        </w:rPr>
        <w:t xml:space="preserve">Καλώς, κύριε </w:t>
      </w:r>
      <w:proofErr w:type="spellStart"/>
      <w:r>
        <w:rPr>
          <w:rFonts w:eastAsia="Times New Roman" w:cs="Times New Roman"/>
          <w:szCs w:val="24"/>
        </w:rPr>
        <w:t>Καραθανασόπουλε</w:t>
      </w:r>
      <w:proofErr w:type="spellEnd"/>
      <w:r>
        <w:rPr>
          <w:rFonts w:eastAsia="Times New Roman" w:cs="Times New Roman"/>
          <w:szCs w:val="24"/>
        </w:rPr>
        <w:t>. Καταγράφηκε η θέση του Κομμουνιστικού Κόμματος</w:t>
      </w:r>
      <w:r>
        <w:rPr>
          <w:rFonts w:eastAsia="Times New Roman" w:cs="Times New Roman"/>
          <w:szCs w:val="24"/>
        </w:rPr>
        <w:t>,</w:t>
      </w:r>
      <w:r>
        <w:rPr>
          <w:rFonts w:eastAsia="Times New Roman" w:cs="Times New Roman"/>
          <w:szCs w:val="24"/>
        </w:rPr>
        <w:t xml:space="preserve"> σε ό,τι αφορά την τροπολογία</w:t>
      </w:r>
      <w:r>
        <w:rPr>
          <w:rFonts w:eastAsia="Times New Roman" w:cs="Times New Roman"/>
          <w:szCs w:val="24"/>
        </w:rPr>
        <w:t>,</w:t>
      </w:r>
      <w:r>
        <w:rPr>
          <w:rFonts w:eastAsia="Times New Roman" w:cs="Times New Roman"/>
          <w:szCs w:val="24"/>
        </w:rPr>
        <w:t xml:space="preserve"> την οποία θα ψηφίσουμε τώρα. </w:t>
      </w:r>
    </w:p>
    <w:p w14:paraId="4CED946B" w14:textId="77777777" w:rsidR="00807BFC" w:rsidRDefault="003B0973">
      <w:pPr>
        <w:spacing w:line="600" w:lineRule="auto"/>
        <w:ind w:firstLine="720"/>
        <w:contextualSpacing/>
        <w:jc w:val="both"/>
        <w:rPr>
          <w:rFonts w:eastAsia="Times New Roman"/>
          <w:szCs w:val="24"/>
        </w:rPr>
      </w:pPr>
      <w:r>
        <w:rPr>
          <w:rFonts w:eastAsia="Times New Roman" w:cs="Times New Roman"/>
          <w:szCs w:val="24"/>
        </w:rPr>
        <w:t>Συνεχίζουμε, λοιπόν,</w:t>
      </w:r>
      <w:r>
        <w:rPr>
          <w:rFonts w:eastAsia="Times New Roman" w:cs="Times New Roman"/>
          <w:szCs w:val="24"/>
        </w:rPr>
        <w:t xml:space="preserve"> την ψηφοφορία.</w:t>
      </w:r>
    </w:p>
    <w:p w14:paraId="4CED946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δεκτή η </w:t>
      </w:r>
      <w:r>
        <w:rPr>
          <w:rFonts w:eastAsia="Times New Roman" w:cs="Times New Roman"/>
          <w:bCs/>
          <w:szCs w:val="24"/>
        </w:rPr>
        <w:t>τροπολογία</w:t>
      </w:r>
      <w:r>
        <w:rPr>
          <w:rFonts w:eastAsia="Times New Roman" w:cs="Times New Roman"/>
          <w:szCs w:val="24"/>
        </w:rPr>
        <w:t xml:space="preserve"> με γενικό αριθμό 987 και ειδικό 3 ως έχει;</w:t>
      </w:r>
    </w:p>
    <w:p w14:paraId="4CED946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Ναι.</w:t>
      </w:r>
    </w:p>
    <w:p w14:paraId="4CED946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b/>
          <w:szCs w:val="24"/>
        </w:rPr>
        <w:t>–</w:t>
      </w:r>
      <w:r>
        <w:rPr>
          <w:rFonts w:eastAsia="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Όχι.</w:t>
      </w:r>
    </w:p>
    <w:p w14:paraId="4CED946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Όχι.</w:t>
      </w:r>
    </w:p>
    <w:p w14:paraId="4CED947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4CED947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CED947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4CED9473" w14:textId="77777777" w:rsidR="00807BFC" w:rsidRDefault="003B0973">
      <w:pPr>
        <w:spacing w:line="600" w:lineRule="auto"/>
        <w:ind w:firstLine="720"/>
        <w:contextualSpacing/>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4CED947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Παρών.</w:t>
      </w:r>
    </w:p>
    <w:p w14:paraId="4CED9475" w14:textId="77777777" w:rsidR="00807BFC" w:rsidRDefault="003B0973">
      <w:pPr>
        <w:spacing w:line="600" w:lineRule="auto"/>
        <w:ind w:firstLine="720"/>
        <w:contextualSpacing/>
        <w:jc w:val="both"/>
        <w:rPr>
          <w:rFonts w:eastAsia="Times New Roman" w:cs="Times New Roman"/>
          <w:bCs/>
          <w:shd w:val="clear" w:color="auto" w:fill="FFFFFF"/>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szCs w:val="24"/>
        </w:rPr>
        <w:t xml:space="preserve">Συνεπώς η </w:t>
      </w:r>
      <w:r>
        <w:rPr>
          <w:rFonts w:eastAsia="Times New Roman" w:cs="Times New Roman"/>
          <w:bCs/>
          <w:szCs w:val="24"/>
        </w:rPr>
        <w:t>τροπολογία</w:t>
      </w:r>
      <w:r>
        <w:rPr>
          <w:rFonts w:eastAsia="Times New Roman" w:cs="Times New Roman"/>
          <w:szCs w:val="24"/>
        </w:rPr>
        <w:t xml:space="preserve"> με γενικό αριθμό 987 και ειδικό 3 έγινε δεκτή ως έχει κατά πλειοψηφία και εντάσσεται στο νομοσχέδιο ως ίδιο άρθρο.</w:t>
      </w:r>
    </w:p>
    <w:p w14:paraId="4CED947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Εισερχόμαστε στ</w:t>
      </w:r>
      <w:r>
        <w:rPr>
          <w:rFonts w:eastAsia="Times New Roman" w:cs="Times New Roman"/>
          <w:szCs w:val="24"/>
        </w:rPr>
        <w:t xml:space="preserve">ην ψήφιση του ακροτελεύτιου άρθρου. </w:t>
      </w:r>
    </w:p>
    <w:p w14:paraId="4CED947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ακροτελεύτιο άρθρο; </w:t>
      </w:r>
    </w:p>
    <w:p w14:paraId="4CED947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Ναι. </w:t>
      </w:r>
    </w:p>
    <w:p w14:paraId="4CED947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 xml:space="preserve">Ναι. </w:t>
      </w:r>
    </w:p>
    <w:p w14:paraId="4CED947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4CED947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4CED947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CED947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r>
        <w:rPr>
          <w:rFonts w:eastAsia="Times New Roman" w:cs="Times New Roman"/>
          <w:szCs w:val="24"/>
        </w:rPr>
        <w:t xml:space="preserve"> </w:t>
      </w:r>
    </w:p>
    <w:p w14:paraId="4CED947E"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CED947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4CED948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 ακροτελεύτιο άρθρο έγινε δεκτό κατά πλειοψηφία. </w:t>
      </w:r>
    </w:p>
    <w:p w14:paraId="4CED948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Υπουργείου Ψηφιακής Πολιτικής, Τηλεπικοινωνιών και Ενημέρωσης</w:t>
      </w:r>
      <w:r>
        <w:rPr>
          <w:rFonts w:eastAsia="Times New Roman" w:cs="Times New Roman"/>
          <w:szCs w:val="24"/>
        </w:rPr>
        <w:t>:</w:t>
      </w:r>
      <w:r>
        <w:rPr>
          <w:rFonts w:eastAsia="Times New Roman" w:cs="Times New Roman"/>
          <w:szCs w:val="24"/>
        </w:rPr>
        <w:t xml:space="preserve"> «Μέτρα μείωσης του κόστους εγκα</w:t>
      </w:r>
      <w:r>
        <w:rPr>
          <w:rFonts w:eastAsia="Times New Roman" w:cs="Times New Roman"/>
          <w:szCs w:val="24"/>
        </w:rPr>
        <w:t xml:space="preserve">τάστασης </w:t>
      </w:r>
      <w:proofErr w:type="spellStart"/>
      <w:r>
        <w:rPr>
          <w:rFonts w:eastAsia="Times New Roman" w:cs="Times New Roman"/>
          <w:szCs w:val="24"/>
        </w:rPr>
        <w:t>υψίρρυθμων</w:t>
      </w:r>
      <w:proofErr w:type="spellEnd"/>
      <w:r>
        <w:rPr>
          <w:rFonts w:eastAsia="Times New Roman" w:cs="Times New Roman"/>
          <w:szCs w:val="24"/>
        </w:rPr>
        <w:t xml:space="preserve"> δικτύων ηλεκτρονικών επικοινωνιών - Εναρμόνιση της νομοθεσίας στην Οδηγία 2014/61/ΕΕ και άλλες διατάξεις» έγινε δεκτό επί της αρχής και </w:t>
      </w:r>
      <w:r>
        <w:rPr>
          <w:rFonts w:eastAsia="Times New Roman" w:cs="Times New Roman"/>
          <w:szCs w:val="24"/>
        </w:rPr>
        <w:t xml:space="preserve">επί </w:t>
      </w:r>
      <w:r>
        <w:rPr>
          <w:rFonts w:eastAsia="Times New Roman" w:cs="Times New Roman"/>
          <w:szCs w:val="24"/>
        </w:rPr>
        <w:t xml:space="preserve">των άρθρων. </w:t>
      </w:r>
    </w:p>
    <w:p w14:paraId="4CED948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ψήφιση του νομοσχεδίου και </w:t>
      </w:r>
      <w:r>
        <w:rPr>
          <w:rFonts w:eastAsia="Times New Roman" w:cs="Times New Roman"/>
          <w:szCs w:val="24"/>
        </w:rPr>
        <w:t>στο σύνολο</w:t>
      </w:r>
      <w:r>
        <w:rPr>
          <w:rFonts w:eastAsia="Times New Roman" w:cs="Times New Roman"/>
          <w:szCs w:val="24"/>
        </w:rPr>
        <w:t>.</w:t>
      </w:r>
    </w:p>
    <w:p w14:paraId="4CED948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14:paraId="4CED948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Ναι. </w:t>
      </w:r>
    </w:p>
    <w:p w14:paraId="4CED948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 xml:space="preserve">Ναι. </w:t>
      </w:r>
    </w:p>
    <w:p w14:paraId="4CED948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4CED948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4CED9488"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CED9489"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CED948A"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CED948B"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4CED948C"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 νομοσχέδιο έγινε δεκτό και στο σύνολο κατά πλειοψηφία. </w:t>
      </w:r>
    </w:p>
    <w:p w14:paraId="4CED948D"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Υπουργείου Ψηφιακής Πολιτικής, Τηλεπικοινωνιών και Ενημέρωσης</w:t>
      </w:r>
      <w:r>
        <w:rPr>
          <w:rFonts w:eastAsia="Times New Roman" w:cs="Times New Roman"/>
          <w:szCs w:val="24"/>
        </w:rPr>
        <w:t>:</w:t>
      </w:r>
      <w:r>
        <w:rPr>
          <w:rFonts w:eastAsia="Times New Roman" w:cs="Times New Roman"/>
          <w:szCs w:val="24"/>
        </w:rPr>
        <w:t xml:space="preserve"> «Μέτρα μείωσης του κόστους εγκατάστασης </w:t>
      </w:r>
      <w:proofErr w:type="spellStart"/>
      <w:r>
        <w:rPr>
          <w:rFonts w:eastAsia="Times New Roman" w:cs="Times New Roman"/>
          <w:szCs w:val="24"/>
        </w:rPr>
        <w:t>υψίρρυθμω</w:t>
      </w:r>
      <w:r>
        <w:rPr>
          <w:rFonts w:eastAsia="Times New Roman" w:cs="Times New Roman"/>
          <w:szCs w:val="24"/>
        </w:rPr>
        <w:t>ν</w:t>
      </w:r>
      <w:proofErr w:type="spellEnd"/>
      <w:r>
        <w:rPr>
          <w:rFonts w:eastAsia="Times New Roman" w:cs="Times New Roman"/>
          <w:szCs w:val="24"/>
        </w:rPr>
        <w:t xml:space="preserve"> δικτύων ηλεκτρονικών επικοινωνιών - Εναρμόνιση της νομοθεσίας στην Οδηγία 2014/61/ΕΕ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 </w:t>
      </w:r>
    </w:p>
    <w:p w14:paraId="4CED948E" w14:textId="77777777" w:rsidR="00807BFC" w:rsidRDefault="003B0973">
      <w:pPr>
        <w:spacing w:line="600" w:lineRule="auto"/>
        <w:ind w:firstLine="720"/>
        <w:contextualSpacing/>
        <w:jc w:val="center"/>
        <w:rPr>
          <w:rFonts w:eastAsia="Times New Roman" w:cs="Times New Roman"/>
          <w:szCs w:val="24"/>
        </w:rPr>
      </w:pPr>
      <w:r>
        <w:rPr>
          <w:rFonts w:eastAsia="Times New Roman" w:cs="Times New Roman"/>
          <w:szCs w:val="24"/>
        </w:rPr>
        <w:t>(Να καταχωριστεί το κείμενο του νομοσχεδ</w:t>
      </w:r>
      <w:r>
        <w:rPr>
          <w:rFonts w:eastAsia="Times New Roman" w:cs="Times New Roman"/>
          <w:szCs w:val="24"/>
        </w:rPr>
        <w:t>ίου</w:t>
      </w:r>
      <w:r>
        <w:rPr>
          <w:rFonts w:eastAsia="Times New Roman" w:cs="Times New Roman"/>
          <w:szCs w:val="24"/>
        </w:rPr>
        <w:t xml:space="preserve"> σελ.273α</w:t>
      </w:r>
      <w:r>
        <w:rPr>
          <w:rFonts w:eastAsia="Times New Roman" w:cs="Times New Roman"/>
          <w:szCs w:val="24"/>
        </w:rPr>
        <w:t>)</w:t>
      </w:r>
    </w:p>
    <w:p w14:paraId="4CED948F"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4CED9490"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Μάλιστα</w:t>
      </w:r>
      <w:r>
        <w:rPr>
          <w:rFonts w:eastAsia="Times New Roman" w:cs="Times New Roman"/>
          <w:szCs w:val="24"/>
        </w:rPr>
        <w:t xml:space="preserve">, μάλιστα. </w:t>
      </w:r>
    </w:p>
    <w:p w14:paraId="4CED9491"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Συνεπώς το </w:t>
      </w:r>
      <w:r>
        <w:rPr>
          <w:rFonts w:eastAsia="Times New Roman" w:cs="Times New Roman"/>
          <w:szCs w:val="24"/>
        </w:rPr>
        <w:t xml:space="preserve">Σώμα παρέσχε τη ζητηθείσα εξουσιοδότηση. </w:t>
      </w:r>
    </w:p>
    <w:p w14:paraId="4CED9492"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χουν διανεμηθεί τα Πρακτικά της Δευτέρας 6 Φεβρουαρίου 2017 και ερωτάται το Σώμα αν τα επικυρώνει.</w:t>
      </w:r>
    </w:p>
    <w:p w14:paraId="4CED9493"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4CED9494"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Συνεπώς τα </w:t>
      </w:r>
      <w:r>
        <w:rPr>
          <w:rFonts w:eastAsia="Times New Roman" w:cs="Times New Roman"/>
          <w:szCs w:val="24"/>
        </w:rPr>
        <w:t xml:space="preserve">Πρακτικά της Δευτέρας </w:t>
      </w:r>
      <w:r>
        <w:rPr>
          <w:rFonts w:eastAsia="Times New Roman" w:cs="Times New Roman"/>
          <w:szCs w:val="24"/>
        </w:rPr>
        <w:t xml:space="preserve">6 </w:t>
      </w:r>
      <w:r>
        <w:rPr>
          <w:rFonts w:eastAsia="Times New Roman" w:cs="Times New Roman"/>
          <w:szCs w:val="24"/>
        </w:rPr>
        <w:t xml:space="preserve">Φεβρουαρίου 2017 επικυρώθηκαν. </w:t>
      </w:r>
    </w:p>
    <w:p w14:paraId="4CED9495"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δέχεστε στο σημείο αυτό να λύσουμε τη συνεδρίαση; </w:t>
      </w:r>
    </w:p>
    <w:p w14:paraId="4CED9496"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4CED9497" w14:textId="77777777" w:rsidR="00807BFC" w:rsidRDefault="003B09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Με τη συναίνεσ</w:t>
      </w:r>
      <w:r>
        <w:rPr>
          <w:rFonts w:eastAsia="Times New Roman" w:cs="Times New Roman"/>
          <w:szCs w:val="24"/>
        </w:rPr>
        <w:t>η του Σώματος και ώρα 17.32</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Παρασκευή 24 Μαρτίου 2017 και ώρα 10.00</w:t>
      </w:r>
      <w:r>
        <w:rPr>
          <w:rFonts w:eastAsia="Times New Roman" w:cs="Times New Roman"/>
          <w:szCs w:val="24"/>
        </w:rPr>
        <w:t>΄</w:t>
      </w:r>
      <w:r>
        <w:rPr>
          <w:rFonts w:eastAsia="Times New Roman" w:cs="Times New Roman"/>
          <w:szCs w:val="24"/>
        </w:rPr>
        <w:t>,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 </w:t>
      </w:r>
    </w:p>
    <w:p w14:paraId="4CED9498" w14:textId="77777777" w:rsidR="00807BFC" w:rsidRDefault="003B0973">
      <w:pPr>
        <w:spacing w:line="600" w:lineRule="auto"/>
        <w:contextualSpacing/>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r>
        <w:rPr>
          <w:rFonts w:eastAsia="Times New Roman" w:cs="Times New Roman"/>
          <w:szCs w:val="24"/>
        </w:rPr>
        <w:t xml:space="preserve"> </w:t>
      </w:r>
    </w:p>
    <w:p w14:paraId="4CED9499" w14:textId="77777777" w:rsidR="00807BFC" w:rsidRDefault="00807BFC">
      <w:pPr>
        <w:spacing w:line="600" w:lineRule="auto"/>
        <w:contextualSpacing/>
        <w:jc w:val="both"/>
        <w:rPr>
          <w:rFonts w:eastAsia="Times New Roman" w:cs="Times New Roman"/>
          <w:szCs w:val="24"/>
        </w:rPr>
      </w:pPr>
    </w:p>
    <w:sectPr w:rsidR="00807B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Ul4qWxQQUtiEPfqIxUyVsIfEq7s=" w:salt="bpoEUK1f98WjP58FW/H+u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BFC"/>
    <w:rsid w:val="003B0973"/>
    <w:rsid w:val="00641365"/>
    <w:rsid w:val="007B6ACF"/>
    <w:rsid w:val="00807B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8E82"/>
  <w15:docId w15:val="{4F76B321-FB87-4A5D-ADD1-08E871D21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93AF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93A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422</MetadataID>
    <Session xmlns="641f345b-441b-4b81-9152-adc2e73ba5e1">Β´</Session>
    <Date xmlns="641f345b-441b-4b81-9152-adc2e73ba5e1">2017-03-22T22:00:00+00:00</Date>
    <Status xmlns="641f345b-441b-4b81-9152-adc2e73ba5e1">
      <Url>http://srv-sp1/praktika/Lists/Incoming_Metadata/EditForm.aspx?ID=422&amp;Source=/praktika/Recordings_Library/Forms/AllItems.aspx</Url>
      <Description>Δημοσιεύτηκε</Description>
    </Status>
    <Meeting xmlns="641f345b-441b-4b81-9152-adc2e73ba5e1">ϞΕ´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E2E2A2-EEF6-4B76-A21E-EFF41A104F26}">
  <ds:schemaRefs>
    <ds:schemaRef ds:uri="http://www.w3.org/XML/1998/namespace"/>
    <ds:schemaRef ds:uri="http://purl.org/dc/term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641f345b-441b-4b81-9152-adc2e73ba5e1"/>
    <ds:schemaRef ds:uri="http://purl.org/dc/dcmitype/"/>
  </ds:schemaRefs>
</ds:datastoreItem>
</file>

<file path=customXml/itemProps2.xml><?xml version="1.0" encoding="utf-8"?>
<ds:datastoreItem xmlns:ds="http://schemas.openxmlformats.org/officeDocument/2006/customXml" ds:itemID="{B5A74BAE-EDE6-40DF-B454-9FBCC96C8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0E9198-9F43-4BC2-835B-759935A731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332</Pages>
  <Words>62688</Words>
  <Characters>338516</Characters>
  <Application>Microsoft Office Word</Application>
  <DocSecurity>0</DocSecurity>
  <Lines>2820</Lines>
  <Paragraphs>800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2017-03-29T09:48:00Z</dcterms:created>
  <dcterms:modified xsi:type="dcterms:W3CDTF">2017-03-29T09:48:00Z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